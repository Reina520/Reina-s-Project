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813" w:type="dxa"/>
        <w:tblInd w:w="128" w:type="dxa"/>
        <w:tblLook w:val="04A0" w:firstRow="1" w:lastRow="0" w:firstColumn="1" w:lastColumn="0" w:noHBand="0" w:noVBand="1"/>
        <w:tblPrChange w:id="0" w:author="CCJK" w:date="2024-10-18T08:29:00Z">
          <w:tblPr>
            <w:tblW w:w="4385" w:type="dxa"/>
            <w:tblInd w:w="118" w:type="dxa"/>
            <w:tblLook w:val="04A0" w:firstRow="1" w:lastRow="0" w:firstColumn="1" w:lastColumn="0" w:noHBand="0" w:noVBand="1"/>
          </w:tblPr>
        </w:tblPrChange>
      </w:tblPr>
      <w:tblGrid>
        <w:gridCol w:w="3813"/>
        <w:tblGridChange w:id="1">
          <w:tblGrid>
            <w:gridCol w:w="3813"/>
          </w:tblGrid>
        </w:tblGridChange>
      </w:tblGrid>
      <w:tr w:rsidR="00E57760" w:rsidRPr="00172567" w:rsidDel="00E57760" w:rsidTr="00E57760">
        <w:trPr>
          <w:trHeight w:val="300"/>
          <w:del w:id="2" w:author="CCJK" w:date="2024-10-18T08:28:00Z"/>
          <w:trPrChange w:id="3" w:author="CCJK" w:date="2024-10-18T08:29:00Z">
            <w:trPr>
              <w:trHeight w:val="300"/>
            </w:trPr>
          </w:trPrChange>
        </w:trPr>
        <w:tc>
          <w:tcPr>
            <w:tcW w:w="3813" w:type="dxa"/>
            <w:tcBorders>
              <w:top w:val="nil"/>
              <w:left w:val="nil"/>
              <w:bottom w:val="single" w:sz="8" w:space="0" w:color="000000"/>
              <w:right w:val="nil"/>
            </w:tcBorders>
            <w:shd w:val="clear" w:color="000000" w:fill="F2F2F2"/>
            <w:noWrap/>
            <w:vAlign w:val="center"/>
            <w:hideMark/>
            <w:tcPrChange w:id="4" w:author="CCJK" w:date="2024-10-18T08:29:00Z">
              <w:tcPr>
                <w:tcW w:w="3813" w:type="dxa"/>
                <w:tcBorders>
                  <w:top w:val="nil"/>
                  <w:left w:val="nil"/>
                  <w:bottom w:val="single" w:sz="8" w:space="0" w:color="000000"/>
                  <w:right w:val="nil"/>
                </w:tcBorders>
                <w:shd w:val="clear" w:color="000000" w:fill="F2F2F2"/>
                <w:noWrap/>
                <w:vAlign w:val="center"/>
                <w:hideMark/>
              </w:tcPr>
            </w:tcPrChange>
          </w:tcPr>
          <w:p w:rsidDel="00E57760">
            <w:pPr>
              <w:rPr>
                <w:del w:id="5" w:author="CCJK" w:date="2024-10-18T08:28:00Z"/>
                <w:rFonts w:ascii="Arial Unicode MS" w:eastAsia="Arial Unicode MS" w:hAnsi="Arial Unicode MS" w:cs="Arial Unicode MS"/>
                <w:b/>
                <w:bCs/>
                <w:color w:val="000000"/>
                <w:sz w:val="20"/>
                <w:szCs w:val="20"/>
              </w:rPr>
            </w:pPr>
          </w:p>
        </w:tc>
      </w:tr>
      <w:tr w:rsidR="00E57760" w:rsidRPr="00172567" w:rsidTr="00E57760">
        <w:trPr>
          <w:trHeight w:val="300"/>
          <w:trPrChange w:id="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コールローン</w:t>
            </w:r>
          </w:p>
        </w:tc>
      </w:tr>
      <w:tr w:rsidR="00E57760" w:rsidRPr="00172567" w:rsidTr="00E57760">
        <w:trPr>
          <w:trHeight w:val="300"/>
          <w:trPrChange w:id="1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3"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トレーディング金融資産</w:t>
            </w:r>
          </w:p>
        </w:tc>
      </w:tr>
      <w:tr w:rsidR="00E57760" w:rsidRPr="00172567" w:rsidTr="00E57760">
        <w:trPr>
          <w:trHeight w:val="300"/>
          <w:trPrChange w:id="1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公正価値で測定され、その変動が当期損益に計上される金融資産</w:t>
            </w:r>
          </w:p>
        </w:tc>
      </w:tr>
      <w:tr w:rsidR="00E57760" w:rsidRPr="00172567" w:rsidTr="00E57760">
        <w:trPr>
          <w:trHeight w:val="300"/>
          <w:trPrChange w:id="2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デリバティブ金融資産</w:t>
            </w:r>
          </w:p>
        </w:tc>
      </w:tr>
      <w:tr w:rsidR="00E57760" w:rsidRPr="00172567" w:rsidTr="00E57760">
        <w:trPr>
          <w:trHeight w:val="300"/>
          <w:trPrChange w:id="2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保険契約資産</w:t>
            </w:r>
          </w:p>
        </w:tc>
      </w:tr>
      <w:tr w:rsidR="00E57760" w:rsidRPr="00172567" w:rsidTr="00E57760">
        <w:trPr>
          <w:trHeight w:val="300"/>
          <w:trPrChange w:id="3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作成単位：西安工業投資集団有限公司</w:t>
            </w:r>
          </w:p>
        </w:tc>
      </w:tr>
      <w:tr w:rsidR="00E57760" w:rsidRPr="00172567" w:rsidTr="00E57760">
        <w:trPr>
          <w:trHeight w:val="300"/>
          <w:trPrChange w:id="3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トレーディング金融負債</w:t>
            </w:r>
          </w:p>
        </w:tc>
      </w:tr>
      <w:tr w:rsidR="00E57760" w:rsidRPr="00172567" w:rsidTr="00E57760">
        <w:trPr>
          <w:trHeight w:val="300"/>
          <w:trPrChange w:id="4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4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公正価値で測定され、その変動が当期損益に計上される金融負債</w:t>
            </w:r>
          </w:p>
        </w:tc>
      </w:tr>
      <w:tr w:rsidR="00E57760" w:rsidRPr="00172567" w:rsidTr="00E57760">
        <w:trPr>
          <w:trHeight w:val="300"/>
          <w:trPrChange w:id="4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4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再保険契約負債</w:t>
            </w:r>
          </w:p>
        </w:tc>
      </w:tr>
      <w:tr w:rsidR="00E57760" w:rsidRPr="00172567" w:rsidTr="00E57760">
        <w:trPr>
          <w:trHeight w:val="300"/>
          <w:trPrChange w:id="5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5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引当金</w:t>
            </w:r>
          </w:p>
        </w:tc>
      </w:tr>
      <w:tr w:rsidR="00E57760" w:rsidRPr="00172567" w:rsidTr="00E57760">
        <w:trPr>
          <w:trHeight w:val="300"/>
          <w:trPrChange w:id="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利益準備金</w:t>
            </w:r>
          </w:p>
        </w:tc>
      </w:tr>
      <w:tr w:rsidR="00E57760" w:rsidRPr="00172567" w:rsidTr="00E57760">
        <w:trPr>
          <w:trHeight w:val="300"/>
          <w:trPrChange w:id="5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6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受取利息</w:t>
            </w:r>
          </w:p>
        </w:tc>
      </w:tr>
      <w:tr w:rsidR="00E57760" w:rsidRPr="00172567" w:rsidTr="00E57760">
        <w:trPr>
          <w:trHeight w:val="300"/>
          <w:trPrChange w:id="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保険サービス収益</w:t>
            </w:r>
          </w:p>
        </w:tc>
      </w:tr>
      <w:tr w:rsidR="00E57760" w:rsidRPr="00172567" w:rsidTr="00E57760">
        <w:trPr>
          <w:trHeight w:val="300"/>
          <w:trPrChange w:id="6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67"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手数料およびコミッション収入</w:t>
            </w:r>
          </w:p>
        </w:tc>
      </w:tr>
      <w:tr w:rsidR="00E57760" w:rsidRPr="00172567" w:rsidTr="00E57760">
        <w:trPr>
          <w:trHeight w:val="300"/>
          <w:trPrChange w:id="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支払保険料の配分</w:t>
            </w:r>
          </w:p>
        </w:tc>
      </w:tr>
      <w:tr w:rsidR="00E57760" w:rsidRPr="00172567" w:rsidTr="00E57760">
        <w:trPr>
          <w:trHeight w:val="300"/>
          <w:trPrChange w:id="7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7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控除：回収保険サービス費用</w:t>
            </w:r>
          </w:p>
        </w:tc>
      </w:tr>
      <w:tr w:rsidR="00E57760" w:rsidRPr="00172567" w:rsidTr="00E57760">
        <w:trPr>
          <w:trHeight w:val="300"/>
          <w:trPrChange w:id="7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7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控除：再保険財務収益</w:t>
            </w:r>
          </w:p>
        </w:tc>
      </w:tr>
      <w:tr w:rsidR="00E57760" w:rsidRPr="00172567" w:rsidTr="00E57760">
        <w:trPr>
          <w:trHeight w:val="300"/>
          <w:trPrChange w:id="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8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保険責任準備金純額の積立</w:t>
            </w:r>
          </w:p>
        </w:tc>
      </w:tr>
      <w:tr w:rsidR="00E57760" w:rsidRPr="00172567" w:rsidTr="00E57760">
        <w:trPr>
          <w:trHeight w:val="300"/>
          <w:trPrChange w:id="8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8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顧客預金および同業預金の純増額</w:t>
            </w:r>
          </w:p>
        </w:tc>
      </w:tr>
      <w:tr w:rsidR="00E57760" w:rsidRPr="00172567" w:rsidTr="00E57760">
        <w:trPr>
          <w:trHeight w:val="300"/>
          <w:trPrChange w:id="8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9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中央銀行からの借入金の純増額</w:t>
            </w:r>
          </w:p>
        </w:tc>
      </w:tr>
      <w:tr w:rsidR="00E57760" w:rsidRPr="00172567" w:rsidTr="00E57760">
        <w:trPr>
          <w:trHeight w:val="300"/>
          <w:trPrChange w:id="9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9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保険契約発行による保険料受取現金</w:t>
            </w:r>
          </w:p>
        </w:tc>
      </w:tr>
      <w:tr w:rsidR="00E57760" w:rsidRPr="00172567" w:rsidTr="00E57760">
        <w:trPr>
          <w:trHeight w:val="300"/>
          <w:trPrChange w:id="9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9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受入再保険契約による現金純額</w:t>
            </w:r>
          </w:p>
        </w:tc>
      </w:tr>
      <w:tr w:rsidR="00E57760" w:rsidRPr="00172567" w:rsidTr="00E57760">
        <w:trPr>
          <w:trHeight w:val="300"/>
          <w:trPrChange w:id="10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0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発行済み保険契約の保険金支払現金</w:t>
            </w:r>
          </w:p>
        </w:tc>
      </w:tr>
      <w:tr w:rsidR="00E57760" w:rsidRPr="00172567" w:rsidTr="00E57760">
        <w:trPr>
          <w:trHeight w:val="300"/>
          <w:trPrChange w:id="10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0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保険証券担保貸付金の純増額</w:t>
            </w:r>
          </w:p>
        </w:tc>
      </w:tr>
      <w:tr w:rsidR="00E57760" w:rsidRPr="00172567" w:rsidTr="00E57760">
        <w:trPr>
          <w:trHeight w:val="300"/>
          <w:trPrChange w:id="10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0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保険配当金支払現金</w:t>
            </w:r>
          </w:p>
        </w:tc>
      </w:tr>
      <w:tr w:rsidR="00E57760" w:rsidRPr="00172567" w:rsidTr="00E57760">
        <w:trPr>
          <w:trHeight w:val="300"/>
          <w:trPrChange w:id="10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1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作成単位：西安工業投資集団有限公司</w:t>
            </w:r>
          </w:p>
        </w:tc>
      </w:tr>
      <w:tr w:rsidR="00E57760" w:rsidRPr="00172567" w:rsidTr="00E57760">
        <w:trPr>
          <w:trHeight w:val="300"/>
          <w:trPrChange w:id="11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1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w:t>
            </w:r>
          </w:p>
        </w:tc>
      </w:tr>
      <w:tr w:rsidR="00E57760" w:rsidRPr="00172567" w:rsidTr="00E57760">
        <w:trPr>
          <w:trHeight w:val="300"/>
          <w:trPrChange w:id="12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2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一、前年末残高</w:t>
            </w:r>
          </w:p>
        </w:tc>
      </w:tr>
      <w:tr w:rsidR="00E57760" w:rsidRPr="00172567" w:rsidTr="00E57760">
        <w:trPr>
          <w:trHeight w:val="300"/>
          <w:trPrChange w:id="12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2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加算：会計方針の変更</w:t>
            </w:r>
          </w:p>
        </w:tc>
      </w:tr>
      <w:tr w:rsidR="00E57760" w:rsidRPr="00172567" w:rsidTr="00E57760">
        <w:trPr>
          <w:trHeight w:val="300"/>
          <w:trPrChange w:id="13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3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三、本年増減変動額（減少は「-」で記入）</w:t>
            </w:r>
          </w:p>
        </w:tc>
      </w:tr>
      <w:tr w:rsidR="00E57760" w:rsidRPr="00172567" w:rsidTr="00E57760">
        <w:trPr>
          <w:trHeight w:val="300"/>
          <w:trPrChange w:id="13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4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1.資本準備金から資本（または株式）への振替</w:t>
            </w:r>
          </w:p>
        </w:tc>
      </w:tr>
      <w:tr w:rsidR="00E57760" w:rsidRPr="00172567" w:rsidTr="00E57760">
        <w:trPr>
          <w:trHeight w:val="300"/>
          <w:trPrChange w:id="14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4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四、本年末残高</w:t>
            </w:r>
          </w:p>
        </w:tc>
      </w:tr>
      <w:tr w:rsidR="00E57760" w:rsidRPr="00172567" w:rsidTr="00E57760">
        <w:trPr>
          <w:trHeight w:val="300"/>
          <w:trPrChange w:id="14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4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作成単位：西安工業投資集団有限公司</w:t>
            </w:r>
          </w:p>
        </w:tc>
      </w:tr>
      <w:tr w:rsidR="00E57760" w:rsidRPr="00172567" w:rsidTr="00E57760">
        <w:trPr>
          <w:trHeight w:val="300"/>
          <w:trPrChange w:id="15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6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金額単位：元</w:t>
            </w:r>
          </w:p>
        </w:tc>
      </w:tr>
      <w:tr w:rsidR="00E57760" w:rsidRPr="00172567" w:rsidTr="00E57760">
        <w:trPr>
          <w:trHeight w:val="300"/>
          <w:trPrChange w:id="16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6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一、前年末残高</w:t>
            </w:r>
          </w:p>
        </w:tc>
      </w:tr>
      <w:tr w:rsidR="00E57760" w:rsidRPr="00172567" w:rsidTr="00E57760">
        <w:trPr>
          <w:trHeight w:val="300"/>
          <w:trPrChange w:id="17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73"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加算：会計方針の変更</w:t>
            </w:r>
          </w:p>
        </w:tc>
      </w:tr>
      <w:tr w:rsidR="00E57760" w:rsidRPr="00172567" w:rsidTr="00E57760">
        <w:trPr>
          <w:trHeight w:val="300"/>
          <w:trPrChange w:id="17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7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二、本年期首残高</w:t>
            </w:r>
          </w:p>
        </w:tc>
      </w:tr>
      <w:tr w:rsidR="00E57760" w:rsidRPr="00172567" w:rsidTr="00E57760">
        <w:trPr>
          <w:trHeight w:val="300"/>
          <w:trPrChange w:id="1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8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三、本年増減変動額（減少は「-」で記入）</w:t>
            </w:r>
          </w:p>
        </w:tc>
      </w:tr>
      <w:tr w:rsidR="00E57760" w:rsidRPr="00172567" w:rsidTr="00E57760">
        <w:trPr>
          <w:trHeight w:val="300"/>
          <w:trPrChange w:id="18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8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2023年に工投集団党委員会で審議・承認された、工投集団の「三供一業」移管およびその剥離事項に係る帳簿上の減額処理が、会社の期初財務諸表項目に与える具体的な影響は以下の通りです。</w:t>
            </w:r>
          </w:p>
        </w:tc>
      </w:tr>
      <w:tr w:rsidR="00E57760" w:rsidRPr="00172567" w:rsidTr="00E57760">
        <w:trPr>
          <w:trHeight w:val="300"/>
          <w:trPrChange w:id="19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9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1.期末の銀行預金に抵当、質権設定、凍結など、使用に制限がある状況は以下の通りです。</w:t>
            </w:r>
          </w:p>
        </w:tc>
      </w:tr>
      <w:tr w:rsidR="00E57760" w:rsidRPr="00172567" w:rsidTr="00E57760">
        <w:trPr>
          <w:trHeight w:val="300"/>
          <w:trPrChange w:id="19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司法凍結など</w:t>
            </w:r>
          </w:p>
        </w:tc>
      </w:tr>
      <w:tr w:rsidR="00E57760" w:rsidRPr="00172567" w:rsidTr="00E57760">
        <w:trPr>
          <w:trHeight w:val="300"/>
          <w:trPrChange w:id="19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19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2.報告期間末における当社のその他の通貨資金のうち、使用が制限されている金額は692,280,091.43元であり、詳細は以下のとおりです。</w:t>
            </w:r>
          </w:p>
        </w:tc>
      </w:tr>
      <w:tr w:rsidR="00E57760" w:rsidRPr="00172567" w:rsidTr="00E57760">
        <w:trPr>
          <w:trHeight w:val="300"/>
          <w:trPrChange w:id="19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19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借入保証金</w:t>
            </w:r>
          </w:p>
        </w:tc>
      </w:tr>
      <w:tr w:rsidR="00E57760" w:rsidRPr="00172567" w:rsidTr="00E57760">
        <w:trPr>
          <w:trHeight w:val="300"/>
          <w:trPrChange w:id="20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質入れされた銀行定期預金証書</w:t>
            </w:r>
          </w:p>
        </w:tc>
      </w:tr>
      <w:tr w:rsidR="00E57760" w:rsidRPr="00172567" w:rsidTr="00E57760">
        <w:trPr>
          <w:trHeight w:val="300"/>
          <w:trPrChange w:id="20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0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天力複合</w:t>
            </w:r>
          </w:p>
        </w:tc>
      </w:tr>
      <w:tr w:rsidR="00E57760" w:rsidRPr="00172567" w:rsidTr="00E57760">
        <w:trPr>
          <w:trHeight w:val="300"/>
          <w:trPrChange w:id="20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①組み合わせにおいて、年齢別に開示されるその他の未収金</w:t>
            </w:r>
          </w:p>
        </w:tc>
      </w:tr>
      <w:tr w:rsidR="00E57760" w:rsidRPr="00172567" w:rsidTr="00E57760">
        <w:trPr>
          <w:trHeight w:val="300"/>
          <w:trPrChange w:id="20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0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社会保険、立替金および従業員への支払い</w:t>
            </w:r>
          </w:p>
        </w:tc>
      </w:tr>
      <w:tr w:rsidR="00E57760" w:rsidRPr="00172567" w:rsidTr="00E57760">
        <w:trPr>
          <w:trHeight w:val="300"/>
          <w:trPrChange w:id="20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09"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敷金、保証金組み合わせ</w:t>
            </w:r>
          </w:p>
        </w:tc>
      </w:tr>
      <w:tr w:rsidR="00E57760" w:rsidRPr="00172567" w:rsidTr="00E57760">
        <w:trPr>
          <w:trHeight w:val="300"/>
          <w:trPrChange w:id="21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管理費組み合わせ</w:t>
            </w:r>
          </w:p>
        </w:tc>
      </w:tr>
      <w:tr w:rsidR="00E57760" w:rsidRPr="00172567" w:rsidTr="00E57760">
        <w:trPr>
          <w:trHeight w:val="300"/>
          <w:trPrChange w:id="21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13"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代理購入在庫</w:t>
            </w:r>
          </w:p>
        </w:tc>
      </w:tr>
      <w:tr w:rsidR="00E57760" w:rsidRPr="00172567" w:rsidTr="00E57760">
        <w:trPr>
          <w:trHeight w:val="300"/>
          <w:trPrChange w:id="21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サプライチェーンプロジェクト未収金</w:t>
            </w:r>
          </w:p>
        </w:tc>
      </w:tr>
      <w:tr w:rsidR="00E57760" w:rsidRPr="00172567" w:rsidTr="00E57760">
        <w:trPr>
          <w:trHeight w:val="300"/>
          <w:trPrChange w:id="21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17"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前払法人税及びその他の税金</w:t>
            </w:r>
          </w:p>
        </w:tc>
      </w:tr>
      <w:tr w:rsidR="00E57760" w:rsidRPr="00172567" w:rsidTr="00E57760">
        <w:trPr>
          <w:trHeight w:val="300"/>
          <w:trPrChange w:id="21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1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処分待ちのBiovalRumunsko社（「Bioval」）株式</w:t>
            </w:r>
          </w:p>
        </w:tc>
      </w:tr>
      <w:tr w:rsidR="00E57760" w:rsidRPr="00172567" w:rsidTr="00E57760">
        <w:trPr>
          <w:trHeight w:val="300"/>
          <w:trPrChange w:id="22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処分待ちのBiovalRumunsko社（「Bioval」）株式の貸倒引当金</w:t>
            </w:r>
          </w:p>
        </w:tc>
      </w:tr>
      <w:tr w:rsidR="00E57760" w:rsidRPr="00172567" w:rsidTr="00E57760">
        <w:trPr>
          <w:trHeight w:val="300"/>
          <w:trPrChange w:id="22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2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電力債券</w:t>
            </w:r>
          </w:p>
        </w:tc>
      </w:tr>
      <w:tr w:rsidR="00E57760" w:rsidRPr="00172567" w:rsidTr="00E57760">
        <w:trPr>
          <w:trHeight w:val="300"/>
          <w:trPrChange w:id="22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広発收益宝1号</w:t>
            </w:r>
          </w:p>
        </w:tc>
      </w:tr>
      <w:tr w:rsidR="00E57760" w:rsidRPr="00172567" w:rsidTr="00E57760">
        <w:trPr>
          <w:trHeight w:val="300"/>
          <w:trPrChange w:id="22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2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国恩回报8号、12号</w:t>
            </w:r>
          </w:p>
        </w:tc>
      </w:tr>
      <w:tr w:rsidR="00E57760" w:rsidRPr="00172567" w:rsidTr="00E57760">
        <w:trPr>
          <w:trHeight w:val="300"/>
          <w:trPrChange w:id="22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29"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扬帆周添利3号</w:t>
            </w:r>
          </w:p>
        </w:tc>
      </w:tr>
      <w:tr w:rsidR="00E57760" w:rsidRPr="00172567" w:rsidTr="00E57760">
        <w:trPr>
          <w:trHeight w:val="300"/>
          <w:trPrChange w:id="23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改造、改良及び増改築等の支出</w:t>
            </w:r>
          </w:p>
        </w:tc>
      </w:tr>
      <w:tr w:rsidR="00E57760" w:rsidRPr="00172567" w:rsidTr="00E57760">
        <w:trPr>
          <w:trHeight w:val="300"/>
          <w:trPrChange w:id="232"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33"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内装費、開業費及び雑工事費の償却</w:t>
            </w:r>
          </w:p>
        </w:tc>
      </w:tr>
      <w:tr w:rsidR="00E57760" w:rsidRPr="00172567" w:rsidTr="00E57760">
        <w:trPr>
          <w:trHeight w:val="300"/>
          <w:trPrChange w:id="234"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5"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焼入れ油の償却</w:t>
            </w:r>
          </w:p>
        </w:tc>
      </w:tr>
      <w:tr w:rsidR="00E57760" w:rsidRPr="00172567" w:rsidTr="00E57760">
        <w:trPr>
          <w:trHeight w:val="300"/>
          <w:trPrChange w:id="236"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37"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試作機及び型式試験</w:t>
            </w:r>
          </w:p>
        </w:tc>
      </w:tr>
      <w:tr w:rsidR="00E57760" w:rsidRPr="00172567" w:rsidTr="00E57760">
        <w:trPr>
          <w:trHeight w:val="300"/>
          <w:trPrChange w:id="238"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39"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Alibaba Cloudサーバー費用 2021年5月から2024年5月</w:t>
            </w:r>
          </w:p>
        </w:tc>
      </w:tr>
      <w:tr w:rsidR="00E57760" w:rsidRPr="00172567" w:rsidTr="00E57760">
        <w:trPr>
          <w:trHeight w:val="300"/>
          <w:trPrChange w:id="240"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1"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リース確認繰延税金</w:t>
            </w:r>
          </w:p>
        </w:tc>
      </w:tr>
      <w:tr w:rsidR="00E57760" w:rsidRPr="00172567" w:rsidTr="00E57760">
        <w:trPr>
          <w:trHeight w:val="300"/>
          <w:trPrChange w:id="242"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43"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長期ファクタリング債権</w:t>
            </w:r>
          </w:p>
        </w:tc>
      </w:tr>
      <w:tr w:rsidR="00E57760" w:rsidRPr="00172567" w:rsidTr="00E57760">
        <w:trPr>
          <w:trHeight w:val="300"/>
          <w:trPrChange w:id="244"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5"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建信信託-鳳鳴日日昇1号固定収益型集合資金信託計画</w:t>
            </w:r>
          </w:p>
        </w:tc>
      </w:tr>
      <w:tr w:rsidR="00E57760" w:rsidRPr="00172567" w:rsidTr="00E57760">
        <w:trPr>
          <w:trHeight w:val="300"/>
          <w:trPrChange w:id="246"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47"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陝国投株式投資</w:t>
            </w:r>
          </w:p>
        </w:tc>
      </w:tr>
      <w:tr w:rsidR="00E57760" w:rsidRPr="00172567" w:rsidTr="00E57760">
        <w:trPr>
          <w:trHeight w:val="300"/>
          <w:trPrChange w:id="248"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49"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2.当社は、当報告期間末において、期限を過ぎた借入金はありません。</w:t>
            </w:r>
          </w:p>
        </w:tc>
      </w:tr>
      <w:tr w:rsidR="00E57760" w:rsidRPr="00172567" w:rsidTr="00E57760">
        <w:trPr>
          <w:trHeight w:val="300"/>
          <w:trPrChange w:id="250"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51"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内訳：医療保険料及び出産保険料</w:t>
            </w:r>
          </w:p>
        </w:tc>
      </w:tr>
      <w:tr w:rsidR="00E57760" w:rsidRPr="00172567" w:rsidTr="00E57760">
        <w:trPr>
          <w:trHeight w:val="300"/>
          <w:trPrChange w:id="25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（2）その他未払金の種類別内訳</w:t>
            </w:r>
          </w:p>
        </w:tc>
      </w:tr>
      <w:tr w:rsidR="00E57760" w:rsidRPr="00172567" w:rsidTr="00E57760">
        <w:trPr>
          <w:trHeight w:val="300"/>
          <w:trPrChange w:id="2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住宅修繕積立基金</w:t>
            </w:r>
          </w:p>
        </w:tc>
      </w:tr>
      <w:tr w:rsidR="00E57760" w:rsidRPr="00172567" w:rsidTr="00E57760">
        <w:trPr>
          <w:trHeight w:val="300"/>
          <w:trPrChange w:id="25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5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その他の諸経費等</w:t>
            </w:r>
          </w:p>
        </w:tc>
      </w:tr>
      <w:tr w:rsidR="00E57760" w:rsidRPr="00172567" w:rsidTr="00E57760">
        <w:trPr>
          <w:trHeight w:val="300"/>
          <w:trPrChange w:id="25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移転・改造設備前渡金</w:t>
            </w:r>
          </w:p>
        </w:tc>
      </w:tr>
      <w:tr w:rsidR="00E57760" w:rsidRPr="00172567" w:rsidTr="00E57760">
        <w:trPr>
          <w:trHeight w:val="300"/>
          <w:trPrChange w:id="26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6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西飛民機増資特別資金</w:t>
            </w:r>
          </w:p>
        </w:tc>
      </w:tr>
      <w:tr w:rsidR="00E57760" w:rsidRPr="00172567" w:rsidTr="00E57760">
        <w:trPr>
          <w:trHeight w:val="300"/>
          <w:trPrChange w:id="2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生産経営関連未払金</w:t>
            </w:r>
          </w:p>
        </w:tc>
      </w:tr>
      <w:tr w:rsidR="00E57760" w:rsidRPr="00172567" w:rsidTr="00E57760">
        <w:trPr>
          <w:trHeight w:val="300"/>
          <w:trPrChange w:id="26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6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20工投01社債</w:t>
            </w:r>
          </w:p>
        </w:tc>
      </w:tr>
      <w:tr w:rsidR="00E57760" w:rsidRPr="00172567" w:rsidTr="00E57760">
        <w:trPr>
          <w:trHeight w:val="300"/>
          <w:trPrChange w:id="26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6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20工投01</w:t>
            </w:r>
          </w:p>
        </w:tc>
      </w:tr>
      <w:tr w:rsidR="00E57760" w:rsidRPr="00172567" w:rsidTr="00E57760">
        <w:trPr>
          <w:trHeight w:val="300"/>
          <w:trPrChange w:id="26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一年内満期非流動負債への再分類</w:t>
            </w:r>
          </w:p>
        </w:tc>
      </w:tr>
      <w:tr w:rsidR="00E57760" w:rsidRPr="00172567" w:rsidTr="00E57760">
        <w:trPr>
          <w:trHeight w:val="300"/>
          <w:trPrChange w:id="2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郵便基金</w:t>
            </w:r>
          </w:p>
        </w:tc>
      </w:tr>
      <w:tr w:rsidR="00E57760" w:rsidRPr="00172567" w:rsidTr="00E57760">
        <w:trPr>
          <w:trHeight w:val="300"/>
          <w:trPrChange w:id="27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西安市国有資産監督管理委員会 陝鼓サービスインテリジェント化プラットフォーム建設プロジェクト</w:t>
            </w:r>
          </w:p>
        </w:tc>
      </w:tr>
      <w:tr w:rsidR="00E57760" w:rsidRPr="00172567" w:rsidTr="00E57760">
        <w:trPr>
          <w:trHeight w:val="300"/>
          <w:trPrChange w:id="27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7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経済貿易委員会</w:t>
            </w:r>
          </w:p>
        </w:tc>
      </w:tr>
      <w:tr w:rsidR="00E57760" w:rsidRPr="00172567" w:rsidTr="00E57760">
        <w:trPr>
          <w:trHeight w:val="300"/>
          <w:trPrChange w:id="27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7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西安製靴工場破産清算グループ（旧3538工場）特別資金</w:t>
            </w:r>
          </w:p>
        </w:tc>
      </w:tr>
      <w:tr w:rsidR="00E57760" w:rsidRPr="00172567" w:rsidTr="00E57760">
        <w:trPr>
          <w:trHeight w:val="300"/>
          <w:trPrChange w:id="27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大型軸流圧縮機技術向上研究開発及び産業化</w:t>
            </w:r>
          </w:p>
        </w:tc>
      </w:tr>
      <w:tr w:rsidR="00E57760" w:rsidRPr="00172567" w:rsidTr="00E57760">
        <w:trPr>
          <w:trHeight w:val="300"/>
          <w:trPrChange w:id="2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8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西安康貝製衣実業会社破産（旧3507工場）清算特別資金</w:t>
            </w:r>
          </w:p>
        </w:tc>
      </w:tr>
      <w:tr w:rsidR="00E57760" w:rsidRPr="00172567" w:rsidTr="00E57760">
        <w:trPr>
          <w:trHeight w:val="300"/>
          <w:trPrChange w:id="28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銀行への買戻し債権</w:t>
            </w:r>
          </w:p>
        </w:tc>
      </w:tr>
      <w:tr w:rsidR="00E57760" w:rsidRPr="00172567" w:rsidTr="00E57760">
        <w:trPr>
          <w:trHeight w:val="300"/>
          <w:trPrChange w:id="28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8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子会社が確認した製品品質保証金</w:t>
            </w:r>
          </w:p>
        </w:tc>
      </w:tr>
      <w:tr w:rsidR="00E57760" w:rsidRPr="00172567" w:rsidTr="00E57760">
        <w:trPr>
          <w:trHeight w:val="300"/>
          <w:trPrChange w:id="28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8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企業改編により、従業員の代行、配置、移転費用が発生すると見込まれる。</w:t>
            </w:r>
          </w:p>
        </w:tc>
      </w:tr>
      <w:tr w:rsidR="00E57760" w:rsidRPr="00172567" w:rsidTr="00E57760">
        <w:trPr>
          <w:trHeight w:val="300"/>
          <w:trPrChange w:id="28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子会社が確認した訴訟費用見込額</w:t>
            </w:r>
          </w:p>
        </w:tc>
      </w:tr>
      <w:tr w:rsidR="00E57760" w:rsidRPr="00172567" w:rsidTr="00E57760">
        <w:trPr>
          <w:trHeight w:val="300"/>
          <w:trPrChange w:id="29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应付银行打包债权</w:t>
            </w:r>
            <w:r>
              <w:rPr>
                <w:color w:val="000000"/>
              </w:rPr>
              <w:t xml:space="preserve">社会化移交</w:t>
            </w:r>
          </w:p>
        </w:tc>
      </w:tr>
      <w:tr w:rsidR="00E57760" w:rsidRPr="00172567" w:rsidTr="00E57760">
        <w:trPr>
          <w:trHeight w:val="300"/>
          <w:trPrChange w:id="29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社会化移管</w:t>
            </w:r>
          </w:p>
        </w:tc>
      </w:tr>
      <w:tr w:rsidR="00E57760" w:rsidRPr="00172567" w:rsidTr="00E57760">
        <w:trPr>
          <w:trHeight w:val="300"/>
          <w:trPrChange w:id="29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29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販売技術サービス料</w:t>
            </w:r>
          </w:p>
        </w:tc>
      </w:tr>
      <w:tr w:rsidR="00E57760" w:rsidRPr="00172567" w:rsidTr="00E57760">
        <w:trPr>
          <w:trHeight w:val="300"/>
          <w:trPrChange w:id="29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29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立型ドライガスシールヘリウム圧縮機プロジェクト</w:t>
            </w:r>
          </w:p>
        </w:tc>
      </w:tr>
      <w:tr w:rsidR="00E57760" w:rsidRPr="00172567" w:rsidTr="00E57760">
        <w:trPr>
          <w:trHeight w:val="300"/>
          <w:trPrChange w:id="29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分散型エネルギー相互接続アイランドグリーン製造システム統合プロジェクト専門</w:t>
            </w:r>
          </w:p>
        </w:tc>
      </w:tr>
      <w:tr w:rsidR="00E57760" w:rsidRPr="00172567" w:rsidTr="00E57760">
        <w:trPr>
          <w:trHeight w:val="300"/>
          <w:trPrChange w:id="30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0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西安市工業情報化局 初号機（セット）設備補助金</w:t>
            </w:r>
          </w:p>
        </w:tc>
      </w:tr>
      <w:tr w:rsidR="00E57760" w:rsidRPr="00172567" w:rsidTr="00E57760">
        <w:trPr>
          <w:trHeight w:val="300"/>
          <w:trPrChange w:id="30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西安市商務局政策補助金</w:t>
            </w:r>
          </w:p>
        </w:tc>
      </w:tr>
      <w:tr w:rsidR="00E57760" w:rsidRPr="00172567" w:rsidTr="00E57760">
        <w:trPr>
          <w:trHeight w:val="300"/>
          <w:trPrChange w:id="30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0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陝西省分散型（再生可能）エネルギー技術設備イノベーションセンタープロジェクト</w:t>
            </w:r>
          </w:p>
        </w:tc>
      </w:tr>
      <w:tr w:rsidR="00E57760" w:rsidRPr="00172567" w:rsidTr="00E57760">
        <w:trPr>
          <w:trHeight w:val="300"/>
          <w:trPrChange w:id="30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0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外国人専門家プロジェクト</w:t>
            </w:r>
          </w:p>
        </w:tc>
      </w:tr>
      <w:tr w:rsidR="00E57760" w:rsidRPr="00172567" w:rsidTr="00E57760">
        <w:trPr>
          <w:trHeight w:val="300"/>
          <w:trPrChange w:id="30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医薬品備蓄利息補助金</w:t>
            </w:r>
          </w:p>
        </w:tc>
      </w:tr>
      <w:tr w:rsidR="00E57760" w:rsidRPr="00172567" w:rsidTr="00E57760">
        <w:trPr>
          <w:trHeight w:val="300"/>
          <w:trPrChange w:id="31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1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西安国際港湾区管理委員会からの大口商品貿易企業運営奨励金を受領</w:t>
            </w:r>
          </w:p>
        </w:tc>
      </w:tr>
      <w:tr w:rsidR="00E57760" w:rsidRPr="00172567" w:rsidTr="00E57760">
        <w:trPr>
          <w:trHeight w:val="300"/>
          <w:trPrChange w:id="31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noProof/>
                <w:color w:val="000000"/>
              </w:rPr>
              <w:t xml:space="preserve">2023年生産額補助金</w:t>
            </w:r>
          </w:p>
        </w:tc>
      </w:tr>
      <w:tr w:rsidR="00E57760" w:rsidRPr="00172567" w:rsidTr="00E57760">
        <w:trPr>
          <w:trHeight w:val="300"/>
          <w:trPrChange w:id="31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1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2023年度省重点研究開発計画交付金</w:t>
            </w:r>
          </w:p>
        </w:tc>
      </w:tr>
      <w:tr w:rsidR="00E57760" w:rsidRPr="00172567" w:rsidTr="00E57760">
        <w:trPr>
          <w:trHeight w:val="300"/>
          <w:trPrChange w:id="31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1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経済安定・成長維持政策の実施</w:t>
            </w:r>
          </w:p>
        </w:tc>
      </w:tr>
      <w:tr w:rsidR="00E57760" w:rsidRPr="00172567" w:rsidTr="00E57760">
        <w:trPr>
          <w:trHeight w:val="300"/>
          <w:trPrChange w:id="31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西咸新区泾河新城財政局からの2020年中小企業パーク入居奨励金</w:t>
            </w:r>
          </w:p>
        </w:tc>
      </w:tr>
      <w:tr w:rsidR="00E57760" w:rsidRPr="00172567" w:rsidTr="00E57760">
        <w:trPr>
          <w:trHeight w:val="300"/>
          <w:trPrChange w:id="32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新型研究開発機関任務実績</w:t>
            </w:r>
          </w:p>
        </w:tc>
      </w:tr>
      <w:tr w:rsidR="00E57760" w:rsidRPr="00172567" w:rsidTr="00E57760">
        <w:trPr>
          <w:trHeight w:val="300"/>
          <w:trPrChange w:id="32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陝西省西咸新区泾河新城管理委員会 第一四半期生産額増加奨励金</w:t>
            </w:r>
          </w:p>
        </w:tc>
      </w:tr>
      <w:tr w:rsidR="00E57760" w:rsidRPr="00172567" w:rsidTr="00E57760">
        <w:trPr>
          <w:trHeight w:val="300"/>
          <w:trPrChange w:id="32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2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秦創原第二弾政策奨励金（ガゼル）</w:t>
            </w:r>
          </w:p>
        </w:tc>
      </w:tr>
      <w:tr w:rsidR="00E57760" w:rsidRPr="00172567" w:rsidTr="00E57760">
        <w:trPr>
          <w:trHeight w:val="300"/>
          <w:trPrChange w:id="32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2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西咸新区泾河新城財政金融部 経済安定・成長維持資金</w:t>
            </w:r>
          </w:p>
        </w:tc>
      </w:tr>
      <w:tr w:rsidR="00E57760" w:rsidRPr="00172567" w:rsidTr="00E57760">
        <w:trPr>
          <w:trHeight w:val="300"/>
          <w:trPrChange w:id="32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軍民融合奨励金</w:t>
            </w:r>
          </w:p>
        </w:tc>
      </w:tr>
      <w:tr w:rsidR="00E57760" w:rsidRPr="00172567" w:rsidTr="00E57760">
        <w:trPr>
          <w:trHeight w:val="300"/>
          <w:trPrChange w:id="33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3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規模以上工業企業育成プロジェクト資金</w:t>
            </w:r>
          </w:p>
        </w:tc>
      </w:tr>
      <w:tr w:rsidR="00E57760" w:rsidRPr="00172567" w:rsidTr="00E57760">
        <w:trPr>
          <w:trHeight w:val="300"/>
          <w:trPrChange w:id="33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2022-2023泾河新城科学技術系産業政策シャトルバス補助金・奨励金</w:t>
            </w:r>
          </w:p>
        </w:tc>
      </w:tr>
      <w:tr w:rsidR="00E57760" w:rsidRPr="00172567" w:rsidTr="00E57760">
        <w:trPr>
          <w:trHeight w:val="300"/>
          <w:trPrChange w:id="33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3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障がい者雇用超比例配置プロジェクト政府補助金</w:t>
            </w:r>
          </w:p>
        </w:tc>
      </w:tr>
      <w:tr w:rsidR="00E57760" w:rsidRPr="00172567" w:rsidTr="00E57760">
        <w:trPr>
          <w:trHeight w:val="300"/>
          <w:trPrChange w:id="33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3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企業が高等教育機関卒業生を雇用する社会保険補助金を受領</w:t>
            </w:r>
          </w:p>
        </w:tc>
      </w:tr>
      <w:tr w:rsidR="00E57760" w:rsidRPr="00172567" w:rsidTr="00E57760">
        <w:trPr>
          <w:trHeight w:val="300"/>
          <w:trPrChange w:id="33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雇用安定・促進奨励金</w:t>
            </w:r>
          </w:p>
        </w:tc>
      </w:tr>
      <w:tr w:rsidR="00E57760" w:rsidRPr="00172567" w:rsidTr="00E57760">
        <w:trPr>
          <w:trHeight w:val="300"/>
          <w:trPrChange w:id="34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4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2022年技術契約認定登録奨励金</w:t>
            </w:r>
          </w:p>
        </w:tc>
      </w:tr>
      <w:tr w:rsidR="00E57760" w:rsidRPr="00172567" w:rsidTr="00E57760">
        <w:trPr>
          <w:trHeight w:val="300"/>
          <w:trPrChange w:id="34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資産関連政府補助金償却</w:t>
            </w:r>
          </w:p>
        </w:tc>
      </w:tr>
      <w:tr w:rsidR="00E57760" w:rsidRPr="00172567" w:rsidTr="00E57760">
        <w:trPr>
          <w:trHeight w:val="300"/>
          <w:trPrChange w:id="34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4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科学技術部資源配分管理司 外国人専門家プロジェクト</w:t>
            </w:r>
          </w:p>
        </w:tc>
      </w:tr>
      <w:tr w:rsidR="00E57760" w:rsidRPr="00172567" w:rsidTr="00E57760">
        <w:trPr>
          <w:trHeight w:val="300"/>
          <w:trPrChange w:id="34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4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可変周波数スマート電動プロジェクト</w:t>
            </w:r>
          </w:p>
        </w:tc>
      </w:tr>
      <w:tr w:rsidR="00E57760" w:rsidRPr="00172567" w:rsidTr="00E57760">
        <w:trPr>
          <w:trHeight w:val="300"/>
          <w:trPrChange w:id="34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特別輸入利子補給プロジェクト資金</w:t>
            </w:r>
          </w:p>
        </w:tc>
      </w:tr>
      <w:tr w:rsidR="00E57760" w:rsidRPr="00172567" w:rsidTr="00E57760">
        <w:trPr>
          <w:trHeight w:val="300"/>
          <w:trPrChange w:id="35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5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長安区への工事停止なし補助金振替</w:t>
            </w:r>
          </w:p>
        </w:tc>
      </w:tr>
      <w:tr w:rsidR="00E57760" w:rsidRPr="00172567" w:rsidTr="00E57760">
        <w:trPr>
          <w:trHeight w:val="300"/>
          <w:trPrChange w:id="35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外部ネットワーク循環化プロジェクト補助金</w:t>
            </w:r>
          </w:p>
        </w:tc>
      </w:tr>
      <w:tr w:rsidR="00E57760" w:rsidRPr="00172567" w:rsidTr="00E57760">
        <w:trPr>
          <w:trHeight w:val="300"/>
          <w:trPrChange w:id="35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5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2022年第1回秦創原および科学技術政策即申請即享受奨励金</w:t>
            </w:r>
          </w:p>
        </w:tc>
      </w:tr>
      <w:tr w:rsidR="00E57760" w:rsidRPr="00172567" w:rsidTr="00E57760">
        <w:trPr>
          <w:trHeight w:val="300"/>
          <w:trPrChange w:id="35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5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201564緻密砂岩貯留層CO2圧入地上工法プロセス研究（CCUS）</w:t>
            </w:r>
          </w:p>
        </w:tc>
      </w:tr>
      <w:tr w:rsidR="00E57760" w:rsidRPr="00172567" w:rsidTr="00E57760">
        <w:trPr>
          <w:trHeight w:val="300"/>
          <w:trPrChange w:id="35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エネルギー使用補助金</w:t>
            </w:r>
          </w:p>
        </w:tc>
      </w:tr>
      <w:tr w:rsidR="00E57760" w:rsidRPr="00172567" w:rsidTr="00E57760">
        <w:trPr>
          <w:trHeight w:val="300"/>
          <w:trPrChange w:id="36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6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noProof/>
                <w:color w:val="000000"/>
              </w:rPr>
              <w:t xml:space="preserve">2021年秦創原支援政策審査免除即享受新区奨励金</w:t>
            </w:r>
          </w:p>
        </w:tc>
      </w:tr>
      <w:tr w:rsidR="00E57760" w:rsidRPr="00172567" w:rsidTr="00E57760">
        <w:trPr>
          <w:trHeight w:val="300"/>
          <w:trPrChange w:id="363"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4"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棚卸資産および契約履行費用評価損</w:t>
            </w:r>
          </w:p>
        </w:tc>
      </w:tr>
      <w:tr w:rsidR="00E57760" w:rsidRPr="00172567" w:rsidTr="00E57760">
        <w:trPr>
          <w:trHeight w:val="300"/>
          <w:trPrChange w:id="365"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66"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市就業サービスセンターからの大学卒業者就職補助金</w:t>
            </w:r>
          </w:p>
        </w:tc>
      </w:tr>
      <w:tr w:rsidR="00E57760" w:rsidRPr="00172567" w:rsidTr="00E57760">
        <w:trPr>
          <w:trHeight w:val="300"/>
          <w:trPrChange w:id="367"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68"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衡器工場土地補償金</w:t>
            </w:r>
          </w:p>
        </w:tc>
      </w:tr>
      <w:tr w:rsidR="00E57760" w:rsidRPr="00172567" w:rsidTr="00E57760">
        <w:trPr>
          <w:trHeight w:val="300"/>
          <w:trPrChange w:id="369"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0"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退役軍人年金保険補助金受領</w:t>
            </w:r>
          </w:p>
        </w:tc>
      </w:tr>
      <w:tr w:rsidR="00E57760" w:rsidRPr="00172567" w:rsidTr="00E57760">
        <w:trPr>
          <w:trHeight w:val="300"/>
          <w:trPrChange w:id="371"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2"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炭素排出枠費用支出</w:t>
            </w:r>
          </w:p>
        </w:tc>
      </w:tr>
      <w:tr w:rsidR="00E57760" w:rsidRPr="00172567" w:rsidTr="00E57760">
        <w:trPr>
          <w:trHeight w:val="300"/>
          <w:trPrChange w:id="373"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4"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rPr>
            </w:pPr>
            <w:r>
              <w:rPr>
                <w:color w:val="000000"/>
              </w:rPr>
              <w:t xml:space="preserve">訴訟、執行支出</w:t>
            </w:r>
          </w:p>
        </w:tc>
      </w:tr>
      <w:tr w:rsidR="00E57760" w:rsidRPr="00172567" w:rsidTr="00E57760">
        <w:trPr>
          <w:trHeight w:val="300"/>
          <w:trPrChange w:id="375"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76"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保証、引受、借入等の保証金および資金凍結、手形保証金、長期間未引出し</w:t>
            </w:r>
          </w:p>
        </w:tc>
      </w:tr>
      <w:tr w:rsidR="00E57760" w:rsidRPr="00172567" w:rsidTr="00E57760">
        <w:trPr>
          <w:trHeight w:val="300"/>
          <w:trPrChange w:id="377"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78"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手形担保による引受手形の発行</w:t>
            </w:r>
          </w:p>
        </w:tc>
      </w:tr>
      <w:tr w:rsidR="00E57760" w:rsidRPr="00172567" w:rsidTr="00E57760">
        <w:trPr>
          <w:trHeight w:val="300"/>
          <w:trPrChange w:id="379" w:author="CCJK" w:date="2024-10-18T08:29:00Z">
            <w:trPr>
              <w:trHeight w:val="300"/>
            </w:trPr>
          </w:trPrChange>
        </w:trPr>
        <w:tc>
          <w:tcPr>
            <w:tcW w:w="3813" w:type="dxa"/>
            <w:tcBorders>
              <w:top w:val="nil"/>
              <w:left w:val="nil"/>
              <w:bottom w:val="single" w:sz="8" w:space="0" w:color="000000"/>
              <w:right w:val="single" w:sz="8" w:space="0" w:color="000000"/>
            </w:tcBorders>
            <w:shd w:val="clear" w:color="000000" w:fill="F2F2F2"/>
            <w:noWrap/>
            <w:vAlign w:val="center"/>
            <w:hideMark/>
            <w:tcPrChange w:id="380" w:author="CCJK" w:date="2024-10-18T08:29:00Z">
              <w:tcPr>
                <w:tcW w:w="3813" w:type="dxa"/>
                <w:tcBorders>
                  <w:top w:val="nil"/>
                  <w:left w:val="nil"/>
                  <w:bottom w:val="single" w:sz="8" w:space="0" w:color="000000"/>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1年間の資産リースバック業務、担保による請求書発行</w:t>
            </w:r>
          </w:p>
        </w:tc>
      </w:tr>
      <w:tr w:rsidR="00E57760" w:rsidRPr="00172567" w:rsidTr="00E57760">
        <w:trPr>
          <w:trHeight w:val="300"/>
          <w:trPrChange w:id="381" w:author="CCJK" w:date="2024-10-18T08:29:00Z">
            <w:trPr>
              <w:trHeight w:val="300"/>
            </w:trPr>
          </w:trPrChange>
        </w:trPr>
        <w:tc>
          <w:tcPr>
            <w:tcW w:w="3813" w:type="dxa"/>
            <w:tcBorders>
              <w:top w:val="nil"/>
              <w:left w:val="nil"/>
              <w:bottom w:val="nil"/>
              <w:right w:val="single" w:sz="8" w:space="0" w:color="000000"/>
            </w:tcBorders>
            <w:shd w:val="clear" w:color="000000" w:fill="F2F2F2"/>
            <w:noWrap/>
            <w:vAlign w:val="center"/>
            <w:hideMark/>
            <w:tcPrChange w:id="382" w:author="CCJK" w:date="2024-10-18T08:29:00Z">
              <w:tcPr>
                <w:tcW w:w="3813" w:type="dxa"/>
                <w:tcBorders>
                  <w:top w:val="nil"/>
                  <w:left w:val="nil"/>
                  <w:bottom w:val="nil"/>
                  <w:right w:val="single" w:sz="8" w:space="0" w:color="000000"/>
                </w:tcBorders>
                <w:shd w:val="clear" w:color="000000" w:fill="F2F2F2"/>
                <w:noWrap/>
                <w:vAlign w:val="center"/>
                <w:hideMark/>
              </w:tcPr>
            </w:tcPrChange>
          </w:tcPr>
          <w:p>
            <w:pPr>
              <w:rPr>
                <w:rFonts w:ascii="Arial Unicode MS" w:eastAsia="Arial Unicode MS" w:hAnsi="Arial Unicode MS" w:cs="Arial Unicode MS"/>
                <w:color w:val="000000"/>
                <w:sz w:val="20"/>
                <w:szCs w:val="20"/>
                <w:lang w:eastAsia="zh-CN"/>
              </w:rPr>
            </w:pPr>
            <w:r>
              <w:rPr>
                <w:color w:val="000000"/>
              </w:rPr>
              <w:t xml:space="preserve">借入担保、売掛金ファクタリング</w:t>
            </w:r>
          </w:p>
        </w:tc>
      </w:tr>
    </w:tbl>
    <w:p>
      <w:pPr>
        <w:rPr>
          <w:rFonts w:ascii="Arial Unicode MS" w:eastAsia="Arial Unicode MS" w:hAnsi="Arial Unicode MS" w:cs="Arial Unicode MS"/>
        </w:rPr>
      </w:pPr>
    </w:p>
    <w:p>
      <w:pPr>
        <w:rPr>
          <w:rFonts w:ascii="Arial Unicode MS" w:eastAsia="Arial Unicode MS" w:hAnsi="Arial Unicode MS" w:cs="Arial Unicode MS"/>
        </w:rPr>
      </w:pPr>
      <w:r>
        <w:br w:type="page"/>
      </w:r>
    </w:p>
    <w:p>
      <w:pPr>
        <w:rPr>
          <w:rFonts w:ascii="Arial Unicode MS" w:eastAsia="Arial Unicode MS" w:hAnsi="Arial Unicode MS" w:cs="Arial Unicode MS"/>
        </w:rPr>
      </w:pPr>
    </w:p>
    <w:sectPr w:rsidR="00224D4F" w:rsidRPr="00172567">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D5"/>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604C"/>
    <w:rsid w:val="00066065"/>
    <w:rsid w:val="00066A7B"/>
    <w:rsid w:val="000672B1"/>
    <w:rsid w:val="00067488"/>
    <w:rsid w:val="0006754F"/>
    <w:rsid w:val="00067A4C"/>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C1C"/>
    <w:rsid w:val="000F4C7E"/>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412A"/>
    <w:rsid w:val="0010433D"/>
    <w:rsid w:val="0010454A"/>
    <w:rsid w:val="0010474C"/>
    <w:rsid w:val="001051DF"/>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567"/>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B1C"/>
    <w:rsid w:val="00226C78"/>
    <w:rsid w:val="00226D78"/>
    <w:rsid w:val="00227291"/>
    <w:rsid w:val="00227410"/>
    <w:rsid w:val="00227489"/>
    <w:rsid w:val="00227589"/>
    <w:rsid w:val="002276FD"/>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A51"/>
    <w:rsid w:val="00293BBB"/>
    <w:rsid w:val="00293C69"/>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8C0"/>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805"/>
    <w:rsid w:val="003B4932"/>
    <w:rsid w:val="003B49C0"/>
    <w:rsid w:val="003B4C95"/>
    <w:rsid w:val="003B4DEC"/>
    <w:rsid w:val="003B4F95"/>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F99"/>
    <w:rsid w:val="003C311D"/>
    <w:rsid w:val="003C3315"/>
    <w:rsid w:val="003C371B"/>
    <w:rsid w:val="003C37CD"/>
    <w:rsid w:val="003C3931"/>
    <w:rsid w:val="003C3AB6"/>
    <w:rsid w:val="003C402A"/>
    <w:rsid w:val="003C415C"/>
    <w:rsid w:val="003C43FB"/>
    <w:rsid w:val="003C4698"/>
    <w:rsid w:val="003C485C"/>
    <w:rsid w:val="003C4999"/>
    <w:rsid w:val="003C4E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826"/>
    <w:rsid w:val="00425FA1"/>
    <w:rsid w:val="00426021"/>
    <w:rsid w:val="00426212"/>
    <w:rsid w:val="00426716"/>
    <w:rsid w:val="00426A55"/>
    <w:rsid w:val="00426E6B"/>
    <w:rsid w:val="004270BD"/>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D7F"/>
    <w:rsid w:val="00521FA6"/>
    <w:rsid w:val="00521FB7"/>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B"/>
    <w:rsid w:val="00533EF2"/>
    <w:rsid w:val="00533F05"/>
    <w:rsid w:val="00534020"/>
    <w:rsid w:val="00534FB7"/>
    <w:rsid w:val="00534FEF"/>
    <w:rsid w:val="005358CB"/>
    <w:rsid w:val="00535A58"/>
    <w:rsid w:val="00535DC4"/>
    <w:rsid w:val="005365BF"/>
    <w:rsid w:val="00536A3C"/>
    <w:rsid w:val="00536B34"/>
    <w:rsid w:val="00536E10"/>
    <w:rsid w:val="00537296"/>
    <w:rsid w:val="005372F5"/>
    <w:rsid w:val="005374CE"/>
    <w:rsid w:val="00537B90"/>
    <w:rsid w:val="00537D06"/>
    <w:rsid w:val="00537DAB"/>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802B0"/>
    <w:rsid w:val="005804E5"/>
    <w:rsid w:val="00580ABE"/>
    <w:rsid w:val="00580EFB"/>
    <w:rsid w:val="00580FBE"/>
    <w:rsid w:val="00581140"/>
    <w:rsid w:val="00581A68"/>
    <w:rsid w:val="00581BC6"/>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ECE"/>
    <w:rsid w:val="005A3EFA"/>
    <w:rsid w:val="005A417A"/>
    <w:rsid w:val="005A43FC"/>
    <w:rsid w:val="005A44A2"/>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D7E"/>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B35"/>
    <w:rsid w:val="00604F0E"/>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292"/>
    <w:rsid w:val="006272EC"/>
    <w:rsid w:val="006277C5"/>
    <w:rsid w:val="00627CDE"/>
    <w:rsid w:val="00627D15"/>
    <w:rsid w:val="00630056"/>
    <w:rsid w:val="00630297"/>
    <w:rsid w:val="00630422"/>
    <w:rsid w:val="00630C60"/>
    <w:rsid w:val="0063117A"/>
    <w:rsid w:val="0063177F"/>
    <w:rsid w:val="006317D5"/>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A8E"/>
    <w:rsid w:val="00680B8B"/>
    <w:rsid w:val="00680D46"/>
    <w:rsid w:val="00680E77"/>
    <w:rsid w:val="00680FBA"/>
    <w:rsid w:val="00680FD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F001B"/>
    <w:rsid w:val="006F01C6"/>
    <w:rsid w:val="006F026E"/>
    <w:rsid w:val="006F040B"/>
    <w:rsid w:val="006F06D4"/>
    <w:rsid w:val="006F0711"/>
    <w:rsid w:val="006F0749"/>
    <w:rsid w:val="006F09FE"/>
    <w:rsid w:val="006F0B8D"/>
    <w:rsid w:val="006F0ECB"/>
    <w:rsid w:val="006F1064"/>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EB"/>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1018"/>
    <w:rsid w:val="007D111B"/>
    <w:rsid w:val="007D1373"/>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DAD"/>
    <w:rsid w:val="00863095"/>
    <w:rsid w:val="008632DF"/>
    <w:rsid w:val="0086372C"/>
    <w:rsid w:val="0086395A"/>
    <w:rsid w:val="008641A0"/>
    <w:rsid w:val="0086472C"/>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687"/>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4A6"/>
    <w:rsid w:val="008B0640"/>
    <w:rsid w:val="008B0676"/>
    <w:rsid w:val="008B0987"/>
    <w:rsid w:val="008B0AFC"/>
    <w:rsid w:val="008B1359"/>
    <w:rsid w:val="008B1735"/>
    <w:rsid w:val="008B1850"/>
    <w:rsid w:val="008B1E2C"/>
    <w:rsid w:val="008B24A5"/>
    <w:rsid w:val="008B343D"/>
    <w:rsid w:val="008B346E"/>
    <w:rsid w:val="008B35E3"/>
    <w:rsid w:val="008B3E64"/>
    <w:rsid w:val="008B414B"/>
    <w:rsid w:val="008B4320"/>
    <w:rsid w:val="008B4699"/>
    <w:rsid w:val="008B488D"/>
    <w:rsid w:val="008B4B0F"/>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761"/>
    <w:rsid w:val="00906944"/>
    <w:rsid w:val="00906AB0"/>
    <w:rsid w:val="00906AE5"/>
    <w:rsid w:val="00906B5E"/>
    <w:rsid w:val="00906CB1"/>
    <w:rsid w:val="00907095"/>
    <w:rsid w:val="009070B4"/>
    <w:rsid w:val="009071D9"/>
    <w:rsid w:val="00907340"/>
    <w:rsid w:val="00907652"/>
    <w:rsid w:val="00907697"/>
    <w:rsid w:val="009077BD"/>
    <w:rsid w:val="00907D15"/>
    <w:rsid w:val="00907EB1"/>
    <w:rsid w:val="00910131"/>
    <w:rsid w:val="0091030E"/>
    <w:rsid w:val="00910997"/>
    <w:rsid w:val="009109E6"/>
    <w:rsid w:val="00910B0F"/>
    <w:rsid w:val="00910D01"/>
    <w:rsid w:val="0091100C"/>
    <w:rsid w:val="00911274"/>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CD"/>
    <w:rsid w:val="0091557F"/>
    <w:rsid w:val="00915823"/>
    <w:rsid w:val="0091582C"/>
    <w:rsid w:val="00915A5E"/>
    <w:rsid w:val="00915ACA"/>
    <w:rsid w:val="00915CCD"/>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AE7"/>
    <w:rsid w:val="00962F6D"/>
    <w:rsid w:val="00962FCF"/>
    <w:rsid w:val="00962FEC"/>
    <w:rsid w:val="00963555"/>
    <w:rsid w:val="009638C5"/>
    <w:rsid w:val="00963C36"/>
    <w:rsid w:val="00963FB6"/>
    <w:rsid w:val="00964007"/>
    <w:rsid w:val="00964203"/>
    <w:rsid w:val="00964348"/>
    <w:rsid w:val="00964827"/>
    <w:rsid w:val="00964B65"/>
    <w:rsid w:val="00964DF8"/>
    <w:rsid w:val="00965395"/>
    <w:rsid w:val="00965418"/>
    <w:rsid w:val="00965A79"/>
    <w:rsid w:val="00965B0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C3A"/>
    <w:rsid w:val="009F0D6C"/>
    <w:rsid w:val="009F1EE8"/>
    <w:rsid w:val="009F1FC8"/>
    <w:rsid w:val="009F2034"/>
    <w:rsid w:val="009F2037"/>
    <w:rsid w:val="009F2425"/>
    <w:rsid w:val="009F2651"/>
    <w:rsid w:val="009F2849"/>
    <w:rsid w:val="009F2C81"/>
    <w:rsid w:val="009F32A4"/>
    <w:rsid w:val="009F34AB"/>
    <w:rsid w:val="009F3804"/>
    <w:rsid w:val="009F3F46"/>
    <w:rsid w:val="009F471D"/>
    <w:rsid w:val="009F4740"/>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A40"/>
    <w:rsid w:val="00A27A6F"/>
    <w:rsid w:val="00A27AD4"/>
    <w:rsid w:val="00A27DBE"/>
    <w:rsid w:val="00A27E73"/>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74E"/>
    <w:rsid w:val="00A648B2"/>
    <w:rsid w:val="00A65055"/>
    <w:rsid w:val="00A65278"/>
    <w:rsid w:val="00A65401"/>
    <w:rsid w:val="00A6558E"/>
    <w:rsid w:val="00A656AA"/>
    <w:rsid w:val="00A65857"/>
    <w:rsid w:val="00A659FC"/>
    <w:rsid w:val="00A65CBA"/>
    <w:rsid w:val="00A65F60"/>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4FDF"/>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3C"/>
    <w:rsid w:val="00BA3701"/>
    <w:rsid w:val="00BA42B5"/>
    <w:rsid w:val="00BA42FE"/>
    <w:rsid w:val="00BA4A3A"/>
    <w:rsid w:val="00BA50B4"/>
    <w:rsid w:val="00BA53E2"/>
    <w:rsid w:val="00BA5AF1"/>
    <w:rsid w:val="00BA64FC"/>
    <w:rsid w:val="00BA6660"/>
    <w:rsid w:val="00BA69FF"/>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1E"/>
    <w:rsid w:val="00BC056D"/>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713"/>
    <w:rsid w:val="00BF4CCC"/>
    <w:rsid w:val="00BF4E51"/>
    <w:rsid w:val="00BF529A"/>
    <w:rsid w:val="00BF5B66"/>
    <w:rsid w:val="00BF646E"/>
    <w:rsid w:val="00BF6654"/>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B36"/>
    <w:rsid w:val="00C02F3A"/>
    <w:rsid w:val="00C032B2"/>
    <w:rsid w:val="00C032BD"/>
    <w:rsid w:val="00C0332E"/>
    <w:rsid w:val="00C035E2"/>
    <w:rsid w:val="00C03B34"/>
    <w:rsid w:val="00C03E71"/>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6E"/>
    <w:rsid w:val="00C06526"/>
    <w:rsid w:val="00C069C6"/>
    <w:rsid w:val="00C06C3A"/>
    <w:rsid w:val="00C072A2"/>
    <w:rsid w:val="00C07445"/>
    <w:rsid w:val="00C07B21"/>
    <w:rsid w:val="00C07B4A"/>
    <w:rsid w:val="00C07C18"/>
    <w:rsid w:val="00C07C35"/>
    <w:rsid w:val="00C07EAA"/>
    <w:rsid w:val="00C07EF3"/>
    <w:rsid w:val="00C100E5"/>
    <w:rsid w:val="00C10358"/>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312"/>
    <w:rsid w:val="00C6731D"/>
    <w:rsid w:val="00C6780B"/>
    <w:rsid w:val="00C6794F"/>
    <w:rsid w:val="00C679D6"/>
    <w:rsid w:val="00C67AD2"/>
    <w:rsid w:val="00C67D42"/>
    <w:rsid w:val="00C67E19"/>
    <w:rsid w:val="00C70737"/>
    <w:rsid w:val="00C70A8B"/>
    <w:rsid w:val="00C70C1E"/>
    <w:rsid w:val="00C7106E"/>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D02B4"/>
    <w:rsid w:val="00CD07E7"/>
    <w:rsid w:val="00CD0A01"/>
    <w:rsid w:val="00CD0CC8"/>
    <w:rsid w:val="00CD12E9"/>
    <w:rsid w:val="00CD1686"/>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3D8C"/>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760"/>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CA3"/>
    <w:rsid w:val="00F14FD4"/>
    <w:rsid w:val="00F152C4"/>
    <w:rsid w:val="00F154CC"/>
    <w:rsid w:val="00F15892"/>
    <w:rsid w:val="00F166E9"/>
    <w:rsid w:val="00F16B7F"/>
    <w:rsid w:val="00F175C3"/>
    <w:rsid w:val="00F176C5"/>
    <w:rsid w:val="00F177F0"/>
    <w:rsid w:val="00F17B73"/>
    <w:rsid w:val="00F17F67"/>
    <w:rsid w:val="00F17FDA"/>
    <w:rsid w:val="00F200C7"/>
    <w:rsid w:val="00F20509"/>
    <w:rsid w:val="00F2074D"/>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41B8"/>
    <w:rsid w:val="00F34547"/>
    <w:rsid w:val="00F347D4"/>
    <w:rsid w:val="00F34E98"/>
    <w:rsid w:val="00F34F96"/>
    <w:rsid w:val="00F352D3"/>
    <w:rsid w:val="00F35315"/>
    <w:rsid w:val="00F35385"/>
    <w:rsid w:val="00F366D3"/>
    <w:rsid w:val="00F36BED"/>
    <w:rsid w:val="00F374C3"/>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BD5"/>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897"/>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34A9"/>
    <w:rsid w:val="00F73DBA"/>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231"/>
    <w:rsid w:val="00FF7260"/>
    <w:rsid w:val="00FF7458"/>
    <w:rsid w:val="00FF766B"/>
    <w:rsid w:val="00FF7A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17B4A"/>
  <w15:chartTrackingRefBased/>
  <w15:docId w15:val="{ADA6D160-6F8B-45C3-9B7C-F2AB54FC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en-US" w:bidi="ar-SA"/>
        <w14:ligatures w14:val="standardContextua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E57760"/>
    <w:rPr>
      <w:sz w:val="18"/>
      <w:szCs w:val="18"/>
    </w:rPr>
  </w:style>
  <w:style w:type="character" w:customStyle="1" w:styleId="a4">
    <w:name w:val="批注框文本 字符"/>
    <w:basedOn w:val="a0"/>
    <w:link w:val="a3"/>
    <w:semiHidden/>
    <w:rsid w:val="00E577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528</Words>
  <Characters>1619</Characters>
  <Application>Microsoft Office Word</Application>
  <DocSecurity>0</DocSecurity>
  <Lines>95</Lines>
  <Paragraphs>97</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Kesava Murthy</dc:creator>
  <cp:keywords/>
  <dc:description/>
  <cp:lastModifiedBy>CCJK</cp:lastModifiedBy>
  <cp:revision>3</cp:revision>
  <dcterms:created xsi:type="dcterms:W3CDTF">2024-10-18T00:28:00Z</dcterms:created>
  <dcterms:modified xsi:type="dcterms:W3CDTF">2024-10-18T00:29:00Z</dcterms:modified>
</cp:coreProperties>
</file>