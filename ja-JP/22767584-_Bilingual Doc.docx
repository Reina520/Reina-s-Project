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166" w:type="dxa"/>
        <w:tblLook w:val="04A0" w:firstRow="1" w:lastRow="0" w:firstColumn="1" w:lastColumn="0" w:noHBand="0" w:noVBand="1"/>
        <w:tblPrChange w:id="0" w:author="Dai Dai" w:date="2024-10-18T03:26:00Z" w16du:dateUtc="2024-10-17T19:26:00Z">
          <w:tblPr>
            <w:tblW w:w="9088" w:type="dxa"/>
            <w:tblLook w:val="04A0" w:firstRow="1" w:lastRow="0" w:firstColumn="1" w:lastColumn="0" w:noHBand="0" w:noVBand="1"/>
          </w:tblPr>
        </w:tblPrChange>
      </w:tblPr>
      <w:tblGrid>
        <w:gridCol w:w="3166"/>
        <w:tblGridChange w:id="1">
          <w:tblGrid>
            <w:gridCol w:w="3166"/>
          </w:tblGrid>
        </w:tblGridChange>
      </w:tblGrid>
      <w:tr w:rsidR="001E2AF1" w:rsidRPr="00A93B0E" w:rsidDel="001E2AF1" w14:paraId="6349B0B2" w14:textId="77777777" w:rsidTr="001E2AF1">
        <w:trPr>
          <w:trHeight w:val="300"/>
          <w:del w:id="2" w:author="Dai Dai" w:date="2024-10-18T03:26:00Z" w16du:dateUtc="2024-10-17T19:26:00Z"/>
          <w:trPrChange w:id="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2A049A" w14:textId="61F11F10" w:rsidDel="001E2AF1">
            <w:pPr>
              <w:rPr>
                <w:del w:id="5" w:author="Dai Dai" w:date="2024-10-18T03:26:00Z" w16du:dateUtc="2024-10-17T19:26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E2AF1" w:rsidRPr="00A93B0E" w14:paraId="7ECA6B44" w14:textId="77777777" w:rsidTr="001E2AF1">
        <w:trPr>
          <w:trHeight w:val="300"/>
          <w:trPrChange w:id="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7D998C" w14:textId="2CAEF26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トレーディング金融資産</w:t>
            </w:r>
          </w:p>
        </w:tc>
      </w:tr>
      <w:tr w:rsidR="001E2AF1" w:rsidRPr="00A93B0E" w14:paraId="522B7C3F" w14:textId="77777777" w:rsidTr="001E2AF1">
        <w:trPr>
          <w:trHeight w:val="300"/>
          <w:trPrChange w:id="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842D3E" w14:textId="751DF09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:rsidR="001E2AF1" w:rsidRPr="00A93B0E" w14:paraId="76C00153" w14:textId="77777777" w:rsidTr="001E2AF1">
        <w:trPr>
          <w:trHeight w:val="300"/>
          <w:trPrChange w:id="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ED9838" w14:textId="6D708D6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資産合計</w:t>
            </w:r>
          </w:p>
        </w:tc>
      </w:tr>
      <w:tr w:rsidR="001E2AF1" w:rsidRPr="00A93B0E" w14:paraId="33F956DE" w14:textId="77777777" w:rsidTr="001E2AF1">
        <w:trPr>
          <w:trHeight w:val="300"/>
          <w:trPrChange w:id="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55C9E" w14:textId="51A180E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負債および純資産合計</w:t>
            </w:r>
          </w:p>
        </w:tc>
      </w:tr>
      <w:tr w:rsidR="001E2AF1" w:rsidRPr="00A93B0E" w14:paraId="0CB834BC" w14:textId="77777777" w:rsidTr="001E2AF1">
        <w:trPr>
          <w:trHeight w:val="300"/>
          <w:trPrChange w:id="2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C217D" w14:textId="05A481E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当年の金額</w:t>
            </w:r>
          </w:p>
        </w:tc>
      </w:tr>
      <w:tr w:rsidR="001E2AF1" w:rsidRPr="00A93B0E" w14:paraId="436BB191" w14:textId="77777777" w:rsidTr="001E2AF1">
        <w:trPr>
          <w:trHeight w:val="300"/>
          <w:trPrChange w:id="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F6B403" w14:textId="327F403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1E2AF1" w:rsidRPr="00A93B0E" w14:paraId="2D7F8F46" w14:textId="77777777" w:rsidTr="001E2AF1">
        <w:trPr>
          <w:trHeight w:val="300"/>
          <w:trPrChange w:id="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0377BC" w14:textId="4B0B8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二、営業総費用</w:t>
            </w:r>
          </w:p>
        </w:tc>
      </w:tr>
      <w:tr w:rsidR="001E2AF1" w:rsidRPr="00A93B0E" w14:paraId="63007CFE" w14:textId="77777777" w:rsidTr="001E2AF1">
        <w:trPr>
          <w:trHeight w:val="300"/>
          <w:trPrChange w:id="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39C428" w14:textId="4A3B1C2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保険契約準備金の積立純額</w:t>
            </w:r>
          </w:p>
        </w:tc>
      </w:tr>
      <w:tr w:rsidR="001E2AF1" w:rsidRPr="00A93B0E" w14:paraId="45E6CDC8" w14:textId="77777777" w:rsidTr="001E2AF1">
        <w:trPr>
          <w:trHeight w:val="300"/>
          <w:trPrChange w:id="4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86A230" w14:textId="6E368E6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財務費用</w:t>
            </w:r>
          </w:p>
        </w:tc>
      </w:tr>
      <w:tr w:rsidR="001E2AF1" w:rsidRPr="00A93B0E" w14:paraId="7ACAE82D" w14:textId="77777777" w:rsidTr="001E2AF1">
        <w:trPr>
          <w:trHeight w:val="300"/>
          <w:trPrChange w:id="4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5EF059" w14:textId="363192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投資収益（損失は「-」で表示）</w:t>
            </w:r>
          </w:p>
        </w:tc>
      </w:tr>
      <w:tr w:rsidR="001E2AF1" w:rsidRPr="00A93B0E" w14:paraId="6B2909B5" w14:textId="77777777" w:rsidTr="001E2AF1">
        <w:trPr>
          <w:trHeight w:val="300"/>
          <w:trPrChange w:id="5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4E8CAF" w14:textId="394C6B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為替差益（損失は「-」で表示）</w:t>
            </w:r>
          </w:p>
        </w:tc>
      </w:tr>
      <w:tr w:rsidR="001E2AF1" w:rsidRPr="00A93B0E" w14:paraId="58277DE6" w14:textId="77777777" w:rsidTr="001E2AF1">
        <w:trPr>
          <w:trHeight w:val="300"/>
          <w:trPrChange w:id="5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5612AF" w14:textId="3662C3D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三、営業利益（損失は「-」で表示）</w:t>
            </w:r>
          </w:p>
        </w:tc>
      </w:tr>
      <w:tr w:rsidR="001E2AF1" w:rsidRPr="00A93B0E" w14:paraId="3BD148AE" w14:textId="77777777" w:rsidTr="001E2AF1">
        <w:trPr>
          <w:trHeight w:val="300"/>
          <w:trPrChange w:id="5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90DB5F" w14:textId="251D251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四、税引前利益（税引前損失は「-」で表示）</w:t>
            </w:r>
          </w:p>
        </w:tc>
      </w:tr>
      <w:tr w:rsidR="001E2AF1" w:rsidRPr="00A93B0E" w14:paraId="7A585022" w14:textId="77777777" w:rsidTr="001E2AF1">
        <w:trPr>
          <w:trHeight w:val="300"/>
          <w:trPrChange w:id="6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237C2" w14:textId="3F34A8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五、純利益（純損失は「-」で表示）</w:t>
            </w:r>
          </w:p>
        </w:tc>
      </w:tr>
      <w:tr w:rsidR="001E2AF1" w:rsidRPr="00A93B0E" w14:paraId="2EA2AA8B" w14:textId="77777777" w:rsidTr="001E2AF1">
        <w:trPr>
          <w:trHeight w:val="300"/>
          <w:trPrChange w:id="6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CE4B5E" w14:textId="5B36614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1、継続事業純利益（純損失は「-」で表示）</w:t>
            </w:r>
          </w:p>
        </w:tc>
      </w:tr>
      <w:tr w:rsidR="001E2AF1" w:rsidRPr="00A93B0E" w14:paraId="547CD06F" w14:textId="77777777" w:rsidTr="001E2AF1">
        <w:trPr>
          <w:trHeight w:val="300"/>
          <w:trPrChange w:id="7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C85767" w14:textId="4225AC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1.親会社株主に帰属する純利益（純損失は「-」で表示）</w:t>
            </w:r>
          </w:p>
        </w:tc>
      </w:tr>
      <w:tr w:rsidR="001E2AF1" w:rsidRPr="00A93B0E" w14:paraId="36BD0532" w14:textId="77777777" w:rsidTr="001E2AF1">
        <w:trPr>
          <w:trHeight w:val="300"/>
          <w:trPrChange w:id="7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7590C9" w14:textId="47574C8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（一）親会社株主に帰属するその他の包括利益の税引後純額</w:t>
            </w:r>
          </w:p>
        </w:tc>
      </w:tr>
      <w:tr w:rsidR="001E2AF1" w:rsidRPr="00A93B0E" w14:paraId="39A59330" w14:textId="77777777" w:rsidTr="001E2AF1">
        <w:trPr>
          <w:trHeight w:val="300"/>
          <w:trPrChange w:id="8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76C31B" w14:textId="1BA0B4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1、損益に再分類できないその他の包括利益</w:t>
            </w:r>
          </w:p>
        </w:tc>
      </w:tr>
      <w:tr w:rsidR="001E2AF1" w:rsidRPr="00A93B0E" w14:paraId="1A00A608" w14:textId="77777777" w:rsidTr="001E2AF1">
        <w:trPr>
          <w:trHeight w:val="300"/>
          <w:trPrChange w:id="8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443997" w14:textId="26C4E1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（1）確定給付制度の変動額の再測定</w:t>
            </w:r>
          </w:p>
        </w:tc>
      </w:tr>
      <w:tr w:rsidR="001E2AF1" w:rsidRPr="00A93B0E" w14:paraId="1A5B03C4" w14:textId="77777777" w:rsidTr="001E2AF1">
        <w:trPr>
          <w:trHeight w:val="300"/>
          <w:trPrChange w:id="8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5F19A2" w14:textId="66C59D9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（2）持分法による損益に転換できないその他の包括利益</w:t>
            </w:r>
          </w:p>
        </w:tc>
      </w:tr>
      <w:tr w:rsidR="001E2AF1" w:rsidRPr="00A93B0E" w14:paraId="3F278286" w14:textId="77777777" w:rsidTr="001E2AF1">
        <w:trPr>
          <w:trHeight w:val="300"/>
          <w:trPrChange w:id="9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E9F14F" w14:textId="0A15DE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2、損益に再分類されるその他の包括利益</w:t>
            </w:r>
          </w:p>
        </w:tc>
      </w:tr>
      <w:tr w:rsidR="001E2AF1" w:rsidRPr="00A93B0E" w14:paraId="6A274279" w14:textId="77777777" w:rsidTr="001E2AF1">
        <w:trPr>
          <w:trHeight w:val="300"/>
          <w:trPrChange w:id="9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89BB0F" w14:textId="2185998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（2）その他の債務投資の公正価値変動</w:t>
            </w:r>
          </w:p>
        </w:tc>
      </w:tr>
      <w:tr w:rsidR="001E2AF1" w:rsidRPr="00A93B0E" w14:paraId="5E6CD75E" w14:textId="77777777" w:rsidTr="001E2AF1">
        <w:trPr>
          <w:trHeight w:val="300"/>
          <w:trPrChange w:id="10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D646C8" w14:textId="504C104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（3）金融資産の再分類によるその他の包括利益計上額</w:t>
            </w:r>
          </w:p>
        </w:tc>
      </w:tr>
      <w:tr w:rsidR="001E2AF1" w:rsidRPr="00A93B0E" w14:paraId="27292785" w14:textId="77777777" w:rsidTr="001E2AF1">
        <w:trPr>
          <w:trHeight w:val="300"/>
          <w:trPrChange w:id="10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5D554E" w14:textId="64E4779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（4）その他の債務投資の信用減損準備金</w:t>
            </w:r>
          </w:p>
        </w:tc>
      </w:tr>
      <w:tr w:rsidR="001E2AF1" w:rsidRPr="00A93B0E" w14:paraId="218121FB" w14:textId="77777777" w:rsidTr="001E2AF1">
        <w:trPr>
          <w:trHeight w:val="300"/>
          <w:trPrChange w:id="10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1A73E" w14:textId="6EA1166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（5）キャッシュフローヘッジ準備金</w:t>
            </w:r>
          </w:p>
        </w:tc>
      </w:tr>
      <w:tr w:rsidR="001E2AF1" w:rsidRPr="00A93B0E" w14:paraId="4B633B09" w14:textId="77777777" w:rsidTr="001E2AF1">
        <w:trPr>
          <w:trHeight w:val="300"/>
          <w:trPrChange w:id="11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A7A90B" w14:textId="69A231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（6）外貨財務諸表換算差額</w:t>
            </w:r>
          </w:p>
        </w:tc>
      </w:tr>
      <w:tr w:rsidR="001E2AF1" w:rsidRPr="00A93B0E" w14:paraId="379DA5BF" w14:textId="77777777" w:rsidTr="001E2AF1">
        <w:trPr>
          <w:trHeight w:val="300"/>
          <w:trPrChange w:id="11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E1E1B" w14:textId="1FD97E4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（二）非支配株主に帰属するその他の包括利益の税引後純額</w:t>
            </w:r>
          </w:p>
        </w:tc>
      </w:tr>
      <w:tr w:rsidR="001E2AF1" w:rsidRPr="00A93B0E" w14:paraId="1D7DAFF8" w14:textId="77777777" w:rsidTr="001E2AF1">
        <w:trPr>
          <w:trHeight w:val="300"/>
          <w:trPrChange w:id="12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5851F1" w14:textId="05AB18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八、一株当たり利益</w:t>
            </w:r>
          </w:p>
        </w:tc>
      </w:tr>
      <w:tr w:rsidR="001E2AF1" w:rsidRPr="00A93B0E" w14:paraId="33A21BB0" w14:textId="77777777" w:rsidTr="001E2AF1">
        <w:trPr>
          <w:trHeight w:val="300"/>
          <w:trPrChange w:id="12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537BA7" w14:textId="0B7A8AF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（一）基本的1株当たり利益（元/株）</w:t>
            </w:r>
          </w:p>
        </w:tc>
      </w:tr>
      <w:tr w:rsidR="001E2AF1" w:rsidRPr="00A93B0E" w14:paraId="1E987629" w14:textId="77777777" w:rsidTr="001E2AF1">
        <w:trPr>
          <w:trHeight w:val="300"/>
          <w:trPrChange w:id="12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9251EA" w14:textId="7E5D869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（二）希薄化後1株当たり利益（元/株）</w:t>
            </w:r>
          </w:p>
        </w:tc>
      </w:tr>
      <w:tr w:rsidR="001E2AF1" w:rsidRPr="00A93B0E" w14:paraId="17663C45" w14:textId="77777777" w:rsidTr="001E2AF1">
        <w:trPr>
          <w:trHeight w:val="300"/>
          <w:trPrChange w:id="13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1338A" w14:textId="259576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:rsidR="001E2AF1" w:rsidRPr="00A93B0E" w14:paraId="249DF100" w14:textId="77777777" w:rsidTr="001E2AF1">
        <w:trPr>
          <w:trHeight w:val="300"/>
          <w:trPrChange w:id="13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05C7B6" w14:textId="3C15777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営業活動によるキャッシュフロー純額</w:t>
            </w:r>
          </w:p>
        </w:tc>
      </w:tr>
      <w:tr w:rsidR="001E2AF1" w:rsidRPr="00A93B0E" w14:paraId="159A1E6A" w14:textId="77777777" w:rsidTr="001E2AF1">
        <w:trPr>
          <w:trHeight w:val="300"/>
          <w:trPrChange w:id="14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CC90FE" w14:textId="6EC883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二、投資活動によるキャッシュフロー：</w:t>
            </w:r>
          </w:p>
        </w:tc>
      </w:tr>
      <w:tr w:rsidR="001E2AF1" w:rsidRPr="00A93B0E" w14:paraId="57B4ECC6" w14:textId="77777777" w:rsidTr="001E2AF1">
        <w:trPr>
          <w:trHeight w:val="300"/>
          <w:trPrChange w:id="14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1EB12" w14:textId="2690A3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固定資産、無形資産その他の長期資産の処分による回収現金純額</w:t>
            </w:r>
          </w:p>
        </w:tc>
      </w:tr>
      <w:tr w:rsidR="001E2AF1" w:rsidRPr="00A93B0E" w14:paraId="428F5027" w14:textId="77777777" w:rsidTr="001E2AF1">
        <w:trPr>
          <w:trHeight w:val="300"/>
          <w:trPrChange w:id="14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80F342" w14:textId="51972E5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固定資産、無形資産その他の長期資産の取得に支払った現金</w:t>
            </w:r>
          </w:p>
        </w:tc>
      </w:tr>
      <w:tr w:rsidR="001E2AF1" w:rsidRPr="00A93B0E" w14:paraId="43BA9CF5" w14:textId="77777777" w:rsidTr="001E2AF1">
        <w:trPr>
          <w:trHeight w:val="300"/>
          <w:trPrChange w:id="15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242986" w14:textId="1C67D17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三、財務活動によるキャッシュフロー：</w:t>
            </w:r>
          </w:p>
        </w:tc>
      </w:tr>
      <w:tr w:rsidR="001E2AF1" w:rsidRPr="00A93B0E" w14:paraId="7D5FB3ED" w14:textId="77777777" w:rsidTr="001E2AF1">
        <w:trPr>
          <w:trHeight w:val="300"/>
          <w:trPrChange w:id="15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B1F6F8" w14:textId="2DECEB5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債務の返済に支払った現金</w:t>
            </w:r>
          </w:p>
        </w:tc>
      </w:tr>
      <w:tr w:rsidR="001E2AF1" w:rsidRPr="00A93B0E" w14:paraId="556941F0" w14:textId="77777777" w:rsidTr="001E2AF1">
        <w:trPr>
          <w:trHeight w:val="300"/>
          <w:trPrChange w:id="16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615D4E" w14:textId="04A07CA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財務活動によるキャッシュアウトフロー小計</w:t>
            </w:r>
          </w:p>
        </w:tc>
      </w:tr>
      <w:tr w:rsidR="001E2AF1" w:rsidRPr="00A93B0E" w14:paraId="7A519B6A" w14:textId="77777777" w:rsidTr="001E2AF1">
        <w:trPr>
          <w:trHeight w:val="300"/>
          <w:trPrChange w:id="16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311489" w14:textId="38A16A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財務活動によるキャッシュフロー純額</w:t>
            </w:r>
          </w:p>
        </w:tc>
      </w:tr>
      <w:tr w:rsidR="001E2AF1" w:rsidRPr="00A93B0E" w14:paraId="23DF340E" w14:textId="77777777" w:rsidTr="001E2AF1">
        <w:trPr>
          <w:trHeight w:val="300"/>
          <w:trPrChange w:id="16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7DC9DA" w14:textId="21C1621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作成単位：成都蒲江建設投資集団有限公司</w:t>
            </w:r>
          </w:p>
        </w:tc>
      </w:tr>
      <w:tr w:rsidR="001E2AF1" w:rsidRPr="00A93B0E" w14:paraId="48F0FB7B" w14:textId="77777777" w:rsidTr="001E2AF1">
        <w:trPr>
          <w:trHeight w:val="300"/>
          <w:trPrChange w:id="17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95BA9F" w14:textId="58EA6A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当年の金額</w:t>
            </w:r>
          </w:p>
        </w:tc>
      </w:tr>
      <w:tr w:rsidR="001E2AF1" w:rsidRPr="00A93B0E" w14:paraId="07A224ED" w14:textId="77777777" w:rsidTr="001E2AF1">
        <w:trPr>
          <w:trHeight w:val="300"/>
          <w:trPrChange w:id="17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8F2060" w14:textId="472A5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親会社所有者帰属持分</w:t>
            </w:r>
          </w:p>
        </w:tc>
      </w:tr>
      <w:tr w:rsidR="001E2AF1" w:rsidRPr="00A93B0E" w14:paraId="2ED874A9" w14:textId="77777777" w:rsidTr="001E2AF1">
        <w:trPr>
          <w:trHeight w:val="300"/>
          <w:trPrChange w:id="18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DA934" w14:textId="216FB1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少数株主持分</w:t>
            </w:r>
          </w:p>
        </w:tc>
      </w:tr>
      <w:tr w:rsidR="001E2AF1" w:rsidRPr="00A93B0E" w14:paraId="6A54AE87" w14:textId="77777777" w:rsidTr="001E2AF1">
        <w:trPr>
          <w:trHeight w:val="300"/>
          <w:trPrChange w:id="18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0B3E8A" w14:textId="1046585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:rsidR="001E2AF1" w:rsidRPr="00A93B0E" w14:paraId="510D8C8F" w14:textId="77777777" w:rsidTr="001E2AF1">
        <w:trPr>
          <w:trHeight w:val="300"/>
          <w:trPrChange w:id="19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B30B0D" w14:textId="6AD8FED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その他の持分証券</w:t>
            </w:r>
          </w:p>
        </w:tc>
      </w:tr>
      <w:tr w:rsidR="001E2AF1" w:rsidRPr="00A93B0E" w14:paraId="7B592FF1" w14:textId="77777777" w:rsidTr="001E2AF1">
        <w:trPr>
          <w:trHeight w:val="300"/>
          <w:trPrChange w:id="19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58D75E" w14:textId="5C0C6B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資本準備金</w:t>
            </w:r>
          </w:p>
        </w:tc>
      </w:tr>
      <w:tr w:rsidR="001E2AF1" w:rsidRPr="00A93B0E" w14:paraId="4C6A3A67" w14:textId="77777777" w:rsidTr="001E2AF1">
        <w:trPr>
          <w:trHeight w:val="300"/>
          <w:trPrChange w:id="19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6C9DD4" w14:textId="699199C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1E2AF1" w:rsidRPr="00A93B0E" w14:paraId="07113EDC" w14:textId="77777777" w:rsidTr="001E2AF1">
        <w:trPr>
          <w:trHeight w:val="300"/>
          <w:trPrChange w:id="20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EB1372" w14:textId="4F32AD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1E2AF1" w:rsidRPr="00A93B0E" w14:paraId="59C0DE97" w14:textId="77777777" w:rsidTr="001E2AF1">
        <w:trPr>
          <w:trHeight w:val="300"/>
          <w:trPrChange w:id="20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D4ABAA" w14:textId="5B9FAE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特定積立金</w:t>
            </w:r>
          </w:p>
        </w:tc>
      </w:tr>
      <w:tr w:rsidR="001E2AF1" w:rsidRPr="00A93B0E" w14:paraId="6551994A" w14:textId="77777777" w:rsidTr="001E2AF1">
        <w:trPr>
          <w:trHeight w:val="300"/>
          <w:trPrChange w:id="21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972F01" w14:textId="4146EE1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1E2AF1" w:rsidRPr="00A93B0E" w14:paraId="1453A459" w14:textId="77777777" w:rsidTr="001E2AF1">
        <w:trPr>
          <w:trHeight w:val="300"/>
          <w:trPrChange w:id="21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A594A" w14:textId="36AE6CF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1E2AF1" w:rsidRPr="00A93B0E" w14:paraId="1D3FE69E" w14:textId="77777777" w:rsidTr="001E2AF1">
        <w:trPr>
          <w:trHeight w:val="300"/>
          <w:trPrChange w:id="21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9A212A" w14:textId="56795E2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一、前年末残高</w:t>
            </w:r>
          </w:p>
        </w:tc>
      </w:tr>
      <w:tr w:rsidR="001E2AF1" w:rsidRPr="00A93B0E" w14:paraId="1AF73F28" w14:textId="77777777" w:rsidTr="001E2AF1">
        <w:trPr>
          <w:trHeight w:val="300"/>
          <w:trPrChange w:id="22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C97494" w14:textId="409A22A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追加：会計方針の変更</w:t>
            </w:r>
          </w:p>
        </w:tc>
      </w:tr>
      <w:tr w:rsidR="001E2AF1" w:rsidRPr="00A93B0E" w14:paraId="1255622D" w14:textId="77777777" w:rsidTr="001E2AF1">
        <w:trPr>
          <w:trHeight w:val="300"/>
          <w:trPrChange w:id="22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314DFE" w14:textId="14077D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遡及修正</w:t>
            </w:r>
          </w:p>
        </w:tc>
      </w:tr>
      <w:tr w:rsidR="001E2AF1" w:rsidRPr="00A93B0E" w14:paraId="2C15C470" w14:textId="77777777" w:rsidTr="001E2AF1">
        <w:trPr>
          <w:trHeight w:val="300"/>
          <w:trPrChange w:id="23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F3A001" w14:textId="265989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同一支配下の企業結合</w:t>
            </w:r>
          </w:p>
        </w:tc>
      </w:tr>
      <w:tr w:rsidR="001E2AF1" w:rsidRPr="00A93B0E" w14:paraId="610B628A" w14:textId="77777777" w:rsidTr="001E2AF1">
        <w:trPr>
          <w:trHeight w:val="300"/>
          <w:trPrChange w:id="23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18749E" w14:textId="36E57D5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二、本年期首残高</w:t>
            </w:r>
          </w:p>
        </w:tc>
      </w:tr>
      <w:tr w:rsidR="001E2AF1" w:rsidRPr="00A93B0E" w14:paraId="563F9465" w14:textId="77777777" w:rsidTr="001E2AF1">
        <w:trPr>
          <w:trHeight w:val="300"/>
          <w:trPrChange w:id="23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DC064D" w14:textId="0ACA0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1E2AF1" w:rsidRPr="00A93B0E" w14:paraId="4AC07F11" w14:textId="77777777" w:rsidTr="001E2AF1">
        <w:trPr>
          <w:trHeight w:val="300"/>
          <w:trPrChange w:id="24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EE7290" w14:textId="7B14BE8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1E2AF1" w:rsidRPr="00A93B0E" w14:paraId="4544A441" w14:textId="77777777" w:rsidTr="001E2AF1">
        <w:trPr>
          <w:trHeight w:val="300"/>
          <w:trPrChange w:id="24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371E89" w14:textId="341682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（二）株主持分の投入と減少</w:t>
            </w:r>
          </w:p>
        </w:tc>
      </w:tr>
      <w:tr w:rsidR="001E2AF1" w:rsidRPr="00A93B0E" w14:paraId="6E404404" w14:textId="77777777" w:rsidTr="001E2AF1">
        <w:trPr>
          <w:trHeight w:val="300"/>
          <w:trPrChange w:id="2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9048FC" w14:textId="4EF3C60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1、所有者による資本投入</w:t>
            </w:r>
          </w:p>
        </w:tc>
      </w:tr>
      <w:tr w:rsidR="001E2AF1" w:rsidRPr="00A93B0E" w14:paraId="26657030" w14:textId="77777777" w:rsidTr="001E2AF1">
        <w:trPr>
          <w:trHeight w:val="300"/>
          <w:trPrChange w:id="2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459C82" w14:textId="1A8F092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2、その他の持分証券保有者による資本投入</w:t>
            </w:r>
          </w:p>
        </w:tc>
      </w:tr>
      <w:tr w:rsidR="001E2AF1" w:rsidRPr="00A93B0E" w14:paraId="69F44E2E" w14:textId="77777777" w:rsidTr="001E2AF1">
        <w:trPr>
          <w:trHeight w:val="300"/>
          <w:trPrChange w:id="2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FD77B" w14:textId="336D32A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3、株式報酬として株主持分に計上された金額</w:t>
            </w:r>
          </w:p>
        </w:tc>
      </w:tr>
      <w:tr w:rsidR="001E2AF1" w:rsidRPr="00A93B0E" w14:paraId="4B5F55C8" w14:textId="77777777" w:rsidTr="001E2AF1">
        <w:trPr>
          <w:trHeight w:val="300"/>
          <w:trPrChange w:id="26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1686CA" w14:textId="0CBF80E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4、その他</w:t>
            </w:r>
          </w:p>
        </w:tc>
      </w:tr>
      <w:tr w:rsidR="001E2AF1" w:rsidRPr="00A93B0E" w14:paraId="7B18A75D" w14:textId="77777777" w:rsidTr="001E2AF1">
        <w:trPr>
          <w:trHeight w:val="300"/>
          <w:trPrChange w:id="26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DC0BC" w14:textId="239C68E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（三）利益分配</w:t>
            </w:r>
          </w:p>
        </w:tc>
      </w:tr>
      <w:tr w:rsidR="001E2AF1" w:rsidRPr="00A93B0E" w14:paraId="6B0DE683" w14:textId="77777777" w:rsidTr="001E2AF1">
        <w:trPr>
          <w:trHeight w:val="300"/>
          <w:trPrChange w:id="27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583673" w14:textId="0A1536B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1.利益準備金の積立</w:t>
            </w:r>
          </w:p>
        </w:tc>
      </w:tr>
      <w:tr w:rsidR="001E2AF1" w:rsidRPr="00A93B0E" w14:paraId="6EB57556" w14:textId="77777777" w:rsidTr="001E2AF1">
        <w:trPr>
          <w:trHeight w:val="300"/>
          <w:trPrChange w:id="27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5B9F3D" w14:textId="6CC643C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2.一般リスク準備金の積立</w:t>
            </w:r>
          </w:p>
        </w:tc>
      </w:tr>
      <w:tr w:rsidR="001E2AF1" w:rsidRPr="00A93B0E" w14:paraId="7C7F50E8" w14:textId="77777777" w:rsidTr="001E2AF1">
        <w:trPr>
          <w:trHeight w:val="300"/>
          <w:trPrChange w:id="27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F541F" w14:textId="0179877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3.所有者（または株主）への分配</w:t>
            </w:r>
          </w:p>
        </w:tc>
      </w:tr>
      <w:tr w:rsidR="001E2AF1" w:rsidRPr="00A93B0E" w14:paraId="736CC25B" w14:textId="77777777" w:rsidTr="001E2AF1">
        <w:trPr>
          <w:trHeight w:val="300"/>
          <w:trPrChange w:id="28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668D12" w14:textId="713F07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4、その他</w:t>
            </w:r>
          </w:p>
        </w:tc>
      </w:tr>
      <w:tr w:rsidR="001E2AF1" w:rsidRPr="00A93B0E" w14:paraId="58FCC538" w14:textId="77777777" w:rsidTr="001E2AF1">
        <w:trPr>
          <w:trHeight w:val="300"/>
          <w:trPrChange w:id="28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38C040" w14:textId="6FB0F75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（四）株主持分内部振替</w:t>
            </w:r>
          </w:p>
        </w:tc>
      </w:tr>
      <w:tr w:rsidR="001E2AF1" w:rsidRPr="00A93B0E" w14:paraId="5D530713" w14:textId="77777777" w:rsidTr="001E2AF1">
        <w:trPr>
          <w:trHeight w:val="300"/>
          <w:trPrChange w:id="29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71350D" w14:textId="618EFC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1.資本準備金から資本（または株式資本）への振替増資</w:t>
            </w:r>
          </w:p>
        </w:tc>
      </w:tr>
      <w:tr w:rsidR="001E2AF1" w:rsidRPr="00A93B0E" w14:paraId="3C723E52" w14:textId="77777777" w:rsidTr="001E2AF1">
        <w:trPr>
          <w:trHeight w:val="300"/>
          <w:trPrChange w:id="2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4DE08F" w14:textId="7574677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2、利益準備金から資本（または株式資本）への振替増資</w:t>
            </w:r>
          </w:p>
        </w:tc>
      </w:tr>
      <w:tr w:rsidR="001E2AF1" w:rsidRPr="00A93B0E" w14:paraId="4A91D89C" w14:textId="77777777" w:rsidTr="001E2AF1">
        <w:trPr>
          <w:trHeight w:val="300"/>
          <w:trPrChange w:id="2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6540F" w14:textId="0D72FFD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3.利益準備金による損失補填</w:t>
            </w:r>
          </w:p>
        </w:tc>
      </w:tr>
      <w:tr w:rsidR="001E2AF1" w:rsidRPr="00A93B0E" w14:paraId="6E1FFCC4" w14:textId="77777777" w:rsidTr="001E2AF1">
        <w:trPr>
          <w:trHeight w:val="300"/>
          <w:trPrChange w:id="30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5880D0" w14:textId="53CD21C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4.確定給付制度変動額の留保利益への振替</w:t>
            </w:r>
          </w:p>
        </w:tc>
      </w:tr>
      <w:tr w:rsidR="001E2AF1" w:rsidRPr="00A93B0E" w14:paraId="7A2F441F" w14:textId="77777777" w:rsidTr="001E2AF1">
        <w:trPr>
          <w:trHeight w:val="300"/>
          <w:trPrChange w:id="3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87EBC6" w14:textId="1A3A60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5.その他の包括利益の留保利益への振替</w:t>
            </w:r>
          </w:p>
        </w:tc>
      </w:tr>
      <w:tr w:rsidR="001E2AF1" w:rsidRPr="00A93B0E" w14:paraId="599D9C55" w14:textId="77777777" w:rsidTr="001E2AF1">
        <w:trPr>
          <w:trHeight w:val="300"/>
          <w:trPrChange w:id="3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CEB68C" w14:textId="52A6C58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（五）特定積立金</w:t>
            </w:r>
          </w:p>
        </w:tc>
      </w:tr>
      <w:tr w:rsidR="001E2AF1" w:rsidRPr="00A93B0E" w14:paraId="6A95A25F" w14:textId="77777777" w:rsidTr="001E2AF1">
        <w:trPr>
          <w:trHeight w:val="300"/>
          <w:trPrChange w:id="3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DFA0B" w14:textId="42A4E45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（六）その他</w:t>
            </w:r>
          </w:p>
        </w:tc>
      </w:tr>
      <w:tr w:rsidR="001E2AF1" w:rsidRPr="00A93B0E" w14:paraId="16288B39" w14:textId="77777777" w:rsidTr="001E2AF1">
        <w:trPr>
          <w:trHeight w:val="300"/>
          <w:trPrChange w:id="3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9B4CB6" w14:textId="31ADF91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四、本年末残高</w:t>
            </w:r>
          </w:p>
        </w:tc>
      </w:tr>
      <w:tr w:rsidR="001E2AF1" w:rsidRPr="00A93B0E" w14:paraId="385D0D43" w14:textId="77777777" w:rsidTr="001E2AF1">
        <w:trPr>
          <w:trHeight w:val="300"/>
          <w:trPrChange w:id="32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A6EC66" w14:textId="1FE7BD0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作成単位：成都蒲江建設投資集団有限公司</w:t>
            </w:r>
          </w:p>
        </w:tc>
      </w:tr>
      <w:tr w:rsidR="001E2AF1" w:rsidRPr="00A93B0E" w14:paraId="2F269844" w14:textId="77777777" w:rsidTr="001E2AF1">
        <w:trPr>
          <w:trHeight w:val="300"/>
          <w:trPrChange w:id="32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3D72D" w14:textId="1A656C9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1E2AF1" w:rsidRPr="00A93B0E" w14:paraId="2617B192" w14:textId="77777777" w:rsidTr="001E2AF1">
        <w:trPr>
          <w:trHeight w:val="300"/>
          <w:trPrChange w:id="33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CF93B2" w14:textId="6B6DB22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1E2AF1" w:rsidRPr="00A93B0E" w14:paraId="687BB97A" w14:textId="77777777" w:rsidTr="001E2AF1">
        <w:trPr>
          <w:trHeight w:val="300"/>
          <w:trPrChange w:id="33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288886" w14:textId="45B9CB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前年度金額</w:t>
            </w:r>
          </w:p>
        </w:tc>
      </w:tr>
      <w:tr w:rsidR="001E2AF1" w:rsidRPr="00A93B0E" w14:paraId="26BBE165" w14:textId="77777777" w:rsidTr="001E2AF1">
        <w:trPr>
          <w:trHeight w:val="300"/>
          <w:trPrChange w:id="33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7D76AA" w14:textId="4937678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親会社所有者帰属持分</w:t>
            </w:r>
          </w:p>
        </w:tc>
      </w:tr>
      <w:tr w:rsidR="001E2AF1" w:rsidRPr="00A93B0E" w14:paraId="5399D7F5" w14:textId="77777777" w:rsidTr="001E2AF1">
        <w:trPr>
          <w:trHeight w:val="300"/>
          <w:trPrChange w:id="34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7D28CD" w14:textId="0F430BD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少数株主持分</w:t>
            </w:r>
          </w:p>
        </w:tc>
      </w:tr>
      <w:tr w:rsidR="001E2AF1" w:rsidRPr="00A93B0E" w14:paraId="2EAC7805" w14:textId="77777777" w:rsidTr="001E2AF1">
        <w:trPr>
          <w:trHeight w:val="300"/>
          <w:trPrChange w:id="34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417894" w14:textId="3927CDF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:rsidR="001E2AF1" w:rsidRPr="00A93B0E" w14:paraId="1D639EBE" w14:textId="77777777" w:rsidTr="001E2AF1">
        <w:trPr>
          <w:trHeight w:val="300"/>
          <w:trPrChange w:id="3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FA97CD" w14:textId="61642DA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</w:t>
            </w:r>
          </w:p>
        </w:tc>
      </w:tr>
      <w:tr w:rsidR="001E2AF1" w:rsidRPr="00A93B0E" w14:paraId="1C4EC169" w14:textId="77777777" w:rsidTr="001E2AF1">
        <w:trPr>
          <w:trHeight w:val="300"/>
          <w:trPrChange w:id="3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1B2E71" w14:textId="74664C5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</w:t>
            </w:r>
          </w:p>
        </w:tc>
      </w:tr>
      <w:tr w:rsidR="001E2AF1" w:rsidRPr="00A93B0E" w14:paraId="52FD6771" w14:textId="77777777" w:rsidTr="001E2AF1">
        <w:trPr>
          <w:trHeight w:val="300"/>
          <w:trPrChange w:id="3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13F598" w14:textId="752B347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資本準備金</w:t>
            </w:r>
          </w:p>
        </w:tc>
      </w:tr>
      <w:tr w:rsidR="001E2AF1" w:rsidRPr="00A93B0E" w14:paraId="5F58C461" w14:textId="77777777" w:rsidTr="001E2AF1">
        <w:trPr>
          <w:trHeight w:val="300"/>
          <w:trPrChange w:id="36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5817C" w14:textId="591882D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1E2AF1" w:rsidRPr="00A93B0E" w14:paraId="26C351C2" w14:textId="77777777" w:rsidTr="001E2AF1">
        <w:trPr>
          <w:trHeight w:val="300"/>
          <w:trPrChange w:id="36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EC2B7A" w14:textId="57D5EF0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1E2AF1" w:rsidRPr="00A93B0E" w14:paraId="25BA8CA7" w14:textId="77777777" w:rsidTr="001E2AF1">
        <w:trPr>
          <w:trHeight w:val="300"/>
          <w:trPrChange w:id="37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8C6C3D" w14:textId="0E234D8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特定積立金</w:t>
            </w:r>
          </w:p>
        </w:tc>
      </w:tr>
      <w:tr w:rsidR="001E2AF1" w:rsidRPr="00A93B0E" w14:paraId="13D137D1" w14:textId="77777777" w:rsidTr="001E2AF1">
        <w:trPr>
          <w:trHeight w:val="300"/>
          <w:trPrChange w:id="37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3321B1" w14:textId="7A57421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1E2AF1" w:rsidRPr="00A93B0E" w14:paraId="29BC8AC2" w14:textId="77777777" w:rsidTr="001E2AF1">
        <w:trPr>
          <w:trHeight w:val="300"/>
          <w:trPrChange w:id="37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8B74FE" w14:textId="0DC3F1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一般リスク準備金</w:t>
            </w:r>
          </w:p>
        </w:tc>
      </w:tr>
      <w:tr w:rsidR="001E2AF1" w:rsidRPr="00A93B0E" w14:paraId="749455A1" w14:textId="77777777" w:rsidTr="001E2AF1">
        <w:trPr>
          <w:trHeight w:val="300"/>
          <w:trPrChange w:id="38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6C1775" w14:textId="2FE2038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1E2AF1" w:rsidRPr="00A93B0E" w14:paraId="61D2885F" w14:textId="77777777" w:rsidTr="001E2AF1">
        <w:trPr>
          <w:trHeight w:val="300"/>
          <w:trPrChange w:id="38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4B0D15" w14:textId="451FDC7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</w:t>
            </w:r>
          </w:p>
        </w:tc>
      </w:tr>
      <w:tr w:rsidR="001E2AF1" w:rsidRPr="00A93B0E" w14:paraId="72573E82" w14:textId="77777777" w:rsidTr="001E2AF1">
        <w:trPr>
          <w:trHeight w:val="300"/>
          <w:trPrChange w:id="39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882D41" w14:textId="5C8D324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一、前年末残高</w:t>
            </w:r>
          </w:p>
        </w:tc>
      </w:tr>
      <w:tr w:rsidR="001E2AF1" w:rsidRPr="00A93B0E" w14:paraId="73214B56" w14:textId="77777777" w:rsidTr="001E2AF1">
        <w:trPr>
          <w:trHeight w:val="300"/>
          <w:trPrChange w:id="3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0D6654" w14:textId="38506DC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追加：会計方針の変更</w:t>
            </w:r>
          </w:p>
        </w:tc>
      </w:tr>
      <w:tr w:rsidR="001E2AF1" w:rsidRPr="00A93B0E" w14:paraId="03FDDD1F" w14:textId="77777777" w:rsidTr="001E2AF1">
        <w:trPr>
          <w:trHeight w:val="300"/>
          <w:trPrChange w:id="3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E81382" w14:textId="5F52B58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遡及修正</w:t>
            </w:r>
          </w:p>
        </w:tc>
      </w:tr>
      <w:tr w:rsidR="001E2AF1" w:rsidRPr="00A93B0E" w14:paraId="6A326BF5" w14:textId="77777777" w:rsidTr="001E2AF1">
        <w:trPr>
          <w:trHeight w:val="300"/>
          <w:trPrChange w:id="40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FBE196" w14:textId="4E594D4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同一支配下の企業結合</w:t>
            </w:r>
          </w:p>
        </w:tc>
      </w:tr>
      <w:tr w:rsidR="001E2AF1" w:rsidRPr="00A93B0E" w14:paraId="0E2C92A3" w14:textId="77777777" w:rsidTr="001E2AF1">
        <w:trPr>
          <w:trHeight w:val="300"/>
          <w:trPrChange w:id="4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E340ED" w14:textId="08F4467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二、本年期首残高</w:t>
            </w:r>
          </w:p>
        </w:tc>
      </w:tr>
      <w:tr w:rsidR="001E2AF1" w:rsidRPr="00A93B0E" w14:paraId="0B0ADAD5" w14:textId="77777777" w:rsidTr="001E2AF1">
        <w:trPr>
          <w:trHeight w:val="300"/>
          <w:trPrChange w:id="4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CFF011" w14:textId="18F2365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1E2AF1" w:rsidRPr="00A93B0E" w14:paraId="0841FF89" w14:textId="77777777" w:rsidTr="001E2AF1">
        <w:trPr>
          <w:trHeight w:val="300"/>
          <w:trPrChange w:id="4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B88E71" w14:textId="6B2BCD0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1E2AF1" w:rsidRPr="00A93B0E" w14:paraId="24679144" w14:textId="77777777" w:rsidTr="001E2AF1">
        <w:trPr>
          <w:trHeight w:val="300"/>
          <w:trPrChange w:id="4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B1A312" w14:textId="6379FC2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（二）株主による資本の投入と減少</w:t>
            </w:r>
          </w:p>
        </w:tc>
      </w:tr>
      <w:tr w:rsidR="001E2AF1" w:rsidRPr="00A93B0E" w14:paraId="778E6056" w14:textId="77777777" w:rsidTr="001E2AF1">
        <w:trPr>
          <w:trHeight w:val="300"/>
          <w:trPrChange w:id="42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326583" w14:textId="479238B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1、所有者による資本投入</w:t>
            </w:r>
          </w:p>
        </w:tc>
      </w:tr>
      <w:tr w:rsidR="001E2AF1" w:rsidRPr="00A93B0E" w14:paraId="60672532" w14:textId="77777777" w:rsidTr="001E2AF1">
        <w:trPr>
          <w:trHeight w:val="300"/>
          <w:trPrChange w:id="4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968420" w14:textId="1573021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2、その他の持分証券保有者による資本投入</w:t>
            </w:r>
          </w:p>
        </w:tc>
      </w:tr>
      <w:tr w:rsidR="001E2AF1" w:rsidRPr="00A93B0E" w14:paraId="4A05D98B" w14:textId="77777777" w:rsidTr="001E2AF1">
        <w:trPr>
          <w:trHeight w:val="300"/>
          <w:trPrChange w:id="4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5B8B1" w14:textId="79B1E85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3、株式報酬として株主持分に計上された金額</w:t>
            </w:r>
          </w:p>
        </w:tc>
      </w:tr>
      <w:tr w:rsidR="001E2AF1" w:rsidRPr="00A93B0E" w14:paraId="3B95E328" w14:textId="77777777" w:rsidTr="001E2AF1">
        <w:trPr>
          <w:trHeight w:val="300"/>
          <w:trPrChange w:id="4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4F1BC" w14:textId="3044C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（三）利益分配</w:t>
            </w:r>
          </w:p>
        </w:tc>
      </w:tr>
      <w:tr w:rsidR="001E2AF1" w:rsidRPr="00A93B0E" w14:paraId="2584264D" w14:textId="77777777" w:rsidTr="001E2AF1">
        <w:trPr>
          <w:trHeight w:val="300"/>
          <w:trPrChange w:id="44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EDF0D6" w14:textId="2B4F45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1.利益準備金の積立</w:t>
            </w:r>
          </w:p>
        </w:tc>
      </w:tr>
      <w:tr w:rsidR="001E2AF1" w:rsidRPr="00A93B0E" w14:paraId="50BA7EBD" w14:textId="77777777" w:rsidTr="001E2AF1">
        <w:trPr>
          <w:trHeight w:val="300"/>
          <w:trPrChange w:id="44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0A320D" w14:textId="00B3E56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2.一般リスク準備金の積立</w:t>
            </w:r>
          </w:p>
        </w:tc>
      </w:tr>
      <w:tr w:rsidR="001E2AF1" w:rsidRPr="00A93B0E" w14:paraId="4E84E58A" w14:textId="77777777" w:rsidTr="001E2AF1">
        <w:trPr>
          <w:trHeight w:val="300"/>
          <w:trPrChange w:id="44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76E2FD" w14:textId="0671793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3、所有者（または株主）への分配</w:t>
            </w:r>
          </w:p>
        </w:tc>
      </w:tr>
      <w:tr w:rsidR="001E2AF1" w:rsidRPr="00A93B0E" w14:paraId="4E333D9B" w14:textId="77777777" w:rsidTr="001E2AF1">
        <w:trPr>
          <w:trHeight w:val="300"/>
          <w:trPrChange w:id="45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C7A629" w14:textId="5C8A4AB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（四）株主持分内部振替</w:t>
            </w:r>
          </w:p>
        </w:tc>
      </w:tr>
      <w:tr w:rsidR="001E2AF1" w:rsidRPr="00A93B0E" w14:paraId="25405EFC" w14:textId="77777777" w:rsidTr="001E2AF1">
        <w:trPr>
          <w:trHeight w:val="300"/>
          <w:trPrChange w:id="46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63C13A" w14:textId="5AFDA7C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1.資本準備金から資本（または株式資本）への振替増資</w:t>
            </w:r>
          </w:p>
        </w:tc>
      </w:tr>
      <w:tr w:rsidR="001E2AF1" w:rsidRPr="00A93B0E" w14:paraId="0022AFD6" w14:textId="77777777" w:rsidTr="001E2AF1">
        <w:trPr>
          <w:trHeight w:val="300"/>
          <w:trPrChange w:id="46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B4360B" w14:textId="4F59C9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2.剰余金積立金から資本（または株式）への振替</w:t>
            </w:r>
          </w:p>
        </w:tc>
      </w:tr>
      <w:tr w:rsidR="001E2AF1" w:rsidRPr="00A93B0E" w14:paraId="1E52B5D2" w14:textId="77777777" w:rsidTr="001E2AF1">
        <w:trPr>
          <w:trHeight w:val="300"/>
          <w:trPrChange w:id="46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751D76" w14:textId="4435932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3.利益準備金による損失補填</w:t>
            </w:r>
          </w:p>
        </w:tc>
      </w:tr>
      <w:tr w:rsidR="001E2AF1" w:rsidRPr="00A93B0E" w14:paraId="7E795644" w14:textId="77777777" w:rsidTr="001E2AF1">
        <w:trPr>
          <w:trHeight w:val="300"/>
          <w:trPrChange w:id="47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A45BCD" w14:textId="3E793A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4.確定給付制度変動額の留保利益への振替</w:t>
            </w:r>
          </w:p>
        </w:tc>
      </w:tr>
      <w:tr w:rsidR="001E2AF1" w:rsidRPr="00A93B0E" w14:paraId="7E8316D9" w14:textId="77777777" w:rsidTr="001E2AF1">
        <w:trPr>
          <w:trHeight w:val="300"/>
          <w:trPrChange w:id="47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C0FFFF" w14:textId="12C3785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5.その他の包括利益の留保利益への振替</w:t>
            </w:r>
          </w:p>
        </w:tc>
      </w:tr>
      <w:tr w:rsidR="001E2AF1" w:rsidRPr="00A93B0E" w14:paraId="1F1EADE1" w14:textId="77777777" w:rsidTr="001E2AF1">
        <w:trPr>
          <w:trHeight w:val="300"/>
          <w:trPrChange w:id="48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CA5338" w14:textId="34A5B6A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（五）特定積立金</w:t>
            </w:r>
          </w:p>
        </w:tc>
      </w:tr>
      <w:tr w:rsidR="001E2AF1" w:rsidRPr="00A93B0E" w14:paraId="1571C27C" w14:textId="77777777" w:rsidTr="001E2AF1">
        <w:trPr>
          <w:trHeight w:val="300"/>
          <w:trPrChange w:id="48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2F9D52" w14:textId="1ACD82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1.当期計上額</w:t>
            </w:r>
          </w:p>
        </w:tc>
      </w:tr>
      <w:tr w:rsidR="001E2AF1" w:rsidRPr="00A93B0E" w14:paraId="11FE1B0F" w14:textId="77777777" w:rsidTr="001E2AF1">
        <w:trPr>
          <w:trHeight w:val="300"/>
          <w:trPrChange w:id="48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E19E8B" w14:textId="4BE9601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四、本年末残高</w:t>
            </w:r>
          </w:p>
        </w:tc>
      </w:tr>
      <w:tr w:rsidR="001E2AF1" w:rsidRPr="00A93B0E" w14:paraId="78F8F151" w14:textId="77777777" w:rsidTr="001E2AF1">
        <w:trPr>
          <w:trHeight w:val="300"/>
          <w:trPrChange w:id="49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FC1BC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うち、制限付き通貨資金の内訳は以下のとおりです。</w:t>
            </w:r>
          </w:p>
        </w:tc>
      </w:tr>
      <w:tr w:rsidR="001E2AF1" w:rsidRPr="00A93B0E" w14:paraId="5464EA83" w14:textId="77777777" w:rsidTr="001E2AF1">
        <w:trPr>
          <w:trHeight w:val="300"/>
          <w:trPrChange w:id="4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8A0ED6" w14:textId="736242F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全存続期間の予想信用損失（すでに発生した信用減損）</w:t>
            </w:r>
          </w:p>
        </w:tc>
      </w:tr>
      <w:tr w:rsidR="001E2AF1" w:rsidRPr="00A93B0E" w14:paraId="43CB23B0" w14:textId="77777777" w:rsidTr="001E2AF1">
        <w:trPr>
          <w:trHeight w:val="300"/>
          <w:trPrChange w:id="4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FB0AA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蒲江県国土資源局</w:t>
            </w:r>
          </w:p>
        </w:tc>
      </w:tr>
      <w:tr w:rsidR="001E2AF1" w:rsidRPr="00A93B0E" w14:paraId="326A1349" w14:textId="77777777" w:rsidTr="001E2AF1">
        <w:trPr>
          <w:trHeight w:val="300"/>
          <w:trPrChange w:id="50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A2B808" w14:textId="304E1C6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評価損準備金</w:t>
            </w:r>
          </w:p>
        </w:tc>
      </w:tr>
      <w:tr w:rsidR="001E2AF1" w:rsidRPr="00A93B0E" w14:paraId="79FF3E1E" w14:textId="77777777" w:rsidTr="001E2AF1">
        <w:trPr>
          <w:trHeight w:val="300"/>
          <w:trPrChange w:id="50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EB750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うち、委託貸付金の内訳は以下のとおりです。</w:t>
            </w:r>
          </w:p>
        </w:tc>
      </w:tr>
      <w:tr w:rsidR="001E2AF1" w:rsidRPr="00A93B0E" w14:paraId="403AFB89" w14:textId="77777777" w:rsidTr="001E2AF1">
        <w:trPr>
          <w:trHeight w:val="300"/>
          <w:trPrChange w:id="5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5F949D" w14:textId="770B961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投資の減少</w:t>
            </w:r>
          </w:p>
        </w:tc>
      </w:tr>
      <w:tr w:rsidR="001E2AF1" w:rsidRPr="00A93B0E" w14:paraId="28A28614" w14:textId="77777777" w:rsidTr="001E2AF1">
        <w:trPr>
          <w:trHeight w:val="300"/>
          <w:trPrChange w:id="5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26866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成都中節能緑建投資有限公司</w:t>
            </w:r>
          </w:p>
        </w:tc>
      </w:tr>
      <w:tr w:rsidR="001E2AF1" w:rsidRPr="00A93B0E" w14:paraId="48999887" w14:textId="77777777" w:rsidTr="001E2AF1">
        <w:trPr>
          <w:trHeight w:val="300"/>
          <w:trPrChange w:id="51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397A8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1、原価計算モデルを採用する投資不動産</w:t>
            </w:r>
          </w:p>
        </w:tc>
      </w:tr>
      <w:tr w:rsidR="001E2AF1" w:rsidRPr="00A93B0E" w14:paraId="6BB67149" w14:textId="77777777" w:rsidTr="001E2AF1">
        <w:trPr>
          <w:trHeight w:val="300"/>
          <w:trPrChange w:id="5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46086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2、所有権証明書が未発行の投資不動産の状況</w:t>
            </w:r>
          </w:p>
        </w:tc>
      </w:tr>
      <w:tr w:rsidR="001E2AF1" w:rsidRPr="00A93B0E" w14:paraId="1967D43F" w14:textId="77777777" w:rsidTr="001E2AF1">
        <w:trPr>
          <w:trHeight w:val="300"/>
          <w:trPrChange w:id="51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D6A59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蒲江グリーン建材供給基地プロジェクト</w:t>
            </w:r>
          </w:p>
        </w:tc>
      </w:tr>
      <w:tr w:rsidR="001E2AF1" w:rsidRPr="00A93B0E" w14:paraId="4D567244" w14:textId="77777777" w:rsidTr="001E2AF1">
        <w:trPr>
          <w:trHeight w:val="300"/>
          <w:trPrChange w:id="5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E93093" w14:textId="2BC6779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1.期首残高</w:t>
            </w:r>
          </w:p>
        </w:tc>
      </w:tr>
      <w:tr w:rsidR="001E2AF1" w:rsidRPr="00A93B0E" w14:paraId="2766EB85" w14:textId="77777777" w:rsidTr="001E2AF1">
        <w:trPr>
          <w:trHeight w:val="300"/>
          <w:trPrChange w:id="52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EA7B5B" w14:textId="651EEC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船舶経営権</w:t>
            </w:r>
          </w:p>
        </w:tc>
      </w:tr>
      <w:tr w:rsidR="001E2AF1" w:rsidRPr="00A93B0E" w14:paraId="2D242E55" w14:textId="77777777" w:rsidTr="001E2AF1">
        <w:trPr>
          <w:trHeight w:val="300"/>
          <w:trPrChange w:id="52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24704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1、債務者別に集計した年末残高上位5社の買掛金状況</w:t>
            </w:r>
          </w:p>
        </w:tc>
      </w:tr>
      <w:tr w:rsidR="001E2AF1" w:rsidRPr="00A93B0E" w14:paraId="336BA139" w14:textId="77777777" w:rsidTr="001E2AF1">
        <w:trPr>
          <w:trHeight w:val="300"/>
          <w:trPrChange w:id="5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C2FB49" w14:textId="0D655A1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都市化建設特別債券</w:t>
            </w:r>
          </w:p>
        </w:tc>
      </w:tr>
      <w:tr w:rsidR="001E2AF1" w:rsidRPr="00A93B0E" w14:paraId="06BCBDA0" w14:textId="77777777" w:rsidTr="001E2AF1">
        <w:trPr>
          <w:trHeight w:val="300"/>
          <w:trPrChange w:id="5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6E197" w14:textId="212DA7A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債券期間</w:t>
            </w:r>
          </w:p>
        </w:tc>
      </w:tr>
      <w:tr w:rsidR="001E2AF1" w:rsidRPr="00A93B0E" w14:paraId="74DD3E31" w14:textId="77777777" w:rsidTr="001E2AF1">
        <w:trPr>
          <w:trHeight w:val="300"/>
          <w:trPrChange w:id="5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2EF70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北金所融資計画-2022</w:t>
            </w:r>
          </w:p>
        </w:tc>
      </w:tr>
      <w:tr w:rsidR="001E2AF1" w:rsidRPr="00A93B0E" w14:paraId="572298A0" w14:textId="77777777" w:rsidTr="001E2AF1">
        <w:trPr>
          <w:trHeight w:val="300"/>
          <w:trPrChange w:id="53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D113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（三十三）繰越利益剰余金</w:t>
            </w:r>
          </w:p>
        </w:tc>
      </w:tr>
      <w:tr w:rsidR="001E2AF1" w:rsidRPr="00A93B0E" w14:paraId="098B57F6" w14:textId="77777777" w:rsidTr="001E2AF1">
        <w:trPr>
          <w:trHeight w:val="300"/>
          <w:trPrChange w:id="54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A1A4C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（三十五）保険責任準備金繰入純額</w:t>
            </w:r>
          </w:p>
        </w:tc>
      </w:tr>
      <w:tr w:rsidR="001E2AF1" w:rsidRPr="00A93B0E" w14:paraId="4E956D91" w14:textId="77777777" w:rsidTr="001E2AF1">
        <w:trPr>
          <w:trHeight w:val="300"/>
          <w:trPrChange w:id="54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38EC3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（三十六）租税公課</w:t>
            </w:r>
          </w:p>
        </w:tc>
      </w:tr>
      <w:tr w:rsidR="001E2AF1" w:rsidRPr="00A93B0E" w14:paraId="6045CF70" w14:textId="77777777" w:rsidTr="001E2AF1">
        <w:trPr>
          <w:trHeight w:val="300"/>
          <w:trPrChange w:id="54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3BCB6" w14:textId="014F47D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土地増値税</w:t>
            </w:r>
          </w:p>
        </w:tc>
      </w:tr>
      <w:tr w:rsidR="001E2AF1" w:rsidRPr="00A93B0E" w14:paraId="3269AC8C" w14:textId="77777777" w:rsidTr="001E2AF1">
        <w:trPr>
          <w:trHeight w:val="300"/>
          <w:trPrChange w:id="54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6E0F6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財政金融相互作用奨励補助金省級資金</w:t>
            </w:r>
          </w:p>
        </w:tc>
      </w:tr>
      <w:tr w:rsidR="001E2AF1" w:rsidRPr="00A93B0E" w14:paraId="03D0ACC2" w14:textId="77777777" w:rsidTr="001E2AF1">
        <w:trPr>
          <w:trHeight w:val="300"/>
          <w:trPrChange w:id="5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4B1B4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工商銀行債券保有期間の投資収益</w:t>
            </w:r>
          </w:p>
        </w:tc>
      </w:tr>
      <w:tr w:rsidR="001E2AF1" w:rsidRPr="00A93B0E" w14:paraId="3E5275E2" w14:textId="77777777" w:rsidTr="001E2AF1">
        <w:trPr>
          <w:trHeight w:val="300"/>
          <w:trPrChange w:id="55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3DCA7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（四十三）営業外費用</w:t>
            </w:r>
          </w:p>
        </w:tc>
      </w:tr>
      <w:tr w:rsidR="001E2AF1" w:rsidRPr="00A93B0E" w14:paraId="4711E5F3" w14:textId="77777777" w:rsidTr="001E2AF1">
        <w:trPr>
          <w:trHeight w:val="300"/>
          <w:trPrChange w:id="5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FC980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（四十四）所得税費用</w:t>
            </w:r>
          </w:p>
        </w:tc>
      </w:tr>
      <w:tr w:rsidR="001E2AF1" w:rsidRPr="00A93B0E" w14:paraId="592A966C" w14:textId="77777777" w:rsidTr="001E2AF1">
        <w:trPr>
          <w:trHeight w:val="300"/>
          <w:trPrChange w:id="55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21269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担保用の定期預金保証金</w:t>
            </w:r>
          </w:p>
        </w:tc>
      </w:tr>
      <w:tr w:rsidR="001E2AF1" w:rsidRPr="00A93B0E" w14:paraId="7AAD7554" w14:textId="77777777" w:rsidTr="001E2AF1">
        <w:trPr>
          <w:trHeight w:val="300"/>
          <w:trPrChange w:id="5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25A0D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借入金の抵当、質権</w:t>
            </w:r>
          </w:p>
        </w:tc>
      </w:tr>
      <w:tr w:rsidR="001E2AF1" w:rsidRPr="00A93B0E" w14:paraId="43A63A86" w14:textId="77777777" w:rsidTr="001E2AF1">
        <w:trPr>
          <w:trHeight w:val="300"/>
          <w:trPrChange w:id="56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1938B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2、関連会社で発生した超過損失</w:t>
            </w:r>
          </w:p>
        </w:tc>
      </w:tr>
    </w:tbl>
    <w:p w14:paraId="300923E2" w14:textId="55C48497"/>
    <w:p w14:paraId="6F1F7FA0" w14:textId="77777777">
      <w:r>
        <w:br w:type="page"/>
      </w:r>
    </w:p>
    <w:p w14:paraId="16D0727B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8253B" w14:textId="77777777">
      <w:r>
        <w:separator/>
      </w:r>
    </w:p>
  </w:endnote>
  <w:endnote w:type="continuationSeparator" w:id="0">
    <w:p w14:paraId="3FC2DC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266C5" w14:textId="77777777">
      <w:r>
        <w:separator/>
      </w:r>
    </w:p>
  </w:footnote>
  <w:footnote w:type="continuationSeparator" w:id="0">
    <w:p w14:paraId="15A97F04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9B4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27EB0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4FE8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ADB"/>
    <w:rsid w:val="00096F9A"/>
    <w:rsid w:val="00096F9B"/>
    <w:rsid w:val="000973A1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ECA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AC6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2E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963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CA7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069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6C1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5BE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4B61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58F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6EB"/>
    <w:rsid w:val="001E29E1"/>
    <w:rsid w:val="001E2A36"/>
    <w:rsid w:val="001E2A95"/>
    <w:rsid w:val="001E2AF1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69B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258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5A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9F6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3D5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6A8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15D"/>
    <w:rsid w:val="002E5331"/>
    <w:rsid w:val="002E5AED"/>
    <w:rsid w:val="002E5E56"/>
    <w:rsid w:val="002E61D8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76E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C61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68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51C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97EF8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28F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BF0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3F24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140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24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628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D77F8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6E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28E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51F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CD"/>
    <w:rsid w:val="005954F3"/>
    <w:rsid w:val="005958E1"/>
    <w:rsid w:val="005959F1"/>
    <w:rsid w:val="00595A9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99C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317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6F3A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6850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45C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1C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84A"/>
    <w:rsid w:val="00641E1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03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58C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0DF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DBB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00E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D5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CD1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0F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249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A7B78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0A7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412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45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DAF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10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3CF3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195"/>
    <w:rsid w:val="00866664"/>
    <w:rsid w:val="0086692F"/>
    <w:rsid w:val="00866970"/>
    <w:rsid w:val="00866979"/>
    <w:rsid w:val="00866A19"/>
    <w:rsid w:val="00866B12"/>
    <w:rsid w:val="00866C00"/>
    <w:rsid w:val="00866C4A"/>
    <w:rsid w:val="00866E66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5C91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4F85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8CE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BFE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AE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6E3A"/>
    <w:rsid w:val="008E710E"/>
    <w:rsid w:val="008E716D"/>
    <w:rsid w:val="008E7350"/>
    <w:rsid w:val="008E743C"/>
    <w:rsid w:val="008E7475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1D16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8E"/>
    <w:rsid w:val="0096297D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927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904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9B4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143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75C"/>
    <w:rsid w:val="009C3C55"/>
    <w:rsid w:val="009C3C84"/>
    <w:rsid w:val="009C3C97"/>
    <w:rsid w:val="009C427C"/>
    <w:rsid w:val="009C4557"/>
    <w:rsid w:val="009C4610"/>
    <w:rsid w:val="009C46D9"/>
    <w:rsid w:val="009C472D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6B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7E8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EF9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37DD6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0E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45D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6F5C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13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2D7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6DF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3D9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09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770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9A"/>
    <w:rsid w:val="00BC52F9"/>
    <w:rsid w:val="00BC533F"/>
    <w:rsid w:val="00BC546F"/>
    <w:rsid w:val="00BC54E5"/>
    <w:rsid w:val="00BC56B9"/>
    <w:rsid w:val="00BC5781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3C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5EC7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55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215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270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A09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854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3F"/>
    <w:rsid w:val="00C82472"/>
    <w:rsid w:val="00C826E3"/>
    <w:rsid w:val="00C82950"/>
    <w:rsid w:val="00C82C47"/>
    <w:rsid w:val="00C83059"/>
    <w:rsid w:val="00C830D6"/>
    <w:rsid w:val="00C833A4"/>
    <w:rsid w:val="00C8363A"/>
    <w:rsid w:val="00C83665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DB5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29F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869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BC"/>
    <w:rsid w:val="00CD67CE"/>
    <w:rsid w:val="00CD6BAB"/>
    <w:rsid w:val="00CD6CF3"/>
    <w:rsid w:val="00CD6F40"/>
    <w:rsid w:val="00CD6F76"/>
    <w:rsid w:val="00CD731E"/>
    <w:rsid w:val="00CD73B2"/>
    <w:rsid w:val="00CD7465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8F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188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7C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92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1A5"/>
    <w:rsid w:val="00DE436F"/>
    <w:rsid w:val="00DE4978"/>
    <w:rsid w:val="00DE4EE5"/>
    <w:rsid w:val="00DE4F25"/>
    <w:rsid w:val="00DE50E0"/>
    <w:rsid w:val="00DE52C6"/>
    <w:rsid w:val="00DE5518"/>
    <w:rsid w:val="00DE55E2"/>
    <w:rsid w:val="00DE5BC9"/>
    <w:rsid w:val="00DE5F53"/>
    <w:rsid w:val="00DE619C"/>
    <w:rsid w:val="00DE635F"/>
    <w:rsid w:val="00DE687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B15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4C5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7A3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1AD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94"/>
    <w:rsid w:val="00E16A2A"/>
    <w:rsid w:val="00E16AE6"/>
    <w:rsid w:val="00E16BDE"/>
    <w:rsid w:val="00E1724D"/>
    <w:rsid w:val="00E172BD"/>
    <w:rsid w:val="00E17366"/>
    <w:rsid w:val="00E1744E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34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2EAB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87FE9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9FB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491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47DE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55A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836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062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862"/>
    <w:rsid w:val="00F1695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96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97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F55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3EB1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97A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28A"/>
    <w:rsid w:val="00FA5647"/>
    <w:rsid w:val="00FA5A03"/>
    <w:rsid w:val="00FA666D"/>
    <w:rsid w:val="00FA6C3C"/>
    <w:rsid w:val="00FA6C8E"/>
    <w:rsid w:val="00FA6CB1"/>
    <w:rsid w:val="00FA6F0C"/>
    <w:rsid w:val="00FA702E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374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BDA"/>
    <w:rsid w:val="00FD2C8E"/>
    <w:rsid w:val="00FD3089"/>
    <w:rsid w:val="00FD308C"/>
    <w:rsid w:val="00FD3C26"/>
    <w:rsid w:val="00FD3EE6"/>
    <w:rsid w:val="00FD4303"/>
    <w:rsid w:val="00FD46A5"/>
    <w:rsid w:val="00FD4B32"/>
    <w:rsid w:val="00FD4C7E"/>
    <w:rsid w:val="00FD4E83"/>
    <w:rsid w:val="00FD4E8F"/>
    <w:rsid w:val="00FD4FAE"/>
    <w:rsid w:val="00FD51FD"/>
    <w:rsid w:val="00FD5237"/>
    <w:rsid w:val="00FD53D2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58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96E"/>
    <w:rsid w:val="00FF2BB5"/>
    <w:rsid w:val="00FF2C95"/>
    <w:rsid w:val="00FF2DF9"/>
    <w:rsid w:val="00FF36F8"/>
    <w:rsid w:val="00FF3A38"/>
    <w:rsid w:val="00FF3D80"/>
    <w:rsid w:val="00FF3DAD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A905"/>
  <w15:chartTrackingRefBased/>
  <w15:docId w15:val="{FF94C767-FC21-471E-9BB1-8F339949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93B0E"/>
    <w:rPr>
      <w:sz w:val="24"/>
      <w:szCs w:val="24"/>
    </w:rPr>
  </w:style>
  <w:style w:type="paragraph" w:styleId="a4">
    <w:name w:val="header"/>
    <w:basedOn w:val="a"/>
    <w:link w:val="a5"/>
    <w:unhideWhenUsed/>
    <w:rsid w:val="00A93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93B0E"/>
    <w:rPr>
      <w:sz w:val="18"/>
      <w:szCs w:val="18"/>
    </w:rPr>
  </w:style>
  <w:style w:type="paragraph" w:styleId="a6">
    <w:name w:val="footer"/>
    <w:basedOn w:val="a"/>
    <w:link w:val="a7"/>
    <w:unhideWhenUsed/>
    <w:rsid w:val="00A93B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93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Satyanarayana</dc:creator>
  <cp:keywords/>
  <dc:description/>
  <cp:lastModifiedBy>Dai Dai</cp:lastModifiedBy>
  <cp:revision>5</cp:revision>
  <dcterms:created xsi:type="dcterms:W3CDTF">2024-10-16T15:11:00Z</dcterms:created>
  <dcterms:modified xsi:type="dcterms:W3CDTF">2024-10-17T19:26:00Z</dcterms:modified>
</cp:coreProperties>
</file>