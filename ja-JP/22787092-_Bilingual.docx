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226" w:type="dxa"/>
        <w:jc w:val="center"/>
        <w:tblLook w:val="04A0" w:firstRow="1" w:lastRow="0" w:firstColumn="1" w:lastColumn="0" w:noHBand="0" w:noVBand="1"/>
        <w:tblPrChange w:id="0" w:author="Yolanda Z" w:date="2024-10-18T05:04:00Z" w16du:dateUtc="2024-10-17T21:04:00Z">
          <w:tblPr>
            <w:tblW w:w="3798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226"/>
        <w:tblGridChange w:id="1">
          <w:tblGrid>
            <w:gridCol w:w="106"/>
            <w:gridCol w:w="3120"/>
            <w:gridCol w:w="106"/>
          </w:tblGrid>
        </w:tblGridChange>
      </w:tblGrid>
      <w:tr w:rsidR="00D36EB0" w:rsidRPr="00D87B86" w:rsidDel="00D36EB0" w14:paraId="30461DC9" w14:textId="77777777" w:rsidTr="00D36EB0">
        <w:trPr>
          <w:trHeight w:val="300"/>
          <w:jc w:val="center"/>
          <w:del w:id="2" w:author="Yolanda Z" w:date="2024-10-18T05:04:00Z" w16du:dateUtc="2024-10-17T21:04:00Z"/>
          <w:trPrChange w:id="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4179C9" w14:textId="351A3B68" w:rsidDel="00D36EB0">
            <w:pPr>
              <w:rPr>
                <w:del w:id="5" w:author="Yolanda Z" w:date="2024-10-18T05:04:00Z" w16du:dateUtc="2024-10-17T21:04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36EB0" w:rsidRPr="00D87B86" w14:paraId="796A58EE" w14:textId="77777777" w:rsidTr="00D36EB0">
        <w:trPr>
          <w:trHeight w:val="300"/>
          <w:jc w:val="center"/>
          <w:trPrChange w:id="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385454" w14:textId="3445B79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債権投資</w:t>
            </w:r>
          </w:p>
        </w:tc>
      </w:tr>
      <w:tr w:rsidR="00D36EB0" w:rsidRPr="00D87B86" w14:paraId="23248783" w14:textId="77777777" w:rsidTr="00D36EB0">
        <w:trPr>
          <w:trHeight w:val="300"/>
          <w:jc w:val="center"/>
          <w:trPrChange w:id="1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05F6D6" w14:textId="1AB855C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五、20</w:t>
            </w:r>
          </w:p>
        </w:tc>
      </w:tr>
      <w:tr w:rsidR="00D36EB0" w:rsidRPr="00D87B86" w14:paraId="50007AB7" w14:textId="77777777" w:rsidTr="00D36EB0">
        <w:trPr>
          <w:trHeight w:val="300"/>
          <w:jc w:val="center"/>
          <w:trPrChange w:id="1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938680" w14:textId="378B11E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長期借入金</w:t>
            </w:r>
          </w:p>
        </w:tc>
      </w:tr>
      <w:tr w:rsidR="00D36EB0" w:rsidRPr="00D87B86" w14:paraId="286D68E4" w14:textId="77777777" w:rsidTr="00D36EB0">
        <w:trPr>
          <w:trHeight w:val="300"/>
          <w:jc w:val="center"/>
          <w:trPrChange w:id="1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8A3CB4" w14:textId="3316018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控除：自己株式</w:t>
            </w:r>
          </w:p>
        </w:tc>
      </w:tr>
      <w:tr w:rsidR="00D36EB0" w:rsidRPr="00D87B86" w14:paraId="08F4DC9A" w14:textId="77777777" w:rsidTr="00D36EB0">
        <w:trPr>
          <w:trHeight w:val="300"/>
          <w:jc w:val="center"/>
          <w:trPrChange w:id="22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7F3075" w14:textId="028A552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負債および所有者資本（または株主資本）合計</w:t>
            </w:r>
          </w:p>
        </w:tc>
      </w:tr>
      <w:tr w:rsidR="00D36EB0" w:rsidRPr="00D87B86" w14:paraId="1FE1B50B" w14:textId="77777777" w:rsidTr="00D36EB0">
        <w:trPr>
          <w:trHeight w:val="300"/>
          <w:jc w:val="center"/>
          <w:trPrChange w:id="2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ABF86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加算：その他の収益</w:t>
            </w:r>
          </w:p>
        </w:tc>
      </w:tr>
      <w:tr w:rsidR="00D36EB0" w:rsidRPr="00D87B86" w14:paraId="0761480B" w14:textId="77777777" w:rsidTr="00D36EB0">
        <w:trPr>
          <w:trHeight w:val="300"/>
          <w:jc w:val="center"/>
          <w:trPrChange w:id="3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EFBCC3" w14:textId="26EE992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1．確定給付制度の再測定による変動額</w:t>
            </w:r>
          </w:p>
        </w:tc>
      </w:tr>
      <w:tr w:rsidR="00D36EB0" w:rsidRPr="00D87B86" w14:paraId="2F3E2409" w14:textId="77777777" w:rsidTr="00D36EB0">
        <w:trPr>
          <w:trHeight w:val="300"/>
          <w:jc w:val="center"/>
          <w:trPrChange w:id="3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ECE975" w14:textId="209B6D1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6．その他債権投資に係る信用減損準備金</w:t>
            </w:r>
          </w:p>
        </w:tc>
      </w:tr>
      <w:tr w:rsidR="00D36EB0" w:rsidRPr="00D87B86" w14:paraId="126C31D7" w14:textId="77777777" w:rsidTr="00D36EB0">
        <w:trPr>
          <w:trHeight w:val="300"/>
          <w:jc w:val="center"/>
          <w:trPrChange w:id="3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E57FFC" w14:textId="2EE0237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7．キャッシュ・フロー・ヘッジ準備金（キャッシュ・フロー・ヘッジ損益の有効部分）</w:t>
            </w:r>
          </w:p>
        </w:tc>
      </w:tr>
      <w:tr w:rsidR="00D36EB0" w:rsidRPr="00D87B86" w14:paraId="4BDC7DBC" w14:textId="77777777" w:rsidTr="00D36EB0">
        <w:trPr>
          <w:trHeight w:val="300"/>
          <w:jc w:val="center"/>
          <w:trPrChange w:id="4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30A9E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8．外貨財務諸表換算差額</w:t>
            </w:r>
          </w:p>
        </w:tc>
      </w:tr>
      <w:tr w:rsidR="00D36EB0" w:rsidRPr="00D87B86" w14:paraId="28A352CA" w14:textId="77777777" w:rsidTr="00D36EB0">
        <w:trPr>
          <w:trHeight w:val="300"/>
          <w:jc w:val="center"/>
          <w:trPrChange w:id="4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1E828A" w14:textId="79580CE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非支配株主に帰属する包括利益合計額</w:t>
            </w:r>
          </w:p>
        </w:tc>
      </w:tr>
      <w:tr w:rsidR="00D36EB0" w:rsidRPr="00D87B86" w14:paraId="1762AABF" w14:textId="77777777" w:rsidTr="00D36EB0">
        <w:trPr>
          <w:trHeight w:val="300"/>
          <w:jc w:val="center"/>
          <w:trPrChange w:id="54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30EEA6" w14:textId="693B0A7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子会社およびその他の営業単位の処分による現金純額</w:t>
            </w:r>
          </w:p>
        </w:tc>
      </w:tr>
      <w:tr w:rsidR="00D36EB0" w:rsidRPr="00D87B86" w14:paraId="5F147AFE" w14:textId="77777777" w:rsidTr="00D36EB0">
        <w:trPr>
          <w:trHeight w:val="300"/>
          <w:jc w:val="center"/>
          <w:trPrChange w:id="5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B74186" w14:textId="050BC3A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払込資本（または株式資本）</w:t>
            </w:r>
          </w:p>
        </w:tc>
      </w:tr>
      <w:tr w:rsidR="00D36EB0" w:rsidRPr="00D87B86" w14:paraId="175D26F4" w14:textId="77777777" w:rsidTr="00D36EB0">
        <w:trPr>
          <w:trHeight w:val="300"/>
          <w:jc w:val="center"/>
          <w:trPrChange w:id="62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403EDB" w14:textId="5014601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その他の資本性金融商品</w:t>
            </w:r>
          </w:p>
        </w:tc>
      </w:tr>
      <w:tr w:rsidR="00D36EB0" w:rsidRPr="00D87B86" w14:paraId="79E7E99C" w14:textId="77777777" w:rsidTr="00D36EB0">
        <w:trPr>
          <w:trHeight w:val="300"/>
          <w:jc w:val="center"/>
          <w:trPrChange w:id="66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39C3CF" w14:textId="7311B90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資本準備金</w:t>
            </w:r>
          </w:p>
        </w:tc>
      </w:tr>
      <w:tr w:rsidR="00D36EB0" w:rsidRPr="00D87B86" w14:paraId="3F7EBE09" w14:textId="77777777" w:rsidTr="00D36EB0">
        <w:trPr>
          <w:trHeight w:val="300"/>
          <w:jc w:val="center"/>
          <w:trPrChange w:id="70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4162CB" w14:textId="134752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利益準備金</w:t>
            </w:r>
          </w:p>
        </w:tc>
      </w:tr>
      <w:tr w:rsidR="00D36EB0" w:rsidRPr="00D87B86" w14:paraId="3EDE1C93" w14:textId="77777777" w:rsidTr="00D36EB0">
        <w:trPr>
          <w:trHeight w:val="300"/>
          <w:jc w:val="center"/>
          <w:trPrChange w:id="74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5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8EA215" w14:textId="596325C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一般準備金</w:t>
            </w:r>
          </w:p>
        </w:tc>
      </w:tr>
      <w:tr w:rsidR="00D36EB0" w:rsidRPr="00D87B86" w14:paraId="1678E8FC" w14:textId="77777777" w:rsidTr="00D36EB0">
        <w:trPr>
          <w:trHeight w:val="300"/>
          <w:jc w:val="center"/>
          <w:trPrChange w:id="7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B903DD" w14:textId="10EF786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永久劣後債</w:t>
            </w:r>
          </w:p>
        </w:tc>
      </w:tr>
      <w:tr w:rsidR="00D36EB0" w:rsidRPr="00D87B86" w14:paraId="5BD2E943" w14:textId="77777777" w:rsidTr="00D36EB0">
        <w:trPr>
          <w:trHeight w:val="300"/>
          <w:jc w:val="center"/>
          <w:trPrChange w:id="8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2BC4DD" w14:textId="19FAD9D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一、前年末残高</w:t>
            </w:r>
          </w:p>
        </w:tc>
      </w:tr>
      <w:tr w:rsidR="00D36EB0" w:rsidRPr="00D87B86" w14:paraId="4DA25F32" w14:textId="77777777" w:rsidTr="00D36EB0">
        <w:trPr>
          <w:trHeight w:val="300"/>
          <w:jc w:val="center"/>
          <w:trPrChange w:id="8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0E0D8B" w14:textId="2B912EA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加算：会計方針の変更</w:t>
            </w:r>
          </w:p>
        </w:tc>
      </w:tr>
      <w:tr w:rsidR="00D36EB0" w:rsidRPr="00D87B86" w14:paraId="2D04E6F4" w14:textId="77777777" w:rsidTr="00D36EB0">
        <w:trPr>
          <w:trHeight w:val="300"/>
          <w:jc w:val="center"/>
          <w:trPrChange w:id="9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09B395" w14:textId="43F1983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過去の誤謬の訂正</w:t>
            </w:r>
          </w:p>
        </w:tc>
      </w:tr>
      <w:tr w:rsidR="00D36EB0" w:rsidRPr="00D87B86" w14:paraId="6C98EDF2" w14:textId="77777777" w:rsidTr="00D36EB0">
        <w:trPr>
          <w:trHeight w:val="300"/>
          <w:jc w:val="center"/>
          <w:trPrChange w:id="9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CC1701" w14:textId="5F33BDC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二、本年期首残高</w:t>
            </w:r>
          </w:p>
        </w:tc>
      </w:tr>
      <w:tr w:rsidR="00D36EB0" w:rsidRPr="00D87B86" w14:paraId="0C884181" w14:textId="77777777" w:rsidTr="00D36EB0">
        <w:trPr>
          <w:trHeight w:val="300"/>
          <w:jc w:val="center"/>
          <w:trPrChange w:id="9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966233" w14:textId="1FD2A64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三、本年増減変動額（減少は「-」で表示）</w:t>
            </w:r>
          </w:p>
        </w:tc>
      </w:tr>
      <w:tr w:rsidR="00D36EB0" w:rsidRPr="00D87B86" w14:paraId="0F24263F" w14:textId="77777777" w:rsidTr="00D36EB0">
        <w:trPr>
          <w:trHeight w:val="300"/>
          <w:jc w:val="center"/>
          <w:trPrChange w:id="10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1B12CD" w14:textId="22993F6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（一）包括利益合計額</w:t>
            </w:r>
          </w:p>
        </w:tc>
      </w:tr>
      <w:tr w:rsidR="00D36EB0" w:rsidRPr="00D87B86" w14:paraId="453F8844" w14:textId="77777777" w:rsidTr="00D36EB0">
        <w:trPr>
          <w:trHeight w:val="300"/>
          <w:jc w:val="center"/>
          <w:trPrChange w:id="10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15671E" w14:textId="6E494AE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（二）所有者の投入および資本の減少</w:t>
            </w:r>
          </w:p>
        </w:tc>
      </w:tr>
      <w:tr w:rsidR="00D36EB0" w:rsidRPr="00D87B86" w14:paraId="63E0D455" w14:textId="77777777" w:rsidTr="00D36EB0">
        <w:trPr>
          <w:trHeight w:val="300"/>
          <w:jc w:val="center"/>
          <w:trPrChange w:id="11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B96204" w14:textId="5AC7605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1．所有者による普通株式の投入</w:t>
            </w:r>
          </w:p>
        </w:tc>
      </w:tr>
      <w:tr w:rsidR="00D36EB0" w:rsidRPr="00D87B86" w14:paraId="30D6406C" w14:textId="77777777" w:rsidTr="00D36EB0">
        <w:trPr>
          <w:trHeight w:val="300"/>
          <w:jc w:val="center"/>
          <w:trPrChange w:id="11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7D0299" w14:textId="510B768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2．その他の資本性金融商品保有者による資本の投入</w:t>
            </w:r>
          </w:p>
        </w:tc>
      </w:tr>
      <w:tr w:rsidR="00D36EB0" w:rsidRPr="00D87B86" w14:paraId="2B3FACA9" w14:textId="77777777" w:rsidTr="00D36EB0">
        <w:trPr>
          <w:trHeight w:val="300"/>
          <w:jc w:val="center"/>
          <w:trPrChange w:id="11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8490F2" w14:textId="542D766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3．株式報酬として所有者資本に計上された金額</w:t>
            </w:r>
          </w:p>
        </w:tc>
      </w:tr>
      <w:tr w:rsidR="00D36EB0" w:rsidRPr="00D87B86" w14:paraId="3490C2CE" w14:textId="77777777" w:rsidTr="00D36EB0">
        <w:trPr>
          <w:trHeight w:val="300"/>
          <w:jc w:val="center"/>
          <w:trPrChange w:id="12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AE21BB" w14:textId="46009E4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（三）特定準備金の計上および使用</w:t>
            </w:r>
          </w:p>
        </w:tc>
      </w:tr>
      <w:tr w:rsidR="00D36EB0" w:rsidRPr="00D87B86" w14:paraId="2EC4283E" w14:textId="77777777" w:rsidTr="00D36EB0">
        <w:trPr>
          <w:trHeight w:val="300"/>
          <w:jc w:val="center"/>
          <w:trPrChange w:id="12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DC384C" w14:textId="5FD682B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1．計上</w:t>
            </w:r>
            <w:r>
              <w:rPr>
                <w:color w:val="000000"/>
              </w:rPr>
              <w:t xml:space="preserve">特定準備金</w:t>
            </w:r>
          </w:p>
        </w:tc>
      </w:tr>
      <w:tr w:rsidR="00D36EB0" w:rsidRPr="00D87B86" w14:paraId="7D454FFA" w14:textId="77777777" w:rsidTr="00D36EB0">
        <w:trPr>
          <w:trHeight w:val="300"/>
          <w:jc w:val="center"/>
          <w:trPrChange w:id="13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120895" w14:textId="5AD94D5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2．使用</w:t>
            </w:r>
            <w:r>
              <w:rPr>
                <w:color w:val="000000"/>
              </w:rPr>
              <w:t xml:space="preserve">特定準備金</w:t>
            </w:r>
          </w:p>
        </w:tc>
      </w:tr>
      <w:tr w:rsidR="00D36EB0" w:rsidRPr="00D87B86" w14:paraId="0C31F719" w14:textId="77777777" w:rsidTr="00D36EB0">
        <w:trPr>
          <w:trHeight w:val="300"/>
          <w:jc w:val="center"/>
          <w:trPrChange w:id="13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1918F6" w14:textId="31D93CC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（四）利益処分</w:t>
            </w:r>
          </w:p>
        </w:tc>
      </w:tr>
      <w:tr w:rsidR="00D36EB0" w:rsidRPr="00D87B86" w14:paraId="04B4AB1F" w14:textId="77777777" w:rsidTr="00D36EB0">
        <w:trPr>
          <w:trHeight w:val="300"/>
          <w:jc w:val="center"/>
          <w:trPrChange w:id="13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D4362B" w14:textId="6D2DAB1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2．一般準備金の計上</w:t>
            </w:r>
          </w:p>
        </w:tc>
      </w:tr>
      <w:tr w:rsidR="00D36EB0" w:rsidRPr="00D87B86" w14:paraId="61882394" w14:textId="77777777" w:rsidTr="00D36EB0">
        <w:trPr>
          <w:trHeight w:val="300"/>
          <w:jc w:val="center"/>
          <w:trPrChange w:id="14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5D6DD1" w14:textId="75C790F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3．所有者（または株主）への分配</w:t>
            </w:r>
          </w:p>
        </w:tc>
      </w:tr>
      <w:tr w:rsidR="00D36EB0" w:rsidRPr="00D87B86" w14:paraId="124AAB86" w14:textId="77777777" w:rsidTr="00D36EB0">
        <w:trPr>
          <w:trHeight w:val="300"/>
          <w:jc w:val="center"/>
          <w:trPrChange w:id="14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E35574" w14:textId="799388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（五）所有者資本内部振替</w:t>
            </w:r>
          </w:p>
        </w:tc>
      </w:tr>
      <w:tr w:rsidR="00D36EB0" w:rsidRPr="00D87B86" w14:paraId="1B76C523" w14:textId="77777777" w:rsidTr="00D36EB0">
        <w:trPr>
          <w:trHeight w:val="300"/>
          <w:jc w:val="center"/>
          <w:trPrChange w:id="15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678EB6" w14:textId="39CF006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1．資本準備金から資本（または株式資本）への振替</w:t>
            </w:r>
          </w:p>
        </w:tc>
      </w:tr>
      <w:tr w:rsidR="00D36EB0" w:rsidRPr="00D87B86" w14:paraId="7EB2D93B" w14:textId="77777777" w:rsidTr="00D36EB0">
        <w:trPr>
          <w:trHeight w:val="300"/>
          <w:jc w:val="center"/>
          <w:trPrChange w:id="15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873CDA" w14:textId="2A18931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2．利益準備金から資本（または株式資本）への振替</w:t>
            </w:r>
          </w:p>
        </w:tc>
      </w:tr>
      <w:tr w:rsidR="00D36EB0" w:rsidRPr="00D87B86" w14:paraId="2A8D632A" w14:textId="77777777" w:rsidTr="00D36EB0">
        <w:trPr>
          <w:trHeight w:val="300"/>
          <w:jc w:val="center"/>
          <w:trPrChange w:id="15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FBB6D3" w14:textId="73E78F7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3．利益準備金による損失補填</w:t>
            </w:r>
          </w:p>
        </w:tc>
      </w:tr>
      <w:tr w:rsidR="00D36EB0" w:rsidRPr="00D87B86" w14:paraId="2063019F" w14:textId="77777777" w:rsidTr="00D36EB0">
        <w:trPr>
          <w:trHeight w:val="300"/>
          <w:jc w:val="center"/>
          <w:trPrChange w:id="16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EAB048" w14:textId="55BA4CD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4、確定給付制度変動額の利益剰余金への振替</w:t>
            </w:r>
          </w:p>
        </w:tc>
      </w:tr>
      <w:tr w:rsidR="00D36EB0" w:rsidRPr="00D87B86" w14:paraId="48EAE1CE" w14:textId="77777777" w:rsidTr="00D36EB0">
        <w:trPr>
          <w:trHeight w:val="300"/>
          <w:jc w:val="center"/>
          <w:trPrChange w:id="16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CBB10F" w14:textId="4958794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5、その他の包括利益の利益剰余金への振替</w:t>
            </w:r>
          </w:p>
        </w:tc>
      </w:tr>
      <w:tr w:rsidR="00D36EB0" w:rsidRPr="00D87B86" w14:paraId="352B2286" w14:textId="77777777" w:rsidTr="00D36EB0">
        <w:trPr>
          <w:trHeight w:val="300"/>
          <w:jc w:val="center"/>
          <w:trPrChange w:id="17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CBC969" w14:textId="2DAA324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6、その他</w:t>
            </w:r>
          </w:p>
        </w:tc>
      </w:tr>
      <w:tr w:rsidR="00D36EB0" w:rsidRPr="00D87B86" w14:paraId="06B2A38C" w14:textId="77777777" w:rsidTr="00D36EB0">
        <w:trPr>
          <w:trHeight w:val="300"/>
          <w:jc w:val="center"/>
          <w:trPrChange w:id="17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1F2F84" w14:textId="76F608B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四、本年期末残高</w:t>
            </w:r>
          </w:p>
        </w:tc>
      </w:tr>
      <w:tr w:rsidR="00D36EB0" w:rsidRPr="00D87B86" w14:paraId="472B1887" w14:textId="77777777" w:rsidTr="00D36EB0">
        <w:trPr>
          <w:trHeight w:val="300"/>
          <w:jc w:val="center"/>
          <w:trPrChange w:id="17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C59A47" w14:textId="07A6701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払込資本（または株式資本）</w:t>
            </w:r>
          </w:p>
        </w:tc>
      </w:tr>
      <w:tr w:rsidR="00D36EB0" w:rsidRPr="00D87B86" w14:paraId="67E3529D" w14:textId="77777777" w:rsidTr="00D36EB0">
        <w:trPr>
          <w:trHeight w:val="300"/>
          <w:jc w:val="center"/>
          <w:trPrChange w:id="184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5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DAF333" w14:textId="67AC17B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永久劣後債</w:t>
            </w:r>
          </w:p>
        </w:tc>
      </w:tr>
      <w:tr w:rsidR="00D36EB0" w:rsidRPr="00D87B86" w14:paraId="1EB5E8B5" w14:textId="77777777" w:rsidTr="00D36EB0">
        <w:trPr>
          <w:trHeight w:val="300"/>
          <w:jc w:val="center"/>
          <w:trPrChange w:id="18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CFAC58" w14:textId="0C9616B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加算：会計方針の変更</w:t>
            </w:r>
          </w:p>
        </w:tc>
      </w:tr>
      <w:tr w:rsidR="00D36EB0" w:rsidRPr="00D87B86" w14:paraId="43A9D618" w14:textId="77777777" w:rsidTr="00D36EB0">
        <w:trPr>
          <w:trHeight w:val="300"/>
          <w:jc w:val="center"/>
          <w:trPrChange w:id="192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3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8D1182" w14:textId="3158CF2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過去の誤謬の訂正</w:t>
            </w:r>
          </w:p>
        </w:tc>
      </w:tr>
      <w:tr w:rsidR="00D36EB0" w:rsidRPr="00D87B86" w14:paraId="572A1153" w14:textId="77777777" w:rsidTr="00D36EB0">
        <w:trPr>
          <w:trHeight w:val="300"/>
          <w:jc w:val="center"/>
          <w:trPrChange w:id="196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7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16D2DC" w14:textId="5CFBFB8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三、本年増減変動額（減少は「-」で表示）</w:t>
            </w:r>
          </w:p>
        </w:tc>
      </w:tr>
      <w:tr w:rsidR="00D36EB0" w:rsidRPr="00D87B86" w14:paraId="3FFB670F" w14:textId="77777777" w:rsidTr="00D36EB0">
        <w:trPr>
          <w:trHeight w:val="300"/>
          <w:jc w:val="center"/>
          <w:trPrChange w:id="200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1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6264BB" w14:textId="266781F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（一）包括利益合計額</w:t>
            </w:r>
          </w:p>
        </w:tc>
      </w:tr>
      <w:tr w:rsidR="00D36EB0" w:rsidRPr="00D87B86" w14:paraId="6D615416" w14:textId="77777777" w:rsidTr="00D36EB0">
        <w:trPr>
          <w:trHeight w:val="300"/>
          <w:jc w:val="center"/>
          <w:trPrChange w:id="204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5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E3FA9D" w14:textId="2FDE641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（二）所有者の投入および資本の減少</w:t>
            </w:r>
          </w:p>
        </w:tc>
      </w:tr>
      <w:tr w:rsidR="00D36EB0" w:rsidRPr="00D87B86" w14:paraId="2776D31B" w14:textId="77777777" w:rsidTr="00D36EB0">
        <w:trPr>
          <w:trHeight w:val="300"/>
          <w:jc w:val="center"/>
          <w:trPrChange w:id="20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6FB142" w14:textId="4CB2C3A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1．所有者による普通株式の投入</w:t>
            </w:r>
          </w:p>
        </w:tc>
      </w:tr>
      <w:tr w:rsidR="00D36EB0" w:rsidRPr="00D87B86" w14:paraId="11B4D41E" w14:textId="77777777" w:rsidTr="00D36EB0">
        <w:trPr>
          <w:trHeight w:val="300"/>
          <w:jc w:val="center"/>
          <w:trPrChange w:id="212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3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3486AE" w14:textId="4BA115E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3．株式報酬として所有者資本に計上された金額</w:t>
            </w:r>
          </w:p>
        </w:tc>
      </w:tr>
      <w:tr w:rsidR="00D36EB0" w:rsidRPr="00D87B86" w14:paraId="2041ECB6" w14:textId="77777777" w:rsidTr="00D36EB0">
        <w:trPr>
          <w:trHeight w:val="300"/>
          <w:jc w:val="center"/>
          <w:trPrChange w:id="216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7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39278F" w14:textId="128F6B3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（三）特定準備金の計上および使用</w:t>
            </w:r>
          </w:p>
        </w:tc>
      </w:tr>
      <w:tr w:rsidR="00D36EB0" w:rsidRPr="00D87B86" w14:paraId="46B2ADE5" w14:textId="77777777" w:rsidTr="00D36EB0">
        <w:trPr>
          <w:trHeight w:val="300"/>
          <w:jc w:val="center"/>
          <w:trPrChange w:id="220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1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6302EC" w14:textId="7A98E5B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1．計上</w:t>
            </w:r>
            <w:r>
              <w:rPr>
                <w:color w:val="000000"/>
              </w:rPr>
              <w:t xml:space="preserve">特定準備金</w:t>
            </w:r>
          </w:p>
        </w:tc>
      </w:tr>
      <w:tr w:rsidR="00D36EB0" w:rsidRPr="00D87B86" w14:paraId="2D1ABDEF" w14:textId="77777777" w:rsidTr="00D36EB0">
        <w:trPr>
          <w:trHeight w:val="300"/>
          <w:jc w:val="center"/>
          <w:trPrChange w:id="224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5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7B99BD" w14:textId="6AC26F1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2．使用</w:t>
            </w:r>
            <w:r>
              <w:rPr>
                <w:color w:val="000000"/>
              </w:rPr>
              <w:t xml:space="preserve">特定準備金</w:t>
            </w:r>
          </w:p>
        </w:tc>
      </w:tr>
      <w:tr w:rsidR="00D36EB0" w:rsidRPr="00D87B86" w14:paraId="2C31F5B3" w14:textId="77777777" w:rsidTr="00D36EB0">
        <w:trPr>
          <w:trHeight w:val="300"/>
          <w:jc w:val="center"/>
          <w:trPrChange w:id="22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7E161F" w14:textId="6698C89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3．所有者（または株主）への分配</w:t>
            </w:r>
          </w:p>
        </w:tc>
      </w:tr>
      <w:tr w:rsidR="00D36EB0" w:rsidRPr="00D87B86" w14:paraId="756037CA" w14:textId="77777777" w:rsidTr="00D36EB0">
        <w:trPr>
          <w:trHeight w:val="300"/>
          <w:jc w:val="center"/>
          <w:trPrChange w:id="232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3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D57F5B" w14:textId="1F8F65C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4、その他</w:t>
            </w:r>
          </w:p>
        </w:tc>
      </w:tr>
      <w:tr w:rsidR="00D36EB0" w:rsidRPr="00D87B86" w14:paraId="015B9A0C" w14:textId="77777777" w:rsidTr="00D36EB0">
        <w:trPr>
          <w:trHeight w:val="300"/>
          <w:jc w:val="center"/>
          <w:trPrChange w:id="23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568B35" w14:textId="6C2330C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（五）所有者資本内部振替</w:t>
            </w:r>
          </w:p>
        </w:tc>
      </w:tr>
      <w:tr w:rsidR="00D36EB0" w:rsidRPr="00D87B86" w14:paraId="342C2766" w14:textId="77777777" w:rsidTr="00D36EB0">
        <w:trPr>
          <w:trHeight w:val="300"/>
          <w:jc w:val="center"/>
          <w:trPrChange w:id="24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61D67F" w14:textId="452675F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1．資本準備金から資本（または株式資本）への振替</w:t>
            </w:r>
          </w:p>
        </w:tc>
      </w:tr>
      <w:tr w:rsidR="00D36EB0" w:rsidRPr="00D87B86" w14:paraId="0C8FECAE" w14:textId="77777777" w:rsidTr="00D36EB0">
        <w:trPr>
          <w:trHeight w:val="300"/>
          <w:jc w:val="center"/>
          <w:trPrChange w:id="24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AB4EA5" w14:textId="7D8090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2．利益準備金から資本（または株式資本）への振替</w:t>
            </w:r>
          </w:p>
        </w:tc>
      </w:tr>
      <w:tr w:rsidR="00D36EB0" w:rsidRPr="00D87B86" w14:paraId="700ECABB" w14:textId="77777777" w:rsidTr="00D36EB0">
        <w:trPr>
          <w:trHeight w:val="300"/>
          <w:jc w:val="center"/>
          <w:trPrChange w:id="24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F46A93" w14:textId="47619F5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3．利益準備金による損失補填</w:t>
            </w:r>
          </w:p>
        </w:tc>
      </w:tr>
      <w:tr w:rsidR="00D36EB0" w:rsidRPr="00D87B86" w14:paraId="54308B99" w14:textId="77777777" w:rsidTr="00D36EB0">
        <w:trPr>
          <w:trHeight w:val="300"/>
          <w:jc w:val="center"/>
          <w:trPrChange w:id="25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11B316" w14:textId="3AF81C3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4、確定給付制度変動額の利益剰余金への振替</w:t>
            </w:r>
          </w:p>
        </w:tc>
      </w:tr>
      <w:tr w:rsidR="00D36EB0" w:rsidRPr="00D87B86" w14:paraId="0FD47D7C" w14:textId="77777777" w:rsidTr="00D36EB0">
        <w:trPr>
          <w:trHeight w:val="300"/>
          <w:jc w:val="center"/>
          <w:trPrChange w:id="25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05C501" w14:textId="6ACF8AC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5、その他の包括利益の利益剰余金への振替</w:t>
            </w:r>
          </w:p>
        </w:tc>
      </w:tr>
      <w:tr w:rsidR="00D36EB0" w:rsidRPr="00D87B86" w14:paraId="61B0FAB8" w14:textId="77777777" w:rsidTr="00D36EB0">
        <w:trPr>
          <w:trHeight w:val="300"/>
          <w:jc w:val="center"/>
          <w:trPrChange w:id="26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B78E91" w14:textId="0A5CE7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6、その他</w:t>
            </w:r>
          </w:p>
        </w:tc>
      </w:tr>
      <w:tr w:rsidR="00D36EB0" w:rsidRPr="00D87B86" w14:paraId="0041158F" w14:textId="77777777" w:rsidTr="00D36EB0">
        <w:trPr>
          <w:trHeight w:val="300"/>
          <w:jc w:val="center"/>
          <w:trPrChange w:id="26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C06199" w14:textId="5D09A62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四、本年期末残高</w:t>
            </w:r>
          </w:p>
        </w:tc>
      </w:tr>
      <w:tr w:rsidR="00D36EB0" w:rsidRPr="00D87B86" w14:paraId="1618F5C7" w14:textId="77777777" w:rsidTr="00D36EB0">
        <w:trPr>
          <w:trHeight w:val="300"/>
          <w:jc w:val="center"/>
          <w:trPrChange w:id="26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4920B2" w14:textId="4429F79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比率（%）</w:t>
            </w:r>
          </w:p>
        </w:tc>
      </w:tr>
      <w:tr w:rsidR="00D36EB0" w:rsidRPr="00D87B86" w14:paraId="41467BCF" w14:textId="77777777" w:rsidTr="00D36EB0">
        <w:trPr>
          <w:trHeight w:val="300"/>
          <w:jc w:val="center"/>
          <w:trPrChange w:id="27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B9785C" w14:textId="1289C42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組合1：帳簿年齢グループ1の合計で引当金が計上された売掛金</w:t>
            </w:r>
          </w:p>
        </w:tc>
      </w:tr>
      <w:tr w:rsidR="00D36EB0" w:rsidRPr="00D87B86" w14:paraId="02DE6AE3" w14:textId="77777777" w:rsidTr="00D36EB0">
        <w:trPr>
          <w:trHeight w:val="300"/>
          <w:jc w:val="center"/>
          <w:trPrChange w:id="27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F915EC" w14:textId="2620719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組合2：リスクフリー組合の売掛金</w:t>
            </w:r>
          </w:p>
        </w:tc>
      </w:tr>
      <w:tr w:rsidR="00D36EB0" w:rsidRPr="00D87B86" w14:paraId="67000E49" w14:textId="77777777" w:rsidTr="00D36EB0">
        <w:trPr>
          <w:trHeight w:val="300"/>
          <w:jc w:val="center"/>
          <w:trPrChange w:id="28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3F43D6" w14:textId="65CE544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前払金</w:t>
            </w:r>
          </w:p>
        </w:tc>
      </w:tr>
      <w:tr w:rsidR="00D36EB0" w:rsidRPr="00D87B86" w14:paraId="1CCB6798" w14:textId="77777777" w:rsidTr="00D36EB0">
        <w:trPr>
          <w:trHeight w:val="300"/>
          <w:jc w:val="center"/>
          <w:trPrChange w:id="28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54F5FA" w14:textId="663CED0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棚卸資産</w:t>
            </w:r>
          </w:p>
        </w:tc>
      </w:tr>
      <w:tr w:rsidR="00D36EB0" w:rsidRPr="00D87B86" w14:paraId="2BC1D5E3" w14:textId="77777777" w:rsidTr="00D36EB0">
        <w:trPr>
          <w:trHeight w:val="300"/>
          <w:jc w:val="center"/>
          <w:trPrChange w:id="28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8C3C53" w14:textId="6DEC0CA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(1)認識済みの繰延税金資産、繰延税金負債</w:t>
            </w:r>
          </w:p>
        </w:tc>
      </w:tr>
      <w:tr w:rsidR="00D36EB0" w:rsidRPr="00D87B86" w14:paraId="058A3EB5" w14:textId="77777777" w:rsidTr="00D36EB0">
        <w:trPr>
          <w:trHeight w:val="300"/>
          <w:jc w:val="center"/>
          <w:trPrChange w:id="29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90BE0A" w14:textId="7516E97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合計</w:t>
            </w:r>
          </w:p>
        </w:tc>
      </w:tr>
      <w:tr w:rsidR="00D36EB0" w:rsidRPr="00D87B86" w14:paraId="00008DB8" w14:textId="77777777" w:rsidTr="00D36EB0">
        <w:trPr>
          <w:trHeight w:val="300"/>
          <w:jc w:val="center"/>
          <w:trPrChange w:id="29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D9967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工事費、商品代、管理費</w:t>
            </w:r>
          </w:p>
        </w:tc>
      </w:tr>
      <w:tr w:rsidR="00D36EB0" w:rsidRPr="00D87B86" w14:paraId="6F1EC71D" w14:textId="77777777" w:rsidTr="00D36EB0">
        <w:trPr>
          <w:trHeight w:val="300"/>
          <w:jc w:val="center"/>
          <w:trPrChange w:id="29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E82FF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安徽皖岳投資集団有限公司</w:t>
            </w:r>
          </w:p>
        </w:tc>
      </w:tr>
      <w:tr w:rsidR="00D36EB0" w:rsidRPr="00D87B86" w14:paraId="17E41559" w14:textId="77777777" w:rsidTr="00D36EB0">
        <w:trPr>
          <w:trHeight w:val="300"/>
          <w:jc w:val="center"/>
          <w:trPrChange w:id="30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39F6D2" w14:textId="12ECC81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法定剰余金積立金</w:t>
            </w:r>
          </w:p>
        </w:tc>
      </w:tr>
    </w:tbl>
    <w:p w14:paraId="15AC97E8" w14:textId="57A51BE2"/>
    <w:p w14:paraId="742B916D" w14:textId="77777777">
      <w:r>
        <w:br w:type="page"/>
      </w:r>
    </w:p>
    <w:p w14:paraId="78DD2A1A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91485" w14:textId="77777777">
      <w:r>
        <w:separator/>
      </w:r>
    </w:p>
  </w:endnote>
  <w:endnote w:type="continuationSeparator" w:id="0">
    <w:p w14:paraId="611259C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3921C" w14:textId="77777777">
      <w:r>
        <w:separator/>
      </w:r>
    </w:p>
  </w:footnote>
  <w:footnote w:type="continuationSeparator" w:id="0">
    <w:p w14:paraId="6F6FF836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C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4B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9CA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EC9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6E5E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A9B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E8F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3AC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842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2FE7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53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61D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5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945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DA5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26CB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38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3DCC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3B1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7A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2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00F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6C03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330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4C5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319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479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4BE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39B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541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3D8C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6EB0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81A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161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B86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AB9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2F10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1ED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FCAB"/>
  <w15:chartTrackingRefBased/>
  <w15:docId w15:val="{420CBA84-F894-4CA8-9E58-A7AD4C98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87B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87B86"/>
    <w:rPr>
      <w:sz w:val="18"/>
      <w:szCs w:val="18"/>
    </w:rPr>
  </w:style>
  <w:style w:type="paragraph" w:styleId="a5">
    <w:name w:val="footer"/>
    <w:basedOn w:val="a"/>
    <w:link w:val="a6"/>
    <w:unhideWhenUsed/>
    <w:rsid w:val="00D87B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87B86"/>
    <w:rPr>
      <w:sz w:val="18"/>
      <w:szCs w:val="18"/>
    </w:rPr>
  </w:style>
  <w:style w:type="paragraph" w:styleId="a7">
    <w:name w:val="Revision"/>
    <w:hidden/>
    <w:uiPriority w:val="99"/>
    <w:semiHidden/>
    <w:rsid w:val="00D87B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8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Kesava Murthy</dc:creator>
  <cp:keywords/>
  <dc:description/>
  <cp:lastModifiedBy>Yolanda Z</cp:lastModifiedBy>
  <cp:revision>2</cp:revision>
  <dcterms:created xsi:type="dcterms:W3CDTF">2024-10-17T21:04:00Z</dcterms:created>
  <dcterms:modified xsi:type="dcterms:W3CDTF">2024-10-17T21:04:00Z</dcterms:modified>
</cp:coreProperties>
</file>