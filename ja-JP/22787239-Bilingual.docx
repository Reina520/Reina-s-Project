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4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74"/>
      </w:tblGrid>
      <w:tr w:rsidR="00000000" w:rsidDel="0050436A">
        <w:trPr>
          <w:del w:id="0" w:author="CCJK" w:date="2024-10-18T09:26:00Z"/>
        </w:trPr>
        <w:tc>
          <w:tcPr>
            <w:tcW w:w="15474" w:type="dxa"/>
            <w:shd w:val="clear" w:color="auto" w:fill="F2F2F2"/>
          </w:tcPr>
          <w:p w:rsidDel="0050436A">
            <w:pPr>
              <w:jc w:val="center"/>
              <w:rPr>
                <w:del w:id="1" w:author="CCJK" w:date="2024-10-18T09:26:00Z"/>
                <w:b/>
                <w:lang w:val="en-US" w:eastAsia="zh-CN"/>
              </w:rPr>
            </w:pPr>
          </w:p>
          <w:p w:rsidDel="0050436A">
            <w:pPr>
              <w:jc w:val="center"/>
              <w:rPr>
                <w:del w:id="3" w:author="CCJK" w:date="2024-10-18T09:26:00Z"/>
                <w:b/>
                <w:lang w:val="en-US" w:eastAsia="zh-CN"/>
              </w:rPr>
            </w:pPr>
          </w:p>
          <w:p w:rsidDel="0050436A">
            <w:pPr>
              <w:jc w:val="center"/>
              <w:rPr>
                <w:del w:id="5" w:author="CCJK" w:date="2024-10-18T09:26:00Z"/>
                <w:b/>
                <w:lang w:val="en-US" w:eastAsia="zh-CN"/>
              </w:rPr>
            </w:pPr>
          </w:p>
        </w:tc>
      </w:tr>
    </w:tbl>
    <w:p/>
    <w:tbl>
      <w:tblPr>
        <w:tblW w:w="3125" w:type="dxa"/>
        <w:tblInd w:w="12" w:type="dxa"/>
        <w:tblLook w:val="0000" w:firstRow="0" w:lastRow="0" w:firstColumn="0" w:lastColumn="0" w:noHBand="0" w:noVBand="0"/>
        <w:tblPrChange w:id="8" w:author="CCJK" w:date="2024-10-18T09:26:00Z">
          <w:tblPr>
            <w:tblW w:w="3708" w:type="dxa"/>
            <w:tblInd w:w="2" w:type="dxa"/>
            <w:tblLook w:val="0000" w:firstRow="0" w:lastRow="0" w:firstColumn="0" w:lastColumn="0" w:noHBand="0" w:noVBand="0"/>
          </w:tblPr>
        </w:tblPrChange>
      </w:tblPr>
      <w:tblGrid>
        <w:gridCol w:w="3125"/>
        <w:tblGridChange w:id="9">
          <w:tblGrid>
            <w:gridCol w:w="3125"/>
          </w:tblGrid>
        </w:tblGridChange>
      </w:tblGrid>
      <w:tr w:rsidR="0050436A" w:rsidDel="0050436A" w:rsidTr="0050436A">
        <w:trPr>
          <w:trHeight w:val="252"/>
          <w:del w:id="10" w:author="CCJK" w:date="2024-10-18T09:26:00Z"/>
          <w:trPrChange w:id="11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2" w:author="CCJK" w:date="2024-10-18T09:26:00Z">
              <w:tcPr>
                <w:tcW w:w="3125" w:type="dxa"/>
                <w:tcBorders>
                  <w:top w:val="single" w:sz="8" w:space="0" w:color="000000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Del="0050436A">
            <w:pPr>
              <w:rPr>
                <w:del w:id="13" w:author="CCJK" w:date="2024-10-18T09:26:00Z"/>
                <w:rFonts w:ascii="Arial Unicode MS" w:eastAsia="Arial Unicode MS" w:hAnsi="Arial Unicode MS" w:cs="Arial Unicode MS"/>
                <w:b/>
                <w:szCs w:val="20"/>
              </w:rPr>
            </w:pPr>
            <w:bookmarkStart w:id="14" w:name="_GoBack"/>
            <w:bookmarkEnd w:id="14"/>
          </w:p>
        </w:tc>
      </w:tr>
      <w:tr w:rsidR="0050436A" w:rsidTr="0050436A">
        <w:trPr>
          <w:trHeight w:val="252"/>
          <w:trPrChange w:id="16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7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金額単位：人民元///単位：人民元</w:t>
            </w:r>
          </w:p>
        </w:tc>
      </w:tr>
      <w:tr w:rsidR="0050436A" w:rsidTr="0050436A">
        <w:trPr>
          <w:trHeight w:val="252"/>
          <w:trPrChange w:id="21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2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#</w:t>
            </w:r>
          </w:p>
        </w:tc>
      </w:tr>
      <w:tr w:rsidR="0050436A" w:rsidTr="0050436A">
        <w:trPr>
          <w:trHeight w:val="252"/>
          <w:trPrChange w:id="25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6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プロジェクト</w:t>
            </w:r>
          </w:p>
        </w:tc>
      </w:tr>
      <w:tr w:rsidR="0050436A" w:rsidTr="0050436A">
        <w:trPr>
          <w:trHeight w:val="252"/>
          <w:trPrChange w:id="29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0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内訳：営業収益</w:t>
            </w:r>
          </w:p>
        </w:tc>
      </w:tr>
      <w:tr w:rsidR="0050436A" w:rsidTr="0050436A">
        <w:trPr>
          <w:trHeight w:val="252"/>
          <w:trPrChange w:id="33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4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追加：その他の収益</w:t>
            </w:r>
          </w:p>
        </w:tc>
      </w:tr>
      <w:tr w:rsidR="0050436A" w:rsidTr="0050436A">
        <w:trPr>
          <w:trHeight w:val="90"/>
          <w:trPrChange w:id="38" w:author="CCJK" w:date="2024-10-18T09:26:00Z">
            <w:trPr>
              <w:trHeight w:val="90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9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投資収益（損失は「-」で表示）</w:t>
            </w:r>
          </w:p>
        </w:tc>
      </w:tr>
      <w:tr w:rsidR="0050436A" w:rsidTr="0050436A">
        <w:trPr>
          <w:trHeight w:val="252"/>
          <w:trPrChange w:id="44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5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償却原価で測定される金融資産の認識中止による収益</w:t>
            </w:r>
          </w:p>
        </w:tc>
      </w:tr>
      <w:tr w:rsidR="0050436A" w:rsidTr="0050436A">
        <w:trPr>
          <w:trHeight w:val="252"/>
          <w:trPrChange w:id="48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9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資産処分収益（損失は「-」で表示）</w:t>
            </w:r>
          </w:p>
        </w:tc>
      </w:tr>
      <w:tr w:rsidR="0050436A" w:rsidTr="0050436A">
        <w:trPr>
          <w:trHeight w:val="252"/>
          <w:trPrChange w:id="54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5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1.継続事業純利益（純損失総額は「-」で表示）</w:t>
            </w:r>
          </w:p>
        </w:tc>
      </w:tr>
      <w:tr w:rsidR="0050436A" w:rsidTr="0050436A">
        <w:trPr>
          <w:trHeight w:val="252"/>
          <w:trPrChange w:id="62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63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1.親会社株主に帰属する純利益（純損失</w:t>
            </w:r>
            <w:bookmarkStart w:id="68" w:name="OLE_LINK1"/>
            <w:r>
              <w:rPr/>
              <w:t xml:space="preserve">は「-」で表示）</w:t>
            </w:r>
          </w:p>
        </w:tc>
      </w:tr>
      <w:tr w:rsidR="0050436A" w:rsidTr="0050436A">
        <w:trPr>
          <w:trHeight w:val="252"/>
          <w:trPrChange w:id="70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1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2.少数所有者損益（純損失は「-」で表示）</w:t>
            </w:r>
          </w:p>
        </w:tc>
      </w:tr>
      <w:tr w:rsidR="0050436A" w:rsidTr="0050436A">
        <w:trPr>
          <w:trHeight w:val="252"/>
          <w:trPrChange w:id="74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75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（1）確定給付型制度の変動額の再測定</w:t>
            </w:r>
          </w:p>
        </w:tc>
      </w:tr>
      <w:tr w:rsidR="0050436A" w:rsidTr="0050436A">
        <w:trPr>
          <w:trHeight w:val="252"/>
          <w:trPrChange w:id="78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9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（1）持分法による損益振替可能なその他の包括利益</w:t>
            </w:r>
          </w:p>
        </w:tc>
      </w:tr>
      <w:tr w:rsidR="0050436A" w:rsidTr="0050436A">
        <w:trPr>
          <w:trHeight w:val="252"/>
          <w:trPrChange w:id="84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5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（3）金融資産の再分類によるその他の包括利益への計上額</w:t>
            </w:r>
          </w:p>
        </w:tc>
      </w:tr>
      <w:tr w:rsidR="0050436A" w:rsidTr="0050436A">
        <w:trPr>
          <w:trHeight w:val="252"/>
          <w:trPrChange w:id="88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9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（4）その他の債権投資の信用減損引当金</w:t>
            </w:r>
          </w:p>
        </w:tc>
      </w:tr>
      <w:tr w:rsidR="0050436A" w:rsidTr="0050436A">
        <w:trPr>
          <w:trHeight w:val="252"/>
          <w:trPrChange w:id="92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93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（5）キャッシュフローヘッジ準備金</w:t>
            </w:r>
          </w:p>
        </w:tc>
      </w:tr>
      <w:tr w:rsidR="0050436A" w:rsidTr="0050436A">
        <w:trPr>
          <w:trHeight w:val="252"/>
          <w:trPrChange w:id="98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99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（6）外貨財務諸表換算差額</w:t>
            </w:r>
          </w:p>
        </w:tc>
      </w:tr>
      <w:tr w:rsidR="0050436A" w:rsidTr="0050436A">
        <w:trPr>
          <w:trHeight w:val="252"/>
          <w:trPrChange w:id="102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03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（一）親会社所有者に帰属する包括利益合計</w:t>
            </w:r>
          </w:p>
        </w:tc>
      </w:tr>
      <w:tr w:rsidR="0050436A" w:rsidTr="0050436A">
        <w:trPr>
          <w:trHeight w:val="252"/>
          <w:trPrChange w:id="106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07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（二）少数株主に帰属する包括利益合計</w:t>
            </w:r>
          </w:p>
        </w:tc>
      </w:tr>
      <w:tr w:rsidR="0050436A" w:rsidTr="0050436A">
        <w:trPr>
          <w:trHeight w:val="252"/>
          <w:trPrChange w:id="114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15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商品の販売、サービスの提供により受け取った現金</w:t>
            </w:r>
          </w:p>
        </w:tc>
      </w:tr>
      <w:tr w:rsidR="0050436A" w:rsidTr="0050436A">
        <w:trPr>
          <w:trHeight w:val="252"/>
          <w:trPrChange w:id="118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19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その他の営業活動に関連して受け取った現金</w:t>
            </w:r>
          </w:p>
        </w:tc>
      </w:tr>
      <w:tr w:rsidR="0050436A" w:rsidTr="0050436A">
        <w:trPr>
          <w:trHeight w:val="252"/>
          <w:trPrChange w:id="124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25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固定資産、無形資産、その他の長期資産の処分による現金回収額純額</w:t>
            </w:r>
          </w:p>
        </w:tc>
      </w:tr>
      <w:tr w:rsidR="0050436A" w:rsidTr="0050436A">
        <w:trPr>
          <w:trHeight w:val="252"/>
          <w:trPrChange w:id="128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29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子会社およびその他の事業単位の処分により受け取った現金純額</w:t>
            </w:r>
          </w:p>
        </w:tc>
      </w:tr>
      <w:tr w:rsidR="0050436A" w:rsidTr="0050436A">
        <w:trPr>
          <w:trHeight w:val="252"/>
          <w:trPrChange w:id="132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33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子会社およびその他の事業単位の取得により支払った現金純額</w:t>
            </w:r>
          </w:p>
        </w:tc>
      </w:tr>
      <w:tr w:rsidR="0050436A" w:rsidTr="0050436A">
        <w:trPr>
          <w:trHeight w:val="654"/>
          <w:trPrChange w:id="136" w:author="CCJK" w:date="2024-10-18T09:26:00Z">
            <w:trPr>
              <w:trHeight w:val="654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37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内訳：</w:t>
            </w:r>
            <w:r>
              <w:rPr>
                <w:color w:val="auto"/>
              </w:rPr>
              <w:t xml:space="preserve">子会社が少数株主に支払った配当金、利益</w:t>
            </w:r>
          </w:p>
        </w:tc>
      </w:tr>
      <w:tr w:rsidR="0050436A" w:rsidTr="0050436A">
        <w:trPr>
          <w:trHeight w:val="252"/>
          <w:trPrChange w:id="144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45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その他の資金調達活動に関連して支払った現金</w:t>
            </w:r>
          </w:p>
        </w:tc>
      </w:tr>
      <w:tr w:rsidR="0050436A" w:rsidTr="0050436A">
        <w:trPr>
          <w:trHeight w:val="252"/>
          <w:trPrChange w:id="148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49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作成単位</w:t>
            </w:r>
            <w:del w:id="151" w:author="CCJK" w:date="2024-10-18T09:23:00Z">
              <w:r w:rsidDel="00DF6DC2"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:</w:delText>
              </w:r>
            </w:del>
            <w:r>
              <w:rPr/>
              <w:t xml:space="preserve">：東海県都市建設投資発展集団有限公司</w:t>
            </w:r>
          </w:p>
        </w:tc>
      </w:tr>
      <w:tr w:rsidR="0050436A" w:rsidTr="0050436A">
        <w:trPr>
          <w:trHeight w:val="252"/>
          <w:trPrChange w:id="159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60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金額単位：人民元</w:t>
            </w:r>
          </w:p>
        </w:tc>
      </w:tr>
      <w:tr w:rsidR="0050436A" w:rsidTr="0050436A">
        <w:trPr>
          <w:trHeight w:val="252"/>
          <w:trPrChange w:id="163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64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プロジェクト</w:t>
            </w:r>
          </w:p>
        </w:tc>
      </w:tr>
      <w:tr w:rsidR="0050436A" w:rsidTr="0050436A">
        <w:trPr>
          <w:trHeight w:val="252"/>
          <w:trPrChange w:id="167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68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親会社所有者持分</w:t>
            </w:r>
          </w:p>
        </w:tc>
      </w:tr>
      <w:tr w:rsidR="0050436A" w:rsidTr="0050436A">
        <w:trPr>
          <w:trHeight w:val="252"/>
          <w:trPrChange w:id="175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76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未処分利益</w:t>
            </w:r>
          </w:p>
        </w:tc>
      </w:tr>
      <w:tr w:rsidR="0050436A" w:rsidTr="0050436A">
        <w:trPr>
          <w:trHeight w:val="252"/>
          <w:trPrChange w:id="179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80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1、所有者投入資本</w:t>
            </w:r>
          </w:p>
        </w:tc>
      </w:tr>
      <w:tr w:rsidR="0050436A" w:rsidTr="0050436A">
        <w:trPr>
          <w:trHeight w:val="252"/>
          <w:trPrChange w:id="185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86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2、その他の持分ツール保有者投入資本</w:t>
            </w:r>
          </w:p>
        </w:tc>
      </w:tr>
      <w:tr w:rsidR="0050436A" w:rsidTr="0050436A">
        <w:trPr>
          <w:trHeight w:val="252"/>
          <w:trPrChange w:id="194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95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2、一般リスク準備金繰入</w:t>
            </w:r>
          </w:p>
        </w:tc>
      </w:tr>
      <w:tr w:rsidR="0050436A" w:rsidTr="0050436A">
        <w:trPr>
          <w:trHeight w:val="252"/>
          <w:trPrChange w:id="200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01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2、利益剰余金から資本への振替</w:t>
            </w:r>
          </w:p>
        </w:tc>
      </w:tr>
      <w:tr w:rsidR="0050436A" w:rsidTr="0050436A">
        <w:trPr>
          <w:trHeight w:val="252"/>
          <w:trPrChange w:id="204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05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2、当期使用額</w:t>
            </w:r>
          </w:p>
        </w:tc>
      </w:tr>
      <w:tr w:rsidR="0050436A" w:rsidTr="0050436A">
        <w:trPr>
          <w:trHeight w:val="252"/>
          <w:trPrChange w:id="208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09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作成単位</w:t>
            </w:r>
            <w:del w:id="211" w:author="CCJK" w:date="2024-10-18T09:24:00Z">
              <w:r w:rsidDel="00DF6DC2"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:</w:delText>
              </w:r>
            </w:del>
            <w:r>
              <w:rPr/>
              <w:t xml:space="preserve">：東海県都市建設投資発展集団有限公司</w:t>
            </w:r>
          </w:p>
        </w:tc>
      </w:tr>
      <w:tr w:rsidR="0050436A" w:rsidTr="0050436A">
        <w:trPr>
          <w:trHeight w:val="252"/>
          <w:trPrChange w:id="215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16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帳簿年齢</w:t>
            </w:r>
          </w:p>
        </w:tc>
      </w:tr>
      <w:tr w:rsidR="0050436A" w:rsidTr="0050436A">
        <w:trPr>
          <w:trHeight w:val="252"/>
          <w:trPrChange w:id="218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19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カテゴリー</w:t>
            </w:r>
          </w:p>
        </w:tc>
      </w:tr>
      <w:tr w:rsidR="0050436A" w:rsidTr="0050436A">
        <w:trPr>
          <w:trHeight w:val="252"/>
          <w:trPrChange w:id="221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22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引当率（％）</w:t>
            </w:r>
          </w:p>
        </w:tc>
      </w:tr>
      <w:tr w:rsidR="0050436A" w:rsidTr="0050436A">
        <w:trPr>
          <w:trHeight w:val="252"/>
          <w:trPrChange w:id="224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25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個別に貸倒引当金を計上した売掛金</w:t>
            </w:r>
            <w:bookmarkStart w:id="228" w:name="OLE_LINK2"/>
          </w:p>
        </w:tc>
      </w:tr>
      <w:tr w:rsidR="0050436A" w:rsidTr="0050436A">
        <w:trPr>
          <w:trHeight w:val="252"/>
          <w:trPrChange w:id="230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31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組み合わせで貸倒引当金を計上した売掛金</w:t>
            </w:r>
          </w:p>
        </w:tc>
      </w:tr>
      <w:tr w:rsidR="0050436A" w:rsidTr="0050436A">
        <w:trPr>
          <w:trHeight w:val="252"/>
          <w:trPrChange w:id="236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37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組み合わせ1リスクなしの組み合わせ</w:t>
            </w:r>
          </w:p>
        </w:tc>
      </w:tr>
      <w:tr w:rsidR="0050436A" w:rsidTr="0050436A">
        <w:trPr>
          <w:trHeight w:val="252"/>
          <w:trPrChange w:id="241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42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組み合わせ2売掛金年齢組み合わせ</w:t>
            </w:r>
          </w:p>
        </w:tc>
      </w:tr>
      <w:tr w:rsidR="0050436A" w:rsidTr="0050436A">
        <w:trPr>
          <w:trHeight w:val="252"/>
          <w:trPrChange w:id="246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47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貸倒引当金</w:t>
            </w:r>
          </w:p>
        </w:tc>
      </w:tr>
      <w:tr w:rsidR="0050436A" w:rsidTr="0050436A">
        <w:trPr>
          <w:trHeight w:val="252"/>
          <w:trPrChange w:id="250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51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金額</w:t>
            </w:r>
          </w:p>
        </w:tc>
      </w:tr>
      <w:tr w:rsidR="0050436A" w:rsidTr="0050436A">
        <w:trPr>
          <w:trHeight w:val="252"/>
          <w:trPrChange w:id="253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54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組み合わせ2売掛金年齢組み合わせ</w:t>
            </w:r>
          </w:p>
        </w:tc>
      </w:tr>
      <w:tr w:rsidR="0050436A" w:rsidTr="0050436A">
        <w:trPr>
          <w:trHeight w:val="252"/>
          <w:trPrChange w:id="257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58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期末残高に占める割合(%)</w:t>
            </w:r>
          </w:p>
        </w:tc>
      </w:tr>
      <w:tr w:rsidR="0050436A" w:rsidTr="0050436A">
        <w:trPr>
          <w:trHeight w:val="252"/>
          <w:trPrChange w:id="261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62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江蘇東海水晶産業発展集団有限公司</w:t>
            </w:r>
          </w:p>
        </w:tc>
      </w:tr>
      <w:tr w:rsidR="0050436A" w:rsidTr="0050436A">
        <w:trPr>
          <w:trHeight w:val="252"/>
          <w:trPrChange w:id="264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65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江蘇緑色東海投資発展集団有限公司</w:t>
            </w:r>
          </w:p>
        </w:tc>
      </w:tr>
      <w:tr w:rsidR="0050436A" w:rsidTr="0050436A">
        <w:trPr>
          <w:trHeight w:val="252"/>
          <w:trPrChange w:id="267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68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東海県住宅・都市農村建設局</w:t>
            </w:r>
          </w:p>
        </w:tc>
      </w:tr>
      <w:tr w:rsidR="0050436A" w:rsidTr="0050436A">
        <w:trPr>
          <w:trHeight w:val="252"/>
          <w:trPrChange w:id="269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70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金額</w:t>
            </w:r>
          </w:p>
        </w:tc>
      </w:tr>
      <w:tr w:rsidR="0050436A" w:rsidTr="0050436A">
        <w:trPr>
          <w:trHeight w:val="252"/>
          <w:trPrChange w:id="272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73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連雲港市路佳明商貿有限公司</w:t>
            </w:r>
          </w:p>
        </w:tc>
      </w:tr>
      <w:tr w:rsidR="0050436A" w:rsidTr="0050436A">
        <w:trPr>
          <w:trHeight w:val="252"/>
          <w:trPrChange w:id="274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75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山東金凱盛サプライチェーン管理有限公司</w:t>
            </w:r>
          </w:p>
        </w:tc>
      </w:tr>
      <w:tr w:rsidR="0050436A" w:rsidTr="0050436A">
        <w:trPr>
          <w:trHeight w:val="252"/>
          <w:trPrChange w:id="278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79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天津市弘晟昊達温室大棚有限公司</w:t>
            </w:r>
          </w:p>
        </w:tc>
      </w:tr>
      <w:tr w:rsidR="0050436A" w:rsidTr="0050436A">
        <w:trPr>
          <w:trHeight w:val="252"/>
          <w:trPrChange w:id="280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81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江蘇東浦管樁有限公司</w:t>
            </w:r>
          </w:p>
        </w:tc>
      </w:tr>
      <w:tr w:rsidR="0050436A" w:rsidTr="0050436A">
        <w:trPr>
          <w:trHeight w:val="252"/>
          <w:trPrChange w:id="284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85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西双湖風景区管理処</w:t>
            </w:r>
          </w:p>
        </w:tc>
      </w:tr>
      <w:tr w:rsidR="0050436A" w:rsidTr="0050436A">
        <w:trPr>
          <w:trHeight w:val="252"/>
          <w:trPrChange w:id="286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87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2～3年</w:t>
            </w:r>
          </w:p>
        </w:tc>
      </w:tr>
      <w:tr w:rsidR="0050436A" w:rsidTr="0050436A">
        <w:trPr>
          <w:trHeight w:val="252"/>
          <w:trPrChange w:id="289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90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小計</w:t>
            </w:r>
          </w:p>
        </w:tc>
      </w:tr>
      <w:tr w:rsidR="0050436A" w:rsidTr="0050436A">
        <w:trPr>
          <w:trHeight w:val="252"/>
          <w:trPrChange w:id="292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93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存続期間全体の予想信用損失（信用減損が発生していない）</w:t>
            </w:r>
          </w:p>
        </w:tc>
      </w:tr>
      <w:tr w:rsidR="0050436A" w:rsidTr="0050436A">
        <w:trPr>
          <w:trHeight w:val="252"/>
          <w:trPrChange w:id="296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97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存続期間全体の予想信用損失（信用減損が発生済み）</w:t>
            </w:r>
          </w:p>
        </w:tc>
      </w:tr>
      <w:tr w:rsidR="0050436A" w:rsidTr="0050436A">
        <w:trPr>
          <w:trHeight w:val="252"/>
          <w:trPrChange w:id="300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01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④2024年6月30日現在のその他の未収入金における主要な債務者は以下のとおり</w:t>
            </w:r>
          </w:p>
        </w:tc>
      </w:tr>
      <w:tr w:rsidR="0050436A" w:rsidTr="0050436A">
        <w:trPr>
          <w:trHeight w:val="252"/>
          <w:trPrChange w:id="302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03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期末残高に占める割合（％）</w:t>
            </w:r>
          </w:p>
        </w:tc>
      </w:tr>
      <w:tr w:rsidR="0050436A" w:rsidTr="0050436A">
        <w:trPr>
          <w:trHeight w:val="252"/>
          <w:trPrChange w:id="305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06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往来金</w:t>
            </w:r>
          </w:p>
        </w:tc>
      </w:tr>
      <w:tr w:rsidR="0050436A" w:rsidTr="0050436A">
        <w:trPr>
          <w:trHeight w:val="252"/>
          <w:trPrChange w:id="308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09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東海県不動産管理処（東海県住宅サービスセンター）</w:t>
            </w:r>
          </w:p>
        </w:tc>
      </w:tr>
      <w:tr w:rsidR="0050436A" w:rsidTr="0050436A">
        <w:trPr>
          <w:trHeight w:val="252"/>
          <w:trPrChange w:id="310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11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評価損引当金</w:t>
            </w:r>
          </w:p>
        </w:tc>
      </w:tr>
      <w:tr w:rsidR="0050436A" w:rsidTr="0050436A">
        <w:trPr>
          <w:trHeight w:val="252"/>
          <w:trPrChange w:id="313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14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本年増加</w:t>
            </w:r>
          </w:p>
        </w:tc>
      </w:tr>
      <w:tr w:rsidR="0050436A" w:rsidTr="0050436A">
        <w:trPr>
          <w:trHeight w:val="252"/>
          <w:trPrChange w:id="316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17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持分法による投資損益の認識</w:t>
            </w:r>
          </w:p>
        </w:tc>
      </w:tr>
      <w:tr w:rsidR="0050436A" w:rsidTr="0050436A">
        <w:trPr>
          <w:trHeight w:val="252"/>
          <w:trPrChange w:id="322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23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その他の包括利益調整</w:t>
            </w:r>
          </w:p>
        </w:tc>
      </w:tr>
      <w:tr w:rsidR="0050436A" w:rsidTr="0050436A">
        <w:trPr>
          <w:trHeight w:val="252"/>
          <w:trPrChange w:id="327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28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東海県万徳斯環保科技有限責任公司</w:t>
            </w:r>
          </w:p>
        </w:tc>
      </w:tr>
      <w:tr w:rsidR="0050436A" w:rsidTr="0050436A">
        <w:trPr>
          <w:trHeight w:val="252"/>
          <w:trPrChange w:id="331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32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本年増減変動</w:t>
            </w:r>
          </w:p>
        </w:tc>
      </w:tr>
      <w:tr w:rsidR="0050436A" w:rsidTr="0050436A">
        <w:trPr>
          <w:trHeight w:val="252"/>
          <w:trPrChange w:id="334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35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現金配当または利益の宣言および支払い</w:t>
            </w:r>
          </w:p>
        </w:tc>
      </w:tr>
      <w:tr w:rsidR="0050436A" w:rsidTr="0050436A">
        <w:trPr>
          <w:trHeight w:val="252"/>
          <w:trPrChange w:id="337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38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減損引当金の計上</w:t>
            </w:r>
          </w:p>
        </w:tc>
      </w:tr>
      <w:tr w:rsidR="0050436A" w:rsidTr="0050436A">
        <w:trPr>
          <w:trHeight w:val="252"/>
          <w:trPrChange w:id="340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41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連雲港市科選環境服務有限公司</w:t>
            </w:r>
          </w:p>
        </w:tc>
      </w:tr>
      <w:tr w:rsidR="0050436A" w:rsidTr="0050436A">
        <w:trPr>
          <w:trHeight w:val="252"/>
          <w:trPrChange w:id="344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45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東海県万徳斯環保科技有限責任公司</w:t>
            </w:r>
          </w:p>
        </w:tc>
      </w:tr>
      <w:tr w:rsidR="0050436A" w:rsidTr="0050436A">
        <w:trPr>
          <w:trHeight w:val="252"/>
          <w:trPrChange w:id="347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48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前年度末残高</w:t>
            </w:r>
          </w:p>
        </w:tc>
      </w:tr>
      <w:tr w:rsidR="0050436A" w:rsidTr="0050436A">
        <w:trPr>
          <w:trHeight w:val="252"/>
          <w:trPrChange w:id="351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52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当期増加</w:t>
            </w:r>
          </w:p>
        </w:tc>
      </w:tr>
      <w:tr w:rsidR="0050436A" w:rsidTr="0050436A">
        <w:trPr>
          <w:trHeight w:val="252"/>
          <w:trPrChange w:id="354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55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期末残高</w:t>
            </w:r>
          </w:p>
        </w:tc>
      </w:tr>
      <w:tr w:rsidR="0050436A" w:rsidTr="0050436A">
        <w:trPr>
          <w:trHeight w:val="252"/>
          <w:trPrChange w:id="359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60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連雲港市交控黄沙有限公司</w:t>
            </w:r>
          </w:p>
        </w:tc>
      </w:tr>
      <w:tr w:rsidR="0050436A" w:rsidTr="0050436A">
        <w:trPr>
          <w:trHeight w:val="252"/>
          <w:trPrChange w:id="363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64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公正価値で測定され、その変動が当期損益に計上される金融資産の分類</w:t>
            </w:r>
          </w:p>
        </w:tc>
      </w:tr>
      <w:tr w:rsidR="0050436A" w:rsidTr="0050436A">
        <w:trPr>
          <w:trHeight w:val="252"/>
          <w:trPrChange w:id="366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67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債務証券投資</w:t>
            </w:r>
          </w:p>
        </w:tc>
      </w:tr>
      <w:tr w:rsidR="0050436A" w:rsidTr="0050436A">
        <w:trPr>
          <w:trHeight w:val="252"/>
          <w:trPrChange w:id="369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70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公正価値で測定され、その変動が当期損益に計上される金融資産として指定されたもの</w:t>
            </w:r>
          </w:p>
        </w:tc>
      </w:tr>
      <w:tr w:rsidR="0050436A" w:rsidTr="0050436A">
        <w:trPr>
          <w:trHeight w:val="252"/>
          <w:trPrChange w:id="372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73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帳簿残高</w:t>
            </w:r>
          </w:p>
        </w:tc>
      </w:tr>
      <w:tr w:rsidR="0050436A" w:rsidTr="0050436A">
        <w:trPr>
          <w:trHeight w:val="252"/>
          <w:trPrChange w:id="375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76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前年度末残高</w:t>
            </w:r>
          </w:p>
        </w:tc>
      </w:tr>
      <w:tr w:rsidR="0050436A" w:rsidTr="0050436A">
        <w:trPr>
          <w:trHeight w:val="252"/>
          <w:trPrChange w:id="379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80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当期増加</w:t>
            </w:r>
          </w:p>
        </w:tc>
      </w:tr>
      <w:tr w:rsidR="0050436A" w:rsidTr="0050436A">
        <w:trPr>
          <w:trHeight w:val="252"/>
          <w:trPrChange w:id="382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83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期末残高</w:t>
            </w:r>
          </w:p>
        </w:tc>
      </w:tr>
      <w:tr w:rsidR="0050436A" w:rsidTr="0050436A">
        <w:trPr>
          <w:trHeight w:val="252"/>
          <w:trPrChange w:id="386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87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東海源福股権投資基金合伙企業(有限合伙)</w:t>
            </w:r>
          </w:p>
        </w:tc>
      </w:tr>
      <w:tr w:rsidR="0050436A" w:rsidTr="0050436A">
        <w:trPr>
          <w:trHeight w:val="252"/>
          <w:trPrChange w:id="389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90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(1)固定資産</w:t>
            </w:r>
          </w:p>
        </w:tc>
      </w:tr>
      <w:tr w:rsidR="0050436A" w:rsidTr="0050436A">
        <w:trPr>
          <w:trHeight w:val="252"/>
          <w:trPrChange w:id="393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94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建物</w:t>
            </w:r>
          </w:p>
        </w:tc>
      </w:tr>
      <w:tr w:rsidR="0050436A" w:rsidTr="0050436A">
        <w:trPr>
          <w:trHeight w:val="252"/>
          <w:trPrChange w:id="396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97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事務・電子機器</w:t>
            </w:r>
          </w:p>
        </w:tc>
      </w:tr>
      <w:tr w:rsidR="0050436A" w:rsidTr="0050436A">
        <w:trPr>
          <w:trHeight w:val="252"/>
          <w:trPrChange w:id="399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00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前年度末残高</w:t>
            </w:r>
          </w:p>
        </w:tc>
      </w:tr>
      <w:tr w:rsidR="0050436A" w:rsidTr="0050436A">
        <w:trPr>
          <w:trHeight w:val="252"/>
          <w:trPrChange w:id="403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04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1、前年末残高</w:t>
            </w:r>
          </w:p>
        </w:tc>
      </w:tr>
      <w:tr w:rsidR="0050436A" w:rsidTr="0050436A">
        <w:trPr>
          <w:trHeight w:val="252"/>
          <w:trPrChange w:id="407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08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(2)企業結合による増加</w:t>
            </w:r>
          </w:p>
        </w:tc>
      </w:tr>
      <w:tr w:rsidR="0050436A" w:rsidTr="0050436A">
        <w:trPr>
          <w:trHeight w:val="252"/>
          <w:trPrChange w:id="411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12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(2)企業結合による減少</w:t>
            </w:r>
          </w:p>
        </w:tc>
      </w:tr>
      <w:tr w:rsidR="0050436A" w:rsidTr="0050436A">
        <w:trPr>
          <w:trHeight w:val="252"/>
          <w:trPrChange w:id="414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15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合計</w:t>
            </w:r>
          </w:p>
        </w:tc>
      </w:tr>
      <w:tr w:rsidR="0050436A" w:rsidTr="0050436A">
        <w:trPr>
          <w:trHeight w:val="252"/>
          <w:trPrChange w:id="417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18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保証借入金</w:t>
            </w:r>
          </w:p>
        </w:tc>
      </w:tr>
      <w:tr w:rsidR="0050436A" w:rsidTr="0050436A">
        <w:trPr>
          <w:trHeight w:val="252"/>
          <w:trPrChange w:id="420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21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担保借入金</w:t>
            </w:r>
          </w:p>
        </w:tc>
      </w:tr>
      <w:tr w:rsidR="0050436A" w:rsidTr="0050436A">
        <w:trPr>
          <w:trHeight w:val="252"/>
          <w:trPrChange w:id="423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24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期末残高</w:t>
            </w:r>
          </w:p>
        </w:tc>
      </w:tr>
      <w:tr w:rsidR="0050436A" w:rsidTr="0050436A">
        <w:trPr>
          <w:trHeight w:val="252"/>
          <w:trPrChange w:id="426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27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不動産販売前受金</w:t>
            </w:r>
          </w:p>
        </w:tc>
      </w:tr>
      <w:tr w:rsidR="0050436A" w:rsidTr="0050436A">
        <w:trPr>
          <w:trHeight w:val="252"/>
          <w:trPrChange w:id="429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30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合計</w:t>
            </w:r>
          </w:p>
        </w:tc>
      </w:tr>
      <w:tr w:rsidR="0050436A" w:rsidTr="0050436A">
        <w:trPr>
          <w:trHeight w:val="252"/>
          <w:trPrChange w:id="433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34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都市維持建設税</w:t>
            </w:r>
          </w:p>
        </w:tc>
      </w:tr>
      <w:tr w:rsidR="0050436A" w:rsidTr="0050436A">
        <w:trPr>
          <w:trHeight w:val="252"/>
          <w:trPrChange w:id="436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37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印紙税</w:t>
            </w:r>
          </w:p>
        </w:tc>
      </w:tr>
      <w:tr w:rsidR="0050436A" w:rsidTr="0050436A">
        <w:trPr>
          <w:trHeight w:val="252"/>
          <w:trPrChange w:id="439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40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合計</w:t>
            </w:r>
          </w:p>
        </w:tc>
      </w:tr>
      <w:tr w:rsidR="0050436A" w:rsidTr="0050436A">
        <w:trPr>
          <w:trHeight w:val="252"/>
          <w:trPrChange w:id="442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43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未払配当金</w:t>
            </w:r>
          </w:p>
        </w:tc>
      </w:tr>
      <w:tr w:rsidR="0050436A" w:rsidTr="0050436A">
        <w:trPr>
          <w:trHeight w:val="252"/>
          <w:trPrChange w:id="445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46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合計</w:t>
            </w:r>
          </w:p>
        </w:tc>
      </w:tr>
      <w:tr w:rsidR="0050436A" w:rsidTr="0050436A">
        <w:trPr>
          <w:trHeight w:val="252"/>
          <w:trPrChange w:id="448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49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1年内償還予定長期借入金(注記六、19)</w:t>
            </w:r>
          </w:p>
        </w:tc>
      </w:tr>
      <w:tr w:rsidR="0050436A" w:rsidTr="0050436A">
        <w:trPr>
          <w:trHeight w:val="252"/>
          <w:trPrChange w:id="450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51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1年内償還予定社債</w:t>
            </w:r>
          </w:p>
        </w:tc>
      </w:tr>
      <w:tr w:rsidR="0050436A" w:rsidTr="0050436A">
        <w:trPr>
          <w:trHeight w:val="252"/>
          <w:trPrChange w:id="453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54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期末残高</w:t>
            </w:r>
          </w:p>
        </w:tc>
      </w:tr>
      <w:tr w:rsidR="0050436A" w:rsidTr="0050436A">
        <w:trPr>
          <w:trHeight w:val="252"/>
          <w:trPrChange w:id="457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58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21東海城投企業債///21東海城投企業債-利息調整</w:t>
            </w:r>
          </w:p>
        </w:tc>
      </w:tr>
      <w:tr w:rsidR="0050436A" w:rsidTr="0050436A">
        <w:trPr>
          <w:trHeight w:val="252"/>
          <w:trPrChange w:id="464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65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発行日</w:t>
            </w:r>
          </w:p>
        </w:tc>
      </w:tr>
      <w:tr w:rsidR="0050436A" w:rsidTr="0050436A">
        <w:trPr>
          <w:trHeight w:val="252"/>
          <w:trPrChange w:id="468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69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備考</w:t>
            </w:r>
          </w:p>
        </w:tc>
      </w:tr>
      <w:tr w:rsidR="0050436A" w:rsidTr="0050436A">
        <w:trPr>
          <w:trHeight w:val="252"/>
          <w:trPrChange w:id="471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72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プレミアム・ディスカウント償却</w:t>
            </w:r>
          </w:p>
        </w:tc>
      </w:tr>
      <w:tr w:rsidR="0050436A" w:rsidTr="0050436A">
        <w:trPr>
          <w:trHeight w:val="252"/>
          <w:trPrChange w:id="475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76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21東海城投企業債-利息調整</w:t>
            </w:r>
          </w:p>
        </w:tc>
      </w:tr>
      <w:tr w:rsidR="0050436A" w:rsidTr="0050436A">
        <w:trPr>
          <w:trHeight w:val="252"/>
          <w:trPrChange w:id="480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81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当期減少</w:t>
            </w:r>
          </w:p>
        </w:tc>
      </w:tr>
      <w:tr w:rsidR="0050436A" w:rsidTr="0050436A">
        <w:trPr>
          <w:trHeight w:val="252"/>
          <w:trPrChange w:id="484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85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投資家名</w:t>
            </w:r>
          </w:p>
        </w:tc>
      </w:tr>
      <w:tr w:rsidR="0050436A" w:rsidTr="0050436A">
        <w:trPr>
          <w:trHeight w:val="252"/>
          <w:trPrChange w:id="487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88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前年度末残高</w:t>
            </w:r>
          </w:p>
        </w:tc>
      </w:tr>
      <w:tr w:rsidR="0050436A" w:rsidTr="0050436A">
        <w:trPr>
          <w:trHeight w:val="252"/>
          <w:trPrChange w:id="491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92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売上原価</w:t>
            </w:r>
          </w:p>
        </w:tc>
      </w:tr>
      <w:tr w:rsidR="0050436A" w:rsidTr="0050436A">
        <w:trPr>
          <w:trHeight w:val="252"/>
          <w:trPrChange w:id="494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95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当期金額</w:t>
            </w:r>
          </w:p>
        </w:tc>
      </w:tr>
      <w:tr w:rsidR="0050436A" w:rsidTr="0050436A">
        <w:trPr>
          <w:trHeight w:val="252"/>
          <w:trPrChange w:id="497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98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東海県富華商業有限公司配当</w:t>
            </w:r>
          </w:p>
        </w:tc>
      </w:tr>
      <w:tr w:rsidR="0050436A" w:rsidTr="0050436A">
        <w:trPr>
          <w:trHeight w:val="252"/>
          <w:trPrChange w:id="499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00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プロジェクト</w:t>
            </w:r>
          </w:p>
        </w:tc>
      </w:tr>
      <w:tr w:rsidR="0050436A" w:rsidTr="0050436A">
        <w:trPr>
          <w:trHeight w:val="252"/>
          <w:trPrChange w:id="503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04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前期金額</w:t>
            </w:r>
          </w:p>
        </w:tc>
      </w:tr>
      <w:tr w:rsidR="0050436A" w:rsidTr="0050436A">
        <w:trPr>
          <w:trHeight w:val="252"/>
          <w:trPrChange w:id="506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07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前期金額</w:t>
            </w:r>
          </w:p>
        </w:tc>
      </w:tr>
      <w:tr w:rsidR="0050436A" w:rsidTr="0050436A">
        <w:trPr>
          <w:trHeight w:val="252"/>
          <w:trPrChange w:id="509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10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当期金額</w:t>
            </w:r>
          </w:p>
        </w:tc>
      </w:tr>
      <w:tr w:rsidR="0050436A" w:rsidTr="0050436A">
        <w:trPr>
          <w:trHeight w:val="252"/>
          <w:trPrChange w:id="513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14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棚卸資産-土地使用権</w:t>
            </w:r>
          </w:p>
        </w:tc>
      </w:tr>
      <w:tr w:rsidR="0050436A" w:rsidTr="0050436A">
        <w:trPr>
          <w:trHeight w:val="252"/>
          <w:trPrChange w:id="517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18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/>
              <w:t xml:space="preserve">抵当</w:t>
            </w:r>
          </w:p>
        </w:tc>
      </w:tr>
      <w:tr w:rsidR="0050436A" w:rsidTr="0050436A">
        <w:trPr>
          <w:trHeight w:val="252"/>
          <w:trPrChange w:id="520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21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/>
              <w:t xml:space="preserve">（1）2024年6月30日現在の、当社の対外保証状況。</w:t>
            </w:r>
          </w:p>
        </w:tc>
      </w:tr>
    </w:tbl>
    <w:p>
      <w:pPr>
        <w:rPr>
          <w:lang w:eastAsia="zh-CN"/>
        </w:rPr>
      </w:pPr>
    </w:p>
    <w:sectPr w:rsidR="00AB297D">
      <w:pgSz w:w="16838" w:h="11906" w:orient="landscape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widowControl w:val="0"/>
        <w:autoSpaceDE w:val="0"/>
        <w:autoSpaceDN w:val="0"/>
        <w:adjustRightInd w:val="0"/>
        <w:rPr>
          <w:rFonts w:ascii="Times New Roman" w:cs="Times New Roman"/>
          <w:color w:val="auto"/>
          <w:sz w:val="24"/>
          <w:lang w:eastAsia="zh-CN"/>
        </w:rPr>
      </w:pPr>
      <w:r>
        <w:rPr>
          <w:color w:val="auto"/>
        </w:rPr>
        <w:separator/>
      </w:r>
    </w:p>
  </w:endnote>
  <w:endnote w:type="continuationSeparator" w:id="0">
    <w:p>
      <w:pPr>
        <w:widowControl w:val="0"/>
        <w:autoSpaceDE w:val="0"/>
        <w:autoSpaceDN w:val="0"/>
        <w:adjustRightInd w:val="0"/>
        <w:rPr>
          <w:rFonts w:ascii="Times New Roman" w:cs="Times New Roman"/>
          <w:color w:val="auto"/>
          <w:sz w:val="24"/>
          <w:lang w:eastAsia="zh-CN"/>
        </w:rPr>
      </w:pPr>
      <w:r>
        <w:rPr>
          <w:color w:val="auto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 Unicode MS"/>
    <w:panose1 w:val="020B0604020202020204"/>
    <w:charset w:val="86"/>
    <w:family w:val="swiss"/>
    <w:pitch w:val="variable"/>
    <w:sig w:usb0="F7FFAFFF" w:usb1="E9DFFFFF" w:usb2="0000003F" w:usb3="00000000" w:csb0="001F00FF" w:csb1="00000000"/>
  </w:font>
  <w:font w:name="等线 Light">
    <w:altName w:val="|??????????????????????????????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¦Ì¨¨??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widowControl w:val="0"/>
        <w:autoSpaceDE w:val="0"/>
        <w:autoSpaceDN w:val="0"/>
        <w:adjustRightInd w:val="0"/>
        <w:rPr>
          <w:rFonts w:ascii="Times New Roman" w:cs="Times New Roman"/>
          <w:color w:val="auto"/>
          <w:sz w:val="24"/>
          <w:lang w:eastAsia="zh-CN"/>
        </w:rPr>
      </w:pPr>
      <w:r>
        <w:rPr>
          <w:color w:val="auto"/>
        </w:rPr>
        <w:separator/>
      </w:r>
    </w:p>
  </w:footnote>
  <w:footnote w:type="continuationSeparator" w:id="0">
    <w:p>
      <w:pPr>
        <w:widowControl w:val="0"/>
        <w:autoSpaceDE w:val="0"/>
        <w:autoSpaceDN w:val="0"/>
        <w:adjustRightInd w:val="0"/>
        <w:rPr>
          <w:rFonts w:ascii="Times New Roman" w:cs="Times New Roman"/>
          <w:color w:val="auto"/>
          <w:sz w:val="24"/>
          <w:lang w:eastAsia="zh-CN"/>
        </w:rPr>
      </w:pPr>
      <w:r>
        <w:rPr>
          <w:color w:val="auto"/>
        </w:rP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CJK">
    <w15:presenceInfo w15:providerId="None" w15:userId="CCJ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embedSystemFonts/>
  <w:trackRevisions/>
  <w:defaultTabStop w:val="708"/>
  <w:hyphenationZone w:val="425"/>
  <w:drawingGridHorizontalSpacing w:val="110"/>
  <w:displayHorizontalDrawingGridEvery w:val="2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DJmNTQ2ZjNkZWZlZDkzM2IwMjMxNmJiMGI3ZGEyNDgifQ=="/>
  </w:docVars>
  <w:rsids>
    <w:rsidRoot w:val="00DF6DC2"/>
    <w:rsid w:val="00000000"/>
    <w:rsid w:val="0050436A"/>
    <w:rsid w:val="006B683B"/>
    <w:rsid w:val="00AB297D"/>
    <w:rsid w:val="00DF6DC2"/>
    <w:rsid w:val="00E7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6AF308"/>
  <w14:defaultImageDpi w14:val="0"/>
  <w15:docId w15:val="{F4908E73-FCF7-409E-AFC8-EC920CC9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1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qFormat="0"/>
    <w:lsdException w:name="HTML Bottom of Form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 w:qFormat="0"/>
    <w:lsdException w:name="Outline List 1" w:qFormat="0"/>
    <w:lsdException w:name="Outline List 2" w:qFormat="0"/>
    <w:lsdException w:name="Outline List 3" w:qFormat="0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a">
    <w:name w:val="Normal"/>
    <w:qFormat/>
    <w:rPr>
      <w:rFonts w:ascii="Tahoma" w:cs="Tahoma"/>
      <w:color w:val="000000"/>
      <w:kern w:val="0"/>
      <w:sz w:val="20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qInternal">
    <w:name w:val="mqInternal"/>
    <w:uiPriority w:val="99"/>
    <w:unhideWhenUsed/>
    <w:rPr>
      <w:color w:val="800000"/>
      <w:sz w:val="20"/>
    </w:rPr>
  </w:style>
  <w:style w:type="paragraph" w:styleId="a3">
    <w:name w:val="Balloon Text"/>
    <w:basedOn w:val="a"/>
    <w:link w:val="a4"/>
    <w:uiPriority w:val="99"/>
    <w:semiHidden/>
    <w:unhideWhenUsed/>
    <w:qFormat/>
    <w:rsid w:val="0050436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0436A"/>
    <w:rPr>
      <w:rFonts w:ascii="Tahoma" w:cs="Tahoma"/>
      <w:color w:val="000000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fusha</dc:creator>
  <cp:keywords/>
  <dc:description/>
  <cp:lastModifiedBy>CCJK</cp:lastModifiedBy>
  <cp:revision>3</cp:revision>
  <dcterms:created xsi:type="dcterms:W3CDTF">2024-10-18T01:26:00Z</dcterms:created>
  <dcterms:modified xsi:type="dcterms:W3CDTF">2024-10-18T01:26:00Z</dcterms:modified>
</cp:coreProperties>
</file>