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535" w:type="dxa"/>
        <w:tblInd w:w="118" w:type="dxa"/>
        <w:tblLook w:val="04A0" w:firstRow="1" w:lastRow="0" w:firstColumn="1" w:lastColumn="0" w:noHBand="0" w:noVBand="1"/>
        <w:tblPrChange w:id="0" w:author="Acer" w:date="2024-10-18T01:52:00Z" w16du:dateUtc="2024-10-17T17:52:00Z">
          <w:tblPr>
            <w:tblW w:w="4101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535"/>
        <w:tblGridChange w:id="1">
          <w:tblGrid>
            <w:gridCol w:w="108"/>
            <w:gridCol w:w="3427"/>
            <w:gridCol w:w="108"/>
          </w:tblGrid>
        </w:tblGridChange>
      </w:tblGrid>
      <w:tr w:rsidR="002637AC" w:rsidDel="002637AC" w14:paraId="607D9246" w14:textId="77777777" w:rsidTr="002637AC">
        <w:trPr>
          <w:trHeight w:val="300"/>
          <w:del w:id="2" w:author="Acer" w:date="2024-10-18T01:52:00Z" w16du:dateUtc="2024-10-17T17:52:00Z"/>
          <w:trPrChange w:id="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9C4392" w14:textId="45AE9C70" w:rsidDel="002637AC">
            <w:pPr>
              <w:rPr>
                <w:del w:id="5" w:author="Acer" w:date="2024-10-18T01:52:00Z" w16du:dateUtc="2024-10-17T17:52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37AC" w14:paraId="75DE931D" w14:textId="77777777" w:rsidTr="002637AC">
        <w:trPr>
          <w:trHeight w:val="300"/>
          <w:trPrChange w:id="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46ABB" w14:textId="3786D3C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作成単位：上海インフラ建設発展（グループ）有限公司</w:t>
            </w:r>
          </w:p>
        </w:tc>
      </w:tr>
      <w:tr w:rsidR="002637AC" w14:paraId="10A04529" w14:textId="77777777" w:rsidTr="002637AC">
        <w:trPr>
          <w:trHeight w:val="300"/>
          <w:trPrChange w:id="1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6CCBCF" w14:textId="33888185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期末残高</w:t>
            </w:r>
          </w:p>
        </w:tc>
      </w:tr>
      <w:tr w:rsidR="002637AC" w14:paraId="63AD0653" w14:textId="77777777" w:rsidTr="002637AC">
        <w:trPr>
          <w:trHeight w:val="300"/>
          <w:trPrChange w:id="1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9087BC" w14:textId="7777777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9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貸出資金</w:t>
            </w:r>
          </w:p>
        </w:tc>
      </w:tr>
      <w:tr w:rsidR="002637AC" w14:paraId="11C27F53" w14:textId="77777777" w:rsidTr="002637AC">
        <w:trPr>
          <w:trHeight w:val="300"/>
          <w:trPrChange w:id="2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D2F6AB" w14:textId="18611545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24" w:author="Acer" w:date="2024-10-18T01:52:00Z" w16du:dateUtc="2024-10-17T17:5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公正価値で測定され、その変動が当期損益に計上される金融資産</w:t>
            </w:r>
          </w:p>
        </w:tc>
      </w:tr>
      <w:tr w:rsidR="002637AC" w14:paraId="2BA5DE5F" w14:textId="77777777" w:rsidTr="002637AC">
        <w:trPr>
          <w:trHeight w:val="300"/>
          <w:trPrChange w:id="3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5B8FDD" w14:textId="442876F5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デリバティブ金融資産</w:t>
            </w:r>
          </w:p>
        </w:tc>
      </w:tr>
      <w:tr w:rsidR="002637AC" w14:paraId="54509B4B" w14:textId="77777777" w:rsidTr="002637AC">
        <w:trPr>
          <w:trHeight w:val="300"/>
          <w:trPrChange w:id="3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03EC28" w14:textId="0A7EC305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固定資産減損損失引当金</w:t>
            </w:r>
          </w:p>
        </w:tc>
      </w:tr>
      <w:tr w:rsidR="002637AC" w14:paraId="381C5765" w14:textId="77777777" w:rsidTr="002637AC">
        <w:trPr>
          <w:trHeight w:val="300"/>
          <w:trPrChange w:id="3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DCD58" w14:textId="52A89E54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41" w:author="Acer" w:date="2024-10-18T01:52:00Z" w16du:dateUtc="2024-10-17T17:5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公正価値で測定され、その変動が当期損益に計上される金融負債</w:t>
            </w:r>
          </w:p>
        </w:tc>
      </w:tr>
      <w:tr w:rsidR="002637AC" w14:paraId="2FB78F36" w14:textId="77777777" w:rsidTr="002637AC">
        <w:trPr>
          <w:trHeight w:val="300"/>
          <w:trPrChange w:id="4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2F3996" w14:textId="72395FB2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払込資本金（または株式資本）</w:t>
            </w:r>
          </w:p>
        </w:tc>
      </w:tr>
      <w:tr w:rsidR="002637AC" w14:paraId="1F3DC59C" w14:textId="77777777" w:rsidTr="002637AC">
        <w:trPr>
          <w:trHeight w:val="300"/>
          <w:trPrChange w:id="4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12BB1C" w14:textId="6B86E283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51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控除</w:t>
            </w:r>
            <w:r>
              <w:rPr>
                <w:color w:val="000000"/>
                <w:rPrChange w:id="54" w:author="Acer" w:date="2024-10-18T01:52:00Z" w16du:dateUtc="2024-10-17T17:5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：</w:t>
            </w:r>
            <w:r>
              <w:rPr>
                <w:color w:val="000000"/>
                <w:rPrChange w:id="56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返還済み投資</w:t>
            </w:r>
          </w:p>
        </w:tc>
      </w:tr>
      <w:tr w:rsidR="002637AC" w14:paraId="48A479C5" w14:textId="77777777" w:rsidTr="002637AC">
        <w:trPr>
          <w:trHeight w:val="300"/>
          <w:trPrChange w:id="5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C23EAD" w14:textId="7A553036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作成単位：上海インフラ建設発展（グループ）有限公司</w:t>
            </w:r>
          </w:p>
        </w:tc>
      </w:tr>
      <w:tr w:rsidR="002637AC" w14:paraId="23949B2F" w14:textId="77777777" w:rsidTr="002637AC">
        <w:trPr>
          <w:trHeight w:val="300"/>
          <w:trPrChange w:id="6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F0C406" w14:textId="281B15E9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純エクスポー</w:t>
            </w:r>
            <w:r>
              <w:rPr>
                <w:color w:val="000000"/>
                <w:rPrChange w:id="65" w:author="Acer" w:date="2024-10-18T01:52:00Z" w16du:dateUtc="2024-10-17T17:5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ジャー</w:t>
            </w:r>
            <w:r>
              <w:rPr>
                <w:color w:val="000000"/>
              </w:rPr>
              <w:t xml:space="preserve">ヘッジ収益（損失は</w:t>
            </w:r>
            <w:r>
              <w:rPr>
                <w:color w:val="000000"/>
                <w:rPrChange w:id="68" w:author="Acer" w:date="2024-10-18T01:52:00Z" w16du:dateUtc="2024-10-17T17:5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「－」</w:t>
            </w:r>
            <w:r>
              <w:rPr>
                <w:color w:val="000000"/>
              </w:rPr>
              <w:t xml:space="preserve">で記入）</w:t>
            </w:r>
          </w:p>
        </w:tc>
      </w:tr>
      <w:tr w:rsidR="002637AC" w14:paraId="5EAE021E" w14:textId="77777777" w:rsidTr="002637AC">
        <w:trPr>
          <w:trHeight w:val="300"/>
          <w:trPrChange w:id="7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1A1AD3" w14:textId="2A844173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color w:val="000000"/>
                <w:rPrChange w:id="73" w:author="Acer" w:date="2024-10-18T01:52:00Z" w16du:dateUtc="2024-10-17T17:52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一</w:t>
            </w:r>
            <w:r>
              <w:rPr>
                <w:color w:val="000000"/>
              </w:rPr>
              <w:t xml:space="preserve">）損益に再分類できないその他の包括利益</w:t>
            </w:r>
          </w:p>
        </w:tc>
      </w:tr>
      <w:tr w:rsidR="002637AC" w14:paraId="48444018" w14:textId="77777777" w:rsidTr="002637AC">
        <w:trPr>
          <w:trHeight w:val="300"/>
          <w:trPrChange w:id="7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9697A7" w14:textId="7E247564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78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79" w:author="Acer" w:date="2024-10-18T01:52:00Z" w16du:dateUtc="2024-10-17T17:5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7.</w:t>
            </w:r>
            <w:r>
              <w:rPr>
                <w:color w:val="000000"/>
              </w:rPr>
              <w:t xml:space="preserve">キャッシュフローヘッジ準備金（キャッシュフローヘッジ損益の有効部分）</w:t>
            </w:r>
          </w:p>
        </w:tc>
      </w:tr>
      <w:tr w:rsidR="002637AC" w14:paraId="1A3B8572" w14:textId="77777777" w:rsidTr="002637AC">
        <w:trPr>
          <w:trHeight w:val="300"/>
          <w:trPrChange w:id="8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42B09B" w14:textId="79C2D78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作成単位：上海インフラ建設発展（グループ）有限公司</w:t>
            </w:r>
          </w:p>
        </w:tc>
      </w:tr>
      <w:tr w:rsidR="002637AC" w14:paraId="47C17A4A" w14:textId="77777777" w:rsidTr="002637AC">
        <w:trPr>
          <w:trHeight w:val="300"/>
          <w:trPrChange w:id="8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012A72" w14:textId="050E3773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88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中央銀行からの借入純増額</w:t>
            </w:r>
          </w:p>
        </w:tc>
      </w:tr>
      <w:tr w:rsidR="002637AC" w14:paraId="3B84A7E3" w14:textId="77777777" w:rsidTr="002637AC">
        <w:trPr>
          <w:trHeight w:val="300"/>
          <w:trPrChange w:id="9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14AD4" w14:textId="4D2F5EB3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95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公正価値で測定され、その変動が当期損益に計上される金融資産の処分による純増額</w:t>
            </w:r>
          </w:p>
        </w:tc>
      </w:tr>
      <w:tr w:rsidR="002637AC" w14:paraId="407CAB1F" w14:textId="77777777" w:rsidTr="002637AC">
        <w:trPr>
          <w:trHeight w:val="300"/>
          <w:trPrChange w:id="10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B09094" w14:textId="4F13FF24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うち：子会社が少数株主に支払う配当</w:t>
            </w:r>
            <w:r>
              <w:rPr>
                <w:color w:val="000000"/>
                <w:rPrChange w:id="106" w:author="Acer" w:date="2024-10-18T01:52:00Z" w16du:dateUtc="2024-10-17T17:5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利益</w:t>
            </w:r>
          </w:p>
        </w:tc>
      </w:tr>
      <w:tr w:rsidR="002637AC" w14:paraId="682F867E" w14:textId="77777777" w:rsidTr="002637AC">
        <w:trPr>
          <w:trHeight w:val="300"/>
          <w:trPrChange w:id="10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1A0324" w14:textId="222D3126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作成単位：上海インフラ建設発展（グループ）有限公司</w:t>
            </w:r>
          </w:p>
        </w:tc>
      </w:tr>
      <w:tr w:rsidR="002637AC" w14:paraId="2D47AB24" w14:textId="77777777" w:rsidTr="002637AC">
        <w:trPr>
          <w:trHeight w:val="300"/>
          <w:trPrChange w:id="11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3D9496" w14:textId="082E73FB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14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16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払込</w:t>
            </w:r>
            <w:r>
              <w:rPr>
                <w:color w:val="000000"/>
              </w:rPr>
              <w:t xml:space="preserve">資本金（または株式資本）</w:t>
            </w:r>
          </w:p>
        </w:tc>
      </w:tr>
      <w:tr w:rsidR="002637AC" w14:paraId="26D3CD38" w14:textId="77777777" w:rsidTr="002637AC">
        <w:trPr>
          <w:trHeight w:val="300"/>
          <w:trPrChange w:id="11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DAEC8" w14:textId="2759E7D9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21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25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特定準備金</w:t>
            </w:r>
          </w:p>
        </w:tc>
      </w:tr>
      <w:tr w:rsidR="002637AC" w14:paraId="51D285DC" w14:textId="77777777" w:rsidTr="002637AC">
        <w:trPr>
          <w:trHeight w:val="300"/>
          <w:trPrChange w:id="12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C72D36" w14:textId="2CDF1168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28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30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利益準備金</w:t>
            </w:r>
          </w:p>
        </w:tc>
      </w:tr>
      <w:tr w:rsidR="002637AC" w14:paraId="78609406" w14:textId="77777777" w:rsidTr="002637AC">
        <w:trPr>
          <w:trHeight w:val="300"/>
          <w:trPrChange w:id="13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92AD0C" w14:textId="1FDE388F">
            <w:pP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  <w:rPrChange w:id="135" w:author="Acer" w:date="2024-10-18T01:52:00Z" w16du:dateUtc="2024-10-17T17:52:00Z">
                  <w:rPr>
                    <w:rFonts w:ascii="Cambria Math" w:hAnsi="Cambria Math" w:cs="Calibri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一般リスク準備金</w:t>
            </w:r>
          </w:p>
        </w:tc>
      </w:tr>
      <w:tr w:rsidR="002637AC" w14:paraId="3BC7095E" w14:textId="77777777" w:rsidTr="002637AC">
        <w:trPr>
          <w:trHeight w:val="300"/>
          <w:trPrChange w:id="13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9E17C8" w14:textId="432B0E7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欄</w:t>
            </w:r>
          </w:p>
        </w:tc>
      </w:tr>
      <w:tr w:rsidR="002637AC" w14:paraId="0C316BC1" w14:textId="77777777" w:rsidTr="002637AC">
        <w:trPr>
          <w:trHeight w:val="300"/>
          <w:trPrChange w:id="14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3835E3" w14:textId="396D9CC5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作成単位：上海インフラ建設発展（グループ）有限公司</w:t>
            </w:r>
          </w:p>
        </w:tc>
      </w:tr>
      <w:tr w:rsidR="002637AC" w14:paraId="0D114265" w14:textId="77777777" w:rsidTr="002637AC">
        <w:trPr>
          <w:trHeight w:val="300"/>
          <w:trPrChange w:id="14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56937" w14:textId="28D6BD7A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152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払込</w:t>
            </w:r>
            <w:r>
              <w:rPr>
                <w:color w:val="000000"/>
              </w:rPr>
              <w:t xml:space="preserve">資本金（または株式資本）</w:t>
            </w:r>
          </w:p>
        </w:tc>
      </w:tr>
      <w:tr w:rsidR="002637AC" w14:paraId="249005B7" w14:textId="77777777" w:rsidTr="002637AC">
        <w:trPr>
          <w:trHeight w:val="300"/>
          <w:trPrChange w:id="15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F553DE" w14:textId="105FAB6F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56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58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特定準備金</w:t>
            </w:r>
          </w:p>
        </w:tc>
      </w:tr>
      <w:tr w:rsidR="002637AC" w14:paraId="1C3BAA40" w14:textId="77777777" w:rsidTr="002637AC">
        <w:trPr>
          <w:trHeight w:val="300"/>
          <w:trPrChange w:id="16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03C314" w14:textId="6112AB0A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63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65" w:author="Acer" w:date="2024-10-18T01:52:00Z" w16du:dateUtc="2024-10-17T17:52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利益準備金</w:t>
            </w:r>
          </w:p>
        </w:tc>
      </w:tr>
      <w:tr w:rsidR="002637AC" w14:paraId="649C5AA9" w14:textId="77777777" w:rsidTr="002637AC">
        <w:trPr>
          <w:trHeight w:val="300"/>
          <w:trPrChange w:id="16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559932" w14:textId="7777777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初回出資額（元）</w:t>
            </w:r>
          </w:p>
        </w:tc>
      </w:tr>
      <w:tr w:rsidR="002637AC" w14:paraId="4393A1F3" w14:textId="77777777" w:rsidTr="002637AC">
        <w:trPr>
          <w:trHeight w:val="300"/>
          <w:trPrChange w:id="17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2CB792" w14:textId="77777777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第2回出資額（元）</w:t>
            </w:r>
          </w:p>
        </w:tc>
      </w:tr>
      <w:tr w:rsidR="002637AC" w14:paraId="0F088169" w14:textId="77777777" w:rsidTr="002637AC">
        <w:trPr>
          <w:trHeight w:val="300"/>
          <w:trPrChange w:id="17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2F0C1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盛太投資</w:t>
            </w:r>
          </w:p>
        </w:tc>
      </w:tr>
      <w:tr w:rsidR="002637AC" w14:paraId="02DDB463" w14:textId="77777777" w:rsidTr="002637AC">
        <w:trPr>
          <w:trHeight w:val="300"/>
          <w:trPrChange w:id="17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9D81C1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債権投資状況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73DB7DE7" w14:textId="77777777" w:rsidTr="002637AC">
        <w:trPr>
          <w:trHeight w:val="300"/>
          <w:trPrChange w:id="17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CB049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長期未収入金状況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7DCB7C3A" w14:textId="77777777" w:rsidTr="002637AC">
        <w:trPr>
          <w:trHeight w:val="300"/>
          <w:trPrChange w:id="17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2B051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常州高架一期プロジェクト</w:t>
            </w:r>
          </w:p>
        </w:tc>
      </w:tr>
      <w:tr w:rsidR="002637AC" w14:paraId="4241F4F4" w14:textId="77777777" w:rsidTr="002637AC">
        <w:trPr>
          <w:trHeight w:val="300"/>
          <w:trPrChange w:id="18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ABE25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常州高架二期プロジェクト</w:t>
            </w:r>
          </w:p>
        </w:tc>
      </w:tr>
      <w:tr w:rsidR="002637AC" w14:paraId="5016F73F" w14:textId="77777777" w:rsidTr="002637AC">
        <w:trPr>
          <w:trHeight w:val="300"/>
          <w:trPrChange w:id="18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B5EDA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南昌朝陽大橋</w:t>
            </w:r>
          </w:p>
        </w:tc>
      </w:tr>
      <w:tr w:rsidR="002637AC" w14:paraId="347B4227" w14:textId="77777777" w:rsidTr="002637AC">
        <w:trPr>
          <w:trHeight w:val="300"/>
          <w:trPrChange w:id="18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4A461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長沙万家麗路快速化改造工事</w:t>
            </w:r>
          </w:p>
        </w:tc>
      </w:tr>
      <w:tr w:rsidR="002637AC" w14:paraId="6CD6C7F8" w14:textId="77777777" w:rsidTr="002637AC">
        <w:trPr>
          <w:trHeight w:val="300"/>
          <w:trPrChange w:id="18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E030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（八）その他の持分証券投資</w:t>
            </w:r>
          </w:p>
        </w:tc>
      </w:tr>
      <w:tr w:rsidR="002637AC" w14:paraId="7AA8379A" w14:textId="77777777" w:rsidTr="002637AC">
        <w:trPr>
          <w:trHeight w:val="300"/>
          <w:trPrChange w:id="18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FB9A4E" w14:textId="7777777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その他の持分証券投資状況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25B7F244" w14:textId="77777777" w:rsidTr="002637AC">
        <w:trPr>
          <w:trHeight w:val="300"/>
          <w:trPrChange w:id="19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C56BB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使用権資産帳簿価額</w:t>
            </w:r>
            <w:r>
              <w:rPr>
                <w:rFonts w:ascii="Tahoma" w:hAnsi="Tahoma" w:cs="Tahoma"/>
                <w:color w:val="000000"/>
              </w:rPr>
              <w:t xml:space="preserve">：</w:t>
            </w:r>
          </w:p>
        </w:tc>
      </w:tr>
      <w:tr w:rsidR="002637AC" w14:paraId="2C89A338" w14:textId="77777777" w:rsidTr="002637AC">
        <w:trPr>
          <w:trHeight w:val="300"/>
          <w:trPrChange w:id="19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AEAEB1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無形資産状況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034F7D81" w14:textId="77777777" w:rsidTr="002637AC">
        <w:trPr>
          <w:trHeight w:val="300"/>
          <w:trPrChange w:id="19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8447F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無形資産帳簿原価</w:t>
            </w:r>
            <w:r>
              <w:rPr>
                <w:rFonts w:ascii="Tahoma" w:hAnsi="Tahoma" w:cs="Tahoma"/>
                <w:color w:val="000000"/>
              </w:rPr>
              <w:t xml:space="preserve">：</w:t>
            </w:r>
          </w:p>
        </w:tc>
      </w:tr>
      <w:tr w:rsidR="002637AC" w14:paraId="681266A2" w14:textId="77777777" w:rsidTr="002637AC">
        <w:trPr>
          <w:trHeight w:val="300"/>
          <w:trPrChange w:id="19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54FE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（十四）繰延税金資産および繰延税金負債</w:t>
            </w:r>
          </w:p>
        </w:tc>
      </w:tr>
      <w:tr w:rsidR="002637AC" w14:paraId="321EB45C" w14:textId="77777777" w:rsidTr="002637AC">
        <w:trPr>
          <w:trHeight w:val="300"/>
          <w:trPrChange w:id="19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8B8951" w14:textId="7777777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繰延税金資産および繰延税金負債は相殺後の純額で表示しない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3868F228" w14:textId="77777777" w:rsidTr="002637AC">
        <w:trPr>
          <w:trHeight w:val="300"/>
          <w:trPrChange w:id="20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18938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使用権資産</w:t>
            </w:r>
            <w:r>
              <w:rPr>
                <w:rFonts w:ascii="Tahoma" w:hAnsi="Tahoma" w:cs="Tahoma"/>
                <w:color w:val="000000"/>
              </w:rPr>
              <w:t xml:space="preserve">－</w:t>
            </w:r>
            <w:r>
              <w:rPr>
                <w:color w:val="000000"/>
              </w:rPr>
              <w:t xml:space="preserve">減価償却費</w:t>
            </w:r>
          </w:p>
        </w:tc>
      </w:tr>
      <w:tr w:rsidR="002637AC" w14:paraId="4C20155B" w14:textId="77777777" w:rsidTr="002637AC">
        <w:trPr>
          <w:trHeight w:val="300"/>
          <w:trPrChange w:id="20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49FA38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明細状況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1C8E63E6" w14:textId="77777777" w:rsidTr="002637AC">
        <w:trPr>
          <w:trHeight w:val="300"/>
          <w:trPrChange w:id="20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49E4DB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短期借入金分類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  <w:tr w:rsidR="002637AC" w14:paraId="07F77D48" w14:textId="77777777" w:rsidTr="002637AC">
        <w:trPr>
          <w:trHeight w:val="300"/>
          <w:trPrChange w:id="20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C2CF9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（19）未払費用</w:t>
            </w:r>
          </w:p>
        </w:tc>
      </w:tr>
      <w:tr w:rsidR="002637AC" w14:paraId="7644CB24" w14:textId="77777777" w:rsidTr="002637AC">
        <w:trPr>
          <w:trHeight w:val="300"/>
          <w:trPrChange w:id="20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BEA78F" w14:textId="30C39824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）その他の資本性金融商品投資公正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価値変動</w:t>
            </w:r>
          </w:p>
        </w:tc>
      </w:tr>
      <w:tr w:rsidR="002637AC" w14:paraId="74891933" w14:textId="77777777" w:rsidTr="002637AC">
        <w:trPr>
          <w:trHeight w:val="300"/>
          <w:trPrChange w:id="21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0359CE" w14:textId="476097C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637AC" w14:paraId="580FFE79" w14:textId="77777777" w:rsidTr="002637AC">
        <w:trPr>
          <w:trHeight w:val="300"/>
          <w:trPrChange w:id="21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93754A" w14:textId="7777777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）その他の債券投資公正価値変動</w:t>
            </w:r>
          </w:p>
        </w:tc>
      </w:tr>
      <w:tr w:rsidR="002637AC" w14:paraId="5425A4EA" w14:textId="77777777" w:rsidTr="002637AC">
        <w:trPr>
          <w:trHeight w:val="300"/>
          <w:trPrChange w:id="21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7201E0" w14:textId="7777777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6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）その他の債券投資信用減損準備金</w:t>
            </w:r>
          </w:p>
        </w:tc>
      </w:tr>
      <w:tr w:rsidR="002637AC" w14:paraId="3F963AAB" w14:textId="77777777" w:rsidTr="002637AC">
        <w:trPr>
          <w:trHeight w:val="300"/>
          <w:trPrChange w:id="21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5175B5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法人税費用表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。</w:t>
            </w:r>
          </w:p>
        </w:tc>
      </w:tr>
    </w:tbl>
    <w:p w14:paraId="01558F90" w14:textId="77777777"/>
    <w:p w14:paraId="4A7127D5" w14:textId="77777777">
      <w:r>
        <w:br w:type="page"/>
      </w:r>
    </w:p>
    <w:p w14:paraId="7211E9C6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8B3AD" w14:textId="77777777">
      <w:r>
        <w:separator/>
      </w:r>
    </w:p>
  </w:endnote>
  <w:endnote w:type="continuationSeparator" w:id="0">
    <w:p w14:paraId="7EFF6F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2E1A9" w14:textId="77777777">
      <w:r>
        <w:separator/>
      </w:r>
    </w:p>
  </w:footnote>
  <w:footnote w:type="continuationSeparator" w:id="0">
    <w:p w14:paraId="248CF9EF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29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27EB0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3EF4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ADB"/>
    <w:rsid w:val="00096F9A"/>
    <w:rsid w:val="00096F9B"/>
    <w:rsid w:val="000973A1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ECA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AC6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2E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963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CA7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069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6C1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5BE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4B61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6EB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69B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258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5A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AC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9F6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3D5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6A8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15D"/>
    <w:rsid w:val="002E5331"/>
    <w:rsid w:val="002E5AED"/>
    <w:rsid w:val="002E5E56"/>
    <w:rsid w:val="002E61D8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76E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C61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51C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97EF8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28F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3F24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140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24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628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D77F8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6E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02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3DF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51F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CD"/>
    <w:rsid w:val="005954F3"/>
    <w:rsid w:val="005958E1"/>
    <w:rsid w:val="005959F1"/>
    <w:rsid w:val="00595A9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6F3A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6850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1C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84A"/>
    <w:rsid w:val="00641E1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03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58C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0DF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DBB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00E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D5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CD1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0F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249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0A7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412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45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DAF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10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195"/>
    <w:rsid w:val="00866664"/>
    <w:rsid w:val="0086692F"/>
    <w:rsid w:val="00866970"/>
    <w:rsid w:val="00866979"/>
    <w:rsid w:val="00866A19"/>
    <w:rsid w:val="00866B12"/>
    <w:rsid w:val="00866C00"/>
    <w:rsid w:val="00866C4A"/>
    <w:rsid w:val="00866E66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5C91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4F85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8CE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BFE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6E3A"/>
    <w:rsid w:val="008E710E"/>
    <w:rsid w:val="008E716D"/>
    <w:rsid w:val="008E7350"/>
    <w:rsid w:val="008E743C"/>
    <w:rsid w:val="008E7475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1D16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8E"/>
    <w:rsid w:val="0096297D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927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904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143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75C"/>
    <w:rsid w:val="009C3C55"/>
    <w:rsid w:val="009C3C84"/>
    <w:rsid w:val="009C3C97"/>
    <w:rsid w:val="009C427C"/>
    <w:rsid w:val="009C4557"/>
    <w:rsid w:val="009C4610"/>
    <w:rsid w:val="009C46D9"/>
    <w:rsid w:val="009C472D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6B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7E8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EF9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45D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13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2D7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6DF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3D9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09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770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9A"/>
    <w:rsid w:val="00BC52F9"/>
    <w:rsid w:val="00BC533F"/>
    <w:rsid w:val="00BC546F"/>
    <w:rsid w:val="00BC54E5"/>
    <w:rsid w:val="00BC56B9"/>
    <w:rsid w:val="00BC5781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3C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215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270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A09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854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3F"/>
    <w:rsid w:val="00C82472"/>
    <w:rsid w:val="00C826E3"/>
    <w:rsid w:val="00C82950"/>
    <w:rsid w:val="00C82C47"/>
    <w:rsid w:val="00C83059"/>
    <w:rsid w:val="00C830D6"/>
    <w:rsid w:val="00C833A4"/>
    <w:rsid w:val="00C8363A"/>
    <w:rsid w:val="00C83665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29F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869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BC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8F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7C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92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1A5"/>
    <w:rsid w:val="00DE436F"/>
    <w:rsid w:val="00DE4978"/>
    <w:rsid w:val="00DE4EE5"/>
    <w:rsid w:val="00DE4F25"/>
    <w:rsid w:val="00DE50E0"/>
    <w:rsid w:val="00DE52C6"/>
    <w:rsid w:val="00DE5518"/>
    <w:rsid w:val="00DE55E2"/>
    <w:rsid w:val="00DE5BC9"/>
    <w:rsid w:val="00DE5F53"/>
    <w:rsid w:val="00DE619C"/>
    <w:rsid w:val="00DE635F"/>
    <w:rsid w:val="00DE687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B15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4C5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7A3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1AD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94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34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394F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2EAB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87FE9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9FB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491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47DE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55A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836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062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862"/>
    <w:rsid w:val="00F1695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96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72E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97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F55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3EB1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97A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28A"/>
    <w:rsid w:val="00FA5647"/>
    <w:rsid w:val="00FA5A03"/>
    <w:rsid w:val="00FA666D"/>
    <w:rsid w:val="00FA6C3C"/>
    <w:rsid w:val="00FA6C8E"/>
    <w:rsid w:val="00FA6CB1"/>
    <w:rsid w:val="00FA6F0C"/>
    <w:rsid w:val="00FA702E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374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BDA"/>
    <w:rsid w:val="00FD2C8E"/>
    <w:rsid w:val="00FD3089"/>
    <w:rsid w:val="00FD308C"/>
    <w:rsid w:val="00FD3C26"/>
    <w:rsid w:val="00FD3EE6"/>
    <w:rsid w:val="00FD4303"/>
    <w:rsid w:val="00FD46A5"/>
    <w:rsid w:val="00FD4B32"/>
    <w:rsid w:val="00FD4C7E"/>
    <w:rsid w:val="00FD4E83"/>
    <w:rsid w:val="00FD4E8F"/>
    <w:rsid w:val="00FD4FAE"/>
    <w:rsid w:val="00FD51FD"/>
    <w:rsid w:val="00FD5237"/>
    <w:rsid w:val="00FD53D2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58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96E"/>
    <w:rsid w:val="00FF2BB5"/>
    <w:rsid w:val="00FF2C95"/>
    <w:rsid w:val="00FF2DF9"/>
    <w:rsid w:val="00FF36F8"/>
    <w:rsid w:val="00FF3A38"/>
    <w:rsid w:val="00FF3D80"/>
    <w:rsid w:val="00FF3DAD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7056"/>
  <w15:chartTrackingRefBased/>
  <w15:docId w15:val="{E8857D58-5752-42D7-9C5E-9DE8058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39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394F"/>
    <w:rPr>
      <w:sz w:val="18"/>
      <w:szCs w:val="18"/>
    </w:rPr>
  </w:style>
  <w:style w:type="paragraph" w:styleId="a5">
    <w:name w:val="footer"/>
    <w:basedOn w:val="a"/>
    <w:link w:val="a6"/>
    <w:unhideWhenUsed/>
    <w:rsid w:val="00E53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394F"/>
    <w:rPr>
      <w:sz w:val="18"/>
      <w:szCs w:val="18"/>
    </w:rPr>
  </w:style>
  <w:style w:type="paragraph" w:styleId="a7">
    <w:name w:val="Revision"/>
    <w:hidden/>
    <w:uiPriority w:val="99"/>
    <w:semiHidden/>
    <w:rsid w:val="00E539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Satyanarayana</dc:creator>
  <cp:keywords/>
  <dc:description/>
  <cp:lastModifiedBy>Acer</cp:lastModifiedBy>
  <cp:revision>2</cp:revision>
  <dcterms:created xsi:type="dcterms:W3CDTF">2024-10-17T17:53:00Z</dcterms:created>
  <dcterms:modified xsi:type="dcterms:W3CDTF">2024-10-17T17:53:00Z</dcterms:modified>
</cp:coreProperties>
</file>