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2818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</w:tblGrid>
      <w:tr w14:paraId="1C61BA89">
        <w:trPr>
          <w:trHeight w:val="300" w:hRule="atLeast"/>
          <w:del w:id="0" w:author="CCJK" w:date="2024-10-18T07:57:48Z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000000" w:fill="F2F2F2"/>
            <w:noWrap/>
            <w:vAlign w:val="center"/>
          </w:tcPr>
          <w:p w14:paraId="5A9FB1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del w:id="1" w:author="CCJK" w:date="2024-10-18T07:57:48Z"/>
                <w:rFonts w:hint="eastAsia" w:ascii="Arial Unicode MS" w:hAnsi="Arial Unicode MS" w:eastAsia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14:paraId="38C98A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A9DD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</w:t>
            </w:r>
            <w:r>
              <w:rPr>
                <w:color w:val="000000"/>
              </w:rPr>
              <w:t xml:space="preserve">貴州能源集団有限公司（連結）</w:t>
            </w:r>
          </w:p>
        </w:tc>
      </w:tr>
      <w:tr w14:paraId="15733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6CF4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184C1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EE8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流動資産：</w:t>
            </w:r>
          </w:p>
        </w:tc>
      </w:tr>
      <w:tr w14:paraId="138767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5586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現金預金</w:t>
            </w:r>
          </w:p>
        </w:tc>
      </w:tr>
      <w:tr w14:paraId="6E29EB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F11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決済準備金</w:t>
            </w:r>
          </w:p>
        </w:tc>
      </w:tr>
      <w:tr w14:paraId="0EB22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D927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貸付金</w:t>
            </w:r>
          </w:p>
        </w:tc>
      </w:tr>
      <w:tr w14:paraId="55D7A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AB419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</w:t>
            </w:r>
            <w:bookmarkStart w:id="1" w:name="OLE_LINK2"/>
            <w:bookmarkStart w:id="2" w:name="OLE_LINK1"/>
            <w:r>
              <w:rPr>
                <w:color w:val="000000"/>
              </w:rPr>
              <w:t xml:space="preserve">買目的有価証券</w:t>
            </w:r>
          </w:p>
        </w:tc>
      </w:tr>
      <w:tr w14:paraId="669627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61ACA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公正価値で評価され、その変動が当期損益に計上される金融資産</w:t>
            </w:r>
          </w:p>
        </w:tc>
      </w:tr>
      <w:tr w14:paraId="1A5F1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CEA22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デリバティブ金融資産</w:t>
            </w:r>
          </w:p>
        </w:tc>
      </w:tr>
      <w:tr w14:paraId="369D84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AFD2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受取手形</w:t>
            </w:r>
          </w:p>
        </w:tc>
      </w:tr>
      <w:tr w14:paraId="0C97E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87A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売掛金</w:t>
            </w:r>
          </w:p>
        </w:tc>
      </w:tr>
      <w:tr w14:paraId="17BD6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8D970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  <w:kern w:val="2"/>
                <w14:ligatures w14:val="standardContextual"/>
              </w:rPr>
              <w:t xml:space="preserve">売掛金債権の証券化</w:t>
            </w:r>
          </w:p>
        </w:tc>
      </w:tr>
      <w:tr w14:paraId="3C749C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24A2B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前払金</w:t>
            </w:r>
          </w:p>
        </w:tc>
      </w:tr>
      <w:tr w14:paraId="3FCB68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26C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未収保険料</w:t>
            </w:r>
          </w:p>
        </w:tc>
      </w:tr>
      <w:tr w14:paraId="14341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150B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未収再保険金</w:t>
            </w:r>
          </w:p>
        </w:tc>
      </w:tr>
      <w:tr w14:paraId="36D0DF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C2AA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未収再保険契約準備金</w:t>
            </w:r>
          </w:p>
        </w:tc>
      </w:tr>
      <w:tr w14:paraId="44D0D0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B564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その他の未収入金</w:t>
            </w:r>
          </w:p>
        </w:tc>
      </w:tr>
      <w:tr w14:paraId="162CA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3737E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うち：未収配当金</w:t>
            </w:r>
          </w:p>
        </w:tc>
      </w:tr>
      <w:tr w14:paraId="1F43C7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4A52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￥#</w:t>
            </w:r>
          </w:p>
        </w:tc>
      </w:tr>
      <w:tr w14:paraId="30BED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2E84F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買戻条件付金融資産</w:t>
            </w:r>
          </w:p>
        </w:tc>
      </w:tr>
      <w:tr w14:paraId="3590AC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9386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棚卸資産</w:t>
            </w:r>
          </w:p>
        </w:tc>
      </w:tr>
      <w:tr w14:paraId="4D811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39D2F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うち：原材料</w:t>
            </w:r>
          </w:p>
        </w:tc>
      </w:tr>
      <w:tr w14:paraId="3012B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F70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契約資産</w:t>
            </w:r>
          </w:p>
        </w:tc>
      </w:tr>
      <w:tr w14:paraId="3A2F9C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B4C2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売却予定資産</w:t>
            </w:r>
          </w:p>
        </w:tc>
      </w:tr>
      <w:tr w14:paraId="21110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DAAEF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1年内償還予定の非流動資産</w:t>
            </w:r>
          </w:p>
        </w:tc>
      </w:tr>
      <w:tr w14:paraId="3D62F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969D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その他の流動資産</w:t>
            </w:r>
          </w:p>
        </w:tc>
      </w:tr>
      <w:tr w14:paraId="5DE7B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7A5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流動資産合計</w:t>
            </w:r>
          </w:p>
        </w:tc>
      </w:tr>
      <w:tr w14:paraId="4A5EFD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C24C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非流動資産：</w:t>
            </w:r>
          </w:p>
        </w:tc>
      </w:tr>
      <w:tr w14:paraId="0BB1F7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7C99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貸付金および前渡金</w:t>
            </w:r>
          </w:p>
        </w:tc>
      </w:tr>
      <w:tr w14:paraId="4E8338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22ECA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債権投資</w:t>
            </w:r>
          </w:p>
        </w:tc>
      </w:tr>
      <w:tr w14:paraId="66A61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D00F9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売却可能金融資産</w:t>
            </w:r>
          </w:p>
        </w:tc>
      </w:tr>
      <w:tr w14:paraId="629768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F924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その他の債権投資</w:t>
            </w:r>
          </w:p>
        </w:tc>
      </w:tr>
      <w:tr w14:paraId="78CD6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C068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満期保有目的の投資</w:t>
            </w:r>
          </w:p>
        </w:tc>
      </w:tr>
      <w:tr w14:paraId="543F6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C446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長期未収入金</w:t>
            </w:r>
          </w:p>
        </w:tc>
      </w:tr>
      <w:tr w14:paraId="76982D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CB5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長期持分投資</w:t>
            </w:r>
          </w:p>
        </w:tc>
      </w:tr>
      <w:tr w14:paraId="132A05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2BE2E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その他の持分証券投資</w:t>
            </w:r>
          </w:p>
        </w:tc>
      </w:tr>
      <w:tr w14:paraId="4A73A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0043D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その他の非流動金融資産</w:t>
            </w:r>
          </w:p>
        </w:tc>
      </w:tr>
      <w:tr w14:paraId="2488A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9EB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投資不動産</w:t>
            </w:r>
          </w:p>
        </w:tc>
      </w:tr>
      <w:tr w14:paraId="308AEB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4F605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</w:t>
            </w:r>
          </w:p>
        </w:tc>
      </w:tr>
      <w:tr w14:paraId="2BE874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D0D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うち：固定資産原価</w:t>
            </w:r>
          </w:p>
        </w:tc>
      </w:tr>
      <w:tr w14:paraId="43FC4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1783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542C8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DC4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減価償却累計額</w:t>
            </w:r>
          </w:p>
        </w:tc>
      </w:tr>
      <w:tr w14:paraId="38CEC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65EE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固定資産減損損失引当金</w:t>
            </w:r>
          </w:p>
        </w:tc>
      </w:tr>
      <w:tr w14:paraId="6E0D83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FEF67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建設仮勘定</w:t>
            </w:r>
          </w:p>
        </w:tc>
      </w:tr>
      <w:tr w14:paraId="11DCE2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1F93D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生産性生物資産</w:t>
            </w:r>
          </w:p>
        </w:tc>
      </w:tr>
      <w:tr w14:paraId="4B153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3E49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石油・ガス資産</w:t>
            </w:r>
          </w:p>
        </w:tc>
      </w:tr>
      <w:tr w14:paraId="26BF36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C1E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使用権資産</w:t>
            </w:r>
          </w:p>
        </w:tc>
      </w:tr>
      <w:tr w14:paraId="605C5B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72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無形資産</w:t>
            </w:r>
          </w:p>
        </w:tc>
      </w:tr>
      <w:tr w14:paraId="397437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6C47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繰延資産</w:t>
            </w:r>
          </w:p>
        </w:tc>
      </w:tr>
      <w:tr w14:paraId="4D3D37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EB58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繰延税金資産</w:t>
            </w:r>
          </w:p>
        </w:tc>
      </w:tr>
      <w:tr w14:paraId="3288D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63FFF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その他の非流動資産</w:t>
            </w:r>
          </w:p>
        </w:tc>
      </w:tr>
      <w:tr w14:paraId="65511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55B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うち：特定準備物資</w:t>
            </w:r>
          </w:p>
        </w:tc>
      </w:tr>
      <w:tr w14:paraId="30046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C3AA5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5EDA0A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2908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14:paraId="7F6E2F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CF6A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資産合計</w:t>
            </w:r>
          </w:p>
        </w:tc>
      </w:tr>
      <w:tr w14:paraId="088C83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D258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短期借入金</w:t>
            </w:r>
          </w:p>
        </w:tc>
      </w:tr>
      <w:tr w14:paraId="5C795C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6F6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借入金</w:t>
            </w:r>
          </w:p>
        </w:tc>
      </w:tr>
      <w:tr w14:paraId="4FA864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ED15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トレーディング金融負債</w:t>
            </w:r>
          </w:p>
        </w:tc>
      </w:tr>
      <w:tr w14:paraId="5D142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201D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公正価値で測定され、その変動が当期損益に計上される</w:t>
            </w:r>
            <w:bookmarkStart w:id="3" w:name="OLE_LINK3"/>
            <w:r>
              <w:rPr>
                <w:kern w:val="2"/>
                <w14:ligatures w14:val="standardContextual"/>
              </w:rPr>
              <w:t xml:space="preserve">金融負債</w:t>
            </w:r>
          </w:p>
        </w:tc>
      </w:tr>
      <w:tr w14:paraId="69B75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B6D8B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デリバティブ金融負債</w:t>
            </w:r>
          </w:p>
        </w:tc>
      </w:tr>
      <w:tr w14:paraId="0AABD0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130B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支払手形</w:t>
            </w:r>
          </w:p>
        </w:tc>
      </w:tr>
      <w:tr w14:paraId="59AD8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1C56C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前受金</w:t>
            </w:r>
          </w:p>
        </w:tc>
      </w:tr>
      <w:tr w14:paraId="0ADFD0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1611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契約負債</w:t>
            </w:r>
          </w:p>
        </w:tc>
      </w:tr>
      <w:tr w14:paraId="4D865D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21A9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売却した買い戻し金融資産</w:t>
            </w:r>
          </w:p>
        </w:tc>
      </w:tr>
      <w:tr w14:paraId="23B66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DEC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預金及び同業他社預け金</w:t>
            </w:r>
          </w:p>
        </w:tc>
      </w:tr>
      <w:tr w14:paraId="1902B9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52A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証券売買受託金</w:t>
            </w:r>
          </w:p>
        </w:tc>
      </w:tr>
      <w:tr w14:paraId="47409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33E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未払従業員給与</w:t>
            </w:r>
          </w:p>
        </w:tc>
      </w:tr>
      <w:tr w14:paraId="15D59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7F4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うち：未払賃金</w:t>
            </w:r>
          </w:p>
        </w:tc>
      </w:tr>
      <w:tr w14:paraId="3EA688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4DC16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3FCF9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A0D2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未払福利厚生費</w:t>
            </w:r>
          </w:p>
        </w:tc>
      </w:tr>
      <w:tr w14:paraId="53DCBE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27ECA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うち：従業員奨励・福利基金</w:t>
            </w:r>
          </w:p>
        </w:tc>
      </w:tr>
      <w:tr w14:paraId="6A9AB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B47D7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未払税金</w:t>
            </w:r>
          </w:p>
        </w:tc>
      </w:tr>
      <w:tr w14:paraId="56BAD3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42AC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うち：未払税金</w:t>
            </w:r>
          </w:p>
        </w:tc>
      </w:tr>
      <w:tr w14:paraId="4FB2E0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7DA1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6B71F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E6B0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未払手数料及びコミッション</w:t>
            </w:r>
          </w:p>
        </w:tc>
      </w:tr>
      <w:tr w14:paraId="1B991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8F0F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再保険料未払金</w:t>
            </w:r>
          </w:p>
        </w:tc>
      </w:tr>
      <w:tr w14:paraId="0781C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DA6F8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売却目的保有負債</w:t>
            </w:r>
          </w:p>
        </w:tc>
      </w:tr>
      <w:tr w14:paraId="2067CD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6BDE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1年内償還予定の非流動負債</w:t>
            </w:r>
          </w:p>
        </w:tc>
      </w:tr>
      <w:tr w14:paraId="52914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3D37D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その他の流動負債</w:t>
            </w:r>
          </w:p>
        </w:tc>
      </w:tr>
      <w:tr w14:paraId="538ACC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0F61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流動負債合計</w:t>
            </w:r>
          </w:p>
        </w:tc>
      </w:tr>
      <w:tr w14:paraId="27737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EEEFD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保険契約準備金</w:t>
            </w:r>
          </w:p>
        </w:tc>
      </w:tr>
      <w:tr w14:paraId="12C6D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CF73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優先株式</w:t>
            </w:r>
          </w:p>
        </w:tc>
      </w:tr>
      <w:tr w14:paraId="4A169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1794D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14:paraId="4C9F8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5128A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リース負債</w:t>
            </w:r>
          </w:p>
        </w:tc>
      </w:tr>
      <w:tr w14:paraId="6F9CD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3AE6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長期買掛金</w:t>
            </w:r>
          </w:p>
        </w:tc>
      </w:tr>
      <w:tr w14:paraId="48EF07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375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長期未払い従業員給与</w:t>
            </w:r>
          </w:p>
        </w:tc>
      </w:tr>
      <w:tr w14:paraId="642A2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934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引当金</w:t>
            </w:r>
          </w:p>
        </w:tc>
      </w:tr>
      <w:tr w14:paraId="51056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FDE3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繰延収益</w:t>
            </w:r>
          </w:p>
        </w:tc>
      </w:tr>
      <w:tr w14:paraId="736CA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84C5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繰延税金負債</w:t>
            </w:r>
          </w:p>
        </w:tc>
      </w:tr>
      <w:tr w14:paraId="48F8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8465A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その他の非流動負債</w:t>
            </w:r>
          </w:p>
        </w:tc>
      </w:tr>
      <w:tr w14:paraId="7F721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5B2D5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うち：特別準備金</w:t>
            </w:r>
          </w:p>
        </w:tc>
      </w:tr>
      <w:tr w14:paraId="12971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7AE0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14:paraId="40B6BF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8707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負債合計</w:t>
            </w:r>
          </w:p>
        </w:tc>
      </w:tr>
      <w:tr w14:paraId="5A7EF8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91F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所有者権益（又は株主資本）</w:t>
            </w:r>
          </w:p>
        </w:tc>
      </w:tr>
      <w:tr w14:paraId="65C99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10BE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払込資本（又は資本金）</w:t>
            </w:r>
          </w:p>
        </w:tc>
      </w:tr>
      <w:tr w14:paraId="2BED1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F028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国家資本</w:t>
            </w:r>
          </w:p>
        </w:tc>
      </w:tr>
      <w:tr w14:paraId="24382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8BAB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国有法人資本</w:t>
            </w:r>
          </w:p>
        </w:tc>
      </w:tr>
      <w:tr w14:paraId="2ACBDF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90CA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集団資本</w:t>
            </w:r>
          </w:p>
        </w:tc>
      </w:tr>
      <w:tr w14:paraId="112B7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2ECF3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民間資本</w:t>
            </w:r>
          </w:p>
        </w:tc>
      </w:tr>
      <w:tr w14:paraId="1B37C7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616C3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外資資本</w:t>
            </w:r>
          </w:p>
        </w:tc>
      </w:tr>
      <w:tr w14:paraId="11AAF3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FF6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控除：返還済み投資</w:t>
            </w:r>
          </w:p>
        </w:tc>
      </w:tr>
      <w:tr w14:paraId="033B1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FC842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474E3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D82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買収資本（又は資本金）純額</w:t>
            </w:r>
          </w:p>
        </w:tc>
      </w:tr>
      <w:tr w14:paraId="5347D6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024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その他の資本性金融商品</w:t>
            </w:r>
          </w:p>
        </w:tc>
      </w:tr>
      <w:tr w14:paraId="6A366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CC96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14:paraId="2A47C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7962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資本剰余金</w:t>
            </w:r>
          </w:p>
        </w:tc>
      </w:tr>
      <w:tr w14:paraId="42A8A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E37B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14:paraId="6A4E4C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3F595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297E90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8585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14:paraId="00D528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A247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うち：外貨換算調整額</w:t>
            </w:r>
          </w:p>
        </w:tc>
      </w:tr>
      <w:tr w14:paraId="507BB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A2016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527014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0BCE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特定準備金</w:t>
            </w:r>
          </w:p>
        </w:tc>
      </w:tr>
      <w:tr w14:paraId="016D4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61E3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kern w:val="2"/>
                <w14:ligatures w14:val="standardContextual"/>
              </w:rPr>
              <w:t xml:space="preserve">利益剰余金</w:t>
            </w:r>
          </w:p>
        </w:tc>
      </w:tr>
      <w:tr w14:paraId="28254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3B9AB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うち：法定積立金</w:t>
            </w:r>
          </w:p>
        </w:tc>
      </w:tr>
      <w:tr w14:paraId="54FB7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76CA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274B4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5AE9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任意積立金</w:t>
            </w:r>
          </w:p>
        </w:tc>
      </w:tr>
      <w:tr w14:paraId="171E2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967F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準備基金</w:t>
            </w:r>
          </w:p>
        </w:tc>
      </w:tr>
      <w:tr w14:paraId="726280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00115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企業発展基金</w:t>
            </w:r>
          </w:p>
        </w:tc>
      </w:tr>
      <w:tr w14:paraId="6A883F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1847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利益還元投資</w:t>
            </w:r>
          </w:p>
        </w:tc>
      </w:tr>
      <w:tr w14:paraId="3AF20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276C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一般リスク準備金</w:t>
            </w:r>
          </w:p>
        </w:tc>
      </w:tr>
      <w:tr w14:paraId="5B9B23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4C3A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親会社の所有者に帰属する所有者権益（又は株主資本）合計</w:t>
            </w:r>
          </w:p>
        </w:tc>
      </w:tr>
      <w:tr w14:paraId="7CB4DB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69390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非支配株主持分</w:t>
            </w:r>
          </w:p>
        </w:tc>
      </w:tr>
      <w:tr w14:paraId="4B5800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1A4C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負債及び所有者権益（又は株主資本）合計</w:t>
            </w:r>
          </w:p>
        </w:tc>
      </w:tr>
      <w:tr w14:paraId="2CC08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D2D87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作成単位：貴州能源集団有限公司（連結）</w:t>
            </w:r>
          </w:p>
        </w:tc>
      </w:tr>
      <w:tr w14:paraId="11767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9E4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718C37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8F2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金額単位：元</w:t>
            </w:r>
          </w:p>
        </w:tc>
      </w:tr>
      <w:tr w14:paraId="78072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CD8C5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</w:t>
            </w:r>
            <w:bookmarkStart w:id="5" w:name="OLE_LINK6"/>
            <w:r>
              <w:rPr>
                <w:color w:val="000000"/>
              </w:rPr>
              <w:t xml:space="preserve">営業</w:t>
            </w:r>
            <w:bookmarkEnd w:id="5"/>
            <w:r>
              <w:rPr>
                <w:color w:val="000000"/>
              </w:rPr>
              <w:t xml:space="preserve">総収入</w:t>
            </w:r>
          </w:p>
        </w:tc>
      </w:tr>
      <w:tr w14:paraId="42E98C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E7649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14:paraId="5F845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96F8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受取利息</w:t>
            </w:r>
          </w:p>
        </w:tc>
      </w:tr>
      <w:tr w14:paraId="3AE41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178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正味稼得保険料</w:t>
            </w:r>
          </w:p>
        </w:tc>
      </w:tr>
      <w:tr w14:paraId="0BC59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409D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手数料およびコミッション収入</w:t>
            </w:r>
          </w:p>
        </w:tc>
      </w:tr>
      <w:tr w14:paraId="7D761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7741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正味支払保険金</w:t>
            </w:r>
          </w:p>
        </w:tc>
      </w:tr>
      <w:tr w14:paraId="4325E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549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（一）損益に再分類できないその他の包括利益</w:t>
            </w:r>
          </w:p>
        </w:tc>
      </w:tr>
      <w:tr w14:paraId="1502CF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FC5F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為替差損（純利益は</w:t>
            </w:r>
            <w:bookmarkStart w:id="6" w:name="OLE_LINK7"/>
            <w:r>
              <w:rPr>
                <w:color w:val="000000"/>
              </w:rPr>
              <w:t xml:space="preserve">「-」で表示）</w:t>
            </w:r>
          </w:p>
        </w:tc>
      </w:tr>
      <w:tr w14:paraId="7DDC10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BE89D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償却原価で測定される金融資産の認識中止益</w:t>
            </w:r>
          </w:p>
        </w:tc>
      </w:tr>
      <w:tr w14:paraId="60A3E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35F6F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☆純オープンヘッジ損益（損失は「-」で表示）</w:t>
            </w:r>
          </w:p>
        </w:tc>
      </w:tr>
      <w:tr w14:paraId="4A686E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F350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公正価値変動損益（損失は「-」で表示）</w:t>
            </w:r>
          </w:p>
        </w:tc>
      </w:tr>
      <w:tr w14:paraId="0EE61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4934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信用減損損失（損失は</w:t>
            </w:r>
            <w:bookmarkStart w:id="7" w:name="OLE_LINK8"/>
            <w:r>
              <w:rPr>
                <w:color w:val="000000"/>
              </w:rPr>
              <w:t xml:space="preserve">「-」で表示）</w:t>
            </w:r>
          </w:p>
        </w:tc>
      </w:tr>
      <w:tr w14:paraId="5D725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0E18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資産減損損失（損失は「-」で表示）</w:t>
            </w:r>
          </w:p>
        </w:tc>
      </w:tr>
      <w:tr w14:paraId="4DDF5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E9AC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資産処分損益（損失は「-」で表示）</w:t>
            </w:r>
          </w:p>
        </w:tc>
      </w:tr>
      <w:tr w14:paraId="01DA65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F7317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親会社所有者に帰属するその他の包括利益の税引後純額</w:t>
            </w:r>
          </w:p>
        </w:tc>
      </w:tr>
      <w:tr w14:paraId="6AF1C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E956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（一）不能重分类进损益的其他综合收益</w:t>
            </w:r>
            <w:r>
              <w:rPr>
                <w:color w:val="000000"/>
              </w:rPr>
              <w:t xml:space="preserve">（二）将重分类进损益的其他综合收益</w:t>
            </w:r>
          </w:p>
        </w:tc>
      </w:tr>
      <w:tr w14:paraId="18F3E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E7F7E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（二）損益に再分類されるその他の包括利益</w:t>
            </w:r>
          </w:p>
        </w:tc>
      </w:tr>
      <w:tr w14:paraId="064E4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13AFA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3.売却可能金融資産の公正価値変動損益</w:t>
            </w:r>
          </w:p>
        </w:tc>
      </w:tr>
      <w:tr w14:paraId="05A25C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6666E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4.金融資産の再分類によるその他の包括利益への計上額</w:t>
            </w:r>
          </w:p>
        </w:tc>
      </w:tr>
      <w:tr w14:paraId="5FB447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038FA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5.満期保有目的投資を売却可能金融資産に再分類した損益</w:t>
            </w:r>
          </w:p>
        </w:tc>
      </w:tr>
      <w:tr w14:paraId="37CF72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712A0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7.キャッシュフローヘッジ準備金（キャッシュフローヘッジ損益の有効部分）</w:t>
            </w:r>
          </w:p>
        </w:tc>
      </w:tr>
      <w:tr w14:paraId="1BC65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B5027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七、包括利益合計</w:t>
            </w:r>
          </w:p>
        </w:tc>
      </w:tr>
      <w:tr w14:paraId="6F7E7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B1FDA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作成単位：貴州能源集団有限公司（連結）</w:t>
            </w:r>
          </w:p>
        </w:tc>
      </w:tr>
      <w:tr w14:paraId="29A0E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C1803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前期金額</w:t>
            </w:r>
          </w:p>
        </w:tc>
      </w:tr>
      <w:tr w14:paraId="1263F5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34F5D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</w:t>
            </w:r>
            <w:bookmarkStart w:id="8" w:name="OLE_LINK10"/>
            <w:bookmarkStart w:id="9" w:name="OLE_LINK9"/>
            <w:r>
              <w:rPr>
                <w:color w:val="000000"/>
              </w:rPr>
              <w:t xml:space="preserve">活動によるキャッシュフロー：</w:t>
            </w:r>
          </w:p>
        </w:tc>
      </w:tr>
      <w:tr w14:paraId="59F9AD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4AAB2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14:paraId="5468C3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8A43B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顧客預金および同業預け金純増額</w:t>
            </w:r>
          </w:p>
        </w:tc>
      </w:tr>
      <w:tr w14:paraId="456634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877B8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中央銀行からの借入</w:t>
            </w:r>
            <w:bookmarkStart w:id="15" w:name="OLE_LINK14"/>
            <w:r>
              <w:rPr>
                <w:color w:val="000000"/>
              </w:rPr>
              <w:t xml:space="preserve">純増額</w:t>
            </w:r>
          </w:p>
        </w:tc>
      </w:tr>
      <w:tr w14:paraId="6A2AE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3463C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他の金融機関からの借入金純増額</w:t>
            </w:r>
          </w:p>
        </w:tc>
      </w:tr>
      <w:tr w14:paraId="1725B4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61066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元受保険契約の保険料による現金収入</w:t>
            </w:r>
          </w:p>
        </w:tc>
      </w:tr>
      <w:tr w14:paraId="0F201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80F6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保険事業による現金純額</w:t>
            </w:r>
          </w:p>
        </w:tc>
      </w:tr>
      <w:tr w14:paraId="74B261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6EDF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保険契約者預金および投資△受取</w:t>
            </w:r>
          </w:p>
        </w:tc>
      </w:tr>
      <w:tr w14:paraId="4D93B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7BC31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公正価値で測定され、その変動が当期損益に計上される金融資産の処分による</w:t>
            </w:r>
            <w:bookmarkStart w:id="17" w:name="OLE_LINK16"/>
            <w:r>
              <w:rPr>
                <w:color w:val="000000"/>
              </w:rPr>
              <w:t xml:space="preserve">純増額</w:t>
            </w:r>
          </w:p>
        </w:tc>
      </w:tr>
      <w:tr w14:paraId="2BF70D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7A77B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利息、手数料およびコミッションの現金受取</w:t>
            </w:r>
          </w:p>
        </w:tc>
      </w:tr>
      <w:tr w14:paraId="779D0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7687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借入金純増額</w:t>
            </w:r>
          </w:p>
        </w:tc>
      </w:tr>
      <w:tr w14:paraId="35074D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22B8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レポ取引資金純増額</w:t>
            </w:r>
          </w:p>
        </w:tc>
      </w:tr>
      <w:tr w14:paraId="3CD5F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126DE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証券売買代理による現金純額</w:t>
            </w:r>
          </w:p>
        </w:tc>
      </w:tr>
      <w:tr w14:paraId="2C558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3FD1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顧客貸付金および前渡金純増額</w:t>
            </w:r>
          </w:p>
        </w:tc>
      </w:tr>
      <w:tr w14:paraId="3AFC86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045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中央銀行および同業への預け金</w:t>
            </w:r>
            <w:bookmarkStart w:id="18" w:name="OLE_LINK17"/>
            <w:r>
              <w:rPr>
                <w:color w:val="000000"/>
              </w:rPr>
              <w:t xml:space="preserve">純増額</w:t>
            </w:r>
          </w:p>
        </w:tc>
      </w:tr>
      <w:tr w14:paraId="66808D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13041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元受保険契約の保険金支払による現金</w:t>
            </w:r>
          </w:p>
        </w:tc>
      </w:tr>
      <w:tr w14:paraId="7E7AB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25882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貸付金純増額</w:t>
            </w:r>
          </w:p>
        </w:tc>
      </w:tr>
      <w:tr w14:paraId="479F8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54E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利息、手数料およびコミッションの現金支払</w:t>
            </w:r>
          </w:p>
        </w:tc>
      </w:tr>
      <w:tr w14:paraId="586BE6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807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営業活動によるキャッシュ・フロー</w:t>
            </w:r>
          </w:p>
        </w:tc>
      </w:tr>
      <w:tr w14:paraId="225C72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591E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固定資産、無形資産およびその他の長期資産の処分による現金回収額</w:t>
            </w:r>
          </w:p>
        </w:tc>
      </w:tr>
      <w:tr w14:paraId="00A9A7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FB696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子会社およびその他の事業単位の処分による現金受取額</w:t>
            </w:r>
          </w:p>
        </w:tc>
      </w:tr>
      <w:tr w14:paraId="46301E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0420A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固定資産、無形資産およびその他の長期資産の取得に支払った現金</w:t>
            </w:r>
          </w:p>
        </w:tc>
      </w:tr>
      <w:tr w14:paraId="6C898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710E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質権付借入金の純増額</w:t>
            </w:r>
          </w:p>
        </w:tc>
      </w:tr>
      <w:tr w14:paraId="6A3B4F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B7FCD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子会社およびその他の事業単位の取得に支払った現金</w:t>
            </w:r>
          </w:p>
        </w:tc>
      </w:tr>
      <w:tr w14:paraId="7EEFF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2B4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投資活動によるキャッシュ・フロー</w:t>
            </w:r>
          </w:p>
        </w:tc>
      </w:tr>
      <w:tr w14:paraId="066C32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753D3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三、財務活動によるキャッシュ・フロー：</w:t>
            </w:r>
          </w:p>
        </w:tc>
      </w:tr>
      <w:tr w14:paraId="7011C3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6B70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その他の財務活動に関連して支払った現金</w:t>
            </w:r>
          </w:p>
        </w:tc>
      </w:tr>
      <w:tr w14:paraId="5D9F0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84CF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五、現金及び現金同等物の純増加額</w:t>
            </w:r>
          </w:p>
        </w:tc>
      </w:tr>
      <w:tr w14:paraId="6A79E7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913DF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六、期末現金及び現金同等物残高</w:t>
            </w:r>
          </w:p>
        </w:tc>
      </w:tr>
    </w:tbl>
    <w:p w14:paraId="73FAC20D"/>
    <w:p w14:paraId="22C3BB8D">
      <w:r>
        <w:br w:type="page"/>
      </w:r>
    </w:p>
    <w:p w14:paraId="0EFA870D"/>
    <w:p w14:paraId="1532C5F5"/>
    <w:p w14:paraId="6438C9BC"/>
    <w:p w14:paraId="446BA005"/>
    <w:p w14:paraId="0E685827"/>
    <w:p w14:paraId="345769A2"/>
    <w:p w14:paraId="75312B99"/>
    <w:p w14:paraId="54139D3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jExZjgyOGNhZmRkM2U5MjYwNTk1MzhlYjc0NjIifQ=="/>
  </w:docVars>
  <w:rsids>
    <w:rsidRoot w:val="00D00561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4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CF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B5C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9B5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441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08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A0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639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4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BDE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561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7B4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02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  <w:rsid w:val="20D364EF"/>
    <w:rsid w:val="27A44EC1"/>
    <w:rsid w:val="36371027"/>
    <w:rsid w:val="4E79390F"/>
    <w:rsid w:val="585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  <w:lang w:eastAsia="zh-TW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3325</Words>
  <Characters>7857</Characters>
  <Lines>60</Lines>
  <Paragraphs>16</Paragraphs>
  <TotalTime>11</TotalTime>
  <ScaleCrop>false</ScaleCrop>
  <LinksUpToDate>false</LinksUpToDate>
  <CharactersWithSpaces>8578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2024-10-17T04:51:00Z</dcterms:created>
  <dc:creator>Seela, Lakshmi Munaiah</dc:creator>
  <cp:lastModifiedBy>CCJK</cp:lastModifiedBy>
  <dcterms:modified xsi:type="dcterms:W3CDTF">2024-10-17T23:57:57Z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2024-10-17T04:52:02Z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03b4e7de-5b17-4740-8bf1-23278703149d</vt:lpwstr>
  </property>
  <property fmtid="{D5CDD505-2E9C-101B-9397-08002B2CF9AE}" pid="8" name="MSIP_Label_831f0267-8575-4fc2-99cc-f6b7f9934be9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E2525AA4240343EBB2134F84672C039D_12</vt:lpwstr>
  </property>
</Properties>
</file>