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3088" w:type="dxa"/>
        <w:tblInd w:w="12" w:type="dxa"/>
        <w:tblLook w:val="04A0" w:firstRow="1" w:lastRow="0" w:firstColumn="1" w:lastColumn="0" w:noHBand="0" w:noVBand="1"/>
        <w:tblPrChange w:id="0" w:author="Dai Dai" w:date="2024-10-18T03:50:00Z" w16du:dateUtc="2024-10-17T19:50:00Z">
          <w:tblPr>
            <w:tblW w:w="9083" w:type="dxa"/>
            <w:tblInd w:w="12" w:type="dxa"/>
            <w:tblLook w:val="04A0" w:firstRow="1" w:lastRow="0" w:firstColumn="1" w:lastColumn="0" w:noHBand="0" w:noVBand="1"/>
          </w:tblPr>
        </w:tblPrChange>
      </w:tblPr>
      <w:tblGrid>
        <w:gridCol w:w="3088"/>
        <w:tblGridChange w:id="1">
          <w:tblGrid>
            <w:gridCol w:w="3088"/>
          </w:tblGrid>
        </w:tblGridChange>
      </w:tblGrid>
      <w:tr w:rsidR="00492890" w:rsidDel="00492890" w14:paraId="4D94C1EE" w14:textId="77777777" w:rsidTr="00492890">
        <w:trPr>
          <w:trHeight w:val="300"/>
          <w:del w:id="2" w:author="Dai Dai" w:date="2024-10-18T03:50:00Z" w16du:dateUtc="2024-10-17T19:50:00Z"/>
          <w:trPrChange w:id="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  <w:hideMark/>
            <w:tcPrChange w:id="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nil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1232199" w14:textId="543A386B" w:rsidDel="00492890">
            <w:pPr>
              <w:rPr>
                <w:del w:id="5" w:author="Dai Dai" w:date="2024-10-18T03:50:00Z" w16du:dateUtc="2024-10-17T19:50:00Z"/>
                <w:rFonts w:ascii="Arial Unicode MS" w:eastAsia="Arial Unicode MS" w:hAnsi="Arial Unicode MS" w:cs="Arial Unicode MS" w:hint="eastAsi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92890" w14:paraId="396EDD70" w14:textId="77777777" w:rsidTr="00492890">
        <w:trPr>
          <w:trHeight w:val="300"/>
          <w:trPrChange w:id="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E37E3F" w14:textId="748A6ED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作成単位：和県都市建設投資有限責任公司</w:t>
            </w:r>
          </w:p>
        </w:tc>
      </w:tr>
      <w:tr w:rsidR="00492890" w14:paraId="01D3CF57" w14:textId="77777777" w:rsidTr="00492890">
        <w:trPr>
          <w:trHeight w:val="300"/>
          <w:trPrChange w:id="1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BB9308" w14:textId="5624B275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金額単位：人民元</w:t>
            </w:r>
          </w:p>
        </w:tc>
      </w:tr>
      <w:tr w:rsidR="00492890" w14:paraId="0AD8CDF8" w14:textId="77777777" w:rsidTr="00492890">
        <w:trPr>
          <w:trHeight w:val="300"/>
          <w:trPrChange w:id="1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7551D7" w14:textId="2E2B720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流動資産</w:t>
            </w:r>
          </w:p>
        </w:tc>
      </w:tr>
      <w:tr w:rsidR="00492890" w14:paraId="3E8FB7CB" w14:textId="77777777" w:rsidTr="00492890">
        <w:trPr>
          <w:trHeight w:val="300"/>
          <w:trPrChange w:id="1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C04352A" w14:textId="2D01FC2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現金及び預金</w:t>
            </w:r>
          </w:p>
        </w:tc>
      </w:tr>
      <w:tr w:rsidR="00492890" w14:paraId="2C5134F2" w14:textId="77777777" w:rsidTr="00492890">
        <w:trPr>
          <w:trHeight w:val="300"/>
          <w:trPrChange w:id="2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4DAB0E5" w14:textId="6B69ED4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トレーディング目的の金融資産</w:t>
            </w:r>
          </w:p>
        </w:tc>
      </w:tr>
      <w:tr w:rsidR="00492890" w14:paraId="345C6D8D" w14:textId="77777777" w:rsidTr="00492890">
        <w:trPr>
          <w:trHeight w:val="300"/>
          <w:trPrChange w:id="2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FC02E71" w14:textId="242BD92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デリバティブ金融資産</w:t>
            </w:r>
          </w:p>
        </w:tc>
      </w:tr>
      <w:tr w:rsidR="00492890" w14:paraId="6C4934EC" w14:textId="77777777" w:rsidTr="00492890">
        <w:trPr>
          <w:trHeight w:val="300"/>
          <w:trPrChange w:id="3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5296E7" w14:textId="4ED9A63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受取手形</w:t>
            </w:r>
          </w:p>
        </w:tc>
      </w:tr>
      <w:tr w:rsidR="00492890" w14:paraId="3C9778E9" w14:textId="77777777" w:rsidTr="00492890">
        <w:trPr>
          <w:trHeight w:val="300"/>
          <w:trPrChange w:id="3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6F85FBB" w14:textId="12F08DE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棚卸資産</w:t>
            </w:r>
          </w:p>
        </w:tc>
      </w:tr>
      <w:tr w:rsidR="00492890" w14:paraId="51E91BD4" w14:textId="77777777" w:rsidTr="00492890">
        <w:trPr>
          <w:trHeight w:val="300"/>
          <w:trPrChange w:id="3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72AE8A" w14:textId="1D1319E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契約資産</w:t>
            </w:r>
          </w:p>
        </w:tc>
      </w:tr>
      <w:tr w:rsidR="00492890" w14:paraId="1192B74B" w14:textId="77777777" w:rsidTr="00492890">
        <w:trPr>
          <w:trHeight w:val="300"/>
          <w:trPrChange w:id="4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B5B1739" w14:textId="1132A5F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売却目的保有資産</w:t>
            </w:r>
          </w:p>
        </w:tc>
      </w:tr>
      <w:tr w:rsidR="00492890" w14:paraId="42C66B3A" w14:textId="77777777" w:rsidTr="00492890">
        <w:trPr>
          <w:trHeight w:val="300"/>
          <w:trPrChange w:id="4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4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458D2C" w14:textId="12F27F6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流動資産合計</w:t>
            </w:r>
          </w:p>
        </w:tc>
      </w:tr>
      <w:tr w:rsidR="00492890" w14:paraId="088DAFEB" w14:textId="77777777" w:rsidTr="00492890">
        <w:trPr>
          <w:trHeight w:val="300"/>
          <w:trPrChange w:id="5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5C3503E" w14:textId="4C9B543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債権投資</w:t>
            </w:r>
          </w:p>
        </w:tc>
      </w:tr>
      <w:tr w:rsidR="00492890" w14:paraId="4E38EE71" w14:textId="77777777" w:rsidTr="00492890">
        <w:trPr>
          <w:trHeight w:val="300"/>
          <w:trPrChange w:id="5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5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DB99D5C" w14:textId="7064F11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その他の債権投資</w:t>
            </w:r>
          </w:p>
        </w:tc>
      </w:tr>
      <w:tr w:rsidR="00492890" w14:paraId="3E688225" w14:textId="77777777" w:rsidTr="00492890">
        <w:trPr>
          <w:trHeight w:val="300"/>
          <w:trPrChange w:id="5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6F3C17" w14:textId="6D082EE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その他の持分証券投資</w:t>
            </w:r>
          </w:p>
        </w:tc>
      </w:tr>
      <w:tr w:rsidR="00492890" w14:paraId="1093932E" w14:textId="77777777" w:rsidTr="00492890">
        <w:trPr>
          <w:trHeight w:val="300"/>
          <w:trPrChange w:id="6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34D8D7F" w14:textId="34262A3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その他の非流動金融資産</w:t>
            </w:r>
          </w:p>
        </w:tc>
      </w:tr>
      <w:tr w:rsidR="00492890" w14:paraId="5551FA02" w14:textId="77777777" w:rsidTr="00492890">
        <w:trPr>
          <w:trHeight w:val="300"/>
          <w:trPrChange w:id="6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6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105021" w14:textId="2BC6150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建設仮勘定</w:t>
            </w:r>
          </w:p>
        </w:tc>
      </w:tr>
      <w:tr w:rsidR="00492890" w14:paraId="28453FC1" w14:textId="77777777" w:rsidTr="00492890">
        <w:trPr>
          <w:trHeight w:val="300"/>
          <w:trPrChange w:id="7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DB0C2F2" w14:textId="5EB8BF5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繰延資産</w:t>
            </w:r>
          </w:p>
        </w:tc>
      </w:tr>
      <w:tr w:rsidR="00492890" w14:paraId="2BE8706C" w14:textId="77777777" w:rsidTr="00492890">
        <w:trPr>
          <w:trHeight w:val="300"/>
          <w:trPrChange w:id="7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7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4723CA" w14:textId="5E5150E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その他の非流動資産</w:t>
            </w:r>
          </w:p>
        </w:tc>
      </w:tr>
      <w:tr w:rsidR="00492890" w14:paraId="6B184391" w14:textId="77777777" w:rsidTr="00492890">
        <w:trPr>
          <w:trHeight w:val="300"/>
          <w:trPrChange w:id="7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6811253" w14:textId="046AA5A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非流動資産合計</w:t>
            </w:r>
          </w:p>
        </w:tc>
      </w:tr>
      <w:tr w:rsidR="00492890" w14:paraId="1BC7FA47" w14:textId="77777777" w:rsidTr="00492890">
        <w:trPr>
          <w:trHeight w:val="300"/>
          <w:trPrChange w:id="8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A9865B4" w14:textId="41441BF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作成単位：和県都市建設投資有限責任公司</w:t>
            </w:r>
          </w:p>
        </w:tc>
      </w:tr>
      <w:tr w:rsidR="00492890" w14:paraId="6C7414E0" w14:textId="77777777" w:rsidTr="00492890">
        <w:trPr>
          <w:trHeight w:val="300"/>
          <w:trPrChange w:id="8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8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A8B8D8" w14:textId="380A589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負債及び所有者権益</w:t>
            </w:r>
          </w:p>
        </w:tc>
      </w:tr>
      <w:tr w:rsidR="00492890" w14:paraId="0008209F" w14:textId="77777777" w:rsidTr="00492890">
        <w:trPr>
          <w:trHeight w:val="300"/>
          <w:trPrChange w:id="9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AFCBA9F" w14:textId="7BC58F9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トレーディング目的の金融負債</w:t>
            </w:r>
          </w:p>
        </w:tc>
      </w:tr>
      <w:tr w:rsidR="00492890" w14:paraId="3F5BEC8D" w14:textId="77777777" w:rsidTr="00492890">
        <w:trPr>
          <w:trHeight w:val="300"/>
          <w:trPrChange w:id="9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9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68921D0" w14:textId="47DBC7C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デリバティブ金融負債</w:t>
            </w:r>
          </w:p>
        </w:tc>
      </w:tr>
      <w:tr w:rsidR="00492890" w14:paraId="715D89FD" w14:textId="77777777" w:rsidTr="00492890">
        <w:trPr>
          <w:trHeight w:val="300"/>
          <w:trPrChange w:id="9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23743D" w14:textId="0B93AEF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従業員給与及び賞与</w:t>
            </w:r>
          </w:p>
        </w:tc>
      </w:tr>
      <w:tr w:rsidR="00492890" w14:paraId="06BA8EE3" w14:textId="77777777" w:rsidTr="00492890">
        <w:trPr>
          <w:trHeight w:val="300"/>
          <w:trPrChange w:id="10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08BD82E" w14:textId="49497A4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売却目的保有負債</w:t>
            </w:r>
          </w:p>
        </w:tc>
      </w:tr>
      <w:tr w:rsidR="00492890" w14:paraId="559FBDEF" w14:textId="77777777" w:rsidTr="00492890">
        <w:trPr>
          <w:trHeight w:val="300"/>
          <w:trPrChange w:id="10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0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E1ED9AE" w14:textId="38C42CA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一年内償還非流動負債</w:t>
            </w:r>
          </w:p>
        </w:tc>
      </w:tr>
      <w:tr w:rsidR="00492890" w14:paraId="7CEAA06C" w14:textId="77777777" w:rsidTr="00492890">
        <w:trPr>
          <w:trHeight w:val="300"/>
          <w:trPrChange w:id="11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129D0BF" w14:textId="2491CB5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特定準備金</w:t>
            </w:r>
          </w:p>
        </w:tc>
      </w:tr>
      <w:tr w:rsidR="00492890" w14:paraId="04FEF527" w14:textId="77777777" w:rsidTr="00492890">
        <w:trPr>
          <w:trHeight w:val="300"/>
          <w:trPrChange w:id="11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1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7F1F772" w14:textId="4B7BABA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所有者権益合計</w:t>
            </w:r>
          </w:p>
        </w:tc>
      </w:tr>
      <w:tr w:rsidR="00492890" w14:paraId="3704D6AD" w14:textId="77777777" w:rsidTr="00492890">
        <w:trPr>
          <w:trHeight w:val="300"/>
          <w:trPrChange w:id="11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CA0528" w14:textId="083CD593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負債及び所有者権益合計</w:t>
            </w:r>
          </w:p>
        </w:tc>
      </w:tr>
      <w:tr w:rsidR="00492890" w14:paraId="0D47777C" w14:textId="77777777" w:rsidTr="00492890">
        <w:trPr>
          <w:trHeight w:val="300"/>
          <w:trPrChange w:id="12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C74CFC" w14:textId="56233FA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作成単位：和県都市建設投資有限責任公司</w:t>
            </w:r>
          </w:p>
        </w:tc>
      </w:tr>
      <w:tr w:rsidR="00492890" w14:paraId="718BDF39" w14:textId="77777777" w:rsidTr="00492890">
        <w:trPr>
          <w:trHeight w:val="300"/>
          <w:trPrChange w:id="12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2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5F2647" w14:textId="7C4EE0F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金額単位：人民元</w:t>
            </w:r>
          </w:p>
        </w:tc>
      </w:tr>
      <w:tr w:rsidR="00492890" w14:paraId="1A8F89A3" w14:textId="77777777" w:rsidTr="00492890">
        <w:trPr>
          <w:trHeight w:val="300"/>
          <w:trPrChange w:id="13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FC317AA" w14:textId="42E5420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</w:rPr>
              <w:t xml:space="preserve">一、営業総収入</w:t>
            </w:r>
          </w:p>
        </w:tc>
      </w:tr>
      <w:tr w:rsidR="00492890" w14:paraId="79926BDF" w14:textId="77777777" w:rsidTr="00492890">
        <w:trPr>
          <w:trHeight w:val="300"/>
          <w:trPrChange w:id="13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3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78B82D3" w14:textId="6A1276F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うち：営業収入</w:t>
            </w:r>
          </w:p>
        </w:tc>
      </w:tr>
      <w:tr w:rsidR="00492890" w14:paraId="070CC77D" w14:textId="77777777" w:rsidTr="00492890">
        <w:trPr>
          <w:trHeight w:val="300"/>
          <w:trPrChange w:id="13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E36AF6B" w14:textId="5176798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二、営業総コスト</w:t>
            </w:r>
          </w:p>
        </w:tc>
      </w:tr>
      <w:tr w:rsidR="00492890" w14:paraId="4BF6C54B" w14:textId="77777777" w:rsidTr="00492890">
        <w:trPr>
          <w:trHeight w:val="300"/>
          <w:trPrChange w:id="14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38D2C5C" w14:textId="58AA35B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うち：営業コスト</w:t>
            </w:r>
          </w:p>
        </w:tc>
      </w:tr>
      <w:tr w:rsidR="00492890" w14:paraId="41C03DBA" w14:textId="77777777" w:rsidTr="00492890">
        <w:trPr>
          <w:trHeight w:val="300"/>
          <w:trPrChange w:id="14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4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42FF3E4" w14:textId="443C921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税金及び付加金</w:t>
            </w:r>
          </w:p>
        </w:tc>
      </w:tr>
      <w:tr w:rsidR="00492890" w14:paraId="4BB773AB" w14:textId="77777777" w:rsidTr="00492890">
        <w:trPr>
          <w:trHeight w:val="300"/>
          <w:trPrChange w:id="15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2C9F9AB" w14:textId="1267C7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販売費</w:t>
            </w:r>
          </w:p>
        </w:tc>
      </w:tr>
      <w:tr w:rsidR="00492890" w14:paraId="76E9EFA1" w14:textId="77777777" w:rsidTr="00492890">
        <w:trPr>
          <w:trHeight w:val="300"/>
          <w:trPrChange w:id="15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5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FCC9B1F" w14:textId="620F0E2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管理費</w:t>
            </w:r>
          </w:p>
        </w:tc>
      </w:tr>
      <w:tr w:rsidR="00492890" w14:paraId="4CD6DBA2" w14:textId="77777777" w:rsidTr="00492890">
        <w:trPr>
          <w:trHeight w:val="300"/>
          <w:trPrChange w:id="15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B9E006A" w14:textId="582D485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うち：支払利息</w:t>
            </w:r>
          </w:p>
        </w:tc>
      </w:tr>
      <w:tr w:rsidR="00492890" w14:paraId="51A243EB" w14:textId="77777777" w:rsidTr="00492890">
        <w:trPr>
          <w:trHeight w:val="300"/>
          <w:trPrChange w:id="16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A4F560" w14:textId="2CF530A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投資収益（損失は「-」で記入）</w:t>
            </w:r>
          </w:p>
        </w:tc>
      </w:tr>
      <w:tr w:rsidR="00492890" w14:paraId="70B40415" w14:textId="77777777" w:rsidTr="00492890">
        <w:trPr>
          <w:trHeight w:val="300"/>
          <w:trPrChange w:id="16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6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0AC3D3F" w14:textId="75A65EE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純オープンヘッジ損益（損失は「-」で表示）</w:t>
            </w:r>
          </w:p>
        </w:tc>
      </w:tr>
      <w:tr w:rsidR="00492890" w14:paraId="0F256FD5" w14:textId="77777777" w:rsidTr="00492890">
        <w:trPr>
          <w:trHeight w:val="300"/>
          <w:trPrChange w:id="17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41E65C9" w14:textId="3CA5AD5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資産処分損益（損失は「-」で表示）</w:t>
            </w:r>
          </w:p>
        </w:tc>
      </w:tr>
      <w:tr w:rsidR="00492890" w14:paraId="27CC9ADF" w14:textId="77777777" w:rsidTr="00492890">
        <w:trPr>
          <w:trHeight w:val="300"/>
          <w:trPrChange w:id="17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7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59AE8C8" w14:textId="1B9C5B4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控除：法人所得税費用</w:t>
            </w:r>
          </w:p>
        </w:tc>
      </w:tr>
      <w:tr w:rsidR="00492890" w14:paraId="08432D88" w14:textId="77777777" w:rsidTr="00492890">
        <w:trPr>
          <w:trHeight w:val="300"/>
          <w:trPrChange w:id="17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C683B00" w14:textId="05932E40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1.親会社株主に帰属する当期純利益（純損失は「-」で表示）</w:t>
            </w:r>
          </w:p>
        </w:tc>
      </w:tr>
      <w:tr w:rsidR="00492890" w14:paraId="63EE8945" w14:textId="77777777" w:rsidTr="00492890">
        <w:trPr>
          <w:trHeight w:val="300"/>
          <w:trPrChange w:id="18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4EEE220" w14:textId="40267E2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2.非支配株主損益（純損失は「-」で表示）</w:t>
            </w:r>
          </w:p>
        </w:tc>
      </w:tr>
      <w:tr w:rsidR="00492890" w14:paraId="794F8A03" w14:textId="77777777" w:rsidTr="00492890">
        <w:trPr>
          <w:trHeight w:val="300"/>
          <w:trPrChange w:id="18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8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FC26D92" w14:textId="09FCA031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（1）確定給付制度の変動額の再測定</w:t>
            </w:r>
          </w:p>
        </w:tc>
      </w:tr>
      <w:tr w:rsidR="00492890" w14:paraId="566C6297" w14:textId="77777777" w:rsidTr="00492890">
        <w:trPr>
          <w:trHeight w:val="300"/>
          <w:trPrChange w:id="19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DD9EEC" w14:textId="25B3789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（4）企業自身の信用リスクの公正価値変動</w:t>
            </w:r>
          </w:p>
        </w:tc>
      </w:tr>
      <w:tr w:rsidR="00492890" w14:paraId="3A24BE78" w14:textId="77777777" w:rsidTr="00492890">
        <w:trPr>
          <w:trHeight w:val="300"/>
          <w:trPrChange w:id="19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19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B00E6A9" w14:textId="720E8BFA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2、損益に再分類されるその他の包括利益</w:t>
            </w:r>
          </w:p>
        </w:tc>
      </w:tr>
      <w:tr w:rsidR="00492890" w14:paraId="7FAA5B8C" w14:textId="77777777" w:rsidTr="00492890">
        <w:trPr>
          <w:trHeight w:val="300"/>
          <w:trPrChange w:id="19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FCC3C6" w14:textId="0731F742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（1）持分法による損益に転換可能なその他の包括利益</w:t>
            </w:r>
          </w:p>
        </w:tc>
      </w:tr>
      <w:tr w:rsidR="00492890" w14:paraId="6128CADD" w14:textId="77777777" w:rsidTr="00492890">
        <w:trPr>
          <w:trHeight w:val="300"/>
          <w:trPrChange w:id="20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A80D67" w14:textId="3CC8603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（4）金融資産の再分類によるその他の包括利益計上額</w:t>
            </w:r>
          </w:p>
        </w:tc>
      </w:tr>
      <w:tr w:rsidR="00492890" w14:paraId="60473F96" w14:textId="77777777" w:rsidTr="00492890">
        <w:trPr>
          <w:trHeight w:val="300"/>
          <w:trPrChange w:id="20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0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9D44E43" w14:textId="7F907C0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（5）満期保有目的投資から売却可能金融資産への再分類損益</w:t>
            </w:r>
          </w:p>
        </w:tc>
      </w:tr>
      <w:tr w:rsidR="00492890" w14:paraId="1CA85F4E" w14:textId="77777777" w:rsidTr="00492890">
        <w:trPr>
          <w:trHeight w:val="300"/>
          <w:trPrChange w:id="21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1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C89C49" w14:textId="423BB9E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（一）親会社所有者に帰属する包括利益合計額</w:t>
            </w:r>
          </w:p>
        </w:tc>
      </w:tr>
      <w:tr w:rsidR="00492890" w14:paraId="79624BD5" w14:textId="77777777" w:rsidTr="00492890">
        <w:trPr>
          <w:trHeight w:val="300"/>
          <w:trPrChange w:id="21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007DD7" w14:textId="695F291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八、一株当たり利益</w:t>
            </w:r>
          </w:p>
        </w:tc>
      </w:tr>
      <w:tr w:rsidR="00492890" w14:paraId="3A7014A7" w14:textId="77777777" w:rsidTr="00492890">
        <w:trPr>
          <w:trHeight w:val="300"/>
          <w:trPrChange w:id="22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AE51C3C" w14:textId="3869B20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（一）基本的1株当たり利益（元/株）</w:t>
            </w:r>
          </w:p>
        </w:tc>
      </w:tr>
      <w:tr w:rsidR="00492890" w14:paraId="508611BB" w14:textId="77777777" w:rsidTr="00492890">
        <w:trPr>
          <w:trHeight w:val="300"/>
          <w:trPrChange w:id="22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2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05729E6" w14:textId="0441555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（二）希薄化後1株当たり利益（元/株）</w:t>
            </w:r>
          </w:p>
        </w:tc>
      </w:tr>
      <w:tr w:rsidR="00492890" w14:paraId="72AD6C6D" w14:textId="77777777" w:rsidTr="00492890">
        <w:trPr>
          <w:trHeight w:val="300"/>
          <w:trPrChange w:id="23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085B037" w14:textId="500A9904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連結キャッシュフロー計算書</w:t>
            </w:r>
          </w:p>
        </w:tc>
      </w:tr>
      <w:tr w:rsidR="00492890" w14:paraId="503A697D" w14:textId="77777777" w:rsidTr="00492890">
        <w:trPr>
          <w:trHeight w:val="300"/>
          <w:trPrChange w:id="23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3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31E3C42" w14:textId="7C5C704F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作成単位：和県都市建設投資有限責任公司</w:t>
            </w:r>
          </w:p>
        </w:tc>
      </w:tr>
      <w:tr w:rsidR="00492890" w14:paraId="2D7686D0" w14:textId="77777777" w:rsidTr="00492890">
        <w:trPr>
          <w:trHeight w:val="300"/>
          <w:trPrChange w:id="23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99EDFF8" w14:textId="334D939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492890" w14:paraId="5085BFF7" w14:textId="77777777" w:rsidTr="00492890">
        <w:trPr>
          <w:trHeight w:val="300"/>
          <w:trPrChange w:id="24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07640D9" w14:textId="4FEFE0A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一、営業活動によるキャッシュフロー：</w:t>
            </w:r>
          </w:p>
        </w:tc>
      </w:tr>
      <w:tr w:rsidR="00492890" w14:paraId="76BF818C" w14:textId="77777777" w:rsidTr="00492890">
        <w:trPr>
          <w:trHeight w:val="300"/>
          <w:trPrChange w:id="24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4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E8521F" w14:textId="2E1FDA8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商品の販売、サービスの提供による現金収入</w:t>
            </w:r>
          </w:p>
        </w:tc>
      </w:tr>
      <w:tr w:rsidR="00492890" w14:paraId="596129E5" w14:textId="77777777" w:rsidTr="00492890">
        <w:trPr>
          <w:trHeight w:val="300"/>
          <w:trPrChange w:id="25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C62D0AA" w14:textId="5925CE1E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税金還付金</w:t>
            </w:r>
          </w:p>
        </w:tc>
      </w:tr>
      <w:tr w:rsidR="00492890" w14:paraId="2FE68A81" w14:textId="77777777" w:rsidTr="00492890">
        <w:trPr>
          <w:trHeight w:val="300"/>
          <w:trPrChange w:id="25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5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BF2AB22" w14:textId="756824ED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その他の営業活動に関連する現金収入</w:t>
            </w:r>
          </w:p>
        </w:tc>
      </w:tr>
      <w:tr w:rsidR="00492890" w14:paraId="17485FBB" w14:textId="77777777" w:rsidTr="00492890">
        <w:trPr>
          <w:trHeight w:val="300"/>
          <w:trPrChange w:id="25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02997AAE" w14:textId="6BD24EF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商品の購入、サービスの受入れに支払った現金</w:t>
            </w:r>
          </w:p>
        </w:tc>
      </w:tr>
      <w:tr w:rsidR="00492890" w14:paraId="241D8D31" w14:textId="77777777" w:rsidTr="00492890">
        <w:trPr>
          <w:trHeight w:val="300"/>
          <w:trPrChange w:id="26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141CAA" w14:textId="3BDF3E5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従業員への支払いおよび従業員のために支払った現金</w:t>
            </w:r>
          </w:p>
        </w:tc>
      </w:tr>
      <w:tr w:rsidR="00492890" w14:paraId="79EA4D1D" w14:textId="77777777" w:rsidTr="00492890">
        <w:trPr>
          <w:trHeight w:val="300"/>
          <w:trPrChange w:id="26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6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E13FE03" w14:textId="1589CD9C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支払った各種税金</w:t>
            </w:r>
          </w:p>
        </w:tc>
      </w:tr>
      <w:tr w:rsidR="00492890" w14:paraId="61F71048" w14:textId="77777777" w:rsidTr="00492890">
        <w:trPr>
          <w:trHeight w:val="300"/>
          <w:trPrChange w:id="27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91F1F60" w14:textId="69DC3549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二、投資活動によるキャッシュフロー：</w:t>
            </w:r>
          </w:p>
        </w:tc>
      </w:tr>
      <w:tr w:rsidR="00492890" w14:paraId="03090160" w14:textId="77777777" w:rsidTr="00492890">
        <w:trPr>
          <w:trHeight w:val="300"/>
          <w:trPrChange w:id="27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7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9FA0A74" w14:textId="0F207CC6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固定資産、無形資産およびその他の長期資産の処分による現金回収額純額</w:t>
            </w:r>
          </w:p>
        </w:tc>
      </w:tr>
      <w:tr w:rsidR="00492890" w14:paraId="6AC301B1" w14:textId="77777777" w:rsidTr="00492890">
        <w:trPr>
          <w:trHeight w:val="300"/>
          <w:trPrChange w:id="27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CF9186B" w14:textId="0D9CA42B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財務活動によるキャッシュフロー純額</w:t>
            </w:r>
          </w:p>
        </w:tc>
      </w:tr>
      <w:tr w:rsidR="00492890" w14:paraId="72117EC7" w14:textId="77777777" w:rsidTr="00492890">
        <w:trPr>
          <w:trHeight w:val="300"/>
          <w:trPrChange w:id="28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D364031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3、期末売掛金明細：</w:t>
            </w:r>
          </w:p>
        </w:tc>
      </w:tr>
      <w:tr w:rsidR="00492890" w14:paraId="1089087D" w14:textId="77777777" w:rsidTr="00492890">
        <w:trPr>
          <w:trHeight w:val="300"/>
          <w:trPrChange w:id="28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C354494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売掛金総額に占める割合</w:t>
            </w:r>
          </w:p>
        </w:tc>
      </w:tr>
      <w:tr w:rsidR="00492890" w14:paraId="3A4FB6FE" w14:textId="77777777" w:rsidTr="00492890">
        <w:trPr>
          <w:trHeight w:val="300"/>
          <w:trPrChange w:id="287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88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207CAA0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和県自然資源・計画局</w:t>
            </w:r>
          </w:p>
        </w:tc>
      </w:tr>
      <w:tr w:rsidR="00492890" w14:paraId="47387253" w14:textId="77777777" w:rsidTr="00492890">
        <w:trPr>
          <w:trHeight w:val="300"/>
          <w:trPrChange w:id="289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0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7964E53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和県土地・家屋収用管理局</w:t>
            </w:r>
          </w:p>
        </w:tc>
      </w:tr>
      <w:tr w:rsidR="00492890" w14:paraId="0504E5DA" w14:textId="77777777" w:rsidTr="00492890">
        <w:trPr>
          <w:trHeight w:val="300"/>
          <w:trPrChange w:id="291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2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A0D04EF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立ち退き補償金立替払い</w:t>
            </w:r>
          </w:p>
        </w:tc>
      </w:tr>
      <w:tr w:rsidR="00492890" w14:paraId="316E43DC" w14:textId="77777777" w:rsidTr="00492890">
        <w:trPr>
          <w:trHeight w:val="300"/>
          <w:trPrChange w:id="293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4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E453941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（五）その他の持分金融商品投資</w:t>
            </w:r>
          </w:p>
        </w:tc>
      </w:tr>
      <w:tr w:rsidR="00492890" w14:paraId="678249D7" w14:textId="77777777" w:rsidTr="00492890">
        <w:trPr>
          <w:trHeight w:val="300"/>
          <w:trPrChange w:id="295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6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CACA6F" w14:textId="69E54AF8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ハイブリッド証券投資///その他</w:t>
            </w:r>
          </w:p>
        </w:tc>
      </w:tr>
      <w:tr w:rsidR="00492890" w14:paraId="52CD261B" w14:textId="77777777" w:rsidTr="00492890">
        <w:trPr>
          <w:trHeight w:val="300"/>
          <w:trPrChange w:id="298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299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B4025CF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和県徽銀城鎮化壱号基金（有限合夥）</w:t>
            </w:r>
          </w:p>
        </w:tc>
      </w:tr>
      <w:tr w:rsidR="00492890" w14:paraId="6B615C09" w14:textId="77777777" w:rsidTr="00492890">
        <w:trPr>
          <w:trHeight w:val="300"/>
          <w:trPrChange w:id="300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1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530EFEC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和県鳳和新材料産業投資基金合夥企業（有限合夥）</w:t>
            </w:r>
          </w:p>
        </w:tc>
      </w:tr>
      <w:tr w:rsidR="00492890" w14:paraId="5E3189B1" w14:textId="77777777" w:rsidTr="00492890">
        <w:trPr>
          <w:trHeight w:val="300"/>
          <w:trPrChange w:id="302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3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05984BF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和県道得新能源株式投資基金合夥企業（有限合夥）</w:t>
            </w:r>
          </w:p>
        </w:tc>
      </w:tr>
      <w:tr w:rsidR="00492890" w14:paraId="41C8D07E" w14:textId="77777777" w:rsidTr="00492890">
        <w:trPr>
          <w:trHeight w:val="300"/>
          <w:trPrChange w:id="304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5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110DEC35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馬鞍山港和県港区石楊作業区公共埠頭工事</w:t>
            </w:r>
          </w:p>
        </w:tc>
      </w:tr>
      <w:tr w:rsidR="00492890" w14:paraId="2EA035FB" w14:textId="77777777" w:rsidTr="00492890">
        <w:trPr>
          <w:trHeight w:val="300"/>
          <w:trPrChange w:id="306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7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41E7268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①相殺前の繰延税金資産明細</w:t>
            </w:r>
          </w:p>
        </w:tc>
      </w:tr>
      <w:tr w:rsidR="00492890" w14:paraId="763D8621" w14:textId="77777777" w:rsidTr="00492890">
        <w:trPr>
          <w:trHeight w:val="300"/>
          <w:trPrChange w:id="308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09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736F884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noProof/>
                <w:color w:val="000000"/>
              </w:rPr>
              <w:t xml:space="preserve">②相殺されていない繰延税金負債の内訳</w:t>
            </w:r>
          </w:p>
        </w:tc>
      </w:tr>
      <w:tr w:rsidR="00492890" w14:paraId="682DDE0C" w14:textId="77777777" w:rsidTr="00492890">
        <w:trPr>
          <w:trHeight w:val="300"/>
          <w:trPrChange w:id="310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1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558237D4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投資不動産の公正価値変動</w:t>
            </w:r>
          </w:p>
        </w:tc>
      </w:tr>
      <w:tr w:rsidR="00492890" w14:paraId="60E7C63D" w14:textId="77777777" w:rsidTr="00492890">
        <w:trPr>
          <w:trHeight w:val="300"/>
          <w:trPrChange w:id="312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3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BB11B9F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不良債権減損引当金</w:t>
            </w:r>
          </w:p>
        </w:tc>
      </w:tr>
      <w:tr w:rsidR="00492890" w14:paraId="048E0F83" w14:textId="77777777" w:rsidTr="00492890">
        <w:trPr>
          <w:trHeight w:val="300"/>
          <w:trPrChange w:id="314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5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356A8A1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合肥興泰商業保理</w:t>
            </w:r>
          </w:p>
        </w:tc>
      </w:tr>
      <w:tr w:rsidR="00492890" w14:paraId="2256E169" w14:textId="77777777" w:rsidTr="00492890">
        <w:trPr>
          <w:trHeight w:val="300"/>
          <w:trPrChange w:id="316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7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6856A25B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（二十一）その他の資本性金融商品</w:t>
            </w:r>
          </w:p>
        </w:tc>
      </w:tr>
      <w:tr w:rsidR="00492890" w14:paraId="2B00F299" w14:textId="77777777" w:rsidTr="00492890">
        <w:trPr>
          <w:trHeight w:val="300"/>
          <w:trPrChange w:id="318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19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2729B738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（二十六）営業収益</w:t>
            </w:r>
          </w:p>
        </w:tc>
      </w:tr>
      <w:tr w:rsidR="00492890" w14:paraId="31EF8748" w14:textId="77777777" w:rsidTr="00492890">
        <w:trPr>
          <w:trHeight w:val="300"/>
          <w:trPrChange w:id="320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1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46E0FE04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健康ステーション運営</w:t>
            </w:r>
          </w:p>
        </w:tc>
      </w:tr>
      <w:tr w:rsidR="00492890" w14:paraId="076AC7E0" w14:textId="77777777" w:rsidTr="00492890">
        <w:trPr>
          <w:trHeight w:val="300"/>
          <w:trPrChange w:id="322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3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38754CCB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民生クラブ運営</w:t>
            </w:r>
          </w:p>
        </w:tc>
      </w:tr>
      <w:tr w:rsidR="00492890" w14:paraId="4EAC9203" w14:textId="77777777" w:rsidTr="00492890">
        <w:trPr>
          <w:trHeight w:val="300"/>
          <w:trPrChange w:id="324" w:author="Dai Dai" w:date="2024-10-18T03:50:00Z" w16du:dateUtc="2024-10-17T19:50:00Z">
            <w:trPr>
              <w:trHeight w:val="300"/>
            </w:trPr>
          </w:trPrChange>
        </w:trPr>
        <w:tc>
          <w:tcPr>
            <w:tcW w:w="30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  <w:hideMark/>
            <w:tcPrChange w:id="325" w:author="Dai Dai" w:date="2024-10-18T03:50:00Z" w16du:dateUtc="2024-10-17T19:50:00Z">
              <w:tcPr>
                <w:tcW w:w="3088" w:type="dxa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noWrap/>
                <w:vAlign w:val="center"/>
                <w:hideMark/>
              </w:tcPr>
            </w:tcPrChange>
          </w:tcPr>
          <w:p w14:paraId="7956F58E" w14:textId="77777777">
            <w:pP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（三十六）連結キャッシュ・フロー計算書補足資料</w:t>
            </w:r>
          </w:p>
        </w:tc>
      </w:tr>
    </w:tbl>
    <w:p w14:paraId="4D6A514F" w14:textId="77777777"/>
    <w:p w14:paraId="02BE23D6" w14:textId="77777777">
      <w:r>
        <w:br w:type="page"/>
      </w:r>
    </w:p>
    <w:p w14:paraId="53717DF1" w14:textId="77777777"/>
    <w:sectPr w:rsidR="00224D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0136C" w14:textId="77777777">
      <w:r>
        <w:separator/>
      </w:r>
    </w:p>
  </w:endnote>
  <w:endnote w:type="continuationSeparator" w:id="0">
    <w:p w14:paraId="6E38889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¡§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00755" w14:textId="77777777">
      <w:r>
        <w:separator/>
      </w:r>
    </w:p>
  </w:footnote>
  <w:footnote w:type="continuationSeparator" w:id="0">
    <w:p w14:paraId="22D99657" w14:textId="7777777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i Dai">
    <w15:presenceInfo w15:providerId="Windows Live" w15:userId="ad57e777a402c8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AD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0C3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8AF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727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EA1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0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2C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27B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4FE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831"/>
    <w:rsid w:val="00207AA4"/>
    <w:rsid w:val="00207E13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702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02E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AA2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50692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073A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713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2BE2"/>
    <w:rsid w:val="002E30B8"/>
    <w:rsid w:val="002E32C5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DBB"/>
    <w:rsid w:val="002F2E42"/>
    <w:rsid w:val="002F34A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5D6"/>
    <w:rsid w:val="0030291E"/>
    <w:rsid w:val="003029BA"/>
    <w:rsid w:val="00302A83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07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13B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E00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0F2F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309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700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2BF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90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0DF1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462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69C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890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3F7A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066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880"/>
    <w:rsid w:val="00503A3F"/>
    <w:rsid w:val="00503B7D"/>
    <w:rsid w:val="00503E7A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8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0E7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814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174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2B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A3C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14E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46C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99B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C3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64D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661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1F7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052"/>
    <w:rsid w:val="007843E0"/>
    <w:rsid w:val="00784425"/>
    <w:rsid w:val="00784562"/>
    <w:rsid w:val="007846FF"/>
    <w:rsid w:val="00784BDA"/>
    <w:rsid w:val="00784FAE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A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5B4D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439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23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4B80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EEB"/>
    <w:rsid w:val="00822F39"/>
    <w:rsid w:val="00822F79"/>
    <w:rsid w:val="00823005"/>
    <w:rsid w:val="0082366F"/>
    <w:rsid w:val="00823D7C"/>
    <w:rsid w:val="00823DFB"/>
    <w:rsid w:val="00824255"/>
    <w:rsid w:val="00824A6A"/>
    <w:rsid w:val="00824B66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41D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EE0"/>
    <w:rsid w:val="00854FC7"/>
    <w:rsid w:val="00855CC5"/>
    <w:rsid w:val="008561D1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9BE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997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0AD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453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878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CFD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ACF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48B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0C0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748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2A8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93C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18B2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1F0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3B9"/>
    <w:rsid w:val="00A4653C"/>
    <w:rsid w:val="00A46568"/>
    <w:rsid w:val="00A46F3A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CE2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9F2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3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1C4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3F4D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1FBE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1E7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193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9AD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36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3754"/>
    <w:rsid w:val="00BA42B5"/>
    <w:rsid w:val="00BA42FE"/>
    <w:rsid w:val="00BA4A3A"/>
    <w:rsid w:val="00BA50B4"/>
    <w:rsid w:val="00BA53E2"/>
    <w:rsid w:val="00BA5AF1"/>
    <w:rsid w:val="00BA64FC"/>
    <w:rsid w:val="00BA6660"/>
    <w:rsid w:val="00BA6714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6A3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D01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A52"/>
    <w:rsid w:val="00C24B58"/>
    <w:rsid w:val="00C24BFD"/>
    <w:rsid w:val="00C24C3B"/>
    <w:rsid w:val="00C24D05"/>
    <w:rsid w:val="00C24DB7"/>
    <w:rsid w:val="00C2504F"/>
    <w:rsid w:val="00C2535D"/>
    <w:rsid w:val="00C25603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551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4AE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0F1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7B4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83A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60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0E3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140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8F9"/>
    <w:rsid w:val="00D32E71"/>
    <w:rsid w:val="00D33105"/>
    <w:rsid w:val="00D33B36"/>
    <w:rsid w:val="00D33C7F"/>
    <w:rsid w:val="00D33D11"/>
    <w:rsid w:val="00D34311"/>
    <w:rsid w:val="00D34507"/>
    <w:rsid w:val="00D347E5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299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671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4B8B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14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1ECD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2F0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90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3D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084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52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2CA9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A4"/>
    <w:rsid w:val="00FC16E6"/>
    <w:rsid w:val="00FC1DBA"/>
    <w:rsid w:val="00FC1F6B"/>
    <w:rsid w:val="00FC2288"/>
    <w:rsid w:val="00FC25D7"/>
    <w:rsid w:val="00FC2747"/>
    <w:rsid w:val="00FC2959"/>
    <w:rsid w:val="00FC29EF"/>
    <w:rsid w:val="00FC2A00"/>
    <w:rsid w:val="00FC2F7A"/>
    <w:rsid w:val="00FC3276"/>
    <w:rsid w:val="00FC3681"/>
    <w:rsid w:val="00FC3AE3"/>
    <w:rsid w:val="00FC3EB9"/>
    <w:rsid w:val="00FC43C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1FC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8489CB"/>
  <w14:defaultImageDpi w14:val="0"/>
  <w15:docId w15:val="{B7E55914-CC87-40B5-9055-AC52252C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A84731"/>
    <w:rPr>
      <w:sz w:val="24"/>
      <w:szCs w:val="24"/>
      <w:lang w:eastAsia="en-US"/>
    </w:rPr>
  </w:style>
  <w:style w:type="paragraph" w:styleId="a4">
    <w:name w:val="header"/>
    <w:basedOn w:val="a"/>
    <w:link w:val="a5"/>
    <w:unhideWhenUsed/>
    <w:rsid w:val="004928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92890"/>
    <w:rPr>
      <w:sz w:val="18"/>
      <w:szCs w:val="18"/>
      <w:lang w:eastAsia="en-US"/>
    </w:rPr>
  </w:style>
  <w:style w:type="paragraph" w:styleId="a6">
    <w:name w:val="footer"/>
    <w:basedOn w:val="a"/>
    <w:link w:val="a7"/>
    <w:unhideWhenUsed/>
    <w:rsid w:val="004928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92890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48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Palakurthi, Manohar</dc:creator>
  <cp:keywords/>
  <dc:description/>
  <cp:lastModifiedBy>Dai Dai</cp:lastModifiedBy>
  <cp:revision>4</cp:revision>
  <dcterms:created xsi:type="dcterms:W3CDTF">2024-10-17T19:49:00Z</dcterms:created>
  <dcterms:modified xsi:type="dcterms:W3CDTF">2024-10-17T19:50:00Z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2024-10-16T11:17:37Z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513c1990-0a04-4ae4-9852-dc7938db627a</vt:lpwstr>
  </property>
  <property fmtid="{D5CDD505-2E9C-101B-9397-08002B2CF9AE}" pid="8" name="MSIP_Label_831f0267-8575-4fc2-99cc-f6b7f9934be9_ContentBits">
    <vt:lpwstr>0</vt:lpwstr>
  </property>
</Properties>
</file>