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474" w:type="dxa"/>
        <w:tblLayout w:type="fixed"/>
        <w:tblLook w:val="04A0" w:firstRow="1" w:lastRow="0" w:firstColumn="1" w:lastColumn="0" w:noHBand="0" w:noVBand="1"/>
      </w:tblPr>
      <w:tblGrid>
        <w:gridCol w:w="15474"/>
      </w:tblGrid>
      <w:tr w:rsidR="00277818" w:rsidDel="00332C35" w14:paraId="4144DC6F" w14:textId="7C328089" w:rsidTr="001A1B58">
        <w:trPr>
          <w:del w:id="0" w:author="Dai Dai" w:date="2024-10-18T04:09:00Z" w16du:dateUtc="2024-10-17T20:09:00Z"/>
        </w:trPr>
        <w:tc>
          <w:tcPr>
            <w:tcW w:w="15474" w:type="dxa"/>
            <w:shd w:val="clear" w:color="auto" w:fill="F2F2F2" w:themeFill="background1" w:themeFillShade="F2"/>
          </w:tcPr>
          <w:p w14:paraId="4043B84E" w14:textId="2330547B" w:rsidDel="00332C35">
            <w:pPr>
              <w:jc w:val="center"/>
              <w:rPr>
                <w:del w:id="1" w:author="Dai Dai" w:date="2024-10-18T04:09:00Z" w16du:dateUtc="2024-10-17T20:09:00Z"/>
                <w:b/>
                <w:noProof/>
              </w:rPr>
            </w:pPr>
          </w:p>
          <w:p w14:paraId="01024F86" w14:textId="10BD408D" w:rsidDel="00332C35">
            <w:pPr>
              <w:jc w:val="center"/>
              <w:rPr>
                <w:del w:id="3" w:author="Dai Dai" w:date="2024-10-18T04:09:00Z" w16du:dateUtc="2024-10-17T20:09:00Z"/>
                <w:b/>
                <w:noProof/>
              </w:rPr>
            </w:pPr>
          </w:p>
          <w:p w14:paraId="50B16A39" w14:textId="1B8298F4" w:rsidDel="00332C35">
            <w:pPr>
              <w:jc w:val="center"/>
              <w:rPr>
                <w:del w:id="5" w:author="Dai Dai" w:date="2024-10-18T04:09:00Z" w16du:dateUtc="2024-10-17T20:09:00Z"/>
                <w:b/>
                <w:noProof/>
              </w:rPr>
            </w:pPr>
          </w:p>
        </w:tc>
      </w:tr>
    </w:tbl>
    <w:tbl>
      <w:tblPr>
        <w:tblW w:w="4903" w:type="dxa"/>
        <w:tblInd w:w="12" w:type="dxa"/>
        <w:tblLook w:val="04A0" w:firstRow="1" w:lastRow="0" w:firstColumn="1" w:lastColumn="0" w:noHBand="0" w:noVBand="1"/>
        <w:tblPrChange w:id="7" w:author="Dai Dai" w:date="2024-10-18T04:09:00Z" w16du:dateUtc="2024-10-17T20:09:00Z">
          <w:tblPr>
            <w:tblW w:w="12670" w:type="dxa"/>
            <w:tblInd w:w="12" w:type="dxa"/>
            <w:tblLook w:val="04A0" w:firstRow="1" w:lastRow="0" w:firstColumn="1" w:lastColumn="0" w:noHBand="0" w:noVBand="1"/>
          </w:tblPr>
        </w:tblPrChange>
      </w:tblPr>
      <w:tblGrid>
        <w:gridCol w:w="4903"/>
        <w:tblGridChange w:id="8">
          <w:tblGrid>
            <w:gridCol w:w="4903"/>
          </w:tblGrid>
        </w:tblGridChange>
      </w:tblGrid>
      <w:tr w:rsidR="00332C35" w:rsidRPr="002766F7" w:rsidDel="00332C35" w14:paraId="4FB638FD" w14:textId="77777777" w:rsidTr="00332C35">
        <w:trPr>
          <w:trHeight w:val="300"/>
          <w:del w:id="9" w:author="Dai Dai" w:date="2024-10-18T04:09:00Z" w16du:dateUtc="2024-10-17T20:09:00Z"/>
          <w:trPrChange w:id="1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" w:author="Dai Dai" w:date="2024-10-18T04:09:00Z" w16du:dateUtc="2024-10-17T20:09:00Z">
              <w:tcPr>
                <w:tcW w:w="4903" w:type="dxa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2CE1C6" w14:textId="31836744" w:rsidDel="00332C35">
            <w:pPr>
              <w:rPr>
                <w:del w:id="12" w:author="Dai Dai" w:date="2024-10-18T04:09:00Z" w16du:dateUtc="2024-10-17T20:09:00Z"/>
                <w:rFonts w:ascii="Arial Unicode MS" w:eastAsia="Arial Unicode MS" w:hAnsi="Arial Unicode MS" w:cs="Arial Unicode MS" w:hint="eastAsia"/>
                <w:b/>
                <w:bCs/>
                <w:color w:val="000000"/>
                <w:szCs w:val="20"/>
              </w:rPr>
            </w:pPr>
          </w:p>
        </w:tc>
      </w:tr>
      <w:tr w:rsidR="00332C35" w:rsidRPr="002766F7" w14:paraId="3AF5ECDF" w14:textId="77777777" w:rsidTr="00332C35">
        <w:trPr>
          <w:trHeight w:val="300"/>
          <w:trPrChange w:id="1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AC7F3C0" w14:textId="790D3C82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トレーディング金融資産</w:t>
            </w:r>
          </w:p>
        </w:tc>
      </w:tr>
      <w:tr w:rsidR="00332C35" w:rsidRPr="002766F7" w14:paraId="52680C93" w14:textId="77777777" w:rsidTr="00332C35">
        <w:trPr>
          <w:trHeight w:val="300"/>
          <w:trPrChange w:id="1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572535F" w14:textId="1438DB6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332C35" w:rsidRPr="002766F7" w14:paraId="4E1CFCAB" w14:textId="77777777" w:rsidTr="00332C35">
        <w:trPr>
          <w:trHeight w:val="300"/>
          <w:trPrChange w:id="2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305D1B" w14:textId="39309244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その他の非流動金融資産</w:t>
            </w:r>
          </w:p>
        </w:tc>
      </w:tr>
      <w:tr w:rsidR="00332C35" w:rsidRPr="002766F7" w14:paraId="19725C23" w14:textId="77777777" w:rsidTr="00332C35">
        <w:trPr>
          <w:trHeight w:val="300"/>
          <w:trPrChange w:id="2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F7F423" w14:textId="0A228032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トレーディング金融負債</w:t>
            </w:r>
          </w:p>
        </w:tc>
      </w:tr>
      <w:tr w:rsidR="00332C35" w:rsidRPr="002766F7" w14:paraId="05D890E2" w14:textId="77777777" w:rsidTr="00332C35">
        <w:trPr>
          <w:trHeight w:val="300"/>
          <w:trPrChange w:id="3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95A9708" w14:textId="3E6A2374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一、営業総収益</w:t>
            </w:r>
          </w:p>
        </w:tc>
      </w:tr>
      <w:tr w:rsidR="00332C35" w:rsidRPr="002766F7" w14:paraId="72C4B0E4" w14:textId="77777777" w:rsidTr="00332C35">
        <w:trPr>
          <w:trHeight w:val="300"/>
          <w:trPrChange w:id="3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8D89AF" w14:textId="2CF091EE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332C35" w:rsidRPr="002766F7" w14:paraId="6C452C44" w14:textId="77777777" w:rsidTr="00332C35">
        <w:trPr>
          <w:trHeight w:val="300"/>
          <w:trPrChange w:id="3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A0B6075" w14:textId="37784132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二、営業総コスト</w:t>
            </w:r>
          </w:p>
        </w:tc>
      </w:tr>
      <w:tr w:rsidR="00332C35" w:rsidRPr="002766F7" w14:paraId="39B6258B" w14:textId="77777777" w:rsidTr="00332C35">
        <w:trPr>
          <w:trHeight w:val="300"/>
          <w:trPrChange w:id="4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F57B27" w14:textId="36AD189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うち：営業コスト</w:t>
            </w:r>
          </w:p>
        </w:tc>
      </w:tr>
      <w:tr w:rsidR="00332C35" w:rsidRPr="002766F7" w14:paraId="552B670B" w14:textId="77777777" w:rsidTr="00332C35">
        <w:trPr>
          <w:trHeight w:val="300"/>
          <w:trPrChange w:id="4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989A2E8" w14:textId="12236B0F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租税及び付加金</w:t>
            </w:r>
          </w:p>
        </w:tc>
      </w:tr>
      <w:tr w:rsidR="00332C35" w:rsidRPr="002766F7" w14:paraId="5513BEDE" w14:textId="77777777" w:rsidTr="00332C35">
        <w:trPr>
          <w:trHeight w:val="300"/>
          <w:trPrChange w:id="5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BEAE893" w14:textId="2CA90FEC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（4）その他の債権投資減損引当金</w:t>
            </w:r>
          </w:p>
        </w:tc>
      </w:tr>
      <w:tr w:rsidR="00332C35" w:rsidRPr="002766F7" w14:paraId="65DB1F89" w14:textId="77777777" w:rsidTr="00332C35">
        <w:trPr>
          <w:trHeight w:val="300"/>
          <w:trPrChange w:id="5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6B1D7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（7）公正価値で測定される投資不動産の変動</w:t>
            </w:r>
          </w:p>
        </w:tc>
      </w:tr>
      <w:tr w:rsidR="00332C35" w:rsidRPr="002766F7" w14:paraId="188005B1" w14:textId="77777777" w:rsidTr="00332C35">
        <w:trPr>
          <w:trHeight w:val="300"/>
          <w:trPrChange w:id="5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AC3E467" w14:textId="7FD2A384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:rsidR="00332C35" w:rsidRPr="002766F7" w14:paraId="48AE0B0D" w14:textId="77777777" w:rsidTr="00332C35">
        <w:trPr>
          <w:trHeight w:val="300"/>
          <w:trPrChange w:id="6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8DD506" w14:textId="34ED859B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332C35" w:rsidRPr="002766F7" w14:paraId="771F3BEF" w14:textId="77777777" w:rsidTr="00332C35">
        <w:trPr>
          <w:trHeight w:val="300"/>
          <w:trPrChange w:id="6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B24C69" w14:textId="11C16B4F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税金還付金</w:t>
            </w:r>
          </w:p>
        </w:tc>
      </w:tr>
      <w:tr w:rsidR="00332C35" w:rsidRPr="002766F7" w14:paraId="00ED1181" w14:textId="77777777" w:rsidTr="00332C35">
        <w:trPr>
          <w:trHeight w:val="300"/>
          <w:trPrChange w:id="6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FDD19D" w14:textId="286A0018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営業活動に関連するその他の現金収入</w:t>
            </w:r>
          </w:p>
        </w:tc>
      </w:tr>
      <w:tr w:rsidR="00332C35" w:rsidRPr="002766F7" w14:paraId="482CC5BF" w14:textId="77777777" w:rsidTr="00332C35">
        <w:trPr>
          <w:trHeight w:val="300"/>
          <w:trPrChange w:id="7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93D3B0" w14:textId="37F845EA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営業活動による現金流入小計</w:t>
            </w:r>
          </w:p>
        </w:tc>
      </w:tr>
      <w:tr w:rsidR="00332C35" w:rsidRPr="002766F7" w14:paraId="3141B9E8" w14:textId="77777777" w:rsidTr="00332C35">
        <w:trPr>
          <w:trHeight w:val="300"/>
          <w:trPrChange w:id="7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355369" w14:textId="53F3D91C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加：期首現金及び現金同等物残高</w:t>
            </w:r>
          </w:p>
        </w:tc>
      </w:tr>
      <w:tr w:rsidR="00332C35" w:rsidRPr="002766F7" w14:paraId="39546DDC" w14:textId="77777777" w:rsidTr="00332C35">
        <w:trPr>
          <w:trHeight w:val="300"/>
          <w:trPrChange w:id="8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2A0A2A" w14:textId="069034A0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5.その他の包括利益の繰越利益剰余金への振替</w:t>
            </w:r>
          </w:p>
        </w:tc>
      </w:tr>
      <w:tr w:rsidR="00332C35" w:rsidRPr="002766F7" w14:paraId="45A00C53" w14:textId="77777777" w:rsidTr="00332C35">
        <w:trPr>
          <w:trHeight w:val="300"/>
          <w:trPrChange w:id="8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BFCAB3" w14:textId="3FB75476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払込資本金</w:t>
            </w:r>
          </w:p>
        </w:tc>
      </w:tr>
      <w:tr w:rsidR="00332C35" w:rsidRPr="002766F7" w14:paraId="257A68B2" w14:textId="77777777" w:rsidTr="00332C35">
        <w:trPr>
          <w:trHeight w:val="300"/>
          <w:trPrChange w:id="8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909121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5、2024年6月に会社の払込資本金が44,000,00万元増加し、2024年6月30日現在の会社の払込資本金の状況は以下の通りです。</w:t>
            </w:r>
          </w:p>
        </w:tc>
      </w:tr>
      <w:tr w:rsidR="00332C35" w:rsidRPr="002766F7" w14:paraId="672AB2F9" w14:textId="77777777" w:rsidTr="00332C35">
        <w:trPr>
          <w:trHeight w:val="300"/>
          <w:trPrChange w:id="91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2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8DF0C9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出資額（万元人民元）</w:t>
            </w:r>
          </w:p>
        </w:tc>
      </w:tr>
      <w:tr w:rsidR="00332C35" w:rsidRPr="002766F7" w14:paraId="56596A43" w14:textId="77777777" w:rsidTr="00332C35">
        <w:trPr>
          <w:trHeight w:val="300"/>
          <w:trPrChange w:id="9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53F60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寧波市北侖区国有資産管理センター</w:t>
            </w:r>
          </w:p>
        </w:tc>
      </w:tr>
      <w:tr w:rsidR="00332C35" w:rsidRPr="002766F7" w14:paraId="34C8D178" w14:textId="77777777" w:rsidTr="00332C35">
        <w:trPr>
          <w:trHeight w:val="300"/>
          <w:trPrChange w:id="9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1A0D71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（1）貸倒引当金の計上方法別に分類表示</w:t>
            </w:r>
          </w:p>
        </w:tc>
      </w:tr>
      <w:tr w:rsidR="00332C35" w:rsidRPr="002766F7" w14:paraId="51552C44" w14:textId="77777777" w:rsidTr="00332C35">
        <w:trPr>
          <w:trHeight w:val="300"/>
          <w:trPrChange w:id="97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8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90DCED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（2）期末における債務者別の多額の売掛金状況</w:t>
            </w:r>
          </w:p>
        </w:tc>
      </w:tr>
      <w:tr w:rsidR="00332C35" w:rsidRPr="002766F7" w14:paraId="67EACF1E" w14:textId="77777777" w:rsidTr="00332C35">
        <w:trPr>
          <w:trHeight w:val="300"/>
          <w:trPrChange w:id="9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F0D1787" w14:textId="6B500573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売掛金期末残高合計に占める割合（%）</w:t>
            </w:r>
          </w:p>
        </w:tc>
      </w:tr>
      <w:tr w:rsidR="00332C35" w:rsidRPr="002766F7" w14:paraId="6E4EE32D" w14:textId="77777777" w:rsidTr="00332C35">
        <w:trPr>
          <w:trHeight w:val="300"/>
          <w:trPrChange w:id="103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4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DDB60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期首残高は本年：</w:t>
            </w:r>
          </w:p>
        </w:tc>
      </w:tr>
      <w:tr w:rsidR="00332C35" w:rsidRPr="002766F7" w14:paraId="106E5DC6" w14:textId="77777777" w:rsidTr="00332C35">
        <w:trPr>
          <w:trHeight w:val="300"/>
          <w:trPrChange w:id="105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6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4F0A7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ステージ2に転換</w:t>
            </w:r>
          </w:p>
        </w:tc>
      </w:tr>
      <w:tr w:rsidR="00332C35" w:rsidRPr="002766F7" w14:paraId="65661486" w14:textId="77777777" w:rsidTr="00332C35">
        <w:trPr>
          <w:trHeight w:val="300"/>
          <w:trPrChange w:id="10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A2BBA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noProof/>
                <w:color w:val="000000"/>
              </w:rPr>
              <w:t xml:space="preserve">②貸倒引当金の状況</w:t>
            </w:r>
          </w:p>
        </w:tc>
      </w:tr>
      <w:tr w:rsidR="00332C35" w:rsidRPr="002766F7" w14:paraId="71803213" w14:textId="77777777" w:rsidTr="00332C35">
        <w:trPr>
          <w:trHeight w:val="300"/>
          <w:trPrChange w:id="11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180A2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③債務者別の期末多額のその他の未収金状況</w:t>
            </w:r>
          </w:p>
        </w:tc>
      </w:tr>
      <w:tr w:rsidR="00332C35" w:rsidRPr="002766F7" w14:paraId="3627F24A" w14:textId="77777777" w:rsidTr="00332C35">
        <w:trPr>
          <w:trHeight w:val="300"/>
          <w:trPrChange w:id="11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AE4B13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noProof/>
                <w:color w:val="000000"/>
              </w:rPr>
              <w:t xml:space="preserve">（1）公正価値で測定</w:t>
            </w:r>
          </w:p>
        </w:tc>
      </w:tr>
      <w:tr w:rsidR="00332C35" w:rsidRPr="002766F7" w14:paraId="5F3813C6" w14:textId="77777777" w:rsidTr="00332C35">
        <w:trPr>
          <w:trHeight w:val="300"/>
          <w:trPrChange w:id="11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2FA4BF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非電動車駐輪場、スマート監視システム</w:t>
            </w:r>
          </w:p>
        </w:tc>
      </w:tr>
      <w:tr w:rsidR="00332C35" w:rsidRPr="002766F7" w14:paraId="4204B282" w14:textId="77777777" w:rsidTr="00332C35">
        <w:trPr>
          <w:trHeight w:val="300"/>
          <w:trPrChange w:id="11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2E68B0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13、繰延税金資産及び繰延税金負債</w:t>
            </w:r>
          </w:p>
        </w:tc>
      </w:tr>
      <w:tr w:rsidR="00332C35" w:rsidRPr="002766F7" w14:paraId="08A140ED" w14:textId="77777777" w:rsidTr="00332C35">
        <w:trPr>
          <w:trHeight w:val="300"/>
          <w:trPrChange w:id="11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01A6C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①買掛金を帳簿年齢別に表示</w:t>
            </w:r>
          </w:p>
        </w:tc>
      </w:tr>
      <w:tr w:rsidR="00332C35" w:rsidRPr="002766F7" w14:paraId="7E8B35D7" w14:textId="77777777" w:rsidTr="00332C35">
        <w:trPr>
          <w:trHeight w:val="300"/>
          <w:trPrChange w:id="12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B4968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（2）帳簿年齢が1年を超える重要な買掛金：</w:t>
            </w:r>
          </w:p>
        </w:tc>
      </w:tr>
      <w:tr w:rsidR="00332C35" w:rsidRPr="002766F7" w14:paraId="13C6CA99" w14:textId="77777777" w:rsidTr="00332C35">
        <w:trPr>
          <w:trHeight w:val="300"/>
          <w:trPrChange w:id="12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C4C689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color w:val="000000"/>
              </w:rPr>
              <w:t xml:space="preserve">決済期限未到来</w:t>
            </w:r>
          </w:p>
        </w:tc>
      </w:tr>
      <w:tr w:rsidR="00332C35" w:rsidRPr="002766F7" w14:paraId="15E77ADC" w14:textId="77777777" w:rsidTr="00332C35">
        <w:trPr>
          <w:trHeight w:val="300"/>
          <w:trPrChange w:id="12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436846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（1）その他の未払金を款項の性質別に表示</w:t>
            </w:r>
          </w:p>
        </w:tc>
      </w:tr>
      <w:tr w:rsidR="00332C35" w:rsidRPr="002766F7" w14:paraId="52713D27" w14:textId="77777777" w:rsidTr="00332C35">
        <w:trPr>
          <w:trHeight w:val="300"/>
          <w:trPrChange w:id="12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9AF011" w14:textId="588B0BDC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減：一年以内に到来する部分</w:t>
            </w:r>
          </w:p>
        </w:tc>
      </w:tr>
      <w:tr w:rsidR="00332C35" w:rsidRPr="002766F7" w14:paraId="5732A2E6" w14:textId="77777777" w:rsidTr="00332C35">
        <w:trPr>
          <w:trHeight w:val="300"/>
          <w:trPrChange w:id="130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1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E1CE9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（1）長期未払金を項目別に表示:</w:t>
            </w:r>
          </w:p>
        </w:tc>
      </w:tr>
      <w:tr w:rsidR="00332C35" w:rsidRPr="002766F7" w14:paraId="0CA98646" w14:textId="77777777" w:rsidTr="00332C35">
        <w:trPr>
          <w:trHeight w:val="300"/>
          <w:trPrChange w:id="13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671619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（2）うち、特別未払金の内訳</w:t>
            </w:r>
          </w:p>
        </w:tc>
      </w:tr>
      <w:tr w:rsidR="00332C35" w:rsidRPr="002766F7" w14:paraId="2F3B9A3A" w14:textId="77777777" w:rsidTr="00332C35">
        <w:trPr>
          <w:trHeight w:val="300"/>
          <w:trPrChange w:id="13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378DC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創業園三期保障性賃貸住宅特別補助金</w:t>
            </w:r>
          </w:p>
        </w:tc>
      </w:tr>
      <w:tr w:rsidR="00332C35" w:rsidRPr="002766F7" w14:paraId="0015FEA0" w14:textId="77777777" w:rsidTr="00332C35">
        <w:trPr>
          <w:trHeight w:val="300"/>
          <w:trPrChange w:id="13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05EA76" w14:textId="1D7A1B51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減：前期にその他の包括利益に計上され当期に損益（または利益剰余金）に振り替えられたもの</w:t>
            </w:r>
          </w:p>
        </w:tc>
      </w:tr>
      <w:tr w:rsidR="00332C35" w:rsidRPr="002766F7" w14:paraId="205F2849" w14:textId="77777777" w:rsidTr="00332C35">
        <w:trPr>
          <w:trHeight w:val="300"/>
          <w:trPrChange w:id="139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0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82BB56A" w14:textId="02D83355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うち：公正価値で測定される投資不動産の変動</w:t>
            </w:r>
          </w:p>
        </w:tc>
      </w:tr>
      <w:tr w:rsidR="00332C35" w:rsidRPr="002766F7" w14:paraId="55D1B176" w14:textId="77777777" w:rsidTr="00332C35">
        <w:trPr>
          <w:trHeight w:val="300"/>
          <w:trPrChange w:id="142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3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A1C919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サービス業付加価値税加算控除</w:t>
            </w:r>
          </w:p>
        </w:tc>
      </w:tr>
      <w:tr w:rsidR="00332C35" w:rsidRPr="002766F7" w14:paraId="1C4B5297" w14:textId="77777777" w:rsidTr="00332C35">
        <w:trPr>
          <w:trHeight w:val="300"/>
          <w:trPrChange w:id="144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5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EC5E6A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</w:pPr>
            <w:r>
              <w:rPr>
                <w:noProof/>
                <w:color w:val="000000"/>
              </w:rPr>
              <w:t xml:space="preserve">4．関連当事者による保証</w:t>
            </w:r>
          </w:p>
        </w:tc>
      </w:tr>
      <w:tr w:rsidR="00332C35" w:rsidRPr="002766F7" w14:paraId="74EC0841" w14:textId="77777777" w:rsidTr="00332C35">
        <w:trPr>
          <w:trHeight w:val="300"/>
          <w:trPrChange w:id="146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7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AF820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11．コミットメントおよび偶発事象</w:t>
            </w:r>
          </w:p>
        </w:tc>
      </w:tr>
      <w:tr w:rsidR="00332C35" w:rsidRPr="002766F7" w14:paraId="67395129" w14:textId="77777777" w:rsidTr="00332C35">
        <w:trPr>
          <w:trHeight w:val="300"/>
          <w:trPrChange w:id="148" w:author="Dai Dai" w:date="2024-10-18T04:09:00Z" w16du:dateUtc="2024-10-17T20:09:00Z">
            <w:trPr>
              <w:trHeight w:val="300"/>
            </w:trPr>
          </w:trPrChange>
        </w:trPr>
        <w:tc>
          <w:tcPr>
            <w:tcW w:w="4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9" w:author="Dai Dai" w:date="2024-10-18T04:09:00Z" w16du:dateUtc="2024-10-17T20:09:00Z">
              <w:tcPr>
                <w:tcW w:w="4903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DFD577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2024年6月30日現在、当社の対外保証の状況は以下のとおりです。</w:t>
            </w:r>
          </w:p>
        </w:tc>
      </w:tr>
      <w:bookmarkEnd w:id="16"/>
    </w:tbl>
    <w:p w14:paraId="1CEB8D61" w14:textId="77777777">
      <w:pPr>
        <w:rPr>
          <w:rFonts w:ascii="Arial Unicode MS" w:eastAsia="Arial Unicode MS" w:hAnsi="Arial Unicode MS" w:cs="Arial Unicode MS" w:hint="eastAsia"/>
          <w:szCs w:val="20"/>
          <w:lang w:eastAsia="zh-CN"/>
        </w:rPr>
      </w:pPr>
    </w:p>
    <w:sectPr w:rsidR="001A1B58" w:rsidRPr="002766F7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A52F4" w14:textId="77777777">
      <w:r>
        <w:separator/>
      </w:r>
    </w:p>
  </w:endnote>
  <w:endnote w:type="continuationSeparator" w:id="0">
    <w:p w14:paraId="3450F0B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|¨¬¡§¡§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|????????¨¬????????????¡§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A864" w14:textId="77777777">
      <w:r>
        <w:separator/>
      </w:r>
    </w:p>
  </w:footnote>
  <w:footnote w:type="continuationSeparator" w:id="0">
    <w:p w14:paraId="0A79A3DD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1A1B58"/>
    <w:rsid w:val="002766F7"/>
    <w:rsid w:val="00277818"/>
    <w:rsid w:val="00332C35"/>
    <w:rsid w:val="0037060C"/>
    <w:rsid w:val="004C592D"/>
    <w:rsid w:val="007F48E1"/>
    <w:rsid w:val="00843EA9"/>
    <w:rsid w:val="00A3643E"/>
    <w:rsid w:val="00BA2B14"/>
    <w:rsid w:val="00CA7D18"/>
    <w:rsid w:val="00D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F9106"/>
  <w14:defaultImageDpi w14:val="0"/>
  <w15:docId w15:val="{8A97D84F-7C97-4C73-94E4-825AB198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Revision"/>
    <w:hidden/>
    <w:uiPriority w:val="99"/>
    <w:semiHidden/>
    <w:rsid w:val="002766F7"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32C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2C35"/>
    <w:rPr>
      <w:color w:val="000000" w:themeColor="text1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332C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2C35"/>
    <w:rPr>
      <w:color w:val="000000" w:themeColor="tex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5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404</Characters>
  <Application>Microsoft Office Word</Application>
  <DocSecurity>0</DocSecurity>
  <Lines>3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Dai</dc:creator>
  <cp:keywords/>
  <dc:description/>
  <cp:lastModifiedBy>Dai Dai</cp:lastModifiedBy>
  <cp:revision>5</cp:revision>
  <dcterms:created xsi:type="dcterms:W3CDTF">2024-10-17T20:09:00Z</dcterms:created>
  <dcterms:modified xsi:type="dcterms:W3CDTF">2024-10-17T20:10:00Z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2024-10-16T06:57:29Z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c0e0e2ab-75ad-477b-9e57-bda220e7a852</vt:lpwstr>
  </property>
  <property fmtid="{D5CDD505-2E9C-101B-9397-08002B2CF9AE}" pid="8" name="MSIP_Label_831f0267-8575-4fc2-99cc-f6b7f9934be9_ContentBits">
    <vt:lpwstr>0</vt:lpwstr>
  </property>
</Properties>
</file>