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3261" w:type="dxa"/>
        <w:tblInd w:w="12" w:type="dxa"/>
        <w:tblLook w:val="0000" w:firstRow="0" w:lastRow="0" w:firstColumn="0" w:lastColumn="0" w:noHBand="0" w:noVBand="0"/>
        <w:tblPrChange w:id="0" w:author="CCJK" w:date="2024-10-18T09:42:00Z">
          <w:tblPr>
            <w:tblW w:w="3833" w:type="dxa"/>
            <w:tblInd w:w="2" w:type="dxa"/>
            <w:tblLook w:val="0000" w:firstRow="0" w:lastRow="0" w:firstColumn="0" w:lastColumn="0" w:noHBand="0" w:noVBand="0"/>
          </w:tblPr>
        </w:tblPrChange>
      </w:tblPr>
      <w:tblGrid>
        <w:gridCol w:w="3261"/>
        <w:tblGridChange w:id="1">
          <w:tblGrid>
            <w:gridCol w:w="3261"/>
          </w:tblGrid>
        </w:tblGridChange>
      </w:tblGrid>
      <w:tr w:rsidR="00D757E0" w:rsidDel="00D757E0" w:rsidTr="00D757E0">
        <w:trPr>
          <w:trHeight w:val="300"/>
          <w:del w:id="2" w:author="CCJK" w:date="2024-10-18T09:42:00Z"/>
          <w:trPrChange w:id="3" w:author="CCJK" w:date="2024-10-18T09:42:00Z">
            <w:trPr>
              <w:trHeight w:val="300"/>
            </w:trPr>
          </w:trPrChange>
        </w:trPr>
        <w:tc>
          <w:tcPr>
            <w:tcW w:w="3261" w:type="dxa"/>
            <w:tcBorders>
              <w:top w:val="nil"/>
              <w:left w:val="nil"/>
              <w:bottom w:val="single" w:sz="8" w:space="0" w:color="000000"/>
              <w:right w:val="nil"/>
            </w:tcBorders>
            <w:shd w:val="clear" w:color="000000" w:fill="F2F2F2"/>
            <w:noWrap/>
            <w:vAlign w:val="center"/>
            <w:tcPrChange w:id="4" w:author="CCJK" w:date="2024-10-18T09:42:00Z">
              <w:tcPr>
                <w:tcW w:w="3261" w:type="dxa"/>
                <w:tcBorders>
                  <w:top w:val="nil"/>
                  <w:left w:val="nil"/>
                  <w:bottom w:val="single" w:sz="8" w:space="0" w:color="000000"/>
                  <w:right w:val="nil"/>
                </w:tcBorders>
                <w:shd w:val="clear" w:color="000000" w:fill="F2F2F2"/>
                <w:noWrap/>
                <w:vAlign w:val="center"/>
              </w:tcPr>
            </w:tcPrChange>
          </w:tcPr>
          <w:p w:rsidDel="00D757E0">
            <w:pPr>
              <w:rPr>
                <w:del w:id="5" w:author="CCJK" w:date="2024-10-18T09:42:00Z"/>
                <w:rFonts w:ascii="Arial Unicode MS" w:eastAsia="Arial Unicode MS" w:hAnsi="Arial Unicode MS" w:cs="Arial Unicode MS"/>
                <w:b/>
                <w:color w:val="000000"/>
                <w:sz w:val="20"/>
                <w:szCs w:val="20"/>
              </w:rPr>
            </w:pPr>
            <w:bookmarkStart w:id="6" w:name="_GoBack"/>
            <w:bookmarkEnd w:id="6"/>
          </w:p>
        </w:tc>
      </w:tr>
      <w:tr w:rsidR="00D757E0" w:rsidTr="00D757E0">
        <w:trPr>
          <w:trHeight w:val="300"/>
          <w:trPrChange w:id="8"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9"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（特に記載のない限り、金額の単位は人民元です）</w:t>
            </w:r>
          </w:p>
        </w:tc>
      </w:tr>
      <w:tr w:rsidR="00D757E0" w:rsidTr="00D757E0">
        <w:trPr>
          <w:trHeight w:val="300"/>
          <w:trPrChange w:id="14"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15"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注記</w:t>
            </w:r>
          </w:p>
        </w:tc>
      </w:tr>
      <w:tr w:rsidR="00D757E0" w:rsidTr="00D757E0">
        <w:trPr>
          <w:trHeight w:val="300"/>
          <w:trPrChange w:id="18"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9"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流動資産</w:t>
            </w:r>
          </w:p>
        </w:tc>
      </w:tr>
      <w:tr w:rsidR="00D757E0" w:rsidTr="00D757E0">
        <w:trPr>
          <w:trHeight w:val="300"/>
          <w:trPrChange w:id="22"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23"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現金及び預金</w:t>
            </w:r>
          </w:p>
        </w:tc>
      </w:tr>
      <w:tr w:rsidR="00D757E0" w:rsidTr="00D757E0">
        <w:trPr>
          <w:trHeight w:val="300"/>
          <w:trPrChange w:id="26"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7"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売買</w:t>
            </w:r>
            <w:bookmarkStart w:id="28" w:name="OLE_LINK1"/>
            <w:r>
              <w:rPr>
                <w:color w:val="000000"/>
              </w:rPr>
              <w:t xml:space="preserve">目的有価</w:t>
            </w:r>
            <w:bookmarkEnd w:id="28"/>
            <w:r>
              <w:rPr>
                <w:color w:val="000000"/>
              </w:rPr>
              <w:t xml:space="preserve">証券</w:t>
            </w:r>
          </w:p>
        </w:tc>
      </w:tr>
      <w:tr w:rsidR="00D757E0" w:rsidTr="00D757E0">
        <w:trPr>
          <w:trHeight w:val="300"/>
          <w:trPrChange w:id="31"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32"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デリバティブ金融資産</w:t>
            </w:r>
          </w:p>
        </w:tc>
      </w:tr>
      <w:tr w:rsidR="00D757E0" w:rsidTr="00D757E0">
        <w:trPr>
          <w:trHeight w:val="300"/>
          <w:trPrChange w:id="35"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6"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流動資産合計</w:t>
            </w:r>
          </w:p>
        </w:tc>
      </w:tr>
      <w:tr w:rsidR="00D757E0" w:rsidTr="00D757E0">
        <w:trPr>
          <w:trHeight w:val="300"/>
          <w:trPrChange w:id="39"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40"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繰延資産（長期）</w:t>
            </w:r>
          </w:p>
        </w:tc>
      </w:tr>
      <w:tr w:rsidR="00D757E0" w:rsidTr="00D757E0">
        <w:trPr>
          <w:trHeight w:val="300"/>
          <w:trPrChange w:id="43"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4"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流動資産合計</w:t>
            </w:r>
          </w:p>
        </w:tc>
      </w:tr>
      <w:tr w:rsidR="00D757E0" w:rsidTr="00D757E0">
        <w:trPr>
          <w:trHeight w:val="300"/>
          <w:trPrChange w:id="47"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48"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負債及び所有者持分</w:t>
            </w:r>
          </w:p>
        </w:tc>
      </w:tr>
      <w:tr w:rsidR="00D757E0" w:rsidTr="00D757E0">
        <w:trPr>
          <w:trHeight w:val="300"/>
          <w:trPrChange w:id="51"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2"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流動負債：</w:t>
            </w:r>
          </w:p>
        </w:tc>
      </w:tr>
      <w:tr w:rsidR="00D757E0" w:rsidTr="00D757E0">
        <w:trPr>
          <w:trHeight w:val="300"/>
          <w:trPrChange w:id="55"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56"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短期借入金</w:t>
            </w:r>
          </w:p>
        </w:tc>
      </w:tr>
      <w:tr w:rsidR="00D757E0" w:rsidTr="00D757E0">
        <w:trPr>
          <w:trHeight w:val="300"/>
          <w:trPrChange w:id="59"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60"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売買目的金融負債</w:t>
            </w:r>
          </w:p>
        </w:tc>
      </w:tr>
      <w:tr w:rsidR="00D757E0" w:rsidTr="00D757E0">
        <w:trPr>
          <w:trHeight w:val="300"/>
          <w:trPrChange w:id="64"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65"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デリバティブ金融負債</w:t>
            </w:r>
          </w:p>
        </w:tc>
      </w:tr>
      <w:tr w:rsidR="00D757E0" w:rsidTr="00D757E0">
        <w:trPr>
          <w:trHeight w:val="300"/>
          <w:trPrChange w:id="68"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69"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w:t>
            </w:r>
          </w:p>
        </w:tc>
      </w:tr>
      <w:tr w:rsidR="00D757E0" w:rsidTr="00D757E0">
        <w:trPr>
          <w:trHeight w:val="300"/>
          <w:trPrChange w:id="72"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73"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流動負債合計</w:t>
            </w:r>
          </w:p>
        </w:tc>
      </w:tr>
      <w:tr w:rsidR="00D757E0" w:rsidTr="00D757E0">
        <w:trPr>
          <w:trHeight w:val="300"/>
          <w:trPrChange w:id="76"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77"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（特に記載のない限り、金額の単位は人民元です）</w:t>
            </w:r>
          </w:p>
        </w:tc>
      </w:tr>
      <w:tr w:rsidR="00D757E0" w:rsidTr="00D757E0">
        <w:trPr>
          <w:trHeight w:val="300"/>
          <w:trPrChange w:id="80"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81"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控除：売上原価</w:t>
            </w:r>
          </w:p>
        </w:tc>
      </w:tr>
      <w:tr w:rsidR="00D757E0" w:rsidTr="00D757E0">
        <w:trPr>
          <w:trHeight w:val="300"/>
          <w:trPrChange w:id="84"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85"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税金及び付加金</w:t>
            </w:r>
          </w:p>
        </w:tc>
      </w:tr>
      <w:tr w:rsidR="00D757E0" w:rsidTr="00D757E0">
        <w:trPr>
          <w:trHeight w:val="300"/>
          <w:trPrChange w:id="88"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89"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販売費</w:t>
            </w:r>
          </w:p>
        </w:tc>
      </w:tr>
      <w:tr w:rsidR="00D757E0" w:rsidTr="00D757E0">
        <w:trPr>
          <w:trHeight w:val="300"/>
          <w:trPrChange w:id="92"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93"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管理費</w:t>
            </w:r>
          </w:p>
        </w:tc>
      </w:tr>
      <w:tr w:rsidR="00D757E0" w:rsidTr="00D757E0">
        <w:trPr>
          <w:trHeight w:val="300"/>
          <w:trPrChange w:id="96"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97"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研究開発費</w:t>
            </w:r>
          </w:p>
        </w:tc>
      </w:tr>
      <w:tr w:rsidR="00D757E0" w:rsidTr="00D757E0">
        <w:trPr>
          <w:trHeight w:val="300"/>
          <w:trPrChange w:id="100"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01"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支払利息</w:t>
            </w:r>
          </w:p>
        </w:tc>
      </w:tr>
      <w:tr w:rsidR="00D757E0" w:rsidTr="00D757E0">
        <w:trPr>
          <w:trHeight w:val="300"/>
          <w:trPrChange w:id="104"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105"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投資収益（損失は「-」で表示）</w:t>
            </w:r>
          </w:p>
        </w:tc>
      </w:tr>
      <w:tr w:rsidR="00D757E0" w:rsidTr="00D757E0">
        <w:trPr>
          <w:trHeight w:val="300"/>
          <w:trPrChange w:id="108"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09"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純オープンヘッジ収益（損失は「-」で表示）</w:t>
            </w:r>
          </w:p>
        </w:tc>
      </w:tr>
      <w:tr w:rsidR="00D757E0" w:rsidTr="00D757E0">
        <w:trPr>
          <w:trHeight w:val="300"/>
          <w:trPrChange w:id="113"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114"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信用減損損失（損失は「-」で表示）</w:t>
            </w:r>
          </w:p>
        </w:tc>
      </w:tr>
      <w:tr w:rsidR="00D757E0" w:rsidTr="00D757E0">
        <w:trPr>
          <w:trHeight w:val="300"/>
          <w:trPrChange w:id="117"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18"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二、営業利益（損失は「-」で表示）</w:t>
            </w:r>
          </w:p>
        </w:tc>
      </w:tr>
      <w:tr w:rsidR="00D757E0" w:rsidTr="00D757E0">
        <w:trPr>
          <w:trHeight w:val="300"/>
          <w:trPrChange w:id="125"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126"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三、税引前利益（税引前損失は「-」で表示）</w:t>
            </w:r>
          </w:p>
        </w:tc>
      </w:tr>
      <w:tr w:rsidR="00D757E0" w:rsidTr="00D757E0">
        <w:trPr>
          <w:trHeight w:val="300"/>
          <w:trPrChange w:id="133"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34"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1.継続事業からの純利益（純損失は</w:t>
            </w:r>
            <w:bookmarkStart w:id="139" w:name="OLE_LINK2"/>
            <w:r>
              <w:rPr>
                <w:color w:val="000000"/>
              </w:rPr>
              <w:t xml:space="preserve">「-」で表示）</w:t>
            </w:r>
          </w:p>
        </w:tc>
      </w:tr>
      <w:tr w:rsidR="00D757E0" w:rsidTr="00D757E0">
        <w:trPr>
          <w:trHeight w:val="300"/>
          <w:trPrChange w:id="140"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141"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2.非支配株主損益（純損失は「-」で表示）</w:t>
            </w:r>
          </w:p>
        </w:tc>
      </w:tr>
      <w:tr w:rsidR="00D757E0" w:rsidTr="00D757E0">
        <w:trPr>
          <w:trHeight w:val="300"/>
          <w:trPrChange w:id="144"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45"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親会社所有者に帰属するその他の</w:t>
            </w:r>
            <w:bookmarkStart w:id="148" w:name="OLE_LINK3"/>
            <w:r>
              <w:rPr>
                <w:color w:val="000000"/>
              </w:rPr>
              <w:t xml:space="preserve">包括利益</w:t>
            </w:r>
            <w:bookmarkEnd w:id="148"/>
            <w:r>
              <w:rPr>
                <w:color w:val="000000"/>
              </w:rPr>
              <w:t xml:space="preserve">の税引後純額</w:t>
            </w:r>
          </w:p>
        </w:tc>
      </w:tr>
      <w:tr w:rsidR="00D757E0" w:rsidTr="00D757E0">
        <w:trPr>
          <w:trHeight w:val="300"/>
          <w:trPrChange w:id="151"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152"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1.確定給付制度再測定による変動額</w:t>
            </w:r>
          </w:p>
        </w:tc>
      </w:tr>
      <w:tr w:rsidR="00D757E0" w:rsidTr="00D757E0">
        <w:trPr>
          <w:trHeight w:val="300"/>
          <w:trPrChange w:id="155"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56"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2.持分法適用会社における損益に振り替えられないその他の包括利益</w:t>
            </w:r>
          </w:p>
        </w:tc>
      </w:tr>
      <w:tr w:rsidR="00D757E0" w:rsidTr="00D757E0">
        <w:trPr>
          <w:trHeight w:val="300"/>
          <w:trPrChange w:id="163"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164"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3.その他の持分金融商品の公正価値変動</w:t>
            </w:r>
          </w:p>
        </w:tc>
      </w:tr>
      <w:tr w:rsidR="00D757E0" w:rsidTr="00D757E0">
        <w:trPr>
          <w:trHeight w:val="300"/>
          <w:trPrChange w:id="167"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68"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4.企業自身の信用リスクの公正価値変動</w:t>
            </w:r>
          </w:p>
        </w:tc>
      </w:tr>
      <w:tr w:rsidR="00D757E0" w:rsidTr="00D757E0">
        <w:trPr>
          <w:trHeight w:val="300"/>
          <w:trPrChange w:id="172"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173"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（二）損益に振り替えられるその他の包括利益</w:t>
            </w:r>
          </w:p>
        </w:tc>
      </w:tr>
      <w:tr w:rsidR="00D757E0" w:rsidTr="00D757E0">
        <w:trPr>
          <w:trHeight w:val="300"/>
          <w:trPrChange w:id="176"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77"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1.持分法適用会社における損益に振り替えられるその他の包括利益</w:t>
            </w:r>
          </w:p>
        </w:tc>
      </w:tr>
      <w:tr w:rsidR="00D757E0" w:rsidTr="00D757E0">
        <w:trPr>
          <w:trHeight w:val="300"/>
          <w:trPrChange w:id="180"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181"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w:t>
            </w:r>
          </w:p>
        </w:tc>
      </w:tr>
      <w:tr w:rsidR="00D757E0" w:rsidTr="00D757E0">
        <w:trPr>
          <w:trHeight w:val="300"/>
          <w:trPrChange w:id="184"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85"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3.金融資産の再分類によるその他の包括利益への計上額</w:t>
            </w:r>
          </w:p>
        </w:tc>
      </w:tr>
      <w:tr w:rsidR="00D757E0" w:rsidTr="00D757E0">
        <w:trPr>
          <w:trHeight w:val="300"/>
          <w:trPrChange w:id="188"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189"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4.その他の債権投資に係る信用減損引当金</w:t>
            </w:r>
          </w:p>
        </w:tc>
      </w:tr>
      <w:tr w:rsidR="00D757E0" w:rsidTr="00D757E0">
        <w:trPr>
          <w:trHeight w:val="300"/>
          <w:trPrChange w:id="192"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93"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5.キャッシュフローヘッジ準備金</w:t>
            </w:r>
          </w:p>
        </w:tc>
      </w:tr>
      <w:tr w:rsidR="00D757E0" w:rsidTr="00D757E0">
        <w:trPr>
          <w:trHeight w:val="300"/>
          <w:trPrChange w:id="196"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197"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6. 外貨財務諸表換算差額</w:t>
            </w:r>
          </w:p>
        </w:tc>
      </w:tr>
      <w:tr w:rsidR="00D757E0" w:rsidTr="00D757E0">
        <w:trPr>
          <w:trHeight w:val="300"/>
          <w:trPrChange w:id="200"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01"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非支配株主に帰属するその他の包括利益の税引後純額</w:t>
            </w:r>
          </w:p>
        </w:tc>
      </w:tr>
      <w:tr w:rsidR="00D757E0" w:rsidTr="00D757E0">
        <w:trPr>
          <w:trHeight w:val="300"/>
          <w:trPrChange w:id="204"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205"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六、包括利益合計</w:t>
            </w:r>
          </w:p>
        </w:tc>
      </w:tr>
      <w:tr w:rsidR="00D757E0" w:rsidTr="00D757E0">
        <w:trPr>
          <w:trHeight w:val="300"/>
          <w:trPrChange w:id="208"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09"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非支配株主に帰属する包括利益合計</w:t>
            </w:r>
          </w:p>
        </w:tc>
      </w:tr>
      <w:tr w:rsidR="00D757E0" w:rsidTr="00D757E0">
        <w:trPr>
          <w:trHeight w:val="300"/>
          <w:trPrChange w:id="212"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213"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w:t>
            </w:r>
            <w:bookmarkStart w:id="215" w:name="OLE_LINK6"/>
            <w:bookmarkStart w:id="216" w:name="OLE_LINK5"/>
            <w:r>
              <w:rPr>
                <w:color w:val="000000"/>
              </w:rPr>
              <w:t xml:space="preserve">特に記載のない限り、金額の単位は人民元です</w:t>
            </w:r>
            <w:bookmarkEnd w:id="215"/>
            <w:bookmarkEnd w:id="216"/>
            <w:r>
              <w:rPr>
                <w:color w:val="000000"/>
              </w:rPr>
              <w:t xml:space="preserve">）</w:t>
            </w:r>
          </w:p>
        </w:tc>
      </w:tr>
      <w:tr w:rsidR="00D757E0" w:rsidTr="00D757E0">
        <w:trPr>
          <w:trHeight w:val="300"/>
          <w:trPrChange w:id="218"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19"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一、営業活動によるキャッシュ・フロー：</w:t>
            </w:r>
          </w:p>
        </w:tc>
      </w:tr>
      <w:tr w:rsidR="00D757E0" w:rsidTr="00D757E0">
        <w:trPr>
          <w:trHeight w:val="300"/>
          <w:trPrChange w:id="222"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223"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商品販売、役務提供による現金収入</w:t>
            </w:r>
          </w:p>
        </w:tc>
      </w:tr>
      <w:tr w:rsidR="00D757E0" w:rsidTr="00D757E0">
        <w:trPr>
          <w:trHeight w:val="300"/>
          <w:trPrChange w:id="226"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27"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kern w:val="2"/>
              </w:rPr>
              <w:t xml:space="preserve">税金還付金</w:t>
            </w:r>
          </w:p>
        </w:tc>
      </w:tr>
      <w:tr w:rsidR="00D757E0" w:rsidTr="00D757E0">
        <w:trPr>
          <w:trHeight w:val="300"/>
          <w:trPrChange w:id="230"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231"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kern w:val="2"/>
              </w:rPr>
              <w:t xml:space="preserve">その他の営業活動による現金収入</w:t>
            </w:r>
          </w:p>
        </w:tc>
      </w:tr>
      <w:tr w:rsidR="00D757E0" w:rsidTr="00D757E0">
        <w:trPr>
          <w:trHeight w:val="300"/>
          <w:trPrChange w:id="234"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35"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投資活動によるキャッシュ・フロー純額</w:t>
            </w:r>
          </w:p>
        </w:tc>
      </w:tr>
      <w:tr w:rsidR="00D757E0" w:rsidTr="00D757E0">
        <w:trPr>
          <w:trHeight w:val="300"/>
          <w:trPrChange w:id="238"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239"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蘇州水務集団有限公司</w:t>
            </w:r>
          </w:p>
        </w:tc>
      </w:tr>
      <w:tr w:rsidR="00D757E0" w:rsidTr="00D757E0">
        <w:trPr>
          <w:trHeight w:val="300"/>
          <w:trPrChange w:id="241"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42"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（特に記載のない限り、金額の単位は人民元です）</w:t>
            </w:r>
          </w:p>
        </w:tc>
      </w:tr>
      <w:tr w:rsidR="00D757E0" w:rsidTr="00D757E0">
        <w:trPr>
          <w:trHeight w:val="300"/>
          <w:trPrChange w:id="243"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244"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親会社所有者権益に帰属する</w:t>
            </w:r>
          </w:p>
        </w:tc>
      </w:tr>
      <w:tr w:rsidR="00D757E0" w:rsidTr="00D757E0">
        <w:trPr>
          <w:trHeight w:val="300"/>
          <w:trPrChange w:id="247"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48"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少数株主権益</w:t>
            </w:r>
          </w:p>
        </w:tc>
      </w:tr>
      <w:tr w:rsidR="00D757E0" w:rsidTr="00D757E0">
        <w:trPr>
          <w:trHeight w:val="300"/>
          <w:trPrChange w:id="253"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254"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所有者権益合計</w:t>
            </w:r>
          </w:p>
        </w:tc>
      </w:tr>
      <w:tr w:rsidR="00D757E0" w:rsidTr="00D757E0">
        <w:trPr>
          <w:trHeight w:val="300"/>
          <w:trPrChange w:id="259"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60"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資本金（または株式資本）</w:t>
            </w:r>
          </w:p>
        </w:tc>
      </w:tr>
      <w:tr w:rsidR="00D757E0" w:rsidTr="00D757E0">
        <w:trPr>
          <w:trHeight w:val="300"/>
          <w:trPrChange w:id="265"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266"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その他の持分証券</w:t>
            </w:r>
          </w:p>
        </w:tc>
      </w:tr>
      <w:tr w:rsidR="00D757E0" w:rsidTr="00D757E0">
        <w:trPr>
          <w:trHeight w:val="300"/>
          <w:trPrChange w:id="269"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70"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資本剰余金</w:t>
            </w:r>
          </w:p>
        </w:tc>
      </w:tr>
      <w:tr w:rsidR="00D757E0" w:rsidTr="00D757E0">
        <w:trPr>
          <w:trHeight w:val="300"/>
          <w:trPrChange w:id="275"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276"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その他の包括利益</w:t>
            </w:r>
          </w:p>
        </w:tc>
      </w:tr>
      <w:tr w:rsidR="00D757E0" w:rsidTr="00D757E0">
        <w:trPr>
          <w:trHeight w:val="300"/>
          <w:trPrChange w:id="279"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80"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利益剰余金</w:t>
            </w:r>
          </w:p>
        </w:tc>
      </w:tr>
      <w:tr w:rsidR="00D757E0" w:rsidTr="00D757E0">
        <w:trPr>
          <w:trHeight w:val="300"/>
          <w:trPrChange w:id="283"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284"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繰越利益剰余金</w:t>
            </w:r>
          </w:p>
        </w:tc>
      </w:tr>
      <w:tr w:rsidR="00D757E0" w:rsidTr="00D757E0">
        <w:trPr>
          <w:trHeight w:val="300"/>
          <w:trPrChange w:id="287"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88"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小計</w:t>
            </w:r>
          </w:p>
        </w:tc>
      </w:tr>
      <w:tr w:rsidR="00D757E0" w:rsidTr="00D757E0">
        <w:trPr>
          <w:trHeight w:val="300"/>
          <w:trPrChange w:id="291"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292"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期末残高</w:t>
            </w:r>
          </w:p>
        </w:tc>
      </w:tr>
      <w:tr w:rsidR="00D757E0" w:rsidTr="00D757E0">
        <w:trPr>
          <w:trHeight w:val="300"/>
          <w:trPrChange w:id="295"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96"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kern w:val="2"/>
              </w:rPr>
              <w:t xml:space="preserve">加：会計方針の変更</w:t>
            </w:r>
          </w:p>
        </w:tc>
      </w:tr>
      <w:tr w:rsidR="00D757E0" w:rsidTr="00D757E0">
        <w:trPr>
          <w:trHeight w:val="300"/>
          <w:trPrChange w:id="299"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300"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kern w:val="2"/>
              </w:rPr>
              <w:t xml:space="preserve">過年度の誤謬の訂正</w:t>
            </w:r>
          </w:p>
        </w:tc>
      </w:tr>
      <w:tr w:rsidR="00D757E0" w:rsidTr="00D757E0">
        <w:trPr>
          <w:trHeight w:val="300"/>
          <w:trPrChange w:id="303"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04"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kern w:val="2"/>
              </w:rPr>
              <w:t xml:space="preserve">同一支配下の企業結合</w:t>
            </w:r>
          </w:p>
        </w:tc>
      </w:tr>
      <w:tr w:rsidR="00D757E0" w:rsidTr="00D757E0">
        <w:trPr>
          <w:trHeight w:val="300"/>
          <w:trPrChange w:id="307"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308"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w:t>
            </w:r>
          </w:p>
        </w:tc>
      </w:tr>
      <w:tr w:rsidR="00D757E0" w:rsidTr="00D757E0">
        <w:trPr>
          <w:trHeight w:val="300"/>
          <w:trPrChange w:id="311"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12"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二、本年期首残高</w:t>
            </w:r>
          </w:p>
        </w:tc>
      </w:tr>
      <w:tr w:rsidR="00D757E0" w:rsidTr="00D757E0">
        <w:trPr>
          <w:trHeight w:val="300"/>
          <w:trPrChange w:id="315"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316"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三、本年増減変動額（減少は「-」を記入）</w:t>
            </w:r>
          </w:p>
        </w:tc>
      </w:tr>
      <w:tr w:rsidR="00D757E0" w:rsidTr="00D757E0">
        <w:trPr>
          <w:trHeight w:val="300"/>
          <w:trPrChange w:id="321"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22"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（一）包括利益合計</w:t>
            </w:r>
          </w:p>
        </w:tc>
      </w:tr>
      <w:tr w:rsidR="00D757E0" w:rsidTr="00D757E0">
        <w:trPr>
          <w:trHeight w:val="300"/>
          <w:trPrChange w:id="325"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326"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1.所有者による普通株式の払込</w:t>
            </w:r>
          </w:p>
        </w:tc>
      </w:tr>
      <w:tr w:rsidR="00D757E0" w:rsidTr="00D757E0">
        <w:trPr>
          <w:trHeight w:val="300"/>
          <w:trPrChange w:id="331"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32"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2.その他の持分証券保有者による資本の払込</w:t>
            </w:r>
          </w:p>
        </w:tc>
      </w:tr>
      <w:tr w:rsidR="00D757E0" w:rsidTr="00D757E0">
        <w:trPr>
          <w:trHeight w:val="300"/>
          <w:trPrChange w:id="335"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336"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3.株式報酬が所有者権益に計上された金額</w:t>
            </w:r>
          </w:p>
        </w:tc>
      </w:tr>
      <w:tr w:rsidR="00D757E0" w:rsidTr="00D757E0">
        <w:trPr>
          <w:trHeight w:val="300"/>
          <w:trPrChange w:id="342"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43"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1.利益剰余金の積立</w:t>
            </w:r>
          </w:p>
        </w:tc>
      </w:tr>
      <w:tr w:rsidR="00D757E0" w:rsidTr="00D757E0">
        <w:trPr>
          <w:trHeight w:val="300"/>
          <w:trPrChange w:id="346"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347"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2.所有者（または株主）への分配</w:t>
            </w:r>
          </w:p>
        </w:tc>
      </w:tr>
      <w:tr w:rsidR="00D757E0" w:rsidTr="00D757E0">
        <w:trPr>
          <w:trHeight w:val="300"/>
          <w:trPrChange w:id="350"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51"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w:t>
            </w:r>
          </w:p>
        </w:tc>
      </w:tr>
      <w:tr w:rsidR="00D757E0" w:rsidTr="00D757E0">
        <w:trPr>
          <w:trHeight w:val="300"/>
          <w:trPrChange w:id="354"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355"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（四）所有者権益内部振替</w:t>
            </w:r>
          </w:p>
        </w:tc>
      </w:tr>
      <w:tr w:rsidR="00D757E0" w:rsidTr="00D757E0">
        <w:trPr>
          <w:trHeight w:val="90"/>
          <w:trPrChange w:id="358" w:author="CCJK" w:date="2024-10-18T09:42:00Z">
            <w:trPr>
              <w:trHeight w:val="90"/>
            </w:trPr>
          </w:trPrChange>
        </w:trPr>
        <w:tc>
          <w:tcPr>
            <w:tcW w:w="3261" w:type="dxa"/>
            <w:tcBorders>
              <w:top w:val="nil"/>
              <w:left w:val="nil"/>
              <w:bottom w:val="single" w:sz="8" w:space="0" w:color="000000"/>
              <w:right w:val="single" w:sz="8" w:space="0" w:color="000000"/>
            </w:tcBorders>
            <w:shd w:val="clear" w:color="000000" w:fill="F2F2F2"/>
            <w:noWrap/>
            <w:vAlign w:val="center"/>
            <w:tcPrChange w:id="359"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1.資本剰余金から資本金（または株式資本）への振替</w:t>
            </w:r>
          </w:p>
        </w:tc>
      </w:tr>
      <w:tr w:rsidR="00D757E0" w:rsidTr="00D757E0">
        <w:trPr>
          <w:trHeight w:val="300"/>
          <w:trPrChange w:id="362"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363"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2.利益剰余金から資本金（または株式資本）への振替</w:t>
            </w:r>
          </w:p>
        </w:tc>
      </w:tr>
      <w:tr w:rsidR="00D757E0" w:rsidTr="00D757E0">
        <w:trPr>
          <w:trHeight w:val="300"/>
          <w:trPrChange w:id="368"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69"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3.利益剰余金による欠損填補</w:t>
            </w:r>
          </w:p>
        </w:tc>
      </w:tr>
      <w:tr w:rsidR="00D757E0" w:rsidTr="00D757E0">
        <w:trPr>
          <w:trHeight w:val="300"/>
          <w:trPrChange w:id="372"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373"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4.確定給付制度の変動額の留保利益への振替</w:t>
            </w:r>
          </w:p>
        </w:tc>
      </w:tr>
      <w:tr w:rsidR="00D757E0" w:rsidTr="00D757E0">
        <w:trPr>
          <w:trHeight w:val="300"/>
          <w:trPrChange w:id="376"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77"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5.その他の包括利益の留保利益への振替</w:t>
            </w:r>
          </w:p>
        </w:tc>
      </w:tr>
      <w:tr w:rsidR="00D757E0" w:rsidTr="00D757E0">
        <w:trPr>
          <w:trHeight w:val="300"/>
          <w:trPrChange w:id="380"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381"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四、当期期末残高</w:t>
            </w:r>
          </w:p>
        </w:tc>
      </w:tr>
      <w:tr w:rsidR="00D757E0" w:rsidTr="00D757E0">
        <w:trPr>
          <w:trHeight w:val="300"/>
          <w:trPrChange w:id="388"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89"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前期金額</w:t>
            </w:r>
          </w:p>
        </w:tc>
      </w:tr>
      <w:tr w:rsidR="00D757E0" w:rsidTr="00D757E0">
        <w:trPr>
          <w:trHeight w:val="300"/>
          <w:trPrChange w:id="392"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393"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親会社所有者権益に</w:t>
            </w:r>
            <w:bookmarkStart w:id="396" w:name="OLE_LINK15"/>
            <w:bookmarkStart w:id="397" w:name="OLE_LINK16"/>
            <w:r>
              <w:rPr>
                <w:color w:val="000000"/>
              </w:rPr>
              <w:t xml:space="preserve">帰属する</w:t>
            </w:r>
          </w:p>
        </w:tc>
      </w:tr>
      <w:tr w:rsidR="00D757E0" w:rsidTr="00D757E0">
        <w:trPr>
          <w:trHeight w:val="300"/>
          <w:trPrChange w:id="400"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01"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少数株主権益</w:t>
            </w:r>
          </w:p>
        </w:tc>
      </w:tr>
      <w:tr w:rsidR="00D757E0" w:rsidTr="00D757E0">
        <w:trPr>
          <w:trHeight w:val="300"/>
          <w:trPrChange w:id="404"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405"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所有者権益合計</w:t>
            </w:r>
          </w:p>
        </w:tc>
      </w:tr>
      <w:tr w:rsidR="00D757E0" w:rsidTr="00D757E0">
        <w:trPr>
          <w:trHeight w:val="300"/>
          <w:trPrChange w:id="408"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09"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その他の持分証券</w:t>
            </w:r>
          </w:p>
        </w:tc>
      </w:tr>
      <w:tr w:rsidR="00D757E0" w:rsidTr="00D757E0">
        <w:trPr>
          <w:trHeight w:val="300"/>
          <w:trPrChange w:id="412"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413"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資本剰余金</w:t>
            </w:r>
          </w:p>
        </w:tc>
      </w:tr>
      <w:tr w:rsidR="00D757E0" w:rsidTr="00D757E0">
        <w:trPr>
          <w:trHeight w:val="300"/>
          <w:trPrChange w:id="416"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17"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その他の包括利益</w:t>
            </w:r>
          </w:p>
        </w:tc>
      </w:tr>
      <w:tr w:rsidR="00D757E0" w:rsidTr="00D757E0">
        <w:trPr>
          <w:trHeight w:val="300"/>
          <w:trPrChange w:id="420"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421"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特定準備金</w:t>
            </w:r>
          </w:p>
        </w:tc>
      </w:tr>
      <w:tr w:rsidR="00D757E0" w:rsidTr="00D757E0">
        <w:trPr>
          <w:trHeight w:val="300"/>
          <w:trPrChange w:id="425"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26"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利益剰余金</w:t>
            </w:r>
          </w:p>
        </w:tc>
      </w:tr>
      <w:tr w:rsidR="00D757E0" w:rsidTr="00D757E0">
        <w:trPr>
          <w:trHeight w:val="300"/>
          <w:trPrChange w:id="429"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430"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繰越利益剰余金</w:t>
            </w:r>
          </w:p>
        </w:tc>
      </w:tr>
      <w:tr w:rsidR="00D757E0" w:rsidTr="00D757E0">
        <w:trPr>
          <w:trHeight w:val="300"/>
          <w:trPrChange w:id="433"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34"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一、前会計年度末残高</w:t>
            </w:r>
          </w:p>
        </w:tc>
      </w:tr>
      <w:tr w:rsidR="00D757E0" w:rsidTr="00D757E0">
        <w:trPr>
          <w:trHeight w:val="379"/>
          <w:trPrChange w:id="437" w:author="CCJK" w:date="2024-10-18T09:42:00Z">
            <w:trPr>
              <w:trHeight w:val="379"/>
            </w:trPr>
          </w:trPrChange>
        </w:trPr>
        <w:tc>
          <w:tcPr>
            <w:tcW w:w="3261" w:type="dxa"/>
            <w:tcBorders>
              <w:top w:val="nil"/>
              <w:left w:val="nil"/>
              <w:bottom w:val="nil"/>
              <w:right w:val="single" w:sz="8" w:space="0" w:color="000000"/>
            </w:tcBorders>
            <w:shd w:val="clear" w:color="000000" w:fill="F2F2F2"/>
            <w:noWrap/>
            <w:vAlign w:val="center"/>
            <w:tcPrChange w:id="438"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kern w:val="2"/>
              </w:rPr>
              <w:t xml:space="preserve">加：会計方針の変更</w:t>
            </w:r>
          </w:p>
        </w:tc>
      </w:tr>
      <w:tr w:rsidR="00D757E0" w:rsidTr="00D757E0">
        <w:trPr>
          <w:trHeight w:val="300"/>
          <w:trPrChange w:id="441"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42"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kern w:val="2"/>
              </w:rPr>
              <w:t xml:space="preserve">過年度の誤謬の訂正</w:t>
            </w:r>
          </w:p>
        </w:tc>
      </w:tr>
      <w:tr w:rsidR="00D757E0" w:rsidTr="00D757E0">
        <w:trPr>
          <w:trHeight w:val="300"/>
          <w:trPrChange w:id="445"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446"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kern w:val="2"/>
              </w:rPr>
              <w:t xml:space="preserve">同一支配下の企業結合</w:t>
            </w:r>
          </w:p>
        </w:tc>
      </w:tr>
      <w:tr w:rsidR="00D757E0" w:rsidTr="00D757E0">
        <w:trPr>
          <w:trHeight w:val="300"/>
          <w:trPrChange w:id="449"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50"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二、本年期首残高</w:t>
            </w:r>
          </w:p>
        </w:tc>
      </w:tr>
      <w:tr w:rsidR="00D757E0" w:rsidTr="00D757E0">
        <w:trPr>
          <w:trHeight w:val="300"/>
          <w:trPrChange w:id="453"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454"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三、本年増減変動額（減少は「-」を記入）</w:t>
            </w:r>
          </w:p>
        </w:tc>
      </w:tr>
      <w:tr w:rsidR="00D757E0" w:rsidTr="00D757E0">
        <w:trPr>
          <w:trHeight w:val="300"/>
          <w:trPrChange w:id="457"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58"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（一）包括利益合計</w:t>
            </w:r>
          </w:p>
        </w:tc>
      </w:tr>
      <w:tr w:rsidR="00D757E0" w:rsidTr="00D757E0">
        <w:trPr>
          <w:trHeight w:val="300"/>
          <w:trPrChange w:id="463"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464"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（二）所有者による資本の投入および減少</w:t>
            </w:r>
          </w:p>
        </w:tc>
      </w:tr>
      <w:tr w:rsidR="00D757E0" w:rsidTr="00D757E0">
        <w:trPr>
          <w:trHeight w:val="300"/>
          <w:trPrChange w:id="471"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72"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1.所有者による普通株式の払込</w:t>
            </w:r>
          </w:p>
        </w:tc>
      </w:tr>
      <w:tr w:rsidR="00D757E0" w:rsidTr="00D757E0">
        <w:trPr>
          <w:trHeight w:val="300"/>
          <w:trPrChange w:id="475"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476"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2.その他の持分証券保有者による資本の払込</w:t>
            </w:r>
          </w:p>
        </w:tc>
      </w:tr>
      <w:tr w:rsidR="00D757E0" w:rsidTr="00D757E0">
        <w:trPr>
          <w:trHeight w:val="300"/>
          <w:trPrChange w:id="481"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82"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3.株式報酬が所有者権益に計上された金額</w:t>
            </w:r>
          </w:p>
        </w:tc>
      </w:tr>
      <w:tr w:rsidR="00D757E0" w:rsidTr="00D757E0">
        <w:trPr>
          <w:trHeight w:val="300"/>
          <w:trPrChange w:id="486"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487"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（三）利益処分</w:t>
            </w:r>
          </w:p>
        </w:tc>
      </w:tr>
      <w:tr w:rsidR="00D757E0" w:rsidTr="00D757E0">
        <w:trPr>
          <w:trHeight w:val="300"/>
          <w:trPrChange w:id="490"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91"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1.利益剰余金の積立</w:t>
            </w:r>
          </w:p>
        </w:tc>
      </w:tr>
      <w:tr w:rsidR="00D757E0" w:rsidTr="00D757E0">
        <w:trPr>
          <w:trHeight w:val="300"/>
          <w:trPrChange w:id="494"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495"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2.所有者（または株主）への分配</w:t>
            </w:r>
          </w:p>
        </w:tc>
      </w:tr>
      <w:tr w:rsidR="00D757E0" w:rsidTr="00D757E0">
        <w:trPr>
          <w:trHeight w:val="300"/>
          <w:trPrChange w:id="498"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99"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（四）所有者持分内部振替</w:t>
            </w:r>
          </w:p>
        </w:tc>
      </w:tr>
      <w:tr w:rsidR="00D757E0" w:rsidTr="00D757E0">
        <w:trPr>
          <w:trHeight w:val="300"/>
          <w:trPrChange w:id="504"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505"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1.資本準備金から資本（または株式）への振替</w:t>
            </w:r>
          </w:p>
        </w:tc>
      </w:tr>
      <w:tr w:rsidR="00D757E0" w:rsidTr="00D757E0">
        <w:trPr>
          <w:trHeight w:val="300"/>
          <w:trPrChange w:id="510"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11"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2.利益準備金から資本（または株式）への振替</w:t>
            </w:r>
          </w:p>
        </w:tc>
      </w:tr>
      <w:tr w:rsidR="00D757E0" w:rsidTr="00D757E0">
        <w:trPr>
          <w:trHeight w:val="300"/>
          <w:trPrChange w:id="515"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516"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3.</w:t>
            </w:r>
            <w:bookmarkStart w:id="517" w:name="OLE_LINK22"/>
            <w:bookmarkStart w:id="518" w:name="OLE_LINK21"/>
            <w:r>
              <w:rPr>
                <w:color w:val="000000"/>
              </w:rPr>
              <w:t xml:space="preserve">利益剰余金による欠損填補</w:t>
            </w:r>
          </w:p>
        </w:tc>
      </w:tr>
      <w:tr w:rsidR="00D757E0" w:rsidTr="00D757E0">
        <w:trPr>
          <w:trHeight w:val="300"/>
          <w:trPrChange w:id="521"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22"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4.確定給付制度の変動額の留保利益への振替</w:t>
            </w:r>
          </w:p>
        </w:tc>
      </w:tr>
      <w:tr w:rsidR="00D757E0" w:rsidTr="00D757E0">
        <w:trPr>
          <w:trHeight w:val="300"/>
          <w:trPrChange w:id="525"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526"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5.その他の包括利益の留保利益への振替</w:t>
            </w:r>
          </w:p>
        </w:tc>
      </w:tr>
      <w:tr w:rsidR="00D757E0" w:rsidTr="00D757E0">
        <w:trPr>
          <w:trHeight w:val="300"/>
          <w:trPrChange w:id="529"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30"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（五）特定準備金</w:t>
            </w:r>
          </w:p>
        </w:tc>
      </w:tr>
      <w:tr w:rsidR="00D757E0" w:rsidTr="00D757E0">
        <w:trPr>
          <w:trHeight w:val="300"/>
          <w:trPrChange w:id="533"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534"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2.当期使用</w:t>
            </w:r>
          </w:p>
        </w:tc>
      </w:tr>
      <w:tr w:rsidR="00D757E0" w:rsidTr="00D757E0">
        <w:trPr>
          <w:trHeight w:val="300"/>
          <w:trPrChange w:id="538"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39"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（六）その他</w:t>
            </w:r>
          </w:p>
        </w:tc>
      </w:tr>
      <w:tr w:rsidR="00D757E0" w:rsidTr="00D757E0">
        <w:trPr>
          <w:trHeight w:val="300"/>
          <w:trPrChange w:id="542"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543"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四、当期期末残高</w:t>
            </w:r>
          </w:p>
        </w:tc>
      </w:tr>
      <w:tr w:rsidR="00D757E0" w:rsidTr="00D757E0">
        <w:trPr>
          <w:trHeight w:val="300"/>
          <w:trPrChange w:id="548"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49"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(五）売掛金債権融資</w:t>
            </w:r>
          </w:p>
        </w:tc>
      </w:tr>
      <w:tr w:rsidR="00D757E0" w:rsidTr="00D757E0">
        <w:trPr>
          <w:trHeight w:val="300"/>
          <w:trPrChange w:id="550"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551"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控除：貸倒引当金</w:t>
            </w:r>
          </w:p>
        </w:tc>
      </w:tr>
      <w:tr w:rsidR="00D757E0" w:rsidTr="00D757E0">
        <w:trPr>
          <w:trHeight w:val="300"/>
          <w:trPrChange w:id="554"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55"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棚卸資産評価損引当金/契約履行費用減損引当金</w:t>
            </w:r>
          </w:p>
        </w:tc>
      </w:tr>
      <w:tr w:rsidR="00D757E0" w:rsidTr="00D757E0">
        <w:trPr>
          <w:trHeight w:val="300"/>
          <w:trPrChange w:id="558"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559"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減損引当金前年度末残高</w:t>
            </w:r>
          </w:p>
        </w:tc>
      </w:tr>
      <w:tr w:rsidR="00D757E0" w:rsidTr="00D757E0">
        <w:trPr>
          <w:trHeight w:val="300"/>
          <w:trPrChange w:id="560"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61"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2.関連</w:t>
            </w:r>
            <w:bookmarkStart w:id="562" w:name="OLE_LINK7"/>
            <w:bookmarkEnd w:id="562"/>
            <w:r>
              <w:rPr>
                <w:color w:val="000000"/>
              </w:rPr>
              <w:t xml:space="preserve">会社</w:t>
            </w:r>
          </w:p>
        </w:tc>
      </w:tr>
      <w:tr w:rsidR="00D757E0" w:rsidTr="00D757E0">
        <w:trPr>
          <w:trHeight w:val="300"/>
          <w:trPrChange w:id="565"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566"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常熟滬建環保水務有限公司</w:t>
            </w:r>
          </w:p>
        </w:tc>
      </w:tr>
      <w:tr w:rsidR="00D757E0" w:rsidTr="00D757E0">
        <w:trPr>
          <w:trHeight w:val="300"/>
          <w:trPrChange w:id="569"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70"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w:t>
            </w:r>
          </w:p>
        </w:tc>
      </w:tr>
      <w:tr w:rsidR="00D757E0" w:rsidTr="00D757E0">
        <w:trPr>
          <w:trHeight w:val="300"/>
          <w:trPrChange w:id="573"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574"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所有者投入</w:t>
            </w:r>
          </w:p>
        </w:tc>
      </w:tr>
      <w:tr w:rsidR="00D757E0" w:rsidTr="00D757E0">
        <w:trPr>
          <w:trHeight w:val="300"/>
          <w:trPrChange w:id="576"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77"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建物</w:t>
            </w:r>
            <w:bookmarkStart w:id="580" w:name="OLE_LINK8"/>
            <w:r>
              <w:rPr>
                <w:color w:val="000000"/>
              </w:rPr>
              <w:t xml:space="preserve">および構築物</w:t>
            </w:r>
          </w:p>
        </w:tc>
      </w:tr>
      <w:tr w:rsidR="00D757E0" w:rsidTr="00D757E0">
        <w:trPr>
          <w:trHeight w:val="300"/>
          <w:trPrChange w:id="581"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582"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合計</w:t>
            </w:r>
          </w:p>
        </w:tc>
      </w:tr>
      <w:tr w:rsidR="00D757E0" w:rsidTr="00D757E0">
        <w:trPr>
          <w:trHeight w:val="300"/>
          <w:trPrChange w:id="585"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86"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ソフトウェア著作権</w:t>
            </w:r>
          </w:p>
        </w:tc>
      </w:tr>
      <w:bookmarkEnd w:id="587"/>
      <w:tr w:rsidR="00D757E0" w:rsidTr="00D757E0">
        <w:trPr>
          <w:trHeight w:val="300"/>
          <w:trPrChange w:id="588"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589"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未実現利益</w:t>
            </w:r>
          </w:p>
        </w:tc>
      </w:tr>
      <w:tr w:rsidR="00D757E0" w:rsidTr="00D757E0">
        <w:trPr>
          <w:trHeight w:val="300"/>
          <w:trPrChange w:id="590"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91"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未着票財税差異</w:t>
            </w:r>
          </w:p>
        </w:tc>
      </w:tr>
      <w:tr w:rsidR="00D757E0" w:rsidTr="00D757E0">
        <w:trPr>
          <w:trHeight w:val="300"/>
          <w:trPrChange w:id="592"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593"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長期資産取得費</w:t>
            </w:r>
          </w:p>
        </w:tc>
      </w:tr>
      <w:tr w:rsidR="00D757E0" w:rsidTr="00D757E0">
        <w:trPr>
          <w:trHeight w:val="300"/>
          <w:trPrChange w:id="595"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96"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仕入および工事費</w:t>
            </w:r>
          </w:p>
        </w:tc>
      </w:tr>
      <w:tr w:rsidR="00D757E0" w:rsidTr="00D757E0">
        <w:trPr>
          <w:trHeight w:val="300"/>
          <w:trPrChange w:id="597"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598"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（2）期末のその他の未払金のうち金額が大きいもの</w:t>
            </w:r>
          </w:p>
        </w:tc>
      </w:tr>
      <w:tr w:rsidR="00D757E0" w:rsidTr="00D757E0">
        <w:trPr>
          <w:trHeight w:val="300"/>
          <w:trPrChange w:id="599"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600"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旧</w:t>
            </w:r>
            <w:bookmarkStart w:id="601" w:name="OLE_LINK10"/>
            <w:r>
              <w:rPr>
                <w:color w:val="000000"/>
              </w:rPr>
              <w:t xml:space="preserve">清源プロジェクト</w:t>
            </w:r>
          </w:p>
        </w:tc>
      </w:tr>
      <w:tr w:rsidR="00D757E0" w:rsidTr="00D757E0">
        <w:trPr>
          <w:trHeight w:val="300"/>
          <w:trPrChange w:id="602"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603"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都市部公共直飲水プロジェクト</w:t>
            </w:r>
          </w:p>
        </w:tc>
      </w:tr>
      <w:tr w:rsidR="00D757E0" w:rsidTr="00D757E0">
        <w:trPr>
          <w:trHeight w:val="300"/>
          <w:trPrChange w:id="604"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605"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大規模修繕更新再設置プロジェクト</w:t>
            </w:r>
          </w:p>
        </w:tc>
      </w:tr>
      <w:tr w:rsidR="00D757E0" w:rsidTr="00D757E0">
        <w:trPr>
          <w:trHeight w:val="300"/>
          <w:trPrChange w:id="606"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607"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当期変動増（+）減（-）</w:t>
            </w:r>
          </w:p>
        </w:tc>
      </w:tr>
      <w:tr w:rsidR="00D757E0" w:rsidTr="00D757E0">
        <w:trPr>
          <w:trHeight w:val="300"/>
          <w:trPrChange w:id="610"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611"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下水処理場運営収入</w:t>
            </w:r>
          </w:p>
        </w:tc>
      </w:tr>
      <w:tr w:rsidR="00D757E0" w:rsidTr="00D757E0">
        <w:trPr>
          <w:trHeight w:val="300"/>
          <w:trPrChange w:id="612"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613"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工事および運営保守収入</w:t>
            </w:r>
          </w:p>
        </w:tc>
      </w:tr>
      <w:tr w:rsidR="00D757E0" w:rsidTr="00D757E0">
        <w:trPr>
          <w:trHeight w:val="300"/>
          <w:trPrChange w:id="614"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615"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rPr>
            </w:pPr>
            <w:r>
              <w:rPr>
                <w:color w:val="000000"/>
              </w:rPr>
              <w:t xml:space="preserve">その主なプロジェクト：</w:t>
            </w:r>
          </w:p>
        </w:tc>
      </w:tr>
      <w:tr w:rsidR="00D757E0" w:rsidTr="00D757E0">
        <w:trPr>
          <w:trHeight w:val="300"/>
          <w:trPrChange w:id="617" w:author="CCJK" w:date="2024-10-18T09:42:00Z">
            <w:trPr>
              <w:trHeight w:val="300"/>
            </w:trPr>
          </w:trPrChange>
        </w:trPr>
        <w:tc>
          <w:tcPr>
            <w:tcW w:w="3261" w:type="dxa"/>
            <w:tcBorders>
              <w:top w:val="nil"/>
              <w:left w:val="nil"/>
              <w:bottom w:val="nil"/>
              <w:right w:val="single" w:sz="8" w:space="0" w:color="000000"/>
            </w:tcBorders>
            <w:shd w:val="clear" w:color="000000" w:fill="F2F2F2"/>
            <w:noWrap/>
            <w:vAlign w:val="center"/>
            <w:tcPrChange w:id="618" w:author="CCJK" w:date="2024-10-18T09:42:00Z">
              <w:tcPr>
                <w:tcW w:w="3261" w:type="dxa"/>
                <w:tcBorders>
                  <w:top w:val="nil"/>
                  <w:left w:val="nil"/>
                  <w:bottom w:val="nil"/>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控除：現金同等物の期首残高</w:t>
            </w:r>
          </w:p>
        </w:tc>
      </w:tr>
      <w:tr w:rsidR="00D757E0" w:rsidTr="00D757E0">
        <w:trPr>
          <w:trHeight w:val="300"/>
          <w:trPrChange w:id="621" w:author="CCJK" w:date="2024-10-18T09:4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622" w:author="CCJK" w:date="2024-10-18T09:42:00Z">
              <w:tcPr>
                <w:tcW w:w="3261" w:type="dxa"/>
                <w:tcBorders>
                  <w:top w:val="nil"/>
                  <w:left w:val="nil"/>
                  <w:bottom w:val="single" w:sz="8" w:space="0" w:color="000000"/>
                  <w:right w:val="single" w:sz="8" w:space="0" w:color="000000"/>
                </w:tcBorders>
                <w:shd w:val="clear" w:color="000000" w:fill="F2F2F2"/>
                <w:noWrap/>
                <w:vAlign w:val="center"/>
              </w:tcPr>
            </w:tcPrChange>
          </w:tcPr>
          <w:p>
            <w:pPr>
              <w:rPr>
                <w:rFonts w:ascii="Arial Unicode MS" w:eastAsia="Arial Unicode MS" w:hAnsi="Arial Unicode MS" w:cs="Arial Unicode MS"/>
                <w:color w:val="000000"/>
                <w:sz w:val="20"/>
                <w:szCs w:val="20"/>
                <w:lang w:eastAsia="zh-CN"/>
              </w:rPr>
            </w:pPr>
            <w:r>
              <w:rPr>
                <w:color w:val="000000"/>
              </w:rPr>
              <w:t xml:space="preserve">うち：保有しているが、親会社またはグループ内の他の子会社が使用できない現金および現金同等物</w:t>
            </w:r>
          </w:p>
        </w:tc>
      </w:tr>
    </w:tbl>
    <w:p>
      <w:pPr>
        <w:rPr>
          <w:lang w:eastAsia="zh-CN"/>
        </w:rPr>
      </w:pPr>
    </w:p>
    <w:p>
      <w:pPr>
        <w:rPr>
          <w:lang w:eastAsia="zh-CN"/>
        </w:rPr>
      </w:pPr>
      <w:r>
        <w:br w:type="page"/>
      </w:r>
    </w:p>
    <w:p>
      <w:pPr>
        <w:rPr>
          <w:lang w:eastAsia="zh-CN"/>
        </w:rPr>
      </w:pPr>
    </w:p>
    <w:p>
      <w:pPr>
        <w:rPr>
          <w:lang w:eastAsia="zh-CN"/>
        </w:rPr>
      </w:pPr>
    </w:p>
    <w:p>
      <w:pPr>
        <w:rPr>
          <w:lang w:eastAsia="zh-CN"/>
        </w:rPr>
      </w:pPr>
    </w:p>
    <w:p>
      <w:pPr>
        <w:rPr>
          <w:lang w:eastAsia="zh-CN"/>
        </w:rPr>
      </w:pPr>
    </w:p>
    <w:sectPr w:rsidR="00291335">
      <w:pgSz w:w="12240" w:h="15840"/>
      <w:pgMar w:top="1440" w:right="1800" w:bottom="1440" w:left="1800" w:header="720" w:footer="720" w:gutter="0"/>
      <w:cols w:space="720"/>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widowControl w:val="0"/>
        <w:autoSpaceDE w:val="0"/>
        <w:autoSpaceDN w:val="0"/>
        <w:adjustRightInd w:val="0"/>
        <w:rPr>
          <w:rFonts w:eastAsia="宋体"/>
          <w:lang w:eastAsia="zh-CN"/>
        </w:rPr>
      </w:pPr>
      <w:r>
        <w:separator/>
      </w:r>
    </w:p>
  </w:endnote>
  <w:endnote w:type="continuationSeparator" w:id="0">
    <w:p>
      <w:pPr>
        <w:widowControl w:val="0"/>
        <w:autoSpaceDE w:val="0"/>
        <w:autoSpaceDN w:val="0"/>
        <w:adjustRightInd w:val="0"/>
        <w:rPr>
          <w:rFonts w:eastAsia="宋体"/>
          <w:lang w:eastAsia="zh-C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宋体">
    <w:altName w:val="??¡§??"/>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Arial Unicode MS">
    <w:altName w:val="Arial Unicode MS"/>
    <w:panose1 w:val="020B0604020202020204"/>
    <w:charset w:val="86"/>
    <w:family w:val="swiss"/>
    <w:pitch w:val="variable"/>
    <w:sig w:usb0="F7FFAFFF" w:usb1="E9DFFFFF" w:usb2="0000003F" w:usb3="00000000" w:csb0="001F00FF" w:csb1="00000000"/>
  </w:font>
  <w:font w:name="等线 Light">
    <w:altName w:val="|??????????????????????¨¬??????"/>
    <w:panose1 w:val="02010600030101010101"/>
    <w:charset w:val="86"/>
    <w:family w:val="auto"/>
    <w:pitch w:val="variable"/>
    <w:sig w:usb0="A00002BF" w:usb1="38CF7CFA" w:usb2="00000016" w:usb3="00000000" w:csb0="0004000F" w:csb1="00000000"/>
  </w:font>
  <w:font w:name="等线">
    <w:altName w:val="|¨¬¡§¡§??"/>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widowControl w:val="0"/>
        <w:autoSpaceDE w:val="0"/>
        <w:autoSpaceDN w:val="0"/>
        <w:adjustRightInd w:val="0"/>
        <w:rPr>
          <w:rFonts w:eastAsia="宋体"/>
          <w:lang w:eastAsia="zh-CN"/>
        </w:rPr>
      </w:pPr>
      <w:r>
        <w:separator/>
      </w:r>
    </w:p>
  </w:footnote>
  <w:footnote w:type="continuationSeparator" w:id="0">
    <w:p>
      <w:pPr>
        <w:widowControl w:val="0"/>
        <w:autoSpaceDE w:val="0"/>
        <w:autoSpaceDN w:val="0"/>
        <w:adjustRightInd w:val="0"/>
        <w:rPr>
          <w:rFonts w:eastAsia="宋体"/>
          <w:lang w:eastAsia="zh-CN"/>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CJK">
    <w15:presenceInfo w15:providerId="None" w15:userId="CCJ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trackRevisions/>
  <w:defaultTabStop w:val="720"/>
  <w:displayHorizontalDrawingGridEvery w:val="0"/>
  <w:displayVerticalDrawingGridEvery w:val="2"/>
  <w:characterSpacingControl w:val="doNotCompress"/>
  <w:noLineBreaksAfter w:lang="zh-CN" w:val="([{·‘“〈《「『【〔〖（．［｛￡￥"/>
  <w:noLineBreaksBefore w:lang="zh-CN" w:val="!),.:;?]}¨·ˇˉ―‖’”…∶、。〃々〉》」』】〕〗！＂＇），．：；？］｀｜｝～￠"/>
  <w:doNotValidateAgainstSchema/>
  <w:doNotDemarcateInvalidXml/>
  <w:footnotePr>
    <w:footnote w:id="-1"/>
    <w:footnote w:id="0"/>
  </w:footnotePr>
  <w:endnotePr>
    <w:endnote w:id="-1"/>
    <w:endnote w:id="0"/>
  </w:endnotePr>
  <w:compat>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I5NjExZjgyOGNhZmRkM2U5MjYwNTk1MzhlYjc0NjIifQ=="/>
  </w:docVars>
  <w:rsids>
    <w:rsidRoot w:val="009F384E"/>
    <w:rsid w:val="00000000"/>
    <w:rsid w:val="00291335"/>
    <w:rsid w:val="003744A6"/>
    <w:rsid w:val="009F384E"/>
    <w:rsid w:val="00D75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CCDC80"/>
  <w14:defaultImageDpi w14:val="0"/>
  <w15:docId w15:val="{98A555EF-4609-44D4-802D-96AD4ABA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heme="minorBidi"/>
        <w:kern w:val="2"/>
        <w:sz w:val="21"/>
        <w:szCs w:val="22"/>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lsdException w:name="HTML Bottom of Form" w:uiPriority="99"/>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uiPriority="99"/>
    <w:lsdException w:name="Outline List 2" w:uiPriority="99"/>
    <w:lsdException w:name="Outline List 3" w:uiPriority="99"/>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Times New Roman" w:eastAsia="Times New Roman" w:hAnsi="Times New Roman" w:cs="Times New Roman"/>
      <w:kern w:val="0"/>
      <w:sz w:val="24"/>
      <w:szCs w:val="24"/>
      <w:lang w:eastAsia="en-US"/>
    </w:rPr>
  </w:style>
  <w:style w:type="character" w:default="1" w:styleId="a0">
    <w:name w:val="Default Paragraph Font"/>
    <w:uiPriority w:val="1"/>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unhideWhenUsed/>
    <w:rsid w:val="00D757E0"/>
    <w:rPr>
      <w:sz w:val="18"/>
      <w:szCs w:val="18"/>
    </w:rPr>
  </w:style>
  <w:style w:type="character" w:customStyle="1" w:styleId="a4">
    <w:name w:val="批注框文本 字符"/>
    <w:basedOn w:val="a0"/>
    <w:link w:val="a3"/>
    <w:semiHidden/>
    <w:rsid w:val="00D757E0"/>
    <w:rPr>
      <w:rFonts w:ascii="Times New Roman" w:eastAsia="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Erla, Mahesh Babu</dc:creator>
  <cp:keywords/>
  <dc:description/>
  <cp:lastModifiedBy>CCJK</cp:lastModifiedBy>
  <cp:revision>3</cp:revision>
  <dcterms:created xsi:type="dcterms:W3CDTF">2024-10-18T01:42:00Z</dcterms:created>
  <dcterms:modified xsi:type="dcterms:W3CDTF">2024-10-18T01:42:00Z</dcterms:modified>
</cp:coreProperties>
</file>