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791" w:type="dxa"/>
        <w:tblInd w:w="4" w:type="dxa"/>
        <w:tblLook w:val="04A0" w:firstRow="1" w:lastRow="0" w:firstColumn="1" w:lastColumn="0" w:noHBand="0" w:noVBand="1"/>
        <w:tblPrChange w:id="0" w:author="Acer" w:date="2024-10-18T02:08:00Z" w16du:dateUtc="2024-10-17T18:08:00Z">
          <w:tblPr>
            <w:tblW w:w="4357" w:type="dxa"/>
            <w:tblInd w:w="4" w:type="dxa"/>
            <w:tblLook w:val="04A0" w:firstRow="1" w:lastRow="0" w:firstColumn="1" w:lastColumn="0" w:noHBand="0" w:noVBand="1"/>
          </w:tblPr>
        </w:tblPrChange>
      </w:tblPr>
      <w:tblGrid>
        <w:gridCol w:w="3791"/>
        <w:tblGridChange w:id="1">
          <w:tblGrid>
            <w:gridCol w:w="108"/>
            <w:gridCol w:w="3683"/>
            <w:gridCol w:w="108"/>
          </w:tblGrid>
        </w:tblGridChange>
      </w:tblGrid>
      <w:tr w:rsidR="002227B5" w:rsidDel="002227B5" w14:paraId="2D4DC4DF" w14:textId="77777777" w:rsidTr="002227B5">
        <w:trPr>
          <w:trHeight w:val="300"/>
          <w:del w:id="2" w:author="Acer" w:date="2024-10-18T02:08:00Z" w16du:dateUtc="2024-10-17T18:08:00Z"/>
          <w:trPrChange w:id="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29595E" w14:textId="020AF92E" w:rsidDel="002227B5">
            <w:pPr>
              <w:rPr>
                <w:del w:id="5" w:author="Acer" w:date="2024-10-18T02:08:00Z" w16du:dateUtc="2024-10-17T18:08:00Z"/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227B5" w14:paraId="4CD0F550" w14:textId="77777777" w:rsidTr="002227B5">
        <w:trPr>
          <w:trHeight w:val="300"/>
          <w:trPrChange w:id="7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D74891" w14:textId="789CD7C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連結貸借対照表</w:t>
            </w:r>
          </w:p>
        </w:tc>
      </w:tr>
      <w:tr w:rsidR="002227B5" w14:paraId="7ABEB81B" w14:textId="77777777" w:rsidTr="002227B5">
        <w:trPr>
          <w:trHeight w:val="300"/>
          <w:trPrChange w:id="1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85981A" w14:textId="2E75405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作成単位：福安市都市建設投資集団有限公司</w:t>
            </w:r>
          </w:p>
        </w:tc>
      </w:tr>
      <w:tr w:rsidR="002227B5" w14:paraId="453BA3AE" w14:textId="77777777" w:rsidTr="002227B5">
        <w:trPr>
          <w:trHeight w:val="300"/>
          <w:trPrChange w:id="1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C5D9A1" w14:textId="46B9E7C4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八（一）</w:t>
            </w:r>
          </w:p>
        </w:tc>
      </w:tr>
      <w:tr w:rsidR="002227B5" w14:paraId="2B29F83E" w14:textId="77777777" w:rsidTr="002227B5">
        <w:trPr>
          <w:trHeight w:val="300"/>
          <w:trPrChange w:id="2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AD825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3" w:author="Acer" w:date="2024-10-18T02:08:00Z" w16du:dateUtc="2024-10-17T18:08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</w:rPr>
              <w:t xml:space="preserve">貸出資金</w:t>
            </w:r>
          </w:p>
        </w:tc>
      </w:tr>
      <w:tr w:rsidR="002227B5" w14:paraId="261B2265" w14:textId="77777777" w:rsidTr="002227B5">
        <w:trPr>
          <w:trHeight w:val="300"/>
          <w:trPrChange w:id="2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D1C13F" w14:textId="6A227DD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28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30" w:author="Acer" w:date="2024-10-18T02:08:00Z" w16du:dateUtc="2024-10-17T18:08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八</w:t>
            </w:r>
            <w:r>
              <w:rPr>
                <w:color w:val="000000"/>
              </w:rPr>
              <w:t xml:space="preserve">（三）</w:t>
            </w:r>
          </w:p>
        </w:tc>
      </w:tr>
      <w:tr w:rsidR="002227B5" w14:paraId="65C35ABE" w14:textId="77777777" w:rsidTr="002227B5">
        <w:trPr>
          <w:trHeight w:val="300"/>
          <w:trPrChange w:id="3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41266A" w14:textId="22BFF20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内訳：原材料</w:t>
            </w:r>
          </w:p>
        </w:tc>
      </w:tr>
      <w:tr w:rsidR="002227B5" w14:paraId="5DD6E486" w14:textId="77777777" w:rsidTr="002227B5">
        <w:trPr>
          <w:trHeight w:val="300"/>
          <w:trPrChange w:id="3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188B71" w14:textId="03F8CF0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八</w:t>
            </w:r>
            <w:r>
              <w:rPr>
                <w:color w:val="000000"/>
                <w:rPrChange w:id="40" w:author="Acer" w:date="2024-10-18T02:08:00Z" w16du:dateUtc="2024-10-17T18:08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</w:rPr>
                </w:rPrChange>
              </w:rPr>
              <w:t xml:space="preserve">(</w:t>
            </w:r>
            <w:r>
              <w:rPr>
                <w:color w:val="000000"/>
                <w:rPrChange w:id="42" w:author="Acer" w:date="2024-10-18T02:08:00Z" w16du:dateUtc="2024-10-17T18:08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八</w:t>
            </w:r>
            <w:r>
              <w:rPr>
                <w:color w:val="000000"/>
                <w:rPrChange w:id="45" w:author="Acer" w:date="2024-10-18T02:08:00Z" w16du:dateUtc="2024-10-17T18:08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</w:rPr>
                </w:rPrChange>
              </w:rPr>
              <w:t xml:space="preserve">)</w:t>
            </w:r>
          </w:p>
        </w:tc>
      </w:tr>
      <w:tr w:rsidR="002227B5" w14:paraId="67F3F5EE" w14:textId="77777777" w:rsidTr="002227B5">
        <w:trPr>
          <w:trHeight w:val="300"/>
          <w:trPrChange w:id="4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71F7B7" w14:textId="245AB0F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減価償却累計額</w:t>
            </w:r>
          </w:p>
        </w:tc>
      </w:tr>
      <w:tr w:rsidR="002227B5" w14:paraId="187E2DF1" w14:textId="77777777" w:rsidTr="002227B5">
        <w:trPr>
          <w:trHeight w:val="300"/>
          <w:trPrChange w:id="5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7FF857" w14:textId="2AAA2E5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連結貸借対照表（続き）</w:t>
            </w:r>
          </w:p>
        </w:tc>
      </w:tr>
      <w:tr w:rsidR="002227B5" w14:paraId="7600ECA6" w14:textId="77777777" w:rsidTr="002227B5">
        <w:trPr>
          <w:trHeight w:val="300"/>
          <w:trPrChange w:id="5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5EF19A" w14:textId="40C8035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2024年</w:t>
            </w:r>
            <w:r>
              <w:rPr>
                <w:color w:val="000000"/>
                <w:rPrChange w:id="59" w:author="Acer" w:date="2024-10-18T02:08:00Z" w16du:dateUtc="2024-10-17T18:08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</w:rPr>
                </w:rPrChange>
              </w:rPr>
              <w:t xml:space="preserve">6</w:t>
            </w:r>
            <w:r>
              <w:rPr>
                <w:color w:val="000000"/>
              </w:rPr>
              <w:t xml:space="preserve">月</w:t>
            </w:r>
            <w:r>
              <w:rPr>
                <w:color w:val="000000"/>
                <w:rPrChange w:id="60" w:author="Acer" w:date="2024-10-18T02:08:00Z" w16du:dateUtc="2024-10-17T18:08:00Z">
                  <w:rPr>
                    <w:rFonts w:ascii="Tahoma" w:eastAsia="Arial Unicode MS" w:hAnsi="Tahoma" w:cs="Tahoma"/>
                    <w:color w:val="000000"/>
                    <w:sz w:val="20"/>
                    <w:szCs w:val="20"/>
                  </w:rPr>
                </w:rPrChange>
              </w:rPr>
              <w:t xml:space="preserve">30</w:t>
            </w:r>
            <w:r>
              <w:rPr>
                <w:color w:val="000000"/>
              </w:rPr>
              <w:t xml:space="preserve">日</w:t>
            </w:r>
          </w:p>
        </w:tc>
      </w:tr>
      <w:tr w:rsidR="002227B5" w14:paraId="6C301D70" w14:textId="77777777" w:rsidTr="002227B5">
        <w:trPr>
          <w:trHeight w:val="300"/>
          <w:trPrChange w:id="6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D689E9" w14:textId="1CD87B9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作成単位：福安市都市建設投資集団有限公司</w:t>
            </w:r>
          </w:p>
        </w:tc>
      </w:tr>
      <w:tr w:rsidR="002227B5" w14:paraId="3FA78932" w14:textId="77777777" w:rsidTr="002227B5">
        <w:trPr>
          <w:trHeight w:val="300"/>
          <w:trPrChange w:id="6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A9F78A" w14:textId="119C1C4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67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69" w:author="Acer" w:date="2024-10-18T02:08:00Z" w16du:dateUtc="2024-10-17T18:08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八</w:t>
            </w:r>
            <w:r>
              <w:rPr>
                <w:color w:val="000000"/>
              </w:rPr>
              <w:t xml:space="preserve">（二十六）</w:t>
            </w:r>
          </w:p>
        </w:tc>
      </w:tr>
      <w:tr w:rsidR="002227B5" w14:paraId="4FD3BC4E" w14:textId="77777777" w:rsidTr="002227B5">
        <w:trPr>
          <w:trHeight w:val="300"/>
          <w:trPrChange w:id="72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3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BAA656" w14:textId="1CCE89D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74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76" w:author="Acer" w:date="2024-10-18T02:08:00Z" w16du:dateUtc="2024-10-17T18:08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八（三十六）</w:t>
            </w:r>
          </w:p>
        </w:tc>
      </w:tr>
      <w:tr w:rsidR="002227B5" w14:paraId="02B62BA5" w14:textId="77777777" w:rsidTr="002227B5">
        <w:trPr>
          <w:trHeight w:val="300"/>
          <w:trPrChange w:id="8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CBD3C4" w14:textId="39BC747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227B5" w14:paraId="30C139C9" w14:textId="77777777" w:rsidTr="002227B5">
        <w:trPr>
          <w:trHeight w:val="300"/>
          <w:trPrChange w:id="84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5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A756AD" w14:textId="2A797B6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負債および所有者権益（または株主権益）合計</w:t>
            </w:r>
          </w:p>
        </w:tc>
      </w:tr>
      <w:tr w:rsidR="002227B5" w14:paraId="5CB1C689" w14:textId="77777777" w:rsidTr="002227B5">
        <w:trPr>
          <w:trHeight w:val="300"/>
          <w:trPrChange w:id="9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EEF368" w14:textId="76605E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92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93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2024</w:t>
            </w:r>
            <w:r>
              <w:rPr>
                <w:color w:val="000000"/>
              </w:rPr>
              <w:t xml:space="preserve">年</w:t>
            </w:r>
            <w:r>
              <w:rPr>
                <w:color w:val="000000"/>
                <w:rPrChange w:id="94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1</w:t>
            </w:r>
            <w:r>
              <w:rPr>
                <w:color w:val="000000"/>
                <w:rPrChange w:id="96" w:author="Acer" w:date="2024-10-18T02:08:00Z" w16du:dateUtc="2024-10-17T18:08:00Z">
                  <w:rPr>
                    <w:rFonts w:ascii="MS Gothic" w:hAnsi="MS Gothic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-</w:t>
            </w:r>
            <w:r>
              <w:rPr>
                <w:color w:val="000000"/>
                <w:rPrChange w:id="99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6</w:t>
            </w:r>
            <w:r>
              <w:rPr>
                <w:color w:val="000000"/>
              </w:rPr>
              <w:t xml:space="preserve">月</w:t>
            </w:r>
          </w:p>
        </w:tc>
      </w:tr>
      <w:tr w:rsidR="002227B5" w14:paraId="65E98473" w14:textId="77777777" w:rsidTr="002227B5">
        <w:trPr>
          <w:trHeight w:val="300"/>
          <w:trPrChange w:id="10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AE7FD7" w14:textId="222904B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作成単位：福安市都市建設投資集団有限公司</w:t>
            </w:r>
          </w:p>
        </w:tc>
      </w:tr>
      <w:tr w:rsidR="002227B5" w14:paraId="5A045D4F" w14:textId="77777777" w:rsidTr="002227B5">
        <w:trPr>
          <w:trHeight w:val="300"/>
          <w:trPrChange w:id="10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13C309" w14:textId="4C0986E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プロジェクト</w:t>
            </w:r>
          </w:p>
        </w:tc>
      </w:tr>
      <w:tr w:rsidR="002227B5" w14:paraId="54D2E07E" w14:textId="77777777" w:rsidTr="002227B5">
        <w:trPr>
          <w:trHeight w:val="300"/>
          <w:trPrChange w:id="109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0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B9FB87" w14:textId="2348BFB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11" w:author="Acer" w:date="2024-10-18T02:08:00Z" w16du:dateUtc="2024-10-17T18:08:00Z"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</w:rPr>
              <w:t xml:space="preserve">手数料およびコミッション収入</w:t>
            </w:r>
          </w:p>
        </w:tc>
      </w:tr>
      <w:tr w:rsidR="002227B5" w14:paraId="0245218B" w14:textId="77777777" w:rsidTr="002227B5">
        <w:trPr>
          <w:trHeight w:val="300"/>
          <w:trPrChange w:id="11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78DB09" w14:textId="0AEB88F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八（四十</w:t>
            </w:r>
            <w:r>
              <w:rPr>
                <w:color w:val="000000"/>
                <w:rPrChange w:id="118" w:author="Acer" w:date="2024-10-18T02:08:00Z" w16du:dateUtc="2024-10-17T18:08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一</w:t>
            </w:r>
            <w:r>
              <w:rPr>
                <w:color w:val="000000"/>
              </w:rPr>
              <w:t xml:space="preserve">）</w:t>
            </w:r>
          </w:p>
        </w:tc>
      </w:tr>
      <w:tr w:rsidR="002227B5" w14:paraId="37018F0C" w14:textId="77777777" w:rsidTr="002227B5">
        <w:trPr>
          <w:trHeight w:val="300"/>
          <w:trPrChange w:id="12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F76E2F" w14:textId="48F7BAB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  <w:rPrChange w:id="123" w:author="Acer" w:date="2024-10-18T02:08:00Z" w16du:dateUtc="2024-10-17T18:08:00Z">
                  <w:rPr>
                    <w:rFonts w:ascii="Tahoma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127" w:author="Acer" w:date="2024-10-18T02:08:00Z" w16du:dateUtc="2024-10-17T18:08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#</w:t>
            </w:r>
          </w:p>
        </w:tc>
      </w:tr>
      <w:tr w:rsidR="002227B5" w14:paraId="4DB68569" w14:textId="77777777" w:rsidTr="002227B5">
        <w:trPr>
          <w:trHeight w:val="300"/>
          <w:trPrChange w:id="12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477D2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30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  <w:lang w:eastAsia="zh-CN"/>
                  </w:rPr>
                </w:rPrChange>
              </w:rPr>
            </w:pPr>
            <w:r>
              <w:rPr>
                <w:color w:val="000000"/>
                <w:rPrChange w:id="131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6</w:t>
            </w:r>
            <w:r>
              <w:rPr>
                <w:color w:val="000000"/>
                <w:rPrChange w:id="132" w:author="Acer" w:date="2024-10-18T02:08:00Z" w16du:dateUtc="2024-10-17T18:08:00Z">
                  <w:rPr>
                    <w:rFonts w:ascii="Meiryo UI" w:eastAsia="Meiryo UI" w:hAnsi="Meiryo UI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その他の債権投資に係る信用減損引当金</w:t>
            </w:r>
          </w:p>
        </w:tc>
      </w:tr>
      <w:tr w:rsidR="002227B5" w14:paraId="3A107726" w14:textId="77777777" w:rsidTr="002227B5">
        <w:trPr>
          <w:trHeight w:val="300"/>
          <w:trPrChange w:id="13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73E93A" w14:textId="6111142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35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136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2024</w:t>
            </w:r>
            <w:r>
              <w:rPr>
                <w:color w:val="000000"/>
              </w:rPr>
              <w:t xml:space="preserve">年</w:t>
            </w:r>
            <w:r>
              <w:rPr>
                <w:color w:val="000000"/>
                <w:rPrChange w:id="137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1</w:t>
            </w:r>
            <w:r>
              <w:rPr>
                <w:color w:val="000000"/>
                <w:rPrChange w:id="139" w:author="Acer" w:date="2024-10-18T02:08:00Z" w16du:dateUtc="2024-10-17T18:08:00Z">
                  <w:rPr>
                    <w:rFonts w:ascii="MS Gothic" w:hAnsi="MS Gothic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-</w:t>
            </w:r>
            <w:r>
              <w:rPr>
                <w:color w:val="000000"/>
                <w:rPrChange w:id="142" w:author="Acer" w:date="2024-10-18T02:08:00Z" w16du:dateUtc="2024-10-17T18:08:00Z">
                  <w:rPr>
                    <w:rFonts w:ascii="Tahoma" w:hAnsi="Tahoma" w:cs="Tahoma"/>
                    <w:noProof/>
                    <w:color w:val="000000"/>
                    <w:sz w:val="20"/>
                    <w:szCs w:val="20"/>
                  </w:rPr>
                </w:rPrChange>
              </w:rPr>
              <w:t xml:space="preserve">6</w:t>
            </w:r>
            <w:r>
              <w:rPr>
                <w:color w:val="000000"/>
              </w:rPr>
              <w:t xml:space="preserve">月</w:t>
            </w:r>
          </w:p>
        </w:tc>
      </w:tr>
      <w:tr w:rsidR="002227B5" w14:paraId="1447EC88" w14:textId="77777777" w:rsidTr="002227B5">
        <w:trPr>
          <w:trHeight w:val="300"/>
          <w:trPrChange w:id="14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B9B4B3" w14:textId="534F652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作成単位：福安市都市建設投資集団有限公司</w:t>
            </w:r>
          </w:p>
        </w:tc>
      </w:tr>
      <w:tr w:rsidR="002227B5" w14:paraId="77240F17" w14:textId="77777777" w:rsidTr="002227B5">
        <w:trPr>
          <w:trHeight w:val="300"/>
          <w:trPrChange w:id="14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B3F633" w14:textId="73D711D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2227B5" w14:paraId="7E29B567" w14:textId="77777777" w:rsidTr="002227B5">
        <w:trPr>
          <w:trHeight w:val="300"/>
          <w:trPrChange w:id="15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8A0F59" w14:textId="1A1A4BF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  <w:rPrChange w:id="155" w:author="Acer" w:date="2024-10-18T02:08:00Z" w16du:dateUtc="2024-10-17T18:08:00Z">
                  <w:rPr>
                    <w:rFonts w:ascii="Tahoma" w:hAnsi="Tahoma" w:cs="Tahoma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color w:val="000000"/>
                <w:rPrChange w:id="159" w:author="Acer" w:date="2024-10-18T02:08:00Z" w16du:dateUtc="2024-10-17T18:08:00Z">
                  <w:rPr>
                    <w:rFonts w:ascii="Tahoma" w:hAnsi="Tahoma" w:cs="Tahoma" w:hint="eastAsia"/>
                    <w:noProof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プロジェクト</w:t>
            </w:r>
          </w:p>
        </w:tc>
      </w:tr>
      <w:tr w:rsidR="002227B5" w14:paraId="154F119A" w14:textId="77777777" w:rsidTr="002227B5">
        <w:trPr>
          <w:trHeight w:val="300"/>
          <w:trPrChange w:id="16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450D1A" w14:textId="16C4DBE2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rPrChange w:id="166" w:author="Acer" w:date="2024-10-18T02:08:00Z" w16du:dateUtc="2024-10-17T18:08:00Z">
                  <w:rPr>
                    <w:rFonts w:ascii="Tahoma" w:eastAsia="Arial Unicode MS" w:hAnsi="Tahoma" w:cs="Tahoma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#</w:t>
            </w:r>
          </w:p>
        </w:tc>
      </w:tr>
      <w:tr w:rsidR="002227B5" w14:paraId="6DF59E85" w14:textId="77777777" w:rsidTr="002227B5">
        <w:trPr>
          <w:trHeight w:val="300"/>
          <w:trPrChange w:id="169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0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C2E854" w14:textId="539FE2E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</w:t>
            </w:r>
            <w:r>
              <w:rPr>
                <w:color w:val="000000"/>
                <w:rPrChange w:id="171" w:author="Acer" w:date="2024-10-18T02:08:00Z" w16du:dateUtc="2024-10-17T18:08:00Z">
                  <w:rPr>
                    <w:rFonts w:ascii="Meiryo UI" w:eastAsia="Meiryo UI" w:hAnsi="Meiryo UI" w:cs="Arial Unicode MS" w:hint="eastAsia"/>
                    <w:color w:val="000000"/>
                    <w:sz w:val="20"/>
                    <w:szCs w:val="20"/>
                    <w:lang w:eastAsia="zh-CN"/>
                  </w:rPr>
                </w:rPrChange>
              </w:rPr>
              <w:t xml:space="preserve">、</w:t>
            </w:r>
            <w:r>
              <w:rPr>
                <w:color w:val="000000"/>
              </w:rPr>
              <w:t xml:space="preserve">営業活動によるキャッシュフロー：</w:t>
            </w:r>
          </w:p>
        </w:tc>
      </w:tr>
      <w:tr w:rsidR="002227B5" w14:paraId="7303ED45" w14:textId="77777777" w:rsidTr="002227B5">
        <w:trPr>
          <w:trHeight w:val="300"/>
          <w:trPrChange w:id="17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274F50" w14:textId="3D23A09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商品販売</w:t>
            </w:r>
            <w:r>
              <w:rPr>
                <w:rFonts w:ascii="Meiryo UI" w:eastAsia="Meiryo UI" w:hAnsi="Meiryo UI"/>
                <w:color w:val="000000"/>
              </w:rPr>
              <w:t xml:space="preserve">、</w:t>
            </w:r>
            <w:r>
              <w:rPr>
                <w:color w:val="000000"/>
              </w:rPr>
              <w:t xml:space="preserve">役務提供による現金収入</w:t>
            </w:r>
          </w:p>
        </w:tc>
      </w:tr>
      <w:tr w:rsidR="002227B5" w14:paraId="472F6E32" w14:textId="77777777" w:rsidTr="002227B5">
        <w:trPr>
          <w:trHeight w:val="300"/>
          <w:trPrChange w:id="18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644EFB" w14:textId="288764C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六</w:t>
            </w:r>
            <w:r>
              <w:rPr>
                <w:rFonts w:ascii="Meiryo UI" w:eastAsia="Meiryo UI" w:hAnsi="Meiryo UI"/>
                <w:color w:val="000000"/>
              </w:rPr>
              <w:t xml:space="preserve">、</w:t>
            </w:r>
            <w:r>
              <w:rPr>
                <w:color w:val="000000"/>
              </w:rPr>
              <w:t xml:space="preserve">期末現金および現金同等物残高</w:t>
            </w:r>
          </w:p>
        </w:tc>
      </w:tr>
      <w:tr w:rsidR="002227B5" w14:paraId="137BEA32" w14:textId="77777777" w:rsidTr="002227B5">
        <w:trPr>
          <w:trHeight w:val="300"/>
          <w:trPrChange w:id="184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5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75FF3C" w14:textId="218C028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質入定期預金または通知預金</w:t>
            </w:r>
          </w:p>
        </w:tc>
      </w:tr>
      <w:tr w:rsidR="002227B5" w14:paraId="08849A8B" w14:textId="77777777" w:rsidTr="002227B5">
        <w:trPr>
          <w:trHeight w:val="300"/>
          <w:trPrChange w:id="18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BCD889" w14:textId="57D87F9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227B5" w14:paraId="3176DA51" w14:textId="77777777" w:rsidTr="002227B5">
        <w:trPr>
          <w:trHeight w:val="300"/>
          <w:trPrChange w:id="192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3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415FB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債権ポートフォリオ資産</w:t>
            </w:r>
          </w:p>
        </w:tc>
      </w:tr>
      <w:tr w:rsidR="002227B5" w14:paraId="30D1F7A7" w14:textId="77777777" w:rsidTr="002227B5">
        <w:trPr>
          <w:trHeight w:val="300"/>
          <w:trPrChange w:id="194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5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6CDE5F" w14:textId="7777777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、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投資不動産の状況</w:t>
            </w:r>
          </w:p>
        </w:tc>
      </w:tr>
      <w:tr w:rsidR="002227B5" w14:paraId="0A6B005E" w14:textId="77777777" w:rsidTr="002227B5">
        <w:trPr>
          <w:trHeight w:val="300"/>
          <w:trPrChange w:id="19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CECD9E" w14:textId="7777777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、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使用権資産の分類</w:t>
            </w:r>
          </w:p>
        </w:tc>
      </w:tr>
      <w:tr w:rsidR="002227B5" w14:paraId="5A46C8E3" w14:textId="77777777" w:rsidTr="002227B5">
        <w:trPr>
          <w:trHeight w:val="300"/>
          <w:trPrChange w:id="19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90929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当期減少額</w:t>
            </w:r>
          </w:p>
        </w:tc>
      </w:tr>
      <w:tr w:rsidR="002227B5" w14:paraId="01CAA29D" w14:textId="77777777" w:rsidTr="002227B5">
        <w:trPr>
          <w:trHeight w:val="300"/>
          <w:trPrChange w:id="20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D57570" w14:textId="77777777">
            <w:pPr>
              <w:rPr>
                <w:rFonts w:ascii="Cambria Math" w:hAnsi="Cambria Math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cs="Cambria Math"/>
                <w:noProof/>
                <w:color w:val="000000"/>
              </w:rPr>
              <w:t xml:space="preserve">①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繰延税金資産および繰延税金負債の認識済み</w:t>
            </w:r>
          </w:p>
        </w:tc>
      </w:tr>
      <w:tr w:rsidR="002227B5" w14:paraId="711EFDBC" w14:textId="77777777" w:rsidTr="002227B5">
        <w:trPr>
          <w:trHeight w:val="300"/>
          <w:trPrChange w:id="202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3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AD58E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控除可能</w:t>
            </w:r>
            <w:r>
              <w:rPr>
                <w:rFonts w:ascii="Tahoma" w:hAnsi="Tahoma" w:cs="Tahoma"/>
                <w:color w:val="000000"/>
              </w:rPr>
              <w:t xml:space="preserve">/</w:t>
            </w:r>
            <w:r>
              <w:rPr>
                <w:color w:val="000000"/>
              </w:rPr>
              <w:t xml:space="preserve">課税一時差異</w:t>
            </w:r>
          </w:p>
        </w:tc>
      </w:tr>
      <w:tr w:rsidR="002227B5" w14:paraId="71E09F83" w14:textId="77777777" w:rsidTr="002227B5">
        <w:trPr>
          <w:trHeight w:val="300"/>
          <w:trPrChange w:id="204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5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FD40CE" w14:textId="7220945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銀行借入金</w:t>
            </w:r>
          </w:p>
        </w:tc>
      </w:tr>
      <w:tr w:rsidR="002227B5" w14:paraId="38255FD3" w14:textId="77777777" w:rsidTr="002227B5">
        <w:trPr>
          <w:trHeight w:val="300"/>
          <w:trPrChange w:id="20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E7EEB4" w14:textId="7777777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、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前受金勘定の期間状況</w:t>
            </w:r>
          </w:p>
        </w:tc>
      </w:tr>
      <w:tr w:rsidR="002227B5" w14:paraId="21C04672" w14:textId="77777777" w:rsidTr="002227B5">
        <w:trPr>
          <w:trHeight w:val="300"/>
          <w:trPrChange w:id="21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DFD5F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未払税金</w:t>
            </w:r>
          </w:p>
        </w:tc>
      </w:tr>
      <w:tr w:rsidR="002227B5" w14:paraId="532EB15A" w14:textId="77777777" w:rsidTr="002227B5">
        <w:trPr>
          <w:trHeight w:val="300"/>
          <w:trPrChange w:id="212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3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2CD9C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1年リース借入金</w:t>
            </w:r>
          </w:p>
        </w:tc>
      </w:tr>
      <w:tr w:rsidR="002227B5" w14:paraId="1BEF38EE" w14:textId="77777777" w:rsidTr="002227B5">
        <w:trPr>
          <w:trHeight w:val="300"/>
          <w:trPrChange w:id="214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5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2560E1" w14:textId="77777777">
            <w:pPr>
              <w:rPr>
                <w:rFonts w:ascii="Tahoma" w:hAnsi="Tahoma" w:cs="Tahom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21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年度第一期債務融資商品</w:t>
            </w:r>
          </w:p>
        </w:tc>
      </w:tr>
      <w:tr w:rsidR="002227B5" w14:paraId="7F35E347" w14:textId="77777777" w:rsidTr="002227B5">
        <w:trPr>
          <w:trHeight w:val="300"/>
          <w:trPrChange w:id="21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C654DBC" w14:textId="7777777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22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福安城投債</w:t>
            </w:r>
            <w:r>
              <w:rPr>
                <w:noProof/>
                <w:color w:val="000000"/>
              </w:rPr>
              <w:t xml:space="preserve">01</w:t>
            </w:r>
          </w:p>
        </w:tc>
      </w:tr>
      <w:tr w:rsidR="002227B5" w14:paraId="61EE91B3" w14:textId="77777777" w:rsidTr="002227B5">
        <w:trPr>
          <w:trHeight w:val="300"/>
          <w:trPrChange w:id="21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663709" w14:textId="7777777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23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福安城投債</w:t>
            </w:r>
            <w:r>
              <w:rPr>
                <w:noProof/>
                <w:color w:val="000000"/>
              </w:rPr>
              <w:t xml:space="preserve">01</w:t>
            </w:r>
          </w:p>
        </w:tc>
      </w:tr>
      <w:tr w:rsidR="002227B5" w14:paraId="4F4AFC5D" w14:textId="77777777" w:rsidTr="002227B5">
        <w:trPr>
          <w:trHeight w:val="300"/>
          <w:trPrChange w:id="22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39F74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新エネルギー車購入補助金</w:t>
            </w:r>
          </w:p>
        </w:tc>
      </w:tr>
      <w:tr w:rsidR="002227B5" w14:paraId="0C68C1B4" w14:textId="77777777" w:rsidTr="002227B5">
        <w:trPr>
          <w:trHeight w:val="300"/>
          <w:trPrChange w:id="222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3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F4B208" w14:textId="431886FF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（三十三）払込資本</w:t>
            </w:r>
          </w:p>
        </w:tc>
      </w:tr>
      <w:tr w:rsidR="002227B5" w14:paraId="3B1CB6E4" w14:textId="77777777" w:rsidTr="002227B5">
        <w:trPr>
          <w:trHeight w:val="300"/>
          <w:trPrChange w:id="226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7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BFB3A2" w14:textId="0B0FE825">
            <w:pPr>
              <w:rPr>
                <w:rFonts w:ascii="Arial Unicode MS" w:hAnsi="Arial Unicode MS" w:cs="Arial Unicode MS"/>
                <w:color w:val="000000"/>
                <w:sz w:val="20"/>
                <w:szCs w:val="20"/>
                <w:lang w:eastAsia="zh-CN"/>
                <w:rPrChange w:id="228" w:author="Acer" w:date="2024-10-18T02:07:00Z" w16du:dateUtc="2024-10-17T18:07:00Z">
                  <w:rPr>
                    <w:rFonts w:ascii="Arial Unicode MS" w:eastAsia="Arial Unicode MS" w:hAnsi="Arial Unicode MS" w:cs="Arial Unicode MS"/>
                    <w:color w:val="000000"/>
                    <w:sz w:val="20"/>
                    <w:szCs w:val="20"/>
                  </w:rPr>
                </w:rPrChange>
              </w:rPr>
            </w:pPr>
            <w:r>
              <w:rPr>
                <w:rFonts w:eastAsia="Arial Unicode MS"/>
                <w:color w:val="000000"/>
              </w:rPr>
              <w:t xml:space="preserve">本年減</w:t>
            </w:r>
            <w:r>
              <w:rPr>
                <w:rFonts w:ascii="Meiryo UI" w:hAnsi="Meiryo UI"/>
                <w:color w:val="000000"/>
              </w:rPr>
              <w:t xml:space="preserve">少</w:t>
            </w:r>
          </w:p>
        </w:tc>
      </w:tr>
      <w:tr w:rsidR="002227B5" w14:paraId="03AD68A6" w14:textId="77777777" w:rsidTr="002227B5">
        <w:trPr>
          <w:trHeight w:val="300"/>
          <w:trPrChange w:id="23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2906E1" w14:textId="366C729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（三十五）利益準備金</w:t>
            </w:r>
          </w:p>
        </w:tc>
      </w:tr>
      <w:tr w:rsidR="002227B5" w14:paraId="20AE7583" w14:textId="77777777" w:rsidTr="002227B5">
        <w:trPr>
          <w:trHeight w:val="300"/>
          <w:trPrChange w:id="23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668FC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会社定款に基づき法定積立</w:t>
            </w:r>
          </w:p>
        </w:tc>
      </w:tr>
      <w:tr w:rsidR="002227B5" w14:paraId="12F66920" w14:textId="77777777" w:rsidTr="002227B5">
        <w:trPr>
          <w:trHeight w:val="300"/>
          <w:trPrChange w:id="237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9B243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（三十七）営業収益</w:t>
            </w:r>
            <w:r>
              <w:rPr>
                <w:rFonts w:ascii="Meiryo UI" w:eastAsia="Meiryo UI" w:hAnsi="Meiryo UI"/>
                <w:color w:val="000000"/>
              </w:rPr>
              <w:t xml:space="preserve">、</w:t>
            </w:r>
            <w:r>
              <w:rPr>
                <w:color w:val="000000"/>
              </w:rPr>
              <w:t xml:space="preserve">営業費用</w:t>
            </w:r>
          </w:p>
        </w:tc>
      </w:tr>
      <w:tr w:rsidR="002227B5" w14:paraId="511B70BC" w14:textId="77777777" w:rsidTr="002227B5">
        <w:trPr>
          <w:trHeight w:val="300"/>
          <w:trPrChange w:id="239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0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2F0084" w14:textId="7777777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</w:t>
            </w:r>
            <w:r>
              <w:rPr>
                <w:rFonts w:ascii="Meiryo UI" w:eastAsia="Meiryo UI" w:hAnsi="Meiryo UI"/>
                <w:noProof/>
                <w:color w:val="000000"/>
              </w:rPr>
              <w:t xml:space="preserve">、</w:t>
            </w:r>
            <w:r>
              <w:rPr>
                <w:rFonts w:ascii="Arial Unicode MS" w:eastAsia="Arial Unicode MS" w:hAnsi="Arial Unicode MS" w:cs="Arial Unicode MS"/>
                <w:noProof/>
                <w:color w:val="000000"/>
              </w:rPr>
              <w:t xml:space="preserve">主要事業小計</w:t>
            </w:r>
          </w:p>
        </w:tc>
      </w:tr>
      <w:tr w:rsidR="002227B5" w14:paraId="112E0D3C" w14:textId="77777777" w:rsidTr="002227B5">
        <w:trPr>
          <w:trHeight w:val="300"/>
          <w:trPrChange w:id="241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2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B3676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水道・電気供給</w:t>
            </w:r>
          </w:p>
        </w:tc>
      </w:tr>
      <w:tr w:rsidR="002227B5" w14:paraId="57C26520" w14:textId="77777777" w:rsidTr="002227B5">
        <w:trPr>
          <w:trHeight w:val="300"/>
          <w:trPrChange w:id="243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4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E2645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（四十）管理費用</w:t>
            </w:r>
          </w:p>
        </w:tc>
      </w:tr>
      <w:tr w:rsidR="002227B5" w14:paraId="3E8A368B" w14:textId="77777777" w:rsidTr="002227B5">
        <w:trPr>
          <w:trHeight w:val="300"/>
          <w:trPrChange w:id="24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7A2D7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プロジェクト</w:t>
            </w:r>
          </w:p>
        </w:tc>
      </w:tr>
      <w:tr w:rsidR="002227B5" w14:paraId="4861693E" w14:textId="77777777" w:rsidTr="002227B5">
        <w:trPr>
          <w:trHeight w:val="300"/>
          <w:trPrChange w:id="248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9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C6255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当期法人税費用</w:t>
            </w:r>
          </w:p>
        </w:tc>
      </w:tr>
      <w:tr w:rsidR="002227B5" w14:paraId="4E4F409C" w14:textId="77777777" w:rsidTr="002227B5">
        <w:trPr>
          <w:trHeight w:val="300"/>
          <w:trPrChange w:id="250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1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477D67" w14:textId="027146A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商品販売</w:t>
            </w:r>
            <w:r>
              <w:rPr>
                <w:rFonts w:ascii="Meiryo UI" w:eastAsia="Meiryo UI" w:hAnsi="Meiryo UI"/>
                <w:color w:val="000000"/>
              </w:rPr>
              <w:t xml:space="preserve">、</w:t>
            </w:r>
            <w:r>
              <w:rPr>
                <w:color w:val="000000"/>
              </w:rPr>
              <w:t xml:space="preserve">役務提供により受領した銀行引受手形の裏書譲渡金額</w:t>
            </w:r>
          </w:p>
        </w:tc>
      </w:tr>
      <w:tr w:rsidR="002227B5" w14:paraId="389E2DA7" w14:textId="77777777" w:rsidTr="002227B5">
        <w:trPr>
          <w:trHeight w:val="300"/>
          <w:trPrChange w:id="255" w:author="Acer" w:date="2024-10-18T02:08:00Z" w16du:dateUtc="2024-10-17T18:08:00Z">
            <w:trPr>
              <w:gridAfter w:val="0"/>
              <w:trHeight w:val="300"/>
            </w:trPr>
          </w:trPrChange>
        </w:trPr>
        <w:tc>
          <w:tcPr>
            <w:tcW w:w="37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6" w:author="Acer" w:date="2024-10-18T02:08:00Z" w16du:dateUtc="2024-10-17T18:08:00Z">
              <w:tcPr>
                <w:tcW w:w="3791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78F778E" w14:textId="6576E52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いつでも支払いに</w:t>
            </w:r>
            <w:r>
              <w:rPr>
                <w:rFonts w:ascii="Tahoma" w:hAnsi="Tahoma" w:cs="Tahoma"/>
                <w:color w:val="000000"/>
              </w:rPr>
              <w:t xml:space="preserve">使用</w:t>
            </w:r>
            <w:r>
              <w:rPr>
                <w:color w:val="000000"/>
              </w:rPr>
              <w:t xml:space="preserve">できる銀行預金</w:t>
            </w:r>
          </w:p>
        </w:tc>
      </w:tr>
    </w:tbl>
    <w:p w14:paraId="5217DDBF" w14:textId="74282E1E"/>
    <w:p w14:paraId="447E1EEC" w14:textId="77777777">
      <w:r>
        <w:br w:type="page"/>
      </w:r>
    </w:p>
    <w:p w14:paraId="7764E167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7B1DE" w14:textId="77777777">
      <w:r>
        <w:separator/>
      </w:r>
    </w:p>
  </w:endnote>
  <w:endnote w:type="continuationSeparator" w:id="0">
    <w:p w14:paraId="7D0995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¨¬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04FFE" w14:textId="77777777">
      <w:r>
        <w:separator/>
      </w:r>
    </w:p>
  </w:footnote>
  <w:footnote w:type="continuationSeparator" w:id="0">
    <w:p w14:paraId="4AC5F3ED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DF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4B9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7B5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213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A76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1A4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6E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15F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686"/>
    <w:rsid w:val="003F5B17"/>
    <w:rsid w:val="003F5C39"/>
    <w:rsid w:val="003F5FF2"/>
    <w:rsid w:val="003F610A"/>
    <w:rsid w:val="003F6228"/>
    <w:rsid w:val="003F679E"/>
    <w:rsid w:val="003F6924"/>
    <w:rsid w:val="003F71E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5FDF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BBB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DD0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4C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752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046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5C29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1CD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A8E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188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12C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6A9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48A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B06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0CC97"/>
  <w15:chartTrackingRefBased/>
  <w15:docId w15:val="{0DDF55B7-4841-4897-ADFE-290FED5C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861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861CD"/>
    <w:rPr>
      <w:sz w:val="18"/>
      <w:szCs w:val="18"/>
    </w:rPr>
  </w:style>
  <w:style w:type="paragraph" w:styleId="a5">
    <w:name w:val="footer"/>
    <w:basedOn w:val="a"/>
    <w:link w:val="a6"/>
    <w:unhideWhenUsed/>
    <w:rsid w:val="00B861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861CD"/>
    <w:rPr>
      <w:sz w:val="18"/>
      <w:szCs w:val="18"/>
    </w:rPr>
  </w:style>
  <w:style w:type="paragraph" w:styleId="a7">
    <w:name w:val="Revision"/>
    <w:hidden/>
    <w:uiPriority w:val="99"/>
    <w:semiHidden/>
    <w:rsid w:val="00B86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Macharla, Murali</dc:creator>
  <cp:keywords/>
  <dc:description/>
  <cp:lastModifiedBy>Acer</cp:lastModifiedBy>
  <cp:revision>2</cp:revision>
  <dcterms:created xsi:type="dcterms:W3CDTF">2024-10-17T18:08:00Z</dcterms:created>
  <dcterms:modified xsi:type="dcterms:W3CDTF">2024-10-17T18:08:00Z</dcterms:modified>
</cp:coreProperties>
</file>