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3440" w:type="dxa"/>
        <w:tblInd w:w="118" w:type="dxa"/>
        <w:tblLook w:val="04A0" w:firstRow="1" w:lastRow="0" w:firstColumn="1" w:lastColumn="0" w:noHBand="0" w:noVBand="1"/>
        <w:tblPrChange w:id="0" w:author="Yolanda Z" w:date="2024-10-18T02:56:00Z" w16du:dateUtc="2024-10-17T18:56:00Z">
          <w:tblPr>
            <w:tblW w:w="4012" w:type="dxa"/>
            <w:tblInd w:w="118" w:type="dxa"/>
            <w:tblLook w:val="04A0" w:firstRow="1" w:lastRow="0" w:firstColumn="1" w:lastColumn="0" w:noHBand="0" w:noVBand="1"/>
          </w:tblPr>
        </w:tblPrChange>
      </w:tblPr>
      <w:tblGrid>
        <w:gridCol w:w="3440"/>
        <w:tblGridChange w:id="1">
          <w:tblGrid>
            <w:gridCol w:w="108"/>
            <w:gridCol w:w="3332"/>
            <w:gridCol w:w="108"/>
          </w:tblGrid>
        </w:tblGridChange>
      </w:tblGrid>
      <w:tr w:rsidR="009F578E" w:rsidRPr="00076498" w:rsidDel="009F578E" w14:paraId="7327111C" w14:textId="77777777" w:rsidTr="009F578E">
        <w:trPr>
          <w:trHeight w:val="300"/>
          <w:del w:id="2" w:author="Yolanda Z" w:date="2024-10-18T02:56:00Z" w16du:dateUtc="2024-10-17T18:56:00Z"/>
          <w:trPrChange w:id="3" w:author="Yolanda Z" w:date="2024-10-18T02:56:00Z" w16du:dateUtc="2024-10-17T18:56:00Z">
            <w:trPr>
              <w:gridAfter w:val="0"/>
              <w:trHeight w:val="300"/>
            </w:trPr>
          </w:trPrChange>
        </w:trPr>
        <w:tc>
          <w:tcPr>
            <w:tcW w:w="344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2F2F2"/>
            <w:noWrap/>
            <w:vAlign w:val="center"/>
            <w:hideMark/>
            <w:tcPrChange w:id="4" w:author="Yolanda Z" w:date="2024-10-18T02:56:00Z" w16du:dateUtc="2024-10-17T18:56:00Z">
              <w:tcPr>
                <w:tcW w:w="3440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nil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264FE75C" w14:textId="52EF938A" w:rsidDel="009F578E">
            <w:pPr>
              <w:rPr>
                <w:del w:id="5" w:author="Yolanda Z" w:date="2024-10-18T02:56:00Z" w16du:dateUtc="2024-10-17T18:56:00Z"/>
                <w:rFonts w:ascii="Arial Unicode MS" w:eastAsia="Arial Unicode MS" w:hAnsi="Arial Unicode MS" w:cs="Arial Unicode MS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9F578E" w:rsidRPr="00076498" w14:paraId="2675EF21" w14:textId="77777777" w:rsidTr="009F578E">
        <w:trPr>
          <w:trHeight w:val="300"/>
          <w:trPrChange w:id="7" w:author="Yolanda Z" w:date="2024-10-18T02:56:00Z" w16du:dateUtc="2024-10-17T18:56:00Z">
            <w:trPr>
              <w:gridAfter w:val="0"/>
              <w:trHeight w:val="300"/>
            </w:trPr>
          </w:trPrChange>
        </w:trPr>
        <w:tc>
          <w:tcPr>
            <w:tcW w:w="3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8" w:author="Yolanda Z" w:date="2024-10-18T02:56:00Z" w16du:dateUtc="2024-10-17T18:56:00Z">
              <w:tcPr>
                <w:tcW w:w="3440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6CD94F84" w14:textId="2F1BDD68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作成単位：楽山交通投資発展（集団）有限公司</w:t>
            </w:r>
          </w:p>
        </w:tc>
      </w:tr>
      <w:tr w:rsidR="009F578E" w:rsidRPr="00076498" w14:paraId="601F7D05" w14:textId="77777777" w:rsidTr="009F578E">
        <w:trPr>
          <w:trHeight w:val="300"/>
          <w:trPrChange w:id="11" w:author="Yolanda Z" w:date="2024-10-18T02:56:00Z" w16du:dateUtc="2024-10-17T18:56:00Z">
            <w:trPr>
              <w:gridAfter w:val="0"/>
              <w:trHeight w:val="300"/>
            </w:trPr>
          </w:trPrChange>
        </w:trPr>
        <w:tc>
          <w:tcPr>
            <w:tcW w:w="344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2" w:author="Yolanda Z" w:date="2024-10-18T02:56:00Z" w16du:dateUtc="2024-10-17T18:56:00Z">
              <w:tcPr>
                <w:tcW w:w="3440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29556240" w14:textId="7F195AC8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内訳：営業費用</w:t>
            </w:r>
          </w:p>
        </w:tc>
      </w:tr>
      <w:tr w:rsidR="009F578E" w:rsidRPr="00076498" w14:paraId="1B7D9541" w14:textId="77777777" w:rsidTr="009F578E">
        <w:trPr>
          <w:trHeight w:val="300"/>
          <w:trPrChange w:id="15" w:author="Yolanda Z" w:date="2024-10-18T02:56:00Z" w16du:dateUtc="2024-10-17T18:56:00Z">
            <w:trPr>
              <w:gridAfter w:val="0"/>
              <w:trHeight w:val="300"/>
            </w:trPr>
          </w:trPrChange>
        </w:trPr>
        <w:tc>
          <w:tcPr>
            <w:tcW w:w="3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6" w:author="Yolanda Z" w:date="2024-10-18T02:56:00Z" w16du:dateUtc="2024-10-17T18:56:00Z">
              <w:tcPr>
                <w:tcW w:w="3440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7224724A" w14:textId="44462AC1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純オープンヘッジ損益（損失は「－」で記入）</w:t>
            </w:r>
          </w:p>
        </w:tc>
      </w:tr>
      <w:tr w:rsidR="009F578E" w:rsidRPr="00076498" w14:paraId="207BDA4B" w14:textId="77777777" w:rsidTr="009F578E">
        <w:trPr>
          <w:trHeight w:val="300"/>
          <w:trPrChange w:id="19" w:author="Yolanda Z" w:date="2024-10-18T02:56:00Z" w16du:dateUtc="2024-10-17T18:56:00Z">
            <w:trPr>
              <w:gridAfter w:val="0"/>
              <w:trHeight w:val="300"/>
            </w:trPr>
          </w:trPrChange>
        </w:trPr>
        <w:tc>
          <w:tcPr>
            <w:tcW w:w="344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0" w:author="Yolanda Z" w:date="2024-10-18T02:56:00Z" w16du:dateUtc="2024-10-17T18:56:00Z">
              <w:tcPr>
                <w:tcW w:w="3440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42D11D67" w14:textId="61AFD865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（二）親会社所有者に帰属する包括利益合計額</w:t>
            </w:r>
          </w:p>
        </w:tc>
      </w:tr>
      <w:tr w:rsidR="009F578E" w:rsidRPr="00076498" w14:paraId="05E63D62" w14:textId="77777777" w:rsidTr="009F578E">
        <w:trPr>
          <w:trHeight w:val="300"/>
          <w:trPrChange w:id="25" w:author="Yolanda Z" w:date="2024-10-18T02:56:00Z" w16du:dateUtc="2024-10-17T18:56:00Z">
            <w:trPr>
              <w:gridAfter w:val="0"/>
              <w:trHeight w:val="300"/>
            </w:trPr>
          </w:trPrChange>
        </w:trPr>
        <w:tc>
          <w:tcPr>
            <w:tcW w:w="3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6" w:author="Yolanda Z" w:date="2024-10-18T02:56:00Z" w16du:dateUtc="2024-10-17T18:56:00Z">
              <w:tcPr>
                <w:tcW w:w="3440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18575D1F" w14:textId="4EB6B56C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（二）少数株主に帰属する包括利益合計額</w:t>
            </w:r>
          </w:p>
        </w:tc>
      </w:tr>
      <w:tr w:rsidR="009F578E" w:rsidRPr="00076498" w14:paraId="433664B6" w14:textId="77777777" w:rsidTr="009F578E">
        <w:trPr>
          <w:trHeight w:val="300"/>
          <w:trPrChange w:id="31" w:author="Yolanda Z" w:date="2024-10-18T02:56:00Z" w16du:dateUtc="2024-10-17T18:56:00Z">
            <w:trPr>
              <w:gridAfter w:val="0"/>
              <w:trHeight w:val="300"/>
            </w:trPr>
          </w:trPrChange>
        </w:trPr>
        <w:tc>
          <w:tcPr>
            <w:tcW w:w="344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32" w:author="Yolanda Z" w:date="2024-10-18T02:56:00Z" w16du:dateUtc="2024-10-17T18:56:00Z">
              <w:tcPr>
                <w:tcW w:w="3440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253BA4AA" w14:textId="1C7F9F4F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作成単位：楽山交通投資発展（集団）有限公司</w:t>
            </w:r>
          </w:p>
        </w:tc>
      </w:tr>
      <w:tr w:rsidR="009F578E" w:rsidRPr="00076498" w14:paraId="4E57386B" w14:textId="77777777" w:rsidTr="009F578E">
        <w:trPr>
          <w:trHeight w:val="300"/>
          <w:trPrChange w:id="35" w:author="Yolanda Z" w:date="2024-10-18T02:56:00Z" w16du:dateUtc="2024-10-17T18:56:00Z">
            <w:trPr>
              <w:gridAfter w:val="0"/>
              <w:trHeight w:val="300"/>
            </w:trPr>
          </w:trPrChange>
        </w:trPr>
        <w:tc>
          <w:tcPr>
            <w:tcW w:w="3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36" w:author="Yolanda Z" w:date="2024-10-18T02:56:00Z" w16du:dateUtc="2024-10-17T18:56:00Z">
              <w:tcPr>
                <w:tcW w:w="3440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744C6DAD" w14:textId="4D9F7835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一、営業活動によるキャッシュフロー：</w:t>
            </w:r>
          </w:p>
        </w:tc>
      </w:tr>
      <w:tr w:rsidR="009F578E" w:rsidRPr="00076498" w14:paraId="1B9883CB" w14:textId="77777777" w:rsidTr="009F578E">
        <w:trPr>
          <w:trHeight w:val="300"/>
          <w:trPrChange w:id="41" w:author="Yolanda Z" w:date="2024-10-18T02:56:00Z" w16du:dateUtc="2024-10-17T18:56:00Z">
            <w:trPr>
              <w:gridAfter w:val="0"/>
              <w:trHeight w:val="300"/>
            </w:trPr>
          </w:trPrChange>
        </w:trPr>
        <w:tc>
          <w:tcPr>
            <w:tcW w:w="344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42" w:author="Yolanda Z" w:date="2024-10-18T02:56:00Z" w16du:dateUtc="2024-10-17T18:56:00Z">
              <w:tcPr>
                <w:tcW w:w="3440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6DA9026A" w14:textId="56E041CC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#</w:t>
            </w:r>
          </w:p>
        </w:tc>
      </w:tr>
      <w:tr w:rsidR="009F578E" w:rsidRPr="00076498" w14:paraId="025FC69B" w14:textId="77777777" w:rsidTr="009F578E">
        <w:trPr>
          <w:trHeight w:val="300"/>
          <w:trPrChange w:id="45" w:author="Yolanda Z" w:date="2024-10-18T02:56:00Z" w16du:dateUtc="2024-10-17T18:56:00Z">
            <w:trPr>
              <w:gridAfter w:val="0"/>
              <w:trHeight w:val="300"/>
            </w:trPr>
          </w:trPrChange>
        </w:trPr>
        <w:tc>
          <w:tcPr>
            <w:tcW w:w="3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46" w:author="Yolanda Z" w:date="2024-10-18T02:56:00Z" w16du:dateUtc="2024-10-17T18:56:00Z">
              <w:tcPr>
                <w:tcW w:w="3440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62CC437D" w14:textId="532639B7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顧客預金および同業預け金純増加額</w:t>
            </w:r>
          </w:p>
        </w:tc>
      </w:tr>
      <w:tr w:rsidR="009F578E" w:rsidRPr="00076498" w14:paraId="1E57BEC5" w14:textId="77777777" w:rsidTr="009F578E">
        <w:trPr>
          <w:trHeight w:val="300"/>
          <w:trPrChange w:id="51" w:author="Yolanda Z" w:date="2024-10-18T02:56:00Z" w16du:dateUtc="2024-10-17T18:56:00Z">
            <w:trPr>
              <w:gridAfter w:val="0"/>
              <w:trHeight w:val="300"/>
            </w:trPr>
          </w:trPrChange>
        </w:trPr>
        <w:tc>
          <w:tcPr>
            <w:tcW w:w="344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52" w:author="Yolanda Z" w:date="2024-10-18T02:56:00Z" w16du:dateUtc="2024-10-17T18:56:00Z">
              <w:tcPr>
                <w:tcW w:w="3440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1AFCC638" w14:textId="2FBE3EC1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その他の営業活動に関連する現金受取額</w:t>
            </w:r>
          </w:p>
        </w:tc>
      </w:tr>
      <w:tr w:rsidR="009F578E" w:rsidRPr="00076498" w14:paraId="78C18A05" w14:textId="77777777" w:rsidTr="009F578E">
        <w:trPr>
          <w:trHeight w:val="300"/>
          <w:trPrChange w:id="58" w:author="Yolanda Z" w:date="2024-10-18T02:56:00Z" w16du:dateUtc="2024-10-17T18:56:00Z">
            <w:trPr>
              <w:gridAfter w:val="0"/>
              <w:trHeight w:val="300"/>
            </w:trPr>
          </w:trPrChange>
        </w:trPr>
        <w:tc>
          <w:tcPr>
            <w:tcW w:w="3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59" w:author="Yolanda Z" w:date="2024-10-18T02:56:00Z" w16du:dateUtc="2024-10-17T18:56:00Z">
              <w:tcPr>
                <w:tcW w:w="3440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1D4CB4E8" w14:textId="14B1230B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六、期末現金および現金同等物残高</w:t>
            </w:r>
          </w:p>
        </w:tc>
      </w:tr>
      <w:tr w:rsidR="009F578E" w:rsidRPr="00076498" w14:paraId="1C2765BF" w14:textId="77777777" w:rsidTr="009F578E">
        <w:trPr>
          <w:trHeight w:val="300"/>
          <w:trPrChange w:id="62" w:author="Yolanda Z" w:date="2024-10-18T02:56:00Z" w16du:dateUtc="2024-10-17T18:56:00Z">
            <w:trPr>
              <w:gridAfter w:val="0"/>
              <w:trHeight w:val="300"/>
            </w:trPr>
          </w:trPrChange>
        </w:trPr>
        <w:tc>
          <w:tcPr>
            <w:tcW w:w="344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63" w:author="Yolanda Z" w:date="2024-10-18T02:56:00Z" w16du:dateUtc="2024-10-17T18:56:00Z">
              <w:tcPr>
                <w:tcW w:w="3440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2166B6F2" w14:textId="77777777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noProof/>
                <w:color w:val="000000"/>
              </w:rPr>
              <w:t xml:space="preserve">(3)当期計上、戻入（または回収）された貸倒引当金の状況</w:t>
            </w:r>
          </w:p>
        </w:tc>
      </w:tr>
      <w:tr w:rsidR="009F578E" w:rsidRPr="00076498" w14:paraId="08F7E1F2" w14:textId="77777777" w:rsidTr="009F578E">
        <w:trPr>
          <w:trHeight w:val="300"/>
          <w:trPrChange w:id="64" w:author="Yolanda Z" w:date="2024-10-18T02:56:00Z" w16du:dateUtc="2024-10-17T18:56:00Z">
            <w:trPr>
              <w:gridAfter w:val="0"/>
              <w:trHeight w:val="300"/>
            </w:trPr>
          </w:trPrChange>
        </w:trPr>
        <w:tc>
          <w:tcPr>
            <w:tcW w:w="3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65" w:author="Yolanda Z" w:date="2024-10-18T02:56:00Z" w16du:dateUtc="2024-10-17T18:56:00Z">
              <w:tcPr>
                <w:tcW w:w="3440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2B03971C" w14:textId="77777777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成都興蜀投資開発有限責任公司</w:t>
            </w:r>
          </w:p>
        </w:tc>
      </w:tr>
      <w:tr w:rsidR="009F578E" w:rsidRPr="00076498" w14:paraId="340C9F16" w14:textId="77777777" w:rsidTr="009F578E">
        <w:trPr>
          <w:trHeight w:val="300"/>
          <w:trPrChange w:id="66" w:author="Yolanda Z" w:date="2024-10-18T02:56:00Z" w16du:dateUtc="2024-10-17T18:56:00Z">
            <w:trPr>
              <w:gridAfter w:val="0"/>
              <w:trHeight w:val="300"/>
            </w:trPr>
          </w:trPrChange>
        </w:trPr>
        <w:tc>
          <w:tcPr>
            <w:tcW w:w="344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67" w:author="Yolanda Z" w:date="2024-10-18T02:56:00Z" w16du:dateUtc="2024-10-17T18:56:00Z">
              <w:tcPr>
                <w:tcW w:w="3440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296387FD" w14:textId="77777777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馬辺蘇壩郷峰渓村村民委員会</w:t>
            </w:r>
          </w:p>
        </w:tc>
      </w:tr>
      <w:tr w:rsidR="009F578E" w:rsidRPr="00076498" w14:paraId="11A000AF" w14:textId="77777777" w:rsidTr="009F578E">
        <w:trPr>
          <w:trHeight w:val="300"/>
          <w:trPrChange w:id="68" w:author="Yolanda Z" w:date="2024-10-18T02:56:00Z" w16du:dateUtc="2024-10-17T18:56:00Z">
            <w:trPr>
              <w:gridAfter w:val="0"/>
              <w:trHeight w:val="300"/>
            </w:trPr>
          </w:trPrChange>
        </w:trPr>
        <w:tc>
          <w:tcPr>
            <w:tcW w:w="3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69" w:author="Yolanda Z" w:date="2024-10-18T02:56:00Z" w16du:dateUtc="2024-10-17T18:56:00Z">
              <w:tcPr>
                <w:tcW w:w="3440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2172F77D" w14:textId="16AC3DEE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noProof/>
                <w:color w:val="000000"/>
              </w:rPr>
              <w:t xml:space="preserve">2～3年</w:t>
            </w:r>
          </w:p>
        </w:tc>
      </w:tr>
      <w:tr w:rsidR="009F578E" w:rsidRPr="00076498" w14:paraId="64A691DE" w14:textId="77777777" w:rsidTr="009F578E">
        <w:trPr>
          <w:trHeight w:val="300"/>
          <w:trPrChange w:id="72" w:author="Yolanda Z" w:date="2024-10-18T02:56:00Z" w16du:dateUtc="2024-10-17T18:56:00Z">
            <w:trPr>
              <w:gridAfter w:val="0"/>
              <w:trHeight w:val="300"/>
            </w:trPr>
          </w:trPrChange>
        </w:trPr>
        <w:tc>
          <w:tcPr>
            <w:tcW w:w="344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73" w:author="Yolanda Z" w:date="2024-10-18T02:56:00Z" w16du:dateUtc="2024-10-17T18:56:00Z">
              <w:tcPr>
                <w:tcW w:w="3440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387F00AF" w14:textId="77777777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前払金期末残高合計に占める割合(%)</w:t>
            </w:r>
          </w:p>
        </w:tc>
      </w:tr>
      <w:tr w:rsidR="009F578E" w:rsidRPr="00076498" w14:paraId="669937CE" w14:textId="77777777" w:rsidTr="009F578E">
        <w:trPr>
          <w:trHeight w:val="300"/>
          <w:trPrChange w:id="74" w:author="Yolanda Z" w:date="2024-10-18T02:56:00Z" w16du:dateUtc="2024-10-17T18:56:00Z">
            <w:trPr>
              <w:gridAfter w:val="0"/>
              <w:trHeight w:val="300"/>
            </w:trPr>
          </w:trPrChange>
        </w:trPr>
        <w:tc>
          <w:tcPr>
            <w:tcW w:w="3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75" w:author="Yolanda Z" w:date="2024-10-18T02:56:00Z" w16du:dateUtc="2024-10-17T18:56:00Z">
              <w:tcPr>
                <w:tcW w:w="3440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03A4BB04" w14:textId="45FA6ADF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峨辺イ族自治県人民政府</w:t>
            </w:r>
          </w:p>
        </w:tc>
      </w:tr>
      <w:tr w:rsidR="009F578E" w:rsidRPr="00076498" w14:paraId="07CF9B83" w14:textId="77777777" w:rsidTr="009F578E">
        <w:trPr>
          <w:trHeight w:val="300"/>
          <w:trPrChange w:id="78" w:author="Yolanda Z" w:date="2024-10-18T02:56:00Z" w16du:dateUtc="2024-10-17T18:56:00Z">
            <w:trPr>
              <w:gridAfter w:val="0"/>
              <w:trHeight w:val="300"/>
            </w:trPr>
          </w:trPrChange>
        </w:trPr>
        <w:tc>
          <w:tcPr>
            <w:tcW w:w="344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79" w:author="Yolanda Z" w:date="2024-10-18T02:56:00Z" w16du:dateUtc="2024-10-17T18:56:00Z">
              <w:tcPr>
                <w:tcW w:w="3440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2F36A361" w14:textId="4160625F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合肥格訊信息技術有限公司</w:t>
            </w:r>
          </w:p>
        </w:tc>
      </w:tr>
      <w:tr w:rsidR="009F578E" w:rsidRPr="00076498" w14:paraId="71F1A14B" w14:textId="77777777" w:rsidTr="009F578E">
        <w:trPr>
          <w:trHeight w:val="300"/>
          <w:trPrChange w:id="82" w:author="Yolanda Z" w:date="2024-10-18T02:56:00Z" w16du:dateUtc="2024-10-17T18:56:00Z">
            <w:trPr>
              <w:gridAfter w:val="0"/>
              <w:trHeight w:val="300"/>
            </w:trPr>
          </w:trPrChange>
        </w:trPr>
        <w:tc>
          <w:tcPr>
            <w:tcW w:w="3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83" w:author="Yolanda Z" w:date="2024-10-18T02:56:00Z" w16du:dateUtc="2024-10-17T18:56:00Z">
              <w:tcPr>
                <w:tcW w:w="3440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51265777" w14:textId="1349548B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運営車両保険料償却</w:t>
            </w:r>
          </w:p>
        </w:tc>
      </w:tr>
      <w:tr w:rsidR="009F578E" w:rsidRPr="00076498" w14:paraId="05741802" w14:textId="77777777" w:rsidTr="009F578E">
        <w:trPr>
          <w:trHeight w:val="300"/>
          <w:trPrChange w:id="86" w:author="Yolanda Z" w:date="2024-10-18T02:56:00Z" w16du:dateUtc="2024-10-17T18:56:00Z">
            <w:trPr>
              <w:gridAfter w:val="0"/>
              <w:trHeight w:val="300"/>
            </w:trPr>
          </w:trPrChange>
        </w:trPr>
        <w:tc>
          <w:tcPr>
            <w:tcW w:w="344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87" w:author="Yolanda Z" w:date="2024-10-18T02:56:00Z" w16du:dateUtc="2024-10-17T18:56:00Z">
              <w:tcPr>
                <w:tcW w:w="3440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0504A5BC" w14:textId="77777777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往来</w:t>
            </w:r>
          </w:p>
        </w:tc>
      </w:tr>
      <w:tr w:rsidR="009F578E" w:rsidRPr="00076498" w14:paraId="1C5649B0" w14:textId="77777777" w:rsidTr="009F578E">
        <w:trPr>
          <w:trHeight w:val="300"/>
          <w:trPrChange w:id="88" w:author="Yolanda Z" w:date="2024-10-18T02:56:00Z" w16du:dateUtc="2024-10-17T18:56:00Z">
            <w:trPr>
              <w:gridAfter w:val="0"/>
              <w:trHeight w:val="300"/>
            </w:trPr>
          </w:trPrChange>
        </w:trPr>
        <w:tc>
          <w:tcPr>
            <w:tcW w:w="3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89" w:author="Yolanda Z" w:date="2024-10-18T02:56:00Z" w16du:dateUtc="2024-10-17T18:56:00Z">
              <w:tcPr>
                <w:tcW w:w="3440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42F45154" w14:textId="7B41A656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--第2段階への戻入</w:t>
            </w:r>
          </w:p>
        </w:tc>
      </w:tr>
      <w:tr w:rsidR="009F578E" w:rsidRPr="00076498" w14:paraId="11DC38C1" w14:textId="77777777" w:rsidTr="009F578E">
        <w:trPr>
          <w:trHeight w:val="300"/>
          <w:trPrChange w:id="91" w:author="Yolanda Z" w:date="2024-10-18T02:56:00Z" w16du:dateUtc="2024-10-17T18:56:00Z">
            <w:trPr>
              <w:gridAfter w:val="0"/>
              <w:trHeight w:val="300"/>
            </w:trPr>
          </w:trPrChange>
        </w:trPr>
        <w:tc>
          <w:tcPr>
            <w:tcW w:w="344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92" w:author="Yolanda Z" w:date="2024-10-18T02:56:00Z" w16du:dateUtc="2024-10-17T18:56:00Z">
              <w:tcPr>
                <w:tcW w:w="3440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31B635CF" w14:textId="591E6DCC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--第1段階への戻入</w:t>
            </w:r>
          </w:p>
        </w:tc>
      </w:tr>
      <w:tr w:rsidR="009F578E" w:rsidRPr="00076498" w14:paraId="0C963FCD" w14:textId="77777777" w:rsidTr="009F578E">
        <w:trPr>
          <w:trHeight w:val="300"/>
          <w:trPrChange w:id="94" w:author="Yolanda Z" w:date="2024-10-18T02:56:00Z" w16du:dateUtc="2024-10-17T18:56:00Z">
            <w:trPr>
              <w:gridAfter w:val="0"/>
              <w:trHeight w:val="300"/>
            </w:trPr>
          </w:trPrChange>
        </w:trPr>
        <w:tc>
          <w:tcPr>
            <w:tcW w:w="3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95" w:author="Yolanda Z" w:date="2024-10-18T02:56:00Z" w16du:dateUtc="2024-10-17T18:56:00Z">
              <w:tcPr>
                <w:tcW w:w="3440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08AF1DF5" w14:textId="77777777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往来借入金</w:t>
            </w:r>
          </w:p>
        </w:tc>
      </w:tr>
      <w:tr w:rsidR="009F578E" w:rsidRPr="00076498" w14:paraId="2D152C6E" w14:textId="77777777" w:rsidTr="009F578E">
        <w:trPr>
          <w:trHeight w:val="300"/>
          <w:trPrChange w:id="96" w:author="Yolanda Z" w:date="2024-10-18T02:56:00Z" w16du:dateUtc="2024-10-17T18:56:00Z">
            <w:trPr>
              <w:gridAfter w:val="0"/>
              <w:trHeight w:val="300"/>
            </w:trPr>
          </w:trPrChange>
        </w:trPr>
        <w:tc>
          <w:tcPr>
            <w:tcW w:w="344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97" w:author="Yolanda Z" w:date="2024-10-18T02:56:00Z" w16du:dateUtc="2024-10-17T18:56:00Z">
              <w:tcPr>
                <w:tcW w:w="3440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3CFFDEAE" w14:textId="77777777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プロジェクト部への資金交付</w:t>
            </w:r>
          </w:p>
        </w:tc>
      </w:tr>
      <w:tr w:rsidR="009F578E" w:rsidRPr="00076498" w14:paraId="6E7B8CC9" w14:textId="77777777" w:rsidTr="009F578E">
        <w:trPr>
          <w:trHeight w:val="300"/>
          <w:trPrChange w:id="98" w:author="Yolanda Z" w:date="2024-10-18T02:56:00Z" w16du:dateUtc="2024-10-17T18:56:00Z">
            <w:trPr>
              <w:gridAfter w:val="0"/>
              <w:trHeight w:val="300"/>
            </w:trPr>
          </w:trPrChange>
        </w:trPr>
        <w:tc>
          <w:tcPr>
            <w:tcW w:w="3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99" w:author="Yolanda Z" w:date="2024-10-18T02:56:00Z" w16du:dateUtc="2024-10-17T18:56:00Z">
              <w:tcPr>
                <w:tcW w:w="3440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29ACC13C" w14:textId="77777777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済南魯楽匯富投資合伙企業（有限合伙）</w:t>
            </w:r>
          </w:p>
        </w:tc>
      </w:tr>
      <w:tr w:rsidR="009F578E" w:rsidRPr="00076498" w14:paraId="6F42E01C" w14:textId="77777777" w:rsidTr="009F578E">
        <w:trPr>
          <w:trHeight w:val="300"/>
          <w:trPrChange w:id="100" w:author="Yolanda Z" w:date="2024-10-18T02:56:00Z" w16du:dateUtc="2024-10-17T18:56:00Z">
            <w:trPr>
              <w:gridAfter w:val="0"/>
              <w:trHeight w:val="300"/>
            </w:trPr>
          </w:trPrChange>
        </w:trPr>
        <w:tc>
          <w:tcPr>
            <w:tcW w:w="344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01" w:author="Yolanda Z" w:date="2024-10-18T02:56:00Z" w16du:dateUtc="2024-10-17T18:56:00Z">
              <w:tcPr>
                <w:tcW w:w="3440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4885D92A" w14:textId="77777777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客船特許経営権</w:t>
            </w:r>
          </w:p>
        </w:tc>
      </w:tr>
      <w:tr w:rsidR="009F578E" w:rsidRPr="00076498" w14:paraId="49963A0A" w14:textId="77777777" w:rsidTr="009F578E">
        <w:trPr>
          <w:trHeight w:val="300"/>
          <w:trPrChange w:id="102" w:author="Yolanda Z" w:date="2024-10-18T02:56:00Z" w16du:dateUtc="2024-10-17T18:56:00Z">
            <w:trPr>
              <w:gridAfter w:val="0"/>
              <w:trHeight w:val="300"/>
            </w:trPr>
          </w:trPrChange>
        </w:trPr>
        <w:tc>
          <w:tcPr>
            <w:tcW w:w="3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03" w:author="Yolanda Z" w:date="2024-10-18T02:56:00Z" w16du:dateUtc="2024-10-17T18:56:00Z">
              <w:tcPr>
                <w:tcW w:w="3440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550D8836" w14:textId="77777777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交通安全訓練センター費用</w:t>
            </w:r>
          </w:p>
        </w:tc>
      </w:tr>
      <w:tr w:rsidR="009F578E" w:rsidRPr="00076498" w14:paraId="154CBA9E" w14:textId="77777777" w:rsidTr="009F578E">
        <w:trPr>
          <w:trHeight w:val="300"/>
          <w:trPrChange w:id="104" w:author="Yolanda Z" w:date="2024-10-18T02:56:00Z" w16du:dateUtc="2024-10-17T18:56:00Z">
            <w:trPr>
              <w:gridAfter w:val="0"/>
              <w:trHeight w:val="300"/>
            </w:trPr>
          </w:trPrChange>
        </w:trPr>
        <w:tc>
          <w:tcPr>
            <w:tcW w:w="344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05" w:author="Yolanda Z" w:date="2024-10-18T02:56:00Z" w16du:dateUtc="2024-10-17T18:56:00Z">
              <w:tcPr>
                <w:tcW w:w="3440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066228DC" w14:textId="77777777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noProof/>
                <w:color w:val="000000"/>
              </w:rPr>
              <w:t xml:space="preserve">1176号訓練場費用</w:t>
            </w:r>
          </w:p>
        </w:tc>
      </w:tr>
      <w:tr w:rsidR="009F578E" w:rsidRPr="00076498" w14:paraId="2F31227F" w14:textId="77777777" w:rsidTr="009F578E">
        <w:trPr>
          <w:trHeight w:val="300"/>
          <w:trPrChange w:id="106" w:author="Yolanda Z" w:date="2024-10-18T02:56:00Z" w16du:dateUtc="2024-10-17T18:56:00Z">
            <w:trPr>
              <w:gridAfter w:val="0"/>
              <w:trHeight w:val="300"/>
            </w:trPr>
          </w:trPrChange>
        </w:trPr>
        <w:tc>
          <w:tcPr>
            <w:tcW w:w="3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07" w:author="Yolanda Z" w:date="2024-10-18T02:56:00Z" w16du:dateUtc="2024-10-17T18:56:00Z">
              <w:tcPr>
                <w:tcW w:w="3440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02AE079F" w14:textId="77777777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noProof/>
                <w:color w:val="000000"/>
              </w:rPr>
              <w:t xml:space="preserve">39号訓練場費用</w:t>
            </w:r>
          </w:p>
        </w:tc>
      </w:tr>
      <w:tr w:rsidR="009F578E" w:rsidRPr="00076498" w14:paraId="2F18C6CD" w14:textId="77777777" w:rsidTr="009F578E">
        <w:trPr>
          <w:trHeight w:val="300"/>
          <w:trPrChange w:id="108" w:author="Yolanda Z" w:date="2024-10-18T02:56:00Z" w16du:dateUtc="2024-10-17T18:56:00Z">
            <w:trPr>
              <w:gridAfter w:val="0"/>
              <w:trHeight w:val="300"/>
            </w:trPr>
          </w:trPrChange>
        </w:trPr>
        <w:tc>
          <w:tcPr>
            <w:tcW w:w="344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09" w:author="Yolanda Z" w:date="2024-10-18T02:56:00Z" w16du:dateUtc="2024-10-17T18:56:00Z">
              <w:tcPr>
                <w:tcW w:w="3440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5F45C0BF" w14:textId="77777777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杜家場訓練場費用</w:t>
            </w:r>
          </w:p>
        </w:tc>
      </w:tr>
      <w:tr w:rsidR="009F578E" w:rsidRPr="00076498" w14:paraId="5D57C498" w14:textId="77777777" w:rsidTr="009F578E">
        <w:trPr>
          <w:trHeight w:val="300"/>
          <w:trPrChange w:id="110" w:author="Yolanda Z" w:date="2024-10-18T02:56:00Z" w16du:dateUtc="2024-10-17T18:56:00Z">
            <w:trPr>
              <w:gridAfter w:val="0"/>
              <w:trHeight w:val="300"/>
            </w:trPr>
          </w:trPrChange>
        </w:trPr>
        <w:tc>
          <w:tcPr>
            <w:tcW w:w="3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11" w:author="Yolanda Z" w:date="2024-10-18T02:56:00Z" w16du:dateUtc="2024-10-17T18:56:00Z">
              <w:tcPr>
                <w:tcW w:w="3440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6FBEB44B" w14:textId="77777777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八角山街と長青路の交差点駐車場</w:t>
            </w:r>
          </w:p>
        </w:tc>
      </w:tr>
      <w:tr w:rsidR="009F578E" w:rsidRPr="00076498" w14:paraId="0A5F0373" w14:textId="77777777" w:rsidTr="009F578E">
        <w:trPr>
          <w:trHeight w:val="300"/>
          <w:trPrChange w:id="112" w:author="Yolanda Z" w:date="2024-10-18T02:56:00Z" w16du:dateUtc="2024-10-17T18:56:00Z">
            <w:trPr>
              <w:gridAfter w:val="0"/>
              <w:trHeight w:val="300"/>
            </w:trPr>
          </w:trPrChange>
        </w:trPr>
        <w:tc>
          <w:tcPr>
            <w:tcW w:w="344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13" w:author="Yolanda Z" w:date="2024-10-18T02:56:00Z" w16du:dateUtc="2024-10-17T18:56:00Z">
              <w:tcPr>
                <w:tcW w:w="3440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12302CE1" w14:textId="77777777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茅杆河基地砂場</w:t>
            </w:r>
          </w:p>
        </w:tc>
      </w:tr>
      <w:tr w:rsidR="009F578E" w:rsidRPr="00076498" w14:paraId="7FBE215B" w14:textId="77777777" w:rsidTr="009F578E">
        <w:trPr>
          <w:trHeight w:val="300"/>
          <w:trPrChange w:id="114" w:author="Yolanda Z" w:date="2024-10-18T02:56:00Z" w16du:dateUtc="2024-10-17T18:56:00Z">
            <w:trPr>
              <w:gridAfter w:val="0"/>
              <w:trHeight w:val="300"/>
            </w:trPr>
          </w:trPrChange>
        </w:trPr>
        <w:tc>
          <w:tcPr>
            <w:tcW w:w="3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15" w:author="Yolanda Z" w:date="2024-10-18T02:56:00Z" w16du:dateUtc="2024-10-17T18:56:00Z">
              <w:tcPr>
                <w:tcW w:w="3440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6EEFE9E2" w14:textId="77777777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茅杆河基地道路補償および土地賃料</w:t>
            </w:r>
          </w:p>
        </w:tc>
      </w:tr>
      <w:tr w:rsidR="009F578E" w:rsidRPr="00076498" w14:paraId="735FBD5A" w14:textId="77777777" w:rsidTr="009F578E">
        <w:trPr>
          <w:trHeight w:val="300"/>
          <w:trPrChange w:id="116" w:author="Yolanda Z" w:date="2024-10-18T02:56:00Z" w16du:dateUtc="2024-10-17T18:56:00Z">
            <w:trPr>
              <w:gridAfter w:val="0"/>
              <w:trHeight w:val="300"/>
            </w:trPr>
          </w:trPrChange>
        </w:trPr>
        <w:tc>
          <w:tcPr>
            <w:tcW w:w="344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17" w:author="Yolanda Z" w:date="2024-10-18T02:56:00Z" w16du:dateUtc="2024-10-17T18:56:00Z">
              <w:tcPr>
                <w:tcW w:w="3440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31DD1930" w14:textId="77777777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柏楊西路敷地造成</w:t>
            </w:r>
          </w:p>
        </w:tc>
      </w:tr>
      <w:tr w:rsidR="009F578E" w:rsidRPr="00076498" w14:paraId="17FE0972" w14:textId="77777777" w:rsidTr="009F578E">
        <w:trPr>
          <w:trHeight w:val="300"/>
          <w:trPrChange w:id="118" w:author="Yolanda Z" w:date="2024-10-18T02:56:00Z" w16du:dateUtc="2024-10-17T18:56:00Z">
            <w:trPr>
              <w:gridAfter w:val="0"/>
              <w:trHeight w:val="300"/>
            </w:trPr>
          </w:trPrChange>
        </w:trPr>
        <w:tc>
          <w:tcPr>
            <w:tcW w:w="3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19" w:author="Yolanda Z" w:date="2024-10-18T02:56:00Z" w16du:dateUtc="2024-10-17T18:56:00Z">
              <w:tcPr>
                <w:tcW w:w="3440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2747389F" w14:textId="77777777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五通冠英鎮一時囲い</w:t>
            </w:r>
          </w:p>
        </w:tc>
      </w:tr>
      <w:tr w:rsidR="009F578E" w:rsidRPr="00076498" w14:paraId="303DD69F" w14:textId="77777777" w:rsidTr="009F578E">
        <w:trPr>
          <w:trHeight w:val="300"/>
          <w:trPrChange w:id="120" w:author="Yolanda Z" w:date="2024-10-18T02:56:00Z" w16du:dateUtc="2024-10-17T18:56:00Z">
            <w:trPr>
              <w:gridAfter w:val="0"/>
              <w:trHeight w:val="300"/>
            </w:trPr>
          </w:trPrChange>
        </w:trPr>
        <w:tc>
          <w:tcPr>
            <w:tcW w:w="344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21" w:author="Yolanda Z" w:date="2024-10-18T02:56:00Z" w16du:dateUtc="2024-10-17T18:56:00Z">
              <w:tcPr>
                <w:tcW w:w="3440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7BFB67CA" w14:textId="77777777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悦来郷訓練基地</w:t>
            </w:r>
          </w:p>
        </w:tc>
      </w:tr>
      <w:tr w:rsidR="009F578E" w:rsidRPr="00076498" w14:paraId="68266E87" w14:textId="77777777" w:rsidTr="009F578E">
        <w:trPr>
          <w:trHeight w:val="300"/>
          <w:trPrChange w:id="122" w:author="Yolanda Z" w:date="2024-10-18T02:56:00Z" w16du:dateUtc="2024-10-17T18:56:00Z">
            <w:trPr>
              <w:gridAfter w:val="0"/>
              <w:trHeight w:val="300"/>
            </w:trPr>
          </w:trPrChange>
        </w:trPr>
        <w:tc>
          <w:tcPr>
            <w:tcW w:w="3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23" w:author="Yolanda Z" w:date="2024-10-18T02:56:00Z" w16du:dateUtc="2024-10-17T18:56:00Z">
              <w:tcPr>
                <w:tcW w:w="3440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1B2E3EEE" w14:textId="77777777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ヤード修繕費</w:t>
            </w:r>
          </w:p>
        </w:tc>
      </w:tr>
      <w:tr w:rsidR="009F578E" w:rsidRPr="00076498" w14:paraId="2CAA3FA8" w14:textId="77777777" w:rsidTr="009F578E">
        <w:trPr>
          <w:trHeight w:val="300"/>
          <w:trPrChange w:id="124" w:author="Yolanda Z" w:date="2024-10-18T02:56:00Z" w16du:dateUtc="2024-10-17T18:56:00Z">
            <w:trPr>
              <w:gridAfter w:val="0"/>
              <w:trHeight w:val="300"/>
            </w:trPr>
          </w:trPrChange>
        </w:trPr>
        <w:tc>
          <w:tcPr>
            <w:tcW w:w="344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25" w:author="Yolanda Z" w:date="2024-10-18T02:56:00Z" w16du:dateUtc="2024-10-17T18:56:00Z">
              <w:tcPr>
                <w:tcW w:w="3440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19F72A76" w14:textId="77777777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交通投資集団1階会議室改修工事</w:t>
            </w:r>
          </w:p>
        </w:tc>
      </w:tr>
      <w:tr w:rsidR="009F578E" w:rsidRPr="00076498" w14:paraId="39B12892" w14:textId="77777777" w:rsidTr="009F578E">
        <w:trPr>
          <w:trHeight w:val="300"/>
          <w:trPrChange w:id="126" w:author="Yolanda Z" w:date="2024-10-18T02:56:00Z" w16du:dateUtc="2024-10-17T18:56:00Z">
            <w:trPr>
              <w:gridAfter w:val="0"/>
              <w:trHeight w:val="300"/>
            </w:trPr>
          </w:trPrChange>
        </w:trPr>
        <w:tc>
          <w:tcPr>
            <w:tcW w:w="3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27" w:author="Yolanda Z" w:date="2024-10-18T02:56:00Z" w16du:dateUtc="2024-10-17T18:56:00Z">
              <w:tcPr>
                <w:tcW w:w="3440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5E7E73CA" w14:textId="77777777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交通投資自動車運転免許試験センター</w:t>
            </w:r>
          </w:p>
        </w:tc>
      </w:tr>
      <w:tr w:rsidR="009F578E" w:rsidRPr="00076498" w14:paraId="0D549C78" w14:textId="77777777" w:rsidTr="009F578E">
        <w:trPr>
          <w:trHeight w:val="300"/>
          <w:trPrChange w:id="128" w:author="Yolanda Z" w:date="2024-10-18T02:56:00Z" w16du:dateUtc="2024-10-17T18:56:00Z">
            <w:trPr>
              <w:gridAfter w:val="0"/>
              <w:trHeight w:val="300"/>
            </w:trPr>
          </w:trPrChange>
        </w:trPr>
        <w:tc>
          <w:tcPr>
            <w:tcW w:w="344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29" w:author="Yolanda Z" w:date="2024-10-18T02:56:00Z" w16du:dateUtc="2024-10-17T18:56:00Z">
              <w:tcPr>
                <w:tcW w:w="3440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0A11A58E" w14:textId="77777777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科目三試験会場プロジェクト</w:t>
            </w:r>
          </w:p>
        </w:tc>
      </w:tr>
      <w:tr w:rsidR="009F578E" w:rsidRPr="00076498" w14:paraId="06F4DC2C" w14:textId="77777777" w:rsidTr="009F578E">
        <w:trPr>
          <w:trHeight w:val="300"/>
          <w:trPrChange w:id="130" w:author="Yolanda Z" w:date="2024-10-18T02:56:00Z" w16du:dateUtc="2024-10-17T18:56:00Z">
            <w:trPr>
              <w:gridAfter w:val="0"/>
              <w:trHeight w:val="300"/>
            </w:trPr>
          </w:trPrChange>
        </w:trPr>
        <w:tc>
          <w:tcPr>
            <w:tcW w:w="3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31" w:author="Yolanda Z" w:date="2024-10-18T02:56:00Z" w16du:dateUtc="2024-10-17T18:56:00Z">
              <w:tcPr>
                <w:tcW w:w="3440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55061C01" w14:textId="77777777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正門駐車場プロジェクト</w:t>
            </w:r>
          </w:p>
        </w:tc>
      </w:tr>
      <w:tr w:rsidR="009F578E" w:rsidRPr="00076498" w14:paraId="7B0C6B43" w14:textId="77777777" w:rsidTr="009F578E">
        <w:trPr>
          <w:trHeight w:val="300"/>
          <w:trPrChange w:id="132" w:author="Yolanda Z" w:date="2024-10-18T02:56:00Z" w16du:dateUtc="2024-10-17T18:56:00Z">
            <w:trPr>
              <w:gridAfter w:val="0"/>
              <w:trHeight w:val="300"/>
            </w:trPr>
          </w:trPrChange>
        </w:trPr>
        <w:tc>
          <w:tcPr>
            <w:tcW w:w="344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33" w:author="Yolanda Z" w:date="2024-10-18T02:56:00Z" w16du:dateUtc="2024-10-17T18:56:00Z">
              <w:tcPr>
                <w:tcW w:w="3440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2CDBB377" w14:textId="77777777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甘江試験会場検査改善プロジェクト</w:t>
            </w:r>
          </w:p>
        </w:tc>
      </w:tr>
      <w:tr w:rsidR="009F578E" w:rsidRPr="00076498" w14:paraId="15C5DA43" w14:textId="77777777" w:rsidTr="009F578E">
        <w:trPr>
          <w:trHeight w:val="300"/>
          <w:trPrChange w:id="134" w:author="Yolanda Z" w:date="2024-10-18T02:56:00Z" w16du:dateUtc="2024-10-17T18:56:00Z">
            <w:trPr>
              <w:gridAfter w:val="0"/>
              <w:trHeight w:val="300"/>
            </w:trPr>
          </w:trPrChange>
        </w:trPr>
        <w:tc>
          <w:tcPr>
            <w:tcW w:w="3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35" w:author="Yolanda Z" w:date="2024-10-18T02:56:00Z" w16du:dateUtc="2024-10-17T18:56:00Z">
              <w:tcPr>
                <w:tcW w:w="3440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77E6EBD4" w14:textId="77777777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緑地帯土壌交換・植栽プロジェクト</w:t>
            </w:r>
          </w:p>
        </w:tc>
      </w:tr>
      <w:tr w:rsidR="009F578E" w:rsidRPr="00076498" w14:paraId="6FE0C147" w14:textId="77777777" w:rsidTr="009F578E">
        <w:trPr>
          <w:trHeight w:val="300"/>
          <w:trPrChange w:id="136" w:author="Yolanda Z" w:date="2024-10-18T02:56:00Z" w16du:dateUtc="2024-10-17T18:56:00Z">
            <w:trPr>
              <w:gridAfter w:val="0"/>
              <w:trHeight w:val="300"/>
            </w:trPr>
          </w:trPrChange>
        </w:trPr>
        <w:tc>
          <w:tcPr>
            <w:tcW w:w="344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37" w:author="Yolanda Z" w:date="2024-10-18T02:56:00Z" w16du:dateUtc="2024-10-17T18:56:00Z">
              <w:tcPr>
                <w:tcW w:w="3440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2395ED4A" w14:textId="77777777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楽峨大道科目三試験会場プロジェクト</w:t>
            </w:r>
          </w:p>
        </w:tc>
      </w:tr>
      <w:tr w:rsidR="009F578E" w:rsidRPr="00076498" w14:paraId="6EEE64E7" w14:textId="77777777" w:rsidTr="009F578E">
        <w:trPr>
          <w:trHeight w:val="300"/>
          <w:trPrChange w:id="138" w:author="Yolanda Z" w:date="2024-10-18T02:56:00Z" w16du:dateUtc="2024-10-17T18:56:00Z">
            <w:trPr>
              <w:gridAfter w:val="0"/>
              <w:trHeight w:val="300"/>
            </w:trPr>
          </w:trPrChange>
        </w:trPr>
        <w:tc>
          <w:tcPr>
            <w:tcW w:w="3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39" w:author="Yolanda Z" w:date="2024-10-18T02:56:00Z" w16du:dateUtc="2024-10-17T18:56:00Z">
              <w:tcPr>
                <w:tcW w:w="3440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3A1246D5" w14:textId="77777777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夾江配電改修工事</w:t>
            </w:r>
          </w:p>
        </w:tc>
      </w:tr>
      <w:tr w:rsidR="009F578E" w:rsidRPr="00076498" w14:paraId="4CFE8E8E" w14:textId="77777777" w:rsidTr="009F578E">
        <w:trPr>
          <w:trHeight w:val="300"/>
          <w:trPrChange w:id="140" w:author="Yolanda Z" w:date="2024-10-18T02:56:00Z" w16du:dateUtc="2024-10-17T18:56:00Z">
            <w:trPr>
              <w:gridAfter w:val="0"/>
              <w:trHeight w:val="300"/>
            </w:trPr>
          </w:trPrChange>
        </w:trPr>
        <w:tc>
          <w:tcPr>
            <w:tcW w:w="344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41" w:author="Yolanda Z" w:date="2024-10-18T02:56:00Z" w16du:dateUtc="2024-10-17T18:56:00Z">
              <w:tcPr>
                <w:tcW w:w="3440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3F2EDF53" w14:textId="77777777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株式出資金</w:t>
            </w:r>
          </w:p>
        </w:tc>
      </w:tr>
      <w:tr w:rsidR="009F578E" w:rsidRPr="00076498" w14:paraId="120CDE06" w14:textId="77777777" w:rsidTr="009F578E">
        <w:trPr>
          <w:trHeight w:val="300"/>
          <w:trPrChange w:id="142" w:author="Yolanda Z" w:date="2024-10-18T02:56:00Z" w16du:dateUtc="2024-10-17T18:56:00Z">
            <w:trPr>
              <w:gridAfter w:val="0"/>
              <w:trHeight w:val="300"/>
            </w:trPr>
          </w:trPrChange>
        </w:trPr>
        <w:tc>
          <w:tcPr>
            <w:tcW w:w="3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43" w:author="Yolanda Z" w:date="2024-10-18T02:56:00Z" w16du:dateUtc="2024-10-17T18:56:00Z">
              <w:tcPr>
                <w:tcW w:w="3440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5D4A74B0" w14:textId="77777777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楽西高速道路プロジェクト資本金</w:t>
            </w:r>
          </w:p>
        </w:tc>
      </w:tr>
      <w:tr w:rsidR="009F578E" w:rsidRPr="00076498" w14:paraId="22E2C946" w14:textId="77777777" w:rsidTr="009F578E">
        <w:trPr>
          <w:trHeight w:val="300"/>
          <w:trPrChange w:id="144" w:author="Yolanda Z" w:date="2024-10-18T02:56:00Z" w16du:dateUtc="2024-10-17T18:56:00Z">
            <w:trPr>
              <w:gridAfter w:val="0"/>
              <w:trHeight w:val="300"/>
            </w:trPr>
          </w:trPrChange>
        </w:trPr>
        <w:tc>
          <w:tcPr>
            <w:tcW w:w="344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45" w:author="Yolanda Z" w:date="2024-10-18T02:56:00Z" w16du:dateUtc="2024-10-17T18:56:00Z">
              <w:tcPr>
                <w:tcW w:w="3440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41C44217" w14:textId="77777777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市中区全福鎮土地譲渡価格</w:t>
            </w:r>
          </w:p>
        </w:tc>
      </w:tr>
      <w:tr w:rsidR="009F578E" w:rsidRPr="00076498" w14:paraId="02B4174B" w14:textId="77777777" w:rsidTr="009F578E">
        <w:trPr>
          <w:trHeight w:val="300"/>
          <w:trPrChange w:id="146" w:author="Yolanda Z" w:date="2024-10-18T02:56:00Z" w16du:dateUtc="2024-10-17T18:56:00Z">
            <w:trPr>
              <w:gridAfter w:val="0"/>
              <w:trHeight w:val="300"/>
            </w:trPr>
          </w:trPrChange>
        </w:trPr>
        <w:tc>
          <w:tcPr>
            <w:tcW w:w="3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47" w:author="Yolanda Z" w:date="2024-10-18T02:56:00Z" w16du:dateUtc="2024-10-17T18:56:00Z">
              <w:tcPr>
                <w:tcW w:w="3440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32697AD1" w14:textId="77777777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市中心城区青江片区土地譲渡価格</w:t>
            </w:r>
          </w:p>
        </w:tc>
      </w:tr>
      <w:tr w:rsidR="009F578E" w:rsidRPr="00076498" w14:paraId="257905E3" w14:textId="77777777" w:rsidTr="009F578E">
        <w:trPr>
          <w:trHeight w:val="300"/>
          <w:trPrChange w:id="148" w:author="Yolanda Z" w:date="2024-10-18T02:56:00Z" w16du:dateUtc="2024-10-17T18:56:00Z">
            <w:trPr>
              <w:gridAfter w:val="0"/>
              <w:trHeight w:val="300"/>
            </w:trPr>
          </w:trPrChange>
        </w:trPr>
        <w:tc>
          <w:tcPr>
            <w:tcW w:w="344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49" w:author="Yolanda Z" w:date="2024-10-18T02:56:00Z" w16du:dateUtc="2024-10-17T18:56:00Z">
              <w:tcPr>
                <w:tcW w:w="3440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3CF0147D" w14:textId="77777777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交通建設プロジェクト補助金</w:t>
            </w:r>
          </w:p>
        </w:tc>
      </w:tr>
      <w:tr w:rsidR="009F578E" w:rsidRPr="00076498" w14:paraId="60F75350" w14:textId="77777777" w:rsidTr="009F578E">
        <w:trPr>
          <w:trHeight w:val="300"/>
          <w:trPrChange w:id="150" w:author="Yolanda Z" w:date="2024-10-18T02:56:00Z" w16du:dateUtc="2024-10-17T18:56:00Z">
            <w:trPr>
              <w:gridAfter w:val="0"/>
              <w:trHeight w:val="300"/>
            </w:trPr>
          </w:trPrChange>
        </w:trPr>
        <w:tc>
          <w:tcPr>
            <w:tcW w:w="3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51" w:author="Yolanda Z" w:date="2024-10-18T02:56:00Z" w16du:dateUtc="2024-10-17T18:56:00Z">
              <w:tcPr>
                <w:tcW w:w="3440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6B14AB31" w14:textId="77777777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noProof/>
                <w:color w:val="000000"/>
              </w:rPr>
              <w:t xml:space="preserve">S103線青五路指揮部補助金</w:t>
            </w:r>
          </w:p>
        </w:tc>
      </w:tr>
      <w:tr w:rsidR="009F578E" w:rsidRPr="00076498" w14:paraId="4D5048C3" w14:textId="77777777" w:rsidTr="009F578E">
        <w:trPr>
          <w:trHeight w:val="300"/>
          <w:trPrChange w:id="152" w:author="Yolanda Z" w:date="2024-10-18T02:56:00Z" w16du:dateUtc="2024-10-17T18:56:00Z">
            <w:trPr>
              <w:gridAfter w:val="0"/>
              <w:trHeight w:val="300"/>
            </w:trPr>
          </w:trPrChange>
        </w:trPr>
        <w:tc>
          <w:tcPr>
            <w:tcW w:w="344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53" w:author="Yolanda Z" w:date="2024-10-18T02:56:00Z" w16du:dateUtc="2024-10-17T18:56:00Z">
              <w:tcPr>
                <w:tcW w:w="3440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4D13DA33" w14:textId="77777777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noProof/>
                <w:color w:val="000000"/>
              </w:rPr>
              <w:t xml:space="preserve">1年以内に満期が到来する長期借入金（利息を含む）</w:t>
            </w:r>
          </w:p>
        </w:tc>
      </w:tr>
      <w:tr w:rsidR="009F578E" w:rsidRPr="00076498" w14:paraId="1BC20749" w14:textId="77777777" w:rsidTr="009F578E">
        <w:trPr>
          <w:trHeight w:val="300"/>
          <w:trPrChange w:id="154" w:author="Yolanda Z" w:date="2024-10-18T02:56:00Z" w16du:dateUtc="2024-10-17T18:56:00Z">
            <w:trPr>
              <w:gridAfter w:val="0"/>
              <w:trHeight w:val="300"/>
            </w:trPr>
          </w:trPrChange>
        </w:trPr>
        <w:tc>
          <w:tcPr>
            <w:tcW w:w="3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55" w:author="Yolanda Z" w:date="2024-10-18T02:56:00Z" w16du:dateUtc="2024-10-17T18:56:00Z">
              <w:tcPr>
                <w:tcW w:w="3440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69A512DF" w14:textId="76546AF2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控除：1年以内に満期が到来する元金部分（利息を含む）</w:t>
            </w:r>
          </w:p>
        </w:tc>
      </w:tr>
      <w:tr w:rsidR="009F578E" w:rsidRPr="00076498" w14:paraId="439CB03D" w14:textId="77777777" w:rsidTr="009F578E">
        <w:trPr>
          <w:trHeight w:val="300"/>
          <w:trPrChange w:id="157" w:author="Yolanda Z" w:date="2024-10-18T02:56:00Z" w16du:dateUtc="2024-10-17T18:56:00Z">
            <w:trPr>
              <w:gridAfter w:val="0"/>
              <w:trHeight w:val="300"/>
            </w:trPr>
          </w:trPrChange>
        </w:trPr>
        <w:tc>
          <w:tcPr>
            <w:tcW w:w="344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58" w:author="Yolanda Z" w:date="2024-10-18T02:56:00Z" w16du:dateUtc="2024-10-17T18:56:00Z">
              <w:tcPr>
                <w:tcW w:w="3440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3D070A10" w14:textId="77777777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noProof/>
                <w:color w:val="000000"/>
              </w:rPr>
              <w:t xml:space="preserve">22交発01（私募債）</w:t>
            </w:r>
          </w:p>
        </w:tc>
      </w:tr>
      <w:tr w:rsidR="009F578E" w:rsidRPr="00076498" w14:paraId="54742412" w14:textId="77777777" w:rsidTr="009F578E">
        <w:trPr>
          <w:trHeight w:val="300"/>
          <w:trPrChange w:id="159" w:author="Yolanda Z" w:date="2024-10-18T02:56:00Z" w16du:dateUtc="2024-10-17T18:56:00Z">
            <w:trPr>
              <w:gridAfter w:val="0"/>
              <w:trHeight w:val="300"/>
            </w:trPr>
          </w:trPrChange>
        </w:trPr>
        <w:tc>
          <w:tcPr>
            <w:tcW w:w="3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60" w:author="Yolanda Z" w:date="2024-10-18T02:56:00Z" w16du:dateUtc="2024-10-17T18:56:00Z">
              <w:tcPr>
                <w:tcW w:w="3440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4B9CF1B0" w14:textId="77777777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noProof/>
                <w:color w:val="000000"/>
              </w:rPr>
              <w:t xml:space="preserve">23交発01（私募債）</w:t>
            </w:r>
          </w:p>
        </w:tc>
      </w:tr>
      <w:tr w:rsidR="009F578E" w:rsidRPr="00076498" w14:paraId="1E938856" w14:textId="77777777" w:rsidTr="009F578E">
        <w:trPr>
          <w:trHeight w:val="300"/>
          <w:trPrChange w:id="161" w:author="Yolanda Z" w:date="2024-10-18T02:56:00Z" w16du:dateUtc="2024-10-17T18:56:00Z">
            <w:trPr>
              <w:gridAfter w:val="0"/>
              <w:trHeight w:val="300"/>
            </w:trPr>
          </w:trPrChange>
        </w:trPr>
        <w:tc>
          <w:tcPr>
            <w:tcW w:w="344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62" w:author="Yolanda Z" w:date="2024-10-18T02:56:00Z" w16du:dateUtc="2024-10-17T18:56:00Z">
              <w:tcPr>
                <w:tcW w:w="3440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2875B91A" w14:textId="77777777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指定型番の動力分散方式列車購入</w:t>
            </w:r>
          </w:p>
        </w:tc>
      </w:tr>
      <w:tr w:rsidR="009F578E" w:rsidRPr="00076498" w14:paraId="524EB949" w14:textId="77777777" w:rsidTr="009F578E">
        <w:trPr>
          <w:trHeight w:val="300"/>
          <w:trPrChange w:id="163" w:author="Yolanda Z" w:date="2024-10-18T02:56:00Z" w16du:dateUtc="2024-10-17T18:56:00Z">
            <w:trPr>
              <w:gridAfter w:val="0"/>
              <w:trHeight w:val="300"/>
            </w:trPr>
          </w:trPrChange>
        </w:trPr>
        <w:tc>
          <w:tcPr>
            <w:tcW w:w="3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64" w:author="Yolanda Z" w:date="2024-10-18T02:56:00Z" w16du:dateUtc="2024-10-17T18:56:00Z">
              <w:tcPr>
                <w:tcW w:w="3440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26F5537F" w14:textId="77777777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公共交通スマート化建設調達サービスプロジェクト</w:t>
            </w:r>
          </w:p>
        </w:tc>
      </w:tr>
      <w:tr w:rsidR="009F578E" w:rsidRPr="00076498" w14:paraId="7AFB16CF" w14:textId="77777777" w:rsidTr="009F578E">
        <w:trPr>
          <w:trHeight w:val="300"/>
          <w:trPrChange w:id="165" w:author="Yolanda Z" w:date="2024-10-18T02:56:00Z" w16du:dateUtc="2024-10-17T18:56:00Z">
            <w:trPr>
              <w:gridAfter w:val="0"/>
              <w:trHeight w:val="300"/>
            </w:trPr>
          </w:trPrChange>
        </w:trPr>
        <w:tc>
          <w:tcPr>
            <w:tcW w:w="344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66" w:author="Yolanda Z" w:date="2024-10-18T02:56:00Z" w16du:dateUtc="2024-10-17T18:56:00Z">
              <w:tcPr>
                <w:tcW w:w="3440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41CE6AB2" w14:textId="77777777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特定応付款-工事プロジェクト</w:t>
            </w:r>
          </w:p>
        </w:tc>
      </w:tr>
      <w:tr w:rsidR="009F578E" w:rsidRPr="00076498" w14:paraId="3E66404F" w14:textId="77777777" w:rsidTr="009F578E">
        <w:trPr>
          <w:trHeight w:val="300"/>
          <w:trPrChange w:id="167" w:author="Yolanda Z" w:date="2024-10-18T02:56:00Z" w16du:dateUtc="2024-10-17T18:56:00Z">
            <w:trPr>
              <w:gridAfter w:val="0"/>
              <w:trHeight w:val="300"/>
            </w:trPr>
          </w:trPrChange>
        </w:trPr>
        <w:tc>
          <w:tcPr>
            <w:tcW w:w="3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68" w:author="Yolanda Z" w:date="2024-10-18T02:56:00Z" w16du:dateUtc="2024-10-17T18:56:00Z">
              <w:tcPr>
                <w:tcW w:w="3440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5A712137" w14:textId="77777777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都市総合駐車場建設工事特定債資金</w:t>
            </w:r>
          </w:p>
        </w:tc>
      </w:tr>
      <w:tr w:rsidR="009F578E" w:rsidRPr="00076498" w14:paraId="29FE9544" w14:textId="77777777" w:rsidTr="009F578E">
        <w:trPr>
          <w:trHeight w:val="300"/>
          <w:trPrChange w:id="169" w:author="Yolanda Z" w:date="2024-10-18T02:56:00Z" w16du:dateUtc="2024-10-17T18:56:00Z">
            <w:trPr>
              <w:gridAfter w:val="0"/>
              <w:trHeight w:val="300"/>
            </w:trPr>
          </w:trPrChange>
        </w:trPr>
        <w:tc>
          <w:tcPr>
            <w:tcW w:w="344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70" w:author="Yolanda Z" w:date="2024-10-18T02:56:00Z" w16du:dateUtc="2024-10-17T18:56:00Z">
              <w:tcPr>
                <w:tcW w:w="3440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59264B47" w14:textId="77777777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道路整備改修工事</w:t>
            </w:r>
          </w:p>
        </w:tc>
      </w:tr>
      <w:tr w:rsidR="009F578E" w:rsidRPr="00076498" w14:paraId="604A6604" w14:textId="77777777" w:rsidTr="009F578E">
        <w:trPr>
          <w:trHeight w:val="300"/>
          <w:trPrChange w:id="171" w:author="Yolanda Z" w:date="2024-10-18T02:56:00Z" w16du:dateUtc="2024-10-17T18:56:00Z">
            <w:trPr>
              <w:gridAfter w:val="0"/>
              <w:trHeight w:val="300"/>
            </w:trPr>
          </w:trPrChange>
        </w:trPr>
        <w:tc>
          <w:tcPr>
            <w:tcW w:w="3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72" w:author="Yolanda Z" w:date="2024-10-18T02:56:00Z" w16du:dateUtc="2024-10-17T18:56:00Z">
              <w:tcPr>
                <w:tcW w:w="3440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71EC72B0" w14:textId="77777777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道路建設費</w:t>
            </w:r>
          </w:p>
        </w:tc>
      </w:tr>
      <w:tr w:rsidR="009F578E" w:rsidRPr="00076498" w14:paraId="0C7BB740" w14:textId="77777777" w:rsidTr="009F578E">
        <w:trPr>
          <w:trHeight w:val="300"/>
          <w:trPrChange w:id="173" w:author="Yolanda Z" w:date="2024-10-18T02:56:00Z" w16du:dateUtc="2024-10-17T18:56:00Z">
            <w:trPr>
              <w:gridAfter w:val="0"/>
              <w:trHeight w:val="300"/>
            </w:trPr>
          </w:trPrChange>
        </w:trPr>
        <w:tc>
          <w:tcPr>
            <w:tcW w:w="344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74" w:author="Yolanda Z" w:date="2024-10-18T02:56:00Z" w16du:dateUtc="2024-10-17T18:56:00Z">
              <w:tcPr>
                <w:tcW w:w="3440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107FC384" w14:textId="77777777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道路整備、車両購入および敷地補償補助金</w:t>
            </w:r>
          </w:p>
        </w:tc>
      </w:tr>
      <w:tr w:rsidR="009F578E" w:rsidRPr="00076498" w14:paraId="3AF3E119" w14:textId="77777777" w:rsidTr="009F578E">
        <w:trPr>
          <w:trHeight w:val="300"/>
          <w:trPrChange w:id="175" w:author="Yolanda Z" w:date="2024-10-18T02:56:00Z" w16du:dateUtc="2024-10-17T18:56:00Z">
            <w:trPr>
              <w:gridAfter w:val="0"/>
              <w:trHeight w:val="300"/>
            </w:trPr>
          </w:trPrChange>
        </w:trPr>
        <w:tc>
          <w:tcPr>
            <w:tcW w:w="3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76" w:author="Yolanda Z" w:date="2024-10-18T02:56:00Z" w16du:dateUtc="2024-10-17T18:56:00Z">
              <w:tcPr>
                <w:tcW w:w="3440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6B8FB85B" w14:textId="77777777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沐川老洋渓から馬辺紅牌坊</w:t>
            </w:r>
          </w:p>
        </w:tc>
      </w:tr>
      <w:tr w:rsidR="009F578E" w:rsidRPr="00076498" w14:paraId="4F52D8A3" w14:textId="77777777" w:rsidTr="009F578E">
        <w:trPr>
          <w:trHeight w:val="300"/>
          <w:trPrChange w:id="177" w:author="Yolanda Z" w:date="2024-10-18T02:56:00Z" w16du:dateUtc="2024-10-17T18:56:00Z">
            <w:trPr>
              <w:gridAfter w:val="0"/>
              <w:trHeight w:val="300"/>
            </w:trPr>
          </w:trPrChange>
        </w:trPr>
        <w:tc>
          <w:tcPr>
            <w:tcW w:w="344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78" w:author="Yolanda Z" w:date="2024-10-18T02:56:00Z" w16du:dateUtc="2024-10-17T18:56:00Z">
              <w:tcPr>
                <w:tcW w:w="3440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1E1D9C5D" w14:textId="47BA0DC7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王浩児ポンツーン仮設工事</w:t>
            </w:r>
          </w:p>
        </w:tc>
      </w:tr>
      <w:tr w:rsidR="009F578E" w:rsidRPr="00076498" w14:paraId="7B80110C" w14:textId="77777777" w:rsidTr="009F578E">
        <w:trPr>
          <w:trHeight w:val="300"/>
          <w:trPrChange w:id="181" w:author="Yolanda Z" w:date="2024-10-18T02:56:00Z" w16du:dateUtc="2024-10-17T18:56:00Z">
            <w:trPr>
              <w:gridAfter w:val="0"/>
              <w:trHeight w:val="300"/>
            </w:trPr>
          </w:trPrChange>
        </w:trPr>
        <w:tc>
          <w:tcPr>
            <w:tcW w:w="3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82" w:author="Yolanda Z" w:date="2024-10-18T02:56:00Z" w16du:dateUtc="2024-10-17T18:56:00Z">
              <w:tcPr>
                <w:tcW w:w="3440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1BFD32DC" w14:textId="77777777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楽山から金河口施設改修工事プロジェクト</w:t>
            </w:r>
          </w:p>
        </w:tc>
      </w:tr>
      <w:tr w:rsidR="009F578E" w:rsidRPr="00076498" w14:paraId="264BF553" w14:textId="77777777" w:rsidTr="009F578E">
        <w:trPr>
          <w:trHeight w:val="300"/>
          <w:trPrChange w:id="183" w:author="Yolanda Z" w:date="2024-10-18T02:56:00Z" w16du:dateUtc="2024-10-17T18:56:00Z">
            <w:trPr>
              <w:gridAfter w:val="0"/>
              <w:trHeight w:val="300"/>
            </w:trPr>
          </w:trPrChange>
        </w:trPr>
        <w:tc>
          <w:tcPr>
            <w:tcW w:w="344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84" w:author="Yolanda Z" w:date="2024-10-18T02:56:00Z" w16du:dateUtc="2024-10-17T18:56:00Z">
              <w:tcPr>
                <w:tcW w:w="3440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523E7994" w14:textId="77777777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楽夾大道青衣江大橋左岸保護工事</w:t>
            </w:r>
          </w:p>
        </w:tc>
      </w:tr>
      <w:tr w:rsidR="009F578E" w:rsidRPr="00076498" w14:paraId="2F31AF6E" w14:textId="77777777" w:rsidTr="009F578E">
        <w:trPr>
          <w:trHeight w:val="300"/>
          <w:trPrChange w:id="185" w:author="Yolanda Z" w:date="2024-10-18T02:56:00Z" w16du:dateUtc="2024-10-17T18:56:00Z">
            <w:trPr>
              <w:gridAfter w:val="0"/>
              <w:trHeight w:val="300"/>
            </w:trPr>
          </w:trPrChange>
        </w:trPr>
        <w:tc>
          <w:tcPr>
            <w:tcW w:w="3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86" w:author="Yolanda Z" w:date="2024-10-18T02:56:00Z" w16du:dateUtc="2024-10-17T18:56:00Z">
              <w:tcPr>
                <w:tcW w:w="3440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202238F9" w14:textId="632AFC53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江公埝歩道橋</w:t>
            </w:r>
          </w:p>
        </w:tc>
      </w:tr>
      <w:tr w:rsidR="009F578E" w:rsidRPr="00076498" w14:paraId="303AC3C5" w14:textId="77777777" w:rsidTr="009F578E">
        <w:trPr>
          <w:trHeight w:val="300"/>
          <w:trPrChange w:id="189" w:author="Yolanda Z" w:date="2024-10-18T02:56:00Z" w16du:dateUtc="2024-10-17T18:56:00Z">
            <w:trPr>
              <w:gridAfter w:val="0"/>
              <w:trHeight w:val="300"/>
            </w:trPr>
          </w:trPrChange>
        </w:trPr>
        <w:tc>
          <w:tcPr>
            <w:tcW w:w="344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90" w:author="Yolanda Z" w:date="2024-10-18T02:56:00Z" w16du:dateUtc="2024-10-17T18:56:00Z">
              <w:tcPr>
                <w:tcW w:w="3440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1873C284" w14:textId="77777777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債券転借入金</w:t>
            </w:r>
          </w:p>
        </w:tc>
      </w:tr>
      <w:tr w:rsidR="009F578E" w:rsidRPr="00076498" w14:paraId="2452E7FC" w14:textId="77777777" w:rsidTr="009F578E">
        <w:trPr>
          <w:trHeight w:val="300"/>
          <w:trPrChange w:id="191" w:author="Yolanda Z" w:date="2024-10-18T02:56:00Z" w16du:dateUtc="2024-10-17T18:56:00Z">
            <w:trPr>
              <w:gridAfter w:val="0"/>
              <w:trHeight w:val="300"/>
            </w:trPr>
          </w:trPrChange>
        </w:trPr>
        <w:tc>
          <w:tcPr>
            <w:tcW w:w="3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92" w:author="Yolanda Z" w:date="2024-10-18T02:56:00Z" w16du:dateUtc="2024-10-17T18:56:00Z">
              <w:tcPr>
                <w:tcW w:w="3440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008147C9" w14:textId="77777777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市補助金</w:t>
            </w:r>
          </w:p>
        </w:tc>
      </w:tr>
      <w:tr w:rsidR="009F578E" w:rsidRPr="00076498" w14:paraId="6D25D28B" w14:textId="77777777" w:rsidTr="009F578E">
        <w:trPr>
          <w:trHeight w:val="300"/>
          <w:trPrChange w:id="193" w:author="Yolanda Z" w:date="2024-10-18T02:56:00Z" w16du:dateUtc="2024-10-17T18:56:00Z">
            <w:trPr>
              <w:gridAfter w:val="0"/>
              <w:trHeight w:val="300"/>
            </w:trPr>
          </w:trPrChange>
        </w:trPr>
        <w:tc>
          <w:tcPr>
            <w:tcW w:w="344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94" w:author="Yolanda Z" w:date="2024-10-18T02:56:00Z" w16du:dateUtc="2024-10-17T18:56:00Z">
              <w:tcPr>
                <w:tcW w:w="3440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100DAB0F" w14:textId="77777777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楽西高速特定債</w:t>
            </w:r>
          </w:p>
        </w:tc>
      </w:tr>
      <w:tr w:rsidR="009F578E" w:rsidRPr="00076498" w14:paraId="1F7F20B9" w14:textId="77777777" w:rsidTr="009F578E">
        <w:trPr>
          <w:trHeight w:val="300"/>
          <w:trPrChange w:id="195" w:author="Yolanda Z" w:date="2024-10-18T02:56:00Z" w16du:dateUtc="2024-10-17T18:56:00Z">
            <w:trPr>
              <w:gridAfter w:val="0"/>
              <w:trHeight w:val="300"/>
            </w:trPr>
          </w:trPrChange>
        </w:trPr>
        <w:tc>
          <w:tcPr>
            <w:tcW w:w="3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96" w:author="Yolanda Z" w:date="2024-10-18T02:56:00Z" w16du:dateUtc="2024-10-17T18:56:00Z">
              <w:tcPr>
                <w:tcW w:w="3440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492F8491" w14:textId="77777777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投資待転株</w:t>
            </w:r>
          </w:p>
        </w:tc>
      </w:tr>
      <w:tr w:rsidR="009F578E" w:rsidRPr="00076498" w14:paraId="26DAFB80" w14:textId="77777777" w:rsidTr="009F578E">
        <w:trPr>
          <w:trHeight w:val="300"/>
          <w:trPrChange w:id="197" w:author="Yolanda Z" w:date="2024-10-18T02:56:00Z" w16du:dateUtc="2024-10-17T18:56:00Z">
            <w:trPr>
              <w:gridAfter w:val="0"/>
              <w:trHeight w:val="300"/>
            </w:trPr>
          </w:trPrChange>
        </w:trPr>
        <w:tc>
          <w:tcPr>
            <w:tcW w:w="344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98" w:author="Yolanda Z" w:date="2024-10-18T02:56:00Z" w16du:dateUtc="2024-10-17T18:56:00Z">
              <w:tcPr>
                <w:tcW w:w="3440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6FAA3798" w14:textId="77777777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（1）営業収益および営業費用状況</w:t>
            </w:r>
          </w:p>
        </w:tc>
      </w:tr>
      <w:tr w:rsidR="009F578E" w:rsidRPr="00076498" w14:paraId="6AFA5EEF" w14:textId="77777777" w:rsidTr="009F578E">
        <w:trPr>
          <w:trHeight w:val="300"/>
          <w:trPrChange w:id="199" w:author="Yolanda Z" w:date="2024-10-18T02:56:00Z" w16du:dateUtc="2024-10-17T18:56:00Z">
            <w:trPr>
              <w:gridAfter w:val="0"/>
              <w:trHeight w:val="300"/>
            </w:trPr>
          </w:trPrChange>
        </w:trPr>
        <w:tc>
          <w:tcPr>
            <w:tcW w:w="3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00" w:author="Yolanda Z" w:date="2024-10-18T02:56:00Z" w16du:dateUtc="2024-10-17T18:56:00Z">
              <w:tcPr>
                <w:tcW w:w="3440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26E070A9" w14:textId="77777777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仁沐新高速道路政府購入サービス</w:t>
            </w:r>
          </w:p>
        </w:tc>
      </w:tr>
      <w:tr w:rsidR="009F578E" w:rsidRPr="00076498" w14:paraId="24EC2E1F" w14:textId="77777777" w:rsidTr="009F578E">
        <w:trPr>
          <w:trHeight w:val="300"/>
          <w:trPrChange w:id="201" w:author="Yolanda Z" w:date="2024-10-18T02:56:00Z" w16du:dateUtc="2024-10-17T18:56:00Z">
            <w:trPr>
              <w:gridAfter w:val="0"/>
              <w:trHeight w:val="300"/>
            </w:trPr>
          </w:trPrChange>
        </w:trPr>
        <w:tc>
          <w:tcPr>
            <w:tcW w:w="344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02" w:author="Yolanda Z" w:date="2024-10-18T02:56:00Z" w16du:dateUtc="2024-10-17T18:56:00Z">
              <w:tcPr>
                <w:tcW w:w="3440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2F1AC3B6" w14:textId="77777777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車両評価</w:t>
            </w:r>
          </w:p>
        </w:tc>
      </w:tr>
      <w:tr w:rsidR="009F578E" w:rsidRPr="00076498" w14:paraId="4BB6CB5B" w14:textId="77777777" w:rsidTr="009F578E">
        <w:trPr>
          <w:trHeight w:val="300"/>
          <w:trPrChange w:id="203" w:author="Yolanda Z" w:date="2024-10-18T02:56:00Z" w16du:dateUtc="2024-10-17T18:56:00Z">
            <w:trPr>
              <w:gridAfter w:val="0"/>
              <w:trHeight w:val="300"/>
            </w:trPr>
          </w:trPrChange>
        </w:trPr>
        <w:tc>
          <w:tcPr>
            <w:tcW w:w="3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04" w:author="Yolanda Z" w:date="2024-10-18T02:56:00Z" w16du:dateUtc="2024-10-17T18:56:00Z">
              <w:tcPr>
                <w:tcW w:w="3440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353EE88B" w14:textId="77777777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充電、売電およびサービス</w:t>
            </w:r>
          </w:p>
        </w:tc>
      </w:tr>
      <w:tr w:rsidR="009F578E" w:rsidRPr="00076498" w14:paraId="702AC54D" w14:textId="77777777" w:rsidTr="009F578E">
        <w:trPr>
          <w:trHeight w:val="300"/>
          <w:trPrChange w:id="205" w:author="Yolanda Z" w:date="2024-10-18T02:56:00Z" w16du:dateUtc="2024-10-17T18:56:00Z">
            <w:trPr>
              <w:gridAfter w:val="0"/>
              <w:trHeight w:val="300"/>
            </w:trPr>
          </w:trPrChange>
        </w:trPr>
        <w:tc>
          <w:tcPr>
            <w:tcW w:w="344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06" w:author="Yolanda Z" w:date="2024-10-18T02:56:00Z" w16du:dateUtc="2024-10-17T18:56:00Z">
              <w:tcPr>
                <w:tcW w:w="3440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3F4704F5" w14:textId="77777777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利息、収入</w:t>
            </w:r>
          </w:p>
        </w:tc>
      </w:tr>
      <w:tr w:rsidR="009F578E" w:rsidRPr="00076498" w14:paraId="2504B6D1" w14:textId="77777777" w:rsidTr="009F578E">
        <w:trPr>
          <w:trHeight w:val="300"/>
          <w:trPrChange w:id="207" w:author="Yolanda Z" w:date="2024-10-18T02:56:00Z" w16du:dateUtc="2024-10-17T18:56:00Z">
            <w:trPr>
              <w:gridAfter w:val="0"/>
              <w:trHeight w:val="300"/>
            </w:trPr>
          </w:trPrChange>
        </w:trPr>
        <w:tc>
          <w:tcPr>
            <w:tcW w:w="3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08" w:author="Yolanda Z" w:date="2024-10-18T02:56:00Z" w16du:dateUtc="2024-10-17T18:56:00Z">
              <w:tcPr>
                <w:tcW w:w="3440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373D41FF" w14:textId="77777777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特定重要交通建設プロジェクト補助金</w:t>
            </w:r>
          </w:p>
        </w:tc>
      </w:tr>
      <w:tr w:rsidR="009F578E" w:rsidRPr="00076498" w14:paraId="50CCC1DD" w14:textId="77777777" w:rsidTr="009F578E">
        <w:trPr>
          <w:trHeight w:val="300"/>
          <w:trPrChange w:id="209" w:author="Yolanda Z" w:date="2024-10-18T02:56:00Z" w16du:dateUtc="2024-10-17T18:56:00Z">
            <w:trPr>
              <w:gridAfter w:val="0"/>
              <w:trHeight w:val="300"/>
            </w:trPr>
          </w:trPrChange>
        </w:trPr>
        <w:tc>
          <w:tcPr>
            <w:tcW w:w="344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10" w:author="Yolanda Z" w:date="2024-10-18T02:56:00Z" w16du:dateUtc="2024-10-17T18:56:00Z">
              <w:tcPr>
                <w:tcW w:w="3440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5C3026D1" w14:textId="77777777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車両購入補助金および敷地補助金</w:t>
            </w:r>
          </w:p>
        </w:tc>
      </w:tr>
      <w:tr w:rsidR="009F578E" w:rsidRPr="00076498" w14:paraId="1A9239B6" w14:textId="77777777" w:rsidTr="009F578E">
        <w:trPr>
          <w:trHeight w:val="300"/>
          <w:trPrChange w:id="211" w:author="Yolanda Z" w:date="2024-10-18T02:56:00Z" w16du:dateUtc="2024-10-17T18:56:00Z">
            <w:trPr>
              <w:gridAfter w:val="0"/>
              <w:trHeight w:val="300"/>
            </w:trPr>
          </w:trPrChange>
        </w:trPr>
        <w:tc>
          <w:tcPr>
            <w:tcW w:w="3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12" w:author="Yolanda Z" w:date="2024-10-18T02:56:00Z" w16du:dateUtc="2024-10-17T18:56:00Z">
              <w:tcPr>
                <w:tcW w:w="3440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6B9DF2B6" w14:textId="0C02ED19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カテゴリ</w:t>
            </w:r>
          </w:p>
        </w:tc>
      </w:tr>
    </w:tbl>
    <w:p w14:paraId="4E228586" w14:textId="155E7F20"/>
    <w:p w14:paraId="653FA219" w14:textId="77777777">
      <w:r>
        <w:br w:type="page"/>
      </w:r>
    </w:p>
    <w:p w14:paraId="7DCBFAB9" w14:textId="77777777"/>
    <w:sectPr w:rsidR="00224D4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7BBD15E" w14:textId="77777777">
      <w:r>
        <w:separator/>
      </w:r>
    </w:p>
  </w:endnote>
  <w:endnote w:type="continuationSeparator" w:id="0">
    <w:p w14:paraId="17D8F10B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???¡ì??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Unicode MS">
    <w:altName w:val="Arial"/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E7227E" w14:textId="77777777">
      <w:r>
        <w:separator/>
      </w:r>
    </w:p>
  </w:footnote>
  <w:footnote w:type="continuationSeparator" w:id="0">
    <w:p w14:paraId="57A44FCE" w14:textId="77777777"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Yolanda Z">
    <w15:presenceInfo w15:providerId="Windows Live" w15:userId="7a184769084b774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2A5"/>
    <w:rsid w:val="0000028D"/>
    <w:rsid w:val="00000680"/>
    <w:rsid w:val="0000080D"/>
    <w:rsid w:val="00000BD3"/>
    <w:rsid w:val="0000165E"/>
    <w:rsid w:val="000017F6"/>
    <w:rsid w:val="00001857"/>
    <w:rsid w:val="00001951"/>
    <w:rsid w:val="00001CD2"/>
    <w:rsid w:val="00001CEE"/>
    <w:rsid w:val="00001D1A"/>
    <w:rsid w:val="00001E70"/>
    <w:rsid w:val="000021A1"/>
    <w:rsid w:val="00002810"/>
    <w:rsid w:val="00002968"/>
    <w:rsid w:val="00002C54"/>
    <w:rsid w:val="00002EB1"/>
    <w:rsid w:val="00002EF0"/>
    <w:rsid w:val="00003472"/>
    <w:rsid w:val="00003A6F"/>
    <w:rsid w:val="00003B7D"/>
    <w:rsid w:val="00004189"/>
    <w:rsid w:val="000043FF"/>
    <w:rsid w:val="00004B1C"/>
    <w:rsid w:val="00004E5C"/>
    <w:rsid w:val="0000517B"/>
    <w:rsid w:val="00005738"/>
    <w:rsid w:val="00005797"/>
    <w:rsid w:val="00005ACE"/>
    <w:rsid w:val="000061E8"/>
    <w:rsid w:val="00006AB4"/>
    <w:rsid w:val="00006EEE"/>
    <w:rsid w:val="00007064"/>
    <w:rsid w:val="0000737B"/>
    <w:rsid w:val="000078C6"/>
    <w:rsid w:val="000078CE"/>
    <w:rsid w:val="00007958"/>
    <w:rsid w:val="00007A4C"/>
    <w:rsid w:val="00007BDE"/>
    <w:rsid w:val="00007E51"/>
    <w:rsid w:val="0001047D"/>
    <w:rsid w:val="000105F3"/>
    <w:rsid w:val="000105F4"/>
    <w:rsid w:val="00010658"/>
    <w:rsid w:val="000107C2"/>
    <w:rsid w:val="000107DE"/>
    <w:rsid w:val="000108D7"/>
    <w:rsid w:val="00010B9F"/>
    <w:rsid w:val="00010F08"/>
    <w:rsid w:val="00011291"/>
    <w:rsid w:val="00011778"/>
    <w:rsid w:val="0001186F"/>
    <w:rsid w:val="0001187F"/>
    <w:rsid w:val="00011B81"/>
    <w:rsid w:val="00012477"/>
    <w:rsid w:val="0001249F"/>
    <w:rsid w:val="00012989"/>
    <w:rsid w:val="00012B6A"/>
    <w:rsid w:val="00012B87"/>
    <w:rsid w:val="00013209"/>
    <w:rsid w:val="0001341E"/>
    <w:rsid w:val="00013755"/>
    <w:rsid w:val="00013967"/>
    <w:rsid w:val="00013ADD"/>
    <w:rsid w:val="00013BAF"/>
    <w:rsid w:val="00014064"/>
    <w:rsid w:val="00014702"/>
    <w:rsid w:val="00014A6D"/>
    <w:rsid w:val="00014BDE"/>
    <w:rsid w:val="00014C01"/>
    <w:rsid w:val="00014E3D"/>
    <w:rsid w:val="00015302"/>
    <w:rsid w:val="0001551B"/>
    <w:rsid w:val="00015B4C"/>
    <w:rsid w:val="00015B9A"/>
    <w:rsid w:val="00015F0D"/>
    <w:rsid w:val="00016210"/>
    <w:rsid w:val="0001674F"/>
    <w:rsid w:val="0001687C"/>
    <w:rsid w:val="000168F0"/>
    <w:rsid w:val="0001693C"/>
    <w:rsid w:val="00016A95"/>
    <w:rsid w:val="00016CF1"/>
    <w:rsid w:val="00016DB3"/>
    <w:rsid w:val="00016E94"/>
    <w:rsid w:val="00016E9E"/>
    <w:rsid w:val="000170EA"/>
    <w:rsid w:val="000172DF"/>
    <w:rsid w:val="0001739D"/>
    <w:rsid w:val="00017B13"/>
    <w:rsid w:val="00017F23"/>
    <w:rsid w:val="00017FB2"/>
    <w:rsid w:val="0002045E"/>
    <w:rsid w:val="000209CA"/>
    <w:rsid w:val="00020A6B"/>
    <w:rsid w:val="00020CA4"/>
    <w:rsid w:val="00020DA8"/>
    <w:rsid w:val="0002134A"/>
    <w:rsid w:val="0002134E"/>
    <w:rsid w:val="0002135F"/>
    <w:rsid w:val="000214E1"/>
    <w:rsid w:val="000216B5"/>
    <w:rsid w:val="00021A22"/>
    <w:rsid w:val="00021B58"/>
    <w:rsid w:val="00021CBA"/>
    <w:rsid w:val="00021DD8"/>
    <w:rsid w:val="00021EED"/>
    <w:rsid w:val="0002265C"/>
    <w:rsid w:val="00022BCD"/>
    <w:rsid w:val="00022DB0"/>
    <w:rsid w:val="00022DFD"/>
    <w:rsid w:val="00022EF5"/>
    <w:rsid w:val="000234A1"/>
    <w:rsid w:val="00023613"/>
    <w:rsid w:val="0002366C"/>
    <w:rsid w:val="00023D0A"/>
    <w:rsid w:val="00023FC1"/>
    <w:rsid w:val="00024024"/>
    <w:rsid w:val="00024086"/>
    <w:rsid w:val="0002411C"/>
    <w:rsid w:val="00024745"/>
    <w:rsid w:val="0002482D"/>
    <w:rsid w:val="000249B6"/>
    <w:rsid w:val="00024B45"/>
    <w:rsid w:val="00024D01"/>
    <w:rsid w:val="00024F47"/>
    <w:rsid w:val="00025316"/>
    <w:rsid w:val="00025344"/>
    <w:rsid w:val="00025784"/>
    <w:rsid w:val="00025D34"/>
    <w:rsid w:val="00025DCA"/>
    <w:rsid w:val="000260B8"/>
    <w:rsid w:val="00026295"/>
    <w:rsid w:val="00026DD8"/>
    <w:rsid w:val="00026FFD"/>
    <w:rsid w:val="0002703C"/>
    <w:rsid w:val="00027473"/>
    <w:rsid w:val="0002747C"/>
    <w:rsid w:val="000276CE"/>
    <w:rsid w:val="00027A04"/>
    <w:rsid w:val="00027C12"/>
    <w:rsid w:val="00027CFA"/>
    <w:rsid w:val="00027D7E"/>
    <w:rsid w:val="00030065"/>
    <w:rsid w:val="0003052A"/>
    <w:rsid w:val="00030671"/>
    <w:rsid w:val="0003082A"/>
    <w:rsid w:val="00030EA1"/>
    <w:rsid w:val="00031257"/>
    <w:rsid w:val="00031484"/>
    <w:rsid w:val="00031508"/>
    <w:rsid w:val="00031510"/>
    <w:rsid w:val="00031B6B"/>
    <w:rsid w:val="000323C7"/>
    <w:rsid w:val="000324F7"/>
    <w:rsid w:val="000325DA"/>
    <w:rsid w:val="00032B5C"/>
    <w:rsid w:val="00032DB5"/>
    <w:rsid w:val="00032F9D"/>
    <w:rsid w:val="00033018"/>
    <w:rsid w:val="000331B5"/>
    <w:rsid w:val="000331B7"/>
    <w:rsid w:val="000331DB"/>
    <w:rsid w:val="00033364"/>
    <w:rsid w:val="00033653"/>
    <w:rsid w:val="000338FC"/>
    <w:rsid w:val="00033B4A"/>
    <w:rsid w:val="00033B83"/>
    <w:rsid w:val="00033BDD"/>
    <w:rsid w:val="00033CFA"/>
    <w:rsid w:val="00033F41"/>
    <w:rsid w:val="000340D3"/>
    <w:rsid w:val="0003418E"/>
    <w:rsid w:val="0003482C"/>
    <w:rsid w:val="000348BF"/>
    <w:rsid w:val="00034CB1"/>
    <w:rsid w:val="00035177"/>
    <w:rsid w:val="00035389"/>
    <w:rsid w:val="0003550D"/>
    <w:rsid w:val="00035979"/>
    <w:rsid w:val="00035981"/>
    <w:rsid w:val="00035A6B"/>
    <w:rsid w:val="00036414"/>
    <w:rsid w:val="00036801"/>
    <w:rsid w:val="0003690F"/>
    <w:rsid w:val="000369A7"/>
    <w:rsid w:val="00036F58"/>
    <w:rsid w:val="0003717C"/>
    <w:rsid w:val="000373D2"/>
    <w:rsid w:val="000376B5"/>
    <w:rsid w:val="000378AB"/>
    <w:rsid w:val="00037917"/>
    <w:rsid w:val="00037939"/>
    <w:rsid w:val="00037C1F"/>
    <w:rsid w:val="00037D82"/>
    <w:rsid w:val="0004011E"/>
    <w:rsid w:val="000401BC"/>
    <w:rsid w:val="000401FB"/>
    <w:rsid w:val="00040283"/>
    <w:rsid w:val="00040336"/>
    <w:rsid w:val="000407BB"/>
    <w:rsid w:val="00040952"/>
    <w:rsid w:val="00040AD5"/>
    <w:rsid w:val="00041024"/>
    <w:rsid w:val="0004111B"/>
    <w:rsid w:val="000415DE"/>
    <w:rsid w:val="0004170E"/>
    <w:rsid w:val="00041BCD"/>
    <w:rsid w:val="00041DA0"/>
    <w:rsid w:val="00041EE6"/>
    <w:rsid w:val="00041F69"/>
    <w:rsid w:val="00042102"/>
    <w:rsid w:val="000425A5"/>
    <w:rsid w:val="0004287E"/>
    <w:rsid w:val="00042AAF"/>
    <w:rsid w:val="00042B5A"/>
    <w:rsid w:val="00042DAF"/>
    <w:rsid w:val="000435F8"/>
    <w:rsid w:val="0004368B"/>
    <w:rsid w:val="000436FF"/>
    <w:rsid w:val="00043897"/>
    <w:rsid w:val="00043BC7"/>
    <w:rsid w:val="00043BE6"/>
    <w:rsid w:val="00044B3B"/>
    <w:rsid w:val="00044B4B"/>
    <w:rsid w:val="00044C6B"/>
    <w:rsid w:val="00044DC4"/>
    <w:rsid w:val="000450E7"/>
    <w:rsid w:val="0004521B"/>
    <w:rsid w:val="000453B5"/>
    <w:rsid w:val="00045615"/>
    <w:rsid w:val="00045A49"/>
    <w:rsid w:val="00046142"/>
    <w:rsid w:val="00046676"/>
    <w:rsid w:val="00046FD4"/>
    <w:rsid w:val="000477C9"/>
    <w:rsid w:val="000478A8"/>
    <w:rsid w:val="00047B3F"/>
    <w:rsid w:val="00047B8B"/>
    <w:rsid w:val="00047BD0"/>
    <w:rsid w:val="00047DEC"/>
    <w:rsid w:val="0005000A"/>
    <w:rsid w:val="000504AD"/>
    <w:rsid w:val="00050574"/>
    <w:rsid w:val="0005081C"/>
    <w:rsid w:val="00050BC6"/>
    <w:rsid w:val="00050E27"/>
    <w:rsid w:val="00051348"/>
    <w:rsid w:val="00051463"/>
    <w:rsid w:val="0005167B"/>
    <w:rsid w:val="00051690"/>
    <w:rsid w:val="000516E6"/>
    <w:rsid w:val="000518DA"/>
    <w:rsid w:val="00051D74"/>
    <w:rsid w:val="00051EC3"/>
    <w:rsid w:val="000522F4"/>
    <w:rsid w:val="0005246C"/>
    <w:rsid w:val="0005250E"/>
    <w:rsid w:val="000525C3"/>
    <w:rsid w:val="000526D9"/>
    <w:rsid w:val="00052BCF"/>
    <w:rsid w:val="00052C9E"/>
    <w:rsid w:val="00052E40"/>
    <w:rsid w:val="00052FA3"/>
    <w:rsid w:val="0005307C"/>
    <w:rsid w:val="00053B2E"/>
    <w:rsid w:val="00053CA5"/>
    <w:rsid w:val="00054444"/>
    <w:rsid w:val="00054708"/>
    <w:rsid w:val="00054F94"/>
    <w:rsid w:val="000551AC"/>
    <w:rsid w:val="0005521D"/>
    <w:rsid w:val="000552F1"/>
    <w:rsid w:val="000553C1"/>
    <w:rsid w:val="000554F3"/>
    <w:rsid w:val="00055C15"/>
    <w:rsid w:val="0005606C"/>
    <w:rsid w:val="00056749"/>
    <w:rsid w:val="00056888"/>
    <w:rsid w:val="00056891"/>
    <w:rsid w:val="00056BCF"/>
    <w:rsid w:val="00056C98"/>
    <w:rsid w:val="00056D4B"/>
    <w:rsid w:val="00056E25"/>
    <w:rsid w:val="0005700B"/>
    <w:rsid w:val="00057041"/>
    <w:rsid w:val="00057154"/>
    <w:rsid w:val="0005720B"/>
    <w:rsid w:val="00057784"/>
    <w:rsid w:val="0005778A"/>
    <w:rsid w:val="00057F27"/>
    <w:rsid w:val="000602FB"/>
    <w:rsid w:val="000604F6"/>
    <w:rsid w:val="00060583"/>
    <w:rsid w:val="00060A25"/>
    <w:rsid w:val="00061001"/>
    <w:rsid w:val="0006158F"/>
    <w:rsid w:val="00061D66"/>
    <w:rsid w:val="00061DF5"/>
    <w:rsid w:val="00061E80"/>
    <w:rsid w:val="00061F23"/>
    <w:rsid w:val="00061FC3"/>
    <w:rsid w:val="000620A6"/>
    <w:rsid w:val="0006255A"/>
    <w:rsid w:val="0006257F"/>
    <w:rsid w:val="000628B0"/>
    <w:rsid w:val="00062938"/>
    <w:rsid w:val="00062982"/>
    <w:rsid w:val="00062AB3"/>
    <w:rsid w:val="00062B73"/>
    <w:rsid w:val="00062BB0"/>
    <w:rsid w:val="00063221"/>
    <w:rsid w:val="0006334C"/>
    <w:rsid w:val="000635ED"/>
    <w:rsid w:val="000635EF"/>
    <w:rsid w:val="00063639"/>
    <w:rsid w:val="000637F0"/>
    <w:rsid w:val="00063950"/>
    <w:rsid w:val="00063E38"/>
    <w:rsid w:val="00063E86"/>
    <w:rsid w:val="00063F41"/>
    <w:rsid w:val="00064363"/>
    <w:rsid w:val="000644DD"/>
    <w:rsid w:val="000644EC"/>
    <w:rsid w:val="00064574"/>
    <w:rsid w:val="000645A7"/>
    <w:rsid w:val="00064612"/>
    <w:rsid w:val="00064A91"/>
    <w:rsid w:val="000652CD"/>
    <w:rsid w:val="00065AF8"/>
    <w:rsid w:val="00065D8D"/>
    <w:rsid w:val="0006604C"/>
    <w:rsid w:val="00066065"/>
    <w:rsid w:val="00066A7B"/>
    <w:rsid w:val="00066EED"/>
    <w:rsid w:val="000672B1"/>
    <w:rsid w:val="00067488"/>
    <w:rsid w:val="0006754F"/>
    <w:rsid w:val="00067A4C"/>
    <w:rsid w:val="00067CB2"/>
    <w:rsid w:val="00067E4F"/>
    <w:rsid w:val="000700FB"/>
    <w:rsid w:val="000701AB"/>
    <w:rsid w:val="000704F6"/>
    <w:rsid w:val="00070A42"/>
    <w:rsid w:val="00070A9C"/>
    <w:rsid w:val="00070D18"/>
    <w:rsid w:val="00071722"/>
    <w:rsid w:val="0007185A"/>
    <w:rsid w:val="0007186F"/>
    <w:rsid w:val="000719DE"/>
    <w:rsid w:val="00071A75"/>
    <w:rsid w:val="00071B5F"/>
    <w:rsid w:val="00071EB2"/>
    <w:rsid w:val="000725A9"/>
    <w:rsid w:val="00072737"/>
    <w:rsid w:val="000727D4"/>
    <w:rsid w:val="00072D69"/>
    <w:rsid w:val="00073265"/>
    <w:rsid w:val="000734F5"/>
    <w:rsid w:val="00073533"/>
    <w:rsid w:val="000735C0"/>
    <w:rsid w:val="000736EF"/>
    <w:rsid w:val="00073889"/>
    <w:rsid w:val="000738A4"/>
    <w:rsid w:val="0007398B"/>
    <w:rsid w:val="00073A33"/>
    <w:rsid w:val="00073C9F"/>
    <w:rsid w:val="00073CE2"/>
    <w:rsid w:val="00074039"/>
    <w:rsid w:val="00074129"/>
    <w:rsid w:val="000743C3"/>
    <w:rsid w:val="00074431"/>
    <w:rsid w:val="000745B9"/>
    <w:rsid w:val="00074CC4"/>
    <w:rsid w:val="00074D04"/>
    <w:rsid w:val="00075316"/>
    <w:rsid w:val="00075599"/>
    <w:rsid w:val="000756F8"/>
    <w:rsid w:val="00075A8F"/>
    <w:rsid w:val="00075D76"/>
    <w:rsid w:val="00075EA6"/>
    <w:rsid w:val="00076156"/>
    <w:rsid w:val="00076498"/>
    <w:rsid w:val="0007665C"/>
    <w:rsid w:val="00076797"/>
    <w:rsid w:val="00076EDB"/>
    <w:rsid w:val="0007717A"/>
    <w:rsid w:val="0007717D"/>
    <w:rsid w:val="000772BD"/>
    <w:rsid w:val="00077508"/>
    <w:rsid w:val="00077511"/>
    <w:rsid w:val="00077595"/>
    <w:rsid w:val="000776BD"/>
    <w:rsid w:val="00077E96"/>
    <w:rsid w:val="00080204"/>
    <w:rsid w:val="0008021E"/>
    <w:rsid w:val="000802C2"/>
    <w:rsid w:val="00080326"/>
    <w:rsid w:val="00080793"/>
    <w:rsid w:val="00080AE2"/>
    <w:rsid w:val="00080B69"/>
    <w:rsid w:val="00080FD1"/>
    <w:rsid w:val="0008132A"/>
    <w:rsid w:val="000817AD"/>
    <w:rsid w:val="00081942"/>
    <w:rsid w:val="00081E17"/>
    <w:rsid w:val="00081E26"/>
    <w:rsid w:val="00081ECA"/>
    <w:rsid w:val="00081FBE"/>
    <w:rsid w:val="00081FC5"/>
    <w:rsid w:val="00082158"/>
    <w:rsid w:val="0008275D"/>
    <w:rsid w:val="00082978"/>
    <w:rsid w:val="00082B04"/>
    <w:rsid w:val="00082B06"/>
    <w:rsid w:val="00082F99"/>
    <w:rsid w:val="00083170"/>
    <w:rsid w:val="00083205"/>
    <w:rsid w:val="0008363B"/>
    <w:rsid w:val="000838BC"/>
    <w:rsid w:val="00083AB5"/>
    <w:rsid w:val="00083B41"/>
    <w:rsid w:val="00084372"/>
    <w:rsid w:val="0008438E"/>
    <w:rsid w:val="0008454F"/>
    <w:rsid w:val="000847BF"/>
    <w:rsid w:val="00084C5D"/>
    <w:rsid w:val="00084E14"/>
    <w:rsid w:val="00084F21"/>
    <w:rsid w:val="00085352"/>
    <w:rsid w:val="00085392"/>
    <w:rsid w:val="00085486"/>
    <w:rsid w:val="00085F0D"/>
    <w:rsid w:val="000862C5"/>
    <w:rsid w:val="00086591"/>
    <w:rsid w:val="00086A1F"/>
    <w:rsid w:val="00086AE0"/>
    <w:rsid w:val="00086B99"/>
    <w:rsid w:val="00086D69"/>
    <w:rsid w:val="00086EC3"/>
    <w:rsid w:val="00086F1C"/>
    <w:rsid w:val="000875E8"/>
    <w:rsid w:val="00087914"/>
    <w:rsid w:val="00087966"/>
    <w:rsid w:val="00087C72"/>
    <w:rsid w:val="00087D00"/>
    <w:rsid w:val="00087E2F"/>
    <w:rsid w:val="00090740"/>
    <w:rsid w:val="00090847"/>
    <w:rsid w:val="00090C2F"/>
    <w:rsid w:val="00090D44"/>
    <w:rsid w:val="000911CB"/>
    <w:rsid w:val="00091213"/>
    <w:rsid w:val="00091442"/>
    <w:rsid w:val="00091612"/>
    <w:rsid w:val="000918A3"/>
    <w:rsid w:val="000918CB"/>
    <w:rsid w:val="0009195A"/>
    <w:rsid w:val="00091970"/>
    <w:rsid w:val="000919B0"/>
    <w:rsid w:val="00092091"/>
    <w:rsid w:val="000924ED"/>
    <w:rsid w:val="00092A1A"/>
    <w:rsid w:val="000937B3"/>
    <w:rsid w:val="000939DF"/>
    <w:rsid w:val="00093A8F"/>
    <w:rsid w:val="00093DE3"/>
    <w:rsid w:val="00094055"/>
    <w:rsid w:val="00094095"/>
    <w:rsid w:val="0009423C"/>
    <w:rsid w:val="000948EE"/>
    <w:rsid w:val="0009495C"/>
    <w:rsid w:val="000949A3"/>
    <w:rsid w:val="00094F2A"/>
    <w:rsid w:val="000954F6"/>
    <w:rsid w:val="00095677"/>
    <w:rsid w:val="000956F0"/>
    <w:rsid w:val="00095D94"/>
    <w:rsid w:val="00095DF1"/>
    <w:rsid w:val="00095E07"/>
    <w:rsid w:val="00096223"/>
    <w:rsid w:val="00096230"/>
    <w:rsid w:val="000969F7"/>
    <w:rsid w:val="00096F9A"/>
    <w:rsid w:val="00096F9B"/>
    <w:rsid w:val="000973A3"/>
    <w:rsid w:val="0009780C"/>
    <w:rsid w:val="000979DB"/>
    <w:rsid w:val="00097BEF"/>
    <w:rsid w:val="000A0477"/>
    <w:rsid w:val="000A04BE"/>
    <w:rsid w:val="000A0708"/>
    <w:rsid w:val="000A08B8"/>
    <w:rsid w:val="000A08D3"/>
    <w:rsid w:val="000A0985"/>
    <w:rsid w:val="000A0E5F"/>
    <w:rsid w:val="000A0F3E"/>
    <w:rsid w:val="000A1037"/>
    <w:rsid w:val="000A15BF"/>
    <w:rsid w:val="000A1616"/>
    <w:rsid w:val="000A198E"/>
    <w:rsid w:val="000A1BFC"/>
    <w:rsid w:val="000A2182"/>
    <w:rsid w:val="000A2199"/>
    <w:rsid w:val="000A2675"/>
    <w:rsid w:val="000A2819"/>
    <w:rsid w:val="000A2889"/>
    <w:rsid w:val="000A2AFB"/>
    <w:rsid w:val="000A2B21"/>
    <w:rsid w:val="000A2D2F"/>
    <w:rsid w:val="000A2D5B"/>
    <w:rsid w:val="000A3105"/>
    <w:rsid w:val="000A3E3F"/>
    <w:rsid w:val="000A4099"/>
    <w:rsid w:val="000A423E"/>
    <w:rsid w:val="000A4340"/>
    <w:rsid w:val="000A44F7"/>
    <w:rsid w:val="000A47EF"/>
    <w:rsid w:val="000A498A"/>
    <w:rsid w:val="000A5014"/>
    <w:rsid w:val="000A521A"/>
    <w:rsid w:val="000A55D0"/>
    <w:rsid w:val="000A574D"/>
    <w:rsid w:val="000A592A"/>
    <w:rsid w:val="000A627B"/>
    <w:rsid w:val="000A6A77"/>
    <w:rsid w:val="000A6BBD"/>
    <w:rsid w:val="000A6F54"/>
    <w:rsid w:val="000A722A"/>
    <w:rsid w:val="000A7635"/>
    <w:rsid w:val="000A783B"/>
    <w:rsid w:val="000A7865"/>
    <w:rsid w:val="000A7A5E"/>
    <w:rsid w:val="000A7AEE"/>
    <w:rsid w:val="000A7C34"/>
    <w:rsid w:val="000B0023"/>
    <w:rsid w:val="000B098D"/>
    <w:rsid w:val="000B0A6C"/>
    <w:rsid w:val="000B1611"/>
    <w:rsid w:val="000B1B4A"/>
    <w:rsid w:val="000B1D15"/>
    <w:rsid w:val="000B1DDC"/>
    <w:rsid w:val="000B1F30"/>
    <w:rsid w:val="000B24C2"/>
    <w:rsid w:val="000B25C1"/>
    <w:rsid w:val="000B28B9"/>
    <w:rsid w:val="000B3291"/>
    <w:rsid w:val="000B32A6"/>
    <w:rsid w:val="000B32D4"/>
    <w:rsid w:val="000B3470"/>
    <w:rsid w:val="000B39A8"/>
    <w:rsid w:val="000B3C39"/>
    <w:rsid w:val="000B3DAF"/>
    <w:rsid w:val="000B423C"/>
    <w:rsid w:val="000B433A"/>
    <w:rsid w:val="000B4399"/>
    <w:rsid w:val="000B4426"/>
    <w:rsid w:val="000B46E1"/>
    <w:rsid w:val="000B49F3"/>
    <w:rsid w:val="000B4F5F"/>
    <w:rsid w:val="000B51E5"/>
    <w:rsid w:val="000B5449"/>
    <w:rsid w:val="000B5502"/>
    <w:rsid w:val="000B5CF5"/>
    <w:rsid w:val="000B65A8"/>
    <w:rsid w:val="000B6730"/>
    <w:rsid w:val="000B6BAD"/>
    <w:rsid w:val="000B6E9D"/>
    <w:rsid w:val="000B7206"/>
    <w:rsid w:val="000B7E5D"/>
    <w:rsid w:val="000B7F6B"/>
    <w:rsid w:val="000B7FF0"/>
    <w:rsid w:val="000C004B"/>
    <w:rsid w:val="000C0117"/>
    <w:rsid w:val="000C01DA"/>
    <w:rsid w:val="000C0214"/>
    <w:rsid w:val="000C0504"/>
    <w:rsid w:val="000C05DD"/>
    <w:rsid w:val="000C08E0"/>
    <w:rsid w:val="000C0910"/>
    <w:rsid w:val="000C0CA4"/>
    <w:rsid w:val="000C0D37"/>
    <w:rsid w:val="000C0F77"/>
    <w:rsid w:val="000C0FB3"/>
    <w:rsid w:val="000C130E"/>
    <w:rsid w:val="000C1586"/>
    <w:rsid w:val="000C15CB"/>
    <w:rsid w:val="000C1610"/>
    <w:rsid w:val="000C164B"/>
    <w:rsid w:val="000C19EE"/>
    <w:rsid w:val="000C1A9D"/>
    <w:rsid w:val="000C2614"/>
    <w:rsid w:val="000C2ACF"/>
    <w:rsid w:val="000C335B"/>
    <w:rsid w:val="000C33BE"/>
    <w:rsid w:val="000C3849"/>
    <w:rsid w:val="000C3EDD"/>
    <w:rsid w:val="000C40B7"/>
    <w:rsid w:val="000C432A"/>
    <w:rsid w:val="000C473C"/>
    <w:rsid w:val="000C48E6"/>
    <w:rsid w:val="000C4C10"/>
    <w:rsid w:val="000C4DC0"/>
    <w:rsid w:val="000C52EC"/>
    <w:rsid w:val="000C5707"/>
    <w:rsid w:val="000C59E7"/>
    <w:rsid w:val="000C5B00"/>
    <w:rsid w:val="000C5B69"/>
    <w:rsid w:val="000C5D52"/>
    <w:rsid w:val="000C617C"/>
    <w:rsid w:val="000C63B8"/>
    <w:rsid w:val="000C63C0"/>
    <w:rsid w:val="000C6480"/>
    <w:rsid w:val="000C6FBD"/>
    <w:rsid w:val="000C7205"/>
    <w:rsid w:val="000C73CC"/>
    <w:rsid w:val="000C7902"/>
    <w:rsid w:val="000C7A5E"/>
    <w:rsid w:val="000C7CE1"/>
    <w:rsid w:val="000D01C6"/>
    <w:rsid w:val="000D03CE"/>
    <w:rsid w:val="000D050D"/>
    <w:rsid w:val="000D0730"/>
    <w:rsid w:val="000D076C"/>
    <w:rsid w:val="000D0D2A"/>
    <w:rsid w:val="000D0D84"/>
    <w:rsid w:val="000D1010"/>
    <w:rsid w:val="000D19CE"/>
    <w:rsid w:val="000D1E53"/>
    <w:rsid w:val="000D21BA"/>
    <w:rsid w:val="000D287B"/>
    <w:rsid w:val="000D2917"/>
    <w:rsid w:val="000D2C2F"/>
    <w:rsid w:val="000D2DCB"/>
    <w:rsid w:val="000D2F74"/>
    <w:rsid w:val="000D3028"/>
    <w:rsid w:val="000D36C5"/>
    <w:rsid w:val="000D3949"/>
    <w:rsid w:val="000D3D94"/>
    <w:rsid w:val="000D3DFD"/>
    <w:rsid w:val="000D4310"/>
    <w:rsid w:val="000D4396"/>
    <w:rsid w:val="000D4398"/>
    <w:rsid w:val="000D452C"/>
    <w:rsid w:val="000D4821"/>
    <w:rsid w:val="000D4A92"/>
    <w:rsid w:val="000D4AE3"/>
    <w:rsid w:val="000D4D6C"/>
    <w:rsid w:val="000D4FF4"/>
    <w:rsid w:val="000D5907"/>
    <w:rsid w:val="000D5AE7"/>
    <w:rsid w:val="000D64B1"/>
    <w:rsid w:val="000D64BA"/>
    <w:rsid w:val="000D6809"/>
    <w:rsid w:val="000D6829"/>
    <w:rsid w:val="000D6E4E"/>
    <w:rsid w:val="000D77FD"/>
    <w:rsid w:val="000D7943"/>
    <w:rsid w:val="000D7B3F"/>
    <w:rsid w:val="000D7C4A"/>
    <w:rsid w:val="000E03BE"/>
    <w:rsid w:val="000E0665"/>
    <w:rsid w:val="000E07CF"/>
    <w:rsid w:val="000E088D"/>
    <w:rsid w:val="000E08E6"/>
    <w:rsid w:val="000E0949"/>
    <w:rsid w:val="000E0D1A"/>
    <w:rsid w:val="000E17DC"/>
    <w:rsid w:val="000E1E2F"/>
    <w:rsid w:val="000E1FE2"/>
    <w:rsid w:val="000E2519"/>
    <w:rsid w:val="000E2A55"/>
    <w:rsid w:val="000E2BBC"/>
    <w:rsid w:val="000E2CD6"/>
    <w:rsid w:val="000E2FF2"/>
    <w:rsid w:val="000E301A"/>
    <w:rsid w:val="000E318E"/>
    <w:rsid w:val="000E3252"/>
    <w:rsid w:val="000E3968"/>
    <w:rsid w:val="000E3C85"/>
    <w:rsid w:val="000E3F41"/>
    <w:rsid w:val="000E4117"/>
    <w:rsid w:val="000E4197"/>
    <w:rsid w:val="000E41D5"/>
    <w:rsid w:val="000E44C0"/>
    <w:rsid w:val="000E45F0"/>
    <w:rsid w:val="000E4721"/>
    <w:rsid w:val="000E48B4"/>
    <w:rsid w:val="000E4BED"/>
    <w:rsid w:val="000E4D49"/>
    <w:rsid w:val="000E4D4F"/>
    <w:rsid w:val="000E516D"/>
    <w:rsid w:val="000E5256"/>
    <w:rsid w:val="000E5840"/>
    <w:rsid w:val="000E5AA5"/>
    <w:rsid w:val="000E5D67"/>
    <w:rsid w:val="000E5E00"/>
    <w:rsid w:val="000E5E16"/>
    <w:rsid w:val="000E5F14"/>
    <w:rsid w:val="000E6AF6"/>
    <w:rsid w:val="000E6D4C"/>
    <w:rsid w:val="000E6E02"/>
    <w:rsid w:val="000E7084"/>
    <w:rsid w:val="000E711F"/>
    <w:rsid w:val="000E74AB"/>
    <w:rsid w:val="000E79F2"/>
    <w:rsid w:val="000E7EA6"/>
    <w:rsid w:val="000E7F13"/>
    <w:rsid w:val="000F0084"/>
    <w:rsid w:val="000F0116"/>
    <w:rsid w:val="000F0456"/>
    <w:rsid w:val="000F0B71"/>
    <w:rsid w:val="000F0D88"/>
    <w:rsid w:val="000F0FD4"/>
    <w:rsid w:val="000F10F7"/>
    <w:rsid w:val="000F119B"/>
    <w:rsid w:val="000F1467"/>
    <w:rsid w:val="000F1F9D"/>
    <w:rsid w:val="000F2035"/>
    <w:rsid w:val="000F250C"/>
    <w:rsid w:val="000F259A"/>
    <w:rsid w:val="000F26CC"/>
    <w:rsid w:val="000F2906"/>
    <w:rsid w:val="000F2A5B"/>
    <w:rsid w:val="000F2A9B"/>
    <w:rsid w:val="000F2AC7"/>
    <w:rsid w:val="000F2EF1"/>
    <w:rsid w:val="000F3237"/>
    <w:rsid w:val="000F37F3"/>
    <w:rsid w:val="000F3924"/>
    <w:rsid w:val="000F4132"/>
    <w:rsid w:val="000F43CC"/>
    <w:rsid w:val="000F4C1C"/>
    <w:rsid w:val="000F4C7E"/>
    <w:rsid w:val="000F4CE6"/>
    <w:rsid w:val="000F4E39"/>
    <w:rsid w:val="000F4F96"/>
    <w:rsid w:val="000F53E0"/>
    <w:rsid w:val="000F58F9"/>
    <w:rsid w:val="000F5D15"/>
    <w:rsid w:val="000F5E1C"/>
    <w:rsid w:val="000F61CF"/>
    <w:rsid w:val="000F62EF"/>
    <w:rsid w:val="000F66A8"/>
    <w:rsid w:val="000F68B0"/>
    <w:rsid w:val="000F6A13"/>
    <w:rsid w:val="000F6A2E"/>
    <w:rsid w:val="000F6AD9"/>
    <w:rsid w:val="000F6D0D"/>
    <w:rsid w:val="000F7190"/>
    <w:rsid w:val="000F7A54"/>
    <w:rsid w:val="00100057"/>
    <w:rsid w:val="001000F8"/>
    <w:rsid w:val="001005DE"/>
    <w:rsid w:val="00100E87"/>
    <w:rsid w:val="00101406"/>
    <w:rsid w:val="001016C2"/>
    <w:rsid w:val="00101C3B"/>
    <w:rsid w:val="00101E6A"/>
    <w:rsid w:val="00101EA5"/>
    <w:rsid w:val="0010207D"/>
    <w:rsid w:val="00102349"/>
    <w:rsid w:val="00102351"/>
    <w:rsid w:val="001028A7"/>
    <w:rsid w:val="001028B1"/>
    <w:rsid w:val="00102A1D"/>
    <w:rsid w:val="00102B37"/>
    <w:rsid w:val="00102B4D"/>
    <w:rsid w:val="001031DF"/>
    <w:rsid w:val="0010346B"/>
    <w:rsid w:val="00103810"/>
    <w:rsid w:val="001038AD"/>
    <w:rsid w:val="001038B7"/>
    <w:rsid w:val="0010390B"/>
    <w:rsid w:val="00103AE9"/>
    <w:rsid w:val="00103ECB"/>
    <w:rsid w:val="0010412A"/>
    <w:rsid w:val="0010433D"/>
    <w:rsid w:val="0010454A"/>
    <w:rsid w:val="0010474C"/>
    <w:rsid w:val="001051DF"/>
    <w:rsid w:val="0010535A"/>
    <w:rsid w:val="00105413"/>
    <w:rsid w:val="001056CB"/>
    <w:rsid w:val="00105B75"/>
    <w:rsid w:val="00105D74"/>
    <w:rsid w:val="001061CD"/>
    <w:rsid w:val="00106390"/>
    <w:rsid w:val="001066A0"/>
    <w:rsid w:val="00106743"/>
    <w:rsid w:val="001067C5"/>
    <w:rsid w:val="0010683C"/>
    <w:rsid w:val="00106A32"/>
    <w:rsid w:val="00106C5F"/>
    <w:rsid w:val="00106FDC"/>
    <w:rsid w:val="00107219"/>
    <w:rsid w:val="0010738A"/>
    <w:rsid w:val="0010765C"/>
    <w:rsid w:val="001076A2"/>
    <w:rsid w:val="00107B81"/>
    <w:rsid w:val="00107E25"/>
    <w:rsid w:val="00107E9E"/>
    <w:rsid w:val="001109B0"/>
    <w:rsid w:val="00110B25"/>
    <w:rsid w:val="00110F65"/>
    <w:rsid w:val="00111052"/>
    <w:rsid w:val="001112C8"/>
    <w:rsid w:val="0011148E"/>
    <w:rsid w:val="001119E4"/>
    <w:rsid w:val="00111BFA"/>
    <w:rsid w:val="00111E34"/>
    <w:rsid w:val="001122EB"/>
    <w:rsid w:val="001127E2"/>
    <w:rsid w:val="001129CA"/>
    <w:rsid w:val="00112A00"/>
    <w:rsid w:val="00112ABF"/>
    <w:rsid w:val="00112C2A"/>
    <w:rsid w:val="00112C66"/>
    <w:rsid w:val="00112F53"/>
    <w:rsid w:val="001130B6"/>
    <w:rsid w:val="00113330"/>
    <w:rsid w:val="0011348E"/>
    <w:rsid w:val="001134A2"/>
    <w:rsid w:val="001138A7"/>
    <w:rsid w:val="00113CEB"/>
    <w:rsid w:val="00114254"/>
    <w:rsid w:val="001145C3"/>
    <w:rsid w:val="001148D8"/>
    <w:rsid w:val="00114994"/>
    <w:rsid w:val="0011499F"/>
    <w:rsid w:val="00114B0E"/>
    <w:rsid w:val="00114B6E"/>
    <w:rsid w:val="00114BA5"/>
    <w:rsid w:val="00114DFD"/>
    <w:rsid w:val="00114E09"/>
    <w:rsid w:val="00114E67"/>
    <w:rsid w:val="0011514A"/>
    <w:rsid w:val="0011527C"/>
    <w:rsid w:val="00115370"/>
    <w:rsid w:val="00115BCA"/>
    <w:rsid w:val="00115C74"/>
    <w:rsid w:val="00115CEB"/>
    <w:rsid w:val="00115D05"/>
    <w:rsid w:val="00115FFB"/>
    <w:rsid w:val="001160F4"/>
    <w:rsid w:val="00116262"/>
    <w:rsid w:val="001164FF"/>
    <w:rsid w:val="00116511"/>
    <w:rsid w:val="00116789"/>
    <w:rsid w:val="001168BB"/>
    <w:rsid w:val="001169C5"/>
    <w:rsid w:val="00116FA7"/>
    <w:rsid w:val="001171FD"/>
    <w:rsid w:val="0011732B"/>
    <w:rsid w:val="00117831"/>
    <w:rsid w:val="00117839"/>
    <w:rsid w:val="00120775"/>
    <w:rsid w:val="00120A58"/>
    <w:rsid w:val="00120D43"/>
    <w:rsid w:val="00120E15"/>
    <w:rsid w:val="0012107F"/>
    <w:rsid w:val="0012149C"/>
    <w:rsid w:val="0012162A"/>
    <w:rsid w:val="001216C8"/>
    <w:rsid w:val="001218D1"/>
    <w:rsid w:val="00121BD7"/>
    <w:rsid w:val="00121CEB"/>
    <w:rsid w:val="00121DF3"/>
    <w:rsid w:val="001223A0"/>
    <w:rsid w:val="001223C9"/>
    <w:rsid w:val="00122514"/>
    <w:rsid w:val="00122701"/>
    <w:rsid w:val="00122762"/>
    <w:rsid w:val="001227E7"/>
    <w:rsid w:val="00122EE4"/>
    <w:rsid w:val="0012316B"/>
    <w:rsid w:val="00123181"/>
    <w:rsid w:val="0012337E"/>
    <w:rsid w:val="001236AE"/>
    <w:rsid w:val="0012393B"/>
    <w:rsid w:val="00123D7E"/>
    <w:rsid w:val="00123DE6"/>
    <w:rsid w:val="0012416F"/>
    <w:rsid w:val="001245C3"/>
    <w:rsid w:val="001246B8"/>
    <w:rsid w:val="00124DF9"/>
    <w:rsid w:val="00124EFA"/>
    <w:rsid w:val="00124F45"/>
    <w:rsid w:val="00125192"/>
    <w:rsid w:val="001259F3"/>
    <w:rsid w:val="00125A67"/>
    <w:rsid w:val="00125B5F"/>
    <w:rsid w:val="00125E4C"/>
    <w:rsid w:val="00125E5B"/>
    <w:rsid w:val="001263A4"/>
    <w:rsid w:val="001263B6"/>
    <w:rsid w:val="001264C3"/>
    <w:rsid w:val="001265E8"/>
    <w:rsid w:val="00126830"/>
    <w:rsid w:val="0012694C"/>
    <w:rsid w:val="00126993"/>
    <w:rsid w:val="0012701E"/>
    <w:rsid w:val="00127ACE"/>
    <w:rsid w:val="00127F00"/>
    <w:rsid w:val="0013008B"/>
    <w:rsid w:val="00130663"/>
    <w:rsid w:val="0013074C"/>
    <w:rsid w:val="00130B8C"/>
    <w:rsid w:val="00130D61"/>
    <w:rsid w:val="00130F47"/>
    <w:rsid w:val="00130F7D"/>
    <w:rsid w:val="00130FA5"/>
    <w:rsid w:val="00131289"/>
    <w:rsid w:val="00131671"/>
    <w:rsid w:val="00131983"/>
    <w:rsid w:val="00131CB5"/>
    <w:rsid w:val="00131DCB"/>
    <w:rsid w:val="00131E8C"/>
    <w:rsid w:val="00132711"/>
    <w:rsid w:val="00132936"/>
    <w:rsid w:val="001329F1"/>
    <w:rsid w:val="00132A47"/>
    <w:rsid w:val="00132E13"/>
    <w:rsid w:val="001331E6"/>
    <w:rsid w:val="00133525"/>
    <w:rsid w:val="001336FC"/>
    <w:rsid w:val="00133754"/>
    <w:rsid w:val="00133796"/>
    <w:rsid w:val="00133F49"/>
    <w:rsid w:val="00133FC8"/>
    <w:rsid w:val="0013413F"/>
    <w:rsid w:val="001343B5"/>
    <w:rsid w:val="00134453"/>
    <w:rsid w:val="001344FA"/>
    <w:rsid w:val="00134FCA"/>
    <w:rsid w:val="001350BB"/>
    <w:rsid w:val="001352BF"/>
    <w:rsid w:val="001357B1"/>
    <w:rsid w:val="00135847"/>
    <w:rsid w:val="0013620E"/>
    <w:rsid w:val="00136553"/>
    <w:rsid w:val="00136B72"/>
    <w:rsid w:val="00136BE1"/>
    <w:rsid w:val="00136C53"/>
    <w:rsid w:val="001372E4"/>
    <w:rsid w:val="001373D0"/>
    <w:rsid w:val="0013792D"/>
    <w:rsid w:val="00137BB0"/>
    <w:rsid w:val="00137BCD"/>
    <w:rsid w:val="00137C6F"/>
    <w:rsid w:val="00137DB1"/>
    <w:rsid w:val="00137F8E"/>
    <w:rsid w:val="0014020E"/>
    <w:rsid w:val="00140356"/>
    <w:rsid w:val="00140564"/>
    <w:rsid w:val="001413A1"/>
    <w:rsid w:val="0014178B"/>
    <w:rsid w:val="0014198B"/>
    <w:rsid w:val="00142211"/>
    <w:rsid w:val="00142635"/>
    <w:rsid w:val="0014272A"/>
    <w:rsid w:val="00142735"/>
    <w:rsid w:val="001428B6"/>
    <w:rsid w:val="00142977"/>
    <w:rsid w:val="00142AC3"/>
    <w:rsid w:val="00142D79"/>
    <w:rsid w:val="00143336"/>
    <w:rsid w:val="00143506"/>
    <w:rsid w:val="001436F8"/>
    <w:rsid w:val="001437CA"/>
    <w:rsid w:val="00143AEC"/>
    <w:rsid w:val="00143F98"/>
    <w:rsid w:val="001443A4"/>
    <w:rsid w:val="001446D4"/>
    <w:rsid w:val="001447B8"/>
    <w:rsid w:val="00144AB3"/>
    <w:rsid w:val="00144EB0"/>
    <w:rsid w:val="00145037"/>
    <w:rsid w:val="00145199"/>
    <w:rsid w:val="001451D8"/>
    <w:rsid w:val="001451E0"/>
    <w:rsid w:val="0014523A"/>
    <w:rsid w:val="00145472"/>
    <w:rsid w:val="00145660"/>
    <w:rsid w:val="00145AB0"/>
    <w:rsid w:val="00145D88"/>
    <w:rsid w:val="001467D2"/>
    <w:rsid w:val="001467DA"/>
    <w:rsid w:val="001467F3"/>
    <w:rsid w:val="001470EF"/>
    <w:rsid w:val="0014776D"/>
    <w:rsid w:val="001479B9"/>
    <w:rsid w:val="00147B69"/>
    <w:rsid w:val="00147D5A"/>
    <w:rsid w:val="00147D95"/>
    <w:rsid w:val="00147E25"/>
    <w:rsid w:val="00147E5E"/>
    <w:rsid w:val="001503A4"/>
    <w:rsid w:val="001503FD"/>
    <w:rsid w:val="00150694"/>
    <w:rsid w:val="00150703"/>
    <w:rsid w:val="00150932"/>
    <w:rsid w:val="0015099A"/>
    <w:rsid w:val="00150A08"/>
    <w:rsid w:val="00150F71"/>
    <w:rsid w:val="0015128E"/>
    <w:rsid w:val="00152172"/>
    <w:rsid w:val="00152793"/>
    <w:rsid w:val="00153082"/>
    <w:rsid w:val="0015308B"/>
    <w:rsid w:val="0015323C"/>
    <w:rsid w:val="00153655"/>
    <w:rsid w:val="001536A7"/>
    <w:rsid w:val="00153988"/>
    <w:rsid w:val="00153B3D"/>
    <w:rsid w:val="00153E29"/>
    <w:rsid w:val="00154051"/>
    <w:rsid w:val="00154253"/>
    <w:rsid w:val="00154295"/>
    <w:rsid w:val="00154409"/>
    <w:rsid w:val="0015469E"/>
    <w:rsid w:val="001548A2"/>
    <w:rsid w:val="00154982"/>
    <w:rsid w:val="00154D42"/>
    <w:rsid w:val="00154D87"/>
    <w:rsid w:val="0015519A"/>
    <w:rsid w:val="00155311"/>
    <w:rsid w:val="00155461"/>
    <w:rsid w:val="00155B49"/>
    <w:rsid w:val="00155D1D"/>
    <w:rsid w:val="00155E73"/>
    <w:rsid w:val="00155F8F"/>
    <w:rsid w:val="00156741"/>
    <w:rsid w:val="00156880"/>
    <w:rsid w:val="00156917"/>
    <w:rsid w:val="00156C4B"/>
    <w:rsid w:val="00156F8C"/>
    <w:rsid w:val="001572AB"/>
    <w:rsid w:val="001573E6"/>
    <w:rsid w:val="001574A3"/>
    <w:rsid w:val="00157602"/>
    <w:rsid w:val="00157C8D"/>
    <w:rsid w:val="00157EF5"/>
    <w:rsid w:val="0016071B"/>
    <w:rsid w:val="00160752"/>
    <w:rsid w:val="00160C5C"/>
    <w:rsid w:val="00160DBE"/>
    <w:rsid w:val="00160DD1"/>
    <w:rsid w:val="00160E47"/>
    <w:rsid w:val="0016112B"/>
    <w:rsid w:val="0016170C"/>
    <w:rsid w:val="00161837"/>
    <w:rsid w:val="00161904"/>
    <w:rsid w:val="00161F39"/>
    <w:rsid w:val="00161FCD"/>
    <w:rsid w:val="00162820"/>
    <w:rsid w:val="001628B3"/>
    <w:rsid w:val="00162EEE"/>
    <w:rsid w:val="00163029"/>
    <w:rsid w:val="0016393B"/>
    <w:rsid w:val="00163B2E"/>
    <w:rsid w:val="00163E09"/>
    <w:rsid w:val="0016408D"/>
    <w:rsid w:val="001643A4"/>
    <w:rsid w:val="0016486C"/>
    <w:rsid w:val="00164F15"/>
    <w:rsid w:val="0016511A"/>
    <w:rsid w:val="001653FC"/>
    <w:rsid w:val="0016553B"/>
    <w:rsid w:val="00165639"/>
    <w:rsid w:val="00165DE9"/>
    <w:rsid w:val="00166137"/>
    <w:rsid w:val="00166457"/>
    <w:rsid w:val="00166790"/>
    <w:rsid w:val="0016684B"/>
    <w:rsid w:val="001668F5"/>
    <w:rsid w:val="00166B26"/>
    <w:rsid w:val="00166C10"/>
    <w:rsid w:val="00166E15"/>
    <w:rsid w:val="00167041"/>
    <w:rsid w:val="001671C2"/>
    <w:rsid w:val="00167336"/>
    <w:rsid w:val="00167381"/>
    <w:rsid w:val="0016769D"/>
    <w:rsid w:val="00167A30"/>
    <w:rsid w:val="00167BC7"/>
    <w:rsid w:val="00167BEC"/>
    <w:rsid w:val="00167F98"/>
    <w:rsid w:val="00170149"/>
    <w:rsid w:val="001701D1"/>
    <w:rsid w:val="001708AF"/>
    <w:rsid w:val="00170E0E"/>
    <w:rsid w:val="001717C9"/>
    <w:rsid w:val="0017234D"/>
    <w:rsid w:val="0017272E"/>
    <w:rsid w:val="001737AA"/>
    <w:rsid w:val="00173BE9"/>
    <w:rsid w:val="00173DF0"/>
    <w:rsid w:val="00173F77"/>
    <w:rsid w:val="00174285"/>
    <w:rsid w:val="001744CC"/>
    <w:rsid w:val="00174615"/>
    <w:rsid w:val="00174C16"/>
    <w:rsid w:val="00175144"/>
    <w:rsid w:val="00175271"/>
    <w:rsid w:val="0017539B"/>
    <w:rsid w:val="0017574F"/>
    <w:rsid w:val="00175ABA"/>
    <w:rsid w:val="00175EFE"/>
    <w:rsid w:val="0017615D"/>
    <w:rsid w:val="0017617D"/>
    <w:rsid w:val="001762DB"/>
    <w:rsid w:val="0017690C"/>
    <w:rsid w:val="001769B4"/>
    <w:rsid w:val="00176AB2"/>
    <w:rsid w:val="00176D79"/>
    <w:rsid w:val="00176E8F"/>
    <w:rsid w:val="001771EC"/>
    <w:rsid w:val="0017723B"/>
    <w:rsid w:val="001772DB"/>
    <w:rsid w:val="001776C3"/>
    <w:rsid w:val="0017791D"/>
    <w:rsid w:val="00177B23"/>
    <w:rsid w:val="0018056A"/>
    <w:rsid w:val="00180A0D"/>
    <w:rsid w:val="00180B23"/>
    <w:rsid w:val="00180B39"/>
    <w:rsid w:val="00180B5E"/>
    <w:rsid w:val="00180D3C"/>
    <w:rsid w:val="00180F2B"/>
    <w:rsid w:val="00180F5F"/>
    <w:rsid w:val="001810F3"/>
    <w:rsid w:val="00181201"/>
    <w:rsid w:val="00181303"/>
    <w:rsid w:val="001817F5"/>
    <w:rsid w:val="00181AD9"/>
    <w:rsid w:val="0018204F"/>
    <w:rsid w:val="00182232"/>
    <w:rsid w:val="0018231B"/>
    <w:rsid w:val="00182363"/>
    <w:rsid w:val="001827AD"/>
    <w:rsid w:val="0018286F"/>
    <w:rsid w:val="001828AD"/>
    <w:rsid w:val="00182B8C"/>
    <w:rsid w:val="00182C29"/>
    <w:rsid w:val="00182C71"/>
    <w:rsid w:val="001830FA"/>
    <w:rsid w:val="001834FD"/>
    <w:rsid w:val="001838E6"/>
    <w:rsid w:val="00183EDC"/>
    <w:rsid w:val="00184087"/>
    <w:rsid w:val="00184F0A"/>
    <w:rsid w:val="00184FF1"/>
    <w:rsid w:val="00185289"/>
    <w:rsid w:val="00185317"/>
    <w:rsid w:val="0018545B"/>
    <w:rsid w:val="001857C1"/>
    <w:rsid w:val="00185B34"/>
    <w:rsid w:val="00185BDE"/>
    <w:rsid w:val="00186075"/>
    <w:rsid w:val="001866B4"/>
    <w:rsid w:val="00186D34"/>
    <w:rsid w:val="0018713F"/>
    <w:rsid w:val="001872AE"/>
    <w:rsid w:val="00187634"/>
    <w:rsid w:val="00187688"/>
    <w:rsid w:val="00187EA3"/>
    <w:rsid w:val="00190703"/>
    <w:rsid w:val="00190BDE"/>
    <w:rsid w:val="00190FF3"/>
    <w:rsid w:val="0019148D"/>
    <w:rsid w:val="00191528"/>
    <w:rsid w:val="00191685"/>
    <w:rsid w:val="00191852"/>
    <w:rsid w:val="0019190A"/>
    <w:rsid w:val="001919BD"/>
    <w:rsid w:val="00191A05"/>
    <w:rsid w:val="00191AA3"/>
    <w:rsid w:val="00191C43"/>
    <w:rsid w:val="00191D1A"/>
    <w:rsid w:val="00192039"/>
    <w:rsid w:val="001921A9"/>
    <w:rsid w:val="001921C0"/>
    <w:rsid w:val="001924FB"/>
    <w:rsid w:val="00192563"/>
    <w:rsid w:val="001927A9"/>
    <w:rsid w:val="0019297C"/>
    <w:rsid w:val="00192A7C"/>
    <w:rsid w:val="00192D51"/>
    <w:rsid w:val="001932AD"/>
    <w:rsid w:val="0019347A"/>
    <w:rsid w:val="001936FB"/>
    <w:rsid w:val="00193807"/>
    <w:rsid w:val="0019397C"/>
    <w:rsid w:val="00193B4C"/>
    <w:rsid w:val="00193B53"/>
    <w:rsid w:val="00193B55"/>
    <w:rsid w:val="00193BDE"/>
    <w:rsid w:val="00194065"/>
    <w:rsid w:val="00194345"/>
    <w:rsid w:val="001943E8"/>
    <w:rsid w:val="0019460B"/>
    <w:rsid w:val="0019467C"/>
    <w:rsid w:val="00194A5E"/>
    <w:rsid w:val="00195672"/>
    <w:rsid w:val="0019571A"/>
    <w:rsid w:val="0019575F"/>
    <w:rsid w:val="00195858"/>
    <w:rsid w:val="001959E6"/>
    <w:rsid w:val="00195B45"/>
    <w:rsid w:val="00195EA6"/>
    <w:rsid w:val="00196316"/>
    <w:rsid w:val="001964BF"/>
    <w:rsid w:val="00196BC9"/>
    <w:rsid w:val="00196E96"/>
    <w:rsid w:val="00197083"/>
    <w:rsid w:val="001970E6"/>
    <w:rsid w:val="00197488"/>
    <w:rsid w:val="0019766A"/>
    <w:rsid w:val="00197AAB"/>
    <w:rsid w:val="00197BA6"/>
    <w:rsid w:val="00197D38"/>
    <w:rsid w:val="001A06A5"/>
    <w:rsid w:val="001A070B"/>
    <w:rsid w:val="001A07DF"/>
    <w:rsid w:val="001A08F4"/>
    <w:rsid w:val="001A0BBA"/>
    <w:rsid w:val="001A0C52"/>
    <w:rsid w:val="001A0DE4"/>
    <w:rsid w:val="001A0E0F"/>
    <w:rsid w:val="001A11F5"/>
    <w:rsid w:val="001A13E4"/>
    <w:rsid w:val="001A16BF"/>
    <w:rsid w:val="001A16CA"/>
    <w:rsid w:val="001A16E8"/>
    <w:rsid w:val="001A1763"/>
    <w:rsid w:val="001A18E8"/>
    <w:rsid w:val="001A1B6F"/>
    <w:rsid w:val="001A1D29"/>
    <w:rsid w:val="001A1E7C"/>
    <w:rsid w:val="001A22C4"/>
    <w:rsid w:val="001A2654"/>
    <w:rsid w:val="001A277E"/>
    <w:rsid w:val="001A288D"/>
    <w:rsid w:val="001A2DED"/>
    <w:rsid w:val="001A2E9F"/>
    <w:rsid w:val="001A2ED6"/>
    <w:rsid w:val="001A31BE"/>
    <w:rsid w:val="001A324D"/>
    <w:rsid w:val="001A3383"/>
    <w:rsid w:val="001A351A"/>
    <w:rsid w:val="001A35CD"/>
    <w:rsid w:val="001A3792"/>
    <w:rsid w:val="001A3E77"/>
    <w:rsid w:val="001A3FBD"/>
    <w:rsid w:val="001A4445"/>
    <w:rsid w:val="001A48F2"/>
    <w:rsid w:val="001A4E69"/>
    <w:rsid w:val="001A5230"/>
    <w:rsid w:val="001A5236"/>
    <w:rsid w:val="001A5312"/>
    <w:rsid w:val="001A541C"/>
    <w:rsid w:val="001A5470"/>
    <w:rsid w:val="001A5759"/>
    <w:rsid w:val="001A59FA"/>
    <w:rsid w:val="001A5CCB"/>
    <w:rsid w:val="001A5D44"/>
    <w:rsid w:val="001A6117"/>
    <w:rsid w:val="001A65AA"/>
    <w:rsid w:val="001A6C39"/>
    <w:rsid w:val="001A6C3C"/>
    <w:rsid w:val="001A6D9F"/>
    <w:rsid w:val="001A7030"/>
    <w:rsid w:val="001A71FA"/>
    <w:rsid w:val="001A726D"/>
    <w:rsid w:val="001A72A7"/>
    <w:rsid w:val="001A7556"/>
    <w:rsid w:val="001A75FF"/>
    <w:rsid w:val="001A7873"/>
    <w:rsid w:val="001A7918"/>
    <w:rsid w:val="001A7996"/>
    <w:rsid w:val="001A7B57"/>
    <w:rsid w:val="001A7D24"/>
    <w:rsid w:val="001A7E5C"/>
    <w:rsid w:val="001A7F1F"/>
    <w:rsid w:val="001B072E"/>
    <w:rsid w:val="001B0B5E"/>
    <w:rsid w:val="001B0BD5"/>
    <w:rsid w:val="001B0BF3"/>
    <w:rsid w:val="001B1029"/>
    <w:rsid w:val="001B104A"/>
    <w:rsid w:val="001B1151"/>
    <w:rsid w:val="001B12A7"/>
    <w:rsid w:val="001B178D"/>
    <w:rsid w:val="001B1B9F"/>
    <w:rsid w:val="001B1F78"/>
    <w:rsid w:val="001B218E"/>
    <w:rsid w:val="001B21EE"/>
    <w:rsid w:val="001B22F9"/>
    <w:rsid w:val="001B249D"/>
    <w:rsid w:val="001B260F"/>
    <w:rsid w:val="001B2687"/>
    <w:rsid w:val="001B2B70"/>
    <w:rsid w:val="001B2DDB"/>
    <w:rsid w:val="001B2E98"/>
    <w:rsid w:val="001B32EC"/>
    <w:rsid w:val="001B3986"/>
    <w:rsid w:val="001B4133"/>
    <w:rsid w:val="001B458A"/>
    <w:rsid w:val="001B45EA"/>
    <w:rsid w:val="001B4632"/>
    <w:rsid w:val="001B46CA"/>
    <w:rsid w:val="001B4768"/>
    <w:rsid w:val="001B49FC"/>
    <w:rsid w:val="001B4A6A"/>
    <w:rsid w:val="001B502A"/>
    <w:rsid w:val="001B5704"/>
    <w:rsid w:val="001B572C"/>
    <w:rsid w:val="001B5949"/>
    <w:rsid w:val="001B5D94"/>
    <w:rsid w:val="001B617D"/>
    <w:rsid w:val="001B698C"/>
    <w:rsid w:val="001B6E7E"/>
    <w:rsid w:val="001B6F53"/>
    <w:rsid w:val="001B74FD"/>
    <w:rsid w:val="001B773E"/>
    <w:rsid w:val="001B782A"/>
    <w:rsid w:val="001C025C"/>
    <w:rsid w:val="001C0D93"/>
    <w:rsid w:val="001C0FC3"/>
    <w:rsid w:val="001C137A"/>
    <w:rsid w:val="001C1416"/>
    <w:rsid w:val="001C142F"/>
    <w:rsid w:val="001C14D3"/>
    <w:rsid w:val="001C173A"/>
    <w:rsid w:val="001C1B62"/>
    <w:rsid w:val="001C1ED8"/>
    <w:rsid w:val="001C1F3D"/>
    <w:rsid w:val="001C2032"/>
    <w:rsid w:val="001C21D0"/>
    <w:rsid w:val="001C21E9"/>
    <w:rsid w:val="001C2589"/>
    <w:rsid w:val="001C2A7B"/>
    <w:rsid w:val="001C2D3F"/>
    <w:rsid w:val="001C2D86"/>
    <w:rsid w:val="001C3418"/>
    <w:rsid w:val="001C3544"/>
    <w:rsid w:val="001C38EA"/>
    <w:rsid w:val="001C3923"/>
    <w:rsid w:val="001C3BF8"/>
    <w:rsid w:val="001C4112"/>
    <w:rsid w:val="001C4F03"/>
    <w:rsid w:val="001C5222"/>
    <w:rsid w:val="001C54AD"/>
    <w:rsid w:val="001C553D"/>
    <w:rsid w:val="001C5727"/>
    <w:rsid w:val="001C5B7D"/>
    <w:rsid w:val="001C5D4F"/>
    <w:rsid w:val="001C5E22"/>
    <w:rsid w:val="001C6116"/>
    <w:rsid w:val="001C61B1"/>
    <w:rsid w:val="001C627F"/>
    <w:rsid w:val="001C6451"/>
    <w:rsid w:val="001C73DC"/>
    <w:rsid w:val="001C7673"/>
    <w:rsid w:val="001C779E"/>
    <w:rsid w:val="001C7910"/>
    <w:rsid w:val="001C7C71"/>
    <w:rsid w:val="001C7DB9"/>
    <w:rsid w:val="001D0156"/>
    <w:rsid w:val="001D0A58"/>
    <w:rsid w:val="001D104F"/>
    <w:rsid w:val="001D156A"/>
    <w:rsid w:val="001D1579"/>
    <w:rsid w:val="001D1842"/>
    <w:rsid w:val="001D1AC5"/>
    <w:rsid w:val="001D1E76"/>
    <w:rsid w:val="001D23FA"/>
    <w:rsid w:val="001D2A88"/>
    <w:rsid w:val="001D2E3E"/>
    <w:rsid w:val="001D2EB5"/>
    <w:rsid w:val="001D2F20"/>
    <w:rsid w:val="001D3324"/>
    <w:rsid w:val="001D380C"/>
    <w:rsid w:val="001D38DC"/>
    <w:rsid w:val="001D39EF"/>
    <w:rsid w:val="001D3FAC"/>
    <w:rsid w:val="001D4047"/>
    <w:rsid w:val="001D409C"/>
    <w:rsid w:val="001D439C"/>
    <w:rsid w:val="001D43A1"/>
    <w:rsid w:val="001D453A"/>
    <w:rsid w:val="001D5A63"/>
    <w:rsid w:val="001D5DA4"/>
    <w:rsid w:val="001D5E89"/>
    <w:rsid w:val="001D5F1A"/>
    <w:rsid w:val="001D5F23"/>
    <w:rsid w:val="001D635F"/>
    <w:rsid w:val="001D6845"/>
    <w:rsid w:val="001D6AA0"/>
    <w:rsid w:val="001D6B20"/>
    <w:rsid w:val="001D6C5F"/>
    <w:rsid w:val="001D719A"/>
    <w:rsid w:val="001D7279"/>
    <w:rsid w:val="001D7608"/>
    <w:rsid w:val="001D77B1"/>
    <w:rsid w:val="001D7955"/>
    <w:rsid w:val="001E0152"/>
    <w:rsid w:val="001E0908"/>
    <w:rsid w:val="001E0AC3"/>
    <w:rsid w:val="001E15AA"/>
    <w:rsid w:val="001E1957"/>
    <w:rsid w:val="001E1CAD"/>
    <w:rsid w:val="001E1ECB"/>
    <w:rsid w:val="001E2451"/>
    <w:rsid w:val="001E24ED"/>
    <w:rsid w:val="001E2666"/>
    <w:rsid w:val="001E29E1"/>
    <w:rsid w:val="001E2A36"/>
    <w:rsid w:val="001E2A95"/>
    <w:rsid w:val="001E2D27"/>
    <w:rsid w:val="001E2E6D"/>
    <w:rsid w:val="001E3901"/>
    <w:rsid w:val="001E3AA2"/>
    <w:rsid w:val="001E3FD6"/>
    <w:rsid w:val="001E4189"/>
    <w:rsid w:val="001E4D12"/>
    <w:rsid w:val="001E51F1"/>
    <w:rsid w:val="001E52FA"/>
    <w:rsid w:val="001E53C4"/>
    <w:rsid w:val="001E540A"/>
    <w:rsid w:val="001E5613"/>
    <w:rsid w:val="001E5843"/>
    <w:rsid w:val="001E5A13"/>
    <w:rsid w:val="001E6421"/>
    <w:rsid w:val="001E650E"/>
    <w:rsid w:val="001E654C"/>
    <w:rsid w:val="001E658F"/>
    <w:rsid w:val="001E7098"/>
    <w:rsid w:val="001E731E"/>
    <w:rsid w:val="001E78C4"/>
    <w:rsid w:val="001E7A25"/>
    <w:rsid w:val="001E7F16"/>
    <w:rsid w:val="001E7FB7"/>
    <w:rsid w:val="001F0A43"/>
    <w:rsid w:val="001F0A93"/>
    <w:rsid w:val="001F11DA"/>
    <w:rsid w:val="001F1289"/>
    <w:rsid w:val="001F1625"/>
    <w:rsid w:val="001F1D90"/>
    <w:rsid w:val="001F1F4B"/>
    <w:rsid w:val="001F1FA5"/>
    <w:rsid w:val="001F2405"/>
    <w:rsid w:val="001F280D"/>
    <w:rsid w:val="001F2A48"/>
    <w:rsid w:val="001F2F4C"/>
    <w:rsid w:val="001F2F62"/>
    <w:rsid w:val="001F330F"/>
    <w:rsid w:val="001F33FA"/>
    <w:rsid w:val="001F3471"/>
    <w:rsid w:val="001F3C59"/>
    <w:rsid w:val="001F3F79"/>
    <w:rsid w:val="001F458F"/>
    <w:rsid w:val="001F4948"/>
    <w:rsid w:val="001F4BF1"/>
    <w:rsid w:val="001F4EAD"/>
    <w:rsid w:val="001F4F27"/>
    <w:rsid w:val="001F53B7"/>
    <w:rsid w:val="001F593E"/>
    <w:rsid w:val="001F59EA"/>
    <w:rsid w:val="001F62E9"/>
    <w:rsid w:val="001F68F5"/>
    <w:rsid w:val="001F6A6F"/>
    <w:rsid w:val="001F766F"/>
    <w:rsid w:val="001F76E5"/>
    <w:rsid w:val="001F79F7"/>
    <w:rsid w:val="001F7F60"/>
    <w:rsid w:val="0020033D"/>
    <w:rsid w:val="00200554"/>
    <w:rsid w:val="0020080F"/>
    <w:rsid w:val="00200ABE"/>
    <w:rsid w:val="00200AE0"/>
    <w:rsid w:val="002010F4"/>
    <w:rsid w:val="0020131D"/>
    <w:rsid w:val="0020165E"/>
    <w:rsid w:val="0020166E"/>
    <w:rsid w:val="00201A1E"/>
    <w:rsid w:val="00201D4C"/>
    <w:rsid w:val="00201E64"/>
    <w:rsid w:val="00202343"/>
    <w:rsid w:val="0020292C"/>
    <w:rsid w:val="00202B5A"/>
    <w:rsid w:val="00202DA5"/>
    <w:rsid w:val="00202E0C"/>
    <w:rsid w:val="00203075"/>
    <w:rsid w:val="002030D4"/>
    <w:rsid w:val="00203415"/>
    <w:rsid w:val="0020394E"/>
    <w:rsid w:val="00203D4C"/>
    <w:rsid w:val="00203ED9"/>
    <w:rsid w:val="00204070"/>
    <w:rsid w:val="00204AB8"/>
    <w:rsid w:val="00204E26"/>
    <w:rsid w:val="00204FF0"/>
    <w:rsid w:val="00205732"/>
    <w:rsid w:val="00205962"/>
    <w:rsid w:val="00205ADB"/>
    <w:rsid w:val="00205E1D"/>
    <w:rsid w:val="002060F4"/>
    <w:rsid w:val="0020612A"/>
    <w:rsid w:val="00206495"/>
    <w:rsid w:val="00206765"/>
    <w:rsid w:val="00206A49"/>
    <w:rsid w:val="00206E54"/>
    <w:rsid w:val="0020772A"/>
    <w:rsid w:val="002077FB"/>
    <w:rsid w:val="00207AA4"/>
    <w:rsid w:val="0021015E"/>
    <w:rsid w:val="00210A84"/>
    <w:rsid w:val="00210AA4"/>
    <w:rsid w:val="00210AE9"/>
    <w:rsid w:val="00210B18"/>
    <w:rsid w:val="00210BC8"/>
    <w:rsid w:val="00210BEB"/>
    <w:rsid w:val="00210F4E"/>
    <w:rsid w:val="00210F8C"/>
    <w:rsid w:val="00211766"/>
    <w:rsid w:val="002119D5"/>
    <w:rsid w:val="00212328"/>
    <w:rsid w:val="002124A3"/>
    <w:rsid w:val="0021263B"/>
    <w:rsid w:val="00212789"/>
    <w:rsid w:val="00212922"/>
    <w:rsid w:val="0021311A"/>
    <w:rsid w:val="0021396F"/>
    <w:rsid w:val="00213B39"/>
    <w:rsid w:val="00213B5A"/>
    <w:rsid w:val="002140BF"/>
    <w:rsid w:val="002141CB"/>
    <w:rsid w:val="00214655"/>
    <w:rsid w:val="00214A27"/>
    <w:rsid w:val="002150C6"/>
    <w:rsid w:val="002151F1"/>
    <w:rsid w:val="00215717"/>
    <w:rsid w:val="00215ABC"/>
    <w:rsid w:val="00215BD0"/>
    <w:rsid w:val="0021612E"/>
    <w:rsid w:val="002163A8"/>
    <w:rsid w:val="00216574"/>
    <w:rsid w:val="00216C27"/>
    <w:rsid w:val="00216E9B"/>
    <w:rsid w:val="0021721A"/>
    <w:rsid w:val="002174E8"/>
    <w:rsid w:val="00217814"/>
    <w:rsid w:val="00217868"/>
    <w:rsid w:val="0021796F"/>
    <w:rsid w:val="00217DCB"/>
    <w:rsid w:val="00217F2E"/>
    <w:rsid w:val="002200E8"/>
    <w:rsid w:val="00220156"/>
    <w:rsid w:val="002202E2"/>
    <w:rsid w:val="00220796"/>
    <w:rsid w:val="002208F8"/>
    <w:rsid w:val="00220A8B"/>
    <w:rsid w:val="002219FB"/>
    <w:rsid w:val="00221ACF"/>
    <w:rsid w:val="00221C2D"/>
    <w:rsid w:val="00221E1A"/>
    <w:rsid w:val="00221EE5"/>
    <w:rsid w:val="00222068"/>
    <w:rsid w:val="00222726"/>
    <w:rsid w:val="00222D60"/>
    <w:rsid w:val="00222F5C"/>
    <w:rsid w:val="00222FFC"/>
    <w:rsid w:val="0022388B"/>
    <w:rsid w:val="002238B0"/>
    <w:rsid w:val="00223DC2"/>
    <w:rsid w:val="00223E81"/>
    <w:rsid w:val="00224086"/>
    <w:rsid w:val="00224087"/>
    <w:rsid w:val="00224504"/>
    <w:rsid w:val="002245AE"/>
    <w:rsid w:val="00224668"/>
    <w:rsid w:val="00224C14"/>
    <w:rsid w:val="00224D4F"/>
    <w:rsid w:val="00224D64"/>
    <w:rsid w:val="00225022"/>
    <w:rsid w:val="00225135"/>
    <w:rsid w:val="002253C4"/>
    <w:rsid w:val="00225BD5"/>
    <w:rsid w:val="002263AA"/>
    <w:rsid w:val="002268CD"/>
    <w:rsid w:val="00226B1C"/>
    <w:rsid w:val="00226C78"/>
    <w:rsid w:val="00226D78"/>
    <w:rsid w:val="00227291"/>
    <w:rsid w:val="00227410"/>
    <w:rsid w:val="00227489"/>
    <w:rsid w:val="00227589"/>
    <w:rsid w:val="002276FD"/>
    <w:rsid w:val="00227A25"/>
    <w:rsid w:val="00227C10"/>
    <w:rsid w:val="00227D57"/>
    <w:rsid w:val="00230459"/>
    <w:rsid w:val="0023070A"/>
    <w:rsid w:val="00230A8C"/>
    <w:rsid w:val="00230A8D"/>
    <w:rsid w:val="00230B72"/>
    <w:rsid w:val="00230C0F"/>
    <w:rsid w:val="0023112B"/>
    <w:rsid w:val="00231981"/>
    <w:rsid w:val="00231AAF"/>
    <w:rsid w:val="002323B1"/>
    <w:rsid w:val="00232575"/>
    <w:rsid w:val="00232A1A"/>
    <w:rsid w:val="00232AD6"/>
    <w:rsid w:val="00232C52"/>
    <w:rsid w:val="00232DF5"/>
    <w:rsid w:val="0023346F"/>
    <w:rsid w:val="00233C5A"/>
    <w:rsid w:val="002342FD"/>
    <w:rsid w:val="0023485A"/>
    <w:rsid w:val="0023501D"/>
    <w:rsid w:val="002350F7"/>
    <w:rsid w:val="002355C7"/>
    <w:rsid w:val="0023572F"/>
    <w:rsid w:val="002359AE"/>
    <w:rsid w:val="002359D1"/>
    <w:rsid w:val="00235C91"/>
    <w:rsid w:val="00235CBE"/>
    <w:rsid w:val="00235E77"/>
    <w:rsid w:val="00236119"/>
    <w:rsid w:val="00236337"/>
    <w:rsid w:val="00236468"/>
    <w:rsid w:val="0023688D"/>
    <w:rsid w:val="0023695A"/>
    <w:rsid w:val="00237062"/>
    <w:rsid w:val="00237417"/>
    <w:rsid w:val="00237508"/>
    <w:rsid w:val="002377B8"/>
    <w:rsid w:val="002400C8"/>
    <w:rsid w:val="0024043D"/>
    <w:rsid w:val="002408AE"/>
    <w:rsid w:val="00240995"/>
    <w:rsid w:val="00240B18"/>
    <w:rsid w:val="00240E25"/>
    <w:rsid w:val="00240F5A"/>
    <w:rsid w:val="00241092"/>
    <w:rsid w:val="00241096"/>
    <w:rsid w:val="0024178C"/>
    <w:rsid w:val="0024180A"/>
    <w:rsid w:val="00241DA6"/>
    <w:rsid w:val="00241DDB"/>
    <w:rsid w:val="00242145"/>
    <w:rsid w:val="002422EA"/>
    <w:rsid w:val="002423C0"/>
    <w:rsid w:val="002423ED"/>
    <w:rsid w:val="00242A9B"/>
    <w:rsid w:val="00242C5A"/>
    <w:rsid w:val="00242E4C"/>
    <w:rsid w:val="00243013"/>
    <w:rsid w:val="00243289"/>
    <w:rsid w:val="002432AE"/>
    <w:rsid w:val="002432BA"/>
    <w:rsid w:val="0024336B"/>
    <w:rsid w:val="00243660"/>
    <w:rsid w:val="0024393C"/>
    <w:rsid w:val="00243C65"/>
    <w:rsid w:val="00243C85"/>
    <w:rsid w:val="0024467C"/>
    <w:rsid w:val="00244C0F"/>
    <w:rsid w:val="00244D0A"/>
    <w:rsid w:val="002450EA"/>
    <w:rsid w:val="00245916"/>
    <w:rsid w:val="002462B7"/>
    <w:rsid w:val="00246872"/>
    <w:rsid w:val="0024689B"/>
    <w:rsid w:val="00246B88"/>
    <w:rsid w:val="00246B8A"/>
    <w:rsid w:val="00246BAD"/>
    <w:rsid w:val="00246E86"/>
    <w:rsid w:val="0024719C"/>
    <w:rsid w:val="00247298"/>
    <w:rsid w:val="002472B8"/>
    <w:rsid w:val="002477E6"/>
    <w:rsid w:val="0024798A"/>
    <w:rsid w:val="00247997"/>
    <w:rsid w:val="00247C0D"/>
    <w:rsid w:val="00247C71"/>
    <w:rsid w:val="00250B79"/>
    <w:rsid w:val="00250D14"/>
    <w:rsid w:val="00250E4A"/>
    <w:rsid w:val="002515AD"/>
    <w:rsid w:val="0025165A"/>
    <w:rsid w:val="00251852"/>
    <w:rsid w:val="00251B80"/>
    <w:rsid w:val="00251CE7"/>
    <w:rsid w:val="00251DAB"/>
    <w:rsid w:val="00251E47"/>
    <w:rsid w:val="002521FE"/>
    <w:rsid w:val="0025225B"/>
    <w:rsid w:val="0025279A"/>
    <w:rsid w:val="00252E71"/>
    <w:rsid w:val="002530B1"/>
    <w:rsid w:val="002534A4"/>
    <w:rsid w:val="002535DA"/>
    <w:rsid w:val="002538A2"/>
    <w:rsid w:val="00253DFA"/>
    <w:rsid w:val="00253F02"/>
    <w:rsid w:val="00253F7F"/>
    <w:rsid w:val="002548DB"/>
    <w:rsid w:val="00254A8B"/>
    <w:rsid w:val="00254F07"/>
    <w:rsid w:val="00255901"/>
    <w:rsid w:val="0025595F"/>
    <w:rsid w:val="00255A7E"/>
    <w:rsid w:val="00255B3C"/>
    <w:rsid w:val="00255CBB"/>
    <w:rsid w:val="00255CF9"/>
    <w:rsid w:val="002560A9"/>
    <w:rsid w:val="0025638A"/>
    <w:rsid w:val="002563E4"/>
    <w:rsid w:val="002579F9"/>
    <w:rsid w:val="002600C0"/>
    <w:rsid w:val="002607F3"/>
    <w:rsid w:val="0026087F"/>
    <w:rsid w:val="00260D4E"/>
    <w:rsid w:val="00260ED4"/>
    <w:rsid w:val="00261323"/>
    <w:rsid w:val="002614AB"/>
    <w:rsid w:val="00261D52"/>
    <w:rsid w:val="00261EEC"/>
    <w:rsid w:val="002621F5"/>
    <w:rsid w:val="002624E5"/>
    <w:rsid w:val="00262B38"/>
    <w:rsid w:val="00262C3F"/>
    <w:rsid w:val="0026332E"/>
    <w:rsid w:val="002634BF"/>
    <w:rsid w:val="0026372E"/>
    <w:rsid w:val="002637D7"/>
    <w:rsid w:val="00263C93"/>
    <w:rsid w:val="00263F1D"/>
    <w:rsid w:val="00264172"/>
    <w:rsid w:val="002641F5"/>
    <w:rsid w:val="0026420E"/>
    <w:rsid w:val="0026425D"/>
    <w:rsid w:val="00264277"/>
    <w:rsid w:val="002642EE"/>
    <w:rsid w:val="0026445F"/>
    <w:rsid w:val="00264D93"/>
    <w:rsid w:val="00264E38"/>
    <w:rsid w:val="0026504E"/>
    <w:rsid w:val="002656CD"/>
    <w:rsid w:val="00265C67"/>
    <w:rsid w:val="00266F35"/>
    <w:rsid w:val="0026710D"/>
    <w:rsid w:val="002672C0"/>
    <w:rsid w:val="00267407"/>
    <w:rsid w:val="00267630"/>
    <w:rsid w:val="002679C3"/>
    <w:rsid w:val="00267BC8"/>
    <w:rsid w:val="00267E6A"/>
    <w:rsid w:val="00270043"/>
    <w:rsid w:val="00270091"/>
    <w:rsid w:val="00270370"/>
    <w:rsid w:val="00270688"/>
    <w:rsid w:val="002708A1"/>
    <w:rsid w:val="00270911"/>
    <w:rsid w:val="00270A0B"/>
    <w:rsid w:val="00270A3C"/>
    <w:rsid w:val="00270B86"/>
    <w:rsid w:val="00270F81"/>
    <w:rsid w:val="002716AA"/>
    <w:rsid w:val="0027194B"/>
    <w:rsid w:val="00271A09"/>
    <w:rsid w:val="00271B0A"/>
    <w:rsid w:val="00271B63"/>
    <w:rsid w:val="00271D48"/>
    <w:rsid w:val="00271DE6"/>
    <w:rsid w:val="00271FAE"/>
    <w:rsid w:val="002721E2"/>
    <w:rsid w:val="00272373"/>
    <w:rsid w:val="002727B7"/>
    <w:rsid w:val="00272C4F"/>
    <w:rsid w:val="00273204"/>
    <w:rsid w:val="00273650"/>
    <w:rsid w:val="002739BE"/>
    <w:rsid w:val="00273BB5"/>
    <w:rsid w:val="00274083"/>
    <w:rsid w:val="002742B4"/>
    <w:rsid w:val="0027452A"/>
    <w:rsid w:val="00274597"/>
    <w:rsid w:val="002747E4"/>
    <w:rsid w:val="00274BB8"/>
    <w:rsid w:val="00275044"/>
    <w:rsid w:val="00276061"/>
    <w:rsid w:val="002764C1"/>
    <w:rsid w:val="00276692"/>
    <w:rsid w:val="002766B9"/>
    <w:rsid w:val="00276720"/>
    <w:rsid w:val="0027772B"/>
    <w:rsid w:val="00277781"/>
    <w:rsid w:val="00277941"/>
    <w:rsid w:val="00277A94"/>
    <w:rsid w:val="00277D44"/>
    <w:rsid w:val="00277F6D"/>
    <w:rsid w:val="00277FAF"/>
    <w:rsid w:val="00277FFD"/>
    <w:rsid w:val="0028022F"/>
    <w:rsid w:val="0028082E"/>
    <w:rsid w:val="00280961"/>
    <w:rsid w:val="00280AEE"/>
    <w:rsid w:val="00280BB5"/>
    <w:rsid w:val="00280C80"/>
    <w:rsid w:val="00280C8B"/>
    <w:rsid w:val="00280CC0"/>
    <w:rsid w:val="00280D74"/>
    <w:rsid w:val="00280E14"/>
    <w:rsid w:val="002811E8"/>
    <w:rsid w:val="00281D55"/>
    <w:rsid w:val="00281D98"/>
    <w:rsid w:val="00282030"/>
    <w:rsid w:val="00282339"/>
    <w:rsid w:val="0028273A"/>
    <w:rsid w:val="00282851"/>
    <w:rsid w:val="00282C25"/>
    <w:rsid w:val="00282C56"/>
    <w:rsid w:val="00282CB8"/>
    <w:rsid w:val="00282DF9"/>
    <w:rsid w:val="00282FF3"/>
    <w:rsid w:val="0028321F"/>
    <w:rsid w:val="0028338C"/>
    <w:rsid w:val="002834B0"/>
    <w:rsid w:val="00283503"/>
    <w:rsid w:val="002835CC"/>
    <w:rsid w:val="00283696"/>
    <w:rsid w:val="00283748"/>
    <w:rsid w:val="00283B94"/>
    <w:rsid w:val="00283EF2"/>
    <w:rsid w:val="00283FDF"/>
    <w:rsid w:val="00284485"/>
    <w:rsid w:val="00284797"/>
    <w:rsid w:val="002848E9"/>
    <w:rsid w:val="00284964"/>
    <w:rsid w:val="0028497E"/>
    <w:rsid w:val="002849E0"/>
    <w:rsid w:val="00284AA9"/>
    <w:rsid w:val="00284E7B"/>
    <w:rsid w:val="00284FF1"/>
    <w:rsid w:val="00285101"/>
    <w:rsid w:val="0028528D"/>
    <w:rsid w:val="00285448"/>
    <w:rsid w:val="0028560A"/>
    <w:rsid w:val="002856C1"/>
    <w:rsid w:val="002856C4"/>
    <w:rsid w:val="002856E8"/>
    <w:rsid w:val="00285AA3"/>
    <w:rsid w:val="0028633A"/>
    <w:rsid w:val="00286621"/>
    <w:rsid w:val="00286CEB"/>
    <w:rsid w:val="00286D0B"/>
    <w:rsid w:val="00286E25"/>
    <w:rsid w:val="00286E79"/>
    <w:rsid w:val="00286FBE"/>
    <w:rsid w:val="00286FD3"/>
    <w:rsid w:val="00287810"/>
    <w:rsid w:val="00287CD6"/>
    <w:rsid w:val="00287E23"/>
    <w:rsid w:val="002900AA"/>
    <w:rsid w:val="0029043D"/>
    <w:rsid w:val="00290D36"/>
    <w:rsid w:val="0029126C"/>
    <w:rsid w:val="002912AD"/>
    <w:rsid w:val="002915AD"/>
    <w:rsid w:val="0029181A"/>
    <w:rsid w:val="00291C34"/>
    <w:rsid w:val="00291C66"/>
    <w:rsid w:val="0029200F"/>
    <w:rsid w:val="00292298"/>
    <w:rsid w:val="00292616"/>
    <w:rsid w:val="00292BC3"/>
    <w:rsid w:val="00292BE8"/>
    <w:rsid w:val="00292D72"/>
    <w:rsid w:val="00292E86"/>
    <w:rsid w:val="0029307B"/>
    <w:rsid w:val="0029320A"/>
    <w:rsid w:val="002933A6"/>
    <w:rsid w:val="0029380E"/>
    <w:rsid w:val="00293934"/>
    <w:rsid w:val="0029397D"/>
    <w:rsid w:val="002939AD"/>
    <w:rsid w:val="00293A51"/>
    <w:rsid w:val="00293BBB"/>
    <w:rsid w:val="00293C69"/>
    <w:rsid w:val="00293C8A"/>
    <w:rsid w:val="00294179"/>
    <w:rsid w:val="00294301"/>
    <w:rsid w:val="002943CB"/>
    <w:rsid w:val="0029471A"/>
    <w:rsid w:val="00294A13"/>
    <w:rsid w:val="00294AA9"/>
    <w:rsid w:val="00294B2C"/>
    <w:rsid w:val="00294B64"/>
    <w:rsid w:val="00294D77"/>
    <w:rsid w:val="00294DB8"/>
    <w:rsid w:val="00294F2F"/>
    <w:rsid w:val="002950B6"/>
    <w:rsid w:val="002952AB"/>
    <w:rsid w:val="00295754"/>
    <w:rsid w:val="0029588E"/>
    <w:rsid w:val="00295C63"/>
    <w:rsid w:val="0029626F"/>
    <w:rsid w:val="002963B4"/>
    <w:rsid w:val="0029662A"/>
    <w:rsid w:val="00296C94"/>
    <w:rsid w:val="00296E8F"/>
    <w:rsid w:val="002975AE"/>
    <w:rsid w:val="00297833"/>
    <w:rsid w:val="002A01ED"/>
    <w:rsid w:val="002A0545"/>
    <w:rsid w:val="002A05CD"/>
    <w:rsid w:val="002A10C0"/>
    <w:rsid w:val="002A1340"/>
    <w:rsid w:val="002A13AC"/>
    <w:rsid w:val="002A16DD"/>
    <w:rsid w:val="002A1734"/>
    <w:rsid w:val="002A2323"/>
    <w:rsid w:val="002A238E"/>
    <w:rsid w:val="002A2465"/>
    <w:rsid w:val="002A24DC"/>
    <w:rsid w:val="002A25E7"/>
    <w:rsid w:val="002A2650"/>
    <w:rsid w:val="002A26AE"/>
    <w:rsid w:val="002A26D3"/>
    <w:rsid w:val="002A29FF"/>
    <w:rsid w:val="002A2CAE"/>
    <w:rsid w:val="002A2FBA"/>
    <w:rsid w:val="002A3028"/>
    <w:rsid w:val="002A3170"/>
    <w:rsid w:val="002A31D7"/>
    <w:rsid w:val="002A3250"/>
    <w:rsid w:val="002A35C4"/>
    <w:rsid w:val="002A363C"/>
    <w:rsid w:val="002A38D6"/>
    <w:rsid w:val="002A438D"/>
    <w:rsid w:val="002A43DA"/>
    <w:rsid w:val="002A4704"/>
    <w:rsid w:val="002A4EDC"/>
    <w:rsid w:val="002A50A1"/>
    <w:rsid w:val="002A53C3"/>
    <w:rsid w:val="002A57E7"/>
    <w:rsid w:val="002A5D3D"/>
    <w:rsid w:val="002A5E93"/>
    <w:rsid w:val="002A5F01"/>
    <w:rsid w:val="002A5FEB"/>
    <w:rsid w:val="002A604E"/>
    <w:rsid w:val="002A62F5"/>
    <w:rsid w:val="002A6860"/>
    <w:rsid w:val="002A69FF"/>
    <w:rsid w:val="002A6A0E"/>
    <w:rsid w:val="002A6BB3"/>
    <w:rsid w:val="002A6D4E"/>
    <w:rsid w:val="002A6D58"/>
    <w:rsid w:val="002A7020"/>
    <w:rsid w:val="002A711A"/>
    <w:rsid w:val="002A72CC"/>
    <w:rsid w:val="002A72EF"/>
    <w:rsid w:val="002A73C9"/>
    <w:rsid w:val="002A7402"/>
    <w:rsid w:val="002A7B22"/>
    <w:rsid w:val="002A7E26"/>
    <w:rsid w:val="002B0032"/>
    <w:rsid w:val="002B02D5"/>
    <w:rsid w:val="002B0411"/>
    <w:rsid w:val="002B0479"/>
    <w:rsid w:val="002B0862"/>
    <w:rsid w:val="002B0D67"/>
    <w:rsid w:val="002B133E"/>
    <w:rsid w:val="002B137B"/>
    <w:rsid w:val="002B178E"/>
    <w:rsid w:val="002B181D"/>
    <w:rsid w:val="002B1A2B"/>
    <w:rsid w:val="002B1D8B"/>
    <w:rsid w:val="002B1F65"/>
    <w:rsid w:val="002B20C0"/>
    <w:rsid w:val="002B20ED"/>
    <w:rsid w:val="002B2116"/>
    <w:rsid w:val="002B2E24"/>
    <w:rsid w:val="002B3197"/>
    <w:rsid w:val="002B36C8"/>
    <w:rsid w:val="002B37B4"/>
    <w:rsid w:val="002B3887"/>
    <w:rsid w:val="002B3E7D"/>
    <w:rsid w:val="002B4025"/>
    <w:rsid w:val="002B4253"/>
    <w:rsid w:val="002B441B"/>
    <w:rsid w:val="002B4462"/>
    <w:rsid w:val="002B45A9"/>
    <w:rsid w:val="002B4AC4"/>
    <w:rsid w:val="002B531D"/>
    <w:rsid w:val="002B5357"/>
    <w:rsid w:val="002B56B9"/>
    <w:rsid w:val="002B5901"/>
    <w:rsid w:val="002B59F0"/>
    <w:rsid w:val="002B5E29"/>
    <w:rsid w:val="002B6023"/>
    <w:rsid w:val="002B62EA"/>
    <w:rsid w:val="002B6667"/>
    <w:rsid w:val="002B681E"/>
    <w:rsid w:val="002B6EBD"/>
    <w:rsid w:val="002B7CA0"/>
    <w:rsid w:val="002C00E4"/>
    <w:rsid w:val="002C08C0"/>
    <w:rsid w:val="002C09AE"/>
    <w:rsid w:val="002C0E69"/>
    <w:rsid w:val="002C0F0E"/>
    <w:rsid w:val="002C1566"/>
    <w:rsid w:val="002C17E0"/>
    <w:rsid w:val="002C1839"/>
    <w:rsid w:val="002C1992"/>
    <w:rsid w:val="002C1D1F"/>
    <w:rsid w:val="002C1DAC"/>
    <w:rsid w:val="002C20BE"/>
    <w:rsid w:val="002C21D8"/>
    <w:rsid w:val="002C224C"/>
    <w:rsid w:val="002C2345"/>
    <w:rsid w:val="002C2564"/>
    <w:rsid w:val="002C286D"/>
    <w:rsid w:val="002C2DE1"/>
    <w:rsid w:val="002C3174"/>
    <w:rsid w:val="002C324B"/>
    <w:rsid w:val="002C3615"/>
    <w:rsid w:val="002C36F4"/>
    <w:rsid w:val="002C3766"/>
    <w:rsid w:val="002C37DE"/>
    <w:rsid w:val="002C3A40"/>
    <w:rsid w:val="002C3B91"/>
    <w:rsid w:val="002C3B93"/>
    <w:rsid w:val="002C400A"/>
    <w:rsid w:val="002C4AE7"/>
    <w:rsid w:val="002C4FB1"/>
    <w:rsid w:val="002C53AA"/>
    <w:rsid w:val="002C5853"/>
    <w:rsid w:val="002C5943"/>
    <w:rsid w:val="002C607D"/>
    <w:rsid w:val="002C6172"/>
    <w:rsid w:val="002C6710"/>
    <w:rsid w:val="002C67AB"/>
    <w:rsid w:val="002C68B1"/>
    <w:rsid w:val="002C7819"/>
    <w:rsid w:val="002C7BE2"/>
    <w:rsid w:val="002C7E94"/>
    <w:rsid w:val="002D01ED"/>
    <w:rsid w:val="002D04DF"/>
    <w:rsid w:val="002D0AF8"/>
    <w:rsid w:val="002D0C08"/>
    <w:rsid w:val="002D11C5"/>
    <w:rsid w:val="002D1723"/>
    <w:rsid w:val="002D1EB4"/>
    <w:rsid w:val="002D1F62"/>
    <w:rsid w:val="002D1F9F"/>
    <w:rsid w:val="002D233F"/>
    <w:rsid w:val="002D2368"/>
    <w:rsid w:val="002D2467"/>
    <w:rsid w:val="002D25F1"/>
    <w:rsid w:val="002D2631"/>
    <w:rsid w:val="002D2775"/>
    <w:rsid w:val="002D2B17"/>
    <w:rsid w:val="002D310C"/>
    <w:rsid w:val="002D31CA"/>
    <w:rsid w:val="002D3508"/>
    <w:rsid w:val="002D38E2"/>
    <w:rsid w:val="002D3939"/>
    <w:rsid w:val="002D412B"/>
    <w:rsid w:val="002D4293"/>
    <w:rsid w:val="002D44F1"/>
    <w:rsid w:val="002D4507"/>
    <w:rsid w:val="002D4F0A"/>
    <w:rsid w:val="002D4FB3"/>
    <w:rsid w:val="002D506D"/>
    <w:rsid w:val="002D5D51"/>
    <w:rsid w:val="002D5EF8"/>
    <w:rsid w:val="002D5FD3"/>
    <w:rsid w:val="002D6570"/>
    <w:rsid w:val="002D65AB"/>
    <w:rsid w:val="002D6782"/>
    <w:rsid w:val="002D687E"/>
    <w:rsid w:val="002D6928"/>
    <w:rsid w:val="002D6B66"/>
    <w:rsid w:val="002D6FFA"/>
    <w:rsid w:val="002D720D"/>
    <w:rsid w:val="002D77CB"/>
    <w:rsid w:val="002D7957"/>
    <w:rsid w:val="002E0654"/>
    <w:rsid w:val="002E0742"/>
    <w:rsid w:val="002E0C38"/>
    <w:rsid w:val="002E0F3E"/>
    <w:rsid w:val="002E130D"/>
    <w:rsid w:val="002E18F0"/>
    <w:rsid w:val="002E1A4D"/>
    <w:rsid w:val="002E1D42"/>
    <w:rsid w:val="002E20BA"/>
    <w:rsid w:val="002E23C7"/>
    <w:rsid w:val="002E2425"/>
    <w:rsid w:val="002E2426"/>
    <w:rsid w:val="002E2709"/>
    <w:rsid w:val="002E2870"/>
    <w:rsid w:val="002E2A5A"/>
    <w:rsid w:val="002E2B94"/>
    <w:rsid w:val="002E30B8"/>
    <w:rsid w:val="002E3423"/>
    <w:rsid w:val="002E3771"/>
    <w:rsid w:val="002E3A18"/>
    <w:rsid w:val="002E3D31"/>
    <w:rsid w:val="002E3E60"/>
    <w:rsid w:val="002E3EF5"/>
    <w:rsid w:val="002E4572"/>
    <w:rsid w:val="002E4745"/>
    <w:rsid w:val="002E47D3"/>
    <w:rsid w:val="002E48B9"/>
    <w:rsid w:val="002E4F3B"/>
    <w:rsid w:val="002E4F8E"/>
    <w:rsid w:val="002E50D8"/>
    <w:rsid w:val="002E5331"/>
    <w:rsid w:val="002E5AED"/>
    <w:rsid w:val="002E5E56"/>
    <w:rsid w:val="002E6302"/>
    <w:rsid w:val="002E6B14"/>
    <w:rsid w:val="002E6E34"/>
    <w:rsid w:val="002E7818"/>
    <w:rsid w:val="002E782B"/>
    <w:rsid w:val="002E790E"/>
    <w:rsid w:val="002E7963"/>
    <w:rsid w:val="002E7D0E"/>
    <w:rsid w:val="002E7D23"/>
    <w:rsid w:val="002F0112"/>
    <w:rsid w:val="002F042F"/>
    <w:rsid w:val="002F07D5"/>
    <w:rsid w:val="002F087A"/>
    <w:rsid w:val="002F0951"/>
    <w:rsid w:val="002F0A6C"/>
    <w:rsid w:val="002F0C05"/>
    <w:rsid w:val="002F1017"/>
    <w:rsid w:val="002F1357"/>
    <w:rsid w:val="002F1393"/>
    <w:rsid w:val="002F147A"/>
    <w:rsid w:val="002F20DA"/>
    <w:rsid w:val="002F2187"/>
    <w:rsid w:val="002F2812"/>
    <w:rsid w:val="002F2AB4"/>
    <w:rsid w:val="002F2E42"/>
    <w:rsid w:val="002F3AC7"/>
    <w:rsid w:val="002F3D1A"/>
    <w:rsid w:val="002F3E4D"/>
    <w:rsid w:val="002F3E9A"/>
    <w:rsid w:val="002F4083"/>
    <w:rsid w:val="002F40E0"/>
    <w:rsid w:val="002F45AC"/>
    <w:rsid w:val="002F4D35"/>
    <w:rsid w:val="002F4D73"/>
    <w:rsid w:val="002F4DA3"/>
    <w:rsid w:val="002F4FB8"/>
    <w:rsid w:val="002F5D72"/>
    <w:rsid w:val="002F5DFC"/>
    <w:rsid w:val="002F610E"/>
    <w:rsid w:val="002F6367"/>
    <w:rsid w:val="002F6607"/>
    <w:rsid w:val="002F6928"/>
    <w:rsid w:val="002F6BC8"/>
    <w:rsid w:val="002F6F27"/>
    <w:rsid w:val="002F6FB6"/>
    <w:rsid w:val="002F7281"/>
    <w:rsid w:val="002F7289"/>
    <w:rsid w:val="002F74EF"/>
    <w:rsid w:val="002F75D6"/>
    <w:rsid w:val="002F75FB"/>
    <w:rsid w:val="002F7E63"/>
    <w:rsid w:val="003002DF"/>
    <w:rsid w:val="00300556"/>
    <w:rsid w:val="0030062D"/>
    <w:rsid w:val="00300DD1"/>
    <w:rsid w:val="00300F74"/>
    <w:rsid w:val="00300FA5"/>
    <w:rsid w:val="00301061"/>
    <w:rsid w:val="00301088"/>
    <w:rsid w:val="00301406"/>
    <w:rsid w:val="0030141E"/>
    <w:rsid w:val="003014BB"/>
    <w:rsid w:val="00301650"/>
    <w:rsid w:val="003018EB"/>
    <w:rsid w:val="00301AFC"/>
    <w:rsid w:val="00301E3C"/>
    <w:rsid w:val="00301E53"/>
    <w:rsid w:val="003025B7"/>
    <w:rsid w:val="003025D0"/>
    <w:rsid w:val="0030291E"/>
    <w:rsid w:val="003029BA"/>
    <w:rsid w:val="00302E70"/>
    <w:rsid w:val="0030344F"/>
    <w:rsid w:val="00303479"/>
    <w:rsid w:val="003035C0"/>
    <w:rsid w:val="003036DF"/>
    <w:rsid w:val="00303B90"/>
    <w:rsid w:val="00303DED"/>
    <w:rsid w:val="00303F53"/>
    <w:rsid w:val="00304325"/>
    <w:rsid w:val="00304AC2"/>
    <w:rsid w:val="00304AC6"/>
    <w:rsid w:val="00304BF4"/>
    <w:rsid w:val="00304C8B"/>
    <w:rsid w:val="00304D99"/>
    <w:rsid w:val="00304DAA"/>
    <w:rsid w:val="00304F47"/>
    <w:rsid w:val="00304F91"/>
    <w:rsid w:val="0030555A"/>
    <w:rsid w:val="00305825"/>
    <w:rsid w:val="0030607C"/>
    <w:rsid w:val="003069BB"/>
    <w:rsid w:val="00306ACF"/>
    <w:rsid w:val="00306B3A"/>
    <w:rsid w:val="003072AC"/>
    <w:rsid w:val="00307575"/>
    <w:rsid w:val="00307730"/>
    <w:rsid w:val="003077D1"/>
    <w:rsid w:val="00307C70"/>
    <w:rsid w:val="00307EC7"/>
    <w:rsid w:val="00307F58"/>
    <w:rsid w:val="00310638"/>
    <w:rsid w:val="00310673"/>
    <w:rsid w:val="00310DDB"/>
    <w:rsid w:val="00310E28"/>
    <w:rsid w:val="00310E85"/>
    <w:rsid w:val="00311402"/>
    <w:rsid w:val="00311ABA"/>
    <w:rsid w:val="00311F1A"/>
    <w:rsid w:val="00311F1C"/>
    <w:rsid w:val="00311FB7"/>
    <w:rsid w:val="0031281C"/>
    <w:rsid w:val="00312841"/>
    <w:rsid w:val="00313139"/>
    <w:rsid w:val="00313261"/>
    <w:rsid w:val="003132F7"/>
    <w:rsid w:val="0031388A"/>
    <w:rsid w:val="00313B2A"/>
    <w:rsid w:val="00313DD3"/>
    <w:rsid w:val="00313F2E"/>
    <w:rsid w:val="0031458B"/>
    <w:rsid w:val="00314B06"/>
    <w:rsid w:val="00314C14"/>
    <w:rsid w:val="00315077"/>
    <w:rsid w:val="00315610"/>
    <w:rsid w:val="0031590C"/>
    <w:rsid w:val="00315EC6"/>
    <w:rsid w:val="00315F90"/>
    <w:rsid w:val="003160EE"/>
    <w:rsid w:val="00316344"/>
    <w:rsid w:val="0031669D"/>
    <w:rsid w:val="00316875"/>
    <w:rsid w:val="00316B05"/>
    <w:rsid w:val="00316E09"/>
    <w:rsid w:val="003170E7"/>
    <w:rsid w:val="00317280"/>
    <w:rsid w:val="003179E1"/>
    <w:rsid w:val="00320170"/>
    <w:rsid w:val="0032038A"/>
    <w:rsid w:val="003203A5"/>
    <w:rsid w:val="003207B7"/>
    <w:rsid w:val="00320ACB"/>
    <w:rsid w:val="00321AB3"/>
    <w:rsid w:val="00321B2F"/>
    <w:rsid w:val="00322919"/>
    <w:rsid w:val="00322C8B"/>
    <w:rsid w:val="00322CFE"/>
    <w:rsid w:val="00323369"/>
    <w:rsid w:val="00323579"/>
    <w:rsid w:val="00323881"/>
    <w:rsid w:val="00323A18"/>
    <w:rsid w:val="00323B0C"/>
    <w:rsid w:val="00323C24"/>
    <w:rsid w:val="00323CB4"/>
    <w:rsid w:val="003241C4"/>
    <w:rsid w:val="003244C6"/>
    <w:rsid w:val="00324A68"/>
    <w:rsid w:val="00324AF7"/>
    <w:rsid w:val="00324E82"/>
    <w:rsid w:val="00325235"/>
    <w:rsid w:val="0032528A"/>
    <w:rsid w:val="00325328"/>
    <w:rsid w:val="00325B35"/>
    <w:rsid w:val="0032607B"/>
    <w:rsid w:val="0032624F"/>
    <w:rsid w:val="0032625F"/>
    <w:rsid w:val="0032660E"/>
    <w:rsid w:val="003267B7"/>
    <w:rsid w:val="00326993"/>
    <w:rsid w:val="00326B42"/>
    <w:rsid w:val="00326C8F"/>
    <w:rsid w:val="00327091"/>
    <w:rsid w:val="0032733A"/>
    <w:rsid w:val="00327D38"/>
    <w:rsid w:val="003300BA"/>
    <w:rsid w:val="00330303"/>
    <w:rsid w:val="003308D6"/>
    <w:rsid w:val="003309DC"/>
    <w:rsid w:val="00331658"/>
    <w:rsid w:val="00331B7B"/>
    <w:rsid w:val="00331D67"/>
    <w:rsid w:val="00331EA1"/>
    <w:rsid w:val="00331FE7"/>
    <w:rsid w:val="0033207F"/>
    <w:rsid w:val="003320FF"/>
    <w:rsid w:val="00332176"/>
    <w:rsid w:val="0033264A"/>
    <w:rsid w:val="00332661"/>
    <w:rsid w:val="003326B8"/>
    <w:rsid w:val="0033281E"/>
    <w:rsid w:val="00332A95"/>
    <w:rsid w:val="00332B24"/>
    <w:rsid w:val="00332C52"/>
    <w:rsid w:val="00332F8B"/>
    <w:rsid w:val="00333188"/>
    <w:rsid w:val="003333C6"/>
    <w:rsid w:val="003334D1"/>
    <w:rsid w:val="0033353F"/>
    <w:rsid w:val="00333643"/>
    <w:rsid w:val="003337C2"/>
    <w:rsid w:val="00333A08"/>
    <w:rsid w:val="00333D0F"/>
    <w:rsid w:val="003340AA"/>
    <w:rsid w:val="003344BB"/>
    <w:rsid w:val="003347F1"/>
    <w:rsid w:val="00334FD6"/>
    <w:rsid w:val="00335222"/>
    <w:rsid w:val="003354C8"/>
    <w:rsid w:val="0033553D"/>
    <w:rsid w:val="00335556"/>
    <w:rsid w:val="0033579C"/>
    <w:rsid w:val="003366F6"/>
    <w:rsid w:val="003376F0"/>
    <w:rsid w:val="00337B5D"/>
    <w:rsid w:val="00337C23"/>
    <w:rsid w:val="00337C42"/>
    <w:rsid w:val="00337ED6"/>
    <w:rsid w:val="00337F84"/>
    <w:rsid w:val="003400AB"/>
    <w:rsid w:val="0034075C"/>
    <w:rsid w:val="00340B29"/>
    <w:rsid w:val="00340F86"/>
    <w:rsid w:val="0034123E"/>
    <w:rsid w:val="003412C0"/>
    <w:rsid w:val="00341448"/>
    <w:rsid w:val="003415FC"/>
    <w:rsid w:val="00341997"/>
    <w:rsid w:val="00341D91"/>
    <w:rsid w:val="00341E3F"/>
    <w:rsid w:val="00341F5F"/>
    <w:rsid w:val="00342246"/>
    <w:rsid w:val="0034244A"/>
    <w:rsid w:val="00342587"/>
    <w:rsid w:val="00342592"/>
    <w:rsid w:val="0034291F"/>
    <w:rsid w:val="00342A8B"/>
    <w:rsid w:val="00342AE7"/>
    <w:rsid w:val="003434A3"/>
    <w:rsid w:val="003437D4"/>
    <w:rsid w:val="00343878"/>
    <w:rsid w:val="00343F34"/>
    <w:rsid w:val="00343FB1"/>
    <w:rsid w:val="0034400F"/>
    <w:rsid w:val="0034415D"/>
    <w:rsid w:val="003445A9"/>
    <w:rsid w:val="00344627"/>
    <w:rsid w:val="003446DD"/>
    <w:rsid w:val="003447DD"/>
    <w:rsid w:val="00344D6C"/>
    <w:rsid w:val="003450DE"/>
    <w:rsid w:val="00345142"/>
    <w:rsid w:val="0034517F"/>
    <w:rsid w:val="003452D5"/>
    <w:rsid w:val="003452FC"/>
    <w:rsid w:val="0034561F"/>
    <w:rsid w:val="0034563D"/>
    <w:rsid w:val="0034569E"/>
    <w:rsid w:val="00345720"/>
    <w:rsid w:val="0034593F"/>
    <w:rsid w:val="00345A4A"/>
    <w:rsid w:val="00345D5D"/>
    <w:rsid w:val="003463A7"/>
    <w:rsid w:val="003466F5"/>
    <w:rsid w:val="00346EB0"/>
    <w:rsid w:val="00346F22"/>
    <w:rsid w:val="003473AA"/>
    <w:rsid w:val="00347636"/>
    <w:rsid w:val="003479EB"/>
    <w:rsid w:val="00347C9A"/>
    <w:rsid w:val="00347CEB"/>
    <w:rsid w:val="00347DC8"/>
    <w:rsid w:val="00347E48"/>
    <w:rsid w:val="00347E6F"/>
    <w:rsid w:val="00350077"/>
    <w:rsid w:val="003500FC"/>
    <w:rsid w:val="0035020E"/>
    <w:rsid w:val="0035028C"/>
    <w:rsid w:val="00350314"/>
    <w:rsid w:val="003506EB"/>
    <w:rsid w:val="00350BE6"/>
    <w:rsid w:val="00350CF8"/>
    <w:rsid w:val="00351105"/>
    <w:rsid w:val="0035137D"/>
    <w:rsid w:val="0035149E"/>
    <w:rsid w:val="003516B9"/>
    <w:rsid w:val="003519AD"/>
    <w:rsid w:val="00351D55"/>
    <w:rsid w:val="00351D7F"/>
    <w:rsid w:val="00351E7E"/>
    <w:rsid w:val="00351FED"/>
    <w:rsid w:val="00352075"/>
    <w:rsid w:val="003520E6"/>
    <w:rsid w:val="00352145"/>
    <w:rsid w:val="00352334"/>
    <w:rsid w:val="003525ED"/>
    <w:rsid w:val="00352A9E"/>
    <w:rsid w:val="00352C1B"/>
    <w:rsid w:val="00352EF8"/>
    <w:rsid w:val="003533D5"/>
    <w:rsid w:val="003534DC"/>
    <w:rsid w:val="00353D0C"/>
    <w:rsid w:val="00353D16"/>
    <w:rsid w:val="0035421F"/>
    <w:rsid w:val="00354D9B"/>
    <w:rsid w:val="00355107"/>
    <w:rsid w:val="00355B48"/>
    <w:rsid w:val="00355C63"/>
    <w:rsid w:val="00356036"/>
    <w:rsid w:val="00356450"/>
    <w:rsid w:val="003565AE"/>
    <w:rsid w:val="00356DBF"/>
    <w:rsid w:val="00357492"/>
    <w:rsid w:val="0035762C"/>
    <w:rsid w:val="00357912"/>
    <w:rsid w:val="00357B26"/>
    <w:rsid w:val="0036036E"/>
    <w:rsid w:val="00360C65"/>
    <w:rsid w:val="00361199"/>
    <w:rsid w:val="00361862"/>
    <w:rsid w:val="00361B45"/>
    <w:rsid w:val="00361B9E"/>
    <w:rsid w:val="00361ED9"/>
    <w:rsid w:val="003620CF"/>
    <w:rsid w:val="00362165"/>
    <w:rsid w:val="0036260A"/>
    <w:rsid w:val="00362869"/>
    <w:rsid w:val="003629AC"/>
    <w:rsid w:val="003629DF"/>
    <w:rsid w:val="0036346D"/>
    <w:rsid w:val="0036363F"/>
    <w:rsid w:val="00363D95"/>
    <w:rsid w:val="00363E20"/>
    <w:rsid w:val="00363FF1"/>
    <w:rsid w:val="00364148"/>
    <w:rsid w:val="00364663"/>
    <w:rsid w:val="00364781"/>
    <w:rsid w:val="00364879"/>
    <w:rsid w:val="0036488D"/>
    <w:rsid w:val="00364B3D"/>
    <w:rsid w:val="00364D90"/>
    <w:rsid w:val="0036511B"/>
    <w:rsid w:val="0036523F"/>
    <w:rsid w:val="00365246"/>
    <w:rsid w:val="0036566A"/>
    <w:rsid w:val="00365B03"/>
    <w:rsid w:val="00365B06"/>
    <w:rsid w:val="00365D73"/>
    <w:rsid w:val="00365FCD"/>
    <w:rsid w:val="00366178"/>
    <w:rsid w:val="003661DF"/>
    <w:rsid w:val="003665D9"/>
    <w:rsid w:val="003669E1"/>
    <w:rsid w:val="00366BAD"/>
    <w:rsid w:val="00366E04"/>
    <w:rsid w:val="00366EBB"/>
    <w:rsid w:val="00366F18"/>
    <w:rsid w:val="00366F53"/>
    <w:rsid w:val="0036745B"/>
    <w:rsid w:val="003677C6"/>
    <w:rsid w:val="00367B6A"/>
    <w:rsid w:val="00367B6E"/>
    <w:rsid w:val="00367F6F"/>
    <w:rsid w:val="00370603"/>
    <w:rsid w:val="00370634"/>
    <w:rsid w:val="003707A0"/>
    <w:rsid w:val="00370FCC"/>
    <w:rsid w:val="00371537"/>
    <w:rsid w:val="00371585"/>
    <w:rsid w:val="003719FB"/>
    <w:rsid w:val="00371BF7"/>
    <w:rsid w:val="00371CBD"/>
    <w:rsid w:val="00371E2C"/>
    <w:rsid w:val="00372205"/>
    <w:rsid w:val="00372724"/>
    <w:rsid w:val="003729FC"/>
    <w:rsid w:val="00372D69"/>
    <w:rsid w:val="00372D7A"/>
    <w:rsid w:val="0037316D"/>
    <w:rsid w:val="00373185"/>
    <w:rsid w:val="00373586"/>
    <w:rsid w:val="0037378E"/>
    <w:rsid w:val="00373884"/>
    <w:rsid w:val="00373A76"/>
    <w:rsid w:val="00373A98"/>
    <w:rsid w:val="00373AAC"/>
    <w:rsid w:val="00373C05"/>
    <w:rsid w:val="00373E4A"/>
    <w:rsid w:val="00373F2A"/>
    <w:rsid w:val="0037402B"/>
    <w:rsid w:val="00374037"/>
    <w:rsid w:val="00374357"/>
    <w:rsid w:val="00374849"/>
    <w:rsid w:val="00374DEF"/>
    <w:rsid w:val="003753AE"/>
    <w:rsid w:val="00375493"/>
    <w:rsid w:val="0037562C"/>
    <w:rsid w:val="0037587E"/>
    <w:rsid w:val="00375AF5"/>
    <w:rsid w:val="00375CFF"/>
    <w:rsid w:val="003760F3"/>
    <w:rsid w:val="00376228"/>
    <w:rsid w:val="00376290"/>
    <w:rsid w:val="003763CD"/>
    <w:rsid w:val="003768C5"/>
    <w:rsid w:val="003768DB"/>
    <w:rsid w:val="00376939"/>
    <w:rsid w:val="00376C31"/>
    <w:rsid w:val="00376CD8"/>
    <w:rsid w:val="00377017"/>
    <w:rsid w:val="0037703A"/>
    <w:rsid w:val="003771E0"/>
    <w:rsid w:val="00377354"/>
    <w:rsid w:val="003773EF"/>
    <w:rsid w:val="003775EA"/>
    <w:rsid w:val="00377711"/>
    <w:rsid w:val="00377D12"/>
    <w:rsid w:val="00377FAA"/>
    <w:rsid w:val="003800BF"/>
    <w:rsid w:val="00380318"/>
    <w:rsid w:val="0038060D"/>
    <w:rsid w:val="00380D7C"/>
    <w:rsid w:val="00380FAF"/>
    <w:rsid w:val="003812C9"/>
    <w:rsid w:val="003816D5"/>
    <w:rsid w:val="00381BD9"/>
    <w:rsid w:val="00381CAD"/>
    <w:rsid w:val="00381D76"/>
    <w:rsid w:val="0038275F"/>
    <w:rsid w:val="00382A2C"/>
    <w:rsid w:val="00382CDB"/>
    <w:rsid w:val="0038303D"/>
    <w:rsid w:val="00383650"/>
    <w:rsid w:val="00383AA4"/>
    <w:rsid w:val="00383AAB"/>
    <w:rsid w:val="00383ADD"/>
    <w:rsid w:val="003846F0"/>
    <w:rsid w:val="0038489E"/>
    <w:rsid w:val="00384B54"/>
    <w:rsid w:val="00384DFB"/>
    <w:rsid w:val="00385290"/>
    <w:rsid w:val="00385455"/>
    <w:rsid w:val="003854A8"/>
    <w:rsid w:val="0038578F"/>
    <w:rsid w:val="00385A04"/>
    <w:rsid w:val="00385A9C"/>
    <w:rsid w:val="00385B12"/>
    <w:rsid w:val="00385B6A"/>
    <w:rsid w:val="00385D59"/>
    <w:rsid w:val="00385EDB"/>
    <w:rsid w:val="00386060"/>
    <w:rsid w:val="00386063"/>
    <w:rsid w:val="0038619A"/>
    <w:rsid w:val="0038624D"/>
    <w:rsid w:val="003862AA"/>
    <w:rsid w:val="003864FE"/>
    <w:rsid w:val="0038694E"/>
    <w:rsid w:val="00386D25"/>
    <w:rsid w:val="003870BA"/>
    <w:rsid w:val="003871A3"/>
    <w:rsid w:val="003871BD"/>
    <w:rsid w:val="00387580"/>
    <w:rsid w:val="0038764F"/>
    <w:rsid w:val="00387BA7"/>
    <w:rsid w:val="00387BB6"/>
    <w:rsid w:val="00387C19"/>
    <w:rsid w:val="00387C54"/>
    <w:rsid w:val="00387E06"/>
    <w:rsid w:val="003904D9"/>
    <w:rsid w:val="00390509"/>
    <w:rsid w:val="00390FE5"/>
    <w:rsid w:val="003917A3"/>
    <w:rsid w:val="00391BBC"/>
    <w:rsid w:val="00391E7C"/>
    <w:rsid w:val="00392031"/>
    <w:rsid w:val="00392036"/>
    <w:rsid w:val="00392289"/>
    <w:rsid w:val="0039249F"/>
    <w:rsid w:val="00392705"/>
    <w:rsid w:val="00392726"/>
    <w:rsid w:val="0039334F"/>
    <w:rsid w:val="00393630"/>
    <w:rsid w:val="00393EB0"/>
    <w:rsid w:val="003940C2"/>
    <w:rsid w:val="00394176"/>
    <w:rsid w:val="0039423B"/>
    <w:rsid w:val="00394383"/>
    <w:rsid w:val="003945A4"/>
    <w:rsid w:val="00394B30"/>
    <w:rsid w:val="00394B7C"/>
    <w:rsid w:val="00394BC1"/>
    <w:rsid w:val="00394E42"/>
    <w:rsid w:val="003951B0"/>
    <w:rsid w:val="0039522D"/>
    <w:rsid w:val="003953C9"/>
    <w:rsid w:val="003953F6"/>
    <w:rsid w:val="00395864"/>
    <w:rsid w:val="00395AD5"/>
    <w:rsid w:val="00395B05"/>
    <w:rsid w:val="00395E3A"/>
    <w:rsid w:val="003961B6"/>
    <w:rsid w:val="00396660"/>
    <w:rsid w:val="00396963"/>
    <w:rsid w:val="00396ED0"/>
    <w:rsid w:val="00397210"/>
    <w:rsid w:val="0039734E"/>
    <w:rsid w:val="00397823"/>
    <w:rsid w:val="003A02FC"/>
    <w:rsid w:val="003A030C"/>
    <w:rsid w:val="003A0796"/>
    <w:rsid w:val="003A07B3"/>
    <w:rsid w:val="003A1119"/>
    <w:rsid w:val="003A118F"/>
    <w:rsid w:val="003A127D"/>
    <w:rsid w:val="003A1340"/>
    <w:rsid w:val="003A15A9"/>
    <w:rsid w:val="003A1695"/>
    <w:rsid w:val="003A1709"/>
    <w:rsid w:val="003A17BC"/>
    <w:rsid w:val="003A1927"/>
    <w:rsid w:val="003A1978"/>
    <w:rsid w:val="003A1AB4"/>
    <w:rsid w:val="003A1B9F"/>
    <w:rsid w:val="003A1BC3"/>
    <w:rsid w:val="003A1CBA"/>
    <w:rsid w:val="003A1D9D"/>
    <w:rsid w:val="003A1E92"/>
    <w:rsid w:val="003A208B"/>
    <w:rsid w:val="003A215A"/>
    <w:rsid w:val="003A2172"/>
    <w:rsid w:val="003A2387"/>
    <w:rsid w:val="003A2538"/>
    <w:rsid w:val="003A287C"/>
    <w:rsid w:val="003A2B7C"/>
    <w:rsid w:val="003A31A2"/>
    <w:rsid w:val="003A3644"/>
    <w:rsid w:val="003A392F"/>
    <w:rsid w:val="003A3C19"/>
    <w:rsid w:val="003A4187"/>
    <w:rsid w:val="003A41C6"/>
    <w:rsid w:val="003A442A"/>
    <w:rsid w:val="003A44B5"/>
    <w:rsid w:val="003A4A0A"/>
    <w:rsid w:val="003A4C17"/>
    <w:rsid w:val="003A500A"/>
    <w:rsid w:val="003A55F5"/>
    <w:rsid w:val="003A579F"/>
    <w:rsid w:val="003A59CC"/>
    <w:rsid w:val="003A5DC2"/>
    <w:rsid w:val="003A6057"/>
    <w:rsid w:val="003A672C"/>
    <w:rsid w:val="003A699B"/>
    <w:rsid w:val="003A70A5"/>
    <w:rsid w:val="003A7369"/>
    <w:rsid w:val="003A7475"/>
    <w:rsid w:val="003A75E5"/>
    <w:rsid w:val="003A7971"/>
    <w:rsid w:val="003B02D6"/>
    <w:rsid w:val="003B02EC"/>
    <w:rsid w:val="003B06A9"/>
    <w:rsid w:val="003B0885"/>
    <w:rsid w:val="003B0A34"/>
    <w:rsid w:val="003B0BE1"/>
    <w:rsid w:val="003B0D3D"/>
    <w:rsid w:val="003B0D4E"/>
    <w:rsid w:val="003B0DFB"/>
    <w:rsid w:val="003B0EB2"/>
    <w:rsid w:val="003B11AB"/>
    <w:rsid w:val="003B11B8"/>
    <w:rsid w:val="003B1412"/>
    <w:rsid w:val="003B141C"/>
    <w:rsid w:val="003B1740"/>
    <w:rsid w:val="003B1ACA"/>
    <w:rsid w:val="003B1CFD"/>
    <w:rsid w:val="003B2215"/>
    <w:rsid w:val="003B22B2"/>
    <w:rsid w:val="003B2743"/>
    <w:rsid w:val="003B2A25"/>
    <w:rsid w:val="003B2A78"/>
    <w:rsid w:val="003B2C6E"/>
    <w:rsid w:val="003B2CBC"/>
    <w:rsid w:val="003B2DB6"/>
    <w:rsid w:val="003B376A"/>
    <w:rsid w:val="003B3BD4"/>
    <w:rsid w:val="003B3E98"/>
    <w:rsid w:val="003B3EDA"/>
    <w:rsid w:val="003B41B5"/>
    <w:rsid w:val="003B4342"/>
    <w:rsid w:val="003B4401"/>
    <w:rsid w:val="003B4805"/>
    <w:rsid w:val="003B4932"/>
    <w:rsid w:val="003B49C0"/>
    <w:rsid w:val="003B4C95"/>
    <w:rsid w:val="003B4DEC"/>
    <w:rsid w:val="003B4F95"/>
    <w:rsid w:val="003B506E"/>
    <w:rsid w:val="003B530D"/>
    <w:rsid w:val="003B5539"/>
    <w:rsid w:val="003B58F6"/>
    <w:rsid w:val="003B5D12"/>
    <w:rsid w:val="003B65BF"/>
    <w:rsid w:val="003B6894"/>
    <w:rsid w:val="003B69A2"/>
    <w:rsid w:val="003B6A1E"/>
    <w:rsid w:val="003B6A78"/>
    <w:rsid w:val="003B6B1B"/>
    <w:rsid w:val="003B703A"/>
    <w:rsid w:val="003B719F"/>
    <w:rsid w:val="003B71AC"/>
    <w:rsid w:val="003B72CB"/>
    <w:rsid w:val="003B73F5"/>
    <w:rsid w:val="003B74B6"/>
    <w:rsid w:val="003B7512"/>
    <w:rsid w:val="003B7711"/>
    <w:rsid w:val="003B7906"/>
    <w:rsid w:val="003B7CE3"/>
    <w:rsid w:val="003B7D2F"/>
    <w:rsid w:val="003B7F1E"/>
    <w:rsid w:val="003B7F9F"/>
    <w:rsid w:val="003C0291"/>
    <w:rsid w:val="003C052E"/>
    <w:rsid w:val="003C0699"/>
    <w:rsid w:val="003C06A7"/>
    <w:rsid w:val="003C07B5"/>
    <w:rsid w:val="003C08E6"/>
    <w:rsid w:val="003C0A4D"/>
    <w:rsid w:val="003C0F49"/>
    <w:rsid w:val="003C10E6"/>
    <w:rsid w:val="003C1340"/>
    <w:rsid w:val="003C174B"/>
    <w:rsid w:val="003C1A6C"/>
    <w:rsid w:val="003C2044"/>
    <w:rsid w:val="003C2391"/>
    <w:rsid w:val="003C265B"/>
    <w:rsid w:val="003C285A"/>
    <w:rsid w:val="003C2E62"/>
    <w:rsid w:val="003C2F99"/>
    <w:rsid w:val="003C311D"/>
    <w:rsid w:val="003C3315"/>
    <w:rsid w:val="003C371B"/>
    <w:rsid w:val="003C37CD"/>
    <w:rsid w:val="003C3931"/>
    <w:rsid w:val="003C3AB6"/>
    <w:rsid w:val="003C402A"/>
    <w:rsid w:val="003C4090"/>
    <w:rsid w:val="003C415C"/>
    <w:rsid w:val="003C43FB"/>
    <w:rsid w:val="003C4698"/>
    <w:rsid w:val="003C485C"/>
    <w:rsid w:val="003C4999"/>
    <w:rsid w:val="003C4E98"/>
    <w:rsid w:val="003C4F98"/>
    <w:rsid w:val="003C539C"/>
    <w:rsid w:val="003C55B8"/>
    <w:rsid w:val="003C578E"/>
    <w:rsid w:val="003C5C6F"/>
    <w:rsid w:val="003C5DBA"/>
    <w:rsid w:val="003C65EB"/>
    <w:rsid w:val="003C66BE"/>
    <w:rsid w:val="003C6733"/>
    <w:rsid w:val="003C674C"/>
    <w:rsid w:val="003C67D0"/>
    <w:rsid w:val="003C6949"/>
    <w:rsid w:val="003C6979"/>
    <w:rsid w:val="003C69D4"/>
    <w:rsid w:val="003C6B02"/>
    <w:rsid w:val="003C6CF2"/>
    <w:rsid w:val="003C754B"/>
    <w:rsid w:val="003C7764"/>
    <w:rsid w:val="003C7B25"/>
    <w:rsid w:val="003C7B77"/>
    <w:rsid w:val="003C7DA2"/>
    <w:rsid w:val="003D0003"/>
    <w:rsid w:val="003D05AC"/>
    <w:rsid w:val="003D06D5"/>
    <w:rsid w:val="003D073A"/>
    <w:rsid w:val="003D09D0"/>
    <w:rsid w:val="003D0EF0"/>
    <w:rsid w:val="003D16AB"/>
    <w:rsid w:val="003D191B"/>
    <w:rsid w:val="003D1FE0"/>
    <w:rsid w:val="003D2832"/>
    <w:rsid w:val="003D2BCC"/>
    <w:rsid w:val="003D2CDE"/>
    <w:rsid w:val="003D2DE7"/>
    <w:rsid w:val="003D3113"/>
    <w:rsid w:val="003D3523"/>
    <w:rsid w:val="003D3848"/>
    <w:rsid w:val="003D3A8B"/>
    <w:rsid w:val="003D3B2D"/>
    <w:rsid w:val="003D3BD8"/>
    <w:rsid w:val="003D3F2E"/>
    <w:rsid w:val="003D48BD"/>
    <w:rsid w:val="003D49A0"/>
    <w:rsid w:val="003D4ADE"/>
    <w:rsid w:val="003D50F7"/>
    <w:rsid w:val="003D526B"/>
    <w:rsid w:val="003D545A"/>
    <w:rsid w:val="003D55B6"/>
    <w:rsid w:val="003D5892"/>
    <w:rsid w:val="003D5990"/>
    <w:rsid w:val="003D5C8C"/>
    <w:rsid w:val="003D6105"/>
    <w:rsid w:val="003D64A6"/>
    <w:rsid w:val="003D6871"/>
    <w:rsid w:val="003D6CCE"/>
    <w:rsid w:val="003D6CD2"/>
    <w:rsid w:val="003D7278"/>
    <w:rsid w:val="003D750F"/>
    <w:rsid w:val="003D757A"/>
    <w:rsid w:val="003D761E"/>
    <w:rsid w:val="003D782F"/>
    <w:rsid w:val="003D78FA"/>
    <w:rsid w:val="003D7D1A"/>
    <w:rsid w:val="003D7D58"/>
    <w:rsid w:val="003D7EDC"/>
    <w:rsid w:val="003D7F75"/>
    <w:rsid w:val="003D7F90"/>
    <w:rsid w:val="003E0509"/>
    <w:rsid w:val="003E0648"/>
    <w:rsid w:val="003E0951"/>
    <w:rsid w:val="003E0A21"/>
    <w:rsid w:val="003E0BA0"/>
    <w:rsid w:val="003E0C9C"/>
    <w:rsid w:val="003E11C8"/>
    <w:rsid w:val="003E12F0"/>
    <w:rsid w:val="003E13D2"/>
    <w:rsid w:val="003E175F"/>
    <w:rsid w:val="003E1763"/>
    <w:rsid w:val="003E17A8"/>
    <w:rsid w:val="003E1A29"/>
    <w:rsid w:val="003E1BB5"/>
    <w:rsid w:val="003E1D15"/>
    <w:rsid w:val="003E1FA0"/>
    <w:rsid w:val="003E2879"/>
    <w:rsid w:val="003E28FE"/>
    <w:rsid w:val="003E29F4"/>
    <w:rsid w:val="003E2A9D"/>
    <w:rsid w:val="003E2CD6"/>
    <w:rsid w:val="003E2D23"/>
    <w:rsid w:val="003E2E21"/>
    <w:rsid w:val="003E35C8"/>
    <w:rsid w:val="003E372D"/>
    <w:rsid w:val="003E3777"/>
    <w:rsid w:val="003E43C4"/>
    <w:rsid w:val="003E4474"/>
    <w:rsid w:val="003E46D2"/>
    <w:rsid w:val="003E472F"/>
    <w:rsid w:val="003E4931"/>
    <w:rsid w:val="003E5404"/>
    <w:rsid w:val="003E55DD"/>
    <w:rsid w:val="003E5782"/>
    <w:rsid w:val="003E5827"/>
    <w:rsid w:val="003E5946"/>
    <w:rsid w:val="003E599D"/>
    <w:rsid w:val="003E59A4"/>
    <w:rsid w:val="003E5D2A"/>
    <w:rsid w:val="003E6368"/>
    <w:rsid w:val="003E683D"/>
    <w:rsid w:val="003E6A30"/>
    <w:rsid w:val="003E6BFB"/>
    <w:rsid w:val="003E6ED4"/>
    <w:rsid w:val="003E6FF4"/>
    <w:rsid w:val="003E704D"/>
    <w:rsid w:val="003E7249"/>
    <w:rsid w:val="003E73CC"/>
    <w:rsid w:val="003E7419"/>
    <w:rsid w:val="003E74D2"/>
    <w:rsid w:val="003E7950"/>
    <w:rsid w:val="003E7D0A"/>
    <w:rsid w:val="003E7D29"/>
    <w:rsid w:val="003F0130"/>
    <w:rsid w:val="003F014F"/>
    <w:rsid w:val="003F03E5"/>
    <w:rsid w:val="003F051E"/>
    <w:rsid w:val="003F055E"/>
    <w:rsid w:val="003F0FA4"/>
    <w:rsid w:val="003F1699"/>
    <w:rsid w:val="003F18DA"/>
    <w:rsid w:val="003F1946"/>
    <w:rsid w:val="003F1C31"/>
    <w:rsid w:val="003F1DC1"/>
    <w:rsid w:val="003F1F95"/>
    <w:rsid w:val="003F2396"/>
    <w:rsid w:val="003F245D"/>
    <w:rsid w:val="003F2B98"/>
    <w:rsid w:val="003F3062"/>
    <w:rsid w:val="003F3458"/>
    <w:rsid w:val="003F39C6"/>
    <w:rsid w:val="003F3ED5"/>
    <w:rsid w:val="003F4378"/>
    <w:rsid w:val="003F45A7"/>
    <w:rsid w:val="003F490F"/>
    <w:rsid w:val="003F4B8A"/>
    <w:rsid w:val="003F4DED"/>
    <w:rsid w:val="003F52DD"/>
    <w:rsid w:val="003F5B17"/>
    <w:rsid w:val="003F5C39"/>
    <w:rsid w:val="003F5FF2"/>
    <w:rsid w:val="003F610A"/>
    <w:rsid w:val="003F6228"/>
    <w:rsid w:val="003F679E"/>
    <w:rsid w:val="003F6924"/>
    <w:rsid w:val="003F7093"/>
    <w:rsid w:val="003F78D3"/>
    <w:rsid w:val="003F7941"/>
    <w:rsid w:val="003F7982"/>
    <w:rsid w:val="003F7C8C"/>
    <w:rsid w:val="003F7DBC"/>
    <w:rsid w:val="003F7E6C"/>
    <w:rsid w:val="004004CD"/>
    <w:rsid w:val="004005CF"/>
    <w:rsid w:val="00400F2A"/>
    <w:rsid w:val="00400FA1"/>
    <w:rsid w:val="00401327"/>
    <w:rsid w:val="00401332"/>
    <w:rsid w:val="00401CDC"/>
    <w:rsid w:val="00401D35"/>
    <w:rsid w:val="00401ECF"/>
    <w:rsid w:val="00401EEA"/>
    <w:rsid w:val="00401F27"/>
    <w:rsid w:val="00401F8D"/>
    <w:rsid w:val="00402237"/>
    <w:rsid w:val="004024D7"/>
    <w:rsid w:val="00402692"/>
    <w:rsid w:val="0040272C"/>
    <w:rsid w:val="00402769"/>
    <w:rsid w:val="004029D9"/>
    <w:rsid w:val="00402D86"/>
    <w:rsid w:val="004030FD"/>
    <w:rsid w:val="00403371"/>
    <w:rsid w:val="0040381F"/>
    <w:rsid w:val="00403A03"/>
    <w:rsid w:val="00403CA0"/>
    <w:rsid w:val="004047A8"/>
    <w:rsid w:val="0040481A"/>
    <w:rsid w:val="00404A9F"/>
    <w:rsid w:val="00404B0E"/>
    <w:rsid w:val="00404F7B"/>
    <w:rsid w:val="0040501F"/>
    <w:rsid w:val="00405268"/>
    <w:rsid w:val="00405A0C"/>
    <w:rsid w:val="00405CE9"/>
    <w:rsid w:val="00405E18"/>
    <w:rsid w:val="00405ECA"/>
    <w:rsid w:val="004061EB"/>
    <w:rsid w:val="00406286"/>
    <w:rsid w:val="0040674B"/>
    <w:rsid w:val="0040679D"/>
    <w:rsid w:val="00406899"/>
    <w:rsid w:val="00406A1B"/>
    <w:rsid w:val="00406D43"/>
    <w:rsid w:val="004071DF"/>
    <w:rsid w:val="004076B4"/>
    <w:rsid w:val="00407AFD"/>
    <w:rsid w:val="00407BD1"/>
    <w:rsid w:val="00407C7C"/>
    <w:rsid w:val="00407E48"/>
    <w:rsid w:val="00407F34"/>
    <w:rsid w:val="00410000"/>
    <w:rsid w:val="004100F9"/>
    <w:rsid w:val="0041064A"/>
    <w:rsid w:val="00410A44"/>
    <w:rsid w:val="00410CBF"/>
    <w:rsid w:val="00410E5A"/>
    <w:rsid w:val="00410EB4"/>
    <w:rsid w:val="004115C8"/>
    <w:rsid w:val="00411C0D"/>
    <w:rsid w:val="00411F18"/>
    <w:rsid w:val="00411F54"/>
    <w:rsid w:val="004123D6"/>
    <w:rsid w:val="0041267C"/>
    <w:rsid w:val="00412A71"/>
    <w:rsid w:val="00412FA2"/>
    <w:rsid w:val="00413152"/>
    <w:rsid w:val="00413616"/>
    <w:rsid w:val="00413766"/>
    <w:rsid w:val="0041392B"/>
    <w:rsid w:val="00413BA2"/>
    <w:rsid w:val="00413C2C"/>
    <w:rsid w:val="00413DDB"/>
    <w:rsid w:val="00413E0D"/>
    <w:rsid w:val="004142F5"/>
    <w:rsid w:val="004146C0"/>
    <w:rsid w:val="00414CA1"/>
    <w:rsid w:val="00415098"/>
    <w:rsid w:val="0041510E"/>
    <w:rsid w:val="0041543A"/>
    <w:rsid w:val="00415550"/>
    <w:rsid w:val="00415BD5"/>
    <w:rsid w:val="0041603B"/>
    <w:rsid w:val="0041607D"/>
    <w:rsid w:val="00416104"/>
    <w:rsid w:val="004161B9"/>
    <w:rsid w:val="00416A3D"/>
    <w:rsid w:val="00416C20"/>
    <w:rsid w:val="00416E0A"/>
    <w:rsid w:val="0041731B"/>
    <w:rsid w:val="00417395"/>
    <w:rsid w:val="004173CC"/>
    <w:rsid w:val="00417D28"/>
    <w:rsid w:val="00417D40"/>
    <w:rsid w:val="00420023"/>
    <w:rsid w:val="00420087"/>
    <w:rsid w:val="00420198"/>
    <w:rsid w:val="004201EB"/>
    <w:rsid w:val="00420283"/>
    <w:rsid w:val="004205D2"/>
    <w:rsid w:val="0042070D"/>
    <w:rsid w:val="00420E26"/>
    <w:rsid w:val="00420E64"/>
    <w:rsid w:val="00420F29"/>
    <w:rsid w:val="00420F57"/>
    <w:rsid w:val="00421365"/>
    <w:rsid w:val="00421A29"/>
    <w:rsid w:val="00421AD1"/>
    <w:rsid w:val="00422210"/>
    <w:rsid w:val="004224DB"/>
    <w:rsid w:val="004225CC"/>
    <w:rsid w:val="0042282B"/>
    <w:rsid w:val="00422A40"/>
    <w:rsid w:val="00422D5F"/>
    <w:rsid w:val="00422DAD"/>
    <w:rsid w:val="004231D4"/>
    <w:rsid w:val="004231F1"/>
    <w:rsid w:val="00423400"/>
    <w:rsid w:val="004234E3"/>
    <w:rsid w:val="0042365B"/>
    <w:rsid w:val="00423763"/>
    <w:rsid w:val="004243F3"/>
    <w:rsid w:val="00424415"/>
    <w:rsid w:val="00424504"/>
    <w:rsid w:val="0042455C"/>
    <w:rsid w:val="00424590"/>
    <w:rsid w:val="004246B9"/>
    <w:rsid w:val="004248EB"/>
    <w:rsid w:val="004249F2"/>
    <w:rsid w:val="004251DB"/>
    <w:rsid w:val="00425279"/>
    <w:rsid w:val="004252C1"/>
    <w:rsid w:val="00425826"/>
    <w:rsid w:val="00425FA1"/>
    <w:rsid w:val="00426021"/>
    <w:rsid w:val="00426212"/>
    <w:rsid w:val="00426716"/>
    <w:rsid w:val="00426A55"/>
    <w:rsid w:val="00426E6B"/>
    <w:rsid w:val="004270BD"/>
    <w:rsid w:val="00427436"/>
    <w:rsid w:val="00427B47"/>
    <w:rsid w:val="00427EA8"/>
    <w:rsid w:val="00427F9C"/>
    <w:rsid w:val="00427FC4"/>
    <w:rsid w:val="004303E5"/>
    <w:rsid w:val="00430532"/>
    <w:rsid w:val="004305F6"/>
    <w:rsid w:val="00431510"/>
    <w:rsid w:val="00431964"/>
    <w:rsid w:val="00431D05"/>
    <w:rsid w:val="00431F93"/>
    <w:rsid w:val="0043270A"/>
    <w:rsid w:val="004327B7"/>
    <w:rsid w:val="00432DCF"/>
    <w:rsid w:val="00432F94"/>
    <w:rsid w:val="004337E7"/>
    <w:rsid w:val="004338A0"/>
    <w:rsid w:val="00433B91"/>
    <w:rsid w:val="00433B9D"/>
    <w:rsid w:val="00433C90"/>
    <w:rsid w:val="00433D44"/>
    <w:rsid w:val="00434050"/>
    <w:rsid w:val="00434553"/>
    <w:rsid w:val="00434580"/>
    <w:rsid w:val="00434A8F"/>
    <w:rsid w:val="00434E4C"/>
    <w:rsid w:val="0043522C"/>
    <w:rsid w:val="0043568B"/>
    <w:rsid w:val="0043618C"/>
    <w:rsid w:val="004361DB"/>
    <w:rsid w:val="004363B7"/>
    <w:rsid w:val="00436545"/>
    <w:rsid w:val="004368D1"/>
    <w:rsid w:val="00436AC9"/>
    <w:rsid w:val="00436C46"/>
    <w:rsid w:val="00436F1C"/>
    <w:rsid w:val="00436F59"/>
    <w:rsid w:val="00436FE0"/>
    <w:rsid w:val="00437133"/>
    <w:rsid w:val="00437494"/>
    <w:rsid w:val="00437571"/>
    <w:rsid w:val="00437A4A"/>
    <w:rsid w:val="00437BA4"/>
    <w:rsid w:val="00437BED"/>
    <w:rsid w:val="00437E77"/>
    <w:rsid w:val="004400E0"/>
    <w:rsid w:val="004401A8"/>
    <w:rsid w:val="004405A6"/>
    <w:rsid w:val="004407C5"/>
    <w:rsid w:val="004408D0"/>
    <w:rsid w:val="00440A9C"/>
    <w:rsid w:val="00440ACE"/>
    <w:rsid w:val="00441022"/>
    <w:rsid w:val="004410C0"/>
    <w:rsid w:val="00441582"/>
    <w:rsid w:val="00441708"/>
    <w:rsid w:val="00441ABA"/>
    <w:rsid w:val="00441B98"/>
    <w:rsid w:val="00441ECA"/>
    <w:rsid w:val="00441FAF"/>
    <w:rsid w:val="0044204D"/>
    <w:rsid w:val="0044212B"/>
    <w:rsid w:val="00442241"/>
    <w:rsid w:val="00442622"/>
    <w:rsid w:val="00442AF4"/>
    <w:rsid w:val="00442B6F"/>
    <w:rsid w:val="00442CE0"/>
    <w:rsid w:val="004431F7"/>
    <w:rsid w:val="004438BF"/>
    <w:rsid w:val="00443AF3"/>
    <w:rsid w:val="00443B34"/>
    <w:rsid w:val="00443B9C"/>
    <w:rsid w:val="004441D5"/>
    <w:rsid w:val="004444E9"/>
    <w:rsid w:val="00444A0F"/>
    <w:rsid w:val="00444E6C"/>
    <w:rsid w:val="0044518C"/>
    <w:rsid w:val="004451AA"/>
    <w:rsid w:val="004453A8"/>
    <w:rsid w:val="004458AA"/>
    <w:rsid w:val="00445A23"/>
    <w:rsid w:val="00445BB8"/>
    <w:rsid w:val="00445F3A"/>
    <w:rsid w:val="0044619D"/>
    <w:rsid w:val="00446614"/>
    <w:rsid w:val="00446DD0"/>
    <w:rsid w:val="00447247"/>
    <w:rsid w:val="004473C8"/>
    <w:rsid w:val="00447497"/>
    <w:rsid w:val="00447727"/>
    <w:rsid w:val="00447814"/>
    <w:rsid w:val="00447C2A"/>
    <w:rsid w:val="00447FC1"/>
    <w:rsid w:val="0045026C"/>
    <w:rsid w:val="00450431"/>
    <w:rsid w:val="004505DD"/>
    <w:rsid w:val="00450832"/>
    <w:rsid w:val="00450D87"/>
    <w:rsid w:val="00451583"/>
    <w:rsid w:val="00451664"/>
    <w:rsid w:val="004517A5"/>
    <w:rsid w:val="00451F23"/>
    <w:rsid w:val="004521D3"/>
    <w:rsid w:val="004525EA"/>
    <w:rsid w:val="0045266B"/>
    <w:rsid w:val="004527C9"/>
    <w:rsid w:val="004529E4"/>
    <w:rsid w:val="00452B49"/>
    <w:rsid w:val="00452E3F"/>
    <w:rsid w:val="00452E91"/>
    <w:rsid w:val="00452EC0"/>
    <w:rsid w:val="004534EC"/>
    <w:rsid w:val="004536B4"/>
    <w:rsid w:val="004536C6"/>
    <w:rsid w:val="00453AE3"/>
    <w:rsid w:val="00454367"/>
    <w:rsid w:val="004543CE"/>
    <w:rsid w:val="004544CD"/>
    <w:rsid w:val="00454723"/>
    <w:rsid w:val="0045490F"/>
    <w:rsid w:val="00454BCA"/>
    <w:rsid w:val="004550E4"/>
    <w:rsid w:val="004557BD"/>
    <w:rsid w:val="004559AD"/>
    <w:rsid w:val="00455D9A"/>
    <w:rsid w:val="00455FF5"/>
    <w:rsid w:val="004561A1"/>
    <w:rsid w:val="00456680"/>
    <w:rsid w:val="004568F3"/>
    <w:rsid w:val="00456954"/>
    <w:rsid w:val="00456F7B"/>
    <w:rsid w:val="004573D4"/>
    <w:rsid w:val="004576B9"/>
    <w:rsid w:val="0045775D"/>
    <w:rsid w:val="004578F8"/>
    <w:rsid w:val="00457A56"/>
    <w:rsid w:val="00457B7E"/>
    <w:rsid w:val="004602D1"/>
    <w:rsid w:val="00460668"/>
    <w:rsid w:val="004606C5"/>
    <w:rsid w:val="00460734"/>
    <w:rsid w:val="00460E36"/>
    <w:rsid w:val="00460FA0"/>
    <w:rsid w:val="00460FFE"/>
    <w:rsid w:val="004613BC"/>
    <w:rsid w:val="004617A5"/>
    <w:rsid w:val="0046185A"/>
    <w:rsid w:val="00461979"/>
    <w:rsid w:val="00461C51"/>
    <w:rsid w:val="00461E49"/>
    <w:rsid w:val="00462101"/>
    <w:rsid w:val="0046219A"/>
    <w:rsid w:val="004621A4"/>
    <w:rsid w:val="00462637"/>
    <w:rsid w:val="004628EB"/>
    <w:rsid w:val="00462A45"/>
    <w:rsid w:val="00462ABF"/>
    <w:rsid w:val="00462DA2"/>
    <w:rsid w:val="00462F57"/>
    <w:rsid w:val="0046311A"/>
    <w:rsid w:val="00463353"/>
    <w:rsid w:val="004636D7"/>
    <w:rsid w:val="00463780"/>
    <w:rsid w:val="00463D00"/>
    <w:rsid w:val="00463D09"/>
    <w:rsid w:val="00463DAC"/>
    <w:rsid w:val="00463FF0"/>
    <w:rsid w:val="004641F4"/>
    <w:rsid w:val="00464208"/>
    <w:rsid w:val="004642D2"/>
    <w:rsid w:val="0046457B"/>
    <w:rsid w:val="0046524A"/>
    <w:rsid w:val="0046526B"/>
    <w:rsid w:val="00465443"/>
    <w:rsid w:val="00465B60"/>
    <w:rsid w:val="00465D65"/>
    <w:rsid w:val="00465DDF"/>
    <w:rsid w:val="00465ED6"/>
    <w:rsid w:val="0046610D"/>
    <w:rsid w:val="0046643B"/>
    <w:rsid w:val="004666E1"/>
    <w:rsid w:val="004668CE"/>
    <w:rsid w:val="004669E5"/>
    <w:rsid w:val="00466B8B"/>
    <w:rsid w:val="00466C0D"/>
    <w:rsid w:val="00466C51"/>
    <w:rsid w:val="0046760B"/>
    <w:rsid w:val="004676EA"/>
    <w:rsid w:val="0047025F"/>
    <w:rsid w:val="00470340"/>
    <w:rsid w:val="004705A9"/>
    <w:rsid w:val="00470DF7"/>
    <w:rsid w:val="00470F32"/>
    <w:rsid w:val="00471022"/>
    <w:rsid w:val="00471140"/>
    <w:rsid w:val="004717D2"/>
    <w:rsid w:val="00471A70"/>
    <w:rsid w:val="00471EE1"/>
    <w:rsid w:val="004724D3"/>
    <w:rsid w:val="0047273E"/>
    <w:rsid w:val="00472C49"/>
    <w:rsid w:val="00472DCC"/>
    <w:rsid w:val="00472F26"/>
    <w:rsid w:val="0047337A"/>
    <w:rsid w:val="0047342D"/>
    <w:rsid w:val="00473531"/>
    <w:rsid w:val="00473A5F"/>
    <w:rsid w:val="00473B44"/>
    <w:rsid w:val="00473E9B"/>
    <w:rsid w:val="0047403A"/>
    <w:rsid w:val="0047434A"/>
    <w:rsid w:val="0047451A"/>
    <w:rsid w:val="004745B7"/>
    <w:rsid w:val="004746CA"/>
    <w:rsid w:val="00474B89"/>
    <w:rsid w:val="00474DAA"/>
    <w:rsid w:val="004751F1"/>
    <w:rsid w:val="004753F2"/>
    <w:rsid w:val="00475710"/>
    <w:rsid w:val="004759A3"/>
    <w:rsid w:val="00475B0A"/>
    <w:rsid w:val="00475C3F"/>
    <w:rsid w:val="00476511"/>
    <w:rsid w:val="0047686D"/>
    <w:rsid w:val="004769ED"/>
    <w:rsid w:val="00476AFF"/>
    <w:rsid w:val="00476FDA"/>
    <w:rsid w:val="0047706D"/>
    <w:rsid w:val="00477331"/>
    <w:rsid w:val="00477352"/>
    <w:rsid w:val="0047764F"/>
    <w:rsid w:val="00477FC2"/>
    <w:rsid w:val="00477FDE"/>
    <w:rsid w:val="00480277"/>
    <w:rsid w:val="004808A2"/>
    <w:rsid w:val="00480FA0"/>
    <w:rsid w:val="00481269"/>
    <w:rsid w:val="00481339"/>
    <w:rsid w:val="00481644"/>
    <w:rsid w:val="00481A43"/>
    <w:rsid w:val="00481EEF"/>
    <w:rsid w:val="00481FE3"/>
    <w:rsid w:val="00482647"/>
    <w:rsid w:val="004827C3"/>
    <w:rsid w:val="00482984"/>
    <w:rsid w:val="00482BD1"/>
    <w:rsid w:val="00482C9C"/>
    <w:rsid w:val="00482F48"/>
    <w:rsid w:val="00484087"/>
    <w:rsid w:val="00484BD5"/>
    <w:rsid w:val="00484CD5"/>
    <w:rsid w:val="00484E17"/>
    <w:rsid w:val="00484EF3"/>
    <w:rsid w:val="0048532D"/>
    <w:rsid w:val="0048584E"/>
    <w:rsid w:val="00485968"/>
    <w:rsid w:val="00485B38"/>
    <w:rsid w:val="00485EAA"/>
    <w:rsid w:val="00485EC8"/>
    <w:rsid w:val="00485F61"/>
    <w:rsid w:val="00485FB0"/>
    <w:rsid w:val="0048646B"/>
    <w:rsid w:val="0048651C"/>
    <w:rsid w:val="0048652A"/>
    <w:rsid w:val="00486741"/>
    <w:rsid w:val="00486854"/>
    <w:rsid w:val="00486D10"/>
    <w:rsid w:val="00487087"/>
    <w:rsid w:val="004873A0"/>
    <w:rsid w:val="00490495"/>
    <w:rsid w:val="00490527"/>
    <w:rsid w:val="0049090B"/>
    <w:rsid w:val="00490D34"/>
    <w:rsid w:val="00490E2B"/>
    <w:rsid w:val="00490E7E"/>
    <w:rsid w:val="0049116F"/>
    <w:rsid w:val="0049127B"/>
    <w:rsid w:val="004912E0"/>
    <w:rsid w:val="0049164B"/>
    <w:rsid w:val="004919F6"/>
    <w:rsid w:val="00492029"/>
    <w:rsid w:val="00492194"/>
    <w:rsid w:val="0049245D"/>
    <w:rsid w:val="00492487"/>
    <w:rsid w:val="0049274B"/>
    <w:rsid w:val="004927D9"/>
    <w:rsid w:val="00492B71"/>
    <w:rsid w:val="00493540"/>
    <w:rsid w:val="00493617"/>
    <w:rsid w:val="00493B16"/>
    <w:rsid w:val="004940E2"/>
    <w:rsid w:val="0049416B"/>
    <w:rsid w:val="0049456A"/>
    <w:rsid w:val="004945BB"/>
    <w:rsid w:val="00494790"/>
    <w:rsid w:val="004947EA"/>
    <w:rsid w:val="0049494A"/>
    <w:rsid w:val="00494975"/>
    <w:rsid w:val="00494CF6"/>
    <w:rsid w:val="00494DEB"/>
    <w:rsid w:val="00494E59"/>
    <w:rsid w:val="00494EB7"/>
    <w:rsid w:val="00494ECE"/>
    <w:rsid w:val="0049500A"/>
    <w:rsid w:val="00495F5B"/>
    <w:rsid w:val="00495F81"/>
    <w:rsid w:val="004961B4"/>
    <w:rsid w:val="00496334"/>
    <w:rsid w:val="00496534"/>
    <w:rsid w:val="00496754"/>
    <w:rsid w:val="004969AF"/>
    <w:rsid w:val="004974FA"/>
    <w:rsid w:val="00497B0B"/>
    <w:rsid w:val="004A02F4"/>
    <w:rsid w:val="004A0464"/>
    <w:rsid w:val="004A05E2"/>
    <w:rsid w:val="004A0706"/>
    <w:rsid w:val="004A07AF"/>
    <w:rsid w:val="004A09EA"/>
    <w:rsid w:val="004A0B2F"/>
    <w:rsid w:val="004A0B6D"/>
    <w:rsid w:val="004A0C26"/>
    <w:rsid w:val="004A1359"/>
    <w:rsid w:val="004A1E33"/>
    <w:rsid w:val="004A2320"/>
    <w:rsid w:val="004A25A7"/>
    <w:rsid w:val="004A27BE"/>
    <w:rsid w:val="004A2A52"/>
    <w:rsid w:val="004A3170"/>
    <w:rsid w:val="004A31AE"/>
    <w:rsid w:val="004A31DD"/>
    <w:rsid w:val="004A32BF"/>
    <w:rsid w:val="004A32EA"/>
    <w:rsid w:val="004A3545"/>
    <w:rsid w:val="004A362E"/>
    <w:rsid w:val="004A3E08"/>
    <w:rsid w:val="004A4004"/>
    <w:rsid w:val="004A415C"/>
    <w:rsid w:val="004A42E2"/>
    <w:rsid w:val="004A443C"/>
    <w:rsid w:val="004A47B0"/>
    <w:rsid w:val="004A4A16"/>
    <w:rsid w:val="004A4AA7"/>
    <w:rsid w:val="004A5538"/>
    <w:rsid w:val="004A5A12"/>
    <w:rsid w:val="004A5A87"/>
    <w:rsid w:val="004A5FA2"/>
    <w:rsid w:val="004A60AC"/>
    <w:rsid w:val="004A69C7"/>
    <w:rsid w:val="004A7394"/>
    <w:rsid w:val="004A740D"/>
    <w:rsid w:val="004A752E"/>
    <w:rsid w:val="004A75EB"/>
    <w:rsid w:val="004A794A"/>
    <w:rsid w:val="004A7B26"/>
    <w:rsid w:val="004A7DE9"/>
    <w:rsid w:val="004B0277"/>
    <w:rsid w:val="004B0313"/>
    <w:rsid w:val="004B0541"/>
    <w:rsid w:val="004B05DD"/>
    <w:rsid w:val="004B05FD"/>
    <w:rsid w:val="004B06E4"/>
    <w:rsid w:val="004B0F3F"/>
    <w:rsid w:val="004B1004"/>
    <w:rsid w:val="004B1BA0"/>
    <w:rsid w:val="004B2542"/>
    <w:rsid w:val="004B25A8"/>
    <w:rsid w:val="004B2703"/>
    <w:rsid w:val="004B2C75"/>
    <w:rsid w:val="004B3C36"/>
    <w:rsid w:val="004B3C5A"/>
    <w:rsid w:val="004B4093"/>
    <w:rsid w:val="004B4313"/>
    <w:rsid w:val="004B4577"/>
    <w:rsid w:val="004B45DF"/>
    <w:rsid w:val="004B45FD"/>
    <w:rsid w:val="004B4BF9"/>
    <w:rsid w:val="004B4C34"/>
    <w:rsid w:val="004B56F5"/>
    <w:rsid w:val="004B5778"/>
    <w:rsid w:val="004B5A4D"/>
    <w:rsid w:val="004B5C3C"/>
    <w:rsid w:val="004B5F0A"/>
    <w:rsid w:val="004B5FED"/>
    <w:rsid w:val="004B62F6"/>
    <w:rsid w:val="004B6388"/>
    <w:rsid w:val="004B680D"/>
    <w:rsid w:val="004B6DA0"/>
    <w:rsid w:val="004B70C7"/>
    <w:rsid w:val="004B746E"/>
    <w:rsid w:val="004B7487"/>
    <w:rsid w:val="004B7762"/>
    <w:rsid w:val="004B7F7F"/>
    <w:rsid w:val="004B7FB2"/>
    <w:rsid w:val="004C00E0"/>
    <w:rsid w:val="004C0202"/>
    <w:rsid w:val="004C02EC"/>
    <w:rsid w:val="004C061A"/>
    <w:rsid w:val="004C0AC1"/>
    <w:rsid w:val="004C0C49"/>
    <w:rsid w:val="004C0D1C"/>
    <w:rsid w:val="004C0FCC"/>
    <w:rsid w:val="004C1316"/>
    <w:rsid w:val="004C1486"/>
    <w:rsid w:val="004C15EC"/>
    <w:rsid w:val="004C17AE"/>
    <w:rsid w:val="004C1917"/>
    <w:rsid w:val="004C1D47"/>
    <w:rsid w:val="004C1DE5"/>
    <w:rsid w:val="004C1F34"/>
    <w:rsid w:val="004C1FD8"/>
    <w:rsid w:val="004C2457"/>
    <w:rsid w:val="004C24DA"/>
    <w:rsid w:val="004C25A7"/>
    <w:rsid w:val="004C2F93"/>
    <w:rsid w:val="004C3AD6"/>
    <w:rsid w:val="004C3C7B"/>
    <w:rsid w:val="004C3D26"/>
    <w:rsid w:val="004C4715"/>
    <w:rsid w:val="004C4779"/>
    <w:rsid w:val="004C47C7"/>
    <w:rsid w:val="004C4EFE"/>
    <w:rsid w:val="004C4F5E"/>
    <w:rsid w:val="004C5004"/>
    <w:rsid w:val="004C51D5"/>
    <w:rsid w:val="004C52A5"/>
    <w:rsid w:val="004C57A7"/>
    <w:rsid w:val="004C6110"/>
    <w:rsid w:val="004C6351"/>
    <w:rsid w:val="004C65D0"/>
    <w:rsid w:val="004C6669"/>
    <w:rsid w:val="004C6BB9"/>
    <w:rsid w:val="004C6E25"/>
    <w:rsid w:val="004C6E62"/>
    <w:rsid w:val="004C6F48"/>
    <w:rsid w:val="004C71D7"/>
    <w:rsid w:val="004C772F"/>
    <w:rsid w:val="004C7812"/>
    <w:rsid w:val="004C781D"/>
    <w:rsid w:val="004C7AEB"/>
    <w:rsid w:val="004C7B4B"/>
    <w:rsid w:val="004D023C"/>
    <w:rsid w:val="004D089F"/>
    <w:rsid w:val="004D0A78"/>
    <w:rsid w:val="004D0E23"/>
    <w:rsid w:val="004D0F6B"/>
    <w:rsid w:val="004D10BF"/>
    <w:rsid w:val="004D11DA"/>
    <w:rsid w:val="004D16C5"/>
    <w:rsid w:val="004D17E2"/>
    <w:rsid w:val="004D1B2F"/>
    <w:rsid w:val="004D28F6"/>
    <w:rsid w:val="004D306C"/>
    <w:rsid w:val="004D30E5"/>
    <w:rsid w:val="004D30EC"/>
    <w:rsid w:val="004D318C"/>
    <w:rsid w:val="004D31A3"/>
    <w:rsid w:val="004D3441"/>
    <w:rsid w:val="004D358A"/>
    <w:rsid w:val="004D379D"/>
    <w:rsid w:val="004D40EA"/>
    <w:rsid w:val="004D43CE"/>
    <w:rsid w:val="004D4850"/>
    <w:rsid w:val="004D4C7F"/>
    <w:rsid w:val="004D4D34"/>
    <w:rsid w:val="004D4ED0"/>
    <w:rsid w:val="004D5090"/>
    <w:rsid w:val="004D5155"/>
    <w:rsid w:val="004D56DF"/>
    <w:rsid w:val="004D594E"/>
    <w:rsid w:val="004D5CBD"/>
    <w:rsid w:val="004D5CE7"/>
    <w:rsid w:val="004D6517"/>
    <w:rsid w:val="004D686D"/>
    <w:rsid w:val="004D6909"/>
    <w:rsid w:val="004D6995"/>
    <w:rsid w:val="004D6A0F"/>
    <w:rsid w:val="004D6AF1"/>
    <w:rsid w:val="004D6CC8"/>
    <w:rsid w:val="004D6DB7"/>
    <w:rsid w:val="004D6E3D"/>
    <w:rsid w:val="004D70F5"/>
    <w:rsid w:val="004D7237"/>
    <w:rsid w:val="004D741D"/>
    <w:rsid w:val="004D76DC"/>
    <w:rsid w:val="004E0368"/>
    <w:rsid w:val="004E078D"/>
    <w:rsid w:val="004E08EE"/>
    <w:rsid w:val="004E0EBE"/>
    <w:rsid w:val="004E11D2"/>
    <w:rsid w:val="004E1454"/>
    <w:rsid w:val="004E14FB"/>
    <w:rsid w:val="004E166A"/>
    <w:rsid w:val="004E16BA"/>
    <w:rsid w:val="004E1702"/>
    <w:rsid w:val="004E18D0"/>
    <w:rsid w:val="004E1ABA"/>
    <w:rsid w:val="004E1C79"/>
    <w:rsid w:val="004E1E39"/>
    <w:rsid w:val="004E229D"/>
    <w:rsid w:val="004E25CC"/>
    <w:rsid w:val="004E284C"/>
    <w:rsid w:val="004E2909"/>
    <w:rsid w:val="004E2D4C"/>
    <w:rsid w:val="004E2DF9"/>
    <w:rsid w:val="004E3107"/>
    <w:rsid w:val="004E3477"/>
    <w:rsid w:val="004E3620"/>
    <w:rsid w:val="004E3B06"/>
    <w:rsid w:val="004E3B32"/>
    <w:rsid w:val="004E3B38"/>
    <w:rsid w:val="004E3C1A"/>
    <w:rsid w:val="004E42B2"/>
    <w:rsid w:val="004E43B2"/>
    <w:rsid w:val="004E44CE"/>
    <w:rsid w:val="004E44D1"/>
    <w:rsid w:val="004E478D"/>
    <w:rsid w:val="004E4845"/>
    <w:rsid w:val="004E4881"/>
    <w:rsid w:val="004E4D38"/>
    <w:rsid w:val="004E4F1A"/>
    <w:rsid w:val="004E51F3"/>
    <w:rsid w:val="004E531E"/>
    <w:rsid w:val="004E5651"/>
    <w:rsid w:val="004E569B"/>
    <w:rsid w:val="004E59C2"/>
    <w:rsid w:val="004E5ADA"/>
    <w:rsid w:val="004E5C05"/>
    <w:rsid w:val="004E5CD7"/>
    <w:rsid w:val="004E60D4"/>
    <w:rsid w:val="004E62A2"/>
    <w:rsid w:val="004E671B"/>
    <w:rsid w:val="004E69A8"/>
    <w:rsid w:val="004E7754"/>
    <w:rsid w:val="004E7CBB"/>
    <w:rsid w:val="004E7E39"/>
    <w:rsid w:val="004F0156"/>
    <w:rsid w:val="004F0370"/>
    <w:rsid w:val="004F0B2F"/>
    <w:rsid w:val="004F0D26"/>
    <w:rsid w:val="004F0D4A"/>
    <w:rsid w:val="004F15D8"/>
    <w:rsid w:val="004F1716"/>
    <w:rsid w:val="004F181A"/>
    <w:rsid w:val="004F1F78"/>
    <w:rsid w:val="004F2998"/>
    <w:rsid w:val="004F2CD6"/>
    <w:rsid w:val="004F3232"/>
    <w:rsid w:val="004F369C"/>
    <w:rsid w:val="004F36D5"/>
    <w:rsid w:val="004F3CC0"/>
    <w:rsid w:val="004F3FFD"/>
    <w:rsid w:val="004F4152"/>
    <w:rsid w:val="004F422D"/>
    <w:rsid w:val="004F456A"/>
    <w:rsid w:val="004F4C04"/>
    <w:rsid w:val="004F5A9C"/>
    <w:rsid w:val="004F5DC3"/>
    <w:rsid w:val="004F5F21"/>
    <w:rsid w:val="004F5F2C"/>
    <w:rsid w:val="004F5F86"/>
    <w:rsid w:val="004F5FC5"/>
    <w:rsid w:val="004F6279"/>
    <w:rsid w:val="004F6465"/>
    <w:rsid w:val="004F6774"/>
    <w:rsid w:val="004F6A9A"/>
    <w:rsid w:val="004F6ADF"/>
    <w:rsid w:val="004F7169"/>
    <w:rsid w:val="004F7178"/>
    <w:rsid w:val="004F723A"/>
    <w:rsid w:val="004F73AB"/>
    <w:rsid w:val="004F73B9"/>
    <w:rsid w:val="004F75E4"/>
    <w:rsid w:val="004F792C"/>
    <w:rsid w:val="004F7996"/>
    <w:rsid w:val="004F79C0"/>
    <w:rsid w:val="004F7AB3"/>
    <w:rsid w:val="004F7D5C"/>
    <w:rsid w:val="004F7F72"/>
    <w:rsid w:val="005006A0"/>
    <w:rsid w:val="005008F4"/>
    <w:rsid w:val="005008F7"/>
    <w:rsid w:val="00500BA3"/>
    <w:rsid w:val="00500C07"/>
    <w:rsid w:val="00500DCC"/>
    <w:rsid w:val="005011F0"/>
    <w:rsid w:val="0050121E"/>
    <w:rsid w:val="005017F7"/>
    <w:rsid w:val="0050195D"/>
    <w:rsid w:val="00501BA0"/>
    <w:rsid w:val="00501BCB"/>
    <w:rsid w:val="00501CD1"/>
    <w:rsid w:val="00502155"/>
    <w:rsid w:val="005024FF"/>
    <w:rsid w:val="00502D52"/>
    <w:rsid w:val="00502EB2"/>
    <w:rsid w:val="00503103"/>
    <w:rsid w:val="0050321B"/>
    <w:rsid w:val="005034A1"/>
    <w:rsid w:val="005035B3"/>
    <w:rsid w:val="005036FC"/>
    <w:rsid w:val="00503A3F"/>
    <w:rsid w:val="00503B7D"/>
    <w:rsid w:val="00504519"/>
    <w:rsid w:val="00504578"/>
    <w:rsid w:val="00504747"/>
    <w:rsid w:val="00504BA9"/>
    <w:rsid w:val="00505652"/>
    <w:rsid w:val="00505978"/>
    <w:rsid w:val="00505AA9"/>
    <w:rsid w:val="00505C97"/>
    <w:rsid w:val="005061C7"/>
    <w:rsid w:val="005066E0"/>
    <w:rsid w:val="00506B6E"/>
    <w:rsid w:val="00506F49"/>
    <w:rsid w:val="005071C5"/>
    <w:rsid w:val="00507532"/>
    <w:rsid w:val="0050756F"/>
    <w:rsid w:val="005075B2"/>
    <w:rsid w:val="005102CF"/>
    <w:rsid w:val="00510646"/>
    <w:rsid w:val="005108F1"/>
    <w:rsid w:val="00510ED0"/>
    <w:rsid w:val="00511174"/>
    <w:rsid w:val="005112EA"/>
    <w:rsid w:val="005116B5"/>
    <w:rsid w:val="00511BBF"/>
    <w:rsid w:val="00511D46"/>
    <w:rsid w:val="00512922"/>
    <w:rsid w:val="00512F5C"/>
    <w:rsid w:val="00513A17"/>
    <w:rsid w:val="00513A2E"/>
    <w:rsid w:val="00513DC2"/>
    <w:rsid w:val="00513E04"/>
    <w:rsid w:val="00514185"/>
    <w:rsid w:val="005145AE"/>
    <w:rsid w:val="005147AC"/>
    <w:rsid w:val="005148DB"/>
    <w:rsid w:val="00514A07"/>
    <w:rsid w:val="00515907"/>
    <w:rsid w:val="00515AFF"/>
    <w:rsid w:val="00515B91"/>
    <w:rsid w:val="00515D37"/>
    <w:rsid w:val="005161AA"/>
    <w:rsid w:val="005166BA"/>
    <w:rsid w:val="00516ADD"/>
    <w:rsid w:val="00516FE0"/>
    <w:rsid w:val="00517635"/>
    <w:rsid w:val="00517DE3"/>
    <w:rsid w:val="00517F0B"/>
    <w:rsid w:val="005201B9"/>
    <w:rsid w:val="00520235"/>
    <w:rsid w:val="005203A0"/>
    <w:rsid w:val="005203EF"/>
    <w:rsid w:val="0052048B"/>
    <w:rsid w:val="005205E6"/>
    <w:rsid w:val="00520D9C"/>
    <w:rsid w:val="00520EEE"/>
    <w:rsid w:val="005211AF"/>
    <w:rsid w:val="00521743"/>
    <w:rsid w:val="00521B5E"/>
    <w:rsid w:val="00521D7F"/>
    <w:rsid w:val="00521FA6"/>
    <w:rsid w:val="00521FB7"/>
    <w:rsid w:val="005221E4"/>
    <w:rsid w:val="00522291"/>
    <w:rsid w:val="00522916"/>
    <w:rsid w:val="00522AD1"/>
    <w:rsid w:val="00522B0A"/>
    <w:rsid w:val="00522B46"/>
    <w:rsid w:val="00522D6A"/>
    <w:rsid w:val="0052324E"/>
    <w:rsid w:val="00523434"/>
    <w:rsid w:val="00523A97"/>
    <w:rsid w:val="00523AAE"/>
    <w:rsid w:val="00524690"/>
    <w:rsid w:val="00524DAB"/>
    <w:rsid w:val="005253C7"/>
    <w:rsid w:val="0052544B"/>
    <w:rsid w:val="00525470"/>
    <w:rsid w:val="00525556"/>
    <w:rsid w:val="00525B7C"/>
    <w:rsid w:val="00525DF0"/>
    <w:rsid w:val="00525ED5"/>
    <w:rsid w:val="005260C6"/>
    <w:rsid w:val="005261BC"/>
    <w:rsid w:val="005264C9"/>
    <w:rsid w:val="005265E7"/>
    <w:rsid w:val="00526672"/>
    <w:rsid w:val="00526BC5"/>
    <w:rsid w:val="00526DFD"/>
    <w:rsid w:val="00526FB4"/>
    <w:rsid w:val="005271BA"/>
    <w:rsid w:val="0052756C"/>
    <w:rsid w:val="00527705"/>
    <w:rsid w:val="00527946"/>
    <w:rsid w:val="005279F6"/>
    <w:rsid w:val="00527BE8"/>
    <w:rsid w:val="00527D60"/>
    <w:rsid w:val="00527E56"/>
    <w:rsid w:val="00527EEC"/>
    <w:rsid w:val="00527FF5"/>
    <w:rsid w:val="00530030"/>
    <w:rsid w:val="00530593"/>
    <w:rsid w:val="0053068C"/>
    <w:rsid w:val="005306AD"/>
    <w:rsid w:val="00530737"/>
    <w:rsid w:val="00530C85"/>
    <w:rsid w:val="005312F4"/>
    <w:rsid w:val="00531315"/>
    <w:rsid w:val="005314C4"/>
    <w:rsid w:val="005315EF"/>
    <w:rsid w:val="0053185E"/>
    <w:rsid w:val="005318F0"/>
    <w:rsid w:val="005319F4"/>
    <w:rsid w:val="00531BAA"/>
    <w:rsid w:val="00531C1D"/>
    <w:rsid w:val="00531DB6"/>
    <w:rsid w:val="00531FD5"/>
    <w:rsid w:val="0053251A"/>
    <w:rsid w:val="00532652"/>
    <w:rsid w:val="00532775"/>
    <w:rsid w:val="00532A8E"/>
    <w:rsid w:val="00532A9E"/>
    <w:rsid w:val="00532CF2"/>
    <w:rsid w:val="00532E21"/>
    <w:rsid w:val="00532F8A"/>
    <w:rsid w:val="00533041"/>
    <w:rsid w:val="005332E4"/>
    <w:rsid w:val="005339EB"/>
    <w:rsid w:val="00533EF2"/>
    <w:rsid w:val="00533F05"/>
    <w:rsid w:val="00534020"/>
    <w:rsid w:val="005341CF"/>
    <w:rsid w:val="00534FB7"/>
    <w:rsid w:val="00534FEF"/>
    <w:rsid w:val="005358CB"/>
    <w:rsid w:val="00535A58"/>
    <w:rsid w:val="00535DC4"/>
    <w:rsid w:val="005365BF"/>
    <w:rsid w:val="00536A3C"/>
    <w:rsid w:val="00536A99"/>
    <w:rsid w:val="00536B34"/>
    <w:rsid w:val="00536E10"/>
    <w:rsid w:val="00537296"/>
    <w:rsid w:val="005372F5"/>
    <w:rsid w:val="00537B90"/>
    <w:rsid w:val="00537D06"/>
    <w:rsid w:val="00537DAB"/>
    <w:rsid w:val="00540008"/>
    <w:rsid w:val="005400E0"/>
    <w:rsid w:val="005400E3"/>
    <w:rsid w:val="00540314"/>
    <w:rsid w:val="005403D8"/>
    <w:rsid w:val="0054099B"/>
    <w:rsid w:val="00540A57"/>
    <w:rsid w:val="00540B6E"/>
    <w:rsid w:val="005412E4"/>
    <w:rsid w:val="005413FF"/>
    <w:rsid w:val="0054148C"/>
    <w:rsid w:val="00541572"/>
    <w:rsid w:val="00541588"/>
    <w:rsid w:val="005415D2"/>
    <w:rsid w:val="00541731"/>
    <w:rsid w:val="00541D00"/>
    <w:rsid w:val="00542035"/>
    <w:rsid w:val="0054208B"/>
    <w:rsid w:val="005420CB"/>
    <w:rsid w:val="00542396"/>
    <w:rsid w:val="005427E2"/>
    <w:rsid w:val="0054294C"/>
    <w:rsid w:val="00542B06"/>
    <w:rsid w:val="00542CBB"/>
    <w:rsid w:val="00542E17"/>
    <w:rsid w:val="0054305C"/>
    <w:rsid w:val="00543523"/>
    <w:rsid w:val="00543891"/>
    <w:rsid w:val="005438F5"/>
    <w:rsid w:val="00543B84"/>
    <w:rsid w:val="00543B8E"/>
    <w:rsid w:val="00543CB6"/>
    <w:rsid w:val="00543F12"/>
    <w:rsid w:val="00543FC3"/>
    <w:rsid w:val="005443CD"/>
    <w:rsid w:val="00544639"/>
    <w:rsid w:val="005446EC"/>
    <w:rsid w:val="0054470A"/>
    <w:rsid w:val="005449FE"/>
    <w:rsid w:val="00544A20"/>
    <w:rsid w:val="00545023"/>
    <w:rsid w:val="00545262"/>
    <w:rsid w:val="005454D2"/>
    <w:rsid w:val="005454FE"/>
    <w:rsid w:val="005457D5"/>
    <w:rsid w:val="00545D70"/>
    <w:rsid w:val="00545D91"/>
    <w:rsid w:val="00545F90"/>
    <w:rsid w:val="00545FAD"/>
    <w:rsid w:val="005460D4"/>
    <w:rsid w:val="00546195"/>
    <w:rsid w:val="00546CF4"/>
    <w:rsid w:val="00546D0A"/>
    <w:rsid w:val="00546F73"/>
    <w:rsid w:val="005470AB"/>
    <w:rsid w:val="0054752B"/>
    <w:rsid w:val="0054793D"/>
    <w:rsid w:val="00547AEE"/>
    <w:rsid w:val="00547D7D"/>
    <w:rsid w:val="00550248"/>
    <w:rsid w:val="00550719"/>
    <w:rsid w:val="005507A2"/>
    <w:rsid w:val="00550B88"/>
    <w:rsid w:val="00550B8E"/>
    <w:rsid w:val="00550E24"/>
    <w:rsid w:val="00551168"/>
    <w:rsid w:val="00551629"/>
    <w:rsid w:val="00551D03"/>
    <w:rsid w:val="00551DB4"/>
    <w:rsid w:val="00552415"/>
    <w:rsid w:val="00552533"/>
    <w:rsid w:val="00552603"/>
    <w:rsid w:val="00552649"/>
    <w:rsid w:val="0055270D"/>
    <w:rsid w:val="00552B69"/>
    <w:rsid w:val="00552DDA"/>
    <w:rsid w:val="00552F35"/>
    <w:rsid w:val="00552F47"/>
    <w:rsid w:val="00552F94"/>
    <w:rsid w:val="00553239"/>
    <w:rsid w:val="0055363F"/>
    <w:rsid w:val="0055404D"/>
    <w:rsid w:val="005541D7"/>
    <w:rsid w:val="005543B1"/>
    <w:rsid w:val="005547AC"/>
    <w:rsid w:val="0055480C"/>
    <w:rsid w:val="0055496A"/>
    <w:rsid w:val="00554BDC"/>
    <w:rsid w:val="00554D42"/>
    <w:rsid w:val="00554DD4"/>
    <w:rsid w:val="005551D7"/>
    <w:rsid w:val="00555594"/>
    <w:rsid w:val="005555BC"/>
    <w:rsid w:val="0055594C"/>
    <w:rsid w:val="00555A58"/>
    <w:rsid w:val="00555C69"/>
    <w:rsid w:val="00555D7C"/>
    <w:rsid w:val="00556168"/>
    <w:rsid w:val="005567C9"/>
    <w:rsid w:val="005567E1"/>
    <w:rsid w:val="00557A8C"/>
    <w:rsid w:val="00557D01"/>
    <w:rsid w:val="00557D7A"/>
    <w:rsid w:val="00560531"/>
    <w:rsid w:val="00560625"/>
    <w:rsid w:val="00560AAA"/>
    <w:rsid w:val="00560C80"/>
    <w:rsid w:val="0056113C"/>
    <w:rsid w:val="005611C9"/>
    <w:rsid w:val="00561276"/>
    <w:rsid w:val="005612A8"/>
    <w:rsid w:val="005614AA"/>
    <w:rsid w:val="00562144"/>
    <w:rsid w:val="0056233A"/>
    <w:rsid w:val="00562374"/>
    <w:rsid w:val="005626D0"/>
    <w:rsid w:val="00562B9E"/>
    <w:rsid w:val="005631BD"/>
    <w:rsid w:val="005633F8"/>
    <w:rsid w:val="005638B0"/>
    <w:rsid w:val="00563910"/>
    <w:rsid w:val="0056393B"/>
    <w:rsid w:val="005639C1"/>
    <w:rsid w:val="00563C13"/>
    <w:rsid w:val="00564099"/>
    <w:rsid w:val="00564136"/>
    <w:rsid w:val="00564286"/>
    <w:rsid w:val="00564812"/>
    <w:rsid w:val="0056483C"/>
    <w:rsid w:val="005648CF"/>
    <w:rsid w:val="00564ED2"/>
    <w:rsid w:val="005650A0"/>
    <w:rsid w:val="005650B6"/>
    <w:rsid w:val="00565904"/>
    <w:rsid w:val="005659EC"/>
    <w:rsid w:val="00565B3D"/>
    <w:rsid w:val="00565F57"/>
    <w:rsid w:val="00566190"/>
    <w:rsid w:val="00566743"/>
    <w:rsid w:val="005669E3"/>
    <w:rsid w:val="00566AE8"/>
    <w:rsid w:val="00566E32"/>
    <w:rsid w:val="00566FCD"/>
    <w:rsid w:val="00566FF7"/>
    <w:rsid w:val="005673B8"/>
    <w:rsid w:val="005673BD"/>
    <w:rsid w:val="005675D2"/>
    <w:rsid w:val="00567788"/>
    <w:rsid w:val="005678C6"/>
    <w:rsid w:val="00567A37"/>
    <w:rsid w:val="00567C9D"/>
    <w:rsid w:val="00567E2A"/>
    <w:rsid w:val="00567FC3"/>
    <w:rsid w:val="00570547"/>
    <w:rsid w:val="00570889"/>
    <w:rsid w:val="00570A7B"/>
    <w:rsid w:val="00570EA5"/>
    <w:rsid w:val="00570F9D"/>
    <w:rsid w:val="005713A3"/>
    <w:rsid w:val="005713C2"/>
    <w:rsid w:val="00571A78"/>
    <w:rsid w:val="00571C66"/>
    <w:rsid w:val="0057262B"/>
    <w:rsid w:val="0057279B"/>
    <w:rsid w:val="005727B8"/>
    <w:rsid w:val="0057280B"/>
    <w:rsid w:val="0057288B"/>
    <w:rsid w:val="00572C7C"/>
    <w:rsid w:val="00573136"/>
    <w:rsid w:val="00573138"/>
    <w:rsid w:val="00573302"/>
    <w:rsid w:val="0057339C"/>
    <w:rsid w:val="00573808"/>
    <w:rsid w:val="00573EA5"/>
    <w:rsid w:val="00573EFD"/>
    <w:rsid w:val="00573F15"/>
    <w:rsid w:val="00574112"/>
    <w:rsid w:val="005745AC"/>
    <w:rsid w:val="005749A3"/>
    <w:rsid w:val="00574F89"/>
    <w:rsid w:val="005753F1"/>
    <w:rsid w:val="00575758"/>
    <w:rsid w:val="00575BC5"/>
    <w:rsid w:val="00575BF5"/>
    <w:rsid w:val="00575CE4"/>
    <w:rsid w:val="00576044"/>
    <w:rsid w:val="00576295"/>
    <w:rsid w:val="005763AC"/>
    <w:rsid w:val="0057662F"/>
    <w:rsid w:val="005766C1"/>
    <w:rsid w:val="0057699A"/>
    <w:rsid w:val="00576E70"/>
    <w:rsid w:val="0057725F"/>
    <w:rsid w:val="00577373"/>
    <w:rsid w:val="0057745F"/>
    <w:rsid w:val="00577617"/>
    <w:rsid w:val="005777D3"/>
    <w:rsid w:val="00577B87"/>
    <w:rsid w:val="00577C32"/>
    <w:rsid w:val="00577C45"/>
    <w:rsid w:val="00577CF7"/>
    <w:rsid w:val="005802B0"/>
    <w:rsid w:val="005804E5"/>
    <w:rsid w:val="00580ABE"/>
    <w:rsid w:val="00580EFB"/>
    <w:rsid w:val="00580FBE"/>
    <w:rsid w:val="00581140"/>
    <w:rsid w:val="00581A68"/>
    <w:rsid w:val="00581BC6"/>
    <w:rsid w:val="00581CAD"/>
    <w:rsid w:val="00581F53"/>
    <w:rsid w:val="0058282D"/>
    <w:rsid w:val="00582833"/>
    <w:rsid w:val="005828A3"/>
    <w:rsid w:val="00582B97"/>
    <w:rsid w:val="0058312B"/>
    <w:rsid w:val="00583199"/>
    <w:rsid w:val="005831A8"/>
    <w:rsid w:val="005831FA"/>
    <w:rsid w:val="00583219"/>
    <w:rsid w:val="0058360E"/>
    <w:rsid w:val="005836AE"/>
    <w:rsid w:val="0058382D"/>
    <w:rsid w:val="005838CE"/>
    <w:rsid w:val="00583BC8"/>
    <w:rsid w:val="00583BCA"/>
    <w:rsid w:val="00583ED5"/>
    <w:rsid w:val="005840DB"/>
    <w:rsid w:val="00584268"/>
    <w:rsid w:val="005843F7"/>
    <w:rsid w:val="005846A4"/>
    <w:rsid w:val="005848F7"/>
    <w:rsid w:val="00584B01"/>
    <w:rsid w:val="00584B75"/>
    <w:rsid w:val="00584BEA"/>
    <w:rsid w:val="00584F6F"/>
    <w:rsid w:val="00584FDC"/>
    <w:rsid w:val="00585661"/>
    <w:rsid w:val="005856EC"/>
    <w:rsid w:val="00585BD2"/>
    <w:rsid w:val="005861D3"/>
    <w:rsid w:val="0058644E"/>
    <w:rsid w:val="00586848"/>
    <w:rsid w:val="00586EEA"/>
    <w:rsid w:val="0058706B"/>
    <w:rsid w:val="00587211"/>
    <w:rsid w:val="00587227"/>
    <w:rsid w:val="0058732E"/>
    <w:rsid w:val="00587517"/>
    <w:rsid w:val="0058757A"/>
    <w:rsid w:val="0058773C"/>
    <w:rsid w:val="00587A7F"/>
    <w:rsid w:val="00587CAD"/>
    <w:rsid w:val="00587E91"/>
    <w:rsid w:val="005903CD"/>
    <w:rsid w:val="0059064B"/>
    <w:rsid w:val="005908D7"/>
    <w:rsid w:val="00590B0A"/>
    <w:rsid w:val="00590C65"/>
    <w:rsid w:val="00590E13"/>
    <w:rsid w:val="00590F73"/>
    <w:rsid w:val="00590F9E"/>
    <w:rsid w:val="005912AA"/>
    <w:rsid w:val="00591350"/>
    <w:rsid w:val="005913AD"/>
    <w:rsid w:val="0059142A"/>
    <w:rsid w:val="00591496"/>
    <w:rsid w:val="0059166A"/>
    <w:rsid w:val="005917AE"/>
    <w:rsid w:val="005917C0"/>
    <w:rsid w:val="005918B7"/>
    <w:rsid w:val="00591C72"/>
    <w:rsid w:val="00591F08"/>
    <w:rsid w:val="005923EE"/>
    <w:rsid w:val="00592599"/>
    <w:rsid w:val="0059274B"/>
    <w:rsid w:val="00592AE6"/>
    <w:rsid w:val="00592E44"/>
    <w:rsid w:val="0059395D"/>
    <w:rsid w:val="00593AB9"/>
    <w:rsid w:val="00593BEF"/>
    <w:rsid w:val="005943CA"/>
    <w:rsid w:val="00594841"/>
    <w:rsid w:val="00594A36"/>
    <w:rsid w:val="00594AEB"/>
    <w:rsid w:val="00594BDA"/>
    <w:rsid w:val="00594CC1"/>
    <w:rsid w:val="005950D9"/>
    <w:rsid w:val="005952DE"/>
    <w:rsid w:val="005954F3"/>
    <w:rsid w:val="005958E1"/>
    <w:rsid w:val="005959F1"/>
    <w:rsid w:val="00595B2A"/>
    <w:rsid w:val="00595D0A"/>
    <w:rsid w:val="00595EF3"/>
    <w:rsid w:val="00596184"/>
    <w:rsid w:val="00596872"/>
    <w:rsid w:val="00596DA1"/>
    <w:rsid w:val="00596F6E"/>
    <w:rsid w:val="0059707D"/>
    <w:rsid w:val="00597182"/>
    <w:rsid w:val="00597241"/>
    <w:rsid w:val="0059745A"/>
    <w:rsid w:val="00597BA3"/>
    <w:rsid w:val="00597C8A"/>
    <w:rsid w:val="00597F3F"/>
    <w:rsid w:val="005A053C"/>
    <w:rsid w:val="005A0735"/>
    <w:rsid w:val="005A0A9A"/>
    <w:rsid w:val="005A1535"/>
    <w:rsid w:val="005A1DEC"/>
    <w:rsid w:val="005A1EB4"/>
    <w:rsid w:val="005A23FC"/>
    <w:rsid w:val="005A2418"/>
    <w:rsid w:val="005A2811"/>
    <w:rsid w:val="005A2A91"/>
    <w:rsid w:val="005A2E33"/>
    <w:rsid w:val="005A2F74"/>
    <w:rsid w:val="005A313A"/>
    <w:rsid w:val="005A317F"/>
    <w:rsid w:val="005A31D6"/>
    <w:rsid w:val="005A3409"/>
    <w:rsid w:val="005A362E"/>
    <w:rsid w:val="005A3636"/>
    <w:rsid w:val="005A36E8"/>
    <w:rsid w:val="005A3ECE"/>
    <w:rsid w:val="005A3EFA"/>
    <w:rsid w:val="005A417A"/>
    <w:rsid w:val="005A43FC"/>
    <w:rsid w:val="005A44A2"/>
    <w:rsid w:val="005A4C6F"/>
    <w:rsid w:val="005A4F1D"/>
    <w:rsid w:val="005A50BC"/>
    <w:rsid w:val="005A559B"/>
    <w:rsid w:val="005A56B8"/>
    <w:rsid w:val="005A5ABC"/>
    <w:rsid w:val="005A5CB0"/>
    <w:rsid w:val="005A66EA"/>
    <w:rsid w:val="005A6BF2"/>
    <w:rsid w:val="005A6D00"/>
    <w:rsid w:val="005A7035"/>
    <w:rsid w:val="005A74A9"/>
    <w:rsid w:val="005A74C6"/>
    <w:rsid w:val="005A7810"/>
    <w:rsid w:val="005A7974"/>
    <w:rsid w:val="005A7B6B"/>
    <w:rsid w:val="005A7D1F"/>
    <w:rsid w:val="005B0051"/>
    <w:rsid w:val="005B009A"/>
    <w:rsid w:val="005B019D"/>
    <w:rsid w:val="005B0228"/>
    <w:rsid w:val="005B026F"/>
    <w:rsid w:val="005B0272"/>
    <w:rsid w:val="005B063D"/>
    <w:rsid w:val="005B0BCB"/>
    <w:rsid w:val="005B0CA3"/>
    <w:rsid w:val="005B0EFA"/>
    <w:rsid w:val="005B11FA"/>
    <w:rsid w:val="005B13E8"/>
    <w:rsid w:val="005B14EE"/>
    <w:rsid w:val="005B153B"/>
    <w:rsid w:val="005B1A6E"/>
    <w:rsid w:val="005B202F"/>
    <w:rsid w:val="005B23D4"/>
    <w:rsid w:val="005B2767"/>
    <w:rsid w:val="005B2C74"/>
    <w:rsid w:val="005B2D74"/>
    <w:rsid w:val="005B30FF"/>
    <w:rsid w:val="005B34BA"/>
    <w:rsid w:val="005B34D4"/>
    <w:rsid w:val="005B3A24"/>
    <w:rsid w:val="005B3D51"/>
    <w:rsid w:val="005B492B"/>
    <w:rsid w:val="005B4987"/>
    <w:rsid w:val="005B4BC9"/>
    <w:rsid w:val="005B4BF7"/>
    <w:rsid w:val="005B4FBE"/>
    <w:rsid w:val="005B4FD4"/>
    <w:rsid w:val="005B54B0"/>
    <w:rsid w:val="005B5E32"/>
    <w:rsid w:val="005B5EFE"/>
    <w:rsid w:val="005B5F50"/>
    <w:rsid w:val="005B60F7"/>
    <w:rsid w:val="005B650B"/>
    <w:rsid w:val="005B662B"/>
    <w:rsid w:val="005B665F"/>
    <w:rsid w:val="005B6D12"/>
    <w:rsid w:val="005B7002"/>
    <w:rsid w:val="005B7369"/>
    <w:rsid w:val="005B752F"/>
    <w:rsid w:val="005B77E2"/>
    <w:rsid w:val="005B7A07"/>
    <w:rsid w:val="005B7AB5"/>
    <w:rsid w:val="005B7D86"/>
    <w:rsid w:val="005B7EFE"/>
    <w:rsid w:val="005C08EB"/>
    <w:rsid w:val="005C0C6D"/>
    <w:rsid w:val="005C0FE6"/>
    <w:rsid w:val="005C13EA"/>
    <w:rsid w:val="005C13F0"/>
    <w:rsid w:val="005C14AC"/>
    <w:rsid w:val="005C15BC"/>
    <w:rsid w:val="005C181F"/>
    <w:rsid w:val="005C1F7F"/>
    <w:rsid w:val="005C2223"/>
    <w:rsid w:val="005C23CB"/>
    <w:rsid w:val="005C25B3"/>
    <w:rsid w:val="005C27F0"/>
    <w:rsid w:val="005C2C2F"/>
    <w:rsid w:val="005C2D25"/>
    <w:rsid w:val="005C35E2"/>
    <w:rsid w:val="005C38C1"/>
    <w:rsid w:val="005C3B84"/>
    <w:rsid w:val="005C3D0F"/>
    <w:rsid w:val="005C43DD"/>
    <w:rsid w:val="005C4574"/>
    <w:rsid w:val="005C4AB2"/>
    <w:rsid w:val="005C4BF5"/>
    <w:rsid w:val="005C4C73"/>
    <w:rsid w:val="005C4EDB"/>
    <w:rsid w:val="005C4F52"/>
    <w:rsid w:val="005C5900"/>
    <w:rsid w:val="005C593B"/>
    <w:rsid w:val="005C5961"/>
    <w:rsid w:val="005C598F"/>
    <w:rsid w:val="005C5B49"/>
    <w:rsid w:val="005C5CCD"/>
    <w:rsid w:val="005C634D"/>
    <w:rsid w:val="005C64DC"/>
    <w:rsid w:val="005C6C6B"/>
    <w:rsid w:val="005C6CEC"/>
    <w:rsid w:val="005C6E2B"/>
    <w:rsid w:val="005C733C"/>
    <w:rsid w:val="005C7460"/>
    <w:rsid w:val="005C77AD"/>
    <w:rsid w:val="005C7F0B"/>
    <w:rsid w:val="005C7F7A"/>
    <w:rsid w:val="005D089E"/>
    <w:rsid w:val="005D0A01"/>
    <w:rsid w:val="005D0A4B"/>
    <w:rsid w:val="005D0E77"/>
    <w:rsid w:val="005D0F02"/>
    <w:rsid w:val="005D1340"/>
    <w:rsid w:val="005D144D"/>
    <w:rsid w:val="005D1D58"/>
    <w:rsid w:val="005D1EF5"/>
    <w:rsid w:val="005D20AE"/>
    <w:rsid w:val="005D2169"/>
    <w:rsid w:val="005D267A"/>
    <w:rsid w:val="005D29B5"/>
    <w:rsid w:val="005D2C1A"/>
    <w:rsid w:val="005D3500"/>
    <w:rsid w:val="005D397D"/>
    <w:rsid w:val="005D3E8B"/>
    <w:rsid w:val="005D41E2"/>
    <w:rsid w:val="005D44DA"/>
    <w:rsid w:val="005D460F"/>
    <w:rsid w:val="005D48F5"/>
    <w:rsid w:val="005D5055"/>
    <w:rsid w:val="005D577E"/>
    <w:rsid w:val="005D58AB"/>
    <w:rsid w:val="005D5A08"/>
    <w:rsid w:val="005D5EC7"/>
    <w:rsid w:val="005D6015"/>
    <w:rsid w:val="005D6072"/>
    <w:rsid w:val="005D646D"/>
    <w:rsid w:val="005D65C5"/>
    <w:rsid w:val="005D66DF"/>
    <w:rsid w:val="005D675E"/>
    <w:rsid w:val="005D71B4"/>
    <w:rsid w:val="005D7286"/>
    <w:rsid w:val="005D7490"/>
    <w:rsid w:val="005D792E"/>
    <w:rsid w:val="005D7A77"/>
    <w:rsid w:val="005D7ED9"/>
    <w:rsid w:val="005D7F2F"/>
    <w:rsid w:val="005E01C4"/>
    <w:rsid w:val="005E0339"/>
    <w:rsid w:val="005E0376"/>
    <w:rsid w:val="005E03FF"/>
    <w:rsid w:val="005E060A"/>
    <w:rsid w:val="005E0B93"/>
    <w:rsid w:val="005E0BD5"/>
    <w:rsid w:val="005E0CEE"/>
    <w:rsid w:val="005E1131"/>
    <w:rsid w:val="005E11E1"/>
    <w:rsid w:val="005E11E8"/>
    <w:rsid w:val="005E16BF"/>
    <w:rsid w:val="005E16DC"/>
    <w:rsid w:val="005E18F7"/>
    <w:rsid w:val="005E1982"/>
    <w:rsid w:val="005E1A8E"/>
    <w:rsid w:val="005E20A3"/>
    <w:rsid w:val="005E2B17"/>
    <w:rsid w:val="005E2ED3"/>
    <w:rsid w:val="005E2EE1"/>
    <w:rsid w:val="005E3046"/>
    <w:rsid w:val="005E3216"/>
    <w:rsid w:val="005E3818"/>
    <w:rsid w:val="005E3CA4"/>
    <w:rsid w:val="005E411B"/>
    <w:rsid w:val="005E43B7"/>
    <w:rsid w:val="005E45DC"/>
    <w:rsid w:val="005E4656"/>
    <w:rsid w:val="005E4CB2"/>
    <w:rsid w:val="005E4D86"/>
    <w:rsid w:val="005E52D4"/>
    <w:rsid w:val="005E5342"/>
    <w:rsid w:val="005E5790"/>
    <w:rsid w:val="005E5794"/>
    <w:rsid w:val="005E5B16"/>
    <w:rsid w:val="005E5CBE"/>
    <w:rsid w:val="005E62F2"/>
    <w:rsid w:val="005E63D2"/>
    <w:rsid w:val="005E668A"/>
    <w:rsid w:val="005E6F6D"/>
    <w:rsid w:val="005E7680"/>
    <w:rsid w:val="005E7695"/>
    <w:rsid w:val="005E79AE"/>
    <w:rsid w:val="005E79E9"/>
    <w:rsid w:val="005F057D"/>
    <w:rsid w:val="005F0AE8"/>
    <w:rsid w:val="005F1005"/>
    <w:rsid w:val="005F1CFB"/>
    <w:rsid w:val="005F1F79"/>
    <w:rsid w:val="005F224E"/>
    <w:rsid w:val="005F26C4"/>
    <w:rsid w:val="005F28B2"/>
    <w:rsid w:val="005F3374"/>
    <w:rsid w:val="005F368D"/>
    <w:rsid w:val="005F383A"/>
    <w:rsid w:val="005F4164"/>
    <w:rsid w:val="005F434E"/>
    <w:rsid w:val="005F4806"/>
    <w:rsid w:val="005F4847"/>
    <w:rsid w:val="005F48C0"/>
    <w:rsid w:val="005F54B3"/>
    <w:rsid w:val="005F57CC"/>
    <w:rsid w:val="005F5857"/>
    <w:rsid w:val="005F593D"/>
    <w:rsid w:val="005F5B8A"/>
    <w:rsid w:val="005F5C40"/>
    <w:rsid w:val="005F5E83"/>
    <w:rsid w:val="005F60BE"/>
    <w:rsid w:val="005F6716"/>
    <w:rsid w:val="005F6B10"/>
    <w:rsid w:val="005F6F92"/>
    <w:rsid w:val="005F6F9A"/>
    <w:rsid w:val="005F7007"/>
    <w:rsid w:val="005F7299"/>
    <w:rsid w:val="005F77B4"/>
    <w:rsid w:val="005F7842"/>
    <w:rsid w:val="005F7916"/>
    <w:rsid w:val="005F7939"/>
    <w:rsid w:val="005F7C84"/>
    <w:rsid w:val="0060002B"/>
    <w:rsid w:val="00600251"/>
    <w:rsid w:val="0060082F"/>
    <w:rsid w:val="006009AD"/>
    <w:rsid w:val="00600AB8"/>
    <w:rsid w:val="00600B33"/>
    <w:rsid w:val="00600B7E"/>
    <w:rsid w:val="00600ED6"/>
    <w:rsid w:val="0060125D"/>
    <w:rsid w:val="0060125E"/>
    <w:rsid w:val="00601524"/>
    <w:rsid w:val="00601840"/>
    <w:rsid w:val="0060184F"/>
    <w:rsid w:val="006018BC"/>
    <w:rsid w:val="00601B8C"/>
    <w:rsid w:val="00602036"/>
    <w:rsid w:val="006025E1"/>
    <w:rsid w:val="006027A4"/>
    <w:rsid w:val="00602959"/>
    <w:rsid w:val="00602964"/>
    <w:rsid w:val="00603378"/>
    <w:rsid w:val="00603FFA"/>
    <w:rsid w:val="006048F5"/>
    <w:rsid w:val="00604992"/>
    <w:rsid w:val="00604A7F"/>
    <w:rsid w:val="00604AD9"/>
    <w:rsid w:val="00604B35"/>
    <w:rsid w:val="00604F0E"/>
    <w:rsid w:val="00605129"/>
    <w:rsid w:val="00605142"/>
    <w:rsid w:val="006056C8"/>
    <w:rsid w:val="006058CE"/>
    <w:rsid w:val="00605E3B"/>
    <w:rsid w:val="00605F58"/>
    <w:rsid w:val="0060646F"/>
    <w:rsid w:val="006064A9"/>
    <w:rsid w:val="006066F2"/>
    <w:rsid w:val="006067F1"/>
    <w:rsid w:val="0060698B"/>
    <w:rsid w:val="00606B07"/>
    <w:rsid w:val="00606BA8"/>
    <w:rsid w:val="00606F7F"/>
    <w:rsid w:val="00607114"/>
    <w:rsid w:val="00607492"/>
    <w:rsid w:val="006075F0"/>
    <w:rsid w:val="00607690"/>
    <w:rsid w:val="006076B0"/>
    <w:rsid w:val="006079C3"/>
    <w:rsid w:val="0061046B"/>
    <w:rsid w:val="0061072B"/>
    <w:rsid w:val="00610741"/>
    <w:rsid w:val="00610DAB"/>
    <w:rsid w:val="00610ED8"/>
    <w:rsid w:val="00611117"/>
    <w:rsid w:val="006114EA"/>
    <w:rsid w:val="006116B3"/>
    <w:rsid w:val="006118D0"/>
    <w:rsid w:val="00611B18"/>
    <w:rsid w:val="00611B1C"/>
    <w:rsid w:val="00612315"/>
    <w:rsid w:val="00612517"/>
    <w:rsid w:val="00612534"/>
    <w:rsid w:val="00612AF9"/>
    <w:rsid w:val="00612E78"/>
    <w:rsid w:val="00613674"/>
    <w:rsid w:val="00613763"/>
    <w:rsid w:val="006138E5"/>
    <w:rsid w:val="00613DD3"/>
    <w:rsid w:val="00614115"/>
    <w:rsid w:val="00614A10"/>
    <w:rsid w:val="00614B29"/>
    <w:rsid w:val="00614C02"/>
    <w:rsid w:val="00614FED"/>
    <w:rsid w:val="00615009"/>
    <w:rsid w:val="0061500F"/>
    <w:rsid w:val="006153F2"/>
    <w:rsid w:val="006156F3"/>
    <w:rsid w:val="006158C2"/>
    <w:rsid w:val="00615962"/>
    <w:rsid w:val="00615AB8"/>
    <w:rsid w:val="00615AFE"/>
    <w:rsid w:val="00615B10"/>
    <w:rsid w:val="00616676"/>
    <w:rsid w:val="00616759"/>
    <w:rsid w:val="00616866"/>
    <w:rsid w:val="00616A3C"/>
    <w:rsid w:val="00616A46"/>
    <w:rsid w:val="00616DB8"/>
    <w:rsid w:val="00616FB9"/>
    <w:rsid w:val="00617705"/>
    <w:rsid w:val="00617A00"/>
    <w:rsid w:val="00617ABC"/>
    <w:rsid w:val="00617B0A"/>
    <w:rsid w:val="006206B8"/>
    <w:rsid w:val="006208C3"/>
    <w:rsid w:val="00620A85"/>
    <w:rsid w:val="00620F69"/>
    <w:rsid w:val="0062128C"/>
    <w:rsid w:val="0062133F"/>
    <w:rsid w:val="0062139A"/>
    <w:rsid w:val="006215F7"/>
    <w:rsid w:val="00621941"/>
    <w:rsid w:val="00621CED"/>
    <w:rsid w:val="00621F97"/>
    <w:rsid w:val="00621FA5"/>
    <w:rsid w:val="00621FF3"/>
    <w:rsid w:val="006220DC"/>
    <w:rsid w:val="006222DF"/>
    <w:rsid w:val="0062295C"/>
    <w:rsid w:val="00623679"/>
    <w:rsid w:val="0062374B"/>
    <w:rsid w:val="00623934"/>
    <w:rsid w:val="006239CD"/>
    <w:rsid w:val="00623E97"/>
    <w:rsid w:val="006242F2"/>
    <w:rsid w:val="006244C3"/>
    <w:rsid w:val="00624777"/>
    <w:rsid w:val="0062480C"/>
    <w:rsid w:val="006248EF"/>
    <w:rsid w:val="00624AD0"/>
    <w:rsid w:val="00624D2C"/>
    <w:rsid w:val="0062513A"/>
    <w:rsid w:val="00625191"/>
    <w:rsid w:val="006254B6"/>
    <w:rsid w:val="00625BBD"/>
    <w:rsid w:val="00625CA3"/>
    <w:rsid w:val="00625E79"/>
    <w:rsid w:val="0062606C"/>
    <w:rsid w:val="0062621C"/>
    <w:rsid w:val="00626464"/>
    <w:rsid w:val="0062656D"/>
    <w:rsid w:val="006265F0"/>
    <w:rsid w:val="00626AAC"/>
    <w:rsid w:val="00626B31"/>
    <w:rsid w:val="00626C3C"/>
    <w:rsid w:val="00626CBB"/>
    <w:rsid w:val="00627196"/>
    <w:rsid w:val="00627292"/>
    <w:rsid w:val="006272EC"/>
    <w:rsid w:val="006277C5"/>
    <w:rsid w:val="00627CDE"/>
    <w:rsid w:val="00627D15"/>
    <w:rsid w:val="00630056"/>
    <w:rsid w:val="00630297"/>
    <w:rsid w:val="00630422"/>
    <w:rsid w:val="00630C60"/>
    <w:rsid w:val="0063117A"/>
    <w:rsid w:val="0063177F"/>
    <w:rsid w:val="006317D5"/>
    <w:rsid w:val="00631CC7"/>
    <w:rsid w:val="00631F8D"/>
    <w:rsid w:val="00632244"/>
    <w:rsid w:val="006328A0"/>
    <w:rsid w:val="00632B08"/>
    <w:rsid w:val="00632B92"/>
    <w:rsid w:val="00632BEE"/>
    <w:rsid w:val="00633278"/>
    <w:rsid w:val="0063340C"/>
    <w:rsid w:val="0063357B"/>
    <w:rsid w:val="00633983"/>
    <w:rsid w:val="00633AE9"/>
    <w:rsid w:val="00633B85"/>
    <w:rsid w:val="00633C7D"/>
    <w:rsid w:val="0063410C"/>
    <w:rsid w:val="006341A6"/>
    <w:rsid w:val="00634504"/>
    <w:rsid w:val="0063453B"/>
    <w:rsid w:val="00634991"/>
    <w:rsid w:val="00634E38"/>
    <w:rsid w:val="00635224"/>
    <w:rsid w:val="006355E2"/>
    <w:rsid w:val="00635607"/>
    <w:rsid w:val="006359A3"/>
    <w:rsid w:val="00635EF5"/>
    <w:rsid w:val="00635FB8"/>
    <w:rsid w:val="00636068"/>
    <w:rsid w:val="006363AA"/>
    <w:rsid w:val="0063642A"/>
    <w:rsid w:val="006365DF"/>
    <w:rsid w:val="00636623"/>
    <w:rsid w:val="00636742"/>
    <w:rsid w:val="0063685A"/>
    <w:rsid w:val="00636A38"/>
    <w:rsid w:val="00636EEF"/>
    <w:rsid w:val="00636F72"/>
    <w:rsid w:val="006371F3"/>
    <w:rsid w:val="0063786B"/>
    <w:rsid w:val="006378C3"/>
    <w:rsid w:val="006378CD"/>
    <w:rsid w:val="00637920"/>
    <w:rsid w:val="00637A46"/>
    <w:rsid w:val="00637C19"/>
    <w:rsid w:val="006400ED"/>
    <w:rsid w:val="00640368"/>
    <w:rsid w:val="00640899"/>
    <w:rsid w:val="00640985"/>
    <w:rsid w:val="00640C70"/>
    <w:rsid w:val="00640E1A"/>
    <w:rsid w:val="00640E5E"/>
    <w:rsid w:val="00640F78"/>
    <w:rsid w:val="00640FEB"/>
    <w:rsid w:val="00641205"/>
    <w:rsid w:val="00641F0E"/>
    <w:rsid w:val="006422FC"/>
    <w:rsid w:val="00642774"/>
    <w:rsid w:val="00642ACB"/>
    <w:rsid w:val="00642AF8"/>
    <w:rsid w:val="00642B89"/>
    <w:rsid w:val="00643B62"/>
    <w:rsid w:val="00643C21"/>
    <w:rsid w:val="00643D75"/>
    <w:rsid w:val="00643DDE"/>
    <w:rsid w:val="00643F34"/>
    <w:rsid w:val="00644089"/>
    <w:rsid w:val="00644764"/>
    <w:rsid w:val="00644C52"/>
    <w:rsid w:val="00644FB7"/>
    <w:rsid w:val="006450C6"/>
    <w:rsid w:val="0064514B"/>
    <w:rsid w:val="0064527E"/>
    <w:rsid w:val="0064539A"/>
    <w:rsid w:val="00645534"/>
    <w:rsid w:val="006455C0"/>
    <w:rsid w:val="006459F2"/>
    <w:rsid w:val="00645F2E"/>
    <w:rsid w:val="0064632A"/>
    <w:rsid w:val="0064656C"/>
    <w:rsid w:val="00646BC7"/>
    <w:rsid w:val="00646BCE"/>
    <w:rsid w:val="00646BE5"/>
    <w:rsid w:val="006472FC"/>
    <w:rsid w:val="0064747B"/>
    <w:rsid w:val="006475BA"/>
    <w:rsid w:val="00647EDC"/>
    <w:rsid w:val="00647F0F"/>
    <w:rsid w:val="00647FA1"/>
    <w:rsid w:val="00650300"/>
    <w:rsid w:val="006507B6"/>
    <w:rsid w:val="006509B2"/>
    <w:rsid w:val="006509C2"/>
    <w:rsid w:val="00650C75"/>
    <w:rsid w:val="00650D09"/>
    <w:rsid w:val="006516A8"/>
    <w:rsid w:val="00651844"/>
    <w:rsid w:val="006518AC"/>
    <w:rsid w:val="00651EF7"/>
    <w:rsid w:val="0065255D"/>
    <w:rsid w:val="006532D6"/>
    <w:rsid w:val="006534AD"/>
    <w:rsid w:val="00653593"/>
    <w:rsid w:val="0065383C"/>
    <w:rsid w:val="0065391B"/>
    <w:rsid w:val="0065395E"/>
    <w:rsid w:val="00653AAD"/>
    <w:rsid w:val="00653DA9"/>
    <w:rsid w:val="0065411F"/>
    <w:rsid w:val="00654120"/>
    <w:rsid w:val="006541C4"/>
    <w:rsid w:val="006542A9"/>
    <w:rsid w:val="0065439E"/>
    <w:rsid w:val="00654574"/>
    <w:rsid w:val="00654A8F"/>
    <w:rsid w:val="0065513B"/>
    <w:rsid w:val="00655600"/>
    <w:rsid w:val="00655976"/>
    <w:rsid w:val="006568D0"/>
    <w:rsid w:val="00656B97"/>
    <w:rsid w:val="00656ECE"/>
    <w:rsid w:val="00656FA7"/>
    <w:rsid w:val="006570D1"/>
    <w:rsid w:val="00657333"/>
    <w:rsid w:val="006573C7"/>
    <w:rsid w:val="00657721"/>
    <w:rsid w:val="0065779F"/>
    <w:rsid w:val="00657810"/>
    <w:rsid w:val="00657AF1"/>
    <w:rsid w:val="00660242"/>
    <w:rsid w:val="0066056C"/>
    <w:rsid w:val="006605F8"/>
    <w:rsid w:val="00660632"/>
    <w:rsid w:val="0066083D"/>
    <w:rsid w:val="00660D8A"/>
    <w:rsid w:val="006610FC"/>
    <w:rsid w:val="0066112B"/>
    <w:rsid w:val="006612CE"/>
    <w:rsid w:val="00661C6F"/>
    <w:rsid w:val="00661F81"/>
    <w:rsid w:val="00662068"/>
    <w:rsid w:val="006623F7"/>
    <w:rsid w:val="00662803"/>
    <w:rsid w:val="00662D4E"/>
    <w:rsid w:val="00662EDE"/>
    <w:rsid w:val="00662F9E"/>
    <w:rsid w:val="00663843"/>
    <w:rsid w:val="0066391C"/>
    <w:rsid w:val="00663A9E"/>
    <w:rsid w:val="00663AEA"/>
    <w:rsid w:val="00663DF5"/>
    <w:rsid w:val="00663E4D"/>
    <w:rsid w:val="00663EAD"/>
    <w:rsid w:val="00664022"/>
    <w:rsid w:val="006642A1"/>
    <w:rsid w:val="00664482"/>
    <w:rsid w:val="006646AE"/>
    <w:rsid w:val="006648C9"/>
    <w:rsid w:val="00664AE5"/>
    <w:rsid w:val="00664BF8"/>
    <w:rsid w:val="00664CBA"/>
    <w:rsid w:val="00664D32"/>
    <w:rsid w:val="00665267"/>
    <w:rsid w:val="00665312"/>
    <w:rsid w:val="006657A5"/>
    <w:rsid w:val="0066585F"/>
    <w:rsid w:val="00665940"/>
    <w:rsid w:val="00665D59"/>
    <w:rsid w:val="006662CA"/>
    <w:rsid w:val="00666627"/>
    <w:rsid w:val="006669A9"/>
    <w:rsid w:val="00666C47"/>
    <w:rsid w:val="00666CB8"/>
    <w:rsid w:val="00666F79"/>
    <w:rsid w:val="006670F4"/>
    <w:rsid w:val="00667316"/>
    <w:rsid w:val="0066798E"/>
    <w:rsid w:val="00667A19"/>
    <w:rsid w:val="006701DC"/>
    <w:rsid w:val="006706CD"/>
    <w:rsid w:val="0067070F"/>
    <w:rsid w:val="00670913"/>
    <w:rsid w:val="006709E5"/>
    <w:rsid w:val="00670A47"/>
    <w:rsid w:val="00670D7A"/>
    <w:rsid w:val="00670DB0"/>
    <w:rsid w:val="00670E53"/>
    <w:rsid w:val="00670F1D"/>
    <w:rsid w:val="00671604"/>
    <w:rsid w:val="00671634"/>
    <w:rsid w:val="00671F94"/>
    <w:rsid w:val="00671FFB"/>
    <w:rsid w:val="0067241E"/>
    <w:rsid w:val="00672474"/>
    <w:rsid w:val="006728E8"/>
    <w:rsid w:val="00672910"/>
    <w:rsid w:val="00672AA4"/>
    <w:rsid w:val="006731A3"/>
    <w:rsid w:val="00673E75"/>
    <w:rsid w:val="00673E77"/>
    <w:rsid w:val="006743AE"/>
    <w:rsid w:val="0067445E"/>
    <w:rsid w:val="006744AA"/>
    <w:rsid w:val="00674520"/>
    <w:rsid w:val="0067456C"/>
    <w:rsid w:val="0067488D"/>
    <w:rsid w:val="00674A3D"/>
    <w:rsid w:val="00674A9C"/>
    <w:rsid w:val="00674EA2"/>
    <w:rsid w:val="00674F04"/>
    <w:rsid w:val="00674FCA"/>
    <w:rsid w:val="00674FF4"/>
    <w:rsid w:val="0067503A"/>
    <w:rsid w:val="006751EC"/>
    <w:rsid w:val="00675614"/>
    <w:rsid w:val="006757CB"/>
    <w:rsid w:val="0067580A"/>
    <w:rsid w:val="00676032"/>
    <w:rsid w:val="0067608D"/>
    <w:rsid w:val="00676495"/>
    <w:rsid w:val="006764FA"/>
    <w:rsid w:val="00676667"/>
    <w:rsid w:val="00676807"/>
    <w:rsid w:val="00676A97"/>
    <w:rsid w:val="00677574"/>
    <w:rsid w:val="0067773B"/>
    <w:rsid w:val="006779AE"/>
    <w:rsid w:val="00677AB0"/>
    <w:rsid w:val="00677B9C"/>
    <w:rsid w:val="00677CD9"/>
    <w:rsid w:val="00680095"/>
    <w:rsid w:val="006803B6"/>
    <w:rsid w:val="00680895"/>
    <w:rsid w:val="00680A8E"/>
    <w:rsid w:val="00680B8B"/>
    <w:rsid w:val="00680D46"/>
    <w:rsid w:val="00680E77"/>
    <w:rsid w:val="00680FBA"/>
    <w:rsid w:val="00680FD3"/>
    <w:rsid w:val="00681067"/>
    <w:rsid w:val="006811CD"/>
    <w:rsid w:val="00681309"/>
    <w:rsid w:val="006816CF"/>
    <w:rsid w:val="006819E4"/>
    <w:rsid w:val="00681C82"/>
    <w:rsid w:val="00681E0A"/>
    <w:rsid w:val="00681ED4"/>
    <w:rsid w:val="00681F3D"/>
    <w:rsid w:val="00682020"/>
    <w:rsid w:val="006826D7"/>
    <w:rsid w:val="00682914"/>
    <w:rsid w:val="00682A0A"/>
    <w:rsid w:val="00682A81"/>
    <w:rsid w:val="00682EC5"/>
    <w:rsid w:val="006837AD"/>
    <w:rsid w:val="00683859"/>
    <w:rsid w:val="00683956"/>
    <w:rsid w:val="00683C4F"/>
    <w:rsid w:val="0068407C"/>
    <w:rsid w:val="00684252"/>
    <w:rsid w:val="00684564"/>
    <w:rsid w:val="00684AE9"/>
    <w:rsid w:val="00684BB3"/>
    <w:rsid w:val="00684DA0"/>
    <w:rsid w:val="00685207"/>
    <w:rsid w:val="00685236"/>
    <w:rsid w:val="00685517"/>
    <w:rsid w:val="00685908"/>
    <w:rsid w:val="00685DBE"/>
    <w:rsid w:val="00685F06"/>
    <w:rsid w:val="006866E6"/>
    <w:rsid w:val="006868D7"/>
    <w:rsid w:val="00687051"/>
    <w:rsid w:val="006872EC"/>
    <w:rsid w:val="0068735C"/>
    <w:rsid w:val="006878E1"/>
    <w:rsid w:val="00687A0C"/>
    <w:rsid w:val="00687A98"/>
    <w:rsid w:val="00687BA8"/>
    <w:rsid w:val="00687BA9"/>
    <w:rsid w:val="00687C4C"/>
    <w:rsid w:val="00687E11"/>
    <w:rsid w:val="00687E6C"/>
    <w:rsid w:val="00687EBD"/>
    <w:rsid w:val="006900E4"/>
    <w:rsid w:val="0069011C"/>
    <w:rsid w:val="00690590"/>
    <w:rsid w:val="00690768"/>
    <w:rsid w:val="006908C6"/>
    <w:rsid w:val="00690ABB"/>
    <w:rsid w:val="00690B82"/>
    <w:rsid w:val="00690D83"/>
    <w:rsid w:val="00691065"/>
    <w:rsid w:val="00691137"/>
    <w:rsid w:val="006913CA"/>
    <w:rsid w:val="00691519"/>
    <w:rsid w:val="0069162B"/>
    <w:rsid w:val="006916D6"/>
    <w:rsid w:val="006918D5"/>
    <w:rsid w:val="00691B6D"/>
    <w:rsid w:val="00691CA3"/>
    <w:rsid w:val="00691CC8"/>
    <w:rsid w:val="00691DC5"/>
    <w:rsid w:val="00692091"/>
    <w:rsid w:val="00692214"/>
    <w:rsid w:val="006925AC"/>
    <w:rsid w:val="00692885"/>
    <w:rsid w:val="00692B6A"/>
    <w:rsid w:val="00692EF0"/>
    <w:rsid w:val="00693036"/>
    <w:rsid w:val="00693659"/>
    <w:rsid w:val="0069369A"/>
    <w:rsid w:val="006939C1"/>
    <w:rsid w:val="00693A6B"/>
    <w:rsid w:val="006940D4"/>
    <w:rsid w:val="0069429C"/>
    <w:rsid w:val="00694779"/>
    <w:rsid w:val="00694AC3"/>
    <w:rsid w:val="00695130"/>
    <w:rsid w:val="006956DA"/>
    <w:rsid w:val="006961AE"/>
    <w:rsid w:val="00696412"/>
    <w:rsid w:val="006964A8"/>
    <w:rsid w:val="006967C1"/>
    <w:rsid w:val="00696999"/>
    <w:rsid w:val="00696A8B"/>
    <w:rsid w:val="00696DD5"/>
    <w:rsid w:val="00697040"/>
    <w:rsid w:val="0069749C"/>
    <w:rsid w:val="0069750E"/>
    <w:rsid w:val="0069792D"/>
    <w:rsid w:val="006979A7"/>
    <w:rsid w:val="00697F16"/>
    <w:rsid w:val="00697F2D"/>
    <w:rsid w:val="006A0301"/>
    <w:rsid w:val="006A0449"/>
    <w:rsid w:val="006A0A7A"/>
    <w:rsid w:val="006A0D6F"/>
    <w:rsid w:val="006A12D6"/>
    <w:rsid w:val="006A14BA"/>
    <w:rsid w:val="006A16DC"/>
    <w:rsid w:val="006A1757"/>
    <w:rsid w:val="006A19F9"/>
    <w:rsid w:val="006A245B"/>
    <w:rsid w:val="006A2764"/>
    <w:rsid w:val="006A2E7A"/>
    <w:rsid w:val="006A3143"/>
    <w:rsid w:val="006A33B3"/>
    <w:rsid w:val="006A34CA"/>
    <w:rsid w:val="006A38AA"/>
    <w:rsid w:val="006A38CA"/>
    <w:rsid w:val="006A3EC6"/>
    <w:rsid w:val="006A4863"/>
    <w:rsid w:val="006A496E"/>
    <w:rsid w:val="006A4988"/>
    <w:rsid w:val="006A49B1"/>
    <w:rsid w:val="006A4B23"/>
    <w:rsid w:val="006A4B6B"/>
    <w:rsid w:val="006A4DF2"/>
    <w:rsid w:val="006A4F1A"/>
    <w:rsid w:val="006A515E"/>
    <w:rsid w:val="006A52D9"/>
    <w:rsid w:val="006A5C54"/>
    <w:rsid w:val="006A5C6D"/>
    <w:rsid w:val="006A5D66"/>
    <w:rsid w:val="006A5F74"/>
    <w:rsid w:val="006A635E"/>
    <w:rsid w:val="006A64AF"/>
    <w:rsid w:val="006A6AFE"/>
    <w:rsid w:val="006A6BA2"/>
    <w:rsid w:val="006A6DCE"/>
    <w:rsid w:val="006A6FC9"/>
    <w:rsid w:val="006A70D5"/>
    <w:rsid w:val="006A75EA"/>
    <w:rsid w:val="006A770F"/>
    <w:rsid w:val="006A779E"/>
    <w:rsid w:val="006A7D76"/>
    <w:rsid w:val="006A7E2D"/>
    <w:rsid w:val="006A7F2E"/>
    <w:rsid w:val="006A7FBE"/>
    <w:rsid w:val="006B157F"/>
    <w:rsid w:val="006B187D"/>
    <w:rsid w:val="006B1B27"/>
    <w:rsid w:val="006B1D20"/>
    <w:rsid w:val="006B1EF1"/>
    <w:rsid w:val="006B2352"/>
    <w:rsid w:val="006B2404"/>
    <w:rsid w:val="006B2A94"/>
    <w:rsid w:val="006B2C06"/>
    <w:rsid w:val="006B2DFA"/>
    <w:rsid w:val="006B375E"/>
    <w:rsid w:val="006B3B16"/>
    <w:rsid w:val="006B3FDB"/>
    <w:rsid w:val="006B4210"/>
    <w:rsid w:val="006B43A2"/>
    <w:rsid w:val="006B4506"/>
    <w:rsid w:val="006B4512"/>
    <w:rsid w:val="006B4774"/>
    <w:rsid w:val="006B495B"/>
    <w:rsid w:val="006B49B0"/>
    <w:rsid w:val="006B4BE5"/>
    <w:rsid w:val="006B5108"/>
    <w:rsid w:val="006B5137"/>
    <w:rsid w:val="006B5457"/>
    <w:rsid w:val="006B55D1"/>
    <w:rsid w:val="006B5D49"/>
    <w:rsid w:val="006B61AD"/>
    <w:rsid w:val="006B61D7"/>
    <w:rsid w:val="006B62B2"/>
    <w:rsid w:val="006B6398"/>
    <w:rsid w:val="006B66A4"/>
    <w:rsid w:val="006B6D4C"/>
    <w:rsid w:val="006B6D5D"/>
    <w:rsid w:val="006B6FCF"/>
    <w:rsid w:val="006B7473"/>
    <w:rsid w:val="006B781A"/>
    <w:rsid w:val="006B7C73"/>
    <w:rsid w:val="006B7D5C"/>
    <w:rsid w:val="006B7DFE"/>
    <w:rsid w:val="006B7ECC"/>
    <w:rsid w:val="006B7FD1"/>
    <w:rsid w:val="006C0046"/>
    <w:rsid w:val="006C004B"/>
    <w:rsid w:val="006C0323"/>
    <w:rsid w:val="006C0389"/>
    <w:rsid w:val="006C0639"/>
    <w:rsid w:val="006C0952"/>
    <w:rsid w:val="006C0962"/>
    <w:rsid w:val="006C0F4E"/>
    <w:rsid w:val="006C10A8"/>
    <w:rsid w:val="006C1174"/>
    <w:rsid w:val="006C15BA"/>
    <w:rsid w:val="006C17A3"/>
    <w:rsid w:val="006C1F52"/>
    <w:rsid w:val="006C2231"/>
    <w:rsid w:val="006C2587"/>
    <w:rsid w:val="006C27F0"/>
    <w:rsid w:val="006C2B78"/>
    <w:rsid w:val="006C2BA4"/>
    <w:rsid w:val="006C2CB7"/>
    <w:rsid w:val="006C3204"/>
    <w:rsid w:val="006C36E0"/>
    <w:rsid w:val="006C3743"/>
    <w:rsid w:val="006C3B31"/>
    <w:rsid w:val="006C3CD5"/>
    <w:rsid w:val="006C4252"/>
    <w:rsid w:val="006C43B8"/>
    <w:rsid w:val="006C4472"/>
    <w:rsid w:val="006C462D"/>
    <w:rsid w:val="006C4908"/>
    <w:rsid w:val="006C4A2E"/>
    <w:rsid w:val="006C4E21"/>
    <w:rsid w:val="006C4F09"/>
    <w:rsid w:val="006C5443"/>
    <w:rsid w:val="006C55F5"/>
    <w:rsid w:val="006C5A7A"/>
    <w:rsid w:val="006C5E5C"/>
    <w:rsid w:val="006C6310"/>
    <w:rsid w:val="006C6487"/>
    <w:rsid w:val="006C65E7"/>
    <w:rsid w:val="006C6801"/>
    <w:rsid w:val="006C68E7"/>
    <w:rsid w:val="006C6ADE"/>
    <w:rsid w:val="006C6B9B"/>
    <w:rsid w:val="006C6CD3"/>
    <w:rsid w:val="006C6FA8"/>
    <w:rsid w:val="006C71BC"/>
    <w:rsid w:val="006C7467"/>
    <w:rsid w:val="006C75CE"/>
    <w:rsid w:val="006C7697"/>
    <w:rsid w:val="006C78FB"/>
    <w:rsid w:val="006C7976"/>
    <w:rsid w:val="006C7A68"/>
    <w:rsid w:val="006C7A81"/>
    <w:rsid w:val="006C7B4B"/>
    <w:rsid w:val="006C7E78"/>
    <w:rsid w:val="006C7EC4"/>
    <w:rsid w:val="006D02FF"/>
    <w:rsid w:val="006D04BB"/>
    <w:rsid w:val="006D0578"/>
    <w:rsid w:val="006D0734"/>
    <w:rsid w:val="006D0958"/>
    <w:rsid w:val="006D12BC"/>
    <w:rsid w:val="006D1842"/>
    <w:rsid w:val="006D185B"/>
    <w:rsid w:val="006D1ACD"/>
    <w:rsid w:val="006D2522"/>
    <w:rsid w:val="006D25DC"/>
    <w:rsid w:val="006D2679"/>
    <w:rsid w:val="006D29DF"/>
    <w:rsid w:val="006D2BD6"/>
    <w:rsid w:val="006D2D2B"/>
    <w:rsid w:val="006D37C0"/>
    <w:rsid w:val="006D39E8"/>
    <w:rsid w:val="006D3B4A"/>
    <w:rsid w:val="006D3C11"/>
    <w:rsid w:val="006D3C18"/>
    <w:rsid w:val="006D3C61"/>
    <w:rsid w:val="006D3E08"/>
    <w:rsid w:val="006D4063"/>
    <w:rsid w:val="006D41DB"/>
    <w:rsid w:val="006D43DE"/>
    <w:rsid w:val="006D463E"/>
    <w:rsid w:val="006D464D"/>
    <w:rsid w:val="006D487C"/>
    <w:rsid w:val="006D4D39"/>
    <w:rsid w:val="006D4EC2"/>
    <w:rsid w:val="006D5269"/>
    <w:rsid w:val="006D59CF"/>
    <w:rsid w:val="006D5D1F"/>
    <w:rsid w:val="006D5EC3"/>
    <w:rsid w:val="006D630F"/>
    <w:rsid w:val="006D63F3"/>
    <w:rsid w:val="006D679F"/>
    <w:rsid w:val="006D697A"/>
    <w:rsid w:val="006D6B88"/>
    <w:rsid w:val="006D6C68"/>
    <w:rsid w:val="006D737C"/>
    <w:rsid w:val="006D75AA"/>
    <w:rsid w:val="006D7622"/>
    <w:rsid w:val="006D79FD"/>
    <w:rsid w:val="006D7AD1"/>
    <w:rsid w:val="006E04F6"/>
    <w:rsid w:val="006E07C4"/>
    <w:rsid w:val="006E0983"/>
    <w:rsid w:val="006E0A7A"/>
    <w:rsid w:val="006E0B28"/>
    <w:rsid w:val="006E1238"/>
    <w:rsid w:val="006E13FB"/>
    <w:rsid w:val="006E177A"/>
    <w:rsid w:val="006E1834"/>
    <w:rsid w:val="006E1925"/>
    <w:rsid w:val="006E19D2"/>
    <w:rsid w:val="006E2219"/>
    <w:rsid w:val="006E2522"/>
    <w:rsid w:val="006E2830"/>
    <w:rsid w:val="006E3192"/>
    <w:rsid w:val="006E33E2"/>
    <w:rsid w:val="006E3481"/>
    <w:rsid w:val="006E34C5"/>
    <w:rsid w:val="006E3804"/>
    <w:rsid w:val="006E3843"/>
    <w:rsid w:val="006E3C8D"/>
    <w:rsid w:val="006E3CF3"/>
    <w:rsid w:val="006E3DBF"/>
    <w:rsid w:val="006E3F3D"/>
    <w:rsid w:val="006E421F"/>
    <w:rsid w:val="006E4B91"/>
    <w:rsid w:val="006E4C1A"/>
    <w:rsid w:val="006E4F21"/>
    <w:rsid w:val="006E4F23"/>
    <w:rsid w:val="006E5030"/>
    <w:rsid w:val="006E5308"/>
    <w:rsid w:val="006E53CA"/>
    <w:rsid w:val="006E5DB1"/>
    <w:rsid w:val="006E604B"/>
    <w:rsid w:val="006E6188"/>
    <w:rsid w:val="006E61D5"/>
    <w:rsid w:val="006E65A9"/>
    <w:rsid w:val="006E6756"/>
    <w:rsid w:val="006E6AA2"/>
    <w:rsid w:val="006E6AAB"/>
    <w:rsid w:val="006E6D82"/>
    <w:rsid w:val="006E715C"/>
    <w:rsid w:val="006E75D1"/>
    <w:rsid w:val="006E766E"/>
    <w:rsid w:val="006E7921"/>
    <w:rsid w:val="006E7E28"/>
    <w:rsid w:val="006F001B"/>
    <w:rsid w:val="006F01C6"/>
    <w:rsid w:val="006F026E"/>
    <w:rsid w:val="006F040B"/>
    <w:rsid w:val="006F06D4"/>
    <w:rsid w:val="006F0711"/>
    <w:rsid w:val="006F0749"/>
    <w:rsid w:val="006F09FE"/>
    <w:rsid w:val="006F0B8D"/>
    <w:rsid w:val="006F0ECB"/>
    <w:rsid w:val="006F1064"/>
    <w:rsid w:val="006F119B"/>
    <w:rsid w:val="006F1670"/>
    <w:rsid w:val="006F19E3"/>
    <w:rsid w:val="006F1EA1"/>
    <w:rsid w:val="006F213D"/>
    <w:rsid w:val="006F23B9"/>
    <w:rsid w:val="006F2444"/>
    <w:rsid w:val="006F28A5"/>
    <w:rsid w:val="006F2BB6"/>
    <w:rsid w:val="006F2C03"/>
    <w:rsid w:val="006F2D84"/>
    <w:rsid w:val="006F2D91"/>
    <w:rsid w:val="006F3499"/>
    <w:rsid w:val="006F3A44"/>
    <w:rsid w:val="006F3A7C"/>
    <w:rsid w:val="006F3D5F"/>
    <w:rsid w:val="006F4315"/>
    <w:rsid w:val="006F44C6"/>
    <w:rsid w:val="006F4587"/>
    <w:rsid w:val="006F46B5"/>
    <w:rsid w:val="006F4A9D"/>
    <w:rsid w:val="006F4FFB"/>
    <w:rsid w:val="006F5017"/>
    <w:rsid w:val="006F50A6"/>
    <w:rsid w:val="006F5336"/>
    <w:rsid w:val="006F54F5"/>
    <w:rsid w:val="006F5599"/>
    <w:rsid w:val="006F5703"/>
    <w:rsid w:val="006F592F"/>
    <w:rsid w:val="006F5DD0"/>
    <w:rsid w:val="006F5DF9"/>
    <w:rsid w:val="006F5E30"/>
    <w:rsid w:val="006F5EB0"/>
    <w:rsid w:val="006F5FF8"/>
    <w:rsid w:val="006F654A"/>
    <w:rsid w:val="006F6CB8"/>
    <w:rsid w:val="006F6DD1"/>
    <w:rsid w:val="006F7949"/>
    <w:rsid w:val="006F7D12"/>
    <w:rsid w:val="007004E5"/>
    <w:rsid w:val="00700957"/>
    <w:rsid w:val="00700A57"/>
    <w:rsid w:val="00700B04"/>
    <w:rsid w:val="00700CEF"/>
    <w:rsid w:val="00700D9C"/>
    <w:rsid w:val="0070108E"/>
    <w:rsid w:val="00701123"/>
    <w:rsid w:val="0070143D"/>
    <w:rsid w:val="0070168A"/>
    <w:rsid w:val="007016FA"/>
    <w:rsid w:val="00701701"/>
    <w:rsid w:val="0070174A"/>
    <w:rsid w:val="0070198C"/>
    <w:rsid w:val="00701ABD"/>
    <w:rsid w:val="00701C7B"/>
    <w:rsid w:val="007025EF"/>
    <w:rsid w:val="0070274D"/>
    <w:rsid w:val="0070283B"/>
    <w:rsid w:val="00702F77"/>
    <w:rsid w:val="0070319C"/>
    <w:rsid w:val="00703C13"/>
    <w:rsid w:val="00704259"/>
    <w:rsid w:val="007044DE"/>
    <w:rsid w:val="007045AD"/>
    <w:rsid w:val="00704699"/>
    <w:rsid w:val="0070488C"/>
    <w:rsid w:val="007049C2"/>
    <w:rsid w:val="00704B7A"/>
    <w:rsid w:val="00704BF8"/>
    <w:rsid w:val="00704F5C"/>
    <w:rsid w:val="00705143"/>
    <w:rsid w:val="00705155"/>
    <w:rsid w:val="007055F7"/>
    <w:rsid w:val="00705608"/>
    <w:rsid w:val="0070609F"/>
    <w:rsid w:val="007060D2"/>
    <w:rsid w:val="00706284"/>
    <w:rsid w:val="00706438"/>
    <w:rsid w:val="0070651E"/>
    <w:rsid w:val="007066F5"/>
    <w:rsid w:val="00706C99"/>
    <w:rsid w:val="00706E40"/>
    <w:rsid w:val="007071E4"/>
    <w:rsid w:val="00707627"/>
    <w:rsid w:val="0070764E"/>
    <w:rsid w:val="00707F3C"/>
    <w:rsid w:val="0071016E"/>
    <w:rsid w:val="00710274"/>
    <w:rsid w:val="0071027A"/>
    <w:rsid w:val="0071038D"/>
    <w:rsid w:val="00710BFE"/>
    <w:rsid w:val="00710C5C"/>
    <w:rsid w:val="00710C94"/>
    <w:rsid w:val="0071131F"/>
    <w:rsid w:val="007113B5"/>
    <w:rsid w:val="00711518"/>
    <w:rsid w:val="007115B0"/>
    <w:rsid w:val="007116B6"/>
    <w:rsid w:val="00711A6E"/>
    <w:rsid w:val="00711F90"/>
    <w:rsid w:val="00711FE9"/>
    <w:rsid w:val="007122C5"/>
    <w:rsid w:val="007126D8"/>
    <w:rsid w:val="00712D09"/>
    <w:rsid w:val="00713650"/>
    <w:rsid w:val="007136F7"/>
    <w:rsid w:val="00713A7A"/>
    <w:rsid w:val="00713DB4"/>
    <w:rsid w:val="00714470"/>
    <w:rsid w:val="007147DE"/>
    <w:rsid w:val="007148EC"/>
    <w:rsid w:val="00714B21"/>
    <w:rsid w:val="00714DCD"/>
    <w:rsid w:val="00715066"/>
    <w:rsid w:val="007151C6"/>
    <w:rsid w:val="00715572"/>
    <w:rsid w:val="00715E0E"/>
    <w:rsid w:val="00715E1E"/>
    <w:rsid w:val="007160BD"/>
    <w:rsid w:val="007164A2"/>
    <w:rsid w:val="00716B7C"/>
    <w:rsid w:val="00716D2E"/>
    <w:rsid w:val="00716D6D"/>
    <w:rsid w:val="0071717D"/>
    <w:rsid w:val="00717590"/>
    <w:rsid w:val="007179A7"/>
    <w:rsid w:val="00717C9E"/>
    <w:rsid w:val="00717D84"/>
    <w:rsid w:val="00717E8F"/>
    <w:rsid w:val="00720320"/>
    <w:rsid w:val="0072055F"/>
    <w:rsid w:val="00720B7D"/>
    <w:rsid w:val="00720C25"/>
    <w:rsid w:val="00720C2B"/>
    <w:rsid w:val="00721599"/>
    <w:rsid w:val="00721774"/>
    <w:rsid w:val="00721795"/>
    <w:rsid w:val="00721A4D"/>
    <w:rsid w:val="00721F46"/>
    <w:rsid w:val="00721FF8"/>
    <w:rsid w:val="00722019"/>
    <w:rsid w:val="0072206D"/>
    <w:rsid w:val="0072264B"/>
    <w:rsid w:val="007226B9"/>
    <w:rsid w:val="007229F0"/>
    <w:rsid w:val="00722F87"/>
    <w:rsid w:val="007237AF"/>
    <w:rsid w:val="00723910"/>
    <w:rsid w:val="00723C98"/>
    <w:rsid w:val="00723E12"/>
    <w:rsid w:val="00724013"/>
    <w:rsid w:val="00724120"/>
    <w:rsid w:val="007242C8"/>
    <w:rsid w:val="00724337"/>
    <w:rsid w:val="00724AC1"/>
    <w:rsid w:val="00724C38"/>
    <w:rsid w:val="0072515E"/>
    <w:rsid w:val="007251C4"/>
    <w:rsid w:val="007251F2"/>
    <w:rsid w:val="007255D8"/>
    <w:rsid w:val="007256B4"/>
    <w:rsid w:val="007259D1"/>
    <w:rsid w:val="00725AA9"/>
    <w:rsid w:val="00725B02"/>
    <w:rsid w:val="00725BA3"/>
    <w:rsid w:val="00725E54"/>
    <w:rsid w:val="00725FFA"/>
    <w:rsid w:val="007260F5"/>
    <w:rsid w:val="00726166"/>
    <w:rsid w:val="007264B9"/>
    <w:rsid w:val="007265B6"/>
    <w:rsid w:val="00726DC8"/>
    <w:rsid w:val="00726DEB"/>
    <w:rsid w:val="00727121"/>
    <w:rsid w:val="00727615"/>
    <w:rsid w:val="007277EE"/>
    <w:rsid w:val="00727EC1"/>
    <w:rsid w:val="00727FC2"/>
    <w:rsid w:val="007305A1"/>
    <w:rsid w:val="00730A80"/>
    <w:rsid w:val="00730BF3"/>
    <w:rsid w:val="00730E0B"/>
    <w:rsid w:val="00730E31"/>
    <w:rsid w:val="007310D5"/>
    <w:rsid w:val="00731101"/>
    <w:rsid w:val="007319C1"/>
    <w:rsid w:val="00731B7C"/>
    <w:rsid w:val="00731C14"/>
    <w:rsid w:val="00731D59"/>
    <w:rsid w:val="00732054"/>
    <w:rsid w:val="00732224"/>
    <w:rsid w:val="007323A0"/>
    <w:rsid w:val="007333DB"/>
    <w:rsid w:val="00733731"/>
    <w:rsid w:val="00733B9D"/>
    <w:rsid w:val="00733E57"/>
    <w:rsid w:val="00733EA3"/>
    <w:rsid w:val="00733F62"/>
    <w:rsid w:val="00734067"/>
    <w:rsid w:val="00734598"/>
    <w:rsid w:val="00734A65"/>
    <w:rsid w:val="00734BB2"/>
    <w:rsid w:val="00734C3E"/>
    <w:rsid w:val="0073522A"/>
    <w:rsid w:val="00735354"/>
    <w:rsid w:val="007353D9"/>
    <w:rsid w:val="00735D86"/>
    <w:rsid w:val="00735DAA"/>
    <w:rsid w:val="0073608E"/>
    <w:rsid w:val="00736469"/>
    <w:rsid w:val="00736A52"/>
    <w:rsid w:val="00736E07"/>
    <w:rsid w:val="00737913"/>
    <w:rsid w:val="0073794E"/>
    <w:rsid w:val="00740306"/>
    <w:rsid w:val="007404AE"/>
    <w:rsid w:val="00740D63"/>
    <w:rsid w:val="00740E93"/>
    <w:rsid w:val="007413C4"/>
    <w:rsid w:val="00741414"/>
    <w:rsid w:val="007414DD"/>
    <w:rsid w:val="0074170E"/>
    <w:rsid w:val="007417EC"/>
    <w:rsid w:val="00741B19"/>
    <w:rsid w:val="00741C7B"/>
    <w:rsid w:val="00741F13"/>
    <w:rsid w:val="00742023"/>
    <w:rsid w:val="00742074"/>
    <w:rsid w:val="007420AC"/>
    <w:rsid w:val="00742220"/>
    <w:rsid w:val="00742686"/>
    <w:rsid w:val="00742765"/>
    <w:rsid w:val="00742800"/>
    <w:rsid w:val="00742AE7"/>
    <w:rsid w:val="00742D63"/>
    <w:rsid w:val="00743134"/>
    <w:rsid w:val="00743483"/>
    <w:rsid w:val="00743844"/>
    <w:rsid w:val="00743C2C"/>
    <w:rsid w:val="00743C9A"/>
    <w:rsid w:val="00743E5E"/>
    <w:rsid w:val="00744232"/>
    <w:rsid w:val="00744AAD"/>
    <w:rsid w:val="00744C57"/>
    <w:rsid w:val="00744DCC"/>
    <w:rsid w:val="0074513D"/>
    <w:rsid w:val="007455FC"/>
    <w:rsid w:val="0074578E"/>
    <w:rsid w:val="00745849"/>
    <w:rsid w:val="007459F3"/>
    <w:rsid w:val="00745C8F"/>
    <w:rsid w:val="0074639A"/>
    <w:rsid w:val="007464DB"/>
    <w:rsid w:val="00746A29"/>
    <w:rsid w:val="00746A47"/>
    <w:rsid w:val="00746C35"/>
    <w:rsid w:val="00746C9F"/>
    <w:rsid w:val="00747522"/>
    <w:rsid w:val="007475B6"/>
    <w:rsid w:val="007475BA"/>
    <w:rsid w:val="00747947"/>
    <w:rsid w:val="00747B86"/>
    <w:rsid w:val="007500CE"/>
    <w:rsid w:val="007504D3"/>
    <w:rsid w:val="007504DA"/>
    <w:rsid w:val="00750845"/>
    <w:rsid w:val="00750854"/>
    <w:rsid w:val="0075087F"/>
    <w:rsid w:val="00750ADF"/>
    <w:rsid w:val="00751043"/>
    <w:rsid w:val="00751836"/>
    <w:rsid w:val="00751AA4"/>
    <w:rsid w:val="007522DE"/>
    <w:rsid w:val="007528A0"/>
    <w:rsid w:val="00752A31"/>
    <w:rsid w:val="00752F06"/>
    <w:rsid w:val="007531B2"/>
    <w:rsid w:val="0075396C"/>
    <w:rsid w:val="007539E0"/>
    <w:rsid w:val="00753CCA"/>
    <w:rsid w:val="00753E98"/>
    <w:rsid w:val="007540B3"/>
    <w:rsid w:val="00754165"/>
    <w:rsid w:val="00754193"/>
    <w:rsid w:val="00754248"/>
    <w:rsid w:val="007545E4"/>
    <w:rsid w:val="00754669"/>
    <w:rsid w:val="007546BF"/>
    <w:rsid w:val="00754CF0"/>
    <w:rsid w:val="00754F0D"/>
    <w:rsid w:val="007551CC"/>
    <w:rsid w:val="007554BA"/>
    <w:rsid w:val="00755642"/>
    <w:rsid w:val="007556FA"/>
    <w:rsid w:val="00755CA8"/>
    <w:rsid w:val="0075601A"/>
    <w:rsid w:val="007563C4"/>
    <w:rsid w:val="0075681D"/>
    <w:rsid w:val="00756A26"/>
    <w:rsid w:val="00756AF1"/>
    <w:rsid w:val="00756B0F"/>
    <w:rsid w:val="00756E62"/>
    <w:rsid w:val="007570F4"/>
    <w:rsid w:val="0075744C"/>
    <w:rsid w:val="00757496"/>
    <w:rsid w:val="00757762"/>
    <w:rsid w:val="007578AE"/>
    <w:rsid w:val="00757A37"/>
    <w:rsid w:val="00757CA5"/>
    <w:rsid w:val="007602B6"/>
    <w:rsid w:val="007602C2"/>
    <w:rsid w:val="007603CC"/>
    <w:rsid w:val="00760746"/>
    <w:rsid w:val="00761197"/>
    <w:rsid w:val="007616A7"/>
    <w:rsid w:val="00761C5C"/>
    <w:rsid w:val="00761CF7"/>
    <w:rsid w:val="00761E31"/>
    <w:rsid w:val="007622AA"/>
    <w:rsid w:val="007622C2"/>
    <w:rsid w:val="00762477"/>
    <w:rsid w:val="00762B09"/>
    <w:rsid w:val="00762C16"/>
    <w:rsid w:val="00763005"/>
    <w:rsid w:val="0076352B"/>
    <w:rsid w:val="0076379A"/>
    <w:rsid w:val="00763A1B"/>
    <w:rsid w:val="00763B2D"/>
    <w:rsid w:val="00763C61"/>
    <w:rsid w:val="00763DC7"/>
    <w:rsid w:val="00764024"/>
    <w:rsid w:val="007640CD"/>
    <w:rsid w:val="00764105"/>
    <w:rsid w:val="00764224"/>
    <w:rsid w:val="007644CE"/>
    <w:rsid w:val="00764614"/>
    <w:rsid w:val="00764A9E"/>
    <w:rsid w:val="00764C97"/>
    <w:rsid w:val="00764CCF"/>
    <w:rsid w:val="00765181"/>
    <w:rsid w:val="0076535A"/>
    <w:rsid w:val="007656BA"/>
    <w:rsid w:val="00765A96"/>
    <w:rsid w:val="00765ABB"/>
    <w:rsid w:val="00765B56"/>
    <w:rsid w:val="00765D8D"/>
    <w:rsid w:val="00766121"/>
    <w:rsid w:val="007662E7"/>
    <w:rsid w:val="00766446"/>
    <w:rsid w:val="007666C5"/>
    <w:rsid w:val="0076675E"/>
    <w:rsid w:val="00766F01"/>
    <w:rsid w:val="007671EC"/>
    <w:rsid w:val="0076755F"/>
    <w:rsid w:val="00767793"/>
    <w:rsid w:val="00767B33"/>
    <w:rsid w:val="00767CB3"/>
    <w:rsid w:val="007704A2"/>
    <w:rsid w:val="007704F5"/>
    <w:rsid w:val="00770BC4"/>
    <w:rsid w:val="00771437"/>
    <w:rsid w:val="00771EB5"/>
    <w:rsid w:val="007720D2"/>
    <w:rsid w:val="0077211C"/>
    <w:rsid w:val="0077233C"/>
    <w:rsid w:val="007723BD"/>
    <w:rsid w:val="0077268B"/>
    <w:rsid w:val="007726A4"/>
    <w:rsid w:val="00772B96"/>
    <w:rsid w:val="00772C0C"/>
    <w:rsid w:val="00772CFD"/>
    <w:rsid w:val="007730CE"/>
    <w:rsid w:val="007735CA"/>
    <w:rsid w:val="00773CA0"/>
    <w:rsid w:val="00774780"/>
    <w:rsid w:val="00775241"/>
    <w:rsid w:val="007752D8"/>
    <w:rsid w:val="00775568"/>
    <w:rsid w:val="00775632"/>
    <w:rsid w:val="00775EB5"/>
    <w:rsid w:val="00776018"/>
    <w:rsid w:val="00776196"/>
    <w:rsid w:val="007763A4"/>
    <w:rsid w:val="0077643F"/>
    <w:rsid w:val="00776449"/>
    <w:rsid w:val="00776569"/>
    <w:rsid w:val="0077687C"/>
    <w:rsid w:val="00776E9D"/>
    <w:rsid w:val="007770C8"/>
    <w:rsid w:val="0077723B"/>
    <w:rsid w:val="00777292"/>
    <w:rsid w:val="007773ED"/>
    <w:rsid w:val="00777906"/>
    <w:rsid w:val="0077793B"/>
    <w:rsid w:val="00777973"/>
    <w:rsid w:val="00777C32"/>
    <w:rsid w:val="0078003A"/>
    <w:rsid w:val="00780793"/>
    <w:rsid w:val="00780949"/>
    <w:rsid w:val="00780C7F"/>
    <w:rsid w:val="007817E2"/>
    <w:rsid w:val="0078189E"/>
    <w:rsid w:val="00781B1B"/>
    <w:rsid w:val="00781C3A"/>
    <w:rsid w:val="007824FB"/>
    <w:rsid w:val="00782522"/>
    <w:rsid w:val="00782771"/>
    <w:rsid w:val="00782E48"/>
    <w:rsid w:val="00783128"/>
    <w:rsid w:val="007831FF"/>
    <w:rsid w:val="00783A75"/>
    <w:rsid w:val="00783BA8"/>
    <w:rsid w:val="00783BDC"/>
    <w:rsid w:val="007843E0"/>
    <w:rsid w:val="00784425"/>
    <w:rsid w:val="00784562"/>
    <w:rsid w:val="007846FF"/>
    <w:rsid w:val="00784BDA"/>
    <w:rsid w:val="00784FE8"/>
    <w:rsid w:val="00785083"/>
    <w:rsid w:val="00785109"/>
    <w:rsid w:val="0078511E"/>
    <w:rsid w:val="00785290"/>
    <w:rsid w:val="00785D82"/>
    <w:rsid w:val="00786524"/>
    <w:rsid w:val="0078695E"/>
    <w:rsid w:val="00786B3B"/>
    <w:rsid w:val="00786BD5"/>
    <w:rsid w:val="00786BDD"/>
    <w:rsid w:val="00786E49"/>
    <w:rsid w:val="00786FA5"/>
    <w:rsid w:val="0078729F"/>
    <w:rsid w:val="007874E5"/>
    <w:rsid w:val="007874F9"/>
    <w:rsid w:val="007878DF"/>
    <w:rsid w:val="00787ADB"/>
    <w:rsid w:val="00787B02"/>
    <w:rsid w:val="00787CEE"/>
    <w:rsid w:val="00787E28"/>
    <w:rsid w:val="0079013B"/>
    <w:rsid w:val="007902E1"/>
    <w:rsid w:val="00790354"/>
    <w:rsid w:val="00790592"/>
    <w:rsid w:val="0079061A"/>
    <w:rsid w:val="0079061C"/>
    <w:rsid w:val="0079070C"/>
    <w:rsid w:val="00790960"/>
    <w:rsid w:val="00790A37"/>
    <w:rsid w:val="007911FC"/>
    <w:rsid w:val="0079133B"/>
    <w:rsid w:val="00791382"/>
    <w:rsid w:val="0079156A"/>
    <w:rsid w:val="0079161F"/>
    <w:rsid w:val="00791833"/>
    <w:rsid w:val="00791860"/>
    <w:rsid w:val="0079193D"/>
    <w:rsid w:val="00791ADB"/>
    <w:rsid w:val="00791CCF"/>
    <w:rsid w:val="00791D01"/>
    <w:rsid w:val="00791DE6"/>
    <w:rsid w:val="0079201D"/>
    <w:rsid w:val="00792027"/>
    <w:rsid w:val="0079244E"/>
    <w:rsid w:val="00792537"/>
    <w:rsid w:val="00792567"/>
    <w:rsid w:val="00792D4E"/>
    <w:rsid w:val="00792DF4"/>
    <w:rsid w:val="00792F38"/>
    <w:rsid w:val="0079301C"/>
    <w:rsid w:val="00793088"/>
    <w:rsid w:val="007930FC"/>
    <w:rsid w:val="00793144"/>
    <w:rsid w:val="0079316B"/>
    <w:rsid w:val="0079333F"/>
    <w:rsid w:val="007935F2"/>
    <w:rsid w:val="0079392C"/>
    <w:rsid w:val="00793B8F"/>
    <w:rsid w:val="00793E71"/>
    <w:rsid w:val="00793FF2"/>
    <w:rsid w:val="0079407F"/>
    <w:rsid w:val="00794300"/>
    <w:rsid w:val="00794995"/>
    <w:rsid w:val="007951B1"/>
    <w:rsid w:val="00795387"/>
    <w:rsid w:val="007953A9"/>
    <w:rsid w:val="007959D2"/>
    <w:rsid w:val="00795AAD"/>
    <w:rsid w:val="00796002"/>
    <w:rsid w:val="00796D2C"/>
    <w:rsid w:val="00796EB9"/>
    <w:rsid w:val="00797160"/>
    <w:rsid w:val="007973B6"/>
    <w:rsid w:val="0079759E"/>
    <w:rsid w:val="007975BC"/>
    <w:rsid w:val="007978B5"/>
    <w:rsid w:val="00797EFE"/>
    <w:rsid w:val="007A006B"/>
    <w:rsid w:val="007A033D"/>
    <w:rsid w:val="007A047B"/>
    <w:rsid w:val="007A0820"/>
    <w:rsid w:val="007A0BAE"/>
    <w:rsid w:val="007A1127"/>
    <w:rsid w:val="007A15A7"/>
    <w:rsid w:val="007A15D0"/>
    <w:rsid w:val="007A1AAA"/>
    <w:rsid w:val="007A1DE3"/>
    <w:rsid w:val="007A1F64"/>
    <w:rsid w:val="007A2213"/>
    <w:rsid w:val="007A2562"/>
    <w:rsid w:val="007A2AB4"/>
    <w:rsid w:val="007A2B35"/>
    <w:rsid w:val="007A2B58"/>
    <w:rsid w:val="007A2C7B"/>
    <w:rsid w:val="007A2DCA"/>
    <w:rsid w:val="007A2F8C"/>
    <w:rsid w:val="007A325F"/>
    <w:rsid w:val="007A36E4"/>
    <w:rsid w:val="007A36F7"/>
    <w:rsid w:val="007A3B42"/>
    <w:rsid w:val="007A4083"/>
    <w:rsid w:val="007A42ED"/>
    <w:rsid w:val="007A4A0B"/>
    <w:rsid w:val="007A4A80"/>
    <w:rsid w:val="007A5513"/>
    <w:rsid w:val="007A5875"/>
    <w:rsid w:val="007A5A9D"/>
    <w:rsid w:val="007A5BED"/>
    <w:rsid w:val="007A5D9D"/>
    <w:rsid w:val="007A60BB"/>
    <w:rsid w:val="007A6110"/>
    <w:rsid w:val="007A6211"/>
    <w:rsid w:val="007A6B91"/>
    <w:rsid w:val="007A6F4D"/>
    <w:rsid w:val="007A707B"/>
    <w:rsid w:val="007A74EC"/>
    <w:rsid w:val="007A7622"/>
    <w:rsid w:val="007A7885"/>
    <w:rsid w:val="007B0672"/>
    <w:rsid w:val="007B070B"/>
    <w:rsid w:val="007B07C2"/>
    <w:rsid w:val="007B088D"/>
    <w:rsid w:val="007B0AC2"/>
    <w:rsid w:val="007B0C5D"/>
    <w:rsid w:val="007B13C7"/>
    <w:rsid w:val="007B1404"/>
    <w:rsid w:val="007B1AFA"/>
    <w:rsid w:val="007B1E36"/>
    <w:rsid w:val="007B1F27"/>
    <w:rsid w:val="007B2331"/>
    <w:rsid w:val="007B2442"/>
    <w:rsid w:val="007B2619"/>
    <w:rsid w:val="007B284D"/>
    <w:rsid w:val="007B298E"/>
    <w:rsid w:val="007B3267"/>
    <w:rsid w:val="007B3756"/>
    <w:rsid w:val="007B3B42"/>
    <w:rsid w:val="007B3DD0"/>
    <w:rsid w:val="007B3ECB"/>
    <w:rsid w:val="007B40B4"/>
    <w:rsid w:val="007B4558"/>
    <w:rsid w:val="007B48A2"/>
    <w:rsid w:val="007B4F24"/>
    <w:rsid w:val="007B501C"/>
    <w:rsid w:val="007B506D"/>
    <w:rsid w:val="007B5AA3"/>
    <w:rsid w:val="007B5ACC"/>
    <w:rsid w:val="007B5AFD"/>
    <w:rsid w:val="007B5B31"/>
    <w:rsid w:val="007B5BDC"/>
    <w:rsid w:val="007B5FBF"/>
    <w:rsid w:val="007B60CB"/>
    <w:rsid w:val="007B61B7"/>
    <w:rsid w:val="007B6420"/>
    <w:rsid w:val="007B6732"/>
    <w:rsid w:val="007B6A45"/>
    <w:rsid w:val="007B6A47"/>
    <w:rsid w:val="007B6B05"/>
    <w:rsid w:val="007B6EA3"/>
    <w:rsid w:val="007B6ED7"/>
    <w:rsid w:val="007B7A03"/>
    <w:rsid w:val="007B7AF1"/>
    <w:rsid w:val="007B7E79"/>
    <w:rsid w:val="007B7FD7"/>
    <w:rsid w:val="007C0105"/>
    <w:rsid w:val="007C025E"/>
    <w:rsid w:val="007C0275"/>
    <w:rsid w:val="007C0372"/>
    <w:rsid w:val="007C0711"/>
    <w:rsid w:val="007C079B"/>
    <w:rsid w:val="007C0A0B"/>
    <w:rsid w:val="007C0F02"/>
    <w:rsid w:val="007C10D9"/>
    <w:rsid w:val="007C149E"/>
    <w:rsid w:val="007C216C"/>
    <w:rsid w:val="007C22A2"/>
    <w:rsid w:val="007C2438"/>
    <w:rsid w:val="007C261A"/>
    <w:rsid w:val="007C2736"/>
    <w:rsid w:val="007C2A1A"/>
    <w:rsid w:val="007C346C"/>
    <w:rsid w:val="007C37D2"/>
    <w:rsid w:val="007C37EB"/>
    <w:rsid w:val="007C41D2"/>
    <w:rsid w:val="007C427B"/>
    <w:rsid w:val="007C4400"/>
    <w:rsid w:val="007C4678"/>
    <w:rsid w:val="007C4724"/>
    <w:rsid w:val="007C4FD2"/>
    <w:rsid w:val="007C5574"/>
    <w:rsid w:val="007C5704"/>
    <w:rsid w:val="007C593E"/>
    <w:rsid w:val="007C6570"/>
    <w:rsid w:val="007C65A5"/>
    <w:rsid w:val="007C664A"/>
    <w:rsid w:val="007C6D83"/>
    <w:rsid w:val="007C72ED"/>
    <w:rsid w:val="007C7370"/>
    <w:rsid w:val="007C73CE"/>
    <w:rsid w:val="007C758A"/>
    <w:rsid w:val="007C759B"/>
    <w:rsid w:val="007C76D6"/>
    <w:rsid w:val="007C7B6C"/>
    <w:rsid w:val="007C7C40"/>
    <w:rsid w:val="007C7C7D"/>
    <w:rsid w:val="007C7DAD"/>
    <w:rsid w:val="007C7DDB"/>
    <w:rsid w:val="007D0167"/>
    <w:rsid w:val="007D02AF"/>
    <w:rsid w:val="007D0A02"/>
    <w:rsid w:val="007D0ACD"/>
    <w:rsid w:val="007D0F57"/>
    <w:rsid w:val="007D0FAC"/>
    <w:rsid w:val="007D1018"/>
    <w:rsid w:val="007D111B"/>
    <w:rsid w:val="007D1373"/>
    <w:rsid w:val="007D1409"/>
    <w:rsid w:val="007D15C5"/>
    <w:rsid w:val="007D18E7"/>
    <w:rsid w:val="007D1A08"/>
    <w:rsid w:val="007D1C7B"/>
    <w:rsid w:val="007D1D33"/>
    <w:rsid w:val="007D1D6E"/>
    <w:rsid w:val="007D1E4D"/>
    <w:rsid w:val="007D2043"/>
    <w:rsid w:val="007D2378"/>
    <w:rsid w:val="007D2C46"/>
    <w:rsid w:val="007D3538"/>
    <w:rsid w:val="007D3920"/>
    <w:rsid w:val="007D3BB8"/>
    <w:rsid w:val="007D3BC8"/>
    <w:rsid w:val="007D3EBE"/>
    <w:rsid w:val="007D42DF"/>
    <w:rsid w:val="007D4D52"/>
    <w:rsid w:val="007D50CD"/>
    <w:rsid w:val="007D5126"/>
    <w:rsid w:val="007D5448"/>
    <w:rsid w:val="007D59BA"/>
    <w:rsid w:val="007D5E5D"/>
    <w:rsid w:val="007D60B2"/>
    <w:rsid w:val="007D68F5"/>
    <w:rsid w:val="007D6BAE"/>
    <w:rsid w:val="007D6D85"/>
    <w:rsid w:val="007D7330"/>
    <w:rsid w:val="007E0077"/>
    <w:rsid w:val="007E00AF"/>
    <w:rsid w:val="007E050E"/>
    <w:rsid w:val="007E068D"/>
    <w:rsid w:val="007E08B8"/>
    <w:rsid w:val="007E09ED"/>
    <w:rsid w:val="007E0C0D"/>
    <w:rsid w:val="007E19A8"/>
    <w:rsid w:val="007E1CD6"/>
    <w:rsid w:val="007E1EDE"/>
    <w:rsid w:val="007E1F27"/>
    <w:rsid w:val="007E20A0"/>
    <w:rsid w:val="007E21B9"/>
    <w:rsid w:val="007E2316"/>
    <w:rsid w:val="007E232C"/>
    <w:rsid w:val="007E26AB"/>
    <w:rsid w:val="007E2797"/>
    <w:rsid w:val="007E2899"/>
    <w:rsid w:val="007E2A45"/>
    <w:rsid w:val="007E2C24"/>
    <w:rsid w:val="007E2E17"/>
    <w:rsid w:val="007E2E96"/>
    <w:rsid w:val="007E2F5C"/>
    <w:rsid w:val="007E3185"/>
    <w:rsid w:val="007E331F"/>
    <w:rsid w:val="007E3363"/>
    <w:rsid w:val="007E36C2"/>
    <w:rsid w:val="007E39C2"/>
    <w:rsid w:val="007E3FDA"/>
    <w:rsid w:val="007E41A5"/>
    <w:rsid w:val="007E44DA"/>
    <w:rsid w:val="007E4616"/>
    <w:rsid w:val="007E4722"/>
    <w:rsid w:val="007E49DD"/>
    <w:rsid w:val="007E4CBA"/>
    <w:rsid w:val="007E4CC7"/>
    <w:rsid w:val="007E4D4F"/>
    <w:rsid w:val="007E521B"/>
    <w:rsid w:val="007E5788"/>
    <w:rsid w:val="007E5A1F"/>
    <w:rsid w:val="007E5A44"/>
    <w:rsid w:val="007E6148"/>
    <w:rsid w:val="007E61F9"/>
    <w:rsid w:val="007E6220"/>
    <w:rsid w:val="007E640B"/>
    <w:rsid w:val="007E6AD5"/>
    <w:rsid w:val="007E6D7F"/>
    <w:rsid w:val="007E731E"/>
    <w:rsid w:val="007E7489"/>
    <w:rsid w:val="007E7715"/>
    <w:rsid w:val="007E7740"/>
    <w:rsid w:val="007E7D21"/>
    <w:rsid w:val="007F01C0"/>
    <w:rsid w:val="007F064D"/>
    <w:rsid w:val="007F096E"/>
    <w:rsid w:val="007F0C3D"/>
    <w:rsid w:val="007F0D11"/>
    <w:rsid w:val="007F0F2C"/>
    <w:rsid w:val="007F219A"/>
    <w:rsid w:val="007F220C"/>
    <w:rsid w:val="007F2396"/>
    <w:rsid w:val="007F27C4"/>
    <w:rsid w:val="007F2897"/>
    <w:rsid w:val="007F2B57"/>
    <w:rsid w:val="007F2DF3"/>
    <w:rsid w:val="007F31C2"/>
    <w:rsid w:val="007F3439"/>
    <w:rsid w:val="007F35EA"/>
    <w:rsid w:val="007F37D0"/>
    <w:rsid w:val="007F398A"/>
    <w:rsid w:val="007F40AB"/>
    <w:rsid w:val="007F4112"/>
    <w:rsid w:val="007F44F4"/>
    <w:rsid w:val="007F458C"/>
    <w:rsid w:val="007F4840"/>
    <w:rsid w:val="007F4B62"/>
    <w:rsid w:val="007F4B67"/>
    <w:rsid w:val="007F518A"/>
    <w:rsid w:val="007F53CF"/>
    <w:rsid w:val="007F5E6C"/>
    <w:rsid w:val="007F6080"/>
    <w:rsid w:val="007F6914"/>
    <w:rsid w:val="007F6A5A"/>
    <w:rsid w:val="007F6B9F"/>
    <w:rsid w:val="007F6EB7"/>
    <w:rsid w:val="007F71CE"/>
    <w:rsid w:val="007F769F"/>
    <w:rsid w:val="007F76ED"/>
    <w:rsid w:val="008001D6"/>
    <w:rsid w:val="00800265"/>
    <w:rsid w:val="00800368"/>
    <w:rsid w:val="008003A9"/>
    <w:rsid w:val="00800C28"/>
    <w:rsid w:val="00801184"/>
    <w:rsid w:val="008012FD"/>
    <w:rsid w:val="008015B5"/>
    <w:rsid w:val="008016E5"/>
    <w:rsid w:val="008016F1"/>
    <w:rsid w:val="00801B2A"/>
    <w:rsid w:val="00801D00"/>
    <w:rsid w:val="00801DDE"/>
    <w:rsid w:val="008022B6"/>
    <w:rsid w:val="008028C6"/>
    <w:rsid w:val="00802A3B"/>
    <w:rsid w:val="00802C5A"/>
    <w:rsid w:val="00803061"/>
    <w:rsid w:val="008030A5"/>
    <w:rsid w:val="00803694"/>
    <w:rsid w:val="008037B4"/>
    <w:rsid w:val="0080385B"/>
    <w:rsid w:val="00803FC8"/>
    <w:rsid w:val="00804101"/>
    <w:rsid w:val="0080458C"/>
    <w:rsid w:val="008046EA"/>
    <w:rsid w:val="00804B0B"/>
    <w:rsid w:val="00804FEB"/>
    <w:rsid w:val="00805058"/>
    <w:rsid w:val="008052C7"/>
    <w:rsid w:val="0080559A"/>
    <w:rsid w:val="00805D57"/>
    <w:rsid w:val="008061F9"/>
    <w:rsid w:val="0080631C"/>
    <w:rsid w:val="00806546"/>
    <w:rsid w:val="00806C73"/>
    <w:rsid w:val="00806D57"/>
    <w:rsid w:val="00806DDE"/>
    <w:rsid w:val="008071E0"/>
    <w:rsid w:val="00807290"/>
    <w:rsid w:val="008073DE"/>
    <w:rsid w:val="008076E6"/>
    <w:rsid w:val="00810034"/>
    <w:rsid w:val="00810429"/>
    <w:rsid w:val="00810932"/>
    <w:rsid w:val="00811027"/>
    <w:rsid w:val="00811243"/>
    <w:rsid w:val="0081147B"/>
    <w:rsid w:val="00811657"/>
    <w:rsid w:val="008116D9"/>
    <w:rsid w:val="008117A6"/>
    <w:rsid w:val="00812129"/>
    <w:rsid w:val="00812263"/>
    <w:rsid w:val="00812432"/>
    <w:rsid w:val="00812853"/>
    <w:rsid w:val="00812D0E"/>
    <w:rsid w:val="00812E06"/>
    <w:rsid w:val="008133B4"/>
    <w:rsid w:val="008136FE"/>
    <w:rsid w:val="00813807"/>
    <w:rsid w:val="00813B2B"/>
    <w:rsid w:val="00813DAB"/>
    <w:rsid w:val="00813E0D"/>
    <w:rsid w:val="00813F4A"/>
    <w:rsid w:val="008145A6"/>
    <w:rsid w:val="008145BF"/>
    <w:rsid w:val="008153CE"/>
    <w:rsid w:val="0081540C"/>
    <w:rsid w:val="008156C2"/>
    <w:rsid w:val="008165E0"/>
    <w:rsid w:val="00816A8D"/>
    <w:rsid w:val="00816E04"/>
    <w:rsid w:val="00816FFE"/>
    <w:rsid w:val="00817004"/>
    <w:rsid w:val="0081707F"/>
    <w:rsid w:val="00817A66"/>
    <w:rsid w:val="00817A83"/>
    <w:rsid w:val="00817B4D"/>
    <w:rsid w:val="00820089"/>
    <w:rsid w:val="0082050F"/>
    <w:rsid w:val="00820BCB"/>
    <w:rsid w:val="00820D88"/>
    <w:rsid w:val="00820DBE"/>
    <w:rsid w:val="00820FD6"/>
    <w:rsid w:val="008211B4"/>
    <w:rsid w:val="00821209"/>
    <w:rsid w:val="008212D0"/>
    <w:rsid w:val="00821698"/>
    <w:rsid w:val="00821E6E"/>
    <w:rsid w:val="00822080"/>
    <w:rsid w:val="0082209E"/>
    <w:rsid w:val="008224F9"/>
    <w:rsid w:val="00822785"/>
    <w:rsid w:val="008228B9"/>
    <w:rsid w:val="00822C05"/>
    <w:rsid w:val="00822F39"/>
    <w:rsid w:val="00822F79"/>
    <w:rsid w:val="00823005"/>
    <w:rsid w:val="0082366F"/>
    <w:rsid w:val="00823D7C"/>
    <w:rsid w:val="00823DFB"/>
    <w:rsid w:val="00824255"/>
    <w:rsid w:val="00824A6A"/>
    <w:rsid w:val="00824F85"/>
    <w:rsid w:val="008250E5"/>
    <w:rsid w:val="0082555E"/>
    <w:rsid w:val="00825670"/>
    <w:rsid w:val="0082598B"/>
    <w:rsid w:val="008259AC"/>
    <w:rsid w:val="00825A3F"/>
    <w:rsid w:val="00825AF2"/>
    <w:rsid w:val="00825B33"/>
    <w:rsid w:val="00826585"/>
    <w:rsid w:val="0082684D"/>
    <w:rsid w:val="00826861"/>
    <w:rsid w:val="00827319"/>
    <w:rsid w:val="008275C5"/>
    <w:rsid w:val="008279CD"/>
    <w:rsid w:val="00827AC4"/>
    <w:rsid w:val="00827E1F"/>
    <w:rsid w:val="0083063D"/>
    <w:rsid w:val="00830A03"/>
    <w:rsid w:val="00830BA4"/>
    <w:rsid w:val="00830E47"/>
    <w:rsid w:val="00830F07"/>
    <w:rsid w:val="00830F5C"/>
    <w:rsid w:val="00830FBA"/>
    <w:rsid w:val="008310CB"/>
    <w:rsid w:val="00831326"/>
    <w:rsid w:val="00831391"/>
    <w:rsid w:val="00831808"/>
    <w:rsid w:val="008319D9"/>
    <w:rsid w:val="00831C06"/>
    <w:rsid w:val="00831FF3"/>
    <w:rsid w:val="008322E1"/>
    <w:rsid w:val="0083245E"/>
    <w:rsid w:val="0083264D"/>
    <w:rsid w:val="008326FF"/>
    <w:rsid w:val="00832B8B"/>
    <w:rsid w:val="00832C0A"/>
    <w:rsid w:val="008330DF"/>
    <w:rsid w:val="008331BF"/>
    <w:rsid w:val="0083362E"/>
    <w:rsid w:val="00833C59"/>
    <w:rsid w:val="008340BD"/>
    <w:rsid w:val="008341A7"/>
    <w:rsid w:val="00834215"/>
    <w:rsid w:val="00834542"/>
    <w:rsid w:val="008349DC"/>
    <w:rsid w:val="00834B7C"/>
    <w:rsid w:val="00834C1E"/>
    <w:rsid w:val="00834FE5"/>
    <w:rsid w:val="00835268"/>
    <w:rsid w:val="00835507"/>
    <w:rsid w:val="0083557A"/>
    <w:rsid w:val="00835681"/>
    <w:rsid w:val="00835C46"/>
    <w:rsid w:val="00836057"/>
    <w:rsid w:val="0083633C"/>
    <w:rsid w:val="0083668E"/>
    <w:rsid w:val="00836B17"/>
    <w:rsid w:val="00836CAE"/>
    <w:rsid w:val="008371E4"/>
    <w:rsid w:val="008375E9"/>
    <w:rsid w:val="00837BF3"/>
    <w:rsid w:val="00837C70"/>
    <w:rsid w:val="00837EBC"/>
    <w:rsid w:val="0084012D"/>
    <w:rsid w:val="00840188"/>
    <w:rsid w:val="008402CC"/>
    <w:rsid w:val="008402E7"/>
    <w:rsid w:val="0084090E"/>
    <w:rsid w:val="00840BA8"/>
    <w:rsid w:val="00840EDB"/>
    <w:rsid w:val="0084128D"/>
    <w:rsid w:val="0084129E"/>
    <w:rsid w:val="008412C2"/>
    <w:rsid w:val="00841405"/>
    <w:rsid w:val="00841560"/>
    <w:rsid w:val="00841A49"/>
    <w:rsid w:val="00841B88"/>
    <w:rsid w:val="00841BA9"/>
    <w:rsid w:val="00841F36"/>
    <w:rsid w:val="00841FD7"/>
    <w:rsid w:val="0084262B"/>
    <w:rsid w:val="00842B57"/>
    <w:rsid w:val="00842EFC"/>
    <w:rsid w:val="008433A7"/>
    <w:rsid w:val="008435D0"/>
    <w:rsid w:val="008435F1"/>
    <w:rsid w:val="0084367A"/>
    <w:rsid w:val="00843875"/>
    <w:rsid w:val="008439D9"/>
    <w:rsid w:val="00843CE7"/>
    <w:rsid w:val="008444FE"/>
    <w:rsid w:val="0084482F"/>
    <w:rsid w:val="00844A3E"/>
    <w:rsid w:val="00844D1D"/>
    <w:rsid w:val="00844DDE"/>
    <w:rsid w:val="008451BF"/>
    <w:rsid w:val="00845274"/>
    <w:rsid w:val="00845E0B"/>
    <w:rsid w:val="00845F44"/>
    <w:rsid w:val="008460B4"/>
    <w:rsid w:val="00846178"/>
    <w:rsid w:val="008464AB"/>
    <w:rsid w:val="00846B18"/>
    <w:rsid w:val="0084742E"/>
    <w:rsid w:val="0084778E"/>
    <w:rsid w:val="00847A64"/>
    <w:rsid w:val="00847BB0"/>
    <w:rsid w:val="00850219"/>
    <w:rsid w:val="008502C9"/>
    <w:rsid w:val="00850694"/>
    <w:rsid w:val="0085091A"/>
    <w:rsid w:val="00850EA3"/>
    <w:rsid w:val="0085121F"/>
    <w:rsid w:val="00851325"/>
    <w:rsid w:val="00851BDE"/>
    <w:rsid w:val="00851C8C"/>
    <w:rsid w:val="00851D62"/>
    <w:rsid w:val="00851EB5"/>
    <w:rsid w:val="00852389"/>
    <w:rsid w:val="00852475"/>
    <w:rsid w:val="008529B4"/>
    <w:rsid w:val="00852ACB"/>
    <w:rsid w:val="00852B83"/>
    <w:rsid w:val="00852B94"/>
    <w:rsid w:val="00852C9D"/>
    <w:rsid w:val="00852EDF"/>
    <w:rsid w:val="0085304C"/>
    <w:rsid w:val="008537A7"/>
    <w:rsid w:val="00853D91"/>
    <w:rsid w:val="00854918"/>
    <w:rsid w:val="00854989"/>
    <w:rsid w:val="00854B6E"/>
    <w:rsid w:val="00854BEB"/>
    <w:rsid w:val="00854FC7"/>
    <w:rsid w:val="00855CC5"/>
    <w:rsid w:val="0085628D"/>
    <w:rsid w:val="0085652E"/>
    <w:rsid w:val="008565B6"/>
    <w:rsid w:val="008569A8"/>
    <w:rsid w:val="00856BE2"/>
    <w:rsid w:val="00856C7D"/>
    <w:rsid w:val="008575E1"/>
    <w:rsid w:val="00857636"/>
    <w:rsid w:val="008576CF"/>
    <w:rsid w:val="00857C8F"/>
    <w:rsid w:val="00857E1A"/>
    <w:rsid w:val="00860283"/>
    <w:rsid w:val="00860639"/>
    <w:rsid w:val="00860749"/>
    <w:rsid w:val="00860985"/>
    <w:rsid w:val="00860A2F"/>
    <w:rsid w:val="00860AB4"/>
    <w:rsid w:val="00860C8A"/>
    <w:rsid w:val="00860D47"/>
    <w:rsid w:val="00860E2E"/>
    <w:rsid w:val="00861286"/>
    <w:rsid w:val="0086160E"/>
    <w:rsid w:val="00861916"/>
    <w:rsid w:val="0086192A"/>
    <w:rsid w:val="0086205B"/>
    <w:rsid w:val="00862195"/>
    <w:rsid w:val="008624AF"/>
    <w:rsid w:val="008626B0"/>
    <w:rsid w:val="00862DAD"/>
    <w:rsid w:val="00863095"/>
    <w:rsid w:val="008632DF"/>
    <w:rsid w:val="0086372C"/>
    <w:rsid w:val="0086395A"/>
    <w:rsid w:val="008641A0"/>
    <w:rsid w:val="0086472C"/>
    <w:rsid w:val="00864F09"/>
    <w:rsid w:val="00865209"/>
    <w:rsid w:val="00865397"/>
    <w:rsid w:val="00865476"/>
    <w:rsid w:val="00865F97"/>
    <w:rsid w:val="0086614A"/>
    <w:rsid w:val="00866172"/>
    <w:rsid w:val="00866178"/>
    <w:rsid w:val="0086618C"/>
    <w:rsid w:val="00866664"/>
    <w:rsid w:val="0086692F"/>
    <w:rsid w:val="00866970"/>
    <w:rsid w:val="00866979"/>
    <w:rsid w:val="00866A19"/>
    <w:rsid w:val="00866B12"/>
    <w:rsid w:val="00866C00"/>
    <w:rsid w:val="00866C4A"/>
    <w:rsid w:val="00866F36"/>
    <w:rsid w:val="008671B5"/>
    <w:rsid w:val="008672F6"/>
    <w:rsid w:val="008674B7"/>
    <w:rsid w:val="008678D4"/>
    <w:rsid w:val="00867914"/>
    <w:rsid w:val="00870065"/>
    <w:rsid w:val="00870087"/>
    <w:rsid w:val="00870150"/>
    <w:rsid w:val="0087054E"/>
    <w:rsid w:val="008708A6"/>
    <w:rsid w:val="00870C6B"/>
    <w:rsid w:val="0087122E"/>
    <w:rsid w:val="00871397"/>
    <w:rsid w:val="008715D3"/>
    <w:rsid w:val="00871618"/>
    <w:rsid w:val="0087198E"/>
    <w:rsid w:val="00871F02"/>
    <w:rsid w:val="00872081"/>
    <w:rsid w:val="00872394"/>
    <w:rsid w:val="008723B6"/>
    <w:rsid w:val="008725DE"/>
    <w:rsid w:val="008726D2"/>
    <w:rsid w:val="00872A0E"/>
    <w:rsid w:val="00872A5F"/>
    <w:rsid w:val="00872CD0"/>
    <w:rsid w:val="00873115"/>
    <w:rsid w:val="00873407"/>
    <w:rsid w:val="0087343C"/>
    <w:rsid w:val="0087373E"/>
    <w:rsid w:val="00873B72"/>
    <w:rsid w:val="00873BD0"/>
    <w:rsid w:val="00873C12"/>
    <w:rsid w:val="00873C53"/>
    <w:rsid w:val="00873ED3"/>
    <w:rsid w:val="00874CF3"/>
    <w:rsid w:val="00874D1F"/>
    <w:rsid w:val="00874D51"/>
    <w:rsid w:val="00875138"/>
    <w:rsid w:val="008751E2"/>
    <w:rsid w:val="008761D1"/>
    <w:rsid w:val="00876245"/>
    <w:rsid w:val="008762A4"/>
    <w:rsid w:val="00876716"/>
    <w:rsid w:val="00876F8C"/>
    <w:rsid w:val="0087728D"/>
    <w:rsid w:val="0087760F"/>
    <w:rsid w:val="00880256"/>
    <w:rsid w:val="00880282"/>
    <w:rsid w:val="0088029F"/>
    <w:rsid w:val="00880799"/>
    <w:rsid w:val="008809C3"/>
    <w:rsid w:val="00880B8C"/>
    <w:rsid w:val="0088111D"/>
    <w:rsid w:val="0088128A"/>
    <w:rsid w:val="0088130F"/>
    <w:rsid w:val="00881A86"/>
    <w:rsid w:val="00881AA7"/>
    <w:rsid w:val="00881B57"/>
    <w:rsid w:val="00881C90"/>
    <w:rsid w:val="00882298"/>
    <w:rsid w:val="008826DF"/>
    <w:rsid w:val="008829A1"/>
    <w:rsid w:val="008831B9"/>
    <w:rsid w:val="00883355"/>
    <w:rsid w:val="008838FF"/>
    <w:rsid w:val="00883A7B"/>
    <w:rsid w:val="00883A95"/>
    <w:rsid w:val="008840DC"/>
    <w:rsid w:val="00884135"/>
    <w:rsid w:val="00884188"/>
    <w:rsid w:val="008842DF"/>
    <w:rsid w:val="00884463"/>
    <w:rsid w:val="008846FB"/>
    <w:rsid w:val="00884851"/>
    <w:rsid w:val="00884D6D"/>
    <w:rsid w:val="0088528C"/>
    <w:rsid w:val="00885543"/>
    <w:rsid w:val="00885A42"/>
    <w:rsid w:val="00885ADE"/>
    <w:rsid w:val="00885D2C"/>
    <w:rsid w:val="00886723"/>
    <w:rsid w:val="00886CD0"/>
    <w:rsid w:val="00886DF6"/>
    <w:rsid w:val="00886FF9"/>
    <w:rsid w:val="0088732A"/>
    <w:rsid w:val="008874E7"/>
    <w:rsid w:val="0088752C"/>
    <w:rsid w:val="008877FE"/>
    <w:rsid w:val="00887963"/>
    <w:rsid w:val="00887B7C"/>
    <w:rsid w:val="00887BEC"/>
    <w:rsid w:val="008900E8"/>
    <w:rsid w:val="00890146"/>
    <w:rsid w:val="00890687"/>
    <w:rsid w:val="0089081E"/>
    <w:rsid w:val="008909B2"/>
    <w:rsid w:val="00890AAA"/>
    <w:rsid w:val="00890EB9"/>
    <w:rsid w:val="0089113D"/>
    <w:rsid w:val="00891166"/>
    <w:rsid w:val="0089147B"/>
    <w:rsid w:val="00891CA4"/>
    <w:rsid w:val="00891D44"/>
    <w:rsid w:val="00891EE6"/>
    <w:rsid w:val="008922D4"/>
    <w:rsid w:val="008927E7"/>
    <w:rsid w:val="0089284F"/>
    <w:rsid w:val="008936C3"/>
    <w:rsid w:val="00893A4B"/>
    <w:rsid w:val="00893B32"/>
    <w:rsid w:val="00894079"/>
    <w:rsid w:val="008944A4"/>
    <w:rsid w:val="00894632"/>
    <w:rsid w:val="00894675"/>
    <w:rsid w:val="0089532A"/>
    <w:rsid w:val="00895384"/>
    <w:rsid w:val="008953F9"/>
    <w:rsid w:val="008957D9"/>
    <w:rsid w:val="0089583D"/>
    <w:rsid w:val="00895D8B"/>
    <w:rsid w:val="00895E74"/>
    <w:rsid w:val="00896147"/>
    <w:rsid w:val="0089634F"/>
    <w:rsid w:val="00896FCD"/>
    <w:rsid w:val="00897194"/>
    <w:rsid w:val="008971B9"/>
    <w:rsid w:val="008971C6"/>
    <w:rsid w:val="008973E4"/>
    <w:rsid w:val="008978CB"/>
    <w:rsid w:val="00897A3D"/>
    <w:rsid w:val="00897B70"/>
    <w:rsid w:val="008A02C1"/>
    <w:rsid w:val="008A04F1"/>
    <w:rsid w:val="008A05B0"/>
    <w:rsid w:val="008A08A6"/>
    <w:rsid w:val="008A0DB4"/>
    <w:rsid w:val="008A0E11"/>
    <w:rsid w:val="008A1373"/>
    <w:rsid w:val="008A1746"/>
    <w:rsid w:val="008A19BF"/>
    <w:rsid w:val="008A1C04"/>
    <w:rsid w:val="008A1DE5"/>
    <w:rsid w:val="008A201E"/>
    <w:rsid w:val="008A2584"/>
    <w:rsid w:val="008A2DA3"/>
    <w:rsid w:val="008A2E84"/>
    <w:rsid w:val="008A2F45"/>
    <w:rsid w:val="008A3051"/>
    <w:rsid w:val="008A330C"/>
    <w:rsid w:val="008A35A9"/>
    <w:rsid w:val="008A378E"/>
    <w:rsid w:val="008A3DF5"/>
    <w:rsid w:val="008A4AE2"/>
    <w:rsid w:val="008A4B09"/>
    <w:rsid w:val="008A4BFB"/>
    <w:rsid w:val="008A4DB1"/>
    <w:rsid w:val="008A5148"/>
    <w:rsid w:val="008A538B"/>
    <w:rsid w:val="008A5573"/>
    <w:rsid w:val="008A5956"/>
    <w:rsid w:val="008A5C74"/>
    <w:rsid w:val="008A5D71"/>
    <w:rsid w:val="008A6172"/>
    <w:rsid w:val="008A61AD"/>
    <w:rsid w:val="008A68CF"/>
    <w:rsid w:val="008A6928"/>
    <w:rsid w:val="008A6A91"/>
    <w:rsid w:val="008A6D03"/>
    <w:rsid w:val="008A6E11"/>
    <w:rsid w:val="008A7062"/>
    <w:rsid w:val="008A7326"/>
    <w:rsid w:val="008A7B81"/>
    <w:rsid w:val="008B04A6"/>
    <w:rsid w:val="008B0640"/>
    <w:rsid w:val="008B0676"/>
    <w:rsid w:val="008B0987"/>
    <w:rsid w:val="008B0AFC"/>
    <w:rsid w:val="008B1359"/>
    <w:rsid w:val="008B1735"/>
    <w:rsid w:val="008B1850"/>
    <w:rsid w:val="008B1E2C"/>
    <w:rsid w:val="008B24A5"/>
    <w:rsid w:val="008B343D"/>
    <w:rsid w:val="008B346E"/>
    <w:rsid w:val="008B35E3"/>
    <w:rsid w:val="008B3C54"/>
    <w:rsid w:val="008B3E64"/>
    <w:rsid w:val="008B414B"/>
    <w:rsid w:val="008B4320"/>
    <w:rsid w:val="008B4699"/>
    <w:rsid w:val="008B488D"/>
    <w:rsid w:val="008B4B0F"/>
    <w:rsid w:val="008B4BED"/>
    <w:rsid w:val="008B4DB0"/>
    <w:rsid w:val="008B4EBB"/>
    <w:rsid w:val="008B4F5E"/>
    <w:rsid w:val="008B5122"/>
    <w:rsid w:val="008B53C8"/>
    <w:rsid w:val="008B59C1"/>
    <w:rsid w:val="008B5B24"/>
    <w:rsid w:val="008B6007"/>
    <w:rsid w:val="008B600A"/>
    <w:rsid w:val="008B629A"/>
    <w:rsid w:val="008B65A5"/>
    <w:rsid w:val="008B692F"/>
    <w:rsid w:val="008B6AB9"/>
    <w:rsid w:val="008B6F3C"/>
    <w:rsid w:val="008B76D8"/>
    <w:rsid w:val="008B7B6A"/>
    <w:rsid w:val="008B7D91"/>
    <w:rsid w:val="008C050F"/>
    <w:rsid w:val="008C05B6"/>
    <w:rsid w:val="008C0925"/>
    <w:rsid w:val="008C10BB"/>
    <w:rsid w:val="008C1127"/>
    <w:rsid w:val="008C1136"/>
    <w:rsid w:val="008C1449"/>
    <w:rsid w:val="008C1549"/>
    <w:rsid w:val="008C15F7"/>
    <w:rsid w:val="008C1BF1"/>
    <w:rsid w:val="008C26A3"/>
    <w:rsid w:val="008C280B"/>
    <w:rsid w:val="008C2842"/>
    <w:rsid w:val="008C298B"/>
    <w:rsid w:val="008C29A6"/>
    <w:rsid w:val="008C2A1A"/>
    <w:rsid w:val="008C2A77"/>
    <w:rsid w:val="008C2BF6"/>
    <w:rsid w:val="008C3180"/>
    <w:rsid w:val="008C3677"/>
    <w:rsid w:val="008C393C"/>
    <w:rsid w:val="008C39AA"/>
    <w:rsid w:val="008C3C0E"/>
    <w:rsid w:val="008C3EDF"/>
    <w:rsid w:val="008C4075"/>
    <w:rsid w:val="008C421D"/>
    <w:rsid w:val="008C43B6"/>
    <w:rsid w:val="008C43BE"/>
    <w:rsid w:val="008C4419"/>
    <w:rsid w:val="008C4E46"/>
    <w:rsid w:val="008C5065"/>
    <w:rsid w:val="008C50B9"/>
    <w:rsid w:val="008C527E"/>
    <w:rsid w:val="008C532A"/>
    <w:rsid w:val="008C5380"/>
    <w:rsid w:val="008C547F"/>
    <w:rsid w:val="008C5B94"/>
    <w:rsid w:val="008C60A8"/>
    <w:rsid w:val="008C61B6"/>
    <w:rsid w:val="008C68EA"/>
    <w:rsid w:val="008C6BA3"/>
    <w:rsid w:val="008C7240"/>
    <w:rsid w:val="008C7723"/>
    <w:rsid w:val="008C7A32"/>
    <w:rsid w:val="008C7AFE"/>
    <w:rsid w:val="008C7B85"/>
    <w:rsid w:val="008C7CB8"/>
    <w:rsid w:val="008C7F07"/>
    <w:rsid w:val="008C7FD9"/>
    <w:rsid w:val="008D0024"/>
    <w:rsid w:val="008D0405"/>
    <w:rsid w:val="008D06C9"/>
    <w:rsid w:val="008D06FA"/>
    <w:rsid w:val="008D0B60"/>
    <w:rsid w:val="008D0D03"/>
    <w:rsid w:val="008D1392"/>
    <w:rsid w:val="008D1C92"/>
    <w:rsid w:val="008D1D65"/>
    <w:rsid w:val="008D233F"/>
    <w:rsid w:val="008D2753"/>
    <w:rsid w:val="008D28CC"/>
    <w:rsid w:val="008D3655"/>
    <w:rsid w:val="008D36B9"/>
    <w:rsid w:val="008D3C73"/>
    <w:rsid w:val="008D3DC3"/>
    <w:rsid w:val="008D40FA"/>
    <w:rsid w:val="008D416C"/>
    <w:rsid w:val="008D4335"/>
    <w:rsid w:val="008D44FD"/>
    <w:rsid w:val="008D47D9"/>
    <w:rsid w:val="008D485F"/>
    <w:rsid w:val="008D4944"/>
    <w:rsid w:val="008D4C2B"/>
    <w:rsid w:val="008D4D5A"/>
    <w:rsid w:val="008D55A7"/>
    <w:rsid w:val="008D5692"/>
    <w:rsid w:val="008D579F"/>
    <w:rsid w:val="008D57CD"/>
    <w:rsid w:val="008D5FB6"/>
    <w:rsid w:val="008D60D3"/>
    <w:rsid w:val="008D61FB"/>
    <w:rsid w:val="008D6578"/>
    <w:rsid w:val="008D66A0"/>
    <w:rsid w:val="008D692D"/>
    <w:rsid w:val="008D6CFC"/>
    <w:rsid w:val="008D6D53"/>
    <w:rsid w:val="008D6DA1"/>
    <w:rsid w:val="008D6EB8"/>
    <w:rsid w:val="008D75BB"/>
    <w:rsid w:val="008D78FA"/>
    <w:rsid w:val="008D79BC"/>
    <w:rsid w:val="008D7BA4"/>
    <w:rsid w:val="008D7BBB"/>
    <w:rsid w:val="008D7DB5"/>
    <w:rsid w:val="008D7E65"/>
    <w:rsid w:val="008E0026"/>
    <w:rsid w:val="008E01A8"/>
    <w:rsid w:val="008E02E1"/>
    <w:rsid w:val="008E038A"/>
    <w:rsid w:val="008E0447"/>
    <w:rsid w:val="008E0464"/>
    <w:rsid w:val="008E04A5"/>
    <w:rsid w:val="008E0677"/>
    <w:rsid w:val="008E086D"/>
    <w:rsid w:val="008E0EA1"/>
    <w:rsid w:val="008E0EEE"/>
    <w:rsid w:val="008E1856"/>
    <w:rsid w:val="008E1B15"/>
    <w:rsid w:val="008E1C66"/>
    <w:rsid w:val="008E1E60"/>
    <w:rsid w:val="008E220C"/>
    <w:rsid w:val="008E225B"/>
    <w:rsid w:val="008E2328"/>
    <w:rsid w:val="008E2A0E"/>
    <w:rsid w:val="008E2D43"/>
    <w:rsid w:val="008E31FB"/>
    <w:rsid w:val="008E3204"/>
    <w:rsid w:val="008E350C"/>
    <w:rsid w:val="008E392C"/>
    <w:rsid w:val="008E3D6E"/>
    <w:rsid w:val="008E3FB2"/>
    <w:rsid w:val="008E3FED"/>
    <w:rsid w:val="008E437D"/>
    <w:rsid w:val="008E47BD"/>
    <w:rsid w:val="008E485F"/>
    <w:rsid w:val="008E4CEB"/>
    <w:rsid w:val="008E4F81"/>
    <w:rsid w:val="008E5294"/>
    <w:rsid w:val="008E53FE"/>
    <w:rsid w:val="008E598D"/>
    <w:rsid w:val="008E59DF"/>
    <w:rsid w:val="008E5B8E"/>
    <w:rsid w:val="008E5C73"/>
    <w:rsid w:val="008E5D95"/>
    <w:rsid w:val="008E5F60"/>
    <w:rsid w:val="008E600A"/>
    <w:rsid w:val="008E611B"/>
    <w:rsid w:val="008E6126"/>
    <w:rsid w:val="008E65FE"/>
    <w:rsid w:val="008E6742"/>
    <w:rsid w:val="008E6B97"/>
    <w:rsid w:val="008E6CE5"/>
    <w:rsid w:val="008E710E"/>
    <w:rsid w:val="008E716D"/>
    <w:rsid w:val="008E7350"/>
    <w:rsid w:val="008E743C"/>
    <w:rsid w:val="008E78C3"/>
    <w:rsid w:val="008E7940"/>
    <w:rsid w:val="008E7D83"/>
    <w:rsid w:val="008F0001"/>
    <w:rsid w:val="008F01B3"/>
    <w:rsid w:val="008F0237"/>
    <w:rsid w:val="008F060E"/>
    <w:rsid w:val="008F0821"/>
    <w:rsid w:val="008F0856"/>
    <w:rsid w:val="008F0E86"/>
    <w:rsid w:val="008F1225"/>
    <w:rsid w:val="008F1431"/>
    <w:rsid w:val="008F1459"/>
    <w:rsid w:val="008F15DE"/>
    <w:rsid w:val="008F1941"/>
    <w:rsid w:val="008F1D34"/>
    <w:rsid w:val="008F2135"/>
    <w:rsid w:val="008F2154"/>
    <w:rsid w:val="008F2189"/>
    <w:rsid w:val="008F2475"/>
    <w:rsid w:val="008F2C21"/>
    <w:rsid w:val="008F3450"/>
    <w:rsid w:val="008F3702"/>
    <w:rsid w:val="008F375B"/>
    <w:rsid w:val="008F3A2D"/>
    <w:rsid w:val="008F3D06"/>
    <w:rsid w:val="008F3D26"/>
    <w:rsid w:val="008F3E24"/>
    <w:rsid w:val="008F3E92"/>
    <w:rsid w:val="008F3EF5"/>
    <w:rsid w:val="008F3F04"/>
    <w:rsid w:val="008F438F"/>
    <w:rsid w:val="008F47A0"/>
    <w:rsid w:val="008F4E1B"/>
    <w:rsid w:val="008F4EB1"/>
    <w:rsid w:val="008F53A8"/>
    <w:rsid w:val="008F5629"/>
    <w:rsid w:val="008F56CB"/>
    <w:rsid w:val="008F5CF8"/>
    <w:rsid w:val="008F5EF1"/>
    <w:rsid w:val="008F603D"/>
    <w:rsid w:val="008F66E5"/>
    <w:rsid w:val="008F7040"/>
    <w:rsid w:val="008F7382"/>
    <w:rsid w:val="008F7465"/>
    <w:rsid w:val="008F74A8"/>
    <w:rsid w:val="008F7A48"/>
    <w:rsid w:val="008F7C84"/>
    <w:rsid w:val="008F7D74"/>
    <w:rsid w:val="008F7E8F"/>
    <w:rsid w:val="00900439"/>
    <w:rsid w:val="00900572"/>
    <w:rsid w:val="009012DE"/>
    <w:rsid w:val="0090133C"/>
    <w:rsid w:val="009015AC"/>
    <w:rsid w:val="0090176D"/>
    <w:rsid w:val="009017AE"/>
    <w:rsid w:val="00901BFC"/>
    <w:rsid w:val="009024E3"/>
    <w:rsid w:val="00902AC8"/>
    <w:rsid w:val="00902CC6"/>
    <w:rsid w:val="0090312E"/>
    <w:rsid w:val="00903215"/>
    <w:rsid w:val="00903397"/>
    <w:rsid w:val="009038BA"/>
    <w:rsid w:val="009039E4"/>
    <w:rsid w:val="00904137"/>
    <w:rsid w:val="00904427"/>
    <w:rsid w:val="00904491"/>
    <w:rsid w:val="009044F1"/>
    <w:rsid w:val="009047CC"/>
    <w:rsid w:val="00904A10"/>
    <w:rsid w:val="00904DA6"/>
    <w:rsid w:val="00905027"/>
    <w:rsid w:val="009050DA"/>
    <w:rsid w:val="009051FF"/>
    <w:rsid w:val="00905544"/>
    <w:rsid w:val="009055B5"/>
    <w:rsid w:val="00905839"/>
    <w:rsid w:val="0090599F"/>
    <w:rsid w:val="00905ACE"/>
    <w:rsid w:val="00905B14"/>
    <w:rsid w:val="00905BDA"/>
    <w:rsid w:val="00905E46"/>
    <w:rsid w:val="00905F81"/>
    <w:rsid w:val="00906761"/>
    <w:rsid w:val="00906944"/>
    <w:rsid w:val="00906AB0"/>
    <w:rsid w:val="00906AE5"/>
    <w:rsid w:val="00906B5E"/>
    <w:rsid w:val="00906CB1"/>
    <w:rsid w:val="00907095"/>
    <w:rsid w:val="009070B4"/>
    <w:rsid w:val="009071D9"/>
    <w:rsid w:val="00907340"/>
    <w:rsid w:val="00907652"/>
    <w:rsid w:val="00907697"/>
    <w:rsid w:val="00907735"/>
    <w:rsid w:val="009077BD"/>
    <w:rsid w:val="00907D15"/>
    <w:rsid w:val="00907EB1"/>
    <w:rsid w:val="00910131"/>
    <w:rsid w:val="0091030E"/>
    <w:rsid w:val="00910997"/>
    <w:rsid w:val="009109E6"/>
    <w:rsid w:val="00910B0F"/>
    <w:rsid w:val="00910D01"/>
    <w:rsid w:val="0091100C"/>
    <w:rsid w:val="00911274"/>
    <w:rsid w:val="00911441"/>
    <w:rsid w:val="00911C37"/>
    <w:rsid w:val="009121B0"/>
    <w:rsid w:val="009126DF"/>
    <w:rsid w:val="00912838"/>
    <w:rsid w:val="009128D7"/>
    <w:rsid w:val="00912A19"/>
    <w:rsid w:val="00912BD5"/>
    <w:rsid w:val="00912C14"/>
    <w:rsid w:val="00912C69"/>
    <w:rsid w:val="00912C83"/>
    <w:rsid w:val="00912DB5"/>
    <w:rsid w:val="00912FA6"/>
    <w:rsid w:val="0091314B"/>
    <w:rsid w:val="00913349"/>
    <w:rsid w:val="009135AE"/>
    <w:rsid w:val="00913774"/>
    <w:rsid w:val="00913833"/>
    <w:rsid w:val="00913A2B"/>
    <w:rsid w:val="00913FCA"/>
    <w:rsid w:val="00914151"/>
    <w:rsid w:val="00914817"/>
    <w:rsid w:val="00914915"/>
    <w:rsid w:val="0091492F"/>
    <w:rsid w:val="00914FCD"/>
    <w:rsid w:val="0091557F"/>
    <w:rsid w:val="00915823"/>
    <w:rsid w:val="0091582C"/>
    <w:rsid w:val="00915A5E"/>
    <w:rsid w:val="00915ACA"/>
    <w:rsid w:val="00915CCD"/>
    <w:rsid w:val="00915E90"/>
    <w:rsid w:val="00916164"/>
    <w:rsid w:val="009161EC"/>
    <w:rsid w:val="0091671E"/>
    <w:rsid w:val="0091745B"/>
    <w:rsid w:val="009177E6"/>
    <w:rsid w:val="00917AE4"/>
    <w:rsid w:val="00917F0F"/>
    <w:rsid w:val="00917FD0"/>
    <w:rsid w:val="0092029A"/>
    <w:rsid w:val="00920E5B"/>
    <w:rsid w:val="0092102C"/>
    <w:rsid w:val="00921399"/>
    <w:rsid w:val="00921941"/>
    <w:rsid w:val="00921B06"/>
    <w:rsid w:val="00922089"/>
    <w:rsid w:val="0092223F"/>
    <w:rsid w:val="0092273F"/>
    <w:rsid w:val="00922A9C"/>
    <w:rsid w:val="00922C90"/>
    <w:rsid w:val="00922DE1"/>
    <w:rsid w:val="00922ED9"/>
    <w:rsid w:val="00922F2E"/>
    <w:rsid w:val="00923248"/>
    <w:rsid w:val="0092325F"/>
    <w:rsid w:val="00923949"/>
    <w:rsid w:val="00924021"/>
    <w:rsid w:val="00924273"/>
    <w:rsid w:val="0092453C"/>
    <w:rsid w:val="0092463B"/>
    <w:rsid w:val="009246D5"/>
    <w:rsid w:val="00924A83"/>
    <w:rsid w:val="00924AF6"/>
    <w:rsid w:val="00924B82"/>
    <w:rsid w:val="00924CE6"/>
    <w:rsid w:val="00924E09"/>
    <w:rsid w:val="00925286"/>
    <w:rsid w:val="00925436"/>
    <w:rsid w:val="009257F8"/>
    <w:rsid w:val="00925817"/>
    <w:rsid w:val="00925AB2"/>
    <w:rsid w:val="00926483"/>
    <w:rsid w:val="00926534"/>
    <w:rsid w:val="009265A6"/>
    <w:rsid w:val="00926A38"/>
    <w:rsid w:val="00926D98"/>
    <w:rsid w:val="00927244"/>
    <w:rsid w:val="0092731C"/>
    <w:rsid w:val="0092735D"/>
    <w:rsid w:val="00927786"/>
    <w:rsid w:val="00927ADF"/>
    <w:rsid w:val="00927BF8"/>
    <w:rsid w:val="00927DB1"/>
    <w:rsid w:val="00927E20"/>
    <w:rsid w:val="009301FF"/>
    <w:rsid w:val="00930299"/>
    <w:rsid w:val="00930312"/>
    <w:rsid w:val="0093038A"/>
    <w:rsid w:val="009303BB"/>
    <w:rsid w:val="009306AD"/>
    <w:rsid w:val="009309C6"/>
    <w:rsid w:val="00930D15"/>
    <w:rsid w:val="00930EBB"/>
    <w:rsid w:val="00930F21"/>
    <w:rsid w:val="009314E1"/>
    <w:rsid w:val="00931757"/>
    <w:rsid w:val="00931AD0"/>
    <w:rsid w:val="00931CDA"/>
    <w:rsid w:val="00931CE4"/>
    <w:rsid w:val="00931D6B"/>
    <w:rsid w:val="00932971"/>
    <w:rsid w:val="00932B50"/>
    <w:rsid w:val="009333A6"/>
    <w:rsid w:val="00933649"/>
    <w:rsid w:val="00933698"/>
    <w:rsid w:val="00933F09"/>
    <w:rsid w:val="00934906"/>
    <w:rsid w:val="00934964"/>
    <w:rsid w:val="00934B34"/>
    <w:rsid w:val="00934DD4"/>
    <w:rsid w:val="00935086"/>
    <w:rsid w:val="00935264"/>
    <w:rsid w:val="0093583C"/>
    <w:rsid w:val="00935926"/>
    <w:rsid w:val="00935AD8"/>
    <w:rsid w:val="00935C5A"/>
    <w:rsid w:val="0093627C"/>
    <w:rsid w:val="009366C8"/>
    <w:rsid w:val="00936A9C"/>
    <w:rsid w:val="0093720D"/>
    <w:rsid w:val="009378E2"/>
    <w:rsid w:val="00937AB1"/>
    <w:rsid w:val="0094002C"/>
    <w:rsid w:val="00940534"/>
    <w:rsid w:val="0094053B"/>
    <w:rsid w:val="0094077B"/>
    <w:rsid w:val="009409BF"/>
    <w:rsid w:val="00940B12"/>
    <w:rsid w:val="009410A5"/>
    <w:rsid w:val="009412A4"/>
    <w:rsid w:val="0094138A"/>
    <w:rsid w:val="00941501"/>
    <w:rsid w:val="009417FE"/>
    <w:rsid w:val="0094187C"/>
    <w:rsid w:val="00941C4E"/>
    <w:rsid w:val="00941D19"/>
    <w:rsid w:val="00941F7B"/>
    <w:rsid w:val="00942741"/>
    <w:rsid w:val="009427EB"/>
    <w:rsid w:val="009429F0"/>
    <w:rsid w:val="00942E38"/>
    <w:rsid w:val="00942F08"/>
    <w:rsid w:val="00943A9B"/>
    <w:rsid w:val="00943CD4"/>
    <w:rsid w:val="00943F40"/>
    <w:rsid w:val="00944385"/>
    <w:rsid w:val="00944540"/>
    <w:rsid w:val="009445E6"/>
    <w:rsid w:val="00945A2A"/>
    <w:rsid w:val="00945B9E"/>
    <w:rsid w:val="00945F90"/>
    <w:rsid w:val="0094627A"/>
    <w:rsid w:val="0094654D"/>
    <w:rsid w:val="0094655C"/>
    <w:rsid w:val="00946756"/>
    <w:rsid w:val="00946F36"/>
    <w:rsid w:val="00947393"/>
    <w:rsid w:val="009475E5"/>
    <w:rsid w:val="0094795E"/>
    <w:rsid w:val="00947A55"/>
    <w:rsid w:val="00947C2F"/>
    <w:rsid w:val="00947CE4"/>
    <w:rsid w:val="00947FE6"/>
    <w:rsid w:val="00950066"/>
    <w:rsid w:val="0095022E"/>
    <w:rsid w:val="00950423"/>
    <w:rsid w:val="009504A8"/>
    <w:rsid w:val="009504BB"/>
    <w:rsid w:val="00950511"/>
    <w:rsid w:val="009509BC"/>
    <w:rsid w:val="009509D3"/>
    <w:rsid w:val="00950BE5"/>
    <w:rsid w:val="00951088"/>
    <w:rsid w:val="0095120F"/>
    <w:rsid w:val="00951625"/>
    <w:rsid w:val="0095163C"/>
    <w:rsid w:val="00951737"/>
    <w:rsid w:val="00951B5F"/>
    <w:rsid w:val="00951E73"/>
    <w:rsid w:val="00952519"/>
    <w:rsid w:val="00953288"/>
    <w:rsid w:val="00953563"/>
    <w:rsid w:val="00953617"/>
    <w:rsid w:val="009536D3"/>
    <w:rsid w:val="009538BE"/>
    <w:rsid w:val="00953FC9"/>
    <w:rsid w:val="009548B8"/>
    <w:rsid w:val="00954924"/>
    <w:rsid w:val="00954B3A"/>
    <w:rsid w:val="00954B55"/>
    <w:rsid w:val="00954CA3"/>
    <w:rsid w:val="00954CAC"/>
    <w:rsid w:val="00954D98"/>
    <w:rsid w:val="0095512F"/>
    <w:rsid w:val="009552C4"/>
    <w:rsid w:val="0095546F"/>
    <w:rsid w:val="009554ED"/>
    <w:rsid w:val="0095560E"/>
    <w:rsid w:val="00955692"/>
    <w:rsid w:val="00955850"/>
    <w:rsid w:val="00955C9B"/>
    <w:rsid w:val="00955D15"/>
    <w:rsid w:val="00955DE4"/>
    <w:rsid w:val="00956586"/>
    <w:rsid w:val="00956750"/>
    <w:rsid w:val="00956791"/>
    <w:rsid w:val="009567F0"/>
    <w:rsid w:val="00956BB8"/>
    <w:rsid w:val="00957221"/>
    <w:rsid w:val="00957AEC"/>
    <w:rsid w:val="00957D77"/>
    <w:rsid w:val="00960030"/>
    <w:rsid w:val="00960C60"/>
    <w:rsid w:val="009612C0"/>
    <w:rsid w:val="00961402"/>
    <w:rsid w:val="0096171F"/>
    <w:rsid w:val="00961898"/>
    <w:rsid w:val="009619D0"/>
    <w:rsid w:val="00961DC5"/>
    <w:rsid w:val="00962222"/>
    <w:rsid w:val="009627C0"/>
    <w:rsid w:val="00962AE7"/>
    <w:rsid w:val="00962F6D"/>
    <w:rsid w:val="00962FCF"/>
    <w:rsid w:val="00962FEC"/>
    <w:rsid w:val="00963555"/>
    <w:rsid w:val="009638C5"/>
    <w:rsid w:val="00963BBB"/>
    <w:rsid w:val="00963C36"/>
    <w:rsid w:val="00963FB6"/>
    <w:rsid w:val="00964007"/>
    <w:rsid w:val="00964203"/>
    <w:rsid w:val="00964348"/>
    <w:rsid w:val="00964827"/>
    <w:rsid w:val="00964B65"/>
    <w:rsid w:val="00964DF8"/>
    <w:rsid w:val="00965395"/>
    <w:rsid w:val="00965418"/>
    <w:rsid w:val="00965A79"/>
    <w:rsid w:val="00965B0A"/>
    <w:rsid w:val="009660A9"/>
    <w:rsid w:val="009661F0"/>
    <w:rsid w:val="009662F8"/>
    <w:rsid w:val="009665B2"/>
    <w:rsid w:val="009665EC"/>
    <w:rsid w:val="0096678F"/>
    <w:rsid w:val="00967493"/>
    <w:rsid w:val="0096754A"/>
    <w:rsid w:val="009677E8"/>
    <w:rsid w:val="00967DE5"/>
    <w:rsid w:val="00967E47"/>
    <w:rsid w:val="009702FE"/>
    <w:rsid w:val="0097039A"/>
    <w:rsid w:val="009703C5"/>
    <w:rsid w:val="0097047F"/>
    <w:rsid w:val="00970ABB"/>
    <w:rsid w:val="00970B2C"/>
    <w:rsid w:val="00970C9A"/>
    <w:rsid w:val="00970D35"/>
    <w:rsid w:val="00970D7D"/>
    <w:rsid w:val="00970EE8"/>
    <w:rsid w:val="009718E9"/>
    <w:rsid w:val="00971C88"/>
    <w:rsid w:val="00971E76"/>
    <w:rsid w:val="00971EDA"/>
    <w:rsid w:val="00972435"/>
    <w:rsid w:val="009725D5"/>
    <w:rsid w:val="009726D2"/>
    <w:rsid w:val="0097278A"/>
    <w:rsid w:val="00972868"/>
    <w:rsid w:val="00972BBB"/>
    <w:rsid w:val="00972D78"/>
    <w:rsid w:val="00972E65"/>
    <w:rsid w:val="0097307A"/>
    <w:rsid w:val="0097368E"/>
    <w:rsid w:val="0097384B"/>
    <w:rsid w:val="00973B33"/>
    <w:rsid w:val="00973F50"/>
    <w:rsid w:val="00973FAA"/>
    <w:rsid w:val="0097420C"/>
    <w:rsid w:val="009746E9"/>
    <w:rsid w:val="00975798"/>
    <w:rsid w:val="00975CE0"/>
    <w:rsid w:val="00975D04"/>
    <w:rsid w:val="009761A0"/>
    <w:rsid w:val="009769CE"/>
    <w:rsid w:val="00976BFA"/>
    <w:rsid w:val="00976C4F"/>
    <w:rsid w:val="00976C54"/>
    <w:rsid w:val="00976CE8"/>
    <w:rsid w:val="00976D39"/>
    <w:rsid w:val="009770BC"/>
    <w:rsid w:val="00977B94"/>
    <w:rsid w:val="00977BB4"/>
    <w:rsid w:val="00977DB2"/>
    <w:rsid w:val="00977DCD"/>
    <w:rsid w:val="00977F2A"/>
    <w:rsid w:val="00977F6F"/>
    <w:rsid w:val="009804C5"/>
    <w:rsid w:val="009804F6"/>
    <w:rsid w:val="00980AC5"/>
    <w:rsid w:val="00980AD5"/>
    <w:rsid w:val="00980BD2"/>
    <w:rsid w:val="00980ED4"/>
    <w:rsid w:val="0098105E"/>
    <w:rsid w:val="009810BB"/>
    <w:rsid w:val="009813B3"/>
    <w:rsid w:val="00981B8B"/>
    <w:rsid w:val="00981C6C"/>
    <w:rsid w:val="00981EA0"/>
    <w:rsid w:val="00981F88"/>
    <w:rsid w:val="00981FCE"/>
    <w:rsid w:val="0098220B"/>
    <w:rsid w:val="009827E6"/>
    <w:rsid w:val="00982AB9"/>
    <w:rsid w:val="00982AC6"/>
    <w:rsid w:val="009830A4"/>
    <w:rsid w:val="00983221"/>
    <w:rsid w:val="0098353A"/>
    <w:rsid w:val="00983923"/>
    <w:rsid w:val="00983EA0"/>
    <w:rsid w:val="0098455F"/>
    <w:rsid w:val="00984F4F"/>
    <w:rsid w:val="00984FB3"/>
    <w:rsid w:val="00985248"/>
    <w:rsid w:val="00985751"/>
    <w:rsid w:val="00985C5B"/>
    <w:rsid w:val="00985C8E"/>
    <w:rsid w:val="00985E33"/>
    <w:rsid w:val="00985FC5"/>
    <w:rsid w:val="00986175"/>
    <w:rsid w:val="00986346"/>
    <w:rsid w:val="009864FE"/>
    <w:rsid w:val="00986635"/>
    <w:rsid w:val="00986670"/>
    <w:rsid w:val="009869FA"/>
    <w:rsid w:val="00986C48"/>
    <w:rsid w:val="00986C6D"/>
    <w:rsid w:val="00986C95"/>
    <w:rsid w:val="00986F4F"/>
    <w:rsid w:val="00987422"/>
    <w:rsid w:val="0098745F"/>
    <w:rsid w:val="0098755D"/>
    <w:rsid w:val="00987A0E"/>
    <w:rsid w:val="00987BB7"/>
    <w:rsid w:val="00987D99"/>
    <w:rsid w:val="00987EAE"/>
    <w:rsid w:val="00987EB8"/>
    <w:rsid w:val="00987FDE"/>
    <w:rsid w:val="00990186"/>
    <w:rsid w:val="00990477"/>
    <w:rsid w:val="00990563"/>
    <w:rsid w:val="009907E0"/>
    <w:rsid w:val="009908E2"/>
    <w:rsid w:val="00990DD8"/>
    <w:rsid w:val="00991333"/>
    <w:rsid w:val="0099133E"/>
    <w:rsid w:val="0099134A"/>
    <w:rsid w:val="00991588"/>
    <w:rsid w:val="00991C86"/>
    <w:rsid w:val="00991DD7"/>
    <w:rsid w:val="00991EA1"/>
    <w:rsid w:val="00992077"/>
    <w:rsid w:val="00992116"/>
    <w:rsid w:val="00992259"/>
    <w:rsid w:val="0099308F"/>
    <w:rsid w:val="00993425"/>
    <w:rsid w:val="00993CF4"/>
    <w:rsid w:val="00994016"/>
    <w:rsid w:val="009947CC"/>
    <w:rsid w:val="00994E19"/>
    <w:rsid w:val="009959DE"/>
    <w:rsid w:val="00995C2F"/>
    <w:rsid w:val="00995C9B"/>
    <w:rsid w:val="00995D36"/>
    <w:rsid w:val="00996183"/>
    <w:rsid w:val="0099662B"/>
    <w:rsid w:val="009969D4"/>
    <w:rsid w:val="00996AB6"/>
    <w:rsid w:val="00996BDC"/>
    <w:rsid w:val="00996EAE"/>
    <w:rsid w:val="00997524"/>
    <w:rsid w:val="00997611"/>
    <w:rsid w:val="00997AD8"/>
    <w:rsid w:val="00997DFB"/>
    <w:rsid w:val="009A00B3"/>
    <w:rsid w:val="009A01A7"/>
    <w:rsid w:val="009A064F"/>
    <w:rsid w:val="009A0C5A"/>
    <w:rsid w:val="009A0D54"/>
    <w:rsid w:val="009A0F31"/>
    <w:rsid w:val="009A1249"/>
    <w:rsid w:val="009A1BAE"/>
    <w:rsid w:val="009A2298"/>
    <w:rsid w:val="009A2783"/>
    <w:rsid w:val="009A2975"/>
    <w:rsid w:val="009A2AB2"/>
    <w:rsid w:val="009A2B78"/>
    <w:rsid w:val="009A3B08"/>
    <w:rsid w:val="009A3B6A"/>
    <w:rsid w:val="009A3EE0"/>
    <w:rsid w:val="009A3F53"/>
    <w:rsid w:val="009A422F"/>
    <w:rsid w:val="009A44D8"/>
    <w:rsid w:val="009A46D9"/>
    <w:rsid w:val="009A4A34"/>
    <w:rsid w:val="009A4B22"/>
    <w:rsid w:val="009A4FAF"/>
    <w:rsid w:val="009A53C6"/>
    <w:rsid w:val="009A57AD"/>
    <w:rsid w:val="009A583E"/>
    <w:rsid w:val="009A58A2"/>
    <w:rsid w:val="009A5950"/>
    <w:rsid w:val="009A5B16"/>
    <w:rsid w:val="009A60D7"/>
    <w:rsid w:val="009A6763"/>
    <w:rsid w:val="009A68F8"/>
    <w:rsid w:val="009A6C0C"/>
    <w:rsid w:val="009A6C2B"/>
    <w:rsid w:val="009A6DCD"/>
    <w:rsid w:val="009A6E22"/>
    <w:rsid w:val="009A708D"/>
    <w:rsid w:val="009A7095"/>
    <w:rsid w:val="009A730A"/>
    <w:rsid w:val="009A7481"/>
    <w:rsid w:val="009A7645"/>
    <w:rsid w:val="009A77C7"/>
    <w:rsid w:val="009A7CD1"/>
    <w:rsid w:val="009B0111"/>
    <w:rsid w:val="009B053A"/>
    <w:rsid w:val="009B0718"/>
    <w:rsid w:val="009B0871"/>
    <w:rsid w:val="009B0A3B"/>
    <w:rsid w:val="009B0AA4"/>
    <w:rsid w:val="009B0C8F"/>
    <w:rsid w:val="009B0F60"/>
    <w:rsid w:val="009B10EF"/>
    <w:rsid w:val="009B122D"/>
    <w:rsid w:val="009B15D2"/>
    <w:rsid w:val="009B1926"/>
    <w:rsid w:val="009B1A31"/>
    <w:rsid w:val="009B1A32"/>
    <w:rsid w:val="009B1B01"/>
    <w:rsid w:val="009B1D23"/>
    <w:rsid w:val="009B1E22"/>
    <w:rsid w:val="009B1E50"/>
    <w:rsid w:val="009B20C6"/>
    <w:rsid w:val="009B273F"/>
    <w:rsid w:val="009B28A4"/>
    <w:rsid w:val="009B2AAD"/>
    <w:rsid w:val="009B2BCE"/>
    <w:rsid w:val="009B3356"/>
    <w:rsid w:val="009B42F5"/>
    <w:rsid w:val="009B4478"/>
    <w:rsid w:val="009B45DA"/>
    <w:rsid w:val="009B46DF"/>
    <w:rsid w:val="009B4BA1"/>
    <w:rsid w:val="009B4DAC"/>
    <w:rsid w:val="009B4DCD"/>
    <w:rsid w:val="009B504A"/>
    <w:rsid w:val="009B57A2"/>
    <w:rsid w:val="009B59D9"/>
    <w:rsid w:val="009B5A3E"/>
    <w:rsid w:val="009B5E94"/>
    <w:rsid w:val="009B5FBF"/>
    <w:rsid w:val="009B67E3"/>
    <w:rsid w:val="009B69CD"/>
    <w:rsid w:val="009B6B85"/>
    <w:rsid w:val="009B6E49"/>
    <w:rsid w:val="009B6F2B"/>
    <w:rsid w:val="009B6F84"/>
    <w:rsid w:val="009B79B8"/>
    <w:rsid w:val="009B7B11"/>
    <w:rsid w:val="009B7F9B"/>
    <w:rsid w:val="009C0201"/>
    <w:rsid w:val="009C055C"/>
    <w:rsid w:val="009C056D"/>
    <w:rsid w:val="009C0612"/>
    <w:rsid w:val="009C0B25"/>
    <w:rsid w:val="009C0D8A"/>
    <w:rsid w:val="009C1120"/>
    <w:rsid w:val="009C1723"/>
    <w:rsid w:val="009C1C4E"/>
    <w:rsid w:val="009C21F1"/>
    <w:rsid w:val="009C2539"/>
    <w:rsid w:val="009C26F6"/>
    <w:rsid w:val="009C2802"/>
    <w:rsid w:val="009C32BA"/>
    <w:rsid w:val="009C336A"/>
    <w:rsid w:val="009C351A"/>
    <w:rsid w:val="009C3C55"/>
    <w:rsid w:val="009C3C84"/>
    <w:rsid w:val="009C3C97"/>
    <w:rsid w:val="009C427C"/>
    <w:rsid w:val="009C4557"/>
    <w:rsid w:val="009C4610"/>
    <w:rsid w:val="009C46D9"/>
    <w:rsid w:val="009C48FF"/>
    <w:rsid w:val="009C4BE7"/>
    <w:rsid w:val="009C4EB2"/>
    <w:rsid w:val="009C50DC"/>
    <w:rsid w:val="009C51F0"/>
    <w:rsid w:val="009C5933"/>
    <w:rsid w:val="009C5DBB"/>
    <w:rsid w:val="009C62D0"/>
    <w:rsid w:val="009C67CA"/>
    <w:rsid w:val="009C6A33"/>
    <w:rsid w:val="009C6ABC"/>
    <w:rsid w:val="009C6ABD"/>
    <w:rsid w:val="009C6B1B"/>
    <w:rsid w:val="009C6C99"/>
    <w:rsid w:val="009C6E92"/>
    <w:rsid w:val="009C6F18"/>
    <w:rsid w:val="009C7B6A"/>
    <w:rsid w:val="009C7DA8"/>
    <w:rsid w:val="009D019E"/>
    <w:rsid w:val="009D02E6"/>
    <w:rsid w:val="009D0AE9"/>
    <w:rsid w:val="009D124E"/>
    <w:rsid w:val="009D1514"/>
    <w:rsid w:val="009D173D"/>
    <w:rsid w:val="009D18E5"/>
    <w:rsid w:val="009D1CFC"/>
    <w:rsid w:val="009D224F"/>
    <w:rsid w:val="009D22A0"/>
    <w:rsid w:val="009D22B2"/>
    <w:rsid w:val="009D25D9"/>
    <w:rsid w:val="009D284F"/>
    <w:rsid w:val="009D288E"/>
    <w:rsid w:val="009D29DA"/>
    <w:rsid w:val="009D2B91"/>
    <w:rsid w:val="009D2CB4"/>
    <w:rsid w:val="009D2FBD"/>
    <w:rsid w:val="009D3591"/>
    <w:rsid w:val="009D3983"/>
    <w:rsid w:val="009D3F61"/>
    <w:rsid w:val="009D4028"/>
    <w:rsid w:val="009D407E"/>
    <w:rsid w:val="009D4598"/>
    <w:rsid w:val="009D4872"/>
    <w:rsid w:val="009D4B65"/>
    <w:rsid w:val="009D4E45"/>
    <w:rsid w:val="009D5145"/>
    <w:rsid w:val="009D5306"/>
    <w:rsid w:val="009D54E1"/>
    <w:rsid w:val="009D5887"/>
    <w:rsid w:val="009D5B5E"/>
    <w:rsid w:val="009D6115"/>
    <w:rsid w:val="009D617C"/>
    <w:rsid w:val="009D66EA"/>
    <w:rsid w:val="009D694C"/>
    <w:rsid w:val="009D70AB"/>
    <w:rsid w:val="009D712B"/>
    <w:rsid w:val="009D7144"/>
    <w:rsid w:val="009D717C"/>
    <w:rsid w:val="009D7518"/>
    <w:rsid w:val="009D773D"/>
    <w:rsid w:val="009D7A8D"/>
    <w:rsid w:val="009D7AD7"/>
    <w:rsid w:val="009D7D6E"/>
    <w:rsid w:val="009E0195"/>
    <w:rsid w:val="009E07C9"/>
    <w:rsid w:val="009E0A93"/>
    <w:rsid w:val="009E0B5C"/>
    <w:rsid w:val="009E10EB"/>
    <w:rsid w:val="009E1A29"/>
    <w:rsid w:val="009E1B75"/>
    <w:rsid w:val="009E1B8A"/>
    <w:rsid w:val="009E1BF6"/>
    <w:rsid w:val="009E1F94"/>
    <w:rsid w:val="009E23BC"/>
    <w:rsid w:val="009E23C8"/>
    <w:rsid w:val="009E2683"/>
    <w:rsid w:val="009E2904"/>
    <w:rsid w:val="009E2AAC"/>
    <w:rsid w:val="009E2C1A"/>
    <w:rsid w:val="009E2DAA"/>
    <w:rsid w:val="009E2E35"/>
    <w:rsid w:val="009E2F2C"/>
    <w:rsid w:val="009E3345"/>
    <w:rsid w:val="009E3C9C"/>
    <w:rsid w:val="009E3CC2"/>
    <w:rsid w:val="009E3D19"/>
    <w:rsid w:val="009E405B"/>
    <w:rsid w:val="009E42C7"/>
    <w:rsid w:val="009E45D4"/>
    <w:rsid w:val="009E465D"/>
    <w:rsid w:val="009E477E"/>
    <w:rsid w:val="009E4A42"/>
    <w:rsid w:val="009E4EAC"/>
    <w:rsid w:val="009E51C3"/>
    <w:rsid w:val="009E52CE"/>
    <w:rsid w:val="009E5336"/>
    <w:rsid w:val="009E54E6"/>
    <w:rsid w:val="009E5B35"/>
    <w:rsid w:val="009E5EF5"/>
    <w:rsid w:val="009E64CB"/>
    <w:rsid w:val="009E669A"/>
    <w:rsid w:val="009E6895"/>
    <w:rsid w:val="009E68A2"/>
    <w:rsid w:val="009E696C"/>
    <w:rsid w:val="009E6AA5"/>
    <w:rsid w:val="009E6ABF"/>
    <w:rsid w:val="009E74EE"/>
    <w:rsid w:val="009E78D2"/>
    <w:rsid w:val="009E7B22"/>
    <w:rsid w:val="009F0180"/>
    <w:rsid w:val="009F064E"/>
    <w:rsid w:val="009F0A9E"/>
    <w:rsid w:val="009F0B18"/>
    <w:rsid w:val="009F0BE3"/>
    <w:rsid w:val="009F0C3A"/>
    <w:rsid w:val="009F0D6C"/>
    <w:rsid w:val="009F1EE8"/>
    <w:rsid w:val="009F1FC8"/>
    <w:rsid w:val="009F2034"/>
    <w:rsid w:val="009F2037"/>
    <w:rsid w:val="009F2425"/>
    <w:rsid w:val="009F2651"/>
    <w:rsid w:val="009F2849"/>
    <w:rsid w:val="009F2C81"/>
    <w:rsid w:val="009F32A4"/>
    <w:rsid w:val="009F34AB"/>
    <w:rsid w:val="009F3804"/>
    <w:rsid w:val="009F3F46"/>
    <w:rsid w:val="009F471D"/>
    <w:rsid w:val="009F4740"/>
    <w:rsid w:val="009F4849"/>
    <w:rsid w:val="009F4E74"/>
    <w:rsid w:val="009F5677"/>
    <w:rsid w:val="009F576B"/>
    <w:rsid w:val="009F578E"/>
    <w:rsid w:val="009F58A8"/>
    <w:rsid w:val="009F5AC7"/>
    <w:rsid w:val="009F5ACE"/>
    <w:rsid w:val="009F5C64"/>
    <w:rsid w:val="009F5E78"/>
    <w:rsid w:val="009F5F0A"/>
    <w:rsid w:val="009F6821"/>
    <w:rsid w:val="009F68DB"/>
    <w:rsid w:val="009F6A0C"/>
    <w:rsid w:val="009F6C10"/>
    <w:rsid w:val="009F6DB9"/>
    <w:rsid w:val="009F6FC7"/>
    <w:rsid w:val="009F71DF"/>
    <w:rsid w:val="009F731F"/>
    <w:rsid w:val="009F74AC"/>
    <w:rsid w:val="009F7631"/>
    <w:rsid w:val="009F7E62"/>
    <w:rsid w:val="00A0049A"/>
    <w:rsid w:val="00A004FC"/>
    <w:rsid w:val="00A009DD"/>
    <w:rsid w:val="00A00BB9"/>
    <w:rsid w:val="00A00C04"/>
    <w:rsid w:val="00A00D19"/>
    <w:rsid w:val="00A01058"/>
    <w:rsid w:val="00A0136B"/>
    <w:rsid w:val="00A0177E"/>
    <w:rsid w:val="00A01958"/>
    <w:rsid w:val="00A01D6E"/>
    <w:rsid w:val="00A01DB2"/>
    <w:rsid w:val="00A01F3C"/>
    <w:rsid w:val="00A01FB0"/>
    <w:rsid w:val="00A020D3"/>
    <w:rsid w:val="00A023DC"/>
    <w:rsid w:val="00A026E0"/>
    <w:rsid w:val="00A02756"/>
    <w:rsid w:val="00A0279C"/>
    <w:rsid w:val="00A028C5"/>
    <w:rsid w:val="00A02A0A"/>
    <w:rsid w:val="00A02EF3"/>
    <w:rsid w:val="00A02FEB"/>
    <w:rsid w:val="00A0318C"/>
    <w:rsid w:val="00A03195"/>
    <w:rsid w:val="00A037E6"/>
    <w:rsid w:val="00A038F8"/>
    <w:rsid w:val="00A03C9F"/>
    <w:rsid w:val="00A03D5F"/>
    <w:rsid w:val="00A03D90"/>
    <w:rsid w:val="00A04210"/>
    <w:rsid w:val="00A0427F"/>
    <w:rsid w:val="00A042D9"/>
    <w:rsid w:val="00A0493E"/>
    <w:rsid w:val="00A04CE3"/>
    <w:rsid w:val="00A04E81"/>
    <w:rsid w:val="00A04F6D"/>
    <w:rsid w:val="00A05046"/>
    <w:rsid w:val="00A05062"/>
    <w:rsid w:val="00A05099"/>
    <w:rsid w:val="00A05141"/>
    <w:rsid w:val="00A0518E"/>
    <w:rsid w:val="00A053F5"/>
    <w:rsid w:val="00A05989"/>
    <w:rsid w:val="00A05B52"/>
    <w:rsid w:val="00A05D40"/>
    <w:rsid w:val="00A05DD9"/>
    <w:rsid w:val="00A05E09"/>
    <w:rsid w:val="00A068DA"/>
    <w:rsid w:val="00A06A57"/>
    <w:rsid w:val="00A06F26"/>
    <w:rsid w:val="00A07031"/>
    <w:rsid w:val="00A0704D"/>
    <w:rsid w:val="00A070F3"/>
    <w:rsid w:val="00A0728B"/>
    <w:rsid w:val="00A079C7"/>
    <w:rsid w:val="00A07DFB"/>
    <w:rsid w:val="00A07FC4"/>
    <w:rsid w:val="00A101B5"/>
    <w:rsid w:val="00A101E6"/>
    <w:rsid w:val="00A1046C"/>
    <w:rsid w:val="00A10619"/>
    <w:rsid w:val="00A10CD7"/>
    <w:rsid w:val="00A110D4"/>
    <w:rsid w:val="00A112EA"/>
    <w:rsid w:val="00A11301"/>
    <w:rsid w:val="00A11614"/>
    <w:rsid w:val="00A1192F"/>
    <w:rsid w:val="00A11A03"/>
    <w:rsid w:val="00A12AD7"/>
    <w:rsid w:val="00A12B76"/>
    <w:rsid w:val="00A12D6E"/>
    <w:rsid w:val="00A12FDB"/>
    <w:rsid w:val="00A1321E"/>
    <w:rsid w:val="00A13263"/>
    <w:rsid w:val="00A133AE"/>
    <w:rsid w:val="00A134F4"/>
    <w:rsid w:val="00A1399B"/>
    <w:rsid w:val="00A13B08"/>
    <w:rsid w:val="00A13E97"/>
    <w:rsid w:val="00A13F10"/>
    <w:rsid w:val="00A1403D"/>
    <w:rsid w:val="00A140A5"/>
    <w:rsid w:val="00A143B9"/>
    <w:rsid w:val="00A14623"/>
    <w:rsid w:val="00A1490F"/>
    <w:rsid w:val="00A149F8"/>
    <w:rsid w:val="00A14A28"/>
    <w:rsid w:val="00A14B37"/>
    <w:rsid w:val="00A14BE1"/>
    <w:rsid w:val="00A14CE5"/>
    <w:rsid w:val="00A14FF6"/>
    <w:rsid w:val="00A15740"/>
    <w:rsid w:val="00A1586F"/>
    <w:rsid w:val="00A15DD5"/>
    <w:rsid w:val="00A166BA"/>
    <w:rsid w:val="00A166EC"/>
    <w:rsid w:val="00A16A5F"/>
    <w:rsid w:val="00A16AEF"/>
    <w:rsid w:val="00A16DDB"/>
    <w:rsid w:val="00A1711E"/>
    <w:rsid w:val="00A17154"/>
    <w:rsid w:val="00A1764E"/>
    <w:rsid w:val="00A17660"/>
    <w:rsid w:val="00A1783C"/>
    <w:rsid w:val="00A17D62"/>
    <w:rsid w:val="00A17F8C"/>
    <w:rsid w:val="00A2000C"/>
    <w:rsid w:val="00A20319"/>
    <w:rsid w:val="00A20330"/>
    <w:rsid w:val="00A20388"/>
    <w:rsid w:val="00A204DA"/>
    <w:rsid w:val="00A20516"/>
    <w:rsid w:val="00A20681"/>
    <w:rsid w:val="00A2095A"/>
    <w:rsid w:val="00A20C25"/>
    <w:rsid w:val="00A20D5B"/>
    <w:rsid w:val="00A21027"/>
    <w:rsid w:val="00A2107F"/>
    <w:rsid w:val="00A213D0"/>
    <w:rsid w:val="00A21427"/>
    <w:rsid w:val="00A216F2"/>
    <w:rsid w:val="00A217A1"/>
    <w:rsid w:val="00A21878"/>
    <w:rsid w:val="00A218A6"/>
    <w:rsid w:val="00A22211"/>
    <w:rsid w:val="00A2229B"/>
    <w:rsid w:val="00A22771"/>
    <w:rsid w:val="00A2298E"/>
    <w:rsid w:val="00A22994"/>
    <w:rsid w:val="00A22A0A"/>
    <w:rsid w:val="00A22F9B"/>
    <w:rsid w:val="00A22FA6"/>
    <w:rsid w:val="00A2389E"/>
    <w:rsid w:val="00A23E03"/>
    <w:rsid w:val="00A23F41"/>
    <w:rsid w:val="00A2407F"/>
    <w:rsid w:val="00A242C8"/>
    <w:rsid w:val="00A2435B"/>
    <w:rsid w:val="00A24671"/>
    <w:rsid w:val="00A247D0"/>
    <w:rsid w:val="00A249AD"/>
    <w:rsid w:val="00A24E50"/>
    <w:rsid w:val="00A25051"/>
    <w:rsid w:val="00A254FF"/>
    <w:rsid w:val="00A25D6B"/>
    <w:rsid w:val="00A2615B"/>
    <w:rsid w:val="00A2623E"/>
    <w:rsid w:val="00A26300"/>
    <w:rsid w:val="00A263A0"/>
    <w:rsid w:val="00A2649D"/>
    <w:rsid w:val="00A266A9"/>
    <w:rsid w:val="00A26713"/>
    <w:rsid w:val="00A26BED"/>
    <w:rsid w:val="00A2718A"/>
    <w:rsid w:val="00A2736F"/>
    <w:rsid w:val="00A273CB"/>
    <w:rsid w:val="00A273DF"/>
    <w:rsid w:val="00A275C6"/>
    <w:rsid w:val="00A2782F"/>
    <w:rsid w:val="00A27A40"/>
    <w:rsid w:val="00A27A6F"/>
    <w:rsid w:val="00A27AD4"/>
    <w:rsid w:val="00A27DBE"/>
    <w:rsid w:val="00A27E73"/>
    <w:rsid w:val="00A27EEB"/>
    <w:rsid w:val="00A302B4"/>
    <w:rsid w:val="00A307B9"/>
    <w:rsid w:val="00A308B1"/>
    <w:rsid w:val="00A30CB0"/>
    <w:rsid w:val="00A30D0C"/>
    <w:rsid w:val="00A30D61"/>
    <w:rsid w:val="00A311CA"/>
    <w:rsid w:val="00A316E5"/>
    <w:rsid w:val="00A316F6"/>
    <w:rsid w:val="00A317CB"/>
    <w:rsid w:val="00A318E6"/>
    <w:rsid w:val="00A31A41"/>
    <w:rsid w:val="00A31CF9"/>
    <w:rsid w:val="00A31EE2"/>
    <w:rsid w:val="00A31F28"/>
    <w:rsid w:val="00A31F9F"/>
    <w:rsid w:val="00A320F2"/>
    <w:rsid w:val="00A32420"/>
    <w:rsid w:val="00A3242A"/>
    <w:rsid w:val="00A324B3"/>
    <w:rsid w:val="00A32A30"/>
    <w:rsid w:val="00A32A3A"/>
    <w:rsid w:val="00A32A9E"/>
    <w:rsid w:val="00A32D4E"/>
    <w:rsid w:val="00A32F40"/>
    <w:rsid w:val="00A3324B"/>
    <w:rsid w:val="00A33378"/>
    <w:rsid w:val="00A3364C"/>
    <w:rsid w:val="00A33A67"/>
    <w:rsid w:val="00A33C47"/>
    <w:rsid w:val="00A33E86"/>
    <w:rsid w:val="00A344F3"/>
    <w:rsid w:val="00A345E7"/>
    <w:rsid w:val="00A34753"/>
    <w:rsid w:val="00A348C6"/>
    <w:rsid w:val="00A34BB1"/>
    <w:rsid w:val="00A34EBA"/>
    <w:rsid w:val="00A3539A"/>
    <w:rsid w:val="00A353AC"/>
    <w:rsid w:val="00A35869"/>
    <w:rsid w:val="00A35AB2"/>
    <w:rsid w:val="00A35BCF"/>
    <w:rsid w:val="00A35D24"/>
    <w:rsid w:val="00A35D9B"/>
    <w:rsid w:val="00A35F05"/>
    <w:rsid w:val="00A3634E"/>
    <w:rsid w:val="00A36AA1"/>
    <w:rsid w:val="00A36ABE"/>
    <w:rsid w:val="00A36BA8"/>
    <w:rsid w:val="00A36C82"/>
    <w:rsid w:val="00A36CA4"/>
    <w:rsid w:val="00A37046"/>
    <w:rsid w:val="00A370FF"/>
    <w:rsid w:val="00A373E8"/>
    <w:rsid w:val="00A37B45"/>
    <w:rsid w:val="00A37C21"/>
    <w:rsid w:val="00A37DA3"/>
    <w:rsid w:val="00A4035B"/>
    <w:rsid w:val="00A40C22"/>
    <w:rsid w:val="00A40C2C"/>
    <w:rsid w:val="00A4145D"/>
    <w:rsid w:val="00A41C2A"/>
    <w:rsid w:val="00A41FE6"/>
    <w:rsid w:val="00A4229F"/>
    <w:rsid w:val="00A42342"/>
    <w:rsid w:val="00A4243A"/>
    <w:rsid w:val="00A4291D"/>
    <w:rsid w:val="00A42E26"/>
    <w:rsid w:val="00A42F78"/>
    <w:rsid w:val="00A43052"/>
    <w:rsid w:val="00A43220"/>
    <w:rsid w:val="00A432C5"/>
    <w:rsid w:val="00A4348D"/>
    <w:rsid w:val="00A44E87"/>
    <w:rsid w:val="00A44EE5"/>
    <w:rsid w:val="00A451EB"/>
    <w:rsid w:val="00A45308"/>
    <w:rsid w:val="00A45395"/>
    <w:rsid w:val="00A456C2"/>
    <w:rsid w:val="00A4599E"/>
    <w:rsid w:val="00A45EA7"/>
    <w:rsid w:val="00A460E5"/>
    <w:rsid w:val="00A4632A"/>
    <w:rsid w:val="00A463B0"/>
    <w:rsid w:val="00A4653C"/>
    <w:rsid w:val="00A46568"/>
    <w:rsid w:val="00A47318"/>
    <w:rsid w:val="00A4733D"/>
    <w:rsid w:val="00A476F2"/>
    <w:rsid w:val="00A4787B"/>
    <w:rsid w:val="00A47D2B"/>
    <w:rsid w:val="00A5027B"/>
    <w:rsid w:val="00A50634"/>
    <w:rsid w:val="00A50A80"/>
    <w:rsid w:val="00A51A13"/>
    <w:rsid w:val="00A51A76"/>
    <w:rsid w:val="00A51D62"/>
    <w:rsid w:val="00A51EB4"/>
    <w:rsid w:val="00A51F44"/>
    <w:rsid w:val="00A51F56"/>
    <w:rsid w:val="00A524CF"/>
    <w:rsid w:val="00A5271B"/>
    <w:rsid w:val="00A52E9F"/>
    <w:rsid w:val="00A530D0"/>
    <w:rsid w:val="00A5313E"/>
    <w:rsid w:val="00A53417"/>
    <w:rsid w:val="00A53428"/>
    <w:rsid w:val="00A534F1"/>
    <w:rsid w:val="00A53646"/>
    <w:rsid w:val="00A5392E"/>
    <w:rsid w:val="00A53BBA"/>
    <w:rsid w:val="00A53EA0"/>
    <w:rsid w:val="00A53F0F"/>
    <w:rsid w:val="00A54879"/>
    <w:rsid w:val="00A54C71"/>
    <w:rsid w:val="00A54FA3"/>
    <w:rsid w:val="00A55062"/>
    <w:rsid w:val="00A552EF"/>
    <w:rsid w:val="00A5539E"/>
    <w:rsid w:val="00A5598B"/>
    <w:rsid w:val="00A55E1A"/>
    <w:rsid w:val="00A56012"/>
    <w:rsid w:val="00A562A0"/>
    <w:rsid w:val="00A56518"/>
    <w:rsid w:val="00A56521"/>
    <w:rsid w:val="00A56913"/>
    <w:rsid w:val="00A56AEB"/>
    <w:rsid w:val="00A56CEF"/>
    <w:rsid w:val="00A56DD4"/>
    <w:rsid w:val="00A57480"/>
    <w:rsid w:val="00A57558"/>
    <w:rsid w:val="00A57A1C"/>
    <w:rsid w:val="00A57C2B"/>
    <w:rsid w:val="00A57CEA"/>
    <w:rsid w:val="00A57D0B"/>
    <w:rsid w:val="00A57DF9"/>
    <w:rsid w:val="00A57FB1"/>
    <w:rsid w:val="00A6000F"/>
    <w:rsid w:val="00A6065F"/>
    <w:rsid w:val="00A60760"/>
    <w:rsid w:val="00A609A0"/>
    <w:rsid w:val="00A60DC5"/>
    <w:rsid w:val="00A60F1D"/>
    <w:rsid w:val="00A60F68"/>
    <w:rsid w:val="00A60F8E"/>
    <w:rsid w:val="00A613FA"/>
    <w:rsid w:val="00A618A4"/>
    <w:rsid w:val="00A618B3"/>
    <w:rsid w:val="00A61E4D"/>
    <w:rsid w:val="00A62589"/>
    <w:rsid w:val="00A6261A"/>
    <w:rsid w:val="00A628C8"/>
    <w:rsid w:val="00A628CC"/>
    <w:rsid w:val="00A629B4"/>
    <w:rsid w:val="00A6301E"/>
    <w:rsid w:val="00A6397B"/>
    <w:rsid w:val="00A639C5"/>
    <w:rsid w:val="00A63A34"/>
    <w:rsid w:val="00A63D12"/>
    <w:rsid w:val="00A63DC5"/>
    <w:rsid w:val="00A64066"/>
    <w:rsid w:val="00A64310"/>
    <w:rsid w:val="00A64335"/>
    <w:rsid w:val="00A644D8"/>
    <w:rsid w:val="00A64579"/>
    <w:rsid w:val="00A6474E"/>
    <w:rsid w:val="00A648B2"/>
    <w:rsid w:val="00A65055"/>
    <w:rsid w:val="00A65278"/>
    <w:rsid w:val="00A65401"/>
    <w:rsid w:val="00A6558E"/>
    <w:rsid w:val="00A656AA"/>
    <w:rsid w:val="00A65857"/>
    <w:rsid w:val="00A659FC"/>
    <w:rsid w:val="00A65CBA"/>
    <w:rsid w:val="00A65F60"/>
    <w:rsid w:val="00A66463"/>
    <w:rsid w:val="00A6714E"/>
    <w:rsid w:val="00A67342"/>
    <w:rsid w:val="00A675CB"/>
    <w:rsid w:val="00A67704"/>
    <w:rsid w:val="00A67B77"/>
    <w:rsid w:val="00A67ECC"/>
    <w:rsid w:val="00A70228"/>
    <w:rsid w:val="00A70249"/>
    <w:rsid w:val="00A703FA"/>
    <w:rsid w:val="00A70708"/>
    <w:rsid w:val="00A7084F"/>
    <w:rsid w:val="00A712BE"/>
    <w:rsid w:val="00A71750"/>
    <w:rsid w:val="00A7192D"/>
    <w:rsid w:val="00A71CBB"/>
    <w:rsid w:val="00A71E44"/>
    <w:rsid w:val="00A71F2F"/>
    <w:rsid w:val="00A71FE9"/>
    <w:rsid w:val="00A72272"/>
    <w:rsid w:val="00A72C43"/>
    <w:rsid w:val="00A72CB5"/>
    <w:rsid w:val="00A730B7"/>
    <w:rsid w:val="00A73143"/>
    <w:rsid w:val="00A734A9"/>
    <w:rsid w:val="00A7368D"/>
    <w:rsid w:val="00A73D10"/>
    <w:rsid w:val="00A7423A"/>
    <w:rsid w:val="00A74B3B"/>
    <w:rsid w:val="00A75A92"/>
    <w:rsid w:val="00A75B1D"/>
    <w:rsid w:val="00A75B29"/>
    <w:rsid w:val="00A75C42"/>
    <w:rsid w:val="00A75E29"/>
    <w:rsid w:val="00A75E80"/>
    <w:rsid w:val="00A75EBF"/>
    <w:rsid w:val="00A76656"/>
    <w:rsid w:val="00A76BF7"/>
    <w:rsid w:val="00A76E08"/>
    <w:rsid w:val="00A77556"/>
    <w:rsid w:val="00A77880"/>
    <w:rsid w:val="00A7792C"/>
    <w:rsid w:val="00A77FB9"/>
    <w:rsid w:val="00A77FDA"/>
    <w:rsid w:val="00A804EA"/>
    <w:rsid w:val="00A80582"/>
    <w:rsid w:val="00A80A66"/>
    <w:rsid w:val="00A80AA7"/>
    <w:rsid w:val="00A80C2E"/>
    <w:rsid w:val="00A80D8C"/>
    <w:rsid w:val="00A814E3"/>
    <w:rsid w:val="00A8184D"/>
    <w:rsid w:val="00A81E10"/>
    <w:rsid w:val="00A81F2D"/>
    <w:rsid w:val="00A824E1"/>
    <w:rsid w:val="00A82779"/>
    <w:rsid w:val="00A82D01"/>
    <w:rsid w:val="00A83195"/>
    <w:rsid w:val="00A831AC"/>
    <w:rsid w:val="00A833AD"/>
    <w:rsid w:val="00A839C3"/>
    <w:rsid w:val="00A83B45"/>
    <w:rsid w:val="00A84041"/>
    <w:rsid w:val="00A8452A"/>
    <w:rsid w:val="00A84591"/>
    <w:rsid w:val="00A847F4"/>
    <w:rsid w:val="00A84AD6"/>
    <w:rsid w:val="00A84E03"/>
    <w:rsid w:val="00A84ECF"/>
    <w:rsid w:val="00A84EF7"/>
    <w:rsid w:val="00A8524A"/>
    <w:rsid w:val="00A85600"/>
    <w:rsid w:val="00A856B5"/>
    <w:rsid w:val="00A85A88"/>
    <w:rsid w:val="00A85F97"/>
    <w:rsid w:val="00A8607D"/>
    <w:rsid w:val="00A86098"/>
    <w:rsid w:val="00A8647B"/>
    <w:rsid w:val="00A86737"/>
    <w:rsid w:val="00A86AAC"/>
    <w:rsid w:val="00A86B90"/>
    <w:rsid w:val="00A86D83"/>
    <w:rsid w:val="00A86EF3"/>
    <w:rsid w:val="00A86EF8"/>
    <w:rsid w:val="00A87199"/>
    <w:rsid w:val="00A8720D"/>
    <w:rsid w:val="00A8753E"/>
    <w:rsid w:val="00A8760A"/>
    <w:rsid w:val="00A8763A"/>
    <w:rsid w:val="00A8766E"/>
    <w:rsid w:val="00A9003F"/>
    <w:rsid w:val="00A90077"/>
    <w:rsid w:val="00A9007E"/>
    <w:rsid w:val="00A90CA8"/>
    <w:rsid w:val="00A90DB6"/>
    <w:rsid w:val="00A90DD0"/>
    <w:rsid w:val="00A90F6F"/>
    <w:rsid w:val="00A90FBF"/>
    <w:rsid w:val="00A912A6"/>
    <w:rsid w:val="00A9145A"/>
    <w:rsid w:val="00A9149B"/>
    <w:rsid w:val="00A91980"/>
    <w:rsid w:val="00A91D10"/>
    <w:rsid w:val="00A92012"/>
    <w:rsid w:val="00A9214C"/>
    <w:rsid w:val="00A924AA"/>
    <w:rsid w:val="00A92C8D"/>
    <w:rsid w:val="00A92D07"/>
    <w:rsid w:val="00A935B7"/>
    <w:rsid w:val="00A93761"/>
    <w:rsid w:val="00A93A98"/>
    <w:rsid w:val="00A93B22"/>
    <w:rsid w:val="00A93BDF"/>
    <w:rsid w:val="00A93C69"/>
    <w:rsid w:val="00A941ED"/>
    <w:rsid w:val="00A94254"/>
    <w:rsid w:val="00A94359"/>
    <w:rsid w:val="00A947CA"/>
    <w:rsid w:val="00A94931"/>
    <w:rsid w:val="00A94AFF"/>
    <w:rsid w:val="00A9522C"/>
    <w:rsid w:val="00A95573"/>
    <w:rsid w:val="00A95C3C"/>
    <w:rsid w:val="00A95D9A"/>
    <w:rsid w:val="00A95E3C"/>
    <w:rsid w:val="00A96047"/>
    <w:rsid w:val="00A960F8"/>
    <w:rsid w:val="00A963E4"/>
    <w:rsid w:val="00A9661C"/>
    <w:rsid w:val="00A969AD"/>
    <w:rsid w:val="00A969F6"/>
    <w:rsid w:val="00A97730"/>
    <w:rsid w:val="00A9773E"/>
    <w:rsid w:val="00A977D6"/>
    <w:rsid w:val="00A977EE"/>
    <w:rsid w:val="00A979C8"/>
    <w:rsid w:val="00A97BC5"/>
    <w:rsid w:val="00A97C0B"/>
    <w:rsid w:val="00A97C1D"/>
    <w:rsid w:val="00A97FA1"/>
    <w:rsid w:val="00AA0685"/>
    <w:rsid w:val="00AA071B"/>
    <w:rsid w:val="00AA1111"/>
    <w:rsid w:val="00AA130C"/>
    <w:rsid w:val="00AA1448"/>
    <w:rsid w:val="00AA16C5"/>
    <w:rsid w:val="00AA1C0C"/>
    <w:rsid w:val="00AA1D82"/>
    <w:rsid w:val="00AA2800"/>
    <w:rsid w:val="00AA2816"/>
    <w:rsid w:val="00AA374A"/>
    <w:rsid w:val="00AA3790"/>
    <w:rsid w:val="00AA3849"/>
    <w:rsid w:val="00AA3A36"/>
    <w:rsid w:val="00AA3D3E"/>
    <w:rsid w:val="00AA451A"/>
    <w:rsid w:val="00AA48A2"/>
    <w:rsid w:val="00AA4972"/>
    <w:rsid w:val="00AA506D"/>
    <w:rsid w:val="00AA5365"/>
    <w:rsid w:val="00AA562A"/>
    <w:rsid w:val="00AA56B1"/>
    <w:rsid w:val="00AA56E3"/>
    <w:rsid w:val="00AA5860"/>
    <w:rsid w:val="00AA5C7F"/>
    <w:rsid w:val="00AA5DFC"/>
    <w:rsid w:val="00AA5F71"/>
    <w:rsid w:val="00AA6430"/>
    <w:rsid w:val="00AA67FA"/>
    <w:rsid w:val="00AA68AE"/>
    <w:rsid w:val="00AA6CCF"/>
    <w:rsid w:val="00AA6D5C"/>
    <w:rsid w:val="00AA7073"/>
    <w:rsid w:val="00AA7588"/>
    <w:rsid w:val="00AA7E63"/>
    <w:rsid w:val="00AB0125"/>
    <w:rsid w:val="00AB0408"/>
    <w:rsid w:val="00AB0877"/>
    <w:rsid w:val="00AB0BB0"/>
    <w:rsid w:val="00AB0BC1"/>
    <w:rsid w:val="00AB0ECF"/>
    <w:rsid w:val="00AB1643"/>
    <w:rsid w:val="00AB17F4"/>
    <w:rsid w:val="00AB1877"/>
    <w:rsid w:val="00AB1AFA"/>
    <w:rsid w:val="00AB1B3F"/>
    <w:rsid w:val="00AB1B49"/>
    <w:rsid w:val="00AB1CF5"/>
    <w:rsid w:val="00AB1CF6"/>
    <w:rsid w:val="00AB2060"/>
    <w:rsid w:val="00AB2426"/>
    <w:rsid w:val="00AB248C"/>
    <w:rsid w:val="00AB2901"/>
    <w:rsid w:val="00AB2943"/>
    <w:rsid w:val="00AB2DBE"/>
    <w:rsid w:val="00AB2EA4"/>
    <w:rsid w:val="00AB343A"/>
    <w:rsid w:val="00AB3852"/>
    <w:rsid w:val="00AB3DB5"/>
    <w:rsid w:val="00AB3F1F"/>
    <w:rsid w:val="00AB49D9"/>
    <w:rsid w:val="00AB4C4A"/>
    <w:rsid w:val="00AB4CFA"/>
    <w:rsid w:val="00AB4EEA"/>
    <w:rsid w:val="00AB5050"/>
    <w:rsid w:val="00AB5158"/>
    <w:rsid w:val="00AB57AD"/>
    <w:rsid w:val="00AB5E6B"/>
    <w:rsid w:val="00AB5E76"/>
    <w:rsid w:val="00AB607E"/>
    <w:rsid w:val="00AB67A9"/>
    <w:rsid w:val="00AB72B7"/>
    <w:rsid w:val="00AB733C"/>
    <w:rsid w:val="00AB73C0"/>
    <w:rsid w:val="00AB755A"/>
    <w:rsid w:val="00AB75A5"/>
    <w:rsid w:val="00AB7AFA"/>
    <w:rsid w:val="00AB7F79"/>
    <w:rsid w:val="00AC000C"/>
    <w:rsid w:val="00AC0496"/>
    <w:rsid w:val="00AC0A00"/>
    <w:rsid w:val="00AC0EB0"/>
    <w:rsid w:val="00AC1157"/>
    <w:rsid w:val="00AC11E1"/>
    <w:rsid w:val="00AC1331"/>
    <w:rsid w:val="00AC13D9"/>
    <w:rsid w:val="00AC13EC"/>
    <w:rsid w:val="00AC18DF"/>
    <w:rsid w:val="00AC19B6"/>
    <w:rsid w:val="00AC1A50"/>
    <w:rsid w:val="00AC1ADC"/>
    <w:rsid w:val="00AC1C5C"/>
    <w:rsid w:val="00AC1D69"/>
    <w:rsid w:val="00AC1E78"/>
    <w:rsid w:val="00AC1EB1"/>
    <w:rsid w:val="00AC215C"/>
    <w:rsid w:val="00AC2B1B"/>
    <w:rsid w:val="00AC310B"/>
    <w:rsid w:val="00AC3205"/>
    <w:rsid w:val="00AC32AE"/>
    <w:rsid w:val="00AC32B5"/>
    <w:rsid w:val="00AC33D5"/>
    <w:rsid w:val="00AC344B"/>
    <w:rsid w:val="00AC3514"/>
    <w:rsid w:val="00AC35B2"/>
    <w:rsid w:val="00AC384C"/>
    <w:rsid w:val="00AC3BCB"/>
    <w:rsid w:val="00AC40D3"/>
    <w:rsid w:val="00AC422E"/>
    <w:rsid w:val="00AC43E8"/>
    <w:rsid w:val="00AC4C72"/>
    <w:rsid w:val="00AC4CD9"/>
    <w:rsid w:val="00AC5348"/>
    <w:rsid w:val="00AC5419"/>
    <w:rsid w:val="00AC54DA"/>
    <w:rsid w:val="00AC5530"/>
    <w:rsid w:val="00AC57EF"/>
    <w:rsid w:val="00AC5847"/>
    <w:rsid w:val="00AC58D8"/>
    <w:rsid w:val="00AC59BB"/>
    <w:rsid w:val="00AC59EB"/>
    <w:rsid w:val="00AC5A3D"/>
    <w:rsid w:val="00AC5EE1"/>
    <w:rsid w:val="00AC63BE"/>
    <w:rsid w:val="00AC6682"/>
    <w:rsid w:val="00AC67B3"/>
    <w:rsid w:val="00AC68A5"/>
    <w:rsid w:val="00AC6BC9"/>
    <w:rsid w:val="00AC6E31"/>
    <w:rsid w:val="00AC6EDE"/>
    <w:rsid w:val="00AC759E"/>
    <w:rsid w:val="00AC7A8B"/>
    <w:rsid w:val="00AC7B10"/>
    <w:rsid w:val="00AC7D87"/>
    <w:rsid w:val="00AD002F"/>
    <w:rsid w:val="00AD0C13"/>
    <w:rsid w:val="00AD0E14"/>
    <w:rsid w:val="00AD0EBA"/>
    <w:rsid w:val="00AD1012"/>
    <w:rsid w:val="00AD113B"/>
    <w:rsid w:val="00AD1449"/>
    <w:rsid w:val="00AD1710"/>
    <w:rsid w:val="00AD171B"/>
    <w:rsid w:val="00AD1BD9"/>
    <w:rsid w:val="00AD1C2C"/>
    <w:rsid w:val="00AD1F7C"/>
    <w:rsid w:val="00AD233B"/>
    <w:rsid w:val="00AD23C3"/>
    <w:rsid w:val="00AD241A"/>
    <w:rsid w:val="00AD26C2"/>
    <w:rsid w:val="00AD272C"/>
    <w:rsid w:val="00AD2B2B"/>
    <w:rsid w:val="00AD2D02"/>
    <w:rsid w:val="00AD2F1F"/>
    <w:rsid w:val="00AD2F5E"/>
    <w:rsid w:val="00AD30C0"/>
    <w:rsid w:val="00AD3575"/>
    <w:rsid w:val="00AD35F0"/>
    <w:rsid w:val="00AD37FE"/>
    <w:rsid w:val="00AD38E7"/>
    <w:rsid w:val="00AD38F8"/>
    <w:rsid w:val="00AD3B02"/>
    <w:rsid w:val="00AD4838"/>
    <w:rsid w:val="00AD4928"/>
    <w:rsid w:val="00AD4E65"/>
    <w:rsid w:val="00AD5149"/>
    <w:rsid w:val="00AD5150"/>
    <w:rsid w:val="00AD5287"/>
    <w:rsid w:val="00AD55FA"/>
    <w:rsid w:val="00AD57F6"/>
    <w:rsid w:val="00AD5BD2"/>
    <w:rsid w:val="00AD60F9"/>
    <w:rsid w:val="00AD6287"/>
    <w:rsid w:val="00AD691C"/>
    <w:rsid w:val="00AD7046"/>
    <w:rsid w:val="00AD7705"/>
    <w:rsid w:val="00AD772B"/>
    <w:rsid w:val="00AD7F0A"/>
    <w:rsid w:val="00AE0011"/>
    <w:rsid w:val="00AE0270"/>
    <w:rsid w:val="00AE08FD"/>
    <w:rsid w:val="00AE0B7F"/>
    <w:rsid w:val="00AE0D64"/>
    <w:rsid w:val="00AE116C"/>
    <w:rsid w:val="00AE1439"/>
    <w:rsid w:val="00AE18F8"/>
    <w:rsid w:val="00AE19BF"/>
    <w:rsid w:val="00AE1C0A"/>
    <w:rsid w:val="00AE1CDC"/>
    <w:rsid w:val="00AE1D14"/>
    <w:rsid w:val="00AE21D9"/>
    <w:rsid w:val="00AE246E"/>
    <w:rsid w:val="00AE2A32"/>
    <w:rsid w:val="00AE2BEB"/>
    <w:rsid w:val="00AE2F0F"/>
    <w:rsid w:val="00AE2F3D"/>
    <w:rsid w:val="00AE2FFE"/>
    <w:rsid w:val="00AE344C"/>
    <w:rsid w:val="00AE35D1"/>
    <w:rsid w:val="00AE36E7"/>
    <w:rsid w:val="00AE379D"/>
    <w:rsid w:val="00AE386D"/>
    <w:rsid w:val="00AE388C"/>
    <w:rsid w:val="00AE3ACA"/>
    <w:rsid w:val="00AE3B4D"/>
    <w:rsid w:val="00AE3DBC"/>
    <w:rsid w:val="00AE3EDD"/>
    <w:rsid w:val="00AE3FB0"/>
    <w:rsid w:val="00AE407B"/>
    <w:rsid w:val="00AE40BB"/>
    <w:rsid w:val="00AE4448"/>
    <w:rsid w:val="00AE4755"/>
    <w:rsid w:val="00AE481E"/>
    <w:rsid w:val="00AE49A5"/>
    <w:rsid w:val="00AE4A32"/>
    <w:rsid w:val="00AE4C79"/>
    <w:rsid w:val="00AE4D94"/>
    <w:rsid w:val="00AE4EC4"/>
    <w:rsid w:val="00AE4EEB"/>
    <w:rsid w:val="00AE5118"/>
    <w:rsid w:val="00AE5544"/>
    <w:rsid w:val="00AE556B"/>
    <w:rsid w:val="00AE5642"/>
    <w:rsid w:val="00AE5A91"/>
    <w:rsid w:val="00AE6003"/>
    <w:rsid w:val="00AE601E"/>
    <w:rsid w:val="00AE60CC"/>
    <w:rsid w:val="00AE66BF"/>
    <w:rsid w:val="00AE6797"/>
    <w:rsid w:val="00AE67DF"/>
    <w:rsid w:val="00AE6A72"/>
    <w:rsid w:val="00AE6D3E"/>
    <w:rsid w:val="00AE6EB1"/>
    <w:rsid w:val="00AE6FB0"/>
    <w:rsid w:val="00AE7592"/>
    <w:rsid w:val="00AE7F0B"/>
    <w:rsid w:val="00AE7FEA"/>
    <w:rsid w:val="00AF0270"/>
    <w:rsid w:val="00AF0AF4"/>
    <w:rsid w:val="00AF0C23"/>
    <w:rsid w:val="00AF11EB"/>
    <w:rsid w:val="00AF1285"/>
    <w:rsid w:val="00AF1406"/>
    <w:rsid w:val="00AF1567"/>
    <w:rsid w:val="00AF16DF"/>
    <w:rsid w:val="00AF1926"/>
    <w:rsid w:val="00AF1E2F"/>
    <w:rsid w:val="00AF235A"/>
    <w:rsid w:val="00AF26C0"/>
    <w:rsid w:val="00AF26D8"/>
    <w:rsid w:val="00AF3110"/>
    <w:rsid w:val="00AF3233"/>
    <w:rsid w:val="00AF34ED"/>
    <w:rsid w:val="00AF38B1"/>
    <w:rsid w:val="00AF3D2F"/>
    <w:rsid w:val="00AF42CA"/>
    <w:rsid w:val="00AF4609"/>
    <w:rsid w:val="00AF46A7"/>
    <w:rsid w:val="00AF4794"/>
    <w:rsid w:val="00AF4B56"/>
    <w:rsid w:val="00AF4B81"/>
    <w:rsid w:val="00AF4C97"/>
    <w:rsid w:val="00AF514D"/>
    <w:rsid w:val="00AF5472"/>
    <w:rsid w:val="00AF555D"/>
    <w:rsid w:val="00AF56E6"/>
    <w:rsid w:val="00AF5A75"/>
    <w:rsid w:val="00AF5AA4"/>
    <w:rsid w:val="00AF5C10"/>
    <w:rsid w:val="00AF5D2E"/>
    <w:rsid w:val="00AF604C"/>
    <w:rsid w:val="00AF6208"/>
    <w:rsid w:val="00AF64EF"/>
    <w:rsid w:val="00AF66C2"/>
    <w:rsid w:val="00AF6CF4"/>
    <w:rsid w:val="00AF6F2A"/>
    <w:rsid w:val="00AF72BA"/>
    <w:rsid w:val="00AF789D"/>
    <w:rsid w:val="00AF7F71"/>
    <w:rsid w:val="00B0029F"/>
    <w:rsid w:val="00B00918"/>
    <w:rsid w:val="00B00A04"/>
    <w:rsid w:val="00B0119B"/>
    <w:rsid w:val="00B011F8"/>
    <w:rsid w:val="00B014A0"/>
    <w:rsid w:val="00B0158B"/>
    <w:rsid w:val="00B019D9"/>
    <w:rsid w:val="00B01A89"/>
    <w:rsid w:val="00B01B7F"/>
    <w:rsid w:val="00B01F84"/>
    <w:rsid w:val="00B02096"/>
    <w:rsid w:val="00B02302"/>
    <w:rsid w:val="00B023F3"/>
    <w:rsid w:val="00B024F4"/>
    <w:rsid w:val="00B02742"/>
    <w:rsid w:val="00B027C0"/>
    <w:rsid w:val="00B02BF2"/>
    <w:rsid w:val="00B02DC8"/>
    <w:rsid w:val="00B02E13"/>
    <w:rsid w:val="00B03227"/>
    <w:rsid w:val="00B03359"/>
    <w:rsid w:val="00B033A1"/>
    <w:rsid w:val="00B03767"/>
    <w:rsid w:val="00B041C5"/>
    <w:rsid w:val="00B049D0"/>
    <w:rsid w:val="00B04DC0"/>
    <w:rsid w:val="00B04F17"/>
    <w:rsid w:val="00B052FD"/>
    <w:rsid w:val="00B05507"/>
    <w:rsid w:val="00B05F88"/>
    <w:rsid w:val="00B06774"/>
    <w:rsid w:val="00B06914"/>
    <w:rsid w:val="00B06945"/>
    <w:rsid w:val="00B069D1"/>
    <w:rsid w:val="00B06CEF"/>
    <w:rsid w:val="00B06F00"/>
    <w:rsid w:val="00B0715F"/>
    <w:rsid w:val="00B07448"/>
    <w:rsid w:val="00B07533"/>
    <w:rsid w:val="00B076F8"/>
    <w:rsid w:val="00B078E6"/>
    <w:rsid w:val="00B07DAB"/>
    <w:rsid w:val="00B108B0"/>
    <w:rsid w:val="00B10A97"/>
    <w:rsid w:val="00B11184"/>
    <w:rsid w:val="00B112A2"/>
    <w:rsid w:val="00B11428"/>
    <w:rsid w:val="00B11BCC"/>
    <w:rsid w:val="00B11C24"/>
    <w:rsid w:val="00B11CC4"/>
    <w:rsid w:val="00B11DA3"/>
    <w:rsid w:val="00B11E79"/>
    <w:rsid w:val="00B11F80"/>
    <w:rsid w:val="00B122EE"/>
    <w:rsid w:val="00B124D6"/>
    <w:rsid w:val="00B12689"/>
    <w:rsid w:val="00B128F7"/>
    <w:rsid w:val="00B12BC5"/>
    <w:rsid w:val="00B12C91"/>
    <w:rsid w:val="00B12CA3"/>
    <w:rsid w:val="00B12F25"/>
    <w:rsid w:val="00B130BB"/>
    <w:rsid w:val="00B13291"/>
    <w:rsid w:val="00B13414"/>
    <w:rsid w:val="00B13446"/>
    <w:rsid w:val="00B13581"/>
    <w:rsid w:val="00B136FF"/>
    <w:rsid w:val="00B139FF"/>
    <w:rsid w:val="00B13A5C"/>
    <w:rsid w:val="00B13AEB"/>
    <w:rsid w:val="00B13D42"/>
    <w:rsid w:val="00B13DA4"/>
    <w:rsid w:val="00B13F69"/>
    <w:rsid w:val="00B143E8"/>
    <w:rsid w:val="00B14474"/>
    <w:rsid w:val="00B145E6"/>
    <w:rsid w:val="00B14A2E"/>
    <w:rsid w:val="00B15302"/>
    <w:rsid w:val="00B1533D"/>
    <w:rsid w:val="00B15A2B"/>
    <w:rsid w:val="00B15A4E"/>
    <w:rsid w:val="00B15AA6"/>
    <w:rsid w:val="00B15BD8"/>
    <w:rsid w:val="00B15CA1"/>
    <w:rsid w:val="00B15CD3"/>
    <w:rsid w:val="00B15F04"/>
    <w:rsid w:val="00B16401"/>
    <w:rsid w:val="00B16472"/>
    <w:rsid w:val="00B165A2"/>
    <w:rsid w:val="00B16683"/>
    <w:rsid w:val="00B16BCF"/>
    <w:rsid w:val="00B16DE8"/>
    <w:rsid w:val="00B17235"/>
    <w:rsid w:val="00B17339"/>
    <w:rsid w:val="00B17A3A"/>
    <w:rsid w:val="00B17FF6"/>
    <w:rsid w:val="00B2000D"/>
    <w:rsid w:val="00B2022D"/>
    <w:rsid w:val="00B2026B"/>
    <w:rsid w:val="00B202F0"/>
    <w:rsid w:val="00B20592"/>
    <w:rsid w:val="00B20E2A"/>
    <w:rsid w:val="00B20EB3"/>
    <w:rsid w:val="00B20ECD"/>
    <w:rsid w:val="00B20F78"/>
    <w:rsid w:val="00B21505"/>
    <w:rsid w:val="00B2187B"/>
    <w:rsid w:val="00B21A76"/>
    <w:rsid w:val="00B21B28"/>
    <w:rsid w:val="00B21B72"/>
    <w:rsid w:val="00B21F79"/>
    <w:rsid w:val="00B21F87"/>
    <w:rsid w:val="00B22095"/>
    <w:rsid w:val="00B22288"/>
    <w:rsid w:val="00B22537"/>
    <w:rsid w:val="00B22767"/>
    <w:rsid w:val="00B2293B"/>
    <w:rsid w:val="00B230C6"/>
    <w:rsid w:val="00B231D2"/>
    <w:rsid w:val="00B231DD"/>
    <w:rsid w:val="00B2327E"/>
    <w:rsid w:val="00B23913"/>
    <w:rsid w:val="00B24006"/>
    <w:rsid w:val="00B2430C"/>
    <w:rsid w:val="00B24588"/>
    <w:rsid w:val="00B24B60"/>
    <w:rsid w:val="00B24C9C"/>
    <w:rsid w:val="00B24F74"/>
    <w:rsid w:val="00B2541F"/>
    <w:rsid w:val="00B254CE"/>
    <w:rsid w:val="00B2580A"/>
    <w:rsid w:val="00B25F32"/>
    <w:rsid w:val="00B26339"/>
    <w:rsid w:val="00B264AF"/>
    <w:rsid w:val="00B264BB"/>
    <w:rsid w:val="00B266E5"/>
    <w:rsid w:val="00B27281"/>
    <w:rsid w:val="00B27541"/>
    <w:rsid w:val="00B276EB"/>
    <w:rsid w:val="00B2770E"/>
    <w:rsid w:val="00B27AEF"/>
    <w:rsid w:val="00B27D44"/>
    <w:rsid w:val="00B30008"/>
    <w:rsid w:val="00B3009E"/>
    <w:rsid w:val="00B3047A"/>
    <w:rsid w:val="00B30530"/>
    <w:rsid w:val="00B3080D"/>
    <w:rsid w:val="00B3086B"/>
    <w:rsid w:val="00B30880"/>
    <w:rsid w:val="00B30888"/>
    <w:rsid w:val="00B30A99"/>
    <w:rsid w:val="00B30B18"/>
    <w:rsid w:val="00B30F51"/>
    <w:rsid w:val="00B310B7"/>
    <w:rsid w:val="00B3143E"/>
    <w:rsid w:val="00B316A4"/>
    <w:rsid w:val="00B31922"/>
    <w:rsid w:val="00B31977"/>
    <w:rsid w:val="00B319DF"/>
    <w:rsid w:val="00B31CD3"/>
    <w:rsid w:val="00B323F3"/>
    <w:rsid w:val="00B329FA"/>
    <w:rsid w:val="00B32D42"/>
    <w:rsid w:val="00B32E40"/>
    <w:rsid w:val="00B32F9B"/>
    <w:rsid w:val="00B33242"/>
    <w:rsid w:val="00B332B0"/>
    <w:rsid w:val="00B332F2"/>
    <w:rsid w:val="00B333DD"/>
    <w:rsid w:val="00B335F8"/>
    <w:rsid w:val="00B33859"/>
    <w:rsid w:val="00B33925"/>
    <w:rsid w:val="00B33A15"/>
    <w:rsid w:val="00B33BBD"/>
    <w:rsid w:val="00B33D09"/>
    <w:rsid w:val="00B33E2F"/>
    <w:rsid w:val="00B340B5"/>
    <w:rsid w:val="00B3430C"/>
    <w:rsid w:val="00B3431E"/>
    <w:rsid w:val="00B34737"/>
    <w:rsid w:val="00B34AA1"/>
    <w:rsid w:val="00B34AA2"/>
    <w:rsid w:val="00B353ED"/>
    <w:rsid w:val="00B35403"/>
    <w:rsid w:val="00B35433"/>
    <w:rsid w:val="00B3546E"/>
    <w:rsid w:val="00B35E77"/>
    <w:rsid w:val="00B362B8"/>
    <w:rsid w:val="00B36775"/>
    <w:rsid w:val="00B36C81"/>
    <w:rsid w:val="00B37000"/>
    <w:rsid w:val="00B3754B"/>
    <w:rsid w:val="00B3754D"/>
    <w:rsid w:val="00B376F1"/>
    <w:rsid w:val="00B3770B"/>
    <w:rsid w:val="00B378B7"/>
    <w:rsid w:val="00B37E4A"/>
    <w:rsid w:val="00B37FE6"/>
    <w:rsid w:val="00B404F7"/>
    <w:rsid w:val="00B40DC1"/>
    <w:rsid w:val="00B410E3"/>
    <w:rsid w:val="00B411C3"/>
    <w:rsid w:val="00B41476"/>
    <w:rsid w:val="00B414F2"/>
    <w:rsid w:val="00B41686"/>
    <w:rsid w:val="00B4177A"/>
    <w:rsid w:val="00B4187A"/>
    <w:rsid w:val="00B41886"/>
    <w:rsid w:val="00B41B04"/>
    <w:rsid w:val="00B41DB9"/>
    <w:rsid w:val="00B41E4C"/>
    <w:rsid w:val="00B41EA6"/>
    <w:rsid w:val="00B42078"/>
    <w:rsid w:val="00B4234A"/>
    <w:rsid w:val="00B42760"/>
    <w:rsid w:val="00B428BF"/>
    <w:rsid w:val="00B42904"/>
    <w:rsid w:val="00B42C79"/>
    <w:rsid w:val="00B436D6"/>
    <w:rsid w:val="00B43A3F"/>
    <w:rsid w:val="00B43A47"/>
    <w:rsid w:val="00B43B2B"/>
    <w:rsid w:val="00B43C26"/>
    <w:rsid w:val="00B43ED5"/>
    <w:rsid w:val="00B43EE4"/>
    <w:rsid w:val="00B43F93"/>
    <w:rsid w:val="00B446F2"/>
    <w:rsid w:val="00B4477E"/>
    <w:rsid w:val="00B44872"/>
    <w:rsid w:val="00B44A70"/>
    <w:rsid w:val="00B44BB0"/>
    <w:rsid w:val="00B44CE2"/>
    <w:rsid w:val="00B45490"/>
    <w:rsid w:val="00B4558A"/>
    <w:rsid w:val="00B4564B"/>
    <w:rsid w:val="00B46692"/>
    <w:rsid w:val="00B4678E"/>
    <w:rsid w:val="00B46AD3"/>
    <w:rsid w:val="00B47137"/>
    <w:rsid w:val="00B471CE"/>
    <w:rsid w:val="00B47485"/>
    <w:rsid w:val="00B4748F"/>
    <w:rsid w:val="00B474C7"/>
    <w:rsid w:val="00B47793"/>
    <w:rsid w:val="00B50135"/>
    <w:rsid w:val="00B502BB"/>
    <w:rsid w:val="00B504DA"/>
    <w:rsid w:val="00B50892"/>
    <w:rsid w:val="00B50EAF"/>
    <w:rsid w:val="00B50ED2"/>
    <w:rsid w:val="00B51509"/>
    <w:rsid w:val="00B515CF"/>
    <w:rsid w:val="00B522C5"/>
    <w:rsid w:val="00B52A0B"/>
    <w:rsid w:val="00B52A25"/>
    <w:rsid w:val="00B52B0E"/>
    <w:rsid w:val="00B52B20"/>
    <w:rsid w:val="00B53478"/>
    <w:rsid w:val="00B53582"/>
    <w:rsid w:val="00B535EF"/>
    <w:rsid w:val="00B53710"/>
    <w:rsid w:val="00B537BC"/>
    <w:rsid w:val="00B5384E"/>
    <w:rsid w:val="00B53DA5"/>
    <w:rsid w:val="00B53E12"/>
    <w:rsid w:val="00B53F0F"/>
    <w:rsid w:val="00B53FCD"/>
    <w:rsid w:val="00B544C5"/>
    <w:rsid w:val="00B544EE"/>
    <w:rsid w:val="00B546C3"/>
    <w:rsid w:val="00B54ADF"/>
    <w:rsid w:val="00B54D3F"/>
    <w:rsid w:val="00B54E39"/>
    <w:rsid w:val="00B5547C"/>
    <w:rsid w:val="00B558E3"/>
    <w:rsid w:val="00B5594D"/>
    <w:rsid w:val="00B56033"/>
    <w:rsid w:val="00B5609A"/>
    <w:rsid w:val="00B560BD"/>
    <w:rsid w:val="00B56606"/>
    <w:rsid w:val="00B56710"/>
    <w:rsid w:val="00B568ED"/>
    <w:rsid w:val="00B56907"/>
    <w:rsid w:val="00B570E7"/>
    <w:rsid w:val="00B571E1"/>
    <w:rsid w:val="00B572EC"/>
    <w:rsid w:val="00B573D1"/>
    <w:rsid w:val="00B5757D"/>
    <w:rsid w:val="00B5788D"/>
    <w:rsid w:val="00B57898"/>
    <w:rsid w:val="00B57B53"/>
    <w:rsid w:val="00B57CF5"/>
    <w:rsid w:val="00B57E28"/>
    <w:rsid w:val="00B602B6"/>
    <w:rsid w:val="00B60707"/>
    <w:rsid w:val="00B60FCF"/>
    <w:rsid w:val="00B6166B"/>
    <w:rsid w:val="00B617FC"/>
    <w:rsid w:val="00B619C8"/>
    <w:rsid w:val="00B619CE"/>
    <w:rsid w:val="00B61D55"/>
    <w:rsid w:val="00B61EF1"/>
    <w:rsid w:val="00B620ED"/>
    <w:rsid w:val="00B62621"/>
    <w:rsid w:val="00B62814"/>
    <w:rsid w:val="00B62A83"/>
    <w:rsid w:val="00B62B69"/>
    <w:rsid w:val="00B63124"/>
    <w:rsid w:val="00B63362"/>
    <w:rsid w:val="00B63399"/>
    <w:rsid w:val="00B6387D"/>
    <w:rsid w:val="00B63B16"/>
    <w:rsid w:val="00B63D88"/>
    <w:rsid w:val="00B63DC3"/>
    <w:rsid w:val="00B64006"/>
    <w:rsid w:val="00B64803"/>
    <w:rsid w:val="00B64A82"/>
    <w:rsid w:val="00B64B45"/>
    <w:rsid w:val="00B64D9D"/>
    <w:rsid w:val="00B65015"/>
    <w:rsid w:val="00B653A2"/>
    <w:rsid w:val="00B65447"/>
    <w:rsid w:val="00B65588"/>
    <w:rsid w:val="00B65630"/>
    <w:rsid w:val="00B6580F"/>
    <w:rsid w:val="00B65865"/>
    <w:rsid w:val="00B6598C"/>
    <w:rsid w:val="00B65E7F"/>
    <w:rsid w:val="00B6636A"/>
    <w:rsid w:val="00B664FD"/>
    <w:rsid w:val="00B66B48"/>
    <w:rsid w:val="00B67241"/>
    <w:rsid w:val="00B673AF"/>
    <w:rsid w:val="00B67C45"/>
    <w:rsid w:val="00B67CAE"/>
    <w:rsid w:val="00B67D9C"/>
    <w:rsid w:val="00B67DA8"/>
    <w:rsid w:val="00B67FFB"/>
    <w:rsid w:val="00B7028F"/>
    <w:rsid w:val="00B7033B"/>
    <w:rsid w:val="00B703FB"/>
    <w:rsid w:val="00B7042E"/>
    <w:rsid w:val="00B704EF"/>
    <w:rsid w:val="00B70A6D"/>
    <w:rsid w:val="00B714AB"/>
    <w:rsid w:val="00B714DE"/>
    <w:rsid w:val="00B71720"/>
    <w:rsid w:val="00B7174D"/>
    <w:rsid w:val="00B71897"/>
    <w:rsid w:val="00B72122"/>
    <w:rsid w:val="00B72771"/>
    <w:rsid w:val="00B72786"/>
    <w:rsid w:val="00B72F31"/>
    <w:rsid w:val="00B73131"/>
    <w:rsid w:val="00B731E4"/>
    <w:rsid w:val="00B73259"/>
    <w:rsid w:val="00B73442"/>
    <w:rsid w:val="00B73831"/>
    <w:rsid w:val="00B73A5E"/>
    <w:rsid w:val="00B73AD2"/>
    <w:rsid w:val="00B73B71"/>
    <w:rsid w:val="00B73C58"/>
    <w:rsid w:val="00B74353"/>
    <w:rsid w:val="00B74851"/>
    <w:rsid w:val="00B7487A"/>
    <w:rsid w:val="00B7494C"/>
    <w:rsid w:val="00B74AF9"/>
    <w:rsid w:val="00B74F73"/>
    <w:rsid w:val="00B7534B"/>
    <w:rsid w:val="00B75A14"/>
    <w:rsid w:val="00B75B05"/>
    <w:rsid w:val="00B75D64"/>
    <w:rsid w:val="00B75F57"/>
    <w:rsid w:val="00B76101"/>
    <w:rsid w:val="00B761A7"/>
    <w:rsid w:val="00B762E3"/>
    <w:rsid w:val="00B76350"/>
    <w:rsid w:val="00B767AA"/>
    <w:rsid w:val="00B76890"/>
    <w:rsid w:val="00B7694E"/>
    <w:rsid w:val="00B76A7C"/>
    <w:rsid w:val="00B76ED5"/>
    <w:rsid w:val="00B774F4"/>
    <w:rsid w:val="00B774F6"/>
    <w:rsid w:val="00B77556"/>
    <w:rsid w:val="00B775D9"/>
    <w:rsid w:val="00B778C5"/>
    <w:rsid w:val="00B779EB"/>
    <w:rsid w:val="00B77A94"/>
    <w:rsid w:val="00B77FC1"/>
    <w:rsid w:val="00B77FC5"/>
    <w:rsid w:val="00B8048F"/>
    <w:rsid w:val="00B8072A"/>
    <w:rsid w:val="00B807E3"/>
    <w:rsid w:val="00B80BE3"/>
    <w:rsid w:val="00B80D5B"/>
    <w:rsid w:val="00B80EA9"/>
    <w:rsid w:val="00B80EF3"/>
    <w:rsid w:val="00B80FF4"/>
    <w:rsid w:val="00B81253"/>
    <w:rsid w:val="00B81632"/>
    <w:rsid w:val="00B8169D"/>
    <w:rsid w:val="00B816C5"/>
    <w:rsid w:val="00B81763"/>
    <w:rsid w:val="00B81A73"/>
    <w:rsid w:val="00B81F1B"/>
    <w:rsid w:val="00B822C3"/>
    <w:rsid w:val="00B824AC"/>
    <w:rsid w:val="00B82621"/>
    <w:rsid w:val="00B828FC"/>
    <w:rsid w:val="00B82E73"/>
    <w:rsid w:val="00B83075"/>
    <w:rsid w:val="00B832A0"/>
    <w:rsid w:val="00B8359C"/>
    <w:rsid w:val="00B83727"/>
    <w:rsid w:val="00B83874"/>
    <w:rsid w:val="00B8387F"/>
    <w:rsid w:val="00B838D3"/>
    <w:rsid w:val="00B839A8"/>
    <w:rsid w:val="00B83DDD"/>
    <w:rsid w:val="00B844E0"/>
    <w:rsid w:val="00B84D67"/>
    <w:rsid w:val="00B84E35"/>
    <w:rsid w:val="00B85295"/>
    <w:rsid w:val="00B8538C"/>
    <w:rsid w:val="00B85855"/>
    <w:rsid w:val="00B85903"/>
    <w:rsid w:val="00B85AF7"/>
    <w:rsid w:val="00B86086"/>
    <w:rsid w:val="00B86130"/>
    <w:rsid w:val="00B86690"/>
    <w:rsid w:val="00B86997"/>
    <w:rsid w:val="00B86A95"/>
    <w:rsid w:val="00B86B54"/>
    <w:rsid w:val="00B86D71"/>
    <w:rsid w:val="00B86D76"/>
    <w:rsid w:val="00B8773B"/>
    <w:rsid w:val="00B87A73"/>
    <w:rsid w:val="00B87BF6"/>
    <w:rsid w:val="00B87EAB"/>
    <w:rsid w:val="00B906CF"/>
    <w:rsid w:val="00B906E2"/>
    <w:rsid w:val="00B90993"/>
    <w:rsid w:val="00B90A08"/>
    <w:rsid w:val="00B913F1"/>
    <w:rsid w:val="00B9142A"/>
    <w:rsid w:val="00B91598"/>
    <w:rsid w:val="00B919ED"/>
    <w:rsid w:val="00B91AFF"/>
    <w:rsid w:val="00B92383"/>
    <w:rsid w:val="00B9245A"/>
    <w:rsid w:val="00B924CB"/>
    <w:rsid w:val="00B926E7"/>
    <w:rsid w:val="00B927E9"/>
    <w:rsid w:val="00B92F9D"/>
    <w:rsid w:val="00B93023"/>
    <w:rsid w:val="00B93A5E"/>
    <w:rsid w:val="00B94188"/>
    <w:rsid w:val="00B94397"/>
    <w:rsid w:val="00B943F9"/>
    <w:rsid w:val="00B94888"/>
    <w:rsid w:val="00B94FDE"/>
    <w:rsid w:val="00B95076"/>
    <w:rsid w:val="00B9522E"/>
    <w:rsid w:val="00B953B2"/>
    <w:rsid w:val="00B9558E"/>
    <w:rsid w:val="00B95B57"/>
    <w:rsid w:val="00B965A8"/>
    <w:rsid w:val="00B9668D"/>
    <w:rsid w:val="00B96958"/>
    <w:rsid w:val="00B96B6C"/>
    <w:rsid w:val="00B97337"/>
    <w:rsid w:val="00B9761D"/>
    <w:rsid w:val="00B97661"/>
    <w:rsid w:val="00B97A22"/>
    <w:rsid w:val="00B97BC6"/>
    <w:rsid w:val="00B97BEB"/>
    <w:rsid w:val="00B97E44"/>
    <w:rsid w:val="00B97E86"/>
    <w:rsid w:val="00B97FE2"/>
    <w:rsid w:val="00BA01B0"/>
    <w:rsid w:val="00BA01E1"/>
    <w:rsid w:val="00BA0233"/>
    <w:rsid w:val="00BA0AEE"/>
    <w:rsid w:val="00BA0E36"/>
    <w:rsid w:val="00BA11B2"/>
    <w:rsid w:val="00BA1339"/>
    <w:rsid w:val="00BA17AD"/>
    <w:rsid w:val="00BA182F"/>
    <w:rsid w:val="00BA208F"/>
    <w:rsid w:val="00BA23D9"/>
    <w:rsid w:val="00BA2595"/>
    <w:rsid w:val="00BA28FF"/>
    <w:rsid w:val="00BA2C4C"/>
    <w:rsid w:val="00BA2DE5"/>
    <w:rsid w:val="00BA2E45"/>
    <w:rsid w:val="00BA2F41"/>
    <w:rsid w:val="00BA310B"/>
    <w:rsid w:val="00BA33FF"/>
    <w:rsid w:val="00BA3504"/>
    <w:rsid w:val="00BA353C"/>
    <w:rsid w:val="00BA3701"/>
    <w:rsid w:val="00BA42B5"/>
    <w:rsid w:val="00BA42FE"/>
    <w:rsid w:val="00BA4A3A"/>
    <w:rsid w:val="00BA50B4"/>
    <w:rsid w:val="00BA53E2"/>
    <w:rsid w:val="00BA5AF1"/>
    <w:rsid w:val="00BA64FC"/>
    <w:rsid w:val="00BA6660"/>
    <w:rsid w:val="00BA69FF"/>
    <w:rsid w:val="00BA6DEB"/>
    <w:rsid w:val="00BA6F2C"/>
    <w:rsid w:val="00BA7215"/>
    <w:rsid w:val="00BA72EA"/>
    <w:rsid w:val="00BA76F5"/>
    <w:rsid w:val="00BA77F4"/>
    <w:rsid w:val="00BA788A"/>
    <w:rsid w:val="00BA7948"/>
    <w:rsid w:val="00BA7A15"/>
    <w:rsid w:val="00BA7CFE"/>
    <w:rsid w:val="00BA7FF6"/>
    <w:rsid w:val="00BB019B"/>
    <w:rsid w:val="00BB01D6"/>
    <w:rsid w:val="00BB0411"/>
    <w:rsid w:val="00BB07B7"/>
    <w:rsid w:val="00BB0949"/>
    <w:rsid w:val="00BB094C"/>
    <w:rsid w:val="00BB101A"/>
    <w:rsid w:val="00BB13B3"/>
    <w:rsid w:val="00BB14B3"/>
    <w:rsid w:val="00BB2076"/>
    <w:rsid w:val="00BB2287"/>
    <w:rsid w:val="00BB23D9"/>
    <w:rsid w:val="00BB258A"/>
    <w:rsid w:val="00BB2630"/>
    <w:rsid w:val="00BB2924"/>
    <w:rsid w:val="00BB2CFE"/>
    <w:rsid w:val="00BB32EB"/>
    <w:rsid w:val="00BB334A"/>
    <w:rsid w:val="00BB35DA"/>
    <w:rsid w:val="00BB3872"/>
    <w:rsid w:val="00BB3FE8"/>
    <w:rsid w:val="00BB46C9"/>
    <w:rsid w:val="00BB477E"/>
    <w:rsid w:val="00BB4E1F"/>
    <w:rsid w:val="00BB5024"/>
    <w:rsid w:val="00BB51C9"/>
    <w:rsid w:val="00BB5334"/>
    <w:rsid w:val="00BB5965"/>
    <w:rsid w:val="00BB5FAE"/>
    <w:rsid w:val="00BB6125"/>
    <w:rsid w:val="00BB6AE5"/>
    <w:rsid w:val="00BB7430"/>
    <w:rsid w:val="00BB7FF5"/>
    <w:rsid w:val="00BC01AE"/>
    <w:rsid w:val="00BC03C7"/>
    <w:rsid w:val="00BC04BA"/>
    <w:rsid w:val="00BC056D"/>
    <w:rsid w:val="00BC05DA"/>
    <w:rsid w:val="00BC0617"/>
    <w:rsid w:val="00BC097D"/>
    <w:rsid w:val="00BC09D8"/>
    <w:rsid w:val="00BC0B4E"/>
    <w:rsid w:val="00BC0C18"/>
    <w:rsid w:val="00BC0CD2"/>
    <w:rsid w:val="00BC0E3C"/>
    <w:rsid w:val="00BC1267"/>
    <w:rsid w:val="00BC12B8"/>
    <w:rsid w:val="00BC15EE"/>
    <w:rsid w:val="00BC17FE"/>
    <w:rsid w:val="00BC1CEF"/>
    <w:rsid w:val="00BC1DA9"/>
    <w:rsid w:val="00BC1DAD"/>
    <w:rsid w:val="00BC1E41"/>
    <w:rsid w:val="00BC2045"/>
    <w:rsid w:val="00BC2432"/>
    <w:rsid w:val="00BC2513"/>
    <w:rsid w:val="00BC253D"/>
    <w:rsid w:val="00BC2881"/>
    <w:rsid w:val="00BC2C68"/>
    <w:rsid w:val="00BC2D86"/>
    <w:rsid w:val="00BC316A"/>
    <w:rsid w:val="00BC373C"/>
    <w:rsid w:val="00BC3E8C"/>
    <w:rsid w:val="00BC3F4B"/>
    <w:rsid w:val="00BC41B2"/>
    <w:rsid w:val="00BC469F"/>
    <w:rsid w:val="00BC47C6"/>
    <w:rsid w:val="00BC4BAA"/>
    <w:rsid w:val="00BC52F9"/>
    <w:rsid w:val="00BC533F"/>
    <w:rsid w:val="00BC546F"/>
    <w:rsid w:val="00BC54E5"/>
    <w:rsid w:val="00BC56B9"/>
    <w:rsid w:val="00BC57DA"/>
    <w:rsid w:val="00BC5BB9"/>
    <w:rsid w:val="00BC5D3E"/>
    <w:rsid w:val="00BC6347"/>
    <w:rsid w:val="00BC6A27"/>
    <w:rsid w:val="00BC6A94"/>
    <w:rsid w:val="00BC6BF7"/>
    <w:rsid w:val="00BC6D32"/>
    <w:rsid w:val="00BC6DCC"/>
    <w:rsid w:val="00BC6DD4"/>
    <w:rsid w:val="00BC6F2E"/>
    <w:rsid w:val="00BC7312"/>
    <w:rsid w:val="00BC73C2"/>
    <w:rsid w:val="00BC746B"/>
    <w:rsid w:val="00BC752B"/>
    <w:rsid w:val="00BC769E"/>
    <w:rsid w:val="00BC7798"/>
    <w:rsid w:val="00BC7893"/>
    <w:rsid w:val="00BC79A0"/>
    <w:rsid w:val="00BC7D64"/>
    <w:rsid w:val="00BC7EA8"/>
    <w:rsid w:val="00BD0036"/>
    <w:rsid w:val="00BD0272"/>
    <w:rsid w:val="00BD050B"/>
    <w:rsid w:val="00BD0730"/>
    <w:rsid w:val="00BD10B7"/>
    <w:rsid w:val="00BD14DF"/>
    <w:rsid w:val="00BD16AC"/>
    <w:rsid w:val="00BD1807"/>
    <w:rsid w:val="00BD1841"/>
    <w:rsid w:val="00BD1CEF"/>
    <w:rsid w:val="00BD1D40"/>
    <w:rsid w:val="00BD1F4A"/>
    <w:rsid w:val="00BD2112"/>
    <w:rsid w:val="00BD2286"/>
    <w:rsid w:val="00BD2487"/>
    <w:rsid w:val="00BD248C"/>
    <w:rsid w:val="00BD2824"/>
    <w:rsid w:val="00BD2883"/>
    <w:rsid w:val="00BD2A2E"/>
    <w:rsid w:val="00BD2AC4"/>
    <w:rsid w:val="00BD3275"/>
    <w:rsid w:val="00BD3334"/>
    <w:rsid w:val="00BD3377"/>
    <w:rsid w:val="00BD33F5"/>
    <w:rsid w:val="00BD3540"/>
    <w:rsid w:val="00BD3733"/>
    <w:rsid w:val="00BD3A57"/>
    <w:rsid w:val="00BD3AC1"/>
    <w:rsid w:val="00BD3E14"/>
    <w:rsid w:val="00BD40E5"/>
    <w:rsid w:val="00BD414D"/>
    <w:rsid w:val="00BD4CA0"/>
    <w:rsid w:val="00BD4DA0"/>
    <w:rsid w:val="00BD5332"/>
    <w:rsid w:val="00BD5845"/>
    <w:rsid w:val="00BD590C"/>
    <w:rsid w:val="00BD5ACF"/>
    <w:rsid w:val="00BD5D54"/>
    <w:rsid w:val="00BD6151"/>
    <w:rsid w:val="00BD690A"/>
    <w:rsid w:val="00BD6B07"/>
    <w:rsid w:val="00BD716B"/>
    <w:rsid w:val="00BD7359"/>
    <w:rsid w:val="00BD73B5"/>
    <w:rsid w:val="00BD7717"/>
    <w:rsid w:val="00BD77A8"/>
    <w:rsid w:val="00BD7974"/>
    <w:rsid w:val="00BD7A9C"/>
    <w:rsid w:val="00BD7D3B"/>
    <w:rsid w:val="00BE03DE"/>
    <w:rsid w:val="00BE04D0"/>
    <w:rsid w:val="00BE069A"/>
    <w:rsid w:val="00BE07B8"/>
    <w:rsid w:val="00BE0A6D"/>
    <w:rsid w:val="00BE0C1B"/>
    <w:rsid w:val="00BE1066"/>
    <w:rsid w:val="00BE10C3"/>
    <w:rsid w:val="00BE1174"/>
    <w:rsid w:val="00BE13A2"/>
    <w:rsid w:val="00BE177B"/>
    <w:rsid w:val="00BE1A94"/>
    <w:rsid w:val="00BE210D"/>
    <w:rsid w:val="00BE2291"/>
    <w:rsid w:val="00BE2321"/>
    <w:rsid w:val="00BE259D"/>
    <w:rsid w:val="00BE26C6"/>
    <w:rsid w:val="00BE2852"/>
    <w:rsid w:val="00BE2EA6"/>
    <w:rsid w:val="00BE3372"/>
    <w:rsid w:val="00BE35DF"/>
    <w:rsid w:val="00BE36D1"/>
    <w:rsid w:val="00BE3861"/>
    <w:rsid w:val="00BE38B2"/>
    <w:rsid w:val="00BE3B49"/>
    <w:rsid w:val="00BE3ECF"/>
    <w:rsid w:val="00BE3EF2"/>
    <w:rsid w:val="00BE418B"/>
    <w:rsid w:val="00BE4312"/>
    <w:rsid w:val="00BE494F"/>
    <w:rsid w:val="00BE4A4E"/>
    <w:rsid w:val="00BE4BED"/>
    <w:rsid w:val="00BE4C5F"/>
    <w:rsid w:val="00BE4DD1"/>
    <w:rsid w:val="00BE4DF2"/>
    <w:rsid w:val="00BE4E75"/>
    <w:rsid w:val="00BE4ECC"/>
    <w:rsid w:val="00BE4F41"/>
    <w:rsid w:val="00BE4FB1"/>
    <w:rsid w:val="00BE502B"/>
    <w:rsid w:val="00BE56DE"/>
    <w:rsid w:val="00BE5A9D"/>
    <w:rsid w:val="00BE5BB9"/>
    <w:rsid w:val="00BE5FC6"/>
    <w:rsid w:val="00BE61EB"/>
    <w:rsid w:val="00BE62D2"/>
    <w:rsid w:val="00BE641C"/>
    <w:rsid w:val="00BE6750"/>
    <w:rsid w:val="00BE6971"/>
    <w:rsid w:val="00BE69E5"/>
    <w:rsid w:val="00BE6B19"/>
    <w:rsid w:val="00BE736D"/>
    <w:rsid w:val="00BE75A3"/>
    <w:rsid w:val="00BE7614"/>
    <w:rsid w:val="00BE781D"/>
    <w:rsid w:val="00BE7BA1"/>
    <w:rsid w:val="00BE7DF8"/>
    <w:rsid w:val="00BF0074"/>
    <w:rsid w:val="00BF031B"/>
    <w:rsid w:val="00BF03C3"/>
    <w:rsid w:val="00BF04EB"/>
    <w:rsid w:val="00BF05A1"/>
    <w:rsid w:val="00BF0660"/>
    <w:rsid w:val="00BF06FF"/>
    <w:rsid w:val="00BF098F"/>
    <w:rsid w:val="00BF09D7"/>
    <w:rsid w:val="00BF0A9D"/>
    <w:rsid w:val="00BF0C3F"/>
    <w:rsid w:val="00BF0F0D"/>
    <w:rsid w:val="00BF1181"/>
    <w:rsid w:val="00BF13BF"/>
    <w:rsid w:val="00BF1531"/>
    <w:rsid w:val="00BF157A"/>
    <w:rsid w:val="00BF16A4"/>
    <w:rsid w:val="00BF16F3"/>
    <w:rsid w:val="00BF19BC"/>
    <w:rsid w:val="00BF1C77"/>
    <w:rsid w:val="00BF20C0"/>
    <w:rsid w:val="00BF210F"/>
    <w:rsid w:val="00BF2501"/>
    <w:rsid w:val="00BF254D"/>
    <w:rsid w:val="00BF2C13"/>
    <w:rsid w:val="00BF2F44"/>
    <w:rsid w:val="00BF2FD6"/>
    <w:rsid w:val="00BF32ED"/>
    <w:rsid w:val="00BF33BE"/>
    <w:rsid w:val="00BF3C10"/>
    <w:rsid w:val="00BF4046"/>
    <w:rsid w:val="00BF41AB"/>
    <w:rsid w:val="00BF44DA"/>
    <w:rsid w:val="00BF45CF"/>
    <w:rsid w:val="00BF4646"/>
    <w:rsid w:val="00BF4713"/>
    <w:rsid w:val="00BF4CCC"/>
    <w:rsid w:val="00BF4E51"/>
    <w:rsid w:val="00BF529A"/>
    <w:rsid w:val="00BF5B66"/>
    <w:rsid w:val="00BF646E"/>
    <w:rsid w:val="00BF6654"/>
    <w:rsid w:val="00BF667D"/>
    <w:rsid w:val="00BF670E"/>
    <w:rsid w:val="00BF68FC"/>
    <w:rsid w:val="00BF69C6"/>
    <w:rsid w:val="00BF69D1"/>
    <w:rsid w:val="00BF6C9A"/>
    <w:rsid w:val="00BF6E64"/>
    <w:rsid w:val="00BF74BD"/>
    <w:rsid w:val="00BF7564"/>
    <w:rsid w:val="00BF788A"/>
    <w:rsid w:val="00BF78EF"/>
    <w:rsid w:val="00C00039"/>
    <w:rsid w:val="00C00B77"/>
    <w:rsid w:val="00C011F3"/>
    <w:rsid w:val="00C0141E"/>
    <w:rsid w:val="00C01436"/>
    <w:rsid w:val="00C01865"/>
    <w:rsid w:val="00C01F4F"/>
    <w:rsid w:val="00C02024"/>
    <w:rsid w:val="00C020E0"/>
    <w:rsid w:val="00C02B36"/>
    <w:rsid w:val="00C02F3A"/>
    <w:rsid w:val="00C032B2"/>
    <w:rsid w:val="00C032BD"/>
    <w:rsid w:val="00C0332E"/>
    <w:rsid w:val="00C035E2"/>
    <w:rsid w:val="00C03B34"/>
    <w:rsid w:val="00C03E71"/>
    <w:rsid w:val="00C0400E"/>
    <w:rsid w:val="00C040B7"/>
    <w:rsid w:val="00C04426"/>
    <w:rsid w:val="00C04481"/>
    <w:rsid w:val="00C047AC"/>
    <w:rsid w:val="00C04BC5"/>
    <w:rsid w:val="00C04D31"/>
    <w:rsid w:val="00C04D46"/>
    <w:rsid w:val="00C04E17"/>
    <w:rsid w:val="00C0563C"/>
    <w:rsid w:val="00C056F2"/>
    <w:rsid w:val="00C05A7D"/>
    <w:rsid w:val="00C05BE4"/>
    <w:rsid w:val="00C05E0E"/>
    <w:rsid w:val="00C05F50"/>
    <w:rsid w:val="00C05FA2"/>
    <w:rsid w:val="00C06258"/>
    <w:rsid w:val="00C06267"/>
    <w:rsid w:val="00C06317"/>
    <w:rsid w:val="00C0636E"/>
    <w:rsid w:val="00C06526"/>
    <w:rsid w:val="00C069C6"/>
    <w:rsid w:val="00C06C3A"/>
    <w:rsid w:val="00C072A2"/>
    <w:rsid w:val="00C07445"/>
    <w:rsid w:val="00C07B21"/>
    <w:rsid w:val="00C07B4A"/>
    <w:rsid w:val="00C07C18"/>
    <w:rsid w:val="00C07C35"/>
    <w:rsid w:val="00C07EAA"/>
    <w:rsid w:val="00C07EF3"/>
    <w:rsid w:val="00C100E5"/>
    <w:rsid w:val="00C10358"/>
    <w:rsid w:val="00C103EC"/>
    <w:rsid w:val="00C1053B"/>
    <w:rsid w:val="00C1053C"/>
    <w:rsid w:val="00C105B7"/>
    <w:rsid w:val="00C109B2"/>
    <w:rsid w:val="00C110F0"/>
    <w:rsid w:val="00C11246"/>
    <w:rsid w:val="00C1141A"/>
    <w:rsid w:val="00C11449"/>
    <w:rsid w:val="00C118BF"/>
    <w:rsid w:val="00C11997"/>
    <w:rsid w:val="00C11AAF"/>
    <w:rsid w:val="00C11BC4"/>
    <w:rsid w:val="00C11C0A"/>
    <w:rsid w:val="00C11C6B"/>
    <w:rsid w:val="00C11D8C"/>
    <w:rsid w:val="00C11E3F"/>
    <w:rsid w:val="00C122E9"/>
    <w:rsid w:val="00C12429"/>
    <w:rsid w:val="00C126BC"/>
    <w:rsid w:val="00C126C8"/>
    <w:rsid w:val="00C127ED"/>
    <w:rsid w:val="00C1287A"/>
    <w:rsid w:val="00C128B1"/>
    <w:rsid w:val="00C128CE"/>
    <w:rsid w:val="00C12DAF"/>
    <w:rsid w:val="00C12F0F"/>
    <w:rsid w:val="00C13145"/>
    <w:rsid w:val="00C13378"/>
    <w:rsid w:val="00C13926"/>
    <w:rsid w:val="00C14376"/>
    <w:rsid w:val="00C14510"/>
    <w:rsid w:val="00C1475B"/>
    <w:rsid w:val="00C14780"/>
    <w:rsid w:val="00C15189"/>
    <w:rsid w:val="00C15954"/>
    <w:rsid w:val="00C15B49"/>
    <w:rsid w:val="00C15E46"/>
    <w:rsid w:val="00C15EA9"/>
    <w:rsid w:val="00C16694"/>
    <w:rsid w:val="00C166FA"/>
    <w:rsid w:val="00C16B3E"/>
    <w:rsid w:val="00C1738F"/>
    <w:rsid w:val="00C174F2"/>
    <w:rsid w:val="00C175A7"/>
    <w:rsid w:val="00C175CC"/>
    <w:rsid w:val="00C1792C"/>
    <w:rsid w:val="00C17B2D"/>
    <w:rsid w:val="00C17B67"/>
    <w:rsid w:val="00C17B90"/>
    <w:rsid w:val="00C17DFF"/>
    <w:rsid w:val="00C2012A"/>
    <w:rsid w:val="00C20624"/>
    <w:rsid w:val="00C20C55"/>
    <w:rsid w:val="00C2102F"/>
    <w:rsid w:val="00C21317"/>
    <w:rsid w:val="00C2147A"/>
    <w:rsid w:val="00C21658"/>
    <w:rsid w:val="00C2167F"/>
    <w:rsid w:val="00C216B6"/>
    <w:rsid w:val="00C2177F"/>
    <w:rsid w:val="00C217DE"/>
    <w:rsid w:val="00C21D38"/>
    <w:rsid w:val="00C223DA"/>
    <w:rsid w:val="00C22504"/>
    <w:rsid w:val="00C2288E"/>
    <w:rsid w:val="00C22956"/>
    <w:rsid w:val="00C22B7F"/>
    <w:rsid w:val="00C22D0A"/>
    <w:rsid w:val="00C22E76"/>
    <w:rsid w:val="00C22FBE"/>
    <w:rsid w:val="00C23173"/>
    <w:rsid w:val="00C2355C"/>
    <w:rsid w:val="00C23CBB"/>
    <w:rsid w:val="00C23D96"/>
    <w:rsid w:val="00C23E06"/>
    <w:rsid w:val="00C24040"/>
    <w:rsid w:val="00C241B8"/>
    <w:rsid w:val="00C242B3"/>
    <w:rsid w:val="00C2442E"/>
    <w:rsid w:val="00C244FD"/>
    <w:rsid w:val="00C2455C"/>
    <w:rsid w:val="00C246FC"/>
    <w:rsid w:val="00C24B58"/>
    <w:rsid w:val="00C24BFD"/>
    <w:rsid w:val="00C24C3B"/>
    <w:rsid w:val="00C24D05"/>
    <w:rsid w:val="00C24DB7"/>
    <w:rsid w:val="00C2504F"/>
    <w:rsid w:val="00C2535D"/>
    <w:rsid w:val="00C25603"/>
    <w:rsid w:val="00C25F16"/>
    <w:rsid w:val="00C26448"/>
    <w:rsid w:val="00C2657F"/>
    <w:rsid w:val="00C267E8"/>
    <w:rsid w:val="00C26849"/>
    <w:rsid w:val="00C26A02"/>
    <w:rsid w:val="00C26A74"/>
    <w:rsid w:val="00C26CE9"/>
    <w:rsid w:val="00C26F27"/>
    <w:rsid w:val="00C2762D"/>
    <w:rsid w:val="00C27CC6"/>
    <w:rsid w:val="00C30568"/>
    <w:rsid w:val="00C30678"/>
    <w:rsid w:val="00C30914"/>
    <w:rsid w:val="00C30B69"/>
    <w:rsid w:val="00C30B6E"/>
    <w:rsid w:val="00C314FE"/>
    <w:rsid w:val="00C31502"/>
    <w:rsid w:val="00C315DC"/>
    <w:rsid w:val="00C3173A"/>
    <w:rsid w:val="00C31AFD"/>
    <w:rsid w:val="00C31B9C"/>
    <w:rsid w:val="00C31C0D"/>
    <w:rsid w:val="00C320E9"/>
    <w:rsid w:val="00C327A2"/>
    <w:rsid w:val="00C32A52"/>
    <w:rsid w:val="00C32AC5"/>
    <w:rsid w:val="00C32BC2"/>
    <w:rsid w:val="00C32C40"/>
    <w:rsid w:val="00C32CAE"/>
    <w:rsid w:val="00C337C9"/>
    <w:rsid w:val="00C33E88"/>
    <w:rsid w:val="00C3413E"/>
    <w:rsid w:val="00C3414C"/>
    <w:rsid w:val="00C3437C"/>
    <w:rsid w:val="00C344A2"/>
    <w:rsid w:val="00C345BB"/>
    <w:rsid w:val="00C34604"/>
    <w:rsid w:val="00C3475F"/>
    <w:rsid w:val="00C347D4"/>
    <w:rsid w:val="00C349B1"/>
    <w:rsid w:val="00C34B55"/>
    <w:rsid w:val="00C34B8E"/>
    <w:rsid w:val="00C3530C"/>
    <w:rsid w:val="00C35585"/>
    <w:rsid w:val="00C35BB1"/>
    <w:rsid w:val="00C35BB9"/>
    <w:rsid w:val="00C360C7"/>
    <w:rsid w:val="00C36122"/>
    <w:rsid w:val="00C362D8"/>
    <w:rsid w:val="00C3664B"/>
    <w:rsid w:val="00C368B3"/>
    <w:rsid w:val="00C36A34"/>
    <w:rsid w:val="00C36B1B"/>
    <w:rsid w:val="00C3705D"/>
    <w:rsid w:val="00C3758D"/>
    <w:rsid w:val="00C3770A"/>
    <w:rsid w:val="00C37A4F"/>
    <w:rsid w:val="00C37A7E"/>
    <w:rsid w:val="00C4062B"/>
    <w:rsid w:val="00C41403"/>
    <w:rsid w:val="00C415FE"/>
    <w:rsid w:val="00C4170D"/>
    <w:rsid w:val="00C4178E"/>
    <w:rsid w:val="00C417DB"/>
    <w:rsid w:val="00C418EB"/>
    <w:rsid w:val="00C418ED"/>
    <w:rsid w:val="00C41D97"/>
    <w:rsid w:val="00C420FB"/>
    <w:rsid w:val="00C4234C"/>
    <w:rsid w:val="00C42826"/>
    <w:rsid w:val="00C4294F"/>
    <w:rsid w:val="00C42E96"/>
    <w:rsid w:val="00C43639"/>
    <w:rsid w:val="00C43885"/>
    <w:rsid w:val="00C43D41"/>
    <w:rsid w:val="00C440D1"/>
    <w:rsid w:val="00C4437D"/>
    <w:rsid w:val="00C44A22"/>
    <w:rsid w:val="00C44A52"/>
    <w:rsid w:val="00C44F0F"/>
    <w:rsid w:val="00C44F58"/>
    <w:rsid w:val="00C45431"/>
    <w:rsid w:val="00C45D3C"/>
    <w:rsid w:val="00C45EE6"/>
    <w:rsid w:val="00C46182"/>
    <w:rsid w:val="00C4663D"/>
    <w:rsid w:val="00C46728"/>
    <w:rsid w:val="00C469A4"/>
    <w:rsid w:val="00C46D81"/>
    <w:rsid w:val="00C46F0D"/>
    <w:rsid w:val="00C4706D"/>
    <w:rsid w:val="00C47C86"/>
    <w:rsid w:val="00C47E72"/>
    <w:rsid w:val="00C501CE"/>
    <w:rsid w:val="00C50ADB"/>
    <w:rsid w:val="00C50B89"/>
    <w:rsid w:val="00C50CAF"/>
    <w:rsid w:val="00C50E62"/>
    <w:rsid w:val="00C50E94"/>
    <w:rsid w:val="00C511CF"/>
    <w:rsid w:val="00C51437"/>
    <w:rsid w:val="00C51720"/>
    <w:rsid w:val="00C5172C"/>
    <w:rsid w:val="00C51874"/>
    <w:rsid w:val="00C52336"/>
    <w:rsid w:val="00C52376"/>
    <w:rsid w:val="00C52905"/>
    <w:rsid w:val="00C52FF4"/>
    <w:rsid w:val="00C53401"/>
    <w:rsid w:val="00C53862"/>
    <w:rsid w:val="00C5392F"/>
    <w:rsid w:val="00C53931"/>
    <w:rsid w:val="00C53E98"/>
    <w:rsid w:val="00C53EA2"/>
    <w:rsid w:val="00C54CEB"/>
    <w:rsid w:val="00C54DCD"/>
    <w:rsid w:val="00C550F3"/>
    <w:rsid w:val="00C551BC"/>
    <w:rsid w:val="00C55699"/>
    <w:rsid w:val="00C559D3"/>
    <w:rsid w:val="00C55B85"/>
    <w:rsid w:val="00C55BAB"/>
    <w:rsid w:val="00C55BB5"/>
    <w:rsid w:val="00C55F3B"/>
    <w:rsid w:val="00C561AC"/>
    <w:rsid w:val="00C56237"/>
    <w:rsid w:val="00C569A4"/>
    <w:rsid w:val="00C569CF"/>
    <w:rsid w:val="00C56BF6"/>
    <w:rsid w:val="00C5769C"/>
    <w:rsid w:val="00C57815"/>
    <w:rsid w:val="00C578D6"/>
    <w:rsid w:val="00C57903"/>
    <w:rsid w:val="00C57C34"/>
    <w:rsid w:val="00C57D6E"/>
    <w:rsid w:val="00C57EC1"/>
    <w:rsid w:val="00C60993"/>
    <w:rsid w:val="00C60A13"/>
    <w:rsid w:val="00C60AA1"/>
    <w:rsid w:val="00C60BFD"/>
    <w:rsid w:val="00C61126"/>
    <w:rsid w:val="00C61253"/>
    <w:rsid w:val="00C61283"/>
    <w:rsid w:val="00C615BF"/>
    <w:rsid w:val="00C61CB1"/>
    <w:rsid w:val="00C61CD1"/>
    <w:rsid w:val="00C61D5A"/>
    <w:rsid w:val="00C61E6D"/>
    <w:rsid w:val="00C62054"/>
    <w:rsid w:val="00C625D9"/>
    <w:rsid w:val="00C62785"/>
    <w:rsid w:val="00C62823"/>
    <w:rsid w:val="00C6288B"/>
    <w:rsid w:val="00C62996"/>
    <w:rsid w:val="00C62AAC"/>
    <w:rsid w:val="00C62AC5"/>
    <w:rsid w:val="00C62C3C"/>
    <w:rsid w:val="00C62C68"/>
    <w:rsid w:val="00C62CA2"/>
    <w:rsid w:val="00C62E51"/>
    <w:rsid w:val="00C63217"/>
    <w:rsid w:val="00C633D1"/>
    <w:rsid w:val="00C63783"/>
    <w:rsid w:val="00C63ADC"/>
    <w:rsid w:val="00C63D90"/>
    <w:rsid w:val="00C63FA3"/>
    <w:rsid w:val="00C6404A"/>
    <w:rsid w:val="00C642EB"/>
    <w:rsid w:val="00C645A7"/>
    <w:rsid w:val="00C646E4"/>
    <w:rsid w:val="00C64BAA"/>
    <w:rsid w:val="00C64CF4"/>
    <w:rsid w:val="00C64E4F"/>
    <w:rsid w:val="00C64F49"/>
    <w:rsid w:val="00C6531F"/>
    <w:rsid w:val="00C6550C"/>
    <w:rsid w:val="00C65593"/>
    <w:rsid w:val="00C65718"/>
    <w:rsid w:val="00C65CD8"/>
    <w:rsid w:val="00C66454"/>
    <w:rsid w:val="00C66555"/>
    <w:rsid w:val="00C66B28"/>
    <w:rsid w:val="00C66B60"/>
    <w:rsid w:val="00C66C25"/>
    <w:rsid w:val="00C66E64"/>
    <w:rsid w:val="00C67068"/>
    <w:rsid w:val="00C67127"/>
    <w:rsid w:val="00C67312"/>
    <w:rsid w:val="00C6731D"/>
    <w:rsid w:val="00C6780B"/>
    <w:rsid w:val="00C6794F"/>
    <w:rsid w:val="00C679D6"/>
    <w:rsid w:val="00C67AD2"/>
    <w:rsid w:val="00C67D42"/>
    <w:rsid w:val="00C67E19"/>
    <w:rsid w:val="00C70737"/>
    <w:rsid w:val="00C70A8B"/>
    <w:rsid w:val="00C70C1E"/>
    <w:rsid w:val="00C7106E"/>
    <w:rsid w:val="00C71240"/>
    <w:rsid w:val="00C71853"/>
    <w:rsid w:val="00C71989"/>
    <w:rsid w:val="00C71C1D"/>
    <w:rsid w:val="00C71D1D"/>
    <w:rsid w:val="00C71D4D"/>
    <w:rsid w:val="00C71E28"/>
    <w:rsid w:val="00C71EC2"/>
    <w:rsid w:val="00C720CA"/>
    <w:rsid w:val="00C721AA"/>
    <w:rsid w:val="00C7220C"/>
    <w:rsid w:val="00C72221"/>
    <w:rsid w:val="00C7223C"/>
    <w:rsid w:val="00C7296D"/>
    <w:rsid w:val="00C729F9"/>
    <w:rsid w:val="00C72A16"/>
    <w:rsid w:val="00C72C64"/>
    <w:rsid w:val="00C72E1A"/>
    <w:rsid w:val="00C72F5E"/>
    <w:rsid w:val="00C7300A"/>
    <w:rsid w:val="00C730EC"/>
    <w:rsid w:val="00C73A71"/>
    <w:rsid w:val="00C73B5A"/>
    <w:rsid w:val="00C73DC6"/>
    <w:rsid w:val="00C7482E"/>
    <w:rsid w:val="00C74C55"/>
    <w:rsid w:val="00C74CC6"/>
    <w:rsid w:val="00C74FC3"/>
    <w:rsid w:val="00C750EC"/>
    <w:rsid w:val="00C753DE"/>
    <w:rsid w:val="00C755F8"/>
    <w:rsid w:val="00C75B69"/>
    <w:rsid w:val="00C75D8B"/>
    <w:rsid w:val="00C75FAF"/>
    <w:rsid w:val="00C75FF9"/>
    <w:rsid w:val="00C7620B"/>
    <w:rsid w:val="00C7686B"/>
    <w:rsid w:val="00C76B3E"/>
    <w:rsid w:val="00C76FD5"/>
    <w:rsid w:val="00C7732B"/>
    <w:rsid w:val="00C7759A"/>
    <w:rsid w:val="00C7760E"/>
    <w:rsid w:val="00C77E7B"/>
    <w:rsid w:val="00C801B2"/>
    <w:rsid w:val="00C808B3"/>
    <w:rsid w:val="00C8094A"/>
    <w:rsid w:val="00C80A84"/>
    <w:rsid w:val="00C80B33"/>
    <w:rsid w:val="00C80D49"/>
    <w:rsid w:val="00C80DBC"/>
    <w:rsid w:val="00C81005"/>
    <w:rsid w:val="00C811F8"/>
    <w:rsid w:val="00C815A1"/>
    <w:rsid w:val="00C8183C"/>
    <w:rsid w:val="00C82472"/>
    <w:rsid w:val="00C826E3"/>
    <w:rsid w:val="00C82950"/>
    <w:rsid w:val="00C82C47"/>
    <w:rsid w:val="00C83059"/>
    <w:rsid w:val="00C830D6"/>
    <w:rsid w:val="00C83294"/>
    <w:rsid w:val="00C833A4"/>
    <w:rsid w:val="00C8363A"/>
    <w:rsid w:val="00C836AF"/>
    <w:rsid w:val="00C837ED"/>
    <w:rsid w:val="00C8388F"/>
    <w:rsid w:val="00C83A13"/>
    <w:rsid w:val="00C83CB8"/>
    <w:rsid w:val="00C83EE7"/>
    <w:rsid w:val="00C83F41"/>
    <w:rsid w:val="00C842A4"/>
    <w:rsid w:val="00C843D6"/>
    <w:rsid w:val="00C84681"/>
    <w:rsid w:val="00C846A1"/>
    <w:rsid w:val="00C8492F"/>
    <w:rsid w:val="00C84B9F"/>
    <w:rsid w:val="00C84E7F"/>
    <w:rsid w:val="00C85048"/>
    <w:rsid w:val="00C851C3"/>
    <w:rsid w:val="00C85652"/>
    <w:rsid w:val="00C85BA3"/>
    <w:rsid w:val="00C85CBF"/>
    <w:rsid w:val="00C85E56"/>
    <w:rsid w:val="00C869DA"/>
    <w:rsid w:val="00C86D2C"/>
    <w:rsid w:val="00C86F4F"/>
    <w:rsid w:val="00C87046"/>
    <w:rsid w:val="00C87256"/>
    <w:rsid w:val="00C87517"/>
    <w:rsid w:val="00C87805"/>
    <w:rsid w:val="00C87D6D"/>
    <w:rsid w:val="00C902B0"/>
    <w:rsid w:val="00C90319"/>
    <w:rsid w:val="00C90606"/>
    <w:rsid w:val="00C90842"/>
    <w:rsid w:val="00C909E4"/>
    <w:rsid w:val="00C90C08"/>
    <w:rsid w:val="00C90EEE"/>
    <w:rsid w:val="00C90EF5"/>
    <w:rsid w:val="00C91098"/>
    <w:rsid w:val="00C91693"/>
    <w:rsid w:val="00C919D6"/>
    <w:rsid w:val="00C91B72"/>
    <w:rsid w:val="00C91BDA"/>
    <w:rsid w:val="00C91C91"/>
    <w:rsid w:val="00C92259"/>
    <w:rsid w:val="00C925FE"/>
    <w:rsid w:val="00C926B3"/>
    <w:rsid w:val="00C929BA"/>
    <w:rsid w:val="00C92CFB"/>
    <w:rsid w:val="00C92D60"/>
    <w:rsid w:val="00C930DA"/>
    <w:rsid w:val="00C933A1"/>
    <w:rsid w:val="00C933CE"/>
    <w:rsid w:val="00C937D8"/>
    <w:rsid w:val="00C93BC0"/>
    <w:rsid w:val="00C944F6"/>
    <w:rsid w:val="00C94963"/>
    <w:rsid w:val="00C949A1"/>
    <w:rsid w:val="00C94A2E"/>
    <w:rsid w:val="00C94A64"/>
    <w:rsid w:val="00C94A6B"/>
    <w:rsid w:val="00C94ABE"/>
    <w:rsid w:val="00C94CC5"/>
    <w:rsid w:val="00C95113"/>
    <w:rsid w:val="00C95156"/>
    <w:rsid w:val="00C9526E"/>
    <w:rsid w:val="00C9592C"/>
    <w:rsid w:val="00C95FD2"/>
    <w:rsid w:val="00C95FF9"/>
    <w:rsid w:val="00C961CA"/>
    <w:rsid w:val="00C96601"/>
    <w:rsid w:val="00C96858"/>
    <w:rsid w:val="00C97E3B"/>
    <w:rsid w:val="00CA0137"/>
    <w:rsid w:val="00CA01AE"/>
    <w:rsid w:val="00CA03FC"/>
    <w:rsid w:val="00CA051B"/>
    <w:rsid w:val="00CA05FE"/>
    <w:rsid w:val="00CA0824"/>
    <w:rsid w:val="00CA0B29"/>
    <w:rsid w:val="00CA0D1A"/>
    <w:rsid w:val="00CA0E7E"/>
    <w:rsid w:val="00CA15D0"/>
    <w:rsid w:val="00CA18EF"/>
    <w:rsid w:val="00CA1D68"/>
    <w:rsid w:val="00CA20F7"/>
    <w:rsid w:val="00CA224C"/>
    <w:rsid w:val="00CA2474"/>
    <w:rsid w:val="00CA2E5C"/>
    <w:rsid w:val="00CA3141"/>
    <w:rsid w:val="00CA31A4"/>
    <w:rsid w:val="00CA32D1"/>
    <w:rsid w:val="00CA3405"/>
    <w:rsid w:val="00CA3684"/>
    <w:rsid w:val="00CA371E"/>
    <w:rsid w:val="00CA399B"/>
    <w:rsid w:val="00CA39C8"/>
    <w:rsid w:val="00CA3B65"/>
    <w:rsid w:val="00CA3DA1"/>
    <w:rsid w:val="00CA3DEE"/>
    <w:rsid w:val="00CA3EFA"/>
    <w:rsid w:val="00CA3FCE"/>
    <w:rsid w:val="00CA4187"/>
    <w:rsid w:val="00CA426B"/>
    <w:rsid w:val="00CA44C1"/>
    <w:rsid w:val="00CA44C2"/>
    <w:rsid w:val="00CA52D8"/>
    <w:rsid w:val="00CA5CD2"/>
    <w:rsid w:val="00CA60C0"/>
    <w:rsid w:val="00CA64AB"/>
    <w:rsid w:val="00CA682A"/>
    <w:rsid w:val="00CA70DD"/>
    <w:rsid w:val="00CA748E"/>
    <w:rsid w:val="00CA76F0"/>
    <w:rsid w:val="00CA7723"/>
    <w:rsid w:val="00CA782F"/>
    <w:rsid w:val="00CB0709"/>
    <w:rsid w:val="00CB0735"/>
    <w:rsid w:val="00CB0B62"/>
    <w:rsid w:val="00CB0C9F"/>
    <w:rsid w:val="00CB10CE"/>
    <w:rsid w:val="00CB13FC"/>
    <w:rsid w:val="00CB1607"/>
    <w:rsid w:val="00CB1718"/>
    <w:rsid w:val="00CB17E7"/>
    <w:rsid w:val="00CB188E"/>
    <w:rsid w:val="00CB198A"/>
    <w:rsid w:val="00CB1C66"/>
    <w:rsid w:val="00CB1CCE"/>
    <w:rsid w:val="00CB1E15"/>
    <w:rsid w:val="00CB1E7F"/>
    <w:rsid w:val="00CB215E"/>
    <w:rsid w:val="00CB2291"/>
    <w:rsid w:val="00CB22D8"/>
    <w:rsid w:val="00CB22EA"/>
    <w:rsid w:val="00CB2509"/>
    <w:rsid w:val="00CB2532"/>
    <w:rsid w:val="00CB26D9"/>
    <w:rsid w:val="00CB2B0D"/>
    <w:rsid w:val="00CB2BED"/>
    <w:rsid w:val="00CB2D1D"/>
    <w:rsid w:val="00CB3054"/>
    <w:rsid w:val="00CB30B5"/>
    <w:rsid w:val="00CB3126"/>
    <w:rsid w:val="00CB331B"/>
    <w:rsid w:val="00CB3371"/>
    <w:rsid w:val="00CB3408"/>
    <w:rsid w:val="00CB3496"/>
    <w:rsid w:val="00CB3920"/>
    <w:rsid w:val="00CB3AC7"/>
    <w:rsid w:val="00CB3C90"/>
    <w:rsid w:val="00CB3F19"/>
    <w:rsid w:val="00CB439B"/>
    <w:rsid w:val="00CB46C5"/>
    <w:rsid w:val="00CB4BBB"/>
    <w:rsid w:val="00CB4E97"/>
    <w:rsid w:val="00CB4F03"/>
    <w:rsid w:val="00CB4F41"/>
    <w:rsid w:val="00CB51CE"/>
    <w:rsid w:val="00CB52F7"/>
    <w:rsid w:val="00CB5303"/>
    <w:rsid w:val="00CB56CB"/>
    <w:rsid w:val="00CB56EB"/>
    <w:rsid w:val="00CB588A"/>
    <w:rsid w:val="00CB5C53"/>
    <w:rsid w:val="00CB5EA5"/>
    <w:rsid w:val="00CB5FFE"/>
    <w:rsid w:val="00CB6119"/>
    <w:rsid w:val="00CB63FB"/>
    <w:rsid w:val="00CB67AB"/>
    <w:rsid w:val="00CB699C"/>
    <w:rsid w:val="00CB69FB"/>
    <w:rsid w:val="00CB6C28"/>
    <w:rsid w:val="00CB72D3"/>
    <w:rsid w:val="00CB7369"/>
    <w:rsid w:val="00CB7421"/>
    <w:rsid w:val="00CB78B4"/>
    <w:rsid w:val="00CB7904"/>
    <w:rsid w:val="00CB7B81"/>
    <w:rsid w:val="00CC01D2"/>
    <w:rsid w:val="00CC0A73"/>
    <w:rsid w:val="00CC0E6C"/>
    <w:rsid w:val="00CC0EED"/>
    <w:rsid w:val="00CC14ED"/>
    <w:rsid w:val="00CC1671"/>
    <w:rsid w:val="00CC17B4"/>
    <w:rsid w:val="00CC1942"/>
    <w:rsid w:val="00CC1D16"/>
    <w:rsid w:val="00CC21DA"/>
    <w:rsid w:val="00CC25DE"/>
    <w:rsid w:val="00CC26A9"/>
    <w:rsid w:val="00CC2952"/>
    <w:rsid w:val="00CC2B17"/>
    <w:rsid w:val="00CC2DD9"/>
    <w:rsid w:val="00CC2E58"/>
    <w:rsid w:val="00CC3129"/>
    <w:rsid w:val="00CC32F9"/>
    <w:rsid w:val="00CC374D"/>
    <w:rsid w:val="00CC3A00"/>
    <w:rsid w:val="00CC3CCB"/>
    <w:rsid w:val="00CC3D29"/>
    <w:rsid w:val="00CC3D49"/>
    <w:rsid w:val="00CC4043"/>
    <w:rsid w:val="00CC42D3"/>
    <w:rsid w:val="00CC449A"/>
    <w:rsid w:val="00CC44BF"/>
    <w:rsid w:val="00CC44CA"/>
    <w:rsid w:val="00CC455E"/>
    <w:rsid w:val="00CC4AEE"/>
    <w:rsid w:val="00CC4D0E"/>
    <w:rsid w:val="00CC4D29"/>
    <w:rsid w:val="00CC5228"/>
    <w:rsid w:val="00CC579E"/>
    <w:rsid w:val="00CC5A63"/>
    <w:rsid w:val="00CC5BAD"/>
    <w:rsid w:val="00CC5BFC"/>
    <w:rsid w:val="00CC5DAF"/>
    <w:rsid w:val="00CC65B5"/>
    <w:rsid w:val="00CC6989"/>
    <w:rsid w:val="00CC704D"/>
    <w:rsid w:val="00CC746E"/>
    <w:rsid w:val="00CC772E"/>
    <w:rsid w:val="00CC7881"/>
    <w:rsid w:val="00CD02B4"/>
    <w:rsid w:val="00CD07E7"/>
    <w:rsid w:val="00CD0A01"/>
    <w:rsid w:val="00CD0CC8"/>
    <w:rsid w:val="00CD12E9"/>
    <w:rsid w:val="00CD1686"/>
    <w:rsid w:val="00CD1871"/>
    <w:rsid w:val="00CD1D66"/>
    <w:rsid w:val="00CD1DE8"/>
    <w:rsid w:val="00CD1E0B"/>
    <w:rsid w:val="00CD1E3D"/>
    <w:rsid w:val="00CD22EC"/>
    <w:rsid w:val="00CD2544"/>
    <w:rsid w:val="00CD25B5"/>
    <w:rsid w:val="00CD2732"/>
    <w:rsid w:val="00CD2B04"/>
    <w:rsid w:val="00CD38AE"/>
    <w:rsid w:val="00CD3E8B"/>
    <w:rsid w:val="00CD3F76"/>
    <w:rsid w:val="00CD40BC"/>
    <w:rsid w:val="00CD4564"/>
    <w:rsid w:val="00CD45D1"/>
    <w:rsid w:val="00CD4783"/>
    <w:rsid w:val="00CD4A7A"/>
    <w:rsid w:val="00CD4E79"/>
    <w:rsid w:val="00CD500A"/>
    <w:rsid w:val="00CD5090"/>
    <w:rsid w:val="00CD55E9"/>
    <w:rsid w:val="00CD5786"/>
    <w:rsid w:val="00CD5F36"/>
    <w:rsid w:val="00CD6208"/>
    <w:rsid w:val="00CD63F3"/>
    <w:rsid w:val="00CD67CE"/>
    <w:rsid w:val="00CD6BAB"/>
    <w:rsid w:val="00CD6CF3"/>
    <w:rsid w:val="00CD6F40"/>
    <w:rsid w:val="00CD6F76"/>
    <w:rsid w:val="00CD731E"/>
    <w:rsid w:val="00CD73B2"/>
    <w:rsid w:val="00CD7717"/>
    <w:rsid w:val="00CD78AE"/>
    <w:rsid w:val="00CD7D7D"/>
    <w:rsid w:val="00CD7DB1"/>
    <w:rsid w:val="00CD7FFE"/>
    <w:rsid w:val="00CE018B"/>
    <w:rsid w:val="00CE0508"/>
    <w:rsid w:val="00CE095C"/>
    <w:rsid w:val="00CE0CCA"/>
    <w:rsid w:val="00CE0DA8"/>
    <w:rsid w:val="00CE0F0A"/>
    <w:rsid w:val="00CE10C9"/>
    <w:rsid w:val="00CE1161"/>
    <w:rsid w:val="00CE136F"/>
    <w:rsid w:val="00CE14FD"/>
    <w:rsid w:val="00CE195B"/>
    <w:rsid w:val="00CE1B6B"/>
    <w:rsid w:val="00CE1C07"/>
    <w:rsid w:val="00CE1CFE"/>
    <w:rsid w:val="00CE1D78"/>
    <w:rsid w:val="00CE1F18"/>
    <w:rsid w:val="00CE2116"/>
    <w:rsid w:val="00CE289E"/>
    <w:rsid w:val="00CE298E"/>
    <w:rsid w:val="00CE2ABC"/>
    <w:rsid w:val="00CE2B66"/>
    <w:rsid w:val="00CE2FF1"/>
    <w:rsid w:val="00CE3124"/>
    <w:rsid w:val="00CE35C8"/>
    <w:rsid w:val="00CE3646"/>
    <w:rsid w:val="00CE36EC"/>
    <w:rsid w:val="00CE3739"/>
    <w:rsid w:val="00CE39BF"/>
    <w:rsid w:val="00CE3ADF"/>
    <w:rsid w:val="00CE3C7A"/>
    <w:rsid w:val="00CE3D71"/>
    <w:rsid w:val="00CE4410"/>
    <w:rsid w:val="00CE4AC9"/>
    <w:rsid w:val="00CE4AFA"/>
    <w:rsid w:val="00CE4DC7"/>
    <w:rsid w:val="00CE5F88"/>
    <w:rsid w:val="00CE6230"/>
    <w:rsid w:val="00CE62F7"/>
    <w:rsid w:val="00CE6329"/>
    <w:rsid w:val="00CE63AC"/>
    <w:rsid w:val="00CE649B"/>
    <w:rsid w:val="00CE6633"/>
    <w:rsid w:val="00CE67D5"/>
    <w:rsid w:val="00CE6873"/>
    <w:rsid w:val="00CE6A91"/>
    <w:rsid w:val="00CE6B74"/>
    <w:rsid w:val="00CE6C85"/>
    <w:rsid w:val="00CE6EA3"/>
    <w:rsid w:val="00CE7729"/>
    <w:rsid w:val="00CE7781"/>
    <w:rsid w:val="00CE7844"/>
    <w:rsid w:val="00CE7D83"/>
    <w:rsid w:val="00CE7F03"/>
    <w:rsid w:val="00CF00D7"/>
    <w:rsid w:val="00CF0277"/>
    <w:rsid w:val="00CF05FC"/>
    <w:rsid w:val="00CF09BA"/>
    <w:rsid w:val="00CF0CEF"/>
    <w:rsid w:val="00CF0F27"/>
    <w:rsid w:val="00CF1096"/>
    <w:rsid w:val="00CF1256"/>
    <w:rsid w:val="00CF1511"/>
    <w:rsid w:val="00CF16D8"/>
    <w:rsid w:val="00CF1769"/>
    <w:rsid w:val="00CF1C0E"/>
    <w:rsid w:val="00CF1DA7"/>
    <w:rsid w:val="00CF1F8B"/>
    <w:rsid w:val="00CF1FED"/>
    <w:rsid w:val="00CF2732"/>
    <w:rsid w:val="00CF29C1"/>
    <w:rsid w:val="00CF2BA8"/>
    <w:rsid w:val="00CF2ED3"/>
    <w:rsid w:val="00CF343F"/>
    <w:rsid w:val="00CF391E"/>
    <w:rsid w:val="00CF417A"/>
    <w:rsid w:val="00CF423E"/>
    <w:rsid w:val="00CF480C"/>
    <w:rsid w:val="00CF4CAE"/>
    <w:rsid w:val="00CF515B"/>
    <w:rsid w:val="00CF52F1"/>
    <w:rsid w:val="00CF5696"/>
    <w:rsid w:val="00CF5CBC"/>
    <w:rsid w:val="00CF6775"/>
    <w:rsid w:val="00CF69A5"/>
    <w:rsid w:val="00CF6AA0"/>
    <w:rsid w:val="00CF6ACF"/>
    <w:rsid w:val="00CF6C5F"/>
    <w:rsid w:val="00CF71B5"/>
    <w:rsid w:val="00CF71C1"/>
    <w:rsid w:val="00CF71F2"/>
    <w:rsid w:val="00CF720A"/>
    <w:rsid w:val="00CF72DE"/>
    <w:rsid w:val="00CF77F8"/>
    <w:rsid w:val="00CF7A57"/>
    <w:rsid w:val="00D006E2"/>
    <w:rsid w:val="00D0084F"/>
    <w:rsid w:val="00D00929"/>
    <w:rsid w:val="00D011C2"/>
    <w:rsid w:val="00D014EE"/>
    <w:rsid w:val="00D015E2"/>
    <w:rsid w:val="00D018FA"/>
    <w:rsid w:val="00D01A8A"/>
    <w:rsid w:val="00D01D9C"/>
    <w:rsid w:val="00D01E45"/>
    <w:rsid w:val="00D0200D"/>
    <w:rsid w:val="00D02382"/>
    <w:rsid w:val="00D0274D"/>
    <w:rsid w:val="00D029FC"/>
    <w:rsid w:val="00D02CA5"/>
    <w:rsid w:val="00D02FA9"/>
    <w:rsid w:val="00D02FBD"/>
    <w:rsid w:val="00D03006"/>
    <w:rsid w:val="00D0309C"/>
    <w:rsid w:val="00D0315D"/>
    <w:rsid w:val="00D0321D"/>
    <w:rsid w:val="00D03284"/>
    <w:rsid w:val="00D033CB"/>
    <w:rsid w:val="00D03740"/>
    <w:rsid w:val="00D037CA"/>
    <w:rsid w:val="00D039F7"/>
    <w:rsid w:val="00D03CB0"/>
    <w:rsid w:val="00D03D70"/>
    <w:rsid w:val="00D0423C"/>
    <w:rsid w:val="00D042B3"/>
    <w:rsid w:val="00D042C6"/>
    <w:rsid w:val="00D04434"/>
    <w:rsid w:val="00D046B9"/>
    <w:rsid w:val="00D04880"/>
    <w:rsid w:val="00D0490C"/>
    <w:rsid w:val="00D04A46"/>
    <w:rsid w:val="00D04B54"/>
    <w:rsid w:val="00D04CF9"/>
    <w:rsid w:val="00D05091"/>
    <w:rsid w:val="00D0552A"/>
    <w:rsid w:val="00D05630"/>
    <w:rsid w:val="00D059B1"/>
    <w:rsid w:val="00D05D78"/>
    <w:rsid w:val="00D05E69"/>
    <w:rsid w:val="00D061B8"/>
    <w:rsid w:val="00D064F2"/>
    <w:rsid w:val="00D064F3"/>
    <w:rsid w:val="00D0658A"/>
    <w:rsid w:val="00D06D6B"/>
    <w:rsid w:val="00D06E1B"/>
    <w:rsid w:val="00D071C8"/>
    <w:rsid w:val="00D07369"/>
    <w:rsid w:val="00D07468"/>
    <w:rsid w:val="00D0748C"/>
    <w:rsid w:val="00D074BD"/>
    <w:rsid w:val="00D074F9"/>
    <w:rsid w:val="00D075CD"/>
    <w:rsid w:val="00D079F3"/>
    <w:rsid w:val="00D07FFE"/>
    <w:rsid w:val="00D10020"/>
    <w:rsid w:val="00D10136"/>
    <w:rsid w:val="00D10259"/>
    <w:rsid w:val="00D102A9"/>
    <w:rsid w:val="00D10836"/>
    <w:rsid w:val="00D117E6"/>
    <w:rsid w:val="00D11FB0"/>
    <w:rsid w:val="00D12083"/>
    <w:rsid w:val="00D120F5"/>
    <w:rsid w:val="00D123F6"/>
    <w:rsid w:val="00D129F6"/>
    <w:rsid w:val="00D12D0E"/>
    <w:rsid w:val="00D12E39"/>
    <w:rsid w:val="00D136F9"/>
    <w:rsid w:val="00D14A43"/>
    <w:rsid w:val="00D14D15"/>
    <w:rsid w:val="00D14F0B"/>
    <w:rsid w:val="00D14F66"/>
    <w:rsid w:val="00D14FA6"/>
    <w:rsid w:val="00D151FD"/>
    <w:rsid w:val="00D152B0"/>
    <w:rsid w:val="00D153DF"/>
    <w:rsid w:val="00D154FD"/>
    <w:rsid w:val="00D15B46"/>
    <w:rsid w:val="00D15D5A"/>
    <w:rsid w:val="00D15E4B"/>
    <w:rsid w:val="00D16574"/>
    <w:rsid w:val="00D16957"/>
    <w:rsid w:val="00D16F6F"/>
    <w:rsid w:val="00D16FA4"/>
    <w:rsid w:val="00D16FE1"/>
    <w:rsid w:val="00D17233"/>
    <w:rsid w:val="00D1725E"/>
    <w:rsid w:val="00D1748A"/>
    <w:rsid w:val="00D17BB5"/>
    <w:rsid w:val="00D17C1B"/>
    <w:rsid w:val="00D17D3A"/>
    <w:rsid w:val="00D17E46"/>
    <w:rsid w:val="00D2021C"/>
    <w:rsid w:val="00D20680"/>
    <w:rsid w:val="00D2094B"/>
    <w:rsid w:val="00D209FA"/>
    <w:rsid w:val="00D21273"/>
    <w:rsid w:val="00D2134A"/>
    <w:rsid w:val="00D2149E"/>
    <w:rsid w:val="00D21594"/>
    <w:rsid w:val="00D215E6"/>
    <w:rsid w:val="00D2163A"/>
    <w:rsid w:val="00D2164A"/>
    <w:rsid w:val="00D219A1"/>
    <w:rsid w:val="00D21A05"/>
    <w:rsid w:val="00D21F52"/>
    <w:rsid w:val="00D224A3"/>
    <w:rsid w:val="00D2255F"/>
    <w:rsid w:val="00D22834"/>
    <w:rsid w:val="00D22F08"/>
    <w:rsid w:val="00D23026"/>
    <w:rsid w:val="00D230F0"/>
    <w:rsid w:val="00D23309"/>
    <w:rsid w:val="00D23438"/>
    <w:rsid w:val="00D23455"/>
    <w:rsid w:val="00D2371C"/>
    <w:rsid w:val="00D23CEC"/>
    <w:rsid w:val="00D23F3F"/>
    <w:rsid w:val="00D240F4"/>
    <w:rsid w:val="00D241D3"/>
    <w:rsid w:val="00D241E9"/>
    <w:rsid w:val="00D2486D"/>
    <w:rsid w:val="00D24981"/>
    <w:rsid w:val="00D250DB"/>
    <w:rsid w:val="00D2540D"/>
    <w:rsid w:val="00D2549A"/>
    <w:rsid w:val="00D25814"/>
    <w:rsid w:val="00D25A8F"/>
    <w:rsid w:val="00D25AC4"/>
    <w:rsid w:val="00D2603F"/>
    <w:rsid w:val="00D26900"/>
    <w:rsid w:val="00D26A2B"/>
    <w:rsid w:val="00D27065"/>
    <w:rsid w:val="00D27066"/>
    <w:rsid w:val="00D270B4"/>
    <w:rsid w:val="00D27329"/>
    <w:rsid w:val="00D277BD"/>
    <w:rsid w:val="00D27BB9"/>
    <w:rsid w:val="00D27E19"/>
    <w:rsid w:val="00D30EE5"/>
    <w:rsid w:val="00D3168B"/>
    <w:rsid w:val="00D316CB"/>
    <w:rsid w:val="00D31727"/>
    <w:rsid w:val="00D317CA"/>
    <w:rsid w:val="00D31951"/>
    <w:rsid w:val="00D3196C"/>
    <w:rsid w:val="00D31ADE"/>
    <w:rsid w:val="00D31B20"/>
    <w:rsid w:val="00D31BE7"/>
    <w:rsid w:val="00D320D0"/>
    <w:rsid w:val="00D32310"/>
    <w:rsid w:val="00D32405"/>
    <w:rsid w:val="00D3270D"/>
    <w:rsid w:val="00D32E71"/>
    <w:rsid w:val="00D33105"/>
    <w:rsid w:val="00D33B36"/>
    <w:rsid w:val="00D33C7F"/>
    <w:rsid w:val="00D33D11"/>
    <w:rsid w:val="00D34311"/>
    <w:rsid w:val="00D34507"/>
    <w:rsid w:val="00D34967"/>
    <w:rsid w:val="00D34AE7"/>
    <w:rsid w:val="00D34C32"/>
    <w:rsid w:val="00D35002"/>
    <w:rsid w:val="00D35088"/>
    <w:rsid w:val="00D35120"/>
    <w:rsid w:val="00D35292"/>
    <w:rsid w:val="00D352F4"/>
    <w:rsid w:val="00D35459"/>
    <w:rsid w:val="00D355E6"/>
    <w:rsid w:val="00D35A88"/>
    <w:rsid w:val="00D35C50"/>
    <w:rsid w:val="00D35D1C"/>
    <w:rsid w:val="00D3611B"/>
    <w:rsid w:val="00D36518"/>
    <w:rsid w:val="00D36843"/>
    <w:rsid w:val="00D36960"/>
    <w:rsid w:val="00D36A74"/>
    <w:rsid w:val="00D37060"/>
    <w:rsid w:val="00D370CE"/>
    <w:rsid w:val="00D37312"/>
    <w:rsid w:val="00D37482"/>
    <w:rsid w:val="00D379BF"/>
    <w:rsid w:val="00D379E9"/>
    <w:rsid w:val="00D40550"/>
    <w:rsid w:val="00D40980"/>
    <w:rsid w:val="00D40B8B"/>
    <w:rsid w:val="00D41064"/>
    <w:rsid w:val="00D4130C"/>
    <w:rsid w:val="00D414B6"/>
    <w:rsid w:val="00D41686"/>
    <w:rsid w:val="00D41707"/>
    <w:rsid w:val="00D41709"/>
    <w:rsid w:val="00D41DBC"/>
    <w:rsid w:val="00D41F69"/>
    <w:rsid w:val="00D4213C"/>
    <w:rsid w:val="00D423BB"/>
    <w:rsid w:val="00D423C5"/>
    <w:rsid w:val="00D42432"/>
    <w:rsid w:val="00D42AFC"/>
    <w:rsid w:val="00D42C36"/>
    <w:rsid w:val="00D43041"/>
    <w:rsid w:val="00D43064"/>
    <w:rsid w:val="00D434BB"/>
    <w:rsid w:val="00D4387A"/>
    <w:rsid w:val="00D43B0B"/>
    <w:rsid w:val="00D43DE8"/>
    <w:rsid w:val="00D441B3"/>
    <w:rsid w:val="00D44568"/>
    <w:rsid w:val="00D447EA"/>
    <w:rsid w:val="00D44A2B"/>
    <w:rsid w:val="00D44BEA"/>
    <w:rsid w:val="00D44DB1"/>
    <w:rsid w:val="00D45008"/>
    <w:rsid w:val="00D45265"/>
    <w:rsid w:val="00D452ED"/>
    <w:rsid w:val="00D4547C"/>
    <w:rsid w:val="00D45498"/>
    <w:rsid w:val="00D454DF"/>
    <w:rsid w:val="00D454E0"/>
    <w:rsid w:val="00D45551"/>
    <w:rsid w:val="00D45565"/>
    <w:rsid w:val="00D4556D"/>
    <w:rsid w:val="00D456E5"/>
    <w:rsid w:val="00D45945"/>
    <w:rsid w:val="00D45B15"/>
    <w:rsid w:val="00D45E11"/>
    <w:rsid w:val="00D45E3B"/>
    <w:rsid w:val="00D45F49"/>
    <w:rsid w:val="00D4634D"/>
    <w:rsid w:val="00D46536"/>
    <w:rsid w:val="00D467B8"/>
    <w:rsid w:val="00D46D34"/>
    <w:rsid w:val="00D472C4"/>
    <w:rsid w:val="00D474AB"/>
    <w:rsid w:val="00D474DB"/>
    <w:rsid w:val="00D477C9"/>
    <w:rsid w:val="00D47884"/>
    <w:rsid w:val="00D47BED"/>
    <w:rsid w:val="00D500CF"/>
    <w:rsid w:val="00D50206"/>
    <w:rsid w:val="00D504BE"/>
    <w:rsid w:val="00D507C8"/>
    <w:rsid w:val="00D51619"/>
    <w:rsid w:val="00D5168A"/>
    <w:rsid w:val="00D51BDE"/>
    <w:rsid w:val="00D525CE"/>
    <w:rsid w:val="00D52744"/>
    <w:rsid w:val="00D52D82"/>
    <w:rsid w:val="00D53208"/>
    <w:rsid w:val="00D53B64"/>
    <w:rsid w:val="00D54027"/>
    <w:rsid w:val="00D5422D"/>
    <w:rsid w:val="00D54837"/>
    <w:rsid w:val="00D54881"/>
    <w:rsid w:val="00D549D8"/>
    <w:rsid w:val="00D5504E"/>
    <w:rsid w:val="00D550EB"/>
    <w:rsid w:val="00D551E0"/>
    <w:rsid w:val="00D552C8"/>
    <w:rsid w:val="00D55396"/>
    <w:rsid w:val="00D555BB"/>
    <w:rsid w:val="00D55632"/>
    <w:rsid w:val="00D5568E"/>
    <w:rsid w:val="00D55C3F"/>
    <w:rsid w:val="00D55D8F"/>
    <w:rsid w:val="00D560BD"/>
    <w:rsid w:val="00D5623F"/>
    <w:rsid w:val="00D5677D"/>
    <w:rsid w:val="00D56EE6"/>
    <w:rsid w:val="00D57227"/>
    <w:rsid w:val="00D57A3F"/>
    <w:rsid w:val="00D57C4A"/>
    <w:rsid w:val="00D57C79"/>
    <w:rsid w:val="00D57D04"/>
    <w:rsid w:val="00D57F23"/>
    <w:rsid w:val="00D60622"/>
    <w:rsid w:val="00D610D3"/>
    <w:rsid w:val="00D619AD"/>
    <w:rsid w:val="00D61D3E"/>
    <w:rsid w:val="00D61EC9"/>
    <w:rsid w:val="00D621C8"/>
    <w:rsid w:val="00D621DE"/>
    <w:rsid w:val="00D62207"/>
    <w:rsid w:val="00D62241"/>
    <w:rsid w:val="00D624AD"/>
    <w:rsid w:val="00D627F2"/>
    <w:rsid w:val="00D6280F"/>
    <w:rsid w:val="00D62B69"/>
    <w:rsid w:val="00D62CEF"/>
    <w:rsid w:val="00D62F46"/>
    <w:rsid w:val="00D630A3"/>
    <w:rsid w:val="00D63314"/>
    <w:rsid w:val="00D63419"/>
    <w:rsid w:val="00D63432"/>
    <w:rsid w:val="00D638EC"/>
    <w:rsid w:val="00D64269"/>
    <w:rsid w:val="00D6433F"/>
    <w:rsid w:val="00D648D3"/>
    <w:rsid w:val="00D64B8B"/>
    <w:rsid w:val="00D64CC4"/>
    <w:rsid w:val="00D64CD4"/>
    <w:rsid w:val="00D64ECC"/>
    <w:rsid w:val="00D652DF"/>
    <w:rsid w:val="00D652F5"/>
    <w:rsid w:val="00D655D3"/>
    <w:rsid w:val="00D65B5D"/>
    <w:rsid w:val="00D65D9A"/>
    <w:rsid w:val="00D66001"/>
    <w:rsid w:val="00D66170"/>
    <w:rsid w:val="00D664F3"/>
    <w:rsid w:val="00D66635"/>
    <w:rsid w:val="00D666C4"/>
    <w:rsid w:val="00D667C7"/>
    <w:rsid w:val="00D6683A"/>
    <w:rsid w:val="00D668DB"/>
    <w:rsid w:val="00D66AF8"/>
    <w:rsid w:val="00D66BBD"/>
    <w:rsid w:val="00D670A4"/>
    <w:rsid w:val="00D67421"/>
    <w:rsid w:val="00D67785"/>
    <w:rsid w:val="00D679ED"/>
    <w:rsid w:val="00D67B27"/>
    <w:rsid w:val="00D7004E"/>
    <w:rsid w:val="00D70640"/>
    <w:rsid w:val="00D7066C"/>
    <w:rsid w:val="00D70A8E"/>
    <w:rsid w:val="00D70C79"/>
    <w:rsid w:val="00D71043"/>
    <w:rsid w:val="00D71115"/>
    <w:rsid w:val="00D71261"/>
    <w:rsid w:val="00D71554"/>
    <w:rsid w:val="00D71B44"/>
    <w:rsid w:val="00D71D0C"/>
    <w:rsid w:val="00D71F2D"/>
    <w:rsid w:val="00D71FC5"/>
    <w:rsid w:val="00D72169"/>
    <w:rsid w:val="00D72458"/>
    <w:rsid w:val="00D72805"/>
    <w:rsid w:val="00D72883"/>
    <w:rsid w:val="00D72895"/>
    <w:rsid w:val="00D728A2"/>
    <w:rsid w:val="00D72D22"/>
    <w:rsid w:val="00D73212"/>
    <w:rsid w:val="00D735F0"/>
    <w:rsid w:val="00D73668"/>
    <w:rsid w:val="00D73926"/>
    <w:rsid w:val="00D73A28"/>
    <w:rsid w:val="00D73CFD"/>
    <w:rsid w:val="00D7460D"/>
    <w:rsid w:val="00D7461C"/>
    <w:rsid w:val="00D74836"/>
    <w:rsid w:val="00D74FD2"/>
    <w:rsid w:val="00D7503B"/>
    <w:rsid w:val="00D754C8"/>
    <w:rsid w:val="00D75B31"/>
    <w:rsid w:val="00D75D7E"/>
    <w:rsid w:val="00D763F0"/>
    <w:rsid w:val="00D7658C"/>
    <w:rsid w:val="00D76E0B"/>
    <w:rsid w:val="00D76FED"/>
    <w:rsid w:val="00D771C5"/>
    <w:rsid w:val="00D77824"/>
    <w:rsid w:val="00D779B2"/>
    <w:rsid w:val="00D8028A"/>
    <w:rsid w:val="00D802E4"/>
    <w:rsid w:val="00D807C1"/>
    <w:rsid w:val="00D80AD1"/>
    <w:rsid w:val="00D80D75"/>
    <w:rsid w:val="00D80DAA"/>
    <w:rsid w:val="00D80E68"/>
    <w:rsid w:val="00D80F98"/>
    <w:rsid w:val="00D81446"/>
    <w:rsid w:val="00D816EB"/>
    <w:rsid w:val="00D816EE"/>
    <w:rsid w:val="00D81944"/>
    <w:rsid w:val="00D819CC"/>
    <w:rsid w:val="00D81C33"/>
    <w:rsid w:val="00D824A7"/>
    <w:rsid w:val="00D824D0"/>
    <w:rsid w:val="00D82618"/>
    <w:rsid w:val="00D8279E"/>
    <w:rsid w:val="00D82DFA"/>
    <w:rsid w:val="00D82E32"/>
    <w:rsid w:val="00D8344B"/>
    <w:rsid w:val="00D83529"/>
    <w:rsid w:val="00D83534"/>
    <w:rsid w:val="00D836B3"/>
    <w:rsid w:val="00D83735"/>
    <w:rsid w:val="00D8385E"/>
    <w:rsid w:val="00D839F9"/>
    <w:rsid w:val="00D83CFB"/>
    <w:rsid w:val="00D841C5"/>
    <w:rsid w:val="00D8475B"/>
    <w:rsid w:val="00D848EC"/>
    <w:rsid w:val="00D84C9F"/>
    <w:rsid w:val="00D85684"/>
    <w:rsid w:val="00D85B18"/>
    <w:rsid w:val="00D85BF0"/>
    <w:rsid w:val="00D86540"/>
    <w:rsid w:val="00D86BEE"/>
    <w:rsid w:val="00D86C13"/>
    <w:rsid w:val="00D86CAB"/>
    <w:rsid w:val="00D8732A"/>
    <w:rsid w:val="00D8782A"/>
    <w:rsid w:val="00D878DE"/>
    <w:rsid w:val="00D87AE0"/>
    <w:rsid w:val="00D87B03"/>
    <w:rsid w:val="00D87CCE"/>
    <w:rsid w:val="00D90398"/>
    <w:rsid w:val="00D90466"/>
    <w:rsid w:val="00D90502"/>
    <w:rsid w:val="00D90617"/>
    <w:rsid w:val="00D90676"/>
    <w:rsid w:val="00D907C8"/>
    <w:rsid w:val="00D909BE"/>
    <w:rsid w:val="00D90AFF"/>
    <w:rsid w:val="00D911E1"/>
    <w:rsid w:val="00D913A5"/>
    <w:rsid w:val="00D91695"/>
    <w:rsid w:val="00D916B9"/>
    <w:rsid w:val="00D92320"/>
    <w:rsid w:val="00D925A5"/>
    <w:rsid w:val="00D9277A"/>
    <w:rsid w:val="00D92BAC"/>
    <w:rsid w:val="00D92D05"/>
    <w:rsid w:val="00D92D48"/>
    <w:rsid w:val="00D93060"/>
    <w:rsid w:val="00D93355"/>
    <w:rsid w:val="00D93A78"/>
    <w:rsid w:val="00D93BDC"/>
    <w:rsid w:val="00D93BF8"/>
    <w:rsid w:val="00D94140"/>
    <w:rsid w:val="00D94217"/>
    <w:rsid w:val="00D947C4"/>
    <w:rsid w:val="00D95019"/>
    <w:rsid w:val="00D958D0"/>
    <w:rsid w:val="00D95BD2"/>
    <w:rsid w:val="00D9601C"/>
    <w:rsid w:val="00D96427"/>
    <w:rsid w:val="00D964C5"/>
    <w:rsid w:val="00D97062"/>
    <w:rsid w:val="00D970C1"/>
    <w:rsid w:val="00D9742A"/>
    <w:rsid w:val="00D975DA"/>
    <w:rsid w:val="00D97FD7"/>
    <w:rsid w:val="00DA0631"/>
    <w:rsid w:val="00DA063A"/>
    <w:rsid w:val="00DA070E"/>
    <w:rsid w:val="00DA0A70"/>
    <w:rsid w:val="00DA0DB7"/>
    <w:rsid w:val="00DA107F"/>
    <w:rsid w:val="00DA152B"/>
    <w:rsid w:val="00DA22B1"/>
    <w:rsid w:val="00DA2702"/>
    <w:rsid w:val="00DA2AB8"/>
    <w:rsid w:val="00DA2E8A"/>
    <w:rsid w:val="00DA320D"/>
    <w:rsid w:val="00DA3239"/>
    <w:rsid w:val="00DA327B"/>
    <w:rsid w:val="00DA3379"/>
    <w:rsid w:val="00DA38C4"/>
    <w:rsid w:val="00DA39F1"/>
    <w:rsid w:val="00DA3DCE"/>
    <w:rsid w:val="00DA3E03"/>
    <w:rsid w:val="00DA4186"/>
    <w:rsid w:val="00DA41D8"/>
    <w:rsid w:val="00DA4476"/>
    <w:rsid w:val="00DA47AA"/>
    <w:rsid w:val="00DA4BF6"/>
    <w:rsid w:val="00DA4E3C"/>
    <w:rsid w:val="00DA5107"/>
    <w:rsid w:val="00DA5369"/>
    <w:rsid w:val="00DA571F"/>
    <w:rsid w:val="00DA57ED"/>
    <w:rsid w:val="00DA5888"/>
    <w:rsid w:val="00DA59FD"/>
    <w:rsid w:val="00DA5AF1"/>
    <w:rsid w:val="00DA5CBB"/>
    <w:rsid w:val="00DA5F5E"/>
    <w:rsid w:val="00DA61B7"/>
    <w:rsid w:val="00DA62DC"/>
    <w:rsid w:val="00DA6777"/>
    <w:rsid w:val="00DA6D37"/>
    <w:rsid w:val="00DA751E"/>
    <w:rsid w:val="00DA7772"/>
    <w:rsid w:val="00DA7794"/>
    <w:rsid w:val="00DA7ACA"/>
    <w:rsid w:val="00DA7F15"/>
    <w:rsid w:val="00DB0197"/>
    <w:rsid w:val="00DB024C"/>
    <w:rsid w:val="00DB0468"/>
    <w:rsid w:val="00DB04AA"/>
    <w:rsid w:val="00DB0760"/>
    <w:rsid w:val="00DB104B"/>
    <w:rsid w:val="00DB10FE"/>
    <w:rsid w:val="00DB1304"/>
    <w:rsid w:val="00DB14BF"/>
    <w:rsid w:val="00DB15F1"/>
    <w:rsid w:val="00DB1718"/>
    <w:rsid w:val="00DB1832"/>
    <w:rsid w:val="00DB187B"/>
    <w:rsid w:val="00DB1B6B"/>
    <w:rsid w:val="00DB1C10"/>
    <w:rsid w:val="00DB2022"/>
    <w:rsid w:val="00DB2065"/>
    <w:rsid w:val="00DB20CB"/>
    <w:rsid w:val="00DB2593"/>
    <w:rsid w:val="00DB25AB"/>
    <w:rsid w:val="00DB27FA"/>
    <w:rsid w:val="00DB2AF0"/>
    <w:rsid w:val="00DB2E5B"/>
    <w:rsid w:val="00DB2EC4"/>
    <w:rsid w:val="00DB356A"/>
    <w:rsid w:val="00DB36BC"/>
    <w:rsid w:val="00DB379A"/>
    <w:rsid w:val="00DB3C2A"/>
    <w:rsid w:val="00DB3DEE"/>
    <w:rsid w:val="00DB3E1E"/>
    <w:rsid w:val="00DB3E51"/>
    <w:rsid w:val="00DB42DF"/>
    <w:rsid w:val="00DB43F7"/>
    <w:rsid w:val="00DB4400"/>
    <w:rsid w:val="00DB465D"/>
    <w:rsid w:val="00DB46ED"/>
    <w:rsid w:val="00DB4F4D"/>
    <w:rsid w:val="00DB52FE"/>
    <w:rsid w:val="00DB580A"/>
    <w:rsid w:val="00DB58F4"/>
    <w:rsid w:val="00DB5974"/>
    <w:rsid w:val="00DB5D36"/>
    <w:rsid w:val="00DB6A66"/>
    <w:rsid w:val="00DB6C61"/>
    <w:rsid w:val="00DB6E76"/>
    <w:rsid w:val="00DB6FDC"/>
    <w:rsid w:val="00DB7252"/>
    <w:rsid w:val="00DB7468"/>
    <w:rsid w:val="00DB769C"/>
    <w:rsid w:val="00DB7B3C"/>
    <w:rsid w:val="00DC00C7"/>
    <w:rsid w:val="00DC04CE"/>
    <w:rsid w:val="00DC0941"/>
    <w:rsid w:val="00DC0C00"/>
    <w:rsid w:val="00DC0C87"/>
    <w:rsid w:val="00DC0E99"/>
    <w:rsid w:val="00DC1094"/>
    <w:rsid w:val="00DC1243"/>
    <w:rsid w:val="00DC14BC"/>
    <w:rsid w:val="00DC1C2C"/>
    <w:rsid w:val="00DC1E14"/>
    <w:rsid w:val="00DC2207"/>
    <w:rsid w:val="00DC25DA"/>
    <w:rsid w:val="00DC283D"/>
    <w:rsid w:val="00DC2C0E"/>
    <w:rsid w:val="00DC2C4B"/>
    <w:rsid w:val="00DC2D58"/>
    <w:rsid w:val="00DC34B7"/>
    <w:rsid w:val="00DC3664"/>
    <w:rsid w:val="00DC3C6A"/>
    <w:rsid w:val="00DC3F53"/>
    <w:rsid w:val="00DC463B"/>
    <w:rsid w:val="00DC46B2"/>
    <w:rsid w:val="00DC489F"/>
    <w:rsid w:val="00DC4B2D"/>
    <w:rsid w:val="00DC4BA8"/>
    <w:rsid w:val="00DC4C29"/>
    <w:rsid w:val="00DC550E"/>
    <w:rsid w:val="00DC566A"/>
    <w:rsid w:val="00DC573A"/>
    <w:rsid w:val="00DC5756"/>
    <w:rsid w:val="00DC5927"/>
    <w:rsid w:val="00DC5D3C"/>
    <w:rsid w:val="00DC62C9"/>
    <w:rsid w:val="00DC67FF"/>
    <w:rsid w:val="00DC6B71"/>
    <w:rsid w:val="00DC6BDB"/>
    <w:rsid w:val="00DC721C"/>
    <w:rsid w:val="00DC7469"/>
    <w:rsid w:val="00DC7670"/>
    <w:rsid w:val="00DC7BFA"/>
    <w:rsid w:val="00DC7DB6"/>
    <w:rsid w:val="00DD0406"/>
    <w:rsid w:val="00DD067D"/>
    <w:rsid w:val="00DD0935"/>
    <w:rsid w:val="00DD0978"/>
    <w:rsid w:val="00DD0A0E"/>
    <w:rsid w:val="00DD0A64"/>
    <w:rsid w:val="00DD0E53"/>
    <w:rsid w:val="00DD14E3"/>
    <w:rsid w:val="00DD16BA"/>
    <w:rsid w:val="00DD17BD"/>
    <w:rsid w:val="00DD1BBD"/>
    <w:rsid w:val="00DD1C1B"/>
    <w:rsid w:val="00DD1EF2"/>
    <w:rsid w:val="00DD1F85"/>
    <w:rsid w:val="00DD1FBA"/>
    <w:rsid w:val="00DD2112"/>
    <w:rsid w:val="00DD21F5"/>
    <w:rsid w:val="00DD2246"/>
    <w:rsid w:val="00DD2461"/>
    <w:rsid w:val="00DD256A"/>
    <w:rsid w:val="00DD265B"/>
    <w:rsid w:val="00DD2982"/>
    <w:rsid w:val="00DD31C3"/>
    <w:rsid w:val="00DD33CE"/>
    <w:rsid w:val="00DD342A"/>
    <w:rsid w:val="00DD3600"/>
    <w:rsid w:val="00DD3C4F"/>
    <w:rsid w:val="00DD3D2D"/>
    <w:rsid w:val="00DD40A1"/>
    <w:rsid w:val="00DD428F"/>
    <w:rsid w:val="00DD43E5"/>
    <w:rsid w:val="00DD4511"/>
    <w:rsid w:val="00DD48B3"/>
    <w:rsid w:val="00DD4BA2"/>
    <w:rsid w:val="00DD4C8A"/>
    <w:rsid w:val="00DD50C7"/>
    <w:rsid w:val="00DD5386"/>
    <w:rsid w:val="00DD552B"/>
    <w:rsid w:val="00DD57BC"/>
    <w:rsid w:val="00DD5D07"/>
    <w:rsid w:val="00DD5EC3"/>
    <w:rsid w:val="00DD5F10"/>
    <w:rsid w:val="00DD5F31"/>
    <w:rsid w:val="00DD6268"/>
    <w:rsid w:val="00DD64D4"/>
    <w:rsid w:val="00DD66C9"/>
    <w:rsid w:val="00DD6AE5"/>
    <w:rsid w:val="00DD6C7B"/>
    <w:rsid w:val="00DD6D71"/>
    <w:rsid w:val="00DD758A"/>
    <w:rsid w:val="00DD75D3"/>
    <w:rsid w:val="00DD775A"/>
    <w:rsid w:val="00DD7B16"/>
    <w:rsid w:val="00DE001B"/>
    <w:rsid w:val="00DE00B5"/>
    <w:rsid w:val="00DE05D7"/>
    <w:rsid w:val="00DE0B0F"/>
    <w:rsid w:val="00DE0C73"/>
    <w:rsid w:val="00DE0D07"/>
    <w:rsid w:val="00DE0E01"/>
    <w:rsid w:val="00DE14D3"/>
    <w:rsid w:val="00DE2256"/>
    <w:rsid w:val="00DE2732"/>
    <w:rsid w:val="00DE2B0A"/>
    <w:rsid w:val="00DE2B12"/>
    <w:rsid w:val="00DE2B50"/>
    <w:rsid w:val="00DE2C87"/>
    <w:rsid w:val="00DE2CD1"/>
    <w:rsid w:val="00DE4103"/>
    <w:rsid w:val="00DE436F"/>
    <w:rsid w:val="00DE4978"/>
    <w:rsid w:val="00DE4EE5"/>
    <w:rsid w:val="00DE4F25"/>
    <w:rsid w:val="00DE52C6"/>
    <w:rsid w:val="00DE5518"/>
    <w:rsid w:val="00DE55E2"/>
    <w:rsid w:val="00DE5BC9"/>
    <w:rsid w:val="00DE5F53"/>
    <w:rsid w:val="00DE635F"/>
    <w:rsid w:val="00DE68B4"/>
    <w:rsid w:val="00DE6BB2"/>
    <w:rsid w:val="00DE6E0F"/>
    <w:rsid w:val="00DE6F9A"/>
    <w:rsid w:val="00DE7159"/>
    <w:rsid w:val="00DE71E5"/>
    <w:rsid w:val="00DE7D15"/>
    <w:rsid w:val="00DE7F94"/>
    <w:rsid w:val="00DF0022"/>
    <w:rsid w:val="00DF0395"/>
    <w:rsid w:val="00DF0458"/>
    <w:rsid w:val="00DF0819"/>
    <w:rsid w:val="00DF0966"/>
    <w:rsid w:val="00DF0AF8"/>
    <w:rsid w:val="00DF0F14"/>
    <w:rsid w:val="00DF1465"/>
    <w:rsid w:val="00DF1BD2"/>
    <w:rsid w:val="00DF1E78"/>
    <w:rsid w:val="00DF23E2"/>
    <w:rsid w:val="00DF258A"/>
    <w:rsid w:val="00DF25CF"/>
    <w:rsid w:val="00DF260D"/>
    <w:rsid w:val="00DF2774"/>
    <w:rsid w:val="00DF29F9"/>
    <w:rsid w:val="00DF2F53"/>
    <w:rsid w:val="00DF30B6"/>
    <w:rsid w:val="00DF3345"/>
    <w:rsid w:val="00DF3386"/>
    <w:rsid w:val="00DF37F5"/>
    <w:rsid w:val="00DF3AFA"/>
    <w:rsid w:val="00DF3B5B"/>
    <w:rsid w:val="00DF3E9A"/>
    <w:rsid w:val="00DF3F4E"/>
    <w:rsid w:val="00DF47F2"/>
    <w:rsid w:val="00DF49FA"/>
    <w:rsid w:val="00DF519A"/>
    <w:rsid w:val="00DF5725"/>
    <w:rsid w:val="00DF5A39"/>
    <w:rsid w:val="00DF60D7"/>
    <w:rsid w:val="00DF6ACF"/>
    <w:rsid w:val="00DF6C92"/>
    <w:rsid w:val="00DF729B"/>
    <w:rsid w:val="00DF74A3"/>
    <w:rsid w:val="00DF7709"/>
    <w:rsid w:val="00DF77B9"/>
    <w:rsid w:val="00DF7BDA"/>
    <w:rsid w:val="00DF7CA9"/>
    <w:rsid w:val="00E0063D"/>
    <w:rsid w:val="00E00893"/>
    <w:rsid w:val="00E00F24"/>
    <w:rsid w:val="00E00FA6"/>
    <w:rsid w:val="00E013DC"/>
    <w:rsid w:val="00E014E8"/>
    <w:rsid w:val="00E016DE"/>
    <w:rsid w:val="00E01A45"/>
    <w:rsid w:val="00E01FB7"/>
    <w:rsid w:val="00E0223C"/>
    <w:rsid w:val="00E02479"/>
    <w:rsid w:val="00E02888"/>
    <w:rsid w:val="00E028AE"/>
    <w:rsid w:val="00E02A2D"/>
    <w:rsid w:val="00E02B55"/>
    <w:rsid w:val="00E02CCB"/>
    <w:rsid w:val="00E02F5A"/>
    <w:rsid w:val="00E034E0"/>
    <w:rsid w:val="00E03600"/>
    <w:rsid w:val="00E03787"/>
    <w:rsid w:val="00E03CA5"/>
    <w:rsid w:val="00E04225"/>
    <w:rsid w:val="00E04604"/>
    <w:rsid w:val="00E04B01"/>
    <w:rsid w:val="00E04C49"/>
    <w:rsid w:val="00E04E75"/>
    <w:rsid w:val="00E04FFD"/>
    <w:rsid w:val="00E0574B"/>
    <w:rsid w:val="00E05A0D"/>
    <w:rsid w:val="00E05B44"/>
    <w:rsid w:val="00E05FCC"/>
    <w:rsid w:val="00E0697A"/>
    <w:rsid w:val="00E06A5E"/>
    <w:rsid w:val="00E06E65"/>
    <w:rsid w:val="00E06E98"/>
    <w:rsid w:val="00E06F6D"/>
    <w:rsid w:val="00E07057"/>
    <w:rsid w:val="00E070A5"/>
    <w:rsid w:val="00E07402"/>
    <w:rsid w:val="00E075EB"/>
    <w:rsid w:val="00E07614"/>
    <w:rsid w:val="00E07995"/>
    <w:rsid w:val="00E07D17"/>
    <w:rsid w:val="00E07F17"/>
    <w:rsid w:val="00E100CA"/>
    <w:rsid w:val="00E101E4"/>
    <w:rsid w:val="00E10476"/>
    <w:rsid w:val="00E10A7A"/>
    <w:rsid w:val="00E1117D"/>
    <w:rsid w:val="00E118A2"/>
    <w:rsid w:val="00E11A77"/>
    <w:rsid w:val="00E12112"/>
    <w:rsid w:val="00E1264D"/>
    <w:rsid w:val="00E127D2"/>
    <w:rsid w:val="00E12A18"/>
    <w:rsid w:val="00E12B9F"/>
    <w:rsid w:val="00E13011"/>
    <w:rsid w:val="00E131BA"/>
    <w:rsid w:val="00E1324E"/>
    <w:rsid w:val="00E1329F"/>
    <w:rsid w:val="00E13652"/>
    <w:rsid w:val="00E136B8"/>
    <w:rsid w:val="00E138CE"/>
    <w:rsid w:val="00E13C96"/>
    <w:rsid w:val="00E13EEC"/>
    <w:rsid w:val="00E14079"/>
    <w:rsid w:val="00E143B4"/>
    <w:rsid w:val="00E14444"/>
    <w:rsid w:val="00E14DF2"/>
    <w:rsid w:val="00E151A8"/>
    <w:rsid w:val="00E153AD"/>
    <w:rsid w:val="00E1547C"/>
    <w:rsid w:val="00E15DBE"/>
    <w:rsid w:val="00E164F9"/>
    <w:rsid w:val="00E16792"/>
    <w:rsid w:val="00E16A2A"/>
    <w:rsid w:val="00E16AE6"/>
    <w:rsid w:val="00E16BDE"/>
    <w:rsid w:val="00E1724D"/>
    <w:rsid w:val="00E172BD"/>
    <w:rsid w:val="00E17366"/>
    <w:rsid w:val="00E17719"/>
    <w:rsid w:val="00E17A17"/>
    <w:rsid w:val="00E17A54"/>
    <w:rsid w:val="00E17B9A"/>
    <w:rsid w:val="00E17E84"/>
    <w:rsid w:val="00E17FCF"/>
    <w:rsid w:val="00E20054"/>
    <w:rsid w:val="00E20203"/>
    <w:rsid w:val="00E202DA"/>
    <w:rsid w:val="00E20674"/>
    <w:rsid w:val="00E20EA4"/>
    <w:rsid w:val="00E21358"/>
    <w:rsid w:val="00E21815"/>
    <w:rsid w:val="00E21898"/>
    <w:rsid w:val="00E21A6B"/>
    <w:rsid w:val="00E21B5A"/>
    <w:rsid w:val="00E22148"/>
    <w:rsid w:val="00E22234"/>
    <w:rsid w:val="00E22A70"/>
    <w:rsid w:val="00E22ABE"/>
    <w:rsid w:val="00E23D47"/>
    <w:rsid w:val="00E24C0B"/>
    <w:rsid w:val="00E24C0E"/>
    <w:rsid w:val="00E24FD5"/>
    <w:rsid w:val="00E25258"/>
    <w:rsid w:val="00E255AB"/>
    <w:rsid w:val="00E2579C"/>
    <w:rsid w:val="00E25DA2"/>
    <w:rsid w:val="00E25DF6"/>
    <w:rsid w:val="00E25F28"/>
    <w:rsid w:val="00E25FB1"/>
    <w:rsid w:val="00E2607C"/>
    <w:rsid w:val="00E26091"/>
    <w:rsid w:val="00E26874"/>
    <w:rsid w:val="00E26B08"/>
    <w:rsid w:val="00E26BC7"/>
    <w:rsid w:val="00E26BCA"/>
    <w:rsid w:val="00E27012"/>
    <w:rsid w:val="00E27278"/>
    <w:rsid w:val="00E27657"/>
    <w:rsid w:val="00E276A1"/>
    <w:rsid w:val="00E278D4"/>
    <w:rsid w:val="00E27A9A"/>
    <w:rsid w:val="00E27FE6"/>
    <w:rsid w:val="00E301FA"/>
    <w:rsid w:val="00E305F3"/>
    <w:rsid w:val="00E31386"/>
    <w:rsid w:val="00E31408"/>
    <w:rsid w:val="00E3155D"/>
    <w:rsid w:val="00E31D5F"/>
    <w:rsid w:val="00E31FA9"/>
    <w:rsid w:val="00E3278E"/>
    <w:rsid w:val="00E3287E"/>
    <w:rsid w:val="00E328FB"/>
    <w:rsid w:val="00E32963"/>
    <w:rsid w:val="00E32CCD"/>
    <w:rsid w:val="00E32DD4"/>
    <w:rsid w:val="00E33106"/>
    <w:rsid w:val="00E3358B"/>
    <w:rsid w:val="00E336D1"/>
    <w:rsid w:val="00E33C21"/>
    <w:rsid w:val="00E33C47"/>
    <w:rsid w:val="00E33C92"/>
    <w:rsid w:val="00E33D0C"/>
    <w:rsid w:val="00E34352"/>
    <w:rsid w:val="00E34C44"/>
    <w:rsid w:val="00E34EC2"/>
    <w:rsid w:val="00E35014"/>
    <w:rsid w:val="00E352DA"/>
    <w:rsid w:val="00E3566E"/>
    <w:rsid w:val="00E35B82"/>
    <w:rsid w:val="00E35F68"/>
    <w:rsid w:val="00E36088"/>
    <w:rsid w:val="00E36B0F"/>
    <w:rsid w:val="00E36D96"/>
    <w:rsid w:val="00E379B0"/>
    <w:rsid w:val="00E37B12"/>
    <w:rsid w:val="00E404F4"/>
    <w:rsid w:val="00E40771"/>
    <w:rsid w:val="00E407FF"/>
    <w:rsid w:val="00E40D16"/>
    <w:rsid w:val="00E40DA2"/>
    <w:rsid w:val="00E40DE9"/>
    <w:rsid w:val="00E4128D"/>
    <w:rsid w:val="00E42072"/>
    <w:rsid w:val="00E42333"/>
    <w:rsid w:val="00E427F9"/>
    <w:rsid w:val="00E42AC3"/>
    <w:rsid w:val="00E42AC9"/>
    <w:rsid w:val="00E42E4D"/>
    <w:rsid w:val="00E4333A"/>
    <w:rsid w:val="00E43390"/>
    <w:rsid w:val="00E433FE"/>
    <w:rsid w:val="00E434C7"/>
    <w:rsid w:val="00E435EA"/>
    <w:rsid w:val="00E43686"/>
    <w:rsid w:val="00E4392E"/>
    <w:rsid w:val="00E445CF"/>
    <w:rsid w:val="00E44804"/>
    <w:rsid w:val="00E44847"/>
    <w:rsid w:val="00E449C4"/>
    <w:rsid w:val="00E44ABA"/>
    <w:rsid w:val="00E44B85"/>
    <w:rsid w:val="00E44D0F"/>
    <w:rsid w:val="00E45063"/>
    <w:rsid w:val="00E45751"/>
    <w:rsid w:val="00E457D7"/>
    <w:rsid w:val="00E4619B"/>
    <w:rsid w:val="00E464E1"/>
    <w:rsid w:val="00E46A29"/>
    <w:rsid w:val="00E46D1C"/>
    <w:rsid w:val="00E46E08"/>
    <w:rsid w:val="00E471A3"/>
    <w:rsid w:val="00E4762E"/>
    <w:rsid w:val="00E479AD"/>
    <w:rsid w:val="00E47B21"/>
    <w:rsid w:val="00E47C9D"/>
    <w:rsid w:val="00E47F58"/>
    <w:rsid w:val="00E500DF"/>
    <w:rsid w:val="00E5077D"/>
    <w:rsid w:val="00E5092D"/>
    <w:rsid w:val="00E50930"/>
    <w:rsid w:val="00E50A11"/>
    <w:rsid w:val="00E50F4F"/>
    <w:rsid w:val="00E5101B"/>
    <w:rsid w:val="00E513FA"/>
    <w:rsid w:val="00E517DB"/>
    <w:rsid w:val="00E51A2B"/>
    <w:rsid w:val="00E51B3E"/>
    <w:rsid w:val="00E51EA5"/>
    <w:rsid w:val="00E52549"/>
    <w:rsid w:val="00E526D5"/>
    <w:rsid w:val="00E52A20"/>
    <w:rsid w:val="00E52E38"/>
    <w:rsid w:val="00E532F5"/>
    <w:rsid w:val="00E5367E"/>
    <w:rsid w:val="00E5385B"/>
    <w:rsid w:val="00E5467D"/>
    <w:rsid w:val="00E546BE"/>
    <w:rsid w:val="00E5484F"/>
    <w:rsid w:val="00E548AE"/>
    <w:rsid w:val="00E55092"/>
    <w:rsid w:val="00E551B4"/>
    <w:rsid w:val="00E5529F"/>
    <w:rsid w:val="00E55661"/>
    <w:rsid w:val="00E55B38"/>
    <w:rsid w:val="00E565F2"/>
    <w:rsid w:val="00E56ED3"/>
    <w:rsid w:val="00E56FE9"/>
    <w:rsid w:val="00E5742B"/>
    <w:rsid w:val="00E57854"/>
    <w:rsid w:val="00E57914"/>
    <w:rsid w:val="00E57C4B"/>
    <w:rsid w:val="00E57C6D"/>
    <w:rsid w:val="00E57F98"/>
    <w:rsid w:val="00E57FC3"/>
    <w:rsid w:val="00E60210"/>
    <w:rsid w:val="00E60216"/>
    <w:rsid w:val="00E602C5"/>
    <w:rsid w:val="00E605D3"/>
    <w:rsid w:val="00E60BBC"/>
    <w:rsid w:val="00E60E5D"/>
    <w:rsid w:val="00E6125F"/>
    <w:rsid w:val="00E61775"/>
    <w:rsid w:val="00E61867"/>
    <w:rsid w:val="00E61AD0"/>
    <w:rsid w:val="00E6234F"/>
    <w:rsid w:val="00E62612"/>
    <w:rsid w:val="00E628E3"/>
    <w:rsid w:val="00E628F1"/>
    <w:rsid w:val="00E62A36"/>
    <w:rsid w:val="00E62A3B"/>
    <w:rsid w:val="00E62FF9"/>
    <w:rsid w:val="00E633D3"/>
    <w:rsid w:val="00E63BC4"/>
    <w:rsid w:val="00E64144"/>
    <w:rsid w:val="00E6414D"/>
    <w:rsid w:val="00E645B2"/>
    <w:rsid w:val="00E645DB"/>
    <w:rsid w:val="00E648D1"/>
    <w:rsid w:val="00E64C5B"/>
    <w:rsid w:val="00E64E84"/>
    <w:rsid w:val="00E64F93"/>
    <w:rsid w:val="00E64FAA"/>
    <w:rsid w:val="00E6594F"/>
    <w:rsid w:val="00E65E30"/>
    <w:rsid w:val="00E65F8E"/>
    <w:rsid w:val="00E66DC0"/>
    <w:rsid w:val="00E66FD6"/>
    <w:rsid w:val="00E670E9"/>
    <w:rsid w:val="00E67163"/>
    <w:rsid w:val="00E6717E"/>
    <w:rsid w:val="00E67190"/>
    <w:rsid w:val="00E67260"/>
    <w:rsid w:val="00E673AC"/>
    <w:rsid w:val="00E67636"/>
    <w:rsid w:val="00E6779F"/>
    <w:rsid w:val="00E678D6"/>
    <w:rsid w:val="00E67A82"/>
    <w:rsid w:val="00E67C1F"/>
    <w:rsid w:val="00E67C5C"/>
    <w:rsid w:val="00E67C6B"/>
    <w:rsid w:val="00E701D6"/>
    <w:rsid w:val="00E70221"/>
    <w:rsid w:val="00E705AB"/>
    <w:rsid w:val="00E705C7"/>
    <w:rsid w:val="00E70734"/>
    <w:rsid w:val="00E707DB"/>
    <w:rsid w:val="00E708FD"/>
    <w:rsid w:val="00E70B43"/>
    <w:rsid w:val="00E71216"/>
    <w:rsid w:val="00E7199B"/>
    <w:rsid w:val="00E719F3"/>
    <w:rsid w:val="00E71C93"/>
    <w:rsid w:val="00E72A1F"/>
    <w:rsid w:val="00E72A38"/>
    <w:rsid w:val="00E73309"/>
    <w:rsid w:val="00E73409"/>
    <w:rsid w:val="00E736E3"/>
    <w:rsid w:val="00E73B34"/>
    <w:rsid w:val="00E73E56"/>
    <w:rsid w:val="00E73EA5"/>
    <w:rsid w:val="00E7408F"/>
    <w:rsid w:val="00E746BF"/>
    <w:rsid w:val="00E748FB"/>
    <w:rsid w:val="00E74CAA"/>
    <w:rsid w:val="00E74D15"/>
    <w:rsid w:val="00E75033"/>
    <w:rsid w:val="00E750CD"/>
    <w:rsid w:val="00E7524C"/>
    <w:rsid w:val="00E7549F"/>
    <w:rsid w:val="00E7563D"/>
    <w:rsid w:val="00E758AD"/>
    <w:rsid w:val="00E75E6C"/>
    <w:rsid w:val="00E75F2C"/>
    <w:rsid w:val="00E75F56"/>
    <w:rsid w:val="00E76013"/>
    <w:rsid w:val="00E760AE"/>
    <w:rsid w:val="00E76291"/>
    <w:rsid w:val="00E76325"/>
    <w:rsid w:val="00E769E8"/>
    <w:rsid w:val="00E76CFE"/>
    <w:rsid w:val="00E76D66"/>
    <w:rsid w:val="00E76DA9"/>
    <w:rsid w:val="00E76EEE"/>
    <w:rsid w:val="00E7730E"/>
    <w:rsid w:val="00E775E5"/>
    <w:rsid w:val="00E777AD"/>
    <w:rsid w:val="00E77A3C"/>
    <w:rsid w:val="00E77C3C"/>
    <w:rsid w:val="00E77D85"/>
    <w:rsid w:val="00E77E12"/>
    <w:rsid w:val="00E80037"/>
    <w:rsid w:val="00E80277"/>
    <w:rsid w:val="00E80C9C"/>
    <w:rsid w:val="00E80F67"/>
    <w:rsid w:val="00E813AB"/>
    <w:rsid w:val="00E815FB"/>
    <w:rsid w:val="00E815FF"/>
    <w:rsid w:val="00E816F7"/>
    <w:rsid w:val="00E817BB"/>
    <w:rsid w:val="00E817F2"/>
    <w:rsid w:val="00E819B8"/>
    <w:rsid w:val="00E81BB3"/>
    <w:rsid w:val="00E81C16"/>
    <w:rsid w:val="00E81D3D"/>
    <w:rsid w:val="00E81D46"/>
    <w:rsid w:val="00E81DB4"/>
    <w:rsid w:val="00E823F3"/>
    <w:rsid w:val="00E824BB"/>
    <w:rsid w:val="00E826BB"/>
    <w:rsid w:val="00E8288E"/>
    <w:rsid w:val="00E82E26"/>
    <w:rsid w:val="00E83103"/>
    <w:rsid w:val="00E832A1"/>
    <w:rsid w:val="00E83578"/>
    <w:rsid w:val="00E83902"/>
    <w:rsid w:val="00E83C63"/>
    <w:rsid w:val="00E83D08"/>
    <w:rsid w:val="00E8414E"/>
    <w:rsid w:val="00E84268"/>
    <w:rsid w:val="00E8433E"/>
    <w:rsid w:val="00E84409"/>
    <w:rsid w:val="00E84C02"/>
    <w:rsid w:val="00E84F2E"/>
    <w:rsid w:val="00E85214"/>
    <w:rsid w:val="00E85AD9"/>
    <w:rsid w:val="00E86195"/>
    <w:rsid w:val="00E86550"/>
    <w:rsid w:val="00E868AE"/>
    <w:rsid w:val="00E86C75"/>
    <w:rsid w:val="00E870F9"/>
    <w:rsid w:val="00E87509"/>
    <w:rsid w:val="00E8764E"/>
    <w:rsid w:val="00E8790F"/>
    <w:rsid w:val="00E87DC4"/>
    <w:rsid w:val="00E90CA3"/>
    <w:rsid w:val="00E90E83"/>
    <w:rsid w:val="00E9128D"/>
    <w:rsid w:val="00E916D0"/>
    <w:rsid w:val="00E919D3"/>
    <w:rsid w:val="00E922EA"/>
    <w:rsid w:val="00E92C8C"/>
    <w:rsid w:val="00E92D45"/>
    <w:rsid w:val="00E92E55"/>
    <w:rsid w:val="00E9375C"/>
    <w:rsid w:val="00E93EDB"/>
    <w:rsid w:val="00E94058"/>
    <w:rsid w:val="00E94168"/>
    <w:rsid w:val="00E9485D"/>
    <w:rsid w:val="00E948EC"/>
    <w:rsid w:val="00E94AC3"/>
    <w:rsid w:val="00E94D45"/>
    <w:rsid w:val="00E94EF4"/>
    <w:rsid w:val="00E950EE"/>
    <w:rsid w:val="00E953F5"/>
    <w:rsid w:val="00E954C5"/>
    <w:rsid w:val="00E959BF"/>
    <w:rsid w:val="00E95D75"/>
    <w:rsid w:val="00E95DE2"/>
    <w:rsid w:val="00E95F26"/>
    <w:rsid w:val="00E96377"/>
    <w:rsid w:val="00E9644E"/>
    <w:rsid w:val="00E96511"/>
    <w:rsid w:val="00E967F4"/>
    <w:rsid w:val="00E968ED"/>
    <w:rsid w:val="00E97108"/>
    <w:rsid w:val="00E9780C"/>
    <w:rsid w:val="00E97848"/>
    <w:rsid w:val="00E97B54"/>
    <w:rsid w:val="00E97DB5"/>
    <w:rsid w:val="00E97F43"/>
    <w:rsid w:val="00E97FBB"/>
    <w:rsid w:val="00EA0259"/>
    <w:rsid w:val="00EA077F"/>
    <w:rsid w:val="00EA0B7A"/>
    <w:rsid w:val="00EA0C19"/>
    <w:rsid w:val="00EA0D52"/>
    <w:rsid w:val="00EA0ECC"/>
    <w:rsid w:val="00EA1118"/>
    <w:rsid w:val="00EA1420"/>
    <w:rsid w:val="00EA165D"/>
    <w:rsid w:val="00EA1759"/>
    <w:rsid w:val="00EA191B"/>
    <w:rsid w:val="00EA1939"/>
    <w:rsid w:val="00EA1A43"/>
    <w:rsid w:val="00EA20C9"/>
    <w:rsid w:val="00EA215D"/>
    <w:rsid w:val="00EA3521"/>
    <w:rsid w:val="00EA45CC"/>
    <w:rsid w:val="00EA4606"/>
    <w:rsid w:val="00EA4759"/>
    <w:rsid w:val="00EA47CD"/>
    <w:rsid w:val="00EA4855"/>
    <w:rsid w:val="00EA4875"/>
    <w:rsid w:val="00EA492A"/>
    <w:rsid w:val="00EA4A5A"/>
    <w:rsid w:val="00EA4AC6"/>
    <w:rsid w:val="00EA4C22"/>
    <w:rsid w:val="00EA4EC2"/>
    <w:rsid w:val="00EA4FD9"/>
    <w:rsid w:val="00EA5291"/>
    <w:rsid w:val="00EA52BB"/>
    <w:rsid w:val="00EA57F4"/>
    <w:rsid w:val="00EA600D"/>
    <w:rsid w:val="00EA63BA"/>
    <w:rsid w:val="00EA66B8"/>
    <w:rsid w:val="00EA672D"/>
    <w:rsid w:val="00EA6861"/>
    <w:rsid w:val="00EA687B"/>
    <w:rsid w:val="00EA6E71"/>
    <w:rsid w:val="00EA6E89"/>
    <w:rsid w:val="00EA751C"/>
    <w:rsid w:val="00EA75A5"/>
    <w:rsid w:val="00EA7648"/>
    <w:rsid w:val="00EA7A15"/>
    <w:rsid w:val="00EA7F4C"/>
    <w:rsid w:val="00EB0355"/>
    <w:rsid w:val="00EB039A"/>
    <w:rsid w:val="00EB03D3"/>
    <w:rsid w:val="00EB0659"/>
    <w:rsid w:val="00EB06FE"/>
    <w:rsid w:val="00EB07EF"/>
    <w:rsid w:val="00EB08DB"/>
    <w:rsid w:val="00EB0B91"/>
    <w:rsid w:val="00EB0CBE"/>
    <w:rsid w:val="00EB1133"/>
    <w:rsid w:val="00EB1291"/>
    <w:rsid w:val="00EB14E5"/>
    <w:rsid w:val="00EB1545"/>
    <w:rsid w:val="00EB1682"/>
    <w:rsid w:val="00EB1835"/>
    <w:rsid w:val="00EB192B"/>
    <w:rsid w:val="00EB1A1A"/>
    <w:rsid w:val="00EB1A35"/>
    <w:rsid w:val="00EB1C4C"/>
    <w:rsid w:val="00EB1CE5"/>
    <w:rsid w:val="00EB1E21"/>
    <w:rsid w:val="00EB2160"/>
    <w:rsid w:val="00EB269E"/>
    <w:rsid w:val="00EB26FE"/>
    <w:rsid w:val="00EB27C3"/>
    <w:rsid w:val="00EB27D6"/>
    <w:rsid w:val="00EB2880"/>
    <w:rsid w:val="00EB2891"/>
    <w:rsid w:val="00EB2C44"/>
    <w:rsid w:val="00EB2D45"/>
    <w:rsid w:val="00EB2E8A"/>
    <w:rsid w:val="00EB2EAB"/>
    <w:rsid w:val="00EB3069"/>
    <w:rsid w:val="00EB31FC"/>
    <w:rsid w:val="00EB332D"/>
    <w:rsid w:val="00EB3854"/>
    <w:rsid w:val="00EB38A2"/>
    <w:rsid w:val="00EB3D68"/>
    <w:rsid w:val="00EB41B2"/>
    <w:rsid w:val="00EB4982"/>
    <w:rsid w:val="00EB4B31"/>
    <w:rsid w:val="00EB4E0E"/>
    <w:rsid w:val="00EB51A3"/>
    <w:rsid w:val="00EB58A9"/>
    <w:rsid w:val="00EB5B23"/>
    <w:rsid w:val="00EB5D2B"/>
    <w:rsid w:val="00EB5DE0"/>
    <w:rsid w:val="00EB619F"/>
    <w:rsid w:val="00EB6F5F"/>
    <w:rsid w:val="00EB6F7D"/>
    <w:rsid w:val="00EB7009"/>
    <w:rsid w:val="00EB7360"/>
    <w:rsid w:val="00EB78C5"/>
    <w:rsid w:val="00EB78D6"/>
    <w:rsid w:val="00EB7AFF"/>
    <w:rsid w:val="00EB7E0C"/>
    <w:rsid w:val="00EC0114"/>
    <w:rsid w:val="00EC0115"/>
    <w:rsid w:val="00EC06BF"/>
    <w:rsid w:val="00EC06ED"/>
    <w:rsid w:val="00EC0E0F"/>
    <w:rsid w:val="00EC10E9"/>
    <w:rsid w:val="00EC13FA"/>
    <w:rsid w:val="00EC15A3"/>
    <w:rsid w:val="00EC16DC"/>
    <w:rsid w:val="00EC1737"/>
    <w:rsid w:val="00EC17FB"/>
    <w:rsid w:val="00EC1838"/>
    <w:rsid w:val="00EC1BBD"/>
    <w:rsid w:val="00EC1C37"/>
    <w:rsid w:val="00EC1DA1"/>
    <w:rsid w:val="00EC1DEF"/>
    <w:rsid w:val="00EC202E"/>
    <w:rsid w:val="00EC23E6"/>
    <w:rsid w:val="00EC2AA3"/>
    <w:rsid w:val="00EC2E27"/>
    <w:rsid w:val="00EC33C4"/>
    <w:rsid w:val="00EC3522"/>
    <w:rsid w:val="00EC3757"/>
    <w:rsid w:val="00EC3A0D"/>
    <w:rsid w:val="00EC4702"/>
    <w:rsid w:val="00EC5285"/>
    <w:rsid w:val="00EC5347"/>
    <w:rsid w:val="00EC53C1"/>
    <w:rsid w:val="00EC53D0"/>
    <w:rsid w:val="00EC5402"/>
    <w:rsid w:val="00EC57F6"/>
    <w:rsid w:val="00EC5867"/>
    <w:rsid w:val="00EC59A6"/>
    <w:rsid w:val="00EC5A8B"/>
    <w:rsid w:val="00EC5BEE"/>
    <w:rsid w:val="00EC61A1"/>
    <w:rsid w:val="00EC6501"/>
    <w:rsid w:val="00EC6681"/>
    <w:rsid w:val="00EC6C9B"/>
    <w:rsid w:val="00EC6CFD"/>
    <w:rsid w:val="00EC6F00"/>
    <w:rsid w:val="00EC7054"/>
    <w:rsid w:val="00EC7060"/>
    <w:rsid w:val="00EC7FC9"/>
    <w:rsid w:val="00EC7FF5"/>
    <w:rsid w:val="00ED009C"/>
    <w:rsid w:val="00ED023C"/>
    <w:rsid w:val="00ED078D"/>
    <w:rsid w:val="00ED0819"/>
    <w:rsid w:val="00ED0BA0"/>
    <w:rsid w:val="00ED0D84"/>
    <w:rsid w:val="00ED0E07"/>
    <w:rsid w:val="00ED123C"/>
    <w:rsid w:val="00ED1336"/>
    <w:rsid w:val="00ED13DA"/>
    <w:rsid w:val="00ED14C8"/>
    <w:rsid w:val="00ED1605"/>
    <w:rsid w:val="00ED1739"/>
    <w:rsid w:val="00ED17A3"/>
    <w:rsid w:val="00ED182F"/>
    <w:rsid w:val="00ED1845"/>
    <w:rsid w:val="00ED219D"/>
    <w:rsid w:val="00ED21EB"/>
    <w:rsid w:val="00ED228D"/>
    <w:rsid w:val="00ED2C04"/>
    <w:rsid w:val="00ED2EF4"/>
    <w:rsid w:val="00ED317A"/>
    <w:rsid w:val="00ED3180"/>
    <w:rsid w:val="00ED3259"/>
    <w:rsid w:val="00ED33DF"/>
    <w:rsid w:val="00ED371F"/>
    <w:rsid w:val="00ED3C70"/>
    <w:rsid w:val="00ED42CB"/>
    <w:rsid w:val="00ED4320"/>
    <w:rsid w:val="00ED45EA"/>
    <w:rsid w:val="00ED4625"/>
    <w:rsid w:val="00ED4745"/>
    <w:rsid w:val="00ED4894"/>
    <w:rsid w:val="00ED4B66"/>
    <w:rsid w:val="00ED4B8E"/>
    <w:rsid w:val="00ED4BD7"/>
    <w:rsid w:val="00ED4CD6"/>
    <w:rsid w:val="00ED5088"/>
    <w:rsid w:val="00ED54C1"/>
    <w:rsid w:val="00ED5830"/>
    <w:rsid w:val="00ED5CAD"/>
    <w:rsid w:val="00ED5E6D"/>
    <w:rsid w:val="00ED5F45"/>
    <w:rsid w:val="00ED5F6C"/>
    <w:rsid w:val="00ED61DE"/>
    <w:rsid w:val="00ED6DD5"/>
    <w:rsid w:val="00ED6FEB"/>
    <w:rsid w:val="00ED7751"/>
    <w:rsid w:val="00ED786F"/>
    <w:rsid w:val="00ED78E7"/>
    <w:rsid w:val="00EE09AB"/>
    <w:rsid w:val="00EE0ABF"/>
    <w:rsid w:val="00EE0EFB"/>
    <w:rsid w:val="00EE11C8"/>
    <w:rsid w:val="00EE1522"/>
    <w:rsid w:val="00EE1D49"/>
    <w:rsid w:val="00EE1F51"/>
    <w:rsid w:val="00EE2278"/>
    <w:rsid w:val="00EE22C4"/>
    <w:rsid w:val="00EE2420"/>
    <w:rsid w:val="00EE2833"/>
    <w:rsid w:val="00EE28CB"/>
    <w:rsid w:val="00EE2ED4"/>
    <w:rsid w:val="00EE3252"/>
    <w:rsid w:val="00EE32D1"/>
    <w:rsid w:val="00EE33C6"/>
    <w:rsid w:val="00EE35B6"/>
    <w:rsid w:val="00EE3ADF"/>
    <w:rsid w:val="00EE402D"/>
    <w:rsid w:val="00EE4280"/>
    <w:rsid w:val="00EE42A1"/>
    <w:rsid w:val="00EE4381"/>
    <w:rsid w:val="00EE4421"/>
    <w:rsid w:val="00EE462D"/>
    <w:rsid w:val="00EE467C"/>
    <w:rsid w:val="00EE4808"/>
    <w:rsid w:val="00EE4ABD"/>
    <w:rsid w:val="00EE4E13"/>
    <w:rsid w:val="00EE53C8"/>
    <w:rsid w:val="00EE5534"/>
    <w:rsid w:val="00EE57FB"/>
    <w:rsid w:val="00EE5957"/>
    <w:rsid w:val="00EE5A34"/>
    <w:rsid w:val="00EE63F6"/>
    <w:rsid w:val="00EE67BC"/>
    <w:rsid w:val="00EE6B1E"/>
    <w:rsid w:val="00EE6C24"/>
    <w:rsid w:val="00EE73A5"/>
    <w:rsid w:val="00EE7914"/>
    <w:rsid w:val="00EE7C1B"/>
    <w:rsid w:val="00EE7D3B"/>
    <w:rsid w:val="00EE7DA5"/>
    <w:rsid w:val="00EE7F25"/>
    <w:rsid w:val="00EF0132"/>
    <w:rsid w:val="00EF01D3"/>
    <w:rsid w:val="00EF054D"/>
    <w:rsid w:val="00EF08D6"/>
    <w:rsid w:val="00EF0DA1"/>
    <w:rsid w:val="00EF1501"/>
    <w:rsid w:val="00EF162B"/>
    <w:rsid w:val="00EF2020"/>
    <w:rsid w:val="00EF2106"/>
    <w:rsid w:val="00EF24B8"/>
    <w:rsid w:val="00EF268C"/>
    <w:rsid w:val="00EF2A35"/>
    <w:rsid w:val="00EF2B0D"/>
    <w:rsid w:val="00EF2EAF"/>
    <w:rsid w:val="00EF2FB5"/>
    <w:rsid w:val="00EF32F6"/>
    <w:rsid w:val="00EF33E8"/>
    <w:rsid w:val="00EF3996"/>
    <w:rsid w:val="00EF4650"/>
    <w:rsid w:val="00EF473C"/>
    <w:rsid w:val="00EF4CAD"/>
    <w:rsid w:val="00EF4DCA"/>
    <w:rsid w:val="00EF52B8"/>
    <w:rsid w:val="00EF52EE"/>
    <w:rsid w:val="00EF57D9"/>
    <w:rsid w:val="00EF5C86"/>
    <w:rsid w:val="00EF5CED"/>
    <w:rsid w:val="00EF62DB"/>
    <w:rsid w:val="00EF6313"/>
    <w:rsid w:val="00EF668C"/>
    <w:rsid w:val="00EF6827"/>
    <w:rsid w:val="00EF6C1E"/>
    <w:rsid w:val="00EF6C2F"/>
    <w:rsid w:val="00EF719C"/>
    <w:rsid w:val="00EF7211"/>
    <w:rsid w:val="00EF740D"/>
    <w:rsid w:val="00EF757C"/>
    <w:rsid w:val="00EF76A7"/>
    <w:rsid w:val="00EF7877"/>
    <w:rsid w:val="00EF7972"/>
    <w:rsid w:val="00F0050A"/>
    <w:rsid w:val="00F006D2"/>
    <w:rsid w:val="00F00940"/>
    <w:rsid w:val="00F009DD"/>
    <w:rsid w:val="00F019CB"/>
    <w:rsid w:val="00F01AA9"/>
    <w:rsid w:val="00F01CBE"/>
    <w:rsid w:val="00F01F3F"/>
    <w:rsid w:val="00F023C4"/>
    <w:rsid w:val="00F02D90"/>
    <w:rsid w:val="00F02DEF"/>
    <w:rsid w:val="00F02FA6"/>
    <w:rsid w:val="00F032A1"/>
    <w:rsid w:val="00F03706"/>
    <w:rsid w:val="00F037A0"/>
    <w:rsid w:val="00F0389B"/>
    <w:rsid w:val="00F039FA"/>
    <w:rsid w:val="00F03BDB"/>
    <w:rsid w:val="00F03D76"/>
    <w:rsid w:val="00F03DD7"/>
    <w:rsid w:val="00F04276"/>
    <w:rsid w:val="00F043A0"/>
    <w:rsid w:val="00F0473E"/>
    <w:rsid w:val="00F0488E"/>
    <w:rsid w:val="00F04C73"/>
    <w:rsid w:val="00F05006"/>
    <w:rsid w:val="00F05397"/>
    <w:rsid w:val="00F053A5"/>
    <w:rsid w:val="00F0558F"/>
    <w:rsid w:val="00F0562D"/>
    <w:rsid w:val="00F05638"/>
    <w:rsid w:val="00F0573F"/>
    <w:rsid w:val="00F0591A"/>
    <w:rsid w:val="00F05A0B"/>
    <w:rsid w:val="00F05D0A"/>
    <w:rsid w:val="00F05DA2"/>
    <w:rsid w:val="00F05E11"/>
    <w:rsid w:val="00F06368"/>
    <w:rsid w:val="00F074F0"/>
    <w:rsid w:val="00F07DDD"/>
    <w:rsid w:val="00F07FEE"/>
    <w:rsid w:val="00F10303"/>
    <w:rsid w:val="00F1032E"/>
    <w:rsid w:val="00F10589"/>
    <w:rsid w:val="00F1072B"/>
    <w:rsid w:val="00F11139"/>
    <w:rsid w:val="00F11A85"/>
    <w:rsid w:val="00F11B15"/>
    <w:rsid w:val="00F122DE"/>
    <w:rsid w:val="00F12395"/>
    <w:rsid w:val="00F123D4"/>
    <w:rsid w:val="00F12637"/>
    <w:rsid w:val="00F1280A"/>
    <w:rsid w:val="00F12873"/>
    <w:rsid w:val="00F128AC"/>
    <w:rsid w:val="00F134D3"/>
    <w:rsid w:val="00F13615"/>
    <w:rsid w:val="00F13BB8"/>
    <w:rsid w:val="00F146DF"/>
    <w:rsid w:val="00F14715"/>
    <w:rsid w:val="00F14783"/>
    <w:rsid w:val="00F14A31"/>
    <w:rsid w:val="00F14CA3"/>
    <w:rsid w:val="00F14FD4"/>
    <w:rsid w:val="00F152C4"/>
    <w:rsid w:val="00F154CC"/>
    <w:rsid w:val="00F15892"/>
    <w:rsid w:val="00F15E71"/>
    <w:rsid w:val="00F166E9"/>
    <w:rsid w:val="00F16B7F"/>
    <w:rsid w:val="00F175C3"/>
    <w:rsid w:val="00F176C5"/>
    <w:rsid w:val="00F177F0"/>
    <w:rsid w:val="00F17B73"/>
    <w:rsid w:val="00F17F67"/>
    <w:rsid w:val="00F17FDA"/>
    <w:rsid w:val="00F200C7"/>
    <w:rsid w:val="00F20509"/>
    <w:rsid w:val="00F2074D"/>
    <w:rsid w:val="00F20A1B"/>
    <w:rsid w:val="00F20AB2"/>
    <w:rsid w:val="00F20B4D"/>
    <w:rsid w:val="00F20DA7"/>
    <w:rsid w:val="00F20FF0"/>
    <w:rsid w:val="00F21027"/>
    <w:rsid w:val="00F214FA"/>
    <w:rsid w:val="00F21B93"/>
    <w:rsid w:val="00F21CA6"/>
    <w:rsid w:val="00F21F89"/>
    <w:rsid w:val="00F228C6"/>
    <w:rsid w:val="00F22A4A"/>
    <w:rsid w:val="00F22FD1"/>
    <w:rsid w:val="00F2314B"/>
    <w:rsid w:val="00F2337E"/>
    <w:rsid w:val="00F23750"/>
    <w:rsid w:val="00F23A31"/>
    <w:rsid w:val="00F23BBE"/>
    <w:rsid w:val="00F23EBF"/>
    <w:rsid w:val="00F24105"/>
    <w:rsid w:val="00F24338"/>
    <w:rsid w:val="00F24538"/>
    <w:rsid w:val="00F24A97"/>
    <w:rsid w:val="00F24BF5"/>
    <w:rsid w:val="00F24F48"/>
    <w:rsid w:val="00F250BA"/>
    <w:rsid w:val="00F2545E"/>
    <w:rsid w:val="00F25FF0"/>
    <w:rsid w:val="00F263A1"/>
    <w:rsid w:val="00F26720"/>
    <w:rsid w:val="00F26AB6"/>
    <w:rsid w:val="00F26C66"/>
    <w:rsid w:val="00F26E5D"/>
    <w:rsid w:val="00F27914"/>
    <w:rsid w:val="00F27A9E"/>
    <w:rsid w:val="00F27AF5"/>
    <w:rsid w:val="00F27BB1"/>
    <w:rsid w:val="00F3009D"/>
    <w:rsid w:val="00F30420"/>
    <w:rsid w:val="00F30538"/>
    <w:rsid w:val="00F30A82"/>
    <w:rsid w:val="00F315D5"/>
    <w:rsid w:val="00F31B82"/>
    <w:rsid w:val="00F31EB7"/>
    <w:rsid w:val="00F32335"/>
    <w:rsid w:val="00F32458"/>
    <w:rsid w:val="00F32588"/>
    <w:rsid w:val="00F32F5F"/>
    <w:rsid w:val="00F33294"/>
    <w:rsid w:val="00F33313"/>
    <w:rsid w:val="00F3383F"/>
    <w:rsid w:val="00F3398F"/>
    <w:rsid w:val="00F339F4"/>
    <w:rsid w:val="00F33CC7"/>
    <w:rsid w:val="00F33EFC"/>
    <w:rsid w:val="00F341B8"/>
    <w:rsid w:val="00F34547"/>
    <w:rsid w:val="00F347D4"/>
    <w:rsid w:val="00F34E98"/>
    <w:rsid w:val="00F34F96"/>
    <w:rsid w:val="00F352D3"/>
    <w:rsid w:val="00F35315"/>
    <w:rsid w:val="00F35385"/>
    <w:rsid w:val="00F366D3"/>
    <w:rsid w:val="00F36BED"/>
    <w:rsid w:val="00F374C3"/>
    <w:rsid w:val="00F37657"/>
    <w:rsid w:val="00F376FB"/>
    <w:rsid w:val="00F37C2D"/>
    <w:rsid w:val="00F37DBF"/>
    <w:rsid w:val="00F37EE4"/>
    <w:rsid w:val="00F40628"/>
    <w:rsid w:val="00F4095A"/>
    <w:rsid w:val="00F409B2"/>
    <w:rsid w:val="00F409DE"/>
    <w:rsid w:val="00F409F7"/>
    <w:rsid w:val="00F40ADB"/>
    <w:rsid w:val="00F40B6D"/>
    <w:rsid w:val="00F40FE0"/>
    <w:rsid w:val="00F4101F"/>
    <w:rsid w:val="00F411F2"/>
    <w:rsid w:val="00F4151C"/>
    <w:rsid w:val="00F4160E"/>
    <w:rsid w:val="00F41969"/>
    <w:rsid w:val="00F419E9"/>
    <w:rsid w:val="00F41DFF"/>
    <w:rsid w:val="00F41EA1"/>
    <w:rsid w:val="00F41EC5"/>
    <w:rsid w:val="00F422C1"/>
    <w:rsid w:val="00F42550"/>
    <w:rsid w:val="00F42796"/>
    <w:rsid w:val="00F42E50"/>
    <w:rsid w:val="00F436E0"/>
    <w:rsid w:val="00F43DB4"/>
    <w:rsid w:val="00F43E47"/>
    <w:rsid w:val="00F443F8"/>
    <w:rsid w:val="00F44411"/>
    <w:rsid w:val="00F4487B"/>
    <w:rsid w:val="00F44DDD"/>
    <w:rsid w:val="00F44F9C"/>
    <w:rsid w:val="00F4516D"/>
    <w:rsid w:val="00F45584"/>
    <w:rsid w:val="00F45761"/>
    <w:rsid w:val="00F45785"/>
    <w:rsid w:val="00F45846"/>
    <w:rsid w:val="00F45A7C"/>
    <w:rsid w:val="00F45CB3"/>
    <w:rsid w:val="00F45FB2"/>
    <w:rsid w:val="00F45FD7"/>
    <w:rsid w:val="00F4617E"/>
    <w:rsid w:val="00F461B1"/>
    <w:rsid w:val="00F46216"/>
    <w:rsid w:val="00F4641F"/>
    <w:rsid w:val="00F46B33"/>
    <w:rsid w:val="00F46E89"/>
    <w:rsid w:val="00F46FCB"/>
    <w:rsid w:val="00F47011"/>
    <w:rsid w:val="00F47097"/>
    <w:rsid w:val="00F4740D"/>
    <w:rsid w:val="00F47991"/>
    <w:rsid w:val="00F47D43"/>
    <w:rsid w:val="00F507FE"/>
    <w:rsid w:val="00F50B85"/>
    <w:rsid w:val="00F50E1A"/>
    <w:rsid w:val="00F50EC6"/>
    <w:rsid w:val="00F511E7"/>
    <w:rsid w:val="00F51230"/>
    <w:rsid w:val="00F51B51"/>
    <w:rsid w:val="00F51E24"/>
    <w:rsid w:val="00F51F12"/>
    <w:rsid w:val="00F5224E"/>
    <w:rsid w:val="00F52252"/>
    <w:rsid w:val="00F524A0"/>
    <w:rsid w:val="00F52CA0"/>
    <w:rsid w:val="00F52CE9"/>
    <w:rsid w:val="00F52E0B"/>
    <w:rsid w:val="00F52FA6"/>
    <w:rsid w:val="00F532A8"/>
    <w:rsid w:val="00F53502"/>
    <w:rsid w:val="00F538CE"/>
    <w:rsid w:val="00F5393C"/>
    <w:rsid w:val="00F53D9F"/>
    <w:rsid w:val="00F545A0"/>
    <w:rsid w:val="00F54C2F"/>
    <w:rsid w:val="00F550EC"/>
    <w:rsid w:val="00F55201"/>
    <w:rsid w:val="00F5535F"/>
    <w:rsid w:val="00F55627"/>
    <w:rsid w:val="00F55728"/>
    <w:rsid w:val="00F558EB"/>
    <w:rsid w:val="00F559E8"/>
    <w:rsid w:val="00F561B1"/>
    <w:rsid w:val="00F564C6"/>
    <w:rsid w:val="00F56892"/>
    <w:rsid w:val="00F56953"/>
    <w:rsid w:val="00F56D4D"/>
    <w:rsid w:val="00F56F70"/>
    <w:rsid w:val="00F5715E"/>
    <w:rsid w:val="00F57169"/>
    <w:rsid w:val="00F57323"/>
    <w:rsid w:val="00F5757A"/>
    <w:rsid w:val="00F57593"/>
    <w:rsid w:val="00F57A4B"/>
    <w:rsid w:val="00F600F6"/>
    <w:rsid w:val="00F60753"/>
    <w:rsid w:val="00F61035"/>
    <w:rsid w:val="00F6152D"/>
    <w:rsid w:val="00F61671"/>
    <w:rsid w:val="00F61893"/>
    <w:rsid w:val="00F61F4A"/>
    <w:rsid w:val="00F620C7"/>
    <w:rsid w:val="00F6228F"/>
    <w:rsid w:val="00F6236C"/>
    <w:rsid w:val="00F6236F"/>
    <w:rsid w:val="00F624C8"/>
    <w:rsid w:val="00F6251D"/>
    <w:rsid w:val="00F625BE"/>
    <w:rsid w:val="00F6261C"/>
    <w:rsid w:val="00F62C27"/>
    <w:rsid w:val="00F631F3"/>
    <w:rsid w:val="00F6335D"/>
    <w:rsid w:val="00F6351F"/>
    <w:rsid w:val="00F63710"/>
    <w:rsid w:val="00F63976"/>
    <w:rsid w:val="00F64077"/>
    <w:rsid w:val="00F6407D"/>
    <w:rsid w:val="00F6435C"/>
    <w:rsid w:val="00F643A7"/>
    <w:rsid w:val="00F6453B"/>
    <w:rsid w:val="00F649E7"/>
    <w:rsid w:val="00F64DBA"/>
    <w:rsid w:val="00F651F8"/>
    <w:rsid w:val="00F65222"/>
    <w:rsid w:val="00F653C4"/>
    <w:rsid w:val="00F656EC"/>
    <w:rsid w:val="00F6597E"/>
    <w:rsid w:val="00F65B06"/>
    <w:rsid w:val="00F65E13"/>
    <w:rsid w:val="00F65E29"/>
    <w:rsid w:val="00F65F4C"/>
    <w:rsid w:val="00F663E2"/>
    <w:rsid w:val="00F665AF"/>
    <w:rsid w:val="00F665BC"/>
    <w:rsid w:val="00F666B1"/>
    <w:rsid w:val="00F667BD"/>
    <w:rsid w:val="00F66FC4"/>
    <w:rsid w:val="00F671F7"/>
    <w:rsid w:val="00F6763E"/>
    <w:rsid w:val="00F67ABD"/>
    <w:rsid w:val="00F67DD0"/>
    <w:rsid w:val="00F70038"/>
    <w:rsid w:val="00F700A2"/>
    <w:rsid w:val="00F70284"/>
    <w:rsid w:val="00F70AD2"/>
    <w:rsid w:val="00F70B84"/>
    <w:rsid w:val="00F70CFC"/>
    <w:rsid w:val="00F70D51"/>
    <w:rsid w:val="00F7147C"/>
    <w:rsid w:val="00F7190F"/>
    <w:rsid w:val="00F71B22"/>
    <w:rsid w:val="00F71BF2"/>
    <w:rsid w:val="00F71E0D"/>
    <w:rsid w:val="00F71F72"/>
    <w:rsid w:val="00F72306"/>
    <w:rsid w:val="00F7242A"/>
    <w:rsid w:val="00F726FB"/>
    <w:rsid w:val="00F72769"/>
    <w:rsid w:val="00F7278D"/>
    <w:rsid w:val="00F727FC"/>
    <w:rsid w:val="00F7282F"/>
    <w:rsid w:val="00F72835"/>
    <w:rsid w:val="00F72BD2"/>
    <w:rsid w:val="00F734A9"/>
    <w:rsid w:val="00F73DBA"/>
    <w:rsid w:val="00F73E67"/>
    <w:rsid w:val="00F73F1B"/>
    <w:rsid w:val="00F74059"/>
    <w:rsid w:val="00F7434C"/>
    <w:rsid w:val="00F743A5"/>
    <w:rsid w:val="00F74577"/>
    <w:rsid w:val="00F74946"/>
    <w:rsid w:val="00F74F10"/>
    <w:rsid w:val="00F74F5C"/>
    <w:rsid w:val="00F75203"/>
    <w:rsid w:val="00F7528D"/>
    <w:rsid w:val="00F75502"/>
    <w:rsid w:val="00F75526"/>
    <w:rsid w:val="00F7554E"/>
    <w:rsid w:val="00F7577F"/>
    <w:rsid w:val="00F758D9"/>
    <w:rsid w:val="00F75B71"/>
    <w:rsid w:val="00F75EB3"/>
    <w:rsid w:val="00F7604B"/>
    <w:rsid w:val="00F762F8"/>
    <w:rsid w:val="00F769F7"/>
    <w:rsid w:val="00F76B0A"/>
    <w:rsid w:val="00F76D47"/>
    <w:rsid w:val="00F77531"/>
    <w:rsid w:val="00F77C71"/>
    <w:rsid w:val="00F800E6"/>
    <w:rsid w:val="00F8056A"/>
    <w:rsid w:val="00F813EB"/>
    <w:rsid w:val="00F81DBC"/>
    <w:rsid w:val="00F82538"/>
    <w:rsid w:val="00F8256B"/>
    <w:rsid w:val="00F8267E"/>
    <w:rsid w:val="00F82A6E"/>
    <w:rsid w:val="00F82A92"/>
    <w:rsid w:val="00F82B57"/>
    <w:rsid w:val="00F8324E"/>
    <w:rsid w:val="00F83448"/>
    <w:rsid w:val="00F8363F"/>
    <w:rsid w:val="00F83D22"/>
    <w:rsid w:val="00F84AED"/>
    <w:rsid w:val="00F84E63"/>
    <w:rsid w:val="00F84F0E"/>
    <w:rsid w:val="00F8546F"/>
    <w:rsid w:val="00F85968"/>
    <w:rsid w:val="00F8630E"/>
    <w:rsid w:val="00F865ED"/>
    <w:rsid w:val="00F87350"/>
    <w:rsid w:val="00F873D3"/>
    <w:rsid w:val="00F87A4A"/>
    <w:rsid w:val="00F87CCD"/>
    <w:rsid w:val="00F87E73"/>
    <w:rsid w:val="00F907D1"/>
    <w:rsid w:val="00F90B2C"/>
    <w:rsid w:val="00F90B93"/>
    <w:rsid w:val="00F90BFF"/>
    <w:rsid w:val="00F90DEA"/>
    <w:rsid w:val="00F90E21"/>
    <w:rsid w:val="00F911F2"/>
    <w:rsid w:val="00F91568"/>
    <w:rsid w:val="00F91783"/>
    <w:rsid w:val="00F91E47"/>
    <w:rsid w:val="00F920F3"/>
    <w:rsid w:val="00F922AE"/>
    <w:rsid w:val="00F922DD"/>
    <w:rsid w:val="00F929C6"/>
    <w:rsid w:val="00F92DC1"/>
    <w:rsid w:val="00F92E93"/>
    <w:rsid w:val="00F92F43"/>
    <w:rsid w:val="00F930BF"/>
    <w:rsid w:val="00F930C6"/>
    <w:rsid w:val="00F931B8"/>
    <w:rsid w:val="00F9373E"/>
    <w:rsid w:val="00F943A2"/>
    <w:rsid w:val="00F94789"/>
    <w:rsid w:val="00F949BF"/>
    <w:rsid w:val="00F94C56"/>
    <w:rsid w:val="00F94F6D"/>
    <w:rsid w:val="00F95004"/>
    <w:rsid w:val="00F95439"/>
    <w:rsid w:val="00F958C5"/>
    <w:rsid w:val="00F95AAC"/>
    <w:rsid w:val="00F961B4"/>
    <w:rsid w:val="00F96285"/>
    <w:rsid w:val="00F962C3"/>
    <w:rsid w:val="00F96811"/>
    <w:rsid w:val="00F96E74"/>
    <w:rsid w:val="00F96EED"/>
    <w:rsid w:val="00F96F53"/>
    <w:rsid w:val="00F97737"/>
    <w:rsid w:val="00F977B2"/>
    <w:rsid w:val="00F97C1C"/>
    <w:rsid w:val="00F97C68"/>
    <w:rsid w:val="00F97D80"/>
    <w:rsid w:val="00F97DC9"/>
    <w:rsid w:val="00FA001D"/>
    <w:rsid w:val="00FA061E"/>
    <w:rsid w:val="00FA0814"/>
    <w:rsid w:val="00FA0A3B"/>
    <w:rsid w:val="00FA0B21"/>
    <w:rsid w:val="00FA100C"/>
    <w:rsid w:val="00FA1079"/>
    <w:rsid w:val="00FA1165"/>
    <w:rsid w:val="00FA1440"/>
    <w:rsid w:val="00FA14BA"/>
    <w:rsid w:val="00FA17C8"/>
    <w:rsid w:val="00FA190B"/>
    <w:rsid w:val="00FA19C5"/>
    <w:rsid w:val="00FA1C00"/>
    <w:rsid w:val="00FA1DF3"/>
    <w:rsid w:val="00FA1EBD"/>
    <w:rsid w:val="00FA209B"/>
    <w:rsid w:val="00FA23A8"/>
    <w:rsid w:val="00FA2515"/>
    <w:rsid w:val="00FA2B13"/>
    <w:rsid w:val="00FA304A"/>
    <w:rsid w:val="00FA31B3"/>
    <w:rsid w:val="00FA377A"/>
    <w:rsid w:val="00FA3A53"/>
    <w:rsid w:val="00FA3CB4"/>
    <w:rsid w:val="00FA3D54"/>
    <w:rsid w:val="00FA3DE9"/>
    <w:rsid w:val="00FA4A98"/>
    <w:rsid w:val="00FA51BB"/>
    <w:rsid w:val="00FA5647"/>
    <w:rsid w:val="00FA5A03"/>
    <w:rsid w:val="00FA666D"/>
    <w:rsid w:val="00FA6C3C"/>
    <w:rsid w:val="00FA6C8E"/>
    <w:rsid w:val="00FA6CB1"/>
    <w:rsid w:val="00FA6F0C"/>
    <w:rsid w:val="00FA707C"/>
    <w:rsid w:val="00FA7584"/>
    <w:rsid w:val="00FA759B"/>
    <w:rsid w:val="00FA782A"/>
    <w:rsid w:val="00FA7948"/>
    <w:rsid w:val="00FA7C70"/>
    <w:rsid w:val="00FA7CAF"/>
    <w:rsid w:val="00FB0141"/>
    <w:rsid w:val="00FB0196"/>
    <w:rsid w:val="00FB03F7"/>
    <w:rsid w:val="00FB0493"/>
    <w:rsid w:val="00FB0949"/>
    <w:rsid w:val="00FB0A26"/>
    <w:rsid w:val="00FB0AFE"/>
    <w:rsid w:val="00FB0DDE"/>
    <w:rsid w:val="00FB118E"/>
    <w:rsid w:val="00FB1959"/>
    <w:rsid w:val="00FB1A12"/>
    <w:rsid w:val="00FB1A33"/>
    <w:rsid w:val="00FB1B5B"/>
    <w:rsid w:val="00FB1CCC"/>
    <w:rsid w:val="00FB23B4"/>
    <w:rsid w:val="00FB23C9"/>
    <w:rsid w:val="00FB260B"/>
    <w:rsid w:val="00FB275D"/>
    <w:rsid w:val="00FB3002"/>
    <w:rsid w:val="00FB31D8"/>
    <w:rsid w:val="00FB33DE"/>
    <w:rsid w:val="00FB345F"/>
    <w:rsid w:val="00FB390F"/>
    <w:rsid w:val="00FB3AF6"/>
    <w:rsid w:val="00FB4983"/>
    <w:rsid w:val="00FB4A59"/>
    <w:rsid w:val="00FB4D81"/>
    <w:rsid w:val="00FB5146"/>
    <w:rsid w:val="00FB533B"/>
    <w:rsid w:val="00FB5668"/>
    <w:rsid w:val="00FB5BFC"/>
    <w:rsid w:val="00FB5D96"/>
    <w:rsid w:val="00FB6145"/>
    <w:rsid w:val="00FB616E"/>
    <w:rsid w:val="00FB62D5"/>
    <w:rsid w:val="00FB66AE"/>
    <w:rsid w:val="00FB66D7"/>
    <w:rsid w:val="00FB695A"/>
    <w:rsid w:val="00FB6B69"/>
    <w:rsid w:val="00FB6C4A"/>
    <w:rsid w:val="00FB6C5D"/>
    <w:rsid w:val="00FB6DB2"/>
    <w:rsid w:val="00FB6E79"/>
    <w:rsid w:val="00FB72CA"/>
    <w:rsid w:val="00FB73DA"/>
    <w:rsid w:val="00FB7722"/>
    <w:rsid w:val="00FB79D7"/>
    <w:rsid w:val="00FB7BC1"/>
    <w:rsid w:val="00FB7EA0"/>
    <w:rsid w:val="00FC00D6"/>
    <w:rsid w:val="00FC01FF"/>
    <w:rsid w:val="00FC02EE"/>
    <w:rsid w:val="00FC0618"/>
    <w:rsid w:val="00FC061A"/>
    <w:rsid w:val="00FC0AB1"/>
    <w:rsid w:val="00FC0B55"/>
    <w:rsid w:val="00FC10B1"/>
    <w:rsid w:val="00FC1142"/>
    <w:rsid w:val="00FC1280"/>
    <w:rsid w:val="00FC1299"/>
    <w:rsid w:val="00FC16E6"/>
    <w:rsid w:val="00FC1DBA"/>
    <w:rsid w:val="00FC1F6B"/>
    <w:rsid w:val="00FC2288"/>
    <w:rsid w:val="00FC25D7"/>
    <w:rsid w:val="00FC2747"/>
    <w:rsid w:val="00FC2959"/>
    <w:rsid w:val="00FC29EF"/>
    <w:rsid w:val="00FC2F7A"/>
    <w:rsid w:val="00FC3276"/>
    <w:rsid w:val="00FC3681"/>
    <w:rsid w:val="00FC3AE3"/>
    <w:rsid w:val="00FC3EB9"/>
    <w:rsid w:val="00FC43CE"/>
    <w:rsid w:val="00FC4AC8"/>
    <w:rsid w:val="00FC4C48"/>
    <w:rsid w:val="00FC4E96"/>
    <w:rsid w:val="00FC4ECA"/>
    <w:rsid w:val="00FC4FDC"/>
    <w:rsid w:val="00FC5492"/>
    <w:rsid w:val="00FC55FB"/>
    <w:rsid w:val="00FC584B"/>
    <w:rsid w:val="00FC6320"/>
    <w:rsid w:val="00FC6742"/>
    <w:rsid w:val="00FC6789"/>
    <w:rsid w:val="00FC6933"/>
    <w:rsid w:val="00FC6CE8"/>
    <w:rsid w:val="00FC709F"/>
    <w:rsid w:val="00FC785B"/>
    <w:rsid w:val="00FC788B"/>
    <w:rsid w:val="00FC79B5"/>
    <w:rsid w:val="00FD0117"/>
    <w:rsid w:val="00FD017D"/>
    <w:rsid w:val="00FD0193"/>
    <w:rsid w:val="00FD01E3"/>
    <w:rsid w:val="00FD0394"/>
    <w:rsid w:val="00FD0575"/>
    <w:rsid w:val="00FD07BB"/>
    <w:rsid w:val="00FD07D6"/>
    <w:rsid w:val="00FD07FE"/>
    <w:rsid w:val="00FD0A4C"/>
    <w:rsid w:val="00FD117F"/>
    <w:rsid w:val="00FD13BA"/>
    <w:rsid w:val="00FD15DB"/>
    <w:rsid w:val="00FD194C"/>
    <w:rsid w:val="00FD1C63"/>
    <w:rsid w:val="00FD1C71"/>
    <w:rsid w:val="00FD1E98"/>
    <w:rsid w:val="00FD219E"/>
    <w:rsid w:val="00FD21F6"/>
    <w:rsid w:val="00FD220E"/>
    <w:rsid w:val="00FD2BAE"/>
    <w:rsid w:val="00FD2C8E"/>
    <w:rsid w:val="00FD3089"/>
    <w:rsid w:val="00FD308C"/>
    <w:rsid w:val="00FD3C26"/>
    <w:rsid w:val="00FD3EE6"/>
    <w:rsid w:val="00FD4303"/>
    <w:rsid w:val="00FD46A5"/>
    <w:rsid w:val="00FD4B32"/>
    <w:rsid w:val="00FD4E83"/>
    <w:rsid w:val="00FD4E8F"/>
    <w:rsid w:val="00FD4FAE"/>
    <w:rsid w:val="00FD51FD"/>
    <w:rsid w:val="00FD5237"/>
    <w:rsid w:val="00FD53F2"/>
    <w:rsid w:val="00FD5452"/>
    <w:rsid w:val="00FD5845"/>
    <w:rsid w:val="00FD5AEE"/>
    <w:rsid w:val="00FD5C36"/>
    <w:rsid w:val="00FD5F14"/>
    <w:rsid w:val="00FD6138"/>
    <w:rsid w:val="00FD6439"/>
    <w:rsid w:val="00FD66E7"/>
    <w:rsid w:val="00FD6836"/>
    <w:rsid w:val="00FD6DB9"/>
    <w:rsid w:val="00FD72B7"/>
    <w:rsid w:val="00FD737B"/>
    <w:rsid w:val="00FD739D"/>
    <w:rsid w:val="00FD76EC"/>
    <w:rsid w:val="00FD7726"/>
    <w:rsid w:val="00FD794B"/>
    <w:rsid w:val="00FD7F6F"/>
    <w:rsid w:val="00FE00A0"/>
    <w:rsid w:val="00FE00B7"/>
    <w:rsid w:val="00FE060F"/>
    <w:rsid w:val="00FE0738"/>
    <w:rsid w:val="00FE07AE"/>
    <w:rsid w:val="00FE07C7"/>
    <w:rsid w:val="00FE09AA"/>
    <w:rsid w:val="00FE0BF0"/>
    <w:rsid w:val="00FE1BC8"/>
    <w:rsid w:val="00FE1E22"/>
    <w:rsid w:val="00FE1E4A"/>
    <w:rsid w:val="00FE1EE5"/>
    <w:rsid w:val="00FE2305"/>
    <w:rsid w:val="00FE26AD"/>
    <w:rsid w:val="00FE27AD"/>
    <w:rsid w:val="00FE2B8A"/>
    <w:rsid w:val="00FE2BE0"/>
    <w:rsid w:val="00FE30B3"/>
    <w:rsid w:val="00FE31AE"/>
    <w:rsid w:val="00FE3534"/>
    <w:rsid w:val="00FE3A28"/>
    <w:rsid w:val="00FE3C3A"/>
    <w:rsid w:val="00FE3C85"/>
    <w:rsid w:val="00FE3D1F"/>
    <w:rsid w:val="00FE3FE0"/>
    <w:rsid w:val="00FE4828"/>
    <w:rsid w:val="00FE498A"/>
    <w:rsid w:val="00FE4C12"/>
    <w:rsid w:val="00FE4C18"/>
    <w:rsid w:val="00FE4DA0"/>
    <w:rsid w:val="00FE50D6"/>
    <w:rsid w:val="00FE5357"/>
    <w:rsid w:val="00FE53C4"/>
    <w:rsid w:val="00FE5611"/>
    <w:rsid w:val="00FE574E"/>
    <w:rsid w:val="00FE5955"/>
    <w:rsid w:val="00FE5CB9"/>
    <w:rsid w:val="00FE5E43"/>
    <w:rsid w:val="00FE64AC"/>
    <w:rsid w:val="00FE665D"/>
    <w:rsid w:val="00FE66C3"/>
    <w:rsid w:val="00FE6716"/>
    <w:rsid w:val="00FE672D"/>
    <w:rsid w:val="00FE6919"/>
    <w:rsid w:val="00FE6A66"/>
    <w:rsid w:val="00FE6E47"/>
    <w:rsid w:val="00FE6FAE"/>
    <w:rsid w:val="00FE732F"/>
    <w:rsid w:val="00FE78F0"/>
    <w:rsid w:val="00FE7D2A"/>
    <w:rsid w:val="00FF00EC"/>
    <w:rsid w:val="00FF039A"/>
    <w:rsid w:val="00FF0890"/>
    <w:rsid w:val="00FF0966"/>
    <w:rsid w:val="00FF0B71"/>
    <w:rsid w:val="00FF0B81"/>
    <w:rsid w:val="00FF10D6"/>
    <w:rsid w:val="00FF11FE"/>
    <w:rsid w:val="00FF14BB"/>
    <w:rsid w:val="00FF16C2"/>
    <w:rsid w:val="00FF17E4"/>
    <w:rsid w:val="00FF1801"/>
    <w:rsid w:val="00FF1A26"/>
    <w:rsid w:val="00FF1B6C"/>
    <w:rsid w:val="00FF2041"/>
    <w:rsid w:val="00FF2499"/>
    <w:rsid w:val="00FF260C"/>
    <w:rsid w:val="00FF2853"/>
    <w:rsid w:val="00FF2BB5"/>
    <w:rsid w:val="00FF2C95"/>
    <w:rsid w:val="00FF2DF9"/>
    <w:rsid w:val="00FF36F8"/>
    <w:rsid w:val="00FF3A38"/>
    <w:rsid w:val="00FF3D80"/>
    <w:rsid w:val="00FF3EDA"/>
    <w:rsid w:val="00FF4248"/>
    <w:rsid w:val="00FF4AAD"/>
    <w:rsid w:val="00FF4AC6"/>
    <w:rsid w:val="00FF4B71"/>
    <w:rsid w:val="00FF4BA1"/>
    <w:rsid w:val="00FF5171"/>
    <w:rsid w:val="00FF5182"/>
    <w:rsid w:val="00FF521A"/>
    <w:rsid w:val="00FF52FB"/>
    <w:rsid w:val="00FF54D9"/>
    <w:rsid w:val="00FF5631"/>
    <w:rsid w:val="00FF58C7"/>
    <w:rsid w:val="00FF5C69"/>
    <w:rsid w:val="00FF5C7E"/>
    <w:rsid w:val="00FF6271"/>
    <w:rsid w:val="00FF6488"/>
    <w:rsid w:val="00FF65B8"/>
    <w:rsid w:val="00FF65D5"/>
    <w:rsid w:val="00FF674B"/>
    <w:rsid w:val="00FF6843"/>
    <w:rsid w:val="00FF6926"/>
    <w:rsid w:val="00FF6D5F"/>
    <w:rsid w:val="00FF7231"/>
    <w:rsid w:val="00FF7260"/>
    <w:rsid w:val="00FF7458"/>
    <w:rsid w:val="00FF766B"/>
    <w:rsid w:val="00FF7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12D227"/>
  <w15:chartTrackingRefBased/>
  <w15:docId w15:val="{E32B46C6-750A-4642-933A-ED59BE175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kern w:val="2"/>
        <w:lang w:val="en-US" w:eastAsia="en-US" w:bidi="ar-SA"/>
        <w14:ligatures w14:val="standardContextua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Revision"/>
    <w:hidden/>
    <w:uiPriority w:val="99"/>
    <w:semiHidden/>
    <w:rsid w:val="00076498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798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163</Words>
  <Characters>932</Characters>
  <Application>Microsoft Office Word</Application>
  <DocSecurity>0</DocSecurity>
  <Lines>7</Lines>
  <Paragraphs>2</Paragraphs>
  <ScaleCrop>false</ScaleCrop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Bommakanti, Chandrakanth</dc:creator>
  <cp:keywords/>
  <dc:description/>
  <cp:lastModifiedBy>Yolanda Z</cp:lastModifiedBy>
  <cp:revision>2</cp:revision>
  <dcterms:created xsi:type="dcterms:W3CDTF">2024-10-17T18:56:00Z</dcterms:created>
  <dcterms:modified xsi:type="dcterms:W3CDTF">2024-10-17T18:56:00Z</dcterms:modified>
</cp:coreProperties>
</file>