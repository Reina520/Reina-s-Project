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2837" w:type="dxa"/>
        <w:tblInd w:w="2" w:type="dxa"/>
        <w:tblLook w:val="04A0" w:firstRow="1" w:lastRow="0" w:firstColumn="1" w:lastColumn="0" w:noHBand="0" w:noVBand="1"/>
        <w:tblPrChange w:id="0" w:author="Yolanda Z" w:date="2024-10-18T04:46:00Z" w16du:dateUtc="2024-10-17T20:46:00Z">
          <w:tblPr>
            <w:tblW w:w="3409" w:type="dxa"/>
            <w:tblInd w:w="2" w:type="dxa"/>
            <w:tblLook w:val="04A0" w:firstRow="1" w:lastRow="0" w:firstColumn="1" w:lastColumn="0" w:noHBand="0" w:noVBand="1"/>
          </w:tblPr>
        </w:tblPrChange>
      </w:tblPr>
      <w:tblGrid>
        <w:gridCol w:w="2837"/>
        <w:tblGridChange w:id="1">
          <w:tblGrid>
            <w:gridCol w:w="108"/>
            <w:gridCol w:w="2729"/>
            <w:gridCol w:w="108"/>
          </w:tblGrid>
        </w:tblGridChange>
      </w:tblGrid>
      <w:tr w:rsidR="004021E4" w:rsidRPr="00DD54D3" w:rsidDel="004021E4" w14:paraId="41E9AA3D" w14:textId="77777777" w:rsidTr="004021E4">
        <w:trPr>
          <w:trHeight w:val="300"/>
          <w:del w:id="2" w:author="Yolanda Z" w:date="2024-10-18T04:46:00Z" w16du:dateUtc="2024-10-17T20:46:00Z"/>
          <w:trPrChange w:id="3" w:author="Yolanda Z" w:date="2024-10-18T04:46:00Z" w16du:dateUtc="2024-10-17T20:46:00Z">
            <w:trPr>
              <w:gridAfter w:val="0"/>
              <w:trHeight w:val="300"/>
            </w:trPr>
          </w:trPrChange>
        </w:trPr>
        <w:tc>
          <w:tcPr>
            <w:tcW w:w="2837" w:type="dxa"/>
            <w:tcBorders>
              <w:top w:val="nil"/>
              <w:left w:val="nil"/>
              <w:bottom w:val="single" w:sz="8" w:space="0" w:color="000000"/>
              <w:right w:val="nil"/>
            </w:tcBorders>
            <w:shd w:val="clear" w:color="000000" w:fill="F2F2F2"/>
            <w:noWrap/>
            <w:vAlign w:val="center"/>
            <w:hideMark/>
            <w:tcPrChange w:id="4" w:author="Yolanda Z" w:date="2024-10-18T04:46:00Z" w16du:dateUtc="2024-10-17T20:46:00Z">
              <w:tcPr>
                <w:tcW w:w="2837" w:type="dxa"/>
                <w:gridSpan w:val="2"/>
                <w:tcBorders>
                  <w:top w:val="nil"/>
                  <w:left w:val="nil"/>
                  <w:bottom w:val="single" w:sz="8" w:space="0" w:color="000000"/>
                  <w:right w:val="nil"/>
                </w:tcBorders>
                <w:shd w:val="clear" w:color="000000" w:fill="F2F2F2"/>
                <w:noWrap/>
                <w:vAlign w:val="center"/>
                <w:hideMark/>
              </w:tcPr>
            </w:tcPrChange>
          </w:tcPr>
          <w:p w14:paraId="59240EF4" w14:textId="640EBF64" w:rsidDel="004021E4">
            <w:pPr>
              <w:rPr>
                <w:del w:id="5" w:author="Yolanda Z" w:date="2024-10-18T04:46:00Z" w16du:dateUtc="2024-10-17T20:46:00Z"/>
                <w:rFonts w:ascii="Arial Unicode MS" w:eastAsia="Arial Unicode MS" w:hAnsi="Arial Unicode MS" w:cs="Arial Unicode MS"/>
                <w:b/>
                <w:bCs/>
                <w:color w:val="000000"/>
                <w:sz w:val="20"/>
                <w:szCs w:val="20"/>
              </w:rPr>
            </w:pPr>
          </w:p>
        </w:tc>
      </w:tr>
      <w:tr w:rsidR="004021E4" w:rsidRPr="00DD54D3" w14:paraId="023B4B81" w14:textId="77777777" w:rsidTr="004021E4">
        <w:trPr>
          <w:trHeight w:val="300"/>
          <w:trPrChange w:id="7" w:author="Yolanda Z" w:date="2024-10-18T04:46:00Z" w16du:dateUtc="2024-10-17T20:46:00Z">
            <w:trPr>
              <w:gridAfter w:val="0"/>
              <w:trHeight w:val="300"/>
            </w:trPr>
          </w:trPrChange>
        </w:trPr>
        <w:tc>
          <w:tcPr>
            <w:tcW w:w="2837" w:type="dxa"/>
            <w:tcBorders>
              <w:top w:val="nil"/>
              <w:left w:val="nil"/>
              <w:bottom w:val="single" w:sz="8" w:space="0" w:color="000000"/>
              <w:right w:val="single" w:sz="8" w:space="0" w:color="000000"/>
            </w:tcBorders>
            <w:shd w:val="clear" w:color="000000" w:fill="F2F2F2"/>
            <w:noWrap/>
            <w:vAlign w:val="center"/>
            <w:hideMark/>
            <w:tcPrChange w:id="8" w:author="Yolanda Z" w:date="2024-10-18T04:46:00Z" w16du:dateUtc="2024-10-17T20:46:00Z">
              <w:tcPr>
                <w:tcW w:w="2837" w:type="dxa"/>
                <w:gridSpan w:val="2"/>
                <w:tcBorders>
                  <w:top w:val="nil"/>
                  <w:left w:val="nil"/>
                  <w:bottom w:val="single" w:sz="8" w:space="0" w:color="000000"/>
                  <w:right w:val="single" w:sz="8" w:space="0" w:color="000000"/>
                </w:tcBorders>
                <w:shd w:val="clear" w:color="000000" w:fill="F2F2F2"/>
                <w:noWrap/>
                <w:vAlign w:val="center"/>
                <w:hideMark/>
              </w:tcPr>
            </w:tcPrChange>
          </w:tcPr>
          <w:p w14:paraId="146135AD" w14:textId="5BD951A8">
            <w:pPr>
              <w:rPr>
                <w:rFonts w:ascii="Arial Unicode MS" w:eastAsia="Arial Unicode MS" w:hAnsi="Arial Unicode MS" w:cs="Arial Unicode MS"/>
                <w:color w:val="000000"/>
                <w:sz w:val="20"/>
                <w:szCs w:val="20"/>
              </w:rPr>
            </w:pPr>
            <w:r>
              <w:rPr>
                <w:noProof/>
                <w:color w:val="000000"/>
              </w:rPr>
              <w:t xml:space="preserve">2024年1月1日</w:t>
            </w:r>
          </w:p>
        </w:tc>
      </w:tr>
      <w:tr w:rsidR="004021E4" w:rsidRPr="00DD54D3" w14:paraId="37205E50" w14:textId="77777777" w:rsidTr="004021E4">
        <w:trPr>
          <w:trHeight w:val="300"/>
          <w:trPrChange w:id="11" w:author="Yolanda Z" w:date="2024-10-18T04:46:00Z" w16du:dateUtc="2024-10-17T20:46:00Z">
            <w:trPr>
              <w:gridAfter w:val="0"/>
              <w:trHeight w:val="300"/>
            </w:trPr>
          </w:trPrChange>
        </w:trPr>
        <w:tc>
          <w:tcPr>
            <w:tcW w:w="2837" w:type="dxa"/>
            <w:tcBorders>
              <w:top w:val="nil"/>
              <w:left w:val="nil"/>
              <w:bottom w:val="nil"/>
              <w:right w:val="single" w:sz="8" w:space="0" w:color="000000"/>
            </w:tcBorders>
            <w:shd w:val="clear" w:color="000000" w:fill="F2F2F2"/>
            <w:noWrap/>
            <w:vAlign w:val="center"/>
            <w:hideMark/>
            <w:tcPrChange w:id="12" w:author="Yolanda Z" w:date="2024-10-18T04:46:00Z" w16du:dateUtc="2024-10-17T20:46:00Z">
              <w:tcPr>
                <w:tcW w:w="2837" w:type="dxa"/>
                <w:gridSpan w:val="2"/>
                <w:tcBorders>
                  <w:top w:val="nil"/>
                  <w:left w:val="nil"/>
                  <w:bottom w:val="nil"/>
                  <w:right w:val="single" w:sz="8" w:space="0" w:color="000000"/>
                </w:tcBorders>
                <w:shd w:val="clear" w:color="000000" w:fill="F2F2F2"/>
                <w:noWrap/>
                <w:vAlign w:val="center"/>
                <w:hideMark/>
              </w:tcPr>
            </w:tcPrChange>
          </w:tcPr>
          <w:p w14:paraId="3010C65B" w14:textId="5A5160F2">
            <w:pPr>
              <w:rPr>
                <w:rFonts w:ascii="Arial Unicode MS" w:eastAsia="Arial Unicode MS" w:hAnsi="Arial Unicode MS" w:cs="Arial Unicode MS" w:hint="eastAsia"/>
                <w:color w:val="000000"/>
                <w:sz w:val="20"/>
                <w:szCs w:val="20"/>
              </w:rPr>
            </w:pPr>
            <w:r>
              <w:rPr>
                <w:color w:val="000000"/>
              </w:rPr>
              <w:t xml:space="preserve">トレーディング金融資産</w:t>
            </w:r>
          </w:p>
        </w:tc>
      </w:tr>
      <w:tr w:rsidR="004021E4" w:rsidRPr="00DD54D3" w14:paraId="2DAB77D6" w14:textId="77777777" w:rsidTr="004021E4">
        <w:trPr>
          <w:trHeight w:val="300"/>
          <w:trPrChange w:id="15" w:author="Yolanda Z" w:date="2024-10-18T04:46:00Z" w16du:dateUtc="2024-10-17T20:46:00Z">
            <w:trPr>
              <w:gridAfter w:val="0"/>
              <w:trHeight w:val="300"/>
            </w:trPr>
          </w:trPrChange>
        </w:trPr>
        <w:tc>
          <w:tcPr>
            <w:tcW w:w="2837" w:type="dxa"/>
            <w:tcBorders>
              <w:top w:val="nil"/>
              <w:left w:val="nil"/>
              <w:bottom w:val="single" w:sz="8" w:space="0" w:color="000000"/>
              <w:right w:val="single" w:sz="8" w:space="0" w:color="000000"/>
            </w:tcBorders>
            <w:shd w:val="clear" w:color="000000" w:fill="F2F2F2"/>
            <w:noWrap/>
            <w:vAlign w:val="center"/>
            <w:hideMark/>
            <w:tcPrChange w:id="16" w:author="Yolanda Z" w:date="2024-10-18T04:46:00Z" w16du:dateUtc="2024-10-17T20:46:00Z">
              <w:tcPr>
                <w:tcW w:w="2837" w:type="dxa"/>
                <w:gridSpan w:val="2"/>
                <w:tcBorders>
                  <w:top w:val="nil"/>
                  <w:left w:val="nil"/>
                  <w:bottom w:val="single" w:sz="8" w:space="0" w:color="000000"/>
                  <w:right w:val="single" w:sz="8" w:space="0" w:color="000000"/>
                </w:tcBorders>
                <w:shd w:val="clear" w:color="000000" w:fill="F2F2F2"/>
                <w:noWrap/>
                <w:vAlign w:val="center"/>
                <w:hideMark/>
              </w:tcPr>
            </w:tcPrChange>
          </w:tcPr>
          <w:p w14:paraId="6F7341FF" w14:textId="79BE97A2">
            <w:pPr>
              <w:rPr>
                <w:rFonts w:ascii="Arial Unicode MS" w:eastAsia="Arial Unicode MS" w:hAnsi="Arial Unicode MS" w:cs="Arial Unicode MS" w:hint="eastAsia"/>
                <w:color w:val="000000"/>
                <w:sz w:val="20"/>
                <w:szCs w:val="20"/>
              </w:rPr>
            </w:pPr>
            <w:r>
              <w:rPr>
                <w:color w:val="000000"/>
              </w:rPr>
              <w:t xml:space="preserve">プロジェクト</w:t>
            </w:r>
          </w:p>
        </w:tc>
      </w:tr>
      <w:tr w:rsidR="004021E4" w:rsidRPr="00DD54D3" w14:paraId="124DB179" w14:textId="77777777" w:rsidTr="004021E4">
        <w:trPr>
          <w:trHeight w:val="300"/>
          <w:trPrChange w:id="19" w:author="Yolanda Z" w:date="2024-10-18T04:46:00Z" w16du:dateUtc="2024-10-17T20:46:00Z">
            <w:trPr>
              <w:gridAfter w:val="0"/>
              <w:trHeight w:val="300"/>
            </w:trPr>
          </w:trPrChange>
        </w:trPr>
        <w:tc>
          <w:tcPr>
            <w:tcW w:w="2837" w:type="dxa"/>
            <w:tcBorders>
              <w:top w:val="nil"/>
              <w:left w:val="nil"/>
              <w:bottom w:val="nil"/>
              <w:right w:val="single" w:sz="8" w:space="0" w:color="000000"/>
            </w:tcBorders>
            <w:shd w:val="clear" w:color="000000" w:fill="F2F2F2"/>
            <w:noWrap/>
            <w:vAlign w:val="center"/>
            <w:hideMark/>
            <w:tcPrChange w:id="20" w:author="Yolanda Z" w:date="2024-10-18T04:46:00Z" w16du:dateUtc="2024-10-17T20:46:00Z">
              <w:tcPr>
                <w:tcW w:w="2837" w:type="dxa"/>
                <w:gridSpan w:val="2"/>
                <w:tcBorders>
                  <w:top w:val="nil"/>
                  <w:left w:val="nil"/>
                  <w:bottom w:val="nil"/>
                  <w:right w:val="single" w:sz="8" w:space="0" w:color="000000"/>
                </w:tcBorders>
                <w:shd w:val="clear" w:color="000000" w:fill="F2F2F2"/>
                <w:noWrap/>
                <w:vAlign w:val="center"/>
                <w:hideMark/>
              </w:tcPr>
            </w:tcPrChange>
          </w:tcPr>
          <w:p w14:paraId="60A6D5BD" w14:textId="1B3B44D0">
            <w:pPr>
              <w:rPr>
                <w:rFonts w:ascii="Arial Unicode MS" w:eastAsia="Arial Unicode MS" w:hAnsi="Arial Unicode MS" w:cs="Arial Unicode MS" w:hint="eastAsia"/>
                <w:color w:val="000000"/>
                <w:sz w:val="20"/>
                <w:szCs w:val="20"/>
              </w:rPr>
            </w:pPr>
            <w:r>
              <w:rPr>
                <w:color w:val="000000"/>
              </w:rPr>
              <w:t xml:space="preserve">負債および株主資本合計</w:t>
            </w:r>
          </w:p>
        </w:tc>
      </w:tr>
      <w:tr w:rsidR="004021E4" w:rsidRPr="00DD54D3" w14:paraId="7A7180FB" w14:textId="77777777" w:rsidTr="004021E4">
        <w:trPr>
          <w:trHeight w:val="300"/>
          <w:trPrChange w:id="25" w:author="Yolanda Z" w:date="2024-10-18T04:46:00Z" w16du:dateUtc="2024-10-17T20:46:00Z">
            <w:trPr>
              <w:gridAfter w:val="0"/>
              <w:trHeight w:val="300"/>
            </w:trPr>
          </w:trPrChange>
        </w:trPr>
        <w:tc>
          <w:tcPr>
            <w:tcW w:w="2837" w:type="dxa"/>
            <w:tcBorders>
              <w:top w:val="nil"/>
              <w:left w:val="nil"/>
              <w:bottom w:val="single" w:sz="8" w:space="0" w:color="000000"/>
              <w:right w:val="single" w:sz="8" w:space="0" w:color="000000"/>
            </w:tcBorders>
            <w:shd w:val="clear" w:color="000000" w:fill="F2F2F2"/>
            <w:noWrap/>
            <w:vAlign w:val="center"/>
            <w:hideMark/>
            <w:tcPrChange w:id="26" w:author="Yolanda Z" w:date="2024-10-18T04:46:00Z" w16du:dateUtc="2024-10-17T20:46:00Z">
              <w:tcPr>
                <w:tcW w:w="2837" w:type="dxa"/>
                <w:gridSpan w:val="2"/>
                <w:tcBorders>
                  <w:top w:val="nil"/>
                  <w:left w:val="nil"/>
                  <w:bottom w:val="single" w:sz="8" w:space="0" w:color="000000"/>
                  <w:right w:val="single" w:sz="8" w:space="0" w:color="000000"/>
                </w:tcBorders>
                <w:shd w:val="clear" w:color="000000" w:fill="F2F2F2"/>
                <w:noWrap/>
                <w:vAlign w:val="center"/>
                <w:hideMark/>
              </w:tcPr>
            </w:tcPrChange>
          </w:tcPr>
          <w:p w14:paraId="52AD0D38" w14:textId="1592D359">
            <w:pPr>
              <w:rPr>
                <w:rFonts w:ascii="Arial Unicode MS" w:eastAsia="Arial Unicode MS" w:hAnsi="Arial Unicode MS" w:cs="Arial Unicode MS" w:hint="eastAsia"/>
                <w:color w:val="000000"/>
                <w:sz w:val="20"/>
                <w:szCs w:val="20"/>
              </w:rPr>
            </w:pPr>
            <w:r>
              <w:rPr>
                <w:color w:val="000000"/>
              </w:rPr>
              <w:t xml:space="preserve">うち：営業収益</w:t>
            </w:r>
          </w:p>
        </w:tc>
      </w:tr>
      <w:tr w:rsidR="004021E4" w:rsidRPr="00DD54D3" w14:paraId="5FB098E2" w14:textId="77777777" w:rsidTr="004021E4">
        <w:trPr>
          <w:trHeight w:val="300"/>
          <w:trPrChange w:id="30" w:author="Yolanda Z" w:date="2024-10-18T04:46:00Z" w16du:dateUtc="2024-10-17T20:46:00Z">
            <w:trPr>
              <w:gridAfter w:val="0"/>
              <w:trHeight w:val="300"/>
            </w:trPr>
          </w:trPrChange>
        </w:trPr>
        <w:tc>
          <w:tcPr>
            <w:tcW w:w="2837" w:type="dxa"/>
            <w:tcBorders>
              <w:top w:val="nil"/>
              <w:left w:val="nil"/>
              <w:bottom w:val="nil"/>
              <w:right w:val="single" w:sz="8" w:space="0" w:color="000000"/>
            </w:tcBorders>
            <w:shd w:val="clear" w:color="000000" w:fill="F2F2F2"/>
            <w:noWrap/>
            <w:vAlign w:val="center"/>
            <w:hideMark/>
            <w:tcPrChange w:id="31" w:author="Yolanda Z" w:date="2024-10-18T04:46:00Z" w16du:dateUtc="2024-10-17T20:46:00Z">
              <w:tcPr>
                <w:tcW w:w="2837" w:type="dxa"/>
                <w:gridSpan w:val="2"/>
                <w:tcBorders>
                  <w:top w:val="nil"/>
                  <w:left w:val="nil"/>
                  <w:bottom w:val="nil"/>
                  <w:right w:val="single" w:sz="8" w:space="0" w:color="000000"/>
                </w:tcBorders>
                <w:shd w:val="clear" w:color="000000" w:fill="F2F2F2"/>
                <w:noWrap/>
                <w:vAlign w:val="center"/>
                <w:hideMark/>
              </w:tcPr>
            </w:tcPrChange>
          </w:tcPr>
          <w:p w14:paraId="6EE2EB47" w14:textId="12EFBD5E">
            <w:pPr>
              <w:rPr>
                <w:rFonts w:ascii="Arial Unicode MS" w:eastAsia="Arial Unicode MS" w:hAnsi="Arial Unicode MS" w:cs="Arial Unicode MS" w:hint="eastAsia"/>
                <w:color w:val="000000"/>
                <w:sz w:val="20"/>
                <w:szCs w:val="20"/>
              </w:rPr>
            </w:pPr>
            <w:r>
              <w:rPr>
                <w:color w:val="000000"/>
              </w:rPr>
              <w:t xml:space="preserve">二、営業総コスト</w:t>
            </w:r>
          </w:p>
        </w:tc>
      </w:tr>
      <w:tr w:rsidR="004021E4" w:rsidRPr="00DD54D3" w14:paraId="20385CBB" w14:textId="77777777" w:rsidTr="004021E4">
        <w:trPr>
          <w:trHeight w:val="300"/>
          <w:trPrChange w:id="34" w:author="Yolanda Z" w:date="2024-10-18T04:46:00Z" w16du:dateUtc="2024-10-17T20:46:00Z">
            <w:trPr>
              <w:gridAfter w:val="0"/>
              <w:trHeight w:val="300"/>
            </w:trPr>
          </w:trPrChange>
        </w:trPr>
        <w:tc>
          <w:tcPr>
            <w:tcW w:w="2837" w:type="dxa"/>
            <w:tcBorders>
              <w:top w:val="nil"/>
              <w:left w:val="nil"/>
              <w:bottom w:val="single" w:sz="8" w:space="0" w:color="000000"/>
              <w:right w:val="single" w:sz="8" w:space="0" w:color="000000"/>
            </w:tcBorders>
            <w:shd w:val="clear" w:color="000000" w:fill="F2F2F2"/>
            <w:noWrap/>
            <w:vAlign w:val="center"/>
            <w:hideMark/>
            <w:tcPrChange w:id="35" w:author="Yolanda Z" w:date="2024-10-18T04:46:00Z" w16du:dateUtc="2024-10-17T20:46:00Z">
              <w:tcPr>
                <w:tcW w:w="2837" w:type="dxa"/>
                <w:gridSpan w:val="2"/>
                <w:tcBorders>
                  <w:top w:val="nil"/>
                  <w:left w:val="nil"/>
                  <w:bottom w:val="single" w:sz="8" w:space="0" w:color="000000"/>
                  <w:right w:val="single" w:sz="8" w:space="0" w:color="000000"/>
                </w:tcBorders>
                <w:shd w:val="clear" w:color="000000" w:fill="F2F2F2"/>
                <w:noWrap/>
                <w:vAlign w:val="center"/>
                <w:hideMark/>
              </w:tcPr>
            </w:tcPrChange>
          </w:tcPr>
          <w:p w14:paraId="59266930" w14:textId="2F8874E1">
            <w:pPr>
              <w:rPr>
                <w:rFonts w:ascii="Arial Unicode MS" w:eastAsia="Arial Unicode MS" w:hAnsi="Arial Unicode MS" w:cs="Arial Unicode MS" w:hint="eastAsia"/>
                <w:color w:val="000000"/>
                <w:sz w:val="20"/>
                <w:szCs w:val="20"/>
              </w:rPr>
            </w:pPr>
            <w:r>
              <w:rPr>
                <w:color w:val="000000"/>
              </w:rPr>
              <w:t xml:space="preserve">うち：売上原価</w:t>
            </w:r>
          </w:p>
        </w:tc>
      </w:tr>
      <w:tr w:rsidR="004021E4" w:rsidRPr="00DD54D3" w14:paraId="65591E43" w14:textId="77777777" w:rsidTr="004021E4">
        <w:trPr>
          <w:trHeight w:val="300"/>
          <w:trPrChange w:id="39" w:author="Yolanda Z" w:date="2024-10-18T04:46:00Z" w16du:dateUtc="2024-10-17T20:46:00Z">
            <w:trPr>
              <w:gridAfter w:val="0"/>
              <w:trHeight w:val="300"/>
            </w:trPr>
          </w:trPrChange>
        </w:trPr>
        <w:tc>
          <w:tcPr>
            <w:tcW w:w="2837" w:type="dxa"/>
            <w:tcBorders>
              <w:top w:val="nil"/>
              <w:left w:val="nil"/>
              <w:bottom w:val="nil"/>
              <w:right w:val="single" w:sz="8" w:space="0" w:color="000000"/>
            </w:tcBorders>
            <w:shd w:val="clear" w:color="000000" w:fill="F2F2F2"/>
            <w:noWrap/>
            <w:vAlign w:val="center"/>
            <w:hideMark/>
            <w:tcPrChange w:id="40" w:author="Yolanda Z" w:date="2024-10-18T04:46:00Z" w16du:dateUtc="2024-10-17T20:46:00Z">
              <w:tcPr>
                <w:tcW w:w="2837" w:type="dxa"/>
                <w:gridSpan w:val="2"/>
                <w:tcBorders>
                  <w:top w:val="nil"/>
                  <w:left w:val="nil"/>
                  <w:bottom w:val="nil"/>
                  <w:right w:val="single" w:sz="8" w:space="0" w:color="000000"/>
                </w:tcBorders>
                <w:shd w:val="clear" w:color="000000" w:fill="F2F2F2"/>
                <w:noWrap/>
                <w:vAlign w:val="center"/>
                <w:hideMark/>
              </w:tcPr>
            </w:tcPrChange>
          </w:tcPr>
          <w:p w14:paraId="116754DD" w14:textId="7DA51086">
            <w:pPr>
              <w:rPr>
                <w:rFonts w:ascii="Arial Unicode MS" w:eastAsia="Arial Unicode MS" w:hAnsi="Arial Unicode MS" w:cs="Arial Unicode MS" w:hint="eastAsia"/>
                <w:color w:val="000000"/>
                <w:sz w:val="20"/>
                <w:szCs w:val="20"/>
              </w:rPr>
            </w:pPr>
            <w:r>
              <w:rPr>
                <w:color w:val="000000"/>
              </w:rPr>
              <w:t xml:space="preserve">税金および付加金</w:t>
            </w:r>
          </w:p>
        </w:tc>
      </w:tr>
      <w:tr w:rsidR="004021E4" w:rsidRPr="00DD54D3" w14:paraId="0BC7A91A" w14:textId="77777777" w:rsidTr="004021E4">
        <w:trPr>
          <w:trHeight w:val="300"/>
          <w:trPrChange w:id="44" w:author="Yolanda Z" w:date="2024-10-18T04:46:00Z" w16du:dateUtc="2024-10-17T20:46:00Z">
            <w:trPr>
              <w:gridAfter w:val="0"/>
              <w:trHeight w:val="300"/>
            </w:trPr>
          </w:trPrChange>
        </w:trPr>
        <w:tc>
          <w:tcPr>
            <w:tcW w:w="2837" w:type="dxa"/>
            <w:tcBorders>
              <w:top w:val="nil"/>
              <w:left w:val="nil"/>
              <w:bottom w:val="single" w:sz="8" w:space="0" w:color="000000"/>
              <w:right w:val="single" w:sz="8" w:space="0" w:color="000000"/>
            </w:tcBorders>
            <w:shd w:val="clear" w:color="000000" w:fill="F2F2F2"/>
            <w:noWrap/>
            <w:vAlign w:val="center"/>
            <w:hideMark/>
            <w:tcPrChange w:id="45" w:author="Yolanda Z" w:date="2024-10-18T04:46:00Z" w16du:dateUtc="2024-10-17T20:46:00Z">
              <w:tcPr>
                <w:tcW w:w="2837" w:type="dxa"/>
                <w:gridSpan w:val="2"/>
                <w:tcBorders>
                  <w:top w:val="nil"/>
                  <w:left w:val="nil"/>
                  <w:bottom w:val="single" w:sz="8" w:space="0" w:color="000000"/>
                  <w:right w:val="single" w:sz="8" w:space="0" w:color="000000"/>
                </w:tcBorders>
                <w:shd w:val="clear" w:color="000000" w:fill="F2F2F2"/>
                <w:noWrap/>
                <w:vAlign w:val="center"/>
                <w:hideMark/>
              </w:tcPr>
            </w:tcPrChange>
          </w:tcPr>
          <w:p w14:paraId="1B99D303" w14:textId="7EA5CEA6">
            <w:pPr>
              <w:rPr>
                <w:rFonts w:ascii="Arial Unicode MS" w:eastAsia="Arial Unicode MS" w:hAnsi="Arial Unicode MS" w:cs="Arial Unicode MS" w:hint="eastAsia"/>
                <w:color w:val="000000"/>
                <w:sz w:val="20"/>
                <w:szCs w:val="20"/>
              </w:rPr>
            </w:pPr>
            <w:r>
              <w:rPr>
                <w:color w:val="000000"/>
              </w:rPr>
              <w:t xml:space="preserve">販売費</w:t>
            </w:r>
          </w:p>
        </w:tc>
      </w:tr>
      <w:tr w:rsidR="004021E4" w:rsidRPr="00DD54D3" w14:paraId="34957C29" w14:textId="77777777" w:rsidTr="004021E4">
        <w:trPr>
          <w:trHeight w:val="300"/>
          <w:trPrChange w:id="48" w:author="Yolanda Z" w:date="2024-10-18T04:46:00Z" w16du:dateUtc="2024-10-17T20:46:00Z">
            <w:trPr>
              <w:gridAfter w:val="0"/>
              <w:trHeight w:val="300"/>
            </w:trPr>
          </w:trPrChange>
        </w:trPr>
        <w:tc>
          <w:tcPr>
            <w:tcW w:w="2837" w:type="dxa"/>
            <w:tcBorders>
              <w:top w:val="nil"/>
              <w:left w:val="nil"/>
              <w:bottom w:val="nil"/>
              <w:right w:val="single" w:sz="8" w:space="0" w:color="000000"/>
            </w:tcBorders>
            <w:shd w:val="clear" w:color="000000" w:fill="F2F2F2"/>
            <w:noWrap/>
            <w:vAlign w:val="center"/>
            <w:hideMark/>
            <w:tcPrChange w:id="49" w:author="Yolanda Z" w:date="2024-10-18T04:46:00Z" w16du:dateUtc="2024-10-17T20:46:00Z">
              <w:tcPr>
                <w:tcW w:w="2837" w:type="dxa"/>
                <w:gridSpan w:val="2"/>
                <w:tcBorders>
                  <w:top w:val="nil"/>
                  <w:left w:val="nil"/>
                  <w:bottom w:val="nil"/>
                  <w:right w:val="single" w:sz="8" w:space="0" w:color="000000"/>
                </w:tcBorders>
                <w:shd w:val="clear" w:color="000000" w:fill="F2F2F2"/>
                <w:noWrap/>
                <w:vAlign w:val="center"/>
                <w:hideMark/>
              </w:tcPr>
            </w:tcPrChange>
          </w:tcPr>
          <w:p w14:paraId="25EB516D" w14:textId="024F1C8A">
            <w:pPr>
              <w:rPr>
                <w:rFonts w:ascii="Arial Unicode MS" w:eastAsia="Arial Unicode MS" w:hAnsi="Arial Unicode MS" w:cs="Arial Unicode MS" w:hint="eastAsia"/>
                <w:color w:val="000000"/>
                <w:sz w:val="20"/>
                <w:szCs w:val="20"/>
              </w:rPr>
            </w:pPr>
            <w:r>
              <w:rPr>
                <w:color w:val="000000"/>
              </w:rPr>
              <w:t xml:space="preserve">管理費</w:t>
            </w:r>
          </w:p>
        </w:tc>
      </w:tr>
      <w:tr w:rsidR="004021E4" w:rsidRPr="00DD54D3" w14:paraId="68F54FAF" w14:textId="77777777" w:rsidTr="004021E4">
        <w:trPr>
          <w:trHeight w:val="300"/>
          <w:trPrChange w:id="52" w:author="Yolanda Z" w:date="2024-10-18T04:46:00Z" w16du:dateUtc="2024-10-17T20:46:00Z">
            <w:trPr>
              <w:gridAfter w:val="0"/>
              <w:trHeight w:val="300"/>
            </w:trPr>
          </w:trPrChange>
        </w:trPr>
        <w:tc>
          <w:tcPr>
            <w:tcW w:w="2837" w:type="dxa"/>
            <w:tcBorders>
              <w:top w:val="nil"/>
              <w:left w:val="nil"/>
              <w:bottom w:val="single" w:sz="8" w:space="0" w:color="000000"/>
              <w:right w:val="single" w:sz="8" w:space="0" w:color="000000"/>
            </w:tcBorders>
            <w:shd w:val="clear" w:color="000000" w:fill="F2F2F2"/>
            <w:noWrap/>
            <w:vAlign w:val="center"/>
            <w:hideMark/>
            <w:tcPrChange w:id="53" w:author="Yolanda Z" w:date="2024-10-18T04:46:00Z" w16du:dateUtc="2024-10-17T20:46:00Z">
              <w:tcPr>
                <w:tcW w:w="2837" w:type="dxa"/>
                <w:gridSpan w:val="2"/>
                <w:tcBorders>
                  <w:top w:val="nil"/>
                  <w:left w:val="nil"/>
                  <w:bottom w:val="single" w:sz="8" w:space="0" w:color="000000"/>
                  <w:right w:val="single" w:sz="8" w:space="0" w:color="000000"/>
                </w:tcBorders>
                <w:shd w:val="clear" w:color="000000" w:fill="F2F2F2"/>
                <w:noWrap/>
                <w:vAlign w:val="center"/>
                <w:hideMark/>
              </w:tcPr>
            </w:tcPrChange>
          </w:tcPr>
          <w:p w14:paraId="6AD0756F" w14:textId="6F215AB2">
            <w:pPr>
              <w:rPr>
                <w:rFonts w:ascii="Arial Unicode MS" w:eastAsia="Arial Unicode MS" w:hAnsi="Arial Unicode MS" w:cs="Arial Unicode MS" w:hint="eastAsia"/>
                <w:color w:val="000000"/>
                <w:sz w:val="20"/>
                <w:szCs w:val="20"/>
              </w:rPr>
            </w:pPr>
            <w:r>
              <w:rPr>
                <w:color w:val="000000"/>
              </w:rPr>
              <w:t xml:space="preserve">加：その他の収益</w:t>
            </w:r>
          </w:p>
        </w:tc>
      </w:tr>
      <w:tr w:rsidR="004021E4" w:rsidRPr="00DD54D3" w14:paraId="1234C8F7" w14:textId="77777777" w:rsidTr="004021E4">
        <w:trPr>
          <w:trHeight w:val="300"/>
          <w:trPrChange w:id="56" w:author="Yolanda Z" w:date="2024-10-18T04:46:00Z" w16du:dateUtc="2024-10-17T20:46:00Z">
            <w:trPr>
              <w:gridAfter w:val="0"/>
              <w:trHeight w:val="300"/>
            </w:trPr>
          </w:trPrChange>
        </w:trPr>
        <w:tc>
          <w:tcPr>
            <w:tcW w:w="2837" w:type="dxa"/>
            <w:tcBorders>
              <w:top w:val="nil"/>
              <w:left w:val="nil"/>
              <w:bottom w:val="nil"/>
              <w:right w:val="single" w:sz="8" w:space="0" w:color="000000"/>
            </w:tcBorders>
            <w:shd w:val="clear" w:color="000000" w:fill="F2F2F2"/>
            <w:noWrap/>
            <w:vAlign w:val="center"/>
            <w:hideMark/>
            <w:tcPrChange w:id="57" w:author="Yolanda Z" w:date="2024-10-18T04:46:00Z" w16du:dateUtc="2024-10-17T20:46:00Z">
              <w:tcPr>
                <w:tcW w:w="2837" w:type="dxa"/>
                <w:gridSpan w:val="2"/>
                <w:tcBorders>
                  <w:top w:val="nil"/>
                  <w:left w:val="nil"/>
                  <w:bottom w:val="nil"/>
                  <w:right w:val="single" w:sz="8" w:space="0" w:color="000000"/>
                </w:tcBorders>
                <w:shd w:val="clear" w:color="000000" w:fill="F2F2F2"/>
                <w:noWrap/>
                <w:vAlign w:val="center"/>
                <w:hideMark/>
              </w:tcPr>
            </w:tcPrChange>
          </w:tcPr>
          <w:p w14:paraId="401BFC79" w14:textId="721F868C">
            <w:pPr>
              <w:rPr>
                <w:rFonts w:ascii="Arial Unicode MS" w:eastAsia="Arial Unicode MS" w:hAnsi="Arial Unicode MS" w:cs="Arial Unicode MS" w:hint="eastAsia"/>
                <w:color w:val="000000"/>
                <w:sz w:val="20"/>
                <w:szCs w:val="20"/>
                <w:lang w:eastAsia="zh-CN"/>
              </w:rPr>
            </w:pPr>
            <w:r>
              <w:rPr>
                <w:color w:val="000000"/>
              </w:rPr>
              <w:t xml:space="preserve">投資収益（損失は「-」で表示）</w:t>
            </w:r>
          </w:p>
        </w:tc>
      </w:tr>
      <w:tr w:rsidR="004021E4" w:rsidRPr="00DD54D3" w14:paraId="50123FA7" w14:textId="77777777" w:rsidTr="004021E4">
        <w:trPr>
          <w:trHeight w:val="300"/>
          <w:trPrChange w:id="62" w:author="Yolanda Z" w:date="2024-10-18T04:46:00Z" w16du:dateUtc="2024-10-17T20:46:00Z">
            <w:trPr>
              <w:gridAfter w:val="0"/>
              <w:trHeight w:val="300"/>
            </w:trPr>
          </w:trPrChange>
        </w:trPr>
        <w:tc>
          <w:tcPr>
            <w:tcW w:w="2837" w:type="dxa"/>
            <w:tcBorders>
              <w:top w:val="nil"/>
              <w:left w:val="nil"/>
              <w:bottom w:val="single" w:sz="8" w:space="0" w:color="000000"/>
              <w:right w:val="single" w:sz="8" w:space="0" w:color="000000"/>
            </w:tcBorders>
            <w:shd w:val="clear" w:color="000000" w:fill="F2F2F2"/>
            <w:noWrap/>
            <w:vAlign w:val="center"/>
            <w:hideMark/>
            <w:tcPrChange w:id="63" w:author="Yolanda Z" w:date="2024-10-18T04:46:00Z" w16du:dateUtc="2024-10-17T20:46:00Z">
              <w:tcPr>
                <w:tcW w:w="2837" w:type="dxa"/>
                <w:gridSpan w:val="2"/>
                <w:tcBorders>
                  <w:top w:val="nil"/>
                  <w:left w:val="nil"/>
                  <w:bottom w:val="single" w:sz="8" w:space="0" w:color="000000"/>
                  <w:right w:val="single" w:sz="8" w:space="0" w:color="000000"/>
                </w:tcBorders>
                <w:shd w:val="clear" w:color="000000" w:fill="F2F2F2"/>
                <w:noWrap/>
                <w:vAlign w:val="center"/>
                <w:hideMark/>
              </w:tcPr>
            </w:tcPrChange>
          </w:tcPr>
          <w:p w14:paraId="594A5BB5" w14:textId="7D779517">
            <w:pPr>
              <w:rPr>
                <w:rFonts w:ascii="Arial Unicode MS" w:eastAsia="Arial Unicode MS" w:hAnsi="Arial Unicode MS" w:cs="Arial Unicode MS" w:hint="eastAsia"/>
                <w:color w:val="000000"/>
                <w:sz w:val="20"/>
                <w:szCs w:val="20"/>
                <w:lang w:eastAsia="zh-CN"/>
              </w:rPr>
            </w:pPr>
            <w:r>
              <w:rPr>
                <w:color w:val="000000"/>
              </w:rPr>
              <w:t xml:space="preserve">うち：関連会社および共同事業への投資収益</w:t>
            </w:r>
          </w:p>
        </w:tc>
      </w:tr>
      <w:tr w:rsidR="004021E4" w:rsidRPr="00DD54D3" w14:paraId="31D5B4AE" w14:textId="77777777" w:rsidTr="004021E4">
        <w:trPr>
          <w:trHeight w:val="300"/>
          <w:trPrChange w:id="67" w:author="Yolanda Z" w:date="2024-10-18T04:46:00Z" w16du:dateUtc="2024-10-17T20:46:00Z">
            <w:trPr>
              <w:gridAfter w:val="0"/>
              <w:trHeight w:val="300"/>
            </w:trPr>
          </w:trPrChange>
        </w:trPr>
        <w:tc>
          <w:tcPr>
            <w:tcW w:w="2837" w:type="dxa"/>
            <w:tcBorders>
              <w:top w:val="nil"/>
              <w:left w:val="nil"/>
              <w:bottom w:val="nil"/>
              <w:right w:val="single" w:sz="8" w:space="0" w:color="000000"/>
            </w:tcBorders>
            <w:shd w:val="clear" w:color="000000" w:fill="F2F2F2"/>
            <w:noWrap/>
            <w:vAlign w:val="center"/>
            <w:hideMark/>
            <w:tcPrChange w:id="68" w:author="Yolanda Z" w:date="2024-10-18T04:46:00Z" w16du:dateUtc="2024-10-17T20:46:00Z">
              <w:tcPr>
                <w:tcW w:w="2837" w:type="dxa"/>
                <w:gridSpan w:val="2"/>
                <w:tcBorders>
                  <w:top w:val="nil"/>
                  <w:left w:val="nil"/>
                  <w:bottom w:val="nil"/>
                  <w:right w:val="single" w:sz="8" w:space="0" w:color="000000"/>
                </w:tcBorders>
                <w:shd w:val="clear" w:color="000000" w:fill="F2F2F2"/>
                <w:noWrap/>
                <w:vAlign w:val="center"/>
                <w:hideMark/>
              </w:tcPr>
            </w:tcPrChange>
          </w:tcPr>
          <w:p w14:paraId="7129AAAD" w14:textId="7BF2E73A">
            <w:pPr>
              <w:rPr>
                <w:rFonts w:ascii="Arial Unicode MS" w:eastAsia="Arial Unicode MS" w:hAnsi="Arial Unicode MS" w:cs="Arial Unicode MS" w:hint="eastAsia"/>
                <w:color w:val="000000"/>
                <w:sz w:val="20"/>
                <w:szCs w:val="20"/>
              </w:rPr>
            </w:pPr>
            <w:r>
              <w:rPr>
                <w:color w:val="000000"/>
              </w:rPr>
              <w:t xml:space="preserve">減：法人税等</w:t>
            </w:r>
          </w:p>
        </w:tc>
      </w:tr>
      <w:tr w:rsidR="004021E4" w:rsidRPr="00DD54D3" w14:paraId="2BE8ED06" w14:textId="77777777" w:rsidTr="004021E4">
        <w:trPr>
          <w:trHeight w:val="300"/>
          <w:trPrChange w:id="72" w:author="Yolanda Z" w:date="2024-10-18T04:46:00Z" w16du:dateUtc="2024-10-17T20:46:00Z">
            <w:trPr>
              <w:gridAfter w:val="0"/>
              <w:trHeight w:val="300"/>
            </w:trPr>
          </w:trPrChange>
        </w:trPr>
        <w:tc>
          <w:tcPr>
            <w:tcW w:w="2837" w:type="dxa"/>
            <w:tcBorders>
              <w:top w:val="nil"/>
              <w:left w:val="nil"/>
              <w:bottom w:val="single" w:sz="8" w:space="0" w:color="000000"/>
              <w:right w:val="single" w:sz="8" w:space="0" w:color="000000"/>
            </w:tcBorders>
            <w:shd w:val="clear" w:color="000000" w:fill="F2F2F2"/>
            <w:noWrap/>
            <w:vAlign w:val="center"/>
            <w:hideMark/>
            <w:tcPrChange w:id="73" w:author="Yolanda Z" w:date="2024-10-18T04:46:00Z" w16du:dateUtc="2024-10-17T20:46:00Z">
              <w:tcPr>
                <w:tcW w:w="2837" w:type="dxa"/>
                <w:gridSpan w:val="2"/>
                <w:tcBorders>
                  <w:top w:val="nil"/>
                  <w:left w:val="nil"/>
                  <w:bottom w:val="single" w:sz="8" w:space="0" w:color="000000"/>
                  <w:right w:val="single" w:sz="8" w:space="0" w:color="000000"/>
                </w:tcBorders>
                <w:shd w:val="clear" w:color="000000" w:fill="F2F2F2"/>
                <w:noWrap/>
                <w:vAlign w:val="center"/>
                <w:hideMark/>
              </w:tcPr>
            </w:tcPrChange>
          </w:tcPr>
          <w:p w14:paraId="7085631C" w14:textId="13B1AEB0">
            <w:pPr>
              <w:rPr>
                <w:rFonts w:ascii="Arial Unicode MS" w:eastAsia="Arial Unicode MS" w:hAnsi="Arial Unicode MS" w:cs="Arial Unicode MS" w:hint="eastAsia"/>
                <w:color w:val="000000"/>
                <w:sz w:val="20"/>
                <w:szCs w:val="20"/>
                <w:lang w:eastAsia="zh-CN"/>
              </w:rPr>
            </w:pPr>
            <w:r>
              <w:rPr>
                <w:color w:val="000000"/>
              </w:rPr>
              <w:t xml:space="preserve">（一）親会社の株主に帰属するその他の包括利益の税引後純額</w:t>
            </w:r>
          </w:p>
        </w:tc>
      </w:tr>
      <w:tr w:rsidR="004021E4" w:rsidRPr="00DD54D3" w14:paraId="11B26649" w14:textId="77777777" w:rsidTr="004021E4">
        <w:trPr>
          <w:trHeight w:val="300"/>
          <w:trPrChange w:id="80" w:author="Yolanda Z" w:date="2024-10-18T04:46:00Z" w16du:dateUtc="2024-10-17T20:46:00Z">
            <w:trPr>
              <w:gridAfter w:val="0"/>
              <w:trHeight w:val="300"/>
            </w:trPr>
          </w:trPrChange>
        </w:trPr>
        <w:tc>
          <w:tcPr>
            <w:tcW w:w="2837" w:type="dxa"/>
            <w:tcBorders>
              <w:top w:val="nil"/>
              <w:left w:val="nil"/>
              <w:bottom w:val="nil"/>
              <w:right w:val="single" w:sz="8" w:space="0" w:color="000000"/>
            </w:tcBorders>
            <w:shd w:val="clear" w:color="000000" w:fill="F2F2F2"/>
            <w:noWrap/>
            <w:vAlign w:val="center"/>
            <w:hideMark/>
            <w:tcPrChange w:id="81" w:author="Yolanda Z" w:date="2024-10-18T04:46:00Z" w16du:dateUtc="2024-10-17T20:46:00Z">
              <w:tcPr>
                <w:tcW w:w="2837" w:type="dxa"/>
                <w:gridSpan w:val="2"/>
                <w:tcBorders>
                  <w:top w:val="nil"/>
                  <w:left w:val="nil"/>
                  <w:bottom w:val="nil"/>
                  <w:right w:val="single" w:sz="8" w:space="0" w:color="000000"/>
                </w:tcBorders>
                <w:shd w:val="clear" w:color="000000" w:fill="F2F2F2"/>
                <w:noWrap/>
                <w:vAlign w:val="center"/>
                <w:hideMark/>
              </w:tcPr>
            </w:tcPrChange>
          </w:tcPr>
          <w:p w14:paraId="394875F4" w14:textId="24CA24B8">
            <w:pPr>
              <w:rPr>
                <w:rFonts w:ascii="Arial Unicode MS" w:eastAsia="Arial Unicode MS" w:hAnsi="Arial Unicode MS" w:cs="Arial Unicode MS" w:hint="eastAsia"/>
                <w:color w:val="000000"/>
                <w:sz w:val="20"/>
                <w:szCs w:val="20"/>
                <w:lang w:eastAsia="zh-CN"/>
              </w:rPr>
            </w:pPr>
            <w:r>
              <w:rPr>
                <w:color w:val="000000"/>
              </w:rPr>
              <w:t xml:space="preserve">（1）確定給付型制度の変動額の再測定</w:t>
            </w:r>
          </w:p>
        </w:tc>
      </w:tr>
      <w:tr w:rsidR="004021E4" w:rsidRPr="00DD54D3" w14:paraId="0ECE9F0A" w14:textId="77777777" w:rsidTr="004021E4">
        <w:trPr>
          <w:trHeight w:val="300"/>
          <w:trPrChange w:id="84" w:author="Yolanda Z" w:date="2024-10-18T04:46:00Z" w16du:dateUtc="2024-10-17T20:46:00Z">
            <w:trPr>
              <w:gridAfter w:val="0"/>
              <w:trHeight w:val="300"/>
            </w:trPr>
          </w:trPrChange>
        </w:trPr>
        <w:tc>
          <w:tcPr>
            <w:tcW w:w="2837" w:type="dxa"/>
            <w:tcBorders>
              <w:top w:val="nil"/>
              <w:left w:val="nil"/>
              <w:bottom w:val="single" w:sz="8" w:space="0" w:color="000000"/>
              <w:right w:val="single" w:sz="8" w:space="0" w:color="000000"/>
            </w:tcBorders>
            <w:shd w:val="clear" w:color="000000" w:fill="F2F2F2"/>
            <w:noWrap/>
            <w:vAlign w:val="center"/>
            <w:hideMark/>
            <w:tcPrChange w:id="85" w:author="Yolanda Z" w:date="2024-10-18T04:46:00Z" w16du:dateUtc="2024-10-17T20:46:00Z">
              <w:tcPr>
                <w:tcW w:w="2837" w:type="dxa"/>
                <w:gridSpan w:val="2"/>
                <w:tcBorders>
                  <w:top w:val="nil"/>
                  <w:left w:val="nil"/>
                  <w:bottom w:val="single" w:sz="8" w:space="0" w:color="000000"/>
                  <w:right w:val="single" w:sz="8" w:space="0" w:color="000000"/>
                </w:tcBorders>
                <w:shd w:val="clear" w:color="000000" w:fill="F2F2F2"/>
                <w:noWrap/>
                <w:vAlign w:val="center"/>
                <w:hideMark/>
              </w:tcPr>
            </w:tcPrChange>
          </w:tcPr>
          <w:p w14:paraId="2B359FF9" w14:textId="6BD58166">
            <w:pPr>
              <w:rPr>
                <w:rFonts w:ascii="Arial Unicode MS" w:eastAsia="Arial Unicode MS" w:hAnsi="Arial Unicode MS" w:cs="Arial Unicode MS"/>
                <w:color w:val="000000"/>
                <w:sz w:val="20"/>
                <w:szCs w:val="20"/>
              </w:rPr>
            </w:pPr>
            <w:r>
              <w:rPr>
                <w:color w:val="000000"/>
              </w:rPr>
              <w:t xml:space="preserve">（</w:t>
            </w:r>
            <w:r>
              <w:rPr>
                <w:noProof/>
                <w:color w:val="000000"/>
              </w:rPr>
              <w:t xml:space="preserve">5）その他</w:t>
            </w:r>
          </w:p>
        </w:tc>
      </w:tr>
      <w:tr w:rsidR="004021E4" w:rsidRPr="00DD54D3" w14:paraId="3358ECA3" w14:textId="77777777" w:rsidTr="004021E4">
        <w:trPr>
          <w:trHeight w:val="300"/>
          <w:trPrChange w:id="90" w:author="Yolanda Z" w:date="2024-10-18T04:46:00Z" w16du:dateUtc="2024-10-17T20:46:00Z">
            <w:trPr>
              <w:gridAfter w:val="0"/>
              <w:trHeight w:val="300"/>
            </w:trPr>
          </w:trPrChange>
        </w:trPr>
        <w:tc>
          <w:tcPr>
            <w:tcW w:w="2837" w:type="dxa"/>
            <w:tcBorders>
              <w:top w:val="nil"/>
              <w:left w:val="nil"/>
              <w:bottom w:val="nil"/>
              <w:right w:val="single" w:sz="8" w:space="0" w:color="000000"/>
            </w:tcBorders>
            <w:shd w:val="clear" w:color="000000" w:fill="F2F2F2"/>
            <w:noWrap/>
            <w:vAlign w:val="center"/>
            <w:hideMark/>
            <w:tcPrChange w:id="91" w:author="Yolanda Z" w:date="2024-10-18T04:46:00Z" w16du:dateUtc="2024-10-17T20:46:00Z">
              <w:tcPr>
                <w:tcW w:w="2837" w:type="dxa"/>
                <w:gridSpan w:val="2"/>
                <w:tcBorders>
                  <w:top w:val="nil"/>
                  <w:left w:val="nil"/>
                  <w:bottom w:val="nil"/>
                  <w:right w:val="single" w:sz="8" w:space="0" w:color="000000"/>
                </w:tcBorders>
                <w:shd w:val="clear" w:color="000000" w:fill="F2F2F2"/>
                <w:noWrap/>
                <w:vAlign w:val="center"/>
                <w:hideMark/>
              </w:tcPr>
            </w:tcPrChange>
          </w:tcPr>
          <w:p w14:paraId="5A3521A4" w14:textId="1511E69D">
            <w:pPr>
              <w:rPr>
                <w:rFonts w:ascii="Arial Unicode MS" w:eastAsia="Arial Unicode MS" w:hAnsi="Arial Unicode MS" w:cs="Arial Unicode MS"/>
                <w:color w:val="000000"/>
                <w:sz w:val="20"/>
                <w:szCs w:val="20"/>
                <w:lang w:eastAsia="zh-CN"/>
              </w:rPr>
            </w:pPr>
            <w:r>
              <w:rPr>
                <w:noProof/>
                <w:color w:val="000000"/>
              </w:rPr>
              <w:t xml:space="preserve">2、損益に再分類されるその他の包括利益</w:t>
            </w:r>
          </w:p>
        </w:tc>
      </w:tr>
      <w:tr w:rsidR="004021E4" w:rsidRPr="00DD54D3" w14:paraId="6D3C136C" w14:textId="77777777" w:rsidTr="004021E4">
        <w:trPr>
          <w:trHeight w:val="300"/>
          <w:trPrChange w:id="94" w:author="Yolanda Z" w:date="2024-10-18T04:46:00Z" w16du:dateUtc="2024-10-17T20:46:00Z">
            <w:trPr>
              <w:gridAfter w:val="0"/>
              <w:trHeight w:val="300"/>
            </w:trPr>
          </w:trPrChange>
        </w:trPr>
        <w:tc>
          <w:tcPr>
            <w:tcW w:w="2837" w:type="dxa"/>
            <w:tcBorders>
              <w:top w:val="nil"/>
              <w:left w:val="nil"/>
              <w:bottom w:val="single" w:sz="8" w:space="0" w:color="000000"/>
              <w:right w:val="single" w:sz="8" w:space="0" w:color="000000"/>
            </w:tcBorders>
            <w:shd w:val="clear" w:color="000000" w:fill="F2F2F2"/>
            <w:noWrap/>
            <w:vAlign w:val="center"/>
            <w:hideMark/>
            <w:tcPrChange w:id="95" w:author="Yolanda Z" w:date="2024-10-18T04:46:00Z" w16du:dateUtc="2024-10-17T20:46:00Z">
              <w:tcPr>
                <w:tcW w:w="2837" w:type="dxa"/>
                <w:gridSpan w:val="2"/>
                <w:tcBorders>
                  <w:top w:val="nil"/>
                  <w:left w:val="nil"/>
                  <w:bottom w:val="single" w:sz="8" w:space="0" w:color="000000"/>
                  <w:right w:val="single" w:sz="8" w:space="0" w:color="000000"/>
                </w:tcBorders>
                <w:shd w:val="clear" w:color="000000" w:fill="F2F2F2"/>
                <w:noWrap/>
                <w:vAlign w:val="center"/>
                <w:hideMark/>
              </w:tcPr>
            </w:tcPrChange>
          </w:tcPr>
          <w:p w14:paraId="09E670A2" w14:textId="55DEB480">
            <w:pPr>
              <w:rPr>
                <w:rFonts w:ascii="Arial Unicode MS" w:eastAsia="Arial Unicode MS" w:hAnsi="Arial Unicode MS" w:cs="Arial Unicode MS" w:hint="eastAsia"/>
                <w:color w:val="000000"/>
                <w:sz w:val="20"/>
                <w:szCs w:val="20"/>
                <w:lang w:eastAsia="zh-CN"/>
              </w:rPr>
            </w:pPr>
            <w:r>
              <w:rPr>
                <w:color w:val="000000"/>
              </w:rPr>
              <w:t xml:space="preserve">（1）持分法による</w:t>
            </w:r>
            <w:r>
              <w:rPr>
                <w:noProof/>
                <w:color w:val="000000"/>
              </w:rPr>
              <w:t xml:space="preserve">損益振替可能なその他の包括利益</w:t>
            </w:r>
          </w:p>
        </w:tc>
      </w:tr>
      <w:tr w:rsidR="004021E4" w:rsidRPr="00DD54D3" w14:paraId="369ABE32" w14:textId="77777777" w:rsidTr="004021E4">
        <w:trPr>
          <w:trHeight w:val="300"/>
          <w:trPrChange w:id="98" w:author="Yolanda Z" w:date="2024-10-18T04:46:00Z" w16du:dateUtc="2024-10-17T20:46:00Z">
            <w:trPr>
              <w:gridAfter w:val="0"/>
              <w:trHeight w:val="300"/>
            </w:trPr>
          </w:trPrChange>
        </w:trPr>
        <w:tc>
          <w:tcPr>
            <w:tcW w:w="2837" w:type="dxa"/>
            <w:tcBorders>
              <w:top w:val="nil"/>
              <w:left w:val="nil"/>
              <w:bottom w:val="nil"/>
              <w:right w:val="single" w:sz="8" w:space="0" w:color="000000"/>
            </w:tcBorders>
            <w:shd w:val="clear" w:color="000000" w:fill="F2F2F2"/>
            <w:noWrap/>
            <w:vAlign w:val="center"/>
            <w:hideMark/>
            <w:tcPrChange w:id="99" w:author="Yolanda Z" w:date="2024-10-18T04:46:00Z" w16du:dateUtc="2024-10-17T20:46:00Z">
              <w:tcPr>
                <w:tcW w:w="2837" w:type="dxa"/>
                <w:gridSpan w:val="2"/>
                <w:tcBorders>
                  <w:top w:val="nil"/>
                  <w:left w:val="nil"/>
                  <w:bottom w:val="nil"/>
                  <w:right w:val="single" w:sz="8" w:space="0" w:color="000000"/>
                </w:tcBorders>
                <w:shd w:val="clear" w:color="000000" w:fill="F2F2F2"/>
                <w:noWrap/>
                <w:vAlign w:val="center"/>
                <w:hideMark/>
              </w:tcPr>
            </w:tcPrChange>
          </w:tcPr>
          <w:p w14:paraId="155C5301" w14:textId="7D941AB3">
            <w:pPr>
              <w:rPr>
                <w:rFonts w:ascii="Arial Unicode MS" w:eastAsia="Arial Unicode MS" w:hAnsi="Arial Unicode MS" w:cs="Arial Unicode MS" w:hint="eastAsia"/>
                <w:color w:val="000000"/>
                <w:sz w:val="20"/>
                <w:szCs w:val="20"/>
                <w:lang w:eastAsia="zh-CN"/>
              </w:rPr>
            </w:pPr>
            <w:r>
              <w:rPr>
                <w:color w:val="000000"/>
              </w:rPr>
              <w:t xml:space="preserve">#</w:t>
            </w:r>
          </w:p>
        </w:tc>
      </w:tr>
      <w:tr w:rsidR="004021E4" w:rsidRPr="00DD54D3" w14:paraId="066FB386" w14:textId="77777777" w:rsidTr="004021E4">
        <w:trPr>
          <w:trHeight w:val="300"/>
          <w:trPrChange w:id="102" w:author="Yolanda Z" w:date="2024-10-18T04:46:00Z" w16du:dateUtc="2024-10-17T20:46:00Z">
            <w:trPr>
              <w:gridAfter w:val="0"/>
              <w:trHeight w:val="300"/>
            </w:trPr>
          </w:trPrChange>
        </w:trPr>
        <w:tc>
          <w:tcPr>
            <w:tcW w:w="2837" w:type="dxa"/>
            <w:tcBorders>
              <w:top w:val="nil"/>
              <w:left w:val="nil"/>
              <w:bottom w:val="single" w:sz="8" w:space="0" w:color="000000"/>
              <w:right w:val="single" w:sz="8" w:space="0" w:color="000000"/>
            </w:tcBorders>
            <w:shd w:val="clear" w:color="000000" w:fill="F2F2F2"/>
            <w:noWrap/>
            <w:vAlign w:val="center"/>
            <w:hideMark/>
            <w:tcPrChange w:id="103" w:author="Yolanda Z" w:date="2024-10-18T04:46:00Z" w16du:dateUtc="2024-10-17T20:46:00Z">
              <w:tcPr>
                <w:tcW w:w="2837" w:type="dxa"/>
                <w:gridSpan w:val="2"/>
                <w:tcBorders>
                  <w:top w:val="nil"/>
                  <w:left w:val="nil"/>
                  <w:bottom w:val="single" w:sz="8" w:space="0" w:color="000000"/>
                  <w:right w:val="single" w:sz="8" w:space="0" w:color="000000"/>
                </w:tcBorders>
                <w:shd w:val="clear" w:color="000000" w:fill="F2F2F2"/>
                <w:noWrap/>
                <w:vAlign w:val="center"/>
                <w:hideMark/>
              </w:tcPr>
            </w:tcPrChange>
          </w:tcPr>
          <w:p w14:paraId="550CCC21" w14:textId="53D2C3B7">
            <w:pPr>
              <w:rPr>
                <w:rFonts w:ascii="Arial Unicode MS" w:eastAsia="Arial Unicode MS" w:hAnsi="Arial Unicode MS" w:cs="Arial Unicode MS" w:hint="eastAsia"/>
                <w:color w:val="000000"/>
                <w:sz w:val="20"/>
                <w:szCs w:val="20"/>
                <w:lang w:eastAsia="zh-CN"/>
              </w:rPr>
            </w:pPr>
            <w:r>
              <w:rPr>
                <w:color w:val="000000"/>
              </w:rPr>
              <w:t xml:space="preserve">（2）</w:t>
            </w:r>
            <w:r>
              <w:rPr>
                <w:noProof/>
                <w:color w:val="000000"/>
              </w:rPr>
              <w:t xml:space="preserve">その他の債券投資の公正価値変動</w:t>
            </w:r>
          </w:p>
        </w:tc>
      </w:tr>
      <w:tr w:rsidR="004021E4" w:rsidRPr="00DD54D3" w14:paraId="033891E0" w14:textId="77777777" w:rsidTr="004021E4">
        <w:trPr>
          <w:trHeight w:val="300"/>
          <w:trPrChange w:id="106" w:author="Yolanda Z" w:date="2024-10-18T04:46:00Z" w16du:dateUtc="2024-10-17T20:46:00Z">
            <w:trPr>
              <w:gridAfter w:val="0"/>
              <w:trHeight w:val="300"/>
            </w:trPr>
          </w:trPrChange>
        </w:trPr>
        <w:tc>
          <w:tcPr>
            <w:tcW w:w="2837" w:type="dxa"/>
            <w:tcBorders>
              <w:top w:val="nil"/>
              <w:left w:val="nil"/>
              <w:bottom w:val="nil"/>
              <w:right w:val="single" w:sz="8" w:space="0" w:color="000000"/>
            </w:tcBorders>
            <w:shd w:val="clear" w:color="000000" w:fill="F2F2F2"/>
            <w:noWrap/>
            <w:vAlign w:val="center"/>
            <w:hideMark/>
            <w:tcPrChange w:id="107" w:author="Yolanda Z" w:date="2024-10-18T04:46:00Z" w16du:dateUtc="2024-10-17T20:46:00Z">
              <w:tcPr>
                <w:tcW w:w="2837" w:type="dxa"/>
                <w:gridSpan w:val="2"/>
                <w:tcBorders>
                  <w:top w:val="nil"/>
                  <w:left w:val="nil"/>
                  <w:bottom w:val="nil"/>
                  <w:right w:val="single" w:sz="8" w:space="0" w:color="000000"/>
                </w:tcBorders>
                <w:shd w:val="clear" w:color="000000" w:fill="F2F2F2"/>
                <w:noWrap/>
                <w:vAlign w:val="center"/>
                <w:hideMark/>
              </w:tcPr>
            </w:tcPrChange>
          </w:tcPr>
          <w:p w14:paraId="63723B20" w14:textId="5D23464E">
            <w:pPr>
              <w:rPr>
                <w:rFonts w:ascii="Arial Unicode MS" w:eastAsia="Arial Unicode MS" w:hAnsi="Arial Unicode MS" w:cs="Arial Unicode MS"/>
                <w:color w:val="000000"/>
                <w:sz w:val="20"/>
                <w:szCs w:val="20"/>
                <w:lang w:eastAsia="zh-CN"/>
              </w:rPr>
            </w:pPr>
            <w:r>
              <w:rPr>
                <w:color w:val="000000"/>
              </w:rPr>
              <w:t xml:space="preserve">（3）</w:t>
            </w:r>
            <w:r>
              <w:rPr>
                <w:noProof/>
                <w:color w:val="000000"/>
              </w:rPr>
              <w:t xml:space="preserve">金融資産の再分類によるその他の包括利益への計上額</w:t>
            </w:r>
          </w:p>
        </w:tc>
      </w:tr>
      <w:tr w:rsidR="004021E4" w:rsidRPr="00DD54D3" w14:paraId="78CB0535" w14:textId="77777777" w:rsidTr="004021E4">
        <w:trPr>
          <w:trHeight w:val="300"/>
          <w:trPrChange w:id="110" w:author="Yolanda Z" w:date="2024-10-18T04:46:00Z" w16du:dateUtc="2024-10-17T20:46:00Z">
            <w:trPr>
              <w:gridAfter w:val="0"/>
              <w:trHeight w:val="300"/>
            </w:trPr>
          </w:trPrChange>
        </w:trPr>
        <w:tc>
          <w:tcPr>
            <w:tcW w:w="2837" w:type="dxa"/>
            <w:tcBorders>
              <w:top w:val="nil"/>
              <w:left w:val="nil"/>
              <w:bottom w:val="single" w:sz="8" w:space="0" w:color="000000"/>
              <w:right w:val="single" w:sz="8" w:space="0" w:color="000000"/>
            </w:tcBorders>
            <w:shd w:val="clear" w:color="000000" w:fill="F2F2F2"/>
            <w:noWrap/>
            <w:vAlign w:val="center"/>
            <w:hideMark/>
            <w:tcPrChange w:id="111" w:author="Yolanda Z" w:date="2024-10-18T04:46:00Z" w16du:dateUtc="2024-10-17T20:46:00Z">
              <w:tcPr>
                <w:tcW w:w="2837" w:type="dxa"/>
                <w:gridSpan w:val="2"/>
                <w:tcBorders>
                  <w:top w:val="nil"/>
                  <w:left w:val="nil"/>
                  <w:bottom w:val="single" w:sz="8" w:space="0" w:color="000000"/>
                  <w:right w:val="single" w:sz="8" w:space="0" w:color="000000"/>
                </w:tcBorders>
                <w:shd w:val="clear" w:color="000000" w:fill="F2F2F2"/>
                <w:noWrap/>
                <w:vAlign w:val="center"/>
                <w:hideMark/>
              </w:tcPr>
            </w:tcPrChange>
          </w:tcPr>
          <w:p w14:paraId="5054C359" w14:textId="0789AEB1">
            <w:pPr>
              <w:rPr>
                <w:rFonts w:ascii="Arial Unicode MS" w:eastAsia="Arial Unicode MS" w:hAnsi="Arial Unicode MS" w:cs="Arial Unicode MS" w:hint="eastAsia"/>
                <w:color w:val="000000"/>
                <w:sz w:val="20"/>
                <w:szCs w:val="20"/>
                <w:lang w:eastAsia="zh-CN"/>
              </w:rPr>
            </w:pPr>
            <w:r>
              <w:rPr>
                <w:color w:val="000000"/>
              </w:rPr>
              <w:t xml:space="preserve">（4）</w:t>
            </w:r>
            <w:r>
              <w:rPr>
                <w:noProof/>
                <w:color w:val="000000"/>
              </w:rPr>
              <w:t xml:space="preserve">その他の債券投資に係る信用減損引当金</w:t>
            </w:r>
          </w:p>
        </w:tc>
      </w:tr>
      <w:tr w:rsidR="004021E4" w:rsidRPr="00DD54D3" w14:paraId="5ABEDE9B" w14:textId="77777777" w:rsidTr="004021E4">
        <w:trPr>
          <w:trHeight w:val="300"/>
          <w:trPrChange w:id="114" w:author="Yolanda Z" w:date="2024-10-18T04:46:00Z" w16du:dateUtc="2024-10-17T20:46:00Z">
            <w:trPr>
              <w:gridAfter w:val="0"/>
              <w:trHeight w:val="300"/>
            </w:trPr>
          </w:trPrChange>
        </w:trPr>
        <w:tc>
          <w:tcPr>
            <w:tcW w:w="2837" w:type="dxa"/>
            <w:tcBorders>
              <w:top w:val="nil"/>
              <w:left w:val="nil"/>
              <w:bottom w:val="nil"/>
              <w:right w:val="single" w:sz="8" w:space="0" w:color="000000"/>
            </w:tcBorders>
            <w:shd w:val="clear" w:color="000000" w:fill="F2F2F2"/>
            <w:noWrap/>
            <w:vAlign w:val="center"/>
            <w:hideMark/>
            <w:tcPrChange w:id="115" w:author="Yolanda Z" w:date="2024-10-18T04:46:00Z" w16du:dateUtc="2024-10-17T20:46:00Z">
              <w:tcPr>
                <w:tcW w:w="2837" w:type="dxa"/>
                <w:gridSpan w:val="2"/>
                <w:tcBorders>
                  <w:top w:val="nil"/>
                  <w:left w:val="nil"/>
                  <w:bottom w:val="nil"/>
                  <w:right w:val="single" w:sz="8" w:space="0" w:color="000000"/>
                </w:tcBorders>
                <w:shd w:val="clear" w:color="000000" w:fill="F2F2F2"/>
                <w:noWrap/>
                <w:vAlign w:val="center"/>
                <w:hideMark/>
              </w:tcPr>
            </w:tcPrChange>
          </w:tcPr>
          <w:p w14:paraId="0116A596" w14:textId="4D2012DB">
            <w:pPr>
              <w:rPr>
                <w:rFonts w:ascii="Arial Unicode MS" w:eastAsia="Arial Unicode MS" w:hAnsi="Arial Unicode MS" w:cs="Arial Unicode MS" w:hint="eastAsia"/>
                <w:color w:val="000000"/>
                <w:sz w:val="20"/>
                <w:szCs w:val="20"/>
                <w:lang w:eastAsia="zh-CN"/>
              </w:rPr>
            </w:pPr>
            <w:r>
              <w:rPr>
                <w:color w:val="000000"/>
              </w:rPr>
              <w:t xml:space="preserve">（5）キャッシュ</w:t>
            </w:r>
            <w:r>
              <w:rPr>
                <w:noProof/>
                <w:color w:val="000000"/>
              </w:rPr>
              <w:t xml:space="preserve">フローヘッジ準備金（キャッシュフローヘッジ損益の有効部分）</w:t>
            </w:r>
          </w:p>
        </w:tc>
      </w:tr>
      <w:tr w:rsidR="004021E4" w:rsidRPr="00DD54D3" w14:paraId="2B0D677D" w14:textId="77777777" w:rsidTr="004021E4">
        <w:trPr>
          <w:trHeight w:val="300"/>
          <w:trPrChange w:id="118" w:author="Yolanda Z" w:date="2024-10-18T04:46:00Z" w16du:dateUtc="2024-10-17T20:46:00Z">
            <w:trPr>
              <w:gridAfter w:val="0"/>
              <w:trHeight w:val="300"/>
            </w:trPr>
          </w:trPrChange>
        </w:trPr>
        <w:tc>
          <w:tcPr>
            <w:tcW w:w="2837" w:type="dxa"/>
            <w:tcBorders>
              <w:top w:val="nil"/>
              <w:left w:val="nil"/>
              <w:bottom w:val="single" w:sz="8" w:space="0" w:color="000000"/>
              <w:right w:val="single" w:sz="8" w:space="0" w:color="000000"/>
            </w:tcBorders>
            <w:shd w:val="clear" w:color="000000" w:fill="F2F2F2"/>
            <w:noWrap/>
            <w:vAlign w:val="center"/>
            <w:hideMark/>
            <w:tcPrChange w:id="119" w:author="Yolanda Z" w:date="2024-10-18T04:46:00Z" w16du:dateUtc="2024-10-17T20:46:00Z">
              <w:tcPr>
                <w:tcW w:w="2837" w:type="dxa"/>
                <w:gridSpan w:val="2"/>
                <w:tcBorders>
                  <w:top w:val="nil"/>
                  <w:left w:val="nil"/>
                  <w:bottom w:val="single" w:sz="8" w:space="0" w:color="000000"/>
                  <w:right w:val="single" w:sz="8" w:space="0" w:color="000000"/>
                </w:tcBorders>
                <w:shd w:val="clear" w:color="000000" w:fill="F2F2F2"/>
                <w:noWrap/>
                <w:vAlign w:val="center"/>
                <w:hideMark/>
              </w:tcPr>
            </w:tcPrChange>
          </w:tcPr>
          <w:p w14:paraId="1F4C8571" w14:textId="7FE2DB34">
            <w:pPr>
              <w:rPr>
                <w:rFonts w:ascii="Arial Unicode MS" w:eastAsia="Arial Unicode MS" w:hAnsi="Arial Unicode MS" w:cs="Arial Unicode MS"/>
                <w:color w:val="000000"/>
                <w:sz w:val="20"/>
                <w:szCs w:val="20"/>
                <w:lang w:eastAsia="zh-CN"/>
              </w:rPr>
            </w:pPr>
            <w:r>
              <w:rPr>
                <w:noProof/>
                <w:color w:val="000000"/>
              </w:rPr>
              <w:t xml:space="preserve">（6）外貨換算調整額</w:t>
            </w:r>
          </w:p>
        </w:tc>
      </w:tr>
      <w:tr w:rsidR="004021E4" w:rsidRPr="00DD54D3" w14:paraId="060EEEFE" w14:textId="77777777" w:rsidTr="004021E4">
        <w:trPr>
          <w:trHeight w:val="300"/>
          <w:trPrChange w:id="122" w:author="Yolanda Z" w:date="2024-10-18T04:46:00Z" w16du:dateUtc="2024-10-17T20:46:00Z">
            <w:trPr>
              <w:gridAfter w:val="0"/>
              <w:trHeight w:val="300"/>
            </w:trPr>
          </w:trPrChange>
        </w:trPr>
        <w:tc>
          <w:tcPr>
            <w:tcW w:w="2837" w:type="dxa"/>
            <w:tcBorders>
              <w:top w:val="nil"/>
              <w:left w:val="nil"/>
              <w:bottom w:val="nil"/>
              <w:right w:val="single" w:sz="8" w:space="0" w:color="000000"/>
            </w:tcBorders>
            <w:shd w:val="clear" w:color="000000" w:fill="F2F2F2"/>
            <w:noWrap/>
            <w:vAlign w:val="center"/>
            <w:hideMark/>
            <w:tcPrChange w:id="123" w:author="Yolanda Z" w:date="2024-10-18T04:46:00Z" w16du:dateUtc="2024-10-17T20:46:00Z">
              <w:tcPr>
                <w:tcW w:w="2837" w:type="dxa"/>
                <w:gridSpan w:val="2"/>
                <w:tcBorders>
                  <w:top w:val="nil"/>
                  <w:left w:val="nil"/>
                  <w:bottom w:val="nil"/>
                  <w:right w:val="single" w:sz="8" w:space="0" w:color="000000"/>
                </w:tcBorders>
                <w:shd w:val="clear" w:color="000000" w:fill="F2F2F2"/>
                <w:noWrap/>
                <w:vAlign w:val="center"/>
                <w:hideMark/>
              </w:tcPr>
            </w:tcPrChange>
          </w:tcPr>
          <w:p w14:paraId="2CEE9A96" w14:textId="3E0A0B65">
            <w:pPr>
              <w:rPr>
                <w:rFonts w:ascii="Arial Unicode MS" w:eastAsia="Arial Unicode MS" w:hAnsi="Arial Unicode MS" w:cs="Arial Unicode MS"/>
                <w:color w:val="000000"/>
                <w:sz w:val="20"/>
                <w:szCs w:val="20"/>
                <w:lang w:eastAsia="zh-CN"/>
              </w:rPr>
            </w:pPr>
            <w:r>
              <w:rPr>
                <w:color w:val="000000"/>
              </w:rPr>
              <w:t xml:space="preserve">（二）非支配株主に帰属する</w:t>
            </w:r>
            <w:r>
              <w:rPr>
                <w:noProof/>
                <w:color w:val="000000"/>
              </w:rPr>
              <w:t xml:space="preserve">その他の包括利益の税引後純額</w:t>
            </w:r>
          </w:p>
        </w:tc>
      </w:tr>
      <w:tr w:rsidR="004021E4" w:rsidRPr="00DD54D3" w14:paraId="4C68902F" w14:textId="77777777" w:rsidTr="004021E4">
        <w:trPr>
          <w:trHeight w:val="300"/>
          <w:trPrChange w:id="126" w:author="Yolanda Z" w:date="2024-10-18T04:46:00Z" w16du:dateUtc="2024-10-17T20:46:00Z">
            <w:trPr>
              <w:gridAfter w:val="0"/>
              <w:trHeight w:val="300"/>
            </w:trPr>
          </w:trPrChange>
        </w:trPr>
        <w:tc>
          <w:tcPr>
            <w:tcW w:w="2837" w:type="dxa"/>
            <w:tcBorders>
              <w:top w:val="nil"/>
              <w:left w:val="nil"/>
              <w:bottom w:val="single" w:sz="8" w:space="0" w:color="000000"/>
              <w:right w:val="single" w:sz="8" w:space="0" w:color="000000"/>
            </w:tcBorders>
            <w:shd w:val="clear" w:color="000000" w:fill="F2F2F2"/>
            <w:noWrap/>
            <w:vAlign w:val="center"/>
            <w:hideMark/>
            <w:tcPrChange w:id="127" w:author="Yolanda Z" w:date="2024-10-18T04:46:00Z" w16du:dateUtc="2024-10-17T20:46:00Z">
              <w:tcPr>
                <w:tcW w:w="2837" w:type="dxa"/>
                <w:gridSpan w:val="2"/>
                <w:tcBorders>
                  <w:top w:val="nil"/>
                  <w:left w:val="nil"/>
                  <w:bottom w:val="single" w:sz="8" w:space="0" w:color="000000"/>
                  <w:right w:val="single" w:sz="8" w:space="0" w:color="000000"/>
                </w:tcBorders>
                <w:shd w:val="clear" w:color="000000" w:fill="F2F2F2"/>
                <w:noWrap/>
                <w:vAlign w:val="center"/>
                <w:hideMark/>
              </w:tcPr>
            </w:tcPrChange>
          </w:tcPr>
          <w:p w14:paraId="5E4ED42E" w14:textId="6177A3E6">
            <w:pPr>
              <w:rPr>
                <w:rFonts w:ascii="Arial Unicode MS" w:eastAsia="Arial Unicode MS" w:hAnsi="Arial Unicode MS" w:cs="Arial Unicode MS" w:hint="eastAsia"/>
                <w:color w:val="000000"/>
                <w:sz w:val="20"/>
                <w:szCs w:val="20"/>
                <w:lang w:eastAsia="zh-CN"/>
              </w:rPr>
            </w:pPr>
            <w:r>
              <w:rPr>
                <w:color w:val="000000"/>
              </w:rPr>
              <w:t xml:space="preserve">（一）親会社の所有者に帰属する</w:t>
            </w:r>
            <w:r>
              <w:rPr>
                <w:noProof/>
                <w:color w:val="000000"/>
              </w:rPr>
              <w:t xml:space="preserve">包括利益合計額</w:t>
            </w:r>
          </w:p>
        </w:tc>
      </w:tr>
      <w:tr w:rsidR="004021E4" w:rsidRPr="00DD54D3" w14:paraId="6E09A2C4" w14:textId="77777777" w:rsidTr="004021E4">
        <w:trPr>
          <w:trHeight w:val="300"/>
          <w:trPrChange w:id="130" w:author="Yolanda Z" w:date="2024-10-18T04:46:00Z" w16du:dateUtc="2024-10-17T20:46:00Z">
            <w:trPr>
              <w:gridAfter w:val="0"/>
              <w:trHeight w:val="300"/>
            </w:trPr>
          </w:trPrChange>
        </w:trPr>
        <w:tc>
          <w:tcPr>
            <w:tcW w:w="2837" w:type="dxa"/>
            <w:tcBorders>
              <w:top w:val="nil"/>
              <w:left w:val="nil"/>
              <w:bottom w:val="nil"/>
              <w:right w:val="single" w:sz="8" w:space="0" w:color="000000"/>
            </w:tcBorders>
            <w:shd w:val="clear" w:color="000000" w:fill="F2F2F2"/>
            <w:noWrap/>
            <w:vAlign w:val="center"/>
            <w:hideMark/>
            <w:tcPrChange w:id="131" w:author="Yolanda Z" w:date="2024-10-18T04:46:00Z" w16du:dateUtc="2024-10-17T20:46:00Z">
              <w:tcPr>
                <w:tcW w:w="2837" w:type="dxa"/>
                <w:gridSpan w:val="2"/>
                <w:tcBorders>
                  <w:top w:val="nil"/>
                  <w:left w:val="nil"/>
                  <w:bottom w:val="nil"/>
                  <w:right w:val="single" w:sz="8" w:space="0" w:color="000000"/>
                </w:tcBorders>
                <w:shd w:val="clear" w:color="000000" w:fill="F2F2F2"/>
                <w:noWrap/>
                <w:vAlign w:val="center"/>
                <w:hideMark/>
              </w:tcPr>
            </w:tcPrChange>
          </w:tcPr>
          <w:p w14:paraId="0679BD5F" w14:textId="7AC60345">
            <w:pPr>
              <w:rPr>
                <w:rFonts w:ascii="Arial Unicode MS" w:eastAsia="Arial Unicode MS" w:hAnsi="Arial Unicode MS" w:cs="Arial Unicode MS" w:hint="eastAsia"/>
                <w:color w:val="000000"/>
                <w:sz w:val="20"/>
                <w:szCs w:val="20"/>
                <w:lang w:eastAsia="zh-CN"/>
              </w:rPr>
            </w:pPr>
            <w:r>
              <w:rPr>
                <w:color w:val="000000"/>
              </w:rPr>
              <w:t xml:space="preserve">（二）非支配株主に帰属する包括利益合計額</w:t>
            </w:r>
          </w:p>
        </w:tc>
      </w:tr>
      <w:tr w:rsidR="004021E4" w:rsidRPr="00DD54D3" w14:paraId="0727DDF6" w14:textId="77777777" w:rsidTr="004021E4">
        <w:trPr>
          <w:trHeight w:val="300"/>
          <w:trPrChange w:id="134" w:author="Yolanda Z" w:date="2024-10-18T04:46:00Z" w16du:dateUtc="2024-10-17T20:46:00Z">
            <w:trPr>
              <w:gridAfter w:val="0"/>
              <w:trHeight w:val="300"/>
            </w:trPr>
          </w:trPrChange>
        </w:trPr>
        <w:tc>
          <w:tcPr>
            <w:tcW w:w="2837" w:type="dxa"/>
            <w:tcBorders>
              <w:top w:val="nil"/>
              <w:left w:val="nil"/>
              <w:bottom w:val="single" w:sz="8" w:space="0" w:color="000000"/>
              <w:right w:val="single" w:sz="8" w:space="0" w:color="000000"/>
            </w:tcBorders>
            <w:shd w:val="clear" w:color="000000" w:fill="F2F2F2"/>
            <w:noWrap/>
            <w:vAlign w:val="center"/>
            <w:hideMark/>
            <w:tcPrChange w:id="135" w:author="Yolanda Z" w:date="2024-10-18T04:46:00Z" w16du:dateUtc="2024-10-17T20:46:00Z">
              <w:tcPr>
                <w:tcW w:w="2837" w:type="dxa"/>
                <w:gridSpan w:val="2"/>
                <w:tcBorders>
                  <w:top w:val="nil"/>
                  <w:left w:val="nil"/>
                  <w:bottom w:val="single" w:sz="8" w:space="0" w:color="000000"/>
                  <w:right w:val="single" w:sz="8" w:space="0" w:color="000000"/>
                </w:tcBorders>
                <w:shd w:val="clear" w:color="000000" w:fill="F2F2F2"/>
                <w:noWrap/>
                <w:vAlign w:val="center"/>
                <w:hideMark/>
              </w:tcPr>
            </w:tcPrChange>
          </w:tcPr>
          <w:p w14:paraId="23E79AFA" w14:textId="49FD6260">
            <w:pPr>
              <w:rPr>
                <w:rFonts w:ascii="Arial Unicode MS" w:eastAsia="Arial Unicode MS" w:hAnsi="Arial Unicode MS" w:cs="Arial Unicode MS" w:hint="eastAsia"/>
                <w:color w:val="000000"/>
                <w:sz w:val="20"/>
                <w:szCs w:val="20"/>
              </w:rPr>
            </w:pPr>
            <w:r>
              <w:rPr>
                <w:color w:val="000000"/>
              </w:rPr>
              <w:t xml:space="preserve">（一）基本的1株当たり利益（元/株）</w:t>
            </w:r>
          </w:p>
        </w:tc>
      </w:tr>
      <w:tr w:rsidR="004021E4" w:rsidRPr="00DD54D3" w14:paraId="1D4D1C74" w14:textId="77777777" w:rsidTr="004021E4">
        <w:trPr>
          <w:trHeight w:val="300"/>
          <w:trPrChange w:id="138" w:author="Yolanda Z" w:date="2024-10-18T04:46:00Z" w16du:dateUtc="2024-10-17T20:46:00Z">
            <w:trPr>
              <w:gridAfter w:val="0"/>
              <w:trHeight w:val="300"/>
            </w:trPr>
          </w:trPrChange>
        </w:trPr>
        <w:tc>
          <w:tcPr>
            <w:tcW w:w="2837" w:type="dxa"/>
            <w:tcBorders>
              <w:top w:val="nil"/>
              <w:left w:val="nil"/>
              <w:bottom w:val="nil"/>
              <w:right w:val="single" w:sz="8" w:space="0" w:color="000000"/>
            </w:tcBorders>
            <w:shd w:val="clear" w:color="000000" w:fill="F2F2F2"/>
            <w:noWrap/>
            <w:vAlign w:val="center"/>
            <w:hideMark/>
            <w:tcPrChange w:id="139" w:author="Yolanda Z" w:date="2024-10-18T04:46:00Z" w16du:dateUtc="2024-10-17T20:46:00Z">
              <w:tcPr>
                <w:tcW w:w="2837" w:type="dxa"/>
                <w:gridSpan w:val="2"/>
                <w:tcBorders>
                  <w:top w:val="nil"/>
                  <w:left w:val="nil"/>
                  <w:bottom w:val="nil"/>
                  <w:right w:val="single" w:sz="8" w:space="0" w:color="000000"/>
                </w:tcBorders>
                <w:shd w:val="clear" w:color="000000" w:fill="F2F2F2"/>
                <w:noWrap/>
                <w:vAlign w:val="center"/>
                <w:hideMark/>
              </w:tcPr>
            </w:tcPrChange>
          </w:tcPr>
          <w:p w14:paraId="48C470F7" w14:textId="04A6571A">
            <w:pPr>
              <w:rPr>
                <w:rFonts w:ascii="Arial Unicode MS" w:eastAsia="Arial Unicode MS" w:hAnsi="Arial Unicode MS" w:cs="Arial Unicode MS"/>
                <w:color w:val="000000"/>
                <w:sz w:val="20"/>
                <w:szCs w:val="20"/>
                <w:lang w:eastAsia="zh-CN"/>
              </w:rPr>
            </w:pPr>
            <w:r>
              <w:rPr>
                <w:color w:val="000000"/>
              </w:rPr>
              <w:t xml:space="preserve">（</w:t>
            </w:r>
            <w:r>
              <w:rPr>
                <w:noProof/>
                <w:color w:val="000000"/>
              </w:rPr>
              <w:t xml:space="preserve">二）希薄化後1株当たり利益（元/株）</w:t>
            </w:r>
          </w:p>
        </w:tc>
      </w:tr>
      <w:tr w:rsidR="004021E4" w:rsidRPr="00DD54D3" w14:paraId="19CB1422" w14:textId="77777777" w:rsidTr="004021E4">
        <w:trPr>
          <w:trHeight w:val="300"/>
          <w:trPrChange w:id="142" w:author="Yolanda Z" w:date="2024-10-18T04:46:00Z" w16du:dateUtc="2024-10-17T20:46:00Z">
            <w:trPr>
              <w:gridAfter w:val="0"/>
              <w:trHeight w:val="300"/>
            </w:trPr>
          </w:trPrChange>
        </w:trPr>
        <w:tc>
          <w:tcPr>
            <w:tcW w:w="2837" w:type="dxa"/>
            <w:tcBorders>
              <w:top w:val="nil"/>
              <w:left w:val="nil"/>
              <w:bottom w:val="single" w:sz="8" w:space="0" w:color="000000"/>
              <w:right w:val="single" w:sz="8" w:space="0" w:color="000000"/>
            </w:tcBorders>
            <w:shd w:val="clear" w:color="000000" w:fill="F2F2F2"/>
            <w:noWrap/>
            <w:vAlign w:val="center"/>
            <w:hideMark/>
            <w:tcPrChange w:id="143" w:author="Yolanda Z" w:date="2024-10-18T04:46:00Z" w16du:dateUtc="2024-10-17T20:46:00Z">
              <w:tcPr>
                <w:tcW w:w="2837" w:type="dxa"/>
                <w:gridSpan w:val="2"/>
                <w:tcBorders>
                  <w:top w:val="nil"/>
                  <w:left w:val="nil"/>
                  <w:bottom w:val="single" w:sz="8" w:space="0" w:color="000000"/>
                  <w:right w:val="single" w:sz="8" w:space="0" w:color="000000"/>
                </w:tcBorders>
                <w:shd w:val="clear" w:color="000000" w:fill="F2F2F2"/>
                <w:noWrap/>
                <w:vAlign w:val="center"/>
                <w:hideMark/>
              </w:tcPr>
            </w:tcPrChange>
          </w:tcPr>
          <w:p w14:paraId="41330761" w14:textId="49EFD21C">
            <w:pPr>
              <w:rPr>
                <w:rFonts w:ascii="Arial Unicode MS" w:eastAsia="Arial Unicode MS" w:hAnsi="Arial Unicode MS" w:cs="Arial Unicode MS" w:hint="eastAsia"/>
                <w:color w:val="000000"/>
                <w:sz w:val="20"/>
                <w:szCs w:val="20"/>
                <w:lang w:eastAsia="zh-CN"/>
              </w:rPr>
            </w:pPr>
            <w:r>
              <w:rPr>
                <w:color w:val="000000"/>
              </w:rPr>
              <w:t xml:space="preserve">#</w:t>
            </w:r>
          </w:p>
        </w:tc>
      </w:tr>
      <w:tr w:rsidR="004021E4" w:rsidRPr="00DD54D3" w14:paraId="1BFE6511" w14:textId="77777777" w:rsidTr="004021E4">
        <w:trPr>
          <w:trHeight w:val="300"/>
          <w:trPrChange w:id="146" w:author="Yolanda Z" w:date="2024-10-18T04:46:00Z" w16du:dateUtc="2024-10-17T20:46:00Z">
            <w:trPr>
              <w:gridAfter w:val="0"/>
              <w:trHeight w:val="300"/>
            </w:trPr>
          </w:trPrChange>
        </w:trPr>
        <w:tc>
          <w:tcPr>
            <w:tcW w:w="2837" w:type="dxa"/>
            <w:tcBorders>
              <w:top w:val="nil"/>
              <w:left w:val="nil"/>
              <w:bottom w:val="nil"/>
              <w:right w:val="single" w:sz="8" w:space="0" w:color="000000"/>
            </w:tcBorders>
            <w:shd w:val="clear" w:color="000000" w:fill="F2F2F2"/>
            <w:noWrap/>
            <w:vAlign w:val="center"/>
            <w:hideMark/>
            <w:tcPrChange w:id="147" w:author="Yolanda Z" w:date="2024-10-18T04:46:00Z" w16du:dateUtc="2024-10-17T20:46:00Z">
              <w:tcPr>
                <w:tcW w:w="2837" w:type="dxa"/>
                <w:gridSpan w:val="2"/>
                <w:tcBorders>
                  <w:top w:val="nil"/>
                  <w:left w:val="nil"/>
                  <w:bottom w:val="nil"/>
                  <w:right w:val="single" w:sz="8" w:space="0" w:color="000000"/>
                </w:tcBorders>
                <w:shd w:val="clear" w:color="000000" w:fill="F2F2F2"/>
                <w:noWrap/>
                <w:vAlign w:val="center"/>
                <w:hideMark/>
              </w:tcPr>
            </w:tcPrChange>
          </w:tcPr>
          <w:p w14:paraId="2EAB8D4F" w14:textId="7731DA4F">
            <w:pPr>
              <w:rPr>
                <w:rFonts w:ascii="Arial Unicode MS" w:eastAsia="Arial Unicode MS" w:hAnsi="Arial Unicode MS" w:cs="Arial Unicode MS" w:hint="eastAsia"/>
                <w:color w:val="000000"/>
                <w:sz w:val="20"/>
                <w:szCs w:val="20"/>
                <w:lang w:eastAsia="zh-CN"/>
              </w:rPr>
            </w:pPr>
            <w:r>
              <w:rPr>
                <w:color w:val="000000"/>
              </w:rPr>
              <w:t xml:space="preserve">商品の販売、サービスの提供による現金</w:t>
            </w:r>
          </w:p>
        </w:tc>
      </w:tr>
      <w:tr w:rsidR="004021E4" w:rsidRPr="00DD54D3" w14:paraId="3E2CFBF3" w14:textId="77777777" w:rsidTr="004021E4">
        <w:trPr>
          <w:trHeight w:val="300"/>
          <w:trPrChange w:id="150" w:author="Yolanda Z" w:date="2024-10-18T04:46:00Z" w16du:dateUtc="2024-10-17T20:46:00Z">
            <w:trPr>
              <w:gridAfter w:val="0"/>
              <w:trHeight w:val="300"/>
            </w:trPr>
          </w:trPrChange>
        </w:trPr>
        <w:tc>
          <w:tcPr>
            <w:tcW w:w="2837" w:type="dxa"/>
            <w:tcBorders>
              <w:top w:val="nil"/>
              <w:left w:val="nil"/>
              <w:bottom w:val="single" w:sz="8" w:space="0" w:color="000000"/>
              <w:right w:val="single" w:sz="8" w:space="0" w:color="000000"/>
            </w:tcBorders>
            <w:shd w:val="clear" w:color="000000" w:fill="F2F2F2"/>
            <w:noWrap/>
            <w:vAlign w:val="center"/>
            <w:hideMark/>
            <w:tcPrChange w:id="151" w:author="Yolanda Z" w:date="2024-10-18T04:46:00Z" w16du:dateUtc="2024-10-17T20:46:00Z">
              <w:tcPr>
                <w:tcW w:w="2837" w:type="dxa"/>
                <w:gridSpan w:val="2"/>
                <w:tcBorders>
                  <w:top w:val="nil"/>
                  <w:left w:val="nil"/>
                  <w:bottom w:val="single" w:sz="8" w:space="0" w:color="000000"/>
                  <w:right w:val="single" w:sz="8" w:space="0" w:color="000000"/>
                </w:tcBorders>
                <w:shd w:val="clear" w:color="000000" w:fill="F2F2F2"/>
                <w:noWrap/>
                <w:vAlign w:val="center"/>
                <w:hideMark/>
              </w:tcPr>
            </w:tcPrChange>
          </w:tcPr>
          <w:p w14:paraId="5A82FAE3" w14:textId="142D1FA5">
            <w:pPr>
              <w:rPr>
                <w:rFonts w:ascii="Arial Unicode MS" w:eastAsia="Arial Unicode MS" w:hAnsi="Arial Unicode MS" w:cs="Arial Unicode MS" w:hint="eastAsia"/>
                <w:color w:val="000000"/>
                <w:sz w:val="20"/>
                <w:szCs w:val="20"/>
                <w:lang w:eastAsia="zh-CN"/>
              </w:rPr>
            </w:pPr>
            <w:r>
              <w:rPr>
                <w:noProof/>
                <w:color w:val="000000"/>
              </w:rPr>
              <w:t xml:space="preserve">加：期首現金および現金同等物残高</w:t>
            </w:r>
          </w:p>
        </w:tc>
      </w:tr>
      <w:tr w:rsidR="004021E4" w:rsidRPr="00DD54D3" w14:paraId="34E8B41C" w14:textId="77777777" w:rsidTr="004021E4">
        <w:trPr>
          <w:trHeight w:val="300"/>
          <w:trPrChange w:id="154" w:author="Yolanda Z" w:date="2024-10-18T04:46:00Z" w16du:dateUtc="2024-10-17T20:46:00Z">
            <w:trPr>
              <w:gridAfter w:val="0"/>
              <w:trHeight w:val="300"/>
            </w:trPr>
          </w:trPrChange>
        </w:trPr>
        <w:tc>
          <w:tcPr>
            <w:tcW w:w="2837" w:type="dxa"/>
            <w:tcBorders>
              <w:top w:val="nil"/>
              <w:left w:val="nil"/>
              <w:bottom w:val="nil"/>
              <w:right w:val="single" w:sz="8" w:space="0" w:color="000000"/>
            </w:tcBorders>
            <w:shd w:val="clear" w:color="000000" w:fill="F2F2F2"/>
            <w:noWrap/>
            <w:vAlign w:val="center"/>
            <w:hideMark/>
            <w:tcPrChange w:id="155" w:author="Yolanda Z" w:date="2024-10-18T04:46:00Z" w16du:dateUtc="2024-10-17T20:46:00Z">
              <w:tcPr>
                <w:tcW w:w="2837" w:type="dxa"/>
                <w:gridSpan w:val="2"/>
                <w:tcBorders>
                  <w:top w:val="nil"/>
                  <w:left w:val="nil"/>
                  <w:bottom w:val="nil"/>
                  <w:right w:val="single" w:sz="8" w:space="0" w:color="000000"/>
                </w:tcBorders>
                <w:shd w:val="clear" w:color="000000" w:fill="F2F2F2"/>
                <w:noWrap/>
                <w:vAlign w:val="center"/>
                <w:hideMark/>
              </w:tcPr>
            </w:tcPrChange>
          </w:tcPr>
          <w:p w14:paraId="182D91E2" w14:textId="36626BCB">
            <w:pPr>
              <w:rPr>
                <w:rFonts w:ascii="Arial Unicode MS" w:eastAsia="Arial Unicode MS" w:hAnsi="Arial Unicode MS" w:cs="Arial Unicode MS" w:hint="eastAsia"/>
                <w:color w:val="000000"/>
                <w:sz w:val="20"/>
                <w:szCs w:val="20"/>
                <w:lang w:eastAsia="zh-CN"/>
              </w:rPr>
            </w:pPr>
            <w:r>
              <w:rPr>
                <w:noProof/>
                <w:color w:val="000000"/>
              </w:rPr>
              <w:t xml:space="preserve">六、期末現金および現金同等物残高</w:t>
            </w:r>
          </w:p>
        </w:tc>
      </w:tr>
      <w:tr w:rsidR="004021E4" w:rsidRPr="00DD54D3" w14:paraId="5DC3997B" w14:textId="77777777" w:rsidTr="004021E4">
        <w:trPr>
          <w:trHeight w:val="300"/>
          <w:trPrChange w:id="158" w:author="Yolanda Z" w:date="2024-10-18T04:46:00Z" w16du:dateUtc="2024-10-17T20:46:00Z">
            <w:trPr>
              <w:gridAfter w:val="0"/>
              <w:trHeight w:val="300"/>
            </w:trPr>
          </w:trPrChange>
        </w:trPr>
        <w:tc>
          <w:tcPr>
            <w:tcW w:w="2837" w:type="dxa"/>
            <w:tcBorders>
              <w:top w:val="nil"/>
              <w:left w:val="nil"/>
              <w:bottom w:val="single" w:sz="8" w:space="0" w:color="000000"/>
              <w:right w:val="single" w:sz="8" w:space="0" w:color="000000"/>
            </w:tcBorders>
            <w:shd w:val="clear" w:color="000000" w:fill="F2F2F2"/>
            <w:noWrap/>
            <w:vAlign w:val="center"/>
            <w:hideMark/>
            <w:tcPrChange w:id="159" w:author="Yolanda Z" w:date="2024-10-18T04:46:00Z" w16du:dateUtc="2024-10-17T20:46:00Z">
              <w:tcPr>
                <w:tcW w:w="2837" w:type="dxa"/>
                <w:gridSpan w:val="2"/>
                <w:tcBorders>
                  <w:top w:val="nil"/>
                  <w:left w:val="nil"/>
                  <w:bottom w:val="single" w:sz="8" w:space="0" w:color="000000"/>
                  <w:right w:val="single" w:sz="8" w:space="0" w:color="000000"/>
                </w:tcBorders>
                <w:shd w:val="clear" w:color="000000" w:fill="F2F2F2"/>
                <w:noWrap/>
                <w:vAlign w:val="center"/>
                <w:hideMark/>
              </w:tcPr>
            </w:tcPrChange>
          </w:tcPr>
          <w:p w14:paraId="194A0FAA" w14:textId="77777777">
            <w:pPr>
              <w:rPr>
                <w:rFonts w:ascii="Arial Unicode MS" w:eastAsia="Arial Unicode MS" w:hAnsi="Arial Unicode MS" w:cs="Arial Unicode MS" w:hint="eastAsia"/>
                <w:color w:val="000000"/>
                <w:sz w:val="20"/>
                <w:szCs w:val="20"/>
              </w:rPr>
            </w:pPr>
            <w:r>
              <w:rPr>
                <w:color w:val="000000"/>
              </w:rPr>
              <w:t xml:space="preserve">その他の通貨資金</w:t>
            </w:r>
          </w:p>
        </w:tc>
      </w:tr>
      <w:tr w:rsidR="004021E4" w:rsidRPr="00DD54D3" w14:paraId="0707CAA6" w14:textId="77777777" w:rsidTr="004021E4">
        <w:trPr>
          <w:trHeight w:val="300"/>
          <w:trPrChange w:id="161" w:author="Yolanda Z" w:date="2024-10-18T04:46:00Z" w16du:dateUtc="2024-10-17T20:46:00Z">
            <w:trPr>
              <w:gridAfter w:val="0"/>
              <w:trHeight w:val="300"/>
            </w:trPr>
          </w:trPrChange>
        </w:trPr>
        <w:tc>
          <w:tcPr>
            <w:tcW w:w="2837" w:type="dxa"/>
            <w:tcBorders>
              <w:top w:val="nil"/>
              <w:left w:val="nil"/>
              <w:bottom w:val="nil"/>
              <w:right w:val="single" w:sz="8" w:space="0" w:color="000000"/>
            </w:tcBorders>
            <w:shd w:val="clear" w:color="000000" w:fill="F2F2F2"/>
            <w:noWrap/>
            <w:vAlign w:val="center"/>
            <w:hideMark/>
            <w:tcPrChange w:id="162" w:author="Yolanda Z" w:date="2024-10-18T04:46:00Z" w16du:dateUtc="2024-10-17T20:46:00Z">
              <w:tcPr>
                <w:tcW w:w="2837" w:type="dxa"/>
                <w:gridSpan w:val="2"/>
                <w:tcBorders>
                  <w:top w:val="nil"/>
                  <w:left w:val="nil"/>
                  <w:bottom w:val="nil"/>
                  <w:right w:val="single" w:sz="8" w:space="0" w:color="000000"/>
                </w:tcBorders>
                <w:shd w:val="clear" w:color="000000" w:fill="F2F2F2"/>
                <w:noWrap/>
                <w:vAlign w:val="center"/>
                <w:hideMark/>
              </w:tcPr>
            </w:tcPrChange>
          </w:tcPr>
          <w:p w14:paraId="4BE37F3E" w14:textId="661D0281">
            <w:pPr>
              <w:rPr>
                <w:rFonts w:ascii="Arial Unicode MS" w:eastAsia="Arial Unicode MS" w:hAnsi="Arial Unicode MS" w:cs="Arial Unicode MS" w:hint="eastAsia"/>
                <w:color w:val="000000"/>
                <w:sz w:val="20"/>
                <w:szCs w:val="20"/>
                <w:lang w:eastAsia="zh-CN"/>
              </w:rPr>
            </w:pPr>
            <w:r>
              <w:rPr>
                <w:color w:val="000000"/>
              </w:rPr>
              <w:t xml:space="preserve">（1）信用リスク特性に基づいて分類された売掛金年齢分析法による開示</w:t>
            </w:r>
          </w:p>
        </w:tc>
      </w:tr>
      <w:tr w:rsidR="004021E4" w:rsidRPr="00DD54D3" w14:paraId="38C4FACB" w14:textId="77777777" w:rsidTr="004021E4">
        <w:trPr>
          <w:trHeight w:val="300"/>
          <w:trPrChange w:id="165" w:author="Yolanda Z" w:date="2024-10-18T04:46:00Z" w16du:dateUtc="2024-10-17T20:46:00Z">
            <w:trPr>
              <w:gridAfter w:val="0"/>
              <w:trHeight w:val="300"/>
            </w:trPr>
          </w:trPrChange>
        </w:trPr>
        <w:tc>
          <w:tcPr>
            <w:tcW w:w="2837" w:type="dxa"/>
            <w:tcBorders>
              <w:top w:val="nil"/>
              <w:left w:val="nil"/>
              <w:bottom w:val="single" w:sz="8" w:space="0" w:color="000000"/>
              <w:right w:val="single" w:sz="8" w:space="0" w:color="000000"/>
            </w:tcBorders>
            <w:shd w:val="clear" w:color="000000" w:fill="F2F2F2"/>
            <w:noWrap/>
            <w:vAlign w:val="center"/>
            <w:hideMark/>
            <w:tcPrChange w:id="166" w:author="Yolanda Z" w:date="2024-10-18T04:46:00Z" w16du:dateUtc="2024-10-17T20:46:00Z">
              <w:tcPr>
                <w:tcW w:w="2837" w:type="dxa"/>
                <w:gridSpan w:val="2"/>
                <w:tcBorders>
                  <w:top w:val="nil"/>
                  <w:left w:val="nil"/>
                  <w:bottom w:val="single" w:sz="8" w:space="0" w:color="000000"/>
                  <w:right w:val="single" w:sz="8" w:space="0" w:color="000000"/>
                </w:tcBorders>
                <w:shd w:val="clear" w:color="000000" w:fill="F2F2F2"/>
                <w:noWrap/>
                <w:vAlign w:val="center"/>
                <w:hideMark/>
              </w:tcPr>
            </w:tcPrChange>
          </w:tcPr>
          <w:p w14:paraId="09ABAB42" w14:textId="77777777">
            <w:pPr>
              <w:rPr>
                <w:rFonts w:ascii="Arial Unicode MS" w:eastAsia="Arial Unicode MS" w:hAnsi="Arial Unicode MS" w:cs="Arial Unicode MS" w:hint="eastAsia"/>
                <w:color w:val="000000"/>
                <w:sz w:val="20"/>
                <w:szCs w:val="20"/>
              </w:rPr>
            </w:pPr>
            <w:r>
              <w:rPr>
                <w:color w:val="000000"/>
              </w:rPr>
              <w:t xml:space="preserve">貸倒準備金残高</w:t>
            </w:r>
          </w:p>
        </w:tc>
      </w:tr>
      <w:tr w:rsidR="004021E4" w:rsidRPr="00DD54D3" w14:paraId="082B537D" w14:textId="77777777" w:rsidTr="004021E4">
        <w:trPr>
          <w:trHeight w:val="300"/>
          <w:trPrChange w:id="167" w:author="Yolanda Z" w:date="2024-10-18T04:46:00Z" w16du:dateUtc="2024-10-17T20:46:00Z">
            <w:trPr>
              <w:gridAfter w:val="0"/>
              <w:trHeight w:val="300"/>
            </w:trPr>
          </w:trPrChange>
        </w:trPr>
        <w:tc>
          <w:tcPr>
            <w:tcW w:w="2837" w:type="dxa"/>
            <w:tcBorders>
              <w:top w:val="nil"/>
              <w:left w:val="nil"/>
              <w:bottom w:val="nil"/>
              <w:right w:val="single" w:sz="8" w:space="0" w:color="000000"/>
            </w:tcBorders>
            <w:shd w:val="clear" w:color="000000" w:fill="F2F2F2"/>
            <w:noWrap/>
            <w:vAlign w:val="center"/>
            <w:hideMark/>
            <w:tcPrChange w:id="168" w:author="Yolanda Z" w:date="2024-10-18T04:46:00Z" w16du:dateUtc="2024-10-17T20:46:00Z">
              <w:tcPr>
                <w:tcW w:w="2837" w:type="dxa"/>
                <w:gridSpan w:val="2"/>
                <w:tcBorders>
                  <w:top w:val="nil"/>
                  <w:left w:val="nil"/>
                  <w:bottom w:val="nil"/>
                  <w:right w:val="single" w:sz="8" w:space="0" w:color="000000"/>
                </w:tcBorders>
                <w:shd w:val="clear" w:color="000000" w:fill="F2F2F2"/>
                <w:noWrap/>
                <w:vAlign w:val="center"/>
                <w:hideMark/>
              </w:tcPr>
            </w:tcPrChange>
          </w:tcPr>
          <w:p w14:paraId="6A902FF5" w14:textId="77777777">
            <w:pPr>
              <w:rPr>
                <w:rFonts w:ascii="Arial Unicode MS" w:eastAsia="Arial Unicode MS" w:hAnsi="Arial Unicode MS" w:cs="Arial Unicode MS" w:hint="eastAsia"/>
                <w:color w:val="000000"/>
                <w:sz w:val="20"/>
                <w:szCs w:val="20"/>
                <w:lang w:eastAsia="zh-CN"/>
              </w:rPr>
            </w:pPr>
            <w:r>
              <w:rPr>
                <w:color w:val="000000"/>
              </w:rPr>
              <w:t xml:space="preserve">登封市三館実業有限公司</w:t>
            </w:r>
          </w:p>
        </w:tc>
      </w:tr>
      <w:tr w:rsidR="004021E4" w:rsidRPr="00DD54D3" w14:paraId="316A095E" w14:textId="77777777" w:rsidTr="004021E4">
        <w:trPr>
          <w:trHeight w:val="300"/>
          <w:trPrChange w:id="169" w:author="Yolanda Z" w:date="2024-10-18T04:46:00Z" w16du:dateUtc="2024-10-17T20:46:00Z">
            <w:trPr>
              <w:gridAfter w:val="0"/>
              <w:trHeight w:val="300"/>
            </w:trPr>
          </w:trPrChange>
        </w:trPr>
        <w:tc>
          <w:tcPr>
            <w:tcW w:w="2837" w:type="dxa"/>
            <w:tcBorders>
              <w:top w:val="nil"/>
              <w:left w:val="nil"/>
              <w:bottom w:val="single" w:sz="8" w:space="0" w:color="000000"/>
              <w:right w:val="single" w:sz="8" w:space="0" w:color="000000"/>
            </w:tcBorders>
            <w:shd w:val="clear" w:color="000000" w:fill="F2F2F2"/>
            <w:noWrap/>
            <w:vAlign w:val="center"/>
            <w:hideMark/>
            <w:tcPrChange w:id="170" w:author="Yolanda Z" w:date="2024-10-18T04:46:00Z" w16du:dateUtc="2024-10-17T20:46:00Z">
              <w:tcPr>
                <w:tcW w:w="2837" w:type="dxa"/>
                <w:gridSpan w:val="2"/>
                <w:tcBorders>
                  <w:top w:val="nil"/>
                  <w:left w:val="nil"/>
                  <w:bottom w:val="single" w:sz="8" w:space="0" w:color="000000"/>
                  <w:right w:val="single" w:sz="8" w:space="0" w:color="000000"/>
                </w:tcBorders>
                <w:shd w:val="clear" w:color="000000" w:fill="F2F2F2"/>
                <w:noWrap/>
                <w:vAlign w:val="center"/>
                <w:hideMark/>
              </w:tcPr>
            </w:tcPrChange>
          </w:tcPr>
          <w:p w14:paraId="7144CDA3" w14:textId="77777777">
            <w:pPr>
              <w:rPr>
                <w:rFonts w:ascii="Arial Unicode MS" w:eastAsia="Arial Unicode MS" w:hAnsi="Arial Unicode MS" w:cs="Arial Unicode MS"/>
                <w:color w:val="000000"/>
                <w:sz w:val="20"/>
                <w:szCs w:val="20"/>
              </w:rPr>
            </w:pPr>
            <w:r>
              <w:rPr>
                <w:noProof/>
                <w:color w:val="000000"/>
              </w:rPr>
              <w:t xml:space="preserve">3、売掛金債権のファイナンス</w:t>
            </w:r>
          </w:p>
        </w:tc>
      </w:tr>
      <w:tr w:rsidR="004021E4" w:rsidRPr="00DD54D3" w14:paraId="218AB3CE" w14:textId="77777777" w:rsidTr="004021E4">
        <w:trPr>
          <w:trHeight w:val="300"/>
          <w:trPrChange w:id="171" w:author="Yolanda Z" w:date="2024-10-18T04:46:00Z" w16du:dateUtc="2024-10-17T20:46:00Z">
            <w:trPr>
              <w:gridAfter w:val="0"/>
              <w:trHeight w:val="300"/>
            </w:trPr>
          </w:trPrChange>
        </w:trPr>
        <w:tc>
          <w:tcPr>
            <w:tcW w:w="2837" w:type="dxa"/>
            <w:tcBorders>
              <w:top w:val="nil"/>
              <w:left w:val="nil"/>
              <w:bottom w:val="nil"/>
              <w:right w:val="single" w:sz="8" w:space="0" w:color="000000"/>
            </w:tcBorders>
            <w:shd w:val="clear" w:color="000000" w:fill="F2F2F2"/>
            <w:noWrap/>
            <w:vAlign w:val="center"/>
            <w:hideMark/>
            <w:tcPrChange w:id="172" w:author="Yolanda Z" w:date="2024-10-18T04:46:00Z" w16du:dateUtc="2024-10-17T20:46:00Z">
              <w:tcPr>
                <w:tcW w:w="2837" w:type="dxa"/>
                <w:gridSpan w:val="2"/>
                <w:tcBorders>
                  <w:top w:val="nil"/>
                  <w:left w:val="nil"/>
                  <w:bottom w:val="nil"/>
                  <w:right w:val="single" w:sz="8" w:space="0" w:color="000000"/>
                </w:tcBorders>
                <w:shd w:val="clear" w:color="000000" w:fill="F2F2F2"/>
                <w:noWrap/>
                <w:vAlign w:val="center"/>
                <w:hideMark/>
              </w:tcPr>
            </w:tcPrChange>
          </w:tcPr>
          <w:p w14:paraId="3DFCEF5C" w14:textId="77777777">
            <w:pPr>
              <w:rPr>
                <w:rFonts w:ascii="Arial Unicode MS" w:eastAsia="Arial Unicode MS" w:hAnsi="Arial Unicode MS" w:cs="Arial Unicode MS" w:hint="eastAsia"/>
                <w:color w:val="000000"/>
                <w:sz w:val="20"/>
                <w:szCs w:val="20"/>
              </w:rPr>
            </w:pPr>
            <w:r>
              <w:rPr>
                <w:color w:val="000000"/>
              </w:rPr>
              <w:t xml:space="preserve">売掛金債権のファイナンス状況</w:t>
            </w:r>
          </w:p>
        </w:tc>
      </w:tr>
      <w:tr w:rsidR="004021E4" w:rsidRPr="00DD54D3" w14:paraId="4D84308A" w14:textId="77777777" w:rsidTr="004021E4">
        <w:trPr>
          <w:trHeight w:val="300"/>
          <w:trPrChange w:id="173" w:author="Yolanda Z" w:date="2024-10-18T04:46:00Z" w16du:dateUtc="2024-10-17T20:46:00Z">
            <w:trPr>
              <w:gridAfter w:val="0"/>
              <w:trHeight w:val="300"/>
            </w:trPr>
          </w:trPrChange>
        </w:trPr>
        <w:tc>
          <w:tcPr>
            <w:tcW w:w="2837" w:type="dxa"/>
            <w:tcBorders>
              <w:top w:val="nil"/>
              <w:left w:val="nil"/>
              <w:bottom w:val="single" w:sz="8" w:space="0" w:color="000000"/>
              <w:right w:val="single" w:sz="8" w:space="0" w:color="000000"/>
            </w:tcBorders>
            <w:shd w:val="clear" w:color="000000" w:fill="F2F2F2"/>
            <w:noWrap/>
            <w:vAlign w:val="center"/>
            <w:hideMark/>
            <w:tcPrChange w:id="174" w:author="Yolanda Z" w:date="2024-10-18T04:46:00Z" w16du:dateUtc="2024-10-17T20:46:00Z">
              <w:tcPr>
                <w:tcW w:w="2837" w:type="dxa"/>
                <w:gridSpan w:val="2"/>
                <w:tcBorders>
                  <w:top w:val="nil"/>
                  <w:left w:val="nil"/>
                  <w:bottom w:val="single" w:sz="8" w:space="0" w:color="000000"/>
                  <w:right w:val="single" w:sz="8" w:space="0" w:color="000000"/>
                </w:tcBorders>
                <w:shd w:val="clear" w:color="000000" w:fill="F2F2F2"/>
                <w:noWrap/>
                <w:vAlign w:val="center"/>
                <w:hideMark/>
              </w:tcPr>
            </w:tcPrChange>
          </w:tcPr>
          <w:p w14:paraId="3F6EECA4" w14:textId="77777777">
            <w:pPr>
              <w:rPr>
                <w:rFonts w:ascii="Arial Unicode MS" w:eastAsia="Arial Unicode MS" w:hAnsi="Arial Unicode MS" w:cs="Arial Unicode MS" w:hint="eastAsia"/>
                <w:color w:val="000000"/>
                <w:sz w:val="20"/>
                <w:szCs w:val="20"/>
                <w:lang w:eastAsia="zh-CN"/>
              </w:rPr>
            </w:pPr>
            <w:r>
              <w:rPr>
                <w:color w:val="000000"/>
              </w:rPr>
              <w:t xml:space="preserve">中国建築第七工程局有限公司登封分公司</w:t>
            </w:r>
          </w:p>
        </w:tc>
      </w:tr>
      <w:tr w:rsidR="004021E4" w:rsidRPr="00DD54D3" w14:paraId="41023236" w14:textId="77777777" w:rsidTr="004021E4">
        <w:trPr>
          <w:trHeight w:val="300"/>
          <w:trPrChange w:id="175" w:author="Yolanda Z" w:date="2024-10-18T04:46:00Z" w16du:dateUtc="2024-10-17T20:46:00Z">
            <w:trPr>
              <w:gridAfter w:val="0"/>
              <w:trHeight w:val="300"/>
            </w:trPr>
          </w:trPrChange>
        </w:trPr>
        <w:tc>
          <w:tcPr>
            <w:tcW w:w="2837" w:type="dxa"/>
            <w:tcBorders>
              <w:top w:val="nil"/>
              <w:left w:val="nil"/>
              <w:bottom w:val="nil"/>
              <w:right w:val="single" w:sz="8" w:space="0" w:color="000000"/>
            </w:tcBorders>
            <w:shd w:val="clear" w:color="000000" w:fill="F2F2F2"/>
            <w:noWrap/>
            <w:vAlign w:val="center"/>
            <w:hideMark/>
            <w:tcPrChange w:id="176" w:author="Yolanda Z" w:date="2024-10-18T04:46:00Z" w16du:dateUtc="2024-10-17T20:46:00Z">
              <w:tcPr>
                <w:tcW w:w="2837" w:type="dxa"/>
                <w:gridSpan w:val="2"/>
                <w:tcBorders>
                  <w:top w:val="nil"/>
                  <w:left w:val="nil"/>
                  <w:bottom w:val="nil"/>
                  <w:right w:val="single" w:sz="8" w:space="0" w:color="000000"/>
                </w:tcBorders>
                <w:shd w:val="clear" w:color="000000" w:fill="F2F2F2"/>
                <w:noWrap/>
                <w:vAlign w:val="center"/>
                <w:hideMark/>
              </w:tcPr>
            </w:tcPrChange>
          </w:tcPr>
          <w:p w14:paraId="37ABFA36" w14:textId="77777777">
            <w:pPr>
              <w:rPr>
                <w:rFonts w:ascii="Arial Unicode MS" w:eastAsia="Arial Unicode MS" w:hAnsi="Arial Unicode MS" w:cs="Arial Unicode MS" w:hint="eastAsia"/>
                <w:color w:val="000000"/>
                <w:sz w:val="20"/>
                <w:szCs w:val="20"/>
                <w:lang w:eastAsia="zh-CN"/>
              </w:rPr>
            </w:pPr>
            <w:r>
              <w:rPr>
                <w:color w:val="000000"/>
              </w:rPr>
              <w:t xml:space="preserve">深圳東達持分投資基金管理有限公司</w:t>
            </w:r>
          </w:p>
        </w:tc>
      </w:tr>
      <w:tr w:rsidR="004021E4" w:rsidRPr="00DD54D3" w14:paraId="6D50BD11" w14:textId="77777777" w:rsidTr="004021E4">
        <w:trPr>
          <w:trHeight w:val="300"/>
          <w:trPrChange w:id="177" w:author="Yolanda Z" w:date="2024-10-18T04:46:00Z" w16du:dateUtc="2024-10-17T20:46:00Z">
            <w:trPr>
              <w:gridAfter w:val="0"/>
              <w:trHeight w:val="300"/>
            </w:trPr>
          </w:trPrChange>
        </w:trPr>
        <w:tc>
          <w:tcPr>
            <w:tcW w:w="2837" w:type="dxa"/>
            <w:tcBorders>
              <w:top w:val="nil"/>
              <w:left w:val="nil"/>
              <w:bottom w:val="single" w:sz="8" w:space="0" w:color="000000"/>
              <w:right w:val="single" w:sz="8" w:space="0" w:color="000000"/>
            </w:tcBorders>
            <w:shd w:val="clear" w:color="000000" w:fill="F2F2F2"/>
            <w:noWrap/>
            <w:vAlign w:val="center"/>
            <w:hideMark/>
            <w:tcPrChange w:id="178" w:author="Yolanda Z" w:date="2024-10-18T04:46:00Z" w16du:dateUtc="2024-10-17T20:46:00Z">
              <w:tcPr>
                <w:tcW w:w="2837" w:type="dxa"/>
                <w:gridSpan w:val="2"/>
                <w:tcBorders>
                  <w:top w:val="nil"/>
                  <w:left w:val="nil"/>
                  <w:bottom w:val="single" w:sz="8" w:space="0" w:color="000000"/>
                  <w:right w:val="single" w:sz="8" w:space="0" w:color="000000"/>
                </w:tcBorders>
                <w:shd w:val="clear" w:color="000000" w:fill="F2F2F2"/>
                <w:noWrap/>
                <w:vAlign w:val="center"/>
                <w:hideMark/>
              </w:tcPr>
            </w:tcPrChange>
          </w:tcPr>
          <w:p w14:paraId="0442F344" w14:textId="77777777">
            <w:pPr>
              <w:rPr>
                <w:rFonts w:ascii="Arial Unicode MS" w:eastAsia="Arial Unicode MS" w:hAnsi="Arial Unicode MS" w:cs="Arial Unicode MS" w:hint="eastAsia"/>
                <w:color w:val="000000"/>
                <w:sz w:val="20"/>
                <w:szCs w:val="20"/>
              </w:rPr>
            </w:pPr>
            <w:r>
              <w:rPr>
                <w:color w:val="000000"/>
              </w:rPr>
              <w:t xml:space="preserve">新疆永豊合金材料有限公司</w:t>
            </w:r>
          </w:p>
        </w:tc>
      </w:tr>
      <w:tr w:rsidR="004021E4" w:rsidRPr="00DD54D3" w14:paraId="2EBC42E5" w14:textId="77777777" w:rsidTr="004021E4">
        <w:trPr>
          <w:trHeight w:val="300"/>
          <w:trPrChange w:id="179" w:author="Yolanda Z" w:date="2024-10-18T04:46:00Z" w16du:dateUtc="2024-10-17T20:46:00Z">
            <w:trPr>
              <w:gridAfter w:val="0"/>
              <w:trHeight w:val="300"/>
            </w:trPr>
          </w:trPrChange>
        </w:trPr>
        <w:tc>
          <w:tcPr>
            <w:tcW w:w="2837" w:type="dxa"/>
            <w:tcBorders>
              <w:top w:val="nil"/>
              <w:left w:val="nil"/>
              <w:bottom w:val="nil"/>
              <w:right w:val="single" w:sz="8" w:space="0" w:color="000000"/>
            </w:tcBorders>
            <w:shd w:val="clear" w:color="000000" w:fill="F2F2F2"/>
            <w:noWrap/>
            <w:vAlign w:val="center"/>
            <w:hideMark/>
            <w:tcPrChange w:id="180" w:author="Yolanda Z" w:date="2024-10-18T04:46:00Z" w16du:dateUtc="2024-10-17T20:46:00Z">
              <w:tcPr>
                <w:tcW w:w="2837" w:type="dxa"/>
                <w:gridSpan w:val="2"/>
                <w:tcBorders>
                  <w:top w:val="nil"/>
                  <w:left w:val="nil"/>
                  <w:bottom w:val="nil"/>
                  <w:right w:val="single" w:sz="8" w:space="0" w:color="000000"/>
                </w:tcBorders>
                <w:shd w:val="clear" w:color="000000" w:fill="F2F2F2"/>
                <w:noWrap/>
                <w:vAlign w:val="center"/>
                <w:hideMark/>
              </w:tcPr>
            </w:tcPrChange>
          </w:tcPr>
          <w:p w14:paraId="3045E9B2" w14:textId="3BB03C67">
            <w:pPr>
              <w:rPr>
                <w:rFonts w:ascii="Arial Unicode MS" w:eastAsia="Arial Unicode MS" w:hAnsi="Arial Unicode MS" w:cs="Arial Unicode MS" w:hint="eastAsia"/>
                <w:color w:val="000000"/>
                <w:sz w:val="20"/>
                <w:szCs w:val="20"/>
              </w:rPr>
            </w:pPr>
            <w:r>
              <w:rPr>
                <w:color w:val="000000"/>
              </w:rPr>
              <w:t xml:space="preserve">未収利息</w:t>
            </w:r>
          </w:p>
        </w:tc>
      </w:tr>
      <w:tr w:rsidR="004021E4" w:rsidRPr="00DD54D3" w14:paraId="12DEA3AC" w14:textId="77777777" w:rsidTr="004021E4">
        <w:trPr>
          <w:trHeight w:val="300"/>
          <w:trPrChange w:id="182" w:author="Yolanda Z" w:date="2024-10-18T04:46:00Z" w16du:dateUtc="2024-10-17T20:46:00Z">
            <w:trPr>
              <w:gridAfter w:val="0"/>
              <w:trHeight w:val="300"/>
            </w:trPr>
          </w:trPrChange>
        </w:trPr>
        <w:tc>
          <w:tcPr>
            <w:tcW w:w="2837" w:type="dxa"/>
            <w:tcBorders>
              <w:top w:val="nil"/>
              <w:left w:val="nil"/>
              <w:bottom w:val="single" w:sz="8" w:space="0" w:color="000000"/>
              <w:right w:val="single" w:sz="8" w:space="0" w:color="000000"/>
            </w:tcBorders>
            <w:shd w:val="clear" w:color="000000" w:fill="F2F2F2"/>
            <w:noWrap/>
            <w:vAlign w:val="center"/>
            <w:hideMark/>
            <w:tcPrChange w:id="183" w:author="Yolanda Z" w:date="2024-10-18T04:46:00Z" w16du:dateUtc="2024-10-17T20:46:00Z">
              <w:tcPr>
                <w:tcW w:w="2837" w:type="dxa"/>
                <w:gridSpan w:val="2"/>
                <w:tcBorders>
                  <w:top w:val="nil"/>
                  <w:left w:val="nil"/>
                  <w:bottom w:val="single" w:sz="8" w:space="0" w:color="000000"/>
                  <w:right w:val="single" w:sz="8" w:space="0" w:color="000000"/>
                </w:tcBorders>
                <w:shd w:val="clear" w:color="000000" w:fill="F2F2F2"/>
                <w:noWrap/>
                <w:vAlign w:val="center"/>
                <w:hideMark/>
              </w:tcPr>
            </w:tcPrChange>
          </w:tcPr>
          <w:p w14:paraId="6481BF17" w14:textId="77777777">
            <w:pPr>
              <w:rPr>
                <w:rFonts w:ascii="Arial Unicode MS" w:eastAsia="Arial Unicode MS" w:hAnsi="Arial Unicode MS" w:cs="Arial Unicode MS" w:hint="eastAsia"/>
                <w:color w:val="000000"/>
                <w:sz w:val="20"/>
                <w:szCs w:val="20"/>
                <w:lang w:eastAsia="zh-CN"/>
              </w:rPr>
            </w:pPr>
            <w:r>
              <w:rPr>
                <w:color w:val="000000"/>
              </w:rPr>
              <w:t xml:space="preserve">登封市天中実業有限公司</w:t>
            </w:r>
          </w:p>
        </w:tc>
      </w:tr>
      <w:tr w:rsidR="004021E4" w:rsidRPr="00DD54D3" w14:paraId="7E83F1D2" w14:textId="77777777" w:rsidTr="004021E4">
        <w:trPr>
          <w:trHeight w:val="300"/>
          <w:trPrChange w:id="184" w:author="Yolanda Z" w:date="2024-10-18T04:46:00Z" w16du:dateUtc="2024-10-17T20:46:00Z">
            <w:trPr>
              <w:gridAfter w:val="0"/>
              <w:trHeight w:val="300"/>
            </w:trPr>
          </w:trPrChange>
        </w:trPr>
        <w:tc>
          <w:tcPr>
            <w:tcW w:w="2837" w:type="dxa"/>
            <w:tcBorders>
              <w:top w:val="nil"/>
              <w:left w:val="nil"/>
              <w:bottom w:val="nil"/>
              <w:right w:val="single" w:sz="8" w:space="0" w:color="000000"/>
            </w:tcBorders>
            <w:shd w:val="clear" w:color="000000" w:fill="F2F2F2"/>
            <w:noWrap/>
            <w:vAlign w:val="center"/>
            <w:hideMark/>
            <w:tcPrChange w:id="185" w:author="Yolanda Z" w:date="2024-10-18T04:46:00Z" w16du:dateUtc="2024-10-17T20:46:00Z">
              <w:tcPr>
                <w:tcW w:w="2837" w:type="dxa"/>
                <w:gridSpan w:val="2"/>
                <w:tcBorders>
                  <w:top w:val="nil"/>
                  <w:left w:val="nil"/>
                  <w:bottom w:val="nil"/>
                  <w:right w:val="single" w:sz="8" w:space="0" w:color="000000"/>
                </w:tcBorders>
                <w:shd w:val="clear" w:color="000000" w:fill="F2F2F2"/>
                <w:noWrap/>
                <w:vAlign w:val="center"/>
                <w:hideMark/>
              </w:tcPr>
            </w:tcPrChange>
          </w:tcPr>
          <w:p w14:paraId="7AD93871" w14:textId="1623B018">
            <w:pPr>
              <w:rPr>
                <w:rFonts w:ascii="Arial Unicode MS" w:eastAsia="Arial Unicode MS" w:hAnsi="Arial Unicode MS" w:cs="Arial Unicode MS" w:hint="eastAsia"/>
                <w:color w:val="000000"/>
                <w:sz w:val="20"/>
                <w:szCs w:val="20"/>
                <w:lang w:eastAsia="zh-CN"/>
              </w:rPr>
            </w:pPr>
            <w:r>
              <w:rPr>
                <w:color w:val="000000"/>
              </w:rPr>
              <w:t xml:space="preserve">うち：華潤電力登封有限公司</w:t>
            </w:r>
          </w:p>
        </w:tc>
      </w:tr>
      <w:tr w:rsidR="004021E4" w:rsidRPr="00DD54D3" w14:paraId="167CE669" w14:textId="77777777" w:rsidTr="004021E4">
        <w:trPr>
          <w:trHeight w:val="300"/>
          <w:trPrChange w:id="187" w:author="Yolanda Z" w:date="2024-10-18T04:46:00Z" w16du:dateUtc="2024-10-17T20:46:00Z">
            <w:trPr>
              <w:gridAfter w:val="0"/>
              <w:trHeight w:val="300"/>
            </w:trPr>
          </w:trPrChange>
        </w:trPr>
        <w:tc>
          <w:tcPr>
            <w:tcW w:w="2837" w:type="dxa"/>
            <w:tcBorders>
              <w:top w:val="nil"/>
              <w:left w:val="nil"/>
              <w:bottom w:val="single" w:sz="8" w:space="0" w:color="000000"/>
              <w:right w:val="single" w:sz="8" w:space="0" w:color="000000"/>
            </w:tcBorders>
            <w:shd w:val="clear" w:color="000000" w:fill="F2F2F2"/>
            <w:noWrap/>
            <w:vAlign w:val="center"/>
            <w:hideMark/>
            <w:tcPrChange w:id="188" w:author="Yolanda Z" w:date="2024-10-18T04:46:00Z" w16du:dateUtc="2024-10-17T20:46:00Z">
              <w:tcPr>
                <w:tcW w:w="2837" w:type="dxa"/>
                <w:gridSpan w:val="2"/>
                <w:tcBorders>
                  <w:top w:val="nil"/>
                  <w:left w:val="nil"/>
                  <w:bottom w:val="single" w:sz="8" w:space="0" w:color="000000"/>
                  <w:right w:val="single" w:sz="8" w:space="0" w:color="000000"/>
                </w:tcBorders>
                <w:shd w:val="clear" w:color="000000" w:fill="F2F2F2"/>
                <w:noWrap/>
                <w:vAlign w:val="center"/>
                <w:hideMark/>
              </w:tcPr>
            </w:tcPrChange>
          </w:tcPr>
          <w:p w14:paraId="21070B3F" w14:textId="429DD54E">
            <w:pPr>
              <w:rPr>
                <w:rFonts w:ascii="Arial Unicode MS" w:eastAsia="Arial Unicode MS" w:hAnsi="Arial Unicode MS" w:cs="Arial Unicode MS" w:hint="eastAsia"/>
                <w:color w:val="000000"/>
                <w:sz w:val="20"/>
                <w:szCs w:val="20"/>
                <w:lang w:eastAsia="zh-CN"/>
              </w:rPr>
            </w:pPr>
            <w:r>
              <w:rPr>
                <w:color w:val="000000"/>
              </w:rPr>
              <w:t xml:space="preserve">河南博奥投資担保有限公司</w:t>
            </w:r>
          </w:p>
        </w:tc>
      </w:tr>
      <w:tr w:rsidR="004021E4" w:rsidRPr="00DD54D3" w14:paraId="23FD22E6" w14:textId="77777777" w:rsidTr="004021E4">
        <w:trPr>
          <w:trHeight w:val="300"/>
          <w:trPrChange w:id="191" w:author="Yolanda Z" w:date="2024-10-18T04:46:00Z" w16du:dateUtc="2024-10-17T20:46:00Z">
            <w:trPr>
              <w:gridAfter w:val="0"/>
              <w:trHeight w:val="300"/>
            </w:trPr>
          </w:trPrChange>
        </w:trPr>
        <w:tc>
          <w:tcPr>
            <w:tcW w:w="2837" w:type="dxa"/>
            <w:tcBorders>
              <w:top w:val="nil"/>
              <w:left w:val="nil"/>
              <w:bottom w:val="nil"/>
              <w:right w:val="single" w:sz="8" w:space="0" w:color="000000"/>
            </w:tcBorders>
            <w:shd w:val="clear" w:color="000000" w:fill="F2F2F2"/>
            <w:noWrap/>
            <w:vAlign w:val="center"/>
            <w:hideMark/>
            <w:tcPrChange w:id="192" w:author="Yolanda Z" w:date="2024-10-18T04:46:00Z" w16du:dateUtc="2024-10-17T20:46:00Z">
              <w:tcPr>
                <w:tcW w:w="2837" w:type="dxa"/>
                <w:gridSpan w:val="2"/>
                <w:tcBorders>
                  <w:top w:val="nil"/>
                  <w:left w:val="nil"/>
                  <w:bottom w:val="nil"/>
                  <w:right w:val="single" w:sz="8" w:space="0" w:color="000000"/>
                </w:tcBorders>
                <w:shd w:val="clear" w:color="000000" w:fill="F2F2F2"/>
                <w:noWrap/>
                <w:vAlign w:val="center"/>
                <w:hideMark/>
              </w:tcPr>
            </w:tcPrChange>
          </w:tcPr>
          <w:p w14:paraId="2735D2E4" w14:textId="77A99D38">
            <w:pPr>
              <w:rPr>
                <w:rFonts w:ascii="Arial Unicode MS" w:eastAsia="Arial Unicode MS" w:hAnsi="Arial Unicode MS" w:cs="Arial Unicode MS"/>
                <w:color w:val="000000"/>
                <w:sz w:val="20"/>
                <w:szCs w:val="20"/>
                <w:lang w:eastAsia="zh-CN"/>
              </w:rPr>
            </w:pPr>
            <w:r>
              <w:rPr>
                <w:color w:val="000000"/>
              </w:rPr>
              <w:t xml:space="preserve">うち：華潤電力登封有限公司</w:t>
            </w:r>
          </w:p>
        </w:tc>
      </w:tr>
      <w:tr w:rsidR="004021E4" w:rsidRPr="00DD54D3" w14:paraId="10DEED39" w14:textId="77777777" w:rsidTr="004021E4">
        <w:trPr>
          <w:trHeight w:val="300"/>
          <w:trPrChange w:id="195" w:author="Yolanda Z" w:date="2024-10-18T04:46:00Z" w16du:dateUtc="2024-10-17T20:46:00Z">
            <w:trPr>
              <w:gridAfter w:val="0"/>
              <w:trHeight w:val="300"/>
            </w:trPr>
          </w:trPrChange>
        </w:trPr>
        <w:tc>
          <w:tcPr>
            <w:tcW w:w="2837" w:type="dxa"/>
            <w:tcBorders>
              <w:top w:val="nil"/>
              <w:left w:val="nil"/>
              <w:bottom w:val="single" w:sz="8" w:space="0" w:color="000000"/>
              <w:right w:val="single" w:sz="8" w:space="0" w:color="000000"/>
            </w:tcBorders>
            <w:shd w:val="clear" w:color="000000" w:fill="F2F2F2"/>
            <w:noWrap/>
            <w:vAlign w:val="center"/>
            <w:hideMark/>
            <w:tcPrChange w:id="196" w:author="Yolanda Z" w:date="2024-10-18T04:46:00Z" w16du:dateUtc="2024-10-17T20:46:00Z">
              <w:tcPr>
                <w:tcW w:w="2837" w:type="dxa"/>
                <w:gridSpan w:val="2"/>
                <w:tcBorders>
                  <w:top w:val="nil"/>
                  <w:left w:val="nil"/>
                  <w:bottom w:val="single" w:sz="8" w:space="0" w:color="000000"/>
                  <w:right w:val="single" w:sz="8" w:space="0" w:color="000000"/>
                </w:tcBorders>
                <w:shd w:val="clear" w:color="000000" w:fill="F2F2F2"/>
                <w:noWrap/>
                <w:vAlign w:val="center"/>
                <w:hideMark/>
              </w:tcPr>
            </w:tcPrChange>
          </w:tcPr>
          <w:p w14:paraId="7DE23046" w14:textId="77777777">
            <w:pPr>
              <w:rPr>
                <w:rFonts w:ascii="Arial Unicode MS" w:eastAsia="Arial Unicode MS" w:hAnsi="Arial Unicode MS" w:cs="Arial Unicode MS" w:hint="eastAsia"/>
                <w:color w:val="000000"/>
                <w:sz w:val="20"/>
                <w:szCs w:val="20"/>
                <w:lang w:eastAsia="zh-CN"/>
              </w:rPr>
            </w:pPr>
            <w:r>
              <w:rPr>
                <w:color w:val="000000"/>
              </w:rPr>
              <w:t xml:space="preserve">河南博奥投資担保有限公司</w:t>
            </w:r>
          </w:p>
        </w:tc>
      </w:tr>
      <w:tr w:rsidR="004021E4" w:rsidRPr="00DD54D3" w14:paraId="0ABCEFA7" w14:textId="77777777" w:rsidTr="004021E4">
        <w:trPr>
          <w:trHeight w:val="300"/>
          <w:trPrChange w:id="197" w:author="Yolanda Z" w:date="2024-10-18T04:46:00Z" w16du:dateUtc="2024-10-17T20:46:00Z">
            <w:trPr>
              <w:gridAfter w:val="0"/>
              <w:trHeight w:val="300"/>
            </w:trPr>
          </w:trPrChange>
        </w:trPr>
        <w:tc>
          <w:tcPr>
            <w:tcW w:w="2837" w:type="dxa"/>
            <w:tcBorders>
              <w:top w:val="nil"/>
              <w:left w:val="nil"/>
              <w:bottom w:val="nil"/>
              <w:right w:val="single" w:sz="8" w:space="0" w:color="000000"/>
            </w:tcBorders>
            <w:shd w:val="clear" w:color="000000" w:fill="F2F2F2"/>
            <w:noWrap/>
            <w:vAlign w:val="center"/>
            <w:hideMark/>
            <w:tcPrChange w:id="198" w:author="Yolanda Z" w:date="2024-10-18T04:46:00Z" w16du:dateUtc="2024-10-17T20:46:00Z">
              <w:tcPr>
                <w:tcW w:w="2837" w:type="dxa"/>
                <w:gridSpan w:val="2"/>
                <w:tcBorders>
                  <w:top w:val="nil"/>
                  <w:left w:val="nil"/>
                  <w:bottom w:val="nil"/>
                  <w:right w:val="single" w:sz="8" w:space="0" w:color="000000"/>
                </w:tcBorders>
                <w:shd w:val="clear" w:color="000000" w:fill="F2F2F2"/>
                <w:noWrap/>
                <w:vAlign w:val="center"/>
                <w:hideMark/>
              </w:tcPr>
            </w:tcPrChange>
          </w:tcPr>
          <w:p w14:paraId="4156885B" w14:textId="77777777">
            <w:pPr>
              <w:rPr>
                <w:rFonts w:ascii="Arial Unicode MS" w:eastAsia="Arial Unicode MS" w:hAnsi="Arial Unicode MS" w:cs="Arial Unicode MS" w:hint="eastAsia"/>
                <w:color w:val="000000"/>
                <w:sz w:val="20"/>
                <w:szCs w:val="20"/>
                <w:lang w:eastAsia="zh-CN"/>
              </w:rPr>
            </w:pPr>
            <w:r>
              <w:rPr>
                <w:color w:val="000000"/>
              </w:rPr>
              <w:t xml:space="preserve">本年中にその他の包括利益に計上された利益</w:t>
            </w:r>
          </w:p>
        </w:tc>
      </w:tr>
      <w:tr w:rsidR="004021E4" w:rsidRPr="00DD54D3" w14:paraId="3CD3371C" w14:textId="77777777" w:rsidTr="004021E4">
        <w:trPr>
          <w:trHeight w:val="300"/>
          <w:trPrChange w:id="199" w:author="Yolanda Z" w:date="2024-10-18T04:46:00Z" w16du:dateUtc="2024-10-17T20:46:00Z">
            <w:trPr>
              <w:gridAfter w:val="0"/>
              <w:trHeight w:val="300"/>
            </w:trPr>
          </w:trPrChange>
        </w:trPr>
        <w:tc>
          <w:tcPr>
            <w:tcW w:w="2837" w:type="dxa"/>
            <w:tcBorders>
              <w:top w:val="nil"/>
              <w:left w:val="nil"/>
              <w:bottom w:val="single" w:sz="8" w:space="0" w:color="000000"/>
              <w:right w:val="single" w:sz="8" w:space="0" w:color="000000"/>
            </w:tcBorders>
            <w:shd w:val="clear" w:color="000000" w:fill="F2F2F2"/>
            <w:noWrap/>
            <w:vAlign w:val="center"/>
            <w:hideMark/>
            <w:tcPrChange w:id="200" w:author="Yolanda Z" w:date="2024-10-18T04:46:00Z" w16du:dateUtc="2024-10-17T20:46:00Z">
              <w:tcPr>
                <w:tcW w:w="2837" w:type="dxa"/>
                <w:gridSpan w:val="2"/>
                <w:tcBorders>
                  <w:top w:val="nil"/>
                  <w:left w:val="nil"/>
                  <w:bottom w:val="single" w:sz="8" w:space="0" w:color="000000"/>
                  <w:right w:val="single" w:sz="8" w:space="0" w:color="000000"/>
                </w:tcBorders>
                <w:shd w:val="clear" w:color="000000" w:fill="F2F2F2"/>
                <w:noWrap/>
                <w:vAlign w:val="center"/>
                <w:hideMark/>
              </w:tcPr>
            </w:tcPrChange>
          </w:tcPr>
          <w:p w14:paraId="4B814962" w14:textId="77777777">
            <w:pPr>
              <w:rPr>
                <w:rFonts w:ascii="Arial Unicode MS" w:eastAsia="Arial Unicode MS" w:hAnsi="Arial Unicode MS" w:cs="Arial Unicode MS" w:hint="eastAsia"/>
                <w:color w:val="000000"/>
                <w:sz w:val="20"/>
                <w:szCs w:val="20"/>
                <w:lang w:eastAsia="zh-CN"/>
              </w:rPr>
            </w:pPr>
            <w:r>
              <w:rPr>
                <w:color w:val="000000"/>
              </w:rPr>
              <w:t xml:space="preserve">本年中にその他の包括利益に計上された損失</w:t>
            </w:r>
          </w:p>
        </w:tc>
      </w:tr>
      <w:tr w:rsidR="004021E4" w:rsidRPr="00DD54D3" w14:paraId="495486E6" w14:textId="77777777" w:rsidTr="004021E4">
        <w:trPr>
          <w:trHeight w:val="300"/>
          <w:trPrChange w:id="201" w:author="Yolanda Z" w:date="2024-10-18T04:46:00Z" w16du:dateUtc="2024-10-17T20:46:00Z">
            <w:trPr>
              <w:gridAfter w:val="0"/>
              <w:trHeight w:val="300"/>
            </w:trPr>
          </w:trPrChange>
        </w:trPr>
        <w:tc>
          <w:tcPr>
            <w:tcW w:w="2837" w:type="dxa"/>
            <w:tcBorders>
              <w:top w:val="nil"/>
              <w:left w:val="nil"/>
              <w:bottom w:val="nil"/>
              <w:right w:val="single" w:sz="8" w:space="0" w:color="000000"/>
            </w:tcBorders>
            <w:shd w:val="clear" w:color="000000" w:fill="F2F2F2"/>
            <w:noWrap/>
            <w:vAlign w:val="center"/>
            <w:hideMark/>
            <w:tcPrChange w:id="202" w:author="Yolanda Z" w:date="2024-10-18T04:46:00Z" w16du:dateUtc="2024-10-17T20:46:00Z">
              <w:tcPr>
                <w:tcW w:w="2837" w:type="dxa"/>
                <w:gridSpan w:val="2"/>
                <w:tcBorders>
                  <w:top w:val="nil"/>
                  <w:left w:val="nil"/>
                  <w:bottom w:val="nil"/>
                  <w:right w:val="single" w:sz="8" w:space="0" w:color="000000"/>
                </w:tcBorders>
                <w:shd w:val="clear" w:color="000000" w:fill="F2F2F2"/>
                <w:noWrap/>
                <w:vAlign w:val="center"/>
                <w:hideMark/>
              </w:tcPr>
            </w:tcPrChange>
          </w:tcPr>
          <w:p w14:paraId="3440DB33" w14:textId="2A6A5EF0">
            <w:pPr>
              <w:rPr>
                <w:rFonts w:ascii="Arial Unicode MS" w:eastAsia="Arial Unicode MS" w:hAnsi="Arial Unicode MS" w:cs="Arial Unicode MS" w:hint="eastAsia"/>
                <w:color w:val="000000"/>
                <w:sz w:val="20"/>
                <w:szCs w:val="20"/>
                <w:lang w:eastAsia="zh-CN"/>
              </w:rPr>
            </w:pPr>
            <w:r>
              <w:rPr>
                <w:color w:val="000000"/>
              </w:rPr>
              <w:t xml:space="preserve">鄭州中瓷科技有限公司</w:t>
            </w:r>
          </w:p>
        </w:tc>
      </w:tr>
      <w:tr w:rsidR="004021E4" w:rsidRPr="00DD54D3" w14:paraId="0685146E" w14:textId="77777777" w:rsidTr="004021E4">
        <w:trPr>
          <w:trHeight w:val="300"/>
          <w:trPrChange w:id="205" w:author="Yolanda Z" w:date="2024-10-18T04:46:00Z" w16du:dateUtc="2024-10-17T20:46:00Z">
            <w:trPr>
              <w:gridAfter w:val="0"/>
              <w:trHeight w:val="300"/>
            </w:trPr>
          </w:trPrChange>
        </w:trPr>
        <w:tc>
          <w:tcPr>
            <w:tcW w:w="2837" w:type="dxa"/>
            <w:tcBorders>
              <w:top w:val="nil"/>
              <w:left w:val="nil"/>
              <w:bottom w:val="single" w:sz="8" w:space="0" w:color="000000"/>
              <w:right w:val="single" w:sz="8" w:space="0" w:color="000000"/>
            </w:tcBorders>
            <w:shd w:val="clear" w:color="000000" w:fill="F2F2F2"/>
            <w:noWrap/>
            <w:vAlign w:val="center"/>
            <w:hideMark/>
            <w:tcPrChange w:id="206" w:author="Yolanda Z" w:date="2024-10-18T04:46:00Z" w16du:dateUtc="2024-10-17T20:46:00Z">
              <w:tcPr>
                <w:tcW w:w="2837" w:type="dxa"/>
                <w:gridSpan w:val="2"/>
                <w:tcBorders>
                  <w:top w:val="nil"/>
                  <w:left w:val="nil"/>
                  <w:bottom w:val="single" w:sz="8" w:space="0" w:color="000000"/>
                  <w:right w:val="single" w:sz="8" w:space="0" w:color="000000"/>
                </w:tcBorders>
                <w:shd w:val="clear" w:color="000000" w:fill="F2F2F2"/>
                <w:noWrap/>
                <w:vAlign w:val="center"/>
                <w:hideMark/>
              </w:tcPr>
            </w:tcPrChange>
          </w:tcPr>
          <w:p w14:paraId="75D434E7" w14:textId="77777777">
            <w:pPr>
              <w:rPr>
                <w:rFonts w:ascii="Arial Unicode MS" w:eastAsia="Arial Unicode MS" w:hAnsi="Arial Unicode MS" w:cs="Arial Unicode MS" w:hint="eastAsia"/>
                <w:color w:val="000000"/>
                <w:sz w:val="20"/>
                <w:szCs w:val="20"/>
                <w:lang w:eastAsia="zh-CN"/>
              </w:rPr>
            </w:pPr>
            <w:r>
              <w:rPr>
                <w:color w:val="000000"/>
              </w:rPr>
              <w:t xml:space="preserve">登封天地之中建設管理有限公司</w:t>
            </w:r>
          </w:p>
        </w:tc>
      </w:tr>
      <w:tr w:rsidR="004021E4" w:rsidRPr="00DD54D3" w14:paraId="25D2213B" w14:textId="77777777" w:rsidTr="004021E4">
        <w:trPr>
          <w:trHeight w:val="300"/>
          <w:trPrChange w:id="207" w:author="Yolanda Z" w:date="2024-10-18T04:46:00Z" w16du:dateUtc="2024-10-17T20:46:00Z">
            <w:trPr>
              <w:gridAfter w:val="0"/>
              <w:trHeight w:val="300"/>
            </w:trPr>
          </w:trPrChange>
        </w:trPr>
        <w:tc>
          <w:tcPr>
            <w:tcW w:w="2837" w:type="dxa"/>
            <w:tcBorders>
              <w:top w:val="nil"/>
              <w:left w:val="nil"/>
              <w:bottom w:val="nil"/>
              <w:right w:val="single" w:sz="8" w:space="0" w:color="000000"/>
            </w:tcBorders>
            <w:shd w:val="clear" w:color="000000" w:fill="F2F2F2"/>
            <w:noWrap/>
            <w:vAlign w:val="center"/>
            <w:hideMark/>
            <w:tcPrChange w:id="208" w:author="Yolanda Z" w:date="2024-10-18T04:46:00Z" w16du:dateUtc="2024-10-17T20:46:00Z">
              <w:tcPr>
                <w:tcW w:w="2837" w:type="dxa"/>
                <w:gridSpan w:val="2"/>
                <w:tcBorders>
                  <w:top w:val="nil"/>
                  <w:left w:val="nil"/>
                  <w:bottom w:val="nil"/>
                  <w:right w:val="single" w:sz="8" w:space="0" w:color="000000"/>
                </w:tcBorders>
                <w:shd w:val="clear" w:color="000000" w:fill="F2F2F2"/>
                <w:noWrap/>
                <w:vAlign w:val="center"/>
                <w:hideMark/>
              </w:tcPr>
            </w:tcPrChange>
          </w:tcPr>
          <w:p w14:paraId="134E88BC" w14:textId="77777777">
            <w:pPr>
              <w:rPr>
                <w:rFonts w:ascii="Arial Unicode MS" w:eastAsia="Arial Unicode MS" w:hAnsi="Arial Unicode MS" w:cs="Arial Unicode MS" w:hint="eastAsia"/>
                <w:color w:val="000000"/>
                <w:sz w:val="20"/>
                <w:szCs w:val="20"/>
              </w:rPr>
            </w:pPr>
            <w:r>
              <w:rPr>
                <w:color w:val="000000"/>
              </w:rPr>
              <w:t xml:space="preserve">建物およびその他の構築物</w:t>
            </w:r>
          </w:p>
        </w:tc>
      </w:tr>
      <w:tr w:rsidR="004021E4" w:rsidRPr="00DD54D3" w14:paraId="5D0CB4FA" w14:textId="77777777" w:rsidTr="004021E4">
        <w:trPr>
          <w:trHeight w:val="300"/>
          <w:trPrChange w:id="210" w:author="Yolanda Z" w:date="2024-10-18T04:46:00Z" w16du:dateUtc="2024-10-17T20:46:00Z">
            <w:trPr>
              <w:gridAfter w:val="0"/>
              <w:trHeight w:val="300"/>
            </w:trPr>
          </w:trPrChange>
        </w:trPr>
        <w:tc>
          <w:tcPr>
            <w:tcW w:w="2837" w:type="dxa"/>
            <w:tcBorders>
              <w:top w:val="nil"/>
              <w:left w:val="nil"/>
              <w:bottom w:val="single" w:sz="8" w:space="0" w:color="000000"/>
              <w:right w:val="single" w:sz="8" w:space="0" w:color="000000"/>
            </w:tcBorders>
            <w:shd w:val="clear" w:color="000000" w:fill="F2F2F2"/>
            <w:noWrap/>
            <w:vAlign w:val="center"/>
            <w:hideMark/>
            <w:tcPrChange w:id="211" w:author="Yolanda Z" w:date="2024-10-18T04:46:00Z" w16du:dateUtc="2024-10-17T20:46:00Z">
              <w:tcPr>
                <w:tcW w:w="2837" w:type="dxa"/>
                <w:gridSpan w:val="2"/>
                <w:tcBorders>
                  <w:top w:val="nil"/>
                  <w:left w:val="nil"/>
                  <w:bottom w:val="single" w:sz="8" w:space="0" w:color="000000"/>
                  <w:right w:val="single" w:sz="8" w:space="0" w:color="000000"/>
                </w:tcBorders>
                <w:shd w:val="clear" w:color="000000" w:fill="F2F2F2"/>
                <w:noWrap/>
                <w:vAlign w:val="center"/>
                <w:hideMark/>
              </w:tcPr>
            </w:tcPrChange>
          </w:tcPr>
          <w:p w14:paraId="1CD12E07" w14:textId="77777777">
            <w:pPr>
              <w:rPr>
                <w:rFonts w:ascii="Arial Unicode MS" w:eastAsia="Arial Unicode MS" w:hAnsi="Arial Unicode MS" w:cs="Arial Unicode MS" w:hint="eastAsia"/>
                <w:color w:val="000000"/>
                <w:sz w:val="20"/>
                <w:szCs w:val="20"/>
              </w:rPr>
            </w:pPr>
            <w:r>
              <w:rPr>
                <w:color w:val="000000"/>
              </w:rPr>
              <w:t xml:space="preserve">（2）担保状況:</w:t>
            </w:r>
          </w:p>
        </w:tc>
      </w:tr>
      <w:tr w:rsidR="004021E4" w:rsidRPr="00DD54D3" w14:paraId="70317774" w14:textId="77777777" w:rsidTr="004021E4">
        <w:trPr>
          <w:trHeight w:val="300"/>
          <w:trPrChange w:id="212" w:author="Yolanda Z" w:date="2024-10-18T04:46:00Z" w16du:dateUtc="2024-10-17T20:46:00Z">
            <w:trPr>
              <w:gridAfter w:val="0"/>
              <w:trHeight w:val="300"/>
            </w:trPr>
          </w:trPrChange>
        </w:trPr>
        <w:tc>
          <w:tcPr>
            <w:tcW w:w="2837" w:type="dxa"/>
            <w:tcBorders>
              <w:top w:val="nil"/>
              <w:left w:val="nil"/>
              <w:bottom w:val="nil"/>
              <w:right w:val="single" w:sz="8" w:space="0" w:color="000000"/>
            </w:tcBorders>
            <w:shd w:val="clear" w:color="000000" w:fill="F2F2F2"/>
            <w:noWrap/>
            <w:vAlign w:val="center"/>
            <w:hideMark/>
            <w:tcPrChange w:id="213" w:author="Yolanda Z" w:date="2024-10-18T04:46:00Z" w16du:dateUtc="2024-10-17T20:46:00Z">
              <w:tcPr>
                <w:tcW w:w="2837" w:type="dxa"/>
                <w:gridSpan w:val="2"/>
                <w:tcBorders>
                  <w:top w:val="nil"/>
                  <w:left w:val="nil"/>
                  <w:bottom w:val="nil"/>
                  <w:right w:val="single" w:sz="8" w:space="0" w:color="000000"/>
                </w:tcBorders>
                <w:shd w:val="clear" w:color="000000" w:fill="F2F2F2"/>
                <w:noWrap/>
                <w:vAlign w:val="center"/>
                <w:hideMark/>
              </w:tcPr>
            </w:tcPrChange>
          </w:tcPr>
          <w:p w14:paraId="2FF9AB44" w14:textId="2BCCC909">
            <w:pPr>
              <w:rPr>
                <w:rFonts w:ascii="Arial Unicode MS" w:eastAsia="Arial Unicode MS" w:hAnsi="Arial Unicode MS" w:cs="Arial Unicode MS"/>
                <w:color w:val="000000"/>
                <w:sz w:val="20"/>
                <w:szCs w:val="20"/>
                <w:lang w:eastAsia="zh-CN"/>
              </w:rPr>
            </w:pPr>
            <w:r>
              <w:rPr>
                <w:noProof/>
                <w:color w:val="000000"/>
              </w:rPr>
              <w:t xml:space="preserve">1、保証人：登封市天中実業有限公司、登封市民康実業有限公司；2、抵当物件：高速道路の付随する土地の余剰価値の二次抵当</w:t>
            </w:r>
          </w:p>
        </w:tc>
      </w:tr>
      <w:tr w:rsidR="004021E4" w:rsidRPr="00DD54D3" w14:paraId="32D47E5C" w14:textId="77777777" w:rsidTr="004021E4">
        <w:trPr>
          <w:trHeight w:val="300"/>
          <w:trPrChange w:id="227" w:author="Yolanda Z" w:date="2024-10-18T04:46:00Z" w16du:dateUtc="2024-10-17T20:46:00Z">
            <w:trPr>
              <w:gridAfter w:val="0"/>
              <w:trHeight w:val="300"/>
            </w:trPr>
          </w:trPrChange>
        </w:trPr>
        <w:tc>
          <w:tcPr>
            <w:tcW w:w="2837" w:type="dxa"/>
            <w:tcBorders>
              <w:top w:val="nil"/>
              <w:left w:val="nil"/>
              <w:bottom w:val="single" w:sz="8" w:space="0" w:color="000000"/>
              <w:right w:val="single" w:sz="8" w:space="0" w:color="000000"/>
            </w:tcBorders>
            <w:shd w:val="clear" w:color="000000" w:fill="F2F2F2"/>
            <w:noWrap/>
            <w:vAlign w:val="center"/>
            <w:hideMark/>
            <w:tcPrChange w:id="228" w:author="Yolanda Z" w:date="2024-10-18T04:46:00Z" w16du:dateUtc="2024-10-17T20:46:00Z">
              <w:tcPr>
                <w:tcW w:w="2837" w:type="dxa"/>
                <w:gridSpan w:val="2"/>
                <w:tcBorders>
                  <w:top w:val="nil"/>
                  <w:left w:val="nil"/>
                  <w:bottom w:val="single" w:sz="8" w:space="0" w:color="000000"/>
                  <w:right w:val="single" w:sz="8" w:space="0" w:color="000000"/>
                </w:tcBorders>
                <w:shd w:val="clear" w:color="000000" w:fill="F2F2F2"/>
                <w:noWrap/>
                <w:vAlign w:val="center"/>
                <w:hideMark/>
              </w:tcPr>
            </w:tcPrChange>
          </w:tcPr>
          <w:p w14:paraId="57BDE033" w14:textId="3E1ED91B">
            <w:pPr>
              <w:rPr>
                <w:rFonts w:ascii="Arial Unicode MS" w:eastAsia="Arial Unicode MS" w:hAnsi="Arial Unicode MS" w:cs="Arial Unicode MS"/>
                <w:color w:val="000000"/>
                <w:sz w:val="20"/>
                <w:szCs w:val="20"/>
                <w:lang w:eastAsia="zh-CN"/>
              </w:rPr>
            </w:pPr>
            <w:r>
              <w:rPr>
                <w:noProof/>
                <w:color w:val="000000"/>
              </w:rPr>
              <w:t xml:space="preserve">1、保証人：登封市建設投資集団有限公司；2、抵当物件：大冶プレハブ産業パークと核心エリア6号の2つの土地および鄭大国学院の土地</w:t>
            </w:r>
          </w:p>
        </w:tc>
      </w:tr>
      <w:tr w:rsidR="004021E4" w:rsidRPr="00DD54D3" w14:paraId="402AC4B1" w14:textId="77777777" w:rsidTr="004021E4">
        <w:trPr>
          <w:trHeight w:val="300"/>
          <w:trPrChange w:id="239" w:author="Yolanda Z" w:date="2024-10-18T04:46:00Z" w16du:dateUtc="2024-10-17T20:46:00Z">
            <w:trPr>
              <w:gridAfter w:val="0"/>
              <w:trHeight w:val="300"/>
            </w:trPr>
          </w:trPrChange>
        </w:trPr>
        <w:tc>
          <w:tcPr>
            <w:tcW w:w="2837" w:type="dxa"/>
            <w:tcBorders>
              <w:top w:val="nil"/>
              <w:left w:val="nil"/>
              <w:bottom w:val="nil"/>
              <w:right w:val="single" w:sz="8" w:space="0" w:color="000000"/>
            </w:tcBorders>
            <w:shd w:val="clear" w:color="000000" w:fill="F2F2F2"/>
            <w:noWrap/>
            <w:vAlign w:val="center"/>
            <w:hideMark/>
            <w:tcPrChange w:id="240" w:author="Yolanda Z" w:date="2024-10-18T04:46:00Z" w16du:dateUtc="2024-10-17T20:46:00Z">
              <w:tcPr>
                <w:tcW w:w="2837" w:type="dxa"/>
                <w:gridSpan w:val="2"/>
                <w:tcBorders>
                  <w:top w:val="nil"/>
                  <w:left w:val="nil"/>
                  <w:bottom w:val="nil"/>
                  <w:right w:val="single" w:sz="8" w:space="0" w:color="000000"/>
                </w:tcBorders>
                <w:shd w:val="clear" w:color="000000" w:fill="F2F2F2"/>
                <w:noWrap/>
                <w:vAlign w:val="center"/>
                <w:hideMark/>
              </w:tcPr>
            </w:tcPrChange>
          </w:tcPr>
          <w:p w14:paraId="3151FDDA" w14:textId="77777777">
            <w:pPr>
              <w:rPr>
                <w:rFonts w:ascii="Arial Unicode MS" w:eastAsia="Arial Unicode MS" w:hAnsi="Arial Unicode MS" w:cs="Arial Unicode MS" w:hint="eastAsia"/>
                <w:color w:val="000000"/>
                <w:sz w:val="20"/>
                <w:szCs w:val="20"/>
              </w:rPr>
            </w:pPr>
            <w:r>
              <w:rPr>
                <w:color w:val="000000"/>
              </w:rPr>
              <w:t xml:space="preserve">往来勘定およびその他</w:t>
            </w:r>
          </w:p>
        </w:tc>
      </w:tr>
      <w:tr w:rsidR="004021E4" w:rsidRPr="00DD54D3" w14:paraId="554CDB0D" w14:textId="77777777" w:rsidTr="004021E4">
        <w:trPr>
          <w:trHeight w:val="300"/>
          <w:trPrChange w:id="241" w:author="Yolanda Z" w:date="2024-10-18T04:46:00Z" w16du:dateUtc="2024-10-17T20:46:00Z">
            <w:trPr>
              <w:gridAfter w:val="0"/>
              <w:trHeight w:val="300"/>
            </w:trPr>
          </w:trPrChange>
        </w:trPr>
        <w:tc>
          <w:tcPr>
            <w:tcW w:w="2837" w:type="dxa"/>
            <w:tcBorders>
              <w:top w:val="nil"/>
              <w:left w:val="nil"/>
              <w:bottom w:val="single" w:sz="8" w:space="0" w:color="000000"/>
              <w:right w:val="single" w:sz="8" w:space="0" w:color="000000"/>
            </w:tcBorders>
            <w:shd w:val="clear" w:color="000000" w:fill="F2F2F2"/>
            <w:noWrap/>
            <w:vAlign w:val="center"/>
            <w:hideMark/>
            <w:tcPrChange w:id="242" w:author="Yolanda Z" w:date="2024-10-18T04:46:00Z" w16du:dateUtc="2024-10-17T20:46:00Z">
              <w:tcPr>
                <w:tcW w:w="2837" w:type="dxa"/>
                <w:gridSpan w:val="2"/>
                <w:tcBorders>
                  <w:top w:val="nil"/>
                  <w:left w:val="nil"/>
                  <w:bottom w:val="single" w:sz="8" w:space="0" w:color="000000"/>
                  <w:right w:val="single" w:sz="8" w:space="0" w:color="000000"/>
                </w:tcBorders>
                <w:shd w:val="clear" w:color="000000" w:fill="F2F2F2"/>
                <w:noWrap/>
                <w:vAlign w:val="center"/>
                <w:hideMark/>
              </w:tcPr>
            </w:tcPrChange>
          </w:tcPr>
          <w:p w14:paraId="018053E6" w14:textId="4EB78FB2">
            <w:pPr>
              <w:rPr>
                <w:rFonts w:ascii="Arial Unicode MS" w:eastAsia="Arial Unicode MS" w:hAnsi="Arial Unicode MS" w:cs="Arial Unicode MS" w:hint="eastAsia"/>
                <w:color w:val="000000"/>
                <w:sz w:val="20"/>
                <w:szCs w:val="20"/>
                <w:lang w:eastAsia="zh-CN"/>
              </w:rPr>
            </w:pPr>
            <w:r>
              <w:rPr>
                <w:color w:val="000000"/>
              </w:rPr>
              <w:t xml:space="preserve">1年内に満期を迎える長期未払金</w:t>
            </w:r>
          </w:p>
        </w:tc>
      </w:tr>
      <w:tr w:rsidR="004021E4" w:rsidRPr="00DD54D3" w14:paraId="32792AEE" w14:textId="77777777" w:rsidTr="004021E4">
        <w:trPr>
          <w:trHeight w:val="300"/>
          <w:trPrChange w:id="245" w:author="Yolanda Z" w:date="2024-10-18T04:46:00Z" w16du:dateUtc="2024-10-17T20:46:00Z">
            <w:trPr>
              <w:gridAfter w:val="0"/>
              <w:trHeight w:val="300"/>
            </w:trPr>
          </w:trPrChange>
        </w:trPr>
        <w:tc>
          <w:tcPr>
            <w:tcW w:w="2837" w:type="dxa"/>
            <w:tcBorders>
              <w:top w:val="nil"/>
              <w:left w:val="nil"/>
              <w:bottom w:val="nil"/>
              <w:right w:val="single" w:sz="8" w:space="0" w:color="000000"/>
            </w:tcBorders>
            <w:shd w:val="clear" w:color="000000" w:fill="F2F2F2"/>
            <w:noWrap/>
            <w:vAlign w:val="center"/>
            <w:hideMark/>
            <w:tcPrChange w:id="246" w:author="Yolanda Z" w:date="2024-10-18T04:46:00Z" w16du:dateUtc="2024-10-17T20:46:00Z">
              <w:tcPr>
                <w:tcW w:w="2837" w:type="dxa"/>
                <w:gridSpan w:val="2"/>
                <w:tcBorders>
                  <w:top w:val="nil"/>
                  <w:left w:val="nil"/>
                  <w:bottom w:val="nil"/>
                  <w:right w:val="single" w:sz="8" w:space="0" w:color="000000"/>
                </w:tcBorders>
                <w:shd w:val="clear" w:color="000000" w:fill="F2F2F2"/>
                <w:noWrap/>
                <w:vAlign w:val="center"/>
                <w:hideMark/>
              </w:tcPr>
            </w:tcPrChange>
          </w:tcPr>
          <w:p w14:paraId="3E34A07C" w14:textId="77777777">
            <w:pPr>
              <w:rPr>
                <w:rFonts w:ascii="Arial Unicode MS" w:eastAsia="Arial Unicode MS" w:hAnsi="Arial Unicode MS" w:cs="Arial Unicode MS" w:hint="eastAsia"/>
                <w:color w:val="000000"/>
                <w:sz w:val="20"/>
                <w:szCs w:val="20"/>
                <w:lang w:eastAsia="zh-CN"/>
              </w:rPr>
            </w:pPr>
            <w:r>
              <w:rPr>
                <w:color w:val="000000"/>
              </w:rPr>
              <w:t xml:space="preserve">（3）長期借入金分類説明</w:t>
            </w:r>
          </w:p>
        </w:tc>
      </w:tr>
      <w:tr w:rsidR="004021E4" w:rsidRPr="00DD54D3" w14:paraId="329B2551" w14:textId="77777777" w:rsidTr="004021E4">
        <w:trPr>
          <w:trHeight w:val="300"/>
          <w:trPrChange w:id="247" w:author="Yolanda Z" w:date="2024-10-18T04:46:00Z" w16du:dateUtc="2024-10-17T20:46:00Z">
            <w:trPr>
              <w:gridAfter w:val="0"/>
              <w:trHeight w:val="300"/>
            </w:trPr>
          </w:trPrChange>
        </w:trPr>
        <w:tc>
          <w:tcPr>
            <w:tcW w:w="2837" w:type="dxa"/>
            <w:tcBorders>
              <w:top w:val="nil"/>
              <w:left w:val="nil"/>
              <w:bottom w:val="single" w:sz="8" w:space="0" w:color="000000"/>
              <w:right w:val="single" w:sz="8" w:space="0" w:color="000000"/>
            </w:tcBorders>
            <w:shd w:val="clear" w:color="000000" w:fill="F2F2F2"/>
            <w:noWrap/>
            <w:vAlign w:val="center"/>
            <w:hideMark/>
            <w:tcPrChange w:id="248" w:author="Yolanda Z" w:date="2024-10-18T04:46:00Z" w16du:dateUtc="2024-10-17T20:46:00Z">
              <w:tcPr>
                <w:tcW w:w="2837" w:type="dxa"/>
                <w:gridSpan w:val="2"/>
                <w:tcBorders>
                  <w:top w:val="nil"/>
                  <w:left w:val="nil"/>
                  <w:bottom w:val="single" w:sz="8" w:space="0" w:color="000000"/>
                  <w:right w:val="single" w:sz="8" w:space="0" w:color="000000"/>
                </w:tcBorders>
                <w:shd w:val="clear" w:color="000000" w:fill="F2F2F2"/>
                <w:noWrap/>
                <w:vAlign w:val="center"/>
                <w:hideMark/>
              </w:tcPr>
            </w:tcPrChange>
          </w:tcPr>
          <w:p w14:paraId="16275B2E" w14:textId="7830FEDD">
            <w:pPr>
              <w:rPr>
                <w:rFonts w:ascii="Arial Unicode MS" w:eastAsia="Arial Unicode MS" w:hAnsi="Arial Unicode MS" w:cs="Arial Unicode MS" w:hint="eastAsia"/>
                <w:color w:val="000000"/>
                <w:sz w:val="20"/>
                <w:szCs w:val="20"/>
                <w:lang w:eastAsia="zh-CN"/>
              </w:rPr>
            </w:pPr>
            <w:r>
              <w:rPr>
                <w:color w:val="000000"/>
              </w:rPr>
              <w:t xml:space="preserve">緑地熹和府プロジェクト1-9号棟建設中プロジェクト抵当担保</w:t>
            </w:r>
          </w:p>
        </w:tc>
      </w:tr>
      <w:tr w:rsidR="004021E4" w:rsidRPr="00DD54D3" w14:paraId="1F6D627D" w14:textId="77777777" w:rsidTr="004021E4">
        <w:trPr>
          <w:trHeight w:val="300"/>
          <w:trPrChange w:id="261" w:author="Yolanda Z" w:date="2024-10-18T04:46:00Z" w16du:dateUtc="2024-10-17T20:46:00Z">
            <w:trPr>
              <w:gridAfter w:val="0"/>
              <w:trHeight w:val="300"/>
            </w:trPr>
          </w:trPrChange>
        </w:trPr>
        <w:tc>
          <w:tcPr>
            <w:tcW w:w="2837" w:type="dxa"/>
            <w:tcBorders>
              <w:top w:val="nil"/>
              <w:left w:val="nil"/>
              <w:bottom w:val="nil"/>
              <w:right w:val="single" w:sz="8" w:space="0" w:color="000000"/>
            </w:tcBorders>
            <w:shd w:val="clear" w:color="000000" w:fill="F2F2F2"/>
            <w:noWrap/>
            <w:vAlign w:val="center"/>
            <w:hideMark/>
            <w:tcPrChange w:id="262" w:author="Yolanda Z" w:date="2024-10-18T04:46:00Z" w16du:dateUtc="2024-10-17T20:46:00Z">
              <w:tcPr>
                <w:tcW w:w="2837" w:type="dxa"/>
                <w:gridSpan w:val="2"/>
                <w:tcBorders>
                  <w:top w:val="nil"/>
                  <w:left w:val="nil"/>
                  <w:bottom w:val="nil"/>
                  <w:right w:val="single" w:sz="8" w:space="0" w:color="000000"/>
                </w:tcBorders>
                <w:shd w:val="clear" w:color="000000" w:fill="F2F2F2"/>
                <w:noWrap/>
                <w:vAlign w:val="center"/>
                <w:hideMark/>
              </w:tcPr>
            </w:tcPrChange>
          </w:tcPr>
          <w:p w14:paraId="080E0D12" w14:textId="77777777">
            <w:pPr>
              <w:rPr>
                <w:rFonts w:ascii="Arial Unicode MS" w:eastAsia="Arial Unicode MS" w:hAnsi="Arial Unicode MS" w:cs="Arial Unicode MS"/>
                <w:color w:val="000000"/>
                <w:sz w:val="20"/>
                <w:szCs w:val="20"/>
              </w:rPr>
            </w:pPr>
            <w:r>
              <w:rPr>
                <w:noProof/>
                <w:color w:val="000000"/>
              </w:rPr>
              <w:t xml:space="preserve">中原信託有限公司</w:t>
            </w:r>
          </w:p>
        </w:tc>
      </w:tr>
      <w:tr w:rsidR="004021E4" w:rsidRPr="00DD54D3" w14:paraId="7D232149" w14:textId="77777777" w:rsidTr="004021E4">
        <w:trPr>
          <w:trHeight w:val="300"/>
          <w:trPrChange w:id="264" w:author="Yolanda Z" w:date="2024-10-18T04:46:00Z" w16du:dateUtc="2024-10-17T20:46:00Z">
            <w:trPr>
              <w:gridAfter w:val="0"/>
              <w:trHeight w:val="300"/>
            </w:trPr>
          </w:trPrChange>
        </w:trPr>
        <w:tc>
          <w:tcPr>
            <w:tcW w:w="2837" w:type="dxa"/>
            <w:tcBorders>
              <w:top w:val="nil"/>
              <w:left w:val="nil"/>
              <w:bottom w:val="single" w:sz="8" w:space="0" w:color="000000"/>
              <w:right w:val="single" w:sz="8" w:space="0" w:color="000000"/>
            </w:tcBorders>
            <w:shd w:val="clear" w:color="000000" w:fill="F2F2F2"/>
            <w:noWrap/>
            <w:vAlign w:val="center"/>
            <w:hideMark/>
            <w:tcPrChange w:id="265" w:author="Yolanda Z" w:date="2024-10-18T04:46:00Z" w16du:dateUtc="2024-10-17T20:46:00Z">
              <w:tcPr>
                <w:tcW w:w="2837" w:type="dxa"/>
                <w:gridSpan w:val="2"/>
                <w:tcBorders>
                  <w:top w:val="nil"/>
                  <w:left w:val="nil"/>
                  <w:bottom w:val="single" w:sz="8" w:space="0" w:color="000000"/>
                  <w:right w:val="single" w:sz="8" w:space="0" w:color="000000"/>
                </w:tcBorders>
                <w:shd w:val="clear" w:color="000000" w:fill="F2F2F2"/>
                <w:noWrap/>
                <w:vAlign w:val="center"/>
                <w:hideMark/>
              </w:tcPr>
            </w:tcPrChange>
          </w:tcPr>
          <w:p w14:paraId="2E0128EE" w14:textId="1DA1ADC4">
            <w:pPr>
              <w:rPr>
                <w:rFonts w:ascii="Arial Unicode MS" w:eastAsia="Arial Unicode MS" w:hAnsi="Arial Unicode MS" w:cs="Arial Unicode MS" w:hint="eastAsia"/>
                <w:color w:val="000000"/>
                <w:sz w:val="20"/>
                <w:szCs w:val="20"/>
              </w:rPr>
            </w:pPr>
            <w:r>
              <w:rPr>
                <w:color w:val="000000"/>
              </w:rPr>
              <w:t xml:space="preserve">華龍証</w:t>
            </w:r>
            <w:r>
              <w:rPr>
                <w:noProof/>
                <w:color w:val="000000"/>
              </w:rPr>
              <w:t xml:space="preserve">券</w:t>
            </w:r>
          </w:p>
        </w:tc>
      </w:tr>
      <w:tr w:rsidR="004021E4" w:rsidRPr="00DD54D3" w14:paraId="3808264F" w14:textId="77777777" w:rsidTr="004021E4">
        <w:trPr>
          <w:trHeight w:val="300"/>
          <w:trPrChange w:id="268" w:author="Yolanda Z" w:date="2024-10-18T04:46:00Z" w16du:dateUtc="2024-10-17T20:46:00Z">
            <w:trPr>
              <w:gridAfter w:val="0"/>
              <w:trHeight w:val="300"/>
            </w:trPr>
          </w:trPrChange>
        </w:trPr>
        <w:tc>
          <w:tcPr>
            <w:tcW w:w="2837" w:type="dxa"/>
            <w:tcBorders>
              <w:top w:val="nil"/>
              <w:left w:val="nil"/>
              <w:bottom w:val="nil"/>
              <w:right w:val="single" w:sz="8" w:space="0" w:color="000000"/>
            </w:tcBorders>
            <w:shd w:val="clear" w:color="000000" w:fill="F2F2F2"/>
            <w:noWrap/>
            <w:vAlign w:val="center"/>
            <w:hideMark/>
            <w:tcPrChange w:id="269" w:author="Yolanda Z" w:date="2024-10-18T04:46:00Z" w16du:dateUtc="2024-10-17T20:46:00Z">
              <w:tcPr>
                <w:tcW w:w="2837" w:type="dxa"/>
                <w:gridSpan w:val="2"/>
                <w:tcBorders>
                  <w:top w:val="nil"/>
                  <w:left w:val="nil"/>
                  <w:bottom w:val="nil"/>
                  <w:right w:val="single" w:sz="8" w:space="0" w:color="000000"/>
                </w:tcBorders>
                <w:shd w:val="clear" w:color="000000" w:fill="F2F2F2"/>
                <w:noWrap/>
                <w:vAlign w:val="center"/>
                <w:hideMark/>
              </w:tcPr>
            </w:tcPrChange>
          </w:tcPr>
          <w:p w14:paraId="4CFFBFE3" w14:textId="77777777">
            <w:pPr>
              <w:rPr>
                <w:rFonts w:ascii="Arial Unicode MS" w:eastAsia="Arial Unicode MS" w:hAnsi="Arial Unicode MS" w:cs="Arial Unicode MS"/>
                <w:color w:val="000000"/>
                <w:sz w:val="20"/>
                <w:szCs w:val="20"/>
                <w:lang w:eastAsia="zh-CN"/>
              </w:rPr>
            </w:pPr>
            <w:r>
              <w:rPr>
                <w:noProof/>
                <w:color w:val="000000"/>
              </w:rPr>
              <w:t xml:space="preserve">2021年非公開発行プロジェクト収益特別社債（第三期）</w:t>
            </w:r>
          </w:p>
        </w:tc>
      </w:tr>
      <w:tr w:rsidR="004021E4" w:rsidRPr="00DD54D3" w14:paraId="697A9D7E" w14:textId="77777777" w:rsidTr="004021E4">
        <w:trPr>
          <w:trHeight w:val="300"/>
          <w:trPrChange w:id="270" w:author="Yolanda Z" w:date="2024-10-18T04:46:00Z" w16du:dateUtc="2024-10-17T20:46:00Z">
            <w:trPr>
              <w:gridAfter w:val="0"/>
              <w:trHeight w:val="300"/>
            </w:trPr>
          </w:trPrChange>
        </w:trPr>
        <w:tc>
          <w:tcPr>
            <w:tcW w:w="2837" w:type="dxa"/>
            <w:tcBorders>
              <w:top w:val="nil"/>
              <w:left w:val="nil"/>
              <w:bottom w:val="single" w:sz="8" w:space="0" w:color="000000"/>
              <w:right w:val="single" w:sz="8" w:space="0" w:color="000000"/>
            </w:tcBorders>
            <w:shd w:val="clear" w:color="000000" w:fill="F2F2F2"/>
            <w:noWrap/>
            <w:vAlign w:val="center"/>
            <w:hideMark/>
            <w:tcPrChange w:id="271" w:author="Yolanda Z" w:date="2024-10-18T04:46:00Z" w16du:dateUtc="2024-10-17T20:46:00Z">
              <w:tcPr>
                <w:tcW w:w="2837" w:type="dxa"/>
                <w:gridSpan w:val="2"/>
                <w:tcBorders>
                  <w:top w:val="nil"/>
                  <w:left w:val="nil"/>
                  <w:bottom w:val="single" w:sz="8" w:space="0" w:color="000000"/>
                  <w:right w:val="single" w:sz="8" w:space="0" w:color="000000"/>
                </w:tcBorders>
                <w:shd w:val="clear" w:color="000000" w:fill="F2F2F2"/>
                <w:noWrap/>
                <w:vAlign w:val="center"/>
                <w:hideMark/>
              </w:tcPr>
            </w:tcPrChange>
          </w:tcPr>
          <w:p w14:paraId="76A248D9" w14:textId="1F4B8FD2">
            <w:pPr>
              <w:rPr>
                <w:rFonts w:ascii="Arial Unicode MS" w:eastAsia="Arial Unicode MS" w:hAnsi="Arial Unicode MS" w:cs="Arial Unicode MS" w:hint="eastAsia"/>
                <w:color w:val="000000"/>
                <w:sz w:val="20"/>
                <w:szCs w:val="20"/>
              </w:rPr>
            </w:pPr>
            <w:r>
              <w:rPr>
                <w:color w:val="000000"/>
              </w:rPr>
              <w:t xml:space="preserve">華龍証</w:t>
            </w:r>
            <w:r>
              <w:rPr>
                <w:noProof/>
                <w:color w:val="000000"/>
              </w:rPr>
              <w:t xml:space="preserve">券</w:t>
            </w:r>
          </w:p>
        </w:tc>
      </w:tr>
      <w:tr w:rsidR="004021E4" w:rsidRPr="00DD54D3" w14:paraId="7B4AC54D" w14:textId="77777777" w:rsidTr="004021E4">
        <w:trPr>
          <w:trHeight w:val="300"/>
          <w:trPrChange w:id="274" w:author="Yolanda Z" w:date="2024-10-18T04:46:00Z" w16du:dateUtc="2024-10-17T20:46:00Z">
            <w:trPr>
              <w:gridAfter w:val="0"/>
              <w:trHeight w:val="300"/>
            </w:trPr>
          </w:trPrChange>
        </w:trPr>
        <w:tc>
          <w:tcPr>
            <w:tcW w:w="2837" w:type="dxa"/>
            <w:tcBorders>
              <w:top w:val="nil"/>
              <w:left w:val="nil"/>
              <w:bottom w:val="nil"/>
              <w:right w:val="single" w:sz="8" w:space="0" w:color="000000"/>
            </w:tcBorders>
            <w:shd w:val="clear" w:color="000000" w:fill="F2F2F2"/>
            <w:noWrap/>
            <w:vAlign w:val="center"/>
            <w:hideMark/>
            <w:tcPrChange w:id="275" w:author="Yolanda Z" w:date="2024-10-18T04:46:00Z" w16du:dateUtc="2024-10-17T20:46:00Z">
              <w:tcPr>
                <w:tcW w:w="2837" w:type="dxa"/>
                <w:gridSpan w:val="2"/>
                <w:tcBorders>
                  <w:top w:val="nil"/>
                  <w:left w:val="nil"/>
                  <w:bottom w:val="nil"/>
                  <w:right w:val="single" w:sz="8" w:space="0" w:color="000000"/>
                </w:tcBorders>
                <w:shd w:val="clear" w:color="000000" w:fill="F2F2F2"/>
                <w:noWrap/>
                <w:vAlign w:val="center"/>
                <w:hideMark/>
              </w:tcPr>
            </w:tcPrChange>
          </w:tcPr>
          <w:p w14:paraId="2AA072E6" w14:textId="77777777">
            <w:pPr>
              <w:rPr>
                <w:rFonts w:ascii="Arial Unicode MS" w:eastAsia="Arial Unicode MS" w:hAnsi="Arial Unicode MS" w:cs="Arial Unicode MS"/>
                <w:color w:val="000000"/>
                <w:sz w:val="20"/>
                <w:szCs w:val="20"/>
                <w:lang w:eastAsia="zh-CN"/>
              </w:rPr>
            </w:pPr>
            <w:r>
              <w:rPr>
                <w:noProof/>
                <w:color w:val="000000"/>
              </w:rPr>
              <w:t xml:space="preserve">2022年第一期登封市建設投資集団有限公司社債</w:t>
            </w:r>
          </w:p>
        </w:tc>
      </w:tr>
      <w:tr w:rsidR="004021E4" w:rsidRPr="00DD54D3" w14:paraId="1E736591" w14:textId="77777777" w:rsidTr="004021E4">
        <w:trPr>
          <w:trHeight w:val="300"/>
          <w:trPrChange w:id="276" w:author="Yolanda Z" w:date="2024-10-18T04:46:00Z" w16du:dateUtc="2024-10-17T20:46:00Z">
            <w:trPr>
              <w:gridAfter w:val="0"/>
              <w:trHeight w:val="300"/>
            </w:trPr>
          </w:trPrChange>
        </w:trPr>
        <w:tc>
          <w:tcPr>
            <w:tcW w:w="2837" w:type="dxa"/>
            <w:tcBorders>
              <w:top w:val="nil"/>
              <w:left w:val="nil"/>
              <w:bottom w:val="single" w:sz="8" w:space="0" w:color="000000"/>
              <w:right w:val="single" w:sz="8" w:space="0" w:color="000000"/>
            </w:tcBorders>
            <w:shd w:val="clear" w:color="000000" w:fill="F2F2F2"/>
            <w:noWrap/>
            <w:vAlign w:val="center"/>
            <w:hideMark/>
            <w:tcPrChange w:id="277" w:author="Yolanda Z" w:date="2024-10-18T04:46:00Z" w16du:dateUtc="2024-10-17T20:46:00Z">
              <w:tcPr>
                <w:tcW w:w="2837" w:type="dxa"/>
                <w:gridSpan w:val="2"/>
                <w:tcBorders>
                  <w:top w:val="nil"/>
                  <w:left w:val="nil"/>
                  <w:bottom w:val="single" w:sz="8" w:space="0" w:color="000000"/>
                  <w:right w:val="single" w:sz="8" w:space="0" w:color="000000"/>
                </w:tcBorders>
                <w:shd w:val="clear" w:color="000000" w:fill="F2F2F2"/>
                <w:noWrap/>
                <w:vAlign w:val="center"/>
                <w:hideMark/>
              </w:tcPr>
            </w:tcPrChange>
          </w:tcPr>
          <w:p w14:paraId="115219AF" w14:textId="77777777">
            <w:pPr>
              <w:rPr>
                <w:rFonts w:ascii="Arial Unicode MS" w:eastAsia="Arial Unicode MS" w:hAnsi="Arial Unicode MS" w:cs="Arial Unicode MS"/>
                <w:color w:val="000000"/>
                <w:sz w:val="20"/>
                <w:szCs w:val="20"/>
                <w:lang w:eastAsia="zh-CN"/>
              </w:rPr>
            </w:pPr>
            <w:r>
              <w:rPr>
                <w:noProof/>
                <w:color w:val="000000"/>
              </w:rPr>
              <w:t xml:space="preserve">1）受取人別に集計した長期未払金の状況:</w:t>
            </w:r>
          </w:p>
        </w:tc>
      </w:tr>
      <w:tr w:rsidR="004021E4" w:rsidRPr="00DD54D3" w14:paraId="31579514" w14:textId="77777777" w:rsidTr="004021E4">
        <w:trPr>
          <w:trHeight w:val="300"/>
          <w:trPrChange w:id="278" w:author="Yolanda Z" w:date="2024-10-18T04:46:00Z" w16du:dateUtc="2024-10-17T20:46:00Z">
            <w:trPr>
              <w:gridAfter w:val="0"/>
              <w:trHeight w:val="300"/>
            </w:trPr>
          </w:trPrChange>
        </w:trPr>
        <w:tc>
          <w:tcPr>
            <w:tcW w:w="2837" w:type="dxa"/>
            <w:tcBorders>
              <w:top w:val="nil"/>
              <w:left w:val="nil"/>
              <w:bottom w:val="nil"/>
              <w:right w:val="single" w:sz="8" w:space="0" w:color="000000"/>
            </w:tcBorders>
            <w:shd w:val="clear" w:color="000000" w:fill="F2F2F2"/>
            <w:noWrap/>
            <w:vAlign w:val="center"/>
            <w:hideMark/>
            <w:tcPrChange w:id="279" w:author="Yolanda Z" w:date="2024-10-18T04:46:00Z" w16du:dateUtc="2024-10-17T20:46:00Z">
              <w:tcPr>
                <w:tcW w:w="2837" w:type="dxa"/>
                <w:gridSpan w:val="2"/>
                <w:tcBorders>
                  <w:top w:val="nil"/>
                  <w:left w:val="nil"/>
                  <w:bottom w:val="nil"/>
                  <w:right w:val="single" w:sz="8" w:space="0" w:color="000000"/>
                </w:tcBorders>
                <w:shd w:val="clear" w:color="000000" w:fill="F2F2F2"/>
                <w:noWrap/>
                <w:vAlign w:val="center"/>
                <w:hideMark/>
              </w:tcPr>
            </w:tcPrChange>
          </w:tcPr>
          <w:p w14:paraId="0A2A94CA" w14:textId="77777777">
            <w:pPr>
              <w:rPr>
                <w:rFonts w:ascii="Arial Unicode MS" w:eastAsia="Arial Unicode MS" w:hAnsi="Arial Unicode MS" w:cs="Arial Unicode MS" w:hint="eastAsia"/>
                <w:color w:val="000000"/>
                <w:sz w:val="20"/>
                <w:szCs w:val="20"/>
                <w:lang w:eastAsia="zh-CN"/>
              </w:rPr>
            </w:pPr>
            <w:r>
              <w:rPr>
                <w:color w:val="000000"/>
              </w:rPr>
              <w:t xml:space="preserve">鄭州地産集団投資管理有限公司</w:t>
            </w:r>
          </w:p>
        </w:tc>
      </w:tr>
      <w:tr w:rsidR="004021E4" w:rsidRPr="00DD54D3" w14:paraId="306F684E" w14:textId="77777777" w:rsidTr="004021E4">
        <w:trPr>
          <w:trHeight w:val="300"/>
          <w:trPrChange w:id="280" w:author="Yolanda Z" w:date="2024-10-18T04:46:00Z" w16du:dateUtc="2024-10-17T20:46:00Z">
            <w:trPr>
              <w:gridAfter w:val="0"/>
              <w:trHeight w:val="300"/>
            </w:trPr>
          </w:trPrChange>
        </w:trPr>
        <w:tc>
          <w:tcPr>
            <w:tcW w:w="2837" w:type="dxa"/>
            <w:tcBorders>
              <w:top w:val="nil"/>
              <w:left w:val="nil"/>
              <w:bottom w:val="single" w:sz="8" w:space="0" w:color="000000"/>
              <w:right w:val="single" w:sz="8" w:space="0" w:color="000000"/>
            </w:tcBorders>
            <w:shd w:val="clear" w:color="000000" w:fill="F2F2F2"/>
            <w:noWrap/>
            <w:vAlign w:val="center"/>
            <w:hideMark/>
            <w:tcPrChange w:id="281" w:author="Yolanda Z" w:date="2024-10-18T04:46:00Z" w16du:dateUtc="2024-10-17T20:46:00Z">
              <w:tcPr>
                <w:tcW w:w="2837" w:type="dxa"/>
                <w:gridSpan w:val="2"/>
                <w:tcBorders>
                  <w:top w:val="nil"/>
                  <w:left w:val="nil"/>
                  <w:bottom w:val="single" w:sz="8" w:space="0" w:color="000000"/>
                  <w:right w:val="single" w:sz="8" w:space="0" w:color="000000"/>
                </w:tcBorders>
                <w:shd w:val="clear" w:color="000000" w:fill="F2F2F2"/>
                <w:noWrap/>
                <w:vAlign w:val="center"/>
                <w:hideMark/>
              </w:tcPr>
            </w:tcPrChange>
          </w:tcPr>
          <w:p w14:paraId="59440CB5" w14:textId="77777777">
            <w:pPr>
              <w:rPr>
                <w:rFonts w:ascii="Arial Unicode MS" w:eastAsia="Arial Unicode MS" w:hAnsi="Arial Unicode MS" w:cs="Arial Unicode MS" w:hint="eastAsia"/>
                <w:color w:val="000000"/>
                <w:sz w:val="20"/>
                <w:szCs w:val="20"/>
                <w:lang w:eastAsia="zh-CN"/>
              </w:rPr>
            </w:pPr>
            <w:r>
              <w:rPr>
                <w:color w:val="000000"/>
              </w:rPr>
              <w:t xml:space="preserve">河南正商中岳置業有限公司</w:t>
            </w:r>
          </w:p>
        </w:tc>
      </w:tr>
      <w:tr w:rsidR="004021E4" w:rsidRPr="00DD54D3" w14:paraId="4DB25E13" w14:textId="77777777" w:rsidTr="004021E4">
        <w:trPr>
          <w:trHeight w:val="300"/>
          <w:trPrChange w:id="282" w:author="Yolanda Z" w:date="2024-10-18T04:46:00Z" w16du:dateUtc="2024-10-17T20:46:00Z">
            <w:trPr>
              <w:gridAfter w:val="0"/>
              <w:trHeight w:val="300"/>
            </w:trPr>
          </w:trPrChange>
        </w:trPr>
        <w:tc>
          <w:tcPr>
            <w:tcW w:w="2837" w:type="dxa"/>
            <w:tcBorders>
              <w:top w:val="nil"/>
              <w:left w:val="nil"/>
              <w:bottom w:val="nil"/>
              <w:right w:val="single" w:sz="8" w:space="0" w:color="000000"/>
            </w:tcBorders>
            <w:shd w:val="clear" w:color="000000" w:fill="F2F2F2"/>
            <w:noWrap/>
            <w:vAlign w:val="center"/>
            <w:hideMark/>
            <w:tcPrChange w:id="283" w:author="Yolanda Z" w:date="2024-10-18T04:46:00Z" w16du:dateUtc="2024-10-17T20:46:00Z">
              <w:tcPr>
                <w:tcW w:w="2837" w:type="dxa"/>
                <w:gridSpan w:val="2"/>
                <w:tcBorders>
                  <w:top w:val="nil"/>
                  <w:left w:val="nil"/>
                  <w:bottom w:val="nil"/>
                  <w:right w:val="single" w:sz="8" w:space="0" w:color="000000"/>
                </w:tcBorders>
                <w:shd w:val="clear" w:color="000000" w:fill="F2F2F2"/>
                <w:noWrap/>
                <w:vAlign w:val="center"/>
                <w:hideMark/>
              </w:tcPr>
            </w:tcPrChange>
          </w:tcPr>
          <w:p w14:paraId="73284324" w14:textId="15ED1503">
            <w:pPr>
              <w:rPr>
                <w:rFonts w:ascii="Arial Unicode MS" w:eastAsia="Arial Unicode MS" w:hAnsi="Arial Unicode MS" w:cs="Arial Unicode MS"/>
                <w:color w:val="000000"/>
                <w:sz w:val="20"/>
                <w:szCs w:val="20"/>
              </w:rPr>
            </w:pPr>
            <w:r>
              <w:rPr>
                <w:noProof/>
                <w:color w:val="000000"/>
              </w:rPr>
              <w:t xml:space="preserve">減：前期にその他の包括利益に計上され、当期に損益に振り替えられた額</w:t>
            </w:r>
          </w:p>
        </w:tc>
      </w:tr>
      <w:tr w:rsidR="004021E4" w:rsidRPr="00DD54D3" w14:paraId="580FD7EB" w14:textId="77777777" w:rsidTr="004021E4">
        <w:trPr>
          <w:trHeight w:val="300"/>
          <w:trPrChange w:id="290" w:author="Yolanda Z" w:date="2024-10-18T04:46:00Z" w16du:dateUtc="2024-10-17T20:46:00Z">
            <w:trPr>
              <w:gridAfter w:val="0"/>
              <w:trHeight w:val="300"/>
            </w:trPr>
          </w:trPrChange>
        </w:trPr>
        <w:tc>
          <w:tcPr>
            <w:tcW w:w="2837" w:type="dxa"/>
            <w:tcBorders>
              <w:top w:val="nil"/>
              <w:left w:val="nil"/>
              <w:bottom w:val="single" w:sz="8" w:space="0" w:color="000000"/>
              <w:right w:val="single" w:sz="8" w:space="0" w:color="000000"/>
            </w:tcBorders>
            <w:shd w:val="clear" w:color="000000" w:fill="F2F2F2"/>
            <w:noWrap/>
            <w:vAlign w:val="center"/>
            <w:hideMark/>
            <w:tcPrChange w:id="291" w:author="Yolanda Z" w:date="2024-10-18T04:46:00Z" w16du:dateUtc="2024-10-17T20:46:00Z">
              <w:tcPr>
                <w:tcW w:w="2837" w:type="dxa"/>
                <w:gridSpan w:val="2"/>
                <w:tcBorders>
                  <w:top w:val="nil"/>
                  <w:left w:val="nil"/>
                  <w:bottom w:val="single" w:sz="8" w:space="0" w:color="000000"/>
                  <w:right w:val="single" w:sz="8" w:space="0" w:color="000000"/>
                </w:tcBorders>
                <w:shd w:val="clear" w:color="000000" w:fill="F2F2F2"/>
                <w:noWrap/>
                <w:vAlign w:val="center"/>
                <w:hideMark/>
              </w:tcPr>
            </w:tcPrChange>
          </w:tcPr>
          <w:p w14:paraId="16C3624F" w14:textId="77777777">
            <w:pPr>
              <w:rPr>
                <w:rFonts w:ascii="Arial Unicode MS" w:eastAsia="Arial Unicode MS" w:hAnsi="Arial Unicode MS" w:cs="Arial Unicode MS"/>
                <w:color w:val="000000"/>
                <w:sz w:val="20"/>
                <w:szCs w:val="20"/>
              </w:rPr>
            </w:pPr>
            <w:r>
              <w:rPr>
                <w:noProof/>
                <w:color w:val="000000"/>
              </w:rPr>
              <w:t xml:space="preserve">控除:法人所得税費用</w:t>
            </w:r>
          </w:p>
        </w:tc>
      </w:tr>
      <w:tr w:rsidR="004021E4" w:rsidRPr="00DD54D3" w14:paraId="23117DA2" w14:textId="77777777" w:rsidTr="004021E4">
        <w:trPr>
          <w:trHeight w:val="300"/>
          <w:trPrChange w:id="293" w:author="Yolanda Z" w:date="2024-10-18T04:46:00Z" w16du:dateUtc="2024-10-17T20:46:00Z">
            <w:trPr>
              <w:gridAfter w:val="0"/>
              <w:trHeight w:val="300"/>
            </w:trPr>
          </w:trPrChange>
        </w:trPr>
        <w:tc>
          <w:tcPr>
            <w:tcW w:w="2837" w:type="dxa"/>
            <w:tcBorders>
              <w:top w:val="nil"/>
              <w:left w:val="nil"/>
              <w:bottom w:val="nil"/>
              <w:right w:val="single" w:sz="8" w:space="0" w:color="000000"/>
            </w:tcBorders>
            <w:shd w:val="clear" w:color="000000" w:fill="F2F2F2"/>
            <w:noWrap/>
            <w:vAlign w:val="center"/>
            <w:hideMark/>
            <w:tcPrChange w:id="294" w:author="Yolanda Z" w:date="2024-10-18T04:46:00Z" w16du:dateUtc="2024-10-17T20:46:00Z">
              <w:tcPr>
                <w:tcW w:w="2837" w:type="dxa"/>
                <w:gridSpan w:val="2"/>
                <w:tcBorders>
                  <w:top w:val="nil"/>
                  <w:left w:val="nil"/>
                  <w:bottom w:val="nil"/>
                  <w:right w:val="single" w:sz="8" w:space="0" w:color="000000"/>
                </w:tcBorders>
                <w:shd w:val="clear" w:color="000000" w:fill="F2F2F2"/>
                <w:noWrap/>
                <w:vAlign w:val="center"/>
                <w:hideMark/>
              </w:tcPr>
            </w:tcPrChange>
          </w:tcPr>
          <w:p w14:paraId="5F49ED9F" w14:textId="644FDE84">
            <w:pPr>
              <w:rPr>
                <w:rFonts w:ascii="Arial Unicode MS" w:eastAsia="Arial Unicode MS" w:hAnsi="Arial Unicode MS" w:cs="Arial Unicode MS" w:hint="eastAsia"/>
                <w:color w:val="000000"/>
                <w:sz w:val="20"/>
                <w:szCs w:val="20"/>
                <w:lang w:eastAsia="zh-CN"/>
              </w:rPr>
            </w:pPr>
            <w:r>
              <w:rPr>
                <w:color w:val="000000"/>
              </w:rPr>
              <w:t xml:space="preserve">関連会計基準で定められたその他の項目</w:t>
            </w:r>
          </w:p>
        </w:tc>
      </w:tr>
      <w:tr w:rsidR="004021E4" w:rsidRPr="00DD54D3" w14:paraId="1A30176A" w14:textId="77777777" w:rsidTr="004021E4">
        <w:trPr>
          <w:trHeight w:val="300"/>
          <w:trPrChange w:id="297" w:author="Yolanda Z" w:date="2024-10-18T04:46:00Z" w16du:dateUtc="2024-10-17T20:46:00Z">
            <w:trPr>
              <w:gridAfter w:val="0"/>
              <w:trHeight w:val="300"/>
            </w:trPr>
          </w:trPrChange>
        </w:trPr>
        <w:tc>
          <w:tcPr>
            <w:tcW w:w="2837" w:type="dxa"/>
            <w:tcBorders>
              <w:top w:val="nil"/>
              <w:left w:val="nil"/>
              <w:bottom w:val="single" w:sz="8" w:space="0" w:color="000000"/>
              <w:right w:val="single" w:sz="8" w:space="0" w:color="000000"/>
            </w:tcBorders>
            <w:shd w:val="clear" w:color="000000" w:fill="F2F2F2"/>
            <w:noWrap/>
            <w:vAlign w:val="center"/>
            <w:hideMark/>
            <w:tcPrChange w:id="298" w:author="Yolanda Z" w:date="2024-10-18T04:46:00Z" w16du:dateUtc="2024-10-17T20:46:00Z">
              <w:tcPr>
                <w:tcW w:w="2837" w:type="dxa"/>
                <w:gridSpan w:val="2"/>
                <w:tcBorders>
                  <w:top w:val="nil"/>
                  <w:left w:val="nil"/>
                  <w:bottom w:val="single" w:sz="8" w:space="0" w:color="000000"/>
                  <w:right w:val="single" w:sz="8" w:space="0" w:color="000000"/>
                </w:tcBorders>
                <w:shd w:val="clear" w:color="000000" w:fill="F2F2F2"/>
                <w:noWrap/>
                <w:vAlign w:val="center"/>
                <w:hideMark/>
              </w:tcPr>
            </w:tcPrChange>
          </w:tcPr>
          <w:p w14:paraId="2DD5AF14" w14:textId="77777777">
            <w:pPr>
              <w:rPr>
                <w:rFonts w:ascii="Arial Unicode MS" w:eastAsia="Arial Unicode MS" w:hAnsi="Arial Unicode MS" w:cs="Arial Unicode MS" w:hint="eastAsia"/>
                <w:color w:val="000000"/>
                <w:sz w:val="20"/>
                <w:szCs w:val="20"/>
              </w:rPr>
            </w:pPr>
            <w:r>
              <w:rPr>
                <w:color w:val="000000"/>
              </w:rPr>
              <w:t xml:space="preserve">本年</w:t>
            </w:r>
          </w:p>
        </w:tc>
      </w:tr>
      <w:tr w:rsidR="004021E4" w:rsidRPr="00DD54D3" w14:paraId="09DCACFD" w14:textId="77777777" w:rsidTr="004021E4">
        <w:trPr>
          <w:trHeight w:val="300"/>
          <w:trPrChange w:id="300" w:author="Yolanda Z" w:date="2024-10-18T04:46:00Z" w16du:dateUtc="2024-10-17T20:46:00Z">
            <w:trPr>
              <w:gridAfter w:val="0"/>
              <w:trHeight w:val="300"/>
            </w:trPr>
          </w:trPrChange>
        </w:trPr>
        <w:tc>
          <w:tcPr>
            <w:tcW w:w="2837" w:type="dxa"/>
            <w:tcBorders>
              <w:top w:val="nil"/>
              <w:left w:val="nil"/>
              <w:bottom w:val="nil"/>
              <w:right w:val="single" w:sz="8" w:space="0" w:color="000000"/>
            </w:tcBorders>
            <w:shd w:val="clear" w:color="000000" w:fill="F2F2F2"/>
            <w:noWrap/>
            <w:vAlign w:val="center"/>
            <w:hideMark/>
            <w:tcPrChange w:id="301" w:author="Yolanda Z" w:date="2024-10-18T04:46:00Z" w16du:dateUtc="2024-10-17T20:46:00Z">
              <w:tcPr>
                <w:tcW w:w="2837" w:type="dxa"/>
                <w:gridSpan w:val="2"/>
                <w:tcBorders>
                  <w:top w:val="nil"/>
                  <w:left w:val="nil"/>
                  <w:bottom w:val="nil"/>
                  <w:right w:val="single" w:sz="8" w:space="0" w:color="000000"/>
                </w:tcBorders>
                <w:shd w:val="clear" w:color="000000" w:fill="F2F2F2"/>
                <w:noWrap/>
                <w:vAlign w:val="center"/>
                <w:hideMark/>
              </w:tcPr>
            </w:tcPrChange>
          </w:tcPr>
          <w:p w14:paraId="6E02331C" w14:textId="5C934F7D">
            <w:pPr>
              <w:rPr>
                <w:rFonts w:ascii="Arial Unicode MS" w:eastAsia="Arial Unicode MS" w:hAnsi="Arial Unicode MS" w:cs="Arial Unicode MS" w:hint="eastAsia"/>
                <w:color w:val="000000"/>
                <w:sz w:val="20"/>
                <w:szCs w:val="20"/>
                <w:lang w:eastAsia="zh-CN"/>
              </w:rPr>
            </w:pPr>
            <w:r>
              <w:rPr>
                <w:color w:val="000000"/>
              </w:rPr>
              <w:t xml:space="preserve">期首未処分利益合計調整額（増額+、減額-）</w:t>
            </w:r>
          </w:p>
        </w:tc>
      </w:tr>
      <w:tr w:rsidR="004021E4" w:rsidRPr="00DD54D3" w14:paraId="5D6DFEA0" w14:textId="77777777" w:rsidTr="004021E4">
        <w:trPr>
          <w:trHeight w:val="300"/>
          <w:trPrChange w:id="308" w:author="Yolanda Z" w:date="2024-10-18T04:46:00Z" w16du:dateUtc="2024-10-17T20:46:00Z">
            <w:trPr>
              <w:gridAfter w:val="0"/>
              <w:trHeight w:val="300"/>
            </w:trPr>
          </w:trPrChange>
        </w:trPr>
        <w:tc>
          <w:tcPr>
            <w:tcW w:w="2837" w:type="dxa"/>
            <w:tcBorders>
              <w:top w:val="nil"/>
              <w:left w:val="nil"/>
              <w:bottom w:val="single" w:sz="8" w:space="0" w:color="000000"/>
              <w:right w:val="single" w:sz="8" w:space="0" w:color="000000"/>
            </w:tcBorders>
            <w:shd w:val="clear" w:color="000000" w:fill="F2F2F2"/>
            <w:noWrap/>
            <w:vAlign w:val="center"/>
            <w:hideMark/>
            <w:tcPrChange w:id="309" w:author="Yolanda Z" w:date="2024-10-18T04:46:00Z" w16du:dateUtc="2024-10-17T20:46:00Z">
              <w:tcPr>
                <w:tcW w:w="2837" w:type="dxa"/>
                <w:gridSpan w:val="2"/>
                <w:tcBorders>
                  <w:top w:val="nil"/>
                  <w:left w:val="nil"/>
                  <w:bottom w:val="single" w:sz="8" w:space="0" w:color="000000"/>
                  <w:right w:val="single" w:sz="8" w:space="0" w:color="000000"/>
                </w:tcBorders>
                <w:shd w:val="clear" w:color="000000" w:fill="F2F2F2"/>
                <w:noWrap/>
                <w:vAlign w:val="center"/>
                <w:hideMark/>
              </w:tcPr>
            </w:tcPrChange>
          </w:tcPr>
          <w:p w14:paraId="7CD51F17" w14:textId="77777777">
            <w:pPr>
              <w:rPr>
                <w:rFonts w:ascii="Arial Unicode MS" w:eastAsia="Arial Unicode MS" w:hAnsi="Arial Unicode MS" w:cs="Arial Unicode MS"/>
                <w:color w:val="000000"/>
                <w:sz w:val="20"/>
                <w:szCs w:val="20"/>
              </w:rPr>
            </w:pPr>
            <w:r>
              <w:rPr>
                <w:noProof/>
                <w:color w:val="000000"/>
              </w:rPr>
              <w:t xml:space="preserve">1.主力事業 - 性質別分類</w:t>
            </w:r>
          </w:p>
        </w:tc>
      </w:tr>
      <w:tr w:rsidR="004021E4" w:rsidRPr="00DD54D3" w14:paraId="2DEE1444" w14:textId="77777777" w:rsidTr="004021E4">
        <w:trPr>
          <w:trHeight w:val="300"/>
          <w:trPrChange w:id="310" w:author="Yolanda Z" w:date="2024-10-18T04:46:00Z" w16du:dateUtc="2024-10-17T20:46:00Z">
            <w:trPr>
              <w:gridAfter w:val="0"/>
              <w:trHeight w:val="300"/>
            </w:trPr>
          </w:trPrChange>
        </w:trPr>
        <w:tc>
          <w:tcPr>
            <w:tcW w:w="2837" w:type="dxa"/>
            <w:tcBorders>
              <w:top w:val="nil"/>
              <w:left w:val="nil"/>
              <w:bottom w:val="nil"/>
              <w:right w:val="single" w:sz="8" w:space="0" w:color="000000"/>
            </w:tcBorders>
            <w:shd w:val="clear" w:color="000000" w:fill="F2F2F2"/>
            <w:noWrap/>
            <w:vAlign w:val="center"/>
            <w:hideMark/>
            <w:tcPrChange w:id="311" w:author="Yolanda Z" w:date="2024-10-18T04:46:00Z" w16du:dateUtc="2024-10-17T20:46:00Z">
              <w:tcPr>
                <w:tcW w:w="2837" w:type="dxa"/>
                <w:gridSpan w:val="2"/>
                <w:tcBorders>
                  <w:top w:val="nil"/>
                  <w:left w:val="nil"/>
                  <w:bottom w:val="nil"/>
                  <w:right w:val="single" w:sz="8" w:space="0" w:color="000000"/>
                </w:tcBorders>
                <w:shd w:val="clear" w:color="000000" w:fill="F2F2F2"/>
                <w:noWrap/>
                <w:vAlign w:val="center"/>
                <w:hideMark/>
              </w:tcPr>
            </w:tcPrChange>
          </w:tcPr>
          <w:p w14:paraId="035EEC88" w14:textId="7214186B">
            <w:pPr>
              <w:rPr>
                <w:rFonts w:ascii="Arial Unicode MS" w:eastAsia="Arial Unicode MS" w:hAnsi="Arial Unicode MS" w:cs="Arial Unicode MS" w:hint="eastAsia"/>
                <w:color w:val="000000"/>
                <w:sz w:val="20"/>
                <w:szCs w:val="20"/>
              </w:rPr>
            </w:pPr>
            <w:r>
              <w:rPr>
                <w:color w:val="000000"/>
              </w:rPr>
              <w:t xml:space="preserve">減：普通預金収入</w:t>
            </w:r>
          </w:p>
        </w:tc>
      </w:tr>
      <w:tr w:rsidR="004021E4" w:rsidRPr="00DD54D3" w14:paraId="18CCE11C" w14:textId="77777777" w:rsidTr="004021E4">
        <w:trPr>
          <w:trHeight w:val="300"/>
          <w:trPrChange w:id="313" w:author="Yolanda Z" w:date="2024-10-18T04:46:00Z" w16du:dateUtc="2024-10-17T20:46:00Z">
            <w:trPr>
              <w:gridAfter w:val="0"/>
              <w:trHeight w:val="300"/>
            </w:trPr>
          </w:trPrChange>
        </w:trPr>
        <w:tc>
          <w:tcPr>
            <w:tcW w:w="2837" w:type="dxa"/>
            <w:tcBorders>
              <w:top w:val="nil"/>
              <w:left w:val="nil"/>
              <w:bottom w:val="single" w:sz="8" w:space="0" w:color="000000"/>
              <w:right w:val="single" w:sz="8" w:space="0" w:color="000000"/>
            </w:tcBorders>
            <w:shd w:val="clear" w:color="000000" w:fill="F2F2F2"/>
            <w:noWrap/>
            <w:vAlign w:val="center"/>
            <w:hideMark/>
            <w:tcPrChange w:id="314" w:author="Yolanda Z" w:date="2024-10-18T04:46:00Z" w16du:dateUtc="2024-10-17T20:46:00Z">
              <w:tcPr>
                <w:tcW w:w="2837" w:type="dxa"/>
                <w:gridSpan w:val="2"/>
                <w:tcBorders>
                  <w:top w:val="nil"/>
                  <w:left w:val="nil"/>
                  <w:bottom w:val="single" w:sz="8" w:space="0" w:color="000000"/>
                  <w:right w:val="single" w:sz="8" w:space="0" w:color="000000"/>
                </w:tcBorders>
                <w:shd w:val="clear" w:color="000000" w:fill="F2F2F2"/>
                <w:noWrap/>
                <w:vAlign w:val="center"/>
                <w:hideMark/>
              </w:tcPr>
            </w:tcPrChange>
          </w:tcPr>
          <w:p w14:paraId="1B66A1EF" w14:textId="6C671C30">
            <w:pPr>
              <w:rPr>
                <w:rFonts w:ascii="Arial Unicode MS" w:eastAsia="Arial Unicode MS" w:hAnsi="Arial Unicode MS" w:cs="Arial Unicode MS" w:hint="eastAsia"/>
                <w:color w:val="000000"/>
                <w:sz w:val="20"/>
                <w:szCs w:val="20"/>
                <w:lang w:eastAsia="zh-CN"/>
              </w:rPr>
            </w:pPr>
            <w:r>
              <w:rPr>
                <w:color w:val="000000"/>
              </w:rPr>
              <w:t xml:space="preserve">長期持分投資の処分による投資収益</w:t>
            </w:r>
          </w:p>
        </w:tc>
      </w:tr>
      <w:tr w:rsidR="004021E4" w:rsidRPr="00DD54D3" w14:paraId="514E4643" w14:textId="77777777" w:rsidTr="004021E4">
        <w:trPr>
          <w:trHeight w:val="300"/>
          <w:trPrChange w:id="317" w:author="Yolanda Z" w:date="2024-10-18T04:46:00Z" w16du:dateUtc="2024-10-17T20:46:00Z">
            <w:trPr>
              <w:gridAfter w:val="0"/>
              <w:trHeight w:val="300"/>
            </w:trPr>
          </w:trPrChange>
        </w:trPr>
        <w:tc>
          <w:tcPr>
            <w:tcW w:w="2837" w:type="dxa"/>
            <w:tcBorders>
              <w:top w:val="nil"/>
              <w:left w:val="nil"/>
              <w:bottom w:val="nil"/>
              <w:right w:val="single" w:sz="8" w:space="0" w:color="000000"/>
            </w:tcBorders>
            <w:shd w:val="clear" w:color="000000" w:fill="F2F2F2"/>
            <w:noWrap/>
            <w:vAlign w:val="center"/>
            <w:hideMark/>
            <w:tcPrChange w:id="318" w:author="Yolanda Z" w:date="2024-10-18T04:46:00Z" w16du:dateUtc="2024-10-17T20:46:00Z">
              <w:tcPr>
                <w:tcW w:w="2837" w:type="dxa"/>
                <w:gridSpan w:val="2"/>
                <w:tcBorders>
                  <w:top w:val="nil"/>
                  <w:left w:val="nil"/>
                  <w:bottom w:val="nil"/>
                  <w:right w:val="single" w:sz="8" w:space="0" w:color="000000"/>
                </w:tcBorders>
                <w:shd w:val="clear" w:color="000000" w:fill="F2F2F2"/>
                <w:noWrap/>
                <w:vAlign w:val="center"/>
                <w:hideMark/>
              </w:tcPr>
            </w:tcPrChange>
          </w:tcPr>
          <w:p w14:paraId="0EC46F03" w14:textId="2867D430">
            <w:pPr>
              <w:rPr>
                <w:rFonts w:ascii="Arial Unicode MS" w:eastAsia="Arial Unicode MS" w:hAnsi="Arial Unicode MS" w:cs="Arial Unicode MS" w:hint="eastAsia"/>
                <w:color w:val="000000"/>
                <w:sz w:val="20"/>
                <w:szCs w:val="20"/>
                <w:lang w:eastAsia="zh-CN"/>
              </w:rPr>
            </w:pPr>
            <w:r>
              <w:rPr>
                <w:color w:val="000000"/>
              </w:rPr>
              <w:t xml:space="preserve">非流動資産処分損失合計</w:t>
            </w:r>
          </w:p>
        </w:tc>
      </w:tr>
      <w:tr w:rsidR="004021E4" w:rsidRPr="00DD54D3" w14:paraId="0F9A0DCD" w14:textId="77777777" w:rsidTr="004021E4">
        <w:trPr>
          <w:trHeight w:val="300"/>
          <w:trPrChange w:id="321" w:author="Yolanda Z" w:date="2024-10-18T04:46:00Z" w16du:dateUtc="2024-10-17T20:46:00Z">
            <w:trPr>
              <w:gridAfter w:val="0"/>
              <w:trHeight w:val="300"/>
            </w:trPr>
          </w:trPrChange>
        </w:trPr>
        <w:tc>
          <w:tcPr>
            <w:tcW w:w="2837" w:type="dxa"/>
            <w:tcBorders>
              <w:top w:val="nil"/>
              <w:left w:val="nil"/>
              <w:bottom w:val="single" w:sz="8" w:space="0" w:color="000000"/>
              <w:right w:val="single" w:sz="8" w:space="0" w:color="000000"/>
            </w:tcBorders>
            <w:shd w:val="clear" w:color="000000" w:fill="F2F2F2"/>
            <w:noWrap/>
            <w:vAlign w:val="center"/>
            <w:hideMark/>
            <w:tcPrChange w:id="322" w:author="Yolanda Z" w:date="2024-10-18T04:46:00Z" w16du:dateUtc="2024-10-17T20:46:00Z">
              <w:tcPr>
                <w:tcW w:w="2837" w:type="dxa"/>
                <w:gridSpan w:val="2"/>
                <w:tcBorders>
                  <w:top w:val="nil"/>
                  <w:left w:val="nil"/>
                  <w:bottom w:val="single" w:sz="8" w:space="0" w:color="000000"/>
                  <w:right w:val="single" w:sz="8" w:space="0" w:color="000000"/>
                </w:tcBorders>
                <w:shd w:val="clear" w:color="000000" w:fill="F2F2F2"/>
                <w:noWrap/>
                <w:vAlign w:val="center"/>
                <w:hideMark/>
              </w:tcPr>
            </w:tcPrChange>
          </w:tcPr>
          <w:p w14:paraId="32C6FBBA" w14:textId="05FE7932">
            <w:pPr>
              <w:rPr>
                <w:rFonts w:ascii="Arial Unicode MS" w:eastAsia="Arial Unicode MS" w:hAnsi="Arial Unicode MS" w:cs="Arial Unicode MS" w:hint="eastAsia"/>
                <w:color w:val="000000"/>
                <w:sz w:val="20"/>
                <w:szCs w:val="20"/>
              </w:rPr>
            </w:pPr>
            <w:r>
              <w:rPr>
                <w:color w:val="000000"/>
              </w:rPr>
              <w:t xml:space="preserve">出資額</w:t>
            </w:r>
          </w:p>
        </w:tc>
      </w:tr>
      <w:tr w:rsidR="004021E4" w:rsidRPr="00DD54D3" w14:paraId="29B96E6A" w14:textId="77777777" w:rsidTr="004021E4">
        <w:trPr>
          <w:trHeight w:val="300"/>
          <w:trPrChange w:id="324" w:author="Yolanda Z" w:date="2024-10-18T04:46:00Z" w16du:dateUtc="2024-10-17T20:46:00Z">
            <w:trPr>
              <w:gridAfter w:val="0"/>
              <w:trHeight w:val="300"/>
            </w:trPr>
          </w:trPrChange>
        </w:trPr>
        <w:tc>
          <w:tcPr>
            <w:tcW w:w="2837" w:type="dxa"/>
            <w:tcBorders>
              <w:top w:val="nil"/>
              <w:left w:val="nil"/>
              <w:bottom w:val="nil"/>
              <w:right w:val="single" w:sz="8" w:space="0" w:color="000000"/>
            </w:tcBorders>
            <w:shd w:val="clear" w:color="000000" w:fill="F2F2F2"/>
            <w:noWrap/>
            <w:vAlign w:val="center"/>
            <w:hideMark/>
            <w:tcPrChange w:id="325" w:author="Yolanda Z" w:date="2024-10-18T04:46:00Z" w16du:dateUtc="2024-10-17T20:46:00Z">
              <w:tcPr>
                <w:tcW w:w="2837" w:type="dxa"/>
                <w:gridSpan w:val="2"/>
                <w:tcBorders>
                  <w:top w:val="nil"/>
                  <w:left w:val="nil"/>
                  <w:bottom w:val="nil"/>
                  <w:right w:val="single" w:sz="8" w:space="0" w:color="000000"/>
                </w:tcBorders>
                <w:shd w:val="clear" w:color="000000" w:fill="F2F2F2"/>
                <w:noWrap/>
                <w:vAlign w:val="center"/>
                <w:hideMark/>
              </w:tcPr>
            </w:tcPrChange>
          </w:tcPr>
          <w:p w14:paraId="1C493A3A" w14:textId="77777777">
            <w:pPr>
              <w:rPr>
                <w:rFonts w:ascii="Arial Unicode MS" w:eastAsia="Arial Unicode MS" w:hAnsi="Arial Unicode MS" w:cs="Arial Unicode MS" w:hint="eastAsia"/>
                <w:color w:val="000000"/>
                <w:sz w:val="20"/>
                <w:szCs w:val="20"/>
                <w:lang w:eastAsia="zh-CN"/>
              </w:rPr>
            </w:pPr>
            <w:r>
              <w:rPr>
                <w:color w:val="000000"/>
              </w:rPr>
              <w:t xml:space="preserve">支配者が当社株式を保有する比率(%)</w:t>
            </w:r>
          </w:p>
        </w:tc>
      </w:tr>
      <w:tr w:rsidR="004021E4" w:rsidRPr="00DD54D3" w14:paraId="7173AD7E" w14:textId="77777777" w:rsidTr="004021E4">
        <w:trPr>
          <w:trHeight w:val="300"/>
          <w:trPrChange w:id="326" w:author="Yolanda Z" w:date="2024-10-18T04:46:00Z" w16du:dateUtc="2024-10-17T20:46:00Z">
            <w:trPr>
              <w:gridAfter w:val="0"/>
              <w:trHeight w:val="300"/>
            </w:trPr>
          </w:trPrChange>
        </w:trPr>
        <w:tc>
          <w:tcPr>
            <w:tcW w:w="2837" w:type="dxa"/>
            <w:tcBorders>
              <w:top w:val="nil"/>
              <w:left w:val="nil"/>
              <w:bottom w:val="single" w:sz="8" w:space="0" w:color="000000"/>
              <w:right w:val="single" w:sz="8" w:space="0" w:color="000000"/>
            </w:tcBorders>
            <w:shd w:val="clear" w:color="000000" w:fill="F2F2F2"/>
            <w:noWrap/>
            <w:vAlign w:val="center"/>
            <w:hideMark/>
            <w:tcPrChange w:id="327" w:author="Yolanda Z" w:date="2024-10-18T04:46:00Z" w16du:dateUtc="2024-10-17T20:46:00Z">
              <w:tcPr>
                <w:tcW w:w="2837" w:type="dxa"/>
                <w:gridSpan w:val="2"/>
                <w:tcBorders>
                  <w:top w:val="nil"/>
                  <w:left w:val="nil"/>
                  <w:bottom w:val="single" w:sz="8" w:space="0" w:color="000000"/>
                  <w:right w:val="single" w:sz="8" w:space="0" w:color="000000"/>
                </w:tcBorders>
                <w:shd w:val="clear" w:color="000000" w:fill="F2F2F2"/>
                <w:noWrap/>
                <w:vAlign w:val="center"/>
                <w:hideMark/>
              </w:tcPr>
            </w:tcPrChange>
          </w:tcPr>
          <w:p w14:paraId="6EB68640" w14:textId="77777777">
            <w:pPr>
              <w:rPr>
                <w:rFonts w:ascii="Arial Unicode MS" w:eastAsia="Arial Unicode MS" w:hAnsi="Arial Unicode MS" w:cs="Arial Unicode MS" w:hint="eastAsia"/>
                <w:color w:val="000000"/>
                <w:sz w:val="20"/>
                <w:szCs w:val="20"/>
                <w:lang w:eastAsia="zh-CN"/>
              </w:rPr>
            </w:pPr>
            <w:r>
              <w:rPr>
                <w:color w:val="000000"/>
              </w:rPr>
              <w:t xml:space="preserve">支配者が当社に対する議決権を保有する比率(%)</w:t>
            </w:r>
          </w:p>
        </w:tc>
      </w:tr>
      <w:tr w:rsidR="004021E4" w:rsidRPr="00DD54D3" w14:paraId="52D2D21B" w14:textId="77777777" w:rsidTr="004021E4">
        <w:trPr>
          <w:trHeight w:val="300"/>
          <w:trPrChange w:id="328" w:author="Yolanda Z" w:date="2024-10-18T04:46:00Z" w16du:dateUtc="2024-10-17T20:46:00Z">
            <w:trPr>
              <w:gridAfter w:val="0"/>
              <w:trHeight w:val="300"/>
            </w:trPr>
          </w:trPrChange>
        </w:trPr>
        <w:tc>
          <w:tcPr>
            <w:tcW w:w="2837" w:type="dxa"/>
            <w:tcBorders>
              <w:top w:val="nil"/>
              <w:left w:val="nil"/>
              <w:bottom w:val="nil"/>
              <w:right w:val="single" w:sz="8" w:space="0" w:color="000000"/>
            </w:tcBorders>
            <w:shd w:val="clear" w:color="000000" w:fill="F2F2F2"/>
            <w:noWrap/>
            <w:vAlign w:val="center"/>
            <w:hideMark/>
            <w:tcPrChange w:id="329" w:author="Yolanda Z" w:date="2024-10-18T04:46:00Z" w16du:dateUtc="2024-10-17T20:46:00Z">
              <w:tcPr>
                <w:tcW w:w="2837" w:type="dxa"/>
                <w:gridSpan w:val="2"/>
                <w:tcBorders>
                  <w:top w:val="nil"/>
                  <w:left w:val="nil"/>
                  <w:bottom w:val="nil"/>
                  <w:right w:val="single" w:sz="8" w:space="0" w:color="000000"/>
                </w:tcBorders>
                <w:shd w:val="clear" w:color="000000" w:fill="F2F2F2"/>
                <w:noWrap/>
                <w:vAlign w:val="center"/>
                <w:hideMark/>
              </w:tcPr>
            </w:tcPrChange>
          </w:tcPr>
          <w:p w14:paraId="3E292109" w14:textId="680C6540">
            <w:pPr>
              <w:rPr>
                <w:rFonts w:ascii="Arial Unicode MS" w:eastAsia="Arial Unicode MS" w:hAnsi="Arial Unicode MS" w:cs="Arial Unicode MS" w:hint="eastAsia"/>
                <w:color w:val="000000"/>
                <w:sz w:val="20"/>
                <w:szCs w:val="20"/>
                <w:lang w:eastAsia="zh-CN"/>
              </w:rPr>
            </w:pPr>
            <w:r>
              <w:rPr>
                <w:color w:val="000000"/>
              </w:rPr>
              <w:t xml:space="preserve">登封市国有資産サービスセンター</w:t>
            </w:r>
          </w:p>
        </w:tc>
      </w:tr>
    </w:tbl>
    <w:p w14:paraId="7CD33471" w14:textId="77777777"/>
    <w:p w14:paraId="4D8FBCB3" w14:textId="77777777">
      <w:r>
        <w:br w:type="page"/>
      </w:r>
    </w:p>
    <w:p w14:paraId="1E46FD5D" w14:textId="77777777"/>
    <w:sectPr w:rsidR="00224D4F">
      <w:pgSz w:w="12240" w:h="15840"/>
      <w:pgMar w:top="1440" w:right="1800" w:bottom="1440" w:left="1800" w:header="720" w:footer="720" w:gutter="0"/>
      <w:cols w:space="720"/>
      <w:docGrid w:linePitch="360"/>
    </w:sectPr>
  </w:body>
</w:document>
</file>

<file path=word/endnotes.xml><?xml version="1.0" encoding="utf-8"?>
<w:endnotes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1506F7" w14:textId="77777777">
      <w:r>
        <w:separator/>
      </w:r>
    </w:p>
  </w:endnote>
  <w:endnote w:type="continuationSeparator" w:id="0">
    <w:p w14:paraId="6AF48F91"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
    <w:panose1 w:val="02010600030101010101"/>
    <w:charset w:val="86"/>
    <w:family w:val="auto"/>
    <w:pitch w:val="variable"/>
    <w:sig w:usb0="00000203" w:usb1="288F0000" w:usb2="00000016" w:usb3="00000000" w:csb0="00040001" w:csb1="00000000"/>
  </w:font>
  <w:font w:name="Arial Unicode MS">
    <w:altName w:val="Arial"/>
    <w:panose1 w:val="020B0604020202020204"/>
    <w:charset w:val="86"/>
    <w:family w:val="swiss"/>
    <w:pitch w:val="variable"/>
    <w:sig w:usb0="F7FFAFFF" w:usb1="E9DFFFFF" w:usb2="0000003F" w:usb3="00000000" w:csb0="003F01FF"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FBA0F0" w14:textId="77777777">
      <w:r>
        <w:separator/>
      </w:r>
    </w:p>
  </w:footnote>
  <w:footnote w:type="continuationSeparator" w:id="0">
    <w:p w14:paraId="4F865677" w14:textId="77777777">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Yolanda Z">
    <w15:presenceInfo w15:providerId="Windows Live" w15:userId="7a184769084b77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0EB"/>
    <w:rsid w:val="0000028D"/>
    <w:rsid w:val="00000680"/>
    <w:rsid w:val="0000080D"/>
    <w:rsid w:val="00000BD3"/>
    <w:rsid w:val="0000165E"/>
    <w:rsid w:val="000017F6"/>
    <w:rsid w:val="00001857"/>
    <w:rsid w:val="00001951"/>
    <w:rsid w:val="00001CD2"/>
    <w:rsid w:val="00001CEE"/>
    <w:rsid w:val="00001D1A"/>
    <w:rsid w:val="00001E70"/>
    <w:rsid w:val="000021A1"/>
    <w:rsid w:val="00002810"/>
    <w:rsid w:val="00002968"/>
    <w:rsid w:val="00002C54"/>
    <w:rsid w:val="00002EB1"/>
    <w:rsid w:val="00002EF0"/>
    <w:rsid w:val="00003472"/>
    <w:rsid w:val="00003A6F"/>
    <w:rsid w:val="00003B7D"/>
    <w:rsid w:val="00004189"/>
    <w:rsid w:val="000043FF"/>
    <w:rsid w:val="00004B1C"/>
    <w:rsid w:val="00004E5C"/>
    <w:rsid w:val="0000517B"/>
    <w:rsid w:val="00005738"/>
    <w:rsid w:val="00005797"/>
    <w:rsid w:val="00005ACE"/>
    <w:rsid w:val="000061E8"/>
    <w:rsid w:val="00006AB4"/>
    <w:rsid w:val="00007064"/>
    <w:rsid w:val="0000737B"/>
    <w:rsid w:val="000078C6"/>
    <w:rsid w:val="000078CE"/>
    <w:rsid w:val="00007958"/>
    <w:rsid w:val="00007A4C"/>
    <w:rsid w:val="00007BDE"/>
    <w:rsid w:val="00007E51"/>
    <w:rsid w:val="0001047D"/>
    <w:rsid w:val="000105F3"/>
    <w:rsid w:val="000105F4"/>
    <w:rsid w:val="00010658"/>
    <w:rsid w:val="000107C2"/>
    <w:rsid w:val="000107DE"/>
    <w:rsid w:val="000108D7"/>
    <w:rsid w:val="00010B9F"/>
    <w:rsid w:val="00010F08"/>
    <w:rsid w:val="00011291"/>
    <w:rsid w:val="00011778"/>
    <w:rsid w:val="0001186F"/>
    <w:rsid w:val="0001187F"/>
    <w:rsid w:val="00011B81"/>
    <w:rsid w:val="00012477"/>
    <w:rsid w:val="0001249F"/>
    <w:rsid w:val="00012989"/>
    <w:rsid w:val="00012B6A"/>
    <w:rsid w:val="00012B87"/>
    <w:rsid w:val="00013209"/>
    <w:rsid w:val="0001341E"/>
    <w:rsid w:val="00013755"/>
    <w:rsid w:val="00013967"/>
    <w:rsid w:val="00013BAF"/>
    <w:rsid w:val="00014064"/>
    <w:rsid w:val="00014702"/>
    <w:rsid w:val="00014A6D"/>
    <w:rsid w:val="00014BDE"/>
    <w:rsid w:val="00014C01"/>
    <w:rsid w:val="00014E3D"/>
    <w:rsid w:val="00015302"/>
    <w:rsid w:val="0001551B"/>
    <w:rsid w:val="00015B4C"/>
    <w:rsid w:val="00015B9A"/>
    <w:rsid w:val="00015F0D"/>
    <w:rsid w:val="00016210"/>
    <w:rsid w:val="0001674F"/>
    <w:rsid w:val="0001687C"/>
    <w:rsid w:val="000168F0"/>
    <w:rsid w:val="0001693C"/>
    <w:rsid w:val="00016A95"/>
    <w:rsid w:val="00016CF1"/>
    <w:rsid w:val="00016DB3"/>
    <w:rsid w:val="00016E94"/>
    <w:rsid w:val="00016E9E"/>
    <w:rsid w:val="000170EA"/>
    <w:rsid w:val="000172DF"/>
    <w:rsid w:val="0001739D"/>
    <w:rsid w:val="00017B13"/>
    <w:rsid w:val="00017F23"/>
    <w:rsid w:val="00017FB2"/>
    <w:rsid w:val="0002045E"/>
    <w:rsid w:val="000209CA"/>
    <w:rsid w:val="00020A6B"/>
    <w:rsid w:val="00020CA4"/>
    <w:rsid w:val="00020DA8"/>
    <w:rsid w:val="0002134A"/>
    <w:rsid w:val="0002134E"/>
    <w:rsid w:val="0002135F"/>
    <w:rsid w:val="000214E1"/>
    <w:rsid w:val="000216B5"/>
    <w:rsid w:val="00021A22"/>
    <w:rsid w:val="00021B58"/>
    <w:rsid w:val="00021CBA"/>
    <w:rsid w:val="00021DD8"/>
    <w:rsid w:val="00021EED"/>
    <w:rsid w:val="0002265C"/>
    <w:rsid w:val="00022BCD"/>
    <w:rsid w:val="00022DB0"/>
    <w:rsid w:val="00022DFD"/>
    <w:rsid w:val="00022EF5"/>
    <w:rsid w:val="000234A1"/>
    <w:rsid w:val="00023613"/>
    <w:rsid w:val="0002366C"/>
    <w:rsid w:val="00023D0A"/>
    <w:rsid w:val="00023FC1"/>
    <w:rsid w:val="00024024"/>
    <w:rsid w:val="00024086"/>
    <w:rsid w:val="0002411C"/>
    <w:rsid w:val="00024745"/>
    <w:rsid w:val="0002482D"/>
    <w:rsid w:val="000249B6"/>
    <w:rsid w:val="00024B45"/>
    <w:rsid w:val="00024D01"/>
    <w:rsid w:val="00024F47"/>
    <w:rsid w:val="00025316"/>
    <w:rsid w:val="00025344"/>
    <w:rsid w:val="00025784"/>
    <w:rsid w:val="00025D34"/>
    <w:rsid w:val="00025DCA"/>
    <w:rsid w:val="000260B8"/>
    <w:rsid w:val="00026295"/>
    <w:rsid w:val="00026DD8"/>
    <w:rsid w:val="00026FFD"/>
    <w:rsid w:val="0002703C"/>
    <w:rsid w:val="00027473"/>
    <w:rsid w:val="0002747C"/>
    <w:rsid w:val="000276CE"/>
    <w:rsid w:val="00027A04"/>
    <w:rsid w:val="00027C12"/>
    <w:rsid w:val="00027CFA"/>
    <w:rsid w:val="00027D7E"/>
    <w:rsid w:val="00030065"/>
    <w:rsid w:val="0003052A"/>
    <w:rsid w:val="00030671"/>
    <w:rsid w:val="0003082A"/>
    <w:rsid w:val="00030EA1"/>
    <w:rsid w:val="00031257"/>
    <w:rsid w:val="00031484"/>
    <w:rsid w:val="00031508"/>
    <w:rsid w:val="00031510"/>
    <w:rsid w:val="00031B6B"/>
    <w:rsid w:val="000323C7"/>
    <w:rsid w:val="000324F7"/>
    <w:rsid w:val="000325DA"/>
    <w:rsid w:val="00032B5C"/>
    <w:rsid w:val="00032DB5"/>
    <w:rsid w:val="00032F9D"/>
    <w:rsid w:val="00033018"/>
    <w:rsid w:val="000331B5"/>
    <w:rsid w:val="000331B7"/>
    <w:rsid w:val="000331DB"/>
    <w:rsid w:val="00033364"/>
    <w:rsid w:val="00033653"/>
    <w:rsid w:val="000338FC"/>
    <w:rsid w:val="00033B4A"/>
    <w:rsid w:val="00033B83"/>
    <w:rsid w:val="00033BDD"/>
    <w:rsid w:val="00033CFA"/>
    <w:rsid w:val="00033F41"/>
    <w:rsid w:val="000340D3"/>
    <w:rsid w:val="0003418E"/>
    <w:rsid w:val="0003482C"/>
    <w:rsid w:val="000348BF"/>
    <w:rsid w:val="00034CB1"/>
    <w:rsid w:val="00035177"/>
    <w:rsid w:val="00035389"/>
    <w:rsid w:val="0003550D"/>
    <w:rsid w:val="00035979"/>
    <w:rsid w:val="00035981"/>
    <w:rsid w:val="00035A6B"/>
    <w:rsid w:val="00036414"/>
    <w:rsid w:val="00036801"/>
    <w:rsid w:val="0003690F"/>
    <w:rsid w:val="00036F58"/>
    <w:rsid w:val="0003717C"/>
    <w:rsid w:val="000373D2"/>
    <w:rsid w:val="000376B5"/>
    <w:rsid w:val="000378AB"/>
    <w:rsid w:val="00037917"/>
    <w:rsid w:val="00037939"/>
    <w:rsid w:val="00037C1F"/>
    <w:rsid w:val="00037D82"/>
    <w:rsid w:val="0004011E"/>
    <w:rsid w:val="000401BC"/>
    <w:rsid w:val="000401FB"/>
    <w:rsid w:val="00040283"/>
    <w:rsid w:val="00040336"/>
    <w:rsid w:val="000407BB"/>
    <w:rsid w:val="00040AD5"/>
    <w:rsid w:val="00041024"/>
    <w:rsid w:val="0004111B"/>
    <w:rsid w:val="000415DE"/>
    <w:rsid w:val="0004170E"/>
    <w:rsid w:val="00041BCD"/>
    <w:rsid w:val="00041DA0"/>
    <w:rsid w:val="00041EE6"/>
    <w:rsid w:val="00041F69"/>
    <w:rsid w:val="00042102"/>
    <w:rsid w:val="000425A5"/>
    <w:rsid w:val="0004287E"/>
    <w:rsid w:val="00042AAF"/>
    <w:rsid w:val="00042B5A"/>
    <w:rsid w:val="00042DAF"/>
    <w:rsid w:val="000435F8"/>
    <w:rsid w:val="0004368B"/>
    <w:rsid w:val="000436FF"/>
    <w:rsid w:val="00043897"/>
    <w:rsid w:val="00043BC7"/>
    <w:rsid w:val="00043BE6"/>
    <w:rsid w:val="00044B3B"/>
    <w:rsid w:val="00044B4B"/>
    <w:rsid w:val="00044C6B"/>
    <w:rsid w:val="00044DC4"/>
    <w:rsid w:val="000450E7"/>
    <w:rsid w:val="0004521B"/>
    <w:rsid w:val="000453B5"/>
    <w:rsid w:val="00045615"/>
    <w:rsid w:val="00045A49"/>
    <w:rsid w:val="00046142"/>
    <w:rsid w:val="00046676"/>
    <w:rsid w:val="00046FD4"/>
    <w:rsid w:val="000477C9"/>
    <w:rsid w:val="000478A8"/>
    <w:rsid w:val="00047B3F"/>
    <w:rsid w:val="00047B8B"/>
    <w:rsid w:val="00047BD0"/>
    <w:rsid w:val="00047DEC"/>
    <w:rsid w:val="0005000A"/>
    <w:rsid w:val="000504AD"/>
    <w:rsid w:val="00050574"/>
    <w:rsid w:val="0005081C"/>
    <w:rsid w:val="00050BC6"/>
    <w:rsid w:val="00050E27"/>
    <w:rsid w:val="00051348"/>
    <w:rsid w:val="00051463"/>
    <w:rsid w:val="0005167B"/>
    <w:rsid w:val="00051690"/>
    <w:rsid w:val="000518DA"/>
    <w:rsid w:val="00051D74"/>
    <w:rsid w:val="00051EC3"/>
    <w:rsid w:val="000522F4"/>
    <w:rsid w:val="0005246C"/>
    <w:rsid w:val="0005250E"/>
    <w:rsid w:val="000525C3"/>
    <w:rsid w:val="000526D9"/>
    <w:rsid w:val="00052BCF"/>
    <w:rsid w:val="00052C9E"/>
    <w:rsid w:val="00052E40"/>
    <w:rsid w:val="00052FA3"/>
    <w:rsid w:val="0005307C"/>
    <w:rsid w:val="00053B2E"/>
    <w:rsid w:val="00053CA5"/>
    <w:rsid w:val="00054444"/>
    <w:rsid w:val="00054708"/>
    <w:rsid w:val="00054F94"/>
    <w:rsid w:val="000551AC"/>
    <w:rsid w:val="0005521D"/>
    <w:rsid w:val="000552F1"/>
    <w:rsid w:val="000553C1"/>
    <w:rsid w:val="000554F3"/>
    <w:rsid w:val="00055C15"/>
    <w:rsid w:val="0005606C"/>
    <w:rsid w:val="00056749"/>
    <w:rsid w:val="00056888"/>
    <w:rsid w:val="00056891"/>
    <w:rsid w:val="00056BCF"/>
    <w:rsid w:val="00056C98"/>
    <w:rsid w:val="00056D4B"/>
    <w:rsid w:val="00056E25"/>
    <w:rsid w:val="0005700B"/>
    <w:rsid w:val="00057041"/>
    <w:rsid w:val="00057154"/>
    <w:rsid w:val="0005720B"/>
    <w:rsid w:val="00057784"/>
    <w:rsid w:val="0005778A"/>
    <w:rsid w:val="00057F27"/>
    <w:rsid w:val="000602FB"/>
    <w:rsid w:val="000604F6"/>
    <w:rsid w:val="00060583"/>
    <w:rsid w:val="00060A25"/>
    <w:rsid w:val="00061001"/>
    <w:rsid w:val="0006158F"/>
    <w:rsid w:val="00061D66"/>
    <w:rsid w:val="00061DF5"/>
    <w:rsid w:val="00061E80"/>
    <w:rsid w:val="00061F23"/>
    <w:rsid w:val="00061FC3"/>
    <w:rsid w:val="000620A6"/>
    <w:rsid w:val="0006255A"/>
    <w:rsid w:val="0006257F"/>
    <w:rsid w:val="000628B0"/>
    <w:rsid w:val="00062938"/>
    <w:rsid w:val="00062982"/>
    <w:rsid w:val="00062B73"/>
    <w:rsid w:val="00062BB0"/>
    <w:rsid w:val="00063221"/>
    <w:rsid w:val="0006334C"/>
    <w:rsid w:val="000635ED"/>
    <w:rsid w:val="000635EF"/>
    <w:rsid w:val="00063639"/>
    <w:rsid w:val="000637F0"/>
    <w:rsid w:val="00063950"/>
    <w:rsid w:val="00063E38"/>
    <w:rsid w:val="00063E86"/>
    <w:rsid w:val="00063F41"/>
    <w:rsid w:val="00064363"/>
    <w:rsid w:val="000644DD"/>
    <w:rsid w:val="000644EC"/>
    <w:rsid w:val="00064574"/>
    <w:rsid w:val="000645A7"/>
    <w:rsid w:val="00064612"/>
    <w:rsid w:val="00064A91"/>
    <w:rsid w:val="000652CD"/>
    <w:rsid w:val="00065AF8"/>
    <w:rsid w:val="0006604C"/>
    <w:rsid w:val="00066065"/>
    <w:rsid w:val="00066A7B"/>
    <w:rsid w:val="000672B1"/>
    <w:rsid w:val="00067488"/>
    <w:rsid w:val="0006754F"/>
    <w:rsid w:val="00067A4C"/>
    <w:rsid w:val="00067E4F"/>
    <w:rsid w:val="000700FB"/>
    <w:rsid w:val="000701AB"/>
    <w:rsid w:val="000704F6"/>
    <w:rsid w:val="00070A42"/>
    <w:rsid w:val="00070A9C"/>
    <w:rsid w:val="00070D18"/>
    <w:rsid w:val="00071722"/>
    <w:rsid w:val="0007185A"/>
    <w:rsid w:val="0007186F"/>
    <w:rsid w:val="000719DE"/>
    <w:rsid w:val="00071A75"/>
    <w:rsid w:val="00071B5F"/>
    <w:rsid w:val="00071EB2"/>
    <w:rsid w:val="000725A9"/>
    <w:rsid w:val="00072737"/>
    <w:rsid w:val="000727D4"/>
    <w:rsid w:val="00072D69"/>
    <w:rsid w:val="00073265"/>
    <w:rsid w:val="000734F5"/>
    <w:rsid w:val="00073533"/>
    <w:rsid w:val="000735C0"/>
    <w:rsid w:val="000736EF"/>
    <w:rsid w:val="00073889"/>
    <w:rsid w:val="000738A4"/>
    <w:rsid w:val="0007398B"/>
    <w:rsid w:val="00073A33"/>
    <w:rsid w:val="00073C9F"/>
    <w:rsid w:val="00073CE2"/>
    <w:rsid w:val="00074039"/>
    <w:rsid w:val="00074129"/>
    <w:rsid w:val="000743C3"/>
    <w:rsid w:val="00074431"/>
    <w:rsid w:val="000745B9"/>
    <w:rsid w:val="00074CC4"/>
    <w:rsid w:val="00074D04"/>
    <w:rsid w:val="00075316"/>
    <w:rsid w:val="00075599"/>
    <w:rsid w:val="000756F8"/>
    <w:rsid w:val="00075A8F"/>
    <w:rsid w:val="00075D76"/>
    <w:rsid w:val="00075EA6"/>
    <w:rsid w:val="0007665C"/>
    <w:rsid w:val="00076797"/>
    <w:rsid w:val="00076EDB"/>
    <w:rsid w:val="0007717A"/>
    <w:rsid w:val="0007717D"/>
    <w:rsid w:val="000772BD"/>
    <w:rsid w:val="00077508"/>
    <w:rsid w:val="00077595"/>
    <w:rsid w:val="000776BD"/>
    <w:rsid w:val="00077E96"/>
    <w:rsid w:val="00080204"/>
    <w:rsid w:val="0008021E"/>
    <w:rsid w:val="000802C2"/>
    <w:rsid w:val="00080326"/>
    <w:rsid w:val="00080793"/>
    <w:rsid w:val="00080AE2"/>
    <w:rsid w:val="00080B69"/>
    <w:rsid w:val="00080FD1"/>
    <w:rsid w:val="0008132A"/>
    <w:rsid w:val="000817AD"/>
    <w:rsid w:val="00081942"/>
    <w:rsid w:val="00081E17"/>
    <w:rsid w:val="00081E26"/>
    <w:rsid w:val="00081ECA"/>
    <w:rsid w:val="00081FBE"/>
    <w:rsid w:val="00081FC5"/>
    <w:rsid w:val="00082158"/>
    <w:rsid w:val="0008275D"/>
    <w:rsid w:val="00082978"/>
    <w:rsid w:val="00082B04"/>
    <w:rsid w:val="00082B06"/>
    <w:rsid w:val="00082F99"/>
    <w:rsid w:val="00083170"/>
    <w:rsid w:val="00083205"/>
    <w:rsid w:val="0008363B"/>
    <w:rsid w:val="000838BC"/>
    <w:rsid w:val="00083AB5"/>
    <w:rsid w:val="00083B41"/>
    <w:rsid w:val="00083BF8"/>
    <w:rsid w:val="00084372"/>
    <w:rsid w:val="0008438E"/>
    <w:rsid w:val="0008454F"/>
    <w:rsid w:val="000847BF"/>
    <w:rsid w:val="00084C5D"/>
    <w:rsid w:val="00084E14"/>
    <w:rsid w:val="00084F21"/>
    <w:rsid w:val="00085352"/>
    <w:rsid w:val="00085392"/>
    <w:rsid w:val="00085486"/>
    <w:rsid w:val="00085F0D"/>
    <w:rsid w:val="000862C5"/>
    <w:rsid w:val="00086591"/>
    <w:rsid w:val="00086A1F"/>
    <w:rsid w:val="00086AE0"/>
    <w:rsid w:val="00086B99"/>
    <w:rsid w:val="00086D69"/>
    <w:rsid w:val="00086EC3"/>
    <w:rsid w:val="00086F1C"/>
    <w:rsid w:val="000875E8"/>
    <w:rsid w:val="00087914"/>
    <w:rsid w:val="00087966"/>
    <w:rsid w:val="00087C72"/>
    <w:rsid w:val="00087D00"/>
    <w:rsid w:val="00087E2F"/>
    <w:rsid w:val="00090740"/>
    <w:rsid w:val="00090847"/>
    <w:rsid w:val="00090C2F"/>
    <w:rsid w:val="00090D44"/>
    <w:rsid w:val="000911CB"/>
    <w:rsid w:val="00091213"/>
    <w:rsid w:val="00091442"/>
    <w:rsid w:val="00091612"/>
    <w:rsid w:val="000918A3"/>
    <w:rsid w:val="000918CB"/>
    <w:rsid w:val="0009195A"/>
    <w:rsid w:val="00091970"/>
    <w:rsid w:val="000919B0"/>
    <w:rsid w:val="00092091"/>
    <w:rsid w:val="000924ED"/>
    <w:rsid w:val="00092A1A"/>
    <w:rsid w:val="000937B3"/>
    <w:rsid w:val="000939DF"/>
    <w:rsid w:val="00093A8F"/>
    <w:rsid w:val="00093DE3"/>
    <w:rsid w:val="00094055"/>
    <w:rsid w:val="00094095"/>
    <w:rsid w:val="0009423C"/>
    <w:rsid w:val="000948EE"/>
    <w:rsid w:val="0009495C"/>
    <w:rsid w:val="000949A3"/>
    <w:rsid w:val="00094F2A"/>
    <w:rsid w:val="000954F6"/>
    <w:rsid w:val="00095677"/>
    <w:rsid w:val="000956F0"/>
    <w:rsid w:val="00095D94"/>
    <w:rsid w:val="00095DF1"/>
    <w:rsid w:val="00095E07"/>
    <w:rsid w:val="00096223"/>
    <w:rsid w:val="00096230"/>
    <w:rsid w:val="000969F7"/>
    <w:rsid w:val="00096F9A"/>
    <w:rsid w:val="00096F9B"/>
    <w:rsid w:val="000973A3"/>
    <w:rsid w:val="0009780C"/>
    <w:rsid w:val="000979DB"/>
    <w:rsid w:val="00097BEF"/>
    <w:rsid w:val="000A0477"/>
    <w:rsid w:val="000A04BE"/>
    <w:rsid w:val="000A0708"/>
    <w:rsid w:val="000A08B8"/>
    <w:rsid w:val="000A08D3"/>
    <w:rsid w:val="000A0985"/>
    <w:rsid w:val="000A0E5F"/>
    <w:rsid w:val="000A0F3E"/>
    <w:rsid w:val="000A1037"/>
    <w:rsid w:val="000A15BF"/>
    <w:rsid w:val="000A1616"/>
    <w:rsid w:val="000A198E"/>
    <w:rsid w:val="000A1BFC"/>
    <w:rsid w:val="000A2182"/>
    <w:rsid w:val="000A2199"/>
    <w:rsid w:val="000A2675"/>
    <w:rsid w:val="000A2819"/>
    <w:rsid w:val="000A2889"/>
    <w:rsid w:val="000A2AFB"/>
    <w:rsid w:val="000A2B21"/>
    <w:rsid w:val="000A2D2F"/>
    <w:rsid w:val="000A2D5B"/>
    <w:rsid w:val="000A3105"/>
    <w:rsid w:val="000A3E3F"/>
    <w:rsid w:val="000A4099"/>
    <w:rsid w:val="000A423E"/>
    <w:rsid w:val="000A4340"/>
    <w:rsid w:val="000A44F7"/>
    <w:rsid w:val="000A47EF"/>
    <w:rsid w:val="000A498A"/>
    <w:rsid w:val="000A5014"/>
    <w:rsid w:val="000A521A"/>
    <w:rsid w:val="000A55D0"/>
    <w:rsid w:val="000A574D"/>
    <w:rsid w:val="000A592A"/>
    <w:rsid w:val="000A627B"/>
    <w:rsid w:val="000A6A77"/>
    <w:rsid w:val="000A6BBD"/>
    <w:rsid w:val="000A6F54"/>
    <w:rsid w:val="000A722A"/>
    <w:rsid w:val="000A7635"/>
    <w:rsid w:val="000A783B"/>
    <w:rsid w:val="000A7865"/>
    <w:rsid w:val="000A7A5E"/>
    <w:rsid w:val="000A7AEE"/>
    <w:rsid w:val="000A7C34"/>
    <w:rsid w:val="000B0023"/>
    <w:rsid w:val="000B098D"/>
    <w:rsid w:val="000B0A6C"/>
    <w:rsid w:val="000B1611"/>
    <w:rsid w:val="000B1B4A"/>
    <w:rsid w:val="000B1D15"/>
    <w:rsid w:val="000B1DDC"/>
    <w:rsid w:val="000B1F30"/>
    <w:rsid w:val="000B24C2"/>
    <w:rsid w:val="000B25C1"/>
    <w:rsid w:val="000B28B9"/>
    <w:rsid w:val="000B3291"/>
    <w:rsid w:val="000B32A6"/>
    <w:rsid w:val="000B32D4"/>
    <w:rsid w:val="000B3470"/>
    <w:rsid w:val="000B39A8"/>
    <w:rsid w:val="000B3C39"/>
    <w:rsid w:val="000B3DAF"/>
    <w:rsid w:val="000B423C"/>
    <w:rsid w:val="000B433A"/>
    <w:rsid w:val="000B4399"/>
    <w:rsid w:val="000B4426"/>
    <w:rsid w:val="000B46E1"/>
    <w:rsid w:val="000B49F3"/>
    <w:rsid w:val="000B4F5F"/>
    <w:rsid w:val="000B51E5"/>
    <w:rsid w:val="000B5449"/>
    <w:rsid w:val="000B5502"/>
    <w:rsid w:val="000B5CF5"/>
    <w:rsid w:val="000B65A8"/>
    <w:rsid w:val="000B6730"/>
    <w:rsid w:val="000B6BAD"/>
    <w:rsid w:val="000B6E9D"/>
    <w:rsid w:val="000B7206"/>
    <w:rsid w:val="000B7E5D"/>
    <w:rsid w:val="000B7F6B"/>
    <w:rsid w:val="000B7FF0"/>
    <w:rsid w:val="000C004B"/>
    <w:rsid w:val="000C0117"/>
    <w:rsid w:val="000C01DA"/>
    <w:rsid w:val="000C0214"/>
    <w:rsid w:val="000C0504"/>
    <w:rsid w:val="000C05DD"/>
    <w:rsid w:val="000C08E0"/>
    <w:rsid w:val="000C0910"/>
    <w:rsid w:val="000C0CA4"/>
    <w:rsid w:val="000C0D37"/>
    <w:rsid w:val="000C0F77"/>
    <w:rsid w:val="000C0FB3"/>
    <w:rsid w:val="000C130E"/>
    <w:rsid w:val="000C1586"/>
    <w:rsid w:val="000C15CB"/>
    <w:rsid w:val="000C1610"/>
    <w:rsid w:val="000C164B"/>
    <w:rsid w:val="000C19EE"/>
    <w:rsid w:val="000C1A9D"/>
    <w:rsid w:val="000C2614"/>
    <w:rsid w:val="000C2ACF"/>
    <w:rsid w:val="000C335B"/>
    <w:rsid w:val="000C33BE"/>
    <w:rsid w:val="000C3849"/>
    <w:rsid w:val="000C3EDD"/>
    <w:rsid w:val="000C40B7"/>
    <w:rsid w:val="000C432A"/>
    <w:rsid w:val="000C473C"/>
    <w:rsid w:val="000C48E6"/>
    <w:rsid w:val="000C4C10"/>
    <w:rsid w:val="000C4DC0"/>
    <w:rsid w:val="000C52EC"/>
    <w:rsid w:val="000C5707"/>
    <w:rsid w:val="000C59E7"/>
    <w:rsid w:val="000C5B00"/>
    <w:rsid w:val="000C5B69"/>
    <w:rsid w:val="000C5D52"/>
    <w:rsid w:val="000C617C"/>
    <w:rsid w:val="000C63B8"/>
    <w:rsid w:val="000C63C0"/>
    <w:rsid w:val="000C6480"/>
    <w:rsid w:val="000C6FBD"/>
    <w:rsid w:val="000C7205"/>
    <w:rsid w:val="000C73CC"/>
    <w:rsid w:val="000C7902"/>
    <w:rsid w:val="000C7A5E"/>
    <w:rsid w:val="000C7CE1"/>
    <w:rsid w:val="000D01C6"/>
    <w:rsid w:val="000D03CE"/>
    <w:rsid w:val="000D050D"/>
    <w:rsid w:val="000D0730"/>
    <w:rsid w:val="000D076C"/>
    <w:rsid w:val="000D0D2A"/>
    <w:rsid w:val="000D0D84"/>
    <w:rsid w:val="000D1010"/>
    <w:rsid w:val="000D19CE"/>
    <w:rsid w:val="000D1E53"/>
    <w:rsid w:val="000D21BA"/>
    <w:rsid w:val="000D287B"/>
    <w:rsid w:val="000D2917"/>
    <w:rsid w:val="000D2C2F"/>
    <w:rsid w:val="000D2DCB"/>
    <w:rsid w:val="000D2F74"/>
    <w:rsid w:val="000D3028"/>
    <w:rsid w:val="000D36C5"/>
    <w:rsid w:val="000D3949"/>
    <w:rsid w:val="000D3D94"/>
    <w:rsid w:val="000D3DFD"/>
    <w:rsid w:val="000D4310"/>
    <w:rsid w:val="000D4396"/>
    <w:rsid w:val="000D4398"/>
    <w:rsid w:val="000D452C"/>
    <w:rsid w:val="000D4821"/>
    <w:rsid w:val="000D4A92"/>
    <w:rsid w:val="000D4AE3"/>
    <w:rsid w:val="000D4D6C"/>
    <w:rsid w:val="000D4FF4"/>
    <w:rsid w:val="000D5907"/>
    <w:rsid w:val="000D5AE7"/>
    <w:rsid w:val="000D64B1"/>
    <w:rsid w:val="000D64BA"/>
    <w:rsid w:val="000D6809"/>
    <w:rsid w:val="000D6829"/>
    <w:rsid w:val="000D6E4E"/>
    <w:rsid w:val="000D77FD"/>
    <w:rsid w:val="000D7943"/>
    <w:rsid w:val="000D7B3F"/>
    <w:rsid w:val="000D7C4A"/>
    <w:rsid w:val="000E03BE"/>
    <w:rsid w:val="000E0665"/>
    <w:rsid w:val="000E07CF"/>
    <w:rsid w:val="000E088D"/>
    <w:rsid w:val="000E08E6"/>
    <w:rsid w:val="000E0949"/>
    <w:rsid w:val="000E0D1A"/>
    <w:rsid w:val="000E17DC"/>
    <w:rsid w:val="000E1E2F"/>
    <w:rsid w:val="000E1FE2"/>
    <w:rsid w:val="000E2519"/>
    <w:rsid w:val="000E2A55"/>
    <w:rsid w:val="000E2BBC"/>
    <w:rsid w:val="000E2CD6"/>
    <w:rsid w:val="000E2FF2"/>
    <w:rsid w:val="000E301A"/>
    <w:rsid w:val="000E318E"/>
    <w:rsid w:val="000E3252"/>
    <w:rsid w:val="000E3968"/>
    <w:rsid w:val="000E3C85"/>
    <w:rsid w:val="000E3F41"/>
    <w:rsid w:val="000E4117"/>
    <w:rsid w:val="000E4197"/>
    <w:rsid w:val="000E41D5"/>
    <w:rsid w:val="000E444B"/>
    <w:rsid w:val="000E44C0"/>
    <w:rsid w:val="000E45F0"/>
    <w:rsid w:val="000E4721"/>
    <w:rsid w:val="000E48B4"/>
    <w:rsid w:val="000E4BED"/>
    <w:rsid w:val="000E4D49"/>
    <w:rsid w:val="000E4D4F"/>
    <w:rsid w:val="000E516D"/>
    <w:rsid w:val="000E5256"/>
    <w:rsid w:val="000E5840"/>
    <w:rsid w:val="000E5AA5"/>
    <w:rsid w:val="000E5D67"/>
    <w:rsid w:val="000E5E00"/>
    <w:rsid w:val="000E5E16"/>
    <w:rsid w:val="000E5F14"/>
    <w:rsid w:val="000E6AF6"/>
    <w:rsid w:val="000E6D4C"/>
    <w:rsid w:val="000E6E02"/>
    <w:rsid w:val="000E7084"/>
    <w:rsid w:val="000E711F"/>
    <w:rsid w:val="000E74AB"/>
    <w:rsid w:val="000E79F2"/>
    <w:rsid w:val="000E7EA6"/>
    <w:rsid w:val="000E7F13"/>
    <w:rsid w:val="000F0084"/>
    <w:rsid w:val="000F0116"/>
    <w:rsid w:val="000F0456"/>
    <w:rsid w:val="000F0B71"/>
    <w:rsid w:val="000F0FD4"/>
    <w:rsid w:val="000F10F7"/>
    <w:rsid w:val="000F119B"/>
    <w:rsid w:val="000F1467"/>
    <w:rsid w:val="000F1F9D"/>
    <w:rsid w:val="000F2035"/>
    <w:rsid w:val="000F250C"/>
    <w:rsid w:val="000F259A"/>
    <w:rsid w:val="000F26CC"/>
    <w:rsid w:val="000F2906"/>
    <w:rsid w:val="000F2A5B"/>
    <w:rsid w:val="000F2A9B"/>
    <w:rsid w:val="000F2AC7"/>
    <w:rsid w:val="000F2EF1"/>
    <w:rsid w:val="000F3237"/>
    <w:rsid w:val="000F37F3"/>
    <w:rsid w:val="000F3924"/>
    <w:rsid w:val="000F4132"/>
    <w:rsid w:val="000F4C1C"/>
    <w:rsid w:val="000F4C7E"/>
    <w:rsid w:val="000F4E39"/>
    <w:rsid w:val="000F4F96"/>
    <w:rsid w:val="000F53E0"/>
    <w:rsid w:val="000F58F9"/>
    <w:rsid w:val="000F5D15"/>
    <w:rsid w:val="000F5E1C"/>
    <w:rsid w:val="000F61CF"/>
    <w:rsid w:val="000F62EF"/>
    <w:rsid w:val="000F66A8"/>
    <w:rsid w:val="000F68B0"/>
    <w:rsid w:val="000F6A13"/>
    <w:rsid w:val="000F6A2E"/>
    <w:rsid w:val="000F6AD9"/>
    <w:rsid w:val="000F6D0D"/>
    <w:rsid w:val="000F7190"/>
    <w:rsid w:val="000F7A54"/>
    <w:rsid w:val="00100057"/>
    <w:rsid w:val="001000F8"/>
    <w:rsid w:val="001005DE"/>
    <w:rsid w:val="00100E87"/>
    <w:rsid w:val="00101406"/>
    <w:rsid w:val="001016C2"/>
    <w:rsid w:val="00101C3B"/>
    <w:rsid w:val="00101E6A"/>
    <w:rsid w:val="00101EA5"/>
    <w:rsid w:val="0010207D"/>
    <w:rsid w:val="00102349"/>
    <w:rsid w:val="00102351"/>
    <w:rsid w:val="001028A7"/>
    <w:rsid w:val="001028B1"/>
    <w:rsid w:val="00102A1D"/>
    <w:rsid w:val="00102B37"/>
    <w:rsid w:val="00102B4D"/>
    <w:rsid w:val="001031DF"/>
    <w:rsid w:val="0010346B"/>
    <w:rsid w:val="00103810"/>
    <w:rsid w:val="001038AD"/>
    <w:rsid w:val="001038B7"/>
    <w:rsid w:val="0010390B"/>
    <w:rsid w:val="00103AE9"/>
    <w:rsid w:val="0010412A"/>
    <w:rsid w:val="0010433D"/>
    <w:rsid w:val="0010454A"/>
    <w:rsid w:val="0010474C"/>
    <w:rsid w:val="001051DF"/>
    <w:rsid w:val="00105413"/>
    <w:rsid w:val="001056CB"/>
    <w:rsid w:val="00105B75"/>
    <w:rsid w:val="00105D74"/>
    <w:rsid w:val="001061CD"/>
    <w:rsid w:val="00106390"/>
    <w:rsid w:val="001066A0"/>
    <w:rsid w:val="00106743"/>
    <w:rsid w:val="001067C5"/>
    <w:rsid w:val="0010683C"/>
    <w:rsid w:val="00106A32"/>
    <w:rsid w:val="00106C5F"/>
    <w:rsid w:val="00106FDC"/>
    <w:rsid w:val="00107219"/>
    <w:rsid w:val="0010738A"/>
    <w:rsid w:val="0010765C"/>
    <w:rsid w:val="001076A2"/>
    <w:rsid w:val="00107B81"/>
    <w:rsid w:val="00107E25"/>
    <w:rsid w:val="00107E9E"/>
    <w:rsid w:val="001109B0"/>
    <w:rsid w:val="00110B25"/>
    <w:rsid w:val="00110F65"/>
    <w:rsid w:val="00111052"/>
    <w:rsid w:val="001112C8"/>
    <w:rsid w:val="0011148E"/>
    <w:rsid w:val="001119E4"/>
    <w:rsid w:val="00111BFA"/>
    <w:rsid w:val="00111E34"/>
    <w:rsid w:val="001122EB"/>
    <w:rsid w:val="001127E2"/>
    <w:rsid w:val="001129CA"/>
    <w:rsid w:val="00112A00"/>
    <w:rsid w:val="00112ABF"/>
    <w:rsid w:val="00112C2A"/>
    <w:rsid w:val="00112C66"/>
    <w:rsid w:val="00112F53"/>
    <w:rsid w:val="001130B6"/>
    <w:rsid w:val="00113330"/>
    <w:rsid w:val="0011348E"/>
    <w:rsid w:val="001134A2"/>
    <w:rsid w:val="001138A7"/>
    <w:rsid w:val="00113CEB"/>
    <w:rsid w:val="00114254"/>
    <w:rsid w:val="001145C3"/>
    <w:rsid w:val="001148D8"/>
    <w:rsid w:val="00114994"/>
    <w:rsid w:val="0011499F"/>
    <w:rsid w:val="00114B0E"/>
    <w:rsid w:val="00114B6E"/>
    <w:rsid w:val="00114BA5"/>
    <w:rsid w:val="00114DFD"/>
    <w:rsid w:val="00114E09"/>
    <w:rsid w:val="00114E67"/>
    <w:rsid w:val="0011514A"/>
    <w:rsid w:val="0011527C"/>
    <w:rsid w:val="00115370"/>
    <w:rsid w:val="00115BCA"/>
    <w:rsid w:val="00115C74"/>
    <w:rsid w:val="00115CEB"/>
    <w:rsid w:val="00115D05"/>
    <w:rsid w:val="00115FFB"/>
    <w:rsid w:val="001160F4"/>
    <w:rsid w:val="00116262"/>
    <w:rsid w:val="001164FF"/>
    <w:rsid w:val="00116511"/>
    <w:rsid w:val="00116789"/>
    <w:rsid w:val="001168BB"/>
    <w:rsid w:val="001169C5"/>
    <w:rsid w:val="00116FA7"/>
    <w:rsid w:val="001171FD"/>
    <w:rsid w:val="00117831"/>
    <w:rsid w:val="00117839"/>
    <w:rsid w:val="00120775"/>
    <w:rsid w:val="00120A58"/>
    <w:rsid w:val="00120D43"/>
    <w:rsid w:val="00120E15"/>
    <w:rsid w:val="0012107F"/>
    <w:rsid w:val="0012149C"/>
    <w:rsid w:val="0012162A"/>
    <w:rsid w:val="001216C8"/>
    <w:rsid w:val="001218D1"/>
    <w:rsid w:val="00121CEB"/>
    <w:rsid w:val="00121DF3"/>
    <w:rsid w:val="001223A0"/>
    <w:rsid w:val="001223C9"/>
    <w:rsid w:val="00122514"/>
    <w:rsid w:val="00122701"/>
    <w:rsid w:val="00122762"/>
    <w:rsid w:val="001227E7"/>
    <w:rsid w:val="00122EE4"/>
    <w:rsid w:val="0012316B"/>
    <w:rsid w:val="00123181"/>
    <w:rsid w:val="0012337E"/>
    <w:rsid w:val="001236AE"/>
    <w:rsid w:val="0012393B"/>
    <w:rsid w:val="00123D7E"/>
    <w:rsid w:val="00123DE6"/>
    <w:rsid w:val="0012416F"/>
    <w:rsid w:val="001245C3"/>
    <w:rsid w:val="001246B8"/>
    <w:rsid w:val="00124DF9"/>
    <w:rsid w:val="00124F45"/>
    <w:rsid w:val="00125192"/>
    <w:rsid w:val="001259F3"/>
    <w:rsid w:val="00125A67"/>
    <w:rsid w:val="00125B5F"/>
    <w:rsid w:val="00125E4C"/>
    <w:rsid w:val="00125E5B"/>
    <w:rsid w:val="001263A4"/>
    <w:rsid w:val="001263B6"/>
    <w:rsid w:val="001264C3"/>
    <w:rsid w:val="001265E8"/>
    <w:rsid w:val="00126830"/>
    <w:rsid w:val="0012694C"/>
    <w:rsid w:val="00126993"/>
    <w:rsid w:val="0012701E"/>
    <w:rsid w:val="00127ACE"/>
    <w:rsid w:val="00127F00"/>
    <w:rsid w:val="0013008B"/>
    <w:rsid w:val="00130663"/>
    <w:rsid w:val="0013074C"/>
    <w:rsid w:val="00130B8C"/>
    <w:rsid w:val="00130D61"/>
    <w:rsid w:val="00130F47"/>
    <w:rsid w:val="00130F7D"/>
    <w:rsid w:val="00130FA5"/>
    <w:rsid w:val="00131289"/>
    <w:rsid w:val="00131671"/>
    <w:rsid w:val="00131983"/>
    <w:rsid w:val="00131CB5"/>
    <w:rsid w:val="00131DCB"/>
    <w:rsid w:val="00131E8C"/>
    <w:rsid w:val="00132711"/>
    <w:rsid w:val="00132936"/>
    <w:rsid w:val="001329F1"/>
    <w:rsid w:val="00132A47"/>
    <w:rsid w:val="00132E13"/>
    <w:rsid w:val="001331E6"/>
    <w:rsid w:val="00133525"/>
    <w:rsid w:val="001336FC"/>
    <w:rsid w:val="00133754"/>
    <w:rsid w:val="00133796"/>
    <w:rsid w:val="00133F49"/>
    <w:rsid w:val="00133FC8"/>
    <w:rsid w:val="0013413F"/>
    <w:rsid w:val="001343B5"/>
    <w:rsid w:val="00134453"/>
    <w:rsid w:val="001344FA"/>
    <w:rsid w:val="00134FCA"/>
    <w:rsid w:val="001350BB"/>
    <w:rsid w:val="001352BF"/>
    <w:rsid w:val="001357B1"/>
    <w:rsid w:val="00135847"/>
    <w:rsid w:val="00136553"/>
    <w:rsid w:val="00136B72"/>
    <w:rsid w:val="00136BE1"/>
    <w:rsid w:val="00136C53"/>
    <w:rsid w:val="001372E4"/>
    <w:rsid w:val="001373D0"/>
    <w:rsid w:val="0013792D"/>
    <w:rsid w:val="00137BB0"/>
    <w:rsid w:val="00137BCD"/>
    <w:rsid w:val="00137C6F"/>
    <w:rsid w:val="00137DB1"/>
    <w:rsid w:val="00137F8E"/>
    <w:rsid w:val="0014020E"/>
    <w:rsid w:val="00140356"/>
    <w:rsid w:val="00140564"/>
    <w:rsid w:val="001413A1"/>
    <w:rsid w:val="0014178B"/>
    <w:rsid w:val="0014198B"/>
    <w:rsid w:val="00142211"/>
    <w:rsid w:val="00142635"/>
    <w:rsid w:val="0014272A"/>
    <w:rsid w:val="00142735"/>
    <w:rsid w:val="001428B6"/>
    <w:rsid w:val="00142977"/>
    <w:rsid w:val="00142AC3"/>
    <w:rsid w:val="00142D79"/>
    <w:rsid w:val="00143336"/>
    <w:rsid w:val="00143506"/>
    <w:rsid w:val="001436F8"/>
    <w:rsid w:val="001437CA"/>
    <w:rsid w:val="00143AEC"/>
    <w:rsid w:val="00143F98"/>
    <w:rsid w:val="001443A4"/>
    <w:rsid w:val="001446D4"/>
    <w:rsid w:val="001447B8"/>
    <w:rsid w:val="00144EB0"/>
    <w:rsid w:val="00145037"/>
    <w:rsid w:val="00145199"/>
    <w:rsid w:val="001451D8"/>
    <w:rsid w:val="001451E0"/>
    <w:rsid w:val="0014523A"/>
    <w:rsid w:val="00145472"/>
    <w:rsid w:val="00145660"/>
    <w:rsid w:val="00145AB0"/>
    <w:rsid w:val="00145D88"/>
    <w:rsid w:val="001467D2"/>
    <w:rsid w:val="001467DA"/>
    <w:rsid w:val="001467F3"/>
    <w:rsid w:val="001470EF"/>
    <w:rsid w:val="0014776D"/>
    <w:rsid w:val="001479B9"/>
    <w:rsid w:val="00147B69"/>
    <w:rsid w:val="00147D5A"/>
    <w:rsid w:val="00147D95"/>
    <w:rsid w:val="00147E25"/>
    <w:rsid w:val="00147E5E"/>
    <w:rsid w:val="001503A4"/>
    <w:rsid w:val="001503FD"/>
    <w:rsid w:val="00150694"/>
    <w:rsid w:val="00150703"/>
    <w:rsid w:val="00150932"/>
    <w:rsid w:val="0015099A"/>
    <w:rsid w:val="00150A08"/>
    <w:rsid w:val="00150F71"/>
    <w:rsid w:val="0015128E"/>
    <w:rsid w:val="00152172"/>
    <w:rsid w:val="00152793"/>
    <w:rsid w:val="00153082"/>
    <w:rsid w:val="0015308B"/>
    <w:rsid w:val="0015323C"/>
    <w:rsid w:val="00153655"/>
    <w:rsid w:val="001536A7"/>
    <w:rsid w:val="00153988"/>
    <w:rsid w:val="00153B3D"/>
    <w:rsid w:val="00153E29"/>
    <w:rsid w:val="00154051"/>
    <w:rsid w:val="00154253"/>
    <w:rsid w:val="00154295"/>
    <w:rsid w:val="00154409"/>
    <w:rsid w:val="0015469E"/>
    <w:rsid w:val="001548A2"/>
    <w:rsid w:val="00154982"/>
    <w:rsid w:val="00154D42"/>
    <w:rsid w:val="00154D87"/>
    <w:rsid w:val="0015519A"/>
    <w:rsid w:val="00155311"/>
    <w:rsid w:val="00155461"/>
    <w:rsid w:val="00155B49"/>
    <w:rsid w:val="00155D1D"/>
    <w:rsid w:val="00155E73"/>
    <w:rsid w:val="00155F8F"/>
    <w:rsid w:val="00156741"/>
    <w:rsid w:val="00156880"/>
    <w:rsid w:val="00156917"/>
    <w:rsid w:val="00156C4B"/>
    <w:rsid w:val="00156F8C"/>
    <w:rsid w:val="001572AB"/>
    <w:rsid w:val="001573E6"/>
    <w:rsid w:val="001574A3"/>
    <w:rsid w:val="00157602"/>
    <w:rsid w:val="00157C8D"/>
    <w:rsid w:val="00157EF5"/>
    <w:rsid w:val="0016071B"/>
    <w:rsid w:val="00160752"/>
    <w:rsid w:val="00160C5C"/>
    <w:rsid w:val="00160DBE"/>
    <w:rsid w:val="00160DD1"/>
    <w:rsid w:val="00160E47"/>
    <w:rsid w:val="0016112B"/>
    <w:rsid w:val="0016170C"/>
    <w:rsid w:val="00161837"/>
    <w:rsid w:val="00161904"/>
    <w:rsid w:val="00161FCD"/>
    <w:rsid w:val="00162820"/>
    <w:rsid w:val="001628B3"/>
    <w:rsid w:val="00162EEE"/>
    <w:rsid w:val="00163029"/>
    <w:rsid w:val="0016393B"/>
    <w:rsid w:val="00163B2E"/>
    <w:rsid w:val="00163E09"/>
    <w:rsid w:val="0016408D"/>
    <w:rsid w:val="001643A4"/>
    <w:rsid w:val="0016486C"/>
    <w:rsid w:val="00164F15"/>
    <w:rsid w:val="0016511A"/>
    <w:rsid w:val="001653FC"/>
    <w:rsid w:val="0016553B"/>
    <w:rsid w:val="00165639"/>
    <w:rsid w:val="00165DE9"/>
    <w:rsid w:val="00166137"/>
    <w:rsid w:val="00166457"/>
    <w:rsid w:val="00166790"/>
    <w:rsid w:val="0016684B"/>
    <w:rsid w:val="001668F5"/>
    <w:rsid w:val="00166B26"/>
    <w:rsid w:val="00166C10"/>
    <w:rsid w:val="00166E15"/>
    <w:rsid w:val="00167041"/>
    <w:rsid w:val="001671C2"/>
    <w:rsid w:val="00167336"/>
    <w:rsid w:val="00167381"/>
    <w:rsid w:val="0016769D"/>
    <w:rsid w:val="00167A30"/>
    <w:rsid w:val="00167BC7"/>
    <w:rsid w:val="00167BEC"/>
    <w:rsid w:val="00167F98"/>
    <w:rsid w:val="00170149"/>
    <w:rsid w:val="001701D1"/>
    <w:rsid w:val="001708AF"/>
    <w:rsid w:val="00170E0E"/>
    <w:rsid w:val="001717C9"/>
    <w:rsid w:val="0017234D"/>
    <w:rsid w:val="0017272E"/>
    <w:rsid w:val="001737AA"/>
    <w:rsid w:val="00173BE9"/>
    <w:rsid w:val="00173DF0"/>
    <w:rsid w:val="00173F77"/>
    <w:rsid w:val="00174285"/>
    <w:rsid w:val="001744CC"/>
    <w:rsid w:val="00174615"/>
    <w:rsid w:val="00174C16"/>
    <w:rsid w:val="00175144"/>
    <w:rsid w:val="00175271"/>
    <w:rsid w:val="0017539B"/>
    <w:rsid w:val="0017574F"/>
    <w:rsid w:val="00175ABA"/>
    <w:rsid w:val="00175EFE"/>
    <w:rsid w:val="0017615D"/>
    <w:rsid w:val="0017617D"/>
    <w:rsid w:val="001762DB"/>
    <w:rsid w:val="0017690C"/>
    <w:rsid w:val="001769B4"/>
    <w:rsid w:val="00176AB2"/>
    <w:rsid w:val="00176D79"/>
    <w:rsid w:val="00176E8F"/>
    <w:rsid w:val="001771EC"/>
    <w:rsid w:val="0017723B"/>
    <w:rsid w:val="001772DB"/>
    <w:rsid w:val="001776C3"/>
    <w:rsid w:val="0017791D"/>
    <w:rsid w:val="00177B23"/>
    <w:rsid w:val="0018056A"/>
    <w:rsid w:val="00180A0D"/>
    <w:rsid w:val="00180B23"/>
    <w:rsid w:val="00180B39"/>
    <w:rsid w:val="00180B5E"/>
    <w:rsid w:val="00180D3C"/>
    <w:rsid w:val="00180F2B"/>
    <w:rsid w:val="00180F5F"/>
    <w:rsid w:val="001810F3"/>
    <w:rsid w:val="00181201"/>
    <w:rsid w:val="00181303"/>
    <w:rsid w:val="001817F5"/>
    <w:rsid w:val="00181AD9"/>
    <w:rsid w:val="0018204F"/>
    <w:rsid w:val="00182232"/>
    <w:rsid w:val="0018231B"/>
    <w:rsid w:val="00182363"/>
    <w:rsid w:val="001827AD"/>
    <w:rsid w:val="0018286F"/>
    <w:rsid w:val="001828AD"/>
    <w:rsid w:val="00182B8C"/>
    <w:rsid w:val="00182C29"/>
    <w:rsid w:val="00182C71"/>
    <w:rsid w:val="001830FA"/>
    <w:rsid w:val="001834FD"/>
    <w:rsid w:val="001838E6"/>
    <w:rsid w:val="00183EDC"/>
    <w:rsid w:val="00184087"/>
    <w:rsid w:val="00184F0A"/>
    <w:rsid w:val="00184FF1"/>
    <w:rsid w:val="00185289"/>
    <w:rsid w:val="00185317"/>
    <w:rsid w:val="0018545B"/>
    <w:rsid w:val="001857C1"/>
    <w:rsid w:val="00185B34"/>
    <w:rsid w:val="00185BDE"/>
    <w:rsid w:val="00186075"/>
    <w:rsid w:val="001866B4"/>
    <w:rsid w:val="00186D34"/>
    <w:rsid w:val="0018713F"/>
    <w:rsid w:val="001872AE"/>
    <w:rsid w:val="00187634"/>
    <w:rsid w:val="00187688"/>
    <w:rsid w:val="00187EA3"/>
    <w:rsid w:val="00190703"/>
    <w:rsid w:val="00190BDE"/>
    <w:rsid w:val="00190FF3"/>
    <w:rsid w:val="0019148D"/>
    <w:rsid w:val="00191528"/>
    <w:rsid w:val="00191685"/>
    <w:rsid w:val="00191852"/>
    <w:rsid w:val="0019190A"/>
    <w:rsid w:val="001919BD"/>
    <w:rsid w:val="00191A05"/>
    <w:rsid w:val="00191AA3"/>
    <w:rsid w:val="00191C43"/>
    <w:rsid w:val="00191D1A"/>
    <w:rsid w:val="00192039"/>
    <w:rsid w:val="001921A9"/>
    <w:rsid w:val="001921C0"/>
    <w:rsid w:val="001924FB"/>
    <w:rsid w:val="00192563"/>
    <w:rsid w:val="001927A9"/>
    <w:rsid w:val="0019297C"/>
    <w:rsid w:val="00192A7C"/>
    <w:rsid w:val="00192D51"/>
    <w:rsid w:val="001932AD"/>
    <w:rsid w:val="0019347A"/>
    <w:rsid w:val="001936FB"/>
    <w:rsid w:val="00193807"/>
    <w:rsid w:val="0019397C"/>
    <w:rsid w:val="00193B4C"/>
    <w:rsid w:val="00193B53"/>
    <w:rsid w:val="00193B55"/>
    <w:rsid w:val="00193BDE"/>
    <w:rsid w:val="00194065"/>
    <w:rsid w:val="00194345"/>
    <w:rsid w:val="001943E8"/>
    <w:rsid w:val="0019460B"/>
    <w:rsid w:val="0019467C"/>
    <w:rsid w:val="00194A5E"/>
    <w:rsid w:val="00195672"/>
    <w:rsid w:val="0019571A"/>
    <w:rsid w:val="0019575F"/>
    <w:rsid w:val="00195858"/>
    <w:rsid w:val="001959E6"/>
    <w:rsid w:val="00195B45"/>
    <w:rsid w:val="00195EA6"/>
    <w:rsid w:val="00196316"/>
    <w:rsid w:val="00196BC9"/>
    <w:rsid w:val="00196E96"/>
    <w:rsid w:val="00197083"/>
    <w:rsid w:val="001970E6"/>
    <w:rsid w:val="00197488"/>
    <w:rsid w:val="0019766A"/>
    <w:rsid w:val="00197AAB"/>
    <w:rsid w:val="00197BA6"/>
    <w:rsid w:val="00197D38"/>
    <w:rsid w:val="001A06A5"/>
    <w:rsid w:val="001A070B"/>
    <w:rsid w:val="001A07DF"/>
    <w:rsid w:val="001A08F4"/>
    <w:rsid w:val="001A0BBA"/>
    <w:rsid w:val="001A0C52"/>
    <w:rsid w:val="001A0DE4"/>
    <w:rsid w:val="001A0E0F"/>
    <w:rsid w:val="001A11F5"/>
    <w:rsid w:val="001A13E4"/>
    <w:rsid w:val="001A16BF"/>
    <w:rsid w:val="001A16CA"/>
    <w:rsid w:val="001A16E8"/>
    <w:rsid w:val="001A1763"/>
    <w:rsid w:val="001A18E8"/>
    <w:rsid w:val="001A1B6F"/>
    <w:rsid w:val="001A1D29"/>
    <w:rsid w:val="001A1E7C"/>
    <w:rsid w:val="001A22C4"/>
    <w:rsid w:val="001A2654"/>
    <w:rsid w:val="001A277E"/>
    <w:rsid w:val="001A2DED"/>
    <w:rsid w:val="001A2E9F"/>
    <w:rsid w:val="001A2ED6"/>
    <w:rsid w:val="001A31BE"/>
    <w:rsid w:val="001A324D"/>
    <w:rsid w:val="001A3383"/>
    <w:rsid w:val="001A351A"/>
    <w:rsid w:val="001A35CD"/>
    <w:rsid w:val="001A3792"/>
    <w:rsid w:val="001A3E77"/>
    <w:rsid w:val="001A3FBD"/>
    <w:rsid w:val="001A4445"/>
    <w:rsid w:val="001A48F2"/>
    <w:rsid w:val="001A4E69"/>
    <w:rsid w:val="001A5230"/>
    <w:rsid w:val="001A5236"/>
    <w:rsid w:val="001A5312"/>
    <w:rsid w:val="001A541C"/>
    <w:rsid w:val="001A5470"/>
    <w:rsid w:val="001A5759"/>
    <w:rsid w:val="001A59FA"/>
    <w:rsid w:val="001A5CCB"/>
    <w:rsid w:val="001A5D44"/>
    <w:rsid w:val="001A6117"/>
    <w:rsid w:val="001A65AA"/>
    <w:rsid w:val="001A6C39"/>
    <w:rsid w:val="001A6C3C"/>
    <w:rsid w:val="001A6D9F"/>
    <w:rsid w:val="001A7030"/>
    <w:rsid w:val="001A71FA"/>
    <w:rsid w:val="001A726D"/>
    <w:rsid w:val="001A72A7"/>
    <w:rsid w:val="001A7556"/>
    <w:rsid w:val="001A75FF"/>
    <w:rsid w:val="001A7873"/>
    <w:rsid w:val="001A7918"/>
    <w:rsid w:val="001A7996"/>
    <w:rsid w:val="001A7B57"/>
    <w:rsid w:val="001A7D24"/>
    <w:rsid w:val="001A7E5C"/>
    <w:rsid w:val="001A7F1F"/>
    <w:rsid w:val="001B072E"/>
    <w:rsid w:val="001B0B5E"/>
    <w:rsid w:val="001B0BD5"/>
    <w:rsid w:val="001B0BF3"/>
    <w:rsid w:val="001B1029"/>
    <w:rsid w:val="001B104A"/>
    <w:rsid w:val="001B1151"/>
    <w:rsid w:val="001B12A7"/>
    <w:rsid w:val="001B178D"/>
    <w:rsid w:val="001B1B9F"/>
    <w:rsid w:val="001B1F78"/>
    <w:rsid w:val="001B218E"/>
    <w:rsid w:val="001B21EE"/>
    <w:rsid w:val="001B22F9"/>
    <w:rsid w:val="001B249D"/>
    <w:rsid w:val="001B260F"/>
    <w:rsid w:val="001B2687"/>
    <w:rsid w:val="001B2B70"/>
    <w:rsid w:val="001B2DDB"/>
    <w:rsid w:val="001B2E98"/>
    <w:rsid w:val="001B32EC"/>
    <w:rsid w:val="001B3986"/>
    <w:rsid w:val="001B4133"/>
    <w:rsid w:val="001B458A"/>
    <w:rsid w:val="001B45EA"/>
    <w:rsid w:val="001B4632"/>
    <w:rsid w:val="001B46CA"/>
    <w:rsid w:val="001B4768"/>
    <w:rsid w:val="001B49FC"/>
    <w:rsid w:val="001B4A6A"/>
    <w:rsid w:val="001B502A"/>
    <w:rsid w:val="001B5704"/>
    <w:rsid w:val="001B572C"/>
    <w:rsid w:val="001B5949"/>
    <w:rsid w:val="001B5D94"/>
    <w:rsid w:val="001B617D"/>
    <w:rsid w:val="001B698C"/>
    <w:rsid w:val="001B6E7E"/>
    <w:rsid w:val="001B6F53"/>
    <w:rsid w:val="001B74FD"/>
    <w:rsid w:val="001B773E"/>
    <w:rsid w:val="001B782A"/>
    <w:rsid w:val="001C025C"/>
    <w:rsid w:val="001C0D93"/>
    <w:rsid w:val="001C0FC3"/>
    <w:rsid w:val="001C137A"/>
    <w:rsid w:val="001C1416"/>
    <w:rsid w:val="001C142F"/>
    <w:rsid w:val="001C14D3"/>
    <w:rsid w:val="001C173A"/>
    <w:rsid w:val="001C1B62"/>
    <w:rsid w:val="001C1ED8"/>
    <w:rsid w:val="001C1F3D"/>
    <w:rsid w:val="001C2032"/>
    <w:rsid w:val="001C21D0"/>
    <w:rsid w:val="001C21E9"/>
    <w:rsid w:val="001C2589"/>
    <w:rsid w:val="001C2A7B"/>
    <w:rsid w:val="001C2D3F"/>
    <w:rsid w:val="001C2D86"/>
    <w:rsid w:val="001C3418"/>
    <w:rsid w:val="001C3544"/>
    <w:rsid w:val="001C38EA"/>
    <w:rsid w:val="001C3923"/>
    <w:rsid w:val="001C3BF8"/>
    <w:rsid w:val="001C4112"/>
    <w:rsid w:val="001C4F03"/>
    <w:rsid w:val="001C5222"/>
    <w:rsid w:val="001C54AD"/>
    <w:rsid w:val="001C553D"/>
    <w:rsid w:val="001C5727"/>
    <w:rsid w:val="001C5B7D"/>
    <w:rsid w:val="001C5D4F"/>
    <w:rsid w:val="001C5E22"/>
    <w:rsid w:val="001C6116"/>
    <w:rsid w:val="001C61B1"/>
    <w:rsid w:val="001C627F"/>
    <w:rsid w:val="001C6451"/>
    <w:rsid w:val="001C73DC"/>
    <w:rsid w:val="001C7673"/>
    <w:rsid w:val="001C779E"/>
    <w:rsid w:val="001C7910"/>
    <w:rsid w:val="001C7C71"/>
    <w:rsid w:val="001C7DB9"/>
    <w:rsid w:val="001D0156"/>
    <w:rsid w:val="001D0A58"/>
    <w:rsid w:val="001D104F"/>
    <w:rsid w:val="001D156A"/>
    <w:rsid w:val="001D1579"/>
    <w:rsid w:val="001D1842"/>
    <w:rsid w:val="001D1AC5"/>
    <w:rsid w:val="001D1E76"/>
    <w:rsid w:val="001D23FA"/>
    <w:rsid w:val="001D2A88"/>
    <w:rsid w:val="001D2E3E"/>
    <w:rsid w:val="001D2EB5"/>
    <w:rsid w:val="001D2F20"/>
    <w:rsid w:val="001D3324"/>
    <w:rsid w:val="001D380C"/>
    <w:rsid w:val="001D38DC"/>
    <w:rsid w:val="001D39EF"/>
    <w:rsid w:val="001D3FAC"/>
    <w:rsid w:val="001D4047"/>
    <w:rsid w:val="001D409C"/>
    <w:rsid w:val="001D439C"/>
    <w:rsid w:val="001D43A1"/>
    <w:rsid w:val="001D453A"/>
    <w:rsid w:val="001D5A63"/>
    <w:rsid w:val="001D5DA4"/>
    <w:rsid w:val="001D5E89"/>
    <w:rsid w:val="001D5F1A"/>
    <w:rsid w:val="001D5F23"/>
    <w:rsid w:val="001D635F"/>
    <w:rsid w:val="001D6845"/>
    <w:rsid w:val="001D6AA0"/>
    <w:rsid w:val="001D6B20"/>
    <w:rsid w:val="001D6C5F"/>
    <w:rsid w:val="001D719A"/>
    <w:rsid w:val="001D7279"/>
    <w:rsid w:val="001D7608"/>
    <w:rsid w:val="001D77B1"/>
    <w:rsid w:val="001D7955"/>
    <w:rsid w:val="001E0152"/>
    <w:rsid w:val="001E0908"/>
    <w:rsid w:val="001E0AC3"/>
    <w:rsid w:val="001E15AA"/>
    <w:rsid w:val="001E1957"/>
    <w:rsid w:val="001E1CAD"/>
    <w:rsid w:val="001E1ECB"/>
    <w:rsid w:val="001E2451"/>
    <w:rsid w:val="001E24ED"/>
    <w:rsid w:val="001E2666"/>
    <w:rsid w:val="001E29E1"/>
    <w:rsid w:val="001E2A36"/>
    <w:rsid w:val="001E2A95"/>
    <w:rsid w:val="001E2D27"/>
    <w:rsid w:val="001E2E6D"/>
    <w:rsid w:val="001E3901"/>
    <w:rsid w:val="001E3AA2"/>
    <w:rsid w:val="001E4189"/>
    <w:rsid w:val="001E4D12"/>
    <w:rsid w:val="001E51F1"/>
    <w:rsid w:val="001E52FA"/>
    <w:rsid w:val="001E53C4"/>
    <w:rsid w:val="001E540A"/>
    <w:rsid w:val="001E5613"/>
    <w:rsid w:val="001E5843"/>
    <w:rsid w:val="001E5A13"/>
    <w:rsid w:val="001E6421"/>
    <w:rsid w:val="001E650E"/>
    <w:rsid w:val="001E654C"/>
    <w:rsid w:val="001E658F"/>
    <w:rsid w:val="001E7098"/>
    <w:rsid w:val="001E731E"/>
    <w:rsid w:val="001E78C4"/>
    <w:rsid w:val="001E7A25"/>
    <w:rsid w:val="001E7F16"/>
    <w:rsid w:val="001E7FB7"/>
    <w:rsid w:val="001F0A43"/>
    <w:rsid w:val="001F0A93"/>
    <w:rsid w:val="001F11DA"/>
    <w:rsid w:val="001F1289"/>
    <w:rsid w:val="001F1625"/>
    <w:rsid w:val="001F19CA"/>
    <w:rsid w:val="001F1D90"/>
    <w:rsid w:val="001F1F4B"/>
    <w:rsid w:val="001F1FA5"/>
    <w:rsid w:val="001F2405"/>
    <w:rsid w:val="001F280D"/>
    <w:rsid w:val="001F2A48"/>
    <w:rsid w:val="001F2F4C"/>
    <w:rsid w:val="001F2F62"/>
    <w:rsid w:val="001F330F"/>
    <w:rsid w:val="001F33FA"/>
    <w:rsid w:val="001F3471"/>
    <w:rsid w:val="001F3C59"/>
    <w:rsid w:val="001F3F79"/>
    <w:rsid w:val="001F458F"/>
    <w:rsid w:val="001F4948"/>
    <w:rsid w:val="001F4BF1"/>
    <w:rsid w:val="001F4EAD"/>
    <w:rsid w:val="001F4F27"/>
    <w:rsid w:val="001F53B7"/>
    <w:rsid w:val="001F593E"/>
    <w:rsid w:val="001F59EA"/>
    <w:rsid w:val="001F62E9"/>
    <w:rsid w:val="001F68F5"/>
    <w:rsid w:val="001F6A6F"/>
    <w:rsid w:val="001F766F"/>
    <w:rsid w:val="001F76E5"/>
    <w:rsid w:val="001F79F7"/>
    <w:rsid w:val="001F7F60"/>
    <w:rsid w:val="0020033D"/>
    <w:rsid w:val="00200554"/>
    <w:rsid w:val="0020080F"/>
    <w:rsid w:val="00200ABE"/>
    <w:rsid w:val="00200AE0"/>
    <w:rsid w:val="002010F4"/>
    <w:rsid w:val="0020131D"/>
    <w:rsid w:val="0020165E"/>
    <w:rsid w:val="0020166E"/>
    <w:rsid w:val="00201A1E"/>
    <w:rsid w:val="00201D4C"/>
    <w:rsid w:val="00201E64"/>
    <w:rsid w:val="00202343"/>
    <w:rsid w:val="0020292C"/>
    <w:rsid w:val="00202B5A"/>
    <w:rsid w:val="00202DA5"/>
    <w:rsid w:val="00202E0C"/>
    <w:rsid w:val="00203075"/>
    <w:rsid w:val="002030D4"/>
    <w:rsid w:val="00203415"/>
    <w:rsid w:val="0020394E"/>
    <w:rsid w:val="00203D4C"/>
    <w:rsid w:val="00203ED9"/>
    <w:rsid w:val="00204070"/>
    <w:rsid w:val="00204AB8"/>
    <w:rsid w:val="00204E26"/>
    <w:rsid w:val="00204FF0"/>
    <w:rsid w:val="00205732"/>
    <w:rsid w:val="00205962"/>
    <w:rsid w:val="00205ADB"/>
    <w:rsid w:val="00205E1D"/>
    <w:rsid w:val="002060F4"/>
    <w:rsid w:val="0020612A"/>
    <w:rsid w:val="00206495"/>
    <w:rsid w:val="00206765"/>
    <w:rsid w:val="00206A49"/>
    <w:rsid w:val="00206E54"/>
    <w:rsid w:val="0020772A"/>
    <w:rsid w:val="002077FB"/>
    <w:rsid w:val="00207AA4"/>
    <w:rsid w:val="0021015E"/>
    <w:rsid w:val="00210A84"/>
    <w:rsid w:val="00210AA4"/>
    <w:rsid w:val="00210AE9"/>
    <w:rsid w:val="00210B18"/>
    <w:rsid w:val="00210BC8"/>
    <w:rsid w:val="00210BEB"/>
    <w:rsid w:val="00210F4E"/>
    <w:rsid w:val="00210F8C"/>
    <w:rsid w:val="00211766"/>
    <w:rsid w:val="002119D5"/>
    <w:rsid w:val="00212328"/>
    <w:rsid w:val="002124A3"/>
    <w:rsid w:val="0021263B"/>
    <w:rsid w:val="00212789"/>
    <w:rsid w:val="00212922"/>
    <w:rsid w:val="0021311A"/>
    <w:rsid w:val="0021396F"/>
    <w:rsid w:val="00213B39"/>
    <w:rsid w:val="00213B5A"/>
    <w:rsid w:val="002140BF"/>
    <w:rsid w:val="002141CB"/>
    <w:rsid w:val="00214655"/>
    <w:rsid w:val="00214A27"/>
    <w:rsid w:val="002150C6"/>
    <w:rsid w:val="002151F1"/>
    <w:rsid w:val="00215717"/>
    <w:rsid w:val="00215ABC"/>
    <w:rsid w:val="00215BD0"/>
    <w:rsid w:val="0021612E"/>
    <w:rsid w:val="002163A8"/>
    <w:rsid w:val="00216574"/>
    <w:rsid w:val="00216C27"/>
    <w:rsid w:val="00216E9B"/>
    <w:rsid w:val="0021721A"/>
    <w:rsid w:val="002174E8"/>
    <w:rsid w:val="00217814"/>
    <w:rsid w:val="00217868"/>
    <w:rsid w:val="0021796F"/>
    <w:rsid w:val="00217DCB"/>
    <w:rsid w:val="00217F2E"/>
    <w:rsid w:val="002200E8"/>
    <w:rsid w:val="00220156"/>
    <w:rsid w:val="002202E2"/>
    <w:rsid w:val="00220796"/>
    <w:rsid w:val="002208F8"/>
    <w:rsid w:val="00220A8B"/>
    <w:rsid w:val="002219FB"/>
    <w:rsid w:val="00221ACF"/>
    <w:rsid w:val="00221C2D"/>
    <w:rsid w:val="00221E1A"/>
    <w:rsid w:val="00221EE5"/>
    <w:rsid w:val="00222068"/>
    <w:rsid w:val="00222726"/>
    <w:rsid w:val="00222D60"/>
    <w:rsid w:val="00222F5C"/>
    <w:rsid w:val="00222FFC"/>
    <w:rsid w:val="0022388B"/>
    <w:rsid w:val="002238B0"/>
    <w:rsid w:val="00223DC2"/>
    <w:rsid w:val="00223E81"/>
    <w:rsid w:val="00224086"/>
    <w:rsid w:val="00224087"/>
    <w:rsid w:val="00224504"/>
    <w:rsid w:val="002245AE"/>
    <w:rsid w:val="00224668"/>
    <w:rsid w:val="00224C14"/>
    <w:rsid w:val="00224D4F"/>
    <w:rsid w:val="00224D64"/>
    <w:rsid w:val="00225022"/>
    <w:rsid w:val="00225135"/>
    <w:rsid w:val="002253C4"/>
    <w:rsid w:val="00225BD5"/>
    <w:rsid w:val="002263AA"/>
    <w:rsid w:val="00226B1C"/>
    <w:rsid w:val="00226C78"/>
    <w:rsid w:val="00226D78"/>
    <w:rsid w:val="00227291"/>
    <w:rsid w:val="00227410"/>
    <w:rsid w:val="00227489"/>
    <w:rsid w:val="00227589"/>
    <w:rsid w:val="002276FD"/>
    <w:rsid w:val="00227C10"/>
    <w:rsid w:val="00227D57"/>
    <w:rsid w:val="00230459"/>
    <w:rsid w:val="0023070A"/>
    <w:rsid w:val="00230A8C"/>
    <w:rsid w:val="00230A8D"/>
    <w:rsid w:val="00230B72"/>
    <w:rsid w:val="00230C0F"/>
    <w:rsid w:val="0023112B"/>
    <w:rsid w:val="00231981"/>
    <w:rsid w:val="00231AAF"/>
    <w:rsid w:val="002323B1"/>
    <w:rsid w:val="00232575"/>
    <w:rsid w:val="00232A1A"/>
    <w:rsid w:val="00232AD6"/>
    <w:rsid w:val="00232C52"/>
    <w:rsid w:val="00232DF5"/>
    <w:rsid w:val="0023346F"/>
    <w:rsid w:val="00233C5A"/>
    <w:rsid w:val="002342FD"/>
    <w:rsid w:val="0023485A"/>
    <w:rsid w:val="0023501D"/>
    <w:rsid w:val="002350F7"/>
    <w:rsid w:val="002355C7"/>
    <w:rsid w:val="0023572F"/>
    <w:rsid w:val="002359AE"/>
    <w:rsid w:val="002359D1"/>
    <w:rsid w:val="00235C91"/>
    <w:rsid w:val="00235CBE"/>
    <w:rsid w:val="00235E77"/>
    <w:rsid w:val="00236119"/>
    <w:rsid w:val="00236337"/>
    <w:rsid w:val="00236468"/>
    <w:rsid w:val="0023688D"/>
    <w:rsid w:val="0023695A"/>
    <w:rsid w:val="00237062"/>
    <w:rsid w:val="00237417"/>
    <w:rsid w:val="00237508"/>
    <w:rsid w:val="002377B8"/>
    <w:rsid w:val="002400C8"/>
    <w:rsid w:val="0024043D"/>
    <w:rsid w:val="002408AE"/>
    <w:rsid w:val="00240995"/>
    <w:rsid w:val="00240B18"/>
    <w:rsid w:val="00240E25"/>
    <w:rsid w:val="00240F5A"/>
    <w:rsid w:val="00241092"/>
    <w:rsid w:val="00241096"/>
    <w:rsid w:val="0024178C"/>
    <w:rsid w:val="0024180A"/>
    <w:rsid w:val="00241DA6"/>
    <w:rsid w:val="00241DDB"/>
    <w:rsid w:val="00242145"/>
    <w:rsid w:val="002422EA"/>
    <w:rsid w:val="002423C0"/>
    <w:rsid w:val="002423ED"/>
    <w:rsid w:val="00242A9B"/>
    <w:rsid w:val="00242C5A"/>
    <w:rsid w:val="00242E4C"/>
    <w:rsid w:val="00243013"/>
    <w:rsid w:val="00243289"/>
    <w:rsid w:val="002432AE"/>
    <w:rsid w:val="002432BA"/>
    <w:rsid w:val="0024336B"/>
    <w:rsid w:val="00243660"/>
    <w:rsid w:val="0024393C"/>
    <w:rsid w:val="00243C65"/>
    <w:rsid w:val="00243C85"/>
    <w:rsid w:val="0024467C"/>
    <w:rsid w:val="00244C0F"/>
    <w:rsid w:val="00244D0A"/>
    <w:rsid w:val="002450EA"/>
    <w:rsid w:val="00245916"/>
    <w:rsid w:val="002462B7"/>
    <w:rsid w:val="00246872"/>
    <w:rsid w:val="0024689B"/>
    <w:rsid w:val="00246B88"/>
    <w:rsid w:val="00246B8A"/>
    <w:rsid w:val="00246BAD"/>
    <w:rsid w:val="00246E86"/>
    <w:rsid w:val="0024719C"/>
    <w:rsid w:val="00247298"/>
    <w:rsid w:val="002472B8"/>
    <w:rsid w:val="002477E6"/>
    <w:rsid w:val="0024798A"/>
    <w:rsid w:val="00247997"/>
    <w:rsid w:val="00247C0D"/>
    <w:rsid w:val="00247C71"/>
    <w:rsid w:val="00250B79"/>
    <w:rsid w:val="00250D14"/>
    <w:rsid w:val="00250E4A"/>
    <w:rsid w:val="002515AD"/>
    <w:rsid w:val="0025165A"/>
    <w:rsid w:val="00251852"/>
    <w:rsid w:val="00251B80"/>
    <w:rsid w:val="00251CE7"/>
    <w:rsid w:val="00251DAB"/>
    <w:rsid w:val="00251E47"/>
    <w:rsid w:val="002521FE"/>
    <w:rsid w:val="0025225B"/>
    <w:rsid w:val="0025279A"/>
    <w:rsid w:val="00252E71"/>
    <w:rsid w:val="002530B1"/>
    <w:rsid w:val="002534A4"/>
    <w:rsid w:val="002535DA"/>
    <w:rsid w:val="002538A2"/>
    <w:rsid w:val="00253DFA"/>
    <w:rsid w:val="00253F02"/>
    <w:rsid w:val="00253F7F"/>
    <w:rsid w:val="002548DB"/>
    <w:rsid w:val="00254A8B"/>
    <w:rsid w:val="00254EC9"/>
    <w:rsid w:val="00254F07"/>
    <w:rsid w:val="00255901"/>
    <w:rsid w:val="0025595F"/>
    <w:rsid w:val="00255A7E"/>
    <w:rsid w:val="00255B3C"/>
    <w:rsid w:val="00255CBB"/>
    <w:rsid w:val="00255CF9"/>
    <w:rsid w:val="002560A9"/>
    <w:rsid w:val="0025638A"/>
    <w:rsid w:val="002563E4"/>
    <w:rsid w:val="002579F9"/>
    <w:rsid w:val="002600C0"/>
    <w:rsid w:val="002607F3"/>
    <w:rsid w:val="0026087F"/>
    <w:rsid w:val="00260D4E"/>
    <w:rsid w:val="00260ED4"/>
    <w:rsid w:val="00261323"/>
    <w:rsid w:val="002614AB"/>
    <w:rsid w:val="00261D52"/>
    <w:rsid w:val="00261EEC"/>
    <w:rsid w:val="002621F5"/>
    <w:rsid w:val="002624E5"/>
    <w:rsid w:val="00262B38"/>
    <w:rsid w:val="00262C3F"/>
    <w:rsid w:val="0026332E"/>
    <w:rsid w:val="002634BF"/>
    <w:rsid w:val="002637D7"/>
    <w:rsid w:val="00263C93"/>
    <w:rsid w:val="00263F1D"/>
    <w:rsid w:val="00264172"/>
    <w:rsid w:val="002641F5"/>
    <w:rsid w:val="0026420E"/>
    <w:rsid w:val="0026425D"/>
    <w:rsid w:val="00264277"/>
    <w:rsid w:val="002642EE"/>
    <w:rsid w:val="0026445F"/>
    <w:rsid w:val="00264D93"/>
    <w:rsid w:val="00264E38"/>
    <w:rsid w:val="0026504E"/>
    <w:rsid w:val="002656CD"/>
    <w:rsid w:val="00265C67"/>
    <w:rsid w:val="00266F35"/>
    <w:rsid w:val="0026710D"/>
    <w:rsid w:val="002672C0"/>
    <w:rsid w:val="00267407"/>
    <w:rsid w:val="00267630"/>
    <w:rsid w:val="002679C3"/>
    <w:rsid w:val="00267BC8"/>
    <w:rsid w:val="00267E6A"/>
    <w:rsid w:val="00270043"/>
    <w:rsid w:val="00270091"/>
    <w:rsid w:val="00270370"/>
    <w:rsid w:val="00270688"/>
    <w:rsid w:val="002708A1"/>
    <w:rsid w:val="00270911"/>
    <w:rsid w:val="00270A0B"/>
    <w:rsid w:val="00270A3C"/>
    <w:rsid w:val="00270B86"/>
    <w:rsid w:val="00270F81"/>
    <w:rsid w:val="002716AA"/>
    <w:rsid w:val="0027194B"/>
    <w:rsid w:val="00271A09"/>
    <w:rsid w:val="00271B0A"/>
    <w:rsid w:val="00271B63"/>
    <w:rsid w:val="00271D48"/>
    <w:rsid w:val="00271DE6"/>
    <w:rsid w:val="00271FAE"/>
    <w:rsid w:val="002721E2"/>
    <w:rsid w:val="00272373"/>
    <w:rsid w:val="002727B7"/>
    <w:rsid w:val="00272C4F"/>
    <w:rsid w:val="00273204"/>
    <w:rsid w:val="00273650"/>
    <w:rsid w:val="002739BE"/>
    <w:rsid w:val="00273BB5"/>
    <w:rsid w:val="00274083"/>
    <w:rsid w:val="002742B4"/>
    <w:rsid w:val="0027452A"/>
    <w:rsid w:val="00274597"/>
    <w:rsid w:val="002747E4"/>
    <w:rsid w:val="00274BB8"/>
    <w:rsid w:val="00275044"/>
    <w:rsid w:val="00276061"/>
    <w:rsid w:val="002764C1"/>
    <w:rsid w:val="00276692"/>
    <w:rsid w:val="002766B9"/>
    <w:rsid w:val="00276720"/>
    <w:rsid w:val="0027772B"/>
    <w:rsid w:val="00277781"/>
    <w:rsid w:val="00277A94"/>
    <w:rsid w:val="00277D44"/>
    <w:rsid w:val="00277F6D"/>
    <w:rsid w:val="00277FAF"/>
    <w:rsid w:val="00277FFD"/>
    <w:rsid w:val="0028022F"/>
    <w:rsid w:val="0028082E"/>
    <w:rsid w:val="00280961"/>
    <w:rsid w:val="00280AEE"/>
    <w:rsid w:val="00280BB5"/>
    <w:rsid w:val="00280C80"/>
    <w:rsid w:val="00280C8B"/>
    <w:rsid w:val="00280CC0"/>
    <w:rsid w:val="00280D74"/>
    <w:rsid w:val="00280E14"/>
    <w:rsid w:val="002811E8"/>
    <w:rsid w:val="00281D55"/>
    <w:rsid w:val="00281D98"/>
    <w:rsid w:val="00282030"/>
    <w:rsid w:val="00282339"/>
    <w:rsid w:val="0028273A"/>
    <w:rsid w:val="00282851"/>
    <w:rsid w:val="00282C25"/>
    <w:rsid w:val="00282C56"/>
    <w:rsid w:val="00282CB8"/>
    <w:rsid w:val="00282DF9"/>
    <w:rsid w:val="00282FF3"/>
    <w:rsid w:val="0028321F"/>
    <w:rsid w:val="0028338C"/>
    <w:rsid w:val="002834B0"/>
    <w:rsid w:val="00283503"/>
    <w:rsid w:val="002835CC"/>
    <w:rsid w:val="00283696"/>
    <w:rsid w:val="00283748"/>
    <w:rsid w:val="00283B94"/>
    <w:rsid w:val="00283EF2"/>
    <w:rsid w:val="00283FDF"/>
    <w:rsid w:val="00284485"/>
    <w:rsid w:val="00284797"/>
    <w:rsid w:val="002848E9"/>
    <w:rsid w:val="00284964"/>
    <w:rsid w:val="0028497E"/>
    <w:rsid w:val="002849E0"/>
    <w:rsid w:val="00284AA9"/>
    <w:rsid w:val="00284E7B"/>
    <w:rsid w:val="00284FF1"/>
    <w:rsid w:val="00285101"/>
    <w:rsid w:val="0028528D"/>
    <w:rsid w:val="00285448"/>
    <w:rsid w:val="0028560A"/>
    <w:rsid w:val="002856C1"/>
    <w:rsid w:val="002856C4"/>
    <w:rsid w:val="002856E8"/>
    <w:rsid w:val="00285AA3"/>
    <w:rsid w:val="0028633A"/>
    <w:rsid w:val="00286621"/>
    <w:rsid w:val="00286CEB"/>
    <w:rsid w:val="00286D0B"/>
    <w:rsid w:val="00286E25"/>
    <w:rsid w:val="00286E79"/>
    <w:rsid w:val="00286FBE"/>
    <w:rsid w:val="00286FD3"/>
    <w:rsid w:val="00287810"/>
    <w:rsid w:val="00287CD6"/>
    <w:rsid w:val="00287E23"/>
    <w:rsid w:val="002900AA"/>
    <w:rsid w:val="0029043D"/>
    <w:rsid w:val="00290D36"/>
    <w:rsid w:val="002912AD"/>
    <w:rsid w:val="002915AD"/>
    <w:rsid w:val="0029181A"/>
    <w:rsid w:val="00291C34"/>
    <w:rsid w:val="00291C66"/>
    <w:rsid w:val="0029200F"/>
    <w:rsid w:val="00292298"/>
    <w:rsid w:val="00292616"/>
    <w:rsid w:val="00292BC3"/>
    <w:rsid w:val="00292BE8"/>
    <w:rsid w:val="00292D72"/>
    <w:rsid w:val="00292E86"/>
    <w:rsid w:val="0029307B"/>
    <w:rsid w:val="0029320A"/>
    <w:rsid w:val="002933A6"/>
    <w:rsid w:val="0029380E"/>
    <w:rsid w:val="00293934"/>
    <w:rsid w:val="0029397D"/>
    <w:rsid w:val="00293A51"/>
    <w:rsid w:val="00293BBB"/>
    <w:rsid w:val="00293C69"/>
    <w:rsid w:val="00294179"/>
    <w:rsid w:val="00294301"/>
    <w:rsid w:val="002943CB"/>
    <w:rsid w:val="0029471A"/>
    <w:rsid w:val="00294A13"/>
    <w:rsid w:val="00294AA9"/>
    <w:rsid w:val="00294B2C"/>
    <w:rsid w:val="00294B64"/>
    <w:rsid w:val="00294D77"/>
    <w:rsid w:val="00294DB8"/>
    <w:rsid w:val="00294F2F"/>
    <w:rsid w:val="002950B6"/>
    <w:rsid w:val="002952AB"/>
    <w:rsid w:val="0029588E"/>
    <w:rsid w:val="00295C63"/>
    <w:rsid w:val="0029626F"/>
    <w:rsid w:val="002963B4"/>
    <w:rsid w:val="0029662A"/>
    <w:rsid w:val="00296C94"/>
    <w:rsid w:val="00296E8F"/>
    <w:rsid w:val="002975AE"/>
    <w:rsid w:val="00297833"/>
    <w:rsid w:val="002A01ED"/>
    <w:rsid w:val="002A0545"/>
    <w:rsid w:val="002A05CD"/>
    <w:rsid w:val="002A10C0"/>
    <w:rsid w:val="002A1340"/>
    <w:rsid w:val="002A13AC"/>
    <w:rsid w:val="002A16DD"/>
    <w:rsid w:val="002A1734"/>
    <w:rsid w:val="002A2323"/>
    <w:rsid w:val="002A238E"/>
    <w:rsid w:val="002A2465"/>
    <w:rsid w:val="002A24DC"/>
    <w:rsid w:val="002A25E7"/>
    <w:rsid w:val="002A2650"/>
    <w:rsid w:val="002A26AE"/>
    <w:rsid w:val="002A26D3"/>
    <w:rsid w:val="002A29FF"/>
    <w:rsid w:val="002A2CAE"/>
    <w:rsid w:val="002A2FBA"/>
    <w:rsid w:val="002A3028"/>
    <w:rsid w:val="002A3170"/>
    <w:rsid w:val="002A31D7"/>
    <w:rsid w:val="002A3250"/>
    <w:rsid w:val="002A35C4"/>
    <w:rsid w:val="002A363C"/>
    <w:rsid w:val="002A38D6"/>
    <w:rsid w:val="002A438D"/>
    <w:rsid w:val="002A43DA"/>
    <w:rsid w:val="002A4704"/>
    <w:rsid w:val="002A4EDC"/>
    <w:rsid w:val="002A50A1"/>
    <w:rsid w:val="002A53C3"/>
    <w:rsid w:val="002A57E7"/>
    <w:rsid w:val="002A5D3D"/>
    <w:rsid w:val="002A5E93"/>
    <w:rsid w:val="002A5F01"/>
    <w:rsid w:val="002A5FEB"/>
    <w:rsid w:val="002A604E"/>
    <w:rsid w:val="002A62F5"/>
    <w:rsid w:val="002A6860"/>
    <w:rsid w:val="002A69FF"/>
    <w:rsid w:val="002A6A0E"/>
    <w:rsid w:val="002A6BB3"/>
    <w:rsid w:val="002A6D4E"/>
    <w:rsid w:val="002A6D58"/>
    <w:rsid w:val="002A7020"/>
    <w:rsid w:val="002A711A"/>
    <w:rsid w:val="002A72CC"/>
    <w:rsid w:val="002A72EF"/>
    <w:rsid w:val="002A73C9"/>
    <w:rsid w:val="002A7402"/>
    <w:rsid w:val="002A7B22"/>
    <w:rsid w:val="002A7E26"/>
    <w:rsid w:val="002B0032"/>
    <w:rsid w:val="002B02D5"/>
    <w:rsid w:val="002B0411"/>
    <w:rsid w:val="002B0479"/>
    <w:rsid w:val="002B0862"/>
    <w:rsid w:val="002B0D67"/>
    <w:rsid w:val="002B133E"/>
    <w:rsid w:val="002B137B"/>
    <w:rsid w:val="002B178E"/>
    <w:rsid w:val="002B181D"/>
    <w:rsid w:val="002B1A2B"/>
    <w:rsid w:val="002B1D8B"/>
    <w:rsid w:val="002B1F65"/>
    <w:rsid w:val="002B20C0"/>
    <w:rsid w:val="002B20ED"/>
    <w:rsid w:val="002B2116"/>
    <w:rsid w:val="002B2E24"/>
    <w:rsid w:val="002B3197"/>
    <w:rsid w:val="002B36C8"/>
    <w:rsid w:val="002B37B4"/>
    <w:rsid w:val="002B3887"/>
    <w:rsid w:val="002B3E7D"/>
    <w:rsid w:val="002B4025"/>
    <w:rsid w:val="002B4253"/>
    <w:rsid w:val="002B441B"/>
    <w:rsid w:val="002B4462"/>
    <w:rsid w:val="002B45A9"/>
    <w:rsid w:val="002B4AC4"/>
    <w:rsid w:val="002B531D"/>
    <w:rsid w:val="002B5357"/>
    <w:rsid w:val="002B56B9"/>
    <w:rsid w:val="002B5901"/>
    <w:rsid w:val="002B59F0"/>
    <w:rsid w:val="002B5E29"/>
    <w:rsid w:val="002B6023"/>
    <w:rsid w:val="002B62EA"/>
    <w:rsid w:val="002B6667"/>
    <w:rsid w:val="002B681E"/>
    <w:rsid w:val="002B6EBD"/>
    <w:rsid w:val="002B7CA0"/>
    <w:rsid w:val="002C00E4"/>
    <w:rsid w:val="002C08C0"/>
    <w:rsid w:val="002C0E69"/>
    <w:rsid w:val="002C0F0E"/>
    <w:rsid w:val="002C1566"/>
    <w:rsid w:val="002C17E0"/>
    <w:rsid w:val="002C1839"/>
    <w:rsid w:val="002C1992"/>
    <w:rsid w:val="002C1D1F"/>
    <w:rsid w:val="002C1DAC"/>
    <w:rsid w:val="002C20BE"/>
    <w:rsid w:val="002C21D8"/>
    <w:rsid w:val="002C224C"/>
    <w:rsid w:val="002C2345"/>
    <w:rsid w:val="002C2564"/>
    <w:rsid w:val="002C286D"/>
    <w:rsid w:val="002C2DE1"/>
    <w:rsid w:val="002C3174"/>
    <w:rsid w:val="002C324B"/>
    <w:rsid w:val="002C3615"/>
    <w:rsid w:val="002C36F4"/>
    <w:rsid w:val="002C3766"/>
    <w:rsid w:val="002C37DE"/>
    <w:rsid w:val="002C3A40"/>
    <w:rsid w:val="002C3B91"/>
    <w:rsid w:val="002C3B93"/>
    <w:rsid w:val="002C400A"/>
    <w:rsid w:val="002C4AE7"/>
    <w:rsid w:val="002C4FB1"/>
    <w:rsid w:val="002C53AA"/>
    <w:rsid w:val="002C5853"/>
    <w:rsid w:val="002C5943"/>
    <w:rsid w:val="002C607D"/>
    <w:rsid w:val="002C6172"/>
    <w:rsid w:val="002C6710"/>
    <w:rsid w:val="002C67AB"/>
    <w:rsid w:val="002C68B1"/>
    <w:rsid w:val="002C6E5E"/>
    <w:rsid w:val="002C7819"/>
    <w:rsid w:val="002C7BE2"/>
    <w:rsid w:val="002C7E94"/>
    <w:rsid w:val="002D01ED"/>
    <w:rsid w:val="002D04DF"/>
    <w:rsid w:val="002D0AF8"/>
    <w:rsid w:val="002D0C08"/>
    <w:rsid w:val="002D11C5"/>
    <w:rsid w:val="002D1723"/>
    <w:rsid w:val="002D1EB4"/>
    <w:rsid w:val="002D1F62"/>
    <w:rsid w:val="002D1F9F"/>
    <w:rsid w:val="002D233F"/>
    <w:rsid w:val="002D2368"/>
    <w:rsid w:val="002D2467"/>
    <w:rsid w:val="002D25F1"/>
    <w:rsid w:val="002D2631"/>
    <w:rsid w:val="002D2775"/>
    <w:rsid w:val="002D2A9B"/>
    <w:rsid w:val="002D2B17"/>
    <w:rsid w:val="002D310C"/>
    <w:rsid w:val="002D31CA"/>
    <w:rsid w:val="002D3508"/>
    <w:rsid w:val="002D38E2"/>
    <w:rsid w:val="002D3939"/>
    <w:rsid w:val="002D412B"/>
    <w:rsid w:val="002D4293"/>
    <w:rsid w:val="002D44F1"/>
    <w:rsid w:val="002D4507"/>
    <w:rsid w:val="002D4F0A"/>
    <w:rsid w:val="002D4FB3"/>
    <w:rsid w:val="002D506D"/>
    <w:rsid w:val="002D5D51"/>
    <w:rsid w:val="002D5EF8"/>
    <w:rsid w:val="002D5FD3"/>
    <w:rsid w:val="002D6570"/>
    <w:rsid w:val="002D65AB"/>
    <w:rsid w:val="002D6782"/>
    <w:rsid w:val="002D687E"/>
    <w:rsid w:val="002D6928"/>
    <w:rsid w:val="002D6B66"/>
    <w:rsid w:val="002D6FFA"/>
    <w:rsid w:val="002D720D"/>
    <w:rsid w:val="002D77CB"/>
    <w:rsid w:val="002D7957"/>
    <w:rsid w:val="002E0654"/>
    <w:rsid w:val="002E0742"/>
    <w:rsid w:val="002E0C38"/>
    <w:rsid w:val="002E0F3E"/>
    <w:rsid w:val="002E130D"/>
    <w:rsid w:val="002E18F0"/>
    <w:rsid w:val="002E1A4D"/>
    <w:rsid w:val="002E1D42"/>
    <w:rsid w:val="002E20BA"/>
    <w:rsid w:val="002E23C7"/>
    <w:rsid w:val="002E2425"/>
    <w:rsid w:val="002E2709"/>
    <w:rsid w:val="002E2870"/>
    <w:rsid w:val="002E2A5A"/>
    <w:rsid w:val="002E2B94"/>
    <w:rsid w:val="002E30B8"/>
    <w:rsid w:val="002E3423"/>
    <w:rsid w:val="002E3771"/>
    <w:rsid w:val="002E3A18"/>
    <w:rsid w:val="002E3D31"/>
    <w:rsid w:val="002E3E60"/>
    <w:rsid w:val="002E3EF5"/>
    <w:rsid w:val="002E4572"/>
    <w:rsid w:val="002E4745"/>
    <w:rsid w:val="002E47D3"/>
    <w:rsid w:val="002E48B9"/>
    <w:rsid w:val="002E4F3B"/>
    <w:rsid w:val="002E4F8E"/>
    <w:rsid w:val="002E50D8"/>
    <w:rsid w:val="002E5331"/>
    <w:rsid w:val="002E5AED"/>
    <w:rsid w:val="002E5E56"/>
    <w:rsid w:val="002E6302"/>
    <w:rsid w:val="002E6B14"/>
    <w:rsid w:val="002E6E34"/>
    <w:rsid w:val="002E7818"/>
    <w:rsid w:val="002E782B"/>
    <w:rsid w:val="002E790E"/>
    <w:rsid w:val="002E7963"/>
    <w:rsid w:val="002E7D0E"/>
    <w:rsid w:val="002E7D23"/>
    <w:rsid w:val="002F0112"/>
    <w:rsid w:val="002F03DA"/>
    <w:rsid w:val="002F042F"/>
    <w:rsid w:val="002F07D5"/>
    <w:rsid w:val="002F087A"/>
    <w:rsid w:val="002F0951"/>
    <w:rsid w:val="002F0A6C"/>
    <w:rsid w:val="002F0C05"/>
    <w:rsid w:val="002F1017"/>
    <w:rsid w:val="002F1357"/>
    <w:rsid w:val="002F1393"/>
    <w:rsid w:val="002F147A"/>
    <w:rsid w:val="002F20DA"/>
    <w:rsid w:val="002F2187"/>
    <w:rsid w:val="002F2812"/>
    <w:rsid w:val="002F2AB4"/>
    <w:rsid w:val="002F2E42"/>
    <w:rsid w:val="002F3D1A"/>
    <w:rsid w:val="002F3E4D"/>
    <w:rsid w:val="002F3E9A"/>
    <w:rsid w:val="002F4083"/>
    <w:rsid w:val="002F40E0"/>
    <w:rsid w:val="002F45AC"/>
    <w:rsid w:val="002F4D35"/>
    <w:rsid w:val="002F4D73"/>
    <w:rsid w:val="002F4DA3"/>
    <w:rsid w:val="002F4FB8"/>
    <w:rsid w:val="002F5D72"/>
    <w:rsid w:val="002F5DFC"/>
    <w:rsid w:val="002F610E"/>
    <w:rsid w:val="002F6367"/>
    <w:rsid w:val="002F6607"/>
    <w:rsid w:val="002F6928"/>
    <w:rsid w:val="002F6BC8"/>
    <w:rsid w:val="002F6F27"/>
    <w:rsid w:val="002F6FB6"/>
    <w:rsid w:val="002F7281"/>
    <w:rsid w:val="002F7289"/>
    <w:rsid w:val="002F74EF"/>
    <w:rsid w:val="002F75D6"/>
    <w:rsid w:val="002F75FB"/>
    <w:rsid w:val="002F7E63"/>
    <w:rsid w:val="003002DF"/>
    <w:rsid w:val="00300556"/>
    <w:rsid w:val="0030062D"/>
    <w:rsid w:val="00300DD1"/>
    <w:rsid w:val="00300E8F"/>
    <w:rsid w:val="00300F74"/>
    <w:rsid w:val="00300FA5"/>
    <w:rsid w:val="00301061"/>
    <w:rsid w:val="00301088"/>
    <w:rsid w:val="00301406"/>
    <w:rsid w:val="0030141E"/>
    <w:rsid w:val="003014BB"/>
    <w:rsid w:val="00301650"/>
    <w:rsid w:val="003018EB"/>
    <w:rsid w:val="00301AFC"/>
    <w:rsid w:val="00301E3C"/>
    <w:rsid w:val="00301E53"/>
    <w:rsid w:val="003025B7"/>
    <w:rsid w:val="003025D0"/>
    <w:rsid w:val="0030291E"/>
    <w:rsid w:val="003029BA"/>
    <w:rsid w:val="00302E70"/>
    <w:rsid w:val="0030344F"/>
    <w:rsid w:val="00303479"/>
    <w:rsid w:val="003035C0"/>
    <w:rsid w:val="003036DF"/>
    <w:rsid w:val="00303B90"/>
    <w:rsid w:val="00303DED"/>
    <w:rsid w:val="00303F53"/>
    <w:rsid w:val="00304325"/>
    <w:rsid w:val="00304AC2"/>
    <w:rsid w:val="00304AC6"/>
    <w:rsid w:val="00304BF4"/>
    <w:rsid w:val="00304C8B"/>
    <w:rsid w:val="00304D99"/>
    <w:rsid w:val="00304DAA"/>
    <w:rsid w:val="00304F47"/>
    <w:rsid w:val="00304F91"/>
    <w:rsid w:val="0030555A"/>
    <w:rsid w:val="00305825"/>
    <w:rsid w:val="0030607C"/>
    <w:rsid w:val="003069BB"/>
    <w:rsid w:val="00306ACF"/>
    <w:rsid w:val="00306B3A"/>
    <w:rsid w:val="003072AC"/>
    <w:rsid w:val="00307575"/>
    <w:rsid w:val="00307730"/>
    <w:rsid w:val="003077D1"/>
    <w:rsid w:val="00307C70"/>
    <w:rsid w:val="00307EC7"/>
    <w:rsid w:val="00307F58"/>
    <w:rsid w:val="00310638"/>
    <w:rsid w:val="00310673"/>
    <w:rsid w:val="00310DDB"/>
    <w:rsid w:val="00310E28"/>
    <w:rsid w:val="00310E85"/>
    <w:rsid w:val="00311402"/>
    <w:rsid w:val="00311ABA"/>
    <w:rsid w:val="00311F1A"/>
    <w:rsid w:val="00311F1C"/>
    <w:rsid w:val="00311FB7"/>
    <w:rsid w:val="0031281C"/>
    <w:rsid w:val="00312841"/>
    <w:rsid w:val="00313139"/>
    <w:rsid w:val="00313261"/>
    <w:rsid w:val="003132F7"/>
    <w:rsid w:val="0031388A"/>
    <w:rsid w:val="00313B2A"/>
    <w:rsid w:val="00313DD3"/>
    <w:rsid w:val="00313F2E"/>
    <w:rsid w:val="0031458B"/>
    <w:rsid w:val="00314B06"/>
    <w:rsid w:val="00314C14"/>
    <w:rsid w:val="00315077"/>
    <w:rsid w:val="00315610"/>
    <w:rsid w:val="0031590C"/>
    <w:rsid w:val="00315EC6"/>
    <w:rsid w:val="00315F90"/>
    <w:rsid w:val="003160EE"/>
    <w:rsid w:val="00316344"/>
    <w:rsid w:val="00316875"/>
    <w:rsid w:val="00316B05"/>
    <w:rsid w:val="00316E09"/>
    <w:rsid w:val="003170E7"/>
    <w:rsid w:val="00317280"/>
    <w:rsid w:val="003179E1"/>
    <w:rsid w:val="00320170"/>
    <w:rsid w:val="0032038A"/>
    <w:rsid w:val="003203A5"/>
    <w:rsid w:val="003207B7"/>
    <w:rsid w:val="00320ACB"/>
    <w:rsid w:val="00321AB3"/>
    <w:rsid w:val="00321B2F"/>
    <w:rsid w:val="00322919"/>
    <w:rsid w:val="00322C8B"/>
    <w:rsid w:val="00322CFE"/>
    <w:rsid w:val="00323369"/>
    <w:rsid w:val="00323579"/>
    <w:rsid w:val="00323881"/>
    <w:rsid w:val="00323A18"/>
    <w:rsid w:val="00323B0C"/>
    <w:rsid w:val="00323C24"/>
    <w:rsid w:val="00323CB4"/>
    <w:rsid w:val="003241C4"/>
    <w:rsid w:val="003244C6"/>
    <w:rsid w:val="00324A68"/>
    <w:rsid w:val="00324AF7"/>
    <w:rsid w:val="00324E82"/>
    <w:rsid w:val="00325235"/>
    <w:rsid w:val="0032528A"/>
    <w:rsid w:val="00325328"/>
    <w:rsid w:val="00325B35"/>
    <w:rsid w:val="0032607B"/>
    <w:rsid w:val="0032624F"/>
    <w:rsid w:val="0032625F"/>
    <w:rsid w:val="0032660E"/>
    <w:rsid w:val="003267B7"/>
    <w:rsid w:val="00326993"/>
    <w:rsid w:val="00326B42"/>
    <w:rsid w:val="00326C8F"/>
    <w:rsid w:val="00327091"/>
    <w:rsid w:val="0032733A"/>
    <w:rsid w:val="00327D38"/>
    <w:rsid w:val="003300BA"/>
    <w:rsid w:val="00330303"/>
    <w:rsid w:val="003308D6"/>
    <w:rsid w:val="003309DC"/>
    <w:rsid w:val="00331658"/>
    <w:rsid w:val="00331B7B"/>
    <w:rsid w:val="00331D67"/>
    <w:rsid w:val="00331EA1"/>
    <w:rsid w:val="00331FE7"/>
    <w:rsid w:val="0033207F"/>
    <w:rsid w:val="003320FF"/>
    <w:rsid w:val="00332176"/>
    <w:rsid w:val="0033264A"/>
    <w:rsid w:val="00332661"/>
    <w:rsid w:val="003326B8"/>
    <w:rsid w:val="0033281E"/>
    <w:rsid w:val="00332A95"/>
    <w:rsid w:val="00332B24"/>
    <w:rsid w:val="00332C52"/>
    <w:rsid w:val="00332F8B"/>
    <w:rsid w:val="00333188"/>
    <w:rsid w:val="003333C6"/>
    <w:rsid w:val="003334D1"/>
    <w:rsid w:val="0033353F"/>
    <w:rsid w:val="00333643"/>
    <w:rsid w:val="003337C2"/>
    <w:rsid w:val="00333A08"/>
    <w:rsid w:val="00333D0F"/>
    <w:rsid w:val="003340AA"/>
    <w:rsid w:val="003344BB"/>
    <w:rsid w:val="003347F1"/>
    <w:rsid w:val="00334FD6"/>
    <w:rsid w:val="00335222"/>
    <w:rsid w:val="003354C8"/>
    <w:rsid w:val="0033553D"/>
    <w:rsid w:val="00335556"/>
    <w:rsid w:val="0033579C"/>
    <w:rsid w:val="003366F6"/>
    <w:rsid w:val="003376F0"/>
    <w:rsid w:val="00337B5D"/>
    <w:rsid w:val="00337C23"/>
    <w:rsid w:val="00337C42"/>
    <w:rsid w:val="00337ED6"/>
    <w:rsid w:val="00337F84"/>
    <w:rsid w:val="003400AB"/>
    <w:rsid w:val="0034075C"/>
    <w:rsid w:val="00340B29"/>
    <w:rsid w:val="00340F86"/>
    <w:rsid w:val="0034123E"/>
    <w:rsid w:val="003412C0"/>
    <w:rsid w:val="00341448"/>
    <w:rsid w:val="003415FC"/>
    <w:rsid w:val="00341997"/>
    <w:rsid w:val="00341D91"/>
    <w:rsid w:val="00341E3F"/>
    <w:rsid w:val="00341F5F"/>
    <w:rsid w:val="00342246"/>
    <w:rsid w:val="0034244A"/>
    <w:rsid w:val="00342587"/>
    <w:rsid w:val="00342592"/>
    <w:rsid w:val="0034291F"/>
    <w:rsid w:val="00342A8B"/>
    <w:rsid w:val="00342AE7"/>
    <w:rsid w:val="003434A3"/>
    <w:rsid w:val="003437D4"/>
    <w:rsid w:val="00343878"/>
    <w:rsid w:val="00343F34"/>
    <w:rsid w:val="00343FB1"/>
    <w:rsid w:val="0034400F"/>
    <w:rsid w:val="0034415D"/>
    <w:rsid w:val="003445A9"/>
    <w:rsid w:val="00344627"/>
    <w:rsid w:val="003446DD"/>
    <w:rsid w:val="003447DD"/>
    <w:rsid w:val="00344D6C"/>
    <w:rsid w:val="003450DE"/>
    <w:rsid w:val="00345142"/>
    <w:rsid w:val="0034517F"/>
    <w:rsid w:val="003452D5"/>
    <w:rsid w:val="003452FC"/>
    <w:rsid w:val="0034561F"/>
    <w:rsid w:val="0034569E"/>
    <w:rsid w:val="00345720"/>
    <w:rsid w:val="0034593F"/>
    <w:rsid w:val="00345A4A"/>
    <w:rsid w:val="00345D5D"/>
    <w:rsid w:val="003463A7"/>
    <w:rsid w:val="003466F5"/>
    <w:rsid w:val="00346EB0"/>
    <w:rsid w:val="003473AA"/>
    <w:rsid w:val="00347636"/>
    <w:rsid w:val="003479EB"/>
    <w:rsid w:val="00347C9A"/>
    <w:rsid w:val="00347CEB"/>
    <w:rsid w:val="00347DC8"/>
    <w:rsid w:val="00347E48"/>
    <w:rsid w:val="00347E6F"/>
    <w:rsid w:val="00350077"/>
    <w:rsid w:val="003500FC"/>
    <w:rsid w:val="0035020E"/>
    <w:rsid w:val="0035028C"/>
    <w:rsid w:val="00350314"/>
    <w:rsid w:val="003506EB"/>
    <w:rsid w:val="00350BE6"/>
    <w:rsid w:val="00350CF8"/>
    <w:rsid w:val="00351105"/>
    <w:rsid w:val="0035137D"/>
    <w:rsid w:val="0035149E"/>
    <w:rsid w:val="003516B9"/>
    <w:rsid w:val="003519AD"/>
    <w:rsid w:val="00351D55"/>
    <w:rsid w:val="00351D7F"/>
    <w:rsid w:val="00351E7E"/>
    <w:rsid w:val="00351FED"/>
    <w:rsid w:val="00352075"/>
    <w:rsid w:val="003520E6"/>
    <w:rsid w:val="00352145"/>
    <w:rsid w:val="00352334"/>
    <w:rsid w:val="003525ED"/>
    <w:rsid w:val="00352A9E"/>
    <w:rsid w:val="00352C1B"/>
    <w:rsid w:val="00352EF8"/>
    <w:rsid w:val="003533D5"/>
    <w:rsid w:val="003534DC"/>
    <w:rsid w:val="00353D0C"/>
    <w:rsid w:val="00353D16"/>
    <w:rsid w:val="0035421F"/>
    <w:rsid w:val="00354D9B"/>
    <w:rsid w:val="00355107"/>
    <w:rsid w:val="00355B48"/>
    <w:rsid w:val="00355C63"/>
    <w:rsid w:val="00356036"/>
    <w:rsid w:val="00356450"/>
    <w:rsid w:val="003565AE"/>
    <w:rsid w:val="00356DBF"/>
    <w:rsid w:val="00357492"/>
    <w:rsid w:val="0035762C"/>
    <w:rsid w:val="00357912"/>
    <w:rsid w:val="00357B26"/>
    <w:rsid w:val="0036036E"/>
    <w:rsid w:val="00360C65"/>
    <w:rsid w:val="00361199"/>
    <w:rsid w:val="00361862"/>
    <w:rsid w:val="00361B45"/>
    <w:rsid w:val="00361B9E"/>
    <w:rsid w:val="00361ED9"/>
    <w:rsid w:val="003620CF"/>
    <w:rsid w:val="00362165"/>
    <w:rsid w:val="0036260A"/>
    <w:rsid w:val="00362869"/>
    <w:rsid w:val="003629AC"/>
    <w:rsid w:val="003629DF"/>
    <w:rsid w:val="0036346D"/>
    <w:rsid w:val="0036363F"/>
    <w:rsid w:val="00363D95"/>
    <w:rsid w:val="00363FF1"/>
    <w:rsid w:val="00364148"/>
    <w:rsid w:val="00364663"/>
    <w:rsid w:val="00364781"/>
    <w:rsid w:val="00364879"/>
    <w:rsid w:val="0036488D"/>
    <w:rsid w:val="00364B3D"/>
    <w:rsid w:val="00364D90"/>
    <w:rsid w:val="0036511B"/>
    <w:rsid w:val="0036523F"/>
    <w:rsid w:val="00365246"/>
    <w:rsid w:val="0036566A"/>
    <w:rsid w:val="00365B03"/>
    <w:rsid w:val="00365B06"/>
    <w:rsid w:val="00365D73"/>
    <w:rsid w:val="00365FCD"/>
    <w:rsid w:val="00366178"/>
    <w:rsid w:val="003661DF"/>
    <w:rsid w:val="003665D9"/>
    <w:rsid w:val="003669E1"/>
    <w:rsid w:val="00366BAD"/>
    <w:rsid w:val="00366E04"/>
    <w:rsid w:val="00366EBB"/>
    <w:rsid w:val="00366F18"/>
    <w:rsid w:val="00366F53"/>
    <w:rsid w:val="0036745B"/>
    <w:rsid w:val="003677C6"/>
    <w:rsid w:val="00367B6A"/>
    <w:rsid w:val="00367B6E"/>
    <w:rsid w:val="00367F6F"/>
    <w:rsid w:val="00370603"/>
    <w:rsid w:val="00370634"/>
    <w:rsid w:val="003707A0"/>
    <w:rsid w:val="00370FCC"/>
    <w:rsid w:val="00371537"/>
    <w:rsid w:val="00371585"/>
    <w:rsid w:val="003719FB"/>
    <w:rsid w:val="00371BF7"/>
    <w:rsid w:val="00371CBD"/>
    <w:rsid w:val="00371E2C"/>
    <w:rsid w:val="00372205"/>
    <w:rsid w:val="00372724"/>
    <w:rsid w:val="003729FC"/>
    <w:rsid w:val="00372D69"/>
    <w:rsid w:val="00372D7A"/>
    <w:rsid w:val="0037316D"/>
    <w:rsid w:val="00373185"/>
    <w:rsid w:val="00373586"/>
    <w:rsid w:val="0037378E"/>
    <w:rsid w:val="00373884"/>
    <w:rsid w:val="00373A76"/>
    <w:rsid w:val="00373A98"/>
    <w:rsid w:val="00373AAC"/>
    <w:rsid w:val="00373C05"/>
    <w:rsid w:val="00373E4A"/>
    <w:rsid w:val="00373F2A"/>
    <w:rsid w:val="0037402B"/>
    <w:rsid w:val="00374037"/>
    <w:rsid w:val="00374357"/>
    <w:rsid w:val="00374849"/>
    <w:rsid w:val="003753AE"/>
    <w:rsid w:val="00375493"/>
    <w:rsid w:val="0037562C"/>
    <w:rsid w:val="0037587E"/>
    <w:rsid w:val="00375AF5"/>
    <w:rsid w:val="00375CFF"/>
    <w:rsid w:val="003760F3"/>
    <w:rsid w:val="00376228"/>
    <w:rsid w:val="00376290"/>
    <w:rsid w:val="003763CD"/>
    <w:rsid w:val="003768C5"/>
    <w:rsid w:val="003768DB"/>
    <w:rsid w:val="00376939"/>
    <w:rsid w:val="00376C31"/>
    <w:rsid w:val="00376CD8"/>
    <w:rsid w:val="00377017"/>
    <w:rsid w:val="0037703A"/>
    <w:rsid w:val="003771E0"/>
    <w:rsid w:val="00377354"/>
    <w:rsid w:val="003773EF"/>
    <w:rsid w:val="003775EA"/>
    <w:rsid w:val="00377711"/>
    <w:rsid w:val="00377D12"/>
    <w:rsid w:val="00377FAA"/>
    <w:rsid w:val="003800BF"/>
    <w:rsid w:val="00380318"/>
    <w:rsid w:val="0038060D"/>
    <w:rsid w:val="00380D7C"/>
    <w:rsid w:val="00380FAF"/>
    <w:rsid w:val="003812C9"/>
    <w:rsid w:val="003816D5"/>
    <w:rsid w:val="00381BD9"/>
    <w:rsid w:val="00381CAD"/>
    <w:rsid w:val="00381D76"/>
    <w:rsid w:val="0038275F"/>
    <w:rsid w:val="00382A2C"/>
    <w:rsid w:val="00382CDB"/>
    <w:rsid w:val="0038303D"/>
    <w:rsid w:val="00383650"/>
    <w:rsid w:val="00383AA4"/>
    <w:rsid w:val="00383AAB"/>
    <w:rsid w:val="00383ADD"/>
    <w:rsid w:val="003846F0"/>
    <w:rsid w:val="0038489E"/>
    <w:rsid w:val="00384B54"/>
    <w:rsid w:val="00384DFB"/>
    <w:rsid w:val="00385290"/>
    <w:rsid w:val="00385455"/>
    <w:rsid w:val="003854A8"/>
    <w:rsid w:val="0038578F"/>
    <w:rsid w:val="00385A04"/>
    <w:rsid w:val="00385A9C"/>
    <w:rsid w:val="00385B12"/>
    <w:rsid w:val="00385B6A"/>
    <w:rsid w:val="00385D59"/>
    <w:rsid w:val="00386060"/>
    <w:rsid w:val="00386063"/>
    <w:rsid w:val="0038619A"/>
    <w:rsid w:val="0038624D"/>
    <w:rsid w:val="003862AA"/>
    <w:rsid w:val="003864FE"/>
    <w:rsid w:val="0038694E"/>
    <w:rsid w:val="00386D25"/>
    <w:rsid w:val="003870BA"/>
    <w:rsid w:val="003871A3"/>
    <w:rsid w:val="003871BD"/>
    <w:rsid w:val="00387580"/>
    <w:rsid w:val="0038764F"/>
    <w:rsid w:val="00387BA7"/>
    <w:rsid w:val="00387BB6"/>
    <w:rsid w:val="00387C19"/>
    <w:rsid w:val="00387C54"/>
    <w:rsid w:val="00387E06"/>
    <w:rsid w:val="003904D9"/>
    <w:rsid w:val="00390509"/>
    <w:rsid w:val="00390FE5"/>
    <w:rsid w:val="003917A3"/>
    <w:rsid w:val="00391BBC"/>
    <w:rsid w:val="00391E7C"/>
    <w:rsid w:val="00392031"/>
    <w:rsid w:val="00392036"/>
    <w:rsid w:val="00392289"/>
    <w:rsid w:val="0039249F"/>
    <w:rsid w:val="00392705"/>
    <w:rsid w:val="00392726"/>
    <w:rsid w:val="0039334F"/>
    <w:rsid w:val="00393630"/>
    <w:rsid w:val="00393EB0"/>
    <w:rsid w:val="003940C2"/>
    <w:rsid w:val="00394176"/>
    <w:rsid w:val="0039423B"/>
    <w:rsid w:val="00394383"/>
    <w:rsid w:val="003945A4"/>
    <w:rsid w:val="00394B30"/>
    <w:rsid w:val="00394B7C"/>
    <w:rsid w:val="00394BC1"/>
    <w:rsid w:val="003951B0"/>
    <w:rsid w:val="0039522D"/>
    <w:rsid w:val="003953C9"/>
    <w:rsid w:val="003953F6"/>
    <w:rsid w:val="00395864"/>
    <w:rsid w:val="00395AD5"/>
    <w:rsid w:val="00395B05"/>
    <w:rsid w:val="00395E3A"/>
    <w:rsid w:val="003961B6"/>
    <w:rsid w:val="00396660"/>
    <w:rsid w:val="00396963"/>
    <w:rsid w:val="00396ED0"/>
    <w:rsid w:val="00397210"/>
    <w:rsid w:val="0039734E"/>
    <w:rsid w:val="00397823"/>
    <w:rsid w:val="003A02FC"/>
    <w:rsid w:val="003A030C"/>
    <w:rsid w:val="003A0796"/>
    <w:rsid w:val="003A07B3"/>
    <w:rsid w:val="003A1119"/>
    <w:rsid w:val="003A118F"/>
    <w:rsid w:val="003A127D"/>
    <w:rsid w:val="003A1340"/>
    <w:rsid w:val="003A15A9"/>
    <w:rsid w:val="003A1695"/>
    <w:rsid w:val="003A1709"/>
    <w:rsid w:val="003A17BC"/>
    <w:rsid w:val="003A1927"/>
    <w:rsid w:val="003A1978"/>
    <w:rsid w:val="003A1AB4"/>
    <w:rsid w:val="003A1B9F"/>
    <w:rsid w:val="003A1BC3"/>
    <w:rsid w:val="003A1CBA"/>
    <w:rsid w:val="003A1D9D"/>
    <w:rsid w:val="003A1E92"/>
    <w:rsid w:val="003A208B"/>
    <w:rsid w:val="003A215A"/>
    <w:rsid w:val="003A2172"/>
    <w:rsid w:val="003A2387"/>
    <w:rsid w:val="003A2538"/>
    <w:rsid w:val="003A287C"/>
    <w:rsid w:val="003A2B7C"/>
    <w:rsid w:val="003A31A2"/>
    <w:rsid w:val="003A3644"/>
    <w:rsid w:val="003A392F"/>
    <w:rsid w:val="003A3C19"/>
    <w:rsid w:val="003A4187"/>
    <w:rsid w:val="003A41C6"/>
    <w:rsid w:val="003A442A"/>
    <w:rsid w:val="003A44B5"/>
    <w:rsid w:val="003A4A0A"/>
    <w:rsid w:val="003A4C17"/>
    <w:rsid w:val="003A500A"/>
    <w:rsid w:val="003A55F5"/>
    <w:rsid w:val="003A579F"/>
    <w:rsid w:val="003A59CC"/>
    <w:rsid w:val="003A5DC2"/>
    <w:rsid w:val="003A6057"/>
    <w:rsid w:val="003A672C"/>
    <w:rsid w:val="003A699B"/>
    <w:rsid w:val="003A70A5"/>
    <w:rsid w:val="003A7369"/>
    <w:rsid w:val="003A7475"/>
    <w:rsid w:val="003A75E5"/>
    <w:rsid w:val="003A7971"/>
    <w:rsid w:val="003B02D6"/>
    <w:rsid w:val="003B02EC"/>
    <w:rsid w:val="003B06A9"/>
    <w:rsid w:val="003B0885"/>
    <w:rsid w:val="003B0A34"/>
    <w:rsid w:val="003B0BE1"/>
    <w:rsid w:val="003B0D3D"/>
    <w:rsid w:val="003B0D4E"/>
    <w:rsid w:val="003B0DFB"/>
    <w:rsid w:val="003B0EB2"/>
    <w:rsid w:val="003B11AB"/>
    <w:rsid w:val="003B11B8"/>
    <w:rsid w:val="003B1412"/>
    <w:rsid w:val="003B141C"/>
    <w:rsid w:val="003B1740"/>
    <w:rsid w:val="003B1ACA"/>
    <w:rsid w:val="003B1CFD"/>
    <w:rsid w:val="003B2215"/>
    <w:rsid w:val="003B22B2"/>
    <w:rsid w:val="003B2743"/>
    <w:rsid w:val="003B2A25"/>
    <w:rsid w:val="003B2A78"/>
    <w:rsid w:val="003B2C6E"/>
    <w:rsid w:val="003B2CBC"/>
    <w:rsid w:val="003B2DB6"/>
    <w:rsid w:val="003B376A"/>
    <w:rsid w:val="003B3BD4"/>
    <w:rsid w:val="003B3E98"/>
    <w:rsid w:val="003B3EDA"/>
    <w:rsid w:val="003B41B5"/>
    <w:rsid w:val="003B4342"/>
    <w:rsid w:val="003B4401"/>
    <w:rsid w:val="003B467C"/>
    <w:rsid w:val="003B4805"/>
    <w:rsid w:val="003B4932"/>
    <w:rsid w:val="003B49C0"/>
    <w:rsid w:val="003B4C95"/>
    <w:rsid w:val="003B4DEC"/>
    <w:rsid w:val="003B4F95"/>
    <w:rsid w:val="003B530D"/>
    <w:rsid w:val="003B5539"/>
    <w:rsid w:val="003B58F6"/>
    <w:rsid w:val="003B5D12"/>
    <w:rsid w:val="003B65BF"/>
    <w:rsid w:val="003B6894"/>
    <w:rsid w:val="003B69A2"/>
    <w:rsid w:val="003B6A1E"/>
    <w:rsid w:val="003B6A78"/>
    <w:rsid w:val="003B6B1B"/>
    <w:rsid w:val="003B703A"/>
    <w:rsid w:val="003B719F"/>
    <w:rsid w:val="003B71AC"/>
    <w:rsid w:val="003B72CB"/>
    <w:rsid w:val="003B73F5"/>
    <w:rsid w:val="003B74B6"/>
    <w:rsid w:val="003B7512"/>
    <w:rsid w:val="003B7711"/>
    <w:rsid w:val="003B7906"/>
    <w:rsid w:val="003B7CE3"/>
    <w:rsid w:val="003B7D2F"/>
    <w:rsid w:val="003B7F1E"/>
    <w:rsid w:val="003B7F9F"/>
    <w:rsid w:val="003C0291"/>
    <w:rsid w:val="003C052E"/>
    <w:rsid w:val="003C0699"/>
    <w:rsid w:val="003C06A7"/>
    <w:rsid w:val="003C07B5"/>
    <w:rsid w:val="003C08E6"/>
    <w:rsid w:val="003C0A4D"/>
    <w:rsid w:val="003C0F49"/>
    <w:rsid w:val="003C10E6"/>
    <w:rsid w:val="003C1340"/>
    <w:rsid w:val="003C174B"/>
    <w:rsid w:val="003C1A6C"/>
    <w:rsid w:val="003C2044"/>
    <w:rsid w:val="003C2391"/>
    <w:rsid w:val="003C265B"/>
    <w:rsid w:val="003C285A"/>
    <w:rsid w:val="003C2F99"/>
    <w:rsid w:val="003C311D"/>
    <w:rsid w:val="003C3315"/>
    <w:rsid w:val="003C371B"/>
    <w:rsid w:val="003C37CD"/>
    <w:rsid w:val="003C3931"/>
    <w:rsid w:val="003C3AB6"/>
    <w:rsid w:val="003C402A"/>
    <w:rsid w:val="003C415C"/>
    <w:rsid w:val="003C43FB"/>
    <w:rsid w:val="003C4698"/>
    <w:rsid w:val="003C485C"/>
    <w:rsid w:val="003C4999"/>
    <w:rsid w:val="003C4E98"/>
    <w:rsid w:val="003C539C"/>
    <w:rsid w:val="003C55B8"/>
    <w:rsid w:val="003C578E"/>
    <w:rsid w:val="003C5C6F"/>
    <w:rsid w:val="003C5DBA"/>
    <w:rsid w:val="003C65EB"/>
    <w:rsid w:val="003C66BE"/>
    <w:rsid w:val="003C6733"/>
    <w:rsid w:val="003C674C"/>
    <w:rsid w:val="003C67D0"/>
    <w:rsid w:val="003C6949"/>
    <w:rsid w:val="003C6979"/>
    <w:rsid w:val="003C69D4"/>
    <w:rsid w:val="003C6B02"/>
    <w:rsid w:val="003C6CF2"/>
    <w:rsid w:val="003C754B"/>
    <w:rsid w:val="003C7764"/>
    <w:rsid w:val="003C7B25"/>
    <w:rsid w:val="003C7B77"/>
    <w:rsid w:val="003C7DA2"/>
    <w:rsid w:val="003D0003"/>
    <w:rsid w:val="003D05AC"/>
    <w:rsid w:val="003D06D5"/>
    <w:rsid w:val="003D073A"/>
    <w:rsid w:val="003D09D0"/>
    <w:rsid w:val="003D0EF0"/>
    <w:rsid w:val="003D16AB"/>
    <w:rsid w:val="003D191B"/>
    <w:rsid w:val="003D1FE0"/>
    <w:rsid w:val="003D2832"/>
    <w:rsid w:val="003D2BCC"/>
    <w:rsid w:val="003D2CDE"/>
    <w:rsid w:val="003D2DE7"/>
    <w:rsid w:val="003D3113"/>
    <w:rsid w:val="003D3523"/>
    <w:rsid w:val="003D3848"/>
    <w:rsid w:val="003D3A8B"/>
    <w:rsid w:val="003D3B2D"/>
    <w:rsid w:val="003D3BD8"/>
    <w:rsid w:val="003D3F2E"/>
    <w:rsid w:val="003D48BD"/>
    <w:rsid w:val="003D49A0"/>
    <w:rsid w:val="003D4ADE"/>
    <w:rsid w:val="003D50F7"/>
    <w:rsid w:val="003D526B"/>
    <w:rsid w:val="003D545A"/>
    <w:rsid w:val="003D55B6"/>
    <w:rsid w:val="003D5892"/>
    <w:rsid w:val="003D5990"/>
    <w:rsid w:val="003D5C8C"/>
    <w:rsid w:val="003D6105"/>
    <w:rsid w:val="003D64A6"/>
    <w:rsid w:val="003D6871"/>
    <w:rsid w:val="003D6CCE"/>
    <w:rsid w:val="003D6CD2"/>
    <w:rsid w:val="003D7278"/>
    <w:rsid w:val="003D750F"/>
    <w:rsid w:val="003D757A"/>
    <w:rsid w:val="003D761E"/>
    <w:rsid w:val="003D782F"/>
    <w:rsid w:val="003D78FA"/>
    <w:rsid w:val="003D7D1A"/>
    <w:rsid w:val="003D7D58"/>
    <w:rsid w:val="003D7EDC"/>
    <w:rsid w:val="003D7F75"/>
    <w:rsid w:val="003D7F90"/>
    <w:rsid w:val="003E0509"/>
    <w:rsid w:val="003E0648"/>
    <w:rsid w:val="003E0951"/>
    <w:rsid w:val="003E0A21"/>
    <w:rsid w:val="003E0BA0"/>
    <w:rsid w:val="003E0C9C"/>
    <w:rsid w:val="003E11C8"/>
    <w:rsid w:val="003E12F0"/>
    <w:rsid w:val="003E13D2"/>
    <w:rsid w:val="003E175F"/>
    <w:rsid w:val="003E1763"/>
    <w:rsid w:val="003E17A8"/>
    <w:rsid w:val="003E1A29"/>
    <w:rsid w:val="003E1BB5"/>
    <w:rsid w:val="003E1D15"/>
    <w:rsid w:val="003E1FA0"/>
    <w:rsid w:val="003E2879"/>
    <w:rsid w:val="003E28FE"/>
    <w:rsid w:val="003E29F4"/>
    <w:rsid w:val="003E2A9D"/>
    <w:rsid w:val="003E2CD6"/>
    <w:rsid w:val="003E2D23"/>
    <w:rsid w:val="003E2E21"/>
    <w:rsid w:val="003E35C8"/>
    <w:rsid w:val="003E372D"/>
    <w:rsid w:val="003E3777"/>
    <w:rsid w:val="003E43C4"/>
    <w:rsid w:val="003E4474"/>
    <w:rsid w:val="003E46D2"/>
    <w:rsid w:val="003E472F"/>
    <w:rsid w:val="003E4931"/>
    <w:rsid w:val="003E5404"/>
    <w:rsid w:val="003E55DD"/>
    <w:rsid w:val="003E5782"/>
    <w:rsid w:val="003E5827"/>
    <w:rsid w:val="003E5946"/>
    <w:rsid w:val="003E599D"/>
    <w:rsid w:val="003E59A4"/>
    <w:rsid w:val="003E5D2A"/>
    <w:rsid w:val="003E6368"/>
    <w:rsid w:val="003E683D"/>
    <w:rsid w:val="003E6A30"/>
    <w:rsid w:val="003E6BFB"/>
    <w:rsid w:val="003E6ED4"/>
    <w:rsid w:val="003E6FF4"/>
    <w:rsid w:val="003E704D"/>
    <w:rsid w:val="003E7249"/>
    <w:rsid w:val="003E73CC"/>
    <w:rsid w:val="003E7419"/>
    <w:rsid w:val="003E74D2"/>
    <w:rsid w:val="003E7950"/>
    <w:rsid w:val="003E7D0A"/>
    <w:rsid w:val="003E7D29"/>
    <w:rsid w:val="003F0130"/>
    <w:rsid w:val="003F014F"/>
    <w:rsid w:val="003F03E5"/>
    <w:rsid w:val="003F051E"/>
    <w:rsid w:val="003F055E"/>
    <w:rsid w:val="003F0FA4"/>
    <w:rsid w:val="003F1699"/>
    <w:rsid w:val="003F18DA"/>
    <w:rsid w:val="003F1946"/>
    <w:rsid w:val="003F1C31"/>
    <w:rsid w:val="003F1DC1"/>
    <w:rsid w:val="003F1F95"/>
    <w:rsid w:val="003F2396"/>
    <w:rsid w:val="003F245D"/>
    <w:rsid w:val="003F2B98"/>
    <w:rsid w:val="003F3062"/>
    <w:rsid w:val="003F3458"/>
    <w:rsid w:val="003F39C6"/>
    <w:rsid w:val="003F3ED5"/>
    <w:rsid w:val="003F4378"/>
    <w:rsid w:val="003F45A7"/>
    <w:rsid w:val="003F490F"/>
    <w:rsid w:val="003F4B8A"/>
    <w:rsid w:val="003F4DED"/>
    <w:rsid w:val="003F52DD"/>
    <w:rsid w:val="003F5B17"/>
    <w:rsid w:val="003F5C39"/>
    <w:rsid w:val="003F5FF2"/>
    <w:rsid w:val="003F610A"/>
    <w:rsid w:val="003F6228"/>
    <w:rsid w:val="003F679E"/>
    <w:rsid w:val="003F6924"/>
    <w:rsid w:val="003F78D3"/>
    <w:rsid w:val="003F7941"/>
    <w:rsid w:val="003F7982"/>
    <w:rsid w:val="003F7C8C"/>
    <w:rsid w:val="003F7DBC"/>
    <w:rsid w:val="003F7E6C"/>
    <w:rsid w:val="004004CD"/>
    <w:rsid w:val="004005CF"/>
    <w:rsid w:val="00400F2A"/>
    <w:rsid w:val="00400FA1"/>
    <w:rsid w:val="00401327"/>
    <w:rsid w:val="00401332"/>
    <w:rsid w:val="00401CDC"/>
    <w:rsid w:val="00401D35"/>
    <w:rsid w:val="00401ECF"/>
    <w:rsid w:val="00401EEA"/>
    <w:rsid w:val="00401F27"/>
    <w:rsid w:val="00401F8D"/>
    <w:rsid w:val="004021E4"/>
    <w:rsid w:val="00402237"/>
    <w:rsid w:val="004024D7"/>
    <w:rsid w:val="00402692"/>
    <w:rsid w:val="0040272C"/>
    <w:rsid w:val="00402769"/>
    <w:rsid w:val="004029D9"/>
    <w:rsid w:val="00402D86"/>
    <w:rsid w:val="004030FD"/>
    <w:rsid w:val="00403371"/>
    <w:rsid w:val="0040381F"/>
    <w:rsid w:val="00403A03"/>
    <w:rsid w:val="00403CA0"/>
    <w:rsid w:val="004047A8"/>
    <w:rsid w:val="0040481A"/>
    <w:rsid w:val="00404A9F"/>
    <w:rsid w:val="00404B0E"/>
    <w:rsid w:val="00404F7B"/>
    <w:rsid w:val="0040501F"/>
    <w:rsid w:val="00405268"/>
    <w:rsid w:val="00405A0C"/>
    <w:rsid w:val="00405CE9"/>
    <w:rsid w:val="00405E18"/>
    <w:rsid w:val="00405ECA"/>
    <w:rsid w:val="004061EB"/>
    <w:rsid w:val="00406286"/>
    <w:rsid w:val="0040674B"/>
    <w:rsid w:val="0040679D"/>
    <w:rsid w:val="00406899"/>
    <w:rsid w:val="00406A1B"/>
    <w:rsid w:val="00406D43"/>
    <w:rsid w:val="004071DF"/>
    <w:rsid w:val="004076B4"/>
    <w:rsid w:val="00407AFD"/>
    <w:rsid w:val="00407BD1"/>
    <w:rsid w:val="00407C7C"/>
    <w:rsid w:val="00407E48"/>
    <w:rsid w:val="00407F34"/>
    <w:rsid w:val="00410000"/>
    <w:rsid w:val="004100F9"/>
    <w:rsid w:val="0041064A"/>
    <w:rsid w:val="00410A44"/>
    <w:rsid w:val="00410CBF"/>
    <w:rsid w:val="00410E5A"/>
    <w:rsid w:val="00410EB4"/>
    <w:rsid w:val="004115C8"/>
    <w:rsid w:val="00411C0D"/>
    <w:rsid w:val="00411F18"/>
    <w:rsid w:val="00411F54"/>
    <w:rsid w:val="004123D6"/>
    <w:rsid w:val="0041267C"/>
    <w:rsid w:val="00412A71"/>
    <w:rsid w:val="00412FA2"/>
    <w:rsid w:val="00413152"/>
    <w:rsid w:val="00413616"/>
    <w:rsid w:val="00413766"/>
    <w:rsid w:val="0041392B"/>
    <w:rsid w:val="00413BA2"/>
    <w:rsid w:val="00413C2C"/>
    <w:rsid w:val="00413DDB"/>
    <w:rsid w:val="00413E0D"/>
    <w:rsid w:val="004142F5"/>
    <w:rsid w:val="004146C0"/>
    <w:rsid w:val="00414CA1"/>
    <w:rsid w:val="00415098"/>
    <w:rsid w:val="0041510E"/>
    <w:rsid w:val="0041543A"/>
    <w:rsid w:val="00415550"/>
    <w:rsid w:val="00415BD5"/>
    <w:rsid w:val="0041603B"/>
    <w:rsid w:val="0041607D"/>
    <w:rsid w:val="004161B9"/>
    <w:rsid w:val="00416A3D"/>
    <w:rsid w:val="00416C20"/>
    <w:rsid w:val="00416E0A"/>
    <w:rsid w:val="0041731B"/>
    <w:rsid w:val="00417395"/>
    <w:rsid w:val="004173CC"/>
    <w:rsid w:val="00417D28"/>
    <w:rsid w:val="00417D40"/>
    <w:rsid w:val="00420023"/>
    <w:rsid w:val="00420087"/>
    <w:rsid w:val="00420198"/>
    <w:rsid w:val="004201EB"/>
    <w:rsid w:val="00420283"/>
    <w:rsid w:val="004205D2"/>
    <w:rsid w:val="0042070D"/>
    <w:rsid w:val="00420E26"/>
    <w:rsid w:val="00420E64"/>
    <w:rsid w:val="00420F29"/>
    <w:rsid w:val="00420F57"/>
    <w:rsid w:val="00421365"/>
    <w:rsid w:val="00421A29"/>
    <w:rsid w:val="00421AD1"/>
    <w:rsid w:val="00422210"/>
    <w:rsid w:val="004224DB"/>
    <w:rsid w:val="004225CC"/>
    <w:rsid w:val="0042282B"/>
    <w:rsid w:val="00422A40"/>
    <w:rsid w:val="00422D5F"/>
    <w:rsid w:val="00422DAD"/>
    <w:rsid w:val="004231D4"/>
    <w:rsid w:val="004231F1"/>
    <w:rsid w:val="00423400"/>
    <w:rsid w:val="004234E3"/>
    <w:rsid w:val="0042365B"/>
    <w:rsid w:val="00423763"/>
    <w:rsid w:val="004243F3"/>
    <w:rsid w:val="00424415"/>
    <w:rsid w:val="00424504"/>
    <w:rsid w:val="0042455C"/>
    <w:rsid w:val="00424590"/>
    <w:rsid w:val="004246B9"/>
    <w:rsid w:val="004248EB"/>
    <w:rsid w:val="004249F2"/>
    <w:rsid w:val="004251DB"/>
    <w:rsid w:val="00425279"/>
    <w:rsid w:val="004252C1"/>
    <w:rsid w:val="00425301"/>
    <w:rsid w:val="00425826"/>
    <w:rsid w:val="00425FA1"/>
    <w:rsid w:val="00426021"/>
    <w:rsid w:val="00426212"/>
    <w:rsid w:val="00426716"/>
    <w:rsid w:val="00426A55"/>
    <w:rsid w:val="00426E6B"/>
    <w:rsid w:val="004270BD"/>
    <w:rsid w:val="004273AC"/>
    <w:rsid w:val="00427436"/>
    <w:rsid w:val="00427B47"/>
    <w:rsid w:val="00427EA8"/>
    <w:rsid w:val="00427F9C"/>
    <w:rsid w:val="00427FC4"/>
    <w:rsid w:val="004303E5"/>
    <w:rsid w:val="00430532"/>
    <w:rsid w:val="004305F6"/>
    <w:rsid w:val="00431510"/>
    <w:rsid w:val="00431964"/>
    <w:rsid w:val="00431D05"/>
    <w:rsid w:val="00431F93"/>
    <w:rsid w:val="0043270A"/>
    <w:rsid w:val="004327B7"/>
    <w:rsid w:val="00432DCF"/>
    <w:rsid w:val="00432F94"/>
    <w:rsid w:val="004337E7"/>
    <w:rsid w:val="00433B91"/>
    <w:rsid w:val="00433B9D"/>
    <w:rsid w:val="00433C90"/>
    <w:rsid w:val="00433D44"/>
    <w:rsid w:val="00434050"/>
    <w:rsid w:val="00434553"/>
    <w:rsid w:val="00434580"/>
    <w:rsid w:val="00434A8F"/>
    <w:rsid w:val="00434E4C"/>
    <w:rsid w:val="0043522C"/>
    <w:rsid w:val="0043568B"/>
    <w:rsid w:val="0043618C"/>
    <w:rsid w:val="004361DB"/>
    <w:rsid w:val="004363B7"/>
    <w:rsid w:val="00436545"/>
    <w:rsid w:val="00436AC9"/>
    <w:rsid w:val="00436C46"/>
    <w:rsid w:val="00436F1C"/>
    <w:rsid w:val="00436F59"/>
    <w:rsid w:val="00436FE0"/>
    <w:rsid w:val="00437133"/>
    <w:rsid w:val="00437494"/>
    <w:rsid w:val="00437571"/>
    <w:rsid w:val="00437A4A"/>
    <w:rsid w:val="00437BA4"/>
    <w:rsid w:val="00437BED"/>
    <w:rsid w:val="00437E77"/>
    <w:rsid w:val="004400E0"/>
    <w:rsid w:val="004401A8"/>
    <w:rsid w:val="004405A6"/>
    <w:rsid w:val="004407C5"/>
    <w:rsid w:val="004408D0"/>
    <w:rsid w:val="00440A9C"/>
    <w:rsid w:val="00440ACE"/>
    <w:rsid w:val="00441022"/>
    <w:rsid w:val="004410C0"/>
    <w:rsid w:val="00441582"/>
    <w:rsid w:val="00441708"/>
    <w:rsid w:val="00441ABA"/>
    <w:rsid w:val="00441B98"/>
    <w:rsid w:val="00441ECA"/>
    <w:rsid w:val="00441FAF"/>
    <w:rsid w:val="0044204D"/>
    <w:rsid w:val="0044212B"/>
    <w:rsid w:val="00442241"/>
    <w:rsid w:val="00442622"/>
    <w:rsid w:val="00442AF4"/>
    <w:rsid w:val="00442B6F"/>
    <w:rsid w:val="00442CE0"/>
    <w:rsid w:val="004431F7"/>
    <w:rsid w:val="004438BF"/>
    <w:rsid w:val="00443AF3"/>
    <w:rsid w:val="00443B34"/>
    <w:rsid w:val="00443B9C"/>
    <w:rsid w:val="004441D5"/>
    <w:rsid w:val="004444E9"/>
    <w:rsid w:val="00444A0F"/>
    <w:rsid w:val="00444E6C"/>
    <w:rsid w:val="0044518C"/>
    <w:rsid w:val="004451AA"/>
    <w:rsid w:val="004453A8"/>
    <w:rsid w:val="004458AA"/>
    <w:rsid w:val="00445A23"/>
    <w:rsid w:val="00445F3A"/>
    <w:rsid w:val="0044619D"/>
    <w:rsid w:val="00446614"/>
    <w:rsid w:val="00446DD0"/>
    <w:rsid w:val="00447247"/>
    <w:rsid w:val="004473C8"/>
    <w:rsid w:val="00447497"/>
    <w:rsid w:val="00447727"/>
    <w:rsid w:val="00447814"/>
    <w:rsid w:val="00447C2A"/>
    <w:rsid w:val="00447FC1"/>
    <w:rsid w:val="0045026C"/>
    <w:rsid w:val="00450431"/>
    <w:rsid w:val="004505DD"/>
    <w:rsid w:val="00450832"/>
    <w:rsid w:val="00450D87"/>
    <w:rsid w:val="00451583"/>
    <w:rsid w:val="00451664"/>
    <w:rsid w:val="004517A5"/>
    <w:rsid w:val="00451F23"/>
    <w:rsid w:val="004525EA"/>
    <w:rsid w:val="0045266B"/>
    <w:rsid w:val="004527C9"/>
    <w:rsid w:val="004529E4"/>
    <w:rsid w:val="00452B49"/>
    <w:rsid w:val="00452E3F"/>
    <w:rsid w:val="00452E91"/>
    <w:rsid w:val="00452EC0"/>
    <w:rsid w:val="004534EC"/>
    <w:rsid w:val="004536B4"/>
    <w:rsid w:val="004536C6"/>
    <w:rsid w:val="00453AE3"/>
    <w:rsid w:val="00454367"/>
    <w:rsid w:val="004543CE"/>
    <w:rsid w:val="004544CD"/>
    <w:rsid w:val="00454723"/>
    <w:rsid w:val="0045490F"/>
    <w:rsid w:val="00454BCA"/>
    <w:rsid w:val="004550E4"/>
    <w:rsid w:val="004557BD"/>
    <w:rsid w:val="004559AD"/>
    <w:rsid w:val="00455D9A"/>
    <w:rsid w:val="00455FF5"/>
    <w:rsid w:val="004561A1"/>
    <w:rsid w:val="00456680"/>
    <w:rsid w:val="004568F3"/>
    <w:rsid w:val="00456954"/>
    <w:rsid w:val="00456F7B"/>
    <w:rsid w:val="004573D4"/>
    <w:rsid w:val="004576B9"/>
    <w:rsid w:val="0045775D"/>
    <w:rsid w:val="004578F8"/>
    <w:rsid w:val="00457A56"/>
    <w:rsid w:val="00457B7E"/>
    <w:rsid w:val="004602D1"/>
    <w:rsid w:val="00460668"/>
    <w:rsid w:val="004606C5"/>
    <w:rsid w:val="00460734"/>
    <w:rsid w:val="00460E36"/>
    <w:rsid w:val="00460FA0"/>
    <w:rsid w:val="00460FFE"/>
    <w:rsid w:val="004613BC"/>
    <w:rsid w:val="004617A5"/>
    <w:rsid w:val="0046185A"/>
    <w:rsid w:val="00461979"/>
    <w:rsid w:val="00461E49"/>
    <w:rsid w:val="00462101"/>
    <w:rsid w:val="0046219A"/>
    <w:rsid w:val="004621A4"/>
    <w:rsid w:val="00462637"/>
    <w:rsid w:val="004628EB"/>
    <w:rsid w:val="00462A45"/>
    <w:rsid w:val="00462ABF"/>
    <w:rsid w:val="00462DA2"/>
    <w:rsid w:val="00462F57"/>
    <w:rsid w:val="0046311A"/>
    <w:rsid w:val="00463353"/>
    <w:rsid w:val="004636D7"/>
    <w:rsid w:val="00463780"/>
    <w:rsid w:val="00463D00"/>
    <w:rsid w:val="00463D09"/>
    <w:rsid w:val="00463DAC"/>
    <w:rsid w:val="00463FF0"/>
    <w:rsid w:val="004641F4"/>
    <w:rsid w:val="00464208"/>
    <w:rsid w:val="004642D2"/>
    <w:rsid w:val="0046457B"/>
    <w:rsid w:val="0046524A"/>
    <w:rsid w:val="0046526B"/>
    <w:rsid w:val="00465443"/>
    <w:rsid w:val="00465B60"/>
    <w:rsid w:val="00465D65"/>
    <w:rsid w:val="00465DDF"/>
    <w:rsid w:val="00465ED6"/>
    <w:rsid w:val="0046610D"/>
    <w:rsid w:val="0046643B"/>
    <w:rsid w:val="004666E1"/>
    <w:rsid w:val="004668CE"/>
    <w:rsid w:val="004669E5"/>
    <w:rsid w:val="00466B8B"/>
    <w:rsid w:val="00466C0D"/>
    <w:rsid w:val="00466C51"/>
    <w:rsid w:val="0046760B"/>
    <w:rsid w:val="004676EA"/>
    <w:rsid w:val="0047025F"/>
    <w:rsid w:val="00470340"/>
    <w:rsid w:val="004705A9"/>
    <w:rsid w:val="00470DF7"/>
    <w:rsid w:val="00470F32"/>
    <w:rsid w:val="00471022"/>
    <w:rsid w:val="00471140"/>
    <w:rsid w:val="004717D2"/>
    <w:rsid w:val="00471A70"/>
    <w:rsid w:val="00471EE1"/>
    <w:rsid w:val="004724D3"/>
    <w:rsid w:val="0047273E"/>
    <w:rsid w:val="00472C49"/>
    <w:rsid w:val="00472DCC"/>
    <w:rsid w:val="00472F26"/>
    <w:rsid w:val="0047337A"/>
    <w:rsid w:val="0047342D"/>
    <w:rsid w:val="00473531"/>
    <w:rsid w:val="00473842"/>
    <w:rsid w:val="00473A5F"/>
    <w:rsid w:val="00473B44"/>
    <w:rsid w:val="00473E9B"/>
    <w:rsid w:val="0047403A"/>
    <w:rsid w:val="0047434A"/>
    <w:rsid w:val="0047451A"/>
    <w:rsid w:val="004745B7"/>
    <w:rsid w:val="004746CA"/>
    <w:rsid w:val="00474B89"/>
    <w:rsid w:val="00474DAA"/>
    <w:rsid w:val="004751F1"/>
    <w:rsid w:val="004753F2"/>
    <w:rsid w:val="00475710"/>
    <w:rsid w:val="004759A3"/>
    <w:rsid w:val="00475B0A"/>
    <w:rsid w:val="00475C3F"/>
    <w:rsid w:val="00476511"/>
    <w:rsid w:val="0047686D"/>
    <w:rsid w:val="004769ED"/>
    <w:rsid w:val="00476AFF"/>
    <w:rsid w:val="00476FDA"/>
    <w:rsid w:val="0047706D"/>
    <w:rsid w:val="00477331"/>
    <w:rsid w:val="00477352"/>
    <w:rsid w:val="0047764F"/>
    <w:rsid w:val="00477FC2"/>
    <w:rsid w:val="00477FDE"/>
    <w:rsid w:val="00480277"/>
    <w:rsid w:val="004808A2"/>
    <w:rsid w:val="00480FA0"/>
    <w:rsid w:val="00481269"/>
    <w:rsid w:val="00481339"/>
    <w:rsid w:val="00481644"/>
    <w:rsid w:val="00481A43"/>
    <w:rsid w:val="00481EEF"/>
    <w:rsid w:val="00481FE3"/>
    <w:rsid w:val="00482647"/>
    <w:rsid w:val="004827C3"/>
    <w:rsid w:val="00482984"/>
    <w:rsid w:val="00482BD1"/>
    <w:rsid w:val="00482C9C"/>
    <w:rsid w:val="00482F48"/>
    <w:rsid w:val="00484087"/>
    <w:rsid w:val="00484BD5"/>
    <w:rsid w:val="00484CD5"/>
    <w:rsid w:val="00484E17"/>
    <w:rsid w:val="00484EF3"/>
    <w:rsid w:val="0048532D"/>
    <w:rsid w:val="00485968"/>
    <w:rsid w:val="00485B38"/>
    <w:rsid w:val="00485EAA"/>
    <w:rsid w:val="00485EC8"/>
    <w:rsid w:val="00485F61"/>
    <w:rsid w:val="00485FB0"/>
    <w:rsid w:val="0048646B"/>
    <w:rsid w:val="0048651C"/>
    <w:rsid w:val="0048652A"/>
    <w:rsid w:val="00486741"/>
    <w:rsid w:val="00486854"/>
    <w:rsid w:val="00486D10"/>
    <w:rsid w:val="00487087"/>
    <w:rsid w:val="004873A0"/>
    <w:rsid w:val="00490495"/>
    <w:rsid w:val="00490527"/>
    <w:rsid w:val="0049090B"/>
    <w:rsid w:val="00490D34"/>
    <w:rsid w:val="00490E2B"/>
    <w:rsid w:val="00490E7E"/>
    <w:rsid w:val="0049116F"/>
    <w:rsid w:val="0049127B"/>
    <w:rsid w:val="004912E0"/>
    <w:rsid w:val="0049164B"/>
    <w:rsid w:val="004919F6"/>
    <w:rsid w:val="00492029"/>
    <w:rsid w:val="00492194"/>
    <w:rsid w:val="0049245D"/>
    <w:rsid w:val="00492487"/>
    <w:rsid w:val="0049274B"/>
    <w:rsid w:val="004927D9"/>
    <w:rsid w:val="00492B71"/>
    <w:rsid w:val="00492FE7"/>
    <w:rsid w:val="00493540"/>
    <w:rsid w:val="00493617"/>
    <w:rsid w:val="00493B16"/>
    <w:rsid w:val="004940E2"/>
    <w:rsid w:val="0049416B"/>
    <w:rsid w:val="0049456A"/>
    <w:rsid w:val="004945BB"/>
    <w:rsid w:val="00494790"/>
    <w:rsid w:val="004947EA"/>
    <w:rsid w:val="0049494A"/>
    <w:rsid w:val="00494975"/>
    <w:rsid w:val="00494CF6"/>
    <w:rsid w:val="00494DEB"/>
    <w:rsid w:val="00494E59"/>
    <w:rsid w:val="00494EB7"/>
    <w:rsid w:val="00494ECE"/>
    <w:rsid w:val="0049500A"/>
    <w:rsid w:val="00495F5B"/>
    <w:rsid w:val="00495F81"/>
    <w:rsid w:val="004961B4"/>
    <w:rsid w:val="00496334"/>
    <w:rsid w:val="00496534"/>
    <w:rsid w:val="00496754"/>
    <w:rsid w:val="004969AF"/>
    <w:rsid w:val="004974FA"/>
    <w:rsid w:val="00497B0B"/>
    <w:rsid w:val="004A02F4"/>
    <w:rsid w:val="004A0464"/>
    <w:rsid w:val="004A05E2"/>
    <w:rsid w:val="004A0706"/>
    <w:rsid w:val="004A07AF"/>
    <w:rsid w:val="004A09EA"/>
    <w:rsid w:val="004A0B2F"/>
    <w:rsid w:val="004A0B6D"/>
    <w:rsid w:val="004A0C26"/>
    <w:rsid w:val="004A1359"/>
    <w:rsid w:val="004A1E33"/>
    <w:rsid w:val="004A2320"/>
    <w:rsid w:val="004A25A7"/>
    <w:rsid w:val="004A27BE"/>
    <w:rsid w:val="004A2A52"/>
    <w:rsid w:val="004A3170"/>
    <w:rsid w:val="004A31AE"/>
    <w:rsid w:val="004A31DD"/>
    <w:rsid w:val="004A32BF"/>
    <w:rsid w:val="004A32EA"/>
    <w:rsid w:val="004A3545"/>
    <w:rsid w:val="004A362E"/>
    <w:rsid w:val="004A3E08"/>
    <w:rsid w:val="004A4004"/>
    <w:rsid w:val="004A415C"/>
    <w:rsid w:val="004A42E2"/>
    <w:rsid w:val="004A443C"/>
    <w:rsid w:val="004A47B0"/>
    <w:rsid w:val="004A4A16"/>
    <w:rsid w:val="004A4AA7"/>
    <w:rsid w:val="004A5538"/>
    <w:rsid w:val="004A5A12"/>
    <w:rsid w:val="004A5A87"/>
    <w:rsid w:val="004A5FA2"/>
    <w:rsid w:val="004A60AC"/>
    <w:rsid w:val="004A69C7"/>
    <w:rsid w:val="004A7394"/>
    <w:rsid w:val="004A740D"/>
    <w:rsid w:val="004A752E"/>
    <w:rsid w:val="004A75EB"/>
    <w:rsid w:val="004A794A"/>
    <w:rsid w:val="004A7B26"/>
    <w:rsid w:val="004A7DE9"/>
    <w:rsid w:val="004B0277"/>
    <w:rsid w:val="004B0313"/>
    <w:rsid w:val="004B0541"/>
    <w:rsid w:val="004B05DD"/>
    <w:rsid w:val="004B06E4"/>
    <w:rsid w:val="004B0F3F"/>
    <w:rsid w:val="004B1004"/>
    <w:rsid w:val="004B1BA0"/>
    <w:rsid w:val="004B2542"/>
    <w:rsid w:val="004B25A8"/>
    <w:rsid w:val="004B2703"/>
    <w:rsid w:val="004B2C75"/>
    <w:rsid w:val="004B3C36"/>
    <w:rsid w:val="004B3C5A"/>
    <w:rsid w:val="004B4093"/>
    <w:rsid w:val="004B4313"/>
    <w:rsid w:val="004B4577"/>
    <w:rsid w:val="004B45DF"/>
    <w:rsid w:val="004B45FD"/>
    <w:rsid w:val="004B4BF9"/>
    <w:rsid w:val="004B4C34"/>
    <w:rsid w:val="004B56F5"/>
    <w:rsid w:val="004B5778"/>
    <w:rsid w:val="004B5A4D"/>
    <w:rsid w:val="004B5C3C"/>
    <w:rsid w:val="004B5F0A"/>
    <w:rsid w:val="004B5F4E"/>
    <w:rsid w:val="004B5FED"/>
    <w:rsid w:val="004B62F6"/>
    <w:rsid w:val="004B6388"/>
    <w:rsid w:val="004B680D"/>
    <w:rsid w:val="004B6DA0"/>
    <w:rsid w:val="004B70C7"/>
    <w:rsid w:val="004B746E"/>
    <w:rsid w:val="004B7487"/>
    <w:rsid w:val="004B7762"/>
    <w:rsid w:val="004B7F7F"/>
    <w:rsid w:val="004B7FB2"/>
    <w:rsid w:val="004C00E0"/>
    <w:rsid w:val="004C0202"/>
    <w:rsid w:val="004C02EC"/>
    <w:rsid w:val="004C061A"/>
    <w:rsid w:val="004C0AC1"/>
    <w:rsid w:val="004C0C49"/>
    <w:rsid w:val="004C0D1C"/>
    <w:rsid w:val="004C0FCC"/>
    <w:rsid w:val="004C1486"/>
    <w:rsid w:val="004C15EC"/>
    <w:rsid w:val="004C17AE"/>
    <w:rsid w:val="004C1917"/>
    <w:rsid w:val="004C1D47"/>
    <w:rsid w:val="004C1DE5"/>
    <w:rsid w:val="004C1F34"/>
    <w:rsid w:val="004C1FD8"/>
    <w:rsid w:val="004C2457"/>
    <w:rsid w:val="004C24DA"/>
    <w:rsid w:val="004C25A7"/>
    <w:rsid w:val="004C2F93"/>
    <w:rsid w:val="004C3AD6"/>
    <w:rsid w:val="004C3C7B"/>
    <w:rsid w:val="004C3D26"/>
    <w:rsid w:val="004C4715"/>
    <w:rsid w:val="004C4779"/>
    <w:rsid w:val="004C47C7"/>
    <w:rsid w:val="004C4EFE"/>
    <w:rsid w:val="004C4F5E"/>
    <w:rsid w:val="004C5004"/>
    <w:rsid w:val="004C51D5"/>
    <w:rsid w:val="004C57A7"/>
    <w:rsid w:val="004C6110"/>
    <w:rsid w:val="004C6351"/>
    <w:rsid w:val="004C65D0"/>
    <w:rsid w:val="004C6669"/>
    <w:rsid w:val="004C6BB9"/>
    <w:rsid w:val="004C6E25"/>
    <w:rsid w:val="004C6E62"/>
    <w:rsid w:val="004C6F48"/>
    <w:rsid w:val="004C71D7"/>
    <w:rsid w:val="004C772F"/>
    <w:rsid w:val="004C7812"/>
    <w:rsid w:val="004C781D"/>
    <w:rsid w:val="004C7AEB"/>
    <w:rsid w:val="004C7B4B"/>
    <w:rsid w:val="004D023C"/>
    <w:rsid w:val="004D089F"/>
    <w:rsid w:val="004D0A78"/>
    <w:rsid w:val="004D0E23"/>
    <w:rsid w:val="004D0F6B"/>
    <w:rsid w:val="004D10BF"/>
    <w:rsid w:val="004D11DA"/>
    <w:rsid w:val="004D16C5"/>
    <w:rsid w:val="004D17E2"/>
    <w:rsid w:val="004D1B2F"/>
    <w:rsid w:val="004D28F6"/>
    <w:rsid w:val="004D306C"/>
    <w:rsid w:val="004D30E5"/>
    <w:rsid w:val="004D318C"/>
    <w:rsid w:val="004D31A3"/>
    <w:rsid w:val="004D3441"/>
    <w:rsid w:val="004D358A"/>
    <w:rsid w:val="004D379D"/>
    <w:rsid w:val="004D40EA"/>
    <w:rsid w:val="004D43CE"/>
    <w:rsid w:val="004D4850"/>
    <w:rsid w:val="004D4C7F"/>
    <w:rsid w:val="004D4D34"/>
    <w:rsid w:val="004D4ED0"/>
    <w:rsid w:val="004D5090"/>
    <w:rsid w:val="004D5155"/>
    <w:rsid w:val="004D56DF"/>
    <w:rsid w:val="004D594E"/>
    <w:rsid w:val="004D5CBD"/>
    <w:rsid w:val="004D6517"/>
    <w:rsid w:val="004D686D"/>
    <w:rsid w:val="004D6909"/>
    <w:rsid w:val="004D6995"/>
    <w:rsid w:val="004D6A0F"/>
    <w:rsid w:val="004D6AF1"/>
    <w:rsid w:val="004D6CC8"/>
    <w:rsid w:val="004D6DB7"/>
    <w:rsid w:val="004D6E3D"/>
    <w:rsid w:val="004D70F5"/>
    <w:rsid w:val="004D7237"/>
    <w:rsid w:val="004D741D"/>
    <w:rsid w:val="004D76DC"/>
    <w:rsid w:val="004E0368"/>
    <w:rsid w:val="004E078D"/>
    <w:rsid w:val="004E08EE"/>
    <w:rsid w:val="004E0EBE"/>
    <w:rsid w:val="004E11D2"/>
    <w:rsid w:val="004E1454"/>
    <w:rsid w:val="004E14FB"/>
    <w:rsid w:val="004E166A"/>
    <w:rsid w:val="004E16BA"/>
    <w:rsid w:val="004E1702"/>
    <w:rsid w:val="004E18D0"/>
    <w:rsid w:val="004E1ABA"/>
    <w:rsid w:val="004E1C79"/>
    <w:rsid w:val="004E1E39"/>
    <w:rsid w:val="004E229D"/>
    <w:rsid w:val="004E25CC"/>
    <w:rsid w:val="004E284C"/>
    <w:rsid w:val="004E2909"/>
    <w:rsid w:val="004E2D4C"/>
    <w:rsid w:val="004E2DF9"/>
    <w:rsid w:val="004E3107"/>
    <w:rsid w:val="004E3477"/>
    <w:rsid w:val="004E3620"/>
    <w:rsid w:val="004E3B06"/>
    <w:rsid w:val="004E3B32"/>
    <w:rsid w:val="004E3B38"/>
    <w:rsid w:val="004E3C1A"/>
    <w:rsid w:val="004E42B2"/>
    <w:rsid w:val="004E43B2"/>
    <w:rsid w:val="004E44CE"/>
    <w:rsid w:val="004E44D1"/>
    <w:rsid w:val="004E478D"/>
    <w:rsid w:val="004E4845"/>
    <w:rsid w:val="004E4881"/>
    <w:rsid w:val="004E4D38"/>
    <w:rsid w:val="004E4F1A"/>
    <w:rsid w:val="004E51F3"/>
    <w:rsid w:val="004E531E"/>
    <w:rsid w:val="004E5651"/>
    <w:rsid w:val="004E569B"/>
    <w:rsid w:val="004E59C2"/>
    <w:rsid w:val="004E5ADA"/>
    <w:rsid w:val="004E5C05"/>
    <w:rsid w:val="004E5CD7"/>
    <w:rsid w:val="004E60D4"/>
    <w:rsid w:val="004E62A2"/>
    <w:rsid w:val="004E671B"/>
    <w:rsid w:val="004E69A8"/>
    <w:rsid w:val="004E7754"/>
    <w:rsid w:val="004E7CBB"/>
    <w:rsid w:val="004E7E39"/>
    <w:rsid w:val="004F0156"/>
    <w:rsid w:val="004F0370"/>
    <w:rsid w:val="004F0B2F"/>
    <w:rsid w:val="004F0D26"/>
    <w:rsid w:val="004F0D4A"/>
    <w:rsid w:val="004F15D8"/>
    <w:rsid w:val="004F1716"/>
    <w:rsid w:val="004F181A"/>
    <w:rsid w:val="004F1F78"/>
    <w:rsid w:val="004F2998"/>
    <w:rsid w:val="004F2CD6"/>
    <w:rsid w:val="004F3232"/>
    <w:rsid w:val="004F369C"/>
    <w:rsid w:val="004F36D5"/>
    <w:rsid w:val="004F3CC0"/>
    <w:rsid w:val="004F3FFD"/>
    <w:rsid w:val="004F4152"/>
    <w:rsid w:val="004F422D"/>
    <w:rsid w:val="004F456A"/>
    <w:rsid w:val="004F4C04"/>
    <w:rsid w:val="004F5A9C"/>
    <w:rsid w:val="004F5DC3"/>
    <w:rsid w:val="004F5F21"/>
    <w:rsid w:val="004F5F2C"/>
    <w:rsid w:val="004F5F86"/>
    <w:rsid w:val="004F5FC5"/>
    <w:rsid w:val="004F6279"/>
    <w:rsid w:val="004F6465"/>
    <w:rsid w:val="004F6774"/>
    <w:rsid w:val="004F6A9A"/>
    <w:rsid w:val="004F6ADF"/>
    <w:rsid w:val="004F7169"/>
    <w:rsid w:val="004F7178"/>
    <w:rsid w:val="004F723A"/>
    <w:rsid w:val="004F73AB"/>
    <w:rsid w:val="004F73B9"/>
    <w:rsid w:val="004F75E4"/>
    <w:rsid w:val="004F792C"/>
    <w:rsid w:val="004F7996"/>
    <w:rsid w:val="004F79C0"/>
    <w:rsid w:val="004F7AB3"/>
    <w:rsid w:val="004F7D5C"/>
    <w:rsid w:val="004F7F72"/>
    <w:rsid w:val="005006A0"/>
    <w:rsid w:val="005008F4"/>
    <w:rsid w:val="005008F7"/>
    <w:rsid w:val="00500BA3"/>
    <w:rsid w:val="00500C07"/>
    <w:rsid w:val="00500DCC"/>
    <w:rsid w:val="005011F0"/>
    <w:rsid w:val="0050121E"/>
    <w:rsid w:val="005017F7"/>
    <w:rsid w:val="0050195D"/>
    <w:rsid w:val="00501BA0"/>
    <w:rsid w:val="00501BCB"/>
    <w:rsid w:val="00501CD1"/>
    <w:rsid w:val="00502155"/>
    <w:rsid w:val="005024FF"/>
    <w:rsid w:val="00502D52"/>
    <w:rsid w:val="00502EB2"/>
    <w:rsid w:val="00503103"/>
    <w:rsid w:val="0050321B"/>
    <w:rsid w:val="005034A1"/>
    <w:rsid w:val="00503553"/>
    <w:rsid w:val="005035B3"/>
    <w:rsid w:val="005036FC"/>
    <w:rsid w:val="00503A3F"/>
    <w:rsid w:val="00503B7D"/>
    <w:rsid w:val="00504519"/>
    <w:rsid w:val="00504578"/>
    <w:rsid w:val="00504747"/>
    <w:rsid w:val="00504BA9"/>
    <w:rsid w:val="00505652"/>
    <w:rsid w:val="00505978"/>
    <w:rsid w:val="00505AA9"/>
    <w:rsid w:val="00505C97"/>
    <w:rsid w:val="005061C7"/>
    <w:rsid w:val="005066E0"/>
    <w:rsid w:val="00506B6E"/>
    <w:rsid w:val="00506F49"/>
    <w:rsid w:val="005071C5"/>
    <w:rsid w:val="00507532"/>
    <w:rsid w:val="0050756F"/>
    <w:rsid w:val="005075B2"/>
    <w:rsid w:val="005102CF"/>
    <w:rsid w:val="00510646"/>
    <w:rsid w:val="005108F1"/>
    <w:rsid w:val="00510ED0"/>
    <w:rsid w:val="00511174"/>
    <w:rsid w:val="005112EA"/>
    <w:rsid w:val="005116B5"/>
    <w:rsid w:val="00511BBF"/>
    <w:rsid w:val="00511D46"/>
    <w:rsid w:val="00512922"/>
    <w:rsid w:val="00512F5C"/>
    <w:rsid w:val="00513A17"/>
    <w:rsid w:val="00513DC2"/>
    <w:rsid w:val="00513E04"/>
    <w:rsid w:val="00514185"/>
    <w:rsid w:val="005145AE"/>
    <w:rsid w:val="005147AC"/>
    <w:rsid w:val="005148DB"/>
    <w:rsid w:val="00514A07"/>
    <w:rsid w:val="00515907"/>
    <w:rsid w:val="00515AFF"/>
    <w:rsid w:val="00515B91"/>
    <w:rsid w:val="00515D37"/>
    <w:rsid w:val="005161AA"/>
    <w:rsid w:val="005166BA"/>
    <w:rsid w:val="00516ADD"/>
    <w:rsid w:val="00516FE0"/>
    <w:rsid w:val="00517635"/>
    <w:rsid w:val="00517DE3"/>
    <w:rsid w:val="00517F0B"/>
    <w:rsid w:val="005201B9"/>
    <w:rsid w:val="00520235"/>
    <w:rsid w:val="005203A0"/>
    <w:rsid w:val="005203EF"/>
    <w:rsid w:val="0052048B"/>
    <w:rsid w:val="005205E6"/>
    <w:rsid w:val="00520D9C"/>
    <w:rsid w:val="00520EEE"/>
    <w:rsid w:val="005211AF"/>
    <w:rsid w:val="00521743"/>
    <w:rsid w:val="00521D7F"/>
    <w:rsid w:val="00521FA6"/>
    <w:rsid w:val="00521FB7"/>
    <w:rsid w:val="00522291"/>
    <w:rsid w:val="00522916"/>
    <w:rsid w:val="00522AD1"/>
    <w:rsid w:val="00522B0A"/>
    <w:rsid w:val="00522B46"/>
    <w:rsid w:val="00522D6A"/>
    <w:rsid w:val="0052324E"/>
    <w:rsid w:val="00523434"/>
    <w:rsid w:val="00523A97"/>
    <w:rsid w:val="00523AAE"/>
    <w:rsid w:val="00524690"/>
    <w:rsid w:val="00524DAB"/>
    <w:rsid w:val="005253C7"/>
    <w:rsid w:val="0052544B"/>
    <w:rsid w:val="00525470"/>
    <w:rsid w:val="00525556"/>
    <w:rsid w:val="00525B7C"/>
    <w:rsid w:val="00525DF0"/>
    <w:rsid w:val="00525ED5"/>
    <w:rsid w:val="005260C6"/>
    <w:rsid w:val="005261BC"/>
    <w:rsid w:val="005264C9"/>
    <w:rsid w:val="005265E7"/>
    <w:rsid w:val="00526672"/>
    <w:rsid w:val="00526BC5"/>
    <w:rsid w:val="00526DFD"/>
    <w:rsid w:val="00526FB4"/>
    <w:rsid w:val="005271BA"/>
    <w:rsid w:val="0052756C"/>
    <w:rsid w:val="00527705"/>
    <w:rsid w:val="00527946"/>
    <w:rsid w:val="005279F6"/>
    <w:rsid w:val="00527BE8"/>
    <w:rsid w:val="00527D60"/>
    <w:rsid w:val="00527E56"/>
    <w:rsid w:val="00527EEC"/>
    <w:rsid w:val="00527FF5"/>
    <w:rsid w:val="00530030"/>
    <w:rsid w:val="00530593"/>
    <w:rsid w:val="0053068C"/>
    <w:rsid w:val="005306AD"/>
    <w:rsid w:val="00530737"/>
    <w:rsid w:val="00530C85"/>
    <w:rsid w:val="005312F4"/>
    <w:rsid w:val="00531315"/>
    <w:rsid w:val="005314C4"/>
    <w:rsid w:val="005315EF"/>
    <w:rsid w:val="0053161D"/>
    <w:rsid w:val="0053185E"/>
    <w:rsid w:val="005318F0"/>
    <w:rsid w:val="005319F4"/>
    <w:rsid w:val="00531BAA"/>
    <w:rsid w:val="00531C1D"/>
    <w:rsid w:val="00531DB6"/>
    <w:rsid w:val="00531FD5"/>
    <w:rsid w:val="0053251A"/>
    <w:rsid w:val="00532652"/>
    <w:rsid w:val="00532775"/>
    <w:rsid w:val="00532A8E"/>
    <w:rsid w:val="00532A9E"/>
    <w:rsid w:val="00532CF2"/>
    <w:rsid w:val="00532E21"/>
    <w:rsid w:val="00532F8A"/>
    <w:rsid w:val="00533041"/>
    <w:rsid w:val="005332E4"/>
    <w:rsid w:val="005339E5"/>
    <w:rsid w:val="005339EB"/>
    <w:rsid w:val="00533EF2"/>
    <w:rsid w:val="00533F05"/>
    <w:rsid w:val="00534020"/>
    <w:rsid w:val="00534FB7"/>
    <w:rsid w:val="00534FEF"/>
    <w:rsid w:val="005358CB"/>
    <w:rsid w:val="00535A58"/>
    <w:rsid w:val="00535DC4"/>
    <w:rsid w:val="005365BF"/>
    <w:rsid w:val="00536A3C"/>
    <w:rsid w:val="00536B34"/>
    <w:rsid w:val="00536E10"/>
    <w:rsid w:val="00537296"/>
    <w:rsid w:val="005372F5"/>
    <w:rsid w:val="00537B90"/>
    <w:rsid w:val="00537D06"/>
    <w:rsid w:val="00537DAB"/>
    <w:rsid w:val="005400E0"/>
    <w:rsid w:val="005400E3"/>
    <w:rsid w:val="00540314"/>
    <w:rsid w:val="005403D8"/>
    <w:rsid w:val="0054099B"/>
    <w:rsid w:val="00540A57"/>
    <w:rsid w:val="00540B6E"/>
    <w:rsid w:val="005412E4"/>
    <w:rsid w:val="005413FF"/>
    <w:rsid w:val="0054148C"/>
    <w:rsid w:val="00541572"/>
    <w:rsid w:val="00541588"/>
    <w:rsid w:val="005415D2"/>
    <w:rsid w:val="00541731"/>
    <w:rsid w:val="00541D00"/>
    <w:rsid w:val="00542035"/>
    <w:rsid w:val="0054208B"/>
    <w:rsid w:val="005420CB"/>
    <w:rsid w:val="00542396"/>
    <w:rsid w:val="005427E2"/>
    <w:rsid w:val="0054294C"/>
    <w:rsid w:val="00542B06"/>
    <w:rsid w:val="00542CBB"/>
    <w:rsid w:val="00542E17"/>
    <w:rsid w:val="0054305C"/>
    <w:rsid w:val="00543891"/>
    <w:rsid w:val="005438F5"/>
    <w:rsid w:val="00543B84"/>
    <w:rsid w:val="00543B8E"/>
    <w:rsid w:val="00543CB6"/>
    <w:rsid w:val="00543F12"/>
    <w:rsid w:val="00543FC3"/>
    <w:rsid w:val="005443CD"/>
    <w:rsid w:val="00544639"/>
    <w:rsid w:val="005446EC"/>
    <w:rsid w:val="0054470A"/>
    <w:rsid w:val="005449FE"/>
    <w:rsid w:val="00544A20"/>
    <w:rsid w:val="00545023"/>
    <w:rsid w:val="00545262"/>
    <w:rsid w:val="005454D2"/>
    <w:rsid w:val="005454FE"/>
    <w:rsid w:val="005457D5"/>
    <w:rsid w:val="00545D70"/>
    <w:rsid w:val="00545D91"/>
    <w:rsid w:val="00545F90"/>
    <w:rsid w:val="00545FAD"/>
    <w:rsid w:val="005460D4"/>
    <w:rsid w:val="00546195"/>
    <w:rsid w:val="00546CF4"/>
    <w:rsid w:val="00546D0A"/>
    <w:rsid w:val="00546F73"/>
    <w:rsid w:val="005470AB"/>
    <w:rsid w:val="0054752B"/>
    <w:rsid w:val="0054793D"/>
    <w:rsid w:val="00547AEE"/>
    <w:rsid w:val="00547D7D"/>
    <w:rsid w:val="00550248"/>
    <w:rsid w:val="00550719"/>
    <w:rsid w:val="005507A2"/>
    <w:rsid w:val="00550B8E"/>
    <w:rsid w:val="00550E24"/>
    <w:rsid w:val="00551168"/>
    <w:rsid w:val="00551629"/>
    <w:rsid w:val="00551D03"/>
    <w:rsid w:val="00551DB4"/>
    <w:rsid w:val="00552415"/>
    <w:rsid w:val="00552533"/>
    <w:rsid w:val="00552603"/>
    <w:rsid w:val="00552649"/>
    <w:rsid w:val="0055270D"/>
    <w:rsid w:val="00552B69"/>
    <w:rsid w:val="00552DDA"/>
    <w:rsid w:val="00552F35"/>
    <w:rsid w:val="00552F47"/>
    <w:rsid w:val="00552F94"/>
    <w:rsid w:val="00553239"/>
    <w:rsid w:val="0055363F"/>
    <w:rsid w:val="0055404D"/>
    <w:rsid w:val="005541D7"/>
    <w:rsid w:val="005543B1"/>
    <w:rsid w:val="005547AC"/>
    <w:rsid w:val="0055480C"/>
    <w:rsid w:val="0055496A"/>
    <w:rsid w:val="00554BDC"/>
    <w:rsid w:val="00554D42"/>
    <w:rsid w:val="00554DD4"/>
    <w:rsid w:val="005551D7"/>
    <w:rsid w:val="00555594"/>
    <w:rsid w:val="005555BC"/>
    <w:rsid w:val="0055594C"/>
    <w:rsid w:val="00555A58"/>
    <w:rsid w:val="00555C69"/>
    <w:rsid w:val="00555D7C"/>
    <w:rsid w:val="00556168"/>
    <w:rsid w:val="005567C9"/>
    <w:rsid w:val="005567E1"/>
    <w:rsid w:val="00557A8C"/>
    <w:rsid w:val="00557D01"/>
    <w:rsid w:val="00557D7A"/>
    <w:rsid w:val="00560531"/>
    <w:rsid w:val="00560625"/>
    <w:rsid w:val="00560AAA"/>
    <w:rsid w:val="00560C80"/>
    <w:rsid w:val="0056113C"/>
    <w:rsid w:val="005611C9"/>
    <w:rsid w:val="00561276"/>
    <w:rsid w:val="005612A8"/>
    <w:rsid w:val="005614AA"/>
    <w:rsid w:val="00562144"/>
    <w:rsid w:val="0056233A"/>
    <w:rsid w:val="005626D0"/>
    <w:rsid w:val="00562B9E"/>
    <w:rsid w:val="005631BD"/>
    <w:rsid w:val="005633F8"/>
    <w:rsid w:val="005638B0"/>
    <w:rsid w:val="00563910"/>
    <w:rsid w:val="0056393B"/>
    <w:rsid w:val="005639C1"/>
    <w:rsid w:val="00563C13"/>
    <w:rsid w:val="00564099"/>
    <w:rsid w:val="00564136"/>
    <w:rsid w:val="00564286"/>
    <w:rsid w:val="00564812"/>
    <w:rsid w:val="0056483C"/>
    <w:rsid w:val="005648CF"/>
    <w:rsid w:val="00564ED2"/>
    <w:rsid w:val="005650A0"/>
    <w:rsid w:val="005650B6"/>
    <w:rsid w:val="00565904"/>
    <w:rsid w:val="005659EC"/>
    <w:rsid w:val="00565B3D"/>
    <w:rsid w:val="00565F57"/>
    <w:rsid w:val="00566190"/>
    <w:rsid w:val="00566743"/>
    <w:rsid w:val="005669E3"/>
    <w:rsid w:val="00566AE8"/>
    <w:rsid w:val="00566E32"/>
    <w:rsid w:val="00566FCD"/>
    <w:rsid w:val="00566FF7"/>
    <w:rsid w:val="005673B8"/>
    <w:rsid w:val="005673BD"/>
    <w:rsid w:val="00567788"/>
    <w:rsid w:val="005678C6"/>
    <w:rsid w:val="00567A37"/>
    <w:rsid w:val="00567C9D"/>
    <w:rsid w:val="00567E2A"/>
    <w:rsid w:val="00567FC3"/>
    <w:rsid w:val="00570547"/>
    <w:rsid w:val="00570889"/>
    <w:rsid w:val="00570A7B"/>
    <w:rsid w:val="00570EA5"/>
    <w:rsid w:val="00570F9D"/>
    <w:rsid w:val="005713A3"/>
    <w:rsid w:val="005713C2"/>
    <w:rsid w:val="00571A78"/>
    <w:rsid w:val="00571C66"/>
    <w:rsid w:val="0057262B"/>
    <w:rsid w:val="0057279B"/>
    <w:rsid w:val="005727B8"/>
    <w:rsid w:val="0057280B"/>
    <w:rsid w:val="0057288B"/>
    <w:rsid w:val="00572C7C"/>
    <w:rsid w:val="00573136"/>
    <w:rsid w:val="00573138"/>
    <w:rsid w:val="00573302"/>
    <w:rsid w:val="0057339C"/>
    <w:rsid w:val="00573808"/>
    <w:rsid w:val="00573EA5"/>
    <w:rsid w:val="00573EFD"/>
    <w:rsid w:val="00573F15"/>
    <w:rsid w:val="00574112"/>
    <w:rsid w:val="005745AC"/>
    <w:rsid w:val="005749A3"/>
    <w:rsid w:val="00574F89"/>
    <w:rsid w:val="005753F1"/>
    <w:rsid w:val="00575758"/>
    <w:rsid w:val="00575BC5"/>
    <w:rsid w:val="00575BF5"/>
    <w:rsid w:val="00575CE4"/>
    <w:rsid w:val="00576044"/>
    <w:rsid w:val="00576295"/>
    <w:rsid w:val="005763AC"/>
    <w:rsid w:val="0057662F"/>
    <w:rsid w:val="005766C1"/>
    <w:rsid w:val="0057699A"/>
    <w:rsid w:val="00576E70"/>
    <w:rsid w:val="0057725F"/>
    <w:rsid w:val="00577373"/>
    <w:rsid w:val="0057745F"/>
    <w:rsid w:val="00577617"/>
    <w:rsid w:val="005777D3"/>
    <w:rsid w:val="00577B87"/>
    <w:rsid w:val="00577C32"/>
    <w:rsid w:val="00577C45"/>
    <w:rsid w:val="00577CF7"/>
    <w:rsid w:val="005802B0"/>
    <w:rsid w:val="005804E5"/>
    <w:rsid w:val="00580ABE"/>
    <w:rsid w:val="00580EFB"/>
    <w:rsid w:val="00580FBE"/>
    <w:rsid w:val="00581140"/>
    <w:rsid w:val="00581A68"/>
    <w:rsid w:val="00581BC6"/>
    <w:rsid w:val="00581CAD"/>
    <w:rsid w:val="00581F53"/>
    <w:rsid w:val="0058282D"/>
    <w:rsid w:val="00582833"/>
    <w:rsid w:val="005828A3"/>
    <w:rsid w:val="00582B97"/>
    <w:rsid w:val="0058312B"/>
    <w:rsid w:val="00583199"/>
    <w:rsid w:val="005831A8"/>
    <w:rsid w:val="005831FA"/>
    <w:rsid w:val="00583219"/>
    <w:rsid w:val="0058360E"/>
    <w:rsid w:val="005836AE"/>
    <w:rsid w:val="0058382D"/>
    <w:rsid w:val="005838CE"/>
    <w:rsid w:val="00583BC8"/>
    <w:rsid w:val="00583BCA"/>
    <w:rsid w:val="00583ED5"/>
    <w:rsid w:val="005840DB"/>
    <w:rsid w:val="00584268"/>
    <w:rsid w:val="005843F7"/>
    <w:rsid w:val="005846A4"/>
    <w:rsid w:val="005848F7"/>
    <w:rsid w:val="00584B01"/>
    <w:rsid w:val="00584B75"/>
    <w:rsid w:val="00584BEA"/>
    <w:rsid w:val="00584F6F"/>
    <w:rsid w:val="00584FDC"/>
    <w:rsid w:val="00585661"/>
    <w:rsid w:val="005856EC"/>
    <w:rsid w:val="00585BD2"/>
    <w:rsid w:val="005861D3"/>
    <w:rsid w:val="0058644E"/>
    <w:rsid w:val="00586848"/>
    <w:rsid w:val="00586EEA"/>
    <w:rsid w:val="0058706B"/>
    <w:rsid w:val="00587211"/>
    <w:rsid w:val="00587227"/>
    <w:rsid w:val="0058732E"/>
    <w:rsid w:val="00587517"/>
    <w:rsid w:val="0058757A"/>
    <w:rsid w:val="0058773C"/>
    <w:rsid w:val="00587A7F"/>
    <w:rsid w:val="00587CAD"/>
    <w:rsid w:val="00587E91"/>
    <w:rsid w:val="005903CD"/>
    <w:rsid w:val="0059064B"/>
    <w:rsid w:val="005908D7"/>
    <w:rsid w:val="00590B0A"/>
    <w:rsid w:val="00590C65"/>
    <w:rsid w:val="00590E13"/>
    <w:rsid w:val="00590F73"/>
    <w:rsid w:val="00590F9E"/>
    <w:rsid w:val="005912AA"/>
    <w:rsid w:val="00591350"/>
    <w:rsid w:val="005913AD"/>
    <w:rsid w:val="0059142A"/>
    <w:rsid w:val="00591496"/>
    <w:rsid w:val="0059166A"/>
    <w:rsid w:val="005917AE"/>
    <w:rsid w:val="005917C0"/>
    <w:rsid w:val="005918B7"/>
    <w:rsid w:val="00591C72"/>
    <w:rsid w:val="00591F08"/>
    <w:rsid w:val="005923EE"/>
    <w:rsid w:val="00592599"/>
    <w:rsid w:val="0059274B"/>
    <w:rsid w:val="00592AE6"/>
    <w:rsid w:val="00592E44"/>
    <w:rsid w:val="0059395D"/>
    <w:rsid w:val="00593AB9"/>
    <w:rsid w:val="005943CA"/>
    <w:rsid w:val="00594841"/>
    <w:rsid w:val="00594A36"/>
    <w:rsid w:val="00594AEB"/>
    <w:rsid w:val="00594BDA"/>
    <w:rsid w:val="00594CC1"/>
    <w:rsid w:val="005950D9"/>
    <w:rsid w:val="005952DE"/>
    <w:rsid w:val="005954F3"/>
    <w:rsid w:val="005958E1"/>
    <w:rsid w:val="005959F1"/>
    <w:rsid w:val="00595B2A"/>
    <w:rsid w:val="00595D0A"/>
    <w:rsid w:val="00595EF3"/>
    <w:rsid w:val="00596184"/>
    <w:rsid w:val="00596872"/>
    <w:rsid w:val="00596DA1"/>
    <w:rsid w:val="00596F6E"/>
    <w:rsid w:val="0059707D"/>
    <w:rsid w:val="00597182"/>
    <w:rsid w:val="00597241"/>
    <w:rsid w:val="0059745A"/>
    <w:rsid w:val="00597BA3"/>
    <w:rsid w:val="00597C8A"/>
    <w:rsid w:val="00597F3F"/>
    <w:rsid w:val="005A053C"/>
    <w:rsid w:val="005A0735"/>
    <w:rsid w:val="005A0A9A"/>
    <w:rsid w:val="005A1535"/>
    <w:rsid w:val="005A1DEC"/>
    <w:rsid w:val="005A1EB4"/>
    <w:rsid w:val="005A23FC"/>
    <w:rsid w:val="005A2418"/>
    <w:rsid w:val="005A2811"/>
    <w:rsid w:val="005A2A91"/>
    <w:rsid w:val="005A2E33"/>
    <w:rsid w:val="005A2F74"/>
    <w:rsid w:val="005A313A"/>
    <w:rsid w:val="005A317F"/>
    <w:rsid w:val="005A31D6"/>
    <w:rsid w:val="005A3409"/>
    <w:rsid w:val="005A362E"/>
    <w:rsid w:val="005A3636"/>
    <w:rsid w:val="005A36E8"/>
    <w:rsid w:val="005A3945"/>
    <w:rsid w:val="005A3ECE"/>
    <w:rsid w:val="005A3EFA"/>
    <w:rsid w:val="005A417A"/>
    <w:rsid w:val="005A43FC"/>
    <w:rsid w:val="005A44A2"/>
    <w:rsid w:val="005A4F1D"/>
    <w:rsid w:val="005A50BC"/>
    <w:rsid w:val="005A559B"/>
    <w:rsid w:val="005A56B8"/>
    <w:rsid w:val="005A5ABC"/>
    <w:rsid w:val="005A5CB0"/>
    <w:rsid w:val="005A66EA"/>
    <w:rsid w:val="005A6BF2"/>
    <w:rsid w:val="005A6D00"/>
    <w:rsid w:val="005A7035"/>
    <w:rsid w:val="005A74A9"/>
    <w:rsid w:val="005A74C6"/>
    <w:rsid w:val="005A7810"/>
    <w:rsid w:val="005A7974"/>
    <w:rsid w:val="005A7B6B"/>
    <w:rsid w:val="005A7D1F"/>
    <w:rsid w:val="005B0051"/>
    <w:rsid w:val="005B009A"/>
    <w:rsid w:val="005B019D"/>
    <w:rsid w:val="005B0228"/>
    <w:rsid w:val="005B026F"/>
    <w:rsid w:val="005B0272"/>
    <w:rsid w:val="005B063D"/>
    <w:rsid w:val="005B0BCB"/>
    <w:rsid w:val="005B0CA3"/>
    <w:rsid w:val="005B0EFA"/>
    <w:rsid w:val="005B11FA"/>
    <w:rsid w:val="005B13E8"/>
    <w:rsid w:val="005B14EE"/>
    <w:rsid w:val="005B153B"/>
    <w:rsid w:val="005B1A6E"/>
    <w:rsid w:val="005B202F"/>
    <w:rsid w:val="005B23D4"/>
    <w:rsid w:val="005B2767"/>
    <w:rsid w:val="005B2C74"/>
    <w:rsid w:val="005B2D74"/>
    <w:rsid w:val="005B30FF"/>
    <w:rsid w:val="005B34BA"/>
    <w:rsid w:val="005B34D4"/>
    <w:rsid w:val="005B3A24"/>
    <w:rsid w:val="005B3D51"/>
    <w:rsid w:val="005B492B"/>
    <w:rsid w:val="005B4987"/>
    <w:rsid w:val="005B4BC9"/>
    <w:rsid w:val="005B4BF7"/>
    <w:rsid w:val="005B4FBE"/>
    <w:rsid w:val="005B4FD4"/>
    <w:rsid w:val="005B54B0"/>
    <w:rsid w:val="005B5E32"/>
    <w:rsid w:val="005B5EFE"/>
    <w:rsid w:val="005B60F7"/>
    <w:rsid w:val="005B650B"/>
    <w:rsid w:val="005B662B"/>
    <w:rsid w:val="005B665F"/>
    <w:rsid w:val="005B6D12"/>
    <w:rsid w:val="005B7002"/>
    <w:rsid w:val="005B7369"/>
    <w:rsid w:val="005B752F"/>
    <w:rsid w:val="005B77E2"/>
    <w:rsid w:val="005B7A07"/>
    <w:rsid w:val="005B7AB5"/>
    <w:rsid w:val="005B7D86"/>
    <w:rsid w:val="005B7EFE"/>
    <w:rsid w:val="005C08EB"/>
    <w:rsid w:val="005C0C6D"/>
    <w:rsid w:val="005C0FE6"/>
    <w:rsid w:val="005C13EA"/>
    <w:rsid w:val="005C13F0"/>
    <w:rsid w:val="005C14AC"/>
    <w:rsid w:val="005C181F"/>
    <w:rsid w:val="005C1F7F"/>
    <w:rsid w:val="005C2223"/>
    <w:rsid w:val="005C23CB"/>
    <w:rsid w:val="005C25B3"/>
    <w:rsid w:val="005C27F0"/>
    <w:rsid w:val="005C2C2F"/>
    <w:rsid w:val="005C2D25"/>
    <w:rsid w:val="005C35E2"/>
    <w:rsid w:val="005C38C1"/>
    <w:rsid w:val="005C3B84"/>
    <w:rsid w:val="005C43DD"/>
    <w:rsid w:val="005C4574"/>
    <w:rsid w:val="005C4AB2"/>
    <w:rsid w:val="005C4BF5"/>
    <w:rsid w:val="005C4C73"/>
    <w:rsid w:val="005C4F52"/>
    <w:rsid w:val="005C5900"/>
    <w:rsid w:val="005C593B"/>
    <w:rsid w:val="005C5961"/>
    <w:rsid w:val="005C598F"/>
    <w:rsid w:val="005C5B49"/>
    <w:rsid w:val="005C5CCD"/>
    <w:rsid w:val="005C634D"/>
    <w:rsid w:val="005C64DC"/>
    <w:rsid w:val="005C6C6B"/>
    <w:rsid w:val="005C6CEC"/>
    <w:rsid w:val="005C6E2B"/>
    <w:rsid w:val="005C733C"/>
    <w:rsid w:val="005C7460"/>
    <w:rsid w:val="005C77AD"/>
    <w:rsid w:val="005C7F0B"/>
    <w:rsid w:val="005C7F7A"/>
    <w:rsid w:val="005D089E"/>
    <w:rsid w:val="005D0A01"/>
    <w:rsid w:val="005D0A4B"/>
    <w:rsid w:val="005D0E77"/>
    <w:rsid w:val="005D1340"/>
    <w:rsid w:val="005D144D"/>
    <w:rsid w:val="005D1D58"/>
    <w:rsid w:val="005D1EF5"/>
    <w:rsid w:val="005D20AE"/>
    <w:rsid w:val="005D2169"/>
    <w:rsid w:val="005D267A"/>
    <w:rsid w:val="005D29B5"/>
    <w:rsid w:val="005D2C1A"/>
    <w:rsid w:val="005D3500"/>
    <w:rsid w:val="005D397D"/>
    <w:rsid w:val="005D3E8B"/>
    <w:rsid w:val="005D41E2"/>
    <w:rsid w:val="005D44DA"/>
    <w:rsid w:val="005D460F"/>
    <w:rsid w:val="005D48F5"/>
    <w:rsid w:val="005D5055"/>
    <w:rsid w:val="005D58AB"/>
    <w:rsid w:val="005D5A08"/>
    <w:rsid w:val="005D5EC7"/>
    <w:rsid w:val="005D6015"/>
    <w:rsid w:val="005D6072"/>
    <w:rsid w:val="005D646D"/>
    <w:rsid w:val="005D65C5"/>
    <w:rsid w:val="005D66DF"/>
    <w:rsid w:val="005D675E"/>
    <w:rsid w:val="005D71B4"/>
    <w:rsid w:val="005D7286"/>
    <w:rsid w:val="005D7490"/>
    <w:rsid w:val="005D7A77"/>
    <w:rsid w:val="005D7ED9"/>
    <w:rsid w:val="005D7F2F"/>
    <w:rsid w:val="005E01C4"/>
    <w:rsid w:val="005E0339"/>
    <w:rsid w:val="005E0376"/>
    <w:rsid w:val="005E03FF"/>
    <w:rsid w:val="005E060A"/>
    <w:rsid w:val="005E0B93"/>
    <w:rsid w:val="005E0BD5"/>
    <w:rsid w:val="005E0CEE"/>
    <w:rsid w:val="005E1131"/>
    <w:rsid w:val="005E11E1"/>
    <w:rsid w:val="005E11E8"/>
    <w:rsid w:val="005E16BF"/>
    <w:rsid w:val="005E16DC"/>
    <w:rsid w:val="005E18F7"/>
    <w:rsid w:val="005E1982"/>
    <w:rsid w:val="005E1A8E"/>
    <w:rsid w:val="005E20A3"/>
    <w:rsid w:val="005E2B17"/>
    <w:rsid w:val="005E2ED3"/>
    <w:rsid w:val="005E2EE1"/>
    <w:rsid w:val="005E3046"/>
    <w:rsid w:val="005E3216"/>
    <w:rsid w:val="005E3818"/>
    <w:rsid w:val="005E3CA4"/>
    <w:rsid w:val="005E411B"/>
    <w:rsid w:val="005E43B7"/>
    <w:rsid w:val="005E45DC"/>
    <w:rsid w:val="005E4656"/>
    <w:rsid w:val="005E4CB2"/>
    <w:rsid w:val="005E4D86"/>
    <w:rsid w:val="005E52D4"/>
    <w:rsid w:val="005E5342"/>
    <w:rsid w:val="005E5790"/>
    <w:rsid w:val="005E5794"/>
    <w:rsid w:val="005E5B16"/>
    <w:rsid w:val="005E5CBE"/>
    <w:rsid w:val="005E62F2"/>
    <w:rsid w:val="005E63D2"/>
    <w:rsid w:val="005E668A"/>
    <w:rsid w:val="005E6F6D"/>
    <w:rsid w:val="005E7680"/>
    <w:rsid w:val="005E7695"/>
    <w:rsid w:val="005E79AE"/>
    <w:rsid w:val="005E79E9"/>
    <w:rsid w:val="005F057D"/>
    <w:rsid w:val="005F0AE8"/>
    <w:rsid w:val="005F1005"/>
    <w:rsid w:val="005F1CFB"/>
    <w:rsid w:val="005F1F79"/>
    <w:rsid w:val="005F224E"/>
    <w:rsid w:val="005F26C4"/>
    <w:rsid w:val="005F28B2"/>
    <w:rsid w:val="005F3374"/>
    <w:rsid w:val="005F368D"/>
    <w:rsid w:val="005F383A"/>
    <w:rsid w:val="005F4164"/>
    <w:rsid w:val="005F4806"/>
    <w:rsid w:val="005F4847"/>
    <w:rsid w:val="005F48C0"/>
    <w:rsid w:val="005F54B3"/>
    <w:rsid w:val="005F57CC"/>
    <w:rsid w:val="005F5857"/>
    <w:rsid w:val="005F593D"/>
    <w:rsid w:val="005F5B8A"/>
    <w:rsid w:val="005F5C40"/>
    <w:rsid w:val="005F5E83"/>
    <w:rsid w:val="005F60BE"/>
    <w:rsid w:val="005F6716"/>
    <w:rsid w:val="005F6B10"/>
    <w:rsid w:val="005F6F92"/>
    <w:rsid w:val="005F6F9A"/>
    <w:rsid w:val="005F7007"/>
    <w:rsid w:val="005F7299"/>
    <w:rsid w:val="005F77B4"/>
    <w:rsid w:val="005F7842"/>
    <w:rsid w:val="005F7916"/>
    <w:rsid w:val="005F7939"/>
    <w:rsid w:val="005F7C84"/>
    <w:rsid w:val="0060002B"/>
    <w:rsid w:val="00600251"/>
    <w:rsid w:val="0060082F"/>
    <w:rsid w:val="006009AD"/>
    <w:rsid w:val="00600AB8"/>
    <w:rsid w:val="00600B33"/>
    <w:rsid w:val="00600B7E"/>
    <w:rsid w:val="00600ED6"/>
    <w:rsid w:val="0060125D"/>
    <w:rsid w:val="0060125E"/>
    <w:rsid w:val="00601524"/>
    <w:rsid w:val="00601840"/>
    <w:rsid w:val="0060184F"/>
    <w:rsid w:val="006018BC"/>
    <w:rsid w:val="00601B8C"/>
    <w:rsid w:val="00602036"/>
    <w:rsid w:val="006025E1"/>
    <w:rsid w:val="006027A4"/>
    <w:rsid w:val="00602959"/>
    <w:rsid w:val="00602964"/>
    <w:rsid w:val="00603378"/>
    <w:rsid w:val="00603FFA"/>
    <w:rsid w:val="006048F5"/>
    <w:rsid w:val="00604992"/>
    <w:rsid w:val="00604A7F"/>
    <w:rsid w:val="00604B35"/>
    <w:rsid w:val="00604F0E"/>
    <w:rsid w:val="00605142"/>
    <w:rsid w:val="006056C8"/>
    <w:rsid w:val="006058CE"/>
    <w:rsid w:val="00605E3B"/>
    <w:rsid w:val="00605F58"/>
    <w:rsid w:val="0060646F"/>
    <w:rsid w:val="006064A9"/>
    <w:rsid w:val="006066F2"/>
    <w:rsid w:val="006067F1"/>
    <w:rsid w:val="0060698B"/>
    <w:rsid w:val="00606B07"/>
    <w:rsid w:val="00606BA8"/>
    <w:rsid w:val="00606F7F"/>
    <w:rsid w:val="00607114"/>
    <w:rsid w:val="00607492"/>
    <w:rsid w:val="006075F0"/>
    <w:rsid w:val="00607690"/>
    <w:rsid w:val="006076B0"/>
    <w:rsid w:val="006079C3"/>
    <w:rsid w:val="0061046B"/>
    <w:rsid w:val="0061072B"/>
    <w:rsid w:val="00610741"/>
    <w:rsid w:val="00610DAB"/>
    <w:rsid w:val="00610ED8"/>
    <w:rsid w:val="00611117"/>
    <w:rsid w:val="006114EA"/>
    <w:rsid w:val="006116B3"/>
    <w:rsid w:val="006118D0"/>
    <w:rsid w:val="00611B18"/>
    <w:rsid w:val="00611B1C"/>
    <w:rsid w:val="00612315"/>
    <w:rsid w:val="00612517"/>
    <w:rsid w:val="00612534"/>
    <w:rsid w:val="00612E78"/>
    <w:rsid w:val="00613674"/>
    <w:rsid w:val="00613763"/>
    <w:rsid w:val="006138E5"/>
    <w:rsid w:val="00613DD3"/>
    <w:rsid w:val="00614115"/>
    <w:rsid w:val="00614A10"/>
    <w:rsid w:val="00614B29"/>
    <w:rsid w:val="00614C02"/>
    <w:rsid w:val="00614FED"/>
    <w:rsid w:val="00615009"/>
    <w:rsid w:val="0061500F"/>
    <w:rsid w:val="006153F2"/>
    <w:rsid w:val="006156F3"/>
    <w:rsid w:val="006158C2"/>
    <w:rsid w:val="00615962"/>
    <w:rsid w:val="00615AB8"/>
    <w:rsid w:val="00615AFE"/>
    <w:rsid w:val="00615B10"/>
    <w:rsid w:val="00616676"/>
    <w:rsid w:val="00616759"/>
    <w:rsid w:val="00616866"/>
    <w:rsid w:val="00616A3C"/>
    <w:rsid w:val="00616A46"/>
    <w:rsid w:val="00616DB8"/>
    <w:rsid w:val="00616FB9"/>
    <w:rsid w:val="00617705"/>
    <w:rsid w:val="00617A00"/>
    <w:rsid w:val="00617ABC"/>
    <w:rsid w:val="00617B0A"/>
    <w:rsid w:val="006206B8"/>
    <w:rsid w:val="006208C3"/>
    <w:rsid w:val="00620A85"/>
    <w:rsid w:val="00620F69"/>
    <w:rsid w:val="0062128C"/>
    <w:rsid w:val="0062133F"/>
    <w:rsid w:val="0062139A"/>
    <w:rsid w:val="006215F7"/>
    <w:rsid w:val="00621941"/>
    <w:rsid w:val="00621CED"/>
    <w:rsid w:val="00621F97"/>
    <w:rsid w:val="00621FA5"/>
    <w:rsid w:val="00621FF3"/>
    <w:rsid w:val="006220DC"/>
    <w:rsid w:val="0062295C"/>
    <w:rsid w:val="00623679"/>
    <w:rsid w:val="0062374B"/>
    <w:rsid w:val="00623934"/>
    <w:rsid w:val="006239CD"/>
    <w:rsid w:val="00623E97"/>
    <w:rsid w:val="006242F2"/>
    <w:rsid w:val="006244C3"/>
    <w:rsid w:val="00624777"/>
    <w:rsid w:val="0062480C"/>
    <w:rsid w:val="006248EF"/>
    <w:rsid w:val="00624AD0"/>
    <w:rsid w:val="00624D2C"/>
    <w:rsid w:val="0062513A"/>
    <w:rsid w:val="00625191"/>
    <w:rsid w:val="006254B6"/>
    <w:rsid w:val="00625BBD"/>
    <w:rsid w:val="00625CA3"/>
    <w:rsid w:val="00625E79"/>
    <w:rsid w:val="0062606C"/>
    <w:rsid w:val="0062621C"/>
    <w:rsid w:val="00626464"/>
    <w:rsid w:val="0062656D"/>
    <w:rsid w:val="006265F0"/>
    <w:rsid w:val="00626AAC"/>
    <w:rsid w:val="00626B31"/>
    <w:rsid w:val="00626C3C"/>
    <w:rsid w:val="00626CBB"/>
    <w:rsid w:val="00627292"/>
    <w:rsid w:val="006272EC"/>
    <w:rsid w:val="006277C5"/>
    <w:rsid w:val="00627CDE"/>
    <w:rsid w:val="00627D15"/>
    <w:rsid w:val="00630056"/>
    <w:rsid w:val="00630297"/>
    <w:rsid w:val="00630422"/>
    <w:rsid w:val="00630C60"/>
    <w:rsid w:val="0063117A"/>
    <w:rsid w:val="0063177F"/>
    <w:rsid w:val="006317D5"/>
    <w:rsid w:val="00631F8D"/>
    <w:rsid w:val="00632244"/>
    <w:rsid w:val="006328A0"/>
    <w:rsid w:val="00632B08"/>
    <w:rsid w:val="00632B92"/>
    <w:rsid w:val="00632BEE"/>
    <w:rsid w:val="00633278"/>
    <w:rsid w:val="0063340C"/>
    <w:rsid w:val="0063357B"/>
    <w:rsid w:val="00633983"/>
    <w:rsid w:val="00633AE9"/>
    <w:rsid w:val="00633B85"/>
    <w:rsid w:val="00633C7D"/>
    <w:rsid w:val="0063410C"/>
    <w:rsid w:val="006341A6"/>
    <w:rsid w:val="00634504"/>
    <w:rsid w:val="0063453B"/>
    <w:rsid w:val="00634991"/>
    <w:rsid w:val="00634E38"/>
    <w:rsid w:val="00635224"/>
    <w:rsid w:val="006355E2"/>
    <w:rsid w:val="00635607"/>
    <w:rsid w:val="006359A3"/>
    <w:rsid w:val="00635EF5"/>
    <w:rsid w:val="00635FB8"/>
    <w:rsid w:val="00636068"/>
    <w:rsid w:val="006363AA"/>
    <w:rsid w:val="0063642A"/>
    <w:rsid w:val="006365DF"/>
    <w:rsid w:val="00636623"/>
    <w:rsid w:val="00636742"/>
    <w:rsid w:val="0063685A"/>
    <w:rsid w:val="00636A38"/>
    <w:rsid w:val="00636EEF"/>
    <w:rsid w:val="00636F72"/>
    <w:rsid w:val="006371F3"/>
    <w:rsid w:val="0063786B"/>
    <w:rsid w:val="006378C3"/>
    <w:rsid w:val="006378CD"/>
    <w:rsid w:val="00637920"/>
    <w:rsid w:val="00637A46"/>
    <w:rsid w:val="00637C19"/>
    <w:rsid w:val="006400ED"/>
    <w:rsid w:val="00640368"/>
    <w:rsid w:val="00640899"/>
    <w:rsid w:val="00640985"/>
    <w:rsid w:val="00640C70"/>
    <w:rsid w:val="00640E1A"/>
    <w:rsid w:val="00640E5E"/>
    <w:rsid w:val="00640F78"/>
    <w:rsid w:val="00640FEB"/>
    <w:rsid w:val="00641205"/>
    <w:rsid w:val="00641F0E"/>
    <w:rsid w:val="006422FC"/>
    <w:rsid w:val="00642774"/>
    <w:rsid w:val="00642ACB"/>
    <w:rsid w:val="00642AF8"/>
    <w:rsid w:val="00642B89"/>
    <w:rsid w:val="00643B62"/>
    <w:rsid w:val="00643D75"/>
    <w:rsid w:val="00643DDE"/>
    <w:rsid w:val="00643F34"/>
    <w:rsid w:val="00644089"/>
    <w:rsid w:val="00644764"/>
    <w:rsid w:val="00644C52"/>
    <w:rsid w:val="00644FB7"/>
    <w:rsid w:val="006450C6"/>
    <w:rsid w:val="0064514B"/>
    <w:rsid w:val="0064527E"/>
    <w:rsid w:val="0064539A"/>
    <w:rsid w:val="00645534"/>
    <w:rsid w:val="006455C0"/>
    <w:rsid w:val="006459F2"/>
    <w:rsid w:val="00645F2E"/>
    <w:rsid w:val="0064632A"/>
    <w:rsid w:val="0064656C"/>
    <w:rsid w:val="00646BC7"/>
    <w:rsid w:val="00646BCE"/>
    <w:rsid w:val="006472FC"/>
    <w:rsid w:val="0064747B"/>
    <w:rsid w:val="006475BA"/>
    <w:rsid w:val="00647EDC"/>
    <w:rsid w:val="00647F0F"/>
    <w:rsid w:val="00647FA1"/>
    <w:rsid w:val="00650300"/>
    <w:rsid w:val="006507B6"/>
    <w:rsid w:val="006509B2"/>
    <w:rsid w:val="006509C2"/>
    <w:rsid w:val="00650C75"/>
    <w:rsid w:val="00650D09"/>
    <w:rsid w:val="006516A8"/>
    <w:rsid w:val="00651844"/>
    <w:rsid w:val="006518AC"/>
    <w:rsid w:val="00651EF7"/>
    <w:rsid w:val="0065255D"/>
    <w:rsid w:val="006532D6"/>
    <w:rsid w:val="006534AD"/>
    <w:rsid w:val="00653593"/>
    <w:rsid w:val="0065383C"/>
    <w:rsid w:val="0065391B"/>
    <w:rsid w:val="0065395E"/>
    <w:rsid w:val="00653AAD"/>
    <w:rsid w:val="00653DA9"/>
    <w:rsid w:val="0065411F"/>
    <w:rsid w:val="00654120"/>
    <w:rsid w:val="006541C4"/>
    <w:rsid w:val="006542A9"/>
    <w:rsid w:val="0065439E"/>
    <w:rsid w:val="00654574"/>
    <w:rsid w:val="00654A8F"/>
    <w:rsid w:val="0065513B"/>
    <w:rsid w:val="00655600"/>
    <w:rsid w:val="00655976"/>
    <w:rsid w:val="006568D0"/>
    <w:rsid w:val="00656B97"/>
    <w:rsid w:val="00656ECE"/>
    <w:rsid w:val="00656FA7"/>
    <w:rsid w:val="006570D1"/>
    <w:rsid w:val="00657333"/>
    <w:rsid w:val="006573C7"/>
    <w:rsid w:val="00657721"/>
    <w:rsid w:val="0065779F"/>
    <w:rsid w:val="00657810"/>
    <w:rsid w:val="00657AF1"/>
    <w:rsid w:val="00660242"/>
    <w:rsid w:val="0066056C"/>
    <w:rsid w:val="006605F8"/>
    <w:rsid w:val="00660632"/>
    <w:rsid w:val="0066083D"/>
    <w:rsid w:val="00660D8A"/>
    <w:rsid w:val="006610FC"/>
    <w:rsid w:val="0066112B"/>
    <w:rsid w:val="006612CE"/>
    <w:rsid w:val="00661C6F"/>
    <w:rsid w:val="00661F81"/>
    <w:rsid w:val="00662068"/>
    <w:rsid w:val="006623F7"/>
    <w:rsid w:val="00662803"/>
    <w:rsid w:val="00662D4E"/>
    <w:rsid w:val="00662EDE"/>
    <w:rsid w:val="00662F9E"/>
    <w:rsid w:val="00663843"/>
    <w:rsid w:val="0066391C"/>
    <w:rsid w:val="00663A9E"/>
    <w:rsid w:val="00663AEA"/>
    <w:rsid w:val="00663DF5"/>
    <w:rsid w:val="00663E4D"/>
    <w:rsid w:val="00664022"/>
    <w:rsid w:val="006642A1"/>
    <w:rsid w:val="00664482"/>
    <w:rsid w:val="006646AE"/>
    <w:rsid w:val="006648C9"/>
    <w:rsid w:val="00664AE5"/>
    <w:rsid w:val="00664BF8"/>
    <w:rsid w:val="00664CBA"/>
    <w:rsid w:val="00664D32"/>
    <w:rsid w:val="00665267"/>
    <w:rsid w:val="00665312"/>
    <w:rsid w:val="006657A5"/>
    <w:rsid w:val="0066585F"/>
    <w:rsid w:val="00665940"/>
    <w:rsid w:val="00665D59"/>
    <w:rsid w:val="006662CA"/>
    <w:rsid w:val="00666627"/>
    <w:rsid w:val="006669A9"/>
    <w:rsid w:val="00666C47"/>
    <w:rsid w:val="00666CB8"/>
    <w:rsid w:val="00666F79"/>
    <w:rsid w:val="006670F4"/>
    <w:rsid w:val="00667316"/>
    <w:rsid w:val="0066798E"/>
    <w:rsid w:val="00667A19"/>
    <w:rsid w:val="006701DC"/>
    <w:rsid w:val="006706CD"/>
    <w:rsid w:val="0067070F"/>
    <w:rsid w:val="00670913"/>
    <w:rsid w:val="006709E5"/>
    <w:rsid w:val="00670A47"/>
    <w:rsid w:val="00670D7A"/>
    <w:rsid w:val="00670DB0"/>
    <w:rsid w:val="00670E53"/>
    <w:rsid w:val="00670F1D"/>
    <w:rsid w:val="00671604"/>
    <w:rsid w:val="00671634"/>
    <w:rsid w:val="00671F94"/>
    <w:rsid w:val="00671FFB"/>
    <w:rsid w:val="0067241E"/>
    <w:rsid w:val="00672474"/>
    <w:rsid w:val="006728E8"/>
    <w:rsid w:val="00672910"/>
    <w:rsid w:val="00672AA4"/>
    <w:rsid w:val="006731A3"/>
    <w:rsid w:val="00673E75"/>
    <w:rsid w:val="00673E77"/>
    <w:rsid w:val="006743AE"/>
    <w:rsid w:val="0067445E"/>
    <w:rsid w:val="006744AA"/>
    <w:rsid w:val="00674520"/>
    <w:rsid w:val="0067456C"/>
    <w:rsid w:val="00674A3D"/>
    <w:rsid w:val="00674A9C"/>
    <w:rsid w:val="00674AE5"/>
    <w:rsid w:val="00674EA2"/>
    <w:rsid w:val="00674F04"/>
    <w:rsid w:val="00674FCA"/>
    <w:rsid w:val="00674FF4"/>
    <w:rsid w:val="0067503A"/>
    <w:rsid w:val="006751EC"/>
    <w:rsid w:val="00675614"/>
    <w:rsid w:val="006757CB"/>
    <w:rsid w:val="0067580A"/>
    <w:rsid w:val="00676032"/>
    <w:rsid w:val="0067608D"/>
    <w:rsid w:val="00676495"/>
    <w:rsid w:val="006764FA"/>
    <w:rsid w:val="00676667"/>
    <w:rsid w:val="00676807"/>
    <w:rsid w:val="00676A97"/>
    <w:rsid w:val="00677574"/>
    <w:rsid w:val="0067773B"/>
    <w:rsid w:val="006779AE"/>
    <w:rsid w:val="00677AB0"/>
    <w:rsid w:val="00677B9C"/>
    <w:rsid w:val="00677CD9"/>
    <w:rsid w:val="00680095"/>
    <w:rsid w:val="006803B6"/>
    <w:rsid w:val="00680A8E"/>
    <w:rsid w:val="00680B8B"/>
    <w:rsid w:val="00680D46"/>
    <w:rsid w:val="00680E77"/>
    <w:rsid w:val="00680FBA"/>
    <w:rsid w:val="00680FD3"/>
    <w:rsid w:val="00680FF3"/>
    <w:rsid w:val="00681067"/>
    <w:rsid w:val="006811CD"/>
    <w:rsid w:val="00681309"/>
    <w:rsid w:val="006816CF"/>
    <w:rsid w:val="006819E4"/>
    <w:rsid w:val="00681C82"/>
    <w:rsid w:val="00681E0A"/>
    <w:rsid w:val="00681ED4"/>
    <w:rsid w:val="00681F3D"/>
    <w:rsid w:val="00682020"/>
    <w:rsid w:val="006826D7"/>
    <w:rsid w:val="00682914"/>
    <w:rsid w:val="00682A0A"/>
    <w:rsid w:val="00682A81"/>
    <w:rsid w:val="00682EC5"/>
    <w:rsid w:val="006837AD"/>
    <w:rsid w:val="00683859"/>
    <w:rsid w:val="00683956"/>
    <w:rsid w:val="00683C4F"/>
    <w:rsid w:val="0068407C"/>
    <w:rsid w:val="00684252"/>
    <w:rsid w:val="00684564"/>
    <w:rsid w:val="00684AE9"/>
    <w:rsid w:val="00684BB3"/>
    <w:rsid w:val="00684DA0"/>
    <w:rsid w:val="00685207"/>
    <w:rsid w:val="00685236"/>
    <w:rsid w:val="00685517"/>
    <w:rsid w:val="00685908"/>
    <w:rsid w:val="00685DBE"/>
    <w:rsid w:val="00685F06"/>
    <w:rsid w:val="006866E6"/>
    <w:rsid w:val="006868D7"/>
    <w:rsid w:val="006872EC"/>
    <w:rsid w:val="0068735C"/>
    <w:rsid w:val="006878E1"/>
    <w:rsid w:val="00687A0C"/>
    <w:rsid w:val="00687A98"/>
    <w:rsid w:val="00687BA8"/>
    <w:rsid w:val="00687BA9"/>
    <w:rsid w:val="00687C4C"/>
    <w:rsid w:val="00687E11"/>
    <w:rsid w:val="00687E6C"/>
    <w:rsid w:val="00687EBD"/>
    <w:rsid w:val="006900E4"/>
    <w:rsid w:val="0069011C"/>
    <w:rsid w:val="00690590"/>
    <w:rsid w:val="00690768"/>
    <w:rsid w:val="006908C6"/>
    <w:rsid w:val="00690ABB"/>
    <w:rsid w:val="00690B82"/>
    <w:rsid w:val="00690D83"/>
    <w:rsid w:val="00691065"/>
    <w:rsid w:val="00691137"/>
    <w:rsid w:val="006913CA"/>
    <w:rsid w:val="00691519"/>
    <w:rsid w:val="0069162B"/>
    <w:rsid w:val="006916D6"/>
    <w:rsid w:val="006918D5"/>
    <w:rsid w:val="00691B6D"/>
    <w:rsid w:val="00691CA3"/>
    <w:rsid w:val="00691CC8"/>
    <w:rsid w:val="00691DC5"/>
    <w:rsid w:val="00692091"/>
    <w:rsid w:val="00692214"/>
    <w:rsid w:val="006925AC"/>
    <w:rsid w:val="00692885"/>
    <w:rsid w:val="00692B6A"/>
    <w:rsid w:val="00692EF0"/>
    <w:rsid w:val="00693036"/>
    <w:rsid w:val="00693659"/>
    <w:rsid w:val="0069369A"/>
    <w:rsid w:val="00693A6B"/>
    <w:rsid w:val="006940D4"/>
    <w:rsid w:val="0069429C"/>
    <w:rsid w:val="00694779"/>
    <w:rsid w:val="00694AC3"/>
    <w:rsid w:val="00695130"/>
    <w:rsid w:val="006956DA"/>
    <w:rsid w:val="006961AE"/>
    <w:rsid w:val="00696412"/>
    <w:rsid w:val="006964A8"/>
    <w:rsid w:val="006967C1"/>
    <w:rsid w:val="00696999"/>
    <w:rsid w:val="00696A8B"/>
    <w:rsid w:val="00696DD5"/>
    <w:rsid w:val="00697040"/>
    <w:rsid w:val="0069749C"/>
    <w:rsid w:val="0069750E"/>
    <w:rsid w:val="0069792D"/>
    <w:rsid w:val="006979A7"/>
    <w:rsid w:val="00697F16"/>
    <w:rsid w:val="00697F2D"/>
    <w:rsid w:val="006A0301"/>
    <w:rsid w:val="006A0449"/>
    <w:rsid w:val="006A0A7A"/>
    <w:rsid w:val="006A0D6F"/>
    <w:rsid w:val="006A12D6"/>
    <w:rsid w:val="006A14BA"/>
    <w:rsid w:val="006A16DC"/>
    <w:rsid w:val="006A1757"/>
    <w:rsid w:val="006A19F9"/>
    <w:rsid w:val="006A245B"/>
    <w:rsid w:val="006A2764"/>
    <w:rsid w:val="006A2E7A"/>
    <w:rsid w:val="006A3143"/>
    <w:rsid w:val="006A33B3"/>
    <w:rsid w:val="006A34CA"/>
    <w:rsid w:val="006A38AA"/>
    <w:rsid w:val="006A38CA"/>
    <w:rsid w:val="006A3EC6"/>
    <w:rsid w:val="006A4863"/>
    <w:rsid w:val="006A496E"/>
    <w:rsid w:val="006A4988"/>
    <w:rsid w:val="006A49B1"/>
    <w:rsid w:val="006A4B6B"/>
    <w:rsid w:val="006A4DF2"/>
    <w:rsid w:val="006A4F1A"/>
    <w:rsid w:val="006A515E"/>
    <w:rsid w:val="006A52D9"/>
    <w:rsid w:val="006A5C54"/>
    <w:rsid w:val="006A5C6D"/>
    <w:rsid w:val="006A5D66"/>
    <w:rsid w:val="006A5F74"/>
    <w:rsid w:val="006A635E"/>
    <w:rsid w:val="006A64AF"/>
    <w:rsid w:val="006A6AFE"/>
    <w:rsid w:val="006A6BA2"/>
    <w:rsid w:val="006A6DCE"/>
    <w:rsid w:val="006A6FC9"/>
    <w:rsid w:val="006A70D5"/>
    <w:rsid w:val="006A75EA"/>
    <w:rsid w:val="006A770F"/>
    <w:rsid w:val="006A779E"/>
    <w:rsid w:val="006A7D76"/>
    <w:rsid w:val="006A7E2D"/>
    <w:rsid w:val="006A7F2E"/>
    <w:rsid w:val="006A7FBE"/>
    <w:rsid w:val="006B157F"/>
    <w:rsid w:val="006B187D"/>
    <w:rsid w:val="006B1B27"/>
    <w:rsid w:val="006B1D20"/>
    <w:rsid w:val="006B1EF1"/>
    <w:rsid w:val="006B2352"/>
    <w:rsid w:val="006B2404"/>
    <w:rsid w:val="006B2A94"/>
    <w:rsid w:val="006B2C06"/>
    <w:rsid w:val="006B2DFA"/>
    <w:rsid w:val="006B375E"/>
    <w:rsid w:val="006B3B16"/>
    <w:rsid w:val="006B3FDB"/>
    <w:rsid w:val="006B4210"/>
    <w:rsid w:val="006B43A2"/>
    <w:rsid w:val="006B4506"/>
    <w:rsid w:val="006B4512"/>
    <w:rsid w:val="006B4774"/>
    <w:rsid w:val="006B495B"/>
    <w:rsid w:val="006B49B0"/>
    <w:rsid w:val="006B4BE5"/>
    <w:rsid w:val="006B5108"/>
    <w:rsid w:val="006B5137"/>
    <w:rsid w:val="006B5457"/>
    <w:rsid w:val="006B55D1"/>
    <w:rsid w:val="006B5D49"/>
    <w:rsid w:val="006B61AD"/>
    <w:rsid w:val="006B61D7"/>
    <w:rsid w:val="006B62B2"/>
    <w:rsid w:val="006B6398"/>
    <w:rsid w:val="006B66A4"/>
    <w:rsid w:val="006B6D4C"/>
    <w:rsid w:val="006B6D5D"/>
    <w:rsid w:val="006B6FCF"/>
    <w:rsid w:val="006B7473"/>
    <w:rsid w:val="006B781A"/>
    <w:rsid w:val="006B7C73"/>
    <w:rsid w:val="006B7D5C"/>
    <w:rsid w:val="006B7DFE"/>
    <w:rsid w:val="006B7ECC"/>
    <w:rsid w:val="006B7FD1"/>
    <w:rsid w:val="006C0046"/>
    <w:rsid w:val="006C004B"/>
    <w:rsid w:val="006C0323"/>
    <w:rsid w:val="006C0389"/>
    <w:rsid w:val="006C0639"/>
    <w:rsid w:val="006C0952"/>
    <w:rsid w:val="006C0962"/>
    <w:rsid w:val="006C0F4E"/>
    <w:rsid w:val="006C10A8"/>
    <w:rsid w:val="006C1174"/>
    <w:rsid w:val="006C15BA"/>
    <w:rsid w:val="006C17A3"/>
    <w:rsid w:val="006C1F52"/>
    <w:rsid w:val="006C2231"/>
    <w:rsid w:val="006C2587"/>
    <w:rsid w:val="006C27F0"/>
    <w:rsid w:val="006C2B78"/>
    <w:rsid w:val="006C2BA4"/>
    <w:rsid w:val="006C2CB7"/>
    <w:rsid w:val="006C3204"/>
    <w:rsid w:val="006C36E0"/>
    <w:rsid w:val="006C3743"/>
    <w:rsid w:val="006C3B31"/>
    <w:rsid w:val="006C3CD5"/>
    <w:rsid w:val="006C4252"/>
    <w:rsid w:val="006C43B8"/>
    <w:rsid w:val="006C4472"/>
    <w:rsid w:val="006C462D"/>
    <w:rsid w:val="006C4908"/>
    <w:rsid w:val="006C4A2E"/>
    <w:rsid w:val="006C4DA5"/>
    <w:rsid w:val="006C4E21"/>
    <w:rsid w:val="006C4F09"/>
    <w:rsid w:val="006C5443"/>
    <w:rsid w:val="006C55F5"/>
    <w:rsid w:val="006C5A7A"/>
    <w:rsid w:val="006C5E5C"/>
    <w:rsid w:val="006C6310"/>
    <w:rsid w:val="006C6487"/>
    <w:rsid w:val="006C65E7"/>
    <w:rsid w:val="006C6801"/>
    <w:rsid w:val="006C68E7"/>
    <w:rsid w:val="006C6ADE"/>
    <w:rsid w:val="006C6B9B"/>
    <w:rsid w:val="006C6CD3"/>
    <w:rsid w:val="006C6FA8"/>
    <w:rsid w:val="006C71BC"/>
    <w:rsid w:val="006C7467"/>
    <w:rsid w:val="006C75CE"/>
    <w:rsid w:val="006C7697"/>
    <w:rsid w:val="006C78FB"/>
    <w:rsid w:val="006C7976"/>
    <w:rsid w:val="006C7A68"/>
    <w:rsid w:val="006C7A81"/>
    <w:rsid w:val="006C7B4B"/>
    <w:rsid w:val="006C7E78"/>
    <w:rsid w:val="006C7EC4"/>
    <w:rsid w:val="006D02FF"/>
    <w:rsid w:val="006D04BB"/>
    <w:rsid w:val="006D0578"/>
    <w:rsid w:val="006D0734"/>
    <w:rsid w:val="006D0958"/>
    <w:rsid w:val="006D12BC"/>
    <w:rsid w:val="006D1842"/>
    <w:rsid w:val="006D185B"/>
    <w:rsid w:val="006D1ACD"/>
    <w:rsid w:val="006D2522"/>
    <w:rsid w:val="006D25DC"/>
    <w:rsid w:val="006D2679"/>
    <w:rsid w:val="006D29DF"/>
    <w:rsid w:val="006D2BD6"/>
    <w:rsid w:val="006D2D2B"/>
    <w:rsid w:val="006D37C0"/>
    <w:rsid w:val="006D39E8"/>
    <w:rsid w:val="006D3B4A"/>
    <w:rsid w:val="006D3C11"/>
    <w:rsid w:val="006D3C18"/>
    <w:rsid w:val="006D3C61"/>
    <w:rsid w:val="006D3E08"/>
    <w:rsid w:val="006D4063"/>
    <w:rsid w:val="006D41DB"/>
    <w:rsid w:val="006D43DE"/>
    <w:rsid w:val="006D463E"/>
    <w:rsid w:val="006D464D"/>
    <w:rsid w:val="006D487C"/>
    <w:rsid w:val="006D4D39"/>
    <w:rsid w:val="006D4EC2"/>
    <w:rsid w:val="006D5269"/>
    <w:rsid w:val="006D59CF"/>
    <w:rsid w:val="006D5D1F"/>
    <w:rsid w:val="006D5EC3"/>
    <w:rsid w:val="006D630F"/>
    <w:rsid w:val="006D63F3"/>
    <w:rsid w:val="006D679F"/>
    <w:rsid w:val="006D697A"/>
    <w:rsid w:val="006D6B88"/>
    <w:rsid w:val="006D6C68"/>
    <w:rsid w:val="006D737C"/>
    <w:rsid w:val="006D75AA"/>
    <w:rsid w:val="006D7622"/>
    <w:rsid w:val="006D79FD"/>
    <w:rsid w:val="006D7AD1"/>
    <w:rsid w:val="006E04F6"/>
    <w:rsid w:val="006E07C4"/>
    <w:rsid w:val="006E0983"/>
    <w:rsid w:val="006E0A7A"/>
    <w:rsid w:val="006E0B28"/>
    <w:rsid w:val="006E13FB"/>
    <w:rsid w:val="006E177A"/>
    <w:rsid w:val="006E1834"/>
    <w:rsid w:val="006E1925"/>
    <w:rsid w:val="006E19D2"/>
    <w:rsid w:val="006E2219"/>
    <w:rsid w:val="006E2522"/>
    <w:rsid w:val="006E2830"/>
    <w:rsid w:val="006E3192"/>
    <w:rsid w:val="006E33E2"/>
    <w:rsid w:val="006E3481"/>
    <w:rsid w:val="006E34C5"/>
    <w:rsid w:val="006E3804"/>
    <w:rsid w:val="006E3843"/>
    <w:rsid w:val="006E3C8D"/>
    <w:rsid w:val="006E3CF3"/>
    <w:rsid w:val="006E3DBF"/>
    <w:rsid w:val="006E3F3D"/>
    <w:rsid w:val="006E421F"/>
    <w:rsid w:val="006E4B91"/>
    <w:rsid w:val="006E4C1A"/>
    <w:rsid w:val="006E4F21"/>
    <w:rsid w:val="006E4F23"/>
    <w:rsid w:val="006E5030"/>
    <w:rsid w:val="006E5308"/>
    <w:rsid w:val="006E53CA"/>
    <w:rsid w:val="006E5DB1"/>
    <w:rsid w:val="006E604B"/>
    <w:rsid w:val="006E6188"/>
    <w:rsid w:val="006E61D5"/>
    <w:rsid w:val="006E65A9"/>
    <w:rsid w:val="006E6756"/>
    <w:rsid w:val="006E6AA2"/>
    <w:rsid w:val="006E6AAB"/>
    <w:rsid w:val="006E6D82"/>
    <w:rsid w:val="006E715C"/>
    <w:rsid w:val="006E75D1"/>
    <w:rsid w:val="006E766E"/>
    <w:rsid w:val="006E7921"/>
    <w:rsid w:val="006E7E28"/>
    <w:rsid w:val="006F001B"/>
    <w:rsid w:val="006F01C6"/>
    <w:rsid w:val="006F026E"/>
    <w:rsid w:val="006F040B"/>
    <w:rsid w:val="006F06D4"/>
    <w:rsid w:val="006F0711"/>
    <w:rsid w:val="006F0749"/>
    <w:rsid w:val="006F09FE"/>
    <w:rsid w:val="006F0B8D"/>
    <w:rsid w:val="006F0ECB"/>
    <w:rsid w:val="006F1064"/>
    <w:rsid w:val="006F1670"/>
    <w:rsid w:val="006F19E3"/>
    <w:rsid w:val="006F1EA1"/>
    <w:rsid w:val="006F213D"/>
    <w:rsid w:val="006F23B9"/>
    <w:rsid w:val="006F2444"/>
    <w:rsid w:val="006F28A5"/>
    <w:rsid w:val="006F2BB6"/>
    <w:rsid w:val="006F2C03"/>
    <w:rsid w:val="006F2D84"/>
    <w:rsid w:val="006F2D91"/>
    <w:rsid w:val="006F3499"/>
    <w:rsid w:val="006F3A44"/>
    <w:rsid w:val="006F3A7C"/>
    <w:rsid w:val="006F3D5F"/>
    <w:rsid w:val="006F4315"/>
    <w:rsid w:val="006F4587"/>
    <w:rsid w:val="006F46B5"/>
    <w:rsid w:val="006F4A9D"/>
    <w:rsid w:val="006F4FFB"/>
    <w:rsid w:val="006F5017"/>
    <w:rsid w:val="006F50A6"/>
    <w:rsid w:val="006F5336"/>
    <w:rsid w:val="006F54F5"/>
    <w:rsid w:val="006F5599"/>
    <w:rsid w:val="006F5703"/>
    <w:rsid w:val="006F592F"/>
    <w:rsid w:val="006F5DD0"/>
    <w:rsid w:val="006F5DF9"/>
    <w:rsid w:val="006F5E30"/>
    <w:rsid w:val="006F5EB0"/>
    <w:rsid w:val="006F5FF8"/>
    <w:rsid w:val="006F654A"/>
    <w:rsid w:val="006F6CB8"/>
    <w:rsid w:val="006F6DD1"/>
    <w:rsid w:val="006F7949"/>
    <w:rsid w:val="006F7D12"/>
    <w:rsid w:val="007004E5"/>
    <w:rsid w:val="00700957"/>
    <w:rsid w:val="00700A57"/>
    <w:rsid w:val="00700B04"/>
    <w:rsid w:val="00700CEF"/>
    <w:rsid w:val="00700D9C"/>
    <w:rsid w:val="0070108E"/>
    <w:rsid w:val="00701123"/>
    <w:rsid w:val="0070143D"/>
    <w:rsid w:val="0070168A"/>
    <w:rsid w:val="007016FA"/>
    <w:rsid w:val="00701701"/>
    <w:rsid w:val="0070174A"/>
    <w:rsid w:val="0070198C"/>
    <w:rsid w:val="00701ABD"/>
    <w:rsid w:val="00701C7B"/>
    <w:rsid w:val="007025EF"/>
    <w:rsid w:val="0070274D"/>
    <w:rsid w:val="0070283B"/>
    <w:rsid w:val="00702F77"/>
    <w:rsid w:val="0070319C"/>
    <w:rsid w:val="00703C13"/>
    <w:rsid w:val="00704259"/>
    <w:rsid w:val="007044DE"/>
    <w:rsid w:val="007045AD"/>
    <w:rsid w:val="00704699"/>
    <w:rsid w:val="0070488C"/>
    <w:rsid w:val="007049C2"/>
    <w:rsid w:val="00704B7A"/>
    <w:rsid w:val="00704BF8"/>
    <w:rsid w:val="00704F5C"/>
    <w:rsid w:val="00705143"/>
    <w:rsid w:val="00705155"/>
    <w:rsid w:val="007055F7"/>
    <w:rsid w:val="00705608"/>
    <w:rsid w:val="0070609F"/>
    <w:rsid w:val="007060D2"/>
    <w:rsid w:val="00706284"/>
    <w:rsid w:val="00706438"/>
    <w:rsid w:val="0070651E"/>
    <w:rsid w:val="007066F5"/>
    <w:rsid w:val="00706C99"/>
    <w:rsid w:val="00706E40"/>
    <w:rsid w:val="007071E4"/>
    <w:rsid w:val="00707627"/>
    <w:rsid w:val="0070764E"/>
    <w:rsid w:val="00707F3C"/>
    <w:rsid w:val="0071016E"/>
    <w:rsid w:val="00710274"/>
    <w:rsid w:val="0071027A"/>
    <w:rsid w:val="0071038D"/>
    <w:rsid w:val="00710BFE"/>
    <w:rsid w:val="00710C5C"/>
    <w:rsid w:val="00710C94"/>
    <w:rsid w:val="0071131F"/>
    <w:rsid w:val="007113B5"/>
    <w:rsid w:val="00711518"/>
    <w:rsid w:val="007115B0"/>
    <w:rsid w:val="007116B6"/>
    <w:rsid w:val="00711A6E"/>
    <w:rsid w:val="00711F90"/>
    <w:rsid w:val="00711FE9"/>
    <w:rsid w:val="007122C5"/>
    <w:rsid w:val="007126D8"/>
    <w:rsid w:val="00712D09"/>
    <w:rsid w:val="00713650"/>
    <w:rsid w:val="007136F7"/>
    <w:rsid w:val="00713A7A"/>
    <w:rsid w:val="00713DB4"/>
    <w:rsid w:val="00714470"/>
    <w:rsid w:val="007147DE"/>
    <w:rsid w:val="007148EC"/>
    <w:rsid w:val="00714B21"/>
    <w:rsid w:val="00714DCD"/>
    <w:rsid w:val="00715066"/>
    <w:rsid w:val="007151C6"/>
    <w:rsid w:val="00715572"/>
    <w:rsid w:val="00715E0E"/>
    <w:rsid w:val="00715E1E"/>
    <w:rsid w:val="007160BD"/>
    <w:rsid w:val="007164A2"/>
    <w:rsid w:val="00716B7C"/>
    <w:rsid w:val="00716D2E"/>
    <w:rsid w:val="00716D6D"/>
    <w:rsid w:val="0071717D"/>
    <w:rsid w:val="00717590"/>
    <w:rsid w:val="007179A7"/>
    <w:rsid w:val="00717C9E"/>
    <w:rsid w:val="00717D84"/>
    <w:rsid w:val="00717E8F"/>
    <w:rsid w:val="00720320"/>
    <w:rsid w:val="0072055F"/>
    <w:rsid w:val="00720B7D"/>
    <w:rsid w:val="00720C25"/>
    <w:rsid w:val="00720C2B"/>
    <w:rsid w:val="00721599"/>
    <w:rsid w:val="00721774"/>
    <w:rsid w:val="00721795"/>
    <w:rsid w:val="00721A4D"/>
    <w:rsid w:val="00721F46"/>
    <w:rsid w:val="00721FF8"/>
    <w:rsid w:val="00722019"/>
    <w:rsid w:val="0072206D"/>
    <w:rsid w:val="0072264B"/>
    <w:rsid w:val="007226B9"/>
    <w:rsid w:val="007229F0"/>
    <w:rsid w:val="007237AF"/>
    <w:rsid w:val="00723910"/>
    <w:rsid w:val="00723C98"/>
    <w:rsid w:val="00723E12"/>
    <w:rsid w:val="00724013"/>
    <w:rsid w:val="00724120"/>
    <w:rsid w:val="007242C8"/>
    <w:rsid w:val="00724337"/>
    <w:rsid w:val="00724AC1"/>
    <w:rsid w:val="00724C38"/>
    <w:rsid w:val="0072515E"/>
    <w:rsid w:val="007251C4"/>
    <w:rsid w:val="007251F2"/>
    <w:rsid w:val="007255D8"/>
    <w:rsid w:val="007256B4"/>
    <w:rsid w:val="007259D1"/>
    <w:rsid w:val="00725AA9"/>
    <w:rsid w:val="00725B02"/>
    <w:rsid w:val="00725BA3"/>
    <w:rsid w:val="00725E54"/>
    <w:rsid w:val="00725FFA"/>
    <w:rsid w:val="007260F5"/>
    <w:rsid w:val="00726166"/>
    <w:rsid w:val="007264B9"/>
    <w:rsid w:val="007265B6"/>
    <w:rsid w:val="00726DC8"/>
    <w:rsid w:val="00726DEB"/>
    <w:rsid w:val="00727121"/>
    <w:rsid w:val="00727615"/>
    <w:rsid w:val="007277EE"/>
    <w:rsid w:val="00727EC1"/>
    <w:rsid w:val="00727FC2"/>
    <w:rsid w:val="007305A1"/>
    <w:rsid w:val="00730A80"/>
    <w:rsid w:val="00730BF3"/>
    <w:rsid w:val="00730E0B"/>
    <w:rsid w:val="00730E31"/>
    <w:rsid w:val="007310D5"/>
    <w:rsid w:val="00731101"/>
    <w:rsid w:val="007319C1"/>
    <w:rsid w:val="00731B7C"/>
    <w:rsid w:val="00731C14"/>
    <w:rsid w:val="00731D59"/>
    <w:rsid w:val="00732054"/>
    <w:rsid w:val="00732224"/>
    <w:rsid w:val="007323A0"/>
    <w:rsid w:val="007326CB"/>
    <w:rsid w:val="007333DB"/>
    <w:rsid w:val="00733731"/>
    <w:rsid w:val="00733B9D"/>
    <w:rsid w:val="00733E57"/>
    <w:rsid w:val="00733EA3"/>
    <w:rsid w:val="00733F62"/>
    <w:rsid w:val="00734598"/>
    <w:rsid w:val="00734A65"/>
    <w:rsid w:val="00734BB2"/>
    <w:rsid w:val="00734C3E"/>
    <w:rsid w:val="0073522A"/>
    <w:rsid w:val="00735354"/>
    <w:rsid w:val="007353D9"/>
    <w:rsid w:val="00735D86"/>
    <w:rsid w:val="00735DAA"/>
    <w:rsid w:val="0073608E"/>
    <w:rsid w:val="00736469"/>
    <w:rsid w:val="00736A52"/>
    <w:rsid w:val="00736E07"/>
    <w:rsid w:val="00737913"/>
    <w:rsid w:val="0073794E"/>
    <w:rsid w:val="00740306"/>
    <w:rsid w:val="007404AE"/>
    <w:rsid w:val="00740D63"/>
    <w:rsid w:val="00740E93"/>
    <w:rsid w:val="007413C4"/>
    <w:rsid w:val="00741414"/>
    <w:rsid w:val="007414DD"/>
    <w:rsid w:val="0074170E"/>
    <w:rsid w:val="007417EC"/>
    <w:rsid w:val="00741B19"/>
    <w:rsid w:val="00741C7B"/>
    <w:rsid w:val="00741F13"/>
    <w:rsid w:val="00742023"/>
    <w:rsid w:val="00742074"/>
    <w:rsid w:val="007420AC"/>
    <w:rsid w:val="00742220"/>
    <w:rsid w:val="00742686"/>
    <w:rsid w:val="00742765"/>
    <w:rsid w:val="00742800"/>
    <w:rsid w:val="00742AE7"/>
    <w:rsid w:val="00742D63"/>
    <w:rsid w:val="00743134"/>
    <w:rsid w:val="00743483"/>
    <w:rsid w:val="00743844"/>
    <w:rsid w:val="00743C2C"/>
    <w:rsid w:val="00743C9A"/>
    <w:rsid w:val="00743E5E"/>
    <w:rsid w:val="00744232"/>
    <w:rsid w:val="00744AAD"/>
    <w:rsid w:val="00744DCC"/>
    <w:rsid w:val="0074513D"/>
    <w:rsid w:val="007455FC"/>
    <w:rsid w:val="0074578E"/>
    <w:rsid w:val="00745849"/>
    <w:rsid w:val="007459F3"/>
    <w:rsid w:val="00745C8F"/>
    <w:rsid w:val="0074639A"/>
    <w:rsid w:val="007464DB"/>
    <w:rsid w:val="00746A29"/>
    <w:rsid w:val="00746A47"/>
    <w:rsid w:val="00746C35"/>
    <w:rsid w:val="00746C9F"/>
    <w:rsid w:val="00747522"/>
    <w:rsid w:val="007475B6"/>
    <w:rsid w:val="007475BA"/>
    <w:rsid w:val="00747947"/>
    <w:rsid w:val="00747B86"/>
    <w:rsid w:val="007500CE"/>
    <w:rsid w:val="007504D3"/>
    <w:rsid w:val="007504DA"/>
    <w:rsid w:val="00750845"/>
    <w:rsid w:val="00750854"/>
    <w:rsid w:val="0075087F"/>
    <w:rsid w:val="00750ADF"/>
    <w:rsid w:val="00751043"/>
    <w:rsid w:val="00751836"/>
    <w:rsid w:val="00751AA4"/>
    <w:rsid w:val="007522DE"/>
    <w:rsid w:val="007528A0"/>
    <w:rsid w:val="00752A31"/>
    <w:rsid w:val="00752F06"/>
    <w:rsid w:val="007531B2"/>
    <w:rsid w:val="0075396C"/>
    <w:rsid w:val="007539E0"/>
    <w:rsid w:val="00753CCA"/>
    <w:rsid w:val="00753E98"/>
    <w:rsid w:val="007540B3"/>
    <w:rsid w:val="00754165"/>
    <w:rsid w:val="00754193"/>
    <w:rsid w:val="00754248"/>
    <w:rsid w:val="007545E4"/>
    <w:rsid w:val="00754669"/>
    <w:rsid w:val="007546BF"/>
    <w:rsid w:val="00754CF0"/>
    <w:rsid w:val="00754F0D"/>
    <w:rsid w:val="007551CC"/>
    <w:rsid w:val="007554BA"/>
    <w:rsid w:val="00755642"/>
    <w:rsid w:val="007556FA"/>
    <w:rsid w:val="00755CA8"/>
    <w:rsid w:val="0075601A"/>
    <w:rsid w:val="007563C4"/>
    <w:rsid w:val="0075681D"/>
    <w:rsid w:val="00756A26"/>
    <w:rsid w:val="00756AF1"/>
    <w:rsid w:val="00756B0F"/>
    <w:rsid w:val="00756E62"/>
    <w:rsid w:val="007570F4"/>
    <w:rsid w:val="0075744C"/>
    <w:rsid w:val="00757496"/>
    <w:rsid w:val="00757762"/>
    <w:rsid w:val="007578AE"/>
    <w:rsid w:val="00757A37"/>
    <w:rsid w:val="00757CA5"/>
    <w:rsid w:val="007602B6"/>
    <w:rsid w:val="007602C2"/>
    <w:rsid w:val="007603CC"/>
    <w:rsid w:val="00760746"/>
    <w:rsid w:val="00761197"/>
    <w:rsid w:val="007616A7"/>
    <w:rsid w:val="00761C5C"/>
    <w:rsid w:val="00761CF7"/>
    <w:rsid w:val="00761E31"/>
    <w:rsid w:val="007622AA"/>
    <w:rsid w:val="007622C2"/>
    <w:rsid w:val="00762477"/>
    <w:rsid w:val="00762B09"/>
    <w:rsid w:val="00762C16"/>
    <w:rsid w:val="00763005"/>
    <w:rsid w:val="0076352B"/>
    <w:rsid w:val="0076379A"/>
    <w:rsid w:val="00763A1B"/>
    <w:rsid w:val="00763B2D"/>
    <w:rsid w:val="00763C61"/>
    <w:rsid w:val="00763DC7"/>
    <w:rsid w:val="00764024"/>
    <w:rsid w:val="007640CD"/>
    <w:rsid w:val="00764105"/>
    <w:rsid w:val="00764224"/>
    <w:rsid w:val="007644CE"/>
    <w:rsid w:val="00764614"/>
    <w:rsid w:val="00764A9E"/>
    <w:rsid w:val="00764C97"/>
    <w:rsid w:val="00764CCF"/>
    <w:rsid w:val="00765181"/>
    <w:rsid w:val="0076535A"/>
    <w:rsid w:val="007656BA"/>
    <w:rsid w:val="00765A96"/>
    <w:rsid w:val="00765ABB"/>
    <w:rsid w:val="00765B56"/>
    <w:rsid w:val="00765D8D"/>
    <w:rsid w:val="00766121"/>
    <w:rsid w:val="007662E7"/>
    <w:rsid w:val="00766446"/>
    <w:rsid w:val="007666C5"/>
    <w:rsid w:val="0076675E"/>
    <w:rsid w:val="00766F01"/>
    <w:rsid w:val="007671EC"/>
    <w:rsid w:val="0076755F"/>
    <w:rsid w:val="00767793"/>
    <w:rsid w:val="00767B33"/>
    <w:rsid w:val="00767CB3"/>
    <w:rsid w:val="007704A2"/>
    <w:rsid w:val="007704F5"/>
    <w:rsid w:val="00770BC4"/>
    <w:rsid w:val="00771437"/>
    <w:rsid w:val="00771EB5"/>
    <w:rsid w:val="007720D2"/>
    <w:rsid w:val="0077211C"/>
    <w:rsid w:val="0077233C"/>
    <w:rsid w:val="007723BD"/>
    <w:rsid w:val="0077268B"/>
    <w:rsid w:val="007726A4"/>
    <w:rsid w:val="00772B96"/>
    <w:rsid w:val="00772C0C"/>
    <w:rsid w:val="00772CFD"/>
    <w:rsid w:val="007730CE"/>
    <w:rsid w:val="007735CA"/>
    <w:rsid w:val="00773CA0"/>
    <w:rsid w:val="00774780"/>
    <w:rsid w:val="00775241"/>
    <w:rsid w:val="007752D8"/>
    <w:rsid w:val="00775568"/>
    <w:rsid w:val="00775632"/>
    <w:rsid w:val="00775EB5"/>
    <w:rsid w:val="00776018"/>
    <w:rsid w:val="00776196"/>
    <w:rsid w:val="007763A4"/>
    <w:rsid w:val="0077643F"/>
    <w:rsid w:val="00776449"/>
    <w:rsid w:val="00776569"/>
    <w:rsid w:val="0077687C"/>
    <w:rsid w:val="00776E9D"/>
    <w:rsid w:val="007770C8"/>
    <w:rsid w:val="0077723B"/>
    <w:rsid w:val="00777292"/>
    <w:rsid w:val="007773ED"/>
    <w:rsid w:val="00777906"/>
    <w:rsid w:val="0077793B"/>
    <w:rsid w:val="00777973"/>
    <w:rsid w:val="00777C32"/>
    <w:rsid w:val="0078003A"/>
    <w:rsid w:val="00780793"/>
    <w:rsid w:val="00780949"/>
    <w:rsid w:val="00780C7F"/>
    <w:rsid w:val="007817E2"/>
    <w:rsid w:val="0078189E"/>
    <w:rsid w:val="00781B1B"/>
    <w:rsid w:val="00781C3A"/>
    <w:rsid w:val="007824FB"/>
    <w:rsid w:val="00782522"/>
    <w:rsid w:val="00782771"/>
    <w:rsid w:val="00782E48"/>
    <w:rsid w:val="00783128"/>
    <w:rsid w:val="007831FF"/>
    <w:rsid w:val="00783A75"/>
    <w:rsid w:val="00783BA8"/>
    <w:rsid w:val="00783BDC"/>
    <w:rsid w:val="007843E0"/>
    <w:rsid w:val="00784425"/>
    <w:rsid w:val="00784562"/>
    <w:rsid w:val="007846FF"/>
    <w:rsid w:val="00784BDA"/>
    <w:rsid w:val="00784FE8"/>
    <w:rsid w:val="00785083"/>
    <w:rsid w:val="00785109"/>
    <w:rsid w:val="0078511E"/>
    <w:rsid w:val="00785290"/>
    <w:rsid w:val="00785D82"/>
    <w:rsid w:val="00786524"/>
    <w:rsid w:val="0078695E"/>
    <w:rsid w:val="00786B3B"/>
    <w:rsid w:val="00786BD5"/>
    <w:rsid w:val="00786BDD"/>
    <w:rsid w:val="00786E49"/>
    <w:rsid w:val="00786FA5"/>
    <w:rsid w:val="0078729F"/>
    <w:rsid w:val="007874E5"/>
    <w:rsid w:val="007874F9"/>
    <w:rsid w:val="007878DF"/>
    <w:rsid w:val="00787B02"/>
    <w:rsid w:val="00787CEE"/>
    <w:rsid w:val="00787E28"/>
    <w:rsid w:val="0079013B"/>
    <w:rsid w:val="007902E1"/>
    <w:rsid w:val="00790354"/>
    <w:rsid w:val="00790592"/>
    <w:rsid w:val="0079061A"/>
    <w:rsid w:val="0079061C"/>
    <w:rsid w:val="0079070C"/>
    <w:rsid w:val="00790960"/>
    <w:rsid w:val="00790A37"/>
    <w:rsid w:val="007911FC"/>
    <w:rsid w:val="0079133B"/>
    <w:rsid w:val="00791382"/>
    <w:rsid w:val="0079156A"/>
    <w:rsid w:val="0079161F"/>
    <w:rsid w:val="00791833"/>
    <w:rsid w:val="00791860"/>
    <w:rsid w:val="0079193D"/>
    <w:rsid w:val="00791ADB"/>
    <w:rsid w:val="00791CCF"/>
    <w:rsid w:val="00791D01"/>
    <w:rsid w:val="00791DE6"/>
    <w:rsid w:val="0079201D"/>
    <w:rsid w:val="00792027"/>
    <w:rsid w:val="0079244E"/>
    <w:rsid w:val="00792537"/>
    <w:rsid w:val="00792567"/>
    <w:rsid w:val="00792D4E"/>
    <w:rsid w:val="00792DF4"/>
    <w:rsid w:val="00792F38"/>
    <w:rsid w:val="0079301C"/>
    <w:rsid w:val="00793088"/>
    <w:rsid w:val="007930FC"/>
    <w:rsid w:val="00793144"/>
    <w:rsid w:val="0079316B"/>
    <w:rsid w:val="0079333F"/>
    <w:rsid w:val="007935F2"/>
    <w:rsid w:val="0079392C"/>
    <w:rsid w:val="00793B8F"/>
    <w:rsid w:val="00793E71"/>
    <w:rsid w:val="00793FF2"/>
    <w:rsid w:val="0079407F"/>
    <w:rsid w:val="00794300"/>
    <w:rsid w:val="00794995"/>
    <w:rsid w:val="007951B1"/>
    <w:rsid w:val="00795387"/>
    <w:rsid w:val="007953A9"/>
    <w:rsid w:val="007959D2"/>
    <w:rsid w:val="00795AAD"/>
    <w:rsid w:val="00796002"/>
    <w:rsid w:val="00796D2C"/>
    <w:rsid w:val="00796EB9"/>
    <w:rsid w:val="00797160"/>
    <w:rsid w:val="007973B6"/>
    <w:rsid w:val="0079759E"/>
    <w:rsid w:val="007975BC"/>
    <w:rsid w:val="007978B5"/>
    <w:rsid w:val="007A006B"/>
    <w:rsid w:val="007A033D"/>
    <w:rsid w:val="007A047B"/>
    <w:rsid w:val="007A0820"/>
    <w:rsid w:val="007A0BAE"/>
    <w:rsid w:val="007A1127"/>
    <w:rsid w:val="007A15A7"/>
    <w:rsid w:val="007A15D0"/>
    <w:rsid w:val="007A1AAA"/>
    <w:rsid w:val="007A1F64"/>
    <w:rsid w:val="007A2213"/>
    <w:rsid w:val="007A2562"/>
    <w:rsid w:val="007A2AB4"/>
    <w:rsid w:val="007A2B35"/>
    <w:rsid w:val="007A2B58"/>
    <w:rsid w:val="007A2C7B"/>
    <w:rsid w:val="007A2DCA"/>
    <w:rsid w:val="007A2F8C"/>
    <w:rsid w:val="007A325F"/>
    <w:rsid w:val="007A36E4"/>
    <w:rsid w:val="007A36F7"/>
    <w:rsid w:val="007A3B42"/>
    <w:rsid w:val="007A4083"/>
    <w:rsid w:val="007A42ED"/>
    <w:rsid w:val="007A4A0B"/>
    <w:rsid w:val="007A4A80"/>
    <w:rsid w:val="007A5875"/>
    <w:rsid w:val="007A5A9D"/>
    <w:rsid w:val="007A5BED"/>
    <w:rsid w:val="007A5D9D"/>
    <w:rsid w:val="007A60BB"/>
    <w:rsid w:val="007A6110"/>
    <w:rsid w:val="007A6211"/>
    <w:rsid w:val="007A6B91"/>
    <w:rsid w:val="007A6F4D"/>
    <w:rsid w:val="007A707B"/>
    <w:rsid w:val="007A74EC"/>
    <w:rsid w:val="007A7622"/>
    <w:rsid w:val="007A7885"/>
    <w:rsid w:val="007B0672"/>
    <w:rsid w:val="007B070B"/>
    <w:rsid w:val="007B07C2"/>
    <w:rsid w:val="007B088D"/>
    <w:rsid w:val="007B0AC2"/>
    <w:rsid w:val="007B0C5D"/>
    <w:rsid w:val="007B13C7"/>
    <w:rsid w:val="007B1404"/>
    <w:rsid w:val="007B1AFA"/>
    <w:rsid w:val="007B1E36"/>
    <w:rsid w:val="007B1F27"/>
    <w:rsid w:val="007B2331"/>
    <w:rsid w:val="007B2442"/>
    <w:rsid w:val="007B284D"/>
    <w:rsid w:val="007B298E"/>
    <w:rsid w:val="007B3267"/>
    <w:rsid w:val="007B3756"/>
    <w:rsid w:val="007B3B42"/>
    <w:rsid w:val="007B3DD0"/>
    <w:rsid w:val="007B3ECB"/>
    <w:rsid w:val="007B40B4"/>
    <w:rsid w:val="007B4558"/>
    <w:rsid w:val="007B48A2"/>
    <w:rsid w:val="007B4F24"/>
    <w:rsid w:val="007B501C"/>
    <w:rsid w:val="007B506D"/>
    <w:rsid w:val="007B5AA3"/>
    <w:rsid w:val="007B5ACC"/>
    <w:rsid w:val="007B5AFD"/>
    <w:rsid w:val="007B5B31"/>
    <w:rsid w:val="007B5BDC"/>
    <w:rsid w:val="007B5FBF"/>
    <w:rsid w:val="007B60CB"/>
    <w:rsid w:val="007B61B7"/>
    <w:rsid w:val="007B6420"/>
    <w:rsid w:val="007B6732"/>
    <w:rsid w:val="007B6A45"/>
    <w:rsid w:val="007B6A47"/>
    <w:rsid w:val="007B6B05"/>
    <w:rsid w:val="007B6EA3"/>
    <w:rsid w:val="007B6ED7"/>
    <w:rsid w:val="007B7A03"/>
    <w:rsid w:val="007B7AF1"/>
    <w:rsid w:val="007B7E79"/>
    <w:rsid w:val="007C0105"/>
    <w:rsid w:val="007C025E"/>
    <w:rsid w:val="007C0275"/>
    <w:rsid w:val="007C0372"/>
    <w:rsid w:val="007C0711"/>
    <w:rsid w:val="007C079B"/>
    <w:rsid w:val="007C0A0B"/>
    <w:rsid w:val="007C0F02"/>
    <w:rsid w:val="007C10D9"/>
    <w:rsid w:val="007C149E"/>
    <w:rsid w:val="007C216C"/>
    <w:rsid w:val="007C22A2"/>
    <w:rsid w:val="007C2438"/>
    <w:rsid w:val="007C261A"/>
    <w:rsid w:val="007C2736"/>
    <w:rsid w:val="007C2A1A"/>
    <w:rsid w:val="007C346C"/>
    <w:rsid w:val="007C37EB"/>
    <w:rsid w:val="007C3E9F"/>
    <w:rsid w:val="007C41D2"/>
    <w:rsid w:val="007C427B"/>
    <w:rsid w:val="007C4400"/>
    <w:rsid w:val="007C4678"/>
    <w:rsid w:val="007C4724"/>
    <w:rsid w:val="007C4FD2"/>
    <w:rsid w:val="007C5574"/>
    <w:rsid w:val="007C5704"/>
    <w:rsid w:val="007C593E"/>
    <w:rsid w:val="007C6570"/>
    <w:rsid w:val="007C65A5"/>
    <w:rsid w:val="007C664A"/>
    <w:rsid w:val="007C6D83"/>
    <w:rsid w:val="007C72ED"/>
    <w:rsid w:val="007C7370"/>
    <w:rsid w:val="007C73CE"/>
    <w:rsid w:val="007C758A"/>
    <w:rsid w:val="007C759B"/>
    <w:rsid w:val="007C76D6"/>
    <w:rsid w:val="007C7B6C"/>
    <w:rsid w:val="007C7C40"/>
    <w:rsid w:val="007C7C7D"/>
    <w:rsid w:val="007C7DAD"/>
    <w:rsid w:val="007C7DDB"/>
    <w:rsid w:val="007D0167"/>
    <w:rsid w:val="007D02AF"/>
    <w:rsid w:val="007D0A02"/>
    <w:rsid w:val="007D0ACD"/>
    <w:rsid w:val="007D0F57"/>
    <w:rsid w:val="007D1018"/>
    <w:rsid w:val="007D111B"/>
    <w:rsid w:val="007D1373"/>
    <w:rsid w:val="007D15C5"/>
    <w:rsid w:val="007D18E7"/>
    <w:rsid w:val="007D1A08"/>
    <w:rsid w:val="007D1C7B"/>
    <w:rsid w:val="007D1D33"/>
    <w:rsid w:val="007D1D6E"/>
    <w:rsid w:val="007D1E4D"/>
    <w:rsid w:val="007D2043"/>
    <w:rsid w:val="007D2378"/>
    <w:rsid w:val="007D2C46"/>
    <w:rsid w:val="007D3538"/>
    <w:rsid w:val="007D3920"/>
    <w:rsid w:val="007D3BB8"/>
    <w:rsid w:val="007D3BC8"/>
    <w:rsid w:val="007D3EBE"/>
    <w:rsid w:val="007D42DF"/>
    <w:rsid w:val="007D4D52"/>
    <w:rsid w:val="007D50CD"/>
    <w:rsid w:val="007D5126"/>
    <w:rsid w:val="007D5448"/>
    <w:rsid w:val="007D59BA"/>
    <w:rsid w:val="007D5E5D"/>
    <w:rsid w:val="007D60B2"/>
    <w:rsid w:val="007D68F5"/>
    <w:rsid w:val="007D6BAE"/>
    <w:rsid w:val="007D6D85"/>
    <w:rsid w:val="007D7330"/>
    <w:rsid w:val="007E00AF"/>
    <w:rsid w:val="007E050E"/>
    <w:rsid w:val="007E068D"/>
    <w:rsid w:val="007E08B8"/>
    <w:rsid w:val="007E09ED"/>
    <w:rsid w:val="007E0C0D"/>
    <w:rsid w:val="007E19A8"/>
    <w:rsid w:val="007E1CD6"/>
    <w:rsid w:val="007E1EDE"/>
    <w:rsid w:val="007E1F27"/>
    <w:rsid w:val="007E20A0"/>
    <w:rsid w:val="007E21B9"/>
    <w:rsid w:val="007E2316"/>
    <w:rsid w:val="007E232C"/>
    <w:rsid w:val="007E26AB"/>
    <w:rsid w:val="007E2797"/>
    <w:rsid w:val="007E2899"/>
    <w:rsid w:val="007E2A45"/>
    <w:rsid w:val="007E2C24"/>
    <w:rsid w:val="007E2E17"/>
    <w:rsid w:val="007E2E96"/>
    <w:rsid w:val="007E2F5C"/>
    <w:rsid w:val="007E3185"/>
    <w:rsid w:val="007E331F"/>
    <w:rsid w:val="007E3363"/>
    <w:rsid w:val="007E39C2"/>
    <w:rsid w:val="007E3FDA"/>
    <w:rsid w:val="007E41A5"/>
    <w:rsid w:val="007E44DA"/>
    <w:rsid w:val="007E4616"/>
    <w:rsid w:val="007E4722"/>
    <w:rsid w:val="007E49DD"/>
    <w:rsid w:val="007E4CBA"/>
    <w:rsid w:val="007E4CC7"/>
    <w:rsid w:val="007E4D4F"/>
    <w:rsid w:val="007E521B"/>
    <w:rsid w:val="007E5788"/>
    <w:rsid w:val="007E5A1F"/>
    <w:rsid w:val="007E5A44"/>
    <w:rsid w:val="007E6148"/>
    <w:rsid w:val="007E61F9"/>
    <w:rsid w:val="007E6220"/>
    <w:rsid w:val="007E640B"/>
    <w:rsid w:val="007E6AD5"/>
    <w:rsid w:val="007E6D7F"/>
    <w:rsid w:val="007E731E"/>
    <w:rsid w:val="007E7489"/>
    <w:rsid w:val="007E7715"/>
    <w:rsid w:val="007E7740"/>
    <w:rsid w:val="007E7D21"/>
    <w:rsid w:val="007F01C0"/>
    <w:rsid w:val="007F064D"/>
    <w:rsid w:val="007F096E"/>
    <w:rsid w:val="007F0C3D"/>
    <w:rsid w:val="007F0D11"/>
    <w:rsid w:val="007F0F2C"/>
    <w:rsid w:val="007F219A"/>
    <w:rsid w:val="007F220C"/>
    <w:rsid w:val="007F2396"/>
    <w:rsid w:val="007F27C4"/>
    <w:rsid w:val="007F2897"/>
    <w:rsid w:val="007F2B57"/>
    <w:rsid w:val="007F2DF3"/>
    <w:rsid w:val="007F31C2"/>
    <w:rsid w:val="007F3439"/>
    <w:rsid w:val="007F35EA"/>
    <w:rsid w:val="007F37D0"/>
    <w:rsid w:val="007F398A"/>
    <w:rsid w:val="007F40AB"/>
    <w:rsid w:val="007F4112"/>
    <w:rsid w:val="007F44F4"/>
    <w:rsid w:val="007F458C"/>
    <w:rsid w:val="007F4840"/>
    <w:rsid w:val="007F4B62"/>
    <w:rsid w:val="007F4B67"/>
    <w:rsid w:val="007F518A"/>
    <w:rsid w:val="007F53CF"/>
    <w:rsid w:val="007F5E6C"/>
    <w:rsid w:val="007F6080"/>
    <w:rsid w:val="007F6914"/>
    <w:rsid w:val="007F6A5A"/>
    <w:rsid w:val="007F6B9F"/>
    <w:rsid w:val="007F6EB7"/>
    <w:rsid w:val="007F71CE"/>
    <w:rsid w:val="007F769F"/>
    <w:rsid w:val="007F76ED"/>
    <w:rsid w:val="008001D6"/>
    <w:rsid w:val="00800265"/>
    <w:rsid w:val="00800368"/>
    <w:rsid w:val="008003A9"/>
    <w:rsid w:val="00800C28"/>
    <w:rsid w:val="00801184"/>
    <w:rsid w:val="008012FD"/>
    <w:rsid w:val="008015B5"/>
    <w:rsid w:val="008016E5"/>
    <w:rsid w:val="008016F1"/>
    <w:rsid w:val="00801B2A"/>
    <w:rsid w:val="00801D00"/>
    <w:rsid w:val="00801DDE"/>
    <w:rsid w:val="008022B6"/>
    <w:rsid w:val="008028C6"/>
    <w:rsid w:val="00802A3B"/>
    <w:rsid w:val="00802C5A"/>
    <w:rsid w:val="00803061"/>
    <w:rsid w:val="008030A5"/>
    <w:rsid w:val="00803694"/>
    <w:rsid w:val="008037B4"/>
    <w:rsid w:val="0080385B"/>
    <w:rsid w:val="00803FC8"/>
    <w:rsid w:val="00804101"/>
    <w:rsid w:val="0080458C"/>
    <w:rsid w:val="008046EA"/>
    <w:rsid w:val="00804B0B"/>
    <w:rsid w:val="00804FEB"/>
    <w:rsid w:val="00805058"/>
    <w:rsid w:val="008052C7"/>
    <w:rsid w:val="0080559A"/>
    <w:rsid w:val="00805D57"/>
    <w:rsid w:val="008061F9"/>
    <w:rsid w:val="0080631C"/>
    <w:rsid w:val="00806546"/>
    <w:rsid w:val="00806C73"/>
    <w:rsid w:val="00806D57"/>
    <w:rsid w:val="00806DDE"/>
    <w:rsid w:val="00807290"/>
    <w:rsid w:val="008073DE"/>
    <w:rsid w:val="008076E6"/>
    <w:rsid w:val="00810034"/>
    <w:rsid w:val="00810429"/>
    <w:rsid w:val="00810932"/>
    <w:rsid w:val="00811027"/>
    <w:rsid w:val="00811243"/>
    <w:rsid w:val="0081147B"/>
    <w:rsid w:val="00811657"/>
    <w:rsid w:val="008116D9"/>
    <w:rsid w:val="008117A6"/>
    <w:rsid w:val="00812129"/>
    <w:rsid w:val="00812263"/>
    <w:rsid w:val="00812432"/>
    <w:rsid w:val="00812853"/>
    <w:rsid w:val="00812D0E"/>
    <w:rsid w:val="00812E06"/>
    <w:rsid w:val="008133B4"/>
    <w:rsid w:val="008136FE"/>
    <w:rsid w:val="00813807"/>
    <w:rsid w:val="00813B2B"/>
    <w:rsid w:val="00813DAB"/>
    <w:rsid w:val="00813E0D"/>
    <w:rsid w:val="00813F4A"/>
    <w:rsid w:val="008145A6"/>
    <w:rsid w:val="008145BF"/>
    <w:rsid w:val="008153CE"/>
    <w:rsid w:val="0081540C"/>
    <w:rsid w:val="008156C2"/>
    <w:rsid w:val="008165E0"/>
    <w:rsid w:val="00816A8D"/>
    <w:rsid w:val="00816E04"/>
    <w:rsid w:val="00816FFE"/>
    <w:rsid w:val="00817004"/>
    <w:rsid w:val="0081707F"/>
    <w:rsid w:val="00817A66"/>
    <w:rsid w:val="00817A83"/>
    <w:rsid w:val="00817B4D"/>
    <w:rsid w:val="00820089"/>
    <w:rsid w:val="0082050F"/>
    <w:rsid w:val="00820BCB"/>
    <w:rsid w:val="00820D88"/>
    <w:rsid w:val="00820DBE"/>
    <w:rsid w:val="00820FD6"/>
    <w:rsid w:val="008211B4"/>
    <w:rsid w:val="00821209"/>
    <w:rsid w:val="008212D0"/>
    <w:rsid w:val="00821698"/>
    <w:rsid w:val="00821E6E"/>
    <w:rsid w:val="00822080"/>
    <w:rsid w:val="0082209E"/>
    <w:rsid w:val="008224F9"/>
    <w:rsid w:val="00822785"/>
    <w:rsid w:val="008228B9"/>
    <w:rsid w:val="00822C05"/>
    <w:rsid w:val="00822F39"/>
    <w:rsid w:val="00822F79"/>
    <w:rsid w:val="00823005"/>
    <w:rsid w:val="0082366F"/>
    <w:rsid w:val="00823D7C"/>
    <w:rsid w:val="00823DFB"/>
    <w:rsid w:val="00824255"/>
    <w:rsid w:val="00824A6A"/>
    <w:rsid w:val="00824F85"/>
    <w:rsid w:val="008250E5"/>
    <w:rsid w:val="0082555E"/>
    <w:rsid w:val="00825670"/>
    <w:rsid w:val="0082598B"/>
    <w:rsid w:val="008259AC"/>
    <w:rsid w:val="00825A3F"/>
    <w:rsid w:val="00825AF2"/>
    <w:rsid w:val="00825B33"/>
    <w:rsid w:val="00826585"/>
    <w:rsid w:val="0082684D"/>
    <w:rsid w:val="00826861"/>
    <w:rsid w:val="00827319"/>
    <w:rsid w:val="008275C5"/>
    <w:rsid w:val="008279CD"/>
    <w:rsid w:val="00827AC4"/>
    <w:rsid w:val="00827E1F"/>
    <w:rsid w:val="0083063D"/>
    <w:rsid w:val="00830A03"/>
    <w:rsid w:val="00830BA4"/>
    <w:rsid w:val="00830F07"/>
    <w:rsid w:val="00830F5C"/>
    <w:rsid w:val="00830FBA"/>
    <w:rsid w:val="008310CB"/>
    <w:rsid w:val="00831326"/>
    <w:rsid w:val="00831391"/>
    <w:rsid w:val="00831808"/>
    <w:rsid w:val="008319D9"/>
    <w:rsid w:val="00831C06"/>
    <w:rsid w:val="00831FF3"/>
    <w:rsid w:val="008322E1"/>
    <w:rsid w:val="0083245E"/>
    <w:rsid w:val="0083264D"/>
    <w:rsid w:val="008326FF"/>
    <w:rsid w:val="00832B8B"/>
    <w:rsid w:val="00832C0A"/>
    <w:rsid w:val="008331BF"/>
    <w:rsid w:val="0083362E"/>
    <w:rsid w:val="00833C59"/>
    <w:rsid w:val="008340BD"/>
    <w:rsid w:val="008341A7"/>
    <w:rsid w:val="00834215"/>
    <w:rsid w:val="00834542"/>
    <w:rsid w:val="008349DC"/>
    <w:rsid w:val="00834B7C"/>
    <w:rsid w:val="00834C1E"/>
    <w:rsid w:val="00834FE5"/>
    <w:rsid w:val="00835268"/>
    <w:rsid w:val="00835507"/>
    <w:rsid w:val="0083557A"/>
    <w:rsid w:val="00835681"/>
    <w:rsid w:val="00835C46"/>
    <w:rsid w:val="00836057"/>
    <w:rsid w:val="0083633C"/>
    <w:rsid w:val="0083668E"/>
    <w:rsid w:val="00836B17"/>
    <w:rsid w:val="00836CAE"/>
    <w:rsid w:val="008371E4"/>
    <w:rsid w:val="008375E9"/>
    <w:rsid w:val="00837BF3"/>
    <w:rsid w:val="00837C70"/>
    <w:rsid w:val="00837EBC"/>
    <w:rsid w:val="0084012D"/>
    <w:rsid w:val="00840188"/>
    <w:rsid w:val="008402CC"/>
    <w:rsid w:val="008402E7"/>
    <w:rsid w:val="0084090E"/>
    <w:rsid w:val="00840BA8"/>
    <w:rsid w:val="00840EDB"/>
    <w:rsid w:val="0084128D"/>
    <w:rsid w:val="0084129E"/>
    <w:rsid w:val="008412C2"/>
    <w:rsid w:val="00841405"/>
    <w:rsid w:val="00841560"/>
    <w:rsid w:val="00841A49"/>
    <w:rsid w:val="00841B88"/>
    <w:rsid w:val="00841BA9"/>
    <w:rsid w:val="00841F36"/>
    <w:rsid w:val="00841FD7"/>
    <w:rsid w:val="0084262B"/>
    <w:rsid w:val="00842B57"/>
    <w:rsid w:val="00842EFC"/>
    <w:rsid w:val="008433A7"/>
    <w:rsid w:val="008435D0"/>
    <w:rsid w:val="008435F1"/>
    <w:rsid w:val="0084367A"/>
    <w:rsid w:val="00843875"/>
    <w:rsid w:val="008439D9"/>
    <w:rsid w:val="00843CE7"/>
    <w:rsid w:val="008444FE"/>
    <w:rsid w:val="0084482F"/>
    <w:rsid w:val="00844A3E"/>
    <w:rsid w:val="00844D1D"/>
    <w:rsid w:val="00844DDE"/>
    <w:rsid w:val="008451BF"/>
    <w:rsid w:val="00845274"/>
    <w:rsid w:val="00845E0B"/>
    <w:rsid w:val="00845F44"/>
    <w:rsid w:val="008460B4"/>
    <w:rsid w:val="00846178"/>
    <w:rsid w:val="008464AB"/>
    <w:rsid w:val="00846B18"/>
    <w:rsid w:val="0084742E"/>
    <w:rsid w:val="0084778E"/>
    <w:rsid w:val="00847A64"/>
    <w:rsid w:val="00847BB0"/>
    <w:rsid w:val="00850219"/>
    <w:rsid w:val="008502C9"/>
    <w:rsid w:val="00850694"/>
    <w:rsid w:val="0085091A"/>
    <w:rsid w:val="0085121F"/>
    <w:rsid w:val="00851325"/>
    <w:rsid w:val="00851BDE"/>
    <w:rsid w:val="00851C8C"/>
    <w:rsid w:val="00851D62"/>
    <w:rsid w:val="00851EB5"/>
    <w:rsid w:val="00852389"/>
    <w:rsid w:val="00852475"/>
    <w:rsid w:val="008529B4"/>
    <w:rsid w:val="00852ACB"/>
    <w:rsid w:val="00852B83"/>
    <w:rsid w:val="00852B94"/>
    <w:rsid w:val="00852C9D"/>
    <w:rsid w:val="00852EDF"/>
    <w:rsid w:val="0085304C"/>
    <w:rsid w:val="008537A7"/>
    <w:rsid w:val="00853D91"/>
    <w:rsid w:val="00854918"/>
    <w:rsid w:val="00854989"/>
    <w:rsid w:val="00854B6E"/>
    <w:rsid w:val="00854BEB"/>
    <w:rsid w:val="00854FC7"/>
    <w:rsid w:val="00855CC5"/>
    <w:rsid w:val="0085628D"/>
    <w:rsid w:val="0085652E"/>
    <w:rsid w:val="008565B6"/>
    <w:rsid w:val="008569A8"/>
    <w:rsid w:val="00856BE2"/>
    <w:rsid w:val="00856C7D"/>
    <w:rsid w:val="008575E1"/>
    <w:rsid w:val="00857636"/>
    <w:rsid w:val="008576CF"/>
    <w:rsid w:val="00857C8F"/>
    <w:rsid w:val="00857E1A"/>
    <w:rsid w:val="00860283"/>
    <w:rsid w:val="00860639"/>
    <w:rsid w:val="00860749"/>
    <w:rsid w:val="00860985"/>
    <w:rsid w:val="00860A2F"/>
    <w:rsid w:val="00860AB4"/>
    <w:rsid w:val="00860C8A"/>
    <w:rsid w:val="00860D47"/>
    <w:rsid w:val="00860E2E"/>
    <w:rsid w:val="00861286"/>
    <w:rsid w:val="0086160E"/>
    <w:rsid w:val="00861916"/>
    <w:rsid w:val="0086192A"/>
    <w:rsid w:val="0086205B"/>
    <w:rsid w:val="00862195"/>
    <w:rsid w:val="008624AF"/>
    <w:rsid w:val="00862DAD"/>
    <w:rsid w:val="00863095"/>
    <w:rsid w:val="008632DF"/>
    <w:rsid w:val="0086372C"/>
    <w:rsid w:val="0086395A"/>
    <w:rsid w:val="008641A0"/>
    <w:rsid w:val="0086472C"/>
    <w:rsid w:val="00865209"/>
    <w:rsid w:val="00865397"/>
    <w:rsid w:val="00865476"/>
    <w:rsid w:val="00865F97"/>
    <w:rsid w:val="0086614A"/>
    <w:rsid w:val="00866172"/>
    <w:rsid w:val="00866178"/>
    <w:rsid w:val="0086618C"/>
    <w:rsid w:val="00866664"/>
    <w:rsid w:val="0086692F"/>
    <w:rsid w:val="00866970"/>
    <w:rsid w:val="00866979"/>
    <w:rsid w:val="00866A19"/>
    <w:rsid w:val="00866B12"/>
    <w:rsid w:val="00866C00"/>
    <w:rsid w:val="00866C4A"/>
    <w:rsid w:val="00866F36"/>
    <w:rsid w:val="008671B5"/>
    <w:rsid w:val="008672F6"/>
    <w:rsid w:val="008674B7"/>
    <w:rsid w:val="008678D4"/>
    <w:rsid w:val="00867914"/>
    <w:rsid w:val="00870065"/>
    <w:rsid w:val="00870087"/>
    <w:rsid w:val="00870150"/>
    <w:rsid w:val="0087054E"/>
    <w:rsid w:val="008708A6"/>
    <w:rsid w:val="00870C6B"/>
    <w:rsid w:val="0087122E"/>
    <w:rsid w:val="00871397"/>
    <w:rsid w:val="008715D3"/>
    <w:rsid w:val="00871618"/>
    <w:rsid w:val="0087198E"/>
    <w:rsid w:val="00871F02"/>
    <w:rsid w:val="00872081"/>
    <w:rsid w:val="00872394"/>
    <w:rsid w:val="008723B6"/>
    <w:rsid w:val="008725DE"/>
    <w:rsid w:val="008726D2"/>
    <w:rsid w:val="00872A0E"/>
    <w:rsid w:val="00872A5F"/>
    <w:rsid w:val="00872CD0"/>
    <w:rsid w:val="00873115"/>
    <w:rsid w:val="00873407"/>
    <w:rsid w:val="0087343C"/>
    <w:rsid w:val="0087373E"/>
    <w:rsid w:val="00873B72"/>
    <w:rsid w:val="00873BD0"/>
    <w:rsid w:val="00873C12"/>
    <w:rsid w:val="00873C53"/>
    <w:rsid w:val="00873ED3"/>
    <w:rsid w:val="00874CF3"/>
    <w:rsid w:val="00874D1F"/>
    <w:rsid w:val="00874D51"/>
    <w:rsid w:val="00875138"/>
    <w:rsid w:val="008751E2"/>
    <w:rsid w:val="008761D1"/>
    <w:rsid w:val="00876245"/>
    <w:rsid w:val="008762A4"/>
    <w:rsid w:val="00876716"/>
    <w:rsid w:val="00876F8C"/>
    <w:rsid w:val="0087728D"/>
    <w:rsid w:val="0087760F"/>
    <w:rsid w:val="00880256"/>
    <w:rsid w:val="00880282"/>
    <w:rsid w:val="0088029F"/>
    <w:rsid w:val="00880799"/>
    <w:rsid w:val="008809C3"/>
    <w:rsid w:val="00880B8C"/>
    <w:rsid w:val="0088111D"/>
    <w:rsid w:val="0088128A"/>
    <w:rsid w:val="0088130F"/>
    <w:rsid w:val="00881A86"/>
    <w:rsid w:val="00881AA7"/>
    <w:rsid w:val="00881B57"/>
    <w:rsid w:val="00881C90"/>
    <w:rsid w:val="00882298"/>
    <w:rsid w:val="008826DF"/>
    <w:rsid w:val="008829A1"/>
    <w:rsid w:val="008831B9"/>
    <w:rsid w:val="00883355"/>
    <w:rsid w:val="008838FF"/>
    <w:rsid w:val="00883A7B"/>
    <w:rsid w:val="00883A95"/>
    <w:rsid w:val="008840DC"/>
    <w:rsid w:val="00884135"/>
    <w:rsid w:val="00884188"/>
    <w:rsid w:val="008842DF"/>
    <w:rsid w:val="00884463"/>
    <w:rsid w:val="008846FB"/>
    <w:rsid w:val="00884851"/>
    <w:rsid w:val="00884D6D"/>
    <w:rsid w:val="0088528C"/>
    <w:rsid w:val="00885543"/>
    <w:rsid w:val="00885A42"/>
    <w:rsid w:val="00885ADE"/>
    <w:rsid w:val="00885D2C"/>
    <w:rsid w:val="00886723"/>
    <w:rsid w:val="00886CD0"/>
    <w:rsid w:val="00886DF6"/>
    <w:rsid w:val="00886FF9"/>
    <w:rsid w:val="0088732A"/>
    <w:rsid w:val="008874E7"/>
    <w:rsid w:val="0088752C"/>
    <w:rsid w:val="008877FE"/>
    <w:rsid w:val="00887963"/>
    <w:rsid w:val="00887B7C"/>
    <w:rsid w:val="00887BEC"/>
    <w:rsid w:val="008900E8"/>
    <w:rsid w:val="00890146"/>
    <w:rsid w:val="00890687"/>
    <w:rsid w:val="0089081E"/>
    <w:rsid w:val="008909B2"/>
    <w:rsid w:val="00890AAA"/>
    <w:rsid w:val="00890EB9"/>
    <w:rsid w:val="0089113D"/>
    <w:rsid w:val="00891166"/>
    <w:rsid w:val="0089147B"/>
    <w:rsid w:val="00891CA4"/>
    <w:rsid w:val="00891D44"/>
    <w:rsid w:val="00891EE6"/>
    <w:rsid w:val="008922D4"/>
    <w:rsid w:val="008927E7"/>
    <w:rsid w:val="0089284F"/>
    <w:rsid w:val="008936C3"/>
    <w:rsid w:val="00893A4B"/>
    <w:rsid w:val="00893B32"/>
    <w:rsid w:val="00894079"/>
    <w:rsid w:val="008944A4"/>
    <w:rsid w:val="00894632"/>
    <w:rsid w:val="00894675"/>
    <w:rsid w:val="0089532A"/>
    <w:rsid w:val="00895384"/>
    <w:rsid w:val="008953F9"/>
    <w:rsid w:val="008957D9"/>
    <w:rsid w:val="0089583D"/>
    <w:rsid w:val="00895D8B"/>
    <w:rsid w:val="00895E74"/>
    <w:rsid w:val="00896147"/>
    <w:rsid w:val="0089634F"/>
    <w:rsid w:val="00896FCD"/>
    <w:rsid w:val="00897194"/>
    <w:rsid w:val="008971B9"/>
    <w:rsid w:val="008971C6"/>
    <w:rsid w:val="008973E4"/>
    <w:rsid w:val="008978CB"/>
    <w:rsid w:val="00897A3D"/>
    <w:rsid w:val="00897B70"/>
    <w:rsid w:val="008A02C1"/>
    <w:rsid w:val="008A04F1"/>
    <w:rsid w:val="008A05B0"/>
    <w:rsid w:val="008A08A6"/>
    <w:rsid w:val="008A0DB4"/>
    <w:rsid w:val="008A0E11"/>
    <w:rsid w:val="008A1373"/>
    <w:rsid w:val="008A1746"/>
    <w:rsid w:val="008A19BF"/>
    <w:rsid w:val="008A1C04"/>
    <w:rsid w:val="008A1DE5"/>
    <w:rsid w:val="008A201E"/>
    <w:rsid w:val="008A2584"/>
    <w:rsid w:val="008A2DA3"/>
    <w:rsid w:val="008A2E84"/>
    <w:rsid w:val="008A2F45"/>
    <w:rsid w:val="008A3051"/>
    <w:rsid w:val="008A330C"/>
    <w:rsid w:val="008A35A9"/>
    <w:rsid w:val="008A378E"/>
    <w:rsid w:val="008A3DF5"/>
    <w:rsid w:val="008A4AE2"/>
    <w:rsid w:val="008A4B09"/>
    <w:rsid w:val="008A4BFB"/>
    <w:rsid w:val="008A4DB1"/>
    <w:rsid w:val="008A5148"/>
    <w:rsid w:val="008A538B"/>
    <w:rsid w:val="008A5573"/>
    <w:rsid w:val="008A5956"/>
    <w:rsid w:val="008A5C74"/>
    <w:rsid w:val="008A5D71"/>
    <w:rsid w:val="008A6172"/>
    <w:rsid w:val="008A61AD"/>
    <w:rsid w:val="008A68CF"/>
    <w:rsid w:val="008A6928"/>
    <w:rsid w:val="008A6A91"/>
    <w:rsid w:val="008A6D03"/>
    <w:rsid w:val="008A6E11"/>
    <w:rsid w:val="008A7062"/>
    <w:rsid w:val="008A7326"/>
    <w:rsid w:val="008A7B81"/>
    <w:rsid w:val="008B04A6"/>
    <w:rsid w:val="008B0640"/>
    <w:rsid w:val="008B0676"/>
    <w:rsid w:val="008B0987"/>
    <w:rsid w:val="008B0AFC"/>
    <w:rsid w:val="008B1359"/>
    <w:rsid w:val="008B1735"/>
    <w:rsid w:val="008B1850"/>
    <w:rsid w:val="008B1E2C"/>
    <w:rsid w:val="008B24A5"/>
    <w:rsid w:val="008B343D"/>
    <w:rsid w:val="008B346E"/>
    <w:rsid w:val="008B35E3"/>
    <w:rsid w:val="008B3E64"/>
    <w:rsid w:val="008B414B"/>
    <w:rsid w:val="008B4320"/>
    <w:rsid w:val="008B4699"/>
    <w:rsid w:val="008B488D"/>
    <w:rsid w:val="008B4B0F"/>
    <w:rsid w:val="008B4DB0"/>
    <w:rsid w:val="008B4EBB"/>
    <w:rsid w:val="008B4F5E"/>
    <w:rsid w:val="008B5122"/>
    <w:rsid w:val="008B59C1"/>
    <w:rsid w:val="008B5B24"/>
    <w:rsid w:val="008B6007"/>
    <w:rsid w:val="008B600A"/>
    <w:rsid w:val="008B629A"/>
    <w:rsid w:val="008B65A5"/>
    <w:rsid w:val="008B692F"/>
    <w:rsid w:val="008B6AB9"/>
    <w:rsid w:val="008B6F3C"/>
    <w:rsid w:val="008B76D8"/>
    <w:rsid w:val="008B7B6A"/>
    <w:rsid w:val="008B7D91"/>
    <w:rsid w:val="008C050F"/>
    <w:rsid w:val="008C05B6"/>
    <w:rsid w:val="008C0925"/>
    <w:rsid w:val="008C10BB"/>
    <w:rsid w:val="008C1127"/>
    <w:rsid w:val="008C1136"/>
    <w:rsid w:val="008C1449"/>
    <w:rsid w:val="008C1549"/>
    <w:rsid w:val="008C15F7"/>
    <w:rsid w:val="008C1BF1"/>
    <w:rsid w:val="008C26A3"/>
    <w:rsid w:val="008C280B"/>
    <w:rsid w:val="008C2842"/>
    <w:rsid w:val="008C298B"/>
    <w:rsid w:val="008C29A6"/>
    <w:rsid w:val="008C2A77"/>
    <w:rsid w:val="008C2BF6"/>
    <w:rsid w:val="008C3180"/>
    <w:rsid w:val="008C3677"/>
    <w:rsid w:val="008C393C"/>
    <w:rsid w:val="008C39AA"/>
    <w:rsid w:val="008C3C0E"/>
    <w:rsid w:val="008C3EDF"/>
    <w:rsid w:val="008C4075"/>
    <w:rsid w:val="008C421D"/>
    <w:rsid w:val="008C43B6"/>
    <w:rsid w:val="008C43BE"/>
    <w:rsid w:val="008C4419"/>
    <w:rsid w:val="008C4E46"/>
    <w:rsid w:val="008C5065"/>
    <w:rsid w:val="008C527E"/>
    <w:rsid w:val="008C532A"/>
    <w:rsid w:val="008C5380"/>
    <w:rsid w:val="008C547F"/>
    <w:rsid w:val="008C5B94"/>
    <w:rsid w:val="008C60A8"/>
    <w:rsid w:val="008C61B6"/>
    <w:rsid w:val="008C68EA"/>
    <w:rsid w:val="008C6BA3"/>
    <w:rsid w:val="008C7240"/>
    <w:rsid w:val="008C7723"/>
    <w:rsid w:val="008C7A32"/>
    <w:rsid w:val="008C7AFE"/>
    <w:rsid w:val="008C7B85"/>
    <w:rsid w:val="008C7CB8"/>
    <w:rsid w:val="008C7F07"/>
    <w:rsid w:val="008C7FD9"/>
    <w:rsid w:val="008D0024"/>
    <w:rsid w:val="008D0405"/>
    <w:rsid w:val="008D06C9"/>
    <w:rsid w:val="008D06FA"/>
    <w:rsid w:val="008D0B60"/>
    <w:rsid w:val="008D0D03"/>
    <w:rsid w:val="008D1392"/>
    <w:rsid w:val="008D1C92"/>
    <w:rsid w:val="008D1D65"/>
    <w:rsid w:val="008D233F"/>
    <w:rsid w:val="008D2753"/>
    <w:rsid w:val="008D3655"/>
    <w:rsid w:val="008D36B9"/>
    <w:rsid w:val="008D3C73"/>
    <w:rsid w:val="008D3DC3"/>
    <w:rsid w:val="008D40FA"/>
    <w:rsid w:val="008D416C"/>
    <w:rsid w:val="008D4335"/>
    <w:rsid w:val="008D44FD"/>
    <w:rsid w:val="008D47D9"/>
    <w:rsid w:val="008D485F"/>
    <w:rsid w:val="008D4944"/>
    <w:rsid w:val="008D4C2B"/>
    <w:rsid w:val="008D4D5A"/>
    <w:rsid w:val="008D55A7"/>
    <w:rsid w:val="008D5692"/>
    <w:rsid w:val="008D579F"/>
    <w:rsid w:val="008D57CD"/>
    <w:rsid w:val="008D5FB6"/>
    <w:rsid w:val="008D60D3"/>
    <w:rsid w:val="008D61FB"/>
    <w:rsid w:val="008D6578"/>
    <w:rsid w:val="008D66A0"/>
    <w:rsid w:val="008D692D"/>
    <w:rsid w:val="008D6CFC"/>
    <w:rsid w:val="008D6D53"/>
    <w:rsid w:val="008D6DA1"/>
    <w:rsid w:val="008D6EB8"/>
    <w:rsid w:val="008D75BB"/>
    <w:rsid w:val="008D78FA"/>
    <w:rsid w:val="008D79BC"/>
    <w:rsid w:val="008D7BA4"/>
    <w:rsid w:val="008D7BBB"/>
    <w:rsid w:val="008D7DB5"/>
    <w:rsid w:val="008D7E65"/>
    <w:rsid w:val="008E0026"/>
    <w:rsid w:val="008E01A8"/>
    <w:rsid w:val="008E02E1"/>
    <w:rsid w:val="008E038A"/>
    <w:rsid w:val="008E0447"/>
    <w:rsid w:val="008E0464"/>
    <w:rsid w:val="008E04A5"/>
    <w:rsid w:val="008E0677"/>
    <w:rsid w:val="008E086D"/>
    <w:rsid w:val="008E0EA1"/>
    <w:rsid w:val="008E0EEE"/>
    <w:rsid w:val="008E13B1"/>
    <w:rsid w:val="008E1856"/>
    <w:rsid w:val="008E1B15"/>
    <w:rsid w:val="008E1C66"/>
    <w:rsid w:val="008E1E60"/>
    <w:rsid w:val="008E220C"/>
    <w:rsid w:val="008E225B"/>
    <w:rsid w:val="008E2328"/>
    <w:rsid w:val="008E2A0E"/>
    <w:rsid w:val="008E2D43"/>
    <w:rsid w:val="008E31FB"/>
    <w:rsid w:val="008E3204"/>
    <w:rsid w:val="008E350C"/>
    <w:rsid w:val="008E392C"/>
    <w:rsid w:val="008E3D6E"/>
    <w:rsid w:val="008E3FB2"/>
    <w:rsid w:val="008E3FED"/>
    <w:rsid w:val="008E437D"/>
    <w:rsid w:val="008E47BD"/>
    <w:rsid w:val="008E485F"/>
    <w:rsid w:val="008E4CEB"/>
    <w:rsid w:val="008E4F81"/>
    <w:rsid w:val="008E5294"/>
    <w:rsid w:val="008E53FE"/>
    <w:rsid w:val="008E598D"/>
    <w:rsid w:val="008E59DF"/>
    <w:rsid w:val="008E5B8E"/>
    <w:rsid w:val="008E5C73"/>
    <w:rsid w:val="008E5D95"/>
    <w:rsid w:val="008E5F60"/>
    <w:rsid w:val="008E600A"/>
    <w:rsid w:val="008E611B"/>
    <w:rsid w:val="008E6126"/>
    <w:rsid w:val="008E65FE"/>
    <w:rsid w:val="008E6742"/>
    <w:rsid w:val="008E6B97"/>
    <w:rsid w:val="008E6CE5"/>
    <w:rsid w:val="008E710E"/>
    <w:rsid w:val="008E716D"/>
    <w:rsid w:val="008E7350"/>
    <w:rsid w:val="008E743C"/>
    <w:rsid w:val="008E78C3"/>
    <w:rsid w:val="008E7940"/>
    <w:rsid w:val="008E7D83"/>
    <w:rsid w:val="008F0001"/>
    <w:rsid w:val="008F01B3"/>
    <w:rsid w:val="008F0237"/>
    <w:rsid w:val="008F060E"/>
    <w:rsid w:val="008F0821"/>
    <w:rsid w:val="008F0856"/>
    <w:rsid w:val="008F0E86"/>
    <w:rsid w:val="008F1225"/>
    <w:rsid w:val="008F1431"/>
    <w:rsid w:val="008F1459"/>
    <w:rsid w:val="008F15DE"/>
    <w:rsid w:val="008F1941"/>
    <w:rsid w:val="008F1D34"/>
    <w:rsid w:val="008F2135"/>
    <w:rsid w:val="008F2154"/>
    <w:rsid w:val="008F2189"/>
    <w:rsid w:val="008F2475"/>
    <w:rsid w:val="008F2C21"/>
    <w:rsid w:val="008F3450"/>
    <w:rsid w:val="008F3702"/>
    <w:rsid w:val="008F375B"/>
    <w:rsid w:val="008F3A2D"/>
    <w:rsid w:val="008F3D06"/>
    <w:rsid w:val="008F3D26"/>
    <w:rsid w:val="008F3E24"/>
    <w:rsid w:val="008F3EF5"/>
    <w:rsid w:val="008F3F04"/>
    <w:rsid w:val="008F438F"/>
    <w:rsid w:val="008F47A0"/>
    <w:rsid w:val="008F4E1B"/>
    <w:rsid w:val="008F4EB1"/>
    <w:rsid w:val="008F53A8"/>
    <w:rsid w:val="008F5629"/>
    <w:rsid w:val="008F56CB"/>
    <w:rsid w:val="008F5CF8"/>
    <w:rsid w:val="008F5EF1"/>
    <w:rsid w:val="008F603D"/>
    <w:rsid w:val="008F66E5"/>
    <w:rsid w:val="008F7040"/>
    <w:rsid w:val="008F7382"/>
    <w:rsid w:val="008F7465"/>
    <w:rsid w:val="008F74A8"/>
    <w:rsid w:val="008F7A48"/>
    <w:rsid w:val="008F7C84"/>
    <w:rsid w:val="008F7D74"/>
    <w:rsid w:val="008F7E8F"/>
    <w:rsid w:val="00900439"/>
    <w:rsid w:val="00900572"/>
    <w:rsid w:val="009012DE"/>
    <w:rsid w:val="0090133C"/>
    <w:rsid w:val="009015AC"/>
    <w:rsid w:val="0090176D"/>
    <w:rsid w:val="009017AE"/>
    <w:rsid w:val="00901BFC"/>
    <w:rsid w:val="009024E3"/>
    <w:rsid w:val="00902AC8"/>
    <w:rsid w:val="00902CC6"/>
    <w:rsid w:val="0090312E"/>
    <w:rsid w:val="00903215"/>
    <w:rsid w:val="00903397"/>
    <w:rsid w:val="009038BA"/>
    <w:rsid w:val="009039E4"/>
    <w:rsid w:val="00904137"/>
    <w:rsid w:val="00904427"/>
    <w:rsid w:val="00904491"/>
    <w:rsid w:val="009044F1"/>
    <w:rsid w:val="009047CC"/>
    <w:rsid w:val="00904A10"/>
    <w:rsid w:val="00904DA6"/>
    <w:rsid w:val="00905027"/>
    <w:rsid w:val="009050DA"/>
    <w:rsid w:val="009051FF"/>
    <w:rsid w:val="00905544"/>
    <w:rsid w:val="009055B5"/>
    <w:rsid w:val="00905839"/>
    <w:rsid w:val="0090599F"/>
    <w:rsid w:val="00905ACE"/>
    <w:rsid w:val="00905B14"/>
    <w:rsid w:val="00905BDA"/>
    <w:rsid w:val="00905E46"/>
    <w:rsid w:val="00905F81"/>
    <w:rsid w:val="009060EB"/>
    <w:rsid w:val="00906761"/>
    <w:rsid w:val="00906944"/>
    <w:rsid w:val="00906AB0"/>
    <w:rsid w:val="00906AE5"/>
    <w:rsid w:val="00906B5E"/>
    <w:rsid w:val="00906CB1"/>
    <w:rsid w:val="00907095"/>
    <w:rsid w:val="009070B4"/>
    <w:rsid w:val="009071D9"/>
    <w:rsid w:val="00907340"/>
    <w:rsid w:val="00907652"/>
    <w:rsid w:val="00907697"/>
    <w:rsid w:val="009077BD"/>
    <w:rsid w:val="00907D15"/>
    <w:rsid w:val="00907EB1"/>
    <w:rsid w:val="00910131"/>
    <w:rsid w:val="0091030E"/>
    <w:rsid w:val="00910997"/>
    <w:rsid w:val="009109E6"/>
    <w:rsid w:val="00910B0F"/>
    <w:rsid w:val="00910D01"/>
    <w:rsid w:val="0091100C"/>
    <w:rsid w:val="00911274"/>
    <w:rsid w:val="00911C37"/>
    <w:rsid w:val="009121B0"/>
    <w:rsid w:val="009126DF"/>
    <w:rsid w:val="00912838"/>
    <w:rsid w:val="009128D7"/>
    <w:rsid w:val="00912A19"/>
    <w:rsid w:val="00912BD5"/>
    <w:rsid w:val="00912C14"/>
    <w:rsid w:val="00912C69"/>
    <w:rsid w:val="00912C83"/>
    <w:rsid w:val="00912DB5"/>
    <w:rsid w:val="00912FA6"/>
    <w:rsid w:val="0091314B"/>
    <w:rsid w:val="00913349"/>
    <w:rsid w:val="009135AE"/>
    <w:rsid w:val="00913774"/>
    <w:rsid w:val="00913833"/>
    <w:rsid w:val="00913A2B"/>
    <w:rsid w:val="00913FCA"/>
    <w:rsid w:val="00914151"/>
    <w:rsid w:val="00914817"/>
    <w:rsid w:val="00914915"/>
    <w:rsid w:val="0091492F"/>
    <w:rsid w:val="00914FB6"/>
    <w:rsid w:val="00914FCD"/>
    <w:rsid w:val="0091557F"/>
    <w:rsid w:val="00915823"/>
    <w:rsid w:val="0091582C"/>
    <w:rsid w:val="00915A5E"/>
    <w:rsid w:val="00915ACA"/>
    <w:rsid w:val="00915CCD"/>
    <w:rsid w:val="00916164"/>
    <w:rsid w:val="009161EC"/>
    <w:rsid w:val="0091671E"/>
    <w:rsid w:val="0091745B"/>
    <w:rsid w:val="009177E6"/>
    <w:rsid w:val="00917AE4"/>
    <w:rsid w:val="00917F0F"/>
    <w:rsid w:val="00917FD0"/>
    <w:rsid w:val="0092029A"/>
    <w:rsid w:val="00920E5B"/>
    <w:rsid w:val="0092102C"/>
    <w:rsid w:val="00921399"/>
    <w:rsid w:val="00921941"/>
    <w:rsid w:val="00921B06"/>
    <w:rsid w:val="00922089"/>
    <w:rsid w:val="0092223F"/>
    <w:rsid w:val="0092273F"/>
    <w:rsid w:val="00922A9C"/>
    <w:rsid w:val="00922C90"/>
    <w:rsid w:val="00922DE1"/>
    <w:rsid w:val="00922ED9"/>
    <w:rsid w:val="00922F2E"/>
    <w:rsid w:val="00923248"/>
    <w:rsid w:val="00923949"/>
    <w:rsid w:val="00924021"/>
    <w:rsid w:val="00924273"/>
    <w:rsid w:val="0092453C"/>
    <w:rsid w:val="0092463B"/>
    <w:rsid w:val="009246D5"/>
    <w:rsid w:val="00924A83"/>
    <w:rsid w:val="00924AF6"/>
    <w:rsid w:val="00924B82"/>
    <w:rsid w:val="00924CE6"/>
    <w:rsid w:val="00924E09"/>
    <w:rsid w:val="00925286"/>
    <w:rsid w:val="00925436"/>
    <w:rsid w:val="009257F8"/>
    <w:rsid w:val="00925817"/>
    <w:rsid w:val="00925AB2"/>
    <w:rsid w:val="00926483"/>
    <w:rsid w:val="00926534"/>
    <w:rsid w:val="009265A6"/>
    <w:rsid w:val="00926A38"/>
    <w:rsid w:val="00926D98"/>
    <w:rsid w:val="00927244"/>
    <w:rsid w:val="0092731C"/>
    <w:rsid w:val="0092735D"/>
    <w:rsid w:val="00927786"/>
    <w:rsid w:val="00927ADF"/>
    <w:rsid w:val="00927BF8"/>
    <w:rsid w:val="00927DB1"/>
    <w:rsid w:val="00927E20"/>
    <w:rsid w:val="009301FF"/>
    <w:rsid w:val="00930299"/>
    <w:rsid w:val="00930312"/>
    <w:rsid w:val="0093038A"/>
    <w:rsid w:val="009306AD"/>
    <w:rsid w:val="009309C6"/>
    <w:rsid w:val="00930D15"/>
    <w:rsid w:val="00930EBB"/>
    <w:rsid w:val="00930F21"/>
    <w:rsid w:val="009314E1"/>
    <w:rsid w:val="00931757"/>
    <w:rsid w:val="00931AD0"/>
    <w:rsid w:val="00931CDA"/>
    <w:rsid w:val="00931CE4"/>
    <w:rsid w:val="00931D6B"/>
    <w:rsid w:val="00932971"/>
    <w:rsid w:val="00932B50"/>
    <w:rsid w:val="009333A6"/>
    <w:rsid w:val="00933649"/>
    <w:rsid w:val="00933698"/>
    <w:rsid w:val="00933F09"/>
    <w:rsid w:val="00934906"/>
    <w:rsid w:val="00934964"/>
    <w:rsid w:val="00934B34"/>
    <w:rsid w:val="00934DD4"/>
    <w:rsid w:val="00935086"/>
    <w:rsid w:val="00935264"/>
    <w:rsid w:val="0093583C"/>
    <w:rsid w:val="00935926"/>
    <w:rsid w:val="00935AD8"/>
    <w:rsid w:val="00935C5A"/>
    <w:rsid w:val="0093627C"/>
    <w:rsid w:val="009366C8"/>
    <w:rsid w:val="00936A9C"/>
    <w:rsid w:val="0093720D"/>
    <w:rsid w:val="009378E2"/>
    <w:rsid w:val="00937AB1"/>
    <w:rsid w:val="0094002C"/>
    <w:rsid w:val="00940534"/>
    <w:rsid w:val="0094053B"/>
    <w:rsid w:val="0094077B"/>
    <w:rsid w:val="009409BF"/>
    <w:rsid w:val="00940B12"/>
    <w:rsid w:val="009410A5"/>
    <w:rsid w:val="009412A4"/>
    <w:rsid w:val="0094138A"/>
    <w:rsid w:val="00941501"/>
    <w:rsid w:val="009417FE"/>
    <w:rsid w:val="0094187C"/>
    <w:rsid w:val="00941C4E"/>
    <w:rsid w:val="00941D19"/>
    <w:rsid w:val="00941F7B"/>
    <w:rsid w:val="00942741"/>
    <w:rsid w:val="009427EB"/>
    <w:rsid w:val="009429F0"/>
    <w:rsid w:val="00942E38"/>
    <w:rsid w:val="00942F08"/>
    <w:rsid w:val="00943A9B"/>
    <w:rsid w:val="00943CD4"/>
    <w:rsid w:val="00943F40"/>
    <w:rsid w:val="00944385"/>
    <w:rsid w:val="00944540"/>
    <w:rsid w:val="009445E6"/>
    <w:rsid w:val="00945A2A"/>
    <w:rsid w:val="00945B9E"/>
    <w:rsid w:val="00945F90"/>
    <w:rsid w:val="0094627A"/>
    <w:rsid w:val="0094654D"/>
    <w:rsid w:val="0094655C"/>
    <w:rsid w:val="00946756"/>
    <w:rsid w:val="00946F36"/>
    <w:rsid w:val="00947393"/>
    <w:rsid w:val="009475E5"/>
    <w:rsid w:val="0094795E"/>
    <w:rsid w:val="00947A55"/>
    <w:rsid w:val="00947C2F"/>
    <w:rsid w:val="00947CE4"/>
    <w:rsid w:val="00947FE6"/>
    <w:rsid w:val="00950066"/>
    <w:rsid w:val="0095022E"/>
    <w:rsid w:val="00950423"/>
    <w:rsid w:val="009504A8"/>
    <w:rsid w:val="009504BB"/>
    <w:rsid w:val="00950511"/>
    <w:rsid w:val="009509BC"/>
    <w:rsid w:val="00950BE5"/>
    <w:rsid w:val="00951088"/>
    <w:rsid w:val="00951625"/>
    <w:rsid w:val="0095163C"/>
    <w:rsid w:val="00951737"/>
    <w:rsid w:val="00951B5F"/>
    <w:rsid w:val="00951E73"/>
    <w:rsid w:val="00952519"/>
    <w:rsid w:val="00953288"/>
    <w:rsid w:val="00953563"/>
    <w:rsid w:val="00953617"/>
    <w:rsid w:val="009536D3"/>
    <w:rsid w:val="009538BE"/>
    <w:rsid w:val="00953FC9"/>
    <w:rsid w:val="009548B8"/>
    <w:rsid w:val="00954924"/>
    <w:rsid w:val="00954B3A"/>
    <w:rsid w:val="00954B55"/>
    <w:rsid w:val="00954CA3"/>
    <w:rsid w:val="00954CAC"/>
    <w:rsid w:val="00954D98"/>
    <w:rsid w:val="0095512F"/>
    <w:rsid w:val="009552C4"/>
    <w:rsid w:val="0095546F"/>
    <w:rsid w:val="009554ED"/>
    <w:rsid w:val="0095560E"/>
    <w:rsid w:val="00955692"/>
    <w:rsid w:val="00955850"/>
    <w:rsid w:val="00955C9B"/>
    <w:rsid w:val="00955D15"/>
    <w:rsid w:val="00955DE4"/>
    <w:rsid w:val="00956586"/>
    <w:rsid w:val="00956750"/>
    <w:rsid w:val="00956791"/>
    <w:rsid w:val="009567F0"/>
    <w:rsid w:val="00956BB8"/>
    <w:rsid w:val="00957221"/>
    <w:rsid w:val="00957AEC"/>
    <w:rsid w:val="00957D77"/>
    <w:rsid w:val="00960030"/>
    <w:rsid w:val="00960C60"/>
    <w:rsid w:val="009612C0"/>
    <w:rsid w:val="00961402"/>
    <w:rsid w:val="0096171F"/>
    <w:rsid w:val="00961898"/>
    <w:rsid w:val="009619D0"/>
    <w:rsid w:val="00961DC5"/>
    <w:rsid w:val="00962222"/>
    <w:rsid w:val="00962AE7"/>
    <w:rsid w:val="00962F6D"/>
    <w:rsid w:val="00962FCF"/>
    <w:rsid w:val="00962FEC"/>
    <w:rsid w:val="00963555"/>
    <w:rsid w:val="009638C5"/>
    <w:rsid w:val="00963C36"/>
    <w:rsid w:val="00963FB6"/>
    <w:rsid w:val="00964007"/>
    <w:rsid w:val="00964203"/>
    <w:rsid w:val="00964348"/>
    <w:rsid w:val="00964827"/>
    <w:rsid w:val="00964B65"/>
    <w:rsid w:val="00964DF8"/>
    <w:rsid w:val="00965395"/>
    <w:rsid w:val="00965418"/>
    <w:rsid w:val="00965A79"/>
    <w:rsid w:val="00965B0A"/>
    <w:rsid w:val="00965E2A"/>
    <w:rsid w:val="009660A9"/>
    <w:rsid w:val="009661F0"/>
    <w:rsid w:val="009662F8"/>
    <w:rsid w:val="009665B2"/>
    <w:rsid w:val="009665EC"/>
    <w:rsid w:val="0096678F"/>
    <w:rsid w:val="00967493"/>
    <w:rsid w:val="0096754A"/>
    <w:rsid w:val="009677E8"/>
    <w:rsid w:val="00967DE5"/>
    <w:rsid w:val="00967E47"/>
    <w:rsid w:val="009702FE"/>
    <w:rsid w:val="0097039A"/>
    <w:rsid w:val="009703C5"/>
    <w:rsid w:val="0097047F"/>
    <w:rsid w:val="00970ABB"/>
    <w:rsid w:val="00970B2C"/>
    <w:rsid w:val="00970C9A"/>
    <w:rsid w:val="00970D35"/>
    <w:rsid w:val="00970D7D"/>
    <w:rsid w:val="00970EE8"/>
    <w:rsid w:val="009718E9"/>
    <w:rsid w:val="00971C88"/>
    <w:rsid w:val="00971E76"/>
    <w:rsid w:val="00971EDA"/>
    <w:rsid w:val="00972435"/>
    <w:rsid w:val="009725D5"/>
    <w:rsid w:val="009726D2"/>
    <w:rsid w:val="0097278A"/>
    <w:rsid w:val="00972868"/>
    <w:rsid w:val="00972BBB"/>
    <w:rsid w:val="00972D78"/>
    <w:rsid w:val="00972E65"/>
    <w:rsid w:val="0097307A"/>
    <w:rsid w:val="0097368E"/>
    <w:rsid w:val="0097384B"/>
    <w:rsid w:val="00973B33"/>
    <w:rsid w:val="00973F50"/>
    <w:rsid w:val="00973FAA"/>
    <w:rsid w:val="0097420C"/>
    <w:rsid w:val="009746E9"/>
    <w:rsid w:val="00975798"/>
    <w:rsid w:val="00975CE0"/>
    <w:rsid w:val="00975D04"/>
    <w:rsid w:val="009761A0"/>
    <w:rsid w:val="009769CE"/>
    <w:rsid w:val="00976BFA"/>
    <w:rsid w:val="00976C4F"/>
    <w:rsid w:val="00976C54"/>
    <w:rsid w:val="00976CE8"/>
    <w:rsid w:val="00976D39"/>
    <w:rsid w:val="009770BC"/>
    <w:rsid w:val="00977B94"/>
    <w:rsid w:val="00977BB4"/>
    <w:rsid w:val="00977DB2"/>
    <w:rsid w:val="00977DCD"/>
    <w:rsid w:val="00977F2A"/>
    <w:rsid w:val="00977F6F"/>
    <w:rsid w:val="009804C5"/>
    <w:rsid w:val="009804F6"/>
    <w:rsid w:val="00980AC5"/>
    <w:rsid w:val="00980AD5"/>
    <w:rsid w:val="00980BD2"/>
    <w:rsid w:val="00980ED4"/>
    <w:rsid w:val="0098105E"/>
    <w:rsid w:val="009810BB"/>
    <w:rsid w:val="009813B3"/>
    <w:rsid w:val="00981B8B"/>
    <w:rsid w:val="00981C6C"/>
    <w:rsid w:val="00981EA0"/>
    <w:rsid w:val="00981F88"/>
    <w:rsid w:val="00981FCE"/>
    <w:rsid w:val="0098220B"/>
    <w:rsid w:val="009827E6"/>
    <w:rsid w:val="00982AB9"/>
    <w:rsid w:val="00982AC6"/>
    <w:rsid w:val="009830A4"/>
    <w:rsid w:val="00983221"/>
    <w:rsid w:val="0098353A"/>
    <w:rsid w:val="00983923"/>
    <w:rsid w:val="00983EA0"/>
    <w:rsid w:val="0098455F"/>
    <w:rsid w:val="00984F4F"/>
    <w:rsid w:val="00984FB3"/>
    <w:rsid w:val="00985248"/>
    <w:rsid w:val="00985751"/>
    <w:rsid w:val="00985C5B"/>
    <w:rsid w:val="00985C8E"/>
    <w:rsid w:val="00985E33"/>
    <w:rsid w:val="00985FC5"/>
    <w:rsid w:val="00986175"/>
    <w:rsid w:val="00986346"/>
    <w:rsid w:val="009864FE"/>
    <w:rsid w:val="00986635"/>
    <w:rsid w:val="009869FA"/>
    <w:rsid w:val="00986C48"/>
    <w:rsid w:val="00986C6D"/>
    <w:rsid w:val="00986C95"/>
    <w:rsid w:val="00986F4F"/>
    <w:rsid w:val="00987422"/>
    <w:rsid w:val="0098745F"/>
    <w:rsid w:val="0098755D"/>
    <w:rsid w:val="00987A0E"/>
    <w:rsid w:val="00987BB7"/>
    <w:rsid w:val="00987D99"/>
    <w:rsid w:val="00987EAE"/>
    <w:rsid w:val="00987EB8"/>
    <w:rsid w:val="00987FDE"/>
    <w:rsid w:val="00990186"/>
    <w:rsid w:val="00990477"/>
    <w:rsid w:val="00990563"/>
    <w:rsid w:val="009907E0"/>
    <w:rsid w:val="009908E2"/>
    <w:rsid w:val="00990DD8"/>
    <w:rsid w:val="00991333"/>
    <w:rsid w:val="0099133E"/>
    <w:rsid w:val="0099134A"/>
    <w:rsid w:val="00991588"/>
    <w:rsid w:val="00991C86"/>
    <w:rsid w:val="00991DD7"/>
    <w:rsid w:val="00991EA1"/>
    <w:rsid w:val="00992077"/>
    <w:rsid w:val="00992116"/>
    <w:rsid w:val="00992259"/>
    <w:rsid w:val="0099308F"/>
    <w:rsid w:val="00993425"/>
    <w:rsid w:val="00993CF4"/>
    <w:rsid w:val="00994016"/>
    <w:rsid w:val="009947CC"/>
    <w:rsid w:val="00994E19"/>
    <w:rsid w:val="009959DE"/>
    <w:rsid w:val="00995C9B"/>
    <w:rsid w:val="00995D36"/>
    <w:rsid w:val="00996183"/>
    <w:rsid w:val="0099662B"/>
    <w:rsid w:val="009969D4"/>
    <w:rsid w:val="00996AB6"/>
    <w:rsid w:val="00996BDC"/>
    <w:rsid w:val="00996EAE"/>
    <w:rsid w:val="00997524"/>
    <w:rsid w:val="00997611"/>
    <w:rsid w:val="00997AD8"/>
    <w:rsid w:val="00997DFB"/>
    <w:rsid w:val="009A00B3"/>
    <w:rsid w:val="009A01A7"/>
    <w:rsid w:val="009A064F"/>
    <w:rsid w:val="009A0C5A"/>
    <w:rsid w:val="009A0D54"/>
    <w:rsid w:val="009A0F31"/>
    <w:rsid w:val="009A1249"/>
    <w:rsid w:val="009A1BAE"/>
    <w:rsid w:val="009A2298"/>
    <w:rsid w:val="009A2783"/>
    <w:rsid w:val="009A2975"/>
    <w:rsid w:val="009A2AB2"/>
    <w:rsid w:val="009A2B78"/>
    <w:rsid w:val="009A3B08"/>
    <w:rsid w:val="009A3B6A"/>
    <w:rsid w:val="009A3EE0"/>
    <w:rsid w:val="009A3F53"/>
    <w:rsid w:val="009A422F"/>
    <w:rsid w:val="009A44D8"/>
    <w:rsid w:val="009A46D9"/>
    <w:rsid w:val="009A4A34"/>
    <w:rsid w:val="009A4B22"/>
    <w:rsid w:val="009A4FAF"/>
    <w:rsid w:val="009A53C6"/>
    <w:rsid w:val="009A57AD"/>
    <w:rsid w:val="009A583E"/>
    <w:rsid w:val="009A58A2"/>
    <w:rsid w:val="009A5950"/>
    <w:rsid w:val="009A5B16"/>
    <w:rsid w:val="009A60D7"/>
    <w:rsid w:val="009A6763"/>
    <w:rsid w:val="009A68F8"/>
    <w:rsid w:val="009A6C0C"/>
    <w:rsid w:val="009A6C2B"/>
    <w:rsid w:val="009A6DCD"/>
    <w:rsid w:val="009A6E22"/>
    <w:rsid w:val="009A708D"/>
    <w:rsid w:val="009A7095"/>
    <w:rsid w:val="009A730A"/>
    <w:rsid w:val="009A7481"/>
    <w:rsid w:val="009A7645"/>
    <w:rsid w:val="009A77C7"/>
    <w:rsid w:val="009A7CD1"/>
    <w:rsid w:val="009B0111"/>
    <w:rsid w:val="009B053A"/>
    <w:rsid w:val="009B0718"/>
    <w:rsid w:val="009B0871"/>
    <w:rsid w:val="009B0A3B"/>
    <w:rsid w:val="009B0AA4"/>
    <w:rsid w:val="009B0C8F"/>
    <w:rsid w:val="009B0F60"/>
    <w:rsid w:val="009B10EF"/>
    <w:rsid w:val="009B122D"/>
    <w:rsid w:val="009B15D2"/>
    <w:rsid w:val="009B1926"/>
    <w:rsid w:val="009B1A31"/>
    <w:rsid w:val="009B1A32"/>
    <w:rsid w:val="009B1B01"/>
    <w:rsid w:val="009B1D23"/>
    <w:rsid w:val="009B1E22"/>
    <w:rsid w:val="009B1E50"/>
    <w:rsid w:val="009B20C6"/>
    <w:rsid w:val="009B273F"/>
    <w:rsid w:val="009B28A4"/>
    <w:rsid w:val="009B2AAD"/>
    <w:rsid w:val="009B2BCE"/>
    <w:rsid w:val="009B3356"/>
    <w:rsid w:val="009B42F5"/>
    <w:rsid w:val="009B4478"/>
    <w:rsid w:val="009B45DA"/>
    <w:rsid w:val="009B46DF"/>
    <w:rsid w:val="009B4BA1"/>
    <w:rsid w:val="009B4DAC"/>
    <w:rsid w:val="009B4DCD"/>
    <w:rsid w:val="009B504A"/>
    <w:rsid w:val="009B57A2"/>
    <w:rsid w:val="009B59D9"/>
    <w:rsid w:val="009B5A3E"/>
    <w:rsid w:val="009B5E94"/>
    <w:rsid w:val="009B5FBF"/>
    <w:rsid w:val="009B67E3"/>
    <w:rsid w:val="009B69CD"/>
    <w:rsid w:val="009B6B85"/>
    <w:rsid w:val="009B6E49"/>
    <w:rsid w:val="009B6F2B"/>
    <w:rsid w:val="009B6F84"/>
    <w:rsid w:val="009B79B8"/>
    <w:rsid w:val="009B7B11"/>
    <w:rsid w:val="009B7F9B"/>
    <w:rsid w:val="009C0201"/>
    <w:rsid w:val="009C055C"/>
    <w:rsid w:val="009C056D"/>
    <w:rsid w:val="009C0612"/>
    <w:rsid w:val="009C0B25"/>
    <w:rsid w:val="009C0D8A"/>
    <w:rsid w:val="009C1120"/>
    <w:rsid w:val="009C1723"/>
    <w:rsid w:val="009C1C4E"/>
    <w:rsid w:val="009C21F1"/>
    <w:rsid w:val="009C2539"/>
    <w:rsid w:val="009C26F6"/>
    <w:rsid w:val="009C2802"/>
    <w:rsid w:val="009C32BA"/>
    <w:rsid w:val="009C336A"/>
    <w:rsid w:val="009C351A"/>
    <w:rsid w:val="009C3C55"/>
    <w:rsid w:val="009C3C84"/>
    <w:rsid w:val="009C3C97"/>
    <w:rsid w:val="009C427C"/>
    <w:rsid w:val="009C4557"/>
    <w:rsid w:val="009C4610"/>
    <w:rsid w:val="009C46D9"/>
    <w:rsid w:val="009C48FF"/>
    <w:rsid w:val="009C4BE7"/>
    <w:rsid w:val="009C4EB2"/>
    <w:rsid w:val="009C50DC"/>
    <w:rsid w:val="009C51F0"/>
    <w:rsid w:val="009C5933"/>
    <w:rsid w:val="009C5DBB"/>
    <w:rsid w:val="009C62D0"/>
    <w:rsid w:val="009C67CA"/>
    <w:rsid w:val="009C6A33"/>
    <w:rsid w:val="009C6ABC"/>
    <w:rsid w:val="009C6ABD"/>
    <w:rsid w:val="009C6B1B"/>
    <w:rsid w:val="009C6C99"/>
    <w:rsid w:val="009C6E92"/>
    <w:rsid w:val="009C6F18"/>
    <w:rsid w:val="009C7B6A"/>
    <w:rsid w:val="009C7DA8"/>
    <w:rsid w:val="009D019E"/>
    <w:rsid w:val="009D02E6"/>
    <w:rsid w:val="009D0AE9"/>
    <w:rsid w:val="009D124E"/>
    <w:rsid w:val="009D1514"/>
    <w:rsid w:val="009D173D"/>
    <w:rsid w:val="009D18E5"/>
    <w:rsid w:val="009D1CFC"/>
    <w:rsid w:val="009D224F"/>
    <w:rsid w:val="009D22A0"/>
    <w:rsid w:val="009D22B2"/>
    <w:rsid w:val="009D25D9"/>
    <w:rsid w:val="009D284F"/>
    <w:rsid w:val="009D288E"/>
    <w:rsid w:val="009D2B91"/>
    <w:rsid w:val="009D2FBD"/>
    <w:rsid w:val="009D3591"/>
    <w:rsid w:val="009D3983"/>
    <w:rsid w:val="009D3F61"/>
    <w:rsid w:val="009D4028"/>
    <w:rsid w:val="009D407E"/>
    <w:rsid w:val="009D4598"/>
    <w:rsid w:val="009D4872"/>
    <w:rsid w:val="009D4B65"/>
    <w:rsid w:val="009D4E45"/>
    <w:rsid w:val="009D5145"/>
    <w:rsid w:val="009D5306"/>
    <w:rsid w:val="009D54E1"/>
    <w:rsid w:val="009D5887"/>
    <w:rsid w:val="009D5B5E"/>
    <w:rsid w:val="009D6115"/>
    <w:rsid w:val="009D617C"/>
    <w:rsid w:val="009D66EA"/>
    <w:rsid w:val="009D694C"/>
    <w:rsid w:val="009D712B"/>
    <w:rsid w:val="009D7144"/>
    <w:rsid w:val="009D717C"/>
    <w:rsid w:val="009D7518"/>
    <w:rsid w:val="009D773D"/>
    <w:rsid w:val="009D7A8D"/>
    <w:rsid w:val="009D7AD7"/>
    <w:rsid w:val="009D7D6E"/>
    <w:rsid w:val="009E0195"/>
    <w:rsid w:val="009E07C9"/>
    <w:rsid w:val="009E0A93"/>
    <w:rsid w:val="009E0B5C"/>
    <w:rsid w:val="009E10EB"/>
    <w:rsid w:val="009E1A29"/>
    <w:rsid w:val="009E1B75"/>
    <w:rsid w:val="009E1B8A"/>
    <w:rsid w:val="009E1BF6"/>
    <w:rsid w:val="009E1F94"/>
    <w:rsid w:val="009E23BC"/>
    <w:rsid w:val="009E23C8"/>
    <w:rsid w:val="009E2683"/>
    <w:rsid w:val="009E2904"/>
    <w:rsid w:val="009E2AAC"/>
    <w:rsid w:val="009E2C1A"/>
    <w:rsid w:val="009E2DAA"/>
    <w:rsid w:val="009E2E35"/>
    <w:rsid w:val="009E3345"/>
    <w:rsid w:val="009E3C9C"/>
    <w:rsid w:val="009E3CC2"/>
    <w:rsid w:val="009E3D19"/>
    <w:rsid w:val="009E405B"/>
    <w:rsid w:val="009E42C7"/>
    <w:rsid w:val="009E45D4"/>
    <w:rsid w:val="009E465D"/>
    <w:rsid w:val="009E477E"/>
    <w:rsid w:val="009E4A42"/>
    <w:rsid w:val="009E4EAC"/>
    <w:rsid w:val="009E51C3"/>
    <w:rsid w:val="009E52CE"/>
    <w:rsid w:val="009E5336"/>
    <w:rsid w:val="009E54E6"/>
    <w:rsid w:val="009E5B35"/>
    <w:rsid w:val="009E5EF5"/>
    <w:rsid w:val="009E64CB"/>
    <w:rsid w:val="009E669A"/>
    <w:rsid w:val="009E6895"/>
    <w:rsid w:val="009E68A2"/>
    <w:rsid w:val="009E696C"/>
    <w:rsid w:val="009E6AA5"/>
    <w:rsid w:val="009E6ABF"/>
    <w:rsid w:val="009E74EE"/>
    <w:rsid w:val="009E78D2"/>
    <w:rsid w:val="009E7B22"/>
    <w:rsid w:val="009F0180"/>
    <w:rsid w:val="009F064E"/>
    <w:rsid w:val="009F0A9E"/>
    <w:rsid w:val="009F0B18"/>
    <w:rsid w:val="009F0C3A"/>
    <w:rsid w:val="009F0D6C"/>
    <w:rsid w:val="009F1EE8"/>
    <w:rsid w:val="009F1FC8"/>
    <w:rsid w:val="009F2034"/>
    <w:rsid w:val="009F2037"/>
    <w:rsid w:val="009F2425"/>
    <w:rsid w:val="009F2651"/>
    <w:rsid w:val="009F2849"/>
    <w:rsid w:val="009F2C81"/>
    <w:rsid w:val="009F32A4"/>
    <w:rsid w:val="009F34AB"/>
    <w:rsid w:val="009F3804"/>
    <w:rsid w:val="009F3F46"/>
    <w:rsid w:val="009F471D"/>
    <w:rsid w:val="009F4740"/>
    <w:rsid w:val="009F4E74"/>
    <w:rsid w:val="009F5677"/>
    <w:rsid w:val="009F576B"/>
    <w:rsid w:val="009F58A8"/>
    <w:rsid w:val="009F5AC7"/>
    <w:rsid w:val="009F5ACE"/>
    <w:rsid w:val="009F5C64"/>
    <w:rsid w:val="009F5E78"/>
    <w:rsid w:val="009F5F0A"/>
    <w:rsid w:val="009F6821"/>
    <w:rsid w:val="009F68DB"/>
    <w:rsid w:val="009F6A0C"/>
    <w:rsid w:val="009F6C10"/>
    <w:rsid w:val="009F6DB9"/>
    <w:rsid w:val="009F6FC7"/>
    <w:rsid w:val="009F71DF"/>
    <w:rsid w:val="009F731F"/>
    <w:rsid w:val="009F74AC"/>
    <w:rsid w:val="009F7631"/>
    <w:rsid w:val="009F7E62"/>
    <w:rsid w:val="00A0049A"/>
    <w:rsid w:val="00A004FC"/>
    <w:rsid w:val="00A009DD"/>
    <w:rsid w:val="00A00BB9"/>
    <w:rsid w:val="00A00C04"/>
    <w:rsid w:val="00A00D19"/>
    <w:rsid w:val="00A01058"/>
    <w:rsid w:val="00A0136B"/>
    <w:rsid w:val="00A0177E"/>
    <w:rsid w:val="00A01958"/>
    <w:rsid w:val="00A01DB2"/>
    <w:rsid w:val="00A01F3C"/>
    <w:rsid w:val="00A01FB0"/>
    <w:rsid w:val="00A020D3"/>
    <w:rsid w:val="00A023DC"/>
    <w:rsid w:val="00A026E0"/>
    <w:rsid w:val="00A02756"/>
    <w:rsid w:val="00A0279C"/>
    <w:rsid w:val="00A028C5"/>
    <w:rsid w:val="00A02A0A"/>
    <w:rsid w:val="00A02EF3"/>
    <w:rsid w:val="00A02FEB"/>
    <w:rsid w:val="00A0318C"/>
    <w:rsid w:val="00A03195"/>
    <w:rsid w:val="00A037E6"/>
    <w:rsid w:val="00A038F8"/>
    <w:rsid w:val="00A03C9F"/>
    <w:rsid w:val="00A03D5F"/>
    <w:rsid w:val="00A03D90"/>
    <w:rsid w:val="00A04210"/>
    <w:rsid w:val="00A0427F"/>
    <w:rsid w:val="00A042D9"/>
    <w:rsid w:val="00A0493E"/>
    <w:rsid w:val="00A04E81"/>
    <w:rsid w:val="00A04F6D"/>
    <w:rsid w:val="00A05046"/>
    <w:rsid w:val="00A05062"/>
    <w:rsid w:val="00A05099"/>
    <w:rsid w:val="00A05141"/>
    <w:rsid w:val="00A0518E"/>
    <w:rsid w:val="00A053F5"/>
    <w:rsid w:val="00A05989"/>
    <w:rsid w:val="00A05B52"/>
    <w:rsid w:val="00A05D40"/>
    <w:rsid w:val="00A05DD9"/>
    <w:rsid w:val="00A05E09"/>
    <w:rsid w:val="00A068DA"/>
    <w:rsid w:val="00A06A57"/>
    <w:rsid w:val="00A06F26"/>
    <w:rsid w:val="00A07031"/>
    <w:rsid w:val="00A0704D"/>
    <w:rsid w:val="00A070F3"/>
    <w:rsid w:val="00A0728B"/>
    <w:rsid w:val="00A079C7"/>
    <w:rsid w:val="00A07DFB"/>
    <w:rsid w:val="00A07FC4"/>
    <w:rsid w:val="00A101B5"/>
    <w:rsid w:val="00A101E6"/>
    <w:rsid w:val="00A1046C"/>
    <w:rsid w:val="00A10619"/>
    <w:rsid w:val="00A10CD7"/>
    <w:rsid w:val="00A110D4"/>
    <w:rsid w:val="00A112EA"/>
    <w:rsid w:val="00A11301"/>
    <w:rsid w:val="00A11614"/>
    <w:rsid w:val="00A1192F"/>
    <w:rsid w:val="00A11A03"/>
    <w:rsid w:val="00A12AD7"/>
    <w:rsid w:val="00A12B76"/>
    <w:rsid w:val="00A12D6E"/>
    <w:rsid w:val="00A12FDB"/>
    <w:rsid w:val="00A1321E"/>
    <w:rsid w:val="00A13263"/>
    <w:rsid w:val="00A133AE"/>
    <w:rsid w:val="00A1399B"/>
    <w:rsid w:val="00A13B08"/>
    <w:rsid w:val="00A13E97"/>
    <w:rsid w:val="00A1403D"/>
    <w:rsid w:val="00A140A5"/>
    <w:rsid w:val="00A143B9"/>
    <w:rsid w:val="00A14623"/>
    <w:rsid w:val="00A1490F"/>
    <w:rsid w:val="00A149F8"/>
    <w:rsid w:val="00A14A28"/>
    <w:rsid w:val="00A14B37"/>
    <w:rsid w:val="00A14BE1"/>
    <w:rsid w:val="00A14CE5"/>
    <w:rsid w:val="00A14FF6"/>
    <w:rsid w:val="00A15740"/>
    <w:rsid w:val="00A1586F"/>
    <w:rsid w:val="00A15DD5"/>
    <w:rsid w:val="00A166BA"/>
    <w:rsid w:val="00A166EC"/>
    <w:rsid w:val="00A16A5F"/>
    <w:rsid w:val="00A16AEF"/>
    <w:rsid w:val="00A16DDB"/>
    <w:rsid w:val="00A1711E"/>
    <w:rsid w:val="00A17154"/>
    <w:rsid w:val="00A1764E"/>
    <w:rsid w:val="00A17660"/>
    <w:rsid w:val="00A1783C"/>
    <w:rsid w:val="00A17D62"/>
    <w:rsid w:val="00A17F8C"/>
    <w:rsid w:val="00A2000C"/>
    <w:rsid w:val="00A20319"/>
    <w:rsid w:val="00A20330"/>
    <w:rsid w:val="00A20388"/>
    <w:rsid w:val="00A204DA"/>
    <w:rsid w:val="00A20516"/>
    <w:rsid w:val="00A20681"/>
    <w:rsid w:val="00A2095A"/>
    <w:rsid w:val="00A20C25"/>
    <w:rsid w:val="00A20D5B"/>
    <w:rsid w:val="00A21027"/>
    <w:rsid w:val="00A2107F"/>
    <w:rsid w:val="00A213D0"/>
    <w:rsid w:val="00A21427"/>
    <w:rsid w:val="00A216F2"/>
    <w:rsid w:val="00A217A1"/>
    <w:rsid w:val="00A21878"/>
    <w:rsid w:val="00A218A6"/>
    <w:rsid w:val="00A22211"/>
    <w:rsid w:val="00A2229B"/>
    <w:rsid w:val="00A22771"/>
    <w:rsid w:val="00A2298E"/>
    <w:rsid w:val="00A22994"/>
    <w:rsid w:val="00A22A0A"/>
    <w:rsid w:val="00A22F9B"/>
    <w:rsid w:val="00A22FA6"/>
    <w:rsid w:val="00A2389E"/>
    <w:rsid w:val="00A23E03"/>
    <w:rsid w:val="00A23F41"/>
    <w:rsid w:val="00A2407F"/>
    <w:rsid w:val="00A242C8"/>
    <w:rsid w:val="00A2435B"/>
    <w:rsid w:val="00A24671"/>
    <w:rsid w:val="00A247D0"/>
    <w:rsid w:val="00A249AD"/>
    <w:rsid w:val="00A24E50"/>
    <w:rsid w:val="00A25051"/>
    <w:rsid w:val="00A254FF"/>
    <w:rsid w:val="00A25D6B"/>
    <w:rsid w:val="00A2615B"/>
    <w:rsid w:val="00A2623E"/>
    <w:rsid w:val="00A26300"/>
    <w:rsid w:val="00A263A0"/>
    <w:rsid w:val="00A2649D"/>
    <w:rsid w:val="00A266A9"/>
    <w:rsid w:val="00A26713"/>
    <w:rsid w:val="00A26BED"/>
    <w:rsid w:val="00A2718A"/>
    <w:rsid w:val="00A2736F"/>
    <w:rsid w:val="00A273CB"/>
    <w:rsid w:val="00A273DF"/>
    <w:rsid w:val="00A275C6"/>
    <w:rsid w:val="00A27A40"/>
    <w:rsid w:val="00A27A6F"/>
    <w:rsid w:val="00A27AD4"/>
    <w:rsid w:val="00A27DBE"/>
    <w:rsid w:val="00A27E73"/>
    <w:rsid w:val="00A302B4"/>
    <w:rsid w:val="00A307B9"/>
    <w:rsid w:val="00A308B1"/>
    <w:rsid w:val="00A30CB0"/>
    <w:rsid w:val="00A30D0C"/>
    <w:rsid w:val="00A30D61"/>
    <w:rsid w:val="00A311CA"/>
    <w:rsid w:val="00A316E5"/>
    <w:rsid w:val="00A316F6"/>
    <w:rsid w:val="00A317CB"/>
    <w:rsid w:val="00A318E6"/>
    <w:rsid w:val="00A31A41"/>
    <w:rsid w:val="00A31CF9"/>
    <w:rsid w:val="00A31EE2"/>
    <w:rsid w:val="00A31F28"/>
    <w:rsid w:val="00A31F9F"/>
    <w:rsid w:val="00A320F2"/>
    <w:rsid w:val="00A32420"/>
    <w:rsid w:val="00A3242A"/>
    <w:rsid w:val="00A324B3"/>
    <w:rsid w:val="00A32A30"/>
    <w:rsid w:val="00A32A3A"/>
    <w:rsid w:val="00A32A9E"/>
    <w:rsid w:val="00A32D4E"/>
    <w:rsid w:val="00A32F40"/>
    <w:rsid w:val="00A3324B"/>
    <w:rsid w:val="00A3364C"/>
    <w:rsid w:val="00A33A67"/>
    <w:rsid w:val="00A33C47"/>
    <w:rsid w:val="00A33E86"/>
    <w:rsid w:val="00A344F3"/>
    <w:rsid w:val="00A345E7"/>
    <w:rsid w:val="00A34753"/>
    <w:rsid w:val="00A348C6"/>
    <w:rsid w:val="00A34BB1"/>
    <w:rsid w:val="00A34EBA"/>
    <w:rsid w:val="00A3539A"/>
    <w:rsid w:val="00A353AC"/>
    <w:rsid w:val="00A35869"/>
    <w:rsid w:val="00A35AB2"/>
    <w:rsid w:val="00A35BCF"/>
    <w:rsid w:val="00A35D24"/>
    <w:rsid w:val="00A35D9B"/>
    <w:rsid w:val="00A35F05"/>
    <w:rsid w:val="00A3600F"/>
    <w:rsid w:val="00A3634E"/>
    <w:rsid w:val="00A36AA1"/>
    <w:rsid w:val="00A36ABE"/>
    <w:rsid w:val="00A36BA8"/>
    <w:rsid w:val="00A36C82"/>
    <w:rsid w:val="00A36CA4"/>
    <w:rsid w:val="00A37046"/>
    <w:rsid w:val="00A370FF"/>
    <w:rsid w:val="00A373E8"/>
    <w:rsid w:val="00A37B45"/>
    <w:rsid w:val="00A37C21"/>
    <w:rsid w:val="00A37DA3"/>
    <w:rsid w:val="00A4035B"/>
    <w:rsid w:val="00A40C22"/>
    <w:rsid w:val="00A40C2C"/>
    <w:rsid w:val="00A4145D"/>
    <w:rsid w:val="00A41C2A"/>
    <w:rsid w:val="00A41FE6"/>
    <w:rsid w:val="00A4229F"/>
    <w:rsid w:val="00A42342"/>
    <w:rsid w:val="00A4243A"/>
    <w:rsid w:val="00A4291D"/>
    <w:rsid w:val="00A42E26"/>
    <w:rsid w:val="00A42F78"/>
    <w:rsid w:val="00A43052"/>
    <w:rsid w:val="00A43220"/>
    <w:rsid w:val="00A4348D"/>
    <w:rsid w:val="00A44E87"/>
    <w:rsid w:val="00A44EE5"/>
    <w:rsid w:val="00A451EB"/>
    <w:rsid w:val="00A45308"/>
    <w:rsid w:val="00A45395"/>
    <w:rsid w:val="00A456C2"/>
    <w:rsid w:val="00A4599E"/>
    <w:rsid w:val="00A45EA7"/>
    <w:rsid w:val="00A460E5"/>
    <w:rsid w:val="00A4632A"/>
    <w:rsid w:val="00A463B0"/>
    <w:rsid w:val="00A4653C"/>
    <w:rsid w:val="00A46568"/>
    <w:rsid w:val="00A47318"/>
    <w:rsid w:val="00A4733D"/>
    <w:rsid w:val="00A476F2"/>
    <w:rsid w:val="00A4787B"/>
    <w:rsid w:val="00A47D2B"/>
    <w:rsid w:val="00A5027B"/>
    <w:rsid w:val="00A50634"/>
    <w:rsid w:val="00A50A80"/>
    <w:rsid w:val="00A51A13"/>
    <w:rsid w:val="00A51A76"/>
    <w:rsid w:val="00A51D62"/>
    <w:rsid w:val="00A51EB4"/>
    <w:rsid w:val="00A51F44"/>
    <w:rsid w:val="00A51F56"/>
    <w:rsid w:val="00A524CF"/>
    <w:rsid w:val="00A5271B"/>
    <w:rsid w:val="00A52E9F"/>
    <w:rsid w:val="00A530D0"/>
    <w:rsid w:val="00A5313E"/>
    <w:rsid w:val="00A53417"/>
    <w:rsid w:val="00A53428"/>
    <w:rsid w:val="00A534F1"/>
    <w:rsid w:val="00A53646"/>
    <w:rsid w:val="00A5392E"/>
    <w:rsid w:val="00A53BBA"/>
    <w:rsid w:val="00A53EA0"/>
    <w:rsid w:val="00A53F0F"/>
    <w:rsid w:val="00A54879"/>
    <w:rsid w:val="00A54C71"/>
    <w:rsid w:val="00A54FA3"/>
    <w:rsid w:val="00A55062"/>
    <w:rsid w:val="00A552EF"/>
    <w:rsid w:val="00A5539E"/>
    <w:rsid w:val="00A5598B"/>
    <w:rsid w:val="00A55E1A"/>
    <w:rsid w:val="00A56012"/>
    <w:rsid w:val="00A562A0"/>
    <w:rsid w:val="00A56518"/>
    <w:rsid w:val="00A56521"/>
    <w:rsid w:val="00A56913"/>
    <w:rsid w:val="00A56AEB"/>
    <w:rsid w:val="00A56CEF"/>
    <w:rsid w:val="00A56DD4"/>
    <w:rsid w:val="00A57480"/>
    <w:rsid w:val="00A57558"/>
    <w:rsid w:val="00A57A1C"/>
    <w:rsid w:val="00A57C2B"/>
    <w:rsid w:val="00A57CEA"/>
    <w:rsid w:val="00A57D0B"/>
    <w:rsid w:val="00A57DF9"/>
    <w:rsid w:val="00A57FB1"/>
    <w:rsid w:val="00A6000F"/>
    <w:rsid w:val="00A6065F"/>
    <w:rsid w:val="00A60760"/>
    <w:rsid w:val="00A609A0"/>
    <w:rsid w:val="00A60DC5"/>
    <w:rsid w:val="00A60F1D"/>
    <w:rsid w:val="00A60F68"/>
    <w:rsid w:val="00A60F8E"/>
    <w:rsid w:val="00A613FA"/>
    <w:rsid w:val="00A618A4"/>
    <w:rsid w:val="00A618B3"/>
    <w:rsid w:val="00A62589"/>
    <w:rsid w:val="00A6261A"/>
    <w:rsid w:val="00A628C8"/>
    <w:rsid w:val="00A628CC"/>
    <w:rsid w:val="00A629B4"/>
    <w:rsid w:val="00A6301E"/>
    <w:rsid w:val="00A6397B"/>
    <w:rsid w:val="00A639C5"/>
    <w:rsid w:val="00A63A34"/>
    <w:rsid w:val="00A63D12"/>
    <w:rsid w:val="00A63DC5"/>
    <w:rsid w:val="00A64066"/>
    <w:rsid w:val="00A64310"/>
    <w:rsid w:val="00A64335"/>
    <w:rsid w:val="00A644D8"/>
    <w:rsid w:val="00A6474E"/>
    <w:rsid w:val="00A648B2"/>
    <w:rsid w:val="00A65055"/>
    <w:rsid w:val="00A65278"/>
    <w:rsid w:val="00A65401"/>
    <w:rsid w:val="00A6558E"/>
    <w:rsid w:val="00A656AA"/>
    <w:rsid w:val="00A65857"/>
    <w:rsid w:val="00A659FC"/>
    <w:rsid w:val="00A65CBA"/>
    <w:rsid w:val="00A65F60"/>
    <w:rsid w:val="00A66183"/>
    <w:rsid w:val="00A66463"/>
    <w:rsid w:val="00A6714E"/>
    <w:rsid w:val="00A67342"/>
    <w:rsid w:val="00A675CB"/>
    <w:rsid w:val="00A67704"/>
    <w:rsid w:val="00A67B77"/>
    <w:rsid w:val="00A67ECC"/>
    <w:rsid w:val="00A70228"/>
    <w:rsid w:val="00A70249"/>
    <w:rsid w:val="00A703FA"/>
    <w:rsid w:val="00A70708"/>
    <w:rsid w:val="00A712BE"/>
    <w:rsid w:val="00A71750"/>
    <w:rsid w:val="00A7192D"/>
    <w:rsid w:val="00A71CBB"/>
    <w:rsid w:val="00A71E44"/>
    <w:rsid w:val="00A71F2F"/>
    <w:rsid w:val="00A71FE9"/>
    <w:rsid w:val="00A72272"/>
    <w:rsid w:val="00A72C43"/>
    <w:rsid w:val="00A72CB5"/>
    <w:rsid w:val="00A730B7"/>
    <w:rsid w:val="00A73143"/>
    <w:rsid w:val="00A734A9"/>
    <w:rsid w:val="00A7368D"/>
    <w:rsid w:val="00A73D10"/>
    <w:rsid w:val="00A7423A"/>
    <w:rsid w:val="00A74B3B"/>
    <w:rsid w:val="00A75A92"/>
    <w:rsid w:val="00A75B1D"/>
    <w:rsid w:val="00A75B29"/>
    <w:rsid w:val="00A75C42"/>
    <w:rsid w:val="00A75E29"/>
    <w:rsid w:val="00A75E80"/>
    <w:rsid w:val="00A75EBF"/>
    <w:rsid w:val="00A76656"/>
    <w:rsid w:val="00A76BF7"/>
    <w:rsid w:val="00A76E08"/>
    <w:rsid w:val="00A77556"/>
    <w:rsid w:val="00A77880"/>
    <w:rsid w:val="00A7792C"/>
    <w:rsid w:val="00A77FB9"/>
    <w:rsid w:val="00A77FDA"/>
    <w:rsid w:val="00A804EA"/>
    <w:rsid w:val="00A80582"/>
    <w:rsid w:val="00A80A66"/>
    <w:rsid w:val="00A80AA7"/>
    <w:rsid w:val="00A80C2E"/>
    <w:rsid w:val="00A80D8C"/>
    <w:rsid w:val="00A814E3"/>
    <w:rsid w:val="00A8184D"/>
    <w:rsid w:val="00A81E10"/>
    <w:rsid w:val="00A81F2D"/>
    <w:rsid w:val="00A824E1"/>
    <w:rsid w:val="00A82779"/>
    <w:rsid w:val="00A82D01"/>
    <w:rsid w:val="00A83195"/>
    <w:rsid w:val="00A831AC"/>
    <w:rsid w:val="00A833AD"/>
    <w:rsid w:val="00A839C3"/>
    <w:rsid w:val="00A83B45"/>
    <w:rsid w:val="00A84041"/>
    <w:rsid w:val="00A8452A"/>
    <w:rsid w:val="00A84591"/>
    <w:rsid w:val="00A847F4"/>
    <w:rsid w:val="00A84AD6"/>
    <w:rsid w:val="00A84E03"/>
    <w:rsid w:val="00A84ECF"/>
    <w:rsid w:val="00A84EF7"/>
    <w:rsid w:val="00A8524A"/>
    <w:rsid w:val="00A85600"/>
    <w:rsid w:val="00A856B5"/>
    <w:rsid w:val="00A85A88"/>
    <w:rsid w:val="00A85F97"/>
    <w:rsid w:val="00A8607D"/>
    <w:rsid w:val="00A86098"/>
    <w:rsid w:val="00A8647B"/>
    <w:rsid w:val="00A86737"/>
    <w:rsid w:val="00A86AAC"/>
    <w:rsid w:val="00A86B90"/>
    <w:rsid w:val="00A86D83"/>
    <w:rsid w:val="00A86EF3"/>
    <w:rsid w:val="00A86EF8"/>
    <w:rsid w:val="00A87199"/>
    <w:rsid w:val="00A8720D"/>
    <w:rsid w:val="00A8753E"/>
    <w:rsid w:val="00A8760A"/>
    <w:rsid w:val="00A8763A"/>
    <w:rsid w:val="00A8766E"/>
    <w:rsid w:val="00A9003F"/>
    <w:rsid w:val="00A90077"/>
    <w:rsid w:val="00A9007E"/>
    <w:rsid w:val="00A90CA8"/>
    <w:rsid w:val="00A90DB6"/>
    <w:rsid w:val="00A90DD0"/>
    <w:rsid w:val="00A90F6F"/>
    <w:rsid w:val="00A90FBF"/>
    <w:rsid w:val="00A912A6"/>
    <w:rsid w:val="00A9145A"/>
    <w:rsid w:val="00A9149B"/>
    <w:rsid w:val="00A91980"/>
    <w:rsid w:val="00A91D10"/>
    <w:rsid w:val="00A92012"/>
    <w:rsid w:val="00A9214C"/>
    <w:rsid w:val="00A924AA"/>
    <w:rsid w:val="00A92C8D"/>
    <w:rsid w:val="00A92D07"/>
    <w:rsid w:val="00A935B7"/>
    <w:rsid w:val="00A93761"/>
    <w:rsid w:val="00A93A98"/>
    <w:rsid w:val="00A93B22"/>
    <w:rsid w:val="00A93BDF"/>
    <w:rsid w:val="00A93C69"/>
    <w:rsid w:val="00A941ED"/>
    <w:rsid w:val="00A94254"/>
    <w:rsid w:val="00A94359"/>
    <w:rsid w:val="00A947CA"/>
    <w:rsid w:val="00A94931"/>
    <w:rsid w:val="00A94AFF"/>
    <w:rsid w:val="00A9522C"/>
    <w:rsid w:val="00A95573"/>
    <w:rsid w:val="00A95C3C"/>
    <w:rsid w:val="00A95D9A"/>
    <w:rsid w:val="00A95E3C"/>
    <w:rsid w:val="00A96047"/>
    <w:rsid w:val="00A960F8"/>
    <w:rsid w:val="00A963E4"/>
    <w:rsid w:val="00A9661C"/>
    <w:rsid w:val="00A969AD"/>
    <w:rsid w:val="00A969F6"/>
    <w:rsid w:val="00A97730"/>
    <w:rsid w:val="00A9773E"/>
    <w:rsid w:val="00A977D6"/>
    <w:rsid w:val="00A977EE"/>
    <w:rsid w:val="00A97822"/>
    <w:rsid w:val="00A979C8"/>
    <w:rsid w:val="00A97BC5"/>
    <w:rsid w:val="00A97C0B"/>
    <w:rsid w:val="00A97C1D"/>
    <w:rsid w:val="00A97FA1"/>
    <w:rsid w:val="00AA0685"/>
    <w:rsid w:val="00AA071B"/>
    <w:rsid w:val="00AA1111"/>
    <w:rsid w:val="00AA130C"/>
    <w:rsid w:val="00AA1448"/>
    <w:rsid w:val="00AA16C5"/>
    <w:rsid w:val="00AA1C0C"/>
    <w:rsid w:val="00AA1D82"/>
    <w:rsid w:val="00AA2800"/>
    <w:rsid w:val="00AA2816"/>
    <w:rsid w:val="00AA374A"/>
    <w:rsid w:val="00AA3790"/>
    <w:rsid w:val="00AA3849"/>
    <w:rsid w:val="00AA3A36"/>
    <w:rsid w:val="00AA3D3E"/>
    <w:rsid w:val="00AA451A"/>
    <w:rsid w:val="00AA4972"/>
    <w:rsid w:val="00AA5365"/>
    <w:rsid w:val="00AA562A"/>
    <w:rsid w:val="00AA56B1"/>
    <w:rsid w:val="00AA56E3"/>
    <w:rsid w:val="00AA5860"/>
    <w:rsid w:val="00AA5C7F"/>
    <w:rsid w:val="00AA5DFC"/>
    <w:rsid w:val="00AA5F71"/>
    <w:rsid w:val="00AA6430"/>
    <w:rsid w:val="00AA67FA"/>
    <w:rsid w:val="00AA68AE"/>
    <w:rsid w:val="00AA6CCF"/>
    <w:rsid w:val="00AA6D5C"/>
    <w:rsid w:val="00AA7073"/>
    <w:rsid w:val="00AA7588"/>
    <w:rsid w:val="00AA7E63"/>
    <w:rsid w:val="00AB0125"/>
    <w:rsid w:val="00AB0408"/>
    <w:rsid w:val="00AB0877"/>
    <w:rsid w:val="00AB0BB0"/>
    <w:rsid w:val="00AB0BC1"/>
    <w:rsid w:val="00AB0ECF"/>
    <w:rsid w:val="00AB1643"/>
    <w:rsid w:val="00AB17F4"/>
    <w:rsid w:val="00AB1877"/>
    <w:rsid w:val="00AB1AFA"/>
    <w:rsid w:val="00AB1B3F"/>
    <w:rsid w:val="00AB1B49"/>
    <w:rsid w:val="00AB1CF5"/>
    <w:rsid w:val="00AB1CF6"/>
    <w:rsid w:val="00AB2060"/>
    <w:rsid w:val="00AB248C"/>
    <w:rsid w:val="00AB2901"/>
    <w:rsid w:val="00AB2943"/>
    <w:rsid w:val="00AB2DBE"/>
    <w:rsid w:val="00AB2EA4"/>
    <w:rsid w:val="00AB343A"/>
    <w:rsid w:val="00AB3852"/>
    <w:rsid w:val="00AB3DB5"/>
    <w:rsid w:val="00AB3F1F"/>
    <w:rsid w:val="00AB49D9"/>
    <w:rsid w:val="00AB4C4A"/>
    <w:rsid w:val="00AB4CFA"/>
    <w:rsid w:val="00AB4EEA"/>
    <w:rsid w:val="00AB5050"/>
    <w:rsid w:val="00AB5158"/>
    <w:rsid w:val="00AB57AD"/>
    <w:rsid w:val="00AB5E6B"/>
    <w:rsid w:val="00AB5E76"/>
    <w:rsid w:val="00AB607E"/>
    <w:rsid w:val="00AB67A9"/>
    <w:rsid w:val="00AB72B7"/>
    <w:rsid w:val="00AB733C"/>
    <w:rsid w:val="00AB73C0"/>
    <w:rsid w:val="00AB755A"/>
    <w:rsid w:val="00AB75A5"/>
    <w:rsid w:val="00AB7AFA"/>
    <w:rsid w:val="00AB7F79"/>
    <w:rsid w:val="00AC000C"/>
    <w:rsid w:val="00AC0496"/>
    <w:rsid w:val="00AC0A00"/>
    <w:rsid w:val="00AC0EB0"/>
    <w:rsid w:val="00AC1157"/>
    <w:rsid w:val="00AC11E1"/>
    <w:rsid w:val="00AC1331"/>
    <w:rsid w:val="00AC13D9"/>
    <w:rsid w:val="00AC13EC"/>
    <w:rsid w:val="00AC18DF"/>
    <w:rsid w:val="00AC19B6"/>
    <w:rsid w:val="00AC1A50"/>
    <w:rsid w:val="00AC1ADC"/>
    <w:rsid w:val="00AC1C5C"/>
    <w:rsid w:val="00AC1D69"/>
    <w:rsid w:val="00AC1E78"/>
    <w:rsid w:val="00AC1EB1"/>
    <w:rsid w:val="00AC215C"/>
    <w:rsid w:val="00AC2B1B"/>
    <w:rsid w:val="00AC310B"/>
    <w:rsid w:val="00AC3205"/>
    <w:rsid w:val="00AC32AE"/>
    <w:rsid w:val="00AC32B5"/>
    <w:rsid w:val="00AC33D5"/>
    <w:rsid w:val="00AC344B"/>
    <w:rsid w:val="00AC3514"/>
    <w:rsid w:val="00AC35B2"/>
    <w:rsid w:val="00AC384C"/>
    <w:rsid w:val="00AC3BCB"/>
    <w:rsid w:val="00AC40D3"/>
    <w:rsid w:val="00AC43E8"/>
    <w:rsid w:val="00AC4C72"/>
    <w:rsid w:val="00AC4CD9"/>
    <w:rsid w:val="00AC5348"/>
    <w:rsid w:val="00AC5419"/>
    <w:rsid w:val="00AC54DA"/>
    <w:rsid w:val="00AC5530"/>
    <w:rsid w:val="00AC57EF"/>
    <w:rsid w:val="00AC5847"/>
    <w:rsid w:val="00AC58D8"/>
    <w:rsid w:val="00AC59BB"/>
    <w:rsid w:val="00AC59EB"/>
    <w:rsid w:val="00AC5A3D"/>
    <w:rsid w:val="00AC5EE1"/>
    <w:rsid w:val="00AC63BE"/>
    <w:rsid w:val="00AC6682"/>
    <w:rsid w:val="00AC67B3"/>
    <w:rsid w:val="00AC68A5"/>
    <w:rsid w:val="00AC6BC9"/>
    <w:rsid w:val="00AC6E31"/>
    <w:rsid w:val="00AC6EDE"/>
    <w:rsid w:val="00AC759E"/>
    <w:rsid w:val="00AC7A8B"/>
    <w:rsid w:val="00AC7B10"/>
    <w:rsid w:val="00AC7D87"/>
    <w:rsid w:val="00AD002F"/>
    <w:rsid w:val="00AD0C13"/>
    <w:rsid w:val="00AD0E14"/>
    <w:rsid w:val="00AD0EBA"/>
    <w:rsid w:val="00AD1012"/>
    <w:rsid w:val="00AD113B"/>
    <w:rsid w:val="00AD1330"/>
    <w:rsid w:val="00AD1449"/>
    <w:rsid w:val="00AD1710"/>
    <w:rsid w:val="00AD171B"/>
    <w:rsid w:val="00AD1BD9"/>
    <w:rsid w:val="00AD1C2C"/>
    <w:rsid w:val="00AD1F7C"/>
    <w:rsid w:val="00AD233B"/>
    <w:rsid w:val="00AD23C3"/>
    <w:rsid w:val="00AD241A"/>
    <w:rsid w:val="00AD26C2"/>
    <w:rsid w:val="00AD272C"/>
    <w:rsid w:val="00AD2B2B"/>
    <w:rsid w:val="00AD2D02"/>
    <w:rsid w:val="00AD2F1F"/>
    <w:rsid w:val="00AD2F5E"/>
    <w:rsid w:val="00AD30C0"/>
    <w:rsid w:val="00AD3575"/>
    <w:rsid w:val="00AD35F0"/>
    <w:rsid w:val="00AD37FE"/>
    <w:rsid w:val="00AD38E7"/>
    <w:rsid w:val="00AD38F8"/>
    <w:rsid w:val="00AD3B02"/>
    <w:rsid w:val="00AD4838"/>
    <w:rsid w:val="00AD4928"/>
    <w:rsid w:val="00AD4E65"/>
    <w:rsid w:val="00AD5149"/>
    <w:rsid w:val="00AD5150"/>
    <w:rsid w:val="00AD5287"/>
    <w:rsid w:val="00AD55FA"/>
    <w:rsid w:val="00AD57F6"/>
    <w:rsid w:val="00AD5BD2"/>
    <w:rsid w:val="00AD60F9"/>
    <w:rsid w:val="00AD6287"/>
    <w:rsid w:val="00AD691C"/>
    <w:rsid w:val="00AD7046"/>
    <w:rsid w:val="00AD7705"/>
    <w:rsid w:val="00AD772B"/>
    <w:rsid w:val="00AD7F0A"/>
    <w:rsid w:val="00AE0011"/>
    <w:rsid w:val="00AE08FD"/>
    <w:rsid w:val="00AE0B7F"/>
    <w:rsid w:val="00AE0D64"/>
    <w:rsid w:val="00AE116C"/>
    <w:rsid w:val="00AE1439"/>
    <w:rsid w:val="00AE18F8"/>
    <w:rsid w:val="00AE19BF"/>
    <w:rsid w:val="00AE1C0A"/>
    <w:rsid w:val="00AE1CDC"/>
    <w:rsid w:val="00AE1D14"/>
    <w:rsid w:val="00AE21D9"/>
    <w:rsid w:val="00AE246E"/>
    <w:rsid w:val="00AE2BEB"/>
    <w:rsid w:val="00AE2F0F"/>
    <w:rsid w:val="00AE2F3D"/>
    <w:rsid w:val="00AE2FFE"/>
    <w:rsid w:val="00AE344C"/>
    <w:rsid w:val="00AE35D1"/>
    <w:rsid w:val="00AE36E7"/>
    <w:rsid w:val="00AE379D"/>
    <w:rsid w:val="00AE386D"/>
    <w:rsid w:val="00AE388C"/>
    <w:rsid w:val="00AE3ACA"/>
    <w:rsid w:val="00AE3B4D"/>
    <w:rsid w:val="00AE3DBC"/>
    <w:rsid w:val="00AE3EDD"/>
    <w:rsid w:val="00AE3FB0"/>
    <w:rsid w:val="00AE407B"/>
    <w:rsid w:val="00AE40BB"/>
    <w:rsid w:val="00AE4448"/>
    <w:rsid w:val="00AE4755"/>
    <w:rsid w:val="00AE481E"/>
    <w:rsid w:val="00AE49A5"/>
    <w:rsid w:val="00AE4A32"/>
    <w:rsid w:val="00AE4C79"/>
    <w:rsid w:val="00AE4D94"/>
    <w:rsid w:val="00AE4EC4"/>
    <w:rsid w:val="00AE4EEB"/>
    <w:rsid w:val="00AE5118"/>
    <w:rsid w:val="00AE5544"/>
    <w:rsid w:val="00AE556B"/>
    <w:rsid w:val="00AE5642"/>
    <w:rsid w:val="00AE5A91"/>
    <w:rsid w:val="00AE6003"/>
    <w:rsid w:val="00AE601E"/>
    <w:rsid w:val="00AE60CC"/>
    <w:rsid w:val="00AE66BF"/>
    <w:rsid w:val="00AE6797"/>
    <w:rsid w:val="00AE67DF"/>
    <w:rsid w:val="00AE6A72"/>
    <w:rsid w:val="00AE6D3E"/>
    <w:rsid w:val="00AE6EB1"/>
    <w:rsid w:val="00AE6FB0"/>
    <w:rsid w:val="00AE7592"/>
    <w:rsid w:val="00AE7F0B"/>
    <w:rsid w:val="00AE7FEA"/>
    <w:rsid w:val="00AF0270"/>
    <w:rsid w:val="00AF0AF4"/>
    <w:rsid w:val="00AF0C23"/>
    <w:rsid w:val="00AF11EB"/>
    <w:rsid w:val="00AF1285"/>
    <w:rsid w:val="00AF1406"/>
    <w:rsid w:val="00AF1567"/>
    <w:rsid w:val="00AF16DF"/>
    <w:rsid w:val="00AF1926"/>
    <w:rsid w:val="00AF1E2F"/>
    <w:rsid w:val="00AF235A"/>
    <w:rsid w:val="00AF26C0"/>
    <w:rsid w:val="00AF26D8"/>
    <w:rsid w:val="00AF3110"/>
    <w:rsid w:val="00AF3233"/>
    <w:rsid w:val="00AF34ED"/>
    <w:rsid w:val="00AF38B1"/>
    <w:rsid w:val="00AF3D2F"/>
    <w:rsid w:val="00AF42CA"/>
    <w:rsid w:val="00AF4609"/>
    <w:rsid w:val="00AF46A7"/>
    <w:rsid w:val="00AF4794"/>
    <w:rsid w:val="00AF4B56"/>
    <w:rsid w:val="00AF4B81"/>
    <w:rsid w:val="00AF4C97"/>
    <w:rsid w:val="00AF514D"/>
    <w:rsid w:val="00AF5472"/>
    <w:rsid w:val="00AF555D"/>
    <w:rsid w:val="00AF56E6"/>
    <w:rsid w:val="00AF5A75"/>
    <w:rsid w:val="00AF5AA4"/>
    <w:rsid w:val="00AF5C10"/>
    <w:rsid w:val="00AF5D2E"/>
    <w:rsid w:val="00AF604C"/>
    <w:rsid w:val="00AF6208"/>
    <w:rsid w:val="00AF64EF"/>
    <w:rsid w:val="00AF66C2"/>
    <w:rsid w:val="00AF6CF4"/>
    <w:rsid w:val="00AF6F2A"/>
    <w:rsid w:val="00AF72BA"/>
    <w:rsid w:val="00AF789D"/>
    <w:rsid w:val="00AF7F71"/>
    <w:rsid w:val="00B0029F"/>
    <w:rsid w:val="00B00918"/>
    <w:rsid w:val="00B00A04"/>
    <w:rsid w:val="00B0119B"/>
    <w:rsid w:val="00B011F8"/>
    <w:rsid w:val="00B014A0"/>
    <w:rsid w:val="00B0158B"/>
    <w:rsid w:val="00B019D9"/>
    <w:rsid w:val="00B01A89"/>
    <w:rsid w:val="00B01B7F"/>
    <w:rsid w:val="00B01F84"/>
    <w:rsid w:val="00B02096"/>
    <w:rsid w:val="00B02302"/>
    <w:rsid w:val="00B023F3"/>
    <w:rsid w:val="00B024F4"/>
    <w:rsid w:val="00B02742"/>
    <w:rsid w:val="00B027C0"/>
    <w:rsid w:val="00B02BF2"/>
    <w:rsid w:val="00B02DC8"/>
    <w:rsid w:val="00B02E13"/>
    <w:rsid w:val="00B03227"/>
    <w:rsid w:val="00B03359"/>
    <w:rsid w:val="00B033A1"/>
    <w:rsid w:val="00B03767"/>
    <w:rsid w:val="00B041C5"/>
    <w:rsid w:val="00B049D0"/>
    <w:rsid w:val="00B04DC0"/>
    <w:rsid w:val="00B04F17"/>
    <w:rsid w:val="00B052FD"/>
    <w:rsid w:val="00B05507"/>
    <w:rsid w:val="00B05F88"/>
    <w:rsid w:val="00B06774"/>
    <w:rsid w:val="00B06914"/>
    <w:rsid w:val="00B06945"/>
    <w:rsid w:val="00B069D1"/>
    <w:rsid w:val="00B06CEF"/>
    <w:rsid w:val="00B06F00"/>
    <w:rsid w:val="00B0715F"/>
    <w:rsid w:val="00B07448"/>
    <w:rsid w:val="00B07533"/>
    <w:rsid w:val="00B076F8"/>
    <w:rsid w:val="00B078E6"/>
    <w:rsid w:val="00B07DAB"/>
    <w:rsid w:val="00B104C5"/>
    <w:rsid w:val="00B108B0"/>
    <w:rsid w:val="00B10A97"/>
    <w:rsid w:val="00B11184"/>
    <w:rsid w:val="00B112A2"/>
    <w:rsid w:val="00B11428"/>
    <w:rsid w:val="00B11BCC"/>
    <w:rsid w:val="00B11C24"/>
    <w:rsid w:val="00B11CC4"/>
    <w:rsid w:val="00B11DA3"/>
    <w:rsid w:val="00B11E79"/>
    <w:rsid w:val="00B11F80"/>
    <w:rsid w:val="00B122EE"/>
    <w:rsid w:val="00B124D6"/>
    <w:rsid w:val="00B12689"/>
    <w:rsid w:val="00B128F7"/>
    <w:rsid w:val="00B12BC5"/>
    <w:rsid w:val="00B12C91"/>
    <w:rsid w:val="00B12CA3"/>
    <w:rsid w:val="00B12F25"/>
    <w:rsid w:val="00B130BB"/>
    <w:rsid w:val="00B13291"/>
    <w:rsid w:val="00B13414"/>
    <w:rsid w:val="00B13446"/>
    <w:rsid w:val="00B13581"/>
    <w:rsid w:val="00B139FF"/>
    <w:rsid w:val="00B13A5C"/>
    <w:rsid w:val="00B13AEB"/>
    <w:rsid w:val="00B13D42"/>
    <w:rsid w:val="00B13DA4"/>
    <w:rsid w:val="00B13F69"/>
    <w:rsid w:val="00B143E8"/>
    <w:rsid w:val="00B14474"/>
    <w:rsid w:val="00B145E6"/>
    <w:rsid w:val="00B14A2E"/>
    <w:rsid w:val="00B15302"/>
    <w:rsid w:val="00B1533D"/>
    <w:rsid w:val="00B15A2B"/>
    <w:rsid w:val="00B15A4E"/>
    <w:rsid w:val="00B15AA6"/>
    <w:rsid w:val="00B15BD8"/>
    <w:rsid w:val="00B15CA1"/>
    <w:rsid w:val="00B15CD3"/>
    <w:rsid w:val="00B15F04"/>
    <w:rsid w:val="00B16472"/>
    <w:rsid w:val="00B165A2"/>
    <w:rsid w:val="00B16683"/>
    <w:rsid w:val="00B16BCF"/>
    <w:rsid w:val="00B16DE8"/>
    <w:rsid w:val="00B17235"/>
    <w:rsid w:val="00B17339"/>
    <w:rsid w:val="00B17A3A"/>
    <w:rsid w:val="00B17FF6"/>
    <w:rsid w:val="00B2000D"/>
    <w:rsid w:val="00B2022D"/>
    <w:rsid w:val="00B2026B"/>
    <w:rsid w:val="00B202F0"/>
    <w:rsid w:val="00B20592"/>
    <w:rsid w:val="00B20E2A"/>
    <w:rsid w:val="00B20EB3"/>
    <w:rsid w:val="00B20ECD"/>
    <w:rsid w:val="00B20F78"/>
    <w:rsid w:val="00B21505"/>
    <w:rsid w:val="00B2187B"/>
    <w:rsid w:val="00B21A76"/>
    <w:rsid w:val="00B21B28"/>
    <w:rsid w:val="00B21B72"/>
    <w:rsid w:val="00B21F79"/>
    <w:rsid w:val="00B21F87"/>
    <w:rsid w:val="00B22095"/>
    <w:rsid w:val="00B22288"/>
    <w:rsid w:val="00B22537"/>
    <w:rsid w:val="00B22767"/>
    <w:rsid w:val="00B2293B"/>
    <w:rsid w:val="00B230C6"/>
    <w:rsid w:val="00B231D2"/>
    <w:rsid w:val="00B231DD"/>
    <w:rsid w:val="00B2327E"/>
    <w:rsid w:val="00B23913"/>
    <w:rsid w:val="00B24006"/>
    <w:rsid w:val="00B2430C"/>
    <w:rsid w:val="00B24588"/>
    <w:rsid w:val="00B24B60"/>
    <w:rsid w:val="00B24C9C"/>
    <w:rsid w:val="00B24F74"/>
    <w:rsid w:val="00B2541F"/>
    <w:rsid w:val="00B254CE"/>
    <w:rsid w:val="00B2580A"/>
    <w:rsid w:val="00B25F32"/>
    <w:rsid w:val="00B26339"/>
    <w:rsid w:val="00B264AF"/>
    <w:rsid w:val="00B264BB"/>
    <w:rsid w:val="00B266E5"/>
    <w:rsid w:val="00B27281"/>
    <w:rsid w:val="00B27541"/>
    <w:rsid w:val="00B276EB"/>
    <w:rsid w:val="00B2770E"/>
    <w:rsid w:val="00B27AEF"/>
    <w:rsid w:val="00B27D44"/>
    <w:rsid w:val="00B30008"/>
    <w:rsid w:val="00B3009E"/>
    <w:rsid w:val="00B3047A"/>
    <w:rsid w:val="00B30530"/>
    <w:rsid w:val="00B3080D"/>
    <w:rsid w:val="00B3086B"/>
    <w:rsid w:val="00B30880"/>
    <w:rsid w:val="00B30888"/>
    <w:rsid w:val="00B30A99"/>
    <w:rsid w:val="00B30B18"/>
    <w:rsid w:val="00B30F51"/>
    <w:rsid w:val="00B310B7"/>
    <w:rsid w:val="00B3143E"/>
    <w:rsid w:val="00B316A4"/>
    <w:rsid w:val="00B31922"/>
    <w:rsid w:val="00B319DF"/>
    <w:rsid w:val="00B31CD3"/>
    <w:rsid w:val="00B323F3"/>
    <w:rsid w:val="00B329FA"/>
    <w:rsid w:val="00B32D42"/>
    <w:rsid w:val="00B32E40"/>
    <w:rsid w:val="00B32F9B"/>
    <w:rsid w:val="00B33242"/>
    <w:rsid w:val="00B332B0"/>
    <w:rsid w:val="00B332F2"/>
    <w:rsid w:val="00B333DD"/>
    <w:rsid w:val="00B335F8"/>
    <w:rsid w:val="00B33859"/>
    <w:rsid w:val="00B33925"/>
    <w:rsid w:val="00B33A15"/>
    <w:rsid w:val="00B33BBD"/>
    <w:rsid w:val="00B33E2F"/>
    <w:rsid w:val="00B340B5"/>
    <w:rsid w:val="00B3430C"/>
    <w:rsid w:val="00B3431E"/>
    <w:rsid w:val="00B34737"/>
    <w:rsid w:val="00B34AA1"/>
    <w:rsid w:val="00B34AA2"/>
    <w:rsid w:val="00B353ED"/>
    <w:rsid w:val="00B35403"/>
    <w:rsid w:val="00B35433"/>
    <w:rsid w:val="00B3546E"/>
    <w:rsid w:val="00B35E77"/>
    <w:rsid w:val="00B362B8"/>
    <w:rsid w:val="00B36775"/>
    <w:rsid w:val="00B36C81"/>
    <w:rsid w:val="00B37000"/>
    <w:rsid w:val="00B3754B"/>
    <w:rsid w:val="00B3754D"/>
    <w:rsid w:val="00B376F1"/>
    <w:rsid w:val="00B3770B"/>
    <w:rsid w:val="00B378B7"/>
    <w:rsid w:val="00B37E4A"/>
    <w:rsid w:val="00B37FE6"/>
    <w:rsid w:val="00B404F7"/>
    <w:rsid w:val="00B40DC1"/>
    <w:rsid w:val="00B410E3"/>
    <w:rsid w:val="00B411C3"/>
    <w:rsid w:val="00B41476"/>
    <w:rsid w:val="00B414F2"/>
    <w:rsid w:val="00B41686"/>
    <w:rsid w:val="00B4177A"/>
    <w:rsid w:val="00B4187A"/>
    <w:rsid w:val="00B41886"/>
    <w:rsid w:val="00B41B04"/>
    <w:rsid w:val="00B41DB9"/>
    <w:rsid w:val="00B41E4C"/>
    <w:rsid w:val="00B41EA6"/>
    <w:rsid w:val="00B42078"/>
    <w:rsid w:val="00B4234A"/>
    <w:rsid w:val="00B42760"/>
    <w:rsid w:val="00B428BF"/>
    <w:rsid w:val="00B42904"/>
    <w:rsid w:val="00B42C79"/>
    <w:rsid w:val="00B43A3F"/>
    <w:rsid w:val="00B43A47"/>
    <w:rsid w:val="00B43B2B"/>
    <w:rsid w:val="00B43C26"/>
    <w:rsid w:val="00B43ED5"/>
    <w:rsid w:val="00B43EE4"/>
    <w:rsid w:val="00B43F93"/>
    <w:rsid w:val="00B446F2"/>
    <w:rsid w:val="00B4477E"/>
    <w:rsid w:val="00B44A70"/>
    <w:rsid w:val="00B44BB0"/>
    <w:rsid w:val="00B44CE2"/>
    <w:rsid w:val="00B45490"/>
    <w:rsid w:val="00B4558A"/>
    <w:rsid w:val="00B4564B"/>
    <w:rsid w:val="00B46692"/>
    <w:rsid w:val="00B4678E"/>
    <w:rsid w:val="00B46AD3"/>
    <w:rsid w:val="00B47137"/>
    <w:rsid w:val="00B471CE"/>
    <w:rsid w:val="00B47485"/>
    <w:rsid w:val="00B4748F"/>
    <w:rsid w:val="00B474C7"/>
    <w:rsid w:val="00B47793"/>
    <w:rsid w:val="00B50135"/>
    <w:rsid w:val="00B502BB"/>
    <w:rsid w:val="00B504DA"/>
    <w:rsid w:val="00B50892"/>
    <w:rsid w:val="00B50EAF"/>
    <w:rsid w:val="00B50ED2"/>
    <w:rsid w:val="00B51509"/>
    <w:rsid w:val="00B515CF"/>
    <w:rsid w:val="00B522C5"/>
    <w:rsid w:val="00B52A0B"/>
    <w:rsid w:val="00B52A25"/>
    <w:rsid w:val="00B52B0E"/>
    <w:rsid w:val="00B52B20"/>
    <w:rsid w:val="00B53478"/>
    <w:rsid w:val="00B53582"/>
    <w:rsid w:val="00B535EF"/>
    <w:rsid w:val="00B53710"/>
    <w:rsid w:val="00B537BC"/>
    <w:rsid w:val="00B5384E"/>
    <w:rsid w:val="00B53DA5"/>
    <w:rsid w:val="00B53E12"/>
    <w:rsid w:val="00B53F0F"/>
    <w:rsid w:val="00B53FCD"/>
    <w:rsid w:val="00B544C5"/>
    <w:rsid w:val="00B544EE"/>
    <w:rsid w:val="00B546C3"/>
    <w:rsid w:val="00B54ADF"/>
    <w:rsid w:val="00B54D3F"/>
    <w:rsid w:val="00B54E39"/>
    <w:rsid w:val="00B5547C"/>
    <w:rsid w:val="00B558E3"/>
    <w:rsid w:val="00B5594D"/>
    <w:rsid w:val="00B56033"/>
    <w:rsid w:val="00B5609A"/>
    <w:rsid w:val="00B560BD"/>
    <w:rsid w:val="00B56606"/>
    <w:rsid w:val="00B56710"/>
    <w:rsid w:val="00B568ED"/>
    <w:rsid w:val="00B56907"/>
    <w:rsid w:val="00B570E7"/>
    <w:rsid w:val="00B571E1"/>
    <w:rsid w:val="00B572EC"/>
    <w:rsid w:val="00B573D1"/>
    <w:rsid w:val="00B5757D"/>
    <w:rsid w:val="00B5788D"/>
    <w:rsid w:val="00B57898"/>
    <w:rsid w:val="00B57B53"/>
    <w:rsid w:val="00B57CF5"/>
    <w:rsid w:val="00B57E28"/>
    <w:rsid w:val="00B602B6"/>
    <w:rsid w:val="00B60707"/>
    <w:rsid w:val="00B60FCF"/>
    <w:rsid w:val="00B6166B"/>
    <w:rsid w:val="00B617FC"/>
    <w:rsid w:val="00B619C8"/>
    <w:rsid w:val="00B619CE"/>
    <w:rsid w:val="00B61D55"/>
    <w:rsid w:val="00B61EF1"/>
    <w:rsid w:val="00B620ED"/>
    <w:rsid w:val="00B62621"/>
    <w:rsid w:val="00B62814"/>
    <w:rsid w:val="00B62A83"/>
    <w:rsid w:val="00B62B69"/>
    <w:rsid w:val="00B63124"/>
    <w:rsid w:val="00B63362"/>
    <w:rsid w:val="00B63399"/>
    <w:rsid w:val="00B6387D"/>
    <w:rsid w:val="00B63B16"/>
    <w:rsid w:val="00B63D88"/>
    <w:rsid w:val="00B63DC3"/>
    <w:rsid w:val="00B64006"/>
    <w:rsid w:val="00B64803"/>
    <w:rsid w:val="00B64A82"/>
    <w:rsid w:val="00B64B45"/>
    <w:rsid w:val="00B64D9D"/>
    <w:rsid w:val="00B65015"/>
    <w:rsid w:val="00B653A2"/>
    <w:rsid w:val="00B65447"/>
    <w:rsid w:val="00B65588"/>
    <w:rsid w:val="00B65630"/>
    <w:rsid w:val="00B6580F"/>
    <w:rsid w:val="00B65865"/>
    <w:rsid w:val="00B6598C"/>
    <w:rsid w:val="00B65E7F"/>
    <w:rsid w:val="00B6636A"/>
    <w:rsid w:val="00B664FD"/>
    <w:rsid w:val="00B67241"/>
    <w:rsid w:val="00B673AF"/>
    <w:rsid w:val="00B67C45"/>
    <w:rsid w:val="00B67CAE"/>
    <w:rsid w:val="00B67D9C"/>
    <w:rsid w:val="00B67DA8"/>
    <w:rsid w:val="00B67FFB"/>
    <w:rsid w:val="00B7028F"/>
    <w:rsid w:val="00B7033B"/>
    <w:rsid w:val="00B703FB"/>
    <w:rsid w:val="00B7042E"/>
    <w:rsid w:val="00B704EF"/>
    <w:rsid w:val="00B70A6D"/>
    <w:rsid w:val="00B714AB"/>
    <w:rsid w:val="00B714DE"/>
    <w:rsid w:val="00B71720"/>
    <w:rsid w:val="00B7174D"/>
    <w:rsid w:val="00B71897"/>
    <w:rsid w:val="00B72122"/>
    <w:rsid w:val="00B72771"/>
    <w:rsid w:val="00B72786"/>
    <w:rsid w:val="00B72F31"/>
    <w:rsid w:val="00B73131"/>
    <w:rsid w:val="00B731E4"/>
    <w:rsid w:val="00B73259"/>
    <w:rsid w:val="00B73442"/>
    <w:rsid w:val="00B73831"/>
    <w:rsid w:val="00B73A5E"/>
    <w:rsid w:val="00B73AD2"/>
    <w:rsid w:val="00B73B71"/>
    <w:rsid w:val="00B73C58"/>
    <w:rsid w:val="00B74353"/>
    <w:rsid w:val="00B74851"/>
    <w:rsid w:val="00B7487A"/>
    <w:rsid w:val="00B7494C"/>
    <w:rsid w:val="00B74AF9"/>
    <w:rsid w:val="00B74F73"/>
    <w:rsid w:val="00B7534B"/>
    <w:rsid w:val="00B75A14"/>
    <w:rsid w:val="00B75B05"/>
    <w:rsid w:val="00B75D64"/>
    <w:rsid w:val="00B75F57"/>
    <w:rsid w:val="00B76101"/>
    <w:rsid w:val="00B761A7"/>
    <w:rsid w:val="00B762E3"/>
    <w:rsid w:val="00B76350"/>
    <w:rsid w:val="00B767AA"/>
    <w:rsid w:val="00B76890"/>
    <w:rsid w:val="00B7694E"/>
    <w:rsid w:val="00B76A7C"/>
    <w:rsid w:val="00B76ED5"/>
    <w:rsid w:val="00B774F4"/>
    <w:rsid w:val="00B774F6"/>
    <w:rsid w:val="00B77556"/>
    <w:rsid w:val="00B775D9"/>
    <w:rsid w:val="00B778C5"/>
    <w:rsid w:val="00B779EB"/>
    <w:rsid w:val="00B77A94"/>
    <w:rsid w:val="00B77FC1"/>
    <w:rsid w:val="00B77FC5"/>
    <w:rsid w:val="00B8048F"/>
    <w:rsid w:val="00B8072A"/>
    <w:rsid w:val="00B807E3"/>
    <w:rsid w:val="00B80BE3"/>
    <w:rsid w:val="00B80D5B"/>
    <w:rsid w:val="00B80EA9"/>
    <w:rsid w:val="00B80EF3"/>
    <w:rsid w:val="00B80FF4"/>
    <w:rsid w:val="00B81253"/>
    <w:rsid w:val="00B81632"/>
    <w:rsid w:val="00B8169D"/>
    <w:rsid w:val="00B816C5"/>
    <w:rsid w:val="00B81763"/>
    <w:rsid w:val="00B81A73"/>
    <w:rsid w:val="00B81F1B"/>
    <w:rsid w:val="00B822C3"/>
    <w:rsid w:val="00B824AC"/>
    <w:rsid w:val="00B82621"/>
    <w:rsid w:val="00B828FC"/>
    <w:rsid w:val="00B82E73"/>
    <w:rsid w:val="00B83075"/>
    <w:rsid w:val="00B832A0"/>
    <w:rsid w:val="00B8359C"/>
    <w:rsid w:val="00B83727"/>
    <w:rsid w:val="00B83874"/>
    <w:rsid w:val="00B8387F"/>
    <w:rsid w:val="00B838D3"/>
    <w:rsid w:val="00B839A8"/>
    <w:rsid w:val="00B83DDD"/>
    <w:rsid w:val="00B844E0"/>
    <w:rsid w:val="00B84D67"/>
    <w:rsid w:val="00B84E35"/>
    <w:rsid w:val="00B85295"/>
    <w:rsid w:val="00B85855"/>
    <w:rsid w:val="00B85903"/>
    <w:rsid w:val="00B85AF7"/>
    <w:rsid w:val="00B86086"/>
    <w:rsid w:val="00B86130"/>
    <w:rsid w:val="00B86690"/>
    <w:rsid w:val="00B86997"/>
    <w:rsid w:val="00B86A95"/>
    <w:rsid w:val="00B86B54"/>
    <w:rsid w:val="00B86D71"/>
    <w:rsid w:val="00B86D76"/>
    <w:rsid w:val="00B8773B"/>
    <w:rsid w:val="00B87A73"/>
    <w:rsid w:val="00B87BF6"/>
    <w:rsid w:val="00B87EAB"/>
    <w:rsid w:val="00B906CF"/>
    <w:rsid w:val="00B906E2"/>
    <w:rsid w:val="00B90A08"/>
    <w:rsid w:val="00B913F1"/>
    <w:rsid w:val="00B9142A"/>
    <w:rsid w:val="00B91598"/>
    <w:rsid w:val="00B919ED"/>
    <w:rsid w:val="00B91AFF"/>
    <w:rsid w:val="00B92383"/>
    <w:rsid w:val="00B9245A"/>
    <w:rsid w:val="00B924CB"/>
    <w:rsid w:val="00B926E7"/>
    <w:rsid w:val="00B927E9"/>
    <w:rsid w:val="00B92F9D"/>
    <w:rsid w:val="00B93023"/>
    <w:rsid w:val="00B93A5E"/>
    <w:rsid w:val="00B94188"/>
    <w:rsid w:val="00B94397"/>
    <w:rsid w:val="00B943F9"/>
    <w:rsid w:val="00B94888"/>
    <w:rsid w:val="00B94FDE"/>
    <w:rsid w:val="00B95076"/>
    <w:rsid w:val="00B9522E"/>
    <w:rsid w:val="00B953B2"/>
    <w:rsid w:val="00B9558E"/>
    <w:rsid w:val="00B95B57"/>
    <w:rsid w:val="00B965A8"/>
    <w:rsid w:val="00B9668D"/>
    <w:rsid w:val="00B96958"/>
    <w:rsid w:val="00B96B6C"/>
    <w:rsid w:val="00B97337"/>
    <w:rsid w:val="00B9761D"/>
    <w:rsid w:val="00B97661"/>
    <w:rsid w:val="00B97BC6"/>
    <w:rsid w:val="00B97BEB"/>
    <w:rsid w:val="00B97E44"/>
    <w:rsid w:val="00B97E86"/>
    <w:rsid w:val="00B97FE2"/>
    <w:rsid w:val="00BA01B0"/>
    <w:rsid w:val="00BA01E1"/>
    <w:rsid w:val="00BA0233"/>
    <w:rsid w:val="00BA0AEE"/>
    <w:rsid w:val="00BA0E36"/>
    <w:rsid w:val="00BA11B2"/>
    <w:rsid w:val="00BA1339"/>
    <w:rsid w:val="00BA17AD"/>
    <w:rsid w:val="00BA182F"/>
    <w:rsid w:val="00BA208F"/>
    <w:rsid w:val="00BA23D9"/>
    <w:rsid w:val="00BA2595"/>
    <w:rsid w:val="00BA28FF"/>
    <w:rsid w:val="00BA2C4C"/>
    <w:rsid w:val="00BA2DE5"/>
    <w:rsid w:val="00BA2E45"/>
    <w:rsid w:val="00BA2F41"/>
    <w:rsid w:val="00BA310B"/>
    <w:rsid w:val="00BA33FF"/>
    <w:rsid w:val="00BA353C"/>
    <w:rsid w:val="00BA3701"/>
    <w:rsid w:val="00BA42B5"/>
    <w:rsid w:val="00BA42FE"/>
    <w:rsid w:val="00BA4A3A"/>
    <w:rsid w:val="00BA50B4"/>
    <w:rsid w:val="00BA53E2"/>
    <w:rsid w:val="00BA5AF1"/>
    <w:rsid w:val="00BA64FC"/>
    <w:rsid w:val="00BA6660"/>
    <w:rsid w:val="00BA69FF"/>
    <w:rsid w:val="00BA6F2C"/>
    <w:rsid w:val="00BA7215"/>
    <w:rsid w:val="00BA72EA"/>
    <w:rsid w:val="00BA76F5"/>
    <w:rsid w:val="00BA77F4"/>
    <w:rsid w:val="00BA788A"/>
    <w:rsid w:val="00BA7948"/>
    <w:rsid w:val="00BA7A15"/>
    <w:rsid w:val="00BA7CFE"/>
    <w:rsid w:val="00BA7FF6"/>
    <w:rsid w:val="00BB019B"/>
    <w:rsid w:val="00BB01D6"/>
    <w:rsid w:val="00BB0411"/>
    <w:rsid w:val="00BB07B7"/>
    <w:rsid w:val="00BB0949"/>
    <w:rsid w:val="00BB094C"/>
    <w:rsid w:val="00BB101A"/>
    <w:rsid w:val="00BB13B3"/>
    <w:rsid w:val="00BB14B3"/>
    <w:rsid w:val="00BB2076"/>
    <w:rsid w:val="00BB2287"/>
    <w:rsid w:val="00BB23D9"/>
    <w:rsid w:val="00BB258A"/>
    <w:rsid w:val="00BB2630"/>
    <w:rsid w:val="00BB2924"/>
    <w:rsid w:val="00BB2CFE"/>
    <w:rsid w:val="00BB32EB"/>
    <w:rsid w:val="00BB334A"/>
    <w:rsid w:val="00BB35DA"/>
    <w:rsid w:val="00BB3872"/>
    <w:rsid w:val="00BB3FE8"/>
    <w:rsid w:val="00BB46C9"/>
    <w:rsid w:val="00BB477E"/>
    <w:rsid w:val="00BB4E1F"/>
    <w:rsid w:val="00BB5024"/>
    <w:rsid w:val="00BB51C9"/>
    <w:rsid w:val="00BB5334"/>
    <w:rsid w:val="00BB5965"/>
    <w:rsid w:val="00BB5FAE"/>
    <w:rsid w:val="00BB6125"/>
    <w:rsid w:val="00BB6AE5"/>
    <w:rsid w:val="00BB7430"/>
    <w:rsid w:val="00BB7FF5"/>
    <w:rsid w:val="00BC01AE"/>
    <w:rsid w:val="00BC03C7"/>
    <w:rsid w:val="00BC04BA"/>
    <w:rsid w:val="00BC056D"/>
    <w:rsid w:val="00BC0617"/>
    <w:rsid w:val="00BC097D"/>
    <w:rsid w:val="00BC09D8"/>
    <w:rsid w:val="00BC0B4E"/>
    <w:rsid w:val="00BC0C18"/>
    <w:rsid w:val="00BC0CD2"/>
    <w:rsid w:val="00BC0E3C"/>
    <w:rsid w:val="00BC1267"/>
    <w:rsid w:val="00BC12B8"/>
    <w:rsid w:val="00BC15EE"/>
    <w:rsid w:val="00BC17FE"/>
    <w:rsid w:val="00BC1CEF"/>
    <w:rsid w:val="00BC1DA9"/>
    <w:rsid w:val="00BC1DAD"/>
    <w:rsid w:val="00BC1E41"/>
    <w:rsid w:val="00BC2045"/>
    <w:rsid w:val="00BC2432"/>
    <w:rsid w:val="00BC2513"/>
    <w:rsid w:val="00BC253D"/>
    <w:rsid w:val="00BC2881"/>
    <w:rsid w:val="00BC2C68"/>
    <w:rsid w:val="00BC2D86"/>
    <w:rsid w:val="00BC316A"/>
    <w:rsid w:val="00BC373C"/>
    <w:rsid w:val="00BC3E8C"/>
    <w:rsid w:val="00BC3F4B"/>
    <w:rsid w:val="00BC41B2"/>
    <w:rsid w:val="00BC4319"/>
    <w:rsid w:val="00BC469F"/>
    <w:rsid w:val="00BC47C6"/>
    <w:rsid w:val="00BC4BAA"/>
    <w:rsid w:val="00BC52F9"/>
    <w:rsid w:val="00BC533F"/>
    <w:rsid w:val="00BC546F"/>
    <w:rsid w:val="00BC54E5"/>
    <w:rsid w:val="00BC56B9"/>
    <w:rsid w:val="00BC57DA"/>
    <w:rsid w:val="00BC5BB9"/>
    <w:rsid w:val="00BC5D3E"/>
    <w:rsid w:val="00BC6347"/>
    <w:rsid w:val="00BC6A27"/>
    <w:rsid w:val="00BC6A94"/>
    <w:rsid w:val="00BC6BF7"/>
    <w:rsid w:val="00BC6D32"/>
    <w:rsid w:val="00BC6DCC"/>
    <w:rsid w:val="00BC6DD4"/>
    <w:rsid w:val="00BC6F2E"/>
    <w:rsid w:val="00BC7312"/>
    <w:rsid w:val="00BC73C2"/>
    <w:rsid w:val="00BC746B"/>
    <w:rsid w:val="00BC752B"/>
    <w:rsid w:val="00BC769E"/>
    <w:rsid w:val="00BC7798"/>
    <w:rsid w:val="00BC7893"/>
    <w:rsid w:val="00BC79A0"/>
    <w:rsid w:val="00BC7D64"/>
    <w:rsid w:val="00BC7EA8"/>
    <w:rsid w:val="00BD0036"/>
    <w:rsid w:val="00BD0272"/>
    <w:rsid w:val="00BD050B"/>
    <w:rsid w:val="00BD0730"/>
    <w:rsid w:val="00BD10B7"/>
    <w:rsid w:val="00BD14DF"/>
    <w:rsid w:val="00BD16AC"/>
    <w:rsid w:val="00BD1807"/>
    <w:rsid w:val="00BD1841"/>
    <w:rsid w:val="00BD1CEF"/>
    <w:rsid w:val="00BD1D40"/>
    <w:rsid w:val="00BD1F4A"/>
    <w:rsid w:val="00BD2112"/>
    <w:rsid w:val="00BD2286"/>
    <w:rsid w:val="00BD2487"/>
    <w:rsid w:val="00BD248C"/>
    <w:rsid w:val="00BD2824"/>
    <w:rsid w:val="00BD2883"/>
    <w:rsid w:val="00BD2A2E"/>
    <w:rsid w:val="00BD2AC4"/>
    <w:rsid w:val="00BD3275"/>
    <w:rsid w:val="00BD3334"/>
    <w:rsid w:val="00BD3377"/>
    <w:rsid w:val="00BD33F5"/>
    <w:rsid w:val="00BD3540"/>
    <w:rsid w:val="00BD3733"/>
    <w:rsid w:val="00BD3A57"/>
    <w:rsid w:val="00BD3AC1"/>
    <w:rsid w:val="00BD3E14"/>
    <w:rsid w:val="00BD40E5"/>
    <w:rsid w:val="00BD414D"/>
    <w:rsid w:val="00BD4CA0"/>
    <w:rsid w:val="00BD4DA0"/>
    <w:rsid w:val="00BD5332"/>
    <w:rsid w:val="00BD5845"/>
    <w:rsid w:val="00BD590C"/>
    <w:rsid w:val="00BD5D54"/>
    <w:rsid w:val="00BD6151"/>
    <w:rsid w:val="00BD690A"/>
    <w:rsid w:val="00BD6B07"/>
    <w:rsid w:val="00BD716B"/>
    <w:rsid w:val="00BD7359"/>
    <w:rsid w:val="00BD73B5"/>
    <w:rsid w:val="00BD7717"/>
    <w:rsid w:val="00BD77A8"/>
    <w:rsid w:val="00BD7974"/>
    <w:rsid w:val="00BD7A9C"/>
    <w:rsid w:val="00BD7D3B"/>
    <w:rsid w:val="00BE03DE"/>
    <w:rsid w:val="00BE04D0"/>
    <w:rsid w:val="00BE069A"/>
    <w:rsid w:val="00BE07B8"/>
    <w:rsid w:val="00BE0A6D"/>
    <w:rsid w:val="00BE0C1B"/>
    <w:rsid w:val="00BE1066"/>
    <w:rsid w:val="00BE10C3"/>
    <w:rsid w:val="00BE1174"/>
    <w:rsid w:val="00BE13A2"/>
    <w:rsid w:val="00BE177B"/>
    <w:rsid w:val="00BE1A94"/>
    <w:rsid w:val="00BE210D"/>
    <w:rsid w:val="00BE2291"/>
    <w:rsid w:val="00BE2321"/>
    <w:rsid w:val="00BE2479"/>
    <w:rsid w:val="00BE259D"/>
    <w:rsid w:val="00BE26C6"/>
    <w:rsid w:val="00BE2852"/>
    <w:rsid w:val="00BE2EA6"/>
    <w:rsid w:val="00BE3372"/>
    <w:rsid w:val="00BE35DF"/>
    <w:rsid w:val="00BE36D1"/>
    <w:rsid w:val="00BE3861"/>
    <w:rsid w:val="00BE3B49"/>
    <w:rsid w:val="00BE3ECF"/>
    <w:rsid w:val="00BE3EF2"/>
    <w:rsid w:val="00BE418B"/>
    <w:rsid w:val="00BE4312"/>
    <w:rsid w:val="00BE494F"/>
    <w:rsid w:val="00BE4A4E"/>
    <w:rsid w:val="00BE4BED"/>
    <w:rsid w:val="00BE4C5F"/>
    <w:rsid w:val="00BE4DD1"/>
    <w:rsid w:val="00BE4DF2"/>
    <w:rsid w:val="00BE4E75"/>
    <w:rsid w:val="00BE4ECC"/>
    <w:rsid w:val="00BE4F41"/>
    <w:rsid w:val="00BE4FB1"/>
    <w:rsid w:val="00BE502B"/>
    <w:rsid w:val="00BE56DE"/>
    <w:rsid w:val="00BE5A9D"/>
    <w:rsid w:val="00BE5BB9"/>
    <w:rsid w:val="00BE5FC6"/>
    <w:rsid w:val="00BE61EB"/>
    <w:rsid w:val="00BE62D2"/>
    <w:rsid w:val="00BE641C"/>
    <w:rsid w:val="00BE6750"/>
    <w:rsid w:val="00BE6971"/>
    <w:rsid w:val="00BE69E5"/>
    <w:rsid w:val="00BE6B19"/>
    <w:rsid w:val="00BE736D"/>
    <w:rsid w:val="00BE75A3"/>
    <w:rsid w:val="00BE7614"/>
    <w:rsid w:val="00BE781D"/>
    <w:rsid w:val="00BE7BA1"/>
    <w:rsid w:val="00BE7DF8"/>
    <w:rsid w:val="00BF0074"/>
    <w:rsid w:val="00BF031B"/>
    <w:rsid w:val="00BF03C3"/>
    <w:rsid w:val="00BF04EB"/>
    <w:rsid w:val="00BF05A1"/>
    <w:rsid w:val="00BF0660"/>
    <w:rsid w:val="00BF06FF"/>
    <w:rsid w:val="00BF098F"/>
    <w:rsid w:val="00BF09D7"/>
    <w:rsid w:val="00BF0A9D"/>
    <w:rsid w:val="00BF0C3F"/>
    <w:rsid w:val="00BF0F0D"/>
    <w:rsid w:val="00BF1181"/>
    <w:rsid w:val="00BF13BF"/>
    <w:rsid w:val="00BF1531"/>
    <w:rsid w:val="00BF157A"/>
    <w:rsid w:val="00BF16A4"/>
    <w:rsid w:val="00BF16F3"/>
    <w:rsid w:val="00BF19BC"/>
    <w:rsid w:val="00BF1C77"/>
    <w:rsid w:val="00BF20C0"/>
    <w:rsid w:val="00BF210F"/>
    <w:rsid w:val="00BF2501"/>
    <w:rsid w:val="00BF254D"/>
    <w:rsid w:val="00BF2C13"/>
    <w:rsid w:val="00BF2F44"/>
    <w:rsid w:val="00BF2FD6"/>
    <w:rsid w:val="00BF32ED"/>
    <w:rsid w:val="00BF33BE"/>
    <w:rsid w:val="00BF3C10"/>
    <w:rsid w:val="00BF4046"/>
    <w:rsid w:val="00BF41AB"/>
    <w:rsid w:val="00BF44DA"/>
    <w:rsid w:val="00BF45CF"/>
    <w:rsid w:val="00BF4713"/>
    <w:rsid w:val="00BF4CCC"/>
    <w:rsid w:val="00BF4E51"/>
    <w:rsid w:val="00BF529A"/>
    <w:rsid w:val="00BF5B66"/>
    <w:rsid w:val="00BF646E"/>
    <w:rsid w:val="00BF6654"/>
    <w:rsid w:val="00BF670E"/>
    <w:rsid w:val="00BF68FC"/>
    <w:rsid w:val="00BF69C6"/>
    <w:rsid w:val="00BF69D1"/>
    <w:rsid w:val="00BF6C9A"/>
    <w:rsid w:val="00BF6E64"/>
    <w:rsid w:val="00BF74BD"/>
    <w:rsid w:val="00BF7564"/>
    <w:rsid w:val="00BF788A"/>
    <w:rsid w:val="00BF78EF"/>
    <w:rsid w:val="00C00039"/>
    <w:rsid w:val="00C00B77"/>
    <w:rsid w:val="00C011F3"/>
    <w:rsid w:val="00C0141E"/>
    <w:rsid w:val="00C01436"/>
    <w:rsid w:val="00C01865"/>
    <w:rsid w:val="00C01F4F"/>
    <w:rsid w:val="00C02024"/>
    <w:rsid w:val="00C020E0"/>
    <w:rsid w:val="00C024BE"/>
    <w:rsid w:val="00C02B36"/>
    <w:rsid w:val="00C02F3A"/>
    <w:rsid w:val="00C032B2"/>
    <w:rsid w:val="00C032BD"/>
    <w:rsid w:val="00C0332E"/>
    <w:rsid w:val="00C035E2"/>
    <w:rsid w:val="00C03B34"/>
    <w:rsid w:val="00C03E71"/>
    <w:rsid w:val="00C040B7"/>
    <w:rsid w:val="00C04426"/>
    <w:rsid w:val="00C04481"/>
    <w:rsid w:val="00C047AC"/>
    <w:rsid w:val="00C04BC5"/>
    <w:rsid w:val="00C04D31"/>
    <w:rsid w:val="00C04D46"/>
    <w:rsid w:val="00C04E17"/>
    <w:rsid w:val="00C0563C"/>
    <w:rsid w:val="00C056F2"/>
    <w:rsid w:val="00C05A7D"/>
    <w:rsid w:val="00C05BE4"/>
    <w:rsid w:val="00C05E0E"/>
    <w:rsid w:val="00C05F50"/>
    <w:rsid w:val="00C05FA2"/>
    <w:rsid w:val="00C06258"/>
    <w:rsid w:val="00C06267"/>
    <w:rsid w:val="00C0636E"/>
    <w:rsid w:val="00C06526"/>
    <w:rsid w:val="00C069C6"/>
    <w:rsid w:val="00C06C3A"/>
    <w:rsid w:val="00C072A2"/>
    <w:rsid w:val="00C07445"/>
    <w:rsid w:val="00C07B21"/>
    <w:rsid w:val="00C07B4A"/>
    <w:rsid w:val="00C07C18"/>
    <w:rsid w:val="00C07C35"/>
    <w:rsid w:val="00C07EAA"/>
    <w:rsid w:val="00C07EF3"/>
    <w:rsid w:val="00C100E5"/>
    <w:rsid w:val="00C10358"/>
    <w:rsid w:val="00C1053B"/>
    <w:rsid w:val="00C1053C"/>
    <w:rsid w:val="00C105B7"/>
    <w:rsid w:val="00C109B2"/>
    <w:rsid w:val="00C110F0"/>
    <w:rsid w:val="00C11246"/>
    <w:rsid w:val="00C1141A"/>
    <w:rsid w:val="00C11449"/>
    <w:rsid w:val="00C118BF"/>
    <w:rsid w:val="00C11997"/>
    <w:rsid w:val="00C11AAF"/>
    <w:rsid w:val="00C11BC4"/>
    <w:rsid w:val="00C11C0A"/>
    <w:rsid w:val="00C11C6B"/>
    <w:rsid w:val="00C11D8C"/>
    <w:rsid w:val="00C11E3F"/>
    <w:rsid w:val="00C122E9"/>
    <w:rsid w:val="00C12429"/>
    <w:rsid w:val="00C126BC"/>
    <w:rsid w:val="00C126C8"/>
    <w:rsid w:val="00C127ED"/>
    <w:rsid w:val="00C1287A"/>
    <w:rsid w:val="00C128B1"/>
    <w:rsid w:val="00C128CE"/>
    <w:rsid w:val="00C12DAF"/>
    <w:rsid w:val="00C12F0F"/>
    <w:rsid w:val="00C13145"/>
    <w:rsid w:val="00C13378"/>
    <w:rsid w:val="00C13926"/>
    <w:rsid w:val="00C14376"/>
    <w:rsid w:val="00C1475B"/>
    <w:rsid w:val="00C14780"/>
    <w:rsid w:val="00C15189"/>
    <w:rsid w:val="00C15954"/>
    <w:rsid w:val="00C15B49"/>
    <w:rsid w:val="00C15E46"/>
    <w:rsid w:val="00C15EA9"/>
    <w:rsid w:val="00C16694"/>
    <w:rsid w:val="00C166FA"/>
    <w:rsid w:val="00C16B3E"/>
    <w:rsid w:val="00C1738F"/>
    <w:rsid w:val="00C174F2"/>
    <w:rsid w:val="00C175A7"/>
    <w:rsid w:val="00C175CC"/>
    <w:rsid w:val="00C1792C"/>
    <w:rsid w:val="00C17B2D"/>
    <w:rsid w:val="00C17B90"/>
    <w:rsid w:val="00C17DFF"/>
    <w:rsid w:val="00C2012A"/>
    <w:rsid w:val="00C20624"/>
    <w:rsid w:val="00C20C55"/>
    <w:rsid w:val="00C2102F"/>
    <w:rsid w:val="00C21317"/>
    <w:rsid w:val="00C2147A"/>
    <w:rsid w:val="00C21658"/>
    <w:rsid w:val="00C2167F"/>
    <w:rsid w:val="00C216B6"/>
    <w:rsid w:val="00C2177F"/>
    <w:rsid w:val="00C217DE"/>
    <w:rsid w:val="00C21D38"/>
    <w:rsid w:val="00C223DA"/>
    <w:rsid w:val="00C22504"/>
    <w:rsid w:val="00C2288E"/>
    <w:rsid w:val="00C22956"/>
    <w:rsid w:val="00C22B7F"/>
    <w:rsid w:val="00C22D0A"/>
    <w:rsid w:val="00C22E76"/>
    <w:rsid w:val="00C22FBE"/>
    <w:rsid w:val="00C23173"/>
    <w:rsid w:val="00C2355C"/>
    <w:rsid w:val="00C23CBB"/>
    <w:rsid w:val="00C23D96"/>
    <w:rsid w:val="00C23E06"/>
    <w:rsid w:val="00C24040"/>
    <w:rsid w:val="00C241B8"/>
    <w:rsid w:val="00C242B3"/>
    <w:rsid w:val="00C2442E"/>
    <w:rsid w:val="00C244FD"/>
    <w:rsid w:val="00C2455C"/>
    <w:rsid w:val="00C246FC"/>
    <w:rsid w:val="00C24B58"/>
    <w:rsid w:val="00C24BFD"/>
    <w:rsid w:val="00C24C3B"/>
    <w:rsid w:val="00C24D05"/>
    <w:rsid w:val="00C24DB7"/>
    <w:rsid w:val="00C2504F"/>
    <w:rsid w:val="00C2535D"/>
    <w:rsid w:val="00C25603"/>
    <w:rsid w:val="00C25F16"/>
    <w:rsid w:val="00C26448"/>
    <w:rsid w:val="00C2657F"/>
    <w:rsid w:val="00C267E8"/>
    <w:rsid w:val="00C26849"/>
    <w:rsid w:val="00C26A02"/>
    <w:rsid w:val="00C26A74"/>
    <w:rsid w:val="00C26CE9"/>
    <w:rsid w:val="00C26F27"/>
    <w:rsid w:val="00C2762D"/>
    <w:rsid w:val="00C27CC6"/>
    <w:rsid w:val="00C30568"/>
    <w:rsid w:val="00C30678"/>
    <w:rsid w:val="00C30914"/>
    <w:rsid w:val="00C30B69"/>
    <w:rsid w:val="00C30B6E"/>
    <w:rsid w:val="00C314FE"/>
    <w:rsid w:val="00C31502"/>
    <w:rsid w:val="00C315DC"/>
    <w:rsid w:val="00C3173A"/>
    <w:rsid w:val="00C31AFD"/>
    <w:rsid w:val="00C31B9C"/>
    <w:rsid w:val="00C31C0D"/>
    <w:rsid w:val="00C320E9"/>
    <w:rsid w:val="00C327A2"/>
    <w:rsid w:val="00C32A52"/>
    <w:rsid w:val="00C32AC5"/>
    <w:rsid w:val="00C32BC2"/>
    <w:rsid w:val="00C32C40"/>
    <w:rsid w:val="00C32CAE"/>
    <w:rsid w:val="00C337C9"/>
    <w:rsid w:val="00C33E88"/>
    <w:rsid w:val="00C3413E"/>
    <w:rsid w:val="00C3414C"/>
    <w:rsid w:val="00C3437C"/>
    <w:rsid w:val="00C344A2"/>
    <w:rsid w:val="00C345BB"/>
    <w:rsid w:val="00C34604"/>
    <w:rsid w:val="00C3475F"/>
    <w:rsid w:val="00C347D4"/>
    <w:rsid w:val="00C34B55"/>
    <w:rsid w:val="00C34B8E"/>
    <w:rsid w:val="00C3530C"/>
    <w:rsid w:val="00C35585"/>
    <w:rsid w:val="00C35BB9"/>
    <w:rsid w:val="00C360C7"/>
    <w:rsid w:val="00C36122"/>
    <w:rsid w:val="00C362D8"/>
    <w:rsid w:val="00C3664B"/>
    <w:rsid w:val="00C368B3"/>
    <w:rsid w:val="00C36A34"/>
    <w:rsid w:val="00C36B1B"/>
    <w:rsid w:val="00C3705D"/>
    <w:rsid w:val="00C3758D"/>
    <w:rsid w:val="00C3770A"/>
    <w:rsid w:val="00C37A4F"/>
    <w:rsid w:val="00C37A7E"/>
    <w:rsid w:val="00C4062B"/>
    <w:rsid w:val="00C41403"/>
    <w:rsid w:val="00C415FE"/>
    <w:rsid w:val="00C4170D"/>
    <w:rsid w:val="00C4178E"/>
    <w:rsid w:val="00C417DB"/>
    <w:rsid w:val="00C418EB"/>
    <w:rsid w:val="00C418ED"/>
    <w:rsid w:val="00C41D97"/>
    <w:rsid w:val="00C420FB"/>
    <w:rsid w:val="00C4234C"/>
    <w:rsid w:val="00C42826"/>
    <w:rsid w:val="00C4294F"/>
    <w:rsid w:val="00C42E96"/>
    <w:rsid w:val="00C43639"/>
    <w:rsid w:val="00C43885"/>
    <w:rsid w:val="00C43D41"/>
    <w:rsid w:val="00C440D1"/>
    <w:rsid w:val="00C4437D"/>
    <w:rsid w:val="00C44A22"/>
    <w:rsid w:val="00C44A52"/>
    <w:rsid w:val="00C44F0F"/>
    <w:rsid w:val="00C44F58"/>
    <w:rsid w:val="00C45431"/>
    <w:rsid w:val="00C45D3C"/>
    <w:rsid w:val="00C45EE6"/>
    <w:rsid w:val="00C46182"/>
    <w:rsid w:val="00C4663D"/>
    <w:rsid w:val="00C46728"/>
    <w:rsid w:val="00C469A4"/>
    <w:rsid w:val="00C46D81"/>
    <w:rsid w:val="00C46F0D"/>
    <w:rsid w:val="00C4706D"/>
    <w:rsid w:val="00C47C86"/>
    <w:rsid w:val="00C47E72"/>
    <w:rsid w:val="00C501CE"/>
    <w:rsid w:val="00C50ADB"/>
    <w:rsid w:val="00C50B89"/>
    <w:rsid w:val="00C50CAF"/>
    <w:rsid w:val="00C50E62"/>
    <w:rsid w:val="00C50E94"/>
    <w:rsid w:val="00C511CF"/>
    <w:rsid w:val="00C51437"/>
    <w:rsid w:val="00C51720"/>
    <w:rsid w:val="00C5172C"/>
    <w:rsid w:val="00C51874"/>
    <w:rsid w:val="00C52336"/>
    <w:rsid w:val="00C52376"/>
    <w:rsid w:val="00C52905"/>
    <w:rsid w:val="00C52FF4"/>
    <w:rsid w:val="00C53401"/>
    <w:rsid w:val="00C53862"/>
    <w:rsid w:val="00C5392F"/>
    <w:rsid w:val="00C53931"/>
    <w:rsid w:val="00C53E98"/>
    <w:rsid w:val="00C53EA2"/>
    <w:rsid w:val="00C54CEB"/>
    <w:rsid w:val="00C54DCD"/>
    <w:rsid w:val="00C550F3"/>
    <w:rsid w:val="00C551BC"/>
    <w:rsid w:val="00C55699"/>
    <w:rsid w:val="00C559D3"/>
    <w:rsid w:val="00C55B85"/>
    <w:rsid w:val="00C55BAB"/>
    <w:rsid w:val="00C55BB5"/>
    <w:rsid w:val="00C561AC"/>
    <w:rsid w:val="00C56237"/>
    <w:rsid w:val="00C569A4"/>
    <w:rsid w:val="00C569CF"/>
    <w:rsid w:val="00C56BF6"/>
    <w:rsid w:val="00C5769C"/>
    <w:rsid w:val="00C57815"/>
    <w:rsid w:val="00C578D6"/>
    <w:rsid w:val="00C57903"/>
    <w:rsid w:val="00C57C34"/>
    <w:rsid w:val="00C57D6E"/>
    <w:rsid w:val="00C57EC1"/>
    <w:rsid w:val="00C60993"/>
    <w:rsid w:val="00C60A13"/>
    <w:rsid w:val="00C60AA1"/>
    <w:rsid w:val="00C60BFD"/>
    <w:rsid w:val="00C61126"/>
    <w:rsid w:val="00C61253"/>
    <w:rsid w:val="00C61283"/>
    <w:rsid w:val="00C615BF"/>
    <w:rsid w:val="00C61CB1"/>
    <w:rsid w:val="00C61CD1"/>
    <w:rsid w:val="00C61D5A"/>
    <w:rsid w:val="00C61E6D"/>
    <w:rsid w:val="00C62054"/>
    <w:rsid w:val="00C625D9"/>
    <w:rsid w:val="00C62785"/>
    <w:rsid w:val="00C62823"/>
    <w:rsid w:val="00C6288B"/>
    <w:rsid w:val="00C62996"/>
    <w:rsid w:val="00C62AAC"/>
    <w:rsid w:val="00C62AC5"/>
    <w:rsid w:val="00C62C3C"/>
    <w:rsid w:val="00C62C68"/>
    <w:rsid w:val="00C62CA2"/>
    <w:rsid w:val="00C62E51"/>
    <w:rsid w:val="00C63217"/>
    <w:rsid w:val="00C633D1"/>
    <w:rsid w:val="00C63783"/>
    <w:rsid w:val="00C63ADC"/>
    <w:rsid w:val="00C63D90"/>
    <w:rsid w:val="00C63FA3"/>
    <w:rsid w:val="00C6404A"/>
    <w:rsid w:val="00C645A7"/>
    <w:rsid w:val="00C646E4"/>
    <w:rsid w:val="00C64BAA"/>
    <w:rsid w:val="00C64CF4"/>
    <w:rsid w:val="00C64E4F"/>
    <w:rsid w:val="00C64F49"/>
    <w:rsid w:val="00C6531F"/>
    <w:rsid w:val="00C6550C"/>
    <w:rsid w:val="00C65593"/>
    <w:rsid w:val="00C65718"/>
    <w:rsid w:val="00C65CD8"/>
    <w:rsid w:val="00C66454"/>
    <w:rsid w:val="00C66555"/>
    <w:rsid w:val="00C66B28"/>
    <w:rsid w:val="00C66B60"/>
    <w:rsid w:val="00C66C25"/>
    <w:rsid w:val="00C66E64"/>
    <w:rsid w:val="00C67068"/>
    <w:rsid w:val="00C67312"/>
    <w:rsid w:val="00C6731D"/>
    <w:rsid w:val="00C6780B"/>
    <w:rsid w:val="00C6794F"/>
    <w:rsid w:val="00C679D6"/>
    <w:rsid w:val="00C67AD2"/>
    <w:rsid w:val="00C67D42"/>
    <w:rsid w:val="00C67E19"/>
    <w:rsid w:val="00C70737"/>
    <w:rsid w:val="00C70A8B"/>
    <w:rsid w:val="00C70C1E"/>
    <w:rsid w:val="00C7106E"/>
    <w:rsid w:val="00C71240"/>
    <w:rsid w:val="00C71853"/>
    <w:rsid w:val="00C71989"/>
    <w:rsid w:val="00C71C1D"/>
    <w:rsid w:val="00C71D1D"/>
    <w:rsid w:val="00C71D4D"/>
    <w:rsid w:val="00C71E28"/>
    <w:rsid w:val="00C71EC2"/>
    <w:rsid w:val="00C720CA"/>
    <w:rsid w:val="00C721AA"/>
    <w:rsid w:val="00C7220C"/>
    <w:rsid w:val="00C72221"/>
    <w:rsid w:val="00C7223C"/>
    <w:rsid w:val="00C7296D"/>
    <w:rsid w:val="00C729F9"/>
    <w:rsid w:val="00C72A16"/>
    <w:rsid w:val="00C72C64"/>
    <w:rsid w:val="00C72E1A"/>
    <w:rsid w:val="00C72F5E"/>
    <w:rsid w:val="00C7300A"/>
    <w:rsid w:val="00C730EC"/>
    <w:rsid w:val="00C73A71"/>
    <w:rsid w:val="00C73B5A"/>
    <w:rsid w:val="00C73DC6"/>
    <w:rsid w:val="00C7482E"/>
    <w:rsid w:val="00C74C55"/>
    <w:rsid w:val="00C74CC6"/>
    <w:rsid w:val="00C74FC3"/>
    <w:rsid w:val="00C750EC"/>
    <w:rsid w:val="00C753DE"/>
    <w:rsid w:val="00C755F8"/>
    <w:rsid w:val="00C75B69"/>
    <w:rsid w:val="00C75D8B"/>
    <w:rsid w:val="00C75FAF"/>
    <w:rsid w:val="00C75FF9"/>
    <w:rsid w:val="00C7620B"/>
    <w:rsid w:val="00C7686B"/>
    <w:rsid w:val="00C76B3E"/>
    <w:rsid w:val="00C76FD5"/>
    <w:rsid w:val="00C7732B"/>
    <w:rsid w:val="00C7759A"/>
    <w:rsid w:val="00C7760E"/>
    <w:rsid w:val="00C77E7B"/>
    <w:rsid w:val="00C801B2"/>
    <w:rsid w:val="00C808B3"/>
    <w:rsid w:val="00C8094A"/>
    <w:rsid w:val="00C80A84"/>
    <w:rsid w:val="00C80B33"/>
    <w:rsid w:val="00C80D49"/>
    <w:rsid w:val="00C80DBC"/>
    <w:rsid w:val="00C81005"/>
    <w:rsid w:val="00C811F8"/>
    <w:rsid w:val="00C815A1"/>
    <w:rsid w:val="00C8183C"/>
    <w:rsid w:val="00C82472"/>
    <w:rsid w:val="00C826E3"/>
    <w:rsid w:val="00C82950"/>
    <w:rsid w:val="00C82C47"/>
    <w:rsid w:val="00C83059"/>
    <w:rsid w:val="00C830D6"/>
    <w:rsid w:val="00C833A4"/>
    <w:rsid w:val="00C8363A"/>
    <w:rsid w:val="00C836AF"/>
    <w:rsid w:val="00C837ED"/>
    <w:rsid w:val="00C8388F"/>
    <w:rsid w:val="00C83A13"/>
    <w:rsid w:val="00C83CB8"/>
    <w:rsid w:val="00C83EE7"/>
    <w:rsid w:val="00C83F41"/>
    <w:rsid w:val="00C842A4"/>
    <w:rsid w:val="00C843D6"/>
    <w:rsid w:val="00C84681"/>
    <w:rsid w:val="00C846A1"/>
    <w:rsid w:val="00C8492F"/>
    <w:rsid w:val="00C84B9F"/>
    <w:rsid w:val="00C84E7F"/>
    <w:rsid w:val="00C85048"/>
    <w:rsid w:val="00C851C3"/>
    <w:rsid w:val="00C85652"/>
    <w:rsid w:val="00C85BA3"/>
    <w:rsid w:val="00C85CBF"/>
    <w:rsid w:val="00C85E56"/>
    <w:rsid w:val="00C869DA"/>
    <w:rsid w:val="00C86D2C"/>
    <w:rsid w:val="00C86F4F"/>
    <w:rsid w:val="00C87046"/>
    <w:rsid w:val="00C87256"/>
    <w:rsid w:val="00C87517"/>
    <w:rsid w:val="00C87805"/>
    <w:rsid w:val="00C87D6D"/>
    <w:rsid w:val="00C902B0"/>
    <w:rsid w:val="00C90319"/>
    <w:rsid w:val="00C90606"/>
    <w:rsid w:val="00C90842"/>
    <w:rsid w:val="00C909E4"/>
    <w:rsid w:val="00C90C08"/>
    <w:rsid w:val="00C90EEE"/>
    <w:rsid w:val="00C90EF5"/>
    <w:rsid w:val="00C91098"/>
    <w:rsid w:val="00C91693"/>
    <w:rsid w:val="00C919D6"/>
    <w:rsid w:val="00C91B72"/>
    <w:rsid w:val="00C91BDA"/>
    <w:rsid w:val="00C91C91"/>
    <w:rsid w:val="00C92259"/>
    <w:rsid w:val="00C925FE"/>
    <w:rsid w:val="00C926B3"/>
    <w:rsid w:val="00C929BA"/>
    <w:rsid w:val="00C92CFB"/>
    <w:rsid w:val="00C92D60"/>
    <w:rsid w:val="00C930DA"/>
    <w:rsid w:val="00C933A1"/>
    <w:rsid w:val="00C933CE"/>
    <w:rsid w:val="00C937D8"/>
    <w:rsid w:val="00C93BC0"/>
    <w:rsid w:val="00C944F6"/>
    <w:rsid w:val="00C94963"/>
    <w:rsid w:val="00C949A1"/>
    <w:rsid w:val="00C94A2E"/>
    <w:rsid w:val="00C94A64"/>
    <w:rsid w:val="00C94A6B"/>
    <w:rsid w:val="00C94ABE"/>
    <w:rsid w:val="00C94CC5"/>
    <w:rsid w:val="00C95156"/>
    <w:rsid w:val="00C9526E"/>
    <w:rsid w:val="00C9592C"/>
    <w:rsid w:val="00C95FD2"/>
    <w:rsid w:val="00C95FF9"/>
    <w:rsid w:val="00C961CA"/>
    <w:rsid w:val="00C96601"/>
    <w:rsid w:val="00C96858"/>
    <w:rsid w:val="00C97E3B"/>
    <w:rsid w:val="00CA0137"/>
    <w:rsid w:val="00CA01AE"/>
    <w:rsid w:val="00CA03FC"/>
    <w:rsid w:val="00CA051B"/>
    <w:rsid w:val="00CA05FE"/>
    <w:rsid w:val="00CA0824"/>
    <w:rsid w:val="00CA0B29"/>
    <w:rsid w:val="00CA0D1A"/>
    <w:rsid w:val="00CA0E7E"/>
    <w:rsid w:val="00CA15D0"/>
    <w:rsid w:val="00CA18EF"/>
    <w:rsid w:val="00CA1D68"/>
    <w:rsid w:val="00CA20F7"/>
    <w:rsid w:val="00CA2474"/>
    <w:rsid w:val="00CA2E5C"/>
    <w:rsid w:val="00CA3141"/>
    <w:rsid w:val="00CA31A4"/>
    <w:rsid w:val="00CA32D1"/>
    <w:rsid w:val="00CA3405"/>
    <w:rsid w:val="00CA3684"/>
    <w:rsid w:val="00CA371E"/>
    <w:rsid w:val="00CA399B"/>
    <w:rsid w:val="00CA39C8"/>
    <w:rsid w:val="00CA3B65"/>
    <w:rsid w:val="00CA3DA1"/>
    <w:rsid w:val="00CA3DEE"/>
    <w:rsid w:val="00CA3EFA"/>
    <w:rsid w:val="00CA3FCE"/>
    <w:rsid w:val="00CA4187"/>
    <w:rsid w:val="00CA426B"/>
    <w:rsid w:val="00CA44C1"/>
    <w:rsid w:val="00CA44C2"/>
    <w:rsid w:val="00CA52D8"/>
    <w:rsid w:val="00CA5CD2"/>
    <w:rsid w:val="00CA60C0"/>
    <w:rsid w:val="00CA64AB"/>
    <w:rsid w:val="00CA682A"/>
    <w:rsid w:val="00CA70DD"/>
    <w:rsid w:val="00CA748E"/>
    <w:rsid w:val="00CA76F0"/>
    <w:rsid w:val="00CA7723"/>
    <w:rsid w:val="00CA782F"/>
    <w:rsid w:val="00CB0709"/>
    <w:rsid w:val="00CB0735"/>
    <w:rsid w:val="00CB0B62"/>
    <w:rsid w:val="00CB0C9F"/>
    <w:rsid w:val="00CB10CE"/>
    <w:rsid w:val="00CB13FC"/>
    <w:rsid w:val="00CB1607"/>
    <w:rsid w:val="00CB1718"/>
    <w:rsid w:val="00CB17E7"/>
    <w:rsid w:val="00CB188E"/>
    <w:rsid w:val="00CB198A"/>
    <w:rsid w:val="00CB1C66"/>
    <w:rsid w:val="00CB1CCE"/>
    <w:rsid w:val="00CB1E15"/>
    <w:rsid w:val="00CB1E7F"/>
    <w:rsid w:val="00CB215E"/>
    <w:rsid w:val="00CB2291"/>
    <w:rsid w:val="00CB22D8"/>
    <w:rsid w:val="00CB22EA"/>
    <w:rsid w:val="00CB2509"/>
    <w:rsid w:val="00CB2532"/>
    <w:rsid w:val="00CB26D9"/>
    <w:rsid w:val="00CB2B0D"/>
    <w:rsid w:val="00CB2BED"/>
    <w:rsid w:val="00CB2D1D"/>
    <w:rsid w:val="00CB3054"/>
    <w:rsid w:val="00CB30B5"/>
    <w:rsid w:val="00CB3126"/>
    <w:rsid w:val="00CB331B"/>
    <w:rsid w:val="00CB3371"/>
    <w:rsid w:val="00CB3408"/>
    <w:rsid w:val="00CB3496"/>
    <w:rsid w:val="00CB3920"/>
    <w:rsid w:val="00CB3AC7"/>
    <w:rsid w:val="00CB3C90"/>
    <w:rsid w:val="00CB3F19"/>
    <w:rsid w:val="00CB439B"/>
    <w:rsid w:val="00CB46C5"/>
    <w:rsid w:val="00CB4BBB"/>
    <w:rsid w:val="00CB4F03"/>
    <w:rsid w:val="00CB4F41"/>
    <w:rsid w:val="00CB51CE"/>
    <w:rsid w:val="00CB52F7"/>
    <w:rsid w:val="00CB5303"/>
    <w:rsid w:val="00CB56CB"/>
    <w:rsid w:val="00CB56EB"/>
    <w:rsid w:val="00CB588A"/>
    <w:rsid w:val="00CB5C53"/>
    <w:rsid w:val="00CB5EA5"/>
    <w:rsid w:val="00CB5FFE"/>
    <w:rsid w:val="00CB6119"/>
    <w:rsid w:val="00CB63FB"/>
    <w:rsid w:val="00CB67AB"/>
    <w:rsid w:val="00CB699C"/>
    <w:rsid w:val="00CB69FB"/>
    <w:rsid w:val="00CB6C28"/>
    <w:rsid w:val="00CB72D3"/>
    <w:rsid w:val="00CB7369"/>
    <w:rsid w:val="00CB7421"/>
    <w:rsid w:val="00CB78B4"/>
    <w:rsid w:val="00CB7904"/>
    <w:rsid w:val="00CB7B81"/>
    <w:rsid w:val="00CC01D2"/>
    <w:rsid w:val="00CC0A73"/>
    <w:rsid w:val="00CC0E6C"/>
    <w:rsid w:val="00CC0EED"/>
    <w:rsid w:val="00CC14ED"/>
    <w:rsid w:val="00CC1671"/>
    <w:rsid w:val="00CC17B4"/>
    <w:rsid w:val="00CC1942"/>
    <w:rsid w:val="00CC1D16"/>
    <w:rsid w:val="00CC21DA"/>
    <w:rsid w:val="00CC25DE"/>
    <w:rsid w:val="00CC26A9"/>
    <w:rsid w:val="00CC2952"/>
    <w:rsid w:val="00CC2B17"/>
    <w:rsid w:val="00CC2DD9"/>
    <w:rsid w:val="00CC2E58"/>
    <w:rsid w:val="00CC3129"/>
    <w:rsid w:val="00CC32F9"/>
    <w:rsid w:val="00CC374D"/>
    <w:rsid w:val="00CC3A00"/>
    <w:rsid w:val="00CC3CCB"/>
    <w:rsid w:val="00CC3D29"/>
    <w:rsid w:val="00CC3D49"/>
    <w:rsid w:val="00CC4043"/>
    <w:rsid w:val="00CC42D3"/>
    <w:rsid w:val="00CC449A"/>
    <w:rsid w:val="00CC44BF"/>
    <w:rsid w:val="00CC44CA"/>
    <w:rsid w:val="00CC455E"/>
    <w:rsid w:val="00CC4AEE"/>
    <w:rsid w:val="00CC4D0E"/>
    <w:rsid w:val="00CC4D29"/>
    <w:rsid w:val="00CC5228"/>
    <w:rsid w:val="00CC579E"/>
    <w:rsid w:val="00CC5A63"/>
    <w:rsid w:val="00CC5BAD"/>
    <w:rsid w:val="00CC5BFC"/>
    <w:rsid w:val="00CC5DAF"/>
    <w:rsid w:val="00CC65B5"/>
    <w:rsid w:val="00CC6989"/>
    <w:rsid w:val="00CC704D"/>
    <w:rsid w:val="00CC746E"/>
    <w:rsid w:val="00CC772E"/>
    <w:rsid w:val="00CD02B4"/>
    <w:rsid w:val="00CD07E7"/>
    <w:rsid w:val="00CD0A01"/>
    <w:rsid w:val="00CD0CC8"/>
    <w:rsid w:val="00CD12E9"/>
    <w:rsid w:val="00CD1686"/>
    <w:rsid w:val="00CD1D66"/>
    <w:rsid w:val="00CD1DE8"/>
    <w:rsid w:val="00CD1E0B"/>
    <w:rsid w:val="00CD1E3D"/>
    <w:rsid w:val="00CD22EC"/>
    <w:rsid w:val="00CD2544"/>
    <w:rsid w:val="00CD25B5"/>
    <w:rsid w:val="00CD2732"/>
    <w:rsid w:val="00CD2B04"/>
    <w:rsid w:val="00CD38AE"/>
    <w:rsid w:val="00CD3E8B"/>
    <w:rsid w:val="00CD3F76"/>
    <w:rsid w:val="00CD40BC"/>
    <w:rsid w:val="00CD4564"/>
    <w:rsid w:val="00CD45D1"/>
    <w:rsid w:val="00CD4783"/>
    <w:rsid w:val="00CD4A7A"/>
    <w:rsid w:val="00CD4E79"/>
    <w:rsid w:val="00CD500A"/>
    <w:rsid w:val="00CD5090"/>
    <w:rsid w:val="00CD55E9"/>
    <w:rsid w:val="00CD5786"/>
    <w:rsid w:val="00CD5F36"/>
    <w:rsid w:val="00CD6208"/>
    <w:rsid w:val="00CD63F3"/>
    <w:rsid w:val="00CD67CE"/>
    <w:rsid w:val="00CD6BAB"/>
    <w:rsid w:val="00CD6CF3"/>
    <w:rsid w:val="00CD6F40"/>
    <w:rsid w:val="00CD6F76"/>
    <w:rsid w:val="00CD731E"/>
    <w:rsid w:val="00CD73B2"/>
    <w:rsid w:val="00CD7717"/>
    <w:rsid w:val="00CD78AE"/>
    <w:rsid w:val="00CD7D7D"/>
    <w:rsid w:val="00CD7DB1"/>
    <w:rsid w:val="00CD7FFE"/>
    <w:rsid w:val="00CE018B"/>
    <w:rsid w:val="00CE0508"/>
    <w:rsid w:val="00CE095C"/>
    <w:rsid w:val="00CE0CCA"/>
    <w:rsid w:val="00CE0DA8"/>
    <w:rsid w:val="00CE0F0A"/>
    <w:rsid w:val="00CE10C9"/>
    <w:rsid w:val="00CE1161"/>
    <w:rsid w:val="00CE136F"/>
    <w:rsid w:val="00CE14FD"/>
    <w:rsid w:val="00CE195B"/>
    <w:rsid w:val="00CE1C07"/>
    <w:rsid w:val="00CE1CFE"/>
    <w:rsid w:val="00CE1D78"/>
    <w:rsid w:val="00CE1F18"/>
    <w:rsid w:val="00CE2116"/>
    <w:rsid w:val="00CE289E"/>
    <w:rsid w:val="00CE298E"/>
    <w:rsid w:val="00CE2ABC"/>
    <w:rsid w:val="00CE2B66"/>
    <w:rsid w:val="00CE2FF1"/>
    <w:rsid w:val="00CE3124"/>
    <w:rsid w:val="00CE35C8"/>
    <w:rsid w:val="00CE3646"/>
    <w:rsid w:val="00CE36EC"/>
    <w:rsid w:val="00CE3739"/>
    <w:rsid w:val="00CE39BF"/>
    <w:rsid w:val="00CE3ADF"/>
    <w:rsid w:val="00CE3C7A"/>
    <w:rsid w:val="00CE3D71"/>
    <w:rsid w:val="00CE4410"/>
    <w:rsid w:val="00CE4AC9"/>
    <w:rsid w:val="00CE4AFA"/>
    <w:rsid w:val="00CE4DC7"/>
    <w:rsid w:val="00CE5F88"/>
    <w:rsid w:val="00CE6230"/>
    <w:rsid w:val="00CE62F7"/>
    <w:rsid w:val="00CE6329"/>
    <w:rsid w:val="00CE63AC"/>
    <w:rsid w:val="00CE649B"/>
    <w:rsid w:val="00CE6633"/>
    <w:rsid w:val="00CE67D5"/>
    <w:rsid w:val="00CE6873"/>
    <w:rsid w:val="00CE6A91"/>
    <w:rsid w:val="00CE6B74"/>
    <w:rsid w:val="00CE6C85"/>
    <w:rsid w:val="00CE7729"/>
    <w:rsid w:val="00CE7781"/>
    <w:rsid w:val="00CE7844"/>
    <w:rsid w:val="00CE7D83"/>
    <w:rsid w:val="00CE7F03"/>
    <w:rsid w:val="00CF00D7"/>
    <w:rsid w:val="00CF0277"/>
    <w:rsid w:val="00CF05FC"/>
    <w:rsid w:val="00CF09BA"/>
    <w:rsid w:val="00CF0CEF"/>
    <w:rsid w:val="00CF1096"/>
    <w:rsid w:val="00CF1256"/>
    <w:rsid w:val="00CF1511"/>
    <w:rsid w:val="00CF16D8"/>
    <w:rsid w:val="00CF1769"/>
    <w:rsid w:val="00CF1C0E"/>
    <w:rsid w:val="00CF1DA7"/>
    <w:rsid w:val="00CF1F8B"/>
    <w:rsid w:val="00CF1FED"/>
    <w:rsid w:val="00CF2732"/>
    <w:rsid w:val="00CF29C1"/>
    <w:rsid w:val="00CF2BA8"/>
    <w:rsid w:val="00CF2ED3"/>
    <w:rsid w:val="00CF343F"/>
    <w:rsid w:val="00CF3541"/>
    <w:rsid w:val="00CF391E"/>
    <w:rsid w:val="00CF417A"/>
    <w:rsid w:val="00CF423E"/>
    <w:rsid w:val="00CF480C"/>
    <w:rsid w:val="00CF4CAE"/>
    <w:rsid w:val="00CF515B"/>
    <w:rsid w:val="00CF52F1"/>
    <w:rsid w:val="00CF5696"/>
    <w:rsid w:val="00CF5CBC"/>
    <w:rsid w:val="00CF6775"/>
    <w:rsid w:val="00CF69A5"/>
    <w:rsid w:val="00CF6AA0"/>
    <w:rsid w:val="00CF6ACF"/>
    <w:rsid w:val="00CF6C5F"/>
    <w:rsid w:val="00CF71B5"/>
    <w:rsid w:val="00CF71C1"/>
    <w:rsid w:val="00CF71F2"/>
    <w:rsid w:val="00CF720A"/>
    <w:rsid w:val="00CF72DE"/>
    <w:rsid w:val="00CF77F8"/>
    <w:rsid w:val="00CF7A57"/>
    <w:rsid w:val="00D006E2"/>
    <w:rsid w:val="00D0084F"/>
    <w:rsid w:val="00D00929"/>
    <w:rsid w:val="00D011C2"/>
    <w:rsid w:val="00D014EE"/>
    <w:rsid w:val="00D015E2"/>
    <w:rsid w:val="00D018FA"/>
    <w:rsid w:val="00D01A8A"/>
    <w:rsid w:val="00D01D9C"/>
    <w:rsid w:val="00D01E45"/>
    <w:rsid w:val="00D0200D"/>
    <w:rsid w:val="00D02382"/>
    <w:rsid w:val="00D0274D"/>
    <w:rsid w:val="00D029FC"/>
    <w:rsid w:val="00D02CA5"/>
    <w:rsid w:val="00D02FA9"/>
    <w:rsid w:val="00D02FBD"/>
    <w:rsid w:val="00D03006"/>
    <w:rsid w:val="00D0309C"/>
    <w:rsid w:val="00D0315D"/>
    <w:rsid w:val="00D0321D"/>
    <w:rsid w:val="00D03284"/>
    <w:rsid w:val="00D033CB"/>
    <w:rsid w:val="00D03740"/>
    <w:rsid w:val="00D037CA"/>
    <w:rsid w:val="00D039F7"/>
    <w:rsid w:val="00D03CB0"/>
    <w:rsid w:val="00D03D70"/>
    <w:rsid w:val="00D0423C"/>
    <w:rsid w:val="00D042B3"/>
    <w:rsid w:val="00D042C6"/>
    <w:rsid w:val="00D04434"/>
    <w:rsid w:val="00D046B9"/>
    <w:rsid w:val="00D04880"/>
    <w:rsid w:val="00D0490C"/>
    <w:rsid w:val="00D04A46"/>
    <w:rsid w:val="00D04B54"/>
    <w:rsid w:val="00D04CF9"/>
    <w:rsid w:val="00D05091"/>
    <w:rsid w:val="00D0552A"/>
    <w:rsid w:val="00D05630"/>
    <w:rsid w:val="00D059B1"/>
    <w:rsid w:val="00D05D78"/>
    <w:rsid w:val="00D05E69"/>
    <w:rsid w:val="00D061B8"/>
    <w:rsid w:val="00D064F2"/>
    <w:rsid w:val="00D064F3"/>
    <w:rsid w:val="00D0658A"/>
    <w:rsid w:val="00D06D6B"/>
    <w:rsid w:val="00D06E1B"/>
    <w:rsid w:val="00D071C8"/>
    <w:rsid w:val="00D07369"/>
    <w:rsid w:val="00D07468"/>
    <w:rsid w:val="00D0748C"/>
    <w:rsid w:val="00D074BD"/>
    <w:rsid w:val="00D074F9"/>
    <w:rsid w:val="00D075CD"/>
    <w:rsid w:val="00D079F3"/>
    <w:rsid w:val="00D07FFE"/>
    <w:rsid w:val="00D10020"/>
    <w:rsid w:val="00D10136"/>
    <w:rsid w:val="00D10259"/>
    <w:rsid w:val="00D102A9"/>
    <w:rsid w:val="00D10836"/>
    <w:rsid w:val="00D117E6"/>
    <w:rsid w:val="00D11FB0"/>
    <w:rsid w:val="00D12083"/>
    <w:rsid w:val="00D120F5"/>
    <w:rsid w:val="00D123F6"/>
    <w:rsid w:val="00D129F6"/>
    <w:rsid w:val="00D12D0E"/>
    <w:rsid w:val="00D12E39"/>
    <w:rsid w:val="00D136F9"/>
    <w:rsid w:val="00D14A43"/>
    <w:rsid w:val="00D14D15"/>
    <w:rsid w:val="00D14F0B"/>
    <w:rsid w:val="00D14F66"/>
    <w:rsid w:val="00D14FA6"/>
    <w:rsid w:val="00D151FD"/>
    <w:rsid w:val="00D152B0"/>
    <w:rsid w:val="00D153DF"/>
    <w:rsid w:val="00D154FD"/>
    <w:rsid w:val="00D15B46"/>
    <w:rsid w:val="00D15D5A"/>
    <w:rsid w:val="00D15E4B"/>
    <w:rsid w:val="00D16574"/>
    <w:rsid w:val="00D16957"/>
    <w:rsid w:val="00D16F6F"/>
    <w:rsid w:val="00D16FA4"/>
    <w:rsid w:val="00D16FE1"/>
    <w:rsid w:val="00D17233"/>
    <w:rsid w:val="00D1748A"/>
    <w:rsid w:val="00D17BB5"/>
    <w:rsid w:val="00D17C1B"/>
    <w:rsid w:val="00D17D3A"/>
    <w:rsid w:val="00D17E46"/>
    <w:rsid w:val="00D2021C"/>
    <w:rsid w:val="00D20680"/>
    <w:rsid w:val="00D2094B"/>
    <w:rsid w:val="00D209FA"/>
    <w:rsid w:val="00D21273"/>
    <w:rsid w:val="00D2134A"/>
    <w:rsid w:val="00D2149E"/>
    <w:rsid w:val="00D21594"/>
    <w:rsid w:val="00D215E6"/>
    <w:rsid w:val="00D2163A"/>
    <w:rsid w:val="00D2164A"/>
    <w:rsid w:val="00D219A1"/>
    <w:rsid w:val="00D21A05"/>
    <w:rsid w:val="00D21F52"/>
    <w:rsid w:val="00D224A3"/>
    <w:rsid w:val="00D2255F"/>
    <w:rsid w:val="00D22F08"/>
    <w:rsid w:val="00D23026"/>
    <w:rsid w:val="00D230F0"/>
    <w:rsid w:val="00D23309"/>
    <w:rsid w:val="00D23438"/>
    <w:rsid w:val="00D23455"/>
    <w:rsid w:val="00D2371C"/>
    <w:rsid w:val="00D23CEC"/>
    <w:rsid w:val="00D23F3F"/>
    <w:rsid w:val="00D240F4"/>
    <w:rsid w:val="00D241D3"/>
    <w:rsid w:val="00D241E9"/>
    <w:rsid w:val="00D2486D"/>
    <w:rsid w:val="00D24981"/>
    <w:rsid w:val="00D250DB"/>
    <w:rsid w:val="00D2540D"/>
    <w:rsid w:val="00D2549A"/>
    <w:rsid w:val="00D25814"/>
    <w:rsid w:val="00D25A8F"/>
    <w:rsid w:val="00D25AC4"/>
    <w:rsid w:val="00D2603F"/>
    <w:rsid w:val="00D26900"/>
    <w:rsid w:val="00D26A2B"/>
    <w:rsid w:val="00D27065"/>
    <w:rsid w:val="00D27066"/>
    <w:rsid w:val="00D270B4"/>
    <w:rsid w:val="00D27329"/>
    <w:rsid w:val="00D277BD"/>
    <w:rsid w:val="00D27BB9"/>
    <w:rsid w:val="00D27E19"/>
    <w:rsid w:val="00D30EE5"/>
    <w:rsid w:val="00D3168B"/>
    <w:rsid w:val="00D316CB"/>
    <w:rsid w:val="00D31727"/>
    <w:rsid w:val="00D317CA"/>
    <w:rsid w:val="00D31951"/>
    <w:rsid w:val="00D3196C"/>
    <w:rsid w:val="00D31ADE"/>
    <w:rsid w:val="00D31B20"/>
    <w:rsid w:val="00D31BE7"/>
    <w:rsid w:val="00D320D0"/>
    <w:rsid w:val="00D32310"/>
    <w:rsid w:val="00D32405"/>
    <w:rsid w:val="00D3270D"/>
    <w:rsid w:val="00D32E71"/>
    <w:rsid w:val="00D33105"/>
    <w:rsid w:val="00D33B36"/>
    <w:rsid w:val="00D33C7F"/>
    <w:rsid w:val="00D33D11"/>
    <w:rsid w:val="00D33D8C"/>
    <w:rsid w:val="00D34311"/>
    <w:rsid w:val="00D34507"/>
    <w:rsid w:val="00D34967"/>
    <w:rsid w:val="00D34AE7"/>
    <w:rsid w:val="00D34C32"/>
    <w:rsid w:val="00D35002"/>
    <w:rsid w:val="00D35088"/>
    <w:rsid w:val="00D35120"/>
    <w:rsid w:val="00D35292"/>
    <w:rsid w:val="00D352F4"/>
    <w:rsid w:val="00D35459"/>
    <w:rsid w:val="00D355E6"/>
    <w:rsid w:val="00D35A88"/>
    <w:rsid w:val="00D35C50"/>
    <w:rsid w:val="00D35D1C"/>
    <w:rsid w:val="00D3611B"/>
    <w:rsid w:val="00D36518"/>
    <w:rsid w:val="00D36843"/>
    <w:rsid w:val="00D36960"/>
    <w:rsid w:val="00D36A74"/>
    <w:rsid w:val="00D37060"/>
    <w:rsid w:val="00D370CE"/>
    <w:rsid w:val="00D37312"/>
    <w:rsid w:val="00D37482"/>
    <w:rsid w:val="00D379BF"/>
    <w:rsid w:val="00D379E9"/>
    <w:rsid w:val="00D40550"/>
    <w:rsid w:val="00D40980"/>
    <w:rsid w:val="00D40B8B"/>
    <w:rsid w:val="00D41064"/>
    <w:rsid w:val="00D4130C"/>
    <w:rsid w:val="00D41686"/>
    <w:rsid w:val="00D41707"/>
    <w:rsid w:val="00D41709"/>
    <w:rsid w:val="00D41DBC"/>
    <w:rsid w:val="00D41F69"/>
    <w:rsid w:val="00D4213C"/>
    <w:rsid w:val="00D423BB"/>
    <w:rsid w:val="00D423C5"/>
    <w:rsid w:val="00D42432"/>
    <w:rsid w:val="00D42AFC"/>
    <w:rsid w:val="00D42C36"/>
    <w:rsid w:val="00D43041"/>
    <w:rsid w:val="00D43064"/>
    <w:rsid w:val="00D434BB"/>
    <w:rsid w:val="00D43B0B"/>
    <w:rsid w:val="00D43DE8"/>
    <w:rsid w:val="00D441B3"/>
    <w:rsid w:val="00D44568"/>
    <w:rsid w:val="00D447EA"/>
    <w:rsid w:val="00D44A2B"/>
    <w:rsid w:val="00D44BEA"/>
    <w:rsid w:val="00D44DB1"/>
    <w:rsid w:val="00D45008"/>
    <w:rsid w:val="00D45265"/>
    <w:rsid w:val="00D452ED"/>
    <w:rsid w:val="00D4547C"/>
    <w:rsid w:val="00D45498"/>
    <w:rsid w:val="00D454DF"/>
    <w:rsid w:val="00D454E0"/>
    <w:rsid w:val="00D45551"/>
    <w:rsid w:val="00D45565"/>
    <w:rsid w:val="00D4556D"/>
    <w:rsid w:val="00D456E5"/>
    <w:rsid w:val="00D45945"/>
    <w:rsid w:val="00D45B15"/>
    <w:rsid w:val="00D45E11"/>
    <w:rsid w:val="00D45E3B"/>
    <w:rsid w:val="00D45F49"/>
    <w:rsid w:val="00D4634D"/>
    <w:rsid w:val="00D46536"/>
    <w:rsid w:val="00D467B8"/>
    <w:rsid w:val="00D46D34"/>
    <w:rsid w:val="00D472C4"/>
    <w:rsid w:val="00D474AB"/>
    <w:rsid w:val="00D474DB"/>
    <w:rsid w:val="00D477C9"/>
    <w:rsid w:val="00D47884"/>
    <w:rsid w:val="00D47BED"/>
    <w:rsid w:val="00D500CF"/>
    <w:rsid w:val="00D50206"/>
    <w:rsid w:val="00D504BE"/>
    <w:rsid w:val="00D507C8"/>
    <w:rsid w:val="00D51619"/>
    <w:rsid w:val="00D5168A"/>
    <w:rsid w:val="00D51BDE"/>
    <w:rsid w:val="00D525CE"/>
    <w:rsid w:val="00D52744"/>
    <w:rsid w:val="00D52D82"/>
    <w:rsid w:val="00D53161"/>
    <w:rsid w:val="00D53208"/>
    <w:rsid w:val="00D53B64"/>
    <w:rsid w:val="00D54027"/>
    <w:rsid w:val="00D5422D"/>
    <w:rsid w:val="00D54837"/>
    <w:rsid w:val="00D54881"/>
    <w:rsid w:val="00D549D8"/>
    <w:rsid w:val="00D5504E"/>
    <w:rsid w:val="00D550EB"/>
    <w:rsid w:val="00D551E0"/>
    <w:rsid w:val="00D552C8"/>
    <w:rsid w:val="00D55396"/>
    <w:rsid w:val="00D555BB"/>
    <w:rsid w:val="00D55632"/>
    <w:rsid w:val="00D5568E"/>
    <w:rsid w:val="00D55C3F"/>
    <w:rsid w:val="00D55D8F"/>
    <w:rsid w:val="00D560BD"/>
    <w:rsid w:val="00D5623F"/>
    <w:rsid w:val="00D5677D"/>
    <w:rsid w:val="00D56EE6"/>
    <w:rsid w:val="00D57227"/>
    <w:rsid w:val="00D57A3F"/>
    <w:rsid w:val="00D57C4A"/>
    <w:rsid w:val="00D57C79"/>
    <w:rsid w:val="00D57D04"/>
    <w:rsid w:val="00D57F23"/>
    <w:rsid w:val="00D60622"/>
    <w:rsid w:val="00D610D3"/>
    <w:rsid w:val="00D619AD"/>
    <w:rsid w:val="00D61D3E"/>
    <w:rsid w:val="00D61EC9"/>
    <w:rsid w:val="00D621C8"/>
    <w:rsid w:val="00D621DE"/>
    <w:rsid w:val="00D62207"/>
    <w:rsid w:val="00D62241"/>
    <w:rsid w:val="00D624AD"/>
    <w:rsid w:val="00D627F2"/>
    <w:rsid w:val="00D6280F"/>
    <w:rsid w:val="00D62B69"/>
    <w:rsid w:val="00D62CEF"/>
    <w:rsid w:val="00D62F46"/>
    <w:rsid w:val="00D630A3"/>
    <w:rsid w:val="00D63314"/>
    <w:rsid w:val="00D63419"/>
    <w:rsid w:val="00D63432"/>
    <w:rsid w:val="00D638EC"/>
    <w:rsid w:val="00D64269"/>
    <w:rsid w:val="00D6433F"/>
    <w:rsid w:val="00D648D3"/>
    <w:rsid w:val="00D64B8B"/>
    <w:rsid w:val="00D64CC4"/>
    <w:rsid w:val="00D64CD4"/>
    <w:rsid w:val="00D64ECC"/>
    <w:rsid w:val="00D652DF"/>
    <w:rsid w:val="00D652F5"/>
    <w:rsid w:val="00D655D3"/>
    <w:rsid w:val="00D65B5D"/>
    <w:rsid w:val="00D65D9A"/>
    <w:rsid w:val="00D66001"/>
    <w:rsid w:val="00D66170"/>
    <w:rsid w:val="00D664F3"/>
    <w:rsid w:val="00D66635"/>
    <w:rsid w:val="00D666C4"/>
    <w:rsid w:val="00D667C7"/>
    <w:rsid w:val="00D6683A"/>
    <w:rsid w:val="00D668DB"/>
    <w:rsid w:val="00D66AF8"/>
    <w:rsid w:val="00D66BBD"/>
    <w:rsid w:val="00D670A4"/>
    <w:rsid w:val="00D67421"/>
    <w:rsid w:val="00D67785"/>
    <w:rsid w:val="00D679ED"/>
    <w:rsid w:val="00D67B27"/>
    <w:rsid w:val="00D7004E"/>
    <w:rsid w:val="00D70640"/>
    <w:rsid w:val="00D7066C"/>
    <w:rsid w:val="00D70A8E"/>
    <w:rsid w:val="00D70C79"/>
    <w:rsid w:val="00D71043"/>
    <w:rsid w:val="00D71115"/>
    <w:rsid w:val="00D71261"/>
    <w:rsid w:val="00D71554"/>
    <w:rsid w:val="00D71B44"/>
    <w:rsid w:val="00D71D0C"/>
    <w:rsid w:val="00D71FC5"/>
    <w:rsid w:val="00D72169"/>
    <w:rsid w:val="00D72458"/>
    <w:rsid w:val="00D72805"/>
    <w:rsid w:val="00D72883"/>
    <w:rsid w:val="00D72895"/>
    <w:rsid w:val="00D728A2"/>
    <w:rsid w:val="00D72D22"/>
    <w:rsid w:val="00D73212"/>
    <w:rsid w:val="00D735F0"/>
    <w:rsid w:val="00D73668"/>
    <w:rsid w:val="00D73926"/>
    <w:rsid w:val="00D73A28"/>
    <w:rsid w:val="00D73CFD"/>
    <w:rsid w:val="00D7460D"/>
    <w:rsid w:val="00D7461C"/>
    <w:rsid w:val="00D74836"/>
    <w:rsid w:val="00D74FD2"/>
    <w:rsid w:val="00D7503B"/>
    <w:rsid w:val="00D754C8"/>
    <w:rsid w:val="00D75B31"/>
    <w:rsid w:val="00D75D7E"/>
    <w:rsid w:val="00D763F0"/>
    <w:rsid w:val="00D7658C"/>
    <w:rsid w:val="00D76E0B"/>
    <w:rsid w:val="00D76FED"/>
    <w:rsid w:val="00D771C5"/>
    <w:rsid w:val="00D77824"/>
    <w:rsid w:val="00D779B2"/>
    <w:rsid w:val="00D8028A"/>
    <w:rsid w:val="00D802E4"/>
    <w:rsid w:val="00D80AD1"/>
    <w:rsid w:val="00D80D75"/>
    <w:rsid w:val="00D80DAA"/>
    <w:rsid w:val="00D80E68"/>
    <w:rsid w:val="00D80F98"/>
    <w:rsid w:val="00D81446"/>
    <w:rsid w:val="00D816EB"/>
    <w:rsid w:val="00D816EE"/>
    <w:rsid w:val="00D81944"/>
    <w:rsid w:val="00D819CC"/>
    <w:rsid w:val="00D81C33"/>
    <w:rsid w:val="00D824A7"/>
    <w:rsid w:val="00D824D0"/>
    <w:rsid w:val="00D82618"/>
    <w:rsid w:val="00D8279E"/>
    <w:rsid w:val="00D82DFA"/>
    <w:rsid w:val="00D82E32"/>
    <w:rsid w:val="00D8344B"/>
    <w:rsid w:val="00D83534"/>
    <w:rsid w:val="00D836B3"/>
    <w:rsid w:val="00D83735"/>
    <w:rsid w:val="00D8385E"/>
    <w:rsid w:val="00D839F9"/>
    <w:rsid w:val="00D83CFB"/>
    <w:rsid w:val="00D841C5"/>
    <w:rsid w:val="00D8475B"/>
    <w:rsid w:val="00D848EC"/>
    <w:rsid w:val="00D84C9F"/>
    <w:rsid w:val="00D85684"/>
    <w:rsid w:val="00D85B18"/>
    <w:rsid w:val="00D85BF0"/>
    <w:rsid w:val="00D86540"/>
    <w:rsid w:val="00D86BEE"/>
    <w:rsid w:val="00D86C13"/>
    <w:rsid w:val="00D86CAB"/>
    <w:rsid w:val="00D8732A"/>
    <w:rsid w:val="00D8782A"/>
    <w:rsid w:val="00D878DE"/>
    <w:rsid w:val="00D87AE0"/>
    <w:rsid w:val="00D87B03"/>
    <w:rsid w:val="00D87CCE"/>
    <w:rsid w:val="00D90398"/>
    <w:rsid w:val="00D90466"/>
    <w:rsid w:val="00D90502"/>
    <w:rsid w:val="00D90617"/>
    <w:rsid w:val="00D90676"/>
    <w:rsid w:val="00D907C8"/>
    <w:rsid w:val="00D909BE"/>
    <w:rsid w:val="00D90AFF"/>
    <w:rsid w:val="00D911E1"/>
    <w:rsid w:val="00D913A5"/>
    <w:rsid w:val="00D91695"/>
    <w:rsid w:val="00D916B9"/>
    <w:rsid w:val="00D92320"/>
    <w:rsid w:val="00D925A5"/>
    <w:rsid w:val="00D9277A"/>
    <w:rsid w:val="00D92BAC"/>
    <w:rsid w:val="00D92D05"/>
    <w:rsid w:val="00D92D48"/>
    <w:rsid w:val="00D93060"/>
    <w:rsid w:val="00D93355"/>
    <w:rsid w:val="00D93A78"/>
    <w:rsid w:val="00D93BDC"/>
    <w:rsid w:val="00D93BF8"/>
    <w:rsid w:val="00D94140"/>
    <w:rsid w:val="00D94217"/>
    <w:rsid w:val="00D947C4"/>
    <w:rsid w:val="00D95019"/>
    <w:rsid w:val="00D958D0"/>
    <w:rsid w:val="00D95BD2"/>
    <w:rsid w:val="00D9601C"/>
    <w:rsid w:val="00D96427"/>
    <w:rsid w:val="00D964C5"/>
    <w:rsid w:val="00D97062"/>
    <w:rsid w:val="00D970C1"/>
    <w:rsid w:val="00D9742A"/>
    <w:rsid w:val="00D975DA"/>
    <w:rsid w:val="00D97FD7"/>
    <w:rsid w:val="00DA0631"/>
    <w:rsid w:val="00DA063A"/>
    <w:rsid w:val="00DA070E"/>
    <w:rsid w:val="00DA0A70"/>
    <w:rsid w:val="00DA0DB7"/>
    <w:rsid w:val="00DA107F"/>
    <w:rsid w:val="00DA152B"/>
    <w:rsid w:val="00DA22B1"/>
    <w:rsid w:val="00DA2702"/>
    <w:rsid w:val="00DA2AB8"/>
    <w:rsid w:val="00DA2E8A"/>
    <w:rsid w:val="00DA320D"/>
    <w:rsid w:val="00DA3239"/>
    <w:rsid w:val="00DA327B"/>
    <w:rsid w:val="00DA3379"/>
    <w:rsid w:val="00DA38C4"/>
    <w:rsid w:val="00DA39F1"/>
    <w:rsid w:val="00DA3DCE"/>
    <w:rsid w:val="00DA3E03"/>
    <w:rsid w:val="00DA4186"/>
    <w:rsid w:val="00DA41D8"/>
    <w:rsid w:val="00DA4476"/>
    <w:rsid w:val="00DA47AA"/>
    <w:rsid w:val="00DA4BF6"/>
    <w:rsid w:val="00DA4E3C"/>
    <w:rsid w:val="00DA5107"/>
    <w:rsid w:val="00DA5369"/>
    <w:rsid w:val="00DA571F"/>
    <w:rsid w:val="00DA57ED"/>
    <w:rsid w:val="00DA5888"/>
    <w:rsid w:val="00DA59FD"/>
    <w:rsid w:val="00DA5AF1"/>
    <w:rsid w:val="00DA5CBB"/>
    <w:rsid w:val="00DA5F5E"/>
    <w:rsid w:val="00DA61B7"/>
    <w:rsid w:val="00DA62DC"/>
    <w:rsid w:val="00DA6777"/>
    <w:rsid w:val="00DA6D37"/>
    <w:rsid w:val="00DA751E"/>
    <w:rsid w:val="00DA7772"/>
    <w:rsid w:val="00DA7794"/>
    <w:rsid w:val="00DA7ACA"/>
    <w:rsid w:val="00DA7F15"/>
    <w:rsid w:val="00DB0197"/>
    <w:rsid w:val="00DB024C"/>
    <w:rsid w:val="00DB0468"/>
    <w:rsid w:val="00DB04AA"/>
    <w:rsid w:val="00DB0760"/>
    <w:rsid w:val="00DB104B"/>
    <w:rsid w:val="00DB10FE"/>
    <w:rsid w:val="00DB1304"/>
    <w:rsid w:val="00DB14BF"/>
    <w:rsid w:val="00DB15F1"/>
    <w:rsid w:val="00DB1718"/>
    <w:rsid w:val="00DB1832"/>
    <w:rsid w:val="00DB187B"/>
    <w:rsid w:val="00DB1B6B"/>
    <w:rsid w:val="00DB1C10"/>
    <w:rsid w:val="00DB2022"/>
    <w:rsid w:val="00DB2065"/>
    <w:rsid w:val="00DB20CB"/>
    <w:rsid w:val="00DB2593"/>
    <w:rsid w:val="00DB25AB"/>
    <w:rsid w:val="00DB27FA"/>
    <w:rsid w:val="00DB2E5B"/>
    <w:rsid w:val="00DB2EC4"/>
    <w:rsid w:val="00DB356A"/>
    <w:rsid w:val="00DB36BC"/>
    <w:rsid w:val="00DB379A"/>
    <w:rsid w:val="00DB3C2A"/>
    <w:rsid w:val="00DB3DEE"/>
    <w:rsid w:val="00DB3E1E"/>
    <w:rsid w:val="00DB3E51"/>
    <w:rsid w:val="00DB42DF"/>
    <w:rsid w:val="00DB43F7"/>
    <w:rsid w:val="00DB4400"/>
    <w:rsid w:val="00DB465D"/>
    <w:rsid w:val="00DB46ED"/>
    <w:rsid w:val="00DB52FE"/>
    <w:rsid w:val="00DB580A"/>
    <w:rsid w:val="00DB58F4"/>
    <w:rsid w:val="00DB5974"/>
    <w:rsid w:val="00DB5D36"/>
    <w:rsid w:val="00DB6A66"/>
    <w:rsid w:val="00DB6C61"/>
    <w:rsid w:val="00DB6E76"/>
    <w:rsid w:val="00DB6FDC"/>
    <w:rsid w:val="00DB7252"/>
    <w:rsid w:val="00DB7468"/>
    <w:rsid w:val="00DB769C"/>
    <w:rsid w:val="00DB7B3C"/>
    <w:rsid w:val="00DC00C7"/>
    <w:rsid w:val="00DC04CE"/>
    <w:rsid w:val="00DC0941"/>
    <w:rsid w:val="00DC0C00"/>
    <w:rsid w:val="00DC0C87"/>
    <w:rsid w:val="00DC0E99"/>
    <w:rsid w:val="00DC1094"/>
    <w:rsid w:val="00DC1243"/>
    <w:rsid w:val="00DC14BC"/>
    <w:rsid w:val="00DC1C2C"/>
    <w:rsid w:val="00DC1E14"/>
    <w:rsid w:val="00DC2207"/>
    <w:rsid w:val="00DC25DA"/>
    <w:rsid w:val="00DC283D"/>
    <w:rsid w:val="00DC2C0E"/>
    <w:rsid w:val="00DC2C4B"/>
    <w:rsid w:val="00DC2D58"/>
    <w:rsid w:val="00DC34B7"/>
    <w:rsid w:val="00DC3664"/>
    <w:rsid w:val="00DC3C6A"/>
    <w:rsid w:val="00DC3F53"/>
    <w:rsid w:val="00DC463B"/>
    <w:rsid w:val="00DC46B2"/>
    <w:rsid w:val="00DC489F"/>
    <w:rsid w:val="00DC4B2D"/>
    <w:rsid w:val="00DC4BA8"/>
    <w:rsid w:val="00DC4C29"/>
    <w:rsid w:val="00DC550E"/>
    <w:rsid w:val="00DC566A"/>
    <w:rsid w:val="00DC573A"/>
    <w:rsid w:val="00DC5756"/>
    <w:rsid w:val="00DC5927"/>
    <w:rsid w:val="00DC5D3C"/>
    <w:rsid w:val="00DC62C9"/>
    <w:rsid w:val="00DC67FF"/>
    <w:rsid w:val="00DC6B71"/>
    <w:rsid w:val="00DC6BDB"/>
    <w:rsid w:val="00DC721C"/>
    <w:rsid w:val="00DC7469"/>
    <w:rsid w:val="00DC7670"/>
    <w:rsid w:val="00DC7BFA"/>
    <w:rsid w:val="00DC7DB6"/>
    <w:rsid w:val="00DD0406"/>
    <w:rsid w:val="00DD067D"/>
    <w:rsid w:val="00DD0935"/>
    <w:rsid w:val="00DD0978"/>
    <w:rsid w:val="00DD0A0E"/>
    <w:rsid w:val="00DD0A64"/>
    <w:rsid w:val="00DD0E53"/>
    <w:rsid w:val="00DD14E3"/>
    <w:rsid w:val="00DD16BA"/>
    <w:rsid w:val="00DD17BD"/>
    <w:rsid w:val="00DD1BBD"/>
    <w:rsid w:val="00DD1C1B"/>
    <w:rsid w:val="00DD1EF2"/>
    <w:rsid w:val="00DD1F85"/>
    <w:rsid w:val="00DD1FBA"/>
    <w:rsid w:val="00DD2112"/>
    <w:rsid w:val="00DD21F5"/>
    <w:rsid w:val="00DD2246"/>
    <w:rsid w:val="00DD2461"/>
    <w:rsid w:val="00DD256A"/>
    <w:rsid w:val="00DD265B"/>
    <w:rsid w:val="00DD2982"/>
    <w:rsid w:val="00DD31C3"/>
    <w:rsid w:val="00DD33CE"/>
    <w:rsid w:val="00DD342A"/>
    <w:rsid w:val="00DD3600"/>
    <w:rsid w:val="00DD3C4F"/>
    <w:rsid w:val="00DD3D2D"/>
    <w:rsid w:val="00DD40A1"/>
    <w:rsid w:val="00DD428F"/>
    <w:rsid w:val="00DD43E5"/>
    <w:rsid w:val="00DD4511"/>
    <w:rsid w:val="00DD48B3"/>
    <w:rsid w:val="00DD4BA2"/>
    <w:rsid w:val="00DD4C8A"/>
    <w:rsid w:val="00DD50C7"/>
    <w:rsid w:val="00DD5386"/>
    <w:rsid w:val="00DD54D3"/>
    <w:rsid w:val="00DD552B"/>
    <w:rsid w:val="00DD57BC"/>
    <w:rsid w:val="00DD5D07"/>
    <w:rsid w:val="00DD5EC3"/>
    <w:rsid w:val="00DD5F10"/>
    <w:rsid w:val="00DD5F31"/>
    <w:rsid w:val="00DD6268"/>
    <w:rsid w:val="00DD64D4"/>
    <w:rsid w:val="00DD66C9"/>
    <w:rsid w:val="00DD6AE5"/>
    <w:rsid w:val="00DD6C7B"/>
    <w:rsid w:val="00DD6D71"/>
    <w:rsid w:val="00DD758A"/>
    <w:rsid w:val="00DD75D3"/>
    <w:rsid w:val="00DD7B16"/>
    <w:rsid w:val="00DE001B"/>
    <w:rsid w:val="00DE00B5"/>
    <w:rsid w:val="00DE05D7"/>
    <w:rsid w:val="00DE0B0F"/>
    <w:rsid w:val="00DE0C73"/>
    <w:rsid w:val="00DE0D07"/>
    <w:rsid w:val="00DE0E01"/>
    <w:rsid w:val="00DE14D3"/>
    <w:rsid w:val="00DE2256"/>
    <w:rsid w:val="00DE2732"/>
    <w:rsid w:val="00DE2B0A"/>
    <w:rsid w:val="00DE2B12"/>
    <w:rsid w:val="00DE2B50"/>
    <w:rsid w:val="00DE2C87"/>
    <w:rsid w:val="00DE2CD1"/>
    <w:rsid w:val="00DE4103"/>
    <w:rsid w:val="00DE436F"/>
    <w:rsid w:val="00DE4978"/>
    <w:rsid w:val="00DE4EE5"/>
    <w:rsid w:val="00DE4F25"/>
    <w:rsid w:val="00DE52C6"/>
    <w:rsid w:val="00DE5518"/>
    <w:rsid w:val="00DE55E2"/>
    <w:rsid w:val="00DE5BC9"/>
    <w:rsid w:val="00DE5F53"/>
    <w:rsid w:val="00DE635F"/>
    <w:rsid w:val="00DE68B4"/>
    <w:rsid w:val="00DE6BB2"/>
    <w:rsid w:val="00DE6E0F"/>
    <w:rsid w:val="00DE6F9A"/>
    <w:rsid w:val="00DE7159"/>
    <w:rsid w:val="00DE71E5"/>
    <w:rsid w:val="00DE7D15"/>
    <w:rsid w:val="00DE7F94"/>
    <w:rsid w:val="00DF0022"/>
    <w:rsid w:val="00DF0395"/>
    <w:rsid w:val="00DF0458"/>
    <w:rsid w:val="00DF0819"/>
    <w:rsid w:val="00DF0966"/>
    <w:rsid w:val="00DF0AF8"/>
    <w:rsid w:val="00DF0F14"/>
    <w:rsid w:val="00DF1465"/>
    <w:rsid w:val="00DF1BD2"/>
    <w:rsid w:val="00DF1E78"/>
    <w:rsid w:val="00DF23E2"/>
    <w:rsid w:val="00DF258A"/>
    <w:rsid w:val="00DF25CF"/>
    <w:rsid w:val="00DF2774"/>
    <w:rsid w:val="00DF29F9"/>
    <w:rsid w:val="00DF2F53"/>
    <w:rsid w:val="00DF30B6"/>
    <w:rsid w:val="00DF3345"/>
    <w:rsid w:val="00DF3386"/>
    <w:rsid w:val="00DF37F5"/>
    <w:rsid w:val="00DF3AFA"/>
    <w:rsid w:val="00DF3B5B"/>
    <w:rsid w:val="00DF3E9A"/>
    <w:rsid w:val="00DF3F4E"/>
    <w:rsid w:val="00DF47F2"/>
    <w:rsid w:val="00DF49FA"/>
    <w:rsid w:val="00DF519A"/>
    <w:rsid w:val="00DF5725"/>
    <w:rsid w:val="00DF5A39"/>
    <w:rsid w:val="00DF60D7"/>
    <w:rsid w:val="00DF6ACF"/>
    <w:rsid w:val="00DF6C92"/>
    <w:rsid w:val="00DF729B"/>
    <w:rsid w:val="00DF74A3"/>
    <w:rsid w:val="00DF7709"/>
    <w:rsid w:val="00DF77B9"/>
    <w:rsid w:val="00DF7BDA"/>
    <w:rsid w:val="00DF7CA9"/>
    <w:rsid w:val="00E0063D"/>
    <w:rsid w:val="00E00893"/>
    <w:rsid w:val="00E00F24"/>
    <w:rsid w:val="00E00FA6"/>
    <w:rsid w:val="00E013DC"/>
    <w:rsid w:val="00E014E8"/>
    <w:rsid w:val="00E016DE"/>
    <w:rsid w:val="00E01A45"/>
    <w:rsid w:val="00E01FB7"/>
    <w:rsid w:val="00E0223C"/>
    <w:rsid w:val="00E02479"/>
    <w:rsid w:val="00E02888"/>
    <w:rsid w:val="00E028AE"/>
    <w:rsid w:val="00E02A2D"/>
    <w:rsid w:val="00E02B55"/>
    <w:rsid w:val="00E02CCB"/>
    <w:rsid w:val="00E02F5A"/>
    <w:rsid w:val="00E034E0"/>
    <w:rsid w:val="00E03600"/>
    <w:rsid w:val="00E03787"/>
    <w:rsid w:val="00E03CA5"/>
    <w:rsid w:val="00E04225"/>
    <w:rsid w:val="00E04604"/>
    <w:rsid w:val="00E04B01"/>
    <w:rsid w:val="00E04C49"/>
    <w:rsid w:val="00E04E75"/>
    <w:rsid w:val="00E04FFD"/>
    <w:rsid w:val="00E0574B"/>
    <w:rsid w:val="00E05A0D"/>
    <w:rsid w:val="00E05B44"/>
    <w:rsid w:val="00E05FCC"/>
    <w:rsid w:val="00E0697A"/>
    <w:rsid w:val="00E06A5E"/>
    <w:rsid w:val="00E06E65"/>
    <w:rsid w:val="00E06E98"/>
    <w:rsid w:val="00E06F6D"/>
    <w:rsid w:val="00E070A5"/>
    <w:rsid w:val="00E07402"/>
    <w:rsid w:val="00E075EB"/>
    <w:rsid w:val="00E07614"/>
    <w:rsid w:val="00E07995"/>
    <w:rsid w:val="00E07D17"/>
    <w:rsid w:val="00E07F17"/>
    <w:rsid w:val="00E100CA"/>
    <w:rsid w:val="00E101E4"/>
    <w:rsid w:val="00E10476"/>
    <w:rsid w:val="00E10A7A"/>
    <w:rsid w:val="00E1117D"/>
    <w:rsid w:val="00E118A2"/>
    <w:rsid w:val="00E11A77"/>
    <w:rsid w:val="00E12112"/>
    <w:rsid w:val="00E1264D"/>
    <w:rsid w:val="00E127D2"/>
    <w:rsid w:val="00E12A18"/>
    <w:rsid w:val="00E12B9F"/>
    <w:rsid w:val="00E13011"/>
    <w:rsid w:val="00E131BA"/>
    <w:rsid w:val="00E1324E"/>
    <w:rsid w:val="00E1329F"/>
    <w:rsid w:val="00E13652"/>
    <w:rsid w:val="00E136B8"/>
    <w:rsid w:val="00E138CE"/>
    <w:rsid w:val="00E13C96"/>
    <w:rsid w:val="00E13EEC"/>
    <w:rsid w:val="00E14079"/>
    <w:rsid w:val="00E143B4"/>
    <w:rsid w:val="00E14444"/>
    <w:rsid w:val="00E14DF2"/>
    <w:rsid w:val="00E151A8"/>
    <w:rsid w:val="00E153AD"/>
    <w:rsid w:val="00E1547C"/>
    <w:rsid w:val="00E15DBE"/>
    <w:rsid w:val="00E164F9"/>
    <w:rsid w:val="00E16792"/>
    <w:rsid w:val="00E16A2A"/>
    <w:rsid w:val="00E16AE6"/>
    <w:rsid w:val="00E16BDE"/>
    <w:rsid w:val="00E1724D"/>
    <w:rsid w:val="00E172BD"/>
    <w:rsid w:val="00E17366"/>
    <w:rsid w:val="00E17719"/>
    <w:rsid w:val="00E17A54"/>
    <w:rsid w:val="00E17B9A"/>
    <w:rsid w:val="00E17E84"/>
    <w:rsid w:val="00E17FCF"/>
    <w:rsid w:val="00E20054"/>
    <w:rsid w:val="00E20203"/>
    <w:rsid w:val="00E202DA"/>
    <w:rsid w:val="00E20674"/>
    <w:rsid w:val="00E20EA4"/>
    <w:rsid w:val="00E21358"/>
    <w:rsid w:val="00E21815"/>
    <w:rsid w:val="00E21898"/>
    <w:rsid w:val="00E21A6B"/>
    <w:rsid w:val="00E21B5A"/>
    <w:rsid w:val="00E22148"/>
    <w:rsid w:val="00E22234"/>
    <w:rsid w:val="00E22A70"/>
    <w:rsid w:val="00E22ABE"/>
    <w:rsid w:val="00E23D47"/>
    <w:rsid w:val="00E24C0B"/>
    <w:rsid w:val="00E24C0E"/>
    <w:rsid w:val="00E24FD5"/>
    <w:rsid w:val="00E25258"/>
    <w:rsid w:val="00E255AB"/>
    <w:rsid w:val="00E2579C"/>
    <w:rsid w:val="00E25DA2"/>
    <w:rsid w:val="00E25DF6"/>
    <w:rsid w:val="00E25F28"/>
    <w:rsid w:val="00E25FB1"/>
    <w:rsid w:val="00E2607C"/>
    <w:rsid w:val="00E26091"/>
    <w:rsid w:val="00E26874"/>
    <w:rsid w:val="00E26B08"/>
    <w:rsid w:val="00E26BC7"/>
    <w:rsid w:val="00E26BCA"/>
    <w:rsid w:val="00E27012"/>
    <w:rsid w:val="00E27278"/>
    <w:rsid w:val="00E27657"/>
    <w:rsid w:val="00E276A1"/>
    <w:rsid w:val="00E278D4"/>
    <w:rsid w:val="00E27A9A"/>
    <w:rsid w:val="00E27FE6"/>
    <w:rsid w:val="00E301FA"/>
    <w:rsid w:val="00E305F3"/>
    <w:rsid w:val="00E31386"/>
    <w:rsid w:val="00E31408"/>
    <w:rsid w:val="00E3155D"/>
    <w:rsid w:val="00E31D5F"/>
    <w:rsid w:val="00E31FA9"/>
    <w:rsid w:val="00E3278E"/>
    <w:rsid w:val="00E3287E"/>
    <w:rsid w:val="00E328FB"/>
    <w:rsid w:val="00E32963"/>
    <w:rsid w:val="00E32CCD"/>
    <w:rsid w:val="00E32DD4"/>
    <w:rsid w:val="00E33106"/>
    <w:rsid w:val="00E3358B"/>
    <w:rsid w:val="00E33C21"/>
    <w:rsid w:val="00E33C47"/>
    <w:rsid w:val="00E33C92"/>
    <w:rsid w:val="00E33D0C"/>
    <w:rsid w:val="00E34352"/>
    <w:rsid w:val="00E34C44"/>
    <w:rsid w:val="00E34EC2"/>
    <w:rsid w:val="00E35014"/>
    <w:rsid w:val="00E352DA"/>
    <w:rsid w:val="00E3566E"/>
    <w:rsid w:val="00E35B82"/>
    <w:rsid w:val="00E35F68"/>
    <w:rsid w:val="00E36088"/>
    <w:rsid w:val="00E36B0F"/>
    <w:rsid w:val="00E36D96"/>
    <w:rsid w:val="00E379B0"/>
    <w:rsid w:val="00E37B12"/>
    <w:rsid w:val="00E404F4"/>
    <w:rsid w:val="00E40771"/>
    <w:rsid w:val="00E407FF"/>
    <w:rsid w:val="00E40D16"/>
    <w:rsid w:val="00E40DA2"/>
    <w:rsid w:val="00E40DE9"/>
    <w:rsid w:val="00E4128D"/>
    <w:rsid w:val="00E42072"/>
    <w:rsid w:val="00E42333"/>
    <w:rsid w:val="00E427F9"/>
    <w:rsid w:val="00E42AC3"/>
    <w:rsid w:val="00E42AC9"/>
    <w:rsid w:val="00E42E4D"/>
    <w:rsid w:val="00E4333A"/>
    <w:rsid w:val="00E43390"/>
    <w:rsid w:val="00E433FE"/>
    <w:rsid w:val="00E434C7"/>
    <w:rsid w:val="00E435EA"/>
    <w:rsid w:val="00E43686"/>
    <w:rsid w:val="00E4392E"/>
    <w:rsid w:val="00E445CF"/>
    <w:rsid w:val="00E44804"/>
    <w:rsid w:val="00E44847"/>
    <w:rsid w:val="00E449C4"/>
    <w:rsid w:val="00E44ABA"/>
    <w:rsid w:val="00E44B85"/>
    <w:rsid w:val="00E44D0F"/>
    <w:rsid w:val="00E45063"/>
    <w:rsid w:val="00E45751"/>
    <w:rsid w:val="00E457D7"/>
    <w:rsid w:val="00E4619B"/>
    <w:rsid w:val="00E464E1"/>
    <w:rsid w:val="00E46A29"/>
    <w:rsid w:val="00E46D1C"/>
    <w:rsid w:val="00E46E08"/>
    <w:rsid w:val="00E471A3"/>
    <w:rsid w:val="00E4762E"/>
    <w:rsid w:val="00E479AD"/>
    <w:rsid w:val="00E47B21"/>
    <w:rsid w:val="00E47C9D"/>
    <w:rsid w:val="00E47F58"/>
    <w:rsid w:val="00E500DF"/>
    <w:rsid w:val="00E5077D"/>
    <w:rsid w:val="00E5092D"/>
    <w:rsid w:val="00E50930"/>
    <w:rsid w:val="00E50A11"/>
    <w:rsid w:val="00E50F4F"/>
    <w:rsid w:val="00E5101B"/>
    <w:rsid w:val="00E513FA"/>
    <w:rsid w:val="00E517DB"/>
    <w:rsid w:val="00E51A2B"/>
    <w:rsid w:val="00E51B3E"/>
    <w:rsid w:val="00E51EA5"/>
    <w:rsid w:val="00E52549"/>
    <w:rsid w:val="00E526D5"/>
    <w:rsid w:val="00E52A20"/>
    <w:rsid w:val="00E52E38"/>
    <w:rsid w:val="00E532F5"/>
    <w:rsid w:val="00E5367E"/>
    <w:rsid w:val="00E5385B"/>
    <w:rsid w:val="00E5467D"/>
    <w:rsid w:val="00E546BE"/>
    <w:rsid w:val="00E5484F"/>
    <w:rsid w:val="00E548AE"/>
    <w:rsid w:val="00E55092"/>
    <w:rsid w:val="00E551B4"/>
    <w:rsid w:val="00E5529F"/>
    <w:rsid w:val="00E55661"/>
    <w:rsid w:val="00E55B38"/>
    <w:rsid w:val="00E565F2"/>
    <w:rsid w:val="00E56ED3"/>
    <w:rsid w:val="00E56FE9"/>
    <w:rsid w:val="00E5742B"/>
    <w:rsid w:val="00E57854"/>
    <w:rsid w:val="00E57914"/>
    <w:rsid w:val="00E57C4B"/>
    <w:rsid w:val="00E57C6D"/>
    <w:rsid w:val="00E57F98"/>
    <w:rsid w:val="00E57FC3"/>
    <w:rsid w:val="00E60210"/>
    <w:rsid w:val="00E60216"/>
    <w:rsid w:val="00E602C5"/>
    <w:rsid w:val="00E605D3"/>
    <w:rsid w:val="00E60BBC"/>
    <w:rsid w:val="00E60E5D"/>
    <w:rsid w:val="00E6125F"/>
    <w:rsid w:val="00E61775"/>
    <w:rsid w:val="00E61867"/>
    <w:rsid w:val="00E61AD0"/>
    <w:rsid w:val="00E6234F"/>
    <w:rsid w:val="00E62612"/>
    <w:rsid w:val="00E628E3"/>
    <w:rsid w:val="00E628F1"/>
    <w:rsid w:val="00E62A36"/>
    <w:rsid w:val="00E62A3B"/>
    <w:rsid w:val="00E62FF9"/>
    <w:rsid w:val="00E633D3"/>
    <w:rsid w:val="00E63BC4"/>
    <w:rsid w:val="00E64144"/>
    <w:rsid w:val="00E6414D"/>
    <w:rsid w:val="00E645B2"/>
    <w:rsid w:val="00E645DB"/>
    <w:rsid w:val="00E648D1"/>
    <w:rsid w:val="00E64C5B"/>
    <w:rsid w:val="00E64E84"/>
    <w:rsid w:val="00E64F93"/>
    <w:rsid w:val="00E64FAA"/>
    <w:rsid w:val="00E6594F"/>
    <w:rsid w:val="00E65E30"/>
    <w:rsid w:val="00E65F8E"/>
    <w:rsid w:val="00E66DC0"/>
    <w:rsid w:val="00E66FD6"/>
    <w:rsid w:val="00E670E9"/>
    <w:rsid w:val="00E67163"/>
    <w:rsid w:val="00E6717E"/>
    <w:rsid w:val="00E67190"/>
    <w:rsid w:val="00E67260"/>
    <w:rsid w:val="00E673AC"/>
    <w:rsid w:val="00E67636"/>
    <w:rsid w:val="00E6779F"/>
    <w:rsid w:val="00E678D6"/>
    <w:rsid w:val="00E67A82"/>
    <w:rsid w:val="00E67C1F"/>
    <w:rsid w:val="00E67C5C"/>
    <w:rsid w:val="00E67C6B"/>
    <w:rsid w:val="00E701D6"/>
    <w:rsid w:val="00E70221"/>
    <w:rsid w:val="00E705AB"/>
    <w:rsid w:val="00E705C7"/>
    <w:rsid w:val="00E70734"/>
    <w:rsid w:val="00E707DB"/>
    <w:rsid w:val="00E708FD"/>
    <w:rsid w:val="00E70B43"/>
    <w:rsid w:val="00E71216"/>
    <w:rsid w:val="00E7199B"/>
    <w:rsid w:val="00E719F3"/>
    <w:rsid w:val="00E71C93"/>
    <w:rsid w:val="00E72A1F"/>
    <w:rsid w:val="00E72A38"/>
    <w:rsid w:val="00E73309"/>
    <w:rsid w:val="00E73409"/>
    <w:rsid w:val="00E736E3"/>
    <w:rsid w:val="00E73B34"/>
    <w:rsid w:val="00E73E56"/>
    <w:rsid w:val="00E73EA5"/>
    <w:rsid w:val="00E7408F"/>
    <w:rsid w:val="00E746BF"/>
    <w:rsid w:val="00E748FB"/>
    <w:rsid w:val="00E74CAA"/>
    <w:rsid w:val="00E74D15"/>
    <w:rsid w:val="00E75033"/>
    <w:rsid w:val="00E750CD"/>
    <w:rsid w:val="00E7524C"/>
    <w:rsid w:val="00E7549F"/>
    <w:rsid w:val="00E7563D"/>
    <w:rsid w:val="00E758AD"/>
    <w:rsid w:val="00E75E6C"/>
    <w:rsid w:val="00E75F2C"/>
    <w:rsid w:val="00E75F56"/>
    <w:rsid w:val="00E76013"/>
    <w:rsid w:val="00E760AE"/>
    <w:rsid w:val="00E76291"/>
    <w:rsid w:val="00E76325"/>
    <w:rsid w:val="00E769E8"/>
    <w:rsid w:val="00E76CFE"/>
    <w:rsid w:val="00E76D66"/>
    <w:rsid w:val="00E76DA9"/>
    <w:rsid w:val="00E76EEE"/>
    <w:rsid w:val="00E7730E"/>
    <w:rsid w:val="00E775E5"/>
    <w:rsid w:val="00E777AD"/>
    <w:rsid w:val="00E77A3C"/>
    <w:rsid w:val="00E77C3C"/>
    <w:rsid w:val="00E77D85"/>
    <w:rsid w:val="00E77E12"/>
    <w:rsid w:val="00E80037"/>
    <w:rsid w:val="00E80277"/>
    <w:rsid w:val="00E80C9C"/>
    <w:rsid w:val="00E80F67"/>
    <w:rsid w:val="00E813AB"/>
    <w:rsid w:val="00E815FB"/>
    <w:rsid w:val="00E815FF"/>
    <w:rsid w:val="00E816F7"/>
    <w:rsid w:val="00E817BB"/>
    <w:rsid w:val="00E817F2"/>
    <w:rsid w:val="00E819B8"/>
    <w:rsid w:val="00E81BB3"/>
    <w:rsid w:val="00E81C16"/>
    <w:rsid w:val="00E81D3D"/>
    <w:rsid w:val="00E81D46"/>
    <w:rsid w:val="00E81DB4"/>
    <w:rsid w:val="00E823F3"/>
    <w:rsid w:val="00E824BB"/>
    <w:rsid w:val="00E826BB"/>
    <w:rsid w:val="00E8288E"/>
    <w:rsid w:val="00E82E26"/>
    <w:rsid w:val="00E83103"/>
    <w:rsid w:val="00E832A1"/>
    <w:rsid w:val="00E83578"/>
    <w:rsid w:val="00E83902"/>
    <w:rsid w:val="00E83C63"/>
    <w:rsid w:val="00E83D08"/>
    <w:rsid w:val="00E8414E"/>
    <w:rsid w:val="00E84268"/>
    <w:rsid w:val="00E8433E"/>
    <w:rsid w:val="00E84409"/>
    <w:rsid w:val="00E84C02"/>
    <w:rsid w:val="00E84F2E"/>
    <w:rsid w:val="00E85214"/>
    <w:rsid w:val="00E85AD9"/>
    <w:rsid w:val="00E86195"/>
    <w:rsid w:val="00E86550"/>
    <w:rsid w:val="00E86C75"/>
    <w:rsid w:val="00E870F9"/>
    <w:rsid w:val="00E87509"/>
    <w:rsid w:val="00E8764E"/>
    <w:rsid w:val="00E8790F"/>
    <w:rsid w:val="00E87DC4"/>
    <w:rsid w:val="00E90CA3"/>
    <w:rsid w:val="00E90E83"/>
    <w:rsid w:val="00E9128D"/>
    <w:rsid w:val="00E916D0"/>
    <w:rsid w:val="00E919D3"/>
    <w:rsid w:val="00E922EA"/>
    <w:rsid w:val="00E92C8C"/>
    <w:rsid w:val="00E92D45"/>
    <w:rsid w:val="00E92E55"/>
    <w:rsid w:val="00E9375C"/>
    <w:rsid w:val="00E93EDB"/>
    <w:rsid w:val="00E94058"/>
    <w:rsid w:val="00E94168"/>
    <w:rsid w:val="00E9485D"/>
    <w:rsid w:val="00E948EC"/>
    <w:rsid w:val="00E94AC3"/>
    <w:rsid w:val="00E94D45"/>
    <w:rsid w:val="00E94EF4"/>
    <w:rsid w:val="00E950EE"/>
    <w:rsid w:val="00E953F5"/>
    <w:rsid w:val="00E954C5"/>
    <w:rsid w:val="00E959BF"/>
    <w:rsid w:val="00E95DE2"/>
    <w:rsid w:val="00E95F26"/>
    <w:rsid w:val="00E96377"/>
    <w:rsid w:val="00E9644E"/>
    <w:rsid w:val="00E96511"/>
    <w:rsid w:val="00E967F4"/>
    <w:rsid w:val="00E968ED"/>
    <w:rsid w:val="00E97108"/>
    <w:rsid w:val="00E9780C"/>
    <w:rsid w:val="00E97848"/>
    <w:rsid w:val="00E97B54"/>
    <w:rsid w:val="00E97DB5"/>
    <w:rsid w:val="00E97F43"/>
    <w:rsid w:val="00E97FBB"/>
    <w:rsid w:val="00EA0259"/>
    <w:rsid w:val="00EA077F"/>
    <w:rsid w:val="00EA0B7A"/>
    <w:rsid w:val="00EA0C19"/>
    <w:rsid w:val="00EA0D52"/>
    <w:rsid w:val="00EA0ECC"/>
    <w:rsid w:val="00EA1118"/>
    <w:rsid w:val="00EA1420"/>
    <w:rsid w:val="00EA165D"/>
    <w:rsid w:val="00EA1759"/>
    <w:rsid w:val="00EA191B"/>
    <w:rsid w:val="00EA1939"/>
    <w:rsid w:val="00EA1A43"/>
    <w:rsid w:val="00EA20C9"/>
    <w:rsid w:val="00EA215D"/>
    <w:rsid w:val="00EA3521"/>
    <w:rsid w:val="00EA45CC"/>
    <w:rsid w:val="00EA4606"/>
    <w:rsid w:val="00EA4759"/>
    <w:rsid w:val="00EA47CD"/>
    <w:rsid w:val="00EA4855"/>
    <w:rsid w:val="00EA4875"/>
    <w:rsid w:val="00EA492A"/>
    <w:rsid w:val="00EA4A5A"/>
    <w:rsid w:val="00EA4AC6"/>
    <w:rsid w:val="00EA4C22"/>
    <w:rsid w:val="00EA4EC2"/>
    <w:rsid w:val="00EA4FD9"/>
    <w:rsid w:val="00EA5291"/>
    <w:rsid w:val="00EA52BB"/>
    <w:rsid w:val="00EA57F4"/>
    <w:rsid w:val="00EA600D"/>
    <w:rsid w:val="00EA63BA"/>
    <w:rsid w:val="00EA66B8"/>
    <w:rsid w:val="00EA672D"/>
    <w:rsid w:val="00EA6861"/>
    <w:rsid w:val="00EA687B"/>
    <w:rsid w:val="00EA6E71"/>
    <w:rsid w:val="00EA6E89"/>
    <w:rsid w:val="00EA751C"/>
    <w:rsid w:val="00EA75A5"/>
    <w:rsid w:val="00EA7648"/>
    <w:rsid w:val="00EA7A15"/>
    <w:rsid w:val="00EA7F4C"/>
    <w:rsid w:val="00EB0355"/>
    <w:rsid w:val="00EB039A"/>
    <w:rsid w:val="00EB03D3"/>
    <w:rsid w:val="00EB0659"/>
    <w:rsid w:val="00EB06FE"/>
    <w:rsid w:val="00EB07EF"/>
    <w:rsid w:val="00EB08DB"/>
    <w:rsid w:val="00EB0B91"/>
    <w:rsid w:val="00EB0CBE"/>
    <w:rsid w:val="00EB1133"/>
    <w:rsid w:val="00EB1291"/>
    <w:rsid w:val="00EB14E5"/>
    <w:rsid w:val="00EB1545"/>
    <w:rsid w:val="00EB1682"/>
    <w:rsid w:val="00EB1835"/>
    <w:rsid w:val="00EB192B"/>
    <w:rsid w:val="00EB1A1A"/>
    <w:rsid w:val="00EB1A35"/>
    <w:rsid w:val="00EB1C4C"/>
    <w:rsid w:val="00EB1CE5"/>
    <w:rsid w:val="00EB1E21"/>
    <w:rsid w:val="00EB2160"/>
    <w:rsid w:val="00EB269E"/>
    <w:rsid w:val="00EB26FE"/>
    <w:rsid w:val="00EB27C3"/>
    <w:rsid w:val="00EB27D6"/>
    <w:rsid w:val="00EB2880"/>
    <w:rsid w:val="00EB2891"/>
    <w:rsid w:val="00EB2C44"/>
    <w:rsid w:val="00EB2D45"/>
    <w:rsid w:val="00EB2E8A"/>
    <w:rsid w:val="00EB2EAB"/>
    <w:rsid w:val="00EB3069"/>
    <w:rsid w:val="00EB31FC"/>
    <w:rsid w:val="00EB332D"/>
    <w:rsid w:val="00EB3854"/>
    <w:rsid w:val="00EB38A2"/>
    <w:rsid w:val="00EB3D68"/>
    <w:rsid w:val="00EB41B2"/>
    <w:rsid w:val="00EB4982"/>
    <w:rsid w:val="00EB4B31"/>
    <w:rsid w:val="00EB4E0E"/>
    <w:rsid w:val="00EB51A3"/>
    <w:rsid w:val="00EB58A9"/>
    <w:rsid w:val="00EB5B23"/>
    <w:rsid w:val="00EB5D2B"/>
    <w:rsid w:val="00EB5DE0"/>
    <w:rsid w:val="00EB619F"/>
    <w:rsid w:val="00EB6F5F"/>
    <w:rsid w:val="00EB6F7D"/>
    <w:rsid w:val="00EB7009"/>
    <w:rsid w:val="00EB7360"/>
    <w:rsid w:val="00EB78C5"/>
    <w:rsid w:val="00EB78D6"/>
    <w:rsid w:val="00EB7AFF"/>
    <w:rsid w:val="00EB7E0C"/>
    <w:rsid w:val="00EC0114"/>
    <w:rsid w:val="00EC06BF"/>
    <w:rsid w:val="00EC06ED"/>
    <w:rsid w:val="00EC0E0F"/>
    <w:rsid w:val="00EC10E9"/>
    <w:rsid w:val="00EC13FA"/>
    <w:rsid w:val="00EC15A3"/>
    <w:rsid w:val="00EC16DC"/>
    <w:rsid w:val="00EC1737"/>
    <w:rsid w:val="00EC17FB"/>
    <w:rsid w:val="00EC1838"/>
    <w:rsid w:val="00EC1BBD"/>
    <w:rsid w:val="00EC1C37"/>
    <w:rsid w:val="00EC1DA1"/>
    <w:rsid w:val="00EC1DEF"/>
    <w:rsid w:val="00EC202E"/>
    <w:rsid w:val="00EC23E6"/>
    <w:rsid w:val="00EC2AA3"/>
    <w:rsid w:val="00EC2E27"/>
    <w:rsid w:val="00EC33C4"/>
    <w:rsid w:val="00EC3522"/>
    <w:rsid w:val="00EC3757"/>
    <w:rsid w:val="00EC3A0D"/>
    <w:rsid w:val="00EC4702"/>
    <w:rsid w:val="00EC5285"/>
    <w:rsid w:val="00EC5347"/>
    <w:rsid w:val="00EC53D0"/>
    <w:rsid w:val="00EC5402"/>
    <w:rsid w:val="00EC57F6"/>
    <w:rsid w:val="00EC5867"/>
    <w:rsid w:val="00EC59A6"/>
    <w:rsid w:val="00EC5A8B"/>
    <w:rsid w:val="00EC5BEE"/>
    <w:rsid w:val="00EC61A1"/>
    <w:rsid w:val="00EC6501"/>
    <w:rsid w:val="00EC6681"/>
    <w:rsid w:val="00EC6C9B"/>
    <w:rsid w:val="00EC6CFD"/>
    <w:rsid w:val="00EC6F00"/>
    <w:rsid w:val="00EC7060"/>
    <w:rsid w:val="00EC7FC9"/>
    <w:rsid w:val="00EC7FF5"/>
    <w:rsid w:val="00ED009C"/>
    <w:rsid w:val="00ED023C"/>
    <w:rsid w:val="00ED078D"/>
    <w:rsid w:val="00ED0819"/>
    <w:rsid w:val="00ED0BA0"/>
    <w:rsid w:val="00ED0D84"/>
    <w:rsid w:val="00ED0E07"/>
    <w:rsid w:val="00ED123C"/>
    <w:rsid w:val="00ED1336"/>
    <w:rsid w:val="00ED13DA"/>
    <w:rsid w:val="00ED14C8"/>
    <w:rsid w:val="00ED1605"/>
    <w:rsid w:val="00ED1739"/>
    <w:rsid w:val="00ED17A3"/>
    <w:rsid w:val="00ED182F"/>
    <w:rsid w:val="00ED1845"/>
    <w:rsid w:val="00ED219D"/>
    <w:rsid w:val="00ED21EB"/>
    <w:rsid w:val="00ED228D"/>
    <w:rsid w:val="00ED2C04"/>
    <w:rsid w:val="00ED2EF4"/>
    <w:rsid w:val="00ED317A"/>
    <w:rsid w:val="00ED3180"/>
    <w:rsid w:val="00ED3259"/>
    <w:rsid w:val="00ED33DF"/>
    <w:rsid w:val="00ED371F"/>
    <w:rsid w:val="00ED3C70"/>
    <w:rsid w:val="00ED42CB"/>
    <w:rsid w:val="00ED4320"/>
    <w:rsid w:val="00ED45EA"/>
    <w:rsid w:val="00ED4625"/>
    <w:rsid w:val="00ED4745"/>
    <w:rsid w:val="00ED4894"/>
    <w:rsid w:val="00ED4B66"/>
    <w:rsid w:val="00ED4B8E"/>
    <w:rsid w:val="00ED4BD7"/>
    <w:rsid w:val="00ED4CD6"/>
    <w:rsid w:val="00ED5088"/>
    <w:rsid w:val="00ED54C1"/>
    <w:rsid w:val="00ED5830"/>
    <w:rsid w:val="00ED5CAD"/>
    <w:rsid w:val="00ED5E6D"/>
    <w:rsid w:val="00ED5F45"/>
    <w:rsid w:val="00ED5F6C"/>
    <w:rsid w:val="00ED61DE"/>
    <w:rsid w:val="00ED6DD5"/>
    <w:rsid w:val="00ED6FEB"/>
    <w:rsid w:val="00ED7751"/>
    <w:rsid w:val="00ED786F"/>
    <w:rsid w:val="00ED78E7"/>
    <w:rsid w:val="00EE09AB"/>
    <w:rsid w:val="00EE0EFB"/>
    <w:rsid w:val="00EE11C8"/>
    <w:rsid w:val="00EE1522"/>
    <w:rsid w:val="00EE1D49"/>
    <w:rsid w:val="00EE1F51"/>
    <w:rsid w:val="00EE2278"/>
    <w:rsid w:val="00EE22C4"/>
    <w:rsid w:val="00EE2420"/>
    <w:rsid w:val="00EE2833"/>
    <w:rsid w:val="00EE28CB"/>
    <w:rsid w:val="00EE2ED4"/>
    <w:rsid w:val="00EE3252"/>
    <w:rsid w:val="00EE32D1"/>
    <w:rsid w:val="00EE33C6"/>
    <w:rsid w:val="00EE35B6"/>
    <w:rsid w:val="00EE3ADF"/>
    <w:rsid w:val="00EE402D"/>
    <w:rsid w:val="00EE42A1"/>
    <w:rsid w:val="00EE4381"/>
    <w:rsid w:val="00EE4421"/>
    <w:rsid w:val="00EE462D"/>
    <w:rsid w:val="00EE467C"/>
    <w:rsid w:val="00EE4808"/>
    <w:rsid w:val="00EE4E13"/>
    <w:rsid w:val="00EE53C8"/>
    <w:rsid w:val="00EE5534"/>
    <w:rsid w:val="00EE57FB"/>
    <w:rsid w:val="00EE5957"/>
    <w:rsid w:val="00EE5A34"/>
    <w:rsid w:val="00EE63F6"/>
    <w:rsid w:val="00EE67BC"/>
    <w:rsid w:val="00EE6B1E"/>
    <w:rsid w:val="00EE6C24"/>
    <w:rsid w:val="00EE73A5"/>
    <w:rsid w:val="00EE7914"/>
    <w:rsid w:val="00EE7C1B"/>
    <w:rsid w:val="00EE7D3B"/>
    <w:rsid w:val="00EE7DA5"/>
    <w:rsid w:val="00EE7F25"/>
    <w:rsid w:val="00EF0132"/>
    <w:rsid w:val="00EF01D3"/>
    <w:rsid w:val="00EF054D"/>
    <w:rsid w:val="00EF08D6"/>
    <w:rsid w:val="00EF0DA1"/>
    <w:rsid w:val="00EF1501"/>
    <w:rsid w:val="00EF162B"/>
    <w:rsid w:val="00EF2020"/>
    <w:rsid w:val="00EF2106"/>
    <w:rsid w:val="00EF24B8"/>
    <w:rsid w:val="00EF268C"/>
    <w:rsid w:val="00EF2A35"/>
    <w:rsid w:val="00EF2B0D"/>
    <w:rsid w:val="00EF2EAF"/>
    <w:rsid w:val="00EF2FB5"/>
    <w:rsid w:val="00EF32F6"/>
    <w:rsid w:val="00EF33E8"/>
    <w:rsid w:val="00EF3996"/>
    <w:rsid w:val="00EF473C"/>
    <w:rsid w:val="00EF4CAD"/>
    <w:rsid w:val="00EF4DCA"/>
    <w:rsid w:val="00EF52B8"/>
    <w:rsid w:val="00EF52EE"/>
    <w:rsid w:val="00EF57D9"/>
    <w:rsid w:val="00EF5C86"/>
    <w:rsid w:val="00EF5CED"/>
    <w:rsid w:val="00EF62DB"/>
    <w:rsid w:val="00EF6313"/>
    <w:rsid w:val="00EF668C"/>
    <w:rsid w:val="00EF6827"/>
    <w:rsid w:val="00EF6C1E"/>
    <w:rsid w:val="00EF6C2F"/>
    <w:rsid w:val="00EF719C"/>
    <w:rsid w:val="00EF7211"/>
    <w:rsid w:val="00EF740D"/>
    <w:rsid w:val="00EF757C"/>
    <w:rsid w:val="00EF76A7"/>
    <w:rsid w:val="00EF7877"/>
    <w:rsid w:val="00EF7972"/>
    <w:rsid w:val="00F0050A"/>
    <w:rsid w:val="00F006D2"/>
    <w:rsid w:val="00F00940"/>
    <w:rsid w:val="00F009DD"/>
    <w:rsid w:val="00F019CB"/>
    <w:rsid w:val="00F01AA9"/>
    <w:rsid w:val="00F01CBE"/>
    <w:rsid w:val="00F01F3F"/>
    <w:rsid w:val="00F023C4"/>
    <w:rsid w:val="00F02D90"/>
    <w:rsid w:val="00F02DEF"/>
    <w:rsid w:val="00F02FA6"/>
    <w:rsid w:val="00F032A1"/>
    <w:rsid w:val="00F03706"/>
    <w:rsid w:val="00F037A0"/>
    <w:rsid w:val="00F0389B"/>
    <w:rsid w:val="00F039FA"/>
    <w:rsid w:val="00F03BDB"/>
    <w:rsid w:val="00F03D76"/>
    <w:rsid w:val="00F03DD7"/>
    <w:rsid w:val="00F04276"/>
    <w:rsid w:val="00F043A0"/>
    <w:rsid w:val="00F0473E"/>
    <w:rsid w:val="00F0488E"/>
    <w:rsid w:val="00F04C73"/>
    <w:rsid w:val="00F05006"/>
    <w:rsid w:val="00F05397"/>
    <w:rsid w:val="00F053A5"/>
    <w:rsid w:val="00F0558F"/>
    <w:rsid w:val="00F0562D"/>
    <w:rsid w:val="00F05638"/>
    <w:rsid w:val="00F0573F"/>
    <w:rsid w:val="00F0591A"/>
    <w:rsid w:val="00F05A0B"/>
    <w:rsid w:val="00F05D0A"/>
    <w:rsid w:val="00F05DA2"/>
    <w:rsid w:val="00F05E11"/>
    <w:rsid w:val="00F06368"/>
    <w:rsid w:val="00F074F0"/>
    <w:rsid w:val="00F07DDD"/>
    <w:rsid w:val="00F07FEE"/>
    <w:rsid w:val="00F10303"/>
    <w:rsid w:val="00F1032E"/>
    <w:rsid w:val="00F10589"/>
    <w:rsid w:val="00F1072B"/>
    <w:rsid w:val="00F11139"/>
    <w:rsid w:val="00F11A85"/>
    <w:rsid w:val="00F11B15"/>
    <w:rsid w:val="00F122DE"/>
    <w:rsid w:val="00F12395"/>
    <w:rsid w:val="00F123D4"/>
    <w:rsid w:val="00F12637"/>
    <w:rsid w:val="00F1280A"/>
    <w:rsid w:val="00F12873"/>
    <w:rsid w:val="00F128AC"/>
    <w:rsid w:val="00F134D3"/>
    <w:rsid w:val="00F13615"/>
    <w:rsid w:val="00F13BB8"/>
    <w:rsid w:val="00F146DF"/>
    <w:rsid w:val="00F14715"/>
    <w:rsid w:val="00F14CA3"/>
    <w:rsid w:val="00F14FD4"/>
    <w:rsid w:val="00F152C4"/>
    <w:rsid w:val="00F154CC"/>
    <w:rsid w:val="00F15892"/>
    <w:rsid w:val="00F166E9"/>
    <w:rsid w:val="00F16B7F"/>
    <w:rsid w:val="00F175C3"/>
    <w:rsid w:val="00F176C5"/>
    <w:rsid w:val="00F177F0"/>
    <w:rsid w:val="00F17B73"/>
    <w:rsid w:val="00F17F67"/>
    <w:rsid w:val="00F17FDA"/>
    <w:rsid w:val="00F200C7"/>
    <w:rsid w:val="00F20509"/>
    <w:rsid w:val="00F2074D"/>
    <w:rsid w:val="00F20AB2"/>
    <w:rsid w:val="00F20B4D"/>
    <w:rsid w:val="00F20DA7"/>
    <w:rsid w:val="00F20FF0"/>
    <w:rsid w:val="00F21027"/>
    <w:rsid w:val="00F214FA"/>
    <w:rsid w:val="00F21B93"/>
    <w:rsid w:val="00F21CA6"/>
    <w:rsid w:val="00F21F89"/>
    <w:rsid w:val="00F228C6"/>
    <w:rsid w:val="00F22A4A"/>
    <w:rsid w:val="00F22FD1"/>
    <w:rsid w:val="00F2314B"/>
    <w:rsid w:val="00F2337E"/>
    <w:rsid w:val="00F23750"/>
    <w:rsid w:val="00F23A31"/>
    <w:rsid w:val="00F23BBE"/>
    <w:rsid w:val="00F23EBF"/>
    <w:rsid w:val="00F24105"/>
    <w:rsid w:val="00F24338"/>
    <w:rsid w:val="00F24538"/>
    <w:rsid w:val="00F24A97"/>
    <w:rsid w:val="00F24BF5"/>
    <w:rsid w:val="00F24F48"/>
    <w:rsid w:val="00F250BA"/>
    <w:rsid w:val="00F2545E"/>
    <w:rsid w:val="00F25FF0"/>
    <w:rsid w:val="00F263A1"/>
    <w:rsid w:val="00F26720"/>
    <w:rsid w:val="00F26AB6"/>
    <w:rsid w:val="00F26C66"/>
    <w:rsid w:val="00F26E5D"/>
    <w:rsid w:val="00F27914"/>
    <w:rsid w:val="00F27A9E"/>
    <w:rsid w:val="00F27AF5"/>
    <w:rsid w:val="00F27BB1"/>
    <w:rsid w:val="00F3009D"/>
    <w:rsid w:val="00F30420"/>
    <w:rsid w:val="00F30538"/>
    <w:rsid w:val="00F30A82"/>
    <w:rsid w:val="00F315D5"/>
    <w:rsid w:val="00F31B82"/>
    <w:rsid w:val="00F31EB7"/>
    <w:rsid w:val="00F32335"/>
    <w:rsid w:val="00F32458"/>
    <w:rsid w:val="00F32588"/>
    <w:rsid w:val="00F32F5F"/>
    <w:rsid w:val="00F33294"/>
    <w:rsid w:val="00F33313"/>
    <w:rsid w:val="00F3383F"/>
    <w:rsid w:val="00F3398F"/>
    <w:rsid w:val="00F339F4"/>
    <w:rsid w:val="00F341B8"/>
    <w:rsid w:val="00F34547"/>
    <w:rsid w:val="00F347D4"/>
    <w:rsid w:val="00F34AB9"/>
    <w:rsid w:val="00F34E98"/>
    <w:rsid w:val="00F34F96"/>
    <w:rsid w:val="00F352D3"/>
    <w:rsid w:val="00F35315"/>
    <w:rsid w:val="00F35385"/>
    <w:rsid w:val="00F3603B"/>
    <w:rsid w:val="00F366D3"/>
    <w:rsid w:val="00F36BED"/>
    <w:rsid w:val="00F374C3"/>
    <w:rsid w:val="00F376FB"/>
    <w:rsid w:val="00F37C2D"/>
    <w:rsid w:val="00F37DBF"/>
    <w:rsid w:val="00F37EE4"/>
    <w:rsid w:val="00F40628"/>
    <w:rsid w:val="00F4095A"/>
    <w:rsid w:val="00F409B2"/>
    <w:rsid w:val="00F409DE"/>
    <w:rsid w:val="00F409F7"/>
    <w:rsid w:val="00F40ADB"/>
    <w:rsid w:val="00F40B6D"/>
    <w:rsid w:val="00F40FE0"/>
    <w:rsid w:val="00F4101F"/>
    <w:rsid w:val="00F411F2"/>
    <w:rsid w:val="00F4151C"/>
    <w:rsid w:val="00F4160E"/>
    <w:rsid w:val="00F41969"/>
    <w:rsid w:val="00F419E9"/>
    <w:rsid w:val="00F41DFF"/>
    <w:rsid w:val="00F41EA1"/>
    <w:rsid w:val="00F41EC5"/>
    <w:rsid w:val="00F422C1"/>
    <w:rsid w:val="00F42550"/>
    <w:rsid w:val="00F42796"/>
    <w:rsid w:val="00F42E50"/>
    <w:rsid w:val="00F436E0"/>
    <w:rsid w:val="00F43DB4"/>
    <w:rsid w:val="00F43E47"/>
    <w:rsid w:val="00F443F8"/>
    <w:rsid w:val="00F4487B"/>
    <w:rsid w:val="00F44DDD"/>
    <w:rsid w:val="00F44F9C"/>
    <w:rsid w:val="00F4516D"/>
    <w:rsid w:val="00F45584"/>
    <w:rsid w:val="00F45761"/>
    <w:rsid w:val="00F45785"/>
    <w:rsid w:val="00F45846"/>
    <w:rsid w:val="00F45A7C"/>
    <w:rsid w:val="00F45CB3"/>
    <w:rsid w:val="00F45FB2"/>
    <w:rsid w:val="00F45FD7"/>
    <w:rsid w:val="00F4617E"/>
    <w:rsid w:val="00F461B1"/>
    <w:rsid w:val="00F46216"/>
    <w:rsid w:val="00F4641F"/>
    <w:rsid w:val="00F46B33"/>
    <w:rsid w:val="00F46E89"/>
    <w:rsid w:val="00F46FCB"/>
    <w:rsid w:val="00F47011"/>
    <w:rsid w:val="00F47097"/>
    <w:rsid w:val="00F4740D"/>
    <w:rsid w:val="00F47991"/>
    <w:rsid w:val="00F47D43"/>
    <w:rsid w:val="00F507FE"/>
    <w:rsid w:val="00F50B85"/>
    <w:rsid w:val="00F50E1A"/>
    <w:rsid w:val="00F50EC6"/>
    <w:rsid w:val="00F511E7"/>
    <w:rsid w:val="00F51B51"/>
    <w:rsid w:val="00F51E24"/>
    <w:rsid w:val="00F51F12"/>
    <w:rsid w:val="00F5224E"/>
    <w:rsid w:val="00F52252"/>
    <w:rsid w:val="00F524A0"/>
    <w:rsid w:val="00F52CA0"/>
    <w:rsid w:val="00F52CE9"/>
    <w:rsid w:val="00F52E0B"/>
    <w:rsid w:val="00F52FA6"/>
    <w:rsid w:val="00F532A8"/>
    <w:rsid w:val="00F53502"/>
    <w:rsid w:val="00F538CE"/>
    <w:rsid w:val="00F5393C"/>
    <w:rsid w:val="00F545A0"/>
    <w:rsid w:val="00F550EC"/>
    <w:rsid w:val="00F55201"/>
    <w:rsid w:val="00F5535F"/>
    <w:rsid w:val="00F55627"/>
    <w:rsid w:val="00F55728"/>
    <w:rsid w:val="00F558EB"/>
    <w:rsid w:val="00F559E8"/>
    <w:rsid w:val="00F561B1"/>
    <w:rsid w:val="00F564C6"/>
    <w:rsid w:val="00F56892"/>
    <w:rsid w:val="00F56953"/>
    <w:rsid w:val="00F56D4D"/>
    <w:rsid w:val="00F56F70"/>
    <w:rsid w:val="00F5715E"/>
    <w:rsid w:val="00F57169"/>
    <w:rsid w:val="00F57323"/>
    <w:rsid w:val="00F5757A"/>
    <w:rsid w:val="00F57593"/>
    <w:rsid w:val="00F57A4B"/>
    <w:rsid w:val="00F600F6"/>
    <w:rsid w:val="00F60753"/>
    <w:rsid w:val="00F61035"/>
    <w:rsid w:val="00F6152D"/>
    <w:rsid w:val="00F61671"/>
    <w:rsid w:val="00F61893"/>
    <w:rsid w:val="00F61F4A"/>
    <w:rsid w:val="00F620C7"/>
    <w:rsid w:val="00F6228F"/>
    <w:rsid w:val="00F6236C"/>
    <w:rsid w:val="00F6236F"/>
    <w:rsid w:val="00F624C8"/>
    <w:rsid w:val="00F6251D"/>
    <w:rsid w:val="00F625BE"/>
    <w:rsid w:val="00F6261C"/>
    <w:rsid w:val="00F62C27"/>
    <w:rsid w:val="00F631F3"/>
    <w:rsid w:val="00F6335D"/>
    <w:rsid w:val="00F6351F"/>
    <w:rsid w:val="00F63710"/>
    <w:rsid w:val="00F63976"/>
    <w:rsid w:val="00F64077"/>
    <w:rsid w:val="00F6407D"/>
    <w:rsid w:val="00F6435C"/>
    <w:rsid w:val="00F643A7"/>
    <w:rsid w:val="00F6453B"/>
    <w:rsid w:val="00F649E7"/>
    <w:rsid w:val="00F64DBA"/>
    <w:rsid w:val="00F651F8"/>
    <w:rsid w:val="00F65222"/>
    <w:rsid w:val="00F653C4"/>
    <w:rsid w:val="00F656EC"/>
    <w:rsid w:val="00F6597E"/>
    <w:rsid w:val="00F65B06"/>
    <w:rsid w:val="00F65E13"/>
    <w:rsid w:val="00F65E29"/>
    <w:rsid w:val="00F65F4C"/>
    <w:rsid w:val="00F663E2"/>
    <w:rsid w:val="00F665AF"/>
    <w:rsid w:val="00F665BC"/>
    <w:rsid w:val="00F666B1"/>
    <w:rsid w:val="00F667BD"/>
    <w:rsid w:val="00F66FC4"/>
    <w:rsid w:val="00F6763E"/>
    <w:rsid w:val="00F67ABD"/>
    <w:rsid w:val="00F67DD0"/>
    <w:rsid w:val="00F70038"/>
    <w:rsid w:val="00F700A2"/>
    <w:rsid w:val="00F70284"/>
    <w:rsid w:val="00F70AD2"/>
    <w:rsid w:val="00F70B84"/>
    <w:rsid w:val="00F70CFC"/>
    <w:rsid w:val="00F70D51"/>
    <w:rsid w:val="00F7147C"/>
    <w:rsid w:val="00F7190F"/>
    <w:rsid w:val="00F71B22"/>
    <w:rsid w:val="00F71BF2"/>
    <w:rsid w:val="00F71E0D"/>
    <w:rsid w:val="00F71F72"/>
    <w:rsid w:val="00F72306"/>
    <w:rsid w:val="00F7242A"/>
    <w:rsid w:val="00F726FB"/>
    <w:rsid w:val="00F72769"/>
    <w:rsid w:val="00F7278D"/>
    <w:rsid w:val="00F727FC"/>
    <w:rsid w:val="00F7282F"/>
    <w:rsid w:val="00F72BD2"/>
    <w:rsid w:val="00F72F10"/>
    <w:rsid w:val="00F734A9"/>
    <w:rsid w:val="00F73DBA"/>
    <w:rsid w:val="00F73F1B"/>
    <w:rsid w:val="00F74059"/>
    <w:rsid w:val="00F7434C"/>
    <w:rsid w:val="00F743A5"/>
    <w:rsid w:val="00F74577"/>
    <w:rsid w:val="00F74946"/>
    <w:rsid w:val="00F74F10"/>
    <w:rsid w:val="00F74F5C"/>
    <w:rsid w:val="00F75203"/>
    <w:rsid w:val="00F7528D"/>
    <w:rsid w:val="00F75502"/>
    <w:rsid w:val="00F75526"/>
    <w:rsid w:val="00F7554E"/>
    <w:rsid w:val="00F7577F"/>
    <w:rsid w:val="00F758D9"/>
    <w:rsid w:val="00F75B71"/>
    <w:rsid w:val="00F75EB3"/>
    <w:rsid w:val="00F7604B"/>
    <w:rsid w:val="00F762F8"/>
    <w:rsid w:val="00F769F7"/>
    <w:rsid w:val="00F76B0A"/>
    <w:rsid w:val="00F76D47"/>
    <w:rsid w:val="00F77531"/>
    <w:rsid w:val="00F77C71"/>
    <w:rsid w:val="00F800E6"/>
    <w:rsid w:val="00F8056A"/>
    <w:rsid w:val="00F813EB"/>
    <w:rsid w:val="00F81DBC"/>
    <w:rsid w:val="00F82538"/>
    <w:rsid w:val="00F8256B"/>
    <w:rsid w:val="00F8267E"/>
    <w:rsid w:val="00F82A6E"/>
    <w:rsid w:val="00F82A92"/>
    <w:rsid w:val="00F82B57"/>
    <w:rsid w:val="00F8324E"/>
    <w:rsid w:val="00F83448"/>
    <w:rsid w:val="00F8363F"/>
    <w:rsid w:val="00F83D22"/>
    <w:rsid w:val="00F84AED"/>
    <w:rsid w:val="00F84E63"/>
    <w:rsid w:val="00F84F0E"/>
    <w:rsid w:val="00F8546F"/>
    <w:rsid w:val="00F85968"/>
    <w:rsid w:val="00F8630E"/>
    <w:rsid w:val="00F865ED"/>
    <w:rsid w:val="00F87350"/>
    <w:rsid w:val="00F873D3"/>
    <w:rsid w:val="00F87A4A"/>
    <w:rsid w:val="00F87CCD"/>
    <w:rsid w:val="00F87E73"/>
    <w:rsid w:val="00F907D1"/>
    <w:rsid w:val="00F90B2C"/>
    <w:rsid w:val="00F90B93"/>
    <w:rsid w:val="00F90BFF"/>
    <w:rsid w:val="00F90DEA"/>
    <w:rsid w:val="00F90E21"/>
    <w:rsid w:val="00F911F2"/>
    <w:rsid w:val="00F91568"/>
    <w:rsid w:val="00F91783"/>
    <w:rsid w:val="00F91E47"/>
    <w:rsid w:val="00F920F3"/>
    <w:rsid w:val="00F922AE"/>
    <w:rsid w:val="00F922DD"/>
    <w:rsid w:val="00F929C6"/>
    <w:rsid w:val="00F92DC1"/>
    <w:rsid w:val="00F92E93"/>
    <w:rsid w:val="00F92F43"/>
    <w:rsid w:val="00F930BF"/>
    <w:rsid w:val="00F930C6"/>
    <w:rsid w:val="00F931B8"/>
    <w:rsid w:val="00F9373E"/>
    <w:rsid w:val="00F943A2"/>
    <w:rsid w:val="00F94789"/>
    <w:rsid w:val="00F949BF"/>
    <w:rsid w:val="00F94C56"/>
    <w:rsid w:val="00F94F6D"/>
    <w:rsid w:val="00F95004"/>
    <w:rsid w:val="00F95439"/>
    <w:rsid w:val="00F958C5"/>
    <w:rsid w:val="00F95AAC"/>
    <w:rsid w:val="00F961B4"/>
    <w:rsid w:val="00F96285"/>
    <w:rsid w:val="00F962C3"/>
    <w:rsid w:val="00F96811"/>
    <w:rsid w:val="00F96E74"/>
    <w:rsid w:val="00F96EED"/>
    <w:rsid w:val="00F96F53"/>
    <w:rsid w:val="00F97737"/>
    <w:rsid w:val="00F977B2"/>
    <w:rsid w:val="00F97C1C"/>
    <w:rsid w:val="00F97C68"/>
    <w:rsid w:val="00F97D80"/>
    <w:rsid w:val="00F97DC9"/>
    <w:rsid w:val="00FA001D"/>
    <w:rsid w:val="00FA061E"/>
    <w:rsid w:val="00FA0814"/>
    <w:rsid w:val="00FA0A3B"/>
    <w:rsid w:val="00FA0B21"/>
    <w:rsid w:val="00FA100C"/>
    <w:rsid w:val="00FA1079"/>
    <w:rsid w:val="00FA1165"/>
    <w:rsid w:val="00FA1440"/>
    <w:rsid w:val="00FA14BA"/>
    <w:rsid w:val="00FA17C8"/>
    <w:rsid w:val="00FA190B"/>
    <w:rsid w:val="00FA19C5"/>
    <w:rsid w:val="00FA1C00"/>
    <w:rsid w:val="00FA1DF3"/>
    <w:rsid w:val="00FA1EBD"/>
    <w:rsid w:val="00FA209B"/>
    <w:rsid w:val="00FA23A8"/>
    <w:rsid w:val="00FA2515"/>
    <w:rsid w:val="00FA2B13"/>
    <w:rsid w:val="00FA304A"/>
    <w:rsid w:val="00FA31B3"/>
    <w:rsid w:val="00FA377A"/>
    <w:rsid w:val="00FA3A53"/>
    <w:rsid w:val="00FA3CB4"/>
    <w:rsid w:val="00FA3D54"/>
    <w:rsid w:val="00FA3DE9"/>
    <w:rsid w:val="00FA4A98"/>
    <w:rsid w:val="00FA51BB"/>
    <w:rsid w:val="00FA5647"/>
    <w:rsid w:val="00FA5A03"/>
    <w:rsid w:val="00FA666D"/>
    <w:rsid w:val="00FA6C3C"/>
    <w:rsid w:val="00FA6C8E"/>
    <w:rsid w:val="00FA6CB1"/>
    <w:rsid w:val="00FA6F0C"/>
    <w:rsid w:val="00FA707C"/>
    <w:rsid w:val="00FA7584"/>
    <w:rsid w:val="00FA759B"/>
    <w:rsid w:val="00FA782A"/>
    <w:rsid w:val="00FA7948"/>
    <w:rsid w:val="00FA7C70"/>
    <w:rsid w:val="00FA7CAF"/>
    <w:rsid w:val="00FB0141"/>
    <w:rsid w:val="00FB0196"/>
    <w:rsid w:val="00FB0493"/>
    <w:rsid w:val="00FB0949"/>
    <w:rsid w:val="00FB0A26"/>
    <w:rsid w:val="00FB0AFE"/>
    <w:rsid w:val="00FB0DDE"/>
    <w:rsid w:val="00FB118E"/>
    <w:rsid w:val="00FB1959"/>
    <w:rsid w:val="00FB1A12"/>
    <w:rsid w:val="00FB1A33"/>
    <w:rsid w:val="00FB1B5B"/>
    <w:rsid w:val="00FB1CCC"/>
    <w:rsid w:val="00FB23B4"/>
    <w:rsid w:val="00FB23C9"/>
    <w:rsid w:val="00FB260B"/>
    <w:rsid w:val="00FB275D"/>
    <w:rsid w:val="00FB31D8"/>
    <w:rsid w:val="00FB33DE"/>
    <w:rsid w:val="00FB345F"/>
    <w:rsid w:val="00FB390F"/>
    <w:rsid w:val="00FB3AF6"/>
    <w:rsid w:val="00FB4983"/>
    <w:rsid w:val="00FB4A59"/>
    <w:rsid w:val="00FB4D81"/>
    <w:rsid w:val="00FB5146"/>
    <w:rsid w:val="00FB533B"/>
    <w:rsid w:val="00FB5668"/>
    <w:rsid w:val="00FB5BFC"/>
    <w:rsid w:val="00FB5D96"/>
    <w:rsid w:val="00FB6145"/>
    <w:rsid w:val="00FB616E"/>
    <w:rsid w:val="00FB62D5"/>
    <w:rsid w:val="00FB66AE"/>
    <w:rsid w:val="00FB66D7"/>
    <w:rsid w:val="00FB695A"/>
    <w:rsid w:val="00FB6B69"/>
    <w:rsid w:val="00FB6C4A"/>
    <w:rsid w:val="00FB6C5D"/>
    <w:rsid w:val="00FB6DB2"/>
    <w:rsid w:val="00FB72CA"/>
    <w:rsid w:val="00FB73DA"/>
    <w:rsid w:val="00FB7722"/>
    <w:rsid w:val="00FB79D7"/>
    <w:rsid w:val="00FB7BC1"/>
    <w:rsid w:val="00FB7EA0"/>
    <w:rsid w:val="00FC00D6"/>
    <w:rsid w:val="00FC01FF"/>
    <w:rsid w:val="00FC02EE"/>
    <w:rsid w:val="00FC0618"/>
    <w:rsid w:val="00FC061A"/>
    <w:rsid w:val="00FC0AB1"/>
    <w:rsid w:val="00FC0B55"/>
    <w:rsid w:val="00FC10B1"/>
    <w:rsid w:val="00FC1142"/>
    <w:rsid w:val="00FC1280"/>
    <w:rsid w:val="00FC1299"/>
    <w:rsid w:val="00FC16E6"/>
    <w:rsid w:val="00FC1DBA"/>
    <w:rsid w:val="00FC1F6B"/>
    <w:rsid w:val="00FC2288"/>
    <w:rsid w:val="00FC25D7"/>
    <w:rsid w:val="00FC2747"/>
    <w:rsid w:val="00FC2959"/>
    <w:rsid w:val="00FC29EF"/>
    <w:rsid w:val="00FC2F7A"/>
    <w:rsid w:val="00FC3276"/>
    <w:rsid w:val="00FC3681"/>
    <w:rsid w:val="00FC3AE3"/>
    <w:rsid w:val="00FC3EB9"/>
    <w:rsid w:val="00FC43CE"/>
    <w:rsid w:val="00FC4AC8"/>
    <w:rsid w:val="00FC4C48"/>
    <w:rsid w:val="00FC4E96"/>
    <w:rsid w:val="00FC4ECA"/>
    <w:rsid w:val="00FC4FDC"/>
    <w:rsid w:val="00FC5492"/>
    <w:rsid w:val="00FC55FB"/>
    <w:rsid w:val="00FC584B"/>
    <w:rsid w:val="00FC6320"/>
    <w:rsid w:val="00FC6742"/>
    <w:rsid w:val="00FC6789"/>
    <w:rsid w:val="00FC6933"/>
    <w:rsid w:val="00FC6CE8"/>
    <w:rsid w:val="00FC709F"/>
    <w:rsid w:val="00FC785B"/>
    <w:rsid w:val="00FC788B"/>
    <w:rsid w:val="00FC79B5"/>
    <w:rsid w:val="00FD0117"/>
    <w:rsid w:val="00FD017D"/>
    <w:rsid w:val="00FD0193"/>
    <w:rsid w:val="00FD01E3"/>
    <w:rsid w:val="00FD0394"/>
    <w:rsid w:val="00FD0575"/>
    <w:rsid w:val="00FD07BB"/>
    <w:rsid w:val="00FD07D6"/>
    <w:rsid w:val="00FD07FE"/>
    <w:rsid w:val="00FD0A4C"/>
    <w:rsid w:val="00FD117F"/>
    <w:rsid w:val="00FD13BA"/>
    <w:rsid w:val="00FD15DB"/>
    <w:rsid w:val="00FD194C"/>
    <w:rsid w:val="00FD1C63"/>
    <w:rsid w:val="00FD1C71"/>
    <w:rsid w:val="00FD1E98"/>
    <w:rsid w:val="00FD219E"/>
    <w:rsid w:val="00FD21F6"/>
    <w:rsid w:val="00FD220E"/>
    <w:rsid w:val="00FD2BAE"/>
    <w:rsid w:val="00FD2C8E"/>
    <w:rsid w:val="00FD3089"/>
    <w:rsid w:val="00FD308C"/>
    <w:rsid w:val="00FD3C26"/>
    <w:rsid w:val="00FD3EE6"/>
    <w:rsid w:val="00FD4303"/>
    <w:rsid w:val="00FD46A5"/>
    <w:rsid w:val="00FD4B32"/>
    <w:rsid w:val="00FD4E83"/>
    <w:rsid w:val="00FD4E8F"/>
    <w:rsid w:val="00FD4FAE"/>
    <w:rsid w:val="00FD51FD"/>
    <w:rsid w:val="00FD5237"/>
    <w:rsid w:val="00FD53F2"/>
    <w:rsid w:val="00FD5452"/>
    <w:rsid w:val="00FD5845"/>
    <w:rsid w:val="00FD5AEE"/>
    <w:rsid w:val="00FD5C36"/>
    <w:rsid w:val="00FD5F14"/>
    <w:rsid w:val="00FD6138"/>
    <w:rsid w:val="00FD6439"/>
    <w:rsid w:val="00FD66E7"/>
    <w:rsid w:val="00FD6836"/>
    <w:rsid w:val="00FD6DB9"/>
    <w:rsid w:val="00FD72B7"/>
    <w:rsid w:val="00FD737B"/>
    <w:rsid w:val="00FD739D"/>
    <w:rsid w:val="00FD76EC"/>
    <w:rsid w:val="00FD7726"/>
    <w:rsid w:val="00FD794B"/>
    <w:rsid w:val="00FD7F6F"/>
    <w:rsid w:val="00FE00A0"/>
    <w:rsid w:val="00FE00B7"/>
    <w:rsid w:val="00FE060F"/>
    <w:rsid w:val="00FE0738"/>
    <w:rsid w:val="00FE07AE"/>
    <w:rsid w:val="00FE07C7"/>
    <w:rsid w:val="00FE09AA"/>
    <w:rsid w:val="00FE0BF0"/>
    <w:rsid w:val="00FE1BC8"/>
    <w:rsid w:val="00FE1E22"/>
    <w:rsid w:val="00FE1E4A"/>
    <w:rsid w:val="00FE1EE5"/>
    <w:rsid w:val="00FE2305"/>
    <w:rsid w:val="00FE26AD"/>
    <w:rsid w:val="00FE27AD"/>
    <w:rsid w:val="00FE2B8A"/>
    <w:rsid w:val="00FE2BE0"/>
    <w:rsid w:val="00FE30B3"/>
    <w:rsid w:val="00FE31AE"/>
    <w:rsid w:val="00FE3534"/>
    <w:rsid w:val="00FE3A28"/>
    <w:rsid w:val="00FE3C3A"/>
    <w:rsid w:val="00FE3C85"/>
    <w:rsid w:val="00FE3D1F"/>
    <w:rsid w:val="00FE3FE0"/>
    <w:rsid w:val="00FE4828"/>
    <w:rsid w:val="00FE498A"/>
    <w:rsid w:val="00FE4C12"/>
    <w:rsid w:val="00FE4C18"/>
    <w:rsid w:val="00FE4DA0"/>
    <w:rsid w:val="00FE50D6"/>
    <w:rsid w:val="00FE5357"/>
    <w:rsid w:val="00FE53C4"/>
    <w:rsid w:val="00FE5611"/>
    <w:rsid w:val="00FE574E"/>
    <w:rsid w:val="00FE5955"/>
    <w:rsid w:val="00FE5CB9"/>
    <w:rsid w:val="00FE5E43"/>
    <w:rsid w:val="00FE64AC"/>
    <w:rsid w:val="00FE665D"/>
    <w:rsid w:val="00FE66C3"/>
    <w:rsid w:val="00FE6716"/>
    <w:rsid w:val="00FE672D"/>
    <w:rsid w:val="00FE6919"/>
    <w:rsid w:val="00FE6A66"/>
    <w:rsid w:val="00FE6E47"/>
    <w:rsid w:val="00FE6FAE"/>
    <w:rsid w:val="00FE732F"/>
    <w:rsid w:val="00FE78F0"/>
    <w:rsid w:val="00FE7D2A"/>
    <w:rsid w:val="00FF00EC"/>
    <w:rsid w:val="00FF039A"/>
    <w:rsid w:val="00FF0890"/>
    <w:rsid w:val="00FF0966"/>
    <w:rsid w:val="00FF0B71"/>
    <w:rsid w:val="00FF0B81"/>
    <w:rsid w:val="00FF10D6"/>
    <w:rsid w:val="00FF11FE"/>
    <w:rsid w:val="00FF14BB"/>
    <w:rsid w:val="00FF16C2"/>
    <w:rsid w:val="00FF17E4"/>
    <w:rsid w:val="00FF1801"/>
    <w:rsid w:val="00FF1A26"/>
    <w:rsid w:val="00FF1B6C"/>
    <w:rsid w:val="00FF2041"/>
    <w:rsid w:val="00FF2499"/>
    <w:rsid w:val="00FF260C"/>
    <w:rsid w:val="00FF2853"/>
    <w:rsid w:val="00FF2BB5"/>
    <w:rsid w:val="00FF2C95"/>
    <w:rsid w:val="00FF2DF9"/>
    <w:rsid w:val="00FF36F8"/>
    <w:rsid w:val="00FF3A38"/>
    <w:rsid w:val="00FF3D80"/>
    <w:rsid w:val="00FF3EDA"/>
    <w:rsid w:val="00FF4248"/>
    <w:rsid w:val="00FF4AAD"/>
    <w:rsid w:val="00FF4AC6"/>
    <w:rsid w:val="00FF4B71"/>
    <w:rsid w:val="00FF4BA1"/>
    <w:rsid w:val="00FF5171"/>
    <w:rsid w:val="00FF5182"/>
    <w:rsid w:val="00FF521A"/>
    <w:rsid w:val="00FF52FB"/>
    <w:rsid w:val="00FF54D9"/>
    <w:rsid w:val="00FF5631"/>
    <w:rsid w:val="00FF58C7"/>
    <w:rsid w:val="00FF5C69"/>
    <w:rsid w:val="00FF5C7E"/>
    <w:rsid w:val="00FF6271"/>
    <w:rsid w:val="00FF6488"/>
    <w:rsid w:val="00FF65B8"/>
    <w:rsid w:val="00FF65D5"/>
    <w:rsid w:val="00FF674B"/>
    <w:rsid w:val="00FF6843"/>
    <w:rsid w:val="00FF6926"/>
    <w:rsid w:val="00FF6D5F"/>
    <w:rsid w:val="00FF71ED"/>
    <w:rsid w:val="00FF7231"/>
    <w:rsid w:val="00FF7260"/>
    <w:rsid w:val="00FF7458"/>
    <w:rsid w:val="00FF766B"/>
    <w:rsid w:val="00FF7A24"/>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7541BF"/>
  <w15:chartTrackingRefBased/>
  <w15:docId w15:val="{773D5D98-04F6-4FBA-9941-F5B11303F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kern w:val="2"/>
        <w:lang w:val="en-US" w:eastAsia="en-US" w:bidi="ar-SA"/>
        <w14:ligatures w14:val="standardContextua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DD54D3"/>
    <w:pPr>
      <w:tabs>
        <w:tab w:val="center" w:pos="4153"/>
        <w:tab w:val="right" w:pos="8306"/>
      </w:tabs>
      <w:snapToGrid w:val="0"/>
      <w:jc w:val="center"/>
    </w:pPr>
    <w:rPr>
      <w:sz w:val="18"/>
      <w:szCs w:val="18"/>
    </w:rPr>
  </w:style>
  <w:style w:type="character" w:customStyle="1" w:styleId="a4">
    <w:name w:val="页眉 字符"/>
    <w:basedOn w:val="a0"/>
    <w:link w:val="a3"/>
    <w:rsid w:val="00DD54D3"/>
    <w:rPr>
      <w:sz w:val="18"/>
      <w:szCs w:val="18"/>
    </w:rPr>
  </w:style>
  <w:style w:type="paragraph" w:styleId="a5">
    <w:name w:val="footer"/>
    <w:basedOn w:val="a"/>
    <w:link w:val="a6"/>
    <w:unhideWhenUsed/>
    <w:rsid w:val="00DD54D3"/>
    <w:pPr>
      <w:tabs>
        <w:tab w:val="center" w:pos="4153"/>
        <w:tab w:val="right" w:pos="8306"/>
      </w:tabs>
      <w:snapToGrid w:val="0"/>
    </w:pPr>
    <w:rPr>
      <w:sz w:val="18"/>
      <w:szCs w:val="18"/>
    </w:rPr>
  </w:style>
  <w:style w:type="character" w:customStyle="1" w:styleId="a6">
    <w:name w:val="页脚 字符"/>
    <w:basedOn w:val="a0"/>
    <w:link w:val="a5"/>
    <w:rsid w:val="00DD54D3"/>
    <w:rPr>
      <w:sz w:val="18"/>
      <w:szCs w:val="18"/>
    </w:rPr>
  </w:style>
  <w:style w:type="paragraph" w:styleId="a7">
    <w:name w:val="Revision"/>
    <w:hidden/>
    <w:uiPriority w:val="99"/>
    <w:semiHidden/>
    <w:rsid w:val="00DD54D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8436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236</Words>
  <Characters>1347</Characters>
  <Application>Microsoft Office Word</Application>
  <DocSecurity>0</DocSecurity>
  <Lines>11</Lines>
  <Paragraphs>3</Paragraphs>
  <ScaleCrop>false</ScaleCrop>
  <Company/>
  <LinksUpToDate>false</LinksUpToDate>
  <CharactersWithSpaces>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Kavali, Kesava Murthy</dc:creator>
  <cp:keywords/>
  <dc:description/>
  <cp:lastModifiedBy>Yolanda Z</cp:lastModifiedBy>
  <cp:revision>2</cp:revision>
  <dcterms:created xsi:type="dcterms:W3CDTF">2024-10-17T20:47:00Z</dcterms:created>
  <dcterms:modified xsi:type="dcterms:W3CDTF">2024-10-17T20:47:00Z</dcterms:modified>
</cp:coreProperties>
</file>