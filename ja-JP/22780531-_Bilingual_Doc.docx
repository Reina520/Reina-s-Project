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941" w:type="dxa"/>
        <w:tblInd w:w="2" w:type="dxa"/>
        <w:tblLook w:val="04A0" w:firstRow="1" w:lastRow="0" w:firstColumn="1" w:lastColumn="0" w:noHBand="0" w:noVBand="1"/>
        <w:tblPrChange w:id="0" w:author="Dai Dai" w:date="2024-10-18T04:23:00Z" w16du:dateUtc="2024-10-17T20:23:00Z">
          <w:tblPr>
            <w:tblW w:w="9010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2941"/>
        <w:tblGridChange w:id="1">
          <w:tblGrid>
            <w:gridCol w:w="2941"/>
          </w:tblGrid>
        </w:tblGridChange>
      </w:tblGrid>
      <w:tr w:rsidR="00DA5DE2" w:rsidRPr="00636D19" w:rsidDel="00DA5DE2" w14:paraId="17CDFBB5" w14:textId="77777777" w:rsidTr="00DA5DE2">
        <w:trPr>
          <w:trHeight w:val="300"/>
          <w:del w:id="2" w:author="Dai Dai" w:date="2024-10-18T04:23:00Z" w16du:dateUtc="2024-10-17T20:23:00Z"/>
          <w:trPrChange w:id="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D7AFBC" w14:textId="098E90FD" w:rsidDel="00DA5DE2">
            <w:pPr>
              <w:rPr>
                <w:del w:id="5" w:author="Dai Dai" w:date="2024-10-18T04:23:00Z" w16du:dateUtc="2024-10-17T20:23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A5DE2" w:rsidRPr="00636D19" w14:paraId="49D2D2FA" w14:textId="77777777" w:rsidTr="00DA5DE2">
        <w:trPr>
          <w:trHeight w:val="300"/>
          <w:trPrChange w:id="7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81725B" w14:textId="046FBE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作成単位：岳陽市君山区都市建設投資有限公司</w:t>
            </w:r>
          </w:p>
        </w:tc>
      </w:tr>
      <w:tr w:rsidR="00DA5DE2" w:rsidRPr="00636D19" w14:paraId="65A5E128" w14:textId="77777777" w:rsidTr="00DA5DE2">
        <w:trPr>
          <w:trHeight w:val="300"/>
          <w:trPrChange w:id="11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AAB06A" w14:textId="0EE0AB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作成単位：岳陽市君山区都市建設投資有限公司</w:t>
            </w:r>
          </w:p>
        </w:tc>
      </w:tr>
      <w:tr w:rsidR="00DA5DE2" w:rsidRPr="00636D19" w14:paraId="5A3A9F57" w14:textId="77777777" w:rsidTr="00DA5DE2">
        <w:trPr>
          <w:trHeight w:val="300"/>
          <w:trPrChange w:id="15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F605CC" w14:textId="5372972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作成単位：岳陽市君山区都市建設投資有限公司</w:t>
            </w:r>
          </w:p>
        </w:tc>
      </w:tr>
      <w:tr w:rsidR="00DA5DE2" w:rsidRPr="00636D19" w14:paraId="3983E698" w14:textId="77777777" w:rsidTr="00DA5DE2">
        <w:trPr>
          <w:trHeight w:val="300"/>
          <w:trPrChange w:id="19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1CA405" w14:textId="2F8456B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追加：その他の収益</w:t>
            </w:r>
          </w:p>
        </w:tc>
      </w:tr>
      <w:tr w:rsidR="00DA5DE2" w:rsidRPr="00636D19" w14:paraId="3B5B2C9C" w14:textId="77777777" w:rsidTr="00DA5DE2">
        <w:trPr>
          <w:trHeight w:val="300"/>
          <w:trPrChange w:id="2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7B4431" w14:textId="3397B8A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作成単位：岳陽市君山区都市建設投資有限公司</w:t>
            </w:r>
          </w:p>
        </w:tc>
      </w:tr>
      <w:tr w:rsidR="00DA5DE2" w:rsidRPr="00636D19" w14:paraId="35E425B5" w14:textId="77777777" w:rsidTr="00DA5DE2">
        <w:trPr>
          <w:trHeight w:val="300"/>
          <w:trPrChange w:id="27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81B919" w14:textId="7C2E98B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商品販売、役務提供により受け取った現金</w:t>
            </w:r>
          </w:p>
        </w:tc>
      </w:tr>
      <w:tr w:rsidR="00DA5DE2" w:rsidRPr="00636D19" w14:paraId="3D1206D6" w14:textId="77777777" w:rsidTr="00DA5DE2">
        <w:trPr>
          <w:trHeight w:val="300"/>
          <w:trPrChange w:id="31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872119" w14:textId="2301FBD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貸倒引当金</w:t>
            </w:r>
          </w:p>
        </w:tc>
      </w:tr>
      <w:tr w:rsidR="00DA5DE2" w:rsidRPr="00636D19" w14:paraId="3C06274F" w14:textId="77777777" w:rsidTr="00DA5DE2">
        <w:trPr>
          <w:trHeight w:val="300"/>
          <w:trPrChange w:id="35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24B83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湖南省君山現代生態農業発展有限公司</w:t>
            </w:r>
          </w:p>
        </w:tc>
      </w:tr>
      <w:tr w:rsidR="00DA5DE2" w:rsidRPr="00636D19" w14:paraId="3A3E49E7" w14:textId="77777777" w:rsidTr="00DA5DE2">
        <w:trPr>
          <w:trHeight w:val="300"/>
          <w:trPrChange w:id="37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71EA7B" w14:textId="515221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湖南省君山現代生態農業発展有限公司</w:t>
            </w:r>
          </w:p>
        </w:tc>
      </w:tr>
      <w:tr w:rsidR="00DA5DE2" w:rsidRPr="00636D19" w14:paraId="511D4F2F" w14:textId="77777777" w:rsidTr="00DA5DE2">
        <w:trPr>
          <w:trHeight w:val="300"/>
          <w:trPrChange w:id="41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769DC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岳陽核興水務有限公司</w:t>
            </w:r>
          </w:p>
        </w:tc>
      </w:tr>
      <w:tr w:rsidR="00DA5DE2" w:rsidRPr="00636D19" w14:paraId="566E48E2" w14:textId="77777777" w:rsidTr="00DA5DE2">
        <w:trPr>
          <w:trHeight w:val="300"/>
          <w:trPrChange w:id="4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AE65A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減損引当金</w:t>
            </w:r>
          </w:p>
        </w:tc>
      </w:tr>
      <w:tr w:rsidR="00DA5DE2" w:rsidRPr="00636D19" w14:paraId="63B07D5F" w14:textId="77777777" w:rsidTr="00DA5DE2">
        <w:trPr>
          <w:trHeight w:val="300"/>
          <w:trPrChange w:id="46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480D3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土地およびソフトウェア</w:t>
            </w:r>
          </w:p>
        </w:tc>
      </w:tr>
      <w:tr w:rsidR="00DA5DE2" w:rsidRPr="00636D19" w14:paraId="18175D90" w14:textId="77777777" w:rsidTr="00DA5DE2">
        <w:trPr>
          <w:trHeight w:val="300"/>
          <w:trPrChange w:id="48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497AA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質権+保証借入：</w:t>
            </w:r>
          </w:p>
        </w:tc>
      </w:tr>
      <w:tr w:rsidR="00DA5DE2" w:rsidRPr="00636D19" w14:paraId="0CA86061" w14:textId="77777777" w:rsidTr="00DA5DE2">
        <w:trPr>
          <w:trHeight w:val="300"/>
          <w:trPrChange w:id="50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187C5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抵当権+質権+保証借入:</w:t>
            </w:r>
          </w:p>
        </w:tc>
      </w:tr>
      <w:tr w:rsidR="00DA5DE2" w:rsidRPr="00636D19" w14:paraId="6F25F497" w14:textId="77777777" w:rsidTr="00DA5DE2">
        <w:trPr>
          <w:trHeight w:val="300"/>
          <w:trPrChange w:id="52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1C893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1年以内に期限が到来する部分：</w:t>
            </w:r>
          </w:p>
        </w:tc>
      </w:tr>
      <w:tr w:rsidR="00DA5DE2" w:rsidRPr="00636D19" w14:paraId="76478FA8" w14:textId="77777777" w:rsidTr="00DA5DE2">
        <w:trPr>
          <w:trHeight w:val="300"/>
          <w:trPrChange w:id="54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C8C2E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（1）非金融機関借入状況</w:t>
            </w:r>
          </w:p>
        </w:tc>
      </w:tr>
      <w:tr w:rsidR="00DA5DE2" w:rsidRPr="00636D19" w14:paraId="40A99854" w14:textId="77777777" w:rsidTr="00DA5DE2">
        <w:trPr>
          <w:trHeight w:val="300"/>
          <w:trPrChange w:id="56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08481A" w14:textId="6994DE1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追加：本年親会社所有者に帰属する当期純利益</w:t>
            </w:r>
          </w:p>
        </w:tc>
      </w:tr>
      <w:tr w:rsidR="00DA5DE2" w:rsidRPr="00636D19" w14:paraId="472DD6F2" w14:textId="77777777" w:rsidTr="00DA5DE2">
        <w:trPr>
          <w:trHeight w:val="300"/>
          <w:trPrChange w:id="60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A5C23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当期発生額</w:t>
            </w:r>
          </w:p>
        </w:tc>
      </w:tr>
      <w:tr w:rsidR="00DA5DE2" w:rsidRPr="00636D19" w14:paraId="63A88B1B" w14:textId="77777777" w:rsidTr="00DA5DE2">
        <w:trPr>
          <w:trHeight w:val="300"/>
          <w:trPrChange w:id="6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39391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38、投資収益（損失は「－」で記入）</w:t>
            </w:r>
          </w:p>
        </w:tc>
      </w:tr>
      <w:tr w:rsidR="00DA5DE2" w:rsidRPr="00636D19" w14:paraId="0238978C" w14:textId="77777777" w:rsidTr="00DA5DE2">
        <w:trPr>
          <w:trHeight w:val="300"/>
          <w:trPrChange w:id="65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434E91" w14:textId="06F7B4E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繰延税金費用（収益は「-」で表示）</w:t>
            </w:r>
          </w:p>
        </w:tc>
      </w:tr>
    </w:tbl>
    <w:p w14:paraId="501A8A02" w14:textId="77777777">
      <w:pPr>
        <w:rPr>
          <w:lang w:eastAsia="zh-CN"/>
        </w:rPr>
      </w:pPr>
    </w:p>
    <w:p w14:paraId="252D58C1" w14:textId="77777777">
      <w:pPr>
        <w:rPr>
          <w:lang w:eastAsia="zh-CN"/>
        </w:rPr>
      </w:pPr>
      <w:r>
        <w:br w:type="page"/>
      </w:r>
    </w:p>
    <w:p w14:paraId="57B2AF6A" w14:textId="77777777">
      <w:pPr>
        <w:rPr>
          <w:lang w:eastAsia="zh-CN"/>
        </w:rPr>
      </w:pPr>
    </w:p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48750" w14:textId="77777777">
      <w:r>
        <w:separator/>
      </w:r>
    </w:p>
  </w:endnote>
  <w:endnote w:type="continuationSeparator" w:id="0">
    <w:p w14:paraId="4D8E39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896AB" w14:textId="77777777">
      <w:r>
        <w:separator/>
      </w:r>
    </w:p>
  </w:footnote>
  <w:footnote w:type="continuationSeparator" w:id="0">
    <w:p w14:paraId="364E3930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7D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1A3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D19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AE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D7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6E8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7D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DE2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82B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02E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2F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6A4D7"/>
  <w15:chartTrackingRefBased/>
  <w15:docId w15:val="{FC5D0F8A-B964-4904-A7D0-3DD0BEB2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36D19"/>
    <w:rPr>
      <w:sz w:val="24"/>
      <w:szCs w:val="24"/>
    </w:rPr>
  </w:style>
  <w:style w:type="paragraph" w:styleId="a4">
    <w:name w:val="header"/>
    <w:basedOn w:val="a"/>
    <w:link w:val="a5"/>
    <w:unhideWhenUsed/>
    <w:rsid w:val="00DA5D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A5DE2"/>
    <w:rPr>
      <w:sz w:val="18"/>
      <w:szCs w:val="18"/>
    </w:rPr>
  </w:style>
  <w:style w:type="paragraph" w:styleId="a6">
    <w:name w:val="footer"/>
    <w:basedOn w:val="a"/>
    <w:link w:val="a7"/>
    <w:unhideWhenUsed/>
    <w:rsid w:val="00DA5D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A5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346</Characters>
  <Application>Microsoft Office Word</Application>
  <DocSecurity>0</DocSecurity>
  <Lines>2</Lines>
  <Paragraphs>1</Paragraphs>
  <ScaleCrop>false</ScaleCrop>
  <Company>SP Global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Dai Dai</cp:lastModifiedBy>
  <cp:revision>7</cp:revision>
  <dcterms:created xsi:type="dcterms:W3CDTF">2024-10-16T07:06:00Z</dcterms:created>
  <dcterms:modified xsi:type="dcterms:W3CDTF">2024-10-17T20:23:00Z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2024-10-16T07:06:26Z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89df274f-611b-47ba-9503-38179940e081</vt:lpwstr>
  </property>
  <property fmtid="{D5CDD505-2E9C-101B-9397-08002B2CF9AE}" pid="8" name="MSIP_Label_831f0267-8575-4fc2-99cc-f6b7f9934be9_ContentBits">
    <vt:lpwstr>0</vt:lpwstr>
  </property>
</Properties>
</file>