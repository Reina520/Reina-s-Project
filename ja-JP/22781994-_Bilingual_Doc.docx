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3529" w:type="dxa"/>
        <w:tblInd w:w="118" w:type="dxa"/>
        <w:tblLook w:val="04A0" w:firstRow="1" w:lastRow="0" w:firstColumn="1" w:lastColumn="0" w:noHBand="0" w:noVBand="1"/>
        <w:tblPrChange w:id="0" w:author="Yolanda Z" w:date="2024-10-18T04:57:00Z" w16du:dateUtc="2024-10-17T20:57:00Z">
          <w:tblPr>
            <w:tblW w:w="4101" w:type="dxa"/>
            <w:tblInd w:w="118" w:type="dxa"/>
            <w:tblLook w:val="04A0" w:firstRow="1" w:lastRow="0" w:firstColumn="1" w:lastColumn="0" w:noHBand="0" w:noVBand="1"/>
          </w:tblPr>
        </w:tblPrChange>
      </w:tblPr>
      <w:tblGrid>
        <w:gridCol w:w="3529"/>
        <w:tblGridChange w:id="1">
          <w:tblGrid>
            <w:gridCol w:w="108"/>
            <w:gridCol w:w="3421"/>
            <w:gridCol w:w="108"/>
          </w:tblGrid>
        </w:tblGridChange>
      </w:tblGrid>
      <w:tr w:rsidR="00C066AA" w:rsidRPr="00B26474" w:rsidDel="00C066AA" w14:paraId="4AD63B5A" w14:textId="77777777" w:rsidTr="00C066AA">
        <w:trPr>
          <w:trHeight w:val="300"/>
          <w:del w:id="2" w:author="Yolanda Z" w:date="2024-10-18T04:56:00Z" w16du:dateUtc="2024-10-17T20:56:00Z"/>
          <w:trPrChange w:id="3" w:author="Yolanda Z" w:date="2024-10-18T04:57:00Z" w16du:dateUtc="2024-10-17T20:57:00Z">
            <w:trPr>
              <w:gridAfter w:val="0"/>
              <w:trHeight w:val="300"/>
            </w:trPr>
          </w:trPrChange>
        </w:trPr>
        <w:tc>
          <w:tcPr>
            <w:tcW w:w="3529" w:type="dxa"/>
            <w:tcBorders>
              <w:top w:val="nil"/>
              <w:left w:val="nil"/>
              <w:bottom w:val="single" w:sz="8" w:space="0" w:color="000000"/>
              <w:right w:val="nil"/>
            </w:tcBorders>
            <w:shd w:val="clear" w:color="000000" w:fill="F2F2F2"/>
            <w:noWrap/>
            <w:vAlign w:val="center"/>
            <w:hideMark/>
            <w:tcPrChange w:id="4" w:author="Yolanda Z" w:date="2024-10-18T04:57:00Z" w16du:dateUtc="2024-10-17T20:57:00Z">
              <w:tcPr>
                <w:tcW w:w="3529" w:type="dxa"/>
                <w:gridSpan w:val="2"/>
                <w:tcBorders>
                  <w:top w:val="nil"/>
                  <w:left w:val="nil"/>
                  <w:bottom w:val="single" w:sz="8" w:space="0" w:color="000000"/>
                  <w:right w:val="nil"/>
                </w:tcBorders>
                <w:shd w:val="clear" w:color="000000" w:fill="F2F2F2"/>
                <w:noWrap/>
                <w:vAlign w:val="center"/>
                <w:hideMark/>
              </w:tcPr>
            </w:tcPrChange>
          </w:tcPr>
          <w:p w14:paraId="695CB87B" w14:textId="33FDD442" w:rsidDel="00C066AA">
            <w:pPr>
              <w:rPr>
                <w:del w:id="5" w:author="Yolanda Z" w:date="2024-10-18T04:56:00Z" w16du:dateUtc="2024-10-17T20:56:00Z"/>
                <w:rFonts w:ascii="Arial Unicode MS" w:eastAsia="Arial Unicode MS" w:hAnsi="Arial Unicode MS" w:cs="Arial Unicode MS"/>
                <w:b/>
                <w:bCs/>
                <w:color w:val="000000"/>
                <w:sz w:val="20"/>
                <w:szCs w:val="20"/>
              </w:rPr>
            </w:pPr>
          </w:p>
        </w:tc>
      </w:tr>
      <w:tr w:rsidR="00C066AA" w:rsidRPr="00B26474" w14:paraId="1915FE26" w14:textId="77777777" w:rsidTr="00C066AA">
        <w:trPr>
          <w:trHeight w:val="300"/>
          <w:trPrChange w:id="7"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8"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78A271EB" w14:textId="18B503B5">
            <w:pPr>
              <w:rPr>
                <w:rFonts w:ascii="Arial Unicode MS" w:eastAsia="Arial Unicode MS" w:hAnsi="Arial Unicode MS" w:cs="Arial Unicode MS" w:hint="eastAsia"/>
                <w:color w:val="000000"/>
                <w:sz w:val="20"/>
                <w:szCs w:val="20"/>
              </w:rPr>
            </w:pPr>
            <w:r>
              <w:rPr>
                <w:noProof/>
                <w:color w:val="000000"/>
              </w:rPr>
              <w:t xml:space="preserve">公正価値で測定され、その変動が当期損益に計上される金融負債</w:t>
            </w:r>
          </w:p>
        </w:tc>
      </w:tr>
      <w:tr w:rsidR="00C066AA" w:rsidRPr="00B26474" w14:paraId="58606D7B" w14:textId="77777777" w:rsidTr="00C066AA">
        <w:trPr>
          <w:trHeight w:val="300"/>
          <w:trPrChange w:id="13"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14"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20A22BE3" w14:textId="641D57BA">
            <w:pPr>
              <w:rPr>
                <w:rFonts w:ascii="Arial Unicode MS" w:eastAsia="Arial Unicode MS" w:hAnsi="Arial Unicode MS" w:cs="Arial Unicode MS" w:hint="eastAsia"/>
                <w:color w:val="000000"/>
                <w:sz w:val="20"/>
                <w:szCs w:val="20"/>
              </w:rPr>
            </w:pPr>
            <w:r>
              <w:rPr>
                <w:noProof/>
                <w:color w:val="000000"/>
              </w:rPr>
              <w:t xml:space="preserve">負債および所有者持分合計</w:t>
            </w:r>
          </w:p>
        </w:tc>
      </w:tr>
      <w:tr w:rsidR="00C066AA" w:rsidRPr="00B26474" w14:paraId="4678E84F" w14:textId="77777777" w:rsidTr="00C066AA">
        <w:trPr>
          <w:trHeight w:val="300"/>
          <w:trPrChange w:id="17"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18"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028795E8" w14:textId="433FDF5E">
            <w:pPr>
              <w:rPr>
                <w:rFonts w:ascii="Arial Unicode MS" w:eastAsia="Arial Unicode MS" w:hAnsi="Arial Unicode MS" w:cs="Arial Unicode MS" w:hint="eastAsia"/>
                <w:color w:val="000000"/>
                <w:sz w:val="20"/>
                <w:szCs w:val="20"/>
              </w:rPr>
            </w:pPr>
            <w:r>
              <w:rPr>
                <w:noProof/>
                <w:color w:val="000000"/>
              </w:rPr>
              <w:t xml:space="preserve">作成単位：江苏博融农业发展有限公司</w:t>
            </w:r>
          </w:p>
        </w:tc>
      </w:tr>
      <w:tr w:rsidR="00C066AA" w:rsidRPr="00B26474" w14:paraId="3C6175A7" w14:textId="77777777" w:rsidTr="00C066AA">
        <w:trPr>
          <w:trHeight w:val="300"/>
          <w:trPrChange w:id="23"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24"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4BA0CCA0" w14:textId="52B46EA1">
            <w:pPr>
              <w:rPr>
                <w:rFonts w:ascii="Arial Unicode MS" w:eastAsia="Arial Unicode MS" w:hAnsi="Arial Unicode MS" w:cs="Arial Unicode MS" w:hint="eastAsia"/>
                <w:color w:val="000000"/>
                <w:sz w:val="20"/>
                <w:szCs w:val="20"/>
              </w:rPr>
            </w:pPr>
            <w:r>
              <w:rPr>
                <w:noProof/>
                <w:color w:val="000000"/>
              </w:rPr>
              <w:t xml:space="preserve">注記（六）</w:t>
            </w:r>
          </w:p>
        </w:tc>
      </w:tr>
      <w:tr w:rsidR="00C066AA" w:rsidRPr="00B26474" w14:paraId="5CABCD50" w14:textId="77777777" w:rsidTr="00C066AA">
        <w:trPr>
          <w:trHeight w:val="300"/>
          <w:trPrChange w:id="27"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28"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3AAA30B2" w14:textId="1AE47ED5">
            <w:pPr>
              <w:rPr>
                <w:rFonts w:ascii="Arial Unicode MS" w:eastAsia="Arial Unicode MS" w:hAnsi="Arial Unicode MS" w:cs="Arial Unicode MS"/>
                <w:color w:val="000000"/>
                <w:sz w:val="20"/>
                <w:szCs w:val="20"/>
              </w:rPr>
            </w:pPr>
            <w:r>
              <w:rPr>
                <w:noProof/>
                <w:color w:val="000000"/>
              </w:rPr>
              <w:t xml:space="preserve">2024年1月～6月</w:t>
            </w:r>
          </w:p>
        </w:tc>
      </w:tr>
      <w:tr w:rsidR="00C066AA" w:rsidRPr="00B26474" w14:paraId="34D9EC6C" w14:textId="77777777" w:rsidTr="00C066AA">
        <w:trPr>
          <w:trHeight w:val="300"/>
          <w:trPrChange w:id="31"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32"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2ED746DC" w14:textId="63156843">
            <w:pPr>
              <w:rPr>
                <w:rFonts w:ascii="Arial Unicode MS" w:eastAsia="Arial Unicode MS" w:hAnsi="Arial Unicode MS" w:cs="Arial Unicode MS" w:hint="eastAsia"/>
                <w:color w:val="000000"/>
                <w:sz w:val="20"/>
                <w:szCs w:val="20"/>
              </w:rPr>
            </w:pPr>
            <w:r>
              <w:rPr>
                <w:noProof/>
                <w:color w:val="000000"/>
              </w:rPr>
              <w:t xml:space="preserve">一、総営業収益</w:t>
            </w:r>
          </w:p>
        </w:tc>
      </w:tr>
      <w:tr w:rsidR="00C066AA" w:rsidRPr="00B26474" w14:paraId="04C9B9E6" w14:textId="77777777" w:rsidTr="00C066AA">
        <w:trPr>
          <w:trHeight w:val="300"/>
          <w:trPrChange w:id="35"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36"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3856F1F3" w14:textId="70C9F14F">
            <w:pPr>
              <w:rPr>
                <w:rFonts w:ascii="Arial Unicode MS" w:eastAsia="Arial Unicode MS" w:hAnsi="Arial Unicode MS" w:cs="Arial Unicode MS" w:hint="eastAsia"/>
                <w:color w:val="000000"/>
                <w:sz w:val="20"/>
                <w:szCs w:val="20"/>
              </w:rPr>
            </w:pPr>
            <w:r>
              <w:rPr>
                <w:color w:val="000000"/>
              </w:rPr>
              <w:t xml:space="preserve">うち：営業収益</w:t>
            </w:r>
          </w:p>
        </w:tc>
      </w:tr>
      <w:tr w:rsidR="00C066AA" w:rsidRPr="00B26474" w14:paraId="0F80A979" w14:textId="77777777" w:rsidTr="00C066AA">
        <w:trPr>
          <w:trHeight w:val="300"/>
          <w:trPrChange w:id="41"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42"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2FC104A7" w14:textId="4401591C">
            <w:pPr>
              <w:rPr>
                <w:rFonts w:ascii="Arial Unicode MS" w:eastAsia="Arial Unicode MS" w:hAnsi="Arial Unicode MS" w:cs="Arial Unicode MS" w:hint="eastAsia"/>
                <w:color w:val="000000"/>
                <w:sz w:val="20"/>
                <w:szCs w:val="20"/>
              </w:rPr>
            </w:pPr>
            <w:r>
              <w:rPr>
                <w:noProof/>
                <w:color w:val="000000"/>
              </w:rPr>
              <w:t xml:space="preserve">二、総営業費用</w:t>
            </w:r>
          </w:p>
        </w:tc>
      </w:tr>
      <w:tr w:rsidR="00C066AA" w:rsidRPr="00B26474" w14:paraId="3FDC0122" w14:textId="77777777" w:rsidTr="00C066AA">
        <w:trPr>
          <w:trHeight w:val="300"/>
          <w:trPrChange w:id="45"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46"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4B02EB9D" w14:textId="5E2B6C9C">
            <w:pPr>
              <w:rPr>
                <w:rFonts w:ascii="Arial Unicode MS" w:eastAsia="Arial Unicode MS" w:hAnsi="Arial Unicode MS" w:cs="Arial Unicode MS" w:hint="eastAsia"/>
                <w:color w:val="000000"/>
                <w:sz w:val="20"/>
                <w:szCs w:val="20"/>
              </w:rPr>
            </w:pPr>
            <w:r>
              <w:rPr>
                <w:noProof/>
                <w:color w:val="000000"/>
              </w:rPr>
              <w:t xml:space="preserve">うち：売上原価</w:t>
            </w:r>
          </w:p>
        </w:tc>
      </w:tr>
      <w:tr w:rsidR="00C066AA" w:rsidRPr="00B26474" w14:paraId="75DAC590" w14:textId="77777777" w:rsidTr="00C066AA">
        <w:trPr>
          <w:trHeight w:val="300"/>
          <w:trPrChange w:id="51"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52"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6974E2AE" w14:textId="2BA79113">
            <w:pPr>
              <w:rPr>
                <w:rFonts w:ascii="Arial Unicode MS" w:eastAsia="Arial Unicode MS" w:hAnsi="Arial Unicode MS" w:cs="Arial Unicode MS" w:hint="eastAsia"/>
                <w:color w:val="000000"/>
                <w:sz w:val="20"/>
                <w:szCs w:val="20"/>
              </w:rPr>
            </w:pPr>
            <w:r>
              <w:rPr>
                <w:noProof/>
                <w:color w:val="000000"/>
              </w:rPr>
              <w:t xml:space="preserve">うち：関連会社および共同事業体への投資収益</w:t>
            </w:r>
          </w:p>
        </w:tc>
      </w:tr>
      <w:tr w:rsidR="00C066AA" w:rsidRPr="00B26474" w14:paraId="1CFD4ED3" w14:textId="77777777" w:rsidTr="00C066AA">
        <w:trPr>
          <w:trHeight w:val="300"/>
          <w:trPrChange w:id="58"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59"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1EDB5657" w14:textId="76584D3B">
            <w:pPr>
              <w:rPr>
                <w:rFonts w:ascii="Arial Unicode MS" w:eastAsia="Arial Unicode MS" w:hAnsi="Arial Unicode MS" w:cs="Arial Unicode MS" w:hint="eastAsia"/>
                <w:color w:val="000000"/>
                <w:sz w:val="20"/>
                <w:szCs w:val="20"/>
              </w:rPr>
            </w:pPr>
            <w:r>
              <w:rPr>
                <w:noProof/>
                <w:color w:val="000000"/>
              </w:rPr>
              <w:t xml:space="preserve">償却原価で測定される金融資産の認識中止による収益</w:t>
            </w:r>
          </w:p>
        </w:tc>
      </w:tr>
      <w:tr w:rsidR="00C066AA" w:rsidRPr="00B26474" w14:paraId="6EFAF24E" w14:textId="77777777" w:rsidTr="00C066AA">
        <w:trPr>
          <w:trHeight w:val="300"/>
          <w:trPrChange w:id="62"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63"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0542F200" w14:textId="2360AE65">
            <w:pPr>
              <w:rPr>
                <w:rFonts w:ascii="Arial Unicode MS" w:eastAsia="Arial Unicode MS" w:hAnsi="Arial Unicode MS" w:cs="Arial Unicode MS" w:hint="eastAsia"/>
                <w:color w:val="000000"/>
                <w:sz w:val="20"/>
                <w:szCs w:val="20"/>
              </w:rPr>
            </w:pPr>
            <w:r>
              <w:rPr>
                <w:noProof/>
                <w:color w:val="000000"/>
              </w:rPr>
              <w:t xml:space="preserve">純オープンヘッジ収益（損失は「－」で記入）</w:t>
            </w:r>
          </w:p>
        </w:tc>
      </w:tr>
      <w:tr w:rsidR="00C066AA" w:rsidRPr="00B26474" w14:paraId="421BC7F9" w14:textId="77777777" w:rsidTr="00C066AA">
        <w:trPr>
          <w:trHeight w:val="300"/>
          <w:trPrChange w:id="66"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67"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13AEE917" w14:textId="40253585">
            <w:pPr>
              <w:rPr>
                <w:rFonts w:ascii="Arial Unicode MS" w:eastAsia="Arial Unicode MS" w:hAnsi="Arial Unicode MS" w:cs="Arial Unicode MS" w:hint="eastAsia"/>
                <w:color w:val="000000"/>
                <w:sz w:val="20"/>
                <w:szCs w:val="20"/>
              </w:rPr>
            </w:pPr>
            <w:r>
              <w:rPr>
                <w:noProof/>
                <w:color w:val="000000"/>
              </w:rPr>
              <w:t xml:space="preserve">公正価値変動収益（損失は「－」で記入）</w:t>
            </w:r>
          </w:p>
        </w:tc>
      </w:tr>
      <w:tr w:rsidR="00C066AA" w:rsidRPr="00B26474" w14:paraId="25B21FA7" w14:textId="77777777" w:rsidTr="00C066AA">
        <w:trPr>
          <w:trHeight w:val="300"/>
          <w:trPrChange w:id="69"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70"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5394FBC5" w14:textId="14229B68">
            <w:pPr>
              <w:rPr>
                <w:rFonts w:ascii="Arial Unicode MS" w:eastAsia="Arial Unicode MS" w:hAnsi="Arial Unicode MS" w:cs="Arial Unicode MS" w:hint="eastAsia"/>
                <w:color w:val="000000"/>
                <w:sz w:val="20"/>
                <w:szCs w:val="20"/>
              </w:rPr>
            </w:pPr>
            <w:r>
              <w:rPr>
                <w:noProof/>
                <w:color w:val="000000"/>
              </w:rPr>
              <w:t xml:space="preserve">四、税引前利益（税引前損失は「－」で記入）</w:t>
            </w:r>
          </w:p>
        </w:tc>
      </w:tr>
      <w:tr w:rsidR="00C066AA" w:rsidRPr="00B26474" w14:paraId="3008B9E1" w14:textId="77777777" w:rsidTr="00C066AA">
        <w:trPr>
          <w:trHeight w:val="300"/>
          <w:trPrChange w:id="73"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74"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50CEF02F" w14:textId="0CA9800C">
            <w:pPr>
              <w:rPr>
                <w:rFonts w:ascii="Arial Unicode MS" w:eastAsia="Arial Unicode MS" w:hAnsi="Arial Unicode MS" w:cs="Arial Unicode MS" w:hint="eastAsia"/>
                <w:color w:val="000000"/>
                <w:sz w:val="20"/>
                <w:szCs w:val="20"/>
              </w:rPr>
            </w:pPr>
            <w:r>
              <w:rPr>
                <w:noProof/>
                <w:color w:val="000000"/>
              </w:rPr>
              <w:t xml:space="preserve">五、純利益（純損失は「－」で記入）</w:t>
            </w:r>
          </w:p>
        </w:tc>
      </w:tr>
      <w:tr w:rsidR="00C066AA" w:rsidRPr="00B26474" w14:paraId="42B00960" w14:textId="77777777" w:rsidTr="00C066AA">
        <w:trPr>
          <w:trHeight w:val="300"/>
          <w:trPrChange w:id="77"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78"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0F4A783F" w14:textId="5A5055E0">
            <w:pPr>
              <w:rPr>
                <w:rFonts w:ascii="Arial Unicode MS" w:eastAsia="Arial Unicode MS" w:hAnsi="Arial Unicode MS" w:cs="Arial Unicode MS"/>
                <w:color w:val="000000"/>
                <w:sz w:val="20"/>
                <w:szCs w:val="20"/>
              </w:rPr>
            </w:pPr>
            <w:r>
              <w:rPr>
                <w:noProof/>
                <w:color w:val="000000"/>
              </w:rPr>
              <w:t xml:space="preserve">（一）事業の継続性による分類:</w:t>
            </w:r>
          </w:p>
        </w:tc>
      </w:tr>
      <w:tr w:rsidR="00C066AA" w:rsidRPr="00B26474" w14:paraId="47016DDF" w14:textId="77777777" w:rsidTr="00C066AA">
        <w:trPr>
          <w:trHeight w:val="300"/>
          <w:trPrChange w:id="82"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83"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08EAF9FE" w14:textId="78ECF0AB">
            <w:pPr>
              <w:rPr>
                <w:rFonts w:ascii="Arial Unicode MS" w:eastAsia="Arial Unicode MS" w:hAnsi="Arial Unicode MS" w:cs="Arial Unicode MS"/>
                <w:color w:val="000000"/>
                <w:sz w:val="20"/>
                <w:szCs w:val="20"/>
              </w:rPr>
            </w:pPr>
            <w:r>
              <w:rPr>
                <w:noProof/>
                <w:color w:val="000000"/>
              </w:rPr>
              <w:t xml:space="preserve">1、継続事業純利益（純損失は「－」で記入）</w:t>
            </w:r>
          </w:p>
        </w:tc>
      </w:tr>
      <w:tr w:rsidR="00C066AA" w:rsidRPr="00B26474" w14:paraId="2AA9A1B5" w14:textId="77777777" w:rsidTr="00C066AA">
        <w:trPr>
          <w:trHeight w:val="300"/>
          <w:trPrChange w:id="90"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91"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77F119C8" w14:textId="5D87FDF0">
            <w:pPr>
              <w:rPr>
                <w:rFonts w:ascii="Arial Unicode MS" w:eastAsia="Arial Unicode MS" w:hAnsi="Arial Unicode MS" w:cs="Arial Unicode MS"/>
                <w:color w:val="000000"/>
                <w:sz w:val="20"/>
                <w:szCs w:val="20"/>
              </w:rPr>
            </w:pPr>
            <w:r>
              <w:rPr>
                <w:noProof/>
                <w:color w:val="000000"/>
              </w:rPr>
              <w:t xml:space="preserve">2、非継続事業純利益（純損失は「－」で記入）</w:t>
            </w:r>
          </w:p>
        </w:tc>
      </w:tr>
      <w:tr w:rsidR="00C066AA" w:rsidRPr="00B26474" w14:paraId="5657C7B4" w14:textId="77777777" w:rsidTr="00C066AA">
        <w:trPr>
          <w:trHeight w:val="300"/>
          <w:trPrChange w:id="94"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95"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416679FF" w14:textId="73D6BE6D">
            <w:pPr>
              <w:rPr>
                <w:rFonts w:ascii="Arial Unicode MS" w:eastAsia="Arial Unicode MS" w:hAnsi="Arial Unicode MS" w:cs="Arial Unicode MS"/>
                <w:color w:val="000000"/>
                <w:sz w:val="20"/>
                <w:szCs w:val="20"/>
              </w:rPr>
            </w:pPr>
            <w:r>
              <w:rPr>
                <w:noProof/>
                <w:color w:val="000000"/>
              </w:rPr>
              <w:t xml:space="preserve">1、親会社株主に帰属する純利益（純損失は「－」で記入）</w:t>
            </w:r>
          </w:p>
        </w:tc>
      </w:tr>
      <w:tr w:rsidR="00C066AA" w:rsidRPr="00B26474" w14:paraId="724BA555" w14:textId="77777777" w:rsidTr="00C066AA">
        <w:trPr>
          <w:trHeight w:val="300"/>
          <w:trPrChange w:id="100"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101"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72C419F7" w14:textId="06BE2C2E">
            <w:pPr>
              <w:rPr>
                <w:rFonts w:ascii="Arial Unicode MS" w:eastAsia="Arial Unicode MS" w:hAnsi="Arial Unicode MS" w:cs="Arial Unicode MS"/>
                <w:color w:val="000000"/>
                <w:sz w:val="20"/>
                <w:szCs w:val="20"/>
              </w:rPr>
            </w:pPr>
            <w:r>
              <w:rPr>
                <w:noProof/>
                <w:color w:val="000000"/>
              </w:rPr>
              <w:t xml:space="preserve">2、少数株主損益（純損失は「－」で記入）</w:t>
            </w:r>
          </w:p>
        </w:tc>
      </w:tr>
      <w:tr w:rsidR="00C066AA" w:rsidRPr="00B26474" w14:paraId="39CA59D5" w14:textId="77777777" w:rsidTr="00C066AA">
        <w:trPr>
          <w:trHeight w:val="300"/>
          <w:trPrChange w:id="104"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105"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73CA6EAF" w14:textId="12667149">
            <w:pPr>
              <w:rPr>
                <w:rFonts w:ascii="Arial Unicode MS" w:eastAsia="Arial Unicode MS" w:hAnsi="Arial Unicode MS" w:cs="Arial Unicode MS" w:hint="eastAsia"/>
                <w:color w:val="000000"/>
                <w:sz w:val="20"/>
                <w:szCs w:val="20"/>
              </w:rPr>
            </w:pPr>
            <w:r>
              <w:rPr>
                <w:noProof/>
                <w:color w:val="000000"/>
              </w:rPr>
              <w:t xml:space="preserve">（1）確定給付型制度の変動額の再測定</w:t>
            </w:r>
          </w:p>
        </w:tc>
      </w:tr>
      <w:tr w:rsidR="00C066AA" w:rsidRPr="00B26474" w14:paraId="265F85F1" w14:textId="77777777" w:rsidTr="00C066AA">
        <w:trPr>
          <w:trHeight w:val="300"/>
          <w:trPrChange w:id="108"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109"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47E9E203" w14:textId="617C4C66">
            <w:pPr>
              <w:rPr>
                <w:rFonts w:ascii="Arial Unicode MS" w:eastAsia="Arial Unicode MS" w:hAnsi="Arial Unicode MS" w:cs="Arial Unicode MS" w:hint="eastAsia"/>
                <w:color w:val="000000"/>
                <w:sz w:val="20"/>
                <w:szCs w:val="20"/>
              </w:rPr>
            </w:pPr>
            <w:r>
              <w:rPr>
                <w:noProof/>
                <w:color w:val="000000"/>
              </w:rPr>
              <w:t xml:space="preserve">（1）持分法によるその他の包括利益への振替可能投資利益</w:t>
            </w:r>
          </w:p>
        </w:tc>
      </w:tr>
      <w:tr w:rsidR="00C066AA" w:rsidRPr="00B26474" w14:paraId="11D026A9" w14:textId="77777777" w:rsidTr="00C066AA">
        <w:trPr>
          <w:trHeight w:val="300"/>
          <w:trPrChange w:id="112"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113"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1C7EB287" w14:textId="3B3ABB69">
            <w:pPr>
              <w:rPr>
                <w:rFonts w:ascii="Arial Unicode MS" w:eastAsia="Arial Unicode MS" w:hAnsi="Arial Unicode MS" w:cs="Arial Unicode MS" w:hint="eastAsia"/>
                <w:color w:val="000000"/>
                <w:sz w:val="20"/>
                <w:szCs w:val="20"/>
              </w:rPr>
            </w:pPr>
            <w:r>
              <w:rPr>
                <w:noProof/>
                <w:color w:val="000000"/>
              </w:rPr>
              <w:t xml:space="preserve">（2）その他の債券投資の公正価値変動</w:t>
            </w:r>
          </w:p>
        </w:tc>
      </w:tr>
      <w:tr w:rsidR="00C066AA" w:rsidRPr="00B26474" w14:paraId="25F49957" w14:textId="77777777" w:rsidTr="00C066AA">
        <w:trPr>
          <w:trHeight w:val="300"/>
          <w:trPrChange w:id="116"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117"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22C8195F" w14:textId="59D7BC02">
            <w:pPr>
              <w:rPr>
                <w:rFonts w:ascii="Arial Unicode MS" w:eastAsia="Arial Unicode MS" w:hAnsi="Arial Unicode MS" w:cs="Arial Unicode MS" w:hint="eastAsia"/>
                <w:color w:val="000000"/>
                <w:sz w:val="20"/>
                <w:szCs w:val="20"/>
              </w:rPr>
            </w:pPr>
            <w:r>
              <w:rPr>
                <w:noProof/>
                <w:color w:val="000000"/>
              </w:rPr>
              <w:t xml:space="preserve">（3）売却可能金融資産投資の公正価値変動</w:t>
            </w:r>
          </w:p>
        </w:tc>
      </w:tr>
      <w:tr w:rsidR="00C066AA" w:rsidRPr="00B26474" w14:paraId="3AA7F38B" w14:textId="77777777" w:rsidTr="00C066AA">
        <w:trPr>
          <w:trHeight w:val="300"/>
          <w:trPrChange w:id="120"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121"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516F9F28" w14:textId="3731E405">
            <w:pPr>
              <w:rPr>
                <w:rFonts w:ascii="Arial Unicode MS" w:eastAsia="Arial Unicode MS" w:hAnsi="Arial Unicode MS" w:cs="Arial Unicode MS" w:hint="eastAsia"/>
                <w:color w:val="000000"/>
                <w:sz w:val="20"/>
                <w:szCs w:val="20"/>
              </w:rPr>
            </w:pPr>
            <w:r>
              <w:rPr>
                <w:noProof/>
                <w:color w:val="000000"/>
              </w:rPr>
              <w:t xml:space="preserve">（4）金融資産の再分類によりその他の包括利益に計上される金額</w:t>
            </w:r>
          </w:p>
        </w:tc>
      </w:tr>
      <w:tr w:rsidR="00C066AA" w:rsidRPr="00B26474" w14:paraId="44FCB7D4" w14:textId="77777777" w:rsidTr="00C066AA">
        <w:trPr>
          <w:trHeight w:val="300"/>
          <w:trPrChange w:id="126"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127"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4BF95DBF" w14:textId="0616D347">
            <w:pPr>
              <w:rPr>
                <w:rFonts w:ascii="Arial Unicode MS" w:eastAsia="Arial Unicode MS" w:hAnsi="Arial Unicode MS" w:cs="Arial Unicode MS"/>
                <w:color w:val="000000"/>
                <w:sz w:val="20"/>
                <w:szCs w:val="20"/>
              </w:rPr>
            </w:pPr>
            <w:r>
              <w:rPr>
                <w:noProof/>
                <w:color w:val="000000"/>
              </w:rPr>
              <w:t xml:space="preserve">（6）その他の債券投資の信用減損準備金</w:t>
            </w:r>
          </w:p>
        </w:tc>
      </w:tr>
      <w:tr w:rsidR="00C066AA" w:rsidRPr="00B26474" w14:paraId="2E4BCB25" w14:textId="77777777" w:rsidTr="00C066AA">
        <w:trPr>
          <w:trHeight w:val="300"/>
          <w:trPrChange w:id="134"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135"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5FD3BE70" w14:textId="305AC328">
            <w:pPr>
              <w:rPr>
                <w:rFonts w:ascii="Arial Unicode MS" w:eastAsia="Arial Unicode MS" w:hAnsi="Arial Unicode MS" w:cs="Arial Unicode MS" w:hint="eastAsia"/>
                <w:color w:val="000000"/>
                <w:sz w:val="20"/>
                <w:szCs w:val="20"/>
              </w:rPr>
            </w:pPr>
            <w:r>
              <w:rPr>
                <w:noProof/>
                <w:color w:val="000000"/>
              </w:rPr>
              <w:t xml:space="preserve">（二）少数株主に帰属するその他の包括利益の税引後純額</w:t>
            </w:r>
          </w:p>
        </w:tc>
      </w:tr>
      <w:tr w:rsidR="00C066AA" w:rsidRPr="00B26474" w14:paraId="03857524" w14:textId="77777777" w:rsidTr="00C066AA">
        <w:trPr>
          <w:trHeight w:val="300"/>
          <w:trPrChange w:id="138"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139"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6F5F2D3D" w14:textId="6E48C6AC">
            <w:pPr>
              <w:rPr>
                <w:rFonts w:ascii="Arial Unicode MS" w:eastAsia="Arial Unicode MS" w:hAnsi="Arial Unicode MS" w:cs="Arial Unicode MS" w:hint="eastAsia"/>
                <w:color w:val="000000"/>
                <w:sz w:val="20"/>
                <w:szCs w:val="20"/>
              </w:rPr>
            </w:pPr>
            <w:r>
              <w:rPr>
                <w:noProof/>
                <w:color w:val="000000"/>
              </w:rPr>
              <w:t xml:space="preserve">（一）親会社所有者に帰属する包括利益合計額</w:t>
            </w:r>
          </w:p>
        </w:tc>
      </w:tr>
      <w:tr w:rsidR="00C066AA" w:rsidRPr="00B26474" w14:paraId="7380B924" w14:textId="77777777" w:rsidTr="00C066AA">
        <w:trPr>
          <w:trHeight w:val="300"/>
          <w:trPrChange w:id="143"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144"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364F0FAE" w14:textId="0AB358BD">
            <w:pPr>
              <w:rPr>
                <w:rFonts w:ascii="Arial Unicode MS" w:eastAsia="Arial Unicode MS" w:hAnsi="Arial Unicode MS" w:cs="Arial Unicode MS" w:hint="eastAsia"/>
                <w:color w:val="000000"/>
                <w:sz w:val="20"/>
                <w:szCs w:val="20"/>
              </w:rPr>
            </w:pPr>
            <w:r>
              <w:rPr>
                <w:noProof/>
                <w:color w:val="000000"/>
              </w:rPr>
              <w:t xml:space="preserve">（二）少数株主に帰属する包括利益合計額</w:t>
            </w:r>
          </w:p>
        </w:tc>
      </w:tr>
      <w:tr w:rsidR="00C066AA" w:rsidRPr="00B26474" w14:paraId="71FA29E6" w14:textId="77777777" w:rsidTr="00C066AA">
        <w:trPr>
          <w:trHeight w:val="300"/>
          <w:trPrChange w:id="147"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148"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695C857E" w14:textId="1EA1975B">
            <w:pPr>
              <w:rPr>
                <w:rFonts w:ascii="Arial Unicode MS" w:eastAsia="Arial Unicode MS" w:hAnsi="Arial Unicode MS" w:cs="Arial Unicode MS" w:hint="eastAsia"/>
                <w:color w:val="000000"/>
                <w:sz w:val="20"/>
                <w:szCs w:val="20"/>
              </w:rPr>
            </w:pPr>
            <w:r>
              <w:rPr>
                <w:noProof/>
                <w:color w:val="000000"/>
              </w:rPr>
              <w:t xml:space="preserve">作成単位：江苏博融农业发展有限公司</w:t>
            </w:r>
          </w:p>
        </w:tc>
      </w:tr>
      <w:tr w:rsidR="00C066AA" w:rsidRPr="00B26474" w14:paraId="548B7062" w14:textId="77777777" w:rsidTr="00C066AA">
        <w:trPr>
          <w:trHeight w:val="300"/>
          <w:trPrChange w:id="151"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152"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487CD5C8" w14:textId="24F5AF24">
            <w:pPr>
              <w:rPr>
                <w:rFonts w:ascii="Arial Unicode MS" w:eastAsia="Arial Unicode MS" w:hAnsi="Arial Unicode MS" w:cs="Arial Unicode MS" w:hint="eastAsia"/>
                <w:color w:val="000000"/>
                <w:sz w:val="20"/>
                <w:szCs w:val="20"/>
              </w:rPr>
            </w:pPr>
            <w:r>
              <w:rPr>
                <w:noProof/>
                <w:color w:val="000000"/>
              </w:rPr>
              <w:t xml:space="preserve">商品販売、役務提供による現金収入</w:t>
            </w:r>
          </w:p>
        </w:tc>
      </w:tr>
      <w:tr w:rsidR="00C066AA" w:rsidRPr="00B26474" w14:paraId="603066F9" w14:textId="77777777" w:rsidTr="00C066AA">
        <w:trPr>
          <w:trHeight w:val="300"/>
          <w:trPrChange w:id="157"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158"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6F9F1EB3" w14:textId="58DE135B">
            <w:pPr>
              <w:rPr>
                <w:rFonts w:ascii="Arial Unicode MS" w:eastAsia="Arial Unicode MS" w:hAnsi="Arial Unicode MS" w:cs="Arial Unicode MS" w:hint="eastAsia"/>
                <w:color w:val="000000"/>
                <w:sz w:val="20"/>
                <w:szCs w:val="20"/>
              </w:rPr>
            </w:pPr>
            <w:r>
              <w:rPr>
                <w:noProof/>
                <w:color w:val="000000"/>
              </w:rPr>
              <w:t xml:space="preserve">作成単位：江苏博融农业发展有限公司</w:t>
            </w:r>
          </w:p>
        </w:tc>
      </w:tr>
      <w:tr w:rsidR="00C066AA" w:rsidRPr="00B26474" w14:paraId="5DD4D65B" w14:textId="77777777" w:rsidTr="00C066AA">
        <w:trPr>
          <w:trHeight w:val="300"/>
          <w:trPrChange w:id="161"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162"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4C960DDB" w14:textId="1A1036ED">
            <w:pPr>
              <w:rPr>
                <w:rFonts w:ascii="Arial Unicode MS" w:eastAsia="Arial Unicode MS" w:hAnsi="Arial Unicode MS" w:cs="Arial Unicode MS" w:hint="eastAsia"/>
                <w:color w:val="000000"/>
                <w:sz w:val="20"/>
                <w:szCs w:val="20"/>
              </w:rPr>
            </w:pPr>
            <w:r>
              <w:rPr>
                <w:noProof/>
                <w:color w:val="000000"/>
              </w:rPr>
              <w:t xml:space="preserve">親会社所有者持分に帰属</w:t>
            </w:r>
          </w:p>
        </w:tc>
      </w:tr>
      <w:tr w:rsidR="00C066AA" w:rsidRPr="00B26474" w14:paraId="6C7C63F4" w14:textId="77777777" w:rsidTr="00C066AA">
        <w:trPr>
          <w:trHeight w:val="300"/>
          <w:trPrChange w:id="167"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168"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5C3065A1" w14:textId="73C2C542">
            <w:pPr>
              <w:rPr>
                <w:rFonts w:ascii="Arial Unicode MS" w:eastAsia="Arial Unicode MS" w:hAnsi="Arial Unicode MS" w:cs="Arial Unicode MS" w:hint="eastAsia"/>
                <w:color w:val="000000"/>
                <w:sz w:val="20"/>
                <w:szCs w:val="20"/>
              </w:rPr>
            </w:pPr>
            <w:r>
              <w:rPr>
                <w:noProof/>
                <w:color w:val="000000"/>
              </w:rPr>
              <w:t xml:space="preserve">所有者持分合計</w:t>
            </w:r>
          </w:p>
        </w:tc>
      </w:tr>
      <w:tr w:rsidR="00C066AA" w:rsidRPr="00B26474" w14:paraId="59DB7E15" w14:textId="77777777" w:rsidTr="00C066AA">
        <w:trPr>
          <w:trHeight w:val="300"/>
          <w:trPrChange w:id="171"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172"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334D0976" w14:textId="0949AB73">
            <w:pPr>
              <w:rPr>
                <w:rFonts w:ascii="Arial Unicode MS" w:eastAsia="Arial Unicode MS" w:hAnsi="Arial Unicode MS" w:cs="Arial Unicode MS" w:hint="eastAsia"/>
                <w:color w:val="000000"/>
                <w:sz w:val="20"/>
                <w:szCs w:val="20"/>
              </w:rPr>
            </w:pPr>
            <w:r>
              <w:rPr>
                <w:noProof/>
                <w:color w:val="000000"/>
              </w:rPr>
              <w:t xml:space="preserve">払込資本</w:t>
            </w:r>
          </w:p>
        </w:tc>
      </w:tr>
      <w:tr w:rsidR="00C066AA" w:rsidRPr="00B26474" w14:paraId="0F2997DF" w14:textId="77777777" w:rsidTr="00C066AA">
        <w:trPr>
          <w:trHeight w:val="300"/>
          <w:trPrChange w:id="175"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176"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6CF60950" w14:textId="073313ED">
            <w:pPr>
              <w:rPr>
                <w:rFonts w:ascii="Arial Unicode MS" w:eastAsia="Arial Unicode MS" w:hAnsi="Arial Unicode MS" w:cs="Arial Unicode MS" w:hint="eastAsia"/>
                <w:color w:val="000000"/>
                <w:sz w:val="20"/>
                <w:szCs w:val="20"/>
              </w:rPr>
            </w:pPr>
            <w:r>
              <w:rPr>
                <w:noProof/>
                <w:color w:val="000000"/>
              </w:rPr>
              <w:t xml:space="preserve">その他の持分証券</w:t>
            </w:r>
          </w:p>
        </w:tc>
      </w:tr>
      <w:tr w:rsidR="00C066AA" w:rsidRPr="00B26474" w14:paraId="7FFCAD28" w14:textId="77777777" w:rsidTr="00C066AA">
        <w:trPr>
          <w:trHeight w:val="300"/>
          <w:trPrChange w:id="179"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180"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1823A5D6" w14:textId="439E6A22">
            <w:pPr>
              <w:rPr>
                <w:rFonts w:ascii="Arial Unicode MS" w:eastAsia="Arial Unicode MS" w:hAnsi="Arial Unicode MS" w:cs="Arial Unicode MS" w:hint="eastAsia"/>
                <w:color w:val="000000"/>
                <w:sz w:val="20"/>
                <w:szCs w:val="20"/>
              </w:rPr>
            </w:pPr>
            <w:r>
              <w:rPr>
                <w:noProof/>
                <w:color w:val="000000"/>
              </w:rPr>
              <w:t xml:space="preserve">資本準備金</w:t>
            </w:r>
          </w:p>
        </w:tc>
      </w:tr>
      <w:tr w:rsidR="00C066AA" w:rsidRPr="00B26474" w14:paraId="0EF774AD" w14:textId="77777777" w:rsidTr="00C066AA">
        <w:trPr>
          <w:trHeight w:val="300"/>
          <w:trPrChange w:id="183"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184"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60922597" w14:textId="5538C315">
            <w:pPr>
              <w:rPr>
                <w:rFonts w:ascii="Arial Unicode MS" w:eastAsia="Arial Unicode MS" w:hAnsi="Arial Unicode MS" w:cs="Arial Unicode MS" w:hint="eastAsia"/>
                <w:color w:val="000000"/>
                <w:sz w:val="20"/>
                <w:szCs w:val="20"/>
              </w:rPr>
            </w:pPr>
            <w:r>
              <w:rPr>
                <w:noProof/>
                <w:color w:val="000000"/>
              </w:rPr>
              <w:t xml:space="preserve">控除：自己株式</w:t>
            </w:r>
          </w:p>
        </w:tc>
      </w:tr>
      <w:tr w:rsidR="00C066AA" w:rsidRPr="00B26474" w14:paraId="7A646386" w14:textId="77777777" w:rsidTr="00C066AA">
        <w:trPr>
          <w:trHeight w:val="300"/>
          <w:trPrChange w:id="189"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190"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2F9BE3AA" w14:textId="3FE92309">
            <w:pPr>
              <w:rPr>
                <w:rFonts w:ascii="Arial Unicode MS" w:eastAsia="Arial Unicode MS" w:hAnsi="Arial Unicode MS" w:cs="Arial Unicode MS" w:hint="eastAsia"/>
                <w:color w:val="000000"/>
                <w:sz w:val="20"/>
                <w:szCs w:val="20"/>
              </w:rPr>
            </w:pPr>
            <w:r>
              <w:rPr>
                <w:noProof/>
                <w:color w:val="000000"/>
              </w:rPr>
              <w:t xml:space="preserve">その他の包括利益</w:t>
            </w:r>
          </w:p>
        </w:tc>
      </w:tr>
      <w:tr w:rsidR="00C066AA" w:rsidRPr="00B26474" w14:paraId="1C0A7E64" w14:textId="77777777" w:rsidTr="00C066AA">
        <w:trPr>
          <w:trHeight w:val="300"/>
          <w:trPrChange w:id="193"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194"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6EF1B2DA" w14:textId="6C6CD7D6">
            <w:pPr>
              <w:rPr>
                <w:rFonts w:ascii="Arial Unicode MS" w:eastAsia="Arial Unicode MS" w:hAnsi="Arial Unicode MS" w:cs="Arial Unicode MS" w:hint="eastAsia"/>
                <w:color w:val="000000"/>
                <w:sz w:val="20"/>
                <w:szCs w:val="20"/>
              </w:rPr>
            </w:pPr>
            <w:r>
              <w:rPr>
                <w:noProof/>
                <w:color w:val="000000"/>
              </w:rPr>
              <w:t xml:space="preserve">特定準備金</w:t>
            </w:r>
          </w:p>
        </w:tc>
      </w:tr>
      <w:tr w:rsidR="00C066AA" w:rsidRPr="00B26474" w14:paraId="04B489AE" w14:textId="77777777" w:rsidTr="00C066AA">
        <w:trPr>
          <w:trHeight w:val="300"/>
          <w:trPrChange w:id="197"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198"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574BBC6D" w14:textId="340AD02C">
            <w:pPr>
              <w:rPr>
                <w:rFonts w:ascii="Arial Unicode MS" w:eastAsia="Arial Unicode MS" w:hAnsi="Arial Unicode MS" w:cs="Arial Unicode MS" w:hint="eastAsia"/>
                <w:color w:val="000000"/>
                <w:sz w:val="20"/>
                <w:szCs w:val="20"/>
              </w:rPr>
            </w:pPr>
            <w:r>
              <w:rPr>
                <w:noProof/>
                <w:color w:val="000000"/>
              </w:rPr>
              <w:t xml:space="preserve">利益剰余金</w:t>
            </w:r>
          </w:p>
        </w:tc>
      </w:tr>
      <w:tr w:rsidR="00C066AA" w:rsidRPr="00B26474" w14:paraId="195A83C6" w14:textId="77777777" w:rsidTr="00C066AA">
        <w:trPr>
          <w:trHeight w:val="300"/>
          <w:trPrChange w:id="201"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202"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699FE677" w14:textId="49622B82">
            <w:pPr>
              <w:rPr>
                <w:rFonts w:ascii="Arial Unicode MS" w:eastAsia="Arial Unicode MS" w:hAnsi="Arial Unicode MS" w:cs="Arial Unicode MS" w:hint="eastAsia"/>
                <w:color w:val="000000"/>
                <w:sz w:val="20"/>
                <w:szCs w:val="20"/>
              </w:rPr>
            </w:pPr>
            <w:r>
              <w:rPr>
                <w:noProof/>
                <w:color w:val="000000"/>
              </w:rPr>
              <w:t xml:space="preserve">一般準備金</w:t>
            </w:r>
          </w:p>
        </w:tc>
      </w:tr>
      <w:tr w:rsidR="00C066AA" w:rsidRPr="00B26474" w14:paraId="7037CAD6" w14:textId="77777777" w:rsidTr="00C066AA">
        <w:trPr>
          <w:trHeight w:val="300"/>
          <w:trPrChange w:id="205"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206"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3C3A5BC1" w14:textId="13DE75C5">
            <w:pPr>
              <w:rPr>
                <w:rFonts w:ascii="Arial Unicode MS" w:eastAsia="Arial Unicode MS" w:hAnsi="Arial Unicode MS" w:cs="Arial Unicode MS" w:hint="eastAsia"/>
                <w:color w:val="000000"/>
                <w:sz w:val="20"/>
                <w:szCs w:val="20"/>
              </w:rPr>
            </w:pPr>
            <w:r>
              <w:rPr>
                <w:noProof/>
                <w:color w:val="000000"/>
              </w:rPr>
              <w:t xml:space="preserve">永久劣後債</w:t>
            </w:r>
          </w:p>
        </w:tc>
      </w:tr>
      <w:tr w:rsidR="00C066AA" w:rsidRPr="00B26474" w14:paraId="3973F8F4" w14:textId="77777777" w:rsidTr="00C066AA">
        <w:trPr>
          <w:trHeight w:val="300"/>
          <w:trPrChange w:id="209"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210"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2B930D6C" w14:textId="7ABF81DF">
            <w:pPr>
              <w:rPr>
                <w:rFonts w:ascii="Arial Unicode MS" w:eastAsia="Arial Unicode MS" w:hAnsi="Arial Unicode MS" w:cs="Arial Unicode MS"/>
                <w:color w:val="000000"/>
                <w:sz w:val="20"/>
                <w:szCs w:val="20"/>
              </w:rPr>
            </w:pPr>
            <w:r>
              <w:rPr>
                <w:noProof/>
                <w:color w:val="000000"/>
              </w:rPr>
              <w:t xml:space="preserve">その他</w:t>
            </w:r>
          </w:p>
        </w:tc>
      </w:tr>
      <w:tr w:rsidR="00C066AA" w:rsidRPr="00B26474" w14:paraId="3AF5BB7D" w14:textId="77777777" w:rsidTr="00C066AA">
        <w:trPr>
          <w:trHeight w:val="300"/>
          <w:trPrChange w:id="213"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214"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110BFBDB" w14:textId="3DF36434">
            <w:pPr>
              <w:rPr>
                <w:rFonts w:ascii="Arial Unicode MS" w:eastAsia="Arial Unicode MS" w:hAnsi="Arial Unicode MS" w:cs="Arial Unicode MS" w:hint="eastAsia"/>
                <w:color w:val="000000"/>
                <w:sz w:val="20"/>
                <w:szCs w:val="20"/>
              </w:rPr>
            </w:pPr>
            <w:r>
              <w:rPr>
                <w:noProof/>
                <w:color w:val="000000"/>
              </w:rPr>
              <w:t xml:space="preserve">一、前会計年度末残高</w:t>
            </w:r>
          </w:p>
        </w:tc>
      </w:tr>
      <w:tr w:rsidR="00C066AA" w:rsidRPr="00B26474" w14:paraId="07ACF1CD" w14:textId="77777777" w:rsidTr="00C066AA">
        <w:trPr>
          <w:trHeight w:val="300"/>
          <w:trPrChange w:id="217"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218"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5D45641B" w14:textId="0E10A7FF">
            <w:pPr>
              <w:rPr>
                <w:rFonts w:ascii="Arial Unicode MS" w:eastAsia="Arial Unicode MS" w:hAnsi="Arial Unicode MS" w:cs="Arial Unicode MS" w:hint="eastAsia"/>
                <w:color w:val="000000"/>
                <w:sz w:val="20"/>
                <w:szCs w:val="20"/>
              </w:rPr>
            </w:pPr>
            <w:r>
              <w:rPr>
                <w:noProof/>
                <w:color w:val="000000"/>
              </w:rPr>
              <w:t xml:space="preserve">追加：会計方針の変更</w:t>
            </w:r>
          </w:p>
        </w:tc>
      </w:tr>
      <w:tr w:rsidR="00C066AA" w:rsidRPr="00B26474" w14:paraId="40FCA1F4" w14:textId="77777777" w:rsidTr="00C066AA">
        <w:trPr>
          <w:trHeight w:val="300"/>
          <w:trPrChange w:id="221"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222"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71699E9C" w14:textId="78968321">
            <w:pPr>
              <w:rPr>
                <w:rFonts w:ascii="Arial Unicode MS" w:eastAsia="Arial Unicode MS" w:hAnsi="Arial Unicode MS" w:cs="Arial Unicode MS" w:hint="eastAsia"/>
                <w:color w:val="000000"/>
                <w:sz w:val="20"/>
                <w:szCs w:val="20"/>
              </w:rPr>
            </w:pPr>
            <w:r>
              <w:rPr>
                <w:noProof/>
                <w:color w:val="000000"/>
              </w:rPr>
              <w:t xml:space="preserve">過去の誤謬の訂正</w:t>
            </w:r>
          </w:p>
        </w:tc>
      </w:tr>
      <w:tr w:rsidR="00C066AA" w:rsidRPr="00B26474" w14:paraId="591409AA" w14:textId="77777777" w:rsidTr="00C066AA">
        <w:trPr>
          <w:trHeight w:val="300"/>
          <w:trPrChange w:id="225"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226"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792BB52E" w14:textId="3C3729B6">
            <w:pPr>
              <w:rPr>
                <w:rFonts w:ascii="Arial Unicode MS" w:eastAsia="Arial Unicode MS" w:hAnsi="Arial Unicode MS" w:cs="Arial Unicode MS" w:hint="eastAsia"/>
                <w:color w:val="000000"/>
                <w:sz w:val="20"/>
                <w:szCs w:val="20"/>
              </w:rPr>
            </w:pPr>
            <w:r>
              <w:rPr>
                <w:noProof/>
                <w:color w:val="000000"/>
              </w:rPr>
              <w:t xml:space="preserve">その他</w:t>
            </w:r>
          </w:p>
        </w:tc>
      </w:tr>
      <w:tr w:rsidR="00C066AA" w:rsidRPr="00B26474" w14:paraId="030F8095" w14:textId="77777777" w:rsidTr="00C066AA">
        <w:trPr>
          <w:trHeight w:val="300"/>
          <w:trPrChange w:id="229"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230"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1F4E22E1" w14:textId="5E7448A8">
            <w:pPr>
              <w:rPr>
                <w:rFonts w:ascii="Arial Unicode MS" w:eastAsia="Arial Unicode MS" w:hAnsi="Arial Unicode MS" w:cs="Arial Unicode MS" w:hint="eastAsia"/>
                <w:color w:val="000000"/>
                <w:sz w:val="20"/>
                <w:szCs w:val="20"/>
              </w:rPr>
            </w:pPr>
            <w:r>
              <w:rPr>
                <w:noProof/>
                <w:color w:val="000000"/>
              </w:rPr>
              <w:t xml:space="preserve">二、本会計年度期首残高</w:t>
            </w:r>
          </w:p>
        </w:tc>
      </w:tr>
      <w:tr w:rsidR="00C066AA" w:rsidRPr="00B26474" w14:paraId="4F37DA08" w14:textId="77777777" w:rsidTr="00C066AA">
        <w:trPr>
          <w:trHeight w:val="300"/>
          <w:trPrChange w:id="233"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234"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0492BFF7" w14:textId="67AEB00E">
            <w:pPr>
              <w:rPr>
                <w:rFonts w:ascii="Arial Unicode MS" w:eastAsia="Arial Unicode MS" w:hAnsi="Arial Unicode MS" w:cs="Arial Unicode MS" w:hint="eastAsia"/>
                <w:color w:val="000000"/>
                <w:sz w:val="20"/>
                <w:szCs w:val="20"/>
              </w:rPr>
            </w:pPr>
            <w:r>
              <w:rPr>
                <w:noProof/>
                <w:color w:val="000000"/>
              </w:rPr>
              <w:t xml:space="preserve">三、当期</w:t>
            </w:r>
            <w:r>
              <w:rPr>
                <w:color w:val="000000"/>
              </w:rPr>
              <w:t xml:space="preserve">増減変動額（減少は「-」で記入）</w:t>
            </w:r>
          </w:p>
        </w:tc>
      </w:tr>
      <w:tr w:rsidR="00C066AA" w:rsidRPr="00B26474" w14:paraId="35896AA4" w14:textId="77777777" w:rsidTr="00C066AA">
        <w:trPr>
          <w:trHeight w:val="300"/>
          <w:trPrChange w:id="237"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238"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1C727D0C" w14:textId="677B10CB">
            <w:pPr>
              <w:rPr>
                <w:rFonts w:ascii="Arial Unicode MS" w:eastAsia="Arial Unicode MS" w:hAnsi="Arial Unicode MS" w:cs="Arial Unicode MS" w:hint="eastAsia"/>
                <w:color w:val="000000"/>
                <w:sz w:val="20"/>
                <w:szCs w:val="20"/>
              </w:rPr>
            </w:pPr>
            <w:r>
              <w:rPr>
                <w:noProof/>
                <w:color w:val="000000"/>
              </w:rPr>
              <w:t xml:space="preserve">（一）包括利益合計額</w:t>
            </w:r>
          </w:p>
        </w:tc>
      </w:tr>
      <w:tr w:rsidR="00C066AA" w:rsidRPr="00B26474" w14:paraId="3946FC4D" w14:textId="77777777" w:rsidTr="00C066AA">
        <w:trPr>
          <w:trHeight w:val="300"/>
          <w:trPrChange w:id="241"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242"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1443D900" w14:textId="7368CC0E">
            <w:pPr>
              <w:rPr>
                <w:rFonts w:ascii="Arial Unicode MS" w:eastAsia="Arial Unicode MS" w:hAnsi="Arial Unicode MS" w:cs="Arial Unicode MS" w:hint="eastAsia"/>
                <w:color w:val="000000"/>
                <w:sz w:val="20"/>
                <w:szCs w:val="20"/>
              </w:rPr>
            </w:pPr>
            <w:r>
              <w:rPr>
                <w:color w:val="000000"/>
              </w:rPr>
              <w:t xml:space="preserve">（二）所有者による資本投入および減少</w:t>
            </w:r>
          </w:p>
        </w:tc>
      </w:tr>
      <w:tr w:rsidR="00C066AA" w:rsidRPr="00B26474" w14:paraId="7C5B65E8" w14:textId="77777777" w:rsidTr="00C066AA">
        <w:trPr>
          <w:trHeight w:val="300"/>
          <w:trPrChange w:id="245"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246"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7802FEE7" w14:textId="62AA0030">
            <w:pPr>
              <w:rPr>
                <w:rFonts w:ascii="Arial Unicode MS" w:eastAsia="Arial Unicode MS" w:hAnsi="Arial Unicode MS" w:cs="Arial Unicode MS"/>
                <w:color w:val="000000"/>
                <w:sz w:val="20"/>
                <w:szCs w:val="20"/>
              </w:rPr>
            </w:pPr>
            <w:r>
              <w:rPr>
                <w:noProof/>
                <w:color w:val="000000"/>
              </w:rPr>
              <w:t xml:space="preserve">1、所有者による資本投入</w:t>
            </w:r>
          </w:p>
        </w:tc>
      </w:tr>
      <w:tr w:rsidR="00C066AA" w:rsidRPr="00B26474" w14:paraId="05643852" w14:textId="77777777" w:rsidTr="00C066AA">
        <w:trPr>
          <w:trHeight w:val="300"/>
          <w:trPrChange w:id="250"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251"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08192813" w14:textId="57EF27B6">
            <w:pPr>
              <w:rPr>
                <w:rFonts w:ascii="Arial Unicode MS" w:eastAsia="Arial Unicode MS" w:hAnsi="Arial Unicode MS" w:cs="Arial Unicode MS"/>
                <w:color w:val="000000"/>
                <w:sz w:val="20"/>
                <w:szCs w:val="20"/>
              </w:rPr>
            </w:pPr>
            <w:r>
              <w:rPr>
                <w:noProof/>
                <w:color w:val="000000"/>
              </w:rPr>
              <w:t xml:space="preserve">2、その他の持分所有者による資本投入</w:t>
            </w:r>
          </w:p>
        </w:tc>
      </w:tr>
      <w:tr w:rsidR="00C066AA" w:rsidRPr="00B26474" w14:paraId="501D42E7" w14:textId="77777777" w:rsidTr="00C066AA">
        <w:trPr>
          <w:trHeight w:val="300"/>
          <w:trPrChange w:id="254"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255"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26EF63D6" w14:textId="4A20BCA9">
            <w:pPr>
              <w:rPr>
                <w:rFonts w:ascii="Arial Unicode MS" w:eastAsia="Arial Unicode MS" w:hAnsi="Arial Unicode MS" w:cs="Arial Unicode MS"/>
                <w:color w:val="000000"/>
                <w:sz w:val="20"/>
                <w:szCs w:val="20"/>
              </w:rPr>
            </w:pPr>
            <w:r>
              <w:rPr>
                <w:noProof/>
                <w:color w:val="000000"/>
              </w:rPr>
              <w:t xml:space="preserve">3、株式報酬として所有者持分に計上された金額</w:t>
            </w:r>
          </w:p>
        </w:tc>
      </w:tr>
      <w:tr w:rsidR="00C066AA" w:rsidRPr="00B26474" w14:paraId="6A73DF30" w14:textId="77777777" w:rsidTr="00C066AA">
        <w:trPr>
          <w:trHeight w:val="300"/>
          <w:trPrChange w:id="258"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259"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49068BA5" w14:textId="14FAD76D">
            <w:pPr>
              <w:rPr>
                <w:rFonts w:ascii="Arial Unicode MS" w:eastAsia="Arial Unicode MS" w:hAnsi="Arial Unicode MS" w:cs="Arial Unicode MS" w:hint="eastAsia"/>
                <w:color w:val="000000"/>
                <w:sz w:val="20"/>
                <w:szCs w:val="20"/>
              </w:rPr>
            </w:pPr>
            <w:r>
              <w:rPr>
                <w:noProof/>
                <w:color w:val="000000"/>
              </w:rPr>
              <w:t xml:space="preserve">（三）利益処分</w:t>
            </w:r>
          </w:p>
        </w:tc>
      </w:tr>
      <w:tr w:rsidR="00C066AA" w:rsidRPr="00B26474" w14:paraId="39A24418" w14:textId="77777777" w:rsidTr="00C066AA">
        <w:trPr>
          <w:trHeight w:val="300"/>
          <w:trPrChange w:id="262"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263"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726F8879" w14:textId="068490B3">
            <w:pPr>
              <w:rPr>
                <w:rFonts w:ascii="Arial Unicode MS" w:eastAsia="Arial Unicode MS" w:hAnsi="Arial Unicode MS" w:cs="Arial Unicode MS"/>
                <w:color w:val="000000"/>
                <w:sz w:val="20"/>
                <w:szCs w:val="20"/>
              </w:rPr>
            </w:pPr>
            <w:r>
              <w:rPr>
                <w:noProof/>
                <w:color w:val="000000"/>
              </w:rPr>
              <w:t xml:space="preserve">1、利益剰余金の積立</w:t>
            </w:r>
          </w:p>
        </w:tc>
      </w:tr>
      <w:tr w:rsidR="00C066AA" w:rsidRPr="00B26474" w14:paraId="6AEFFFC4" w14:textId="77777777" w:rsidTr="00C066AA">
        <w:trPr>
          <w:trHeight w:val="300"/>
          <w:trPrChange w:id="266"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267"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2B271C2A" w14:textId="106E31A6">
            <w:pPr>
              <w:rPr>
                <w:rFonts w:ascii="Arial Unicode MS" w:eastAsia="Arial Unicode MS" w:hAnsi="Arial Unicode MS" w:cs="Arial Unicode MS"/>
                <w:color w:val="000000"/>
                <w:sz w:val="20"/>
                <w:szCs w:val="20"/>
              </w:rPr>
            </w:pPr>
            <w:r>
              <w:rPr>
                <w:noProof/>
                <w:color w:val="000000"/>
              </w:rPr>
              <w:t xml:space="preserve">2、一般準備金の積立</w:t>
            </w:r>
          </w:p>
        </w:tc>
      </w:tr>
      <w:tr w:rsidR="00C066AA" w:rsidRPr="00B26474" w14:paraId="12617C8A" w14:textId="77777777" w:rsidTr="00C066AA">
        <w:trPr>
          <w:trHeight w:val="300"/>
          <w:trPrChange w:id="270"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271"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25EEF3EA" w14:textId="27C897F8">
            <w:pPr>
              <w:rPr>
                <w:rFonts w:ascii="Arial Unicode MS" w:eastAsia="Arial Unicode MS" w:hAnsi="Arial Unicode MS" w:cs="Arial Unicode MS"/>
                <w:color w:val="000000"/>
                <w:sz w:val="20"/>
                <w:szCs w:val="20"/>
              </w:rPr>
            </w:pPr>
            <w:r>
              <w:rPr>
                <w:noProof/>
                <w:color w:val="000000"/>
              </w:rPr>
              <w:t xml:space="preserve">3、所有者への分配</w:t>
            </w:r>
          </w:p>
        </w:tc>
      </w:tr>
      <w:tr w:rsidR="00C066AA" w:rsidRPr="00B26474" w14:paraId="524A3528" w14:textId="77777777" w:rsidTr="00C066AA">
        <w:trPr>
          <w:trHeight w:val="300"/>
          <w:trPrChange w:id="274"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275"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57D4936B" w14:textId="6846006E">
            <w:pPr>
              <w:rPr>
                <w:rFonts w:ascii="Arial Unicode MS" w:eastAsia="Arial Unicode MS" w:hAnsi="Arial Unicode MS" w:cs="Arial Unicode MS" w:hint="eastAsia"/>
                <w:color w:val="000000"/>
                <w:sz w:val="20"/>
                <w:szCs w:val="20"/>
              </w:rPr>
            </w:pPr>
            <w:r>
              <w:rPr>
                <w:noProof/>
                <w:color w:val="000000"/>
              </w:rPr>
              <w:t xml:space="preserve">（四）株主資本内部振替</w:t>
            </w:r>
          </w:p>
        </w:tc>
      </w:tr>
      <w:tr w:rsidR="00C066AA" w:rsidRPr="00B26474" w14:paraId="550F45FA" w14:textId="77777777" w:rsidTr="00C066AA">
        <w:trPr>
          <w:trHeight w:val="300"/>
          <w:trPrChange w:id="278"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279"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3125581F" w14:textId="0D23F86F">
            <w:pPr>
              <w:rPr>
                <w:rFonts w:ascii="Arial Unicode MS" w:eastAsia="Arial Unicode MS" w:hAnsi="Arial Unicode MS" w:cs="Arial Unicode MS"/>
                <w:color w:val="000000"/>
                <w:sz w:val="20"/>
                <w:szCs w:val="20"/>
              </w:rPr>
            </w:pPr>
            <w:r>
              <w:rPr>
                <w:noProof/>
                <w:color w:val="000000"/>
              </w:rPr>
              <w:t xml:space="preserve">1、資本準備金から資本金への振替</w:t>
            </w:r>
          </w:p>
        </w:tc>
      </w:tr>
      <w:tr w:rsidR="00C066AA" w:rsidRPr="00B26474" w14:paraId="1F9DCBF1" w14:textId="77777777" w:rsidTr="00C066AA">
        <w:trPr>
          <w:trHeight w:val="300"/>
          <w:trPrChange w:id="282"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283"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7E9A4942" w14:textId="6986AD02">
            <w:pPr>
              <w:rPr>
                <w:rFonts w:ascii="Arial Unicode MS" w:eastAsia="Arial Unicode MS" w:hAnsi="Arial Unicode MS" w:cs="Arial Unicode MS"/>
                <w:color w:val="000000"/>
                <w:sz w:val="20"/>
                <w:szCs w:val="20"/>
              </w:rPr>
            </w:pPr>
            <w:r>
              <w:rPr>
                <w:color w:val="000000"/>
              </w:rPr>
              <w:t xml:space="preserve">2、利益剰余金から資本金への振替</w:t>
            </w:r>
          </w:p>
        </w:tc>
      </w:tr>
      <w:tr w:rsidR="00C066AA" w:rsidRPr="00B26474" w14:paraId="25A0A0F1" w14:textId="77777777" w:rsidTr="00C066AA">
        <w:trPr>
          <w:trHeight w:val="300"/>
          <w:trPrChange w:id="286"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287"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03311B99" w14:textId="69F07A85">
            <w:pPr>
              <w:rPr>
                <w:rFonts w:ascii="Arial Unicode MS" w:eastAsia="Arial Unicode MS" w:hAnsi="Arial Unicode MS" w:cs="Arial Unicode MS"/>
                <w:color w:val="000000"/>
                <w:sz w:val="20"/>
                <w:szCs w:val="20"/>
              </w:rPr>
            </w:pPr>
            <w:r>
              <w:rPr>
                <w:noProof/>
                <w:color w:val="000000"/>
              </w:rPr>
              <w:t xml:space="preserve">3、利益剰余金による損失補填</w:t>
            </w:r>
          </w:p>
        </w:tc>
      </w:tr>
      <w:tr w:rsidR="00C066AA" w:rsidRPr="00B26474" w14:paraId="0DCC9A29" w14:textId="77777777" w:rsidTr="00C066AA">
        <w:trPr>
          <w:trHeight w:val="300"/>
          <w:trPrChange w:id="290"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291"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3C218A4F" w14:textId="4D18D1C6">
            <w:pPr>
              <w:rPr>
                <w:rFonts w:ascii="Arial Unicode MS" w:eastAsia="Arial Unicode MS" w:hAnsi="Arial Unicode MS" w:cs="Arial Unicode MS"/>
                <w:color w:val="000000"/>
                <w:sz w:val="20"/>
                <w:szCs w:val="20"/>
              </w:rPr>
            </w:pPr>
            <w:r>
              <w:rPr>
                <w:noProof/>
                <w:color w:val="000000"/>
              </w:rPr>
              <w:t xml:space="preserve">4、確定給付型制度の変動額の繰越利益剰余金への振替</w:t>
            </w:r>
          </w:p>
        </w:tc>
      </w:tr>
      <w:tr w:rsidR="00C066AA" w:rsidRPr="00B26474" w14:paraId="29B6E663" w14:textId="77777777" w:rsidTr="00C066AA">
        <w:trPr>
          <w:trHeight w:val="300"/>
          <w:trPrChange w:id="294"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295"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064EF0B4" w14:textId="308B55A4">
            <w:pPr>
              <w:rPr>
                <w:rFonts w:ascii="Arial Unicode MS" w:eastAsia="Arial Unicode MS" w:hAnsi="Arial Unicode MS" w:cs="Arial Unicode MS"/>
                <w:color w:val="000000"/>
                <w:sz w:val="20"/>
                <w:szCs w:val="20"/>
              </w:rPr>
            </w:pPr>
            <w:r>
              <w:rPr>
                <w:noProof/>
                <w:color w:val="000000"/>
              </w:rPr>
              <w:t xml:space="preserve">5、その他の包括利益の繰越利益剰余金への振替</w:t>
            </w:r>
          </w:p>
        </w:tc>
      </w:tr>
      <w:tr w:rsidR="00C066AA" w:rsidRPr="00B26474" w14:paraId="07EBEA66" w14:textId="77777777" w:rsidTr="00C066AA">
        <w:trPr>
          <w:trHeight w:val="300"/>
          <w:trPrChange w:id="298"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299"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7160A7BB" w14:textId="5491C6BF">
            <w:pPr>
              <w:rPr>
                <w:rFonts w:ascii="Arial Unicode MS" w:eastAsia="Arial Unicode MS" w:hAnsi="Arial Unicode MS" w:cs="Arial Unicode MS"/>
                <w:color w:val="000000"/>
                <w:sz w:val="20"/>
                <w:szCs w:val="20"/>
              </w:rPr>
            </w:pPr>
            <w:r>
              <w:rPr>
                <w:noProof/>
                <w:color w:val="000000"/>
              </w:rPr>
              <w:t xml:space="preserve">6、その他</w:t>
            </w:r>
          </w:p>
        </w:tc>
      </w:tr>
      <w:tr w:rsidR="00C066AA" w:rsidRPr="00B26474" w14:paraId="4D7166A2" w14:textId="77777777" w:rsidTr="00C066AA">
        <w:trPr>
          <w:trHeight w:val="300"/>
          <w:trPrChange w:id="302"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303"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152F1EE7" w14:textId="638AAD8A">
            <w:pPr>
              <w:rPr>
                <w:rFonts w:ascii="Arial Unicode MS" w:eastAsia="Arial Unicode MS" w:hAnsi="Arial Unicode MS" w:cs="Arial Unicode MS" w:hint="eastAsia"/>
                <w:color w:val="000000"/>
                <w:sz w:val="20"/>
                <w:szCs w:val="20"/>
              </w:rPr>
            </w:pPr>
            <w:r>
              <w:rPr>
                <w:noProof/>
                <w:color w:val="000000"/>
              </w:rPr>
              <w:t xml:space="preserve">（五）特定準備金</w:t>
            </w:r>
          </w:p>
        </w:tc>
      </w:tr>
      <w:tr w:rsidR="00C066AA" w:rsidRPr="00B26474" w14:paraId="2E4DEC44" w14:textId="77777777" w:rsidTr="00C066AA">
        <w:trPr>
          <w:trHeight w:val="300"/>
          <w:trPrChange w:id="306"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307"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1B92A447" w14:textId="7E4ACFD1">
            <w:pPr>
              <w:rPr>
                <w:rFonts w:ascii="Arial Unicode MS" w:eastAsia="Arial Unicode MS" w:hAnsi="Arial Unicode MS" w:cs="Arial Unicode MS"/>
                <w:color w:val="000000"/>
                <w:sz w:val="20"/>
                <w:szCs w:val="20"/>
              </w:rPr>
            </w:pPr>
            <w:r>
              <w:rPr>
                <w:noProof/>
                <w:color w:val="000000"/>
              </w:rPr>
              <w:t xml:space="preserve">1、当期積立額</w:t>
            </w:r>
          </w:p>
        </w:tc>
      </w:tr>
      <w:tr w:rsidR="00C066AA" w:rsidRPr="00B26474" w14:paraId="108E2A08" w14:textId="77777777" w:rsidTr="00C066AA">
        <w:trPr>
          <w:trHeight w:val="300"/>
          <w:trPrChange w:id="310"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311"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52F3C4DA" w14:textId="34C0E3B7">
            <w:pPr>
              <w:rPr>
                <w:rFonts w:ascii="Arial Unicode MS" w:eastAsia="Arial Unicode MS" w:hAnsi="Arial Unicode MS" w:cs="Arial Unicode MS"/>
                <w:color w:val="000000"/>
                <w:sz w:val="20"/>
                <w:szCs w:val="20"/>
              </w:rPr>
            </w:pPr>
            <w:r>
              <w:rPr>
                <w:noProof/>
                <w:color w:val="000000"/>
              </w:rPr>
              <w:t xml:space="preserve">2、当期使用額</w:t>
            </w:r>
          </w:p>
        </w:tc>
      </w:tr>
      <w:tr w:rsidR="00C066AA" w:rsidRPr="00B26474" w14:paraId="17367BA3" w14:textId="77777777" w:rsidTr="00C066AA">
        <w:trPr>
          <w:trHeight w:val="300"/>
          <w:trPrChange w:id="314"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315"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4C0970F6" w14:textId="0803A062">
            <w:pPr>
              <w:rPr>
                <w:rFonts w:ascii="Arial Unicode MS" w:eastAsia="Arial Unicode MS" w:hAnsi="Arial Unicode MS" w:cs="Arial Unicode MS" w:hint="eastAsia"/>
                <w:color w:val="000000"/>
                <w:sz w:val="20"/>
                <w:szCs w:val="20"/>
              </w:rPr>
            </w:pPr>
            <w:r>
              <w:rPr>
                <w:noProof/>
                <w:color w:val="000000"/>
              </w:rPr>
              <w:t xml:space="preserve">四、本会計年度末残高</w:t>
            </w:r>
          </w:p>
        </w:tc>
      </w:tr>
      <w:tr w:rsidR="00C066AA" w:rsidRPr="00B26474" w14:paraId="5587B8FD" w14:textId="77777777" w:rsidTr="00C066AA">
        <w:trPr>
          <w:trHeight w:val="300"/>
          <w:trPrChange w:id="319"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320"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34217225" w14:textId="77777777">
            <w:pPr>
              <w:rPr>
                <w:rFonts w:ascii="Arial Unicode MS" w:eastAsia="Arial Unicode MS" w:hAnsi="Arial Unicode MS" w:cs="Arial Unicode MS" w:hint="eastAsia"/>
                <w:color w:val="000000"/>
                <w:sz w:val="20"/>
                <w:szCs w:val="20"/>
              </w:rPr>
            </w:pPr>
            <w:r>
              <w:rPr>
                <w:noProof/>
                <w:color w:val="000000"/>
              </w:rPr>
              <w:t xml:space="preserve">六、連結財務諸表項目注記（別途記載のない限り、通貨単位は人民元）</w:t>
            </w:r>
          </w:p>
        </w:tc>
      </w:tr>
      <w:tr w:rsidR="00C066AA" w:rsidRPr="00B26474" w14:paraId="18D08399" w14:textId="77777777" w:rsidTr="00C066AA">
        <w:trPr>
          <w:trHeight w:val="300"/>
          <w:trPrChange w:id="321"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322"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27FF7CE9" w14:textId="32FB069D">
            <w:pPr>
              <w:rPr>
                <w:rFonts w:ascii="Arial Unicode MS" w:eastAsia="Arial Unicode MS" w:hAnsi="Arial Unicode MS" w:cs="Arial Unicode MS"/>
                <w:color w:val="000000"/>
                <w:sz w:val="20"/>
                <w:szCs w:val="20"/>
              </w:rPr>
            </w:pPr>
            <w:r>
              <w:rPr>
                <w:noProof/>
                <w:color w:val="000000"/>
              </w:rPr>
              <w:t xml:space="preserve">(2)2024年6月末時点の現金および預金の利用制限状況</w:t>
            </w:r>
          </w:p>
        </w:tc>
      </w:tr>
      <w:tr w:rsidR="00C066AA" w:rsidRPr="00B26474" w14:paraId="6B3E5744" w14:textId="77777777" w:rsidTr="00C066AA">
        <w:trPr>
          <w:trHeight w:val="300"/>
          <w:trPrChange w:id="325"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326"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6BD877A9" w14:textId="77777777">
            <w:pPr>
              <w:rPr>
                <w:rFonts w:ascii="Arial Unicode MS" w:eastAsia="Arial Unicode MS" w:hAnsi="Arial Unicode MS" w:cs="Arial Unicode MS" w:hint="eastAsia"/>
                <w:color w:val="000000"/>
                <w:sz w:val="20"/>
                <w:szCs w:val="20"/>
              </w:rPr>
            </w:pPr>
            <w:r>
              <w:rPr>
                <w:noProof/>
                <w:color w:val="000000"/>
              </w:rPr>
              <w:t xml:space="preserve">銀行引受保証金および預金証書</w:t>
            </w:r>
          </w:p>
        </w:tc>
      </w:tr>
      <w:tr w:rsidR="00C066AA" w:rsidRPr="00B26474" w14:paraId="078B6C0B" w14:textId="77777777" w:rsidTr="00C066AA">
        <w:trPr>
          <w:trHeight w:val="300"/>
          <w:trPrChange w:id="327"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328"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028B276A" w14:textId="124CC1FD">
            <w:pPr>
              <w:rPr>
                <w:rFonts w:ascii="Arial Unicode MS" w:eastAsia="Arial Unicode MS" w:hAnsi="Arial Unicode MS" w:cs="Arial Unicode MS"/>
                <w:color w:val="000000"/>
                <w:sz w:val="20"/>
                <w:szCs w:val="20"/>
              </w:rPr>
            </w:pPr>
            <w:r>
              <w:rPr>
                <w:noProof/>
                <w:color w:val="000000"/>
              </w:rPr>
              <w:t xml:space="preserve">2、受取手形</w:t>
            </w:r>
          </w:p>
        </w:tc>
      </w:tr>
      <w:tr w:rsidR="00C066AA" w:rsidRPr="00B26474" w14:paraId="7D676AFB" w14:textId="77777777" w:rsidTr="00C066AA">
        <w:trPr>
          <w:trHeight w:val="300"/>
          <w:trPrChange w:id="331"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332"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7F859736" w14:textId="77777777">
            <w:pPr>
              <w:rPr>
                <w:rFonts w:ascii="Arial Unicode MS" w:eastAsia="Arial Unicode MS" w:hAnsi="Arial Unicode MS" w:cs="Arial Unicode MS"/>
                <w:color w:val="000000"/>
                <w:sz w:val="20"/>
                <w:szCs w:val="20"/>
              </w:rPr>
            </w:pPr>
            <w:r>
              <w:rPr>
                <w:noProof/>
                <w:color w:val="000000"/>
              </w:rPr>
              <w:t xml:space="preserve">比率(%)</w:t>
            </w:r>
          </w:p>
        </w:tc>
      </w:tr>
      <w:tr w:rsidR="00C066AA" w:rsidRPr="00B26474" w14:paraId="34701C3D" w14:textId="77777777" w:rsidTr="00C066AA">
        <w:trPr>
          <w:trHeight w:val="300"/>
          <w:trPrChange w:id="334"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335"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633E61C9" w14:textId="77777777">
            <w:pPr>
              <w:rPr>
                <w:rFonts w:ascii="Arial Unicode MS" w:eastAsia="Arial Unicode MS" w:hAnsi="Arial Unicode MS" w:cs="Arial Unicode MS" w:hint="eastAsia"/>
                <w:color w:val="000000"/>
                <w:sz w:val="20"/>
                <w:szCs w:val="20"/>
              </w:rPr>
            </w:pPr>
            <w:r>
              <w:rPr>
                <w:noProof/>
                <w:color w:val="000000"/>
              </w:rPr>
              <w:t xml:space="preserve">睢寧県住宅都市農村建設局</w:t>
            </w:r>
          </w:p>
        </w:tc>
      </w:tr>
      <w:tr w:rsidR="00C066AA" w:rsidRPr="00B26474" w14:paraId="40F8B47F" w14:textId="77777777" w:rsidTr="00C066AA">
        <w:trPr>
          <w:trHeight w:val="300"/>
          <w:trPrChange w:id="336"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337"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0AD1CF47" w14:textId="77777777">
            <w:pPr>
              <w:rPr>
                <w:rFonts w:ascii="Arial Unicode MS" w:eastAsia="Arial Unicode MS" w:hAnsi="Arial Unicode MS" w:cs="Arial Unicode MS" w:hint="eastAsia"/>
                <w:color w:val="000000"/>
                <w:sz w:val="20"/>
                <w:szCs w:val="20"/>
              </w:rPr>
            </w:pPr>
            <w:r>
              <w:rPr>
                <w:noProof/>
                <w:color w:val="000000"/>
              </w:rPr>
              <w:t xml:space="preserve">睢寧県自然資源計画局</w:t>
            </w:r>
          </w:p>
        </w:tc>
      </w:tr>
      <w:tr w:rsidR="00C066AA" w:rsidRPr="00B26474" w14:paraId="225696CB" w14:textId="77777777" w:rsidTr="00C066AA">
        <w:trPr>
          <w:trHeight w:val="300"/>
          <w:trPrChange w:id="338"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339"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1A87B9D4" w14:textId="77777777">
            <w:pPr>
              <w:rPr>
                <w:rFonts w:ascii="Arial Unicode MS" w:eastAsia="Arial Unicode MS" w:hAnsi="Arial Unicode MS" w:cs="Arial Unicode MS" w:hint="eastAsia"/>
                <w:color w:val="000000"/>
                <w:sz w:val="20"/>
                <w:szCs w:val="20"/>
              </w:rPr>
            </w:pPr>
            <w:r>
              <w:rPr>
                <w:noProof/>
                <w:color w:val="000000"/>
              </w:rPr>
              <w:t xml:space="preserve">睢寧県都市建設指揮部</w:t>
            </w:r>
          </w:p>
        </w:tc>
      </w:tr>
      <w:tr w:rsidR="00C066AA" w:rsidRPr="00B26474" w14:paraId="6C443223" w14:textId="77777777" w:rsidTr="00C066AA">
        <w:trPr>
          <w:trHeight w:val="300"/>
          <w:trPrChange w:id="340"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341"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306BFED7" w14:textId="77777777">
            <w:pPr>
              <w:rPr>
                <w:rFonts w:ascii="Arial Unicode MS" w:eastAsia="Arial Unicode MS" w:hAnsi="Arial Unicode MS" w:cs="Arial Unicode MS" w:hint="eastAsia"/>
                <w:color w:val="000000"/>
                <w:sz w:val="20"/>
                <w:szCs w:val="20"/>
              </w:rPr>
            </w:pPr>
            <w:r>
              <w:rPr>
                <w:noProof/>
                <w:color w:val="000000"/>
              </w:rPr>
              <w:t xml:space="preserve">睢寧県魏集鎮人民政府、魏集財政所</w:t>
            </w:r>
          </w:p>
        </w:tc>
      </w:tr>
      <w:tr w:rsidR="00C066AA" w:rsidRPr="00B26474" w14:paraId="3C265F0F" w14:textId="77777777" w:rsidTr="00C066AA">
        <w:trPr>
          <w:trHeight w:val="300"/>
          <w:trPrChange w:id="342"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343"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4A5240F8" w14:textId="77777777">
            <w:pPr>
              <w:rPr>
                <w:rFonts w:ascii="Arial Unicode MS" w:eastAsia="Arial Unicode MS" w:hAnsi="Arial Unicode MS" w:cs="Arial Unicode MS"/>
                <w:color w:val="000000"/>
                <w:sz w:val="20"/>
                <w:szCs w:val="20"/>
              </w:rPr>
            </w:pPr>
            <w:r>
              <w:rPr>
                <w:noProof/>
                <w:color w:val="000000"/>
              </w:rPr>
              <w:t xml:space="preserve">2024年1月～6月増減変動</w:t>
            </w:r>
          </w:p>
        </w:tc>
      </w:tr>
      <w:tr w:rsidR="00C066AA" w:rsidRPr="00B26474" w14:paraId="4DDA204A" w14:textId="77777777" w:rsidTr="00C066AA">
        <w:trPr>
          <w:trHeight w:val="300"/>
          <w:trPrChange w:id="344"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345"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1A4BCE8D" w14:textId="77777777">
            <w:pPr>
              <w:rPr>
                <w:rFonts w:ascii="Arial Unicode MS" w:eastAsia="Arial Unicode MS" w:hAnsi="Arial Unicode MS" w:cs="Arial Unicode MS" w:hint="eastAsia"/>
                <w:color w:val="000000"/>
                <w:sz w:val="20"/>
                <w:szCs w:val="20"/>
              </w:rPr>
            </w:pPr>
            <w:r>
              <w:rPr>
                <w:noProof/>
                <w:color w:val="000000"/>
              </w:rPr>
              <w:t xml:space="preserve">一、2023年12月31日残高</w:t>
            </w:r>
          </w:p>
        </w:tc>
      </w:tr>
      <w:tr w:rsidR="00C066AA" w:rsidRPr="00B26474" w14:paraId="05F60FF0" w14:textId="77777777" w:rsidTr="00C066AA">
        <w:trPr>
          <w:trHeight w:val="300"/>
          <w:trPrChange w:id="346"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347"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0AD97552" w14:textId="77777777">
            <w:pPr>
              <w:rPr>
                <w:rFonts w:ascii="Arial Unicode MS" w:eastAsia="Arial Unicode MS" w:hAnsi="Arial Unicode MS" w:cs="Arial Unicode MS" w:hint="eastAsia"/>
                <w:color w:val="000000"/>
                <w:sz w:val="20"/>
                <w:szCs w:val="20"/>
              </w:rPr>
            </w:pPr>
            <w:r>
              <w:rPr>
                <w:noProof/>
                <w:color w:val="000000"/>
              </w:rPr>
              <w:t xml:space="preserve">三、2024年6月30日残高</w:t>
            </w:r>
          </w:p>
        </w:tc>
      </w:tr>
      <w:tr w:rsidR="00C066AA" w:rsidRPr="00B26474" w14:paraId="30802F47" w14:textId="77777777" w:rsidTr="00C066AA">
        <w:trPr>
          <w:trHeight w:val="300"/>
          <w:trPrChange w:id="348"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349"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3B860940" w14:textId="77777777">
            <w:pPr>
              <w:rPr>
                <w:rFonts w:ascii="Arial Unicode MS" w:eastAsia="Arial Unicode MS" w:hAnsi="Arial Unicode MS" w:cs="Arial Unicode MS"/>
                <w:color w:val="000000"/>
                <w:sz w:val="20"/>
                <w:szCs w:val="20"/>
              </w:rPr>
            </w:pPr>
            <w:r>
              <w:rPr>
                <w:noProof/>
                <w:color w:val="000000"/>
              </w:rPr>
              <w:t xml:space="preserve">1、2023年12月31日</w:t>
            </w:r>
          </w:p>
        </w:tc>
      </w:tr>
      <w:tr w:rsidR="00C066AA" w:rsidRPr="00B26474" w14:paraId="072451BC" w14:textId="77777777" w:rsidTr="00C066AA">
        <w:trPr>
          <w:trHeight w:val="300"/>
          <w:trPrChange w:id="350"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351"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34322F74" w14:textId="77777777">
            <w:pPr>
              <w:rPr>
                <w:rFonts w:ascii="Arial Unicode MS" w:eastAsia="Arial Unicode MS" w:hAnsi="Arial Unicode MS" w:cs="Arial Unicode MS"/>
                <w:color w:val="000000"/>
                <w:sz w:val="20"/>
                <w:szCs w:val="20"/>
              </w:rPr>
            </w:pPr>
            <w:r>
              <w:rPr>
                <w:noProof/>
                <w:color w:val="000000"/>
              </w:rPr>
              <w:t xml:space="preserve">2、2024年1月～6月年間増加額</w:t>
            </w:r>
          </w:p>
        </w:tc>
      </w:tr>
      <w:tr w:rsidR="00C066AA" w:rsidRPr="00B26474" w14:paraId="5379B6D7" w14:textId="77777777" w:rsidTr="00C066AA">
        <w:trPr>
          <w:trHeight w:val="300"/>
          <w:trPrChange w:id="352"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353"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65F22824" w14:textId="77777777">
            <w:pPr>
              <w:rPr>
                <w:rFonts w:ascii="Arial Unicode MS" w:eastAsia="Arial Unicode MS" w:hAnsi="Arial Unicode MS" w:cs="Arial Unicode MS"/>
                <w:color w:val="000000"/>
                <w:sz w:val="20"/>
                <w:szCs w:val="20"/>
              </w:rPr>
            </w:pPr>
            <w:r>
              <w:rPr>
                <w:noProof/>
                <w:color w:val="000000"/>
              </w:rPr>
              <w:t xml:space="preserve">3、2024年1月～6月年間減少額</w:t>
            </w:r>
          </w:p>
        </w:tc>
      </w:tr>
      <w:tr w:rsidR="00C066AA" w:rsidRPr="00B26474" w14:paraId="2ACEA424" w14:textId="77777777" w:rsidTr="00C066AA">
        <w:trPr>
          <w:trHeight w:val="300"/>
          <w:trPrChange w:id="354"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355"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5C65B8AD" w14:textId="77777777">
            <w:pPr>
              <w:rPr>
                <w:rFonts w:ascii="Arial Unicode MS" w:eastAsia="Arial Unicode MS" w:hAnsi="Arial Unicode MS" w:cs="Arial Unicode MS"/>
                <w:color w:val="000000"/>
                <w:sz w:val="20"/>
                <w:szCs w:val="20"/>
              </w:rPr>
            </w:pPr>
            <w:r>
              <w:rPr>
                <w:noProof/>
                <w:color w:val="000000"/>
              </w:rPr>
              <w:t xml:space="preserve">4、2024年6月30日</w:t>
            </w:r>
          </w:p>
        </w:tc>
      </w:tr>
      <w:tr w:rsidR="00C066AA" w:rsidRPr="00B26474" w14:paraId="083622B6" w14:textId="77777777" w:rsidTr="00C066AA">
        <w:trPr>
          <w:trHeight w:val="300"/>
          <w:trPrChange w:id="356"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357"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28F085BE" w14:textId="77777777">
            <w:pPr>
              <w:rPr>
                <w:rFonts w:ascii="Arial Unicode MS" w:eastAsia="Arial Unicode MS" w:hAnsi="Arial Unicode MS" w:cs="Arial Unicode MS"/>
                <w:color w:val="000000"/>
                <w:sz w:val="20"/>
                <w:szCs w:val="20"/>
              </w:rPr>
            </w:pPr>
            <w:r>
              <w:rPr>
                <w:noProof/>
                <w:color w:val="000000"/>
              </w:rPr>
              <w:t xml:space="preserve">1、2024年6月30日</w:t>
            </w:r>
          </w:p>
        </w:tc>
      </w:tr>
      <w:tr w:rsidR="00C066AA" w:rsidRPr="00B26474" w14:paraId="26AE35D4" w14:textId="77777777" w:rsidTr="00C066AA">
        <w:trPr>
          <w:trHeight w:val="300"/>
          <w:trPrChange w:id="358"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359"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2D06593D" w14:textId="77777777">
            <w:pPr>
              <w:rPr>
                <w:rFonts w:ascii="Arial Unicode MS" w:eastAsia="Arial Unicode MS" w:hAnsi="Arial Unicode MS" w:cs="Arial Unicode MS" w:hint="eastAsia"/>
                <w:color w:val="000000"/>
                <w:sz w:val="20"/>
                <w:szCs w:val="20"/>
              </w:rPr>
            </w:pPr>
            <w:r>
              <w:rPr>
                <w:noProof/>
                <w:color w:val="000000"/>
              </w:rPr>
              <w:t xml:space="preserve">魏集鎮湖畔槐園農業園</w:t>
            </w:r>
          </w:p>
        </w:tc>
      </w:tr>
      <w:tr w:rsidR="00C066AA" w:rsidRPr="00B26474" w14:paraId="3EF88BF2" w14:textId="77777777" w:rsidTr="00C066AA">
        <w:trPr>
          <w:trHeight w:val="300"/>
          <w:trPrChange w:id="360"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361"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1E97BF10" w14:textId="77777777">
            <w:pPr>
              <w:rPr>
                <w:rFonts w:ascii="Arial Unicode MS" w:eastAsia="Arial Unicode MS" w:hAnsi="Arial Unicode MS" w:cs="Arial Unicode MS" w:hint="eastAsia"/>
                <w:color w:val="000000"/>
                <w:sz w:val="20"/>
                <w:szCs w:val="20"/>
              </w:rPr>
            </w:pPr>
            <w:r>
              <w:rPr>
                <w:noProof/>
                <w:color w:val="000000"/>
              </w:rPr>
              <w:t xml:space="preserve">豊成公司工事</w:t>
            </w:r>
          </w:p>
        </w:tc>
      </w:tr>
      <w:tr w:rsidR="00C066AA" w:rsidRPr="00B26474" w14:paraId="4BA46E36" w14:textId="77777777" w:rsidTr="00C066AA">
        <w:trPr>
          <w:trHeight w:val="300"/>
          <w:trPrChange w:id="362"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363"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6C8ED8B6" w14:textId="77777777">
            <w:pPr>
              <w:rPr>
                <w:rFonts w:ascii="Arial Unicode MS" w:eastAsia="Arial Unicode MS" w:hAnsi="Arial Unicode MS" w:cs="Arial Unicode MS" w:hint="eastAsia"/>
                <w:color w:val="000000"/>
                <w:sz w:val="20"/>
                <w:szCs w:val="20"/>
              </w:rPr>
            </w:pPr>
            <w:r>
              <w:rPr>
                <w:noProof/>
                <w:color w:val="000000"/>
              </w:rPr>
              <w:t xml:space="preserve">睢展公司工事</w:t>
            </w:r>
          </w:p>
        </w:tc>
      </w:tr>
      <w:tr w:rsidR="00C066AA" w:rsidRPr="00B26474" w14:paraId="63F67953" w14:textId="77777777" w:rsidTr="00C066AA">
        <w:trPr>
          <w:trHeight w:val="300"/>
          <w:trPrChange w:id="364"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365"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6712B938" w14:textId="77777777">
            <w:pPr>
              <w:rPr>
                <w:rFonts w:ascii="Arial Unicode MS" w:eastAsia="Arial Unicode MS" w:hAnsi="Arial Unicode MS" w:cs="Arial Unicode MS" w:hint="eastAsia"/>
                <w:color w:val="000000"/>
                <w:sz w:val="20"/>
                <w:szCs w:val="20"/>
              </w:rPr>
            </w:pPr>
            <w:r>
              <w:rPr>
                <w:noProof/>
                <w:color w:val="000000"/>
              </w:rPr>
              <w:t xml:space="preserve">興邳公司工事</w:t>
            </w:r>
          </w:p>
        </w:tc>
      </w:tr>
      <w:tr w:rsidR="00C066AA" w:rsidRPr="00B26474" w14:paraId="63CCE071" w14:textId="77777777" w:rsidTr="00C066AA">
        <w:trPr>
          <w:trHeight w:val="300"/>
          <w:trPrChange w:id="366"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367"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7367F606" w14:textId="77777777">
            <w:pPr>
              <w:rPr>
                <w:rFonts w:ascii="Arial Unicode MS" w:eastAsia="Arial Unicode MS" w:hAnsi="Arial Unicode MS" w:cs="Arial Unicode MS" w:hint="eastAsia"/>
                <w:color w:val="000000"/>
                <w:sz w:val="20"/>
                <w:szCs w:val="20"/>
              </w:rPr>
            </w:pPr>
            <w:r>
              <w:rPr>
                <w:noProof/>
                <w:color w:val="000000"/>
              </w:rPr>
              <w:t xml:space="preserve">オールアルミ住宅産業パークプロジェクト</w:t>
            </w:r>
          </w:p>
        </w:tc>
      </w:tr>
      <w:tr w:rsidR="00C066AA" w:rsidRPr="00B26474" w14:paraId="27442CF5" w14:textId="77777777" w:rsidTr="00C066AA">
        <w:trPr>
          <w:trHeight w:val="300"/>
          <w:trPrChange w:id="368"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369"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1FF7ACF7" w14:textId="77777777">
            <w:pPr>
              <w:rPr>
                <w:rFonts w:ascii="Arial Unicode MS" w:eastAsia="Arial Unicode MS" w:hAnsi="Arial Unicode MS" w:cs="Arial Unicode MS" w:hint="eastAsia"/>
                <w:color w:val="000000"/>
                <w:sz w:val="20"/>
                <w:szCs w:val="20"/>
              </w:rPr>
            </w:pPr>
            <w:r>
              <w:rPr>
                <w:noProof/>
                <w:color w:val="000000"/>
              </w:rPr>
              <w:t xml:space="preserve">Eコマースパーク第2期工事</w:t>
            </w:r>
          </w:p>
        </w:tc>
      </w:tr>
      <w:tr w:rsidR="00C066AA" w:rsidRPr="00B26474" w14:paraId="1EFC3443" w14:textId="77777777" w:rsidTr="00C066AA">
        <w:trPr>
          <w:trHeight w:val="300"/>
          <w:trPrChange w:id="370"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371"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542990CC" w14:textId="77777777">
            <w:pPr>
              <w:rPr>
                <w:rFonts w:ascii="Arial Unicode MS" w:eastAsia="Arial Unicode MS" w:hAnsi="Arial Unicode MS" w:cs="Arial Unicode MS" w:hint="eastAsia"/>
                <w:color w:val="000000"/>
                <w:sz w:val="20"/>
                <w:szCs w:val="20"/>
              </w:rPr>
            </w:pPr>
            <w:r>
              <w:rPr>
                <w:noProof/>
                <w:color w:val="000000"/>
              </w:rPr>
              <w:t xml:space="preserve">百株家具年間4万セット家具プロジェクト</w:t>
            </w:r>
          </w:p>
        </w:tc>
      </w:tr>
      <w:tr w:rsidR="00C066AA" w:rsidRPr="00B26474" w14:paraId="6A4B97B4" w14:textId="77777777" w:rsidTr="00C066AA">
        <w:trPr>
          <w:trHeight w:val="300"/>
          <w:trPrChange w:id="372"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373"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290D30C0" w14:textId="77777777">
            <w:pPr>
              <w:rPr>
                <w:rFonts w:ascii="Arial Unicode MS" w:eastAsia="Arial Unicode MS" w:hAnsi="Arial Unicode MS" w:cs="Arial Unicode MS" w:hint="eastAsia"/>
                <w:color w:val="000000"/>
                <w:sz w:val="20"/>
                <w:szCs w:val="20"/>
              </w:rPr>
            </w:pPr>
            <w:r>
              <w:rPr>
                <w:noProof/>
                <w:color w:val="000000"/>
              </w:rPr>
              <w:t xml:space="preserve">茂宏倉庫物流建設プロジェクト</w:t>
            </w:r>
          </w:p>
        </w:tc>
      </w:tr>
      <w:tr w:rsidR="00C066AA" w:rsidRPr="00B26474" w14:paraId="58A4403F" w14:textId="77777777" w:rsidTr="00C066AA">
        <w:trPr>
          <w:trHeight w:val="300"/>
          <w:trPrChange w:id="374"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375"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5290B29E" w14:textId="77777777">
            <w:pPr>
              <w:rPr>
                <w:rFonts w:ascii="Arial Unicode MS" w:eastAsia="Arial Unicode MS" w:hAnsi="Arial Unicode MS" w:cs="Arial Unicode MS" w:hint="eastAsia"/>
                <w:color w:val="000000"/>
                <w:sz w:val="20"/>
                <w:szCs w:val="20"/>
              </w:rPr>
            </w:pPr>
            <w:r>
              <w:rPr>
                <w:noProof/>
                <w:color w:val="000000"/>
              </w:rPr>
              <w:t xml:space="preserve">Eコマースパーク第1期工事</w:t>
            </w:r>
          </w:p>
        </w:tc>
      </w:tr>
      <w:tr w:rsidR="00C066AA" w:rsidRPr="00B26474" w14:paraId="7CB2909A" w14:textId="77777777" w:rsidTr="00C066AA">
        <w:trPr>
          <w:trHeight w:val="300"/>
          <w:trPrChange w:id="376"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377"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5C881DD8" w14:textId="77777777">
            <w:pPr>
              <w:rPr>
                <w:rFonts w:ascii="Arial Unicode MS" w:eastAsia="Arial Unicode MS" w:hAnsi="Arial Unicode MS" w:cs="Arial Unicode MS" w:hint="eastAsia"/>
                <w:color w:val="000000"/>
                <w:sz w:val="20"/>
                <w:szCs w:val="20"/>
              </w:rPr>
            </w:pPr>
            <w:r>
              <w:rPr>
                <w:noProof/>
                <w:color w:val="000000"/>
              </w:rPr>
              <w:t xml:space="preserve">経三路（徐寧-緯九）道路市街地工事</w:t>
            </w:r>
          </w:p>
        </w:tc>
      </w:tr>
      <w:tr w:rsidR="00C066AA" w:rsidRPr="00B26474" w14:paraId="19F99B6B" w14:textId="77777777" w:rsidTr="00C066AA">
        <w:trPr>
          <w:trHeight w:val="300"/>
          <w:trPrChange w:id="378"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379"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7F9A4CAF" w14:textId="77777777">
            <w:pPr>
              <w:rPr>
                <w:rFonts w:ascii="Arial Unicode MS" w:eastAsia="Arial Unicode MS" w:hAnsi="Arial Unicode MS" w:cs="Arial Unicode MS" w:hint="eastAsia"/>
                <w:color w:val="000000"/>
                <w:sz w:val="20"/>
                <w:szCs w:val="20"/>
              </w:rPr>
            </w:pPr>
            <w:r>
              <w:rPr>
                <w:noProof/>
                <w:color w:val="000000"/>
              </w:rPr>
              <w:t xml:space="preserve">潤友印業プロジェクト</w:t>
            </w:r>
          </w:p>
        </w:tc>
      </w:tr>
      <w:tr w:rsidR="00C066AA" w:rsidRPr="00B26474" w14:paraId="2E654AF5" w14:textId="77777777" w:rsidTr="00C066AA">
        <w:trPr>
          <w:trHeight w:val="300"/>
          <w:trPrChange w:id="380"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381"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0B8E337B" w14:textId="77777777">
            <w:pPr>
              <w:rPr>
                <w:rFonts w:ascii="Arial Unicode MS" w:eastAsia="Arial Unicode MS" w:hAnsi="Arial Unicode MS" w:cs="Arial Unicode MS" w:hint="eastAsia"/>
                <w:color w:val="000000"/>
                <w:sz w:val="20"/>
                <w:szCs w:val="20"/>
              </w:rPr>
            </w:pPr>
            <w:r>
              <w:rPr>
                <w:noProof/>
                <w:color w:val="000000"/>
              </w:rPr>
              <w:t xml:space="preserve">啓順Eコマース科学技術プロジェクト</w:t>
            </w:r>
          </w:p>
        </w:tc>
      </w:tr>
      <w:tr w:rsidR="00C066AA" w:rsidRPr="00B26474" w14:paraId="78EF71F6" w14:textId="77777777" w:rsidTr="00C066AA">
        <w:trPr>
          <w:trHeight w:val="300"/>
          <w:trPrChange w:id="382"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383"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41674946" w14:textId="77777777">
            <w:pPr>
              <w:rPr>
                <w:rFonts w:ascii="Arial Unicode MS" w:eastAsia="Arial Unicode MS" w:hAnsi="Arial Unicode MS" w:cs="Arial Unicode MS" w:hint="eastAsia"/>
                <w:color w:val="000000"/>
                <w:sz w:val="20"/>
                <w:szCs w:val="20"/>
              </w:rPr>
            </w:pPr>
            <w:r>
              <w:rPr>
                <w:noProof/>
                <w:color w:val="000000"/>
              </w:rPr>
              <w:t xml:space="preserve">悦凌窓装飾自動カーテン生産プロジェクト</w:t>
            </w:r>
          </w:p>
        </w:tc>
      </w:tr>
      <w:tr w:rsidR="00C066AA" w:rsidRPr="00B26474" w14:paraId="2B59E612" w14:textId="77777777" w:rsidTr="00C066AA">
        <w:trPr>
          <w:trHeight w:val="300"/>
          <w:trPrChange w:id="384"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385"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6E01A332" w14:textId="77777777">
            <w:pPr>
              <w:rPr>
                <w:rFonts w:ascii="Arial Unicode MS" w:eastAsia="Arial Unicode MS" w:hAnsi="Arial Unicode MS" w:cs="Arial Unicode MS" w:hint="eastAsia"/>
                <w:color w:val="000000"/>
                <w:sz w:val="20"/>
                <w:szCs w:val="20"/>
              </w:rPr>
            </w:pPr>
            <w:r>
              <w:rPr>
                <w:noProof/>
                <w:color w:val="000000"/>
              </w:rPr>
              <w:t xml:space="preserve">安斯建材孫薛村アパレル・家具製造プロジェクト</w:t>
            </w:r>
          </w:p>
        </w:tc>
      </w:tr>
      <w:tr w:rsidR="00C066AA" w:rsidRPr="00B26474" w14:paraId="6AFFC5D1" w14:textId="77777777" w:rsidTr="00C066AA">
        <w:trPr>
          <w:trHeight w:val="300"/>
          <w:trPrChange w:id="386"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387"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3E2C8C98" w14:textId="77777777">
            <w:pPr>
              <w:rPr>
                <w:rFonts w:ascii="Arial Unicode MS" w:eastAsia="Arial Unicode MS" w:hAnsi="Arial Unicode MS" w:cs="Arial Unicode MS" w:hint="eastAsia"/>
                <w:color w:val="000000"/>
                <w:sz w:val="20"/>
                <w:szCs w:val="20"/>
              </w:rPr>
            </w:pPr>
            <w:r>
              <w:rPr>
                <w:noProof/>
                <w:color w:val="000000"/>
              </w:rPr>
              <w:t xml:space="preserve">秀凌実業年間3万セット家具プロジェクト</w:t>
            </w:r>
          </w:p>
        </w:tc>
      </w:tr>
      <w:tr w:rsidR="00C066AA" w:rsidRPr="00B26474" w14:paraId="32317BDB" w14:textId="77777777" w:rsidTr="00C066AA">
        <w:trPr>
          <w:trHeight w:val="300"/>
          <w:trPrChange w:id="388"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389"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5B8F94E0" w14:textId="77777777">
            <w:pPr>
              <w:rPr>
                <w:rFonts w:ascii="Arial Unicode MS" w:eastAsia="Arial Unicode MS" w:hAnsi="Arial Unicode MS" w:cs="Arial Unicode MS" w:hint="eastAsia"/>
                <w:color w:val="000000"/>
                <w:sz w:val="20"/>
                <w:szCs w:val="20"/>
              </w:rPr>
            </w:pPr>
            <w:r>
              <w:rPr>
                <w:noProof/>
                <w:color w:val="000000"/>
              </w:rPr>
              <w:t xml:space="preserve">工業団地永勝路、永昌路プロジェクト</w:t>
            </w:r>
          </w:p>
        </w:tc>
      </w:tr>
      <w:tr w:rsidR="00C066AA" w:rsidRPr="00B26474" w14:paraId="498F76EE" w14:textId="77777777" w:rsidTr="00C066AA">
        <w:trPr>
          <w:trHeight w:val="300"/>
          <w:trPrChange w:id="390"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391"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765F1C80" w14:textId="77777777">
            <w:pPr>
              <w:rPr>
                <w:rFonts w:ascii="Arial Unicode MS" w:eastAsia="Arial Unicode MS" w:hAnsi="Arial Unicode MS" w:cs="Arial Unicode MS" w:hint="eastAsia"/>
                <w:color w:val="000000"/>
                <w:sz w:val="20"/>
                <w:szCs w:val="20"/>
              </w:rPr>
            </w:pPr>
            <w:r>
              <w:rPr>
                <w:noProof/>
                <w:color w:val="000000"/>
              </w:rPr>
              <w:t xml:space="preserve">緯四路道路建設プロジェクト</w:t>
            </w:r>
          </w:p>
        </w:tc>
      </w:tr>
      <w:tr w:rsidR="00C066AA" w:rsidRPr="00B26474" w14:paraId="0AA28087" w14:textId="77777777" w:rsidTr="00C066AA">
        <w:trPr>
          <w:trHeight w:val="300"/>
          <w:trPrChange w:id="392"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393"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652614BD" w14:textId="77777777">
            <w:pPr>
              <w:rPr>
                <w:rFonts w:ascii="Arial Unicode MS" w:eastAsia="Arial Unicode MS" w:hAnsi="Arial Unicode MS" w:cs="Arial Unicode MS" w:hint="eastAsia"/>
                <w:color w:val="000000"/>
                <w:sz w:val="20"/>
                <w:szCs w:val="20"/>
              </w:rPr>
            </w:pPr>
            <w:r>
              <w:rPr>
                <w:noProof/>
                <w:color w:val="000000"/>
              </w:rPr>
              <w:t xml:space="preserve">凌城鎮経七路</w:t>
            </w:r>
          </w:p>
        </w:tc>
      </w:tr>
      <w:tr w:rsidR="00C066AA" w:rsidRPr="00B26474" w14:paraId="0AAE3968" w14:textId="77777777" w:rsidTr="00C066AA">
        <w:trPr>
          <w:trHeight w:val="300"/>
          <w:trPrChange w:id="394"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395"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2B736223" w14:textId="77777777">
            <w:pPr>
              <w:rPr>
                <w:rFonts w:ascii="Arial Unicode MS" w:eastAsia="Arial Unicode MS" w:hAnsi="Arial Unicode MS" w:cs="Arial Unicode MS" w:hint="eastAsia"/>
                <w:color w:val="000000"/>
                <w:sz w:val="20"/>
                <w:szCs w:val="20"/>
              </w:rPr>
            </w:pPr>
            <w:r>
              <w:rPr>
                <w:noProof/>
                <w:color w:val="000000"/>
              </w:rPr>
              <w:t xml:space="preserve">双城農業プロジェクト</w:t>
            </w:r>
          </w:p>
        </w:tc>
      </w:tr>
      <w:tr w:rsidR="00C066AA" w:rsidRPr="00B26474" w14:paraId="6E959058" w14:textId="77777777" w:rsidTr="00C066AA">
        <w:trPr>
          <w:trHeight w:val="300"/>
          <w:trPrChange w:id="396"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397"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2EB8C6BE" w14:textId="77777777">
            <w:pPr>
              <w:rPr>
                <w:rFonts w:ascii="Arial Unicode MS" w:eastAsia="Arial Unicode MS" w:hAnsi="Arial Unicode MS" w:cs="Arial Unicode MS"/>
                <w:color w:val="000000"/>
                <w:sz w:val="20"/>
                <w:szCs w:val="20"/>
              </w:rPr>
            </w:pPr>
            <w:r>
              <w:rPr>
                <w:noProof/>
                <w:color w:val="000000"/>
              </w:rPr>
              <w:t xml:space="preserve">1、2023年12月31日残高</w:t>
            </w:r>
          </w:p>
        </w:tc>
      </w:tr>
      <w:tr w:rsidR="00C066AA" w:rsidRPr="00B26474" w14:paraId="2D20CB15" w14:textId="77777777" w:rsidTr="00C066AA">
        <w:trPr>
          <w:trHeight w:val="300"/>
          <w:trPrChange w:id="398"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399"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017E4E64" w14:textId="47BA83F8">
            <w:pPr>
              <w:rPr>
                <w:rFonts w:ascii="Arial Unicode MS" w:eastAsia="Arial Unicode MS" w:hAnsi="Arial Unicode MS" w:cs="Arial Unicode MS"/>
                <w:color w:val="000000"/>
                <w:sz w:val="20"/>
                <w:szCs w:val="20"/>
              </w:rPr>
            </w:pPr>
            <w:r>
              <w:rPr>
                <w:noProof/>
                <w:color w:val="000000"/>
              </w:rPr>
              <w:t xml:space="preserve">4、2024年6月30日残高</w:t>
            </w:r>
          </w:p>
        </w:tc>
      </w:tr>
      <w:tr w:rsidR="00C066AA" w:rsidRPr="00B26474" w14:paraId="6CDF34A9" w14:textId="77777777" w:rsidTr="00C066AA">
        <w:trPr>
          <w:trHeight w:val="300"/>
          <w:trPrChange w:id="402"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403"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6502E5D4" w14:textId="77777777">
            <w:pPr>
              <w:rPr>
                <w:rFonts w:ascii="Arial Unicode MS" w:eastAsia="Arial Unicode MS" w:hAnsi="Arial Unicode MS" w:cs="Arial Unicode MS"/>
                <w:color w:val="000000"/>
                <w:sz w:val="20"/>
                <w:szCs w:val="20"/>
              </w:rPr>
            </w:pPr>
            <w:r>
              <w:rPr>
                <w:noProof/>
                <w:color w:val="000000"/>
              </w:rPr>
              <w:t xml:space="preserve">4、2024年6月30日残高</w:t>
            </w:r>
          </w:p>
        </w:tc>
      </w:tr>
      <w:tr w:rsidR="00C066AA" w:rsidRPr="00B26474" w14:paraId="710CB850" w14:textId="77777777" w:rsidTr="00C066AA">
        <w:trPr>
          <w:trHeight w:val="300"/>
          <w:trPrChange w:id="404"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405"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364B39AE" w14:textId="77777777">
            <w:pPr>
              <w:rPr>
                <w:rFonts w:ascii="Arial Unicode MS" w:eastAsia="Arial Unicode MS" w:hAnsi="Arial Unicode MS" w:cs="Arial Unicode MS"/>
                <w:color w:val="000000"/>
                <w:sz w:val="20"/>
                <w:szCs w:val="20"/>
              </w:rPr>
            </w:pPr>
            <w:r>
              <w:rPr>
                <w:noProof/>
                <w:color w:val="000000"/>
              </w:rPr>
              <w:t xml:space="preserve">3、2024年6月30日残高</w:t>
            </w:r>
          </w:p>
        </w:tc>
      </w:tr>
      <w:tr w:rsidR="00C066AA" w:rsidRPr="00B26474" w14:paraId="475289BC" w14:textId="77777777" w:rsidTr="00C066AA">
        <w:trPr>
          <w:trHeight w:val="300"/>
          <w:trPrChange w:id="406"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407"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17372755" w14:textId="77777777">
            <w:pPr>
              <w:rPr>
                <w:rFonts w:ascii="Arial Unicode MS" w:eastAsia="Arial Unicode MS" w:hAnsi="Arial Unicode MS" w:cs="Arial Unicode MS"/>
                <w:color w:val="000000"/>
                <w:sz w:val="20"/>
                <w:szCs w:val="20"/>
              </w:rPr>
            </w:pPr>
            <w:r>
              <w:rPr>
                <w:noProof/>
                <w:color w:val="000000"/>
              </w:rPr>
              <w:t xml:space="preserve">1、2024年6月30日残高</w:t>
            </w:r>
          </w:p>
        </w:tc>
      </w:tr>
      <w:tr w:rsidR="00C066AA" w:rsidRPr="00B26474" w14:paraId="4AA32472" w14:textId="77777777" w:rsidTr="00C066AA">
        <w:trPr>
          <w:trHeight w:val="300"/>
          <w:trPrChange w:id="408"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409"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38175522" w14:textId="77777777">
            <w:pPr>
              <w:rPr>
                <w:rFonts w:ascii="Arial Unicode MS" w:eastAsia="Arial Unicode MS" w:hAnsi="Arial Unicode MS" w:cs="Arial Unicode MS"/>
                <w:color w:val="000000"/>
                <w:sz w:val="20"/>
                <w:szCs w:val="20"/>
              </w:rPr>
            </w:pPr>
            <w:r>
              <w:rPr>
                <w:noProof/>
                <w:color w:val="000000"/>
              </w:rPr>
              <w:t xml:space="preserve">(2)相殺されていない繰延税金負債の内訳</w:t>
            </w:r>
          </w:p>
        </w:tc>
      </w:tr>
      <w:tr w:rsidR="00C066AA" w:rsidRPr="00B26474" w14:paraId="11F2D39D" w14:textId="77777777" w:rsidTr="00C066AA">
        <w:trPr>
          <w:trHeight w:val="300"/>
          <w:trPrChange w:id="410"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411"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4E1BA649" w14:textId="77777777">
            <w:pPr>
              <w:rPr>
                <w:rFonts w:ascii="Arial Unicode MS" w:eastAsia="Arial Unicode MS" w:hAnsi="Arial Unicode MS" w:cs="Arial Unicode MS" w:hint="eastAsia"/>
                <w:color w:val="000000"/>
                <w:sz w:val="20"/>
                <w:szCs w:val="20"/>
              </w:rPr>
            </w:pPr>
            <w:r>
              <w:rPr>
                <w:noProof/>
                <w:color w:val="000000"/>
              </w:rPr>
              <w:t xml:space="preserve">自社使用不動産または棚卸資産を公正価値評価モデルに転換した初回変更による増加額</w:t>
            </w:r>
          </w:p>
        </w:tc>
      </w:tr>
      <w:tr w:rsidR="00C066AA" w:rsidRPr="00B26474" w14:paraId="0580068E" w14:textId="77777777" w:rsidTr="00C066AA">
        <w:trPr>
          <w:trHeight w:val="300"/>
          <w:trPrChange w:id="412"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413"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24BB5497" w14:textId="77777777">
            <w:pPr>
              <w:rPr>
                <w:rFonts w:ascii="Arial Unicode MS" w:eastAsia="Arial Unicode MS" w:hAnsi="Arial Unicode MS" w:cs="Arial Unicode MS"/>
                <w:color w:val="000000"/>
                <w:sz w:val="20"/>
                <w:szCs w:val="20"/>
              </w:rPr>
            </w:pPr>
            <w:r>
              <w:rPr>
                <w:noProof/>
                <w:color w:val="000000"/>
              </w:rPr>
              <w:t xml:space="preserve">(2)買掛金上位5社</w:t>
            </w:r>
          </w:p>
        </w:tc>
      </w:tr>
      <w:tr w:rsidR="00C066AA" w:rsidRPr="00B26474" w14:paraId="4450A7B2" w14:textId="77777777" w:rsidTr="00C066AA">
        <w:trPr>
          <w:trHeight w:val="300"/>
          <w:trPrChange w:id="414"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415"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518ADD42" w14:textId="77777777">
            <w:pPr>
              <w:rPr>
                <w:rFonts w:ascii="Arial Unicode MS" w:eastAsia="Arial Unicode MS" w:hAnsi="Arial Unicode MS" w:cs="Arial Unicode MS"/>
                <w:color w:val="000000"/>
                <w:sz w:val="20"/>
                <w:szCs w:val="20"/>
              </w:rPr>
            </w:pPr>
            <w:r>
              <w:rPr>
                <w:noProof/>
                <w:color w:val="000000"/>
              </w:rPr>
              <w:t xml:space="preserve">(1)期末その他未払金上位5社の取引先状況</w:t>
            </w:r>
          </w:p>
        </w:tc>
      </w:tr>
      <w:tr w:rsidR="00C066AA" w:rsidRPr="00B26474" w14:paraId="76696E2D" w14:textId="77777777" w:rsidTr="00C066AA">
        <w:trPr>
          <w:trHeight w:val="300"/>
          <w:trPrChange w:id="416"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417"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1F0C2761" w14:textId="77777777">
            <w:pPr>
              <w:rPr>
                <w:rFonts w:ascii="Arial Unicode MS" w:eastAsia="Arial Unicode MS" w:hAnsi="Arial Unicode MS" w:cs="Arial Unicode MS" w:hint="eastAsia"/>
                <w:color w:val="000000"/>
                <w:sz w:val="20"/>
                <w:szCs w:val="20"/>
              </w:rPr>
            </w:pPr>
            <w:r>
              <w:rPr>
                <w:noProof/>
                <w:color w:val="000000"/>
              </w:rPr>
              <w:t xml:space="preserve">土地増減連結指揮部</w:t>
            </w:r>
          </w:p>
        </w:tc>
      </w:tr>
      <w:tr w:rsidR="00C066AA" w:rsidRPr="00B26474" w14:paraId="40D8F4A7" w14:textId="77777777" w:rsidTr="00C066AA">
        <w:trPr>
          <w:trHeight w:val="300"/>
          <w:trPrChange w:id="418"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419"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408516B6" w14:textId="77777777">
            <w:pPr>
              <w:rPr>
                <w:rFonts w:ascii="Arial Unicode MS" w:eastAsia="Arial Unicode MS" w:hAnsi="Arial Unicode MS" w:cs="Arial Unicode MS"/>
                <w:color w:val="000000"/>
                <w:sz w:val="20"/>
                <w:szCs w:val="20"/>
              </w:rPr>
            </w:pPr>
            <w:r>
              <w:rPr>
                <w:noProof/>
                <w:color w:val="000000"/>
              </w:rPr>
              <w:t xml:space="preserve">2024年6月30日</w:t>
            </w:r>
          </w:p>
        </w:tc>
      </w:tr>
      <w:tr w:rsidR="00C066AA" w:rsidRPr="00B26474" w14:paraId="422E99F9" w14:textId="77777777" w:rsidTr="00C066AA">
        <w:trPr>
          <w:trHeight w:val="300"/>
          <w:trPrChange w:id="421"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422"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368204B9" w14:textId="15D5E81E">
            <w:pPr>
              <w:rPr>
                <w:rFonts w:ascii="Arial Unicode MS" w:eastAsia="Arial Unicode MS" w:hAnsi="Arial Unicode MS" w:cs="Arial Unicode MS" w:hint="eastAsia"/>
                <w:color w:val="000000"/>
                <w:sz w:val="20"/>
                <w:szCs w:val="20"/>
              </w:rPr>
            </w:pPr>
            <w:r>
              <w:rPr>
                <w:noProof/>
                <w:color w:val="000000"/>
              </w:rPr>
              <w:t xml:space="preserve">控除：1年内償還予定の社債（注記六、23）</w:t>
            </w:r>
          </w:p>
        </w:tc>
      </w:tr>
      <w:tr w:rsidR="00C066AA" w:rsidRPr="00B26474" w14:paraId="49AF0E5F" w14:textId="77777777" w:rsidTr="00C066AA">
        <w:trPr>
          <w:trHeight w:val="300"/>
          <w:trPrChange w:id="425"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426"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7371B445" w14:textId="77777777">
            <w:pPr>
              <w:rPr>
                <w:rFonts w:ascii="Arial Unicode MS" w:eastAsia="Arial Unicode MS" w:hAnsi="Arial Unicode MS" w:cs="Arial Unicode MS" w:hint="eastAsia"/>
                <w:color w:val="000000"/>
                <w:sz w:val="20"/>
                <w:szCs w:val="20"/>
              </w:rPr>
            </w:pPr>
            <w:r>
              <w:rPr>
                <w:noProof/>
                <w:color w:val="000000"/>
              </w:rPr>
              <w:t xml:space="preserve">博融非公開社債2022年第1期</w:t>
            </w:r>
          </w:p>
        </w:tc>
      </w:tr>
      <w:tr w:rsidR="00C066AA" w:rsidRPr="00B26474" w14:paraId="1DB39377" w14:textId="77777777" w:rsidTr="00C066AA">
        <w:trPr>
          <w:trHeight w:val="300"/>
          <w:trPrChange w:id="427"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428"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01C6D857" w14:textId="77777777">
            <w:pPr>
              <w:rPr>
                <w:rFonts w:ascii="Arial Unicode MS" w:eastAsia="Arial Unicode MS" w:hAnsi="Arial Unicode MS" w:cs="Arial Unicode MS"/>
                <w:color w:val="000000"/>
                <w:sz w:val="20"/>
                <w:szCs w:val="20"/>
              </w:rPr>
            </w:pPr>
            <w:r>
              <w:rPr>
                <w:noProof/>
                <w:color w:val="000000"/>
              </w:rPr>
              <w:t xml:space="preserve">23博融01</w:t>
            </w:r>
          </w:p>
        </w:tc>
      </w:tr>
      <w:tr w:rsidR="00C066AA" w:rsidRPr="00B26474" w14:paraId="38DDD158" w14:textId="77777777" w:rsidTr="00C066AA">
        <w:trPr>
          <w:trHeight w:val="300"/>
          <w:trPrChange w:id="429"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430"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10CC5ABB" w14:textId="77777777">
            <w:pPr>
              <w:rPr>
                <w:rFonts w:ascii="Arial Unicode MS" w:eastAsia="Arial Unicode MS" w:hAnsi="Arial Unicode MS" w:cs="Arial Unicode MS"/>
                <w:color w:val="000000"/>
                <w:sz w:val="20"/>
                <w:szCs w:val="20"/>
              </w:rPr>
            </w:pPr>
            <w:r>
              <w:rPr>
                <w:noProof/>
                <w:color w:val="000000"/>
              </w:rPr>
              <w:t xml:space="preserve">23博融02</w:t>
            </w:r>
          </w:p>
        </w:tc>
      </w:tr>
      <w:tr w:rsidR="00C066AA" w:rsidRPr="00B26474" w14:paraId="21B05B7D" w14:textId="77777777" w:rsidTr="00C066AA">
        <w:trPr>
          <w:trHeight w:val="300"/>
          <w:trPrChange w:id="431"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432"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27FA658E" w14:textId="77777777">
            <w:pPr>
              <w:rPr>
                <w:rFonts w:ascii="Arial Unicode MS" w:eastAsia="Arial Unicode MS" w:hAnsi="Arial Unicode MS" w:cs="Arial Unicode MS"/>
                <w:color w:val="000000"/>
                <w:sz w:val="20"/>
                <w:szCs w:val="20"/>
              </w:rPr>
            </w:pPr>
            <w:r>
              <w:rPr>
                <w:noProof/>
                <w:color w:val="000000"/>
              </w:rPr>
              <w:t xml:space="preserve">24博融01</w:t>
            </w:r>
          </w:p>
        </w:tc>
      </w:tr>
      <w:tr w:rsidR="00C066AA" w:rsidRPr="00B26474" w14:paraId="6C8C2A4E" w14:textId="77777777" w:rsidTr="00C066AA">
        <w:trPr>
          <w:trHeight w:val="300"/>
          <w:trPrChange w:id="433"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434"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2E4EBFB6" w14:textId="6738C4D1">
            <w:pPr>
              <w:rPr>
                <w:rFonts w:ascii="Arial Unicode MS" w:eastAsia="Arial Unicode MS" w:hAnsi="Arial Unicode MS" w:cs="Arial Unicode MS" w:hint="eastAsia"/>
                <w:color w:val="000000"/>
                <w:sz w:val="20"/>
                <w:szCs w:val="20"/>
              </w:rPr>
            </w:pPr>
            <w:r>
              <w:rPr>
                <w:noProof/>
                <w:color w:val="000000"/>
              </w:rPr>
              <w:t xml:space="preserve">控除：1年内償還予定の社債（注記六、23）</w:t>
            </w:r>
          </w:p>
        </w:tc>
      </w:tr>
      <w:tr w:rsidR="00C066AA" w:rsidRPr="00B26474" w14:paraId="4F5B861F" w14:textId="77777777" w:rsidTr="00C066AA">
        <w:trPr>
          <w:trHeight w:val="300"/>
          <w:trPrChange w:id="437"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438"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2468B693" w14:textId="77777777">
            <w:pPr>
              <w:rPr>
                <w:rFonts w:ascii="Arial Unicode MS" w:eastAsia="Arial Unicode MS" w:hAnsi="Arial Unicode MS" w:cs="Arial Unicode MS"/>
                <w:color w:val="000000"/>
                <w:sz w:val="20"/>
                <w:szCs w:val="20"/>
              </w:rPr>
            </w:pPr>
            <w:r>
              <w:rPr>
                <w:noProof/>
                <w:color w:val="000000"/>
              </w:rPr>
              <w:t xml:space="preserve">30、資本剰余金</w:t>
            </w:r>
          </w:p>
        </w:tc>
      </w:tr>
      <w:tr w:rsidR="00C066AA" w:rsidRPr="00B26474" w14:paraId="00111E92" w14:textId="77777777" w:rsidTr="00C066AA">
        <w:trPr>
          <w:trHeight w:val="300"/>
          <w:trPrChange w:id="439"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440"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65EA5AC7" w14:textId="77777777">
            <w:pPr>
              <w:rPr>
                <w:rFonts w:ascii="Arial Unicode MS" w:eastAsia="Arial Unicode MS" w:hAnsi="Arial Unicode MS" w:cs="Arial Unicode MS" w:hint="eastAsia"/>
                <w:color w:val="000000"/>
                <w:sz w:val="20"/>
                <w:szCs w:val="20"/>
              </w:rPr>
            </w:pPr>
            <w:r>
              <w:rPr>
                <w:noProof/>
                <w:color w:val="000000"/>
              </w:rPr>
              <w:t xml:space="preserve">（1）営業収益および営業費用</w:t>
            </w:r>
          </w:p>
        </w:tc>
      </w:tr>
      <w:tr w:rsidR="00C066AA" w:rsidRPr="00B26474" w14:paraId="4A5D8350" w14:textId="77777777" w:rsidTr="00C066AA">
        <w:trPr>
          <w:trHeight w:val="300"/>
          <w:trPrChange w:id="441"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442"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284AEDA4" w14:textId="77777777">
            <w:pPr>
              <w:rPr>
                <w:rFonts w:ascii="Arial Unicode MS" w:eastAsia="Arial Unicode MS" w:hAnsi="Arial Unicode MS" w:cs="Arial Unicode MS" w:hint="eastAsia"/>
                <w:color w:val="000000"/>
                <w:sz w:val="20"/>
                <w:szCs w:val="20"/>
              </w:rPr>
            </w:pPr>
            <w:r>
              <w:rPr>
                <w:noProof/>
                <w:color w:val="000000"/>
              </w:rPr>
              <w:t xml:space="preserve">その他の持分証券投資期間中に得られた投資収益</w:t>
            </w:r>
          </w:p>
        </w:tc>
      </w:tr>
      <w:tr w:rsidR="00C066AA" w:rsidRPr="00B26474" w14:paraId="6B47EBE4" w14:textId="77777777" w:rsidTr="00C066AA">
        <w:trPr>
          <w:trHeight w:val="300"/>
          <w:trPrChange w:id="443" w:author="Yolanda Z" w:date="2024-10-18T04:57:00Z" w16du:dateUtc="2024-10-17T20:57:00Z">
            <w:trPr>
              <w:gridAfter w:val="0"/>
              <w:trHeight w:val="300"/>
            </w:trPr>
          </w:trPrChange>
        </w:trPr>
        <w:tc>
          <w:tcPr>
            <w:tcW w:w="3529" w:type="dxa"/>
            <w:tcBorders>
              <w:top w:val="nil"/>
              <w:left w:val="nil"/>
              <w:bottom w:val="single" w:sz="8" w:space="0" w:color="000000"/>
              <w:right w:val="single" w:sz="8" w:space="0" w:color="000000"/>
            </w:tcBorders>
            <w:shd w:val="clear" w:color="000000" w:fill="F2F2F2"/>
            <w:noWrap/>
            <w:vAlign w:val="center"/>
            <w:hideMark/>
            <w:tcPrChange w:id="444" w:author="Yolanda Z" w:date="2024-10-18T04:57:00Z" w16du:dateUtc="2024-10-17T20:57:00Z">
              <w:tcPr>
                <w:tcW w:w="3529" w:type="dxa"/>
                <w:gridSpan w:val="2"/>
                <w:tcBorders>
                  <w:top w:val="nil"/>
                  <w:left w:val="nil"/>
                  <w:bottom w:val="single" w:sz="8" w:space="0" w:color="000000"/>
                  <w:right w:val="single" w:sz="8" w:space="0" w:color="000000"/>
                </w:tcBorders>
                <w:shd w:val="clear" w:color="000000" w:fill="F2F2F2"/>
                <w:noWrap/>
                <w:vAlign w:val="center"/>
                <w:hideMark/>
              </w:tcPr>
            </w:tcPrChange>
          </w:tcPr>
          <w:p w14:paraId="4E6699B7" w14:textId="77777777">
            <w:pPr>
              <w:rPr>
                <w:rFonts w:ascii="Arial Unicode MS" w:eastAsia="Arial Unicode MS" w:hAnsi="Arial Unicode MS" w:cs="Arial Unicode MS" w:hint="eastAsia"/>
                <w:color w:val="000000"/>
                <w:sz w:val="20"/>
                <w:szCs w:val="20"/>
              </w:rPr>
            </w:pPr>
            <w:r>
              <w:rPr>
                <w:noProof/>
                <w:color w:val="000000"/>
              </w:rPr>
              <w:t xml:space="preserve">建設資材処分益</w:t>
            </w:r>
          </w:p>
        </w:tc>
      </w:tr>
      <w:tr w:rsidR="00C066AA" w:rsidRPr="00B26474" w14:paraId="029449DD" w14:textId="77777777" w:rsidTr="00C066AA">
        <w:trPr>
          <w:trHeight w:val="300"/>
          <w:trPrChange w:id="445" w:author="Yolanda Z" w:date="2024-10-18T04:57:00Z" w16du:dateUtc="2024-10-17T20:57:00Z">
            <w:trPr>
              <w:gridAfter w:val="0"/>
              <w:trHeight w:val="300"/>
            </w:trPr>
          </w:trPrChange>
        </w:trPr>
        <w:tc>
          <w:tcPr>
            <w:tcW w:w="3529" w:type="dxa"/>
            <w:tcBorders>
              <w:top w:val="nil"/>
              <w:left w:val="nil"/>
              <w:bottom w:val="nil"/>
              <w:right w:val="single" w:sz="8" w:space="0" w:color="000000"/>
            </w:tcBorders>
            <w:shd w:val="clear" w:color="000000" w:fill="F2F2F2"/>
            <w:noWrap/>
            <w:vAlign w:val="center"/>
            <w:hideMark/>
            <w:tcPrChange w:id="446" w:author="Yolanda Z" w:date="2024-10-18T04:57:00Z" w16du:dateUtc="2024-10-17T20:57:00Z">
              <w:tcPr>
                <w:tcW w:w="3529" w:type="dxa"/>
                <w:gridSpan w:val="2"/>
                <w:tcBorders>
                  <w:top w:val="nil"/>
                  <w:left w:val="nil"/>
                  <w:bottom w:val="nil"/>
                  <w:right w:val="single" w:sz="8" w:space="0" w:color="000000"/>
                </w:tcBorders>
                <w:shd w:val="clear" w:color="000000" w:fill="F2F2F2"/>
                <w:noWrap/>
                <w:vAlign w:val="center"/>
                <w:hideMark/>
              </w:tcPr>
            </w:tcPrChange>
          </w:tcPr>
          <w:p w14:paraId="23C5AF73" w14:textId="77777777">
            <w:pPr>
              <w:rPr>
                <w:rFonts w:ascii="Arial Unicode MS" w:eastAsia="Arial Unicode MS" w:hAnsi="Arial Unicode MS" w:cs="Arial Unicode MS"/>
                <w:color w:val="000000"/>
                <w:sz w:val="20"/>
                <w:szCs w:val="20"/>
              </w:rPr>
            </w:pPr>
            <w:r>
              <w:rPr>
                <w:noProof/>
                <w:color w:val="000000"/>
              </w:rPr>
              <w:t xml:space="preserve">3、関連当事者による保証状況</w:t>
            </w:r>
          </w:p>
        </w:tc>
      </w:tr>
    </w:tbl>
    <w:p w14:paraId="0DE2526B" w14:textId="77777777"/>
    <w:p w14:paraId="3E809004" w14:textId="77777777">
      <w:r>
        <w:br w:type="page"/>
      </w:r>
    </w:p>
    <w:p w14:paraId="6521BC52" w14:textId="77777777"/>
    <w:sectPr w:rsidR="00224D4F">
      <w:pgSz w:w="12240" w:h="15840"/>
      <w:pgMar w:top="1440" w:right="1800" w:bottom="1440" w:left="1800" w:header="720" w:footer="720" w:gutter="0"/>
      <w:cols w:space="720"/>
      <w:docGrid w:linePitch="360"/>
    </w:sectPr>
  </w:body>
</w:document>
</file>

<file path=word/endnotes.xml><?xml version="1.0" encoding="utf-8"?>
<w:endnote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B40BC8" w14:textId="77777777">
      <w:r>
        <w:separator/>
      </w:r>
    </w:p>
  </w:endnote>
  <w:endnote w:type="continuationSeparator" w:id="0">
    <w:p w14:paraId="1AC0790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
    <w:panose1 w:val="02010600030101010101"/>
    <w:charset w:val="86"/>
    <w:family w:val="auto"/>
    <w:pitch w:val="variable"/>
    <w:sig w:usb0="00000203" w:usb1="288F0000" w:usb2="00000016" w:usb3="00000000" w:csb0="00040001" w:csb1="00000000"/>
  </w:font>
  <w:font w:name="Arial Unicode MS">
    <w:altName w:val="Arial"/>
    <w:panose1 w:val="020B0604020202020204"/>
    <w:charset w:val="86"/>
    <w:family w:val="swiss"/>
    <w:pitch w:val="variable"/>
    <w:sig w:usb0="F7FFAFFF" w:usb1="E9DFFFFF" w:usb2="0000003F" w:usb3="00000000" w:csb0="003F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7C1EFF" w14:textId="77777777">
      <w:r>
        <w:separator/>
      </w:r>
    </w:p>
  </w:footnote>
  <w:footnote w:type="continuationSeparator" w:id="0">
    <w:p w14:paraId="26A29820" w14:textId="77777777">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olanda Z">
    <w15:presenceInfo w15:providerId="Windows Live" w15:userId="7a184769084b77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8B0"/>
    <w:rsid w:val="0000028D"/>
    <w:rsid w:val="00000680"/>
    <w:rsid w:val="0000080D"/>
    <w:rsid w:val="00000BD3"/>
    <w:rsid w:val="0000165E"/>
    <w:rsid w:val="000017F6"/>
    <w:rsid w:val="00001857"/>
    <w:rsid w:val="00001951"/>
    <w:rsid w:val="00001CD2"/>
    <w:rsid w:val="00001CEE"/>
    <w:rsid w:val="00001D1A"/>
    <w:rsid w:val="00001E70"/>
    <w:rsid w:val="000021A1"/>
    <w:rsid w:val="00002810"/>
    <w:rsid w:val="00002968"/>
    <w:rsid w:val="00002C54"/>
    <w:rsid w:val="00002EB1"/>
    <w:rsid w:val="00002EF0"/>
    <w:rsid w:val="00003472"/>
    <w:rsid w:val="00003A6F"/>
    <w:rsid w:val="00003B7D"/>
    <w:rsid w:val="00004189"/>
    <w:rsid w:val="000043FF"/>
    <w:rsid w:val="00004B1C"/>
    <w:rsid w:val="00004E5C"/>
    <w:rsid w:val="0000517B"/>
    <w:rsid w:val="00005738"/>
    <w:rsid w:val="00005797"/>
    <w:rsid w:val="00005ACE"/>
    <w:rsid w:val="000061E8"/>
    <w:rsid w:val="00006AB4"/>
    <w:rsid w:val="00007064"/>
    <w:rsid w:val="0000737B"/>
    <w:rsid w:val="000078C6"/>
    <w:rsid w:val="000078CE"/>
    <w:rsid w:val="00007958"/>
    <w:rsid w:val="00007A4C"/>
    <w:rsid w:val="00007BDE"/>
    <w:rsid w:val="00007E51"/>
    <w:rsid w:val="0001047D"/>
    <w:rsid w:val="000105F3"/>
    <w:rsid w:val="000105F4"/>
    <w:rsid w:val="00010658"/>
    <w:rsid w:val="000107C2"/>
    <w:rsid w:val="000107DE"/>
    <w:rsid w:val="000108D7"/>
    <w:rsid w:val="00010B9F"/>
    <w:rsid w:val="00010F08"/>
    <w:rsid w:val="00011291"/>
    <w:rsid w:val="00011778"/>
    <w:rsid w:val="0001186F"/>
    <w:rsid w:val="0001187F"/>
    <w:rsid w:val="00011B81"/>
    <w:rsid w:val="00012477"/>
    <w:rsid w:val="0001249F"/>
    <w:rsid w:val="00012989"/>
    <w:rsid w:val="00012B6A"/>
    <w:rsid w:val="00012B87"/>
    <w:rsid w:val="00013209"/>
    <w:rsid w:val="0001341E"/>
    <w:rsid w:val="00013755"/>
    <w:rsid w:val="00013967"/>
    <w:rsid w:val="00013BAF"/>
    <w:rsid w:val="00014064"/>
    <w:rsid w:val="00014702"/>
    <w:rsid w:val="00014A6D"/>
    <w:rsid w:val="00014BDE"/>
    <w:rsid w:val="00014C01"/>
    <w:rsid w:val="00014E3D"/>
    <w:rsid w:val="00015302"/>
    <w:rsid w:val="0001551B"/>
    <w:rsid w:val="00015B4C"/>
    <w:rsid w:val="00015B9A"/>
    <w:rsid w:val="00015F0D"/>
    <w:rsid w:val="00016210"/>
    <w:rsid w:val="0001674F"/>
    <w:rsid w:val="0001687C"/>
    <w:rsid w:val="000168F0"/>
    <w:rsid w:val="0001693C"/>
    <w:rsid w:val="00016A95"/>
    <w:rsid w:val="00016CF1"/>
    <w:rsid w:val="00016DB3"/>
    <w:rsid w:val="00016E94"/>
    <w:rsid w:val="00016E9E"/>
    <w:rsid w:val="000170EA"/>
    <w:rsid w:val="000172DF"/>
    <w:rsid w:val="0001739D"/>
    <w:rsid w:val="00017B13"/>
    <w:rsid w:val="00017F23"/>
    <w:rsid w:val="00017FB2"/>
    <w:rsid w:val="0002045E"/>
    <w:rsid w:val="000209CA"/>
    <w:rsid w:val="00020A6B"/>
    <w:rsid w:val="00020CA4"/>
    <w:rsid w:val="00020DA8"/>
    <w:rsid w:val="0002134A"/>
    <w:rsid w:val="0002134E"/>
    <w:rsid w:val="0002135F"/>
    <w:rsid w:val="000214E1"/>
    <w:rsid w:val="000216B5"/>
    <w:rsid w:val="00021A22"/>
    <w:rsid w:val="00021B58"/>
    <w:rsid w:val="00021CBA"/>
    <w:rsid w:val="00021DD8"/>
    <w:rsid w:val="00021EED"/>
    <w:rsid w:val="0002265C"/>
    <w:rsid w:val="00022BCD"/>
    <w:rsid w:val="00022DB0"/>
    <w:rsid w:val="00022DFD"/>
    <w:rsid w:val="00022EF5"/>
    <w:rsid w:val="000234A1"/>
    <w:rsid w:val="00023613"/>
    <w:rsid w:val="0002366C"/>
    <w:rsid w:val="00023D0A"/>
    <w:rsid w:val="00023FC1"/>
    <w:rsid w:val="00024024"/>
    <w:rsid w:val="00024086"/>
    <w:rsid w:val="0002411C"/>
    <w:rsid w:val="00024745"/>
    <w:rsid w:val="0002482D"/>
    <w:rsid w:val="000249B6"/>
    <w:rsid w:val="00024B45"/>
    <w:rsid w:val="00024D01"/>
    <w:rsid w:val="00024F47"/>
    <w:rsid w:val="00025316"/>
    <w:rsid w:val="00025344"/>
    <w:rsid w:val="00025784"/>
    <w:rsid w:val="00025D34"/>
    <w:rsid w:val="00025DCA"/>
    <w:rsid w:val="000260B8"/>
    <w:rsid w:val="00026295"/>
    <w:rsid w:val="00026DD8"/>
    <w:rsid w:val="00026FFD"/>
    <w:rsid w:val="0002703C"/>
    <w:rsid w:val="00027473"/>
    <w:rsid w:val="0002747C"/>
    <w:rsid w:val="000276CE"/>
    <w:rsid w:val="00027A04"/>
    <w:rsid w:val="00027C12"/>
    <w:rsid w:val="00027CFA"/>
    <w:rsid w:val="00027D7E"/>
    <w:rsid w:val="00030065"/>
    <w:rsid w:val="0003052A"/>
    <w:rsid w:val="00030671"/>
    <w:rsid w:val="0003082A"/>
    <w:rsid w:val="00030EA1"/>
    <w:rsid w:val="00031257"/>
    <w:rsid w:val="00031484"/>
    <w:rsid w:val="00031508"/>
    <w:rsid w:val="00031510"/>
    <w:rsid w:val="00031B6B"/>
    <w:rsid w:val="000323C7"/>
    <w:rsid w:val="000324F7"/>
    <w:rsid w:val="000325DA"/>
    <w:rsid w:val="00032B5C"/>
    <w:rsid w:val="00032DB5"/>
    <w:rsid w:val="00032F9D"/>
    <w:rsid w:val="00033018"/>
    <w:rsid w:val="000331B5"/>
    <w:rsid w:val="000331B7"/>
    <w:rsid w:val="000331DB"/>
    <w:rsid w:val="00033364"/>
    <w:rsid w:val="00033653"/>
    <w:rsid w:val="000338FC"/>
    <w:rsid w:val="00033B4A"/>
    <w:rsid w:val="00033B83"/>
    <w:rsid w:val="00033BDD"/>
    <w:rsid w:val="00033CFA"/>
    <w:rsid w:val="00033F41"/>
    <w:rsid w:val="000340D3"/>
    <w:rsid w:val="0003418E"/>
    <w:rsid w:val="0003482C"/>
    <w:rsid w:val="000348BF"/>
    <w:rsid w:val="00034CB1"/>
    <w:rsid w:val="00035177"/>
    <w:rsid w:val="00035389"/>
    <w:rsid w:val="0003550D"/>
    <w:rsid w:val="00035979"/>
    <w:rsid w:val="00035981"/>
    <w:rsid w:val="00035A6B"/>
    <w:rsid w:val="00036414"/>
    <w:rsid w:val="00036801"/>
    <w:rsid w:val="0003690F"/>
    <w:rsid w:val="00036F58"/>
    <w:rsid w:val="0003717C"/>
    <w:rsid w:val="000373D2"/>
    <w:rsid w:val="000376B5"/>
    <w:rsid w:val="000378AB"/>
    <w:rsid w:val="00037917"/>
    <w:rsid w:val="00037939"/>
    <w:rsid w:val="00037C1F"/>
    <w:rsid w:val="00037D82"/>
    <w:rsid w:val="0004011E"/>
    <w:rsid w:val="000401BC"/>
    <w:rsid w:val="000401FB"/>
    <w:rsid w:val="00040283"/>
    <w:rsid w:val="00040336"/>
    <w:rsid w:val="000407BB"/>
    <w:rsid w:val="00040AD5"/>
    <w:rsid w:val="00041024"/>
    <w:rsid w:val="0004111B"/>
    <w:rsid w:val="000415DE"/>
    <w:rsid w:val="0004170E"/>
    <w:rsid w:val="00041BCD"/>
    <w:rsid w:val="00041DA0"/>
    <w:rsid w:val="00041EE6"/>
    <w:rsid w:val="00041F69"/>
    <w:rsid w:val="00042102"/>
    <w:rsid w:val="000425A5"/>
    <w:rsid w:val="0004287E"/>
    <w:rsid w:val="00042AAF"/>
    <w:rsid w:val="00042B5A"/>
    <w:rsid w:val="00042DAF"/>
    <w:rsid w:val="000435F8"/>
    <w:rsid w:val="0004368B"/>
    <w:rsid w:val="000436FF"/>
    <w:rsid w:val="00043897"/>
    <w:rsid w:val="00043BC7"/>
    <w:rsid w:val="00043BE6"/>
    <w:rsid w:val="00044B3B"/>
    <w:rsid w:val="00044B4B"/>
    <w:rsid w:val="00044C6B"/>
    <w:rsid w:val="00044DC4"/>
    <w:rsid w:val="000450E7"/>
    <w:rsid w:val="0004521B"/>
    <w:rsid w:val="000453B5"/>
    <w:rsid w:val="00045615"/>
    <w:rsid w:val="00045A49"/>
    <w:rsid w:val="00046142"/>
    <w:rsid w:val="00046676"/>
    <w:rsid w:val="00046FD4"/>
    <w:rsid w:val="000477C9"/>
    <w:rsid w:val="000478A8"/>
    <w:rsid w:val="00047B3F"/>
    <w:rsid w:val="00047B8B"/>
    <w:rsid w:val="00047BD0"/>
    <w:rsid w:val="00047DEC"/>
    <w:rsid w:val="0005000A"/>
    <w:rsid w:val="000504AD"/>
    <w:rsid w:val="00050574"/>
    <w:rsid w:val="0005081C"/>
    <w:rsid w:val="00050BC6"/>
    <w:rsid w:val="00050E27"/>
    <w:rsid w:val="00051348"/>
    <w:rsid w:val="00051463"/>
    <w:rsid w:val="0005167B"/>
    <w:rsid w:val="00051690"/>
    <w:rsid w:val="000518DA"/>
    <w:rsid w:val="00051D74"/>
    <w:rsid w:val="00051EC3"/>
    <w:rsid w:val="000522F4"/>
    <w:rsid w:val="0005246C"/>
    <w:rsid w:val="0005250E"/>
    <w:rsid w:val="000525C3"/>
    <w:rsid w:val="000526D9"/>
    <w:rsid w:val="00052BCF"/>
    <w:rsid w:val="00052C9E"/>
    <w:rsid w:val="00052E40"/>
    <w:rsid w:val="00052FA3"/>
    <w:rsid w:val="0005307C"/>
    <w:rsid w:val="00053B2E"/>
    <w:rsid w:val="00053CA5"/>
    <w:rsid w:val="00054444"/>
    <w:rsid w:val="00054708"/>
    <w:rsid w:val="00054F94"/>
    <w:rsid w:val="000551AC"/>
    <w:rsid w:val="0005521D"/>
    <w:rsid w:val="000552F1"/>
    <w:rsid w:val="000553C1"/>
    <w:rsid w:val="000554F3"/>
    <w:rsid w:val="00055C15"/>
    <w:rsid w:val="0005606C"/>
    <w:rsid w:val="00056749"/>
    <w:rsid w:val="00056888"/>
    <w:rsid w:val="00056891"/>
    <w:rsid w:val="00056BCF"/>
    <w:rsid w:val="00056C98"/>
    <w:rsid w:val="00056D4B"/>
    <w:rsid w:val="00056E25"/>
    <w:rsid w:val="0005700B"/>
    <w:rsid w:val="00057041"/>
    <w:rsid w:val="00057154"/>
    <w:rsid w:val="0005720B"/>
    <w:rsid w:val="00057784"/>
    <w:rsid w:val="0005778A"/>
    <w:rsid w:val="00057F27"/>
    <w:rsid w:val="000602FB"/>
    <w:rsid w:val="000604F6"/>
    <w:rsid w:val="00060583"/>
    <w:rsid w:val="00060A25"/>
    <w:rsid w:val="00061001"/>
    <w:rsid w:val="0006158F"/>
    <w:rsid w:val="00061D66"/>
    <w:rsid w:val="00061DF5"/>
    <w:rsid w:val="00061E80"/>
    <w:rsid w:val="00061F23"/>
    <w:rsid w:val="00061FC3"/>
    <w:rsid w:val="000620A6"/>
    <w:rsid w:val="0006255A"/>
    <w:rsid w:val="0006257F"/>
    <w:rsid w:val="000628B0"/>
    <w:rsid w:val="00062938"/>
    <w:rsid w:val="00062982"/>
    <w:rsid w:val="00062B73"/>
    <w:rsid w:val="00062BB0"/>
    <w:rsid w:val="00063221"/>
    <w:rsid w:val="0006334C"/>
    <w:rsid w:val="000635ED"/>
    <w:rsid w:val="000635EF"/>
    <w:rsid w:val="00063639"/>
    <w:rsid w:val="000637F0"/>
    <w:rsid w:val="00063950"/>
    <w:rsid w:val="00063E38"/>
    <w:rsid w:val="00063E86"/>
    <w:rsid w:val="00063F41"/>
    <w:rsid w:val="00064363"/>
    <w:rsid w:val="000644DD"/>
    <w:rsid w:val="000644EC"/>
    <w:rsid w:val="00064574"/>
    <w:rsid w:val="000645A7"/>
    <w:rsid w:val="00064612"/>
    <w:rsid w:val="00064A91"/>
    <w:rsid w:val="000652CD"/>
    <w:rsid w:val="00065AF8"/>
    <w:rsid w:val="00065DC0"/>
    <w:rsid w:val="0006604C"/>
    <w:rsid w:val="00066065"/>
    <w:rsid w:val="00066A7B"/>
    <w:rsid w:val="000672B1"/>
    <w:rsid w:val="00067488"/>
    <w:rsid w:val="0006754F"/>
    <w:rsid w:val="00067A4C"/>
    <w:rsid w:val="00067E4F"/>
    <w:rsid w:val="000700FB"/>
    <w:rsid w:val="000701AB"/>
    <w:rsid w:val="000704F6"/>
    <w:rsid w:val="00070A42"/>
    <w:rsid w:val="00070A9C"/>
    <w:rsid w:val="00070D18"/>
    <w:rsid w:val="00071722"/>
    <w:rsid w:val="0007185A"/>
    <w:rsid w:val="0007186F"/>
    <w:rsid w:val="000719DE"/>
    <w:rsid w:val="00071A75"/>
    <w:rsid w:val="00071B5F"/>
    <w:rsid w:val="00071EB2"/>
    <w:rsid w:val="000725A9"/>
    <w:rsid w:val="00072737"/>
    <w:rsid w:val="000727D4"/>
    <w:rsid w:val="00072D69"/>
    <w:rsid w:val="00073265"/>
    <w:rsid w:val="000734F5"/>
    <w:rsid w:val="00073533"/>
    <w:rsid w:val="000735C0"/>
    <w:rsid w:val="000736EF"/>
    <w:rsid w:val="00073889"/>
    <w:rsid w:val="000738A4"/>
    <w:rsid w:val="0007398B"/>
    <w:rsid w:val="00073A33"/>
    <w:rsid w:val="00073C9F"/>
    <w:rsid w:val="00073CE2"/>
    <w:rsid w:val="00074039"/>
    <w:rsid w:val="00074129"/>
    <w:rsid w:val="000743C3"/>
    <w:rsid w:val="00074431"/>
    <w:rsid w:val="000745B9"/>
    <w:rsid w:val="00074CC4"/>
    <w:rsid w:val="00074D04"/>
    <w:rsid w:val="00075316"/>
    <w:rsid w:val="00075599"/>
    <w:rsid w:val="000756F8"/>
    <w:rsid w:val="00075A8F"/>
    <w:rsid w:val="00075D76"/>
    <w:rsid w:val="00075EA6"/>
    <w:rsid w:val="0007665C"/>
    <w:rsid w:val="00076797"/>
    <w:rsid w:val="00076EDB"/>
    <w:rsid w:val="0007717A"/>
    <w:rsid w:val="0007717D"/>
    <w:rsid w:val="000772BD"/>
    <w:rsid w:val="00077508"/>
    <w:rsid w:val="00077595"/>
    <w:rsid w:val="000776BD"/>
    <w:rsid w:val="00077E96"/>
    <w:rsid w:val="00080204"/>
    <w:rsid w:val="0008021E"/>
    <w:rsid w:val="000802C2"/>
    <w:rsid w:val="00080326"/>
    <w:rsid w:val="00080793"/>
    <w:rsid w:val="00080AE2"/>
    <w:rsid w:val="00080B69"/>
    <w:rsid w:val="00080FD1"/>
    <w:rsid w:val="0008132A"/>
    <w:rsid w:val="000817AD"/>
    <w:rsid w:val="00081942"/>
    <w:rsid w:val="00081E17"/>
    <w:rsid w:val="00081E26"/>
    <w:rsid w:val="00081ECA"/>
    <w:rsid w:val="00081FBE"/>
    <w:rsid w:val="00081FC5"/>
    <w:rsid w:val="00082158"/>
    <w:rsid w:val="0008275D"/>
    <w:rsid w:val="00082978"/>
    <w:rsid w:val="00082B04"/>
    <w:rsid w:val="00082B06"/>
    <w:rsid w:val="00082F99"/>
    <w:rsid w:val="00083170"/>
    <w:rsid w:val="00083205"/>
    <w:rsid w:val="0008363B"/>
    <w:rsid w:val="000838BC"/>
    <w:rsid w:val="00083AB5"/>
    <w:rsid w:val="00083B41"/>
    <w:rsid w:val="00084372"/>
    <w:rsid w:val="0008438E"/>
    <w:rsid w:val="0008454F"/>
    <w:rsid w:val="000847BF"/>
    <w:rsid w:val="00084C5D"/>
    <w:rsid w:val="00084E14"/>
    <w:rsid w:val="00084F21"/>
    <w:rsid w:val="00085352"/>
    <w:rsid w:val="00085392"/>
    <w:rsid w:val="00085486"/>
    <w:rsid w:val="00085F0D"/>
    <w:rsid w:val="000862C5"/>
    <w:rsid w:val="00086591"/>
    <w:rsid w:val="00086A1F"/>
    <w:rsid w:val="00086AE0"/>
    <w:rsid w:val="00086B99"/>
    <w:rsid w:val="00086D69"/>
    <w:rsid w:val="00086EC3"/>
    <w:rsid w:val="00086F1C"/>
    <w:rsid w:val="000875E8"/>
    <w:rsid w:val="00087914"/>
    <w:rsid w:val="00087966"/>
    <w:rsid w:val="00087C72"/>
    <w:rsid w:val="00087D00"/>
    <w:rsid w:val="00087E2F"/>
    <w:rsid w:val="00090740"/>
    <w:rsid w:val="00090847"/>
    <w:rsid w:val="00090C2F"/>
    <w:rsid w:val="00090D44"/>
    <w:rsid w:val="000911CB"/>
    <w:rsid w:val="00091213"/>
    <w:rsid w:val="00091442"/>
    <w:rsid w:val="00091612"/>
    <w:rsid w:val="000918A3"/>
    <w:rsid w:val="000918CB"/>
    <w:rsid w:val="0009195A"/>
    <w:rsid w:val="00091970"/>
    <w:rsid w:val="000919B0"/>
    <w:rsid w:val="00092091"/>
    <w:rsid w:val="000924ED"/>
    <w:rsid w:val="00092A1A"/>
    <w:rsid w:val="000937B3"/>
    <w:rsid w:val="000939DF"/>
    <w:rsid w:val="00093A8F"/>
    <w:rsid w:val="00093DE3"/>
    <w:rsid w:val="00094055"/>
    <w:rsid w:val="00094095"/>
    <w:rsid w:val="0009423C"/>
    <w:rsid w:val="000948EE"/>
    <w:rsid w:val="0009495C"/>
    <w:rsid w:val="000949A3"/>
    <w:rsid w:val="00094F2A"/>
    <w:rsid w:val="000954F6"/>
    <w:rsid w:val="00095677"/>
    <w:rsid w:val="000956F0"/>
    <w:rsid w:val="00095D94"/>
    <w:rsid w:val="00095DF1"/>
    <w:rsid w:val="00095E07"/>
    <w:rsid w:val="00096223"/>
    <w:rsid w:val="00096230"/>
    <w:rsid w:val="000969F7"/>
    <w:rsid w:val="00096F9A"/>
    <w:rsid w:val="00096F9B"/>
    <w:rsid w:val="000973A3"/>
    <w:rsid w:val="0009780C"/>
    <w:rsid w:val="000979DB"/>
    <w:rsid w:val="00097BEF"/>
    <w:rsid w:val="000A0477"/>
    <w:rsid w:val="000A04BE"/>
    <w:rsid w:val="000A0708"/>
    <w:rsid w:val="000A08B8"/>
    <w:rsid w:val="000A08D3"/>
    <w:rsid w:val="000A0985"/>
    <w:rsid w:val="000A0E5F"/>
    <w:rsid w:val="000A0F3E"/>
    <w:rsid w:val="000A1037"/>
    <w:rsid w:val="000A15BF"/>
    <w:rsid w:val="000A1616"/>
    <w:rsid w:val="000A198E"/>
    <w:rsid w:val="000A1BFC"/>
    <w:rsid w:val="000A2182"/>
    <w:rsid w:val="000A2199"/>
    <w:rsid w:val="000A2675"/>
    <w:rsid w:val="000A2819"/>
    <w:rsid w:val="000A2889"/>
    <w:rsid w:val="000A2AFB"/>
    <w:rsid w:val="000A2B21"/>
    <w:rsid w:val="000A2D2F"/>
    <w:rsid w:val="000A2D5B"/>
    <w:rsid w:val="000A3105"/>
    <w:rsid w:val="000A3E3F"/>
    <w:rsid w:val="000A4099"/>
    <w:rsid w:val="000A423E"/>
    <w:rsid w:val="000A4340"/>
    <w:rsid w:val="000A44F7"/>
    <w:rsid w:val="000A47EF"/>
    <w:rsid w:val="000A498A"/>
    <w:rsid w:val="000A5014"/>
    <w:rsid w:val="000A521A"/>
    <w:rsid w:val="000A55D0"/>
    <w:rsid w:val="000A574D"/>
    <w:rsid w:val="000A592A"/>
    <w:rsid w:val="000A627B"/>
    <w:rsid w:val="000A6A77"/>
    <w:rsid w:val="000A6BBD"/>
    <w:rsid w:val="000A6F54"/>
    <w:rsid w:val="000A722A"/>
    <w:rsid w:val="000A7635"/>
    <w:rsid w:val="000A783B"/>
    <w:rsid w:val="000A7865"/>
    <w:rsid w:val="000A7A5E"/>
    <w:rsid w:val="000A7AEE"/>
    <w:rsid w:val="000A7C34"/>
    <w:rsid w:val="000B0023"/>
    <w:rsid w:val="000B098D"/>
    <w:rsid w:val="000B0A6C"/>
    <w:rsid w:val="000B1611"/>
    <w:rsid w:val="000B1B4A"/>
    <w:rsid w:val="000B1D15"/>
    <w:rsid w:val="000B1DDC"/>
    <w:rsid w:val="000B1F30"/>
    <w:rsid w:val="000B24C2"/>
    <w:rsid w:val="000B25C1"/>
    <w:rsid w:val="000B28B9"/>
    <w:rsid w:val="000B3291"/>
    <w:rsid w:val="000B32A6"/>
    <w:rsid w:val="000B32D4"/>
    <w:rsid w:val="000B3470"/>
    <w:rsid w:val="000B39A8"/>
    <w:rsid w:val="000B3C39"/>
    <w:rsid w:val="000B3DAF"/>
    <w:rsid w:val="000B423C"/>
    <w:rsid w:val="000B433A"/>
    <w:rsid w:val="000B4399"/>
    <w:rsid w:val="000B4426"/>
    <w:rsid w:val="000B46E1"/>
    <w:rsid w:val="000B49F3"/>
    <w:rsid w:val="000B4F5F"/>
    <w:rsid w:val="000B51E5"/>
    <w:rsid w:val="000B5449"/>
    <w:rsid w:val="000B5502"/>
    <w:rsid w:val="000B5CF5"/>
    <w:rsid w:val="000B65A8"/>
    <w:rsid w:val="000B6730"/>
    <w:rsid w:val="000B6BAD"/>
    <w:rsid w:val="000B6E9D"/>
    <w:rsid w:val="000B7206"/>
    <w:rsid w:val="000B7E5D"/>
    <w:rsid w:val="000B7F6B"/>
    <w:rsid w:val="000B7FF0"/>
    <w:rsid w:val="000C004B"/>
    <w:rsid w:val="000C0117"/>
    <w:rsid w:val="000C01DA"/>
    <w:rsid w:val="000C0214"/>
    <w:rsid w:val="000C0504"/>
    <w:rsid w:val="000C05DD"/>
    <w:rsid w:val="000C08E0"/>
    <w:rsid w:val="000C0910"/>
    <w:rsid w:val="000C0CA4"/>
    <w:rsid w:val="000C0D37"/>
    <w:rsid w:val="000C0F77"/>
    <w:rsid w:val="000C0FB3"/>
    <w:rsid w:val="000C130E"/>
    <w:rsid w:val="000C1586"/>
    <w:rsid w:val="000C15CB"/>
    <w:rsid w:val="000C1610"/>
    <w:rsid w:val="000C164B"/>
    <w:rsid w:val="000C19EE"/>
    <w:rsid w:val="000C1A9D"/>
    <w:rsid w:val="000C2614"/>
    <w:rsid w:val="000C2ACF"/>
    <w:rsid w:val="000C335B"/>
    <w:rsid w:val="000C33BE"/>
    <w:rsid w:val="000C3849"/>
    <w:rsid w:val="000C3EDD"/>
    <w:rsid w:val="000C40B7"/>
    <w:rsid w:val="000C432A"/>
    <w:rsid w:val="000C473C"/>
    <w:rsid w:val="000C48E6"/>
    <w:rsid w:val="000C4C10"/>
    <w:rsid w:val="000C4DC0"/>
    <w:rsid w:val="000C52EC"/>
    <w:rsid w:val="000C5707"/>
    <w:rsid w:val="000C59E7"/>
    <w:rsid w:val="000C5B00"/>
    <w:rsid w:val="000C5B69"/>
    <w:rsid w:val="000C5D52"/>
    <w:rsid w:val="000C617C"/>
    <w:rsid w:val="000C63B8"/>
    <w:rsid w:val="000C63C0"/>
    <w:rsid w:val="000C6480"/>
    <w:rsid w:val="000C6FBD"/>
    <w:rsid w:val="000C7205"/>
    <w:rsid w:val="000C73CC"/>
    <w:rsid w:val="000C7902"/>
    <w:rsid w:val="000C7A5E"/>
    <w:rsid w:val="000C7CE1"/>
    <w:rsid w:val="000D01C6"/>
    <w:rsid w:val="000D03CE"/>
    <w:rsid w:val="000D050D"/>
    <w:rsid w:val="000D0730"/>
    <w:rsid w:val="000D076C"/>
    <w:rsid w:val="000D0D2A"/>
    <w:rsid w:val="000D0D84"/>
    <w:rsid w:val="000D1010"/>
    <w:rsid w:val="000D19CE"/>
    <w:rsid w:val="000D1E53"/>
    <w:rsid w:val="000D21BA"/>
    <w:rsid w:val="000D287B"/>
    <w:rsid w:val="000D2917"/>
    <w:rsid w:val="000D2C2F"/>
    <w:rsid w:val="000D2DCB"/>
    <w:rsid w:val="000D2F74"/>
    <w:rsid w:val="000D3028"/>
    <w:rsid w:val="000D36C5"/>
    <w:rsid w:val="000D3949"/>
    <w:rsid w:val="000D3D94"/>
    <w:rsid w:val="000D3DFD"/>
    <w:rsid w:val="000D4310"/>
    <w:rsid w:val="000D4396"/>
    <w:rsid w:val="000D4398"/>
    <w:rsid w:val="000D452C"/>
    <w:rsid w:val="000D4821"/>
    <w:rsid w:val="000D4A92"/>
    <w:rsid w:val="000D4AE3"/>
    <w:rsid w:val="000D4D6C"/>
    <w:rsid w:val="000D4FF4"/>
    <w:rsid w:val="000D5907"/>
    <w:rsid w:val="000D5AE7"/>
    <w:rsid w:val="000D64B1"/>
    <w:rsid w:val="000D64BA"/>
    <w:rsid w:val="000D6809"/>
    <w:rsid w:val="000D6829"/>
    <w:rsid w:val="000D6E4E"/>
    <w:rsid w:val="000D77FD"/>
    <w:rsid w:val="000D7943"/>
    <w:rsid w:val="000D7B3F"/>
    <w:rsid w:val="000D7C4A"/>
    <w:rsid w:val="000E03BE"/>
    <w:rsid w:val="000E0665"/>
    <w:rsid w:val="000E07CF"/>
    <w:rsid w:val="000E088D"/>
    <w:rsid w:val="000E08E6"/>
    <w:rsid w:val="000E0949"/>
    <w:rsid w:val="000E0D1A"/>
    <w:rsid w:val="000E17DC"/>
    <w:rsid w:val="000E1E2F"/>
    <w:rsid w:val="000E1FE2"/>
    <w:rsid w:val="000E2519"/>
    <w:rsid w:val="000E2A55"/>
    <w:rsid w:val="000E2BBC"/>
    <w:rsid w:val="000E2CD6"/>
    <w:rsid w:val="000E2FF2"/>
    <w:rsid w:val="000E301A"/>
    <w:rsid w:val="000E318E"/>
    <w:rsid w:val="000E3252"/>
    <w:rsid w:val="000E3968"/>
    <w:rsid w:val="000E3C85"/>
    <w:rsid w:val="000E3F41"/>
    <w:rsid w:val="000E4117"/>
    <w:rsid w:val="000E4197"/>
    <w:rsid w:val="000E41D5"/>
    <w:rsid w:val="000E44C0"/>
    <w:rsid w:val="000E45F0"/>
    <w:rsid w:val="000E4721"/>
    <w:rsid w:val="000E48B4"/>
    <w:rsid w:val="000E4BED"/>
    <w:rsid w:val="000E4D49"/>
    <w:rsid w:val="000E4D4F"/>
    <w:rsid w:val="000E516D"/>
    <w:rsid w:val="000E5256"/>
    <w:rsid w:val="000E5840"/>
    <w:rsid w:val="000E5AA5"/>
    <w:rsid w:val="000E5D67"/>
    <w:rsid w:val="000E5E00"/>
    <w:rsid w:val="000E5E16"/>
    <w:rsid w:val="000E5F14"/>
    <w:rsid w:val="000E6AF6"/>
    <w:rsid w:val="000E6D4C"/>
    <w:rsid w:val="000E6E02"/>
    <w:rsid w:val="000E7084"/>
    <w:rsid w:val="000E711F"/>
    <w:rsid w:val="000E74AB"/>
    <w:rsid w:val="000E79F2"/>
    <w:rsid w:val="000E7EA6"/>
    <w:rsid w:val="000E7F13"/>
    <w:rsid w:val="000F0084"/>
    <w:rsid w:val="000F0116"/>
    <w:rsid w:val="000F0456"/>
    <w:rsid w:val="000F0B71"/>
    <w:rsid w:val="000F0FD4"/>
    <w:rsid w:val="000F10F7"/>
    <w:rsid w:val="000F119B"/>
    <w:rsid w:val="000F1467"/>
    <w:rsid w:val="000F1F9D"/>
    <w:rsid w:val="000F2035"/>
    <w:rsid w:val="000F250C"/>
    <w:rsid w:val="000F259A"/>
    <w:rsid w:val="000F26CC"/>
    <w:rsid w:val="000F2906"/>
    <w:rsid w:val="000F2A5B"/>
    <w:rsid w:val="000F2A9B"/>
    <w:rsid w:val="000F2AC7"/>
    <w:rsid w:val="000F2EF1"/>
    <w:rsid w:val="000F3237"/>
    <w:rsid w:val="000F37F3"/>
    <w:rsid w:val="000F3924"/>
    <w:rsid w:val="000F4132"/>
    <w:rsid w:val="000F4C1C"/>
    <w:rsid w:val="000F4C7E"/>
    <w:rsid w:val="000F4E39"/>
    <w:rsid w:val="000F4F96"/>
    <w:rsid w:val="000F53E0"/>
    <w:rsid w:val="000F58F9"/>
    <w:rsid w:val="000F5D15"/>
    <w:rsid w:val="000F5E1C"/>
    <w:rsid w:val="000F61CF"/>
    <w:rsid w:val="000F62EF"/>
    <w:rsid w:val="000F66A8"/>
    <w:rsid w:val="000F68B0"/>
    <w:rsid w:val="000F6A13"/>
    <w:rsid w:val="000F6A2E"/>
    <w:rsid w:val="000F6AD9"/>
    <w:rsid w:val="000F6D0D"/>
    <w:rsid w:val="000F7190"/>
    <w:rsid w:val="000F7A54"/>
    <w:rsid w:val="00100057"/>
    <w:rsid w:val="001000F8"/>
    <w:rsid w:val="001005DE"/>
    <w:rsid w:val="00100E87"/>
    <w:rsid w:val="00101406"/>
    <w:rsid w:val="001016C2"/>
    <w:rsid w:val="00101C3B"/>
    <w:rsid w:val="00101E6A"/>
    <w:rsid w:val="00101EA5"/>
    <w:rsid w:val="0010207D"/>
    <w:rsid w:val="00102349"/>
    <w:rsid w:val="00102351"/>
    <w:rsid w:val="001028A7"/>
    <w:rsid w:val="001028B1"/>
    <w:rsid w:val="00102A1D"/>
    <w:rsid w:val="00102B37"/>
    <w:rsid w:val="00102B4D"/>
    <w:rsid w:val="001031DF"/>
    <w:rsid w:val="0010346B"/>
    <w:rsid w:val="00103810"/>
    <w:rsid w:val="001038AD"/>
    <w:rsid w:val="001038B7"/>
    <w:rsid w:val="0010390B"/>
    <w:rsid w:val="00103AE9"/>
    <w:rsid w:val="0010412A"/>
    <w:rsid w:val="0010433D"/>
    <w:rsid w:val="0010454A"/>
    <w:rsid w:val="0010474C"/>
    <w:rsid w:val="001051DF"/>
    <w:rsid w:val="00105413"/>
    <w:rsid w:val="001056CB"/>
    <w:rsid w:val="00105B75"/>
    <w:rsid w:val="00105D74"/>
    <w:rsid w:val="001061CD"/>
    <w:rsid w:val="00106390"/>
    <w:rsid w:val="001066A0"/>
    <w:rsid w:val="00106743"/>
    <w:rsid w:val="001067C5"/>
    <w:rsid w:val="0010683C"/>
    <w:rsid w:val="00106A32"/>
    <w:rsid w:val="00106C5F"/>
    <w:rsid w:val="00106FDC"/>
    <w:rsid w:val="00107219"/>
    <w:rsid w:val="0010738A"/>
    <w:rsid w:val="0010765C"/>
    <w:rsid w:val="001076A2"/>
    <w:rsid w:val="00107B81"/>
    <w:rsid w:val="00107E25"/>
    <w:rsid w:val="00107E9E"/>
    <w:rsid w:val="001109B0"/>
    <w:rsid w:val="00110B25"/>
    <w:rsid w:val="00110F65"/>
    <w:rsid w:val="00111052"/>
    <w:rsid w:val="001112C8"/>
    <w:rsid w:val="0011148E"/>
    <w:rsid w:val="001119E4"/>
    <w:rsid w:val="00111BFA"/>
    <w:rsid w:val="00111E34"/>
    <w:rsid w:val="001122EB"/>
    <w:rsid w:val="001127E2"/>
    <w:rsid w:val="001129CA"/>
    <w:rsid w:val="00112A00"/>
    <w:rsid w:val="00112ABF"/>
    <w:rsid w:val="00112C2A"/>
    <w:rsid w:val="00112C66"/>
    <w:rsid w:val="00112F53"/>
    <w:rsid w:val="001130B6"/>
    <w:rsid w:val="00113330"/>
    <w:rsid w:val="0011348E"/>
    <w:rsid w:val="001134A2"/>
    <w:rsid w:val="001138A7"/>
    <w:rsid w:val="00113CEB"/>
    <w:rsid w:val="00114254"/>
    <w:rsid w:val="001145C3"/>
    <w:rsid w:val="001148D8"/>
    <w:rsid w:val="00114994"/>
    <w:rsid w:val="0011499F"/>
    <w:rsid w:val="00114B0E"/>
    <w:rsid w:val="00114B6E"/>
    <w:rsid w:val="00114BA5"/>
    <w:rsid w:val="00114DFD"/>
    <w:rsid w:val="00114E09"/>
    <w:rsid w:val="00114E67"/>
    <w:rsid w:val="0011514A"/>
    <w:rsid w:val="0011527C"/>
    <w:rsid w:val="00115370"/>
    <w:rsid w:val="00115BCA"/>
    <w:rsid w:val="00115C74"/>
    <w:rsid w:val="00115CEB"/>
    <w:rsid w:val="00115D05"/>
    <w:rsid w:val="00115FFB"/>
    <w:rsid w:val="001160F4"/>
    <w:rsid w:val="00116262"/>
    <w:rsid w:val="001164FF"/>
    <w:rsid w:val="00116511"/>
    <w:rsid w:val="00116789"/>
    <w:rsid w:val="001168BB"/>
    <w:rsid w:val="001169C5"/>
    <w:rsid w:val="00116FA7"/>
    <w:rsid w:val="001171FD"/>
    <w:rsid w:val="00117831"/>
    <w:rsid w:val="00117839"/>
    <w:rsid w:val="00120775"/>
    <w:rsid w:val="00120A58"/>
    <w:rsid w:val="00120D43"/>
    <w:rsid w:val="00120E15"/>
    <w:rsid w:val="0012107F"/>
    <w:rsid w:val="0012149C"/>
    <w:rsid w:val="0012162A"/>
    <w:rsid w:val="001216C8"/>
    <w:rsid w:val="001218D1"/>
    <w:rsid w:val="00121CEB"/>
    <w:rsid w:val="00121DF3"/>
    <w:rsid w:val="001223A0"/>
    <w:rsid w:val="001223C9"/>
    <w:rsid w:val="00122514"/>
    <w:rsid w:val="00122701"/>
    <w:rsid w:val="00122762"/>
    <w:rsid w:val="001227E7"/>
    <w:rsid w:val="00122EE4"/>
    <w:rsid w:val="0012316B"/>
    <w:rsid w:val="00123181"/>
    <w:rsid w:val="0012337E"/>
    <w:rsid w:val="001236AE"/>
    <w:rsid w:val="0012393B"/>
    <w:rsid w:val="00123D7E"/>
    <w:rsid w:val="00123DE6"/>
    <w:rsid w:val="0012416F"/>
    <w:rsid w:val="001245C3"/>
    <w:rsid w:val="001246B8"/>
    <w:rsid w:val="00124DF9"/>
    <w:rsid w:val="00124F45"/>
    <w:rsid w:val="00125192"/>
    <w:rsid w:val="001259F3"/>
    <w:rsid w:val="00125A67"/>
    <w:rsid w:val="00125B5F"/>
    <w:rsid w:val="00125E4C"/>
    <w:rsid w:val="00125E5B"/>
    <w:rsid w:val="001263A4"/>
    <w:rsid w:val="001263B6"/>
    <w:rsid w:val="001264C3"/>
    <w:rsid w:val="001265E8"/>
    <w:rsid w:val="00126830"/>
    <w:rsid w:val="0012694C"/>
    <w:rsid w:val="00126993"/>
    <w:rsid w:val="0012701E"/>
    <w:rsid w:val="00127ACE"/>
    <w:rsid w:val="00127F00"/>
    <w:rsid w:val="0013008B"/>
    <w:rsid w:val="00130663"/>
    <w:rsid w:val="0013074C"/>
    <w:rsid w:val="00130B8C"/>
    <w:rsid w:val="00130D61"/>
    <w:rsid w:val="00130F47"/>
    <w:rsid w:val="00130F7D"/>
    <w:rsid w:val="00130FA5"/>
    <w:rsid w:val="00131289"/>
    <w:rsid w:val="00131671"/>
    <w:rsid w:val="00131983"/>
    <w:rsid w:val="00131CB5"/>
    <w:rsid w:val="00131DCB"/>
    <w:rsid w:val="00131E8C"/>
    <w:rsid w:val="00132711"/>
    <w:rsid w:val="00132936"/>
    <w:rsid w:val="001329F1"/>
    <w:rsid w:val="00132A47"/>
    <w:rsid w:val="00132E13"/>
    <w:rsid w:val="001331E6"/>
    <w:rsid w:val="00133525"/>
    <w:rsid w:val="001336FC"/>
    <w:rsid w:val="00133754"/>
    <w:rsid w:val="00133796"/>
    <w:rsid w:val="00133F49"/>
    <w:rsid w:val="00133FC8"/>
    <w:rsid w:val="0013413F"/>
    <w:rsid w:val="001343B5"/>
    <w:rsid w:val="00134453"/>
    <w:rsid w:val="001344FA"/>
    <w:rsid w:val="00134FCA"/>
    <w:rsid w:val="001350BB"/>
    <w:rsid w:val="001352BF"/>
    <w:rsid w:val="001357B1"/>
    <w:rsid w:val="00135847"/>
    <w:rsid w:val="00136553"/>
    <w:rsid w:val="00136B72"/>
    <w:rsid w:val="00136BE1"/>
    <w:rsid w:val="00136C53"/>
    <w:rsid w:val="001372E4"/>
    <w:rsid w:val="001373D0"/>
    <w:rsid w:val="0013792D"/>
    <w:rsid w:val="00137BB0"/>
    <w:rsid w:val="00137BCD"/>
    <w:rsid w:val="00137C6F"/>
    <w:rsid w:val="00137DB1"/>
    <w:rsid w:val="00137F8E"/>
    <w:rsid w:val="0014020E"/>
    <w:rsid w:val="00140356"/>
    <w:rsid w:val="00140564"/>
    <w:rsid w:val="001413A1"/>
    <w:rsid w:val="0014178B"/>
    <w:rsid w:val="0014198B"/>
    <w:rsid w:val="00142211"/>
    <w:rsid w:val="00142635"/>
    <w:rsid w:val="0014272A"/>
    <w:rsid w:val="00142735"/>
    <w:rsid w:val="001428B6"/>
    <w:rsid w:val="00142977"/>
    <w:rsid w:val="00142AC3"/>
    <w:rsid w:val="00142D79"/>
    <w:rsid w:val="00143336"/>
    <w:rsid w:val="00143506"/>
    <w:rsid w:val="001436F8"/>
    <w:rsid w:val="001437CA"/>
    <w:rsid w:val="00143AEC"/>
    <w:rsid w:val="00143F98"/>
    <w:rsid w:val="001443A4"/>
    <w:rsid w:val="001446D4"/>
    <w:rsid w:val="001447B8"/>
    <w:rsid w:val="00144EB0"/>
    <w:rsid w:val="00145037"/>
    <w:rsid w:val="00145199"/>
    <w:rsid w:val="001451D8"/>
    <w:rsid w:val="001451E0"/>
    <w:rsid w:val="0014523A"/>
    <w:rsid w:val="00145472"/>
    <w:rsid w:val="00145660"/>
    <w:rsid w:val="00145AB0"/>
    <w:rsid w:val="00145D88"/>
    <w:rsid w:val="001467D2"/>
    <w:rsid w:val="001467DA"/>
    <w:rsid w:val="001467F3"/>
    <w:rsid w:val="001470EF"/>
    <w:rsid w:val="0014776D"/>
    <w:rsid w:val="001479B9"/>
    <w:rsid w:val="00147B69"/>
    <w:rsid w:val="00147D5A"/>
    <w:rsid w:val="00147D95"/>
    <w:rsid w:val="00147E25"/>
    <w:rsid w:val="00147E5E"/>
    <w:rsid w:val="001503A4"/>
    <w:rsid w:val="001503FD"/>
    <w:rsid w:val="00150694"/>
    <w:rsid w:val="00150703"/>
    <w:rsid w:val="00150932"/>
    <w:rsid w:val="0015099A"/>
    <w:rsid w:val="00150A08"/>
    <w:rsid w:val="00150F71"/>
    <w:rsid w:val="0015128E"/>
    <w:rsid w:val="00152172"/>
    <w:rsid w:val="00152793"/>
    <w:rsid w:val="00153082"/>
    <w:rsid w:val="0015308B"/>
    <w:rsid w:val="0015323C"/>
    <w:rsid w:val="00153655"/>
    <w:rsid w:val="001536A7"/>
    <w:rsid w:val="00153988"/>
    <w:rsid w:val="00153B3D"/>
    <w:rsid w:val="00153E29"/>
    <w:rsid w:val="00154051"/>
    <w:rsid w:val="00154253"/>
    <w:rsid w:val="00154295"/>
    <w:rsid w:val="00154409"/>
    <w:rsid w:val="0015469E"/>
    <w:rsid w:val="001548A2"/>
    <w:rsid w:val="00154982"/>
    <w:rsid w:val="00154D42"/>
    <w:rsid w:val="00154D87"/>
    <w:rsid w:val="0015519A"/>
    <w:rsid w:val="00155311"/>
    <w:rsid w:val="00155461"/>
    <w:rsid w:val="00155B49"/>
    <w:rsid w:val="00155D1D"/>
    <w:rsid w:val="00155E73"/>
    <w:rsid w:val="00155F8F"/>
    <w:rsid w:val="00156741"/>
    <w:rsid w:val="00156880"/>
    <w:rsid w:val="00156917"/>
    <w:rsid w:val="00156C4B"/>
    <w:rsid w:val="00156F8C"/>
    <w:rsid w:val="001572AB"/>
    <w:rsid w:val="001573E6"/>
    <w:rsid w:val="001574A3"/>
    <w:rsid w:val="00157602"/>
    <w:rsid w:val="00157C8D"/>
    <w:rsid w:val="00157EF5"/>
    <w:rsid w:val="0016071B"/>
    <w:rsid w:val="00160752"/>
    <w:rsid w:val="00160C5C"/>
    <w:rsid w:val="00160DBE"/>
    <w:rsid w:val="00160DD1"/>
    <w:rsid w:val="00160E47"/>
    <w:rsid w:val="0016112B"/>
    <w:rsid w:val="0016170C"/>
    <w:rsid w:val="00161837"/>
    <w:rsid w:val="00161904"/>
    <w:rsid w:val="00161FCD"/>
    <w:rsid w:val="00162820"/>
    <w:rsid w:val="001628B3"/>
    <w:rsid w:val="00162EEE"/>
    <w:rsid w:val="00163029"/>
    <w:rsid w:val="0016393B"/>
    <w:rsid w:val="00163B2E"/>
    <w:rsid w:val="00163E09"/>
    <w:rsid w:val="0016408D"/>
    <w:rsid w:val="001643A4"/>
    <w:rsid w:val="0016486C"/>
    <w:rsid w:val="00164F15"/>
    <w:rsid w:val="0016511A"/>
    <w:rsid w:val="001653FC"/>
    <w:rsid w:val="0016553B"/>
    <w:rsid w:val="00165639"/>
    <w:rsid w:val="00165DE9"/>
    <w:rsid w:val="00166137"/>
    <w:rsid w:val="00166457"/>
    <w:rsid w:val="00166790"/>
    <w:rsid w:val="0016684B"/>
    <w:rsid w:val="001668F5"/>
    <w:rsid w:val="00166B26"/>
    <w:rsid w:val="00166C10"/>
    <w:rsid w:val="00166E15"/>
    <w:rsid w:val="00167041"/>
    <w:rsid w:val="001671C2"/>
    <w:rsid w:val="00167336"/>
    <w:rsid w:val="00167381"/>
    <w:rsid w:val="0016769D"/>
    <w:rsid w:val="00167A30"/>
    <w:rsid w:val="00167BC7"/>
    <w:rsid w:val="00167BEC"/>
    <w:rsid w:val="00167F98"/>
    <w:rsid w:val="00170149"/>
    <w:rsid w:val="001701D1"/>
    <w:rsid w:val="001708AF"/>
    <w:rsid w:val="00170E0E"/>
    <w:rsid w:val="001717C9"/>
    <w:rsid w:val="0017234D"/>
    <w:rsid w:val="0017272E"/>
    <w:rsid w:val="001737AA"/>
    <w:rsid w:val="00173BE9"/>
    <w:rsid w:val="00173DF0"/>
    <w:rsid w:val="00173F77"/>
    <w:rsid w:val="00174285"/>
    <w:rsid w:val="001744CC"/>
    <w:rsid w:val="00174615"/>
    <w:rsid w:val="00174C16"/>
    <w:rsid w:val="00175144"/>
    <w:rsid w:val="00175271"/>
    <w:rsid w:val="0017539B"/>
    <w:rsid w:val="0017574F"/>
    <w:rsid w:val="00175ABA"/>
    <w:rsid w:val="00175EFE"/>
    <w:rsid w:val="0017615D"/>
    <w:rsid w:val="0017617D"/>
    <w:rsid w:val="001762DB"/>
    <w:rsid w:val="0017690C"/>
    <w:rsid w:val="001769B4"/>
    <w:rsid w:val="00176AB2"/>
    <w:rsid w:val="00176D79"/>
    <w:rsid w:val="00176E8F"/>
    <w:rsid w:val="001771EC"/>
    <w:rsid w:val="0017723B"/>
    <w:rsid w:val="001772DB"/>
    <w:rsid w:val="001776C3"/>
    <w:rsid w:val="0017791D"/>
    <w:rsid w:val="00177B23"/>
    <w:rsid w:val="0018056A"/>
    <w:rsid w:val="00180A0D"/>
    <w:rsid w:val="00180B23"/>
    <w:rsid w:val="00180B39"/>
    <w:rsid w:val="00180B5E"/>
    <w:rsid w:val="00180D3C"/>
    <w:rsid w:val="00180F2B"/>
    <w:rsid w:val="00180F5F"/>
    <w:rsid w:val="001810F3"/>
    <w:rsid w:val="00181201"/>
    <w:rsid w:val="00181303"/>
    <w:rsid w:val="001817F5"/>
    <w:rsid w:val="00181AD9"/>
    <w:rsid w:val="0018204F"/>
    <w:rsid w:val="00182232"/>
    <w:rsid w:val="0018231B"/>
    <w:rsid w:val="00182363"/>
    <w:rsid w:val="001827AD"/>
    <w:rsid w:val="0018286F"/>
    <w:rsid w:val="001828AD"/>
    <w:rsid w:val="00182B8C"/>
    <w:rsid w:val="00182C29"/>
    <w:rsid w:val="00182C71"/>
    <w:rsid w:val="001830FA"/>
    <w:rsid w:val="001834FD"/>
    <w:rsid w:val="001838E6"/>
    <w:rsid w:val="00183EDC"/>
    <w:rsid w:val="00184087"/>
    <w:rsid w:val="00184F0A"/>
    <w:rsid w:val="00184FF1"/>
    <w:rsid w:val="00185289"/>
    <w:rsid w:val="00185317"/>
    <w:rsid w:val="0018545B"/>
    <w:rsid w:val="001857C1"/>
    <w:rsid w:val="00185B34"/>
    <w:rsid w:val="00185BDE"/>
    <w:rsid w:val="00186075"/>
    <w:rsid w:val="001866B4"/>
    <w:rsid w:val="00186D34"/>
    <w:rsid w:val="0018713F"/>
    <w:rsid w:val="001872AE"/>
    <w:rsid w:val="00187634"/>
    <w:rsid w:val="00187688"/>
    <w:rsid w:val="00187EA3"/>
    <w:rsid w:val="00190703"/>
    <w:rsid w:val="00190BDE"/>
    <w:rsid w:val="00190FF3"/>
    <w:rsid w:val="0019148D"/>
    <w:rsid w:val="00191528"/>
    <w:rsid w:val="00191685"/>
    <w:rsid w:val="00191852"/>
    <w:rsid w:val="0019190A"/>
    <w:rsid w:val="001919BD"/>
    <w:rsid w:val="00191A05"/>
    <w:rsid w:val="00191AA3"/>
    <w:rsid w:val="00191C43"/>
    <w:rsid w:val="00191D1A"/>
    <w:rsid w:val="00192039"/>
    <w:rsid w:val="001921A9"/>
    <w:rsid w:val="001921C0"/>
    <w:rsid w:val="001924FB"/>
    <w:rsid w:val="00192563"/>
    <w:rsid w:val="001927A9"/>
    <w:rsid w:val="0019297C"/>
    <w:rsid w:val="00192A7C"/>
    <w:rsid w:val="00192D51"/>
    <w:rsid w:val="001932AD"/>
    <w:rsid w:val="0019347A"/>
    <w:rsid w:val="001936FB"/>
    <w:rsid w:val="00193807"/>
    <w:rsid w:val="0019397C"/>
    <w:rsid w:val="00193B4C"/>
    <w:rsid w:val="00193B53"/>
    <w:rsid w:val="00193B55"/>
    <w:rsid w:val="00193BDE"/>
    <w:rsid w:val="00194065"/>
    <w:rsid w:val="00194345"/>
    <w:rsid w:val="001943E8"/>
    <w:rsid w:val="0019460B"/>
    <w:rsid w:val="0019467C"/>
    <w:rsid w:val="00194A5E"/>
    <w:rsid w:val="00195672"/>
    <w:rsid w:val="0019571A"/>
    <w:rsid w:val="0019575F"/>
    <w:rsid w:val="00195858"/>
    <w:rsid w:val="001959E6"/>
    <w:rsid w:val="00195B45"/>
    <w:rsid w:val="00195EA6"/>
    <w:rsid w:val="00196316"/>
    <w:rsid w:val="00196BC9"/>
    <w:rsid w:val="00196E96"/>
    <w:rsid w:val="00197083"/>
    <w:rsid w:val="001970E6"/>
    <w:rsid w:val="00197488"/>
    <w:rsid w:val="0019766A"/>
    <w:rsid w:val="00197AAB"/>
    <w:rsid w:val="00197BA6"/>
    <w:rsid w:val="00197D38"/>
    <w:rsid w:val="001A06A5"/>
    <w:rsid w:val="001A070B"/>
    <w:rsid w:val="001A07DF"/>
    <w:rsid w:val="001A08F4"/>
    <w:rsid w:val="001A0BBA"/>
    <w:rsid w:val="001A0C52"/>
    <w:rsid w:val="001A0DE4"/>
    <w:rsid w:val="001A0E0F"/>
    <w:rsid w:val="001A11F5"/>
    <w:rsid w:val="001A13E4"/>
    <w:rsid w:val="001A16BF"/>
    <w:rsid w:val="001A16CA"/>
    <w:rsid w:val="001A16E8"/>
    <w:rsid w:val="001A1763"/>
    <w:rsid w:val="001A18E8"/>
    <w:rsid w:val="001A1B6F"/>
    <w:rsid w:val="001A1D29"/>
    <w:rsid w:val="001A1E7C"/>
    <w:rsid w:val="001A22C4"/>
    <w:rsid w:val="001A2654"/>
    <w:rsid w:val="001A277E"/>
    <w:rsid w:val="001A2DED"/>
    <w:rsid w:val="001A2E9F"/>
    <w:rsid w:val="001A2ED6"/>
    <w:rsid w:val="001A31BE"/>
    <w:rsid w:val="001A324D"/>
    <w:rsid w:val="001A3383"/>
    <w:rsid w:val="001A351A"/>
    <w:rsid w:val="001A35CD"/>
    <w:rsid w:val="001A3792"/>
    <w:rsid w:val="001A3E77"/>
    <w:rsid w:val="001A3FBD"/>
    <w:rsid w:val="001A4445"/>
    <w:rsid w:val="001A48F2"/>
    <w:rsid w:val="001A4E69"/>
    <w:rsid w:val="001A5230"/>
    <w:rsid w:val="001A5236"/>
    <w:rsid w:val="001A5312"/>
    <w:rsid w:val="001A541C"/>
    <w:rsid w:val="001A5470"/>
    <w:rsid w:val="001A5759"/>
    <w:rsid w:val="001A59FA"/>
    <w:rsid w:val="001A5CCB"/>
    <w:rsid w:val="001A5D44"/>
    <w:rsid w:val="001A6117"/>
    <w:rsid w:val="001A65AA"/>
    <w:rsid w:val="001A6C39"/>
    <w:rsid w:val="001A6C3C"/>
    <w:rsid w:val="001A6D9F"/>
    <w:rsid w:val="001A7030"/>
    <w:rsid w:val="001A71FA"/>
    <w:rsid w:val="001A726D"/>
    <w:rsid w:val="001A72A7"/>
    <w:rsid w:val="001A7556"/>
    <w:rsid w:val="001A75FF"/>
    <w:rsid w:val="001A7873"/>
    <w:rsid w:val="001A7918"/>
    <w:rsid w:val="001A7996"/>
    <w:rsid w:val="001A7B57"/>
    <w:rsid w:val="001A7D24"/>
    <w:rsid w:val="001A7E5C"/>
    <w:rsid w:val="001A7F1F"/>
    <w:rsid w:val="001B072E"/>
    <w:rsid w:val="001B0B5E"/>
    <w:rsid w:val="001B0BD5"/>
    <w:rsid w:val="001B0BF3"/>
    <w:rsid w:val="001B1029"/>
    <w:rsid w:val="001B104A"/>
    <w:rsid w:val="001B1151"/>
    <w:rsid w:val="001B12A7"/>
    <w:rsid w:val="001B178D"/>
    <w:rsid w:val="001B1B9F"/>
    <w:rsid w:val="001B1F78"/>
    <w:rsid w:val="001B218E"/>
    <w:rsid w:val="001B21EE"/>
    <w:rsid w:val="001B22F9"/>
    <w:rsid w:val="001B249D"/>
    <w:rsid w:val="001B260F"/>
    <w:rsid w:val="001B2687"/>
    <w:rsid w:val="001B2B70"/>
    <w:rsid w:val="001B2DDB"/>
    <w:rsid w:val="001B2E98"/>
    <w:rsid w:val="001B32EC"/>
    <w:rsid w:val="001B3986"/>
    <w:rsid w:val="001B4133"/>
    <w:rsid w:val="001B458A"/>
    <w:rsid w:val="001B45EA"/>
    <w:rsid w:val="001B4632"/>
    <w:rsid w:val="001B46CA"/>
    <w:rsid w:val="001B4768"/>
    <w:rsid w:val="001B49FC"/>
    <w:rsid w:val="001B4A6A"/>
    <w:rsid w:val="001B502A"/>
    <w:rsid w:val="001B5704"/>
    <w:rsid w:val="001B572C"/>
    <w:rsid w:val="001B5949"/>
    <w:rsid w:val="001B5D94"/>
    <w:rsid w:val="001B617D"/>
    <w:rsid w:val="001B698C"/>
    <w:rsid w:val="001B6E7E"/>
    <w:rsid w:val="001B6F53"/>
    <w:rsid w:val="001B74FD"/>
    <w:rsid w:val="001B773E"/>
    <w:rsid w:val="001B782A"/>
    <w:rsid w:val="001C025C"/>
    <w:rsid w:val="001C0D93"/>
    <w:rsid w:val="001C0FC3"/>
    <w:rsid w:val="001C137A"/>
    <w:rsid w:val="001C1416"/>
    <w:rsid w:val="001C142F"/>
    <w:rsid w:val="001C14D3"/>
    <w:rsid w:val="001C173A"/>
    <w:rsid w:val="001C1B62"/>
    <w:rsid w:val="001C1ED8"/>
    <w:rsid w:val="001C1F3D"/>
    <w:rsid w:val="001C2032"/>
    <w:rsid w:val="001C21D0"/>
    <w:rsid w:val="001C21E9"/>
    <w:rsid w:val="001C2589"/>
    <w:rsid w:val="001C2A7B"/>
    <w:rsid w:val="001C2D3F"/>
    <w:rsid w:val="001C2D86"/>
    <w:rsid w:val="001C3418"/>
    <w:rsid w:val="001C3544"/>
    <w:rsid w:val="001C38EA"/>
    <w:rsid w:val="001C3923"/>
    <w:rsid w:val="001C3BF8"/>
    <w:rsid w:val="001C4112"/>
    <w:rsid w:val="001C4F03"/>
    <w:rsid w:val="001C5222"/>
    <w:rsid w:val="001C54AD"/>
    <w:rsid w:val="001C553D"/>
    <w:rsid w:val="001C5727"/>
    <w:rsid w:val="001C5B7D"/>
    <w:rsid w:val="001C5D4F"/>
    <w:rsid w:val="001C5E22"/>
    <w:rsid w:val="001C6116"/>
    <w:rsid w:val="001C61B1"/>
    <w:rsid w:val="001C627F"/>
    <w:rsid w:val="001C6451"/>
    <w:rsid w:val="001C73DC"/>
    <w:rsid w:val="001C7673"/>
    <w:rsid w:val="001C779E"/>
    <w:rsid w:val="001C7910"/>
    <w:rsid w:val="001C7C71"/>
    <w:rsid w:val="001C7DB9"/>
    <w:rsid w:val="001D0156"/>
    <w:rsid w:val="001D0A58"/>
    <w:rsid w:val="001D104F"/>
    <w:rsid w:val="001D156A"/>
    <w:rsid w:val="001D1579"/>
    <w:rsid w:val="001D1842"/>
    <w:rsid w:val="001D1AC5"/>
    <w:rsid w:val="001D1E76"/>
    <w:rsid w:val="001D23FA"/>
    <w:rsid w:val="001D2A88"/>
    <w:rsid w:val="001D2E3E"/>
    <w:rsid w:val="001D2EB5"/>
    <w:rsid w:val="001D2F20"/>
    <w:rsid w:val="001D3324"/>
    <w:rsid w:val="001D380C"/>
    <w:rsid w:val="001D38DC"/>
    <w:rsid w:val="001D39EF"/>
    <w:rsid w:val="001D3FAC"/>
    <w:rsid w:val="001D4047"/>
    <w:rsid w:val="001D409C"/>
    <w:rsid w:val="001D439C"/>
    <w:rsid w:val="001D43A1"/>
    <w:rsid w:val="001D453A"/>
    <w:rsid w:val="001D5A63"/>
    <w:rsid w:val="001D5DA4"/>
    <w:rsid w:val="001D5E89"/>
    <w:rsid w:val="001D5F1A"/>
    <w:rsid w:val="001D5F23"/>
    <w:rsid w:val="001D635F"/>
    <w:rsid w:val="001D6845"/>
    <w:rsid w:val="001D6AA0"/>
    <w:rsid w:val="001D6B20"/>
    <w:rsid w:val="001D6C5F"/>
    <w:rsid w:val="001D719A"/>
    <w:rsid w:val="001D7279"/>
    <w:rsid w:val="001D7608"/>
    <w:rsid w:val="001D77B1"/>
    <w:rsid w:val="001D7955"/>
    <w:rsid w:val="001E0152"/>
    <w:rsid w:val="001E0908"/>
    <w:rsid w:val="001E0AC3"/>
    <w:rsid w:val="001E15AA"/>
    <w:rsid w:val="001E1957"/>
    <w:rsid w:val="001E1CAD"/>
    <w:rsid w:val="001E1ECB"/>
    <w:rsid w:val="001E2451"/>
    <w:rsid w:val="001E24ED"/>
    <w:rsid w:val="001E2666"/>
    <w:rsid w:val="001E29E1"/>
    <w:rsid w:val="001E2A36"/>
    <w:rsid w:val="001E2A95"/>
    <w:rsid w:val="001E2D27"/>
    <w:rsid w:val="001E2E6D"/>
    <w:rsid w:val="001E3901"/>
    <w:rsid w:val="001E3AA2"/>
    <w:rsid w:val="001E4189"/>
    <w:rsid w:val="001E4D12"/>
    <w:rsid w:val="001E51F1"/>
    <w:rsid w:val="001E52FA"/>
    <w:rsid w:val="001E53C4"/>
    <w:rsid w:val="001E540A"/>
    <w:rsid w:val="001E5613"/>
    <w:rsid w:val="001E5843"/>
    <w:rsid w:val="001E5A13"/>
    <w:rsid w:val="001E6421"/>
    <w:rsid w:val="001E650E"/>
    <w:rsid w:val="001E654C"/>
    <w:rsid w:val="001E658F"/>
    <w:rsid w:val="001E7098"/>
    <w:rsid w:val="001E731E"/>
    <w:rsid w:val="001E78C4"/>
    <w:rsid w:val="001E7A25"/>
    <w:rsid w:val="001E7F16"/>
    <w:rsid w:val="001E7FB7"/>
    <w:rsid w:val="001F0A43"/>
    <w:rsid w:val="001F0A93"/>
    <w:rsid w:val="001F11DA"/>
    <w:rsid w:val="001F1289"/>
    <w:rsid w:val="001F1625"/>
    <w:rsid w:val="001F1D90"/>
    <w:rsid w:val="001F1F4B"/>
    <w:rsid w:val="001F1FA5"/>
    <w:rsid w:val="001F2405"/>
    <w:rsid w:val="001F280D"/>
    <w:rsid w:val="001F2A48"/>
    <w:rsid w:val="001F2F4C"/>
    <w:rsid w:val="001F2F62"/>
    <w:rsid w:val="001F330F"/>
    <w:rsid w:val="001F33FA"/>
    <w:rsid w:val="001F3471"/>
    <w:rsid w:val="001F3C59"/>
    <w:rsid w:val="001F3F79"/>
    <w:rsid w:val="001F458F"/>
    <w:rsid w:val="001F4948"/>
    <w:rsid w:val="001F4BF1"/>
    <w:rsid w:val="001F4EAD"/>
    <w:rsid w:val="001F4F27"/>
    <w:rsid w:val="001F53B7"/>
    <w:rsid w:val="001F593E"/>
    <w:rsid w:val="001F59EA"/>
    <w:rsid w:val="001F62E9"/>
    <w:rsid w:val="001F68F5"/>
    <w:rsid w:val="001F6A6F"/>
    <w:rsid w:val="001F766F"/>
    <w:rsid w:val="001F76E5"/>
    <w:rsid w:val="001F79F7"/>
    <w:rsid w:val="001F7F60"/>
    <w:rsid w:val="0020033D"/>
    <w:rsid w:val="00200554"/>
    <w:rsid w:val="0020080F"/>
    <w:rsid w:val="00200ABE"/>
    <w:rsid w:val="00200AE0"/>
    <w:rsid w:val="002010F4"/>
    <w:rsid w:val="0020131D"/>
    <w:rsid w:val="0020165E"/>
    <w:rsid w:val="0020166E"/>
    <w:rsid w:val="00201A1E"/>
    <w:rsid w:val="00201D4C"/>
    <w:rsid w:val="00201E64"/>
    <w:rsid w:val="00202343"/>
    <w:rsid w:val="0020292C"/>
    <w:rsid w:val="00202B5A"/>
    <w:rsid w:val="00202DA5"/>
    <w:rsid w:val="00202E0C"/>
    <w:rsid w:val="00203075"/>
    <w:rsid w:val="002030D4"/>
    <w:rsid w:val="00203415"/>
    <w:rsid w:val="0020394E"/>
    <w:rsid w:val="00203D4C"/>
    <w:rsid w:val="00203ED9"/>
    <w:rsid w:val="00204070"/>
    <w:rsid w:val="00204AB8"/>
    <w:rsid w:val="00204E26"/>
    <w:rsid w:val="00204FF0"/>
    <w:rsid w:val="00205732"/>
    <w:rsid w:val="00205962"/>
    <w:rsid w:val="00205ADB"/>
    <w:rsid w:val="00205E1D"/>
    <w:rsid w:val="002060F4"/>
    <w:rsid w:val="0020612A"/>
    <w:rsid w:val="00206495"/>
    <w:rsid w:val="00206765"/>
    <w:rsid w:val="00206A49"/>
    <w:rsid w:val="00206E54"/>
    <w:rsid w:val="0020772A"/>
    <w:rsid w:val="002077FB"/>
    <w:rsid w:val="00207AA4"/>
    <w:rsid w:val="0021015E"/>
    <w:rsid w:val="00210A84"/>
    <w:rsid w:val="00210AA4"/>
    <w:rsid w:val="00210AE9"/>
    <w:rsid w:val="00210B18"/>
    <w:rsid w:val="00210BC8"/>
    <w:rsid w:val="00210BEB"/>
    <w:rsid w:val="00210F4E"/>
    <w:rsid w:val="00210F8C"/>
    <w:rsid w:val="00211766"/>
    <w:rsid w:val="002119D5"/>
    <w:rsid w:val="00212328"/>
    <w:rsid w:val="002124A3"/>
    <w:rsid w:val="0021263B"/>
    <w:rsid w:val="00212789"/>
    <w:rsid w:val="00212922"/>
    <w:rsid w:val="0021311A"/>
    <w:rsid w:val="0021396F"/>
    <w:rsid w:val="00213B39"/>
    <w:rsid w:val="00213B5A"/>
    <w:rsid w:val="002140BF"/>
    <w:rsid w:val="002141CB"/>
    <w:rsid w:val="00214655"/>
    <w:rsid w:val="00214A27"/>
    <w:rsid w:val="002150C6"/>
    <w:rsid w:val="002151F1"/>
    <w:rsid w:val="00215717"/>
    <w:rsid w:val="00215ABC"/>
    <w:rsid w:val="00215BD0"/>
    <w:rsid w:val="0021612E"/>
    <w:rsid w:val="002163A8"/>
    <w:rsid w:val="00216574"/>
    <w:rsid w:val="00216C27"/>
    <w:rsid w:val="00216E9B"/>
    <w:rsid w:val="0021721A"/>
    <w:rsid w:val="002174E8"/>
    <w:rsid w:val="00217814"/>
    <w:rsid w:val="00217868"/>
    <w:rsid w:val="0021796F"/>
    <w:rsid w:val="00217DCB"/>
    <w:rsid w:val="00217F2E"/>
    <w:rsid w:val="002200E8"/>
    <w:rsid w:val="00220156"/>
    <w:rsid w:val="002202E2"/>
    <w:rsid w:val="00220796"/>
    <w:rsid w:val="002208F8"/>
    <w:rsid w:val="00220A8B"/>
    <w:rsid w:val="002219FB"/>
    <w:rsid w:val="00221ACF"/>
    <w:rsid w:val="00221C2D"/>
    <w:rsid w:val="00221E1A"/>
    <w:rsid w:val="00221EE5"/>
    <w:rsid w:val="00222068"/>
    <w:rsid w:val="00222726"/>
    <w:rsid w:val="00222D60"/>
    <w:rsid w:val="00222F5C"/>
    <w:rsid w:val="00222FFC"/>
    <w:rsid w:val="0022388B"/>
    <w:rsid w:val="002238B0"/>
    <w:rsid w:val="00223DC2"/>
    <w:rsid w:val="00223E81"/>
    <w:rsid w:val="00224086"/>
    <w:rsid w:val="00224087"/>
    <w:rsid w:val="00224504"/>
    <w:rsid w:val="002245AE"/>
    <w:rsid w:val="00224668"/>
    <w:rsid w:val="00224C14"/>
    <w:rsid w:val="00224D4F"/>
    <w:rsid w:val="00224D64"/>
    <w:rsid w:val="00225022"/>
    <w:rsid w:val="00225135"/>
    <w:rsid w:val="002253C4"/>
    <w:rsid w:val="00225BD5"/>
    <w:rsid w:val="002263AA"/>
    <w:rsid w:val="00226B1C"/>
    <w:rsid w:val="00226C78"/>
    <w:rsid w:val="00226D78"/>
    <w:rsid w:val="00227291"/>
    <w:rsid w:val="00227410"/>
    <w:rsid w:val="00227489"/>
    <w:rsid w:val="00227589"/>
    <w:rsid w:val="002276FD"/>
    <w:rsid w:val="00227C10"/>
    <w:rsid w:val="00227D57"/>
    <w:rsid w:val="00230459"/>
    <w:rsid w:val="0023070A"/>
    <w:rsid w:val="00230A8C"/>
    <w:rsid w:val="00230A8D"/>
    <w:rsid w:val="00230B72"/>
    <w:rsid w:val="00230C0F"/>
    <w:rsid w:val="0023112B"/>
    <w:rsid w:val="00231981"/>
    <w:rsid w:val="00231AAF"/>
    <w:rsid w:val="002323B1"/>
    <w:rsid w:val="00232575"/>
    <w:rsid w:val="00232A1A"/>
    <w:rsid w:val="00232AD6"/>
    <w:rsid w:val="00232C52"/>
    <w:rsid w:val="00232DF5"/>
    <w:rsid w:val="0023346F"/>
    <w:rsid w:val="00233C5A"/>
    <w:rsid w:val="002342FD"/>
    <w:rsid w:val="0023485A"/>
    <w:rsid w:val="0023501D"/>
    <w:rsid w:val="002350F7"/>
    <w:rsid w:val="002355C7"/>
    <w:rsid w:val="0023572F"/>
    <w:rsid w:val="002359AE"/>
    <w:rsid w:val="002359D1"/>
    <w:rsid w:val="00235C91"/>
    <w:rsid w:val="00235CBE"/>
    <w:rsid w:val="00235DDC"/>
    <w:rsid w:val="00235E77"/>
    <w:rsid w:val="00236119"/>
    <w:rsid w:val="00236337"/>
    <w:rsid w:val="00236468"/>
    <w:rsid w:val="0023688D"/>
    <w:rsid w:val="0023695A"/>
    <w:rsid w:val="00237062"/>
    <w:rsid w:val="00237417"/>
    <w:rsid w:val="00237508"/>
    <w:rsid w:val="002377B8"/>
    <w:rsid w:val="002400C8"/>
    <w:rsid w:val="0024043D"/>
    <w:rsid w:val="002408AE"/>
    <w:rsid w:val="00240995"/>
    <w:rsid w:val="00240B18"/>
    <w:rsid w:val="00240E25"/>
    <w:rsid w:val="00240F5A"/>
    <w:rsid w:val="00241092"/>
    <w:rsid w:val="00241096"/>
    <w:rsid w:val="0024178C"/>
    <w:rsid w:val="0024180A"/>
    <w:rsid w:val="00241DA6"/>
    <w:rsid w:val="00241DDB"/>
    <w:rsid w:val="00242145"/>
    <w:rsid w:val="002422EA"/>
    <w:rsid w:val="002423C0"/>
    <w:rsid w:val="002423ED"/>
    <w:rsid w:val="00242A9B"/>
    <w:rsid w:val="00242C5A"/>
    <w:rsid w:val="00242E4C"/>
    <w:rsid w:val="00243013"/>
    <w:rsid w:val="00243289"/>
    <w:rsid w:val="002432AE"/>
    <w:rsid w:val="002432BA"/>
    <w:rsid w:val="0024336B"/>
    <w:rsid w:val="00243660"/>
    <w:rsid w:val="0024393C"/>
    <w:rsid w:val="00243C65"/>
    <w:rsid w:val="00243C85"/>
    <w:rsid w:val="0024467C"/>
    <w:rsid w:val="00244C0F"/>
    <w:rsid w:val="00244D0A"/>
    <w:rsid w:val="002450EA"/>
    <w:rsid w:val="00245916"/>
    <w:rsid w:val="002462B7"/>
    <w:rsid w:val="00246872"/>
    <w:rsid w:val="0024689B"/>
    <w:rsid w:val="00246B88"/>
    <w:rsid w:val="00246B8A"/>
    <w:rsid w:val="00246BAD"/>
    <w:rsid w:val="00246E86"/>
    <w:rsid w:val="0024719C"/>
    <w:rsid w:val="00247298"/>
    <w:rsid w:val="002472B8"/>
    <w:rsid w:val="002477E6"/>
    <w:rsid w:val="0024798A"/>
    <w:rsid w:val="00247997"/>
    <w:rsid w:val="00247C0D"/>
    <w:rsid w:val="00247C71"/>
    <w:rsid w:val="00250B79"/>
    <w:rsid w:val="00250D14"/>
    <w:rsid w:val="00250E4A"/>
    <w:rsid w:val="002515AD"/>
    <w:rsid w:val="0025165A"/>
    <w:rsid w:val="00251852"/>
    <w:rsid w:val="00251B80"/>
    <w:rsid w:val="00251CE7"/>
    <w:rsid w:val="00251DAB"/>
    <w:rsid w:val="00251E47"/>
    <w:rsid w:val="002521FE"/>
    <w:rsid w:val="0025225B"/>
    <w:rsid w:val="0025279A"/>
    <w:rsid w:val="00252E71"/>
    <w:rsid w:val="002530B1"/>
    <w:rsid w:val="002534A4"/>
    <w:rsid w:val="002535DA"/>
    <w:rsid w:val="002538A2"/>
    <w:rsid w:val="00253DFA"/>
    <w:rsid w:val="00253F02"/>
    <w:rsid w:val="00253F7F"/>
    <w:rsid w:val="002548DB"/>
    <w:rsid w:val="00254A8B"/>
    <w:rsid w:val="00254F07"/>
    <w:rsid w:val="00255901"/>
    <w:rsid w:val="0025595F"/>
    <w:rsid w:val="00255A7E"/>
    <w:rsid w:val="00255B3C"/>
    <w:rsid w:val="00255CBB"/>
    <w:rsid w:val="00255CF9"/>
    <w:rsid w:val="002560A9"/>
    <w:rsid w:val="0025638A"/>
    <w:rsid w:val="002563E4"/>
    <w:rsid w:val="002579F9"/>
    <w:rsid w:val="002600C0"/>
    <w:rsid w:val="002607F3"/>
    <w:rsid w:val="0026087F"/>
    <w:rsid w:val="00260D4E"/>
    <w:rsid w:val="00260ED4"/>
    <w:rsid w:val="00261323"/>
    <w:rsid w:val="002614AB"/>
    <w:rsid w:val="00261D52"/>
    <w:rsid w:val="00261EEC"/>
    <w:rsid w:val="002621F5"/>
    <w:rsid w:val="002624E5"/>
    <w:rsid w:val="00262B38"/>
    <w:rsid w:val="00262C3F"/>
    <w:rsid w:val="0026332E"/>
    <w:rsid w:val="002634BF"/>
    <w:rsid w:val="002637D7"/>
    <w:rsid w:val="00263C93"/>
    <w:rsid w:val="00263F1D"/>
    <w:rsid w:val="00264172"/>
    <w:rsid w:val="002641F5"/>
    <w:rsid w:val="0026420E"/>
    <w:rsid w:val="0026425D"/>
    <w:rsid w:val="00264277"/>
    <w:rsid w:val="002642EE"/>
    <w:rsid w:val="0026445F"/>
    <w:rsid w:val="00264D93"/>
    <w:rsid w:val="00264E38"/>
    <w:rsid w:val="0026504E"/>
    <w:rsid w:val="002656CD"/>
    <w:rsid w:val="00265C67"/>
    <w:rsid w:val="00266F35"/>
    <w:rsid w:val="0026710D"/>
    <w:rsid w:val="002672C0"/>
    <w:rsid w:val="00267407"/>
    <w:rsid w:val="00267630"/>
    <w:rsid w:val="002679C3"/>
    <w:rsid w:val="00267BC8"/>
    <w:rsid w:val="00267E6A"/>
    <w:rsid w:val="00270043"/>
    <w:rsid w:val="00270091"/>
    <w:rsid w:val="00270370"/>
    <w:rsid w:val="00270688"/>
    <w:rsid w:val="002708A1"/>
    <w:rsid w:val="00270911"/>
    <w:rsid w:val="00270A0B"/>
    <w:rsid w:val="00270A3C"/>
    <w:rsid w:val="00270B86"/>
    <w:rsid w:val="00270F81"/>
    <w:rsid w:val="002716AA"/>
    <w:rsid w:val="0027194B"/>
    <w:rsid w:val="00271A09"/>
    <w:rsid w:val="00271B0A"/>
    <w:rsid w:val="00271B63"/>
    <w:rsid w:val="00271D48"/>
    <w:rsid w:val="00271DE6"/>
    <w:rsid w:val="00271FAE"/>
    <w:rsid w:val="002721E2"/>
    <w:rsid w:val="00272373"/>
    <w:rsid w:val="002727B7"/>
    <w:rsid w:val="00272C4F"/>
    <w:rsid w:val="00273204"/>
    <w:rsid w:val="00273650"/>
    <w:rsid w:val="002739BE"/>
    <w:rsid w:val="00273BB5"/>
    <w:rsid w:val="00274083"/>
    <w:rsid w:val="002742B4"/>
    <w:rsid w:val="0027452A"/>
    <w:rsid w:val="00274597"/>
    <w:rsid w:val="002747E4"/>
    <w:rsid w:val="00274BB8"/>
    <w:rsid w:val="00275044"/>
    <w:rsid w:val="00276061"/>
    <w:rsid w:val="002764C1"/>
    <w:rsid w:val="00276692"/>
    <w:rsid w:val="002766B9"/>
    <w:rsid w:val="00276720"/>
    <w:rsid w:val="0027772B"/>
    <w:rsid w:val="00277781"/>
    <w:rsid w:val="00277A94"/>
    <w:rsid w:val="00277D44"/>
    <w:rsid w:val="00277F6D"/>
    <w:rsid w:val="00277FAF"/>
    <w:rsid w:val="00277FFD"/>
    <w:rsid w:val="0028022F"/>
    <w:rsid w:val="0028082E"/>
    <w:rsid w:val="00280961"/>
    <w:rsid w:val="00280AEE"/>
    <w:rsid w:val="00280BB5"/>
    <w:rsid w:val="00280C80"/>
    <w:rsid w:val="00280C8B"/>
    <w:rsid w:val="00280CC0"/>
    <w:rsid w:val="00280D74"/>
    <w:rsid w:val="00280E14"/>
    <w:rsid w:val="002811E8"/>
    <w:rsid w:val="00281D55"/>
    <w:rsid w:val="00281D98"/>
    <w:rsid w:val="00282030"/>
    <w:rsid w:val="00282339"/>
    <w:rsid w:val="0028273A"/>
    <w:rsid w:val="00282851"/>
    <w:rsid w:val="00282C25"/>
    <w:rsid w:val="00282C56"/>
    <w:rsid w:val="00282CB8"/>
    <w:rsid w:val="00282DF9"/>
    <w:rsid w:val="00282FF3"/>
    <w:rsid w:val="0028321F"/>
    <w:rsid w:val="0028338C"/>
    <w:rsid w:val="002834B0"/>
    <w:rsid w:val="00283503"/>
    <w:rsid w:val="002835CC"/>
    <w:rsid w:val="00283696"/>
    <w:rsid w:val="00283748"/>
    <w:rsid w:val="00283B94"/>
    <w:rsid w:val="00283EF2"/>
    <w:rsid w:val="00283FDF"/>
    <w:rsid w:val="00284485"/>
    <w:rsid w:val="00284797"/>
    <w:rsid w:val="002848E9"/>
    <w:rsid w:val="00284964"/>
    <w:rsid w:val="0028497E"/>
    <w:rsid w:val="002849E0"/>
    <w:rsid w:val="00284AA9"/>
    <w:rsid w:val="00284E7B"/>
    <w:rsid w:val="00284FF1"/>
    <w:rsid w:val="00285101"/>
    <w:rsid w:val="0028528D"/>
    <w:rsid w:val="00285448"/>
    <w:rsid w:val="0028560A"/>
    <w:rsid w:val="002856C1"/>
    <w:rsid w:val="002856C4"/>
    <w:rsid w:val="002856E8"/>
    <w:rsid w:val="00285AA3"/>
    <w:rsid w:val="0028633A"/>
    <w:rsid w:val="00286621"/>
    <w:rsid w:val="00286CEB"/>
    <w:rsid w:val="00286D0B"/>
    <w:rsid w:val="00286E25"/>
    <w:rsid w:val="00286E79"/>
    <w:rsid w:val="00286FBE"/>
    <w:rsid w:val="00286FD3"/>
    <w:rsid w:val="00287810"/>
    <w:rsid w:val="00287CD6"/>
    <w:rsid w:val="00287E23"/>
    <w:rsid w:val="002900AA"/>
    <w:rsid w:val="0029043D"/>
    <w:rsid w:val="00290D36"/>
    <w:rsid w:val="002912AD"/>
    <w:rsid w:val="002915AD"/>
    <w:rsid w:val="0029181A"/>
    <w:rsid w:val="00291C34"/>
    <w:rsid w:val="00291C66"/>
    <w:rsid w:val="0029200F"/>
    <w:rsid w:val="00292298"/>
    <w:rsid w:val="00292616"/>
    <w:rsid w:val="00292BC3"/>
    <w:rsid w:val="00292BE8"/>
    <w:rsid w:val="00292D72"/>
    <w:rsid w:val="00292E86"/>
    <w:rsid w:val="0029307B"/>
    <w:rsid w:val="0029320A"/>
    <w:rsid w:val="002933A6"/>
    <w:rsid w:val="0029380E"/>
    <w:rsid w:val="00293934"/>
    <w:rsid w:val="0029397D"/>
    <w:rsid w:val="00293A51"/>
    <w:rsid w:val="00293BBB"/>
    <w:rsid w:val="00293C69"/>
    <w:rsid w:val="00294179"/>
    <w:rsid w:val="00294301"/>
    <w:rsid w:val="002943CB"/>
    <w:rsid w:val="0029471A"/>
    <w:rsid w:val="00294A13"/>
    <w:rsid w:val="00294AA9"/>
    <w:rsid w:val="00294B2C"/>
    <w:rsid w:val="00294B64"/>
    <w:rsid w:val="00294D77"/>
    <w:rsid w:val="00294DB8"/>
    <w:rsid w:val="00294F2F"/>
    <w:rsid w:val="002950B6"/>
    <w:rsid w:val="002952AB"/>
    <w:rsid w:val="0029588E"/>
    <w:rsid w:val="00295C63"/>
    <w:rsid w:val="0029626F"/>
    <w:rsid w:val="002963B4"/>
    <w:rsid w:val="0029662A"/>
    <w:rsid w:val="00296C94"/>
    <w:rsid w:val="00296E8F"/>
    <w:rsid w:val="002975AE"/>
    <w:rsid w:val="00297833"/>
    <w:rsid w:val="002A01ED"/>
    <w:rsid w:val="002A0545"/>
    <w:rsid w:val="002A05CD"/>
    <w:rsid w:val="002A10C0"/>
    <w:rsid w:val="002A1340"/>
    <w:rsid w:val="002A13AC"/>
    <w:rsid w:val="002A16DD"/>
    <w:rsid w:val="002A1734"/>
    <w:rsid w:val="002A2323"/>
    <w:rsid w:val="002A238E"/>
    <w:rsid w:val="002A2465"/>
    <w:rsid w:val="002A24DC"/>
    <w:rsid w:val="002A25E7"/>
    <w:rsid w:val="002A2650"/>
    <w:rsid w:val="002A26AE"/>
    <w:rsid w:val="002A26D3"/>
    <w:rsid w:val="002A29FF"/>
    <w:rsid w:val="002A2CAE"/>
    <w:rsid w:val="002A2FBA"/>
    <w:rsid w:val="002A3028"/>
    <w:rsid w:val="002A3170"/>
    <w:rsid w:val="002A31D7"/>
    <w:rsid w:val="002A3250"/>
    <w:rsid w:val="002A35C4"/>
    <w:rsid w:val="002A363C"/>
    <w:rsid w:val="002A38D6"/>
    <w:rsid w:val="002A438D"/>
    <w:rsid w:val="002A43DA"/>
    <w:rsid w:val="002A4704"/>
    <w:rsid w:val="002A4EDC"/>
    <w:rsid w:val="002A50A1"/>
    <w:rsid w:val="002A53C3"/>
    <w:rsid w:val="002A57E7"/>
    <w:rsid w:val="002A5D3D"/>
    <w:rsid w:val="002A5E93"/>
    <w:rsid w:val="002A5F01"/>
    <w:rsid w:val="002A5FEB"/>
    <w:rsid w:val="002A604E"/>
    <w:rsid w:val="002A62F5"/>
    <w:rsid w:val="002A6860"/>
    <w:rsid w:val="002A69FF"/>
    <w:rsid w:val="002A6A0E"/>
    <w:rsid w:val="002A6BB3"/>
    <w:rsid w:val="002A6D4E"/>
    <w:rsid w:val="002A6D58"/>
    <w:rsid w:val="002A7020"/>
    <w:rsid w:val="002A711A"/>
    <w:rsid w:val="002A72CC"/>
    <w:rsid w:val="002A72EF"/>
    <w:rsid w:val="002A73C9"/>
    <w:rsid w:val="002A7402"/>
    <w:rsid w:val="002A7B22"/>
    <w:rsid w:val="002A7E26"/>
    <w:rsid w:val="002B0032"/>
    <w:rsid w:val="002B02D5"/>
    <w:rsid w:val="002B0411"/>
    <w:rsid w:val="002B0479"/>
    <w:rsid w:val="002B0862"/>
    <w:rsid w:val="002B0D67"/>
    <w:rsid w:val="002B133E"/>
    <w:rsid w:val="002B137B"/>
    <w:rsid w:val="002B178E"/>
    <w:rsid w:val="002B181D"/>
    <w:rsid w:val="002B1A2B"/>
    <w:rsid w:val="002B1D8B"/>
    <w:rsid w:val="002B1F65"/>
    <w:rsid w:val="002B20C0"/>
    <w:rsid w:val="002B20ED"/>
    <w:rsid w:val="002B2116"/>
    <w:rsid w:val="002B2E24"/>
    <w:rsid w:val="002B3197"/>
    <w:rsid w:val="002B36C8"/>
    <w:rsid w:val="002B37B4"/>
    <w:rsid w:val="002B3887"/>
    <w:rsid w:val="002B3E7D"/>
    <w:rsid w:val="002B4025"/>
    <w:rsid w:val="002B4253"/>
    <w:rsid w:val="002B441B"/>
    <w:rsid w:val="002B4462"/>
    <w:rsid w:val="002B45A9"/>
    <w:rsid w:val="002B4AC4"/>
    <w:rsid w:val="002B531D"/>
    <w:rsid w:val="002B5357"/>
    <w:rsid w:val="002B56B9"/>
    <w:rsid w:val="002B5901"/>
    <w:rsid w:val="002B59F0"/>
    <w:rsid w:val="002B5E29"/>
    <w:rsid w:val="002B6023"/>
    <w:rsid w:val="002B62EA"/>
    <w:rsid w:val="002B6667"/>
    <w:rsid w:val="002B681E"/>
    <w:rsid w:val="002B6EBD"/>
    <w:rsid w:val="002B7CA0"/>
    <w:rsid w:val="002C00E4"/>
    <w:rsid w:val="002C01AD"/>
    <w:rsid w:val="002C08C0"/>
    <w:rsid w:val="002C0E69"/>
    <w:rsid w:val="002C0F0E"/>
    <w:rsid w:val="002C1566"/>
    <w:rsid w:val="002C17E0"/>
    <w:rsid w:val="002C1839"/>
    <w:rsid w:val="002C1992"/>
    <w:rsid w:val="002C1D1F"/>
    <w:rsid w:val="002C1DAC"/>
    <w:rsid w:val="002C20BE"/>
    <w:rsid w:val="002C21D8"/>
    <w:rsid w:val="002C224C"/>
    <w:rsid w:val="002C2345"/>
    <w:rsid w:val="002C2564"/>
    <w:rsid w:val="002C286D"/>
    <w:rsid w:val="002C2DE1"/>
    <w:rsid w:val="002C3174"/>
    <w:rsid w:val="002C324B"/>
    <w:rsid w:val="002C3615"/>
    <w:rsid w:val="002C36F4"/>
    <w:rsid w:val="002C3766"/>
    <w:rsid w:val="002C37DE"/>
    <w:rsid w:val="002C3A40"/>
    <w:rsid w:val="002C3B91"/>
    <w:rsid w:val="002C3B93"/>
    <w:rsid w:val="002C400A"/>
    <w:rsid w:val="002C4AE7"/>
    <w:rsid w:val="002C4FB1"/>
    <w:rsid w:val="002C53AA"/>
    <w:rsid w:val="002C5853"/>
    <w:rsid w:val="002C5943"/>
    <w:rsid w:val="002C607D"/>
    <w:rsid w:val="002C6172"/>
    <w:rsid w:val="002C6710"/>
    <w:rsid w:val="002C67AB"/>
    <w:rsid w:val="002C68B1"/>
    <w:rsid w:val="002C7819"/>
    <w:rsid w:val="002C7BE2"/>
    <w:rsid w:val="002C7E94"/>
    <w:rsid w:val="002D01ED"/>
    <w:rsid w:val="002D04DF"/>
    <w:rsid w:val="002D0AF8"/>
    <w:rsid w:val="002D0C08"/>
    <w:rsid w:val="002D11C5"/>
    <w:rsid w:val="002D1723"/>
    <w:rsid w:val="002D1EB4"/>
    <w:rsid w:val="002D1F62"/>
    <w:rsid w:val="002D1F9F"/>
    <w:rsid w:val="002D233F"/>
    <w:rsid w:val="002D2368"/>
    <w:rsid w:val="002D2467"/>
    <w:rsid w:val="002D25F1"/>
    <w:rsid w:val="002D2631"/>
    <w:rsid w:val="002D2775"/>
    <w:rsid w:val="002D2B17"/>
    <w:rsid w:val="002D310C"/>
    <w:rsid w:val="002D31CA"/>
    <w:rsid w:val="002D3508"/>
    <w:rsid w:val="002D38E2"/>
    <w:rsid w:val="002D3939"/>
    <w:rsid w:val="002D412B"/>
    <w:rsid w:val="002D4293"/>
    <w:rsid w:val="002D44F1"/>
    <w:rsid w:val="002D4507"/>
    <w:rsid w:val="002D4F0A"/>
    <w:rsid w:val="002D4FB3"/>
    <w:rsid w:val="002D506D"/>
    <w:rsid w:val="002D5D51"/>
    <w:rsid w:val="002D5EF8"/>
    <w:rsid w:val="002D5FD3"/>
    <w:rsid w:val="002D6570"/>
    <w:rsid w:val="002D65AB"/>
    <w:rsid w:val="002D6782"/>
    <w:rsid w:val="002D687E"/>
    <w:rsid w:val="002D6928"/>
    <w:rsid w:val="002D6B66"/>
    <w:rsid w:val="002D6FFA"/>
    <w:rsid w:val="002D720D"/>
    <w:rsid w:val="002D77CB"/>
    <w:rsid w:val="002D7957"/>
    <w:rsid w:val="002E0654"/>
    <w:rsid w:val="002E0742"/>
    <w:rsid w:val="002E0C38"/>
    <w:rsid w:val="002E0F3E"/>
    <w:rsid w:val="002E130D"/>
    <w:rsid w:val="002E18F0"/>
    <w:rsid w:val="002E1A4D"/>
    <w:rsid w:val="002E1D42"/>
    <w:rsid w:val="002E20BA"/>
    <w:rsid w:val="002E23C7"/>
    <w:rsid w:val="002E2425"/>
    <w:rsid w:val="002E2709"/>
    <w:rsid w:val="002E2870"/>
    <w:rsid w:val="002E2A5A"/>
    <w:rsid w:val="002E2B94"/>
    <w:rsid w:val="002E30B8"/>
    <w:rsid w:val="002E3423"/>
    <w:rsid w:val="002E3771"/>
    <w:rsid w:val="002E3A18"/>
    <w:rsid w:val="002E3D31"/>
    <w:rsid w:val="002E3E60"/>
    <w:rsid w:val="002E3EF5"/>
    <w:rsid w:val="002E4572"/>
    <w:rsid w:val="002E4745"/>
    <w:rsid w:val="002E47D3"/>
    <w:rsid w:val="002E48B9"/>
    <w:rsid w:val="002E4F3B"/>
    <w:rsid w:val="002E4F8E"/>
    <w:rsid w:val="002E50D8"/>
    <w:rsid w:val="002E5331"/>
    <w:rsid w:val="002E5AED"/>
    <w:rsid w:val="002E5E56"/>
    <w:rsid w:val="002E6302"/>
    <w:rsid w:val="002E6B14"/>
    <w:rsid w:val="002E6E34"/>
    <w:rsid w:val="002E7818"/>
    <w:rsid w:val="002E782B"/>
    <w:rsid w:val="002E790E"/>
    <w:rsid w:val="002E7963"/>
    <w:rsid w:val="002E7D0E"/>
    <w:rsid w:val="002E7D23"/>
    <w:rsid w:val="002F0112"/>
    <w:rsid w:val="002F042F"/>
    <w:rsid w:val="002F07D5"/>
    <w:rsid w:val="002F087A"/>
    <w:rsid w:val="002F0951"/>
    <w:rsid w:val="002F0A6C"/>
    <w:rsid w:val="002F0C05"/>
    <w:rsid w:val="002F1017"/>
    <w:rsid w:val="002F1357"/>
    <w:rsid w:val="002F1393"/>
    <w:rsid w:val="002F147A"/>
    <w:rsid w:val="002F20DA"/>
    <w:rsid w:val="002F2187"/>
    <w:rsid w:val="002F2812"/>
    <w:rsid w:val="002F2AB4"/>
    <w:rsid w:val="002F2E42"/>
    <w:rsid w:val="002F3D1A"/>
    <w:rsid w:val="002F3E4D"/>
    <w:rsid w:val="002F3E9A"/>
    <w:rsid w:val="002F4083"/>
    <w:rsid w:val="002F40E0"/>
    <w:rsid w:val="002F45AC"/>
    <w:rsid w:val="002F4D35"/>
    <w:rsid w:val="002F4D73"/>
    <w:rsid w:val="002F4DA3"/>
    <w:rsid w:val="002F4FB8"/>
    <w:rsid w:val="002F5D72"/>
    <w:rsid w:val="002F5DFC"/>
    <w:rsid w:val="002F610E"/>
    <w:rsid w:val="002F6367"/>
    <w:rsid w:val="002F6607"/>
    <w:rsid w:val="002F6928"/>
    <w:rsid w:val="002F6BC8"/>
    <w:rsid w:val="002F6F27"/>
    <w:rsid w:val="002F6FB6"/>
    <w:rsid w:val="002F7281"/>
    <w:rsid w:val="002F7289"/>
    <w:rsid w:val="002F74EF"/>
    <w:rsid w:val="002F75D6"/>
    <w:rsid w:val="002F75FB"/>
    <w:rsid w:val="002F7E63"/>
    <w:rsid w:val="003002DF"/>
    <w:rsid w:val="00300556"/>
    <w:rsid w:val="0030062D"/>
    <w:rsid w:val="00300DD1"/>
    <w:rsid w:val="00300F74"/>
    <w:rsid w:val="00300FA5"/>
    <w:rsid w:val="00301061"/>
    <w:rsid w:val="00301088"/>
    <w:rsid w:val="00301406"/>
    <w:rsid w:val="0030141E"/>
    <w:rsid w:val="003014BB"/>
    <w:rsid w:val="00301650"/>
    <w:rsid w:val="003018EB"/>
    <w:rsid w:val="00301AFC"/>
    <w:rsid w:val="00301E3C"/>
    <w:rsid w:val="00301E53"/>
    <w:rsid w:val="003025B7"/>
    <w:rsid w:val="003025D0"/>
    <w:rsid w:val="0030291E"/>
    <w:rsid w:val="003029BA"/>
    <w:rsid w:val="00302E70"/>
    <w:rsid w:val="0030344F"/>
    <w:rsid w:val="00303479"/>
    <w:rsid w:val="003035C0"/>
    <w:rsid w:val="003036DF"/>
    <w:rsid w:val="00303B90"/>
    <w:rsid w:val="00303DED"/>
    <w:rsid w:val="00303F53"/>
    <w:rsid w:val="00304325"/>
    <w:rsid w:val="00304AC2"/>
    <w:rsid w:val="00304AC6"/>
    <w:rsid w:val="00304BF4"/>
    <w:rsid w:val="00304C8B"/>
    <w:rsid w:val="00304D99"/>
    <w:rsid w:val="00304DAA"/>
    <w:rsid w:val="00304F47"/>
    <w:rsid w:val="00304F91"/>
    <w:rsid w:val="0030555A"/>
    <w:rsid w:val="00305825"/>
    <w:rsid w:val="0030607C"/>
    <w:rsid w:val="003069BB"/>
    <w:rsid w:val="00306ACF"/>
    <w:rsid w:val="00306B3A"/>
    <w:rsid w:val="003072AC"/>
    <w:rsid w:val="00307575"/>
    <w:rsid w:val="00307730"/>
    <w:rsid w:val="003077D1"/>
    <w:rsid w:val="00307C70"/>
    <w:rsid w:val="00307EC7"/>
    <w:rsid w:val="00307F58"/>
    <w:rsid w:val="00310638"/>
    <w:rsid w:val="00310673"/>
    <w:rsid w:val="00310DDB"/>
    <w:rsid w:val="00310E28"/>
    <w:rsid w:val="00310E85"/>
    <w:rsid w:val="00311402"/>
    <w:rsid w:val="00311ABA"/>
    <w:rsid w:val="00311F1A"/>
    <w:rsid w:val="00311F1C"/>
    <w:rsid w:val="00311FB7"/>
    <w:rsid w:val="0031281C"/>
    <w:rsid w:val="00312841"/>
    <w:rsid w:val="00313139"/>
    <w:rsid w:val="00313261"/>
    <w:rsid w:val="003132F7"/>
    <w:rsid w:val="0031388A"/>
    <w:rsid w:val="00313B2A"/>
    <w:rsid w:val="00313DD3"/>
    <w:rsid w:val="00313F2E"/>
    <w:rsid w:val="0031458B"/>
    <w:rsid w:val="00314B06"/>
    <w:rsid w:val="00314C14"/>
    <w:rsid w:val="00315077"/>
    <w:rsid w:val="00315610"/>
    <w:rsid w:val="0031590C"/>
    <w:rsid w:val="00315EC6"/>
    <w:rsid w:val="00315F90"/>
    <w:rsid w:val="003160EE"/>
    <w:rsid w:val="00316344"/>
    <w:rsid w:val="00316875"/>
    <w:rsid w:val="00316B05"/>
    <w:rsid w:val="00316E09"/>
    <w:rsid w:val="003170E7"/>
    <w:rsid w:val="00317280"/>
    <w:rsid w:val="003179E1"/>
    <w:rsid w:val="00320170"/>
    <w:rsid w:val="0032038A"/>
    <w:rsid w:val="003203A5"/>
    <w:rsid w:val="003207B7"/>
    <w:rsid w:val="00320ACB"/>
    <w:rsid w:val="00321AB3"/>
    <w:rsid w:val="00321B2F"/>
    <w:rsid w:val="00322919"/>
    <w:rsid w:val="00322C8B"/>
    <w:rsid w:val="00322CFE"/>
    <w:rsid w:val="00323369"/>
    <w:rsid w:val="00323579"/>
    <w:rsid w:val="00323881"/>
    <w:rsid w:val="00323A18"/>
    <w:rsid w:val="00323B0C"/>
    <w:rsid w:val="00323C24"/>
    <w:rsid w:val="00323CB4"/>
    <w:rsid w:val="003241C4"/>
    <w:rsid w:val="003244C6"/>
    <w:rsid w:val="00324A68"/>
    <w:rsid w:val="00324AF7"/>
    <w:rsid w:val="00324E82"/>
    <w:rsid w:val="00325235"/>
    <w:rsid w:val="0032528A"/>
    <w:rsid w:val="00325328"/>
    <w:rsid w:val="00325B35"/>
    <w:rsid w:val="0032607B"/>
    <w:rsid w:val="0032624F"/>
    <w:rsid w:val="0032625F"/>
    <w:rsid w:val="0032660E"/>
    <w:rsid w:val="003267B7"/>
    <w:rsid w:val="00326993"/>
    <w:rsid w:val="00326B42"/>
    <w:rsid w:val="00326C8F"/>
    <w:rsid w:val="00327091"/>
    <w:rsid w:val="0032733A"/>
    <w:rsid w:val="00327D38"/>
    <w:rsid w:val="003300BA"/>
    <w:rsid w:val="00330303"/>
    <w:rsid w:val="003308D6"/>
    <w:rsid w:val="003309DC"/>
    <w:rsid w:val="00331658"/>
    <w:rsid w:val="00331B7B"/>
    <w:rsid w:val="00331D67"/>
    <w:rsid w:val="00331EA1"/>
    <w:rsid w:val="00331FE7"/>
    <w:rsid w:val="0033207F"/>
    <w:rsid w:val="003320FF"/>
    <w:rsid w:val="00332176"/>
    <w:rsid w:val="0033264A"/>
    <w:rsid w:val="00332661"/>
    <w:rsid w:val="003326B8"/>
    <w:rsid w:val="0033281E"/>
    <w:rsid w:val="00332A95"/>
    <w:rsid w:val="00332B24"/>
    <w:rsid w:val="00332C52"/>
    <w:rsid w:val="00332F8B"/>
    <w:rsid w:val="00333188"/>
    <w:rsid w:val="003333C6"/>
    <w:rsid w:val="003334D1"/>
    <w:rsid w:val="0033353F"/>
    <w:rsid w:val="00333643"/>
    <w:rsid w:val="003337C2"/>
    <w:rsid w:val="00333A08"/>
    <w:rsid w:val="00333D0F"/>
    <w:rsid w:val="003340AA"/>
    <w:rsid w:val="003344BB"/>
    <w:rsid w:val="003347F1"/>
    <w:rsid w:val="00334FD6"/>
    <w:rsid w:val="00335222"/>
    <w:rsid w:val="003354C8"/>
    <w:rsid w:val="0033553D"/>
    <w:rsid w:val="00335556"/>
    <w:rsid w:val="0033579C"/>
    <w:rsid w:val="003366F6"/>
    <w:rsid w:val="003376F0"/>
    <w:rsid w:val="00337B5D"/>
    <w:rsid w:val="00337C23"/>
    <w:rsid w:val="00337C42"/>
    <w:rsid w:val="00337ED6"/>
    <w:rsid w:val="00337F84"/>
    <w:rsid w:val="003400AB"/>
    <w:rsid w:val="0034075C"/>
    <w:rsid w:val="00340B29"/>
    <w:rsid w:val="00340F86"/>
    <w:rsid w:val="0034123E"/>
    <w:rsid w:val="003412C0"/>
    <w:rsid w:val="00341448"/>
    <w:rsid w:val="003415FC"/>
    <w:rsid w:val="00341997"/>
    <w:rsid w:val="00341D91"/>
    <w:rsid w:val="00341E3F"/>
    <w:rsid w:val="00341F5F"/>
    <w:rsid w:val="00342246"/>
    <w:rsid w:val="0034244A"/>
    <w:rsid w:val="00342587"/>
    <w:rsid w:val="00342592"/>
    <w:rsid w:val="0034291F"/>
    <w:rsid w:val="00342A8B"/>
    <w:rsid w:val="00342AE7"/>
    <w:rsid w:val="003434A3"/>
    <w:rsid w:val="003437D4"/>
    <w:rsid w:val="00343878"/>
    <w:rsid w:val="00343F34"/>
    <w:rsid w:val="00343FB1"/>
    <w:rsid w:val="0034400F"/>
    <w:rsid w:val="0034415D"/>
    <w:rsid w:val="003445A9"/>
    <w:rsid w:val="00344627"/>
    <w:rsid w:val="003446DD"/>
    <w:rsid w:val="003447DD"/>
    <w:rsid w:val="00344D6C"/>
    <w:rsid w:val="003450DE"/>
    <w:rsid w:val="00345142"/>
    <w:rsid w:val="0034517F"/>
    <w:rsid w:val="003452D5"/>
    <w:rsid w:val="003452FC"/>
    <w:rsid w:val="0034561F"/>
    <w:rsid w:val="0034569E"/>
    <w:rsid w:val="00345720"/>
    <w:rsid w:val="0034593F"/>
    <w:rsid w:val="00345A4A"/>
    <w:rsid w:val="00345D5D"/>
    <w:rsid w:val="003463A7"/>
    <w:rsid w:val="003466F5"/>
    <w:rsid w:val="00346EB0"/>
    <w:rsid w:val="003473AA"/>
    <w:rsid w:val="00347636"/>
    <w:rsid w:val="003479EB"/>
    <w:rsid w:val="00347C9A"/>
    <w:rsid w:val="00347CEB"/>
    <w:rsid w:val="00347DC8"/>
    <w:rsid w:val="00347E48"/>
    <w:rsid w:val="00347E6F"/>
    <w:rsid w:val="00350077"/>
    <w:rsid w:val="003500FC"/>
    <w:rsid w:val="0035020E"/>
    <w:rsid w:val="0035028C"/>
    <w:rsid w:val="00350314"/>
    <w:rsid w:val="003506EB"/>
    <w:rsid w:val="00350BE6"/>
    <w:rsid w:val="00350CF8"/>
    <w:rsid w:val="00351105"/>
    <w:rsid w:val="0035137D"/>
    <w:rsid w:val="0035149E"/>
    <w:rsid w:val="003516B9"/>
    <w:rsid w:val="003519AD"/>
    <w:rsid w:val="00351D55"/>
    <w:rsid w:val="00351D7F"/>
    <w:rsid w:val="00351E7E"/>
    <w:rsid w:val="00351FED"/>
    <w:rsid w:val="00352075"/>
    <w:rsid w:val="003520E6"/>
    <w:rsid w:val="00352145"/>
    <w:rsid w:val="00352334"/>
    <w:rsid w:val="003525ED"/>
    <w:rsid w:val="00352A9E"/>
    <w:rsid w:val="00352C1B"/>
    <w:rsid w:val="00352EF8"/>
    <w:rsid w:val="003533D5"/>
    <w:rsid w:val="003534DC"/>
    <w:rsid w:val="00353D0C"/>
    <w:rsid w:val="00353D16"/>
    <w:rsid w:val="0035421F"/>
    <w:rsid w:val="00354D9B"/>
    <w:rsid w:val="00355107"/>
    <w:rsid w:val="00355B48"/>
    <w:rsid w:val="00355C63"/>
    <w:rsid w:val="00356036"/>
    <w:rsid w:val="00356450"/>
    <w:rsid w:val="003565AE"/>
    <w:rsid w:val="00356DBF"/>
    <w:rsid w:val="00357492"/>
    <w:rsid w:val="0035762C"/>
    <w:rsid w:val="00357912"/>
    <w:rsid w:val="00357B26"/>
    <w:rsid w:val="0036036E"/>
    <w:rsid w:val="00360C65"/>
    <w:rsid w:val="00361199"/>
    <w:rsid w:val="00361862"/>
    <w:rsid w:val="00361B45"/>
    <w:rsid w:val="00361B9E"/>
    <w:rsid w:val="00361ED9"/>
    <w:rsid w:val="003620CF"/>
    <w:rsid w:val="00362165"/>
    <w:rsid w:val="0036260A"/>
    <w:rsid w:val="00362869"/>
    <w:rsid w:val="003629AC"/>
    <w:rsid w:val="003629DF"/>
    <w:rsid w:val="0036346D"/>
    <w:rsid w:val="0036363F"/>
    <w:rsid w:val="00363D95"/>
    <w:rsid w:val="00363FF1"/>
    <w:rsid w:val="00364148"/>
    <w:rsid w:val="00364663"/>
    <w:rsid w:val="00364781"/>
    <w:rsid w:val="00364879"/>
    <w:rsid w:val="0036488D"/>
    <w:rsid w:val="00364B3D"/>
    <w:rsid w:val="00364D90"/>
    <w:rsid w:val="0036511B"/>
    <w:rsid w:val="0036523F"/>
    <w:rsid w:val="00365246"/>
    <w:rsid w:val="0036566A"/>
    <w:rsid w:val="00365B03"/>
    <w:rsid w:val="00365B06"/>
    <w:rsid w:val="00365D73"/>
    <w:rsid w:val="00365FCD"/>
    <w:rsid w:val="00366178"/>
    <w:rsid w:val="003661DF"/>
    <w:rsid w:val="003665D9"/>
    <w:rsid w:val="003669E1"/>
    <w:rsid w:val="00366BAD"/>
    <w:rsid w:val="00366E04"/>
    <w:rsid w:val="00366EBB"/>
    <w:rsid w:val="00366F18"/>
    <w:rsid w:val="00366F53"/>
    <w:rsid w:val="0036745B"/>
    <w:rsid w:val="003677C6"/>
    <w:rsid w:val="00367B6A"/>
    <w:rsid w:val="00367B6E"/>
    <w:rsid w:val="00367F6F"/>
    <w:rsid w:val="00370603"/>
    <w:rsid w:val="00370634"/>
    <w:rsid w:val="003707A0"/>
    <w:rsid w:val="00370FCC"/>
    <w:rsid w:val="00371537"/>
    <w:rsid w:val="00371585"/>
    <w:rsid w:val="003719FB"/>
    <w:rsid w:val="00371BF7"/>
    <w:rsid w:val="00371CBD"/>
    <w:rsid w:val="00371E2C"/>
    <w:rsid w:val="00372205"/>
    <w:rsid w:val="00372724"/>
    <w:rsid w:val="003729FC"/>
    <w:rsid w:val="00372D69"/>
    <w:rsid w:val="00372D7A"/>
    <w:rsid w:val="0037316D"/>
    <w:rsid w:val="00373185"/>
    <w:rsid w:val="00373586"/>
    <w:rsid w:val="0037378E"/>
    <w:rsid w:val="00373884"/>
    <w:rsid w:val="00373A76"/>
    <w:rsid w:val="00373A98"/>
    <w:rsid w:val="00373AAC"/>
    <w:rsid w:val="00373C05"/>
    <w:rsid w:val="00373E4A"/>
    <w:rsid w:val="00373F2A"/>
    <w:rsid w:val="0037402B"/>
    <w:rsid w:val="00374037"/>
    <w:rsid w:val="00374357"/>
    <w:rsid w:val="00374849"/>
    <w:rsid w:val="003753AE"/>
    <w:rsid w:val="00375493"/>
    <w:rsid w:val="0037562C"/>
    <w:rsid w:val="0037587E"/>
    <w:rsid w:val="00375AF5"/>
    <w:rsid w:val="00375CFF"/>
    <w:rsid w:val="003760F3"/>
    <w:rsid w:val="00376228"/>
    <w:rsid w:val="00376290"/>
    <w:rsid w:val="003763CD"/>
    <w:rsid w:val="003768C5"/>
    <w:rsid w:val="003768DB"/>
    <w:rsid w:val="00376939"/>
    <w:rsid w:val="00376C31"/>
    <w:rsid w:val="00376CD8"/>
    <w:rsid w:val="00377017"/>
    <w:rsid w:val="0037703A"/>
    <w:rsid w:val="003771E0"/>
    <w:rsid w:val="00377354"/>
    <w:rsid w:val="003773EF"/>
    <w:rsid w:val="003775EA"/>
    <w:rsid w:val="00377711"/>
    <w:rsid w:val="00377D12"/>
    <w:rsid w:val="00377FAA"/>
    <w:rsid w:val="003800BF"/>
    <w:rsid w:val="00380318"/>
    <w:rsid w:val="0038060D"/>
    <w:rsid w:val="00380D7C"/>
    <w:rsid w:val="00380FAF"/>
    <w:rsid w:val="003812C9"/>
    <w:rsid w:val="003816D5"/>
    <w:rsid w:val="00381BD9"/>
    <w:rsid w:val="00381CAD"/>
    <w:rsid w:val="00381D76"/>
    <w:rsid w:val="0038275F"/>
    <w:rsid w:val="00382A2C"/>
    <w:rsid w:val="00382CDB"/>
    <w:rsid w:val="0038303D"/>
    <w:rsid w:val="00383650"/>
    <w:rsid w:val="00383AA4"/>
    <w:rsid w:val="00383AAB"/>
    <w:rsid w:val="00383ADD"/>
    <w:rsid w:val="003846F0"/>
    <w:rsid w:val="0038489E"/>
    <w:rsid w:val="00384B54"/>
    <w:rsid w:val="00384DFB"/>
    <w:rsid w:val="00385290"/>
    <w:rsid w:val="00385455"/>
    <w:rsid w:val="003854A8"/>
    <w:rsid w:val="0038578F"/>
    <w:rsid w:val="00385A04"/>
    <w:rsid w:val="00385A9C"/>
    <w:rsid w:val="00385B12"/>
    <w:rsid w:val="00385B6A"/>
    <w:rsid w:val="00385D59"/>
    <w:rsid w:val="00386060"/>
    <w:rsid w:val="00386063"/>
    <w:rsid w:val="0038619A"/>
    <w:rsid w:val="0038624D"/>
    <w:rsid w:val="003862AA"/>
    <w:rsid w:val="003864FE"/>
    <w:rsid w:val="0038694E"/>
    <w:rsid w:val="00386D25"/>
    <w:rsid w:val="003870BA"/>
    <w:rsid w:val="003871A3"/>
    <w:rsid w:val="003871BD"/>
    <w:rsid w:val="00387580"/>
    <w:rsid w:val="0038764F"/>
    <w:rsid w:val="00387BA7"/>
    <w:rsid w:val="00387BB6"/>
    <w:rsid w:val="00387C19"/>
    <w:rsid w:val="00387C54"/>
    <w:rsid w:val="00387E06"/>
    <w:rsid w:val="003904D9"/>
    <w:rsid w:val="00390509"/>
    <w:rsid w:val="00390FE5"/>
    <w:rsid w:val="003917A3"/>
    <w:rsid w:val="00391BBC"/>
    <w:rsid w:val="00391E7C"/>
    <w:rsid w:val="00392031"/>
    <w:rsid w:val="00392036"/>
    <w:rsid w:val="00392289"/>
    <w:rsid w:val="0039249F"/>
    <w:rsid w:val="00392705"/>
    <w:rsid w:val="00392726"/>
    <w:rsid w:val="0039334F"/>
    <w:rsid w:val="00393630"/>
    <w:rsid w:val="00393EB0"/>
    <w:rsid w:val="003940C2"/>
    <w:rsid w:val="00394176"/>
    <w:rsid w:val="0039423B"/>
    <w:rsid w:val="00394383"/>
    <w:rsid w:val="003945A4"/>
    <w:rsid w:val="00394B30"/>
    <w:rsid w:val="00394B7C"/>
    <w:rsid w:val="00394BC1"/>
    <w:rsid w:val="003951B0"/>
    <w:rsid w:val="0039522D"/>
    <w:rsid w:val="003953C9"/>
    <w:rsid w:val="003953F6"/>
    <w:rsid w:val="00395864"/>
    <w:rsid w:val="00395AD5"/>
    <w:rsid w:val="00395B05"/>
    <w:rsid w:val="00395E3A"/>
    <w:rsid w:val="003961B6"/>
    <w:rsid w:val="00396660"/>
    <w:rsid w:val="00396963"/>
    <w:rsid w:val="00396ED0"/>
    <w:rsid w:val="00397210"/>
    <w:rsid w:val="0039734E"/>
    <w:rsid w:val="00397823"/>
    <w:rsid w:val="003A02FC"/>
    <w:rsid w:val="003A030C"/>
    <w:rsid w:val="003A0796"/>
    <w:rsid w:val="003A07B3"/>
    <w:rsid w:val="003A1119"/>
    <w:rsid w:val="003A118F"/>
    <w:rsid w:val="003A127D"/>
    <w:rsid w:val="003A1340"/>
    <w:rsid w:val="003A15A9"/>
    <w:rsid w:val="003A1695"/>
    <w:rsid w:val="003A1709"/>
    <w:rsid w:val="003A17BC"/>
    <w:rsid w:val="003A1927"/>
    <w:rsid w:val="003A1978"/>
    <w:rsid w:val="003A1AB4"/>
    <w:rsid w:val="003A1B9F"/>
    <w:rsid w:val="003A1BC3"/>
    <w:rsid w:val="003A1CBA"/>
    <w:rsid w:val="003A1D9D"/>
    <w:rsid w:val="003A1E92"/>
    <w:rsid w:val="003A208B"/>
    <w:rsid w:val="003A215A"/>
    <w:rsid w:val="003A2172"/>
    <w:rsid w:val="003A2387"/>
    <w:rsid w:val="003A2538"/>
    <w:rsid w:val="003A287C"/>
    <w:rsid w:val="003A2B7C"/>
    <w:rsid w:val="003A31A2"/>
    <w:rsid w:val="003A3644"/>
    <w:rsid w:val="003A392F"/>
    <w:rsid w:val="003A3C19"/>
    <w:rsid w:val="003A4187"/>
    <w:rsid w:val="003A41C6"/>
    <w:rsid w:val="003A442A"/>
    <w:rsid w:val="003A44B5"/>
    <w:rsid w:val="003A4A0A"/>
    <w:rsid w:val="003A4C17"/>
    <w:rsid w:val="003A500A"/>
    <w:rsid w:val="003A55F5"/>
    <w:rsid w:val="003A579F"/>
    <w:rsid w:val="003A59CC"/>
    <w:rsid w:val="003A5DC2"/>
    <w:rsid w:val="003A6057"/>
    <w:rsid w:val="003A672C"/>
    <w:rsid w:val="003A699B"/>
    <w:rsid w:val="003A70A5"/>
    <w:rsid w:val="003A7369"/>
    <w:rsid w:val="003A7475"/>
    <w:rsid w:val="003A75E5"/>
    <w:rsid w:val="003A7971"/>
    <w:rsid w:val="003B02D6"/>
    <w:rsid w:val="003B02EC"/>
    <w:rsid w:val="003B06A9"/>
    <w:rsid w:val="003B0885"/>
    <w:rsid w:val="003B0A34"/>
    <w:rsid w:val="003B0BE1"/>
    <w:rsid w:val="003B0D3D"/>
    <w:rsid w:val="003B0D4E"/>
    <w:rsid w:val="003B0DFB"/>
    <w:rsid w:val="003B0EB2"/>
    <w:rsid w:val="003B11AB"/>
    <w:rsid w:val="003B11B8"/>
    <w:rsid w:val="003B1412"/>
    <w:rsid w:val="003B141C"/>
    <w:rsid w:val="003B1740"/>
    <w:rsid w:val="003B1ACA"/>
    <w:rsid w:val="003B1CFD"/>
    <w:rsid w:val="003B2215"/>
    <w:rsid w:val="003B22B2"/>
    <w:rsid w:val="003B2743"/>
    <w:rsid w:val="003B2A25"/>
    <w:rsid w:val="003B2A78"/>
    <w:rsid w:val="003B2C6E"/>
    <w:rsid w:val="003B2CBC"/>
    <w:rsid w:val="003B2DB6"/>
    <w:rsid w:val="003B376A"/>
    <w:rsid w:val="003B3BD4"/>
    <w:rsid w:val="003B3E98"/>
    <w:rsid w:val="003B3EDA"/>
    <w:rsid w:val="003B41B5"/>
    <w:rsid w:val="003B4342"/>
    <w:rsid w:val="003B4401"/>
    <w:rsid w:val="003B4805"/>
    <w:rsid w:val="003B4932"/>
    <w:rsid w:val="003B49C0"/>
    <w:rsid w:val="003B4C95"/>
    <w:rsid w:val="003B4DEC"/>
    <w:rsid w:val="003B4F95"/>
    <w:rsid w:val="003B530D"/>
    <w:rsid w:val="003B5539"/>
    <w:rsid w:val="003B58F6"/>
    <w:rsid w:val="003B5D12"/>
    <w:rsid w:val="003B65BF"/>
    <w:rsid w:val="003B6894"/>
    <w:rsid w:val="003B69A2"/>
    <w:rsid w:val="003B6A1E"/>
    <w:rsid w:val="003B6A78"/>
    <w:rsid w:val="003B6B1B"/>
    <w:rsid w:val="003B703A"/>
    <w:rsid w:val="003B719F"/>
    <w:rsid w:val="003B71AC"/>
    <w:rsid w:val="003B72CB"/>
    <w:rsid w:val="003B73F5"/>
    <w:rsid w:val="003B74B6"/>
    <w:rsid w:val="003B7512"/>
    <w:rsid w:val="003B7711"/>
    <w:rsid w:val="003B7906"/>
    <w:rsid w:val="003B7CE3"/>
    <w:rsid w:val="003B7D2F"/>
    <w:rsid w:val="003B7F1E"/>
    <w:rsid w:val="003B7F9F"/>
    <w:rsid w:val="003C0291"/>
    <w:rsid w:val="003C052E"/>
    <w:rsid w:val="003C0699"/>
    <w:rsid w:val="003C06A7"/>
    <w:rsid w:val="003C07B5"/>
    <w:rsid w:val="003C08E6"/>
    <w:rsid w:val="003C0A4D"/>
    <w:rsid w:val="003C0F49"/>
    <w:rsid w:val="003C10E6"/>
    <w:rsid w:val="003C1340"/>
    <w:rsid w:val="003C174B"/>
    <w:rsid w:val="003C1A6C"/>
    <w:rsid w:val="003C2044"/>
    <w:rsid w:val="003C2391"/>
    <w:rsid w:val="003C265B"/>
    <w:rsid w:val="003C285A"/>
    <w:rsid w:val="003C2F99"/>
    <w:rsid w:val="003C311D"/>
    <w:rsid w:val="003C3315"/>
    <w:rsid w:val="003C371B"/>
    <w:rsid w:val="003C37CD"/>
    <w:rsid w:val="003C3931"/>
    <w:rsid w:val="003C3AB6"/>
    <w:rsid w:val="003C402A"/>
    <w:rsid w:val="003C415C"/>
    <w:rsid w:val="003C43FB"/>
    <w:rsid w:val="003C4698"/>
    <w:rsid w:val="003C485C"/>
    <w:rsid w:val="003C4999"/>
    <w:rsid w:val="003C4E98"/>
    <w:rsid w:val="003C539C"/>
    <w:rsid w:val="003C55B8"/>
    <w:rsid w:val="003C578E"/>
    <w:rsid w:val="003C5C6F"/>
    <w:rsid w:val="003C5DBA"/>
    <w:rsid w:val="003C65EB"/>
    <w:rsid w:val="003C66BE"/>
    <w:rsid w:val="003C6733"/>
    <w:rsid w:val="003C674C"/>
    <w:rsid w:val="003C67D0"/>
    <w:rsid w:val="003C6949"/>
    <w:rsid w:val="003C6979"/>
    <w:rsid w:val="003C69D4"/>
    <w:rsid w:val="003C6B02"/>
    <w:rsid w:val="003C6CF2"/>
    <w:rsid w:val="003C754B"/>
    <w:rsid w:val="003C7764"/>
    <w:rsid w:val="003C7B25"/>
    <w:rsid w:val="003C7B77"/>
    <w:rsid w:val="003C7DA2"/>
    <w:rsid w:val="003D0003"/>
    <w:rsid w:val="003D05AC"/>
    <w:rsid w:val="003D06D5"/>
    <w:rsid w:val="003D073A"/>
    <w:rsid w:val="003D09D0"/>
    <w:rsid w:val="003D0EF0"/>
    <w:rsid w:val="003D16AB"/>
    <w:rsid w:val="003D191B"/>
    <w:rsid w:val="003D1FE0"/>
    <w:rsid w:val="003D2832"/>
    <w:rsid w:val="003D2BCC"/>
    <w:rsid w:val="003D2CDE"/>
    <w:rsid w:val="003D2DE7"/>
    <w:rsid w:val="003D3113"/>
    <w:rsid w:val="003D3523"/>
    <w:rsid w:val="003D3848"/>
    <w:rsid w:val="003D3A8B"/>
    <w:rsid w:val="003D3B2D"/>
    <w:rsid w:val="003D3BD8"/>
    <w:rsid w:val="003D3F2E"/>
    <w:rsid w:val="003D48BD"/>
    <w:rsid w:val="003D49A0"/>
    <w:rsid w:val="003D4ADE"/>
    <w:rsid w:val="003D50F7"/>
    <w:rsid w:val="003D526B"/>
    <w:rsid w:val="003D545A"/>
    <w:rsid w:val="003D55B6"/>
    <w:rsid w:val="003D5892"/>
    <w:rsid w:val="003D5990"/>
    <w:rsid w:val="003D5C8C"/>
    <w:rsid w:val="003D6105"/>
    <w:rsid w:val="003D64A6"/>
    <w:rsid w:val="003D6871"/>
    <w:rsid w:val="003D6CCE"/>
    <w:rsid w:val="003D6CD2"/>
    <w:rsid w:val="003D7278"/>
    <w:rsid w:val="003D750F"/>
    <w:rsid w:val="003D757A"/>
    <w:rsid w:val="003D761E"/>
    <w:rsid w:val="003D782F"/>
    <w:rsid w:val="003D78FA"/>
    <w:rsid w:val="003D7D1A"/>
    <w:rsid w:val="003D7D58"/>
    <w:rsid w:val="003D7EDC"/>
    <w:rsid w:val="003D7F75"/>
    <w:rsid w:val="003D7F90"/>
    <w:rsid w:val="003E0509"/>
    <w:rsid w:val="003E0648"/>
    <w:rsid w:val="003E0951"/>
    <w:rsid w:val="003E0A21"/>
    <w:rsid w:val="003E0BA0"/>
    <w:rsid w:val="003E0C9C"/>
    <w:rsid w:val="003E11C8"/>
    <w:rsid w:val="003E12F0"/>
    <w:rsid w:val="003E13D2"/>
    <w:rsid w:val="003E175F"/>
    <w:rsid w:val="003E1763"/>
    <w:rsid w:val="003E17A8"/>
    <w:rsid w:val="003E1A29"/>
    <w:rsid w:val="003E1BB5"/>
    <w:rsid w:val="003E1D15"/>
    <w:rsid w:val="003E1FA0"/>
    <w:rsid w:val="003E2879"/>
    <w:rsid w:val="003E28FE"/>
    <w:rsid w:val="003E29F4"/>
    <w:rsid w:val="003E2A9D"/>
    <w:rsid w:val="003E2CD6"/>
    <w:rsid w:val="003E2D23"/>
    <w:rsid w:val="003E2E21"/>
    <w:rsid w:val="003E35C8"/>
    <w:rsid w:val="003E372D"/>
    <w:rsid w:val="003E3777"/>
    <w:rsid w:val="003E43C4"/>
    <w:rsid w:val="003E4474"/>
    <w:rsid w:val="003E46D2"/>
    <w:rsid w:val="003E472F"/>
    <w:rsid w:val="003E4931"/>
    <w:rsid w:val="003E5404"/>
    <w:rsid w:val="003E55DD"/>
    <w:rsid w:val="003E5782"/>
    <w:rsid w:val="003E5827"/>
    <w:rsid w:val="003E5946"/>
    <w:rsid w:val="003E599D"/>
    <w:rsid w:val="003E59A4"/>
    <w:rsid w:val="003E5D2A"/>
    <w:rsid w:val="003E6368"/>
    <w:rsid w:val="003E683D"/>
    <w:rsid w:val="003E6A30"/>
    <w:rsid w:val="003E6BFB"/>
    <w:rsid w:val="003E6ED4"/>
    <w:rsid w:val="003E6FF4"/>
    <w:rsid w:val="003E704D"/>
    <w:rsid w:val="003E7249"/>
    <w:rsid w:val="003E73CC"/>
    <w:rsid w:val="003E7419"/>
    <w:rsid w:val="003E74D2"/>
    <w:rsid w:val="003E7950"/>
    <w:rsid w:val="003E7D0A"/>
    <w:rsid w:val="003E7D29"/>
    <w:rsid w:val="003F0130"/>
    <w:rsid w:val="003F014F"/>
    <w:rsid w:val="003F03E5"/>
    <w:rsid w:val="003F051E"/>
    <w:rsid w:val="003F055E"/>
    <w:rsid w:val="003F0FA4"/>
    <w:rsid w:val="003F1699"/>
    <w:rsid w:val="003F18DA"/>
    <w:rsid w:val="003F1946"/>
    <w:rsid w:val="003F1C31"/>
    <w:rsid w:val="003F1DC1"/>
    <w:rsid w:val="003F1F95"/>
    <w:rsid w:val="003F2396"/>
    <w:rsid w:val="003F245D"/>
    <w:rsid w:val="003F2B98"/>
    <w:rsid w:val="003F3062"/>
    <w:rsid w:val="003F3458"/>
    <w:rsid w:val="003F39C6"/>
    <w:rsid w:val="003F3ED5"/>
    <w:rsid w:val="003F4378"/>
    <w:rsid w:val="003F45A7"/>
    <w:rsid w:val="003F490F"/>
    <w:rsid w:val="003F4B8A"/>
    <w:rsid w:val="003F4DED"/>
    <w:rsid w:val="003F52DD"/>
    <w:rsid w:val="003F5B17"/>
    <w:rsid w:val="003F5C39"/>
    <w:rsid w:val="003F5FF2"/>
    <w:rsid w:val="003F610A"/>
    <w:rsid w:val="003F6228"/>
    <w:rsid w:val="003F679E"/>
    <w:rsid w:val="003F6924"/>
    <w:rsid w:val="003F78D3"/>
    <w:rsid w:val="003F7941"/>
    <w:rsid w:val="003F7982"/>
    <w:rsid w:val="003F7C8C"/>
    <w:rsid w:val="003F7DBC"/>
    <w:rsid w:val="003F7E6C"/>
    <w:rsid w:val="004004CD"/>
    <w:rsid w:val="004005CF"/>
    <w:rsid w:val="00400F2A"/>
    <w:rsid w:val="00400FA1"/>
    <w:rsid w:val="00401327"/>
    <w:rsid w:val="00401332"/>
    <w:rsid w:val="00401CDC"/>
    <w:rsid w:val="00401D35"/>
    <w:rsid w:val="00401ECF"/>
    <w:rsid w:val="00401EEA"/>
    <w:rsid w:val="00401F27"/>
    <w:rsid w:val="00401F8D"/>
    <w:rsid w:val="00402237"/>
    <w:rsid w:val="004024D7"/>
    <w:rsid w:val="00402692"/>
    <w:rsid w:val="0040272C"/>
    <w:rsid w:val="00402769"/>
    <w:rsid w:val="004029D9"/>
    <w:rsid w:val="00402D86"/>
    <w:rsid w:val="004030FD"/>
    <w:rsid w:val="00403371"/>
    <w:rsid w:val="0040381F"/>
    <w:rsid w:val="00403A03"/>
    <w:rsid w:val="00403CA0"/>
    <w:rsid w:val="004047A8"/>
    <w:rsid w:val="0040481A"/>
    <w:rsid w:val="00404A9F"/>
    <w:rsid w:val="00404B0E"/>
    <w:rsid w:val="00404F7B"/>
    <w:rsid w:val="0040501F"/>
    <w:rsid w:val="00405268"/>
    <w:rsid w:val="00405A0C"/>
    <w:rsid w:val="00405CE9"/>
    <w:rsid w:val="00405E18"/>
    <w:rsid w:val="00405ECA"/>
    <w:rsid w:val="004061EB"/>
    <w:rsid w:val="00406286"/>
    <w:rsid w:val="0040674B"/>
    <w:rsid w:val="0040679D"/>
    <w:rsid w:val="00406899"/>
    <w:rsid w:val="00406A1B"/>
    <w:rsid w:val="00406D43"/>
    <w:rsid w:val="004071DF"/>
    <w:rsid w:val="004076B4"/>
    <w:rsid w:val="00407AFD"/>
    <w:rsid w:val="00407BD1"/>
    <w:rsid w:val="00407C7C"/>
    <w:rsid w:val="00407E48"/>
    <w:rsid w:val="00407F34"/>
    <w:rsid w:val="00410000"/>
    <w:rsid w:val="004100F9"/>
    <w:rsid w:val="0041064A"/>
    <w:rsid w:val="00410A44"/>
    <w:rsid w:val="00410CBF"/>
    <w:rsid w:val="00410E5A"/>
    <w:rsid w:val="00410EB4"/>
    <w:rsid w:val="004115C8"/>
    <w:rsid w:val="00411C0D"/>
    <w:rsid w:val="00411F18"/>
    <w:rsid w:val="00411F54"/>
    <w:rsid w:val="004123D6"/>
    <w:rsid w:val="0041267C"/>
    <w:rsid w:val="00412A71"/>
    <w:rsid w:val="00412FA2"/>
    <w:rsid w:val="00413152"/>
    <w:rsid w:val="00413616"/>
    <w:rsid w:val="00413766"/>
    <w:rsid w:val="0041392B"/>
    <w:rsid w:val="00413BA2"/>
    <w:rsid w:val="00413C2C"/>
    <w:rsid w:val="00413DDB"/>
    <w:rsid w:val="00413E0D"/>
    <w:rsid w:val="004142F5"/>
    <w:rsid w:val="004146C0"/>
    <w:rsid w:val="00414CA1"/>
    <w:rsid w:val="00415098"/>
    <w:rsid w:val="0041510E"/>
    <w:rsid w:val="0041543A"/>
    <w:rsid w:val="00415550"/>
    <w:rsid w:val="00415BD5"/>
    <w:rsid w:val="0041603B"/>
    <w:rsid w:val="0041607D"/>
    <w:rsid w:val="004161B9"/>
    <w:rsid w:val="00416A3D"/>
    <w:rsid w:val="00416C20"/>
    <w:rsid w:val="00416E0A"/>
    <w:rsid w:val="0041731B"/>
    <w:rsid w:val="00417395"/>
    <w:rsid w:val="004173CC"/>
    <w:rsid w:val="00417D28"/>
    <w:rsid w:val="00417D40"/>
    <w:rsid w:val="00420023"/>
    <w:rsid w:val="00420087"/>
    <w:rsid w:val="00420198"/>
    <w:rsid w:val="004201EB"/>
    <w:rsid w:val="00420283"/>
    <w:rsid w:val="004205D2"/>
    <w:rsid w:val="0042070D"/>
    <w:rsid w:val="00420E26"/>
    <w:rsid w:val="00420E64"/>
    <w:rsid w:val="00420F29"/>
    <w:rsid w:val="00420F57"/>
    <w:rsid w:val="00421365"/>
    <w:rsid w:val="00421A29"/>
    <w:rsid w:val="00421AD1"/>
    <w:rsid w:val="00422210"/>
    <w:rsid w:val="004224DB"/>
    <w:rsid w:val="004225CC"/>
    <w:rsid w:val="0042282B"/>
    <w:rsid w:val="00422A40"/>
    <w:rsid w:val="00422D5F"/>
    <w:rsid w:val="00422DAD"/>
    <w:rsid w:val="004231D4"/>
    <w:rsid w:val="004231F1"/>
    <w:rsid w:val="00423400"/>
    <w:rsid w:val="004234E3"/>
    <w:rsid w:val="0042365B"/>
    <w:rsid w:val="00423763"/>
    <w:rsid w:val="004243F3"/>
    <w:rsid w:val="00424415"/>
    <w:rsid w:val="00424504"/>
    <w:rsid w:val="0042455C"/>
    <w:rsid w:val="00424590"/>
    <w:rsid w:val="004246B9"/>
    <w:rsid w:val="004248EB"/>
    <w:rsid w:val="004249F2"/>
    <w:rsid w:val="004251DB"/>
    <w:rsid w:val="00425279"/>
    <w:rsid w:val="004252C1"/>
    <w:rsid w:val="00425826"/>
    <w:rsid w:val="00425FA1"/>
    <w:rsid w:val="00426021"/>
    <w:rsid w:val="00426212"/>
    <w:rsid w:val="00426716"/>
    <w:rsid w:val="00426A55"/>
    <w:rsid w:val="00426E6B"/>
    <w:rsid w:val="004270BD"/>
    <w:rsid w:val="00427436"/>
    <w:rsid w:val="00427B47"/>
    <w:rsid w:val="00427EA8"/>
    <w:rsid w:val="00427F9C"/>
    <w:rsid w:val="00427FC4"/>
    <w:rsid w:val="004303E5"/>
    <w:rsid w:val="00430532"/>
    <w:rsid w:val="004305F6"/>
    <w:rsid w:val="00431510"/>
    <w:rsid w:val="00431964"/>
    <w:rsid w:val="00431D05"/>
    <w:rsid w:val="00431F93"/>
    <w:rsid w:val="0043270A"/>
    <w:rsid w:val="004327B7"/>
    <w:rsid w:val="00432DCF"/>
    <w:rsid w:val="00432F94"/>
    <w:rsid w:val="004337E7"/>
    <w:rsid w:val="00433B91"/>
    <w:rsid w:val="00433B9D"/>
    <w:rsid w:val="00433C90"/>
    <w:rsid w:val="00433D44"/>
    <w:rsid w:val="00434050"/>
    <w:rsid w:val="00434553"/>
    <w:rsid w:val="00434580"/>
    <w:rsid w:val="00434A8F"/>
    <w:rsid w:val="00434E4C"/>
    <w:rsid w:val="0043522C"/>
    <w:rsid w:val="0043568B"/>
    <w:rsid w:val="0043618C"/>
    <w:rsid w:val="004361DB"/>
    <w:rsid w:val="004363B7"/>
    <w:rsid w:val="00436545"/>
    <w:rsid w:val="00436AC9"/>
    <w:rsid w:val="00436C46"/>
    <w:rsid w:val="00436F1C"/>
    <w:rsid w:val="00436F59"/>
    <w:rsid w:val="00436FE0"/>
    <w:rsid w:val="00437133"/>
    <w:rsid w:val="00437494"/>
    <w:rsid w:val="00437571"/>
    <w:rsid w:val="00437A4A"/>
    <w:rsid w:val="00437BA4"/>
    <w:rsid w:val="00437BED"/>
    <w:rsid w:val="00437E77"/>
    <w:rsid w:val="004400E0"/>
    <w:rsid w:val="004401A8"/>
    <w:rsid w:val="004405A6"/>
    <w:rsid w:val="004407C5"/>
    <w:rsid w:val="004408D0"/>
    <w:rsid w:val="00440A9C"/>
    <w:rsid w:val="00440ACE"/>
    <w:rsid w:val="00441022"/>
    <w:rsid w:val="004410C0"/>
    <w:rsid w:val="00441582"/>
    <w:rsid w:val="00441708"/>
    <w:rsid w:val="00441ABA"/>
    <w:rsid w:val="00441B98"/>
    <w:rsid w:val="00441ECA"/>
    <w:rsid w:val="00441FAF"/>
    <w:rsid w:val="0044204D"/>
    <w:rsid w:val="0044212B"/>
    <w:rsid w:val="00442241"/>
    <w:rsid w:val="00442622"/>
    <w:rsid w:val="00442AF4"/>
    <w:rsid w:val="00442B6F"/>
    <w:rsid w:val="00442CE0"/>
    <w:rsid w:val="004431F7"/>
    <w:rsid w:val="004438BF"/>
    <w:rsid w:val="00443AF3"/>
    <w:rsid w:val="00443B34"/>
    <w:rsid w:val="00443B9C"/>
    <w:rsid w:val="004441D5"/>
    <w:rsid w:val="004444E9"/>
    <w:rsid w:val="00444A0F"/>
    <w:rsid w:val="00444E6C"/>
    <w:rsid w:val="0044518C"/>
    <w:rsid w:val="004451AA"/>
    <w:rsid w:val="004453A8"/>
    <w:rsid w:val="004458AA"/>
    <w:rsid w:val="00445A23"/>
    <w:rsid w:val="00445F3A"/>
    <w:rsid w:val="0044619D"/>
    <w:rsid w:val="00446614"/>
    <w:rsid w:val="00446DD0"/>
    <w:rsid w:val="00447247"/>
    <w:rsid w:val="004473C8"/>
    <w:rsid w:val="00447497"/>
    <w:rsid w:val="00447727"/>
    <w:rsid w:val="00447814"/>
    <w:rsid w:val="00447C2A"/>
    <w:rsid w:val="00447FC1"/>
    <w:rsid w:val="0045026C"/>
    <w:rsid w:val="00450431"/>
    <w:rsid w:val="004505DD"/>
    <w:rsid w:val="00450832"/>
    <w:rsid w:val="00450D87"/>
    <w:rsid w:val="00451583"/>
    <w:rsid w:val="00451664"/>
    <w:rsid w:val="004517A5"/>
    <w:rsid w:val="00451F23"/>
    <w:rsid w:val="004525EA"/>
    <w:rsid w:val="0045266B"/>
    <w:rsid w:val="004527C9"/>
    <w:rsid w:val="004529E4"/>
    <w:rsid w:val="00452B49"/>
    <w:rsid w:val="00452E3F"/>
    <w:rsid w:val="00452E91"/>
    <w:rsid w:val="00452EC0"/>
    <w:rsid w:val="004534EC"/>
    <w:rsid w:val="004536B4"/>
    <w:rsid w:val="004536C6"/>
    <w:rsid w:val="00453AE3"/>
    <w:rsid w:val="00454367"/>
    <w:rsid w:val="004543CE"/>
    <w:rsid w:val="004544CD"/>
    <w:rsid w:val="00454723"/>
    <w:rsid w:val="0045490F"/>
    <w:rsid w:val="00454BCA"/>
    <w:rsid w:val="004550E4"/>
    <w:rsid w:val="004557BD"/>
    <w:rsid w:val="004559AD"/>
    <w:rsid w:val="00455D9A"/>
    <w:rsid w:val="00455FF5"/>
    <w:rsid w:val="004561A1"/>
    <w:rsid w:val="00456680"/>
    <w:rsid w:val="004568F3"/>
    <w:rsid w:val="00456954"/>
    <w:rsid w:val="00456F7B"/>
    <w:rsid w:val="004573D4"/>
    <w:rsid w:val="004576B9"/>
    <w:rsid w:val="0045775D"/>
    <w:rsid w:val="004578F8"/>
    <w:rsid w:val="00457A56"/>
    <w:rsid w:val="00457B7E"/>
    <w:rsid w:val="004602D1"/>
    <w:rsid w:val="00460668"/>
    <w:rsid w:val="004606C5"/>
    <w:rsid w:val="00460734"/>
    <w:rsid w:val="00460E36"/>
    <w:rsid w:val="00460FA0"/>
    <w:rsid w:val="00460FFE"/>
    <w:rsid w:val="004613BC"/>
    <w:rsid w:val="004617A5"/>
    <w:rsid w:val="0046185A"/>
    <w:rsid w:val="00461979"/>
    <w:rsid w:val="00461E49"/>
    <w:rsid w:val="00462101"/>
    <w:rsid w:val="0046219A"/>
    <w:rsid w:val="004621A4"/>
    <w:rsid w:val="00462637"/>
    <w:rsid w:val="004628EB"/>
    <w:rsid w:val="00462A45"/>
    <w:rsid w:val="00462ABF"/>
    <w:rsid w:val="00462DA2"/>
    <w:rsid w:val="00462F57"/>
    <w:rsid w:val="0046311A"/>
    <w:rsid w:val="00463353"/>
    <w:rsid w:val="004636D7"/>
    <w:rsid w:val="00463780"/>
    <w:rsid w:val="00463D00"/>
    <w:rsid w:val="00463D09"/>
    <w:rsid w:val="00463DAC"/>
    <w:rsid w:val="00463FF0"/>
    <w:rsid w:val="004641F4"/>
    <w:rsid w:val="00464208"/>
    <w:rsid w:val="004642D2"/>
    <w:rsid w:val="0046457B"/>
    <w:rsid w:val="0046524A"/>
    <w:rsid w:val="0046526B"/>
    <w:rsid w:val="00465443"/>
    <w:rsid w:val="00465B60"/>
    <w:rsid w:val="00465D65"/>
    <w:rsid w:val="00465DDF"/>
    <w:rsid w:val="00465ED6"/>
    <w:rsid w:val="0046610D"/>
    <w:rsid w:val="0046643B"/>
    <w:rsid w:val="004666E1"/>
    <w:rsid w:val="004668CE"/>
    <w:rsid w:val="004669E5"/>
    <w:rsid w:val="00466B8B"/>
    <w:rsid w:val="00466C0D"/>
    <w:rsid w:val="00466C51"/>
    <w:rsid w:val="0046760B"/>
    <w:rsid w:val="004676EA"/>
    <w:rsid w:val="0047025F"/>
    <w:rsid w:val="00470340"/>
    <w:rsid w:val="004705A9"/>
    <w:rsid w:val="00470DF7"/>
    <w:rsid w:val="00470F32"/>
    <w:rsid w:val="00471022"/>
    <w:rsid w:val="00471140"/>
    <w:rsid w:val="004717D2"/>
    <w:rsid w:val="00471A70"/>
    <w:rsid w:val="00471EE1"/>
    <w:rsid w:val="004724D3"/>
    <w:rsid w:val="0047273E"/>
    <w:rsid w:val="00472C49"/>
    <w:rsid w:val="00472DCC"/>
    <w:rsid w:val="00472F26"/>
    <w:rsid w:val="0047337A"/>
    <w:rsid w:val="0047342D"/>
    <w:rsid w:val="00473531"/>
    <w:rsid w:val="00473A5F"/>
    <w:rsid w:val="00473B44"/>
    <w:rsid w:val="00473E9B"/>
    <w:rsid w:val="0047403A"/>
    <w:rsid w:val="0047434A"/>
    <w:rsid w:val="0047451A"/>
    <w:rsid w:val="004745B7"/>
    <w:rsid w:val="004746CA"/>
    <w:rsid w:val="00474B89"/>
    <w:rsid w:val="00474DAA"/>
    <w:rsid w:val="004751F1"/>
    <w:rsid w:val="004753F2"/>
    <w:rsid w:val="00475710"/>
    <w:rsid w:val="004759A3"/>
    <w:rsid w:val="00475B0A"/>
    <w:rsid w:val="00475C3F"/>
    <w:rsid w:val="00476511"/>
    <w:rsid w:val="0047686D"/>
    <w:rsid w:val="004769ED"/>
    <w:rsid w:val="00476AFF"/>
    <w:rsid w:val="00476FDA"/>
    <w:rsid w:val="0047706D"/>
    <w:rsid w:val="00477331"/>
    <w:rsid w:val="00477352"/>
    <w:rsid w:val="0047764F"/>
    <w:rsid w:val="00477FC2"/>
    <w:rsid w:val="00477FDE"/>
    <w:rsid w:val="00480277"/>
    <w:rsid w:val="004808A2"/>
    <w:rsid w:val="00480FA0"/>
    <w:rsid w:val="00481269"/>
    <w:rsid w:val="00481339"/>
    <w:rsid w:val="00481644"/>
    <w:rsid w:val="00481A43"/>
    <w:rsid w:val="00481EEF"/>
    <w:rsid w:val="00481FE3"/>
    <w:rsid w:val="00482647"/>
    <w:rsid w:val="004827C3"/>
    <w:rsid w:val="00482984"/>
    <w:rsid w:val="00482BD1"/>
    <w:rsid w:val="00482C9C"/>
    <w:rsid w:val="00482F48"/>
    <w:rsid w:val="00484087"/>
    <w:rsid w:val="00484BD5"/>
    <w:rsid w:val="00484CD5"/>
    <w:rsid w:val="00484E17"/>
    <w:rsid w:val="00484EF3"/>
    <w:rsid w:val="0048532D"/>
    <w:rsid w:val="00485968"/>
    <w:rsid w:val="00485B38"/>
    <w:rsid w:val="00485EAA"/>
    <w:rsid w:val="00485EC8"/>
    <w:rsid w:val="00485F61"/>
    <w:rsid w:val="00485FB0"/>
    <w:rsid w:val="0048646B"/>
    <w:rsid w:val="0048651C"/>
    <w:rsid w:val="0048652A"/>
    <w:rsid w:val="00486741"/>
    <w:rsid w:val="00486854"/>
    <w:rsid w:val="00486D10"/>
    <w:rsid w:val="00487087"/>
    <w:rsid w:val="004873A0"/>
    <w:rsid w:val="00490495"/>
    <w:rsid w:val="00490527"/>
    <w:rsid w:val="0049090B"/>
    <w:rsid w:val="00490D34"/>
    <w:rsid w:val="00490E2B"/>
    <w:rsid w:val="00490E7E"/>
    <w:rsid w:val="0049116F"/>
    <w:rsid w:val="0049127B"/>
    <w:rsid w:val="004912E0"/>
    <w:rsid w:val="0049164B"/>
    <w:rsid w:val="004919F6"/>
    <w:rsid w:val="00492029"/>
    <w:rsid w:val="00492194"/>
    <w:rsid w:val="0049245D"/>
    <w:rsid w:val="00492487"/>
    <w:rsid w:val="0049274B"/>
    <w:rsid w:val="004927D9"/>
    <w:rsid w:val="00492B71"/>
    <w:rsid w:val="00493540"/>
    <w:rsid w:val="00493617"/>
    <w:rsid w:val="00493B16"/>
    <w:rsid w:val="004940E2"/>
    <w:rsid w:val="0049416B"/>
    <w:rsid w:val="0049456A"/>
    <w:rsid w:val="004945BB"/>
    <w:rsid w:val="00494790"/>
    <w:rsid w:val="004947EA"/>
    <w:rsid w:val="0049494A"/>
    <w:rsid w:val="00494975"/>
    <w:rsid w:val="00494CF6"/>
    <w:rsid w:val="00494DEB"/>
    <w:rsid w:val="00494E59"/>
    <w:rsid w:val="00494EB7"/>
    <w:rsid w:val="00494ECE"/>
    <w:rsid w:val="0049500A"/>
    <w:rsid w:val="00495F5B"/>
    <w:rsid w:val="00495F81"/>
    <w:rsid w:val="004961B4"/>
    <w:rsid w:val="00496334"/>
    <w:rsid w:val="00496534"/>
    <w:rsid w:val="00496754"/>
    <w:rsid w:val="004969AF"/>
    <w:rsid w:val="004974FA"/>
    <w:rsid w:val="00497B0B"/>
    <w:rsid w:val="004A02F4"/>
    <w:rsid w:val="004A0464"/>
    <w:rsid w:val="004A05E2"/>
    <w:rsid w:val="004A0706"/>
    <w:rsid w:val="004A07AF"/>
    <w:rsid w:val="004A09EA"/>
    <w:rsid w:val="004A0B2F"/>
    <w:rsid w:val="004A0B6D"/>
    <w:rsid w:val="004A0C26"/>
    <w:rsid w:val="004A1359"/>
    <w:rsid w:val="004A1E33"/>
    <w:rsid w:val="004A2320"/>
    <w:rsid w:val="004A25A7"/>
    <w:rsid w:val="004A27BE"/>
    <w:rsid w:val="004A2A52"/>
    <w:rsid w:val="004A3170"/>
    <w:rsid w:val="004A31AE"/>
    <w:rsid w:val="004A31DD"/>
    <w:rsid w:val="004A32BF"/>
    <w:rsid w:val="004A32EA"/>
    <w:rsid w:val="004A3545"/>
    <w:rsid w:val="004A362E"/>
    <w:rsid w:val="004A3E08"/>
    <w:rsid w:val="004A4004"/>
    <w:rsid w:val="004A415C"/>
    <w:rsid w:val="004A42E2"/>
    <w:rsid w:val="004A443C"/>
    <w:rsid w:val="004A47B0"/>
    <w:rsid w:val="004A4A16"/>
    <w:rsid w:val="004A4AA7"/>
    <w:rsid w:val="004A5538"/>
    <w:rsid w:val="004A5A12"/>
    <w:rsid w:val="004A5A87"/>
    <w:rsid w:val="004A5FA2"/>
    <w:rsid w:val="004A60AC"/>
    <w:rsid w:val="004A69C7"/>
    <w:rsid w:val="004A7394"/>
    <w:rsid w:val="004A740D"/>
    <w:rsid w:val="004A752E"/>
    <w:rsid w:val="004A75EB"/>
    <w:rsid w:val="004A794A"/>
    <w:rsid w:val="004A7B26"/>
    <w:rsid w:val="004A7DE9"/>
    <w:rsid w:val="004B0277"/>
    <w:rsid w:val="004B0313"/>
    <w:rsid w:val="004B0541"/>
    <w:rsid w:val="004B05DD"/>
    <w:rsid w:val="004B06E4"/>
    <w:rsid w:val="004B0F3F"/>
    <w:rsid w:val="004B1004"/>
    <w:rsid w:val="004B1BA0"/>
    <w:rsid w:val="004B2542"/>
    <w:rsid w:val="004B25A8"/>
    <w:rsid w:val="004B2703"/>
    <w:rsid w:val="004B2C75"/>
    <w:rsid w:val="004B3C36"/>
    <w:rsid w:val="004B3C5A"/>
    <w:rsid w:val="004B4093"/>
    <w:rsid w:val="004B4313"/>
    <w:rsid w:val="004B4577"/>
    <w:rsid w:val="004B45DF"/>
    <w:rsid w:val="004B45FD"/>
    <w:rsid w:val="004B4BF9"/>
    <w:rsid w:val="004B4C34"/>
    <w:rsid w:val="004B56F5"/>
    <w:rsid w:val="004B5778"/>
    <w:rsid w:val="004B5A4D"/>
    <w:rsid w:val="004B5C3C"/>
    <w:rsid w:val="004B5F0A"/>
    <w:rsid w:val="004B5FED"/>
    <w:rsid w:val="004B62F6"/>
    <w:rsid w:val="004B6388"/>
    <w:rsid w:val="004B680D"/>
    <w:rsid w:val="004B6DA0"/>
    <w:rsid w:val="004B70C7"/>
    <w:rsid w:val="004B746E"/>
    <w:rsid w:val="004B7487"/>
    <w:rsid w:val="004B7762"/>
    <w:rsid w:val="004B7F7F"/>
    <w:rsid w:val="004B7FB2"/>
    <w:rsid w:val="004C00E0"/>
    <w:rsid w:val="004C0202"/>
    <w:rsid w:val="004C02EC"/>
    <w:rsid w:val="004C061A"/>
    <w:rsid w:val="004C0AC1"/>
    <w:rsid w:val="004C0C49"/>
    <w:rsid w:val="004C0D1C"/>
    <w:rsid w:val="004C0FCC"/>
    <w:rsid w:val="004C1486"/>
    <w:rsid w:val="004C15EC"/>
    <w:rsid w:val="004C17AE"/>
    <w:rsid w:val="004C1917"/>
    <w:rsid w:val="004C1D47"/>
    <w:rsid w:val="004C1DE5"/>
    <w:rsid w:val="004C1F34"/>
    <w:rsid w:val="004C1FD8"/>
    <w:rsid w:val="004C2457"/>
    <w:rsid w:val="004C24DA"/>
    <w:rsid w:val="004C25A7"/>
    <w:rsid w:val="004C2F93"/>
    <w:rsid w:val="004C3AD6"/>
    <w:rsid w:val="004C3C7B"/>
    <w:rsid w:val="004C3D26"/>
    <w:rsid w:val="004C4715"/>
    <w:rsid w:val="004C4779"/>
    <w:rsid w:val="004C47C7"/>
    <w:rsid w:val="004C4EFE"/>
    <w:rsid w:val="004C4F5E"/>
    <w:rsid w:val="004C5004"/>
    <w:rsid w:val="004C51D5"/>
    <w:rsid w:val="004C57A7"/>
    <w:rsid w:val="004C6110"/>
    <w:rsid w:val="004C6351"/>
    <w:rsid w:val="004C65D0"/>
    <w:rsid w:val="004C6669"/>
    <w:rsid w:val="004C6BB9"/>
    <w:rsid w:val="004C6E25"/>
    <w:rsid w:val="004C6E62"/>
    <w:rsid w:val="004C6F48"/>
    <w:rsid w:val="004C71D7"/>
    <w:rsid w:val="004C772F"/>
    <w:rsid w:val="004C7812"/>
    <w:rsid w:val="004C781D"/>
    <w:rsid w:val="004C7AEB"/>
    <w:rsid w:val="004C7B4B"/>
    <w:rsid w:val="004D023C"/>
    <w:rsid w:val="004D089F"/>
    <w:rsid w:val="004D0A78"/>
    <w:rsid w:val="004D0E23"/>
    <w:rsid w:val="004D0F6B"/>
    <w:rsid w:val="004D10BF"/>
    <w:rsid w:val="004D11DA"/>
    <w:rsid w:val="004D16C5"/>
    <w:rsid w:val="004D17E2"/>
    <w:rsid w:val="004D1B2F"/>
    <w:rsid w:val="004D28F6"/>
    <w:rsid w:val="004D306C"/>
    <w:rsid w:val="004D30E5"/>
    <w:rsid w:val="004D318C"/>
    <w:rsid w:val="004D31A3"/>
    <w:rsid w:val="004D3441"/>
    <w:rsid w:val="004D358A"/>
    <w:rsid w:val="004D379D"/>
    <w:rsid w:val="004D40EA"/>
    <w:rsid w:val="004D43CE"/>
    <w:rsid w:val="004D4850"/>
    <w:rsid w:val="004D4C7F"/>
    <w:rsid w:val="004D4D34"/>
    <w:rsid w:val="004D4ED0"/>
    <w:rsid w:val="004D5090"/>
    <w:rsid w:val="004D5155"/>
    <w:rsid w:val="004D56DF"/>
    <w:rsid w:val="004D594E"/>
    <w:rsid w:val="004D5CBD"/>
    <w:rsid w:val="004D6517"/>
    <w:rsid w:val="004D686D"/>
    <w:rsid w:val="004D6909"/>
    <w:rsid w:val="004D6995"/>
    <w:rsid w:val="004D6A0F"/>
    <w:rsid w:val="004D6AF1"/>
    <w:rsid w:val="004D6CC8"/>
    <w:rsid w:val="004D6DB7"/>
    <w:rsid w:val="004D6E3D"/>
    <w:rsid w:val="004D70F5"/>
    <w:rsid w:val="004D7237"/>
    <w:rsid w:val="004D741D"/>
    <w:rsid w:val="004D76DC"/>
    <w:rsid w:val="004E0368"/>
    <w:rsid w:val="004E078D"/>
    <w:rsid w:val="004E08EE"/>
    <w:rsid w:val="004E0EBE"/>
    <w:rsid w:val="004E11D2"/>
    <w:rsid w:val="004E1454"/>
    <w:rsid w:val="004E14FB"/>
    <w:rsid w:val="004E166A"/>
    <w:rsid w:val="004E16BA"/>
    <w:rsid w:val="004E1702"/>
    <w:rsid w:val="004E18D0"/>
    <w:rsid w:val="004E1ABA"/>
    <w:rsid w:val="004E1C79"/>
    <w:rsid w:val="004E1E39"/>
    <w:rsid w:val="004E229D"/>
    <w:rsid w:val="004E25CC"/>
    <w:rsid w:val="004E284C"/>
    <w:rsid w:val="004E2909"/>
    <w:rsid w:val="004E2D4C"/>
    <w:rsid w:val="004E2DF9"/>
    <w:rsid w:val="004E3107"/>
    <w:rsid w:val="004E3477"/>
    <w:rsid w:val="004E3620"/>
    <w:rsid w:val="004E3B06"/>
    <w:rsid w:val="004E3B32"/>
    <w:rsid w:val="004E3B38"/>
    <w:rsid w:val="004E3C1A"/>
    <w:rsid w:val="004E42B2"/>
    <w:rsid w:val="004E43B2"/>
    <w:rsid w:val="004E44CE"/>
    <w:rsid w:val="004E44D1"/>
    <w:rsid w:val="004E478D"/>
    <w:rsid w:val="004E4845"/>
    <w:rsid w:val="004E4881"/>
    <w:rsid w:val="004E4D38"/>
    <w:rsid w:val="004E4F1A"/>
    <w:rsid w:val="004E51F3"/>
    <w:rsid w:val="004E531E"/>
    <w:rsid w:val="004E5651"/>
    <w:rsid w:val="004E569B"/>
    <w:rsid w:val="004E59C2"/>
    <w:rsid w:val="004E5ADA"/>
    <w:rsid w:val="004E5C05"/>
    <w:rsid w:val="004E5CD7"/>
    <w:rsid w:val="004E60D4"/>
    <w:rsid w:val="004E62A2"/>
    <w:rsid w:val="004E671B"/>
    <w:rsid w:val="004E69A8"/>
    <w:rsid w:val="004E7754"/>
    <w:rsid w:val="004E7CBB"/>
    <w:rsid w:val="004E7E39"/>
    <w:rsid w:val="004F0156"/>
    <w:rsid w:val="004F0370"/>
    <w:rsid w:val="004F0B2F"/>
    <w:rsid w:val="004F0D26"/>
    <w:rsid w:val="004F0D4A"/>
    <w:rsid w:val="004F15D8"/>
    <w:rsid w:val="004F1716"/>
    <w:rsid w:val="004F181A"/>
    <w:rsid w:val="004F1F78"/>
    <w:rsid w:val="004F2998"/>
    <w:rsid w:val="004F2CD6"/>
    <w:rsid w:val="004F3232"/>
    <w:rsid w:val="004F369C"/>
    <w:rsid w:val="004F36D5"/>
    <w:rsid w:val="004F3CC0"/>
    <w:rsid w:val="004F3FFD"/>
    <w:rsid w:val="004F4152"/>
    <w:rsid w:val="004F422D"/>
    <w:rsid w:val="004F456A"/>
    <w:rsid w:val="004F4C04"/>
    <w:rsid w:val="004F5A9C"/>
    <w:rsid w:val="004F5DC3"/>
    <w:rsid w:val="004F5F21"/>
    <w:rsid w:val="004F5F2C"/>
    <w:rsid w:val="004F5F86"/>
    <w:rsid w:val="004F5FC5"/>
    <w:rsid w:val="004F6279"/>
    <w:rsid w:val="004F6465"/>
    <w:rsid w:val="004F6774"/>
    <w:rsid w:val="004F6A9A"/>
    <w:rsid w:val="004F6ADF"/>
    <w:rsid w:val="004F7169"/>
    <w:rsid w:val="004F7178"/>
    <w:rsid w:val="004F723A"/>
    <w:rsid w:val="004F73AB"/>
    <w:rsid w:val="004F73B9"/>
    <w:rsid w:val="004F75E4"/>
    <w:rsid w:val="004F792C"/>
    <w:rsid w:val="004F7996"/>
    <w:rsid w:val="004F79C0"/>
    <w:rsid w:val="004F7AB3"/>
    <w:rsid w:val="004F7D5C"/>
    <w:rsid w:val="004F7F72"/>
    <w:rsid w:val="005006A0"/>
    <w:rsid w:val="005008F4"/>
    <w:rsid w:val="005008F7"/>
    <w:rsid w:val="00500BA3"/>
    <w:rsid w:val="00500C07"/>
    <w:rsid w:val="00500DCC"/>
    <w:rsid w:val="005011F0"/>
    <w:rsid w:val="0050121E"/>
    <w:rsid w:val="005017F7"/>
    <w:rsid w:val="0050195D"/>
    <w:rsid w:val="00501BA0"/>
    <w:rsid w:val="00501BCB"/>
    <w:rsid w:val="00501CD1"/>
    <w:rsid w:val="00502155"/>
    <w:rsid w:val="005024FF"/>
    <w:rsid w:val="00502D52"/>
    <w:rsid w:val="00502EB2"/>
    <w:rsid w:val="00503103"/>
    <w:rsid w:val="0050321B"/>
    <w:rsid w:val="005034A1"/>
    <w:rsid w:val="00503553"/>
    <w:rsid w:val="005035B3"/>
    <w:rsid w:val="005036FC"/>
    <w:rsid w:val="00503A3F"/>
    <w:rsid w:val="00503B7D"/>
    <w:rsid w:val="00504519"/>
    <w:rsid w:val="00504578"/>
    <w:rsid w:val="00504747"/>
    <w:rsid w:val="00504BA9"/>
    <w:rsid w:val="00505652"/>
    <w:rsid w:val="00505978"/>
    <w:rsid w:val="00505AA9"/>
    <w:rsid w:val="00505C97"/>
    <w:rsid w:val="005061C7"/>
    <w:rsid w:val="005066E0"/>
    <w:rsid w:val="00506B6E"/>
    <w:rsid w:val="00506F49"/>
    <w:rsid w:val="005071C5"/>
    <w:rsid w:val="00507532"/>
    <w:rsid w:val="0050756F"/>
    <w:rsid w:val="005075B2"/>
    <w:rsid w:val="005102CF"/>
    <w:rsid w:val="00510646"/>
    <w:rsid w:val="005108F1"/>
    <w:rsid w:val="00510ED0"/>
    <w:rsid w:val="00511174"/>
    <w:rsid w:val="005112EA"/>
    <w:rsid w:val="005116B5"/>
    <w:rsid w:val="00511BBF"/>
    <w:rsid w:val="00511D46"/>
    <w:rsid w:val="00512922"/>
    <w:rsid w:val="00512F5C"/>
    <w:rsid w:val="00513A17"/>
    <w:rsid w:val="00513DC2"/>
    <w:rsid w:val="00513E04"/>
    <w:rsid w:val="00514185"/>
    <w:rsid w:val="005145AE"/>
    <w:rsid w:val="005147AC"/>
    <w:rsid w:val="005148DB"/>
    <w:rsid w:val="00514A07"/>
    <w:rsid w:val="00515907"/>
    <w:rsid w:val="00515AFF"/>
    <w:rsid w:val="00515B91"/>
    <w:rsid w:val="00515D37"/>
    <w:rsid w:val="005161AA"/>
    <w:rsid w:val="005166BA"/>
    <w:rsid w:val="00516ADD"/>
    <w:rsid w:val="00516FE0"/>
    <w:rsid w:val="00517635"/>
    <w:rsid w:val="00517DE3"/>
    <w:rsid w:val="00517F0B"/>
    <w:rsid w:val="005201B9"/>
    <w:rsid w:val="00520235"/>
    <w:rsid w:val="005203A0"/>
    <w:rsid w:val="005203EF"/>
    <w:rsid w:val="0052048B"/>
    <w:rsid w:val="005205E6"/>
    <w:rsid w:val="00520D9C"/>
    <w:rsid w:val="00520EEE"/>
    <w:rsid w:val="005211AF"/>
    <w:rsid w:val="00521743"/>
    <w:rsid w:val="00521D7F"/>
    <w:rsid w:val="00521FA6"/>
    <w:rsid w:val="00521FB7"/>
    <w:rsid w:val="00522291"/>
    <w:rsid w:val="00522916"/>
    <w:rsid w:val="00522AD1"/>
    <w:rsid w:val="00522B0A"/>
    <w:rsid w:val="00522B46"/>
    <w:rsid w:val="00522D6A"/>
    <w:rsid w:val="0052324E"/>
    <w:rsid w:val="00523434"/>
    <w:rsid w:val="00523A97"/>
    <w:rsid w:val="00523AAE"/>
    <w:rsid w:val="00524690"/>
    <w:rsid w:val="00524DAB"/>
    <w:rsid w:val="005253C7"/>
    <w:rsid w:val="0052544B"/>
    <w:rsid w:val="00525470"/>
    <w:rsid w:val="00525556"/>
    <w:rsid w:val="00525B7C"/>
    <w:rsid w:val="00525DF0"/>
    <w:rsid w:val="00525ED5"/>
    <w:rsid w:val="005260C6"/>
    <w:rsid w:val="005261BC"/>
    <w:rsid w:val="005264C9"/>
    <w:rsid w:val="005265E7"/>
    <w:rsid w:val="00526672"/>
    <w:rsid w:val="00526BC5"/>
    <w:rsid w:val="00526DFD"/>
    <w:rsid w:val="00526FB4"/>
    <w:rsid w:val="005271BA"/>
    <w:rsid w:val="0052756C"/>
    <w:rsid w:val="00527705"/>
    <w:rsid w:val="00527946"/>
    <w:rsid w:val="005279F6"/>
    <w:rsid w:val="00527BE8"/>
    <w:rsid w:val="00527D60"/>
    <w:rsid w:val="00527E56"/>
    <w:rsid w:val="00527EEC"/>
    <w:rsid w:val="00527FF5"/>
    <w:rsid w:val="00530030"/>
    <w:rsid w:val="00530593"/>
    <w:rsid w:val="0053068C"/>
    <w:rsid w:val="005306AD"/>
    <w:rsid w:val="00530737"/>
    <w:rsid w:val="00530C85"/>
    <w:rsid w:val="005312F4"/>
    <w:rsid w:val="00531315"/>
    <w:rsid w:val="005314C4"/>
    <w:rsid w:val="005315EF"/>
    <w:rsid w:val="0053185E"/>
    <w:rsid w:val="005318F0"/>
    <w:rsid w:val="005319F4"/>
    <w:rsid w:val="00531BAA"/>
    <w:rsid w:val="00531C1D"/>
    <w:rsid w:val="00531DB6"/>
    <w:rsid w:val="00531FD5"/>
    <w:rsid w:val="0053251A"/>
    <w:rsid w:val="00532652"/>
    <w:rsid w:val="00532775"/>
    <w:rsid w:val="00532A8E"/>
    <w:rsid w:val="00532A9E"/>
    <w:rsid w:val="00532CF2"/>
    <w:rsid w:val="00532E21"/>
    <w:rsid w:val="00532F8A"/>
    <w:rsid w:val="00533041"/>
    <w:rsid w:val="005332E4"/>
    <w:rsid w:val="005339EB"/>
    <w:rsid w:val="00533EF2"/>
    <w:rsid w:val="00533F05"/>
    <w:rsid w:val="00534020"/>
    <w:rsid w:val="00534FB7"/>
    <w:rsid w:val="00534FEF"/>
    <w:rsid w:val="005358CB"/>
    <w:rsid w:val="00535A58"/>
    <w:rsid w:val="00535DC4"/>
    <w:rsid w:val="005365BF"/>
    <w:rsid w:val="00536A3C"/>
    <w:rsid w:val="00536B34"/>
    <w:rsid w:val="00536E10"/>
    <w:rsid w:val="00537296"/>
    <w:rsid w:val="005372F5"/>
    <w:rsid w:val="00537B90"/>
    <w:rsid w:val="00537D06"/>
    <w:rsid w:val="00537DAB"/>
    <w:rsid w:val="005400E0"/>
    <w:rsid w:val="005400E3"/>
    <w:rsid w:val="00540314"/>
    <w:rsid w:val="005403D8"/>
    <w:rsid w:val="0054099B"/>
    <w:rsid w:val="00540A57"/>
    <w:rsid w:val="00540B6E"/>
    <w:rsid w:val="005412E4"/>
    <w:rsid w:val="005413FF"/>
    <w:rsid w:val="0054148C"/>
    <w:rsid w:val="00541572"/>
    <w:rsid w:val="00541588"/>
    <w:rsid w:val="005415D2"/>
    <w:rsid w:val="00541731"/>
    <w:rsid w:val="00541D00"/>
    <w:rsid w:val="00542035"/>
    <w:rsid w:val="0054208B"/>
    <w:rsid w:val="005420CB"/>
    <w:rsid w:val="00542396"/>
    <w:rsid w:val="005427E2"/>
    <w:rsid w:val="0054294C"/>
    <w:rsid w:val="00542B06"/>
    <w:rsid w:val="00542CBB"/>
    <w:rsid w:val="00542E17"/>
    <w:rsid w:val="0054305C"/>
    <w:rsid w:val="00543891"/>
    <w:rsid w:val="005438F5"/>
    <w:rsid w:val="00543B84"/>
    <w:rsid w:val="00543B8E"/>
    <w:rsid w:val="00543CB6"/>
    <w:rsid w:val="00543F12"/>
    <w:rsid w:val="00543FC3"/>
    <w:rsid w:val="005443CD"/>
    <w:rsid w:val="00544639"/>
    <w:rsid w:val="005446EC"/>
    <w:rsid w:val="0054470A"/>
    <w:rsid w:val="005449FE"/>
    <w:rsid w:val="00544A20"/>
    <w:rsid w:val="00545023"/>
    <w:rsid w:val="00545262"/>
    <w:rsid w:val="005454D2"/>
    <w:rsid w:val="005454FE"/>
    <w:rsid w:val="005457D5"/>
    <w:rsid w:val="00545D70"/>
    <w:rsid w:val="00545D91"/>
    <w:rsid w:val="00545F90"/>
    <w:rsid w:val="00545FAD"/>
    <w:rsid w:val="005460D4"/>
    <w:rsid w:val="00546195"/>
    <w:rsid w:val="00546CF4"/>
    <w:rsid w:val="00546D0A"/>
    <w:rsid w:val="00546F73"/>
    <w:rsid w:val="005470AB"/>
    <w:rsid w:val="0054752B"/>
    <w:rsid w:val="0054793D"/>
    <w:rsid w:val="00547AEE"/>
    <w:rsid w:val="00547D7D"/>
    <w:rsid w:val="00550248"/>
    <w:rsid w:val="00550719"/>
    <w:rsid w:val="005507A2"/>
    <w:rsid w:val="00550B8E"/>
    <w:rsid w:val="00550E24"/>
    <w:rsid w:val="00551168"/>
    <w:rsid w:val="00551629"/>
    <w:rsid w:val="00551D03"/>
    <w:rsid w:val="00551DB4"/>
    <w:rsid w:val="00552415"/>
    <w:rsid w:val="00552533"/>
    <w:rsid w:val="00552603"/>
    <w:rsid w:val="00552649"/>
    <w:rsid w:val="0055270D"/>
    <w:rsid w:val="00552B69"/>
    <w:rsid w:val="00552DDA"/>
    <w:rsid w:val="00552F35"/>
    <w:rsid w:val="00552F47"/>
    <w:rsid w:val="00552F94"/>
    <w:rsid w:val="00553239"/>
    <w:rsid w:val="0055363F"/>
    <w:rsid w:val="0055404D"/>
    <w:rsid w:val="005541D7"/>
    <w:rsid w:val="005543B1"/>
    <w:rsid w:val="005547AC"/>
    <w:rsid w:val="0055480C"/>
    <w:rsid w:val="0055496A"/>
    <w:rsid w:val="00554BDC"/>
    <w:rsid w:val="00554D42"/>
    <w:rsid w:val="00554DD4"/>
    <w:rsid w:val="005551D7"/>
    <w:rsid w:val="00555594"/>
    <w:rsid w:val="005555BC"/>
    <w:rsid w:val="0055594C"/>
    <w:rsid w:val="00555A58"/>
    <w:rsid w:val="00555C69"/>
    <w:rsid w:val="00555D7C"/>
    <w:rsid w:val="00556168"/>
    <w:rsid w:val="005567C9"/>
    <w:rsid w:val="005567E1"/>
    <w:rsid w:val="00557A8C"/>
    <w:rsid w:val="00557D01"/>
    <w:rsid w:val="00557D7A"/>
    <w:rsid w:val="00560531"/>
    <w:rsid w:val="00560625"/>
    <w:rsid w:val="00560AAA"/>
    <w:rsid w:val="00560C80"/>
    <w:rsid w:val="0056113C"/>
    <w:rsid w:val="005611C9"/>
    <w:rsid w:val="00561276"/>
    <w:rsid w:val="005612A8"/>
    <w:rsid w:val="005614AA"/>
    <w:rsid w:val="00562144"/>
    <w:rsid w:val="0056233A"/>
    <w:rsid w:val="005626D0"/>
    <w:rsid w:val="00562B9E"/>
    <w:rsid w:val="005631BD"/>
    <w:rsid w:val="005633F8"/>
    <w:rsid w:val="005638B0"/>
    <w:rsid w:val="00563910"/>
    <w:rsid w:val="0056393B"/>
    <w:rsid w:val="005639C1"/>
    <w:rsid w:val="00563C13"/>
    <w:rsid w:val="00564099"/>
    <w:rsid w:val="00564136"/>
    <w:rsid w:val="00564286"/>
    <w:rsid w:val="00564812"/>
    <w:rsid w:val="0056483C"/>
    <w:rsid w:val="005648CF"/>
    <w:rsid w:val="00564ED2"/>
    <w:rsid w:val="005650A0"/>
    <w:rsid w:val="005650B6"/>
    <w:rsid w:val="00565904"/>
    <w:rsid w:val="005659EC"/>
    <w:rsid w:val="00565B3D"/>
    <w:rsid w:val="00565F57"/>
    <w:rsid w:val="00566190"/>
    <w:rsid w:val="00566743"/>
    <w:rsid w:val="005669E3"/>
    <w:rsid w:val="00566AE8"/>
    <w:rsid w:val="00566E32"/>
    <w:rsid w:val="00566FCD"/>
    <w:rsid w:val="00566FF7"/>
    <w:rsid w:val="005673B8"/>
    <w:rsid w:val="005673BD"/>
    <w:rsid w:val="00567788"/>
    <w:rsid w:val="005678C6"/>
    <w:rsid w:val="00567A37"/>
    <w:rsid w:val="00567C9D"/>
    <w:rsid w:val="00567E2A"/>
    <w:rsid w:val="00567FC3"/>
    <w:rsid w:val="00570547"/>
    <w:rsid w:val="00570889"/>
    <w:rsid w:val="00570A7B"/>
    <w:rsid w:val="00570EA5"/>
    <w:rsid w:val="00570F9D"/>
    <w:rsid w:val="005713A3"/>
    <w:rsid w:val="005713C2"/>
    <w:rsid w:val="00571A78"/>
    <w:rsid w:val="00571C66"/>
    <w:rsid w:val="0057262B"/>
    <w:rsid w:val="0057279B"/>
    <w:rsid w:val="005727B8"/>
    <w:rsid w:val="0057280B"/>
    <w:rsid w:val="0057288B"/>
    <w:rsid w:val="00572C7C"/>
    <w:rsid w:val="00573136"/>
    <w:rsid w:val="00573138"/>
    <w:rsid w:val="00573302"/>
    <w:rsid w:val="0057339C"/>
    <w:rsid w:val="00573808"/>
    <w:rsid w:val="00573EA5"/>
    <w:rsid w:val="00573EFD"/>
    <w:rsid w:val="00573F15"/>
    <w:rsid w:val="00574112"/>
    <w:rsid w:val="005745AC"/>
    <w:rsid w:val="005749A3"/>
    <w:rsid w:val="00574F89"/>
    <w:rsid w:val="005753F1"/>
    <w:rsid w:val="00575758"/>
    <w:rsid w:val="00575BC5"/>
    <w:rsid w:val="00575BF5"/>
    <w:rsid w:val="00575CE4"/>
    <w:rsid w:val="00576044"/>
    <w:rsid w:val="00576295"/>
    <w:rsid w:val="005763AC"/>
    <w:rsid w:val="0057662F"/>
    <w:rsid w:val="005766C1"/>
    <w:rsid w:val="0057699A"/>
    <w:rsid w:val="00576E70"/>
    <w:rsid w:val="0057725F"/>
    <w:rsid w:val="00577373"/>
    <w:rsid w:val="0057745F"/>
    <w:rsid w:val="00577617"/>
    <w:rsid w:val="005777D3"/>
    <w:rsid w:val="00577B87"/>
    <w:rsid w:val="00577C32"/>
    <w:rsid w:val="00577C45"/>
    <w:rsid w:val="00577CF7"/>
    <w:rsid w:val="005802B0"/>
    <w:rsid w:val="005804E5"/>
    <w:rsid w:val="00580ABE"/>
    <w:rsid w:val="00580EFB"/>
    <w:rsid w:val="00580FBE"/>
    <w:rsid w:val="00581140"/>
    <w:rsid w:val="00581A68"/>
    <w:rsid w:val="00581BC6"/>
    <w:rsid w:val="00581CAD"/>
    <w:rsid w:val="00581F53"/>
    <w:rsid w:val="0058282D"/>
    <w:rsid w:val="00582833"/>
    <w:rsid w:val="005828A3"/>
    <w:rsid w:val="00582B97"/>
    <w:rsid w:val="0058312B"/>
    <w:rsid w:val="00583199"/>
    <w:rsid w:val="005831A8"/>
    <w:rsid w:val="005831FA"/>
    <w:rsid w:val="00583219"/>
    <w:rsid w:val="0058360E"/>
    <w:rsid w:val="005836AE"/>
    <w:rsid w:val="0058382D"/>
    <w:rsid w:val="005838CE"/>
    <w:rsid w:val="00583BC8"/>
    <w:rsid w:val="00583BCA"/>
    <w:rsid w:val="00583ED5"/>
    <w:rsid w:val="005840DB"/>
    <w:rsid w:val="00584268"/>
    <w:rsid w:val="005843F7"/>
    <w:rsid w:val="005846A4"/>
    <w:rsid w:val="005848F7"/>
    <w:rsid w:val="00584B01"/>
    <w:rsid w:val="00584B75"/>
    <w:rsid w:val="00584BEA"/>
    <w:rsid w:val="00584F6F"/>
    <w:rsid w:val="00584FDC"/>
    <w:rsid w:val="00585661"/>
    <w:rsid w:val="005856EC"/>
    <w:rsid w:val="00585BD2"/>
    <w:rsid w:val="005861D3"/>
    <w:rsid w:val="0058644E"/>
    <w:rsid w:val="00586848"/>
    <w:rsid w:val="00586EEA"/>
    <w:rsid w:val="0058706B"/>
    <w:rsid w:val="00587211"/>
    <w:rsid w:val="00587227"/>
    <w:rsid w:val="0058732E"/>
    <w:rsid w:val="00587517"/>
    <w:rsid w:val="0058757A"/>
    <w:rsid w:val="0058773C"/>
    <w:rsid w:val="00587A7F"/>
    <w:rsid w:val="00587CAD"/>
    <w:rsid w:val="00587E91"/>
    <w:rsid w:val="005903CD"/>
    <w:rsid w:val="0059064B"/>
    <w:rsid w:val="005908D7"/>
    <w:rsid w:val="00590B0A"/>
    <w:rsid w:val="00590C65"/>
    <w:rsid w:val="00590E13"/>
    <w:rsid w:val="00590F73"/>
    <w:rsid w:val="00590F9E"/>
    <w:rsid w:val="005912AA"/>
    <w:rsid w:val="00591350"/>
    <w:rsid w:val="005913AD"/>
    <w:rsid w:val="0059142A"/>
    <w:rsid w:val="00591496"/>
    <w:rsid w:val="0059166A"/>
    <w:rsid w:val="005917AE"/>
    <w:rsid w:val="005917C0"/>
    <w:rsid w:val="005918B7"/>
    <w:rsid w:val="00591C72"/>
    <w:rsid w:val="00591F08"/>
    <w:rsid w:val="005923EE"/>
    <w:rsid w:val="00592599"/>
    <w:rsid w:val="0059274B"/>
    <w:rsid w:val="00592AE6"/>
    <w:rsid w:val="00592E44"/>
    <w:rsid w:val="0059395D"/>
    <w:rsid w:val="00593AB9"/>
    <w:rsid w:val="005943CA"/>
    <w:rsid w:val="00594841"/>
    <w:rsid w:val="00594A36"/>
    <w:rsid w:val="00594AEB"/>
    <w:rsid w:val="00594BDA"/>
    <w:rsid w:val="00594CC1"/>
    <w:rsid w:val="005950D9"/>
    <w:rsid w:val="005952DE"/>
    <w:rsid w:val="005954F3"/>
    <w:rsid w:val="005958E1"/>
    <w:rsid w:val="005959F1"/>
    <w:rsid w:val="00595B2A"/>
    <w:rsid w:val="00595D0A"/>
    <w:rsid w:val="00595EF3"/>
    <w:rsid w:val="00596184"/>
    <w:rsid w:val="00596872"/>
    <w:rsid w:val="00596DA1"/>
    <w:rsid w:val="00596F6E"/>
    <w:rsid w:val="0059707D"/>
    <w:rsid w:val="00597182"/>
    <w:rsid w:val="00597241"/>
    <w:rsid w:val="0059745A"/>
    <w:rsid w:val="00597BA3"/>
    <w:rsid w:val="00597C8A"/>
    <w:rsid w:val="00597F3F"/>
    <w:rsid w:val="005A053C"/>
    <w:rsid w:val="005A0735"/>
    <w:rsid w:val="005A0A9A"/>
    <w:rsid w:val="005A1535"/>
    <w:rsid w:val="005A1DEC"/>
    <w:rsid w:val="005A1EB4"/>
    <w:rsid w:val="005A23FC"/>
    <w:rsid w:val="005A2418"/>
    <w:rsid w:val="005A2811"/>
    <w:rsid w:val="005A2A91"/>
    <w:rsid w:val="005A2E33"/>
    <w:rsid w:val="005A2F74"/>
    <w:rsid w:val="005A313A"/>
    <w:rsid w:val="005A317F"/>
    <w:rsid w:val="005A31D6"/>
    <w:rsid w:val="005A3409"/>
    <w:rsid w:val="005A362E"/>
    <w:rsid w:val="005A3636"/>
    <w:rsid w:val="005A36E8"/>
    <w:rsid w:val="005A3ECE"/>
    <w:rsid w:val="005A3EFA"/>
    <w:rsid w:val="005A417A"/>
    <w:rsid w:val="005A43FC"/>
    <w:rsid w:val="005A44A2"/>
    <w:rsid w:val="005A4F1D"/>
    <w:rsid w:val="005A50BC"/>
    <w:rsid w:val="005A559B"/>
    <w:rsid w:val="005A56B8"/>
    <w:rsid w:val="005A5ABC"/>
    <w:rsid w:val="005A5CB0"/>
    <w:rsid w:val="005A66EA"/>
    <w:rsid w:val="005A6BF2"/>
    <w:rsid w:val="005A6D00"/>
    <w:rsid w:val="005A7035"/>
    <w:rsid w:val="005A74A9"/>
    <w:rsid w:val="005A74C6"/>
    <w:rsid w:val="005A7810"/>
    <w:rsid w:val="005A7974"/>
    <w:rsid w:val="005A7B6B"/>
    <w:rsid w:val="005A7D1F"/>
    <w:rsid w:val="005B0051"/>
    <w:rsid w:val="005B009A"/>
    <w:rsid w:val="005B019D"/>
    <w:rsid w:val="005B0228"/>
    <w:rsid w:val="005B026F"/>
    <w:rsid w:val="005B0272"/>
    <w:rsid w:val="005B063D"/>
    <w:rsid w:val="005B0BCB"/>
    <w:rsid w:val="005B0CA3"/>
    <w:rsid w:val="005B0EFA"/>
    <w:rsid w:val="005B11FA"/>
    <w:rsid w:val="005B13E8"/>
    <w:rsid w:val="005B14EE"/>
    <w:rsid w:val="005B153B"/>
    <w:rsid w:val="005B1A6E"/>
    <w:rsid w:val="005B202F"/>
    <w:rsid w:val="005B23D4"/>
    <w:rsid w:val="005B2767"/>
    <w:rsid w:val="005B2C74"/>
    <w:rsid w:val="005B2D74"/>
    <w:rsid w:val="005B30FF"/>
    <w:rsid w:val="005B34BA"/>
    <w:rsid w:val="005B34D4"/>
    <w:rsid w:val="005B3A24"/>
    <w:rsid w:val="005B3D51"/>
    <w:rsid w:val="005B492B"/>
    <w:rsid w:val="005B4987"/>
    <w:rsid w:val="005B4BC9"/>
    <w:rsid w:val="005B4BF7"/>
    <w:rsid w:val="005B4FBE"/>
    <w:rsid w:val="005B4FD4"/>
    <w:rsid w:val="005B54B0"/>
    <w:rsid w:val="005B5E32"/>
    <w:rsid w:val="005B5EFE"/>
    <w:rsid w:val="005B60F7"/>
    <w:rsid w:val="005B650B"/>
    <w:rsid w:val="005B662B"/>
    <w:rsid w:val="005B665F"/>
    <w:rsid w:val="005B6D12"/>
    <w:rsid w:val="005B7002"/>
    <w:rsid w:val="005B7369"/>
    <w:rsid w:val="005B752F"/>
    <w:rsid w:val="005B77E2"/>
    <w:rsid w:val="005B7A07"/>
    <w:rsid w:val="005B7AB5"/>
    <w:rsid w:val="005B7D86"/>
    <w:rsid w:val="005B7EFE"/>
    <w:rsid w:val="005C08EB"/>
    <w:rsid w:val="005C0C6D"/>
    <w:rsid w:val="005C0FE6"/>
    <w:rsid w:val="005C13EA"/>
    <w:rsid w:val="005C13F0"/>
    <w:rsid w:val="005C14AC"/>
    <w:rsid w:val="005C181F"/>
    <w:rsid w:val="005C1F7F"/>
    <w:rsid w:val="005C2223"/>
    <w:rsid w:val="005C23CB"/>
    <w:rsid w:val="005C25B3"/>
    <w:rsid w:val="005C27F0"/>
    <w:rsid w:val="005C2C2F"/>
    <w:rsid w:val="005C2D25"/>
    <w:rsid w:val="005C35E2"/>
    <w:rsid w:val="005C38C1"/>
    <w:rsid w:val="005C3B84"/>
    <w:rsid w:val="005C43DD"/>
    <w:rsid w:val="005C4574"/>
    <w:rsid w:val="005C4AB2"/>
    <w:rsid w:val="005C4BF5"/>
    <w:rsid w:val="005C4C73"/>
    <w:rsid w:val="005C4F52"/>
    <w:rsid w:val="005C5900"/>
    <w:rsid w:val="005C593B"/>
    <w:rsid w:val="005C5961"/>
    <w:rsid w:val="005C598F"/>
    <w:rsid w:val="005C5B49"/>
    <w:rsid w:val="005C5CCD"/>
    <w:rsid w:val="005C634D"/>
    <w:rsid w:val="005C64DC"/>
    <w:rsid w:val="005C6C6B"/>
    <w:rsid w:val="005C6CEC"/>
    <w:rsid w:val="005C6E2B"/>
    <w:rsid w:val="005C733C"/>
    <w:rsid w:val="005C7460"/>
    <w:rsid w:val="005C77AD"/>
    <w:rsid w:val="005C7F0B"/>
    <w:rsid w:val="005C7F7A"/>
    <w:rsid w:val="005D089E"/>
    <w:rsid w:val="005D0A01"/>
    <w:rsid w:val="005D0A4B"/>
    <w:rsid w:val="005D0E77"/>
    <w:rsid w:val="005D1340"/>
    <w:rsid w:val="005D144D"/>
    <w:rsid w:val="005D1D58"/>
    <w:rsid w:val="005D1EF5"/>
    <w:rsid w:val="005D20AE"/>
    <w:rsid w:val="005D2169"/>
    <w:rsid w:val="005D267A"/>
    <w:rsid w:val="005D29B5"/>
    <w:rsid w:val="005D2C1A"/>
    <w:rsid w:val="005D3500"/>
    <w:rsid w:val="005D397D"/>
    <w:rsid w:val="005D3E8B"/>
    <w:rsid w:val="005D41E2"/>
    <w:rsid w:val="005D44DA"/>
    <w:rsid w:val="005D460F"/>
    <w:rsid w:val="005D48F5"/>
    <w:rsid w:val="005D5055"/>
    <w:rsid w:val="005D53E2"/>
    <w:rsid w:val="005D58AB"/>
    <w:rsid w:val="005D5A08"/>
    <w:rsid w:val="005D5EC7"/>
    <w:rsid w:val="005D6015"/>
    <w:rsid w:val="005D6072"/>
    <w:rsid w:val="005D646D"/>
    <w:rsid w:val="005D65C5"/>
    <w:rsid w:val="005D66DF"/>
    <w:rsid w:val="005D675E"/>
    <w:rsid w:val="005D71B4"/>
    <w:rsid w:val="005D7286"/>
    <w:rsid w:val="005D7490"/>
    <w:rsid w:val="005D7A77"/>
    <w:rsid w:val="005D7ED9"/>
    <w:rsid w:val="005D7F2F"/>
    <w:rsid w:val="005E01C4"/>
    <w:rsid w:val="005E0339"/>
    <w:rsid w:val="005E0376"/>
    <w:rsid w:val="005E03FF"/>
    <w:rsid w:val="005E060A"/>
    <w:rsid w:val="005E0B93"/>
    <w:rsid w:val="005E0BD5"/>
    <w:rsid w:val="005E0CEE"/>
    <w:rsid w:val="005E1131"/>
    <w:rsid w:val="005E11E1"/>
    <w:rsid w:val="005E11E8"/>
    <w:rsid w:val="005E16BF"/>
    <w:rsid w:val="005E16DC"/>
    <w:rsid w:val="005E18F7"/>
    <w:rsid w:val="005E1982"/>
    <w:rsid w:val="005E1A8E"/>
    <w:rsid w:val="005E20A3"/>
    <w:rsid w:val="005E2B17"/>
    <w:rsid w:val="005E2ED3"/>
    <w:rsid w:val="005E2EE1"/>
    <w:rsid w:val="005E3046"/>
    <w:rsid w:val="005E3216"/>
    <w:rsid w:val="005E3818"/>
    <w:rsid w:val="005E3CA4"/>
    <w:rsid w:val="005E411B"/>
    <w:rsid w:val="005E43B7"/>
    <w:rsid w:val="005E45DC"/>
    <w:rsid w:val="005E4656"/>
    <w:rsid w:val="005E4CB2"/>
    <w:rsid w:val="005E4D86"/>
    <w:rsid w:val="005E52D4"/>
    <w:rsid w:val="005E5342"/>
    <w:rsid w:val="005E5790"/>
    <w:rsid w:val="005E5794"/>
    <w:rsid w:val="005E5B16"/>
    <w:rsid w:val="005E5CBE"/>
    <w:rsid w:val="005E62F2"/>
    <w:rsid w:val="005E63D2"/>
    <w:rsid w:val="005E668A"/>
    <w:rsid w:val="005E6F6D"/>
    <w:rsid w:val="005E7680"/>
    <w:rsid w:val="005E7695"/>
    <w:rsid w:val="005E79AE"/>
    <w:rsid w:val="005E79E9"/>
    <w:rsid w:val="005F057D"/>
    <w:rsid w:val="005F0AE8"/>
    <w:rsid w:val="005F1005"/>
    <w:rsid w:val="005F1CFB"/>
    <w:rsid w:val="005F1F79"/>
    <w:rsid w:val="005F224E"/>
    <w:rsid w:val="005F26C4"/>
    <w:rsid w:val="005F28B2"/>
    <w:rsid w:val="005F3374"/>
    <w:rsid w:val="005F368D"/>
    <w:rsid w:val="005F383A"/>
    <w:rsid w:val="005F4164"/>
    <w:rsid w:val="005F4806"/>
    <w:rsid w:val="005F4847"/>
    <w:rsid w:val="005F48C0"/>
    <w:rsid w:val="005F54B3"/>
    <w:rsid w:val="005F57CC"/>
    <w:rsid w:val="005F5857"/>
    <w:rsid w:val="005F593D"/>
    <w:rsid w:val="005F5B8A"/>
    <w:rsid w:val="005F5C40"/>
    <w:rsid w:val="005F5E83"/>
    <w:rsid w:val="005F60BE"/>
    <w:rsid w:val="005F6716"/>
    <w:rsid w:val="005F6B10"/>
    <w:rsid w:val="005F6F92"/>
    <w:rsid w:val="005F6F9A"/>
    <w:rsid w:val="005F7007"/>
    <w:rsid w:val="005F7299"/>
    <w:rsid w:val="005F77B4"/>
    <w:rsid w:val="005F7842"/>
    <w:rsid w:val="005F7916"/>
    <w:rsid w:val="005F7939"/>
    <w:rsid w:val="005F7C84"/>
    <w:rsid w:val="0060002B"/>
    <w:rsid w:val="00600251"/>
    <w:rsid w:val="0060082F"/>
    <w:rsid w:val="006009AD"/>
    <w:rsid w:val="00600AB8"/>
    <w:rsid w:val="00600B33"/>
    <w:rsid w:val="00600B7E"/>
    <w:rsid w:val="00600ED6"/>
    <w:rsid w:val="0060125D"/>
    <w:rsid w:val="0060125E"/>
    <w:rsid w:val="00601524"/>
    <w:rsid w:val="00601840"/>
    <w:rsid w:val="0060184F"/>
    <w:rsid w:val="006018BC"/>
    <w:rsid w:val="00601B8C"/>
    <w:rsid w:val="00602036"/>
    <w:rsid w:val="006025E1"/>
    <w:rsid w:val="006027A4"/>
    <w:rsid w:val="00602959"/>
    <w:rsid w:val="00602964"/>
    <w:rsid w:val="00603378"/>
    <w:rsid w:val="00603FFA"/>
    <w:rsid w:val="006048F5"/>
    <w:rsid w:val="00604992"/>
    <w:rsid w:val="00604A7F"/>
    <w:rsid w:val="00604B35"/>
    <w:rsid w:val="00604F0E"/>
    <w:rsid w:val="00605142"/>
    <w:rsid w:val="006056C8"/>
    <w:rsid w:val="006058CE"/>
    <w:rsid w:val="00605E3B"/>
    <w:rsid w:val="00605F58"/>
    <w:rsid w:val="0060646F"/>
    <w:rsid w:val="006064A9"/>
    <w:rsid w:val="006066F2"/>
    <w:rsid w:val="006067F1"/>
    <w:rsid w:val="0060698B"/>
    <w:rsid w:val="00606B07"/>
    <w:rsid w:val="00606BA8"/>
    <w:rsid w:val="00606F7F"/>
    <w:rsid w:val="00607114"/>
    <w:rsid w:val="00607492"/>
    <w:rsid w:val="006075F0"/>
    <w:rsid w:val="00607690"/>
    <w:rsid w:val="006076B0"/>
    <w:rsid w:val="006079C3"/>
    <w:rsid w:val="0061046B"/>
    <w:rsid w:val="0061072B"/>
    <w:rsid w:val="00610741"/>
    <w:rsid w:val="00610DAB"/>
    <w:rsid w:val="00610ED8"/>
    <w:rsid w:val="00611117"/>
    <w:rsid w:val="006114EA"/>
    <w:rsid w:val="006116B3"/>
    <w:rsid w:val="006118D0"/>
    <w:rsid w:val="00611B18"/>
    <w:rsid w:val="00611B1C"/>
    <w:rsid w:val="00612315"/>
    <w:rsid w:val="00612517"/>
    <w:rsid w:val="00612534"/>
    <w:rsid w:val="00612E78"/>
    <w:rsid w:val="00613674"/>
    <w:rsid w:val="00613763"/>
    <w:rsid w:val="006138E5"/>
    <w:rsid w:val="00613DD3"/>
    <w:rsid w:val="00614115"/>
    <w:rsid w:val="00614A10"/>
    <w:rsid w:val="00614B29"/>
    <w:rsid w:val="00614C02"/>
    <w:rsid w:val="00614FED"/>
    <w:rsid w:val="00615009"/>
    <w:rsid w:val="0061500F"/>
    <w:rsid w:val="006153F2"/>
    <w:rsid w:val="006156F3"/>
    <w:rsid w:val="006158C2"/>
    <w:rsid w:val="00615962"/>
    <w:rsid w:val="00615AB8"/>
    <w:rsid w:val="00615AFE"/>
    <w:rsid w:val="00615B10"/>
    <w:rsid w:val="00616676"/>
    <w:rsid w:val="00616759"/>
    <w:rsid w:val="00616866"/>
    <w:rsid w:val="00616A3C"/>
    <w:rsid w:val="00616A46"/>
    <w:rsid w:val="00616DB8"/>
    <w:rsid w:val="00616FB9"/>
    <w:rsid w:val="00617705"/>
    <w:rsid w:val="00617A00"/>
    <w:rsid w:val="00617ABC"/>
    <w:rsid w:val="00617B0A"/>
    <w:rsid w:val="006206B8"/>
    <w:rsid w:val="006208C3"/>
    <w:rsid w:val="00620A85"/>
    <w:rsid w:val="00620F69"/>
    <w:rsid w:val="0062128C"/>
    <w:rsid w:val="0062133F"/>
    <w:rsid w:val="0062139A"/>
    <w:rsid w:val="006215F7"/>
    <w:rsid w:val="00621941"/>
    <w:rsid w:val="00621CED"/>
    <w:rsid w:val="00621F97"/>
    <w:rsid w:val="00621FA5"/>
    <w:rsid w:val="00621FF3"/>
    <w:rsid w:val="006220DC"/>
    <w:rsid w:val="0062295C"/>
    <w:rsid w:val="00623679"/>
    <w:rsid w:val="0062374B"/>
    <w:rsid w:val="00623934"/>
    <w:rsid w:val="006239CD"/>
    <w:rsid w:val="00623E97"/>
    <w:rsid w:val="006242F2"/>
    <w:rsid w:val="006244C3"/>
    <w:rsid w:val="00624777"/>
    <w:rsid w:val="0062480C"/>
    <w:rsid w:val="006248EF"/>
    <w:rsid w:val="00624AD0"/>
    <w:rsid w:val="00624D2C"/>
    <w:rsid w:val="0062513A"/>
    <w:rsid w:val="00625191"/>
    <w:rsid w:val="006254B6"/>
    <w:rsid w:val="00625BBD"/>
    <w:rsid w:val="00625CA3"/>
    <w:rsid w:val="00625E79"/>
    <w:rsid w:val="0062606C"/>
    <w:rsid w:val="0062621C"/>
    <w:rsid w:val="00626464"/>
    <w:rsid w:val="0062656D"/>
    <w:rsid w:val="006265F0"/>
    <w:rsid w:val="00626AAC"/>
    <w:rsid w:val="00626B31"/>
    <w:rsid w:val="00626C3C"/>
    <w:rsid w:val="00626CBB"/>
    <w:rsid w:val="00627292"/>
    <w:rsid w:val="006272EC"/>
    <w:rsid w:val="006277C5"/>
    <w:rsid w:val="00627CDE"/>
    <w:rsid w:val="00627D15"/>
    <w:rsid w:val="00630056"/>
    <w:rsid w:val="00630297"/>
    <w:rsid w:val="00630422"/>
    <w:rsid w:val="00630C60"/>
    <w:rsid w:val="0063117A"/>
    <w:rsid w:val="0063177F"/>
    <w:rsid w:val="006317D5"/>
    <w:rsid w:val="00631F8D"/>
    <w:rsid w:val="00632244"/>
    <w:rsid w:val="006328A0"/>
    <w:rsid w:val="00632B08"/>
    <w:rsid w:val="00632B92"/>
    <w:rsid w:val="00632BEE"/>
    <w:rsid w:val="00633278"/>
    <w:rsid w:val="0063340C"/>
    <w:rsid w:val="0063357B"/>
    <w:rsid w:val="00633983"/>
    <w:rsid w:val="00633AE9"/>
    <w:rsid w:val="00633B85"/>
    <w:rsid w:val="00633C7D"/>
    <w:rsid w:val="0063410C"/>
    <w:rsid w:val="006341A6"/>
    <w:rsid w:val="00634504"/>
    <w:rsid w:val="0063453B"/>
    <w:rsid w:val="00634991"/>
    <w:rsid w:val="00634E38"/>
    <w:rsid w:val="00635224"/>
    <w:rsid w:val="006355E2"/>
    <w:rsid w:val="00635607"/>
    <w:rsid w:val="006359A3"/>
    <w:rsid w:val="00635EF5"/>
    <w:rsid w:val="00635FB8"/>
    <w:rsid w:val="00636068"/>
    <w:rsid w:val="006363AA"/>
    <w:rsid w:val="0063642A"/>
    <w:rsid w:val="006365DF"/>
    <w:rsid w:val="00636623"/>
    <w:rsid w:val="00636742"/>
    <w:rsid w:val="0063685A"/>
    <w:rsid w:val="00636A38"/>
    <w:rsid w:val="00636EEF"/>
    <w:rsid w:val="00636F72"/>
    <w:rsid w:val="006371F3"/>
    <w:rsid w:val="0063786B"/>
    <w:rsid w:val="006378C3"/>
    <w:rsid w:val="006378CD"/>
    <w:rsid w:val="00637920"/>
    <w:rsid w:val="00637A46"/>
    <w:rsid w:val="00637C19"/>
    <w:rsid w:val="006400ED"/>
    <w:rsid w:val="00640368"/>
    <w:rsid w:val="00640899"/>
    <w:rsid w:val="00640985"/>
    <w:rsid w:val="00640C70"/>
    <w:rsid w:val="00640E1A"/>
    <w:rsid w:val="00640E5E"/>
    <w:rsid w:val="00640F78"/>
    <w:rsid w:val="00640FEB"/>
    <w:rsid w:val="00641205"/>
    <w:rsid w:val="00641F0E"/>
    <w:rsid w:val="006422FC"/>
    <w:rsid w:val="00642774"/>
    <w:rsid w:val="00642ACB"/>
    <w:rsid w:val="00642AF8"/>
    <w:rsid w:val="00642B89"/>
    <w:rsid w:val="00643B62"/>
    <w:rsid w:val="00643D75"/>
    <w:rsid w:val="00643DDE"/>
    <w:rsid w:val="00643F34"/>
    <w:rsid w:val="00644089"/>
    <w:rsid w:val="00644764"/>
    <w:rsid w:val="00644C52"/>
    <w:rsid w:val="00644FB7"/>
    <w:rsid w:val="006450C6"/>
    <w:rsid w:val="0064514B"/>
    <w:rsid w:val="0064527E"/>
    <w:rsid w:val="0064539A"/>
    <w:rsid w:val="00645534"/>
    <w:rsid w:val="006455C0"/>
    <w:rsid w:val="006459F2"/>
    <w:rsid w:val="00645F2E"/>
    <w:rsid w:val="0064632A"/>
    <w:rsid w:val="0064656C"/>
    <w:rsid w:val="00646BC7"/>
    <w:rsid w:val="00646BCE"/>
    <w:rsid w:val="006472FC"/>
    <w:rsid w:val="0064747B"/>
    <w:rsid w:val="006475BA"/>
    <w:rsid w:val="00647EDC"/>
    <w:rsid w:val="00647F0F"/>
    <w:rsid w:val="00647FA1"/>
    <w:rsid w:val="00650300"/>
    <w:rsid w:val="006507B6"/>
    <w:rsid w:val="006509B2"/>
    <w:rsid w:val="006509C2"/>
    <w:rsid w:val="00650C75"/>
    <w:rsid w:val="00650D09"/>
    <w:rsid w:val="006516A8"/>
    <w:rsid w:val="00651844"/>
    <w:rsid w:val="006518AC"/>
    <w:rsid w:val="00651EF7"/>
    <w:rsid w:val="0065255D"/>
    <w:rsid w:val="006532D6"/>
    <w:rsid w:val="006534AD"/>
    <w:rsid w:val="00653593"/>
    <w:rsid w:val="0065383C"/>
    <w:rsid w:val="0065391B"/>
    <w:rsid w:val="0065395E"/>
    <w:rsid w:val="00653AAD"/>
    <w:rsid w:val="00653DA9"/>
    <w:rsid w:val="0065411F"/>
    <w:rsid w:val="00654120"/>
    <w:rsid w:val="006541C4"/>
    <w:rsid w:val="006542A9"/>
    <w:rsid w:val="0065439E"/>
    <w:rsid w:val="00654574"/>
    <w:rsid w:val="00654A8F"/>
    <w:rsid w:val="0065513B"/>
    <w:rsid w:val="00655600"/>
    <w:rsid w:val="00655976"/>
    <w:rsid w:val="006568D0"/>
    <w:rsid w:val="00656B97"/>
    <w:rsid w:val="00656ECE"/>
    <w:rsid w:val="00656FA7"/>
    <w:rsid w:val="006570D1"/>
    <w:rsid w:val="00657333"/>
    <w:rsid w:val="006573C7"/>
    <w:rsid w:val="00657721"/>
    <w:rsid w:val="0065779F"/>
    <w:rsid w:val="00657810"/>
    <w:rsid w:val="00657AF1"/>
    <w:rsid w:val="00660242"/>
    <w:rsid w:val="0066056C"/>
    <w:rsid w:val="006605F8"/>
    <w:rsid w:val="00660632"/>
    <w:rsid w:val="0066083D"/>
    <w:rsid w:val="00660D8A"/>
    <w:rsid w:val="006610FC"/>
    <w:rsid w:val="0066112B"/>
    <w:rsid w:val="006612CE"/>
    <w:rsid w:val="00661C6F"/>
    <w:rsid w:val="00661F81"/>
    <w:rsid w:val="00662068"/>
    <w:rsid w:val="006623F7"/>
    <w:rsid w:val="00662803"/>
    <w:rsid w:val="00662D4E"/>
    <w:rsid w:val="00662EDE"/>
    <w:rsid w:val="00662F9E"/>
    <w:rsid w:val="00663843"/>
    <w:rsid w:val="0066391C"/>
    <w:rsid w:val="00663A9E"/>
    <w:rsid w:val="00663AEA"/>
    <w:rsid w:val="00663DF5"/>
    <w:rsid w:val="00663E4D"/>
    <w:rsid w:val="00664022"/>
    <w:rsid w:val="006642A1"/>
    <w:rsid w:val="00664482"/>
    <w:rsid w:val="006646AE"/>
    <w:rsid w:val="006648C9"/>
    <w:rsid w:val="00664AE5"/>
    <w:rsid w:val="00664BF8"/>
    <w:rsid w:val="00664CBA"/>
    <w:rsid w:val="00664D32"/>
    <w:rsid w:val="00665267"/>
    <w:rsid w:val="00665312"/>
    <w:rsid w:val="006657A5"/>
    <w:rsid w:val="0066585F"/>
    <w:rsid w:val="00665940"/>
    <w:rsid w:val="00665D59"/>
    <w:rsid w:val="006662CA"/>
    <w:rsid w:val="00666627"/>
    <w:rsid w:val="006669A9"/>
    <w:rsid w:val="00666C47"/>
    <w:rsid w:val="00666CB8"/>
    <w:rsid w:val="00666F79"/>
    <w:rsid w:val="006670F4"/>
    <w:rsid w:val="00667316"/>
    <w:rsid w:val="0066798E"/>
    <w:rsid w:val="00667A19"/>
    <w:rsid w:val="006701DC"/>
    <w:rsid w:val="006706CD"/>
    <w:rsid w:val="0067070F"/>
    <w:rsid w:val="00670913"/>
    <w:rsid w:val="006709E5"/>
    <w:rsid w:val="00670A47"/>
    <w:rsid w:val="00670D7A"/>
    <w:rsid w:val="00670DB0"/>
    <w:rsid w:val="00670E53"/>
    <w:rsid w:val="00670F1D"/>
    <w:rsid w:val="00671604"/>
    <w:rsid w:val="00671634"/>
    <w:rsid w:val="00671F94"/>
    <w:rsid w:val="00671FFB"/>
    <w:rsid w:val="0067241E"/>
    <w:rsid w:val="00672474"/>
    <w:rsid w:val="006728E8"/>
    <w:rsid w:val="00672910"/>
    <w:rsid w:val="00672AA4"/>
    <w:rsid w:val="006731A3"/>
    <w:rsid w:val="00673E75"/>
    <w:rsid w:val="00673E77"/>
    <w:rsid w:val="006743AE"/>
    <w:rsid w:val="0067445E"/>
    <w:rsid w:val="006744AA"/>
    <w:rsid w:val="00674520"/>
    <w:rsid w:val="0067456C"/>
    <w:rsid w:val="00674A3D"/>
    <w:rsid w:val="00674A9C"/>
    <w:rsid w:val="00674EA2"/>
    <w:rsid w:val="00674F04"/>
    <w:rsid w:val="00674FCA"/>
    <w:rsid w:val="00674FF4"/>
    <w:rsid w:val="0067503A"/>
    <w:rsid w:val="006751EC"/>
    <w:rsid w:val="00675614"/>
    <w:rsid w:val="006757CB"/>
    <w:rsid w:val="0067580A"/>
    <w:rsid w:val="00676032"/>
    <w:rsid w:val="0067608D"/>
    <w:rsid w:val="00676495"/>
    <w:rsid w:val="006764FA"/>
    <w:rsid w:val="00676667"/>
    <w:rsid w:val="00676807"/>
    <w:rsid w:val="00676A97"/>
    <w:rsid w:val="00677574"/>
    <w:rsid w:val="0067773B"/>
    <w:rsid w:val="006779AE"/>
    <w:rsid w:val="00677AB0"/>
    <w:rsid w:val="00677B9C"/>
    <w:rsid w:val="00677CD9"/>
    <w:rsid w:val="00680095"/>
    <w:rsid w:val="006803B6"/>
    <w:rsid w:val="00680A8E"/>
    <w:rsid w:val="00680B8B"/>
    <w:rsid w:val="00680D46"/>
    <w:rsid w:val="00680E77"/>
    <w:rsid w:val="00680FBA"/>
    <w:rsid w:val="00680FD3"/>
    <w:rsid w:val="00681067"/>
    <w:rsid w:val="006811CD"/>
    <w:rsid w:val="00681309"/>
    <w:rsid w:val="006816CF"/>
    <w:rsid w:val="006819E4"/>
    <w:rsid w:val="00681C82"/>
    <w:rsid w:val="00681E0A"/>
    <w:rsid w:val="00681ED4"/>
    <w:rsid w:val="00681F3D"/>
    <w:rsid w:val="00682020"/>
    <w:rsid w:val="006826D7"/>
    <w:rsid w:val="00682914"/>
    <w:rsid w:val="00682A0A"/>
    <w:rsid w:val="00682A81"/>
    <w:rsid w:val="00682EC5"/>
    <w:rsid w:val="006837AD"/>
    <w:rsid w:val="00683859"/>
    <w:rsid w:val="00683956"/>
    <w:rsid w:val="00683C4F"/>
    <w:rsid w:val="0068407C"/>
    <w:rsid w:val="00684252"/>
    <w:rsid w:val="00684564"/>
    <w:rsid w:val="00684AE9"/>
    <w:rsid w:val="00684BB3"/>
    <w:rsid w:val="00684DA0"/>
    <w:rsid w:val="00685207"/>
    <w:rsid w:val="00685236"/>
    <w:rsid w:val="00685517"/>
    <w:rsid w:val="00685908"/>
    <w:rsid w:val="00685DBE"/>
    <w:rsid w:val="00685F06"/>
    <w:rsid w:val="006866E6"/>
    <w:rsid w:val="006868D7"/>
    <w:rsid w:val="006872EC"/>
    <w:rsid w:val="0068735C"/>
    <w:rsid w:val="006878E1"/>
    <w:rsid w:val="00687A0C"/>
    <w:rsid w:val="00687A98"/>
    <w:rsid w:val="00687BA8"/>
    <w:rsid w:val="00687BA9"/>
    <w:rsid w:val="00687C4C"/>
    <w:rsid w:val="00687E11"/>
    <w:rsid w:val="00687E6C"/>
    <w:rsid w:val="00687EBD"/>
    <w:rsid w:val="006900E4"/>
    <w:rsid w:val="0069011C"/>
    <w:rsid w:val="00690590"/>
    <w:rsid w:val="00690768"/>
    <w:rsid w:val="006908C6"/>
    <w:rsid w:val="00690ABB"/>
    <w:rsid w:val="00690B82"/>
    <w:rsid w:val="00690D83"/>
    <w:rsid w:val="00691065"/>
    <w:rsid w:val="00691137"/>
    <w:rsid w:val="006913CA"/>
    <w:rsid w:val="00691519"/>
    <w:rsid w:val="0069162B"/>
    <w:rsid w:val="006916D6"/>
    <w:rsid w:val="006918D5"/>
    <w:rsid w:val="00691B6D"/>
    <w:rsid w:val="00691CA3"/>
    <w:rsid w:val="00691CC8"/>
    <w:rsid w:val="00691DC5"/>
    <w:rsid w:val="00692091"/>
    <w:rsid w:val="00692214"/>
    <w:rsid w:val="006925AC"/>
    <w:rsid w:val="00692885"/>
    <w:rsid w:val="00692B6A"/>
    <w:rsid w:val="00692EF0"/>
    <w:rsid w:val="00693036"/>
    <w:rsid w:val="00693659"/>
    <w:rsid w:val="0069369A"/>
    <w:rsid w:val="00693A6B"/>
    <w:rsid w:val="006940D4"/>
    <w:rsid w:val="0069429C"/>
    <w:rsid w:val="00694779"/>
    <w:rsid w:val="00694AC3"/>
    <w:rsid w:val="00695130"/>
    <w:rsid w:val="006956DA"/>
    <w:rsid w:val="006961AE"/>
    <w:rsid w:val="00696412"/>
    <w:rsid w:val="006964A8"/>
    <w:rsid w:val="006967C1"/>
    <w:rsid w:val="00696999"/>
    <w:rsid w:val="00696A8B"/>
    <w:rsid w:val="00696DD5"/>
    <w:rsid w:val="00697040"/>
    <w:rsid w:val="0069749C"/>
    <w:rsid w:val="0069750E"/>
    <w:rsid w:val="0069792D"/>
    <w:rsid w:val="006979A7"/>
    <w:rsid w:val="00697F16"/>
    <w:rsid w:val="00697F2D"/>
    <w:rsid w:val="006A0301"/>
    <w:rsid w:val="006A0449"/>
    <w:rsid w:val="006A0A7A"/>
    <w:rsid w:val="006A0D6F"/>
    <w:rsid w:val="006A12D6"/>
    <w:rsid w:val="006A14BA"/>
    <w:rsid w:val="006A16DC"/>
    <w:rsid w:val="006A1757"/>
    <w:rsid w:val="006A19F9"/>
    <w:rsid w:val="006A245B"/>
    <w:rsid w:val="006A2764"/>
    <w:rsid w:val="006A2E7A"/>
    <w:rsid w:val="006A3143"/>
    <w:rsid w:val="006A33B3"/>
    <w:rsid w:val="006A34CA"/>
    <w:rsid w:val="006A38AA"/>
    <w:rsid w:val="006A38CA"/>
    <w:rsid w:val="006A3EC6"/>
    <w:rsid w:val="006A4863"/>
    <w:rsid w:val="006A496E"/>
    <w:rsid w:val="006A4988"/>
    <w:rsid w:val="006A49B1"/>
    <w:rsid w:val="006A4B6B"/>
    <w:rsid w:val="006A4DF2"/>
    <w:rsid w:val="006A4F1A"/>
    <w:rsid w:val="006A515E"/>
    <w:rsid w:val="006A52D9"/>
    <w:rsid w:val="006A5C54"/>
    <w:rsid w:val="006A5C6D"/>
    <w:rsid w:val="006A5D66"/>
    <w:rsid w:val="006A5F74"/>
    <w:rsid w:val="006A635E"/>
    <w:rsid w:val="006A64AF"/>
    <w:rsid w:val="006A6AFE"/>
    <w:rsid w:val="006A6BA2"/>
    <w:rsid w:val="006A6DCE"/>
    <w:rsid w:val="006A6FC9"/>
    <w:rsid w:val="006A70D5"/>
    <w:rsid w:val="006A75EA"/>
    <w:rsid w:val="006A770F"/>
    <w:rsid w:val="006A779E"/>
    <w:rsid w:val="006A7D76"/>
    <w:rsid w:val="006A7E2D"/>
    <w:rsid w:val="006A7F2E"/>
    <w:rsid w:val="006A7FBE"/>
    <w:rsid w:val="006B157F"/>
    <w:rsid w:val="006B187D"/>
    <w:rsid w:val="006B1B27"/>
    <w:rsid w:val="006B1D20"/>
    <w:rsid w:val="006B1EF1"/>
    <w:rsid w:val="006B2352"/>
    <w:rsid w:val="006B2404"/>
    <w:rsid w:val="006B2A94"/>
    <w:rsid w:val="006B2C06"/>
    <w:rsid w:val="006B2DFA"/>
    <w:rsid w:val="006B375E"/>
    <w:rsid w:val="006B3B16"/>
    <w:rsid w:val="006B3FDB"/>
    <w:rsid w:val="006B4210"/>
    <w:rsid w:val="006B43A2"/>
    <w:rsid w:val="006B4506"/>
    <w:rsid w:val="006B4512"/>
    <w:rsid w:val="006B4774"/>
    <w:rsid w:val="006B495B"/>
    <w:rsid w:val="006B49B0"/>
    <w:rsid w:val="006B4BE5"/>
    <w:rsid w:val="006B5108"/>
    <w:rsid w:val="006B5137"/>
    <w:rsid w:val="006B5457"/>
    <w:rsid w:val="006B55D1"/>
    <w:rsid w:val="006B5D49"/>
    <w:rsid w:val="006B61AD"/>
    <w:rsid w:val="006B61D7"/>
    <w:rsid w:val="006B62B2"/>
    <w:rsid w:val="006B6398"/>
    <w:rsid w:val="006B66A4"/>
    <w:rsid w:val="006B6D4C"/>
    <w:rsid w:val="006B6D5D"/>
    <w:rsid w:val="006B6FCF"/>
    <w:rsid w:val="006B7473"/>
    <w:rsid w:val="006B781A"/>
    <w:rsid w:val="006B7C73"/>
    <w:rsid w:val="006B7D5C"/>
    <w:rsid w:val="006B7DFE"/>
    <w:rsid w:val="006B7ECC"/>
    <w:rsid w:val="006B7FD1"/>
    <w:rsid w:val="006C0046"/>
    <w:rsid w:val="006C004B"/>
    <w:rsid w:val="006C0323"/>
    <w:rsid w:val="006C0389"/>
    <w:rsid w:val="006C0639"/>
    <w:rsid w:val="006C0952"/>
    <w:rsid w:val="006C0962"/>
    <w:rsid w:val="006C0F4E"/>
    <w:rsid w:val="006C10A8"/>
    <w:rsid w:val="006C1174"/>
    <w:rsid w:val="006C15BA"/>
    <w:rsid w:val="006C17A3"/>
    <w:rsid w:val="006C1F52"/>
    <w:rsid w:val="006C2231"/>
    <w:rsid w:val="006C2587"/>
    <w:rsid w:val="006C27F0"/>
    <w:rsid w:val="006C2B78"/>
    <w:rsid w:val="006C2BA4"/>
    <w:rsid w:val="006C2CB7"/>
    <w:rsid w:val="006C3204"/>
    <w:rsid w:val="006C36E0"/>
    <w:rsid w:val="006C3743"/>
    <w:rsid w:val="006C3B31"/>
    <w:rsid w:val="006C3CD5"/>
    <w:rsid w:val="006C4252"/>
    <w:rsid w:val="006C43B8"/>
    <w:rsid w:val="006C4472"/>
    <w:rsid w:val="006C462D"/>
    <w:rsid w:val="006C4908"/>
    <w:rsid w:val="006C4A2E"/>
    <w:rsid w:val="006C4E21"/>
    <w:rsid w:val="006C4F09"/>
    <w:rsid w:val="006C5443"/>
    <w:rsid w:val="006C55F5"/>
    <w:rsid w:val="006C5A7A"/>
    <w:rsid w:val="006C5E5C"/>
    <w:rsid w:val="006C6310"/>
    <w:rsid w:val="006C6487"/>
    <w:rsid w:val="006C65E7"/>
    <w:rsid w:val="006C6801"/>
    <w:rsid w:val="006C68E7"/>
    <w:rsid w:val="006C6ADE"/>
    <w:rsid w:val="006C6B9B"/>
    <w:rsid w:val="006C6CD3"/>
    <w:rsid w:val="006C6FA8"/>
    <w:rsid w:val="006C71BC"/>
    <w:rsid w:val="006C7467"/>
    <w:rsid w:val="006C75CE"/>
    <w:rsid w:val="006C7697"/>
    <w:rsid w:val="006C78FB"/>
    <w:rsid w:val="006C7976"/>
    <w:rsid w:val="006C7A68"/>
    <w:rsid w:val="006C7A81"/>
    <w:rsid w:val="006C7B4B"/>
    <w:rsid w:val="006C7E78"/>
    <w:rsid w:val="006C7EC4"/>
    <w:rsid w:val="006D02FF"/>
    <w:rsid w:val="006D04BB"/>
    <w:rsid w:val="006D0578"/>
    <w:rsid w:val="006D0734"/>
    <w:rsid w:val="006D0958"/>
    <w:rsid w:val="006D12BC"/>
    <w:rsid w:val="006D1842"/>
    <w:rsid w:val="006D185B"/>
    <w:rsid w:val="006D1ACD"/>
    <w:rsid w:val="006D2522"/>
    <w:rsid w:val="006D25DC"/>
    <w:rsid w:val="006D2679"/>
    <w:rsid w:val="006D29DF"/>
    <w:rsid w:val="006D2BD6"/>
    <w:rsid w:val="006D2D2B"/>
    <w:rsid w:val="006D37C0"/>
    <w:rsid w:val="006D39E8"/>
    <w:rsid w:val="006D3B4A"/>
    <w:rsid w:val="006D3C11"/>
    <w:rsid w:val="006D3C18"/>
    <w:rsid w:val="006D3C61"/>
    <w:rsid w:val="006D3E08"/>
    <w:rsid w:val="006D4063"/>
    <w:rsid w:val="006D41DB"/>
    <w:rsid w:val="006D43DE"/>
    <w:rsid w:val="006D463E"/>
    <w:rsid w:val="006D464D"/>
    <w:rsid w:val="006D487C"/>
    <w:rsid w:val="006D4D39"/>
    <w:rsid w:val="006D4EC2"/>
    <w:rsid w:val="006D5269"/>
    <w:rsid w:val="006D59CF"/>
    <w:rsid w:val="006D5D1F"/>
    <w:rsid w:val="006D5EC3"/>
    <w:rsid w:val="006D630F"/>
    <w:rsid w:val="006D63F3"/>
    <w:rsid w:val="006D679F"/>
    <w:rsid w:val="006D697A"/>
    <w:rsid w:val="006D6B88"/>
    <w:rsid w:val="006D6C68"/>
    <w:rsid w:val="006D737C"/>
    <w:rsid w:val="006D75AA"/>
    <w:rsid w:val="006D7622"/>
    <w:rsid w:val="006D79FD"/>
    <w:rsid w:val="006D7AD1"/>
    <w:rsid w:val="006E04F6"/>
    <w:rsid w:val="006E07C4"/>
    <w:rsid w:val="006E0983"/>
    <w:rsid w:val="006E0A7A"/>
    <w:rsid w:val="006E0B28"/>
    <w:rsid w:val="006E13FB"/>
    <w:rsid w:val="006E177A"/>
    <w:rsid w:val="006E1834"/>
    <w:rsid w:val="006E1925"/>
    <w:rsid w:val="006E19D2"/>
    <w:rsid w:val="006E2219"/>
    <w:rsid w:val="006E2522"/>
    <w:rsid w:val="006E2830"/>
    <w:rsid w:val="006E3192"/>
    <w:rsid w:val="006E33E2"/>
    <w:rsid w:val="006E3481"/>
    <w:rsid w:val="006E34C5"/>
    <w:rsid w:val="006E3804"/>
    <w:rsid w:val="006E3843"/>
    <w:rsid w:val="006E3C8D"/>
    <w:rsid w:val="006E3CF3"/>
    <w:rsid w:val="006E3DBF"/>
    <w:rsid w:val="006E3F3D"/>
    <w:rsid w:val="006E421F"/>
    <w:rsid w:val="006E4B91"/>
    <w:rsid w:val="006E4C1A"/>
    <w:rsid w:val="006E4F21"/>
    <w:rsid w:val="006E4F23"/>
    <w:rsid w:val="006E5030"/>
    <w:rsid w:val="006E5308"/>
    <w:rsid w:val="006E53CA"/>
    <w:rsid w:val="006E5DB1"/>
    <w:rsid w:val="006E604B"/>
    <w:rsid w:val="006E6188"/>
    <w:rsid w:val="006E61D5"/>
    <w:rsid w:val="006E65A9"/>
    <w:rsid w:val="006E6756"/>
    <w:rsid w:val="006E6AA2"/>
    <w:rsid w:val="006E6AAB"/>
    <w:rsid w:val="006E6D82"/>
    <w:rsid w:val="006E715C"/>
    <w:rsid w:val="006E75D1"/>
    <w:rsid w:val="006E766E"/>
    <w:rsid w:val="006E7921"/>
    <w:rsid w:val="006E7E28"/>
    <w:rsid w:val="006F001B"/>
    <w:rsid w:val="006F01C6"/>
    <w:rsid w:val="006F026E"/>
    <w:rsid w:val="006F040B"/>
    <w:rsid w:val="006F06D4"/>
    <w:rsid w:val="006F0711"/>
    <w:rsid w:val="006F0749"/>
    <w:rsid w:val="006F09FE"/>
    <w:rsid w:val="006F0B8D"/>
    <w:rsid w:val="006F0ECB"/>
    <w:rsid w:val="006F1064"/>
    <w:rsid w:val="006F1670"/>
    <w:rsid w:val="006F19E3"/>
    <w:rsid w:val="006F1EA1"/>
    <w:rsid w:val="006F213D"/>
    <w:rsid w:val="006F23B9"/>
    <w:rsid w:val="006F2444"/>
    <w:rsid w:val="006F28A5"/>
    <w:rsid w:val="006F2BB6"/>
    <w:rsid w:val="006F2C03"/>
    <w:rsid w:val="006F2D84"/>
    <w:rsid w:val="006F2D91"/>
    <w:rsid w:val="006F3499"/>
    <w:rsid w:val="006F3A44"/>
    <w:rsid w:val="006F3A7C"/>
    <w:rsid w:val="006F3D5F"/>
    <w:rsid w:val="006F4315"/>
    <w:rsid w:val="006F4587"/>
    <w:rsid w:val="006F46B5"/>
    <w:rsid w:val="006F4A9D"/>
    <w:rsid w:val="006F4FFB"/>
    <w:rsid w:val="006F5017"/>
    <w:rsid w:val="006F50A6"/>
    <w:rsid w:val="006F5336"/>
    <w:rsid w:val="006F54F5"/>
    <w:rsid w:val="006F5599"/>
    <w:rsid w:val="006F5703"/>
    <w:rsid w:val="006F592F"/>
    <w:rsid w:val="006F5DD0"/>
    <w:rsid w:val="006F5DF9"/>
    <w:rsid w:val="006F5E30"/>
    <w:rsid w:val="006F5EB0"/>
    <w:rsid w:val="006F5FF8"/>
    <w:rsid w:val="006F654A"/>
    <w:rsid w:val="006F6CB8"/>
    <w:rsid w:val="006F6DD1"/>
    <w:rsid w:val="006F7949"/>
    <w:rsid w:val="006F7D12"/>
    <w:rsid w:val="007004E5"/>
    <w:rsid w:val="00700957"/>
    <w:rsid w:val="00700A57"/>
    <w:rsid w:val="00700B04"/>
    <w:rsid w:val="00700CEF"/>
    <w:rsid w:val="00700D9C"/>
    <w:rsid w:val="0070108E"/>
    <w:rsid w:val="00701123"/>
    <w:rsid w:val="0070143D"/>
    <w:rsid w:val="0070168A"/>
    <w:rsid w:val="007016FA"/>
    <w:rsid w:val="00701701"/>
    <w:rsid w:val="0070174A"/>
    <w:rsid w:val="0070198C"/>
    <w:rsid w:val="00701ABD"/>
    <w:rsid w:val="00701C7B"/>
    <w:rsid w:val="007025EF"/>
    <w:rsid w:val="0070274D"/>
    <w:rsid w:val="0070283B"/>
    <w:rsid w:val="00702F77"/>
    <w:rsid w:val="0070319C"/>
    <w:rsid w:val="00703C13"/>
    <w:rsid w:val="00704259"/>
    <w:rsid w:val="007044DE"/>
    <w:rsid w:val="007045AD"/>
    <w:rsid w:val="00704699"/>
    <w:rsid w:val="0070488C"/>
    <w:rsid w:val="007049C2"/>
    <w:rsid w:val="00704B7A"/>
    <w:rsid w:val="00704BF8"/>
    <w:rsid w:val="00704F5C"/>
    <w:rsid w:val="00705143"/>
    <w:rsid w:val="00705155"/>
    <w:rsid w:val="007055F7"/>
    <w:rsid w:val="00705608"/>
    <w:rsid w:val="0070609F"/>
    <w:rsid w:val="007060D2"/>
    <w:rsid w:val="00706284"/>
    <w:rsid w:val="00706438"/>
    <w:rsid w:val="0070651E"/>
    <w:rsid w:val="007066F5"/>
    <w:rsid w:val="00706C99"/>
    <w:rsid w:val="00706E40"/>
    <w:rsid w:val="007071E4"/>
    <w:rsid w:val="00707627"/>
    <w:rsid w:val="0070764E"/>
    <w:rsid w:val="00707F3C"/>
    <w:rsid w:val="0071016E"/>
    <w:rsid w:val="00710274"/>
    <w:rsid w:val="0071027A"/>
    <w:rsid w:val="0071038D"/>
    <w:rsid w:val="00710BFE"/>
    <w:rsid w:val="00710C5C"/>
    <w:rsid w:val="00710C94"/>
    <w:rsid w:val="0071131F"/>
    <w:rsid w:val="007113B5"/>
    <w:rsid w:val="00711518"/>
    <w:rsid w:val="007115B0"/>
    <w:rsid w:val="007116B6"/>
    <w:rsid w:val="00711A6E"/>
    <w:rsid w:val="00711F90"/>
    <w:rsid w:val="00711FE9"/>
    <w:rsid w:val="007122C5"/>
    <w:rsid w:val="007126D8"/>
    <w:rsid w:val="00712D09"/>
    <w:rsid w:val="00713650"/>
    <w:rsid w:val="007136F7"/>
    <w:rsid w:val="00713A7A"/>
    <w:rsid w:val="00713DB4"/>
    <w:rsid w:val="00714470"/>
    <w:rsid w:val="007147DE"/>
    <w:rsid w:val="007148EC"/>
    <w:rsid w:val="00714B21"/>
    <w:rsid w:val="00714DCD"/>
    <w:rsid w:val="00715066"/>
    <w:rsid w:val="007151C6"/>
    <w:rsid w:val="00715572"/>
    <w:rsid w:val="00715E0E"/>
    <w:rsid w:val="00715E1E"/>
    <w:rsid w:val="007160BD"/>
    <w:rsid w:val="007164A2"/>
    <w:rsid w:val="00716B7C"/>
    <w:rsid w:val="00716D2E"/>
    <w:rsid w:val="00716D6D"/>
    <w:rsid w:val="0071717D"/>
    <w:rsid w:val="00717590"/>
    <w:rsid w:val="007179A7"/>
    <w:rsid w:val="00717C9E"/>
    <w:rsid w:val="00717D84"/>
    <w:rsid w:val="00717E8F"/>
    <w:rsid w:val="00720320"/>
    <w:rsid w:val="0072055F"/>
    <w:rsid w:val="00720B7D"/>
    <w:rsid w:val="00720C25"/>
    <w:rsid w:val="00720C2B"/>
    <w:rsid w:val="00721599"/>
    <w:rsid w:val="00721774"/>
    <w:rsid w:val="00721795"/>
    <w:rsid w:val="00721A4D"/>
    <w:rsid w:val="00721F46"/>
    <w:rsid w:val="00721FF8"/>
    <w:rsid w:val="00722019"/>
    <w:rsid w:val="0072206D"/>
    <w:rsid w:val="0072264B"/>
    <w:rsid w:val="007226B9"/>
    <w:rsid w:val="007229F0"/>
    <w:rsid w:val="007237AF"/>
    <w:rsid w:val="00723910"/>
    <w:rsid w:val="00723C98"/>
    <w:rsid w:val="00723E12"/>
    <w:rsid w:val="00724013"/>
    <w:rsid w:val="00724120"/>
    <w:rsid w:val="007242C8"/>
    <w:rsid w:val="00724337"/>
    <w:rsid w:val="00724AC1"/>
    <w:rsid w:val="00724C38"/>
    <w:rsid w:val="0072515E"/>
    <w:rsid w:val="007251C4"/>
    <w:rsid w:val="007251F2"/>
    <w:rsid w:val="007255D8"/>
    <w:rsid w:val="007256B4"/>
    <w:rsid w:val="007259D1"/>
    <w:rsid w:val="00725AA9"/>
    <w:rsid w:val="00725B02"/>
    <w:rsid w:val="00725BA3"/>
    <w:rsid w:val="00725E54"/>
    <w:rsid w:val="00725FFA"/>
    <w:rsid w:val="007260F5"/>
    <w:rsid w:val="00726166"/>
    <w:rsid w:val="007264B9"/>
    <w:rsid w:val="007265B6"/>
    <w:rsid w:val="00726DC8"/>
    <w:rsid w:val="00726DEB"/>
    <w:rsid w:val="00727121"/>
    <w:rsid w:val="00727615"/>
    <w:rsid w:val="007277EE"/>
    <w:rsid w:val="00727EC1"/>
    <w:rsid w:val="00727FC2"/>
    <w:rsid w:val="007305A1"/>
    <w:rsid w:val="00730A80"/>
    <w:rsid w:val="00730BF3"/>
    <w:rsid w:val="00730E0B"/>
    <w:rsid w:val="00730E31"/>
    <w:rsid w:val="007310D5"/>
    <w:rsid w:val="00731101"/>
    <w:rsid w:val="007319C1"/>
    <w:rsid w:val="00731B7C"/>
    <w:rsid w:val="00731C14"/>
    <w:rsid w:val="00731D59"/>
    <w:rsid w:val="00732054"/>
    <w:rsid w:val="00732224"/>
    <w:rsid w:val="007323A0"/>
    <w:rsid w:val="007333DB"/>
    <w:rsid w:val="00733731"/>
    <w:rsid w:val="00733B9D"/>
    <w:rsid w:val="00733E57"/>
    <w:rsid w:val="00733EA3"/>
    <w:rsid w:val="00733F62"/>
    <w:rsid w:val="00734598"/>
    <w:rsid w:val="00734A65"/>
    <w:rsid w:val="00734BB2"/>
    <w:rsid w:val="00734C3E"/>
    <w:rsid w:val="0073522A"/>
    <w:rsid w:val="00735354"/>
    <w:rsid w:val="007353D9"/>
    <w:rsid w:val="00735D86"/>
    <w:rsid w:val="00735DAA"/>
    <w:rsid w:val="0073608E"/>
    <w:rsid w:val="00736469"/>
    <w:rsid w:val="00736A52"/>
    <w:rsid w:val="00736E07"/>
    <w:rsid w:val="00737913"/>
    <w:rsid w:val="0073794E"/>
    <w:rsid w:val="00740306"/>
    <w:rsid w:val="007404AE"/>
    <w:rsid w:val="00740D63"/>
    <w:rsid w:val="00740E93"/>
    <w:rsid w:val="007413C4"/>
    <w:rsid w:val="00741414"/>
    <w:rsid w:val="007414DD"/>
    <w:rsid w:val="0074170E"/>
    <w:rsid w:val="007417EC"/>
    <w:rsid w:val="00741B19"/>
    <w:rsid w:val="00741C7B"/>
    <w:rsid w:val="00741F13"/>
    <w:rsid w:val="00742023"/>
    <w:rsid w:val="00742074"/>
    <w:rsid w:val="007420AC"/>
    <w:rsid w:val="00742220"/>
    <w:rsid w:val="00742686"/>
    <w:rsid w:val="00742765"/>
    <w:rsid w:val="00742800"/>
    <w:rsid w:val="00742AE7"/>
    <w:rsid w:val="00742D63"/>
    <w:rsid w:val="00743134"/>
    <w:rsid w:val="00743483"/>
    <w:rsid w:val="00743844"/>
    <w:rsid w:val="00743C2C"/>
    <w:rsid w:val="00743C9A"/>
    <w:rsid w:val="00743E5E"/>
    <w:rsid w:val="00744232"/>
    <w:rsid w:val="00744AAD"/>
    <w:rsid w:val="00744DCC"/>
    <w:rsid w:val="0074513D"/>
    <w:rsid w:val="007455FC"/>
    <w:rsid w:val="0074578E"/>
    <w:rsid w:val="00745849"/>
    <w:rsid w:val="007459F3"/>
    <w:rsid w:val="00745C8F"/>
    <w:rsid w:val="0074639A"/>
    <w:rsid w:val="007464DB"/>
    <w:rsid w:val="00746A29"/>
    <w:rsid w:val="00746A47"/>
    <w:rsid w:val="00746C35"/>
    <w:rsid w:val="00746C9F"/>
    <w:rsid w:val="00747522"/>
    <w:rsid w:val="007475B6"/>
    <w:rsid w:val="007475BA"/>
    <w:rsid w:val="00747947"/>
    <w:rsid w:val="00747B86"/>
    <w:rsid w:val="007500CE"/>
    <w:rsid w:val="007504D3"/>
    <w:rsid w:val="007504DA"/>
    <w:rsid w:val="00750845"/>
    <w:rsid w:val="00750854"/>
    <w:rsid w:val="0075087F"/>
    <w:rsid w:val="00750ADF"/>
    <w:rsid w:val="00751043"/>
    <w:rsid w:val="00751836"/>
    <w:rsid w:val="00751AA4"/>
    <w:rsid w:val="007522DE"/>
    <w:rsid w:val="007528A0"/>
    <w:rsid w:val="00752A31"/>
    <w:rsid w:val="00752F06"/>
    <w:rsid w:val="007531B2"/>
    <w:rsid w:val="0075396C"/>
    <w:rsid w:val="007539E0"/>
    <w:rsid w:val="00753CCA"/>
    <w:rsid w:val="00753E98"/>
    <w:rsid w:val="007540B3"/>
    <w:rsid w:val="00754165"/>
    <w:rsid w:val="00754193"/>
    <w:rsid w:val="00754248"/>
    <w:rsid w:val="007545E4"/>
    <w:rsid w:val="00754669"/>
    <w:rsid w:val="007546BF"/>
    <w:rsid w:val="00754CF0"/>
    <w:rsid w:val="00754F0D"/>
    <w:rsid w:val="007551CC"/>
    <w:rsid w:val="007554BA"/>
    <w:rsid w:val="00755642"/>
    <w:rsid w:val="007556FA"/>
    <w:rsid w:val="00755CA8"/>
    <w:rsid w:val="0075601A"/>
    <w:rsid w:val="007563C4"/>
    <w:rsid w:val="0075681D"/>
    <w:rsid w:val="00756A26"/>
    <w:rsid w:val="00756AF1"/>
    <w:rsid w:val="00756B0F"/>
    <w:rsid w:val="00756E62"/>
    <w:rsid w:val="007570F4"/>
    <w:rsid w:val="0075744C"/>
    <w:rsid w:val="00757496"/>
    <w:rsid w:val="00757762"/>
    <w:rsid w:val="007578AE"/>
    <w:rsid w:val="00757A37"/>
    <w:rsid w:val="00757CA5"/>
    <w:rsid w:val="007602B6"/>
    <w:rsid w:val="007602C2"/>
    <w:rsid w:val="007603CC"/>
    <w:rsid w:val="00760746"/>
    <w:rsid w:val="00761197"/>
    <w:rsid w:val="007616A7"/>
    <w:rsid w:val="00761C5C"/>
    <w:rsid w:val="00761CF7"/>
    <w:rsid w:val="00761E31"/>
    <w:rsid w:val="007622AA"/>
    <w:rsid w:val="007622C2"/>
    <w:rsid w:val="00762477"/>
    <w:rsid w:val="00762B09"/>
    <w:rsid w:val="00762C16"/>
    <w:rsid w:val="00763005"/>
    <w:rsid w:val="0076352B"/>
    <w:rsid w:val="0076379A"/>
    <w:rsid w:val="00763A1B"/>
    <w:rsid w:val="00763B2D"/>
    <w:rsid w:val="00763C61"/>
    <w:rsid w:val="00763DC7"/>
    <w:rsid w:val="00764024"/>
    <w:rsid w:val="007640CD"/>
    <w:rsid w:val="00764105"/>
    <w:rsid w:val="00764224"/>
    <w:rsid w:val="007644CE"/>
    <w:rsid w:val="00764614"/>
    <w:rsid w:val="00764A9E"/>
    <w:rsid w:val="00764C97"/>
    <w:rsid w:val="00764CCF"/>
    <w:rsid w:val="00765181"/>
    <w:rsid w:val="0076535A"/>
    <w:rsid w:val="007656BA"/>
    <w:rsid w:val="00765A96"/>
    <w:rsid w:val="00765ABB"/>
    <w:rsid w:val="00765B56"/>
    <w:rsid w:val="00765D8D"/>
    <w:rsid w:val="00766121"/>
    <w:rsid w:val="007662E7"/>
    <w:rsid w:val="00766446"/>
    <w:rsid w:val="007666C5"/>
    <w:rsid w:val="0076675E"/>
    <w:rsid w:val="00766F01"/>
    <w:rsid w:val="007671EC"/>
    <w:rsid w:val="0076755F"/>
    <w:rsid w:val="00767793"/>
    <w:rsid w:val="00767B33"/>
    <w:rsid w:val="00767CB3"/>
    <w:rsid w:val="007704A2"/>
    <w:rsid w:val="007704F5"/>
    <w:rsid w:val="00770BC4"/>
    <w:rsid w:val="00771437"/>
    <w:rsid w:val="00771EB5"/>
    <w:rsid w:val="007720D2"/>
    <w:rsid w:val="0077211C"/>
    <w:rsid w:val="0077233C"/>
    <w:rsid w:val="007723BD"/>
    <w:rsid w:val="0077268B"/>
    <w:rsid w:val="007726A4"/>
    <w:rsid w:val="00772B96"/>
    <w:rsid w:val="00772C0C"/>
    <w:rsid w:val="00772CFD"/>
    <w:rsid w:val="007730CE"/>
    <w:rsid w:val="007735CA"/>
    <w:rsid w:val="00773CA0"/>
    <w:rsid w:val="00774780"/>
    <w:rsid w:val="00775241"/>
    <w:rsid w:val="007752D8"/>
    <w:rsid w:val="00775568"/>
    <w:rsid w:val="00775632"/>
    <w:rsid w:val="00775EB5"/>
    <w:rsid w:val="00776018"/>
    <w:rsid w:val="00776196"/>
    <w:rsid w:val="007763A4"/>
    <w:rsid w:val="0077643F"/>
    <w:rsid w:val="00776449"/>
    <w:rsid w:val="00776569"/>
    <w:rsid w:val="0077687C"/>
    <w:rsid w:val="00776E9D"/>
    <w:rsid w:val="007770C8"/>
    <w:rsid w:val="0077723B"/>
    <w:rsid w:val="00777292"/>
    <w:rsid w:val="007773ED"/>
    <w:rsid w:val="00777906"/>
    <w:rsid w:val="0077793B"/>
    <w:rsid w:val="00777973"/>
    <w:rsid w:val="00777C32"/>
    <w:rsid w:val="0078003A"/>
    <w:rsid w:val="00780793"/>
    <w:rsid w:val="00780949"/>
    <w:rsid w:val="00780C7F"/>
    <w:rsid w:val="007817E2"/>
    <w:rsid w:val="0078189E"/>
    <w:rsid w:val="00781B1B"/>
    <w:rsid w:val="00781C3A"/>
    <w:rsid w:val="007824FB"/>
    <w:rsid w:val="00782522"/>
    <w:rsid w:val="00782771"/>
    <w:rsid w:val="00782E48"/>
    <w:rsid w:val="00783128"/>
    <w:rsid w:val="007831FF"/>
    <w:rsid w:val="00783A75"/>
    <w:rsid w:val="00783BA8"/>
    <w:rsid w:val="00783BDC"/>
    <w:rsid w:val="007843E0"/>
    <w:rsid w:val="00784425"/>
    <w:rsid w:val="00784562"/>
    <w:rsid w:val="007846FF"/>
    <w:rsid w:val="00784BDA"/>
    <w:rsid w:val="00784FE8"/>
    <w:rsid w:val="00785083"/>
    <w:rsid w:val="00785109"/>
    <w:rsid w:val="0078511E"/>
    <w:rsid w:val="00785290"/>
    <w:rsid w:val="00785D82"/>
    <w:rsid w:val="00786524"/>
    <w:rsid w:val="0078695E"/>
    <w:rsid w:val="00786B3B"/>
    <w:rsid w:val="00786BD5"/>
    <w:rsid w:val="00786BDD"/>
    <w:rsid w:val="00786E49"/>
    <w:rsid w:val="00786FA5"/>
    <w:rsid w:val="0078729F"/>
    <w:rsid w:val="007874E5"/>
    <w:rsid w:val="007874F9"/>
    <w:rsid w:val="007878DF"/>
    <w:rsid w:val="00787B02"/>
    <w:rsid w:val="00787CEE"/>
    <w:rsid w:val="00787E28"/>
    <w:rsid w:val="0079013B"/>
    <w:rsid w:val="007902E1"/>
    <w:rsid w:val="00790354"/>
    <w:rsid w:val="00790592"/>
    <w:rsid w:val="0079061A"/>
    <w:rsid w:val="0079061C"/>
    <w:rsid w:val="0079070C"/>
    <w:rsid w:val="00790960"/>
    <w:rsid w:val="00790A37"/>
    <w:rsid w:val="007911FC"/>
    <w:rsid w:val="0079133B"/>
    <w:rsid w:val="00791382"/>
    <w:rsid w:val="0079156A"/>
    <w:rsid w:val="0079161F"/>
    <w:rsid w:val="00791833"/>
    <w:rsid w:val="00791860"/>
    <w:rsid w:val="0079193D"/>
    <w:rsid w:val="00791ADB"/>
    <w:rsid w:val="00791CCF"/>
    <w:rsid w:val="00791D01"/>
    <w:rsid w:val="00791DE6"/>
    <w:rsid w:val="0079201D"/>
    <w:rsid w:val="00792027"/>
    <w:rsid w:val="0079244E"/>
    <w:rsid w:val="00792537"/>
    <w:rsid w:val="00792567"/>
    <w:rsid w:val="00792D4E"/>
    <w:rsid w:val="00792DF4"/>
    <w:rsid w:val="00792F38"/>
    <w:rsid w:val="0079301C"/>
    <w:rsid w:val="00793088"/>
    <w:rsid w:val="007930FC"/>
    <w:rsid w:val="00793144"/>
    <w:rsid w:val="0079316B"/>
    <w:rsid w:val="0079333F"/>
    <w:rsid w:val="007935F2"/>
    <w:rsid w:val="0079392C"/>
    <w:rsid w:val="00793B8F"/>
    <w:rsid w:val="00793E71"/>
    <w:rsid w:val="00793FF2"/>
    <w:rsid w:val="0079407F"/>
    <w:rsid w:val="00794300"/>
    <w:rsid w:val="00794995"/>
    <w:rsid w:val="007951B1"/>
    <w:rsid w:val="00795387"/>
    <w:rsid w:val="007953A9"/>
    <w:rsid w:val="007959D2"/>
    <w:rsid w:val="00795AAD"/>
    <w:rsid w:val="00796002"/>
    <w:rsid w:val="00796D2C"/>
    <w:rsid w:val="00796EB9"/>
    <w:rsid w:val="00797160"/>
    <w:rsid w:val="007973B6"/>
    <w:rsid w:val="0079759E"/>
    <w:rsid w:val="007975BC"/>
    <w:rsid w:val="007978B5"/>
    <w:rsid w:val="007A006B"/>
    <w:rsid w:val="007A033D"/>
    <w:rsid w:val="007A047B"/>
    <w:rsid w:val="007A0820"/>
    <w:rsid w:val="007A0BAE"/>
    <w:rsid w:val="007A1127"/>
    <w:rsid w:val="007A15A7"/>
    <w:rsid w:val="007A15D0"/>
    <w:rsid w:val="007A1AAA"/>
    <w:rsid w:val="007A1F64"/>
    <w:rsid w:val="007A2213"/>
    <w:rsid w:val="007A2562"/>
    <w:rsid w:val="007A2AB4"/>
    <w:rsid w:val="007A2B35"/>
    <w:rsid w:val="007A2B58"/>
    <w:rsid w:val="007A2C7B"/>
    <w:rsid w:val="007A2DCA"/>
    <w:rsid w:val="007A2F8C"/>
    <w:rsid w:val="007A325F"/>
    <w:rsid w:val="007A36E4"/>
    <w:rsid w:val="007A36F7"/>
    <w:rsid w:val="007A3B42"/>
    <w:rsid w:val="007A4083"/>
    <w:rsid w:val="007A42ED"/>
    <w:rsid w:val="007A4A0B"/>
    <w:rsid w:val="007A4A80"/>
    <w:rsid w:val="007A5875"/>
    <w:rsid w:val="007A5A9D"/>
    <w:rsid w:val="007A5BED"/>
    <w:rsid w:val="007A5D9D"/>
    <w:rsid w:val="007A60BB"/>
    <w:rsid w:val="007A6110"/>
    <w:rsid w:val="007A6211"/>
    <w:rsid w:val="007A6B91"/>
    <w:rsid w:val="007A6F4D"/>
    <w:rsid w:val="007A707B"/>
    <w:rsid w:val="007A74EC"/>
    <w:rsid w:val="007A7622"/>
    <w:rsid w:val="007A7885"/>
    <w:rsid w:val="007B0672"/>
    <w:rsid w:val="007B070B"/>
    <w:rsid w:val="007B07C2"/>
    <w:rsid w:val="007B088D"/>
    <w:rsid w:val="007B0AC2"/>
    <w:rsid w:val="007B0C5D"/>
    <w:rsid w:val="007B13C7"/>
    <w:rsid w:val="007B1404"/>
    <w:rsid w:val="007B1AFA"/>
    <w:rsid w:val="007B1E36"/>
    <w:rsid w:val="007B1F27"/>
    <w:rsid w:val="007B2331"/>
    <w:rsid w:val="007B2442"/>
    <w:rsid w:val="007B284D"/>
    <w:rsid w:val="007B298E"/>
    <w:rsid w:val="007B3267"/>
    <w:rsid w:val="007B3756"/>
    <w:rsid w:val="007B3B42"/>
    <w:rsid w:val="007B3DD0"/>
    <w:rsid w:val="007B3ECB"/>
    <w:rsid w:val="007B40B4"/>
    <w:rsid w:val="007B4558"/>
    <w:rsid w:val="007B48A2"/>
    <w:rsid w:val="007B4F24"/>
    <w:rsid w:val="007B501C"/>
    <w:rsid w:val="007B506D"/>
    <w:rsid w:val="007B5AA3"/>
    <w:rsid w:val="007B5ACC"/>
    <w:rsid w:val="007B5AFD"/>
    <w:rsid w:val="007B5B31"/>
    <w:rsid w:val="007B5BDC"/>
    <w:rsid w:val="007B5FBF"/>
    <w:rsid w:val="007B60CB"/>
    <w:rsid w:val="007B61B7"/>
    <w:rsid w:val="007B6420"/>
    <w:rsid w:val="007B6732"/>
    <w:rsid w:val="007B6A45"/>
    <w:rsid w:val="007B6A47"/>
    <w:rsid w:val="007B6B05"/>
    <w:rsid w:val="007B6EA3"/>
    <w:rsid w:val="007B6ED7"/>
    <w:rsid w:val="007B7A03"/>
    <w:rsid w:val="007B7AF1"/>
    <w:rsid w:val="007B7E79"/>
    <w:rsid w:val="007C0105"/>
    <w:rsid w:val="007C025E"/>
    <w:rsid w:val="007C0275"/>
    <w:rsid w:val="007C0372"/>
    <w:rsid w:val="007C0711"/>
    <w:rsid w:val="007C079B"/>
    <w:rsid w:val="007C0A0B"/>
    <w:rsid w:val="007C0F02"/>
    <w:rsid w:val="007C10D9"/>
    <w:rsid w:val="007C149E"/>
    <w:rsid w:val="007C216C"/>
    <w:rsid w:val="007C22A2"/>
    <w:rsid w:val="007C2438"/>
    <w:rsid w:val="007C261A"/>
    <w:rsid w:val="007C2736"/>
    <w:rsid w:val="007C2A1A"/>
    <w:rsid w:val="007C346C"/>
    <w:rsid w:val="007C37EB"/>
    <w:rsid w:val="007C41D2"/>
    <w:rsid w:val="007C427B"/>
    <w:rsid w:val="007C4400"/>
    <w:rsid w:val="007C4678"/>
    <w:rsid w:val="007C4724"/>
    <w:rsid w:val="007C4FD2"/>
    <w:rsid w:val="007C5574"/>
    <w:rsid w:val="007C5704"/>
    <w:rsid w:val="007C593E"/>
    <w:rsid w:val="007C6570"/>
    <w:rsid w:val="007C65A5"/>
    <w:rsid w:val="007C664A"/>
    <w:rsid w:val="007C6D83"/>
    <w:rsid w:val="007C72ED"/>
    <w:rsid w:val="007C7370"/>
    <w:rsid w:val="007C73CE"/>
    <w:rsid w:val="007C758A"/>
    <w:rsid w:val="007C759B"/>
    <w:rsid w:val="007C76D6"/>
    <w:rsid w:val="007C7B6C"/>
    <w:rsid w:val="007C7C40"/>
    <w:rsid w:val="007C7C7D"/>
    <w:rsid w:val="007C7DAD"/>
    <w:rsid w:val="007C7DDB"/>
    <w:rsid w:val="007D0167"/>
    <w:rsid w:val="007D02AF"/>
    <w:rsid w:val="007D0A02"/>
    <w:rsid w:val="007D0ACD"/>
    <w:rsid w:val="007D0F57"/>
    <w:rsid w:val="007D1018"/>
    <w:rsid w:val="007D111B"/>
    <w:rsid w:val="007D1373"/>
    <w:rsid w:val="007D15C5"/>
    <w:rsid w:val="007D18E7"/>
    <w:rsid w:val="007D1A08"/>
    <w:rsid w:val="007D1C7B"/>
    <w:rsid w:val="007D1D33"/>
    <w:rsid w:val="007D1D6E"/>
    <w:rsid w:val="007D1E4D"/>
    <w:rsid w:val="007D2043"/>
    <w:rsid w:val="007D2378"/>
    <w:rsid w:val="007D2C46"/>
    <w:rsid w:val="007D3538"/>
    <w:rsid w:val="007D3920"/>
    <w:rsid w:val="007D3BB8"/>
    <w:rsid w:val="007D3BC8"/>
    <w:rsid w:val="007D3EBE"/>
    <w:rsid w:val="007D42DF"/>
    <w:rsid w:val="007D4D52"/>
    <w:rsid w:val="007D50CD"/>
    <w:rsid w:val="007D5126"/>
    <w:rsid w:val="007D5448"/>
    <w:rsid w:val="007D59BA"/>
    <w:rsid w:val="007D5E5D"/>
    <w:rsid w:val="007D60B2"/>
    <w:rsid w:val="007D68F5"/>
    <w:rsid w:val="007D6BAE"/>
    <w:rsid w:val="007D6D85"/>
    <w:rsid w:val="007D7330"/>
    <w:rsid w:val="007E00AF"/>
    <w:rsid w:val="007E050E"/>
    <w:rsid w:val="007E068D"/>
    <w:rsid w:val="007E08B8"/>
    <w:rsid w:val="007E09ED"/>
    <w:rsid w:val="007E0C0D"/>
    <w:rsid w:val="007E19A8"/>
    <w:rsid w:val="007E1CD6"/>
    <w:rsid w:val="007E1EDE"/>
    <w:rsid w:val="007E1F27"/>
    <w:rsid w:val="007E20A0"/>
    <w:rsid w:val="007E21B9"/>
    <w:rsid w:val="007E2316"/>
    <w:rsid w:val="007E232C"/>
    <w:rsid w:val="007E26AB"/>
    <w:rsid w:val="007E2797"/>
    <w:rsid w:val="007E2899"/>
    <w:rsid w:val="007E2A45"/>
    <w:rsid w:val="007E2C24"/>
    <w:rsid w:val="007E2E17"/>
    <w:rsid w:val="007E2E96"/>
    <w:rsid w:val="007E2F5C"/>
    <w:rsid w:val="007E3185"/>
    <w:rsid w:val="007E331F"/>
    <w:rsid w:val="007E3363"/>
    <w:rsid w:val="007E39C2"/>
    <w:rsid w:val="007E3FDA"/>
    <w:rsid w:val="007E41A5"/>
    <w:rsid w:val="007E44DA"/>
    <w:rsid w:val="007E4616"/>
    <w:rsid w:val="007E4722"/>
    <w:rsid w:val="007E49DD"/>
    <w:rsid w:val="007E4CBA"/>
    <w:rsid w:val="007E4CC7"/>
    <w:rsid w:val="007E4D4F"/>
    <w:rsid w:val="007E521B"/>
    <w:rsid w:val="007E5788"/>
    <w:rsid w:val="007E5A1F"/>
    <w:rsid w:val="007E5A44"/>
    <w:rsid w:val="007E6148"/>
    <w:rsid w:val="007E61F9"/>
    <w:rsid w:val="007E6220"/>
    <w:rsid w:val="007E640B"/>
    <w:rsid w:val="007E6AD5"/>
    <w:rsid w:val="007E6D7F"/>
    <w:rsid w:val="007E731E"/>
    <w:rsid w:val="007E7489"/>
    <w:rsid w:val="007E7715"/>
    <w:rsid w:val="007E7740"/>
    <w:rsid w:val="007E7D21"/>
    <w:rsid w:val="007F01C0"/>
    <w:rsid w:val="007F064D"/>
    <w:rsid w:val="007F096E"/>
    <w:rsid w:val="007F0C3D"/>
    <w:rsid w:val="007F0D11"/>
    <w:rsid w:val="007F0F2C"/>
    <w:rsid w:val="007F219A"/>
    <w:rsid w:val="007F220C"/>
    <w:rsid w:val="007F2396"/>
    <w:rsid w:val="007F27C4"/>
    <w:rsid w:val="007F2897"/>
    <w:rsid w:val="007F2B57"/>
    <w:rsid w:val="007F2DF3"/>
    <w:rsid w:val="007F31C2"/>
    <w:rsid w:val="007F3439"/>
    <w:rsid w:val="007F35EA"/>
    <w:rsid w:val="007F37D0"/>
    <w:rsid w:val="007F398A"/>
    <w:rsid w:val="007F40AB"/>
    <w:rsid w:val="007F4112"/>
    <w:rsid w:val="007F44F4"/>
    <w:rsid w:val="007F458C"/>
    <w:rsid w:val="007F4840"/>
    <w:rsid w:val="007F4B62"/>
    <w:rsid w:val="007F4B67"/>
    <w:rsid w:val="007F518A"/>
    <w:rsid w:val="007F53CF"/>
    <w:rsid w:val="007F5E6C"/>
    <w:rsid w:val="007F6080"/>
    <w:rsid w:val="007F6914"/>
    <w:rsid w:val="007F6A5A"/>
    <w:rsid w:val="007F6B9F"/>
    <w:rsid w:val="007F6EB7"/>
    <w:rsid w:val="007F71CE"/>
    <w:rsid w:val="007F769F"/>
    <w:rsid w:val="007F76ED"/>
    <w:rsid w:val="008001D6"/>
    <w:rsid w:val="00800265"/>
    <w:rsid w:val="00800368"/>
    <w:rsid w:val="008003A9"/>
    <w:rsid w:val="00800C28"/>
    <w:rsid w:val="00801184"/>
    <w:rsid w:val="008012FD"/>
    <w:rsid w:val="008015B5"/>
    <w:rsid w:val="008016E5"/>
    <w:rsid w:val="008016F1"/>
    <w:rsid w:val="00801B2A"/>
    <w:rsid w:val="00801D00"/>
    <w:rsid w:val="00801DDE"/>
    <w:rsid w:val="008022B6"/>
    <w:rsid w:val="008028C6"/>
    <w:rsid w:val="00802A3B"/>
    <w:rsid w:val="00802C5A"/>
    <w:rsid w:val="00803061"/>
    <w:rsid w:val="008030A5"/>
    <w:rsid w:val="00803694"/>
    <w:rsid w:val="008037B4"/>
    <w:rsid w:val="0080385B"/>
    <w:rsid w:val="00803FC8"/>
    <w:rsid w:val="00804101"/>
    <w:rsid w:val="0080458C"/>
    <w:rsid w:val="008046EA"/>
    <w:rsid w:val="00804B0B"/>
    <w:rsid w:val="00804FEB"/>
    <w:rsid w:val="00805058"/>
    <w:rsid w:val="008052C7"/>
    <w:rsid w:val="0080559A"/>
    <w:rsid w:val="00805D57"/>
    <w:rsid w:val="008061F9"/>
    <w:rsid w:val="0080631C"/>
    <w:rsid w:val="00806546"/>
    <w:rsid w:val="00806C73"/>
    <w:rsid w:val="00806D57"/>
    <w:rsid w:val="00806DDE"/>
    <w:rsid w:val="00807290"/>
    <w:rsid w:val="008073DE"/>
    <w:rsid w:val="008076E6"/>
    <w:rsid w:val="00810034"/>
    <w:rsid w:val="00810429"/>
    <w:rsid w:val="00810932"/>
    <w:rsid w:val="00811027"/>
    <w:rsid w:val="00811243"/>
    <w:rsid w:val="0081147B"/>
    <w:rsid w:val="00811657"/>
    <w:rsid w:val="008116D9"/>
    <w:rsid w:val="008117A6"/>
    <w:rsid w:val="00812129"/>
    <w:rsid w:val="00812263"/>
    <w:rsid w:val="00812432"/>
    <w:rsid w:val="00812853"/>
    <w:rsid w:val="00812D0E"/>
    <w:rsid w:val="00812E06"/>
    <w:rsid w:val="008133B4"/>
    <w:rsid w:val="008136FE"/>
    <w:rsid w:val="00813807"/>
    <w:rsid w:val="00813B2B"/>
    <w:rsid w:val="00813DAB"/>
    <w:rsid w:val="00813E0D"/>
    <w:rsid w:val="00813F4A"/>
    <w:rsid w:val="008145A6"/>
    <w:rsid w:val="008145BF"/>
    <w:rsid w:val="008153CE"/>
    <w:rsid w:val="0081540C"/>
    <w:rsid w:val="008156C2"/>
    <w:rsid w:val="008165E0"/>
    <w:rsid w:val="00816A8D"/>
    <w:rsid w:val="00816E04"/>
    <w:rsid w:val="00816FFE"/>
    <w:rsid w:val="00817004"/>
    <w:rsid w:val="0081707F"/>
    <w:rsid w:val="00817A66"/>
    <w:rsid w:val="00817A83"/>
    <w:rsid w:val="00817B4D"/>
    <w:rsid w:val="00820089"/>
    <w:rsid w:val="0082050F"/>
    <w:rsid w:val="00820BCB"/>
    <w:rsid w:val="00820D88"/>
    <w:rsid w:val="00820DBE"/>
    <w:rsid w:val="00820FD6"/>
    <w:rsid w:val="008211B4"/>
    <w:rsid w:val="00821209"/>
    <w:rsid w:val="008212D0"/>
    <w:rsid w:val="00821698"/>
    <w:rsid w:val="00821E6E"/>
    <w:rsid w:val="00822080"/>
    <w:rsid w:val="0082209E"/>
    <w:rsid w:val="008224F9"/>
    <w:rsid w:val="00822785"/>
    <w:rsid w:val="008228B9"/>
    <w:rsid w:val="00822C05"/>
    <w:rsid w:val="00822F39"/>
    <w:rsid w:val="00822F79"/>
    <w:rsid w:val="00823005"/>
    <w:rsid w:val="0082366F"/>
    <w:rsid w:val="00823D7C"/>
    <w:rsid w:val="00823DFB"/>
    <w:rsid w:val="00824255"/>
    <w:rsid w:val="00824A6A"/>
    <w:rsid w:val="00824F85"/>
    <w:rsid w:val="008250E5"/>
    <w:rsid w:val="0082555E"/>
    <w:rsid w:val="00825670"/>
    <w:rsid w:val="0082598B"/>
    <w:rsid w:val="008259AC"/>
    <w:rsid w:val="00825A3F"/>
    <w:rsid w:val="00825AF2"/>
    <w:rsid w:val="00825B33"/>
    <w:rsid w:val="00826585"/>
    <w:rsid w:val="0082684D"/>
    <w:rsid w:val="00826861"/>
    <w:rsid w:val="00827319"/>
    <w:rsid w:val="008275C5"/>
    <w:rsid w:val="008279CD"/>
    <w:rsid w:val="00827AC4"/>
    <w:rsid w:val="00827E1F"/>
    <w:rsid w:val="0083063D"/>
    <w:rsid w:val="00830A03"/>
    <w:rsid w:val="00830BA4"/>
    <w:rsid w:val="00830F07"/>
    <w:rsid w:val="00830F5C"/>
    <w:rsid w:val="00830FBA"/>
    <w:rsid w:val="008310CB"/>
    <w:rsid w:val="00831326"/>
    <w:rsid w:val="00831391"/>
    <w:rsid w:val="00831808"/>
    <w:rsid w:val="008319D9"/>
    <w:rsid w:val="00831C06"/>
    <w:rsid w:val="00831FF3"/>
    <w:rsid w:val="008322E1"/>
    <w:rsid w:val="0083245E"/>
    <w:rsid w:val="0083264D"/>
    <w:rsid w:val="008326FF"/>
    <w:rsid w:val="00832B8B"/>
    <w:rsid w:val="00832C0A"/>
    <w:rsid w:val="008331BF"/>
    <w:rsid w:val="0083362E"/>
    <w:rsid w:val="00833C59"/>
    <w:rsid w:val="008340BD"/>
    <w:rsid w:val="008341A7"/>
    <w:rsid w:val="00834215"/>
    <w:rsid w:val="00834542"/>
    <w:rsid w:val="008349DC"/>
    <w:rsid w:val="00834B7C"/>
    <w:rsid w:val="00834C1E"/>
    <w:rsid w:val="00834FE5"/>
    <w:rsid w:val="00835268"/>
    <w:rsid w:val="00835507"/>
    <w:rsid w:val="0083557A"/>
    <w:rsid w:val="00835681"/>
    <w:rsid w:val="00835C46"/>
    <w:rsid w:val="00836057"/>
    <w:rsid w:val="0083633C"/>
    <w:rsid w:val="0083668E"/>
    <w:rsid w:val="00836B17"/>
    <w:rsid w:val="00836CAE"/>
    <w:rsid w:val="008371E4"/>
    <w:rsid w:val="008375E9"/>
    <w:rsid w:val="00837BF3"/>
    <w:rsid w:val="00837C70"/>
    <w:rsid w:val="00837EBC"/>
    <w:rsid w:val="0084012D"/>
    <w:rsid w:val="00840188"/>
    <w:rsid w:val="008402CC"/>
    <w:rsid w:val="008402E7"/>
    <w:rsid w:val="0084090E"/>
    <w:rsid w:val="00840BA8"/>
    <w:rsid w:val="00840EDB"/>
    <w:rsid w:val="0084128D"/>
    <w:rsid w:val="0084129E"/>
    <w:rsid w:val="008412C2"/>
    <w:rsid w:val="00841405"/>
    <w:rsid w:val="00841560"/>
    <w:rsid w:val="00841A49"/>
    <w:rsid w:val="00841B88"/>
    <w:rsid w:val="00841BA9"/>
    <w:rsid w:val="00841F36"/>
    <w:rsid w:val="00841FD7"/>
    <w:rsid w:val="0084262B"/>
    <w:rsid w:val="00842B57"/>
    <w:rsid w:val="00842EFC"/>
    <w:rsid w:val="008433A7"/>
    <w:rsid w:val="008435D0"/>
    <w:rsid w:val="008435F1"/>
    <w:rsid w:val="0084367A"/>
    <w:rsid w:val="00843875"/>
    <w:rsid w:val="008439D9"/>
    <w:rsid w:val="00843CE7"/>
    <w:rsid w:val="008444FE"/>
    <w:rsid w:val="0084482F"/>
    <w:rsid w:val="00844A3E"/>
    <w:rsid w:val="00844D1D"/>
    <w:rsid w:val="00844DDE"/>
    <w:rsid w:val="008451BF"/>
    <w:rsid w:val="00845274"/>
    <w:rsid w:val="00845E0B"/>
    <w:rsid w:val="00845F44"/>
    <w:rsid w:val="008460B4"/>
    <w:rsid w:val="00846178"/>
    <w:rsid w:val="008464AB"/>
    <w:rsid w:val="00846B18"/>
    <w:rsid w:val="0084742E"/>
    <w:rsid w:val="0084778E"/>
    <w:rsid w:val="00847A64"/>
    <w:rsid w:val="00847BB0"/>
    <w:rsid w:val="00850219"/>
    <w:rsid w:val="008502C9"/>
    <w:rsid w:val="00850694"/>
    <w:rsid w:val="0085091A"/>
    <w:rsid w:val="0085121F"/>
    <w:rsid w:val="00851325"/>
    <w:rsid w:val="00851BDE"/>
    <w:rsid w:val="00851C8C"/>
    <w:rsid w:val="00851D62"/>
    <w:rsid w:val="00851EB5"/>
    <w:rsid w:val="00852389"/>
    <w:rsid w:val="00852475"/>
    <w:rsid w:val="008529B4"/>
    <w:rsid w:val="00852ACB"/>
    <w:rsid w:val="00852B83"/>
    <w:rsid w:val="00852B94"/>
    <w:rsid w:val="00852C9D"/>
    <w:rsid w:val="00852EDF"/>
    <w:rsid w:val="0085304C"/>
    <w:rsid w:val="008537A7"/>
    <w:rsid w:val="00853D91"/>
    <w:rsid w:val="00854918"/>
    <w:rsid w:val="00854989"/>
    <w:rsid w:val="00854B6E"/>
    <w:rsid w:val="00854BEB"/>
    <w:rsid w:val="00854FC7"/>
    <w:rsid w:val="00855CC5"/>
    <w:rsid w:val="0085628D"/>
    <w:rsid w:val="0085652E"/>
    <w:rsid w:val="008565B6"/>
    <w:rsid w:val="008569A8"/>
    <w:rsid w:val="00856BE2"/>
    <w:rsid w:val="00856C7D"/>
    <w:rsid w:val="008575E1"/>
    <w:rsid w:val="00857636"/>
    <w:rsid w:val="008576CF"/>
    <w:rsid w:val="00857C8F"/>
    <w:rsid w:val="00857E1A"/>
    <w:rsid w:val="00860283"/>
    <w:rsid w:val="00860639"/>
    <w:rsid w:val="00860749"/>
    <w:rsid w:val="00860985"/>
    <w:rsid w:val="00860A2F"/>
    <w:rsid w:val="00860AB4"/>
    <w:rsid w:val="00860C8A"/>
    <w:rsid w:val="00860D47"/>
    <w:rsid w:val="00860E2E"/>
    <w:rsid w:val="00861286"/>
    <w:rsid w:val="0086160E"/>
    <w:rsid w:val="00861916"/>
    <w:rsid w:val="0086192A"/>
    <w:rsid w:val="0086205B"/>
    <w:rsid w:val="00862195"/>
    <w:rsid w:val="008624AF"/>
    <w:rsid w:val="00862DAD"/>
    <w:rsid w:val="00863095"/>
    <w:rsid w:val="008632DF"/>
    <w:rsid w:val="0086372C"/>
    <w:rsid w:val="0086395A"/>
    <w:rsid w:val="008641A0"/>
    <w:rsid w:val="0086472C"/>
    <w:rsid w:val="00865209"/>
    <w:rsid w:val="00865397"/>
    <w:rsid w:val="00865476"/>
    <w:rsid w:val="00865F97"/>
    <w:rsid w:val="0086614A"/>
    <w:rsid w:val="00866172"/>
    <w:rsid w:val="00866178"/>
    <w:rsid w:val="0086618C"/>
    <w:rsid w:val="00866664"/>
    <w:rsid w:val="0086692F"/>
    <w:rsid w:val="00866970"/>
    <w:rsid w:val="00866979"/>
    <w:rsid w:val="00866A19"/>
    <w:rsid w:val="00866B12"/>
    <w:rsid w:val="00866C00"/>
    <w:rsid w:val="00866C4A"/>
    <w:rsid w:val="00866F36"/>
    <w:rsid w:val="008671B5"/>
    <w:rsid w:val="008672F6"/>
    <w:rsid w:val="008674B7"/>
    <w:rsid w:val="008678D4"/>
    <w:rsid w:val="00867914"/>
    <w:rsid w:val="00870065"/>
    <w:rsid w:val="00870087"/>
    <w:rsid w:val="00870150"/>
    <w:rsid w:val="0087054E"/>
    <w:rsid w:val="008708A6"/>
    <w:rsid w:val="00870C6B"/>
    <w:rsid w:val="0087122E"/>
    <w:rsid w:val="00871397"/>
    <w:rsid w:val="008715D3"/>
    <w:rsid w:val="00871618"/>
    <w:rsid w:val="0087198E"/>
    <w:rsid w:val="00871F02"/>
    <w:rsid w:val="00872081"/>
    <w:rsid w:val="00872394"/>
    <w:rsid w:val="008723B6"/>
    <w:rsid w:val="008725DE"/>
    <w:rsid w:val="008726D2"/>
    <w:rsid w:val="00872A0E"/>
    <w:rsid w:val="00872A5F"/>
    <w:rsid w:val="00872CD0"/>
    <w:rsid w:val="00873115"/>
    <w:rsid w:val="00873407"/>
    <w:rsid w:val="0087343C"/>
    <w:rsid w:val="0087373E"/>
    <w:rsid w:val="00873B72"/>
    <w:rsid w:val="00873BD0"/>
    <w:rsid w:val="00873C12"/>
    <w:rsid w:val="00873C53"/>
    <w:rsid w:val="00873ED3"/>
    <w:rsid w:val="00874CF3"/>
    <w:rsid w:val="00874D1F"/>
    <w:rsid w:val="00874D51"/>
    <w:rsid w:val="00875138"/>
    <w:rsid w:val="008751E2"/>
    <w:rsid w:val="008761D1"/>
    <w:rsid w:val="00876245"/>
    <w:rsid w:val="008762A4"/>
    <w:rsid w:val="00876716"/>
    <w:rsid w:val="00876C2F"/>
    <w:rsid w:val="00876F8C"/>
    <w:rsid w:val="0087728D"/>
    <w:rsid w:val="0087760F"/>
    <w:rsid w:val="00880256"/>
    <w:rsid w:val="00880282"/>
    <w:rsid w:val="0088029F"/>
    <w:rsid w:val="00880799"/>
    <w:rsid w:val="008809C3"/>
    <w:rsid w:val="00880B8C"/>
    <w:rsid w:val="0088111D"/>
    <w:rsid w:val="0088128A"/>
    <w:rsid w:val="0088130F"/>
    <w:rsid w:val="00881A86"/>
    <w:rsid w:val="00881AA7"/>
    <w:rsid w:val="00881B57"/>
    <w:rsid w:val="00881C90"/>
    <w:rsid w:val="00882298"/>
    <w:rsid w:val="008826DF"/>
    <w:rsid w:val="008829A1"/>
    <w:rsid w:val="008831B9"/>
    <w:rsid w:val="00883355"/>
    <w:rsid w:val="008838FF"/>
    <w:rsid w:val="00883A7B"/>
    <w:rsid w:val="00883A95"/>
    <w:rsid w:val="008840DC"/>
    <w:rsid w:val="00884135"/>
    <w:rsid w:val="00884188"/>
    <w:rsid w:val="008842DF"/>
    <w:rsid w:val="00884463"/>
    <w:rsid w:val="008846FB"/>
    <w:rsid w:val="00884851"/>
    <w:rsid w:val="00884D6D"/>
    <w:rsid w:val="0088528C"/>
    <w:rsid w:val="00885543"/>
    <w:rsid w:val="00885A42"/>
    <w:rsid w:val="00885ADE"/>
    <w:rsid w:val="00885D2C"/>
    <w:rsid w:val="00886723"/>
    <w:rsid w:val="00886CD0"/>
    <w:rsid w:val="00886DF6"/>
    <w:rsid w:val="00886FF9"/>
    <w:rsid w:val="0088732A"/>
    <w:rsid w:val="008874E7"/>
    <w:rsid w:val="0088752C"/>
    <w:rsid w:val="008877FE"/>
    <w:rsid w:val="00887963"/>
    <w:rsid w:val="00887B7C"/>
    <w:rsid w:val="00887BEC"/>
    <w:rsid w:val="008900E8"/>
    <w:rsid w:val="00890146"/>
    <w:rsid w:val="00890687"/>
    <w:rsid w:val="0089081E"/>
    <w:rsid w:val="008909B2"/>
    <w:rsid w:val="00890AAA"/>
    <w:rsid w:val="00890EB9"/>
    <w:rsid w:val="0089113D"/>
    <w:rsid w:val="00891166"/>
    <w:rsid w:val="0089147B"/>
    <w:rsid w:val="00891CA4"/>
    <w:rsid w:val="00891D44"/>
    <w:rsid w:val="00891EE6"/>
    <w:rsid w:val="008922D4"/>
    <w:rsid w:val="008927E7"/>
    <w:rsid w:val="0089284F"/>
    <w:rsid w:val="008936C3"/>
    <w:rsid w:val="00893A4B"/>
    <w:rsid w:val="00893B32"/>
    <w:rsid w:val="00894079"/>
    <w:rsid w:val="008944A4"/>
    <w:rsid w:val="00894632"/>
    <w:rsid w:val="00894675"/>
    <w:rsid w:val="0089532A"/>
    <w:rsid w:val="00895384"/>
    <w:rsid w:val="008953F9"/>
    <w:rsid w:val="008957D9"/>
    <w:rsid w:val="0089583D"/>
    <w:rsid w:val="00895D8B"/>
    <w:rsid w:val="00895E74"/>
    <w:rsid w:val="00896147"/>
    <w:rsid w:val="0089634F"/>
    <w:rsid w:val="00896FCD"/>
    <w:rsid w:val="00897194"/>
    <w:rsid w:val="008971B9"/>
    <w:rsid w:val="008971C6"/>
    <w:rsid w:val="008973E4"/>
    <w:rsid w:val="008978CB"/>
    <w:rsid w:val="00897A3D"/>
    <w:rsid w:val="00897B70"/>
    <w:rsid w:val="008A02C1"/>
    <w:rsid w:val="008A04F1"/>
    <w:rsid w:val="008A05B0"/>
    <w:rsid w:val="008A08A6"/>
    <w:rsid w:val="008A0DB4"/>
    <w:rsid w:val="008A0E11"/>
    <w:rsid w:val="008A1373"/>
    <w:rsid w:val="008A1746"/>
    <w:rsid w:val="008A19BF"/>
    <w:rsid w:val="008A1C04"/>
    <w:rsid w:val="008A1DE5"/>
    <w:rsid w:val="008A201E"/>
    <w:rsid w:val="008A2584"/>
    <w:rsid w:val="008A2DA3"/>
    <w:rsid w:val="008A2E84"/>
    <w:rsid w:val="008A2F45"/>
    <w:rsid w:val="008A3051"/>
    <w:rsid w:val="008A330C"/>
    <w:rsid w:val="008A35A9"/>
    <w:rsid w:val="008A378E"/>
    <w:rsid w:val="008A3DF5"/>
    <w:rsid w:val="008A4AE2"/>
    <w:rsid w:val="008A4B09"/>
    <w:rsid w:val="008A4BFB"/>
    <w:rsid w:val="008A4DB1"/>
    <w:rsid w:val="008A5148"/>
    <w:rsid w:val="008A538B"/>
    <w:rsid w:val="008A5573"/>
    <w:rsid w:val="008A5956"/>
    <w:rsid w:val="008A5C74"/>
    <w:rsid w:val="008A5D71"/>
    <w:rsid w:val="008A6172"/>
    <w:rsid w:val="008A61AD"/>
    <w:rsid w:val="008A68CF"/>
    <w:rsid w:val="008A6928"/>
    <w:rsid w:val="008A6A91"/>
    <w:rsid w:val="008A6D03"/>
    <w:rsid w:val="008A6E11"/>
    <w:rsid w:val="008A7062"/>
    <w:rsid w:val="008A7326"/>
    <w:rsid w:val="008A7B81"/>
    <w:rsid w:val="008B04A6"/>
    <w:rsid w:val="008B0640"/>
    <w:rsid w:val="008B0676"/>
    <w:rsid w:val="008B0987"/>
    <w:rsid w:val="008B0AFC"/>
    <w:rsid w:val="008B1359"/>
    <w:rsid w:val="008B1735"/>
    <w:rsid w:val="008B1850"/>
    <w:rsid w:val="008B1E2C"/>
    <w:rsid w:val="008B24A5"/>
    <w:rsid w:val="008B343D"/>
    <w:rsid w:val="008B346E"/>
    <w:rsid w:val="008B35E3"/>
    <w:rsid w:val="008B3E64"/>
    <w:rsid w:val="008B414B"/>
    <w:rsid w:val="008B4320"/>
    <w:rsid w:val="008B4699"/>
    <w:rsid w:val="008B488D"/>
    <w:rsid w:val="008B4B0F"/>
    <w:rsid w:val="008B4DB0"/>
    <w:rsid w:val="008B4EBB"/>
    <w:rsid w:val="008B4F5E"/>
    <w:rsid w:val="008B5122"/>
    <w:rsid w:val="008B59C1"/>
    <w:rsid w:val="008B5B24"/>
    <w:rsid w:val="008B6007"/>
    <w:rsid w:val="008B600A"/>
    <w:rsid w:val="008B629A"/>
    <w:rsid w:val="008B65A5"/>
    <w:rsid w:val="008B692F"/>
    <w:rsid w:val="008B6AB9"/>
    <w:rsid w:val="008B6F3C"/>
    <w:rsid w:val="008B76D8"/>
    <w:rsid w:val="008B7B6A"/>
    <w:rsid w:val="008B7D91"/>
    <w:rsid w:val="008C050F"/>
    <w:rsid w:val="008C05B6"/>
    <w:rsid w:val="008C0925"/>
    <w:rsid w:val="008C10BB"/>
    <w:rsid w:val="008C1127"/>
    <w:rsid w:val="008C1136"/>
    <w:rsid w:val="008C1449"/>
    <w:rsid w:val="008C1549"/>
    <w:rsid w:val="008C15F7"/>
    <w:rsid w:val="008C1BF1"/>
    <w:rsid w:val="008C26A3"/>
    <w:rsid w:val="008C280B"/>
    <w:rsid w:val="008C2842"/>
    <w:rsid w:val="008C298B"/>
    <w:rsid w:val="008C29A6"/>
    <w:rsid w:val="008C2A77"/>
    <w:rsid w:val="008C2BF6"/>
    <w:rsid w:val="008C3180"/>
    <w:rsid w:val="008C3677"/>
    <w:rsid w:val="008C393C"/>
    <w:rsid w:val="008C39AA"/>
    <w:rsid w:val="008C3C0E"/>
    <w:rsid w:val="008C3EDF"/>
    <w:rsid w:val="008C4075"/>
    <w:rsid w:val="008C421D"/>
    <w:rsid w:val="008C43B6"/>
    <w:rsid w:val="008C43BE"/>
    <w:rsid w:val="008C4419"/>
    <w:rsid w:val="008C4E46"/>
    <w:rsid w:val="008C5065"/>
    <w:rsid w:val="008C527E"/>
    <w:rsid w:val="008C532A"/>
    <w:rsid w:val="008C5380"/>
    <w:rsid w:val="008C547F"/>
    <w:rsid w:val="008C5B94"/>
    <w:rsid w:val="008C60A8"/>
    <w:rsid w:val="008C61B6"/>
    <w:rsid w:val="008C68EA"/>
    <w:rsid w:val="008C6BA3"/>
    <w:rsid w:val="008C7240"/>
    <w:rsid w:val="008C7723"/>
    <w:rsid w:val="008C7A32"/>
    <w:rsid w:val="008C7AFE"/>
    <w:rsid w:val="008C7B85"/>
    <w:rsid w:val="008C7CB8"/>
    <w:rsid w:val="008C7F07"/>
    <w:rsid w:val="008C7FD9"/>
    <w:rsid w:val="008D0024"/>
    <w:rsid w:val="008D0405"/>
    <w:rsid w:val="008D06C9"/>
    <w:rsid w:val="008D06FA"/>
    <w:rsid w:val="008D0B60"/>
    <w:rsid w:val="008D0D03"/>
    <w:rsid w:val="008D1392"/>
    <w:rsid w:val="008D1C92"/>
    <w:rsid w:val="008D1D65"/>
    <w:rsid w:val="008D233F"/>
    <w:rsid w:val="008D2753"/>
    <w:rsid w:val="008D3655"/>
    <w:rsid w:val="008D36B9"/>
    <w:rsid w:val="008D3C73"/>
    <w:rsid w:val="008D3DC3"/>
    <w:rsid w:val="008D40FA"/>
    <w:rsid w:val="008D416C"/>
    <w:rsid w:val="008D4335"/>
    <w:rsid w:val="008D44FD"/>
    <w:rsid w:val="008D47D9"/>
    <w:rsid w:val="008D485F"/>
    <w:rsid w:val="008D4944"/>
    <w:rsid w:val="008D4C2B"/>
    <w:rsid w:val="008D4D5A"/>
    <w:rsid w:val="008D55A7"/>
    <w:rsid w:val="008D5692"/>
    <w:rsid w:val="008D579F"/>
    <w:rsid w:val="008D57CD"/>
    <w:rsid w:val="008D5FB6"/>
    <w:rsid w:val="008D60D3"/>
    <w:rsid w:val="008D61FB"/>
    <w:rsid w:val="008D6578"/>
    <w:rsid w:val="008D66A0"/>
    <w:rsid w:val="008D692D"/>
    <w:rsid w:val="008D6CFC"/>
    <w:rsid w:val="008D6D53"/>
    <w:rsid w:val="008D6DA1"/>
    <w:rsid w:val="008D6EB8"/>
    <w:rsid w:val="008D75BB"/>
    <w:rsid w:val="008D78FA"/>
    <w:rsid w:val="008D79BC"/>
    <w:rsid w:val="008D7BA4"/>
    <w:rsid w:val="008D7BBB"/>
    <w:rsid w:val="008D7DB5"/>
    <w:rsid w:val="008D7E65"/>
    <w:rsid w:val="008E0026"/>
    <w:rsid w:val="008E01A8"/>
    <w:rsid w:val="008E02E1"/>
    <w:rsid w:val="008E038A"/>
    <w:rsid w:val="008E0447"/>
    <w:rsid w:val="008E0464"/>
    <w:rsid w:val="008E04A5"/>
    <w:rsid w:val="008E0677"/>
    <w:rsid w:val="008E086D"/>
    <w:rsid w:val="008E0EA1"/>
    <w:rsid w:val="008E0EEE"/>
    <w:rsid w:val="008E1856"/>
    <w:rsid w:val="008E1B15"/>
    <w:rsid w:val="008E1C66"/>
    <w:rsid w:val="008E1E60"/>
    <w:rsid w:val="008E220C"/>
    <w:rsid w:val="008E225B"/>
    <w:rsid w:val="008E2328"/>
    <w:rsid w:val="008E2A0E"/>
    <w:rsid w:val="008E2D43"/>
    <w:rsid w:val="008E31FB"/>
    <w:rsid w:val="008E3204"/>
    <w:rsid w:val="008E350C"/>
    <w:rsid w:val="008E392C"/>
    <w:rsid w:val="008E3D6E"/>
    <w:rsid w:val="008E3FB2"/>
    <w:rsid w:val="008E3FED"/>
    <w:rsid w:val="008E437D"/>
    <w:rsid w:val="008E47BD"/>
    <w:rsid w:val="008E485F"/>
    <w:rsid w:val="008E4CEB"/>
    <w:rsid w:val="008E4F81"/>
    <w:rsid w:val="008E5294"/>
    <w:rsid w:val="008E53FE"/>
    <w:rsid w:val="008E598D"/>
    <w:rsid w:val="008E59DF"/>
    <w:rsid w:val="008E5B8E"/>
    <w:rsid w:val="008E5C73"/>
    <w:rsid w:val="008E5D95"/>
    <w:rsid w:val="008E5F60"/>
    <w:rsid w:val="008E600A"/>
    <w:rsid w:val="008E611B"/>
    <w:rsid w:val="008E6126"/>
    <w:rsid w:val="008E65FE"/>
    <w:rsid w:val="008E6742"/>
    <w:rsid w:val="008E6B97"/>
    <w:rsid w:val="008E6CE5"/>
    <w:rsid w:val="008E710E"/>
    <w:rsid w:val="008E716D"/>
    <w:rsid w:val="008E7350"/>
    <w:rsid w:val="008E743C"/>
    <w:rsid w:val="008E78C3"/>
    <w:rsid w:val="008E7940"/>
    <w:rsid w:val="008E7D83"/>
    <w:rsid w:val="008F0001"/>
    <w:rsid w:val="008F01B3"/>
    <w:rsid w:val="008F0237"/>
    <w:rsid w:val="008F060E"/>
    <w:rsid w:val="008F0821"/>
    <w:rsid w:val="008F0856"/>
    <w:rsid w:val="008F0E86"/>
    <w:rsid w:val="008F1225"/>
    <w:rsid w:val="008F1431"/>
    <w:rsid w:val="008F1459"/>
    <w:rsid w:val="008F15DE"/>
    <w:rsid w:val="008F1941"/>
    <w:rsid w:val="008F1D34"/>
    <w:rsid w:val="008F2135"/>
    <w:rsid w:val="008F2154"/>
    <w:rsid w:val="008F2189"/>
    <w:rsid w:val="008F2475"/>
    <w:rsid w:val="008F2C21"/>
    <w:rsid w:val="008F3450"/>
    <w:rsid w:val="008F3702"/>
    <w:rsid w:val="008F375B"/>
    <w:rsid w:val="008F3A2D"/>
    <w:rsid w:val="008F3D06"/>
    <w:rsid w:val="008F3D26"/>
    <w:rsid w:val="008F3E24"/>
    <w:rsid w:val="008F3EF5"/>
    <w:rsid w:val="008F3F04"/>
    <w:rsid w:val="008F438F"/>
    <w:rsid w:val="008F47A0"/>
    <w:rsid w:val="008F4E1B"/>
    <w:rsid w:val="008F4EB1"/>
    <w:rsid w:val="008F53A8"/>
    <w:rsid w:val="008F5629"/>
    <w:rsid w:val="008F56CB"/>
    <w:rsid w:val="008F5CF8"/>
    <w:rsid w:val="008F5EF1"/>
    <w:rsid w:val="008F603D"/>
    <w:rsid w:val="008F66E5"/>
    <w:rsid w:val="008F7040"/>
    <w:rsid w:val="008F7382"/>
    <w:rsid w:val="008F7465"/>
    <w:rsid w:val="008F74A8"/>
    <w:rsid w:val="008F7A48"/>
    <w:rsid w:val="008F7C84"/>
    <w:rsid w:val="008F7D74"/>
    <w:rsid w:val="008F7E8F"/>
    <w:rsid w:val="00900439"/>
    <w:rsid w:val="00900572"/>
    <w:rsid w:val="009012DE"/>
    <w:rsid w:val="0090133C"/>
    <w:rsid w:val="009015AC"/>
    <w:rsid w:val="0090176D"/>
    <w:rsid w:val="009017AE"/>
    <w:rsid w:val="00901BFC"/>
    <w:rsid w:val="009024E3"/>
    <w:rsid w:val="00902AC8"/>
    <w:rsid w:val="00902CC6"/>
    <w:rsid w:val="0090312E"/>
    <w:rsid w:val="00903215"/>
    <w:rsid w:val="00903397"/>
    <w:rsid w:val="009038BA"/>
    <w:rsid w:val="009039E4"/>
    <w:rsid w:val="00904137"/>
    <w:rsid w:val="00904427"/>
    <w:rsid w:val="00904491"/>
    <w:rsid w:val="009044F1"/>
    <w:rsid w:val="009047CC"/>
    <w:rsid w:val="00904A10"/>
    <w:rsid w:val="00904DA6"/>
    <w:rsid w:val="00905027"/>
    <w:rsid w:val="009050DA"/>
    <w:rsid w:val="009051FF"/>
    <w:rsid w:val="00905544"/>
    <w:rsid w:val="009055B5"/>
    <w:rsid w:val="00905839"/>
    <w:rsid w:val="0090599F"/>
    <w:rsid w:val="00905ACE"/>
    <w:rsid w:val="00905B14"/>
    <w:rsid w:val="00905BDA"/>
    <w:rsid w:val="00905E46"/>
    <w:rsid w:val="00905F81"/>
    <w:rsid w:val="00906761"/>
    <w:rsid w:val="00906944"/>
    <w:rsid w:val="00906AB0"/>
    <w:rsid w:val="00906AE5"/>
    <w:rsid w:val="00906B5E"/>
    <w:rsid w:val="00906CB1"/>
    <w:rsid w:val="00907095"/>
    <w:rsid w:val="009070B4"/>
    <w:rsid w:val="009071D9"/>
    <w:rsid w:val="00907340"/>
    <w:rsid w:val="00907652"/>
    <w:rsid w:val="00907697"/>
    <w:rsid w:val="009077BD"/>
    <w:rsid w:val="00907D15"/>
    <w:rsid w:val="00907EB1"/>
    <w:rsid w:val="00910131"/>
    <w:rsid w:val="0091030E"/>
    <w:rsid w:val="00910997"/>
    <w:rsid w:val="009109E6"/>
    <w:rsid w:val="00910B0F"/>
    <w:rsid w:val="00910D01"/>
    <w:rsid w:val="0091100C"/>
    <w:rsid w:val="00911274"/>
    <w:rsid w:val="00911C37"/>
    <w:rsid w:val="009121B0"/>
    <w:rsid w:val="009126DF"/>
    <w:rsid w:val="00912838"/>
    <w:rsid w:val="009128D7"/>
    <w:rsid w:val="00912A19"/>
    <w:rsid w:val="00912BD5"/>
    <w:rsid w:val="00912C14"/>
    <w:rsid w:val="00912C69"/>
    <w:rsid w:val="00912C83"/>
    <w:rsid w:val="00912DB5"/>
    <w:rsid w:val="00912FA6"/>
    <w:rsid w:val="0091314B"/>
    <w:rsid w:val="00913349"/>
    <w:rsid w:val="009135AE"/>
    <w:rsid w:val="00913774"/>
    <w:rsid w:val="00913833"/>
    <w:rsid w:val="00913A2B"/>
    <w:rsid w:val="00913FCA"/>
    <w:rsid w:val="00914151"/>
    <w:rsid w:val="00914817"/>
    <w:rsid w:val="00914915"/>
    <w:rsid w:val="0091492F"/>
    <w:rsid w:val="00914FCD"/>
    <w:rsid w:val="0091557F"/>
    <w:rsid w:val="00915823"/>
    <w:rsid w:val="0091582C"/>
    <w:rsid w:val="00915A5E"/>
    <w:rsid w:val="00915ACA"/>
    <w:rsid w:val="00915CCD"/>
    <w:rsid w:val="00916164"/>
    <w:rsid w:val="009161EC"/>
    <w:rsid w:val="0091671E"/>
    <w:rsid w:val="0091745B"/>
    <w:rsid w:val="009177E6"/>
    <w:rsid w:val="00917AE4"/>
    <w:rsid w:val="00917F0F"/>
    <w:rsid w:val="00917FD0"/>
    <w:rsid w:val="0092029A"/>
    <w:rsid w:val="00920E5B"/>
    <w:rsid w:val="0092102C"/>
    <w:rsid w:val="00921399"/>
    <w:rsid w:val="00921941"/>
    <w:rsid w:val="00921B06"/>
    <w:rsid w:val="00922089"/>
    <w:rsid w:val="0092223F"/>
    <w:rsid w:val="0092273F"/>
    <w:rsid w:val="00922A9C"/>
    <w:rsid w:val="00922C90"/>
    <w:rsid w:val="00922DE1"/>
    <w:rsid w:val="00922ED9"/>
    <w:rsid w:val="00922F2E"/>
    <w:rsid w:val="00923248"/>
    <w:rsid w:val="00923949"/>
    <w:rsid w:val="00924021"/>
    <w:rsid w:val="00924273"/>
    <w:rsid w:val="0092453C"/>
    <w:rsid w:val="0092463B"/>
    <w:rsid w:val="009246D5"/>
    <w:rsid w:val="00924A83"/>
    <w:rsid w:val="00924AF6"/>
    <w:rsid w:val="00924B82"/>
    <w:rsid w:val="00924CE6"/>
    <w:rsid w:val="00924E09"/>
    <w:rsid w:val="00925286"/>
    <w:rsid w:val="00925436"/>
    <w:rsid w:val="009257F8"/>
    <w:rsid w:val="00925817"/>
    <w:rsid w:val="00925AB2"/>
    <w:rsid w:val="00926483"/>
    <w:rsid w:val="00926534"/>
    <w:rsid w:val="009265A6"/>
    <w:rsid w:val="00926A38"/>
    <w:rsid w:val="00926D98"/>
    <w:rsid w:val="00927244"/>
    <w:rsid w:val="0092731C"/>
    <w:rsid w:val="0092735D"/>
    <w:rsid w:val="00927786"/>
    <w:rsid w:val="00927ADF"/>
    <w:rsid w:val="00927BF8"/>
    <w:rsid w:val="00927DB1"/>
    <w:rsid w:val="00927E20"/>
    <w:rsid w:val="009301FF"/>
    <w:rsid w:val="00930299"/>
    <w:rsid w:val="00930312"/>
    <w:rsid w:val="0093038A"/>
    <w:rsid w:val="009306AD"/>
    <w:rsid w:val="009309C6"/>
    <w:rsid w:val="00930D15"/>
    <w:rsid w:val="00930EBB"/>
    <w:rsid w:val="00930F21"/>
    <w:rsid w:val="009314E1"/>
    <w:rsid w:val="00931757"/>
    <w:rsid w:val="00931AD0"/>
    <w:rsid w:val="00931CDA"/>
    <w:rsid w:val="00931CE4"/>
    <w:rsid w:val="00931D6B"/>
    <w:rsid w:val="00932971"/>
    <w:rsid w:val="00932B50"/>
    <w:rsid w:val="009333A6"/>
    <w:rsid w:val="00933649"/>
    <w:rsid w:val="00933698"/>
    <w:rsid w:val="00933F09"/>
    <w:rsid w:val="00934906"/>
    <w:rsid w:val="00934964"/>
    <w:rsid w:val="00934B34"/>
    <w:rsid w:val="00934DD4"/>
    <w:rsid w:val="00935086"/>
    <w:rsid w:val="00935264"/>
    <w:rsid w:val="0093583C"/>
    <w:rsid w:val="00935926"/>
    <w:rsid w:val="00935AD8"/>
    <w:rsid w:val="00935C5A"/>
    <w:rsid w:val="0093627C"/>
    <w:rsid w:val="009366C8"/>
    <w:rsid w:val="00936A9C"/>
    <w:rsid w:val="0093720D"/>
    <w:rsid w:val="009378E2"/>
    <w:rsid w:val="00937AB1"/>
    <w:rsid w:val="0094002C"/>
    <w:rsid w:val="00940534"/>
    <w:rsid w:val="0094053B"/>
    <w:rsid w:val="0094077B"/>
    <w:rsid w:val="009409BF"/>
    <w:rsid w:val="00940B12"/>
    <w:rsid w:val="009410A5"/>
    <w:rsid w:val="009412A4"/>
    <w:rsid w:val="0094138A"/>
    <w:rsid w:val="00941501"/>
    <w:rsid w:val="009417FE"/>
    <w:rsid w:val="0094187C"/>
    <w:rsid w:val="00941C4E"/>
    <w:rsid w:val="00941D19"/>
    <w:rsid w:val="00941F7B"/>
    <w:rsid w:val="00942741"/>
    <w:rsid w:val="009427EB"/>
    <w:rsid w:val="009429F0"/>
    <w:rsid w:val="00942E38"/>
    <w:rsid w:val="00942F08"/>
    <w:rsid w:val="00943A9B"/>
    <w:rsid w:val="00943CD4"/>
    <w:rsid w:val="00943F40"/>
    <w:rsid w:val="00944385"/>
    <w:rsid w:val="00944540"/>
    <w:rsid w:val="009445E6"/>
    <w:rsid w:val="00945A2A"/>
    <w:rsid w:val="00945B9E"/>
    <w:rsid w:val="00945F90"/>
    <w:rsid w:val="0094627A"/>
    <w:rsid w:val="0094654D"/>
    <w:rsid w:val="0094655C"/>
    <w:rsid w:val="00946756"/>
    <w:rsid w:val="00946F36"/>
    <w:rsid w:val="00947393"/>
    <w:rsid w:val="009475E5"/>
    <w:rsid w:val="0094795E"/>
    <w:rsid w:val="00947A55"/>
    <w:rsid w:val="00947C2F"/>
    <w:rsid w:val="00947CE4"/>
    <w:rsid w:val="00947FE6"/>
    <w:rsid w:val="00950066"/>
    <w:rsid w:val="0095022E"/>
    <w:rsid w:val="00950423"/>
    <w:rsid w:val="009504A8"/>
    <w:rsid w:val="009504BB"/>
    <w:rsid w:val="00950511"/>
    <w:rsid w:val="009509BC"/>
    <w:rsid w:val="00950BE5"/>
    <w:rsid w:val="00951088"/>
    <w:rsid w:val="00951625"/>
    <w:rsid w:val="0095163C"/>
    <w:rsid w:val="00951737"/>
    <w:rsid w:val="00951B5F"/>
    <w:rsid w:val="00951E73"/>
    <w:rsid w:val="00952519"/>
    <w:rsid w:val="00953288"/>
    <w:rsid w:val="00953563"/>
    <w:rsid w:val="00953617"/>
    <w:rsid w:val="009536D3"/>
    <w:rsid w:val="009538BE"/>
    <w:rsid w:val="00953FC9"/>
    <w:rsid w:val="009548B8"/>
    <w:rsid w:val="00954924"/>
    <w:rsid w:val="00954B3A"/>
    <w:rsid w:val="00954B55"/>
    <w:rsid w:val="00954CA3"/>
    <w:rsid w:val="00954CAC"/>
    <w:rsid w:val="00954D98"/>
    <w:rsid w:val="0095512F"/>
    <w:rsid w:val="009552C4"/>
    <w:rsid w:val="0095546F"/>
    <w:rsid w:val="009554ED"/>
    <w:rsid w:val="0095560E"/>
    <w:rsid w:val="00955692"/>
    <w:rsid w:val="00955850"/>
    <w:rsid w:val="00955C9B"/>
    <w:rsid w:val="00955D15"/>
    <w:rsid w:val="00955DE4"/>
    <w:rsid w:val="00956586"/>
    <w:rsid w:val="00956750"/>
    <w:rsid w:val="00956791"/>
    <w:rsid w:val="009567F0"/>
    <w:rsid w:val="00956BB8"/>
    <w:rsid w:val="00957221"/>
    <w:rsid w:val="00957AEC"/>
    <w:rsid w:val="00957D77"/>
    <w:rsid w:val="00960030"/>
    <w:rsid w:val="00960C60"/>
    <w:rsid w:val="009612C0"/>
    <w:rsid w:val="00961402"/>
    <w:rsid w:val="0096171F"/>
    <w:rsid w:val="00961898"/>
    <w:rsid w:val="009619D0"/>
    <w:rsid w:val="00961DC5"/>
    <w:rsid w:val="00962222"/>
    <w:rsid w:val="00962AE7"/>
    <w:rsid w:val="00962F6D"/>
    <w:rsid w:val="00962FCF"/>
    <w:rsid w:val="00962FEC"/>
    <w:rsid w:val="00963555"/>
    <w:rsid w:val="009638C5"/>
    <w:rsid w:val="00963C36"/>
    <w:rsid w:val="00963FB6"/>
    <w:rsid w:val="00964007"/>
    <w:rsid w:val="00964203"/>
    <w:rsid w:val="00964348"/>
    <w:rsid w:val="00964827"/>
    <w:rsid w:val="00964B65"/>
    <w:rsid w:val="00964DF8"/>
    <w:rsid w:val="00965395"/>
    <w:rsid w:val="00965418"/>
    <w:rsid w:val="00965A79"/>
    <w:rsid w:val="00965B0A"/>
    <w:rsid w:val="009660A9"/>
    <w:rsid w:val="009661F0"/>
    <w:rsid w:val="009662F8"/>
    <w:rsid w:val="009665B2"/>
    <w:rsid w:val="009665EC"/>
    <w:rsid w:val="0096678F"/>
    <w:rsid w:val="00967493"/>
    <w:rsid w:val="0096754A"/>
    <w:rsid w:val="009677E8"/>
    <w:rsid w:val="00967DE5"/>
    <w:rsid w:val="00967E47"/>
    <w:rsid w:val="009702FE"/>
    <w:rsid w:val="0097039A"/>
    <w:rsid w:val="009703C5"/>
    <w:rsid w:val="0097047F"/>
    <w:rsid w:val="00970ABB"/>
    <w:rsid w:val="00970B2C"/>
    <w:rsid w:val="00970C9A"/>
    <w:rsid w:val="00970D35"/>
    <w:rsid w:val="00970D7D"/>
    <w:rsid w:val="00970EE8"/>
    <w:rsid w:val="009718E9"/>
    <w:rsid w:val="00971C88"/>
    <w:rsid w:val="00971E76"/>
    <w:rsid w:val="00971EDA"/>
    <w:rsid w:val="00972435"/>
    <w:rsid w:val="009725D5"/>
    <w:rsid w:val="009726D2"/>
    <w:rsid w:val="0097278A"/>
    <w:rsid w:val="00972868"/>
    <w:rsid w:val="00972BBB"/>
    <w:rsid w:val="00972D78"/>
    <w:rsid w:val="00972E65"/>
    <w:rsid w:val="0097307A"/>
    <w:rsid w:val="0097368E"/>
    <w:rsid w:val="0097384B"/>
    <w:rsid w:val="00973B33"/>
    <w:rsid w:val="00973F50"/>
    <w:rsid w:val="00973FAA"/>
    <w:rsid w:val="0097420C"/>
    <w:rsid w:val="009746E9"/>
    <w:rsid w:val="00975798"/>
    <w:rsid w:val="00975CE0"/>
    <w:rsid w:val="00975D04"/>
    <w:rsid w:val="009761A0"/>
    <w:rsid w:val="009769CE"/>
    <w:rsid w:val="00976BFA"/>
    <w:rsid w:val="00976C4F"/>
    <w:rsid w:val="00976C54"/>
    <w:rsid w:val="00976CE8"/>
    <w:rsid w:val="00976D39"/>
    <w:rsid w:val="009770BC"/>
    <w:rsid w:val="00977B94"/>
    <w:rsid w:val="00977BB4"/>
    <w:rsid w:val="00977DB2"/>
    <w:rsid w:val="00977DCD"/>
    <w:rsid w:val="00977F2A"/>
    <w:rsid w:val="00977F6F"/>
    <w:rsid w:val="009804C5"/>
    <w:rsid w:val="009804F6"/>
    <w:rsid w:val="00980AC5"/>
    <w:rsid w:val="00980AD5"/>
    <w:rsid w:val="00980BD2"/>
    <w:rsid w:val="00980ED4"/>
    <w:rsid w:val="0098105E"/>
    <w:rsid w:val="009810BB"/>
    <w:rsid w:val="009813B3"/>
    <w:rsid w:val="00981B8B"/>
    <w:rsid w:val="00981C6C"/>
    <w:rsid w:val="00981EA0"/>
    <w:rsid w:val="00981F88"/>
    <w:rsid w:val="00981FCE"/>
    <w:rsid w:val="0098220B"/>
    <w:rsid w:val="009827E6"/>
    <w:rsid w:val="00982AB9"/>
    <w:rsid w:val="00982AC6"/>
    <w:rsid w:val="009830A4"/>
    <w:rsid w:val="00983221"/>
    <w:rsid w:val="0098353A"/>
    <w:rsid w:val="00983923"/>
    <w:rsid w:val="00983EA0"/>
    <w:rsid w:val="0098455F"/>
    <w:rsid w:val="00984F4F"/>
    <w:rsid w:val="00984FB3"/>
    <w:rsid w:val="00985248"/>
    <w:rsid w:val="00985751"/>
    <w:rsid w:val="00985C5B"/>
    <w:rsid w:val="00985C8E"/>
    <w:rsid w:val="00985E33"/>
    <w:rsid w:val="00985FC5"/>
    <w:rsid w:val="00986175"/>
    <w:rsid w:val="00986346"/>
    <w:rsid w:val="009864FE"/>
    <w:rsid w:val="00986635"/>
    <w:rsid w:val="009869FA"/>
    <w:rsid w:val="00986C48"/>
    <w:rsid w:val="00986C6D"/>
    <w:rsid w:val="00986C95"/>
    <w:rsid w:val="00986F4F"/>
    <w:rsid w:val="00987422"/>
    <w:rsid w:val="0098745F"/>
    <w:rsid w:val="0098755D"/>
    <w:rsid w:val="00987A0E"/>
    <w:rsid w:val="00987BB7"/>
    <w:rsid w:val="00987D99"/>
    <w:rsid w:val="00987EAE"/>
    <w:rsid w:val="00987EB8"/>
    <w:rsid w:val="00987FDE"/>
    <w:rsid w:val="00990186"/>
    <w:rsid w:val="00990477"/>
    <w:rsid w:val="00990563"/>
    <w:rsid w:val="009907E0"/>
    <w:rsid w:val="009908E2"/>
    <w:rsid w:val="00990DD8"/>
    <w:rsid w:val="00991333"/>
    <w:rsid w:val="0099133E"/>
    <w:rsid w:val="0099134A"/>
    <w:rsid w:val="00991588"/>
    <w:rsid w:val="00991C86"/>
    <w:rsid w:val="00991DD7"/>
    <w:rsid w:val="00991EA1"/>
    <w:rsid w:val="00992077"/>
    <w:rsid w:val="00992116"/>
    <w:rsid w:val="00992259"/>
    <w:rsid w:val="0099308F"/>
    <w:rsid w:val="00993425"/>
    <w:rsid w:val="00993CF4"/>
    <w:rsid w:val="00994016"/>
    <w:rsid w:val="009947CC"/>
    <w:rsid w:val="00994E19"/>
    <w:rsid w:val="009959DE"/>
    <w:rsid w:val="00995C9B"/>
    <w:rsid w:val="00995D36"/>
    <w:rsid w:val="00996183"/>
    <w:rsid w:val="0099662B"/>
    <w:rsid w:val="009969D4"/>
    <w:rsid w:val="00996AB6"/>
    <w:rsid w:val="00996BDC"/>
    <w:rsid w:val="00996EAE"/>
    <w:rsid w:val="00997524"/>
    <w:rsid w:val="00997611"/>
    <w:rsid w:val="00997AD8"/>
    <w:rsid w:val="00997DFB"/>
    <w:rsid w:val="009A00B3"/>
    <w:rsid w:val="009A01A7"/>
    <w:rsid w:val="009A064F"/>
    <w:rsid w:val="009A0C5A"/>
    <w:rsid w:val="009A0D54"/>
    <w:rsid w:val="009A0F31"/>
    <w:rsid w:val="009A1249"/>
    <w:rsid w:val="009A1BAE"/>
    <w:rsid w:val="009A2298"/>
    <w:rsid w:val="009A2783"/>
    <w:rsid w:val="009A2975"/>
    <w:rsid w:val="009A2AB2"/>
    <w:rsid w:val="009A2B78"/>
    <w:rsid w:val="009A3B08"/>
    <w:rsid w:val="009A3B6A"/>
    <w:rsid w:val="009A3EE0"/>
    <w:rsid w:val="009A3F53"/>
    <w:rsid w:val="009A422F"/>
    <w:rsid w:val="009A44D8"/>
    <w:rsid w:val="009A46D9"/>
    <w:rsid w:val="009A4A34"/>
    <w:rsid w:val="009A4B22"/>
    <w:rsid w:val="009A4FAF"/>
    <w:rsid w:val="009A53C6"/>
    <w:rsid w:val="009A57AD"/>
    <w:rsid w:val="009A583E"/>
    <w:rsid w:val="009A58A2"/>
    <w:rsid w:val="009A5950"/>
    <w:rsid w:val="009A5B16"/>
    <w:rsid w:val="009A60D7"/>
    <w:rsid w:val="009A6763"/>
    <w:rsid w:val="009A68F8"/>
    <w:rsid w:val="009A6C0C"/>
    <w:rsid w:val="009A6C2B"/>
    <w:rsid w:val="009A6DCD"/>
    <w:rsid w:val="009A6E22"/>
    <w:rsid w:val="009A708D"/>
    <w:rsid w:val="009A7095"/>
    <w:rsid w:val="009A730A"/>
    <w:rsid w:val="009A7481"/>
    <w:rsid w:val="009A7645"/>
    <w:rsid w:val="009A77C7"/>
    <w:rsid w:val="009A7CD1"/>
    <w:rsid w:val="009B0111"/>
    <w:rsid w:val="009B053A"/>
    <w:rsid w:val="009B0718"/>
    <w:rsid w:val="009B0871"/>
    <w:rsid w:val="009B0A3B"/>
    <w:rsid w:val="009B0AA4"/>
    <w:rsid w:val="009B0C8F"/>
    <w:rsid w:val="009B0F60"/>
    <w:rsid w:val="009B10EF"/>
    <w:rsid w:val="009B122D"/>
    <w:rsid w:val="009B15D2"/>
    <w:rsid w:val="009B1926"/>
    <w:rsid w:val="009B1A31"/>
    <w:rsid w:val="009B1A32"/>
    <w:rsid w:val="009B1B01"/>
    <w:rsid w:val="009B1D23"/>
    <w:rsid w:val="009B1E22"/>
    <w:rsid w:val="009B1E50"/>
    <w:rsid w:val="009B20C6"/>
    <w:rsid w:val="009B273F"/>
    <w:rsid w:val="009B28A4"/>
    <w:rsid w:val="009B2AAD"/>
    <w:rsid w:val="009B2BCE"/>
    <w:rsid w:val="009B3356"/>
    <w:rsid w:val="009B42F5"/>
    <w:rsid w:val="009B4478"/>
    <w:rsid w:val="009B45DA"/>
    <w:rsid w:val="009B46DF"/>
    <w:rsid w:val="009B4BA1"/>
    <w:rsid w:val="009B4DAC"/>
    <w:rsid w:val="009B4DCD"/>
    <w:rsid w:val="009B504A"/>
    <w:rsid w:val="009B57A2"/>
    <w:rsid w:val="009B59D9"/>
    <w:rsid w:val="009B5A3E"/>
    <w:rsid w:val="009B5E94"/>
    <w:rsid w:val="009B5FBF"/>
    <w:rsid w:val="009B67E3"/>
    <w:rsid w:val="009B69CD"/>
    <w:rsid w:val="009B6B85"/>
    <w:rsid w:val="009B6E49"/>
    <w:rsid w:val="009B6F2B"/>
    <w:rsid w:val="009B6F84"/>
    <w:rsid w:val="009B79B8"/>
    <w:rsid w:val="009B7B11"/>
    <w:rsid w:val="009B7F9B"/>
    <w:rsid w:val="009C0201"/>
    <w:rsid w:val="009C055C"/>
    <w:rsid w:val="009C056D"/>
    <w:rsid w:val="009C0612"/>
    <w:rsid w:val="009C0B25"/>
    <w:rsid w:val="009C0D8A"/>
    <w:rsid w:val="009C1120"/>
    <w:rsid w:val="009C1723"/>
    <w:rsid w:val="009C1C4E"/>
    <w:rsid w:val="009C21F1"/>
    <w:rsid w:val="009C2539"/>
    <w:rsid w:val="009C26F6"/>
    <w:rsid w:val="009C2802"/>
    <w:rsid w:val="009C32BA"/>
    <w:rsid w:val="009C336A"/>
    <w:rsid w:val="009C351A"/>
    <w:rsid w:val="009C3C55"/>
    <w:rsid w:val="009C3C84"/>
    <w:rsid w:val="009C3C97"/>
    <w:rsid w:val="009C427C"/>
    <w:rsid w:val="009C4557"/>
    <w:rsid w:val="009C4610"/>
    <w:rsid w:val="009C46D9"/>
    <w:rsid w:val="009C48FF"/>
    <w:rsid w:val="009C4BE7"/>
    <w:rsid w:val="009C4EB2"/>
    <w:rsid w:val="009C50DC"/>
    <w:rsid w:val="009C51F0"/>
    <w:rsid w:val="009C5933"/>
    <w:rsid w:val="009C5DBB"/>
    <w:rsid w:val="009C62D0"/>
    <w:rsid w:val="009C67CA"/>
    <w:rsid w:val="009C6A33"/>
    <w:rsid w:val="009C6ABC"/>
    <w:rsid w:val="009C6ABD"/>
    <w:rsid w:val="009C6B1B"/>
    <w:rsid w:val="009C6C99"/>
    <w:rsid w:val="009C6E92"/>
    <w:rsid w:val="009C6F18"/>
    <w:rsid w:val="009C7B6A"/>
    <w:rsid w:val="009C7DA8"/>
    <w:rsid w:val="009D019E"/>
    <w:rsid w:val="009D02E6"/>
    <w:rsid w:val="009D0AE9"/>
    <w:rsid w:val="009D124E"/>
    <w:rsid w:val="009D1514"/>
    <w:rsid w:val="009D173D"/>
    <w:rsid w:val="009D18E5"/>
    <w:rsid w:val="009D1CFC"/>
    <w:rsid w:val="009D224F"/>
    <w:rsid w:val="009D22A0"/>
    <w:rsid w:val="009D22B2"/>
    <w:rsid w:val="009D25D9"/>
    <w:rsid w:val="009D284F"/>
    <w:rsid w:val="009D288E"/>
    <w:rsid w:val="009D2B91"/>
    <w:rsid w:val="009D2FBD"/>
    <w:rsid w:val="009D3591"/>
    <w:rsid w:val="009D3983"/>
    <w:rsid w:val="009D3F61"/>
    <w:rsid w:val="009D4028"/>
    <w:rsid w:val="009D407E"/>
    <w:rsid w:val="009D4598"/>
    <w:rsid w:val="009D4872"/>
    <w:rsid w:val="009D4B65"/>
    <w:rsid w:val="009D4E45"/>
    <w:rsid w:val="009D5145"/>
    <w:rsid w:val="009D5306"/>
    <w:rsid w:val="009D54E1"/>
    <w:rsid w:val="009D5887"/>
    <w:rsid w:val="009D5B5E"/>
    <w:rsid w:val="009D6115"/>
    <w:rsid w:val="009D617C"/>
    <w:rsid w:val="009D66EA"/>
    <w:rsid w:val="009D694C"/>
    <w:rsid w:val="009D712B"/>
    <w:rsid w:val="009D7144"/>
    <w:rsid w:val="009D717C"/>
    <w:rsid w:val="009D7518"/>
    <w:rsid w:val="009D773D"/>
    <w:rsid w:val="009D7A8D"/>
    <w:rsid w:val="009D7AD7"/>
    <w:rsid w:val="009D7D6E"/>
    <w:rsid w:val="009E0195"/>
    <w:rsid w:val="009E07C9"/>
    <w:rsid w:val="009E0A93"/>
    <w:rsid w:val="009E0B5C"/>
    <w:rsid w:val="009E10EB"/>
    <w:rsid w:val="009E1A29"/>
    <w:rsid w:val="009E1B75"/>
    <w:rsid w:val="009E1B8A"/>
    <w:rsid w:val="009E1BF6"/>
    <w:rsid w:val="009E1F94"/>
    <w:rsid w:val="009E23BC"/>
    <w:rsid w:val="009E23C8"/>
    <w:rsid w:val="009E2683"/>
    <w:rsid w:val="009E2904"/>
    <w:rsid w:val="009E2AAC"/>
    <w:rsid w:val="009E2C1A"/>
    <w:rsid w:val="009E2DAA"/>
    <w:rsid w:val="009E2E35"/>
    <w:rsid w:val="009E3345"/>
    <w:rsid w:val="009E3C9C"/>
    <w:rsid w:val="009E3CC2"/>
    <w:rsid w:val="009E3D19"/>
    <w:rsid w:val="009E405B"/>
    <w:rsid w:val="009E42C7"/>
    <w:rsid w:val="009E45D4"/>
    <w:rsid w:val="009E465D"/>
    <w:rsid w:val="009E477E"/>
    <w:rsid w:val="009E4A42"/>
    <w:rsid w:val="009E4EAC"/>
    <w:rsid w:val="009E51C3"/>
    <w:rsid w:val="009E52CE"/>
    <w:rsid w:val="009E5336"/>
    <w:rsid w:val="009E54E6"/>
    <w:rsid w:val="009E5B35"/>
    <w:rsid w:val="009E5EF5"/>
    <w:rsid w:val="009E64CB"/>
    <w:rsid w:val="009E669A"/>
    <w:rsid w:val="009E6895"/>
    <w:rsid w:val="009E68A2"/>
    <w:rsid w:val="009E696C"/>
    <w:rsid w:val="009E6AA5"/>
    <w:rsid w:val="009E6ABF"/>
    <w:rsid w:val="009E74EE"/>
    <w:rsid w:val="009E78D2"/>
    <w:rsid w:val="009E7B22"/>
    <w:rsid w:val="009F0180"/>
    <w:rsid w:val="009F064E"/>
    <w:rsid w:val="009F0A9E"/>
    <w:rsid w:val="009F0B18"/>
    <w:rsid w:val="009F0C3A"/>
    <w:rsid w:val="009F0D6C"/>
    <w:rsid w:val="009F1EE8"/>
    <w:rsid w:val="009F1FC8"/>
    <w:rsid w:val="009F2034"/>
    <w:rsid w:val="009F2037"/>
    <w:rsid w:val="009F2425"/>
    <w:rsid w:val="009F2651"/>
    <w:rsid w:val="009F2849"/>
    <w:rsid w:val="009F2C81"/>
    <w:rsid w:val="009F32A4"/>
    <w:rsid w:val="009F34AB"/>
    <w:rsid w:val="009F3804"/>
    <w:rsid w:val="009F3F46"/>
    <w:rsid w:val="009F471D"/>
    <w:rsid w:val="009F4740"/>
    <w:rsid w:val="009F4E74"/>
    <w:rsid w:val="009F5677"/>
    <w:rsid w:val="009F576B"/>
    <w:rsid w:val="009F58A8"/>
    <w:rsid w:val="009F5AC7"/>
    <w:rsid w:val="009F5ACE"/>
    <w:rsid w:val="009F5C64"/>
    <w:rsid w:val="009F5E78"/>
    <w:rsid w:val="009F5F0A"/>
    <w:rsid w:val="009F6821"/>
    <w:rsid w:val="009F68DB"/>
    <w:rsid w:val="009F6A0C"/>
    <w:rsid w:val="009F6C10"/>
    <w:rsid w:val="009F6DB9"/>
    <w:rsid w:val="009F6FC7"/>
    <w:rsid w:val="009F71DF"/>
    <w:rsid w:val="009F731F"/>
    <w:rsid w:val="009F74AC"/>
    <w:rsid w:val="009F7631"/>
    <w:rsid w:val="009F7E62"/>
    <w:rsid w:val="00A0049A"/>
    <w:rsid w:val="00A004FC"/>
    <w:rsid w:val="00A009DD"/>
    <w:rsid w:val="00A00BB9"/>
    <w:rsid w:val="00A00C04"/>
    <w:rsid w:val="00A00D19"/>
    <w:rsid w:val="00A01058"/>
    <w:rsid w:val="00A0136B"/>
    <w:rsid w:val="00A0177E"/>
    <w:rsid w:val="00A01958"/>
    <w:rsid w:val="00A01DB2"/>
    <w:rsid w:val="00A01F3C"/>
    <w:rsid w:val="00A01FB0"/>
    <w:rsid w:val="00A020D3"/>
    <w:rsid w:val="00A023DC"/>
    <w:rsid w:val="00A026E0"/>
    <w:rsid w:val="00A02756"/>
    <w:rsid w:val="00A0279C"/>
    <w:rsid w:val="00A028C5"/>
    <w:rsid w:val="00A02A0A"/>
    <w:rsid w:val="00A02EF3"/>
    <w:rsid w:val="00A02FEB"/>
    <w:rsid w:val="00A0318C"/>
    <w:rsid w:val="00A03195"/>
    <w:rsid w:val="00A037E6"/>
    <w:rsid w:val="00A038F8"/>
    <w:rsid w:val="00A03C9F"/>
    <w:rsid w:val="00A03D5F"/>
    <w:rsid w:val="00A03D90"/>
    <w:rsid w:val="00A04210"/>
    <w:rsid w:val="00A0427F"/>
    <w:rsid w:val="00A042D9"/>
    <w:rsid w:val="00A0493E"/>
    <w:rsid w:val="00A04E81"/>
    <w:rsid w:val="00A04F6D"/>
    <w:rsid w:val="00A05046"/>
    <w:rsid w:val="00A05062"/>
    <w:rsid w:val="00A05099"/>
    <w:rsid w:val="00A05141"/>
    <w:rsid w:val="00A0518E"/>
    <w:rsid w:val="00A053F5"/>
    <w:rsid w:val="00A05989"/>
    <w:rsid w:val="00A05B52"/>
    <w:rsid w:val="00A05D40"/>
    <w:rsid w:val="00A05DD9"/>
    <w:rsid w:val="00A05E09"/>
    <w:rsid w:val="00A068DA"/>
    <w:rsid w:val="00A06A57"/>
    <w:rsid w:val="00A06F26"/>
    <w:rsid w:val="00A07031"/>
    <w:rsid w:val="00A0704D"/>
    <w:rsid w:val="00A070F3"/>
    <w:rsid w:val="00A0728B"/>
    <w:rsid w:val="00A079C7"/>
    <w:rsid w:val="00A07DFB"/>
    <w:rsid w:val="00A07FC4"/>
    <w:rsid w:val="00A101B5"/>
    <w:rsid w:val="00A101E6"/>
    <w:rsid w:val="00A1046C"/>
    <w:rsid w:val="00A10619"/>
    <w:rsid w:val="00A10CD7"/>
    <w:rsid w:val="00A110D4"/>
    <w:rsid w:val="00A112EA"/>
    <w:rsid w:val="00A11301"/>
    <w:rsid w:val="00A11614"/>
    <w:rsid w:val="00A1192F"/>
    <w:rsid w:val="00A11A03"/>
    <w:rsid w:val="00A12AD7"/>
    <w:rsid w:val="00A12B76"/>
    <w:rsid w:val="00A12D6E"/>
    <w:rsid w:val="00A12FDB"/>
    <w:rsid w:val="00A1321E"/>
    <w:rsid w:val="00A13263"/>
    <w:rsid w:val="00A133AE"/>
    <w:rsid w:val="00A1399B"/>
    <w:rsid w:val="00A13B08"/>
    <w:rsid w:val="00A13E97"/>
    <w:rsid w:val="00A1403D"/>
    <w:rsid w:val="00A140A5"/>
    <w:rsid w:val="00A143B9"/>
    <w:rsid w:val="00A14623"/>
    <w:rsid w:val="00A1490F"/>
    <w:rsid w:val="00A149F8"/>
    <w:rsid w:val="00A14A28"/>
    <w:rsid w:val="00A14B37"/>
    <w:rsid w:val="00A14BE1"/>
    <w:rsid w:val="00A14CE5"/>
    <w:rsid w:val="00A14FF6"/>
    <w:rsid w:val="00A15740"/>
    <w:rsid w:val="00A1586F"/>
    <w:rsid w:val="00A15DD5"/>
    <w:rsid w:val="00A166BA"/>
    <w:rsid w:val="00A166EC"/>
    <w:rsid w:val="00A16A5F"/>
    <w:rsid w:val="00A16AEF"/>
    <w:rsid w:val="00A16DDB"/>
    <w:rsid w:val="00A1711E"/>
    <w:rsid w:val="00A17154"/>
    <w:rsid w:val="00A1764E"/>
    <w:rsid w:val="00A17660"/>
    <w:rsid w:val="00A1783C"/>
    <w:rsid w:val="00A17D62"/>
    <w:rsid w:val="00A17F8C"/>
    <w:rsid w:val="00A2000C"/>
    <w:rsid w:val="00A20319"/>
    <w:rsid w:val="00A20330"/>
    <w:rsid w:val="00A20388"/>
    <w:rsid w:val="00A204DA"/>
    <w:rsid w:val="00A20516"/>
    <w:rsid w:val="00A20681"/>
    <w:rsid w:val="00A2095A"/>
    <w:rsid w:val="00A20C25"/>
    <w:rsid w:val="00A20D5B"/>
    <w:rsid w:val="00A21027"/>
    <w:rsid w:val="00A2107F"/>
    <w:rsid w:val="00A213D0"/>
    <w:rsid w:val="00A21427"/>
    <w:rsid w:val="00A216F2"/>
    <w:rsid w:val="00A217A1"/>
    <w:rsid w:val="00A21878"/>
    <w:rsid w:val="00A218A6"/>
    <w:rsid w:val="00A22211"/>
    <w:rsid w:val="00A2229B"/>
    <w:rsid w:val="00A22771"/>
    <w:rsid w:val="00A2298E"/>
    <w:rsid w:val="00A22994"/>
    <w:rsid w:val="00A22A0A"/>
    <w:rsid w:val="00A22F9B"/>
    <w:rsid w:val="00A22FA6"/>
    <w:rsid w:val="00A2389E"/>
    <w:rsid w:val="00A23E03"/>
    <w:rsid w:val="00A23F41"/>
    <w:rsid w:val="00A2407F"/>
    <w:rsid w:val="00A242C8"/>
    <w:rsid w:val="00A2435B"/>
    <w:rsid w:val="00A24671"/>
    <w:rsid w:val="00A247D0"/>
    <w:rsid w:val="00A249AD"/>
    <w:rsid w:val="00A24E50"/>
    <w:rsid w:val="00A25051"/>
    <w:rsid w:val="00A254FF"/>
    <w:rsid w:val="00A25D6B"/>
    <w:rsid w:val="00A2615B"/>
    <w:rsid w:val="00A2623E"/>
    <w:rsid w:val="00A26300"/>
    <w:rsid w:val="00A263A0"/>
    <w:rsid w:val="00A2649D"/>
    <w:rsid w:val="00A266A9"/>
    <w:rsid w:val="00A26713"/>
    <w:rsid w:val="00A26BED"/>
    <w:rsid w:val="00A2718A"/>
    <w:rsid w:val="00A2736F"/>
    <w:rsid w:val="00A273CB"/>
    <w:rsid w:val="00A273DF"/>
    <w:rsid w:val="00A275C6"/>
    <w:rsid w:val="00A27A40"/>
    <w:rsid w:val="00A27A6F"/>
    <w:rsid w:val="00A27AD4"/>
    <w:rsid w:val="00A27DBE"/>
    <w:rsid w:val="00A27E73"/>
    <w:rsid w:val="00A302B4"/>
    <w:rsid w:val="00A307B9"/>
    <w:rsid w:val="00A308B1"/>
    <w:rsid w:val="00A30CB0"/>
    <w:rsid w:val="00A30D0C"/>
    <w:rsid w:val="00A30D61"/>
    <w:rsid w:val="00A311CA"/>
    <w:rsid w:val="00A316E5"/>
    <w:rsid w:val="00A316F6"/>
    <w:rsid w:val="00A317CB"/>
    <w:rsid w:val="00A318E6"/>
    <w:rsid w:val="00A31A41"/>
    <w:rsid w:val="00A31CF9"/>
    <w:rsid w:val="00A31EE2"/>
    <w:rsid w:val="00A31F28"/>
    <w:rsid w:val="00A31F9F"/>
    <w:rsid w:val="00A320F2"/>
    <w:rsid w:val="00A32420"/>
    <w:rsid w:val="00A3242A"/>
    <w:rsid w:val="00A324B3"/>
    <w:rsid w:val="00A32A30"/>
    <w:rsid w:val="00A32A3A"/>
    <w:rsid w:val="00A32A9E"/>
    <w:rsid w:val="00A32D4E"/>
    <w:rsid w:val="00A32F40"/>
    <w:rsid w:val="00A3324B"/>
    <w:rsid w:val="00A3364C"/>
    <w:rsid w:val="00A33A67"/>
    <w:rsid w:val="00A33C47"/>
    <w:rsid w:val="00A33E86"/>
    <w:rsid w:val="00A344F3"/>
    <w:rsid w:val="00A345E7"/>
    <w:rsid w:val="00A34753"/>
    <w:rsid w:val="00A348C6"/>
    <w:rsid w:val="00A34BB1"/>
    <w:rsid w:val="00A34EBA"/>
    <w:rsid w:val="00A3539A"/>
    <w:rsid w:val="00A353AC"/>
    <w:rsid w:val="00A35869"/>
    <w:rsid w:val="00A35AB2"/>
    <w:rsid w:val="00A35BCF"/>
    <w:rsid w:val="00A35D24"/>
    <w:rsid w:val="00A35D9B"/>
    <w:rsid w:val="00A35F05"/>
    <w:rsid w:val="00A3634E"/>
    <w:rsid w:val="00A36AA1"/>
    <w:rsid w:val="00A36ABE"/>
    <w:rsid w:val="00A36BA8"/>
    <w:rsid w:val="00A36C82"/>
    <w:rsid w:val="00A36CA4"/>
    <w:rsid w:val="00A37046"/>
    <w:rsid w:val="00A370FF"/>
    <w:rsid w:val="00A373E8"/>
    <w:rsid w:val="00A37B45"/>
    <w:rsid w:val="00A37C21"/>
    <w:rsid w:val="00A37DA3"/>
    <w:rsid w:val="00A4035B"/>
    <w:rsid w:val="00A40C22"/>
    <w:rsid w:val="00A40C2C"/>
    <w:rsid w:val="00A4145D"/>
    <w:rsid w:val="00A41C2A"/>
    <w:rsid w:val="00A41FE6"/>
    <w:rsid w:val="00A4229F"/>
    <w:rsid w:val="00A42342"/>
    <w:rsid w:val="00A4243A"/>
    <w:rsid w:val="00A4291D"/>
    <w:rsid w:val="00A42E26"/>
    <w:rsid w:val="00A42F78"/>
    <w:rsid w:val="00A43052"/>
    <w:rsid w:val="00A43220"/>
    <w:rsid w:val="00A4348D"/>
    <w:rsid w:val="00A44E87"/>
    <w:rsid w:val="00A44EE5"/>
    <w:rsid w:val="00A451EB"/>
    <w:rsid w:val="00A45308"/>
    <w:rsid w:val="00A45395"/>
    <w:rsid w:val="00A456C2"/>
    <w:rsid w:val="00A4599E"/>
    <w:rsid w:val="00A45EA7"/>
    <w:rsid w:val="00A460E5"/>
    <w:rsid w:val="00A4632A"/>
    <w:rsid w:val="00A463B0"/>
    <w:rsid w:val="00A4653C"/>
    <w:rsid w:val="00A46568"/>
    <w:rsid w:val="00A47318"/>
    <w:rsid w:val="00A4733D"/>
    <w:rsid w:val="00A476F2"/>
    <w:rsid w:val="00A4787B"/>
    <w:rsid w:val="00A47D2B"/>
    <w:rsid w:val="00A5027B"/>
    <w:rsid w:val="00A50634"/>
    <w:rsid w:val="00A50A80"/>
    <w:rsid w:val="00A51A13"/>
    <w:rsid w:val="00A51A76"/>
    <w:rsid w:val="00A51D62"/>
    <w:rsid w:val="00A51EB4"/>
    <w:rsid w:val="00A51F44"/>
    <w:rsid w:val="00A51F56"/>
    <w:rsid w:val="00A524CF"/>
    <w:rsid w:val="00A5271B"/>
    <w:rsid w:val="00A52E9F"/>
    <w:rsid w:val="00A530D0"/>
    <w:rsid w:val="00A5313E"/>
    <w:rsid w:val="00A53417"/>
    <w:rsid w:val="00A53428"/>
    <w:rsid w:val="00A534F1"/>
    <w:rsid w:val="00A53646"/>
    <w:rsid w:val="00A5392E"/>
    <w:rsid w:val="00A53BBA"/>
    <w:rsid w:val="00A53EA0"/>
    <w:rsid w:val="00A53F0F"/>
    <w:rsid w:val="00A54879"/>
    <w:rsid w:val="00A54C71"/>
    <w:rsid w:val="00A54FA3"/>
    <w:rsid w:val="00A55062"/>
    <w:rsid w:val="00A552EF"/>
    <w:rsid w:val="00A5539E"/>
    <w:rsid w:val="00A5598B"/>
    <w:rsid w:val="00A55E1A"/>
    <w:rsid w:val="00A56012"/>
    <w:rsid w:val="00A562A0"/>
    <w:rsid w:val="00A56518"/>
    <w:rsid w:val="00A56521"/>
    <w:rsid w:val="00A56913"/>
    <w:rsid w:val="00A56AEB"/>
    <w:rsid w:val="00A56CEF"/>
    <w:rsid w:val="00A56DD4"/>
    <w:rsid w:val="00A57480"/>
    <w:rsid w:val="00A57558"/>
    <w:rsid w:val="00A57A1C"/>
    <w:rsid w:val="00A57C2B"/>
    <w:rsid w:val="00A57CEA"/>
    <w:rsid w:val="00A57D0B"/>
    <w:rsid w:val="00A57DF9"/>
    <w:rsid w:val="00A57FB1"/>
    <w:rsid w:val="00A6000F"/>
    <w:rsid w:val="00A6065F"/>
    <w:rsid w:val="00A60760"/>
    <w:rsid w:val="00A609A0"/>
    <w:rsid w:val="00A60DC5"/>
    <w:rsid w:val="00A60F1D"/>
    <w:rsid w:val="00A60F68"/>
    <w:rsid w:val="00A60F8E"/>
    <w:rsid w:val="00A613FA"/>
    <w:rsid w:val="00A618A4"/>
    <w:rsid w:val="00A618B3"/>
    <w:rsid w:val="00A62589"/>
    <w:rsid w:val="00A6261A"/>
    <w:rsid w:val="00A628C8"/>
    <w:rsid w:val="00A628CC"/>
    <w:rsid w:val="00A629B4"/>
    <w:rsid w:val="00A6301E"/>
    <w:rsid w:val="00A6397B"/>
    <w:rsid w:val="00A639C5"/>
    <w:rsid w:val="00A63A34"/>
    <w:rsid w:val="00A63D12"/>
    <w:rsid w:val="00A63DC5"/>
    <w:rsid w:val="00A64066"/>
    <w:rsid w:val="00A64310"/>
    <w:rsid w:val="00A64335"/>
    <w:rsid w:val="00A644D8"/>
    <w:rsid w:val="00A6474E"/>
    <w:rsid w:val="00A648B2"/>
    <w:rsid w:val="00A65055"/>
    <w:rsid w:val="00A65278"/>
    <w:rsid w:val="00A65401"/>
    <w:rsid w:val="00A6558E"/>
    <w:rsid w:val="00A656AA"/>
    <w:rsid w:val="00A65857"/>
    <w:rsid w:val="00A659FC"/>
    <w:rsid w:val="00A65CBA"/>
    <w:rsid w:val="00A65F60"/>
    <w:rsid w:val="00A66463"/>
    <w:rsid w:val="00A6714E"/>
    <w:rsid w:val="00A67342"/>
    <w:rsid w:val="00A675CB"/>
    <w:rsid w:val="00A67704"/>
    <w:rsid w:val="00A67B77"/>
    <w:rsid w:val="00A67ECC"/>
    <w:rsid w:val="00A70228"/>
    <w:rsid w:val="00A70249"/>
    <w:rsid w:val="00A703FA"/>
    <w:rsid w:val="00A70708"/>
    <w:rsid w:val="00A712BE"/>
    <w:rsid w:val="00A71750"/>
    <w:rsid w:val="00A7192D"/>
    <w:rsid w:val="00A71CBB"/>
    <w:rsid w:val="00A71E44"/>
    <w:rsid w:val="00A71F2F"/>
    <w:rsid w:val="00A71FE9"/>
    <w:rsid w:val="00A72272"/>
    <w:rsid w:val="00A72C43"/>
    <w:rsid w:val="00A72CB5"/>
    <w:rsid w:val="00A730B7"/>
    <w:rsid w:val="00A73143"/>
    <w:rsid w:val="00A734A9"/>
    <w:rsid w:val="00A7368D"/>
    <w:rsid w:val="00A73D10"/>
    <w:rsid w:val="00A7423A"/>
    <w:rsid w:val="00A74B3B"/>
    <w:rsid w:val="00A75A92"/>
    <w:rsid w:val="00A75B1D"/>
    <w:rsid w:val="00A75B29"/>
    <w:rsid w:val="00A75C42"/>
    <w:rsid w:val="00A75E29"/>
    <w:rsid w:val="00A75E80"/>
    <w:rsid w:val="00A75EBF"/>
    <w:rsid w:val="00A76656"/>
    <w:rsid w:val="00A76BF7"/>
    <w:rsid w:val="00A76E08"/>
    <w:rsid w:val="00A77556"/>
    <w:rsid w:val="00A77880"/>
    <w:rsid w:val="00A7792C"/>
    <w:rsid w:val="00A77FB9"/>
    <w:rsid w:val="00A77FDA"/>
    <w:rsid w:val="00A804EA"/>
    <w:rsid w:val="00A80582"/>
    <w:rsid w:val="00A80A66"/>
    <w:rsid w:val="00A80AA7"/>
    <w:rsid w:val="00A80C2E"/>
    <w:rsid w:val="00A80D8C"/>
    <w:rsid w:val="00A814E3"/>
    <w:rsid w:val="00A8184D"/>
    <w:rsid w:val="00A81E10"/>
    <w:rsid w:val="00A81F2D"/>
    <w:rsid w:val="00A824E1"/>
    <w:rsid w:val="00A82779"/>
    <w:rsid w:val="00A82D01"/>
    <w:rsid w:val="00A83195"/>
    <w:rsid w:val="00A831AC"/>
    <w:rsid w:val="00A833AD"/>
    <w:rsid w:val="00A839C3"/>
    <w:rsid w:val="00A83B45"/>
    <w:rsid w:val="00A84041"/>
    <w:rsid w:val="00A8452A"/>
    <w:rsid w:val="00A84591"/>
    <w:rsid w:val="00A847F4"/>
    <w:rsid w:val="00A84AD6"/>
    <w:rsid w:val="00A84E03"/>
    <w:rsid w:val="00A84ECF"/>
    <w:rsid w:val="00A84EF7"/>
    <w:rsid w:val="00A8524A"/>
    <w:rsid w:val="00A85600"/>
    <w:rsid w:val="00A856B5"/>
    <w:rsid w:val="00A85A88"/>
    <w:rsid w:val="00A85F97"/>
    <w:rsid w:val="00A8607D"/>
    <w:rsid w:val="00A86098"/>
    <w:rsid w:val="00A8647B"/>
    <w:rsid w:val="00A86737"/>
    <w:rsid w:val="00A86AAC"/>
    <w:rsid w:val="00A86B90"/>
    <w:rsid w:val="00A86D83"/>
    <w:rsid w:val="00A86EF3"/>
    <w:rsid w:val="00A86EF8"/>
    <w:rsid w:val="00A87199"/>
    <w:rsid w:val="00A8720D"/>
    <w:rsid w:val="00A8753E"/>
    <w:rsid w:val="00A8760A"/>
    <w:rsid w:val="00A8763A"/>
    <w:rsid w:val="00A8766E"/>
    <w:rsid w:val="00A9003F"/>
    <w:rsid w:val="00A90077"/>
    <w:rsid w:val="00A9007E"/>
    <w:rsid w:val="00A90CA8"/>
    <w:rsid w:val="00A90DB6"/>
    <w:rsid w:val="00A90DD0"/>
    <w:rsid w:val="00A90F6F"/>
    <w:rsid w:val="00A90FBF"/>
    <w:rsid w:val="00A912A6"/>
    <w:rsid w:val="00A9145A"/>
    <w:rsid w:val="00A9149B"/>
    <w:rsid w:val="00A91980"/>
    <w:rsid w:val="00A91D10"/>
    <w:rsid w:val="00A92012"/>
    <w:rsid w:val="00A9214C"/>
    <w:rsid w:val="00A924AA"/>
    <w:rsid w:val="00A92C8D"/>
    <w:rsid w:val="00A92D07"/>
    <w:rsid w:val="00A935B7"/>
    <w:rsid w:val="00A93761"/>
    <w:rsid w:val="00A93A98"/>
    <w:rsid w:val="00A93B22"/>
    <w:rsid w:val="00A93BDF"/>
    <w:rsid w:val="00A93C69"/>
    <w:rsid w:val="00A941ED"/>
    <w:rsid w:val="00A94254"/>
    <w:rsid w:val="00A94359"/>
    <w:rsid w:val="00A947CA"/>
    <w:rsid w:val="00A94931"/>
    <w:rsid w:val="00A94AFF"/>
    <w:rsid w:val="00A9522C"/>
    <w:rsid w:val="00A95573"/>
    <w:rsid w:val="00A95C3C"/>
    <w:rsid w:val="00A95D9A"/>
    <w:rsid w:val="00A95E3C"/>
    <w:rsid w:val="00A96047"/>
    <w:rsid w:val="00A960F8"/>
    <w:rsid w:val="00A963E4"/>
    <w:rsid w:val="00A9661C"/>
    <w:rsid w:val="00A969AD"/>
    <w:rsid w:val="00A969F6"/>
    <w:rsid w:val="00A97730"/>
    <w:rsid w:val="00A9773E"/>
    <w:rsid w:val="00A977D6"/>
    <w:rsid w:val="00A977EE"/>
    <w:rsid w:val="00A979C8"/>
    <w:rsid w:val="00A97BC5"/>
    <w:rsid w:val="00A97C0B"/>
    <w:rsid w:val="00A97C1D"/>
    <w:rsid w:val="00A97FA1"/>
    <w:rsid w:val="00AA0685"/>
    <w:rsid w:val="00AA071B"/>
    <w:rsid w:val="00AA1111"/>
    <w:rsid w:val="00AA130C"/>
    <w:rsid w:val="00AA1448"/>
    <w:rsid w:val="00AA16C5"/>
    <w:rsid w:val="00AA1C0C"/>
    <w:rsid w:val="00AA1D82"/>
    <w:rsid w:val="00AA2800"/>
    <w:rsid w:val="00AA2816"/>
    <w:rsid w:val="00AA374A"/>
    <w:rsid w:val="00AA3790"/>
    <w:rsid w:val="00AA3849"/>
    <w:rsid w:val="00AA3A36"/>
    <w:rsid w:val="00AA3D3E"/>
    <w:rsid w:val="00AA451A"/>
    <w:rsid w:val="00AA4972"/>
    <w:rsid w:val="00AA5365"/>
    <w:rsid w:val="00AA562A"/>
    <w:rsid w:val="00AA56B1"/>
    <w:rsid w:val="00AA56E3"/>
    <w:rsid w:val="00AA5860"/>
    <w:rsid w:val="00AA5C7F"/>
    <w:rsid w:val="00AA5DFC"/>
    <w:rsid w:val="00AA5F71"/>
    <w:rsid w:val="00AA6430"/>
    <w:rsid w:val="00AA67FA"/>
    <w:rsid w:val="00AA68AE"/>
    <w:rsid w:val="00AA6CCF"/>
    <w:rsid w:val="00AA6D5C"/>
    <w:rsid w:val="00AA7073"/>
    <w:rsid w:val="00AA7588"/>
    <w:rsid w:val="00AA7E63"/>
    <w:rsid w:val="00AB0125"/>
    <w:rsid w:val="00AB0408"/>
    <w:rsid w:val="00AB0877"/>
    <w:rsid w:val="00AB0BB0"/>
    <w:rsid w:val="00AB0BC1"/>
    <w:rsid w:val="00AB0ECF"/>
    <w:rsid w:val="00AB1643"/>
    <w:rsid w:val="00AB17F4"/>
    <w:rsid w:val="00AB1877"/>
    <w:rsid w:val="00AB1AFA"/>
    <w:rsid w:val="00AB1B3F"/>
    <w:rsid w:val="00AB1B49"/>
    <w:rsid w:val="00AB1CF5"/>
    <w:rsid w:val="00AB1CF6"/>
    <w:rsid w:val="00AB2060"/>
    <w:rsid w:val="00AB248C"/>
    <w:rsid w:val="00AB2901"/>
    <w:rsid w:val="00AB2943"/>
    <w:rsid w:val="00AB2DBE"/>
    <w:rsid w:val="00AB2EA4"/>
    <w:rsid w:val="00AB343A"/>
    <w:rsid w:val="00AB3852"/>
    <w:rsid w:val="00AB3DB5"/>
    <w:rsid w:val="00AB3F1F"/>
    <w:rsid w:val="00AB49D9"/>
    <w:rsid w:val="00AB4C4A"/>
    <w:rsid w:val="00AB4CFA"/>
    <w:rsid w:val="00AB4EEA"/>
    <w:rsid w:val="00AB5050"/>
    <w:rsid w:val="00AB5158"/>
    <w:rsid w:val="00AB57AD"/>
    <w:rsid w:val="00AB5E6B"/>
    <w:rsid w:val="00AB5E76"/>
    <w:rsid w:val="00AB607E"/>
    <w:rsid w:val="00AB67A9"/>
    <w:rsid w:val="00AB72B7"/>
    <w:rsid w:val="00AB733C"/>
    <w:rsid w:val="00AB73C0"/>
    <w:rsid w:val="00AB755A"/>
    <w:rsid w:val="00AB75A5"/>
    <w:rsid w:val="00AB7AFA"/>
    <w:rsid w:val="00AB7F79"/>
    <w:rsid w:val="00AC000C"/>
    <w:rsid w:val="00AC0496"/>
    <w:rsid w:val="00AC0A00"/>
    <w:rsid w:val="00AC0EB0"/>
    <w:rsid w:val="00AC1157"/>
    <w:rsid w:val="00AC11E1"/>
    <w:rsid w:val="00AC1331"/>
    <w:rsid w:val="00AC13D9"/>
    <w:rsid w:val="00AC13EC"/>
    <w:rsid w:val="00AC18DF"/>
    <w:rsid w:val="00AC19B6"/>
    <w:rsid w:val="00AC1A50"/>
    <w:rsid w:val="00AC1ADC"/>
    <w:rsid w:val="00AC1C5C"/>
    <w:rsid w:val="00AC1D69"/>
    <w:rsid w:val="00AC1E78"/>
    <w:rsid w:val="00AC1EB1"/>
    <w:rsid w:val="00AC215C"/>
    <w:rsid w:val="00AC2B1B"/>
    <w:rsid w:val="00AC310B"/>
    <w:rsid w:val="00AC3205"/>
    <w:rsid w:val="00AC32AE"/>
    <w:rsid w:val="00AC32B5"/>
    <w:rsid w:val="00AC33D5"/>
    <w:rsid w:val="00AC344B"/>
    <w:rsid w:val="00AC3514"/>
    <w:rsid w:val="00AC35B2"/>
    <w:rsid w:val="00AC384C"/>
    <w:rsid w:val="00AC3BCB"/>
    <w:rsid w:val="00AC40D3"/>
    <w:rsid w:val="00AC43E8"/>
    <w:rsid w:val="00AC4C72"/>
    <w:rsid w:val="00AC4CD9"/>
    <w:rsid w:val="00AC5348"/>
    <w:rsid w:val="00AC5419"/>
    <w:rsid w:val="00AC54DA"/>
    <w:rsid w:val="00AC5530"/>
    <w:rsid w:val="00AC57EF"/>
    <w:rsid w:val="00AC5847"/>
    <w:rsid w:val="00AC58D8"/>
    <w:rsid w:val="00AC59BB"/>
    <w:rsid w:val="00AC59EB"/>
    <w:rsid w:val="00AC5A3D"/>
    <w:rsid w:val="00AC5EE1"/>
    <w:rsid w:val="00AC63BE"/>
    <w:rsid w:val="00AC6682"/>
    <w:rsid w:val="00AC67B3"/>
    <w:rsid w:val="00AC68A5"/>
    <w:rsid w:val="00AC6BC9"/>
    <w:rsid w:val="00AC6E31"/>
    <w:rsid w:val="00AC6EDE"/>
    <w:rsid w:val="00AC759E"/>
    <w:rsid w:val="00AC7A8B"/>
    <w:rsid w:val="00AC7B10"/>
    <w:rsid w:val="00AC7D87"/>
    <w:rsid w:val="00AD002F"/>
    <w:rsid w:val="00AD0C13"/>
    <w:rsid w:val="00AD0E14"/>
    <w:rsid w:val="00AD0EBA"/>
    <w:rsid w:val="00AD1012"/>
    <w:rsid w:val="00AD113B"/>
    <w:rsid w:val="00AD1449"/>
    <w:rsid w:val="00AD1710"/>
    <w:rsid w:val="00AD171B"/>
    <w:rsid w:val="00AD1BD9"/>
    <w:rsid w:val="00AD1C2C"/>
    <w:rsid w:val="00AD1F7C"/>
    <w:rsid w:val="00AD233B"/>
    <w:rsid w:val="00AD23C3"/>
    <w:rsid w:val="00AD241A"/>
    <w:rsid w:val="00AD26C2"/>
    <w:rsid w:val="00AD272C"/>
    <w:rsid w:val="00AD2B2B"/>
    <w:rsid w:val="00AD2D02"/>
    <w:rsid w:val="00AD2F1F"/>
    <w:rsid w:val="00AD2F5E"/>
    <w:rsid w:val="00AD30C0"/>
    <w:rsid w:val="00AD3575"/>
    <w:rsid w:val="00AD35F0"/>
    <w:rsid w:val="00AD37FE"/>
    <w:rsid w:val="00AD38E7"/>
    <w:rsid w:val="00AD38F8"/>
    <w:rsid w:val="00AD3B02"/>
    <w:rsid w:val="00AD4838"/>
    <w:rsid w:val="00AD4928"/>
    <w:rsid w:val="00AD4E65"/>
    <w:rsid w:val="00AD5149"/>
    <w:rsid w:val="00AD5150"/>
    <w:rsid w:val="00AD5287"/>
    <w:rsid w:val="00AD55FA"/>
    <w:rsid w:val="00AD57F6"/>
    <w:rsid w:val="00AD5BD2"/>
    <w:rsid w:val="00AD60F9"/>
    <w:rsid w:val="00AD6287"/>
    <w:rsid w:val="00AD691C"/>
    <w:rsid w:val="00AD7046"/>
    <w:rsid w:val="00AD7705"/>
    <w:rsid w:val="00AD772B"/>
    <w:rsid w:val="00AD7F0A"/>
    <w:rsid w:val="00AE0011"/>
    <w:rsid w:val="00AE08FD"/>
    <w:rsid w:val="00AE0B7F"/>
    <w:rsid w:val="00AE0D64"/>
    <w:rsid w:val="00AE116C"/>
    <w:rsid w:val="00AE1439"/>
    <w:rsid w:val="00AE18F8"/>
    <w:rsid w:val="00AE19BF"/>
    <w:rsid w:val="00AE1C0A"/>
    <w:rsid w:val="00AE1CDC"/>
    <w:rsid w:val="00AE1D14"/>
    <w:rsid w:val="00AE21D9"/>
    <w:rsid w:val="00AE246E"/>
    <w:rsid w:val="00AE2BEB"/>
    <w:rsid w:val="00AE2F0F"/>
    <w:rsid w:val="00AE2F3D"/>
    <w:rsid w:val="00AE2FFE"/>
    <w:rsid w:val="00AE344C"/>
    <w:rsid w:val="00AE35D1"/>
    <w:rsid w:val="00AE36E7"/>
    <w:rsid w:val="00AE379D"/>
    <w:rsid w:val="00AE386D"/>
    <w:rsid w:val="00AE388C"/>
    <w:rsid w:val="00AE3ACA"/>
    <w:rsid w:val="00AE3B4D"/>
    <w:rsid w:val="00AE3DBC"/>
    <w:rsid w:val="00AE3EDD"/>
    <w:rsid w:val="00AE3FB0"/>
    <w:rsid w:val="00AE407B"/>
    <w:rsid w:val="00AE40BB"/>
    <w:rsid w:val="00AE4448"/>
    <w:rsid w:val="00AE4755"/>
    <w:rsid w:val="00AE481E"/>
    <w:rsid w:val="00AE49A5"/>
    <w:rsid w:val="00AE4A32"/>
    <w:rsid w:val="00AE4C79"/>
    <w:rsid w:val="00AE4D94"/>
    <w:rsid w:val="00AE4EC4"/>
    <w:rsid w:val="00AE4EEB"/>
    <w:rsid w:val="00AE5118"/>
    <w:rsid w:val="00AE5544"/>
    <w:rsid w:val="00AE556B"/>
    <w:rsid w:val="00AE5642"/>
    <w:rsid w:val="00AE5A91"/>
    <w:rsid w:val="00AE6003"/>
    <w:rsid w:val="00AE601E"/>
    <w:rsid w:val="00AE60CC"/>
    <w:rsid w:val="00AE66BF"/>
    <w:rsid w:val="00AE6797"/>
    <w:rsid w:val="00AE67DF"/>
    <w:rsid w:val="00AE6A72"/>
    <w:rsid w:val="00AE6D3E"/>
    <w:rsid w:val="00AE6EB1"/>
    <w:rsid w:val="00AE6FB0"/>
    <w:rsid w:val="00AE7592"/>
    <w:rsid w:val="00AE7F0B"/>
    <w:rsid w:val="00AE7FEA"/>
    <w:rsid w:val="00AF0270"/>
    <w:rsid w:val="00AF0AF4"/>
    <w:rsid w:val="00AF0C23"/>
    <w:rsid w:val="00AF11EB"/>
    <w:rsid w:val="00AF1285"/>
    <w:rsid w:val="00AF1406"/>
    <w:rsid w:val="00AF1567"/>
    <w:rsid w:val="00AF16DF"/>
    <w:rsid w:val="00AF1926"/>
    <w:rsid w:val="00AF1E2F"/>
    <w:rsid w:val="00AF235A"/>
    <w:rsid w:val="00AF26C0"/>
    <w:rsid w:val="00AF26D8"/>
    <w:rsid w:val="00AF3110"/>
    <w:rsid w:val="00AF3233"/>
    <w:rsid w:val="00AF34ED"/>
    <w:rsid w:val="00AF38B1"/>
    <w:rsid w:val="00AF3D2F"/>
    <w:rsid w:val="00AF42CA"/>
    <w:rsid w:val="00AF4609"/>
    <w:rsid w:val="00AF46A7"/>
    <w:rsid w:val="00AF4794"/>
    <w:rsid w:val="00AF4B56"/>
    <w:rsid w:val="00AF4B81"/>
    <w:rsid w:val="00AF4C97"/>
    <w:rsid w:val="00AF514D"/>
    <w:rsid w:val="00AF5472"/>
    <w:rsid w:val="00AF555D"/>
    <w:rsid w:val="00AF56E6"/>
    <w:rsid w:val="00AF5A75"/>
    <w:rsid w:val="00AF5AA4"/>
    <w:rsid w:val="00AF5C10"/>
    <w:rsid w:val="00AF5D2E"/>
    <w:rsid w:val="00AF604C"/>
    <w:rsid w:val="00AF6208"/>
    <w:rsid w:val="00AF64EF"/>
    <w:rsid w:val="00AF66C2"/>
    <w:rsid w:val="00AF6CF4"/>
    <w:rsid w:val="00AF6F2A"/>
    <w:rsid w:val="00AF72BA"/>
    <w:rsid w:val="00AF789D"/>
    <w:rsid w:val="00AF7F71"/>
    <w:rsid w:val="00B0029F"/>
    <w:rsid w:val="00B00918"/>
    <w:rsid w:val="00B00A04"/>
    <w:rsid w:val="00B0119B"/>
    <w:rsid w:val="00B011F8"/>
    <w:rsid w:val="00B014A0"/>
    <w:rsid w:val="00B0158B"/>
    <w:rsid w:val="00B019D9"/>
    <w:rsid w:val="00B01A89"/>
    <w:rsid w:val="00B01B7F"/>
    <w:rsid w:val="00B01F84"/>
    <w:rsid w:val="00B02096"/>
    <w:rsid w:val="00B02302"/>
    <w:rsid w:val="00B023F3"/>
    <w:rsid w:val="00B024F4"/>
    <w:rsid w:val="00B02742"/>
    <w:rsid w:val="00B027C0"/>
    <w:rsid w:val="00B02BF2"/>
    <w:rsid w:val="00B02DC8"/>
    <w:rsid w:val="00B02E13"/>
    <w:rsid w:val="00B03227"/>
    <w:rsid w:val="00B03359"/>
    <w:rsid w:val="00B033A1"/>
    <w:rsid w:val="00B03767"/>
    <w:rsid w:val="00B041C5"/>
    <w:rsid w:val="00B049D0"/>
    <w:rsid w:val="00B04DC0"/>
    <w:rsid w:val="00B04F17"/>
    <w:rsid w:val="00B052FD"/>
    <w:rsid w:val="00B05507"/>
    <w:rsid w:val="00B05F88"/>
    <w:rsid w:val="00B06774"/>
    <w:rsid w:val="00B06914"/>
    <w:rsid w:val="00B06945"/>
    <w:rsid w:val="00B069D1"/>
    <w:rsid w:val="00B06CEF"/>
    <w:rsid w:val="00B06F00"/>
    <w:rsid w:val="00B0715F"/>
    <w:rsid w:val="00B07448"/>
    <w:rsid w:val="00B07533"/>
    <w:rsid w:val="00B076F8"/>
    <w:rsid w:val="00B078E6"/>
    <w:rsid w:val="00B07DAB"/>
    <w:rsid w:val="00B108B0"/>
    <w:rsid w:val="00B10A97"/>
    <w:rsid w:val="00B11184"/>
    <w:rsid w:val="00B112A2"/>
    <w:rsid w:val="00B11428"/>
    <w:rsid w:val="00B11BCC"/>
    <w:rsid w:val="00B11C24"/>
    <w:rsid w:val="00B11CC4"/>
    <w:rsid w:val="00B11DA3"/>
    <w:rsid w:val="00B11E79"/>
    <w:rsid w:val="00B11F80"/>
    <w:rsid w:val="00B122EE"/>
    <w:rsid w:val="00B124D6"/>
    <w:rsid w:val="00B12689"/>
    <w:rsid w:val="00B128F7"/>
    <w:rsid w:val="00B12BC5"/>
    <w:rsid w:val="00B12C91"/>
    <w:rsid w:val="00B12CA3"/>
    <w:rsid w:val="00B12F25"/>
    <w:rsid w:val="00B130BB"/>
    <w:rsid w:val="00B13291"/>
    <w:rsid w:val="00B13414"/>
    <w:rsid w:val="00B13446"/>
    <w:rsid w:val="00B13581"/>
    <w:rsid w:val="00B139FF"/>
    <w:rsid w:val="00B13A5C"/>
    <w:rsid w:val="00B13AEB"/>
    <w:rsid w:val="00B13D42"/>
    <w:rsid w:val="00B13DA4"/>
    <w:rsid w:val="00B13F69"/>
    <w:rsid w:val="00B143E8"/>
    <w:rsid w:val="00B14474"/>
    <w:rsid w:val="00B145E6"/>
    <w:rsid w:val="00B14A2E"/>
    <w:rsid w:val="00B15302"/>
    <w:rsid w:val="00B1533D"/>
    <w:rsid w:val="00B15A2B"/>
    <w:rsid w:val="00B15A4E"/>
    <w:rsid w:val="00B15AA6"/>
    <w:rsid w:val="00B15BD8"/>
    <w:rsid w:val="00B15CA1"/>
    <w:rsid w:val="00B15CD3"/>
    <w:rsid w:val="00B15F04"/>
    <w:rsid w:val="00B16472"/>
    <w:rsid w:val="00B165A2"/>
    <w:rsid w:val="00B16683"/>
    <w:rsid w:val="00B16BCF"/>
    <w:rsid w:val="00B16DE8"/>
    <w:rsid w:val="00B17235"/>
    <w:rsid w:val="00B17339"/>
    <w:rsid w:val="00B17A3A"/>
    <w:rsid w:val="00B17FF6"/>
    <w:rsid w:val="00B2000D"/>
    <w:rsid w:val="00B2022D"/>
    <w:rsid w:val="00B2026B"/>
    <w:rsid w:val="00B202F0"/>
    <w:rsid w:val="00B20592"/>
    <w:rsid w:val="00B20E2A"/>
    <w:rsid w:val="00B20EB3"/>
    <w:rsid w:val="00B20ECD"/>
    <w:rsid w:val="00B20F78"/>
    <w:rsid w:val="00B21505"/>
    <w:rsid w:val="00B2187B"/>
    <w:rsid w:val="00B21A76"/>
    <w:rsid w:val="00B21B28"/>
    <w:rsid w:val="00B21B72"/>
    <w:rsid w:val="00B21F79"/>
    <w:rsid w:val="00B21F87"/>
    <w:rsid w:val="00B22095"/>
    <w:rsid w:val="00B22288"/>
    <w:rsid w:val="00B22537"/>
    <w:rsid w:val="00B22767"/>
    <w:rsid w:val="00B2293B"/>
    <w:rsid w:val="00B230C6"/>
    <w:rsid w:val="00B231D2"/>
    <w:rsid w:val="00B231DD"/>
    <w:rsid w:val="00B2327E"/>
    <w:rsid w:val="00B23913"/>
    <w:rsid w:val="00B24006"/>
    <w:rsid w:val="00B2430C"/>
    <w:rsid w:val="00B24588"/>
    <w:rsid w:val="00B24B60"/>
    <w:rsid w:val="00B24C9C"/>
    <w:rsid w:val="00B24F74"/>
    <w:rsid w:val="00B2541F"/>
    <w:rsid w:val="00B254CE"/>
    <w:rsid w:val="00B2580A"/>
    <w:rsid w:val="00B25F32"/>
    <w:rsid w:val="00B26339"/>
    <w:rsid w:val="00B26474"/>
    <w:rsid w:val="00B264AF"/>
    <w:rsid w:val="00B264BB"/>
    <w:rsid w:val="00B266E5"/>
    <w:rsid w:val="00B27281"/>
    <w:rsid w:val="00B27541"/>
    <w:rsid w:val="00B276EB"/>
    <w:rsid w:val="00B2770E"/>
    <w:rsid w:val="00B27AEF"/>
    <w:rsid w:val="00B27D44"/>
    <w:rsid w:val="00B30008"/>
    <w:rsid w:val="00B3009E"/>
    <w:rsid w:val="00B3047A"/>
    <w:rsid w:val="00B30530"/>
    <w:rsid w:val="00B3080D"/>
    <w:rsid w:val="00B3086B"/>
    <w:rsid w:val="00B30880"/>
    <w:rsid w:val="00B30888"/>
    <w:rsid w:val="00B30A99"/>
    <w:rsid w:val="00B30B18"/>
    <w:rsid w:val="00B30F51"/>
    <w:rsid w:val="00B310B7"/>
    <w:rsid w:val="00B3143E"/>
    <w:rsid w:val="00B316A4"/>
    <w:rsid w:val="00B31922"/>
    <w:rsid w:val="00B319DF"/>
    <w:rsid w:val="00B31CD3"/>
    <w:rsid w:val="00B323F3"/>
    <w:rsid w:val="00B329FA"/>
    <w:rsid w:val="00B32D42"/>
    <w:rsid w:val="00B32E40"/>
    <w:rsid w:val="00B32F9B"/>
    <w:rsid w:val="00B33242"/>
    <w:rsid w:val="00B332B0"/>
    <w:rsid w:val="00B332F2"/>
    <w:rsid w:val="00B333DD"/>
    <w:rsid w:val="00B335F8"/>
    <w:rsid w:val="00B33859"/>
    <w:rsid w:val="00B33925"/>
    <w:rsid w:val="00B33A15"/>
    <w:rsid w:val="00B33BBD"/>
    <w:rsid w:val="00B33E2F"/>
    <w:rsid w:val="00B340B5"/>
    <w:rsid w:val="00B3430C"/>
    <w:rsid w:val="00B3431E"/>
    <w:rsid w:val="00B34737"/>
    <w:rsid w:val="00B34AA1"/>
    <w:rsid w:val="00B34AA2"/>
    <w:rsid w:val="00B353ED"/>
    <w:rsid w:val="00B35403"/>
    <w:rsid w:val="00B35433"/>
    <w:rsid w:val="00B3546E"/>
    <w:rsid w:val="00B35E77"/>
    <w:rsid w:val="00B362B8"/>
    <w:rsid w:val="00B36775"/>
    <w:rsid w:val="00B36C81"/>
    <w:rsid w:val="00B37000"/>
    <w:rsid w:val="00B3754B"/>
    <w:rsid w:val="00B3754D"/>
    <w:rsid w:val="00B376F1"/>
    <w:rsid w:val="00B3770B"/>
    <w:rsid w:val="00B378B7"/>
    <w:rsid w:val="00B37E4A"/>
    <w:rsid w:val="00B37FE6"/>
    <w:rsid w:val="00B404F7"/>
    <w:rsid w:val="00B40DC1"/>
    <w:rsid w:val="00B410E3"/>
    <w:rsid w:val="00B411C3"/>
    <w:rsid w:val="00B41476"/>
    <w:rsid w:val="00B414F2"/>
    <w:rsid w:val="00B41686"/>
    <w:rsid w:val="00B4177A"/>
    <w:rsid w:val="00B4187A"/>
    <w:rsid w:val="00B41886"/>
    <w:rsid w:val="00B41B04"/>
    <w:rsid w:val="00B41DB9"/>
    <w:rsid w:val="00B41E4C"/>
    <w:rsid w:val="00B41EA6"/>
    <w:rsid w:val="00B42078"/>
    <w:rsid w:val="00B4234A"/>
    <w:rsid w:val="00B42760"/>
    <w:rsid w:val="00B428BF"/>
    <w:rsid w:val="00B42904"/>
    <w:rsid w:val="00B42C79"/>
    <w:rsid w:val="00B42D6A"/>
    <w:rsid w:val="00B43A3F"/>
    <w:rsid w:val="00B43A47"/>
    <w:rsid w:val="00B43B2B"/>
    <w:rsid w:val="00B43C26"/>
    <w:rsid w:val="00B43ED5"/>
    <w:rsid w:val="00B43EE4"/>
    <w:rsid w:val="00B43F93"/>
    <w:rsid w:val="00B446F2"/>
    <w:rsid w:val="00B4477E"/>
    <w:rsid w:val="00B44A70"/>
    <w:rsid w:val="00B44BB0"/>
    <w:rsid w:val="00B44CE2"/>
    <w:rsid w:val="00B45490"/>
    <w:rsid w:val="00B4558A"/>
    <w:rsid w:val="00B4564B"/>
    <w:rsid w:val="00B46692"/>
    <w:rsid w:val="00B4678E"/>
    <w:rsid w:val="00B46AD3"/>
    <w:rsid w:val="00B47137"/>
    <w:rsid w:val="00B471CE"/>
    <w:rsid w:val="00B47485"/>
    <w:rsid w:val="00B4748F"/>
    <w:rsid w:val="00B474C7"/>
    <w:rsid w:val="00B47793"/>
    <w:rsid w:val="00B50135"/>
    <w:rsid w:val="00B502BB"/>
    <w:rsid w:val="00B504DA"/>
    <w:rsid w:val="00B50892"/>
    <w:rsid w:val="00B50EAF"/>
    <w:rsid w:val="00B50ED2"/>
    <w:rsid w:val="00B51509"/>
    <w:rsid w:val="00B515CF"/>
    <w:rsid w:val="00B522C5"/>
    <w:rsid w:val="00B52A0B"/>
    <w:rsid w:val="00B52A25"/>
    <w:rsid w:val="00B52B0E"/>
    <w:rsid w:val="00B52B20"/>
    <w:rsid w:val="00B53478"/>
    <w:rsid w:val="00B53582"/>
    <w:rsid w:val="00B535EF"/>
    <w:rsid w:val="00B53710"/>
    <w:rsid w:val="00B537BC"/>
    <w:rsid w:val="00B5384E"/>
    <w:rsid w:val="00B53DA5"/>
    <w:rsid w:val="00B53E12"/>
    <w:rsid w:val="00B53F0F"/>
    <w:rsid w:val="00B53FCD"/>
    <w:rsid w:val="00B544C5"/>
    <w:rsid w:val="00B544EE"/>
    <w:rsid w:val="00B546C3"/>
    <w:rsid w:val="00B54ADF"/>
    <w:rsid w:val="00B54D3F"/>
    <w:rsid w:val="00B54E39"/>
    <w:rsid w:val="00B5547C"/>
    <w:rsid w:val="00B558E3"/>
    <w:rsid w:val="00B5594D"/>
    <w:rsid w:val="00B56033"/>
    <w:rsid w:val="00B5609A"/>
    <w:rsid w:val="00B560BD"/>
    <w:rsid w:val="00B56606"/>
    <w:rsid w:val="00B56710"/>
    <w:rsid w:val="00B568ED"/>
    <w:rsid w:val="00B56907"/>
    <w:rsid w:val="00B570E7"/>
    <w:rsid w:val="00B571E1"/>
    <w:rsid w:val="00B572EC"/>
    <w:rsid w:val="00B573D1"/>
    <w:rsid w:val="00B5757D"/>
    <w:rsid w:val="00B5788D"/>
    <w:rsid w:val="00B57898"/>
    <w:rsid w:val="00B57B53"/>
    <w:rsid w:val="00B57CF5"/>
    <w:rsid w:val="00B57E28"/>
    <w:rsid w:val="00B602B6"/>
    <w:rsid w:val="00B60707"/>
    <w:rsid w:val="00B60FCF"/>
    <w:rsid w:val="00B6166B"/>
    <w:rsid w:val="00B617FC"/>
    <w:rsid w:val="00B619C8"/>
    <w:rsid w:val="00B619CE"/>
    <w:rsid w:val="00B61D55"/>
    <w:rsid w:val="00B61EF1"/>
    <w:rsid w:val="00B620ED"/>
    <w:rsid w:val="00B62621"/>
    <w:rsid w:val="00B62814"/>
    <w:rsid w:val="00B62A83"/>
    <w:rsid w:val="00B62B69"/>
    <w:rsid w:val="00B63124"/>
    <w:rsid w:val="00B63362"/>
    <w:rsid w:val="00B63399"/>
    <w:rsid w:val="00B6387D"/>
    <w:rsid w:val="00B63B16"/>
    <w:rsid w:val="00B63D88"/>
    <w:rsid w:val="00B63DC3"/>
    <w:rsid w:val="00B64006"/>
    <w:rsid w:val="00B64803"/>
    <w:rsid w:val="00B64A82"/>
    <w:rsid w:val="00B64B45"/>
    <w:rsid w:val="00B64D9D"/>
    <w:rsid w:val="00B65015"/>
    <w:rsid w:val="00B653A2"/>
    <w:rsid w:val="00B65447"/>
    <w:rsid w:val="00B65588"/>
    <w:rsid w:val="00B65630"/>
    <w:rsid w:val="00B6580F"/>
    <w:rsid w:val="00B65865"/>
    <w:rsid w:val="00B6598C"/>
    <w:rsid w:val="00B65E7F"/>
    <w:rsid w:val="00B6636A"/>
    <w:rsid w:val="00B664FD"/>
    <w:rsid w:val="00B67241"/>
    <w:rsid w:val="00B673AF"/>
    <w:rsid w:val="00B67C45"/>
    <w:rsid w:val="00B67CAE"/>
    <w:rsid w:val="00B67D9C"/>
    <w:rsid w:val="00B67DA8"/>
    <w:rsid w:val="00B67FFB"/>
    <w:rsid w:val="00B7028F"/>
    <w:rsid w:val="00B7033B"/>
    <w:rsid w:val="00B703FB"/>
    <w:rsid w:val="00B7042E"/>
    <w:rsid w:val="00B704EF"/>
    <w:rsid w:val="00B70A6D"/>
    <w:rsid w:val="00B714AB"/>
    <w:rsid w:val="00B714DE"/>
    <w:rsid w:val="00B71720"/>
    <w:rsid w:val="00B7174D"/>
    <w:rsid w:val="00B71897"/>
    <w:rsid w:val="00B72122"/>
    <w:rsid w:val="00B72771"/>
    <w:rsid w:val="00B72786"/>
    <w:rsid w:val="00B72F31"/>
    <w:rsid w:val="00B73131"/>
    <w:rsid w:val="00B731E4"/>
    <w:rsid w:val="00B73259"/>
    <w:rsid w:val="00B73442"/>
    <w:rsid w:val="00B73831"/>
    <w:rsid w:val="00B73A5E"/>
    <w:rsid w:val="00B73AD2"/>
    <w:rsid w:val="00B73B71"/>
    <w:rsid w:val="00B73C58"/>
    <w:rsid w:val="00B74353"/>
    <w:rsid w:val="00B74851"/>
    <w:rsid w:val="00B7487A"/>
    <w:rsid w:val="00B7494C"/>
    <w:rsid w:val="00B74AF9"/>
    <w:rsid w:val="00B74F73"/>
    <w:rsid w:val="00B7534B"/>
    <w:rsid w:val="00B75A14"/>
    <w:rsid w:val="00B75B05"/>
    <w:rsid w:val="00B75D64"/>
    <w:rsid w:val="00B75F57"/>
    <w:rsid w:val="00B76101"/>
    <w:rsid w:val="00B761A7"/>
    <w:rsid w:val="00B762E3"/>
    <w:rsid w:val="00B76350"/>
    <w:rsid w:val="00B767AA"/>
    <w:rsid w:val="00B76890"/>
    <w:rsid w:val="00B7694E"/>
    <w:rsid w:val="00B76A7C"/>
    <w:rsid w:val="00B76ED5"/>
    <w:rsid w:val="00B774F4"/>
    <w:rsid w:val="00B774F6"/>
    <w:rsid w:val="00B77556"/>
    <w:rsid w:val="00B775D9"/>
    <w:rsid w:val="00B778C5"/>
    <w:rsid w:val="00B779EB"/>
    <w:rsid w:val="00B77A94"/>
    <w:rsid w:val="00B77FC1"/>
    <w:rsid w:val="00B77FC5"/>
    <w:rsid w:val="00B8048F"/>
    <w:rsid w:val="00B8072A"/>
    <w:rsid w:val="00B807E3"/>
    <w:rsid w:val="00B80BE3"/>
    <w:rsid w:val="00B80D5B"/>
    <w:rsid w:val="00B80EA9"/>
    <w:rsid w:val="00B80EF3"/>
    <w:rsid w:val="00B80FF4"/>
    <w:rsid w:val="00B81253"/>
    <w:rsid w:val="00B81632"/>
    <w:rsid w:val="00B8169D"/>
    <w:rsid w:val="00B816C5"/>
    <w:rsid w:val="00B81763"/>
    <w:rsid w:val="00B81A73"/>
    <w:rsid w:val="00B81F1B"/>
    <w:rsid w:val="00B822C3"/>
    <w:rsid w:val="00B824AC"/>
    <w:rsid w:val="00B82621"/>
    <w:rsid w:val="00B828FC"/>
    <w:rsid w:val="00B82E73"/>
    <w:rsid w:val="00B83075"/>
    <w:rsid w:val="00B832A0"/>
    <w:rsid w:val="00B8359C"/>
    <w:rsid w:val="00B83727"/>
    <w:rsid w:val="00B83874"/>
    <w:rsid w:val="00B8387F"/>
    <w:rsid w:val="00B838D3"/>
    <w:rsid w:val="00B839A8"/>
    <w:rsid w:val="00B83DDD"/>
    <w:rsid w:val="00B844E0"/>
    <w:rsid w:val="00B84D67"/>
    <w:rsid w:val="00B84E35"/>
    <w:rsid w:val="00B85295"/>
    <w:rsid w:val="00B85855"/>
    <w:rsid w:val="00B85903"/>
    <w:rsid w:val="00B85AF7"/>
    <w:rsid w:val="00B86086"/>
    <w:rsid w:val="00B86130"/>
    <w:rsid w:val="00B86690"/>
    <w:rsid w:val="00B86997"/>
    <w:rsid w:val="00B86A95"/>
    <w:rsid w:val="00B86B54"/>
    <w:rsid w:val="00B86D71"/>
    <w:rsid w:val="00B86D76"/>
    <w:rsid w:val="00B8773B"/>
    <w:rsid w:val="00B87A73"/>
    <w:rsid w:val="00B87BF6"/>
    <w:rsid w:val="00B87EAB"/>
    <w:rsid w:val="00B906CF"/>
    <w:rsid w:val="00B906E2"/>
    <w:rsid w:val="00B90A08"/>
    <w:rsid w:val="00B913F1"/>
    <w:rsid w:val="00B9142A"/>
    <w:rsid w:val="00B91598"/>
    <w:rsid w:val="00B919ED"/>
    <w:rsid w:val="00B91AFF"/>
    <w:rsid w:val="00B92383"/>
    <w:rsid w:val="00B9245A"/>
    <w:rsid w:val="00B924CB"/>
    <w:rsid w:val="00B926E7"/>
    <w:rsid w:val="00B927E9"/>
    <w:rsid w:val="00B92F9D"/>
    <w:rsid w:val="00B93023"/>
    <w:rsid w:val="00B93A5E"/>
    <w:rsid w:val="00B94188"/>
    <w:rsid w:val="00B94397"/>
    <w:rsid w:val="00B943F9"/>
    <w:rsid w:val="00B94888"/>
    <w:rsid w:val="00B94FDE"/>
    <w:rsid w:val="00B95076"/>
    <w:rsid w:val="00B9522E"/>
    <w:rsid w:val="00B953B2"/>
    <w:rsid w:val="00B9558E"/>
    <w:rsid w:val="00B95B57"/>
    <w:rsid w:val="00B965A8"/>
    <w:rsid w:val="00B9668D"/>
    <w:rsid w:val="00B96958"/>
    <w:rsid w:val="00B96B6C"/>
    <w:rsid w:val="00B97337"/>
    <w:rsid w:val="00B9761D"/>
    <w:rsid w:val="00B97661"/>
    <w:rsid w:val="00B97BC6"/>
    <w:rsid w:val="00B97BEB"/>
    <w:rsid w:val="00B97E44"/>
    <w:rsid w:val="00B97E86"/>
    <w:rsid w:val="00B97FE2"/>
    <w:rsid w:val="00BA01B0"/>
    <w:rsid w:val="00BA01E1"/>
    <w:rsid w:val="00BA0233"/>
    <w:rsid w:val="00BA0AEE"/>
    <w:rsid w:val="00BA0E36"/>
    <w:rsid w:val="00BA11B2"/>
    <w:rsid w:val="00BA1339"/>
    <w:rsid w:val="00BA17AD"/>
    <w:rsid w:val="00BA182F"/>
    <w:rsid w:val="00BA208F"/>
    <w:rsid w:val="00BA23D9"/>
    <w:rsid w:val="00BA2595"/>
    <w:rsid w:val="00BA28FF"/>
    <w:rsid w:val="00BA2C4C"/>
    <w:rsid w:val="00BA2DE5"/>
    <w:rsid w:val="00BA2E45"/>
    <w:rsid w:val="00BA2F41"/>
    <w:rsid w:val="00BA310B"/>
    <w:rsid w:val="00BA33FF"/>
    <w:rsid w:val="00BA353C"/>
    <w:rsid w:val="00BA3701"/>
    <w:rsid w:val="00BA42B5"/>
    <w:rsid w:val="00BA42FE"/>
    <w:rsid w:val="00BA4A3A"/>
    <w:rsid w:val="00BA50B4"/>
    <w:rsid w:val="00BA53E2"/>
    <w:rsid w:val="00BA5AF1"/>
    <w:rsid w:val="00BA64FC"/>
    <w:rsid w:val="00BA6660"/>
    <w:rsid w:val="00BA69FF"/>
    <w:rsid w:val="00BA6F2C"/>
    <w:rsid w:val="00BA7215"/>
    <w:rsid w:val="00BA72EA"/>
    <w:rsid w:val="00BA76F5"/>
    <w:rsid w:val="00BA77F4"/>
    <w:rsid w:val="00BA788A"/>
    <w:rsid w:val="00BA7948"/>
    <w:rsid w:val="00BA7A15"/>
    <w:rsid w:val="00BA7CFE"/>
    <w:rsid w:val="00BA7FF6"/>
    <w:rsid w:val="00BB019B"/>
    <w:rsid w:val="00BB01D6"/>
    <w:rsid w:val="00BB0411"/>
    <w:rsid w:val="00BB07B7"/>
    <w:rsid w:val="00BB0949"/>
    <w:rsid w:val="00BB094C"/>
    <w:rsid w:val="00BB101A"/>
    <w:rsid w:val="00BB13B3"/>
    <w:rsid w:val="00BB14B3"/>
    <w:rsid w:val="00BB2076"/>
    <w:rsid w:val="00BB2287"/>
    <w:rsid w:val="00BB23D9"/>
    <w:rsid w:val="00BB258A"/>
    <w:rsid w:val="00BB2630"/>
    <w:rsid w:val="00BB2924"/>
    <w:rsid w:val="00BB2CFE"/>
    <w:rsid w:val="00BB32EB"/>
    <w:rsid w:val="00BB334A"/>
    <w:rsid w:val="00BB35DA"/>
    <w:rsid w:val="00BB3872"/>
    <w:rsid w:val="00BB3FE8"/>
    <w:rsid w:val="00BB46C9"/>
    <w:rsid w:val="00BB477E"/>
    <w:rsid w:val="00BB4E1F"/>
    <w:rsid w:val="00BB5024"/>
    <w:rsid w:val="00BB51C9"/>
    <w:rsid w:val="00BB5334"/>
    <w:rsid w:val="00BB5965"/>
    <w:rsid w:val="00BB5FAE"/>
    <w:rsid w:val="00BB6125"/>
    <w:rsid w:val="00BB6AE5"/>
    <w:rsid w:val="00BB7430"/>
    <w:rsid w:val="00BB7FF5"/>
    <w:rsid w:val="00BC01AE"/>
    <w:rsid w:val="00BC03C7"/>
    <w:rsid w:val="00BC04BA"/>
    <w:rsid w:val="00BC056D"/>
    <w:rsid w:val="00BC0617"/>
    <w:rsid w:val="00BC097D"/>
    <w:rsid w:val="00BC09D8"/>
    <w:rsid w:val="00BC0B4E"/>
    <w:rsid w:val="00BC0C18"/>
    <w:rsid w:val="00BC0CD2"/>
    <w:rsid w:val="00BC0E3C"/>
    <w:rsid w:val="00BC1267"/>
    <w:rsid w:val="00BC12B8"/>
    <w:rsid w:val="00BC15EE"/>
    <w:rsid w:val="00BC17FE"/>
    <w:rsid w:val="00BC1CEF"/>
    <w:rsid w:val="00BC1DA9"/>
    <w:rsid w:val="00BC1DAD"/>
    <w:rsid w:val="00BC1E41"/>
    <w:rsid w:val="00BC2045"/>
    <w:rsid w:val="00BC2432"/>
    <w:rsid w:val="00BC2513"/>
    <w:rsid w:val="00BC253D"/>
    <w:rsid w:val="00BC2881"/>
    <w:rsid w:val="00BC2C68"/>
    <w:rsid w:val="00BC2D86"/>
    <w:rsid w:val="00BC316A"/>
    <w:rsid w:val="00BC373C"/>
    <w:rsid w:val="00BC3E8C"/>
    <w:rsid w:val="00BC3F4B"/>
    <w:rsid w:val="00BC41B2"/>
    <w:rsid w:val="00BC469F"/>
    <w:rsid w:val="00BC47C6"/>
    <w:rsid w:val="00BC4BAA"/>
    <w:rsid w:val="00BC52F9"/>
    <w:rsid w:val="00BC533F"/>
    <w:rsid w:val="00BC546F"/>
    <w:rsid w:val="00BC54E5"/>
    <w:rsid w:val="00BC56B9"/>
    <w:rsid w:val="00BC57DA"/>
    <w:rsid w:val="00BC5BB9"/>
    <w:rsid w:val="00BC5D3E"/>
    <w:rsid w:val="00BC6347"/>
    <w:rsid w:val="00BC6A27"/>
    <w:rsid w:val="00BC6A94"/>
    <w:rsid w:val="00BC6BF7"/>
    <w:rsid w:val="00BC6D32"/>
    <w:rsid w:val="00BC6DCC"/>
    <w:rsid w:val="00BC6DD4"/>
    <w:rsid w:val="00BC6F2E"/>
    <w:rsid w:val="00BC7312"/>
    <w:rsid w:val="00BC73C2"/>
    <w:rsid w:val="00BC746B"/>
    <w:rsid w:val="00BC752B"/>
    <w:rsid w:val="00BC769E"/>
    <w:rsid w:val="00BC7798"/>
    <w:rsid w:val="00BC7893"/>
    <w:rsid w:val="00BC79A0"/>
    <w:rsid w:val="00BC7D64"/>
    <w:rsid w:val="00BC7EA8"/>
    <w:rsid w:val="00BD0036"/>
    <w:rsid w:val="00BD0272"/>
    <w:rsid w:val="00BD050B"/>
    <w:rsid w:val="00BD0730"/>
    <w:rsid w:val="00BD10B7"/>
    <w:rsid w:val="00BD14DF"/>
    <w:rsid w:val="00BD16AC"/>
    <w:rsid w:val="00BD1807"/>
    <w:rsid w:val="00BD1841"/>
    <w:rsid w:val="00BD1CEF"/>
    <w:rsid w:val="00BD1D40"/>
    <w:rsid w:val="00BD1F4A"/>
    <w:rsid w:val="00BD2112"/>
    <w:rsid w:val="00BD2286"/>
    <w:rsid w:val="00BD2487"/>
    <w:rsid w:val="00BD248C"/>
    <w:rsid w:val="00BD2824"/>
    <w:rsid w:val="00BD2883"/>
    <w:rsid w:val="00BD2A2E"/>
    <w:rsid w:val="00BD2AC4"/>
    <w:rsid w:val="00BD3275"/>
    <w:rsid w:val="00BD3334"/>
    <w:rsid w:val="00BD3377"/>
    <w:rsid w:val="00BD33F5"/>
    <w:rsid w:val="00BD3540"/>
    <w:rsid w:val="00BD3733"/>
    <w:rsid w:val="00BD3A57"/>
    <w:rsid w:val="00BD3AC1"/>
    <w:rsid w:val="00BD3E14"/>
    <w:rsid w:val="00BD40E5"/>
    <w:rsid w:val="00BD414D"/>
    <w:rsid w:val="00BD4CA0"/>
    <w:rsid w:val="00BD4DA0"/>
    <w:rsid w:val="00BD5332"/>
    <w:rsid w:val="00BD5845"/>
    <w:rsid w:val="00BD590C"/>
    <w:rsid w:val="00BD5D54"/>
    <w:rsid w:val="00BD6151"/>
    <w:rsid w:val="00BD690A"/>
    <w:rsid w:val="00BD6B07"/>
    <w:rsid w:val="00BD716B"/>
    <w:rsid w:val="00BD7359"/>
    <w:rsid w:val="00BD73B5"/>
    <w:rsid w:val="00BD7717"/>
    <w:rsid w:val="00BD77A8"/>
    <w:rsid w:val="00BD7974"/>
    <w:rsid w:val="00BD7A9C"/>
    <w:rsid w:val="00BD7D3B"/>
    <w:rsid w:val="00BE03DE"/>
    <w:rsid w:val="00BE04D0"/>
    <w:rsid w:val="00BE069A"/>
    <w:rsid w:val="00BE07B8"/>
    <w:rsid w:val="00BE0A6D"/>
    <w:rsid w:val="00BE0C1B"/>
    <w:rsid w:val="00BE1066"/>
    <w:rsid w:val="00BE10C3"/>
    <w:rsid w:val="00BE1174"/>
    <w:rsid w:val="00BE13A2"/>
    <w:rsid w:val="00BE177B"/>
    <w:rsid w:val="00BE1A94"/>
    <w:rsid w:val="00BE210D"/>
    <w:rsid w:val="00BE2291"/>
    <w:rsid w:val="00BE2321"/>
    <w:rsid w:val="00BE259D"/>
    <w:rsid w:val="00BE26C6"/>
    <w:rsid w:val="00BE2852"/>
    <w:rsid w:val="00BE2EA6"/>
    <w:rsid w:val="00BE3372"/>
    <w:rsid w:val="00BE35DF"/>
    <w:rsid w:val="00BE36D1"/>
    <w:rsid w:val="00BE3861"/>
    <w:rsid w:val="00BE3B49"/>
    <w:rsid w:val="00BE3ECF"/>
    <w:rsid w:val="00BE3EF2"/>
    <w:rsid w:val="00BE418B"/>
    <w:rsid w:val="00BE4312"/>
    <w:rsid w:val="00BE494F"/>
    <w:rsid w:val="00BE4A4E"/>
    <w:rsid w:val="00BE4BED"/>
    <w:rsid w:val="00BE4C5F"/>
    <w:rsid w:val="00BE4DD1"/>
    <w:rsid w:val="00BE4DF2"/>
    <w:rsid w:val="00BE4E75"/>
    <w:rsid w:val="00BE4ECC"/>
    <w:rsid w:val="00BE4F41"/>
    <w:rsid w:val="00BE4FB1"/>
    <w:rsid w:val="00BE502B"/>
    <w:rsid w:val="00BE56DE"/>
    <w:rsid w:val="00BE5A9D"/>
    <w:rsid w:val="00BE5BB9"/>
    <w:rsid w:val="00BE5FC6"/>
    <w:rsid w:val="00BE61EB"/>
    <w:rsid w:val="00BE62D2"/>
    <w:rsid w:val="00BE641C"/>
    <w:rsid w:val="00BE6750"/>
    <w:rsid w:val="00BE6971"/>
    <w:rsid w:val="00BE69E5"/>
    <w:rsid w:val="00BE6B19"/>
    <w:rsid w:val="00BE736D"/>
    <w:rsid w:val="00BE75A3"/>
    <w:rsid w:val="00BE7614"/>
    <w:rsid w:val="00BE781D"/>
    <w:rsid w:val="00BE7BA1"/>
    <w:rsid w:val="00BE7DF8"/>
    <w:rsid w:val="00BF0074"/>
    <w:rsid w:val="00BF031B"/>
    <w:rsid w:val="00BF03C3"/>
    <w:rsid w:val="00BF04EB"/>
    <w:rsid w:val="00BF05A1"/>
    <w:rsid w:val="00BF0660"/>
    <w:rsid w:val="00BF06FF"/>
    <w:rsid w:val="00BF098F"/>
    <w:rsid w:val="00BF09D7"/>
    <w:rsid w:val="00BF0A9D"/>
    <w:rsid w:val="00BF0C3F"/>
    <w:rsid w:val="00BF0F0D"/>
    <w:rsid w:val="00BF1181"/>
    <w:rsid w:val="00BF13BF"/>
    <w:rsid w:val="00BF1531"/>
    <w:rsid w:val="00BF157A"/>
    <w:rsid w:val="00BF16A4"/>
    <w:rsid w:val="00BF16F3"/>
    <w:rsid w:val="00BF19BC"/>
    <w:rsid w:val="00BF1C77"/>
    <w:rsid w:val="00BF20C0"/>
    <w:rsid w:val="00BF210F"/>
    <w:rsid w:val="00BF2501"/>
    <w:rsid w:val="00BF254D"/>
    <w:rsid w:val="00BF2C13"/>
    <w:rsid w:val="00BF2F44"/>
    <w:rsid w:val="00BF2FD6"/>
    <w:rsid w:val="00BF32ED"/>
    <w:rsid w:val="00BF33BE"/>
    <w:rsid w:val="00BF3C10"/>
    <w:rsid w:val="00BF4046"/>
    <w:rsid w:val="00BF41AB"/>
    <w:rsid w:val="00BF44DA"/>
    <w:rsid w:val="00BF45CF"/>
    <w:rsid w:val="00BF4713"/>
    <w:rsid w:val="00BF4CCC"/>
    <w:rsid w:val="00BF4E51"/>
    <w:rsid w:val="00BF529A"/>
    <w:rsid w:val="00BF5B66"/>
    <w:rsid w:val="00BF646E"/>
    <w:rsid w:val="00BF6654"/>
    <w:rsid w:val="00BF670E"/>
    <w:rsid w:val="00BF68FC"/>
    <w:rsid w:val="00BF69C6"/>
    <w:rsid w:val="00BF69D1"/>
    <w:rsid w:val="00BF6C9A"/>
    <w:rsid w:val="00BF6E64"/>
    <w:rsid w:val="00BF74BD"/>
    <w:rsid w:val="00BF7564"/>
    <w:rsid w:val="00BF788A"/>
    <w:rsid w:val="00BF78EF"/>
    <w:rsid w:val="00C00039"/>
    <w:rsid w:val="00C00B77"/>
    <w:rsid w:val="00C011F3"/>
    <w:rsid w:val="00C0141E"/>
    <w:rsid w:val="00C01436"/>
    <w:rsid w:val="00C01865"/>
    <w:rsid w:val="00C01F4F"/>
    <w:rsid w:val="00C02024"/>
    <w:rsid w:val="00C020E0"/>
    <w:rsid w:val="00C02B36"/>
    <w:rsid w:val="00C02F3A"/>
    <w:rsid w:val="00C032B2"/>
    <w:rsid w:val="00C032BD"/>
    <w:rsid w:val="00C0332E"/>
    <w:rsid w:val="00C035E2"/>
    <w:rsid w:val="00C03B34"/>
    <w:rsid w:val="00C03E71"/>
    <w:rsid w:val="00C040B7"/>
    <w:rsid w:val="00C04426"/>
    <w:rsid w:val="00C04481"/>
    <w:rsid w:val="00C047AC"/>
    <w:rsid w:val="00C04BC5"/>
    <w:rsid w:val="00C04D31"/>
    <w:rsid w:val="00C04D46"/>
    <w:rsid w:val="00C04E17"/>
    <w:rsid w:val="00C0563C"/>
    <w:rsid w:val="00C056F2"/>
    <w:rsid w:val="00C05A7D"/>
    <w:rsid w:val="00C05BE4"/>
    <w:rsid w:val="00C05E0E"/>
    <w:rsid w:val="00C05F50"/>
    <w:rsid w:val="00C05FA2"/>
    <w:rsid w:val="00C06258"/>
    <w:rsid w:val="00C06267"/>
    <w:rsid w:val="00C0636E"/>
    <w:rsid w:val="00C06526"/>
    <w:rsid w:val="00C066AA"/>
    <w:rsid w:val="00C069C6"/>
    <w:rsid w:val="00C06C3A"/>
    <w:rsid w:val="00C072A2"/>
    <w:rsid w:val="00C07445"/>
    <w:rsid w:val="00C07B21"/>
    <w:rsid w:val="00C07B4A"/>
    <w:rsid w:val="00C07C18"/>
    <w:rsid w:val="00C07C35"/>
    <w:rsid w:val="00C07EAA"/>
    <w:rsid w:val="00C07EF3"/>
    <w:rsid w:val="00C100E5"/>
    <w:rsid w:val="00C10358"/>
    <w:rsid w:val="00C1053B"/>
    <w:rsid w:val="00C1053C"/>
    <w:rsid w:val="00C105B7"/>
    <w:rsid w:val="00C109B2"/>
    <w:rsid w:val="00C110F0"/>
    <w:rsid w:val="00C11246"/>
    <w:rsid w:val="00C1141A"/>
    <w:rsid w:val="00C11449"/>
    <w:rsid w:val="00C118BF"/>
    <w:rsid w:val="00C11997"/>
    <w:rsid w:val="00C11AAF"/>
    <w:rsid w:val="00C11BC4"/>
    <w:rsid w:val="00C11C0A"/>
    <w:rsid w:val="00C11C6B"/>
    <w:rsid w:val="00C11D8C"/>
    <w:rsid w:val="00C11E3F"/>
    <w:rsid w:val="00C122E9"/>
    <w:rsid w:val="00C12429"/>
    <w:rsid w:val="00C126BC"/>
    <w:rsid w:val="00C126C8"/>
    <w:rsid w:val="00C127ED"/>
    <w:rsid w:val="00C1287A"/>
    <w:rsid w:val="00C128B1"/>
    <w:rsid w:val="00C128CE"/>
    <w:rsid w:val="00C12DAF"/>
    <w:rsid w:val="00C12F0F"/>
    <w:rsid w:val="00C13145"/>
    <w:rsid w:val="00C13378"/>
    <w:rsid w:val="00C13926"/>
    <w:rsid w:val="00C14376"/>
    <w:rsid w:val="00C1475B"/>
    <w:rsid w:val="00C14780"/>
    <w:rsid w:val="00C15189"/>
    <w:rsid w:val="00C15954"/>
    <w:rsid w:val="00C15B49"/>
    <w:rsid w:val="00C15E46"/>
    <w:rsid w:val="00C15EA9"/>
    <w:rsid w:val="00C16694"/>
    <w:rsid w:val="00C166FA"/>
    <w:rsid w:val="00C16B3E"/>
    <w:rsid w:val="00C1738F"/>
    <w:rsid w:val="00C174F2"/>
    <w:rsid w:val="00C175A7"/>
    <w:rsid w:val="00C175CC"/>
    <w:rsid w:val="00C1792C"/>
    <w:rsid w:val="00C17B2D"/>
    <w:rsid w:val="00C17B90"/>
    <w:rsid w:val="00C17DFF"/>
    <w:rsid w:val="00C2012A"/>
    <w:rsid w:val="00C20624"/>
    <w:rsid w:val="00C20C55"/>
    <w:rsid w:val="00C2102F"/>
    <w:rsid w:val="00C21317"/>
    <w:rsid w:val="00C2147A"/>
    <w:rsid w:val="00C21658"/>
    <w:rsid w:val="00C2167F"/>
    <w:rsid w:val="00C216B6"/>
    <w:rsid w:val="00C2177F"/>
    <w:rsid w:val="00C217DE"/>
    <w:rsid w:val="00C21D38"/>
    <w:rsid w:val="00C223DA"/>
    <w:rsid w:val="00C22504"/>
    <w:rsid w:val="00C2288E"/>
    <w:rsid w:val="00C22956"/>
    <w:rsid w:val="00C22B7F"/>
    <w:rsid w:val="00C22D0A"/>
    <w:rsid w:val="00C22E76"/>
    <w:rsid w:val="00C22FBE"/>
    <w:rsid w:val="00C23173"/>
    <w:rsid w:val="00C2355C"/>
    <w:rsid w:val="00C23CBB"/>
    <w:rsid w:val="00C23D96"/>
    <w:rsid w:val="00C23E06"/>
    <w:rsid w:val="00C24040"/>
    <w:rsid w:val="00C241B8"/>
    <w:rsid w:val="00C242B3"/>
    <w:rsid w:val="00C2442E"/>
    <w:rsid w:val="00C244FD"/>
    <w:rsid w:val="00C2455C"/>
    <w:rsid w:val="00C246FC"/>
    <w:rsid w:val="00C24B58"/>
    <w:rsid w:val="00C24BFD"/>
    <w:rsid w:val="00C24C3B"/>
    <w:rsid w:val="00C24D05"/>
    <w:rsid w:val="00C24DB7"/>
    <w:rsid w:val="00C2504F"/>
    <w:rsid w:val="00C2535D"/>
    <w:rsid w:val="00C25603"/>
    <w:rsid w:val="00C25F16"/>
    <w:rsid w:val="00C26448"/>
    <w:rsid w:val="00C2657F"/>
    <w:rsid w:val="00C267E8"/>
    <w:rsid w:val="00C26849"/>
    <w:rsid w:val="00C26A02"/>
    <w:rsid w:val="00C26A74"/>
    <w:rsid w:val="00C26CE9"/>
    <w:rsid w:val="00C26F27"/>
    <w:rsid w:val="00C2762D"/>
    <w:rsid w:val="00C27CC6"/>
    <w:rsid w:val="00C30568"/>
    <w:rsid w:val="00C30678"/>
    <w:rsid w:val="00C30914"/>
    <w:rsid w:val="00C30B69"/>
    <w:rsid w:val="00C30B6E"/>
    <w:rsid w:val="00C314FE"/>
    <w:rsid w:val="00C31502"/>
    <w:rsid w:val="00C315DC"/>
    <w:rsid w:val="00C3173A"/>
    <w:rsid w:val="00C31AFD"/>
    <w:rsid w:val="00C31B9C"/>
    <w:rsid w:val="00C31C0D"/>
    <w:rsid w:val="00C320E9"/>
    <w:rsid w:val="00C327A2"/>
    <w:rsid w:val="00C32A52"/>
    <w:rsid w:val="00C32AC5"/>
    <w:rsid w:val="00C32BC2"/>
    <w:rsid w:val="00C32C40"/>
    <w:rsid w:val="00C32CAE"/>
    <w:rsid w:val="00C337C9"/>
    <w:rsid w:val="00C33E88"/>
    <w:rsid w:val="00C3413E"/>
    <w:rsid w:val="00C3414C"/>
    <w:rsid w:val="00C3437C"/>
    <w:rsid w:val="00C344A2"/>
    <w:rsid w:val="00C345BB"/>
    <w:rsid w:val="00C34604"/>
    <w:rsid w:val="00C3475F"/>
    <w:rsid w:val="00C347D4"/>
    <w:rsid w:val="00C34B55"/>
    <w:rsid w:val="00C34B8E"/>
    <w:rsid w:val="00C3530C"/>
    <w:rsid w:val="00C35585"/>
    <w:rsid w:val="00C35BB9"/>
    <w:rsid w:val="00C360C7"/>
    <w:rsid w:val="00C36122"/>
    <w:rsid w:val="00C362D8"/>
    <w:rsid w:val="00C3664B"/>
    <w:rsid w:val="00C368B3"/>
    <w:rsid w:val="00C36A34"/>
    <w:rsid w:val="00C36B1B"/>
    <w:rsid w:val="00C3705D"/>
    <w:rsid w:val="00C3758D"/>
    <w:rsid w:val="00C3770A"/>
    <w:rsid w:val="00C37A4F"/>
    <w:rsid w:val="00C37A7E"/>
    <w:rsid w:val="00C4062B"/>
    <w:rsid w:val="00C41403"/>
    <w:rsid w:val="00C415FE"/>
    <w:rsid w:val="00C4170D"/>
    <w:rsid w:val="00C4178E"/>
    <w:rsid w:val="00C417DB"/>
    <w:rsid w:val="00C418EB"/>
    <w:rsid w:val="00C418ED"/>
    <w:rsid w:val="00C41D97"/>
    <w:rsid w:val="00C420FB"/>
    <w:rsid w:val="00C4234C"/>
    <w:rsid w:val="00C42826"/>
    <w:rsid w:val="00C4294F"/>
    <w:rsid w:val="00C42E96"/>
    <w:rsid w:val="00C43639"/>
    <w:rsid w:val="00C43885"/>
    <w:rsid w:val="00C43D41"/>
    <w:rsid w:val="00C440D1"/>
    <w:rsid w:val="00C4437D"/>
    <w:rsid w:val="00C44A22"/>
    <w:rsid w:val="00C44A52"/>
    <w:rsid w:val="00C44F0F"/>
    <w:rsid w:val="00C44F58"/>
    <w:rsid w:val="00C45431"/>
    <w:rsid w:val="00C45D3C"/>
    <w:rsid w:val="00C45EE6"/>
    <w:rsid w:val="00C46182"/>
    <w:rsid w:val="00C4663D"/>
    <w:rsid w:val="00C46728"/>
    <w:rsid w:val="00C469A4"/>
    <w:rsid w:val="00C46D81"/>
    <w:rsid w:val="00C46F0D"/>
    <w:rsid w:val="00C4706D"/>
    <w:rsid w:val="00C47C86"/>
    <w:rsid w:val="00C47E72"/>
    <w:rsid w:val="00C501CE"/>
    <w:rsid w:val="00C50ADB"/>
    <w:rsid w:val="00C50B89"/>
    <w:rsid w:val="00C50CAF"/>
    <w:rsid w:val="00C50E62"/>
    <w:rsid w:val="00C50E94"/>
    <w:rsid w:val="00C511CF"/>
    <w:rsid w:val="00C51437"/>
    <w:rsid w:val="00C51720"/>
    <w:rsid w:val="00C5172C"/>
    <w:rsid w:val="00C51874"/>
    <w:rsid w:val="00C52336"/>
    <w:rsid w:val="00C52376"/>
    <w:rsid w:val="00C52905"/>
    <w:rsid w:val="00C52FF4"/>
    <w:rsid w:val="00C53401"/>
    <w:rsid w:val="00C53862"/>
    <w:rsid w:val="00C5392F"/>
    <w:rsid w:val="00C53931"/>
    <w:rsid w:val="00C53E98"/>
    <w:rsid w:val="00C53EA2"/>
    <w:rsid w:val="00C54CEB"/>
    <w:rsid w:val="00C54DCD"/>
    <w:rsid w:val="00C550F3"/>
    <w:rsid w:val="00C551BC"/>
    <w:rsid w:val="00C55699"/>
    <w:rsid w:val="00C559D3"/>
    <w:rsid w:val="00C55B85"/>
    <w:rsid w:val="00C55BAB"/>
    <w:rsid w:val="00C55BB5"/>
    <w:rsid w:val="00C561AC"/>
    <w:rsid w:val="00C56237"/>
    <w:rsid w:val="00C569A4"/>
    <w:rsid w:val="00C569CF"/>
    <w:rsid w:val="00C56BF6"/>
    <w:rsid w:val="00C5769C"/>
    <w:rsid w:val="00C57815"/>
    <w:rsid w:val="00C578D6"/>
    <w:rsid w:val="00C57903"/>
    <w:rsid w:val="00C57C34"/>
    <w:rsid w:val="00C57D6E"/>
    <w:rsid w:val="00C57EC1"/>
    <w:rsid w:val="00C60993"/>
    <w:rsid w:val="00C60A13"/>
    <w:rsid w:val="00C60AA1"/>
    <w:rsid w:val="00C60BFD"/>
    <w:rsid w:val="00C61126"/>
    <w:rsid w:val="00C61253"/>
    <w:rsid w:val="00C61283"/>
    <w:rsid w:val="00C615BF"/>
    <w:rsid w:val="00C61CB1"/>
    <w:rsid w:val="00C61CD1"/>
    <w:rsid w:val="00C61D5A"/>
    <w:rsid w:val="00C61E6D"/>
    <w:rsid w:val="00C62054"/>
    <w:rsid w:val="00C625D9"/>
    <w:rsid w:val="00C62785"/>
    <w:rsid w:val="00C62823"/>
    <w:rsid w:val="00C6288B"/>
    <w:rsid w:val="00C62996"/>
    <w:rsid w:val="00C62AAC"/>
    <w:rsid w:val="00C62AC5"/>
    <w:rsid w:val="00C62C3C"/>
    <w:rsid w:val="00C62C68"/>
    <w:rsid w:val="00C62CA2"/>
    <w:rsid w:val="00C62E51"/>
    <w:rsid w:val="00C63217"/>
    <w:rsid w:val="00C633D1"/>
    <w:rsid w:val="00C63783"/>
    <w:rsid w:val="00C63ADC"/>
    <w:rsid w:val="00C63D90"/>
    <w:rsid w:val="00C63FA3"/>
    <w:rsid w:val="00C6404A"/>
    <w:rsid w:val="00C645A7"/>
    <w:rsid w:val="00C646E4"/>
    <w:rsid w:val="00C64BAA"/>
    <w:rsid w:val="00C64CF4"/>
    <w:rsid w:val="00C64E4F"/>
    <w:rsid w:val="00C64F49"/>
    <w:rsid w:val="00C6531F"/>
    <w:rsid w:val="00C6550C"/>
    <w:rsid w:val="00C65593"/>
    <w:rsid w:val="00C65718"/>
    <w:rsid w:val="00C65CD8"/>
    <w:rsid w:val="00C66454"/>
    <w:rsid w:val="00C66555"/>
    <w:rsid w:val="00C66B28"/>
    <w:rsid w:val="00C66B60"/>
    <w:rsid w:val="00C66C25"/>
    <w:rsid w:val="00C66E64"/>
    <w:rsid w:val="00C67068"/>
    <w:rsid w:val="00C67312"/>
    <w:rsid w:val="00C6731D"/>
    <w:rsid w:val="00C6780B"/>
    <w:rsid w:val="00C6794F"/>
    <w:rsid w:val="00C679D6"/>
    <w:rsid w:val="00C67AD2"/>
    <w:rsid w:val="00C67D42"/>
    <w:rsid w:val="00C67E19"/>
    <w:rsid w:val="00C70737"/>
    <w:rsid w:val="00C70A8B"/>
    <w:rsid w:val="00C70C1E"/>
    <w:rsid w:val="00C7106E"/>
    <w:rsid w:val="00C71240"/>
    <w:rsid w:val="00C71853"/>
    <w:rsid w:val="00C71989"/>
    <w:rsid w:val="00C71C1D"/>
    <w:rsid w:val="00C71D1D"/>
    <w:rsid w:val="00C71D4D"/>
    <w:rsid w:val="00C71E28"/>
    <w:rsid w:val="00C71EC2"/>
    <w:rsid w:val="00C720CA"/>
    <w:rsid w:val="00C721AA"/>
    <w:rsid w:val="00C7220C"/>
    <w:rsid w:val="00C72221"/>
    <w:rsid w:val="00C7223C"/>
    <w:rsid w:val="00C7296D"/>
    <w:rsid w:val="00C729F9"/>
    <w:rsid w:val="00C72A16"/>
    <w:rsid w:val="00C72C64"/>
    <w:rsid w:val="00C72E1A"/>
    <w:rsid w:val="00C72F5E"/>
    <w:rsid w:val="00C7300A"/>
    <w:rsid w:val="00C730EC"/>
    <w:rsid w:val="00C73A71"/>
    <w:rsid w:val="00C73B5A"/>
    <w:rsid w:val="00C73DC6"/>
    <w:rsid w:val="00C7482E"/>
    <w:rsid w:val="00C74C55"/>
    <w:rsid w:val="00C74CC6"/>
    <w:rsid w:val="00C74FC3"/>
    <w:rsid w:val="00C750EC"/>
    <w:rsid w:val="00C753DE"/>
    <w:rsid w:val="00C755F8"/>
    <w:rsid w:val="00C75B69"/>
    <w:rsid w:val="00C75D8B"/>
    <w:rsid w:val="00C75FAF"/>
    <w:rsid w:val="00C75FF9"/>
    <w:rsid w:val="00C7620B"/>
    <w:rsid w:val="00C7686B"/>
    <w:rsid w:val="00C76B3E"/>
    <w:rsid w:val="00C76FD5"/>
    <w:rsid w:val="00C7732B"/>
    <w:rsid w:val="00C7759A"/>
    <w:rsid w:val="00C7760E"/>
    <w:rsid w:val="00C77E7B"/>
    <w:rsid w:val="00C801B2"/>
    <w:rsid w:val="00C808B3"/>
    <w:rsid w:val="00C8094A"/>
    <w:rsid w:val="00C80A84"/>
    <w:rsid w:val="00C80B33"/>
    <w:rsid w:val="00C80D49"/>
    <w:rsid w:val="00C80DBC"/>
    <w:rsid w:val="00C81005"/>
    <w:rsid w:val="00C811F8"/>
    <w:rsid w:val="00C815A1"/>
    <w:rsid w:val="00C8183C"/>
    <w:rsid w:val="00C82472"/>
    <w:rsid w:val="00C826E3"/>
    <w:rsid w:val="00C82950"/>
    <w:rsid w:val="00C82C47"/>
    <w:rsid w:val="00C83059"/>
    <w:rsid w:val="00C830D6"/>
    <w:rsid w:val="00C833A4"/>
    <w:rsid w:val="00C8363A"/>
    <w:rsid w:val="00C836AF"/>
    <w:rsid w:val="00C837ED"/>
    <w:rsid w:val="00C8388F"/>
    <w:rsid w:val="00C83A13"/>
    <w:rsid w:val="00C83CB8"/>
    <w:rsid w:val="00C83EE7"/>
    <w:rsid w:val="00C83F41"/>
    <w:rsid w:val="00C842A4"/>
    <w:rsid w:val="00C843D6"/>
    <w:rsid w:val="00C84681"/>
    <w:rsid w:val="00C846A1"/>
    <w:rsid w:val="00C8492F"/>
    <w:rsid w:val="00C84B9F"/>
    <w:rsid w:val="00C84E7F"/>
    <w:rsid w:val="00C85048"/>
    <w:rsid w:val="00C851C3"/>
    <w:rsid w:val="00C85652"/>
    <w:rsid w:val="00C85BA3"/>
    <w:rsid w:val="00C85CBF"/>
    <w:rsid w:val="00C85E56"/>
    <w:rsid w:val="00C869DA"/>
    <w:rsid w:val="00C86D2C"/>
    <w:rsid w:val="00C86F4F"/>
    <w:rsid w:val="00C87046"/>
    <w:rsid w:val="00C87256"/>
    <w:rsid w:val="00C87517"/>
    <w:rsid w:val="00C87805"/>
    <w:rsid w:val="00C87D6D"/>
    <w:rsid w:val="00C902B0"/>
    <w:rsid w:val="00C90319"/>
    <w:rsid w:val="00C90606"/>
    <w:rsid w:val="00C90842"/>
    <w:rsid w:val="00C909E4"/>
    <w:rsid w:val="00C90C08"/>
    <w:rsid w:val="00C90EEE"/>
    <w:rsid w:val="00C90EF5"/>
    <w:rsid w:val="00C91098"/>
    <w:rsid w:val="00C91693"/>
    <w:rsid w:val="00C919D6"/>
    <w:rsid w:val="00C91B72"/>
    <w:rsid w:val="00C91BDA"/>
    <w:rsid w:val="00C91C91"/>
    <w:rsid w:val="00C92259"/>
    <w:rsid w:val="00C925FE"/>
    <w:rsid w:val="00C926B3"/>
    <w:rsid w:val="00C929BA"/>
    <w:rsid w:val="00C92CFB"/>
    <w:rsid w:val="00C92D60"/>
    <w:rsid w:val="00C930DA"/>
    <w:rsid w:val="00C933A1"/>
    <w:rsid w:val="00C933CE"/>
    <w:rsid w:val="00C937D8"/>
    <w:rsid w:val="00C93BC0"/>
    <w:rsid w:val="00C944F6"/>
    <w:rsid w:val="00C94963"/>
    <w:rsid w:val="00C949A1"/>
    <w:rsid w:val="00C94A2E"/>
    <w:rsid w:val="00C94A64"/>
    <w:rsid w:val="00C94A6B"/>
    <w:rsid w:val="00C94ABE"/>
    <w:rsid w:val="00C94CC5"/>
    <w:rsid w:val="00C95156"/>
    <w:rsid w:val="00C9526E"/>
    <w:rsid w:val="00C9592C"/>
    <w:rsid w:val="00C95FD2"/>
    <w:rsid w:val="00C95FF9"/>
    <w:rsid w:val="00C961CA"/>
    <w:rsid w:val="00C96601"/>
    <w:rsid w:val="00C96858"/>
    <w:rsid w:val="00C97E3B"/>
    <w:rsid w:val="00CA0137"/>
    <w:rsid w:val="00CA01AE"/>
    <w:rsid w:val="00CA03FC"/>
    <w:rsid w:val="00CA051B"/>
    <w:rsid w:val="00CA05FE"/>
    <w:rsid w:val="00CA0824"/>
    <w:rsid w:val="00CA0B29"/>
    <w:rsid w:val="00CA0D1A"/>
    <w:rsid w:val="00CA0E7E"/>
    <w:rsid w:val="00CA15D0"/>
    <w:rsid w:val="00CA18EF"/>
    <w:rsid w:val="00CA1D68"/>
    <w:rsid w:val="00CA20F7"/>
    <w:rsid w:val="00CA2474"/>
    <w:rsid w:val="00CA2E5C"/>
    <w:rsid w:val="00CA3141"/>
    <w:rsid w:val="00CA31A4"/>
    <w:rsid w:val="00CA32D1"/>
    <w:rsid w:val="00CA3405"/>
    <w:rsid w:val="00CA3684"/>
    <w:rsid w:val="00CA371E"/>
    <w:rsid w:val="00CA399B"/>
    <w:rsid w:val="00CA39C8"/>
    <w:rsid w:val="00CA3B65"/>
    <w:rsid w:val="00CA3DA1"/>
    <w:rsid w:val="00CA3DEE"/>
    <w:rsid w:val="00CA3EFA"/>
    <w:rsid w:val="00CA3FCE"/>
    <w:rsid w:val="00CA4187"/>
    <w:rsid w:val="00CA426B"/>
    <w:rsid w:val="00CA44C1"/>
    <w:rsid w:val="00CA44C2"/>
    <w:rsid w:val="00CA52D8"/>
    <w:rsid w:val="00CA5CD2"/>
    <w:rsid w:val="00CA60C0"/>
    <w:rsid w:val="00CA64AB"/>
    <w:rsid w:val="00CA682A"/>
    <w:rsid w:val="00CA70DD"/>
    <w:rsid w:val="00CA748E"/>
    <w:rsid w:val="00CA76F0"/>
    <w:rsid w:val="00CA7723"/>
    <w:rsid w:val="00CA782F"/>
    <w:rsid w:val="00CB0709"/>
    <w:rsid w:val="00CB0735"/>
    <w:rsid w:val="00CB0B62"/>
    <w:rsid w:val="00CB0C9F"/>
    <w:rsid w:val="00CB10CE"/>
    <w:rsid w:val="00CB13FC"/>
    <w:rsid w:val="00CB1607"/>
    <w:rsid w:val="00CB1718"/>
    <w:rsid w:val="00CB17E7"/>
    <w:rsid w:val="00CB188E"/>
    <w:rsid w:val="00CB198A"/>
    <w:rsid w:val="00CB1C66"/>
    <w:rsid w:val="00CB1CCE"/>
    <w:rsid w:val="00CB1E15"/>
    <w:rsid w:val="00CB1E7F"/>
    <w:rsid w:val="00CB215E"/>
    <w:rsid w:val="00CB2291"/>
    <w:rsid w:val="00CB22D8"/>
    <w:rsid w:val="00CB22EA"/>
    <w:rsid w:val="00CB2509"/>
    <w:rsid w:val="00CB2532"/>
    <w:rsid w:val="00CB26D9"/>
    <w:rsid w:val="00CB2B0D"/>
    <w:rsid w:val="00CB2BED"/>
    <w:rsid w:val="00CB2D1D"/>
    <w:rsid w:val="00CB3054"/>
    <w:rsid w:val="00CB30B5"/>
    <w:rsid w:val="00CB3126"/>
    <w:rsid w:val="00CB331B"/>
    <w:rsid w:val="00CB3371"/>
    <w:rsid w:val="00CB3408"/>
    <w:rsid w:val="00CB3496"/>
    <w:rsid w:val="00CB3920"/>
    <w:rsid w:val="00CB3AC7"/>
    <w:rsid w:val="00CB3C90"/>
    <w:rsid w:val="00CB3F19"/>
    <w:rsid w:val="00CB439B"/>
    <w:rsid w:val="00CB46C5"/>
    <w:rsid w:val="00CB4BBB"/>
    <w:rsid w:val="00CB4F03"/>
    <w:rsid w:val="00CB4F41"/>
    <w:rsid w:val="00CB51CE"/>
    <w:rsid w:val="00CB52F7"/>
    <w:rsid w:val="00CB5303"/>
    <w:rsid w:val="00CB56CB"/>
    <w:rsid w:val="00CB56EB"/>
    <w:rsid w:val="00CB588A"/>
    <w:rsid w:val="00CB5C53"/>
    <w:rsid w:val="00CB5EA5"/>
    <w:rsid w:val="00CB5FFE"/>
    <w:rsid w:val="00CB6119"/>
    <w:rsid w:val="00CB63FB"/>
    <w:rsid w:val="00CB67AB"/>
    <w:rsid w:val="00CB699C"/>
    <w:rsid w:val="00CB69FB"/>
    <w:rsid w:val="00CB6C28"/>
    <w:rsid w:val="00CB72D3"/>
    <w:rsid w:val="00CB7369"/>
    <w:rsid w:val="00CB7421"/>
    <w:rsid w:val="00CB78B4"/>
    <w:rsid w:val="00CB7904"/>
    <w:rsid w:val="00CB7B81"/>
    <w:rsid w:val="00CC01D2"/>
    <w:rsid w:val="00CC0A73"/>
    <w:rsid w:val="00CC0E6C"/>
    <w:rsid w:val="00CC0EED"/>
    <w:rsid w:val="00CC14ED"/>
    <w:rsid w:val="00CC1671"/>
    <w:rsid w:val="00CC17B4"/>
    <w:rsid w:val="00CC1942"/>
    <w:rsid w:val="00CC1D16"/>
    <w:rsid w:val="00CC21DA"/>
    <w:rsid w:val="00CC25DE"/>
    <w:rsid w:val="00CC26A9"/>
    <w:rsid w:val="00CC2952"/>
    <w:rsid w:val="00CC2B17"/>
    <w:rsid w:val="00CC2DD9"/>
    <w:rsid w:val="00CC2E58"/>
    <w:rsid w:val="00CC3129"/>
    <w:rsid w:val="00CC32F9"/>
    <w:rsid w:val="00CC374D"/>
    <w:rsid w:val="00CC3A00"/>
    <w:rsid w:val="00CC3CCB"/>
    <w:rsid w:val="00CC3D29"/>
    <w:rsid w:val="00CC3D49"/>
    <w:rsid w:val="00CC4043"/>
    <w:rsid w:val="00CC42D3"/>
    <w:rsid w:val="00CC449A"/>
    <w:rsid w:val="00CC44BF"/>
    <w:rsid w:val="00CC44CA"/>
    <w:rsid w:val="00CC455E"/>
    <w:rsid w:val="00CC4AEE"/>
    <w:rsid w:val="00CC4D0E"/>
    <w:rsid w:val="00CC4D29"/>
    <w:rsid w:val="00CC5228"/>
    <w:rsid w:val="00CC579E"/>
    <w:rsid w:val="00CC5A63"/>
    <w:rsid w:val="00CC5BAD"/>
    <w:rsid w:val="00CC5BFC"/>
    <w:rsid w:val="00CC5DAF"/>
    <w:rsid w:val="00CC65B5"/>
    <w:rsid w:val="00CC6989"/>
    <w:rsid w:val="00CC704D"/>
    <w:rsid w:val="00CC746E"/>
    <w:rsid w:val="00CC772E"/>
    <w:rsid w:val="00CD02B4"/>
    <w:rsid w:val="00CD07E7"/>
    <w:rsid w:val="00CD0A01"/>
    <w:rsid w:val="00CD0CC8"/>
    <w:rsid w:val="00CD12E9"/>
    <w:rsid w:val="00CD1686"/>
    <w:rsid w:val="00CD1D66"/>
    <w:rsid w:val="00CD1DE8"/>
    <w:rsid w:val="00CD1E0B"/>
    <w:rsid w:val="00CD1E3D"/>
    <w:rsid w:val="00CD22EC"/>
    <w:rsid w:val="00CD2544"/>
    <w:rsid w:val="00CD25B5"/>
    <w:rsid w:val="00CD2732"/>
    <w:rsid w:val="00CD2B04"/>
    <w:rsid w:val="00CD38AE"/>
    <w:rsid w:val="00CD3E8B"/>
    <w:rsid w:val="00CD3F76"/>
    <w:rsid w:val="00CD40BC"/>
    <w:rsid w:val="00CD4564"/>
    <w:rsid w:val="00CD45D1"/>
    <w:rsid w:val="00CD4783"/>
    <w:rsid w:val="00CD4A7A"/>
    <w:rsid w:val="00CD4E79"/>
    <w:rsid w:val="00CD500A"/>
    <w:rsid w:val="00CD5090"/>
    <w:rsid w:val="00CD55E9"/>
    <w:rsid w:val="00CD5786"/>
    <w:rsid w:val="00CD5F36"/>
    <w:rsid w:val="00CD6208"/>
    <w:rsid w:val="00CD63F3"/>
    <w:rsid w:val="00CD67CE"/>
    <w:rsid w:val="00CD6BAB"/>
    <w:rsid w:val="00CD6CF3"/>
    <w:rsid w:val="00CD6F40"/>
    <w:rsid w:val="00CD6F76"/>
    <w:rsid w:val="00CD731E"/>
    <w:rsid w:val="00CD73B2"/>
    <w:rsid w:val="00CD7717"/>
    <w:rsid w:val="00CD78AE"/>
    <w:rsid w:val="00CD7D7D"/>
    <w:rsid w:val="00CD7DB1"/>
    <w:rsid w:val="00CD7FFE"/>
    <w:rsid w:val="00CE018B"/>
    <w:rsid w:val="00CE0508"/>
    <w:rsid w:val="00CE095C"/>
    <w:rsid w:val="00CE0CCA"/>
    <w:rsid w:val="00CE0DA8"/>
    <w:rsid w:val="00CE0F0A"/>
    <w:rsid w:val="00CE10C9"/>
    <w:rsid w:val="00CE1161"/>
    <w:rsid w:val="00CE136F"/>
    <w:rsid w:val="00CE14FD"/>
    <w:rsid w:val="00CE195B"/>
    <w:rsid w:val="00CE1C07"/>
    <w:rsid w:val="00CE1CFE"/>
    <w:rsid w:val="00CE1D78"/>
    <w:rsid w:val="00CE1F18"/>
    <w:rsid w:val="00CE2116"/>
    <w:rsid w:val="00CE289E"/>
    <w:rsid w:val="00CE298E"/>
    <w:rsid w:val="00CE2ABC"/>
    <w:rsid w:val="00CE2B66"/>
    <w:rsid w:val="00CE2FF1"/>
    <w:rsid w:val="00CE3124"/>
    <w:rsid w:val="00CE35C8"/>
    <w:rsid w:val="00CE3646"/>
    <w:rsid w:val="00CE36EC"/>
    <w:rsid w:val="00CE3739"/>
    <w:rsid w:val="00CE39BF"/>
    <w:rsid w:val="00CE3ADF"/>
    <w:rsid w:val="00CE3C7A"/>
    <w:rsid w:val="00CE3D71"/>
    <w:rsid w:val="00CE4410"/>
    <w:rsid w:val="00CE4AC9"/>
    <w:rsid w:val="00CE4AFA"/>
    <w:rsid w:val="00CE4DC7"/>
    <w:rsid w:val="00CE5F88"/>
    <w:rsid w:val="00CE6230"/>
    <w:rsid w:val="00CE62F7"/>
    <w:rsid w:val="00CE6329"/>
    <w:rsid w:val="00CE63AC"/>
    <w:rsid w:val="00CE649B"/>
    <w:rsid w:val="00CE6633"/>
    <w:rsid w:val="00CE67D5"/>
    <w:rsid w:val="00CE6873"/>
    <w:rsid w:val="00CE6A91"/>
    <w:rsid w:val="00CE6B74"/>
    <w:rsid w:val="00CE6C85"/>
    <w:rsid w:val="00CE7729"/>
    <w:rsid w:val="00CE7781"/>
    <w:rsid w:val="00CE7844"/>
    <w:rsid w:val="00CE7D83"/>
    <w:rsid w:val="00CE7F03"/>
    <w:rsid w:val="00CF00D7"/>
    <w:rsid w:val="00CF0277"/>
    <w:rsid w:val="00CF05FC"/>
    <w:rsid w:val="00CF09BA"/>
    <w:rsid w:val="00CF0CEF"/>
    <w:rsid w:val="00CF1096"/>
    <w:rsid w:val="00CF1256"/>
    <w:rsid w:val="00CF1511"/>
    <w:rsid w:val="00CF16D8"/>
    <w:rsid w:val="00CF1769"/>
    <w:rsid w:val="00CF1C0E"/>
    <w:rsid w:val="00CF1DA7"/>
    <w:rsid w:val="00CF1F8B"/>
    <w:rsid w:val="00CF1FED"/>
    <w:rsid w:val="00CF2732"/>
    <w:rsid w:val="00CF29C1"/>
    <w:rsid w:val="00CF2BA8"/>
    <w:rsid w:val="00CF2ED3"/>
    <w:rsid w:val="00CF343F"/>
    <w:rsid w:val="00CF391E"/>
    <w:rsid w:val="00CF417A"/>
    <w:rsid w:val="00CF423E"/>
    <w:rsid w:val="00CF480C"/>
    <w:rsid w:val="00CF4CAE"/>
    <w:rsid w:val="00CF515B"/>
    <w:rsid w:val="00CF52F1"/>
    <w:rsid w:val="00CF5696"/>
    <w:rsid w:val="00CF5CBC"/>
    <w:rsid w:val="00CF6775"/>
    <w:rsid w:val="00CF69A5"/>
    <w:rsid w:val="00CF6AA0"/>
    <w:rsid w:val="00CF6ACF"/>
    <w:rsid w:val="00CF6C5F"/>
    <w:rsid w:val="00CF71B5"/>
    <w:rsid w:val="00CF71C1"/>
    <w:rsid w:val="00CF71F2"/>
    <w:rsid w:val="00CF720A"/>
    <w:rsid w:val="00CF72DE"/>
    <w:rsid w:val="00CF77F8"/>
    <w:rsid w:val="00CF7A57"/>
    <w:rsid w:val="00D006E2"/>
    <w:rsid w:val="00D0084F"/>
    <w:rsid w:val="00D00929"/>
    <w:rsid w:val="00D011C2"/>
    <w:rsid w:val="00D014EE"/>
    <w:rsid w:val="00D015E2"/>
    <w:rsid w:val="00D018FA"/>
    <w:rsid w:val="00D01A8A"/>
    <w:rsid w:val="00D01D9C"/>
    <w:rsid w:val="00D01E45"/>
    <w:rsid w:val="00D0200D"/>
    <w:rsid w:val="00D02382"/>
    <w:rsid w:val="00D0274D"/>
    <w:rsid w:val="00D029FC"/>
    <w:rsid w:val="00D02CA5"/>
    <w:rsid w:val="00D02FA9"/>
    <w:rsid w:val="00D02FBD"/>
    <w:rsid w:val="00D03006"/>
    <w:rsid w:val="00D0309C"/>
    <w:rsid w:val="00D0315D"/>
    <w:rsid w:val="00D0321D"/>
    <w:rsid w:val="00D03284"/>
    <w:rsid w:val="00D033CB"/>
    <w:rsid w:val="00D03740"/>
    <w:rsid w:val="00D037CA"/>
    <w:rsid w:val="00D039F7"/>
    <w:rsid w:val="00D03CB0"/>
    <w:rsid w:val="00D03D70"/>
    <w:rsid w:val="00D0423C"/>
    <w:rsid w:val="00D042B3"/>
    <w:rsid w:val="00D042C6"/>
    <w:rsid w:val="00D04434"/>
    <w:rsid w:val="00D046B9"/>
    <w:rsid w:val="00D04880"/>
    <w:rsid w:val="00D0490C"/>
    <w:rsid w:val="00D04A46"/>
    <w:rsid w:val="00D04B54"/>
    <w:rsid w:val="00D04CF9"/>
    <w:rsid w:val="00D05091"/>
    <w:rsid w:val="00D0552A"/>
    <w:rsid w:val="00D05630"/>
    <w:rsid w:val="00D059B1"/>
    <w:rsid w:val="00D05D78"/>
    <w:rsid w:val="00D05E69"/>
    <w:rsid w:val="00D061B8"/>
    <w:rsid w:val="00D064F2"/>
    <w:rsid w:val="00D064F3"/>
    <w:rsid w:val="00D0658A"/>
    <w:rsid w:val="00D06D6B"/>
    <w:rsid w:val="00D06E1B"/>
    <w:rsid w:val="00D071C8"/>
    <w:rsid w:val="00D07369"/>
    <w:rsid w:val="00D07468"/>
    <w:rsid w:val="00D0748C"/>
    <w:rsid w:val="00D074BD"/>
    <w:rsid w:val="00D074F9"/>
    <w:rsid w:val="00D075CD"/>
    <w:rsid w:val="00D079F3"/>
    <w:rsid w:val="00D07FFE"/>
    <w:rsid w:val="00D10020"/>
    <w:rsid w:val="00D10136"/>
    <w:rsid w:val="00D10259"/>
    <w:rsid w:val="00D102A9"/>
    <w:rsid w:val="00D10836"/>
    <w:rsid w:val="00D117E6"/>
    <w:rsid w:val="00D11FB0"/>
    <w:rsid w:val="00D12083"/>
    <w:rsid w:val="00D120F5"/>
    <w:rsid w:val="00D123F6"/>
    <w:rsid w:val="00D129F6"/>
    <w:rsid w:val="00D12D0E"/>
    <w:rsid w:val="00D12E39"/>
    <w:rsid w:val="00D136F9"/>
    <w:rsid w:val="00D14A43"/>
    <w:rsid w:val="00D14D15"/>
    <w:rsid w:val="00D14F0B"/>
    <w:rsid w:val="00D14F66"/>
    <w:rsid w:val="00D14FA6"/>
    <w:rsid w:val="00D151FD"/>
    <w:rsid w:val="00D152B0"/>
    <w:rsid w:val="00D153DF"/>
    <w:rsid w:val="00D154FD"/>
    <w:rsid w:val="00D15B46"/>
    <w:rsid w:val="00D15D5A"/>
    <w:rsid w:val="00D15E4B"/>
    <w:rsid w:val="00D16574"/>
    <w:rsid w:val="00D16957"/>
    <w:rsid w:val="00D16F6F"/>
    <w:rsid w:val="00D16FA4"/>
    <w:rsid w:val="00D16FE1"/>
    <w:rsid w:val="00D17233"/>
    <w:rsid w:val="00D1748A"/>
    <w:rsid w:val="00D17BB5"/>
    <w:rsid w:val="00D17C1B"/>
    <w:rsid w:val="00D17D3A"/>
    <w:rsid w:val="00D17E46"/>
    <w:rsid w:val="00D2021C"/>
    <w:rsid w:val="00D20680"/>
    <w:rsid w:val="00D2094B"/>
    <w:rsid w:val="00D209FA"/>
    <w:rsid w:val="00D21273"/>
    <w:rsid w:val="00D2134A"/>
    <w:rsid w:val="00D2149E"/>
    <w:rsid w:val="00D21594"/>
    <w:rsid w:val="00D215E6"/>
    <w:rsid w:val="00D2163A"/>
    <w:rsid w:val="00D2164A"/>
    <w:rsid w:val="00D219A1"/>
    <w:rsid w:val="00D21A05"/>
    <w:rsid w:val="00D21F52"/>
    <w:rsid w:val="00D224A3"/>
    <w:rsid w:val="00D2255F"/>
    <w:rsid w:val="00D22F08"/>
    <w:rsid w:val="00D23026"/>
    <w:rsid w:val="00D230F0"/>
    <w:rsid w:val="00D23309"/>
    <w:rsid w:val="00D23438"/>
    <w:rsid w:val="00D23455"/>
    <w:rsid w:val="00D2371C"/>
    <w:rsid w:val="00D23CEC"/>
    <w:rsid w:val="00D23F3F"/>
    <w:rsid w:val="00D240F4"/>
    <w:rsid w:val="00D241D3"/>
    <w:rsid w:val="00D241E9"/>
    <w:rsid w:val="00D2486D"/>
    <w:rsid w:val="00D24981"/>
    <w:rsid w:val="00D250DB"/>
    <w:rsid w:val="00D2540D"/>
    <w:rsid w:val="00D2549A"/>
    <w:rsid w:val="00D25814"/>
    <w:rsid w:val="00D25A8F"/>
    <w:rsid w:val="00D25AC4"/>
    <w:rsid w:val="00D2603F"/>
    <w:rsid w:val="00D26900"/>
    <w:rsid w:val="00D26A2B"/>
    <w:rsid w:val="00D27065"/>
    <w:rsid w:val="00D27066"/>
    <w:rsid w:val="00D270B4"/>
    <w:rsid w:val="00D27329"/>
    <w:rsid w:val="00D277BD"/>
    <w:rsid w:val="00D27BB9"/>
    <w:rsid w:val="00D27E19"/>
    <w:rsid w:val="00D30EE5"/>
    <w:rsid w:val="00D3168B"/>
    <w:rsid w:val="00D316CB"/>
    <w:rsid w:val="00D31727"/>
    <w:rsid w:val="00D317CA"/>
    <w:rsid w:val="00D31951"/>
    <w:rsid w:val="00D3196C"/>
    <w:rsid w:val="00D31ADE"/>
    <w:rsid w:val="00D31B20"/>
    <w:rsid w:val="00D31BE7"/>
    <w:rsid w:val="00D320D0"/>
    <w:rsid w:val="00D32310"/>
    <w:rsid w:val="00D32405"/>
    <w:rsid w:val="00D3270D"/>
    <w:rsid w:val="00D32E71"/>
    <w:rsid w:val="00D33105"/>
    <w:rsid w:val="00D33B36"/>
    <w:rsid w:val="00D33C7F"/>
    <w:rsid w:val="00D33D11"/>
    <w:rsid w:val="00D34311"/>
    <w:rsid w:val="00D34507"/>
    <w:rsid w:val="00D34967"/>
    <w:rsid w:val="00D34AE7"/>
    <w:rsid w:val="00D34C32"/>
    <w:rsid w:val="00D35002"/>
    <w:rsid w:val="00D35088"/>
    <w:rsid w:val="00D35120"/>
    <w:rsid w:val="00D35292"/>
    <w:rsid w:val="00D352F4"/>
    <w:rsid w:val="00D35459"/>
    <w:rsid w:val="00D355E6"/>
    <w:rsid w:val="00D35A88"/>
    <w:rsid w:val="00D35C50"/>
    <w:rsid w:val="00D35D1C"/>
    <w:rsid w:val="00D3611B"/>
    <w:rsid w:val="00D36518"/>
    <w:rsid w:val="00D36843"/>
    <w:rsid w:val="00D36960"/>
    <w:rsid w:val="00D36A74"/>
    <w:rsid w:val="00D37060"/>
    <w:rsid w:val="00D370CE"/>
    <w:rsid w:val="00D37312"/>
    <w:rsid w:val="00D37482"/>
    <w:rsid w:val="00D379BF"/>
    <w:rsid w:val="00D379E9"/>
    <w:rsid w:val="00D40550"/>
    <w:rsid w:val="00D40980"/>
    <w:rsid w:val="00D40B8B"/>
    <w:rsid w:val="00D41064"/>
    <w:rsid w:val="00D4130C"/>
    <w:rsid w:val="00D41686"/>
    <w:rsid w:val="00D41707"/>
    <w:rsid w:val="00D41709"/>
    <w:rsid w:val="00D41DBC"/>
    <w:rsid w:val="00D41F69"/>
    <w:rsid w:val="00D4213C"/>
    <w:rsid w:val="00D423BB"/>
    <w:rsid w:val="00D423C5"/>
    <w:rsid w:val="00D42432"/>
    <w:rsid w:val="00D42AFC"/>
    <w:rsid w:val="00D42C36"/>
    <w:rsid w:val="00D43041"/>
    <w:rsid w:val="00D43064"/>
    <w:rsid w:val="00D434BB"/>
    <w:rsid w:val="00D43B0B"/>
    <w:rsid w:val="00D43DE8"/>
    <w:rsid w:val="00D441B3"/>
    <w:rsid w:val="00D44568"/>
    <w:rsid w:val="00D447EA"/>
    <w:rsid w:val="00D44A2B"/>
    <w:rsid w:val="00D44BEA"/>
    <w:rsid w:val="00D44DB1"/>
    <w:rsid w:val="00D45008"/>
    <w:rsid w:val="00D45265"/>
    <w:rsid w:val="00D452ED"/>
    <w:rsid w:val="00D4547C"/>
    <w:rsid w:val="00D45498"/>
    <w:rsid w:val="00D454DF"/>
    <w:rsid w:val="00D454E0"/>
    <w:rsid w:val="00D45551"/>
    <w:rsid w:val="00D45565"/>
    <w:rsid w:val="00D4556D"/>
    <w:rsid w:val="00D456E5"/>
    <w:rsid w:val="00D45945"/>
    <w:rsid w:val="00D45B15"/>
    <w:rsid w:val="00D45E11"/>
    <w:rsid w:val="00D45E3B"/>
    <w:rsid w:val="00D45F49"/>
    <w:rsid w:val="00D4634D"/>
    <w:rsid w:val="00D46536"/>
    <w:rsid w:val="00D467B8"/>
    <w:rsid w:val="00D46D34"/>
    <w:rsid w:val="00D472C4"/>
    <w:rsid w:val="00D474AB"/>
    <w:rsid w:val="00D474DB"/>
    <w:rsid w:val="00D477C9"/>
    <w:rsid w:val="00D47884"/>
    <w:rsid w:val="00D47BED"/>
    <w:rsid w:val="00D500CF"/>
    <w:rsid w:val="00D50206"/>
    <w:rsid w:val="00D504BE"/>
    <w:rsid w:val="00D507C8"/>
    <w:rsid w:val="00D51619"/>
    <w:rsid w:val="00D5168A"/>
    <w:rsid w:val="00D51BDE"/>
    <w:rsid w:val="00D525CE"/>
    <w:rsid w:val="00D52744"/>
    <w:rsid w:val="00D52D82"/>
    <w:rsid w:val="00D53208"/>
    <w:rsid w:val="00D53B64"/>
    <w:rsid w:val="00D54027"/>
    <w:rsid w:val="00D5422D"/>
    <w:rsid w:val="00D54837"/>
    <w:rsid w:val="00D54881"/>
    <w:rsid w:val="00D549D8"/>
    <w:rsid w:val="00D5504E"/>
    <w:rsid w:val="00D550EB"/>
    <w:rsid w:val="00D551E0"/>
    <w:rsid w:val="00D552C8"/>
    <w:rsid w:val="00D55396"/>
    <w:rsid w:val="00D555BB"/>
    <w:rsid w:val="00D55632"/>
    <w:rsid w:val="00D5568E"/>
    <w:rsid w:val="00D55C3F"/>
    <w:rsid w:val="00D55D8F"/>
    <w:rsid w:val="00D560BD"/>
    <w:rsid w:val="00D5623F"/>
    <w:rsid w:val="00D5677D"/>
    <w:rsid w:val="00D56EE6"/>
    <w:rsid w:val="00D57227"/>
    <w:rsid w:val="00D57A3F"/>
    <w:rsid w:val="00D57C4A"/>
    <w:rsid w:val="00D57C79"/>
    <w:rsid w:val="00D57D04"/>
    <w:rsid w:val="00D57F23"/>
    <w:rsid w:val="00D60622"/>
    <w:rsid w:val="00D610D3"/>
    <w:rsid w:val="00D619AD"/>
    <w:rsid w:val="00D61D3E"/>
    <w:rsid w:val="00D61EC9"/>
    <w:rsid w:val="00D621C8"/>
    <w:rsid w:val="00D621DE"/>
    <w:rsid w:val="00D62207"/>
    <w:rsid w:val="00D62241"/>
    <w:rsid w:val="00D624AD"/>
    <w:rsid w:val="00D627F2"/>
    <w:rsid w:val="00D6280F"/>
    <w:rsid w:val="00D62B69"/>
    <w:rsid w:val="00D62CEF"/>
    <w:rsid w:val="00D62F46"/>
    <w:rsid w:val="00D630A3"/>
    <w:rsid w:val="00D63314"/>
    <w:rsid w:val="00D63419"/>
    <w:rsid w:val="00D63432"/>
    <w:rsid w:val="00D638EC"/>
    <w:rsid w:val="00D64269"/>
    <w:rsid w:val="00D6433F"/>
    <w:rsid w:val="00D648D3"/>
    <w:rsid w:val="00D64B8B"/>
    <w:rsid w:val="00D64CC4"/>
    <w:rsid w:val="00D64CD4"/>
    <w:rsid w:val="00D64ECC"/>
    <w:rsid w:val="00D652DF"/>
    <w:rsid w:val="00D652F5"/>
    <w:rsid w:val="00D655D3"/>
    <w:rsid w:val="00D65B5D"/>
    <w:rsid w:val="00D65D9A"/>
    <w:rsid w:val="00D66001"/>
    <w:rsid w:val="00D66170"/>
    <w:rsid w:val="00D664F3"/>
    <w:rsid w:val="00D66635"/>
    <w:rsid w:val="00D666C4"/>
    <w:rsid w:val="00D667C7"/>
    <w:rsid w:val="00D6683A"/>
    <w:rsid w:val="00D668DB"/>
    <w:rsid w:val="00D66AF8"/>
    <w:rsid w:val="00D66BBD"/>
    <w:rsid w:val="00D670A4"/>
    <w:rsid w:val="00D67421"/>
    <w:rsid w:val="00D67785"/>
    <w:rsid w:val="00D679ED"/>
    <w:rsid w:val="00D67B27"/>
    <w:rsid w:val="00D7004E"/>
    <w:rsid w:val="00D70640"/>
    <w:rsid w:val="00D7066C"/>
    <w:rsid w:val="00D70A8E"/>
    <w:rsid w:val="00D70C79"/>
    <w:rsid w:val="00D71043"/>
    <w:rsid w:val="00D71115"/>
    <w:rsid w:val="00D71261"/>
    <w:rsid w:val="00D71554"/>
    <w:rsid w:val="00D71B44"/>
    <w:rsid w:val="00D71D0C"/>
    <w:rsid w:val="00D71FC5"/>
    <w:rsid w:val="00D72169"/>
    <w:rsid w:val="00D72458"/>
    <w:rsid w:val="00D72805"/>
    <w:rsid w:val="00D72883"/>
    <w:rsid w:val="00D72895"/>
    <w:rsid w:val="00D728A2"/>
    <w:rsid w:val="00D72D22"/>
    <w:rsid w:val="00D73212"/>
    <w:rsid w:val="00D735F0"/>
    <w:rsid w:val="00D73668"/>
    <w:rsid w:val="00D73926"/>
    <w:rsid w:val="00D73A28"/>
    <w:rsid w:val="00D73CFD"/>
    <w:rsid w:val="00D7460D"/>
    <w:rsid w:val="00D7461C"/>
    <w:rsid w:val="00D74836"/>
    <w:rsid w:val="00D74FD2"/>
    <w:rsid w:val="00D7503B"/>
    <w:rsid w:val="00D754C8"/>
    <w:rsid w:val="00D75B31"/>
    <w:rsid w:val="00D75D7E"/>
    <w:rsid w:val="00D763F0"/>
    <w:rsid w:val="00D7658C"/>
    <w:rsid w:val="00D76E0B"/>
    <w:rsid w:val="00D76FED"/>
    <w:rsid w:val="00D771C5"/>
    <w:rsid w:val="00D77824"/>
    <w:rsid w:val="00D779B2"/>
    <w:rsid w:val="00D8028A"/>
    <w:rsid w:val="00D802E4"/>
    <w:rsid w:val="00D80AD1"/>
    <w:rsid w:val="00D80D75"/>
    <w:rsid w:val="00D80DAA"/>
    <w:rsid w:val="00D80E68"/>
    <w:rsid w:val="00D80F98"/>
    <w:rsid w:val="00D81446"/>
    <w:rsid w:val="00D816EB"/>
    <w:rsid w:val="00D816EE"/>
    <w:rsid w:val="00D81944"/>
    <w:rsid w:val="00D819CC"/>
    <w:rsid w:val="00D81C33"/>
    <w:rsid w:val="00D824A7"/>
    <w:rsid w:val="00D824D0"/>
    <w:rsid w:val="00D82618"/>
    <w:rsid w:val="00D8279E"/>
    <w:rsid w:val="00D82DFA"/>
    <w:rsid w:val="00D82E32"/>
    <w:rsid w:val="00D8344B"/>
    <w:rsid w:val="00D83534"/>
    <w:rsid w:val="00D836B3"/>
    <w:rsid w:val="00D83735"/>
    <w:rsid w:val="00D8385E"/>
    <w:rsid w:val="00D839F9"/>
    <w:rsid w:val="00D83CFB"/>
    <w:rsid w:val="00D841C5"/>
    <w:rsid w:val="00D8475B"/>
    <w:rsid w:val="00D848EC"/>
    <w:rsid w:val="00D84C9F"/>
    <w:rsid w:val="00D85684"/>
    <w:rsid w:val="00D85B18"/>
    <w:rsid w:val="00D85BF0"/>
    <w:rsid w:val="00D86540"/>
    <w:rsid w:val="00D86BEE"/>
    <w:rsid w:val="00D86C13"/>
    <w:rsid w:val="00D86CAB"/>
    <w:rsid w:val="00D8732A"/>
    <w:rsid w:val="00D8782A"/>
    <w:rsid w:val="00D878DE"/>
    <w:rsid w:val="00D87AE0"/>
    <w:rsid w:val="00D87B03"/>
    <w:rsid w:val="00D87CCE"/>
    <w:rsid w:val="00D90398"/>
    <w:rsid w:val="00D90466"/>
    <w:rsid w:val="00D90502"/>
    <w:rsid w:val="00D90617"/>
    <w:rsid w:val="00D90676"/>
    <w:rsid w:val="00D907C8"/>
    <w:rsid w:val="00D909BE"/>
    <w:rsid w:val="00D90AFF"/>
    <w:rsid w:val="00D911E1"/>
    <w:rsid w:val="00D913A5"/>
    <w:rsid w:val="00D91695"/>
    <w:rsid w:val="00D916B9"/>
    <w:rsid w:val="00D92320"/>
    <w:rsid w:val="00D925A5"/>
    <w:rsid w:val="00D9277A"/>
    <w:rsid w:val="00D92BAC"/>
    <w:rsid w:val="00D92D05"/>
    <w:rsid w:val="00D92D48"/>
    <w:rsid w:val="00D93060"/>
    <w:rsid w:val="00D93355"/>
    <w:rsid w:val="00D93A78"/>
    <w:rsid w:val="00D93BDC"/>
    <w:rsid w:val="00D93BF8"/>
    <w:rsid w:val="00D94140"/>
    <w:rsid w:val="00D94217"/>
    <w:rsid w:val="00D947C4"/>
    <w:rsid w:val="00D95019"/>
    <w:rsid w:val="00D958D0"/>
    <w:rsid w:val="00D95BD2"/>
    <w:rsid w:val="00D9601C"/>
    <w:rsid w:val="00D96427"/>
    <w:rsid w:val="00D964C5"/>
    <w:rsid w:val="00D97062"/>
    <w:rsid w:val="00D970C1"/>
    <w:rsid w:val="00D9742A"/>
    <w:rsid w:val="00D975DA"/>
    <w:rsid w:val="00D97FD7"/>
    <w:rsid w:val="00DA0631"/>
    <w:rsid w:val="00DA063A"/>
    <w:rsid w:val="00DA070E"/>
    <w:rsid w:val="00DA0A70"/>
    <w:rsid w:val="00DA0DB7"/>
    <w:rsid w:val="00DA107F"/>
    <w:rsid w:val="00DA152B"/>
    <w:rsid w:val="00DA22B1"/>
    <w:rsid w:val="00DA2702"/>
    <w:rsid w:val="00DA2AB8"/>
    <w:rsid w:val="00DA2E8A"/>
    <w:rsid w:val="00DA320D"/>
    <w:rsid w:val="00DA3239"/>
    <w:rsid w:val="00DA327B"/>
    <w:rsid w:val="00DA3379"/>
    <w:rsid w:val="00DA38C4"/>
    <w:rsid w:val="00DA39F1"/>
    <w:rsid w:val="00DA3DCE"/>
    <w:rsid w:val="00DA3E03"/>
    <w:rsid w:val="00DA4186"/>
    <w:rsid w:val="00DA41D8"/>
    <w:rsid w:val="00DA4476"/>
    <w:rsid w:val="00DA47AA"/>
    <w:rsid w:val="00DA4BF6"/>
    <w:rsid w:val="00DA4E3C"/>
    <w:rsid w:val="00DA5107"/>
    <w:rsid w:val="00DA5369"/>
    <w:rsid w:val="00DA571F"/>
    <w:rsid w:val="00DA57ED"/>
    <w:rsid w:val="00DA5888"/>
    <w:rsid w:val="00DA59FD"/>
    <w:rsid w:val="00DA5AF1"/>
    <w:rsid w:val="00DA5CBB"/>
    <w:rsid w:val="00DA5F5E"/>
    <w:rsid w:val="00DA61B7"/>
    <w:rsid w:val="00DA62DC"/>
    <w:rsid w:val="00DA6777"/>
    <w:rsid w:val="00DA6D37"/>
    <w:rsid w:val="00DA751E"/>
    <w:rsid w:val="00DA7772"/>
    <w:rsid w:val="00DA7794"/>
    <w:rsid w:val="00DA7ACA"/>
    <w:rsid w:val="00DA7F15"/>
    <w:rsid w:val="00DB0197"/>
    <w:rsid w:val="00DB024C"/>
    <w:rsid w:val="00DB0468"/>
    <w:rsid w:val="00DB04AA"/>
    <w:rsid w:val="00DB0760"/>
    <w:rsid w:val="00DB104B"/>
    <w:rsid w:val="00DB10FE"/>
    <w:rsid w:val="00DB1304"/>
    <w:rsid w:val="00DB14BF"/>
    <w:rsid w:val="00DB15F1"/>
    <w:rsid w:val="00DB1718"/>
    <w:rsid w:val="00DB1832"/>
    <w:rsid w:val="00DB187B"/>
    <w:rsid w:val="00DB1B6B"/>
    <w:rsid w:val="00DB1C10"/>
    <w:rsid w:val="00DB2022"/>
    <w:rsid w:val="00DB2065"/>
    <w:rsid w:val="00DB20CB"/>
    <w:rsid w:val="00DB2593"/>
    <w:rsid w:val="00DB25AB"/>
    <w:rsid w:val="00DB27FA"/>
    <w:rsid w:val="00DB2E5B"/>
    <w:rsid w:val="00DB2EC4"/>
    <w:rsid w:val="00DB356A"/>
    <w:rsid w:val="00DB36BC"/>
    <w:rsid w:val="00DB379A"/>
    <w:rsid w:val="00DB3C2A"/>
    <w:rsid w:val="00DB3DEE"/>
    <w:rsid w:val="00DB3E1E"/>
    <w:rsid w:val="00DB3E51"/>
    <w:rsid w:val="00DB42DF"/>
    <w:rsid w:val="00DB43F7"/>
    <w:rsid w:val="00DB4400"/>
    <w:rsid w:val="00DB465D"/>
    <w:rsid w:val="00DB46ED"/>
    <w:rsid w:val="00DB52FE"/>
    <w:rsid w:val="00DB580A"/>
    <w:rsid w:val="00DB58F4"/>
    <w:rsid w:val="00DB5974"/>
    <w:rsid w:val="00DB5D36"/>
    <w:rsid w:val="00DB6A66"/>
    <w:rsid w:val="00DB6C61"/>
    <w:rsid w:val="00DB6E76"/>
    <w:rsid w:val="00DB6FDC"/>
    <w:rsid w:val="00DB7252"/>
    <w:rsid w:val="00DB7468"/>
    <w:rsid w:val="00DB769C"/>
    <w:rsid w:val="00DB7B3C"/>
    <w:rsid w:val="00DC00C7"/>
    <w:rsid w:val="00DC04CE"/>
    <w:rsid w:val="00DC0941"/>
    <w:rsid w:val="00DC0C00"/>
    <w:rsid w:val="00DC0C87"/>
    <w:rsid w:val="00DC0E99"/>
    <w:rsid w:val="00DC1094"/>
    <w:rsid w:val="00DC1243"/>
    <w:rsid w:val="00DC14BC"/>
    <w:rsid w:val="00DC1C2C"/>
    <w:rsid w:val="00DC1E14"/>
    <w:rsid w:val="00DC2207"/>
    <w:rsid w:val="00DC25DA"/>
    <w:rsid w:val="00DC283D"/>
    <w:rsid w:val="00DC2C0E"/>
    <w:rsid w:val="00DC2C4B"/>
    <w:rsid w:val="00DC2D58"/>
    <w:rsid w:val="00DC34B7"/>
    <w:rsid w:val="00DC3664"/>
    <w:rsid w:val="00DC3C6A"/>
    <w:rsid w:val="00DC3F53"/>
    <w:rsid w:val="00DC463B"/>
    <w:rsid w:val="00DC46B2"/>
    <w:rsid w:val="00DC489F"/>
    <w:rsid w:val="00DC4B2D"/>
    <w:rsid w:val="00DC4BA8"/>
    <w:rsid w:val="00DC4C29"/>
    <w:rsid w:val="00DC550E"/>
    <w:rsid w:val="00DC566A"/>
    <w:rsid w:val="00DC573A"/>
    <w:rsid w:val="00DC5756"/>
    <w:rsid w:val="00DC5927"/>
    <w:rsid w:val="00DC5D3C"/>
    <w:rsid w:val="00DC62C9"/>
    <w:rsid w:val="00DC67FF"/>
    <w:rsid w:val="00DC6B71"/>
    <w:rsid w:val="00DC6BDB"/>
    <w:rsid w:val="00DC721C"/>
    <w:rsid w:val="00DC7469"/>
    <w:rsid w:val="00DC7670"/>
    <w:rsid w:val="00DC7BFA"/>
    <w:rsid w:val="00DC7DB6"/>
    <w:rsid w:val="00DD0406"/>
    <w:rsid w:val="00DD067D"/>
    <w:rsid w:val="00DD0935"/>
    <w:rsid w:val="00DD0978"/>
    <w:rsid w:val="00DD0A0E"/>
    <w:rsid w:val="00DD0A64"/>
    <w:rsid w:val="00DD0E53"/>
    <w:rsid w:val="00DD14E3"/>
    <w:rsid w:val="00DD16BA"/>
    <w:rsid w:val="00DD17BD"/>
    <w:rsid w:val="00DD1BBD"/>
    <w:rsid w:val="00DD1C1B"/>
    <w:rsid w:val="00DD1EF2"/>
    <w:rsid w:val="00DD1F85"/>
    <w:rsid w:val="00DD1FBA"/>
    <w:rsid w:val="00DD2112"/>
    <w:rsid w:val="00DD21F5"/>
    <w:rsid w:val="00DD2246"/>
    <w:rsid w:val="00DD2461"/>
    <w:rsid w:val="00DD256A"/>
    <w:rsid w:val="00DD265B"/>
    <w:rsid w:val="00DD2982"/>
    <w:rsid w:val="00DD31C3"/>
    <w:rsid w:val="00DD33CE"/>
    <w:rsid w:val="00DD342A"/>
    <w:rsid w:val="00DD3600"/>
    <w:rsid w:val="00DD3C4F"/>
    <w:rsid w:val="00DD3D2D"/>
    <w:rsid w:val="00DD40A1"/>
    <w:rsid w:val="00DD428F"/>
    <w:rsid w:val="00DD43E5"/>
    <w:rsid w:val="00DD4511"/>
    <w:rsid w:val="00DD48B3"/>
    <w:rsid w:val="00DD4BA2"/>
    <w:rsid w:val="00DD4C8A"/>
    <w:rsid w:val="00DD50C7"/>
    <w:rsid w:val="00DD5386"/>
    <w:rsid w:val="00DD552B"/>
    <w:rsid w:val="00DD57BC"/>
    <w:rsid w:val="00DD5D07"/>
    <w:rsid w:val="00DD5EC3"/>
    <w:rsid w:val="00DD5F10"/>
    <w:rsid w:val="00DD5F31"/>
    <w:rsid w:val="00DD6268"/>
    <w:rsid w:val="00DD64D4"/>
    <w:rsid w:val="00DD66C9"/>
    <w:rsid w:val="00DD6AE5"/>
    <w:rsid w:val="00DD6C7B"/>
    <w:rsid w:val="00DD6D71"/>
    <w:rsid w:val="00DD758A"/>
    <w:rsid w:val="00DD75D3"/>
    <w:rsid w:val="00DD7B16"/>
    <w:rsid w:val="00DE001B"/>
    <w:rsid w:val="00DE00B5"/>
    <w:rsid w:val="00DE05D7"/>
    <w:rsid w:val="00DE0B0F"/>
    <w:rsid w:val="00DE0C73"/>
    <w:rsid w:val="00DE0D07"/>
    <w:rsid w:val="00DE0E01"/>
    <w:rsid w:val="00DE14D3"/>
    <w:rsid w:val="00DE2256"/>
    <w:rsid w:val="00DE2732"/>
    <w:rsid w:val="00DE2B0A"/>
    <w:rsid w:val="00DE2B12"/>
    <w:rsid w:val="00DE2B50"/>
    <w:rsid w:val="00DE2C87"/>
    <w:rsid w:val="00DE2CD1"/>
    <w:rsid w:val="00DE4103"/>
    <w:rsid w:val="00DE436F"/>
    <w:rsid w:val="00DE4978"/>
    <w:rsid w:val="00DE4EE5"/>
    <w:rsid w:val="00DE4F25"/>
    <w:rsid w:val="00DE52C6"/>
    <w:rsid w:val="00DE5518"/>
    <w:rsid w:val="00DE55E2"/>
    <w:rsid w:val="00DE5BC9"/>
    <w:rsid w:val="00DE5F53"/>
    <w:rsid w:val="00DE635F"/>
    <w:rsid w:val="00DE68B0"/>
    <w:rsid w:val="00DE68B4"/>
    <w:rsid w:val="00DE6BB2"/>
    <w:rsid w:val="00DE6E0F"/>
    <w:rsid w:val="00DE6F9A"/>
    <w:rsid w:val="00DE7159"/>
    <w:rsid w:val="00DE71E5"/>
    <w:rsid w:val="00DE7D15"/>
    <w:rsid w:val="00DE7F94"/>
    <w:rsid w:val="00DF0022"/>
    <w:rsid w:val="00DF0395"/>
    <w:rsid w:val="00DF0458"/>
    <w:rsid w:val="00DF0819"/>
    <w:rsid w:val="00DF0966"/>
    <w:rsid w:val="00DF0AF8"/>
    <w:rsid w:val="00DF0F14"/>
    <w:rsid w:val="00DF1465"/>
    <w:rsid w:val="00DF1BD2"/>
    <w:rsid w:val="00DF1E78"/>
    <w:rsid w:val="00DF23E2"/>
    <w:rsid w:val="00DF258A"/>
    <w:rsid w:val="00DF25CF"/>
    <w:rsid w:val="00DF2774"/>
    <w:rsid w:val="00DF29F9"/>
    <w:rsid w:val="00DF2F53"/>
    <w:rsid w:val="00DF30B6"/>
    <w:rsid w:val="00DF3345"/>
    <w:rsid w:val="00DF3386"/>
    <w:rsid w:val="00DF37F5"/>
    <w:rsid w:val="00DF3AFA"/>
    <w:rsid w:val="00DF3B5B"/>
    <w:rsid w:val="00DF3E9A"/>
    <w:rsid w:val="00DF3F4E"/>
    <w:rsid w:val="00DF47F2"/>
    <w:rsid w:val="00DF49FA"/>
    <w:rsid w:val="00DF519A"/>
    <w:rsid w:val="00DF5725"/>
    <w:rsid w:val="00DF5A39"/>
    <w:rsid w:val="00DF60D7"/>
    <w:rsid w:val="00DF6ACF"/>
    <w:rsid w:val="00DF6C92"/>
    <w:rsid w:val="00DF729B"/>
    <w:rsid w:val="00DF74A3"/>
    <w:rsid w:val="00DF7709"/>
    <w:rsid w:val="00DF77B9"/>
    <w:rsid w:val="00DF7BDA"/>
    <w:rsid w:val="00DF7CA9"/>
    <w:rsid w:val="00E0063D"/>
    <w:rsid w:val="00E00893"/>
    <w:rsid w:val="00E00F24"/>
    <w:rsid w:val="00E00FA6"/>
    <w:rsid w:val="00E013DC"/>
    <w:rsid w:val="00E014E8"/>
    <w:rsid w:val="00E016DE"/>
    <w:rsid w:val="00E01A45"/>
    <w:rsid w:val="00E01FB7"/>
    <w:rsid w:val="00E0223C"/>
    <w:rsid w:val="00E02479"/>
    <w:rsid w:val="00E02888"/>
    <w:rsid w:val="00E028AE"/>
    <w:rsid w:val="00E02A2D"/>
    <w:rsid w:val="00E02B55"/>
    <w:rsid w:val="00E02CCB"/>
    <w:rsid w:val="00E02F5A"/>
    <w:rsid w:val="00E034E0"/>
    <w:rsid w:val="00E03600"/>
    <w:rsid w:val="00E03787"/>
    <w:rsid w:val="00E03CA5"/>
    <w:rsid w:val="00E04225"/>
    <w:rsid w:val="00E04604"/>
    <w:rsid w:val="00E04B01"/>
    <w:rsid w:val="00E04C49"/>
    <w:rsid w:val="00E04E75"/>
    <w:rsid w:val="00E04FFD"/>
    <w:rsid w:val="00E0574B"/>
    <w:rsid w:val="00E05A0D"/>
    <w:rsid w:val="00E05B44"/>
    <w:rsid w:val="00E05FCC"/>
    <w:rsid w:val="00E0697A"/>
    <w:rsid w:val="00E06A5E"/>
    <w:rsid w:val="00E06E65"/>
    <w:rsid w:val="00E06E98"/>
    <w:rsid w:val="00E06F6D"/>
    <w:rsid w:val="00E070A5"/>
    <w:rsid w:val="00E07402"/>
    <w:rsid w:val="00E075EB"/>
    <w:rsid w:val="00E07614"/>
    <w:rsid w:val="00E07995"/>
    <w:rsid w:val="00E07D17"/>
    <w:rsid w:val="00E07F17"/>
    <w:rsid w:val="00E100CA"/>
    <w:rsid w:val="00E101E4"/>
    <w:rsid w:val="00E10476"/>
    <w:rsid w:val="00E10A7A"/>
    <w:rsid w:val="00E1117D"/>
    <w:rsid w:val="00E118A2"/>
    <w:rsid w:val="00E11A77"/>
    <w:rsid w:val="00E12112"/>
    <w:rsid w:val="00E1264D"/>
    <w:rsid w:val="00E127D2"/>
    <w:rsid w:val="00E12A18"/>
    <w:rsid w:val="00E12B9F"/>
    <w:rsid w:val="00E13011"/>
    <w:rsid w:val="00E131BA"/>
    <w:rsid w:val="00E1324E"/>
    <w:rsid w:val="00E1329F"/>
    <w:rsid w:val="00E13652"/>
    <w:rsid w:val="00E136B8"/>
    <w:rsid w:val="00E138CE"/>
    <w:rsid w:val="00E13C96"/>
    <w:rsid w:val="00E13EEC"/>
    <w:rsid w:val="00E14079"/>
    <w:rsid w:val="00E143B4"/>
    <w:rsid w:val="00E14444"/>
    <w:rsid w:val="00E14DF2"/>
    <w:rsid w:val="00E151A8"/>
    <w:rsid w:val="00E153AD"/>
    <w:rsid w:val="00E1547C"/>
    <w:rsid w:val="00E15DBE"/>
    <w:rsid w:val="00E164F9"/>
    <w:rsid w:val="00E16792"/>
    <w:rsid w:val="00E16A2A"/>
    <w:rsid w:val="00E16AE6"/>
    <w:rsid w:val="00E16BDE"/>
    <w:rsid w:val="00E1724D"/>
    <w:rsid w:val="00E172BD"/>
    <w:rsid w:val="00E17366"/>
    <w:rsid w:val="00E17719"/>
    <w:rsid w:val="00E17A54"/>
    <w:rsid w:val="00E17B9A"/>
    <w:rsid w:val="00E17E84"/>
    <w:rsid w:val="00E17FCF"/>
    <w:rsid w:val="00E20054"/>
    <w:rsid w:val="00E20203"/>
    <w:rsid w:val="00E202DA"/>
    <w:rsid w:val="00E20674"/>
    <w:rsid w:val="00E20EA4"/>
    <w:rsid w:val="00E21358"/>
    <w:rsid w:val="00E21815"/>
    <w:rsid w:val="00E21898"/>
    <w:rsid w:val="00E21A6B"/>
    <w:rsid w:val="00E21B5A"/>
    <w:rsid w:val="00E22148"/>
    <w:rsid w:val="00E22234"/>
    <w:rsid w:val="00E22A70"/>
    <w:rsid w:val="00E22ABE"/>
    <w:rsid w:val="00E23D47"/>
    <w:rsid w:val="00E24C0B"/>
    <w:rsid w:val="00E24C0E"/>
    <w:rsid w:val="00E24FD5"/>
    <w:rsid w:val="00E25258"/>
    <w:rsid w:val="00E255AB"/>
    <w:rsid w:val="00E2579C"/>
    <w:rsid w:val="00E25DA2"/>
    <w:rsid w:val="00E25DF6"/>
    <w:rsid w:val="00E25F28"/>
    <w:rsid w:val="00E25FB1"/>
    <w:rsid w:val="00E2607C"/>
    <w:rsid w:val="00E26091"/>
    <w:rsid w:val="00E26874"/>
    <w:rsid w:val="00E26B08"/>
    <w:rsid w:val="00E26BC7"/>
    <w:rsid w:val="00E26BCA"/>
    <w:rsid w:val="00E27012"/>
    <w:rsid w:val="00E27278"/>
    <w:rsid w:val="00E27657"/>
    <w:rsid w:val="00E276A1"/>
    <w:rsid w:val="00E278D4"/>
    <w:rsid w:val="00E27A9A"/>
    <w:rsid w:val="00E27FE6"/>
    <w:rsid w:val="00E301FA"/>
    <w:rsid w:val="00E305F3"/>
    <w:rsid w:val="00E31386"/>
    <w:rsid w:val="00E31408"/>
    <w:rsid w:val="00E3155D"/>
    <w:rsid w:val="00E31D5F"/>
    <w:rsid w:val="00E31FA9"/>
    <w:rsid w:val="00E3278E"/>
    <w:rsid w:val="00E3287E"/>
    <w:rsid w:val="00E328FB"/>
    <w:rsid w:val="00E32963"/>
    <w:rsid w:val="00E32CCD"/>
    <w:rsid w:val="00E32DD4"/>
    <w:rsid w:val="00E33106"/>
    <w:rsid w:val="00E3358B"/>
    <w:rsid w:val="00E33C21"/>
    <w:rsid w:val="00E33C47"/>
    <w:rsid w:val="00E33C92"/>
    <w:rsid w:val="00E33D0C"/>
    <w:rsid w:val="00E34352"/>
    <w:rsid w:val="00E34C44"/>
    <w:rsid w:val="00E34EC2"/>
    <w:rsid w:val="00E35014"/>
    <w:rsid w:val="00E352DA"/>
    <w:rsid w:val="00E3566E"/>
    <w:rsid w:val="00E35B82"/>
    <w:rsid w:val="00E35F68"/>
    <w:rsid w:val="00E36088"/>
    <w:rsid w:val="00E36B0F"/>
    <w:rsid w:val="00E36D96"/>
    <w:rsid w:val="00E379B0"/>
    <w:rsid w:val="00E37B12"/>
    <w:rsid w:val="00E404F4"/>
    <w:rsid w:val="00E40771"/>
    <w:rsid w:val="00E407FF"/>
    <w:rsid w:val="00E40D16"/>
    <w:rsid w:val="00E40DA2"/>
    <w:rsid w:val="00E40DE9"/>
    <w:rsid w:val="00E4128D"/>
    <w:rsid w:val="00E42072"/>
    <w:rsid w:val="00E42333"/>
    <w:rsid w:val="00E427F9"/>
    <w:rsid w:val="00E42AC3"/>
    <w:rsid w:val="00E42AC9"/>
    <w:rsid w:val="00E42E4D"/>
    <w:rsid w:val="00E4333A"/>
    <w:rsid w:val="00E43390"/>
    <w:rsid w:val="00E433FE"/>
    <w:rsid w:val="00E434C7"/>
    <w:rsid w:val="00E435EA"/>
    <w:rsid w:val="00E43686"/>
    <w:rsid w:val="00E4392E"/>
    <w:rsid w:val="00E445CF"/>
    <w:rsid w:val="00E44804"/>
    <w:rsid w:val="00E44847"/>
    <w:rsid w:val="00E449C4"/>
    <w:rsid w:val="00E44ABA"/>
    <w:rsid w:val="00E44B85"/>
    <w:rsid w:val="00E44D0F"/>
    <w:rsid w:val="00E45063"/>
    <w:rsid w:val="00E45751"/>
    <w:rsid w:val="00E457D7"/>
    <w:rsid w:val="00E4619B"/>
    <w:rsid w:val="00E464E1"/>
    <w:rsid w:val="00E46A29"/>
    <w:rsid w:val="00E46D1C"/>
    <w:rsid w:val="00E46E08"/>
    <w:rsid w:val="00E471A3"/>
    <w:rsid w:val="00E4762E"/>
    <w:rsid w:val="00E479AD"/>
    <w:rsid w:val="00E47B21"/>
    <w:rsid w:val="00E47C9D"/>
    <w:rsid w:val="00E47F58"/>
    <w:rsid w:val="00E500DF"/>
    <w:rsid w:val="00E5077D"/>
    <w:rsid w:val="00E5092D"/>
    <w:rsid w:val="00E50930"/>
    <w:rsid w:val="00E50A11"/>
    <w:rsid w:val="00E50F4F"/>
    <w:rsid w:val="00E5101B"/>
    <w:rsid w:val="00E513FA"/>
    <w:rsid w:val="00E517DB"/>
    <w:rsid w:val="00E51A2B"/>
    <w:rsid w:val="00E51B3E"/>
    <w:rsid w:val="00E51EA5"/>
    <w:rsid w:val="00E52549"/>
    <w:rsid w:val="00E526D5"/>
    <w:rsid w:val="00E52A20"/>
    <w:rsid w:val="00E52E38"/>
    <w:rsid w:val="00E532F5"/>
    <w:rsid w:val="00E5367E"/>
    <w:rsid w:val="00E5385B"/>
    <w:rsid w:val="00E5467D"/>
    <w:rsid w:val="00E546BE"/>
    <w:rsid w:val="00E5484F"/>
    <w:rsid w:val="00E548AE"/>
    <w:rsid w:val="00E55092"/>
    <w:rsid w:val="00E551B4"/>
    <w:rsid w:val="00E5529F"/>
    <w:rsid w:val="00E55661"/>
    <w:rsid w:val="00E55B38"/>
    <w:rsid w:val="00E565F2"/>
    <w:rsid w:val="00E56ED3"/>
    <w:rsid w:val="00E56FE9"/>
    <w:rsid w:val="00E5742B"/>
    <w:rsid w:val="00E57854"/>
    <w:rsid w:val="00E57914"/>
    <w:rsid w:val="00E57C4B"/>
    <w:rsid w:val="00E57C6D"/>
    <w:rsid w:val="00E57F98"/>
    <w:rsid w:val="00E57FC3"/>
    <w:rsid w:val="00E60210"/>
    <w:rsid w:val="00E60216"/>
    <w:rsid w:val="00E602C5"/>
    <w:rsid w:val="00E605D3"/>
    <w:rsid w:val="00E60BBC"/>
    <w:rsid w:val="00E60E5D"/>
    <w:rsid w:val="00E6125F"/>
    <w:rsid w:val="00E61775"/>
    <w:rsid w:val="00E61867"/>
    <w:rsid w:val="00E61AD0"/>
    <w:rsid w:val="00E6234F"/>
    <w:rsid w:val="00E62612"/>
    <w:rsid w:val="00E628E3"/>
    <w:rsid w:val="00E628F1"/>
    <w:rsid w:val="00E62A36"/>
    <w:rsid w:val="00E62A3B"/>
    <w:rsid w:val="00E62FF9"/>
    <w:rsid w:val="00E633D3"/>
    <w:rsid w:val="00E63BC4"/>
    <w:rsid w:val="00E64144"/>
    <w:rsid w:val="00E6414D"/>
    <w:rsid w:val="00E645B2"/>
    <w:rsid w:val="00E645DB"/>
    <w:rsid w:val="00E648D1"/>
    <w:rsid w:val="00E64C5B"/>
    <w:rsid w:val="00E64E84"/>
    <w:rsid w:val="00E64F93"/>
    <w:rsid w:val="00E64FAA"/>
    <w:rsid w:val="00E6594F"/>
    <w:rsid w:val="00E65E30"/>
    <w:rsid w:val="00E65F8E"/>
    <w:rsid w:val="00E66DC0"/>
    <w:rsid w:val="00E66FD6"/>
    <w:rsid w:val="00E670E9"/>
    <w:rsid w:val="00E67163"/>
    <w:rsid w:val="00E6717E"/>
    <w:rsid w:val="00E67190"/>
    <w:rsid w:val="00E67260"/>
    <w:rsid w:val="00E673AC"/>
    <w:rsid w:val="00E67636"/>
    <w:rsid w:val="00E6779F"/>
    <w:rsid w:val="00E678D6"/>
    <w:rsid w:val="00E67A82"/>
    <w:rsid w:val="00E67C1F"/>
    <w:rsid w:val="00E67C5C"/>
    <w:rsid w:val="00E67C6B"/>
    <w:rsid w:val="00E701D6"/>
    <w:rsid w:val="00E70221"/>
    <w:rsid w:val="00E705AB"/>
    <w:rsid w:val="00E705C7"/>
    <w:rsid w:val="00E70734"/>
    <w:rsid w:val="00E707DB"/>
    <w:rsid w:val="00E708FD"/>
    <w:rsid w:val="00E70B43"/>
    <w:rsid w:val="00E71216"/>
    <w:rsid w:val="00E7199B"/>
    <w:rsid w:val="00E719F3"/>
    <w:rsid w:val="00E71C93"/>
    <w:rsid w:val="00E72A1F"/>
    <w:rsid w:val="00E72A38"/>
    <w:rsid w:val="00E73309"/>
    <w:rsid w:val="00E73409"/>
    <w:rsid w:val="00E736E3"/>
    <w:rsid w:val="00E73B34"/>
    <w:rsid w:val="00E73E56"/>
    <w:rsid w:val="00E73EA5"/>
    <w:rsid w:val="00E7408F"/>
    <w:rsid w:val="00E746BF"/>
    <w:rsid w:val="00E748FB"/>
    <w:rsid w:val="00E74CAA"/>
    <w:rsid w:val="00E74D15"/>
    <w:rsid w:val="00E75033"/>
    <w:rsid w:val="00E750CD"/>
    <w:rsid w:val="00E7524C"/>
    <w:rsid w:val="00E7549F"/>
    <w:rsid w:val="00E7563D"/>
    <w:rsid w:val="00E758AD"/>
    <w:rsid w:val="00E75E6C"/>
    <w:rsid w:val="00E75F2C"/>
    <w:rsid w:val="00E75F56"/>
    <w:rsid w:val="00E76013"/>
    <w:rsid w:val="00E760AE"/>
    <w:rsid w:val="00E76291"/>
    <w:rsid w:val="00E76325"/>
    <w:rsid w:val="00E769E8"/>
    <w:rsid w:val="00E76CFE"/>
    <w:rsid w:val="00E76D66"/>
    <w:rsid w:val="00E76DA9"/>
    <w:rsid w:val="00E76EEE"/>
    <w:rsid w:val="00E7730E"/>
    <w:rsid w:val="00E775E5"/>
    <w:rsid w:val="00E777AD"/>
    <w:rsid w:val="00E77A3C"/>
    <w:rsid w:val="00E77C3C"/>
    <w:rsid w:val="00E77D85"/>
    <w:rsid w:val="00E77E12"/>
    <w:rsid w:val="00E80037"/>
    <w:rsid w:val="00E80277"/>
    <w:rsid w:val="00E80C9C"/>
    <w:rsid w:val="00E80F67"/>
    <w:rsid w:val="00E813AB"/>
    <w:rsid w:val="00E815FB"/>
    <w:rsid w:val="00E815FF"/>
    <w:rsid w:val="00E816F7"/>
    <w:rsid w:val="00E817BB"/>
    <w:rsid w:val="00E817F2"/>
    <w:rsid w:val="00E819B8"/>
    <w:rsid w:val="00E81BB3"/>
    <w:rsid w:val="00E81C16"/>
    <w:rsid w:val="00E81D3D"/>
    <w:rsid w:val="00E81D46"/>
    <w:rsid w:val="00E81DB4"/>
    <w:rsid w:val="00E823F3"/>
    <w:rsid w:val="00E824BB"/>
    <w:rsid w:val="00E826BB"/>
    <w:rsid w:val="00E8288E"/>
    <w:rsid w:val="00E82E26"/>
    <w:rsid w:val="00E83103"/>
    <w:rsid w:val="00E832A1"/>
    <w:rsid w:val="00E83578"/>
    <w:rsid w:val="00E83902"/>
    <w:rsid w:val="00E83C63"/>
    <w:rsid w:val="00E83D08"/>
    <w:rsid w:val="00E8414E"/>
    <w:rsid w:val="00E84268"/>
    <w:rsid w:val="00E8433E"/>
    <w:rsid w:val="00E84409"/>
    <w:rsid w:val="00E84C02"/>
    <w:rsid w:val="00E84F2E"/>
    <w:rsid w:val="00E85214"/>
    <w:rsid w:val="00E85AD9"/>
    <w:rsid w:val="00E86195"/>
    <w:rsid w:val="00E86550"/>
    <w:rsid w:val="00E86C75"/>
    <w:rsid w:val="00E870F9"/>
    <w:rsid w:val="00E87509"/>
    <w:rsid w:val="00E8764E"/>
    <w:rsid w:val="00E8790F"/>
    <w:rsid w:val="00E87DC4"/>
    <w:rsid w:val="00E90CA3"/>
    <w:rsid w:val="00E90E83"/>
    <w:rsid w:val="00E9128D"/>
    <w:rsid w:val="00E916D0"/>
    <w:rsid w:val="00E919D3"/>
    <w:rsid w:val="00E922EA"/>
    <w:rsid w:val="00E92C8C"/>
    <w:rsid w:val="00E92D45"/>
    <w:rsid w:val="00E92E55"/>
    <w:rsid w:val="00E9375C"/>
    <w:rsid w:val="00E93EDB"/>
    <w:rsid w:val="00E94058"/>
    <w:rsid w:val="00E94168"/>
    <w:rsid w:val="00E9485D"/>
    <w:rsid w:val="00E948EC"/>
    <w:rsid w:val="00E94AC3"/>
    <w:rsid w:val="00E94D45"/>
    <w:rsid w:val="00E94EF4"/>
    <w:rsid w:val="00E950EE"/>
    <w:rsid w:val="00E953F5"/>
    <w:rsid w:val="00E954C5"/>
    <w:rsid w:val="00E959BF"/>
    <w:rsid w:val="00E95DE2"/>
    <w:rsid w:val="00E95F26"/>
    <w:rsid w:val="00E96377"/>
    <w:rsid w:val="00E9644E"/>
    <w:rsid w:val="00E96511"/>
    <w:rsid w:val="00E967F4"/>
    <w:rsid w:val="00E968ED"/>
    <w:rsid w:val="00E97108"/>
    <w:rsid w:val="00E9780C"/>
    <w:rsid w:val="00E97848"/>
    <w:rsid w:val="00E97B54"/>
    <w:rsid w:val="00E97DB5"/>
    <w:rsid w:val="00E97F43"/>
    <w:rsid w:val="00E97FBB"/>
    <w:rsid w:val="00EA0259"/>
    <w:rsid w:val="00EA077F"/>
    <w:rsid w:val="00EA0B7A"/>
    <w:rsid w:val="00EA0C19"/>
    <w:rsid w:val="00EA0D52"/>
    <w:rsid w:val="00EA0ECC"/>
    <w:rsid w:val="00EA1118"/>
    <w:rsid w:val="00EA1420"/>
    <w:rsid w:val="00EA165D"/>
    <w:rsid w:val="00EA1759"/>
    <w:rsid w:val="00EA191B"/>
    <w:rsid w:val="00EA1939"/>
    <w:rsid w:val="00EA1A43"/>
    <w:rsid w:val="00EA20C9"/>
    <w:rsid w:val="00EA215D"/>
    <w:rsid w:val="00EA3521"/>
    <w:rsid w:val="00EA45CC"/>
    <w:rsid w:val="00EA4606"/>
    <w:rsid w:val="00EA4759"/>
    <w:rsid w:val="00EA47CD"/>
    <w:rsid w:val="00EA4855"/>
    <w:rsid w:val="00EA4875"/>
    <w:rsid w:val="00EA492A"/>
    <w:rsid w:val="00EA4A5A"/>
    <w:rsid w:val="00EA4AC6"/>
    <w:rsid w:val="00EA4C22"/>
    <w:rsid w:val="00EA4EC2"/>
    <w:rsid w:val="00EA4FD9"/>
    <w:rsid w:val="00EA5291"/>
    <w:rsid w:val="00EA52BB"/>
    <w:rsid w:val="00EA57F4"/>
    <w:rsid w:val="00EA600D"/>
    <w:rsid w:val="00EA63BA"/>
    <w:rsid w:val="00EA66B8"/>
    <w:rsid w:val="00EA672D"/>
    <w:rsid w:val="00EA6861"/>
    <w:rsid w:val="00EA687B"/>
    <w:rsid w:val="00EA6E71"/>
    <w:rsid w:val="00EA6E89"/>
    <w:rsid w:val="00EA751C"/>
    <w:rsid w:val="00EA75A5"/>
    <w:rsid w:val="00EA7648"/>
    <w:rsid w:val="00EA7A15"/>
    <w:rsid w:val="00EA7F4C"/>
    <w:rsid w:val="00EB0355"/>
    <w:rsid w:val="00EB039A"/>
    <w:rsid w:val="00EB03D3"/>
    <w:rsid w:val="00EB0659"/>
    <w:rsid w:val="00EB06FE"/>
    <w:rsid w:val="00EB07EF"/>
    <w:rsid w:val="00EB08DB"/>
    <w:rsid w:val="00EB0B91"/>
    <w:rsid w:val="00EB0CBE"/>
    <w:rsid w:val="00EB1133"/>
    <w:rsid w:val="00EB1291"/>
    <w:rsid w:val="00EB14E5"/>
    <w:rsid w:val="00EB1545"/>
    <w:rsid w:val="00EB1682"/>
    <w:rsid w:val="00EB1835"/>
    <w:rsid w:val="00EB192B"/>
    <w:rsid w:val="00EB1A1A"/>
    <w:rsid w:val="00EB1A35"/>
    <w:rsid w:val="00EB1C4C"/>
    <w:rsid w:val="00EB1CE5"/>
    <w:rsid w:val="00EB1E21"/>
    <w:rsid w:val="00EB2160"/>
    <w:rsid w:val="00EB269E"/>
    <w:rsid w:val="00EB26FE"/>
    <w:rsid w:val="00EB27C3"/>
    <w:rsid w:val="00EB27D6"/>
    <w:rsid w:val="00EB2880"/>
    <w:rsid w:val="00EB2891"/>
    <w:rsid w:val="00EB2C44"/>
    <w:rsid w:val="00EB2D45"/>
    <w:rsid w:val="00EB2E8A"/>
    <w:rsid w:val="00EB2EAB"/>
    <w:rsid w:val="00EB3069"/>
    <w:rsid w:val="00EB31FC"/>
    <w:rsid w:val="00EB332D"/>
    <w:rsid w:val="00EB3854"/>
    <w:rsid w:val="00EB38A2"/>
    <w:rsid w:val="00EB3D68"/>
    <w:rsid w:val="00EB41B2"/>
    <w:rsid w:val="00EB4982"/>
    <w:rsid w:val="00EB4B31"/>
    <w:rsid w:val="00EB4E0E"/>
    <w:rsid w:val="00EB51A3"/>
    <w:rsid w:val="00EB58A9"/>
    <w:rsid w:val="00EB5B23"/>
    <w:rsid w:val="00EB5D2B"/>
    <w:rsid w:val="00EB5DE0"/>
    <w:rsid w:val="00EB619F"/>
    <w:rsid w:val="00EB6F5F"/>
    <w:rsid w:val="00EB6F7D"/>
    <w:rsid w:val="00EB7009"/>
    <w:rsid w:val="00EB7360"/>
    <w:rsid w:val="00EB73C0"/>
    <w:rsid w:val="00EB78C5"/>
    <w:rsid w:val="00EB78D6"/>
    <w:rsid w:val="00EB7AFF"/>
    <w:rsid w:val="00EB7E0C"/>
    <w:rsid w:val="00EC0114"/>
    <w:rsid w:val="00EC06BF"/>
    <w:rsid w:val="00EC06ED"/>
    <w:rsid w:val="00EC0E0F"/>
    <w:rsid w:val="00EC10E9"/>
    <w:rsid w:val="00EC13FA"/>
    <w:rsid w:val="00EC15A3"/>
    <w:rsid w:val="00EC16DC"/>
    <w:rsid w:val="00EC1737"/>
    <w:rsid w:val="00EC17FB"/>
    <w:rsid w:val="00EC1838"/>
    <w:rsid w:val="00EC1BBD"/>
    <w:rsid w:val="00EC1C37"/>
    <w:rsid w:val="00EC1DA1"/>
    <w:rsid w:val="00EC1DEF"/>
    <w:rsid w:val="00EC202E"/>
    <w:rsid w:val="00EC23E6"/>
    <w:rsid w:val="00EC2AA3"/>
    <w:rsid w:val="00EC2E27"/>
    <w:rsid w:val="00EC33C4"/>
    <w:rsid w:val="00EC3522"/>
    <w:rsid w:val="00EC3757"/>
    <w:rsid w:val="00EC3A0D"/>
    <w:rsid w:val="00EC4702"/>
    <w:rsid w:val="00EC5285"/>
    <w:rsid w:val="00EC5347"/>
    <w:rsid w:val="00EC53D0"/>
    <w:rsid w:val="00EC5402"/>
    <w:rsid w:val="00EC57F6"/>
    <w:rsid w:val="00EC5867"/>
    <w:rsid w:val="00EC59A6"/>
    <w:rsid w:val="00EC5A8B"/>
    <w:rsid w:val="00EC5BEE"/>
    <w:rsid w:val="00EC61A1"/>
    <w:rsid w:val="00EC6501"/>
    <w:rsid w:val="00EC6681"/>
    <w:rsid w:val="00EC6C9B"/>
    <w:rsid w:val="00EC6CFD"/>
    <w:rsid w:val="00EC6F00"/>
    <w:rsid w:val="00EC7060"/>
    <w:rsid w:val="00EC7FC9"/>
    <w:rsid w:val="00EC7FF5"/>
    <w:rsid w:val="00ED009C"/>
    <w:rsid w:val="00ED023C"/>
    <w:rsid w:val="00ED078D"/>
    <w:rsid w:val="00ED0819"/>
    <w:rsid w:val="00ED0BA0"/>
    <w:rsid w:val="00ED0D84"/>
    <w:rsid w:val="00ED0E07"/>
    <w:rsid w:val="00ED123C"/>
    <w:rsid w:val="00ED1336"/>
    <w:rsid w:val="00ED13DA"/>
    <w:rsid w:val="00ED14C8"/>
    <w:rsid w:val="00ED1605"/>
    <w:rsid w:val="00ED1739"/>
    <w:rsid w:val="00ED17A3"/>
    <w:rsid w:val="00ED182F"/>
    <w:rsid w:val="00ED1845"/>
    <w:rsid w:val="00ED219D"/>
    <w:rsid w:val="00ED21EB"/>
    <w:rsid w:val="00ED228D"/>
    <w:rsid w:val="00ED2C04"/>
    <w:rsid w:val="00ED2EF4"/>
    <w:rsid w:val="00ED317A"/>
    <w:rsid w:val="00ED3180"/>
    <w:rsid w:val="00ED3259"/>
    <w:rsid w:val="00ED33DF"/>
    <w:rsid w:val="00ED371F"/>
    <w:rsid w:val="00ED3C70"/>
    <w:rsid w:val="00ED42CB"/>
    <w:rsid w:val="00ED4320"/>
    <w:rsid w:val="00ED45EA"/>
    <w:rsid w:val="00ED4625"/>
    <w:rsid w:val="00ED4745"/>
    <w:rsid w:val="00ED4894"/>
    <w:rsid w:val="00ED4B66"/>
    <w:rsid w:val="00ED4B8E"/>
    <w:rsid w:val="00ED4BD7"/>
    <w:rsid w:val="00ED4CD6"/>
    <w:rsid w:val="00ED5088"/>
    <w:rsid w:val="00ED54C1"/>
    <w:rsid w:val="00ED5830"/>
    <w:rsid w:val="00ED5CAD"/>
    <w:rsid w:val="00ED5E6D"/>
    <w:rsid w:val="00ED5F45"/>
    <w:rsid w:val="00ED5F6C"/>
    <w:rsid w:val="00ED61DE"/>
    <w:rsid w:val="00ED6DD5"/>
    <w:rsid w:val="00ED6FEB"/>
    <w:rsid w:val="00ED7751"/>
    <w:rsid w:val="00ED786F"/>
    <w:rsid w:val="00ED78E7"/>
    <w:rsid w:val="00EE09AB"/>
    <w:rsid w:val="00EE0EFB"/>
    <w:rsid w:val="00EE11C8"/>
    <w:rsid w:val="00EE1522"/>
    <w:rsid w:val="00EE1D49"/>
    <w:rsid w:val="00EE1F51"/>
    <w:rsid w:val="00EE2278"/>
    <w:rsid w:val="00EE22C4"/>
    <w:rsid w:val="00EE2420"/>
    <w:rsid w:val="00EE2833"/>
    <w:rsid w:val="00EE28CB"/>
    <w:rsid w:val="00EE2ED4"/>
    <w:rsid w:val="00EE3252"/>
    <w:rsid w:val="00EE32D1"/>
    <w:rsid w:val="00EE33C6"/>
    <w:rsid w:val="00EE35B6"/>
    <w:rsid w:val="00EE3ADF"/>
    <w:rsid w:val="00EE402D"/>
    <w:rsid w:val="00EE42A1"/>
    <w:rsid w:val="00EE4381"/>
    <w:rsid w:val="00EE4421"/>
    <w:rsid w:val="00EE462D"/>
    <w:rsid w:val="00EE467C"/>
    <w:rsid w:val="00EE4808"/>
    <w:rsid w:val="00EE4E13"/>
    <w:rsid w:val="00EE53C8"/>
    <w:rsid w:val="00EE5534"/>
    <w:rsid w:val="00EE57FB"/>
    <w:rsid w:val="00EE5957"/>
    <w:rsid w:val="00EE5A34"/>
    <w:rsid w:val="00EE63F6"/>
    <w:rsid w:val="00EE67BC"/>
    <w:rsid w:val="00EE6B1E"/>
    <w:rsid w:val="00EE6C24"/>
    <w:rsid w:val="00EE73A5"/>
    <w:rsid w:val="00EE7914"/>
    <w:rsid w:val="00EE7C1B"/>
    <w:rsid w:val="00EE7D3B"/>
    <w:rsid w:val="00EE7DA5"/>
    <w:rsid w:val="00EE7F25"/>
    <w:rsid w:val="00EF0132"/>
    <w:rsid w:val="00EF01D3"/>
    <w:rsid w:val="00EF054D"/>
    <w:rsid w:val="00EF08D6"/>
    <w:rsid w:val="00EF0DA1"/>
    <w:rsid w:val="00EF1501"/>
    <w:rsid w:val="00EF162B"/>
    <w:rsid w:val="00EF2020"/>
    <w:rsid w:val="00EF2106"/>
    <w:rsid w:val="00EF24B8"/>
    <w:rsid w:val="00EF268C"/>
    <w:rsid w:val="00EF2A35"/>
    <w:rsid w:val="00EF2B0D"/>
    <w:rsid w:val="00EF2EAF"/>
    <w:rsid w:val="00EF2FB5"/>
    <w:rsid w:val="00EF32F6"/>
    <w:rsid w:val="00EF33E8"/>
    <w:rsid w:val="00EF3996"/>
    <w:rsid w:val="00EF473C"/>
    <w:rsid w:val="00EF4CAD"/>
    <w:rsid w:val="00EF4DCA"/>
    <w:rsid w:val="00EF52B8"/>
    <w:rsid w:val="00EF52EE"/>
    <w:rsid w:val="00EF57D9"/>
    <w:rsid w:val="00EF5C86"/>
    <w:rsid w:val="00EF5CED"/>
    <w:rsid w:val="00EF62DB"/>
    <w:rsid w:val="00EF6313"/>
    <w:rsid w:val="00EF668C"/>
    <w:rsid w:val="00EF6827"/>
    <w:rsid w:val="00EF6C1E"/>
    <w:rsid w:val="00EF6C2F"/>
    <w:rsid w:val="00EF719C"/>
    <w:rsid w:val="00EF7211"/>
    <w:rsid w:val="00EF740D"/>
    <w:rsid w:val="00EF757C"/>
    <w:rsid w:val="00EF76A7"/>
    <w:rsid w:val="00EF7877"/>
    <w:rsid w:val="00EF7972"/>
    <w:rsid w:val="00F0050A"/>
    <w:rsid w:val="00F006D2"/>
    <w:rsid w:val="00F00940"/>
    <w:rsid w:val="00F009DD"/>
    <w:rsid w:val="00F019CB"/>
    <w:rsid w:val="00F01AA9"/>
    <w:rsid w:val="00F01CBE"/>
    <w:rsid w:val="00F01F3F"/>
    <w:rsid w:val="00F023C4"/>
    <w:rsid w:val="00F0280A"/>
    <w:rsid w:val="00F02D90"/>
    <w:rsid w:val="00F02DEF"/>
    <w:rsid w:val="00F02FA6"/>
    <w:rsid w:val="00F032A1"/>
    <w:rsid w:val="00F03706"/>
    <w:rsid w:val="00F037A0"/>
    <w:rsid w:val="00F0389B"/>
    <w:rsid w:val="00F039FA"/>
    <w:rsid w:val="00F03BDB"/>
    <w:rsid w:val="00F03D76"/>
    <w:rsid w:val="00F03DD7"/>
    <w:rsid w:val="00F04276"/>
    <w:rsid w:val="00F043A0"/>
    <w:rsid w:val="00F0473E"/>
    <w:rsid w:val="00F0488E"/>
    <w:rsid w:val="00F04C73"/>
    <w:rsid w:val="00F05006"/>
    <w:rsid w:val="00F05397"/>
    <w:rsid w:val="00F053A5"/>
    <w:rsid w:val="00F0558F"/>
    <w:rsid w:val="00F0562D"/>
    <w:rsid w:val="00F05638"/>
    <w:rsid w:val="00F0573F"/>
    <w:rsid w:val="00F0591A"/>
    <w:rsid w:val="00F05A0B"/>
    <w:rsid w:val="00F05D0A"/>
    <w:rsid w:val="00F05DA2"/>
    <w:rsid w:val="00F05E11"/>
    <w:rsid w:val="00F06368"/>
    <w:rsid w:val="00F074F0"/>
    <w:rsid w:val="00F07DDD"/>
    <w:rsid w:val="00F07FEE"/>
    <w:rsid w:val="00F10303"/>
    <w:rsid w:val="00F1032E"/>
    <w:rsid w:val="00F10589"/>
    <w:rsid w:val="00F1072B"/>
    <w:rsid w:val="00F11139"/>
    <w:rsid w:val="00F11A85"/>
    <w:rsid w:val="00F11B15"/>
    <w:rsid w:val="00F122DE"/>
    <w:rsid w:val="00F12395"/>
    <w:rsid w:val="00F123D4"/>
    <w:rsid w:val="00F12637"/>
    <w:rsid w:val="00F1280A"/>
    <w:rsid w:val="00F12873"/>
    <w:rsid w:val="00F128AC"/>
    <w:rsid w:val="00F134D3"/>
    <w:rsid w:val="00F13615"/>
    <w:rsid w:val="00F13BB8"/>
    <w:rsid w:val="00F146DF"/>
    <w:rsid w:val="00F14715"/>
    <w:rsid w:val="00F14CA3"/>
    <w:rsid w:val="00F14FD4"/>
    <w:rsid w:val="00F152C4"/>
    <w:rsid w:val="00F154CC"/>
    <w:rsid w:val="00F15892"/>
    <w:rsid w:val="00F166E9"/>
    <w:rsid w:val="00F16B7F"/>
    <w:rsid w:val="00F175C3"/>
    <w:rsid w:val="00F176C5"/>
    <w:rsid w:val="00F177F0"/>
    <w:rsid w:val="00F17B73"/>
    <w:rsid w:val="00F17F67"/>
    <w:rsid w:val="00F17FDA"/>
    <w:rsid w:val="00F200C7"/>
    <w:rsid w:val="00F20509"/>
    <w:rsid w:val="00F2074D"/>
    <w:rsid w:val="00F20AB2"/>
    <w:rsid w:val="00F20B4D"/>
    <w:rsid w:val="00F20DA7"/>
    <w:rsid w:val="00F20FF0"/>
    <w:rsid w:val="00F21027"/>
    <w:rsid w:val="00F214FA"/>
    <w:rsid w:val="00F21B93"/>
    <w:rsid w:val="00F21CA6"/>
    <w:rsid w:val="00F21F89"/>
    <w:rsid w:val="00F228C6"/>
    <w:rsid w:val="00F22A4A"/>
    <w:rsid w:val="00F22FD1"/>
    <w:rsid w:val="00F2314B"/>
    <w:rsid w:val="00F2337E"/>
    <w:rsid w:val="00F23750"/>
    <w:rsid w:val="00F23A31"/>
    <w:rsid w:val="00F23BBE"/>
    <w:rsid w:val="00F23EBF"/>
    <w:rsid w:val="00F24105"/>
    <w:rsid w:val="00F24338"/>
    <w:rsid w:val="00F24538"/>
    <w:rsid w:val="00F24A97"/>
    <w:rsid w:val="00F24BF5"/>
    <w:rsid w:val="00F24F48"/>
    <w:rsid w:val="00F250BA"/>
    <w:rsid w:val="00F2545E"/>
    <w:rsid w:val="00F25FF0"/>
    <w:rsid w:val="00F263A1"/>
    <w:rsid w:val="00F26720"/>
    <w:rsid w:val="00F26AB6"/>
    <w:rsid w:val="00F26C66"/>
    <w:rsid w:val="00F26E5D"/>
    <w:rsid w:val="00F27914"/>
    <w:rsid w:val="00F27A9E"/>
    <w:rsid w:val="00F27AF5"/>
    <w:rsid w:val="00F27BB1"/>
    <w:rsid w:val="00F3009D"/>
    <w:rsid w:val="00F30420"/>
    <w:rsid w:val="00F30538"/>
    <w:rsid w:val="00F30A82"/>
    <w:rsid w:val="00F315D5"/>
    <w:rsid w:val="00F31B82"/>
    <w:rsid w:val="00F31EB7"/>
    <w:rsid w:val="00F32335"/>
    <w:rsid w:val="00F32458"/>
    <w:rsid w:val="00F32588"/>
    <w:rsid w:val="00F32F5F"/>
    <w:rsid w:val="00F33294"/>
    <w:rsid w:val="00F33313"/>
    <w:rsid w:val="00F3383F"/>
    <w:rsid w:val="00F3398F"/>
    <w:rsid w:val="00F339F4"/>
    <w:rsid w:val="00F341B8"/>
    <w:rsid w:val="00F34547"/>
    <w:rsid w:val="00F347D4"/>
    <w:rsid w:val="00F34E98"/>
    <w:rsid w:val="00F34F96"/>
    <w:rsid w:val="00F352D3"/>
    <w:rsid w:val="00F35315"/>
    <w:rsid w:val="00F35385"/>
    <w:rsid w:val="00F366D3"/>
    <w:rsid w:val="00F36BED"/>
    <w:rsid w:val="00F374C3"/>
    <w:rsid w:val="00F376FB"/>
    <w:rsid w:val="00F37C2D"/>
    <w:rsid w:val="00F37DBF"/>
    <w:rsid w:val="00F37EE4"/>
    <w:rsid w:val="00F40628"/>
    <w:rsid w:val="00F4095A"/>
    <w:rsid w:val="00F409B2"/>
    <w:rsid w:val="00F409DE"/>
    <w:rsid w:val="00F409F7"/>
    <w:rsid w:val="00F40ADB"/>
    <w:rsid w:val="00F40B6D"/>
    <w:rsid w:val="00F40FE0"/>
    <w:rsid w:val="00F4101F"/>
    <w:rsid w:val="00F411F2"/>
    <w:rsid w:val="00F4151C"/>
    <w:rsid w:val="00F4160E"/>
    <w:rsid w:val="00F41969"/>
    <w:rsid w:val="00F419E9"/>
    <w:rsid w:val="00F41DFF"/>
    <w:rsid w:val="00F41EA1"/>
    <w:rsid w:val="00F41EC5"/>
    <w:rsid w:val="00F422C1"/>
    <w:rsid w:val="00F42550"/>
    <w:rsid w:val="00F42796"/>
    <w:rsid w:val="00F42E50"/>
    <w:rsid w:val="00F436E0"/>
    <w:rsid w:val="00F43DB4"/>
    <w:rsid w:val="00F43E47"/>
    <w:rsid w:val="00F443F8"/>
    <w:rsid w:val="00F4487B"/>
    <w:rsid w:val="00F44DDD"/>
    <w:rsid w:val="00F44F9C"/>
    <w:rsid w:val="00F4516D"/>
    <w:rsid w:val="00F45584"/>
    <w:rsid w:val="00F45761"/>
    <w:rsid w:val="00F45785"/>
    <w:rsid w:val="00F45846"/>
    <w:rsid w:val="00F45A7C"/>
    <w:rsid w:val="00F45CB3"/>
    <w:rsid w:val="00F45FB2"/>
    <w:rsid w:val="00F45FD7"/>
    <w:rsid w:val="00F4617E"/>
    <w:rsid w:val="00F461B1"/>
    <w:rsid w:val="00F46216"/>
    <w:rsid w:val="00F4641F"/>
    <w:rsid w:val="00F46B33"/>
    <w:rsid w:val="00F46E89"/>
    <w:rsid w:val="00F46FCB"/>
    <w:rsid w:val="00F47011"/>
    <w:rsid w:val="00F47097"/>
    <w:rsid w:val="00F4740D"/>
    <w:rsid w:val="00F47991"/>
    <w:rsid w:val="00F47D43"/>
    <w:rsid w:val="00F507FE"/>
    <w:rsid w:val="00F50B85"/>
    <w:rsid w:val="00F50E1A"/>
    <w:rsid w:val="00F50EC6"/>
    <w:rsid w:val="00F511E7"/>
    <w:rsid w:val="00F51B51"/>
    <w:rsid w:val="00F51E24"/>
    <w:rsid w:val="00F51F12"/>
    <w:rsid w:val="00F5224E"/>
    <w:rsid w:val="00F52252"/>
    <w:rsid w:val="00F524A0"/>
    <w:rsid w:val="00F52CA0"/>
    <w:rsid w:val="00F52CE9"/>
    <w:rsid w:val="00F52E0B"/>
    <w:rsid w:val="00F52FA6"/>
    <w:rsid w:val="00F532A8"/>
    <w:rsid w:val="00F53502"/>
    <w:rsid w:val="00F538CE"/>
    <w:rsid w:val="00F5393C"/>
    <w:rsid w:val="00F545A0"/>
    <w:rsid w:val="00F550EC"/>
    <w:rsid w:val="00F55201"/>
    <w:rsid w:val="00F5535F"/>
    <w:rsid w:val="00F55627"/>
    <w:rsid w:val="00F55728"/>
    <w:rsid w:val="00F558EB"/>
    <w:rsid w:val="00F559E8"/>
    <w:rsid w:val="00F561B1"/>
    <w:rsid w:val="00F564C6"/>
    <w:rsid w:val="00F56892"/>
    <w:rsid w:val="00F56953"/>
    <w:rsid w:val="00F56D4D"/>
    <w:rsid w:val="00F56F70"/>
    <w:rsid w:val="00F5715E"/>
    <w:rsid w:val="00F57169"/>
    <w:rsid w:val="00F57323"/>
    <w:rsid w:val="00F5757A"/>
    <w:rsid w:val="00F57593"/>
    <w:rsid w:val="00F57A4B"/>
    <w:rsid w:val="00F600F6"/>
    <w:rsid w:val="00F60753"/>
    <w:rsid w:val="00F61035"/>
    <w:rsid w:val="00F6152D"/>
    <w:rsid w:val="00F61671"/>
    <w:rsid w:val="00F61893"/>
    <w:rsid w:val="00F61F4A"/>
    <w:rsid w:val="00F620C7"/>
    <w:rsid w:val="00F6228F"/>
    <w:rsid w:val="00F6236C"/>
    <w:rsid w:val="00F6236F"/>
    <w:rsid w:val="00F624C8"/>
    <w:rsid w:val="00F6251D"/>
    <w:rsid w:val="00F625BE"/>
    <w:rsid w:val="00F6261C"/>
    <w:rsid w:val="00F62C27"/>
    <w:rsid w:val="00F631F3"/>
    <w:rsid w:val="00F6335D"/>
    <w:rsid w:val="00F6351F"/>
    <w:rsid w:val="00F63710"/>
    <w:rsid w:val="00F63976"/>
    <w:rsid w:val="00F64077"/>
    <w:rsid w:val="00F6407D"/>
    <w:rsid w:val="00F6435C"/>
    <w:rsid w:val="00F643A7"/>
    <w:rsid w:val="00F6453B"/>
    <w:rsid w:val="00F649E7"/>
    <w:rsid w:val="00F64DBA"/>
    <w:rsid w:val="00F651F8"/>
    <w:rsid w:val="00F65222"/>
    <w:rsid w:val="00F653C4"/>
    <w:rsid w:val="00F656EC"/>
    <w:rsid w:val="00F6597E"/>
    <w:rsid w:val="00F65B06"/>
    <w:rsid w:val="00F65E13"/>
    <w:rsid w:val="00F65E29"/>
    <w:rsid w:val="00F65F4C"/>
    <w:rsid w:val="00F663E2"/>
    <w:rsid w:val="00F665AF"/>
    <w:rsid w:val="00F665BC"/>
    <w:rsid w:val="00F666B1"/>
    <w:rsid w:val="00F667BD"/>
    <w:rsid w:val="00F66FC4"/>
    <w:rsid w:val="00F6763E"/>
    <w:rsid w:val="00F67ABD"/>
    <w:rsid w:val="00F67DD0"/>
    <w:rsid w:val="00F70038"/>
    <w:rsid w:val="00F700A2"/>
    <w:rsid w:val="00F70284"/>
    <w:rsid w:val="00F70AD2"/>
    <w:rsid w:val="00F70B84"/>
    <w:rsid w:val="00F70CFC"/>
    <w:rsid w:val="00F70D51"/>
    <w:rsid w:val="00F7147C"/>
    <w:rsid w:val="00F7190F"/>
    <w:rsid w:val="00F71B22"/>
    <w:rsid w:val="00F71BF2"/>
    <w:rsid w:val="00F71E0D"/>
    <w:rsid w:val="00F71F72"/>
    <w:rsid w:val="00F72306"/>
    <w:rsid w:val="00F7242A"/>
    <w:rsid w:val="00F726FB"/>
    <w:rsid w:val="00F72769"/>
    <w:rsid w:val="00F7278D"/>
    <w:rsid w:val="00F727FC"/>
    <w:rsid w:val="00F7282F"/>
    <w:rsid w:val="00F72BD2"/>
    <w:rsid w:val="00F734A9"/>
    <w:rsid w:val="00F73DBA"/>
    <w:rsid w:val="00F73F1B"/>
    <w:rsid w:val="00F74059"/>
    <w:rsid w:val="00F7434C"/>
    <w:rsid w:val="00F743A5"/>
    <w:rsid w:val="00F74577"/>
    <w:rsid w:val="00F74946"/>
    <w:rsid w:val="00F74F10"/>
    <w:rsid w:val="00F74F5C"/>
    <w:rsid w:val="00F75203"/>
    <w:rsid w:val="00F7528D"/>
    <w:rsid w:val="00F75502"/>
    <w:rsid w:val="00F75526"/>
    <w:rsid w:val="00F7554E"/>
    <w:rsid w:val="00F7577F"/>
    <w:rsid w:val="00F758D9"/>
    <w:rsid w:val="00F75B71"/>
    <w:rsid w:val="00F75EB3"/>
    <w:rsid w:val="00F7604B"/>
    <w:rsid w:val="00F762F8"/>
    <w:rsid w:val="00F769F7"/>
    <w:rsid w:val="00F76B0A"/>
    <w:rsid w:val="00F76D47"/>
    <w:rsid w:val="00F77531"/>
    <w:rsid w:val="00F77C71"/>
    <w:rsid w:val="00F800E6"/>
    <w:rsid w:val="00F8056A"/>
    <w:rsid w:val="00F813EB"/>
    <w:rsid w:val="00F81DBC"/>
    <w:rsid w:val="00F82538"/>
    <w:rsid w:val="00F8256B"/>
    <w:rsid w:val="00F8267E"/>
    <w:rsid w:val="00F82A6E"/>
    <w:rsid w:val="00F82A92"/>
    <w:rsid w:val="00F82B57"/>
    <w:rsid w:val="00F8324E"/>
    <w:rsid w:val="00F83448"/>
    <w:rsid w:val="00F8363F"/>
    <w:rsid w:val="00F83D22"/>
    <w:rsid w:val="00F84AED"/>
    <w:rsid w:val="00F84E63"/>
    <w:rsid w:val="00F84F0E"/>
    <w:rsid w:val="00F8546F"/>
    <w:rsid w:val="00F85968"/>
    <w:rsid w:val="00F8630E"/>
    <w:rsid w:val="00F865ED"/>
    <w:rsid w:val="00F87350"/>
    <w:rsid w:val="00F873D3"/>
    <w:rsid w:val="00F87A4A"/>
    <w:rsid w:val="00F87CCD"/>
    <w:rsid w:val="00F87E73"/>
    <w:rsid w:val="00F907D1"/>
    <w:rsid w:val="00F90B2C"/>
    <w:rsid w:val="00F90B93"/>
    <w:rsid w:val="00F90BFF"/>
    <w:rsid w:val="00F90DEA"/>
    <w:rsid w:val="00F90E21"/>
    <w:rsid w:val="00F911F2"/>
    <w:rsid w:val="00F91568"/>
    <w:rsid w:val="00F91783"/>
    <w:rsid w:val="00F91E47"/>
    <w:rsid w:val="00F920F3"/>
    <w:rsid w:val="00F922AE"/>
    <w:rsid w:val="00F922DD"/>
    <w:rsid w:val="00F929C6"/>
    <w:rsid w:val="00F92DC1"/>
    <w:rsid w:val="00F92E93"/>
    <w:rsid w:val="00F92F43"/>
    <w:rsid w:val="00F930BF"/>
    <w:rsid w:val="00F930C6"/>
    <w:rsid w:val="00F931B8"/>
    <w:rsid w:val="00F9373E"/>
    <w:rsid w:val="00F943A2"/>
    <w:rsid w:val="00F94789"/>
    <w:rsid w:val="00F949BF"/>
    <w:rsid w:val="00F94C56"/>
    <w:rsid w:val="00F94F6D"/>
    <w:rsid w:val="00F95004"/>
    <w:rsid w:val="00F95439"/>
    <w:rsid w:val="00F958C5"/>
    <w:rsid w:val="00F95AAC"/>
    <w:rsid w:val="00F961B4"/>
    <w:rsid w:val="00F96285"/>
    <w:rsid w:val="00F962C3"/>
    <w:rsid w:val="00F96811"/>
    <w:rsid w:val="00F96E74"/>
    <w:rsid w:val="00F96EED"/>
    <w:rsid w:val="00F96F53"/>
    <w:rsid w:val="00F97737"/>
    <w:rsid w:val="00F977B2"/>
    <w:rsid w:val="00F97C1C"/>
    <w:rsid w:val="00F97C68"/>
    <w:rsid w:val="00F97D80"/>
    <w:rsid w:val="00F97DC9"/>
    <w:rsid w:val="00FA001D"/>
    <w:rsid w:val="00FA061E"/>
    <w:rsid w:val="00FA0814"/>
    <w:rsid w:val="00FA0A3B"/>
    <w:rsid w:val="00FA0B21"/>
    <w:rsid w:val="00FA100C"/>
    <w:rsid w:val="00FA1079"/>
    <w:rsid w:val="00FA1165"/>
    <w:rsid w:val="00FA1440"/>
    <w:rsid w:val="00FA14BA"/>
    <w:rsid w:val="00FA17C8"/>
    <w:rsid w:val="00FA190B"/>
    <w:rsid w:val="00FA19C5"/>
    <w:rsid w:val="00FA1C00"/>
    <w:rsid w:val="00FA1DF3"/>
    <w:rsid w:val="00FA1EBD"/>
    <w:rsid w:val="00FA209B"/>
    <w:rsid w:val="00FA23A8"/>
    <w:rsid w:val="00FA2515"/>
    <w:rsid w:val="00FA2B13"/>
    <w:rsid w:val="00FA304A"/>
    <w:rsid w:val="00FA31B3"/>
    <w:rsid w:val="00FA377A"/>
    <w:rsid w:val="00FA3A53"/>
    <w:rsid w:val="00FA3CB4"/>
    <w:rsid w:val="00FA3D54"/>
    <w:rsid w:val="00FA3DE9"/>
    <w:rsid w:val="00FA4A98"/>
    <w:rsid w:val="00FA51BB"/>
    <w:rsid w:val="00FA5647"/>
    <w:rsid w:val="00FA5A03"/>
    <w:rsid w:val="00FA666D"/>
    <w:rsid w:val="00FA6C3C"/>
    <w:rsid w:val="00FA6C8E"/>
    <w:rsid w:val="00FA6CB1"/>
    <w:rsid w:val="00FA6F0C"/>
    <w:rsid w:val="00FA707C"/>
    <w:rsid w:val="00FA7584"/>
    <w:rsid w:val="00FA759B"/>
    <w:rsid w:val="00FA782A"/>
    <w:rsid w:val="00FA7948"/>
    <w:rsid w:val="00FA7C70"/>
    <w:rsid w:val="00FA7CAF"/>
    <w:rsid w:val="00FB0141"/>
    <w:rsid w:val="00FB0196"/>
    <w:rsid w:val="00FB0493"/>
    <w:rsid w:val="00FB0949"/>
    <w:rsid w:val="00FB0A26"/>
    <w:rsid w:val="00FB0AFE"/>
    <w:rsid w:val="00FB0DDE"/>
    <w:rsid w:val="00FB118E"/>
    <w:rsid w:val="00FB1959"/>
    <w:rsid w:val="00FB1A12"/>
    <w:rsid w:val="00FB1A33"/>
    <w:rsid w:val="00FB1B5B"/>
    <w:rsid w:val="00FB1CCC"/>
    <w:rsid w:val="00FB23B4"/>
    <w:rsid w:val="00FB23C9"/>
    <w:rsid w:val="00FB260B"/>
    <w:rsid w:val="00FB275D"/>
    <w:rsid w:val="00FB31D8"/>
    <w:rsid w:val="00FB33DE"/>
    <w:rsid w:val="00FB345F"/>
    <w:rsid w:val="00FB390F"/>
    <w:rsid w:val="00FB3AF6"/>
    <w:rsid w:val="00FB4983"/>
    <w:rsid w:val="00FB4A59"/>
    <w:rsid w:val="00FB4D81"/>
    <w:rsid w:val="00FB5146"/>
    <w:rsid w:val="00FB533B"/>
    <w:rsid w:val="00FB5668"/>
    <w:rsid w:val="00FB5BFC"/>
    <w:rsid w:val="00FB5D96"/>
    <w:rsid w:val="00FB6145"/>
    <w:rsid w:val="00FB616E"/>
    <w:rsid w:val="00FB62D5"/>
    <w:rsid w:val="00FB66AE"/>
    <w:rsid w:val="00FB66D7"/>
    <w:rsid w:val="00FB695A"/>
    <w:rsid w:val="00FB6B69"/>
    <w:rsid w:val="00FB6C4A"/>
    <w:rsid w:val="00FB6C5D"/>
    <w:rsid w:val="00FB6DB2"/>
    <w:rsid w:val="00FB72CA"/>
    <w:rsid w:val="00FB73DA"/>
    <w:rsid w:val="00FB7722"/>
    <w:rsid w:val="00FB79D7"/>
    <w:rsid w:val="00FB7BC1"/>
    <w:rsid w:val="00FB7EA0"/>
    <w:rsid w:val="00FC00D6"/>
    <w:rsid w:val="00FC01FF"/>
    <w:rsid w:val="00FC02EE"/>
    <w:rsid w:val="00FC0618"/>
    <w:rsid w:val="00FC061A"/>
    <w:rsid w:val="00FC0AB1"/>
    <w:rsid w:val="00FC0B55"/>
    <w:rsid w:val="00FC10B1"/>
    <w:rsid w:val="00FC1142"/>
    <w:rsid w:val="00FC1280"/>
    <w:rsid w:val="00FC1299"/>
    <w:rsid w:val="00FC16E6"/>
    <w:rsid w:val="00FC1DBA"/>
    <w:rsid w:val="00FC1F6B"/>
    <w:rsid w:val="00FC2288"/>
    <w:rsid w:val="00FC25D7"/>
    <w:rsid w:val="00FC2747"/>
    <w:rsid w:val="00FC2959"/>
    <w:rsid w:val="00FC29EF"/>
    <w:rsid w:val="00FC2F7A"/>
    <w:rsid w:val="00FC3276"/>
    <w:rsid w:val="00FC3681"/>
    <w:rsid w:val="00FC3AE3"/>
    <w:rsid w:val="00FC3EB9"/>
    <w:rsid w:val="00FC43CE"/>
    <w:rsid w:val="00FC4AC8"/>
    <w:rsid w:val="00FC4C48"/>
    <w:rsid w:val="00FC4E96"/>
    <w:rsid w:val="00FC4ECA"/>
    <w:rsid w:val="00FC4FDC"/>
    <w:rsid w:val="00FC5492"/>
    <w:rsid w:val="00FC55FB"/>
    <w:rsid w:val="00FC584B"/>
    <w:rsid w:val="00FC6320"/>
    <w:rsid w:val="00FC6742"/>
    <w:rsid w:val="00FC6789"/>
    <w:rsid w:val="00FC6933"/>
    <w:rsid w:val="00FC6CE8"/>
    <w:rsid w:val="00FC709F"/>
    <w:rsid w:val="00FC785B"/>
    <w:rsid w:val="00FC788B"/>
    <w:rsid w:val="00FC79B5"/>
    <w:rsid w:val="00FD0117"/>
    <w:rsid w:val="00FD017D"/>
    <w:rsid w:val="00FD0193"/>
    <w:rsid w:val="00FD01E3"/>
    <w:rsid w:val="00FD0394"/>
    <w:rsid w:val="00FD0575"/>
    <w:rsid w:val="00FD07BB"/>
    <w:rsid w:val="00FD07D6"/>
    <w:rsid w:val="00FD07FE"/>
    <w:rsid w:val="00FD0A4C"/>
    <w:rsid w:val="00FD117F"/>
    <w:rsid w:val="00FD13BA"/>
    <w:rsid w:val="00FD15DB"/>
    <w:rsid w:val="00FD194C"/>
    <w:rsid w:val="00FD1C63"/>
    <w:rsid w:val="00FD1C71"/>
    <w:rsid w:val="00FD1E98"/>
    <w:rsid w:val="00FD219E"/>
    <w:rsid w:val="00FD21F6"/>
    <w:rsid w:val="00FD220E"/>
    <w:rsid w:val="00FD2BAE"/>
    <w:rsid w:val="00FD2C8E"/>
    <w:rsid w:val="00FD3089"/>
    <w:rsid w:val="00FD308C"/>
    <w:rsid w:val="00FD3C26"/>
    <w:rsid w:val="00FD3EE6"/>
    <w:rsid w:val="00FD4303"/>
    <w:rsid w:val="00FD46A5"/>
    <w:rsid w:val="00FD4B32"/>
    <w:rsid w:val="00FD4E83"/>
    <w:rsid w:val="00FD4E8F"/>
    <w:rsid w:val="00FD4FAE"/>
    <w:rsid w:val="00FD51FD"/>
    <w:rsid w:val="00FD5237"/>
    <w:rsid w:val="00FD53F2"/>
    <w:rsid w:val="00FD5452"/>
    <w:rsid w:val="00FD5845"/>
    <w:rsid w:val="00FD5AEE"/>
    <w:rsid w:val="00FD5C36"/>
    <w:rsid w:val="00FD5F14"/>
    <w:rsid w:val="00FD6138"/>
    <w:rsid w:val="00FD6439"/>
    <w:rsid w:val="00FD66E7"/>
    <w:rsid w:val="00FD6836"/>
    <w:rsid w:val="00FD6DB9"/>
    <w:rsid w:val="00FD72B7"/>
    <w:rsid w:val="00FD737B"/>
    <w:rsid w:val="00FD739D"/>
    <w:rsid w:val="00FD76EC"/>
    <w:rsid w:val="00FD7726"/>
    <w:rsid w:val="00FD794B"/>
    <w:rsid w:val="00FD7F6F"/>
    <w:rsid w:val="00FE00A0"/>
    <w:rsid w:val="00FE00B7"/>
    <w:rsid w:val="00FE060F"/>
    <w:rsid w:val="00FE0738"/>
    <w:rsid w:val="00FE07AE"/>
    <w:rsid w:val="00FE07C7"/>
    <w:rsid w:val="00FE09AA"/>
    <w:rsid w:val="00FE0BF0"/>
    <w:rsid w:val="00FE1BC8"/>
    <w:rsid w:val="00FE1E22"/>
    <w:rsid w:val="00FE1E4A"/>
    <w:rsid w:val="00FE1EE5"/>
    <w:rsid w:val="00FE2305"/>
    <w:rsid w:val="00FE26AD"/>
    <w:rsid w:val="00FE27AD"/>
    <w:rsid w:val="00FE2B8A"/>
    <w:rsid w:val="00FE2BE0"/>
    <w:rsid w:val="00FE30B3"/>
    <w:rsid w:val="00FE31AE"/>
    <w:rsid w:val="00FE3534"/>
    <w:rsid w:val="00FE3A28"/>
    <w:rsid w:val="00FE3C3A"/>
    <w:rsid w:val="00FE3C85"/>
    <w:rsid w:val="00FE3D1F"/>
    <w:rsid w:val="00FE3FE0"/>
    <w:rsid w:val="00FE4828"/>
    <w:rsid w:val="00FE498A"/>
    <w:rsid w:val="00FE4C12"/>
    <w:rsid w:val="00FE4C18"/>
    <w:rsid w:val="00FE4DA0"/>
    <w:rsid w:val="00FE50D6"/>
    <w:rsid w:val="00FE5357"/>
    <w:rsid w:val="00FE53C4"/>
    <w:rsid w:val="00FE5611"/>
    <w:rsid w:val="00FE574E"/>
    <w:rsid w:val="00FE5955"/>
    <w:rsid w:val="00FE5CB9"/>
    <w:rsid w:val="00FE5E43"/>
    <w:rsid w:val="00FE64AC"/>
    <w:rsid w:val="00FE665D"/>
    <w:rsid w:val="00FE66C3"/>
    <w:rsid w:val="00FE6716"/>
    <w:rsid w:val="00FE672D"/>
    <w:rsid w:val="00FE6919"/>
    <w:rsid w:val="00FE6A66"/>
    <w:rsid w:val="00FE6E47"/>
    <w:rsid w:val="00FE6FAE"/>
    <w:rsid w:val="00FE732F"/>
    <w:rsid w:val="00FE78F0"/>
    <w:rsid w:val="00FE7D2A"/>
    <w:rsid w:val="00FF00EC"/>
    <w:rsid w:val="00FF039A"/>
    <w:rsid w:val="00FF0890"/>
    <w:rsid w:val="00FF0966"/>
    <w:rsid w:val="00FF0B71"/>
    <w:rsid w:val="00FF0B81"/>
    <w:rsid w:val="00FF10D6"/>
    <w:rsid w:val="00FF11FE"/>
    <w:rsid w:val="00FF14BB"/>
    <w:rsid w:val="00FF16C2"/>
    <w:rsid w:val="00FF17E4"/>
    <w:rsid w:val="00FF1801"/>
    <w:rsid w:val="00FF1A26"/>
    <w:rsid w:val="00FF1B6C"/>
    <w:rsid w:val="00FF2041"/>
    <w:rsid w:val="00FF2499"/>
    <w:rsid w:val="00FF260C"/>
    <w:rsid w:val="00FF2853"/>
    <w:rsid w:val="00FF2BB5"/>
    <w:rsid w:val="00FF2C95"/>
    <w:rsid w:val="00FF2DF9"/>
    <w:rsid w:val="00FF36F8"/>
    <w:rsid w:val="00FF3A38"/>
    <w:rsid w:val="00FF3D80"/>
    <w:rsid w:val="00FF3EDA"/>
    <w:rsid w:val="00FF4248"/>
    <w:rsid w:val="00FF4AAD"/>
    <w:rsid w:val="00FF4AC6"/>
    <w:rsid w:val="00FF4B71"/>
    <w:rsid w:val="00FF4BA1"/>
    <w:rsid w:val="00FF5171"/>
    <w:rsid w:val="00FF5182"/>
    <w:rsid w:val="00FF521A"/>
    <w:rsid w:val="00FF52FB"/>
    <w:rsid w:val="00FF54D9"/>
    <w:rsid w:val="00FF5631"/>
    <w:rsid w:val="00FF58C7"/>
    <w:rsid w:val="00FF5C69"/>
    <w:rsid w:val="00FF5C7E"/>
    <w:rsid w:val="00FF6271"/>
    <w:rsid w:val="00FF6488"/>
    <w:rsid w:val="00FF65B8"/>
    <w:rsid w:val="00FF65D5"/>
    <w:rsid w:val="00FF674B"/>
    <w:rsid w:val="00FF6843"/>
    <w:rsid w:val="00FF6926"/>
    <w:rsid w:val="00FF6D5F"/>
    <w:rsid w:val="00FF7231"/>
    <w:rsid w:val="00FF7260"/>
    <w:rsid w:val="00FF7458"/>
    <w:rsid w:val="00FF766B"/>
    <w:rsid w:val="00FF7A2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319CAB"/>
  <w15:chartTrackingRefBased/>
  <w15:docId w15:val="{A79B82E3-1948-4291-A6B3-FC48A41C4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lang w:val="en-US" w:eastAsia="zh-CN"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B26474"/>
    <w:pPr>
      <w:tabs>
        <w:tab w:val="center" w:pos="4153"/>
        <w:tab w:val="right" w:pos="8306"/>
      </w:tabs>
      <w:snapToGrid w:val="0"/>
      <w:jc w:val="center"/>
    </w:pPr>
    <w:rPr>
      <w:sz w:val="18"/>
      <w:szCs w:val="18"/>
    </w:rPr>
  </w:style>
  <w:style w:type="character" w:customStyle="1" w:styleId="a4">
    <w:name w:val="页眉 字符"/>
    <w:basedOn w:val="a0"/>
    <w:link w:val="a3"/>
    <w:rsid w:val="00B26474"/>
    <w:rPr>
      <w:sz w:val="18"/>
      <w:szCs w:val="18"/>
    </w:rPr>
  </w:style>
  <w:style w:type="paragraph" w:styleId="a5">
    <w:name w:val="footer"/>
    <w:basedOn w:val="a"/>
    <w:link w:val="a6"/>
    <w:unhideWhenUsed/>
    <w:rsid w:val="00B26474"/>
    <w:pPr>
      <w:tabs>
        <w:tab w:val="center" w:pos="4153"/>
        <w:tab w:val="right" w:pos="8306"/>
      </w:tabs>
      <w:snapToGrid w:val="0"/>
    </w:pPr>
    <w:rPr>
      <w:sz w:val="18"/>
      <w:szCs w:val="18"/>
    </w:rPr>
  </w:style>
  <w:style w:type="character" w:customStyle="1" w:styleId="a6">
    <w:name w:val="页脚 字符"/>
    <w:basedOn w:val="a0"/>
    <w:link w:val="a5"/>
    <w:rsid w:val="00B26474"/>
    <w:rPr>
      <w:sz w:val="18"/>
      <w:szCs w:val="18"/>
    </w:rPr>
  </w:style>
  <w:style w:type="paragraph" w:styleId="a7">
    <w:name w:val="Revision"/>
    <w:hidden/>
    <w:uiPriority w:val="99"/>
    <w:semiHidden/>
    <w:rsid w:val="00B2647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576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328</Words>
  <Characters>1873</Characters>
  <Application>Microsoft Office Word</Application>
  <DocSecurity>0</DocSecurity>
  <Lines>15</Lines>
  <Paragraphs>4</Paragraphs>
  <ScaleCrop>false</ScaleCrop>
  <Company>SP Global</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Bathini, Vamshi Krishna</dc:creator>
  <cp:keywords/>
  <dc:description/>
  <cp:lastModifiedBy>Yolanda Z</cp:lastModifiedBy>
  <cp:revision>2</cp:revision>
  <dcterms:created xsi:type="dcterms:W3CDTF">2024-10-17T20:57:00Z</dcterms:created>
  <dcterms:modified xsi:type="dcterms:W3CDTF">2024-10-17T20:57:00Z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31f0267-8575-4fc2-99cc-f6b7f9934be9_Enabled">
    <vt:lpwstr>true</vt:lpwstr>
  </property>
  <property fmtid="{D5CDD505-2E9C-101B-9397-08002B2CF9AE}" pid="3" name="MSIP_Label_831f0267-8575-4fc2-99cc-f6b7f9934be9_SetDate">
    <vt:lpwstr>2024-10-16T09:32:31Z</vt:lpwstr>
  </property>
  <property fmtid="{D5CDD505-2E9C-101B-9397-08002B2CF9AE}" pid="4" name="MSIP_Label_831f0267-8575-4fc2-99cc-f6b7f9934be9_Method">
    <vt:lpwstr>Standard</vt:lpwstr>
  </property>
  <property fmtid="{D5CDD505-2E9C-101B-9397-08002B2CF9AE}" pid="5" name="MSIP_Label_831f0267-8575-4fc2-99cc-f6b7f9934be9_Name">
    <vt:lpwstr>831f0267-8575-4fc2-99cc-f6b7f9934be9</vt:lpwstr>
  </property>
  <property fmtid="{D5CDD505-2E9C-101B-9397-08002B2CF9AE}" pid="6" name="MSIP_Label_831f0267-8575-4fc2-99cc-f6b7f9934be9_SiteId">
    <vt:lpwstr>8f3e36ea-8039-4b40-81a7-7dc0599e8645</vt:lpwstr>
  </property>
  <property fmtid="{D5CDD505-2E9C-101B-9397-08002B2CF9AE}" pid="7" name="MSIP_Label_831f0267-8575-4fc2-99cc-f6b7f9934be9_ActionId">
    <vt:lpwstr>ad871827-42b3-4ef2-a083-71e178af1a8a</vt:lpwstr>
  </property>
  <property fmtid="{D5CDD505-2E9C-101B-9397-08002B2CF9AE}" pid="8" name="MSIP_Label_831f0267-8575-4fc2-99cc-f6b7f9934be9_ContentBits">
    <vt:lpwstr>0</vt:lpwstr>
  </property>
</Properties>
</file>