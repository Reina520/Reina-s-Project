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3336" w:type="dxa"/>
        <w:tblInd w:w="2" w:type="dxa"/>
        <w:tblLook w:val="04A0" w:firstRow="1" w:lastRow="0" w:firstColumn="1" w:lastColumn="0" w:noHBand="0" w:noVBand="1"/>
        <w:tblPrChange w:id="0" w:author="Dai Dai" w:date="2024-10-18T04:00:00Z" w16du:dateUtc="2024-10-17T20:00:00Z">
          <w:tblPr>
            <w:tblW w:w="9124" w:type="dxa"/>
            <w:tblInd w:w="2" w:type="dxa"/>
            <w:tblLook w:val="04A0" w:firstRow="1" w:lastRow="0" w:firstColumn="1" w:lastColumn="0" w:noHBand="0" w:noVBand="1"/>
          </w:tblPr>
        </w:tblPrChange>
      </w:tblPr>
      <w:tblGrid>
        <w:gridCol w:w="3336"/>
        <w:tblGridChange w:id="1">
          <w:tblGrid>
            <w:gridCol w:w="3336"/>
          </w:tblGrid>
        </w:tblGridChange>
      </w:tblGrid>
      <w:tr w:rsidR="00BF193B" w:rsidRPr="00AC7173" w:rsidDel="00BF193B" w14:paraId="21863032" w14:textId="77777777" w:rsidTr="00BF193B">
        <w:trPr>
          <w:trHeight w:val="300"/>
          <w:del w:id="2" w:author="Dai Dai" w:date="2024-10-18T04:00:00Z" w16du:dateUtc="2024-10-17T20:00:00Z"/>
          <w:trPrChange w:id="3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2F2F2"/>
            <w:noWrap/>
            <w:vAlign w:val="center"/>
            <w:hideMark/>
            <w:tcPrChange w:id="4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single" w:sz="8" w:space="0" w:color="000000"/>
                  <w:right w:val="nil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E1523FD" w14:textId="793728E7" w:rsidDel="00BF193B">
            <w:pPr>
              <w:rPr>
                <w:del w:id="5" w:author="Dai Dai" w:date="2024-10-18T04:00:00Z" w16du:dateUtc="2024-10-17T20:00:00Z"/>
                <w:rFonts w:ascii="Arial Unicode MS" w:eastAsia="Arial Unicode MS" w:hAnsi="Arial Unicode MS" w:cs="Arial Unicode MS" w:hint="eastAsia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BF193B" w:rsidRPr="00AC7173" w14:paraId="2C8F28AA" w14:textId="77777777" w:rsidTr="00BF193B">
        <w:trPr>
          <w:trHeight w:val="300"/>
          <w:trPrChange w:id="7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B7474AF" w14:textId="5CA58B19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作成単位：江蘇新華報業伝媒集団有限公司</w:t>
            </w:r>
          </w:p>
        </w:tc>
      </w:tr>
      <w:tr w:rsidR="00BF193B" w:rsidRPr="00AC7173" w14:paraId="4F743E1A" w14:textId="77777777" w:rsidTr="00BF193B">
        <w:trPr>
          <w:trHeight w:val="300"/>
          <w:trPrChange w:id="11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2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8E980F4" w14:textId="4AA93F3C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#</w:t>
            </w:r>
          </w:p>
        </w:tc>
      </w:tr>
      <w:tr w:rsidR="00BF193B" w:rsidRPr="00AC7173" w14:paraId="7D289E19" w14:textId="77777777" w:rsidTr="00BF193B">
        <w:trPr>
          <w:trHeight w:val="300"/>
          <w:trPrChange w:id="15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6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61E2A53" w14:textId="031E5EE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金額単位：人民元</w:t>
            </w:r>
          </w:p>
        </w:tc>
      </w:tr>
      <w:tr w:rsidR="00BF193B" w:rsidRPr="00AC7173" w14:paraId="42E240FC" w14:textId="77777777" w:rsidTr="00BF193B">
        <w:trPr>
          <w:trHeight w:val="300"/>
          <w:trPrChange w:id="19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0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DE94C1A" w14:textId="5350BE7C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長期持分投資</w:t>
            </w:r>
          </w:p>
        </w:tc>
      </w:tr>
      <w:tr w:rsidR="00BF193B" w:rsidRPr="00AC7173" w14:paraId="2C08B22F" w14:textId="77777777" w:rsidTr="00BF193B">
        <w:trPr>
          <w:trHeight w:val="300"/>
          <w:trPrChange w:id="23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4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E3ABEEB" w14:textId="7C5A8DB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その他の非流動資産</w:t>
            </w:r>
          </w:p>
        </w:tc>
      </w:tr>
      <w:tr w:rsidR="00BF193B" w:rsidRPr="00AC7173" w14:paraId="6A3CB0E5" w14:textId="77777777" w:rsidTr="00BF193B">
        <w:trPr>
          <w:trHeight w:val="300"/>
          <w:trPrChange w:id="27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8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134BC0B" w14:textId="52E2A93F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2024年6月30日</w:t>
            </w:r>
          </w:p>
        </w:tc>
      </w:tr>
      <w:tr w:rsidR="00BF193B" w:rsidRPr="00AC7173" w14:paraId="6F468C99" w14:textId="77777777" w:rsidTr="00BF193B">
        <w:trPr>
          <w:trHeight w:val="300"/>
          <w:trPrChange w:id="31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2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9055013" w14:textId="03E848F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作成単位：江蘇新華報業伝媒集団有限公司</w:t>
            </w:r>
          </w:p>
        </w:tc>
      </w:tr>
      <w:tr w:rsidR="00BF193B" w:rsidRPr="00AC7173" w14:paraId="1FFDEC51" w14:textId="77777777" w:rsidTr="00BF193B">
        <w:trPr>
          <w:trHeight w:val="300"/>
          <w:trPrChange w:id="35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6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28248A6" w14:textId="342E0ABC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金額単位：人民元</w:t>
            </w:r>
          </w:p>
        </w:tc>
      </w:tr>
      <w:tr w:rsidR="00BF193B" w:rsidRPr="00AC7173" w14:paraId="54800E63" w14:textId="77777777" w:rsidTr="00BF193B">
        <w:trPr>
          <w:trHeight w:val="300"/>
          <w:trPrChange w:id="39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0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F08FD44" w14:textId="434C83F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流動負債</w:t>
            </w:r>
          </w:p>
        </w:tc>
      </w:tr>
      <w:tr w:rsidR="00BF193B" w:rsidRPr="00AC7173" w14:paraId="186BB46D" w14:textId="77777777" w:rsidTr="00BF193B">
        <w:trPr>
          <w:trHeight w:val="300"/>
          <w:trPrChange w:id="43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4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7822592" w14:textId="682ADC3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トレーディング金融負債</w:t>
            </w:r>
          </w:p>
        </w:tc>
      </w:tr>
      <w:tr w:rsidR="00BF193B" w:rsidRPr="00AC7173" w14:paraId="670EA06F" w14:textId="77777777" w:rsidTr="00BF193B">
        <w:trPr>
          <w:trHeight w:val="300"/>
          <w:trPrChange w:id="47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8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F46D082" w14:textId="675E829D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支払手形</w:t>
            </w:r>
          </w:p>
        </w:tc>
      </w:tr>
      <w:tr w:rsidR="00BF193B" w:rsidRPr="00AC7173" w14:paraId="2BE7F68B" w14:textId="77777777" w:rsidTr="00BF193B">
        <w:trPr>
          <w:trHeight w:val="300"/>
          <w:trPrChange w:id="51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2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F3C615A" w14:textId="78374A9A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非流動負債</w:t>
            </w:r>
          </w:p>
        </w:tc>
      </w:tr>
      <w:tr w:rsidR="00BF193B" w:rsidRPr="00AC7173" w14:paraId="058E8CA3" w14:textId="77777777" w:rsidTr="00BF193B">
        <w:trPr>
          <w:trHeight w:val="300"/>
          <w:trPrChange w:id="55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6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855A305" w14:textId="7AA0D224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繰延収益</w:t>
            </w:r>
          </w:p>
        </w:tc>
      </w:tr>
      <w:tr w:rsidR="00BF193B" w:rsidRPr="00AC7173" w14:paraId="482BAF0A" w14:textId="77777777" w:rsidTr="00BF193B">
        <w:trPr>
          <w:trHeight w:val="300"/>
          <w:trPrChange w:id="59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60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A389221" w14:textId="195B8F2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繰延税金負債</w:t>
            </w:r>
          </w:p>
        </w:tc>
      </w:tr>
      <w:tr w:rsidR="00BF193B" w:rsidRPr="00AC7173" w14:paraId="21CBBE51" w14:textId="77777777" w:rsidTr="00BF193B">
        <w:trPr>
          <w:trHeight w:val="300"/>
          <w:trPrChange w:id="63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64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BD6F1F6" w14:textId="0FAEF80F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その他の非流動負債</w:t>
            </w:r>
          </w:p>
        </w:tc>
      </w:tr>
      <w:tr w:rsidR="00BF193B" w:rsidRPr="00AC7173" w14:paraId="6C40C1B7" w14:textId="77777777" w:rsidTr="00BF193B">
        <w:trPr>
          <w:trHeight w:val="300"/>
          <w:trPrChange w:id="67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68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ADB08B5" w14:textId="1D3632E9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非流動負債合計</w:t>
            </w:r>
          </w:p>
        </w:tc>
      </w:tr>
      <w:tr w:rsidR="00BF193B" w:rsidRPr="00AC7173" w14:paraId="24749E05" w14:textId="77777777" w:rsidTr="00BF193B">
        <w:trPr>
          <w:trHeight w:val="300"/>
          <w:trPrChange w:id="71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72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0C64347" w14:textId="45F16CD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その他の包括利益</w:t>
            </w:r>
          </w:p>
        </w:tc>
      </w:tr>
      <w:tr w:rsidR="00BF193B" w:rsidRPr="00AC7173" w14:paraId="31D11637" w14:textId="77777777" w:rsidTr="00BF193B">
        <w:trPr>
          <w:trHeight w:val="300"/>
          <w:trPrChange w:id="75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76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CEBCE40" w14:textId="52E1BD09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特定準備金</w:t>
            </w:r>
          </w:p>
        </w:tc>
      </w:tr>
      <w:tr w:rsidR="00BF193B" w:rsidRPr="00AC7173" w14:paraId="502F78A5" w14:textId="77777777" w:rsidTr="00BF193B">
        <w:trPr>
          <w:trHeight w:val="300"/>
          <w:trPrChange w:id="79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0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4FEA99C" w14:textId="0409B8AE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一般リスク準備金</w:t>
            </w:r>
          </w:p>
        </w:tc>
      </w:tr>
      <w:tr w:rsidR="00BF193B" w:rsidRPr="00AC7173" w14:paraId="0790AEDC" w14:textId="77777777" w:rsidTr="00BF193B">
        <w:trPr>
          <w:trHeight w:val="300"/>
          <w:trPrChange w:id="83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4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6BC6F98" w14:textId="01ADBCBF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少数株主持分</w:t>
            </w:r>
          </w:p>
        </w:tc>
      </w:tr>
      <w:tr w:rsidR="00BF193B" w:rsidRPr="00AC7173" w14:paraId="24E9E883" w14:textId="77777777" w:rsidTr="00BF193B">
        <w:trPr>
          <w:trHeight w:val="300"/>
          <w:trPrChange w:id="87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8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73D5F8B" w14:textId="590398E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作成単位：江蘇新華報業伝媒集団有限公司</w:t>
            </w:r>
          </w:p>
        </w:tc>
      </w:tr>
      <w:tr w:rsidR="00BF193B" w:rsidRPr="00AC7173" w14:paraId="5CD47564" w14:textId="77777777" w:rsidTr="00BF193B">
        <w:trPr>
          <w:trHeight w:val="300"/>
          <w:trPrChange w:id="91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92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90A67F1" w14:textId="2AD395E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#</w:t>
            </w:r>
          </w:p>
        </w:tc>
      </w:tr>
      <w:tr w:rsidR="00BF193B" w:rsidRPr="00AC7173" w14:paraId="21210FA1" w14:textId="77777777" w:rsidTr="00BF193B">
        <w:trPr>
          <w:trHeight w:val="300"/>
          <w:trPrChange w:id="95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96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2243041" w14:textId="70078A4D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金額単位：人民元</w:t>
            </w:r>
          </w:p>
        </w:tc>
      </w:tr>
      <w:tr w:rsidR="00BF193B" w:rsidRPr="00AC7173" w14:paraId="55F2118F" w14:textId="77777777" w:rsidTr="00BF193B">
        <w:trPr>
          <w:trHeight w:val="300"/>
          <w:trPrChange w:id="99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00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AA74682" w14:textId="0567F7EC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#</w:t>
            </w:r>
          </w:p>
        </w:tc>
      </w:tr>
      <w:tr w:rsidR="00BF193B" w:rsidRPr="00AC7173" w14:paraId="63D90296" w14:textId="77777777" w:rsidTr="00BF193B">
        <w:trPr>
          <w:trHeight w:val="300"/>
          <w:trPrChange w:id="103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04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CD3C5EA" w14:textId="4DF5F3DC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一、営業総収益</w:t>
            </w:r>
          </w:p>
        </w:tc>
      </w:tr>
      <w:tr w:rsidR="00BF193B" w:rsidRPr="00AC7173" w14:paraId="00F831CF" w14:textId="77777777" w:rsidTr="00BF193B">
        <w:trPr>
          <w:trHeight w:val="300"/>
          <w:trPrChange w:id="107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08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248E1C3" w14:textId="6E6DB9FC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うち：営業収益</w:t>
            </w:r>
          </w:p>
        </w:tc>
      </w:tr>
      <w:tr w:rsidR="00BF193B" w:rsidRPr="00AC7173" w14:paraId="3AB715E8" w14:textId="77777777" w:rsidTr="00BF193B">
        <w:trPr>
          <w:trHeight w:val="300"/>
          <w:trPrChange w:id="111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12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50AF389" w14:textId="056D7892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税金及び附加費用</w:t>
            </w:r>
          </w:p>
        </w:tc>
      </w:tr>
      <w:tr w:rsidR="00BF193B" w:rsidRPr="00AC7173" w14:paraId="5AAA93BD" w14:textId="77777777" w:rsidTr="00BF193B">
        <w:trPr>
          <w:trHeight w:val="300"/>
          <w:trPrChange w:id="115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16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C519716" w14:textId="3AEB04C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公正価値変動損益（損失は「-」で記載）</w:t>
            </w:r>
          </w:p>
        </w:tc>
      </w:tr>
      <w:tr w:rsidR="00BF193B" w:rsidRPr="00AC7173" w14:paraId="7AF99F9F" w14:textId="77777777" w:rsidTr="00BF193B">
        <w:trPr>
          <w:trHeight w:val="300"/>
          <w:trPrChange w:id="119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20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5A35289" w14:textId="0764A702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#</w:t>
            </w:r>
          </w:p>
        </w:tc>
      </w:tr>
      <w:tr w:rsidR="00BF193B" w:rsidRPr="00AC7173" w14:paraId="47D38664" w14:textId="77777777" w:rsidTr="00BF193B">
        <w:trPr>
          <w:trHeight w:val="300"/>
          <w:trPrChange w:id="123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24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9D4E193" w14:textId="6BBAD8D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三、営業利益（損失は「-」で記載）</w:t>
            </w:r>
          </w:p>
        </w:tc>
      </w:tr>
      <w:tr w:rsidR="00BF193B" w:rsidRPr="00AC7173" w14:paraId="6FB02D49" w14:textId="77777777" w:rsidTr="00BF193B">
        <w:trPr>
          <w:trHeight w:val="300"/>
          <w:trPrChange w:id="127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28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E581E69" w14:textId="1B3E8F5C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控除：営業外費用</w:t>
            </w:r>
          </w:p>
        </w:tc>
      </w:tr>
      <w:tr w:rsidR="00BF193B" w:rsidRPr="00AC7173" w14:paraId="3D89232A" w14:textId="77777777" w:rsidTr="00BF193B">
        <w:trPr>
          <w:trHeight w:val="300"/>
          <w:trPrChange w:id="131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32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43284F5" w14:textId="2E123249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noProof/>
                <w:color w:val="000000"/>
              </w:rPr>
              <w:t xml:space="preserve">四、税引前利益（税引前損失は「-」で記載）</w:t>
            </w:r>
          </w:p>
        </w:tc>
      </w:tr>
      <w:tr w:rsidR="00BF193B" w:rsidRPr="00AC7173" w14:paraId="31793644" w14:textId="77777777" w:rsidTr="00BF193B">
        <w:trPr>
          <w:trHeight w:val="300"/>
          <w:trPrChange w:id="135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36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2B37786" w14:textId="5B7682E5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五、当期純利益（純損失は「-」で記載）</w:t>
            </w:r>
          </w:p>
        </w:tc>
      </w:tr>
      <w:tr w:rsidR="00BF193B" w:rsidRPr="00AC7173" w14:paraId="77D0CE1C" w14:textId="77777777" w:rsidTr="00BF193B">
        <w:trPr>
          <w:trHeight w:val="300"/>
          <w:trPrChange w:id="139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40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D02CE4B" w14:textId="2C17EC6D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（一）経営継続性による分類</w:t>
            </w:r>
          </w:p>
        </w:tc>
      </w:tr>
      <w:tr w:rsidR="00BF193B" w:rsidRPr="00AC7173" w14:paraId="06E2F2FB" w14:textId="77777777" w:rsidTr="00BF193B">
        <w:trPr>
          <w:trHeight w:val="300"/>
          <w:trPrChange w:id="143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44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93BAEBA" w14:textId="52E9163F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noProof/>
                <w:color w:val="000000"/>
              </w:rPr>
              <w:t xml:space="preserve">1、継続事業純利益（純損失は「-」で記載）</w:t>
            </w:r>
          </w:p>
        </w:tc>
      </w:tr>
      <w:tr w:rsidR="00BF193B" w:rsidRPr="00AC7173" w14:paraId="0588AC5B" w14:textId="77777777" w:rsidTr="00BF193B">
        <w:trPr>
          <w:trHeight w:val="300"/>
          <w:trPrChange w:id="147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48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9FE7658" w14:textId="36E1797D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noProof/>
                <w:color w:val="000000"/>
              </w:rPr>
              <w:t xml:space="preserve">2、非継続事業純利益（純損失は「-」で記載）</w:t>
            </w:r>
          </w:p>
        </w:tc>
      </w:tr>
      <w:tr w:rsidR="00BF193B" w:rsidRPr="00AC7173" w14:paraId="301EB88E" w14:textId="77777777" w:rsidTr="00BF193B">
        <w:trPr>
          <w:trHeight w:val="300"/>
          <w:trPrChange w:id="151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52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E715292" w14:textId="06F551C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noProof/>
                <w:color w:val="000000"/>
              </w:rPr>
              <w:t xml:space="preserve">1、親会社株主に帰属する当期純利益（純損失は「-」で記載）</w:t>
            </w:r>
          </w:p>
        </w:tc>
      </w:tr>
      <w:tr w:rsidR="00BF193B" w:rsidRPr="00AC7173" w14:paraId="3337B1A4" w14:textId="77777777" w:rsidTr="00BF193B">
        <w:trPr>
          <w:trHeight w:val="300"/>
          <w:trPrChange w:id="155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56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1C4E5C9" w14:textId="6014FB7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noProof/>
                <w:color w:val="000000"/>
              </w:rPr>
              <w:t xml:space="preserve">2、少数株主損益（純損失は「-」で記載）</w:t>
            </w:r>
          </w:p>
        </w:tc>
      </w:tr>
      <w:tr w:rsidR="00BF193B" w:rsidRPr="00AC7173" w14:paraId="4F7A51E7" w14:textId="77777777" w:rsidTr="00BF193B">
        <w:trPr>
          <w:trHeight w:val="300"/>
          <w:trPrChange w:id="159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60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9DD05F2" w14:textId="6C596E3D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（一）親会社所有者に帰属するその他の包括利益の税後純額</w:t>
            </w:r>
          </w:p>
        </w:tc>
      </w:tr>
      <w:tr w:rsidR="00BF193B" w:rsidRPr="00AC7173" w14:paraId="722A332A" w14:textId="77777777" w:rsidTr="00BF193B">
        <w:trPr>
          <w:trHeight w:val="300"/>
          <w:trPrChange w:id="165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66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A02C27F" w14:textId="0C01F51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noProof/>
                <w:color w:val="000000"/>
              </w:rPr>
              <w:t xml:space="preserve">1、損益に再分類できないその他の包括利益</w:t>
            </w:r>
          </w:p>
        </w:tc>
      </w:tr>
      <w:tr w:rsidR="00BF193B" w:rsidRPr="00AC7173" w14:paraId="006F2F5E" w14:textId="77777777" w:rsidTr="00BF193B">
        <w:trPr>
          <w:trHeight w:val="300"/>
          <w:trPrChange w:id="169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70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5E94C2B" w14:textId="170DA903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（1）確定給付型制度変動額の再測定</w:t>
            </w:r>
          </w:p>
        </w:tc>
      </w:tr>
      <w:tr w:rsidR="00BF193B" w:rsidRPr="00AC7173" w14:paraId="768DBFC9" w14:textId="77777777" w:rsidTr="00BF193B">
        <w:trPr>
          <w:trHeight w:val="300"/>
          <w:trPrChange w:id="173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74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A3C3FBC" w14:textId="001D5E3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noProof/>
                <w:color w:val="000000"/>
              </w:rPr>
              <w:t xml:space="preserve">2、損益に再分類されるその他の包括利益</w:t>
            </w:r>
          </w:p>
        </w:tc>
      </w:tr>
      <w:tr w:rsidR="00BF193B" w:rsidRPr="00AC7173" w14:paraId="7A6A23C8" w14:textId="77777777" w:rsidTr="00BF193B">
        <w:trPr>
          <w:trHeight w:val="300"/>
          <w:trPrChange w:id="177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78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CEF7326" w14:textId="43EF6F59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（3）金融資産の再分類によるその他の包括利益への計上額</w:t>
            </w:r>
          </w:p>
        </w:tc>
      </w:tr>
      <w:tr w:rsidR="00BF193B" w:rsidRPr="00AC7173" w14:paraId="04715650" w14:textId="77777777" w:rsidTr="00BF193B">
        <w:trPr>
          <w:trHeight w:val="300"/>
          <w:trPrChange w:id="181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82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CF7E86F" w14:textId="17B00CDE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（一）親会社所有者に帰属する連結包括利益合計額</w:t>
            </w:r>
          </w:p>
        </w:tc>
      </w:tr>
      <w:tr w:rsidR="00BF193B" w:rsidRPr="00AC7173" w14:paraId="61568089" w14:textId="77777777" w:rsidTr="00BF193B">
        <w:trPr>
          <w:trHeight w:val="300"/>
          <w:trPrChange w:id="185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86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1606E0B" w14:textId="5D9A52D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作成単位：江蘇新華報業伝媒集団有限公司</w:t>
            </w:r>
          </w:p>
        </w:tc>
      </w:tr>
      <w:tr w:rsidR="00BF193B" w:rsidRPr="00AC7173" w14:paraId="0095B37C" w14:textId="77777777" w:rsidTr="00BF193B">
        <w:trPr>
          <w:trHeight w:val="300"/>
          <w:trPrChange w:id="189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90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5D83B0A" w14:textId="236858E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2024年1-6月</w:t>
            </w:r>
          </w:p>
        </w:tc>
      </w:tr>
      <w:tr w:rsidR="00BF193B" w:rsidRPr="00AC7173" w14:paraId="68891C47" w14:textId="77777777" w:rsidTr="00BF193B">
        <w:trPr>
          <w:trHeight w:val="300"/>
          <w:trPrChange w:id="193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94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3236ABE" w14:textId="1C7BC00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noProof/>
                <w:color w:val="000000"/>
              </w:rPr>
              <w:t xml:space="preserve">一、営業活動によるキャッシュ・フロー：</w:t>
            </w:r>
          </w:p>
        </w:tc>
      </w:tr>
      <w:tr w:rsidR="00BF193B" w:rsidRPr="00AC7173" w14:paraId="302F0AA5" w14:textId="77777777" w:rsidTr="00BF193B">
        <w:trPr>
          <w:trHeight w:val="300"/>
          <w:trPrChange w:id="197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98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21C9B94" w14:textId="4B99847C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還付された税金</w:t>
            </w:r>
          </w:p>
        </w:tc>
      </w:tr>
      <w:tr w:rsidR="00BF193B" w:rsidRPr="00AC7173" w14:paraId="6EBA4947" w14:textId="77777777" w:rsidTr="00BF193B">
        <w:trPr>
          <w:trHeight w:val="300"/>
          <w:trPrChange w:id="201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02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F395F3F" w14:textId="2C9EC30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営業活動によるキャッシュ・インフロー小計</w:t>
            </w:r>
          </w:p>
        </w:tc>
      </w:tr>
      <w:tr w:rsidR="00BF193B" w:rsidRPr="00AC7173" w14:paraId="5780926A" w14:textId="77777777" w:rsidTr="00BF193B">
        <w:trPr>
          <w:trHeight w:val="300"/>
          <w:trPrChange w:id="205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06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2D05FA4" w14:textId="1808DC32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二、投資活動によるキャッシュ・フロー：</w:t>
            </w:r>
          </w:p>
        </w:tc>
      </w:tr>
      <w:tr w:rsidR="00BF193B" w:rsidRPr="00AC7173" w14:paraId="11034934" w14:textId="77777777" w:rsidTr="00BF193B">
        <w:trPr>
          <w:trHeight w:val="300"/>
          <w:trPrChange w:id="209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10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84B7DB1" w14:textId="76ABBEF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noProof/>
                <w:color w:val="000000"/>
              </w:rPr>
              <w:t xml:space="preserve">三、財務活動によるキャッシュ・フロー：</w:t>
            </w:r>
          </w:p>
        </w:tc>
      </w:tr>
      <w:tr w:rsidR="00BF193B" w:rsidRPr="00AC7173" w14:paraId="54466D10" w14:textId="77777777" w:rsidTr="00BF193B">
        <w:trPr>
          <w:trHeight w:val="300"/>
          <w:trPrChange w:id="213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14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CA5B437" w14:textId="5EB7542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その他の財務活動による収入</w:t>
            </w:r>
          </w:p>
        </w:tc>
      </w:tr>
      <w:tr w:rsidR="00BF193B" w:rsidRPr="00AC7173" w14:paraId="074BD9D1" w14:textId="77777777" w:rsidTr="00BF193B">
        <w:trPr>
          <w:trHeight w:val="300"/>
          <w:trPrChange w:id="217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18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069895C" w14:textId="1AB8B27F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財務活動によるキャッシュ・アウトフロー小計</w:t>
            </w:r>
          </w:p>
        </w:tc>
      </w:tr>
      <w:tr w:rsidR="00BF193B" w:rsidRPr="00AC7173" w14:paraId="7FE5F5F3" w14:textId="77777777" w:rsidTr="00BF193B">
        <w:trPr>
          <w:trHeight w:val="300"/>
          <w:trPrChange w:id="221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22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1BD488F" w14:textId="4FEE6A0F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財務活動によるキャッシュ・フロー純額</w:t>
            </w:r>
          </w:p>
        </w:tc>
      </w:tr>
      <w:tr w:rsidR="00BF193B" w:rsidRPr="00AC7173" w14:paraId="2C37C9EB" w14:textId="77777777" w:rsidTr="00BF193B">
        <w:trPr>
          <w:trHeight w:val="300"/>
          <w:trPrChange w:id="225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26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D8527B5" w14:textId="358845C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六、期末現金及び現金同等物残高</w:t>
            </w:r>
          </w:p>
        </w:tc>
      </w:tr>
      <w:tr w:rsidR="00BF193B" w:rsidRPr="00AC7173" w14:paraId="1FDD5885" w14:textId="77777777" w:rsidTr="00BF193B">
        <w:trPr>
          <w:trHeight w:val="300"/>
          <w:trPrChange w:id="229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30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97CE73B" w14:textId="3112A8C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作成単位：江蘇新華報業伝媒集団有限公司</w:t>
            </w:r>
          </w:p>
        </w:tc>
      </w:tr>
      <w:tr w:rsidR="00BF193B" w:rsidRPr="00AC7173" w14:paraId="4FC5EC1B" w14:textId="77777777" w:rsidTr="00BF193B">
        <w:trPr>
          <w:trHeight w:val="300"/>
          <w:trPrChange w:id="233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34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6DE5933" w14:textId="3A6187B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金額単位：人民元</w:t>
            </w:r>
          </w:p>
        </w:tc>
      </w:tr>
      <w:tr w:rsidR="00BF193B" w:rsidRPr="00AC7173" w14:paraId="22C23802" w14:textId="77777777" w:rsidTr="00BF193B">
        <w:trPr>
          <w:trHeight w:val="300"/>
          <w:trPrChange w:id="237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38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6624091" w14:textId="481A3F64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#</w:t>
            </w:r>
          </w:p>
        </w:tc>
      </w:tr>
      <w:tr w:rsidR="00BF193B" w:rsidRPr="00AC7173" w14:paraId="1943524C" w14:textId="77777777" w:rsidTr="00BF193B">
        <w:trPr>
          <w:trHeight w:val="300"/>
          <w:trPrChange w:id="241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42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7D398D0" w14:textId="10BE470A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少数株主持分</w:t>
            </w:r>
          </w:p>
        </w:tc>
      </w:tr>
      <w:tr w:rsidR="00BF193B" w:rsidRPr="00AC7173" w14:paraId="3359288D" w14:textId="77777777" w:rsidTr="00BF193B">
        <w:trPr>
          <w:trHeight w:val="300"/>
          <w:trPrChange w:id="245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46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EED4BAA" w14:textId="65D8AF4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所有者権益合計</w:t>
            </w:r>
          </w:p>
        </w:tc>
      </w:tr>
      <w:tr w:rsidR="00BF193B" w:rsidRPr="00AC7173" w14:paraId="48B0891B" w14:textId="77777777" w:rsidTr="00BF193B">
        <w:trPr>
          <w:trHeight w:val="300"/>
          <w:trPrChange w:id="249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50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D1ACF84" w14:textId="06C425D8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資本金</w:t>
            </w:r>
          </w:p>
        </w:tc>
      </w:tr>
      <w:tr w:rsidR="00BF193B" w:rsidRPr="00AC7173" w14:paraId="53F5D384" w14:textId="77777777" w:rsidTr="00BF193B">
        <w:trPr>
          <w:trHeight w:val="300"/>
          <w:trPrChange w:id="253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54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2F2FDDD" w14:textId="323284F3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資本準備金</w:t>
            </w:r>
          </w:p>
        </w:tc>
      </w:tr>
      <w:tr w:rsidR="00BF193B" w:rsidRPr="00AC7173" w14:paraId="2147E8E0" w14:textId="77777777" w:rsidTr="00BF193B">
        <w:trPr>
          <w:trHeight w:val="300"/>
          <w:trPrChange w:id="257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58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35689B0" w14:textId="0E7A6178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控除：自己株式</w:t>
            </w:r>
          </w:p>
        </w:tc>
      </w:tr>
      <w:tr w:rsidR="00BF193B" w:rsidRPr="00AC7173" w14:paraId="73A78098" w14:textId="77777777" w:rsidTr="00BF193B">
        <w:trPr>
          <w:trHeight w:val="300"/>
          <w:trPrChange w:id="261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62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C9FCD07" w14:textId="4B8110ED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その他の包括利益</w:t>
            </w:r>
          </w:p>
        </w:tc>
      </w:tr>
      <w:tr w:rsidR="00BF193B" w:rsidRPr="00AC7173" w14:paraId="3745B1E0" w14:textId="77777777" w:rsidTr="00BF193B">
        <w:trPr>
          <w:trHeight w:val="300"/>
          <w:trPrChange w:id="265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66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BDE0C42" w14:textId="6F0E41F9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特定準備金</w:t>
            </w:r>
          </w:p>
        </w:tc>
      </w:tr>
      <w:tr w:rsidR="00BF193B" w:rsidRPr="00AC7173" w14:paraId="6D11EEA0" w14:textId="77777777" w:rsidTr="00BF193B">
        <w:trPr>
          <w:trHeight w:val="300"/>
          <w:trPrChange w:id="269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70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3C94F3A" w14:textId="086E2562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利益準備金</w:t>
            </w:r>
          </w:p>
        </w:tc>
      </w:tr>
      <w:tr w:rsidR="00BF193B" w:rsidRPr="00AC7173" w14:paraId="210AFA57" w14:textId="77777777" w:rsidTr="00BF193B">
        <w:trPr>
          <w:trHeight w:val="300"/>
          <w:trPrChange w:id="273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74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4D5EAA0" w14:textId="7396116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一般リスク準備金</w:t>
            </w:r>
          </w:p>
        </w:tc>
      </w:tr>
      <w:tr w:rsidR="00BF193B" w:rsidRPr="00AC7173" w14:paraId="6DFE7592" w14:textId="77777777" w:rsidTr="00BF193B">
        <w:trPr>
          <w:trHeight w:val="300"/>
          <w:trPrChange w:id="277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78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B903D4B" w14:textId="6896FB33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永久劣後債</w:t>
            </w:r>
          </w:p>
        </w:tc>
      </w:tr>
      <w:tr w:rsidR="00BF193B" w:rsidRPr="00AC7173" w14:paraId="5852E042" w14:textId="77777777" w:rsidTr="00BF193B">
        <w:trPr>
          <w:trHeight w:val="300"/>
          <w:trPrChange w:id="281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82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686CAF7" w14:textId="354C3DBA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一、前年末残高</w:t>
            </w:r>
          </w:p>
        </w:tc>
      </w:tr>
      <w:tr w:rsidR="00BF193B" w:rsidRPr="00AC7173" w14:paraId="0259EAE6" w14:textId="77777777" w:rsidTr="00BF193B">
        <w:trPr>
          <w:trHeight w:val="300"/>
          <w:trPrChange w:id="285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86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CD476BD" w14:textId="39DF9575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追加：会計方針の変更</w:t>
            </w:r>
          </w:p>
        </w:tc>
      </w:tr>
      <w:tr w:rsidR="00BF193B" w:rsidRPr="00AC7173" w14:paraId="351F2955" w14:textId="77777777" w:rsidTr="00BF193B">
        <w:trPr>
          <w:trHeight w:val="300"/>
          <w:trPrChange w:id="289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90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D0CD0A6" w14:textId="6D766D4C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過去の誤謬の訂正</w:t>
            </w:r>
          </w:p>
        </w:tc>
      </w:tr>
      <w:tr w:rsidR="00BF193B" w:rsidRPr="00AC7173" w14:paraId="49206FDA" w14:textId="77777777" w:rsidTr="00BF193B">
        <w:trPr>
          <w:trHeight w:val="300"/>
          <w:trPrChange w:id="293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94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A71B62E" w14:textId="0FF0E61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二、本年期首残高</w:t>
            </w:r>
          </w:p>
        </w:tc>
      </w:tr>
      <w:tr w:rsidR="00BF193B" w:rsidRPr="00AC7173" w14:paraId="2C59D3ED" w14:textId="77777777" w:rsidTr="00BF193B">
        <w:trPr>
          <w:trHeight w:val="300"/>
          <w:trPrChange w:id="297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98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B18936C" w14:textId="0227EE13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三、当期増減変動額（減少は「-」で表示）</w:t>
            </w:r>
          </w:p>
        </w:tc>
      </w:tr>
      <w:tr w:rsidR="00BF193B" w:rsidRPr="00AC7173" w14:paraId="4F0E1919" w14:textId="77777777" w:rsidTr="00BF193B">
        <w:trPr>
          <w:trHeight w:val="300"/>
          <w:trPrChange w:id="301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02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779F868" w14:textId="15EAB5A5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（一）包括利益合計額</w:t>
            </w:r>
          </w:p>
        </w:tc>
      </w:tr>
      <w:tr w:rsidR="00BF193B" w:rsidRPr="00AC7173" w14:paraId="7F62A457" w14:textId="77777777" w:rsidTr="00BF193B">
        <w:trPr>
          <w:trHeight w:val="300"/>
          <w:trPrChange w:id="305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06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95F1C20" w14:textId="0678BB8F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（二）所有者による資本の投入及び減少</w:t>
            </w:r>
          </w:p>
        </w:tc>
      </w:tr>
      <w:tr w:rsidR="00BF193B" w:rsidRPr="00AC7173" w14:paraId="52F11E42" w14:textId="77777777" w:rsidTr="00BF193B">
        <w:trPr>
          <w:trHeight w:val="300"/>
          <w:trPrChange w:id="309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10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35E6CE2" w14:textId="30D5E4C9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noProof/>
                <w:color w:val="000000"/>
              </w:rPr>
              <w:t xml:space="preserve">2、その他の持分所有者による資本の投入</w:t>
            </w:r>
          </w:p>
        </w:tc>
      </w:tr>
      <w:tr w:rsidR="00BF193B" w:rsidRPr="00AC7173" w14:paraId="2EF8343B" w14:textId="77777777" w:rsidTr="00BF193B">
        <w:trPr>
          <w:trHeight w:val="300"/>
          <w:trPrChange w:id="313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14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5EDC65E" w14:textId="7E4F806A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noProof/>
                <w:color w:val="000000"/>
              </w:rPr>
              <w:t xml:space="preserve">3、株式報酬として株主権益に計上された金額</w:t>
            </w:r>
          </w:p>
        </w:tc>
      </w:tr>
      <w:tr w:rsidR="00BF193B" w:rsidRPr="00AC7173" w14:paraId="5342BB8D" w14:textId="77777777" w:rsidTr="00BF193B">
        <w:trPr>
          <w:trHeight w:val="300"/>
          <w:trPrChange w:id="317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18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56F5102" w14:textId="6A1D0022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（三）利益処分</w:t>
            </w:r>
          </w:p>
        </w:tc>
      </w:tr>
      <w:tr w:rsidR="00BF193B" w:rsidRPr="00AC7173" w14:paraId="0CD991F9" w14:textId="77777777" w:rsidTr="00BF193B">
        <w:trPr>
          <w:trHeight w:val="300"/>
          <w:trPrChange w:id="321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22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A56B6E6" w14:textId="308732C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2.一般リスク準備金の積立</w:t>
            </w:r>
          </w:p>
        </w:tc>
      </w:tr>
      <w:tr w:rsidR="00BF193B" w:rsidRPr="00AC7173" w14:paraId="332CD32E" w14:textId="77777777" w:rsidTr="00BF193B">
        <w:trPr>
          <w:trHeight w:val="300"/>
          <w:trPrChange w:id="325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26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D829FF2" w14:textId="09A9489F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noProof/>
                <w:color w:val="000000"/>
              </w:rPr>
              <w:t xml:space="preserve">4.その他</w:t>
            </w:r>
          </w:p>
        </w:tc>
      </w:tr>
      <w:tr w:rsidR="00BF193B" w:rsidRPr="00AC7173" w14:paraId="548F3202" w14:textId="77777777" w:rsidTr="00BF193B">
        <w:trPr>
          <w:trHeight w:val="300"/>
          <w:trPrChange w:id="329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30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3831800" w14:textId="43AE38CD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（四）株主権益の内部振替</w:t>
            </w:r>
          </w:p>
        </w:tc>
      </w:tr>
      <w:tr w:rsidR="00BF193B" w:rsidRPr="00AC7173" w14:paraId="5BB729E5" w14:textId="77777777" w:rsidTr="00BF193B">
        <w:trPr>
          <w:trHeight w:val="300"/>
          <w:trPrChange w:id="333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34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DF98FEF" w14:textId="1757123E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1.資本準備金から資本金への振替</w:t>
            </w:r>
          </w:p>
        </w:tc>
      </w:tr>
      <w:tr w:rsidR="00BF193B" w:rsidRPr="00AC7173" w14:paraId="2A8A60EB" w14:textId="77777777" w:rsidTr="00BF193B">
        <w:trPr>
          <w:trHeight w:val="300"/>
          <w:trPrChange w:id="337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38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35E1E43" w14:textId="3A676B5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2.利益準備金から資本金への振替</w:t>
            </w:r>
          </w:p>
        </w:tc>
      </w:tr>
      <w:tr w:rsidR="00BF193B" w:rsidRPr="00AC7173" w14:paraId="0E96A9C5" w14:textId="77777777" w:rsidTr="00BF193B">
        <w:trPr>
          <w:trHeight w:val="300"/>
          <w:trPrChange w:id="341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42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E09711E" w14:textId="3EDFE6A2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3.利益準備金による欠損填補</w:t>
            </w:r>
          </w:p>
        </w:tc>
      </w:tr>
      <w:tr w:rsidR="00BF193B" w:rsidRPr="00AC7173" w14:paraId="47AAA5C2" w14:textId="77777777" w:rsidTr="00BF193B">
        <w:trPr>
          <w:trHeight w:val="300"/>
          <w:trPrChange w:id="345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46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3B16042" w14:textId="33ABB60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noProof/>
                <w:color w:val="000000"/>
              </w:rPr>
              <w:t xml:space="preserve">4.確定給付制度変動額の繰越利益剰余金への振替</w:t>
            </w:r>
          </w:p>
        </w:tc>
      </w:tr>
      <w:tr w:rsidR="00BF193B" w:rsidRPr="00AC7173" w14:paraId="13A5C697" w14:textId="77777777" w:rsidTr="00BF193B">
        <w:trPr>
          <w:trHeight w:val="300"/>
          <w:trPrChange w:id="349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50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0DA1F10" w14:textId="05EFCFBC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noProof/>
                <w:color w:val="000000"/>
              </w:rPr>
              <w:t xml:space="preserve">5.その他の包括利益の繰越利益剰余金への振替</w:t>
            </w:r>
          </w:p>
        </w:tc>
      </w:tr>
      <w:tr w:rsidR="00BF193B" w:rsidRPr="00AC7173" w14:paraId="7FD5F768" w14:textId="77777777" w:rsidTr="00BF193B">
        <w:trPr>
          <w:trHeight w:val="300"/>
          <w:trPrChange w:id="353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54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1F6AEF2" w14:textId="145A3BE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（五）特定準備金</w:t>
            </w:r>
          </w:p>
        </w:tc>
      </w:tr>
      <w:tr w:rsidR="00BF193B" w:rsidRPr="00AC7173" w14:paraId="4F14020B" w14:textId="77777777" w:rsidTr="00BF193B">
        <w:trPr>
          <w:trHeight w:val="300"/>
          <w:trPrChange w:id="357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58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EED893F" w14:textId="0918F02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1.当期計上額</w:t>
            </w:r>
          </w:p>
        </w:tc>
      </w:tr>
      <w:tr w:rsidR="00BF193B" w:rsidRPr="00AC7173" w14:paraId="04988D9D" w14:textId="77777777" w:rsidTr="00BF193B">
        <w:trPr>
          <w:trHeight w:val="300"/>
          <w:trPrChange w:id="361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62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1692DAD" w14:textId="061A1B1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2.当期使用額</w:t>
            </w:r>
          </w:p>
        </w:tc>
      </w:tr>
      <w:tr w:rsidR="00BF193B" w:rsidRPr="00AC7173" w14:paraId="65401685" w14:textId="77777777" w:rsidTr="00BF193B">
        <w:trPr>
          <w:trHeight w:val="300"/>
          <w:trPrChange w:id="365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66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6DC393A" w14:textId="69D9BB43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四、本年期末残高</w:t>
            </w:r>
          </w:p>
        </w:tc>
      </w:tr>
      <w:tr w:rsidR="00BF193B" w:rsidRPr="00AC7173" w14:paraId="07AA015A" w14:textId="77777777" w:rsidTr="00BF193B">
        <w:trPr>
          <w:trHeight w:val="300"/>
          <w:trPrChange w:id="369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70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128D0F1" w14:textId="26C872B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作成単位：江蘇新華報業伝媒集団有限公司</w:t>
            </w:r>
          </w:p>
        </w:tc>
      </w:tr>
      <w:tr w:rsidR="00BF193B" w:rsidRPr="00AC7173" w14:paraId="32B131C6" w14:textId="77777777" w:rsidTr="00BF193B">
        <w:trPr>
          <w:trHeight w:val="300"/>
          <w:trPrChange w:id="373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74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FD4414B" w14:textId="243545A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金額単位：人民元</w:t>
            </w:r>
          </w:p>
        </w:tc>
      </w:tr>
      <w:tr w:rsidR="00BF193B" w:rsidRPr="00AC7173" w14:paraId="0B829C41" w14:textId="77777777" w:rsidTr="00BF193B">
        <w:trPr>
          <w:trHeight w:val="300"/>
          <w:trPrChange w:id="378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79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65C6499" w14:textId="7252FD7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親会社所有者帰属持分</w:t>
            </w:r>
          </w:p>
        </w:tc>
      </w:tr>
      <w:tr w:rsidR="00BF193B" w:rsidRPr="00AC7173" w14:paraId="760609EE" w14:textId="77777777" w:rsidTr="00BF193B">
        <w:trPr>
          <w:trHeight w:val="300"/>
          <w:trPrChange w:id="382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83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2DDDFB5" w14:textId="453A20BE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少数株主持分</w:t>
            </w:r>
          </w:p>
        </w:tc>
      </w:tr>
      <w:tr w:rsidR="00BF193B" w:rsidRPr="00AC7173" w14:paraId="76CD1027" w14:textId="77777777" w:rsidTr="00BF193B">
        <w:trPr>
          <w:trHeight w:val="300"/>
          <w:trPrChange w:id="386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87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C77B2D0" w14:textId="2310B11F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資本金</w:t>
            </w:r>
          </w:p>
        </w:tc>
      </w:tr>
      <w:tr w:rsidR="00BF193B" w:rsidRPr="00AC7173" w14:paraId="3FB844AA" w14:textId="77777777" w:rsidTr="00BF193B">
        <w:trPr>
          <w:trHeight w:val="300"/>
          <w:trPrChange w:id="390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91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4CD249C" w14:textId="73B1BF0C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その他の持分証券</w:t>
            </w:r>
          </w:p>
        </w:tc>
      </w:tr>
      <w:tr w:rsidR="00BF193B" w:rsidRPr="00AC7173" w14:paraId="533CCEF4" w14:textId="77777777" w:rsidTr="00BF193B">
        <w:trPr>
          <w:trHeight w:val="300"/>
          <w:trPrChange w:id="394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95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3E4C58A" w14:textId="6B73740C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資本準備金</w:t>
            </w:r>
          </w:p>
        </w:tc>
      </w:tr>
      <w:tr w:rsidR="00BF193B" w:rsidRPr="00AC7173" w14:paraId="14FA2BEC" w14:textId="77777777" w:rsidTr="00BF193B">
        <w:trPr>
          <w:trHeight w:val="300"/>
          <w:trPrChange w:id="398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99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4BC082C" w14:textId="1D9E09CE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控除：自己株式</w:t>
            </w:r>
          </w:p>
        </w:tc>
      </w:tr>
      <w:tr w:rsidR="00BF193B" w:rsidRPr="00AC7173" w14:paraId="62270D51" w14:textId="77777777" w:rsidTr="00BF193B">
        <w:trPr>
          <w:trHeight w:val="300"/>
          <w:trPrChange w:id="402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03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FEDBA40" w14:textId="25418B0C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その他の包括利益</w:t>
            </w:r>
          </w:p>
        </w:tc>
      </w:tr>
      <w:tr w:rsidR="00BF193B" w:rsidRPr="00AC7173" w14:paraId="42806961" w14:textId="77777777" w:rsidTr="00BF193B">
        <w:trPr>
          <w:trHeight w:val="300"/>
          <w:trPrChange w:id="406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07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470788B" w14:textId="7BE60014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利益準備金</w:t>
            </w:r>
          </w:p>
        </w:tc>
      </w:tr>
      <w:tr w:rsidR="00BF193B" w:rsidRPr="00AC7173" w14:paraId="5088294D" w14:textId="77777777" w:rsidTr="00BF193B">
        <w:trPr>
          <w:trHeight w:val="300"/>
          <w:trPrChange w:id="410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11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21D2124" w14:textId="786363DF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一般リスク準備金</w:t>
            </w:r>
          </w:p>
        </w:tc>
      </w:tr>
      <w:tr w:rsidR="00BF193B" w:rsidRPr="00AC7173" w14:paraId="6460CCE5" w14:textId="77777777" w:rsidTr="00BF193B">
        <w:trPr>
          <w:trHeight w:val="300"/>
          <w:trPrChange w:id="414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15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86BB64E" w14:textId="0D321D28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永久劣後債</w:t>
            </w:r>
          </w:p>
        </w:tc>
      </w:tr>
      <w:tr w:rsidR="00BF193B" w:rsidRPr="00AC7173" w14:paraId="66E7EC6F" w14:textId="77777777" w:rsidTr="00BF193B">
        <w:trPr>
          <w:trHeight w:val="300"/>
          <w:trPrChange w:id="418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19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A7E9DEA" w14:textId="096B2FBC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その他</w:t>
            </w:r>
          </w:p>
        </w:tc>
      </w:tr>
      <w:tr w:rsidR="00BF193B" w:rsidRPr="00AC7173" w14:paraId="570738B7" w14:textId="77777777" w:rsidTr="00BF193B">
        <w:trPr>
          <w:trHeight w:val="300"/>
          <w:trPrChange w:id="422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23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087FDC7" w14:textId="60AF770D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一、前年末残高</w:t>
            </w:r>
          </w:p>
        </w:tc>
      </w:tr>
      <w:tr w:rsidR="00BF193B" w:rsidRPr="00AC7173" w14:paraId="6A9DA816" w14:textId="77777777" w:rsidTr="00BF193B">
        <w:trPr>
          <w:trHeight w:val="300"/>
          <w:trPrChange w:id="426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27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5499423" w14:textId="7438CD7E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追加：会計方針の変更</w:t>
            </w:r>
          </w:p>
        </w:tc>
      </w:tr>
      <w:tr w:rsidR="00BF193B" w:rsidRPr="00AC7173" w14:paraId="4B0A0B36" w14:textId="77777777" w:rsidTr="00BF193B">
        <w:trPr>
          <w:trHeight w:val="300"/>
          <w:trPrChange w:id="430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31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95EAA48" w14:textId="0007CE34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二、本年期首残高</w:t>
            </w:r>
          </w:p>
        </w:tc>
      </w:tr>
      <w:tr w:rsidR="00BF193B" w:rsidRPr="00AC7173" w14:paraId="3EE922E2" w14:textId="77777777" w:rsidTr="00BF193B">
        <w:trPr>
          <w:trHeight w:val="300"/>
          <w:trPrChange w:id="434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35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91C97AF" w14:textId="4BAC24C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三、当期増減変動額（減少は「-」で表示）</w:t>
            </w:r>
          </w:p>
        </w:tc>
      </w:tr>
      <w:tr w:rsidR="00BF193B" w:rsidRPr="00AC7173" w14:paraId="6F51EA35" w14:textId="77777777" w:rsidTr="00BF193B">
        <w:trPr>
          <w:trHeight w:val="300"/>
          <w:trPrChange w:id="438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39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8A4BCD0" w14:textId="2678CA1C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（一）包括利益合計額</w:t>
            </w:r>
          </w:p>
        </w:tc>
      </w:tr>
      <w:tr w:rsidR="00BF193B" w:rsidRPr="00AC7173" w14:paraId="332F3673" w14:textId="77777777" w:rsidTr="00BF193B">
        <w:trPr>
          <w:trHeight w:val="300"/>
          <w:trPrChange w:id="442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43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339B0C6" w14:textId="3ED8193E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（二）所有者による資本の投入及び減少</w:t>
            </w:r>
          </w:p>
        </w:tc>
      </w:tr>
      <w:tr w:rsidR="00BF193B" w:rsidRPr="00AC7173" w14:paraId="3ADF20A3" w14:textId="77777777" w:rsidTr="00BF193B">
        <w:trPr>
          <w:trHeight w:val="300"/>
          <w:trPrChange w:id="446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47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CDB3737" w14:textId="59785BB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noProof/>
                <w:color w:val="000000"/>
              </w:rPr>
              <w:t xml:space="preserve">2、その他の持分所有者による資本の投入</w:t>
            </w:r>
          </w:p>
        </w:tc>
      </w:tr>
      <w:tr w:rsidR="00BF193B" w:rsidRPr="00AC7173" w14:paraId="5A0FFC96" w14:textId="77777777" w:rsidTr="00BF193B">
        <w:trPr>
          <w:trHeight w:val="300"/>
          <w:trPrChange w:id="450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51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12AF5D4" w14:textId="46C7C72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noProof/>
                <w:color w:val="000000"/>
              </w:rPr>
              <w:t xml:space="preserve">3、株式報酬として株主権益に計上された金額</w:t>
            </w:r>
          </w:p>
        </w:tc>
      </w:tr>
      <w:tr w:rsidR="00BF193B" w:rsidRPr="00AC7173" w14:paraId="0C0FEEA1" w14:textId="77777777" w:rsidTr="00BF193B">
        <w:trPr>
          <w:trHeight w:val="300"/>
          <w:trPrChange w:id="454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55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F4A542B" w14:textId="49C18B93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1.利益剰余金の積立</w:t>
            </w:r>
          </w:p>
        </w:tc>
      </w:tr>
      <w:tr w:rsidR="00BF193B" w:rsidRPr="00AC7173" w14:paraId="4F879BB1" w14:textId="77777777" w:rsidTr="00BF193B">
        <w:trPr>
          <w:trHeight w:val="300"/>
          <w:trPrChange w:id="458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59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B92609C" w14:textId="22B493ED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noProof/>
                <w:color w:val="000000"/>
              </w:rPr>
              <w:t xml:space="preserve">2.一般リスク準備金の積立</w:t>
            </w:r>
          </w:p>
        </w:tc>
      </w:tr>
      <w:tr w:rsidR="00BF193B" w:rsidRPr="00AC7173" w14:paraId="2DC30B5C" w14:textId="77777777" w:rsidTr="00BF193B">
        <w:trPr>
          <w:trHeight w:val="300"/>
          <w:trPrChange w:id="462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63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4C1472B" w14:textId="4B70CB7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3.所有者への分配</w:t>
            </w:r>
          </w:p>
        </w:tc>
      </w:tr>
      <w:tr w:rsidR="00BF193B" w:rsidRPr="00AC7173" w14:paraId="402029D2" w14:textId="77777777" w:rsidTr="00BF193B">
        <w:trPr>
          <w:trHeight w:val="300"/>
          <w:trPrChange w:id="466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67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90DC377" w14:textId="0F8CB49A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1.資本準備金から資本金への振替</w:t>
            </w:r>
          </w:p>
        </w:tc>
      </w:tr>
      <w:tr w:rsidR="00BF193B" w:rsidRPr="00AC7173" w14:paraId="5594E9E6" w14:textId="77777777" w:rsidTr="00BF193B">
        <w:trPr>
          <w:trHeight w:val="300"/>
          <w:trPrChange w:id="470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71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DE532C3" w14:textId="6C696C7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noProof/>
                <w:color w:val="000000"/>
              </w:rPr>
              <w:t xml:space="preserve">2.利益準備金から資本金への振替</w:t>
            </w:r>
          </w:p>
        </w:tc>
      </w:tr>
      <w:tr w:rsidR="00BF193B" w:rsidRPr="00AC7173" w14:paraId="4CDF071D" w14:textId="77777777" w:rsidTr="00BF193B">
        <w:trPr>
          <w:trHeight w:val="300"/>
          <w:trPrChange w:id="474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75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B5645F2" w14:textId="77643D79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noProof/>
                <w:color w:val="000000"/>
              </w:rPr>
              <w:t xml:space="preserve">4.確定給付制度変動額の繰越利益剰余金への振替</w:t>
            </w:r>
          </w:p>
        </w:tc>
      </w:tr>
      <w:tr w:rsidR="00BF193B" w:rsidRPr="00AC7173" w14:paraId="33303EAE" w14:textId="77777777" w:rsidTr="00BF193B">
        <w:trPr>
          <w:trHeight w:val="300"/>
          <w:trPrChange w:id="478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79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A10BD6B" w14:textId="7E0F311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noProof/>
                <w:color w:val="000000"/>
              </w:rPr>
              <w:t xml:space="preserve">5.その他の包括利益の繰越利益剰余金への振替</w:t>
            </w:r>
          </w:p>
        </w:tc>
      </w:tr>
      <w:tr w:rsidR="00BF193B" w:rsidRPr="00AC7173" w14:paraId="31200335" w14:textId="77777777" w:rsidTr="00BF193B">
        <w:trPr>
          <w:trHeight w:val="300"/>
          <w:trPrChange w:id="482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83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D6409C9" w14:textId="20411408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（五）特定準備金</w:t>
            </w:r>
          </w:p>
        </w:tc>
      </w:tr>
      <w:tr w:rsidR="00BF193B" w:rsidRPr="00AC7173" w14:paraId="3F0BE3B1" w14:textId="77777777" w:rsidTr="00BF193B">
        <w:trPr>
          <w:trHeight w:val="300"/>
          <w:trPrChange w:id="486" w:author="Dai Dai" w:date="2024-10-18T04:00:00Z" w16du:dateUtc="2024-10-17T20:00:00Z">
            <w:trPr>
              <w:trHeight w:val="300"/>
            </w:trPr>
          </w:trPrChange>
        </w:trPr>
        <w:tc>
          <w:tcPr>
            <w:tcW w:w="33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87" w:author="Dai Dai" w:date="2024-10-18T04:00:00Z" w16du:dateUtc="2024-10-17T20:00:00Z">
              <w:tcPr>
                <w:tcW w:w="3336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4879906" w14:textId="1137CB02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四、本年期末残高</w:t>
            </w:r>
          </w:p>
        </w:tc>
      </w:tr>
    </w:tbl>
    <w:p w14:paraId="462AE4DA" w14:textId="77777777"/>
    <w:p w14:paraId="769A5A15" w14:textId="77777777">
      <w:r>
        <w:br w:type="page"/>
      </w:r>
    </w:p>
    <w:p w14:paraId="1A7EBE22" w14:textId="77777777"/>
    <w:sectPr w:rsidR="00224D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EC0B03" w14:textId="77777777">
      <w:r>
        <w:separator/>
      </w:r>
    </w:p>
  </w:endnote>
  <w:endnote w:type="continuationSeparator" w:id="0">
    <w:p w14:paraId="796FE7CE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BA06EF" w14:textId="77777777">
      <w:r>
        <w:separator/>
      </w:r>
    </w:p>
  </w:footnote>
  <w:footnote w:type="continuationSeparator" w:id="0">
    <w:p w14:paraId="668C6C68" w14:textId="77777777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Dai Dai">
    <w15:presenceInfo w15:providerId="Windows Live" w15:userId="ad57e777a402c8e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13D0"/>
    <w:rsid w:val="0000028D"/>
    <w:rsid w:val="00000680"/>
    <w:rsid w:val="0000080D"/>
    <w:rsid w:val="00000BD3"/>
    <w:rsid w:val="00001445"/>
    <w:rsid w:val="0000165E"/>
    <w:rsid w:val="000017F6"/>
    <w:rsid w:val="00001857"/>
    <w:rsid w:val="00001951"/>
    <w:rsid w:val="00001CD2"/>
    <w:rsid w:val="00001CEE"/>
    <w:rsid w:val="00001D1A"/>
    <w:rsid w:val="00001E37"/>
    <w:rsid w:val="00001E70"/>
    <w:rsid w:val="000021A1"/>
    <w:rsid w:val="00002810"/>
    <w:rsid w:val="00002968"/>
    <w:rsid w:val="00002C54"/>
    <w:rsid w:val="00002EB1"/>
    <w:rsid w:val="00002EF0"/>
    <w:rsid w:val="00003472"/>
    <w:rsid w:val="00003A6F"/>
    <w:rsid w:val="00003B7D"/>
    <w:rsid w:val="00004189"/>
    <w:rsid w:val="000043FF"/>
    <w:rsid w:val="000046E7"/>
    <w:rsid w:val="00004B1C"/>
    <w:rsid w:val="00004E5C"/>
    <w:rsid w:val="0000517B"/>
    <w:rsid w:val="00005738"/>
    <w:rsid w:val="00005797"/>
    <w:rsid w:val="00005AAC"/>
    <w:rsid w:val="00005ACE"/>
    <w:rsid w:val="000061E8"/>
    <w:rsid w:val="00006AB4"/>
    <w:rsid w:val="00007064"/>
    <w:rsid w:val="0000737B"/>
    <w:rsid w:val="000078C6"/>
    <w:rsid w:val="000078CE"/>
    <w:rsid w:val="00007958"/>
    <w:rsid w:val="00007A4C"/>
    <w:rsid w:val="00007BDE"/>
    <w:rsid w:val="00007E51"/>
    <w:rsid w:val="0001010A"/>
    <w:rsid w:val="0001047D"/>
    <w:rsid w:val="000105F3"/>
    <w:rsid w:val="000105F4"/>
    <w:rsid w:val="00010658"/>
    <w:rsid w:val="000107C2"/>
    <w:rsid w:val="000107DE"/>
    <w:rsid w:val="000108D7"/>
    <w:rsid w:val="00010B9F"/>
    <w:rsid w:val="00010F08"/>
    <w:rsid w:val="00011291"/>
    <w:rsid w:val="00011778"/>
    <w:rsid w:val="0001186F"/>
    <w:rsid w:val="0001187F"/>
    <w:rsid w:val="00011B81"/>
    <w:rsid w:val="00012477"/>
    <w:rsid w:val="0001249F"/>
    <w:rsid w:val="00012989"/>
    <w:rsid w:val="00012B6A"/>
    <w:rsid w:val="00012B87"/>
    <w:rsid w:val="00013209"/>
    <w:rsid w:val="0001341E"/>
    <w:rsid w:val="00013755"/>
    <w:rsid w:val="00013967"/>
    <w:rsid w:val="00013BAF"/>
    <w:rsid w:val="00014064"/>
    <w:rsid w:val="00014702"/>
    <w:rsid w:val="00014A6D"/>
    <w:rsid w:val="00014BDE"/>
    <w:rsid w:val="00014C01"/>
    <w:rsid w:val="00014E3D"/>
    <w:rsid w:val="00015302"/>
    <w:rsid w:val="0001551B"/>
    <w:rsid w:val="00015B4C"/>
    <w:rsid w:val="00015B9A"/>
    <w:rsid w:val="00015F0D"/>
    <w:rsid w:val="00016210"/>
    <w:rsid w:val="0001674F"/>
    <w:rsid w:val="0001687C"/>
    <w:rsid w:val="000168F0"/>
    <w:rsid w:val="0001693C"/>
    <w:rsid w:val="00016A95"/>
    <w:rsid w:val="00016CF1"/>
    <w:rsid w:val="00016DB3"/>
    <w:rsid w:val="00016E94"/>
    <w:rsid w:val="00016E9E"/>
    <w:rsid w:val="000170EA"/>
    <w:rsid w:val="000172DF"/>
    <w:rsid w:val="0001739D"/>
    <w:rsid w:val="00017B13"/>
    <w:rsid w:val="00017F23"/>
    <w:rsid w:val="00017FB2"/>
    <w:rsid w:val="0002045E"/>
    <w:rsid w:val="000209CA"/>
    <w:rsid w:val="00020A6B"/>
    <w:rsid w:val="00020CA4"/>
    <w:rsid w:val="00020DA8"/>
    <w:rsid w:val="0002134A"/>
    <w:rsid w:val="0002134E"/>
    <w:rsid w:val="0002135F"/>
    <w:rsid w:val="000214E1"/>
    <w:rsid w:val="000216B5"/>
    <w:rsid w:val="00021A22"/>
    <w:rsid w:val="00021B58"/>
    <w:rsid w:val="00021CBA"/>
    <w:rsid w:val="00021DD8"/>
    <w:rsid w:val="00021EED"/>
    <w:rsid w:val="0002265C"/>
    <w:rsid w:val="00022BCD"/>
    <w:rsid w:val="00022DB0"/>
    <w:rsid w:val="00022DFD"/>
    <w:rsid w:val="00022EF5"/>
    <w:rsid w:val="000234A1"/>
    <w:rsid w:val="00023613"/>
    <w:rsid w:val="0002366C"/>
    <w:rsid w:val="00023D0A"/>
    <w:rsid w:val="00023FC1"/>
    <w:rsid w:val="00024024"/>
    <w:rsid w:val="00024086"/>
    <w:rsid w:val="0002411C"/>
    <w:rsid w:val="00024745"/>
    <w:rsid w:val="0002482D"/>
    <w:rsid w:val="000249B6"/>
    <w:rsid w:val="00024B45"/>
    <w:rsid w:val="00024D01"/>
    <w:rsid w:val="00024F47"/>
    <w:rsid w:val="00025316"/>
    <w:rsid w:val="00025344"/>
    <w:rsid w:val="00025784"/>
    <w:rsid w:val="00025D34"/>
    <w:rsid w:val="00025DCA"/>
    <w:rsid w:val="000260B8"/>
    <w:rsid w:val="00026295"/>
    <w:rsid w:val="00026DD8"/>
    <w:rsid w:val="00026FFD"/>
    <w:rsid w:val="0002703C"/>
    <w:rsid w:val="00027473"/>
    <w:rsid w:val="0002747C"/>
    <w:rsid w:val="000276CE"/>
    <w:rsid w:val="00027A04"/>
    <w:rsid w:val="00027C12"/>
    <w:rsid w:val="00027CFA"/>
    <w:rsid w:val="00027D7E"/>
    <w:rsid w:val="00030065"/>
    <w:rsid w:val="0003052A"/>
    <w:rsid w:val="00030671"/>
    <w:rsid w:val="0003082A"/>
    <w:rsid w:val="00030EA1"/>
    <w:rsid w:val="00031257"/>
    <w:rsid w:val="00031484"/>
    <w:rsid w:val="00031508"/>
    <w:rsid w:val="00031510"/>
    <w:rsid w:val="00031B6B"/>
    <w:rsid w:val="000323C7"/>
    <w:rsid w:val="000324F7"/>
    <w:rsid w:val="000325DA"/>
    <w:rsid w:val="00032B5C"/>
    <w:rsid w:val="00032DB5"/>
    <w:rsid w:val="00032F9D"/>
    <w:rsid w:val="00033018"/>
    <w:rsid w:val="000331B5"/>
    <w:rsid w:val="000331B7"/>
    <w:rsid w:val="000331DB"/>
    <w:rsid w:val="00033364"/>
    <w:rsid w:val="00033653"/>
    <w:rsid w:val="000338FC"/>
    <w:rsid w:val="00033B4A"/>
    <w:rsid w:val="00033B83"/>
    <w:rsid w:val="00033BDD"/>
    <w:rsid w:val="00033CFA"/>
    <w:rsid w:val="00033F41"/>
    <w:rsid w:val="000340D3"/>
    <w:rsid w:val="0003418E"/>
    <w:rsid w:val="0003482C"/>
    <w:rsid w:val="000348BF"/>
    <w:rsid w:val="00034CB1"/>
    <w:rsid w:val="00035177"/>
    <w:rsid w:val="00035389"/>
    <w:rsid w:val="0003550D"/>
    <w:rsid w:val="00035979"/>
    <w:rsid w:val="00035981"/>
    <w:rsid w:val="00035A6B"/>
    <w:rsid w:val="00036414"/>
    <w:rsid w:val="00036801"/>
    <w:rsid w:val="0003690F"/>
    <w:rsid w:val="00036F58"/>
    <w:rsid w:val="0003717C"/>
    <w:rsid w:val="000373D2"/>
    <w:rsid w:val="000373E9"/>
    <w:rsid w:val="000376B5"/>
    <w:rsid w:val="000378AB"/>
    <w:rsid w:val="00037917"/>
    <w:rsid w:val="00037939"/>
    <w:rsid w:val="00037C1F"/>
    <w:rsid w:val="00037D82"/>
    <w:rsid w:val="0004011E"/>
    <w:rsid w:val="000401BC"/>
    <w:rsid w:val="000401FB"/>
    <w:rsid w:val="00040283"/>
    <w:rsid w:val="00040336"/>
    <w:rsid w:val="000407BB"/>
    <w:rsid w:val="00040AD5"/>
    <w:rsid w:val="00041024"/>
    <w:rsid w:val="0004111B"/>
    <w:rsid w:val="000415DE"/>
    <w:rsid w:val="0004170E"/>
    <w:rsid w:val="00041BCD"/>
    <w:rsid w:val="00041DA0"/>
    <w:rsid w:val="00041EE6"/>
    <w:rsid w:val="00041F69"/>
    <w:rsid w:val="00042102"/>
    <w:rsid w:val="000425A5"/>
    <w:rsid w:val="0004287E"/>
    <w:rsid w:val="00042AAF"/>
    <w:rsid w:val="00042B5A"/>
    <w:rsid w:val="00042DAF"/>
    <w:rsid w:val="000435F8"/>
    <w:rsid w:val="0004368B"/>
    <w:rsid w:val="000436FF"/>
    <w:rsid w:val="00043897"/>
    <w:rsid w:val="00043BC7"/>
    <w:rsid w:val="00043BE6"/>
    <w:rsid w:val="00044B3B"/>
    <w:rsid w:val="00044B4B"/>
    <w:rsid w:val="00044C6B"/>
    <w:rsid w:val="00044DC4"/>
    <w:rsid w:val="000450E7"/>
    <w:rsid w:val="0004521B"/>
    <w:rsid w:val="000453B5"/>
    <w:rsid w:val="00045615"/>
    <w:rsid w:val="00045A49"/>
    <w:rsid w:val="00046142"/>
    <w:rsid w:val="00046676"/>
    <w:rsid w:val="00046FD4"/>
    <w:rsid w:val="000477C9"/>
    <w:rsid w:val="000478A8"/>
    <w:rsid w:val="00047B3F"/>
    <w:rsid w:val="00047B8B"/>
    <w:rsid w:val="00047BD0"/>
    <w:rsid w:val="00047DEC"/>
    <w:rsid w:val="0005000A"/>
    <w:rsid w:val="000504AD"/>
    <w:rsid w:val="00050574"/>
    <w:rsid w:val="0005081C"/>
    <w:rsid w:val="00050BC6"/>
    <w:rsid w:val="00050E27"/>
    <w:rsid w:val="00051348"/>
    <w:rsid w:val="00051463"/>
    <w:rsid w:val="0005167B"/>
    <w:rsid w:val="00051690"/>
    <w:rsid w:val="000518DA"/>
    <w:rsid w:val="00051D74"/>
    <w:rsid w:val="00051EC3"/>
    <w:rsid w:val="000522F4"/>
    <w:rsid w:val="0005246C"/>
    <w:rsid w:val="0005250E"/>
    <w:rsid w:val="000525C3"/>
    <w:rsid w:val="000526D9"/>
    <w:rsid w:val="00052BCF"/>
    <w:rsid w:val="00052C9E"/>
    <w:rsid w:val="00052E40"/>
    <w:rsid w:val="00052FA3"/>
    <w:rsid w:val="0005307C"/>
    <w:rsid w:val="00053B2E"/>
    <w:rsid w:val="00053CA5"/>
    <w:rsid w:val="00054444"/>
    <w:rsid w:val="00054708"/>
    <w:rsid w:val="00054F94"/>
    <w:rsid w:val="000551AC"/>
    <w:rsid w:val="0005521D"/>
    <w:rsid w:val="000552F1"/>
    <w:rsid w:val="000553C1"/>
    <w:rsid w:val="000554F3"/>
    <w:rsid w:val="00055C15"/>
    <w:rsid w:val="0005606C"/>
    <w:rsid w:val="00056749"/>
    <w:rsid w:val="00056888"/>
    <w:rsid w:val="00056891"/>
    <w:rsid w:val="00056BCF"/>
    <w:rsid w:val="00056C98"/>
    <w:rsid w:val="00056D4B"/>
    <w:rsid w:val="00056E25"/>
    <w:rsid w:val="0005700B"/>
    <w:rsid w:val="00057041"/>
    <w:rsid w:val="00057154"/>
    <w:rsid w:val="0005720B"/>
    <w:rsid w:val="00057784"/>
    <w:rsid w:val="0005778A"/>
    <w:rsid w:val="00057F27"/>
    <w:rsid w:val="000602FB"/>
    <w:rsid w:val="000604F6"/>
    <w:rsid w:val="00060583"/>
    <w:rsid w:val="00060A25"/>
    <w:rsid w:val="00061001"/>
    <w:rsid w:val="0006158F"/>
    <w:rsid w:val="00061D66"/>
    <w:rsid w:val="00061DF5"/>
    <w:rsid w:val="00061E80"/>
    <w:rsid w:val="00061F23"/>
    <w:rsid w:val="00061FC3"/>
    <w:rsid w:val="000620A6"/>
    <w:rsid w:val="0006255A"/>
    <w:rsid w:val="0006257F"/>
    <w:rsid w:val="000628B0"/>
    <w:rsid w:val="00062938"/>
    <w:rsid w:val="00062982"/>
    <w:rsid w:val="00062B73"/>
    <w:rsid w:val="00062BB0"/>
    <w:rsid w:val="00063221"/>
    <w:rsid w:val="0006334C"/>
    <w:rsid w:val="000635ED"/>
    <w:rsid w:val="000635EF"/>
    <w:rsid w:val="00063639"/>
    <w:rsid w:val="000637F0"/>
    <w:rsid w:val="00063950"/>
    <w:rsid w:val="00063E38"/>
    <w:rsid w:val="00063E86"/>
    <w:rsid w:val="00063F41"/>
    <w:rsid w:val="00064363"/>
    <w:rsid w:val="000644DD"/>
    <w:rsid w:val="000644EC"/>
    <w:rsid w:val="00064574"/>
    <w:rsid w:val="000645A7"/>
    <w:rsid w:val="00064612"/>
    <w:rsid w:val="00064A91"/>
    <w:rsid w:val="000652CD"/>
    <w:rsid w:val="00065AF8"/>
    <w:rsid w:val="00065E66"/>
    <w:rsid w:val="0006604C"/>
    <w:rsid w:val="00066065"/>
    <w:rsid w:val="00066A7B"/>
    <w:rsid w:val="000672B1"/>
    <w:rsid w:val="00067488"/>
    <w:rsid w:val="0006754F"/>
    <w:rsid w:val="00067A4C"/>
    <w:rsid w:val="00067E4F"/>
    <w:rsid w:val="000700FB"/>
    <w:rsid w:val="000701AB"/>
    <w:rsid w:val="000704F6"/>
    <w:rsid w:val="00070A42"/>
    <w:rsid w:val="00070A9C"/>
    <w:rsid w:val="00070D18"/>
    <w:rsid w:val="00071722"/>
    <w:rsid w:val="0007185A"/>
    <w:rsid w:val="0007186F"/>
    <w:rsid w:val="000719DE"/>
    <w:rsid w:val="00071A75"/>
    <w:rsid w:val="00071B5F"/>
    <w:rsid w:val="00071EB2"/>
    <w:rsid w:val="000725A9"/>
    <w:rsid w:val="00072737"/>
    <w:rsid w:val="000727D4"/>
    <w:rsid w:val="000729DE"/>
    <w:rsid w:val="00072D69"/>
    <w:rsid w:val="00073265"/>
    <w:rsid w:val="000734F5"/>
    <w:rsid w:val="00073533"/>
    <w:rsid w:val="000735C0"/>
    <w:rsid w:val="000736EF"/>
    <w:rsid w:val="00073889"/>
    <w:rsid w:val="000738A4"/>
    <w:rsid w:val="0007398B"/>
    <w:rsid w:val="00073A33"/>
    <w:rsid w:val="00073C9F"/>
    <w:rsid w:val="00073CE2"/>
    <w:rsid w:val="00074039"/>
    <w:rsid w:val="00074129"/>
    <w:rsid w:val="000743C3"/>
    <w:rsid w:val="00074431"/>
    <w:rsid w:val="000745B9"/>
    <w:rsid w:val="00074CC4"/>
    <w:rsid w:val="00074D04"/>
    <w:rsid w:val="00075316"/>
    <w:rsid w:val="00075599"/>
    <w:rsid w:val="000756F8"/>
    <w:rsid w:val="00075A8F"/>
    <w:rsid w:val="00075D76"/>
    <w:rsid w:val="00075EA6"/>
    <w:rsid w:val="0007665C"/>
    <w:rsid w:val="00076797"/>
    <w:rsid w:val="00076EDB"/>
    <w:rsid w:val="0007717A"/>
    <w:rsid w:val="0007717D"/>
    <w:rsid w:val="000772BD"/>
    <w:rsid w:val="00077508"/>
    <w:rsid w:val="00077595"/>
    <w:rsid w:val="000776BD"/>
    <w:rsid w:val="00077E96"/>
    <w:rsid w:val="00080111"/>
    <w:rsid w:val="00080204"/>
    <w:rsid w:val="0008021E"/>
    <w:rsid w:val="000802C2"/>
    <w:rsid w:val="00080326"/>
    <w:rsid w:val="00080793"/>
    <w:rsid w:val="00080AE2"/>
    <w:rsid w:val="00080B69"/>
    <w:rsid w:val="00080FD1"/>
    <w:rsid w:val="0008132A"/>
    <w:rsid w:val="00081339"/>
    <w:rsid w:val="000817AD"/>
    <w:rsid w:val="00081942"/>
    <w:rsid w:val="00081E17"/>
    <w:rsid w:val="00081E26"/>
    <w:rsid w:val="00081ECA"/>
    <w:rsid w:val="00081FBE"/>
    <w:rsid w:val="00081FC5"/>
    <w:rsid w:val="00082007"/>
    <w:rsid w:val="00082158"/>
    <w:rsid w:val="0008275D"/>
    <w:rsid w:val="00082978"/>
    <w:rsid w:val="00082B04"/>
    <w:rsid w:val="00082B06"/>
    <w:rsid w:val="00082C33"/>
    <w:rsid w:val="00082F99"/>
    <w:rsid w:val="00083170"/>
    <w:rsid w:val="00083205"/>
    <w:rsid w:val="0008363B"/>
    <w:rsid w:val="000838BC"/>
    <w:rsid w:val="00083AB5"/>
    <w:rsid w:val="00083B41"/>
    <w:rsid w:val="00084372"/>
    <w:rsid w:val="0008438E"/>
    <w:rsid w:val="0008454F"/>
    <w:rsid w:val="000847BF"/>
    <w:rsid w:val="00084C5D"/>
    <w:rsid w:val="00084E14"/>
    <w:rsid w:val="00084F21"/>
    <w:rsid w:val="00085352"/>
    <w:rsid w:val="00085392"/>
    <w:rsid w:val="00085486"/>
    <w:rsid w:val="00085C61"/>
    <w:rsid w:val="00085F0D"/>
    <w:rsid w:val="000862C5"/>
    <w:rsid w:val="00086591"/>
    <w:rsid w:val="0008669F"/>
    <w:rsid w:val="00086A1F"/>
    <w:rsid w:val="00086AE0"/>
    <w:rsid w:val="00086B99"/>
    <w:rsid w:val="00086D69"/>
    <w:rsid w:val="00086EC3"/>
    <w:rsid w:val="00086F1C"/>
    <w:rsid w:val="000875E8"/>
    <w:rsid w:val="00087914"/>
    <w:rsid w:val="00087966"/>
    <w:rsid w:val="00087C72"/>
    <w:rsid w:val="00087D00"/>
    <w:rsid w:val="00087E2F"/>
    <w:rsid w:val="00090740"/>
    <w:rsid w:val="00090847"/>
    <w:rsid w:val="00090C2F"/>
    <w:rsid w:val="00090D44"/>
    <w:rsid w:val="000911CB"/>
    <w:rsid w:val="00091213"/>
    <w:rsid w:val="00091442"/>
    <w:rsid w:val="00091612"/>
    <w:rsid w:val="000918A3"/>
    <w:rsid w:val="000918CB"/>
    <w:rsid w:val="0009195A"/>
    <w:rsid w:val="00091970"/>
    <w:rsid w:val="000919B0"/>
    <w:rsid w:val="00092091"/>
    <w:rsid w:val="000924ED"/>
    <w:rsid w:val="00092A1A"/>
    <w:rsid w:val="000937B3"/>
    <w:rsid w:val="000939DF"/>
    <w:rsid w:val="00093A8F"/>
    <w:rsid w:val="00093DE3"/>
    <w:rsid w:val="00094055"/>
    <w:rsid w:val="00094095"/>
    <w:rsid w:val="0009423C"/>
    <w:rsid w:val="000948EE"/>
    <w:rsid w:val="0009495C"/>
    <w:rsid w:val="000949A3"/>
    <w:rsid w:val="00094F2A"/>
    <w:rsid w:val="000954F6"/>
    <w:rsid w:val="00095677"/>
    <w:rsid w:val="000956F0"/>
    <w:rsid w:val="00095D94"/>
    <w:rsid w:val="00095DF1"/>
    <w:rsid w:val="00095E07"/>
    <w:rsid w:val="00096223"/>
    <w:rsid w:val="00096230"/>
    <w:rsid w:val="000969F7"/>
    <w:rsid w:val="00096F9A"/>
    <w:rsid w:val="00096F9B"/>
    <w:rsid w:val="000973A3"/>
    <w:rsid w:val="0009780C"/>
    <w:rsid w:val="000979DB"/>
    <w:rsid w:val="00097BEF"/>
    <w:rsid w:val="000A0477"/>
    <w:rsid w:val="000A04BE"/>
    <w:rsid w:val="000A0708"/>
    <w:rsid w:val="000A08B8"/>
    <w:rsid w:val="000A08D3"/>
    <w:rsid w:val="000A0985"/>
    <w:rsid w:val="000A0E5F"/>
    <w:rsid w:val="000A0F3E"/>
    <w:rsid w:val="000A1037"/>
    <w:rsid w:val="000A15BF"/>
    <w:rsid w:val="000A1616"/>
    <w:rsid w:val="000A198E"/>
    <w:rsid w:val="000A1BFC"/>
    <w:rsid w:val="000A2182"/>
    <w:rsid w:val="000A2199"/>
    <w:rsid w:val="000A2675"/>
    <w:rsid w:val="000A2819"/>
    <w:rsid w:val="000A2889"/>
    <w:rsid w:val="000A2AFB"/>
    <w:rsid w:val="000A2B21"/>
    <w:rsid w:val="000A2D2F"/>
    <w:rsid w:val="000A2D5B"/>
    <w:rsid w:val="000A2D75"/>
    <w:rsid w:val="000A3105"/>
    <w:rsid w:val="000A3E3F"/>
    <w:rsid w:val="000A4099"/>
    <w:rsid w:val="000A423E"/>
    <w:rsid w:val="000A4340"/>
    <w:rsid w:val="000A44F7"/>
    <w:rsid w:val="000A47EF"/>
    <w:rsid w:val="000A498A"/>
    <w:rsid w:val="000A5014"/>
    <w:rsid w:val="000A521A"/>
    <w:rsid w:val="000A55D0"/>
    <w:rsid w:val="000A574D"/>
    <w:rsid w:val="000A592A"/>
    <w:rsid w:val="000A627B"/>
    <w:rsid w:val="000A6A77"/>
    <w:rsid w:val="000A6BBD"/>
    <w:rsid w:val="000A6F54"/>
    <w:rsid w:val="000A722A"/>
    <w:rsid w:val="000A7635"/>
    <w:rsid w:val="000A783B"/>
    <w:rsid w:val="000A7865"/>
    <w:rsid w:val="000A7A5E"/>
    <w:rsid w:val="000A7AEE"/>
    <w:rsid w:val="000A7C34"/>
    <w:rsid w:val="000B0023"/>
    <w:rsid w:val="000B098D"/>
    <w:rsid w:val="000B0A6C"/>
    <w:rsid w:val="000B1611"/>
    <w:rsid w:val="000B1B4A"/>
    <w:rsid w:val="000B1D15"/>
    <w:rsid w:val="000B1DDC"/>
    <w:rsid w:val="000B1F30"/>
    <w:rsid w:val="000B24C2"/>
    <w:rsid w:val="000B25C1"/>
    <w:rsid w:val="000B28B9"/>
    <w:rsid w:val="000B3291"/>
    <w:rsid w:val="000B32A6"/>
    <w:rsid w:val="000B32D4"/>
    <w:rsid w:val="000B3470"/>
    <w:rsid w:val="000B35BA"/>
    <w:rsid w:val="000B39A8"/>
    <w:rsid w:val="000B3C39"/>
    <w:rsid w:val="000B3DAF"/>
    <w:rsid w:val="000B423C"/>
    <w:rsid w:val="000B433A"/>
    <w:rsid w:val="000B4399"/>
    <w:rsid w:val="000B4426"/>
    <w:rsid w:val="000B46E1"/>
    <w:rsid w:val="000B49F3"/>
    <w:rsid w:val="000B4F5F"/>
    <w:rsid w:val="000B51E5"/>
    <w:rsid w:val="000B5449"/>
    <w:rsid w:val="000B5502"/>
    <w:rsid w:val="000B5CF5"/>
    <w:rsid w:val="000B65A8"/>
    <w:rsid w:val="000B6730"/>
    <w:rsid w:val="000B6BAD"/>
    <w:rsid w:val="000B6E9D"/>
    <w:rsid w:val="000B7206"/>
    <w:rsid w:val="000B7E5D"/>
    <w:rsid w:val="000B7F6B"/>
    <w:rsid w:val="000B7FF0"/>
    <w:rsid w:val="000C004B"/>
    <w:rsid w:val="000C0117"/>
    <w:rsid w:val="000C01DA"/>
    <w:rsid w:val="000C0214"/>
    <w:rsid w:val="000C0504"/>
    <w:rsid w:val="000C05DD"/>
    <w:rsid w:val="000C08E0"/>
    <w:rsid w:val="000C0910"/>
    <w:rsid w:val="000C0CA4"/>
    <w:rsid w:val="000C0D37"/>
    <w:rsid w:val="000C0F77"/>
    <w:rsid w:val="000C0FB3"/>
    <w:rsid w:val="000C130E"/>
    <w:rsid w:val="000C1586"/>
    <w:rsid w:val="000C15CB"/>
    <w:rsid w:val="000C1610"/>
    <w:rsid w:val="000C164B"/>
    <w:rsid w:val="000C19EE"/>
    <w:rsid w:val="000C1A9D"/>
    <w:rsid w:val="000C2614"/>
    <w:rsid w:val="000C2ACF"/>
    <w:rsid w:val="000C335B"/>
    <w:rsid w:val="000C33BE"/>
    <w:rsid w:val="000C3849"/>
    <w:rsid w:val="000C3EDD"/>
    <w:rsid w:val="000C40B7"/>
    <w:rsid w:val="000C432A"/>
    <w:rsid w:val="000C473C"/>
    <w:rsid w:val="000C48E6"/>
    <w:rsid w:val="000C4C10"/>
    <w:rsid w:val="000C4DC0"/>
    <w:rsid w:val="000C52EC"/>
    <w:rsid w:val="000C5707"/>
    <w:rsid w:val="000C59E7"/>
    <w:rsid w:val="000C5B00"/>
    <w:rsid w:val="000C5B69"/>
    <w:rsid w:val="000C5D52"/>
    <w:rsid w:val="000C617C"/>
    <w:rsid w:val="000C63B8"/>
    <w:rsid w:val="000C63C0"/>
    <w:rsid w:val="000C6480"/>
    <w:rsid w:val="000C6FBD"/>
    <w:rsid w:val="000C7205"/>
    <w:rsid w:val="000C73CC"/>
    <w:rsid w:val="000C7902"/>
    <w:rsid w:val="000C7A5E"/>
    <w:rsid w:val="000C7CE1"/>
    <w:rsid w:val="000D01C6"/>
    <w:rsid w:val="000D03CE"/>
    <w:rsid w:val="000D050D"/>
    <w:rsid w:val="000D0730"/>
    <w:rsid w:val="000D076C"/>
    <w:rsid w:val="000D0B12"/>
    <w:rsid w:val="000D0D2A"/>
    <w:rsid w:val="000D0D84"/>
    <w:rsid w:val="000D1010"/>
    <w:rsid w:val="000D19CE"/>
    <w:rsid w:val="000D1E53"/>
    <w:rsid w:val="000D21BA"/>
    <w:rsid w:val="000D287B"/>
    <w:rsid w:val="000D2917"/>
    <w:rsid w:val="000D2C2F"/>
    <w:rsid w:val="000D2C46"/>
    <w:rsid w:val="000D2DCB"/>
    <w:rsid w:val="000D2F74"/>
    <w:rsid w:val="000D3028"/>
    <w:rsid w:val="000D36C5"/>
    <w:rsid w:val="000D3949"/>
    <w:rsid w:val="000D3D94"/>
    <w:rsid w:val="000D3DFD"/>
    <w:rsid w:val="000D4310"/>
    <w:rsid w:val="000D4396"/>
    <w:rsid w:val="000D4398"/>
    <w:rsid w:val="000D452C"/>
    <w:rsid w:val="000D4821"/>
    <w:rsid w:val="000D4A92"/>
    <w:rsid w:val="000D4AE3"/>
    <w:rsid w:val="000D4D6C"/>
    <w:rsid w:val="000D4FF4"/>
    <w:rsid w:val="000D5907"/>
    <w:rsid w:val="000D5AE7"/>
    <w:rsid w:val="000D64B1"/>
    <w:rsid w:val="000D64BA"/>
    <w:rsid w:val="000D66C3"/>
    <w:rsid w:val="000D6809"/>
    <w:rsid w:val="000D6829"/>
    <w:rsid w:val="000D6E4E"/>
    <w:rsid w:val="000D77FD"/>
    <w:rsid w:val="000D7943"/>
    <w:rsid w:val="000D7B3F"/>
    <w:rsid w:val="000D7C4A"/>
    <w:rsid w:val="000E03BE"/>
    <w:rsid w:val="000E0665"/>
    <w:rsid w:val="000E07CF"/>
    <w:rsid w:val="000E088D"/>
    <w:rsid w:val="000E08E6"/>
    <w:rsid w:val="000E0949"/>
    <w:rsid w:val="000E0D1A"/>
    <w:rsid w:val="000E17DC"/>
    <w:rsid w:val="000E1E2F"/>
    <w:rsid w:val="000E1FE2"/>
    <w:rsid w:val="000E2519"/>
    <w:rsid w:val="000E2A55"/>
    <w:rsid w:val="000E2BBC"/>
    <w:rsid w:val="000E2CD6"/>
    <w:rsid w:val="000E2FF2"/>
    <w:rsid w:val="000E301A"/>
    <w:rsid w:val="000E318E"/>
    <w:rsid w:val="000E31F9"/>
    <w:rsid w:val="000E3252"/>
    <w:rsid w:val="000E3968"/>
    <w:rsid w:val="000E3C85"/>
    <w:rsid w:val="000E3F41"/>
    <w:rsid w:val="000E4117"/>
    <w:rsid w:val="000E4197"/>
    <w:rsid w:val="000E41D5"/>
    <w:rsid w:val="000E44C0"/>
    <w:rsid w:val="000E45F0"/>
    <w:rsid w:val="000E4721"/>
    <w:rsid w:val="000E48B4"/>
    <w:rsid w:val="000E4BED"/>
    <w:rsid w:val="000E4D49"/>
    <w:rsid w:val="000E4D4F"/>
    <w:rsid w:val="000E516D"/>
    <w:rsid w:val="000E5256"/>
    <w:rsid w:val="000E5840"/>
    <w:rsid w:val="000E5AA5"/>
    <w:rsid w:val="000E5D67"/>
    <w:rsid w:val="000E5E00"/>
    <w:rsid w:val="000E5E16"/>
    <w:rsid w:val="000E5E61"/>
    <w:rsid w:val="000E5F14"/>
    <w:rsid w:val="000E6182"/>
    <w:rsid w:val="000E6AF6"/>
    <w:rsid w:val="000E6D4C"/>
    <w:rsid w:val="000E6E02"/>
    <w:rsid w:val="000E7084"/>
    <w:rsid w:val="000E711F"/>
    <w:rsid w:val="000E74AB"/>
    <w:rsid w:val="000E79F2"/>
    <w:rsid w:val="000E7EA6"/>
    <w:rsid w:val="000E7F13"/>
    <w:rsid w:val="000F0084"/>
    <w:rsid w:val="000F0116"/>
    <w:rsid w:val="000F0456"/>
    <w:rsid w:val="000F0B71"/>
    <w:rsid w:val="000F0FD4"/>
    <w:rsid w:val="000F10F7"/>
    <w:rsid w:val="000F119B"/>
    <w:rsid w:val="000F1467"/>
    <w:rsid w:val="000F1F9D"/>
    <w:rsid w:val="000F2035"/>
    <w:rsid w:val="000F250C"/>
    <w:rsid w:val="000F259A"/>
    <w:rsid w:val="000F26CC"/>
    <w:rsid w:val="000F2906"/>
    <w:rsid w:val="000F2A5B"/>
    <w:rsid w:val="000F2A9B"/>
    <w:rsid w:val="000F2AC7"/>
    <w:rsid w:val="000F2EF1"/>
    <w:rsid w:val="000F3237"/>
    <w:rsid w:val="000F37F3"/>
    <w:rsid w:val="000F3924"/>
    <w:rsid w:val="000F4132"/>
    <w:rsid w:val="000F4C1C"/>
    <w:rsid w:val="000F4C7E"/>
    <w:rsid w:val="000F4E39"/>
    <w:rsid w:val="000F4F96"/>
    <w:rsid w:val="000F53E0"/>
    <w:rsid w:val="000F58F9"/>
    <w:rsid w:val="000F5D15"/>
    <w:rsid w:val="000F5E1C"/>
    <w:rsid w:val="000F61CF"/>
    <w:rsid w:val="000F62EF"/>
    <w:rsid w:val="000F66A8"/>
    <w:rsid w:val="000F68B0"/>
    <w:rsid w:val="000F6A13"/>
    <w:rsid w:val="000F6A2E"/>
    <w:rsid w:val="000F6AD9"/>
    <w:rsid w:val="000F6D0D"/>
    <w:rsid w:val="000F7190"/>
    <w:rsid w:val="000F7A54"/>
    <w:rsid w:val="00100057"/>
    <w:rsid w:val="001000F8"/>
    <w:rsid w:val="001005DE"/>
    <w:rsid w:val="00100E87"/>
    <w:rsid w:val="00101406"/>
    <w:rsid w:val="001016C2"/>
    <w:rsid w:val="00101C3B"/>
    <w:rsid w:val="00101E6A"/>
    <w:rsid w:val="00101EA5"/>
    <w:rsid w:val="0010207D"/>
    <w:rsid w:val="00102349"/>
    <w:rsid w:val="00102351"/>
    <w:rsid w:val="001028A7"/>
    <w:rsid w:val="001028B1"/>
    <w:rsid w:val="00102A1D"/>
    <w:rsid w:val="00102B37"/>
    <w:rsid w:val="00102B4D"/>
    <w:rsid w:val="001031DF"/>
    <w:rsid w:val="0010346B"/>
    <w:rsid w:val="00103810"/>
    <w:rsid w:val="001038AD"/>
    <w:rsid w:val="001038B7"/>
    <w:rsid w:val="0010390B"/>
    <w:rsid w:val="00103AE9"/>
    <w:rsid w:val="0010412A"/>
    <w:rsid w:val="0010433D"/>
    <w:rsid w:val="0010454A"/>
    <w:rsid w:val="0010474C"/>
    <w:rsid w:val="00104980"/>
    <w:rsid w:val="001051DF"/>
    <w:rsid w:val="00105413"/>
    <w:rsid w:val="001056CB"/>
    <w:rsid w:val="00105B75"/>
    <w:rsid w:val="00105D74"/>
    <w:rsid w:val="001061CD"/>
    <w:rsid w:val="00106390"/>
    <w:rsid w:val="001066A0"/>
    <w:rsid w:val="00106743"/>
    <w:rsid w:val="001067C5"/>
    <w:rsid w:val="0010683C"/>
    <w:rsid w:val="00106A32"/>
    <w:rsid w:val="00106C5F"/>
    <w:rsid w:val="00106FDC"/>
    <w:rsid w:val="00107219"/>
    <w:rsid w:val="0010738A"/>
    <w:rsid w:val="0010765C"/>
    <w:rsid w:val="001076A2"/>
    <w:rsid w:val="00107B81"/>
    <w:rsid w:val="00107E13"/>
    <w:rsid w:val="00107E25"/>
    <w:rsid w:val="00107E9E"/>
    <w:rsid w:val="001109B0"/>
    <w:rsid w:val="00110B25"/>
    <w:rsid w:val="00110F65"/>
    <w:rsid w:val="00111052"/>
    <w:rsid w:val="001112C8"/>
    <w:rsid w:val="0011148E"/>
    <w:rsid w:val="001119E4"/>
    <w:rsid w:val="00111BFA"/>
    <w:rsid w:val="00111E34"/>
    <w:rsid w:val="001122EB"/>
    <w:rsid w:val="001127E2"/>
    <w:rsid w:val="001129CA"/>
    <w:rsid w:val="00112A00"/>
    <w:rsid w:val="00112ABF"/>
    <w:rsid w:val="00112C2A"/>
    <w:rsid w:val="00112C66"/>
    <w:rsid w:val="00112F53"/>
    <w:rsid w:val="001130B6"/>
    <w:rsid w:val="00113330"/>
    <w:rsid w:val="0011348E"/>
    <w:rsid w:val="001134A2"/>
    <w:rsid w:val="001138A7"/>
    <w:rsid w:val="00113CEB"/>
    <w:rsid w:val="00114254"/>
    <w:rsid w:val="001145C3"/>
    <w:rsid w:val="001148D8"/>
    <w:rsid w:val="00114994"/>
    <w:rsid w:val="0011499F"/>
    <w:rsid w:val="00114B0E"/>
    <w:rsid w:val="00114B6E"/>
    <w:rsid w:val="00114BA5"/>
    <w:rsid w:val="00114DFD"/>
    <w:rsid w:val="00114E09"/>
    <w:rsid w:val="00114E67"/>
    <w:rsid w:val="0011514A"/>
    <w:rsid w:val="0011527C"/>
    <w:rsid w:val="00115370"/>
    <w:rsid w:val="00115BCA"/>
    <w:rsid w:val="00115C74"/>
    <w:rsid w:val="00115CEB"/>
    <w:rsid w:val="00115D05"/>
    <w:rsid w:val="00115FFB"/>
    <w:rsid w:val="001160F4"/>
    <w:rsid w:val="00116262"/>
    <w:rsid w:val="001164FF"/>
    <w:rsid w:val="00116511"/>
    <w:rsid w:val="00116789"/>
    <w:rsid w:val="001168BB"/>
    <w:rsid w:val="001169C5"/>
    <w:rsid w:val="00116FA7"/>
    <w:rsid w:val="001171FD"/>
    <w:rsid w:val="00117831"/>
    <w:rsid w:val="00117839"/>
    <w:rsid w:val="00120775"/>
    <w:rsid w:val="00120A58"/>
    <w:rsid w:val="00120D43"/>
    <w:rsid w:val="00120E15"/>
    <w:rsid w:val="0012107F"/>
    <w:rsid w:val="0012149C"/>
    <w:rsid w:val="0012162A"/>
    <w:rsid w:val="001216C8"/>
    <w:rsid w:val="001218D1"/>
    <w:rsid w:val="00121CEB"/>
    <w:rsid w:val="00121DF3"/>
    <w:rsid w:val="0012206D"/>
    <w:rsid w:val="001223A0"/>
    <w:rsid w:val="001223C9"/>
    <w:rsid w:val="00122514"/>
    <w:rsid w:val="00122701"/>
    <w:rsid w:val="00122762"/>
    <w:rsid w:val="001227E7"/>
    <w:rsid w:val="00122838"/>
    <w:rsid w:val="00122EE4"/>
    <w:rsid w:val="0012316B"/>
    <w:rsid w:val="00123181"/>
    <w:rsid w:val="0012337E"/>
    <w:rsid w:val="001236AE"/>
    <w:rsid w:val="0012393B"/>
    <w:rsid w:val="00123D7E"/>
    <w:rsid w:val="00123DE6"/>
    <w:rsid w:val="0012416F"/>
    <w:rsid w:val="001245C3"/>
    <w:rsid w:val="001246B8"/>
    <w:rsid w:val="00124DF9"/>
    <w:rsid w:val="00124F45"/>
    <w:rsid w:val="00125192"/>
    <w:rsid w:val="001259F3"/>
    <w:rsid w:val="00125A67"/>
    <w:rsid w:val="00125B5F"/>
    <w:rsid w:val="00125E4C"/>
    <w:rsid w:val="00125E5B"/>
    <w:rsid w:val="001263A4"/>
    <w:rsid w:val="001263B6"/>
    <w:rsid w:val="001264C3"/>
    <w:rsid w:val="001265E8"/>
    <w:rsid w:val="00126830"/>
    <w:rsid w:val="0012694C"/>
    <w:rsid w:val="00126993"/>
    <w:rsid w:val="0012701E"/>
    <w:rsid w:val="00127ACE"/>
    <w:rsid w:val="00127F00"/>
    <w:rsid w:val="0013008B"/>
    <w:rsid w:val="00130663"/>
    <w:rsid w:val="0013074C"/>
    <w:rsid w:val="00130B8C"/>
    <w:rsid w:val="00130D61"/>
    <w:rsid w:val="00130F3A"/>
    <w:rsid w:val="00130F47"/>
    <w:rsid w:val="00130F7D"/>
    <w:rsid w:val="00130FA5"/>
    <w:rsid w:val="00131289"/>
    <w:rsid w:val="00131671"/>
    <w:rsid w:val="00131983"/>
    <w:rsid w:val="00131CB5"/>
    <w:rsid w:val="00131DCB"/>
    <w:rsid w:val="00131E8C"/>
    <w:rsid w:val="00132711"/>
    <w:rsid w:val="00132936"/>
    <w:rsid w:val="001329F1"/>
    <w:rsid w:val="00132A47"/>
    <w:rsid w:val="00132E13"/>
    <w:rsid w:val="001331E6"/>
    <w:rsid w:val="00133525"/>
    <w:rsid w:val="001336FC"/>
    <w:rsid w:val="00133754"/>
    <w:rsid w:val="00133796"/>
    <w:rsid w:val="00133F49"/>
    <w:rsid w:val="00133FC8"/>
    <w:rsid w:val="0013413F"/>
    <w:rsid w:val="001343B5"/>
    <w:rsid w:val="00134453"/>
    <w:rsid w:val="001344FA"/>
    <w:rsid w:val="00134FCA"/>
    <w:rsid w:val="001350BB"/>
    <w:rsid w:val="001352BF"/>
    <w:rsid w:val="001357B1"/>
    <w:rsid w:val="00135847"/>
    <w:rsid w:val="00136553"/>
    <w:rsid w:val="00136B72"/>
    <w:rsid w:val="00136BE1"/>
    <w:rsid w:val="00136C53"/>
    <w:rsid w:val="001372E4"/>
    <w:rsid w:val="001373D0"/>
    <w:rsid w:val="0013792D"/>
    <w:rsid w:val="00137BB0"/>
    <w:rsid w:val="00137BCD"/>
    <w:rsid w:val="00137C6F"/>
    <w:rsid w:val="00137DB1"/>
    <w:rsid w:val="00137F8E"/>
    <w:rsid w:val="0014020E"/>
    <w:rsid w:val="00140356"/>
    <w:rsid w:val="00140564"/>
    <w:rsid w:val="001413A1"/>
    <w:rsid w:val="0014178B"/>
    <w:rsid w:val="0014198B"/>
    <w:rsid w:val="00142211"/>
    <w:rsid w:val="00142635"/>
    <w:rsid w:val="0014272A"/>
    <w:rsid w:val="00142735"/>
    <w:rsid w:val="001428B6"/>
    <w:rsid w:val="00142977"/>
    <w:rsid w:val="00142AC3"/>
    <w:rsid w:val="00142D79"/>
    <w:rsid w:val="00143336"/>
    <w:rsid w:val="00143506"/>
    <w:rsid w:val="001436F8"/>
    <w:rsid w:val="001437CA"/>
    <w:rsid w:val="00143AEC"/>
    <w:rsid w:val="00143D4B"/>
    <w:rsid w:val="00143F98"/>
    <w:rsid w:val="001443A4"/>
    <w:rsid w:val="001446D4"/>
    <w:rsid w:val="00144712"/>
    <w:rsid w:val="001447B8"/>
    <w:rsid w:val="00144EB0"/>
    <w:rsid w:val="00145037"/>
    <w:rsid w:val="00145199"/>
    <w:rsid w:val="001451D8"/>
    <w:rsid w:val="001451E0"/>
    <w:rsid w:val="0014523A"/>
    <w:rsid w:val="00145472"/>
    <w:rsid w:val="00145660"/>
    <w:rsid w:val="00145AB0"/>
    <w:rsid w:val="00145D88"/>
    <w:rsid w:val="001467D2"/>
    <w:rsid w:val="001467DA"/>
    <w:rsid w:val="001467F3"/>
    <w:rsid w:val="001470EF"/>
    <w:rsid w:val="0014776D"/>
    <w:rsid w:val="001479B9"/>
    <w:rsid w:val="00147B69"/>
    <w:rsid w:val="00147D5A"/>
    <w:rsid w:val="00147D95"/>
    <w:rsid w:val="00147E25"/>
    <w:rsid w:val="00147E5E"/>
    <w:rsid w:val="001503A4"/>
    <w:rsid w:val="001503FD"/>
    <w:rsid w:val="00150694"/>
    <w:rsid w:val="00150703"/>
    <w:rsid w:val="00150932"/>
    <w:rsid w:val="0015099A"/>
    <w:rsid w:val="00150A08"/>
    <w:rsid w:val="00150F71"/>
    <w:rsid w:val="0015128E"/>
    <w:rsid w:val="00152172"/>
    <w:rsid w:val="00152793"/>
    <w:rsid w:val="00153082"/>
    <w:rsid w:val="0015308B"/>
    <w:rsid w:val="0015323C"/>
    <w:rsid w:val="00153655"/>
    <w:rsid w:val="001536A7"/>
    <w:rsid w:val="00153988"/>
    <w:rsid w:val="00153B3D"/>
    <w:rsid w:val="00153E29"/>
    <w:rsid w:val="00154051"/>
    <w:rsid w:val="00154253"/>
    <w:rsid w:val="00154295"/>
    <w:rsid w:val="00154409"/>
    <w:rsid w:val="0015469E"/>
    <w:rsid w:val="001548A2"/>
    <w:rsid w:val="00154982"/>
    <w:rsid w:val="00154D42"/>
    <w:rsid w:val="00154D87"/>
    <w:rsid w:val="0015519A"/>
    <w:rsid w:val="00155311"/>
    <w:rsid w:val="00155461"/>
    <w:rsid w:val="00155B49"/>
    <w:rsid w:val="00155D1D"/>
    <w:rsid w:val="00155E73"/>
    <w:rsid w:val="00155F8F"/>
    <w:rsid w:val="00156741"/>
    <w:rsid w:val="00156880"/>
    <w:rsid w:val="00156917"/>
    <w:rsid w:val="00156C4B"/>
    <w:rsid w:val="00156F8C"/>
    <w:rsid w:val="001572AB"/>
    <w:rsid w:val="001573E6"/>
    <w:rsid w:val="001574A3"/>
    <w:rsid w:val="00157602"/>
    <w:rsid w:val="00157C8D"/>
    <w:rsid w:val="00157EF5"/>
    <w:rsid w:val="0016071B"/>
    <w:rsid w:val="00160752"/>
    <w:rsid w:val="00160C5C"/>
    <w:rsid w:val="00160DBE"/>
    <w:rsid w:val="00160DD1"/>
    <w:rsid w:val="00160E47"/>
    <w:rsid w:val="0016112B"/>
    <w:rsid w:val="0016170C"/>
    <w:rsid w:val="00161837"/>
    <w:rsid w:val="00161904"/>
    <w:rsid w:val="00161FCD"/>
    <w:rsid w:val="00162820"/>
    <w:rsid w:val="001628B3"/>
    <w:rsid w:val="00162EEE"/>
    <w:rsid w:val="00163029"/>
    <w:rsid w:val="0016393B"/>
    <w:rsid w:val="00163B2E"/>
    <w:rsid w:val="00163E09"/>
    <w:rsid w:val="0016408D"/>
    <w:rsid w:val="001643A4"/>
    <w:rsid w:val="0016486C"/>
    <w:rsid w:val="00164F15"/>
    <w:rsid w:val="0016511A"/>
    <w:rsid w:val="001653FC"/>
    <w:rsid w:val="0016553B"/>
    <w:rsid w:val="00165639"/>
    <w:rsid w:val="00165DE9"/>
    <w:rsid w:val="00166137"/>
    <w:rsid w:val="00166457"/>
    <w:rsid w:val="00166790"/>
    <w:rsid w:val="0016684B"/>
    <w:rsid w:val="001668F5"/>
    <w:rsid w:val="00166B26"/>
    <w:rsid w:val="00166C10"/>
    <w:rsid w:val="00166E15"/>
    <w:rsid w:val="00167041"/>
    <w:rsid w:val="001671C2"/>
    <w:rsid w:val="00167336"/>
    <w:rsid w:val="00167381"/>
    <w:rsid w:val="0016769D"/>
    <w:rsid w:val="00167A30"/>
    <w:rsid w:val="00167BC7"/>
    <w:rsid w:val="00167BEC"/>
    <w:rsid w:val="00167F98"/>
    <w:rsid w:val="00170149"/>
    <w:rsid w:val="001701D1"/>
    <w:rsid w:val="00170325"/>
    <w:rsid w:val="001708AF"/>
    <w:rsid w:val="00170E0E"/>
    <w:rsid w:val="001717C9"/>
    <w:rsid w:val="0017234D"/>
    <w:rsid w:val="0017272E"/>
    <w:rsid w:val="001737AA"/>
    <w:rsid w:val="00173BE9"/>
    <w:rsid w:val="00173DF0"/>
    <w:rsid w:val="00173F77"/>
    <w:rsid w:val="00174285"/>
    <w:rsid w:val="001744CC"/>
    <w:rsid w:val="00174615"/>
    <w:rsid w:val="00174C16"/>
    <w:rsid w:val="00175144"/>
    <w:rsid w:val="00175271"/>
    <w:rsid w:val="0017539B"/>
    <w:rsid w:val="0017574F"/>
    <w:rsid w:val="00175ABA"/>
    <w:rsid w:val="00175EFE"/>
    <w:rsid w:val="0017615D"/>
    <w:rsid w:val="0017617D"/>
    <w:rsid w:val="001762DB"/>
    <w:rsid w:val="0017690C"/>
    <w:rsid w:val="001769B4"/>
    <w:rsid w:val="00176AB2"/>
    <w:rsid w:val="00176D79"/>
    <w:rsid w:val="00176E8F"/>
    <w:rsid w:val="001771EC"/>
    <w:rsid w:val="0017723B"/>
    <w:rsid w:val="001772DB"/>
    <w:rsid w:val="001776C3"/>
    <w:rsid w:val="0017791D"/>
    <w:rsid w:val="00177B23"/>
    <w:rsid w:val="0018056A"/>
    <w:rsid w:val="00180A0D"/>
    <w:rsid w:val="00180B23"/>
    <w:rsid w:val="00180B39"/>
    <w:rsid w:val="00180B5E"/>
    <w:rsid w:val="00180D3C"/>
    <w:rsid w:val="00180F2B"/>
    <w:rsid w:val="00180F5F"/>
    <w:rsid w:val="001810F3"/>
    <w:rsid w:val="00181201"/>
    <w:rsid w:val="00181303"/>
    <w:rsid w:val="001817F5"/>
    <w:rsid w:val="00181AD9"/>
    <w:rsid w:val="0018204F"/>
    <w:rsid w:val="00182232"/>
    <w:rsid w:val="0018231B"/>
    <w:rsid w:val="00182363"/>
    <w:rsid w:val="001827AD"/>
    <w:rsid w:val="0018286F"/>
    <w:rsid w:val="001828AD"/>
    <w:rsid w:val="00182B8C"/>
    <w:rsid w:val="00182C29"/>
    <w:rsid w:val="00182C71"/>
    <w:rsid w:val="001830FA"/>
    <w:rsid w:val="001834FD"/>
    <w:rsid w:val="001838E6"/>
    <w:rsid w:val="00183EDC"/>
    <w:rsid w:val="00184087"/>
    <w:rsid w:val="00184F0A"/>
    <w:rsid w:val="00184FF1"/>
    <w:rsid w:val="00185289"/>
    <w:rsid w:val="00185317"/>
    <w:rsid w:val="0018545B"/>
    <w:rsid w:val="001857C1"/>
    <w:rsid w:val="00185B34"/>
    <w:rsid w:val="00185BDE"/>
    <w:rsid w:val="00186075"/>
    <w:rsid w:val="001866B4"/>
    <w:rsid w:val="00186D34"/>
    <w:rsid w:val="0018713F"/>
    <w:rsid w:val="001872AE"/>
    <w:rsid w:val="00187634"/>
    <w:rsid w:val="00187688"/>
    <w:rsid w:val="00187EA3"/>
    <w:rsid w:val="00190703"/>
    <w:rsid w:val="00190BDE"/>
    <w:rsid w:val="00190FF3"/>
    <w:rsid w:val="0019148D"/>
    <w:rsid w:val="00191528"/>
    <w:rsid w:val="00191685"/>
    <w:rsid w:val="00191852"/>
    <w:rsid w:val="0019190A"/>
    <w:rsid w:val="001919BD"/>
    <w:rsid w:val="00191A05"/>
    <w:rsid w:val="00191AA3"/>
    <w:rsid w:val="00191C43"/>
    <w:rsid w:val="00191D1A"/>
    <w:rsid w:val="00192039"/>
    <w:rsid w:val="001921A9"/>
    <w:rsid w:val="001921C0"/>
    <w:rsid w:val="001924FB"/>
    <w:rsid w:val="00192563"/>
    <w:rsid w:val="001927A9"/>
    <w:rsid w:val="0019297C"/>
    <w:rsid w:val="00192A7C"/>
    <w:rsid w:val="00192D51"/>
    <w:rsid w:val="0019312D"/>
    <w:rsid w:val="001932AD"/>
    <w:rsid w:val="0019347A"/>
    <w:rsid w:val="001936FB"/>
    <w:rsid w:val="00193807"/>
    <w:rsid w:val="0019397C"/>
    <w:rsid w:val="00193B4C"/>
    <w:rsid w:val="00193B53"/>
    <w:rsid w:val="00193B55"/>
    <w:rsid w:val="00193BDE"/>
    <w:rsid w:val="00194065"/>
    <w:rsid w:val="00194345"/>
    <w:rsid w:val="001943E8"/>
    <w:rsid w:val="0019460B"/>
    <w:rsid w:val="0019467C"/>
    <w:rsid w:val="00194A5E"/>
    <w:rsid w:val="001952D9"/>
    <w:rsid w:val="00195405"/>
    <w:rsid w:val="00195672"/>
    <w:rsid w:val="0019571A"/>
    <w:rsid w:val="0019575F"/>
    <w:rsid w:val="00195858"/>
    <w:rsid w:val="001959E6"/>
    <w:rsid w:val="00195B45"/>
    <w:rsid w:val="00195EA6"/>
    <w:rsid w:val="00196316"/>
    <w:rsid w:val="00196BC9"/>
    <w:rsid w:val="00196E96"/>
    <w:rsid w:val="00197083"/>
    <w:rsid w:val="001970E6"/>
    <w:rsid w:val="00197488"/>
    <w:rsid w:val="0019766A"/>
    <w:rsid w:val="00197AAB"/>
    <w:rsid w:val="00197BA6"/>
    <w:rsid w:val="00197D38"/>
    <w:rsid w:val="001A05C7"/>
    <w:rsid w:val="001A06A5"/>
    <w:rsid w:val="001A070B"/>
    <w:rsid w:val="001A07DF"/>
    <w:rsid w:val="001A08F4"/>
    <w:rsid w:val="001A0BBA"/>
    <w:rsid w:val="001A0C52"/>
    <w:rsid w:val="001A0DE4"/>
    <w:rsid w:val="001A0E0F"/>
    <w:rsid w:val="001A11F5"/>
    <w:rsid w:val="001A13E4"/>
    <w:rsid w:val="001A16BF"/>
    <w:rsid w:val="001A16CA"/>
    <w:rsid w:val="001A16E8"/>
    <w:rsid w:val="001A1763"/>
    <w:rsid w:val="001A18E8"/>
    <w:rsid w:val="001A1B6F"/>
    <w:rsid w:val="001A1D29"/>
    <w:rsid w:val="001A1E7C"/>
    <w:rsid w:val="001A22C4"/>
    <w:rsid w:val="001A2654"/>
    <w:rsid w:val="001A277E"/>
    <w:rsid w:val="001A2DED"/>
    <w:rsid w:val="001A2E9F"/>
    <w:rsid w:val="001A2ED6"/>
    <w:rsid w:val="001A31BE"/>
    <w:rsid w:val="001A324D"/>
    <w:rsid w:val="001A3383"/>
    <w:rsid w:val="001A351A"/>
    <w:rsid w:val="001A35CD"/>
    <w:rsid w:val="001A3792"/>
    <w:rsid w:val="001A3E77"/>
    <w:rsid w:val="001A3FBD"/>
    <w:rsid w:val="001A4445"/>
    <w:rsid w:val="001A48F2"/>
    <w:rsid w:val="001A4E69"/>
    <w:rsid w:val="001A5230"/>
    <w:rsid w:val="001A5236"/>
    <w:rsid w:val="001A5312"/>
    <w:rsid w:val="001A541C"/>
    <w:rsid w:val="001A5470"/>
    <w:rsid w:val="001A5759"/>
    <w:rsid w:val="001A59FA"/>
    <w:rsid w:val="001A5CCB"/>
    <w:rsid w:val="001A5D44"/>
    <w:rsid w:val="001A6117"/>
    <w:rsid w:val="001A65AA"/>
    <w:rsid w:val="001A6C39"/>
    <w:rsid w:val="001A6C3C"/>
    <w:rsid w:val="001A6D9F"/>
    <w:rsid w:val="001A7030"/>
    <w:rsid w:val="001A71FA"/>
    <w:rsid w:val="001A726D"/>
    <w:rsid w:val="001A72A7"/>
    <w:rsid w:val="001A7556"/>
    <w:rsid w:val="001A75FF"/>
    <w:rsid w:val="001A7873"/>
    <w:rsid w:val="001A7918"/>
    <w:rsid w:val="001A7996"/>
    <w:rsid w:val="001A7B57"/>
    <w:rsid w:val="001A7D24"/>
    <w:rsid w:val="001A7E5C"/>
    <w:rsid w:val="001A7F1F"/>
    <w:rsid w:val="001B072E"/>
    <w:rsid w:val="001B0B5E"/>
    <w:rsid w:val="001B0BD5"/>
    <w:rsid w:val="001B0BF3"/>
    <w:rsid w:val="001B1029"/>
    <w:rsid w:val="001B104A"/>
    <w:rsid w:val="001B1151"/>
    <w:rsid w:val="001B12A7"/>
    <w:rsid w:val="001B178D"/>
    <w:rsid w:val="001B1B9F"/>
    <w:rsid w:val="001B1F78"/>
    <w:rsid w:val="001B218E"/>
    <w:rsid w:val="001B21EE"/>
    <w:rsid w:val="001B22F9"/>
    <w:rsid w:val="001B249D"/>
    <w:rsid w:val="001B260F"/>
    <w:rsid w:val="001B2687"/>
    <w:rsid w:val="001B2B70"/>
    <w:rsid w:val="001B2DDB"/>
    <w:rsid w:val="001B2E98"/>
    <w:rsid w:val="001B31D4"/>
    <w:rsid w:val="001B32EC"/>
    <w:rsid w:val="001B3986"/>
    <w:rsid w:val="001B40C4"/>
    <w:rsid w:val="001B4133"/>
    <w:rsid w:val="001B458A"/>
    <w:rsid w:val="001B45EA"/>
    <w:rsid w:val="001B4632"/>
    <w:rsid w:val="001B46CA"/>
    <w:rsid w:val="001B4768"/>
    <w:rsid w:val="001B49FC"/>
    <w:rsid w:val="001B4A6A"/>
    <w:rsid w:val="001B502A"/>
    <w:rsid w:val="001B5704"/>
    <w:rsid w:val="001B572C"/>
    <w:rsid w:val="001B5949"/>
    <w:rsid w:val="001B5D94"/>
    <w:rsid w:val="001B617D"/>
    <w:rsid w:val="001B698C"/>
    <w:rsid w:val="001B6E7E"/>
    <w:rsid w:val="001B6F53"/>
    <w:rsid w:val="001B74FD"/>
    <w:rsid w:val="001B773E"/>
    <w:rsid w:val="001B782A"/>
    <w:rsid w:val="001C025C"/>
    <w:rsid w:val="001C0D93"/>
    <w:rsid w:val="001C0FC3"/>
    <w:rsid w:val="001C137A"/>
    <w:rsid w:val="001C1416"/>
    <w:rsid w:val="001C142F"/>
    <w:rsid w:val="001C14D3"/>
    <w:rsid w:val="001C173A"/>
    <w:rsid w:val="001C1B62"/>
    <w:rsid w:val="001C1ED8"/>
    <w:rsid w:val="001C1F3D"/>
    <w:rsid w:val="001C2032"/>
    <w:rsid w:val="001C21D0"/>
    <w:rsid w:val="001C21E9"/>
    <w:rsid w:val="001C2589"/>
    <w:rsid w:val="001C2A7B"/>
    <w:rsid w:val="001C2D3F"/>
    <w:rsid w:val="001C2D86"/>
    <w:rsid w:val="001C3418"/>
    <w:rsid w:val="001C3544"/>
    <w:rsid w:val="001C38EA"/>
    <w:rsid w:val="001C3923"/>
    <w:rsid w:val="001C3BF8"/>
    <w:rsid w:val="001C4112"/>
    <w:rsid w:val="001C4F03"/>
    <w:rsid w:val="001C5222"/>
    <w:rsid w:val="001C54AD"/>
    <w:rsid w:val="001C553D"/>
    <w:rsid w:val="001C5727"/>
    <w:rsid w:val="001C5B7D"/>
    <w:rsid w:val="001C5D4F"/>
    <w:rsid w:val="001C5E22"/>
    <w:rsid w:val="001C60AE"/>
    <w:rsid w:val="001C6116"/>
    <w:rsid w:val="001C61B1"/>
    <w:rsid w:val="001C627F"/>
    <w:rsid w:val="001C6451"/>
    <w:rsid w:val="001C73DC"/>
    <w:rsid w:val="001C7673"/>
    <w:rsid w:val="001C779E"/>
    <w:rsid w:val="001C7910"/>
    <w:rsid w:val="001C7C71"/>
    <w:rsid w:val="001C7DB9"/>
    <w:rsid w:val="001C7EE2"/>
    <w:rsid w:val="001D0156"/>
    <w:rsid w:val="001D0A58"/>
    <w:rsid w:val="001D104F"/>
    <w:rsid w:val="001D156A"/>
    <w:rsid w:val="001D1579"/>
    <w:rsid w:val="001D1842"/>
    <w:rsid w:val="001D1AC5"/>
    <w:rsid w:val="001D1E76"/>
    <w:rsid w:val="001D23FA"/>
    <w:rsid w:val="001D2A88"/>
    <w:rsid w:val="001D2E3E"/>
    <w:rsid w:val="001D2EB5"/>
    <w:rsid w:val="001D2F20"/>
    <w:rsid w:val="001D3324"/>
    <w:rsid w:val="001D380C"/>
    <w:rsid w:val="001D38DC"/>
    <w:rsid w:val="001D39EF"/>
    <w:rsid w:val="001D3FAC"/>
    <w:rsid w:val="001D4047"/>
    <w:rsid w:val="001D409C"/>
    <w:rsid w:val="001D439C"/>
    <w:rsid w:val="001D43A1"/>
    <w:rsid w:val="001D453A"/>
    <w:rsid w:val="001D5A63"/>
    <w:rsid w:val="001D5DA4"/>
    <w:rsid w:val="001D5E89"/>
    <w:rsid w:val="001D5F1A"/>
    <w:rsid w:val="001D5F23"/>
    <w:rsid w:val="001D635F"/>
    <w:rsid w:val="001D6845"/>
    <w:rsid w:val="001D6AA0"/>
    <w:rsid w:val="001D6B20"/>
    <w:rsid w:val="001D6B90"/>
    <w:rsid w:val="001D6C5F"/>
    <w:rsid w:val="001D719A"/>
    <w:rsid w:val="001D7279"/>
    <w:rsid w:val="001D7608"/>
    <w:rsid w:val="001D77B1"/>
    <w:rsid w:val="001D7955"/>
    <w:rsid w:val="001E0152"/>
    <w:rsid w:val="001E0908"/>
    <w:rsid w:val="001E0AC3"/>
    <w:rsid w:val="001E15AA"/>
    <w:rsid w:val="001E1957"/>
    <w:rsid w:val="001E1CAD"/>
    <w:rsid w:val="001E1ECB"/>
    <w:rsid w:val="001E2451"/>
    <w:rsid w:val="001E24ED"/>
    <w:rsid w:val="001E2666"/>
    <w:rsid w:val="001E29E1"/>
    <w:rsid w:val="001E2A36"/>
    <w:rsid w:val="001E2A95"/>
    <w:rsid w:val="001E2D27"/>
    <w:rsid w:val="001E2E6D"/>
    <w:rsid w:val="001E3901"/>
    <w:rsid w:val="001E3AA2"/>
    <w:rsid w:val="001E4189"/>
    <w:rsid w:val="001E4D12"/>
    <w:rsid w:val="001E51F1"/>
    <w:rsid w:val="001E52FA"/>
    <w:rsid w:val="001E53C4"/>
    <w:rsid w:val="001E540A"/>
    <w:rsid w:val="001E5613"/>
    <w:rsid w:val="001E5843"/>
    <w:rsid w:val="001E5A13"/>
    <w:rsid w:val="001E6421"/>
    <w:rsid w:val="001E650E"/>
    <w:rsid w:val="001E654C"/>
    <w:rsid w:val="001E658F"/>
    <w:rsid w:val="001E7098"/>
    <w:rsid w:val="001E731E"/>
    <w:rsid w:val="001E78C4"/>
    <w:rsid w:val="001E7A25"/>
    <w:rsid w:val="001E7F16"/>
    <w:rsid w:val="001E7FB7"/>
    <w:rsid w:val="001F0A43"/>
    <w:rsid w:val="001F0A93"/>
    <w:rsid w:val="001F108A"/>
    <w:rsid w:val="001F11DA"/>
    <w:rsid w:val="001F1289"/>
    <w:rsid w:val="001F1625"/>
    <w:rsid w:val="001F1D90"/>
    <w:rsid w:val="001F1F4B"/>
    <w:rsid w:val="001F1FA5"/>
    <w:rsid w:val="001F2405"/>
    <w:rsid w:val="001F280D"/>
    <w:rsid w:val="001F2A48"/>
    <w:rsid w:val="001F2F4C"/>
    <w:rsid w:val="001F2F62"/>
    <w:rsid w:val="001F330F"/>
    <w:rsid w:val="001F33FA"/>
    <w:rsid w:val="001F3471"/>
    <w:rsid w:val="001F3C59"/>
    <w:rsid w:val="001F3F79"/>
    <w:rsid w:val="001F458F"/>
    <w:rsid w:val="001F4948"/>
    <w:rsid w:val="001F4BF1"/>
    <w:rsid w:val="001F4EAD"/>
    <w:rsid w:val="001F4F27"/>
    <w:rsid w:val="001F53B7"/>
    <w:rsid w:val="001F593E"/>
    <w:rsid w:val="001F59EA"/>
    <w:rsid w:val="001F5EC0"/>
    <w:rsid w:val="001F62E9"/>
    <w:rsid w:val="001F68F5"/>
    <w:rsid w:val="001F6A6F"/>
    <w:rsid w:val="001F766F"/>
    <w:rsid w:val="001F76E5"/>
    <w:rsid w:val="001F79F7"/>
    <w:rsid w:val="001F7F60"/>
    <w:rsid w:val="0020033D"/>
    <w:rsid w:val="00200554"/>
    <w:rsid w:val="0020080F"/>
    <w:rsid w:val="00200ABE"/>
    <w:rsid w:val="00200AE0"/>
    <w:rsid w:val="002010F4"/>
    <w:rsid w:val="0020131D"/>
    <w:rsid w:val="0020165E"/>
    <w:rsid w:val="0020166E"/>
    <w:rsid w:val="00201A1E"/>
    <w:rsid w:val="00201D4C"/>
    <w:rsid w:val="00201E64"/>
    <w:rsid w:val="00202343"/>
    <w:rsid w:val="0020292C"/>
    <w:rsid w:val="00202B5A"/>
    <w:rsid w:val="00202DA5"/>
    <w:rsid w:val="00202E0C"/>
    <w:rsid w:val="00203075"/>
    <w:rsid w:val="002030D4"/>
    <w:rsid w:val="00203415"/>
    <w:rsid w:val="0020394E"/>
    <w:rsid w:val="00203D4C"/>
    <w:rsid w:val="00203ED9"/>
    <w:rsid w:val="00204070"/>
    <w:rsid w:val="00204AB8"/>
    <w:rsid w:val="00204E26"/>
    <w:rsid w:val="00204FF0"/>
    <w:rsid w:val="00205732"/>
    <w:rsid w:val="00205962"/>
    <w:rsid w:val="00205ADB"/>
    <w:rsid w:val="00205E1D"/>
    <w:rsid w:val="002060F4"/>
    <w:rsid w:val="0020612A"/>
    <w:rsid w:val="00206495"/>
    <w:rsid w:val="00206765"/>
    <w:rsid w:val="00206A49"/>
    <w:rsid w:val="00206E54"/>
    <w:rsid w:val="0020772A"/>
    <w:rsid w:val="002077FB"/>
    <w:rsid w:val="00207AA4"/>
    <w:rsid w:val="0021015E"/>
    <w:rsid w:val="00210A84"/>
    <w:rsid w:val="00210AA4"/>
    <w:rsid w:val="00210AE9"/>
    <w:rsid w:val="00210B18"/>
    <w:rsid w:val="00210BC8"/>
    <w:rsid w:val="00210BEB"/>
    <w:rsid w:val="00210F4E"/>
    <w:rsid w:val="00210F8C"/>
    <w:rsid w:val="00211766"/>
    <w:rsid w:val="002119D5"/>
    <w:rsid w:val="00212328"/>
    <w:rsid w:val="002124A3"/>
    <w:rsid w:val="0021263B"/>
    <w:rsid w:val="00212789"/>
    <w:rsid w:val="00212922"/>
    <w:rsid w:val="0021311A"/>
    <w:rsid w:val="0021396F"/>
    <w:rsid w:val="00213B39"/>
    <w:rsid w:val="00213B5A"/>
    <w:rsid w:val="002140BF"/>
    <w:rsid w:val="002141CB"/>
    <w:rsid w:val="00214655"/>
    <w:rsid w:val="00214A27"/>
    <w:rsid w:val="002150C6"/>
    <w:rsid w:val="002151F1"/>
    <w:rsid w:val="00215717"/>
    <w:rsid w:val="00215ABC"/>
    <w:rsid w:val="00215BD0"/>
    <w:rsid w:val="0021612E"/>
    <w:rsid w:val="0021629C"/>
    <w:rsid w:val="002163A8"/>
    <w:rsid w:val="00216574"/>
    <w:rsid w:val="0021693C"/>
    <w:rsid w:val="00216C27"/>
    <w:rsid w:val="00216E9B"/>
    <w:rsid w:val="0021721A"/>
    <w:rsid w:val="002174E8"/>
    <w:rsid w:val="00217814"/>
    <w:rsid w:val="00217868"/>
    <w:rsid w:val="0021796F"/>
    <w:rsid w:val="00217DCB"/>
    <w:rsid w:val="00217F2E"/>
    <w:rsid w:val="002200E8"/>
    <w:rsid w:val="00220156"/>
    <w:rsid w:val="002202E2"/>
    <w:rsid w:val="00220796"/>
    <w:rsid w:val="002208F8"/>
    <w:rsid w:val="00220A8B"/>
    <w:rsid w:val="002219FB"/>
    <w:rsid w:val="00221ACF"/>
    <w:rsid w:val="00221C2D"/>
    <w:rsid w:val="00221E1A"/>
    <w:rsid w:val="00221EE5"/>
    <w:rsid w:val="00222068"/>
    <w:rsid w:val="00222726"/>
    <w:rsid w:val="00222D60"/>
    <w:rsid w:val="00222F5C"/>
    <w:rsid w:val="00222F7C"/>
    <w:rsid w:val="00222FFC"/>
    <w:rsid w:val="0022388B"/>
    <w:rsid w:val="002238B0"/>
    <w:rsid w:val="00223DC2"/>
    <w:rsid w:val="00223E81"/>
    <w:rsid w:val="00224086"/>
    <w:rsid w:val="00224087"/>
    <w:rsid w:val="00224504"/>
    <w:rsid w:val="002245AE"/>
    <w:rsid w:val="00224668"/>
    <w:rsid w:val="00224842"/>
    <w:rsid w:val="00224C14"/>
    <w:rsid w:val="00224D4F"/>
    <w:rsid w:val="00224D64"/>
    <w:rsid w:val="00225022"/>
    <w:rsid w:val="00225135"/>
    <w:rsid w:val="002253C4"/>
    <w:rsid w:val="00225BD5"/>
    <w:rsid w:val="002263AA"/>
    <w:rsid w:val="00226B1C"/>
    <w:rsid w:val="00226C78"/>
    <w:rsid w:val="00226D78"/>
    <w:rsid w:val="00227291"/>
    <w:rsid w:val="00227410"/>
    <w:rsid w:val="00227489"/>
    <w:rsid w:val="00227589"/>
    <w:rsid w:val="002276FD"/>
    <w:rsid w:val="00227C10"/>
    <w:rsid w:val="00227D57"/>
    <w:rsid w:val="00230459"/>
    <w:rsid w:val="0023070A"/>
    <w:rsid w:val="00230A8C"/>
    <w:rsid w:val="00230A8D"/>
    <w:rsid w:val="00230B72"/>
    <w:rsid w:val="00230C0F"/>
    <w:rsid w:val="0023112B"/>
    <w:rsid w:val="00231933"/>
    <w:rsid w:val="00231981"/>
    <w:rsid w:val="00231AAF"/>
    <w:rsid w:val="002323B1"/>
    <w:rsid w:val="00232575"/>
    <w:rsid w:val="00232632"/>
    <w:rsid w:val="00232A1A"/>
    <w:rsid w:val="00232AD6"/>
    <w:rsid w:val="00232C52"/>
    <w:rsid w:val="00232DF5"/>
    <w:rsid w:val="0023346F"/>
    <w:rsid w:val="00233C5A"/>
    <w:rsid w:val="002342FD"/>
    <w:rsid w:val="0023485A"/>
    <w:rsid w:val="0023501D"/>
    <w:rsid w:val="002350F7"/>
    <w:rsid w:val="002355C7"/>
    <w:rsid w:val="0023572F"/>
    <w:rsid w:val="002359AE"/>
    <w:rsid w:val="002359D1"/>
    <w:rsid w:val="00235C91"/>
    <w:rsid w:val="00235CBE"/>
    <w:rsid w:val="00235E77"/>
    <w:rsid w:val="00236119"/>
    <w:rsid w:val="00236337"/>
    <w:rsid w:val="00236468"/>
    <w:rsid w:val="0023688D"/>
    <w:rsid w:val="0023695A"/>
    <w:rsid w:val="00237062"/>
    <w:rsid w:val="00237417"/>
    <w:rsid w:val="00237508"/>
    <w:rsid w:val="002377B8"/>
    <w:rsid w:val="002400C8"/>
    <w:rsid w:val="0024043D"/>
    <w:rsid w:val="002408AE"/>
    <w:rsid w:val="00240995"/>
    <w:rsid w:val="00240B18"/>
    <w:rsid w:val="00240E25"/>
    <w:rsid w:val="00240F5A"/>
    <w:rsid w:val="00241092"/>
    <w:rsid w:val="00241096"/>
    <w:rsid w:val="0024178C"/>
    <w:rsid w:val="0024180A"/>
    <w:rsid w:val="00241DA6"/>
    <w:rsid w:val="00241DDB"/>
    <w:rsid w:val="00242145"/>
    <w:rsid w:val="002422EA"/>
    <w:rsid w:val="002423C0"/>
    <w:rsid w:val="002423ED"/>
    <w:rsid w:val="00242A9B"/>
    <w:rsid w:val="00242C5A"/>
    <w:rsid w:val="00242E4C"/>
    <w:rsid w:val="00243013"/>
    <w:rsid w:val="00243289"/>
    <w:rsid w:val="002432AE"/>
    <w:rsid w:val="002432BA"/>
    <w:rsid w:val="0024336B"/>
    <w:rsid w:val="00243660"/>
    <w:rsid w:val="0024393C"/>
    <w:rsid w:val="00243C65"/>
    <w:rsid w:val="00243C85"/>
    <w:rsid w:val="0024467C"/>
    <w:rsid w:val="00244C0F"/>
    <w:rsid w:val="00244D0A"/>
    <w:rsid w:val="002450EA"/>
    <w:rsid w:val="00245916"/>
    <w:rsid w:val="002462B7"/>
    <w:rsid w:val="00246872"/>
    <w:rsid w:val="0024689B"/>
    <w:rsid w:val="00246B88"/>
    <w:rsid w:val="00246B8A"/>
    <w:rsid w:val="00246BAD"/>
    <w:rsid w:val="00246E86"/>
    <w:rsid w:val="0024719C"/>
    <w:rsid w:val="00247298"/>
    <w:rsid w:val="002472B8"/>
    <w:rsid w:val="002477E6"/>
    <w:rsid w:val="0024798A"/>
    <w:rsid w:val="00247997"/>
    <w:rsid w:val="00247C0D"/>
    <w:rsid w:val="00247C71"/>
    <w:rsid w:val="00250B79"/>
    <w:rsid w:val="00250D14"/>
    <w:rsid w:val="00250E4A"/>
    <w:rsid w:val="002515AD"/>
    <w:rsid w:val="0025165A"/>
    <w:rsid w:val="00251852"/>
    <w:rsid w:val="00251B80"/>
    <w:rsid w:val="00251CE7"/>
    <w:rsid w:val="00251DAB"/>
    <w:rsid w:val="00251E47"/>
    <w:rsid w:val="002521FE"/>
    <w:rsid w:val="0025225B"/>
    <w:rsid w:val="0025279A"/>
    <w:rsid w:val="00252E71"/>
    <w:rsid w:val="002530B1"/>
    <w:rsid w:val="002534A4"/>
    <w:rsid w:val="002535DA"/>
    <w:rsid w:val="002538A2"/>
    <w:rsid w:val="00253DFA"/>
    <w:rsid w:val="00253F02"/>
    <w:rsid w:val="00253F7F"/>
    <w:rsid w:val="002548DB"/>
    <w:rsid w:val="00254A8B"/>
    <w:rsid w:val="00254F07"/>
    <w:rsid w:val="00255901"/>
    <w:rsid w:val="0025595F"/>
    <w:rsid w:val="00255A7E"/>
    <w:rsid w:val="00255B3C"/>
    <w:rsid w:val="00255CBB"/>
    <w:rsid w:val="00255CF9"/>
    <w:rsid w:val="002560A9"/>
    <w:rsid w:val="0025638A"/>
    <w:rsid w:val="002563E4"/>
    <w:rsid w:val="0025686E"/>
    <w:rsid w:val="002579F9"/>
    <w:rsid w:val="002600C0"/>
    <w:rsid w:val="002607F3"/>
    <w:rsid w:val="0026087F"/>
    <w:rsid w:val="00260D4E"/>
    <w:rsid w:val="00260ED4"/>
    <w:rsid w:val="00261323"/>
    <w:rsid w:val="002614AB"/>
    <w:rsid w:val="00261D52"/>
    <w:rsid w:val="00261EEC"/>
    <w:rsid w:val="002621F5"/>
    <w:rsid w:val="002624E5"/>
    <w:rsid w:val="00262B38"/>
    <w:rsid w:val="00262C3F"/>
    <w:rsid w:val="0026332E"/>
    <w:rsid w:val="002634BF"/>
    <w:rsid w:val="002637D7"/>
    <w:rsid w:val="00263C93"/>
    <w:rsid w:val="00263F1D"/>
    <w:rsid w:val="00264172"/>
    <w:rsid w:val="002641F5"/>
    <w:rsid w:val="0026420E"/>
    <w:rsid w:val="0026425D"/>
    <w:rsid w:val="00264277"/>
    <w:rsid w:val="002642EE"/>
    <w:rsid w:val="0026445F"/>
    <w:rsid w:val="00264D93"/>
    <w:rsid w:val="00264E38"/>
    <w:rsid w:val="0026504E"/>
    <w:rsid w:val="00265285"/>
    <w:rsid w:val="002656CD"/>
    <w:rsid w:val="00265C67"/>
    <w:rsid w:val="002664A7"/>
    <w:rsid w:val="00266F35"/>
    <w:rsid w:val="0026710D"/>
    <w:rsid w:val="002672C0"/>
    <w:rsid w:val="00267407"/>
    <w:rsid w:val="00267630"/>
    <w:rsid w:val="002679C3"/>
    <w:rsid w:val="00267BC8"/>
    <w:rsid w:val="00267E6A"/>
    <w:rsid w:val="00270043"/>
    <w:rsid w:val="00270091"/>
    <w:rsid w:val="00270370"/>
    <w:rsid w:val="00270688"/>
    <w:rsid w:val="002708A1"/>
    <w:rsid w:val="00270911"/>
    <w:rsid w:val="00270A0B"/>
    <w:rsid w:val="00270A3C"/>
    <w:rsid w:val="00270B86"/>
    <w:rsid w:val="00270F81"/>
    <w:rsid w:val="002716AA"/>
    <w:rsid w:val="0027194B"/>
    <w:rsid w:val="00271A09"/>
    <w:rsid w:val="00271B0A"/>
    <w:rsid w:val="00271B63"/>
    <w:rsid w:val="00271D48"/>
    <w:rsid w:val="00271DE6"/>
    <w:rsid w:val="00271FAE"/>
    <w:rsid w:val="002721E2"/>
    <w:rsid w:val="00272373"/>
    <w:rsid w:val="002727B7"/>
    <w:rsid w:val="00272C4F"/>
    <w:rsid w:val="00273204"/>
    <w:rsid w:val="00273650"/>
    <w:rsid w:val="002739BE"/>
    <w:rsid w:val="00273BB5"/>
    <w:rsid w:val="00274083"/>
    <w:rsid w:val="002742B4"/>
    <w:rsid w:val="0027452A"/>
    <w:rsid w:val="00274597"/>
    <w:rsid w:val="002747E4"/>
    <w:rsid w:val="00274BB8"/>
    <w:rsid w:val="00275044"/>
    <w:rsid w:val="00276061"/>
    <w:rsid w:val="002764C1"/>
    <w:rsid w:val="00276692"/>
    <w:rsid w:val="002766B9"/>
    <w:rsid w:val="00276720"/>
    <w:rsid w:val="0027772B"/>
    <w:rsid w:val="00277781"/>
    <w:rsid w:val="00277A94"/>
    <w:rsid w:val="00277D44"/>
    <w:rsid w:val="00277F6D"/>
    <w:rsid w:val="00277FAF"/>
    <w:rsid w:val="00277FFD"/>
    <w:rsid w:val="0028022F"/>
    <w:rsid w:val="0028082E"/>
    <w:rsid w:val="00280961"/>
    <w:rsid w:val="00280AEE"/>
    <w:rsid w:val="00280BB5"/>
    <w:rsid w:val="00280C80"/>
    <w:rsid w:val="00280C8B"/>
    <w:rsid w:val="00280CC0"/>
    <w:rsid w:val="00280D74"/>
    <w:rsid w:val="00280E14"/>
    <w:rsid w:val="002811E8"/>
    <w:rsid w:val="00281D55"/>
    <w:rsid w:val="00281D98"/>
    <w:rsid w:val="00282030"/>
    <w:rsid w:val="00282339"/>
    <w:rsid w:val="0028273A"/>
    <w:rsid w:val="00282851"/>
    <w:rsid w:val="00282C25"/>
    <w:rsid w:val="00282C56"/>
    <w:rsid w:val="00282CB8"/>
    <w:rsid w:val="00282DF9"/>
    <w:rsid w:val="00282FF3"/>
    <w:rsid w:val="0028321F"/>
    <w:rsid w:val="0028338C"/>
    <w:rsid w:val="002834B0"/>
    <w:rsid w:val="00283503"/>
    <w:rsid w:val="002835CC"/>
    <w:rsid w:val="00283696"/>
    <w:rsid w:val="00283748"/>
    <w:rsid w:val="00283B94"/>
    <w:rsid w:val="00283EF2"/>
    <w:rsid w:val="00283FDF"/>
    <w:rsid w:val="00284485"/>
    <w:rsid w:val="00284797"/>
    <w:rsid w:val="002848E9"/>
    <w:rsid w:val="00284964"/>
    <w:rsid w:val="0028497E"/>
    <w:rsid w:val="002849E0"/>
    <w:rsid w:val="00284AA9"/>
    <w:rsid w:val="00284E7B"/>
    <w:rsid w:val="00284F80"/>
    <w:rsid w:val="00284FF1"/>
    <w:rsid w:val="00285101"/>
    <w:rsid w:val="0028528D"/>
    <w:rsid w:val="00285448"/>
    <w:rsid w:val="0028560A"/>
    <w:rsid w:val="002856C1"/>
    <w:rsid w:val="002856C4"/>
    <w:rsid w:val="002856E8"/>
    <w:rsid w:val="00285AA3"/>
    <w:rsid w:val="0028633A"/>
    <w:rsid w:val="00286621"/>
    <w:rsid w:val="00286CEB"/>
    <w:rsid w:val="00286D0B"/>
    <w:rsid w:val="00286E25"/>
    <w:rsid w:val="00286E79"/>
    <w:rsid w:val="00286FBE"/>
    <w:rsid w:val="00286FD3"/>
    <w:rsid w:val="00287810"/>
    <w:rsid w:val="00287CD6"/>
    <w:rsid w:val="00287E23"/>
    <w:rsid w:val="002900AA"/>
    <w:rsid w:val="0029043D"/>
    <w:rsid w:val="00290D36"/>
    <w:rsid w:val="002912AD"/>
    <w:rsid w:val="002915AD"/>
    <w:rsid w:val="0029181A"/>
    <w:rsid w:val="00291C34"/>
    <w:rsid w:val="00291C66"/>
    <w:rsid w:val="0029200F"/>
    <w:rsid w:val="00292298"/>
    <w:rsid w:val="00292616"/>
    <w:rsid w:val="00292BC3"/>
    <w:rsid w:val="00292BE8"/>
    <w:rsid w:val="00292D72"/>
    <w:rsid w:val="00292E86"/>
    <w:rsid w:val="0029307B"/>
    <w:rsid w:val="0029320A"/>
    <w:rsid w:val="002933A6"/>
    <w:rsid w:val="0029380E"/>
    <w:rsid w:val="00293934"/>
    <w:rsid w:val="0029397D"/>
    <w:rsid w:val="00293A51"/>
    <w:rsid w:val="00293BBB"/>
    <w:rsid w:val="00293C69"/>
    <w:rsid w:val="00294179"/>
    <w:rsid w:val="00294301"/>
    <w:rsid w:val="002943CB"/>
    <w:rsid w:val="0029471A"/>
    <w:rsid w:val="00294A13"/>
    <w:rsid w:val="00294AA9"/>
    <w:rsid w:val="00294B2C"/>
    <w:rsid w:val="00294B64"/>
    <w:rsid w:val="00294D77"/>
    <w:rsid w:val="00294DB8"/>
    <w:rsid w:val="00294F2F"/>
    <w:rsid w:val="002950B6"/>
    <w:rsid w:val="002952AB"/>
    <w:rsid w:val="0029588E"/>
    <w:rsid w:val="00295C63"/>
    <w:rsid w:val="0029626F"/>
    <w:rsid w:val="002963B4"/>
    <w:rsid w:val="0029662A"/>
    <w:rsid w:val="00296C94"/>
    <w:rsid w:val="00296E8F"/>
    <w:rsid w:val="002975AE"/>
    <w:rsid w:val="00297833"/>
    <w:rsid w:val="002A01ED"/>
    <w:rsid w:val="002A0545"/>
    <w:rsid w:val="002A05CD"/>
    <w:rsid w:val="002A10C0"/>
    <w:rsid w:val="002A1340"/>
    <w:rsid w:val="002A13AC"/>
    <w:rsid w:val="002A16DD"/>
    <w:rsid w:val="002A1734"/>
    <w:rsid w:val="002A2323"/>
    <w:rsid w:val="002A238E"/>
    <w:rsid w:val="002A2465"/>
    <w:rsid w:val="002A24DC"/>
    <w:rsid w:val="002A25E7"/>
    <w:rsid w:val="002A2650"/>
    <w:rsid w:val="002A26AE"/>
    <w:rsid w:val="002A26D3"/>
    <w:rsid w:val="002A29FF"/>
    <w:rsid w:val="002A2CAE"/>
    <w:rsid w:val="002A2FBA"/>
    <w:rsid w:val="002A3028"/>
    <w:rsid w:val="002A3170"/>
    <w:rsid w:val="002A31D7"/>
    <w:rsid w:val="002A3250"/>
    <w:rsid w:val="002A35C4"/>
    <w:rsid w:val="002A363C"/>
    <w:rsid w:val="002A38D6"/>
    <w:rsid w:val="002A3A37"/>
    <w:rsid w:val="002A438D"/>
    <w:rsid w:val="002A43DA"/>
    <w:rsid w:val="002A4676"/>
    <w:rsid w:val="002A46DA"/>
    <w:rsid w:val="002A4704"/>
    <w:rsid w:val="002A4EDC"/>
    <w:rsid w:val="002A50A1"/>
    <w:rsid w:val="002A53C3"/>
    <w:rsid w:val="002A57E7"/>
    <w:rsid w:val="002A5D3D"/>
    <w:rsid w:val="002A5E93"/>
    <w:rsid w:val="002A5F01"/>
    <w:rsid w:val="002A5FEB"/>
    <w:rsid w:val="002A604E"/>
    <w:rsid w:val="002A62F5"/>
    <w:rsid w:val="002A6860"/>
    <w:rsid w:val="002A69FF"/>
    <w:rsid w:val="002A6A0E"/>
    <w:rsid w:val="002A6BB3"/>
    <w:rsid w:val="002A6D4E"/>
    <w:rsid w:val="002A6D58"/>
    <w:rsid w:val="002A7020"/>
    <w:rsid w:val="002A711A"/>
    <w:rsid w:val="002A72CC"/>
    <w:rsid w:val="002A72EF"/>
    <w:rsid w:val="002A73C9"/>
    <w:rsid w:val="002A7402"/>
    <w:rsid w:val="002A7B22"/>
    <w:rsid w:val="002A7E26"/>
    <w:rsid w:val="002B0032"/>
    <w:rsid w:val="002B02D5"/>
    <w:rsid w:val="002B0411"/>
    <w:rsid w:val="002B0479"/>
    <w:rsid w:val="002B06D5"/>
    <w:rsid w:val="002B0862"/>
    <w:rsid w:val="002B0D67"/>
    <w:rsid w:val="002B133E"/>
    <w:rsid w:val="002B137B"/>
    <w:rsid w:val="002B178E"/>
    <w:rsid w:val="002B181D"/>
    <w:rsid w:val="002B1A2B"/>
    <w:rsid w:val="002B1D8B"/>
    <w:rsid w:val="002B1F65"/>
    <w:rsid w:val="002B20C0"/>
    <w:rsid w:val="002B20ED"/>
    <w:rsid w:val="002B2116"/>
    <w:rsid w:val="002B2E24"/>
    <w:rsid w:val="002B3197"/>
    <w:rsid w:val="002B36C8"/>
    <w:rsid w:val="002B37B4"/>
    <w:rsid w:val="002B3887"/>
    <w:rsid w:val="002B3E7D"/>
    <w:rsid w:val="002B4025"/>
    <w:rsid w:val="002B4253"/>
    <w:rsid w:val="002B441B"/>
    <w:rsid w:val="002B4462"/>
    <w:rsid w:val="002B45A9"/>
    <w:rsid w:val="002B4AC4"/>
    <w:rsid w:val="002B531D"/>
    <w:rsid w:val="002B5357"/>
    <w:rsid w:val="002B56B9"/>
    <w:rsid w:val="002B5901"/>
    <w:rsid w:val="002B59F0"/>
    <w:rsid w:val="002B5E29"/>
    <w:rsid w:val="002B6023"/>
    <w:rsid w:val="002B62EA"/>
    <w:rsid w:val="002B6667"/>
    <w:rsid w:val="002B681E"/>
    <w:rsid w:val="002B6EBD"/>
    <w:rsid w:val="002B7CA0"/>
    <w:rsid w:val="002C00E4"/>
    <w:rsid w:val="002C08C0"/>
    <w:rsid w:val="002C0E69"/>
    <w:rsid w:val="002C0F0E"/>
    <w:rsid w:val="002C1566"/>
    <w:rsid w:val="002C17E0"/>
    <w:rsid w:val="002C1839"/>
    <w:rsid w:val="002C1992"/>
    <w:rsid w:val="002C1D1F"/>
    <w:rsid w:val="002C1DAC"/>
    <w:rsid w:val="002C20BE"/>
    <w:rsid w:val="002C21D8"/>
    <w:rsid w:val="002C224C"/>
    <w:rsid w:val="002C2345"/>
    <w:rsid w:val="002C2564"/>
    <w:rsid w:val="002C286D"/>
    <w:rsid w:val="002C2DE1"/>
    <w:rsid w:val="002C3174"/>
    <w:rsid w:val="002C324B"/>
    <w:rsid w:val="002C3615"/>
    <w:rsid w:val="002C36F4"/>
    <w:rsid w:val="002C3766"/>
    <w:rsid w:val="002C37DE"/>
    <w:rsid w:val="002C3A40"/>
    <w:rsid w:val="002C3B91"/>
    <w:rsid w:val="002C3B93"/>
    <w:rsid w:val="002C400A"/>
    <w:rsid w:val="002C4786"/>
    <w:rsid w:val="002C4AE7"/>
    <w:rsid w:val="002C4FB1"/>
    <w:rsid w:val="002C53AA"/>
    <w:rsid w:val="002C5853"/>
    <w:rsid w:val="002C5943"/>
    <w:rsid w:val="002C607D"/>
    <w:rsid w:val="002C6172"/>
    <w:rsid w:val="002C6710"/>
    <w:rsid w:val="002C67AB"/>
    <w:rsid w:val="002C68B1"/>
    <w:rsid w:val="002C7819"/>
    <w:rsid w:val="002C7BE2"/>
    <w:rsid w:val="002C7E94"/>
    <w:rsid w:val="002D01ED"/>
    <w:rsid w:val="002D04DF"/>
    <w:rsid w:val="002D0AF8"/>
    <w:rsid w:val="002D0C08"/>
    <w:rsid w:val="002D11C5"/>
    <w:rsid w:val="002D1723"/>
    <w:rsid w:val="002D1EB4"/>
    <w:rsid w:val="002D1F62"/>
    <w:rsid w:val="002D1F9F"/>
    <w:rsid w:val="002D233F"/>
    <w:rsid w:val="002D2368"/>
    <w:rsid w:val="002D2467"/>
    <w:rsid w:val="002D25F1"/>
    <w:rsid w:val="002D2631"/>
    <w:rsid w:val="002D2775"/>
    <w:rsid w:val="002D2B17"/>
    <w:rsid w:val="002D310C"/>
    <w:rsid w:val="002D31CA"/>
    <w:rsid w:val="002D3508"/>
    <w:rsid w:val="002D38E2"/>
    <w:rsid w:val="002D3939"/>
    <w:rsid w:val="002D412B"/>
    <w:rsid w:val="002D4293"/>
    <w:rsid w:val="002D44F1"/>
    <w:rsid w:val="002D4507"/>
    <w:rsid w:val="002D4F0A"/>
    <w:rsid w:val="002D4FB3"/>
    <w:rsid w:val="002D506D"/>
    <w:rsid w:val="002D5D51"/>
    <w:rsid w:val="002D5EF8"/>
    <w:rsid w:val="002D5FD3"/>
    <w:rsid w:val="002D6570"/>
    <w:rsid w:val="002D65AB"/>
    <w:rsid w:val="002D6782"/>
    <w:rsid w:val="002D687E"/>
    <w:rsid w:val="002D6928"/>
    <w:rsid w:val="002D6B66"/>
    <w:rsid w:val="002D6FFA"/>
    <w:rsid w:val="002D720D"/>
    <w:rsid w:val="002D77CB"/>
    <w:rsid w:val="002D7957"/>
    <w:rsid w:val="002E0654"/>
    <w:rsid w:val="002E0742"/>
    <w:rsid w:val="002E0C38"/>
    <w:rsid w:val="002E0F3E"/>
    <w:rsid w:val="002E130D"/>
    <w:rsid w:val="002E18F0"/>
    <w:rsid w:val="002E1A4D"/>
    <w:rsid w:val="002E1D42"/>
    <w:rsid w:val="002E20BA"/>
    <w:rsid w:val="002E23C7"/>
    <w:rsid w:val="002E2425"/>
    <w:rsid w:val="002E2709"/>
    <w:rsid w:val="002E2870"/>
    <w:rsid w:val="002E2A5A"/>
    <w:rsid w:val="002E2B94"/>
    <w:rsid w:val="002E30B8"/>
    <w:rsid w:val="002E3423"/>
    <w:rsid w:val="002E3771"/>
    <w:rsid w:val="002E3A18"/>
    <w:rsid w:val="002E3D31"/>
    <w:rsid w:val="002E3E60"/>
    <w:rsid w:val="002E3EF5"/>
    <w:rsid w:val="002E4572"/>
    <w:rsid w:val="002E4745"/>
    <w:rsid w:val="002E47D3"/>
    <w:rsid w:val="002E48B9"/>
    <w:rsid w:val="002E4F3B"/>
    <w:rsid w:val="002E4F8E"/>
    <w:rsid w:val="002E50D8"/>
    <w:rsid w:val="002E5331"/>
    <w:rsid w:val="002E5AED"/>
    <w:rsid w:val="002E5E56"/>
    <w:rsid w:val="002E6302"/>
    <w:rsid w:val="002E6B14"/>
    <w:rsid w:val="002E6E34"/>
    <w:rsid w:val="002E7818"/>
    <w:rsid w:val="002E782B"/>
    <w:rsid w:val="002E790E"/>
    <w:rsid w:val="002E7963"/>
    <w:rsid w:val="002E7C22"/>
    <w:rsid w:val="002E7D0E"/>
    <w:rsid w:val="002E7D23"/>
    <w:rsid w:val="002F00B3"/>
    <w:rsid w:val="002F0112"/>
    <w:rsid w:val="002F042F"/>
    <w:rsid w:val="002F07D5"/>
    <w:rsid w:val="002F087A"/>
    <w:rsid w:val="002F0951"/>
    <w:rsid w:val="002F0A6C"/>
    <w:rsid w:val="002F0C05"/>
    <w:rsid w:val="002F1017"/>
    <w:rsid w:val="002F1357"/>
    <w:rsid w:val="002F1393"/>
    <w:rsid w:val="002F147A"/>
    <w:rsid w:val="002F20DA"/>
    <w:rsid w:val="002F2187"/>
    <w:rsid w:val="002F2812"/>
    <w:rsid w:val="002F2AB4"/>
    <w:rsid w:val="002F2E42"/>
    <w:rsid w:val="002F3D1A"/>
    <w:rsid w:val="002F3E4D"/>
    <w:rsid w:val="002F3E9A"/>
    <w:rsid w:val="002F3EA2"/>
    <w:rsid w:val="002F4083"/>
    <w:rsid w:val="002F40E0"/>
    <w:rsid w:val="002F45AC"/>
    <w:rsid w:val="002F4D35"/>
    <w:rsid w:val="002F4D73"/>
    <w:rsid w:val="002F4DA3"/>
    <w:rsid w:val="002F4FB8"/>
    <w:rsid w:val="002F5802"/>
    <w:rsid w:val="002F5D72"/>
    <w:rsid w:val="002F5DFC"/>
    <w:rsid w:val="002F610E"/>
    <w:rsid w:val="002F6367"/>
    <w:rsid w:val="002F6607"/>
    <w:rsid w:val="002F6928"/>
    <w:rsid w:val="002F6BC8"/>
    <w:rsid w:val="002F6F27"/>
    <w:rsid w:val="002F6FB6"/>
    <w:rsid w:val="002F7281"/>
    <w:rsid w:val="002F7289"/>
    <w:rsid w:val="002F74EF"/>
    <w:rsid w:val="002F75D6"/>
    <w:rsid w:val="002F75FB"/>
    <w:rsid w:val="002F7653"/>
    <w:rsid w:val="002F7E63"/>
    <w:rsid w:val="003002DF"/>
    <w:rsid w:val="00300556"/>
    <w:rsid w:val="0030062D"/>
    <w:rsid w:val="00300DD1"/>
    <w:rsid w:val="00300F74"/>
    <w:rsid w:val="00300FA5"/>
    <w:rsid w:val="00301061"/>
    <w:rsid w:val="00301088"/>
    <w:rsid w:val="00301406"/>
    <w:rsid w:val="0030141E"/>
    <w:rsid w:val="003014BB"/>
    <w:rsid w:val="00301650"/>
    <w:rsid w:val="003018EB"/>
    <w:rsid w:val="00301AFC"/>
    <w:rsid w:val="00301E3C"/>
    <w:rsid w:val="00301E53"/>
    <w:rsid w:val="003025B7"/>
    <w:rsid w:val="003025D0"/>
    <w:rsid w:val="0030291E"/>
    <w:rsid w:val="003029BA"/>
    <w:rsid w:val="00302E70"/>
    <w:rsid w:val="0030344F"/>
    <w:rsid w:val="00303479"/>
    <w:rsid w:val="003035C0"/>
    <w:rsid w:val="003036DF"/>
    <w:rsid w:val="00303B90"/>
    <w:rsid w:val="00303DED"/>
    <w:rsid w:val="00303F53"/>
    <w:rsid w:val="00304325"/>
    <w:rsid w:val="00304AC2"/>
    <w:rsid w:val="00304AC6"/>
    <w:rsid w:val="00304BF4"/>
    <w:rsid w:val="00304C8B"/>
    <w:rsid w:val="00304D99"/>
    <w:rsid w:val="00304DAA"/>
    <w:rsid w:val="00304F47"/>
    <w:rsid w:val="00304F91"/>
    <w:rsid w:val="0030555A"/>
    <w:rsid w:val="00305825"/>
    <w:rsid w:val="0030607C"/>
    <w:rsid w:val="003069BB"/>
    <w:rsid w:val="00306ACF"/>
    <w:rsid w:val="00306B3A"/>
    <w:rsid w:val="003072AC"/>
    <w:rsid w:val="0030738A"/>
    <w:rsid w:val="00307575"/>
    <w:rsid w:val="00307730"/>
    <w:rsid w:val="003077D1"/>
    <w:rsid w:val="00307C70"/>
    <w:rsid w:val="00307EC7"/>
    <w:rsid w:val="00307F58"/>
    <w:rsid w:val="00310638"/>
    <w:rsid w:val="00310673"/>
    <w:rsid w:val="00310DDB"/>
    <w:rsid w:val="00310E28"/>
    <w:rsid w:val="00310E85"/>
    <w:rsid w:val="00311402"/>
    <w:rsid w:val="003117F9"/>
    <w:rsid w:val="00311ABA"/>
    <w:rsid w:val="00311F1A"/>
    <w:rsid w:val="00311F1C"/>
    <w:rsid w:val="00311FB7"/>
    <w:rsid w:val="0031281C"/>
    <w:rsid w:val="00312841"/>
    <w:rsid w:val="00313139"/>
    <w:rsid w:val="00313261"/>
    <w:rsid w:val="003132F7"/>
    <w:rsid w:val="0031388A"/>
    <w:rsid w:val="00313B2A"/>
    <w:rsid w:val="00313DD3"/>
    <w:rsid w:val="00313F2E"/>
    <w:rsid w:val="00314546"/>
    <w:rsid w:val="0031458B"/>
    <w:rsid w:val="00314B06"/>
    <w:rsid w:val="00314C14"/>
    <w:rsid w:val="00315077"/>
    <w:rsid w:val="00315610"/>
    <w:rsid w:val="0031590C"/>
    <w:rsid w:val="00315EC6"/>
    <w:rsid w:val="00315F90"/>
    <w:rsid w:val="003160EE"/>
    <w:rsid w:val="00316344"/>
    <w:rsid w:val="00316875"/>
    <w:rsid w:val="00316B05"/>
    <w:rsid w:val="00316E09"/>
    <w:rsid w:val="003170E7"/>
    <w:rsid w:val="00317280"/>
    <w:rsid w:val="003179E1"/>
    <w:rsid w:val="00320170"/>
    <w:rsid w:val="0032038A"/>
    <w:rsid w:val="003203A5"/>
    <w:rsid w:val="003207B7"/>
    <w:rsid w:val="00320ACB"/>
    <w:rsid w:val="00321AB3"/>
    <w:rsid w:val="00321B2F"/>
    <w:rsid w:val="00322919"/>
    <w:rsid w:val="00322C8B"/>
    <w:rsid w:val="00322CFE"/>
    <w:rsid w:val="00323369"/>
    <w:rsid w:val="00323579"/>
    <w:rsid w:val="00323881"/>
    <w:rsid w:val="00323A18"/>
    <w:rsid w:val="00323B0C"/>
    <w:rsid w:val="00323C24"/>
    <w:rsid w:val="00323CB4"/>
    <w:rsid w:val="003241C4"/>
    <w:rsid w:val="003244C6"/>
    <w:rsid w:val="00324A68"/>
    <w:rsid w:val="00324AF7"/>
    <w:rsid w:val="00324E82"/>
    <w:rsid w:val="00325235"/>
    <w:rsid w:val="0032528A"/>
    <w:rsid w:val="00325328"/>
    <w:rsid w:val="00325B35"/>
    <w:rsid w:val="0032607B"/>
    <w:rsid w:val="0032624F"/>
    <w:rsid w:val="0032625F"/>
    <w:rsid w:val="0032660E"/>
    <w:rsid w:val="003267B7"/>
    <w:rsid w:val="00326993"/>
    <w:rsid w:val="00326B42"/>
    <w:rsid w:val="00326C8F"/>
    <w:rsid w:val="00327091"/>
    <w:rsid w:val="0032733A"/>
    <w:rsid w:val="00327D38"/>
    <w:rsid w:val="003300BA"/>
    <w:rsid w:val="00330303"/>
    <w:rsid w:val="003308D6"/>
    <w:rsid w:val="003309DC"/>
    <w:rsid w:val="00331658"/>
    <w:rsid w:val="00331B7B"/>
    <w:rsid w:val="00331D67"/>
    <w:rsid w:val="00331EA1"/>
    <w:rsid w:val="00331FE7"/>
    <w:rsid w:val="0033207F"/>
    <w:rsid w:val="003320FF"/>
    <w:rsid w:val="00332176"/>
    <w:rsid w:val="0033264A"/>
    <w:rsid w:val="00332661"/>
    <w:rsid w:val="003326B8"/>
    <w:rsid w:val="0033281E"/>
    <w:rsid w:val="00332A95"/>
    <w:rsid w:val="00332B24"/>
    <w:rsid w:val="00332C52"/>
    <w:rsid w:val="00332F8B"/>
    <w:rsid w:val="00333188"/>
    <w:rsid w:val="003333C6"/>
    <w:rsid w:val="003334D1"/>
    <w:rsid w:val="0033353F"/>
    <w:rsid w:val="00333601"/>
    <w:rsid w:val="00333643"/>
    <w:rsid w:val="003337C2"/>
    <w:rsid w:val="00333A08"/>
    <w:rsid w:val="00333D0F"/>
    <w:rsid w:val="003340AA"/>
    <w:rsid w:val="003344BB"/>
    <w:rsid w:val="003347F1"/>
    <w:rsid w:val="00334FD6"/>
    <w:rsid w:val="00335222"/>
    <w:rsid w:val="003354C8"/>
    <w:rsid w:val="0033553D"/>
    <w:rsid w:val="00335556"/>
    <w:rsid w:val="0033579C"/>
    <w:rsid w:val="003366F6"/>
    <w:rsid w:val="00336CEB"/>
    <w:rsid w:val="003376F0"/>
    <w:rsid w:val="00337B5D"/>
    <w:rsid w:val="00337C23"/>
    <w:rsid w:val="00337C42"/>
    <w:rsid w:val="00337ED6"/>
    <w:rsid w:val="00337F84"/>
    <w:rsid w:val="003400AB"/>
    <w:rsid w:val="0034075C"/>
    <w:rsid w:val="00340B29"/>
    <w:rsid w:val="00340F86"/>
    <w:rsid w:val="0034123E"/>
    <w:rsid w:val="003412C0"/>
    <w:rsid w:val="00341448"/>
    <w:rsid w:val="003415FC"/>
    <w:rsid w:val="00341997"/>
    <w:rsid w:val="00341D91"/>
    <w:rsid w:val="00341E3F"/>
    <w:rsid w:val="00341F5F"/>
    <w:rsid w:val="00342246"/>
    <w:rsid w:val="0034244A"/>
    <w:rsid w:val="00342587"/>
    <w:rsid w:val="00342592"/>
    <w:rsid w:val="0034291F"/>
    <w:rsid w:val="00342A8B"/>
    <w:rsid w:val="00342AE7"/>
    <w:rsid w:val="003434A3"/>
    <w:rsid w:val="003437D4"/>
    <w:rsid w:val="00343878"/>
    <w:rsid w:val="00343F34"/>
    <w:rsid w:val="00343FB1"/>
    <w:rsid w:val="0034400F"/>
    <w:rsid w:val="0034415D"/>
    <w:rsid w:val="003445A9"/>
    <w:rsid w:val="00344627"/>
    <w:rsid w:val="003446DD"/>
    <w:rsid w:val="003447DD"/>
    <w:rsid w:val="00344D6C"/>
    <w:rsid w:val="003450DE"/>
    <w:rsid w:val="00345142"/>
    <w:rsid w:val="0034517F"/>
    <w:rsid w:val="003452D5"/>
    <w:rsid w:val="003452FC"/>
    <w:rsid w:val="0034561F"/>
    <w:rsid w:val="0034569E"/>
    <w:rsid w:val="00345720"/>
    <w:rsid w:val="0034593F"/>
    <w:rsid w:val="00345A4A"/>
    <w:rsid w:val="00345D5D"/>
    <w:rsid w:val="003463A7"/>
    <w:rsid w:val="003466F5"/>
    <w:rsid w:val="00346EB0"/>
    <w:rsid w:val="003473AA"/>
    <w:rsid w:val="00347636"/>
    <w:rsid w:val="003479EB"/>
    <w:rsid w:val="00347C9A"/>
    <w:rsid w:val="00347CEB"/>
    <w:rsid w:val="00347DC8"/>
    <w:rsid w:val="00347E48"/>
    <w:rsid w:val="00347E6F"/>
    <w:rsid w:val="00350077"/>
    <w:rsid w:val="003500FC"/>
    <w:rsid w:val="0035020E"/>
    <w:rsid w:val="0035028C"/>
    <w:rsid w:val="00350314"/>
    <w:rsid w:val="003506EB"/>
    <w:rsid w:val="00350BE6"/>
    <w:rsid w:val="00350CF8"/>
    <w:rsid w:val="00351105"/>
    <w:rsid w:val="0035137D"/>
    <w:rsid w:val="0035149E"/>
    <w:rsid w:val="003516B9"/>
    <w:rsid w:val="003519AD"/>
    <w:rsid w:val="00351D55"/>
    <w:rsid w:val="00351D7F"/>
    <w:rsid w:val="00351E7E"/>
    <w:rsid w:val="00351FED"/>
    <w:rsid w:val="00352075"/>
    <w:rsid w:val="003520E6"/>
    <w:rsid w:val="00352145"/>
    <w:rsid w:val="00352334"/>
    <w:rsid w:val="003525ED"/>
    <w:rsid w:val="00352A9E"/>
    <w:rsid w:val="00352C1B"/>
    <w:rsid w:val="00352EF8"/>
    <w:rsid w:val="003533D5"/>
    <w:rsid w:val="003534DC"/>
    <w:rsid w:val="00353D0C"/>
    <w:rsid w:val="00353D16"/>
    <w:rsid w:val="0035421F"/>
    <w:rsid w:val="00354D9B"/>
    <w:rsid w:val="00355107"/>
    <w:rsid w:val="00355B48"/>
    <w:rsid w:val="00355C63"/>
    <w:rsid w:val="00356036"/>
    <w:rsid w:val="00356450"/>
    <w:rsid w:val="003565AE"/>
    <w:rsid w:val="00356DBF"/>
    <w:rsid w:val="00357492"/>
    <w:rsid w:val="0035762C"/>
    <w:rsid w:val="00357912"/>
    <w:rsid w:val="00357B26"/>
    <w:rsid w:val="0036036E"/>
    <w:rsid w:val="00360C65"/>
    <w:rsid w:val="00361199"/>
    <w:rsid w:val="00361862"/>
    <w:rsid w:val="00361B45"/>
    <w:rsid w:val="00361B9E"/>
    <w:rsid w:val="00361ED9"/>
    <w:rsid w:val="003620CF"/>
    <w:rsid w:val="00362165"/>
    <w:rsid w:val="0036260A"/>
    <w:rsid w:val="00362869"/>
    <w:rsid w:val="003629AC"/>
    <w:rsid w:val="003629DF"/>
    <w:rsid w:val="0036346D"/>
    <w:rsid w:val="0036363F"/>
    <w:rsid w:val="00363D95"/>
    <w:rsid w:val="00363FF1"/>
    <w:rsid w:val="00364148"/>
    <w:rsid w:val="00364663"/>
    <w:rsid w:val="00364781"/>
    <w:rsid w:val="00364879"/>
    <w:rsid w:val="0036488D"/>
    <w:rsid w:val="00364B3D"/>
    <w:rsid w:val="00364D90"/>
    <w:rsid w:val="0036511B"/>
    <w:rsid w:val="0036523F"/>
    <w:rsid w:val="00365246"/>
    <w:rsid w:val="0036566A"/>
    <w:rsid w:val="00365B03"/>
    <w:rsid w:val="00365B06"/>
    <w:rsid w:val="00365D73"/>
    <w:rsid w:val="00365FCD"/>
    <w:rsid w:val="00366178"/>
    <w:rsid w:val="003661DF"/>
    <w:rsid w:val="003665D9"/>
    <w:rsid w:val="003669E1"/>
    <w:rsid w:val="00366BAD"/>
    <w:rsid w:val="00366E04"/>
    <w:rsid w:val="00366EBB"/>
    <w:rsid w:val="00366F18"/>
    <w:rsid w:val="00366F53"/>
    <w:rsid w:val="0036745B"/>
    <w:rsid w:val="003677C6"/>
    <w:rsid w:val="00367B6A"/>
    <w:rsid w:val="00367B6E"/>
    <w:rsid w:val="00367F6F"/>
    <w:rsid w:val="00370603"/>
    <w:rsid w:val="00370634"/>
    <w:rsid w:val="003707A0"/>
    <w:rsid w:val="00370FCC"/>
    <w:rsid w:val="00371537"/>
    <w:rsid w:val="00371585"/>
    <w:rsid w:val="003719FB"/>
    <w:rsid w:val="00371BF7"/>
    <w:rsid w:val="00371CBD"/>
    <w:rsid w:val="00371E2C"/>
    <w:rsid w:val="00372205"/>
    <w:rsid w:val="00372724"/>
    <w:rsid w:val="003729FC"/>
    <w:rsid w:val="00372D69"/>
    <w:rsid w:val="00372D7A"/>
    <w:rsid w:val="0037316D"/>
    <w:rsid w:val="00373185"/>
    <w:rsid w:val="00373586"/>
    <w:rsid w:val="0037363A"/>
    <w:rsid w:val="0037378E"/>
    <w:rsid w:val="00373884"/>
    <w:rsid w:val="00373A76"/>
    <w:rsid w:val="00373A98"/>
    <w:rsid w:val="00373AAC"/>
    <w:rsid w:val="00373C05"/>
    <w:rsid w:val="00373E4A"/>
    <w:rsid w:val="00373F2A"/>
    <w:rsid w:val="0037402B"/>
    <w:rsid w:val="00374037"/>
    <w:rsid w:val="00374357"/>
    <w:rsid w:val="00374849"/>
    <w:rsid w:val="003753AE"/>
    <w:rsid w:val="00375493"/>
    <w:rsid w:val="0037562C"/>
    <w:rsid w:val="0037587E"/>
    <w:rsid w:val="00375AF5"/>
    <w:rsid w:val="00375CFF"/>
    <w:rsid w:val="003760F3"/>
    <w:rsid w:val="00376228"/>
    <w:rsid w:val="00376290"/>
    <w:rsid w:val="003763CD"/>
    <w:rsid w:val="003768C5"/>
    <w:rsid w:val="003768DB"/>
    <w:rsid w:val="00376939"/>
    <w:rsid w:val="00376C31"/>
    <w:rsid w:val="00376CD8"/>
    <w:rsid w:val="00377017"/>
    <w:rsid w:val="0037703A"/>
    <w:rsid w:val="003771E0"/>
    <w:rsid w:val="00377354"/>
    <w:rsid w:val="003773EF"/>
    <w:rsid w:val="003775EA"/>
    <w:rsid w:val="00377711"/>
    <w:rsid w:val="00377D12"/>
    <w:rsid w:val="00377FAA"/>
    <w:rsid w:val="003800BF"/>
    <w:rsid w:val="00380318"/>
    <w:rsid w:val="0038060D"/>
    <w:rsid w:val="00380D7C"/>
    <w:rsid w:val="00380FAF"/>
    <w:rsid w:val="003812C9"/>
    <w:rsid w:val="003816D5"/>
    <w:rsid w:val="00381BD9"/>
    <w:rsid w:val="00381CAD"/>
    <w:rsid w:val="00381D76"/>
    <w:rsid w:val="0038275F"/>
    <w:rsid w:val="00382A2C"/>
    <w:rsid w:val="00382CDB"/>
    <w:rsid w:val="0038303D"/>
    <w:rsid w:val="00383650"/>
    <w:rsid w:val="00383AA4"/>
    <w:rsid w:val="00383AAB"/>
    <w:rsid w:val="00383ADD"/>
    <w:rsid w:val="003846F0"/>
    <w:rsid w:val="0038489E"/>
    <w:rsid w:val="00384B54"/>
    <w:rsid w:val="00384DFB"/>
    <w:rsid w:val="00385290"/>
    <w:rsid w:val="00385455"/>
    <w:rsid w:val="003854A8"/>
    <w:rsid w:val="0038578F"/>
    <w:rsid w:val="00385A04"/>
    <w:rsid w:val="00385A9C"/>
    <w:rsid w:val="00385B12"/>
    <w:rsid w:val="00385B6A"/>
    <w:rsid w:val="00385D59"/>
    <w:rsid w:val="00386060"/>
    <w:rsid w:val="00386063"/>
    <w:rsid w:val="0038619A"/>
    <w:rsid w:val="0038624D"/>
    <w:rsid w:val="003862AA"/>
    <w:rsid w:val="003864FE"/>
    <w:rsid w:val="0038694E"/>
    <w:rsid w:val="00386D25"/>
    <w:rsid w:val="003870BA"/>
    <w:rsid w:val="003871A3"/>
    <w:rsid w:val="003871BD"/>
    <w:rsid w:val="00387580"/>
    <w:rsid w:val="0038764F"/>
    <w:rsid w:val="00387BA7"/>
    <w:rsid w:val="00387BB6"/>
    <w:rsid w:val="00387C19"/>
    <w:rsid w:val="00387C54"/>
    <w:rsid w:val="00387E06"/>
    <w:rsid w:val="003904D9"/>
    <w:rsid w:val="00390509"/>
    <w:rsid w:val="00390FE5"/>
    <w:rsid w:val="003917A3"/>
    <w:rsid w:val="00391BBC"/>
    <w:rsid w:val="00391E7C"/>
    <w:rsid w:val="00392031"/>
    <w:rsid w:val="00392036"/>
    <w:rsid w:val="00392289"/>
    <w:rsid w:val="0039249F"/>
    <w:rsid w:val="00392513"/>
    <w:rsid w:val="00392705"/>
    <w:rsid w:val="00392726"/>
    <w:rsid w:val="0039334F"/>
    <w:rsid w:val="00393630"/>
    <w:rsid w:val="00393EB0"/>
    <w:rsid w:val="003940C2"/>
    <w:rsid w:val="00394176"/>
    <w:rsid w:val="0039423B"/>
    <w:rsid w:val="00394383"/>
    <w:rsid w:val="003945A4"/>
    <w:rsid w:val="00394B30"/>
    <w:rsid w:val="00394B7C"/>
    <w:rsid w:val="00394BC1"/>
    <w:rsid w:val="003951B0"/>
    <w:rsid w:val="0039522D"/>
    <w:rsid w:val="003953C9"/>
    <w:rsid w:val="003953F6"/>
    <w:rsid w:val="00395864"/>
    <w:rsid w:val="00395AD5"/>
    <w:rsid w:val="00395B05"/>
    <w:rsid w:val="00395E3A"/>
    <w:rsid w:val="003961B6"/>
    <w:rsid w:val="00396660"/>
    <w:rsid w:val="00396963"/>
    <w:rsid w:val="00396ED0"/>
    <w:rsid w:val="00397210"/>
    <w:rsid w:val="0039734E"/>
    <w:rsid w:val="00397823"/>
    <w:rsid w:val="003A014E"/>
    <w:rsid w:val="003A02FC"/>
    <w:rsid w:val="003A030C"/>
    <w:rsid w:val="003A0796"/>
    <w:rsid w:val="003A07B3"/>
    <w:rsid w:val="003A1119"/>
    <w:rsid w:val="003A118F"/>
    <w:rsid w:val="003A127D"/>
    <w:rsid w:val="003A1340"/>
    <w:rsid w:val="003A15A9"/>
    <w:rsid w:val="003A1695"/>
    <w:rsid w:val="003A1709"/>
    <w:rsid w:val="003A17BC"/>
    <w:rsid w:val="003A1927"/>
    <w:rsid w:val="003A1978"/>
    <w:rsid w:val="003A1AB4"/>
    <w:rsid w:val="003A1B9F"/>
    <w:rsid w:val="003A1BC3"/>
    <w:rsid w:val="003A1CBA"/>
    <w:rsid w:val="003A1D9D"/>
    <w:rsid w:val="003A1E92"/>
    <w:rsid w:val="003A208B"/>
    <w:rsid w:val="003A215A"/>
    <w:rsid w:val="003A2172"/>
    <w:rsid w:val="003A2387"/>
    <w:rsid w:val="003A2538"/>
    <w:rsid w:val="003A287C"/>
    <w:rsid w:val="003A2B7C"/>
    <w:rsid w:val="003A31A2"/>
    <w:rsid w:val="003A3644"/>
    <w:rsid w:val="003A392F"/>
    <w:rsid w:val="003A3C19"/>
    <w:rsid w:val="003A4187"/>
    <w:rsid w:val="003A41C6"/>
    <w:rsid w:val="003A442A"/>
    <w:rsid w:val="003A44B5"/>
    <w:rsid w:val="003A4A0A"/>
    <w:rsid w:val="003A4C17"/>
    <w:rsid w:val="003A500A"/>
    <w:rsid w:val="003A55F5"/>
    <w:rsid w:val="003A579F"/>
    <w:rsid w:val="003A59CC"/>
    <w:rsid w:val="003A5DC2"/>
    <w:rsid w:val="003A6057"/>
    <w:rsid w:val="003A6139"/>
    <w:rsid w:val="003A6651"/>
    <w:rsid w:val="003A672C"/>
    <w:rsid w:val="003A699B"/>
    <w:rsid w:val="003A70A5"/>
    <w:rsid w:val="003A7369"/>
    <w:rsid w:val="003A7475"/>
    <w:rsid w:val="003A75E5"/>
    <w:rsid w:val="003A7971"/>
    <w:rsid w:val="003B02D6"/>
    <w:rsid w:val="003B02EC"/>
    <w:rsid w:val="003B06A9"/>
    <w:rsid w:val="003B0885"/>
    <w:rsid w:val="003B0A34"/>
    <w:rsid w:val="003B0BE1"/>
    <w:rsid w:val="003B0D3D"/>
    <w:rsid w:val="003B0D4E"/>
    <w:rsid w:val="003B0DFB"/>
    <w:rsid w:val="003B0EB2"/>
    <w:rsid w:val="003B11AB"/>
    <w:rsid w:val="003B11B8"/>
    <w:rsid w:val="003B1412"/>
    <w:rsid w:val="003B141C"/>
    <w:rsid w:val="003B1740"/>
    <w:rsid w:val="003B1ACA"/>
    <w:rsid w:val="003B1CFD"/>
    <w:rsid w:val="003B2215"/>
    <w:rsid w:val="003B22B2"/>
    <w:rsid w:val="003B2743"/>
    <w:rsid w:val="003B2A25"/>
    <w:rsid w:val="003B2A78"/>
    <w:rsid w:val="003B2C6E"/>
    <w:rsid w:val="003B2CBC"/>
    <w:rsid w:val="003B2DB6"/>
    <w:rsid w:val="003B376A"/>
    <w:rsid w:val="003B3BD4"/>
    <w:rsid w:val="003B3E98"/>
    <w:rsid w:val="003B3EDA"/>
    <w:rsid w:val="003B41B5"/>
    <w:rsid w:val="003B4342"/>
    <w:rsid w:val="003B4401"/>
    <w:rsid w:val="003B4805"/>
    <w:rsid w:val="003B4932"/>
    <w:rsid w:val="003B49C0"/>
    <w:rsid w:val="003B4C95"/>
    <w:rsid w:val="003B4DEC"/>
    <w:rsid w:val="003B4F95"/>
    <w:rsid w:val="003B530D"/>
    <w:rsid w:val="003B5539"/>
    <w:rsid w:val="003B58F6"/>
    <w:rsid w:val="003B5D12"/>
    <w:rsid w:val="003B65BF"/>
    <w:rsid w:val="003B6894"/>
    <w:rsid w:val="003B69A2"/>
    <w:rsid w:val="003B6A1E"/>
    <w:rsid w:val="003B6A78"/>
    <w:rsid w:val="003B6B1B"/>
    <w:rsid w:val="003B703A"/>
    <w:rsid w:val="003B719F"/>
    <w:rsid w:val="003B71AC"/>
    <w:rsid w:val="003B72CB"/>
    <w:rsid w:val="003B73F5"/>
    <w:rsid w:val="003B74B6"/>
    <w:rsid w:val="003B7512"/>
    <w:rsid w:val="003B7711"/>
    <w:rsid w:val="003B7906"/>
    <w:rsid w:val="003B7924"/>
    <w:rsid w:val="003B7CE3"/>
    <w:rsid w:val="003B7D2F"/>
    <w:rsid w:val="003B7F1E"/>
    <w:rsid w:val="003B7F9F"/>
    <w:rsid w:val="003C0291"/>
    <w:rsid w:val="003C052E"/>
    <w:rsid w:val="003C0699"/>
    <w:rsid w:val="003C06A7"/>
    <w:rsid w:val="003C07B5"/>
    <w:rsid w:val="003C08E6"/>
    <w:rsid w:val="003C0A4D"/>
    <w:rsid w:val="003C0F49"/>
    <w:rsid w:val="003C10E6"/>
    <w:rsid w:val="003C1340"/>
    <w:rsid w:val="003C174B"/>
    <w:rsid w:val="003C1A6C"/>
    <w:rsid w:val="003C2044"/>
    <w:rsid w:val="003C2391"/>
    <w:rsid w:val="003C265B"/>
    <w:rsid w:val="003C285A"/>
    <w:rsid w:val="003C2F99"/>
    <w:rsid w:val="003C311D"/>
    <w:rsid w:val="003C3315"/>
    <w:rsid w:val="003C371B"/>
    <w:rsid w:val="003C37CD"/>
    <w:rsid w:val="003C3931"/>
    <w:rsid w:val="003C3AB6"/>
    <w:rsid w:val="003C402A"/>
    <w:rsid w:val="003C415C"/>
    <w:rsid w:val="003C43FB"/>
    <w:rsid w:val="003C4698"/>
    <w:rsid w:val="003C485C"/>
    <w:rsid w:val="003C4999"/>
    <w:rsid w:val="003C4E98"/>
    <w:rsid w:val="003C539C"/>
    <w:rsid w:val="003C55B8"/>
    <w:rsid w:val="003C578E"/>
    <w:rsid w:val="003C5C6F"/>
    <w:rsid w:val="003C5DBA"/>
    <w:rsid w:val="003C65EB"/>
    <w:rsid w:val="003C66BE"/>
    <w:rsid w:val="003C6733"/>
    <w:rsid w:val="003C674C"/>
    <w:rsid w:val="003C67D0"/>
    <w:rsid w:val="003C6949"/>
    <w:rsid w:val="003C6979"/>
    <w:rsid w:val="003C69D4"/>
    <w:rsid w:val="003C6B02"/>
    <w:rsid w:val="003C6CF2"/>
    <w:rsid w:val="003C754B"/>
    <w:rsid w:val="003C7764"/>
    <w:rsid w:val="003C7B25"/>
    <w:rsid w:val="003C7B77"/>
    <w:rsid w:val="003C7DA2"/>
    <w:rsid w:val="003D0003"/>
    <w:rsid w:val="003D05AC"/>
    <w:rsid w:val="003D06D5"/>
    <w:rsid w:val="003D073A"/>
    <w:rsid w:val="003D09D0"/>
    <w:rsid w:val="003D0EF0"/>
    <w:rsid w:val="003D16AB"/>
    <w:rsid w:val="003D1859"/>
    <w:rsid w:val="003D191B"/>
    <w:rsid w:val="003D1FE0"/>
    <w:rsid w:val="003D2832"/>
    <w:rsid w:val="003D2BCC"/>
    <w:rsid w:val="003D2CDE"/>
    <w:rsid w:val="003D2DE7"/>
    <w:rsid w:val="003D3113"/>
    <w:rsid w:val="003D3523"/>
    <w:rsid w:val="003D3848"/>
    <w:rsid w:val="003D3A8B"/>
    <w:rsid w:val="003D3B2D"/>
    <w:rsid w:val="003D3BD8"/>
    <w:rsid w:val="003D3F2E"/>
    <w:rsid w:val="003D48BD"/>
    <w:rsid w:val="003D49A0"/>
    <w:rsid w:val="003D4ADE"/>
    <w:rsid w:val="003D50F7"/>
    <w:rsid w:val="003D526B"/>
    <w:rsid w:val="003D545A"/>
    <w:rsid w:val="003D55B6"/>
    <w:rsid w:val="003D5892"/>
    <w:rsid w:val="003D5990"/>
    <w:rsid w:val="003D5C8C"/>
    <w:rsid w:val="003D6105"/>
    <w:rsid w:val="003D64A6"/>
    <w:rsid w:val="003D6871"/>
    <w:rsid w:val="003D6CCE"/>
    <w:rsid w:val="003D6CD2"/>
    <w:rsid w:val="003D7278"/>
    <w:rsid w:val="003D750F"/>
    <w:rsid w:val="003D757A"/>
    <w:rsid w:val="003D761E"/>
    <w:rsid w:val="003D782F"/>
    <w:rsid w:val="003D78FA"/>
    <w:rsid w:val="003D7D1A"/>
    <w:rsid w:val="003D7D58"/>
    <w:rsid w:val="003D7EDC"/>
    <w:rsid w:val="003D7F75"/>
    <w:rsid w:val="003D7F90"/>
    <w:rsid w:val="003E0509"/>
    <w:rsid w:val="003E0648"/>
    <w:rsid w:val="003E0951"/>
    <w:rsid w:val="003E0A21"/>
    <w:rsid w:val="003E0BA0"/>
    <w:rsid w:val="003E0C9C"/>
    <w:rsid w:val="003E11C8"/>
    <w:rsid w:val="003E12F0"/>
    <w:rsid w:val="003E13D2"/>
    <w:rsid w:val="003E175F"/>
    <w:rsid w:val="003E1763"/>
    <w:rsid w:val="003E17A8"/>
    <w:rsid w:val="003E1A29"/>
    <w:rsid w:val="003E1BB5"/>
    <w:rsid w:val="003E1D15"/>
    <w:rsid w:val="003E1FA0"/>
    <w:rsid w:val="003E2879"/>
    <w:rsid w:val="003E28FE"/>
    <w:rsid w:val="003E29F4"/>
    <w:rsid w:val="003E2A9D"/>
    <w:rsid w:val="003E2CD6"/>
    <w:rsid w:val="003E2D23"/>
    <w:rsid w:val="003E2E21"/>
    <w:rsid w:val="003E2E65"/>
    <w:rsid w:val="003E35C8"/>
    <w:rsid w:val="003E372D"/>
    <w:rsid w:val="003E3777"/>
    <w:rsid w:val="003E43C4"/>
    <w:rsid w:val="003E4474"/>
    <w:rsid w:val="003E46D2"/>
    <w:rsid w:val="003E472F"/>
    <w:rsid w:val="003E4931"/>
    <w:rsid w:val="003E5158"/>
    <w:rsid w:val="003E5404"/>
    <w:rsid w:val="003E55DD"/>
    <w:rsid w:val="003E5782"/>
    <w:rsid w:val="003E57AD"/>
    <w:rsid w:val="003E5827"/>
    <w:rsid w:val="003E5946"/>
    <w:rsid w:val="003E599D"/>
    <w:rsid w:val="003E59A4"/>
    <w:rsid w:val="003E5D2A"/>
    <w:rsid w:val="003E5ED5"/>
    <w:rsid w:val="003E6368"/>
    <w:rsid w:val="003E683D"/>
    <w:rsid w:val="003E6A30"/>
    <w:rsid w:val="003E6BFB"/>
    <w:rsid w:val="003E6ED4"/>
    <w:rsid w:val="003E6FF4"/>
    <w:rsid w:val="003E704D"/>
    <w:rsid w:val="003E7249"/>
    <w:rsid w:val="003E73CC"/>
    <w:rsid w:val="003E7419"/>
    <w:rsid w:val="003E74D2"/>
    <w:rsid w:val="003E7950"/>
    <w:rsid w:val="003E7D0A"/>
    <w:rsid w:val="003E7D29"/>
    <w:rsid w:val="003F0130"/>
    <w:rsid w:val="003F014F"/>
    <w:rsid w:val="003F03E5"/>
    <w:rsid w:val="003F051E"/>
    <w:rsid w:val="003F055E"/>
    <w:rsid w:val="003F0FA4"/>
    <w:rsid w:val="003F1699"/>
    <w:rsid w:val="003F18DA"/>
    <w:rsid w:val="003F1946"/>
    <w:rsid w:val="003F1C31"/>
    <w:rsid w:val="003F1DC1"/>
    <w:rsid w:val="003F1F95"/>
    <w:rsid w:val="003F2396"/>
    <w:rsid w:val="003F245D"/>
    <w:rsid w:val="003F2B98"/>
    <w:rsid w:val="003F3062"/>
    <w:rsid w:val="003F3458"/>
    <w:rsid w:val="003F39C6"/>
    <w:rsid w:val="003F3ED5"/>
    <w:rsid w:val="003F4378"/>
    <w:rsid w:val="003F45A7"/>
    <w:rsid w:val="003F490F"/>
    <w:rsid w:val="003F4B8A"/>
    <w:rsid w:val="003F4DED"/>
    <w:rsid w:val="003F52DD"/>
    <w:rsid w:val="003F5B17"/>
    <w:rsid w:val="003F5C39"/>
    <w:rsid w:val="003F5FF2"/>
    <w:rsid w:val="003F610A"/>
    <w:rsid w:val="003F6228"/>
    <w:rsid w:val="003F679E"/>
    <w:rsid w:val="003F6924"/>
    <w:rsid w:val="003F78D3"/>
    <w:rsid w:val="003F7941"/>
    <w:rsid w:val="003F7982"/>
    <w:rsid w:val="003F7C8C"/>
    <w:rsid w:val="003F7DBC"/>
    <w:rsid w:val="003F7E6C"/>
    <w:rsid w:val="004004CD"/>
    <w:rsid w:val="004005CF"/>
    <w:rsid w:val="00400F2A"/>
    <w:rsid w:val="00400FA1"/>
    <w:rsid w:val="00401327"/>
    <w:rsid w:val="00401332"/>
    <w:rsid w:val="004018FE"/>
    <w:rsid w:val="00401CDC"/>
    <w:rsid w:val="00401D35"/>
    <w:rsid w:val="00401ECF"/>
    <w:rsid w:val="00401EEA"/>
    <w:rsid w:val="00401F27"/>
    <w:rsid w:val="00401F8D"/>
    <w:rsid w:val="00402237"/>
    <w:rsid w:val="004024D7"/>
    <w:rsid w:val="00402692"/>
    <w:rsid w:val="0040272C"/>
    <w:rsid w:val="00402769"/>
    <w:rsid w:val="004029D9"/>
    <w:rsid w:val="00402D86"/>
    <w:rsid w:val="004030FD"/>
    <w:rsid w:val="00403371"/>
    <w:rsid w:val="0040381F"/>
    <w:rsid w:val="00403A03"/>
    <w:rsid w:val="00403C6D"/>
    <w:rsid w:val="00403CA0"/>
    <w:rsid w:val="0040454A"/>
    <w:rsid w:val="004047A8"/>
    <w:rsid w:val="0040481A"/>
    <w:rsid w:val="00404A9F"/>
    <w:rsid w:val="00404B0E"/>
    <w:rsid w:val="00404F7B"/>
    <w:rsid w:val="0040501F"/>
    <w:rsid w:val="00405268"/>
    <w:rsid w:val="00405A0C"/>
    <w:rsid w:val="00405CE9"/>
    <w:rsid w:val="00405E18"/>
    <w:rsid w:val="00405ECA"/>
    <w:rsid w:val="004061EB"/>
    <w:rsid w:val="00406286"/>
    <w:rsid w:val="0040674B"/>
    <w:rsid w:val="0040679D"/>
    <w:rsid w:val="00406899"/>
    <w:rsid w:val="00406A1B"/>
    <w:rsid w:val="00406D43"/>
    <w:rsid w:val="004071DF"/>
    <w:rsid w:val="004076B4"/>
    <w:rsid w:val="00407AFD"/>
    <w:rsid w:val="00407BD1"/>
    <w:rsid w:val="00407C7C"/>
    <w:rsid w:val="00407E48"/>
    <w:rsid w:val="00407F34"/>
    <w:rsid w:val="00410000"/>
    <w:rsid w:val="004100F9"/>
    <w:rsid w:val="0041064A"/>
    <w:rsid w:val="00410A44"/>
    <w:rsid w:val="00410CBF"/>
    <w:rsid w:val="00410E5A"/>
    <w:rsid w:val="00410EB4"/>
    <w:rsid w:val="004115C8"/>
    <w:rsid w:val="00411C0D"/>
    <w:rsid w:val="00411F18"/>
    <w:rsid w:val="00411F54"/>
    <w:rsid w:val="004123D6"/>
    <w:rsid w:val="0041267C"/>
    <w:rsid w:val="0041271F"/>
    <w:rsid w:val="00412A71"/>
    <w:rsid w:val="00412FA2"/>
    <w:rsid w:val="00413152"/>
    <w:rsid w:val="00413616"/>
    <w:rsid w:val="00413766"/>
    <w:rsid w:val="0041392B"/>
    <w:rsid w:val="00413BA2"/>
    <w:rsid w:val="00413C2C"/>
    <w:rsid w:val="00413DDB"/>
    <w:rsid w:val="00413E0D"/>
    <w:rsid w:val="004142F5"/>
    <w:rsid w:val="004146C0"/>
    <w:rsid w:val="00414CA1"/>
    <w:rsid w:val="00415098"/>
    <w:rsid w:val="0041510E"/>
    <w:rsid w:val="0041543A"/>
    <w:rsid w:val="00415550"/>
    <w:rsid w:val="004159A5"/>
    <w:rsid w:val="00415BD5"/>
    <w:rsid w:val="0041603B"/>
    <w:rsid w:val="0041607D"/>
    <w:rsid w:val="004161B9"/>
    <w:rsid w:val="00416A3D"/>
    <w:rsid w:val="00416C20"/>
    <w:rsid w:val="00416E0A"/>
    <w:rsid w:val="00416E87"/>
    <w:rsid w:val="0041731B"/>
    <w:rsid w:val="00417395"/>
    <w:rsid w:val="004173CC"/>
    <w:rsid w:val="00417D28"/>
    <w:rsid w:val="00417D40"/>
    <w:rsid w:val="00420023"/>
    <w:rsid w:val="00420087"/>
    <w:rsid w:val="00420198"/>
    <w:rsid w:val="004201EB"/>
    <w:rsid w:val="00420283"/>
    <w:rsid w:val="004205D2"/>
    <w:rsid w:val="0042070D"/>
    <w:rsid w:val="00420E26"/>
    <w:rsid w:val="00420E64"/>
    <w:rsid w:val="00420F29"/>
    <w:rsid w:val="00420F57"/>
    <w:rsid w:val="00421365"/>
    <w:rsid w:val="00421A29"/>
    <w:rsid w:val="00421AD1"/>
    <w:rsid w:val="00421E6A"/>
    <w:rsid w:val="00422210"/>
    <w:rsid w:val="004224DB"/>
    <w:rsid w:val="004225CC"/>
    <w:rsid w:val="0042282B"/>
    <w:rsid w:val="00422A40"/>
    <w:rsid w:val="00422D5F"/>
    <w:rsid w:val="00422DAD"/>
    <w:rsid w:val="004231D4"/>
    <w:rsid w:val="004231F1"/>
    <w:rsid w:val="00423400"/>
    <w:rsid w:val="004234E3"/>
    <w:rsid w:val="0042365B"/>
    <w:rsid w:val="00423763"/>
    <w:rsid w:val="004243F3"/>
    <w:rsid w:val="00424415"/>
    <w:rsid w:val="00424504"/>
    <w:rsid w:val="0042455C"/>
    <w:rsid w:val="00424590"/>
    <w:rsid w:val="004246B9"/>
    <w:rsid w:val="004248EB"/>
    <w:rsid w:val="004249F2"/>
    <w:rsid w:val="004251DB"/>
    <w:rsid w:val="00425279"/>
    <w:rsid w:val="004252C1"/>
    <w:rsid w:val="00425826"/>
    <w:rsid w:val="00425FA1"/>
    <w:rsid w:val="00426021"/>
    <w:rsid w:val="00426212"/>
    <w:rsid w:val="00426716"/>
    <w:rsid w:val="00426A55"/>
    <w:rsid w:val="00426E6B"/>
    <w:rsid w:val="004270BD"/>
    <w:rsid w:val="00427436"/>
    <w:rsid w:val="00427B47"/>
    <w:rsid w:val="00427EA8"/>
    <w:rsid w:val="00427F9C"/>
    <w:rsid w:val="00427FC4"/>
    <w:rsid w:val="004303E5"/>
    <w:rsid w:val="00430532"/>
    <w:rsid w:val="004305F6"/>
    <w:rsid w:val="00431510"/>
    <w:rsid w:val="00431964"/>
    <w:rsid w:val="00431D05"/>
    <w:rsid w:val="00431F93"/>
    <w:rsid w:val="0043270A"/>
    <w:rsid w:val="004327B7"/>
    <w:rsid w:val="00432DCF"/>
    <w:rsid w:val="00432F94"/>
    <w:rsid w:val="004337E7"/>
    <w:rsid w:val="00433B91"/>
    <w:rsid w:val="00433B9D"/>
    <w:rsid w:val="00433C90"/>
    <w:rsid w:val="00433D44"/>
    <w:rsid w:val="00434050"/>
    <w:rsid w:val="00434553"/>
    <w:rsid w:val="00434580"/>
    <w:rsid w:val="00434A8F"/>
    <w:rsid w:val="00434E4C"/>
    <w:rsid w:val="0043522C"/>
    <w:rsid w:val="0043568B"/>
    <w:rsid w:val="0043618C"/>
    <w:rsid w:val="004361DB"/>
    <w:rsid w:val="004363B7"/>
    <w:rsid w:val="00436545"/>
    <w:rsid w:val="00436AC9"/>
    <w:rsid w:val="00436C46"/>
    <w:rsid w:val="00436F1C"/>
    <w:rsid w:val="00436F59"/>
    <w:rsid w:val="00436FE0"/>
    <w:rsid w:val="00437133"/>
    <w:rsid w:val="00437494"/>
    <w:rsid w:val="00437571"/>
    <w:rsid w:val="00437A4A"/>
    <w:rsid w:val="00437BA4"/>
    <w:rsid w:val="00437BED"/>
    <w:rsid w:val="00437E77"/>
    <w:rsid w:val="004400E0"/>
    <w:rsid w:val="004401A8"/>
    <w:rsid w:val="004405A6"/>
    <w:rsid w:val="004407C5"/>
    <w:rsid w:val="004408D0"/>
    <w:rsid w:val="00440A9C"/>
    <w:rsid w:val="00440ACE"/>
    <w:rsid w:val="00441022"/>
    <w:rsid w:val="004410C0"/>
    <w:rsid w:val="00441582"/>
    <w:rsid w:val="00441708"/>
    <w:rsid w:val="00441ABA"/>
    <w:rsid w:val="00441B98"/>
    <w:rsid w:val="00441ECA"/>
    <w:rsid w:val="00441FAF"/>
    <w:rsid w:val="0044204D"/>
    <w:rsid w:val="0044212B"/>
    <w:rsid w:val="00442241"/>
    <w:rsid w:val="00442622"/>
    <w:rsid w:val="00442AF4"/>
    <w:rsid w:val="00442B6F"/>
    <w:rsid w:val="00442CE0"/>
    <w:rsid w:val="004431F7"/>
    <w:rsid w:val="004438BF"/>
    <w:rsid w:val="00443AF3"/>
    <w:rsid w:val="00443B34"/>
    <w:rsid w:val="00443B9C"/>
    <w:rsid w:val="004441D5"/>
    <w:rsid w:val="004444E9"/>
    <w:rsid w:val="00444A0F"/>
    <w:rsid w:val="00444E6C"/>
    <w:rsid w:val="0044518C"/>
    <w:rsid w:val="004451AA"/>
    <w:rsid w:val="004453A8"/>
    <w:rsid w:val="004458AA"/>
    <w:rsid w:val="00445A23"/>
    <w:rsid w:val="00445F3A"/>
    <w:rsid w:val="0044619D"/>
    <w:rsid w:val="00446614"/>
    <w:rsid w:val="00446DD0"/>
    <w:rsid w:val="00447247"/>
    <w:rsid w:val="004473C8"/>
    <w:rsid w:val="00447497"/>
    <w:rsid w:val="00447727"/>
    <w:rsid w:val="00447814"/>
    <w:rsid w:val="00447C2A"/>
    <w:rsid w:val="00447FC1"/>
    <w:rsid w:val="0045026C"/>
    <w:rsid w:val="00450431"/>
    <w:rsid w:val="004505DD"/>
    <w:rsid w:val="00450832"/>
    <w:rsid w:val="00450D87"/>
    <w:rsid w:val="00451583"/>
    <w:rsid w:val="00451664"/>
    <w:rsid w:val="004517A5"/>
    <w:rsid w:val="00451F23"/>
    <w:rsid w:val="004525EA"/>
    <w:rsid w:val="0045266B"/>
    <w:rsid w:val="004527C9"/>
    <w:rsid w:val="004529E4"/>
    <w:rsid w:val="00452B49"/>
    <w:rsid w:val="00452E3F"/>
    <w:rsid w:val="00452E91"/>
    <w:rsid w:val="00452EC0"/>
    <w:rsid w:val="00453358"/>
    <w:rsid w:val="004534EC"/>
    <w:rsid w:val="004536B4"/>
    <w:rsid w:val="004536C6"/>
    <w:rsid w:val="00453AE3"/>
    <w:rsid w:val="00454367"/>
    <w:rsid w:val="004543CE"/>
    <w:rsid w:val="004544CD"/>
    <w:rsid w:val="00454723"/>
    <w:rsid w:val="0045490F"/>
    <w:rsid w:val="00454BCA"/>
    <w:rsid w:val="004550E4"/>
    <w:rsid w:val="004552D1"/>
    <w:rsid w:val="004557BD"/>
    <w:rsid w:val="004559AD"/>
    <w:rsid w:val="00455D9A"/>
    <w:rsid w:val="00455FF5"/>
    <w:rsid w:val="004561A1"/>
    <w:rsid w:val="00456680"/>
    <w:rsid w:val="004568F3"/>
    <w:rsid w:val="00456954"/>
    <w:rsid w:val="00456F7B"/>
    <w:rsid w:val="004573D4"/>
    <w:rsid w:val="004576B9"/>
    <w:rsid w:val="0045775D"/>
    <w:rsid w:val="004578F8"/>
    <w:rsid w:val="00457A56"/>
    <w:rsid w:val="00457B7E"/>
    <w:rsid w:val="004602D1"/>
    <w:rsid w:val="00460668"/>
    <w:rsid w:val="004606C5"/>
    <w:rsid w:val="00460734"/>
    <w:rsid w:val="00460E36"/>
    <w:rsid w:val="00460FA0"/>
    <w:rsid w:val="00460FFE"/>
    <w:rsid w:val="004613BC"/>
    <w:rsid w:val="004617A5"/>
    <w:rsid w:val="0046185A"/>
    <w:rsid w:val="00461979"/>
    <w:rsid w:val="00461E49"/>
    <w:rsid w:val="00462101"/>
    <w:rsid w:val="0046219A"/>
    <w:rsid w:val="004621A4"/>
    <w:rsid w:val="00462637"/>
    <w:rsid w:val="004628EB"/>
    <w:rsid w:val="00462A45"/>
    <w:rsid w:val="00462ABF"/>
    <w:rsid w:val="00462C8D"/>
    <w:rsid w:val="00462DA2"/>
    <w:rsid w:val="00462F57"/>
    <w:rsid w:val="0046311A"/>
    <w:rsid w:val="00463353"/>
    <w:rsid w:val="004636D7"/>
    <w:rsid w:val="00463780"/>
    <w:rsid w:val="00463D00"/>
    <w:rsid w:val="00463D09"/>
    <w:rsid w:val="00463DAC"/>
    <w:rsid w:val="00463FF0"/>
    <w:rsid w:val="004641F4"/>
    <w:rsid w:val="00464208"/>
    <w:rsid w:val="004642D2"/>
    <w:rsid w:val="0046457B"/>
    <w:rsid w:val="0046524A"/>
    <w:rsid w:val="0046526B"/>
    <w:rsid w:val="00465443"/>
    <w:rsid w:val="00465B60"/>
    <w:rsid w:val="00465D65"/>
    <w:rsid w:val="00465DDF"/>
    <w:rsid w:val="00465ED6"/>
    <w:rsid w:val="0046610D"/>
    <w:rsid w:val="0046643B"/>
    <w:rsid w:val="004666E1"/>
    <w:rsid w:val="004668CE"/>
    <w:rsid w:val="004669E5"/>
    <w:rsid w:val="00466B8B"/>
    <w:rsid w:val="00466C0D"/>
    <w:rsid w:val="00466C51"/>
    <w:rsid w:val="0046760B"/>
    <w:rsid w:val="004676EA"/>
    <w:rsid w:val="0047025F"/>
    <w:rsid w:val="00470340"/>
    <w:rsid w:val="004705A9"/>
    <w:rsid w:val="00470DF7"/>
    <w:rsid w:val="00470F32"/>
    <w:rsid w:val="00471022"/>
    <w:rsid w:val="00471140"/>
    <w:rsid w:val="004717D2"/>
    <w:rsid w:val="00471A70"/>
    <w:rsid w:val="00471EE1"/>
    <w:rsid w:val="004724D3"/>
    <w:rsid w:val="0047273E"/>
    <w:rsid w:val="00472C49"/>
    <w:rsid w:val="00472DCC"/>
    <w:rsid w:val="00472F26"/>
    <w:rsid w:val="00473165"/>
    <w:rsid w:val="0047337A"/>
    <w:rsid w:val="0047342D"/>
    <w:rsid w:val="00473531"/>
    <w:rsid w:val="00473A5F"/>
    <w:rsid w:val="00473B44"/>
    <w:rsid w:val="00473E9B"/>
    <w:rsid w:val="0047403A"/>
    <w:rsid w:val="0047434A"/>
    <w:rsid w:val="0047451A"/>
    <w:rsid w:val="004745B7"/>
    <w:rsid w:val="004746CA"/>
    <w:rsid w:val="00474B89"/>
    <w:rsid w:val="00474DAA"/>
    <w:rsid w:val="004751F1"/>
    <w:rsid w:val="004753F2"/>
    <w:rsid w:val="004755F9"/>
    <w:rsid w:val="00475710"/>
    <w:rsid w:val="004759A3"/>
    <w:rsid w:val="00475B0A"/>
    <w:rsid w:val="00475C3F"/>
    <w:rsid w:val="00476511"/>
    <w:rsid w:val="0047686D"/>
    <w:rsid w:val="004769ED"/>
    <w:rsid w:val="00476AFF"/>
    <w:rsid w:val="00476E25"/>
    <w:rsid w:val="00476FDA"/>
    <w:rsid w:val="0047706D"/>
    <w:rsid w:val="00477331"/>
    <w:rsid w:val="00477352"/>
    <w:rsid w:val="0047764F"/>
    <w:rsid w:val="00477FC2"/>
    <w:rsid w:val="00477FDE"/>
    <w:rsid w:val="00480277"/>
    <w:rsid w:val="004808A2"/>
    <w:rsid w:val="00480FA0"/>
    <w:rsid w:val="00481269"/>
    <w:rsid w:val="00481339"/>
    <w:rsid w:val="00481644"/>
    <w:rsid w:val="00481A43"/>
    <w:rsid w:val="00481EEF"/>
    <w:rsid w:val="00481FE3"/>
    <w:rsid w:val="00482647"/>
    <w:rsid w:val="004827C3"/>
    <w:rsid w:val="00482984"/>
    <w:rsid w:val="00482BD1"/>
    <w:rsid w:val="00482C9C"/>
    <w:rsid w:val="00482F48"/>
    <w:rsid w:val="00484087"/>
    <w:rsid w:val="00484BD5"/>
    <w:rsid w:val="00484CD5"/>
    <w:rsid w:val="00484E17"/>
    <w:rsid w:val="00484EF3"/>
    <w:rsid w:val="0048532D"/>
    <w:rsid w:val="00485968"/>
    <w:rsid w:val="00485B38"/>
    <w:rsid w:val="00485EAA"/>
    <w:rsid w:val="00485EC8"/>
    <w:rsid w:val="00485F61"/>
    <w:rsid w:val="00485FB0"/>
    <w:rsid w:val="0048646B"/>
    <w:rsid w:val="0048651C"/>
    <w:rsid w:val="0048652A"/>
    <w:rsid w:val="00486741"/>
    <w:rsid w:val="00486854"/>
    <w:rsid w:val="00486D10"/>
    <w:rsid w:val="00487087"/>
    <w:rsid w:val="004873A0"/>
    <w:rsid w:val="00490495"/>
    <w:rsid w:val="00490527"/>
    <w:rsid w:val="0049090B"/>
    <w:rsid w:val="00490D34"/>
    <w:rsid w:val="00490E2B"/>
    <w:rsid w:val="00490E7E"/>
    <w:rsid w:val="0049116F"/>
    <w:rsid w:val="0049127B"/>
    <w:rsid w:val="004912E0"/>
    <w:rsid w:val="0049164B"/>
    <w:rsid w:val="004919F6"/>
    <w:rsid w:val="00492029"/>
    <w:rsid w:val="00492194"/>
    <w:rsid w:val="004921F4"/>
    <w:rsid w:val="0049245D"/>
    <w:rsid w:val="00492487"/>
    <w:rsid w:val="0049274B"/>
    <w:rsid w:val="004927D9"/>
    <w:rsid w:val="00492B71"/>
    <w:rsid w:val="00493032"/>
    <w:rsid w:val="00493540"/>
    <w:rsid w:val="00493617"/>
    <w:rsid w:val="00493B16"/>
    <w:rsid w:val="004940E2"/>
    <w:rsid w:val="0049416B"/>
    <w:rsid w:val="0049456A"/>
    <w:rsid w:val="004945BB"/>
    <w:rsid w:val="00494790"/>
    <w:rsid w:val="004947EA"/>
    <w:rsid w:val="0049494A"/>
    <w:rsid w:val="00494975"/>
    <w:rsid w:val="00494CF6"/>
    <w:rsid w:val="00494DEB"/>
    <w:rsid w:val="00494E59"/>
    <w:rsid w:val="00494EB7"/>
    <w:rsid w:val="00494ECE"/>
    <w:rsid w:val="0049500A"/>
    <w:rsid w:val="00495D9D"/>
    <w:rsid w:val="00495F5B"/>
    <w:rsid w:val="00495F81"/>
    <w:rsid w:val="004961B4"/>
    <w:rsid w:val="00496334"/>
    <w:rsid w:val="00496534"/>
    <w:rsid w:val="00496754"/>
    <w:rsid w:val="004969AF"/>
    <w:rsid w:val="004974FA"/>
    <w:rsid w:val="00497B0B"/>
    <w:rsid w:val="004A02F4"/>
    <w:rsid w:val="004A0464"/>
    <w:rsid w:val="004A05E2"/>
    <w:rsid w:val="004A0706"/>
    <w:rsid w:val="004A07AF"/>
    <w:rsid w:val="004A09EA"/>
    <w:rsid w:val="004A0B2F"/>
    <w:rsid w:val="004A0B6D"/>
    <w:rsid w:val="004A0C26"/>
    <w:rsid w:val="004A1359"/>
    <w:rsid w:val="004A1E33"/>
    <w:rsid w:val="004A2320"/>
    <w:rsid w:val="004A25A7"/>
    <w:rsid w:val="004A27BE"/>
    <w:rsid w:val="004A2A52"/>
    <w:rsid w:val="004A3170"/>
    <w:rsid w:val="004A31AE"/>
    <w:rsid w:val="004A31DD"/>
    <w:rsid w:val="004A32BF"/>
    <w:rsid w:val="004A32EA"/>
    <w:rsid w:val="004A3545"/>
    <w:rsid w:val="004A362E"/>
    <w:rsid w:val="004A3E08"/>
    <w:rsid w:val="004A4004"/>
    <w:rsid w:val="004A415C"/>
    <w:rsid w:val="004A42E2"/>
    <w:rsid w:val="004A443C"/>
    <w:rsid w:val="004A47B0"/>
    <w:rsid w:val="004A4A16"/>
    <w:rsid w:val="004A4AA7"/>
    <w:rsid w:val="004A4F51"/>
    <w:rsid w:val="004A5538"/>
    <w:rsid w:val="004A5A12"/>
    <w:rsid w:val="004A5A87"/>
    <w:rsid w:val="004A5FA2"/>
    <w:rsid w:val="004A60AC"/>
    <w:rsid w:val="004A69C7"/>
    <w:rsid w:val="004A7394"/>
    <w:rsid w:val="004A740D"/>
    <w:rsid w:val="004A752E"/>
    <w:rsid w:val="004A75EB"/>
    <w:rsid w:val="004A794A"/>
    <w:rsid w:val="004A7B26"/>
    <w:rsid w:val="004A7DE9"/>
    <w:rsid w:val="004B0277"/>
    <w:rsid w:val="004B0313"/>
    <w:rsid w:val="004B0541"/>
    <w:rsid w:val="004B05DD"/>
    <w:rsid w:val="004B06E4"/>
    <w:rsid w:val="004B0F3F"/>
    <w:rsid w:val="004B1004"/>
    <w:rsid w:val="004B1BA0"/>
    <w:rsid w:val="004B2542"/>
    <w:rsid w:val="004B25A8"/>
    <w:rsid w:val="004B2703"/>
    <w:rsid w:val="004B2C75"/>
    <w:rsid w:val="004B3C36"/>
    <w:rsid w:val="004B3C5A"/>
    <w:rsid w:val="004B4093"/>
    <w:rsid w:val="004B4313"/>
    <w:rsid w:val="004B4577"/>
    <w:rsid w:val="004B45DF"/>
    <w:rsid w:val="004B45FD"/>
    <w:rsid w:val="004B4BF9"/>
    <w:rsid w:val="004B4C34"/>
    <w:rsid w:val="004B56F5"/>
    <w:rsid w:val="004B5778"/>
    <w:rsid w:val="004B5A4D"/>
    <w:rsid w:val="004B5C3C"/>
    <w:rsid w:val="004B5F0A"/>
    <w:rsid w:val="004B5FED"/>
    <w:rsid w:val="004B62F6"/>
    <w:rsid w:val="004B6388"/>
    <w:rsid w:val="004B680D"/>
    <w:rsid w:val="004B6DA0"/>
    <w:rsid w:val="004B70C7"/>
    <w:rsid w:val="004B746E"/>
    <w:rsid w:val="004B7487"/>
    <w:rsid w:val="004B7762"/>
    <w:rsid w:val="004B7F7F"/>
    <w:rsid w:val="004B7FB2"/>
    <w:rsid w:val="004C00E0"/>
    <w:rsid w:val="004C0202"/>
    <w:rsid w:val="004C02EC"/>
    <w:rsid w:val="004C061A"/>
    <w:rsid w:val="004C0AC1"/>
    <w:rsid w:val="004C0C49"/>
    <w:rsid w:val="004C0D1C"/>
    <w:rsid w:val="004C0FCC"/>
    <w:rsid w:val="004C1486"/>
    <w:rsid w:val="004C15EC"/>
    <w:rsid w:val="004C17AE"/>
    <w:rsid w:val="004C1917"/>
    <w:rsid w:val="004C1D47"/>
    <w:rsid w:val="004C1DE5"/>
    <w:rsid w:val="004C1F34"/>
    <w:rsid w:val="004C1FD8"/>
    <w:rsid w:val="004C2457"/>
    <w:rsid w:val="004C24DA"/>
    <w:rsid w:val="004C25A7"/>
    <w:rsid w:val="004C2F93"/>
    <w:rsid w:val="004C3AD6"/>
    <w:rsid w:val="004C3C7B"/>
    <w:rsid w:val="004C3D26"/>
    <w:rsid w:val="004C4715"/>
    <w:rsid w:val="004C4779"/>
    <w:rsid w:val="004C47C7"/>
    <w:rsid w:val="004C4EFE"/>
    <w:rsid w:val="004C4F5E"/>
    <w:rsid w:val="004C5004"/>
    <w:rsid w:val="004C51D5"/>
    <w:rsid w:val="004C57A7"/>
    <w:rsid w:val="004C6110"/>
    <w:rsid w:val="004C6351"/>
    <w:rsid w:val="004C65D0"/>
    <w:rsid w:val="004C6669"/>
    <w:rsid w:val="004C6BB9"/>
    <w:rsid w:val="004C6E25"/>
    <w:rsid w:val="004C6E62"/>
    <w:rsid w:val="004C6F48"/>
    <w:rsid w:val="004C71D7"/>
    <w:rsid w:val="004C772F"/>
    <w:rsid w:val="004C7812"/>
    <w:rsid w:val="004C781D"/>
    <w:rsid w:val="004C7AEB"/>
    <w:rsid w:val="004C7B4B"/>
    <w:rsid w:val="004D023C"/>
    <w:rsid w:val="004D089F"/>
    <w:rsid w:val="004D0A78"/>
    <w:rsid w:val="004D0E23"/>
    <w:rsid w:val="004D0F6B"/>
    <w:rsid w:val="004D10BF"/>
    <w:rsid w:val="004D11DA"/>
    <w:rsid w:val="004D16C5"/>
    <w:rsid w:val="004D17E2"/>
    <w:rsid w:val="004D1B2F"/>
    <w:rsid w:val="004D28F6"/>
    <w:rsid w:val="004D306C"/>
    <w:rsid w:val="004D30E5"/>
    <w:rsid w:val="004D318C"/>
    <w:rsid w:val="004D31A3"/>
    <w:rsid w:val="004D3441"/>
    <w:rsid w:val="004D358A"/>
    <w:rsid w:val="004D379D"/>
    <w:rsid w:val="004D40EA"/>
    <w:rsid w:val="004D43CE"/>
    <w:rsid w:val="004D4427"/>
    <w:rsid w:val="004D4850"/>
    <w:rsid w:val="004D4C7F"/>
    <w:rsid w:val="004D4D34"/>
    <w:rsid w:val="004D4ED0"/>
    <w:rsid w:val="004D5090"/>
    <w:rsid w:val="004D5155"/>
    <w:rsid w:val="004D56DF"/>
    <w:rsid w:val="004D594E"/>
    <w:rsid w:val="004D5CBD"/>
    <w:rsid w:val="004D6517"/>
    <w:rsid w:val="004D686D"/>
    <w:rsid w:val="004D6909"/>
    <w:rsid w:val="004D6995"/>
    <w:rsid w:val="004D6A0F"/>
    <w:rsid w:val="004D6AF1"/>
    <w:rsid w:val="004D6CC8"/>
    <w:rsid w:val="004D6DB7"/>
    <w:rsid w:val="004D6E3D"/>
    <w:rsid w:val="004D70F5"/>
    <w:rsid w:val="004D7237"/>
    <w:rsid w:val="004D7414"/>
    <w:rsid w:val="004D741D"/>
    <w:rsid w:val="004D76DC"/>
    <w:rsid w:val="004E0368"/>
    <w:rsid w:val="004E078D"/>
    <w:rsid w:val="004E08EE"/>
    <w:rsid w:val="004E0EBE"/>
    <w:rsid w:val="004E11D2"/>
    <w:rsid w:val="004E1454"/>
    <w:rsid w:val="004E14FB"/>
    <w:rsid w:val="004E166A"/>
    <w:rsid w:val="004E16BA"/>
    <w:rsid w:val="004E1702"/>
    <w:rsid w:val="004E18D0"/>
    <w:rsid w:val="004E1ABA"/>
    <w:rsid w:val="004E1C79"/>
    <w:rsid w:val="004E1E39"/>
    <w:rsid w:val="004E229D"/>
    <w:rsid w:val="004E25CC"/>
    <w:rsid w:val="004E284C"/>
    <w:rsid w:val="004E2909"/>
    <w:rsid w:val="004E2D4C"/>
    <w:rsid w:val="004E2DF9"/>
    <w:rsid w:val="004E3107"/>
    <w:rsid w:val="004E3477"/>
    <w:rsid w:val="004E3620"/>
    <w:rsid w:val="004E3B06"/>
    <w:rsid w:val="004E3B32"/>
    <w:rsid w:val="004E3B38"/>
    <w:rsid w:val="004E3C1A"/>
    <w:rsid w:val="004E42B2"/>
    <w:rsid w:val="004E43B2"/>
    <w:rsid w:val="004E44CE"/>
    <w:rsid w:val="004E44D1"/>
    <w:rsid w:val="004E478D"/>
    <w:rsid w:val="004E4845"/>
    <w:rsid w:val="004E4881"/>
    <w:rsid w:val="004E4D38"/>
    <w:rsid w:val="004E4F1A"/>
    <w:rsid w:val="004E51F3"/>
    <w:rsid w:val="004E531E"/>
    <w:rsid w:val="004E5651"/>
    <w:rsid w:val="004E569B"/>
    <w:rsid w:val="004E59C2"/>
    <w:rsid w:val="004E5ADA"/>
    <w:rsid w:val="004E5C05"/>
    <w:rsid w:val="004E5CD7"/>
    <w:rsid w:val="004E60D4"/>
    <w:rsid w:val="004E62A2"/>
    <w:rsid w:val="004E671B"/>
    <w:rsid w:val="004E69A8"/>
    <w:rsid w:val="004E7754"/>
    <w:rsid w:val="004E7CBB"/>
    <w:rsid w:val="004E7E39"/>
    <w:rsid w:val="004F0156"/>
    <w:rsid w:val="004F0370"/>
    <w:rsid w:val="004F0B2F"/>
    <w:rsid w:val="004F0D26"/>
    <w:rsid w:val="004F0D4A"/>
    <w:rsid w:val="004F15D8"/>
    <w:rsid w:val="004F1716"/>
    <w:rsid w:val="004F181A"/>
    <w:rsid w:val="004F1F78"/>
    <w:rsid w:val="004F2998"/>
    <w:rsid w:val="004F2CD6"/>
    <w:rsid w:val="004F3232"/>
    <w:rsid w:val="004F369C"/>
    <w:rsid w:val="004F36D5"/>
    <w:rsid w:val="004F3CC0"/>
    <w:rsid w:val="004F3FFD"/>
    <w:rsid w:val="004F4152"/>
    <w:rsid w:val="004F422D"/>
    <w:rsid w:val="004F456A"/>
    <w:rsid w:val="004F4C04"/>
    <w:rsid w:val="004F5A9C"/>
    <w:rsid w:val="004F5DC3"/>
    <w:rsid w:val="004F5F21"/>
    <w:rsid w:val="004F5F2C"/>
    <w:rsid w:val="004F5F86"/>
    <w:rsid w:val="004F5FC5"/>
    <w:rsid w:val="004F6279"/>
    <w:rsid w:val="004F631F"/>
    <w:rsid w:val="004F6465"/>
    <w:rsid w:val="004F6774"/>
    <w:rsid w:val="004F6A9A"/>
    <w:rsid w:val="004F6ADF"/>
    <w:rsid w:val="004F7169"/>
    <w:rsid w:val="004F7178"/>
    <w:rsid w:val="004F723A"/>
    <w:rsid w:val="004F73AB"/>
    <w:rsid w:val="004F73B9"/>
    <w:rsid w:val="004F75E4"/>
    <w:rsid w:val="004F792C"/>
    <w:rsid w:val="004F7996"/>
    <w:rsid w:val="004F79C0"/>
    <w:rsid w:val="004F7AB3"/>
    <w:rsid w:val="004F7D5C"/>
    <w:rsid w:val="004F7F72"/>
    <w:rsid w:val="005006A0"/>
    <w:rsid w:val="005008F4"/>
    <w:rsid w:val="005008F7"/>
    <w:rsid w:val="00500BA3"/>
    <w:rsid w:val="00500C07"/>
    <w:rsid w:val="00500DCC"/>
    <w:rsid w:val="005011F0"/>
    <w:rsid w:val="0050121E"/>
    <w:rsid w:val="005017F7"/>
    <w:rsid w:val="0050195D"/>
    <w:rsid w:val="00501BA0"/>
    <w:rsid w:val="00501BCB"/>
    <w:rsid w:val="00501CD1"/>
    <w:rsid w:val="00502155"/>
    <w:rsid w:val="005024FF"/>
    <w:rsid w:val="00502D52"/>
    <w:rsid w:val="00502EB2"/>
    <w:rsid w:val="00503103"/>
    <w:rsid w:val="0050321B"/>
    <w:rsid w:val="005034A1"/>
    <w:rsid w:val="005035B3"/>
    <w:rsid w:val="005036FC"/>
    <w:rsid w:val="00503A3F"/>
    <w:rsid w:val="00503B7D"/>
    <w:rsid w:val="00504519"/>
    <w:rsid w:val="00504578"/>
    <w:rsid w:val="00504747"/>
    <w:rsid w:val="00504BA9"/>
    <w:rsid w:val="00505652"/>
    <w:rsid w:val="00505978"/>
    <w:rsid w:val="00505AA9"/>
    <w:rsid w:val="00505C97"/>
    <w:rsid w:val="005061C7"/>
    <w:rsid w:val="005066E0"/>
    <w:rsid w:val="00506B6E"/>
    <w:rsid w:val="00506F49"/>
    <w:rsid w:val="005071C5"/>
    <w:rsid w:val="00507532"/>
    <w:rsid w:val="0050756F"/>
    <w:rsid w:val="005075B2"/>
    <w:rsid w:val="0051012B"/>
    <w:rsid w:val="005102CF"/>
    <w:rsid w:val="00510646"/>
    <w:rsid w:val="005108F1"/>
    <w:rsid w:val="00510ED0"/>
    <w:rsid w:val="00511174"/>
    <w:rsid w:val="005112EA"/>
    <w:rsid w:val="005116B5"/>
    <w:rsid w:val="00511BBF"/>
    <w:rsid w:val="00511D46"/>
    <w:rsid w:val="00512922"/>
    <w:rsid w:val="00512F5C"/>
    <w:rsid w:val="00513A17"/>
    <w:rsid w:val="00513DC2"/>
    <w:rsid w:val="00513E04"/>
    <w:rsid w:val="00514185"/>
    <w:rsid w:val="005145AE"/>
    <w:rsid w:val="005147AC"/>
    <w:rsid w:val="005148DB"/>
    <w:rsid w:val="00514A07"/>
    <w:rsid w:val="00515907"/>
    <w:rsid w:val="00515AFF"/>
    <w:rsid w:val="00515B91"/>
    <w:rsid w:val="00515D37"/>
    <w:rsid w:val="005161AA"/>
    <w:rsid w:val="005166BA"/>
    <w:rsid w:val="00516ADD"/>
    <w:rsid w:val="00516FE0"/>
    <w:rsid w:val="00517635"/>
    <w:rsid w:val="00517DE3"/>
    <w:rsid w:val="00517F0B"/>
    <w:rsid w:val="005201B9"/>
    <w:rsid w:val="00520235"/>
    <w:rsid w:val="005203A0"/>
    <w:rsid w:val="005203EF"/>
    <w:rsid w:val="0052048B"/>
    <w:rsid w:val="005205E6"/>
    <w:rsid w:val="00520D9C"/>
    <w:rsid w:val="00520EEE"/>
    <w:rsid w:val="00520F8E"/>
    <w:rsid w:val="005211AF"/>
    <w:rsid w:val="00521743"/>
    <w:rsid w:val="00521D7F"/>
    <w:rsid w:val="00521FA6"/>
    <w:rsid w:val="00521FB7"/>
    <w:rsid w:val="00522291"/>
    <w:rsid w:val="00522916"/>
    <w:rsid w:val="00522AD1"/>
    <w:rsid w:val="00522B0A"/>
    <w:rsid w:val="00522B46"/>
    <w:rsid w:val="00522D6A"/>
    <w:rsid w:val="0052324E"/>
    <w:rsid w:val="00523434"/>
    <w:rsid w:val="00523A97"/>
    <w:rsid w:val="00523AAE"/>
    <w:rsid w:val="00524690"/>
    <w:rsid w:val="00524DAB"/>
    <w:rsid w:val="005253C7"/>
    <w:rsid w:val="0052544B"/>
    <w:rsid w:val="00525470"/>
    <w:rsid w:val="00525556"/>
    <w:rsid w:val="00525B7C"/>
    <w:rsid w:val="00525DF0"/>
    <w:rsid w:val="00525ED5"/>
    <w:rsid w:val="005260C6"/>
    <w:rsid w:val="005261BC"/>
    <w:rsid w:val="005264C9"/>
    <w:rsid w:val="005265E7"/>
    <w:rsid w:val="00526672"/>
    <w:rsid w:val="00526BC5"/>
    <w:rsid w:val="00526DFD"/>
    <w:rsid w:val="00526FB4"/>
    <w:rsid w:val="005271BA"/>
    <w:rsid w:val="0052756C"/>
    <w:rsid w:val="00527705"/>
    <w:rsid w:val="00527946"/>
    <w:rsid w:val="005279F6"/>
    <w:rsid w:val="00527BE8"/>
    <w:rsid w:val="00527D60"/>
    <w:rsid w:val="00527E56"/>
    <w:rsid w:val="00527EEC"/>
    <w:rsid w:val="00527FF5"/>
    <w:rsid w:val="00530030"/>
    <w:rsid w:val="0053031B"/>
    <w:rsid w:val="00530593"/>
    <w:rsid w:val="0053068C"/>
    <w:rsid w:val="005306AD"/>
    <w:rsid w:val="00530737"/>
    <w:rsid w:val="00530C85"/>
    <w:rsid w:val="005312F4"/>
    <w:rsid w:val="00531315"/>
    <w:rsid w:val="005314C4"/>
    <w:rsid w:val="005315EF"/>
    <w:rsid w:val="0053185E"/>
    <w:rsid w:val="005318F0"/>
    <w:rsid w:val="005319F4"/>
    <w:rsid w:val="00531BAA"/>
    <w:rsid w:val="00531C1D"/>
    <w:rsid w:val="00531DB6"/>
    <w:rsid w:val="00531FD5"/>
    <w:rsid w:val="0053251A"/>
    <w:rsid w:val="00532652"/>
    <w:rsid w:val="00532775"/>
    <w:rsid w:val="00532A8E"/>
    <w:rsid w:val="00532A9E"/>
    <w:rsid w:val="00532CF2"/>
    <w:rsid w:val="00532E21"/>
    <w:rsid w:val="00532F8A"/>
    <w:rsid w:val="00533041"/>
    <w:rsid w:val="005332E4"/>
    <w:rsid w:val="005339EB"/>
    <w:rsid w:val="00533EF2"/>
    <w:rsid w:val="00533F05"/>
    <w:rsid w:val="00534020"/>
    <w:rsid w:val="00534FB7"/>
    <w:rsid w:val="00534FEF"/>
    <w:rsid w:val="005358CB"/>
    <w:rsid w:val="00535A58"/>
    <w:rsid w:val="00535DC4"/>
    <w:rsid w:val="005365BF"/>
    <w:rsid w:val="00536A3C"/>
    <w:rsid w:val="00536B34"/>
    <w:rsid w:val="00536E10"/>
    <w:rsid w:val="00536F09"/>
    <w:rsid w:val="00537296"/>
    <w:rsid w:val="005372F5"/>
    <w:rsid w:val="00537B90"/>
    <w:rsid w:val="00537D06"/>
    <w:rsid w:val="00537DAB"/>
    <w:rsid w:val="005400E0"/>
    <w:rsid w:val="005400E3"/>
    <w:rsid w:val="00540214"/>
    <w:rsid w:val="00540314"/>
    <w:rsid w:val="005403D8"/>
    <w:rsid w:val="0054099B"/>
    <w:rsid w:val="00540A57"/>
    <w:rsid w:val="00540B6E"/>
    <w:rsid w:val="005412E4"/>
    <w:rsid w:val="005413FF"/>
    <w:rsid w:val="0054148C"/>
    <w:rsid w:val="00541572"/>
    <w:rsid w:val="00541588"/>
    <w:rsid w:val="005415D2"/>
    <w:rsid w:val="00541731"/>
    <w:rsid w:val="00541D00"/>
    <w:rsid w:val="00542035"/>
    <w:rsid w:val="0054208B"/>
    <w:rsid w:val="005420CB"/>
    <w:rsid w:val="005421B7"/>
    <w:rsid w:val="00542396"/>
    <w:rsid w:val="005427E2"/>
    <w:rsid w:val="0054294C"/>
    <w:rsid w:val="00542B06"/>
    <w:rsid w:val="00542CBB"/>
    <w:rsid w:val="00542E17"/>
    <w:rsid w:val="0054305C"/>
    <w:rsid w:val="00543891"/>
    <w:rsid w:val="005438F5"/>
    <w:rsid w:val="00543B84"/>
    <w:rsid w:val="00543B8E"/>
    <w:rsid w:val="00543C8B"/>
    <w:rsid w:val="00543CB6"/>
    <w:rsid w:val="00543F12"/>
    <w:rsid w:val="00543FC3"/>
    <w:rsid w:val="005443CD"/>
    <w:rsid w:val="00544639"/>
    <w:rsid w:val="005446EC"/>
    <w:rsid w:val="0054470A"/>
    <w:rsid w:val="005449FE"/>
    <w:rsid w:val="00544A20"/>
    <w:rsid w:val="00545023"/>
    <w:rsid w:val="00545262"/>
    <w:rsid w:val="005454D2"/>
    <w:rsid w:val="005454FE"/>
    <w:rsid w:val="005456CE"/>
    <w:rsid w:val="005457D5"/>
    <w:rsid w:val="00545D70"/>
    <w:rsid w:val="00545D91"/>
    <w:rsid w:val="00545F90"/>
    <w:rsid w:val="00545FAD"/>
    <w:rsid w:val="005460D4"/>
    <w:rsid w:val="00546195"/>
    <w:rsid w:val="00546CF4"/>
    <w:rsid w:val="00546D0A"/>
    <w:rsid w:val="00546F73"/>
    <w:rsid w:val="005470AB"/>
    <w:rsid w:val="0054752B"/>
    <w:rsid w:val="0054793D"/>
    <w:rsid w:val="00547AEE"/>
    <w:rsid w:val="00547D7D"/>
    <w:rsid w:val="00550248"/>
    <w:rsid w:val="00550699"/>
    <w:rsid w:val="00550719"/>
    <w:rsid w:val="005507A2"/>
    <w:rsid w:val="00550B8E"/>
    <w:rsid w:val="00550E24"/>
    <w:rsid w:val="00551168"/>
    <w:rsid w:val="00551629"/>
    <w:rsid w:val="00551D03"/>
    <w:rsid w:val="00551DB4"/>
    <w:rsid w:val="00552415"/>
    <w:rsid w:val="00552533"/>
    <w:rsid w:val="00552603"/>
    <w:rsid w:val="00552649"/>
    <w:rsid w:val="0055270D"/>
    <w:rsid w:val="00552B69"/>
    <w:rsid w:val="00552DDA"/>
    <w:rsid w:val="00552F35"/>
    <w:rsid w:val="00552F47"/>
    <w:rsid w:val="00552F94"/>
    <w:rsid w:val="00553239"/>
    <w:rsid w:val="0055363F"/>
    <w:rsid w:val="00553DB8"/>
    <w:rsid w:val="0055404D"/>
    <w:rsid w:val="005541D7"/>
    <w:rsid w:val="005543B1"/>
    <w:rsid w:val="005547AC"/>
    <w:rsid w:val="0055480C"/>
    <w:rsid w:val="0055496A"/>
    <w:rsid w:val="00554BDC"/>
    <w:rsid w:val="00554D42"/>
    <w:rsid w:val="00554DD4"/>
    <w:rsid w:val="005551D7"/>
    <w:rsid w:val="00555594"/>
    <w:rsid w:val="005555BC"/>
    <w:rsid w:val="0055594C"/>
    <w:rsid w:val="00555A58"/>
    <w:rsid w:val="00555C69"/>
    <w:rsid w:val="00555D7C"/>
    <w:rsid w:val="00556168"/>
    <w:rsid w:val="005567C9"/>
    <w:rsid w:val="005567E1"/>
    <w:rsid w:val="00557A8C"/>
    <w:rsid w:val="00557D01"/>
    <w:rsid w:val="00557D7A"/>
    <w:rsid w:val="00560531"/>
    <w:rsid w:val="00560625"/>
    <w:rsid w:val="00560AAA"/>
    <w:rsid w:val="00560C80"/>
    <w:rsid w:val="0056113C"/>
    <w:rsid w:val="005611C9"/>
    <w:rsid w:val="00561276"/>
    <w:rsid w:val="005612A8"/>
    <w:rsid w:val="005614AA"/>
    <w:rsid w:val="00562144"/>
    <w:rsid w:val="0056233A"/>
    <w:rsid w:val="005626D0"/>
    <w:rsid w:val="00562B9E"/>
    <w:rsid w:val="005631BD"/>
    <w:rsid w:val="005633F8"/>
    <w:rsid w:val="005638B0"/>
    <w:rsid w:val="00563910"/>
    <w:rsid w:val="0056393B"/>
    <w:rsid w:val="005639C1"/>
    <w:rsid w:val="00563C13"/>
    <w:rsid w:val="00564099"/>
    <w:rsid w:val="00564136"/>
    <w:rsid w:val="00564286"/>
    <w:rsid w:val="00564812"/>
    <w:rsid w:val="0056483C"/>
    <w:rsid w:val="005648CF"/>
    <w:rsid w:val="00564ED2"/>
    <w:rsid w:val="005650A0"/>
    <w:rsid w:val="005650B6"/>
    <w:rsid w:val="00565904"/>
    <w:rsid w:val="005659EC"/>
    <w:rsid w:val="00565B3D"/>
    <w:rsid w:val="00565F57"/>
    <w:rsid w:val="00566190"/>
    <w:rsid w:val="00566743"/>
    <w:rsid w:val="005669E3"/>
    <w:rsid w:val="00566AE8"/>
    <w:rsid w:val="00566E32"/>
    <w:rsid w:val="00566FCD"/>
    <w:rsid w:val="00566FF7"/>
    <w:rsid w:val="00567068"/>
    <w:rsid w:val="00567301"/>
    <w:rsid w:val="005673B8"/>
    <w:rsid w:val="005673BD"/>
    <w:rsid w:val="00567788"/>
    <w:rsid w:val="005678C6"/>
    <w:rsid w:val="00567A37"/>
    <w:rsid w:val="00567C9D"/>
    <w:rsid w:val="00567E2A"/>
    <w:rsid w:val="00567FC3"/>
    <w:rsid w:val="00570547"/>
    <w:rsid w:val="00570889"/>
    <w:rsid w:val="00570A7B"/>
    <w:rsid w:val="00570EA5"/>
    <w:rsid w:val="00570F9D"/>
    <w:rsid w:val="005713A3"/>
    <w:rsid w:val="005713C2"/>
    <w:rsid w:val="00571A78"/>
    <w:rsid w:val="00571C66"/>
    <w:rsid w:val="0057262B"/>
    <w:rsid w:val="0057279B"/>
    <w:rsid w:val="005727B8"/>
    <w:rsid w:val="0057280B"/>
    <w:rsid w:val="0057288B"/>
    <w:rsid w:val="00572C7C"/>
    <w:rsid w:val="00573136"/>
    <w:rsid w:val="00573138"/>
    <w:rsid w:val="00573302"/>
    <w:rsid w:val="0057339C"/>
    <w:rsid w:val="00573808"/>
    <w:rsid w:val="00573EA5"/>
    <w:rsid w:val="00573EFD"/>
    <w:rsid w:val="00573F15"/>
    <w:rsid w:val="00574112"/>
    <w:rsid w:val="005745AC"/>
    <w:rsid w:val="005749A3"/>
    <w:rsid w:val="00574F89"/>
    <w:rsid w:val="005753F1"/>
    <w:rsid w:val="00575758"/>
    <w:rsid w:val="00575BC5"/>
    <w:rsid w:val="00575BF5"/>
    <w:rsid w:val="00575CE4"/>
    <w:rsid w:val="00576044"/>
    <w:rsid w:val="00576295"/>
    <w:rsid w:val="005763AC"/>
    <w:rsid w:val="0057662F"/>
    <w:rsid w:val="005766C1"/>
    <w:rsid w:val="0057699A"/>
    <w:rsid w:val="00576E70"/>
    <w:rsid w:val="0057725F"/>
    <w:rsid w:val="00577373"/>
    <w:rsid w:val="0057745F"/>
    <w:rsid w:val="00577617"/>
    <w:rsid w:val="005777D3"/>
    <w:rsid w:val="00577B87"/>
    <w:rsid w:val="00577C32"/>
    <w:rsid w:val="00577C45"/>
    <w:rsid w:val="00577CF7"/>
    <w:rsid w:val="005802B0"/>
    <w:rsid w:val="005804E5"/>
    <w:rsid w:val="0058062A"/>
    <w:rsid w:val="00580ABE"/>
    <w:rsid w:val="00580EFB"/>
    <w:rsid w:val="00580FBE"/>
    <w:rsid w:val="00581140"/>
    <w:rsid w:val="00581A68"/>
    <w:rsid w:val="00581BC6"/>
    <w:rsid w:val="00581CAD"/>
    <w:rsid w:val="00581F53"/>
    <w:rsid w:val="0058282D"/>
    <w:rsid w:val="00582833"/>
    <w:rsid w:val="005828A3"/>
    <w:rsid w:val="00582B97"/>
    <w:rsid w:val="0058312B"/>
    <w:rsid w:val="00583199"/>
    <w:rsid w:val="005831A8"/>
    <w:rsid w:val="005831FA"/>
    <w:rsid w:val="00583219"/>
    <w:rsid w:val="0058360E"/>
    <w:rsid w:val="005836AE"/>
    <w:rsid w:val="0058382D"/>
    <w:rsid w:val="005838CE"/>
    <w:rsid w:val="00583BC8"/>
    <w:rsid w:val="00583BCA"/>
    <w:rsid w:val="00583ED5"/>
    <w:rsid w:val="005840DB"/>
    <w:rsid w:val="00584268"/>
    <w:rsid w:val="005843F7"/>
    <w:rsid w:val="005846A4"/>
    <w:rsid w:val="005848F7"/>
    <w:rsid w:val="00584B01"/>
    <w:rsid w:val="00584B75"/>
    <w:rsid w:val="00584BEA"/>
    <w:rsid w:val="00584F6F"/>
    <w:rsid w:val="00584FDC"/>
    <w:rsid w:val="00585661"/>
    <w:rsid w:val="005856EC"/>
    <w:rsid w:val="00585BD2"/>
    <w:rsid w:val="005861D3"/>
    <w:rsid w:val="0058644E"/>
    <w:rsid w:val="00586848"/>
    <w:rsid w:val="00586EEA"/>
    <w:rsid w:val="0058706B"/>
    <w:rsid w:val="00587211"/>
    <w:rsid w:val="00587227"/>
    <w:rsid w:val="0058732E"/>
    <w:rsid w:val="00587517"/>
    <w:rsid w:val="0058757A"/>
    <w:rsid w:val="0058773C"/>
    <w:rsid w:val="00587A7F"/>
    <w:rsid w:val="00587CAD"/>
    <w:rsid w:val="00587E91"/>
    <w:rsid w:val="005903CD"/>
    <w:rsid w:val="0059064B"/>
    <w:rsid w:val="005908D7"/>
    <w:rsid w:val="00590B0A"/>
    <w:rsid w:val="00590C65"/>
    <w:rsid w:val="00590E13"/>
    <w:rsid w:val="00590F73"/>
    <w:rsid w:val="00590F9E"/>
    <w:rsid w:val="005910B7"/>
    <w:rsid w:val="005912AA"/>
    <w:rsid w:val="00591350"/>
    <w:rsid w:val="005913AD"/>
    <w:rsid w:val="0059142A"/>
    <w:rsid w:val="00591496"/>
    <w:rsid w:val="0059166A"/>
    <w:rsid w:val="005917AE"/>
    <w:rsid w:val="005917C0"/>
    <w:rsid w:val="005918B7"/>
    <w:rsid w:val="00591C72"/>
    <w:rsid w:val="00591F08"/>
    <w:rsid w:val="005923EE"/>
    <w:rsid w:val="00592599"/>
    <w:rsid w:val="0059274B"/>
    <w:rsid w:val="00592AE6"/>
    <w:rsid w:val="00592E44"/>
    <w:rsid w:val="0059395D"/>
    <w:rsid w:val="00593AB9"/>
    <w:rsid w:val="005943CA"/>
    <w:rsid w:val="00594841"/>
    <w:rsid w:val="00594A36"/>
    <w:rsid w:val="00594AEB"/>
    <w:rsid w:val="00594BDA"/>
    <w:rsid w:val="00594CC1"/>
    <w:rsid w:val="005950D9"/>
    <w:rsid w:val="005952DE"/>
    <w:rsid w:val="005954F3"/>
    <w:rsid w:val="005958E1"/>
    <w:rsid w:val="005959F1"/>
    <w:rsid w:val="00595B2A"/>
    <w:rsid w:val="00595D0A"/>
    <w:rsid w:val="00595EF3"/>
    <w:rsid w:val="00596184"/>
    <w:rsid w:val="00596872"/>
    <w:rsid w:val="00596DA1"/>
    <w:rsid w:val="00596F6E"/>
    <w:rsid w:val="0059707D"/>
    <w:rsid w:val="00597182"/>
    <w:rsid w:val="00597241"/>
    <w:rsid w:val="0059745A"/>
    <w:rsid w:val="00597BA3"/>
    <w:rsid w:val="00597C8A"/>
    <w:rsid w:val="00597F3F"/>
    <w:rsid w:val="005A053C"/>
    <w:rsid w:val="005A0735"/>
    <w:rsid w:val="005A0A9A"/>
    <w:rsid w:val="005A1535"/>
    <w:rsid w:val="005A1DEC"/>
    <w:rsid w:val="005A1EB4"/>
    <w:rsid w:val="005A23FC"/>
    <w:rsid w:val="005A2418"/>
    <w:rsid w:val="005A2811"/>
    <w:rsid w:val="005A2A91"/>
    <w:rsid w:val="005A2E33"/>
    <w:rsid w:val="005A2F74"/>
    <w:rsid w:val="005A313A"/>
    <w:rsid w:val="005A317F"/>
    <w:rsid w:val="005A31D6"/>
    <w:rsid w:val="005A3409"/>
    <w:rsid w:val="005A362E"/>
    <w:rsid w:val="005A3636"/>
    <w:rsid w:val="005A36E8"/>
    <w:rsid w:val="005A3ECE"/>
    <w:rsid w:val="005A3EFA"/>
    <w:rsid w:val="005A417A"/>
    <w:rsid w:val="005A43FC"/>
    <w:rsid w:val="005A44A2"/>
    <w:rsid w:val="005A4F1D"/>
    <w:rsid w:val="005A50BC"/>
    <w:rsid w:val="005A559B"/>
    <w:rsid w:val="005A56B8"/>
    <w:rsid w:val="005A5ABC"/>
    <w:rsid w:val="005A5CB0"/>
    <w:rsid w:val="005A66EA"/>
    <w:rsid w:val="005A6BF2"/>
    <w:rsid w:val="005A6D00"/>
    <w:rsid w:val="005A7035"/>
    <w:rsid w:val="005A74A9"/>
    <w:rsid w:val="005A74C6"/>
    <w:rsid w:val="005A7810"/>
    <w:rsid w:val="005A7974"/>
    <w:rsid w:val="005A7B6B"/>
    <w:rsid w:val="005A7D1F"/>
    <w:rsid w:val="005B0051"/>
    <w:rsid w:val="005B009A"/>
    <w:rsid w:val="005B019D"/>
    <w:rsid w:val="005B0228"/>
    <w:rsid w:val="005B026F"/>
    <w:rsid w:val="005B0272"/>
    <w:rsid w:val="005B063D"/>
    <w:rsid w:val="005B0BCB"/>
    <w:rsid w:val="005B0CA3"/>
    <w:rsid w:val="005B0EFA"/>
    <w:rsid w:val="005B11FA"/>
    <w:rsid w:val="005B13E8"/>
    <w:rsid w:val="005B14EE"/>
    <w:rsid w:val="005B153B"/>
    <w:rsid w:val="005B1A6E"/>
    <w:rsid w:val="005B202F"/>
    <w:rsid w:val="005B23D4"/>
    <w:rsid w:val="005B2767"/>
    <w:rsid w:val="005B2C74"/>
    <w:rsid w:val="005B2D74"/>
    <w:rsid w:val="005B30FF"/>
    <w:rsid w:val="005B34BA"/>
    <w:rsid w:val="005B34D4"/>
    <w:rsid w:val="005B3A24"/>
    <w:rsid w:val="005B3D51"/>
    <w:rsid w:val="005B492B"/>
    <w:rsid w:val="005B4987"/>
    <w:rsid w:val="005B4BC9"/>
    <w:rsid w:val="005B4BF7"/>
    <w:rsid w:val="005B4FBE"/>
    <w:rsid w:val="005B4FD4"/>
    <w:rsid w:val="005B54B0"/>
    <w:rsid w:val="005B5E32"/>
    <w:rsid w:val="005B5EFE"/>
    <w:rsid w:val="005B60F7"/>
    <w:rsid w:val="005B6507"/>
    <w:rsid w:val="005B650B"/>
    <w:rsid w:val="005B662B"/>
    <w:rsid w:val="005B665F"/>
    <w:rsid w:val="005B6D12"/>
    <w:rsid w:val="005B7002"/>
    <w:rsid w:val="005B7369"/>
    <w:rsid w:val="005B752F"/>
    <w:rsid w:val="005B77E2"/>
    <w:rsid w:val="005B7A07"/>
    <w:rsid w:val="005B7AB5"/>
    <w:rsid w:val="005B7D86"/>
    <w:rsid w:val="005B7EFE"/>
    <w:rsid w:val="005C08EB"/>
    <w:rsid w:val="005C0C6D"/>
    <w:rsid w:val="005C0FE6"/>
    <w:rsid w:val="005C13EA"/>
    <w:rsid w:val="005C13F0"/>
    <w:rsid w:val="005C14AC"/>
    <w:rsid w:val="005C161B"/>
    <w:rsid w:val="005C181F"/>
    <w:rsid w:val="005C1F7F"/>
    <w:rsid w:val="005C2223"/>
    <w:rsid w:val="005C235A"/>
    <w:rsid w:val="005C23CB"/>
    <w:rsid w:val="005C25B3"/>
    <w:rsid w:val="005C27F0"/>
    <w:rsid w:val="005C2C2F"/>
    <w:rsid w:val="005C2D25"/>
    <w:rsid w:val="005C35E2"/>
    <w:rsid w:val="005C38C1"/>
    <w:rsid w:val="005C3B84"/>
    <w:rsid w:val="005C43DD"/>
    <w:rsid w:val="005C4574"/>
    <w:rsid w:val="005C4AB2"/>
    <w:rsid w:val="005C4BF5"/>
    <w:rsid w:val="005C4C73"/>
    <w:rsid w:val="005C4F52"/>
    <w:rsid w:val="005C5900"/>
    <w:rsid w:val="005C593B"/>
    <w:rsid w:val="005C5961"/>
    <w:rsid w:val="005C598F"/>
    <w:rsid w:val="005C5B49"/>
    <w:rsid w:val="005C5CCD"/>
    <w:rsid w:val="005C634D"/>
    <w:rsid w:val="005C64DC"/>
    <w:rsid w:val="005C6C6B"/>
    <w:rsid w:val="005C6CEC"/>
    <w:rsid w:val="005C6E2B"/>
    <w:rsid w:val="005C733C"/>
    <w:rsid w:val="005C7460"/>
    <w:rsid w:val="005C77AD"/>
    <w:rsid w:val="005C7F0B"/>
    <w:rsid w:val="005C7F7A"/>
    <w:rsid w:val="005D089E"/>
    <w:rsid w:val="005D0A01"/>
    <w:rsid w:val="005D0A4B"/>
    <w:rsid w:val="005D0E77"/>
    <w:rsid w:val="005D1340"/>
    <w:rsid w:val="005D144D"/>
    <w:rsid w:val="005D1D58"/>
    <w:rsid w:val="005D1EF5"/>
    <w:rsid w:val="005D20AE"/>
    <w:rsid w:val="005D2169"/>
    <w:rsid w:val="005D267A"/>
    <w:rsid w:val="005D29B5"/>
    <w:rsid w:val="005D2C1A"/>
    <w:rsid w:val="005D3500"/>
    <w:rsid w:val="005D397D"/>
    <w:rsid w:val="005D3E8B"/>
    <w:rsid w:val="005D41E2"/>
    <w:rsid w:val="005D44DA"/>
    <w:rsid w:val="005D460F"/>
    <w:rsid w:val="005D48F5"/>
    <w:rsid w:val="005D5055"/>
    <w:rsid w:val="005D58AB"/>
    <w:rsid w:val="005D5A08"/>
    <w:rsid w:val="005D5EC7"/>
    <w:rsid w:val="005D6015"/>
    <w:rsid w:val="005D6072"/>
    <w:rsid w:val="005D646D"/>
    <w:rsid w:val="005D65C5"/>
    <w:rsid w:val="005D66DF"/>
    <w:rsid w:val="005D675E"/>
    <w:rsid w:val="005D71B4"/>
    <w:rsid w:val="005D7286"/>
    <w:rsid w:val="005D7490"/>
    <w:rsid w:val="005D754B"/>
    <w:rsid w:val="005D7A77"/>
    <w:rsid w:val="005D7ED9"/>
    <w:rsid w:val="005D7F2F"/>
    <w:rsid w:val="005E01C4"/>
    <w:rsid w:val="005E0339"/>
    <w:rsid w:val="005E0376"/>
    <w:rsid w:val="005E03FF"/>
    <w:rsid w:val="005E060A"/>
    <w:rsid w:val="005E0B93"/>
    <w:rsid w:val="005E0BD5"/>
    <w:rsid w:val="005E0CEE"/>
    <w:rsid w:val="005E1131"/>
    <w:rsid w:val="005E11E1"/>
    <w:rsid w:val="005E11E8"/>
    <w:rsid w:val="005E16BF"/>
    <w:rsid w:val="005E16DC"/>
    <w:rsid w:val="005E18F7"/>
    <w:rsid w:val="005E1982"/>
    <w:rsid w:val="005E1A8E"/>
    <w:rsid w:val="005E20A3"/>
    <w:rsid w:val="005E2B17"/>
    <w:rsid w:val="005E2ED3"/>
    <w:rsid w:val="005E2EE1"/>
    <w:rsid w:val="005E3046"/>
    <w:rsid w:val="005E3216"/>
    <w:rsid w:val="005E3818"/>
    <w:rsid w:val="005E3CA4"/>
    <w:rsid w:val="005E411B"/>
    <w:rsid w:val="005E43B7"/>
    <w:rsid w:val="005E45DC"/>
    <w:rsid w:val="005E4656"/>
    <w:rsid w:val="005E4CB2"/>
    <w:rsid w:val="005E4D86"/>
    <w:rsid w:val="005E52D4"/>
    <w:rsid w:val="005E5342"/>
    <w:rsid w:val="005E5790"/>
    <w:rsid w:val="005E5794"/>
    <w:rsid w:val="005E5B16"/>
    <w:rsid w:val="005E5CBE"/>
    <w:rsid w:val="005E62F2"/>
    <w:rsid w:val="005E63D2"/>
    <w:rsid w:val="005E668A"/>
    <w:rsid w:val="005E6F6D"/>
    <w:rsid w:val="005E7680"/>
    <w:rsid w:val="005E7695"/>
    <w:rsid w:val="005E79AE"/>
    <w:rsid w:val="005E79E9"/>
    <w:rsid w:val="005F04E4"/>
    <w:rsid w:val="005F057D"/>
    <w:rsid w:val="005F0AE8"/>
    <w:rsid w:val="005F1005"/>
    <w:rsid w:val="005F1CFB"/>
    <w:rsid w:val="005F1F79"/>
    <w:rsid w:val="005F224E"/>
    <w:rsid w:val="005F26C4"/>
    <w:rsid w:val="005F28B2"/>
    <w:rsid w:val="005F3374"/>
    <w:rsid w:val="005F368D"/>
    <w:rsid w:val="005F383A"/>
    <w:rsid w:val="005F4164"/>
    <w:rsid w:val="005F4806"/>
    <w:rsid w:val="005F4847"/>
    <w:rsid w:val="005F48C0"/>
    <w:rsid w:val="005F54B3"/>
    <w:rsid w:val="005F57CC"/>
    <w:rsid w:val="005F5857"/>
    <w:rsid w:val="005F593D"/>
    <w:rsid w:val="005F5B8A"/>
    <w:rsid w:val="005F5C40"/>
    <w:rsid w:val="005F5DD7"/>
    <w:rsid w:val="005F5E83"/>
    <w:rsid w:val="005F60BE"/>
    <w:rsid w:val="005F6716"/>
    <w:rsid w:val="005F6B10"/>
    <w:rsid w:val="005F6F92"/>
    <w:rsid w:val="005F6F9A"/>
    <w:rsid w:val="005F7007"/>
    <w:rsid w:val="005F7299"/>
    <w:rsid w:val="005F77B4"/>
    <w:rsid w:val="005F7842"/>
    <w:rsid w:val="005F7916"/>
    <w:rsid w:val="005F7939"/>
    <w:rsid w:val="005F7C84"/>
    <w:rsid w:val="0060002B"/>
    <w:rsid w:val="00600251"/>
    <w:rsid w:val="0060082F"/>
    <w:rsid w:val="006009AD"/>
    <w:rsid w:val="00600AB8"/>
    <w:rsid w:val="00600B33"/>
    <w:rsid w:val="00600B7E"/>
    <w:rsid w:val="00600ED6"/>
    <w:rsid w:val="0060125D"/>
    <w:rsid w:val="0060125E"/>
    <w:rsid w:val="00601524"/>
    <w:rsid w:val="00601840"/>
    <w:rsid w:val="0060184F"/>
    <w:rsid w:val="006018BC"/>
    <w:rsid w:val="00601B8C"/>
    <w:rsid w:val="00602036"/>
    <w:rsid w:val="006025E1"/>
    <w:rsid w:val="006027A4"/>
    <w:rsid w:val="00602959"/>
    <w:rsid w:val="00602964"/>
    <w:rsid w:val="00603378"/>
    <w:rsid w:val="00603FFA"/>
    <w:rsid w:val="006048F5"/>
    <w:rsid w:val="00604992"/>
    <w:rsid w:val="00604A7F"/>
    <w:rsid w:val="00604B35"/>
    <w:rsid w:val="00604D1C"/>
    <w:rsid w:val="00604F0E"/>
    <w:rsid w:val="00605142"/>
    <w:rsid w:val="006056C8"/>
    <w:rsid w:val="006058CE"/>
    <w:rsid w:val="00605E3B"/>
    <w:rsid w:val="00605F58"/>
    <w:rsid w:val="0060646F"/>
    <w:rsid w:val="006064A9"/>
    <w:rsid w:val="006066F2"/>
    <w:rsid w:val="006067F1"/>
    <w:rsid w:val="0060698B"/>
    <w:rsid w:val="00606B07"/>
    <w:rsid w:val="00606BA8"/>
    <w:rsid w:val="00606F7F"/>
    <w:rsid w:val="00607114"/>
    <w:rsid w:val="00607492"/>
    <w:rsid w:val="006075F0"/>
    <w:rsid w:val="00607690"/>
    <w:rsid w:val="006076B0"/>
    <w:rsid w:val="006079C3"/>
    <w:rsid w:val="0061046B"/>
    <w:rsid w:val="0061072B"/>
    <w:rsid w:val="00610741"/>
    <w:rsid w:val="00610DAB"/>
    <w:rsid w:val="00610ED8"/>
    <w:rsid w:val="00611117"/>
    <w:rsid w:val="006114EA"/>
    <w:rsid w:val="006116B3"/>
    <w:rsid w:val="006118D0"/>
    <w:rsid w:val="00611B18"/>
    <w:rsid w:val="00611B1C"/>
    <w:rsid w:val="00612315"/>
    <w:rsid w:val="00612517"/>
    <w:rsid w:val="00612534"/>
    <w:rsid w:val="00612E78"/>
    <w:rsid w:val="00613674"/>
    <w:rsid w:val="00613763"/>
    <w:rsid w:val="006138E5"/>
    <w:rsid w:val="00613DD3"/>
    <w:rsid w:val="00614115"/>
    <w:rsid w:val="0061414D"/>
    <w:rsid w:val="00614A10"/>
    <w:rsid w:val="00614B29"/>
    <w:rsid w:val="00614C02"/>
    <w:rsid w:val="00614FED"/>
    <w:rsid w:val="00615009"/>
    <w:rsid w:val="0061500F"/>
    <w:rsid w:val="006153F2"/>
    <w:rsid w:val="006156F3"/>
    <w:rsid w:val="006158C2"/>
    <w:rsid w:val="00615962"/>
    <w:rsid w:val="00615AB8"/>
    <w:rsid w:val="00615AFE"/>
    <w:rsid w:val="00615B10"/>
    <w:rsid w:val="00616676"/>
    <w:rsid w:val="00616759"/>
    <w:rsid w:val="00616866"/>
    <w:rsid w:val="00616A3C"/>
    <w:rsid w:val="00616A46"/>
    <w:rsid w:val="00616DB8"/>
    <w:rsid w:val="00616FB9"/>
    <w:rsid w:val="00617705"/>
    <w:rsid w:val="00617A00"/>
    <w:rsid w:val="00617ABC"/>
    <w:rsid w:val="00617B0A"/>
    <w:rsid w:val="006206B8"/>
    <w:rsid w:val="006208C3"/>
    <w:rsid w:val="00620A85"/>
    <w:rsid w:val="00620F69"/>
    <w:rsid w:val="0062128C"/>
    <w:rsid w:val="0062133F"/>
    <w:rsid w:val="0062139A"/>
    <w:rsid w:val="006215F7"/>
    <w:rsid w:val="00621941"/>
    <w:rsid w:val="00621CED"/>
    <w:rsid w:val="00621F97"/>
    <w:rsid w:val="00621FA5"/>
    <w:rsid w:val="00621FF3"/>
    <w:rsid w:val="006220DC"/>
    <w:rsid w:val="0062295C"/>
    <w:rsid w:val="00623101"/>
    <w:rsid w:val="00623679"/>
    <w:rsid w:val="0062374B"/>
    <w:rsid w:val="00623934"/>
    <w:rsid w:val="006239CD"/>
    <w:rsid w:val="00623E97"/>
    <w:rsid w:val="006242F2"/>
    <w:rsid w:val="006244C3"/>
    <w:rsid w:val="00624777"/>
    <w:rsid w:val="0062480C"/>
    <w:rsid w:val="006248EF"/>
    <w:rsid w:val="00624AD0"/>
    <w:rsid w:val="00624D2C"/>
    <w:rsid w:val="0062513A"/>
    <w:rsid w:val="00625191"/>
    <w:rsid w:val="006254B6"/>
    <w:rsid w:val="00625BBD"/>
    <w:rsid w:val="00625CA3"/>
    <w:rsid w:val="00625E79"/>
    <w:rsid w:val="0062606C"/>
    <w:rsid w:val="0062621C"/>
    <w:rsid w:val="00626464"/>
    <w:rsid w:val="0062656D"/>
    <w:rsid w:val="006265F0"/>
    <w:rsid w:val="00626AAC"/>
    <w:rsid w:val="00626B31"/>
    <w:rsid w:val="00626C3C"/>
    <w:rsid w:val="00626CBB"/>
    <w:rsid w:val="00627292"/>
    <w:rsid w:val="006272EC"/>
    <w:rsid w:val="006277C5"/>
    <w:rsid w:val="00627CDE"/>
    <w:rsid w:val="00627D15"/>
    <w:rsid w:val="00630056"/>
    <w:rsid w:val="00630297"/>
    <w:rsid w:val="00630422"/>
    <w:rsid w:val="00630C60"/>
    <w:rsid w:val="0063117A"/>
    <w:rsid w:val="0063177F"/>
    <w:rsid w:val="006317D5"/>
    <w:rsid w:val="00631F8D"/>
    <w:rsid w:val="00632244"/>
    <w:rsid w:val="006328A0"/>
    <w:rsid w:val="006329D5"/>
    <w:rsid w:val="00632B08"/>
    <w:rsid w:val="00632B92"/>
    <w:rsid w:val="00632BEE"/>
    <w:rsid w:val="00633278"/>
    <w:rsid w:val="0063340C"/>
    <w:rsid w:val="0063357B"/>
    <w:rsid w:val="00633983"/>
    <w:rsid w:val="00633AE9"/>
    <w:rsid w:val="00633B85"/>
    <w:rsid w:val="00633C7D"/>
    <w:rsid w:val="0063410C"/>
    <w:rsid w:val="006341A6"/>
    <w:rsid w:val="00634504"/>
    <w:rsid w:val="0063453B"/>
    <w:rsid w:val="00634991"/>
    <w:rsid w:val="00634E38"/>
    <w:rsid w:val="00635224"/>
    <w:rsid w:val="006355E2"/>
    <w:rsid w:val="00635607"/>
    <w:rsid w:val="006359A3"/>
    <w:rsid w:val="00635EF5"/>
    <w:rsid w:val="00635FB8"/>
    <w:rsid w:val="00636068"/>
    <w:rsid w:val="006363AA"/>
    <w:rsid w:val="0063642A"/>
    <w:rsid w:val="006365DF"/>
    <w:rsid w:val="00636623"/>
    <w:rsid w:val="00636742"/>
    <w:rsid w:val="0063685A"/>
    <w:rsid w:val="00636A38"/>
    <w:rsid w:val="00636EEF"/>
    <w:rsid w:val="00636F72"/>
    <w:rsid w:val="006371F3"/>
    <w:rsid w:val="0063786B"/>
    <w:rsid w:val="006378C3"/>
    <w:rsid w:val="006378CD"/>
    <w:rsid w:val="00637920"/>
    <w:rsid w:val="00637A46"/>
    <w:rsid w:val="00637C19"/>
    <w:rsid w:val="006400ED"/>
    <w:rsid w:val="00640368"/>
    <w:rsid w:val="00640899"/>
    <w:rsid w:val="00640985"/>
    <w:rsid w:val="00640C70"/>
    <w:rsid w:val="00640E1A"/>
    <w:rsid w:val="00640E5E"/>
    <w:rsid w:val="00640F78"/>
    <w:rsid w:val="00640FEB"/>
    <w:rsid w:val="00641205"/>
    <w:rsid w:val="00641F0E"/>
    <w:rsid w:val="006422FC"/>
    <w:rsid w:val="00642774"/>
    <w:rsid w:val="00642ACB"/>
    <w:rsid w:val="00642AF8"/>
    <w:rsid w:val="00642B89"/>
    <w:rsid w:val="00643B62"/>
    <w:rsid w:val="00643D75"/>
    <w:rsid w:val="00643DDE"/>
    <w:rsid w:val="00643F34"/>
    <w:rsid w:val="00644089"/>
    <w:rsid w:val="00644656"/>
    <w:rsid w:val="00644764"/>
    <w:rsid w:val="00644C52"/>
    <w:rsid w:val="00644FB7"/>
    <w:rsid w:val="006450C6"/>
    <w:rsid w:val="0064514B"/>
    <w:rsid w:val="0064527E"/>
    <w:rsid w:val="0064539A"/>
    <w:rsid w:val="00645534"/>
    <w:rsid w:val="006455C0"/>
    <w:rsid w:val="006459F2"/>
    <w:rsid w:val="00645F2E"/>
    <w:rsid w:val="0064632A"/>
    <w:rsid w:val="0064656C"/>
    <w:rsid w:val="00646BC7"/>
    <w:rsid w:val="00646BCE"/>
    <w:rsid w:val="006472FC"/>
    <w:rsid w:val="0064747B"/>
    <w:rsid w:val="006475BA"/>
    <w:rsid w:val="00647EDC"/>
    <w:rsid w:val="00647F0F"/>
    <w:rsid w:val="00647FA1"/>
    <w:rsid w:val="00650300"/>
    <w:rsid w:val="006507B6"/>
    <w:rsid w:val="006509B2"/>
    <w:rsid w:val="006509C2"/>
    <w:rsid w:val="00650C75"/>
    <w:rsid w:val="00650D09"/>
    <w:rsid w:val="006516A8"/>
    <w:rsid w:val="00651844"/>
    <w:rsid w:val="006518AC"/>
    <w:rsid w:val="00651EF7"/>
    <w:rsid w:val="0065255D"/>
    <w:rsid w:val="006532D6"/>
    <w:rsid w:val="006534AD"/>
    <w:rsid w:val="00653593"/>
    <w:rsid w:val="0065383C"/>
    <w:rsid w:val="0065391B"/>
    <w:rsid w:val="0065395E"/>
    <w:rsid w:val="00653AAD"/>
    <w:rsid w:val="00653DA9"/>
    <w:rsid w:val="0065411F"/>
    <w:rsid w:val="00654120"/>
    <w:rsid w:val="006541C4"/>
    <w:rsid w:val="006542A9"/>
    <w:rsid w:val="0065439E"/>
    <w:rsid w:val="00654574"/>
    <w:rsid w:val="00654A8F"/>
    <w:rsid w:val="0065513B"/>
    <w:rsid w:val="00655600"/>
    <w:rsid w:val="00655976"/>
    <w:rsid w:val="006568D0"/>
    <w:rsid w:val="00656B97"/>
    <w:rsid w:val="00656ECE"/>
    <w:rsid w:val="00656FA7"/>
    <w:rsid w:val="006570D1"/>
    <w:rsid w:val="00657333"/>
    <w:rsid w:val="006573C7"/>
    <w:rsid w:val="00657721"/>
    <w:rsid w:val="0065779F"/>
    <w:rsid w:val="00657810"/>
    <w:rsid w:val="00657AF1"/>
    <w:rsid w:val="0066000A"/>
    <w:rsid w:val="00660242"/>
    <w:rsid w:val="0066056C"/>
    <w:rsid w:val="006605F8"/>
    <w:rsid w:val="00660632"/>
    <w:rsid w:val="0066083D"/>
    <w:rsid w:val="00660D8A"/>
    <w:rsid w:val="006610FC"/>
    <w:rsid w:val="0066112B"/>
    <w:rsid w:val="006612CE"/>
    <w:rsid w:val="00661C6F"/>
    <w:rsid w:val="00661F81"/>
    <w:rsid w:val="00662068"/>
    <w:rsid w:val="006623F7"/>
    <w:rsid w:val="00662803"/>
    <w:rsid w:val="00662D4E"/>
    <w:rsid w:val="00662EDE"/>
    <w:rsid w:val="00662F9E"/>
    <w:rsid w:val="00663843"/>
    <w:rsid w:val="0066391C"/>
    <w:rsid w:val="00663A9E"/>
    <w:rsid w:val="00663AEA"/>
    <w:rsid w:val="00663DF5"/>
    <w:rsid w:val="00663E4D"/>
    <w:rsid w:val="00664022"/>
    <w:rsid w:val="006642A1"/>
    <w:rsid w:val="00664482"/>
    <w:rsid w:val="006646AE"/>
    <w:rsid w:val="006648C9"/>
    <w:rsid w:val="00664AE5"/>
    <w:rsid w:val="00664BF8"/>
    <w:rsid w:val="00664CBA"/>
    <w:rsid w:val="00664D32"/>
    <w:rsid w:val="00665267"/>
    <w:rsid w:val="00665312"/>
    <w:rsid w:val="006657A5"/>
    <w:rsid w:val="0066585F"/>
    <w:rsid w:val="00665940"/>
    <w:rsid w:val="00665D59"/>
    <w:rsid w:val="00665F82"/>
    <w:rsid w:val="006662CA"/>
    <w:rsid w:val="00666627"/>
    <w:rsid w:val="006669A9"/>
    <w:rsid w:val="00666C47"/>
    <w:rsid w:val="00666CB8"/>
    <w:rsid w:val="00666F79"/>
    <w:rsid w:val="006670F4"/>
    <w:rsid w:val="00667316"/>
    <w:rsid w:val="0066798E"/>
    <w:rsid w:val="00667A19"/>
    <w:rsid w:val="006701DC"/>
    <w:rsid w:val="006706CD"/>
    <w:rsid w:val="0067070F"/>
    <w:rsid w:val="00670913"/>
    <w:rsid w:val="006709E5"/>
    <w:rsid w:val="00670A47"/>
    <w:rsid w:val="00670D67"/>
    <w:rsid w:val="00670D7A"/>
    <w:rsid w:val="00670DB0"/>
    <w:rsid w:val="00670E53"/>
    <w:rsid w:val="00670F1D"/>
    <w:rsid w:val="00671604"/>
    <w:rsid w:val="00671634"/>
    <w:rsid w:val="00671F94"/>
    <w:rsid w:val="00671FFB"/>
    <w:rsid w:val="0067241E"/>
    <w:rsid w:val="00672474"/>
    <w:rsid w:val="006728E8"/>
    <w:rsid w:val="00672910"/>
    <w:rsid w:val="00672AA4"/>
    <w:rsid w:val="006731A3"/>
    <w:rsid w:val="00673E75"/>
    <w:rsid w:val="00673E77"/>
    <w:rsid w:val="006743AE"/>
    <w:rsid w:val="0067445E"/>
    <w:rsid w:val="006744AA"/>
    <w:rsid w:val="00674520"/>
    <w:rsid w:val="0067456C"/>
    <w:rsid w:val="00674A3D"/>
    <w:rsid w:val="00674A9C"/>
    <w:rsid w:val="00674EA2"/>
    <w:rsid w:val="00674F04"/>
    <w:rsid w:val="00674FCA"/>
    <w:rsid w:val="00674FF4"/>
    <w:rsid w:val="0067503A"/>
    <w:rsid w:val="006751EC"/>
    <w:rsid w:val="00675614"/>
    <w:rsid w:val="006757CB"/>
    <w:rsid w:val="0067580A"/>
    <w:rsid w:val="00676032"/>
    <w:rsid w:val="0067608D"/>
    <w:rsid w:val="00676495"/>
    <w:rsid w:val="006764FA"/>
    <w:rsid w:val="00676667"/>
    <w:rsid w:val="00676807"/>
    <w:rsid w:val="00676A97"/>
    <w:rsid w:val="00677574"/>
    <w:rsid w:val="0067773B"/>
    <w:rsid w:val="006779AE"/>
    <w:rsid w:val="00677AB0"/>
    <w:rsid w:val="00677B9C"/>
    <w:rsid w:val="00677CD9"/>
    <w:rsid w:val="00680095"/>
    <w:rsid w:val="006803B6"/>
    <w:rsid w:val="00680A8E"/>
    <w:rsid w:val="00680B8B"/>
    <w:rsid w:val="00680D46"/>
    <w:rsid w:val="00680E77"/>
    <w:rsid w:val="00680FBA"/>
    <w:rsid w:val="00680FD3"/>
    <w:rsid w:val="00681067"/>
    <w:rsid w:val="006811CD"/>
    <w:rsid w:val="00681309"/>
    <w:rsid w:val="006816CF"/>
    <w:rsid w:val="006819E4"/>
    <w:rsid w:val="00681C82"/>
    <w:rsid w:val="00681E0A"/>
    <w:rsid w:val="00681ED4"/>
    <w:rsid w:val="00681F3D"/>
    <w:rsid w:val="00682020"/>
    <w:rsid w:val="006826D7"/>
    <w:rsid w:val="00682914"/>
    <w:rsid w:val="00682A0A"/>
    <w:rsid w:val="00682A81"/>
    <w:rsid w:val="00682EC5"/>
    <w:rsid w:val="006837AD"/>
    <w:rsid w:val="00683859"/>
    <w:rsid w:val="00683956"/>
    <w:rsid w:val="00683C4F"/>
    <w:rsid w:val="0068407C"/>
    <w:rsid w:val="00684252"/>
    <w:rsid w:val="00684564"/>
    <w:rsid w:val="00684AE9"/>
    <w:rsid w:val="00684BB3"/>
    <w:rsid w:val="00684DA0"/>
    <w:rsid w:val="00685207"/>
    <w:rsid w:val="00685236"/>
    <w:rsid w:val="00685517"/>
    <w:rsid w:val="00685908"/>
    <w:rsid w:val="00685DBE"/>
    <w:rsid w:val="00685F06"/>
    <w:rsid w:val="006866E6"/>
    <w:rsid w:val="006868D7"/>
    <w:rsid w:val="006872EC"/>
    <w:rsid w:val="0068735C"/>
    <w:rsid w:val="006878E1"/>
    <w:rsid w:val="00687A0C"/>
    <w:rsid w:val="00687A98"/>
    <w:rsid w:val="00687BA8"/>
    <w:rsid w:val="00687BA9"/>
    <w:rsid w:val="00687C4C"/>
    <w:rsid w:val="00687E11"/>
    <w:rsid w:val="00687E6C"/>
    <w:rsid w:val="00687EBD"/>
    <w:rsid w:val="006900E4"/>
    <w:rsid w:val="0069011C"/>
    <w:rsid w:val="00690590"/>
    <w:rsid w:val="00690768"/>
    <w:rsid w:val="006908C6"/>
    <w:rsid w:val="00690ABB"/>
    <w:rsid w:val="00690B82"/>
    <w:rsid w:val="00690D83"/>
    <w:rsid w:val="00691065"/>
    <w:rsid w:val="00691137"/>
    <w:rsid w:val="006913CA"/>
    <w:rsid w:val="00691519"/>
    <w:rsid w:val="0069162B"/>
    <w:rsid w:val="006916D6"/>
    <w:rsid w:val="006918D5"/>
    <w:rsid w:val="00691B6D"/>
    <w:rsid w:val="00691CA3"/>
    <w:rsid w:val="00691CC8"/>
    <w:rsid w:val="00691DC5"/>
    <w:rsid w:val="00692091"/>
    <w:rsid w:val="00692214"/>
    <w:rsid w:val="006925AC"/>
    <w:rsid w:val="00692885"/>
    <w:rsid w:val="00692B6A"/>
    <w:rsid w:val="00692EF0"/>
    <w:rsid w:val="00693036"/>
    <w:rsid w:val="00693659"/>
    <w:rsid w:val="0069369A"/>
    <w:rsid w:val="00693A6B"/>
    <w:rsid w:val="006940D4"/>
    <w:rsid w:val="0069429C"/>
    <w:rsid w:val="00694779"/>
    <w:rsid w:val="00694AC3"/>
    <w:rsid w:val="00695130"/>
    <w:rsid w:val="00695389"/>
    <w:rsid w:val="006956DA"/>
    <w:rsid w:val="006961AE"/>
    <w:rsid w:val="00696412"/>
    <w:rsid w:val="006964A8"/>
    <w:rsid w:val="006967C1"/>
    <w:rsid w:val="00696999"/>
    <w:rsid w:val="00696A8B"/>
    <w:rsid w:val="00696DD5"/>
    <w:rsid w:val="00697040"/>
    <w:rsid w:val="0069749C"/>
    <w:rsid w:val="0069750E"/>
    <w:rsid w:val="0069792D"/>
    <w:rsid w:val="006979A7"/>
    <w:rsid w:val="00697F16"/>
    <w:rsid w:val="00697F2D"/>
    <w:rsid w:val="006A0301"/>
    <w:rsid w:val="006A0449"/>
    <w:rsid w:val="006A05AA"/>
    <w:rsid w:val="006A0A7A"/>
    <w:rsid w:val="006A0D6F"/>
    <w:rsid w:val="006A12D6"/>
    <w:rsid w:val="006A1462"/>
    <w:rsid w:val="006A14BA"/>
    <w:rsid w:val="006A16DC"/>
    <w:rsid w:val="006A1757"/>
    <w:rsid w:val="006A191E"/>
    <w:rsid w:val="006A19F9"/>
    <w:rsid w:val="006A245B"/>
    <w:rsid w:val="006A2764"/>
    <w:rsid w:val="006A2E7A"/>
    <w:rsid w:val="006A3143"/>
    <w:rsid w:val="006A33B3"/>
    <w:rsid w:val="006A34CA"/>
    <w:rsid w:val="006A38AA"/>
    <w:rsid w:val="006A38CA"/>
    <w:rsid w:val="006A3EC6"/>
    <w:rsid w:val="006A4863"/>
    <w:rsid w:val="006A496E"/>
    <w:rsid w:val="006A4988"/>
    <w:rsid w:val="006A49B1"/>
    <w:rsid w:val="006A4B6B"/>
    <w:rsid w:val="006A4DF2"/>
    <w:rsid w:val="006A4F1A"/>
    <w:rsid w:val="006A515E"/>
    <w:rsid w:val="006A52D9"/>
    <w:rsid w:val="006A5C54"/>
    <w:rsid w:val="006A5C6D"/>
    <w:rsid w:val="006A5D66"/>
    <w:rsid w:val="006A5F74"/>
    <w:rsid w:val="006A635E"/>
    <w:rsid w:val="006A64AF"/>
    <w:rsid w:val="006A6AFE"/>
    <w:rsid w:val="006A6BA2"/>
    <w:rsid w:val="006A6DCE"/>
    <w:rsid w:val="006A6FC9"/>
    <w:rsid w:val="006A70D5"/>
    <w:rsid w:val="006A75EA"/>
    <w:rsid w:val="006A770F"/>
    <w:rsid w:val="006A779E"/>
    <w:rsid w:val="006A7D76"/>
    <w:rsid w:val="006A7E2D"/>
    <w:rsid w:val="006A7F2E"/>
    <w:rsid w:val="006A7FBE"/>
    <w:rsid w:val="006B157F"/>
    <w:rsid w:val="006B187D"/>
    <w:rsid w:val="006B1B27"/>
    <w:rsid w:val="006B1D20"/>
    <w:rsid w:val="006B1EF1"/>
    <w:rsid w:val="006B2352"/>
    <w:rsid w:val="006B2404"/>
    <w:rsid w:val="006B2A94"/>
    <w:rsid w:val="006B2C06"/>
    <w:rsid w:val="006B2DFA"/>
    <w:rsid w:val="006B30F3"/>
    <w:rsid w:val="006B35CF"/>
    <w:rsid w:val="006B375E"/>
    <w:rsid w:val="006B3B16"/>
    <w:rsid w:val="006B3FDB"/>
    <w:rsid w:val="006B4210"/>
    <w:rsid w:val="006B43A2"/>
    <w:rsid w:val="006B4506"/>
    <w:rsid w:val="006B4512"/>
    <w:rsid w:val="006B4774"/>
    <w:rsid w:val="006B495B"/>
    <w:rsid w:val="006B49B0"/>
    <w:rsid w:val="006B4BE5"/>
    <w:rsid w:val="006B5108"/>
    <w:rsid w:val="006B5137"/>
    <w:rsid w:val="006B5457"/>
    <w:rsid w:val="006B55D1"/>
    <w:rsid w:val="006B5D49"/>
    <w:rsid w:val="006B61AD"/>
    <w:rsid w:val="006B61D7"/>
    <w:rsid w:val="006B62B2"/>
    <w:rsid w:val="006B6398"/>
    <w:rsid w:val="006B66A4"/>
    <w:rsid w:val="006B6D4C"/>
    <w:rsid w:val="006B6D5D"/>
    <w:rsid w:val="006B6FCF"/>
    <w:rsid w:val="006B7473"/>
    <w:rsid w:val="006B781A"/>
    <w:rsid w:val="006B7C73"/>
    <w:rsid w:val="006B7D5C"/>
    <w:rsid w:val="006B7DFE"/>
    <w:rsid w:val="006B7ECC"/>
    <w:rsid w:val="006B7FD1"/>
    <w:rsid w:val="006C0046"/>
    <w:rsid w:val="006C004B"/>
    <w:rsid w:val="006C0323"/>
    <w:rsid w:val="006C0389"/>
    <w:rsid w:val="006C0639"/>
    <w:rsid w:val="006C0952"/>
    <w:rsid w:val="006C0962"/>
    <w:rsid w:val="006C0F4E"/>
    <w:rsid w:val="006C10A8"/>
    <w:rsid w:val="006C1174"/>
    <w:rsid w:val="006C15BA"/>
    <w:rsid w:val="006C17A3"/>
    <w:rsid w:val="006C1F52"/>
    <w:rsid w:val="006C2231"/>
    <w:rsid w:val="006C2587"/>
    <w:rsid w:val="006C27F0"/>
    <w:rsid w:val="006C2B78"/>
    <w:rsid w:val="006C2BA4"/>
    <w:rsid w:val="006C2CB7"/>
    <w:rsid w:val="006C3204"/>
    <w:rsid w:val="006C36E0"/>
    <w:rsid w:val="006C3743"/>
    <w:rsid w:val="006C3B31"/>
    <w:rsid w:val="006C3CD5"/>
    <w:rsid w:val="006C4252"/>
    <w:rsid w:val="006C43B8"/>
    <w:rsid w:val="006C4472"/>
    <w:rsid w:val="006C462D"/>
    <w:rsid w:val="006C4908"/>
    <w:rsid w:val="006C4A2E"/>
    <w:rsid w:val="006C4E21"/>
    <w:rsid w:val="006C4F09"/>
    <w:rsid w:val="006C540B"/>
    <w:rsid w:val="006C5443"/>
    <w:rsid w:val="006C55F5"/>
    <w:rsid w:val="006C5A7A"/>
    <w:rsid w:val="006C5E5C"/>
    <w:rsid w:val="006C610E"/>
    <w:rsid w:val="006C6310"/>
    <w:rsid w:val="006C6487"/>
    <w:rsid w:val="006C65E7"/>
    <w:rsid w:val="006C6640"/>
    <w:rsid w:val="006C6801"/>
    <w:rsid w:val="006C68E7"/>
    <w:rsid w:val="006C6ADE"/>
    <w:rsid w:val="006C6B9B"/>
    <w:rsid w:val="006C6CD3"/>
    <w:rsid w:val="006C6FA8"/>
    <w:rsid w:val="006C71BC"/>
    <w:rsid w:val="006C7467"/>
    <w:rsid w:val="006C75CE"/>
    <w:rsid w:val="006C7697"/>
    <w:rsid w:val="006C78FB"/>
    <w:rsid w:val="006C7976"/>
    <w:rsid w:val="006C7A68"/>
    <w:rsid w:val="006C7A81"/>
    <w:rsid w:val="006C7B4B"/>
    <w:rsid w:val="006C7E78"/>
    <w:rsid w:val="006C7EC4"/>
    <w:rsid w:val="006D02FF"/>
    <w:rsid w:val="006D04BB"/>
    <w:rsid w:val="006D0578"/>
    <w:rsid w:val="006D0734"/>
    <w:rsid w:val="006D0958"/>
    <w:rsid w:val="006D12BC"/>
    <w:rsid w:val="006D1842"/>
    <w:rsid w:val="006D185B"/>
    <w:rsid w:val="006D1ACD"/>
    <w:rsid w:val="006D2522"/>
    <w:rsid w:val="006D25DC"/>
    <w:rsid w:val="006D2679"/>
    <w:rsid w:val="006D29DF"/>
    <w:rsid w:val="006D2BD6"/>
    <w:rsid w:val="006D2D2B"/>
    <w:rsid w:val="006D37C0"/>
    <w:rsid w:val="006D39E8"/>
    <w:rsid w:val="006D3B4A"/>
    <w:rsid w:val="006D3C11"/>
    <w:rsid w:val="006D3C18"/>
    <w:rsid w:val="006D3C61"/>
    <w:rsid w:val="006D3E08"/>
    <w:rsid w:val="006D4063"/>
    <w:rsid w:val="006D41DB"/>
    <w:rsid w:val="006D43DE"/>
    <w:rsid w:val="006D463E"/>
    <w:rsid w:val="006D464D"/>
    <w:rsid w:val="006D487C"/>
    <w:rsid w:val="006D4D39"/>
    <w:rsid w:val="006D4EC2"/>
    <w:rsid w:val="006D5269"/>
    <w:rsid w:val="006D59CF"/>
    <w:rsid w:val="006D5D1F"/>
    <w:rsid w:val="006D5EC3"/>
    <w:rsid w:val="006D630F"/>
    <w:rsid w:val="006D63F3"/>
    <w:rsid w:val="006D679F"/>
    <w:rsid w:val="006D6928"/>
    <w:rsid w:val="006D697A"/>
    <w:rsid w:val="006D6B88"/>
    <w:rsid w:val="006D6C38"/>
    <w:rsid w:val="006D6C68"/>
    <w:rsid w:val="006D737C"/>
    <w:rsid w:val="006D75AA"/>
    <w:rsid w:val="006D7622"/>
    <w:rsid w:val="006D79FD"/>
    <w:rsid w:val="006D7AD1"/>
    <w:rsid w:val="006E04F6"/>
    <w:rsid w:val="006E07C4"/>
    <w:rsid w:val="006E0983"/>
    <w:rsid w:val="006E0A7A"/>
    <w:rsid w:val="006E0B28"/>
    <w:rsid w:val="006E13FB"/>
    <w:rsid w:val="006E177A"/>
    <w:rsid w:val="006E1834"/>
    <w:rsid w:val="006E1925"/>
    <w:rsid w:val="006E19D2"/>
    <w:rsid w:val="006E2219"/>
    <w:rsid w:val="006E2522"/>
    <w:rsid w:val="006E2830"/>
    <w:rsid w:val="006E3192"/>
    <w:rsid w:val="006E3241"/>
    <w:rsid w:val="006E33E2"/>
    <w:rsid w:val="006E3481"/>
    <w:rsid w:val="006E34C5"/>
    <w:rsid w:val="006E3804"/>
    <w:rsid w:val="006E3843"/>
    <w:rsid w:val="006E3C8D"/>
    <w:rsid w:val="006E3CF3"/>
    <w:rsid w:val="006E3DBF"/>
    <w:rsid w:val="006E3F3D"/>
    <w:rsid w:val="006E421F"/>
    <w:rsid w:val="006E476D"/>
    <w:rsid w:val="006E48EC"/>
    <w:rsid w:val="006E4B91"/>
    <w:rsid w:val="006E4C1A"/>
    <w:rsid w:val="006E4F21"/>
    <w:rsid w:val="006E4F23"/>
    <w:rsid w:val="006E5030"/>
    <w:rsid w:val="006E5308"/>
    <w:rsid w:val="006E53CA"/>
    <w:rsid w:val="006E5DB1"/>
    <w:rsid w:val="006E604B"/>
    <w:rsid w:val="006E6188"/>
    <w:rsid w:val="006E61D5"/>
    <w:rsid w:val="006E634A"/>
    <w:rsid w:val="006E65A9"/>
    <w:rsid w:val="006E6756"/>
    <w:rsid w:val="006E6AA2"/>
    <w:rsid w:val="006E6AAB"/>
    <w:rsid w:val="006E6D82"/>
    <w:rsid w:val="006E715C"/>
    <w:rsid w:val="006E75D1"/>
    <w:rsid w:val="006E766E"/>
    <w:rsid w:val="006E7921"/>
    <w:rsid w:val="006E7E28"/>
    <w:rsid w:val="006F001B"/>
    <w:rsid w:val="006F01C6"/>
    <w:rsid w:val="006F026E"/>
    <w:rsid w:val="006F040B"/>
    <w:rsid w:val="006F06D4"/>
    <w:rsid w:val="006F0711"/>
    <w:rsid w:val="006F0749"/>
    <w:rsid w:val="006F09FE"/>
    <w:rsid w:val="006F0B8D"/>
    <w:rsid w:val="006F0ECB"/>
    <w:rsid w:val="006F1064"/>
    <w:rsid w:val="006F1670"/>
    <w:rsid w:val="006F19E3"/>
    <w:rsid w:val="006F1EA1"/>
    <w:rsid w:val="006F213D"/>
    <w:rsid w:val="006F23B9"/>
    <w:rsid w:val="006F2444"/>
    <w:rsid w:val="006F28A5"/>
    <w:rsid w:val="006F2BB6"/>
    <w:rsid w:val="006F2C03"/>
    <w:rsid w:val="006F2D84"/>
    <w:rsid w:val="006F2D91"/>
    <w:rsid w:val="006F3499"/>
    <w:rsid w:val="006F3A44"/>
    <w:rsid w:val="006F3A7C"/>
    <w:rsid w:val="006F3D5F"/>
    <w:rsid w:val="006F4315"/>
    <w:rsid w:val="006F4587"/>
    <w:rsid w:val="006F46B5"/>
    <w:rsid w:val="006F4A9D"/>
    <w:rsid w:val="006F4FFB"/>
    <w:rsid w:val="006F5017"/>
    <w:rsid w:val="006F50A6"/>
    <w:rsid w:val="006F5336"/>
    <w:rsid w:val="006F54F5"/>
    <w:rsid w:val="006F5599"/>
    <w:rsid w:val="006F5703"/>
    <w:rsid w:val="006F592F"/>
    <w:rsid w:val="006F5DD0"/>
    <w:rsid w:val="006F5DF9"/>
    <w:rsid w:val="006F5E30"/>
    <w:rsid w:val="006F5EB0"/>
    <w:rsid w:val="006F5FF8"/>
    <w:rsid w:val="006F654A"/>
    <w:rsid w:val="006F6CB8"/>
    <w:rsid w:val="006F6DD1"/>
    <w:rsid w:val="006F7949"/>
    <w:rsid w:val="006F7D12"/>
    <w:rsid w:val="007004E5"/>
    <w:rsid w:val="00700957"/>
    <w:rsid w:val="00700A57"/>
    <w:rsid w:val="00700B04"/>
    <w:rsid w:val="00700CEF"/>
    <w:rsid w:val="00700D9C"/>
    <w:rsid w:val="0070108E"/>
    <w:rsid w:val="00701123"/>
    <w:rsid w:val="0070143D"/>
    <w:rsid w:val="0070168A"/>
    <w:rsid w:val="007016FA"/>
    <w:rsid w:val="00701701"/>
    <w:rsid w:val="0070174A"/>
    <w:rsid w:val="0070198C"/>
    <w:rsid w:val="00701ABD"/>
    <w:rsid w:val="00701C7B"/>
    <w:rsid w:val="007025EF"/>
    <w:rsid w:val="0070274D"/>
    <w:rsid w:val="0070283B"/>
    <w:rsid w:val="00702F77"/>
    <w:rsid w:val="0070319C"/>
    <w:rsid w:val="00703C13"/>
    <w:rsid w:val="00704259"/>
    <w:rsid w:val="007044DE"/>
    <w:rsid w:val="007045AD"/>
    <w:rsid w:val="00704699"/>
    <w:rsid w:val="0070488C"/>
    <w:rsid w:val="007049C2"/>
    <w:rsid w:val="00704B7A"/>
    <w:rsid w:val="00704BF8"/>
    <w:rsid w:val="00704F5C"/>
    <w:rsid w:val="00705143"/>
    <w:rsid w:val="00705155"/>
    <w:rsid w:val="007055F7"/>
    <w:rsid w:val="00705608"/>
    <w:rsid w:val="0070609F"/>
    <w:rsid w:val="007060D2"/>
    <w:rsid w:val="00706284"/>
    <w:rsid w:val="00706438"/>
    <w:rsid w:val="0070651E"/>
    <w:rsid w:val="007066F5"/>
    <w:rsid w:val="00706950"/>
    <w:rsid w:val="00706C99"/>
    <w:rsid w:val="00706E40"/>
    <w:rsid w:val="007071E4"/>
    <w:rsid w:val="00707627"/>
    <w:rsid w:val="0070764E"/>
    <w:rsid w:val="00707F3C"/>
    <w:rsid w:val="0071016E"/>
    <w:rsid w:val="00710274"/>
    <w:rsid w:val="0071027A"/>
    <w:rsid w:val="0071038D"/>
    <w:rsid w:val="00710BFE"/>
    <w:rsid w:val="00710C5C"/>
    <w:rsid w:val="00710C94"/>
    <w:rsid w:val="0071131F"/>
    <w:rsid w:val="007113B5"/>
    <w:rsid w:val="00711518"/>
    <w:rsid w:val="007115B0"/>
    <w:rsid w:val="007116B6"/>
    <w:rsid w:val="00711A6E"/>
    <w:rsid w:val="00711F90"/>
    <w:rsid w:val="00711FE9"/>
    <w:rsid w:val="007122C5"/>
    <w:rsid w:val="007126D8"/>
    <w:rsid w:val="00712D09"/>
    <w:rsid w:val="00713650"/>
    <w:rsid w:val="007136F7"/>
    <w:rsid w:val="00713A7A"/>
    <w:rsid w:val="00713DB4"/>
    <w:rsid w:val="00714470"/>
    <w:rsid w:val="007147DE"/>
    <w:rsid w:val="007148EC"/>
    <w:rsid w:val="00714B21"/>
    <w:rsid w:val="00714DCD"/>
    <w:rsid w:val="00715066"/>
    <w:rsid w:val="007151C6"/>
    <w:rsid w:val="00715572"/>
    <w:rsid w:val="00715E0E"/>
    <w:rsid w:val="00715E1E"/>
    <w:rsid w:val="007160BD"/>
    <w:rsid w:val="007164A2"/>
    <w:rsid w:val="00716B7C"/>
    <w:rsid w:val="00716D2E"/>
    <w:rsid w:val="00716D6D"/>
    <w:rsid w:val="0071717D"/>
    <w:rsid w:val="00717590"/>
    <w:rsid w:val="007179A7"/>
    <w:rsid w:val="00717C9E"/>
    <w:rsid w:val="00717D84"/>
    <w:rsid w:val="00717E8F"/>
    <w:rsid w:val="00720320"/>
    <w:rsid w:val="0072055F"/>
    <w:rsid w:val="00720B7D"/>
    <w:rsid w:val="00720C25"/>
    <w:rsid w:val="00720C2B"/>
    <w:rsid w:val="00721599"/>
    <w:rsid w:val="00721774"/>
    <w:rsid w:val="00721795"/>
    <w:rsid w:val="00721A4D"/>
    <w:rsid w:val="00721F46"/>
    <w:rsid w:val="00721FF8"/>
    <w:rsid w:val="00722019"/>
    <w:rsid w:val="0072206D"/>
    <w:rsid w:val="0072264B"/>
    <w:rsid w:val="007226B9"/>
    <w:rsid w:val="007229F0"/>
    <w:rsid w:val="007237AF"/>
    <w:rsid w:val="00723910"/>
    <w:rsid w:val="00723C98"/>
    <w:rsid w:val="00723E12"/>
    <w:rsid w:val="00724013"/>
    <w:rsid w:val="00724120"/>
    <w:rsid w:val="007242C8"/>
    <w:rsid w:val="00724337"/>
    <w:rsid w:val="0072481B"/>
    <w:rsid w:val="00724AC1"/>
    <w:rsid w:val="00724C38"/>
    <w:rsid w:val="0072515E"/>
    <w:rsid w:val="007251C4"/>
    <w:rsid w:val="007251F2"/>
    <w:rsid w:val="007255D8"/>
    <w:rsid w:val="007256B4"/>
    <w:rsid w:val="007259D1"/>
    <w:rsid w:val="00725AA9"/>
    <w:rsid w:val="00725B02"/>
    <w:rsid w:val="00725BA3"/>
    <w:rsid w:val="00725E54"/>
    <w:rsid w:val="00725FFA"/>
    <w:rsid w:val="007260F5"/>
    <w:rsid w:val="00726166"/>
    <w:rsid w:val="007264B9"/>
    <w:rsid w:val="007265B6"/>
    <w:rsid w:val="00726DC8"/>
    <w:rsid w:val="00726DEB"/>
    <w:rsid w:val="00727121"/>
    <w:rsid w:val="00727615"/>
    <w:rsid w:val="007277EE"/>
    <w:rsid w:val="00727EC1"/>
    <w:rsid w:val="00727FC2"/>
    <w:rsid w:val="007305A1"/>
    <w:rsid w:val="00730A80"/>
    <w:rsid w:val="00730BF3"/>
    <w:rsid w:val="00730E0B"/>
    <w:rsid w:val="00730E31"/>
    <w:rsid w:val="007310D5"/>
    <w:rsid w:val="00731101"/>
    <w:rsid w:val="007313D0"/>
    <w:rsid w:val="007319C1"/>
    <w:rsid w:val="00731B7C"/>
    <w:rsid w:val="00731C14"/>
    <w:rsid w:val="00731D59"/>
    <w:rsid w:val="00732054"/>
    <w:rsid w:val="00732224"/>
    <w:rsid w:val="007323A0"/>
    <w:rsid w:val="007333DB"/>
    <w:rsid w:val="00733731"/>
    <w:rsid w:val="00733B9D"/>
    <w:rsid w:val="00733E57"/>
    <w:rsid w:val="00733EA3"/>
    <w:rsid w:val="00733F62"/>
    <w:rsid w:val="00734598"/>
    <w:rsid w:val="00734A65"/>
    <w:rsid w:val="00734BB2"/>
    <w:rsid w:val="00734C3E"/>
    <w:rsid w:val="0073522A"/>
    <w:rsid w:val="00735354"/>
    <w:rsid w:val="007353D9"/>
    <w:rsid w:val="00735D86"/>
    <w:rsid w:val="00735DAA"/>
    <w:rsid w:val="0073608E"/>
    <w:rsid w:val="00736469"/>
    <w:rsid w:val="00736A52"/>
    <w:rsid w:val="00736E07"/>
    <w:rsid w:val="00737913"/>
    <w:rsid w:val="0073794E"/>
    <w:rsid w:val="00740306"/>
    <w:rsid w:val="007404AE"/>
    <w:rsid w:val="00740D63"/>
    <w:rsid w:val="00740E93"/>
    <w:rsid w:val="007413C4"/>
    <w:rsid w:val="00741414"/>
    <w:rsid w:val="007414DD"/>
    <w:rsid w:val="0074170E"/>
    <w:rsid w:val="007417EC"/>
    <w:rsid w:val="00741B19"/>
    <w:rsid w:val="00741C7B"/>
    <w:rsid w:val="00741F13"/>
    <w:rsid w:val="00742023"/>
    <w:rsid w:val="00742074"/>
    <w:rsid w:val="007420AC"/>
    <w:rsid w:val="00742220"/>
    <w:rsid w:val="00742686"/>
    <w:rsid w:val="00742765"/>
    <w:rsid w:val="00742800"/>
    <w:rsid w:val="00742AE7"/>
    <w:rsid w:val="00742D63"/>
    <w:rsid w:val="00743134"/>
    <w:rsid w:val="00743483"/>
    <w:rsid w:val="00743844"/>
    <w:rsid w:val="00743C2C"/>
    <w:rsid w:val="00743C9A"/>
    <w:rsid w:val="00743E5E"/>
    <w:rsid w:val="00744232"/>
    <w:rsid w:val="00744AAD"/>
    <w:rsid w:val="00744DCC"/>
    <w:rsid w:val="0074513D"/>
    <w:rsid w:val="007455FC"/>
    <w:rsid w:val="0074578E"/>
    <w:rsid w:val="00745849"/>
    <w:rsid w:val="007459F3"/>
    <w:rsid w:val="00745C8F"/>
    <w:rsid w:val="0074639A"/>
    <w:rsid w:val="007464DB"/>
    <w:rsid w:val="00746A29"/>
    <w:rsid w:val="00746A47"/>
    <w:rsid w:val="00746C35"/>
    <w:rsid w:val="00746C9F"/>
    <w:rsid w:val="00747522"/>
    <w:rsid w:val="007475B6"/>
    <w:rsid w:val="007475BA"/>
    <w:rsid w:val="00747947"/>
    <w:rsid w:val="00747B86"/>
    <w:rsid w:val="007500CE"/>
    <w:rsid w:val="007504D3"/>
    <w:rsid w:val="007504DA"/>
    <w:rsid w:val="00750845"/>
    <w:rsid w:val="00750854"/>
    <w:rsid w:val="0075087F"/>
    <w:rsid w:val="00750ADF"/>
    <w:rsid w:val="00751043"/>
    <w:rsid w:val="00751836"/>
    <w:rsid w:val="00751AA4"/>
    <w:rsid w:val="007522DE"/>
    <w:rsid w:val="007524A2"/>
    <w:rsid w:val="007528A0"/>
    <w:rsid w:val="00752A31"/>
    <w:rsid w:val="00752F06"/>
    <w:rsid w:val="007531B2"/>
    <w:rsid w:val="0075396C"/>
    <w:rsid w:val="007539E0"/>
    <w:rsid w:val="00753CCA"/>
    <w:rsid w:val="00753E98"/>
    <w:rsid w:val="007540B3"/>
    <w:rsid w:val="00754165"/>
    <w:rsid w:val="00754193"/>
    <w:rsid w:val="00754248"/>
    <w:rsid w:val="007545E4"/>
    <w:rsid w:val="00754669"/>
    <w:rsid w:val="007546BF"/>
    <w:rsid w:val="00754CF0"/>
    <w:rsid w:val="00754F0D"/>
    <w:rsid w:val="007551CC"/>
    <w:rsid w:val="007554BA"/>
    <w:rsid w:val="00755642"/>
    <w:rsid w:val="007556FA"/>
    <w:rsid w:val="0075575B"/>
    <w:rsid w:val="00755CA8"/>
    <w:rsid w:val="0075601A"/>
    <w:rsid w:val="007563C4"/>
    <w:rsid w:val="0075681D"/>
    <w:rsid w:val="00756A26"/>
    <w:rsid w:val="00756AF1"/>
    <w:rsid w:val="00756B0F"/>
    <w:rsid w:val="00756E62"/>
    <w:rsid w:val="007570F4"/>
    <w:rsid w:val="0075744C"/>
    <w:rsid w:val="00757496"/>
    <w:rsid w:val="00757762"/>
    <w:rsid w:val="007578AE"/>
    <w:rsid w:val="00757A37"/>
    <w:rsid w:val="00757CA5"/>
    <w:rsid w:val="007602B6"/>
    <w:rsid w:val="007602C2"/>
    <w:rsid w:val="007603CC"/>
    <w:rsid w:val="00760746"/>
    <w:rsid w:val="00761197"/>
    <w:rsid w:val="007616A7"/>
    <w:rsid w:val="00761C5C"/>
    <w:rsid w:val="00761CF7"/>
    <w:rsid w:val="00761E31"/>
    <w:rsid w:val="007622AA"/>
    <w:rsid w:val="007622C2"/>
    <w:rsid w:val="00762477"/>
    <w:rsid w:val="00762B09"/>
    <w:rsid w:val="00762C16"/>
    <w:rsid w:val="00763005"/>
    <w:rsid w:val="0076352B"/>
    <w:rsid w:val="0076379A"/>
    <w:rsid w:val="00763A1B"/>
    <w:rsid w:val="00763B2D"/>
    <w:rsid w:val="00763C61"/>
    <w:rsid w:val="00763DC7"/>
    <w:rsid w:val="00764024"/>
    <w:rsid w:val="007640CD"/>
    <w:rsid w:val="00764105"/>
    <w:rsid w:val="00764224"/>
    <w:rsid w:val="007644CE"/>
    <w:rsid w:val="00764614"/>
    <w:rsid w:val="00764A9E"/>
    <w:rsid w:val="00764C97"/>
    <w:rsid w:val="00764CCF"/>
    <w:rsid w:val="00765181"/>
    <w:rsid w:val="0076535A"/>
    <w:rsid w:val="007656BA"/>
    <w:rsid w:val="00765A96"/>
    <w:rsid w:val="00765ABB"/>
    <w:rsid w:val="00765B56"/>
    <w:rsid w:val="00765BFD"/>
    <w:rsid w:val="00765D8D"/>
    <w:rsid w:val="00766121"/>
    <w:rsid w:val="007662E7"/>
    <w:rsid w:val="00766446"/>
    <w:rsid w:val="007666C5"/>
    <w:rsid w:val="0076675E"/>
    <w:rsid w:val="00766F01"/>
    <w:rsid w:val="007671EC"/>
    <w:rsid w:val="0076755F"/>
    <w:rsid w:val="00767793"/>
    <w:rsid w:val="00767B33"/>
    <w:rsid w:val="00767CB3"/>
    <w:rsid w:val="007704A2"/>
    <w:rsid w:val="007704F5"/>
    <w:rsid w:val="00770BC4"/>
    <w:rsid w:val="00771437"/>
    <w:rsid w:val="00771EB5"/>
    <w:rsid w:val="007720D2"/>
    <w:rsid w:val="0077211C"/>
    <w:rsid w:val="0077233C"/>
    <w:rsid w:val="007723BD"/>
    <w:rsid w:val="0077268B"/>
    <w:rsid w:val="007726A4"/>
    <w:rsid w:val="00772B96"/>
    <w:rsid w:val="00772C0C"/>
    <w:rsid w:val="00772CFD"/>
    <w:rsid w:val="007730CE"/>
    <w:rsid w:val="007735CA"/>
    <w:rsid w:val="00773CA0"/>
    <w:rsid w:val="00774780"/>
    <w:rsid w:val="00775241"/>
    <w:rsid w:val="007752D8"/>
    <w:rsid w:val="00775568"/>
    <w:rsid w:val="00775632"/>
    <w:rsid w:val="00775EB5"/>
    <w:rsid w:val="00776018"/>
    <w:rsid w:val="00776196"/>
    <w:rsid w:val="007763A4"/>
    <w:rsid w:val="0077643F"/>
    <w:rsid w:val="00776449"/>
    <w:rsid w:val="00776569"/>
    <w:rsid w:val="0077687C"/>
    <w:rsid w:val="00776E9D"/>
    <w:rsid w:val="007770C8"/>
    <w:rsid w:val="0077723B"/>
    <w:rsid w:val="00777292"/>
    <w:rsid w:val="007773ED"/>
    <w:rsid w:val="00777906"/>
    <w:rsid w:val="0077793B"/>
    <w:rsid w:val="00777973"/>
    <w:rsid w:val="00777C32"/>
    <w:rsid w:val="0078003A"/>
    <w:rsid w:val="0078045E"/>
    <w:rsid w:val="00780793"/>
    <w:rsid w:val="00780949"/>
    <w:rsid w:val="00780C7F"/>
    <w:rsid w:val="007817E2"/>
    <w:rsid w:val="0078189E"/>
    <w:rsid w:val="00781B1B"/>
    <w:rsid w:val="00781C3A"/>
    <w:rsid w:val="007824FB"/>
    <w:rsid w:val="00782522"/>
    <w:rsid w:val="00782771"/>
    <w:rsid w:val="00782E48"/>
    <w:rsid w:val="00783128"/>
    <w:rsid w:val="007831FF"/>
    <w:rsid w:val="00783A75"/>
    <w:rsid w:val="00783BA8"/>
    <w:rsid w:val="00783BDC"/>
    <w:rsid w:val="007843E0"/>
    <w:rsid w:val="00784425"/>
    <w:rsid w:val="00784562"/>
    <w:rsid w:val="007846FF"/>
    <w:rsid w:val="00784BDA"/>
    <w:rsid w:val="00784FE8"/>
    <w:rsid w:val="00785083"/>
    <w:rsid w:val="00785109"/>
    <w:rsid w:val="0078511E"/>
    <w:rsid w:val="00785290"/>
    <w:rsid w:val="00785D82"/>
    <w:rsid w:val="00786524"/>
    <w:rsid w:val="0078695E"/>
    <w:rsid w:val="00786B3B"/>
    <w:rsid w:val="00786BD5"/>
    <w:rsid w:val="00786BDD"/>
    <w:rsid w:val="00786E49"/>
    <w:rsid w:val="00786FA5"/>
    <w:rsid w:val="0078729F"/>
    <w:rsid w:val="007874E5"/>
    <w:rsid w:val="007874F9"/>
    <w:rsid w:val="007878DF"/>
    <w:rsid w:val="00787B02"/>
    <w:rsid w:val="00787CEE"/>
    <w:rsid w:val="00787E28"/>
    <w:rsid w:val="0079013B"/>
    <w:rsid w:val="007902E1"/>
    <w:rsid w:val="00790354"/>
    <w:rsid w:val="00790592"/>
    <w:rsid w:val="0079061A"/>
    <w:rsid w:val="0079061C"/>
    <w:rsid w:val="0079070C"/>
    <w:rsid w:val="00790960"/>
    <w:rsid w:val="00790A37"/>
    <w:rsid w:val="007911FC"/>
    <w:rsid w:val="0079133B"/>
    <w:rsid w:val="00791382"/>
    <w:rsid w:val="0079156A"/>
    <w:rsid w:val="0079161F"/>
    <w:rsid w:val="00791833"/>
    <w:rsid w:val="00791860"/>
    <w:rsid w:val="0079193D"/>
    <w:rsid w:val="00791ADB"/>
    <w:rsid w:val="00791CCF"/>
    <w:rsid w:val="00791D01"/>
    <w:rsid w:val="00791DE6"/>
    <w:rsid w:val="0079201D"/>
    <w:rsid w:val="00792027"/>
    <w:rsid w:val="0079244E"/>
    <w:rsid w:val="00792537"/>
    <w:rsid w:val="00792567"/>
    <w:rsid w:val="00792D4E"/>
    <w:rsid w:val="00792DF4"/>
    <w:rsid w:val="00792F38"/>
    <w:rsid w:val="0079301C"/>
    <w:rsid w:val="00793088"/>
    <w:rsid w:val="007930FC"/>
    <w:rsid w:val="00793144"/>
    <w:rsid w:val="0079316B"/>
    <w:rsid w:val="0079333F"/>
    <w:rsid w:val="007935F2"/>
    <w:rsid w:val="0079392C"/>
    <w:rsid w:val="00793B8F"/>
    <w:rsid w:val="00793E71"/>
    <w:rsid w:val="00793FF2"/>
    <w:rsid w:val="0079407F"/>
    <w:rsid w:val="00794300"/>
    <w:rsid w:val="00794995"/>
    <w:rsid w:val="007951B1"/>
    <w:rsid w:val="00795387"/>
    <w:rsid w:val="007953A9"/>
    <w:rsid w:val="007959D2"/>
    <w:rsid w:val="00795AAD"/>
    <w:rsid w:val="00796002"/>
    <w:rsid w:val="00796D2C"/>
    <w:rsid w:val="00796EB9"/>
    <w:rsid w:val="00797160"/>
    <w:rsid w:val="0079738D"/>
    <w:rsid w:val="007973B6"/>
    <w:rsid w:val="0079759E"/>
    <w:rsid w:val="007975BC"/>
    <w:rsid w:val="007978B5"/>
    <w:rsid w:val="007A006B"/>
    <w:rsid w:val="007A033D"/>
    <w:rsid w:val="007A047B"/>
    <w:rsid w:val="007A0820"/>
    <w:rsid w:val="007A0BAE"/>
    <w:rsid w:val="007A1127"/>
    <w:rsid w:val="007A15A7"/>
    <w:rsid w:val="007A15D0"/>
    <w:rsid w:val="007A1AAA"/>
    <w:rsid w:val="007A1F64"/>
    <w:rsid w:val="007A2213"/>
    <w:rsid w:val="007A2562"/>
    <w:rsid w:val="007A2AB4"/>
    <w:rsid w:val="007A2B35"/>
    <w:rsid w:val="007A2B58"/>
    <w:rsid w:val="007A2C7B"/>
    <w:rsid w:val="007A2DCA"/>
    <w:rsid w:val="007A2F8C"/>
    <w:rsid w:val="007A325F"/>
    <w:rsid w:val="007A36E4"/>
    <w:rsid w:val="007A36F7"/>
    <w:rsid w:val="007A3B42"/>
    <w:rsid w:val="007A4083"/>
    <w:rsid w:val="007A42ED"/>
    <w:rsid w:val="007A4A0B"/>
    <w:rsid w:val="007A4A80"/>
    <w:rsid w:val="007A5875"/>
    <w:rsid w:val="007A5A9D"/>
    <w:rsid w:val="007A5BED"/>
    <w:rsid w:val="007A5D9D"/>
    <w:rsid w:val="007A60BB"/>
    <w:rsid w:val="007A6110"/>
    <w:rsid w:val="007A6211"/>
    <w:rsid w:val="007A6B91"/>
    <w:rsid w:val="007A6F4D"/>
    <w:rsid w:val="007A707B"/>
    <w:rsid w:val="007A74EC"/>
    <w:rsid w:val="007A7622"/>
    <w:rsid w:val="007A7885"/>
    <w:rsid w:val="007B0672"/>
    <w:rsid w:val="007B070B"/>
    <w:rsid w:val="007B07C2"/>
    <w:rsid w:val="007B088D"/>
    <w:rsid w:val="007B0AC2"/>
    <w:rsid w:val="007B0C5D"/>
    <w:rsid w:val="007B13C7"/>
    <w:rsid w:val="007B1404"/>
    <w:rsid w:val="007B1AFA"/>
    <w:rsid w:val="007B1E36"/>
    <w:rsid w:val="007B1F27"/>
    <w:rsid w:val="007B2331"/>
    <w:rsid w:val="007B2442"/>
    <w:rsid w:val="007B284D"/>
    <w:rsid w:val="007B298E"/>
    <w:rsid w:val="007B3267"/>
    <w:rsid w:val="007B3756"/>
    <w:rsid w:val="007B3B42"/>
    <w:rsid w:val="007B3DD0"/>
    <w:rsid w:val="007B3ECB"/>
    <w:rsid w:val="007B40B4"/>
    <w:rsid w:val="007B4558"/>
    <w:rsid w:val="007B48A2"/>
    <w:rsid w:val="007B4F24"/>
    <w:rsid w:val="007B501C"/>
    <w:rsid w:val="007B506D"/>
    <w:rsid w:val="007B5AA3"/>
    <w:rsid w:val="007B5ACC"/>
    <w:rsid w:val="007B5AFD"/>
    <w:rsid w:val="007B5B31"/>
    <w:rsid w:val="007B5BDC"/>
    <w:rsid w:val="007B5FBF"/>
    <w:rsid w:val="007B60CB"/>
    <w:rsid w:val="007B61B7"/>
    <w:rsid w:val="007B6420"/>
    <w:rsid w:val="007B6614"/>
    <w:rsid w:val="007B6732"/>
    <w:rsid w:val="007B6A45"/>
    <w:rsid w:val="007B6A47"/>
    <w:rsid w:val="007B6B05"/>
    <w:rsid w:val="007B6EA3"/>
    <w:rsid w:val="007B6ED7"/>
    <w:rsid w:val="007B7A03"/>
    <w:rsid w:val="007B7AF1"/>
    <w:rsid w:val="007B7E79"/>
    <w:rsid w:val="007C0105"/>
    <w:rsid w:val="007C025E"/>
    <w:rsid w:val="007C0275"/>
    <w:rsid w:val="007C0372"/>
    <w:rsid w:val="007C0711"/>
    <w:rsid w:val="007C079B"/>
    <w:rsid w:val="007C0A0B"/>
    <w:rsid w:val="007C0F02"/>
    <w:rsid w:val="007C10D9"/>
    <w:rsid w:val="007C149E"/>
    <w:rsid w:val="007C216C"/>
    <w:rsid w:val="007C22A2"/>
    <w:rsid w:val="007C2438"/>
    <w:rsid w:val="007C261A"/>
    <w:rsid w:val="007C2736"/>
    <w:rsid w:val="007C2A1A"/>
    <w:rsid w:val="007C346C"/>
    <w:rsid w:val="007C37EB"/>
    <w:rsid w:val="007C41D2"/>
    <w:rsid w:val="007C427B"/>
    <w:rsid w:val="007C4400"/>
    <w:rsid w:val="007C4678"/>
    <w:rsid w:val="007C4724"/>
    <w:rsid w:val="007C4FD2"/>
    <w:rsid w:val="007C5574"/>
    <w:rsid w:val="007C5704"/>
    <w:rsid w:val="007C593E"/>
    <w:rsid w:val="007C5C76"/>
    <w:rsid w:val="007C6570"/>
    <w:rsid w:val="007C65A5"/>
    <w:rsid w:val="007C664A"/>
    <w:rsid w:val="007C6D83"/>
    <w:rsid w:val="007C72ED"/>
    <w:rsid w:val="007C7370"/>
    <w:rsid w:val="007C73CE"/>
    <w:rsid w:val="007C758A"/>
    <w:rsid w:val="007C759B"/>
    <w:rsid w:val="007C76D6"/>
    <w:rsid w:val="007C7B6C"/>
    <w:rsid w:val="007C7C40"/>
    <w:rsid w:val="007C7C7D"/>
    <w:rsid w:val="007C7DAD"/>
    <w:rsid w:val="007C7DDB"/>
    <w:rsid w:val="007D0167"/>
    <w:rsid w:val="007D02AF"/>
    <w:rsid w:val="007D0A02"/>
    <w:rsid w:val="007D0ACD"/>
    <w:rsid w:val="007D0F57"/>
    <w:rsid w:val="007D1018"/>
    <w:rsid w:val="007D111B"/>
    <w:rsid w:val="007D1373"/>
    <w:rsid w:val="007D15C5"/>
    <w:rsid w:val="007D18E7"/>
    <w:rsid w:val="007D1A08"/>
    <w:rsid w:val="007D1C7B"/>
    <w:rsid w:val="007D1D33"/>
    <w:rsid w:val="007D1D6E"/>
    <w:rsid w:val="007D1E4D"/>
    <w:rsid w:val="007D2043"/>
    <w:rsid w:val="007D2378"/>
    <w:rsid w:val="007D2C46"/>
    <w:rsid w:val="007D3538"/>
    <w:rsid w:val="007D3920"/>
    <w:rsid w:val="007D3BB8"/>
    <w:rsid w:val="007D3BC8"/>
    <w:rsid w:val="007D3EBE"/>
    <w:rsid w:val="007D42DF"/>
    <w:rsid w:val="007D4D52"/>
    <w:rsid w:val="007D50CD"/>
    <w:rsid w:val="007D5126"/>
    <w:rsid w:val="007D5448"/>
    <w:rsid w:val="007D59BA"/>
    <w:rsid w:val="007D5E5D"/>
    <w:rsid w:val="007D60B2"/>
    <w:rsid w:val="007D68F5"/>
    <w:rsid w:val="007D6BAE"/>
    <w:rsid w:val="007D6D85"/>
    <w:rsid w:val="007D7330"/>
    <w:rsid w:val="007E00AF"/>
    <w:rsid w:val="007E050E"/>
    <w:rsid w:val="007E068D"/>
    <w:rsid w:val="007E08B8"/>
    <w:rsid w:val="007E09ED"/>
    <w:rsid w:val="007E0C0D"/>
    <w:rsid w:val="007E19A8"/>
    <w:rsid w:val="007E1CD6"/>
    <w:rsid w:val="007E1EDE"/>
    <w:rsid w:val="007E1F27"/>
    <w:rsid w:val="007E20A0"/>
    <w:rsid w:val="007E21B9"/>
    <w:rsid w:val="007E2316"/>
    <w:rsid w:val="007E232C"/>
    <w:rsid w:val="007E26AB"/>
    <w:rsid w:val="007E2797"/>
    <w:rsid w:val="007E2899"/>
    <w:rsid w:val="007E2A45"/>
    <w:rsid w:val="007E2C24"/>
    <w:rsid w:val="007E2E17"/>
    <w:rsid w:val="007E2E96"/>
    <w:rsid w:val="007E2F5C"/>
    <w:rsid w:val="007E3185"/>
    <w:rsid w:val="007E331F"/>
    <w:rsid w:val="007E3363"/>
    <w:rsid w:val="007E39C2"/>
    <w:rsid w:val="007E3FDA"/>
    <w:rsid w:val="007E41A5"/>
    <w:rsid w:val="007E44DA"/>
    <w:rsid w:val="007E4616"/>
    <w:rsid w:val="007E4722"/>
    <w:rsid w:val="007E49DD"/>
    <w:rsid w:val="007E4CBA"/>
    <w:rsid w:val="007E4CC7"/>
    <w:rsid w:val="007E4D4F"/>
    <w:rsid w:val="007E521B"/>
    <w:rsid w:val="007E5788"/>
    <w:rsid w:val="007E5A1F"/>
    <w:rsid w:val="007E5A44"/>
    <w:rsid w:val="007E6148"/>
    <w:rsid w:val="007E61F9"/>
    <w:rsid w:val="007E6220"/>
    <w:rsid w:val="007E640B"/>
    <w:rsid w:val="007E67BB"/>
    <w:rsid w:val="007E6AD5"/>
    <w:rsid w:val="007E6D7F"/>
    <w:rsid w:val="007E731E"/>
    <w:rsid w:val="007E7489"/>
    <w:rsid w:val="007E7715"/>
    <w:rsid w:val="007E7740"/>
    <w:rsid w:val="007E7D21"/>
    <w:rsid w:val="007F01C0"/>
    <w:rsid w:val="007F064D"/>
    <w:rsid w:val="007F096E"/>
    <w:rsid w:val="007F0C3D"/>
    <w:rsid w:val="007F0D11"/>
    <w:rsid w:val="007F0F2C"/>
    <w:rsid w:val="007F138C"/>
    <w:rsid w:val="007F219A"/>
    <w:rsid w:val="007F220C"/>
    <w:rsid w:val="007F2396"/>
    <w:rsid w:val="007F27C4"/>
    <w:rsid w:val="007F2897"/>
    <w:rsid w:val="007F2B57"/>
    <w:rsid w:val="007F2DF3"/>
    <w:rsid w:val="007F31C2"/>
    <w:rsid w:val="007F3439"/>
    <w:rsid w:val="007F35EA"/>
    <w:rsid w:val="007F37D0"/>
    <w:rsid w:val="007F398A"/>
    <w:rsid w:val="007F40AB"/>
    <w:rsid w:val="007F4112"/>
    <w:rsid w:val="007F44F4"/>
    <w:rsid w:val="007F458C"/>
    <w:rsid w:val="007F4840"/>
    <w:rsid w:val="007F4B62"/>
    <w:rsid w:val="007F4B67"/>
    <w:rsid w:val="007F518A"/>
    <w:rsid w:val="007F5229"/>
    <w:rsid w:val="007F53CF"/>
    <w:rsid w:val="007F5E6C"/>
    <w:rsid w:val="007F6080"/>
    <w:rsid w:val="007F6914"/>
    <w:rsid w:val="007F6A5A"/>
    <w:rsid w:val="007F6B9F"/>
    <w:rsid w:val="007F6EB7"/>
    <w:rsid w:val="007F71CE"/>
    <w:rsid w:val="007F769F"/>
    <w:rsid w:val="007F76ED"/>
    <w:rsid w:val="008001D6"/>
    <w:rsid w:val="00800265"/>
    <w:rsid w:val="00800368"/>
    <w:rsid w:val="008003A9"/>
    <w:rsid w:val="00800C28"/>
    <w:rsid w:val="00801184"/>
    <w:rsid w:val="008012FD"/>
    <w:rsid w:val="008015B5"/>
    <w:rsid w:val="008016E5"/>
    <w:rsid w:val="008016F1"/>
    <w:rsid w:val="00801B2A"/>
    <w:rsid w:val="00801D00"/>
    <w:rsid w:val="00801DDE"/>
    <w:rsid w:val="008022B6"/>
    <w:rsid w:val="008028C6"/>
    <w:rsid w:val="00802A3B"/>
    <w:rsid w:val="00802C5A"/>
    <w:rsid w:val="00803061"/>
    <w:rsid w:val="008030A5"/>
    <w:rsid w:val="00803694"/>
    <w:rsid w:val="008037B4"/>
    <w:rsid w:val="0080385B"/>
    <w:rsid w:val="00803FC8"/>
    <w:rsid w:val="00804101"/>
    <w:rsid w:val="0080458C"/>
    <w:rsid w:val="008046EA"/>
    <w:rsid w:val="00804B0B"/>
    <w:rsid w:val="00804FEB"/>
    <w:rsid w:val="00805058"/>
    <w:rsid w:val="008052C7"/>
    <w:rsid w:val="0080559A"/>
    <w:rsid w:val="00805D57"/>
    <w:rsid w:val="008061F9"/>
    <w:rsid w:val="0080631C"/>
    <w:rsid w:val="00806546"/>
    <w:rsid w:val="00806C73"/>
    <w:rsid w:val="00806D57"/>
    <w:rsid w:val="00806DDE"/>
    <w:rsid w:val="00807290"/>
    <w:rsid w:val="008073DE"/>
    <w:rsid w:val="008076E6"/>
    <w:rsid w:val="00810034"/>
    <w:rsid w:val="00810429"/>
    <w:rsid w:val="00810932"/>
    <w:rsid w:val="00811027"/>
    <w:rsid w:val="00811243"/>
    <w:rsid w:val="0081147B"/>
    <w:rsid w:val="00811657"/>
    <w:rsid w:val="008116D9"/>
    <w:rsid w:val="008117A6"/>
    <w:rsid w:val="00812129"/>
    <w:rsid w:val="00812263"/>
    <w:rsid w:val="00812432"/>
    <w:rsid w:val="00812853"/>
    <w:rsid w:val="00812D0E"/>
    <w:rsid w:val="00812E06"/>
    <w:rsid w:val="008133B4"/>
    <w:rsid w:val="008136FE"/>
    <w:rsid w:val="00813807"/>
    <w:rsid w:val="00813B2B"/>
    <w:rsid w:val="00813DAB"/>
    <w:rsid w:val="00813E0D"/>
    <w:rsid w:val="00813F4A"/>
    <w:rsid w:val="008145A6"/>
    <w:rsid w:val="008145BF"/>
    <w:rsid w:val="008153CE"/>
    <w:rsid w:val="0081540C"/>
    <w:rsid w:val="008156C2"/>
    <w:rsid w:val="008165E0"/>
    <w:rsid w:val="00816A8D"/>
    <w:rsid w:val="00816E04"/>
    <w:rsid w:val="00816FFE"/>
    <w:rsid w:val="00817004"/>
    <w:rsid w:val="0081707F"/>
    <w:rsid w:val="00817A66"/>
    <w:rsid w:val="00817A83"/>
    <w:rsid w:val="00817B4D"/>
    <w:rsid w:val="00820089"/>
    <w:rsid w:val="0082050F"/>
    <w:rsid w:val="00820BCB"/>
    <w:rsid w:val="00820D88"/>
    <w:rsid w:val="00820DBE"/>
    <w:rsid w:val="00820FD6"/>
    <w:rsid w:val="008211B4"/>
    <w:rsid w:val="00821209"/>
    <w:rsid w:val="008212D0"/>
    <w:rsid w:val="00821698"/>
    <w:rsid w:val="00821E6E"/>
    <w:rsid w:val="00822080"/>
    <w:rsid w:val="0082209E"/>
    <w:rsid w:val="008224F9"/>
    <w:rsid w:val="00822785"/>
    <w:rsid w:val="008228B9"/>
    <w:rsid w:val="00822C05"/>
    <w:rsid w:val="00822F39"/>
    <w:rsid w:val="00822F79"/>
    <w:rsid w:val="00823005"/>
    <w:rsid w:val="0082366F"/>
    <w:rsid w:val="00823D7C"/>
    <w:rsid w:val="00823DFB"/>
    <w:rsid w:val="00824255"/>
    <w:rsid w:val="00824A6A"/>
    <w:rsid w:val="00824F85"/>
    <w:rsid w:val="00824F98"/>
    <w:rsid w:val="008250E5"/>
    <w:rsid w:val="0082555E"/>
    <w:rsid w:val="00825670"/>
    <w:rsid w:val="0082598B"/>
    <w:rsid w:val="008259AC"/>
    <w:rsid w:val="00825A3F"/>
    <w:rsid w:val="00825AF2"/>
    <w:rsid w:val="00825B33"/>
    <w:rsid w:val="00826585"/>
    <w:rsid w:val="0082684D"/>
    <w:rsid w:val="00826861"/>
    <w:rsid w:val="00827319"/>
    <w:rsid w:val="008275C5"/>
    <w:rsid w:val="008279CD"/>
    <w:rsid w:val="00827AC4"/>
    <w:rsid w:val="00827E1F"/>
    <w:rsid w:val="0083063D"/>
    <w:rsid w:val="00830A03"/>
    <w:rsid w:val="00830BA4"/>
    <w:rsid w:val="00830F07"/>
    <w:rsid w:val="00830F5C"/>
    <w:rsid w:val="00830FBA"/>
    <w:rsid w:val="008310CB"/>
    <w:rsid w:val="00831326"/>
    <w:rsid w:val="00831391"/>
    <w:rsid w:val="00831808"/>
    <w:rsid w:val="008319D9"/>
    <w:rsid w:val="00831C06"/>
    <w:rsid w:val="00831FF3"/>
    <w:rsid w:val="008322E1"/>
    <w:rsid w:val="0083245E"/>
    <w:rsid w:val="0083264D"/>
    <w:rsid w:val="008326FF"/>
    <w:rsid w:val="00832B8B"/>
    <w:rsid w:val="00832C0A"/>
    <w:rsid w:val="008331BF"/>
    <w:rsid w:val="0083362E"/>
    <w:rsid w:val="00833C59"/>
    <w:rsid w:val="008340BD"/>
    <w:rsid w:val="008341A7"/>
    <w:rsid w:val="00834215"/>
    <w:rsid w:val="00834542"/>
    <w:rsid w:val="008349DC"/>
    <w:rsid w:val="00834B7C"/>
    <w:rsid w:val="00834C1E"/>
    <w:rsid w:val="00834FE5"/>
    <w:rsid w:val="00835268"/>
    <w:rsid w:val="00835507"/>
    <w:rsid w:val="0083557A"/>
    <w:rsid w:val="00835681"/>
    <w:rsid w:val="00835C46"/>
    <w:rsid w:val="00836057"/>
    <w:rsid w:val="0083633C"/>
    <w:rsid w:val="0083668E"/>
    <w:rsid w:val="00836B17"/>
    <w:rsid w:val="00836CAE"/>
    <w:rsid w:val="008371E4"/>
    <w:rsid w:val="008375E9"/>
    <w:rsid w:val="008376F3"/>
    <w:rsid w:val="00837BF3"/>
    <w:rsid w:val="00837C70"/>
    <w:rsid w:val="00837EBC"/>
    <w:rsid w:val="0084012D"/>
    <w:rsid w:val="00840188"/>
    <w:rsid w:val="008402CC"/>
    <w:rsid w:val="008402E7"/>
    <w:rsid w:val="0084090E"/>
    <w:rsid w:val="00840BA8"/>
    <w:rsid w:val="00840EDB"/>
    <w:rsid w:val="0084128D"/>
    <w:rsid w:val="0084129E"/>
    <w:rsid w:val="008412C2"/>
    <w:rsid w:val="00841405"/>
    <w:rsid w:val="00841560"/>
    <w:rsid w:val="00841A49"/>
    <w:rsid w:val="00841B88"/>
    <w:rsid w:val="00841BA9"/>
    <w:rsid w:val="00841F36"/>
    <w:rsid w:val="00841FD7"/>
    <w:rsid w:val="0084262B"/>
    <w:rsid w:val="00842B57"/>
    <w:rsid w:val="00842EFC"/>
    <w:rsid w:val="008433A7"/>
    <w:rsid w:val="008435D0"/>
    <w:rsid w:val="008435F1"/>
    <w:rsid w:val="0084367A"/>
    <w:rsid w:val="00843875"/>
    <w:rsid w:val="008439D9"/>
    <w:rsid w:val="00843CE7"/>
    <w:rsid w:val="008444FE"/>
    <w:rsid w:val="0084482F"/>
    <w:rsid w:val="00844A3E"/>
    <w:rsid w:val="00844D1D"/>
    <w:rsid w:val="00844DDE"/>
    <w:rsid w:val="008451BF"/>
    <w:rsid w:val="00845274"/>
    <w:rsid w:val="00845E0B"/>
    <w:rsid w:val="00845F44"/>
    <w:rsid w:val="008460B4"/>
    <w:rsid w:val="00846178"/>
    <w:rsid w:val="008464AB"/>
    <w:rsid w:val="00846B18"/>
    <w:rsid w:val="0084742E"/>
    <w:rsid w:val="0084778E"/>
    <w:rsid w:val="00847A64"/>
    <w:rsid w:val="00847BB0"/>
    <w:rsid w:val="00850219"/>
    <w:rsid w:val="008502C9"/>
    <w:rsid w:val="00850694"/>
    <w:rsid w:val="0085091A"/>
    <w:rsid w:val="0085121F"/>
    <w:rsid w:val="00851325"/>
    <w:rsid w:val="00851BDE"/>
    <w:rsid w:val="00851C8C"/>
    <w:rsid w:val="00851D62"/>
    <w:rsid w:val="00851EB5"/>
    <w:rsid w:val="00852389"/>
    <w:rsid w:val="00852475"/>
    <w:rsid w:val="008529B4"/>
    <w:rsid w:val="00852ACB"/>
    <w:rsid w:val="00852B83"/>
    <w:rsid w:val="00852B94"/>
    <w:rsid w:val="00852C9D"/>
    <w:rsid w:val="00852EDF"/>
    <w:rsid w:val="0085304C"/>
    <w:rsid w:val="008537A7"/>
    <w:rsid w:val="00853D91"/>
    <w:rsid w:val="00854918"/>
    <w:rsid w:val="00854989"/>
    <w:rsid w:val="00854B6E"/>
    <w:rsid w:val="00854BEB"/>
    <w:rsid w:val="00854FC7"/>
    <w:rsid w:val="00855CC5"/>
    <w:rsid w:val="0085628D"/>
    <w:rsid w:val="0085652E"/>
    <w:rsid w:val="008565B6"/>
    <w:rsid w:val="008569A8"/>
    <w:rsid w:val="00856BE2"/>
    <w:rsid w:val="00856C7D"/>
    <w:rsid w:val="008575E1"/>
    <w:rsid w:val="00857636"/>
    <w:rsid w:val="008576CF"/>
    <w:rsid w:val="00857C8F"/>
    <w:rsid w:val="00857E1A"/>
    <w:rsid w:val="00860283"/>
    <w:rsid w:val="00860639"/>
    <w:rsid w:val="00860749"/>
    <w:rsid w:val="00860985"/>
    <w:rsid w:val="00860A2F"/>
    <w:rsid w:val="00860AB4"/>
    <w:rsid w:val="00860C8A"/>
    <w:rsid w:val="00860D47"/>
    <w:rsid w:val="00860E2E"/>
    <w:rsid w:val="00861286"/>
    <w:rsid w:val="0086160E"/>
    <w:rsid w:val="00861916"/>
    <w:rsid w:val="0086192A"/>
    <w:rsid w:val="0086205B"/>
    <w:rsid w:val="00862195"/>
    <w:rsid w:val="008624AF"/>
    <w:rsid w:val="00862DAD"/>
    <w:rsid w:val="00863095"/>
    <w:rsid w:val="008632DF"/>
    <w:rsid w:val="0086372C"/>
    <w:rsid w:val="0086395A"/>
    <w:rsid w:val="008641A0"/>
    <w:rsid w:val="0086472C"/>
    <w:rsid w:val="00865209"/>
    <w:rsid w:val="00865397"/>
    <w:rsid w:val="00865476"/>
    <w:rsid w:val="00865F97"/>
    <w:rsid w:val="0086614A"/>
    <w:rsid w:val="00866172"/>
    <w:rsid w:val="00866178"/>
    <w:rsid w:val="0086618C"/>
    <w:rsid w:val="00866664"/>
    <w:rsid w:val="0086692F"/>
    <w:rsid w:val="00866970"/>
    <w:rsid w:val="00866979"/>
    <w:rsid w:val="00866A19"/>
    <w:rsid w:val="00866B12"/>
    <w:rsid w:val="00866C00"/>
    <w:rsid w:val="00866C4A"/>
    <w:rsid w:val="00866F36"/>
    <w:rsid w:val="008671B5"/>
    <w:rsid w:val="008672F6"/>
    <w:rsid w:val="008674B7"/>
    <w:rsid w:val="008678D4"/>
    <w:rsid w:val="00867914"/>
    <w:rsid w:val="00870065"/>
    <w:rsid w:val="00870087"/>
    <w:rsid w:val="00870150"/>
    <w:rsid w:val="0087054E"/>
    <w:rsid w:val="008708A6"/>
    <w:rsid w:val="00870C6B"/>
    <w:rsid w:val="0087122E"/>
    <w:rsid w:val="00871397"/>
    <w:rsid w:val="008715D3"/>
    <w:rsid w:val="00871618"/>
    <w:rsid w:val="0087198E"/>
    <w:rsid w:val="00871BBC"/>
    <w:rsid w:val="00871F02"/>
    <w:rsid w:val="00872081"/>
    <w:rsid w:val="00872394"/>
    <w:rsid w:val="008723B6"/>
    <w:rsid w:val="008725DE"/>
    <w:rsid w:val="008726D2"/>
    <w:rsid w:val="00872A0E"/>
    <w:rsid w:val="00872A5F"/>
    <w:rsid w:val="00872CD0"/>
    <w:rsid w:val="00873115"/>
    <w:rsid w:val="00873407"/>
    <w:rsid w:val="0087343C"/>
    <w:rsid w:val="0087373E"/>
    <w:rsid w:val="00873B72"/>
    <w:rsid w:val="00873BD0"/>
    <w:rsid w:val="00873C12"/>
    <w:rsid w:val="00873C53"/>
    <w:rsid w:val="00873ED3"/>
    <w:rsid w:val="00874CF3"/>
    <w:rsid w:val="00874D1F"/>
    <w:rsid w:val="00874D51"/>
    <w:rsid w:val="00875138"/>
    <w:rsid w:val="008751E2"/>
    <w:rsid w:val="008761D1"/>
    <w:rsid w:val="00876245"/>
    <w:rsid w:val="008762A4"/>
    <w:rsid w:val="00876716"/>
    <w:rsid w:val="00876F8C"/>
    <w:rsid w:val="0087728D"/>
    <w:rsid w:val="0087760F"/>
    <w:rsid w:val="00880256"/>
    <w:rsid w:val="00880282"/>
    <w:rsid w:val="0088029F"/>
    <w:rsid w:val="00880799"/>
    <w:rsid w:val="00880972"/>
    <w:rsid w:val="008809C3"/>
    <w:rsid w:val="00880B8C"/>
    <w:rsid w:val="0088111D"/>
    <w:rsid w:val="0088128A"/>
    <w:rsid w:val="0088130F"/>
    <w:rsid w:val="00881A86"/>
    <w:rsid w:val="00881AA7"/>
    <w:rsid w:val="00881B57"/>
    <w:rsid w:val="00881C90"/>
    <w:rsid w:val="00882298"/>
    <w:rsid w:val="008826DF"/>
    <w:rsid w:val="008829A1"/>
    <w:rsid w:val="008831B9"/>
    <w:rsid w:val="00883355"/>
    <w:rsid w:val="008838FF"/>
    <w:rsid w:val="00883A7B"/>
    <w:rsid w:val="00883A95"/>
    <w:rsid w:val="008840DC"/>
    <w:rsid w:val="00884135"/>
    <w:rsid w:val="00884188"/>
    <w:rsid w:val="008842DF"/>
    <w:rsid w:val="00884463"/>
    <w:rsid w:val="008846FB"/>
    <w:rsid w:val="00884851"/>
    <w:rsid w:val="00884D6D"/>
    <w:rsid w:val="0088528C"/>
    <w:rsid w:val="00885543"/>
    <w:rsid w:val="00885A42"/>
    <w:rsid w:val="00885ADE"/>
    <w:rsid w:val="00885D2C"/>
    <w:rsid w:val="00886723"/>
    <w:rsid w:val="00886CD0"/>
    <w:rsid w:val="00886DF6"/>
    <w:rsid w:val="00886FF9"/>
    <w:rsid w:val="0088732A"/>
    <w:rsid w:val="008874E7"/>
    <w:rsid w:val="0088752C"/>
    <w:rsid w:val="008877FE"/>
    <w:rsid w:val="00887963"/>
    <w:rsid w:val="00887B7C"/>
    <w:rsid w:val="00887BEC"/>
    <w:rsid w:val="008900E8"/>
    <w:rsid w:val="00890146"/>
    <w:rsid w:val="00890687"/>
    <w:rsid w:val="0089081E"/>
    <w:rsid w:val="008909B2"/>
    <w:rsid w:val="00890AAA"/>
    <w:rsid w:val="00890EB9"/>
    <w:rsid w:val="0089113D"/>
    <w:rsid w:val="00891166"/>
    <w:rsid w:val="0089147B"/>
    <w:rsid w:val="00891CA4"/>
    <w:rsid w:val="00891D44"/>
    <w:rsid w:val="00891EE6"/>
    <w:rsid w:val="008922D4"/>
    <w:rsid w:val="008927E7"/>
    <w:rsid w:val="0089284F"/>
    <w:rsid w:val="008936C3"/>
    <w:rsid w:val="00893A4B"/>
    <w:rsid w:val="00893B32"/>
    <w:rsid w:val="00894079"/>
    <w:rsid w:val="008944A4"/>
    <w:rsid w:val="00894632"/>
    <w:rsid w:val="00894675"/>
    <w:rsid w:val="0089532A"/>
    <w:rsid w:val="00895384"/>
    <w:rsid w:val="008953F9"/>
    <w:rsid w:val="008957D9"/>
    <w:rsid w:val="0089583D"/>
    <w:rsid w:val="00895D8B"/>
    <w:rsid w:val="00895E42"/>
    <w:rsid w:val="00895E74"/>
    <w:rsid w:val="00896147"/>
    <w:rsid w:val="0089634F"/>
    <w:rsid w:val="00896FCD"/>
    <w:rsid w:val="00897194"/>
    <w:rsid w:val="008971B9"/>
    <w:rsid w:val="008971C6"/>
    <w:rsid w:val="008973E4"/>
    <w:rsid w:val="008978CB"/>
    <w:rsid w:val="00897A3D"/>
    <w:rsid w:val="00897B70"/>
    <w:rsid w:val="008A02C1"/>
    <w:rsid w:val="008A04F1"/>
    <w:rsid w:val="008A05B0"/>
    <w:rsid w:val="008A08A6"/>
    <w:rsid w:val="008A0DB4"/>
    <w:rsid w:val="008A0E11"/>
    <w:rsid w:val="008A1373"/>
    <w:rsid w:val="008A1746"/>
    <w:rsid w:val="008A19BF"/>
    <w:rsid w:val="008A1C04"/>
    <w:rsid w:val="008A1DE5"/>
    <w:rsid w:val="008A201E"/>
    <w:rsid w:val="008A2584"/>
    <w:rsid w:val="008A2DA3"/>
    <w:rsid w:val="008A2E84"/>
    <w:rsid w:val="008A2F45"/>
    <w:rsid w:val="008A3051"/>
    <w:rsid w:val="008A330C"/>
    <w:rsid w:val="008A35A9"/>
    <w:rsid w:val="008A378E"/>
    <w:rsid w:val="008A3DF5"/>
    <w:rsid w:val="008A4AE2"/>
    <w:rsid w:val="008A4B09"/>
    <w:rsid w:val="008A4BFB"/>
    <w:rsid w:val="008A4DB1"/>
    <w:rsid w:val="008A5148"/>
    <w:rsid w:val="008A538B"/>
    <w:rsid w:val="008A5573"/>
    <w:rsid w:val="008A5956"/>
    <w:rsid w:val="008A5C74"/>
    <w:rsid w:val="008A5D71"/>
    <w:rsid w:val="008A6172"/>
    <w:rsid w:val="008A61AD"/>
    <w:rsid w:val="008A68CF"/>
    <w:rsid w:val="008A6928"/>
    <w:rsid w:val="008A6A91"/>
    <w:rsid w:val="008A6D03"/>
    <w:rsid w:val="008A6E11"/>
    <w:rsid w:val="008A7062"/>
    <w:rsid w:val="008A7326"/>
    <w:rsid w:val="008A7B81"/>
    <w:rsid w:val="008B04A6"/>
    <w:rsid w:val="008B0640"/>
    <w:rsid w:val="008B0676"/>
    <w:rsid w:val="008B0987"/>
    <w:rsid w:val="008B0AFC"/>
    <w:rsid w:val="008B1359"/>
    <w:rsid w:val="008B1735"/>
    <w:rsid w:val="008B1850"/>
    <w:rsid w:val="008B1E2C"/>
    <w:rsid w:val="008B24A5"/>
    <w:rsid w:val="008B343D"/>
    <w:rsid w:val="008B346E"/>
    <w:rsid w:val="008B35E3"/>
    <w:rsid w:val="008B3E64"/>
    <w:rsid w:val="008B414B"/>
    <w:rsid w:val="008B4320"/>
    <w:rsid w:val="008B4699"/>
    <w:rsid w:val="008B488D"/>
    <w:rsid w:val="008B4AD2"/>
    <w:rsid w:val="008B4B0F"/>
    <w:rsid w:val="008B4DB0"/>
    <w:rsid w:val="008B4EBB"/>
    <w:rsid w:val="008B4F5E"/>
    <w:rsid w:val="008B5122"/>
    <w:rsid w:val="008B59C1"/>
    <w:rsid w:val="008B5B24"/>
    <w:rsid w:val="008B6007"/>
    <w:rsid w:val="008B600A"/>
    <w:rsid w:val="008B629A"/>
    <w:rsid w:val="008B65A5"/>
    <w:rsid w:val="008B692F"/>
    <w:rsid w:val="008B6AB9"/>
    <w:rsid w:val="008B6F3C"/>
    <w:rsid w:val="008B76D8"/>
    <w:rsid w:val="008B7B6A"/>
    <w:rsid w:val="008B7D91"/>
    <w:rsid w:val="008C050F"/>
    <w:rsid w:val="008C05B6"/>
    <w:rsid w:val="008C0925"/>
    <w:rsid w:val="008C10BB"/>
    <w:rsid w:val="008C1127"/>
    <w:rsid w:val="008C1136"/>
    <w:rsid w:val="008C1449"/>
    <w:rsid w:val="008C1549"/>
    <w:rsid w:val="008C15F7"/>
    <w:rsid w:val="008C1855"/>
    <w:rsid w:val="008C1BF1"/>
    <w:rsid w:val="008C26A3"/>
    <w:rsid w:val="008C280B"/>
    <w:rsid w:val="008C2842"/>
    <w:rsid w:val="008C298B"/>
    <w:rsid w:val="008C29A6"/>
    <w:rsid w:val="008C2A77"/>
    <w:rsid w:val="008C2BF6"/>
    <w:rsid w:val="008C3180"/>
    <w:rsid w:val="008C3677"/>
    <w:rsid w:val="008C393C"/>
    <w:rsid w:val="008C39AA"/>
    <w:rsid w:val="008C3C0E"/>
    <w:rsid w:val="008C3EDF"/>
    <w:rsid w:val="008C4075"/>
    <w:rsid w:val="008C421D"/>
    <w:rsid w:val="008C43B6"/>
    <w:rsid w:val="008C43BE"/>
    <w:rsid w:val="008C4419"/>
    <w:rsid w:val="008C4E46"/>
    <w:rsid w:val="008C5065"/>
    <w:rsid w:val="008C527E"/>
    <w:rsid w:val="008C532A"/>
    <w:rsid w:val="008C5380"/>
    <w:rsid w:val="008C547F"/>
    <w:rsid w:val="008C5B94"/>
    <w:rsid w:val="008C60A8"/>
    <w:rsid w:val="008C61B6"/>
    <w:rsid w:val="008C68EA"/>
    <w:rsid w:val="008C6BA3"/>
    <w:rsid w:val="008C7240"/>
    <w:rsid w:val="008C7723"/>
    <w:rsid w:val="008C7760"/>
    <w:rsid w:val="008C7A32"/>
    <w:rsid w:val="008C7AFE"/>
    <w:rsid w:val="008C7B85"/>
    <w:rsid w:val="008C7CB8"/>
    <w:rsid w:val="008C7F07"/>
    <w:rsid w:val="008C7FD9"/>
    <w:rsid w:val="008D0024"/>
    <w:rsid w:val="008D0405"/>
    <w:rsid w:val="008D06C9"/>
    <w:rsid w:val="008D06FA"/>
    <w:rsid w:val="008D0B60"/>
    <w:rsid w:val="008D0D03"/>
    <w:rsid w:val="008D1392"/>
    <w:rsid w:val="008D1C92"/>
    <w:rsid w:val="008D1D65"/>
    <w:rsid w:val="008D233F"/>
    <w:rsid w:val="008D2753"/>
    <w:rsid w:val="008D2ED5"/>
    <w:rsid w:val="008D3655"/>
    <w:rsid w:val="008D36B9"/>
    <w:rsid w:val="008D3C73"/>
    <w:rsid w:val="008D3DC3"/>
    <w:rsid w:val="008D40FA"/>
    <w:rsid w:val="008D416C"/>
    <w:rsid w:val="008D4335"/>
    <w:rsid w:val="008D44FD"/>
    <w:rsid w:val="008D47D9"/>
    <w:rsid w:val="008D485F"/>
    <w:rsid w:val="008D4944"/>
    <w:rsid w:val="008D4C2B"/>
    <w:rsid w:val="008D4D5A"/>
    <w:rsid w:val="008D55A7"/>
    <w:rsid w:val="008D5692"/>
    <w:rsid w:val="008D56F0"/>
    <w:rsid w:val="008D579F"/>
    <w:rsid w:val="008D57CD"/>
    <w:rsid w:val="008D5FB6"/>
    <w:rsid w:val="008D60D3"/>
    <w:rsid w:val="008D61FB"/>
    <w:rsid w:val="008D6578"/>
    <w:rsid w:val="008D66A0"/>
    <w:rsid w:val="008D692D"/>
    <w:rsid w:val="008D6CFC"/>
    <w:rsid w:val="008D6D53"/>
    <w:rsid w:val="008D6DA1"/>
    <w:rsid w:val="008D6EB8"/>
    <w:rsid w:val="008D75BB"/>
    <w:rsid w:val="008D78FA"/>
    <w:rsid w:val="008D79BC"/>
    <w:rsid w:val="008D7BA4"/>
    <w:rsid w:val="008D7BBB"/>
    <w:rsid w:val="008D7DB5"/>
    <w:rsid w:val="008D7E65"/>
    <w:rsid w:val="008E0026"/>
    <w:rsid w:val="008E01A8"/>
    <w:rsid w:val="008E02E1"/>
    <w:rsid w:val="008E038A"/>
    <w:rsid w:val="008E0447"/>
    <w:rsid w:val="008E0464"/>
    <w:rsid w:val="008E04A5"/>
    <w:rsid w:val="008E0677"/>
    <w:rsid w:val="008E086D"/>
    <w:rsid w:val="008E0EA1"/>
    <w:rsid w:val="008E0EEE"/>
    <w:rsid w:val="008E1856"/>
    <w:rsid w:val="008E1B15"/>
    <w:rsid w:val="008E1C66"/>
    <w:rsid w:val="008E1E60"/>
    <w:rsid w:val="008E220C"/>
    <w:rsid w:val="008E225B"/>
    <w:rsid w:val="008E2328"/>
    <w:rsid w:val="008E2A0E"/>
    <w:rsid w:val="008E2D43"/>
    <w:rsid w:val="008E31FB"/>
    <w:rsid w:val="008E3204"/>
    <w:rsid w:val="008E325A"/>
    <w:rsid w:val="008E350C"/>
    <w:rsid w:val="008E392C"/>
    <w:rsid w:val="008E3D6E"/>
    <w:rsid w:val="008E3FB2"/>
    <w:rsid w:val="008E3FED"/>
    <w:rsid w:val="008E437D"/>
    <w:rsid w:val="008E47BD"/>
    <w:rsid w:val="008E485F"/>
    <w:rsid w:val="008E48B3"/>
    <w:rsid w:val="008E4CC9"/>
    <w:rsid w:val="008E4CEB"/>
    <w:rsid w:val="008E4F81"/>
    <w:rsid w:val="008E5294"/>
    <w:rsid w:val="008E53FE"/>
    <w:rsid w:val="008E598D"/>
    <w:rsid w:val="008E59DF"/>
    <w:rsid w:val="008E5B8E"/>
    <w:rsid w:val="008E5C73"/>
    <w:rsid w:val="008E5D95"/>
    <w:rsid w:val="008E5F60"/>
    <w:rsid w:val="008E600A"/>
    <w:rsid w:val="008E611B"/>
    <w:rsid w:val="008E6126"/>
    <w:rsid w:val="008E65FE"/>
    <w:rsid w:val="008E6742"/>
    <w:rsid w:val="008E6B97"/>
    <w:rsid w:val="008E6CE5"/>
    <w:rsid w:val="008E710E"/>
    <w:rsid w:val="008E716D"/>
    <w:rsid w:val="008E7350"/>
    <w:rsid w:val="008E743C"/>
    <w:rsid w:val="008E78C3"/>
    <w:rsid w:val="008E7940"/>
    <w:rsid w:val="008E7D83"/>
    <w:rsid w:val="008F0001"/>
    <w:rsid w:val="008F01B3"/>
    <w:rsid w:val="008F0237"/>
    <w:rsid w:val="008F060E"/>
    <w:rsid w:val="008F0821"/>
    <w:rsid w:val="008F0856"/>
    <w:rsid w:val="008F0E86"/>
    <w:rsid w:val="008F1225"/>
    <w:rsid w:val="008F1431"/>
    <w:rsid w:val="008F1459"/>
    <w:rsid w:val="008F15DE"/>
    <w:rsid w:val="008F1941"/>
    <w:rsid w:val="008F1D34"/>
    <w:rsid w:val="008F2135"/>
    <w:rsid w:val="008F2154"/>
    <w:rsid w:val="008F2189"/>
    <w:rsid w:val="008F2475"/>
    <w:rsid w:val="008F2C21"/>
    <w:rsid w:val="008F3450"/>
    <w:rsid w:val="008F3702"/>
    <w:rsid w:val="008F375B"/>
    <w:rsid w:val="008F3A2D"/>
    <w:rsid w:val="008F3D06"/>
    <w:rsid w:val="008F3D26"/>
    <w:rsid w:val="008F3E24"/>
    <w:rsid w:val="008F3EF5"/>
    <w:rsid w:val="008F3F04"/>
    <w:rsid w:val="008F438F"/>
    <w:rsid w:val="008F47A0"/>
    <w:rsid w:val="008F4E1B"/>
    <w:rsid w:val="008F4EB1"/>
    <w:rsid w:val="008F53A8"/>
    <w:rsid w:val="008F5629"/>
    <w:rsid w:val="008F56CB"/>
    <w:rsid w:val="008F5CF8"/>
    <w:rsid w:val="008F5EF1"/>
    <w:rsid w:val="008F603D"/>
    <w:rsid w:val="008F66E5"/>
    <w:rsid w:val="008F7040"/>
    <w:rsid w:val="008F7382"/>
    <w:rsid w:val="008F7465"/>
    <w:rsid w:val="008F74A8"/>
    <w:rsid w:val="008F7A48"/>
    <w:rsid w:val="008F7C84"/>
    <w:rsid w:val="008F7D74"/>
    <w:rsid w:val="008F7E8F"/>
    <w:rsid w:val="00900439"/>
    <w:rsid w:val="00900572"/>
    <w:rsid w:val="009012DE"/>
    <w:rsid w:val="0090133C"/>
    <w:rsid w:val="009015AC"/>
    <w:rsid w:val="0090176D"/>
    <w:rsid w:val="009017AE"/>
    <w:rsid w:val="00901BFC"/>
    <w:rsid w:val="009024E3"/>
    <w:rsid w:val="00902AC8"/>
    <w:rsid w:val="00902CC6"/>
    <w:rsid w:val="0090312E"/>
    <w:rsid w:val="00903215"/>
    <w:rsid w:val="00903397"/>
    <w:rsid w:val="009038BA"/>
    <w:rsid w:val="009039E4"/>
    <w:rsid w:val="00904137"/>
    <w:rsid w:val="00904427"/>
    <w:rsid w:val="00904491"/>
    <w:rsid w:val="009044F1"/>
    <w:rsid w:val="009047CC"/>
    <w:rsid w:val="00904A10"/>
    <w:rsid w:val="00904DA6"/>
    <w:rsid w:val="00905027"/>
    <w:rsid w:val="009050DA"/>
    <w:rsid w:val="009051FF"/>
    <w:rsid w:val="00905544"/>
    <w:rsid w:val="009055B5"/>
    <w:rsid w:val="00905839"/>
    <w:rsid w:val="0090599F"/>
    <w:rsid w:val="00905ACE"/>
    <w:rsid w:val="00905B14"/>
    <w:rsid w:val="00905BDA"/>
    <w:rsid w:val="00905E46"/>
    <w:rsid w:val="00905F81"/>
    <w:rsid w:val="00906761"/>
    <w:rsid w:val="00906944"/>
    <w:rsid w:val="00906AB0"/>
    <w:rsid w:val="00906AE5"/>
    <w:rsid w:val="00906B5E"/>
    <w:rsid w:val="00906CB1"/>
    <w:rsid w:val="00907095"/>
    <w:rsid w:val="009070B4"/>
    <w:rsid w:val="009071D9"/>
    <w:rsid w:val="00907340"/>
    <w:rsid w:val="00907652"/>
    <w:rsid w:val="00907697"/>
    <w:rsid w:val="009077BD"/>
    <w:rsid w:val="00907D15"/>
    <w:rsid w:val="00907EB1"/>
    <w:rsid w:val="00910131"/>
    <w:rsid w:val="0091030E"/>
    <w:rsid w:val="00910997"/>
    <w:rsid w:val="009109E6"/>
    <w:rsid w:val="00910B0F"/>
    <w:rsid w:val="00910D01"/>
    <w:rsid w:val="0091100C"/>
    <w:rsid w:val="00911274"/>
    <w:rsid w:val="00911C37"/>
    <w:rsid w:val="009121B0"/>
    <w:rsid w:val="009126DF"/>
    <w:rsid w:val="00912777"/>
    <w:rsid w:val="00912838"/>
    <w:rsid w:val="009128D7"/>
    <w:rsid w:val="00912A19"/>
    <w:rsid w:val="00912BD5"/>
    <w:rsid w:val="00912C14"/>
    <w:rsid w:val="00912C69"/>
    <w:rsid w:val="00912C83"/>
    <w:rsid w:val="00912DB5"/>
    <w:rsid w:val="00912FA6"/>
    <w:rsid w:val="0091314B"/>
    <w:rsid w:val="00913349"/>
    <w:rsid w:val="009135AE"/>
    <w:rsid w:val="00913774"/>
    <w:rsid w:val="00913833"/>
    <w:rsid w:val="00913A2B"/>
    <w:rsid w:val="00913FCA"/>
    <w:rsid w:val="00914151"/>
    <w:rsid w:val="00914817"/>
    <w:rsid w:val="00914915"/>
    <w:rsid w:val="0091492F"/>
    <w:rsid w:val="00914FCD"/>
    <w:rsid w:val="0091557F"/>
    <w:rsid w:val="00915823"/>
    <w:rsid w:val="0091582C"/>
    <w:rsid w:val="00915A5E"/>
    <w:rsid w:val="00915ACA"/>
    <w:rsid w:val="00915CCD"/>
    <w:rsid w:val="00916164"/>
    <w:rsid w:val="009161EC"/>
    <w:rsid w:val="0091671E"/>
    <w:rsid w:val="00917302"/>
    <w:rsid w:val="0091745B"/>
    <w:rsid w:val="009177E6"/>
    <w:rsid w:val="00917AE4"/>
    <w:rsid w:val="00917F0F"/>
    <w:rsid w:val="00917FD0"/>
    <w:rsid w:val="0092029A"/>
    <w:rsid w:val="00920E5B"/>
    <w:rsid w:val="0092102C"/>
    <w:rsid w:val="00921399"/>
    <w:rsid w:val="00921941"/>
    <w:rsid w:val="00921B06"/>
    <w:rsid w:val="00922089"/>
    <w:rsid w:val="0092223F"/>
    <w:rsid w:val="0092273F"/>
    <w:rsid w:val="00922A9C"/>
    <w:rsid w:val="00922C90"/>
    <w:rsid w:val="00922DE1"/>
    <w:rsid w:val="00922ED9"/>
    <w:rsid w:val="00922F2E"/>
    <w:rsid w:val="00923248"/>
    <w:rsid w:val="00923949"/>
    <w:rsid w:val="00924021"/>
    <w:rsid w:val="00924273"/>
    <w:rsid w:val="0092453C"/>
    <w:rsid w:val="0092463B"/>
    <w:rsid w:val="009246D5"/>
    <w:rsid w:val="009249BF"/>
    <w:rsid w:val="00924A83"/>
    <w:rsid w:val="00924AF6"/>
    <w:rsid w:val="00924B82"/>
    <w:rsid w:val="00924CE6"/>
    <w:rsid w:val="00924E09"/>
    <w:rsid w:val="00925286"/>
    <w:rsid w:val="00925436"/>
    <w:rsid w:val="009257F8"/>
    <w:rsid w:val="00925817"/>
    <w:rsid w:val="00925AB2"/>
    <w:rsid w:val="00926483"/>
    <w:rsid w:val="00926534"/>
    <w:rsid w:val="009265A6"/>
    <w:rsid w:val="00926A38"/>
    <w:rsid w:val="00926D98"/>
    <w:rsid w:val="00927244"/>
    <w:rsid w:val="0092731C"/>
    <w:rsid w:val="0092735D"/>
    <w:rsid w:val="00927786"/>
    <w:rsid w:val="00927ADF"/>
    <w:rsid w:val="00927BF8"/>
    <w:rsid w:val="00927DB1"/>
    <w:rsid w:val="00927E20"/>
    <w:rsid w:val="009301FF"/>
    <w:rsid w:val="00930299"/>
    <w:rsid w:val="00930312"/>
    <w:rsid w:val="0093038A"/>
    <w:rsid w:val="009306AD"/>
    <w:rsid w:val="009309C6"/>
    <w:rsid w:val="00930D15"/>
    <w:rsid w:val="00930EBB"/>
    <w:rsid w:val="00930F21"/>
    <w:rsid w:val="009314E1"/>
    <w:rsid w:val="00931757"/>
    <w:rsid w:val="00931AD0"/>
    <w:rsid w:val="00931CDA"/>
    <w:rsid w:val="00931CE4"/>
    <w:rsid w:val="00931D6B"/>
    <w:rsid w:val="00932971"/>
    <w:rsid w:val="00932B50"/>
    <w:rsid w:val="009333A6"/>
    <w:rsid w:val="00933649"/>
    <w:rsid w:val="00933698"/>
    <w:rsid w:val="00933F09"/>
    <w:rsid w:val="00934906"/>
    <w:rsid w:val="00934964"/>
    <w:rsid w:val="00934B34"/>
    <w:rsid w:val="00934DD4"/>
    <w:rsid w:val="00935086"/>
    <w:rsid w:val="00935264"/>
    <w:rsid w:val="0093583C"/>
    <w:rsid w:val="00935926"/>
    <w:rsid w:val="00935AD8"/>
    <w:rsid w:val="00935C5A"/>
    <w:rsid w:val="0093627C"/>
    <w:rsid w:val="009366C8"/>
    <w:rsid w:val="00936A7C"/>
    <w:rsid w:val="00936A9C"/>
    <w:rsid w:val="0093720D"/>
    <w:rsid w:val="009378E2"/>
    <w:rsid w:val="00937AB1"/>
    <w:rsid w:val="0094002C"/>
    <w:rsid w:val="00940534"/>
    <w:rsid w:val="0094053B"/>
    <w:rsid w:val="0094077B"/>
    <w:rsid w:val="009409BF"/>
    <w:rsid w:val="00940A05"/>
    <w:rsid w:val="00940B12"/>
    <w:rsid w:val="009410A5"/>
    <w:rsid w:val="009412A4"/>
    <w:rsid w:val="0094138A"/>
    <w:rsid w:val="00941501"/>
    <w:rsid w:val="009417FE"/>
    <w:rsid w:val="0094187C"/>
    <w:rsid w:val="00941C4E"/>
    <w:rsid w:val="00941D19"/>
    <w:rsid w:val="00941F7B"/>
    <w:rsid w:val="00942741"/>
    <w:rsid w:val="009427EB"/>
    <w:rsid w:val="009429F0"/>
    <w:rsid w:val="00942E38"/>
    <w:rsid w:val="00942F08"/>
    <w:rsid w:val="00943A9B"/>
    <w:rsid w:val="00943B24"/>
    <w:rsid w:val="00943CD4"/>
    <w:rsid w:val="00943F40"/>
    <w:rsid w:val="00944385"/>
    <w:rsid w:val="00944540"/>
    <w:rsid w:val="009445E6"/>
    <w:rsid w:val="00944D12"/>
    <w:rsid w:val="00945A2A"/>
    <w:rsid w:val="00945B9E"/>
    <w:rsid w:val="00945F90"/>
    <w:rsid w:val="0094627A"/>
    <w:rsid w:val="0094654D"/>
    <w:rsid w:val="0094655C"/>
    <w:rsid w:val="00946756"/>
    <w:rsid w:val="00946F36"/>
    <w:rsid w:val="00947393"/>
    <w:rsid w:val="009475E5"/>
    <w:rsid w:val="0094795E"/>
    <w:rsid w:val="00947A55"/>
    <w:rsid w:val="00947C2F"/>
    <w:rsid w:val="00947CE4"/>
    <w:rsid w:val="00947FE6"/>
    <w:rsid w:val="00950066"/>
    <w:rsid w:val="0095022E"/>
    <w:rsid w:val="00950423"/>
    <w:rsid w:val="009504A8"/>
    <w:rsid w:val="009504BB"/>
    <w:rsid w:val="00950511"/>
    <w:rsid w:val="009509BC"/>
    <w:rsid w:val="00950BE5"/>
    <w:rsid w:val="00951088"/>
    <w:rsid w:val="00951625"/>
    <w:rsid w:val="0095163C"/>
    <w:rsid w:val="00951737"/>
    <w:rsid w:val="00951B5F"/>
    <w:rsid w:val="00951E73"/>
    <w:rsid w:val="00952519"/>
    <w:rsid w:val="00953288"/>
    <w:rsid w:val="00953563"/>
    <w:rsid w:val="00953617"/>
    <w:rsid w:val="009536D3"/>
    <w:rsid w:val="009538BE"/>
    <w:rsid w:val="00953FC9"/>
    <w:rsid w:val="009548B8"/>
    <w:rsid w:val="00954924"/>
    <w:rsid w:val="00954B3A"/>
    <w:rsid w:val="00954B55"/>
    <w:rsid w:val="00954CA3"/>
    <w:rsid w:val="00954CAC"/>
    <w:rsid w:val="00954D98"/>
    <w:rsid w:val="00954FCF"/>
    <w:rsid w:val="0095512F"/>
    <w:rsid w:val="009552C4"/>
    <w:rsid w:val="0095546F"/>
    <w:rsid w:val="009554ED"/>
    <w:rsid w:val="0095560E"/>
    <w:rsid w:val="00955692"/>
    <w:rsid w:val="00955850"/>
    <w:rsid w:val="00955C9B"/>
    <w:rsid w:val="00955D15"/>
    <w:rsid w:val="00955DE4"/>
    <w:rsid w:val="00956586"/>
    <w:rsid w:val="00956750"/>
    <w:rsid w:val="00956791"/>
    <w:rsid w:val="009567F0"/>
    <w:rsid w:val="00956BB8"/>
    <w:rsid w:val="00957221"/>
    <w:rsid w:val="00957AEC"/>
    <w:rsid w:val="00957D77"/>
    <w:rsid w:val="00960030"/>
    <w:rsid w:val="00960C60"/>
    <w:rsid w:val="009612C0"/>
    <w:rsid w:val="00961402"/>
    <w:rsid w:val="009614E5"/>
    <w:rsid w:val="0096171F"/>
    <w:rsid w:val="00961898"/>
    <w:rsid w:val="009619D0"/>
    <w:rsid w:val="00961DC5"/>
    <w:rsid w:val="00962222"/>
    <w:rsid w:val="00962AE7"/>
    <w:rsid w:val="00962F6D"/>
    <w:rsid w:val="00962FCF"/>
    <w:rsid w:val="00962FEC"/>
    <w:rsid w:val="00963555"/>
    <w:rsid w:val="009638C5"/>
    <w:rsid w:val="00963C36"/>
    <w:rsid w:val="00963FB6"/>
    <w:rsid w:val="00964007"/>
    <w:rsid w:val="00964203"/>
    <w:rsid w:val="00964348"/>
    <w:rsid w:val="00964827"/>
    <w:rsid w:val="00964B65"/>
    <w:rsid w:val="00964DF8"/>
    <w:rsid w:val="00965395"/>
    <w:rsid w:val="00965418"/>
    <w:rsid w:val="00965A79"/>
    <w:rsid w:val="00965B0A"/>
    <w:rsid w:val="009660A9"/>
    <w:rsid w:val="009661F0"/>
    <w:rsid w:val="009662F8"/>
    <w:rsid w:val="009665B2"/>
    <w:rsid w:val="009665EC"/>
    <w:rsid w:val="0096678F"/>
    <w:rsid w:val="00966D20"/>
    <w:rsid w:val="00966E69"/>
    <w:rsid w:val="00967493"/>
    <w:rsid w:val="0096754A"/>
    <w:rsid w:val="009677E8"/>
    <w:rsid w:val="00967DE5"/>
    <w:rsid w:val="00967E47"/>
    <w:rsid w:val="009702FE"/>
    <w:rsid w:val="0097039A"/>
    <w:rsid w:val="009703C5"/>
    <w:rsid w:val="0097047F"/>
    <w:rsid w:val="00970ABB"/>
    <w:rsid w:val="00970B2C"/>
    <w:rsid w:val="00970C9A"/>
    <w:rsid w:val="00970D35"/>
    <w:rsid w:val="00970D7D"/>
    <w:rsid w:val="00970EE8"/>
    <w:rsid w:val="009718E9"/>
    <w:rsid w:val="00971C88"/>
    <w:rsid w:val="00971E76"/>
    <w:rsid w:val="00971EDA"/>
    <w:rsid w:val="00972435"/>
    <w:rsid w:val="009725D5"/>
    <w:rsid w:val="009726D2"/>
    <w:rsid w:val="0097278A"/>
    <w:rsid w:val="00972868"/>
    <w:rsid w:val="00972BBB"/>
    <w:rsid w:val="00972D78"/>
    <w:rsid w:val="00972E65"/>
    <w:rsid w:val="0097307A"/>
    <w:rsid w:val="0097368E"/>
    <w:rsid w:val="0097384B"/>
    <w:rsid w:val="00973B33"/>
    <w:rsid w:val="00973F50"/>
    <w:rsid w:val="00973FAA"/>
    <w:rsid w:val="0097420C"/>
    <w:rsid w:val="009746E9"/>
    <w:rsid w:val="00975798"/>
    <w:rsid w:val="00975CE0"/>
    <w:rsid w:val="00975D04"/>
    <w:rsid w:val="009761A0"/>
    <w:rsid w:val="009769CE"/>
    <w:rsid w:val="00976BFA"/>
    <w:rsid w:val="00976C4F"/>
    <w:rsid w:val="00976C54"/>
    <w:rsid w:val="00976CE8"/>
    <w:rsid w:val="00976D39"/>
    <w:rsid w:val="009770BC"/>
    <w:rsid w:val="00977B94"/>
    <w:rsid w:val="00977BB4"/>
    <w:rsid w:val="00977DB2"/>
    <w:rsid w:val="00977DCD"/>
    <w:rsid w:val="00977F2A"/>
    <w:rsid w:val="00977F6F"/>
    <w:rsid w:val="009804C5"/>
    <w:rsid w:val="009804F6"/>
    <w:rsid w:val="00980AC5"/>
    <w:rsid w:val="00980AD5"/>
    <w:rsid w:val="00980BD2"/>
    <w:rsid w:val="00980ED4"/>
    <w:rsid w:val="0098105E"/>
    <w:rsid w:val="009810BB"/>
    <w:rsid w:val="009813B3"/>
    <w:rsid w:val="00981B8B"/>
    <w:rsid w:val="00981C6C"/>
    <w:rsid w:val="00981EA0"/>
    <w:rsid w:val="00981F88"/>
    <w:rsid w:val="00981FCE"/>
    <w:rsid w:val="0098220B"/>
    <w:rsid w:val="009827E6"/>
    <w:rsid w:val="00982AB9"/>
    <w:rsid w:val="00982AC6"/>
    <w:rsid w:val="009830A4"/>
    <w:rsid w:val="00983221"/>
    <w:rsid w:val="0098353A"/>
    <w:rsid w:val="00983923"/>
    <w:rsid w:val="00983EA0"/>
    <w:rsid w:val="0098455F"/>
    <w:rsid w:val="00984F4F"/>
    <w:rsid w:val="00984FB3"/>
    <w:rsid w:val="00985248"/>
    <w:rsid w:val="00985751"/>
    <w:rsid w:val="00985C5B"/>
    <w:rsid w:val="00985C8E"/>
    <w:rsid w:val="00985D3C"/>
    <w:rsid w:val="00985E33"/>
    <w:rsid w:val="00985FC5"/>
    <w:rsid w:val="00986175"/>
    <w:rsid w:val="00986346"/>
    <w:rsid w:val="00986404"/>
    <w:rsid w:val="009864FE"/>
    <w:rsid w:val="00986635"/>
    <w:rsid w:val="009869FA"/>
    <w:rsid w:val="00986C48"/>
    <w:rsid w:val="00986C6D"/>
    <w:rsid w:val="00986C95"/>
    <w:rsid w:val="00986F4F"/>
    <w:rsid w:val="00987422"/>
    <w:rsid w:val="0098745F"/>
    <w:rsid w:val="0098755D"/>
    <w:rsid w:val="00987A0E"/>
    <w:rsid w:val="00987BB7"/>
    <w:rsid w:val="00987D99"/>
    <w:rsid w:val="00987EAE"/>
    <w:rsid w:val="00987EB8"/>
    <w:rsid w:val="00987FDE"/>
    <w:rsid w:val="00990186"/>
    <w:rsid w:val="00990477"/>
    <w:rsid w:val="00990563"/>
    <w:rsid w:val="009907E0"/>
    <w:rsid w:val="009908E2"/>
    <w:rsid w:val="00990DD8"/>
    <w:rsid w:val="00991333"/>
    <w:rsid w:val="0099133E"/>
    <w:rsid w:val="0099134A"/>
    <w:rsid w:val="00991588"/>
    <w:rsid w:val="00991C86"/>
    <w:rsid w:val="00991DD7"/>
    <w:rsid w:val="00991EA1"/>
    <w:rsid w:val="00992077"/>
    <w:rsid w:val="00992116"/>
    <w:rsid w:val="00992259"/>
    <w:rsid w:val="0099308F"/>
    <w:rsid w:val="00993425"/>
    <w:rsid w:val="00993CF4"/>
    <w:rsid w:val="00994016"/>
    <w:rsid w:val="009947CC"/>
    <w:rsid w:val="00994E19"/>
    <w:rsid w:val="009959DE"/>
    <w:rsid w:val="00995C9B"/>
    <w:rsid w:val="00995D36"/>
    <w:rsid w:val="00996183"/>
    <w:rsid w:val="0099662B"/>
    <w:rsid w:val="009969D4"/>
    <w:rsid w:val="00996AB6"/>
    <w:rsid w:val="00996BDC"/>
    <w:rsid w:val="00996EAE"/>
    <w:rsid w:val="00997524"/>
    <w:rsid w:val="00997611"/>
    <w:rsid w:val="00997AD8"/>
    <w:rsid w:val="00997DFB"/>
    <w:rsid w:val="009A00B3"/>
    <w:rsid w:val="009A01A7"/>
    <w:rsid w:val="009A064F"/>
    <w:rsid w:val="009A0C5A"/>
    <w:rsid w:val="009A0D54"/>
    <w:rsid w:val="009A0F31"/>
    <w:rsid w:val="009A1249"/>
    <w:rsid w:val="009A1BAE"/>
    <w:rsid w:val="009A2298"/>
    <w:rsid w:val="009A2783"/>
    <w:rsid w:val="009A2975"/>
    <w:rsid w:val="009A2AB2"/>
    <w:rsid w:val="009A2B78"/>
    <w:rsid w:val="009A3B08"/>
    <w:rsid w:val="009A3B6A"/>
    <w:rsid w:val="009A3EE0"/>
    <w:rsid w:val="009A3F53"/>
    <w:rsid w:val="009A422F"/>
    <w:rsid w:val="009A44D8"/>
    <w:rsid w:val="009A46D9"/>
    <w:rsid w:val="009A4A34"/>
    <w:rsid w:val="009A4B22"/>
    <w:rsid w:val="009A4FAF"/>
    <w:rsid w:val="009A53C6"/>
    <w:rsid w:val="009A57AD"/>
    <w:rsid w:val="009A583E"/>
    <w:rsid w:val="009A58A2"/>
    <w:rsid w:val="009A5950"/>
    <w:rsid w:val="009A5B16"/>
    <w:rsid w:val="009A60D7"/>
    <w:rsid w:val="009A6763"/>
    <w:rsid w:val="009A68F8"/>
    <w:rsid w:val="009A6C0C"/>
    <w:rsid w:val="009A6C2B"/>
    <w:rsid w:val="009A6DCD"/>
    <w:rsid w:val="009A6E22"/>
    <w:rsid w:val="009A708D"/>
    <w:rsid w:val="009A7095"/>
    <w:rsid w:val="009A730A"/>
    <w:rsid w:val="009A7481"/>
    <w:rsid w:val="009A7645"/>
    <w:rsid w:val="009A77C7"/>
    <w:rsid w:val="009A7CD1"/>
    <w:rsid w:val="009B0111"/>
    <w:rsid w:val="009B053A"/>
    <w:rsid w:val="009B0718"/>
    <w:rsid w:val="009B0871"/>
    <w:rsid w:val="009B0A3B"/>
    <w:rsid w:val="009B0AA4"/>
    <w:rsid w:val="009B0C8F"/>
    <w:rsid w:val="009B0F60"/>
    <w:rsid w:val="009B10EF"/>
    <w:rsid w:val="009B122D"/>
    <w:rsid w:val="009B15D2"/>
    <w:rsid w:val="009B1926"/>
    <w:rsid w:val="009B1A31"/>
    <w:rsid w:val="009B1A32"/>
    <w:rsid w:val="009B1B01"/>
    <w:rsid w:val="009B1D23"/>
    <w:rsid w:val="009B1E22"/>
    <w:rsid w:val="009B1E50"/>
    <w:rsid w:val="009B20C6"/>
    <w:rsid w:val="009B2638"/>
    <w:rsid w:val="009B273F"/>
    <w:rsid w:val="009B28A4"/>
    <w:rsid w:val="009B2AAD"/>
    <w:rsid w:val="009B2BCE"/>
    <w:rsid w:val="009B3356"/>
    <w:rsid w:val="009B42F5"/>
    <w:rsid w:val="009B4478"/>
    <w:rsid w:val="009B45DA"/>
    <w:rsid w:val="009B46DF"/>
    <w:rsid w:val="009B4BA1"/>
    <w:rsid w:val="009B4DAC"/>
    <w:rsid w:val="009B4DCD"/>
    <w:rsid w:val="009B504A"/>
    <w:rsid w:val="009B57A2"/>
    <w:rsid w:val="009B59D9"/>
    <w:rsid w:val="009B5A3E"/>
    <w:rsid w:val="009B5E94"/>
    <w:rsid w:val="009B5FBF"/>
    <w:rsid w:val="009B67E3"/>
    <w:rsid w:val="009B69CD"/>
    <w:rsid w:val="009B6B85"/>
    <w:rsid w:val="009B6E49"/>
    <w:rsid w:val="009B6F2B"/>
    <w:rsid w:val="009B6F84"/>
    <w:rsid w:val="009B792B"/>
    <w:rsid w:val="009B79B8"/>
    <w:rsid w:val="009B7B11"/>
    <w:rsid w:val="009B7F9B"/>
    <w:rsid w:val="009C0201"/>
    <w:rsid w:val="009C055C"/>
    <w:rsid w:val="009C056D"/>
    <w:rsid w:val="009C0612"/>
    <w:rsid w:val="009C0B25"/>
    <w:rsid w:val="009C0D8A"/>
    <w:rsid w:val="009C1120"/>
    <w:rsid w:val="009C1723"/>
    <w:rsid w:val="009C1C4E"/>
    <w:rsid w:val="009C21F1"/>
    <w:rsid w:val="009C2539"/>
    <w:rsid w:val="009C26F6"/>
    <w:rsid w:val="009C2802"/>
    <w:rsid w:val="009C32BA"/>
    <w:rsid w:val="009C336A"/>
    <w:rsid w:val="009C351A"/>
    <w:rsid w:val="009C3C55"/>
    <w:rsid w:val="009C3C84"/>
    <w:rsid w:val="009C3C97"/>
    <w:rsid w:val="009C427C"/>
    <w:rsid w:val="009C4557"/>
    <w:rsid w:val="009C4610"/>
    <w:rsid w:val="009C46D9"/>
    <w:rsid w:val="009C48FF"/>
    <w:rsid w:val="009C4BE7"/>
    <w:rsid w:val="009C4EB2"/>
    <w:rsid w:val="009C50DC"/>
    <w:rsid w:val="009C51F0"/>
    <w:rsid w:val="009C5933"/>
    <w:rsid w:val="009C5DBB"/>
    <w:rsid w:val="009C62D0"/>
    <w:rsid w:val="009C67CA"/>
    <w:rsid w:val="009C6A33"/>
    <w:rsid w:val="009C6ABC"/>
    <w:rsid w:val="009C6ABD"/>
    <w:rsid w:val="009C6B1B"/>
    <w:rsid w:val="009C6C99"/>
    <w:rsid w:val="009C6E92"/>
    <w:rsid w:val="009C6F18"/>
    <w:rsid w:val="009C7660"/>
    <w:rsid w:val="009C7B6A"/>
    <w:rsid w:val="009C7DA8"/>
    <w:rsid w:val="009D019E"/>
    <w:rsid w:val="009D02E6"/>
    <w:rsid w:val="009D0AE9"/>
    <w:rsid w:val="009D124E"/>
    <w:rsid w:val="009D1514"/>
    <w:rsid w:val="009D158E"/>
    <w:rsid w:val="009D173D"/>
    <w:rsid w:val="009D18E5"/>
    <w:rsid w:val="009D1CFC"/>
    <w:rsid w:val="009D224F"/>
    <w:rsid w:val="009D22A0"/>
    <w:rsid w:val="009D22B2"/>
    <w:rsid w:val="009D25D9"/>
    <w:rsid w:val="009D284F"/>
    <w:rsid w:val="009D288E"/>
    <w:rsid w:val="009D2B91"/>
    <w:rsid w:val="009D2FBD"/>
    <w:rsid w:val="009D3591"/>
    <w:rsid w:val="009D3983"/>
    <w:rsid w:val="009D3F61"/>
    <w:rsid w:val="009D4028"/>
    <w:rsid w:val="009D407E"/>
    <w:rsid w:val="009D4598"/>
    <w:rsid w:val="009D4872"/>
    <w:rsid w:val="009D4B65"/>
    <w:rsid w:val="009D4E45"/>
    <w:rsid w:val="009D5145"/>
    <w:rsid w:val="009D5306"/>
    <w:rsid w:val="009D54E1"/>
    <w:rsid w:val="009D5887"/>
    <w:rsid w:val="009D5B5E"/>
    <w:rsid w:val="009D6115"/>
    <w:rsid w:val="009D617C"/>
    <w:rsid w:val="009D66EA"/>
    <w:rsid w:val="009D694C"/>
    <w:rsid w:val="009D712B"/>
    <w:rsid w:val="009D7144"/>
    <w:rsid w:val="009D717C"/>
    <w:rsid w:val="009D7518"/>
    <w:rsid w:val="009D773D"/>
    <w:rsid w:val="009D7A8D"/>
    <w:rsid w:val="009D7AD7"/>
    <w:rsid w:val="009D7D6E"/>
    <w:rsid w:val="009E0195"/>
    <w:rsid w:val="009E05B6"/>
    <w:rsid w:val="009E07C9"/>
    <w:rsid w:val="009E0A93"/>
    <w:rsid w:val="009E0B5C"/>
    <w:rsid w:val="009E10EB"/>
    <w:rsid w:val="009E1A29"/>
    <w:rsid w:val="009E1B75"/>
    <w:rsid w:val="009E1B8A"/>
    <w:rsid w:val="009E1BF6"/>
    <w:rsid w:val="009E1F94"/>
    <w:rsid w:val="009E23BC"/>
    <w:rsid w:val="009E23C8"/>
    <w:rsid w:val="009E2683"/>
    <w:rsid w:val="009E2904"/>
    <w:rsid w:val="009E2AAC"/>
    <w:rsid w:val="009E2C1A"/>
    <w:rsid w:val="009E2DAA"/>
    <w:rsid w:val="009E2E35"/>
    <w:rsid w:val="009E3345"/>
    <w:rsid w:val="009E3C9C"/>
    <w:rsid w:val="009E3CC2"/>
    <w:rsid w:val="009E3D19"/>
    <w:rsid w:val="009E405B"/>
    <w:rsid w:val="009E42C7"/>
    <w:rsid w:val="009E4503"/>
    <w:rsid w:val="009E45D4"/>
    <w:rsid w:val="009E465D"/>
    <w:rsid w:val="009E477E"/>
    <w:rsid w:val="009E4A42"/>
    <w:rsid w:val="009E4EAC"/>
    <w:rsid w:val="009E51C3"/>
    <w:rsid w:val="009E52CE"/>
    <w:rsid w:val="009E5336"/>
    <w:rsid w:val="009E54E6"/>
    <w:rsid w:val="009E5B35"/>
    <w:rsid w:val="009E5EF5"/>
    <w:rsid w:val="009E64CB"/>
    <w:rsid w:val="009E669A"/>
    <w:rsid w:val="009E6895"/>
    <w:rsid w:val="009E68A2"/>
    <w:rsid w:val="009E696C"/>
    <w:rsid w:val="009E6AA5"/>
    <w:rsid w:val="009E6ABF"/>
    <w:rsid w:val="009E74EE"/>
    <w:rsid w:val="009E78D2"/>
    <w:rsid w:val="009E7B22"/>
    <w:rsid w:val="009F0180"/>
    <w:rsid w:val="009F064E"/>
    <w:rsid w:val="009F0A9E"/>
    <w:rsid w:val="009F0B18"/>
    <w:rsid w:val="009F0C3A"/>
    <w:rsid w:val="009F0D6C"/>
    <w:rsid w:val="009F0FB6"/>
    <w:rsid w:val="009F1EE8"/>
    <w:rsid w:val="009F1FC8"/>
    <w:rsid w:val="009F2034"/>
    <w:rsid w:val="009F2037"/>
    <w:rsid w:val="009F2425"/>
    <w:rsid w:val="009F2651"/>
    <w:rsid w:val="009F2849"/>
    <w:rsid w:val="009F2C81"/>
    <w:rsid w:val="009F32A4"/>
    <w:rsid w:val="009F34AB"/>
    <w:rsid w:val="009F3804"/>
    <w:rsid w:val="009F3F46"/>
    <w:rsid w:val="009F4073"/>
    <w:rsid w:val="009F471D"/>
    <w:rsid w:val="009F4740"/>
    <w:rsid w:val="009F4E74"/>
    <w:rsid w:val="009F5677"/>
    <w:rsid w:val="009F576B"/>
    <w:rsid w:val="009F58A8"/>
    <w:rsid w:val="009F5AC7"/>
    <w:rsid w:val="009F5ACE"/>
    <w:rsid w:val="009F5C64"/>
    <w:rsid w:val="009F5E78"/>
    <w:rsid w:val="009F5F0A"/>
    <w:rsid w:val="009F6821"/>
    <w:rsid w:val="009F68DB"/>
    <w:rsid w:val="009F6A0C"/>
    <w:rsid w:val="009F6C10"/>
    <w:rsid w:val="009F6DB9"/>
    <w:rsid w:val="009F6FC7"/>
    <w:rsid w:val="009F71DF"/>
    <w:rsid w:val="009F731F"/>
    <w:rsid w:val="009F74AC"/>
    <w:rsid w:val="009F7631"/>
    <w:rsid w:val="009F7E62"/>
    <w:rsid w:val="00A0049A"/>
    <w:rsid w:val="00A004FC"/>
    <w:rsid w:val="00A009DD"/>
    <w:rsid w:val="00A00BB9"/>
    <w:rsid w:val="00A00C04"/>
    <w:rsid w:val="00A00D19"/>
    <w:rsid w:val="00A01058"/>
    <w:rsid w:val="00A0136B"/>
    <w:rsid w:val="00A0177E"/>
    <w:rsid w:val="00A01958"/>
    <w:rsid w:val="00A01DB2"/>
    <w:rsid w:val="00A01F3C"/>
    <w:rsid w:val="00A01FB0"/>
    <w:rsid w:val="00A020D3"/>
    <w:rsid w:val="00A023DC"/>
    <w:rsid w:val="00A026E0"/>
    <w:rsid w:val="00A02756"/>
    <w:rsid w:val="00A0279C"/>
    <w:rsid w:val="00A028C5"/>
    <w:rsid w:val="00A02A0A"/>
    <w:rsid w:val="00A02EF3"/>
    <w:rsid w:val="00A02FEB"/>
    <w:rsid w:val="00A0318C"/>
    <w:rsid w:val="00A03195"/>
    <w:rsid w:val="00A03316"/>
    <w:rsid w:val="00A037E6"/>
    <w:rsid w:val="00A038F8"/>
    <w:rsid w:val="00A03C9F"/>
    <w:rsid w:val="00A03D5F"/>
    <w:rsid w:val="00A03D90"/>
    <w:rsid w:val="00A04210"/>
    <w:rsid w:val="00A0427F"/>
    <w:rsid w:val="00A042D9"/>
    <w:rsid w:val="00A0493E"/>
    <w:rsid w:val="00A04B38"/>
    <w:rsid w:val="00A04E81"/>
    <w:rsid w:val="00A04F6D"/>
    <w:rsid w:val="00A05046"/>
    <w:rsid w:val="00A05062"/>
    <w:rsid w:val="00A05099"/>
    <w:rsid w:val="00A05141"/>
    <w:rsid w:val="00A0518E"/>
    <w:rsid w:val="00A053F5"/>
    <w:rsid w:val="00A05989"/>
    <w:rsid w:val="00A05B52"/>
    <w:rsid w:val="00A05D40"/>
    <w:rsid w:val="00A05DD9"/>
    <w:rsid w:val="00A05E09"/>
    <w:rsid w:val="00A068DA"/>
    <w:rsid w:val="00A06A57"/>
    <w:rsid w:val="00A06F26"/>
    <w:rsid w:val="00A07031"/>
    <w:rsid w:val="00A0704D"/>
    <w:rsid w:val="00A070F3"/>
    <w:rsid w:val="00A0728B"/>
    <w:rsid w:val="00A079C7"/>
    <w:rsid w:val="00A07DFB"/>
    <w:rsid w:val="00A07FC4"/>
    <w:rsid w:val="00A101B5"/>
    <w:rsid w:val="00A101E6"/>
    <w:rsid w:val="00A1046C"/>
    <w:rsid w:val="00A10619"/>
    <w:rsid w:val="00A10CD7"/>
    <w:rsid w:val="00A110D4"/>
    <w:rsid w:val="00A112EA"/>
    <w:rsid w:val="00A11301"/>
    <w:rsid w:val="00A11614"/>
    <w:rsid w:val="00A1192F"/>
    <w:rsid w:val="00A11A03"/>
    <w:rsid w:val="00A12AD7"/>
    <w:rsid w:val="00A12B76"/>
    <w:rsid w:val="00A12D6E"/>
    <w:rsid w:val="00A12FDB"/>
    <w:rsid w:val="00A1321E"/>
    <w:rsid w:val="00A13263"/>
    <w:rsid w:val="00A133AE"/>
    <w:rsid w:val="00A1399B"/>
    <w:rsid w:val="00A13B08"/>
    <w:rsid w:val="00A13E97"/>
    <w:rsid w:val="00A1403D"/>
    <w:rsid w:val="00A140A5"/>
    <w:rsid w:val="00A143B9"/>
    <w:rsid w:val="00A14623"/>
    <w:rsid w:val="00A1490F"/>
    <w:rsid w:val="00A149F8"/>
    <w:rsid w:val="00A14A28"/>
    <w:rsid w:val="00A14B37"/>
    <w:rsid w:val="00A14BE1"/>
    <w:rsid w:val="00A14CE5"/>
    <w:rsid w:val="00A14FF6"/>
    <w:rsid w:val="00A15740"/>
    <w:rsid w:val="00A1586F"/>
    <w:rsid w:val="00A15DD5"/>
    <w:rsid w:val="00A166BA"/>
    <w:rsid w:val="00A166EC"/>
    <w:rsid w:val="00A16A5F"/>
    <w:rsid w:val="00A16AEF"/>
    <w:rsid w:val="00A16DDB"/>
    <w:rsid w:val="00A1711E"/>
    <w:rsid w:val="00A17154"/>
    <w:rsid w:val="00A1764E"/>
    <w:rsid w:val="00A17660"/>
    <w:rsid w:val="00A1783C"/>
    <w:rsid w:val="00A17D62"/>
    <w:rsid w:val="00A17F8C"/>
    <w:rsid w:val="00A2000C"/>
    <w:rsid w:val="00A201E3"/>
    <w:rsid w:val="00A20319"/>
    <w:rsid w:val="00A20330"/>
    <w:rsid w:val="00A20388"/>
    <w:rsid w:val="00A204DA"/>
    <w:rsid w:val="00A20516"/>
    <w:rsid w:val="00A20681"/>
    <w:rsid w:val="00A2095A"/>
    <w:rsid w:val="00A20C25"/>
    <w:rsid w:val="00A20D5B"/>
    <w:rsid w:val="00A21027"/>
    <w:rsid w:val="00A2107F"/>
    <w:rsid w:val="00A213D0"/>
    <w:rsid w:val="00A21427"/>
    <w:rsid w:val="00A216F2"/>
    <w:rsid w:val="00A217A1"/>
    <w:rsid w:val="00A21878"/>
    <w:rsid w:val="00A218A6"/>
    <w:rsid w:val="00A22211"/>
    <w:rsid w:val="00A2229B"/>
    <w:rsid w:val="00A22771"/>
    <w:rsid w:val="00A2298E"/>
    <w:rsid w:val="00A22994"/>
    <w:rsid w:val="00A22A0A"/>
    <w:rsid w:val="00A22F9B"/>
    <w:rsid w:val="00A22FA6"/>
    <w:rsid w:val="00A2389E"/>
    <w:rsid w:val="00A23E03"/>
    <w:rsid w:val="00A23F41"/>
    <w:rsid w:val="00A2407F"/>
    <w:rsid w:val="00A242C8"/>
    <w:rsid w:val="00A2435B"/>
    <w:rsid w:val="00A24671"/>
    <w:rsid w:val="00A247D0"/>
    <w:rsid w:val="00A249AD"/>
    <w:rsid w:val="00A24E50"/>
    <w:rsid w:val="00A25051"/>
    <w:rsid w:val="00A254FF"/>
    <w:rsid w:val="00A25D6B"/>
    <w:rsid w:val="00A2615B"/>
    <w:rsid w:val="00A2623E"/>
    <w:rsid w:val="00A26300"/>
    <w:rsid w:val="00A263A0"/>
    <w:rsid w:val="00A2649D"/>
    <w:rsid w:val="00A266A9"/>
    <w:rsid w:val="00A26713"/>
    <w:rsid w:val="00A26BED"/>
    <w:rsid w:val="00A2718A"/>
    <w:rsid w:val="00A2736F"/>
    <w:rsid w:val="00A273CB"/>
    <w:rsid w:val="00A273DF"/>
    <w:rsid w:val="00A275C6"/>
    <w:rsid w:val="00A27A40"/>
    <w:rsid w:val="00A27A6F"/>
    <w:rsid w:val="00A27AD4"/>
    <w:rsid w:val="00A27DBE"/>
    <w:rsid w:val="00A27E73"/>
    <w:rsid w:val="00A302B4"/>
    <w:rsid w:val="00A307B9"/>
    <w:rsid w:val="00A308B1"/>
    <w:rsid w:val="00A308BB"/>
    <w:rsid w:val="00A30CB0"/>
    <w:rsid w:val="00A30D0C"/>
    <w:rsid w:val="00A30D61"/>
    <w:rsid w:val="00A311CA"/>
    <w:rsid w:val="00A316E5"/>
    <w:rsid w:val="00A316F6"/>
    <w:rsid w:val="00A317CB"/>
    <w:rsid w:val="00A318E6"/>
    <w:rsid w:val="00A31A41"/>
    <w:rsid w:val="00A31CF9"/>
    <w:rsid w:val="00A31EE2"/>
    <w:rsid w:val="00A31F28"/>
    <w:rsid w:val="00A31F9F"/>
    <w:rsid w:val="00A320F2"/>
    <w:rsid w:val="00A32420"/>
    <w:rsid w:val="00A3242A"/>
    <w:rsid w:val="00A324B3"/>
    <w:rsid w:val="00A32A30"/>
    <w:rsid w:val="00A32A3A"/>
    <w:rsid w:val="00A32A9E"/>
    <w:rsid w:val="00A32D4E"/>
    <w:rsid w:val="00A32F40"/>
    <w:rsid w:val="00A3324B"/>
    <w:rsid w:val="00A3364C"/>
    <w:rsid w:val="00A33A67"/>
    <w:rsid w:val="00A33C47"/>
    <w:rsid w:val="00A33E86"/>
    <w:rsid w:val="00A34227"/>
    <w:rsid w:val="00A344F3"/>
    <w:rsid w:val="00A345E7"/>
    <w:rsid w:val="00A3466B"/>
    <w:rsid w:val="00A34753"/>
    <w:rsid w:val="00A348C6"/>
    <w:rsid w:val="00A34BB1"/>
    <w:rsid w:val="00A34EBA"/>
    <w:rsid w:val="00A3539A"/>
    <w:rsid w:val="00A353AC"/>
    <w:rsid w:val="00A35869"/>
    <w:rsid w:val="00A35AB2"/>
    <w:rsid w:val="00A35BCF"/>
    <w:rsid w:val="00A35D24"/>
    <w:rsid w:val="00A35D9B"/>
    <w:rsid w:val="00A35F05"/>
    <w:rsid w:val="00A3634E"/>
    <w:rsid w:val="00A36AA1"/>
    <w:rsid w:val="00A36ABE"/>
    <w:rsid w:val="00A36BA8"/>
    <w:rsid w:val="00A36C82"/>
    <w:rsid w:val="00A36CA4"/>
    <w:rsid w:val="00A37046"/>
    <w:rsid w:val="00A370FF"/>
    <w:rsid w:val="00A373E8"/>
    <w:rsid w:val="00A37B45"/>
    <w:rsid w:val="00A37C21"/>
    <w:rsid w:val="00A37DA3"/>
    <w:rsid w:val="00A4035B"/>
    <w:rsid w:val="00A40C22"/>
    <w:rsid w:val="00A40C2C"/>
    <w:rsid w:val="00A4145D"/>
    <w:rsid w:val="00A41C2A"/>
    <w:rsid w:val="00A41FE6"/>
    <w:rsid w:val="00A4229F"/>
    <w:rsid w:val="00A42342"/>
    <w:rsid w:val="00A4243A"/>
    <w:rsid w:val="00A4291D"/>
    <w:rsid w:val="00A42E26"/>
    <w:rsid w:val="00A42F78"/>
    <w:rsid w:val="00A43052"/>
    <w:rsid w:val="00A43220"/>
    <w:rsid w:val="00A4348D"/>
    <w:rsid w:val="00A44E87"/>
    <w:rsid w:val="00A44EE5"/>
    <w:rsid w:val="00A451EB"/>
    <w:rsid w:val="00A45308"/>
    <w:rsid w:val="00A45395"/>
    <w:rsid w:val="00A456C2"/>
    <w:rsid w:val="00A4599E"/>
    <w:rsid w:val="00A45EA7"/>
    <w:rsid w:val="00A460E5"/>
    <w:rsid w:val="00A4632A"/>
    <w:rsid w:val="00A463B0"/>
    <w:rsid w:val="00A4653C"/>
    <w:rsid w:val="00A46568"/>
    <w:rsid w:val="00A47318"/>
    <w:rsid w:val="00A4733D"/>
    <w:rsid w:val="00A476F2"/>
    <w:rsid w:val="00A4787B"/>
    <w:rsid w:val="00A47D2B"/>
    <w:rsid w:val="00A5027B"/>
    <w:rsid w:val="00A50634"/>
    <w:rsid w:val="00A50A80"/>
    <w:rsid w:val="00A51A13"/>
    <w:rsid w:val="00A51A76"/>
    <w:rsid w:val="00A51D62"/>
    <w:rsid w:val="00A51EB4"/>
    <w:rsid w:val="00A51F44"/>
    <w:rsid w:val="00A51F56"/>
    <w:rsid w:val="00A524CF"/>
    <w:rsid w:val="00A5271B"/>
    <w:rsid w:val="00A52E9F"/>
    <w:rsid w:val="00A530D0"/>
    <w:rsid w:val="00A5313E"/>
    <w:rsid w:val="00A53417"/>
    <w:rsid w:val="00A53428"/>
    <w:rsid w:val="00A534F1"/>
    <w:rsid w:val="00A53646"/>
    <w:rsid w:val="00A5392E"/>
    <w:rsid w:val="00A53BBA"/>
    <w:rsid w:val="00A53EA0"/>
    <w:rsid w:val="00A53F0F"/>
    <w:rsid w:val="00A54879"/>
    <w:rsid w:val="00A54C71"/>
    <w:rsid w:val="00A54FA3"/>
    <w:rsid w:val="00A55062"/>
    <w:rsid w:val="00A552EF"/>
    <w:rsid w:val="00A5539E"/>
    <w:rsid w:val="00A5598B"/>
    <w:rsid w:val="00A55ABA"/>
    <w:rsid w:val="00A55E1A"/>
    <w:rsid w:val="00A56012"/>
    <w:rsid w:val="00A562A0"/>
    <w:rsid w:val="00A56518"/>
    <w:rsid w:val="00A56521"/>
    <w:rsid w:val="00A56913"/>
    <w:rsid w:val="00A56AEB"/>
    <w:rsid w:val="00A56CEF"/>
    <w:rsid w:val="00A56DD4"/>
    <w:rsid w:val="00A57480"/>
    <w:rsid w:val="00A57558"/>
    <w:rsid w:val="00A57A1C"/>
    <w:rsid w:val="00A57C2B"/>
    <w:rsid w:val="00A57CEA"/>
    <w:rsid w:val="00A57D0B"/>
    <w:rsid w:val="00A57DF9"/>
    <w:rsid w:val="00A57FB1"/>
    <w:rsid w:val="00A6000F"/>
    <w:rsid w:val="00A6065F"/>
    <w:rsid w:val="00A60760"/>
    <w:rsid w:val="00A609A0"/>
    <w:rsid w:val="00A60DC5"/>
    <w:rsid w:val="00A60F1D"/>
    <w:rsid w:val="00A60F68"/>
    <w:rsid w:val="00A60F8E"/>
    <w:rsid w:val="00A613FA"/>
    <w:rsid w:val="00A618A4"/>
    <w:rsid w:val="00A618B3"/>
    <w:rsid w:val="00A62589"/>
    <w:rsid w:val="00A6261A"/>
    <w:rsid w:val="00A628C8"/>
    <w:rsid w:val="00A628CC"/>
    <w:rsid w:val="00A629B4"/>
    <w:rsid w:val="00A6301E"/>
    <w:rsid w:val="00A6397B"/>
    <w:rsid w:val="00A639C5"/>
    <w:rsid w:val="00A63A34"/>
    <w:rsid w:val="00A63D12"/>
    <w:rsid w:val="00A63DC5"/>
    <w:rsid w:val="00A64066"/>
    <w:rsid w:val="00A64310"/>
    <w:rsid w:val="00A64335"/>
    <w:rsid w:val="00A644D8"/>
    <w:rsid w:val="00A6474E"/>
    <w:rsid w:val="00A648B2"/>
    <w:rsid w:val="00A65055"/>
    <w:rsid w:val="00A65278"/>
    <w:rsid w:val="00A65401"/>
    <w:rsid w:val="00A6558E"/>
    <w:rsid w:val="00A656AA"/>
    <w:rsid w:val="00A65857"/>
    <w:rsid w:val="00A659FC"/>
    <w:rsid w:val="00A65CBA"/>
    <w:rsid w:val="00A65F60"/>
    <w:rsid w:val="00A66463"/>
    <w:rsid w:val="00A6714E"/>
    <w:rsid w:val="00A67342"/>
    <w:rsid w:val="00A675CB"/>
    <w:rsid w:val="00A67704"/>
    <w:rsid w:val="00A67B77"/>
    <w:rsid w:val="00A67ECC"/>
    <w:rsid w:val="00A70228"/>
    <w:rsid w:val="00A70249"/>
    <w:rsid w:val="00A703FA"/>
    <w:rsid w:val="00A70708"/>
    <w:rsid w:val="00A712BE"/>
    <w:rsid w:val="00A71750"/>
    <w:rsid w:val="00A7192D"/>
    <w:rsid w:val="00A71CBB"/>
    <w:rsid w:val="00A71E44"/>
    <w:rsid w:val="00A71F2F"/>
    <w:rsid w:val="00A71FE9"/>
    <w:rsid w:val="00A72272"/>
    <w:rsid w:val="00A72C43"/>
    <w:rsid w:val="00A72CB5"/>
    <w:rsid w:val="00A730B7"/>
    <w:rsid w:val="00A73143"/>
    <w:rsid w:val="00A734A9"/>
    <w:rsid w:val="00A7368D"/>
    <w:rsid w:val="00A73D10"/>
    <w:rsid w:val="00A7423A"/>
    <w:rsid w:val="00A74B3B"/>
    <w:rsid w:val="00A75A92"/>
    <w:rsid w:val="00A75B1D"/>
    <w:rsid w:val="00A75B29"/>
    <w:rsid w:val="00A75C42"/>
    <w:rsid w:val="00A75E29"/>
    <w:rsid w:val="00A75E80"/>
    <w:rsid w:val="00A75EBF"/>
    <w:rsid w:val="00A76656"/>
    <w:rsid w:val="00A76BF7"/>
    <w:rsid w:val="00A76E08"/>
    <w:rsid w:val="00A77556"/>
    <w:rsid w:val="00A77880"/>
    <w:rsid w:val="00A7792C"/>
    <w:rsid w:val="00A77FB9"/>
    <w:rsid w:val="00A77FDA"/>
    <w:rsid w:val="00A804EA"/>
    <w:rsid w:val="00A80582"/>
    <w:rsid w:val="00A80A66"/>
    <w:rsid w:val="00A80AA7"/>
    <w:rsid w:val="00A80C2E"/>
    <w:rsid w:val="00A80D8C"/>
    <w:rsid w:val="00A814E3"/>
    <w:rsid w:val="00A8184D"/>
    <w:rsid w:val="00A81E10"/>
    <w:rsid w:val="00A81F2D"/>
    <w:rsid w:val="00A824E1"/>
    <w:rsid w:val="00A82779"/>
    <w:rsid w:val="00A82D01"/>
    <w:rsid w:val="00A83195"/>
    <w:rsid w:val="00A831AC"/>
    <w:rsid w:val="00A833AD"/>
    <w:rsid w:val="00A839C3"/>
    <w:rsid w:val="00A83B45"/>
    <w:rsid w:val="00A84041"/>
    <w:rsid w:val="00A8452A"/>
    <w:rsid w:val="00A84591"/>
    <w:rsid w:val="00A847F4"/>
    <w:rsid w:val="00A84AD6"/>
    <w:rsid w:val="00A84E03"/>
    <w:rsid w:val="00A84ECF"/>
    <w:rsid w:val="00A84EF7"/>
    <w:rsid w:val="00A8524A"/>
    <w:rsid w:val="00A85600"/>
    <w:rsid w:val="00A856B5"/>
    <w:rsid w:val="00A85A88"/>
    <w:rsid w:val="00A85F97"/>
    <w:rsid w:val="00A8607D"/>
    <w:rsid w:val="00A86098"/>
    <w:rsid w:val="00A8647B"/>
    <w:rsid w:val="00A86737"/>
    <w:rsid w:val="00A86AAC"/>
    <w:rsid w:val="00A86B90"/>
    <w:rsid w:val="00A86D83"/>
    <w:rsid w:val="00A86EF3"/>
    <w:rsid w:val="00A86EF8"/>
    <w:rsid w:val="00A87199"/>
    <w:rsid w:val="00A8720D"/>
    <w:rsid w:val="00A8753E"/>
    <w:rsid w:val="00A8760A"/>
    <w:rsid w:val="00A8763A"/>
    <w:rsid w:val="00A8766E"/>
    <w:rsid w:val="00A9003F"/>
    <w:rsid w:val="00A90077"/>
    <w:rsid w:val="00A9007E"/>
    <w:rsid w:val="00A90CA8"/>
    <w:rsid w:val="00A90DB6"/>
    <w:rsid w:val="00A90DD0"/>
    <w:rsid w:val="00A90F6F"/>
    <w:rsid w:val="00A90FBF"/>
    <w:rsid w:val="00A912A6"/>
    <w:rsid w:val="00A9145A"/>
    <w:rsid w:val="00A9149B"/>
    <w:rsid w:val="00A91980"/>
    <w:rsid w:val="00A91D10"/>
    <w:rsid w:val="00A92012"/>
    <w:rsid w:val="00A9214C"/>
    <w:rsid w:val="00A924AA"/>
    <w:rsid w:val="00A92C8D"/>
    <w:rsid w:val="00A92D07"/>
    <w:rsid w:val="00A935B7"/>
    <w:rsid w:val="00A93761"/>
    <w:rsid w:val="00A93A98"/>
    <w:rsid w:val="00A93B22"/>
    <w:rsid w:val="00A93BDF"/>
    <w:rsid w:val="00A93C69"/>
    <w:rsid w:val="00A941ED"/>
    <w:rsid w:val="00A94254"/>
    <w:rsid w:val="00A94359"/>
    <w:rsid w:val="00A947CA"/>
    <w:rsid w:val="00A94931"/>
    <w:rsid w:val="00A94AFF"/>
    <w:rsid w:val="00A94B65"/>
    <w:rsid w:val="00A9522C"/>
    <w:rsid w:val="00A95573"/>
    <w:rsid w:val="00A95C3C"/>
    <w:rsid w:val="00A95D9A"/>
    <w:rsid w:val="00A95E3C"/>
    <w:rsid w:val="00A96047"/>
    <w:rsid w:val="00A960F8"/>
    <w:rsid w:val="00A963E4"/>
    <w:rsid w:val="00A9661C"/>
    <w:rsid w:val="00A969AD"/>
    <w:rsid w:val="00A969F6"/>
    <w:rsid w:val="00A97730"/>
    <w:rsid w:val="00A9773E"/>
    <w:rsid w:val="00A977D6"/>
    <w:rsid w:val="00A977EE"/>
    <w:rsid w:val="00A979C8"/>
    <w:rsid w:val="00A97BC5"/>
    <w:rsid w:val="00A97C0B"/>
    <w:rsid w:val="00A97C1D"/>
    <w:rsid w:val="00A97FA1"/>
    <w:rsid w:val="00AA0685"/>
    <w:rsid w:val="00AA071B"/>
    <w:rsid w:val="00AA1111"/>
    <w:rsid w:val="00AA130C"/>
    <w:rsid w:val="00AA1448"/>
    <w:rsid w:val="00AA16C5"/>
    <w:rsid w:val="00AA1C0C"/>
    <w:rsid w:val="00AA1D82"/>
    <w:rsid w:val="00AA2800"/>
    <w:rsid w:val="00AA2816"/>
    <w:rsid w:val="00AA374A"/>
    <w:rsid w:val="00AA3790"/>
    <w:rsid w:val="00AA3849"/>
    <w:rsid w:val="00AA3A36"/>
    <w:rsid w:val="00AA3D3E"/>
    <w:rsid w:val="00AA451A"/>
    <w:rsid w:val="00AA4972"/>
    <w:rsid w:val="00AA5365"/>
    <w:rsid w:val="00AA562A"/>
    <w:rsid w:val="00AA56B1"/>
    <w:rsid w:val="00AA56E3"/>
    <w:rsid w:val="00AA5860"/>
    <w:rsid w:val="00AA5862"/>
    <w:rsid w:val="00AA5C7F"/>
    <w:rsid w:val="00AA5DFC"/>
    <w:rsid w:val="00AA5F71"/>
    <w:rsid w:val="00AA6430"/>
    <w:rsid w:val="00AA67FA"/>
    <w:rsid w:val="00AA68AE"/>
    <w:rsid w:val="00AA6CCF"/>
    <w:rsid w:val="00AA6D5C"/>
    <w:rsid w:val="00AA7073"/>
    <w:rsid w:val="00AA7588"/>
    <w:rsid w:val="00AA7E63"/>
    <w:rsid w:val="00AB0125"/>
    <w:rsid w:val="00AB0408"/>
    <w:rsid w:val="00AB0877"/>
    <w:rsid w:val="00AB0BB0"/>
    <w:rsid w:val="00AB0BC1"/>
    <w:rsid w:val="00AB0ECF"/>
    <w:rsid w:val="00AB1643"/>
    <w:rsid w:val="00AB17F4"/>
    <w:rsid w:val="00AB1877"/>
    <w:rsid w:val="00AB1AFA"/>
    <w:rsid w:val="00AB1B3F"/>
    <w:rsid w:val="00AB1B49"/>
    <w:rsid w:val="00AB1CF5"/>
    <w:rsid w:val="00AB1CF6"/>
    <w:rsid w:val="00AB2060"/>
    <w:rsid w:val="00AB248C"/>
    <w:rsid w:val="00AB2901"/>
    <w:rsid w:val="00AB2943"/>
    <w:rsid w:val="00AB2DBE"/>
    <w:rsid w:val="00AB2EA4"/>
    <w:rsid w:val="00AB343A"/>
    <w:rsid w:val="00AB3673"/>
    <w:rsid w:val="00AB3852"/>
    <w:rsid w:val="00AB3DB5"/>
    <w:rsid w:val="00AB3F1F"/>
    <w:rsid w:val="00AB49D9"/>
    <w:rsid w:val="00AB4C4A"/>
    <w:rsid w:val="00AB4CFA"/>
    <w:rsid w:val="00AB4EEA"/>
    <w:rsid w:val="00AB5050"/>
    <w:rsid w:val="00AB5158"/>
    <w:rsid w:val="00AB57AD"/>
    <w:rsid w:val="00AB5E6B"/>
    <w:rsid w:val="00AB5E76"/>
    <w:rsid w:val="00AB607E"/>
    <w:rsid w:val="00AB67A9"/>
    <w:rsid w:val="00AB72B7"/>
    <w:rsid w:val="00AB733C"/>
    <w:rsid w:val="00AB73C0"/>
    <w:rsid w:val="00AB755A"/>
    <w:rsid w:val="00AB75A5"/>
    <w:rsid w:val="00AB7AFA"/>
    <w:rsid w:val="00AB7F79"/>
    <w:rsid w:val="00AC000C"/>
    <w:rsid w:val="00AC0496"/>
    <w:rsid w:val="00AC0A00"/>
    <w:rsid w:val="00AC0EB0"/>
    <w:rsid w:val="00AC1157"/>
    <w:rsid w:val="00AC11E1"/>
    <w:rsid w:val="00AC1331"/>
    <w:rsid w:val="00AC13D9"/>
    <w:rsid w:val="00AC13EC"/>
    <w:rsid w:val="00AC18DF"/>
    <w:rsid w:val="00AC19B6"/>
    <w:rsid w:val="00AC1A50"/>
    <w:rsid w:val="00AC1ADC"/>
    <w:rsid w:val="00AC1C5C"/>
    <w:rsid w:val="00AC1D69"/>
    <w:rsid w:val="00AC1E78"/>
    <w:rsid w:val="00AC1EB1"/>
    <w:rsid w:val="00AC215C"/>
    <w:rsid w:val="00AC2B1B"/>
    <w:rsid w:val="00AC310B"/>
    <w:rsid w:val="00AC3205"/>
    <w:rsid w:val="00AC32AE"/>
    <w:rsid w:val="00AC32B5"/>
    <w:rsid w:val="00AC33D5"/>
    <w:rsid w:val="00AC344B"/>
    <w:rsid w:val="00AC3514"/>
    <w:rsid w:val="00AC35B2"/>
    <w:rsid w:val="00AC384C"/>
    <w:rsid w:val="00AC3BCB"/>
    <w:rsid w:val="00AC40D3"/>
    <w:rsid w:val="00AC43E8"/>
    <w:rsid w:val="00AC4C72"/>
    <w:rsid w:val="00AC4CD9"/>
    <w:rsid w:val="00AC5348"/>
    <w:rsid w:val="00AC5399"/>
    <w:rsid w:val="00AC5419"/>
    <w:rsid w:val="00AC54DA"/>
    <w:rsid w:val="00AC5530"/>
    <w:rsid w:val="00AC57EF"/>
    <w:rsid w:val="00AC5847"/>
    <w:rsid w:val="00AC58D8"/>
    <w:rsid w:val="00AC59BB"/>
    <w:rsid w:val="00AC59EB"/>
    <w:rsid w:val="00AC5A3D"/>
    <w:rsid w:val="00AC5EE1"/>
    <w:rsid w:val="00AC63BE"/>
    <w:rsid w:val="00AC6682"/>
    <w:rsid w:val="00AC67B3"/>
    <w:rsid w:val="00AC68A5"/>
    <w:rsid w:val="00AC6BC9"/>
    <w:rsid w:val="00AC6E31"/>
    <w:rsid w:val="00AC6EDE"/>
    <w:rsid w:val="00AC7173"/>
    <w:rsid w:val="00AC759E"/>
    <w:rsid w:val="00AC7A8B"/>
    <w:rsid w:val="00AC7B10"/>
    <w:rsid w:val="00AC7D87"/>
    <w:rsid w:val="00AD002F"/>
    <w:rsid w:val="00AD0C13"/>
    <w:rsid w:val="00AD0E14"/>
    <w:rsid w:val="00AD0EBA"/>
    <w:rsid w:val="00AD1012"/>
    <w:rsid w:val="00AD113B"/>
    <w:rsid w:val="00AD1449"/>
    <w:rsid w:val="00AD1710"/>
    <w:rsid w:val="00AD171B"/>
    <w:rsid w:val="00AD1BD9"/>
    <w:rsid w:val="00AD1C2C"/>
    <w:rsid w:val="00AD1F7C"/>
    <w:rsid w:val="00AD233B"/>
    <w:rsid w:val="00AD23C3"/>
    <w:rsid w:val="00AD241A"/>
    <w:rsid w:val="00AD26C2"/>
    <w:rsid w:val="00AD272C"/>
    <w:rsid w:val="00AD2B2B"/>
    <w:rsid w:val="00AD2D02"/>
    <w:rsid w:val="00AD2F1F"/>
    <w:rsid w:val="00AD2F5E"/>
    <w:rsid w:val="00AD30C0"/>
    <w:rsid w:val="00AD3575"/>
    <w:rsid w:val="00AD35F0"/>
    <w:rsid w:val="00AD37FE"/>
    <w:rsid w:val="00AD38E7"/>
    <w:rsid w:val="00AD38F8"/>
    <w:rsid w:val="00AD3B02"/>
    <w:rsid w:val="00AD4838"/>
    <w:rsid w:val="00AD4928"/>
    <w:rsid w:val="00AD4E65"/>
    <w:rsid w:val="00AD5149"/>
    <w:rsid w:val="00AD5150"/>
    <w:rsid w:val="00AD5287"/>
    <w:rsid w:val="00AD55FA"/>
    <w:rsid w:val="00AD57F6"/>
    <w:rsid w:val="00AD5BD2"/>
    <w:rsid w:val="00AD60F9"/>
    <w:rsid w:val="00AD6287"/>
    <w:rsid w:val="00AD691C"/>
    <w:rsid w:val="00AD7046"/>
    <w:rsid w:val="00AD7705"/>
    <w:rsid w:val="00AD772B"/>
    <w:rsid w:val="00AD7F0A"/>
    <w:rsid w:val="00AE0011"/>
    <w:rsid w:val="00AE08FD"/>
    <w:rsid w:val="00AE0B7F"/>
    <w:rsid w:val="00AE0D64"/>
    <w:rsid w:val="00AE116C"/>
    <w:rsid w:val="00AE1439"/>
    <w:rsid w:val="00AE18F8"/>
    <w:rsid w:val="00AE19BF"/>
    <w:rsid w:val="00AE1B86"/>
    <w:rsid w:val="00AE1C0A"/>
    <w:rsid w:val="00AE1CDC"/>
    <w:rsid w:val="00AE1D14"/>
    <w:rsid w:val="00AE21D9"/>
    <w:rsid w:val="00AE246E"/>
    <w:rsid w:val="00AE2BEB"/>
    <w:rsid w:val="00AE2F0F"/>
    <w:rsid w:val="00AE2F3D"/>
    <w:rsid w:val="00AE2FFE"/>
    <w:rsid w:val="00AE344C"/>
    <w:rsid w:val="00AE35D1"/>
    <w:rsid w:val="00AE36E7"/>
    <w:rsid w:val="00AE379D"/>
    <w:rsid w:val="00AE386D"/>
    <w:rsid w:val="00AE388C"/>
    <w:rsid w:val="00AE3ACA"/>
    <w:rsid w:val="00AE3B4D"/>
    <w:rsid w:val="00AE3DBC"/>
    <w:rsid w:val="00AE3EDD"/>
    <w:rsid w:val="00AE3FB0"/>
    <w:rsid w:val="00AE407B"/>
    <w:rsid w:val="00AE40BB"/>
    <w:rsid w:val="00AE4448"/>
    <w:rsid w:val="00AE4755"/>
    <w:rsid w:val="00AE481E"/>
    <w:rsid w:val="00AE49A5"/>
    <w:rsid w:val="00AE4A32"/>
    <w:rsid w:val="00AE4C79"/>
    <w:rsid w:val="00AE4D94"/>
    <w:rsid w:val="00AE4EC4"/>
    <w:rsid w:val="00AE4EEB"/>
    <w:rsid w:val="00AE5118"/>
    <w:rsid w:val="00AE51A5"/>
    <w:rsid w:val="00AE5544"/>
    <w:rsid w:val="00AE556B"/>
    <w:rsid w:val="00AE5642"/>
    <w:rsid w:val="00AE5A91"/>
    <w:rsid w:val="00AE6003"/>
    <w:rsid w:val="00AE601E"/>
    <w:rsid w:val="00AE60CC"/>
    <w:rsid w:val="00AE66BF"/>
    <w:rsid w:val="00AE6797"/>
    <w:rsid w:val="00AE67DF"/>
    <w:rsid w:val="00AE6A72"/>
    <w:rsid w:val="00AE6D3E"/>
    <w:rsid w:val="00AE6EB1"/>
    <w:rsid w:val="00AE6FB0"/>
    <w:rsid w:val="00AE7592"/>
    <w:rsid w:val="00AE79A9"/>
    <w:rsid w:val="00AE7F0B"/>
    <w:rsid w:val="00AE7FEA"/>
    <w:rsid w:val="00AF0270"/>
    <w:rsid w:val="00AF0AF4"/>
    <w:rsid w:val="00AF0C23"/>
    <w:rsid w:val="00AF11EB"/>
    <w:rsid w:val="00AF1285"/>
    <w:rsid w:val="00AF1406"/>
    <w:rsid w:val="00AF1567"/>
    <w:rsid w:val="00AF16DF"/>
    <w:rsid w:val="00AF1926"/>
    <w:rsid w:val="00AF1E2F"/>
    <w:rsid w:val="00AF235A"/>
    <w:rsid w:val="00AF26C0"/>
    <w:rsid w:val="00AF26D8"/>
    <w:rsid w:val="00AF2835"/>
    <w:rsid w:val="00AF3110"/>
    <w:rsid w:val="00AF3233"/>
    <w:rsid w:val="00AF34ED"/>
    <w:rsid w:val="00AF38B1"/>
    <w:rsid w:val="00AF3CAE"/>
    <w:rsid w:val="00AF3D2F"/>
    <w:rsid w:val="00AF42CA"/>
    <w:rsid w:val="00AF4609"/>
    <w:rsid w:val="00AF46A7"/>
    <w:rsid w:val="00AF4794"/>
    <w:rsid w:val="00AF4B56"/>
    <w:rsid w:val="00AF4B81"/>
    <w:rsid w:val="00AF4C97"/>
    <w:rsid w:val="00AF514D"/>
    <w:rsid w:val="00AF5472"/>
    <w:rsid w:val="00AF555D"/>
    <w:rsid w:val="00AF56E6"/>
    <w:rsid w:val="00AF5A75"/>
    <w:rsid w:val="00AF5AA4"/>
    <w:rsid w:val="00AF5C10"/>
    <w:rsid w:val="00AF5D2E"/>
    <w:rsid w:val="00AF604C"/>
    <w:rsid w:val="00AF6208"/>
    <w:rsid w:val="00AF64EF"/>
    <w:rsid w:val="00AF66C2"/>
    <w:rsid w:val="00AF6CF4"/>
    <w:rsid w:val="00AF6F2A"/>
    <w:rsid w:val="00AF72BA"/>
    <w:rsid w:val="00AF789D"/>
    <w:rsid w:val="00AF7F71"/>
    <w:rsid w:val="00B0029F"/>
    <w:rsid w:val="00B00918"/>
    <w:rsid w:val="00B00A04"/>
    <w:rsid w:val="00B0119B"/>
    <w:rsid w:val="00B011F8"/>
    <w:rsid w:val="00B014A0"/>
    <w:rsid w:val="00B0158B"/>
    <w:rsid w:val="00B019D9"/>
    <w:rsid w:val="00B01A89"/>
    <w:rsid w:val="00B01B7F"/>
    <w:rsid w:val="00B01F84"/>
    <w:rsid w:val="00B02096"/>
    <w:rsid w:val="00B02302"/>
    <w:rsid w:val="00B023F3"/>
    <w:rsid w:val="00B024F4"/>
    <w:rsid w:val="00B02742"/>
    <w:rsid w:val="00B027C0"/>
    <w:rsid w:val="00B02BF2"/>
    <w:rsid w:val="00B02DC8"/>
    <w:rsid w:val="00B02E13"/>
    <w:rsid w:val="00B03227"/>
    <w:rsid w:val="00B03359"/>
    <w:rsid w:val="00B033A1"/>
    <w:rsid w:val="00B03767"/>
    <w:rsid w:val="00B041C5"/>
    <w:rsid w:val="00B049D0"/>
    <w:rsid w:val="00B04DC0"/>
    <w:rsid w:val="00B04F17"/>
    <w:rsid w:val="00B052FD"/>
    <w:rsid w:val="00B05507"/>
    <w:rsid w:val="00B05F88"/>
    <w:rsid w:val="00B06774"/>
    <w:rsid w:val="00B06914"/>
    <w:rsid w:val="00B06945"/>
    <w:rsid w:val="00B069D1"/>
    <w:rsid w:val="00B06CEF"/>
    <w:rsid w:val="00B06F00"/>
    <w:rsid w:val="00B0715F"/>
    <w:rsid w:val="00B07448"/>
    <w:rsid w:val="00B07533"/>
    <w:rsid w:val="00B076F8"/>
    <w:rsid w:val="00B078E6"/>
    <w:rsid w:val="00B07DAB"/>
    <w:rsid w:val="00B108B0"/>
    <w:rsid w:val="00B10A97"/>
    <w:rsid w:val="00B11184"/>
    <w:rsid w:val="00B112A2"/>
    <w:rsid w:val="00B11428"/>
    <w:rsid w:val="00B11BCC"/>
    <w:rsid w:val="00B11C24"/>
    <w:rsid w:val="00B11CC4"/>
    <w:rsid w:val="00B11DA3"/>
    <w:rsid w:val="00B11E79"/>
    <w:rsid w:val="00B11F80"/>
    <w:rsid w:val="00B122EE"/>
    <w:rsid w:val="00B124D6"/>
    <w:rsid w:val="00B12689"/>
    <w:rsid w:val="00B128F7"/>
    <w:rsid w:val="00B12BC5"/>
    <w:rsid w:val="00B12C91"/>
    <w:rsid w:val="00B12CA3"/>
    <w:rsid w:val="00B12F25"/>
    <w:rsid w:val="00B130BB"/>
    <w:rsid w:val="00B13291"/>
    <w:rsid w:val="00B13414"/>
    <w:rsid w:val="00B13446"/>
    <w:rsid w:val="00B13581"/>
    <w:rsid w:val="00B13717"/>
    <w:rsid w:val="00B139FF"/>
    <w:rsid w:val="00B13A5C"/>
    <w:rsid w:val="00B13AEB"/>
    <w:rsid w:val="00B13D42"/>
    <w:rsid w:val="00B13DA4"/>
    <w:rsid w:val="00B13F69"/>
    <w:rsid w:val="00B143E8"/>
    <w:rsid w:val="00B14474"/>
    <w:rsid w:val="00B145E6"/>
    <w:rsid w:val="00B14A2E"/>
    <w:rsid w:val="00B15302"/>
    <w:rsid w:val="00B1533D"/>
    <w:rsid w:val="00B15A2B"/>
    <w:rsid w:val="00B15A4E"/>
    <w:rsid w:val="00B15AA6"/>
    <w:rsid w:val="00B15BD8"/>
    <w:rsid w:val="00B15CA1"/>
    <w:rsid w:val="00B15CD3"/>
    <w:rsid w:val="00B15F04"/>
    <w:rsid w:val="00B16472"/>
    <w:rsid w:val="00B165A2"/>
    <w:rsid w:val="00B16683"/>
    <w:rsid w:val="00B16BCF"/>
    <w:rsid w:val="00B16DE8"/>
    <w:rsid w:val="00B17235"/>
    <w:rsid w:val="00B17339"/>
    <w:rsid w:val="00B17A3A"/>
    <w:rsid w:val="00B17FF6"/>
    <w:rsid w:val="00B2000D"/>
    <w:rsid w:val="00B2022D"/>
    <w:rsid w:val="00B2026B"/>
    <w:rsid w:val="00B202F0"/>
    <w:rsid w:val="00B20592"/>
    <w:rsid w:val="00B20E2A"/>
    <w:rsid w:val="00B20EB3"/>
    <w:rsid w:val="00B20ECD"/>
    <w:rsid w:val="00B20F78"/>
    <w:rsid w:val="00B21505"/>
    <w:rsid w:val="00B2187B"/>
    <w:rsid w:val="00B21A76"/>
    <w:rsid w:val="00B21B28"/>
    <w:rsid w:val="00B21B72"/>
    <w:rsid w:val="00B21F79"/>
    <w:rsid w:val="00B21F87"/>
    <w:rsid w:val="00B22095"/>
    <w:rsid w:val="00B22288"/>
    <w:rsid w:val="00B22537"/>
    <w:rsid w:val="00B22767"/>
    <w:rsid w:val="00B2293B"/>
    <w:rsid w:val="00B230C6"/>
    <w:rsid w:val="00B231D2"/>
    <w:rsid w:val="00B231DD"/>
    <w:rsid w:val="00B2327E"/>
    <w:rsid w:val="00B23913"/>
    <w:rsid w:val="00B24006"/>
    <w:rsid w:val="00B2430C"/>
    <w:rsid w:val="00B24588"/>
    <w:rsid w:val="00B24B60"/>
    <w:rsid w:val="00B24C9C"/>
    <w:rsid w:val="00B24F74"/>
    <w:rsid w:val="00B2541F"/>
    <w:rsid w:val="00B254CE"/>
    <w:rsid w:val="00B2580A"/>
    <w:rsid w:val="00B25F32"/>
    <w:rsid w:val="00B26339"/>
    <w:rsid w:val="00B264AF"/>
    <w:rsid w:val="00B264BB"/>
    <w:rsid w:val="00B266E5"/>
    <w:rsid w:val="00B27281"/>
    <w:rsid w:val="00B27541"/>
    <w:rsid w:val="00B276EB"/>
    <w:rsid w:val="00B2770E"/>
    <w:rsid w:val="00B27AEF"/>
    <w:rsid w:val="00B27D44"/>
    <w:rsid w:val="00B30008"/>
    <w:rsid w:val="00B3009E"/>
    <w:rsid w:val="00B3047A"/>
    <w:rsid w:val="00B30530"/>
    <w:rsid w:val="00B3080D"/>
    <w:rsid w:val="00B3086B"/>
    <w:rsid w:val="00B30880"/>
    <w:rsid w:val="00B30888"/>
    <w:rsid w:val="00B30A99"/>
    <w:rsid w:val="00B30B18"/>
    <w:rsid w:val="00B30F51"/>
    <w:rsid w:val="00B310B7"/>
    <w:rsid w:val="00B3143E"/>
    <w:rsid w:val="00B316A4"/>
    <w:rsid w:val="00B31922"/>
    <w:rsid w:val="00B319DF"/>
    <w:rsid w:val="00B31CD3"/>
    <w:rsid w:val="00B323F3"/>
    <w:rsid w:val="00B329FA"/>
    <w:rsid w:val="00B32D42"/>
    <w:rsid w:val="00B32E40"/>
    <w:rsid w:val="00B32F9B"/>
    <w:rsid w:val="00B33242"/>
    <w:rsid w:val="00B332B0"/>
    <w:rsid w:val="00B332F2"/>
    <w:rsid w:val="00B333DD"/>
    <w:rsid w:val="00B335F8"/>
    <w:rsid w:val="00B33859"/>
    <w:rsid w:val="00B33925"/>
    <w:rsid w:val="00B33A15"/>
    <w:rsid w:val="00B33BBD"/>
    <w:rsid w:val="00B33E2F"/>
    <w:rsid w:val="00B340B5"/>
    <w:rsid w:val="00B3430C"/>
    <w:rsid w:val="00B3431E"/>
    <w:rsid w:val="00B34737"/>
    <w:rsid w:val="00B34AA1"/>
    <w:rsid w:val="00B34AA2"/>
    <w:rsid w:val="00B353ED"/>
    <w:rsid w:val="00B35403"/>
    <w:rsid w:val="00B35433"/>
    <w:rsid w:val="00B3546E"/>
    <w:rsid w:val="00B35E77"/>
    <w:rsid w:val="00B362B8"/>
    <w:rsid w:val="00B36775"/>
    <w:rsid w:val="00B36C81"/>
    <w:rsid w:val="00B37000"/>
    <w:rsid w:val="00B3754B"/>
    <w:rsid w:val="00B3754D"/>
    <w:rsid w:val="00B376F1"/>
    <w:rsid w:val="00B3770B"/>
    <w:rsid w:val="00B378B7"/>
    <w:rsid w:val="00B37E4A"/>
    <w:rsid w:val="00B37FE6"/>
    <w:rsid w:val="00B404F7"/>
    <w:rsid w:val="00B40DC1"/>
    <w:rsid w:val="00B410E3"/>
    <w:rsid w:val="00B411C3"/>
    <w:rsid w:val="00B41476"/>
    <w:rsid w:val="00B414F2"/>
    <w:rsid w:val="00B41686"/>
    <w:rsid w:val="00B4177A"/>
    <w:rsid w:val="00B4187A"/>
    <w:rsid w:val="00B41886"/>
    <w:rsid w:val="00B41B04"/>
    <w:rsid w:val="00B41DB9"/>
    <w:rsid w:val="00B41E4C"/>
    <w:rsid w:val="00B41EA6"/>
    <w:rsid w:val="00B42078"/>
    <w:rsid w:val="00B4234A"/>
    <w:rsid w:val="00B42760"/>
    <w:rsid w:val="00B428BF"/>
    <w:rsid w:val="00B42904"/>
    <w:rsid w:val="00B42C79"/>
    <w:rsid w:val="00B43A3F"/>
    <w:rsid w:val="00B43A47"/>
    <w:rsid w:val="00B43B2B"/>
    <w:rsid w:val="00B43C26"/>
    <w:rsid w:val="00B43ED5"/>
    <w:rsid w:val="00B43EE4"/>
    <w:rsid w:val="00B43F93"/>
    <w:rsid w:val="00B446F2"/>
    <w:rsid w:val="00B4477E"/>
    <w:rsid w:val="00B44A70"/>
    <w:rsid w:val="00B44BB0"/>
    <w:rsid w:val="00B44CE2"/>
    <w:rsid w:val="00B45490"/>
    <w:rsid w:val="00B4558A"/>
    <w:rsid w:val="00B4564B"/>
    <w:rsid w:val="00B46692"/>
    <w:rsid w:val="00B4678E"/>
    <w:rsid w:val="00B46AD3"/>
    <w:rsid w:val="00B47137"/>
    <w:rsid w:val="00B471CE"/>
    <w:rsid w:val="00B47485"/>
    <w:rsid w:val="00B4748F"/>
    <w:rsid w:val="00B474BF"/>
    <w:rsid w:val="00B474C7"/>
    <w:rsid w:val="00B47793"/>
    <w:rsid w:val="00B47E20"/>
    <w:rsid w:val="00B50135"/>
    <w:rsid w:val="00B502BB"/>
    <w:rsid w:val="00B504DA"/>
    <w:rsid w:val="00B50892"/>
    <w:rsid w:val="00B50C60"/>
    <w:rsid w:val="00B50EAF"/>
    <w:rsid w:val="00B50ED2"/>
    <w:rsid w:val="00B51509"/>
    <w:rsid w:val="00B515CF"/>
    <w:rsid w:val="00B522C5"/>
    <w:rsid w:val="00B52A0B"/>
    <w:rsid w:val="00B52A25"/>
    <w:rsid w:val="00B52B0E"/>
    <w:rsid w:val="00B52B20"/>
    <w:rsid w:val="00B53478"/>
    <w:rsid w:val="00B53582"/>
    <w:rsid w:val="00B535EF"/>
    <w:rsid w:val="00B53710"/>
    <w:rsid w:val="00B537BC"/>
    <w:rsid w:val="00B5384E"/>
    <w:rsid w:val="00B53DA5"/>
    <w:rsid w:val="00B53E12"/>
    <w:rsid w:val="00B53F0F"/>
    <w:rsid w:val="00B53FCD"/>
    <w:rsid w:val="00B544C5"/>
    <w:rsid w:val="00B544EE"/>
    <w:rsid w:val="00B546C3"/>
    <w:rsid w:val="00B54ADF"/>
    <w:rsid w:val="00B54D3F"/>
    <w:rsid w:val="00B54E39"/>
    <w:rsid w:val="00B5547C"/>
    <w:rsid w:val="00B558E3"/>
    <w:rsid w:val="00B5594D"/>
    <w:rsid w:val="00B56033"/>
    <w:rsid w:val="00B5609A"/>
    <w:rsid w:val="00B560BD"/>
    <w:rsid w:val="00B56606"/>
    <w:rsid w:val="00B56710"/>
    <w:rsid w:val="00B568ED"/>
    <w:rsid w:val="00B56907"/>
    <w:rsid w:val="00B570E7"/>
    <w:rsid w:val="00B571E1"/>
    <w:rsid w:val="00B572EC"/>
    <w:rsid w:val="00B573D1"/>
    <w:rsid w:val="00B5757D"/>
    <w:rsid w:val="00B5788D"/>
    <w:rsid w:val="00B57898"/>
    <w:rsid w:val="00B57B53"/>
    <w:rsid w:val="00B57CF5"/>
    <w:rsid w:val="00B57E28"/>
    <w:rsid w:val="00B602B6"/>
    <w:rsid w:val="00B60707"/>
    <w:rsid w:val="00B60FCF"/>
    <w:rsid w:val="00B6166B"/>
    <w:rsid w:val="00B617FC"/>
    <w:rsid w:val="00B619C8"/>
    <w:rsid w:val="00B619CE"/>
    <w:rsid w:val="00B61D55"/>
    <w:rsid w:val="00B61E8A"/>
    <w:rsid w:val="00B61EF1"/>
    <w:rsid w:val="00B620ED"/>
    <w:rsid w:val="00B62621"/>
    <w:rsid w:val="00B62814"/>
    <w:rsid w:val="00B62A83"/>
    <w:rsid w:val="00B62B69"/>
    <w:rsid w:val="00B63124"/>
    <w:rsid w:val="00B63362"/>
    <w:rsid w:val="00B63399"/>
    <w:rsid w:val="00B6387D"/>
    <w:rsid w:val="00B63B16"/>
    <w:rsid w:val="00B63D88"/>
    <w:rsid w:val="00B63DC3"/>
    <w:rsid w:val="00B64006"/>
    <w:rsid w:val="00B64803"/>
    <w:rsid w:val="00B64A82"/>
    <w:rsid w:val="00B64B45"/>
    <w:rsid w:val="00B64D9D"/>
    <w:rsid w:val="00B65015"/>
    <w:rsid w:val="00B653A2"/>
    <w:rsid w:val="00B65447"/>
    <w:rsid w:val="00B65588"/>
    <w:rsid w:val="00B65630"/>
    <w:rsid w:val="00B6580F"/>
    <w:rsid w:val="00B65865"/>
    <w:rsid w:val="00B6598C"/>
    <w:rsid w:val="00B65E7F"/>
    <w:rsid w:val="00B6636A"/>
    <w:rsid w:val="00B664FD"/>
    <w:rsid w:val="00B67241"/>
    <w:rsid w:val="00B673AF"/>
    <w:rsid w:val="00B67C45"/>
    <w:rsid w:val="00B67CAE"/>
    <w:rsid w:val="00B67D9C"/>
    <w:rsid w:val="00B67DA8"/>
    <w:rsid w:val="00B67FFB"/>
    <w:rsid w:val="00B7028F"/>
    <w:rsid w:val="00B7033B"/>
    <w:rsid w:val="00B703FB"/>
    <w:rsid w:val="00B7042E"/>
    <w:rsid w:val="00B704EF"/>
    <w:rsid w:val="00B70A6D"/>
    <w:rsid w:val="00B714AB"/>
    <w:rsid w:val="00B714DE"/>
    <w:rsid w:val="00B71720"/>
    <w:rsid w:val="00B7174D"/>
    <w:rsid w:val="00B71897"/>
    <w:rsid w:val="00B72122"/>
    <w:rsid w:val="00B72771"/>
    <w:rsid w:val="00B72786"/>
    <w:rsid w:val="00B72F31"/>
    <w:rsid w:val="00B73131"/>
    <w:rsid w:val="00B731E4"/>
    <w:rsid w:val="00B73259"/>
    <w:rsid w:val="00B73442"/>
    <w:rsid w:val="00B73831"/>
    <w:rsid w:val="00B73A5E"/>
    <w:rsid w:val="00B73AD2"/>
    <w:rsid w:val="00B73B71"/>
    <w:rsid w:val="00B73C58"/>
    <w:rsid w:val="00B74353"/>
    <w:rsid w:val="00B74851"/>
    <w:rsid w:val="00B7487A"/>
    <w:rsid w:val="00B7494C"/>
    <w:rsid w:val="00B74AF9"/>
    <w:rsid w:val="00B74F73"/>
    <w:rsid w:val="00B7534B"/>
    <w:rsid w:val="00B75A14"/>
    <w:rsid w:val="00B75B05"/>
    <w:rsid w:val="00B75D64"/>
    <w:rsid w:val="00B75F57"/>
    <w:rsid w:val="00B76101"/>
    <w:rsid w:val="00B761A7"/>
    <w:rsid w:val="00B762E3"/>
    <w:rsid w:val="00B76350"/>
    <w:rsid w:val="00B767AA"/>
    <w:rsid w:val="00B76890"/>
    <w:rsid w:val="00B7694E"/>
    <w:rsid w:val="00B76A7C"/>
    <w:rsid w:val="00B76ED5"/>
    <w:rsid w:val="00B774F4"/>
    <w:rsid w:val="00B774F6"/>
    <w:rsid w:val="00B77556"/>
    <w:rsid w:val="00B775D9"/>
    <w:rsid w:val="00B778C5"/>
    <w:rsid w:val="00B779EB"/>
    <w:rsid w:val="00B77A94"/>
    <w:rsid w:val="00B77FC1"/>
    <w:rsid w:val="00B77FC5"/>
    <w:rsid w:val="00B8048F"/>
    <w:rsid w:val="00B804CA"/>
    <w:rsid w:val="00B8072A"/>
    <w:rsid w:val="00B807E3"/>
    <w:rsid w:val="00B80BE3"/>
    <w:rsid w:val="00B80D5B"/>
    <w:rsid w:val="00B80EA9"/>
    <w:rsid w:val="00B80EF3"/>
    <w:rsid w:val="00B80FF4"/>
    <w:rsid w:val="00B81253"/>
    <w:rsid w:val="00B81632"/>
    <w:rsid w:val="00B8169D"/>
    <w:rsid w:val="00B816C5"/>
    <w:rsid w:val="00B81763"/>
    <w:rsid w:val="00B81A73"/>
    <w:rsid w:val="00B81F1B"/>
    <w:rsid w:val="00B822C3"/>
    <w:rsid w:val="00B824AC"/>
    <w:rsid w:val="00B82621"/>
    <w:rsid w:val="00B828FC"/>
    <w:rsid w:val="00B82E73"/>
    <w:rsid w:val="00B83075"/>
    <w:rsid w:val="00B832A0"/>
    <w:rsid w:val="00B8359C"/>
    <w:rsid w:val="00B83727"/>
    <w:rsid w:val="00B83874"/>
    <w:rsid w:val="00B8387F"/>
    <w:rsid w:val="00B838D3"/>
    <w:rsid w:val="00B839A8"/>
    <w:rsid w:val="00B83DDD"/>
    <w:rsid w:val="00B844E0"/>
    <w:rsid w:val="00B84D67"/>
    <w:rsid w:val="00B84E35"/>
    <w:rsid w:val="00B84FB6"/>
    <w:rsid w:val="00B85295"/>
    <w:rsid w:val="00B85855"/>
    <w:rsid w:val="00B85903"/>
    <w:rsid w:val="00B85AF7"/>
    <w:rsid w:val="00B86086"/>
    <w:rsid w:val="00B86130"/>
    <w:rsid w:val="00B86690"/>
    <w:rsid w:val="00B86997"/>
    <w:rsid w:val="00B86A95"/>
    <w:rsid w:val="00B86B54"/>
    <w:rsid w:val="00B86D71"/>
    <w:rsid w:val="00B86D76"/>
    <w:rsid w:val="00B8773B"/>
    <w:rsid w:val="00B87A73"/>
    <w:rsid w:val="00B87BF6"/>
    <w:rsid w:val="00B87EAB"/>
    <w:rsid w:val="00B906CF"/>
    <w:rsid w:val="00B906E2"/>
    <w:rsid w:val="00B90A08"/>
    <w:rsid w:val="00B913F1"/>
    <w:rsid w:val="00B9142A"/>
    <w:rsid w:val="00B91598"/>
    <w:rsid w:val="00B919ED"/>
    <w:rsid w:val="00B91AFF"/>
    <w:rsid w:val="00B92383"/>
    <w:rsid w:val="00B9245A"/>
    <w:rsid w:val="00B924CB"/>
    <w:rsid w:val="00B926E7"/>
    <w:rsid w:val="00B927E9"/>
    <w:rsid w:val="00B92F9D"/>
    <w:rsid w:val="00B93023"/>
    <w:rsid w:val="00B93A5E"/>
    <w:rsid w:val="00B94188"/>
    <w:rsid w:val="00B94397"/>
    <w:rsid w:val="00B943F9"/>
    <w:rsid w:val="00B94888"/>
    <w:rsid w:val="00B94FDE"/>
    <w:rsid w:val="00B95076"/>
    <w:rsid w:val="00B9522E"/>
    <w:rsid w:val="00B953B2"/>
    <w:rsid w:val="00B9558E"/>
    <w:rsid w:val="00B95B57"/>
    <w:rsid w:val="00B965A8"/>
    <w:rsid w:val="00B9668D"/>
    <w:rsid w:val="00B96958"/>
    <w:rsid w:val="00B96B6C"/>
    <w:rsid w:val="00B97337"/>
    <w:rsid w:val="00B9761D"/>
    <w:rsid w:val="00B97661"/>
    <w:rsid w:val="00B97BC6"/>
    <w:rsid w:val="00B97BEB"/>
    <w:rsid w:val="00B97E44"/>
    <w:rsid w:val="00B97E86"/>
    <w:rsid w:val="00B97FE2"/>
    <w:rsid w:val="00BA01B0"/>
    <w:rsid w:val="00BA01E1"/>
    <w:rsid w:val="00BA0233"/>
    <w:rsid w:val="00BA0528"/>
    <w:rsid w:val="00BA0AEE"/>
    <w:rsid w:val="00BA0E36"/>
    <w:rsid w:val="00BA11B2"/>
    <w:rsid w:val="00BA1339"/>
    <w:rsid w:val="00BA17AD"/>
    <w:rsid w:val="00BA182F"/>
    <w:rsid w:val="00BA208F"/>
    <w:rsid w:val="00BA23D9"/>
    <w:rsid w:val="00BA2595"/>
    <w:rsid w:val="00BA28FF"/>
    <w:rsid w:val="00BA2C4C"/>
    <w:rsid w:val="00BA2DE5"/>
    <w:rsid w:val="00BA2E45"/>
    <w:rsid w:val="00BA2F41"/>
    <w:rsid w:val="00BA310B"/>
    <w:rsid w:val="00BA33FF"/>
    <w:rsid w:val="00BA353C"/>
    <w:rsid w:val="00BA3701"/>
    <w:rsid w:val="00BA42B5"/>
    <w:rsid w:val="00BA42FE"/>
    <w:rsid w:val="00BA4A3A"/>
    <w:rsid w:val="00BA50B4"/>
    <w:rsid w:val="00BA53E2"/>
    <w:rsid w:val="00BA5AF1"/>
    <w:rsid w:val="00BA6239"/>
    <w:rsid w:val="00BA64FC"/>
    <w:rsid w:val="00BA6660"/>
    <w:rsid w:val="00BA69FF"/>
    <w:rsid w:val="00BA6F2C"/>
    <w:rsid w:val="00BA7215"/>
    <w:rsid w:val="00BA72EA"/>
    <w:rsid w:val="00BA76F5"/>
    <w:rsid w:val="00BA77F4"/>
    <w:rsid w:val="00BA788A"/>
    <w:rsid w:val="00BA7948"/>
    <w:rsid w:val="00BA7A15"/>
    <w:rsid w:val="00BA7CFE"/>
    <w:rsid w:val="00BA7FF6"/>
    <w:rsid w:val="00BB019B"/>
    <w:rsid w:val="00BB01D6"/>
    <w:rsid w:val="00BB0411"/>
    <w:rsid w:val="00BB07B7"/>
    <w:rsid w:val="00BB0949"/>
    <w:rsid w:val="00BB094C"/>
    <w:rsid w:val="00BB101A"/>
    <w:rsid w:val="00BB13B3"/>
    <w:rsid w:val="00BB14B3"/>
    <w:rsid w:val="00BB2076"/>
    <w:rsid w:val="00BB2287"/>
    <w:rsid w:val="00BB23D9"/>
    <w:rsid w:val="00BB258A"/>
    <w:rsid w:val="00BB2630"/>
    <w:rsid w:val="00BB2924"/>
    <w:rsid w:val="00BB2CB0"/>
    <w:rsid w:val="00BB2CFE"/>
    <w:rsid w:val="00BB32EB"/>
    <w:rsid w:val="00BB334A"/>
    <w:rsid w:val="00BB35DA"/>
    <w:rsid w:val="00BB3872"/>
    <w:rsid w:val="00BB3FE8"/>
    <w:rsid w:val="00BB46C9"/>
    <w:rsid w:val="00BB477E"/>
    <w:rsid w:val="00BB4E1F"/>
    <w:rsid w:val="00BB5024"/>
    <w:rsid w:val="00BB51C9"/>
    <w:rsid w:val="00BB5334"/>
    <w:rsid w:val="00BB5965"/>
    <w:rsid w:val="00BB5FAE"/>
    <w:rsid w:val="00BB6125"/>
    <w:rsid w:val="00BB6AE5"/>
    <w:rsid w:val="00BB7430"/>
    <w:rsid w:val="00BB7AFB"/>
    <w:rsid w:val="00BB7FF5"/>
    <w:rsid w:val="00BC01AE"/>
    <w:rsid w:val="00BC03C7"/>
    <w:rsid w:val="00BC04BA"/>
    <w:rsid w:val="00BC056D"/>
    <w:rsid w:val="00BC0617"/>
    <w:rsid w:val="00BC097D"/>
    <w:rsid w:val="00BC09D8"/>
    <w:rsid w:val="00BC0B4E"/>
    <w:rsid w:val="00BC0C18"/>
    <w:rsid w:val="00BC0CD2"/>
    <w:rsid w:val="00BC0E3C"/>
    <w:rsid w:val="00BC1267"/>
    <w:rsid w:val="00BC12B8"/>
    <w:rsid w:val="00BC15EE"/>
    <w:rsid w:val="00BC17FE"/>
    <w:rsid w:val="00BC1CEF"/>
    <w:rsid w:val="00BC1D67"/>
    <w:rsid w:val="00BC1DA9"/>
    <w:rsid w:val="00BC1DAD"/>
    <w:rsid w:val="00BC1E41"/>
    <w:rsid w:val="00BC2045"/>
    <w:rsid w:val="00BC2432"/>
    <w:rsid w:val="00BC2513"/>
    <w:rsid w:val="00BC253D"/>
    <w:rsid w:val="00BC2881"/>
    <w:rsid w:val="00BC2C68"/>
    <w:rsid w:val="00BC2D86"/>
    <w:rsid w:val="00BC316A"/>
    <w:rsid w:val="00BC373C"/>
    <w:rsid w:val="00BC3E8C"/>
    <w:rsid w:val="00BC3F4B"/>
    <w:rsid w:val="00BC41B2"/>
    <w:rsid w:val="00BC469F"/>
    <w:rsid w:val="00BC47C6"/>
    <w:rsid w:val="00BC4BAA"/>
    <w:rsid w:val="00BC52F9"/>
    <w:rsid w:val="00BC533F"/>
    <w:rsid w:val="00BC546F"/>
    <w:rsid w:val="00BC54E5"/>
    <w:rsid w:val="00BC56B9"/>
    <w:rsid w:val="00BC57DA"/>
    <w:rsid w:val="00BC59E5"/>
    <w:rsid w:val="00BC5BB9"/>
    <w:rsid w:val="00BC5D3E"/>
    <w:rsid w:val="00BC6347"/>
    <w:rsid w:val="00BC6A27"/>
    <w:rsid w:val="00BC6A94"/>
    <w:rsid w:val="00BC6BF7"/>
    <w:rsid w:val="00BC6D32"/>
    <w:rsid w:val="00BC6DCC"/>
    <w:rsid w:val="00BC6DD4"/>
    <w:rsid w:val="00BC6F2E"/>
    <w:rsid w:val="00BC7312"/>
    <w:rsid w:val="00BC73C2"/>
    <w:rsid w:val="00BC746B"/>
    <w:rsid w:val="00BC752B"/>
    <w:rsid w:val="00BC769E"/>
    <w:rsid w:val="00BC7798"/>
    <w:rsid w:val="00BC7893"/>
    <w:rsid w:val="00BC79A0"/>
    <w:rsid w:val="00BC7D64"/>
    <w:rsid w:val="00BC7EA8"/>
    <w:rsid w:val="00BD0036"/>
    <w:rsid w:val="00BD0272"/>
    <w:rsid w:val="00BD050B"/>
    <w:rsid w:val="00BD0730"/>
    <w:rsid w:val="00BD10B7"/>
    <w:rsid w:val="00BD14DF"/>
    <w:rsid w:val="00BD16AC"/>
    <w:rsid w:val="00BD1807"/>
    <w:rsid w:val="00BD1841"/>
    <w:rsid w:val="00BD1CEF"/>
    <w:rsid w:val="00BD1D40"/>
    <w:rsid w:val="00BD1F4A"/>
    <w:rsid w:val="00BD2112"/>
    <w:rsid w:val="00BD2286"/>
    <w:rsid w:val="00BD2487"/>
    <w:rsid w:val="00BD248C"/>
    <w:rsid w:val="00BD2824"/>
    <w:rsid w:val="00BD2883"/>
    <w:rsid w:val="00BD2A2E"/>
    <w:rsid w:val="00BD2AC4"/>
    <w:rsid w:val="00BD3275"/>
    <w:rsid w:val="00BD3334"/>
    <w:rsid w:val="00BD3377"/>
    <w:rsid w:val="00BD33F5"/>
    <w:rsid w:val="00BD3540"/>
    <w:rsid w:val="00BD3733"/>
    <w:rsid w:val="00BD3A57"/>
    <w:rsid w:val="00BD3AC1"/>
    <w:rsid w:val="00BD3E14"/>
    <w:rsid w:val="00BD40E5"/>
    <w:rsid w:val="00BD414D"/>
    <w:rsid w:val="00BD4CA0"/>
    <w:rsid w:val="00BD4DA0"/>
    <w:rsid w:val="00BD5332"/>
    <w:rsid w:val="00BD5845"/>
    <w:rsid w:val="00BD590C"/>
    <w:rsid w:val="00BD5D54"/>
    <w:rsid w:val="00BD6151"/>
    <w:rsid w:val="00BD690A"/>
    <w:rsid w:val="00BD6B07"/>
    <w:rsid w:val="00BD716B"/>
    <w:rsid w:val="00BD7359"/>
    <w:rsid w:val="00BD73B5"/>
    <w:rsid w:val="00BD7717"/>
    <w:rsid w:val="00BD77A8"/>
    <w:rsid w:val="00BD7974"/>
    <w:rsid w:val="00BD7A9C"/>
    <w:rsid w:val="00BD7D3B"/>
    <w:rsid w:val="00BE03DE"/>
    <w:rsid w:val="00BE04D0"/>
    <w:rsid w:val="00BE069A"/>
    <w:rsid w:val="00BE07B8"/>
    <w:rsid w:val="00BE0A6D"/>
    <w:rsid w:val="00BE0C1B"/>
    <w:rsid w:val="00BE1066"/>
    <w:rsid w:val="00BE10C3"/>
    <w:rsid w:val="00BE1174"/>
    <w:rsid w:val="00BE13A2"/>
    <w:rsid w:val="00BE177B"/>
    <w:rsid w:val="00BE1A94"/>
    <w:rsid w:val="00BE210D"/>
    <w:rsid w:val="00BE2291"/>
    <w:rsid w:val="00BE2321"/>
    <w:rsid w:val="00BE259D"/>
    <w:rsid w:val="00BE26C6"/>
    <w:rsid w:val="00BE2852"/>
    <w:rsid w:val="00BE2EA6"/>
    <w:rsid w:val="00BE3372"/>
    <w:rsid w:val="00BE35DF"/>
    <w:rsid w:val="00BE36D1"/>
    <w:rsid w:val="00BE3861"/>
    <w:rsid w:val="00BE3B49"/>
    <w:rsid w:val="00BE3ECF"/>
    <w:rsid w:val="00BE3EF2"/>
    <w:rsid w:val="00BE418B"/>
    <w:rsid w:val="00BE4312"/>
    <w:rsid w:val="00BE494F"/>
    <w:rsid w:val="00BE4A4E"/>
    <w:rsid w:val="00BE4BED"/>
    <w:rsid w:val="00BE4C5F"/>
    <w:rsid w:val="00BE4DD1"/>
    <w:rsid w:val="00BE4DF2"/>
    <w:rsid w:val="00BE4E75"/>
    <w:rsid w:val="00BE4ECC"/>
    <w:rsid w:val="00BE4F41"/>
    <w:rsid w:val="00BE4FB1"/>
    <w:rsid w:val="00BE502B"/>
    <w:rsid w:val="00BE56DE"/>
    <w:rsid w:val="00BE5A9D"/>
    <w:rsid w:val="00BE5BB9"/>
    <w:rsid w:val="00BE5FC6"/>
    <w:rsid w:val="00BE61EB"/>
    <w:rsid w:val="00BE62D2"/>
    <w:rsid w:val="00BE641C"/>
    <w:rsid w:val="00BE6750"/>
    <w:rsid w:val="00BE6971"/>
    <w:rsid w:val="00BE69E5"/>
    <w:rsid w:val="00BE6B19"/>
    <w:rsid w:val="00BE736D"/>
    <w:rsid w:val="00BE75A3"/>
    <w:rsid w:val="00BE7614"/>
    <w:rsid w:val="00BE781D"/>
    <w:rsid w:val="00BE7BA1"/>
    <w:rsid w:val="00BE7DF8"/>
    <w:rsid w:val="00BF0074"/>
    <w:rsid w:val="00BF031B"/>
    <w:rsid w:val="00BF03C3"/>
    <w:rsid w:val="00BF04EB"/>
    <w:rsid w:val="00BF05A1"/>
    <w:rsid w:val="00BF0660"/>
    <w:rsid w:val="00BF06FF"/>
    <w:rsid w:val="00BF098F"/>
    <w:rsid w:val="00BF09D7"/>
    <w:rsid w:val="00BF0A9D"/>
    <w:rsid w:val="00BF0C3F"/>
    <w:rsid w:val="00BF0F0D"/>
    <w:rsid w:val="00BF1181"/>
    <w:rsid w:val="00BF13BF"/>
    <w:rsid w:val="00BF1531"/>
    <w:rsid w:val="00BF157A"/>
    <w:rsid w:val="00BF16A4"/>
    <w:rsid w:val="00BF16F3"/>
    <w:rsid w:val="00BF193B"/>
    <w:rsid w:val="00BF19BC"/>
    <w:rsid w:val="00BF1C77"/>
    <w:rsid w:val="00BF20C0"/>
    <w:rsid w:val="00BF210F"/>
    <w:rsid w:val="00BF2501"/>
    <w:rsid w:val="00BF254D"/>
    <w:rsid w:val="00BF25E2"/>
    <w:rsid w:val="00BF2C13"/>
    <w:rsid w:val="00BF2F44"/>
    <w:rsid w:val="00BF2FD6"/>
    <w:rsid w:val="00BF32ED"/>
    <w:rsid w:val="00BF33BE"/>
    <w:rsid w:val="00BF3C10"/>
    <w:rsid w:val="00BF4046"/>
    <w:rsid w:val="00BF41AB"/>
    <w:rsid w:val="00BF44DA"/>
    <w:rsid w:val="00BF45CF"/>
    <w:rsid w:val="00BF4713"/>
    <w:rsid w:val="00BF4CCC"/>
    <w:rsid w:val="00BF4E51"/>
    <w:rsid w:val="00BF529A"/>
    <w:rsid w:val="00BF5811"/>
    <w:rsid w:val="00BF5B66"/>
    <w:rsid w:val="00BF646E"/>
    <w:rsid w:val="00BF6654"/>
    <w:rsid w:val="00BF670E"/>
    <w:rsid w:val="00BF68FC"/>
    <w:rsid w:val="00BF69C6"/>
    <w:rsid w:val="00BF69D1"/>
    <w:rsid w:val="00BF6C9A"/>
    <w:rsid w:val="00BF6E64"/>
    <w:rsid w:val="00BF74BD"/>
    <w:rsid w:val="00BF7564"/>
    <w:rsid w:val="00BF788A"/>
    <w:rsid w:val="00BF78EF"/>
    <w:rsid w:val="00C00039"/>
    <w:rsid w:val="00C00B77"/>
    <w:rsid w:val="00C011F3"/>
    <w:rsid w:val="00C0141E"/>
    <w:rsid w:val="00C01436"/>
    <w:rsid w:val="00C01865"/>
    <w:rsid w:val="00C01F4F"/>
    <w:rsid w:val="00C02024"/>
    <w:rsid w:val="00C020E0"/>
    <w:rsid w:val="00C02B36"/>
    <w:rsid w:val="00C02F3A"/>
    <w:rsid w:val="00C032B2"/>
    <w:rsid w:val="00C032BD"/>
    <w:rsid w:val="00C0332E"/>
    <w:rsid w:val="00C035E2"/>
    <w:rsid w:val="00C03B34"/>
    <w:rsid w:val="00C03E71"/>
    <w:rsid w:val="00C040B7"/>
    <w:rsid w:val="00C04426"/>
    <w:rsid w:val="00C04481"/>
    <w:rsid w:val="00C047AC"/>
    <w:rsid w:val="00C04BC5"/>
    <w:rsid w:val="00C04D31"/>
    <w:rsid w:val="00C04D46"/>
    <w:rsid w:val="00C04E17"/>
    <w:rsid w:val="00C0563C"/>
    <w:rsid w:val="00C056F2"/>
    <w:rsid w:val="00C05A7D"/>
    <w:rsid w:val="00C05BE4"/>
    <w:rsid w:val="00C05E0E"/>
    <w:rsid w:val="00C05F50"/>
    <w:rsid w:val="00C05FA2"/>
    <w:rsid w:val="00C06258"/>
    <w:rsid w:val="00C06267"/>
    <w:rsid w:val="00C0636E"/>
    <w:rsid w:val="00C06526"/>
    <w:rsid w:val="00C069C6"/>
    <w:rsid w:val="00C06C3A"/>
    <w:rsid w:val="00C072A2"/>
    <w:rsid w:val="00C07445"/>
    <w:rsid w:val="00C07B21"/>
    <w:rsid w:val="00C07B4A"/>
    <w:rsid w:val="00C07C18"/>
    <w:rsid w:val="00C07C35"/>
    <w:rsid w:val="00C07EAA"/>
    <w:rsid w:val="00C07EF3"/>
    <w:rsid w:val="00C100E5"/>
    <w:rsid w:val="00C10358"/>
    <w:rsid w:val="00C1053B"/>
    <w:rsid w:val="00C1053C"/>
    <w:rsid w:val="00C105B7"/>
    <w:rsid w:val="00C109B2"/>
    <w:rsid w:val="00C110F0"/>
    <w:rsid w:val="00C11246"/>
    <w:rsid w:val="00C1141A"/>
    <w:rsid w:val="00C11449"/>
    <w:rsid w:val="00C118BF"/>
    <w:rsid w:val="00C11997"/>
    <w:rsid w:val="00C11AAF"/>
    <w:rsid w:val="00C11BC4"/>
    <w:rsid w:val="00C11C0A"/>
    <w:rsid w:val="00C11C6B"/>
    <w:rsid w:val="00C11D8C"/>
    <w:rsid w:val="00C11E3F"/>
    <w:rsid w:val="00C12037"/>
    <w:rsid w:val="00C122E9"/>
    <w:rsid w:val="00C12429"/>
    <w:rsid w:val="00C126BC"/>
    <w:rsid w:val="00C126C8"/>
    <w:rsid w:val="00C127ED"/>
    <w:rsid w:val="00C1287A"/>
    <w:rsid w:val="00C128B1"/>
    <w:rsid w:val="00C128CE"/>
    <w:rsid w:val="00C12DAF"/>
    <w:rsid w:val="00C12F0F"/>
    <w:rsid w:val="00C13145"/>
    <w:rsid w:val="00C13378"/>
    <w:rsid w:val="00C13926"/>
    <w:rsid w:val="00C14376"/>
    <w:rsid w:val="00C1475B"/>
    <w:rsid w:val="00C14780"/>
    <w:rsid w:val="00C15189"/>
    <w:rsid w:val="00C15954"/>
    <w:rsid w:val="00C15B49"/>
    <w:rsid w:val="00C15E46"/>
    <w:rsid w:val="00C15EA9"/>
    <w:rsid w:val="00C16694"/>
    <w:rsid w:val="00C166FA"/>
    <w:rsid w:val="00C1673F"/>
    <w:rsid w:val="00C16B3E"/>
    <w:rsid w:val="00C1738F"/>
    <w:rsid w:val="00C174F2"/>
    <w:rsid w:val="00C175A7"/>
    <w:rsid w:val="00C175CC"/>
    <w:rsid w:val="00C1792C"/>
    <w:rsid w:val="00C17B2D"/>
    <w:rsid w:val="00C17B90"/>
    <w:rsid w:val="00C17DFF"/>
    <w:rsid w:val="00C2012A"/>
    <w:rsid w:val="00C20624"/>
    <w:rsid w:val="00C20C55"/>
    <w:rsid w:val="00C2102F"/>
    <w:rsid w:val="00C21317"/>
    <w:rsid w:val="00C2147A"/>
    <w:rsid w:val="00C21658"/>
    <w:rsid w:val="00C2167F"/>
    <w:rsid w:val="00C216B6"/>
    <w:rsid w:val="00C2177F"/>
    <w:rsid w:val="00C217DE"/>
    <w:rsid w:val="00C21D38"/>
    <w:rsid w:val="00C223DA"/>
    <w:rsid w:val="00C22504"/>
    <w:rsid w:val="00C2288E"/>
    <w:rsid w:val="00C22956"/>
    <w:rsid w:val="00C22B7F"/>
    <w:rsid w:val="00C22D0A"/>
    <w:rsid w:val="00C22E76"/>
    <w:rsid w:val="00C22FBE"/>
    <w:rsid w:val="00C23173"/>
    <w:rsid w:val="00C2355C"/>
    <w:rsid w:val="00C23CBB"/>
    <w:rsid w:val="00C23D96"/>
    <w:rsid w:val="00C23E06"/>
    <w:rsid w:val="00C24040"/>
    <w:rsid w:val="00C241B8"/>
    <w:rsid w:val="00C242B3"/>
    <w:rsid w:val="00C2442E"/>
    <w:rsid w:val="00C244FD"/>
    <w:rsid w:val="00C2455C"/>
    <w:rsid w:val="00C246FC"/>
    <w:rsid w:val="00C24B58"/>
    <w:rsid w:val="00C24BFD"/>
    <w:rsid w:val="00C24C3B"/>
    <w:rsid w:val="00C24D05"/>
    <w:rsid w:val="00C24DB7"/>
    <w:rsid w:val="00C2504F"/>
    <w:rsid w:val="00C2535D"/>
    <w:rsid w:val="00C25603"/>
    <w:rsid w:val="00C259E2"/>
    <w:rsid w:val="00C25F16"/>
    <w:rsid w:val="00C26448"/>
    <w:rsid w:val="00C2657F"/>
    <w:rsid w:val="00C267E8"/>
    <w:rsid w:val="00C26849"/>
    <w:rsid w:val="00C26A02"/>
    <w:rsid w:val="00C26A74"/>
    <w:rsid w:val="00C26CE9"/>
    <w:rsid w:val="00C26F27"/>
    <w:rsid w:val="00C2762D"/>
    <w:rsid w:val="00C27CC6"/>
    <w:rsid w:val="00C30568"/>
    <w:rsid w:val="00C30678"/>
    <w:rsid w:val="00C30914"/>
    <w:rsid w:val="00C30B69"/>
    <w:rsid w:val="00C30B6E"/>
    <w:rsid w:val="00C314FE"/>
    <w:rsid w:val="00C31502"/>
    <w:rsid w:val="00C315DC"/>
    <w:rsid w:val="00C3173A"/>
    <w:rsid w:val="00C31AFD"/>
    <w:rsid w:val="00C31B9C"/>
    <w:rsid w:val="00C31C0D"/>
    <w:rsid w:val="00C320E9"/>
    <w:rsid w:val="00C327A2"/>
    <w:rsid w:val="00C32A52"/>
    <w:rsid w:val="00C32AC5"/>
    <w:rsid w:val="00C32BC2"/>
    <w:rsid w:val="00C32C40"/>
    <w:rsid w:val="00C32CAE"/>
    <w:rsid w:val="00C337C9"/>
    <w:rsid w:val="00C33E88"/>
    <w:rsid w:val="00C3413E"/>
    <w:rsid w:val="00C3414C"/>
    <w:rsid w:val="00C3437C"/>
    <w:rsid w:val="00C344A2"/>
    <w:rsid w:val="00C345BB"/>
    <w:rsid w:val="00C34604"/>
    <w:rsid w:val="00C3475F"/>
    <w:rsid w:val="00C347D4"/>
    <w:rsid w:val="00C34B55"/>
    <w:rsid w:val="00C34B8E"/>
    <w:rsid w:val="00C3530C"/>
    <w:rsid w:val="00C35585"/>
    <w:rsid w:val="00C35BB9"/>
    <w:rsid w:val="00C360C7"/>
    <w:rsid w:val="00C36122"/>
    <w:rsid w:val="00C36124"/>
    <w:rsid w:val="00C362D8"/>
    <w:rsid w:val="00C3664B"/>
    <w:rsid w:val="00C368B3"/>
    <w:rsid w:val="00C36A34"/>
    <w:rsid w:val="00C36B1B"/>
    <w:rsid w:val="00C3705D"/>
    <w:rsid w:val="00C3758D"/>
    <w:rsid w:val="00C3770A"/>
    <w:rsid w:val="00C37A4F"/>
    <w:rsid w:val="00C37A7E"/>
    <w:rsid w:val="00C37DFE"/>
    <w:rsid w:val="00C4062B"/>
    <w:rsid w:val="00C41403"/>
    <w:rsid w:val="00C415FE"/>
    <w:rsid w:val="00C4170D"/>
    <w:rsid w:val="00C4178E"/>
    <w:rsid w:val="00C417DB"/>
    <w:rsid w:val="00C418EB"/>
    <w:rsid w:val="00C418ED"/>
    <w:rsid w:val="00C41D97"/>
    <w:rsid w:val="00C420FB"/>
    <w:rsid w:val="00C4234C"/>
    <w:rsid w:val="00C42826"/>
    <w:rsid w:val="00C4294F"/>
    <w:rsid w:val="00C42E96"/>
    <w:rsid w:val="00C43639"/>
    <w:rsid w:val="00C43885"/>
    <w:rsid w:val="00C43D41"/>
    <w:rsid w:val="00C440D1"/>
    <w:rsid w:val="00C4437D"/>
    <w:rsid w:val="00C44A22"/>
    <w:rsid w:val="00C44A52"/>
    <w:rsid w:val="00C44F0F"/>
    <w:rsid w:val="00C44F58"/>
    <w:rsid w:val="00C45431"/>
    <w:rsid w:val="00C45D3C"/>
    <w:rsid w:val="00C45EE6"/>
    <w:rsid w:val="00C46182"/>
    <w:rsid w:val="00C4663D"/>
    <w:rsid w:val="00C46728"/>
    <w:rsid w:val="00C469A4"/>
    <w:rsid w:val="00C46D81"/>
    <w:rsid w:val="00C46F0D"/>
    <w:rsid w:val="00C4706D"/>
    <w:rsid w:val="00C47C86"/>
    <w:rsid w:val="00C47E72"/>
    <w:rsid w:val="00C501CE"/>
    <w:rsid w:val="00C50ADB"/>
    <w:rsid w:val="00C50B89"/>
    <w:rsid w:val="00C50CAF"/>
    <w:rsid w:val="00C50E62"/>
    <w:rsid w:val="00C50E94"/>
    <w:rsid w:val="00C511CF"/>
    <w:rsid w:val="00C51437"/>
    <w:rsid w:val="00C51720"/>
    <w:rsid w:val="00C5172C"/>
    <w:rsid w:val="00C51874"/>
    <w:rsid w:val="00C52336"/>
    <w:rsid w:val="00C52376"/>
    <w:rsid w:val="00C52905"/>
    <w:rsid w:val="00C52FF4"/>
    <w:rsid w:val="00C53401"/>
    <w:rsid w:val="00C53862"/>
    <w:rsid w:val="00C5392F"/>
    <w:rsid w:val="00C53931"/>
    <w:rsid w:val="00C53E98"/>
    <w:rsid w:val="00C53EA2"/>
    <w:rsid w:val="00C54CB2"/>
    <w:rsid w:val="00C54CEB"/>
    <w:rsid w:val="00C54DCD"/>
    <w:rsid w:val="00C550F3"/>
    <w:rsid w:val="00C551BC"/>
    <w:rsid w:val="00C55699"/>
    <w:rsid w:val="00C559D3"/>
    <w:rsid w:val="00C55B85"/>
    <w:rsid w:val="00C55BAB"/>
    <w:rsid w:val="00C55BB5"/>
    <w:rsid w:val="00C561AC"/>
    <w:rsid w:val="00C56237"/>
    <w:rsid w:val="00C569A4"/>
    <w:rsid w:val="00C569CF"/>
    <w:rsid w:val="00C56BF6"/>
    <w:rsid w:val="00C5769C"/>
    <w:rsid w:val="00C57815"/>
    <w:rsid w:val="00C578D6"/>
    <w:rsid w:val="00C57903"/>
    <w:rsid w:val="00C57C34"/>
    <w:rsid w:val="00C57D6E"/>
    <w:rsid w:val="00C57EC1"/>
    <w:rsid w:val="00C60993"/>
    <w:rsid w:val="00C60A13"/>
    <w:rsid w:val="00C60AA1"/>
    <w:rsid w:val="00C60BFD"/>
    <w:rsid w:val="00C61126"/>
    <w:rsid w:val="00C61253"/>
    <w:rsid w:val="00C61283"/>
    <w:rsid w:val="00C615BF"/>
    <w:rsid w:val="00C61CB1"/>
    <w:rsid w:val="00C61CD1"/>
    <w:rsid w:val="00C61D5A"/>
    <w:rsid w:val="00C61E6D"/>
    <w:rsid w:val="00C62054"/>
    <w:rsid w:val="00C625D9"/>
    <w:rsid w:val="00C62785"/>
    <w:rsid w:val="00C62823"/>
    <w:rsid w:val="00C6288B"/>
    <w:rsid w:val="00C62996"/>
    <w:rsid w:val="00C62AAC"/>
    <w:rsid w:val="00C62AC5"/>
    <w:rsid w:val="00C62C3C"/>
    <w:rsid w:val="00C62C68"/>
    <w:rsid w:val="00C62CA2"/>
    <w:rsid w:val="00C62E51"/>
    <w:rsid w:val="00C63217"/>
    <w:rsid w:val="00C633D1"/>
    <w:rsid w:val="00C63783"/>
    <w:rsid w:val="00C63ADC"/>
    <w:rsid w:val="00C63D90"/>
    <w:rsid w:val="00C63FA3"/>
    <w:rsid w:val="00C6404A"/>
    <w:rsid w:val="00C645A7"/>
    <w:rsid w:val="00C646E4"/>
    <w:rsid w:val="00C64BAA"/>
    <w:rsid w:val="00C64CF4"/>
    <w:rsid w:val="00C64E4F"/>
    <w:rsid w:val="00C64F49"/>
    <w:rsid w:val="00C6531F"/>
    <w:rsid w:val="00C6550C"/>
    <w:rsid w:val="00C65593"/>
    <w:rsid w:val="00C65718"/>
    <w:rsid w:val="00C65CD8"/>
    <w:rsid w:val="00C66454"/>
    <w:rsid w:val="00C66555"/>
    <w:rsid w:val="00C66B28"/>
    <w:rsid w:val="00C66B60"/>
    <w:rsid w:val="00C66C25"/>
    <w:rsid w:val="00C66E64"/>
    <w:rsid w:val="00C67068"/>
    <w:rsid w:val="00C67312"/>
    <w:rsid w:val="00C6731D"/>
    <w:rsid w:val="00C6780B"/>
    <w:rsid w:val="00C6794F"/>
    <w:rsid w:val="00C679D6"/>
    <w:rsid w:val="00C67AD2"/>
    <w:rsid w:val="00C67D42"/>
    <w:rsid w:val="00C67E19"/>
    <w:rsid w:val="00C70737"/>
    <w:rsid w:val="00C70A8B"/>
    <w:rsid w:val="00C70C1E"/>
    <w:rsid w:val="00C7106E"/>
    <w:rsid w:val="00C71240"/>
    <w:rsid w:val="00C71853"/>
    <w:rsid w:val="00C71989"/>
    <w:rsid w:val="00C71C1D"/>
    <w:rsid w:val="00C71D1D"/>
    <w:rsid w:val="00C71D4D"/>
    <w:rsid w:val="00C71E28"/>
    <w:rsid w:val="00C71EC2"/>
    <w:rsid w:val="00C720CA"/>
    <w:rsid w:val="00C721AA"/>
    <w:rsid w:val="00C7220C"/>
    <w:rsid w:val="00C72221"/>
    <w:rsid w:val="00C7223C"/>
    <w:rsid w:val="00C7296D"/>
    <w:rsid w:val="00C729F9"/>
    <w:rsid w:val="00C72A16"/>
    <w:rsid w:val="00C72C64"/>
    <w:rsid w:val="00C72E1A"/>
    <w:rsid w:val="00C72F5E"/>
    <w:rsid w:val="00C7300A"/>
    <w:rsid w:val="00C730EC"/>
    <w:rsid w:val="00C73A71"/>
    <w:rsid w:val="00C73B5A"/>
    <w:rsid w:val="00C73DC6"/>
    <w:rsid w:val="00C7482E"/>
    <w:rsid w:val="00C74C55"/>
    <w:rsid w:val="00C74CC6"/>
    <w:rsid w:val="00C74FC3"/>
    <w:rsid w:val="00C750EC"/>
    <w:rsid w:val="00C753DE"/>
    <w:rsid w:val="00C755F8"/>
    <w:rsid w:val="00C75B69"/>
    <w:rsid w:val="00C75D8B"/>
    <w:rsid w:val="00C75FAF"/>
    <w:rsid w:val="00C75FF9"/>
    <w:rsid w:val="00C7620B"/>
    <w:rsid w:val="00C7686B"/>
    <w:rsid w:val="00C76B3E"/>
    <w:rsid w:val="00C76FD5"/>
    <w:rsid w:val="00C7732B"/>
    <w:rsid w:val="00C7759A"/>
    <w:rsid w:val="00C7760E"/>
    <w:rsid w:val="00C77E7B"/>
    <w:rsid w:val="00C801B2"/>
    <w:rsid w:val="00C808B3"/>
    <w:rsid w:val="00C8094A"/>
    <w:rsid w:val="00C80A84"/>
    <w:rsid w:val="00C80B33"/>
    <w:rsid w:val="00C80D49"/>
    <w:rsid w:val="00C80DBC"/>
    <w:rsid w:val="00C81005"/>
    <w:rsid w:val="00C811F8"/>
    <w:rsid w:val="00C815A1"/>
    <w:rsid w:val="00C8183C"/>
    <w:rsid w:val="00C82472"/>
    <w:rsid w:val="00C826E3"/>
    <w:rsid w:val="00C82950"/>
    <w:rsid w:val="00C82B72"/>
    <w:rsid w:val="00C82C47"/>
    <w:rsid w:val="00C83059"/>
    <w:rsid w:val="00C830D6"/>
    <w:rsid w:val="00C833A4"/>
    <w:rsid w:val="00C8363A"/>
    <w:rsid w:val="00C836AF"/>
    <w:rsid w:val="00C837ED"/>
    <w:rsid w:val="00C8388F"/>
    <w:rsid w:val="00C838FB"/>
    <w:rsid w:val="00C83A13"/>
    <w:rsid w:val="00C83CB8"/>
    <w:rsid w:val="00C83EE7"/>
    <w:rsid w:val="00C83F41"/>
    <w:rsid w:val="00C842A4"/>
    <w:rsid w:val="00C843D6"/>
    <w:rsid w:val="00C84681"/>
    <w:rsid w:val="00C846A1"/>
    <w:rsid w:val="00C8492F"/>
    <w:rsid w:val="00C84B9F"/>
    <w:rsid w:val="00C84E7F"/>
    <w:rsid w:val="00C85048"/>
    <w:rsid w:val="00C851C3"/>
    <w:rsid w:val="00C85652"/>
    <w:rsid w:val="00C85BA3"/>
    <w:rsid w:val="00C85CBF"/>
    <w:rsid w:val="00C85E56"/>
    <w:rsid w:val="00C8663B"/>
    <w:rsid w:val="00C869DA"/>
    <w:rsid w:val="00C86D2C"/>
    <w:rsid w:val="00C86F4F"/>
    <w:rsid w:val="00C87046"/>
    <w:rsid w:val="00C87256"/>
    <w:rsid w:val="00C87517"/>
    <w:rsid w:val="00C87805"/>
    <w:rsid w:val="00C87D6D"/>
    <w:rsid w:val="00C902B0"/>
    <w:rsid w:val="00C90319"/>
    <w:rsid w:val="00C90606"/>
    <w:rsid w:val="00C90842"/>
    <w:rsid w:val="00C909E4"/>
    <w:rsid w:val="00C90C08"/>
    <w:rsid w:val="00C90EEE"/>
    <w:rsid w:val="00C90EF5"/>
    <w:rsid w:val="00C91098"/>
    <w:rsid w:val="00C91693"/>
    <w:rsid w:val="00C919D6"/>
    <w:rsid w:val="00C91B72"/>
    <w:rsid w:val="00C91BDA"/>
    <w:rsid w:val="00C91C91"/>
    <w:rsid w:val="00C92259"/>
    <w:rsid w:val="00C925FE"/>
    <w:rsid w:val="00C926B3"/>
    <w:rsid w:val="00C929BA"/>
    <w:rsid w:val="00C92CFB"/>
    <w:rsid w:val="00C92D60"/>
    <w:rsid w:val="00C930DA"/>
    <w:rsid w:val="00C933A1"/>
    <w:rsid w:val="00C933CE"/>
    <w:rsid w:val="00C937D8"/>
    <w:rsid w:val="00C93BC0"/>
    <w:rsid w:val="00C944F6"/>
    <w:rsid w:val="00C94963"/>
    <w:rsid w:val="00C949A1"/>
    <w:rsid w:val="00C94A2E"/>
    <w:rsid w:val="00C94A64"/>
    <w:rsid w:val="00C94A6B"/>
    <w:rsid w:val="00C94ABE"/>
    <w:rsid w:val="00C94CC5"/>
    <w:rsid w:val="00C95156"/>
    <w:rsid w:val="00C9526E"/>
    <w:rsid w:val="00C9592C"/>
    <w:rsid w:val="00C95FD2"/>
    <w:rsid w:val="00C95FF9"/>
    <w:rsid w:val="00C961CA"/>
    <w:rsid w:val="00C96601"/>
    <w:rsid w:val="00C96858"/>
    <w:rsid w:val="00C97E3B"/>
    <w:rsid w:val="00CA0137"/>
    <w:rsid w:val="00CA01AE"/>
    <w:rsid w:val="00CA03FC"/>
    <w:rsid w:val="00CA051B"/>
    <w:rsid w:val="00CA05FE"/>
    <w:rsid w:val="00CA0824"/>
    <w:rsid w:val="00CA0B29"/>
    <w:rsid w:val="00CA0D1A"/>
    <w:rsid w:val="00CA0E7E"/>
    <w:rsid w:val="00CA15D0"/>
    <w:rsid w:val="00CA18EF"/>
    <w:rsid w:val="00CA1D68"/>
    <w:rsid w:val="00CA20F7"/>
    <w:rsid w:val="00CA2474"/>
    <w:rsid w:val="00CA24B1"/>
    <w:rsid w:val="00CA2E5C"/>
    <w:rsid w:val="00CA3141"/>
    <w:rsid w:val="00CA31A4"/>
    <w:rsid w:val="00CA32D1"/>
    <w:rsid w:val="00CA3405"/>
    <w:rsid w:val="00CA3684"/>
    <w:rsid w:val="00CA371E"/>
    <w:rsid w:val="00CA399B"/>
    <w:rsid w:val="00CA39C8"/>
    <w:rsid w:val="00CA3B65"/>
    <w:rsid w:val="00CA3DA1"/>
    <w:rsid w:val="00CA3DEE"/>
    <w:rsid w:val="00CA3EFA"/>
    <w:rsid w:val="00CA3FCE"/>
    <w:rsid w:val="00CA4187"/>
    <w:rsid w:val="00CA426B"/>
    <w:rsid w:val="00CA44C1"/>
    <w:rsid w:val="00CA44C2"/>
    <w:rsid w:val="00CA52D8"/>
    <w:rsid w:val="00CA5CD2"/>
    <w:rsid w:val="00CA60C0"/>
    <w:rsid w:val="00CA64AB"/>
    <w:rsid w:val="00CA682A"/>
    <w:rsid w:val="00CA70DD"/>
    <w:rsid w:val="00CA748E"/>
    <w:rsid w:val="00CA76F0"/>
    <w:rsid w:val="00CA7723"/>
    <w:rsid w:val="00CA782F"/>
    <w:rsid w:val="00CB0709"/>
    <w:rsid w:val="00CB0735"/>
    <w:rsid w:val="00CB0B62"/>
    <w:rsid w:val="00CB0C9F"/>
    <w:rsid w:val="00CB10CE"/>
    <w:rsid w:val="00CB12E7"/>
    <w:rsid w:val="00CB13FC"/>
    <w:rsid w:val="00CB1607"/>
    <w:rsid w:val="00CB1718"/>
    <w:rsid w:val="00CB17E7"/>
    <w:rsid w:val="00CB188E"/>
    <w:rsid w:val="00CB198A"/>
    <w:rsid w:val="00CB1C66"/>
    <w:rsid w:val="00CB1CCE"/>
    <w:rsid w:val="00CB1E15"/>
    <w:rsid w:val="00CB1E7F"/>
    <w:rsid w:val="00CB215E"/>
    <w:rsid w:val="00CB2291"/>
    <w:rsid w:val="00CB22D8"/>
    <w:rsid w:val="00CB22EA"/>
    <w:rsid w:val="00CB2509"/>
    <w:rsid w:val="00CB2532"/>
    <w:rsid w:val="00CB26D9"/>
    <w:rsid w:val="00CB2B0D"/>
    <w:rsid w:val="00CB2BED"/>
    <w:rsid w:val="00CB2D1D"/>
    <w:rsid w:val="00CB3054"/>
    <w:rsid w:val="00CB30B5"/>
    <w:rsid w:val="00CB3126"/>
    <w:rsid w:val="00CB331B"/>
    <w:rsid w:val="00CB3371"/>
    <w:rsid w:val="00CB3408"/>
    <w:rsid w:val="00CB3496"/>
    <w:rsid w:val="00CB3920"/>
    <w:rsid w:val="00CB3AC7"/>
    <w:rsid w:val="00CB3C90"/>
    <w:rsid w:val="00CB3F19"/>
    <w:rsid w:val="00CB439B"/>
    <w:rsid w:val="00CB46C5"/>
    <w:rsid w:val="00CB4BBB"/>
    <w:rsid w:val="00CB4F03"/>
    <w:rsid w:val="00CB4F41"/>
    <w:rsid w:val="00CB51CE"/>
    <w:rsid w:val="00CB52F7"/>
    <w:rsid w:val="00CB5303"/>
    <w:rsid w:val="00CB56CB"/>
    <w:rsid w:val="00CB56EB"/>
    <w:rsid w:val="00CB588A"/>
    <w:rsid w:val="00CB5C53"/>
    <w:rsid w:val="00CB5CA8"/>
    <w:rsid w:val="00CB5EA5"/>
    <w:rsid w:val="00CB5FFE"/>
    <w:rsid w:val="00CB6119"/>
    <w:rsid w:val="00CB63FB"/>
    <w:rsid w:val="00CB67AB"/>
    <w:rsid w:val="00CB699C"/>
    <w:rsid w:val="00CB69FB"/>
    <w:rsid w:val="00CB6C28"/>
    <w:rsid w:val="00CB72D3"/>
    <w:rsid w:val="00CB7369"/>
    <w:rsid w:val="00CB7421"/>
    <w:rsid w:val="00CB78B4"/>
    <w:rsid w:val="00CB7904"/>
    <w:rsid w:val="00CB7B81"/>
    <w:rsid w:val="00CC01D2"/>
    <w:rsid w:val="00CC0576"/>
    <w:rsid w:val="00CC0A73"/>
    <w:rsid w:val="00CC0E6C"/>
    <w:rsid w:val="00CC0EED"/>
    <w:rsid w:val="00CC14ED"/>
    <w:rsid w:val="00CC1671"/>
    <w:rsid w:val="00CC17B4"/>
    <w:rsid w:val="00CC1942"/>
    <w:rsid w:val="00CC1D16"/>
    <w:rsid w:val="00CC21DA"/>
    <w:rsid w:val="00CC25DE"/>
    <w:rsid w:val="00CC26A9"/>
    <w:rsid w:val="00CC2952"/>
    <w:rsid w:val="00CC2B17"/>
    <w:rsid w:val="00CC2DD9"/>
    <w:rsid w:val="00CC2E58"/>
    <w:rsid w:val="00CC3129"/>
    <w:rsid w:val="00CC32F9"/>
    <w:rsid w:val="00CC374D"/>
    <w:rsid w:val="00CC3A00"/>
    <w:rsid w:val="00CC3CCB"/>
    <w:rsid w:val="00CC3D29"/>
    <w:rsid w:val="00CC3D49"/>
    <w:rsid w:val="00CC4043"/>
    <w:rsid w:val="00CC42D3"/>
    <w:rsid w:val="00CC449A"/>
    <w:rsid w:val="00CC44BF"/>
    <w:rsid w:val="00CC44CA"/>
    <w:rsid w:val="00CC455E"/>
    <w:rsid w:val="00CC4AEE"/>
    <w:rsid w:val="00CC4D0E"/>
    <w:rsid w:val="00CC4D29"/>
    <w:rsid w:val="00CC5228"/>
    <w:rsid w:val="00CC573F"/>
    <w:rsid w:val="00CC579E"/>
    <w:rsid w:val="00CC5A63"/>
    <w:rsid w:val="00CC5BAD"/>
    <w:rsid w:val="00CC5BFC"/>
    <w:rsid w:val="00CC5DAF"/>
    <w:rsid w:val="00CC65B5"/>
    <w:rsid w:val="00CC6989"/>
    <w:rsid w:val="00CC704D"/>
    <w:rsid w:val="00CC7333"/>
    <w:rsid w:val="00CC746E"/>
    <w:rsid w:val="00CC772E"/>
    <w:rsid w:val="00CD02B4"/>
    <w:rsid w:val="00CD07E7"/>
    <w:rsid w:val="00CD0A01"/>
    <w:rsid w:val="00CD0A5A"/>
    <w:rsid w:val="00CD0CC8"/>
    <w:rsid w:val="00CD12E9"/>
    <w:rsid w:val="00CD1686"/>
    <w:rsid w:val="00CD1D66"/>
    <w:rsid w:val="00CD1DE8"/>
    <w:rsid w:val="00CD1E0B"/>
    <w:rsid w:val="00CD1E3D"/>
    <w:rsid w:val="00CD22EC"/>
    <w:rsid w:val="00CD2544"/>
    <w:rsid w:val="00CD25B5"/>
    <w:rsid w:val="00CD2732"/>
    <w:rsid w:val="00CD2B04"/>
    <w:rsid w:val="00CD38AE"/>
    <w:rsid w:val="00CD3E8B"/>
    <w:rsid w:val="00CD3F76"/>
    <w:rsid w:val="00CD40BC"/>
    <w:rsid w:val="00CD4564"/>
    <w:rsid w:val="00CD45D1"/>
    <w:rsid w:val="00CD4783"/>
    <w:rsid w:val="00CD4A7A"/>
    <w:rsid w:val="00CD4E79"/>
    <w:rsid w:val="00CD500A"/>
    <w:rsid w:val="00CD5090"/>
    <w:rsid w:val="00CD55E9"/>
    <w:rsid w:val="00CD5786"/>
    <w:rsid w:val="00CD5F36"/>
    <w:rsid w:val="00CD6208"/>
    <w:rsid w:val="00CD63F3"/>
    <w:rsid w:val="00CD67CE"/>
    <w:rsid w:val="00CD6BAB"/>
    <w:rsid w:val="00CD6CF3"/>
    <w:rsid w:val="00CD6F40"/>
    <w:rsid w:val="00CD6F76"/>
    <w:rsid w:val="00CD731E"/>
    <w:rsid w:val="00CD73B2"/>
    <w:rsid w:val="00CD7717"/>
    <w:rsid w:val="00CD78AE"/>
    <w:rsid w:val="00CD7D7D"/>
    <w:rsid w:val="00CD7DB1"/>
    <w:rsid w:val="00CD7FFE"/>
    <w:rsid w:val="00CE018B"/>
    <w:rsid w:val="00CE0508"/>
    <w:rsid w:val="00CE095C"/>
    <w:rsid w:val="00CE0CCA"/>
    <w:rsid w:val="00CE0DA8"/>
    <w:rsid w:val="00CE0F0A"/>
    <w:rsid w:val="00CE10C9"/>
    <w:rsid w:val="00CE1161"/>
    <w:rsid w:val="00CE136F"/>
    <w:rsid w:val="00CE14FD"/>
    <w:rsid w:val="00CE195B"/>
    <w:rsid w:val="00CE1C07"/>
    <w:rsid w:val="00CE1CFE"/>
    <w:rsid w:val="00CE1D78"/>
    <w:rsid w:val="00CE1F18"/>
    <w:rsid w:val="00CE2116"/>
    <w:rsid w:val="00CE289E"/>
    <w:rsid w:val="00CE298E"/>
    <w:rsid w:val="00CE2ABC"/>
    <w:rsid w:val="00CE2B66"/>
    <w:rsid w:val="00CE2FF1"/>
    <w:rsid w:val="00CE3124"/>
    <w:rsid w:val="00CE35C8"/>
    <w:rsid w:val="00CE3646"/>
    <w:rsid w:val="00CE36EC"/>
    <w:rsid w:val="00CE3739"/>
    <w:rsid w:val="00CE39BF"/>
    <w:rsid w:val="00CE3ADF"/>
    <w:rsid w:val="00CE3C7A"/>
    <w:rsid w:val="00CE3D71"/>
    <w:rsid w:val="00CE4410"/>
    <w:rsid w:val="00CE4AC9"/>
    <w:rsid w:val="00CE4AFA"/>
    <w:rsid w:val="00CE4DC7"/>
    <w:rsid w:val="00CE5F88"/>
    <w:rsid w:val="00CE6230"/>
    <w:rsid w:val="00CE62F7"/>
    <w:rsid w:val="00CE6329"/>
    <w:rsid w:val="00CE63AC"/>
    <w:rsid w:val="00CE649B"/>
    <w:rsid w:val="00CE6633"/>
    <w:rsid w:val="00CE67D5"/>
    <w:rsid w:val="00CE6873"/>
    <w:rsid w:val="00CE6A91"/>
    <w:rsid w:val="00CE6B74"/>
    <w:rsid w:val="00CE6C85"/>
    <w:rsid w:val="00CE7729"/>
    <w:rsid w:val="00CE7781"/>
    <w:rsid w:val="00CE7844"/>
    <w:rsid w:val="00CE7D83"/>
    <w:rsid w:val="00CE7F03"/>
    <w:rsid w:val="00CF00D7"/>
    <w:rsid w:val="00CF0277"/>
    <w:rsid w:val="00CF05FC"/>
    <w:rsid w:val="00CF09BA"/>
    <w:rsid w:val="00CF0CEF"/>
    <w:rsid w:val="00CF1096"/>
    <w:rsid w:val="00CF1256"/>
    <w:rsid w:val="00CF1511"/>
    <w:rsid w:val="00CF16D8"/>
    <w:rsid w:val="00CF1769"/>
    <w:rsid w:val="00CF1C0E"/>
    <w:rsid w:val="00CF1DA7"/>
    <w:rsid w:val="00CF1F8B"/>
    <w:rsid w:val="00CF1FED"/>
    <w:rsid w:val="00CF24BE"/>
    <w:rsid w:val="00CF2732"/>
    <w:rsid w:val="00CF29C1"/>
    <w:rsid w:val="00CF2BA8"/>
    <w:rsid w:val="00CF2ED3"/>
    <w:rsid w:val="00CF343F"/>
    <w:rsid w:val="00CF391E"/>
    <w:rsid w:val="00CF4104"/>
    <w:rsid w:val="00CF417A"/>
    <w:rsid w:val="00CF423E"/>
    <w:rsid w:val="00CF480C"/>
    <w:rsid w:val="00CF4CAE"/>
    <w:rsid w:val="00CF515B"/>
    <w:rsid w:val="00CF52F1"/>
    <w:rsid w:val="00CF5696"/>
    <w:rsid w:val="00CF5CBC"/>
    <w:rsid w:val="00CF6113"/>
    <w:rsid w:val="00CF6775"/>
    <w:rsid w:val="00CF69A5"/>
    <w:rsid w:val="00CF6AA0"/>
    <w:rsid w:val="00CF6ACF"/>
    <w:rsid w:val="00CF6C5F"/>
    <w:rsid w:val="00CF71B5"/>
    <w:rsid w:val="00CF71C1"/>
    <w:rsid w:val="00CF71F2"/>
    <w:rsid w:val="00CF720A"/>
    <w:rsid w:val="00CF72DE"/>
    <w:rsid w:val="00CF77F8"/>
    <w:rsid w:val="00CF7A57"/>
    <w:rsid w:val="00D006E2"/>
    <w:rsid w:val="00D0084F"/>
    <w:rsid w:val="00D00929"/>
    <w:rsid w:val="00D011C2"/>
    <w:rsid w:val="00D014EE"/>
    <w:rsid w:val="00D015E2"/>
    <w:rsid w:val="00D018FA"/>
    <w:rsid w:val="00D01A8A"/>
    <w:rsid w:val="00D01D9C"/>
    <w:rsid w:val="00D01E45"/>
    <w:rsid w:val="00D0200D"/>
    <w:rsid w:val="00D02382"/>
    <w:rsid w:val="00D0274D"/>
    <w:rsid w:val="00D029FC"/>
    <w:rsid w:val="00D02CA5"/>
    <w:rsid w:val="00D02FA9"/>
    <w:rsid w:val="00D02FBD"/>
    <w:rsid w:val="00D03006"/>
    <w:rsid w:val="00D0309C"/>
    <w:rsid w:val="00D0315D"/>
    <w:rsid w:val="00D0321D"/>
    <w:rsid w:val="00D03284"/>
    <w:rsid w:val="00D033CB"/>
    <w:rsid w:val="00D03740"/>
    <w:rsid w:val="00D037CA"/>
    <w:rsid w:val="00D039F7"/>
    <w:rsid w:val="00D03CB0"/>
    <w:rsid w:val="00D03D70"/>
    <w:rsid w:val="00D0423C"/>
    <w:rsid w:val="00D042B3"/>
    <w:rsid w:val="00D042C6"/>
    <w:rsid w:val="00D04434"/>
    <w:rsid w:val="00D046B9"/>
    <w:rsid w:val="00D04880"/>
    <w:rsid w:val="00D0490C"/>
    <w:rsid w:val="00D04A46"/>
    <w:rsid w:val="00D04B54"/>
    <w:rsid w:val="00D04CF9"/>
    <w:rsid w:val="00D05091"/>
    <w:rsid w:val="00D0552A"/>
    <w:rsid w:val="00D05630"/>
    <w:rsid w:val="00D059B1"/>
    <w:rsid w:val="00D05D78"/>
    <w:rsid w:val="00D05E69"/>
    <w:rsid w:val="00D061B8"/>
    <w:rsid w:val="00D064F2"/>
    <w:rsid w:val="00D064F3"/>
    <w:rsid w:val="00D0658A"/>
    <w:rsid w:val="00D06D6B"/>
    <w:rsid w:val="00D06E1B"/>
    <w:rsid w:val="00D071C8"/>
    <w:rsid w:val="00D07369"/>
    <w:rsid w:val="00D07468"/>
    <w:rsid w:val="00D0748C"/>
    <w:rsid w:val="00D074BD"/>
    <w:rsid w:val="00D074F9"/>
    <w:rsid w:val="00D075CD"/>
    <w:rsid w:val="00D079F3"/>
    <w:rsid w:val="00D07FFE"/>
    <w:rsid w:val="00D10020"/>
    <w:rsid w:val="00D10136"/>
    <w:rsid w:val="00D10259"/>
    <w:rsid w:val="00D102A9"/>
    <w:rsid w:val="00D10836"/>
    <w:rsid w:val="00D117E6"/>
    <w:rsid w:val="00D11FB0"/>
    <w:rsid w:val="00D12083"/>
    <w:rsid w:val="00D120F5"/>
    <w:rsid w:val="00D123F6"/>
    <w:rsid w:val="00D129F6"/>
    <w:rsid w:val="00D12D0E"/>
    <w:rsid w:val="00D12E39"/>
    <w:rsid w:val="00D136F9"/>
    <w:rsid w:val="00D13CB6"/>
    <w:rsid w:val="00D14853"/>
    <w:rsid w:val="00D14A43"/>
    <w:rsid w:val="00D14D15"/>
    <w:rsid w:val="00D14F0B"/>
    <w:rsid w:val="00D14F66"/>
    <w:rsid w:val="00D14FA6"/>
    <w:rsid w:val="00D151FD"/>
    <w:rsid w:val="00D152B0"/>
    <w:rsid w:val="00D153DF"/>
    <w:rsid w:val="00D154FD"/>
    <w:rsid w:val="00D15B46"/>
    <w:rsid w:val="00D15D5A"/>
    <w:rsid w:val="00D15E4B"/>
    <w:rsid w:val="00D16574"/>
    <w:rsid w:val="00D1674B"/>
    <w:rsid w:val="00D16957"/>
    <w:rsid w:val="00D16F6F"/>
    <w:rsid w:val="00D16FA4"/>
    <w:rsid w:val="00D16FE1"/>
    <w:rsid w:val="00D17233"/>
    <w:rsid w:val="00D1748A"/>
    <w:rsid w:val="00D17BB5"/>
    <w:rsid w:val="00D17C1B"/>
    <w:rsid w:val="00D17D3A"/>
    <w:rsid w:val="00D17E46"/>
    <w:rsid w:val="00D17E65"/>
    <w:rsid w:val="00D2021C"/>
    <w:rsid w:val="00D20680"/>
    <w:rsid w:val="00D2094B"/>
    <w:rsid w:val="00D209FA"/>
    <w:rsid w:val="00D21273"/>
    <w:rsid w:val="00D2134A"/>
    <w:rsid w:val="00D2149E"/>
    <w:rsid w:val="00D21594"/>
    <w:rsid w:val="00D215E6"/>
    <w:rsid w:val="00D2163A"/>
    <w:rsid w:val="00D2164A"/>
    <w:rsid w:val="00D219A1"/>
    <w:rsid w:val="00D21A05"/>
    <w:rsid w:val="00D21F52"/>
    <w:rsid w:val="00D224A3"/>
    <w:rsid w:val="00D2255F"/>
    <w:rsid w:val="00D22F08"/>
    <w:rsid w:val="00D23026"/>
    <w:rsid w:val="00D230F0"/>
    <w:rsid w:val="00D23309"/>
    <w:rsid w:val="00D23438"/>
    <w:rsid w:val="00D23455"/>
    <w:rsid w:val="00D2371C"/>
    <w:rsid w:val="00D23CEC"/>
    <w:rsid w:val="00D23F3F"/>
    <w:rsid w:val="00D240F4"/>
    <w:rsid w:val="00D241D3"/>
    <w:rsid w:val="00D241E9"/>
    <w:rsid w:val="00D2486D"/>
    <w:rsid w:val="00D24981"/>
    <w:rsid w:val="00D250DB"/>
    <w:rsid w:val="00D2540D"/>
    <w:rsid w:val="00D2549A"/>
    <w:rsid w:val="00D25814"/>
    <w:rsid w:val="00D25A8F"/>
    <w:rsid w:val="00D25AC4"/>
    <w:rsid w:val="00D2603F"/>
    <w:rsid w:val="00D26900"/>
    <w:rsid w:val="00D26A2B"/>
    <w:rsid w:val="00D27065"/>
    <w:rsid w:val="00D27066"/>
    <w:rsid w:val="00D270B4"/>
    <w:rsid w:val="00D27329"/>
    <w:rsid w:val="00D277BD"/>
    <w:rsid w:val="00D27BB9"/>
    <w:rsid w:val="00D27E19"/>
    <w:rsid w:val="00D30EE5"/>
    <w:rsid w:val="00D3168B"/>
    <w:rsid w:val="00D316CB"/>
    <w:rsid w:val="00D31727"/>
    <w:rsid w:val="00D317CA"/>
    <w:rsid w:val="00D31951"/>
    <w:rsid w:val="00D3196C"/>
    <w:rsid w:val="00D31ADE"/>
    <w:rsid w:val="00D31B20"/>
    <w:rsid w:val="00D31BE7"/>
    <w:rsid w:val="00D31E0C"/>
    <w:rsid w:val="00D320D0"/>
    <w:rsid w:val="00D32310"/>
    <w:rsid w:val="00D32405"/>
    <w:rsid w:val="00D3270D"/>
    <w:rsid w:val="00D32E71"/>
    <w:rsid w:val="00D33105"/>
    <w:rsid w:val="00D33B36"/>
    <w:rsid w:val="00D33C7F"/>
    <w:rsid w:val="00D33D11"/>
    <w:rsid w:val="00D34311"/>
    <w:rsid w:val="00D34507"/>
    <w:rsid w:val="00D34967"/>
    <w:rsid w:val="00D34AE7"/>
    <w:rsid w:val="00D34C32"/>
    <w:rsid w:val="00D35002"/>
    <w:rsid w:val="00D35088"/>
    <w:rsid w:val="00D35120"/>
    <w:rsid w:val="00D35292"/>
    <w:rsid w:val="00D352F4"/>
    <w:rsid w:val="00D35459"/>
    <w:rsid w:val="00D355E6"/>
    <w:rsid w:val="00D35A88"/>
    <w:rsid w:val="00D35C50"/>
    <w:rsid w:val="00D35D1C"/>
    <w:rsid w:val="00D3611B"/>
    <w:rsid w:val="00D36518"/>
    <w:rsid w:val="00D36843"/>
    <w:rsid w:val="00D36960"/>
    <w:rsid w:val="00D36A74"/>
    <w:rsid w:val="00D37060"/>
    <w:rsid w:val="00D370CE"/>
    <w:rsid w:val="00D37312"/>
    <w:rsid w:val="00D37482"/>
    <w:rsid w:val="00D379BF"/>
    <w:rsid w:val="00D379E9"/>
    <w:rsid w:val="00D40550"/>
    <w:rsid w:val="00D40980"/>
    <w:rsid w:val="00D40B8B"/>
    <w:rsid w:val="00D41064"/>
    <w:rsid w:val="00D4130C"/>
    <w:rsid w:val="00D41686"/>
    <w:rsid w:val="00D41707"/>
    <w:rsid w:val="00D41709"/>
    <w:rsid w:val="00D41DBC"/>
    <w:rsid w:val="00D41F69"/>
    <w:rsid w:val="00D4213C"/>
    <w:rsid w:val="00D423BB"/>
    <w:rsid w:val="00D423C5"/>
    <w:rsid w:val="00D42432"/>
    <w:rsid w:val="00D42878"/>
    <w:rsid w:val="00D42AFC"/>
    <w:rsid w:val="00D42C36"/>
    <w:rsid w:val="00D43041"/>
    <w:rsid w:val="00D43064"/>
    <w:rsid w:val="00D434BB"/>
    <w:rsid w:val="00D43B0B"/>
    <w:rsid w:val="00D43DE8"/>
    <w:rsid w:val="00D441B3"/>
    <w:rsid w:val="00D44568"/>
    <w:rsid w:val="00D447EA"/>
    <w:rsid w:val="00D44A2B"/>
    <w:rsid w:val="00D44BEA"/>
    <w:rsid w:val="00D44DB1"/>
    <w:rsid w:val="00D45008"/>
    <w:rsid w:val="00D45265"/>
    <w:rsid w:val="00D452ED"/>
    <w:rsid w:val="00D4547C"/>
    <w:rsid w:val="00D45498"/>
    <w:rsid w:val="00D454DF"/>
    <w:rsid w:val="00D454E0"/>
    <w:rsid w:val="00D45551"/>
    <w:rsid w:val="00D45565"/>
    <w:rsid w:val="00D4556D"/>
    <w:rsid w:val="00D456E5"/>
    <w:rsid w:val="00D45945"/>
    <w:rsid w:val="00D45B15"/>
    <w:rsid w:val="00D45E11"/>
    <w:rsid w:val="00D45E3B"/>
    <w:rsid w:val="00D45F49"/>
    <w:rsid w:val="00D4634D"/>
    <w:rsid w:val="00D46536"/>
    <w:rsid w:val="00D467B8"/>
    <w:rsid w:val="00D46A36"/>
    <w:rsid w:val="00D46D34"/>
    <w:rsid w:val="00D46E8B"/>
    <w:rsid w:val="00D472C4"/>
    <w:rsid w:val="00D474AB"/>
    <w:rsid w:val="00D474DB"/>
    <w:rsid w:val="00D477C9"/>
    <w:rsid w:val="00D47884"/>
    <w:rsid w:val="00D47BED"/>
    <w:rsid w:val="00D500CF"/>
    <w:rsid w:val="00D50173"/>
    <w:rsid w:val="00D50206"/>
    <w:rsid w:val="00D504BE"/>
    <w:rsid w:val="00D507C8"/>
    <w:rsid w:val="00D51619"/>
    <w:rsid w:val="00D5168A"/>
    <w:rsid w:val="00D51824"/>
    <w:rsid w:val="00D51BDE"/>
    <w:rsid w:val="00D525CE"/>
    <w:rsid w:val="00D52744"/>
    <w:rsid w:val="00D52D82"/>
    <w:rsid w:val="00D53208"/>
    <w:rsid w:val="00D53B64"/>
    <w:rsid w:val="00D54027"/>
    <w:rsid w:val="00D5422D"/>
    <w:rsid w:val="00D54837"/>
    <w:rsid w:val="00D54881"/>
    <w:rsid w:val="00D549D8"/>
    <w:rsid w:val="00D5504E"/>
    <w:rsid w:val="00D550EB"/>
    <w:rsid w:val="00D551E0"/>
    <w:rsid w:val="00D552C8"/>
    <w:rsid w:val="00D55396"/>
    <w:rsid w:val="00D555BB"/>
    <w:rsid w:val="00D55632"/>
    <w:rsid w:val="00D5568E"/>
    <w:rsid w:val="00D55C3F"/>
    <w:rsid w:val="00D55D8F"/>
    <w:rsid w:val="00D560BD"/>
    <w:rsid w:val="00D5623F"/>
    <w:rsid w:val="00D5677D"/>
    <w:rsid w:val="00D56EE6"/>
    <w:rsid w:val="00D57227"/>
    <w:rsid w:val="00D57A3F"/>
    <w:rsid w:val="00D57C4A"/>
    <w:rsid w:val="00D57C79"/>
    <w:rsid w:val="00D57D04"/>
    <w:rsid w:val="00D57F23"/>
    <w:rsid w:val="00D60622"/>
    <w:rsid w:val="00D610D3"/>
    <w:rsid w:val="00D619AD"/>
    <w:rsid w:val="00D61D3E"/>
    <w:rsid w:val="00D61EC9"/>
    <w:rsid w:val="00D621C8"/>
    <w:rsid w:val="00D621DE"/>
    <w:rsid w:val="00D62207"/>
    <w:rsid w:val="00D62241"/>
    <w:rsid w:val="00D624AD"/>
    <w:rsid w:val="00D627F2"/>
    <w:rsid w:val="00D6280F"/>
    <w:rsid w:val="00D62B69"/>
    <w:rsid w:val="00D62CEF"/>
    <w:rsid w:val="00D62F46"/>
    <w:rsid w:val="00D630A3"/>
    <w:rsid w:val="00D63314"/>
    <w:rsid w:val="00D63419"/>
    <w:rsid w:val="00D63432"/>
    <w:rsid w:val="00D638EC"/>
    <w:rsid w:val="00D64269"/>
    <w:rsid w:val="00D6433F"/>
    <w:rsid w:val="00D648D3"/>
    <w:rsid w:val="00D64B8B"/>
    <w:rsid w:val="00D64CC4"/>
    <w:rsid w:val="00D64CD4"/>
    <w:rsid w:val="00D64ECC"/>
    <w:rsid w:val="00D652DF"/>
    <w:rsid w:val="00D652F5"/>
    <w:rsid w:val="00D655D3"/>
    <w:rsid w:val="00D65B5D"/>
    <w:rsid w:val="00D65D9A"/>
    <w:rsid w:val="00D66001"/>
    <w:rsid w:val="00D66170"/>
    <w:rsid w:val="00D664F3"/>
    <w:rsid w:val="00D66635"/>
    <w:rsid w:val="00D666C4"/>
    <w:rsid w:val="00D667C7"/>
    <w:rsid w:val="00D6683A"/>
    <w:rsid w:val="00D6684C"/>
    <w:rsid w:val="00D668DB"/>
    <w:rsid w:val="00D66AF8"/>
    <w:rsid w:val="00D66BBD"/>
    <w:rsid w:val="00D670A4"/>
    <w:rsid w:val="00D67421"/>
    <w:rsid w:val="00D67785"/>
    <w:rsid w:val="00D679ED"/>
    <w:rsid w:val="00D67B27"/>
    <w:rsid w:val="00D7004E"/>
    <w:rsid w:val="00D70640"/>
    <w:rsid w:val="00D7066C"/>
    <w:rsid w:val="00D70A8E"/>
    <w:rsid w:val="00D70C79"/>
    <w:rsid w:val="00D71043"/>
    <w:rsid w:val="00D71115"/>
    <w:rsid w:val="00D71261"/>
    <w:rsid w:val="00D71554"/>
    <w:rsid w:val="00D71B44"/>
    <w:rsid w:val="00D71D0C"/>
    <w:rsid w:val="00D71FC5"/>
    <w:rsid w:val="00D72169"/>
    <w:rsid w:val="00D72458"/>
    <w:rsid w:val="00D72805"/>
    <w:rsid w:val="00D72883"/>
    <w:rsid w:val="00D72895"/>
    <w:rsid w:val="00D728A2"/>
    <w:rsid w:val="00D72D22"/>
    <w:rsid w:val="00D73212"/>
    <w:rsid w:val="00D735F0"/>
    <w:rsid w:val="00D73668"/>
    <w:rsid w:val="00D73926"/>
    <w:rsid w:val="00D73A28"/>
    <w:rsid w:val="00D73CFD"/>
    <w:rsid w:val="00D7460D"/>
    <w:rsid w:val="00D7461C"/>
    <w:rsid w:val="00D74836"/>
    <w:rsid w:val="00D74FD2"/>
    <w:rsid w:val="00D7503B"/>
    <w:rsid w:val="00D754C8"/>
    <w:rsid w:val="00D75B31"/>
    <w:rsid w:val="00D75D7E"/>
    <w:rsid w:val="00D763F0"/>
    <w:rsid w:val="00D7658C"/>
    <w:rsid w:val="00D76E0B"/>
    <w:rsid w:val="00D76FED"/>
    <w:rsid w:val="00D771C5"/>
    <w:rsid w:val="00D77824"/>
    <w:rsid w:val="00D779B2"/>
    <w:rsid w:val="00D8028A"/>
    <w:rsid w:val="00D802E4"/>
    <w:rsid w:val="00D80956"/>
    <w:rsid w:val="00D80AD1"/>
    <w:rsid w:val="00D80D75"/>
    <w:rsid w:val="00D80DAA"/>
    <w:rsid w:val="00D80E68"/>
    <w:rsid w:val="00D80F98"/>
    <w:rsid w:val="00D81446"/>
    <w:rsid w:val="00D816EB"/>
    <w:rsid w:val="00D816EE"/>
    <w:rsid w:val="00D81944"/>
    <w:rsid w:val="00D819CC"/>
    <w:rsid w:val="00D81C33"/>
    <w:rsid w:val="00D824A7"/>
    <w:rsid w:val="00D824D0"/>
    <w:rsid w:val="00D82618"/>
    <w:rsid w:val="00D8279E"/>
    <w:rsid w:val="00D82C0F"/>
    <w:rsid w:val="00D82DFA"/>
    <w:rsid w:val="00D82E32"/>
    <w:rsid w:val="00D8344B"/>
    <w:rsid w:val="00D83534"/>
    <w:rsid w:val="00D836B3"/>
    <w:rsid w:val="00D83735"/>
    <w:rsid w:val="00D8385E"/>
    <w:rsid w:val="00D839F9"/>
    <w:rsid w:val="00D83CFB"/>
    <w:rsid w:val="00D841C5"/>
    <w:rsid w:val="00D8475B"/>
    <w:rsid w:val="00D848EC"/>
    <w:rsid w:val="00D84C9F"/>
    <w:rsid w:val="00D853C2"/>
    <w:rsid w:val="00D85684"/>
    <w:rsid w:val="00D85B18"/>
    <w:rsid w:val="00D85BF0"/>
    <w:rsid w:val="00D86540"/>
    <w:rsid w:val="00D86BEE"/>
    <w:rsid w:val="00D86C13"/>
    <w:rsid w:val="00D86CAB"/>
    <w:rsid w:val="00D8732A"/>
    <w:rsid w:val="00D8782A"/>
    <w:rsid w:val="00D878DE"/>
    <w:rsid w:val="00D87AE0"/>
    <w:rsid w:val="00D87B03"/>
    <w:rsid w:val="00D87CCE"/>
    <w:rsid w:val="00D90398"/>
    <w:rsid w:val="00D90466"/>
    <w:rsid w:val="00D90502"/>
    <w:rsid w:val="00D90617"/>
    <w:rsid w:val="00D90676"/>
    <w:rsid w:val="00D907C8"/>
    <w:rsid w:val="00D909BE"/>
    <w:rsid w:val="00D90AFF"/>
    <w:rsid w:val="00D911E1"/>
    <w:rsid w:val="00D913A5"/>
    <w:rsid w:val="00D91695"/>
    <w:rsid w:val="00D916B9"/>
    <w:rsid w:val="00D92320"/>
    <w:rsid w:val="00D925A5"/>
    <w:rsid w:val="00D9277A"/>
    <w:rsid w:val="00D92BAC"/>
    <w:rsid w:val="00D92D05"/>
    <w:rsid w:val="00D92D48"/>
    <w:rsid w:val="00D93060"/>
    <w:rsid w:val="00D93355"/>
    <w:rsid w:val="00D93A78"/>
    <w:rsid w:val="00D93BDC"/>
    <w:rsid w:val="00D93BF8"/>
    <w:rsid w:val="00D94140"/>
    <w:rsid w:val="00D94217"/>
    <w:rsid w:val="00D947C4"/>
    <w:rsid w:val="00D95019"/>
    <w:rsid w:val="00D958D0"/>
    <w:rsid w:val="00D95BD2"/>
    <w:rsid w:val="00D9601C"/>
    <w:rsid w:val="00D96427"/>
    <w:rsid w:val="00D964C5"/>
    <w:rsid w:val="00D97062"/>
    <w:rsid w:val="00D970C1"/>
    <w:rsid w:val="00D9742A"/>
    <w:rsid w:val="00D975DA"/>
    <w:rsid w:val="00D97FD7"/>
    <w:rsid w:val="00DA0631"/>
    <w:rsid w:val="00DA063A"/>
    <w:rsid w:val="00DA070E"/>
    <w:rsid w:val="00DA0A70"/>
    <w:rsid w:val="00DA0DB7"/>
    <w:rsid w:val="00DA107F"/>
    <w:rsid w:val="00DA152B"/>
    <w:rsid w:val="00DA22B1"/>
    <w:rsid w:val="00DA2702"/>
    <w:rsid w:val="00DA2AB8"/>
    <w:rsid w:val="00DA2E8A"/>
    <w:rsid w:val="00DA320D"/>
    <w:rsid w:val="00DA3239"/>
    <w:rsid w:val="00DA327B"/>
    <w:rsid w:val="00DA3379"/>
    <w:rsid w:val="00DA38C4"/>
    <w:rsid w:val="00DA39F1"/>
    <w:rsid w:val="00DA3DCE"/>
    <w:rsid w:val="00DA3E03"/>
    <w:rsid w:val="00DA4186"/>
    <w:rsid w:val="00DA41D8"/>
    <w:rsid w:val="00DA4476"/>
    <w:rsid w:val="00DA47AA"/>
    <w:rsid w:val="00DA4BF6"/>
    <w:rsid w:val="00DA4E3C"/>
    <w:rsid w:val="00DA5107"/>
    <w:rsid w:val="00DA5369"/>
    <w:rsid w:val="00DA571F"/>
    <w:rsid w:val="00DA57ED"/>
    <w:rsid w:val="00DA5888"/>
    <w:rsid w:val="00DA59FD"/>
    <w:rsid w:val="00DA5AF1"/>
    <w:rsid w:val="00DA5CBB"/>
    <w:rsid w:val="00DA5F5E"/>
    <w:rsid w:val="00DA61B7"/>
    <w:rsid w:val="00DA62DC"/>
    <w:rsid w:val="00DA6777"/>
    <w:rsid w:val="00DA6D37"/>
    <w:rsid w:val="00DA751E"/>
    <w:rsid w:val="00DA7772"/>
    <w:rsid w:val="00DA7794"/>
    <w:rsid w:val="00DA7ACA"/>
    <w:rsid w:val="00DA7F15"/>
    <w:rsid w:val="00DB0197"/>
    <w:rsid w:val="00DB024C"/>
    <w:rsid w:val="00DB0468"/>
    <w:rsid w:val="00DB04AA"/>
    <w:rsid w:val="00DB0760"/>
    <w:rsid w:val="00DB104B"/>
    <w:rsid w:val="00DB10FE"/>
    <w:rsid w:val="00DB1304"/>
    <w:rsid w:val="00DB14BF"/>
    <w:rsid w:val="00DB15F1"/>
    <w:rsid w:val="00DB1718"/>
    <w:rsid w:val="00DB1832"/>
    <w:rsid w:val="00DB187B"/>
    <w:rsid w:val="00DB1B6B"/>
    <w:rsid w:val="00DB1C10"/>
    <w:rsid w:val="00DB2022"/>
    <w:rsid w:val="00DB2065"/>
    <w:rsid w:val="00DB20CB"/>
    <w:rsid w:val="00DB2593"/>
    <w:rsid w:val="00DB25AB"/>
    <w:rsid w:val="00DB27FA"/>
    <w:rsid w:val="00DB2E5B"/>
    <w:rsid w:val="00DB2EC4"/>
    <w:rsid w:val="00DB356A"/>
    <w:rsid w:val="00DB36BC"/>
    <w:rsid w:val="00DB379A"/>
    <w:rsid w:val="00DB3C2A"/>
    <w:rsid w:val="00DB3DEE"/>
    <w:rsid w:val="00DB3E1E"/>
    <w:rsid w:val="00DB3E51"/>
    <w:rsid w:val="00DB404D"/>
    <w:rsid w:val="00DB42DF"/>
    <w:rsid w:val="00DB43F7"/>
    <w:rsid w:val="00DB4400"/>
    <w:rsid w:val="00DB465D"/>
    <w:rsid w:val="00DB46ED"/>
    <w:rsid w:val="00DB52FE"/>
    <w:rsid w:val="00DB580A"/>
    <w:rsid w:val="00DB58F4"/>
    <w:rsid w:val="00DB5974"/>
    <w:rsid w:val="00DB5D36"/>
    <w:rsid w:val="00DB6A66"/>
    <w:rsid w:val="00DB6C61"/>
    <w:rsid w:val="00DB6E76"/>
    <w:rsid w:val="00DB6FDC"/>
    <w:rsid w:val="00DB7252"/>
    <w:rsid w:val="00DB7468"/>
    <w:rsid w:val="00DB769C"/>
    <w:rsid w:val="00DB795E"/>
    <w:rsid w:val="00DB7B3C"/>
    <w:rsid w:val="00DC00C7"/>
    <w:rsid w:val="00DC04CE"/>
    <w:rsid w:val="00DC0941"/>
    <w:rsid w:val="00DC0C00"/>
    <w:rsid w:val="00DC0C87"/>
    <w:rsid w:val="00DC0E99"/>
    <w:rsid w:val="00DC1094"/>
    <w:rsid w:val="00DC1243"/>
    <w:rsid w:val="00DC14BC"/>
    <w:rsid w:val="00DC1C2C"/>
    <w:rsid w:val="00DC1E14"/>
    <w:rsid w:val="00DC2207"/>
    <w:rsid w:val="00DC25DA"/>
    <w:rsid w:val="00DC283D"/>
    <w:rsid w:val="00DC2C0E"/>
    <w:rsid w:val="00DC2C4B"/>
    <w:rsid w:val="00DC2D58"/>
    <w:rsid w:val="00DC34B7"/>
    <w:rsid w:val="00DC3664"/>
    <w:rsid w:val="00DC3C6A"/>
    <w:rsid w:val="00DC3F53"/>
    <w:rsid w:val="00DC463B"/>
    <w:rsid w:val="00DC46B2"/>
    <w:rsid w:val="00DC489F"/>
    <w:rsid w:val="00DC4B2D"/>
    <w:rsid w:val="00DC4BA8"/>
    <w:rsid w:val="00DC4C29"/>
    <w:rsid w:val="00DC550E"/>
    <w:rsid w:val="00DC55EC"/>
    <w:rsid w:val="00DC566A"/>
    <w:rsid w:val="00DC573A"/>
    <w:rsid w:val="00DC5756"/>
    <w:rsid w:val="00DC5927"/>
    <w:rsid w:val="00DC5D3C"/>
    <w:rsid w:val="00DC62C9"/>
    <w:rsid w:val="00DC67FF"/>
    <w:rsid w:val="00DC6999"/>
    <w:rsid w:val="00DC6B71"/>
    <w:rsid w:val="00DC6BDB"/>
    <w:rsid w:val="00DC721C"/>
    <w:rsid w:val="00DC7469"/>
    <w:rsid w:val="00DC7670"/>
    <w:rsid w:val="00DC7BFA"/>
    <w:rsid w:val="00DC7DB6"/>
    <w:rsid w:val="00DD0406"/>
    <w:rsid w:val="00DD067D"/>
    <w:rsid w:val="00DD0935"/>
    <w:rsid w:val="00DD0978"/>
    <w:rsid w:val="00DD0A0E"/>
    <w:rsid w:val="00DD0A64"/>
    <w:rsid w:val="00DD0E53"/>
    <w:rsid w:val="00DD14E3"/>
    <w:rsid w:val="00DD16BA"/>
    <w:rsid w:val="00DD17BD"/>
    <w:rsid w:val="00DD17E7"/>
    <w:rsid w:val="00DD1BBD"/>
    <w:rsid w:val="00DD1C1B"/>
    <w:rsid w:val="00DD1EF2"/>
    <w:rsid w:val="00DD1F85"/>
    <w:rsid w:val="00DD1FBA"/>
    <w:rsid w:val="00DD2112"/>
    <w:rsid w:val="00DD21F5"/>
    <w:rsid w:val="00DD2246"/>
    <w:rsid w:val="00DD2461"/>
    <w:rsid w:val="00DD256A"/>
    <w:rsid w:val="00DD265B"/>
    <w:rsid w:val="00DD2982"/>
    <w:rsid w:val="00DD31C3"/>
    <w:rsid w:val="00DD33CE"/>
    <w:rsid w:val="00DD342A"/>
    <w:rsid w:val="00DD3600"/>
    <w:rsid w:val="00DD3C4F"/>
    <w:rsid w:val="00DD3D2D"/>
    <w:rsid w:val="00DD40A1"/>
    <w:rsid w:val="00DD428F"/>
    <w:rsid w:val="00DD43E5"/>
    <w:rsid w:val="00DD4511"/>
    <w:rsid w:val="00DD48B3"/>
    <w:rsid w:val="00DD4BA2"/>
    <w:rsid w:val="00DD4C8A"/>
    <w:rsid w:val="00DD50C7"/>
    <w:rsid w:val="00DD5386"/>
    <w:rsid w:val="00DD552B"/>
    <w:rsid w:val="00DD57BC"/>
    <w:rsid w:val="00DD5D07"/>
    <w:rsid w:val="00DD5EC3"/>
    <w:rsid w:val="00DD5F10"/>
    <w:rsid w:val="00DD5F31"/>
    <w:rsid w:val="00DD6268"/>
    <w:rsid w:val="00DD64D4"/>
    <w:rsid w:val="00DD66C9"/>
    <w:rsid w:val="00DD6AE5"/>
    <w:rsid w:val="00DD6C7B"/>
    <w:rsid w:val="00DD6D71"/>
    <w:rsid w:val="00DD758A"/>
    <w:rsid w:val="00DD75D3"/>
    <w:rsid w:val="00DD7B16"/>
    <w:rsid w:val="00DE001B"/>
    <w:rsid w:val="00DE00B5"/>
    <w:rsid w:val="00DE05D7"/>
    <w:rsid w:val="00DE0B0F"/>
    <w:rsid w:val="00DE0C73"/>
    <w:rsid w:val="00DE0D07"/>
    <w:rsid w:val="00DE0E01"/>
    <w:rsid w:val="00DE14D3"/>
    <w:rsid w:val="00DE2256"/>
    <w:rsid w:val="00DE2732"/>
    <w:rsid w:val="00DE2B0A"/>
    <w:rsid w:val="00DE2B12"/>
    <w:rsid w:val="00DE2B50"/>
    <w:rsid w:val="00DE2C87"/>
    <w:rsid w:val="00DE2CD1"/>
    <w:rsid w:val="00DE4103"/>
    <w:rsid w:val="00DE436F"/>
    <w:rsid w:val="00DE4978"/>
    <w:rsid w:val="00DE4EE5"/>
    <w:rsid w:val="00DE4F25"/>
    <w:rsid w:val="00DE52C6"/>
    <w:rsid w:val="00DE5518"/>
    <w:rsid w:val="00DE55E2"/>
    <w:rsid w:val="00DE5BC9"/>
    <w:rsid w:val="00DE5F53"/>
    <w:rsid w:val="00DE635F"/>
    <w:rsid w:val="00DE64CA"/>
    <w:rsid w:val="00DE68B4"/>
    <w:rsid w:val="00DE6B2A"/>
    <w:rsid w:val="00DE6BB2"/>
    <w:rsid w:val="00DE6E0F"/>
    <w:rsid w:val="00DE6F9A"/>
    <w:rsid w:val="00DE7159"/>
    <w:rsid w:val="00DE71E5"/>
    <w:rsid w:val="00DE7D15"/>
    <w:rsid w:val="00DE7F94"/>
    <w:rsid w:val="00DF0022"/>
    <w:rsid w:val="00DF0395"/>
    <w:rsid w:val="00DF0458"/>
    <w:rsid w:val="00DF0819"/>
    <w:rsid w:val="00DF0966"/>
    <w:rsid w:val="00DF0AF8"/>
    <w:rsid w:val="00DF0F14"/>
    <w:rsid w:val="00DF1465"/>
    <w:rsid w:val="00DF1BD2"/>
    <w:rsid w:val="00DF1E78"/>
    <w:rsid w:val="00DF23E2"/>
    <w:rsid w:val="00DF258A"/>
    <w:rsid w:val="00DF25CF"/>
    <w:rsid w:val="00DF2774"/>
    <w:rsid w:val="00DF29F9"/>
    <w:rsid w:val="00DF2F53"/>
    <w:rsid w:val="00DF30B6"/>
    <w:rsid w:val="00DF3345"/>
    <w:rsid w:val="00DF3386"/>
    <w:rsid w:val="00DF37F5"/>
    <w:rsid w:val="00DF3AFA"/>
    <w:rsid w:val="00DF3B5B"/>
    <w:rsid w:val="00DF3E9A"/>
    <w:rsid w:val="00DF3F4E"/>
    <w:rsid w:val="00DF47F2"/>
    <w:rsid w:val="00DF49FA"/>
    <w:rsid w:val="00DF519A"/>
    <w:rsid w:val="00DF5725"/>
    <w:rsid w:val="00DF5A39"/>
    <w:rsid w:val="00DF60D7"/>
    <w:rsid w:val="00DF6ACF"/>
    <w:rsid w:val="00DF6C92"/>
    <w:rsid w:val="00DF729B"/>
    <w:rsid w:val="00DF74A3"/>
    <w:rsid w:val="00DF7709"/>
    <w:rsid w:val="00DF77B9"/>
    <w:rsid w:val="00DF7BDA"/>
    <w:rsid w:val="00DF7CA9"/>
    <w:rsid w:val="00E0063D"/>
    <w:rsid w:val="00E00893"/>
    <w:rsid w:val="00E00F24"/>
    <w:rsid w:val="00E00FA6"/>
    <w:rsid w:val="00E013DC"/>
    <w:rsid w:val="00E014E8"/>
    <w:rsid w:val="00E016DE"/>
    <w:rsid w:val="00E01A45"/>
    <w:rsid w:val="00E01FB7"/>
    <w:rsid w:val="00E0223C"/>
    <w:rsid w:val="00E02479"/>
    <w:rsid w:val="00E02888"/>
    <w:rsid w:val="00E028AE"/>
    <w:rsid w:val="00E02A2D"/>
    <w:rsid w:val="00E02B55"/>
    <w:rsid w:val="00E02CCB"/>
    <w:rsid w:val="00E02F5A"/>
    <w:rsid w:val="00E034E0"/>
    <w:rsid w:val="00E03600"/>
    <w:rsid w:val="00E03787"/>
    <w:rsid w:val="00E03CA5"/>
    <w:rsid w:val="00E04225"/>
    <w:rsid w:val="00E04604"/>
    <w:rsid w:val="00E04B01"/>
    <w:rsid w:val="00E04C49"/>
    <w:rsid w:val="00E04E75"/>
    <w:rsid w:val="00E04FFD"/>
    <w:rsid w:val="00E0574B"/>
    <w:rsid w:val="00E05A0D"/>
    <w:rsid w:val="00E05B44"/>
    <w:rsid w:val="00E05FCC"/>
    <w:rsid w:val="00E0697A"/>
    <w:rsid w:val="00E06A5E"/>
    <w:rsid w:val="00E06E65"/>
    <w:rsid w:val="00E06E98"/>
    <w:rsid w:val="00E06F6D"/>
    <w:rsid w:val="00E070A5"/>
    <w:rsid w:val="00E07402"/>
    <w:rsid w:val="00E075EB"/>
    <w:rsid w:val="00E07614"/>
    <w:rsid w:val="00E07995"/>
    <w:rsid w:val="00E07D17"/>
    <w:rsid w:val="00E07F17"/>
    <w:rsid w:val="00E100CA"/>
    <w:rsid w:val="00E101E4"/>
    <w:rsid w:val="00E10476"/>
    <w:rsid w:val="00E10A7A"/>
    <w:rsid w:val="00E1117D"/>
    <w:rsid w:val="00E118A2"/>
    <w:rsid w:val="00E11A77"/>
    <w:rsid w:val="00E12112"/>
    <w:rsid w:val="00E1264D"/>
    <w:rsid w:val="00E127D2"/>
    <w:rsid w:val="00E12A18"/>
    <w:rsid w:val="00E12B9F"/>
    <w:rsid w:val="00E13011"/>
    <w:rsid w:val="00E131BA"/>
    <w:rsid w:val="00E1324E"/>
    <w:rsid w:val="00E1329F"/>
    <w:rsid w:val="00E13652"/>
    <w:rsid w:val="00E136B8"/>
    <w:rsid w:val="00E138CE"/>
    <w:rsid w:val="00E13C96"/>
    <w:rsid w:val="00E13EEC"/>
    <w:rsid w:val="00E14079"/>
    <w:rsid w:val="00E143B4"/>
    <w:rsid w:val="00E14444"/>
    <w:rsid w:val="00E14DF2"/>
    <w:rsid w:val="00E151A8"/>
    <w:rsid w:val="00E153AD"/>
    <w:rsid w:val="00E1547C"/>
    <w:rsid w:val="00E15DBE"/>
    <w:rsid w:val="00E164F9"/>
    <w:rsid w:val="00E16792"/>
    <w:rsid w:val="00E16A2A"/>
    <w:rsid w:val="00E16AE6"/>
    <w:rsid w:val="00E16BDE"/>
    <w:rsid w:val="00E1724D"/>
    <w:rsid w:val="00E172BD"/>
    <w:rsid w:val="00E17366"/>
    <w:rsid w:val="00E17719"/>
    <w:rsid w:val="00E17A54"/>
    <w:rsid w:val="00E17B9A"/>
    <w:rsid w:val="00E17E84"/>
    <w:rsid w:val="00E17FCF"/>
    <w:rsid w:val="00E20054"/>
    <w:rsid w:val="00E20203"/>
    <w:rsid w:val="00E202DA"/>
    <w:rsid w:val="00E20674"/>
    <w:rsid w:val="00E20EA4"/>
    <w:rsid w:val="00E21358"/>
    <w:rsid w:val="00E21815"/>
    <w:rsid w:val="00E21898"/>
    <w:rsid w:val="00E21A6B"/>
    <w:rsid w:val="00E21B5A"/>
    <w:rsid w:val="00E22148"/>
    <w:rsid w:val="00E22234"/>
    <w:rsid w:val="00E22A70"/>
    <w:rsid w:val="00E22ABE"/>
    <w:rsid w:val="00E23D47"/>
    <w:rsid w:val="00E24C0B"/>
    <w:rsid w:val="00E24C0E"/>
    <w:rsid w:val="00E24FD5"/>
    <w:rsid w:val="00E25258"/>
    <w:rsid w:val="00E255AB"/>
    <w:rsid w:val="00E2579C"/>
    <w:rsid w:val="00E25DA2"/>
    <w:rsid w:val="00E25DF6"/>
    <w:rsid w:val="00E25E03"/>
    <w:rsid w:val="00E25F28"/>
    <w:rsid w:val="00E25FB1"/>
    <w:rsid w:val="00E2607C"/>
    <w:rsid w:val="00E26091"/>
    <w:rsid w:val="00E26109"/>
    <w:rsid w:val="00E26874"/>
    <w:rsid w:val="00E26B08"/>
    <w:rsid w:val="00E26BC7"/>
    <w:rsid w:val="00E26BCA"/>
    <w:rsid w:val="00E27012"/>
    <w:rsid w:val="00E27278"/>
    <w:rsid w:val="00E27657"/>
    <w:rsid w:val="00E276A1"/>
    <w:rsid w:val="00E278D4"/>
    <w:rsid w:val="00E27A9A"/>
    <w:rsid w:val="00E27FE6"/>
    <w:rsid w:val="00E301FA"/>
    <w:rsid w:val="00E305F3"/>
    <w:rsid w:val="00E31386"/>
    <w:rsid w:val="00E31408"/>
    <w:rsid w:val="00E3155D"/>
    <w:rsid w:val="00E31D5F"/>
    <w:rsid w:val="00E31FA9"/>
    <w:rsid w:val="00E3278E"/>
    <w:rsid w:val="00E327B4"/>
    <w:rsid w:val="00E3287E"/>
    <w:rsid w:val="00E328FB"/>
    <w:rsid w:val="00E32963"/>
    <w:rsid w:val="00E32CCD"/>
    <w:rsid w:val="00E32DD4"/>
    <w:rsid w:val="00E33106"/>
    <w:rsid w:val="00E3358B"/>
    <w:rsid w:val="00E33C21"/>
    <w:rsid w:val="00E33C47"/>
    <w:rsid w:val="00E33C92"/>
    <w:rsid w:val="00E33D0C"/>
    <w:rsid w:val="00E34352"/>
    <w:rsid w:val="00E34C44"/>
    <w:rsid w:val="00E34EC2"/>
    <w:rsid w:val="00E35014"/>
    <w:rsid w:val="00E352DA"/>
    <w:rsid w:val="00E3566E"/>
    <w:rsid w:val="00E35B82"/>
    <w:rsid w:val="00E35F68"/>
    <w:rsid w:val="00E36088"/>
    <w:rsid w:val="00E36B0F"/>
    <w:rsid w:val="00E36D96"/>
    <w:rsid w:val="00E379B0"/>
    <w:rsid w:val="00E37B12"/>
    <w:rsid w:val="00E404F4"/>
    <w:rsid w:val="00E40771"/>
    <w:rsid w:val="00E407FF"/>
    <w:rsid w:val="00E40D16"/>
    <w:rsid w:val="00E40DA2"/>
    <w:rsid w:val="00E40DE9"/>
    <w:rsid w:val="00E4128D"/>
    <w:rsid w:val="00E42072"/>
    <w:rsid w:val="00E42333"/>
    <w:rsid w:val="00E427F9"/>
    <w:rsid w:val="00E42AC3"/>
    <w:rsid w:val="00E42AC9"/>
    <w:rsid w:val="00E42E4D"/>
    <w:rsid w:val="00E4333A"/>
    <w:rsid w:val="00E43390"/>
    <w:rsid w:val="00E433FE"/>
    <w:rsid w:val="00E434C7"/>
    <w:rsid w:val="00E435EA"/>
    <w:rsid w:val="00E43686"/>
    <w:rsid w:val="00E4392E"/>
    <w:rsid w:val="00E445CF"/>
    <w:rsid w:val="00E44804"/>
    <w:rsid w:val="00E44847"/>
    <w:rsid w:val="00E449C4"/>
    <w:rsid w:val="00E44ABA"/>
    <w:rsid w:val="00E44B85"/>
    <w:rsid w:val="00E44D0F"/>
    <w:rsid w:val="00E45063"/>
    <w:rsid w:val="00E45751"/>
    <w:rsid w:val="00E457D7"/>
    <w:rsid w:val="00E4619B"/>
    <w:rsid w:val="00E464E1"/>
    <w:rsid w:val="00E46A29"/>
    <w:rsid w:val="00E46D1C"/>
    <w:rsid w:val="00E46E08"/>
    <w:rsid w:val="00E471A3"/>
    <w:rsid w:val="00E4762E"/>
    <w:rsid w:val="00E479AD"/>
    <w:rsid w:val="00E47B21"/>
    <w:rsid w:val="00E47C9D"/>
    <w:rsid w:val="00E47F58"/>
    <w:rsid w:val="00E500DF"/>
    <w:rsid w:val="00E5077D"/>
    <w:rsid w:val="00E5092D"/>
    <w:rsid w:val="00E50930"/>
    <w:rsid w:val="00E50A11"/>
    <w:rsid w:val="00E50F4F"/>
    <w:rsid w:val="00E5101B"/>
    <w:rsid w:val="00E513FA"/>
    <w:rsid w:val="00E517DB"/>
    <w:rsid w:val="00E51A2B"/>
    <w:rsid w:val="00E51B3E"/>
    <w:rsid w:val="00E51EA5"/>
    <w:rsid w:val="00E52549"/>
    <w:rsid w:val="00E526D5"/>
    <w:rsid w:val="00E52A20"/>
    <w:rsid w:val="00E52E38"/>
    <w:rsid w:val="00E532F5"/>
    <w:rsid w:val="00E5367E"/>
    <w:rsid w:val="00E5385B"/>
    <w:rsid w:val="00E5467D"/>
    <w:rsid w:val="00E546BE"/>
    <w:rsid w:val="00E5484F"/>
    <w:rsid w:val="00E548AE"/>
    <w:rsid w:val="00E55092"/>
    <w:rsid w:val="00E551B4"/>
    <w:rsid w:val="00E5529F"/>
    <w:rsid w:val="00E55661"/>
    <w:rsid w:val="00E55B38"/>
    <w:rsid w:val="00E565F2"/>
    <w:rsid w:val="00E56ED3"/>
    <w:rsid w:val="00E56FE9"/>
    <w:rsid w:val="00E5742B"/>
    <w:rsid w:val="00E57854"/>
    <w:rsid w:val="00E57914"/>
    <w:rsid w:val="00E57C4B"/>
    <w:rsid w:val="00E57C6D"/>
    <w:rsid w:val="00E57F98"/>
    <w:rsid w:val="00E57FC3"/>
    <w:rsid w:val="00E60210"/>
    <w:rsid w:val="00E60216"/>
    <w:rsid w:val="00E602C5"/>
    <w:rsid w:val="00E605D3"/>
    <w:rsid w:val="00E60BBC"/>
    <w:rsid w:val="00E60E5D"/>
    <w:rsid w:val="00E6125F"/>
    <w:rsid w:val="00E61775"/>
    <w:rsid w:val="00E61867"/>
    <w:rsid w:val="00E61AD0"/>
    <w:rsid w:val="00E6234F"/>
    <w:rsid w:val="00E62612"/>
    <w:rsid w:val="00E628E3"/>
    <w:rsid w:val="00E628F1"/>
    <w:rsid w:val="00E62A36"/>
    <w:rsid w:val="00E62A3B"/>
    <w:rsid w:val="00E62FF9"/>
    <w:rsid w:val="00E6337B"/>
    <w:rsid w:val="00E633D3"/>
    <w:rsid w:val="00E63BC4"/>
    <w:rsid w:val="00E64144"/>
    <w:rsid w:val="00E6414D"/>
    <w:rsid w:val="00E645B2"/>
    <w:rsid w:val="00E645DB"/>
    <w:rsid w:val="00E648D1"/>
    <w:rsid w:val="00E64C5B"/>
    <w:rsid w:val="00E64E84"/>
    <w:rsid w:val="00E64F93"/>
    <w:rsid w:val="00E64FAA"/>
    <w:rsid w:val="00E6594F"/>
    <w:rsid w:val="00E65E30"/>
    <w:rsid w:val="00E65F8E"/>
    <w:rsid w:val="00E66DC0"/>
    <w:rsid w:val="00E66FD6"/>
    <w:rsid w:val="00E670E9"/>
    <w:rsid w:val="00E67163"/>
    <w:rsid w:val="00E6717E"/>
    <w:rsid w:val="00E67190"/>
    <w:rsid w:val="00E67260"/>
    <w:rsid w:val="00E673AC"/>
    <w:rsid w:val="00E67636"/>
    <w:rsid w:val="00E6779F"/>
    <w:rsid w:val="00E678D6"/>
    <w:rsid w:val="00E67A82"/>
    <w:rsid w:val="00E67C1F"/>
    <w:rsid w:val="00E67C5C"/>
    <w:rsid w:val="00E67C6B"/>
    <w:rsid w:val="00E701D6"/>
    <w:rsid w:val="00E70221"/>
    <w:rsid w:val="00E705AB"/>
    <w:rsid w:val="00E705C7"/>
    <w:rsid w:val="00E70734"/>
    <w:rsid w:val="00E707DB"/>
    <w:rsid w:val="00E708FD"/>
    <w:rsid w:val="00E70B43"/>
    <w:rsid w:val="00E70B52"/>
    <w:rsid w:val="00E71216"/>
    <w:rsid w:val="00E7199B"/>
    <w:rsid w:val="00E719F3"/>
    <w:rsid w:val="00E71C93"/>
    <w:rsid w:val="00E72A1F"/>
    <w:rsid w:val="00E72A38"/>
    <w:rsid w:val="00E73309"/>
    <w:rsid w:val="00E73409"/>
    <w:rsid w:val="00E736E3"/>
    <w:rsid w:val="00E73B34"/>
    <w:rsid w:val="00E73E56"/>
    <w:rsid w:val="00E73EA5"/>
    <w:rsid w:val="00E74006"/>
    <w:rsid w:val="00E7408F"/>
    <w:rsid w:val="00E746BF"/>
    <w:rsid w:val="00E748FB"/>
    <w:rsid w:val="00E74CAA"/>
    <w:rsid w:val="00E74D15"/>
    <w:rsid w:val="00E75033"/>
    <w:rsid w:val="00E750CD"/>
    <w:rsid w:val="00E7524C"/>
    <w:rsid w:val="00E7549F"/>
    <w:rsid w:val="00E75513"/>
    <w:rsid w:val="00E7563D"/>
    <w:rsid w:val="00E758AD"/>
    <w:rsid w:val="00E75E6C"/>
    <w:rsid w:val="00E75F2C"/>
    <w:rsid w:val="00E75F56"/>
    <w:rsid w:val="00E76013"/>
    <w:rsid w:val="00E760AE"/>
    <w:rsid w:val="00E76291"/>
    <w:rsid w:val="00E76325"/>
    <w:rsid w:val="00E769E8"/>
    <w:rsid w:val="00E76CFE"/>
    <w:rsid w:val="00E76D66"/>
    <w:rsid w:val="00E76DA9"/>
    <w:rsid w:val="00E76EEE"/>
    <w:rsid w:val="00E7730E"/>
    <w:rsid w:val="00E775E5"/>
    <w:rsid w:val="00E77612"/>
    <w:rsid w:val="00E777AD"/>
    <w:rsid w:val="00E77A21"/>
    <w:rsid w:val="00E77A3C"/>
    <w:rsid w:val="00E77C3C"/>
    <w:rsid w:val="00E77D85"/>
    <w:rsid w:val="00E77E12"/>
    <w:rsid w:val="00E80037"/>
    <w:rsid w:val="00E80277"/>
    <w:rsid w:val="00E80C9C"/>
    <w:rsid w:val="00E80F67"/>
    <w:rsid w:val="00E813AB"/>
    <w:rsid w:val="00E815FB"/>
    <w:rsid w:val="00E815FF"/>
    <w:rsid w:val="00E816F7"/>
    <w:rsid w:val="00E817BB"/>
    <w:rsid w:val="00E817F2"/>
    <w:rsid w:val="00E819B8"/>
    <w:rsid w:val="00E81BB3"/>
    <w:rsid w:val="00E81C16"/>
    <w:rsid w:val="00E81D3D"/>
    <w:rsid w:val="00E81D46"/>
    <w:rsid w:val="00E81DB4"/>
    <w:rsid w:val="00E82014"/>
    <w:rsid w:val="00E823F3"/>
    <w:rsid w:val="00E824BB"/>
    <w:rsid w:val="00E826BB"/>
    <w:rsid w:val="00E8288E"/>
    <w:rsid w:val="00E82E26"/>
    <w:rsid w:val="00E83103"/>
    <w:rsid w:val="00E832A1"/>
    <w:rsid w:val="00E83578"/>
    <w:rsid w:val="00E83902"/>
    <w:rsid w:val="00E83C63"/>
    <w:rsid w:val="00E83D08"/>
    <w:rsid w:val="00E8414E"/>
    <w:rsid w:val="00E84268"/>
    <w:rsid w:val="00E8433E"/>
    <w:rsid w:val="00E84409"/>
    <w:rsid w:val="00E84C02"/>
    <w:rsid w:val="00E84F2E"/>
    <w:rsid w:val="00E85214"/>
    <w:rsid w:val="00E856D7"/>
    <w:rsid w:val="00E85AD9"/>
    <w:rsid w:val="00E86195"/>
    <w:rsid w:val="00E86550"/>
    <w:rsid w:val="00E8661B"/>
    <w:rsid w:val="00E86C75"/>
    <w:rsid w:val="00E870F9"/>
    <w:rsid w:val="00E87509"/>
    <w:rsid w:val="00E8764E"/>
    <w:rsid w:val="00E8790F"/>
    <w:rsid w:val="00E87DC4"/>
    <w:rsid w:val="00E90CA3"/>
    <w:rsid w:val="00E90E83"/>
    <w:rsid w:val="00E9128D"/>
    <w:rsid w:val="00E916D0"/>
    <w:rsid w:val="00E919D3"/>
    <w:rsid w:val="00E922EA"/>
    <w:rsid w:val="00E92C8C"/>
    <w:rsid w:val="00E92D45"/>
    <w:rsid w:val="00E92E55"/>
    <w:rsid w:val="00E9375C"/>
    <w:rsid w:val="00E93EDB"/>
    <w:rsid w:val="00E94058"/>
    <w:rsid w:val="00E94168"/>
    <w:rsid w:val="00E9485D"/>
    <w:rsid w:val="00E948EC"/>
    <w:rsid w:val="00E94AC3"/>
    <w:rsid w:val="00E94D45"/>
    <w:rsid w:val="00E94EF4"/>
    <w:rsid w:val="00E950EE"/>
    <w:rsid w:val="00E953F5"/>
    <w:rsid w:val="00E954C5"/>
    <w:rsid w:val="00E959BF"/>
    <w:rsid w:val="00E95DE2"/>
    <w:rsid w:val="00E95F26"/>
    <w:rsid w:val="00E96377"/>
    <w:rsid w:val="00E9644E"/>
    <w:rsid w:val="00E96511"/>
    <w:rsid w:val="00E967F4"/>
    <w:rsid w:val="00E968ED"/>
    <w:rsid w:val="00E97108"/>
    <w:rsid w:val="00E9780C"/>
    <w:rsid w:val="00E97848"/>
    <w:rsid w:val="00E97B54"/>
    <w:rsid w:val="00E97DB5"/>
    <w:rsid w:val="00E97F43"/>
    <w:rsid w:val="00E97FBB"/>
    <w:rsid w:val="00EA0259"/>
    <w:rsid w:val="00EA03FE"/>
    <w:rsid w:val="00EA077F"/>
    <w:rsid w:val="00EA0B7A"/>
    <w:rsid w:val="00EA0C19"/>
    <w:rsid w:val="00EA0D52"/>
    <w:rsid w:val="00EA0ECC"/>
    <w:rsid w:val="00EA1118"/>
    <w:rsid w:val="00EA1420"/>
    <w:rsid w:val="00EA165D"/>
    <w:rsid w:val="00EA1759"/>
    <w:rsid w:val="00EA191B"/>
    <w:rsid w:val="00EA1939"/>
    <w:rsid w:val="00EA1A43"/>
    <w:rsid w:val="00EA20C9"/>
    <w:rsid w:val="00EA215D"/>
    <w:rsid w:val="00EA27A1"/>
    <w:rsid w:val="00EA3521"/>
    <w:rsid w:val="00EA45CC"/>
    <w:rsid w:val="00EA4606"/>
    <w:rsid w:val="00EA4759"/>
    <w:rsid w:val="00EA47CD"/>
    <w:rsid w:val="00EA4855"/>
    <w:rsid w:val="00EA4875"/>
    <w:rsid w:val="00EA492A"/>
    <w:rsid w:val="00EA4A5A"/>
    <w:rsid w:val="00EA4AC6"/>
    <w:rsid w:val="00EA4C22"/>
    <w:rsid w:val="00EA4C73"/>
    <w:rsid w:val="00EA4EC2"/>
    <w:rsid w:val="00EA4FD9"/>
    <w:rsid w:val="00EA5291"/>
    <w:rsid w:val="00EA52BB"/>
    <w:rsid w:val="00EA57F4"/>
    <w:rsid w:val="00EA600D"/>
    <w:rsid w:val="00EA63BA"/>
    <w:rsid w:val="00EA66B8"/>
    <w:rsid w:val="00EA672D"/>
    <w:rsid w:val="00EA6861"/>
    <w:rsid w:val="00EA687B"/>
    <w:rsid w:val="00EA6E71"/>
    <w:rsid w:val="00EA6E89"/>
    <w:rsid w:val="00EA751C"/>
    <w:rsid w:val="00EA75A5"/>
    <w:rsid w:val="00EA7648"/>
    <w:rsid w:val="00EA7A15"/>
    <w:rsid w:val="00EA7F4C"/>
    <w:rsid w:val="00EB0355"/>
    <w:rsid w:val="00EB039A"/>
    <w:rsid w:val="00EB03D3"/>
    <w:rsid w:val="00EB0659"/>
    <w:rsid w:val="00EB06FE"/>
    <w:rsid w:val="00EB07EF"/>
    <w:rsid w:val="00EB08DB"/>
    <w:rsid w:val="00EB0B91"/>
    <w:rsid w:val="00EB0CBE"/>
    <w:rsid w:val="00EB1133"/>
    <w:rsid w:val="00EB1291"/>
    <w:rsid w:val="00EB14E5"/>
    <w:rsid w:val="00EB1545"/>
    <w:rsid w:val="00EB1682"/>
    <w:rsid w:val="00EB1835"/>
    <w:rsid w:val="00EB192B"/>
    <w:rsid w:val="00EB1A1A"/>
    <w:rsid w:val="00EB1A35"/>
    <w:rsid w:val="00EB1C4C"/>
    <w:rsid w:val="00EB1CE5"/>
    <w:rsid w:val="00EB1E21"/>
    <w:rsid w:val="00EB2160"/>
    <w:rsid w:val="00EB269E"/>
    <w:rsid w:val="00EB26FE"/>
    <w:rsid w:val="00EB27C3"/>
    <w:rsid w:val="00EB27D6"/>
    <w:rsid w:val="00EB2880"/>
    <w:rsid w:val="00EB2891"/>
    <w:rsid w:val="00EB2C44"/>
    <w:rsid w:val="00EB2D45"/>
    <w:rsid w:val="00EB2E8A"/>
    <w:rsid w:val="00EB2EAB"/>
    <w:rsid w:val="00EB3069"/>
    <w:rsid w:val="00EB31FC"/>
    <w:rsid w:val="00EB332D"/>
    <w:rsid w:val="00EB3854"/>
    <w:rsid w:val="00EB38A2"/>
    <w:rsid w:val="00EB3D68"/>
    <w:rsid w:val="00EB41B2"/>
    <w:rsid w:val="00EB4982"/>
    <w:rsid w:val="00EB4B31"/>
    <w:rsid w:val="00EB4E0E"/>
    <w:rsid w:val="00EB51A3"/>
    <w:rsid w:val="00EB58A9"/>
    <w:rsid w:val="00EB5B23"/>
    <w:rsid w:val="00EB5D2B"/>
    <w:rsid w:val="00EB5DE0"/>
    <w:rsid w:val="00EB619F"/>
    <w:rsid w:val="00EB664C"/>
    <w:rsid w:val="00EB6F5F"/>
    <w:rsid w:val="00EB6F7D"/>
    <w:rsid w:val="00EB7009"/>
    <w:rsid w:val="00EB7360"/>
    <w:rsid w:val="00EB78C5"/>
    <w:rsid w:val="00EB78D6"/>
    <w:rsid w:val="00EB7AFF"/>
    <w:rsid w:val="00EB7E0C"/>
    <w:rsid w:val="00EC0114"/>
    <w:rsid w:val="00EC06BF"/>
    <w:rsid w:val="00EC06ED"/>
    <w:rsid w:val="00EC0E0F"/>
    <w:rsid w:val="00EC10E9"/>
    <w:rsid w:val="00EC13FA"/>
    <w:rsid w:val="00EC15A3"/>
    <w:rsid w:val="00EC16DC"/>
    <w:rsid w:val="00EC1737"/>
    <w:rsid w:val="00EC17FB"/>
    <w:rsid w:val="00EC1838"/>
    <w:rsid w:val="00EC1BBD"/>
    <w:rsid w:val="00EC1C37"/>
    <w:rsid w:val="00EC1DA1"/>
    <w:rsid w:val="00EC1DEF"/>
    <w:rsid w:val="00EC202E"/>
    <w:rsid w:val="00EC23E6"/>
    <w:rsid w:val="00EC2AA3"/>
    <w:rsid w:val="00EC2E27"/>
    <w:rsid w:val="00EC33C4"/>
    <w:rsid w:val="00EC3522"/>
    <w:rsid w:val="00EC3757"/>
    <w:rsid w:val="00EC3A0D"/>
    <w:rsid w:val="00EC4702"/>
    <w:rsid w:val="00EC5285"/>
    <w:rsid w:val="00EC5347"/>
    <w:rsid w:val="00EC53D0"/>
    <w:rsid w:val="00EC5402"/>
    <w:rsid w:val="00EC57F6"/>
    <w:rsid w:val="00EC57FE"/>
    <w:rsid w:val="00EC5867"/>
    <w:rsid w:val="00EC59A6"/>
    <w:rsid w:val="00EC5A8B"/>
    <w:rsid w:val="00EC5BEE"/>
    <w:rsid w:val="00EC61A1"/>
    <w:rsid w:val="00EC6501"/>
    <w:rsid w:val="00EC6681"/>
    <w:rsid w:val="00EC6C9B"/>
    <w:rsid w:val="00EC6CFD"/>
    <w:rsid w:val="00EC6F00"/>
    <w:rsid w:val="00EC7060"/>
    <w:rsid w:val="00EC7FC9"/>
    <w:rsid w:val="00EC7FF5"/>
    <w:rsid w:val="00ED009C"/>
    <w:rsid w:val="00ED023C"/>
    <w:rsid w:val="00ED078D"/>
    <w:rsid w:val="00ED0819"/>
    <w:rsid w:val="00ED0BA0"/>
    <w:rsid w:val="00ED0D84"/>
    <w:rsid w:val="00ED0E07"/>
    <w:rsid w:val="00ED123C"/>
    <w:rsid w:val="00ED12F3"/>
    <w:rsid w:val="00ED1336"/>
    <w:rsid w:val="00ED13DA"/>
    <w:rsid w:val="00ED14C8"/>
    <w:rsid w:val="00ED1605"/>
    <w:rsid w:val="00ED1739"/>
    <w:rsid w:val="00ED17A3"/>
    <w:rsid w:val="00ED182F"/>
    <w:rsid w:val="00ED1845"/>
    <w:rsid w:val="00ED219D"/>
    <w:rsid w:val="00ED21EB"/>
    <w:rsid w:val="00ED228D"/>
    <w:rsid w:val="00ED2C04"/>
    <w:rsid w:val="00ED2EF4"/>
    <w:rsid w:val="00ED317A"/>
    <w:rsid w:val="00ED3180"/>
    <w:rsid w:val="00ED3259"/>
    <w:rsid w:val="00ED33DF"/>
    <w:rsid w:val="00ED371F"/>
    <w:rsid w:val="00ED3C70"/>
    <w:rsid w:val="00ED42CB"/>
    <w:rsid w:val="00ED4320"/>
    <w:rsid w:val="00ED45EA"/>
    <w:rsid w:val="00ED4625"/>
    <w:rsid w:val="00ED4745"/>
    <w:rsid w:val="00ED4894"/>
    <w:rsid w:val="00ED4B66"/>
    <w:rsid w:val="00ED4B8E"/>
    <w:rsid w:val="00ED4BD7"/>
    <w:rsid w:val="00ED4CD6"/>
    <w:rsid w:val="00ED5088"/>
    <w:rsid w:val="00ED54C1"/>
    <w:rsid w:val="00ED5830"/>
    <w:rsid w:val="00ED5CAD"/>
    <w:rsid w:val="00ED5E6D"/>
    <w:rsid w:val="00ED5F45"/>
    <w:rsid w:val="00ED5F6C"/>
    <w:rsid w:val="00ED61DE"/>
    <w:rsid w:val="00ED6DD5"/>
    <w:rsid w:val="00ED6FEB"/>
    <w:rsid w:val="00ED7751"/>
    <w:rsid w:val="00ED786F"/>
    <w:rsid w:val="00ED78E7"/>
    <w:rsid w:val="00EE0283"/>
    <w:rsid w:val="00EE09AB"/>
    <w:rsid w:val="00EE0EFB"/>
    <w:rsid w:val="00EE11C8"/>
    <w:rsid w:val="00EE1522"/>
    <w:rsid w:val="00EE1D49"/>
    <w:rsid w:val="00EE1F51"/>
    <w:rsid w:val="00EE2278"/>
    <w:rsid w:val="00EE22C4"/>
    <w:rsid w:val="00EE2420"/>
    <w:rsid w:val="00EE2833"/>
    <w:rsid w:val="00EE28CB"/>
    <w:rsid w:val="00EE2ED4"/>
    <w:rsid w:val="00EE3252"/>
    <w:rsid w:val="00EE32D1"/>
    <w:rsid w:val="00EE33C6"/>
    <w:rsid w:val="00EE35B6"/>
    <w:rsid w:val="00EE3ADF"/>
    <w:rsid w:val="00EE402D"/>
    <w:rsid w:val="00EE42A1"/>
    <w:rsid w:val="00EE4381"/>
    <w:rsid w:val="00EE4421"/>
    <w:rsid w:val="00EE462D"/>
    <w:rsid w:val="00EE467C"/>
    <w:rsid w:val="00EE4808"/>
    <w:rsid w:val="00EE4E13"/>
    <w:rsid w:val="00EE53C8"/>
    <w:rsid w:val="00EE5534"/>
    <w:rsid w:val="00EE57FB"/>
    <w:rsid w:val="00EE5957"/>
    <w:rsid w:val="00EE5A34"/>
    <w:rsid w:val="00EE63F6"/>
    <w:rsid w:val="00EE67BC"/>
    <w:rsid w:val="00EE6B1E"/>
    <w:rsid w:val="00EE6C24"/>
    <w:rsid w:val="00EE73A5"/>
    <w:rsid w:val="00EE74A6"/>
    <w:rsid w:val="00EE7914"/>
    <w:rsid w:val="00EE7C1B"/>
    <w:rsid w:val="00EE7D3B"/>
    <w:rsid w:val="00EE7DA5"/>
    <w:rsid w:val="00EE7F25"/>
    <w:rsid w:val="00EF0132"/>
    <w:rsid w:val="00EF01D3"/>
    <w:rsid w:val="00EF054D"/>
    <w:rsid w:val="00EF08D6"/>
    <w:rsid w:val="00EF0DA1"/>
    <w:rsid w:val="00EF1501"/>
    <w:rsid w:val="00EF162B"/>
    <w:rsid w:val="00EF2020"/>
    <w:rsid w:val="00EF2106"/>
    <w:rsid w:val="00EF24B8"/>
    <w:rsid w:val="00EF268C"/>
    <w:rsid w:val="00EF2A35"/>
    <w:rsid w:val="00EF2B0D"/>
    <w:rsid w:val="00EF2D9E"/>
    <w:rsid w:val="00EF2EAF"/>
    <w:rsid w:val="00EF2FB5"/>
    <w:rsid w:val="00EF32F6"/>
    <w:rsid w:val="00EF33E8"/>
    <w:rsid w:val="00EF3996"/>
    <w:rsid w:val="00EF473C"/>
    <w:rsid w:val="00EF4CAD"/>
    <w:rsid w:val="00EF4DCA"/>
    <w:rsid w:val="00EF52B8"/>
    <w:rsid w:val="00EF52EE"/>
    <w:rsid w:val="00EF57D9"/>
    <w:rsid w:val="00EF5C86"/>
    <w:rsid w:val="00EF5CED"/>
    <w:rsid w:val="00EF62DB"/>
    <w:rsid w:val="00EF6313"/>
    <w:rsid w:val="00EF668C"/>
    <w:rsid w:val="00EF6827"/>
    <w:rsid w:val="00EF6C1E"/>
    <w:rsid w:val="00EF6C2F"/>
    <w:rsid w:val="00EF719C"/>
    <w:rsid w:val="00EF7211"/>
    <w:rsid w:val="00EF740D"/>
    <w:rsid w:val="00EF757C"/>
    <w:rsid w:val="00EF76A7"/>
    <w:rsid w:val="00EF7877"/>
    <w:rsid w:val="00EF7972"/>
    <w:rsid w:val="00F0050A"/>
    <w:rsid w:val="00F006D2"/>
    <w:rsid w:val="00F00940"/>
    <w:rsid w:val="00F009DD"/>
    <w:rsid w:val="00F019CB"/>
    <w:rsid w:val="00F01AA9"/>
    <w:rsid w:val="00F01CBE"/>
    <w:rsid w:val="00F01F3F"/>
    <w:rsid w:val="00F02001"/>
    <w:rsid w:val="00F023C4"/>
    <w:rsid w:val="00F02D90"/>
    <w:rsid w:val="00F02DEF"/>
    <w:rsid w:val="00F02FA6"/>
    <w:rsid w:val="00F032A1"/>
    <w:rsid w:val="00F03706"/>
    <w:rsid w:val="00F037A0"/>
    <w:rsid w:val="00F0389B"/>
    <w:rsid w:val="00F039FA"/>
    <w:rsid w:val="00F03BDB"/>
    <w:rsid w:val="00F03D5F"/>
    <w:rsid w:val="00F03D76"/>
    <w:rsid w:val="00F03DD7"/>
    <w:rsid w:val="00F04276"/>
    <w:rsid w:val="00F043A0"/>
    <w:rsid w:val="00F0473E"/>
    <w:rsid w:val="00F0488E"/>
    <w:rsid w:val="00F04C73"/>
    <w:rsid w:val="00F05006"/>
    <w:rsid w:val="00F05397"/>
    <w:rsid w:val="00F053A5"/>
    <w:rsid w:val="00F0558F"/>
    <w:rsid w:val="00F0562D"/>
    <w:rsid w:val="00F05638"/>
    <w:rsid w:val="00F0573F"/>
    <w:rsid w:val="00F0591A"/>
    <w:rsid w:val="00F05A0B"/>
    <w:rsid w:val="00F05D0A"/>
    <w:rsid w:val="00F05DA2"/>
    <w:rsid w:val="00F05E11"/>
    <w:rsid w:val="00F06368"/>
    <w:rsid w:val="00F074F0"/>
    <w:rsid w:val="00F07DDD"/>
    <w:rsid w:val="00F07FEE"/>
    <w:rsid w:val="00F10303"/>
    <w:rsid w:val="00F1032E"/>
    <w:rsid w:val="00F10589"/>
    <w:rsid w:val="00F1072B"/>
    <w:rsid w:val="00F11139"/>
    <w:rsid w:val="00F11A85"/>
    <w:rsid w:val="00F11B15"/>
    <w:rsid w:val="00F122DE"/>
    <w:rsid w:val="00F12395"/>
    <w:rsid w:val="00F123D4"/>
    <w:rsid w:val="00F12637"/>
    <w:rsid w:val="00F1280A"/>
    <w:rsid w:val="00F12873"/>
    <w:rsid w:val="00F128AC"/>
    <w:rsid w:val="00F134D3"/>
    <w:rsid w:val="00F13615"/>
    <w:rsid w:val="00F13BB8"/>
    <w:rsid w:val="00F146DF"/>
    <w:rsid w:val="00F14715"/>
    <w:rsid w:val="00F14CA3"/>
    <w:rsid w:val="00F14FD4"/>
    <w:rsid w:val="00F152C4"/>
    <w:rsid w:val="00F154CC"/>
    <w:rsid w:val="00F15892"/>
    <w:rsid w:val="00F166E9"/>
    <w:rsid w:val="00F16B7F"/>
    <w:rsid w:val="00F175C3"/>
    <w:rsid w:val="00F176C5"/>
    <w:rsid w:val="00F177F0"/>
    <w:rsid w:val="00F17B73"/>
    <w:rsid w:val="00F17F67"/>
    <w:rsid w:val="00F17FDA"/>
    <w:rsid w:val="00F200C7"/>
    <w:rsid w:val="00F20509"/>
    <w:rsid w:val="00F2074D"/>
    <w:rsid w:val="00F20AB2"/>
    <w:rsid w:val="00F20B4D"/>
    <w:rsid w:val="00F20DA7"/>
    <w:rsid w:val="00F20FF0"/>
    <w:rsid w:val="00F21027"/>
    <w:rsid w:val="00F214FA"/>
    <w:rsid w:val="00F2189C"/>
    <w:rsid w:val="00F21B93"/>
    <w:rsid w:val="00F21CA6"/>
    <w:rsid w:val="00F21F89"/>
    <w:rsid w:val="00F228C6"/>
    <w:rsid w:val="00F22A4A"/>
    <w:rsid w:val="00F22FD1"/>
    <w:rsid w:val="00F2314B"/>
    <w:rsid w:val="00F2337E"/>
    <w:rsid w:val="00F23750"/>
    <w:rsid w:val="00F23A31"/>
    <w:rsid w:val="00F23BBE"/>
    <w:rsid w:val="00F23EBF"/>
    <w:rsid w:val="00F24105"/>
    <w:rsid w:val="00F24338"/>
    <w:rsid w:val="00F24538"/>
    <w:rsid w:val="00F24A97"/>
    <w:rsid w:val="00F24BF5"/>
    <w:rsid w:val="00F24F48"/>
    <w:rsid w:val="00F250BA"/>
    <w:rsid w:val="00F2545E"/>
    <w:rsid w:val="00F25FF0"/>
    <w:rsid w:val="00F263A1"/>
    <w:rsid w:val="00F26720"/>
    <w:rsid w:val="00F26AB6"/>
    <w:rsid w:val="00F26C66"/>
    <w:rsid w:val="00F26E5D"/>
    <w:rsid w:val="00F27914"/>
    <w:rsid w:val="00F27A9E"/>
    <w:rsid w:val="00F27AF5"/>
    <w:rsid w:val="00F27BB1"/>
    <w:rsid w:val="00F3009D"/>
    <w:rsid w:val="00F30420"/>
    <w:rsid w:val="00F30538"/>
    <w:rsid w:val="00F30A82"/>
    <w:rsid w:val="00F3156E"/>
    <w:rsid w:val="00F315D5"/>
    <w:rsid w:val="00F31B82"/>
    <w:rsid w:val="00F31EB7"/>
    <w:rsid w:val="00F32122"/>
    <w:rsid w:val="00F32335"/>
    <w:rsid w:val="00F32458"/>
    <w:rsid w:val="00F32588"/>
    <w:rsid w:val="00F32F5F"/>
    <w:rsid w:val="00F33294"/>
    <w:rsid w:val="00F33313"/>
    <w:rsid w:val="00F3383F"/>
    <w:rsid w:val="00F3398F"/>
    <w:rsid w:val="00F339F4"/>
    <w:rsid w:val="00F341B8"/>
    <w:rsid w:val="00F34547"/>
    <w:rsid w:val="00F347D4"/>
    <w:rsid w:val="00F34E98"/>
    <w:rsid w:val="00F34F96"/>
    <w:rsid w:val="00F352D3"/>
    <w:rsid w:val="00F35315"/>
    <w:rsid w:val="00F35385"/>
    <w:rsid w:val="00F366D3"/>
    <w:rsid w:val="00F36BED"/>
    <w:rsid w:val="00F374C3"/>
    <w:rsid w:val="00F376FB"/>
    <w:rsid w:val="00F37C2D"/>
    <w:rsid w:val="00F37DBF"/>
    <w:rsid w:val="00F37EE4"/>
    <w:rsid w:val="00F40628"/>
    <w:rsid w:val="00F4095A"/>
    <w:rsid w:val="00F409B2"/>
    <w:rsid w:val="00F409DE"/>
    <w:rsid w:val="00F409F7"/>
    <w:rsid w:val="00F40ADB"/>
    <w:rsid w:val="00F40B6D"/>
    <w:rsid w:val="00F40FE0"/>
    <w:rsid w:val="00F4101F"/>
    <w:rsid w:val="00F411F2"/>
    <w:rsid w:val="00F4151C"/>
    <w:rsid w:val="00F4160E"/>
    <w:rsid w:val="00F41969"/>
    <w:rsid w:val="00F419E9"/>
    <w:rsid w:val="00F41DFF"/>
    <w:rsid w:val="00F41EA1"/>
    <w:rsid w:val="00F41EC5"/>
    <w:rsid w:val="00F422C1"/>
    <w:rsid w:val="00F42550"/>
    <w:rsid w:val="00F42796"/>
    <w:rsid w:val="00F42E50"/>
    <w:rsid w:val="00F436E0"/>
    <w:rsid w:val="00F43DB4"/>
    <w:rsid w:val="00F43E47"/>
    <w:rsid w:val="00F443F8"/>
    <w:rsid w:val="00F4487B"/>
    <w:rsid w:val="00F44DDD"/>
    <w:rsid w:val="00F44F9C"/>
    <w:rsid w:val="00F4516D"/>
    <w:rsid w:val="00F45584"/>
    <w:rsid w:val="00F45761"/>
    <w:rsid w:val="00F45785"/>
    <w:rsid w:val="00F45846"/>
    <w:rsid w:val="00F45A7C"/>
    <w:rsid w:val="00F45CB3"/>
    <w:rsid w:val="00F45FB2"/>
    <w:rsid w:val="00F45FD7"/>
    <w:rsid w:val="00F4617E"/>
    <w:rsid w:val="00F461B1"/>
    <w:rsid w:val="00F46216"/>
    <w:rsid w:val="00F4641F"/>
    <w:rsid w:val="00F46B33"/>
    <w:rsid w:val="00F46E89"/>
    <w:rsid w:val="00F46FCB"/>
    <w:rsid w:val="00F47011"/>
    <w:rsid w:val="00F47097"/>
    <w:rsid w:val="00F4740D"/>
    <w:rsid w:val="00F47991"/>
    <w:rsid w:val="00F47D43"/>
    <w:rsid w:val="00F507FE"/>
    <w:rsid w:val="00F50B85"/>
    <w:rsid w:val="00F50E1A"/>
    <w:rsid w:val="00F50EC6"/>
    <w:rsid w:val="00F511E7"/>
    <w:rsid w:val="00F51B51"/>
    <w:rsid w:val="00F51E24"/>
    <w:rsid w:val="00F51F12"/>
    <w:rsid w:val="00F5224E"/>
    <w:rsid w:val="00F52252"/>
    <w:rsid w:val="00F524A0"/>
    <w:rsid w:val="00F52CA0"/>
    <w:rsid w:val="00F52CE9"/>
    <w:rsid w:val="00F52E0B"/>
    <w:rsid w:val="00F52FA6"/>
    <w:rsid w:val="00F532A8"/>
    <w:rsid w:val="00F53502"/>
    <w:rsid w:val="00F538CE"/>
    <w:rsid w:val="00F5393C"/>
    <w:rsid w:val="00F545A0"/>
    <w:rsid w:val="00F550EC"/>
    <w:rsid w:val="00F55201"/>
    <w:rsid w:val="00F5535F"/>
    <w:rsid w:val="00F55627"/>
    <w:rsid w:val="00F55728"/>
    <w:rsid w:val="00F558EB"/>
    <w:rsid w:val="00F559E8"/>
    <w:rsid w:val="00F561B1"/>
    <w:rsid w:val="00F564C6"/>
    <w:rsid w:val="00F56892"/>
    <w:rsid w:val="00F56953"/>
    <w:rsid w:val="00F56D4D"/>
    <w:rsid w:val="00F56F70"/>
    <w:rsid w:val="00F5715E"/>
    <w:rsid w:val="00F57169"/>
    <w:rsid w:val="00F57323"/>
    <w:rsid w:val="00F5757A"/>
    <w:rsid w:val="00F57593"/>
    <w:rsid w:val="00F57A4B"/>
    <w:rsid w:val="00F600F6"/>
    <w:rsid w:val="00F60753"/>
    <w:rsid w:val="00F61035"/>
    <w:rsid w:val="00F6152D"/>
    <w:rsid w:val="00F61671"/>
    <w:rsid w:val="00F61893"/>
    <w:rsid w:val="00F61F0B"/>
    <w:rsid w:val="00F61F4A"/>
    <w:rsid w:val="00F620C7"/>
    <w:rsid w:val="00F6228F"/>
    <w:rsid w:val="00F6236C"/>
    <w:rsid w:val="00F6236F"/>
    <w:rsid w:val="00F624C8"/>
    <w:rsid w:val="00F6251D"/>
    <w:rsid w:val="00F625BE"/>
    <w:rsid w:val="00F6261C"/>
    <w:rsid w:val="00F62C27"/>
    <w:rsid w:val="00F631F3"/>
    <w:rsid w:val="00F6335D"/>
    <w:rsid w:val="00F6351F"/>
    <w:rsid w:val="00F63710"/>
    <w:rsid w:val="00F63976"/>
    <w:rsid w:val="00F64077"/>
    <w:rsid w:val="00F6407D"/>
    <w:rsid w:val="00F6435C"/>
    <w:rsid w:val="00F643A7"/>
    <w:rsid w:val="00F6453B"/>
    <w:rsid w:val="00F649E7"/>
    <w:rsid w:val="00F64DBA"/>
    <w:rsid w:val="00F651F8"/>
    <w:rsid w:val="00F65222"/>
    <w:rsid w:val="00F653C4"/>
    <w:rsid w:val="00F656EC"/>
    <w:rsid w:val="00F6597E"/>
    <w:rsid w:val="00F65B06"/>
    <w:rsid w:val="00F65E13"/>
    <w:rsid w:val="00F65E29"/>
    <w:rsid w:val="00F65F4C"/>
    <w:rsid w:val="00F663E2"/>
    <w:rsid w:val="00F665AF"/>
    <w:rsid w:val="00F665BC"/>
    <w:rsid w:val="00F666B1"/>
    <w:rsid w:val="00F667BD"/>
    <w:rsid w:val="00F66FC4"/>
    <w:rsid w:val="00F6763E"/>
    <w:rsid w:val="00F67ABD"/>
    <w:rsid w:val="00F67DD0"/>
    <w:rsid w:val="00F70038"/>
    <w:rsid w:val="00F700A2"/>
    <w:rsid w:val="00F70284"/>
    <w:rsid w:val="00F70AD2"/>
    <w:rsid w:val="00F70B84"/>
    <w:rsid w:val="00F70CFC"/>
    <w:rsid w:val="00F70D51"/>
    <w:rsid w:val="00F7147C"/>
    <w:rsid w:val="00F7190F"/>
    <w:rsid w:val="00F71B22"/>
    <w:rsid w:val="00F71BF2"/>
    <w:rsid w:val="00F71E0D"/>
    <w:rsid w:val="00F71F72"/>
    <w:rsid w:val="00F72306"/>
    <w:rsid w:val="00F7242A"/>
    <w:rsid w:val="00F726FB"/>
    <w:rsid w:val="00F72769"/>
    <w:rsid w:val="00F7278D"/>
    <w:rsid w:val="00F727FC"/>
    <w:rsid w:val="00F7282F"/>
    <w:rsid w:val="00F72BD2"/>
    <w:rsid w:val="00F734A9"/>
    <w:rsid w:val="00F73DBA"/>
    <w:rsid w:val="00F73E00"/>
    <w:rsid w:val="00F73F1B"/>
    <w:rsid w:val="00F74059"/>
    <w:rsid w:val="00F7434C"/>
    <w:rsid w:val="00F743A5"/>
    <w:rsid w:val="00F74577"/>
    <w:rsid w:val="00F74946"/>
    <w:rsid w:val="00F74F10"/>
    <w:rsid w:val="00F74F5C"/>
    <w:rsid w:val="00F75203"/>
    <w:rsid w:val="00F7528D"/>
    <w:rsid w:val="00F75502"/>
    <w:rsid w:val="00F75526"/>
    <w:rsid w:val="00F7554E"/>
    <w:rsid w:val="00F7577F"/>
    <w:rsid w:val="00F758D9"/>
    <w:rsid w:val="00F75B71"/>
    <w:rsid w:val="00F75EB3"/>
    <w:rsid w:val="00F7604B"/>
    <w:rsid w:val="00F762F8"/>
    <w:rsid w:val="00F769F7"/>
    <w:rsid w:val="00F76B0A"/>
    <w:rsid w:val="00F76D47"/>
    <w:rsid w:val="00F77531"/>
    <w:rsid w:val="00F77C71"/>
    <w:rsid w:val="00F800E6"/>
    <w:rsid w:val="00F8056A"/>
    <w:rsid w:val="00F813EB"/>
    <w:rsid w:val="00F81DBC"/>
    <w:rsid w:val="00F82538"/>
    <w:rsid w:val="00F8256B"/>
    <w:rsid w:val="00F8267E"/>
    <w:rsid w:val="00F82A6E"/>
    <w:rsid w:val="00F82A92"/>
    <w:rsid w:val="00F82B57"/>
    <w:rsid w:val="00F8324E"/>
    <w:rsid w:val="00F83448"/>
    <w:rsid w:val="00F8363F"/>
    <w:rsid w:val="00F83D22"/>
    <w:rsid w:val="00F842EB"/>
    <w:rsid w:val="00F84AED"/>
    <w:rsid w:val="00F84E63"/>
    <w:rsid w:val="00F84F0E"/>
    <w:rsid w:val="00F8546F"/>
    <w:rsid w:val="00F85968"/>
    <w:rsid w:val="00F8630E"/>
    <w:rsid w:val="00F865ED"/>
    <w:rsid w:val="00F87350"/>
    <w:rsid w:val="00F873D3"/>
    <w:rsid w:val="00F87A4A"/>
    <w:rsid w:val="00F87CCD"/>
    <w:rsid w:val="00F87E73"/>
    <w:rsid w:val="00F904AF"/>
    <w:rsid w:val="00F907D1"/>
    <w:rsid w:val="00F909CA"/>
    <w:rsid w:val="00F90B2C"/>
    <w:rsid w:val="00F90B93"/>
    <w:rsid w:val="00F90BFF"/>
    <w:rsid w:val="00F90DEA"/>
    <w:rsid w:val="00F90E21"/>
    <w:rsid w:val="00F911F2"/>
    <w:rsid w:val="00F91568"/>
    <w:rsid w:val="00F91783"/>
    <w:rsid w:val="00F91E47"/>
    <w:rsid w:val="00F920F3"/>
    <w:rsid w:val="00F922AE"/>
    <w:rsid w:val="00F922DD"/>
    <w:rsid w:val="00F929C6"/>
    <w:rsid w:val="00F92DC1"/>
    <w:rsid w:val="00F92E93"/>
    <w:rsid w:val="00F92F43"/>
    <w:rsid w:val="00F930BF"/>
    <w:rsid w:val="00F930C6"/>
    <w:rsid w:val="00F931B8"/>
    <w:rsid w:val="00F9373E"/>
    <w:rsid w:val="00F943A2"/>
    <w:rsid w:val="00F94789"/>
    <w:rsid w:val="00F949BF"/>
    <w:rsid w:val="00F94C56"/>
    <w:rsid w:val="00F94F6D"/>
    <w:rsid w:val="00F95004"/>
    <w:rsid w:val="00F95439"/>
    <w:rsid w:val="00F958C5"/>
    <w:rsid w:val="00F95AAC"/>
    <w:rsid w:val="00F961B4"/>
    <w:rsid w:val="00F96285"/>
    <w:rsid w:val="00F962C3"/>
    <w:rsid w:val="00F96811"/>
    <w:rsid w:val="00F96E74"/>
    <w:rsid w:val="00F96EED"/>
    <w:rsid w:val="00F96F53"/>
    <w:rsid w:val="00F97207"/>
    <w:rsid w:val="00F97737"/>
    <w:rsid w:val="00F977B2"/>
    <w:rsid w:val="00F97C1C"/>
    <w:rsid w:val="00F97C68"/>
    <w:rsid w:val="00F97D80"/>
    <w:rsid w:val="00F97DC9"/>
    <w:rsid w:val="00FA001D"/>
    <w:rsid w:val="00FA061E"/>
    <w:rsid w:val="00FA0814"/>
    <w:rsid w:val="00FA0A3B"/>
    <w:rsid w:val="00FA0B21"/>
    <w:rsid w:val="00FA100C"/>
    <w:rsid w:val="00FA1079"/>
    <w:rsid w:val="00FA1165"/>
    <w:rsid w:val="00FA1440"/>
    <w:rsid w:val="00FA14BA"/>
    <w:rsid w:val="00FA17C8"/>
    <w:rsid w:val="00FA190B"/>
    <w:rsid w:val="00FA19C5"/>
    <w:rsid w:val="00FA1C00"/>
    <w:rsid w:val="00FA1DF3"/>
    <w:rsid w:val="00FA1EBD"/>
    <w:rsid w:val="00FA209B"/>
    <w:rsid w:val="00FA23A8"/>
    <w:rsid w:val="00FA2515"/>
    <w:rsid w:val="00FA2798"/>
    <w:rsid w:val="00FA2B13"/>
    <w:rsid w:val="00FA304A"/>
    <w:rsid w:val="00FA31B3"/>
    <w:rsid w:val="00FA377A"/>
    <w:rsid w:val="00FA3A53"/>
    <w:rsid w:val="00FA3CB4"/>
    <w:rsid w:val="00FA3D54"/>
    <w:rsid w:val="00FA3DE9"/>
    <w:rsid w:val="00FA4A98"/>
    <w:rsid w:val="00FA51BB"/>
    <w:rsid w:val="00FA5647"/>
    <w:rsid w:val="00FA5A03"/>
    <w:rsid w:val="00FA666D"/>
    <w:rsid w:val="00FA6C3C"/>
    <w:rsid w:val="00FA6C8E"/>
    <w:rsid w:val="00FA6CB1"/>
    <w:rsid w:val="00FA6F0C"/>
    <w:rsid w:val="00FA707C"/>
    <w:rsid w:val="00FA7584"/>
    <w:rsid w:val="00FA759B"/>
    <w:rsid w:val="00FA782A"/>
    <w:rsid w:val="00FA7948"/>
    <w:rsid w:val="00FA7C70"/>
    <w:rsid w:val="00FA7CAF"/>
    <w:rsid w:val="00FB0141"/>
    <w:rsid w:val="00FB0196"/>
    <w:rsid w:val="00FB0493"/>
    <w:rsid w:val="00FB0949"/>
    <w:rsid w:val="00FB0A26"/>
    <w:rsid w:val="00FB0A67"/>
    <w:rsid w:val="00FB0AFE"/>
    <w:rsid w:val="00FB0DDE"/>
    <w:rsid w:val="00FB118E"/>
    <w:rsid w:val="00FB1959"/>
    <w:rsid w:val="00FB1A12"/>
    <w:rsid w:val="00FB1A33"/>
    <w:rsid w:val="00FB1B5B"/>
    <w:rsid w:val="00FB1CCC"/>
    <w:rsid w:val="00FB23B4"/>
    <w:rsid w:val="00FB23C9"/>
    <w:rsid w:val="00FB260B"/>
    <w:rsid w:val="00FB275D"/>
    <w:rsid w:val="00FB31D8"/>
    <w:rsid w:val="00FB33DE"/>
    <w:rsid w:val="00FB345F"/>
    <w:rsid w:val="00FB390F"/>
    <w:rsid w:val="00FB3AF6"/>
    <w:rsid w:val="00FB4983"/>
    <w:rsid w:val="00FB4A59"/>
    <w:rsid w:val="00FB4D81"/>
    <w:rsid w:val="00FB5146"/>
    <w:rsid w:val="00FB533B"/>
    <w:rsid w:val="00FB5668"/>
    <w:rsid w:val="00FB5BFC"/>
    <w:rsid w:val="00FB5D96"/>
    <w:rsid w:val="00FB6145"/>
    <w:rsid w:val="00FB616E"/>
    <w:rsid w:val="00FB62D5"/>
    <w:rsid w:val="00FB66AE"/>
    <w:rsid w:val="00FB66D7"/>
    <w:rsid w:val="00FB695A"/>
    <w:rsid w:val="00FB6B69"/>
    <w:rsid w:val="00FB6C4A"/>
    <w:rsid w:val="00FB6C5D"/>
    <w:rsid w:val="00FB6DB2"/>
    <w:rsid w:val="00FB72CA"/>
    <w:rsid w:val="00FB73DA"/>
    <w:rsid w:val="00FB7722"/>
    <w:rsid w:val="00FB79D7"/>
    <w:rsid w:val="00FB7BC1"/>
    <w:rsid w:val="00FB7EA0"/>
    <w:rsid w:val="00FC00D6"/>
    <w:rsid w:val="00FC01FF"/>
    <w:rsid w:val="00FC02EE"/>
    <w:rsid w:val="00FC0618"/>
    <w:rsid w:val="00FC061A"/>
    <w:rsid w:val="00FC0AB1"/>
    <w:rsid w:val="00FC0B55"/>
    <w:rsid w:val="00FC10B1"/>
    <w:rsid w:val="00FC1142"/>
    <w:rsid w:val="00FC1280"/>
    <w:rsid w:val="00FC1299"/>
    <w:rsid w:val="00FC16E6"/>
    <w:rsid w:val="00FC1DBA"/>
    <w:rsid w:val="00FC1F6B"/>
    <w:rsid w:val="00FC2288"/>
    <w:rsid w:val="00FC25D7"/>
    <w:rsid w:val="00FC2747"/>
    <w:rsid w:val="00FC2959"/>
    <w:rsid w:val="00FC29EF"/>
    <w:rsid w:val="00FC2F7A"/>
    <w:rsid w:val="00FC3276"/>
    <w:rsid w:val="00FC3681"/>
    <w:rsid w:val="00FC3AE3"/>
    <w:rsid w:val="00FC3EB9"/>
    <w:rsid w:val="00FC43CE"/>
    <w:rsid w:val="00FC4AC8"/>
    <w:rsid w:val="00FC4C48"/>
    <w:rsid w:val="00FC4E96"/>
    <w:rsid w:val="00FC4ECA"/>
    <w:rsid w:val="00FC4FDC"/>
    <w:rsid w:val="00FC5492"/>
    <w:rsid w:val="00FC55FB"/>
    <w:rsid w:val="00FC584B"/>
    <w:rsid w:val="00FC6152"/>
    <w:rsid w:val="00FC6320"/>
    <w:rsid w:val="00FC6742"/>
    <w:rsid w:val="00FC6789"/>
    <w:rsid w:val="00FC6933"/>
    <w:rsid w:val="00FC6CE8"/>
    <w:rsid w:val="00FC709F"/>
    <w:rsid w:val="00FC785B"/>
    <w:rsid w:val="00FC788B"/>
    <w:rsid w:val="00FC79B5"/>
    <w:rsid w:val="00FD0117"/>
    <w:rsid w:val="00FD017D"/>
    <w:rsid w:val="00FD0193"/>
    <w:rsid w:val="00FD01E3"/>
    <w:rsid w:val="00FD0394"/>
    <w:rsid w:val="00FD03A6"/>
    <w:rsid w:val="00FD0575"/>
    <w:rsid w:val="00FD07BB"/>
    <w:rsid w:val="00FD07D6"/>
    <w:rsid w:val="00FD07FE"/>
    <w:rsid w:val="00FD0A4C"/>
    <w:rsid w:val="00FD117F"/>
    <w:rsid w:val="00FD13BA"/>
    <w:rsid w:val="00FD15DB"/>
    <w:rsid w:val="00FD194C"/>
    <w:rsid w:val="00FD1C63"/>
    <w:rsid w:val="00FD1C71"/>
    <w:rsid w:val="00FD1E98"/>
    <w:rsid w:val="00FD219E"/>
    <w:rsid w:val="00FD21F6"/>
    <w:rsid w:val="00FD220E"/>
    <w:rsid w:val="00FD2BAE"/>
    <w:rsid w:val="00FD2C8E"/>
    <w:rsid w:val="00FD3089"/>
    <w:rsid w:val="00FD308C"/>
    <w:rsid w:val="00FD3C26"/>
    <w:rsid w:val="00FD3EE6"/>
    <w:rsid w:val="00FD4303"/>
    <w:rsid w:val="00FD46A5"/>
    <w:rsid w:val="00FD49E0"/>
    <w:rsid w:val="00FD4B32"/>
    <w:rsid w:val="00FD4E83"/>
    <w:rsid w:val="00FD4E8F"/>
    <w:rsid w:val="00FD4FAE"/>
    <w:rsid w:val="00FD51FD"/>
    <w:rsid w:val="00FD5237"/>
    <w:rsid w:val="00FD53F2"/>
    <w:rsid w:val="00FD5452"/>
    <w:rsid w:val="00FD5845"/>
    <w:rsid w:val="00FD5AEE"/>
    <w:rsid w:val="00FD5C36"/>
    <w:rsid w:val="00FD5F14"/>
    <w:rsid w:val="00FD6138"/>
    <w:rsid w:val="00FD6439"/>
    <w:rsid w:val="00FD66E7"/>
    <w:rsid w:val="00FD6836"/>
    <w:rsid w:val="00FD6DB9"/>
    <w:rsid w:val="00FD72B7"/>
    <w:rsid w:val="00FD737B"/>
    <w:rsid w:val="00FD739D"/>
    <w:rsid w:val="00FD76EC"/>
    <w:rsid w:val="00FD7726"/>
    <w:rsid w:val="00FD794B"/>
    <w:rsid w:val="00FD7F6F"/>
    <w:rsid w:val="00FE00A0"/>
    <w:rsid w:val="00FE00B7"/>
    <w:rsid w:val="00FE060F"/>
    <w:rsid w:val="00FE0738"/>
    <w:rsid w:val="00FE07AE"/>
    <w:rsid w:val="00FE07C7"/>
    <w:rsid w:val="00FE09AA"/>
    <w:rsid w:val="00FE0BF0"/>
    <w:rsid w:val="00FE1BC8"/>
    <w:rsid w:val="00FE1E22"/>
    <w:rsid w:val="00FE1E4A"/>
    <w:rsid w:val="00FE1EE5"/>
    <w:rsid w:val="00FE2305"/>
    <w:rsid w:val="00FE26AD"/>
    <w:rsid w:val="00FE27AD"/>
    <w:rsid w:val="00FE2B8A"/>
    <w:rsid w:val="00FE2BE0"/>
    <w:rsid w:val="00FE30B3"/>
    <w:rsid w:val="00FE31AE"/>
    <w:rsid w:val="00FE3534"/>
    <w:rsid w:val="00FE3A28"/>
    <w:rsid w:val="00FE3C3A"/>
    <w:rsid w:val="00FE3C85"/>
    <w:rsid w:val="00FE3D1F"/>
    <w:rsid w:val="00FE3FE0"/>
    <w:rsid w:val="00FE4828"/>
    <w:rsid w:val="00FE498A"/>
    <w:rsid w:val="00FE4C12"/>
    <w:rsid w:val="00FE4C18"/>
    <w:rsid w:val="00FE4DA0"/>
    <w:rsid w:val="00FE50D6"/>
    <w:rsid w:val="00FE5357"/>
    <w:rsid w:val="00FE53C4"/>
    <w:rsid w:val="00FE5611"/>
    <w:rsid w:val="00FE574E"/>
    <w:rsid w:val="00FE5955"/>
    <w:rsid w:val="00FE5CB9"/>
    <w:rsid w:val="00FE5E43"/>
    <w:rsid w:val="00FE64AC"/>
    <w:rsid w:val="00FE665D"/>
    <w:rsid w:val="00FE66C3"/>
    <w:rsid w:val="00FE6716"/>
    <w:rsid w:val="00FE672D"/>
    <w:rsid w:val="00FE6919"/>
    <w:rsid w:val="00FE6A66"/>
    <w:rsid w:val="00FE6E47"/>
    <w:rsid w:val="00FE6FAE"/>
    <w:rsid w:val="00FE732F"/>
    <w:rsid w:val="00FE7515"/>
    <w:rsid w:val="00FE78F0"/>
    <w:rsid w:val="00FE7D2A"/>
    <w:rsid w:val="00FF00EC"/>
    <w:rsid w:val="00FF039A"/>
    <w:rsid w:val="00FF0890"/>
    <w:rsid w:val="00FF0966"/>
    <w:rsid w:val="00FF0B71"/>
    <w:rsid w:val="00FF0B81"/>
    <w:rsid w:val="00FF10D6"/>
    <w:rsid w:val="00FF11FE"/>
    <w:rsid w:val="00FF14BB"/>
    <w:rsid w:val="00FF16C2"/>
    <w:rsid w:val="00FF17E4"/>
    <w:rsid w:val="00FF1801"/>
    <w:rsid w:val="00FF1A26"/>
    <w:rsid w:val="00FF1B6C"/>
    <w:rsid w:val="00FF2041"/>
    <w:rsid w:val="00FF2499"/>
    <w:rsid w:val="00FF260C"/>
    <w:rsid w:val="00FF2841"/>
    <w:rsid w:val="00FF2853"/>
    <w:rsid w:val="00FF2BB5"/>
    <w:rsid w:val="00FF2C95"/>
    <w:rsid w:val="00FF2DF9"/>
    <w:rsid w:val="00FF36F8"/>
    <w:rsid w:val="00FF3758"/>
    <w:rsid w:val="00FF3A38"/>
    <w:rsid w:val="00FF3D80"/>
    <w:rsid w:val="00FF3EDA"/>
    <w:rsid w:val="00FF4248"/>
    <w:rsid w:val="00FF4AAD"/>
    <w:rsid w:val="00FF4AC6"/>
    <w:rsid w:val="00FF4B71"/>
    <w:rsid w:val="00FF4BA1"/>
    <w:rsid w:val="00FF5171"/>
    <w:rsid w:val="00FF5182"/>
    <w:rsid w:val="00FF521A"/>
    <w:rsid w:val="00FF52FB"/>
    <w:rsid w:val="00FF54D9"/>
    <w:rsid w:val="00FF5631"/>
    <w:rsid w:val="00FF58C7"/>
    <w:rsid w:val="00FF5A82"/>
    <w:rsid w:val="00FF5C69"/>
    <w:rsid w:val="00FF5C7E"/>
    <w:rsid w:val="00FF6271"/>
    <w:rsid w:val="00FF6488"/>
    <w:rsid w:val="00FF65B8"/>
    <w:rsid w:val="00FF65D5"/>
    <w:rsid w:val="00FF674B"/>
    <w:rsid w:val="00FF6843"/>
    <w:rsid w:val="00FF6926"/>
    <w:rsid w:val="00FF6D5F"/>
    <w:rsid w:val="00FF7231"/>
    <w:rsid w:val="00FF7260"/>
    <w:rsid w:val="00FF7458"/>
    <w:rsid w:val="00FF766B"/>
    <w:rsid w:val="00FF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0ACDC5"/>
  <w15:chartTrackingRefBased/>
  <w15:docId w15:val="{05AF5ED3-0B18-494E-80A6-FE1A83C0E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kern w:val="2"/>
        <w:lang w:val="en-US" w:eastAsia="en-US" w:bidi="ar-SA"/>
        <w14:ligatures w14:val="standardContextua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AC717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66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375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Chokkar, Shiva</dc:creator>
  <cp:keywords/>
  <dc:description/>
  <cp:lastModifiedBy>Dai Dai</cp:lastModifiedBy>
  <cp:revision>6</cp:revision>
  <dcterms:created xsi:type="dcterms:W3CDTF">2024-10-16T09:28:00Z</dcterms:created>
  <dcterms:modified xsi:type="dcterms:W3CDTF">2024-10-17T20:00:00Z</dcterms:modified>
</cp:coreProperties>
</file>