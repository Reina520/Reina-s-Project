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3326" w:type="dxa"/>
        <w:tblInd w:w="118" w:type="dxa"/>
        <w:tblLook w:val="04A0" w:firstRow="1" w:lastRow="0" w:firstColumn="1" w:lastColumn="0" w:noHBand="0" w:noVBand="1"/>
        <w:tblPrChange w:id="0" w:author="Acer" w:date="2024-10-18T02:12:00Z" w16du:dateUtc="2024-10-17T18:12:00Z">
          <w:tblPr>
            <w:tblW w:w="3892" w:type="dxa"/>
            <w:tblInd w:w="118" w:type="dxa"/>
            <w:tblLook w:val="04A0" w:firstRow="1" w:lastRow="0" w:firstColumn="1" w:lastColumn="0" w:noHBand="0" w:noVBand="1"/>
          </w:tblPr>
        </w:tblPrChange>
      </w:tblPr>
      <w:tblGrid>
        <w:gridCol w:w="3326"/>
        <w:tblGridChange w:id="1">
          <w:tblGrid>
            <w:gridCol w:w="108"/>
            <w:gridCol w:w="3218"/>
            <w:gridCol w:w="108"/>
          </w:tblGrid>
        </w:tblGridChange>
      </w:tblGrid>
      <w:tr w:rsidR="003235D6" w:rsidDel="003235D6" w14:paraId="0AD0DE2E" w14:textId="77777777" w:rsidTr="003235D6">
        <w:trPr>
          <w:trHeight w:val="300"/>
          <w:del w:id="2" w:author="Acer" w:date="2024-10-18T02:12:00Z" w16du:dateUtc="2024-10-17T18:12:00Z"/>
          <w:trPrChange w:id="3" w:author="Acer" w:date="2024-10-18T02:12:00Z" w16du:dateUtc="2024-10-17T18:12:00Z">
            <w:trPr>
              <w:gridAfter w:val="0"/>
              <w:trHeight w:val="300"/>
            </w:trPr>
          </w:trPrChange>
        </w:trPr>
        <w:tc>
          <w:tcPr>
            <w:tcW w:w="3326" w:type="dxa"/>
            <w:tcBorders>
              <w:top w:val="nil"/>
              <w:left w:val="nil"/>
              <w:bottom w:val="single" w:sz="8" w:space="0" w:color="000000"/>
              <w:right w:val="nil"/>
            </w:tcBorders>
            <w:shd w:val="clear" w:color="000000" w:fill="F2F2F2"/>
            <w:noWrap/>
            <w:vAlign w:val="center"/>
            <w:hideMark/>
            <w:tcPrChange w:id="4" w:author="Acer" w:date="2024-10-18T02:12:00Z" w16du:dateUtc="2024-10-17T18:12:00Z">
              <w:tcPr>
                <w:tcW w:w="3326" w:type="dxa"/>
                <w:gridSpan w:val="2"/>
                <w:tcBorders>
                  <w:top w:val="nil"/>
                  <w:left w:val="nil"/>
                  <w:bottom w:val="single" w:sz="8" w:space="0" w:color="000000"/>
                  <w:right w:val="nil"/>
                </w:tcBorders>
                <w:shd w:val="clear" w:color="000000" w:fill="F2F2F2"/>
                <w:noWrap/>
                <w:vAlign w:val="center"/>
                <w:hideMark/>
              </w:tcPr>
            </w:tcPrChange>
          </w:tcPr>
          <w:p w14:paraId="68DED3E0" w14:textId="71FA20C8" w:rsidDel="003235D6">
            <w:pPr>
              <w:rPr>
                <w:del w:id="5" w:author="Acer" w:date="2024-10-18T02:12:00Z" w16du:dateUtc="2024-10-17T18:12:00Z"/>
                <w:rFonts w:ascii="Tahoma" w:hAnsi="Tahoma" w:cs="Tahoma"/>
                <w:b/>
                <w:bCs/>
                <w:color w:val="000000"/>
                <w:sz w:val="20"/>
                <w:szCs w:val="20"/>
              </w:rPr>
            </w:pPr>
          </w:p>
        </w:tc>
      </w:tr>
      <w:tr w:rsidR="003235D6" w14:paraId="7822D55E" w14:textId="77777777" w:rsidTr="003235D6">
        <w:trPr>
          <w:trHeight w:val="300"/>
          <w:trPrChange w:id="7" w:author="Acer" w:date="2024-10-18T02:12:00Z" w16du:dateUtc="2024-10-17T18:12:00Z">
            <w:trPr>
              <w:gridAfter w:val="0"/>
              <w:trHeight w:val="300"/>
            </w:trPr>
          </w:trPrChange>
        </w:trPr>
        <w:tc>
          <w:tcPr>
            <w:tcW w:w="3326" w:type="dxa"/>
            <w:tcBorders>
              <w:top w:val="nil"/>
              <w:left w:val="nil"/>
              <w:bottom w:val="single" w:sz="8" w:space="0" w:color="000000"/>
              <w:right w:val="single" w:sz="8" w:space="0" w:color="000000"/>
            </w:tcBorders>
            <w:shd w:val="clear" w:color="000000" w:fill="F2F2F2"/>
            <w:noWrap/>
            <w:vAlign w:val="center"/>
            <w:hideMark/>
            <w:tcPrChange w:id="8" w:author="Acer" w:date="2024-10-18T02:12:00Z" w16du:dateUtc="2024-10-17T18:12:00Z">
              <w:tcPr>
                <w:tcW w:w="3326" w:type="dxa"/>
                <w:gridSpan w:val="2"/>
                <w:tcBorders>
                  <w:top w:val="nil"/>
                  <w:left w:val="nil"/>
                  <w:bottom w:val="single" w:sz="8" w:space="0" w:color="000000"/>
                  <w:right w:val="single" w:sz="8" w:space="0" w:color="000000"/>
                </w:tcBorders>
                <w:shd w:val="clear" w:color="000000" w:fill="F2F2F2"/>
                <w:noWrap/>
                <w:vAlign w:val="center"/>
                <w:hideMark/>
              </w:tcPr>
            </w:tcPrChange>
          </w:tcPr>
          <w:p w14:paraId="6A4A090D" w14:textId="7BC2B25A">
            <w:pPr>
              <w:rPr>
                <w:rFonts w:ascii="Arial Unicode MS" w:eastAsia="Arial Unicode MS" w:hAnsi="Arial Unicode MS" w:cs="Arial Unicode MS"/>
                <w:color w:val="000000"/>
                <w:sz w:val="20"/>
                <w:szCs w:val="20"/>
                <w:lang w:eastAsia="zh-CN"/>
              </w:rPr>
            </w:pPr>
            <w:r>
              <w:rPr>
                <w:color w:val="000000"/>
              </w:rPr>
              <w:t xml:space="preserve">作成単位：平涼市城乡発展建設投資集団有限公司</w:t>
            </w:r>
          </w:p>
        </w:tc>
      </w:tr>
      <w:tr w:rsidR="003235D6" w14:paraId="37BD849F" w14:textId="77777777" w:rsidTr="003235D6">
        <w:trPr>
          <w:trHeight w:val="300"/>
          <w:trPrChange w:id="12" w:author="Acer" w:date="2024-10-18T02:12:00Z" w16du:dateUtc="2024-10-17T18:12:00Z">
            <w:trPr>
              <w:gridAfter w:val="0"/>
              <w:trHeight w:val="300"/>
            </w:trPr>
          </w:trPrChange>
        </w:trPr>
        <w:tc>
          <w:tcPr>
            <w:tcW w:w="3326" w:type="dxa"/>
            <w:tcBorders>
              <w:top w:val="nil"/>
              <w:left w:val="nil"/>
              <w:bottom w:val="nil"/>
              <w:right w:val="single" w:sz="8" w:space="0" w:color="000000"/>
            </w:tcBorders>
            <w:shd w:val="clear" w:color="000000" w:fill="F2F2F2"/>
            <w:noWrap/>
            <w:vAlign w:val="center"/>
            <w:hideMark/>
            <w:tcPrChange w:id="13" w:author="Acer" w:date="2024-10-18T02:12:00Z" w16du:dateUtc="2024-10-17T18:12:00Z">
              <w:tcPr>
                <w:tcW w:w="3326" w:type="dxa"/>
                <w:gridSpan w:val="2"/>
                <w:tcBorders>
                  <w:top w:val="nil"/>
                  <w:left w:val="nil"/>
                  <w:bottom w:val="nil"/>
                  <w:right w:val="single" w:sz="8" w:space="0" w:color="000000"/>
                </w:tcBorders>
                <w:shd w:val="clear" w:color="000000" w:fill="F2F2F2"/>
                <w:noWrap/>
                <w:vAlign w:val="center"/>
                <w:hideMark/>
              </w:tcPr>
            </w:tcPrChange>
          </w:tcPr>
          <w:p w14:paraId="6B4BD1FE" w14:textId="77777777">
            <w:pPr>
              <w:rPr>
                <w:rFonts w:ascii="Arial Unicode MS" w:eastAsia="Arial Unicode MS" w:hAnsi="Arial Unicode MS" w:cs="Arial Unicode MS"/>
                <w:color w:val="000000"/>
                <w:sz w:val="20"/>
                <w:szCs w:val="20"/>
              </w:rPr>
            </w:pPr>
            <w:r>
              <w:rPr>
                <w:color w:val="000000"/>
              </w:rPr>
              <w:t xml:space="preserve">平涼市都市信用社</w:t>
            </w:r>
          </w:p>
        </w:tc>
      </w:tr>
      <w:tr w:rsidR="003235D6" w14:paraId="03B7CB51" w14:textId="77777777" w:rsidTr="003235D6">
        <w:trPr>
          <w:trHeight w:val="300"/>
          <w:trPrChange w:id="15" w:author="Acer" w:date="2024-10-18T02:12:00Z" w16du:dateUtc="2024-10-17T18:12:00Z">
            <w:trPr>
              <w:gridAfter w:val="0"/>
              <w:trHeight w:val="300"/>
            </w:trPr>
          </w:trPrChange>
        </w:trPr>
        <w:tc>
          <w:tcPr>
            <w:tcW w:w="3326" w:type="dxa"/>
            <w:tcBorders>
              <w:top w:val="nil"/>
              <w:left w:val="nil"/>
              <w:bottom w:val="single" w:sz="8" w:space="0" w:color="000000"/>
              <w:right w:val="single" w:sz="8" w:space="0" w:color="000000"/>
            </w:tcBorders>
            <w:shd w:val="clear" w:color="000000" w:fill="F2F2F2"/>
            <w:noWrap/>
            <w:vAlign w:val="center"/>
            <w:hideMark/>
            <w:tcPrChange w:id="16" w:author="Acer" w:date="2024-10-18T02:12:00Z" w16du:dateUtc="2024-10-17T18:12:00Z">
              <w:tcPr>
                <w:tcW w:w="3326" w:type="dxa"/>
                <w:gridSpan w:val="2"/>
                <w:tcBorders>
                  <w:top w:val="nil"/>
                  <w:left w:val="nil"/>
                  <w:bottom w:val="single" w:sz="8" w:space="0" w:color="000000"/>
                  <w:right w:val="single" w:sz="8" w:space="0" w:color="000000"/>
                </w:tcBorders>
                <w:shd w:val="clear" w:color="000000" w:fill="F2F2F2"/>
                <w:noWrap/>
                <w:vAlign w:val="center"/>
                <w:hideMark/>
              </w:tcPr>
            </w:tcPrChange>
          </w:tcPr>
          <w:p w14:paraId="10492672" w14:textId="77777777">
            <w:pPr>
              <w:rPr>
                <w:rFonts w:ascii="Arial Unicode MS" w:eastAsia="Arial Unicode MS" w:hAnsi="Arial Unicode MS" w:cs="Arial Unicode MS"/>
                <w:color w:val="000000"/>
                <w:sz w:val="20"/>
                <w:szCs w:val="20"/>
                <w:lang w:eastAsia="zh-CN"/>
              </w:rPr>
            </w:pPr>
            <w:r>
              <w:rPr>
                <w:color w:val="000000"/>
              </w:rPr>
              <w:t xml:space="preserve">平涼空港専用道路プロジェクト</w:t>
            </w:r>
          </w:p>
        </w:tc>
      </w:tr>
      <w:tr w:rsidR="003235D6" w14:paraId="46851C3F" w14:textId="77777777" w:rsidTr="003235D6">
        <w:trPr>
          <w:trHeight w:val="300"/>
          <w:trPrChange w:id="17" w:author="Acer" w:date="2024-10-18T02:12:00Z" w16du:dateUtc="2024-10-17T18:12:00Z">
            <w:trPr>
              <w:gridAfter w:val="0"/>
              <w:trHeight w:val="300"/>
            </w:trPr>
          </w:trPrChange>
        </w:trPr>
        <w:tc>
          <w:tcPr>
            <w:tcW w:w="3326" w:type="dxa"/>
            <w:tcBorders>
              <w:top w:val="nil"/>
              <w:left w:val="nil"/>
              <w:bottom w:val="nil"/>
              <w:right w:val="single" w:sz="8" w:space="0" w:color="000000"/>
            </w:tcBorders>
            <w:shd w:val="clear" w:color="000000" w:fill="F2F2F2"/>
            <w:noWrap/>
            <w:vAlign w:val="center"/>
            <w:hideMark/>
            <w:tcPrChange w:id="18" w:author="Acer" w:date="2024-10-18T02:12:00Z" w16du:dateUtc="2024-10-17T18:12:00Z">
              <w:tcPr>
                <w:tcW w:w="3326" w:type="dxa"/>
                <w:gridSpan w:val="2"/>
                <w:tcBorders>
                  <w:top w:val="nil"/>
                  <w:left w:val="nil"/>
                  <w:bottom w:val="nil"/>
                  <w:right w:val="single" w:sz="8" w:space="0" w:color="000000"/>
                </w:tcBorders>
                <w:shd w:val="clear" w:color="000000" w:fill="F2F2F2"/>
                <w:noWrap/>
                <w:vAlign w:val="center"/>
                <w:hideMark/>
              </w:tcPr>
            </w:tcPrChange>
          </w:tcPr>
          <w:p w14:paraId="33E193B2" w14:textId="77777777">
            <w:pPr>
              <w:rPr>
                <w:rFonts w:ascii="Arial Unicode MS" w:eastAsia="Arial Unicode MS" w:hAnsi="Arial Unicode MS" w:cs="Arial Unicode MS"/>
                <w:color w:val="000000"/>
                <w:sz w:val="20"/>
                <w:szCs w:val="20"/>
              </w:rPr>
            </w:pPr>
            <w:r>
              <w:rPr>
                <w:color w:val="000000"/>
              </w:rPr>
              <w:t xml:space="preserve">衆安旅客輸送ハブステーション</w:t>
            </w:r>
          </w:p>
        </w:tc>
      </w:tr>
      <w:tr w:rsidR="003235D6" w14:paraId="23374BF2" w14:textId="77777777" w:rsidTr="003235D6">
        <w:trPr>
          <w:trHeight w:val="300"/>
          <w:trPrChange w:id="19" w:author="Acer" w:date="2024-10-18T02:12:00Z" w16du:dateUtc="2024-10-17T18:12:00Z">
            <w:trPr>
              <w:gridAfter w:val="0"/>
              <w:trHeight w:val="300"/>
            </w:trPr>
          </w:trPrChange>
        </w:trPr>
        <w:tc>
          <w:tcPr>
            <w:tcW w:w="3326" w:type="dxa"/>
            <w:tcBorders>
              <w:top w:val="nil"/>
              <w:left w:val="nil"/>
              <w:bottom w:val="single" w:sz="8" w:space="0" w:color="000000"/>
              <w:right w:val="single" w:sz="8" w:space="0" w:color="000000"/>
            </w:tcBorders>
            <w:shd w:val="clear" w:color="000000" w:fill="F2F2F2"/>
            <w:noWrap/>
            <w:vAlign w:val="center"/>
            <w:hideMark/>
            <w:tcPrChange w:id="20" w:author="Acer" w:date="2024-10-18T02:12:00Z" w16du:dateUtc="2024-10-17T18:12:00Z">
              <w:tcPr>
                <w:tcW w:w="3326" w:type="dxa"/>
                <w:gridSpan w:val="2"/>
                <w:tcBorders>
                  <w:top w:val="nil"/>
                  <w:left w:val="nil"/>
                  <w:bottom w:val="single" w:sz="8" w:space="0" w:color="000000"/>
                  <w:right w:val="single" w:sz="8" w:space="0" w:color="000000"/>
                </w:tcBorders>
                <w:shd w:val="clear" w:color="000000" w:fill="F2F2F2"/>
                <w:noWrap/>
                <w:vAlign w:val="center"/>
                <w:hideMark/>
              </w:tcPr>
            </w:tcPrChange>
          </w:tcPr>
          <w:p w14:paraId="487B1A1B" w14:textId="77777777">
            <w:pPr>
              <w:rPr>
                <w:rFonts w:ascii="Arial Unicode MS" w:eastAsia="Arial Unicode MS" w:hAnsi="Arial Unicode MS" w:cs="Arial Unicode MS"/>
                <w:color w:val="000000"/>
                <w:sz w:val="20"/>
                <w:szCs w:val="20"/>
              </w:rPr>
            </w:pPr>
            <w:r>
              <w:rPr>
                <w:color w:val="000000"/>
              </w:rPr>
              <w:t xml:space="preserve">特別債券利息</w:t>
            </w:r>
          </w:p>
        </w:tc>
      </w:tr>
      <w:tr w:rsidR="003235D6" w14:paraId="6FD218EF" w14:textId="77777777" w:rsidTr="003235D6">
        <w:trPr>
          <w:trHeight w:val="300"/>
          <w:trPrChange w:id="21" w:author="Acer" w:date="2024-10-18T02:12:00Z" w16du:dateUtc="2024-10-17T18:12:00Z">
            <w:trPr>
              <w:gridAfter w:val="0"/>
              <w:trHeight w:val="300"/>
            </w:trPr>
          </w:trPrChange>
        </w:trPr>
        <w:tc>
          <w:tcPr>
            <w:tcW w:w="3326" w:type="dxa"/>
            <w:tcBorders>
              <w:top w:val="nil"/>
              <w:left w:val="nil"/>
              <w:bottom w:val="nil"/>
              <w:right w:val="single" w:sz="8" w:space="0" w:color="000000"/>
            </w:tcBorders>
            <w:shd w:val="clear" w:color="000000" w:fill="F2F2F2"/>
            <w:noWrap/>
            <w:vAlign w:val="center"/>
            <w:hideMark/>
            <w:tcPrChange w:id="22" w:author="Acer" w:date="2024-10-18T02:12:00Z" w16du:dateUtc="2024-10-17T18:12:00Z">
              <w:tcPr>
                <w:tcW w:w="3326" w:type="dxa"/>
                <w:gridSpan w:val="2"/>
                <w:tcBorders>
                  <w:top w:val="nil"/>
                  <w:left w:val="nil"/>
                  <w:bottom w:val="nil"/>
                  <w:right w:val="single" w:sz="8" w:space="0" w:color="000000"/>
                </w:tcBorders>
                <w:shd w:val="clear" w:color="000000" w:fill="F2F2F2"/>
                <w:noWrap/>
                <w:vAlign w:val="center"/>
                <w:hideMark/>
              </w:tcPr>
            </w:tcPrChange>
          </w:tcPr>
          <w:p w14:paraId="2F162377" w14:textId="77777777">
            <w:pPr>
              <w:rPr>
                <w:rFonts w:ascii="Arial Unicode MS" w:eastAsia="Arial Unicode MS" w:hAnsi="Arial Unicode MS" w:cs="Arial Unicode MS"/>
                <w:color w:val="000000"/>
                <w:sz w:val="20"/>
                <w:szCs w:val="20"/>
              </w:rPr>
            </w:pPr>
            <w:r>
              <w:rPr>
                <w:color w:val="000000"/>
              </w:rPr>
              <w:t xml:space="preserve">市財政資金</w:t>
            </w:r>
          </w:p>
        </w:tc>
      </w:tr>
      <w:tr w:rsidR="003235D6" w14:paraId="16441ED5" w14:textId="77777777" w:rsidTr="003235D6">
        <w:trPr>
          <w:trHeight w:val="300"/>
          <w:trPrChange w:id="23" w:author="Acer" w:date="2024-10-18T02:12:00Z" w16du:dateUtc="2024-10-17T18:12:00Z">
            <w:trPr>
              <w:gridAfter w:val="0"/>
              <w:trHeight w:val="300"/>
            </w:trPr>
          </w:trPrChange>
        </w:trPr>
        <w:tc>
          <w:tcPr>
            <w:tcW w:w="3326" w:type="dxa"/>
            <w:tcBorders>
              <w:top w:val="nil"/>
              <w:left w:val="nil"/>
              <w:bottom w:val="single" w:sz="8" w:space="0" w:color="000000"/>
              <w:right w:val="single" w:sz="8" w:space="0" w:color="000000"/>
            </w:tcBorders>
            <w:shd w:val="clear" w:color="000000" w:fill="F2F2F2"/>
            <w:noWrap/>
            <w:vAlign w:val="center"/>
            <w:hideMark/>
            <w:tcPrChange w:id="24" w:author="Acer" w:date="2024-10-18T02:12:00Z" w16du:dateUtc="2024-10-17T18:12:00Z">
              <w:tcPr>
                <w:tcW w:w="3326" w:type="dxa"/>
                <w:gridSpan w:val="2"/>
                <w:tcBorders>
                  <w:top w:val="nil"/>
                  <w:left w:val="nil"/>
                  <w:bottom w:val="single" w:sz="8" w:space="0" w:color="000000"/>
                  <w:right w:val="single" w:sz="8" w:space="0" w:color="000000"/>
                </w:tcBorders>
                <w:shd w:val="clear" w:color="000000" w:fill="F2F2F2"/>
                <w:noWrap/>
                <w:vAlign w:val="center"/>
                <w:hideMark/>
              </w:tcPr>
            </w:tcPrChange>
          </w:tcPr>
          <w:p w14:paraId="080FBF3A" w14:textId="77777777">
            <w:pPr>
              <w:rPr>
                <w:rFonts w:ascii="Arial Unicode MS" w:eastAsia="Arial Unicode MS" w:hAnsi="Arial Unicode MS" w:cs="Arial Unicode MS"/>
                <w:color w:val="000000"/>
                <w:sz w:val="20"/>
                <w:szCs w:val="20"/>
              </w:rPr>
            </w:pPr>
            <w:r>
              <w:rPr>
                <w:color w:val="000000"/>
              </w:rPr>
              <w:t xml:space="preserve">交通局インフラ整備費</w:t>
            </w:r>
          </w:p>
        </w:tc>
      </w:tr>
      <w:tr w:rsidR="003235D6" w14:paraId="5D2E6CBE" w14:textId="77777777" w:rsidTr="003235D6">
        <w:trPr>
          <w:trHeight w:val="300"/>
          <w:trPrChange w:id="25" w:author="Acer" w:date="2024-10-18T02:12:00Z" w16du:dateUtc="2024-10-17T18:12:00Z">
            <w:trPr>
              <w:gridAfter w:val="0"/>
              <w:trHeight w:val="300"/>
            </w:trPr>
          </w:trPrChange>
        </w:trPr>
        <w:tc>
          <w:tcPr>
            <w:tcW w:w="3326" w:type="dxa"/>
            <w:tcBorders>
              <w:top w:val="nil"/>
              <w:left w:val="nil"/>
              <w:bottom w:val="nil"/>
              <w:right w:val="single" w:sz="8" w:space="0" w:color="000000"/>
            </w:tcBorders>
            <w:shd w:val="clear" w:color="000000" w:fill="F2F2F2"/>
            <w:noWrap/>
            <w:vAlign w:val="center"/>
            <w:hideMark/>
            <w:tcPrChange w:id="26" w:author="Acer" w:date="2024-10-18T02:12:00Z" w16du:dateUtc="2024-10-17T18:12:00Z">
              <w:tcPr>
                <w:tcW w:w="3326" w:type="dxa"/>
                <w:gridSpan w:val="2"/>
                <w:tcBorders>
                  <w:top w:val="nil"/>
                  <w:left w:val="nil"/>
                  <w:bottom w:val="nil"/>
                  <w:right w:val="single" w:sz="8" w:space="0" w:color="000000"/>
                </w:tcBorders>
                <w:shd w:val="clear" w:color="000000" w:fill="F2F2F2"/>
                <w:noWrap/>
                <w:vAlign w:val="center"/>
                <w:hideMark/>
              </w:tcPr>
            </w:tcPrChange>
          </w:tcPr>
          <w:p w14:paraId="442D5810" w14:textId="77777777">
            <w:pPr>
              <w:rPr>
                <w:rFonts w:ascii="Arial Unicode MS" w:eastAsia="Arial Unicode MS" w:hAnsi="Arial Unicode MS" w:cs="Arial Unicode MS"/>
                <w:color w:val="000000"/>
                <w:sz w:val="20"/>
                <w:szCs w:val="20"/>
              </w:rPr>
            </w:pPr>
            <w:r>
              <w:rPr>
                <w:color w:val="000000"/>
              </w:rPr>
              <w:t xml:space="preserve">平運管局ハブステーション費</w:t>
            </w:r>
          </w:p>
        </w:tc>
      </w:tr>
      <w:tr w:rsidR="003235D6" w14:paraId="6C0772D6" w14:textId="77777777" w:rsidTr="003235D6">
        <w:trPr>
          <w:trHeight w:val="300"/>
          <w:trPrChange w:id="27" w:author="Acer" w:date="2024-10-18T02:12:00Z" w16du:dateUtc="2024-10-17T18:12:00Z">
            <w:trPr>
              <w:gridAfter w:val="0"/>
              <w:trHeight w:val="300"/>
            </w:trPr>
          </w:trPrChange>
        </w:trPr>
        <w:tc>
          <w:tcPr>
            <w:tcW w:w="3326" w:type="dxa"/>
            <w:tcBorders>
              <w:top w:val="nil"/>
              <w:left w:val="nil"/>
              <w:bottom w:val="single" w:sz="8" w:space="0" w:color="000000"/>
              <w:right w:val="single" w:sz="8" w:space="0" w:color="000000"/>
            </w:tcBorders>
            <w:shd w:val="clear" w:color="000000" w:fill="F2F2F2"/>
            <w:noWrap/>
            <w:vAlign w:val="center"/>
            <w:hideMark/>
            <w:tcPrChange w:id="28" w:author="Acer" w:date="2024-10-18T02:12:00Z" w16du:dateUtc="2024-10-17T18:12:00Z">
              <w:tcPr>
                <w:tcW w:w="3326" w:type="dxa"/>
                <w:gridSpan w:val="2"/>
                <w:tcBorders>
                  <w:top w:val="nil"/>
                  <w:left w:val="nil"/>
                  <w:bottom w:val="single" w:sz="8" w:space="0" w:color="000000"/>
                  <w:right w:val="single" w:sz="8" w:space="0" w:color="000000"/>
                </w:tcBorders>
                <w:shd w:val="clear" w:color="000000" w:fill="F2F2F2"/>
                <w:noWrap/>
                <w:vAlign w:val="center"/>
                <w:hideMark/>
              </w:tcPr>
            </w:tcPrChange>
          </w:tcPr>
          <w:p w14:paraId="2179C435" w14:textId="77777777">
            <w:pPr>
              <w:rPr>
                <w:rFonts w:ascii="Arial Unicode MS" w:eastAsia="Arial Unicode MS" w:hAnsi="Arial Unicode MS" w:cs="Arial Unicode MS"/>
                <w:color w:val="000000"/>
                <w:sz w:val="20"/>
                <w:szCs w:val="20"/>
                <w:lang w:eastAsia="zh-CN"/>
              </w:rPr>
            </w:pPr>
            <w:r>
              <w:rPr>
                <w:color w:val="000000"/>
              </w:rPr>
              <w:t xml:space="preserve">財政局ガソリン価格税改革費</w:t>
            </w:r>
          </w:p>
        </w:tc>
      </w:tr>
      <w:tr w:rsidR="003235D6" w14:paraId="00B64557" w14:textId="77777777" w:rsidTr="003235D6">
        <w:trPr>
          <w:trHeight w:val="300"/>
          <w:trPrChange w:id="29" w:author="Acer" w:date="2024-10-18T02:12:00Z" w16du:dateUtc="2024-10-17T18:12:00Z">
            <w:trPr>
              <w:gridAfter w:val="0"/>
              <w:trHeight w:val="300"/>
            </w:trPr>
          </w:trPrChange>
        </w:trPr>
        <w:tc>
          <w:tcPr>
            <w:tcW w:w="3326" w:type="dxa"/>
            <w:tcBorders>
              <w:top w:val="nil"/>
              <w:left w:val="nil"/>
              <w:bottom w:val="nil"/>
              <w:right w:val="single" w:sz="8" w:space="0" w:color="000000"/>
            </w:tcBorders>
            <w:shd w:val="clear" w:color="000000" w:fill="F2F2F2"/>
            <w:noWrap/>
            <w:vAlign w:val="center"/>
            <w:hideMark/>
            <w:tcPrChange w:id="30" w:author="Acer" w:date="2024-10-18T02:12:00Z" w16du:dateUtc="2024-10-17T18:12:00Z">
              <w:tcPr>
                <w:tcW w:w="3326" w:type="dxa"/>
                <w:gridSpan w:val="2"/>
                <w:tcBorders>
                  <w:top w:val="nil"/>
                  <w:left w:val="nil"/>
                  <w:bottom w:val="nil"/>
                  <w:right w:val="single" w:sz="8" w:space="0" w:color="000000"/>
                </w:tcBorders>
                <w:shd w:val="clear" w:color="000000" w:fill="F2F2F2"/>
                <w:noWrap/>
                <w:vAlign w:val="center"/>
                <w:hideMark/>
              </w:tcPr>
            </w:tcPrChange>
          </w:tcPr>
          <w:p w14:paraId="0838BA30" w14:textId="77777777">
            <w:pPr>
              <w:rPr>
                <w:rFonts w:ascii="Arial Unicode MS" w:eastAsia="Arial Unicode MS" w:hAnsi="Arial Unicode MS" w:cs="Arial Unicode MS"/>
                <w:color w:val="000000"/>
                <w:sz w:val="20"/>
                <w:szCs w:val="20"/>
              </w:rPr>
            </w:pPr>
            <w:r>
              <w:rPr>
                <w:color w:val="000000"/>
              </w:rPr>
              <w:t xml:space="preserve">新民北路道路工事</w:t>
            </w:r>
          </w:p>
        </w:tc>
      </w:tr>
      <w:tr w:rsidR="003235D6" w14:paraId="1A0BBAA2" w14:textId="77777777" w:rsidTr="003235D6">
        <w:trPr>
          <w:trHeight w:val="300"/>
          <w:trPrChange w:id="31" w:author="Acer" w:date="2024-10-18T02:12:00Z" w16du:dateUtc="2024-10-17T18:12:00Z">
            <w:trPr>
              <w:gridAfter w:val="0"/>
              <w:trHeight w:val="300"/>
            </w:trPr>
          </w:trPrChange>
        </w:trPr>
        <w:tc>
          <w:tcPr>
            <w:tcW w:w="3326" w:type="dxa"/>
            <w:tcBorders>
              <w:top w:val="nil"/>
              <w:left w:val="nil"/>
              <w:bottom w:val="single" w:sz="8" w:space="0" w:color="000000"/>
              <w:right w:val="single" w:sz="8" w:space="0" w:color="000000"/>
            </w:tcBorders>
            <w:shd w:val="clear" w:color="000000" w:fill="F2F2F2"/>
            <w:noWrap/>
            <w:vAlign w:val="center"/>
            <w:hideMark/>
            <w:tcPrChange w:id="32" w:author="Acer" w:date="2024-10-18T02:12:00Z" w16du:dateUtc="2024-10-17T18:12:00Z">
              <w:tcPr>
                <w:tcW w:w="3326" w:type="dxa"/>
                <w:gridSpan w:val="2"/>
                <w:tcBorders>
                  <w:top w:val="nil"/>
                  <w:left w:val="nil"/>
                  <w:bottom w:val="single" w:sz="8" w:space="0" w:color="000000"/>
                  <w:right w:val="single" w:sz="8" w:space="0" w:color="000000"/>
                </w:tcBorders>
                <w:shd w:val="clear" w:color="000000" w:fill="F2F2F2"/>
                <w:noWrap/>
                <w:vAlign w:val="center"/>
                <w:hideMark/>
              </w:tcPr>
            </w:tcPrChange>
          </w:tcPr>
          <w:p w14:paraId="5FB02DDE" w14:textId="77777777">
            <w:pPr>
              <w:rPr>
                <w:rFonts w:ascii="Arial Unicode MS" w:eastAsia="Arial Unicode MS" w:hAnsi="Arial Unicode MS" w:cs="Arial Unicode MS"/>
                <w:color w:val="000000"/>
                <w:sz w:val="20"/>
                <w:szCs w:val="20"/>
              </w:rPr>
            </w:pPr>
            <w:r>
              <w:rPr>
                <w:color w:val="000000"/>
              </w:rPr>
              <w:t xml:space="preserve">博愛路道路工事費</w:t>
            </w:r>
          </w:p>
        </w:tc>
      </w:tr>
      <w:tr w:rsidR="003235D6" w14:paraId="22B78E00" w14:textId="77777777" w:rsidTr="003235D6">
        <w:trPr>
          <w:trHeight w:val="300"/>
          <w:trPrChange w:id="33" w:author="Acer" w:date="2024-10-18T02:12:00Z" w16du:dateUtc="2024-10-17T18:12:00Z">
            <w:trPr>
              <w:gridAfter w:val="0"/>
              <w:trHeight w:val="300"/>
            </w:trPr>
          </w:trPrChange>
        </w:trPr>
        <w:tc>
          <w:tcPr>
            <w:tcW w:w="3326" w:type="dxa"/>
            <w:tcBorders>
              <w:top w:val="nil"/>
              <w:left w:val="nil"/>
              <w:bottom w:val="nil"/>
              <w:right w:val="single" w:sz="8" w:space="0" w:color="000000"/>
            </w:tcBorders>
            <w:shd w:val="clear" w:color="000000" w:fill="F2F2F2"/>
            <w:noWrap/>
            <w:vAlign w:val="center"/>
            <w:hideMark/>
            <w:tcPrChange w:id="34" w:author="Acer" w:date="2024-10-18T02:12:00Z" w16du:dateUtc="2024-10-17T18:12:00Z">
              <w:tcPr>
                <w:tcW w:w="3326" w:type="dxa"/>
                <w:gridSpan w:val="2"/>
                <w:tcBorders>
                  <w:top w:val="nil"/>
                  <w:left w:val="nil"/>
                  <w:bottom w:val="nil"/>
                  <w:right w:val="single" w:sz="8" w:space="0" w:color="000000"/>
                </w:tcBorders>
                <w:shd w:val="clear" w:color="000000" w:fill="F2F2F2"/>
                <w:noWrap/>
                <w:vAlign w:val="center"/>
                <w:hideMark/>
              </w:tcPr>
            </w:tcPrChange>
          </w:tcPr>
          <w:p w14:paraId="5ADCCE21" w14:textId="77777777">
            <w:pPr>
              <w:rPr>
                <w:rFonts w:ascii="Arial Unicode MS" w:eastAsia="Arial Unicode MS" w:hAnsi="Arial Unicode MS" w:cs="Arial Unicode MS"/>
                <w:color w:val="000000"/>
                <w:sz w:val="20"/>
                <w:szCs w:val="20"/>
                <w:lang w:eastAsia="zh-CN"/>
              </w:rPr>
            </w:pPr>
            <w:r>
              <w:rPr>
                <w:color w:val="000000"/>
              </w:rPr>
              <w:t xml:space="preserve">市建設会社旧職員住宅団地再定住住宅買い戻し費および付属インフラ建設費</w:t>
            </w:r>
          </w:p>
        </w:tc>
      </w:tr>
      <w:tr w:rsidR="003235D6" w14:paraId="1B20F628" w14:textId="77777777" w:rsidTr="003235D6">
        <w:trPr>
          <w:trHeight w:val="300"/>
          <w:trPrChange w:id="35" w:author="Acer" w:date="2024-10-18T02:12:00Z" w16du:dateUtc="2024-10-17T18:12:00Z">
            <w:trPr>
              <w:gridAfter w:val="0"/>
              <w:trHeight w:val="300"/>
            </w:trPr>
          </w:trPrChange>
        </w:trPr>
        <w:tc>
          <w:tcPr>
            <w:tcW w:w="3326" w:type="dxa"/>
            <w:tcBorders>
              <w:top w:val="nil"/>
              <w:left w:val="nil"/>
              <w:bottom w:val="single" w:sz="8" w:space="0" w:color="000000"/>
              <w:right w:val="single" w:sz="8" w:space="0" w:color="000000"/>
            </w:tcBorders>
            <w:shd w:val="clear" w:color="000000" w:fill="F2F2F2"/>
            <w:noWrap/>
            <w:vAlign w:val="center"/>
            <w:hideMark/>
            <w:tcPrChange w:id="36" w:author="Acer" w:date="2024-10-18T02:12:00Z" w16du:dateUtc="2024-10-17T18:12:00Z">
              <w:tcPr>
                <w:tcW w:w="3326" w:type="dxa"/>
                <w:gridSpan w:val="2"/>
                <w:tcBorders>
                  <w:top w:val="nil"/>
                  <w:left w:val="nil"/>
                  <w:bottom w:val="single" w:sz="8" w:space="0" w:color="000000"/>
                  <w:right w:val="single" w:sz="8" w:space="0" w:color="000000"/>
                </w:tcBorders>
                <w:shd w:val="clear" w:color="000000" w:fill="F2F2F2"/>
                <w:noWrap/>
                <w:vAlign w:val="center"/>
                <w:hideMark/>
              </w:tcPr>
            </w:tcPrChange>
          </w:tcPr>
          <w:p w14:paraId="0AC3CDAB" w14:textId="77777777">
            <w:pPr>
              <w:rPr>
                <w:rFonts w:ascii="Arial Unicode MS" w:eastAsia="Arial Unicode MS" w:hAnsi="Arial Unicode MS" w:cs="Arial Unicode MS"/>
                <w:color w:val="000000"/>
                <w:sz w:val="20"/>
                <w:szCs w:val="20"/>
                <w:lang w:eastAsia="zh-CN"/>
              </w:rPr>
            </w:pPr>
            <w:r>
              <w:rPr>
                <w:color w:val="000000"/>
              </w:rPr>
              <w:t xml:space="preserve">平涼中心市街地天通路道路工事建設資金</w:t>
            </w:r>
          </w:p>
        </w:tc>
      </w:tr>
      <w:tr w:rsidR="003235D6" w14:paraId="21D25E1D" w14:textId="77777777" w:rsidTr="003235D6">
        <w:trPr>
          <w:trHeight w:val="300"/>
          <w:trPrChange w:id="37" w:author="Acer" w:date="2024-10-18T02:12:00Z" w16du:dateUtc="2024-10-17T18:12:00Z">
            <w:trPr>
              <w:gridAfter w:val="0"/>
              <w:trHeight w:val="300"/>
            </w:trPr>
          </w:trPrChange>
        </w:trPr>
        <w:tc>
          <w:tcPr>
            <w:tcW w:w="3326" w:type="dxa"/>
            <w:tcBorders>
              <w:top w:val="nil"/>
              <w:left w:val="nil"/>
              <w:bottom w:val="nil"/>
              <w:right w:val="single" w:sz="8" w:space="0" w:color="000000"/>
            </w:tcBorders>
            <w:shd w:val="clear" w:color="000000" w:fill="F2F2F2"/>
            <w:noWrap/>
            <w:vAlign w:val="center"/>
            <w:hideMark/>
            <w:tcPrChange w:id="38" w:author="Acer" w:date="2024-10-18T02:12:00Z" w16du:dateUtc="2024-10-17T18:12:00Z">
              <w:tcPr>
                <w:tcW w:w="3326" w:type="dxa"/>
                <w:gridSpan w:val="2"/>
                <w:tcBorders>
                  <w:top w:val="nil"/>
                  <w:left w:val="nil"/>
                  <w:bottom w:val="nil"/>
                  <w:right w:val="single" w:sz="8" w:space="0" w:color="000000"/>
                </w:tcBorders>
                <w:shd w:val="clear" w:color="000000" w:fill="F2F2F2"/>
                <w:noWrap/>
                <w:vAlign w:val="center"/>
                <w:hideMark/>
              </w:tcPr>
            </w:tcPrChange>
          </w:tcPr>
          <w:p w14:paraId="65AB9869" w14:textId="77777777">
            <w:pPr>
              <w:rPr>
                <w:rFonts w:ascii="Arial Unicode MS" w:eastAsia="Arial Unicode MS" w:hAnsi="Arial Unicode MS" w:cs="Arial Unicode MS"/>
                <w:color w:val="000000"/>
                <w:sz w:val="20"/>
                <w:szCs w:val="20"/>
                <w:lang w:eastAsia="zh-CN"/>
              </w:rPr>
            </w:pPr>
            <w:r>
              <w:rPr>
                <w:color w:val="000000"/>
              </w:rPr>
              <w:t xml:space="preserve">平涼中心市街地南環路道路工事建設資金</w:t>
            </w:r>
          </w:p>
        </w:tc>
      </w:tr>
      <w:tr w:rsidR="003235D6" w14:paraId="268BED15" w14:textId="77777777" w:rsidTr="003235D6">
        <w:trPr>
          <w:trHeight w:val="300"/>
          <w:trPrChange w:id="39" w:author="Acer" w:date="2024-10-18T02:12:00Z" w16du:dateUtc="2024-10-17T18:12:00Z">
            <w:trPr>
              <w:gridAfter w:val="0"/>
              <w:trHeight w:val="300"/>
            </w:trPr>
          </w:trPrChange>
        </w:trPr>
        <w:tc>
          <w:tcPr>
            <w:tcW w:w="3326" w:type="dxa"/>
            <w:tcBorders>
              <w:top w:val="nil"/>
              <w:left w:val="nil"/>
              <w:bottom w:val="single" w:sz="8" w:space="0" w:color="000000"/>
              <w:right w:val="single" w:sz="8" w:space="0" w:color="000000"/>
            </w:tcBorders>
            <w:shd w:val="clear" w:color="000000" w:fill="F2F2F2"/>
            <w:noWrap/>
            <w:vAlign w:val="center"/>
            <w:hideMark/>
            <w:tcPrChange w:id="40" w:author="Acer" w:date="2024-10-18T02:12:00Z" w16du:dateUtc="2024-10-17T18:12:00Z">
              <w:tcPr>
                <w:tcW w:w="3326" w:type="dxa"/>
                <w:gridSpan w:val="2"/>
                <w:tcBorders>
                  <w:top w:val="nil"/>
                  <w:left w:val="nil"/>
                  <w:bottom w:val="single" w:sz="8" w:space="0" w:color="000000"/>
                  <w:right w:val="single" w:sz="8" w:space="0" w:color="000000"/>
                </w:tcBorders>
                <w:shd w:val="clear" w:color="000000" w:fill="F2F2F2"/>
                <w:noWrap/>
                <w:vAlign w:val="center"/>
                <w:hideMark/>
              </w:tcPr>
            </w:tcPrChange>
          </w:tcPr>
          <w:p w14:paraId="77C0C3F3" w14:textId="77777777">
            <w:pPr>
              <w:rPr>
                <w:rFonts w:ascii="Arial Unicode MS" w:eastAsia="Arial Unicode MS" w:hAnsi="Arial Unicode MS" w:cs="Arial Unicode MS"/>
                <w:color w:val="000000"/>
                <w:sz w:val="20"/>
                <w:szCs w:val="20"/>
                <w:lang w:eastAsia="zh-CN"/>
              </w:rPr>
            </w:pPr>
            <w:r>
              <w:rPr>
                <w:color w:val="000000"/>
              </w:rPr>
              <w:t xml:space="preserve">平涼第一中学校新キャンパス周辺三道路建設工事資金</w:t>
            </w:r>
          </w:p>
        </w:tc>
      </w:tr>
      <w:tr w:rsidR="003235D6" w14:paraId="0627C7BC" w14:textId="77777777" w:rsidTr="003235D6">
        <w:trPr>
          <w:trHeight w:val="300"/>
          <w:trPrChange w:id="41" w:author="Acer" w:date="2024-10-18T02:12:00Z" w16du:dateUtc="2024-10-17T18:12:00Z">
            <w:trPr>
              <w:gridAfter w:val="0"/>
              <w:trHeight w:val="300"/>
            </w:trPr>
          </w:trPrChange>
        </w:trPr>
        <w:tc>
          <w:tcPr>
            <w:tcW w:w="3326" w:type="dxa"/>
            <w:tcBorders>
              <w:top w:val="nil"/>
              <w:left w:val="nil"/>
              <w:bottom w:val="nil"/>
              <w:right w:val="single" w:sz="8" w:space="0" w:color="000000"/>
            </w:tcBorders>
            <w:shd w:val="clear" w:color="000000" w:fill="F2F2F2"/>
            <w:noWrap/>
            <w:vAlign w:val="center"/>
            <w:hideMark/>
            <w:tcPrChange w:id="42" w:author="Acer" w:date="2024-10-18T02:12:00Z" w16du:dateUtc="2024-10-17T18:12:00Z">
              <w:tcPr>
                <w:tcW w:w="3326" w:type="dxa"/>
                <w:gridSpan w:val="2"/>
                <w:tcBorders>
                  <w:top w:val="nil"/>
                  <w:left w:val="nil"/>
                  <w:bottom w:val="nil"/>
                  <w:right w:val="single" w:sz="8" w:space="0" w:color="000000"/>
                </w:tcBorders>
                <w:shd w:val="clear" w:color="000000" w:fill="F2F2F2"/>
                <w:noWrap/>
                <w:vAlign w:val="center"/>
                <w:hideMark/>
              </w:tcPr>
            </w:tcPrChange>
          </w:tcPr>
          <w:p w14:paraId="32F23889" w14:textId="77777777">
            <w:pPr>
              <w:rPr>
                <w:rFonts w:ascii="Arial Unicode MS" w:eastAsia="Arial Unicode MS" w:hAnsi="Arial Unicode MS" w:cs="Arial Unicode MS"/>
                <w:color w:val="000000"/>
                <w:sz w:val="20"/>
                <w:szCs w:val="20"/>
                <w:lang w:eastAsia="zh-CN"/>
              </w:rPr>
            </w:pPr>
            <w:r>
              <w:rPr>
                <w:color w:val="000000"/>
              </w:rPr>
              <w:t xml:space="preserve">西大街第三期スラム街改造プロジェクト資金</w:t>
            </w:r>
          </w:p>
        </w:tc>
      </w:tr>
      <w:tr w:rsidR="003235D6" w14:paraId="78EE91B4" w14:textId="77777777" w:rsidTr="003235D6">
        <w:trPr>
          <w:trHeight w:val="300"/>
          <w:trPrChange w:id="43" w:author="Acer" w:date="2024-10-18T02:12:00Z" w16du:dateUtc="2024-10-17T18:12:00Z">
            <w:trPr>
              <w:gridAfter w:val="0"/>
              <w:trHeight w:val="300"/>
            </w:trPr>
          </w:trPrChange>
        </w:trPr>
        <w:tc>
          <w:tcPr>
            <w:tcW w:w="3326" w:type="dxa"/>
            <w:tcBorders>
              <w:top w:val="nil"/>
              <w:left w:val="nil"/>
              <w:bottom w:val="single" w:sz="8" w:space="0" w:color="000000"/>
              <w:right w:val="single" w:sz="8" w:space="0" w:color="000000"/>
            </w:tcBorders>
            <w:shd w:val="clear" w:color="000000" w:fill="F2F2F2"/>
            <w:noWrap/>
            <w:vAlign w:val="center"/>
            <w:hideMark/>
            <w:tcPrChange w:id="44" w:author="Acer" w:date="2024-10-18T02:12:00Z" w16du:dateUtc="2024-10-17T18:12:00Z">
              <w:tcPr>
                <w:tcW w:w="3326" w:type="dxa"/>
                <w:gridSpan w:val="2"/>
                <w:tcBorders>
                  <w:top w:val="nil"/>
                  <w:left w:val="nil"/>
                  <w:bottom w:val="single" w:sz="8" w:space="0" w:color="000000"/>
                  <w:right w:val="single" w:sz="8" w:space="0" w:color="000000"/>
                </w:tcBorders>
                <w:shd w:val="clear" w:color="000000" w:fill="F2F2F2"/>
                <w:noWrap/>
                <w:vAlign w:val="center"/>
                <w:hideMark/>
              </w:tcPr>
            </w:tcPrChange>
          </w:tcPr>
          <w:p w14:paraId="380CCB0A" w14:textId="77777777">
            <w:pPr>
              <w:rPr>
                <w:rFonts w:ascii="Arial Unicode MS" w:eastAsia="Arial Unicode MS" w:hAnsi="Arial Unicode MS" w:cs="Arial Unicode MS"/>
                <w:color w:val="000000"/>
                <w:sz w:val="20"/>
                <w:szCs w:val="20"/>
                <w:lang w:eastAsia="zh-CN"/>
              </w:rPr>
            </w:pPr>
            <w:r>
              <w:rPr>
                <w:color w:val="000000"/>
              </w:rPr>
              <w:t xml:space="preserve">平涼市中心市街地豊収路道路工事</w:t>
            </w:r>
          </w:p>
        </w:tc>
      </w:tr>
      <w:tr w:rsidR="003235D6" w14:paraId="6390E412" w14:textId="77777777" w:rsidTr="003235D6">
        <w:trPr>
          <w:trHeight w:val="300"/>
          <w:trPrChange w:id="45" w:author="Acer" w:date="2024-10-18T02:12:00Z" w16du:dateUtc="2024-10-17T18:12:00Z">
            <w:trPr>
              <w:gridAfter w:val="0"/>
              <w:trHeight w:val="300"/>
            </w:trPr>
          </w:trPrChange>
        </w:trPr>
        <w:tc>
          <w:tcPr>
            <w:tcW w:w="3326" w:type="dxa"/>
            <w:tcBorders>
              <w:top w:val="nil"/>
              <w:left w:val="nil"/>
              <w:bottom w:val="nil"/>
              <w:right w:val="single" w:sz="8" w:space="0" w:color="000000"/>
            </w:tcBorders>
            <w:shd w:val="clear" w:color="000000" w:fill="F2F2F2"/>
            <w:noWrap/>
            <w:vAlign w:val="center"/>
            <w:hideMark/>
            <w:tcPrChange w:id="46" w:author="Acer" w:date="2024-10-18T02:12:00Z" w16du:dateUtc="2024-10-17T18:12:00Z">
              <w:tcPr>
                <w:tcW w:w="3326" w:type="dxa"/>
                <w:gridSpan w:val="2"/>
                <w:tcBorders>
                  <w:top w:val="nil"/>
                  <w:left w:val="nil"/>
                  <w:bottom w:val="nil"/>
                  <w:right w:val="single" w:sz="8" w:space="0" w:color="000000"/>
                </w:tcBorders>
                <w:shd w:val="clear" w:color="000000" w:fill="F2F2F2"/>
                <w:noWrap/>
                <w:vAlign w:val="center"/>
                <w:hideMark/>
              </w:tcPr>
            </w:tcPrChange>
          </w:tcPr>
          <w:p w14:paraId="2B328496" w14:textId="77777777">
            <w:pPr>
              <w:rPr>
                <w:rFonts w:ascii="Arial Unicode MS" w:eastAsia="Arial Unicode MS" w:hAnsi="Arial Unicode MS" w:cs="Arial Unicode MS"/>
                <w:color w:val="000000"/>
                <w:sz w:val="20"/>
                <w:szCs w:val="20"/>
                <w:lang w:eastAsia="zh-CN"/>
              </w:rPr>
            </w:pPr>
            <w:r>
              <w:rPr>
                <w:color w:val="000000"/>
              </w:rPr>
              <w:t xml:space="preserve">平涼中心市街地天馨南路道路工事</w:t>
            </w:r>
          </w:p>
        </w:tc>
      </w:tr>
      <w:tr w:rsidR="003235D6" w14:paraId="205858A2" w14:textId="77777777" w:rsidTr="003235D6">
        <w:trPr>
          <w:trHeight w:val="300"/>
          <w:trPrChange w:id="47" w:author="Acer" w:date="2024-10-18T02:12:00Z" w16du:dateUtc="2024-10-17T18:12:00Z">
            <w:trPr>
              <w:gridAfter w:val="0"/>
              <w:trHeight w:val="300"/>
            </w:trPr>
          </w:trPrChange>
        </w:trPr>
        <w:tc>
          <w:tcPr>
            <w:tcW w:w="3326" w:type="dxa"/>
            <w:tcBorders>
              <w:top w:val="nil"/>
              <w:left w:val="nil"/>
              <w:bottom w:val="single" w:sz="8" w:space="0" w:color="000000"/>
              <w:right w:val="single" w:sz="8" w:space="0" w:color="000000"/>
            </w:tcBorders>
            <w:shd w:val="clear" w:color="000000" w:fill="F2F2F2"/>
            <w:noWrap/>
            <w:vAlign w:val="center"/>
            <w:hideMark/>
            <w:tcPrChange w:id="48" w:author="Acer" w:date="2024-10-18T02:12:00Z" w16du:dateUtc="2024-10-17T18:12:00Z">
              <w:tcPr>
                <w:tcW w:w="3326" w:type="dxa"/>
                <w:gridSpan w:val="2"/>
                <w:tcBorders>
                  <w:top w:val="nil"/>
                  <w:left w:val="nil"/>
                  <w:bottom w:val="single" w:sz="8" w:space="0" w:color="000000"/>
                  <w:right w:val="single" w:sz="8" w:space="0" w:color="000000"/>
                </w:tcBorders>
                <w:shd w:val="clear" w:color="000000" w:fill="F2F2F2"/>
                <w:noWrap/>
                <w:vAlign w:val="center"/>
                <w:hideMark/>
              </w:tcPr>
            </w:tcPrChange>
          </w:tcPr>
          <w:p w14:paraId="043AC5E4" w14:textId="77777777">
            <w:pPr>
              <w:rPr>
                <w:rFonts w:ascii="Arial Unicode MS" w:eastAsia="Arial Unicode MS" w:hAnsi="Arial Unicode MS" w:cs="Arial Unicode MS"/>
                <w:color w:val="000000"/>
                <w:sz w:val="20"/>
                <w:szCs w:val="20"/>
                <w:lang w:eastAsia="zh-CN"/>
              </w:rPr>
            </w:pPr>
            <w:r>
              <w:rPr>
                <w:color w:val="000000"/>
              </w:rPr>
              <w:t xml:space="preserve">平涼中心市街地華明路道路工事</w:t>
            </w:r>
          </w:p>
        </w:tc>
      </w:tr>
      <w:tr w:rsidR="003235D6" w14:paraId="71A2F6D5" w14:textId="77777777" w:rsidTr="003235D6">
        <w:trPr>
          <w:trHeight w:val="300"/>
          <w:trPrChange w:id="49" w:author="Acer" w:date="2024-10-18T02:12:00Z" w16du:dateUtc="2024-10-17T18:12:00Z">
            <w:trPr>
              <w:gridAfter w:val="0"/>
              <w:trHeight w:val="300"/>
            </w:trPr>
          </w:trPrChange>
        </w:trPr>
        <w:tc>
          <w:tcPr>
            <w:tcW w:w="3326" w:type="dxa"/>
            <w:tcBorders>
              <w:top w:val="nil"/>
              <w:left w:val="nil"/>
              <w:bottom w:val="nil"/>
              <w:right w:val="single" w:sz="8" w:space="0" w:color="000000"/>
            </w:tcBorders>
            <w:shd w:val="clear" w:color="000000" w:fill="F2F2F2"/>
            <w:noWrap/>
            <w:vAlign w:val="center"/>
            <w:hideMark/>
            <w:tcPrChange w:id="50" w:author="Acer" w:date="2024-10-18T02:12:00Z" w16du:dateUtc="2024-10-17T18:12:00Z">
              <w:tcPr>
                <w:tcW w:w="3326" w:type="dxa"/>
                <w:gridSpan w:val="2"/>
                <w:tcBorders>
                  <w:top w:val="nil"/>
                  <w:left w:val="nil"/>
                  <w:bottom w:val="nil"/>
                  <w:right w:val="single" w:sz="8" w:space="0" w:color="000000"/>
                </w:tcBorders>
                <w:shd w:val="clear" w:color="000000" w:fill="F2F2F2"/>
                <w:noWrap/>
                <w:vAlign w:val="center"/>
                <w:hideMark/>
              </w:tcPr>
            </w:tcPrChange>
          </w:tcPr>
          <w:p w14:paraId="3AF39272" w14:textId="36B6D3C1">
            <w:pPr>
              <w:rPr>
                <w:rFonts w:ascii="Arial Unicode MS" w:eastAsia="Arial Unicode MS" w:hAnsi="Arial Unicode MS" w:cs="Arial Unicode MS"/>
                <w:color w:val="000000"/>
                <w:sz w:val="20"/>
                <w:szCs w:val="20"/>
                <w:lang w:eastAsia="zh-CN"/>
              </w:rPr>
            </w:pPr>
            <w:r>
              <w:rPr>
                <w:color w:val="000000"/>
              </w:rPr>
              <w:t xml:space="preserve">平涼市崆峒区恒聯会社団地瓦屋根修繕改造プロジェクト</w:t>
            </w:r>
          </w:p>
        </w:tc>
      </w:tr>
      <w:tr w:rsidR="003235D6" w14:paraId="6D2F0A57" w14:textId="77777777" w:rsidTr="003235D6">
        <w:trPr>
          <w:trHeight w:val="300"/>
          <w:trPrChange w:id="54" w:author="Acer" w:date="2024-10-18T02:12:00Z" w16du:dateUtc="2024-10-17T18:12:00Z">
            <w:trPr>
              <w:gridAfter w:val="0"/>
              <w:trHeight w:val="300"/>
            </w:trPr>
          </w:trPrChange>
        </w:trPr>
        <w:tc>
          <w:tcPr>
            <w:tcW w:w="3326" w:type="dxa"/>
            <w:tcBorders>
              <w:top w:val="nil"/>
              <w:left w:val="nil"/>
              <w:bottom w:val="single" w:sz="8" w:space="0" w:color="000000"/>
              <w:right w:val="single" w:sz="8" w:space="0" w:color="000000"/>
            </w:tcBorders>
            <w:shd w:val="clear" w:color="000000" w:fill="F2F2F2"/>
            <w:noWrap/>
            <w:vAlign w:val="center"/>
            <w:hideMark/>
            <w:tcPrChange w:id="55" w:author="Acer" w:date="2024-10-18T02:12:00Z" w16du:dateUtc="2024-10-17T18:12:00Z">
              <w:tcPr>
                <w:tcW w:w="3326" w:type="dxa"/>
                <w:gridSpan w:val="2"/>
                <w:tcBorders>
                  <w:top w:val="nil"/>
                  <w:left w:val="nil"/>
                  <w:bottom w:val="single" w:sz="8" w:space="0" w:color="000000"/>
                  <w:right w:val="single" w:sz="8" w:space="0" w:color="000000"/>
                </w:tcBorders>
                <w:shd w:val="clear" w:color="000000" w:fill="F2F2F2"/>
                <w:noWrap/>
                <w:vAlign w:val="center"/>
                <w:hideMark/>
              </w:tcPr>
            </w:tcPrChange>
          </w:tcPr>
          <w:p w14:paraId="36D97708" w14:textId="77777777">
            <w:pPr>
              <w:rPr>
                <w:rFonts w:ascii="Arial Unicode MS" w:eastAsia="Arial Unicode MS" w:hAnsi="Arial Unicode MS" w:cs="Arial Unicode MS"/>
                <w:color w:val="000000"/>
                <w:sz w:val="20"/>
                <w:szCs w:val="20"/>
                <w:lang w:eastAsia="zh-CN"/>
              </w:rPr>
            </w:pPr>
            <w:r>
              <w:rPr>
                <w:color w:val="000000"/>
              </w:rPr>
              <w:t xml:space="preserve">平涼中心市街地五里墩路道路工事</w:t>
            </w:r>
          </w:p>
        </w:tc>
      </w:tr>
      <w:tr w:rsidR="003235D6" w14:paraId="5DBF46CB" w14:textId="77777777" w:rsidTr="003235D6">
        <w:trPr>
          <w:trHeight w:val="300"/>
          <w:trPrChange w:id="56" w:author="Acer" w:date="2024-10-18T02:12:00Z" w16du:dateUtc="2024-10-17T18:12:00Z">
            <w:trPr>
              <w:gridAfter w:val="0"/>
              <w:trHeight w:val="300"/>
            </w:trPr>
          </w:trPrChange>
        </w:trPr>
        <w:tc>
          <w:tcPr>
            <w:tcW w:w="3326" w:type="dxa"/>
            <w:tcBorders>
              <w:top w:val="nil"/>
              <w:left w:val="nil"/>
              <w:bottom w:val="nil"/>
              <w:right w:val="single" w:sz="8" w:space="0" w:color="000000"/>
            </w:tcBorders>
            <w:shd w:val="clear" w:color="000000" w:fill="F2F2F2"/>
            <w:noWrap/>
            <w:vAlign w:val="center"/>
            <w:hideMark/>
            <w:tcPrChange w:id="57" w:author="Acer" w:date="2024-10-18T02:12:00Z" w16du:dateUtc="2024-10-17T18:12:00Z">
              <w:tcPr>
                <w:tcW w:w="3326" w:type="dxa"/>
                <w:gridSpan w:val="2"/>
                <w:tcBorders>
                  <w:top w:val="nil"/>
                  <w:left w:val="nil"/>
                  <w:bottom w:val="nil"/>
                  <w:right w:val="single" w:sz="8" w:space="0" w:color="000000"/>
                </w:tcBorders>
                <w:shd w:val="clear" w:color="000000" w:fill="F2F2F2"/>
                <w:noWrap/>
                <w:vAlign w:val="center"/>
                <w:hideMark/>
              </w:tcPr>
            </w:tcPrChange>
          </w:tcPr>
          <w:p w14:paraId="3717C643" w14:textId="77777777">
            <w:pPr>
              <w:rPr>
                <w:rFonts w:ascii="Arial Unicode MS" w:eastAsia="Arial Unicode MS" w:hAnsi="Arial Unicode MS" w:cs="Arial Unicode MS"/>
                <w:color w:val="000000"/>
                <w:sz w:val="20"/>
                <w:szCs w:val="20"/>
                <w:lang w:eastAsia="zh-CN"/>
              </w:rPr>
            </w:pPr>
            <w:r>
              <w:rPr>
                <w:color w:val="000000"/>
              </w:rPr>
              <w:t xml:space="preserve">平涼中心市街地青年路道路工事</w:t>
            </w:r>
          </w:p>
        </w:tc>
      </w:tr>
      <w:tr w:rsidR="003235D6" w14:paraId="17F1B288" w14:textId="77777777" w:rsidTr="003235D6">
        <w:trPr>
          <w:trHeight w:val="300"/>
          <w:trPrChange w:id="58" w:author="Acer" w:date="2024-10-18T02:12:00Z" w16du:dateUtc="2024-10-17T18:12:00Z">
            <w:trPr>
              <w:gridAfter w:val="0"/>
              <w:trHeight w:val="300"/>
            </w:trPr>
          </w:trPrChange>
        </w:trPr>
        <w:tc>
          <w:tcPr>
            <w:tcW w:w="3326" w:type="dxa"/>
            <w:tcBorders>
              <w:top w:val="nil"/>
              <w:left w:val="nil"/>
              <w:bottom w:val="single" w:sz="8" w:space="0" w:color="000000"/>
              <w:right w:val="single" w:sz="8" w:space="0" w:color="000000"/>
            </w:tcBorders>
            <w:shd w:val="clear" w:color="000000" w:fill="F2F2F2"/>
            <w:noWrap/>
            <w:vAlign w:val="center"/>
            <w:hideMark/>
            <w:tcPrChange w:id="59" w:author="Acer" w:date="2024-10-18T02:12:00Z" w16du:dateUtc="2024-10-17T18:12:00Z">
              <w:tcPr>
                <w:tcW w:w="3326" w:type="dxa"/>
                <w:gridSpan w:val="2"/>
                <w:tcBorders>
                  <w:top w:val="nil"/>
                  <w:left w:val="nil"/>
                  <w:bottom w:val="single" w:sz="8" w:space="0" w:color="000000"/>
                  <w:right w:val="single" w:sz="8" w:space="0" w:color="000000"/>
                </w:tcBorders>
                <w:shd w:val="clear" w:color="000000" w:fill="F2F2F2"/>
                <w:noWrap/>
                <w:vAlign w:val="center"/>
                <w:hideMark/>
              </w:tcPr>
            </w:tcPrChange>
          </w:tcPr>
          <w:p w14:paraId="71573A46" w14:textId="77777777">
            <w:pPr>
              <w:rPr>
                <w:rFonts w:ascii="Arial Unicode MS" w:eastAsia="Arial Unicode MS" w:hAnsi="Arial Unicode MS" w:cs="Arial Unicode MS"/>
                <w:color w:val="000000"/>
                <w:sz w:val="20"/>
                <w:szCs w:val="20"/>
                <w:lang w:eastAsia="zh-CN"/>
              </w:rPr>
            </w:pPr>
            <w:r>
              <w:rPr>
                <w:color w:val="000000"/>
              </w:rPr>
              <w:t xml:space="preserve">紅峰工場西新苑（興瑞家園）スラム街改造プロジェクト移転再定住住宅建設資金</w:t>
            </w:r>
          </w:p>
        </w:tc>
      </w:tr>
      <w:tr w:rsidR="003235D6" w14:paraId="5B34BAAD" w14:textId="77777777" w:rsidTr="003235D6">
        <w:trPr>
          <w:trHeight w:val="300"/>
          <w:trPrChange w:id="60" w:author="Acer" w:date="2024-10-18T02:12:00Z" w16du:dateUtc="2024-10-17T18:12:00Z">
            <w:trPr>
              <w:gridAfter w:val="0"/>
              <w:trHeight w:val="300"/>
            </w:trPr>
          </w:trPrChange>
        </w:trPr>
        <w:tc>
          <w:tcPr>
            <w:tcW w:w="3326" w:type="dxa"/>
            <w:tcBorders>
              <w:top w:val="nil"/>
              <w:left w:val="nil"/>
              <w:bottom w:val="nil"/>
              <w:right w:val="single" w:sz="8" w:space="0" w:color="000000"/>
            </w:tcBorders>
            <w:shd w:val="clear" w:color="000000" w:fill="F2F2F2"/>
            <w:noWrap/>
            <w:vAlign w:val="center"/>
            <w:hideMark/>
            <w:tcPrChange w:id="61" w:author="Acer" w:date="2024-10-18T02:12:00Z" w16du:dateUtc="2024-10-17T18:12:00Z">
              <w:tcPr>
                <w:tcW w:w="3326" w:type="dxa"/>
                <w:gridSpan w:val="2"/>
                <w:tcBorders>
                  <w:top w:val="nil"/>
                  <w:left w:val="nil"/>
                  <w:bottom w:val="nil"/>
                  <w:right w:val="single" w:sz="8" w:space="0" w:color="000000"/>
                </w:tcBorders>
                <w:shd w:val="clear" w:color="000000" w:fill="F2F2F2"/>
                <w:noWrap/>
                <w:vAlign w:val="center"/>
                <w:hideMark/>
              </w:tcPr>
            </w:tcPrChange>
          </w:tcPr>
          <w:p w14:paraId="6A9BD2CC" w14:textId="77777777">
            <w:pPr>
              <w:rPr>
                <w:rFonts w:ascii="Arial Unicode MS" w:eastAsia="Arial Unicode MS" w:hAnsi="Arial Unicode MS" w:cs="Arial Unicode MS"/>
                <w:color w:val="000000"/>
                <w:sz w:val="20"/>
                <w:szCs w:val="20"/>
                <w:lang w:eastAsia="zh-CN"/>
              </w:rPr>
            </w:pPr>
            <w:r>
              <w:rPr>
                <w:color w:val="000000"/>
              </w:rPr>
              <w:t xml:space="preserve">康居園団地保障性住宅特別資金</w:t>
            </w:r>
          </w:p>
        </w:tc>
      </w:tr>
      <w:tr w:rsidR="003235D6" w14:paraId="0CFE6D62" w14:textId="77777777" w:rsidTr="003235D6">
        <w:trPr>
          <w:trHeight w:val="300"/>
          <w:trPrChange w:id="62" w:author="Acer" w:date="2024-10-18T02:12:00Z" w16du:dateUtc="2024-10-17T18:12:00Z">
            <w:trPr>
              <w:gridAfter w:val="0"/>
              <w:trHeight w:val="300"/>
            </w:trPr>
          </w:trPrChange>
        </w:trPr>
        <w:tc>
          <w:tcPr>
            <w:tcW w:w="3326" w:type="dxa"/>
            <w:tcBorders>
              <w:top w:val="nil"/>
              <w:left w:val="nil"/>
              <w:bottom w:val="single" w:sz="8" w:space="0" w:color="000000"/>
              <w:right w:val="single" w:sz="8" w:space="0" w:color="000000"/>
            </w:tcBorders>
            <w:shd w:val="clear" w:color="000000" w:fill="F2F2F2"/>
            <w:noWrap/>
            <w:vAlign w:val="center"/>
            <w:hideMark/>
            <w:tcPrChange w:id="63" w:author="Acer" w:date="2024-10-18T02:12:00Z" w16du:dateUtc="2024-10-17T18:12:00Z">
              <w:tcPr>
                <w:tcW w:w="3326" w:type="dxa"/>
                <w:gridSpan w:val="2"/>
                <w:tcBorders>
                  <w:top w:val="nil"/>
                  <w:left w:val="nil"/>
                  <w:bottom w:val="single" w:sz="8" w:space="0" w:color="000000"/>
                  <w:right w:val="single" w:sz="8" w:space="0" w:color="000000"/>
                </w:tcBorders>
                <w:shd w:val="clear" w:color="000000" w:fill="F2F2F2"/>
                <w:noWrap/>
                <w:vAlign w:val="center"/>
                <w:hideMark/>
              </w:tcPr>
            </w:tcPrChange>
          </w:tcPr>
          <w:p w14:paraId="0C5B86F4" w14:textId="77777777">
            <w:pPr>
              <w:rPr>
                <w:rFonts w:ascii="Arial Unicode MS" w:eastAsia="Arial Unicode MS" w:hAnsi="Arial Unicode MS" w:cs="Arial Unicode MS"/>
                <w:color w:val="000000"/>
                <w:sz w:val="20"/>
                <w:szCs w:val="20"/>
                <w:lang w:eastAsia="zh-CN"/>
              </w:rPr>
            </w:pPr>
            <w:r>
              <w:rPr>
                <w:color w:val="000000"/>
              </w:rPr>
              <w:t xml:space="preserve">柳湖路</w:t>
            </w:r>
            <w:r>
              <w:rPr>
                <w:rFonts w:ascii="Tahoma" w:hAnsi="Tahoma" w:cs="Tahoma"/>
                <w:color w:val="000000"/>
              </w:rPr>
              <w:t xml:space="preserve">(</w:t>
            </w:r>
            <w:r>
              <w:rPr>
                <w:color w:val="000000"/>
              </w:rPr>
              <w:t xml:space="preserve">定北路</w:t>
            </w:r>
            <w:r>
              <w:rPr>
                <w:rFonts w:ascii="Tahoma" w:hAnsi="Tahoma" w:cs="Tahoma"/>
                <w:color w:val="000000"/>
              </w:rPr>
              <w:t xml:space="preserve">—</w:t>
            </w:r>
            <w:r>
              <w:rPr>
                <w:color w:val="000000"/>
              </w:rPr>
              <w:t xml:space="preserve">双橋路</w:t>
            </w:r>
            <w:r>
              <w:rPr>
                <w:rFonts w:ascii="Tahoma" w:hAnsi="Tahoma" w:cs="Tahoma"/>
                <w:color w:val="000000"/>
              </w:rPr>
              <w:t xml:space="preserve">)</w:t>
            </w:r>
            <w:r>
              <w:rPr>
                <w:color w:val="000000"/>
              </w:rPr>
              <w:t xml:space="preserve">建設資金</w:t>
            </w:r>
          </w:p>
        </w:tc>
      </w:tr>
      <w:tr w:rsidR="003235D6" w14:paraId="2AF0CB3D" w14:textId="77777777" w:rsidTr="003235D6">
        <w:trPr>
          <w:trHeight w:val="300"/>
          <w:trPrChange w:id="64" w:author="Acer" w:date="2024-10-18T02:12:00Z" w16du:dateUtc="2024-10-17T18:12:00Z">
            <w:trPr>
              <w:gridAfter w:val="0"/>
              <w:trHeight w:val="300"/>
            </w:trPr>
          </w:trPrChange>
        </w:trPr>
        <w:tc>
          <w:tcPr>
            <w:tcW w:w="3326" w:type="dxa"/>
            <w:tcBorders>
              <w:top w:val="nil"/>
              <w:left w:val="nil"/>
              <w:bottom w:val="nil"/>
              <w:right w:val="single" w:sz="8" w:space="0" w:color="000000"/>
            </w:tcBorders>
            <w:shd w:val="clear" w:color="000000" w:fill="F2F2F2"/>
            <w:noWrap/>
            <w:vAlign w:val="center"/>
            <w:hideMark/>
            <w:tcPrChange w:id="65" w:author="Acer" w:date="2024-10-18T02:12:00Z" w16du:dateUtc="2024-10-17T18:12:00Z">
              <w:tcPr>
                <w:tcW w:w="3326" w:type="dxa"/>
                <w:gridSpan w:val="2"/>
                <w:tcBorders>
                  <w:top w:val="nil"/>
                  <w:left w:val="nil"/>
                  <w:bottom w:val="nil"/>
                  <w:right w:val="single" w:sz="8" w:space="0" w:color="000000"/>
                </w:tcBorders>
                <w:shd w:val="clear" w:color="000000" w:fill="F2F2F2"/>
                <w:noWrap/>
                <w:vAlign w:val="center"/>
                <w:hideMark/>
              </w:tcPr>
            </w:tcPrChange>
          </w:tcPr>
          <w:p w14:paraId="621F5ADE" w14:textId="77777777">
            <w:pPr>
              <w:rPr>
                <w:rFonts w:ascii="Arial Unicode MS" w:eastAsia="Arial Unicode MS" w:hAnsi="Arial Unicode MS" w:cs="Arial Unicode MS"/>
                <w:color w:val="000000"/>
                <w:sz w:val="20"/>
                <w:szCs w:val="20"/>
                <w:lang w:eastAsia="zh-CN"/>
              </w:rPr>
            </w:pPr>
            <w:r>
              <w:rPr>
                <w:color w:val="000000"/>
              </w:rPr>
              <w:t xml:space="preserve">都市保障性安居工事改修拡張特別費</w:t>
            </w:r>
          </w:p>
        </w:tc>
      </w:tr>
      <w:tr w:rsidR="003235D6" w14:paraId="32BD958F" w14:textId="77777777" w:rsidTr="003235D6">
        <w:trPr>
          <w:trHeight w:val="300"/>
          <w:trPrChange w:id="66" w:author="Acer" w:date="2024-10-18T02:12:00Z" w16du:dateUtc="2024-10-17T18:12:00Z">
            <w:trPr>
              <w:gridAfter w:val="0"/>
              <w:trHeight w:val="300"/>
            </w:trPr>
          </w:trPrChange>
        </w:trPr>
        <w:tc>
          <w:tcPr>
            <w:tcW w:w="3326" w:type="dxa"/>
            <w:tcBorders>
              <w:top w:val="nil"/>
              <w:left w:val="nil"/>
              <w:bottom w:val="single" w:sz="8" w:space="0" w:color="000000"/>
              <w:right w:val="single" w:sz="8" w:space="0" w:color="000000"/>
            </w:tcBorders>
            <w:shd w:val="clear" w:color="000000" w:fill="F2F2F2"/>
            <w:noWrap/>
            <w:vAlign w:val="center"/>
            <w:hideMark/>
            <w:tcPrChange w:id="67" w:author="Acer" w:date="2024-10-18T02:12:00Z" w16du:dateUtc="2024-10-17T18:12:00Z">
              <w:tcPr>
                <w:tcW w:w="3326" w:type="dxa"/>
                <w:gridSpan w:val="2"/>
                <w:tcBorders>
                  <w:top w:val="nil"/>
                  <w:left w:val="nil"/>
                  <w:bottom w:val="single" w:sz="8" w:space="0" w:color="000000"/>
                  <w:right w:val="single" w:sz="8" w:space="0" w:color="000000"/>
                </w:tcBorders>
                <w:shd w:val="clear" w:color="000000" w:fill="F2F2F2"/>
                <w:noWrap/>
                <w:vAlign w:val="center"/>
                <w:hideMark/>
              </w:tcPr>
            </w:tcPrChange>
          </w:tcPr>
          <w:p w14:paraId="22DE3207" w14:textId="1FD297C1">
            <w:pPr>
              <w:rPr>
                <w:rFonts w:ascii="Arial Unicode MS" w:eastAsia="Arial Unicode MS" w:hAnsi="Arial Unicode MS" w:cs="Arial Unicode MS"/>
                <w:color w:val="000000"/>
                <w:sz w:val="20"/>
                <w:szCs w:val="20"/>
                <w:lang w:eastAsia="zh-CN"/>
              </w:rPr>
            </w:pPr>
            <w:r>
              <w:rPr>
                <w:color w:val="000000"/>
              </w:rPr>
              <w:t xml:space="preserve">天門塬五路および柳湖路改修拡張スポンジ特別資金</w:t>
            </w:r>
          </w:p>
        </w:tc>
      </w:tr>
      <w:tr w:rsidR="003235D6" w14:paraId="2E6F1922" w14:textId="77777777" w:rsidTr="003235D6">
        <w:trPr>
          <w:trHeight w:val="300"/>
          <w:trPrChange w:id="70" w:author="Acer" w:date="2024-10-18T02:12:00Z" w16du:dateUtc="2024-10-17T18:12:00Z">
            <w:trPr>
              <w:gridAfter w:val="0"/>
              <w:trHeight w:val="300"/>
            </w:trPr>
          </w:trPrChange>
        </w:trPr>
        <w:tc>
          <w:tcPr>
            <w:tcW w:w="3326" w:type="dxa"/>
            <w:tcBorders>
              <w:top w:val="nil"/>
              <w:left w:val="nil"/>
              <w:bottom w:val="nil"/>
              <w:right w:val="single" w:sz="8" w:space="0" w:color="000000"/>
            </w:tcBorders>
            <w:shd w:val="clear" w:color="000000" w:fill="F2F2F2"/>
            <w:noWrap/>
            <w:vAlign w:val="center"/>
            <w:hideMark/>
            <w:tcPrChange w:id="71" w:author="Acer" w:date="2024-10-18T02:12:00Z" w16du:dateUtc="2024-10-17T18:12:00Z">
              <w:tcPr>
                <w:tcW w:w="3326" w:type="dxa"/>
                <w:gridSpan w:val="2"/>
                <w:tcBorders>
                  <w:top w:val="nil"/>
                  <w:left w:val="nil"/>
                  <w:bottom w:val="nil"/>
                  <w:right w:val="single" w:sz="8" w:space="0" w:color="000000"/>
                </w:tcBorders>
                <w:shd w:val="clear" w:color="000000" w:fill="F2F2F2"/>
                <w:noWrap/>
                <w:vAlign w:val="center"/>
                <w:hideMark/>
              </w:tcPr>
            </w:tcPrChange>
          </w:tcPr>
          <w:p w14:paraId="0454B275" w14:textId="77777777">
            <w:pPr>
              <w:rPr>
                <w:rFonts w:ascii="Arial Unicode MS" w:eastAsia="Arial Unicode MS" w:hAnsi="Arial Unicode MS" w:cs="Arial Unicode MS"/>
                <w:color w:val="000000"/>
                <w:sz w:val="20"/>
                <w:szCs w:val="20"/>
                <w:lang w:eastAsia="zh-CN"/>
              </w:rPr>
            </w:pPr>
            <w:r>
              <w:rPr>
                <w:color w:val="000000"/>
              </w:rPr>
              <w:t xml:space="preserve">蘭行収市自然資源局黄土高原生態バリア区鉱山プロジェクト中央予算内資金</w:t>
            </w:r>
          </w:p>
        </w:tc>
      </w:tr>
      <w:tr w:rsidR="003235D6" w14:paraId="17AAC983" w14:textId="77777777" w:rsidTr="003235D6">
        <w:trPr>
          <w:trHeight w:val="300"/>
          <w:trPrChange w:id="72" w:author="Acer" w:date="2024-10-18T02:12:00Z" w16du:dateUtc="2024-10-17T18:12:00Z">
            <w:trPr>
              <w:gridAfter w:val="0"/>
              <w:trHeight w:val="300"/>
            </w:trPr>
          </w:trPrChange>
        </w:trPr>
        <w:tc>
          <w:tcPr>
            <w:tcW w:w="3326" w:type="dxa"/>
            <w:tcBorders>
              <w:top w:val="nil"/>
              <w:left w:val="nil"/>
              <w:bottom w:val="single" w:sz="8" w:space="0" w:color="000000"/>
              <w:right w:val="single" w:sz="8" w:space="0" w:color="000000"/>
            </w:tcBorders>
            <w:shd w:val="clear" w:color="000000" w:fill="F2F2F2"/>
            <w:noWrap/>
            <w:vAlign w:val="center"/>
            <w:hideMark/>
            <w:tcPrChange w:id="73" w:author="Acer" w:date="2024-10-18T02:12:00Z" w16du:dateUtc="2024-10-17T18:12:00Z">
              <w:tcPr>
                <w:tcW w:w="3326" w:type="dxa"/>
                <w:gridSpan w:val="2"/>
                <w:tcBorders>
                  <w:top w:val="nil"/>
                  <w:left w:val="nil"/>
                  <w:bottom w:val="single" w:sz="8" w:space="0" w:color="000000"/>
                  <w:right w:val="single" w:sz="8" w:space="0" w:color="000000"/>
                </w:tcBorders>
                <w:shd w:val="clear" w:color="000000" w:fill="F2F2F2"/>
                <w:noWrap/>
                <w:vAlign w:val="center"/>
                <w:hideMark/>
              </w:tcPr>
            </w:tcPrChange>
          </w:tcPr>
          <w:p w14:paraId="38C51C0C" w14:textId="77777777">
            <w:pPr>
              <w:rPr>
                <w:rFonts w:ascii="Arial Unicode MS" w:eastAsia="Arial Unicode MS" w:hAnsi="Arial Unicode MS" w:cs="Arial Unicode MS"/>
                <w:color w:val="000000"/>
                <w:sz w:val="20"/>
                <w:szCs w:val="20"/>
              </w:rPr>
            </w:pPr>
            <w:r>
              <w:rPr>
                <w:color w:val="000000"/>
              </w:rPr>
              <w:t xml:space="preserve">霊台県財政資金</w:t>
            </w:r>
          </w:p>
        </w:tc>
      </w:tr>
      <w:tr w:rsidR="003235D6" w14:paraId="7D78D15C" w14:textId="77777777" w:rsidTr="003235D6">
        <w:trPr>
          <w:trHeight w:val="300"/>
          <w:trPrChange w:id="74" w:author="Acer" w:date="2024-10-18T02:12:00Z" w16du:dateUtc="2024-10-17T18:12:00Z">
            <w:trPr>
              <w:gridAfter w:val="0"/>
              <w:trHeight w:val="300"/>
            </w:trPr>
          </w:trPrChange>
        </w:trPr>
        <w:tc>
          <w:tcPr>
            <w:tcW w:w="3326" w:type="dxa"/>
            <w:tcBorders>
              <w:top w:val="nil"/>
              <w:left w:val="nil"/>
              <w:bottom w:val="nil"/>
              <w:right w:val="single" w:sz="8" w:space="0" w:color="000000"/>
            </w:tcBorders>
            <w:shd w:val="clear" w:color="000000" w:fill="F2F2F2"/>
            <w:noWrap/>
            <w:vAlign w:val="center"/>
            <w:hideMark/>
            <w:tcPrChange w:id="75" w:author="Acer" w:date="2024-10-18T02:12:00Z" w16du:dateUtc="2024-10-17T18:12:00Z">
              <w:tcPr>
                <w:tcW w:w="3326" w:type="dxa"/>
                <w:gridSpan w:val="2"/>
                <w:tcBorders>
                  <w:top w:val="nil"/>
                  <w:left w:val="nil"/>
                  <w:bottom w:val="nil"/>
                  <w:right w:val="single" w:sz="8" w:space="0" w:color="000000"/>
                </w:tcBorders>
                <w:shd w:val="clear" w:color="000000" w:fill="F2F2F2"/>
                <w:noWrap/>
                <w:vAlign w:val="center"/>
                <w:hideMark/>
              </w:tcPr>
            </w:tcPrChange>
          </w:tcPr>
          <w:p w14:paraId="69165FBC" w14:textId="77777777">
            <w:pPr>
              <w:rPr>
                <w:rFonts w:ascii="Arial Unicode MS" w:eastAsia="Arial Unicode MS" w:hAnsi="Arial Unicode MS" w:cs="Arial Unicode MS"/>
                <w:color w:val="000000"/>
                <w:sz w:val="20"/>
                <w:szCs w:val="20"/>
                <w:lang w:eastAsia="zh-CN"/>
              </w:rPr>
            </w:pPr>
            <w:r>
              <w:rPr>
                <w:color w:val="000000"/>
              </w:rPr>
              <w:t xml:space="preserve">既存債務解消プロジェクト資金</w:t>
            </w:r>
          </w:p>
        </w:tc>
      </w:tr>
      <w:tr w:rsidR="003235D6" w14:paraId="2D658116" w14:textId="77777777" w:rsidTr="003235D6">
        <w:trPr>
          <w:trHeight w:val="300"/>
          <w:trPrChange w:id="76" w:author="Acer" w:date="2024-10-18T02:12:00Z" w16du:dateUtc="2024-10-17T18:12:00Z">
            <w:trPr>
              <w:gridAfter w:val="0"/>
              <w:trHeight w:val="300"/>
            </w:trPr>
          </w:trPrChange>
        </w:trPr>
        <w:tc>
          <w:tcPr>
            <w:tcW w:w="3326" w:type="dxa"/>
            <w:tcBorders>
              <w:top w:val="nil"/>
              <w:left w:val="nil"/>
              <w:bottom w:val="single" w:sz="8" w:space="0" w:color="000000"/>
              <w:right w:val="single" w:sz="8" w:space="0" w:color="000000"/>
            </w:tcBorders>
            <w:shd w:val="clear" w:color="000000" w:fill="F2F2F2"/>
            <w:noWrap/>
            <w:vAlign w:val="center"/>
            <w:hideMark/>
            <w:tcPrChange w:id="77" w:author="Acer" w:date="2024-10-18T02:12:00Z" w16du:dateUtc="2024-10-17T18:12:00Z">
              <w:tcPr>
                <w:tcW w:w="3326" w:type="dxa"/>
                <w:gridSpan w:val="2"/>
                <w:tcBorders>
                  <w:top w:val="nil"/>
                  <w:left w:val="nil"/>
                  <w:bottom w:val="single" w:sz="8" w:space="0" w:color="000000"/>
                  <w:right w:val="single" w:sz="8" w:space="0" w:color="000000"/>
                </w:tcBorders>
                <w:shd w:val="clear" w:color="000000" w:fill="F2F2F2"/>
                <w:noWrap/>
                <w:vAlign w:val="center"/>
                <w:hideMark/>
              </w:tcPr>
            </w:tcPrChange>
          </w:tcPr>
          <w:p w14:paraId="0FE80C04" w14:textId="77777777">
            <w:pPr>
              <w:rPr>
                <w:rFonts w:ascii="Arial Unicode MS" w:eastAsia="Arial Unicode MS" w:hAnsi="Arial Unicode MS" w:cs="Arial Unicode MS"/>
                <w:color w:val="000000"/>
                <w:sz w:val="20"/>
                <w:szCs w:val="20"/>
                <w:lang w:eastAsia="zh-CN"/>
              </w:rPr>
            </w:pPr>
            <w:r>
              <w:rPr>
                <w:color w:val="000000"/>
              </w:rPr>
              <w:t xml:space="preserve">払込資本に振り替えられた普通株式配当（配当分配）</w:t>
            </w:r>
          </w:p>
        </w:tc>
      </w:tr>
      <w:tr w:rsidR="003235D6" w14:paraId="5C98F4FC" w14:textId="77777777" w:rsidTr="003235D6">
        <w:trPr>
          <w:trHeight w:val="300"/>
          <w:trPrChange w:id="78" w:author="Acer" w:date="2024-10-18T02:12:00Z" w16du:dateUtc="2024-10-17T18:12:00Z">
            <w:trPr>
              <w:gridAfter w:val="0"/>
              <w:trHeight w:val="300"/>
            </w:trPr>
          </w:trPrChange>
        </w:trPr>
        <w:tc>
          <w:tcPr>
            <w:tcW w:w="3326" w:type="dxa"/>
            <w:tcBorders>
              <w:top w:val="nil"/>
              <w:left w:val="nil"/>
              <w:bottom w:val="nil"/>
              <w:right w:val="single" w:sz="8" w:space="0" w:color="000000"/>
            </w:tcBorders>
            <w:shd w:val="clear" w:color="000000" w:fill="F2F2F2"/>
            <w:noWrap/>
            <w:vAlign w:val="center"/>
            <w:hideMark/>
            <w:tcPrChange w:id="79" w:author="Acer" w:date="2024-10-18T02:12:00Z" w16du:dateUtc="2024-10-17T18:12:00Z">
              <w:tcPr>
                <w:tcW w:w="3326" w:type="dxa"/>
                <w:gridSpan w:val="2"/>
                <w:tcBorders>
                  <w:top w:val="nil"/>
                  <w:left w:val="nil"/>
                  <w:bottom w:val="nil"/>
                  <w:right w:val="single" w:sz="8" w:space="0" w:color="000000"/>
                </w:tcBorders>
                <w:shd w:val="clear" w:color="000000" w:fill="F2F2F2"/>
                <w:noWrap/>
                <w:vAlign w:val="center"/>
                <w:hideMark/>
              </w:tcPr>
            </w:tcPrChange>
          </w:tcPr>
          <w:p w14:paraId="28C25F33" w14:textId="77777777">
            <w:pPr>
              <w:rPr>
                <w:rFonts w:ascii="Arial Unicode MS" w:eastAsia="Arial Unicode MS" w:hAnsi="Arial Unicode MS" w:cs="Arial Unicode MS"/>
                <w:color w:val="000000"/>
                <w:sz w:val="20"/>
                <w:szCs w:val="20"/>
              </w:rPr>
            </w:pPr>
            <w:r>
              <w:rPr>
                <w:color w:val="000000"/>
              </w:rPr>
              <w:t xml:space="preserve">収入</w:t>
            </w:r>
          </w:p>
        </w:tc>
      </w:tr>
    </w:tbl>
    <w:p w14:paraId="1DCF6B58" w14:textId="2EBD2103"/>
    <w:p w14:paraId="28A82CEF" w14:textId="77777777">
      <w:r>
        <w:br w:type="page"/>
      </w:r>
    </w:p>
    <w:p w14:paraId="27457598" w14:textId="77777777"/>
    <w:sectPr w:rsidR="00224D4F">
      <w:pgSz w:w="12240" w:h="15840"/>
      <w:pgMar w:top="1440" w:right="1800" w:bottom="1440" w:left="1800" w:header="720" w:footer="720" w:gutter="0"/>
      <w:cols w:space="720"/>
      <w:docGrid w:linePitch="360"/>
    </w:sectPr>
  </w:body>
</w:document>
</file>

<file path=word/endnotes.xml><?xml version="1.0" encoding="utf-8"?>
<w:endnote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C48CCB" w14:textId="77777777">
      <w:r>
        <w:separator/>
      </w:r>
    </w:p>
  </w:endnote>
  <w:endnote w:type="continuationSeparator" w:id="0">
    <w:p w14:paraId="3A39C19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62AA9E" w14:textId="77777777">
      <w:r>
        <w:separator/>
      </w:r>
    </w:p>
  </w:footnote>
  <w:footnote w:type="continuationSeparator" w:id="0">
    <w:p w14:paraId="30E3E574" w14:textId="7777777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cer">
    <w15:presenceInfo w15:providerId="None" w15:userId="Ac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FCD"/>
    <w:rsid w:val="0000028D"/>
    <w:rsid w:val="00000680"/>
    <w:rsid w:val="0000080D"/>
    <w:rsid w:val="00000BD3"/>
    <w:rsid w:val="0000165E"/>
    <w:rsid w:val="000017F6"/>
    <w:rsid w:val="00001857"/>
    <w:rsid w:val="00001951"/>
    <w:rsid w:val="00001CD2"/>
    <w:rsid w:val="00001CEE"/>
    <w:rsid w:val="00001D1A"/>
    <w:rsid w:val="00001E70"/>
    <w:rsid w:val="000021A1"/>
    <w:rsid w:val="00002810"/>
    <w:rsid w:val="00002968"/>
    <w:rsid w:val="00002C54"/>
    <w:rsid w:val="00002EB1"/>
    <w:rsid w:val="00002EF0"/>
    <w:rsid w:val="00003472"/>
    <w:rsid w:val="00003A6F"/>
    <w:rsid w:val="00003B7D"/>
    <w:rsid w:val="00004189"/>
    <w:rsid w:val="000043FF"/>
    <w:rsid w:val="00004B1C"/>
    <w:rsid w:val="00004E5C"/>
    <w:rsid w:val="0000517B"/>
    <w:rsid w:val="00005738"/>
    <w:rsid w:val="00005797"/>
    <w:rsid w:val="00005ACE"/>
    <w:rsid w:val="000061E8"/>
    <w:rsid w:val="00006AB4"/>
    <w:rsid w:val="00006EEE"/>
    <w:rsid w:val="00007064"/>
    <w:rsid w:val="0000737B"/>
    <w:rsid w:val="000078C6"/>
    <w:rsid w:val="000078CE"/>
    <w:rsid w:val="00007958"/>
    <w:rsid w:val="00007A4C"/>
    <w:rsid w:val="00007BDE"/>
    <w:rsid w:val="00007E51"/>
    <w:rsid w:val="0001047D"/>
    <w:rsid w:val="000105F3"/>
    <w:rsid w:val="000105F4"/>
    <w:rsid w:val="00010658"/>
    <w:rsid w:val="000107C2"/>
    <w:rsid w:val="000107DE"/>
    <w:rsid w:val="000108D7"/>
    <w:rsid w:val="00010B9F"/>
    <w:rsid w:val="00010F08"/>
    <w:rsid w:val="00011291"/>
    <w:rsid w:val="00011778"/>
    <w:rsid w:val="0001186F"/>
    <w:rsid w:val="0001187F"/>
    <w:rsid w:val="00011B81"/>
    <w:rsid w:val="00012477"/>
    <w:rsid w:val="0001249F"/>
    <w:rsid w:val="00012989"/>
    <w:rsid w:val="00012B6A"/>
    <w:rsid w:val="00012B87"/>
    <w:rsid w:val="00013209"/>
    <w:rsid w:val="0001341E"/>
    <w:rsid w:val="00013755"/>
    <w:rsid w:val="00013967"/>
    <w:rsid w:val="00013ADD"/>
    <w:rsid w:val="00013BAF"/>
    <w:rsid w:val="00014064"/>
    <w:rsid w:val="00014702"/>
    <w:rsid w:val="00014A6D"/>
    <w:rsid w:val="00014BDE"/>
    <w:rsid w:val="00014C01"/>
    <w:rsid w:val="00014E3D"/>
    <w:rsid w:val="00015302"/>
    <w:rsid w:val="0001551B"/>
    <w:rsid w:val="00015B4C"/>
    <w:rsid w:val="00015B9A"/>
    <w:rsid w:val="00015F0D"/>
    <w:rsid w:val="00016210"/>
    <w:rsid w:val="0001674F"/>
    <w:rsid w:val="0001687C"/>
    <w:rsid w:val="000168F0"/>
    <w:rsid w:val="0001693C"/>
    <w:rsid w:val="00016A95"/>
    <w:rsid w:val="00016CF1"/>
    <w:rsid w:val="00016DB3"/>
    <w:rsid w:val="00016E94"/>
    <w:rsid w:val="00016E9E"/>
    <w:rsid w:val="000170EA"/>
    <w:rsid w:val="000172DF"/>
    <w:rsid w:val="0001739D"/>
    <w:rsid w:val="00017B13"/>
    <w:rsid w:val="00017F23"/>
    <w:rsid w:val="00017FB2"/>
    <w:rsid w:val="0002045E"/>
    <w:rsid w:val="000209CA"/>
    <w:rsid w:val="00020A6B"/>
    <w:rsid w:val="00020CA4"/>
    <w:rsid w:val="00020DA8"/>
    <w:rsid w:val="0002134A"/>
    <w:rsid w:val="0002134E"/>
    <w:rsid w:val="0002135F"/>
    <w:rsid w:val="000214E1"/>
    <w:rsid w:val="000216B5"/>
    <w:rsid w:val="00021A22"/>
    <w:rsid w:val="00021B58"/>
    <w:rsid w:val="00021CBA"/>
    <w:rsid w:val="00021DD8"/>
    <w:rsid w:val="00021EED"/>
    <w:rsid w:val="0002265C"/>
    <w:rsid w:val="00022BCD"/>
    <w:rsid w:val="00022DB0"/>
    <w:rsid w:val="00022DFD"/>
    <w:rsid w:val="00022EF5"/>
    <w:rsid w:val="000234A1"/>
    <w:rsid w:val="00023613"/>
    <w:rsid w:val="0002366C"/>
    <w:rsid w:val="00023D0A"/>
    <w:rsid w:val="00023FC1"/>
    <w:rsid w:val="00024024"/>
    <w:rsid w:val="00024086"/>
    <w:rsid w:val="0002411C"/>
    <w:rsid w:val="00024745"/>
    <w:rsid w:val="0002482D"/>
    <w:rsid w:val="000249B6"/>
    <w:rsid w:val="00024B45"/>
    <w:rsid w:val="00024D01"/>
    <w:rsid w:val="00024F47"/>
    <w:rsid w:val="00025316"/>
    <w:rsid w:val="00025344"/>
    <w:rsid w:val="00025784"/>
    <w:rsid w:val="00025D34"/>
    <w:rsid w:val="00025DCA"/>
    <w:rsid w:val="000260B8"/>
    <w:rsid w:val="00026295"/>
    <w:rsid w:val="00026DD8"/>
    <w:rsid w:val="00026FFD"/>
    <w:rsid w:val="0002703C"/>
    <w:rsid w:val="00027473"/>
    <w:rsid w:val="0002747C"/>
    <w:rsid w:val="000276CE"/>
    <w:rsid w:val="00027A04"/>
    <w:rsid w:val="00027C12"/>
    <w:rsid w:val="00027CFA"/>
    <w:rsid w:val="00027D7E"/>
    <w:rsid w:val="00030065"/>
    <w:rsid w:val="0003052A"/>
    <w:rsid w:val="00030671"/>
    <w:rsid w:val="0003082A"/>
    <w:rsid w:val="00030EA1"/>
    <w:rsid w:val="00031257"/>
    <w:rsid w:val="00031484"/>
    <w:rsid w:val="00031508"/>
    <w:rsid w:val="00031510"/>
    <w:rsid w:val="00031B6B"/>
    <w:rsid w:val="000323C7"/>
    <w:rsid w:val="000324F7"/>
    <w:rsid w:val="000325DA"/>
    <w:rsid w:val="00032B5C"/>
    <w:rsid w:val="00032DB5"/>
    <w:rsid w:val="00032F9D"/>
    <w:rsid w:val="00033018"/>
    <w:rsid w:val="000331B5"/>
    <w:rsid w:val="000331B7"/>
    <w:rsid w:val="000331DB"/>
    <w:rsid w:val="00033364"/>
    <w:rsid w:val="00033653"/>
    <w:rsid w:val="000338FC"/>
    <w:rsid w:val="00033B4A"/>
    <w:rsid w:val="00033B83"/>
    <w:rsid w:val="00033BDD"/>
    <w:rsid w:val="00033CFA"/>
    <w:rsid w:val="00033F41"/>
    <w:rsid w:val="000340D3"/>
    <w:rsid w:val="0003418E"/>
    <w:rsid w:val="0003482C"/>
    <w:rsid w:val="000348BF"/>
    <w:rsid w:val="00034CB1"/>
    <w:rsid w:val="00035177"/>
    <w:rsid w:val="00035389"/>
    <w:rsid w:val="0003550D"/>
    <w:rsid w:val="00035979"/>
    <w:rsid w:val="00035981"/>
    <w:rsid w:val="00035A6B"/>
    <w:rsid w:val="00036414"/>
    <w:rsid w:val="00036801"/>
    <w:rsid w:val="0003690F"/>
    <w:rsid w:val="000369A7"/>
    <w:rsid w:val="00036F58"/>
    <w:rsid w:val="0003717C"/>
    <w:rsid w:val="000373D2"/>
    <w:rsid w:val="000376B5"/>
    <w:rsid w:val="000378AB"/>
    <w:rsid w:val="00037917"/>
    <w:rsid w:val="00037939"/>
    <w:rsid w:val="00037C1F"/>
    <w:rsid w:val="00037D82"/>
    <w:rsid w:val="0004011E"/>
    <w:rsid w:val="000401BC"/>
    <w:rsid w:val="000401FB"/>
    <w:rsid w:val="00040283"/>
    <w:rsid w:val="00040336"/>
    <w:rsid w:val="000407BB"/>
    <w:rsid w:val="00040952"/>
    <w:rsid w:val="00040AD5"/>
    <w:rsid w:val="00041024"/>
    <w:rsid w:val="0004111B"/>
    <w:rsid w:val="000415DE"/>
    <w:rsid w:val="0004170E"/>
    <w:rsid w:val="00041BCD"/>
    <w:rsid w:val="00041DA0"/>
    <w:rsid w:val="00041EE6"/>
    <w:rsid w:val="00041F69"/>
    <w:rsid w:val="00042102"/>
    <w:rsid w:val="000425A5"/>
    <w:rsid w:val="0004287E"/>
    <w:rsid w:val="00042AAF"/>
    <w:rsid w:val="00042B5A"/>
    <w:rsid w:val="00042DAF"/>
    <w:rsid w:val="000435F8"/>
    <w:rsid w:val="0004368B"/>
    <w:rsid w:val="000436FF"/>
    <w:rsid w:val="00043897"/>
    <w:rsid w:val="00043BC7"/>
    <w:rsid w:val="00043BE6"/>
    <w:rsid w:val="00044B3B"/>
    <w:rsid w:val="00044B4B"/>
    <w:rsid w:val="00044C6B"/>
    <w:rsid w:val="00044DC4"/>
    <w:rsid w:val="000450E7"/>
    <w:rsid w:val="0004521B"/>
    <w:rsid w:val="000453B5"/>
    <w:rsid w:val="00045615"/>
    <w:rsid w:val="00045A49"/>
    <w:rsid w:val="00046142"/>
    <w:rsid w:val="00046676"/>
    <w:rsid w:val="00046FD4"/>
    <w:rsid w:val="000477C9"/>
    <w:rsid w:val="000478A8"/>
    <w:rsid w:val="00047B3F"/>
    <w:rsid w:val="00047B8B"/>
    <w:rsid w:val="00047BD0"/>
    <w:rsid w:val="00047DEC"/>
    <w:rsid w:val="0005000A"/>
    <w:rsid w:val="000504AD"/>
    <w:rsid w:val="00050574"/>
    <w:rsid w:val="0005081C"/>
    <w:rsid w:val="00050BC6"/>
    <w:rsid w:val="00050E27"/>
    <w:rsid w:val="00051348"/>
    <w:rsid w:val="00051463"/>
    <w:rsid w:val="0005167B"/>
    <w:rsid w:val="00051690"/>
    <w:rsid w:val="000516E6"/>
    <w:rsid w:val="000518DA"/>
    <w:rsid w:val="00051D74"/>
    <w:rsid w:val="00051EC3"/>
    <w:rsid w:val="000522F4"/>
    <w:rsid w:val="0005246C"/>
    <w:rsid w:val="0005250E"/>
    <w:rsid w:val="000525C3"/>
    <w:rsid w:val="000526D9"/>
    <w:rsid w:val="00052BCF"/>
    <w:rsid w:val="00052C9E"/>
    <w:rsid w:val="00052E40"/>
    <w:rsid w:val="00052FA3"/>
    <w:rsid w:val="0005307C"/>
    <w:rsid w:val="00053B2E"/>
    <w:rsid w:val="00053CA5"/>
    <w:rsid w:val="00054444"/>
    <w:rsid w:val="00054708"/>
    <w:rsid w:val="00054F94"/>
    <w:rsid w:val="000551AC"/>
    <w:rsid w:val="0005521D"/>
    <w:rsid w:val="000552F1"/>
    <w:rsid w:val="000553C1"/>
    <w:rsid w:val="000554F3"/>
    <w:rsid w:val="00055C15"/>
    <w:rsid w:val="0005606C"/>
    <w:rsid w:val="00056749"/>
    <w:rsid w:val="00056888"/>
    <w:rsid w:val="00056891"/>
    <w:rsid w:val="00056BCF"/>
    <w:rsid w:val="00056C98"/>
    <w:rsid w:val="00056D4B"/>
    <w:rsid w:val="00056E25"/>
    <w:rsid w:val="0005700B"/>
    <w:rsid w:val="00057041"/>
    <w:rsid w:val="00057154"/>
    <w:rsid w:val="0005720B"/>
    <w:rsid w:val="00057784"/>
    <w:rsid w:val="0005778A"/>
    <w:rsid w:val="00057F27"/>
    <w:rsid w:val="000602FB"/>
    <w:rsid w:val="000604F6"/>
    <w:rsid w:val="00060583"/>
    <w:rsid w:val="00060A25"/>
    <w:rsid w:val="00061001"/>
    <w:rsid w:val="0006158F"/>
    <w:rsid w:val="00061D66"/>
    <w:rsid w:val="00061DF5"/>
    <w:rsid w:val="00061E80"/>
    <w:rsid w:val="00061F23"/>
    <w:rsid w:val="00061FC3"/>
    <w:rsid w:val="000620A6"/>
    <w:rsid w:val="0006255A"/>
    <w:rsid w:val="0006257F"/>
    <w:rsid w:val="000628B0"/>
    <w:rsid w:val="00062938"/>
    <w:rsid w:val="00062982"/>
    <w:rsid w:val="00062AB3"/>
    <w:rsid w:val="00062B73"/>
    <w:rsid w:val="00062BB0"/>
    <w:rsid w:val="00063221"/>
    <w:rsid w:val="0006334C"/>
    <w:rsid w:val="000635ED"/>
    <w:rsid w:val="000635EF"/>
    <w:rsid w:val="00063639"/>
    <w:rsid w:val="000637F0"/>
    <w:rsid w:val="00063950"/>
    <w:rsid w:val="00063E38"/>
    <w:rsid w:val="00063E86"/>
    <w:rsid w:val="00063F41"/>
    <w:rsid w:val="00064363"/>
    <w:rsid w:val="000644DD"/>
    <w:rsid w:val="000644EC"/>
    <w:rsid w:val="00064574"/>
    <w:rsid w:val="000645A7"/>
    <w:rsid w:val="00064612"/>
    <w:rsid w:val="00064A91"/>
    <w:rsid w:val="000652CD"/>
    <w:rsid w:val="00065AF8"/>
    <w:rsid w:val="00065D8D"/>
    <w:rsid w:val="0006604C"/>
    <w:rsid w:val="00066065"/>
    <w:rsid w:val="00066A7B"/>
    <w:rsid w:val="00066EED"/>
    <w:rsid w:val="000672B1"/>
    <w:rsid w:val="00067488"/>
    <w:rsid w:val="0006754F"/>
    <w:rsid w:val="00067A4C"/>
    <w:rsid w:val="00067CB2"/>
    <w:rsid w:val="00067E4F"/>
    <w:rsid w:val="000700FB"/>
    <w:rsid w:val="000701AB"/>
    <w:rsid w:val="000704F6"/>
    <w:rsid w:val="00070A42"/>
    <w:rsid w:val="00070A9C"/>
    <w:rsid w:val="00070D18"/>
    <w:rsid w:val="00071722"/>
    <w:rsid w:val="0007185A"/>
    <w:rsid w:val="0007186F"/>
    <w:rsid w:val="000719DE"/>
    <w:rsid w:val="00071A75"/>
    <w:rsid w:val="00071B5F"/>
    <w:rsid w:val="00071EB2"/>
    <w:rsid w:val="000725A9"/>
    <w:rsid w:val="00072737"/>
    <w:rsid w:val="000727D4"/>
    <w:rsid w:val="00072D69"/>
    <w:rsid w:val="00073265"/>
    <w:rsid w:val="000734F5"/>
    <w:rsid w:val="00073533"/>
    <w:rsid w:val="000735C0"/>
    <w:rsid w:val="000736EF"/>
    <w:rsid w:val="00073889"/>
    <w:rsid w:val="000738A4"/>
    <w:rsid w:val="0007398B"/>
    <w:rsid w:val="00073A33"/>
    <w:rsid w:val="00073C9F"/>
    <w:rsid w:val="00073CE2"/>
    <w:rsid w:val="00074039"/>
    <w:rsid w:val="00074129"/>
    <w:rsid w:val="000743C3"/>
    <w:rsid w:val="00074431"/>
    <w:rsid w:val="000745B9"/>
    <w:rsid w:val="00074CC4"/>
    <w:rsid w:val="00074D04"/>
    <w:rsid w:val="00075316"/>
    <w:rsid w:val="00075599"/>
    <w:rsid w:val="000756F8"/>
    <w:rsid w:val="00075A8F"/>
    <w:rsid w:val="00075D76"/>
    <w:rsid w:val="00075EA6"/>
    <w:rsid w:val="0007665C"/>
    <w:rsid w:val="00076797"/>
    <w:rsid w:val="00076EDB"/>
    <w:rsid w:val="0007717A"/>
    <w:rsid w:val="0007717D"/>
    <w:rsid w:val="000772BD"/>
    <w:rsid w:val="00077508"/>
    <w:rsid w:val="00077595"/>
    <w:rsid w:val="000776BD"/>
    <w:rsid w:val="00077E96"/>
    <w:rsid w:val="00080204"/>
    <w:rsid w:val="0008021E"/>
    <w:rsid w:val="000802C2"/>
    <w:rsid w:val="00080326"/>
    <w:rsid w:val="00080793"/>
    <w:rsid w:val="00080AE2"/>
    <w:rsid w:val="00080B69"/>
    <w:rsid w:val="00080FD1"/>
    <w:rsid w:val="0008132A"/>
    <w:rsid w:val="000817AD"/>
    <w:rsid w:val="00081942"/>
    <w:rsid w:val="00081E17"/>
    <w:rsid w:val="00081E26"/>
    <w:rsid w:val="00081ECA"/>
    <w:rsid w:val="00081FBE"/>
    <w:rsid w:val="00081FC5"/>
    <w:rsid w:val="00082158"/>
    <w:rsid w:val="0008275D"/>
    <w:rsid w:val="00082978"/>
    <w:rsid w:val="00082B04"/>
    <w:rsid w:val="00082B06"/>
    <w:rsid w:val="00082F99"/>
    <w:rsid w:val="00083170"/>
    <w:rsid w:val="00083205"/>
    <w:rsid w:val="0008363B"/>
    <w:rsid w:val="000838BC"/>
    <w:rsid w:val="00083AB5"/>
    <w:rsid w:val="00083B41"/>
    <w:rsid w:val="00084372"/>
    <w:rsid w:val="0008438E"/>
    <w:rsid w:val="0008454F"/>
    <w:rsid w:val="000847BF"/>
    <w:rsid w:val="00084C5D"/>
    <w:rsid w:val="00084E14"/>
    <w:rsid w:val="00084F21"/>
    <w:rsid w:val="00085352"/>
    <w:rsid w:val="00085392"/>
    <w:rsid w:val="00085486"/>
    <w:rsid w:val="00085F0D"/>
    <w:rsid w:val="000862C5"/>
    <w:rsid w:val="00086591"/>
    <w:rsid w:val="00086A1F"/>
    <w:rsid w:val="00086AE0"/>
    <w:rsid w:val="00086B99"/>
    <w:rsid w:val="00086D69"/>
    <w:rsid w:val="00086EC3"/>
    <w:rsid w:val="00086F1C"/>
    <w:rsid w:val="000875E8"/>
    <w:rsid w:val="00087914"/>
    <w:rsid w:val="00087966"/>
    <w:rsid w:val="00087C72"/>
    <w:rsid w:val="00087D00"/>
    <w:rsid w:val="00087E2F"/>
    <w:rsid w:val="00090740"/>
    <w:rsid w:val="00090847"/>
    <w:rsid w:val="00090C2F"/>
    <w:rsid w:val="00090D44"/>
    <w:rsid w:val="000911CB"/>
    <w:rsid w:val="00091213"/>
    <w:rsid w:val="00091442"/>
    <w:rsid w:val="00091612"/>
    <w:rsid w:val="000918A3"/>
    <w:rsid w:val="000918CB"/>
    <w:rsid w:val="0009195A"/>
    <w:rsid w:val="00091970"/>
    <w:rsid w:val="000919B0"/>
    <w:rsid w:val="00092091"/>
    <w:rsid w:val="000924ED"/>
    <w:rsid w:val="00092A1A"/>
    <w:rsid w:val="000937B3"/>
    <w:rsid w:val="000939DF"/>
    <w:rsid w:val="00093A8F"/>
    <w:rsid w:val="00093DE3"/>
    <w:rsid w:val="00094055"/>
    <w:rsid w:val="00094095"/>
    <w:rsid w:val="0009423C"/>
    <w:rsid w:val="000948EE"/>
    <w:rsid w:val="0009495C"/>
    <w:rsid w:val="000949A3"/>
    <w:rsid w:val="00094F2A"/>
    <w:rsid w:val="000954F6"/>
    <w:rsid w:val="00095677"/>
    <w:rsid w:val="000956F0"/>
    <w:rsid w:val="00095D94"/>
    <w:rsid w:val="00095DF1"/>
    <w:rsid w:val="00095E07"/>
    <w:rsid w:val="00096223"/>
    <w:rsid w:val="00096230"/>
    <w:rsid w:val="000969F7"/>
    <w:rsid w:val="00096F9A"/>
    <w:rsid w:val="00096F9B"/>
    <w:rsid w:val="000973A3"/>
    <w:rsid w:val="0009780C"/>
    <w:rsid w:val="000979DB"/>
    <w:rsid w:val="00097BEF"/>
    <w:rsid w:val="000A0477"/>
    <w:rsid w:val="000A04BE"/>
    <w:rsid w:val="000A0708"/>
    <w:rsid w:val="000A08B8"/>
    <w:rsid w:val="000A08D3"/>
    <w:rsid w:val="000A0985"/>
    <w:rsid w:val="000A0E5F"/>
    <w:rsid w:val="000A0F3E"/>
    <w:rsid w:val="000A1037"/>
    <w:rsid w:val="000A15BF"/>
    <w:rsid w:val="000A1616"/>
    <w:rsid w:val="000A198E"/>
    <w:rsid w:val="000A1BFC"/>
    <w:rsid w:val="000A2182"/>
    <w:rsid w:val="000A2199"/>
    <w:rsid w:val="000A2675"/>
    <w:rsid w:val="000A2819"/>
    <w:rsid w:val="000A2889"/>
    <w:rsid w:val="000A2AFB"/>
    <w:rsid w:val="000A2B21"/>
    <w:rsid w:val="000A2D2F"/>
    <w:rsid w:val="000A2D5B"/>
    <w:rsid w:val="000A3105"/>
    <w:rsid w:val="000A3E3F"/>
    <w:rsid w:val="000A4099"/>
    <w:rsid w:val="000A423E"/>
    <w:rsid w:val="000A4340"/>
    <w:rsid w:val="000A44F7"/>
    <w:rsid w:val="000A47EF"/>
    <w:rsid w:val="000A498A"/>
    <w:rsid w:val="000A5014"/>
    <w:rsid w:val="000A521A"/>
    <w:rsid w:val="000A55D0"/>
    <w:rsid w:val="000A574D"/>
    <w:rsid w:val="000A592A"/>
    <w:rsid w:val="000A627B"/>
    <w:rsid w:val="000A6A77"/>
    <w:rsid w:val="000A6BBD"/>
    <w:rsid w:val="000A6F54"/>
    <w:rsid w:val="000A722A"/>
    <w:rsid w:val="000A7635"/>
    <w:rsid w:val="000A783B"/>
    <w:rsid w:val="000A7865"/>
    <w:rsid w:val="000A7A5E"/>
    <w:rsid w:val="000A7AEE"/>
    <w:rsid w:val="000A7C34"/>
    <w:rsid w:val="000B0023"/>
    <w:rsid w:val="000B098D"/>
    <w:rsid w:val="000B0A6C"/>
    <w:rsid w:val="000B1611"/>
    <w:rsid w:val="000B1B4A"/>
    <w:rsid w:val="000B1D15"/>
    <w:rsid w:val="000B1DDC"/>
    <w:rsid w:val="000B1F30"/>
    <w:rsid w:val="000B24C2"/>
    <w:rsid w:val="000B25C1"/>
    <w:rsid w:val="000B28B9"/>
    <w:rsid w:val="000B3291"/>
    <w:rsid w:val="000B32A6"/>
    <w:rsid w:val="000B32D4"/>
    <w:rsid w:val="000B3470"/>
    <w:rsid w:val="000B39A8"/>
    <w:rsid w:val="000B3C39"/>
    <w:rsid w:val="000B3DAF"/>
    <w:rsid w:val="000B423C"/>
    <w:rsid w:val="000B433A"/>
    <w:rsid w:val="000B4399"/>
    <w:rsid w:val="000B4426"/>
    <w:rsid w:val="000B46E1"/>
    <w:rsid w:val="000B49F3"/>
    <w:rsid w:val="000B4F5F"/>
    <w:rsid w:val="000B51E5"/>
    <w:rsid w:val="000B5449"/>
    <w:rsid w:val="000B5502"/>
    <w:rsid w:val="000B5CF5"/>
    <w:rsid w:val="000B65A8"/>
    <w:rsid w:val="000B6730"/>
    <w:rsid w:val="000B6BAD"/>
    <w:rsid w:val="000B6E9D"/>
    <w:rsid w:val="000B7206"/>
    <w:rsid w:val="000B7E5D"/>
    <w:rsid w:val="000B7F6B"/>
    <w:rsid w:val="000B7FF0"/>
    <w:rsid w:val="000C004B"/>
    <w:rsid w:val="000C0117"/>
    <w:rsid w:val="000C01DA"/>
    <w:rsid w:val="000C0214"/>
    <w:rsid w:val="000C0504"/>
    <w:rsid w:val="000C05DD"/>
    <w:rsid w:val="000C08E0"/>
    <w:rsid w:val="000C0910"/>
    <w:rsid w:val="000C0CA4"/>
    <w:rsid w:val="000C0D37"/>
    <w:rsid w:val="000C0F77"/>
    <w:rsid w:val="000C0FB3"/>
    <w:rsid w:val="000C130E"/>
    <w:rsid w:val="000C1586"/>
    <w:rsid w:val="000C15CB"/>
    <w:rsid w:val="000C1610"/>
    <w:rsid w:val="000C164B"/>
    <w:rsid w:val="000C19EE"/>
    <w:rsid w:val="000C1A9D"/>
    <w:rsid w:val="000C2614"/>
    <w:rsid w:val="000C2ACF"/>
    <w:rsid w:val="000C335B"/>
    <w:rsid w:val="000C33BE"/>
    <w:rsid w:val="000C3849"/>
    <w:rsid w:val="000C3EDD"/>
    <w:rsid w:val="000C40B7"/>
    <w:rsid w:val="000C432A"/>
    <w:rsid w:val="000C473C"/>
    <w:rsid w:val="000C48E6"/>
    <w:rsid w:val="000C4C10"/>
    <w:rsid w:val="000C4DC0"/>
    <w:rsid w:val="000C52EC"/>
    <w:rsid w:val="000C5707"/>
    <w:rsid w:val="000C59E7"/>
    <w:rsid w:val="000C5B00"/>
    <w:rsid w:val="000C5B69"/>
    <w:rsid w:val="000C5D52"/>
    <w:rsid w:val="000C617C"/>
    <w:rsid w:val="000C63B8"/>
    <w:rsid w:val="000C63C0"/>
    <w:rsid w:val="000C6480"/>
    <w:rsid w:val="000C6FBD"/>
    <w:rsid w:val="000C7205"/>
    <w:rsid w:val="000C73CC"/>
    <w:rsid w:val="000C7902"/>
    <w:rsid w:val="000C7A5E"/>
    <w:rsid w:val="000C7CE1"/>
    <w:rsid w:val="000D01C6"/>
    <w:rsid w:val="000D03CE"/>
    <w:rsid w:val="000D050D"/>
    <w:rsid w:val="000D0730"/>
    <w:rsid w:val="000D076C"/>
    <w:rsid w:val="000D0D2A"/>
    <w:rsid w:val="000D0D84"/>
    <w:rsid w:val="000D1010"/>
    <w:rsid w:val="000D19CE"/>
    <w:rsid w:val="000D1E53"/>
    <w:rsid w:val="000D21BA"/>
    <w:rsid w:val="000D287B"/>
    <w:rsid w:val="000D2917"/>
    <w:rsid w:val="000D2C2F"/>
    <w:rsid w:val="000D2DCB"/>
    <w:rsid w:val="000D2F74"/>
    <w:rsid w:val="000D3028"/>
    <w:rsid w:val="000D36C5"/>
    <w:rsid w:val="000D3949"/>
    <w:rsid w:val="000D3D94"/>
    <w:rsid w:val="000D3DFD"/>
    <w:rsid w:val="000D4310"/>
    <w:rsid w:val="000D4396"/>
    <w:rsid w:val="000D4398"/>
    <w:rsid w:val="000D452C"/>
    <w:rsid w:val="000D4821"/>
    <w:rsid w:val="000D4A92"/>
    <w:rsid w:val="000D4AE3"/>
    <w:rsid w:val="000D4D6C"/>
    <w:rsid w:val="000D4FF4"/>
    <w:rsid w:val="000D5907"/>
    <w:rsid w:val="000D5AE7"/>
    <w:rsid w:val="000D64B1"/>
    <w:rsid w:val="000D64BA"/>
    <w:rsid w:val="000D6809"/>
    <w:rsid w:val="000D6829"/>
    <w:rsid w:val="000D6E4E"/>
    <w:rsid w:val="000D77FD"/>
    <w:rsid w:val="000D7943"/>
    <w:rsid w:val="000D7B3F"/>
    <w:rsid w:val="000D7C4A"/>
    <w:rsid w:val="000E03BE"/>
    <w:rsid w:val="000E0665"/>
    <w:rsid w:val="000E07CF"/>
    <w:rsid w:val="000E088D"/>
    <w:rsid w:val="000E08E6"/>
    <w:rsid w:val="000E0949"/>
    <w:rsid w:val="000E0D1A"/>
    <w:rsid w:val="000E17DC"/>
    <w:rsid w:val="000E1E2F"/>
    <w:rsid w:val="000E1FE2"/>
    <w:rsid w:val="000E2519"/>
    <w:rsid w:val="000E2A55"/>
    <w:rsid w:val="000E2BBC"/>
    <w:rsid w:val="000E2CD6"/>
    <w:rsid w:val="000E2FF2"/>
    <w:rsid w:val="000E301A"/>
    <w:rsid w:val="000E318E"/>
    <w:rsid w:val="000E3252"/>
    <w:rsid w:val="000E3968"/>
    <w:rsid w:val="000E3C85"/>
    <w:rsid w:val="000E3F41"/>
    <w:rsid w:val="000E4117"/>
    <w:rsid w:val="000E4197"/>
    <w:rsid w:val="000E41D5"/>
    <w:rsid w:val="000E44C0"/>
    <w:rsid w:val="000E45F0"/>
    <w:rsid w:val="000E4721"/>
    <w:rsid w:val="000E48B4"/>
    <w:rsid w:val="000E4BED"/>
    <w:rsid w:val="000E4D49"/>
    <w:rsid w:val="000E4D4F"/>
    <w:rsid w:val="000E516D"/>
    <w:rsid w:val="000E5256"/>
    <w:rsid w:val="000E5840"/>
    <w:rsid w:val="000E5AA5"/>
    <w:rsid w:val="000E5D67"/>
    <w:rsid w:val="000E5E00"/>
    <w:rsid w:val="000E5E16"/>
    <w:rsid w:val="000E5F14"/>
    <w:rsid w:val="000E6AF6"/>
    <w:rsid w:val="000E6D4C"/>
    <w:rsid w:val="000E6E02"/>
    <w:rsid w:val="000E7084"/>
    <w:rsid w:val="000E711F"/>
    <w:rsid w:val="000E74AB"/>
    <w:rsid w:val="000E79F2"/>
    <w:rsid w:val="000E7EA6"/>
    <w:rsid w:val="000E7F13"/>
    <w:rsid w:val="000F0084"/>
    <w:rsid w:val="000F0116"/>
    <w:rsid w:val="000F0456"/>
    <w:rsid w:val="000F0B71"/>
    <w:rsid w:val="000F0D88"/>
    <w:rsid w:val="000F0FD4"/>
    <w:rsid w:val="000F10F7"/>
    <w:rsid w:val="000F119B"/>
    <w:rsid w:val="000F1467"/>
    <w:rsid w:val="000F1F9D"/>
    <w:rsid w:val="000F2035"/>
    <w:rsid w:val="000F250C"/>
    <w:rsid w:val="000F259A"/>
    <w:rsid w:val="000F26CC"/>
    <w:rsid w:val="000F2906"/>
    <w:rsid w:val="000F2A5B"/>
    <w:rsid w:val="000F2A9B"/>
    <w:rsid w:val="000F2AC7"/>
    <w:rsid w:val="000F2EF1"/>
    <w:rsid w:val="000F3237"/>
    <w:rsid w:val="000F37F3"/>
    <w:rsid w:val="000F3924"/>
    <w:rsid w:val="000F4132"/>
    <w:rsid w:val="000F43CC"/>
    <w:rsid w:val="000F4C1C"/>
    <w:rsid w:val="000F4C7E"/>
    <w:rsid w:val="000F4CE6"/>
    <w:rsid w:val="000F4E39"/>
    <w:rsid w:val="000F4F96"/>
    <w:rsid w:val="000F53E0"/>
    <w:rsid w:val="000F58F9"/>
    <w:rsid w:val="000F5D15"/>
    <w:rsid w:val="000F5E1C"/>
    <w:rsid w:val="000F61CF"/>
    <w:rsid w:val="000F62EF"/>
    <w:rsid w:val="000F66A8"/>
    <w:rsid w:val="000F68B0"/>
    <w:rsid w:val="000F6A13"/>
    <w:rsid w:val="000F6A2E"/>
    <w:rsid w:val="000F6AD9"/>
    <w:rsid w:val="000F6D0D"/>
    <w:rsid w:val="000F7190"/>
    <w:rsid w:val="000F7A54"/>
    <w:rsid w:val="00100057"/>
    <w:rsid w:val="001000F8"/>
    <w:rsid w:val="001005DE"/>
    <w:rsid w:val="00100E87"/>
    <w:rsid w:val="00101406"/>
    <w:rsid w:val="001016C2"/>
    <w:rsid w:val="00101C3B"/>
    <w:rsid w:val="00101E6A"/>
    <w:rsid w:val="00101EA5"/>
    <w:rsid w:val="0010207D"/>
    <w:rsid w:val="00102349"/>
    <w:rsid w:val="00102351"/>
    <w:rsid w:val="001028A7"/>
    <w:rsid w:val="001028B1"/>
    <w:rsid w:val="00102A1D"/>
    <w:rsid w:val="00102B37"/>
    <w:rsid w:val="00102B4D"/>
    <w:rsid w:val="001031DF"/>
    <w:rsid w:val="0010346B"/>
    <w:rsid w:val="00103810"/>
    <w:rsid w:val="001038AD"/>
    <w:rsid w:val="001038B7"/>
    <w:rsid w:val="0010390B"/>
    <w:rsid w:val="00103AE9"/>
    <w:rsid w:val="00103ECB"/>
    <w:rsid w:val="0010412A"/>
    <w:rsid w:val="0010433D"/>
    <w:rsid w:val="0010454A"/>
    <w:rsid w:val="0010474C"/>
    <w:rsid w:val="001051DF"/>
    <w:rsid w:val="0010535A"/>
    <w:rsid w:val="00105413"/>
    <w:rsid w:val="001056CB"/>
    <w:rsid w:val="00105B75"/>
    <w:rsid w:val="00105D74"/>
    <w:rsid w:val="001061CD"/>
    <w:rsid w:val="00106390"/>
    <w:rsid w:val="001066A0"/>
    <w:rsid w:val="00106743"/>
    <w:rsid w:val="001067C5"/>
    <w:rsid w:val="0010683C"/>
    <w:rsid w:val="00106A32"/>
    <w:rsid w:val="00106C5F"/>
    <w:rsid w:val="00106FDC"/>
    <w:rsid w:val="00107219"/>
    <w:rsid w:val="0010738A"/>
    <w:rsid w:val="0010765C"/>
    <w:rsid w:val="001076A2"/>
    <w:rsid w:val="00107B81"/>
    <w:rsid w:val="00107E25"/>
    <w:rsid w:val="00107E9E"/>
    <w:rsid w:val="001109B0"/>
    <w:rsid w:val="00110B25"/>
    <w:rsid w:val="00110F65"/>
    <w:rsid w:val="00111052"/>
    <w:rsid w:val="001112C8"/>
    <w:rsid w:val="0011148E"/>
    <w:rsid w:val="001119E4"/>
    <w:rsid w:val="00111BFA"/>
    <w:rsid w:val="00111E34"/>
    <w:rsid w:val="001122EB"/>
    <w:rsid w:val="001127E2"/>
    <w:rsid w:val="001129CA"/>
    <w:rsid w:val="00112A00"/>
    <w:rsid w:val="00112ABF"/>
    <w:rsid w:val="00112C2A"/>
    <w:rsid w:val="00112C66"/>
    <w:rsid w:val="00112F53"/>
    <w:rsid w:val="001130B6"/>
    <w:rsid w:val="00113330"/>
    <w:rsid w:val="0011348E"/>
    <w:rsid w:val="001134A2"/>
    <w:rsid w:val="001138A7"/>
    <w:rsid w:val="00113CEB"/>
    <w:rsid w:val="00114254"/>
    <w:rsid w:val="001145C3"/>
    <w:rsid w:val="001148D8"/>
    <w:rsid w:val="00114994"/>
    <w:rsid w:val="0011499F"/>
    <w:rsid w:val="00114B0E"/>
    <w:rsid w:val="00114B6E"/>
    <w:rsid w:val="00114BA5"/>
    <w:rsid w:val="00114DFD"/>
    <w:rsid w:val="00114E09"/>
    <w:rsid w:val="00114E67"/>
    <w:rsid w:val="0011514A"/>
    <w:rsid w:val="0011527C"/>
    <w:rsid w:val="00115370"/>
    <w:rsid w:val="00115BCA"/>
    <w:rsid w:val="00115C74"/>
    <w:rsid w:val="00115CEB"/>
    <w:rsid w:val="00115D05"/>
    <w:rsid w:val="00115FFB"/>
    <w:rsid w:val="001160F4"/>
    <w:rsid w:val="00116262"/>
    <w:rsid w:val="001164FF"/>
    <w:rsid w:val="00116511"/>
    <w:rsid w:val="00116789"/>
    <w:rsid w:val="001168BB"/>
    <w:rsid w:val="001169C5"/>
    <w:rsid w:val="00116FA7"/>
    <w:rsid w:val="001171FD"/>
    <w:rsid w:val="0011732B"/>
    <w:rsid w:val="00117831"/>
    <w:rsid w:val="00117839"/>
    <w:rsid w:val="00120775"/>
    <w:rsid w:val="00120A58"/>
    <w:rsid w:val="00120D43"/>
    <w:rsid w:val="00120E15"/>
    <w:rsid w:val="0012107F"/>
    <w:rsid w:val="0012149C"/>
    <w:rsid w:val="0012162A"/>
    <w:rsid w:val="001216C8"/>
    <w:rsid w:val="001218D1"/>
    <w:rsid w:val="00121CEB"/>
    <w:rsid w:val="00121DF3"/>
    <w:rsid w:val="001223A0"/>
    <w:rsid w:val="001223C9"/>
    <w:rsid w:val="00122514"/>
    <w:rsid w:val="00122701"/>
    <w:rsid w:val="00122762"/>
    <w:rsid w:val="001227E7"/>
    <w:rsid w:val="00122EE4"/>
    <w:rsid w:val="0012316B"/>
    <w:rsid w:val="00123181"/>
    <w:rsid w:val="0012337E"/>
    <w:rsid w:val="001236AE"/>
    <w:rsid w:val="0012393B"/>
    <w:rsid w:val="00123D7E"/>
    <w:rsid w:val="00123DE6"/>
    <w:rsid w:val="0012416F"/>
    <w:rsid w:val="001245C3"/>
    <w:rsid w:val="001246B8"/>
    <w:rsid w:val="00124DF9"/>
    <w:rsid w:val="00124EFA"/>
    <w:rsid w:val="00124F45"/>
    <w:rsid w:val="00125192"/>
    <w:rsid w:val="001259F3"/>
    <w:rsid w:val="00125A67"/>
    <w:rsid w:val="00125B5F"/>
    <w:rsid w:val="00125E4C"/>
    <w:rsid w:val="00125E5B"/>
    <w:rsid w:val="001263A4"/>
    <w:rsid w:val="001263B6"/>
    <w:rsid w:val="001264C3"/>
    <w:rsid w:val="001265E8"/>
    <w:rsid w:val="00126830"/>
    <w:rsid w:val="0012694C"/>
    <w:rsid w:val="00126993"/>
    <w:rsid w:val="0012701E"/>
    <w:rsid w:val="00127ACE"/>
    <w:rsid w:val="00127F00"/>
    <w:rsid w:val="0013008B"/>
    <w:rsid w:val="00130663"/>
    <w:rsid w:val="0013074C"/>
    <w:rsid w:val="00130B8C"/>
    <w:rsid w:val="00130D61"/>
    <w:rsid w:val="00130F47"/>
    <w:rsid w:val="00130F7D"/>
    <w:rsid w:val="00130FA5"/>
    <w:rsid w:val="00131289"/>
    <w:rsid w:val="00131671"/>
    <w:rsid w:val="00131983"/>
    <w:rsid w:val="00131CB5"/>
    <w:rsid w:val="00131DCB"/>
    <w:rsid w:val="00131E8C"/>
    <w:rsid w:val="00132711"/>
    <w:rsid w:val="00132936"/>
    <w:rsid w:val="001329F1"/>
    <w:rsid w:val="00132A47"/>
    <w:rsid w:val="00132E13"/>
    <w:rsid w:val="001331E6"/>
    <w:rsid w:val="00133525"/>
    <w:rsid w:val="001336FC"/>
    <w:rsid w:val="00133754"/>
    <w:rsid w:val="00133796"/>
    <w:rsid w:val="00133F49"/>
    <w:rsid w:val="00133FC8"/>
    <w:rsid w:val="0013413F"/>
    <w:rsid w:val="001343B5"/>
    <w:rsid w:val="00134453"/>
    <w:rsid w:val="001344FA"/>
    <w:rsid w:val="00134FCA"/>
    <w:rsid w:val="001350BB"/>
    <w:rsid w:val="001352BF"/>
    <w:rsid w:val="001357B1"/>
    <w:rsid w:val="00135847"/>
    <w:rsid w:val="0013620E"/>
    <w:rsid w:val="00136553"/>
    <w:rsid w:val="00136B72"/>
    <w:rsid w:val="00136BE1"/>
    <w:rsid w:val="00136C53"/>
    <w:rsid w:val="001372E4"/>
    <w:rsid w:val="001373D0"/>
    <w:rsid w:val="0013792D"/>
    <w:rsid w:val="00137BB0"/>
    <w:rsid w:val="00137BCD"/>
    <w:rsid w:val="00137C6F"/>
    <w:rsid w:val="00137DB1"/>
    <w:rsid w:val="00137F8E"/>
    <w:rsid w:val="0014020E"/>
    <w:rsid w:val="00140356"/>
    <w:rsid w:val="00140564"/>
    <w:rsid w:val="001413A1"/>
    <w:rsid w:val="0014178B"/>
    <w:rsid w:val="0014198B"/>
    <w:rsid w:val="00142211"/>
    <w:rsid w:val="00142635"/>
    <w:rsid w:val="0014272A"/>
    <w:rsid w:val="00142735"/>
    <w:rsid w:val="001428B6"/>
    <w:rsid w:val="00142977"/>
    <w:rsid w:val="00142AC3"/>
    <w:rsid w:val="00142D79"/>
    <w:rsid w:val="00143336"/>
    <w:rsid w:val="00143506"/>
    <w:rsid w:val="001436F8"/>
    <w:rsid w:val="001437CA"/>
    <w:rsid w:val="00143AEC"/>
    <w:rsid w:val="00143F98"/>
    <w:rsid w:val="001443A4"/>
    <w:rsid w:val="001446D4"/>
    <w:rsid w:val="001447B8"/>
    <w:rsid w:val="00144AB3"/>
    <w:rsid w:val="00144EB0"/>
    <w:rsid w:val="00145037"/>
    <w:rsid w:val="00145199"/>
    <w:rsid w:val="001451D8"/>
    <w:rsid w:val="001451E0"/>
    <w:rsid w:val="0014523A"/>
    <w:rsid w:val="00145472"/>
    <w:rsid w:val="00145660"/>
    <w:rsid w:val="00145AB0"/>
    <w:rsid w:val="00145D88"/>
    <w:rsid w:val="001467D2"/>
    <w:rsid w:val="001467DA"/>
    <w:rsid w:val="001467F3"/>
    <w:rsid w:val="001470EF"/>
    <w:rsid w:val="0014776D"/>
    <w:rsid w:val="001479B9"/>
    <w:rsid w:val="00147B69"/>
    <w:rsid w:val="00147D5A"/>
    <w:rsid w:val="00147D95"/>
    <w:rsid w:val="00147E25"/>
    <w:rsid w:val="00147E5E"/>
    <w:rsid w:val="001503A4"/>
    <w:rsid w:val="001503FD"/>
    <w:rsid w:val="00150694"/>
    <w:rsid w:val="00150703"/>
    <w:rsid w:val="00150932"/>
    <w:rsid w:val="0015099A"/>
    <w:rsid w:val="00150A08"/>
    <w:rsid w:val="00150F71"/>
    <w:rsid w:val="0015128E"/>
    <w:rsid w:val="00152172"/>
    <w:rsid w:val="00152793"/>
    <w:rsid w:val="00153082"/>
    <w:rsid w:val="0015308B"/>
    <w:rsid w:val="0015323C"/>
    <w:rsid w:val="00153655"/>
    <w:rsid w:val="001536A7"/>
    <w:rsid w:val="00153988"/>
    <w:rsid w:val="00153B3D"/>
    <w:rsid w:val="00153E29"/>
    <w:rsid w:val="00154051"/>
    <w:rsid w:val="00154253"/>
    <w:rsid w:val="00154295"/>
    <w:rsid w:val="00154409"/>
    <w:rsid w:val="0015469E"/>
    <w:rsid w:val="001548A2"/>
    <w:rsid w:val="00154982"/>
    <w:rsid w:val="00154D42"/>
    <w:rsid w:val="00154D87"/>
    <w:rsid w:val="0015519A"/>
    <w:rsid w:val="00155311"/>
    <w:rsid w:val="00155461"/>
    <w:rsid w:val="00155B49"/>
    <w:rsid w:val="00155D1D"/>
    <w:rsid w:val="00155E73"/>
    <w:rsid w:val="00155F8F"/>
    <w:rsid w:val="00156741"/>
    <w:rsid w:val="00156880"/>
    <w:rsid w:val="00156917"/>
    <w:rsid w:val="00156C4B"/>
    <w:rsid w:val="00156F8C"/>
    <w:rsid w:val="001572AB"/>
    <w:rsid w:val="001573E6"/>
    <w:rsid w:val="001574A3"/>
    <w:rsid w:val="00157602"/>
    <w:rsid w:val="00157C8D"/>
    <w:rsid w:val="00157EF5"/>
    <w:rsid w:val="0016071B"/>
    <w:rsid w:val="00160752"/>
    <w:rsid w:val="00160C5C"/>
    <w:rsid w:val="00160DBE"/>
    <w:rsid w:val="00160DD1"/>
    <w:rsid w:val="00160E47"/>
    <w:rsid w:val="0016112B"/>
    <w:rsid w:val="0016170C"/>
    <w:rsid w:val="00161837"/>
    <w:rsid w:val="00161904"/>
    <w:rsid w:val="00161F39"/>
    <w:rsid w:val="00161FCD"/>
    <w:rsid w:val="00162820"/>
    <w:rsid w:val="001628B3"/>
    <w:rsid w:val="00162EEE"/>
    <w:rsid w:val="00163029"/>
    <w:rsid w:val="0016393B"/>
    <w:rsid w:val="00163B2E"/>
    <w:rsid w:val="00163E09"/>
    <w:rsid w:val="0016408D"/>
    <w:rsid w:val="001643A4"/>
    <w:rsid w:val="0016486C"/>
    <w:rsid w:val="00164F15"/>
    <w:rsid w:val="0016511A"/>
    <w:rsid w:val="001653FC"/>
    <w:rsid w:val="0016553B"/>
    <w:rsid w:val="00165639"/>
    <w:rsid w:val="00165DE9"/>
    <w:rsid w:val="00166137"/>
    <w:rsid w:val="00166457"/>
    <w:rsid w:val="00166790"/>
    <w:rsid w:val="0016684B"/>
    <w:rsid w:val="001668F5"/>
    <w:rsid w:val="00166B26"/>
    <w:rsid w:val="00166C10"/>
    <w:rsid w:val="00166E15"/>
    <w:rsid w:val="00167041"/>
    <w:rsid w:val="001671C2"/>
    <w:rsid w:val="00167336"/>
    <w:rsid w:val="00167381"/>
    <w:rsid w:val="0016769D"/>
    <w:rsid w:val="00167A30"/>
    <w:rsid w:val="00167BC7"/>
    <w:rsid w:val="00167BEC"/>
    <w:rsid w:val="00167F98"/>
    <w:rsid w:val="00170149"/>
    <w:rsid w:val="001701D1"/>
    <w:rsid w:val="001708AF"/>
    <w:rsid w:val="00170E0E"/>
    <w:rsid w:val="001717C9"/>
    <w:rsid w:val="0017234D"/>
    <w:rsid w:val="0017272E"/>
    <w:rsid w:val="001737AA"/>
    <w:rsid w:val="00173BE9"/>
    <w:rsid w:val="00173DF0"/>
    <w:rsid w:val="00173F77"/>
    <w:rsid w:val="00174285"/>
    <w:rsid w:val="001744CC"/>
    <w:rsid w:val="00174615"/>
    <w:rsid w:val="00174C16"/>
    <w:rsid w:val="00175144"/>
    <w:rsid w:val="00175271"/>
    <w:rsid w:val="0017539B"/>
    <w:rsid w:val="0017574F"/>
    <w:rsid w:val="00175ABA"/>
    <w:rsid w:val="00175EFE"/>
    <w:rsid w:val="0017615D"/>
    <w:rsid w:val="0017617D"/>
    <w:rsid w:val="001762DB"/>
    <w:rsid w:val="0017690C"/>
    <w:rsid w:val="001769B4"/>
    <w:rsid w:val="00176AB2"/>
    <w:rsid w:val="00176D79"/>
    <w:rsid w:val="00176E8F"/>
    <w:rsid w:val="001771EC"/>
    <w:rsid w:val="0017723B"/>
    <w:rsid w:val="001772DB"/>
    <w:rsid w:val="001776C3"/>
    <w:rsid w:val="0017791D"/>
    <w:rsid w:val="00177B23"/>
    <w:rsid w:val="0018056A"/>
    <w:rsid w:val="00180A0D"/>
    <w:rsid w:val="00180B23"/>
    <w:rsid w:val="00180B39"/>
    <w:rsid w:val="00180B5E"/>
    <w:rsid w:val="00180D3C"/>
    <w:rsid w:val="00180F2B"/>
    <w:rsid w:val="00180F5F"/>
    <w:rsid w:val="001810F3"/>
    <w:rsid w:val="00181201"/>
    <w:rsid w:val="00181303"/>
    <w:rsid w:val="001817F5"/>
    <w:rsid w:val="00181AD9"/>
    <w:rsid w:val="0018204F"/>
    <w:rsid w:val="00182232"/>
    <w:rsid w:val="0018231B"/>
    <w:rsid w:val="00182363"/>
    <w:rsid w:val="001827AD"/>
    <w:rsid w:val="0018286F"/>
    <w:rsid w:val="001828AD"/>
    <w:rsid w:val="00182B8C"/>
    <w:rsid w:val="00182C29"/>
    <w:rsid w:val="00182C71"/>
    <w:rsid w:val="001830FA"/>
    <w:rsid w:val="001834FD"/>
    <w:rsid w:val="001838E6"/>
    <w:rsid w:val="00183EDC"/>
    <w:rsid w:val="00184087"/>
    <w:rsid w:val="00184F0A"/>
    <w:rsid w:val="00184FF1"/>
    <w:rsid w:val="00185289"/>
    <w:rsid w:val="00185317"/>
    <w:rsid w:val="0018545B"/>
    <w:rsid w:val="001857C1"/>
    <w:rsid w:val="00185B34"/>
    <w:rsid w:val="00185BDE"/>
    <w:rsid w:val="00186075"/>
    <w:rsid w:val="001866B4"/>
    <w:rsid w:val="00186D34"/>
    <w:rsid w:val="0018713F"/>
    <w:rsid w:val="001872AE"/>
    <w:rsid w:val="00187634"/>
    <w:rsid w:val="00187688"/>
    <w:rsid w:val="00187EA3"/>
    <w:rsid w:val="00190703"/>
    <w:rsid w:val="00190BDE"/>
    <w:rsid w:val="00190FF3"/>
    <w:rsid w:val="0019148D"/>
    <w:rsid w:val="00191528"/>
    <w:rsid w:val="00191685"/>
    <w:rsid w:val="00191852"/>
    <w:rsid w:val="0019190A"/>
    <w:rsid w:val="001919BD"/>
    <w:rsid w:val="00191A05"/>
    <w:rsid w:val="00191AA3"/>
    <w:rsid w:val="00191C43"/>
    <w:rsid w:val="00191D1A"/>
    <w:rsid w:val="00192039"/>
    <w:rsid w:val="001921A9"/>
    <w:rsid w:val="001921C0"/>
    <w:rsid w:val="001924FB"/>
    <w:rsid w:val="00192563"/>
    <w:rsid w:val="001927A9"/>
    <w:rsid w:val="0019297C"/>
    <w:rsid w:val="00192A7C"/>
    <w:rsid w:val="00192D51"/>
    <w:rsid w:val="001932AD"/>
    <w:rsid w:val="0019347A"/>
    <w:rsid w:val="001936FB"/>
    <w:rsid w:val="00193807"/>
    <w:rsid w:val="0019397C"/>
    <w:rsid w:val="00193B4C"/>
    <w:rsid w:val="00193B53"/>
    <w:rsid w:val="00193B55"/>
    <w:rsid w:val="00193BDE"/>
    <w:rsid w:val="00194065"/>
    <w:rsid w:val="00194345"/>
    <w:rsid w:val="001943E8"/>
    <w:rsid w:val="0019460B"/>
    <w:rsid w:val="0019467C"/>
    <w:rsid w:val="00194A5E"/>
    <w:rsid w:val="00195672"/>
    <w:rsid w:val="0019571A"/>
    <w:rsid w:val="0019575F"/>
    <w:rsid w:val="00195858"/>
    <w:rsid w:val="001959E6"/>
    <w:rsid w:val="00195B45"/>
    <w:rsid w:val="00195EA6"/>
    <w:rsid w:val="00196316"/>
    <w:rsid w:val="001964BF"/>
    <w:rsid w:val="00196BC9"/>
    <w:rsid w:val="00196E96"/>
    <w:rsid w:val="00197083"/>
    <w:rsid w:val="001970E6"/>
    <w:rsid w:val="00197488"/>
    <w:rsid w:val="0019766A"/>
    <w:rsid w:val="00197AAB"/>
    <w:rsid w:val="00197BA6"/>
    <w:rsid w:val="00197D38"/>
    <w:rsid w:val="001A06A5"/>
    <w:rsid w:val="001A070B"/>
    <w:rsid w:val="001A07DF"/>
    <w:rsid w:val="001A08F4"/>
    <w:rsid w:val="001A0BBA"/>
    <w:rsid w:val="001A0C52"/>
    <w:rsid w:val="001A0DE4"/>
    <w:rsid w:val="001A0E0F"/>
    <w:rsid w:val="001A11F5"/>
    <w:rsid w:val="001A13E4"/>
    <w:rsid w:val="001A16BF"/>
    <w:rsid w:val="001A16CA"/>
    <w:rsid w:val="001A16E8"/>
    <w:rsid w:val="001A1763"/>
    <w:rsid w:val="001A18E8"/>
    <w:rsid w:val="001A1B6F"/>
    <w:rsid w:val="001A1D29"/>
    <w:rsid w:val="001A1E7C"/>
    <w:rsid w:val="001A22C4"/>
    <w:rsid w:val="001A2654"/>
    <w:rsid w:val="001A277E"/>
    <w:rsid w:val="001A288D"/>
    <w:rsid w:val="001A2DED"/>
    <w:rsid w:val="001A2E9F"/>
    <w:rsid w:val="001A2ED6"/>
    <w:rsid w:val="001A31BE"/>
    <w:rsid w:val="001A324D"/>
    <w:rsid w:val="001A3383"/>
    <w:rsid w:val="001A351A"/>
    <w:rsid w:val="001A35CD"/>
    <w:rsid w:val="001A3792"/>
    <w:rsid w:val="001A3E77"/>
    <w:rsid w:val="001A3FBD"/>
    <w:rsid w:val="001A4445"/>
    <w:rsid w:val="001A48F2"/>
    <w:rsid w:val="001A4E69"/>
    <w:rsid w:val="001A5230"/>
    <w:rsid w:val="001A5236"/>
    <w:rsid w:val="001A5312"/>
    <w:rsid w:val="001A541C"/>
    <w:rsid w:val="001A5470"/>
    <w:rsid w:val="001A5759"/>
    <w:rsid w:val="001A59FA"/>
    <w:rsid w:val="001A5CCB"/>
    <w:rsid w:val="001A5D44"/>
    <w:rsid w:val="001A6117"/>
    <w:rsid w:val="001A65AA"/>
    <w:rsid w:val="001A6C39"/>
    <w:rsid w:val="001A6C3C"/>
    <w:rsid w:val="001A6D9F"/>
    <w:rsid w:val="001A7030"/>
    <w:rsid w:val="001A71FA"/>
    <w:rsid w:val="001A726D"/>
    <w:rsid w:val="001A72A7"/>
    <w:rsid w:val="001A7556"/>
    <w:rsid w:val="001A75FF"/>
    <w:rsid w:val="001A7873"/>
    <w:rsid w:val="001A7918"/>
    <w:rsid w:val="001A7996"/>
    <w:rsid w:val="001A7B57"/>
    <w:rsid w:val="001A7D24"/>
    <w:rsid w:val="001A7E5C"/>
    <w:rsid w:val="001A7F1F"/>
    <w:rsid w:val="001B072E"/>
    <w:rsid w:val="001B0B5E"/>
    <w:rsid w:val="001B0BD5"/>
    <w:rsid w:val="001B0BF3"/>
    <w:rsid w:val="001B1029"/>
    <w:rsid w:val="001B104A"/>
    <w:rsid w:val="001B1151"/>
    <w:rsid w:val="001B12A7"/>
    <w:rsid w:val="001B178D"/>
    <w:rsid w:val="001B1B9F"/>
    <w:rsid w:val="001B1F78"/>
    <w:rsid w:val="001B218E"/>
    <w:rsid w:val="001B21EE"/>
    <w:rsid w:val="001B22F9"/>
    <w:rsid w:val="001B249D"/>
    <w:rsid w:val="001B260F"/>
    <w:rsid w:val="001B2687"/>
    <w:rsid w:val="001B2B70"/>
    <w:rsid w:val="001B2DDB"/>
    <w:rsid w:val="001B2E98"/>
    <w:rsid w:val="001B32EC"/>
    <w:rsid w:val="001B3986"/>
    <w:rsid w:val="001B4133"/>
    <w:rsid w:val="001B458A"/>
    <w:rsid w:val="001B45EA"/>
    <w:rsid w:val="001B4632"/>
    <w:rsid w:val="001B46CA"/>
    <w:rsid w:val="001B4768"/>
    <w:rsid w:val="001B49FC"/>
    <w:rsid w:val="001B4A6A"/>
    <w:rsid w:val="001B502A"/>
    <w:rsid w:val="001B5704"/>
    <w:rsid w:val="001B572C"/>
    <w:rsid w:val="001B5949"/>
    <w:rsid w:val="001B5D94"/>
    <w:rsid w:val="001B617D"/>
    <w:rsid w:val="001B698C"/>
    <w:rsid w:val="001B6E7E"/>
    <w:rsid w:val="001B6F53"/>
    <w:rsid w:val="001B74FD"/>
    <w:rsid w:val="001B773E"/>
    <w:rsid w:val="001B782A"/>
    <w:rsid w:val="001C025C"/>
    <w:rsid w:val="001C0D93"/>
    <w:rsid w:val="001C0FC3"/>
    <w:rsid w:val="001C137A"/>
    <w:rsid w:val="001C1416"/>
    <w:rsid w:val="001C142F"/>
    <w:rsid w:val="001C14D3"/>
    <w:rsid w:val="001C173A"/>
    <w:rsid w:val="001C1B62"/>
    <w:rsid w:val="001C1ED8"/>
    <w:rsid w:val="001C1F3D"/>
    <w:rsid w:val="001C2032"/>
    <w:rsid w:val="001C21D0"/>
    <w:rsid w:val="001C21E9"/>
    <w:rsid w:val="001C2589"/>
    <w:rsid w:val="001C2A7B"/>
    <w:rsid w:val="001C2D3F"/>
    <w:rsid w:val="001C2D86"/>
    <w:rsid w:val="001C3418"/>
    <w:rsid w:val="001C3544"/>
    <w:rsid w:val="001C38EA"/>
    <w:rsid w:val="001C3923"/>
    <w:rsid w:val="001C3BF8"/>
    <w:rsid w:val="001C4112"/>
    <w:rsid w:val="001C4F03"/>
    <w:rsid w:val="001C5222"/>
    <w:rsid w:val="001C54AD"/>
    <w:rsid w:val="001C553D"/>
    <w:rsid w:val="001C5727"/>
    <w:rsid w:val="001C5B7D"/>
    <w:rsid w:val="001C5D4F"/>
    <w:rsid w:val="001C5E22"/>
    <w:rsid w:val="001C6116"/>
    <w:rsid w:val="001C61B1"/>
    <w:rsid w:val="001C627F"/>
    <w:rsid w:val="001C6451"/>
    <w:rsid w:val="001C73DC"/>
    <w:rsid w:val="001C7673"/>
    <w:rsid w:val="001C779E"/>
    <w:rsid w:val="001C7910"/>
    <w:rsid w:val="001C7C71"/>
    <w:rsid w:val="001C7DB9"/>
    <w:rsid w:val="001D0156"/>
    <w:rsid w:val="001D0A58"/>
    <w:rsid w:val="001D104F"/>
    <w:rsid w:val="001D156A"/>
    <w:rsid w:val="001D1579"/>
    <w:rsid w:val="001D1842"/>
    <w:rsid w:val="001D1AC5"/>
    <w:rsid w:val="001D1E76"/>
    <w:rsid w:val="001D23FA"/>
    <w:rsid w:val="001D2A88"/>
    <w:rsid w:val="001D2E3E"/>
    <w:rsid w:val="001D2EB5"/>
    <w:rsid w:val="001D2F20"/>
    <w:rsid w:val="001D3324"/>
    <w:rsid w:val="001D380C"/>
    <w:rsid w:val="001D38DC"/>
    <w:rsid w:val="001D39EF"/>
    <w:rsid w:val="001D3FAC"/>
    <w:rsid w:val="001D4047"/>
    <w:rsid w:val="001D409C"/>
    <w:rsid w:val="001D439C"/>
    <w:rsid w:val="001D43A1"/>
    <w:rsid w:val="001D453A"/>
    <w:rsid w:val="001D5A63"/>
    <w:rsid w:val="001D5DA4"/>
    <w:rsid w:val="001D5E89"/>
    <w:rsid w:val="001D5F1A"/>
    <w:rsid w:val="001D5F23"/>
    <w:rsid w:val="001D635F"/>
    <w:rsid w:val="001D6845"/>
    <w:rsid w:val="001D6AA0"/>
    <w:rsid w:val="001D6B20"/>
    <w:rsid w:val="001D6C5F"/>
    <w:rsid w:val="001D719A"/>
    <w:rsid w:val="001D7279"/>
    <w:rsid w:val="001D7608"/>
    <w:rsid w:val="001D77B1"/>
    <w:rsid w:val="001D7955"/>
    <w:rsid w:val="001E0152"/>
    <w:rsid w:val="001E0908"/>
    <w:rsid w:val="001E0AC3"/>
    <w:rsid w:val="001E15AA"/>
    <w:rsid w:val="001E1957"/>
    <w:rsid w:val="001E1CAD"/>
    <w:rsid w:val="001E1ECB"/>
    <w:rsid w:val="001E2451"/>
    <w:rsid w:val="001E24ED"/>
    <w:rsid w:val="001E2666"/>
    <w:rsid w:val="001E29E1"/>
    <w:rsid w:val="001E2A36"/>
    <w:rsid w:val="001E2A95"/>
    <w:rsid w:val="001E2D27"/>
    <w:rsid w:val="001E2E6D"/>
    <w:rsid w:val="001E3901"/>
    <w:rsid w:val="001E3AA2"/>
    <w:rsid w:val="001E3FD6"/>
    <w:rsid w:val="001E4189"/>
    <w:rsid w:val="001E4D12"/>
    <w:rsid w:val="001E51F1"/>
    <w:rsid w:val="001E52FA"/>
    <w:rsid w:val="001E53C4"/>
    <w:rsid w:val="001E540A"/>
    <w:rsid w:val="001E5613"/>
    <w:rsid w:val="001E5843"/>
    <w:rsid w:val="001E5A13"/>
    <w:rsid w:val="001E6421"/>
    <w:rsid w:val="001E650E"/>
    <w:rsid w:val="001E654C"/>
    <w:rsid w:val="001E658F"/>
    <w:rsid w:val="001E7098"/>
    <w:rsid w:val="001E731E"/>
    <w:rsid w:val="001E78C4"/>
    <w:rsid w:val="001E7A25"/>
    <w:rsid w:val="001E7F16"/>
    <w:rsid w:val="001E7FB7"/>
    <w:rsid w:val="001F0A43"/>
    <w:rsid w:val="001F0A93"/>
    <w:rsid w:val="001F11DA"/>
    <w:rsid w:val="001F1289"/>
    <w:rsid w:val="001F1625"/>
    <w:rsid w:val="001F1D90"/>
    <w:rsid w:val="001F1F4B"/>
    <w:rsid w:val="001F1FA5"/>
    <w:rsid w:val="001F2405"/>
    <w:rsid w:val="001F280D"/>
    <w:rsid w:val="001F2A48"/>
    <w:rsid w:val="001F2F4C"/>
    <w:rsid w:val="001F2F62"/>
    <w:rsid w:val="001F330F"/>
    <w:rsid w:val="001F33FA"/>
    <w:rsid w:val="001F3471"/>
    <w:rsid w:val="001F3C59"/>
    <w:rsid w:val="001F3F79"/>
    <w:rsid w:val="001F458F"/>
    <w:rsid w:val="001F4948"/>
    <w:rsid w:val="001F4BF1"/>
    <w:rsid w:val="001F4EAD"/>
    <w:rsid w:val="001F4F27"/>
    <w:rsid w:val="001F53B7"/>
    <w:rsid w:val="001F593E"/>
    <w:rsid w:val="001F59EA"/>
    <w:rsid w:val="001F62E9"/>
    <w:rsid w:val="001F68F5"/>
    <w:rsid w:val="001F6A6F"/>
    <w:rsid w:val="001F766F"/>
    <w:rsid w:val="001F76E5"/>
    <w:rsid w:val="001F79F7"/>
    <w:rsid w:val="001F7F60"/>
    <w:rsid w:val="0020033D"/>
    <w:rsid w:val="00200554"/>
    <w:rsid w:val="0020080F"/>
    <w:rsid w:val="00200ABE"/>
    <w:rsid w:val="00200AE0"/>
    <w:rsid w:val="002010F4"/>
    <w:rsid w:val="0020131D"/>
    <w:rsid w:val="0020165E"/>
    <w:rsid w:val="0020166E"/>
    <w:rsid w:val="00201A1E"/>
    <w:rsid w:val="00201D4C"/>
    <w:rsid w:val="00201E64"/>
    <w:rsid w:val="00202343"/>
    <w:rsid w:val="0020292C"/>
    <w:rsid w:val="00202B5A"/>
    <w:rsid w:val="00202DA5"/>
    <w:rsid w:val="00202E0C"/>
    <w:rsid w:val="00203075"/>
    <w:rsid w:val="002030D4"/>
    <w:rsid w:val="00203415"/>
    <w:rsid w:val="0020394E"/>
    <w:rsid w:val="00203D4C"/>
    <w:rsid w:val="00203ED9"/>
    <w:rsid w:val="00204070"/>
    <w:rsid w:val="00204AB8"/>
    <w:rsid w:val="00204E26"/>
    <w:rsid w:val="00204FF0"/>
    <w:rsid w:val="00205732"/>
    <w:rsid w:val="00205962"/>
    <w:rsid w:val="00205ADB"/>
    <w:rsid w:val="00205E1D"/>
    <w:rsid w:val="00205FCD"/>
    <w:rsid w:val="002060F4"/>
    <w:rsid w:val="0020612A"/>
    <w:rsid w:val="00206495"/>
    <w:rsid w:val="00206765"/>
    <w:rsid w:val="00206A49"/>
    <w:rsid w:val="00206E54"/>
    <w:rsid w:val="0020772A"/>
    <w:rsid w:val="002077FB"/>
    <w:rsid w:val="00207AA4"/>
    <w:rsid w:val="0021015E"/>
    <w:rsid w:val="00210A84"/>
    <w:rsid w:val="00210AA4"/>
    <w:rsid w:val="00210AE9"/>
    <w:rsid w:val="00210B18"/>
    <w:rsid w:val="00210BC8"/>
    <w:rsid w:val="00210BEB"/>
    <w:rsid w:val="00210F4E"/>
    <w:rsid w:val="00210F8C"/>
    <w:rsid w:val="00211766"/>
    <w:rsid w:val="002119D5"/>
    <w:rsid w:val="00212328"/>
    <w:rsid w:val="002124A3"/>
    <w:rsid w:val="0021263B"/>
    <w:rsid w:val="00212789"/>
    <w:rsid w:val="00212922"/>
    <w:rsid w:val="0021311A"/>
    <w:rsid w:val="0021396F"/>
    <w:rsid w:val="00213B39"/>
    <w:rsid w:val="00213B5A"/>
    <w:rsid w:val="002140BF"/>
    <w:rsid w:val="002141CB"/>
    <w:rsid w:val="00214655"/>
    <w:rsid w:val="00214A27"/>
    <w:rsid w:val="002150C6"/>
    <w:rsid w:val="002151F1"/>
    <w:rsid w:val="00215717"/>
    <w:rsid w:val="00215ABC"/>
    <w:rsid w:val="00215BD0"/>
    <w:rsid w:val="0021612E"/>
    <w:rsid w:val="002163A8"/>
    <w:rsid w:val="00216574"/>
    <w:rsid w:val="00216C27"/>
    <w:rsid w:val="00216E9B"/>
    <w:rsid w:val="0021721A"/>
    <w:rsid w:val="002174E8"/>
    <w:rsid w:val="00217814"/>
    <w:rsid w:val="00217868"/>
    <w:rsid w:val="0021796F"/>
    <w:rsid w:val="00217DCB"/>
    <w:rsid w:val="00217F2E"/>
    <w:rsid w:val="002200E8"/>
    <w:rsid w:val="00220156"/>
    <w:rsid w:val="002202E2"/>
    <w:rsid w:val="00220796"/>
    <w:rsid w:val="002208F8"/>
    <w:rsid w:val="00220A8B"/>
    <w:rsid w:val="002219FB"/>
    <w:rsid w:val="00221ACF"/>
    <w:rsid w:val="00221C2D"/>
    <w:rsid w:val="00221E1A"/>
    <w:rsid w:val="00221EE5"/>
    <w:rsid w:val="00222068"/>
    <w:rsid w:val="00222726"/>
    <w:rsid w:val="00222D60"/>
    <w:rsid w:val="00222F5C"/>
    <w:rsid w:val="00222FFC"/>
    <w:rsid w:val="0022388B"/>
    <w:rsid w:val="002238B0"/>
    <w:rsid w:val="00223DC2"/>
    <w:rsid w:val="00223E81"/>
    <w:rsid w:val="00224086"/>
    <w:rsid w:val="00224087"/>
    <w:rsid w:val="00224504"/>
    <w:rsid w:val="002245AE"/>
    <w:rsid w:val="00224668"/>
    <w:rsid w:val="00224C14"/>
    <w:rsid w:val="00224D4F"/>
    <w:rsid w:val="00224D64"/>
    <w:rsid w:val="00225022"/>
    <w:rsid w:val="00225135"/>
    <w:rsid w:val="002253C4"/>
    <w:rsid w:val="00225BD5"/>
    <w:rsid w:val="002263AA"/>
    <w:rsid w:val="002268CD"/>
    <w:rsid w:val="00226B1C"/>
    <w:rsid w:val="00226C78"/>
    <w:rsid w:val="00226D78"/>
    <w:rsid w:val="00227291"/>
    <w:rsid w:val="00227410"/>
    <w:rsid w:val="00227489"/>
    <w:rsid w:val="00227589"/>
    <w:rsid w:val="002276FD"/>
    <w:rsid w:val="00227A25"/>
    <w:rsid w:val="00227C10"/>
    <w:rsid w:val="00227D57"/>
    <w:rsid w:val="00230459"/>
    <w:rsid w:val="0023070A"/>
    <w:rsid w:val="00230A8C"/>
    <w:rsid w:val="00230A8D"/>
    <w:rsid w:val="00230B72"/>
    <w:rsid w:val="00230C0F"/>
    <w:rsid w:val="0023112B"/>
    <w:rsid w:val="00231981"/>
    <w:rsid w:val="00231AAF"/>
    <w:rsid w:val="002323B1"/>
    <w:rsid w:val="00232575"/>
    <w:rsid w:val="00232A1A"/>
    <w:rsid w:val="00232AD6"/>
    <w:rsid w:val="00232C52"/>
    <w:rsid w:val="00232DF5"/>
    <w:rsid w:val="0023346F"/>
    <w:rsid w:val="00233C5A"/>
    <w:rsid w:val="002342FD"/>
    <w:rsid w:val="0023485A"/>
    <w:rsid w:val="0023501D"/>
    <w:rsid w:val="002350F7"/>
    <w:rsid w:val="002355C7"/>
    <w:rsid w:val="0023572F"/>
    <w:rsid w:val="002359AE"/>
    <w:rsid w:val="002359D1"/>
    <w:rsid w:val="00235C91"/>
    <w:rsid w:val="00235CBE"/>
    <w:rsid w:val="00235E77"/>
    <w:rsid w:val="00236119"/>
    <w:rsid w:val="00236337"/>
    <w:rsid w:val="00236468"/>
    <w:rsid w:val="0023688D"/>
    <w:rsid w:val="0023695A"/>
    <w:rsid w:val="00237062"/>
    <w:rsid w:val="00237417"/>
    <w:rsid w:val="00237508"/>
    <w:rsid w:val="002377B8"/>
    <w:rsid w:val="002400C8"/>
    <w:rsid w:val="0024043D"/>
    <w:rsid w:val="002408AE"/>
    <w:rsid w:val="00240995"/>
    <w:rsid w:val="00240B18"/>
    <w:rsid w:val="00240E25"/>
    <w:rsid w:val="00240F5A"/>
    <w:rsid w:val="00241092"/>
    <w:rsid w:val="00241096"/>
    <w:rsid w:val="0024178C"/>
    <w:rsid w:val="0024180A"/>
    <w:rsid w:val="00241DA6"/>
    <w:rsid w:val="00241DDB"/>
    <w:rsid w:val="00242145"/>
    <w:rsid w:val="002422EA"/>
    <w:rsid w:val="002423C0"/>
    <w:rsid w:val="002423ED"/>
    <w:rsid w:val="00242A9B"/>
    <w:rsid w:val="00242C5A"/>
    <w:rsid w:val="00242E4C"/>
    <w:rsid w:val="00243013"/>
    <w:rsid w:val="00243289"/>
    <w:rsid w:val="002432AE"/>
    <w:rsid w:val="002432BA"/>
    <w:rsid w:val="0024336B"/>
    <w:rsid w:val="00243660"/>
    <w:rsid w:val="0024393C"/>
    <w:rsid w:val="00243C65"/>
    <w:rsid w:val="00243C85"/>
    <w:rsid w:val="0024467C"/>
    <w:rsid w:val="00244C0F"/>
    <w:rsid w:val="00244D0A"/>
    <w:rsid w:val="002450EA"/>
    <w:rsid w:val="00245916"/>
    <w:rsid w:val="002462B7"/>
    <w:rsid w:val="00246872"/>
    <w:rsid w:val="0024689B"/>
    <w:rsid w:val="00246B88"/>
    <w:rsid w:val="00246B8A"/>
    <w:rsid w:val="00246BAD"/>
    <w:rsid w:val="00246E86"/>
    <w:rsid w:val="0024719C"/>
    <w:rsid w:val="00247298"/>
    <w:rsid w:val="002472B8"/>
    <w:rsid w:val="002477E6"/>
    <w:rsid w:val="0024798A"/>
    <w:rsid w:val="00247997"/>
    <w:rsid w:val="00247C0D"/>
    <w:rsid w:val="00247C71"/>
    <w:rsid w:val="00250B79"/>
    <w:rsid w:val="00250D14"/>
    <w:rsid w:val="00250E4A"/>
    <w:rsid w:val="002515AD"/>
    <w:rsid w:val="0025165A"/>
    <w:rsid w:val="00251852"/>
    <w:rsid w:val="00251B80"/>
    <w:rsid w:val="00251CE7"/>
    <w:rsid w:val="00251DAB"/>
    <w:rsid w:val="00251E47"/>
    <w:rsid w:val="002521FE"/>
    <w:rsid w:val="0025225B"/>
    <w:rsid w:val="0025279A"/>
    <w:rsid w:val="00252E71"/>
    <w:rsid w:val="002530B1"/>
    <w:rsid w:val="002534A4"/>
    <w:rsid w:val="002535DA"/>
    <w:rsid w:val="002538A2"/>
    <w:rsid w:val="00253DFA"/>
    <w:rsid w:val="00253F02"/>
    <w:rsid w:val="00253F7F"/>
    <w:rsid w:val="002548DB"/>
    <w:rsid w:val="00254A8B"/>
    <w:rsid w:val="00254F07"/>
    <w:rsid w:val="00255901"/>
    <w:rsid w:val="0025595F"/>
    <w:rsid w:val="00255A7E"/>
    <w:rsid w:val="00255B3C"/>
    <w:rsid w:val="00255CBB"/>
    <w:rsid w:val="00255CF9"/>
    <w:rsid w:val="002560A9"/>
    <w:rsid w:val="0025638A"/>
    <w:rsid w:val="002563E4"/>
    <w:rsid w:val="002579F9"/>
    <w:rsid w:val="002600C0"/>
    <w:rsid w:val="002607F3"/>
    <w:rsid w:val="0026087F"/>
    <w:rsid w:val="00260D4E"/>
    <w:rsid w:val="00260ED4"/>
    <w:rsid w:val="00261323"/>
    <w:rsid w:val="002614AB"/>
    <w:rsid w:val="00261D52"/>
    <w:rsid w:val="00261EEC"/>
    <w:rsid w:val="002621F5"/>
    <w:rsid w:val="002624E5"/>
    <w:rsid w:val="00262B38"/>
    <w:rsid w:val="00262C3F"/>
    <w:rsid w:val="0026332E"/>
    <w:rsid w:val="002634BF"/>
    <w:rsid w:val="0026372E"/>
    <w:rsid w:val="002637D7"/>
    <w:rsid w:val="00263C93"/>
    <w:rsid w:val="00263F1D"/>
    <w:rsid w:val="00264172"/>
    <w:rsid w:val="002641F5"/>
    <w:rsid w:val="0026420E"/>
    <w:rsid w:val="0026425D"/>
    <w:rsid w:val="00264277"/>
    <w:rsid w:val="002642EE"/>
    <w:rsid w:val="0026445F"/>
    <w:rsid w:val="00264D93"/>
    <w:rsid w:val="00264E38"/>
    <w:rsid w:val="0026504E"/>
    <w:rsid w:val="002656CD"/>
    <w:rsid w:val="00265C67"/>
    <w:rsid w:val="00266F35"/>
    <w:rsid w:val="0026710D"/>
    <w:rsid w:val="002672C0"/>
    <w:rsid w:val="00267407"/>
    <w:rsid w:val="00267630"/>
    <w:rsid w:val="002679C3"/>
    <w:rsid w:val="00267BC8"/>
    <w:rsid w:val="00267E6A"/>
    <w:rsid w:val="00270043"/>
    <w:rsid w:val="00270091"/>
    <w:rsid w:val="00270370"/>
    <w:rsid w:val="00270688"/>
    <w:rsid w:val="002708A1"/>
    <w:rsid w:val="00270911"/>
    <w:rsid w:val="00270A0B"/>
    <w:rsid w:val="00270A3C"/>
    <w:rsid w:val="00270B86"/>
    <w:rsid w:val="00270F81"/>
    <w:rsid w:val="002716AA"/>
    <w:rsid w:val="0027194B"/>
    <w:rsid w:val="00271A09"/>
    <w:rsid w:val="00271B0A"/>
    <w:rsid w:val="00271B63"/>
    <w:rsid w:val="00271D48"/>
    <w:rsid w:val="00271DE6"/>
    <w:rsid w:val="00271FAE"/>
    <w:rsid w:val="002721E2"/>
    <w:rsid w:val="00272373"/>
    <w:rsid w:val="002727B7"/>
    <w:rsid w:val="00272C4F"/>
    <w:rsid w:val="00273204"/>
    <w:rsid w:val="00273650"/>
    <w:rsid w:val="002739BE"/>
    <w:rsid w:val="00273BB5"/>
    <w:rsid w:val="00274083"/>
    <w:rsid w:val="002742B4"/>
    <w:rsid w:val="0027452A"/>
    <w:rsid w:val="00274597"/>
    <w:rsid w:val="002747E4"/>
    <w:rsid w:val="00274BB8"/>
    <w:rsid w:val="00275044"/>
    <w:rsid w:val="00276061"/>
    <w:rsid w:val="002764C1"/>
    <w:rsid w:val="00276692"/>
    <w:rsid w:val="002766B9"/>
    <w:rsid w:val="00276720"/>
    <w:rsid w:val="0027772B"/>
    <w:rsid w:val="00277781"/>
    <w:rsid w:val="00277941"/>
    <w:rsid w:val="00277A94"/>
    <w:rsid w:val="00277D44"/>
    <w:rsid w:val="00277F6D"/>
    <w:rsid w:val="00277FAF"/>
    <w:rsid w:val="00277FFD"/>
    <w:rsid w:val="0028022F"/>
    <w:rsid w:val="0028082E"/>
    <w:rsid w:val="00280961"/>
    <w:rsid w:val="00280AEE"/>
    <w:rsid w:val="00280BB5"/>
    <w:rsid w:val="00280C80"/>
    <w:rsid w:val="00280C8B"/>
    <w:rsid w:val="00280CC0"/>
    <w:rsid w:val="00280D74"/>
    <w:rsid w:val="00280E14"/>
    <w:rsid w:val="002811E8"/>
    <w:rsid w:val="00281D55"/>
    <w:rsid w:val="00281D98"/>
    <w:rsid w:val="00282030"/>
    <w:rsid w:val="00282339"/>
    <w:rsid w:val="0028273A"/>
    <w:rsid w:val="00282851"/>
    <w:rsid w:val="00282C25"/>
    <w:rsid w:val="00282C56"/>
    <w:rsid w:val="00282CB8"/>
    <w:rsid w:val="00282DF9"/>
    <w:rsid w:val="00282FF3"/>
    <w:rsid w:val="0028321F"/>
    <w:rsid w:val="0028338C"/>
    <w:rsid w:val="002834B0"/>
    <w:rsid w:val="00283503"/>
    <w:rsid w:val="002835CC"/>
    <w:rsid w:val="00283696"/>
    <w:rsid w:val="00283748"/>
    <w:rsid w:val="00283B94"/>
    <w:rsid w:val="00283EF2"/>
    <w:rsid w:val="00283FDF"/>
    <w:rsid w:val="00284485"/>
    <w:rsid w:val="00284797"/>
    <w:rsid w:val="002848E9"/>
    <w:rsid w:val="00284964"/>
    <w:rsid w:val="0028497E"/>
    <w:rsid w:val="002849E0"/>
    <w:rsid w:val="00284AA9"/>
    <w:rsid w:val="00284E7B"/>
    <w:rsid w:val="00284FF1"/>
    <w:rsid w:val="00285101"/>
    <w:rsid w:val="0028528D"/>
    <w:rsid w:val="00285448"/>
    <w:rsid w:val="0028560A"/>
    <w:rsid w:val="002856C1"/>
    <w:rsid w:val="002856C4"/>
    <w:rsid w:val="002856E8"/>
    <w:rsid w:val="00285AA3"/>
    <w:rsid w:val="0028633A"/>
    <w:rsid w:val="00286621"/>
    <w:rsid w:val="00286CEB"/>
    <w:rsid w:val="00286D0B"/>
    <w:rsid w:val="00286E25"/>
    <w:rsid w:val="00286E79"/>
    <w:rsid w:val="00286FBE"/>
    <w:rsid w:val="00286FD3"/>
    <w:rsid w:val="00287810"/>
    <w:rsid w:val="00287CD6"/>
    <w:rsid w:val="00287E23"/>
    <w:rsid w:val="002900AA"/>
    <w:rsid w:val="0029043D"/>
    <w:rsid w:val="00290D36"/>
    <w:rsid w:val="0029126C"/>
    <w:rsid w:val="002912AD"/>
    <w:rsid w:val="002915AD"/>
    <w:rsid w:val="0029181A"/>
    <w:rsid w:val="00291C34"/>
    <w:rsid w:val="00291C66"/>
    <w:rsid w:val="0029200F"/>
    <w:rsid w:val="00292298"/>
    <w:rsid w:val="00292616"/>
    <w:rsid w:val="00292BC3"/>
    <w:rsid w:val="00292BE8"/>
    <w:rsid w:val="00292D72"/>
    <w:rsid w:val="00292E86"/>
    <w:rsid w:val="0029307B"/>
    <w:rsid w:val="0029320A"/>
    <w:rsid w:val="002933A6"/>
    <w:rsid w:val="0029380E"/>
    <w:rsid w:val="00293934"/>
    <w:rsid w:val="0029397D"/>
    <w:rsid w:val="002939AD"/>
    <w:rsid w:val="00293A51"/>
    <w:rsid w:val="00293BBB"/>
    <w:rsid w:val="00293C69"/>
    <w:rsid w:val="00293C8A"/>
    <w:rsid w:val="00294179"/>
    <w:rsid w:val="00294301"/>
    <w:rsid w:val="002943CB"/>
    <w:rsid w:val="0029471A"/>
    <w:rsid w:val="00294A13"/>
    <w:rsid w:val="00294AA9"/>
    <w:rsid w:val="00294B2C"/>
    <w:rsid w:val="00294B64"/>
    <w:rsid w:val="00294D77"/>
    <w:rsid w:val="00294DB8"/>
    <w:rsid w:val="00294F2F"/>
    <w:rsid w:val="002950B6"/>
    <w:rsid w:val="002952AB"/>
    <w:rsid w:val="0029588E"/>
    <w:rsid w:val="00295C63"/>
    <w:rsid w:val="0029626F"/>
    <w:rsid w:val="002963B4"/>
    <w:rsid w:val="0029662A"/>
    <w:rsid w:val="00296C94"/>
    <w:rsid w:val="00296E8F"/>
    <w:rsid w:val="002975AE"/>
    <w:rsid w:val="00297833"/>
    <w:rsid w:val="002A01ED"/>
    <w:rsid w:val="002A0545"/>
    <w:rsid w:val="002A05CD"/>
    <w:rsid w:val="002A10C0"/>
    <w:rsid w:val="002A1340"/>
    <w:rsid w:val="002A13AC"/>
    <w:rsid w:val="002A16DD"/>
    <w:rsid w:val="002A1734"/>
    <w:rsid w:val="002A2323"/>
    <w:rsid w:val="002A238E"/>
    <w:rsid w:val="002A2465"/>
    <w:rsid w:val="002A24DC"/>
    <w:rsid w:val="002A25E7"/>
    <w:rsid w:val="002A2650"/>
    <w:rsid w:val="002A26AE"/>
    <w:rsid w:val="002A26D3"/>
    <w:rsid w:val="002A29FF"/>
    <w:rsid w:val="002A2CAE"/>
    <w:rsid w:val="002A2FBA"/>
    <w:rsid w:val="002A3028"/>
    <w:rsid w:val="002A3170"/>
    <w:rsid w:val="002A31D7"/>
    <w:rsid w:val="002A3250"/>
    <w:rsid w:val="002A35C4"/>
    <w:rsid w:val="002A363C"/>
    <w:rsid w:val="002A38D6"/>
    <w:rsid w:val="002A438D"/>
    <w:rsid w:val="002A43DA"/>
    <w:rsid w:val="002A4704"/>
    <w:rsid w:val="002A4EDC"/>
    <w:rsid w:val="002A50A1"/>
    <w:rsid w:val="002A53C3"/>
    <w:rsid w:val="002A57E7"/>
    <w:rsid w:val="002A5D3D"/>
    <w:rsid w:val="002A5E93"/>
    <w:rsid w:val="002A5F01"/>
    <w:rsid w:val="002A5FEB"/>
    <w:rsid w:val="002A604E"/>
    <w:rsid w:val="002A62F5"/>
    <w:rsid w:val="002A6860"/>
    <w:rsid w:val="002A69FF"/>
    <w:rsid w:val="002A6A0E"/>
    <w:rsid w:val="002A6BB3"/>
    <w:rsid w:val="002A6D4E"/>
    <w:rsid w:val="002A6D58"/>
    <w:rsid w:val="002A7020"/>
    <w:rsid w:val="002A711A"/>
    <w:rsid w:val="002A72CC"/>
    <w:rsid w:val="002A72EF"/>
    <w:rsid w:val="002A73C9"/>
    <w:rsid w:val="002A7402"/>
    <w:rsid w:val="002A7B22"/>
    <w:rsid w:val="002A7E26"/>
    <w:rsid w:val="002B0032"/>
    <w:rsid w:val="002B02D5"/>
    <w:rsid w:val="002B0411"/>
    <w:rsid w:val="002B0479"/>
    <w:rsid w:val="002B0862"/>
    <w:rsid w:val="002B0D67"/>
    <w:rsid w:val="002B133E"/>
    <w:rsid w:val="002B137B"/>
    <w:rsid w:val="002B178E"/>
    <w:rsid w:val="002B181D"/>
    <w:rsid w:val="002B1A2B"/>
    <w:rsid w:val="002B1D8B"/>
    <w:rsid w:val="002B1F65"/>
    <w:rsid w:val="002B20C0"/>
    <w:rsid w:val="002B20ED"/>
    <w:rsid w:val="002B2116"/>
    <w:rsid w:val="002B2E24"/>
    <w:rsid w:val="002B3197"/>
    <w:rsid w:val="002B36C8"/>
    <w:rsid w:val="002B37B4"/>
    <w:rsid w:val="002B3887"/>
    <w:rsid w:val="002B3E7D"/>
    <w:rsid w:val="002B4025"/>
    <w:rsid w:val="002B4253"/>
    <w:rsid w:val="002B441B"/>
    <w:rsid w:val="002B4462"/>
    <w:rsid w:val="002B45A9"/>
    <w:rsid w:val="002B4AC4"/>
    <w:rsid w:val="002B531D"/>
    <w:rsid w:val="002B5357"/>
    <w:rsid w:val="002B56B9"/>
    <w:rsid w:val="002B5901"/>
    <w:rsid w:val="002B59F0"/>
    <w:rsid w:val="002B5E29"/>
    <w:rsid w:val="002B6023"/>
    <w:rsid w:val="002B62EA"/>
    <w:rsid w:val="002B6667"/>
    <w:rsid w:val="002B681E"/>
    <w:rsid w:val="002B6EBD"/>
    <w:rsid w:val="002B7CA0"/>
    <w:rsid w:val="002C00E4"/>
    <w:rsid w:val="002C08C0"/>
    <w:rsid w:val="002C09AE"/>
    <w:rsid w:val="002C0E69"/>
    <w:rsid w:val="002C0F0E"/>
    <w:rsid w:val="002C1566"/>
    <w:rsid w:val="002C17E0"/>
    <w:rsid w:val="002C1839"/>
    <w:rsid w:val="002C1992"/>
    <w:rsid w:val="002C1D1F"/>
    <w:rsid w:val="002C1DAC"/>
    <w:rsid w:val="002C20BE"/>
    <w:rsid w:val="002C21D8"/>
    <w:rsid w:val="002C224C"/>
    <w:rsid w:val="002C2345"/>
    <w:rsid w:val="002C2564"/>
    <w:rsid w:val="002C286D"/>
    <w:rsid w:val="002C2DE1"/>
    <w:rsid w:val="002C3174"/>
    <w:rsid w:val="002C324B"/>
    <w:rsid w:val="002C3615"/>
    <w:rsid w:val="002C36F4"/>
    <w:rsid w:val="002C3766"/>
    <w:rsid w:val="002C37DE"/>
    <w:rsid w:val="002C3A40"/>
    <w:rsid w:val="002C3B91"/>
    <w:rsid w:val="002C3B93"/>
    <w:rsid w:val="002C400A"/>
    <w:rsid w:val="002C4AE7"/>
    <w:rsid w:val="002C4FB1"/>
    <w:rsid w:val="002C53AA"/>
    <w:rsid w:val="002C5853"/>
    <w:rsid w:val="002C5943"/>
    <w:rsid w:val="002C607D"/>
    <w:rsid w:val="002C6172"/>
    <w:rsid w:val="002C6710"/>
    <w:rsid w:val="002C67AB"/>
    <w:rsid w:val="002C68B1"/>
    <w:rsid w:val="002C7819"/>
    <w:rsid w:val="002C7BE2"/>
    <w:rsid w:val="002C7E94"/>
    <w:rsid w:val="002D01ED"/>
    <w:rsid w:val="002D04DF"/>
    <w:rsid w:val="002D0AF8"/>
    <w:rsid w:val="002D0C08"/>
    <w:rsid w:val="002D11C5"/>
    <w:rsid w:val="002D1723"/>
    <w:rsid w:val="002D1EB4"/>
    <w:rsid w:val="002D1F62"/>
    <w:rsid w:val="002D1F9F"/>
    <w:rsid w:val="002D233F"/>
    <w:rsid w:val="002D2368"/>
    <w:rsid w:val="002D2467"/>
    <w:rsid w:val="002D25F1"/>
    <w:rsid w:val="002D2631"/>
    <w:rsid w:val="002D2775"/>
    <w:rsid w:val="002D2B17"/>
    <w:rsid w:val="002D310C"/>
    <w:rsid w:val="002D31CA"/>
    <w:rsid w:val="002D3508"/>
    <w:rsid w:val="002D38E2"/>
    <w:rsid w:val="002D3939"/>
    <w:rsid w:val="002D412B"/>
    <w:rsid w:val="002D4293"/>
    <w:rsid w:val="002D44F1"/>
    <w:rsid w:val="002D4507"/>
    <w:rsid w:val="002D4F0A"/>
    <w:rsid w:val="002D4FB3"/>
    <w:rsid w:val="002D506D"/>
    <w:rsid w:val="002D5D51"/>
    <w:rsid w:val="002D5EF8"/>
    <w:rsid w:val="002D5FD3"/>
    <w:rsid w:val="002D6570"/>
    <w:rsid w:val="002D65AB"/>
    <w:rsid w:val="002D6782"/>
    <w:rsid w:val="002D687E"/>
    <w:rsid w:val="002D6928"/>
    <w:rsid w:val="002D6B66"/>
    <w:rsid w:val="002D6FFA"/>
    <w:rsid w:val="002D720D"/>
    <w:rsid w:val="002D77CB"/>
    <w:rsid w:val="002D7957"/>
    <w:rsid w:val="002E0654"/>
    <w:rsid w:val="002E0742"/>
    <w:rsid w:val="002E0C38"/>
    <w:rsid w:val="002E0F3E"/>
    <w:rsid w:val="002E130D"/>
    <w:rsid w:val="002E18F0"/>
    <w:rsid w:val="002E1A4D"/>
    <w:rsid w:val="002E1D42"/>
    <w:rsid w:val="002E20BA"/>
    <w:rsid w:val="002E23C7"/>
    <w:rsid w:val="002E2425"/>
    <w:rsid w:val="002E2426"/>
    <w:rsid w:val="002E2709"/>
    <w:rsid w:val="002E2870"/>
    <w:rsid w:val="002E2A5A"/>
    <w:rsid w:val="002E2B94"/>
    <w:rsid w:val="002E30B8"/>
    <w:rsid w:val="002E3423"/>
    <w:rsid w:val="002E3771"/>
    <w:rsid w:val="002E3A18"/>
    <w:rsid w:val="002E3D31"/>
    <w:rsid w:val="002E3E60"/>
    <w:rsid w:val="002E3EF5"/>
    <w:rsid w:val="002E4572"/>
    <w:rsid w:val="002E4745"/>
    <w:rsid w:val="002E47D3"/>
    <w:rsid w:val="002E48B9"/>
    <w:rsid w:val="002E4F3B"/>
    <w:rsid w:val="002E4F8E"/>
    <w:rsid w:val="002E50D8"/>
    <w:rsid w:val="002E5331"/>
    <w:rsid w:val="002E5AED"/>
    <w:rsid w:val="002E5E56"/>
    <w:rsid w:val="002E6302"/>
    <w:rsid w:val="002E6B14"/>
    <w:rsid w:val="002E6E34"/>
    <w:rsid w:val="002E7818"/>
    <w:rsid w:val="002E782B"/>
    <w:rsid w:val="002E790E"/>
    <w:rsid w:val="002E7963"/>
    <w:rsid w:val="002E7D0E"/>
    <w:rsid w:val="002E7D23"/>
    <w:rsid w:val="002F0112"/>
    <w:rsid w:val="002F042F"/>
    <w:rsid w:val="002F07D5"/>
    <w:rsid w:val="002F087A"/>
    <w:rsid w:val="002F0951"/>
    <w:rsid w:val="002F0A6C"/>
    <w:rsid w:val="002F0C05"/>
    <w:rsid w:val="002F1017"/>
    <w:rsid w:val="002F1357"/>
    <w:rsid w:val="002F1393"/>
    <w:rsid w:val="002F147A"/>
    <w:rsid w:val="002F20DA"/>
    <w:rsid w:val="002F2187"/>
    <w:rsid w:val="002F2812"/>
    <w:rsid w:val="002F2AB4"/>
    <w:rsid w:val="002F2E42"/>
    <w:rsid w:val="002F3D1A"/>
    <w:rsid w:val="002F3E4D"/>
    <w:rsid w:val="002F3E9A"/>
    <w:rsid w:val="002F4083"/>
    <w:rsid w:val="002F40E0"/>
    <w:rsid w:val="002F45AC"/>
    <w:rsid w:val="002F4D35"/>
    <w:rsid w:val="002F4D73"/>
    <w:rsid w:val="002F4DA3"/>
    <w:rsid w:val="002F4FB8"/>
    <w:rsid w:val="002F5D72"/>
    <w:rsid w:val="002F5DFC"/>
    <w:rsid w:val="002F610E"/>
    <w:rsid w:val="002F6367"/>
    <w:rsid w:val="002F6607"/>
    <w:rsid w:val="002F6928"/>
    <w:rsid w:val="002F6BC8"/>
    <w:rsid w:val="002F6F27"/>
    <w:rsid w:val="002F6FB6"/>
    <w:rsid w:val="002F7281"/>
    <w:rsid w:val="002F7289"/>
    <w:rsid w:val="002F74EF"/>
    <w:rsid w:val="002F75D6"/>
    <w:rsid w:val="002F75FB"/>
    <w:rsid w:val="002F7E63"/>
    <w:rsid w:val="003002DF"/>
    <w:rsid w:val="00300556"/>
    <w:rsid w:val="0030062D"/>
    <w:rsid w:val="00300DD1"/>
    <w:rsid w:val="00300F74"/>
    <w:rsid w:val="00300FA5"/>
    <w:rsid w:val="00301061"/>
    <w:rsid w:val="00301088"/>
    <w:rsid w:val="00301406"/>
    <w:rsid w:val="0030141E"/>
    <w:rsid w:val="003014BB"/>
    <w:rsid w:val="00301650"/>
    <w:rsid w:val="003018EB"/>
    <w:rsid w:val="00301AFC"/>
    <w:rsid w:val="00301E3C"/>
    <w:rsid w:val="00301E53"/>
    <w:rsid w:val="003025B7"/>
    <w:rsid w:val="003025D0"/>
    <w:rsid w:val="0030291E"/>
    <w:rsid w:val="003029BA"/>
    <w:rsid w:val="00302E70"/>
    <w:rsid w:val="0030344F"/>
    <w:rsid w:val="00303479"/>
    <w:rsid w:val="003035C0"/>
    <w:rsid w:val="003036DF"/>
    <w:rsid w:val="00303B90"/>
    <w:rsid w:val="00303DED"/>
    <w:rsid w:val="00303F53"/>
    <w:rsid w:val="00304325"/>
    <w:rsid w:val="00304AC2"/>
    <w:rsid w:val="00304AC6"/>
    <w:rsid w:val="00304BF4"/>
    <w:rsid w:val="00304C8B"/>
    <w:rsid w:val="00304D99"/>
    <w:rsid w:val="00304DAA"/>
    <w:rsid w:val="00304F47"/>
    <w:rsid w:val="00304F91"/>
    <w:rsid w:val="0030555A"/>
    <w:rsid w:val="00305825"/>
    <w:rsid w:val="0030607C"/>
    <w:rsid w:val="003069BB"/>
    <w:rsid w:val="00306ACF"/>
    <w:rsid w:val="00306B3A"/>
    <w:rsid w:val="003072AC"/>
    <w:rsid w:val="00307575"/>
    <w:rsid w:val="00307730"/>
    <w:rsid w:val="003077D1"/>
    <w:rsid w:val="00307C70"/>
    <w:rsid w:val="00307EC7"/>
    <w:rsid w:val="00307F58"/>
    <w:rsid w:val="00310638"/>
    <w:rsid w:val="00310673"/>
    <w:rsid w:val="00310DDB"/>
    <w:rsid w:val="00310E28"/>
    <w:rsid w:val="00310E85"/>
    <w:rsid w:val="00311402"/>
    <w:rsid w:val="00311ABA"/>
    <w:rsid w:val="00311F1A"/>
    <w:rsid w:val="00311F1C"/>
    <w:rsid w:val="00311FB7"/>
    <w:rsid w:val="0031281C"/>
    <w:rsid w:val="00312841"/>
    <w:rsid w:val="00313139"/>
    <w:rsid w:val="00313261"/>
    <w:rsid w:val="003132F7"/>
    <w:rsid w:val="0031388A"/>
    <w:rsid w:val="00313B2A"/>
    <w:rsid w:val="00313DD3"/>
    <w:rsid w:val="00313F2E"/>
    <w:rsid w:val="0031458B"/>
    <w:rsid w:val="00314B06"/>
    <w:rsid w:val="00314C14"/>
    <w:rsid w:val="00315077"/>
    <w:rsid w:val="00315610"/>
    <w:rsid w:val="0031590C"/>
    <w:rsid w:val="00315EC6"/>
    <w:rsid w:val="00315F90"/>
    <w:rsid w:val="003160EE"/>
    <w:rsid w:val="00316344"/>
    <w:rsid w:val="0031669D"/>
    <w:rsid w:val="00316875"/>
    <w:rsid w:val="00316B05"/>
    <w:rsid w:val="00316E09"/>
    <w:rsid w:val="003170E7"/>
    <w:rsid w:val="00317280"/>
    <w:rsid w:val="003179E1"/>
    <w:rsid w:val="00320170"/>
    <w:rsid w:val="0032038A"/>
    <w:rsid w:val="003203A5"/>
    <w:rsid w:val="003207B7"/>
    <w:rsid w:val="00320ACB"/>
    <w:rsid w:val="00321AB3"/>
    <w:rsid w:val="00321B2F"/>
    <w:rsid w:val="00322919"/>
    <w:rsid w:val="00322C8B"/>
    <w:rsid w:val="00322CFE"/>
    <w:rsid w:val="00323369"/>
    <w:rsid w:val="00323579"/>
    <w:rsid w:val="003235D6"/>
    <w:rsid w:val="00323881"/>
    <w:rsid w:val="00323A18"/>
    <w:rsid w:val="00323B0C"/>
    <w:rsid w:val="00323C24"/>
    <w:rsid w:val="00323CB4"/>
    <w:rsid w:val="003241C4"/>
    <w:rsid w:val="003244C6"/>
    <w:rsid w:val="00324A68"/>
    <w:rsid w:val="00324AF7"/>
    <w:rsid w:val="00324E82"/>
    <w:rsid w:val="00325235"/>
    <w:rsid w:val="0032528A"/>
    <w:rsid w:val="00325328"/>
    <w:rsid w:val="00325B35"/>
    <w:rsid w:val="0032607B"/>
    <w:rsid w:val="0032624F"/>
    <w:rsid w:val="0032625F"/>
    <w:rsid w:val="0032660E"/>
    <w:rsid w:val="003267B7"/>
    <w:rsid w:val="00326993"/>
    <w:rsid w:val="00326B42"/>
    <w:rsid w:val="00326C8F"/>
    <w:rsid w:val="00327091"/>
    <w:rsid w:val="0032733A"/>
    <w:rsid w:val="00327D38"/>
    <w:rsid w:val="003300BA"/>
    <w:rsid w:val="00330303"/>
    <w:rsid w:val="003308D6"/>
    <w:rsid w:val="003309DC"/>
    <w:rsid w:val="00331658"/>
    <w:rsid w:val="00331B7B"/>
    <w:rsid w:val="00331D67"/>
    <w:rsid w:val="00331EA1"/>
    <w:rsid w:val="00331FE7"/>
    <w:rsid w:val="0033207F"/>
    <w:rsid w:val="003320FF"/>
    <w:rsid w:val="00332176"/>
    <w:rsid w:val="0033264A"/>
    <w:rsid w:val="00332661"/>
    <w:rsid w:val="003326B8"/>
    <w:rsid w:val="0033281E"/>
    <w:rsid w:val="00332A95"/>
    <w:rsid w:val="00332B24"/>
    <w:rsid w:val="00332C52"/>
    <w:rsid w:val="00332F8B"/>
    <w:rsid w:val="00333188"/>
    <w:rsid w:val="003333C6"/>
    <w:rsid w:val="003334D1"/>
    <w:rsid w:val="0033353F"/>
    <w:rsid w:val="00333643"/>
    <w:rsid w:val="003337C2"/>
    <w:rsid w:val="00333A08"/>
    <w:rsid w:val="00333D0F"/>
    <w:rsid w:val="003340AA"/>
    <w:rsid w:val="003344BB"/>
    <w:rsid w:val="003347F1"/>
    <w:rsid w:val="00334FD6"/>
    <w:rsid w:val="00335222"/>
    <w:rsid w:val="003354C8"/>
    <w:rsid w:val="0033553D"/>
    <w:rsid w:val="00335556"/>
    <w:rsid w:val="0033579C"/>
    <w:rsid w:val="003366F6"/>
    <w:rsid w:val="003376F0"/>
    <w:rsid w:val="00337B5D"/>
    <w:rsid w:val="00337C23"/>
    <w:rsid w:val="00337C42"/>
    <w:rsid w:val="00337ED6"/>
    <w:rsid w:val="00337F84"/>
    <w:rsid w:val="003400AB"/>
    <w:rsid w:val="0034075C"/>
    <w:rsid w:val="00340B29"/>
    <w:rsid w:val="00340F86"/>
    <w:rsid w:val="0034123E"/>
    <w:rsid w:val="003412C0"/>
    <w:rsid w:val="00341448"/>
    <w:rsid w:val="003415FC"/>
    <w:rsid w:val="00341997"/>
    <w:rsid w:val="00341D91"/>
    <w:rsid w:val="00341E3F"/>
    <w:rsid w:val="00341F5F"/>
    <w:rsid w:val="00342246"/>
    <w:rsid w:val="0034244A"/>
    <w:rsid w:val="00342587"/>
    <w:rsid w:val="00342592"/>
    <w:rsid w:val="0034291F"/>
    <w:rsid w:val="00342A8B"/>
    <w:rsid w:val="00342AE7"/>
    <w:rsid w:val="003434A3"/>
    <w:rsid w:val="003437D4"/>
    <w:rsid w:val="00343878"/>
    <w:rsid w:val="00343F34"/>
    <w:rsid w:val="00343FB1"/>
    <w:rsid w:val="0034400F"/>
    <w:rsid w:val="0034415D"/>
    <w:rsid w:val="003445A9"/>
    <w:rsid w:val="00344627"/>
    <w:rsid w:val="003446DD"/>
    <w:rsid w:val="003447DD"/>
    <w:rsid w:val="00344D6C"/>
    <w:rsid w:val="003450DE"/>
    <w:rsid w:val="00345142"/>
    <w:rsid w:val="0034517F"/>
    <w:rsid w:val="003452D5"/>
    <w:rsid w:val="003452FC"/>
    <w:rsid w:val="0034561F"/>
    <w:rsid w:val="0034569E"/>
    <w:rsid w:val="00345720"/>
    <w:rsid w:val="0034593F"/>
    <w:rsid w:val="00345A4A"/>
    <w:rsid w:val="00345D5D"/>
    <w:rsid w:val="003463A7"/>
    <w:rsid w:val="003466F5"/>
    <w:rsid w:val="00346EB0"/>
    <w:rsid w:val="003473AA"/>
    <w:rsid w:val="00347636"/>
    <w:rsid w:val="003479EB"/>
    <w:rsid w:val="00347C9A"/>
    <w:rsid w:val="00347CEB"/>
    <w:rsid w:val="00347DC8"/>
    <w:rsid w:val="00347E48"/>
    <w:rsid w:val="00347E6F"/>
    <w:rsid w:val="00350077"/>
    <w:rsid w:val="003500FC"/>
    <w:rsid w:val="0035020E"/>
    <w:rsid w:val="0035028C"/>
    <w:rsid w:val="00350314"/>
    <w:rsid w:val="003506EB"/>
    <w:rsid w:val="00350BE6"/>
    <w:rsid w:val="00350CF8"/>
    <w:rsid w:val="00351105"/>
    <w:rsid w:val="0035137D"/>
    <w:rsid w:val="0035149E"/>
    <w:rsid w:val="003516B9"/>
    <w:rsid w:val="003519AD"/>
    <w:rsid w:val="00351D55"/>
    <w:rsid w:val="00351D7F"/>
    <w:rsid w:val="00351E7E"/>
    <w:rsid w:val="00351FED"/>
    <w:rsid w:val="00352075"/>
    <w:rsid w:val="003520E6"/>
    <w:rsid w:val="00352145"/>
    <w:rsid w:val="00352334"/>
    <w:rsid w:val="003525ED"/>
    <w:rsid w:val="00352A9E"/>
    <w:rsid w:val="00352C1B"/>
    <w:rsid w:val="00352EF8"/>
    <w:rsid w:val="003533D5"/>
    <w:rsid w:val="003534DC"/>
    <w:rsid w:val="00353D0C"/>
    <w:rsid w:val="00353D16"/>
    <w:rsid w:val="0035421F"/>
    <w:rsid w:val="00354D9B"/>
    <w:rsid w:val="00355107"/>
    <w:rsid w:val="00355B48"/>
    <w:rsid w:val="00355C63"/>
    <w:rsid w:val="00356036"/>
    <w:rsid w:val="00356450"/>
    <w:rsid w:val="003565AE"/>
    <w:rsid w:val="00356DBF"/>
    <w:rsid w:val="00357492"/>
    <w:rsid w:val="0035762C"/>
    <w:rsid w:val="00357912"/>
    <w:rsid w:val="00357B26"/>
    <w:rsid w:val="0036036E"/>
    <w:rsid w:val="00360C65"/>
    <w:rsid w:val="00361199"/>
    <w:rsid w:val="00361862"/>
    <w:rsid w:val="00361B45"/>
    <w:rsid w:val="00361B9E"/>
    <w:rsid w:val="00361ED9"/>
    <w:rsid w:val="003620CF"/>
    <w:rsid w:val="00362165"/>
    <w:rsid w:val="0036260A"/>
    <w:rsid w:val="00362869"/>
    <w:rsid w:val="003629AC"/>
    <w:rsid w:val="003629DF"/>
    <w:rsid w:val="0036346D"/>
    <w:rsid w:val="0036363F"/>
    <w:rsid w:val="00363D95"/>
    <w:rsid w:val="00363E20"/>
    <w:rsid w:val="00363FF1"/>
    <w:rsid w:val="00364148"/>
    <w:rsid w:val="00364663"/>
    <w:rsid w:val="00364781"/>
    <w:rsid w:val="00364879"/>
    <w:rsid w:val="0036488D"/>
    <w:rsid w:val="00364B3D"/>
    <w:rsid w:val="00364D90"/>
    <w:rsid w:val="0036511B"/>
    <w:rsid w:val="0036523F"/>
    <w:rsid w:val="00365246"/>
    <w:rsid w:val="0036566A"/>
    <w:rsid w:val="00365B03"/>
    <w:rsid w:val="00365B06"/>
    <w:rsid w:val="00365D73"/>
    <w:rsid w:val="00365FCD"/>
    <w:rsid w:val="00366178"/>
    <w:rsid w:val="003661DF"/>
    <w:rsid w:val="003665D9"/>
    <w:rsid w:val="003669E1"/>
    <w:rsid w:val="00366BAD"/>
    <w:rsid w:val="00366E04"/>
    <w:rsid w:val="00366EBB"/>
    <w:rsid w:val="00366F18"/>
    <w:rsid w:val="00366F53"/>
    <w:rsid w:val="0036745B"/>
    <w:rsid w:val="003677C6"/>
    <w:rsid w:val="00367B6A"/>
    <w:rsid w:val="00367B6E"/>
    <w:rsid w:val="00367F6F"/>
    <w:rsid w:val="00370603"/>
    <w:rsid w:val="00370634"/>
    <w:rsid w:val="003707A0"/>
    <w:rsid w:val="00370FCC"/>
    <w:rsid w:val="00371537"/>
    <w:rsid w:val="00371585"/>
    <w:rsid w:val="003719FB"/>
    <w:rsid w:val="00371BF7"/>
    <w:rsid w:val="00371CBD"/>
    <w:rsid w:val="00371E2C"/>
    <w:rsid w:val="00372205"/>
    <w:rsid w:val="00372724"/>
    <w:rsid w:val="003729FC"/>
    <w:rsid w:val="00372D69"/>
    <w:rsid w:val="00372D7A"/>
    <w:rsid w:val="0037316D"/>
    <w:rsid w:val="00373185"/>
    <w:rsid w:val="00373586"/>
    <w:rsid w:val="0037378E"/>
    <w:rsid w:val="00373884"/>
    <w:rsid w:val="00373A76"/>
    <w:rsid w:val="00373A98"/>
    <w:rsid w:val="00373AAC"/>
    <w:rsid w:val="00373C05"/>
    <w:rsid w:val="00373E4A"/>
    <w:rsid w:val="00373F2A"/>
    <w:rsid w:val="0037402B"/>
    <w:rsid w:val="00374037"/>
    <w:rsid w:val="00374357"/>
    <w:rsid w:val="00374849"/>
    <w:rsid w:val="00374DEF"/>
    <w:rsid w:val="003753AE"/>
    <w:rsid w:val="00375493"/>
    <w:rsid w:val="0037562C"/>
    <w:rsid w:val="0037587E"/>
    <w:rsid w:val="00375AF5"/>
    <w:rsid w:val="00375CFF"/>
    <w:rsid w:val="003760F3"/>
    <w:rsid w:val="00376228"/>
    <w:rsid w:val="00376290"/>
    <w:rsid w:val="003763CD"/>
    <w:rsid w:val="003768C5"/>
    <w:rsid w:val="003768DB"/>
    <w:rsid w:val="00376939"/>
    <w:rsid w:val="00376C31"/>
    <w:rsid w:val="00376CD8"/>
    <w:rsid w:val="00377017"/>
    <w:rsid w:val="0037703A"/>
    <w:rsid w:val="003771E0"/>
    <w:rsid w:val="00377354"/>
    <w:rsid w:val="003773EF"/>
    <w:rsid w:val="003775EA"/>
    <w:rsid w:val="00377711"/>
    <w:rsid w:val="00377D12"/>
    <w:rsid w:val="00377FAA"/>
    <w:rsid w:val="003800BF"/>
    <w:rsid w:val="00380318"/>
    <w:rsid w:val="0038060D"/>
    <w:rsid w:val="00380D7C"/>
    <w:rsid w:val="00380FAF"/>
    <w:rsid w:val="003812C9"/>
    <w:rsid w:val="003816D5"/>
    <w:rsid w:val="00381BD9"/>
    <w:rsid w:val="00381CAD"/>
    <w:rsid w:val="00381D76"/>
    <w:rsid w:val="0038275F"/>
    <w:rsid w:val="00382A2C"/>
    <w:rsid w:val="00382CDB"/>
    <w:rsid w:val="0038303D"/>
    <w:rsid w:val="00383650"/>
    <w:rsid w:val="00383AA4"/>
    <w:rsid w:val="00383AAB"/>
    <w:rsid w:val="00383ADD"/>
    <w:rsid w:val="003846F0"/>
    <w:rsid w:val="0038489E"/>
    <w:rsid w:val="00384B54"/>
    <w:rsid w:val="00384DFB"/>
    <w:rsid w:val="00385290"/>
    <w:rsid w:val="00385455"/>
    <w:rsid w:val="003854A8"/>
    <w:rsid w:val="0038578F"/>
    <w:rsid w:val="00385A04"/>
    <w:rsid w:val="00385A9C"/>
    <w:rsid w:val="00385B12"/>
    <w:rsid w:val="00385B6A"/>
    <w:rsid w:val="00385D59"/>
    <w:rsid w:val="00385EDB"/>
    <w:rsid w:val="00386060"/>
    <w:rsid w:val="00386063"/>
    <w:rsid w:val="0038619A"/>
    <w:rsid w:val="0038624D"/>
    <w:rsid w:val="003862AA"/>
    <w:rsid w:val="003864FE"/>
    <w:rsid w:val="0038694E"/>
    <w:rsid w:val="00386D25"/>
    <w:rsid w:val="003870BA"/>
    <w:rsid w:val="003871A3"/>
    <w:rsid w:val="003871BD"/>
    <w:rsid w:val="00387580"/>
    <w:rsid w:val="0038764F"/>
    <w:rsid w:val="00387BA7"/>
    <w:rsid w:val="00387BB6"/>
    <w:rsid w:val="00387C19"/>
    <w:rsid w:val="00387C54"/>
    <w:rsid w:val="00387E06"/>
    <w:rsid w:val="003904D9"/>
    <w:rsid w:val="00390509"/>
    <w:rsid w:val="00390FE5"/>
    <w:rsid w:val="003917A3"/>
    <w:rsid w:val="00391BBC"/>
    <w:rsid w:val="00391E7C"/>
    <w:rsid w:val="00392031"/>
    <w:rsid w:val="00392036"/>
    <w:rsid w:val="00392289"/>
    <w:rsid w:val="0039249F"/>
    <w:rsid w:val="00392705"/>
    <w:rsid w:val="00392726"/>
    <w:rsid w:val="0039334F"/>
    <w:rsid w:val="00393630"/>
    <w:rsid w:val="00393EB0"/>
    <w:rsid w:val="003940C2"/>
    <w:rsid w:val="00394176"/>
    <w:rsid w:val="0039423B"/>
    <w:rsid w:val="00394383"/>
    <w:rsid w:val="003945A4"/>
    <w:rsid w:val="00394B30"/>
    <w:rsid w:val="00394B7C"/>
    <w:rsid w:val="00394BC1"/>
    <w:rsid w:val="003951B0"/>
    <w:rsid w:val="0039522D"/>
    <w:rsid w:val="003953C9"/>
    <w:rsid w:val="003953F6"/>
    <w:rsid w:val="00395864"/>
    <w:rsid w:val="00395AD5"/>
    <w:rsid w:val="00395B05"/>
    <w:rsid w:val="00395E3A"/>
    <w:rsid w:val="003961B6"/>
    <w:rsid w:val="00396660"/>
    <w:rsid w:val="00396963"/>
    <w:rsid w:val="00396ED0"/>
    <w:rsid w:val="00397210"/>
    <w:rsid w:val="0039734E"/>
    <w:rsid w:val="00397823"/>
    <w:rsid w:val="003A02FC"/>
    <w:rsid w:val="003A030C"/>
    <w:rsid w:val="003A0796"/>
    <w:rsid w:val="003A07B3"/>
    <w:rsid w:val="003A1119"/>
    <w:rsid w:val="003A118F"/>
    <w:rsid w:val="003A127D"/>
    <w:rsid w:val="003A1340"/>
    <w:rsid w:val="003A15A9"/>
    <w:rsid w:val="003A1695"/>
    <w:rsid w:val="003A1709"/>
    <w:rsid w:val="003A17BC"/>
    <w:rsid w:val="003A1927"/>
    <w:rsid w:val="003A1978"/>
    <w:rsid w:val="003A1AB4"/>
    <w:rsid w:val="003A1B9F"/>
    <w:rsid w:val="003A1BC3"/>
    <w:rsid w:val="003A1CBA"/>
    <w:rsid w:val="003A1D9D"/>
    <w:rsid w:val="003A1E92"/>
    <w:rsid w:val="003A208B"/>
    <w:rsid w:val="003A215A"/>
    <w:rsid w:val="003A2172"/>
    <w:rsid w:val="003A2387"/>
    <w:rsid w:val="003A2538"/>
    <w:rsid w:val="003A287C"/>
    <w:rsid w:val="003A2B7C"/>
    <w:rsid w:val="003A31A2"/>
    <w:rsid w:val="003A3644"/>
    <w:rsid w:val="003A392F"/>
    <w:rsid w:val="003A3C19"/>
    <w:rsid w:val="003A4187"/>
    <w:rsid w:val="003A41C6"/>
    <w:rsid w:val="003A442A"/>
    <w:rsid w:val="003A44B5"/>
    <w:rsid w:val="003A4A0A"/>
    <w:rsid w:val="003A4C17"/>
    <w:rsid w:val="003A500A"/>
    <w:rsid w:val="003A55F5"/>
    <w:rsid w:val="003A579F"/>
    <w:rsid w:val="003A59CC"/>
    <w:rsid w:val="003A5DC2"/>
    <w:rsid w:val="003A6057"/>
    <w:rsid w:val="003A672C"/>
    <w:rsid w:val="003A699B"/>
    <w:rsid w:val="003A70A5"/>
    <w:rsid w:val="003A7369"/>
    <w:rsid w:val="003A7475"/>
    <w:rsid w:val="003A75E5"/>
    <w:rsid w:val="003A7971"/>
    <w:rsid w:val="003B02D6"/>
    <w:rsid w:val="003B02EC"/>
    <w:rsid w:val="003B06A9"/>
    <w:rsid w:val="003B0885"/>
    <w:rsid w:val="003B0A34"/>
    <w:rsid w:val="003B0BE1"/>
    <w:rsid w:val="003B0D3D"/>
    <w:rsid w:val="003B0D4E"/>
    <w:rsid w:val="003B0DFB"/>
    <w:rsid w:val="003B0EB2"/>
    <w:rsid w:val="003B11AB"/>
    <w:rsid w:val="003B11B8"/>
    <w:rsid w:val="003B1412"/>
    <w:rsid w:val="003B141C"/>
    <w:rsid w:val="003B1740"/>
    <w:rsid w:val="003B1ACA"/>
    <w:rsid w:val="003B1CFD"/>
    <w:rsid w:val="003B2215"/>
    <w:rsid w:val="003B22B2"/>
    <w:rsid w:val="003B2743"/>
    <w:rsid w:val="003B2A25"/>
    <w:rsid w:val="003B2A78"/>
    <w:rsid w:val="003B2C6E"/>
    <w:rsid w:val="003B2CBC"/>
    <w:rsid w:val="003B2DB6"/>
    <w:rsid w:val="003B376A"/>
    <w:rsid w:val="003B3BD4"/>
    <w:rsid w:val="003B3E98"/>
    <w:rsid w:val="003B3EDA"/>
    <w:rsid w:val="003B41B5"/>
    <w:rsid w:val="003B4342"/>
    <w:rsid w:val="003B4401"/>
    <w:rsid w:val="003B4805"/>
    <w:rsid w:val="003B4932"/>
    <w:rsid w:val="003B49C0"/>
    <w:rsid w:val="003B4C95"/>
    <w:rsid w:val="003B4DEC"/>
    <w:rsid w:val="003B4F95"/>
    <w:rsid w:val="003B506E"/>
    <w:rsid w:val="003B530D"/>
    <w:rsid w:val="003B5539"/>
    <w:rsid w:val="003B58F6"/>
    <w:rsid w:val="003B5D12"/>
    <w:rsid w:val="003B65BF"/>
    <w:rsid w:val="003B6894"/>
    <w:rsid w:val="003B69A2"/>
    <w:rsid w:val="003B6A1E"/>
    <w:rsid w:val="003B6A78"/>
    <w:rsid w:val="003B6B1B"/>
    <w:rsid w:val="003B703A"/>
    <w:rsid w:val="003B719F"/>
    <w:rsid w:val="003B71AC"/>
    <w:rsid w:val="003B72CB"/>
    <w:rsid w:val="003B73F5"/>
    <w:rsid w:val="003B74B6"/>
    <w:rsid w:val="003B7512"/>
    <w:rsid w:val="003B7711"/>
    <w:rsid w:val="003B7906"/>
    <w:rsid w:val="003B7CE3"/>
    <w:rsid w:val="003B7D2F"/>
    <w:rsid w:val="003B7F1E"/>
    <w:rsid w:val="003B7F9F"/>
    <w:rsid w:val="003C0291"/>
    <w:rsid w:val="003C052E"/>
    <w:rsid w:val="003C0699"/>
    <w:rsid w:val="003C06A7"/>
    <w:rsid w:val="003C07B5"/>
    <w:rsid w:val="003C08E6"/>
    <w:rsid w:val="003C0A4D"/>
    <w:rsid w:val="003C0F49"/>
    <w:rsid w:val="003C10E6"/>
    <w:rsid w:val="003C1340"/>
    <w:rsid w:val="003C174B"/>
    <w:rsid w:val="003C1A6C"/>
    <w:rsid w:val="003C2044"/>
    <w:rsid w:val="003C2391"/>
    <w:rsid w:val="003C265B"/>
    <w:rsid w:val="003C285A"/>
    <w:rsid w:val="003C2E62"/>
    <w:rsid w:val="003C2F99"/>
    <w:rsid w:val="003C311D"/>
    <w:rsid w:val="003C3315"/>
    <w:rsid w:val="003C371B"/>
    <w:rsid w:val="003C37CD"/>
    <w:rsid w:val="003C3931"/>
    <w:rsid w:val="003C3AB6"/>
    <w:rsid w:val="003C402A"/>
    <w:rsid w:val="003C4090"/>
    <w:rsid w:val="003C415C"/>
    <w:rsid w:val="003C43FB"/>
    <w:rsid w:val="003C4698"/>
    <w:rsid w:val="003C485C"/>
    <w:rsid w:val="003C4999"/>
    <w:rsid w:val="003C4E98"/>
    <w:rsid w:val="003C4F98"/>
    <w:rsid w:val="003C539C"/>
    <w:rsid w:val="003C55B8"/>
    <w:rsid w:val="003C578E"/>
    <w:rsid w:val="003C5C6F"/>
    <w:rsid w:val="003C5DBA"/>
    <w:rsid w:val="003C65EB"/>
    <w:rsid w:val="003C66BE"/>
    <w:rsid w:val="003C6733"/>
    <w:rsid w:val="003C674C"/>
    <w:rsid w:val="003C67D0"/>
    <w:rsid w:val="003C6949"/>
    <w:rsid w:val="003C6979"/>
    <w:rsid w:val="003C69D4"/>
    <w:rsid w:val="003C6B02"/>
    <w:rsid w:val="003C6CF2"/>
    <w:rsid w:val="003C754B"/>
    <w:rsid w:val="003C7764"/>
    <w:rsid w:val="003C7B25"/>
    <w:rsid w:val="003C7B77"/>
    <w:rsid w:val="003C7DA2"/>
    <w:rsid w:val="003D0003"/>
    <w:rsid w:val="003D05AC"/>
    <w:rsid w:val="003D06D5"/>
    <w:rsid w:val="003D073A"/>
    <w:rsid w:val="003D09D0"/>
    <w:rsid w:val="003D0EF0"/>
    <w:rsid w:val="003D16AB"/>
    <w:rsid w:val="003D191B"/>
    <w:rsid w:val="003D1FE0"/>
    <w:rsid w:val="003D2832"/>
    <w:rsid w:val="003D2BCC"/>
    <w:rsid w:val="003D2CDE"/>
    <w:rsid w:val="003D2DE7"/>
    <w:rsid w:val="003D3113"/>
    <w:rsid w:val="003D3523"/>
    <w:rsid w:val="003D3848"/>
    <w:rsid w:val="003D3A8B"/>
    <w:rsid w:val="003D3B2D"/>
    <w:rsid w:val="003D3BD8"/>
    <w:rsid w:val="003D3F2E"/>
    <w:rsid w:val="003D48BD"/>
    <w:rsid w:val="003D49A0"/>
    <w:rsid w:val="003D4ADE"/>
    <w:rsid w:val="003D50F7"/>
    <w:rsid w:val="003D526B"/>
    <w:rsid w:val="003D545A"/>
    <w:rsid w:val="003D55B6"/>
    <w:rsid w:val="003D5892"/>
    <w:rsid w:val="003D5990"/>
    <w:rsid w:val="003D5C8C"/>
    <w:rsid w:val="003D6105"/>
    <w:rsid w:val="003D64A6"/>
    <w:rsid w:val="003D6871"/>
    <w:rsid w:val="003D6CCE"/>
    <w:rsid w:val="003D6CD2"/>
    <w:rsid w:val="003D7278"/>
    <w:rsid w:val="003D750F"/>
    <w:rsid w:val="003D757A"/>
    <w:rsid w:val="003D761E"/>
    <w:rsid w:val="003D782F"/>
    <w:rsid w:val="003D78FA"/>
    <w:rsid w:val="003D7D1A"/>
    <w:rsid w:val="003D7D58"/>
    <w:rsid w:val="003D7EDC"/>
    <w:rsid w:val="003D7F75"/>
    <w:rsid w:val="003D7F90"/>
    <w:rsid w:val="003E0509"/>
    <w:rsid w:val="003E0648"/>
    <w:rsid w:val="003E0951"/>
    <w:rsid w:val="003E0A21"/>
    <w:rsid w:val="003E0BA0"/>
    <w:rsid w:val="003E0C9C"/>
    <w:rsid w:val="003E11C8"/>
    <w:rsid w:val="003E12F0"/>
    <w:rsid w:val="003E13D2"/>
    <w:rsid w:val="003E175F"/>
    <w:rsid w:val="003E1763"/>
    <w:rsid w:val="003E17A8"/>
    <w:rsid w:val="003E1A29"/>
    <w:rsid w:val="003E1BB5"/>
    <w:rsid w:val="003E1D15"/>
    <w:rsid w:val="003E1FA0"/>
    <w:rsid w:val="003E2879"/>
    <w:rsid w:val="003E28FE"/>
    <w:rsid w:val="003E29F4"/>
    <w:rsid w:val="003E2A9D"/>
    <w:rsid w:val="003E2CD6"/>
    <w:rsid w:val="003E2D23"/>
    <w:rsid w:val="003E2E21"/>
    <w:rsid w:val="003E35C8"/>
    <w:rsid w:val="003E372D"/>
    <w:rsid w:val="003E3777"/>
    <w:rsid w:val="003E43C4"/>
    <w:rsid w:val="003E4474"/>
    <w:rsid w:val="003E46D2"/>
    <w:rsid w:val="003E472F"/>
    <w:rsid w:val="003E4931"/>
    <w:rsid w:val="003E5404"/>
    <w:rsid w:val="003E55DD"/>
    <w:rsid w:val="003E5782"/>
    <w:rsid w:val="003E5827"/>
    <w:rsid w:val="003E5946"/>
    <w:rsid w:val="003E599D"/>
    <w:rsid w:val="003E59A4"/>
    <w:rsid w:val="003E5D2A"/>
    <w:rsid w:val="003E6368"/>
    <w:rsid w:val="003E683D"/>
    <w:rsid w:val="003E6A30"/>
    <w:rsid w:val="003E6BFB"/>
    <w:rsid w:val="003E6ED4"/>
    <w:rsid w:val="003E6FF4"/>
    <w:rsid w:val="003E704D"/>
    <w:rsid w:val="003E7249"/>
    <w:rsid w:val="003E73CC"/>
    <w:rsid w:val="003E7419"/>
    <w:rsid w:val="003E74D2"/>
    <w:rsid w:val="003E7950"/>
    <w:rsid w:val="003E7D0A"/>
    <w:rsid w:val="003E7D29"/>
    <w:rsid w:val="003F0130"/>
    <w:rsid w:val="003F014F"/>
    <w:rsid w:val="003F03E5"/>
    <w:rsid w:val="003F051E"/>
    <w:rsid w:val="003F055E"/>
    <w:rsid w:val="003F0FA4"/>
    <w:rsid w:val="003F1699"/>
    <w:rsid w:val="003F18DA"/>
    <w:rsid w:val="003F1946"/>
    <w:rsid w:val="003F1C31"/>
    <w:rsid w:val="003F1DC1"/>
    <w:rsid w:val="003F1F95"/>
    <w:rsid w:val="003F2396"/>
    <w:rsid w:val="003F245D"/>
    <w:rsid w:val="003F2B98"/>
    <w:rsid w:val="003F3062"/>
    <w:rsid w:val="003F3458"/>
    <w:rsid w:val="003F39C6"/>
    <w:rsid w:val="003F3ED5"/>
    <w:rsid w:val="003F4378"/>
    <w:rsid w:val="003F45A7"/>
    <w:rsid w:val="003F490F"/>
    <w:rsid w:val="003F4B8A"/>
    <w:rsid w:val="003F4DED"/>
    <w:rsid w:val="003F52DD"/>
    <w:rsid w:val="003F5B17"/>
    <w:rsid w:val="003F5C39"/>
    <w:rsid w:val="003F5FF2"/>
    <w:rsid w:val="003F610A"/>
    <w:rsid w:val="003F6228"/>
    <w:rsid w:val="003F679E"/>
    <w:rsid w:val="003F6924"/>
    <w:rsid w:val="003F7093"/>
    <w:rsid w:val="003F78D3"/>
    <w:rsid w:val="003F7941"/>
    <w:rsid w:val="003F7982"/>
    <w:rsid w:val="003F7C8C"/>
    <w:rsid w:val="003F7DBC"/>
    <w:rsid w:val="003F7E6C"/>
    <w:rsid w:val="004004CD"/>
    <w:rsid w:val="004005CF"/>
    <w:rsid w:val="00400F2A"/>
    <w:rsid w:val="00400FA1"/>
    <w:rsid w:val="00401327"/>
    <w:rsid w:val="00401332"/>
    <w:rsid w:val="00401CDC"/>
    <w:rsid w:val="00401D35"/>
    <w:rsid w:val="00401ECF"/>
    <w:rsid w:val="00401EEA"/>
    <w:rsid w:val="00401F27"/>
    <w:rsid w:val="00401F8D"/>
    <w:rsid w:val="00402237"/>
    <w:rsid w:val="004024D7"/>
    <w:rsid w:val="00402692"/>
    <w:rsid w:val="0040272C"/>
    <w:rsid w:val="00402769"/>
    <w:rsid w:val="004029D9"/>
    <w:rsid w:val="00402D86"/>
    <w:rsid w:val="004030FD"/>
    <w:rsid w:val="00403371"/>
    <w:rsid w:val="0040381F"/>
    <w:rsid w:val="00403A03"/>
    <w:rsid w:val="00403CA0"/>
    <w:rsid w:val="004047A8"/>
    <w:rsid w:val="0040481A"/>
    <w:rsid w:val="00404A9F"/>
    <w:rsid w:val="00404B0E"/>
    <w:rsid w:val="00404F7B"/>
    <w:rsid w:val="0040501F"/>
    <w:rsid w:val="00405268"/>
    <w:rsid w:val="00405A0C"/>
    <w:rsid w:val="00405CE9"/>
    <w:rsid w:val="00405E18"/>
    <w:rsid w:val="00405ECA"/>
    <w:rsid w:val="004061EB"/>
    <w:rsid w:val="00406286"/>
    <w:rsid w:val="0040674B"/>
    <w:rsid w:val="0040679D"/>
    <w:rsid w:val="00406899"/>
    <w:rsid w:val="00406A1B"/>
    <w:rsid w:val="00406D43"/>
    <w:rsid w:val="004071DF"/>
    <w:rsid w:val="004076B4"/>
    <w:rsid w:val="00407AFD"/>
    <w:rsid w:val="00407BD1"/>
    <w:rsid w:val="00407C7C"/>
    <w:rsid w:val="00407E48"/>
    <w:rsid w:val="00407F34"/>
    <w:rsid w:val="00410000"/>
    <w:rsid w:val="004100F9"/>
    <w:rsid w:val="0041064A"/>
    <w:rsid w:val="00410A44"/>
    <w:rsid w:val="00410CBF"/>
    <w:rsid w:val="00410E5A"/>
    <w:rsid w:val="00410EB4"/>
    <w:rsid w:val="004115C8"/>
    <w:rsid w:val="00411C0D"/>
    <w:rsid w:val="00411F18"/>
    <w:rsid w:val="00411F54"/>
    <w:rsid w:val="004123D6"/>
    <w:rsid w:val="0041267C"/>
    <w:rsid w:val="00412A71"/>
    <w:rsid w:val="00412FA2"/>
    <w:rsid w:val="00413152"/>
    <w:rsid w:val="00413616"/>
    <w:rsid w:val="00413766"/>
    <w:rsid w:val="0041392B"/>
    <w:rsid w:val="00413BA2"/>
    <w:rsid w:val="00413C2C"/>
    <w:rsid w:val="00413DDB"/>
    <w:rsid w:val="00413E0D"/>
    <w:rsid w:val="004142F5"/>
    <w:rsid w:val="004146C0"/>
    <w:rsid w:val="00414CA1"/>
    <w:rsid w:val="00415098"/>
    <w:rsid w:val="0041510E"/>
    <w:rsid w:val="0041543A"/>
    <w:rsid w:val="00415550"/>
    <w:rsid w:val="00415BD5"/>
    <w:rsid w:val="0041603B"/>
    <w:rsid w:val="0041607D"/>
    <w:rsid w:val="00416104"/>
    <w:rsid w:val="004161B9"/>
    <w:rsid w:val="00416A3D"/>
    <w:rsid w:val="00416C20"/>
    <w:rsid w:val="00416E0A"/>
    <w:rsid w:val="0041731B"/>
    <w:rsid w:val="00417395"/>
    <w:rsid w:val="004173CC"/>
    <w:rsid w:val="00417D28"/>
    <w:rsid w:val="00417D40"/>
    <w:rsid w:val="00420023"/>
    <w:rsid w:val="00420087"/>
    <w:rsid w:val="00420198"/>
    <w:rsid w:val="004201EB"/>
    <w:rsid w:val="00420283"/>
    <w:rsid w:val="004205D2"/>
    <w:rsid w:val="0042070D"/>
    <w:rsid w:val="00420E26"/>
    <w:rsid w:val="00420E64"/>
    <w:rsid w:val="00420F29"/>
    <w:rsid w:val="00420F57"/>
    <w:rsid w:val="00421365"/>
    <w:rsid w:val="00421A29"/>
    <w:rsid w:val="00421AD1"/>
    <w:rsid w:val="00422210"/>
    <w:rsid w:val="004224DB"/>
    <w:rsid w:val="004225CC"/>
    <w:rsid w:val="0042282B"/>
    <w:rsid w:val="00422A40"/>
    <w:rsid w:val="00422D5F"/>
    <w:rsid w:val="00422DAD"/>
    <w:rsid w:val="004231D4"/>
    <w:rsid w:val="004231F1"/>
    <w:rsid w:val="00423400"/>
    <w:rsid w:val="004234E3"/>
    <w:rsid w:val="0042365B"/>
    <w:rsid w:val="00423763"/>
    <w:rsid w:val="004243F3"/>
    <w:rsid w:val="00424415"/>
    <w:rsid w:val="00424504"/>
    <w:rsid w:val="0042455C"/>
    <w:rsid w:val="00424590"/>
    <w:rsid w:val="004246B9"/>
    <w:rsid w:val="004248EB"/>
    <w:rsid w:val="004249F2"/>
    <w:rsid w:val="004251DB"/>
    <w:rsid w:val="00425279"/>
    <w:rsid w:val="004252C1"/>
    <w:rsid w:val="00425826"/>
    <w:rsid w:val="00425FA1"/>
    <w:rsid w:val="00426021"/>
    <w:rsid w:val="00426212"/>
    <w:rsid w:val="00426716"/>
    <w:rsid w:val="00426A55"/>
    <w:rsid w:val="00426E6B"/>
    <w:rsid w:val="004270BD"/>
    <w:rsid w:val="00427436"/>
    <w:rsid w:val="00427B47"/>
    <w:rsid w:val="00427EA8"/>
    <w:rsid w:val="00427F9C"/>
    <w:rsid w:val="00427FC4"/>
    <w:rsid w:val="004303E5"/>
    <w:rsid w:val="00430532"/>
    <w:rsid w:val="004305F6"/>
    <w:rsid w:val="00431510"/>
    <w:rsid w:val="00431964"/>
    <w:rsid w:val="00431D05"/>
    <w:rsid w:val="00431F93"/>
    <w:rsid w:val="0043270A"/>
    <w:rsid w:val="004327B7"/>
    <w:rsid w:val="00432DCF"/>
    <w:rsid w:val="00432F94"/>
    <w:rsid w:val="004337E7"/>
    <w:rsid w:val="004338A0"/>
    <w:rsid w:val="00433B91"/>
    <w:rsid w:val="00433B9D"/>
    <w:rsid w:val="00433C90"/>
    <w:rsid w:val="00433D44"/>
    <w:rsid w:val="00434050"/>
    <w:rsid w:val="00434553"/>
    <w:rsid w:val="00434580"/>
    <w:rsid w:val="00434A8F"/>
    <w:rsid w:val="00434E4C"/>
    <w:rsid w:val="0043522C"/>
    <w:rsid w:val="0043568B"/>
    <w:rsid w:val="0043618C"/>
    <w:rsid w:val="004361DB"/>
    <w:rsid w:val="004363B7"/>
    <w:rsid w:val="00436545"/>
    <w:rsid w:val="004368D1"/>
    <w:rsid w:val="00436AC9"/>
    <w:rsid w:val="00436C46"/>
    <w:rsid w:val="00436F1C"/>
    <w:rsid w:val="00436F59"/>
    <w:rsid w:val="00436FE0"/>
    <w:rsid w:val="00437133"/>
    <w:rsid w:val="00437494"/>
    <w:rsid w:val="00437571"/>
    <w:rsid w:val="00437A4A"/>
    <w:rsid w:val="00437BA4"/>
    <w:rsid w:val="00437BED"/>
    <w:rsid w:val="00437E77"/>
    <w:rsid w:val="004400E0"/>
    <w:rsid w:val="004401A8"/>
    <w:rsid w:val="004405A6"/>
    <w:rsid w:val="004407C5"/>
    <w:rsid w:val="004408D0"/>
    <w:rsid w:val="00440A9C"/>
    <w:rsid w:val="00440ACE"/>
    <w:rsid w:val="00441022"/>
    <w:rsid w:val="004410C0"/>
    <w:rsid w:val="00441582"/>
    <w:rsid w:val="00441708"/>
    <w:rsid w:val="00441ABA"/>
    <w:rsid w:val="00441B98"/>
    <w:rsid w:val="00441ECA"/>
    <w:rsid w:val="00441FAF"/>
    <w:rsid w:val="0044204D"/>
    <w:rsid w:val="0044212B"/>
    <w:rsid w:val="00442241"/>
    <w:rsid w:val="00442622"/>
    <w:rsid w:val="00442AF4"/>
    <w:rsid w:val="00442B6F"/>
    <w:rsid w:val="00442CE0"/>
    <w:rsid w:val="004431F7"/>
    <w:rsid w:val="004438BF"/>
    <w:rsid w:val="00443AF3"/>
    <w:rsid w:val="00443B34"/>
    <w:rsid w:val="00443B9C"/>
    <w:rsid w:val="004441D5"/>
    <w:rsid w:val="004444E9"/>
    <w:rsid w:val="00444A0F"/>
    <w:rsid w:val="00444E6C"/>
    <w:rsid w:val="0044518C"/>
    <w:rsid w:val="004451AA"/>
    <w:rsid w:val="004453A8"/>
    <w:rsid w:val="004458AA"/>
    <w:rsid w:val="00445A23"/>
    <w:rsid w:val="00445BB8"/>
    <w:rsid w:val="00445F3A"/>
    <w:rsid w:val="0044619D"/>
    <w:rsid w:val="00446614"/>
    <w:rsid w:val="00446DD0"/>
    <w:rsid w:val="00447247"/>
    <w:rsid w:val="004473C8"/>
    <w:rsid w:val="00447497"/>
    <w:rsid w:val="00447727"/>
    <w:rsid w:val="00447814"/>
    <w:rsid w:val="00447C2A"/>
    <w:rsid w:val="00447FC1"/>
    <w:rsid w:val="0045026C"/>
    <w:rsid w:val="00450431"/>
    <w:rsid w:val="004505DD"/>
    <w:rsid w:val="00450832"/>
    <w:rsid w:val="00450D87"/>
    <w:rsid w:val="00451583"/>
    <w:rsid w:val="00451664"/>
    <w:rsid w:val="004517A5"/>
    <w:rsid w:val="00451F23"/>
    <w:rsid w:val="004525EA"/>
    <w:rsid w:val="0045266B"/>
    <w:rsid w:val="004527C9"/>
    <w:rsid w:val="004529E4"/>
    <w:rsid w:val="00452B49"/>
    <w:rsid w:val="00452E3F"/>
    <w:rsid w:val="00452E91"/>
    <w:rsid w:val="00452EC0"/>
    <w:rsid w:val="004534EC"/>
    <w:rsid w:val="004536B4"/>
    <w:rsid w:val="004536C6"/>
    <w:rsid w:val="00453AE3"/>
    <w:rsid w:val="00454367"/>
    <w:rsid w:val="004543CE"/>
    <w:rsid w:val="004544CD"/>
    <w:rsid w:val="00454723"/>
    <w:rsid w:val="0045490F"/>
    <w:rsid w:val="00454BCA"/>
    <w:rsid w:val="004550E4"/>
    <w:rsid w:val="004557BD"/>
    <w:rsid w:val="004559AD"/>
    <w:rsid w:val="00455D9A"/>
    <w:rsid w:val="00455FF5"/>
    <w:rsid w:val="004561A1"/>
    <w:rsid w:val="00456680"/>
    <w:rsid w:val="004568F3"/>
    <w:rsid w:val="00456954"/>
    <w:rsid w:val="00456F7B"/>
    <w:rsid w:val="004573D4"/>
    <w:rsid w:val="004576B9"/>
    <w:rsid w:val="0045775D"/>
    <w:rsid w:val="004578F8"/>
    <w:rsid w:val="00457A56"/>
    <w:rsid w:val="00457B7E"/>
    <w:rsid w:val="004602D1"/>
    <w:rsid w:val="00460668"/>
    <w:rsid w:val="004606C5"/>
    <w:rsid w:val="00460734"/>
    <w:rsid w:val="00460E36"/>
    <w:rsid w:val="00460FA0"/>
    <w:rsid w:val="00460FFE"/>
    <w:rsid w:val="004613BC"/>
    <w:rsid w:val="004617A5"/>
    <w:rsid w:val="0046185A"/>
    <w:rsid w:val="00461979"/>
    <w:rsid w:val="00461E49"/>
    <w:rsid w:val="00462101"/>
    <w:rsid w:val="0046219A"/>
    <w:rsid w:val="004621A4"/>
    <w:rsid w:val="00462637"/>
    <w:rsid w:val="004628EB"/>
    <w:rsid w:val="00462A45"/>
    <w:rsid w:val="00462ABF"/>
    <w:rsid w:val="00462DA2"/>
    <w:rsid w:val="00462F57"/>
    <w:rsid w:val="0046311A"/>
    <w:rsid w:val="00463353"/>
    <w:rsid w:val="004636D7"/>
    <w:rsid w:val="00463780"/>
    <w:rsid w:val="00463D00"/>
    <w:rsid w:val="00463D09"/>
    <w:rsid w:val="00463DAC"/>
    <w:rsid w:val="00463FF0"/>
    <w:rsid w:val="004641F4"/>
    <w:rsid w:val="00464208"/>
    <w:rsid w:val="004642D2"/>
    <w:rsid w:val="0046457B"/>
    <w:rsid w:val="0046524A"/>
    <w:rsid w:val="0046526B"/>
    <w:rsid w:val="00465443"/>
    <w:rsid w:val="00465B60"/>
    <w:rsid w:val="00465D65"/>
    <w:rsid w:val="00465DDF"/>
    <w:rsid w:val="00465ED6"/>
    <w:rsid w:val="0046610D"/>
    <w:rsid w:val="0046643B"/>
    <w:rsid w:val="004666E1"/>
    <w:rsid w:val="004668CE"/>
    <w:rsid w:val="004669E5"/>
    <w:rsid w:val="00466B8B"/>
    <w:rsid w:val="00466C0D"/>
    <w:rsid w:val="00466C51"/>
    <w:rsid w:val="0046760B"/>
    <w:rsid w:val="004676EA"/>
    <w:rsid w:val="0047025F"/>
    <w:rsid w:val="00470340"/>
    <w:rsid w:val="004705A9"/>
    <w:rsid w:val="00470DF7"/>
    <w:rsid w:val="00470F32"/>
    <w:rsid w:val="00471022"/>
    <w:rsid w:val="00471140"/>
    <w:rsid w:val="004717D2"/>
    <w:rsid w:val="00471A70"/>
    <w:rsid w:val="00471EE1"/>
    <w:rsid w:val="004724D3"/>
    <w:rsid w:val="0047273E"/>
    <w:rsid w:val="00472C49"/>
    <w:rsid w:val="00472DCC"/>
    <w:rsid w:val="00472F26"/>
    <w:rsid w:val="0047337A"/>
    <w:rsid w:val="0047342D"/>
    <w:rsid w:val="00473531"/>
    <w:rsid w:val="00473A5F"/>
    <w:rsid w:val="00473B44"/>
    <w:rsid w:val="00473E9B"/>
    <w:rsid w:val="0047403A"/>
    <w:rsid w:val="0047434A"/>
    <w:rsid w:val="0047451A"/>
    <w:rsid w:val="004745B7"/>
    <w:rsid w:val="004746CA"/>
    <w:rsid w:val="00474B89"/>
    <w:rsid w:val="00474DAA"/>
    <w:rsid w:val="004751F1"/>
    <w:rsid w:val="004753F2"/>
    <w:rsid w:val="00475710"/>
    <w:rsid w:val="004759A3"/>
    <w:rsid w:val="00475B0A"/>
    <w:rsid w:val="00475C3F"/>
    <w:rsid w:val="00476511"/>
    <w:rsid w:val="0047686D"/>
    <w:rsid w:val="004769ED"/>
    <w:rsid w:val="00476AFF"/>
    <w:rsid w:val="00476FDA"/>
    <w:rsid w:val="0047706D"/>
    <w:rsid w:val="00477331"/>
    <w:rsid w:val="00477352"/>
    <w:rsid w:val="0047764F"/>
    <w:rsid w:val="00477FC2"/>
    <w:rsid w:val="00477FDE"/>
    <w:rsid w:val="00480277"/>
    <w:rsid w:val="004808A2"/>
    <w:rsid w:val="00480FA0"/>
    <w:rsid w:val="00481269"/>
    <w:rsid w:val="00481339"/>
    <w:rsid w:val="00481644"/>
    <w:rsid w:val="00481A43"/>
    <w:rsid w:val="00481EEF"/>
    <w:rsid w:val="00481FE3"/>
    <w:rsid w:val="00482647"/>
    <w:rsid w:val="004827C3"/>
    <w:rsid w:val="00482984"/>
    <w:rsid w:val="00482BD1"/>
    <w:rsid w:val="00482C9C"/>
    <w:rsid w:val="00482F48"/>
    <w:rsid w:val="00484087"/>
    <w:rsid w:val="00484BD5"/>
    <w:rsid w:val="00484CD5"/>
    <w:rsid w:val="00484E17"/>
    <w:rsid w:val="00484EF3"/>
    <w:rsid w:val="0048532D"/>
    <w:rsid w:val="0048584E"/>
    <w:rsid w:val="00485968"/>
    <w:rsid w:val="00485B38"/>
    <w:rsid w:val="00485EAA"/>
    <w:rsid w:val="00485EC8"/>
    <w:rsid w:val="00485F61"/>
    <w:rsid w:val="00485FB0"/>
    <w:rsid w:val="0048646B"/>
    <w:rsid w:val="0048651C"/>
    <w:rsid w:val="0048652A"/>
    <w:rsid w:val="00486741"/>
    <w:rsid w:val="00486854"/>
    <w:rsid w:val="00486D10"/>
    <w:rsid w:val="00487087"/>
    <w:rsid w:val="004873A0"/>
    <w:rsid w:val="00490495"/>
    <w:rsid w:val="00490527"/>
    <w:rsid w:val="0049090B"/>
    <w:rsid w:val="00490D34"/>
    <w:rsid w:val="00490E2B"/>
    <w:rsid w:val="00490E7E"/>
    <w:rsid w:val="0049116F"/>
    <w:rsid w:val="0049127B"/>
    <w:rsid w:val="004912E0"/>
    <w:rsid w:val="0049164B"/>
    <w:rsid w:val="004919F6"/>
    <w:rsid w:val="00492029"/>
    <w:rsid w:val="00492194"/>
    <w:rsid w:val="0049245D"/>
    <w:rsid w:val="00492487"/>
    <w:rsid w:val="0049274B"/>
    <w:rsid w:val="004927D9"/>
    <w:rsid w:val="00492B71"/>
    <w:rsid w:val="00493540"/>
    <w:rsid w:val="00493617"/>
    <w:rsid w:val="00493B16"/>
    <w:rsid w:val="004940E2"/>
    <w:rsid w:val="0049416B"/>
    <w:rsid w:val="0049456A"/>
    <w:rsid w:val="004945BB"/>
    <w:rsid w:val="00494790"/>
    <w:rsid w:val="004947EA"/>
    <w:rsid w:val="0049494A"/>
    <w:rsid w:val="00494975"/>
    <w:rsid w:val="00494CF6"/>
    <w:rsid w:val="00494DEB"/>
    <w:rsid w:val="00494E59"/>
    <w:rsid w:val="00494EB7"/>
    <w:rsid w:val="00494ECE"/>
    <w:rsid w:val="0049500A"/>
    <w:rsid w:val="00495F5B"/>
    <w:rsid w:val="00495F81"/>
    <w:rsid w:val="004961B4"/>
    <w:rsid w:val="00496334"/>
    <w:rsid w:val="00496534"/>
    <w:rsid w:val="00496754"/>
    <w:rsid w:val="004969AF"/>
    <w:rsid w:val="004974FA"/>
    <w:rsid w:val="00497B0B"/>
    <w:rsid w:val="004A02F4"/>
    <w:rsid w:val="004A0464"/>
    <w:rsid w:val="004A05E2"/>
    <w:rsid w:val="004A0706"/>
    <w:rsid w:val="004A07AF"/>
    <w:rsid w:val="004A09EA"/>
    <w:rsid w:val="004A0B2F"/>
    <w:rsid w:val="004A0B6D"/>
    <w:rsid w:val="004A0C26"/>
    <w:rsid w:val="004A1359"/>
    <w:rsid w:val="004A1E33"/>
    <w:rsid w:val="004A2320"/>
    <w:rsid w:val="004A25A7"/>
    <w:rsid w:val="004A27BE"/>
    <w:rsid w:val="004A2A52"/>
    <w:rsid w:val="004A3170"/>
    <w:rsid w:val="004A31AE"/>
    <w:rsid w:val="004A31DD"/>
    <w:rsid w:val="004A32BF"/>
    <w:rsid w:val="004A32EA"/>
    <w:rsid w:val="004A3545"/>
    <w:rsid w:val="004A362E"/>
    <w:rsid w:val="004A3E08"/>
    <w:rsid w:val="004A4004"/>
    <w:rsid w:val="004A415C"/>
    <w:rsid w:val="004A42E2"/>
    <w:rsid w:val="004A443C"/>
    <w:rsid w:val="004A47B0"/>
    <w:rsid w:val="004A4A16"/>
    <w:rsid w:val="004A4AA7"/>
    <w:rsid w:val="004A5538"/>
    <w:rsid w:val="004A5A12"/>
    <w:rsid w:val="004A5A87"/>
    <w:rsid w:val="004A5FA2"/>
    <w:rsid w:val="004A60AC"/>
    <w:rsid w:val="004A69C7"/>
    <w:rsid w:val="004A7394"/>
    <w:rsid w:val="004A740D"/>
    <w:rsid w:val="004A752E"/>
    <w:rsid w:val="004A75EB"/>
    <w:rsid w:val="004A794A"/>
    <w:rsid w:val="004A7B26"/>
    <w:rsid w:val="004A7DE9"/>
    <w:rsid w:val="004B0277"/>
    <w:rsid w:val="004B0313"/>
    <w:rsid w:val="004B0541"/>
    <w:rsid w:val="004B05DD"/>
    <w:rsid w:val="004B05FD"/>
    <w:rsid w:val="004B06E4"/>
    <w:rsid w:val="004B0F3F"/>
    <w:rsid w:val="004B1004"/>
    <w:rsid w:val="004B1BA0"/>
    <w:rsid w:val="004B2542"/>
    <w:rsid w:val="004B25A8"/>
    <w:rsid w:val="004B2703"/>
    <w:rsid w:val="004B2C75"/>
    <w:rsid w:val="004B3C36"/>
    <w:rsid w:val="004B3C5A"/>
    <w:rsid w:val="004B4093"/>
    <w:rsid w:val="004B4313"/>
    <w:rsid w:val="004B4577"/>
    <w:rsid w:val="004B45DF"/>
    <w:rsid w:val="004B45FD"/>
    <w:rsid w:val="004B4BF9"/>
    <w:rsid w:val="004B4C34"/>
    <w:rsid w:val="004B56F5"/>
    <w:rsid w:val="004B5778"/>
    <w:rsid w:val="004B5A4D"/>
    <w:rsid w:val="004B5C3C"/>
    <w:rsid w:val="004B5F0A"/>
    <w:rsid w:val="004B5FED"/>
    <w:rsid w:val="004B62F6"/>
    <w:rsid w:val="004B6388"/>
    <w:rsid w:val="004B680D"/>
    <w:rsid w:val="004B6DA0"/>
    <w:rsid w:val="004B70C7"/>
    <w:rsid w:val="004B746E"/>
    <w:rsid w:val="004B7487"/>
    <w:rsid w:val="004B7762"/>
    <w:rsid w:val="004B7F7F"/>
    <w:rsid w:val="004B7FB2"/>
    <w:rsid w:val="004C00E0"/>
    <w:rsid w:val="004C0202"/>
    <w:rsid w:val="004C02EC"/>
    <w:rsid w:val="004C061A"/>
    <w:rsid w:val="004C0AC1"/>
    <w:rsid w:val="004C0C49"/>
    <w:rsid w:val="004C0D1C"/>
    <w:rsid w:val="004C0FCC"/>
    <w:rsid w:val="004C1316"/>
    <w:rsid w:val="004C1486"/>
    <w:rsid w:val="004C15EC"/>
    <w:rsid w:val="004C17AE"/>
    <w:rsid w:val="004C1917"/>
    <w:rsid w:val="004C1D47"/>
    <w:rsid w:val="004C1DE5"/>
    <w:rsid w:val="004C1F34"/>
    <w:rsid w:val="004C1FD8"/>
    <w:rsid w:val="004C2457"/>
    <w:rsid w:val="004C24DA"/>
    <w:rsid w:val="004C25A7"/>
    <w:rsid w:val="004C2F93"/>
    <w:rsid w:val="004C3AD6"/>
    <w:rsid w:val="004C3C7B"/>
    <w:rsid w:val="004C3D26"/>
    <w:rsid w:val="004C4715"/>
    <w:rsid w:val="004C4779"/>
    <w:rsid w:val="004C47C7"/>
    <w:rsid w:val="004C4EFE"/>
    <w:rsid w:val="004C4F5E"/>
    <w:rsid w:val="004C5004"/>
    <w:rsid w:val="004C51D5"/>
    <w:rsid w:val="004C57A7"/>
    <w:rsid w:val="004C6110"/>
    <w:rsid w:val="004C6351"/>
    <w:rsid w:val="004C65D0"/>
    <w:rsid w:val="004C6669"/>
    <w:rsid w:val="004C6BB9"/>
    <w:rsid w:val="004C6E25"/>
    <w:rsid w:val="004C6E62"/>
    <w:rsid w:val="004C6F48"/>
    <w:rsid w:val="004C71D7"/>
    <w:rsid w:val="004C772F"/>
    <w:rsid w:val="004C7812"/>
    <w:rsid w:val="004C781D"/>
    <w:rsid w:val="004C7AEB"/>
    <w:rsid w:val="004C7B4B"/>
    <w:rsid w:val="004D023C"/>
    <w:rsid w:val="004D089F"/>
    <w:rsid w:val="004D0A78"/>
    <w:rsid w:val="004D0E23"/>
    <w:rsid w:val="004D0F6B"/>
    <w:rsid w:val="004D10BF"/>
    <w:rsid w:val="004D11DA"/>
    <w:rsid w:val="004D16C5"/>
    <w:rsid w:val="004D17E2"/>
    <w:rsid w:val="004D1B2F"/>
    <w:rsid w:val="004D28F6"/>
    <w:rsid w:val="004D306C"/>
    <w:rsid w:val="004D30E5"/>
    <w:rsid w:val="004D30EC"/>
    <w:rsid w:val="004D318C"/>
    <w:rsid w:val="004D31A3"/>
    <w:rsid w:val="004D3441"/>
    <w:rsid w:val="004D358A"/>
    <w:rsid w:val="004D379D"/>
    <w:rsid w:val="004D40EA"/>
    <w:rsid w:val="004D43CE"/>
    <w:rsid w:val="004D4850"/>
    <w:rsid w:val="004D4C7F"/>
    <w:rsid w:val="004D4D34"/>
    <w:rsid w:val="004D4ED0"/>
    <w:rsid w:val="004D5090"/>
    <w:rsid w:val="004D5155"/>
    <w:rsid w:val="004D56DF"/>
    <w:rsid w:val="004D594E"/>
    <w:rsid w:val="004D5CBD"/>
    <w:rsid w:val="004D5CE7"/>
    <w:rsid w:val="004D6517"/>
    <w:rsid w:val="004D686D"/>
    <w:rsid w:val="004D6909"/>
    <w:rsid w:val="004D6995"/>
    <w:rsid w:val="004D6A0F"/>
    <w:rsid w:val="004D6AF1"/>
    <w:rsid w:val="004D6CC8"/>
    <w:rsid w:val="004D6DB7"/>
    <w:rsid w:val="004D6E3D"/>
    <w:rsid w:val="004D70F5"/>
    <w:rsid w:val="004D7237"/>
    <w:rsid w:val="004D741D"/>
    <w:rsid w:val="004D76DC"/>
    <w:rsid w:val="004E0368"/>
    <w:rsid w:val="004E078D"/>
    <w:rsid w:val="004E08EE"/>
    <w:rsid w:val="004E0EBE"/>
    <w:rsid w:val="004E11D2"/>
    <w:rsid w:val="004E1454"/>
    <w:rsid w:val="004E14FB"/>
    <w:rsid w:val="004E166A"/>
    <w:rsid w:val="004E16BA"/>
    <w:rsid w:val="004E1702"/>
    <w:rsid w:val="004E18D0"/>
    <w:rsid w:val="004E1ABA"/>
    <w:rsid w:val="004E1C79"/>
    <w:rsid w:val="004E1E39"/>
    <w:rsid w:val="004E229D"/>
    <w:rsid w:val="004E25CC"/>
    <w:rsid w:val="004E284C"/>
    <w:rsid w:val="004E2909"/>
    <w:rsid w:val="004E2D4C"/>
    <w:rsid w:val="004E2DF9"/>
    <w:rsid w:val="004E3107"/>
    <w:rsid w:val="004E3477"/>
    <w:rsid w:val="004E3620"/>
    <w:rsid w:val="004E3B06"/>
    <w:rsid w:val="004E3B32"/>
    <w:rsid w:val="004E3B38"/>
    <w:rsid w:val="004E3C1A"/>
    <w:rsid w:val="004E42B2"/>
    <w:rsid w:val="004E43B2"/>
    <w:rsid w:val="004E44CE"/>
    <w:rsid w:val="004E44D1"/>
    <w:rsid w:val="004E478D"/>
    <w:rsid w:val="004E4845"/>
    <w:rsid w:val="004E4881"/>
    <w:rsid w:val="004E4D38"/>
    <w:rsid w:val="004E4F1A"/>
    <w:rsid w:val="004E51F3"/>
    <w:rsid w:val="004E531E"/>
    <w:rsid w:val="004E5651"/>
    <w:rsid w:val="004E569B"/>
    <w:rsid w:val="004E59C2"/>
    <w:rsid w:val="004E5ADA"/>
    <w:rsid w:val="004E5C05"/>
    <w:rsid w:val="004E5CD7"/>
    <w:rsid w:val="004E60D4"/>
    <w:rsid w:val="004E62A2"/>
    <w:rsid w:val="004E671B"/>
    <w:rsid w:val="004E69A8"/>
    <w:rsid w:val="004E7754"/>
    <w:rsid w:val="004E7CBB"/>
    <w:rsid w:val="004E7E39"/>
    <w:rsid w:val="004F0156"/>
    <w:rsid w:val="004F0370"/>
    <w:rsid w:val="004F0B2F"/>
    <w:rsid w:val="004F0D26"/>
    <w:rsid w:val="004F0D4A"/>
    <w:rsid w:val="004F15D8"/>
    <w:rsid w:val="004F1716"/>
    <w:rsid w:val="004F181A"/>
    <w:rsid w:val="004F1F78"/>
    <w:rsid w:val="004F2998"/>
    <w:rsid w:val="004F2CD6"/>
    <w:rsid w:val="004F3232"/>
    <w:rsid w:val="004F369C"/>
    <w:rsid w:val="004F36D5"/>
    <w:rsid w:val="004F3CC0"/>
    <w:rsid w:val="004F3FFD"/>
    <w:rsid w:val="004F4152"/>
    <w:rsid w:val="004F422D"/>
    <w:rsid w:val="004F456A"/>
    <w:rsid w:val="004F4C04"/>
    <w:rsid w:val="004F5A9C"/>
    <w:rsid w:val="004F5DC3"/>
    <w:rsid w:val="004F5F21"/>
    <w:rsid w:val="004F5F2C"/>
    <w:rsid w:val="004F5F86"/>
    <w:rsid w:val="004F5FC5"/>
    <w:rsid w:val="004F6279"/>
    <w:rsid w:val="004F6465"/>
    <w:rsid w:val="004F6774"/>
    <w:rsid w:val="004F6A9A"/>
    <w:rsid w:val="004F6ADF"/>
    <w:rsid w:val="004F7169"/>
    <w:rsid w:val="004F7178"/>
    <w:rsid w:val="004F723A"/>
    <w:rsid w:val="004F73AB"/>
    <w:rsid w:val="004F73B9"/>
    <w:rsid w:val="004F75E4"/>
    <w:rsid w:val="004F792C"/>
    <w:rsid w:val="004F7996"/>
    <w:rsid w:val="004F79C0"/>
    <w:rsid w:val="004F7AB3"/>
    <w:rsid w:val="004F7D5C"/>
    <w:rsid w:val="004F7F72"/>
    <w:rsid w:val="005006A0"/>
    <w:rsid w:val="005008F4"/>
    <w:rsid w:val="005008F7"/>
    <w:rsid w:val="00500BA3"/>
    <w:rsid w:val="00500C07"/>
    <w:rsid w:val="00500DCC"/>
    <w:rsid w:val="005011F0"/>
    <w:rsid w:val="0050121E"/>
    <w:rsid w:val="005017F7"/>
    <w:rsid w:val="0050195D"/>
    <w:rsid w:val="00501BA0"/>
    <w:rsid w:val="00501BCB"/>
    <w:rsid w:val="00501CD1"/>
    <w:rsid w:val="00502155"/>
    <w:rsid w:val="005024FF"/>
    <w:rsid w:val="00502D52"/>
    <w:rsid w:val="00502EB2"/>
    <w:rsid w:val="00503103"/>
    <w:rsid w:val="0050321B"/>
    <w:rsid w:val="005034A1"/>
    <w:rsid w:val="005035B3"/>
    <w:rsid w:val="005036FC"/>
    <w:rsid w:val="00503A3F"/>
    <w:rsid w:val="00503B7D"/>
    <w:rsid w:val="00504519"/>
    <w:rsid w:val="00504578"/>
    <w:rsid w:val="00504747"/>
    <w:rsid w:val="00504BA9"/>
    <w:rsid w:val="00505652"/>
    <w:rsid w:val="00505978"/>
    <w:rsid w:val="00505AA9"/>
    <w:rsid w:val="00505C97"/>
    <w:rsid w:val="005061C7"/>
    <w:rsid w:val="005066E0"/>
    <w:rsid w:val="00506B6E"/>
    <w:rsid w:val="00506F49"/>
    <w:rsid w:val="005071C5"/>
    <w:rsid w:val="00507532"/>
    <w:rsid w:val="0050756F"/>
    <w:rsid w:val="005075B2"/>
    <w:rsid w:val="005102CF"/>
    <w:rsid w:val="00510646"/>
    <w:rsid w:val="005108F1"/>
    <w:rsid w:val="00510ED0"/>
    <w:rsid w:val="00511174"/>
    <w:rsid w:val="005112EA"/>
    <w:rsid w:val="005116B5"/>
    <w:rsid w:val="00511BBF"/>
    <w:rsid w:val="00511D46"/>
    <w:rsid w:val="00512922"/>
    <w:rsid w:val="00512F5C"/>
    <w:rsid w:val="00513A17"/>
    <w:rsid w:val="00513A2E"/>
    <w:rsid w:val="00513DC2"/>
    <w:rsid w:val="00513E04"/>
    <w:rsid w:val="00514185"/>
    <w:rsid w:val="005145AE"/>
    <w:rsid w:val="005147AC"/>
    <w:rsid w:val="005148DB"/>
    <w:rsid w:val="00514A07"/>
    <w:rsid w:val="00515907"/>
    <w:rsid w:val="00515AFF"/>
    <w:rsid w:val="00515B91"/>
    <w:rsid w:val="00515D37"/>
    <w:rsid w:val="005161AA"/>
    <w:rsid w:val="005166BA"/>
    <w:rsid w:val="00516ADD"/>
    <w:rsid w:val="00516FE0"/>
    <w:rsid w:val="00517635"/>
    <w:rsid w:val="00517DE3"/>
    <w:rsid w:val="00517F0B"/>
    <w:rsid w:val="005201B9"/>
    <w:rsid w:val="00520235"/>
    <w:rsid w:val="005203A0"/>
    <w:rsid w:val="005203EF"/>
    <w:rsid w:val="0052048B"/>
    <w:rsid w:val="005205E6"/>
    <w:rsid w:val="00520D9C"/>
    <w:rsid w:val="00520EEE"/>
    <w:rsid w:val="005211AF"/>
    <w:rsid w:val="00521743"/>
    <w:rsid w:val="00521B5E"/>
    <w:rsid w:val="00521D7F"/>
    <w:rsid w:val="00521FA6"/>
    <w:rsid w:val="00521FB7"/>
    <w:rsid w:val="005221E4"/>
    <w:rsid w:val="00522291"/>
    <w:rsid w:val="00522916"/>
    <w:rsid w:val="00522AD1"/>
    <w:rsid w:val="00522B0A"/>
    <w:rsid w:val="00522B46"/>
    <w:rsid w:val="00522D6A"/>
    <w:rsid w:val="0052324E"/>
    <w:rsid w:val="00523434"/>
    <w:rsid w:val="00523A97"/>
    <w:rsid w:val="00523AAE"/>
    <w:rsid w:val="00524690"/>
    <w:rsid w:val="00524DAB"/>
    <w:rsid w:val="005253C7"/>
    <w:rsid w:val="0052544B"/>
    <w:rsid w:val="00525470"/>
    <w:rsid w:val="00525556"/>
    <w:rsid w:val="00525B7C"/>
    <w:rsid w:val="00525DF0"/>
    <w:rsid w:val="00525ED5"/>
    <w:rsid w:val="005260C6"/>
    <w:rsid w:val="005261BC"/>
    <w:rsid w:val="005264C9"/>
    <w:rsid w:val="005265E7"/>
    <w:rsid w:val="00526672"/>
    <w:rsid w:val="00526BC5"/>
    <w:rsid w:val="00526DFD"/>
    <w:rsid w:val="00526FB4"/>
    <w:rsid w:val="005271BA"/>
    <w:rsid w:val="0052756C"/>
    <w:rsid w:val="00527705"/>
    <w:rsid w:val="00527946"/>
    <w:rsid w:val="005279F6"/>
    <w:rsid w:val="00527BE8"/>
    <w:rsid w:val="00527D60"/>
    <w:rsid w:val="00527E56"/>
    <w:rsid w:val="00527EEC"/>
    <w:rsid w:val="00527FF5"/>
    <w:rsid w:val="00530030"/>
    <w:rsid w:val="00530593"/>
    <w:rsid w:val="0053068C"/>
    <w:rsid w:val="005306AD"/>
    <w:rsid w:val="00530737"/>
    <w:rsid w:val="00530C85"/>
    <w:rsid w:val="005312F4"/>
    <w:rsid w:val="00531315"/>
    <w:rsid w:val="005314C4"/>
    <w:rsid w:val="005315EF"/>
    <w:rsid w:val="0053185E"/>
    <w:rsid w:val="005318F0"/>
    <w:rsid w:val="005319F4"/>
    <w:rsid w:val="00531BAA"/>
    <w:rsid w:val="00531C1D"/>
    <w:rsid w:val="00531DB6"/>
    <w:rsid w:val="00531FD5"/>
    <w:rsid w:val="0053251A"/>
    <w:rsid w:val="00532652"/>
    <w:rsid w:val="00532775"/>
    <w:rsid w:val="00532A8E"/>
    <w:rsid w:val="00532A9E"/>
    <w:rsid w:val="00532CF2"/>
    <w:rsid w:val="00532E21"/>
    <w:rsid w:val="00532F8A"/>
    <w:rsid w:val="00533041"/>
    <w:rsid w:val="005332E4"/>
    <w:rsid w:val="005339EB"/>
    <w:rsid w:val="00533EF2"/>
    <w:rsid w:val="00533F05"/>
    <w:rsid w:val="00534020"/>
    <w:rsid w:val="005341CF"/>
    <w:rsid w:val="00534FB7"/>
    <w:rsid w:val="00534FEF"/>
    <w:rsid w:val="005358CB"/>
    <w:rsid w:val="00535A58"/>
    <w:rsid w:val="00535DC4"/>
    <w:rsid w:val="005365BF"/>
    <w:rsid w:val="00536A3C"/>
    <w:rsid w:val="00536A99"/>
    <w:rsid w:val="00536B34"/>
    <w:rsid w:val="00536E10"/>
    <w:rsid w:val="00537296"/>
    <w:rsid w:val="005372F5"/>
    <w:rsid w:val="00537B90"/>
    <w:rsid w:val="00537D06"/>
    <w:rsid w:val="00537DAB"/>
    <w:rsid w:val="00540008"/>
    <w:rsid w:val="005400E0"/>
    <w:rsid w:val="005400E3"/>
    <w:rsid w:val="00540314"/>
    <w:rsid w:val="005403D8"/>
    <w:rsid w:val="0054099B"/>
    <w:rsid w:val="00540A57"/>
    <w:rsid w:val="00540B6E"/>
    <w:rsid w:val="005412E4"/>
    <w:rsid w:val="005413FF"/>
    <w:rsid w:val="0054148C"/>
    <w:rsid w:val="00541572"/>
    <w:rsid w:val="00541588"/>
    <w:rsid w:val="005415D2"/>
    <w:rsid w:val="00541731"/>
    <w:rsid w:val="00541D00"/>
    <w:rsid w:val="00542035"/>
    <w:rsid w:val="0054208B"/>
    <w:rsid w:val="005420CB"/>
    <w:rsid w:val="00542396"/>
    <w:rsid w:val="005427E2"/>
    <w:rsid w:val="0054294C"/>
    <w:rsid w:val="00542B06"/>
    <w:rsid w:val="00542CBB"/>
    <w:rsid w:val="00542E17"/>
    <w:rsid w:val="0054305C"/>
    <w:rsid w:val="00543523"/>
    <w:rsid w:val="00543891"/>
    <w:rsid w:val="005438F5"/>
    <w:rsid w:val="00543B84"/>
    <w:rsid w:val="00543B8E"/>
    <w:rsid w:val="00543CB6"/>
    <w:rsid w:val="00543F12"/>
    <w:rsid w:val="00543FC3"/>
    <w:rsid w:val="005443CD"/>
    <w:rsid w:val="00544639"/>
    <w:rsid w:val="005446EC"/>
    <w:rsid w:val="0054470A"/>
    <w:rsid w:val="005449FE"/>
    <w:rsid w:val="00544A20"/>
    <w:rsid w:val="00545023"/>
    <w:rsid w:val="00545262"/>
    <w:rsid w:val="005454D2"/>
    <w:rsid w:val="005454FE"/>
    <w:rsid w:val="005457D5"/>
    <w:rsid w:val="00545D70"/>
    <w:rsid w:val="00545D91"/>
    <w:rsid w:val="00545F90"/>
    <w:rsid w:val="00545FAD"/>
    <w:rsid w:val="005460D4"/>
    <w:rsid w:val="00546195"/>
    <w:rsid w:val="00546CF4"/>
    <w:rsid w:val="00546D0A"/>
    <w:rsid w:val="00546F73"/>
    <w:rsid w:val="005470AB"/>
    <w:rsid w:val="0054752B"/>
    <w:rsid w:val="0054793D"/>
    <w:rsid w:val="00547AEE"/>
    <w:rsid w:val="00547D7D"/>
    <w:rsid w:val="00550248"/>
    <w:rsid w:val="00550719"/>
    <w:rsid w:val="005507A2"/>
    <w:rsid w:val="00550B88"/>
    <w:rsid w:val="00550B8E"/>
    <w:rsid w:val="00550E24"/>
    <w:rsid w:val="00551168"/>
    <w:rsid w:val="00551629"/>
    <w:rsid w:val="00551D03"/>
    <w:rsid w:val="00551DB4"/>
    <w:rsid w:val="00552415"/>
    <w:rsid w:val="00552533"/>
    <w:rsid w:val="00552603"/>
    <w:rsid w:val="00552649"/>
    <w:rsid w:val="0055270D"/>
    <w:rsid w:val="00552B69"/>
    <w:rsid w:val="00552DDA"/>
    <w:rsid w:val="00552F35"/>
    <w:rsid w:val="00552F47"/>
    <w:rsid w:val="00552F94"/>
    <w:rsid w:val="00553239"/>
    <w:rsid w:val="0055363F"/>
    <w:rsid w:val="0055404D"/>
    <w:rsid w:val="005541D7"/>
    <w:rsid w:val="005543B1"/>
    <w:rsid w:val="005547AC"/>
    <w:rsid w:val="0055480C"/>
    <w:rsid w:val="0055496A"/>
    <w:rsid w:val="00554BDC"/>
    <w:rsid w:val="00554D42"/>
    <w:rsid w:val="00554DD4"/>
    <w:rsid w:val="005551D7"/>
    <w:rsid w:val="00555594"/>
    <w:rsid w:val="005555BC"/>
    <w:rsid w:val="0055594C"/>
    <w:rsid w:val="00555A58"/>
    <w:rsid w:val="00555C69"/>
    <w:rsid w:val="00555D7C"/>
    <w:rsid w:val="00556168"/>
    <w:rsid w:val="005567C9"/>
    <w:rsid w:val="005567E1"/>
    <w:rsid w:val="00557A8C"/>
    <w:rsid w:val="00557D01"/>
    <w:rsid w:val="00557D7A"/>
    <w:rsid w:val="00560531"/>
    <w:rsid w:val="00560625"/>
    <w:rsid w:val="00560AAA"/>
    <w:rsid w:val="00560C80"/>
    <w:rsid w:val="0056113C"/>
    <w:rsid w:val="005611C9"/>
    <w:rsid w:val="00561276"/>
    <w:rsid w:val="005612A8"/>
    <w:rsid w:val="005614AA"/>
    <w:rsid w:val="00562144"/>
    <w:rsid w:val="0056233A"/>
    <w:rsid w:val="005626D0"/>
    <w:rsid w:val="00562B9E"/>
    <w:rsid w:val="005631BD"/>
    <w:rsid w:val="005633F8"/>
    <w:rsid w:val="005638B0"/>
    <w:rsid w:val="00563910"/>
    <w:rsid w:val="0056393B"/>
    <w:rsid w:val="005639C1"/>
    <w:rsid w:val="00563C13"/>
    <w:rsid w:val="00564099"/>
    <w:rsid w:val="00564136"/>
    <w:rsid w:val="00564286"/>
    <w:rsid w:val="00564812"/>
    <w:rsid w:val="0056483C"/>
    <w:rsid w:val="005648CF"/>
    <w:rsid w:val="00564ED2"/>
    <w:rsid w:val="005650A0"/>
    <w:rsid w:val="005650B6"/>
    <w:rsid w:val="00565904"/>
    <w:rsid w:val="005659EC"/>
    <w:rsid w:val="00565B3D"/>
    <w:rsid w:val="00565F57"/>
    <w:rsid w:val="00566190"/>
    <w:rsid w:val="00566743"/>
    <w:rsid w:val="005669E3"/>
    <w:rsid w:val="00566AE8"/>
    <w:rsid w:val="00566E32"/>
    <w:rsid w:val="00566FCD"/>
    <w:rsid w:val="00566FF7"/>
    <w:rsid w:val="005673B8"/>
    <w:rsid w:val="005673BD"/>
    <w:rsid w:val="005675D2"/>
    <w:rsid w:val="00567788"/>
    <w:rsid w:val="005678C6"/>
    <w:rsid w:val="00567A37"/>
    <w:rsid w:val="00567C9D"/>
    <w:rsid w:val="00567E2A"/>
    <w:rsid w:val="00567FC3"/>
    <w:rsid w:val="00570547"/>
    <w:rsid w:val="00570889"/>
    <w:rsid w:val="00570A7B"/>
    <w:rsid w:val="00570EA5"/>
    <w:rsid w:val="00570F9D"/>
    <w:rsid w:val="005713A3"/>
    <w:rsid w:val="005713C2"/>
    <w:rsid w:val="00571A78"/>
    <w:rsid w:val="00571C66"/>
    <w:rsid w:val="0057262B"/>
    <w:rsid w:val="0057279B"/>
    <w:rsid w:val="005727B8"/>
    <w:rsid w:val="0057280B"/>
    <w:rsid w:val="0057288B"/>
    <w:rsid w:val="00572C7C"/>
    <w:rsid w:val="00573136"/>
    <w:rsid w:val="00573138"/>
    <w:rsid w:val="00573302"/>
    <w:rsid w:val="0057339C"/>
    <w:rsid w:val="00573808"/>
    <w:rsid w:val="00573EA5"/>
    <w:rsid w:val="00573EFD"/>
    <w:rsid w:val="00573F15"/>
    <w:rsid w:val="00574112"/>
    <w:rsid w:val="005745AC"/>
    <w:rsid w:val="005749A3"/>
    <w:rsid w:val="00574F89"/>
    <w:rsid w:val="005753F1"/>
    <w:rsid w:val="00575758"/>
    <w:rsid w:val="00575BC5"/>
    <w:rsid w:val="00575BF5"/>
    <w:rsid w:val="00575CE4"/>
    <w:rsid w:val="00576044"/>
    <w:rsid w:val="00576295"/>
    <w:rsid w:val="005763AC"/>
    <w:rsid w:val="0057662F"/>
    <w:rsid w:val="005766C1"/>
    <w:rsid w:val="0057699A"/>
    <w:rsid w:val="00576E70"/>
    <w:rsid w:val="0057725F"/>
    <w:rsid w:val="00577373"/>
    <w:rsid w:val="0057745F"/>
    <w:rsid w:val="00577617"/>
    <w:rsid w:val="005777D3"/>
    <w:rsid w:val="00577B87"/>
    <w:rsid w:val="00577C32"/>
    <w:rsid w:val="00577C45"/>
    <w:rsid w:val="00577CF7"/>
    <w:rsid w:val="00577DE0"/>
    <w:rsid w:val="005802B0"/>
    <w:rsid w:val="005804E5"/>
    <w:rsid w:val="00580ABE"/>
    <w:rsid w:val="00580EFB"/>
    <w:rsid w:val="00580FBE"/>
    <w:rsid w:val="00581140"/>
    <w:rsid w:val="00581A68"/>
    <w:rsid w:val="00581BC6"/>
    <w:rsid w:val="00581CAD"/>
    <w:rsid w:val="00581F53"/>
    <w:rsid w:val="0058282D"/>
    <w:rsid w:val="00582833"/>
    <w:rsid w:val="005828A3"/>
    <w:rsid w:val="00582B97"/>
    <w:rsid w:val="0058312B"/>
    <w:rsid w:val="00583199"/>
    <w:rsid w:val="005831A8"/>
    <w:rsid w:val="005831FA"/>
    <w:rsid w:val="00583219"/>
    <w:rsid w:val="0058360E"/>
    <w:rsid w:val="005836AE"/>
    <w:rsid w:val="0058382D"/>
    <w:rsid w:val="005838CE"/>
    <w:rsid w:val="00583BC8"/>
    <w:rsid w:val="00583BCA"/>
    <w:rsid w:val="00583ED5"/>
    <w:rsid w:val="005840DB"/>
    <w:rsid w:val="00584268"/>
    <w:rsid w:val="005843F7"/>
    <w:rsid w:val="005846A4"/>
    <w:rsid w:val="005848F7"/>
    <w:rsid w:val="00584B01"/>
    <w:rsid w:val="00584B75"/>
    <w:rsid w:val="00584BEA"/>
    <w:rsid w:val="00584F6F"/>
    <w:rsid w:val="00584FDC"/>
    <w:rsid w:val="00585661"/>
    <w:rsid w:val="005856EC"/>
    <w:rsid w:val="00585BD2"/>
    <w:rsid w:val="005861D3"/>
    <w:rsid w:val="0058644E"/>
    <w:rsid w:val="00586848"/>
    <w:rsid w:val="00586EEA"/>
    <w:rsid w:val="0058706B"/>
    <w:rsid w:val="00587211"/>
    <w:rsid w:val="00587227"/>
    <w:rsid w:val="0058732E"/>
    <w:rsid w:val="00587517"/>
    <w:rsid w:val="0058757A"/>
    <w:rsid w:val="0058773C"/>
    <w:rsid w:val="00587A7F"/>
    <w:rsid w:val="00587CAD"/>
    <w:rsid w:val="00587E91"/>
    <w:rsid w:val="005903CD"/>
    <w:rsid w:val="0059064B"/>
    <w:rsid w:val="005908D7"/>
    <w:rsid w:val="00590B0A"/>
    <w:rsid w:val="00590C65"/>
    <w:rsid w:val="00590E13"/>
    <w:rsid w:val="00590F73"/>
    <w:rsid w:val="00590F9E"/>
    <w:rsid w:val="005912AA"/>
    <w:rsid w:val="00591350"/>
    <w:rsid w:val="005913AD"/>
    <w:rsid w:val="0059142A"/>
    <w:rsid w:val="00591496"/>
    <w:rsid w:val="0059166A"/>
    <w:rsid w:val="005917AE"/>
    <w:rsid w:val="005917C0"/>
    <w:rsid w:val="005918B7"/>
    <w:rsid w:val="00591C72"/>
    <w:rsid w:val="00591F08"/>
    <w:rsid w:val="005923EE"/>
    <w:rsid w:val="00592599"/>
    <w:rsid w:val="0059274B"/>
    <w:rsid w:val="00592AE6"/>
    <w:rsid w:val="00592E44"/>
    <w:rsid w:val="0059395D"/>
    <w:rsid w:val="00593AB9"/>
    <w:rsid w:val="00593BEF"/>
    <w:rsid w:val="005943CA"/>
    <w:rsid w:val="00594841"/>
    <w:rsid w:val="00594A36"/>
    <w:rsid w:val="00594AEB"/>
    <w:rsid w:val="00594BDA"/>
    <w:rsid w:val="00594CC1"/>
    <w:rsid w:val="005950D9"/>
    <w:rsid w:val="005952DE"/>
    <w:rsid w:val="005954F3"/>
    <w:rsid w:val="005958E1"/>
    <w:rsid w:val="005959F1"/>
    <w:rsid w:val="00595B2A"/>
    <w:rsid w:val="00595D0A"/>
    <w:rsid w:val="00595EF3"/>
    <w:rsid w:val="00596184"/>
    <w:rsid w:val="00596872"/>
    <w:rsid w:val="00596DA1"/>
    <w:rsid w:val="00596F6E"/>
    <w:rsid w:val="0059707D"/>
    <w:rsid w:val="00597182"/>
    <w:rsid w:val="00597241"/>
    <w:rsid w:val="0059745A"/>
    <w:rsid w:val="00597BA3"/>
    <w:rsid w:val="00597C8A"/>
    <w:rsid w:val="00597F3F"/>
    <w:rsid w:val="005A053C"/>
    <w:rsid w:val="005A0735"/>
    <w:rsid w:val="005A0A9A"/>
    <w:rsid w:val="005A1535"/>
    <w:rsid w:val="005A1DEC"/>
    <w:rsid w:val="005A1EB4"/>
    <w:rsid w:val="005A23FC"/>
    <w:rsid w:val="005A2418"/>
    <w:rsid w:val="005A2811"/>
    <w:rsid w:val="005A2A91"/>
    <w:rsid w:val="005A2E33"/>
    <w:rsid w:val="005A2F74"/>
    <w:rsid w:val="005A313A"/>
    <w:rsid w:val="005A317F"/>
    <w:rsid w:val="005A31D6"/>
    <w:rsid w:val="005A3409"/>
    <w:rsid w:val="005A362E"/>
    <w:rsid w:val="005A3636"/>
    <w:rsid w:val="005A36E8"/>
    <w:rsid w:val="005A3ECE"/>
    <w:rsid w:val="005A3EFA"/>
    <w:rsid w:val="005A417A"/>
    <w:rsid w:val="005A43FC"/>
    <w:rsid w:val="005A44A2"/>
    <w:rsid w:val="005A4C6F"/>
    <w:rsid w:val="005A4F1D"/>
    <w:rsid w:val="005A50BC"/>
    <w:rsid w:val="005A559B"/>
    <w:rsid w:val="005A56B8"/>
    <w:rsid w:val="005A5ABC"/>
    <w:rsid w:val="005A5CB0"/>
    <w:rsid w:val="005A66EA"/>
    <w:rsid w:val="005A6BF2"/>
    <w:rsid w:val="005A6D00"/>
    <w:rsid w:val="005A7035"/>
    <w:rsid w:val="005A74A9"/>
    <w:rsid w:val="005A74C6"/>
    <w:rsid w:val="005A7810"/>
    <w:rsid w:val="005A7974"/>
    <w:rsid w:val="005A7B6B"/>
    <w:rsid w:val="005A7D1F"/>
    <w:rsid w:val="005B0051"/>
    <w:rsid w:val="005B009A"/>
    <w:rsid w:val="005B019D"/>
    <w:rsid w:val="005B0228"/>
    <w:rsid w:val="005B026F"/>
    <w:rsid w:val="005B0272"/>
    <w:rsid w:val="005B063D"/>
    <w:rsid w:val="005B0BCB"/>
    <w:rsid w:val="005B0CA3"/>
    <w:rsid w:val="005B0EFA"/>
    <w:rsid w:val="005B11FA"/>
    <w:rsid w:val="005B13E8"/>
    <w:rsid w:val="005B14EE"/>
    <w:rsid w:val="005B153B"/>
    <w:rsid w:val="005B1A6E"/>
    <w:rsid w:val="005B202F"/>
    <w:rsid w:val="005B23D4"/>
    <w:rsid w:val="005B2767"/>
    <w:rsid w:val="005B2C74"/>
    <w:rsid w:val="005B2D74"/>
    <w:rsid w:val="005B30FF"/>
    <w:rsid w:val="005B34BA"/>
    <w:rsid w:val="005B34D4"/>
    <w:rsid w:val="005B3A24"/>
    <w:rsid w:val="005B3D51"/>
    <w:rsid w:val="005B492B"/>
    <w:rsid w:val="005B4987"/>
    <w:rsid w:val="005B4BC9"/>
    <w:rsid w:val="005B4BF7"/>
    <w:rsid w:val="005B4FBE"/>
    <w:rsid w:val="005B4FD4"/>
    <w:rsid w:val="005B54B0"/>
    <w:rsid w:val="005B5E32"/>
    <w:rsid w:val="005B5EFE"/>
    <w:rsid w:val="005B60F7"/>
    <w:rsid w:val="005B650B"/>
    <w:rsid w:val="005B662B"/>
    <w:rsid w:val="005B665F"/>
    <w:rsid w:val="005B6D12"/>
    <w:rsid w:val="005B7002"/>
    <w:rsid w:val="005B7369"/>
    <w:rsid w:val="005B752F"/>
    <w:rsid w:val="005B77E2"/>
    <w:rsid w:val="005B7A07"/>
    <w:rsid w:val="005B7AB5"/>
    <w:rsid w:val="005B7D86"/>
    <w:rsid w:val="005B7EFE"/>
    <w:rsid w:val="005C08EB"/>
    <w:rsid w:val="005C0C6D"/>
    <w:rsid w:val="005C0FE6"/>
    <w:rsid w:val="005C13EA"/>
    <w:rsid w:val="005C13F0"/>
    <w:rsid w:val="005C14AC"/>
    <w:rsid w:val="005C15BC"/>
    <w:rsid w:val="005C181F"/>
    <w:rsid w:val="005C1F7F"/>
    <w:rsid w:val="005C2223"/>
    <w:rsid w:val="005C23CB"/>
    <w:rsid w:val="005C25B3"/>
    <w:rsid w:val="005C27F0"/>
    <w:rsid w:val="005C2C2F"/>
    <w:rsid w:val="005C2D25"/>
    <w:rsid w:val="005C35E2"/>
    <w:rsid w:val="005C38C1"/>
    <w:rsid w:val="005C3B84"/>
    <w:rsid w:val="005C43DD"/>
    <w:rsid w:val="005C4574"/>
    <w:rsid w:val="005C4AB2"/>
    <w:rsid w:val="005C4BF5"/>
    <w:rsid w:val="005C4C73"/>
    <w:rsid w:val="005C4EDB"/>
    <w:rsid w:val="005C4F52"/>
    <w:rsid w:val="005C5900"/>
    <w:rsid w:val="005C593B"/>
    <w:rsid w:val="005C5961"/>
    <w:rsid w:val="005C598F"/>
    <w:rsid w:val="005C5B49"/>
    <w:rsid w:val="005C5CCD"/>
    <w:rsid w:val="005C634D"/>
    <w:rsid w:val="005C64DC"/>
    <w:rsid w:val="005C6C6B"/>
    <w:rsid w:val="005C6CEC"/>
    <w:rsid w:val="005C6E2B"/>
    <w:rsid w:val="005C733C"/>
    <w:rsid w:val="005C7460"/>
    <w:rsid w:val="005C77AD"/>
    <w:rsid w:val="005C7F0B"/>
    <w:rsid w:val="005C7F7A"/>
    <w:rsid w:val="005D089E"/>
    <w:rsid w:val="005D0A01"/>
    <w:rsid w:val="005D0A4B"/>
    <w:rsid w:val="005D0E77"/>
    <w:rsid w:val="005D0F02"/>
    <w:rsid w:val="005D1340"/>
    <w:rsid w:val="005D144D"/>
    <w:rsid w:val="005D1D58"/>
    <w:rsid w:val="005D1EF5"/>
    <w:rsid w:val="005D20AE"/>
    <w:rsid w:val="005D2169"/>
    <w:rsid w:val="005D267A"/>
    <w:rsid w:val="005D29B5"/>
    <w:rsid w:val="005D2C1A"/>
    <w:rsid w:val="005D3500"/>
    <w:rsid w:val="005D397D"/>
    <w:rsid w:val="005D3E8B"/>
    <w:rsid w:val="005D41E2"/>
    <w:rsid w:val="005D44DA"/>
    <w:rsid w:val="005D460F"/>
    <w:rsid w:val="005D48F5"/>
    <w:rsid w:val="005D5055"/>
    <w:rsid w:val="005D577E"/>
    <w:rsid w:val="005D58AB"/>
    <w:rsid w:val="005D5A08"/>
    <w:rsid w:val="005D5EC7"/>
    <w:rsid w:val="005D6015"/>
    <w:rsid w:val="005D6072"/>
    <w:rsid w:val="005D646D"/>
    <w:rsid w:val="005D65C5"/>
    <w:rsid w:val="005D66DF"/>
    <w:rsid w:val="005D675E"/>
    <w:rsid w:val="005D71B4"/>
    <w:rsid w:val="005D7286"/>
    <w:rsid w:val="005D7490"/>
    <w:rsid w:val="005D7A77"/>
    <w:rsid w:val="005D7ED9"/>
    <w:rsid w:val="005D7F2F"/>
    <w:rsid w:val="005E01C4"/>
    <w:rsid w:val="005E0339"/>
    <w:rsid w:val="005E0376"/>
    <w:rsid w:val="005E03FF"/>
    <w:rsid w:val="005E060A"/>
    <w:rsid w:val="005E0B93"/>
    <w:rsid w:val="005E0BD5"/>
    <w:rsid w:val="005E0CEE"/>
    <w:rsid w:val="005E1131"/>
    <w:rsid w:val="005E11E1"/>
    <w:rsid w:val="005E11E8"/>
    <w:rsid w:val="005E16BF"/>
    <w:rsid w:val="005E16DC"/>
    <w:rsid w:val="005E18F7"/>
    <w:rsid w:val="005E1982"/>
    <w:rsid w:val="005E1A8E"/>
    <w:rsid w:val="005E20A3"/>
    <w:rsid w:val="005E2B17"/>
    <w:rsid w:val="005E2ED3"/>
    <w:rsid w:val="005E2EE1"/>
    <w:rsid w:val="005E3046"/>
    <w:rsid w:val="005E3216"/>
    <w:rsid w:val="005E3818"/>
    <w:rsid w:val="005E3CA4"/>
    <w:rsid w:val="005E411B"/>
    <w:rsid w:val="005E43B7"/>
    <w:rsid w:val="005E45DC"/>
    <w:rsid w:val="005E4656"/>
    <w:rsid w:val="005E4CB2"/>
    <w:rsid w:val="005E4D86"/>
    <w:rsid w:val="005E52D4"/>
    <w:rsid w:val="005E5342"/>
    <w:rsid w:val="005E5790"/>
    <w:rsid w:val="005E5794"/>
    <w:rsid w:val="005E5B16"/>
    <w:rsid w:val="005E5CBE"/>
    <w:rsid w:val="005E62F2"/>
    <w:rsid w:val="005E63D2"/>
    <w:rsid w:val="005E668A"/>
    <w:rsid w:val="005E6F6D"/>
    <w:rsid w:val="005E7680"/>
    <w:rsid w:val="005E7695"/>
    <w:rsid w:val="005E79AE"/>
    <w:rsid w:val="005E79E9"/>
    <w:rsid w:val="005F057D"/>
    <w:rsid w:val="005F0AE8"/>
    <w:rsid w:val="005F1005"/>
    <w:rsid w:val="005F1CFB"/>
    <w:rsid w:val="005F1F79"/>
    <w:rsid w:val="005F224E"/>
    <w:rsid w:val="005F26C4"/>
    <w:rsid w:val="005F28B2"/>
    <w:rsid w:val="005F3374"/>
    <w:rsid w:val="005F368D"/>
    <w:rsid w:val="005F383A"/>
    <w:rsid w:val="005F4164"/>
    <w:rsid w:val="005F434E"/>
    <w:rsid w:val="005F4806"/>
    <w:rsid w:val="005F4847"/>
    <w:rsid w:val="005F48C0"/>
    <w:rsid w:val="005F54B3"/>
    <w:rsid w:val="005F57CC"/>
    <w:rsid w:val="005F5857"/>
    <w:rsid w:val="005F593D"/>
    <w:rsid w:val="005F5B8A"/>
    <w:rsid w:val="005F5C40"/>
    <w:rsid w:val="005F5E83"/>
    <w:rsid w:val="005F60BE"/>
    <w:rsid w:val="005F6716"/>
    <w:rsid w:val="005F6B10"/>
    <w:rsid w:val="005F6F92"/>
    <w:rsid w:val="005F6F9A"/>
    <w:rsid w:val="005F7007"/>
    <w:rsid w:val="005F7299"/>
    <w:rsid w:val="005F77B4"/>
    <w:rsid w:val="005F7842"/>
    <w:rsid w:val="005F7916"/>
    <w:rsid w:val="005F7939"/>
    <w:rsid w:val="005F7C84"/>
    <w:rsid w:val="0060002B"/>
    <w:rsid w:val="00600251"/>
    <w:rsid w:val="0060082F"/>
    <w:rsid w:val="006009AD"/>
    <w:rsid w:val="00600AB8"/>
    <w:rsid w:val="00600B33"/>
    <w:rsid w:val="00600B7E"/>
    <w:rsid w:val="00600ED6"/>
    <w:rsid w:val="0060125D"/>
    <w:rsid w:val="0060125E"/>
    <w:rsid w:val="00601524"/>
    <w:rsid w:val="00601840"/>
    <w:rsid w:val="0060184F"/>
    <w:rsid w:val="006018BC"/>
    <w:rsid w:val="00601B8C"/>
    <w:rsid w:val="00602036"/>
    <w:rsid w:val="006025E1"/>
    <w:rsid w:val="006027A4"/>
    <w:rsid w:val="00602959"/>
    <w:rsid w:val="00602964"/>
    <w:rsid w:val="00603378"/>
    <w:rsid w:val="00603FFA"/>
    <w:rsid w:val="006048F5"/>
    <w:rsid w:val="00604992"/>
    <w:rsid w:val="00604A7F"/>
    <w:rsid w:val="00604AD9"/>
    <w:rsid w:val="00604B35"/>
    <w:rsid w:val="00604F0E"/>
    <w:rsid w:val="00605129"/>
    <w:rsid w:val="00605142"/>
    <w:rsid w:val="006056C8"/>
    <w:rsid w:val="006058CE"/>
    <w:rsid w:val="00605E3B"/>
    <w:rsid w:val="00605F58"/>
    <w:rsid w:val="0060646F"/>
    <w:rsid w:val="006064A9"/>
    <w:rsid w:val="006066F2"/>
    <w:rsid w:val="006067F1"/>
    <w:rsid w:val="0060698B"/>
    <w:rsid w:val="00606B07"/>
    <w:rsid w:val="00606BA8"/>
    <w:rsid w:val="00606F7F"/>
    <w:rsid w:val="00607114"/>
    <w:rsid w:val="00607492"/>
    <w:rsid w:val="006075F0"/>
    <w:rsid w:val="00607690"/>
    <w:rsid w:val="006076B0"/>
    <w:rsid w:val="006079C3"/>
    <w:rsid w:val="0061046B"/>
    <w:rsid w:val="0061072B"/>
    <w:rsid w:val="00610741"/>
    <w:rsid w:val="00610DAB"/>
    <w:rsid w:val="00610ED8"/>
    <w:rsid w:val="00611117"/>
    <w:rsid w:val="006114EA"/>
    <w:rsid w:val="006116B3"/>
    <w:rsid w:val="006118D0"/>
    <w:rsid w:val="00611B18"/>
    <w:rsid w:val="00611B1C"/>
    <w:rsid w:val="00612315"/>
    <w:rsid w:val="00612517"/>
    <w:rsid w:val="00612534"/>
    <w:rsid w:val="00612AF9"/>
    <w:rsid w:val="00612E78"/>
    <w:rsid w:val="00613674"/>
    <w:rsid w:val="00613763"/>
    <w:rsid w:val="006138E5"/>
    <w:rsid w:val="00613DD3"/>
    <w:rsid w:val="00614115"/>
    <w:rsid w:val="00614A10"/>
    <w:rsid w:val="00614B29"/>
    <w:rsid w:val="00614C02"/>
    <w:rsid w:val="00614FED"/>
    <w:rsid w:val="00615009"/>
    <w:rsid w:val="0061500F"/>
    <w:rsid w:val="006153F2"/>
    <w:rsid w:val="006156F3"/>
    <w:rsid w:val="006158C2"/>
    <w:rsid w:val="00615962"/>
    <w:rsid w:val="00615AB8"/>
    <w:rsid w:val="00615AFE"/>
    <w:rsid w:val="00615B10"/>
    <w:rsid w:val="00616676"/>
    <w:rsid w:val="00616759"/>
    <w:rsid w:val="00616866"/>
    <w:rsid w:val="00616A3C"/>
    <w:rsid w:val="00616A46"/>
    <w:rsid w:val="00616DB8"/>
    <w:rsid w:val="00616FB9"/>
    <w:rsid w:val="00617705"/>
    <w:rsid w:val="00617A00"/>
    <w:rsid w:val="00617ABC"/>
    <w:rsid w:val="00617B0A"/>
    <w:rsid w:val="006206B8"/>
    <w:rsid w:val="006208C3"/>
    <w:rsid w:val="00620A85"/>
    <w:rsid w:val="00620F69"/>
    <w:rsid w:val="0062128C"/>
    <w:rsid w:val="0062133F"/>
    <w:rsid w:val="0062139A"/>
    <w:rsid w:val="006215F7"/>
    <w:rsid w:val="00621941"/>
    <w:rsid w:val="00621CED"/>
    <w:rsid w:val="00621F97"/>
    <w:rsid w:val="00621FA5"/>
    <w:rsid w:val="00621FF3"/>
    <w:rsid w:val="006220DC"/>
    <w:rsid w:val="006222DF"/>
    <w:rsid w:val="0062295C"/>
    <w:rsid w:val="00623679"/>
    <w:rsid w:val="0062374B"/>
    <w:rsid w:val="00623934"/>
    <w:rsid w:val="006239CD"/>
    <w:rsid w:val="00623E97"/>
    <w:rsid w:val="006242F2"/>
    <w:rsid w:val="006244C3"/>
    <w:rsid w:val="00624777"/>
    <w:rsid w:val="0062480C"/>
    <w:rsid w:val="006248EF"/>
    <w:rsid w:val="00624AD0"/>
    <w:rsid w:val="00624D2C"/>
    <w:rsid w:val="0062513A"/>
    <w:rsid w:val="00625191"/>
    <w:rsid w:val="006254B6"/>
    <w:rsid w:val="00625BBD"/>
    <w:rsid w:val="00625CA3"/>
    <w:rsid w:val="00625E79"/>
    <w:rsid w:val="0062606C"/>
    <w:rsid w:val="0062621C"/>
    <w:rsid w:val="00626464"/>
    <w:rsid w:val="0062656D"/>
    <w:rsid w:val="006265F0"/>
    <w:rsid w:val="00626AAC"/>
    <w:rsid w:val="00626B31"/>
    <w:rsid w:val="00626C3C"/>
    <w:rsid w:val="00626CBB"/>
    <w:rsid w:val="00627196"/>
    <w:rsid w:val="00627292"/>
    <w:rsid w:val="006272EC"/>
    <w:rsid w:val="006277C5"/>
    <w:rsid w:val="00627CDE"/>
    <w:rsid w:val="00627D15"/>
    <w:rsid w:val="00630056"/>
    <w:rsid w:val="00630297"/>
    <w:rsid w:val="00630422"/>
    <w:rsid w:val="00630C60"/>
    <w:rsid w:val="0063117A"/>
    <w:rsid w:val="0063177F"/>
    <w:rsid w:val="006317D5"/>
    <w:rsid w:val="00631CC7"/>
    <w:rsid w:val="00631F8D"/>
    <w:rsid w:val="00632244"/>
    <w:rsid w:val="006328A0"/>
    <w:rsid w:val="00632B08"/>
    <w:rsid w:val="00632B92"/>
    <w:rsid w:val="00632BEE"/>
    <w:rsid w:val="00633278"/>
    <w:rsid w:val="0063340C"/>
    <w:rsid w:val="0063357B"/>
    <w:rsid w:val="00633983"/>
    <w:rsid w:val="00633AE9"/>
    <w:rsid w:val="00633B85"/>
    <w:rsid w:val="00633C7D"/>
    <w:rsid w:val="0063410C"/>
    <w:rsid w:val="006341A6"/>
    <w:rsid w:val="00634504"/>
    <w:rsid w:val="0063453B"/>
    <w:rsid w:val="00634991"/>
    <w:rsid w:val="00634E38"/>
    <w:rsid w:val="00635224"/>
    <w:rsid w:val="006355E2"/>
    <w:rsid w:val="00635607"/>
    <w:rsid w:val="006359A3"/>
    <w:rsid w:val="00635EF5"/>
    <w:rsid w:val="00635FB8"/>
    <w:rsid w:val="00636068"/>
    <w:rsid w:val="006363AA"/>
    <w:rsid w:val="0063642A"/>
    <w:rsid w:val="006365DF"/>
    <w:rsid w:val="00636623"/>
    <w:rsid w:val="00636742"/>
    <w:rsid w:val="0063685A"/>
    <w:rsid w:val="00636A38"/>
    <w:rsid w:val="00636EEF"/>
    <w:rsid w:val="00636F72"/>
    <w:rsid w:val="006371F3"/>
    <w:rsid w:val="0063786B"/>
    <w:rsid w:val="006378C3"/>
    <w:rsid w:val="006378CD"/>
    <w:rsid w:val="00637920"/>
    <w:rsid w:val="00637A46"/>
    <w:rsid w:val="00637C19"/>
    <w:rsid w:val="006400ED"/>
    <w:rsid w:val="00640368"/>
    <w:rsid w:val="00640899"/>
    <w:rsid w:val="00640985"/>
    <w:rsid w:val="00640C70"/>
    <w:rsid w:val="00640E1A"/>
    <w:rsid w:val="00640E5E"/>
    <w:rsid w:val="00640F78"/>
    <w:rsid w:val="00640FEB"/>
    <w:rsid w:val="00641205"/>
    <w:rsid w:val="00641F0E"/>
    <w:rsid w:val="006422FC"/>
    <w:rsid w:val="00642774"/>
    <w:rsid w:val="00642ACB"/>
    <w:rsid w:val="00642AF8"/>
    <w:rsid w:val="00642B89"/>
    <w:rsid w:val="00643B62"/>
    <w:rsid w:val="00643C21"/>
    <w:rsid w:val="00643D75"/>
    <w:rsid w:val="00643DDE"/>
    <w:rsid w:val="00643F34"/>
    <w:rsid w:val="00644089"/>
    <w:rsid w:val="00644764"/>
    <w:rsid w:val="00644C52"/>
    <w:rsid w:val="00644FB7"/>
    <w:rsid w:val="006450C6"/>
    <w:rsid w:val="0064514B"/>
    <w:rsid w:val="0064527E"/>
    <w:rsid w:val="0064539A"/>
    <w:rsid w:val="00645534"/>
    <w:rsid w:val="006455C0"/>
    <w:rsid w:val="006459F2"/>
    <w:rsid w:val="00645F2E"/>
    <w:rsid w:val="0064632A"/>
    <w:rsid w:val="0064656C"/>
    <w:rsid w:val="00646BC7"/>
    <w:rsid w:val="00646BCE"/>
    <w:rsid w:val="00646BE5"/>
    <w:rsid w:val="006472FC"/>
    <w:rsid w:val="0064747B"/>
    <w:rsid w:val="006475BA"/>
    <w:rsid w:val="00647EDC"/>
    <w:rsid w:val="00647F0F"/>
    <w:rsid w:val="00647FA1"/>
    <w:rsid w:val="00650300"/>
    <w:rsid w:val="006507B6"/>
    <w:rsid w:val="006509B2"/>
    <w:rsid w:val="006509C2"/>
    <w:rsid w:val="00650C75"/>
    <w:rsid w:val="00650D09"/>
    <w:rsid w:val="006516A8"/>
    <w:rsid w:val="00651844"/>
    <w:rsid w:val="006518AC"/>
    <w:rsid w:val="00651EF7"/>
    <w:rsid w:val="0065255D"/>
    <w:rsid w:val="006532D6"/>
    <w:rsid w:val="006534AD"/>
    <w:rsid w:val="00653593"/>
    <w:rsid w:val="0065383C"/>
    <w:rsid w:val="0065391B"/>
    <w:rsid w:val="0065395E"/>
    <w:rsid w:val="00653AAD"/>
    <w:rsid w:val="00653DA9"/>
    <w:rsid w:val="0065411F"/>
    <w:rsid w:val="00654120"/>
    <w:rsid w:val="006541C4"/>
    <w:rsid w:val="006542A9"/>
    <w:rsid w:val="0065439E"/>
    <w:rsid w:val="00654574"/>
    <w:rsid w:val="00654A8F"/>
    <w:rsid w:val="0065513B"/>
    <w:rsid w:val="00655600"/>
    <w:rsid w:val="00655976"/>
    <w:rsid w:val="006568D0"/>
    <w:rsid w:val="00656B97"/>
    <w:rsid w:val="00656ECE"/>
    <w:rsid w:val="00656FA7"/>
    <w:rsid w:val="006570D1"/>
    <w:rsid w:val="00657333"/>
    <w:rsid w:val="006573C7"/>
    <w:rsid w:val="00657721"/>
    <w:rsid w:val="0065779F"/>
    <w:rsid w:val="00657810"/>
    <w:rsid w:val="00657AF1"/>
    <w:rsid w:val="00660242"/>
    <w:rsid w:val="0066056C"/>
    <w:rsid w:val="006605F8"/>
    <w:rsid w:val="00660632"/>
    <w:rsid w:val="0066083D"/>
    <w:rsid w:val="00660D8A"/>
    <w:rsid w:val="006610FC"/>
    <w:rsid w:val="0066112B"/>
    <w:rsid w:val="006612CE"/>
    <w:rsid w:val="00661C6F"/>
    <w:rsid w:val="00661F81"/>
    <w:rsid w:val="00662068"/>
    <w:rsid w:val="006623F7"/>
    <w:rsid w:val="00662803"/>
    <w:rsid w:val="00662D4E"/>
    <w:rsid w:val="00662EDE"/>
    <w:rsid w:val="00662F9E"/>
    <w:rsid w:val="00663843"/>
    <w:rsid w:val="0066391C"/>
    <w:rsid w:val="00663A9E"/>
    <w:rsid w:val="00663AEA"/>
    <w:rsid w:val="00663DF5"/>
    <w:rsid w:val="00663E4D"/>
    <w:rsid w:val="00663EAD"/>
    <w:rsid w:val="00664022"/>
    <w:rsid w:val="006642A1"/>
    <w:rsid w:val="00664482"/>
    <w:rsid w:val="006646AE"/>
    <w:rsid w:val="006648C9"/>
    <w:rsid w:val="00664AE5"/>
    <w:rsid w:val="00664BF8"/>
    <w:rsid w:val="00664CBA"/>
    <w:rsid w:val="00664D32"/>
    <w:rsid w:val="00665267"/>
    <w:rsid w:val="00665312"/>
    <w:rsid w:val="006657A5"/>
    <w:rsid w:val="0066585F"/>
    <w:rsid w:val="00665940"/>
    <w:rsid w:val="00665D59"/>
    <w:rsid w:val="006662CA"/>
    <w:rsid w:val="00666627"/>
    <w:rsid w:val="006669A9"/>
    <w:rsid w:val="00666C47"/>
    <w:rsid w:val="00666CB8"/>
    <w:rsid w:val="00666F79"/>
    <w:rsid w:val="006670F4"/>
    <w:rsid w:val="00667316"/>
    <w:rsid w:val="0066798E"/>
    <w:rsid w:val="00667A19"/>
    <w:rsid w:val="006701DC"/>
    <w:rsid w:val="006706CD"/>
    <w:rsid w:val="0067070F"/>
    <w:rsid w:val="00670913"/>
    <w:rsid w:val="006709E5"/>
    <w:rsid w:val="00670A47"/>
    <w:rsid w:val="00670D7A"/>
    <w:rsid w:val="00670DB0"/>
    <w:rsid w:val="00670E53"/>
    <w:rsid w:val="00670F1D"/>
    <w:rsid w:val="00671604"/>
    <w:rsid w:val="00671634"/>
    <w:rsid w:val="00671F94"/>
    <w:rsid w:val="00671FFB"/>
    <w:rsid w:val="0067241E"/>
    <w:rsid w:val="00672474"/>
    <w:rsid w:val="006728E8"/>
    <w:rsid w:val="00672910"/>
    <w:rsid w:val="00672AA4"/>
    <w:rsid w:val="006731A3"/>
    <w:rsid w:val="00673E75"/>
    <w:rsid w:val="00673E77"/>
    <w:rsid w:val="006743AE"/>
    <w:rsid w:val="0067445E"/>
    <w:rsid w:val="006744AA"/>
    <w:rsid w:val="00674520"/>
    <w:rsid w:val="0067456C"/>
    <w:rsid w:val="00674A3D"/>
    <w:rsid w:val="00674A9C"/>
    <w:rsid w:val="00674EA2"/>
    <w:rsid w:val="00674F04"/>
    <w:rsid w:val="00674FCA"/>
    <w:rsid w:val="00674FF4"/>
    <w:rsid w:val="0067503A"/>
    <w:rsid w:val="006751EC"/>
    <w:rsid w:val="00675614"/>
    <w:rsid w:val="006757CB"/>
    <w:rsid w:val="0067580A"/>
    <w:rsid w:val="00676032"/>
    <w:rsid w:val="0067608D"/>
    <w:rsid w:val="00676495"/>
    <w:rsid w:val="006764FA"/>
    <w:rsid w:val="00676667"/>
    <w:rsid w:val="00676807"/>
    <w:rsid w:val="00676A97"/>
    <w:rsid w:val="00677574"/>
    <w:rsid w:val="0067773B"/>
    <w:rsid w:val="006779AE"/>
    <w:rsid w:val="00677AB0"/>
    <w:rsid w:val="00677B9C"/>
    <w:rsid w:val="00677CD9"/>
    <w:rsid w:val="00680095"/>
    <w:rsid w:val="006803B6"/>
    <w:rsid w:val="00680895"/>
    <w:rsid w:val="00680A8E"/>
    <w:rsid w:val="00680B8B"/>
    <w:rsid w:val="00680D46"/>
    <w:rsid w:val="00680E77"/>
    <w:rsid w:val="00680FBA"/>
    <w:rsid w:val="00680FD3"/>
    <w:rsid w:val="00681067"/>
    <w:rsid w:val="006811CD"/>
    <w:rsid w:val="00681309"/>
    <w:rsid w:val="006816CF"/>
    <w:rsid w:val="006819E4"/>
    <w:rsid w:val="00681C82"/>
    <w:rsid w:val="00681E0A"/>
    <w:rsid w:val="00681ED4"/>
    <w:rsid w:val="00681F3D"/>
    <w:rsid w:val="00682020"/>
    <w:rsid w:val="006826D7"/>
    <w:rsid w:val="00682914"/>
    <w:rsid w:val="00682A0A"/>
    <w:rsid w:val="00682A81"/>
    <w:rsid w:val="00682EC5"/>
    <w:rsid w:val="006837AD"/>
    <w:rsid w:val="00683859"/>
    <w:rsid w:val="00683956"/>
    <w:rsid w:val="00683C4F"/>
    <w:rsid w:val="0068407C"/>
    <w:rsid w:val="00684252"/>
    <w:rsid w:val="00684564"/>
    <w:rsid w:val="00684AE9"/>
    <w:rsid w:val="00684BB3"/>
    <w:rsid w:val="00684DA0"/>
    <w:rsid w:val="00685207"/>
    <w:rsid w:val="00685236"/>
    <w:rsid w:val="00685517"/>
    <w:rsid w:val="00685908"/>
    <w:rsid w:val="00685DBE"/>
    <w:rsid w:val="00685F06"/>
    <w:rsid w:val="006866E6"/>
    <w:rsid w:val="006868D7"/>
    <w:rsid w:val="00687051"/>
    <w:rsid w:val="006872EC"/>
    <w:rsid w:val="0068735C"/>
    <w:rsid w:val="006878E1"/>
    <w:rsid w:val="00687A0C"/>
    <w:rsid w:val="00687A98"/>
    <w:rsid w:val="00687BA8"/>
    <w:rsid w:val="00687BA9"/>
    <w:rsid w:val="00687C4C"/>
    <w:rsid w:val="00687E11"/>
    <w:rsid w:val="00687E6C"/>
    <w:rsid w:val="00687EBD"/>
    <w:rsid w:val="006900E4"/>
    <w:rsid w:val="0069011C"/>
    <w:rsid w:val="00690590"/>
    <w:rsid w:val="00690768"/>
    <w:rsid w:val="006908C6"/>
    <w:rsid w:val="00690ABB"/>
    <w:rsid w:val="00690B82"/>
    <w:rsid w:val="00690D83"/>
    <w:rsid w:val="00691065"/>
    <w:rsid w:val="00691137"/>
    <w:rsid w:val="006913CA"/>
    <w:rsid w:val="00691519"/>
    <w:rsid w:val="0069162B"/>
    <w:rsid w:val="006916D6"/>
    <w:rsid w:val="006918D5"/>
    <w:rsid w:val="00691B6D"/>
    <w:rsid w:val="00691CA3"/>
    <w:rsid w:val="00691CC8"/>
    <w:rsid w:val="00691DC5"/>
    <w:rsid w:val="00692091"/>
    <w:rsid w:val="00692214"/>
    <w:rsid w:val="006925AC"/>
    <w:rsid w:val="00692885"/>
    <w:rsid w:val="00692B6A"/>
    <w:rsid w:val="00692EF0"/>
    <w:rsid w:val="00693036"/>
    <w:rsid w:val="00693659"/>
    <w:rsid w:val="0069369A"/>
    <w:rsid w:val="006939C1"/>
    <w:rsid w:val="00693A6B"/>
    <w:rsid w:val="006940D4"/>
    <w:rsid w:val="0069429C"/>
    <w:rsid w:val="00694779"/>
    <w:rsid w:val="00694AC3"/>
    <w:rsid w:val="00695130"/>
    <w:rsid w:val="006956DA"/>
    <w:rsid w:val="006961AE"/>
    <w:rsid w:val="00696412"/>
    <w:rsid w:val="006964A8"/>
    <w:rsid w:val="006967C1"/>
    <w:rsid w:val="00696999"/>
    <w:rsid w:val="00696A8B"/>
    <w:rsid w:val="00696DD5"/>
    <w:rsid w:val="00697040"/>
    <w:rsid w:val="0069749C"/>
    <w:rsid w:val="0069750E"/>
    <w:rsid w:val="0069792D"/>
    <w:rsid w:val="006979A7"/>
    <w:rsid w:val="00697F16"/>
    <w:rsid w:val="00697F2D"/>
    <w:rsid w:val="006A0301"/>
    <w:rsid w:val="006A0449"/>
    <w:rsid w:val="006A0A7A"/>
    <w:rsid w:val="006A0D6F"/>
    <w:rsid w:val="006A12D6"/>
    <w:rsid w:val="006A14BA"/>
    <w:rsid w:val="006A16DC"/>
    <w:rsid w:val="006A1757"/>
    <w:rsid w:val="006A19F9"/>
    <w:rsid w:val="006A245B"/>
    <w:rsid w:val="006A2764"/>
    <w:rsid w:val="006A2E7A"/>
    <w:rsid w:val="006A3143"/>
    <w:rsid w:val="006A33B3"/>
    <w:rsid w:val="006A34CA"/>
    <w:rsid w:val="006A38AA"/>
    <w:rsid w:val="006A38CA"/>
    <w:rsid w:val="006A3EC6"/>
    <w:rsid w:val="006A4863"/>
    <w:rsid w:val="006A496E"/>
    <w:rsid w:val="006A4988"/>
    <w:rsid w:val="006A49B1"/>
    <w:rsid w:val="006A4B23"/>
    <w:rsid w:val="006A4B6B"/>
    <w:rsid w:val="006A4DF2"/>
    <w:rsid w:val="006A4F1A"/>
    <w:rsid w:val="006A515E"/>
    <w:rsid w:val="006A52D9"/>
    <w:rsid w:val="006A5C54"/>
    <w:rsid w:val="006A5C6D"/>
    <w:rsid w:val="006A5D66"/>
    <w:rsid w:val="006A5F74"/>
    <w:rsid w:val="006A635E"/>
    <w:rsid w:val="006A64AF"/>
    <w:rsid w:val="006A6AFE"/>
    <w:rsid w:val="006A6BA2"/>
    <w:rsid w:val="006A6DCE"/>
    <w:rsid w:val="006A6FC9"/>
    <w:rsid w:val="006A70D5"/>
    <w:rsid w:val="006A75EA"/>
    <w:rsid w:val="006A770F"/>
    <w:rsid w:val="006A779E"/>
    <w:rsid w:val="006A7D76"/>
    <w:rsid w:val="006A7E2D"/>
    <w:rsid w:val="006A7F2E"/>
    <w:rsid w:val="006A7FBE"/>
    <w:rsid w:val="006B157F"/>
    <w:rsid w:val="006B187D"/>
    <w:rsid w:val="006B1B27"/>
    <w:rsid w:val="006B1D20"/>
    <w:rsid w:val="006B1EF1"/>
    <w:rsid w:val="006B2352"/>
    <w:rsid w:val="006B2404"/>
    <w:rsid w:val="006B2A94"/>
    <w:rsid w:val="006B2C06"/>
    <w:rsid w:val="006B2DFA"/>
    <w:rsid w:val="006B375E"/>
    <w:rsid w:val="006B3B16"/>
    <w:rsid w:val="006B3FDB"/>
    <w:rsid w:val="006B4210"/>
    <w:rsid w:val="006B43A2"/>
    <w:rsid w:val="006B4506"/>
    <w:rsid w:val="006B4512"/>
    <w:rsid w:val="006B4774"/>
    <w:rsid w:val="006B495B"/>
    <w:rsid w:val="006B49B0"/>
    <w:rsid w:val="006B4BE5"/>
    <w:rsid w:val="006B5108"/>
    <w:rsid w:val="006B5137"/>
    <w:rsid w:val="006B5457"/>
    <w:rsid w:val="006B55D1"/>
    <w:rsid w:val="006B5D49"/>
    <w:rsid w:val="006B61AD"/>
    <w:rsid w:val="006B61D7"/>
    <w:rsid w:val="006B62B2"/>
    <w:rsid w:val="006B6398"/>
    <w:rsid w:val="006B66A4"/>
    <w:rsid w:val="006B6D4C"/>
    <w:rsid w:val="006B6D5D"/>
    <w:rsid w:val="006B6FCF"/>
    <w:rsid w:val="006B7473"/>
    <w:rsid w:val="006B781A"/>
    <w:rsid w:val="006B7C73"/>
    <w:rsid w:val="006B7D5C"/>
    <w:rsid w:val="006B7DFE"/>
    <w:rsid w:val="006B7ECC"/>
    <w:rsid w:val="006B7FD1"/>
    <w:rsid w:val="006C0046"/>
    <w:rsid w:val="006C004B"/>
    <w:rsid w:val="006C0323"/>
    <w:rsid w:val="006C0389"/>
    <w:rsid w:val="006C0639"/>
    <w:rsid w:val="006C0952"/>
    <w:rsid w:val="006C0962"/>
    <w:rsid w:val="006C0F4E"/>
    <w:rsid w:val="006C10A8"/>
    <w:rsid w:val="006C1174"/>
    <w:rsid w:val="006C15BA"/>
    <w:rsid w:val="006C17A3"/>
    <w:rsid w:val="006C1F52"/>
    <w:rsid w:val="006C2231"/>
    <w:rsid w:val="006C2587"/>
    <w:rsid w:val="006C27F0"/>
    <w:rsid w:val="006C2B78"/>
    <w:rsid w:val="006C2BA4"/>
    <w:rsid w:val="006C2CB7"/>
    <w:rsid w:val="006C3204"/>
    <w:rsid w:val="006C36E0"/>
    <w:rsid w:val="006C3743"/>
    <w:rsid w:val="006C3B31"/>
    <w:rsid w:val="006C3CD5"/>
    <w:rsid w:val="006C4252"/>
    <w:rsid w:val="006C43B8"/>
    <w:rsid w:val="006C4472"/>
    <w:rsid w:val="006C462D"/>
    <w:rsid w:val="006C4908"/>
    <w:rsid w:val="006C4A2E"/>
    <w:rsid w:val="006C4E21"/>
    <w:rsid w:val="006C4F09"/>
    <w:rsid w:val="006C5443"/>
    <w:rsid w:val="006C55F5"/>
    <w:rsid w:val="006C5A7A"/>
    <w:rsid w:val="006C5E5C"/>
    <w:rsid w:val="006C6310"/>
    <w:rsid w:val="006C6487"/>
    <w:rsid w:val="006C65E7"/>
    <w:rsid w:val="006C6801"/>
    <w:rsid w:val="006C68E7"/>
    <w:rsid w:val="006C6ADE"/>
    <w:rsid w:val="006C6B9B"/>
    <w:rsid w:val="006C6CD3"/>
    <w:rsid w:val="006C6FA8"/>
    <w:rsid w:val="006C71BC"/>
    <w:rsid w:val="006C7467"/>
    <w:rsid w:val="006C75CE"/>
    <w:rsid w:val="006C7697"/>
    <w:rsid w:val="006C78FB"/>
    <w:rsid w:val="006C7976"/>
    <w:rsid w:val="006C7A68"/>
    <w:rsid w:val="006C7A81"/>
    <w:rsid w:val="006C7B4B"/>
    <w:rsid w:val="006C7E78"/>
    <w:rsid w:val="006C7EC4"/>
    <w:rsid w:val="006D02FF"/>
    <w:rsid w:val="006D04BB"/>
    <w:rsid w:val="006D0578"/>
    <w:rsid w:val="006D0734"/>
    <w:rsid w:val="006D0958"/>
    <w:rsid w:val="006D12BC"/>
    <w:rsid w:val="006D1842"/>
    <w:rsid w:val="006D185B"/>
    <w:rsid w:val="006D1ACD"/>
    <w:rsid w:val="006D2522"/>
    <w:rsid w:val="006D25DC"/>
    <w:rsid w:val="006D2679"/>
    <w:rsid w:val="006D29DF"/>
    <w:rsid w:val="006D2BD6"/>
    <w:rsid w:val="006D2D2B"/>
    <w:rsid w:val="006D37C0"/>
    <w:rsid w:val="006D39E8"/>
    <w:rsid w:val="006D3B4A"/>
    <w:rsid w:val="006D3C11"/>
    <w:rsid w:val="006D3C18"/>
    <w:rsid w:val="006D3C61"/>
    <w:rsid w:val="006D3E08"/>
    <w:rsid w:val="006D4063"/>
    <w:rsid w:val="006D41DB"/>
    <w:rsid w:val="006D43DE"/>
    <w:rsid w:val="006D463E"/>
    <w:rsid w:val="006D464D"/>
    <w:rsid w:val="006D487C"/>
    <w:rsid w:val="006D4D39"/>
    <w:rsid w:val="006D4EC2"/>
    <w:rsid w:val="006D5269"/>
    <w:rsid w:val="006D59CF"/>
    <w:rsid w:val="006D5D1F"/>
    <w:rsid w:val="006D5EC3"/>
    <w:rsid w:val="006D630F"/>
    <w:rsid w:val="006D63F3"/>
    <w:rsid w:val="006D679F"/>
    <w:rsid w:val="006D697A"/>
    <w:rsid w:val="006D6B88"/>
    <w:rsid w:val="006D6C68"/>
    <w:rsid w:val="006D737C"/>
    <w:rsid w:val="006D75AA"/>
    <w:rsid w:val="006D7622"/>
    <w:rsid w:val="006D79FD"/>
    <w:rsid w:val="006D7AD1"/>
    <w:rsid w:val="006E04F6"/>
    <w:rsid w:val="006E07C4"/>
    <w:rsid w:val="006E0983"/>
    <w:rsid w:val="006E0A7A"/>
    <w:rsid w:val="006E0B28"/>
    <w:rsid w:val="006E1238"/>
    <w:rsid w:val="006E13FB"/>
    <w:rsid w:val="006E177A"/>
    <w:rsid w:val="006E1834"/>
    <w:rsid w:val="006E1925"/>
    <w:rsid w:val="006E19D2"/>
    <w:rsid w:val="006E2219"/>
    <w:rsid w:val="006E2522"/>
    <w:rsid w:val="006E2830"/>
    <w:rsid w:val="006E3192"/>
    <w:rsid w:val="006E33E2"/>
    <w:rsid w:val="006E3481"/>
    <w:rsid w:val="006E34C5"/>
    <w:rsid w:val="006E3804"/>
    <w:rsid w:val="006E3843"/>
    <w:rsid w:val="006E3C8D"/>
    <w:rsid w:val="006E3CF3"/>
    <w:rsid w:val="006E3DBF"/>
    <w:rsid w:val="006E3F3D"/>
    <w:rsid w:val="006E421F"/>
    <w:rsid w:val="006E4B91"/>
    <w:rsid w:val="006E4C1A"/>
    <w:rsid w:val="006E4F21"/>
    <w:rsid w:val="006E4F23"/>
    <w:rsid w:val="006E5030"/>
    <w:rsid w:val="006E5308"/>
    <w:rsid w:val="006E53CA"/>
    <w:rsid w:val="006E5DB1"/>
    <w:rsid w:val="006E604B"/>
    <w:rsid w:val="006E6188"/>
    <w:rsid w:val="006E61D5"/>
    <w:rsid w:val="006E65A9"/>
    <w:rsid w:val="006E6756"/>
    <w:rsid w:val="006E6AA2"/>
    <w:rsid w:val="006E6AAB"/>
    <w:rsid w:val="006E6D82"/>
    <w:rsid w:val="006E715C"/>
    <w:rsid w:val="006E75D1"/>
    <w:rsid w:val="006E766E"/>
    <w:rsid w:val="006E7921"/>
    <w:rsid w:val="006E7E28"/>
    <w:rsid w:val="006F001B"/>
    <w:rsid w:val="006F01C6"/>
    <w:rsid w:val="006F026E"/>
    <w:rsid w:val="006F040B"/>
    <w:rsid w:val="006F06D4"/>
    <w:rsid w:val="006F0711"/>
    <w:rsid w:val="006F0749"/>
    <w:rsid w:val="006F09FE"/>
    <w:rsid w:val="006F0B8D"/>
    <w:rsid w:val="006F0ECB"/>
    <w:rsid w:val="006F1064"/>
    <w:rsid w:val="006F119B"/>
    <w:rsid w:val="006F1670"/>
    <w:rsid w:val="006F19E3"/>
    <w:rsid w:val="006F1EA1"/>
    <w:rsid w:val="006F213D"/>
    <w:rsid w:val="006F23B9"/>
    <w:rsid w:val="006F2444"/>
    <w:rsid w:val="006F28A5"/>
    <w:rsid w:val="006F2BB6"/>
    <w:rsid w:val="006F2C03"/>
    <w:rsid w:val="006F2D84"/>
    <w:rsid w:val="006F2D91"/>
    <w:rsid w:val="006F3499"/>
    <w:rsid w:val="006F3A44"/>
    <w:rsid w:val="006F3A7C"/>
    <w:rsid w:val="006F3D5F"/>
    <w:rsid w:val="006F4315"/>
    <w:rsid w:val="006F44C6"/>
    <w:rsid w:val="006F4587"/>
    <w:rsid w:val="006F46B5"/>
    <w:rsid w:val="006F4A9D"/>
    <w:rsid w:val="006F4FFB"/>
    <w:rsid w:val="006F5017"/>
    <w:rsid w:val="006F50A6"/>
    <w:rsid w:val="006F5336"/>
    <w:rsid w:val="006F54F5"/>
    <w:rsid w:val="006F5599"/>
    <w:rsid w:val="006F5703"/>
    <w:rsid w:val="006F592F"/>
    <w:rsid w:val="006F5DD0"/>
    <w:rsid w:val="006F5DF9"/>
    <w:rsid w:val="006F5E30"/>
    <w:rsid w:val="006F5EB0"/>
    <w:rsid w:val="006F5FF8"/>
    <w:rsid w:val="006F654A"/>
    <w:rsid w:val="006F6CB8"/>
    <w:rsid w:val="006F6DD1"/>
    <w:rsid w:val="006F7949"/>
    <w:rsid w:val="006F7D12"/>
    <w:rsid w:val="007004E5"/>
    <w:rsid w:val="00700957"/>
    <w:rsid w:val="00700A57"/>
    <w:rsid w:val="00700B04"/>
    <w:rsid w:val="00700CEF"/>
    <w:rsid w:val="00700D9C"/>
    <w:rsid w:val="0070108E"/>
    <w:rsid w:val="00701123"/>
    <w:rsid w:val="0070143D"/>
    <w:rsid w:val="0070168A"/>
    <w:rsid w:val="007016FA"/>
    <w:rsid w:val="00701701"/>
    <w:rsid w:val="0070174A"/>
    <w:rsid w:val="0070198C"/>
    <w:rsid w:val="00701ABD"/>
    <w:rsid w:val="00701C7B"/>
    <w:rsid w:val="007025EF"/>
    <w:rsid w:val="0070274D"/>
    <w:rsid w:val="0070283B"/>
    <w:rsid w:val="00702F77"/>
    <w:rsid w:val="0070319C"/>
    <w:rsid w:val="00703C13"/>
    <w:rsid w:val="00704259"/>
    <w:rsid w:val="007044DE"/>
    <w:rsid w:val="007045AD"/>
    <w:rsid w:val="00704699"/>
    <w:rsid w:val="0070488C"/>
    <w:rsid w:val="007049C2"/>
    <w:rsid w:val="00704B7A"/>
    <w:rsid w:val="00704BF8"/>
    <w:rsid w:val="00704F5C"/>
    <w:rsid w:val="00705143"/>
    <w:rsid w:val="00705155"/>
    <w:rsid w:val="007055F7"/>
    <w:rsid w:val="00705608"/>
    <w:rsid w:val="0070609F"/>
    <w:rsid w:val="007060D2"/>
    <w:rsid w:val="00706284"/>
    <w:rsid w:val="00706438"/>
    <w:rsid w:val="0070651E"/>
    <w:rsid w:val="007066F5"/>
    <w:rsid w:val="00706C99"/>
    <w:rsid w:val="00706E40"/>
    <w:rsid w:val="007071E4"/>
    <w:rsid w:val="00707627"/>
    <w:rsid w:val="0070764E"/>
    <w:rsid w:val="00707F3C"/>
    <w:rsid w:val="0071016E"/>
    <w:rsid w:val="00710274"/>
    <w:rsid w:val="0071027A"/>
    <w:rsid w:val="0071038D"/>
    <w:rsid w:val="00710BFE"/>
    <w:rsid w:val="00710C5C"/>
    <w:rsid w:val="00710C94"/>
    <w:rsid w:val="0071131F"/>
    <w:rsid w:val="007113B5"/>
    <w:rsid w:val="00711518"/>
    <w:rsid w:val="007115B0"/>
    <w:rsid w:val="007116B6"/>
    <w:rsid w:val="00711A6E"/>
    <w:rsid w:val="00711F90"/>
    <w:rsid w:val="00711FE9"/>
    <w:rsid w:val="007122C5"/>
    <w:rsid w:val="007126D8"/>
    <w:rsid w:val="00712D09"/>
    <w:rsid w:val="00713650"/>
    <w:rsid w:val="007136F7"/>
    <w:rsid w:val="00713A7A"/>
    <w:rsid w:val="00713DB4"/>
    <w:rsid w:val="00714470"/>
    <w:rsid w:val="007147DE"/>
    <w:rsid w:val="007148EC"/>
    <w:rsid w:val="00714B21"/>
    <w:rsid w:val="00714DCD"/>
    <w:rsid w:val="00715066"/>
    <w:rsid w:val="007151C6"/>
    <w:rsid w:val="00715572"/>
    <w:rsid w:val="00715E0E"/>
    <w:rsid w:val="00715E1E"/>
    <w:rsid w:val="007160BD"/>
    <w:rsid w:val="007164A2"/>
    <w:rsid w:val="00716B7C"/>
    <w:rsid w:val="00716D2E"/>
    <w:rsid w:val="00716D6D"/>
    <w:rsid w:val="0071717D"/>
    <w:rsid w:val="00717590"/>
    <w:rsid w:val="007179A7"/>
    <w:rsid w:val="00717C9E"/>
    <w:rsid w:val="00717D84"/>
    <w:rsid w:val="00717E8F"/>
    <w:rsid w:val="00720320"/>
    <w:rsid w:val="0072055F"/>
    <w:rsid w:val="00720B7D"/>
    <w:rsid w:val="00720C25"/>
    <w:rsid w:val="00720C2B"/>
    <w:rsid w:val="00721599"/>
    <w:rsid w:val="00721774"/>
    <w:rsid w:val="00721795"/>
    <w:rsid w:val="00721A4D"/>
    <w:rsid w:val="00721F46"/>
    <w:rsid w:val="00721FF8"/>
    <w:rsid w:val="00722019"/>
    <w:rsid w:val="0072206D"/>
    <w:rsid w:val="0072264B"/>
    <w:rsid w:val="007226B9"/>
    <w:rsid w:val="007229F0"/>
    <w:rsid w:val="00722F87"/>
    <w:rsid w:val="007237AF"/>
    <w:rsid w:val="00723910"/>
    <w:rsid w:val="00723C98"/>
    <w:rsid w:val="00723E12"/>
    <w:rsid w:val="00724013"/>
    <w:rsid w:val="00724120"/>
    <w:rsid w:val="007242C8"/>
    <w:rsid w:val="00724337"/>
    <w:rsid w:val="00724AC1"/>
    <w:rsid w:val="00724C38"/>
    <w:rsid w:val="0072515E"/>
    <w:rsid w:val="007251C4"/>
    <w:rsid w:val="007251F2"/>
    <w:rsid w:val="007255D8"/>
    <w:rsid w:val="007256B4"/>
    <w:rsid w:val="007259D1"/>
    <w:rsid w:val="00725AA9"/>
    <w:rsid w:val="00725B02"/>
    <w:rsid w:val="00725BA3"/>
    <w:rsid w:val="00725E54"/>
    <w:rsid w:val="00725FFA"/>
    <w:rsid w:val="007260F5"/>
    <w:rsid w:val="00726166"/>
    <w:rsid w:val="007264B9"/>
    <w:rsid w:val="007265B6"/>
    <w:rsid w:val="00726DC8"/>
    <w:rsid w:val="00726DEB"/>
    <w:rsid w:val="00727121"/>
    <w:rsid w:val="00727615"/>
    <w:rsid w:val="007277EE"/>
    <w:rsid w:val="00727EC1"/>
    <w:rsid w:val="00727FC2"/>
    <w:rsid w:val="007305A1"/>
    <w:rsid w:val="00730A80"/>
    <w:rsid w:val="00730BF3"/>
    <w:rsid w:val="00730E0B"/>
    <w:rsid w:val="00730E31"/>
    <w:rsid w:val="007310D5"/>
    <w:rsid w:val="00731101"/>
    <w:rsid w:val="007319C1"/>
    <w:rsid w:val="00731B7C"/>
    <w:rsid w:val="00731C14"/>
    <w:rsid w:val="00731D59"/>
    <w:rsid w:val="00732054"/>
    <w:rsid w:val="00732224"/>
    <w:rsid w:val="007323A0"/>
    <w:rsid w:val="007333DB"/>
    <w:rsid w:val="00733731"/>
    <w:rsid w:val="00733B9D"/>
    <w:rsid w:val="00733E57"/>
    <w:rsid w:val="00733EA3"/>
    <w:rsid w:val="00733F62"/>
    <w:rsid w:val="00734598"/>
    <w:rsid w:val="00734A65"/>
    <w:rsid w:val="00734BB2"/>
    <w:rsid w:val="00734C3E"/>
    <w:rsid w:val="0073522A"/>
    <w:rsid w:val="00735354"/>
    <w:rsid w:val="007353D9"/>
    <w:rsid w:val="00735D86"/>
    <w:rsid w:val="00735DAA"/>
    <w:rsid w:val="0073608E"/>
    <w:rsid w:val="00736469"/>
    <w:rsid w:val="00736A52"/>
    <w:rsid w:val="00736E07"/>
    <w:rsid w:val="00737913"/>
    <w:rsid w:val="0073794E"/>
    <w:rsid w:val="00740306"/>
    <w:rsid w:val="007404AE"/>
    <w:rsid w:val="00740D63"/>
    <w:rsid w:val="00740E93"/>
    <w:rsid w:val="007413C4"/>
    <w:rsid w:val="00741414"/>
    <w:rsid w:val="007414DD"/>
    <w:rsid w:val="0074170E"/>
    <w:rsid w:val="007417EC"/>
    <w:rsid w:val="00741B19"/>
    <w:rsid w:val="00741C7B"/>
    <w:rsid w:val="00741F13"/>
    <w:rsid w:val="00742023"/>
    <w:rsid w:val="00742074"/>
    <w:rsid w:val="007420AC"/>
    <w:rsid w:val="00742220"/>
    <w:rsid w:val="00742686"/>
    <w:rsid w:val="00742765"/>
    <w:rsid w:val="00742800"/>
    <w:rsid w:val="00742AE7"/>
    <w:rsid w:val="00742D63"/>
    <w:rsid w:val="00743134"/>
    <w:rsid w:val="00743483"/>
    <w:rsid w:val="00743844"/>
    <w:rsid w:val="00743C2C"/>
    <w:rsid w:val="00743C9A"/>
    <w:rsid w:val="00743E5E"/>
    <w:rsid w:val="00744232"/>
    <w:rsid w:val="00744AAD"/>
    <w:rsid w:val="00744C57"/>
    <w:rsid w:val="00744DCC"/>
    <w:rsid w:val="0074513D"/>
    <w:rsid w:val="007455FC"/>
    <w:rsid w:val="0074578E"/>
    <w:rsid w:val="00745849"/>
    <w:rsid w:val="007459F3"/>
    <w:rsid w:val="00745C8F"/>
    <w:rsid w:val="0074639A"/>
    <w:rsid w:val="007464DB"/>
    <w:rsid w:val="00746A29"/>
    <w:rsid w:val="00746A47"/>
    <w:rsid w:val="00746C35"/>
    <w:rsid w:val="00746C9F"/>
    <w:rsid w:val="00747522"/>
    <w:rsid w:val="007475B6"/>
    <w:rsid w:val="007475BA"/>
    <w:rsid w:val="00747947"/>
    <w:rsid w:val="00747B86"/>
    <w:rsid w:val="007500CE"/>
    <w:rsid w:val="007504D3"/>
    <w:rsid w:val="007504DA"/>
    <w:rsid w:val="00750845"/>
    <w:rsid w:val="00750854"/>
    <w:rsid w:val="0075087F"/>
    <w:rsid w:val="00750ADF"/>
    <w:rsid w:val="00751043"/>
    <w:rsid w:val="00751836"/>
    <w:rsid w:val="00751AA4"/>
    <w:rsid w:val="007522DE"/>
    <w:rsid w:val="007528A0"/>
    <w:rsid w:val="00752A31"/>
    <w:rsid w:val="00752F06"/>
    <w:rsid w:val="007531B2"/>
    <w:rsid w:val="0075396C"/>
    <w:rsid w:val="007539E0"/>
    <w:rsid w:val="00753CCA"/>
    <w:rsid w:val="00753E98"/>
    <w:rsid w:val="007540B3"/>
    <w:rsid w:val="00754165"/>
    <w:rsid w:val="00754193"/>
    <w:rsid w:val="00754248"/>
    <w:rsid w:val="007545E4"/>
    <w:rsid w:val="00754669"/>
    <w:rsid w:val="007546BF"/>
    <w:rsid w:val="00754CF0"/>
    <w:rsid w:val="00754F0D"/>
    <w:rsid w:val="007551CC"/>
    <w:rsid w:val="007554BA"/>
    <w:rsid w:val="00755642"/>
    <w:rsid w:val="007556FA"/>
    <w:rsid w:val="00755CA8"/>
    <w:rsid w:val="0075601A"/>
    <w:rsid w:val="007563C4"/>
    <w:rsid w:val="0075681D"/>
    <w:rsid w:val="00756A26"/>
    <w:rsid w:val="00756AF1"/>
    <w:rsid w:val="00756B0F"/>
    <w:rsid w:val="00756E62"/>
    <w:rsid w:val="007570F4"/>
    <w:rsid w:val="0075744C"/>
    <w:rsid w:val="00757496"/>
    <w:rsid w:val="00757762"/>
    <w:rsid w:val="007578AE"/>
    <w:rsid w:val="00757A37"/>
    <w:rsid w:val="00757CA5"/>
    <w:rsid w:val="007602B6"/>
    <w:rsid w:val="007602C2"/>
    <w:rsid w:val="007603CC"/>
    <w:rsid w:val="00760746"/>
    <w:rsid w:val="00761197"/>
    <w:rsid w:val="007616A7"/>
    <w:rsid w:val="00761C5C"/>
    <w:rsid w:val="00761CF7"/>
    <w:rsid w:val="00761E31"/>
    <w:rsid w:val="007622AA"/>
    <w:rsid w:val="007622C2"/>
    <w:rsid w:val="00762477"/>
    <w:rsid w:val="00762B09"/>
    <w:rsid w:val="00762C16"/>
    <w:rsid w:val="00763005"/>
    <w:rsid w:val="0076352B"/>
    <w:rsid w:val="0076379A"/>
    <w:rsid w:val="00763A1B"/>
    <w:rsid w:val="00763B2D"/>
    <w:rsid w:val="00763C61"/>
    <w:rsid w:val="00763DC7"/>
    <w:rsid w:val="00764024"/>
    <w:rsid w:val="007640CD"/>
    <w:rsid w:val="00764105"/>
    <w:rsid w:val="00764224"/>
    <w:rsid w:val="007644CE"/>
    <w:rsid w:val="00764614"/>
    <w:rsid w:val="00764A9E"/>
    <w:rsid w:val="00764C97"/>
    <w:rsid w:val="00764CCF"/>
    <w:rsid w:val="00765181"/>
    <w:rsid w:val="0076535A"/>
    <w:rsid w:val="007656BA"/>
    <w:rsid w:val="00765A96"/>
    <w:rsid w:val="00765ABB"/>
    <w:rsid w:val="00765B56"/>
    <w:rsid w:val="00765D8D"/>
    <w:rsid w:val="00766121"/>
    <w:rsid w:val="007662E7"/>
    <w:rsid w:val="00766446"/>
    <w:rsid w:val="007666C5"/>
    <w:rsid w:val="0076675E"/>
    <w:rsid w:val="00766F01"/>
    <w:rsid w:val="007671EC"/>
    <w:rsid w:val="0076755F"/>
    <w:rsid w:val="00767793"/>
    <w:rsid w:val="00767B33"/>
    <w:rsid w:val="00767CB3"/>
    <w:rsid w:val="007704A2"/>
    <w:rsid w:val="007704F5"/>
    <w:rsid w:val="00770BC4"/>
    <w:rsid w:val="00771437"/>
    <w:rsid w:val="00771EB5"/>
    <w:rsid w:val="007720D2"/>
    <w:rsid w:val="0077211C"/>
    <w:rsid w:val="0077233C"/>
    <w:rsid w:val="007723BD"/>
    <w:rsid w:val="0077268B"/>
    <w:rsid w:val="007726A4"/>
    <w:rsid w:val="00772B96"/>
    <w:rsid w:val="00772C0C"/>
    <w:rsid w:val="00772CFD"/>
    <w:rsid w:val="007730CE"/>
    <w:rsid w:val="007735CA"/>
    <w:rsid w:val="00773CA0"/>
    <w:rsid w:val="00774780"/>
    <w:rsid w:val="00775241"/>
    <w:rsid w:val="007752D8"/>
    <w:rsid w:val="00775568"/>
    <w:rsid w:val="00775632"/>
    <w:rsid w:val="00775EB5"/>
    <w:rsid w:val="00776018"/>
    <w:rsid w:val="00776196"/>
    <w:rsid w:val="007763A4"/>
    <w:rsid w:val="0077643F"/>
    <w:rsid w:val="00776449"/>
    <w:rsid w:val="00776569"/>
    <w:rsid w:val="0077687C"/>
    <w:rsid w:val="00776E9D"/>
    <w:rsid w:val="007770C8"/>
    <w:rsid w:val="0077723B"/>
    <w:rsid w:val="00777292"/>
    <w:rsid w:val="007773ED"/>
    <w:rsid w:val="00777906"/>
    <w:rsid w:val="0077793B"/>
    <w:rsid w:val="00777973"/>
    <w:rsid w:val="00777C32"/>
    <w:rsid w:val="0078003A"/>
    <w:rsid w:val="00780793"/>
    <w:rsid w:val="00780949"/>
    <w:rsid w:val="00780C7F"/>
    <w:rsid w:val="007817E2"/>
    <w:rsid w:val="0078189E"/>
    <w:rsid w:val="00781B1B"/>
    <w:rsid w:val="00781C3A"/>
    <w:rsid w:val="007824FB"/>
    <w:rsid w:val="00782522"/>
    <w:rsid w:val="00782771"/>
    <w:rsid w:val="00782E48"/>
    <w:rsid w:val="00783128"/>
    <w:rsid w:val="007831FF"/>
    <w:rsid w:val="00783A75"/>
    <w:rsid w:val="00783BA8"/>
    <w:rsid w:val="00783BDC"/>
    <w:rsid w:val="007843E0"/>
    <w:rsid w:val="00784425"/>
    <w:rsid w:val="00784562"/>
    <w:rsid w:val="007846FF"/>
    <w:rsid w:val="00784BDA"/>
    <w:rsid w:val="00784FE8"/>
    <w:rsid w:val="00785083"/>
    <w:rsid w:val="00785109"/>
    <w:rsid w:val="0078511E"/>
    <w:rsid w:val="00785290"/>
    <w:rsid w:val="00785D82"/>
    <w:rsid w:val="00786524"/>
    <w:rsid w:val="0078695E"/>
    <w:rsid w:val="00786B3B"/>
    <w:rsid w:val="00786BD5"/>
    <w:rsid w:val="00786BDD"/>
    <w:rsid w:val="00786E49"/>
    <w:rsid w:val="00786FA5"/>
    <w:rsid w:val="0078729F"/>
    <w:rsid w:val="007874E5"/>
    <w:rsid w:val="007874F9"/>
    <w:rsid w:val="007878DF"/>
    <w:rsid w:val="00787ADB"/>
    <w:rsid w:val="00787B02"/>
    <w:rsid w:val="00787CEE"/>
    <w:rsid w:val="00787E28"/>
    <w:rsid w:val="0079013B"/>
    <w:rsid w:val="007902E1"/>
    <w:rsid w:val="00790354"/>
    <w:rsid w:val="00790592"/>
    <w:rsid w:val="0079061A"/>
    <w:rsid w:val="0079061C"/>
    <w:rsid w:val="0079070C"/>
    <w:rsid w:val="00790960"/>
    <w:rsid w:val="00790A37"/>
    <w:rsid w:val="007911FC"/>
    <w:rsid w:val="0079133B"/>
    <w:rsid w:val="00791382"/>
    <w:rsid w:val="0079156A"/>
    <w:rsid w:val="0079161F"/>
    <w:rsid w:val="00791833"/>
    <w:rsid w:val="00791860"/>
    <w:rsid w:val="0079193D"/>
    <w:rsid w:val="00791ADB"/>
    <w:rsid w:val="00791CCF"/>
    <w:rsid w:val="00791D01"/>
    <w:rsid w:val="00791DE6"/>
    <w:rsid w:val="0079201D"/>
    <w:rsid w:val="00792027"/>
    <w:rsid w:val="0079244E"/>
    <w:rsid w:val="00792537"/>
    <w:rsid w:val="00792567"/>
    <w:rsid w:val="00792D4E"/>
    <w:rsid w:val="00792DF4"/>
    <w:rsid w:val="00792F38"/>
    <w:rsid w:val="0079301C"/>
    <w:rsid w:val="00793088"/>
    <w:rsid w:val="007930FC"/>
    <w:rsid w:val="00793144"/>
    <w:rsid w:val="0079316B"/>
    <w:rsid w:val="0079333F"/>
    <w:rsid w:val="007935F2"/>
    <w:rsid w:val="0079392C"/>
    <w:rsid w:val="00793B8F"/>
    <w:rsid w:val="00793E71"/>
    <w:rsid w:val="00793FF2"/>
    <w:rsid w:val="0079407F"/>
    <w:rsid w:val="00794300"/>
    <w:rsid w:val="00794995"/>
    <w:rsid w:val="007951B1"/>
    <w:rsid w:val="00795387"/>
    <w:rsid w:val="007953A9"/>
    <w:rsid w:val="007959D2"/>
    <w:rsid w:val="00795AAD"/>
    <w:rsid w:val="00796002"/>
    <w:rsid w:val="00796D2C"/>
    <w:rsid w:val="00796EB9"/>
    <w:rsid w:val="00797160"/>
    <w:rsid w:val="007973B6"/>
    <w:rsid w:val="0079759E"/>
    <w:rsid w:val="007975BC"/>
    <w:rsid w:val="007978B5"/>
    <w:rsid w:val="00797EFE"/>
    <w:rsid w:val="007A006B"/>
    <w:rsid w:val="007A033D"/>
    <w:rsid w:val="007A047B"/>
    <w:rsid w:val="007A0820"/>
    <w:rsid w:val="007A0BAE"/>
    <w:rsid w:val="007A1127"/>
    <w:rsid w:val="007A15A7"/>
    <w:rsid w:val="007A15D0"/>
    <w:rsid w:val="007A1AAA"/>
    <w:rsid w:val="007A1F64"/>
    <w:rsid w:val="007A2213"/>
    <w:rsid w:val="007A2562"/>
    <w:rsid w:val="007A2AB4"/>
    <w:rsid w:val="007A2B35"/>
    <w:rsid w:val="007A2B58"/>
    <w:rsid w:val="007A2C7B"/>
    <w:rsid w:val="007A2DCA"/>
    <w:rsid w:val="007A2F8C"/>
    <w:rsid w:val="007A325F"/>
    <w:rsid w:val="007A36E4"/>
    <w:rsid w:val="007A36F7"/>
    <w:rsid w:val="007A3B42"/>
    <w:rsid w:val="007A4083"/>
    <w:rsid w:val="007A42ED"/>
    <w:rsid w:val="007A4A0B"/>
    <w:rsid w:val="007A4A80"/>
    <w:rsid w:val="007A5513"/>
    <w:rsid w:val="007A5875"/>
    <w:rsid w:val="007A5A9D"/>
    <w:rsid w:val="007A5BED"/>
    <w:rsid w:val="007A5D9D"/>
    <w:rsid w:val="007A60BB"/>
    <w:rsid w:val="007A6110"/>
    <w:rsid w:val="007A6211"/>
    <w:rsid w:val="007A6B91"/>
    <w:rsid w:val="007A6F4D"/>
    <w:rsid w:val="007A707B"/>
    <w:rsid w:val="007A74EC"/>
    <w:rsid w:val="007A7622"/>
    <w:rsid w:val="007A7885"/>
    <w:rsid w:val="007B0672"/>
    <w:rsid w:val="007B070B"/>
    <w:rsid w:val="007B07C2"/>
    <w:rsid w:val="007B088D"/>
    <w:rsid w:val="007B0AC2"/>
    <w:rsid w:val="007B0C5D"/>
    <w:rsid w:val="007B13C7"/>
    <w:rsid w:val="007B1404"/>
    <w:rsid w:val="007B1AFA"/>
    <w:rsid w:val="007B1E36"/>
    <w:rsid w:val="007B1F27"/>
    <w:rsid w:val="007B2331"/>
    <w:rsid w:val="007B2442"/>
    <w:rsid w:val="007B2619"/>
    <w:rsid w:val="007B284D"/>
    <w:rsid w:val="007B298E"/>
    <w:rsid w:val="007B3267"/>
    <w:rsid w:val="007B3756"/>
    <w:rsid w:val="007B3B42"/>
    <w:rsid w:val="007B3DD0"/>
    <w:rsid w:val="007B3ECB"/>
    <w:rsid w:val="007B40B4"/>
    <w:rsid w:val="007B4558"/>
    <w:rsid w:val="007B48A2"/>
    <w:rsid w:val="007B4F24"/>
    <w:rsid w:val="007B501C"/>
    <w:rsid w:val="007B506D"/>
    <w:rsid w:val="007B5AA3"/>
    <w:rsid w:val="007B5ACC"/>
    <w:rsid w:val="007B5AFD"/>
    <w:rsid w:val="007B5B31"/>
    <w:rsid w:val="007B5BDC"/>
    <w:rsid w:val="007B5FBF"/>
    <w:rsid w:val="007B60CB"/>
    <w:rsid w:val="007B61B7"/>
    <w:rsid w:val="007B6420"/>
    <w:rsid w:val="007B6732"/>
    <w:rsid w:val="007B6A45"/>
    <w:rsid w:val="007B6A47"/>
    <w:rsid w:val="007B6B05"/>
    <w:rsid w:val="007B6EA3"/>
    <w:rsid w:val="007B6ED7"/>
    <w:rsid w:val="007B7A03"/>
    <w:rsid w:val="007B7AF1"/>
    <w:rsid w:val="007B7E79"/>
    <w:rsid w:val="007C0105"/>
    <w:rsid w:val="007C025E"/>
    <w:rsid w:val="007C0275"/>
    <w:rsid w:val="007C0372"/>
    <w:rsid w:val="007C0711"/>
    <w:rsid w:val="007C079B"/>
    <w:rsid w:val="007C0A0B"/>
    <w:rsid w:val="007C0F02"/>
    <w:rsid w:val="007C10D9"/>
    <w:rsid w:val="007C149E"/>
    <w:rsid w:val="007C216C"/>
    <w:rsid w:val="007C22A2"/>
    <w:rsid w:val="007C2438"/>
    <w:rsid w:val="007C261A"/>
    <w:rsid w:val="007C2736"/>
    <w:rsid w:val="007C2A1A"/>
    <w:rsid w:val="007C346C"/>
    <w:rsid w:val="007C37D2"/>
    <w:rsid w:val="007C37EB"/>
    <w:rsid w:val="007C41D2"/>
    <w:rsid w:val="007C427B"/>
    <w:rsid w:val="007C4400"/>
    <w:rsid w:val="007C4678"/>
    <w:rsid w:val="007C4724"/>
    <w:rsid w:val="007C4FD2"/>
    <w:rsid w:val="007C5574"/>
    <w:rsid w:val="007C5704"/>
    <w:rsid w:val="007C593E"/>
    <w:rsid w:val="007C6570"/>
    <w:rsid w:val="007C65A5"/>
    <w:rsid w:val="007C664A"/>
    <w:rsid w:val="007C6D83"/>
    <w:rsid w:val="007C72ED"/>
    <w:rsid w:val="007C7370"/>
    <w:rsid w:val="007C73CE"/>
    <w:rsid w:val="007C758A"/>
    <w:rsid w:val="007C759B"/>
    <w:rsid w:val="007C76D6"/>
    <w:rsid w:val="007C7B6C"/>
    <w:rsid w:val="007C7C40"/>
    <w:rsid w:val="007C7C7D"/>
    <w:rsid w:val="007C7DAD"/>
    <w:rsid w:val="007C7DDB"/>
    <w:rsid w:val="007D0167"/>
    <w:rsid w:val="007D02AF"/>
    <w:rsid w:val="007D0A02"/>
    <w:rsid w:val="007D0ACD"/>
    <w:rsid w:val="007D0F57"/>
    <w:rsid w:val="007D0FAC"/>
    <w:rsid w:val="007D1018"/>
    <w:rsid w:val="007D111B"/>
    <w:rsid w:val="007D1373"/>
    <w:rsid w:val="007D1409"/>
    <w:rsid w:val="007D15C5"/>
    <w:rsid w:val="007D18E7"/>
    <w:rsid w:val="007D1A08"/>
    <w:rsid w:val="007D1C7B"/>
    <w:rsid w:val="007D1D33"/>
    <w:rsid w:val="007D1D6E"/>
    <w:rsid w:val="007D1E4D"/>
    <w:rsid w:val="007D2043"/>
    <w:rsid w:val="007D2378"/>
    <w:rsid w:val="007D2C46"/>
    <w:rsid w:val="007D3538"/>
    <w:rsid w:val="007D3920"/>
    <w:rsid w:val="007D3BB8"/>
    <w:rsid w:val="007D3BC8"/>
    <w:rsid w:val="007D3EBE"/>
    <w:rsid w:val="007D42DF"/>
    <w:rsid w:val="007D4D52"/>
    <w:rsid w:val="007D50CD"/>
    <w:rsid w:val="007D5126"/>
    <w:rsid w:val="007D5448"/>
    <w:rsid w:val="007D59BA"/>
    <w:rsid w:val="007D5E5D"/>
    <w:rsid w:val="007D60B2"/>
    <w:rsid w:val="007D68F5"/>
    <w:rsid w:val="007D6BAE"/>
    <w:rsid w:val="007D6D85"/>
    <w:rsid w:val="007D7330"/>
    <w:rsid w:val="007E0077"/>
    <w:rsid w:val="007E00AF"/>
    <w:rsid w:val="007E050E"/>
    <w:rsid w:val="007E068D"/>
    <w:rsid w:val="007E08B8"/>
    <w:rsid w:val="007E09ED"/>
    <w:rsid w:val="007E0C0D"/>
    <w:rsid w:val="007E19A8"/>
    <w:rsid w:val="007E1CD6"/>
    <w:rsid w:val="007E1EDE"/>
    <w:rsid w:val="007E1F27"/>
    <w:rsid w:val="007E20A0"/>
    <w:rsid w:val="007E21B9"/>
    <w:rsid w:val="007E2316"/>
    <w:rsid w:val="007E232C"/>
    <w:rsid w:val="007E26AB"/>
    <w:rsid w:val="007E2797"/>
    <w:rsid w:val="007E2899"/>
    <w:rsid w:val="007E2A45"/>
    <w:rsid w:val="007E2C24"/>
    <w:rsid w:val="007E2E17"/>
    <w:rsid w:val="007E2E96"/>
    <w:rsid w:val="007E2F5C"/>
    <w:rsid w:val="007E3185"/>
    <w:rsid w:val="007E331F"/>
    <w:rsid w:val="007E3363"/>
    <w:rsid w:val="007E36C2"/>
    <w:rsid w:val="007E39C2"/>
    <w:rsid w:val="007E3FDA"/>
    <w:rsid w:val="007E41A5"/>
    <w:rsid w:val="007E44DA"/>
    <w:rsid w:val="007E4616"/>
    <w:rsid w:val="007E4722"/>
    <w:rsid w:val="007E49DD"/>
    <w:rsid w:val="007E4CBA"/>
    <w:rsid w:val="007E4CC7"/>
    <w:rsid w:val="007E4D4F"/>
    <w:rsid w:val="007E521B"/>
    <w:rsid w:val="007E5788"/>
    <w:rsid w:val="007E5A1F"/>
    <w:rsid w:val="007E5A44"/>
    <w:rsid w:val="007E6148"/>
    <w:rsid w:val="007E61F9"/>
    <w:rsid w:val="007E6220"/>
    <w:rsid w:val="007E640B"/>
    <w:rsid w:val="007E6AD5"/>
    <w:rsid w:val="007E6D7F"/>
    <w:rsid w:val="007E731E"/>
    <w:rsid w:val="007E7489"/>
    <w:rsid w:val="007E7715"/>
    <w:rsid w:val="007E7740"/>
    <w:rsid w:val="007E7D21"/>
    <w:rsid w:val="007F01C0"/>
    <w:rsid w:val="007F064D"/>
    <w:rsid w:val="007F096E"/>
    <w:rsid w:val="007F0C3D"/>
    <w:rsid w:val="007F0D11"/>
    <w:rsid w:val="007F0F2C"/>
    <w:rsid w:val="007F219A"/>
    <w:rsid w:val="007F220C"/>
    <w:rsid w:val="007F2396"/>
    <w:rsid w:val="007F27C4"/>
    <w:rsid w:val="007F2897"/>
    <w:rsid w:val="007F2B57"/>
    <w:rsid w:val="007F2DF3"/>
    <w:rsid w:val="007F31C2"/>
    <w:rsid w:val="007F3439"/>
    <w:rsid w:val="007F35EA"/>
    <w:rsid w:val="007F37D0"/>
    <w:rsid w:val="007F398A"/>
    <w:rsid w:val="007F40AB"/>
    <w:rsid w:val="007F4112"/>
    <w:rsid w:val="007F44F4"/>
    <w:rsid w:val="007F458C"/>
    <w:rsid w:val="007F4840"/>
    <w:rsid w:val="007F4B62"/>
    <w:rsid w:val="007F4B67"/>
    <w:rsid w:val="007F518A"/>
    <w:rsid w:val="007F53CF"/>
    <w:rsid w:val="007F5E6C"/>
    <w:rsid w:val="007F6080"/>
    <w:rsid w:val="007F6914"/>
    <w:rsid w:val="007F6A5A"/>
    <w:rsid w:val="007F6B9F"/>
    <w:rsid w:val="007F6EB7"/>
    <w:rsid w:val="007F71CE"/>
    <w:rsid w:val="007F769F"/>
    <w:rsid w:val="007F76ED"/>
    <w:rsid w:val="008001D6"/>
    <w:rsid w:val="00800265"/>
    <w:rsid w:val="00800368"/>
    <w:rsid w:val="008003A9"/>
    <w:rsid w:val="00800C28"/>
    <w:rsid w:val="00801184"/>
    <w:rsid w:val="008012FD"/>
    <w:rsid w:val="008015B5"/>
    <w:rsid w:val="008016E5"/>
    <w:rsid w:val="008016F1"/>
    <w:rsid w:val="00801B2A"/>
    <w:rsid w:val="00801D00"/>
    <w:rsid w:val="00801DDE"/>
    <w:rsid w:val="008022B6"/>
    <w:rsid w:val="008028C6"/>
    <w:rsid w:val="00802A3B"/>
    <w:rsid w:val="00802C5A"/>
    <w:rsid w:val="00803061"/>
    <w:rsid w:val="008030A5"/>
    <w:rsid w:val="00803694"/>
    <w:rsid w:val="008037B4"/>
    <w:rsid w:val="0080385B"/>
    <w:rsid w:val="00803FC8"/>
    <w:rsid w:val="00804101"/>
    <w:rsid w:val="0080458C"/>
    <w:rsid w:val="008046EA"/>
    <w:rsid w:val="00804B0B"/>
    <w:rsid w:val="00804FEB"/>
    <w:rsid w:val="00805058"/>
    <w:rsid w:val="008052C7"/>
    <w:rsid w:val="0080559A"/>
    <w:rsid w:val="00805D57"/>
    <w:rsid w:val="008061F9"/>
    <w:rsid w:val="0080631C"/>
    <w:rsid w:val="00806546"/>
    <w:rsid w:val="00806C73"/>
    <w:rsid w:val="00806D57"/>
    <w:rsid w:val="00806DDE"/>
    <w:rsid w:val="00807290"/>
    <w:rsid w:val="008073DE"/>
    <w:rsid w:val="008076E6"/>
    <w:rsid w:val="00810034"/>
    <w:rsid w:val="00810429"/>
    <w:rsid w:val="00810932"/>
    <w:rsid w:val="00811027"/>
    <w:rsid w:val="00811243"/>
    <w:rsid w:val="0081147B"/>
    <w:rsid w:val="00811657"/>
    <w:rsid w:val="008116D9"/>
    <w:rsid w:val="008117A6"/>
    <w:rsid w:val="00812129"/>
    <w:rsid w:val="00812263"/>
    <w:rsid w:val="00812432"/>
    <w:rsid w:val="00812853"/>
    <w:rsid w:val="00812D0E"/>
    <w:rsid w:val="00812E06"/>
    <w:rsid w:val="008133B4"/>
    <w:rsid w:val="008136FE"/>
    <w:rsid w:val="00813807"/>
    <w:rsid w:val="00813B2B"/>
    <w:rsid w:val="00813DAB"/>
    <w:rsid w:val="00813E0D"/>
    <w:rsid w:val="00813F4A"/>
    <w:rsid w:val="008145A6"/>
    <w:rsid w:val="008145BF"/>
    <w:rsid w:val="008153CE"/>
    <w:rsid w:val="0081540C"/>
    <w:rsid w:val="008156C2"/>
    <w:rsid w:val="008165E0"/>
    <w:rsid w:val="00816A8D"/>
    <w:rsid w:val="00816E04"/>
    <w:rsid w:val="00816FFE"/>
    <w:rsid w:val="00817004"/>
    <w:rsid w:val="0081707F"/>
    <w:rsid w:val="00817A66"/>
    <w:rsid w:val="00817A83"/>
    <w:rsid w:val="00817B4D"/>
    <w:rsid w:val="00820089"/>
    <w:rsid w:val="0082050F"/>
    <w:rsid w:val="00820BCB"/>
    <w:rsid w:val="00820D88"/>
    <w:rsid w:val="00820DBE"/>
    <w:rsid w:val="00820FD6"/>
    <w:rsid w:val="008211B4"/>
    <w:rsid w:val="00821209"/>
    <w:rsid w:val="008212D0"/>
    <w:rsid w:val="00821698"/>
    <w:rsid w:val="00821E6E"/>
    <w:rsid w:val="00822080"/>
    <w:rsid w:val="0082209E"/>
    <w:rsid w:val="008224F9"/>
    <w:rsid w:val="00822785"/>
    <w:rsid w:val="008228B9"/>
    <w:rsid w:val="00822C05"/>
    <w:rsid w:val="00822F39"/>
    <w:rsid w:val="00822F79"/>
    <w:rsid w:val="00823005"/>
    <w:rsid w:val="0082366F"/>
    <w:rsid w:val="00823D7C"/>
    <w:rsid w:val="00823DFB"/>
    <w:rsid w:val="00824255"/>
    <w:rsid w:val="00824A6A"/>
    <w:rsid w:val="00824F85"/>
    <w:rsid w:val="008250E5"/>
    <w:rsid w:val="0082555E"/>
    <w:rsid w:val="00825670"/>
    <w:rsid w:val="0082598B"/>
    <w:rsid w:val="008259AC"/>
    <w:rsid w:val="00825A3F"/>
    <w:rsid w:val="00825AF2"/>
    <w:rsid w:val="00825B33"/>
    <w:rsid w:val="00826585"/>
    <w:rsid w:val="0082684D"/>
    <w:rsid w:val="00826861"/>
    <w:rsid w:val="00827319"/>
    <w:rsid w:val="008275C5"/>
    <w:rsid w:val="008279CD"/>
    <w:rsid w:val="00827AC4"/>
    <w:rsid w:val="00827E1F"/>
    <w:rsid w:val="0083063D"/>
    <w:rsid w:val="00830A03"/>
    <w:rsid w:val="00830BA4"/>
    <w:rsid w:val="00830E47"/>
    <w:rsid w:val="00830F07"/>
    <w:rsid w:val="00830F5C"/>
    <w:rsid w:val="00830FBA"/>
    <w:rsid w:val="008310CB"/>
    <w:rsid w:val="00831326"/>
    <w:rsid w:val="00831391"/>
    <w:rsid w:val="00831808"/>
    <w:rsid w:val="008319D9"/>
    <w:rsid w:val="00831C06"/>
    <w:rsid w:val="00831FF3"/>
    <w:rsid w:val="008322E1"/>
    <w:rsid w:val="0083245E"/>
    <w:rsid w:val="0083264D"/>
    <w:rsid w:val="008326FF"/>
    <w:rsid w:val="00832B8B"/>
    <w:rsid w:val="00832C0A"/>
    <w:rsid w:val="008330DF"/>
    <w:rsid w:val="008331BF"/>
    <w:rsid w:val="0083362E"/>
    <w:rsid w:val="00833C59"/>
    <w:rsid w:val="008340BD"/>
    <w:rsid w:val="008341A7"/>
    <w:rsid w:val="00834215"/>
    <w:rsid w:val="00834542"/>
    <w:rsid w:val="008349DC"/>
    <w:rsid w:val="00834B7C"/>
    <w:rsid w:val="00834C1E"/>
    <w:rsid w:val="00834FE5"/>
    <w:rsid w:val="00835268"/>
    <w:rsid w:val="00835507"/>
    <w:rsid w:val="0083557A"/>
    <w:rsid w:val="00835681"/>
    <w:rsid w:val="00835C46"/>
    <w:rsid w:val="00836057"/>
    <w:rsid w:val="0083633C"/>
    <w:rsid w:val="0083668E"/>
    <w:rsid w:val="00836B17"/>
    <w:rsid w:val="00836CAE"/>
    <w:rsid w:val="008371E4"/>
    <w:rsid w:val="008375E9"/>
    <w:rsid w:val="00837BF3"/>
    <w:rsid w:val="00837C70"/>
    <w:rsid w:val="00837EBC"/>
    <w:rsid w:val="0084012D"/>
    <w:rsid w:val="00840188"/>
    <w:rsid w:val="008402CC"/>
    <w:rsid w:val="008402E7"/>
    <w:rsid w:val="0084090E"/>
    <w:rsid w:val="00840BA8"/>
    <w:rsid w:val="00840EDB"/>
    <w:rsid w:val="0084128D"/>
    <w:rsid w:val="0084129E"/>
    <w:rsid w:val="008412C2"/>
    <w:rsid w:val="00841405"/>
    <w:rsid w:val="00841560"/>
    <w:rsid w:val="00841A49"/>
    <w:rsid w:val="00841B88"/>
    <w:rsid w:val="00841BA9"/>
    <w:rsid w:val="00841F36"/>
    <w:rsid w:val="00841FD7"/>
    <w:rsid w:val="0084262B"/>
    <w:rsid w:val="00842B57"/>
    <w:rsid w:val="00842EFC"/>
    <w:rsid w:val="008433A7"/>
    <w:rsid w:val="008435D0"/>
    <w:rsid w:val="008435F1"/>
    <w:rsid w:val="0084367A"/>
    <w:rsid w:val="00843875"/>
    <w:rsid w:val="008439D9"/>
    <w:rsid w:val="00843CE7"/>
    <w:rsid w:val="008444FE"/>
    <w:rsid w:val="0084482F"/>
    <w:rsid w:val="00844A3E"/>
    <w:rsid w:val="00844D1D"/>
    <w:rsid w:val="00844DDE"/>
    <w:rsid w:val="008451BF"/>
    <w:rsid w:val="00845274"/>
    <w:rsid w:val="00845E0B"/>
    <w:rsid w:val="00845F44"/>
    <w:rsid w:val="008460B4"/>
    <w:rsid w:val="00846178"/>
    <w:rsid w:val="008464AB"/>
    <w:rsid w:val="00846B18"/>
    <w:rsid w:val="0084742E"/>
    <w:rsid w:val="0084778E"/>
    <w:rsid w:val="00847A64"/>
    <w:rsid w:val="00847BB0"/>
    <w:rsid w:val="00850219"/>
    <w:rsid w:val="008502C9"/>
    <w:rsid w:val="00850694"/>
    <w:rsid w:val="0085091A"/>
    <w:rsid w:val="00850EA3"/>
    <w:rsid w:val="0085121F"/>
    <w:rsid w:val="00851325"/>
    <w:rsid w:val="00851BDE"/>
    <w:rsid w:val="00851C8C"/>
    <w:rsid w:val="00851D62"/>
    <w:rsid w:val="00851EB5"/>
    <w:rsid w:val="00852389"/>
    <w:rsid w:val="00852475"/>
    <w:rsid w:val="008529B4"/>
    <w:rsid w:val="00852ACB"/>
    <w:rsid w:val="00852B83"/>
    <w:rsid w:val="00852B94"/>
    <w:rsid w:val="00852C9D"/>
    <w:rsid w:val="00852EDF"/>
    <w:rsid w:val="0085304C"/>
    <w:rsid w:val="008537A7"/>
    <w:rsid w:val="00853D91"/>
    <w:rsid w:val="00854918"/>
    <w:rsid w:val="00854989"/>
    <w:rsid w:val="00854B6E"/>
    <w:rsid w:val="00854BEB"/>
    <w:rsid w:val="00854FC7"/>
    <w:rsid w:val="00855CC5"/>
    <w:rsid w:val="0085628D"/>
    <w:rsid w:val="0085652E"/>
    <w:rsid w:val="008565B6"/>
    <w:rsid w:val="008569A8"/>
    <w:rsid w:val="00856BE2"/>
    <w:rsid w:val="00856C7D"/>
    <w:rsid w:val="008575E1"/>
    <w:rsid w:val="00857636"/>
    <w:rsid w:val="008576CF"/>
    <w:rsid w:val="00857C8F"/>
    <w:rsid w:val="00857E1A"/>
    <w:rsid w:val="00860283"/>
    <w:rsid w:val="00860639"/>
    <w:rsid w:val="00860749"/>
    <w:rsid w:val="00860985"/>
    <w:rsid w:val="00860A2F"/>
    <w:rsid w:val="00860AB4"/>
    <w:rsid w:val="00860C8A"/>
    <w:rsid w:val="00860D47"/>
    <w:rsid w:val="00860E2E"/>
    <w:rsid w:val="00861286"/>
    <w:rsid w:val="0086160E"/>
    <w:rsid w:val="00861916"/>
    <w:rsid w:val="0086192A"/>
    <w:rsid w:val="0086205B"/>
    <w:rsid w:val="00862195"/>
    <w:rsid w:val="008624AF"/>
    <w:rsid w:val="008626B0"/>
    <w:rsid w:val="00862DAD"/>
    <w:rsid w:val="00863095"/>
    <w:rsid w:val="008632DF"/>
    <w:rsid w:val="0086372C"/>
    <w:rsid w:val="0086395A"/>
    <w:rsid w:val="008641A0"/>
    <w:rsid w:val="0086472C"/>
    <w:rsid w:val="00864F09"/>
    <w:rsid w:val="00865209"/>
    <w:rsid w:val="00865397"/>
    <w:rsid w:val="00865476"/>
    <w:rsid w:val="00865F97"/>
    <w:rsid w:val="0086614A"/>
    <w:rsid w:val="00866172"/>
    <w:rsid w:val="00866178"/>
    <w:rsid w:val="0086618C"/>
    <w:rsid w:val="00866664"/>
    <w:rsid w:val="0086692F"/>
    <w:rsid w:val="00866970"/>
    <w:rsid w:val="00866979"/>
    <w:rsid w:val="00866A19"/>
    <w:rsid w:val="00866B12"/>
    <w:rsid w:val="00866C00"/>
    <w:rsid w:val="00866C4A"/>
    <w:rsid w:val="00866F36"/>
    <w:rsid w:val="008671B5"/>
    <w:rsid w:val="008672F6"/>
    <w:rsid w:val="008674B7"/>
    <w:rsid w:val="008678D4"/>
    <w:rsid w:val="00867914"/>
    <w:rsid w:val="00870065"/>
    <w:rsid w:val="00870087"/>
    <w:rsid w:val="00870150"/>
    <w:rsid w:val="0087054E"/>
    <w:rsid w:val="008708A6"/>
    <w:rsid w:val="00870C6B"/>
    <w:rsid w:val="0087122E"/>
    <w:rsid w:val="00871397"/>
    <w:rsid w:val="008715D3"/>
    <w:rsid w:val="00871618"/>
    <w:rsid w:val="0087198E"/>
    <w:rsid w:val="00871F02"/>
    <w:rsid w:val="00872081"/>
    <w:rsid w:val="00872394"/>
    <w:rsid w:val="008723B6"/>
    <w:rsid w:val="008725DE"/>
    <w:rsid w:val="008726D2"/>
    <w:rsid w:val="00872A0E"/>
    <w:rsid w:val="00872A5F"/>
    <w:rsid w:val="00872CD0"/>
    <w:rsid w:val="00873115"/>
    <w:rsid w:val="00873407"/>
    <w:rsid w:val="0087343C"/>
    <w:rsid w:val="0087373E"/>
    <w:rsid w:val="00873B72"/>
    <w:rsid w:val="00873BD0"/>
    <w:rsid w:val="00873C12"/>
    <w:rsid w:val="00873C53"/>
    <w:rsid w:val="00873ED3"/>
    <w:rsid w:val="00874CF3"/>
    <w:rsid w:val="00874D1F"/>
    <w:rsid w:val="00874D51"/>
    <w:rsid w:val="00875138"/>
    <w:rsid w:val="008751E2"/>
    <w:rsid w:val="008761D1"/>
    <w:rsid w:val="00876245"/>
    <w:rsid w:val="008762A4"/>
    <w:rsid w:val="00876716"/>
    <w:rsid w:val="00876F8C"/>
    <w:rsid w:val="0087728D"/>
    <w:rsid w:val="0087760F"/>
    <w:rsid w:val="00880256"/>
    <w:rsid w:val="00880282"/>
    <w:rsid w:val="0088029F"/>
    <w:rsid w:val="00880799"/>
    <w:rsid w:val="008809C3"/>
    <w:rsid w:val="00880B8C"/>
    <w:rsid w:val="0088111D"/>
    <w:rsid w:val="0088128A"/>
    <w:rsid w:val="0088130F"/>
    <w:rsid w:val="00881A86"/>
    <w:rsid w:val="00881AA7"/>
    <w:rsid w:val="00881B57"/>
    <w:rsid w:val="00881C90"/>
    <w:rsid w:val="00882298"/>
    <w:rsid w:val="008826DF"/>
    <w:rsid w:val="008829A1"/>
    <w:rsid w:val="008831B9"/>
    <w:rsid w:val="00883355"/>
    <w:rsid w:val="008838FF"/>
    <w:rsid w:val="00883A7B"/>
    <w:rsid w:val="00883A95"/>
    <w:rsid w:val="008840DC"/>
    <w:rsid w:val="00884135"/>
    <w:rsid w:val="00884188"/>
    <w:rsid w:val="008842DF"/>
    <w:rsid w:val="00884463"/>
    <w:rsid w:val="008846FB"/>
    <w:rsid w:val="00884851"/>
    <w:rsid w:val="00884D6D"/>
    <w:rsid w:val="0088528C"/>
    <w:rsid w:val="00885543"/>
    <w:rsid w:val="00885A42"/>
    <w:rsid w:val="00885ADE"/>
    <w:rsid w:val="00885D2C"/>
    <w:rsid w:val="00886723"/>
    <w:rsid w:val="00886CD0"/>
    <w:rsid w:val="00886DF6"/>
    <w:rsid w:val="00886FF9"/>
    <w:rsid w:val="0088732A"/>
    <w:rsid w:val="008874E7"/>
    <w:rsid w:val="0088752C"/>
    <w:rsid w:val="008877FE"/>
    <w:rsid w:val="00887963"/>
    <w:rsid w:val="00887B7C"/>
    <w:rsid w:val="00887BEC"/>
    <w:rsid w:val="008900E8"/>
    <w:rsid w:val="00890146"/>
    <w:rsid w:val="00890687"/>
    <w:rsid w:val="0089081E"/>
    <w:rsid w:val="008909B2"/>
    <w:rsid w:val="00890AAA"/>
    <w:rsid w:val="00890EB9"/>
    <w:rsid w:val="0089113D"/>
    <w:rsid w:val="00891166"/>
    <w:rsid w:val="0089147B"/>
    <w:rsid w:val="00891CA4"/>
    <w:rsid w:val="00891D44"/>
    <w:rsid w:val="00891EE6"/>
    <w:rsid w:val="008922D4"/>
    <w:rsid w:val="008927E7"/>
    <w:rsid w:val="0089284F"/>
    <w:rsid w:val="008936C3"/>
    <w:rsid w:val="00893A4B"/>
    <w:rsid w:val="00893B32"/>
    <w:rsid w:val="00894079"/>
    <w:rsid w:val="008944A4"/>
    <w:rsid w:val="00894632"/>
    <w:rsid w:val="00894675"/>
    <w:rsid w:val="0089532A"/>
    <w:rsid w:val="00895384"/>
    <w:rsid w:val="008953F9"/>
    <w:rsid w:val="008957D9"/>
    <w:rsid w:val="0089583D"/>
    <w:rsid w:val="00895D8B"/>
    <w:rsid w:val="00895E74"/>
    <w:rsid w:val="00896147"/>
    <w:rsid w:val="0089634F"/>
    <w:rsid w:val="00896FCD"/>
    <w:rsid w:val="00897194"/>
    <w:rsid w:val="008971B9"/>
    <w:rsid w:val="008971C6"/>
    <w:rsid w:val="008973E4"/>
    <w:rsid w:val="008978CB"/>
    <w:rsid w:val="00897A3D"/>
    <w:rsid w:val="00897B70"/>
    <w:rsid w:val="008A02C1"/>
    <w:rsid w:val="008A04F1"/>
    <w:rsid w:val="008A05B0"/>
    <w:rsid w:val="008A08A6"/>
    <w:rsid w:val="008A0DB4"/>
    <w:rsid w:val="008A0E11"/>
    <w:rsid w:val="008A1373"/>
    <w:rsid w:val="008A1746"/>
    <w:rsid w:val="008A19BF"/>
    <w:rsid w:val="008A1C04"/>
    <w:rsid w:val="008A1DE5"/>
    <w:rsid w:val="008A201E"/>
    <w:rsid w:val="008A2584"/>
    <w:rsid w:val="008A2DA3"/>
    <w:rsid w:val="008A2E84"/>
    <w:rsid w:val="008A2F45"/>
    <w:rsid w:val="008A3051"/>
    <w:rsid w:val="008A330C"/>
    <w:rsid w:val="008A35A9"/>
    <w:rsid w:val="008A378E"/>
    <w:rsid w:val="008A3DF5"/>
    <w:rsid w:val="008A4AE2"/>
    <w:rsid w:val="008A4B09"/>
    <w:rsid w:val="008A4BFB"/>
    <w:rsid w:val="008A4DB1"/>
    <w:rsid w:val="008A5148"/>
    <w:rsid w:val="008A538B"/>
    <w:rsid w:val="008A5573"/>
    <w:rsid w:val="008A5956"/>
    <w:rsid w:val="008A5C74"/>
    <w:rsid w:val="008A5D71"/>
    <w:rsid w:val="008A6172"/>
    <w:rsid w:val="008A61AD"/>
    <w:rsid w:val="008A68CF"/>
    <w:rsid w:val="008A6928"/>
    <w:rsid w:val="008A6A91"/>
    <w:rsid w:val="008A6D03"/>
    <w:rsid w:val="008A6E11"/>
    <w:rsid w:val="008A7062"/>
    <w:rsid w:val="008A7326"/>
    <w:rsid w:val="008A7B81"/>
    <w:rsid w:val="008B04A6"/>
    <w:rsid w:val="008B0640"/>
    <w:rsid w:val="008B0676"/>
    <w:rsid w:val="008B0987"/>
    <w:rsid w:val="008B0AFC"/>
    <w:rsid w:val="008B1359"/>
    <w:rsid w:val="008B1735"/>
    <w:rsid w:val="008B1850"/>
    <w:rsid w:val="008B1E2C"/>
    <w:rsid w:val="008B24A5"/>
    <w:rsid w:val="008B343D"/>
    <w:rsid w:val="008B346E"/>
    <w:rsid w:val="008B35E3"/>
    <w:rsid w:val="008B3C54"/>
    <w:rsid w:val="008B3E64"/>
    <w:rsid w:val="008B414B"/>
    <w:rsid w:val="008B4320"/>
    <w:rsid w:val="008B4699"/>
    <w:rsid w:val="008B488D"/>
    <w:rsid w:val="008B4B0F"/>
    <w:rsid w:val="008B4BED"/>
    <w:rsid w:val="008B4DB0"/>
    <w:rsid w:val="008B4EBB"/>
    <w:rsid w:val="008B4F5E"/>
    <w:rsid w:val="008B5122"/>
    <w:rsid w:val="008B59C1"/>
    <w:rsid w:val="008B5B24"/>
    <w:rsid w:val="008B6007"/>
    <w:rsid w:val="008B600A"/>
    <w:rsid w:val="008B629A"/>
    <w:rsid w:val="008B65A5"/>
    <w:rsid w:val="008B692F"/>
    <w:rsid w:val="008B6AB9"/>
    <w:rsid w:val="008B6F3C"/>
    <w:rsid w:val="008B76D8"/>
    <w:rsid w:val="008B7B6A"/>
    <w:rsid w:val="008B7D91"/>
    <w:rsid w:val="008C050F"/>
    <w:rsid w:val="008C05B6"/>
    <w:rsid w:val="008C0925"/>
    <w:rsid w:val="008C10BB"/>
    <w:rsid w:val="008C1127"/>
    <w:rsid w:val="008C1136"/>
    <w:rsid w:val="008C1449"/>
    <w:rsid w:val="008C1549"/>
    <w:rsid w:val="008C15F7"/>
    <w:rsid w:val="008C1BF1"/>
    <w:rsid w:val="008C26A3"/>
    <w:rsid w:val="008C280B"/>
    <w:rsid w:val="008C2842"/>
    <w:rsid w:val="008C298B"/>
    <w:rsid w:val="008C29A6"/>
    <w:rsid w:val="008C2A1A"/>
    <w:rsid w:val="008C2A77"/>
    <w:rsid w:val="008C2BF6"/>
    <w:rsid w:val="008C3180"/>
    <w:rsid w:val="008C3677"/>
    <w:rsid w:val="008C393C"/>
    <w:rsid w:val="008C39AA"/>
    <w:rsid w:val="008C3C0E"/>
    <w:rsid w:val="008C3EDF"/>
    <w:rsid w:val="008C4075"/>
    <w:rsid w:val="008C421D"/>
    <w:rsid w:val="008C43B6"/>
    <w:rsid w:val="008C43BE"/>
    <w:rsid w:val="008C4419"/>
    <w:rsid w:val="008C4E46"/>
    <w:rsid w:val="008C5065"/>
    <w:rsid w:val="008C50B9"/>
    <w:rsid w:val="008C527E"/>
    <w:rsid w:val="008C532A"/>
    <w:rsid w:val="008C5380"/>
    <w:rsid w:val="008C547F"/>
    <w:rsid w:val="008C5B94"/>
    <w:rsid w:val="008C60A8"/>
    <w:rsid w:val="008C61B6"/>
    <w:rsid w:val="008C68EA"/>
    <w:rsid w:val="008C6BA3"/>
    <w:rsid w:val="008C7240"/>
    <w:rsid w:val="008C7723"/>
    <w:rsid w:val="008C7A32"/>
    <w:rsid w:val="008C7AFE"/>
    <w:rsid w:val="008C7B85"/>
    <w:rsid w:val="008C7CB8"/>
    <w:rsid w:val="008C7F07"/>
    <w:rsid w:val="008C7FD9"/>
    <w:rsid w:val="008D0024"/>
    <w:rsid w:val="008D0405"/>
    <w:rsid w:val="008D06C9"/>
    <w:rsid w:val="008D06FA"/>
    <w:rsid w:val="008D0B60"/>
    <w:rsid w:val="008D0D03"/>
    <w:rsid w:val="008D1392"/>
    <w:rsid w:val="008D1C92"/>
    <w:rsid w:val="008D1D65"/>
    <w:rsid w:val="008D233F"/>
    <w:rsid w:val="008D2753"/>
    <w:rsid w:val="008D28CC"/>
    <w:rsid w:val="008D3655"/>
    <w:rsid w:val="008D36B9"/>
    <w:rsid w:val="008D3C73"/>
    <w:rsid w:val="008D3DC3"/>
    <w:rsid w:val="008D40FA"/>
    <w:rsid w:val="008D416C"/>
    <w:rsid w:val="008D4335"/>
    <w:rsid w:val="008D44FD"/>
    <w:rsid w:val="008D47D9"/>
    <w:rsid w:val="008D485F"/>
    <w:rsid w:val="008D4944"/>
    <w:rsid w:val="008D4C2B"/>
    <w:rsid w:val="008D4D5A"/>
    <w:rsid w:val="008D55A7"/>
    <w:rsid w:val="008D5692"/>
    <w:rsid w:val="008D579F"/>
    <w:rsid w:val="008D57CD"/>
    <w:rsid w:val="008D5FB6"/>
    <w:rsid w:val="008D60D3"/>
    <w:rsid w:val="008D61FB"/>
    <w:rsid w:val="008D6578"/>
    <w:rsid w:val="008D66A0"/>
    <w:rsid w:val="008D692D"/>
    <w:rsid w:val="008D6CFC"/>
    <w:rsid w:val="008D6D53"/>
    <w:rsid w:val="008D6DA1"/>
    <w:rsid w:val="008D6EB8"/>
    <w:rsid w:val="008D75BB"/>
    <w:rsid w:val="008D78FA"/>
    <w:rsid w:val="008D79BC"/>
    <w:rsid w:val="008D7BA4"/>
    <w:rsid w:val="008D7BBB"/>
    <w:rsid w:val="008D7DB5"/>
    <w:rsid w:val="008D7E65"/>
    <w:rsid w:val="008E0026"/>
    <w:rsid w:val="008E01A8"/>
    <w:rsid w:val="008E02E1"/>
    <w:rsid w:val="008E038A"/>
    <w:rsid w:val="008E0447"/>
    <w:rsid w:val="008E0464"/>
    <w:rsid w:val="008E04A5"/>
    <w:rsid w:val="008E0677"/>
    <w:rsid w:val="008E086D"/>
    <w:rsid w:val="008E0EA1"/>
    <w:rsid w:val="008E0EEE"/>
    <w:rsid w:val="008E1856"/>
    <w:rsid w:val="008E1B15"/>
    <w:rsid w:val="008E1C66"/>
    <w:rsid w:val="008E1E60"/>
    <w:rsid w:val="008E220C"/>
    <w:rsid w:val="008E225B"/>
    <w:rsid w:val="008E2328"/>
    <w:rsid w:val="008E2A0E"/>
    <w:rsid w:val="008E2D43"/>
    <w:rsid w:val="008E31FB"/>
    <w:rsid w:val="008E3204"/>
    <w:rsid w:val="008E350C"/>
    <w:rsid w:val="008E392C"/>
    <w:rsid w:val="008E3D6E"/>
    <w:rsid w:val="008E3FB2"/>
    <w:rsid w:val="008E3FED"/>
    <w:rsid w:val="008E437D"/>
    <w:rsid w:val="008E47BD"/>
    <w:rsid w:val="008E485F"/>
    <w:rsid w:val="008E4CEB"/>
    <w:rsid w:val="008E4F81"/>
    <w:rsid w:val="008E5294"/>
    <w:rsid w:val="008E53FE"/>
    <w:rsid w:val="008E598D"/>
    <w:rsid w:val="008E59DF"/>
    <w:rsid w:val="008E5B8E"/>
    <w:rsid w:val="008E5C73"/>
    <w:rsid w:val="008E5D95"/>
    <w:rsid w:val="008E5F60"/>
    <w:rsid w:val="008E600A"/>
    <w:rsid w:val="008E611B"/>
    <w:rsid w:val="008E6126"/>
    <w:rsid w:val="008E65FE"/>
    <w:rsid w:val="008E6742"/>
    <w:rsid w:val="008E6B97"/>
    <w:rsid w:val="008E6CE5"/>
    <w:rsid w:val="008E710E"/>
    <w:rsid w:val="008E716D"/>
    <w:rsid w:val="008E7350"/>
    <w:rsid w:val="008E743C"/>
    <w:rsid w:val="008E78C3"/>
    <w:rsid w:val="008E7940"/>
    <w:rsid w:val="008E7D83"/>
    <w:rsid w:val="008F0001"/>
    <w:rsid w:val="008F01B3"/>
    <w:rsid w:val="008F0237"/>
    <w:rsid w:val="008F060E"/>
    <w:rsid w:val="008F0821"/>
    <w:rsid w:val="008F0856"/>
    <w:rsid w:val="008F0E86"/>
    <w:rsid w:val="008F1225"/>
    <w:rsid w:val="008F1431"/>
    <w:rsid w:val="008F1459"/>
    <w:rsid w:val="008F15DE"/>
    <w:rsid w:val="008F1941"/>
    <w:rsid w:val="008F1D34"/>
    <w:rsid w:val="008F2135"/>
    <w:rsid w:val="008F2154"/>
    <w:rsid w:val="008F2189"/>
    <w:rsid w:val="008F2475"/>
    <w:rsid w:val="008F2C21"/>
    <w:rsid w:val="008F3450"/>
    <w:rsid w:val="008F3702"/>
    <w:rsid w:val="008F375B"/>
    <w:rsid w:val="008F3A2D"/>
    <w:rsid w:val="008F3D06"/>
    <w:rsid w:val="008F3D26"/>
    <w:rsid w:val="008F3E24"/>
    <w:rsid w:val="008F3E92"/>
    <w:rsid w:val="008F3EF5"/>
    <w:rsid w:val="008F3F04"/>
    <w:rsid w:val="008F438F"/>
    <w:rsid w:val="008F47A0"/>
    <w:rsid w:val="008F4E1B"/>
    <w:rsid w:val="008F4EB1"/>
    <w:rsid w:val="008F53A8"/>
    <w:rsid w:val="008F5629"/>
    <w:rsid w:val="008F56CB"/>
    <w:rsid w:val="008F5CF8"/>
    <w:rsid w:val="008F5EF1"/>
    <w:rsid w:val="008F603D"/>
    <w:rsid w:val="008F66E5"/>
    <w:rsid w:val="008F7040"/>
    <w:rsid w:val="008F7382"/>
    <w:rsid w:val="008F7465"/>
    <w:rsid w:val="008F74A8"/>
    <w:rsid w:val="008F7A48"/>
    <w:rsid w:val="008F7C84"/>
    <w:rsid w:val="008F7D74"/>
    <w:rsid w:val="008F7E8F"/>
    <w:rsid w:val="00900439"/>
    <w:rsid w:val="00900572"/>
    <w:rsid w:val="009012DE"/>
    <w:rsid w:val="0090133C"/>
    <w:rsid w:val="009015AC"/>
    <w:rsid w:val="0090176D"/>
    <w:rsid w:val="009017AE"/>
    <w:rsid w:val="00901BFC"/>
    <w:rsid w:val="009024E3"/>
    <w:rsid w:val="00902AC8"/>
    <w:rsid w:val="00902CC6"/>
    <w:rsid w:val="0090312E"/>
    <w:rsid w:val="00903215"/>
    <w:rsid w:val="00903397"/>
    <w:rsid w:val="009038BA"/>
    <w:rsid w:val="009039E4"/>
    <w:rsid w:val="00904137"/>
    <w:rsid w:val="00904427"/>
    <w:rsid w:val="00904491"/>
    <w:rsid w:val="009044F1"/>
    <w:rsid w:val="009047CC"/>
    <w:rsid w:val="00904A10"/>
    <w:rsid w:val="00904DA6"/>
    <w:rsid w:val="00905027"/>
    <w:rsid w:val="009050DA"/>
    <w:rsid w:val="009051FF"/>
    <w:rsid w:val="00905544"/>
    <w:rsid w:val="009055B5"/>
    <w:rsid w:val="00905839"/>
    <w:rsid w:val="0090599F"/>
    <w:rsid w:val="00905ACE"/>
    <w:rsid w:val="00905B14"/>
    <w:rsid w:val="00905BDA"/>
    <w:rsid w:val="00905E46"/>
    <w:rsid w:val="00905F81"/>
    <w:rsid w:val="00906761"/>
    <w:rsid w:val="00906944"/>
    <w:rsid w:val="00906AB0"/>
    <w:rsid w:val="00906AE5"/>
    <w:rsid w:val="00906B5E"/>
    <w:rsid w:val="00906CB1"/>
    <w:rsid w:val="00907095"/>
    <w:rsid w:val="009070B4"/>
    <w:rsid w:val="009071D9"/>
    <w:rsid w:val="00907340"/>
    <w:rsid w:val="00907652"/>
    <w:rsid w:val="00907697"/>
    <w:rsid w:val="00907735"/>
    <w:rsid w:val="009077BD"/>
    <w:rsid w:val="00907D15"/>
    <w:rsid w:val="00907EB1"/>
    <w:rsid w:val="00910131"/>
    <w:rsid w:val="0091030E"/>
    <w:rsid w:val="00910997"/>
    <w:rsid w:val="009109E6"/>
    <w:rsid w:val="00910B0F"/>
    <w:rsid w:val="00910D01"/>
    <w:rsid w:val="0091100C"/>
    <w:rsid w:val="00911274"/>
    <w:rsid w:val="00911441"/>
    <w:rsid w:val="00911C37"/>
    <w:rsid w:val="009121B0"/>
    <w:rsid w:val="009126DF"/>
    <w:rsid w:val="00912838"/>
    <w:rsid w:val="009128D7"/>
    <w:rsid w:val="00912A19"/>
    <w:rsid w:val="00912BD5"/>
    <w:rsid w:val="00912C14"/>
    <w:rsid w:val="00912C69"/>
    <w:rsid w:val="00912C83"/>
    <w:rsid w:val="00912DB5"/>
    <w:rsid w:val="00912FA6"/>
    <w:rsid w:val="0091314B"/>
    <w:rsid w:val="00913349"/>
    <w:rsid w:val="009135AE"/>
    <w:rsid w:val="00913774"/>
    <w:rsid w:val="00913833"/>
    <w:rsid w:val="00913A2B"/>
    <w:rsid w:val="00913FCA"/>
    <w:rsid w:val="00914151"/>
    <w:rsid w:val="00914817"/>
    <w:rsid w:val="00914915"/>
    <w:rsid w:val="0091492F"/>
    <w:rsid w:val="00914FCD"/>
    <w:rsid w:val="0091557F"/>
    <w:rsid w:val="00915823"/>
    <w:rsid w:val="0091582C"/>
    <w:rsid w:val="00915A5E"/>
    <w:rsid w:val="00915ACA"/>
    <w:rsid w:val="00915CCD"/>
    <w:rsid w:val="00915E90"/>
    <w:rsid w:val="00916164"/>
    <w:rsid w:val="009161EC"/>
    <w:rsid w:val="0091671E"/>
    <w:rsid w:val="0091745B"/>
    <w:rsid w:val="009177E6"/>
    <w:rsid w:val="00917AE4"/>
    <w:rsid w:val="00917F0F"/>
    <w:rsid w:val="00917FD0"/>
    <w:rsid w:val="0092029A"/>
    <w:rsid w:val="00920E5B"/>
    <w:rsid w:val="0092102C"/>
    <w:rsid w:val="00921399"/>
    <w:rsid w:val="00921941"/>
    <w:rsid w:val="00921B06"/>
    <w:rsid w:val="00922089"/>
    <w:rsid w:val="0092223F"/>
    <w:rsid w:val="0092273F"/>
    <w:rsid w:val="00922A9C"/>
    <w:rsid w:val="00922C90"/>
    <w:rsid w:val="00922DE1"/>
    <w:rsid w:val="00922ED9"/>
    <w:rsid w:val="00922F2E"/>
    <w:rsid w:val="00923248"/>
    <w:rsid w:val="00923949"/>
    <w:rsid w:val="00924021"/>
    <w:rsid w:val="00924273"/>
    <w:rsid w:val="0092453C"/>
    <w:rsid w:val="0092463B"/>
    <w:rsid w:val="009246D5"/>
    <w:rsid w:val="00924A83"/>
    <w:rsid w:val="00924AF6"/>
    <w:rsid w:val="00924B82"/>
    <w:rsid w:val="00924CE6"/>
    <w:rsid w:val="00924E09"/>
    <w:rsid w:val="00925286"/>
    <w:rsid w:val="00925436"/>
    <w:rsid w:val="009257F8"/>
    <w:rsid w:val="00925817"/>
    <w:rsid w:val="00925AB2"/>
    <w:rsid w:val="00926483"/>
    <w:rsid w:val="00926534"/>
    <w:rsid w:val="009265A6"/>
    <w:rsid w:val="00926A38"/>
    <w:rsid w:val="00926D98"/>
    <w:rsid w:val="00927244"/>
    <w:rsid w:val="0092731C"/>
    <w:rsid w:val="0092735D"/>
    <w:rsid w:val="00927786"/>
    <w:rsid w:val="00927ADF"/>
    <w:rsid w:val="00927BF8"/>
    <w:rsid w:val="00927DB1"/>
    <w:rsid w:val="00927E20"/>
    <w:rsid w:val="009301FF"/>
    <w:rsid w:val="00930299"/>
    <w:rsid w:val="00930312"/>
    <w:rsid w:val="0093038A"/>
    <w:rsid w:val="009303BB"/>
    <w:rsid w:val="009306AD"/>
    <w:rsid w:val="009309C6"/>
    <w:rsid w:val="00930D15"/>
    <w:rsid w:val="00930EBB"/>
    <w:rsid w:val="00930F21"/>
    <w:rsid w:val="009314E1"/>
    <w:rsid w:val="00931757"/>
    <w:rsid w:val="00931AD0"/>
    <w:rsid w:val="00931CDA"/>
    <w:rsid w:val="00931CE4"/>
    <w:rsid w:val="00931D6B"/>
    <w:rsid w:val="00932971"/>
    <w:rsid w:val="00932B50"/>
    <w:rsid w:val="009333A6"/>
    <w:rsid w:val="00933649"/>
    <w:rsid w:val="00933698"/>
    <w:rsid w:val="00933F09"/>
    <w:rsid w:val="00934906"/>
    <w:rsid w:val="00934964"/>
    <w:rsid w:val="00934B34"/>
    <w:rsid w:val="00934DD4"/>
    <w:rsid w:val="00935086"/>
    <w:rsid w:val="00935264"/>
    <w:rsid w:val="0093583C"/>
    <w:rsid w:val="00935926"/>
    <w:rsid w:val="00935AD8"/>
    <w:rsid w:val="00935C5A"/>
    <w:rsid w:val="0093627C"/>
    <w:rsid w:val="009366C8"/>
    <w:rsid w:val="00936A9C"/>
    <w:rsid w:val="0093720D"/>
    <w:rsid w:val="009378E2"/>
    <w:rsid w:val="00937AB1"/>
    <w:rsid w:val="0094002C"/>
    <w:rsid w:val="00940534"/>
    <w:rsid w:val="0094053B"/>
    <w:rsid w:val="0094077B"/>
    <w:rsid w:val="009409BF"/>
    <w:rsid w:val="00940B12"/>
    <w:rsid w:val="009410A5"/>
    <w:rsid w:val="009412A4"/>
    <w:rsid w:val="0094138A"/>
    <w:rsid w:val="00941501"/>
    <w:rsid w:val="009417FE"/>
    <w:rsid w:val="0094187C"/>
    <w:rsid w:val="00941C4E"/>
    <w:rsid w:val="00941D19"/>
    <w:rsid w:val="00941F7B"/>
    <w:rsid w:val="00942741"/>
    <w:rsid w:val="009427EB"/>
    <w:rsid w:val="009429F0"/>
    <w:rsid w:val="00942E38"/>
    <w:rsid w:val="00942F08"/>
    <w:rsid w:val="00943A9B"/>
    <w:rsid w:val="00943CD4"/>
    <w:rsid w:val="00943F40"/>
    <w:rsid w:val="00944385"/>
    <w:rsid w:val="00944540"/>
    <w:rsid w:val="009445E6"/>
    <w:rsid w:val="00945A2A"/>
    <w:rsid w:val="00945B9E"/>
    <w:rsid w:val="00945F90"/>
    <w:rsid w:val="0094627A"/>
    <w:rsid w:val="0094654D"/>
    <w:rsid w:val="0094655C"/>
    <w:rsid w:val="00946756"/>
    <w:rsid w:val="00946F36"/>
    <w:rsid w:val="00947393"/>
    <w:rsid w:val="009475E5"/>
    <w:rsid w:val="0094795E"/>
    <w:rsid w:val="00947A55"/>
    <w:rsid w:val="00947C2F"/>
    <w:rsid w:val="00947CE4"/>
    <w:rsid w:val="00947FE6"/>
    <w:rsid w:val="00950066"/>
    <w:rsid w:val="0095022E"/>
    <w:rsid w:val="00950423"/>
    <w:rsid w:val="009504A8"/>
    <w:rsid w:val="009504BB"/>
    <w:rsid w:val="00950511"/>
    <w:rsid w:val="009509BC"/>
    <w:rsid w:val="00950BE5"/>
    <w:rsid w:val="00951088"/>
    <w:rsid w:val="0095120F"/>
    <w:rsid w:val="00951625"/>
    <w:rsid w:val="0095163C"/>
    <w:rsid w:val="00951737"/>
    <w:rsid w:val="00951B5F"/>
    <w:rsid w:val="00951E73"/>
    <w:rsid w:val="00952519"/>
    <w:rsid w:val="00953288"/>
    <w:rsid w:val="00953563"/>
    <w:rsid w:val="00953617"/>
    <w:rsid w:val="009536D3"/>
    <w:rsid w:val="009538BE"/>
    <w:rsid w:val="00953FC9"/>
    <w:rsid w:val="009548B8"/>
    <w:rsid w:val="00954924"/>
    <w:rsid w:val="00954B3A"/>
    <w:rsid w:val="00954B55"/>
    <w:rsid w:val="00954CA3"/>
    <w:rsid w:val="00954CAC"/>
    <w:rsid w:val="00954D98"/>
    <w:rsid w:val="0095512F"/>
    <w:rsid w:val="009552C4"/>
    <w:rsid w:val="0095546F"/>
    <w:rsid w:val="009554ED"/>
    <w:rsid w:val="0095560E"/>
    <w:rsid w:val="00955692"/>
    <w:rsid w:val="00955850"/>
    <w:rsid w:val="00955C9B"/>
    <w:rsid w:val="00955D15"/>
    <w:rsid w:val="00955DE4"/>
    <w:rsid w:val="00956586"/>
    <w:rsid w:val="00956750"/>
    <w:rsid w:val="00956791"/>
    <w:rsid w:val="009567F0"/>
    <w:rsid w:val="00956BB8"/>
    <w:rsid w:val="00957221"/>
    <w:rsid w:val="00957AEC"/>
    <w:rsid w:val="00957D77"/>
    <w:rsid w:val="00960030"/>
    <w:rsid w:val="00960C60"/>
    <w:rsid w:val="009612C0"/>
    <w:rsid w:val="00961402"/>
    <w:rsid w:val="0096171F"/>
    <w:rsid w:val="00961898"/>
    <w:rsid w:val="009619D0"/>
    <w:rsid w:val="00961DC5"/>
    <w:rsid w:val="00962222"/>
    <w:rsid w:val="009627C0"/>
    <w:rsid w:val="00962AE7"/>
    <w:rsid w:val="00962F6D"/>
    <w:rsid w:val="00962FCF"/>
    <w:rsid w:val="00962FEC"/>
    <w:rsid w:val="00963555"/>
    <w:rsid w:val="009638C5"/>
    <w:rsid w:val="00963BBB"/>
    <w:rsid w:val="00963C36"/>
    <w:rsid w:val="00963FB6"/>
    <w:rsid w:val="00964007"/>
    <w:rsid w:val="00964203"/>
    <w:rsid w:val="00964348"/>
    <w:rsid w:val="00964827"/>
    <w:rsid w:val="00964B65"/>
    <w:rsid w:val="00964DF8"/>
    <w:rsid w:val="00965395"/>
    <w:rsid w:val="00965418"/>
    <w:rsid w:val="00965A79"/>
    <w:rsid w:val="00965B0A"/>
    <w:rsid w:val="009660A9"/>
    <w:rsid w:val="009661F0"/>
    <w:rsid w:val="009662F8"/>
    <w:rsid w:val="009665B2"/>
    <w:rsid w:val="009665EC"/>
    <w:rsid w:val="0096678F"/>
    <w:rsid w:val="00967493"/>
    <w:rsid w:val="0096754A"/>
    <w:rsid w:val="009677E8"/>
    <w:rsid w:val="00967DE5"/>
    <w:rsid w:val="00967E47"/>
    <w:rsid w:val="009702FE"/>
    <w:rsid w:val="0097039A"/>
    <w:rsid w:val="009703C5"/>
    <w:rsid w:val="0097047F"/>
    <w:rsid w:val="00970ABB"/>
    <w:rsid w:val="00970B2C"/>
    <w:rsid w:val="00970C9A"/>
    <w:rsid w:val="00970D35"/>
    <w:rsid w:val="00970D7D"/>
    <w:rsid w:val="00970EE8"/>
    <w:rsid w:val="009718E9"/>
    <w:rsid w:val="00971C88"/>
    <w:rsid w:val="00971E76"/>
    <w:rsid w:val="00971EDA"/>
    <w:rsid w:val="00972435"/>
    <w:rsid w:val="009725D5"/>
    <w:rsid w:val="009726D2"/>
    <w:rsid w:val="0097278A"/>
    <w:rsid w:val="00972868"/>
    <w:rsid w:val="00972BBB"/>
    <w:rsid w:val="00972D78"/>
    <w:rsid w:val="00972E65"/>
    <w:rsid w:val="0097307A"/>
    <w:rsid w:val="0097368E"/>
    <w:rsid w:val="0097384B"/>
    <w:rsid w:val="00973B33"/>
    <w:rsid w:val="00973F50"/>
    <w:rsid w:val="00973FAA"/>
    <w:rsid w:val="0097420C"/>
    <w:rsid w:val="009746E9"/>
    <w:rsid w:val="00975798"/>
    <w:rsid w:val="00975CE0"/>
    <w:rsid w:val="00975D04"/>
    <w:rsid w:val="009761A0"/>
    <w:rsid w:val="009769CE"/>
    <w:rsid w:val="00976BFA"/>
    <w:rsid w:val="00976C4F"/>
    <w:rsid w:val="00976C54"/>
    <w:rsid w:val="00976CE8"/>
    <w:rsid w:val="00976D39"/>
    <w:rsid w:val="009770BC"/>
    <w:rsid w:val="00977B94"/>
    <w:rsid w:val="00977BB4"/>
    <w:rsid w:val="00977DB2"/>
    <w:rsid w:val="00977DCD"/>
    <w:rsid w:val="00977F2A"/>
    <w:rsid w:val="00977F6F"/>
    <w:rsid w:val="009804C5"/>
    <w:rsid w:val="009804F6"/>
    <w:rsid w:val="00980AC5"/>
    <w:rsid w:val="00980AD5"/>
    <w:rsid w:val="00980BD2"/>
    <w:rsid w:val="00980ED4"/>
    <w:rsid w:val="0098105E"/>
    <w:rsid w:val="009810BB"/>
    <w:rsid w:val="009813B3"/>
    <w:rsid w:val="00981B8B"/>
    <w:rsid w:val="00981C6C"/>
    <w:rsid w:val="00981EA0"/>
    <w:rsid w:val="00981F88"/>
    <w:rsid w:val="00981FCE"/>
    <w:rsid w:val="0098220B"/>
    <w:rsid w:val="009827E6"/>
    <w:rsid w:val="00982AB9"/>
    <w:rsid w:val="00982AC6"/>
    <w:rsid w:val="009830A4"/>
    <w:rsid w:val="00983221"/>
    <w:rsid w:val="0098353A"/>
    <w:rsid w:val="00983923"/>
    <w:rsid w:val="00983EA0"/>
    <w:rsid w:val="0098455F"/>
    <w:rsid w:val="00984F4F"/>
    <w:rsid w:val="00984FB3"/>
    <w:rsid w:val="00985248"/>
    <w:rsid w:val="00985751"/>
    <w:rsid w:val="00985C5B"/>
    <w:rsid w:val="00985C8E"/>
    <w:rsid w:val="00985E33"/>
    <w:rsid w:val="00985FC5"/>
    <w:rsid w:val="00986175"/>
    <w:rsid w:val="00986346"/>
    <w:rsid w:val="009864FE"/>
    <w:rsid w:val="00986635"/>
    <w:rsid w:val="009869FA"/>
    <w:rsid w:val="00986C48"/>
    <w:rsid w:val="00986C6D"/>
    <w:rsid w:val="00986C95"/>
    <w:rsid w:val="00986F4F"/>
    <w:rsid w:val="00987422"/>
    <w:rsid w:val="0098745F"/>
    <w:rsid w:val="0098755D"/>
    <w:rsid w:val="00987A0E"/>
    <w:rsid w:val="00987BB7"/>
    <w:rsid w:val="00987D99"/>
    <w:rsid w:val="00987EAE"/>
    <w:rsid w:val="00987EB8"/>
    <w:rsid w:val="00987FDE"/>
    <w:rsid w:val="00990186"/>
    <w:rsid w:val="00990477"/>
    <w:rsid w:val="00990563"/>
    <w:rsid w:val="009907E0"/>
    <w:rsid w:val="009908E2"/>
    <w:rsid w:val="00990DD8"/>
    <w:rsid w:val="00991333"/>
    <w:rsid w:val="0099133E"/>
    <w:rsid w:val="0099134A"/>
    <w:rsid w:val="00991588"/>
    <w:rsid w:val="00991C86"/>
    <w:rsid w:val="00991DD7"/>
    <w:rsid w:val="00991EA1"/>
    <w:rsid w:val="00992077"/>
    <w:rsid w:val="00992116"/>
    <w:rsid w:val="00992259"/>
    <w:rsid w:val="0099308F"/>
    <w:rsid w:val="00993425"/>
    <w:rsid w:val="00993CF4"/>
    <w:rsid w:val="00994016"/>
    <w:rsid w:val="009947CC"/>
    <w:rsid w:val="00994E19"/>
    <w:rsid w:val="009959DE"/>
    <w:rsid w:val="00995C2F"/>
    <w:rsid w:val="00995C9B"/>
    <w:rsid w:val="00995D36"/>
    <w:rsid w:val="00996183"/>
    <w:rsid w:val="0099662B"/>
    <w:rsid w:val="009969D4"/>
    <w:rsid w:val="00996AB6"/>
    <w:rsid w:val="00996BDC"/>
    <w:rsid w:val="00996EAE"/>
    <w:rsid w:val="00997524"/>
    <w:rsid w:val="00997611"/>
    <w:rsid w:val="00997AD8"/>
    <w:rsid w:val="00997DFB"/>
    <w:rsid w:val="009A00B3"/>
    <w:rsid w:val="009A01A7"/>
    <w:rsid w:val="009A064F"/>
    <w:rsid w:val="009A0C5A"/>
    <w:rsid w:val="009A0D54"/>
    <w:rsid w:val="009A0F31"/>
    <w:rsid w:val="009A1249"/>
    <w:rsid w:val="009A1BAE"/>
    <w:rsid w:val="009A2298"/>
    <w:rsid w:val="009A271E"/>
    <w:rsid w:val="009A2783"/>
    <w:rsid w:val="009A2975"/>
    <w:rsid w:val="009A2AB2"/>
    <w:rsid w:val="009A2B78"/>
    <w:rsid w:val="009A3B08"/>
    <w:rsid w:val="009A3B6A"/>
    <w:rsid w:val="009A3EE0"/>
    <w:rsid w:val="009A3F53"/>
    <w:rsid w:val="009A422F"/>
    <w:rsid w:val="009A44D8"/>
    <w:rsid w:val="009A46D9"/>
    <w:rsid w:val="009A4A34"/>
    <w:rsid w:val="009A4B22"/>
    <w:rsid w:val="009A4FAF"/>
    <w:rsid w:val="009A53C6"/>
    <w:rsid w:val="009A57AD"/>
    <w:rsid w:val="009A583E"/>
    <w:rsid w:val="009A58A2"/>
    <w:rsid w:val="009A5950"/>
    <w:rsid w:val="009A5B16"/>
    <w:rsid w:val="009A60D7"/>
    <w:rsid w:val="009A6763"/>
    <w:rsid w:val="009A68F8"/>
    <w:rsid w:val="009A6C0C"/>
    <w:rsid w:val="009A6C2B"/>
    <w:rsid w:val="009A6DCD"/>
    <w:rsid w:val="009A6E22"/>
    <w:rsid w:val="009A708D"/>
    <w:rsid w:val="009A7095"/>
    <w:rsid w:val="009A730A"/>
    <w:rsid w:val="009A7481"/>
    <w:rsid w:val="009A7645"/>
    <w:rsid w:val="009A77C7"/>
    <w:rsid w:val="009A7CD1"/>
    <w:rsid w:val="009B0111"/>
    <w:rsid w:val="009B053A"/>
    <w:rsid w:val="009B0718"/>
    <w:rsid w:val="009B0871"/>
    <w:rsid w:val="009B0A3B"/>
    <w:rsid w:val="009B0AA4"/>
    <w:rsid w:val="009B0C8F"/>
    <w:rsid w:val="009B0F60"/>
    <w:rsid w:val="009B10EF"/>
    <w:rsid w:val="009B122D"/>
    <w:rsid w:val="009B15D2"/>
    <w:rsid w:val="009B1926"/>
    <w:rsid w:val="009B1A31"/>
    <w:rsid w:val="009B1A32"/>
    <w:rsid w:val="009B1B01"/>
    <w:rsid w:val="009B1D23"/>
    <w:rsid w:val="009B1E22"/>
    <w:rsid w:val="009B1E50"/>
    <w:rsid w:val="009B20C6"/>
    <w:rsid w:val="009B273F"/>
    <w:rsid w:val="009B28A4"/>
    <w:rsid w:val="009B2AAD"/>
    <w:rsid w:val="009B2BCE"/>
    <w:rsid w:val="009B3356"/>
    <w:rsid w:val="009B42F5"/>
    <w:rsid w:val="009B4478"/>
    <w:rsid w:val="009B45DA"/>
    <w:rsid w:val="009B46DF"/>
    <w:rsid w:val="009B4BA1"/>
    <w:rsid w:val="009B4DAC"/>
    <w:rsid w:val="009B4DCD"/>
    <w:rsid w:val="009B504A"/>
    <w:rsid w:val="009B57A2"/>
    <w:rsid w:val="009B59D9"/>
    <w:rsid w:val="009B5A3E"/>
    <w:rsid w:val="009B5E94"/>
    <w:rsid w:val="009B5FBF"/>
    <w:rsid w:val="009B67E3"/>
    <w:rsid w:val="009B69CD"/>
    <w:rsid w:val="009B6B85"/>
    <w:rsid w:val="009B6E49"/>
    <w:rsid w:val="009B6F2B"/>
    <w:rsid w:val="009B6F84"/>
    <w:rsid w:val="009B79B8"/>
    <w:rsid w:val="009B7B11"/>
    <w:rsid w:val="009B7F9B"/>
    <w:rsid w:val="009C0201"/>
    <w:rsid w:val="009C055C"/>
    <w:rsid w:val="009C056D"/>
    <w:rsid w:val="009C0612"/>
    <w:rsid w:val="009C0B25"/>
    <w:rsid w:val="009C0D8A"/>
    <w:rsid w:val="009C1120"/>
    <w:rsid w:val="009C1723"/>
    <w:rsid w:val="009C1C4E"/>
    <w:rsid w:val="009C21F1"/>
    <w:rsid w:val="009C2539"/>
    <w:rsid w:val="009C26F6"/>
    <w:rsid w:val="009C2802"/>
    <w:rsid w:val="009C32BA"/>
    <w:rsid w:val="009C336A"/>
    <w:rsid w:val="009C351A"/>
    <w:rsid w:val="009C3C55"/>
    <w:rsid w:val="009C3C84"/>
    <w:rsid w:val="009C3C97"/>
    <w:rsid w:val="009C427C"/>
    <w:rsid w:val="009C4557"/>
    <w:rsid w:val="009C4610"/>
    <w:rsid w:val="009C46D9"/>
    <w:rsid w:val="009C48FF"/>
    <w:rsid w:val="009C4BE7"/>
    <w:rsid w:val="009C4EB2"/>
    <w:rsid w:val="009C50DC"/>
    <w:rsid w:val="009C51F0"/>
    <w:rsid w:val="009C5933"/>
    <w:rsid w:val="009C5DBB"/>
    <w:rsid w:val="009C62D0"/>
    <w:rsid w:val="009C67CA"/>
    <w:rsid w:val="009C6A33"/>
    <w:rsid w:val="009C6ABC"/>
    <w:rsid w:val="009C6ABD"/>
    <w:rsid w:val="009C6B1B"/>
    <w:rsid w:val="009C6C99"/>
    <w:rsid w:val="009C6E92"/>
    <w:rsid w:val="009C6F18"/>
    <w:rsid w:val="009C7B6A"/>
    <w:rsid w:val="009C7DA8"/>
    <w:rsid w:val="009D019E"/>
    <w:rsid w:val="009D02E6"/>
    <w:rsid w:val="009D0AE9"/>
    <w:rsid w:val="009D124E"/>
    <w:rsid w:val="009D1514"/>
    <w:rsid w:val="009D173D"/>
    <w:rsid w:val="009D18E5"/>
    <w:rsid w:val="009D1CFC"/>
    <w:rsid w:val="009D224F"/>
    <w:rsid w:val="009D22A0"/>
    <w:rsid w:val="009D22B2"/>
    <w:rsid w:val="009D25D9"/>
    <w:rsid w:val="009D284F"/>
    <w:rsid w:val="009D288E"/>
    <w:rsid w:val="009D29DA"/>
    <w:rsid w:val="009D2B91"/>
    <w:rsid w:val="009D2FBD"/>
    <w:rsid w:val="009D3591"/>
    <w:rsid w:val="009D3983"/>
    <w:rsid w:val="009D3F61"/>
    <w:rsid w:val="009D4028"/>
    <w:rsid w:val="009D407E"/>
    <w:rsid w:val="009D4598"/>
    <w:rsid w:val="009D4872"/>
    <w:rsid w:val="009D4B65"/>
    <w:rsid w:val="009D4E45"/>
    <w:rsid w:val="009D5145"/>
    <w:rsid w:val="009D5306"/>
    <w:rsid w:val="009D54E1"/>
    <w:rsid w:val="009D5887"/>
    <w:rsid w:val="009D5B5E"/>
    <w:rsid w:val="009D6115"/>
    <w:rsid w:val="009D617C"/>
    <w:rsid w:val="009D66EA"/>
    <w:rsid w:val="009D694C"/>
    <w:rsid w:val="009D70AB"/>
    <w:rsid w:val="009D712B"/>
    <w:rsid w:val="009D7144"/>
    <w:rsid w:val="009D717C"/>
    <w:rsid w:val="009D7518"/>
    <w:rsid w:val="009D773D"/>
    <w:rsid w:val="009D7A8D"/>
    <w:rsid w:val="009D7AD7"/>
    <w:rsid w:val="009D7D6E"/>
    <w:rsid w:val="009E0195"/>
    <w:rsid w:val="009E07C9"/>
    <w:rsid w:val="009E0A93"/>
    <w:rsid w:val="009E0B5C"/>
    <w:rsid w:val="009E10EB"/>
    <w:rsid w:val="009E1A29"/>
    <w:rsid w:val="009E1B75"/>
    <w:rsid w:val="009E1B8A"/>
    <w:rsid w:val="009E1BF6"/>
    <w:rsid w:val="009E1F94"/>
    <w:rsid w:val="009E23BC"/>
    <w:rsid w:val="009E23C8"/>
    <w:rsid w:val="009E2683"/>
    <w:rsid w:val="009E2904"/>
    <w:rsid w:val="009E2AAC"/>
    <w:rsid w:val="009E2C1A"/>
    <w:rsid w:val="009E2DAA"/>
    <w:rsid w:val="009E2E35"/>
    <w:rsid w:val="009E2F2C"/>
    <w:rsid w:val="009E3345"/>
    <w:rsid w:val="009E3C9C"/>
    <w:rsid w:val="009E3CC2"/>
    <w:rsid w:val="009E3D19"/>
    <w:rsid w:val="009E405B"/>
    <w:rsid w:val="009E42C7"/>
    <w:rsid w:val="009E45D4"/>
    <w:rsid w:val="009E465D"/>
    <w:rsid w:val="009E477E"/>
    <w:rsid w:val="009E4A42"/>
    <w:rsid w:val="009E4EAC"/>
    <w:rsid w:val="009E51C3"/>
    <w:rsid w:val="009E52CE"/>
    <w:rsid w:val="009E5336"/>
    <w:rsid w:val="009E54E6"/>
    <w:rsid w:val="009E5B35"/>
    <w:rsid w:val="009E5EF5"/>
    <w:rsid w:val="009E64CB"/>
    <w:rsid w:val="009E669A"/>
    <w:rsid w:val="009E6895"/>
    <w:rsid w:val="009E68A2"/>
    <w:rsid w:val="009E696C"/>
    <w:rsid w:val="009E6AA5"/>
    <w:rsid w:val="009E6ABF"/>
    <w:rsid w:val="009E74EE"/>
    <w:rsid w:val="009E78D2"/>
    <w:rsid w:val="009E7B22"/>
    <w:rsid w:val="009F0180"/>
    <w:rsid w:val="009F064E"/>
    <w:rsid w:val="009F0A9E"/>
    <w:rsid w:val="009F0B18"/>
    <w:rsid w:val="009F0BE3"/>
    <w:rsid w:val="009F0C3A"/>
    <w:rsid w:val="009F0D6C"/>
    <w:rsid w:val="009F1EE8"/>
    <w:rsid w:val="009F1FC8"/>
    <w:rsid w:val="009F2034"/>
    <w:rsid w:val="009F2037"/>
    <w:rsid w:val="009F2425"/>
    <w:rsid w:val="009F2651"/>
    <w:rsid w:val="009F2849"/>
    <w:rsid w:val="009F2C81"/>
    <w:rsid w:val="009F32A4"/>
    <w:rsid w:val="009F34AB"/>
    <w:rsid w:val="009F3804"/>
    <w:rsid w:val="009F3F42"/>
    <w:rsid w:val="009F3F46"/>
    <w:rsid w:val="009F471D"/>
    <w:rsid w:val="009F4740"/>
    <w:rsid w:val="009F4849"/>
    <w:rsid w:val="009F4E74"/>
    <w:rsid w:val="009F5677"/>
    <w:rsid w:val="009F576B"/>
    <w:rsid w:val="009F58A8"/>
    <w:rsid w:val="009F5AC7"/>
    <w:rsid w:val="009F5ACE"/>
    <w:rsid w:val="009F5C64"/>
    <w:rsid w:val="009F5E78"/>
    <w:rsid w:val="009F5F0A"/>
    <w:rsid w:val="009F6821"/>
    <w:rsid w:val="009F68DB"/>
    <w:rsid w:val="009F6A0C"/>
    <w:rsid w:val="009F6C10"/>
    <w:rsid w:val="009F6DB9"/>
    <w:rsid w:val="009F6FC7"/>
    <w:rsid w:val="009F71DF"/>
    <w:rsid w:val="009F731F"/>
    <w:rsid w:val="009F74AC"/>
    <w:rsid w:val="009F7631"/>
    <w:rsid w:val="009F7E62"/>
    <w:rsid w:val="00A0049A"/>
    <w:rsid w:val="00A004FC"/>
    <w:rsid w:val="00A009DD"/>
    <w:rsid w:val="00A00BB9"/>
    <w:rsid w:val="00A00C04"/>
    <w:rsid w:val="00A00D19"/>
    <w:rsid w:val="00A01058"/>
    <w:rsid w:val="00A0136B"/>
    <w:rsid w:val="00A0177E"/>
    <w:rsid w:val="00A01958"/>
    <w:rsid w:val="00A01DB2"/>
    <w:rsid w:val="00A01F3C"/>
    <w:rsid w:val="00A01FB0"/>
    <w:rsid w:val="00A020D3"/>
    <w:rsid w:val="00A023DC"/>
    <w:rsid w:val="00A026E0"/>
    <w:rsid w:val="00A02756"/>
    <w:rsid w:val="00A0279C"/>
    <w:rsid w:val="00A028C5"/>
    <w:rsid w:val="00A02A0A"/>
    <w:rsid w:val="00A02EF3"/>
    <w:rsid w:val="00A02FEB"/>
    <w:rsid w:val="00A0318C"/>
    <w:rsid w:val="00A03195"/>
    <w:rsid w:val="00A037E6"/>
    <w:rsid w:val="00A038F8"/>
    <w:rsid w:val="00A03C9F"/>
    <w:rsid w:val="00A03D5F"/>
    <w:rsid w:val="00A03D90"/>
    <w:rsid w:val="00A04210"/>
    <w:rsid w:val="00A0427F"/>
    <w:rsid w:val="00A042D9"/>
    <w:rsid w:val="00A0493E"/>
    <w:rsid w:val="00A04E81"/>
    <w:rsid w:val="00A04F6D"/>
    <w:rsid w:val="00A05046"/>
    <w:rsid w:val="00A05062"/>
    <w:rsid w:val="00A05099"/>
    <w:rsid w:val="00A05141"/>
    <w:rsid w:val="00A0518E"/>
    <w:rsid w:val="00A053F5"/>
    <w:rsid w:val="00A05989"/>
    <w:rsid w:val="00A05B52"/>
    <w:rsid w:val="00A05D40"/>
    <w:rsid w:val="00A05DD9"/>
    <w:rsid w:val="00A05E09"/>
    <w:rsid w:val="00A068DA"/>
    <w:rsid w:val="00A06A57"/>
    <w:rsid w:val="00A06F26"/>
    <w:rsid w:val="00A07031"/>
    <w:rsid w:val="00A0704D"/>
    <w:rsid w:val="00A070F3"/>
    <w:rsid w:val="00A0728B"/>
    <w:rsid w:val="00A079C7"/>
    <w:rsid w:val="00A07DFB"/>
    <w:rsid w:val="00A07FC4"/>
    <w:rsid w:val="00A101B5"/>
    <w:rsid w:val="00A101E6"/>
    <w:rsid w:val="00A1046C"/>
    <w:rsid w:val="00A10619"/>
    <w:rsid w:val="00A10CD7"/>
    <w:rsid w:val="00A110D4"/>
    <w:rsid w:val="00A112EA"/>
    <w:rsid w:val="00A11301"/>
    <w:rsid w:val="00A11614"/>
    <w:rsid w:val="00A1192F"/>
    <w:rsid w:val="00A11A03"/>
    <w:rsid w:val="00A12AD7"/>
    <w:rsid w:val="00A12B76"/>
    <w:rsid w:val="00A12D6E"/>
    <w:rsid w:val="00A12FDB"/>
    <w:rsid w:val="00A1321E"/>
    <w:rsid w:val="00A13263"/>
    <w:rsid w:val="00A133AE"/>
    <w:rsid w:val="00A134F4"/>
    <w:rsid w:val="00A1399B"/>
    <w:rsid w:val="00A13B08"/>
    <w:rsid w:val="00A13E97"/>
    <w:rsid w:val="00A1403D"/>
    <w:rsid w:val="00A140A5"/>
    <w:rsid w:val="00A143B9"/>
    <w:rsid w:val="00A14623"/>
    <w:rsid w:val="00A1490F"/>
    <w:rsid w:val="00A149F8"/>
    <w:rsid w:val="00A14A28"/>
    <w:rsid w:val="00A14B37"/>
    <w:rsid w:val="00A14BE1"/>
    <w:rsid w:val="00A14CE5"/>
    <w:rsid w:val="00A14FF6"/>
    <w:rsid w:val="00A15740"/>
    <w:rsid w:val="00A1586F"/>
    <w:rsid w:val="00A15DD5"/>
    <w:rsid w:val="00A166BA"/>
    <w:rsid w:val="00A166EC"/>
    <w:rsid w:val="00A16A5F"/>
    <w:rsid w:val="00A16AEF"/>
    <w:rsid w:val="00A16DDB"/>
    <w:rsid w:val="00A1711E"/>
    <w:rsid w:val="00A17154"/>
    <w:rsid w:val="00A1764E"/>
    <w:rsid w:val="00A17660"/>
    <w:rsid w:val="00A1783C"/>
    <w:rsid w:val="00A17D62"/>
    <w:rsid w:val="00A17F8C"/>
    <w:rsid w:val="00A2000C"/>
    <w:rsid w:val="00A20319"/>
    <w:rsid w:val="00A20330"/>
    <w:rsid w:val="00A20388"/>
    <w:rsid w:val="00A204DA"/>
    <w:rsid w:val="00A20516"/>
    <w:rsid w:val="00A20681"/>
    <w:rsid w:val="00A2095A"/>
    <w:rsid w:val="00A20C25"/>
    <w:rsid w:val="00A20D5B"/>
    <w:rsid w:val="00A21027"/>
    <w:rsid w:val="00A2107F"/>
    <w:rsid w:val="00A213D0"/>
    <w:rsid w:val="00A21427"/>
    <w:rsid w:val="00A216F2"/>
    <w:rsid w:val="00A217A1"/>
    <w:rsid w:val="00A21878"/>
    <w:rsid w:val="00A218A6"/>
    <w:rsid w:val="00A22211"/>
    <w:rsid w:val="00A2229B"/>
    <w:rsid w:val="00A22771"/>
    <w:rsid w:val="00A2298E"/>
    <w:rsid w:val="00A22994"/>
    <w:rsid w:val="00A22A0A"/>
    <w:rsid w:val="00A22F9B"/>
    <w:rsid w:val="00A22FA6"/>
    <w:rsid w:val="00A2389E"/>
    <w:rsid w:val="00A23E03"/>
    <w:rsid w:val="00A23F41"/>
    <w:rsid w:val="00A2407F"/>
    <w:rsid w:val="00A242C8"/>
    <w:rsid w:val="00A2435B"/>
    <w:rsid w:val="00A24671"/>
    <w:rsid w:val="00A247D0"/>
    <w:rsid w:val="00A249AD"/>
    <w:rsid w:val="00A24E50"/>
    <w:rsid w:val="00A25051"/>
    <w:rsid w:val="00A254FF"/>
    <w:rsid w:val="00A25D6B"/>
    <w:rsid w:val="00A2615B"/>
    <w:rsid w:val="00A2623E"/>
    <w:rsid w:val="00A26300"/>
    <w:rsid w:val="00A263A0"/>
    <w:rsid w:val="00A2649D"/>
    <w:rsid w:val="00A266A9"/>
    <w:rsid w:val="00A26713"/>
    <w:rsid w:val="00A26BED"/>
    <w:rsid w:val="00A2718A"/>
    <w:rsid w:val="00A2736F"/>
    <w:rsid w:val="00A273CB"/>
    <w:rsid w:val="00A273DF"/>
    <w:rsid w:val="00A275C6"/>
    <w:rsid w:val="00A2782F"/>
    <w:rsid w:val="00A27A40"/>
    <w:rsid w:val="00A27A6F"/>
    <w:rsid w:val="00A27AD4"/>
    <w:rsid w:val="00A27DBE"/>
    <w:rsid w:val="00A27E73"/>
    <w:rsid w:val="00A27EEB"/>
    <w:rsid w:val="00A302B4"/>
    <w:rsid w:val="00A307B9"/>
    <w:rsid w:val="00A308B1"/>
    <w:rsid w:val="00A30CB0"/>
    <w:rsid w:val="00A30D0C"/>
    <w:rsid w:val="00A30D61"/>
    <w:rsid w:val="00A311CA"/>
    <w:rsid w:val="00A316E5"/>
    <w:rsid w:val="00A316F6"/>
    <w:rsid w:val="00A317CB"/>
    <w:rsid w:val="00A318E6"/>
    <w:rsid w:val="00A31A41"/>
    <w:rsid w:val="00A31CF9"/>
    <w:rsid w:val="00A31EE2"/>
    <w:rsid w:val="00A31F28"/>
    <w:rsid w:val="00A31F9F"/>
    <w:rsid w:val="00A320F2"/>
    <w:rsid w:val="00A32420"/>
    <w:rsid w:val="00A3242A"/>
    <w:rsid w:val="00A324B3"/>
    <w:rsid w:val="00A32A30"/>
    <w:rsid w:val="00A32A3A"/>
    <w:rsid w:val="00A32A9E"/>
    <w:rsid w:val="00A32D4E"/>
    <w:rsid w:val="00A32F40"/>
    <w:rsid w:val="00A3324B"/>
    <w:rsid w:val="00A33378"/>
    <w:rsid w:val="00A3364C"/>
    <w:rsid w:val="00A33A67"/>
    <w:rsid w:val="00A33C47"/>
    <w:rsid w:val="00A33E86"/>
    <w:rsid w:val="00A344F3"/>
    <w:rsid w:val="00A345E7"/>
    <w:rsid w:val="00A34753"/>
    <w:rsid w:val="00A348C6"/>
    <w:rsid w:val="00A34BB1"/>
    <w:rsid w:val="00A34EBA"/>
    <w:rsid w:val="00A3539A"/>
    <w:rsid w:val="00A353AC"/>
    <w:rsid w:val="00A35869"/>
    <w:rsid w:val="00A35AB2"/>
    <w:rsid w:val="00A35BCF"/>
    <w:rsid w:val="00A35D24"/>
    <w:rsid w:val="00A35D9B"/>
    <w:rsid w:val="00A35F05"/>
    <w:rsid w:val="00A3634E"/>
    <w:rsid w:val="00A36AA1"/>
    <w:rsid w:val="00A36ABE"/>
    <w:rsid w:val="00A36BA8"/>
    <w:rsid w:val="00A36C82"/>
    <w:rsid w:val="00A36CA4"/>
    <w:rsid w:val="00A37046"/>
    <w:rsid w:val="00A370FF"/>
    <w:rsid w:val="00A373E8"/>
    <w:rsid w:val="00A37B45"/>
    <w:rsid w:val="00A37C21"/>
    <w:rsid w:val="00A37DA3"/>
    <w:rsid w:val="00A4035B"/>
    <w:rsid w:val="00A40C22"/>
    <w:rsid w:val="00A40C2C"/>
    <w:rsid w:val="00A4145D"/>
    <w:rsid w:val="00A41C2A"/>
    <w:rsid w:val="00A41FE6"/>
    <w:rsid w:val="00A4229F"/>
    <w:rsid w:val="00A42342"/>
    <w:rsid w:val="00A4243A"/>
    <w:rsid w:val="00A4291D"/>
    <w:rsid w:val="00A42E26"/>
    <w:rsid w:val="00A42F78"/>
    <w:rsid w:val="00A43052"/>
    <w:rsid w:val="00A43220"/>
    <w:rsid w:val="00A432C5"/>
    <w:rsid w:val="00A4348D"/>
    <w:rsid w:val="00A44E87"/>
    <w:rsid w:val="00A44EE5"/>
    <w:rsid w:val="00A451EB"/>
    <w:rsid w:val="00A45308"/>
    <w:rsid w:val="00A45395"/>
    <w:rsid w:val="00A456C2"/>
    <w:rsid w:val="00A4599E"/>
    <w:rsid w:val="00A45EA7"/>
    <w:rsid w:val="00A460E5"/>
    <w:rsid w:val="00A4632A"/>
    <w:rsid w:val="00A463B0"/>
    <w:rsid w:val="00A4653C"/>
    <w:rsid w:val="00A46568"/>
    <w:rsid w:val="00A47318"/>
    <w:rsid w:val="00A4733D"/>
    <w:rsid w:val="00A476F2"/>
    <w:rsid w:val="00A4787B"/>
    <w:rsid w:val="00A47D2B"/>
    <w:rsid w:val="00A5027B"/>
    <w:rsid w:val="00A50634"/>
    <w:rsid w:val="00A50A80"/>
    <w:rsid w:val="00A51A13"/>
    <w:rsid w:val="00A51A76"/>
    <w:rsid w:val="00A51D62"/>
    <w:rsid w:val="00A51EB4"/>
    <w:rsid w:val="00A51F44"/>
    <w:rsid w:val="00A51F56"/>
    <w:rsid w:val="00A524CF"/>
    <w:rsid w:val="00A5271B"/>
    <w:rsid w:val="00A52E9F"/>
    <w:rsid w:val="00A530D0"/>
    <w:rsid w:val="00A5313E"/>
    <w:rsid w:val="00A53417"/>
    <w:rsid w:val="00A53428"/>
    <w:rsid w:val="00A534F1"/>
    <w:rsid w:val="00A53646"/>
    <w:rsid w:val="00A5392E"/>
    <w:rsid w:val="00A53BBA"/>
    <w:rsid w:val="00A53EA0"/>
    <w:rsid w:val="00A53F0F"/>
    <w:rsid w:val="00A54879"/>
    <w:rsid w:val="00A54C71"/>
    <w:rsid w:val="00A54FA3"/>
    <w:rsid w:val="00A55062"/>
    <w:rsid w:val="00A552EF"/>
    <w:rsid w:val="00A5539E"/>
    <w:rsid w:val="00A5598B"/>
    <w:rsid w:val="00A55E1A"/>
    <w:rsid w:val="00A56012"/>
    <w:rsid w:val="00A562A0"/>
    <w:rsid w:val="00A56518"/>
    <w:rsid w:val="00A56521"/>
    <w:rsid w:val="00A56913"/>
    <w:rsid w:val="00A56AEB"/>
    <w:rsid w:val="00A56CEF"/>
    <w:rsid w:val="00A56DD4"/>
    <w:rsid w:val="00A57480"/>
    <w:rsid w:val="00A57558"/>
    <w:rsid w:val="00A57A1C"/>
    <w:rsid w:val="00A57C2B"/>
    <w:rsid w:val="00A57CEA"/>
    <w:rsid w:val="00A57D0B"/>
    <w:rsid w:val="00A57DF9"/>
    <w:rsid w:val="00A57FB1"/>
    <w:rsid w:val="00A6000F"/>
    <w:rsid w:val="00A6065F"/>
    <w:rsid w:val="00A60760"/>
    <w:rsid w:val="00A609A0"/>
    <w:rsid w:val="00A60DC5"/>
    <w:rsid w:val="00A60F1D"/>
    <w:rsid w:val="00A60F68"/>
    <w:rsid w:val="00A60F8E"/>
    <w:rsid w:val="00A613FA"/>
    <w:rsid w:val="00A618A4"/>
    <w:rsid w:val="00A618B3"/>
    <w:rsid w:val="00A61E4D"/>
    <w:rsid w:val="00A62589"/>
    <w:rsid w:val="00A6261A"/>
    <w:rsid w:val="00A628C8"/>
    <w:rsid w:val="00A628CC"/>
    <w:rsid w:val="00A629B4"/>
    <w:rsid w:val="00A6301E"/>
    <w:rsid w:val="00A6397B"/>
    <w:rsid w:val="00A639C5"/>
    <w:rsid w:val="00A63A34"/>
    <w:rsid w:val="00A63D12"/>
    <w:rsid w:val="00A63DC5"/>
    <w:rsid w:val="00A64066"/>
    <w:rsid w:val="00A64310"/>
    <w:rsid w:val="00A64335"/>
    <w:rsid w:val="00A644D8"/>
    <w:rsid w:val="00A64579"/>
    <w:rsid w:val="00A6474E"/>
    <w:rsid w:val="00A648B2"/>
    <w:rsid w:val="00A65055"/>
    <w:rsid w:val="00A65278"/>
    <w:rsid w:val="00A65401"/>
    <w:rsid w:val="00A6558E"/>
    <w:rsid w:val="00A656AA"/>
    <w:rsid w:val="00A65857"/>
    <w:rsid w:val="00A659FC"/>
    <w:rsid w:val="00A65CBA"/>
    <w:rsid w:val="00A65F60"/>
    <w:rsid w:val="00A66463"/>
    <w:rsid w:val="00A6714E"/>
    <w:rsid w:val="00A67342"/>
    <w:rsid w:val="00A675CB"/>
    <w:rsid w:val="00A67704"/>
    <w:rsid w:val="00A67B77"/>
    <w:rsid w:val="00A67ECC"/>
    <w:rsid w:val="00A70228"/>
    <w:rsid w:val="00A70249"/>
    <w:rsid w:val="00A703FA"/>
    <w:rsid w:val="00A70708"/>
    <w:rsid w:val="00A712BE"/>
    <w:rsid w:val="00A71750"/>
    <w:rsid w:val="00A7192D"/>
    <w:rsid w:val="00A71CBB"/>
    <w:rsid w:val="00A71E44"/>
    <w:rsid w:val="00A71F2F"/>
    <w:rsid w:val="00A71FE9"/>
    <w:rsid w:val="00A72272"/>
    <w:rsid w:val="00A72C43"/>
    <w:rsid w:val="00A72CB5"/>
    <w:rsid w:val="00A730B7"/>
    <w:rsid w:val="00A73143"/>
    <w:rsid w:val="00A734A9"/>
    <w:rsid w:val="00A7368D"/>
    <w:rsid w:val="00A73D10"/>
    <w:rsid w:val="00A7423A"/>
    <w:rsid w:val="00A74B3B"/>
    <w:rsid w:val="00A75A92"/>
    <w:rsid w:val="00A75B1D"/>
    <w:rsid w:val="00A75B29"/>
    <w:rsid w:val="00A75C42"/>
    <w:rsid w:val="00A75E29"/>
    <w:rsid w:val="00A75E80"/>
    <w:rsid w:val="00A75EBF"/>
    <w:rsid w:val="00A76656"/>
    <w:rsid w:val="00A76BF7"/>
    <w:rsid w:val="00A76E08"/>
    <w:rsid w:val="00A77556"/>
    <w:rsid w:val="00A77880"/>
    <w:rsid w:val="00A7792C"/>
    <w:rsid w:val="00A77FB9"/>
    <w:rsid w:val="00A77FDA"/>
    <w:rsid w:val="00A804EA"/>
    <w:rsid w:val="00A80582"/>
    <w:rsid w:val="00A80A66"/>
    <w:rsid w:val="00A80AA7"/>
    <w:rsid w:val="00A80C2E"/>
    <w:rsid w:val="00A80D8C"/>
    <w:rsid w:val="00A814E3"/>
    <w:rsid w:val="00A8184D"/>
    <w:rsid w:val="00A81E10"/>
    <w:rsid w:val="00A81F2D"/>
    <w:rsid w:val="00A824E1"/>
    <w:rsid w:val="00A82779"/>
    <w:rsid w:val="00A82D01"/>
    <w:rsid w:val="00A83195"/>
    <w:rsid w:val="00A831AC"/>
    <w:rsid w:val="00A833AD"/>
    <w:rsid w:val="00A839C3"/>
    <w:rsid w:val="00A83B45"/>
    <w:rsid w:val="00A84041"/>
    <w:rsid w:val="00A8452A"/>
    <w:rsid w:val="00A84591"/>
    <w:rsid w:val="00A847F4"/>
    <w:rsid w:val="00A84AD6"/>
    <w:rsid w:val="00A84E03"/>
    <w:rsid w:val="00A84ECF"/>
    <w:rsid w:val="00A84EF7"/>
    <w:rsid w:val="00A8524A"/>
    <w:rsid w:val="00A85600"/>
    <w:rsid w:val="00A856B5"/>
    <w:rsid w:val="00A85A88"/>
    <w:rsid w:val="00A85F97"/>
    <w:rsid w:val="00A8607D"/>
    <w:rsid w:val="00A86098"/>
    <w:rsid w:val="00A8647B"/>
    <w:rsid w:val="00A86737"/>
    <w:rsid w:val="00A86AAC"/>
    <w:rsid w:val="00A86B90"/>
    <w:rsid w:val="00A86D83"/>
    <w:rsid w:val="00A86EF3"/>
    <w:rsid w:val="00A86EF8"/>
    <w:rsid w:val="00A87199"/>
    <w:rsid w:val="00A8720D"/>
    <w:rsid w:val="00A8753E"/>
    <w:rsid w:val="00A8760A"/>
    <w:rsid w:val="00A8763A"/>
    <w:rsid w:val="00A8766E"/>
    <w:rsid w:val="00A9003F"/>
    <w:rsid w:val="00A90077"/>
    <w:rsid w:val="00A9007E"/>
    <w:rsid w:val="00A90CA8"/>
    <w:rsid w:val="00A90DB6"/>
    <w:rsid w:val="00A90DD0"/>
    <w:rsid w:val="00A90F6F"/>
    <w:rsid w:val="00A90FBF"/>
    <w:rsid w:val="00A912A6"/>
    <w:rsid w:val="00A9145A"/>
    <w:rsid w:val="00A9149B"/>
    <w:rsid w:val="00A91980"/>
    <w:rsid w:val="00A91D10"/>
    <w:rsid w:val="00A92012"/>
    <w:rsid w:val="00A9214C"/>
    <w:rsid w:val="00A924AA"/>
    <w:rsid w:val="00A92C8D"/>
    <w:rsid w:val="00A92D07"/>
    <w:rsid w:val="00A935B7"/>
    <w:rsid w:val="00A93761"/>
    <w:rsid w:val="00A93A98"/>
    <w:rsid w:val="00A93B22"/>
    <w:rsid w:val="00A93BDF"/>
    <w:rsid w:val="00A93C69"/>
    <w:rsid w:val="00A941ED"/>
    <w:rsid w:val="00A94254"/>
    <w:rsid w:val="00A94359"/>
    <w:rsid w:val="00A947CA"/>
    <w:rsid w:val="00A94931"/>
    <w:rsid w:val="00A94AFF"/>
    <w:rsid w:val="00A9522C"/>
    <w:rsid w:val="00A95573"/>
    <w:rsid w:val="00A95C3C"/>
    <w:rsid w:val="00A95D9A"/>
    <w:rsid w:val="00A95E3C"/>
    <w:rsid w:val="00A96047"/>
    <w:rsid w:val="00A960F8"/>
    <w:rsid w:val="00A963E4"/>
    <w:rsid w:val="00A9661C"/>
    <w:rsid w:val="00A969AD"/>
    <w:rsid w:val="00A969F6"/>
    <w:rsid w:val="00A97730"/>
    <w:rsid w:val="00A9773E"/>
    <w:rsid w:val="00A977D6"/>
    <w:rsid w:val="00A977EE"/>
    <w:rsid w:val="00A979C8"/>
    <w:rsid w:val="00A97BC5"/>
    <w:rsid w:val="00A97C0B"/>
    <w:rsid w:val="00A97C1D"/>
    <w:rsid w:val="00A97FA1"/>
    <w:rsid w:val="00AA0685"/>
    <w:rsid w:val="00AA071B"/>
    <w:rsid w:val="00AA1111"/>
    <w:rsid w:val="00AA130C"/>
    <w:rsid w:val="00AA1448"/>
    <w:rsid w:val="00AA16C5"/>
    <w:rsid w:val="00AA1C0C"/>
    <w:rsid w:val="00AA1D82"/>
    <w:rsid w:val="00AA2800"/>
    <w:rsid w:val="00AA2816"/>
    <w:rsid w:val="00AA374A"/>
    <w:rsid w:val="00AA3790"/>
    <w:rsid w:val="00AA3849"/>
    <w:rsid w:val="00AA3A36"/>
    <w:rsid w:val="00AA3D3E"/>
    <w:rsid w:val="00AA451A"/>
    <w:rsid w:val="00AA4972"/>
    <w:rsid w:val="00AA506D"/>
    <w:rsid w:val="00AA5365"/>
    <w:rsid w:val="00AA562A"/>
    <w:rsid w:val="00AA56B1"/>
    <w:rsid w:val="00AA56E3"/>
    <w:rsid w:val="00AA5860"/>
    <w:rsid w:val="00AA5C7F"/>
    <w:rsid w:val="00AA5DFC"/>
    <w:rsid w:val="00AA5F71"/>
    <w:rsid w:val="00AA6430"/>
    <w:rsid w:val="00AA67FA"/>
    <w:rsid w:val="00AA68AE"/>
    <w:rsid w:val="00AA6CCF"/>
    <w:rsid w:val="00AA6D5C"/>
    <w:rsid w:val="00AA7073"/>
    <w:rsid w:val="00AA7588"/>
    <w:rsid w:val="00AA7E63"/>
    <w:rsid w:val="00AB0125"/>
    <w:rsid w:val="00AB0408"/>
    <w:rsid w:val="00AB0877"/>
    <w:rsid w:val="00AB0BB0"/>
    <w:rsid w:val="00AB0BC1"/>
    <w:rsid w:val="00AB0ECF"/>
    <w:rsid w:val="00AB1643"/>
    <w:rsid w:val="00AB17F4"/>
    <w:rsid w:val="00AB1877"/>
    <w:rsid w:val="00AB1AFA"/>
    <w:rsid w:val="00AB1B3F"/>
    <w:rsid w:val="00AB1B49"/>
    <w:rsid w:val="00AB1CF5"/>
    <w:rsid w:val="00AB1CF6"/>
    <w:rsid w:val="00AB2060"/>
    <w:rsid w:val="00AB2426"/>
    <w:rsid w:val="00AB248C"/>
    <w:rsid w:val="00AB2901"/>
    <w:rsid w:val="00AB2943"/>
    <w:rsid w:val="00AB2DBE"/>
    <w:rsid w:val="00AB2EA4"/>
    <w:rsid w:val="00AB343A"/>
    <w:rsid w:val="00AB3852"/>
    <w:rsid w:val="00AB3DB5"/>
    <w:rsid w:val="00AB3F1F"/>
    <w:rsid w:val="00AB49D9"/>
    <w:rsid w:val="00AB4C4A"/>
    <w:rsid w:val="00AB4CFA"/>
    <w:rsid w:val="00AB4EEA"/>
    <w:rsid w:val="00AB5050"/>
    <w:rsid w:val="00AB5158"/>
    <w:rsid w:val="00AB57AD"/>
    <w:rsid w:val="00AB5E6B"/>
    <w:rsid w:val="00AB5E76"/>
    <w:rsid w:val="00AB607E"/>
    <w:rsid w:val="00AB67A9"/>
    <w:rsid w:val="00AB72B7"/>
    <w:rsid w:val="00AB733C"/>
    <w:rsid w:val="00AB73C0"/>
    <w:rsid w:val="00AB755A"/>
    <w:rsid w:val="00AB75A5"/>
    <w:rsid w:val="00AB7AFA"/>
    <w:rsid w:val="00AB7F79"/>
    <w:rsid w:val="00AC000C"/>
    <w:rsid w:val="00AC0496"/>
    <w:rsid w:val="00AC0A00"/>
    <w:rsid w:val="00AC0EB0"/>
    <w:rsid w:val="00AC1157"/>
    <w:rsid w:val="00AC11E1"/>
    <w:rsid w:val="00AC1331"/>
    <w:rsid w:val="00AC13D9"/>
    <w:rsid w:val="00AC13EC"/>
    <w:rsid w:val="00AC18DF"/>
    <w:rsid w:val="00AC19B6"/>
    <w:rsid w:val="00AC1A50"/>
    <w:rsid w:val="00AC1ADC"/>
    <w:rsid w:val="00AC1C5C"/>
    <w:rsid w:val="00AC1D69"/>
    <w:rsid w:val="00AC1E78"/>
    <w:rsid w:val="00AC1EB1"/>
    <w:rsid w:val="00AC215C"/>
    <w:rsid w:val="00AC2B1B"/>
    <w:rsid w:val="00AC310B"/>
    <w:rsid w:val="00AC3205"/>
    <w:rsid w:val="00AC32AE"/>
    <w:rsid w:val="00AC32B5"/>
    <w:rsid w:val="00AC33D5"/>
    <w:rsid w:val="00AC344B"/>
    <w:rsid w:val="00AC3514"/>
    <w:rsid w:val="00AC35B2"/>
    <w:rsid w:val="00AC384C"/>
    <w:rsid w:val="00AC3BCB"/>
    <w:rsid w:val="00AC40D3"/>
    <w:rsid w:val="00AC43E8"/>
    <w:rsid w:val="00AC4C72"/>
    <w:rsid w:val="00AC4CD9"/>
    <w:rsid w:val="00AC5348"/>
    <w:rsid w:val="00AC5419"/>
    <w:rsid w:val="00AC54DA"/>
    <w:rsid w:val="00AC5530"/>
    <w:rsid w:val="00AC57EF"/>
    <w:rsid w:val="00AC5847"/>
    <w:rsid w:val="00AC58D8"/>
    <w:rsid w:val="00AC59BB"/>
    <w:rsid w:val="00AC59EB"/>
    <w:rsid w:val="00AC5A3D"/>
    <w:rsid w:val="00AC5EE1"/>
    <w:rsid w:val="00AC63BE"/>
    <w:rsid w:val="00AC6682"/>
    <w:rsid w:val="00AC67B3"/>
    <w:rsid w:val="00AC68A5"/>
    <w:rsid w:val="00AC6BC9"/>
    <w:rsid w:val="00AC6E31"/>
    <w:rsid w:val="00AC6EDE"/>
    <w:rsid w:val="00AC759E"/>
    <w:rsid w:val="00AC7A8B"/>
    <w:rsid w:val="00AC7B10"/>
    <w:rsid w:val="00AC7D87"/>
    <w:rsid w:val="00AD002F"/>
    <w:rsid w:val="00AD0C13"/>
    <w:rsid w:val="00AD0E14"/>
    <w:rsid w:val="00AD0EBA"/>
    <w:rsid w:val="00AD1012"/>
    <w:rsid w:val="00AD113B"/>
    <w:rsid w:val="00AD1449"/>
    <w:rsid w:val="00AD1710"/>
    <w:rsid w:val="00AD171B"/>
    <w:rsid w:val="00AD1BD9"/>
    <w:rsid w:val="00AD1C2C"/>
    <w:rsid w:val="00AD1F7C"/>
    <w:rsid w:val="00AD233B"/>
    <w:rsid w:val="00AD23C3"/>
    <w:rsid w:val="00AD241A"/>
    <w:rsid w:val="00AD26C2"/>
    <w:rsid w:val="00AD272C"/>
    <w:rsid w:val="00AD2B2B"/>
    <w:rsid w:val="00AD2D02"/>
    <w:rsid w:val="00AD2F1F"/>
    <w:rsid w:val="00AD2F5E"/>
    <w:rsid w:val="00AD30C0"/>
    <w:rsid w:val="00AD3575"/>
    <w:rsid w:val="00AD35F0"/>
    <w:rsid w:val="00AD37FE"/>
    <w:rsid w:val="00AD38E7"/>
    <w:rsid w:val="00AD38F8"/>
    <w:rsid w:val="00AD3B02"/>
    <w:rsid w:val="00AD4838"/>
    <w:rsid w:val="00AD4928"/>
    <w:rsid w:val="00AD4E65"/>
    <w:rsid w:val="00AD5149"/>
    <w:rsid w:val="00AD5150"/>
    <w:rsid w:val="00AD5287"/>
    <w:rsid w:val="00AD55FA"/>
    <w:rsid w:val="00AD57F6"/>
    <w:rsid w:val="00AD5BD2"/>
    <w:rsid w:val="00AD60F9"/>
    <w:rsid w:val="00AD6287"/>
    <w:rsid w:val="00AD691C"/>
    <w:rsid w:val="00AD7046"/>
    <w:rsid w:val="00AD7705"/>
    <w:rsid w:val="00AD772B"/>
    <w:rsid w:val="00AD7F0A"/>
    <w:rsid w:val="00AE0011"/>
    <w:rsid w:val="00AE08FD"/>
    <w:rsid w:val="00AE0B7F"/>
    <w:rsid w:val="00AE0D64"/>
    <w:rsid w:val="00AE116C"/>
    <w:rsid w:val="00AE1439"/>
    <w:rsid w:val="00AE18F8"/>
    <w:rsid w:val="00AE19BF"/>
    <w:rsid w:val="00AE1C0A"/>
    <w:rsid w:val="00AE1CDC"/>
    <w:rsid w:val="00AE1D14"/>
    <w:rsid w:val="00AE21D9"/>
    <w:rsid w:val="00AE246E"/>
    <w:rsid w:val="00AE2A32"/>
    <w:rsid w:val="00AE2BEB"/>
    <w:rsid w:val="00AE2F0F"/>
    <w:rsid w:val="00AE2F3D"/>
    <w:rsid w:val="00AE2FFE"/>
    <w:rsid w:val="00AE344C"/>
    <w:rsid w:val="00AE35D1"/>
    <w:rsid w:val="00AE36E7"/>
    <w:rsid w:val="00AE379D"/>
    <w:rsid w:val="00AE386D"/>
    <w:rsid w:val="00AE388C"/>
    <w:rsid w:val="00AE3ACA"/>
    <w:rsid w:val="00AE3B4D"/>
    <w:rsid w:val="00AE3DBC"/>
    <w:rsid w:val="00AE3EDD"/>
    <w:rsid w:val="00AE3FB0"/>
    <w:rsid w:val="00AE407B"/>
    <w:rsid w:val="00AE40BB"/>
    <w:rsid w:val="00AE4448"/>
    <w:rsid w:val="00AE4755"/>
    <w:rsid w:val="00AE481E"/>
    <w:rsid w:val="00AE49A5"/>
    <w:rsid w:val="00AE4A32"/>
    <w:rsid w:val="00AE4C79"/>
    <w:rsid w:val="00AE4D94"/>
    <w:rsid w:val="00AE4EC4"/>
    <w:rsid w:val="00AE4EEB"/>
    <w:rsid w:val="00AE5118"/>
    <w:rsid w:val="00AE5544"/>
    <w:rsid w:val="00AE556B"/>
    <w:rsid w:val="00AE5642"/>
    <w:rsid w:val="00AE5A91"/>
    <w:rsid w:val="00AE6003"/>
    <w:rsid w:val="00AE601E"/>
    <w:rsid w:val="00AE60CC"/>
    <w:rsid w:val="00AE66BF"/>
    <w:rsid w:val="00AE6797"/>
    <w:rsid w:val="00AE67DF"/>
    <w:rsid w:val="00AE6A72"/>
    <w:rsid w:val="00AE6D3E"/>
    <w:rsid w:val="00AE6EB1"/>
    <w:rsid w:val="00AE6FB0"/>
    <w:rsid w:val="00AE7592"/>
    <w:rsid w:val="00AE7F0B"/>
    <w:rsid w:val="00AE7FEA"/>
    <w:rsid w:val="00AF0270"/>
    <w:rsid w:val="00AF0AF4"/>
    <w:rsid w:val="00AF0C23"/>
    <w:rsid w:val="00AF11EB"/>
    <w:rsid w:val="00AF1285"/>
    <w:rsid w:val="00AF1406"/>
    <w:rsid w:val="00AF1567"/>
    <w:rsid w:val="00AF16DF"/>
    <w:rsid w:val="00AF1926"/>
    <w:rsid w:val="00AF1E2F"/>
    <w:rsid w:val="00AF235A"/>
    <w:rsid w:val="00AF26C0"/>
    <w:rsid w:val="00AF26D8"/>
    <w:rsid w:val="00AF3110"/>
    <w:rsid w:val="00AF3233"/>
    <w:rsid w:val="00AF34ED"/>
    <w:rsid w:val="00AF38B1"/>
    <w:rsid w:val="00AF3D2F"/>
    <w:rsid w:val="00AF42CA"/>
    <w:rsid w:val="00AF4609"/>
    <w:rsid w:val="00AF46A7"/>
    <w:rsid w:val="00AF4794"/>
    <w:rsid w:val="00AF4B56"/>
    <w:rsid w:val="00AF4B81"/>
    <w:rsid w:val="00AF4C97"/>
    <w:rsid w:val="00AF514D"/>
    <w:rsid w:val="00AF5472"/>
    <w:rsid w:val="00AF555D"/>
    <w:rsid w:val="00AF56E6"/>
    <w:rsid w:val="00AF5A75"/>
    <w:rsid w:val="00AF5AA4"/>
    <w:rsid w:val="00AF5C10"/>
    <w:rsid w:val="00AF5D2E"/>
    <w:rsid w:val="00AF604C"/>
    <w:rsid w:val="00AF6208"/>
    <w:rsid w:val="00AF64EF"/>
    <w:rsid w:val="00AF66C2"/>
    <w:rsid w:val="00AF6CF4"/>
    <w:rsid w:val="00AF6F2A"/>
    <w:rsid w:val="00AF72BA"/>
    <w:rsid w:val="00AF789D"/>
    <w:rsid w:val="00AF7F71"/>
    <w:rsid w:val="00B0029F"/>
    <w:rsid w:val="00B00918"/>
    <w:rsid w:val="00B00A04"/>
    <w:rsid w:val="00B0119B"/>
    <w:rsid w:val="00B011F8"/>
    <w:rsid w:val="00B014A0"/>
    <w:rsid w:val="00B0158B"/>
    <w:rsid w:val="00B019D9"/>
    <w:rsid w:val="00B01A89"/>
    <w:rsid w:val="00B01B7F"/>
    <w:rsid w:val="00B01F84"/>
    <w:rsid w:val="00B02096"/>
    <w:rsid w:val="00B02302"/>
    <w:rsid w:val="00B023F3"/>
    <w:rsid w:val="00B024F4"/>
    <w:rsid w:val="00B02742"/>
    <w:rsid w:val="00B027C0"/>
    <w:rsid w:val="00B02BF2"/>
    <w:rsid w:val="00B02DC8"/>
    <w:rsid w:val="00B02E13"/>
    <w:rsid w:val="00B03227"/>
    <w:rsid w:val="00B03359"/>
    <w:rsid w:val="00B033A1"/>
    <w:rsid w:val="00B03767"/>
    <w:rsid w:val="00B041C5"/>
    <w:rsid w:val="00B049D0"/>
    <w:rsid w:val="00B04DC0"/>
    <w:rsid w:val="00B04F17"/>
    <w:rsid w:val="00B052FD"/>
    <w:rsid w:val="00B05507"/>
    <w:rsid w:val="00B05F88"/>
    <w:rsid w:val="00B06774"/>
    <w:rsid w:val="00B06914"/>
    <w:rsid w:val="00B06945"/>
    <w:rsid w:val="00B069D1"/>
    <w:rsid w:val="00B06CEF"/>
    <w:rsid w:val="00B06F00"/>
    <w:rsid w:val="00B0715F"/>
    <w:rsid w:val="00B07448"/>
    <w:rsid w:val="00B07533"/>
    <w:rsid w:val="00B076F8"/>
    <w:rsid w:val="00B078E6"/>
    <w:rsid w:val="00B07DAB"/>
    <w:rsid w:val="00B108B0"/>
    <w:rsid w:val="00B10A97"/>
    <w:rsid w:val="00B11184"/>
    <w:rsid w:val="00B112A2"/>
    <w:rsid w:val="00B11428"/>
    <w:rsid w:val="00B11BCC"/>
    <w:rsid w:val="00B11C24"/>
    <w:rsid w:val="00B11CC4"/>
    <w:rsid w:val="00B11DA3"/>
    <w:rsid w:val="00B11E79"/>
    <w:rsid w:val="00B11F80"/>
    <w:rsid w:val="00B122EE"/>
    <w:rsid w:val="00B124D6"/>
    <w:rsid w:val="00B12689"/>
    <w:rsid w:val="00B128F7"/>
    <w:rsid w:val="00B12BC5"/>
    <w:rsid w:val="00B12C91"/>
    <w:rsid w:val="00B12CA3"/>
    <w:rsid w:val="00B12F25"/>
    <w:rsid w:val="00B130BB"/>
    <w:rsid w:val="00B13291"/>
    <w:rsid w:val="00B13414"/>
    <w:rsid w:val="00B13446"/>
    <w:rsid w:val="00B13581"/>
    <w:rsid w:val="00B139FF"/>
    <w:rsid w:val="00B13A5C"/>
    <w:rsid w:val="00B13AEB"/>
    <w:rsid w:val="00B13D42"/>
    <w:rsid w:val="00B13DA4"/>
    <w:rsid w:val="00B13F69"/>
    <w:rsid w:val="00B143E8"/>
    <w:rsid w:val="00B14474"/>
    <w:rsid w:val="00B145E6"/>
    <w:rsid w:val="00B14A2E"/>
    <w:rsid w:val="00B15302"/>
    <w:rsid w:val="00B1533D"/>
    <w:rsid w:val="00B15A2B"/>
    <w:rsid w:val="00B15A4E"/>
    <w:rsid w:val="00B15AA6"/>
    <w:rsid w:val="00B15BD8"/>
    <w:rsid w:val="00B15CA1"/>
    <w:rsid w:val="00B15CD3"/>
    <w:rsid w:val="00B15F04"/>
    <w:rsid w:val="00B16401"/>
    <w:rsid w:val="00B16472"/>
    <w:rsid w:val="00B165A2"/>
    <w:rsid w:val="00B16683"/>
    <w:rsid w:val="00B16BCF"/>
    <w:rsid w:val="00B16DE8"/>
    <w:rsid w:val="00B17235"/>
    <w:rsid w:val="00B17339"/>
    <w:rsid w:val="00B17A3A"/>
    <w:rsid w:val="00B17FF6"/>
    <w:rsid w:val="00B2000D"/>
    <w:rsid w:val="00B2022D"/>
    <w:rsid w:val="00B2026B"/>
    <w:rsid w:val="00B202F0"/>
    <w:rsid w:val="00B20592"/>
    <w:rsid w:val="00B20E2A"/>
    <w:rsid w:val="00B20EB3"/>
    <w:rsid w:val="00B20ECD"/>
    <w:rsid w:val="00B20F78"/>
    <w:rsid w:val="00B21505"/>
    <w:rsid w:val="00B2187B"/>
    <w:rsid w:val="00B21A76"/>
    <w:rsid w:val="00B21B28"/>
    <w:rsid w:val="00B21B72"/>
    <w:rsid w:val="00B21F79"/>
    <w:rsid w:val="00B21F87"/>
    <w:rsid w:val="00B22095"/>
    <w:rsid w:val="00B22288"/>
    <w:rsid w:val="00B22537"/>
    <w:rsid w:val="00B22767"/>
    <w:rsid w:val="00B2293B"/>
    <w:rsid w:val="00B230C6"/>
    <w:rsid w:val="00B231D2"/>
    <w:rsid w:val="00B231DD"/>
    <w:rsid w:val="00B2327E"/>
    <w:rsid w:val="00B23913"/>
    <w:rsid w:val="00B24006"/>
    <w:rsid w:val="00B2430C"/>
    <w:rsid w:val="00B24588"/>
    <w:rsid w:val="00B24B60"/>
    <w:rsid w:val="00B24C9C"/>
    <w:rsid w:val="00B24F74"/>
    <w:rsid w:val="00B2541F"/>
    <w:rsid w:val="00B254CE"/>
    <w:rsid w:val="00B2580A"/>
    <w:rsid w:val="00B25F32"/>
    <w:rsid w:val="00B26339"/>
    <w:rsid w:val="00B264AF"/>
    <w:rsid w:val="00B264BB"/>
    <w:rsid w:val="00B266E5"/>
    <w:rsid w:val="00B27281"/>
    <w:rsid w:val="00B27541"/>
    <w:rsid w:val="00B276EB"/>
    <w:rsid w:val="00B2770E"/>
    <w:rsid w:val="00B27AEF"/>
    <w:rsid w:val="00B27D44"/>
    <w:rsid w:val="00B30008"/>
    <w:rsid w:val="00B3009E"/>
    <w:rsid w:val="00B3047A"/>
    <w:rsid w:val="00B30530"/>
    <w:rsid w:val="00B3080D"/>
    <w:rsid w:val="00B3086B"/>
    <w:rsid w:val="00B30880"/>
    <w:rsid w:val="00B30888"/>
    <w:rsid w:val="00B30A99"/>
    <w:rsid w:val="00B30B18"/>
    <w:rsid w:val="00B30F51"/>
    <w:rsid w:val="00B310B7"/>
    <w:rsid w:val="00B3143E"/>
    <w:rsid w:val="00B316A4"/>
    <w:rsid w:val="00B31922"/>
    <w:rsid w:val="00B31977"/>
    <w:rsid w:val="00B319DF"/>
    <w:rsid w:val="00B31CD3"/>
    <w:rsid w:val="00B323F3"/>
    <w:rsid w:val="00B329FA"/>
    <w:rsid w:val="00B32D42"/>
    <w:rsid w:val="00B32E40"/>
    <w:rsid w:val="00B32F9B"/>
    <w:rsid w:val="00B33242"/>
    <w:rsid w:val="00B332B0"/>
    <w:rsid w:val="00B332F2"/>
    <w:rsid w:val="00B333DD"/>
    <w:rsid w:val="00B335F8"/>
    <w:rsid w:val="00B33859"/>
    <w:rsid w:val="00B33925"/>
    <w:rsid w:val="00B33A15"/>
    <w:rsid w:val="00B33BBD"/>
    <w:rsid w:val="00B33D09"/>
    <w:rsid w:val="00B33E2F"/>
    <w:rsid w:val="00B340B5"/>
    <w:rsid w:val="00B3430C"/>
    <w:rsid w:val="00B3431E"/>
    <w:rsid w:val="00B34737"/>
    <w:rsid w:val="00B34AA1"/>
    <w:rsid w:val="00B34AA2"/>
    <w:rsid w:val="00B353ED"/>
    <w:rsid w:val="00B35403"/>
    <w:rsid w:val="00B35433"/>
    <w:rsid w:val="00B3546E"/>
    <w:rsid w:val="00B35E77"/>
    <w:rsid w:val="00B362B8"/>
    <w:rsid w:val="00B36775"/>
    <w:rsid w:val="00B36C81"/>
    <w:rsid w:val="00B37000"/>
    <w:rsid w:val="00B3754B"/>
    <w:rsid w:val="00B3754D"/>
    <w:rsid w:val="00B376F1"/>
    <w:rsid w:val="00B3770B"/>
    <w:rsid w:val="00B378B7"/>
    <w:rsid w:val="00B37E4A"/>
    <w:rsid w:val="00B37FE6"/>
    <w:rsid w:val="00B404F7"/>
    <w:rsid w:val="00B40DC1"/>
    <w:rsid w:val="00B410E3"/>
    <w:rsid w:val="00B411C3"/>
    <w:rsid w:val="00B41476"/>
    <w:rsid w:val="00B414F2"/>
    <w:rsid w:val="00B41686"/>
    <w:rsid w:val="00B4177A"/>
    <w:rsid w:val="00B4187A"/>
    <w:rsid w:val="00B41886"/>
    <w:rsid w:val="00B41B04"/>
    <w:rsid w:val="00B41DB9"/>
    <w:rsid w:val="00B41E4C"/>
    <w:rsid w:val="00B41EA6"/>
    <w:rsid w:val="00B42078"/>
    <w:rsid w:val="00B4234A"/>
    <w:rsid w:val="00B42760"/>
    <w:rsid w:val="00B428BF"/>
    <w:rsid w:val="00B42904"/>
    <w:rsid w:val="00B42C79"/>
    <w:rsid w:val="00B436D6"/>
    <w:rsid w:val="00B43A3F"/>
    <w:rsid w:val="00B43A47"/>
    <w:rsid w:val="00B43B2B"/>
    <w:rsid w:val="00B43C26"/>
    <w:rsid w:val="00B43ED5"/>
    <w:rsid w:val="00B43EE4"/>
    <w:rsid w:val="00B43F93"/>
    <w:rsid w:val="00B446F2"/>
    <w:rsid w:val="00B4477E"/>
    <w:rsid w:val="00B44A70"/>
    <w:rsid w:val="00B44BB0"/>
    <w:rsid w:val="00B44CE2"/>
    <w:rsid w:val="00B45490"/>
    <w:rsid w:val="00B4558A"/>
    <w:rsid w:val="00B4564B"/>
    <w:rsid w:val="00B46692"/>
    <w:rsid w:val="00B4678E"/>
    <w:rsid w:val="00B46AD3"/>
    <w:rsid w:val="00B47137"/>
    <w:rsid w:val="00B471CE"/>
    <w:rsid w:val="00B47485"/>
    <w:rsid w:val="00B4748F"/>
    <w:rsid w:val="00B474C7"/>
    <w:rsid w:val="00B47793"/>
    <w:rsid w:val="00B50135"/>
    <w:rsid w:val="00B502BB"/>
    <w:rsid w:val="00B504DA"/>
    <w:rsid w:val="00B50892"/>
    <w:rsid w:val="00B50EAF"/>
    <w:rsid w:val="00B50ED2"/>
    <w:rsid w:val="00B51509"/>
    <w:rsid w:val="00B515CF"/>
    <w:rsid w:val="00B522C5"/>
    <w:rsid w:val="00B52A0B"/>
    <w:rsid w:val="00B52A25"/>
    <w:rsid w:val="00B52B0E"/>
    <w:rsid w:val="00B52B20"/>
    <w:rsid w:val="00B53478"/>
    <w:rsid w:val="00B53582"/>
    <w:rsid w:val="00B535EF"/>
    <w:rsid w:val="00B53710"/>
    <w:rsid w:val="00B537BC"/>
    <w:rsid w:val="00B5384E"/>
    <w:rsid w:val="00B53DA5"/>
    <w:rsid w:val="00B53E12"/>
    <w:rsid w:val="00B53F0F"/>
    <w:rsid w:val="00B53FCD"/>
    <w:rsid w:val="00B544C5"/>
    <w:rsid w:val="00B544EE"/>
    <w:rsid w:val="00B546C3"/>
    <w:rsid w:val="00B54ADF"/>
    <w:rsid w:val="00B54D3F"/>
    <w:rsid w:val="00B54E39"/>
    <w:rsid w:val="00B5547C"/>
    <w:rsid w:val="00B558E3"/>
    <w:rsid w:val="00B5594D"/>
    <w:rsid w:val="00B56033"/>
    <w:rsid w:val="00B5609A"/>
    <w:rsid w:val="00B560BD"/>
    <w:rsid w:val="00B56606"/>
    <w:rsid w:val="00B56710"/>
    <w:rsid w:val="00B568ED"/>
    <w:rsid w:val="00B56907"/>
    <w:rsid w:val="00B570E7"/>
    <w:rsid w:val="00B571E1"/>
    <w:rsid w:val="00B572EC"/>
    <w:rsid w:val="00B573D1"/>
    <w:rsid w:val="00B5757D"/>
    <w:rsid w:val="00B5788D"/>
    <w:rsid w:val="00B57898"/>
    <w:rsid w:val="00B57B53"/>
    <w:rsid w:val="00B57CF5"/>
    <w:rsid w:val="00B57E28"/>
    <w:rsid w:val="00B602B6"/>
    <w:rsid w:val="00B60707"/>
    <w:rsid w:val="00B60FCF"/>
    <w:rsid w:val="00B6166B"/>
    <w:rsid w:val="00B617FC"/>
    <w:rsid w:val="00B619C8"/>
    <w:rsid w:val="00B619CE"/>
    <w:rsid w:val="00B61D55"/>
    <w:rsid w:val="00B61EF1"/>
    <w:rsid w:val="00B620ED"/>
    <w:rsid w:val="00B62621"/>
    <w:rsid w:val="00B62814"/>
    <w:rsid w:val="00B62A83"/>
    <w:rsid w:val="00B62B69"/>
    <w:rsid w:val="00B63124"/>
    <w:rsid w:val="00B63362"/>
    <w:rsid w:val="00B63399"/>
    <w:rsid w:val="00B6387D"/>
    <w:rsid w:val="00B63B16"/>
    <w:rsid w:val="00B63D88"/>
    <w:rsid w:val="00B63DC3"/>
    <w:rsid w:val="00B64006"/>
    <w:rsid w:val="00B64803"/>
    <w:rsid w:val="00B64A82"/>
    <w:rsid w:val="00B64B45"/>
    <w:rsid w:val="00B64D9D"/>
    <w:rsid w:val="00B65015"/>
    <w:rsid w:val="00B653A2"/>
    <w:rsid w:val="00B65447"/>
    <w:rsid w:val="00B65588"/>
    <w:rsid w:val="00B65630"/>
    <w:rsid w:val="00B6580F"/>
    <w:rsid w:val="00B65865"/>
    <w:rsid w:val="00B6598C"/>
    <w:rsid w:val="00B65E7F"/>
    <w:rsid w:val="00B6636A"/>
    <w:rsid w:val="00B664FD"/>
    <w:rsid w:val="00B66B48"/>
    <w:rsid w:val="00B67241"/>
    <w:rsid w:val="00B673AF"/>
    <w:rsid w:val="00B67C45"/>
    <w:rsid w:val="00B67CAE"/>
    <w:rsid w:val="00B67D9C"/>
    <w:rsid w:val="00B67DA8"/>
    <w:rsid w:val="00B67FFB"/>
    <w:rsid w:val="00B7028F"/>
    <w:rsid w:val="00B7033B"/>
    <w:rsid w:val="00B703FB"/>
    <w:rsid w:val="00B7042E"/>
    <w:rsid w:val="00B704EF"/>
    <w:rsid w:val="00B70A6D"/>
    <w:rsid w:val="00B714AB"/>
    <w:rsid w:val="00B714DE"/>
    <w:rsid w:val="00B71720"/>
    <w:rsid w:val="00B7174D"/>
    <w:rsid w:val="00B71897"/>
    <w:rsid w:val="00B72122"/>
    <w:rsid w:val="00B72771"/>
    <w:rsid w:val="00B72786"/>
    <w:rsid w:val="00B72F31"/>
    <w:rsid w:val="00B73131"/>
    <w:rsid w:val="00B731E4"/>
    <w:rsid w:val="00B73259"/>
    <w:rsid w:val="00B73442"/>
    <w:rsid w:val="00B73831"/>
    <w:rsid w:val="00B73A5E"/>
    <w:rsid w:val="00B73AD2"/>
    <w:rsid w:val="00B73B71"/>
    <w:rsid w:val="00B73C58"/>
    <w:rsid w:val="00B74353"/>
    <w:rsid w:val="00B74851"/>
    <w:rsid w:val="00B7487A"/>
    <w:rsid w:val="00B7494C"/>
    <w:rsid w:val="00B74AF9"/>
    <w:rsid w:val="00B74F73"/>
    <w:rsid w:val="00B7534B"/>
    <w:rsid w:val="00B75A14"/>
    <w:rsid w:val="00B75B05"/>
    <w:rsid w:val="00B75D64"/>
    <w:rsid w:val="00B75F57"/>
    <w:rsid w:val="00B76101"/>
    <w:rsid w:val="00B761A7"/>
    <w:rsid w:val="00B762E3"/>
    <w:rsid w:val="00B76350"/>
    <w:rsid w:val="00B767AA"/>
    <w:rsid w:val="00B76890"/>
    <w:rsid w:val="00B7694E"/>
    <w:rsid w:val="00B76A7C"/>
    <w:rsid w:val="00B76ED5"/>
    <w:rsid w:val="00B774F4"/>
    <w:rsid w:val="00B774F6"/>
    <w:rsid w:val="00B77556"/>
    <w:rsid w:val="00B775D9"/>
    <w:rsid w:val="00B778C5"/>
    <w:rsid w:val="00B779EB"/>
    <w:rsid w:val="00B77A94"/>
    <w:rsid w:val="00B77FC1"/>
    <w:rsid w:val="00B77FC5"/>
    <w:rsid w:val="00B8048F"/>
    <w:rsid w:val="00B8072A"/>
    <w:rsid w:val="00B807E3"/>
    <w:rsid w:val="00B80BE3"/>
    <w:rsid w:val="00B80D5B"/>
    <w:rsid w:val="00B80EA9"/>
    <w:rsid w:val="00B80EF3"/>
    <w:rsid w:val="00B80FF4"/>
    <w:rsid w:val="00B81253"/>
    <w:rsid w:val="00B81632"/>
    <w:rsid w:val="00B8169D"/>
    <w:rsid w:val="00B816C5"/>
    <w:rsid w:val="00B81763"/>
    <w:rsid w:val="00B81A73"/>
    <w:rsid w:val="00B81F1B"/>
    <w:rsid w:val="00B822C3"/>
    <w:rsid w:val="00B824AC"/>
    <w:rsid w:val="00B82621"/>
    <w:rsid w:val="00B828FC"/>
    <w:rsid w:val="00B82E73"/>
    <w:rsid w:val="00B83075"/>
    <w:rsid w:val="00B832A0"/>
    <w:rsid w:val="00B8359C"/>
    <w:rsid w:val="00B83727"/>
    <w:rsid w:val="00B83874"/>
    <w:rsid w:val="00B8387F"/>
    <w:rsid w:val="00B838D3"/>
    <w:rsid w:val="00B839A8"/>
    <w:rsid w:val="00B83DDD"/>
    <w:rsid w:val="00B844E0"/>
    <w:rsid w:val="00B84D67"/>
    <w:rsid w:val="00B84E35"/>
    <w:rsid w:val="00B85295"/>
    <w:rsid w:val="00B8538C"/>
    <w:rsid w:val="00B85855"/>
    <w:rsid w:val="00B85903"/>
    <w:rsid w:val="00B85AF7"/>
    <w:rsid w:val="00B86086"/>
    <w:rsid w:val="00B86130"/>
    <w:rsid w:val="00B86690"/>
    <w:rsid w:val="00B86997"/>
    <w:rsid w:val="00B86A95"/>
    <w:rsid w:val="00B86B54"/>
    <w:rsid w:val="00B86D71"/>
    <w:rsid w:val="00B86D76"/>
    <w:rsid w:val="00B8773B"/>
    <w:rsid w:val="00B87A73"/>
    <w:rsid w:val="00B87BF6"/>
    <w:rsid w:val="00B87EAB"/>
    <w:rsid w:val="00B906CF"/>
    <w:rsid w:val="00B906E2"/>
    <w:rsid w:val="00B90993"/>
    <w:rsid w:val="00B90A08"/>
    <w:rsid w:val="00B913F1"/>
    <w:rsid w:val="00B9142A"/>
    <w:rsid w:val="00B91598"/>
    <w:rsid w:val="00B919ED"/>
    <w:rsid w:val="00B91AFF"/>
    <w:rsid w:val="00B92383"/>
    <w:rsid w:val="00B9245A"/>
    <w:rsid w:val="00B924CB"/>
    <w:rsid w:val="00B926E7"/>
    <w:rsid w:val="00B927E9"/>
    <w:rsid w:val="00B92F9D"/>
    <w:rsid w:val="00B93023"/>
    <w:rsid w:val="00B93A5E"/>
    <w:rsid w:val="00B94188"/>
    <w:rsid w:val="00B94397"/>
    <w:rsid w:val="00B943F9"/>
    <w:rsid w:val="00B94888"/>
    <w:rsid w:val="00B94FDE"/>
    <w:rsid w:val="00B95076"/>
    <w:rsid w:val="00B9522E"/>
    <w:rsid w:val="00B953B2"/>
    <w:rsid w:val="00B9558E"/>
    <w:rsid w:val="00B95B57"/>
    <w:rsid w:val="00B965A8"/>
    <w:rsid w:val="00B9668D"/>
    <w:rsid w:val="00B96958"/>
    <w:rsid w:val="00B96B6C"/>
    <w:rsid w:val="00B97337"/>
    <w:rsid w:val="00B9761D"/>
    <w:rsid w:val="00B97661"/>
    <w:rsid w:val="00B97A22"/>
    <w:rsid w:val="00B97BC6"/>
    <w:rsid w:val="00B97BEB"/>
    <w:rsid w:val="00B97E44"/>
    <w:rsid w:val="00B97E86"/>
    <w:rsid w:val="00B97FE2"/>
    <w:rsid w:val="00BA01B0"/>
    <w:rsid w:val="00BA01E1"/>
    <w:rsid w:val="00BA0233"/>
    <w:rsid w:val="00BA0AEE"/>
    <w:rsid w:val="00BA0E36"/>
    <w:rsid w:val="00BA11B2"/>
    <w:rsid w:val="00BA1339"/>
    <w:rsid w:val="00BA17AD"/>
    <w:rsid w:val="00BA182F"/>
    <w:rsid w:val="00BA208F"/>
    <w:rsid w:val="00BA23D9"/>
    <w:rsid w:val="00BA2595"/>
    <w:rsid w:val="00BA28FF"/>
    <w:rsid w:val="00BA2C4C"/>
    <w:rsid w:val="00BA2DE5"/>
    <w:rsid w:val="00BA2E45"/>
    <w:rsid w:val="00BA2F41"/>
    <w:rsid w:val="00BA310B"/>
    <w:rsid w:val="00BA33FF"/>
    <w:rsid w:val="00BA3504"/>
    <w:rsid w:val="00BA353C"/>
    <w:rsid w:val="00BA3701"/>
    <w:rsid w:val="00BA42B5"/>
    <w:rsid w:val="00BA42FE"/>
    <w:rsid w:val="00BA4A3A"/>
    <w:rsid w:val="00BA50B4"/>
    <w:rsid w:val="00BA53E2"/>
    <w:rsid w:val="00BA5AF1"/>
    <w:rsid w:val="00BA64FC"/>
    <w:rsid w:val="00BA6660"/>
    <w:rsid w:val="00BA69FF"/>
    <w:rsid w:val="00BA6DEB"/>
    <w:rsid w:val="00BA6F2C"/>
    <w:rsid w:val="00BA7215"/>
    <w:rsid w:val="00BA72EA"/>
    <w:rsid w:val="00BA76F5"/>
    <w:rsid w:val="00BA77F4"/>
    <w:rsid w:val="00BA788A"/>
    <w:rsid w:val="00BA7948"/>
    <w:rsid w:val="00BA7A15"/>
    <w:rsid w:val="00BA7CFE"/>
    <w:rsid w:val="00BA7FF6"/>
    <w:rsid w:val="00BB019B"/>
    <w:rsid w:val="00BB01D6"/>
    <w:rsid w:val="00BB0411"/>
    <w:rsid w:val="00BB07B7"/>
    <w:rsid w:val="00BB0949"/>
    <w:rsid w:val="00BB094C"/>
    <w:rsid w:val="00BB101A"/>
    <w:rsid w:val="00BB13B3"/>
    <w:rsid w:val="00BB14B3"/>
    <w:rsid w:val="00BB2076"/>
    <w:rsid w:val="00BB2287"/>
    <w:rsid w:val="00BB23D9"/>
    <w:rsid w:val="00BB258A"/>
    <w:rsid w:val="00BB2630"/>
    <w:rsid w:val="00BB2924"/>
    <w:rsid w:val="00BB2CFE"/>
    <w:rsid w:val="00BB32EB"/>
    <w:rsid w:val="00BB334A"/>
    <w:rsid w:val="00BB35DA"/>
    <w:rsid w:val="00BB3872"/>
    <w:rsid w:val="00BB3FE8"/>
    <w:rsid w:val="00BB46C9"/>
    <w:rsid w:val="00BB477E"/>
    <w:rsid w:val="00BB4E1F"/>
    <w:rsid w:val="00BB5024"/>
    <w:rsid w:val="00BB51C9"/>
    <w:rsid w:val="00BB5334"/>
    <w:rsid w:val="00BB5965"/>
    <w:rsid w:val="00BB5FAE"/>
    <w:rsid w:val="00BB6125"/>
    <w:rsid w:val="00BB6AE5"/>
    <w:rsid w:val="00BB7430"/>
    <w:rsid w:val="00BB7FF5"/>
    <w:rsid w:val="00BC01AE"/>
    <w:rsid w:val="00BC03C7"/>
    <w:rsid w:val="00BC04BA"/>
    <w:rsid w:val="00BC056D"/>
    <w:rsid w:val="00BC05DA"/>
    <w:rsid w:val="00BC0617"/>
    <w:rsid w:val="00BC097D"/>
    <w:rsid w:val="00BC09D8"/>
    <w:rsid w:val="00BC0B4E"/>
    <w:rsid w:val="00BC0C18"/>
    <w:rsid w:val="00BC0CD2"/>
    <w:rsid w:val="00BC0E3C"/>
    <w:rsid w:val="00BC1267"/>
    <w:rsid w:val="00BC12B8"/>
    <w:rsid w:val="00BC15EE"/>
    <w:rsid w:val="00BC17FE"/>
    <w:rsid w:val="00BC1CEF"/>
    <w:rsid w:val="00BC1DA9"/>
    <w:rsid w:val="00BC1DAD"/>
    <w:rsid w:val="00BC1E41"/>
    <w:rsid w:val="00BC2045"/>
    <w:rsid w:val="00BC2432"/>
    <w:rsid w:val="00BC2513"/>
    <w:rsid w:val="00BC253D"/>
    <w:rsid w:val="00BC2881"/>
    <w:rsid w:val="00BC2C68"/>
    <w:rsid w:val="00BC2D86"/>
    <w:rsid w:val="00BC316A"/>
    <w:rsid w:val="00BC373C"/>
    <w:rsid w:val="00BC3E8C"/>
    <w:rsid w:val="00BC3F4B"/>
    <w:rsid w:val="00BC41B2"/>
    <w:rsid w:val="00BC469F"/>
    <w:rsid w:val="00BC47C6"/>
    <w:rsid w:val="00BC4BAA"/>
    <w:rsid w:val="00BC52F9"/>
    <w:rsid w:val="00BC533F"/>
    <w:rsid w:val="00BC546F"/>
    <w:rsid w:val="00BC54E5"/>
    <w:rsid w:val="00BC56B9"/>
    <w:rsid w:val="00BC57DA"/>
    <w:rsid w:val="00BC5BB9"/>
    <w:rsid w:val="00BC5D3E"/>
    <w:rsid w:val="00BC6347"/>
    <w:rsid w:val="00BC6A27"/>
    <w:rsid w:val="00BC6A94"/>
    <w:rsid w:val="00BC6BF7"/>
    <w:rsid w:val="00BC6D32"/>
    <w:rsid w:val="00BC6DCC"/>
    <w:rsid w:val="00BC6DD4"/>
    <w:rsid w:val="00BC6F2E"/>
    <w:rsid w:val="00BC7312"/>
    <w:rsid w:val="00BC73C2"/>
    <w:rsid w:val="00BC746B"/>
    <w:rsid w:val="00BC752B"/>
    <w:rsid w:val="00BC769E"/>
    <w:rsid w:val="00BC7798"/>
    <w:rsid w:val="00BC7893"/>
    <w:rsid w:val="00BC79A0"/>
    <w:rsid w:val="00BC7D64"/>
    <w:rsid w:val="00BC7EA8"/>
    <w:rsid w:val="00BD0036"/>
    <w:rsid w:val="00BD0272"/>
    <w:rsid w:val="00BD050B"/>
    <w:rsid w:val="00BD0730"/>
    <w:rsid w:val="00BD10B7"/>
    <w:rsid w:val="00BD14DF"/>
    <w:rsid w:val="00BD16AC"/>
    <w:rsid w:val="00BD1807"/>
    <w:rsid w:val="00BD1841"/>
    <w:rsid w:val="00BD1CEF"/>
    <w:rsid w:val="00BD1D40"/>
    <w:rsid w:val="00BD1F4A"/>
    <w:rsid w:val="00BD2112"/>
    <w:rsid w:val="00BD2286"/>
    <w:rsid w:val="00BD2487"/>
    <w:rsid w:val="00BD248C"/>
    <w:rsid w:val="00BD2824"/>
    <w:rsid w:val="00BD2883"/>
    <w:rsid w:val="00BD2A2E"/>
    <w:rsid w:val="00BD2AC4"/>
    <w:rsid w:val="00BD3275"/>
    <w:rsid w:val="00BD3334"/>
    <w:rsid w:val="00BD3377"/>
    <w:rsid w:val="00BD33F5"/>
    <w:rsid w:val="00BD3540"/>
    <w:rsid w:val="00BD3733"/>
    <w:rsid w:val="00BD3A57"/>
    <w:rsid w:val="00BD3AC1"/>
    <w:rsid w:val="00BD3E14"/>
    <w:rsid w:val="00BD40E5"/>
    <w:rsid w:val="00BD414D"/>
    <w:rsid w:val="00BD4CA0"/>
    <w:rsid w:val="00BD4DA0"/>
    <w:rsid w:val="00BD5332"/>
    <w:rsid w:val="00BD5845"/>
    <w:rsid w:val="00BD590C"/>
    <w:rsid w:val="00BD5ACF"/>
    <w:rsid w:val="00BD5D54"/>
    <w:rsid w:val="00BD6151"/>
    <w:rsid w:val="00BD690A"/>
    <w:rsid w:val="00BD6B07"/>
    <w:rsid w:val="00BD716B"/>
    <w:rsid w:val="00BD7359"/>
    <w:rsid w:val="00BD73B5"/>
    <w:rsid w:val="00BD7717"/>
    <w:rsid w:val="00BD77A8"/>
    <w:rsid w:val="00BD7974"/>
    <w:rsid w:val="00BD7A9C"/>
    <w:rsid w:val="00BD7D3B"/>
    <w:rsid w:val="00BE03DE"/>
    <w:rsid w:val="00BE04D0"/>
    <w:rsid w:val="00BE069A"/>
    <w:rsid w:val="00BE07B8"/>
    <w:rsid w:val="00BE0A6D"/>
    <w:rsid w:val="00BE0C1B"/>
    <w:rsid w:val="00BE1066"/>
    <w:rsid w:val="00BE10C3"/>
    <w:rsid w:val="00BE1174"/>
    <w:rsid w:val="00BE13A2"/>
    <w:rsid w:val="00BE177B"/>
    <w:rsid w:val="00BE1A94"/>
    <w:rsid w:val="00BE210D"/>
    <w:rsid w:val="00BE2291"/>
    <w:rsid w:val="00BE2321"/>
    <w:rsid w:val="00BE259D"/>
    <w:rsid w:val="00BE26C6"/>
    <w:rsid w:val="00BE2852"/>
    <w:rsid w:val="00BE2EA6"/>
    <w:rsid w:val="00BE3372"/>
    <w:rsid w:val="00BE35DF"/>
    <w:rsid w:val="00BE36D1"/>
    <w:rsid w:val="00BE3861"/>
    <w:rsid w:val="00BE3B49"/>
    <w:rsid w:val="00BE3ECF"/>
    <w:rsid w:val="00BE3EF2"/>
    <w:rsid w:val="00BE418B"/>
    <w:rsid w:val="00BE4312"/>
    <w:rsid w:val="00BE494F"/>
    <w:rsid w:val="00BE4A4E"/>
    <w:rsid w:val="00BE4BED"/>
    <w:rsid w:val="00BE4C5F"/>
    <w:rsid w:val="00BE4DD1"/>
    <w:rsid w:val="00BE4DF2"/>
    <w:rsid w:val="00BE4E75"/>
    <w:rsid w:val="00BE4ECC"/>
    <w:rsid w:val="00BE4F41"/>
    <w:rsid w:val="00BE4FB1"/>
    <w:rsid w:val="00BE502B"/>
    <w:rsid w:val="00BE56DE"/>
    <w:rsid w:val="00BE5A9D"/>
    <w:rsid w:val="00BE5BB9"/>
    <w:rsid w:val="00BE5FC6"/>
    <w:rsid w:val="00BE61EB"/>
    <w:rsid w:val="00BE62D2"/>
    <w:rsid w:val="00BE641C"/>
    <w:rsid w:val="00BE6750"/>
    <w:rsid w:val="00BE6971"/>
    <w:rsid w:val="00BE69E5"/>
    <w:rsid w:val="00BE6B19"/>
    <w:rsid w:val="00BE736D"/>
    <w:rsid w:val="00BE75A3"/>
    <w:rsid w:val="00BE7614"/>
    <w:rsid w:val="00BE781D"/>
    <w:rsid w:val="00BE7BA1"/>
    <w:rsid w:val="00BE7DF8"/>
    <w:rsid w:val="00BF0074"/>
    <w:rsid w:val="00BF031B"/>
    <w:rsid w:val="00BF03C3"/>
    <w:rsid w:val="00BF04EB"/>
    <w:rsid w:val="00BF05A1"/>
    <w:rsid w:val="00BF0660"/>
    <w:rsid w:val="00BF06FF"/>
    <w:rsid w:val="00BF098F"/>
    <w:rsid w:val="00BF09D7"/>
    <w:rsid w:val="00BF0A9D"/>
    <w:rsid w:val="00BF0C3F"/>
    <w:rsid w:val="00BF0F0D"/>
    <w:rsid w:val="00BF1181"/>
    <w:rsid w:val="00BF13BF"/>
    <w:rsid w:val="00BF1531"/>
    <w:rsid w:val="00BF157A"/>
    <w:rsid w:val="00BF16A4"/>
    <w:rsid w:val="00BF16F3"/>
    <w:rsid w:val="00BF19BC"/>
    <w:rsid w:val="00BF1C77"/>
    <w:rsid w:val="00BF20C0"/>
    <w:rsid w:val="00BF210F"/>
    <w:rsid w:val="00BF2501"/>
    <w:rsid w:val="00BF254D"/>
    <w:rsid w:val="00BF2C13"/>
    <w:rsid w:val="00BF2F44"/>
    <w:rsid w:val="00BF2FD6"/>
    <w:rsid w:val="00BF32ED"/>
    <w:rsid w:val="00BF33BE"/>
    <w:rsid w:val="00BF3C10"/>
    <w:rsid w:val="00BF4046"/>
    <w:rsid w:val="00BF41AB"/>
    <w:rsid w:val="00BF44DA"/>
    <w:rsid w:val="00BF45CF"/>
    <w:rsid w:val="00BF4646"/>
    <w:rsid w:val="00BF4713"/>
    <w:rsid w:val="00BF4CCC"/>
    <w:rsid w:val="00BF4E51"/>
    <w:rsid w:val="00BF529A"/>
    <w:rsid w:val="00BF5B66"/>
    <w:rsid w:val="00BF646E"/>
    <w:rsid w:val="00BF6654"/>
    <w:rsid w:val="00BF667D"/>
    <w:rsid w:val="00BF670E"/>
    <w:rsid w:val="00BF68FC"/>
    <w:rsid w:val="00BF69C6"/>
    <w:rsid w:val="00BF69D1"/>
    <w:rsid w:val="00BF6C9A"/>
    <w:rsid w:val="00BF6E64"/>
    <w:rsid w:val="00BF74BD"/>
    <w:rsid w:val="00BF7564"/>
    <w:rsid w:val="00BF788A"/>
    <w:rsid w:val="00BF78EF"/>
    <w:rsid w:val="00C00039"/>
    <w:rsid w:val="00C00B77"/>
    <w:rsid w:val="00C011F3"/>
    <w:rsid w:val="00C0141E"/>
    <w:rsid w:val="00C01436"/>
    <w:rsid w:val="00C01865"/>
    <w:rsid w:val="00C01F4F"/>
    <w:rsid w:val="00C02024"/>
    <w:rsid w:val="00C020E0"/>
    <w:rsid w:val="00C02B36"/>
    <w:rsid w:val="00C02F3A"/>
    <w:rsid w:val="00C032B2"/>
    <w:rsid w:val="00C032BD"/>
    <w:rsid w:val="00C0332E"/>
    <w:rsid w:val="00C035E2"/>
    <w:rsid w:val="00C03B34"/>
    <w:rsid w:val="00C03E71"/>
    <w:rsid w:val="00C0400E"/>
    <w:rsid w:val="00C040B7"/>
    <w:rsid w:val="00C04426"/>
    <w:rsid w:val="00C04481"/>
    <w:rsid w:val="00C047AC"/>
    <w:rsid w:val="00C04BC5"/>
    <w:rsid w:val="00C04D31"/>
    <w:rsid w:val="00C04D46"/>
    <w:rsid w:val="00C04E17"/>
    <w:rsid w:val="00C0563C"/>
    <w:rsid w:val="00C056F2"/>
    <w:rsid w:val="00C05A7D"/>
    <w:rsid w:val="00C05BE4"/>
    <w:rsid w:val="00C05E0E"/>
    <w:rsid w:val="00C05F50"/>
    <w:rsid w:val="00C05FA2"/>
    <w:rsid w:val="00C06258"/>
    <w:rsid w:val="00C06267"/>
    <w:rsid w:val="00C06317"/>
    <w:rsid w:val="00C0636E"/>
    <w:rsid w:val="00C06526"/>
    <w:rsid w:val="00C069C6"/>
    <w:rsid w:val="00C06C3A"/>
    <w:rsid w:val="00C072A2"/>
    <w:rsid w:val="00C07445"/>
    <w:rsid w:val="00C07B21"/>
    <w:rsid w:val="00C07B4A"/>
    <w:rsid w:val="00C07C18"/>
    <w:rsid w:val="00C07C35"/>
    <w:rsid w:val="00C07EAA"/>
    <w:rsid w:val="00C07EF3"/>
    <w:rsid w:val="00C100E5"/>
    <w:rsid w:val="00C10358"/>
    <w:rsid w:val="00C103EC"/>
    <w:rsid w:val="00C1053B"/>
    <w:rsid w:val="00C1053C"/>
    <w:rsid w:val="00C105B7"/>
    <w:rsid w:val="00C109B2"/>
    <w:rsid w:val="00C110F0"/>
    <w:rsid w:val="00C11246"/>
    <w:rsid w:val="00C1141A"/>
    <w:rsid w:val="00C11449"/>
    <w:rsid w:val="00C118BF"/>
    <w:rsid w:val="00C11997"/>
    <w:rsid w:val="00C11AAF"/>
    <w:rsid w:val="00C11BC4"/>
    <w:rsid w:val="00C11C0A"/>
    <w:rsid w:val="00C11C6B"/>
    <w:rsid w:val="00C11D8C"/>
    <w:rsid w:val="00C11E3F"/>
    <w:rsid w:val="00C122E9"/>
    <w:rsid w:val="00C12429"/>
    <w:rsid w:val="00C126BC"/>
    <w:rsid w:val="00C126C8"/>
    <w:rsid w:val="00C127ED"/>
    <w:rsid w:val="00C1287A"/>
    <w:rsid w:val="00C128B1"/>
    <w:rsid w:val="00C128CE"/>
    <w:rsid w:val="00C12DAF"/>
    <w:rsid w:val="00C12F0F"/>
    <w:rsid w:val="00C13145"/>
    <w:rsid w:val="00C13378"/>
    <w:rsid w:val="00C13926"/>
    <w:rsid w:val="00C14376"/>
    <w:rsid w:val="00C14510"/>
    <w:rsid w:val="00C1475B"/>
    <w:rsid w:val="00C14780"/>
    <w:rsid w:val="00C15189"/>
    <w:rsid w:val="00C15954"/>
    <w:rsid w:val="00C15B49"/>
    <w:rsid w:val="00C15E46"/>
    <w:rsid w:val="00C15EA9"/>
    <w:rsid w:val="00C16694"/>
    <w:rsid w:val="00C166FA"/>
    <w:rsid w:val="00C16B3E"/>
    <w:rsid w:val="00C1738F"/>
    <w:rsid w:val="00C174F2"/>
    <w:rsid w:val="00C175A7"/>
    <w:rsid w:val="00C175CC"/>
    <w:rsid w:val="00C1792C"/>
    <w:rsid w:val="00C17B2D"/>
    <w:rsid w:val="00C17B67"/>
    <w:rsid w:val="00C17B90"/>
    <w:rsid w:val="00C17DFF"/>
    <w:rsid w:val="00C2012A"/>
    <w:rsid w:val="00C20624"/>
    <w:rsid w:val="00C20C55"/>
    <w:rsid w:val="00C2102F"/>
    <w:rsid w:val="00C21317"/>
    <w:rsid w:val="00C2147A"/>
    <w:rsid w:val="00C21658"/>
    <w:rsid w:val="00C2167F"/>
    <w:rsid w:val="00C216B6"/>
    <w:rsid w:val="00C2177F"/>
    <w:rsid w:val="00C217DE"/>
    <w:rsid w:val="00C21D38"/>
    <w:rsid w:val="00C223DA"/>
    <w:rsid w:val="00C22504"/>
    <w:rsid w:val="00C2288E"/>
    <w:rsid w:val="00C22956"/>
    <w:rsid w:val="00C22B7F"/>
    <w:rsid w:val="00C22D0A"/>
    <w:rsid w:val="00C22E76"/>
    <w:rsid w:val="00C22FBE"/>
    <w:rsid w:val="00C23173"/>
    <w:rsid w:val="00C2355C"/>
    <w:rsid w:val="00C23CBB"/>
    <w:rsid w:val="00C23D96"/>
    <w:rsid w:val="00C23E06"/>
    <w:rsid w:val="00C24040"/>
    <w:rsid w:val="00C241B8"/>
    <w:rsid w:val="00C242B3"/>
    <w:rsid w:val="00C2442E"/>
    <w:rsid w:val="00C244FD"/>
    <w:rsid w:val="00C2455C"/>
    <w:rsid w:val="00C246FC"/>
    <w:rsid w:val="00C24B58"/>
    <w:rsid w:val="00C24BFD"/>
    <w:rsid w:val="00C24C3B"/>
    <w:rsid w:val="00C24D05"/>
    <w:rsid w:val="00C24DB7"/>
    <w:rsid w:val="00C2504F"/>
    <w:rsid w:val="00C2535D"/>
    <w:rsid w:val="00C25603"/>
    <w:rsid w:val="00C25F16"/>
    <w:rsid w:val="00C26448"/>
    <w:rsid w:val="00C2657F"/>
    <w:rsid w:val="00C267E8"/>
    <w:rsid w:val="00C26849"/>
    <w:rsid w:val="00C26A02"/>
    <w:rsid w:val="00C26A74"/>
    <w:rsid w:val="00C26CE9"/>
    <w:rsid w:val="00C26F27"/>
    <w:rsid w:val="00C2762D"/>
    <w:rsid w:val="00C27CC6"/>
    <w:rsid w:val="00C30568"/>
    <w:rsid w:val="00C30678"/>
    <w:rsid w:val="00C30914"/>
    <w:rsid w:val="00C30B69"/>
    <w:rsid w:val="00C30B6E"/>
    <w:rsid w:val="00C314FE"/>
    <w:rsid w:val="00C31502"/>
    <w:rsid w:val="00C315DC"/>
    <w:rsid w:val="00C3173A"/>
    <w:rsid w:val="00C31AFD"/>
    <w:rsid w:val="00C31B9C"/>
    <w:rsid w:val="00C31C0D"/>
    <w:rsid w:val="00C320E9"/>
    <w:rsid w:val="00C327A2"/>
    <w:rsid w:val="00C32A52"/>
    <w:rsid w:val="00C32AC5"/>
    <w:rsid w:val="00C32BC2"/>
    <w:rsid w:val="00C32C40"/>
    <w:rsid w:val="00C32CAE"/>
    <w:rsid w:val="00C337C9"/>
    <w:rsid w:val="00C33E88"/>
    <w:rsid w:val="00C3413E"/>
    <w:rsid w:val="00C3414C"/>
    <w:rsid w:val="00C3437C"/>
    <w:rsid w:val="00C344A2"/>
    <w:rsid w:val="00C345BB"/>
    <w:rsid w:val="00C34604"/>
    <w:rsid w:val="00C3475F"/>
    <w:rsid w:val="00C347D4"/>
    <w:rsid w:val="00C34B55"/>
    <w:rsid w:val="00C34B8E"/>
    <w:rsid w:val="00C3530C"/>
    <w:rsid w:val="00C35585"/>
    <w:rsid w:val="00C35BB9"/>
    <w:rsid w:val="00C360C7"/>
    <w:rsid w:val="00C36122"/>
    <w:rsid w:val="00C362D8"/>
    <w:rsid w:val="00C3664B"/>
    <w:rsid w:val="00C368B3"/>
    <w:rsid w:val="00C36A34"/>
    <w:rsid w:val="00C36B1B"/>
    <w:rsid w:val="00C3705D"/>
    <w:rsid w:val="00C3758D"/>
    <w:rsid w:val="00C3770A"/>
    <w:rsid w:val="00C37A4F"/>
    <w:rsid w:val="00C37A7E"/>
    <w:rsid w:val="00C4062B"/>
    <w:rsid w:val="00C41403"/>
    <w:rsid w:val="00C415FE"/>
    <w:rsid w:val="00C4170D"/>
    <w:rsid w:val="00C4178E"/>
    <w:rsid w:val="00C417DB"/>
    <w:rsid w:val="00C418EB"/>
    <w:rsid w:val="00C418ED"/>
    <w:rsid w:val="00C41D97"/>
    <w:rsid w:val="00C420FB"/>
    <w:rsid w:val="00C4234C"/>
    <w:rsid w:val="00C42826"/>
    <w:rsid w:val="00C4294F"/>
    <w:rsid w:val="00C42E96"/>
    <w:rsid w:val="00C43639"/>
    <w:rsid w:val="00C43885"/>
    <w:rsid w:val="00C43D41"/>
    <w:rsid w:val="00C440D1"/>
    <w:rsid w:val="00C4437D"/>
    <w:rsid w:val="00C44A22"/>
    <w:rsid w:val="00C44A52"/>
    <w:rsid w:val="00C44F0F"/>
    <w:rsid w:val="00C44F58"/>
    <w:rsid w:val="00C45431"/>
    <w:rsid w:val="00C45D3C"/>
    <w:rsid w:val="00C45EE6"/>
    <w:rsid w:val="00C46182"/>
    <w:rsid w:val="00C4663D"/>
    <w:rsid w:val="00C46728"/>
    <w:rsid w:val="00C469A4"/>
    <w:rsid w:val="00C46D81"/>
    <w:rsid w:val="00C46F0D"/>
    <w:rsid w:val="00C4706D"/>
    <w:rsid w:val="00C47C86"/>
    <w:rsid w:val="00C47E72"/>
    <w:rsid w:val="00C501CE"/>
    <w:rsid w:val="00C50ADB"/>
    <w:rsid w:val="00C50B89"/>
    <w:rsid w:val="00C50CAF"/>
    <w:rsid w:val="00C50E62"/>
    <w:rsid w:val="00C50E94"/>
    <w:rsid w:val="00C511CF"/>
    <w:rsid w:val="00C51437"/>
    <w:rsid w:val="00C51720"/>
    <w:rsid w:val="00C5172C"/>
    <w:rsid w:val="00C51874"/>
    <w:rsid w:val="00C52336"/>
    <w:rsid w:val="00C52376"/>
    <w:rsid w:val="00C52905"/>
    <w:rsid w:val="00C52FF4"/>
    <w:rsid w:val="00C53401"/>
    <w:rsid w:val="00C53862"/>
    <w:rsid w:val="00C5392F"/>
    <w:rsid w:val="00C53931"/>
    <w:rsid w:val="00C53E98"/>
    <w:rsid w:val="00C53EA2"/>
    <w:rsid w:val="00C54CEB"/>
    <w:rsid w:val="00C54DCD"/>
    <w:rsid w:val="00C550F3"/>
    <w:rsid w:val="00C551BC"/>
    <w:rsid w:val="00C55699"/>
    <w:rsid w:val="00C559D3"/>
    <w:rsid w:val="00C55B85"/>
    <w:rsid w:val="00C55BAB"/>
    <w:rsid w:val="00C55BB5"/>
    <w:rsid w:val="00C55F3B"/>
    <w:rsid w:val="00C561AC"/>
    <w:rsid w:val="00C56237"/>
    <w:rsid w:val="00C569A4"/>
    <w:rsid w:val="00C569CF"/>
    <w:rsid w:val="00C56BF6"/>
    <w:rsid w:val="00C5769C"/>
    <w:rsid w:val="00C57815"/>
    <w:rsid w:val="00C578D6"/>
    <w:rsid w:val="00C57903"/>
    <w:rsid w:val="00C57C34"/>
    <w:rsid w:val="00C57D6E"/>
    <w:rsid w:val="00C57EC1"/>
    <w:rsid w:val="00C60993"/>
    <w:rsid w:val="00C60A13"/>
    <w:rsid w:val="00C60AA1"/>
    <w:rsid w:val="00C60BFD"/>
    <w:rsid w:val="00C61126"/>
    <w:rsid w:val="00C61253"/>
    <w:rsid w:val="00C61283"/>
    <w:rsid w:val="00C615BF"/>
    <w:rsid w:val="00C61CB1"/>
    <w:rsid w:val="00C61CD1"/>
    <w:rsid w:val="00C61D5A"/>
    <w:rsid w:val="00C61E6D"/>
    <w:rsid w:val="00C62054"/>
    <w:rsid w:val="00C625D9"/>
    <w:rsid w:val="00C62785"/>
    <w:rsid w:val="00C62823"/>
    <w:rsid w:val="00C6288B"/>
    <w:rsid w:val="00C62996"/>
    <w:rsid w:val="00C62AAC"/>
    <w:rsid w:val="00C62AC5"/>
    <w:rsid w:val="00C62C3C"/>
    <w:rsid w:val="00C62C68"/>
    <w:rsid w:val="00C62CA2"/>
    <w:rsid w:val="00C62E51"/>
    <w:rsid w:val="00C63217"/>
    <w:rsid w:val="00C633D1"/>
    <w:rsid w:val="00C63783"/>
    <w:rsid w:val="00C63ADC"/>
    <w:rsid w:val="00C63D90"/>
    <w:rsid w:val="00C63FA3"/>
    <w:rsid w:val="00C6404A"/>
    <w:rsid w:val="00C642EB"/>
    <w:rsid w:val="00C645A7"/>
    <w:rsid w:val="00C646E4"/>
    <w:rsid w:val="00C64BAA"/>
    <w:rsid w:val="00C64CF4"/>
    <w:rsid w:val="00C64E4F"/>
    <w:rsid w:val="00C64F49"/>
    <w:rsid w:val="00C6531F"/>
    <w:rsid w:val="00C6550C"/>
    <w:rsid w:val="00C65593"/>
    <w:rsid w:val="00C65718"/>
    <w:rsid w:val="00C65CD8"/>
    <w:rsid w:val="00C66454"/>
    <w:rsid w:val="00C66555"/>
    <w:rsid w:val="00C66B28"/>
    <w:rsid w:val="00C66B60"/>
    <w:rsid w:val="00C66C25"/>
    <w:rsid w:val="00C66E64"/>
    <w:rsid w:val="00C67068"/>
    <w:rsid w:val="00C67127"/>
    <w:rsid w:val="00C67312"/>
    <w:rsid w:val="00C6731D"/>
    <w:rsid w:val="00C6780B"/>
    <w:rsid w:val="00C6794F"/>
    <w:rsid w:val="00C679D6"/>
    <w:rsid w:val="00C67AD2"/>
    <w:rsid w:val="00C67D42"/>
    <w:rsid w:val="00C67E19"/>
    <w:rsid w:val="00C70737"/>
    <w:rsid w:val="00C70A8B"/>
    <w:rsid w:val="00C70C1E"/>
    <w:rsid w:val="00C7106E"/>
    <w:rsid w:val="00C71097"/>
    <w:rsid w:val="00C71240"/>
    <w:rsid w:val="00C71853"/>
    <w:rsid w:val="00C71989"/>
    <w:rsid w:val="00C71C1D"/>
    <w:rsid w:val="00C71D1D"/>
    <w:rsid w:val="00C71D4D"/>
    <w:rsid w:val="00C71E28"/>
    <w:rsid w:val="00C71EC2"/>
    <w:rsid w:val="00C720CA"/>
    <w:rsid w:val="00C721AA"/>
    <w:rsid w:val="00C7220C"/>
    <w:rsid w:val="00C72221"/>
    <w:rsid w:val="00C7223C"/>
    <w:rsid w:val="00C7296D"/>
    <w:rsid w:val="00C729F9"/>
    <w:rsid w:val="00C72A16"/>
    <w:rsid w:val="00C72C64"/>
    <w:rsid w:val="00C72E1A"/>
    <w:rsid w:val="00C72F5E"/>
    <w:rsid w:val="00C7300A"/>
    <w:rsid w:val="00C730EC"/>
    <w:rsid w:val="00C73A71"/>
    <w:rsid w:val="00C73B5A"/>
    <w:rsid w:val="00C73DC6"/>
    <w:rsid w:val="00C7482E"/>
    <w:rsid w:val="00C74C55"/>
    <w:rsid w:val="00C74CC6"/>
    <w:rsid w:val="00C74FC3"/>
    <w:rsid w:val="00C750EC"/>
    <w:rsid w:val="00C753DE"/>
    <w:rsid w:val="00C755F8"/>
    <w:rsid w:val="00C75B69"/>
    <w:rsid w:val="00C75D8B"/>
    <w:rsid w:val="00C75FAF"/>
    <w:rsid w:val="00C75FF9"/>
    <w:rsid w:val="00C7620B"/>
    <w:rsid w:val="00C7686B"/>
    <w:rsid w:val="00C76B3E"/>
    <w:rsid w:val="00C76FD5"/>
    <w:rsid w:val="00C7732B"/>
    <w:rsid w:val="00C7759A"/>
    <w:rsid w:val="00C7760E"/>
    <w:rsid w:val="00C77E7B"/>
    <w:rsid w:val="00C801B2"/>
    <w:rsid w:val="00C808B3"/>
    <w:rsid w:val="00C8094A"/>
    <w:rsid w:val="00C80A84"/>
    <w:rsid w:val="00C80B33"/>
    <w:rsid w:val="00C80D49"/>
    <w:rsid w:val="00C80DBC"/>
    <w:rsid w:val="00C81005"/>
    <w:rsid w:val="00C811F8"/>
    <w:rsid w:val="00C815A1"/>
    <w:rsid w:val="00C8183C"/>
    <w:rsid w:val="00C82472"/>
    <w:rsid w:val="00C826E3"/>
    <w:rsid w:val="00C82950"/>
    <w:rsid w:val="00C82C47"/>
    <w:rsid w:val="00C83059"/>
    <w:rsid w:val="00C830D6"/>
    <w:rsid w:val="00C83294"/>
    <w:rsid w:val="00C833A4"/>
    <w:rsid w:val="00C8363A"/>
    <w:rsid w:val="00C836AF"/>
    <w:rsid w:val="00C837ED"/>
    <w:rsid w:val="00C8388F"/>
    <w:rsid w:val="00C83A13"/>
    <w:rsid w:val="00C83CB8"/>
    <w:rsid w:val="00C83EE7"/>
    <w:rsid w:val="00C83F41"/>
    <w:rsid w:val="00C842A4"/>
    <w:rsid w:val="00C843D6"/>
    <w:rsid w:val="00C84681"/>
    <w:rsid w:val="00C846A1"/>
    <w:rsid w:val="00C8492F"/>
    <w:rsid w:val="00C84B9F"/>
    <w:rsid w:val="00C84E7F"/>
    <w:rsid w:val="00C85048"/>
    <w:rsid w:val="00C851C3"/>
    <w:rsid w:val="00C85652"/>
    <w:rsid w:val="00C85BA3"/>
    <w:rsid w:val="00C85CBF"/>
    <w:rsid w:val="00C85E56"/>
    <w:rsid w:val="00C869DA"/>
    <w:rsid w:val="00C86D2C"/>
    <w:rsid w:val="00C86F4F"/>
    <w:rsid w:val="00C87046"/>
    <w:rsid w:val="00C87256"/>
    <w:rsid w:val="00C87517"/>
    <w:rsid w:val="00C87805"/>
    <w:rsid w:val="00C87D6D"/>
    <w:rsid w:val="00C902B0"/>
    <w:rsid w:val="00C90319"/>
    <w:rsid w:val="00C90606"/>
    <w:rsid w:val="00C90842"/>
    <w:rsid w:val="00C909E4"/>
    <w:rsid w:val="00C90C08"/>
    <w:rsid w:val="00C90EEE"/>
    <w:rsid w:val="00C90EF5"/>
    <w:rsid w:val="00C91098"/>
    <w:rsid w:val="00C91693"/>
    <w:rsid w:val="00C919D6"/>
    <w:rsid w:val="00C91B72"/>
    <w:rsid w:val="00C91BDA"/>
    <w:rsid w:val="00C91C91"/>
    <w:rsid w:val="00C92259"/>
    <w:rsid w:val="00C925FE"/>
    <w:rsid w:val="00C926B3"/>
    <w:rsid w:val="00C929BA"/>
    <w:rsid w:val="00C92CFB"/>
    <w:rsid w:val="00C92D60"/>
    <w:rsid w:val="00C930DA"/>
    <w:rsid w:val="00C933A1"/>
    <w:rsid w:val="00C933CE"/>
    <w:rsid w:val="00C937D8"/>
    <w:rsid w:val="00C93BC0"/>
    <w:rsid w:val="00C944F6"/>
    <w:rsid w:val="00C94963"/>
    <w:rsid w:val="00C949A1"/>
    <w:rsid w:val="00C94A2E"/>
    <w:rsid w:val="00C94A64"/>
    <w:rsid w:val="00C94A6B"/>
    <w:rsid w:val="00C94ABE"/>
    <w:rsid w:val="00C94CC5"/>
    <w:rsid w:val="00C95113"/>
    <w:rsid w:val="00C95156"/>
    <w:rsid w:val="00C9526E"/>
    <w:rsid w:val="00C9592C"/>
    <w:rsid w:val="00C95FD2"/>
    <w:rsid w:val="00C95FF9"/>
    <w:rsid w:val="00C961CA"/>
    <w:rsid w:val="00C96601"/>
    <w:rsid w:val="00C96858"/>
    <w:rsid w:val="00C97E3B"/>
    <w:rsid w:val="00CA0137"/>
    <w:rsid w:val="00CA01AE"/>
    <w:rsid w:val="00CA03FC"/>
    <w:rsid w:val="00CA051B"/>
    <w:rsid w:val="00CA05FE"/>
    <w:rsid w:val="00CA0824"/>
    <w:rsid w:val="00CA0B29"/>
    <w:rsid w:val="00CA0D1A"/>
    <w:rsid w:val="00CA0E7E"/>
    <w:rsid w:val="00CA15D0"/>
    <w:rsid w:val="00CA18EF"/>
    <w:rsid w:val="00CA1D68"/>
    <w:rsid w:val="00CA20F7"/>
    <w:rsid w:val="00CA2474"/>
    <w:rsid w:val="00CA2E5C"/>
    <w:rsid w:val="00CA3141"/>
    <w:rsid w:val="00CA31A4"/>
    <w:rsid w:val="00CA32D1"/>
    <w:rsid w:val="00CA3405"/>
    <w:rsid w:val="00CA3684"/>
    <w:rsid w:val="00CA371E"/>
    <w:rsid w:val="00CA399B"/>
    <w:rsid w:val="00CA39C8"/>
    <w:rsid w:val="00CA3B65"/>
    <w:rsid w:val="00CA3DA1"/>
    <w:rsid w:val="00CA3DEE"/>
    <w:rsid w:val="00CA3EFA"/>
    <w:rsid w:val="00CA3FCE"/>
    <w:rsid w:val="00CA4187"/>
    <w:rsid w:val="00CA426B"/>
    <w:rsid w:val="00CA44C1"/>
    <w:rsid w:val="00CA44C2"/>
    <w:rsid w:val="00CA52D8"/>
    <w:rsid w:val="00CA5CD2"/>
    <w:rsid w:val="00CA60C0"/>
    <w:rsid w:val="00CA64AB"/>
    <w:rsid w:val="00CA682A"/>
    <w:rsid w:val="00CA70DD"/>
    <w:rsid w:val="00CA748E"/>
    <w:rsid w:val="00CA76F0"/>
    <w:rsid w:val="00CA7723"/>
    <w:rsid w:val="00CA782F"/>
    <w:rsid w:val="00CB0709"/>
    <w:rsid w:val="00CB0735"/>
    <w:rsid w:val="00CB0B62"/>
    <w:rsid w:val="00CB0C9F"/>
    <w:rsid w:val="00CB10CE"/>
    <w:rsid w:val="00CB13FC"/>
    <w:rsid w:val="00CB1607"/>
    <w:rsid w:val="00CB1718"/>
    <w:rsid w:val="00CB17E7"/>
    <w:rsid w:val="00CB188E"/>
    <w:rsid w:val="00CB198A"/>
    <w:rsid w:val="00CB1C66"/>
    <w:rsid w:val="00CB1CCE"/>
    <w:rsid w:val="00CB1E15"/>
    <w:rsid w:val="00CB1E7F"/>
    <w:rsid w:val="00CB215E"/>
    <w:rsid w:val="00CB2291"/>
    <w:rsid w:val="00CB22D8"/>
    <w:rsid w:val="00CB22EA"/>
    <w:rsid w:val="00CB2509"/>
    <w:rsid w:val="00CB2532"/>
    <w:rsid w:val="00CB26D9"/>
    <w:rsid w:val="00CB2B0D"/>
    <w:rsid w:val="00CB2BED"/>
    <w:rsid w:val="00CB2D1D"/>
    <w:rsid w:val="00CB3054"/>
    <w:rsid w:val="00CB30B5"/>
    <w:rsid w:val="00CB3126"/>
    <w:rsid w:val="00CB331B"/>
    <w:rsid w:val="00CB3371"/>
    <w:rsid w:val="00CB3408"/>
    <w:rsid w:val="00CB3496"/>
    <w:rsid w:val="00CB3920"/>
    <w:rsid w:val="00CB3AC7"/>
    <w:rsid w:val="00CB3C90"/>
    <w:rsid w:val="00CB3F19"/>
    <w:rsid w:val="00CB439B"/>
    <w:rsid w:val="00CB46C5"/>
    <w:rsid w:val="00CB4BBB"/>
    <w:rsid w:val="00CB4E97"/>
    <w:rsid w:val="00CB4F03"/>
    <w:rsid w:val="00CB4F41"/>
    <w:rsid w:val="00CB51CE"/>
    <w:rsid w:val="00CB52F7"/>
    <w:rsid w:val="00CB5303"/>
    <w:rsid w:val="00CB56CB"/>
    <w:rsid w:val="00CB56EB"/>
    <w:rsid w:val="00CB588A"/>
    <w:rsid w:val="00CB5C53"/>
    <w:rsid w:val="00CB5EA5"/>
    <w:rsid w:val="00CB5FFE"/>
    <w:rsid w:val="00CB6119"/>
    <w:rsid w:val="00CB63FB"/>
    <w:rsid w:val="00CB67AB"/>
    <w:rsid w:val="00CB699C"/>
    <w:rsid w:val="00CB69FB"/>
    <w:rsid w:val="00CB6C28"/>
    <w:rsid w:val="00CB72D3"/>
    <w:rsid w:val="00CB7369"/>
    <w:rsid w:val="00CB7421"/>
    <w:rsid w:val="00CB78B4"/>
    <w:rsid w:val="00CB7904"/>
    <w:rsid w:val="00CB7B81"/>
    <w:rsid w:val="00CC01D2"/>
    <w:rsid w:val="00CC0A73"/>
    <w:rsid w:val="00CC0E6C"/>
    <w:rsid w:val="00CC0EED"/>
    <w:rsid w:val="00CC14ED"/>
    <w:rsid w:val="00CC1671"/>
    <w:rsid w:val="00CC17B4"/>
    <w:rsid w:val="00CC1942"/>
    <w:rsid w:val="00CC1D16"/>
    <w:rsid w:val="00CC21DA"/>
    <w:rsid w:val="00CC25DE"/>
    <w:rsid w:val="00CC26A9"/>
    <w:rsid w:val="00CC2952"/>
    <w:rsid w:val="00CC2B17"/>
    <w:rsid w:val="00CC2DD9"/>
    <w:rsid w:val="00CC2E58"/>
    <w:rsid w:val="00CC3129"/>
    <w:rsid w:val="00CC32F9"/>
    <w:rsid w:val="00CC374D"/>
    <w:rsid w:val="00CC3A00"/>
    <w:rsid w:val="00CC3CCB"/>
    <w:rsid w:val="00CC3D29"/>
    <w:rsid w:val="00CC3D49"/>
    <w:rsid w:val="00CC4043"/>
    <w:rsid w:val="00CC42D3"/>
    <w:rsid w:val="00CC449A"/>
    <w:rsid w:val="00CC44BF"/>
    <w:rsid w:val="00CC44CA"/>
    <w:rsid w:val="00CC455E"/>
    <w:rsid w:val="00CC4AEE"/>
    <w:rsid w:val="00CC4D0E"/>
    <w:rsid w:val="00CC4D29"/>
    <w:rsid w:val="00CC5228"/>
    <w:rsid w:val="00CC579E"/>
    <w:rsid w:val="00CC5A63"/>
    <w:rsid w:val="00CC5BAD"/>
    <w:rsid w:val="00CC5BFC"/>
    <w:rsid w:val="00CC5DAF"/>
    <w:rsid w:val="00CC65B5"/>
    <w:rsid w:val="00CC6989"/>
    <w:rsid w:val="00CC704D"/>
    <w:rsid w:val="00CC746E"/>
    <w:rsid w:val="00CC772E"/>
    <w:rsid w:val="00CC7881"/>
    <w:rsid w:val="00CD02B4"/>
    <w:rsid w:val="00CD07E7"/>
    <w:rsid w:val="00CD0A01"/>
    <w:rsid w:val="00CD0CC8"/>
    <w:rsid w:val="00CD12E9"/>
    <w:rsid w:val="00CD1686"/>
    <w:rsid w:val="00CD1871"/>
    <w:rsid w:val="00CD1D66"/>
    <w:rsid w:val="00CD1DE8"/>
    <w:rsid w:val="00CD1E0B"/>
    <w:rsid w:val="00CD1E3D"/>
    <w:rsid w:val="00CD22EC"/>
    <w:rsid w:val="00CD2544"/>
    <w:rsid w:val="00CD25B5"/>
    <w:rsid w:val="00CD2732"/>
    <w:rsid w:val="00CD2B04"/>
    <w:rsid w:val="00CD38AE"/>
    <w:rsid w:val="00CD3E8B"/>
    <w:rsid w:val="00CD3F76"/>
    <w:rsid w:val="00CD40BC"/>
    <w:rsid w:val="00CD4564"/>
    <w:rsid w:val="00CD45D1"/>
    <w:rsid w:val="00CD4783"/>
    <w:rsid w:val="00CD4A7A"/>
    <w:rsid w:val="00CD4E79"/>
    <w:rsid w:val="00CD500A"/>
    <w:rsid w:val="00CD5090"/>
    <w:rsid w:val="00CD55E9"/>
    <w:rsid w:val="00CD5786"/>
    <w:rsid w:val="00CD5F36"/>
    <w:rsid w:val="00CD6208"/>
    <w:rsid w:val="00CD63F3"/>
    <w:rsid w:val="00CD67CE"/>
    <w:rsid w:val="00CD6BAB"/>
    <w:rsid w:val="00CD6CF3"/>
    <w:rsid w:val="00CD6F40"/>
    <w:rsid w:val="00CD6F76"/>
    <w:rsid w:val="00CD731E"/>
    <w:rsid w:val="00CD73B2"/>
    <w:rsid w:val="00CD7717"/>
    <w:rsid w:val="00CD78AE"/>
    <w:rsid w:val="00CD7D7D"/>
    <w:rsid w:val="00CD7DB1"/>
    <w:rsid w:val="00CD7FFE"/>
    <w:rsid w:val="00CE018B"/>
    <w:rsid w:val="00CE0508"/>
    <w:rsid w:val="00CE095C"/>
    <w:rsid w:val="00CE0CCA"/>
    <w:rsid w:val="00CE0DA8"/>
    <w:rsid w:val="00CE0F0A"/>
    <w:rsid w:val="00CE10C9"/>
    <w:rsid w:val="00CE1161"/>
    <w:rsid w:val="00CE136F"/>
    <w:rsid w:val="00CE14FD"/>
    <w:rsid w:val="00CE195B"/>
    <w:rsid w:val="00CE1B6B"/>
    <w:rsid w:val="00CE1C07"/>
    <w:rsid w:val="00CE1CFE"/>
    <w:rsid w:val="00CE1D78"/>
    <w:rsid w:val="00CE1F18"/>
    <w:rsid w:val="00CE2116"/>
    <w:rsid w:val="00CE289E"/>
    <w:rsid w:val="00CE298E"/>
    <w:rsid w:val="00CE2ABC"/>
    <w:rsid w:val="00CE2B66"/>
    <w:rsid w:val="00CE2FF1"/>
    <w:rsid w:val="00CE3124"/>
    <w:rsid w:val="00CE35C8"/>
    <w:rsid w:val="00CE3646"/>
    <w:rsid w:val="00CE36EC"/>
    <w:rsid w:val="00CE3739"/>
    <w:rsid w:val="00CE39BF"/>
    <w:rsid w:val="00CE3ADF"/>
    <w:rsid w:val="00CE3C7A"/>
    <w:rsid w:val="00CE3D71"/>
    <w:rsid w:val="00CE4410"/>
    <w:rsid w:val="00CE4AC9"/>
    <w:rsid w:val="00CE4AFA"/>
    <w:rsid w:val="00CE4DC7"/>
    <w:rsid w:val="00CE5F88"/>
    <w:rsid w:val="00CE6230"/>
    <w:rsid w:val="00CE62F7"/>
    <w:rsid w:val="00CE6329"/>
    <w:rsid w:val="00CE63AC"/>
    <w:rsid w:val="00CE649B"/>
    <w:rsid w:val="00CE6633"/>
    <w:rsid w:val="00CE67D5"/>
    <w:rsid w:val="00CE6873"/>
    <w:rsid w:val="00CE6A91"/>
    <w:rsid w:val="00CE6B74"/>
    <w:rsid w:val="00CE6C85"/>
    <w:rsid w:val="00CE7729"/>
    <w:rsid w:val="00CE7781"/>
    <w:rsid w:val="00CE7844"/>
    <w:rsid w:val="00CE7D83"/>
    <w:rsid w:val="00CE7F03"/>
    <w:rsid w:val="00CF00D7"/>
    <w:rsid w:val="00CF0277"/>
    <w:rsid w:val="00CF05FC"/>
    <w:rsid w:val="00CF09BA"/>
    <w:rsid w:val="00CF0CEF"/>
    <w:rsid w:val="00CF0F27"/>
    <w:rsid w:val="00CF1096"/>
    <w:rsid w:val="00CF1256"/>
    <w:rsid w:val="00CF1511"/>
    <w:rsid w:val="00CF16D8"/>
    <w:rsid w:val="00CF1769"/>
    <w:rsid w:val="00CF1C0E"/>
    <w:rsid w:val="00CF1DA7"/>
    <w:rsid w:val="00CF1F8B"/>
    <w:rsid w:val="00CF1FED"/>
    <w:rsid w:val="00CF2732"/>
    <w:rsid w:val="00CF29C1"/>
    <w:rsid w:val="00CF2BA8"/>
    <w:rsid w:val="00CF2ED3"/>
    <w:rsid w:val="00CF343F"/>
    <w:rsid w:val="00CF391E"/>
    <w:rsid w:val="00CF417A"/>
    <w:rsid w:val="00CF423E"/>
    <w:rsid w:val="00CF480C"/>
    <w:rsid w:val="00CF4CAE"/>
    <w:rsid w:val="00CF515B"/>
    <w:rsid w:val="00CF52F1"/>
    <w:rsid w:val="00CF5696"/>
    <w:rsid w:val="00CF5CBC"/>
    <w:rsid w:val="00CF6775"/>
    <w:rsid w:val="00CF69A5"/>
    <w:rsid w:val="00CF6AA0"/>
    <w:rsid w:val="00CF6ACF"/>
    <w:rsid w:val="00CF6C5F"/>
    <w:rsid w:val="00CF71B5"/>
    <w:rsid w:val="00CF71C1"/>
    <w:rsid w:val="00CF71F2"/>
    <w:rsid w:val="00CF720A"/>
    <w:rsid w:val="00CF72DE"/>
    <w:rsid w:val="00CF77F8"/>
    <w:rsid w:val="00CF7A57"/>
    <w:rsid w:val="00D006E2"/>
    <w:rsid w:val="00D0084F"/>
    <w:rsid w:val="00D00929"/>
    <w:rsid w:val="00D011C2"/>
    <w:rsid w:val="00D014EE"/>
    <w:rsid w:val="00D015E2"/>
    <w:rsid w:val="00D018FA"/>
    <w:rsid w:val="00D01A8A"/>
    <w:rsid w:val="00D01D9C"/>
    <w:rsid w:val="00D01E45"/>
    <w:rsid w:val="00D0200D"/>
    <w:rsid w:val="00D02382"/>
    <w:rsid w:val="00D0274D"/>
    <w:rsid w:val="00D029FC"/>
    <w:rsid w:val="00D02CA5"/>
    <w:rsid w:val="00D02FA9"/>
    <w:rsid w:val="00D02FBD"/>
    <w:rsid w:val="00D03006"/>
    <w:rsid w:val="00D0309C"/>
    <w:rsid w:val="00D0315D"/>
    <w:rsid w:val="00D0321D"/>
    <w:rsid w:val="00D03284"/>
    <w:rsid w:val="00D033CB"/>
    <w:rsid w:val="00D03740"/>
    <w:rsid w:val="00D037CA"/>
    <w:rsid w:val="00D039F7"/>
    <w:rsid w:val="00D03CB0"/>
    <w:rsid w:val="00D03D70"/>
    <w:rsid w:val="00D0423C"/>
    <w:rsid w:val="00D042B3"/>
    <w:rsid w:val="00D042C6"/>
    <w:rsid w:val="00D04434"/>
    <w:rsid w:val="00D046B9"/>
    <w:rsid w:val="00D04880"/>
    <w:rsid w:val="00D0490C"/>
    <w:rsid w:val="00D04A46"/>
    <w:rsid w:val="00D04B54"/>
    <w:rsid w:val="00D04CF9"/>
    <w:rsid w:val="00D05091"/>
    <w:rsid w:val="00D0552A"/>
    <w:rsid w:val="00D05630"/>
    <w:rsid w:val="00D059B1"/>
    <w:rsid w:val="00D05D78"/>
    <w:rsid w:val="00D05E69"/>
    <w:rsid w:val="00D061B8"/>
    <w:rsid w:val="00D064F2"/>
    <w:rsid w:val="00D064F3"/>
    <w:rsid w:val="00D0658A"/>
    <w:rsid w:val="00D06D6B"/>
    <w:rsid w:val="00D06E1B"/>
    <w:rsid w:val="00D071C8"/>
    <w:rsid w:val="00D07369"/>
    <w:rsid w:val="00D07468"/>
    <w:rsid w:val="00D0748C"/>
    <w:rsid w:val="00D074BD"/>
    <w:rsid w:val="00D074F9"/>
    <w:rsid w:val="00D075CD"/>
    <w:rsid w:val="00D079F3"/>
    <w:rsid w:val="00D07FFE"/>
    <w:rsid w:val="00D10020"/>
    <w:rsid w:val="00D10136"/>
    <w:rsid w:val="00D10259"/>
    <w:rsid w:val="00D102A9"/>
    <w:rsid w:val="00D10836"/>
    <w:rsid w:val="00D117E6"/>
    <w:rsid w:val="00D11FB0"/>
    <w:rsid w:val="00D12083"/>
    <w:rsid w:val="00D120F5"/>
    <w:rsid w:val="00D123F6"/>
    <w:rsid w:val="00D129F6"/>
    <w:rsid w:val="00D12D0E"/>
    <w:rsid w:val="00D12E39"/>
    <w:rsid w:val="00D136F9"/>
    <w:rsid w:val="00D14A43"/>
    <w:rsid w:val="00D14D15"/>
    <w:rsid w:val="00D14F0B"/>
    <w:rsid w:val="00D14F66"/>
    <w:rsid w:val="00D14FA6"/>
    <w:rsid w:val="00D151FD"/>
    <w:rsid w:val="00D152B0"/>
    <w:rsid w:val="00D153DF"/>
    <w:rsid w:val="00D154FD"/>
    <w:rsid w:val="00D15B46"/>
    <w:rsid w:val="00D15D5A"/>
    <w:rsid w:val="00D15E4B"/>
    <w:rsid w:val="00D16574"/>
    <w:rsid w:val="00D16957"/>
    <w:rsid w:val="00D16F6F"/>
    <w:rsid w:val="00D16FA4"/>
    <w:rsid w:val="00D16FE1"/>
    <w:rsid w:val="00D17233"/>
    <w:rsid w:val="00D1725E"/>
    <w:rsid w:val="00D1748A"/>
    <w:rsid w:val="00D17BB5"/>
    <w:rsid w:val="00D17C1B"/>
    <w:rsid w:val="00D17D3A"/>
    <w:rsid w:val="00D17E46"/>
    <w:rsid w:val="00D2021C"/>
    <w:rsid w:val="00D20680"/>
    <w:rsid w:val="00D2094B"/>
    <w:rsid w:val="00D209FA"/>
    <w:rsid w:val="00D21273"/>
    <w:rsid w:val="00D2134A"/>
    <w:rsid w:val="00D2149E"/>
    <w:rsid w:val="00D21594"/>
    <w:rsid w:val="00D215E6"/>
    <w:rsid w:val="00D2163A"/>
    <w:rsid w:val="00D2164A"/>
    <w:rsid w:val="00D219A1"/>
    <w:rsid w:val="00D21A05"/>
    <w:rsid w:val="00D21F52"/>
    <w:rsid w:val="00D224A3"/>
    <w:rsid w:val="00D2255F"/>
    <w:rsid w:val="00D22834"/>
    <w:rsid w:val="00D22F08"/>
    <w:rsid w:val="00D23026"/>
    <w:rsid w:val="00D230F0"/>
    <w:rsid w:val="00D23309"/>
    <w:rsid w:val="00D23438"/>
    <w:rsid w:val="00D23455"/>
    <w:rsid w:val="00D2371C"/>
    <w:rsid w:val="00D23CEC"/>
    <w:rsid w:val="00D23F3F"/>
    <w:rsid w:val="00D240F4"/>
    <w:rsid w:val="00D241D3"/>
    <w:rsid w:val="00D241E9"/>
    <w:rsid w:val="00D2486D"/>
    <w:rsid w:val="00D24981"/>
    <w:rsid w:val="00D250DB"/>
    <w:rsid w:val="00D2540D"/>
    <w:rsid w:val="00D2549A"/>
    <w:rsid w:val="00D25814"/>
    <w:rsid w:val="00D25A8F"/>
    <w:rsid w:val="00D25AC4"/>
    <w:rsid w:val="00D2603F"/>
    <w:rsid w:val="00D26900"/>
    <w:rsid w:val="00D26A2B"/>
    <w:rsid w:val="00D27065"/>
    <w:rsid w:val="00D27066"/>
    <w:rsid w:val="00D270B4"/>
    <w:rsid w:val="00D27329"/>
    <w:rsid w:val="00D277BD"/>
    <w:rsid w:val="00D27BB9"/>
    <w:rsid w:val="00D27E19"/>
    <w:rsid w:val="00D30EE5"/>
    <w:rsid w:val="00D3168B"/>
    <w:rsid w:val="00D316CB"/>
    <w:rsid w:val="00D31727"/>
    <w:rsid w:val="00D317CA"/>
    <w:rsid w:val="00D31951"/>
    <w:rsid w:val="00D3196C"/>
    <w:rsid w:val="00D31ADE"/>
    <w:rsid w:val="00D31B20"/>
    <w:rsid w:val="00D31BE7"/>
    <w:rsid w:val="00D320D0"/>
    <w:rsid w:val="00D32310"/>
    <w:rsid w:val="00D32405"/>
    <w:rsid w:val="00D3270D"/>
    <w:rsid w:val="00D32E71"/>
    <w:rsid w:val="00D33105"/>
    <w:rsid w:val="00D33B36"/>
    <w:rsid w:val="00D33C7F"/>
    <w:rsid w:val="00D33D11"/>
    <w:rsid w:val="00D34311"/>
    <w:rsid w:val="00D34507"/>
    <w:rsid w:val="00D34967"/>
    <w:rsid w:val="00D34AE7"/>
    <w:rsid w:val="00D34C32"/>
    <w:rsid w:val="00D35002"/>
    <w:rsid w:val="00D35088"/>
    <w:rsid w:val="00D35120"/>
    <w:rsid w:val="00D35292"/>
    <w:rsid w:val="00D352F4"/>
    <w:rsid w:val="00D35459"/>
    <w:rsid w:val="00D355E6"/>
    <w:rsid w:val="00D35A88"/>
    <w:rsid w:val="00D35C50"/>
    <w:rsid w:val="00D35D1C"/>
    <w:rsid w:val="00D3611B"/>
    <w:rsid w:val="00D36518"/>
    <w:rsid w:val="00D36843"/>
    <w:rsid w:val="00D36960"/>
    <w:rsid w:val="00D36A74"/>
    <w:rsid w:val="00D37060"/>
    <w:rsid w:val="00D370CE"/>
    <w:rsid w:val="00D37312"/>
    <w:rsid w:val="00D37482"/>
    <w:rsid w:val="00D379BF"/>
    <w:rsid w:val="00D379E9"/>
    <w:rsid w:val="00D40550"/>
    <w:rsid w:val="00D40980"/>
    <w:rsid w:val="00D40B8B"/>
    <w:rsid w:val="00D41064"/>
    <w:rsid w:val="00D4130C"/>
    <w:rsid w:val="00D414B6"/>
    <w:rsid w:val="00D41686"/>
    <w:rsid w:val="00D41707"/>
    <w:rsid w:val="00D41709"/>
    <w:rsid w:val="00D41DBC"/>
    <w:rsid w:val="00D41F69"/>
    <w:rsid w:val="00D4213C"/>
    <w:rsid w:val="00D423BB"/>
    <w:rsid w:val="00D423C5"/>
    <w:rsid w:val="00D42432"/>
    <w:rsid w:val="00D42AFC"/>
    <w:rsid w:val="00D42C36"/>
    <w:rsid w:val="00D43041"/>
    <w:rsid w:val="00D43064"/>
    <w:rsid w:val="00D434BB"/>
    <w:rsid w:val="00D4387A"/>
    <w:rsid w:val="00D43B0B"/>
    <w:rsid w:val="00D43DE8"/>
    <w:rsid w:val="00D441B3"/>
    <w:rsid w:val="00D44568"/>
    <w:rsid w:val="00D447EA"/>
    <w:rsid w:val="00D44A2B"/>
    <w:rsid w:val="00D44BEA"/>
    <w:rsid w:val="00D44DB1"/>
    <w:rsid w:val="00D45008"/>
    <w:rsid w:val="00D45265"/>
    <w:rsid w:val="00D452ED"/>
    <w:rsid w:val="00D4547C"/>
    <w:rsid w:val="00D45498"/>
    <w:rsid w:val="00D454DF"/>
    <w:rsid w:val="00D454E0"/>
    <w:rsid w:val="00D45551"/>
    <w:rsid w:val="00D45565"/>
    <w:rsid w:val="00D4556D"/>
    <w:rsid w:val="00D456E5"/>
    <w:rsid w:val="00D45945"/>
    <w:rsid w:val="00D45B15"/>
    <w:rsid w:val="00D45E11"/>
    <w:rsid w:val="00D45E3B"/>
    <w:rsid w:val="00D45F49"/>
    <w:rsid w:val="00D4634D"/>
    <w:rsid w:val="00D46536"/>
    <w:rsid w:val="00D467B8"/>
    <w:rsid w:val="00D46D34"/>
    <w:rsid w:val="00D472C4"/>
    <w:rsid w:val="00D474AB"/>
    <w:rsid w:val="00D474DB"/>
    <w:rsid w:val="00D477C9"/>
    <w:rsid w:val="00D47884"/>
    <w:rsid w:val="00D47BED"/>
    <w:rsid w:val="00D500CF"/>
    <w:rsid w:val="00D50206"/>
    <w:rsid w:val="00D504BE"/>
    <w:rsid w:val="00D507C8"/>
    <w:rsid w:val="00D51619"/>
    <w:rsid w:val="00D5168A"/>
    <w:rsid w:val="00D51BDE"/>
    <w:rsid w:val="00D525CE"/>
    <w:rsid w:val="00D52744"/>
    <w:rsid w:val="00D52D82"/>
    <w:rsid w:val="00D53208"/>
    <w:rsid w:val="00D53B64"/>
    <w:rsid w:val="00D54027"/>
    <w:rsid w:val="00D5422D"/>
    <w:rsid w:val="00D54837"/>
    <w:rsid w:val="00D54881"/>
    <w:rsid w:val="00D549D8"/>
    <w:rsid w:val="00D5504E"/>
    <w:rsid w:val="00D550EB"/>
    <w:rsid w:val="00D551E0"/>
    <w:rsid w:val="00D552C8"/>
    <w:rsid w:val="00D55396"/>
    <w:rsid w:val="00D555BB"/>
    <w:rsid w:val="00D55632"/>
    <w:rsid w:val="00D5568E"/>
    <w:rsid w:val="00D55C3F"/>
    <w:rsid w:val="00D55D8F"/>
    <w:rsid w:val="00D560BD"/>
    <w:rsid w:val="00D5623F"/>
    <w:rsid w:val="00D5677D"/>
    <w:rsid w:val="00D56EE6"/>
    <w:rsid w:val="00D57227"/>
    <w:rsid w:val="00D57A3F"/>
    <w:rsid w:val="00D57C4A"/>
    <w:rsid w:val="00D57C79"/>
    <w:rsid w:val="00D57D04"/>
    <w:rsid w:val="00D57F23"/>
    <w:rsid w:val="00D60622"/>
    <w:rsid w:val="00D610D3"/>
    <w:rsid w:val="00D619AD"/>
    <w:rsid w:val="00D61D3E"/>
    <w:rsid w:val="00D61EC9"/>
    <w:rsid w:val="00D621C8"/>
    <w:rsid w:val="00D621DE"/>
    <w:rsid w:val="00D62207"/>
    <w:rsid w:val="00D62241"/>
    <w:rsid w:val="00D624AD"/>
    <w:rsid w:val="00D627F2"/>
    <w:rsid w:val="00D6280F"/>
    <w:rsid w:val="00D62B69"/>
    <w:rsid w:val="00D62CEF"/>
    <w:rsid w:val="00D62F46"/>
    <w:rsid w:val="00D630A3"/>
    <w:rsid w:val="00D63314"/>
    <w:rsid w:val="00D63419"/>
    <w:rsid w:val="00D63432"/>
    <w:rsid w:val="00D638EC"/>
    <w:rsid w:val="00D64269"/>
    <w:rsid w:val="00D6433F"/>
    <w:rsid w:val="00D648D3"/>
    <w:rsid w:val="00D64B8B"/>
    <w:rsid w:val="00D64CC4"/>
    <w:rsid w:val="00D64CD4"/>
    <w:rsid w:val="00D64ECC"/>
    <w:rsid w:val="00D652DF"/>
    <w:rsid w:val="00D652F5"/>
    <w:rsid w:val="00D655D3"/>
    <w:rsid w:val="00D65B5D"/>
    <w:rsid w:val="00D65D9A"/>
    <w:rsid w:val="00D66001"/>
    <w:rsid w:val="00D66170"/>
    <w:rsid w:val="00D664F3"/>
    <w:rsid w:val="00D66635"/>
    <w:rsid w:val="00D666C4"/>
    <w:rsid w:val="00D667C7"/>
    <w:rsid w:val="00D6683A"/>
    <w:rsid w:val="00D668DB"/>
    <w:rsid w:val="00D66AF8"/>
    <w:rsid w:val="00D66BBD"/>
    <w:rsid w:val="00D670A4"/>
    <w:rsid w:val="00D67421"/>
    <w:rsid w:val="00D67785"/>
    <w:rsid w:val="00D679ED"/>
    <w:rsid w:val="00D67B27"/>
    <w:rsid w:val="00D7004E"/>
    <w:rsid w:val="00D70640"/>
    <w:rsid w:val="00D7066C"/>
    <w:rsid w:val="00D70A8E"/>
    <w:rsid w:val="00D70C79"/>
    <w:rsid w:val="00D71043"/>
    <w:rsid w:val="00D71115"/>
    <w:rsid w:val="00D71261"/>
    <w:rsid w:val="00D71554"/>
    <w:rsid w:val="00D71B44"/>
    <w:rsid w:val="00D71D0C"/>
    <w:rsid w:val="00D71FC5"/>
    <w:rsid w:val="00D72169"/>
    <w:rsid w:val="00D72458"/>
    <w:rsid w:val="00D72805"/>
    <w:rsid w:val="00D72883"/>
    <w:rsid w:val="00D72895"/>
    <w:rsid w:val="00D728A2"/>
    <w:rsid w:val="00D72D22"/>
    <w:rsid w:val="00D73212"/>
    <w:rsid w:val="00D735F0"/>
    <w:rsid w:val="00D73668"/>
    <w:rsid w:val="00D73926"/>
    <w:rsid w:val="00D73A28"/>
    <w:rsid w:val="00D73CFD"/>
    <w:rsid w:val="00D7460D"/>
    <w:rsid w:val="00D7461C"/>
    <w:rsid w:val="00D74836"/>
    <w:rsid w:val="00D74FD2"/>
    <w:rsid w:val="00D7503B"/>
    <w:rsid w:val="00D754C8"/>
    <w:rsid w:val="00D75B31"/>
    <w:rsid w:val="00D75D7E"/>
    <w:rsid w:val="00D763F0"/>
    <w:rsid w:val="00D7658C"/>
    <w:rsid w:val="00D76E0B"/>
    <w:rsid w:val="00D76FED"/>
    <w:rsid w:val="00D771C5"/>
    <w:rsid w:val="00D77824"/>
    <w:rsid w:val="00D779B2"/>
    <w:rsid w:val="00D8028A"/>
    <w:rsid w:val="00D802E4"/>
    <w:rsid w:val="00D807C1"/>
    <w:rsid w:val="00D80AD1"/>
    <w:rsid w:val="00D80D75"/>
    <w:rsid w:val="00D80DAA"/>
    <w:rsid w:val="00D80E68"/>
    <w:rsid w:val="00D80F98"/>
    <w:rsid w:val="00D81446"/>
    <w:rsid w:val="00D816EB"/>
    <w:rsid w:val="00D816EE"/>
    <w:rsid w:val="00D81944"/>
    <w:rsid w:val="00D819CC"/>
    <w:rsid w:val="00D81C33"/>
    <w:rsid w:val="00D824A7"/>
    <w:rsid w:val="00D824D0"/>
    <w:rsid w:val="00D82618"/>
    <w:rsid w:val="00D8279E"/>
    <w:rsid w:val="00D82DFA"/>
    <w:rsid w:val="00D82E32"/>
    <w:rsid w:val="00D8344B"/>
    <w:rsid w:val="00D83529"/>
    <w:rsid w:val="00D83534"/>
    <w:rsid w:val="00D836B3"/>
    <w:rsid w:val="00D83735"/>
    <w:rsid w:val="00D8385E"/>
    <w:rsid w:val="00D839F9"/>
    <w:rsid w:val="00D83CFB"/>
    <w:rsid w:val="00D841C5"/>
    <w:rsid w:val="00D8475B"/>
    <w:rsid w:val="00D848EC"/>
    <w:rsid w:val="00D84C9F"/>
    <w:rsid w:val="00D85684"/>
    <w:rsid w:val="00D85B18"/>
    <w:rsid w:val="00D85BF0"/>
    <w:rsid w:val="00D86540"/>
    <w:rsid w:val="00D86BEE"/>
    <w:rsid w:val="00D86C13"/>
    <w:rsid w:val="00D86CAB"/>
    <w:rsid w:val="00D8732A"/>
    <w:rsid w:val="00D8782A"/>
    <w:rsid w:val="00D878DE"/>
    <w:rsid w:val="00D87AE0"/>
    <w:rsid w:val="00D87B03"/>
    <w:rsid w:val="00D87CCE"/>
    <w:rsid w:val="00D90398"/>
    <w:rsid w:val="00D90466"/>
    <w:rsid w:val="00D90502"/>
    <w:rsid w:val="00D90617"/>
    <w:rsid w:val="00D90676"/>
    <w:rsid w:val="00D907C8"/>
    <w:rsid w:val="00D909BE"/>
    <w:rsid w:val="00D90AFF"/>
    <w:rsid w:val="00D911E1"/>
    <w:rsid w:val="00D913A5"/>
    <w:rsid w:val="00D91695"/>
    <w:rsid w:val="00D916B9"/>
    <w:rsid w:val="00D92320"/>
    <w:rsid w:val="00D925A5"/>
    <w:rsid w:val="00D9277A"/>
    <w:rsid w:val="00D92BAC"/>
    <w:rsid w:val="00D92D05"/>
    <w:rsid w:val="00D92D48"/>
    <w:rsid w:val="00D93060"/>
    <w:rsid w:val="00D93355"/>
    <w:rsid w:val="00D93A78"/>
    <w:rsid w:val="00D93BDC"/>
    <w:rsid w:val="00D93BF8"/>
    <w:rsid w:val="00D94140"/>
    <w:rsid w:val="00D94217"/>
    <w:rsid w:val="00D947C4"/>
    <w:rsid w:val="00D95019"/>
    <w:rsid w:val="00D958D0"/>
    <w:rsid w:val="00D95BD2"/>
    <w:rsid w:val="00D9601C"/>
    <w:rsid w:val="00D96427"/>
    <w:rsid w:val="00D964C5"/>
    <w:rsid w:val="00D97062"/>
    <w:rsid w:val="00D970C1"/>
    <w:rsid w:val="00D9742A"/>
    <w:rsid w:val="00D975DA"/>
    <w:rsid w:val="00D97FD7"/>
    <w:rsid w:val="00DA0631"/>
    <w:rsid w:val="00DA063A"/>
    <w:rsid w:val="00DA070E"/>
    <w:rsid w:val="00DA0A70"/>
    <w:rsid w:val="00DA0DB7"/>
    <w:rsid w:val="00DA107F"/>
    <w:rsid w:val="00DA152B"/>
    <w:rsid w:val="00DA22B1"/>
    <w:rsid w:val="00DA2702"/>
    <w:rsid w:val="00DA2AB8"/>
    <w:rsid w:val="00DA2E8A"/>
    <w:rsid w:val="00DA320D"/>
    <w:rsid w:val="00DA3239"/>
    <w:rsid w:val="00DA327B"/>
    <w:rsid w:val="00DA3379"/>
    <w:rsid w:val="00DA38C4"/>
    <w:rsid w:val="00DA39F1"/>
    <w:rsid w:val="00DA3DCE"/>
    <w:rsid w:val="00DA3E03"/>
    <w:rsid w:val="00DA4186"/>
    <w:rsid w:val="00DA41D8"/>
    <w:rsid w:val="00DA4476"/>
    <w:rsid w:val="00DA47AA"/>
    <w:rsid w:val="00DA4BF6"/>
    <w:rsid w:val="00DA4E3C"/>
    <w:rsid w:val="00DA5107"/>
    <w:rsid w:val="00DA5369"/>
    <w:rsid w:val="00DA571F"/>
    <w:rsid w:val="00DA57ED"/>
    <w:rsid w:val="00DA5888"/>
    <w:rsid w:val="00DA59FD"/>
    <w:rsid w:val="00DA5AF1"/>
    <w:rsid w:val="00DA5CBB"/>
    <w:rsid w:val="00DA5F5E"/>
    <w:rsid w:val="00DA61B7"/>
    <w:rsid w:val="00DA62DC"/>
    <w:rsid w:val="00DA6777"/>
    <w:rsid w:val="00DA6D37"/>
    <w:rsid w:val="00DA751E"/>
    <w:rsid w:val="00DA7772"/>
    <w:rsid w:val="00DA7794"/>
    <w:rsid w:val="00DA7ACA"/>
    <w:rsid w:val="00DA7F15"/>
    <w:rsid w:val="00DB0197"/>
    <w:rsid w:val="00DB024C"/>
    <w:rsid w:val="00DB0468"/>
    <w:rsid w:val="00DB04AA"/>
    <w:rsid w:val="00DB0760"/>
    <w:rsid w:val="00DB104B"/>
    <w:rsid w:val="00DB10FE"/>
    <w:rsid w:val="00DB1304"/>
    <w:rsid w:val="00DB14BF"/>
    <w:rsid w:val="00DB15F1"/>
    <w:rsid w:val="00DB1718"/>
    <w:rsid w:val="00DB1832"/>
    <w:rsid w:val="00DB187B"/>
    <w:rsid w:val="00DB1B6B"/>
    <w:rsid w:val="00DB1C10"/>
    <w:rsid w:val="00DB2022"/>
    <w:rsid w:val="00DB2065"/>
    <w:rsid w:val="00DB20CB"/>
    <w:rsid w:val="00DB2593"/>
    <w:rsid w:val="00DB25AB"/>
    <w:rsid w:val="00DB27FA"/>
    <w:rsid w:val="00DB2AF0"/>
    <w:rsid w:val="00DB2E5B"/>
    <w:rsid w:val="00DB2EC4"/>
    <w:rsid w:val="00DB356A"/>
    <w:rsid w:val="00DB36BC"/>
    <w:rsid w:val="00DB379A"/>
    <w:rsid w:val="00DB3C2A"/>
    <w:rsid w:val="00DB3DEE"/>
    <w:rsid w:val="00DB3E1E"/>
    <w:rsid w:val="00DB3E51"/>
    <w:rsid w:val="00DB42DF"/>
    <w:rsid w:val="00DB43F7"/>
    <w:rsid w:val="00DB4400"/>
    <w:rsid w:val="00DB465D"/>
    <w:rsid w:val="00DB46ED"/>
    <w:rsid w:val="00DB4F4D"/>
    <w:rsid w:val="00DB52FE"/>
    <w:rsid w:val="00DB580A"/>
    <w:rsid w:val="00DB58F4"/>
    <w:rsid w:val="00DB5974"/>
    <w:rsid w:val="00DB5D36"/>
    <w:rsid w:val="00DB6A66"/>
    <w:rsid w:val="00DB6C61"/>
    <w:rsid w:val="00DB6E76"/>
    <w:rsid w:val="00DB6FDC"/>
    <w:rsid w:val="00DB7252"/>
    <w:rsid w:val="00DB7468"/>
    <w:rsid w:val="00DB769C"/>
    <w:rsid w:val="00DB7B3C"/>
    <w:rsid w:val="00DC00C7"/>
    <w:rsid w:val="00DC04CE"/>
    <w:rsid w:val="00DC0941"/>
    <w:rsid w:val="00DC0C00"/>
    <w:rsid w:val="00DC0C87"/>
    <w:rsid w:val="00DC0E99"/>
    <w:rsid w:val="00DC1094"/>
    <w:rsid w:val="00DC1243"/>
    <w:rsid w:val="00DC14BC"/>
    <w:rsid w:val="00DC1C2C"/>
    <w:rsid w:val="00DC1E14"/>
    <w:rsid w:val="00DC2207"/>
    <w:rsid w:val="00DC25DA"/>
    <w:rsid w:val="00DC283D"/>
    <w:rsid w:val="00DC2C0E"/>
    <w:rsid w:val="00DC2C4B"/>
    <w:rsid w:val="00DC2D58"/>
    <w:rsid w:val="00DC34B7"/>
    <w:rsid w:val="00DC3664"/>
    <w:rsid w:val="00DC3C6A"/>
    <w:rsid w:val="00DC3F53"/>
    <w:rsid w:val="00DC463B"/>
    <w:rsid w:val="00DC46B2"/>
    <w:rsid w:val="00DC489F"/>
    <w:rsid w:val="00DC4B2D"/>
    <w:rsid w:val="00DC4BA8"/>
    <w:rsid w:val="00DC4C29"/>
    <w:rsid w:val="00DC550E"/>
    <w:rsid w:val="00DC566A"/>
    <w:rsid w:val="00DC573A"/>
    <w:rsid w:val="00DC5756"/>
    <w:rsid w:val="00DC5927"/>
    <w:rsid w:val="00DC5D3C"/>
    <w:rsid w:val="00DC62C9"/>
    <w:rsid w:val="00DC67FF"/>
    <w:rsid w:val="00DC6B71"/>
    <w:rsid w:val="00DC6BDB"/>
    <w:rsid w:val="00DC721C"/>
    <w:rsid w:val="00DC7469"/>
    <w:rsid w:val="00DC7670"/>
    <w:rsid w:val="00DC7BFA"/>
    <w:rsid w:val="00DC7DB6"/>
    <w:rsid w:val="00DD0406"/>
    <w:rsid w:val="00DD067D"/>
    <w:rsid w:val="00DD0935"/>
    <w:rsid w:val="00DD0978"/>
    <w:rsid w:val="00DD0A0E"/>
    <w:rsid w:val="00DD0A64"/>
    <w:rsid w:val="00DD0E53"/>
    <w:rsid w:val="00DD14E3"/>
    <w:rsid w:val="00DD16BA"/>
    <w:rsid w:val="00DD17BD"/>
    <w:rsid w:val="00DD1BBD"/>
    <w:rsid w:val="00DD1C1B"/>
    <w:rsid w:val="00DD1EF2"/>
    <w:rsid w:val="00DD1F85"/>
    <w:rsid w:val="00DD1FBA"/>
    <w:rsid w:val="00DD2112"/>
    <w:rsid w:val="00DD21F5"/>
    <w:rsid w:val="00DD2246"/>
    <w:rsid w:val="00DD2461"/>
    <w:rsid w:val="00DD256A"/>
    <w:rsid w:val="00DD265B"/>
    <w:rsid w:val="00DD2982"/>
    <w:rsid w:val="00DD31C3"/>
    <w:rsid w:val="00DD33CE"/>
    <w:rsid w:val="00DD342A"/>
    <w:rsid w:val="00DD3600"/>
    <w:rsid w:val="00DD3C4F"/>
    <w:rsid w:val="00DD3D2D"/>
    <w:rsid w:val="00DD40A1"/>
    <w:rsid w:val="00DD428F"/>
    <w:rsid w:val="00DD43E5"/>
    <w:rsid w:val="00DD4511"/>
    <w:rsid w:val="00DD48B3"/>
    <w:rsid w:val="00DD4BA2"/>
    <w:rsid w:val="00DD4C8A"/>
    <w:rsid w:val="00DD50C7"/>
    <w:rsid w:val="00DD5386"/>
    <w:rsid w:val="00DD552B"/>
    <w:rsid w:val="00DD57BC"/>
    <w:rsid w:val="00DD5D07"/>
    <w:rsid w:val="00DD5EC3"/>
    <w:rsid w:val="00DD5F10"/>
    <w:rsid w:val="00DD5F31"/>
    <w:rsid w:val="00DD6268"/>
    <w:rsid w:val="00DD64D4"/>
    <w:rsid w:val="00DD66C9"/>
    <w:rsid w:val="00DD6AE5"/>
    <w:rsid w:val="00DD6C7B"/>
    <w:rsid w:val="00DD6D71"/>
    <w:rsid w:val="00DD758A"/>
    <w:rsid w:val="00DD75D3"/>
    <w:rsid w:val="00DD7B16"/>
    <w:rsid w:val="00DE001B"/>
    <w:rsid w:val="00DE00B5"/>
    <w:rsid w:val="00DE05D7"/>
    <w:rsid w:val="00DE0B0F"/>
    <w:rsid w:val="00DE0C73"/>
    <w:rsid w:val="00DE0D07"/>
    <w:rsid w:val="00DE0E01"/>
    <w:rsid w:val="00DE14D3"/>
    <w:rsid w:val="00DE2256"/>
    <w:rsid w:val="00DE2732"/>
    <w:rsid w:val="00DE2B0A"/>
    <w:rsid w:val="00DE2B12"/>
    <w:rsid w:val="00DE2B50"/>
    <w:rsid w:val="00DE2C87"/>
    <w:rsid w:val="00DE2CD1"/>
    <w:rsid w:val="00DE4103"/>
    <w:rsid w:val="00DE436F"/>
    <w:rsid w:val="00DE4978"/>
    <w:rsid w:val="00DE4EE5"/>
    <w:rsid w:val="00DE4F25"/>
    <w:rsid w:val="00DE52C6"/>
    <w:rsid w:val="00DE5518"/>
    <w:rsid w:val="00DE55E2"/>
    <w:rsid w:val="00DE5BC9"/>
    <w:rsid w:val="00DE5F53"/>
    <w:rsid w:val="00DE635F"/>
    <w:rsid w:val="00DE68B4"/>
    <w:rsid w:val="00DE6BB2"/>
    <w:rsid w:val="00DE6E0F"/>
    <w:rsid w:val="00DE6F9A"/>
    <w:rsid w:val="00DE7159"/>
    <w:rsid w:val="00DE71E5"/>
    <w:rsid w:val="00DE7D15"/>
    <w:rsid w:val="00DE7F94"/>
    <w:rsid w:val="00DF0022"/>
    <w:rsid w:val="00DF0395"/>
    <w:rsid w:val="00DF0458"/>
    <w:rsid w:val="00DF0819"/>
    <w:rsid w:val="00DF0966"/>
    <w:rsid w:val="00DF0AF8"/>
    <w:rsid w:val="00DF0F14"/>
    <w:rsid w:val="00DF1465"/>
    <w:rsid w:val="00DF1BD2"/>
    <w:rsid w:val="00DF1E78"/>
    <w:rsid w:val="00DF23E2"/>
    <w:rsid w:val="00DF258A"/>
    <w:rsid w:val="00DF25CF"/>
    <w:rsid w:val="00DF260D"/>
    <w:rsid w:val="00DF2774"/>
    <w:rsid w:val="00DF29F9"/>
    <w:rsid w:val="00DF2F53"/>
    <w:rsid w:val="00DF30B6"/>
    <w:rsid w:val="00DF3345"/>
    <w:rsid w:val="00DF3386"/>
    <w:rsid w:val="00DF37F5"/>
    <w:rsid w:val="00DF3AFA"/>
    <w:rsid w:val="00DF3B5B"/>
    <w:rsid w:val="00DF3E9A"/>
    <w:rsid w:val="00DF3F4E"/>
    <w:rsid w:val="00DF47F2"/>
    <w:rsid w:val="00DF49FA"/>
    <w:rsid w:val="00DF519A"/>
    <w:rsid w:val="00DF5725"/>
    <w:rsid w:val="00DF5A39"/>
    <w:rsid w:val="00DF60D7"/>
    <w:rsid w:val="00DF6ACF"/>
    <w:rsid w:val="00DF6C92"/>
    <w:rsid w:val="00DF729B"/>
    <w:rsid w:val="00DF74A3"/>
    <w:rsid w:val="00DF7709"/>
    <w:rsid w:val="00DF77B9"/>
    <w:rsid w:val="00DF7BDA"/>
    <w:rsid w:val="00DF7CA9"/>
    <w:rsid w:val="00E0063D"/>
    <w:rsid w:val="00E00893"/>
    <w:rsid w:val="00E00F24"/>
    <w:rsid w:val="00E00FA6"/>
    <w:rsid w:val="00E013DC"/>
    <w:rsid w:val="00E014E8"/>
    <w:rsid w:val="00E016DE"/>
    <w:rsid w:val="00E01A45"/>
    <w:rsid w:val="00E01FB7"/>
    <w:rsid w:val="00E0223C"/>
    <w:rsid w:val="00E02479"/>
    <w:rsid w:val="00E02888"/>
    <w:rsid w:val="00E028AE"/>
    <w:rsid w:val="00E02A2D"/>
    <w:rsid w:val="00E02B55"/>
    <w:rsid w:val="00E02CCB"/>
    <w:rsid w:val="00E02F5A"/>
    <w:rsid w:val="00E034E0"/>
    <w:rsid w:val="00E03600"/>
    <w:rsid w:val="00E03787"/>
    <w:rsid w:val="00E03CA5"/>
    <w:rsid w:val="00E04225"/>
    <w:rsid w:val="00E04604"/>
    <w:rsid w:val="00E04B01"/>
    <w:rsid w:val="00E04C49"/>
    <w:rsid w:val="00E04E75"/>
    <w:rsid w:val="00E04FFD"/>
    <w:rsid w:val="00E0574B"/>
    <w:rsid w:val="00E05A0D"/>
    <w:rsid w:val="00E05B44"/>
    <w:rsid w:val="00E05FCC"/>
    <w:rsid w:val="00E0697A"/>
    <w:rsid w:val="00E06A5E"/>
    <w:rsid w:val="00E06E65"/>
    <w:rsid w:val="00E06E98"/>
    <w:rsid w:val="00E06F6D"/>
    <w:rsid w:val="00E07057"/>
    <w:rsid w:val="00E070A5"/>
    <w:rsid w:val="00E07402"/>
    <w:rsid w:val="00E075EB"/>
    <w:rsid w:val="00E07614"/>
    <w:rsid w:val="00E07995"/>
    <w:rsid w:val="00E07D17"/>
    <w:rsid w:val="00E07F17"/>
    <w:rsid w:val="00E100CA"/>
    <w:rsid w:val="00E101E4"/>
    <w:rsid w:val="00E10476"/>
    <w:rsid w:val="00E10A7A"/>
    <w:rsid w:val="00E1117D"/>
    <w:rsid w:val="00E118A2"/>
    <w:rsid w:val="00E11A77"/>
    <w:rsid w:val="00E12112"/>
    <w:rsid w:val="00E1264D"/>
    <w:rsid w:val="00E127D2"/>
    <w:rsid w:val="00E12A18"/>
    <w:rsid w:val="00E12B9F"/>
    <w:rsid w:val="00E13011"/>
    <w:rsid w:val="00E131BA"/>
    <w:rsid w:val="00E1324E"/>
    <w:rsid w:val="00E1329F"/>
    <w:rsid w:val="00E13652"/>
    <w:rsid w:val="00E136B8"/>
    <w:rsid w:val="00E138CE"/>
    <w:rsid w:val="00E13C96"/>
    <w:rsid w:val="00E13EEC"/>
    <w:rsid w:val="00E14079"/>
    <w:rsid w:val="00E143B4"/>
    <w:rsid w:val="00E14444"/>
    <w:rsid w:val="00E14DF2"/>
    <w:rsid w:val="00E151A8"/>
    <w:rsid w:val="00E153AD"/>
    <w:rsid w:val="00E1547C"/>
    <w:rsid w:val="00E15DBE"/>
    <w:rsid w:val="00E164F9"/>
    <w:rsid w:val="00E16792"/>
    <w:rsid w:val="00E16A2A"/>
    <w:rsid w:val="00E16AE6"/>
    <w:rsid w:val="00E16BDE"/>
    <w:rsid w:val="00E1724D"/>
    <w:rsid w:val="00E172BD"/>
    <w:rsid w:val="00E17366"/>
    <w:rsid w:val="00E17719"/>
    <w:rsid w:val="00E17A54"/>
    <w:rsid w:val="00E17B9A"/>
    <w:rsid w:val="00E17E84"/>
    <w:rsid w:val="00E17FCF"/>
    <w:rsid w:val="00E20054"/>
    <w:rsid w:val="00E20203"/>
    <w:rsid w:val="00E202DA"/>
    <w:rsid w:val="00E20674"/>
    <w:rsid w:val="00E20EA4"/>
    <w:rsid w:val="00E21358"/>
    <w:rsid w:val="00E21815"/>
    <w:rsid w:val="00E21898"/>
    <w:rsid w:val="00E21A6B"/>
    <w:rsid w:val="00E21B5A"/>
    <w:rsid w:val="00E22148"/>
    <w:rsid w:val="00E22234"/>
    <w:rsid w:val="00E22A70"/>
    <w:rsid w:val="00E22ABE"/>
    <w:rsid w:val="00E23D47"/>
    <w:rsid w:val="00E24C0B"/>
    <w:rsid w:val="00E24C0E"/>
    <w:rsid w:val="00E24FD5"/>
    <w:rsid w:val="00E25258"/>
    <w:rsid w:val="00E255AB"/>
    <w:rsid w:val="00E2579C"/>
    <w:rsid w:val="00E25DA2"/>
    <w:rsid w:val="00E25DF6"/>
    <w:rsid w:val="00E25F28"/>
    <w:rsid w:val="00E25FB1"/>
    <w:rsid w:val="00E2607C"/>
    <w:rsid w:val="00E26091"/>
    <w:rsid w:val="00E26874"/>
    <w:rsid w:val="00E26B08"/>
    <w:rsid w:val="00E26BC7"/>
    <w:rsid w:val="00E26BCA"/>
    <w:rsid w:val="00E27012"/>
    <w:rsid w:val="00E27278"/>
    <w:rsid w:val="00E27657"/>
    <w:rsid w:val="00E276A1"/>
    <w:rsid w:val="00E278D4"/>
    <w:rsid w:val="00E27A9A"/>
    <w:rsid w:val="00E27FE6"/>
    <w:rsid w:val="00E301FA"/>
    <w:rsid w:val="00E305F3"/>
    <w:rsid w:val="00E31386"/>
    <w:rsid w:val="00E31408"/>
    <w:rsid w:val="00E3155D"/>
    <w:rsid w:val="00E31D5F"/>
    <w:rsid w:val="00E31FA9"/>
    <w:rsid w:val="00E3278E"/>
    <w:rsid w:val="00E3287E"/>
    <w:rsid w:val="00E328FB"/>
    <w:rsid w:val="00E32963"/>
    <w:rsid w:val="00E32CCD"/>
    <w:rsid w:val="00E32DD4"/>
    <w:rsid w:val="00E33106"/>
    <w:rsid w:val="00E3358B"/>
    <w:rsid w:val="00E33C21"/>
    <w:rsid w:val="00E33C47"/>
    <w:rsid w:val="00E33C92"/>
    <w:rsid w:val="00E33D0C"/>
    <w:rsid w:val="00E34352"/>
    <w:rsid w:val="00E34C44"/>
    <w:rsid w:val="00E34EC2"/>
    <w:rsid w:val="00E35014"/>
    <w:rsid w:val="00E352DA"/>
    <w:rsid w:val="00E3566E"/>
    <w:rsid w:val="00E35B82"/>
    <w:rsid w:val="00E35F68"/>
    <w:rsid w:val="00E36088"/>
    <w:rsid w:val="00E36B0F"/>
    <w:rsid w:val="00E36D96"/>
    <w:rsid w:val="00E379B0"/>
    <w:rsid w:val="00E37B12"/>
    <w:rsid w:val="00E404F4"/>
    <w:rsid w:val="00E40771"/>
    <w:rsid w:val="00E407FF"/>
    <w:rsid w:val="00E40D16"/>
    <w:rsid w:val="00E40DA2"/>
    <w:rsid w:val="00E40DE9"/>
    <w:rsid w:val="00E4128D"/>
    <w:rsid w:val="00E42072"/>
    <w:rsid w:val="00E42333"/>
    <w:rsid w:val="00E427F9"/>
    <w:rsid w:val="00E42AC3"/>
    <w:rsid w:val="00E42AC9"/>
    <w:rsid w:val="00E42E4D"/>
    <w:rsid w:val="00E4333A"/>
    <w:rsid w:val="00E43390"/>
    <w:rsid w:val="00E433FE"/>
    <w:rsid w:val="00E434C7"/>
    <w:rsid w:val="00E435EA"/>
    <w:rsid w:val="00E43686"/>
    <w:rsid w:val="00E4392E"/>
    <w:rsid w:val="00E445CF"/>
    <w:rsid w:val="00E44804"/>
    <w:rsid w:val="00E44847"/>
    <w:rsid w:val="00E449C4"/>
    <w:rsid w:val="00E44ABA"/>
    <w:rsid w:val="00E44B85"/>
    <w:rsid w:val="00E44D0F"/>
    <w:rsid w:val="00E45063"/>
    <w:rsid w:val="00E45751"/>
    <w:rsid w:val="00E457D7"/>
    <w:rsid w:val="00E4619B"/>
    <w:rsid w:val="00E464E1"/>
    <w:rsid w:val="00E46A29"/>
    <w:rsid w:val="00E46D1C"/>
    <w:rsid w:val="00E46E08"/>
    <w:rsid w:val="00E471A3"/>
    <w:rsid w:val="00E4762E"/>
    <w:rsid w:val="00E479AD"/>
    <w:rsid w:val="00E47B21"/>
    <w:rsid w:val="00E47C9D"/>
    <w:rsid w:val="00E47F58"/>
    <w:rsid w:val="00E500DF"/>
    <w:rsid w:val="00E5077D"/>
    <w:rsid w:val="00E5092D"/>
    <w:rsid w:val="00E50930"/>
    <w:rsid w:val="00E50A11"/>
    <w:rsid w:val="00E50F4F"/>
    <w:rsid w:val="00E5101B"/>
    <w:rsid w:val="00E513FA"/>
    <w:rsid w:val="00E517DB"/>
    <w:rsid w:val="00E51A2B"/>
    <w:rsid w:val="00E51B3E"/>
    <w:rsid w:val="00E51EA5"/>
    <w:rsid w:val="00E52549"/>
    <w:rsid w:val="00E526D5"/>
    <w:rsid w:val="00E52A20"/>
    <w:rsid w:val="00E52E38"/>
    <w:rsid w:val="00E532F5"/>
    <w:rsid w:val="00E5367E"/>
    <w:rsid w:val="00E5385B"/>
    <w:rsid w:val="00E5467D"/>
    <w:rsid w:val="00E546BE"/>
    <w:rsid w:val="00E5484F"/>
    <w:rsid w:val="00E548AE"/>
    <w:rsid w:val="00E55092"/>
    <w:rsid w:val="00E551B4"/>
    <w:rsid w:val="00E5529F"/>
    <w:rsid w:val="00E55661"/>
    <w:rsid w:val="00E55B38"/>
    <w:rsid w:val="00E565F2"/>
    <w:rsid w:val="00E56ED3"/>
    <w:rsid w:val="00E56FE9"/>
    <w:rsid w:val="00E5742B"/>
    <w:rsid w:val="00E57854"/>
    <w:rsid w:val="00E57914"/>
    <w:rsid w:val="00E57C4B"/>
    <w:rsid w:val="00E57C6D"/>
    <w:rsid w:val="00E57F98"/>
    <w:rsid w:val="00E57FC3"/>
    <w:rsid w:val="00E60210"/>
    <w:rsid w:val="00E60216"/>
    <w:rsid w:val="00E602C5"/>
    <w:rsid w:val="00E605D3"/>
    <w:rsid w:val="00E60BBC"/>
    <w:rsid w:val="00E60E5D"/>
    <w:rsid w:val="00E6125F"/>
    <w:rsid w:val="00E61775"/>
    <w:rsid w:val="00E61867"/>
    <w:rsid w:val="00E61AD0"/>
    <w:rsid w:val="00E6234F"/>
    <w:rsid w:val="00E62612"/>
    <w:rsid w:val="00E628E3"/>
    <w:rsid w:val="00E628F1"/>
    <w:rsid w:val="00E62A36"/>
    <w:rsid w:val="00E62A3B"/>
    <w:rsid w:val="00E62FF9"/>
    <w:rsid w:val="00E633D3"/>
    <w:rsid w:val="00E63BC4"/>
    <w:rsid w:val="00E64144"/>
    <w:rsid w:val="00E6414D"/>
    <w:rsid w:val="00E645B2"/>
    <w:rsid w:val="00E645DB"/>
    <w:rsid w:val="00E648D1"/>
    <w:rsid w:val="00E64C5B"/>
    <w:rsid w:val="00E64E84"/>
    <w:rsid w:val="00E64F93"/>
    <w:rsid w:val="00E64FAA"/>
    <w:rsid w:val="00E6594F"/>
    <w:rsid w:val="00E65E30"/>
    <w:rsid w:val="00E65F8E"/>
    <w:rsid w:val="00E66DC0"/>
    <w:rsid w:val="00E66FD6"/>
    <w:rsid w:val="00E670E9"/>
    <w:rsid w:val="00E67163"/>
    <w:rsid w:val="00E6717E"/>
    <w:rsid w:val="00E67190"/>
    <w:rsid w:val="00E67260"/>
    <w:rsid w:val="00E673AC"/>
    <w:rsid w:val="00E67636"/>
    <w:rsid w:val="00E6779F"/>
    <w:rsid w:val="00E678D6"/>
    <w:rsid w:val="00E67A82"/>
    <w:rsid w:val="00E67C1F"/>
    <w:rsid w:val="00E67C5C"/>
    <w:rsid w:val="00E67C6B"/>
    <w:rsid w:val="00E701D6"/>
    <w:rsid w:val="00E70221"/>
    <w:rsid w:val="00E705AB"/>
    <w:rsid w:val="00E705C7"/>
    <w:rsid w:val="00E70734"/>
    <w:rsid w:val="00E707DB"/>
    <w:rsid w:val="00E708FD"/>
    <w:rsid w:val="00E70B43"/>
    <w:rsid w:val="00E71216"/>
    <w:rsid w:val="00E7199B"/>
    <w:rsid w:val="00E719F3"/>
    <w:rsid w:val="00E71C93"/>
    <w:rsid w:val="00E72A1F"/>
    <w:rsid w:val="00E72A38"/>
    <w:rsid w:val="00E73309"/>
    <w:rsid w:val="00E73409"/>
    <w:rsid w:val="00E736E3"/>
    <w:rsid w:val="00E73B34"/>
    <w:rsid w:val="00E73E56"/>
    <w:rsid w:val="00E73EA5"/>
    <w:rsid w:val="00E7408F"/>
    <w:rsid w:val="00E746BF"/>
    <w:rsid w:val="00E748FB"/>
    <w:rsid w:val="00E74CAA"/>
    <w:rsid w:val="00E74D15"/>
    <w:rsid w:val="00E75033"/>
    <w:rsid w:val="00E750CD"/>
    <w:rsid w:val="00E7524C"/>
    <w:rsid w:val="00E7549F"/>
    <w:rsid w:val="00E7563D"/>
    <w:rsid w:val="00E758AD"/>
    <w:rsid w:val="00E75E6C"/>
    <w:rsid w:val="00E75F2C"/>
    <w:rsid w:val="00E75F56"/>
    <w:rsid w:val="00E76013"/>
    <w:rsid w:val="00E760AE"/>
    <w:rsid w:val="00E76291"/>
    <w:rsid w:val="00E76325"/>
    <w:rsid w:val="00E769E8"/>
    <w:rsid w:val="00E76CFE"/>
    <w:rsid w:val="00E76D66"/>
    <w:rsid w:val="00E76DA9"/>
    <w:rsid w:val="00E76EEE"/>
    <w:rsid w:val="00E7730E"/>
    <w:rsid w:val="00E775E5"/>
    <w:rsid w:val="00E777AD"/>
    <w:rsid w:val="00E77A3C"/>
    <w:rsid w:val="00E77C3C"/>
    <w:rsid w:val="00E77D85"/>
    <w:rsid w:val="00E77E12"/>
    <w:rsid w:val="00E80037"/>
    <w:rsid w:val="00E80277"/>
    <w:rsid w:val="00E80C9C"/>
    <w:rsid w:val="00E80F67"/>
    <w:rsid w:val="00E813AB"/>
    <w:rsid w:val="00E815FB"/>
    <w:rsid w:val="00E815FF"/>
    <w:rsid w:val="00E816F7"/>
    <w:rsid w:val="00E817BB"/>
    <w:rsid w:val="00E817F2"/>
    <w:rsid w:val="00E819B8"/>
    <w:rsid w:val="00E81BB3"/>
    <w:rsid w:val="00E81C16"/>
    <w:rsid w:val="00E81D3D"/>
    <w:rsid w:val="00E81D46"/>
    <w:rsid w:val="00E81DB4"/>
    <w:rsid w:val="00E823F3"/>
    <w:rsid w:val="00E824BB"/>
    <w:rsid w:val="00E826BB"/>
    <w:rsid w:val="00E8288E"/>
    <w:rsid w:val="00E82E26"/>
    <w:rsid w:val="00E83103"/>
    <w:rsid w:val="00E832A1"/>
    <w:rsid w:val="00E83578"/>
    <w:rsid w:val="00E83902"/>
    <w:rsid w:val="00E83C63"/>
    <w:rsid w:val="00E83D08"/>
    <w:rsid w:val="00E8414E"/>
    <w:rsid w:val="00E84268"/>
    <w:rsid w:val="00E8433E"/>
    <w:rsid w:val="00E84409"/>
    <w:rsid w:val="00E84C02"/>
    <w:rsid w:val="00E84F2E"/>
    <w:rsid w:val="00E85214"/>
    <w:rsid w:val="00E85AD9"/>
    <w:rsid w:val="00E86195"/>
    <w:rsid w:val="00E86550"/>
    <w:rsid w:val="00E86C75"/>
    <w:rsid w:val="00E870F9"/>
    <w:rsid w:val="00E87509"/>
    <w:rsid w:val="00E8764E"/>
    <w:rsid w:val="00E8790F"/>
    <w:rsid w:val="00E87DC4"/>
    <w:rsid w:val="00E90CA3"/>
    <w:rsid w:val="00E90E83"/>
    <w:rsid w:val="00E9128D"/>
    <w:rsid w:val="00E916D0"/>
    <w:rsid w:val="00E919D3"/>
    <w:rsid w:val="00E922EA"/>
    <w:rsid w:val="00E92C8C"/>
    <w:rsid w:val="00E92D45"/>
    <w:rsid w:val="00E92E55"/>
    <w:rsid w:val="00E9375C"/>
    <w:rsid w:val="00E93EDB"/>
    <w:rsid w:val="00E94058"/>
    <w:rsid w:val="00E94168"/>
    <w:rsid w:val="00E9485D"/>
    <w:rsid w:val="00E948EC"/>
    <w:rsid w:val="00E94AC3"/>
    <w:rsid w:val="00E94D45"/>
    <w:rsid w:val="00E94EF4"/>
    <w:rsid w:val="00E950EE"/>
    <w:rsid w:val="00E953F5"/>
    <w:rsid w:val="00E954C5"/>
    <w:rsid w:val="00E959BF"/>
    <w:rsid w:val="00E95D75"/>
    <w:rsid w:val="00E95DE2"/>
    <w:rsid w:val="00E95F26"/>
    <w:rsid w:val="00E96377"/>
    <w:rsid w:val="00E9644E"/>
    <w:rsid w:val="00E96511"/>
    <w:rsid w:val="00E967F4"/>
    <w:rsid w:val="00E968ED"/>
    <w:rsid w:val="00E97108"/>
    <w:rsid w:val="00E9780C"/>
    <w:rsid w:val="00E97848"/>
    <w:rsid w:val="00E97B54"/>
    <w:rsid w:val="00E97DB5"/>
    <w:rsid w:val="00E97F43"/>
    <w:rsid w:val="00E97FBB"/>
    <w:rsid w:val="00EA0259"/>
    <w:rsid w:val="00EA077F"/>
    <w:rsid w:val="00EA0B7A"/>
    <w:rsid w:val="00EA0C19"/>
    <w:rsid w:val="00EA0D52"/>
    <w:rsid w:val="00EA0ECC"/>
    <w:rsid w:val="00EA1118"/>
    <w:rsid w:val="00EA1420"/>
    <w:rsid w:val="00EA165D"/>
    <w:rsid w:val="00EA1759"/>
    <w:rsid w:val="00EA191B"/>
    <w:rsid w:val="00EA1939"/>
    <w:rsid w:val="00EA1A43"/>
    <w:rsid w:val="00EA20C9"/>
    <w:rsid w:val="00EA215D"/>
    <w:rsid w:val="00EA3521"/>
    <w:rsid w:val="00EA45CC"/>
    <w:rsid w:val="00EA4606"/>
    <w:rsid w:val="00EA4759"/>
    <w:rsid w:val="00EA47CD"/>
    <w:rsid w:val="00EA4855"/>
    <w:rsid w:val="00EA4875"/>
    <w:rsid w:val="00EA492A"/>
    <w:rsid w:val="00EA4A5A"/>
    <w:rsid w:val="00EA4AC6"/>
    <w:rsid w:val="00EA4C22"/>
    <w:rsid w:val="00EA4EC2"/>
    <w:rsid w:val="00EA4FD9"/>
    <w:rsid w:val="00EA5291"/>
    <w:rsid w:val="00EA52BB"/>
    <w:rsid w:val="00EA57F4"/>
    <w:rsid w:val="00EA600D"/>
    <w:rsid w:val="00EA63BA"/>
    <w:rsid w:val="00EA66B8"/>
    <w:rsid w:val="00EA672D"/>
    <w:rsid w:val="00EA6861"/>
    <w:rsid w:val="00EA687B"/>
    <w:rsid w:val="00EA6E71"/>
    <w:rsid w:val="00EA6E89"/>
    <w:rsid w:val="00EA751C"/>
    <w:rsid w:val="00EA75A5"/>
    <w:rsid w:val="00EA7648"/>
    <w:rsid w:val="00EA7A15"/>
    <w:rsid w:val="00EA7F4C"/>
    <w:rsid w:val="00EB0355"/>
    <w:rsid w:val="00EB039A"/>
    <w:rsid w:val="00EB03D3"/>
    <w:rsid w:val="00EB0659"/>
    <w:rsid w:val="00EB06FE"/>
    <w:rsid w:val="00EB07EF"/>
    <w:rsid w:val="00EB08DB"/>
    <w:rsid w:val="00EB0B91"/>
    <w:rsid w:val="00EB0CBE"/>
    <w:rsid w:val="00EB1133"/>
    <w:rsid w:val="00EB1291"/>
    <w:rsid w:val="00EB14E5"/>
    <w:rsid w:val="00EB1545"/>
    <w:rsid w:val="00EB1682"/>
    <w:rsid w:val="00EB1835"/>
    <w:rsid w:val="00EB192B"/>
    <w:rsid w:val="00EB1A1A"/>
    <w:rsid w:val="00EB1A35"/>
    <w:rsid w:val="00EB1C4C"/>
    <w:rsid w:val="00EB1CE5"/>
    <w:rsid w:val="00EB1E21"/>
    <w:rsid w:val="00EB2160"/>
    <w:rsid w:val="00EB269E"/>
    <w:rsid w:val="00EB26FE"/>
    <w:rsid w:val="00EB27C3"/>
    <w:rsid w:val="00EB27D6"/>
    <w:rsid w:val="00EB2880"/>
    <w:rsid w:val="00EB2891"/>
    <w:rsid w:val="00EB2C44"/>
    <w:rsid w:val="00EB2D45"/>
    <w:rsid w:val="00EB2E8A"/>
    <w:rsid w:val="00EB2EAB"/>
    <w:rsid w:val="00EB3069"/>
    <w:rsid w:val="00EB31FC"/>
    <w:rsid w:val="00EB332D"/>
    <w:rsid w:val="00EB3854"/>
    <w:rsid w:val="00EB38A2"/>
    <w:rsid w:val="00EB3D68"/>
    <w:rsid w:val="00EB41B2"/>
    <w:rsid w:val="00EB4982"/>
    <w:rsid w:val="00EB4B31"/>
    <w:rsid w:val="00EB4E0E"/>
    <w:rsid w:val="00EB51A3"/>
    <w:rsid w:val="00EB58A9"/>
    <w:rsid w:val="00EB5B23"/>
    <w:rsid w:val="00EB5D2B"/>
    <w:rsid w:val="00EB5DE0"/>
    <w:rsid w:val="00EB619F"/>
    <w:rsid w:val="00EB6F5F"/>
    <w:rsid w:val="00EB6F7D"/>
    <w:rsid w:val="00EB7009"/>
    <w:rsid w:val="00EB7360"/>
    <w:rsid w:val="00EB78C5"/>
    <w:rsid w:val="00EB78D6"/>
    <w:rsid w:val="00EB7AFF"/>
    <w:rsid w:val="00EB7E0C"/>
    <w:rsid w:val="00EC0114"/>
    <w:rsid w:val="00EC06BF"/>
    <w:rsid w:val="00EC06ED"/>
    <w:rsid w:val="00EC0E0F"/>
    <w:rsid w:val="00EC10E9"/>
    <w:rsid w:val="00EC13FA"/>
    <w:rsid w:val="00EC15A3"/>
    <w:rsid w:val="00EC16DC"/>
    <w:rsid w:val="00EC1737"/>
    <w:rsid w:val="00EC17FB"/>
    <w:rsid w:val="00EC1838"/>
    <w:rsid w:val="00EC1BBD"/>
    <w:rsid w:val="00EC1C37"/>
    <w:rsid w:val="00EC1DA1"/>
    <w:rsid w:val="00EC1DEF"/>
    <w:rsid w:val="00EC202E"/>
    <w:rsid w:val="00EC23E6"/>
    <w:rsid w:val="00EC2AA3"/>
    <w:rsid w:val="00EC2E27"/>
    <w:rsid w:val="00EC33C4"/>
    <w:rsid w:val="00EC3522"/>
    <w:rsid w:val="00EC3757"/>
    <w:rsid w:val="00EC3A0D"/>
    <w:rsid w:val="00EC4702"/>
    <w:rsid w:val="00EC5285"/>
    <w:rsid w:val="00EC5347"/>
    <w:rsid w:val="00EC53C1"/>
    <w:rsid w:val="00EC53D0"/>
    <w:rsid w:val="00EC5402"/>
    <w:rsid w:val="00EC57F6"/>
    <w:rsid w:val="00EC5867"/>
    <w:rsid w:val="00EC59A6"/>
    <w:rsid w:val="00EC5A8B"/>
    <w:rsid w:val="00EC5BEE"/>
    <w:rsid w:val="00EC61A1"/>
    <w:rsid w:val="00EC6501"/>
    <w:rsid w:val="00EC6681"/>
    <w:rsid w:val="00EC6C9B"/>
    <w:rsid w:val="00EC6CFD"/>
    <w:rsid w:val="00EC6F00"/>
    <w:rsid w:val="00EC7060"/>
    <w:rsid w:val="00EC7FC9"/>
    <w:rsid w:val="00EC7FF5"/>
    <w:rsid w:val="00ED009C"/>
    <w:rsid w:val="00ED023C"/>
    <w:rsid w:val="00ED078D"/>
    <w:rsid w:val="00ED0819"/>
    <w:rsid w:val="00ED0BA0"/>
    <w:rsid w:val="00ED0D84"/>
    <w:rsid w:val="00ED0E07"/>
    <w:rsid w:val="00ED123C"/>
    <w:rsid w:val="00ED1336"/>
    <w:rsid w:val="00ED13DA"/>
    <w:rsid w:val="00ED14C8"/>
    <w:rsid w:val="00ED1605"/>
    <w:rsid w:val="00ED1739"/>
    <w:rsid w:val="00ED17A3"/>
    <w:rsid w:val="00ED182F"/>
    <w:rsid w:val="00ED1845"/>
    <w:rsid w:val="00ED219D"/>
    <w:rsid w:val="00ED21EB"/>
    <w:rsid w:val="00ED228D"/>
    <w:rsid w:val="00ED2C04"/>
    <w:rsid w:val="00ED2EF4"/>
    <w:rsid w:val="00ED317A"/>
    <w:rsid w:val="00ED3180"/>
    <w:rsid w:val="00ED3259"/>
    <w:rsid w:val="00ED33DF"/>
    <w:rsid w:val="00ED371F"/>
    <w:rsid w:val="00ED3C70"/>
    <w:rsid w:val="00ED42CB"/>
    <w:rsid w:val="00ED4320"/>
    <w:rsid w:val="00ED45EA"/>
    <w:rsid w:val="00ED4625"/>
    <w:rsid w:val="00ED4745"/>
    <w:rsid w:val="00ED4894"/>
    <w:rsid w:val="00ED4B66"/>
    <w:rsid w:val="00ED4B8E"/>
    <w:rsid w:val="00ED4BD7"/>
    <w:rsid w:val="00ED4CD6"/>
    <w:rsid w:val="00ED5088"/>
    <w:rsid w:val="00ED54C1"/>
    <w:rsid w:val="00ED5830"/>
    <w:rsid w:val="00ED5CAD"/>
    <w:rsid w:val="00ED5E6D"/>
    <w:rsid w:val="00ED5F45"/>
    <w:rsid w:val="00ED5F6C"/>
    <w:rsid w:val="00ED61DE"/>
    <w:rsid w:val="00ED6DD5"/>
    <w:rsid w:val="00ED6FEB"/>
    <w:rsid w:val="00ED7751"/>
    <w:rsid w:val="00ED786F"/>
    <w:rsid w:val="00ED78E7"/>
    <w:rsid w:val="00EE09AB"/>
    <w:rsid w:val="00EE0EFB"/>
    <w:rsid w:val="00EE11C8"/>
    <w:rsid w:val="00EE1522"/>
    <w:rsid w:val="00EE1D49"/>
    <w:rsid w:val="00EE1F51"/>
    <w:rsid w:val="00EE2278"/>
    <w:rsid w:val="00EE22C4"/>
    <w:rsid w:val="00EE2420"/>
    <w:rsid w:val="00EE2833"/>
    <w:rsid w:val="00EE28CB"/>
    <w:rsid w:val="00EE2ED4"/>
    <w:rsid w:val="00EE3252"/>
    <w:rsid w:val="00EE32D1"/>
    <w:rsid w:val="00EE33C6"/>
    <w:rsid w:val="00EE35B6"/>
    <w:rsid w:val="00EE3ADF"/>
    <w:rsid w:val="00EE402D"/>
    <w:rsid w:val="00EE42A1"/>
    <w:rsid w:val="00EE4381"/>
    <w:rsid w:val="00EE4421"/>
    <w:rsid w:val="00EE462D"/>
    <w:rsid w:val="00EE467C"/>
    <w:rsid w:val="00EE4808"/>
    <w:rsid w:val="00EE4ABD"/>
    <w:rsid w:val="00EE4E13"/>
    <w:rsid w:val="00EE53C8"/>
    <w:rsid w:val="00EE5534"/>
    <w:rsid w:val="00EE57FB"/>
    <w:rsid w:val="00EE5957"/>
    <w:rsid w:val="00EE5A34"/>
    <w:rsid w:val="00EE63F6"/>
    <w:rsid w:val="00EE67BC"/>
    <w:rsid w:val="00EE6B1E"/>
    <w:rsid w:val="00EE6C24"/>
    <w:rsid w:val="00EE73A5"/>
    <w:rsid w:val="00EE7914"/>
    <w:rsid w:val="00EE7C1B"/>
    <w:rsid w:val="00EE7D3B"/>
    <w:rsid w:val="00EE7DA5"/>
    <w:rsid w:val="00EE7F25"/>
    <w:rsid w:val="00EF0132"/>
    <w:rsid w:val="00EF01D3"/>
    <w:rsid w:val="00EF054D"/>
    <w:rsid w:val="00EF08D6"/>
    <w:rsid w:val="00EF0DA1"/>
    <w:rsid w:val="00EF1501"/>
    <w:rsid w:val="00EF162B"/>
    <w:rsid w:val="00EF2020"/>
    <w:rsid w:val="00EF2106"/>
    <w:rsid w:val="00EF24B8"/>
    <w:rsid w:val="00EF268C"/>
    <w:rsid w:val="00EF2A35"/>
    <w:rsid w:val="00EF2B0D"/>
    <w:rsid w:val="00EF2EAF"/>
    <w:rsid w:val="00EF2FB5"/>
    <w:rsid w:val="00EF32F6"/>
    <w:rsid w:val="00EF33E8"/>
    <w:rsid w:val="00EF3996"/>
    <w:rsid w:val="00EF4650"/>
    <w:rsid w:val="00EF473C"/>
    <w:rsid w:val="00EF4CAD"/>
    <w:rsid w:val="00EF4DCA"/>
    <w:rsid w:val="00EF52B8"/>
    <w:rsid w:val="00EF52EE"/>
    <w:rsid w:val="00EF57D9"/>
    <w:rsid w:val="00EF5C86"/>
    <w:rsid w:val="00EF5CED"/>
    <w:rsid w:val="00EF62DB"/>
    <w:rsid w:val="00EF6313"/>
    <w:rsid w:val="00EF668C"/>
    <w:rsid w:val="00EF6827"/>
    <w:rsid w:val="00EF6C1E"/>
    <w:rsid w:val="00EF6C2F"/>
    <w:rsid w:val="00EF719C"/>
    <w:rsid w:val="00EF7211"/>
    <w:rsid w:val="00EF740D"/>
    <w:rsid w:val="00EF757C"/>
    <w:rsid w:val="00EF76A7"/>
    <w:rsid w:val="00EF7877"/>
    <w:rsid w:val="00EF7972"/>
    <w:rsid w:val="00F0050A"/>
    <w:rsid w:val="00F006D2"/>
    <w:rsid w:val="00F00940"/>
    <w:rsid w:val="00F009DD"/>
    <w:rsid w:val="00F019CB"/>
    <w:rsid w:val="00F01AA9"/>
    <w:rsid w:val="00F01CBE"/>
    <w:rsid w:val="00F01F3F"/>
    <w:rsid w:val="00F023C4"/>
    <w:rsid w:val="00F02D90"/>
    <w:rsid w:val="00F02DEF"/>
    <w:rsid w:val="00F02FA6"/>
    <w:rsid w:val="00F032A1"/>
    <w:rsid w:val="00F03706"/>
    <w:rsid w:val="00F037A0"/>
    <w:rsid w:val="00F0389B"/>
    <w:rsid w:val="00F039FA"/>
    <w:rsid w:val="00F03BDB"/>
    <w:rsid w:val="00F03D76"/>
    <w:rsid w:val="00F03DD7"/>
    <w:rsid w:val="00F04276"/>
    <w:rsid w:val="00F043A0"/>
    <w:rsid w:val="00F0473E"/>
    <w:rsid w:val="00F0488E"/>
    <w:rsid w:val="00F04C73"/>
    <w:rsid w:val="00F05006"/>
    <w:rsid w:val="00F05397"/>
    <w:rsid w:val="00F053A5"/>
    <w:rsid w:val="00F0558F"/>
    <w:rsid w:val="00F0562D"/>
    <w:rsid w:val="00F05638"/>
    <w:rsid w:val="00F0573F"/>
    <w:rsid w:val="00F0591A"/>
    <w:rsid w:val="00F05A0B"/>
    <w:rsid w:val="00F05D0A"/>
    <w:rsid w:val="00F05DA2"/>
    <w:rsid w:val="00F05E11"/>
    <w:rsid w:val="00F06368"/>
    <w:rsid w:val="00F074F0"/>
    <w:rsid w:val="00F07DDD"/>
    <w:rsid w:val="00F07FEE"/>
    <w:rsid w:val="00F10303"/>
    <w:rsid w:val="00F1032E"/>
    <w:rsid w:val="00F10589"/>
    <w:rsid w:val="00F1072B"/>
    <w:rsid w:val="00F11139"/>
    <w:rsid w:val="00F11A85"/>
    <w:rsid w:val="00F11B15"/>
    <w:rsid w:val="00F122DE"/>
    <w:rsid w:val="00F12395"/>
    <w:rsid w:val="00F123D4"/>
    <w:rsid w:val="00F12637"/>
    <w:rsid w:val="00F1280A"/>
    <w:rsid w:val="00F12873"/>
    <w:rsid w:val="00F128AC"/>
    <w:rsid w:val="00F134D3"/>
    <w:rsid w:val="00F13615"/>
    <w:rsid w:val="00F13BB8"/>
    <w:rsid w:val="00F146DF"/>
    <w:rsid w:val="00F14715"/>
    <w:rsid w:val="00F14783"/>
    <w:rsid w:val="00F14A31"/>
    <w:rsid w:val="00F14CA3"/>
    <w:rsid w:val="00F14FD4"/>
    <w:rsid w:val="00F152C4"/>
    <w:rsid w:val="00F154CC"/>
    <w:rsid w:val="00F15892"/>
    <w:rsid w:val="00F15E71"/>
    <w:rsid w:val="00F166E9"/>
    <w:rsid w:val="00F16B7F"/>
    <w:rsid w:val="00F175C3"/>
    <w:rsid w:val="00F176C5"/>
    <w:rsid w:val="00F177F0"/>
    <w:rsid w:val="00F17B73"/>
    <w:rsid w:val="00F17F67"/>
    <w:rsid w:val="00F17FDA"/>
    <w:rsid w:val="00F200C7"/>
    <w:rsid w:val="00F20509"/>
    <w:rsid w:val="00F2074D"/>
    <w:rsid w:val="00F20A1B"/>
    <w:rsid w:val="00F20AB2"/>
    <w:rsid w:val="00F20B4D"/>
    <w:rsid w:val="00F20DA7"/>
    <w:rsid w:val="00F20FF0"/>
    <w:rsid w:val="00F21027"/>
    <w:rsid w:val="00F214FA"/>
    <w:rsid w:val="00F21B93"/>
    <w:rsid w:val="00F21CA6"/>
    <w:rsid w:val="00F21F89"/>
    <w:rsid w:val="00F228C6"/>
    <w:rsid w:val="00F22A4A"/>
    <w:rsid w:val="00F22FD1"/>
    <w:rsid w:val="00F2314B"/>
    <w:rsid w:val="00F2337E"/>
    <w:rsid w:val="00F23750"/>
    <w:rsid w:val="00F23A31"/>
    <w:rsid w:val="00F23BBE"/>
    <w:rsid w:val="00F23EBF"/>
    <w:rsid w:val="00F24105"/>
    <w:rsid w:val="00F24338"/>
    <w:rsid w:val="00F24538"/>
    <w:rsid w:val="00F24A97"/>
    <w:rsid w:val="00F24BF5"/>
    <w:rsid w:val="00F24F48"/>
    <w:rsid w:val="00F250BA"/>
    <w:rsid w:val="00F2545E"/>
    <w:rsid w:val="00F25FF0"/>
    <w:rsid w:val="00F263A1"/>
    <w:rsid w:val="00F26720"/>
    <w:rsid w:val="00F26AB6"/>
    <w:rsid w:val="00F26C66"/>
    <w:rsid w:val="00F26E5D"/>
    <w:rsid w:val="00F27914"/>
    <w:rsid w:val="00F27A9E"/>
    <w:rsid w:val="00F27AF5"/>
    <w:rsid w:val="00F27BB1"/>
    <w:rsid w:val="00F3009D"/>
    <w:rsid w:val="00F30420"/>
    <w:rsid w:val="00F30538"/>
    <w:rsid w:val="00F30A82"/>
    <w:rsid w:val="00F315D5"/>
    <w:rsid w:val="00F31B82"/>
    <w:rsid w:val="00F31EB7"/>
    <w:rsid w:val="00F32335"/>
    <w:rsid w:val="00F32458"/>
    <w:rsid w:val="00F32588"/>
    <w:rsid w:val="00F32F5F"/>
    <w:rsid w:val="00F33294"/>
    <w:rsid w:val="00F33313"/>
    <w:rsid w:val="00F3383F"/>
    <w:rsid w:val="00F3398F"/>
    <w:rsid w:val="00F339F4"/>
    <w:rsid w:val="00F33EFC"/>
    <w:rsid w:val="00F341B8"/>
    <w:rsid w:val="00F34547"/>
    <w:rsid w:val="00F347D4"/>
    <w:rsid w:val="00F34E98"/>
    <w:rsid w:val="00F34F96"/>
    <w:rsid w:val="00F352D3"/>
    <w:rsid w:val="00F35315"/>
    <w:rsid w:val="00F35385"/>
    <w:rsid w:val="00F366D3"/>
    <w:rsid w:val="00F36BED"/>
    <w:rsid w:val="00F374C3"/>
    <w:rsid w:val="00F37657"/>
    <w:rsid w:val="00F376FB"/>
    <w:rsid w:val="00F37C2D"/>
    <w:rsid w:val="00F37DBF"/>
    <w:rsid w:val="00F37EE4"/>
    <w:rsid w:val="00F40628"/>
    <w:rsid w:val="00F4095A"/>
    <w:rsid w:val="00F409B2"/>
    <w:rsid w:val="00F409DE"/>
    <w:rsid w:val="00F409F7"/>
    <w:rsid w:val="00F40ADB"/>
    <w:rsid w:val="00F40B6D"/>
    <w:rsid w:val="00F40FE0"/>
    <w:rsid w:val="00F4101F"/>
    <w:rsid w:val="00F411F2"/>
    <w:rsid w:val="00F4151C"/>
    <w:rsid w:val="00F4160E"/>
    <w:rsid w:val="00F41969"/>
    <w:rsid w:val="00F419E9"/>
    <w:rsid w:val="00F41DFF"/>
    <w:rsid w:val="00F41EA1"/>
    <w:rsid w:val="00F41EC5"/>
    <w:rsid w:val="00F422C1"/>
    <w:rsid w:val="00F42550"/>
    <w:rsid w:val="00F42796"/>
    <w:rsid w:val="00F42E50"/>
    <w:rsid w:val="00F436E0"/>
    <w:rsid w:val="00F43DB4"/>
    <w:rsid w:val="00F43E47"/>
    <w:rsid w:val="00F443F8"/>
    <w:rsid w:val="00F4487B"/>
    <w:rsid w:val="00F44DDD"/>
    <w:rsid w:val="00F44F9C"/>
    <w:rsid w:val="00F4516D"/>
    <w:rsid w:val="00F45584"/>
    <w:rsid w:val="00F45761"/>
    <w:rsid w:val="00F45785"/>
    <w:rsid w:val="00F45846"/>
    <w:rsid w:val="00F45A7C"/>
    <w:rsid w:val="00F45CB3"/>
    <w:rsid w:val="00F45FB2"/>
    <w:rsid w:val="00F45FD7"/>
    <w:rsid w:val="00F4617E"/>
    <w:rsid w:val="00F461B1"/>
    <w:rsid w:val="00F46216"/>
    <w:rsid w:val="00F4641F"/>
    <w:rsid w:val="00F46B33"/>
    <w:rsid w:val="00F46E89"/>
    <w:rsid w:val="00F46FCB"/>
    <w:rsid w:val="00F47011"/>
    <w:rsid w:val="00F47097"/>
    <w:rsid w:val="00F4740D"/>
    <w:rsid w:val="00F47991"/>
    <w:rsid w:val="00F47D43"/>
    <w:rsid w:val="00F507FE"/>
    <w:rsid w:val="00F50B85"/>
    <w:rsid w:val="00F50E1A"/>
    <w:rsid w:val="00F50EC6"/>
    <w:rsid w:val="00F511E7"/>
    <w:rsid w:val="00F51B51"/>
    <w:rsid w:val="00F51E24"/>
    <w:rsid w:val="00F51F12"/>
    <w:rsid w:val="00F5224E"/>
    <w:rsid w:val="00F52252"/>
    <w:rsid w:val="00F524A0"/>
    <w:rsid w:val="00F52CA0"/>
    <w:rsid w:val="00F52CE9"/>
    <w:rsid w:val="00F52E0B"/>
    <w:rsid w:val="00F52FA6"/>
    <w:rsid w:val="00F532A8"/>
    <w:rsid w:val="00F53502"/>
    <w:rsid w:val="00F538CE"/>
    <w:rsid w:val="00F5393C"/>
    <w:rsid w:val="00F53D9F"/>
    <w:rsid w:val="00F545A0"/>
    <w:rsid w:val="00F550EC"/>
    <w:rsid w:val="00F55201"/>
    <w:rsid w:val="00F5535F"/>
    <w:rsid w:val="00F55627"/>
    <w:rsid w:val="00F55728"/>
    <w:rsid w:val="00F558EB"/>
    <w:rsid w:val="00F559E8"/>
    <w:rsid w:val="00F561B1"/>
    <w:rsid w:val="00F564C6"/>
    <w:rsid w:val="00F56892"/>
    <w:rsid w:val="00F56953"/>
    <w:rsid w:val="00F56D4D"/>
    <w:rsid w:val="00F56F70"/>
    <w:rsid w:val="00F5715E"/>
    <w:rsid w:val="00F57169"/>
    <w:rsid w:val="00F57323"/>
    <w:rsid w:val="00F5757A"/>
    <w:rsid w:val="00F57593"/>
    <w:rsid w:val="00F57A4B"/>
    <w:rsid w:val="00F600F6"/>
    <w:rsid w:val="00F60753"/>
    <w:rsid w:val="00F61035"/>
    <w:rsid w:val="00F6152D"/>
    <w:rsid w:val="00F61671"/>
    <w:rsid w:val="00F61893"/>
    <w:rsid w:val="00F61F4A"/>
    <w:rsid w:val="00F620C7"/>
    <w:rsid w:val="00F6228F"/>
    <w:rsid w:val="00F6236C"/>
    <w:rsid w:val="00F6236F"/>
    <w:rsid w:val="00F624C8"/>
    <w:rsid w:val="00F6251D"/>
    <w:rsid w:val="00F625BE"/>
    <w:rsid w:val="00F6261C"/>
    <w:rsid w:val="00F62C27"/>
    <w:rsid w:val="00F631F3"/>
    <w:rsid w:val="00F6335D"/>
    <w:rsid w:val="00F6351F"/>
    <w:rsid w:val="00F63710"/>
    <w:rsid w:val="00F63976"/>
    <w:rsid w:val="00F64077"/>
    <w:rsid w:val="00F6407D"/>
    <w:rsid w:val="00F6435C"/>
    <w:rsid w:val="00F643A7"/>
    <w:rsid w:val="00F6453B"/>
    <w:rsid w:val="00F649E7"/>
    <w:rsid w:val="00F64DBA"/>
    <w:rsid w:val="00F651F8"/>
    <w:rsid w:val="00F65222"/>
    <w:rsid w:val="00F653C4"/>
    <w:rsid w:val="00F656EC"/>
    <w:rsid w:val="00F6597E"/>
    <w:rsid w:val="00F65B06"/>
    <w:rsid w:val="00F65E13"/>
    <w:rsid w:val="00F65E29"/>
    <w:rsid w:val="00F65F4C"/>
    <w:rsid w:val="00F663E2"/>
    <w:rsid w:val="00F665AF"/>
    <w:rsid w:val="00F665BC"/>
    <w:rsid w:val="00F666B1"/>
    <w:rsid w:val="00F667BD"/>
    <w:rsid w:val="00F66FC4"/>
    <w:rsid w:val="00F671F7"/>
    <w:rsid w:val="00F6763E"/>
    <w:rsid w:val="00F67ABD"/>
    <w:rsid w:val="00F67DD0"/>
    <w:rsid w:val="00F70038"/>
    <w:rsid w:val="00F700A2"/>
    <w:rsid w:val="00F70284"/>
    <w:rsid w:val="00F70AD2"/>
    <w:rsid w:val="00F70B84"/>
    <w:rsid w:val="00F70CFC"/>
    <w:rsid w:val="00F70D51"/>
    <w:rsid w:val="00F7147C"/>
    <w:rsid w:val="00F7190F"/>
    <w:rsid w:val="00F71B22"/>
    <w:rsid w:val="00F71BF2"/>
    <w:rsid w:val="00F71E0D"/>
    <w:rsid w:val="00F71F72"/>
    <w:rsid w:val="00F72306"/>
    <w:rsid w:val="00F7242A"/>
    <w:rsid w:val="00F726FB"/>
    <w:rsid w:val="00F72769"/>
    <w:rsid w:val="00F7278D"/>
    <w:rsid w:val="00F727FC"/>
    <w:rsid w:val="00F7282F"/>
    <w:rsid w:val="00F72BD2"/>
    <w:rsid w:val="00F734A9"/>
    <w:rsid w:val="00F73DBA"/>
    <w:rsid w:val="00F73E67"/>
    <w:rsid w:val="00F73F1B"/>
    <w:rsid w:val="00F74059"/>
    <w:rsid w:val="00F7434C"/>
    <w:rsid w:val="00F743A5"/>
    <w:rsid w:val="00F74577"/>
    <w:rsid w:val="00F74946"/>
    <w:rsid w:val="00F74F10"/>
    <w:rsid w:val="00F74F5C"/>
    <w:rsid w:val="00F75203"/>
    <w:rsid w:val="00F7528D"/>
    <w:rsid w:val="00F75502"/>
    <w:rsid w:val="00F75526"/>
    <w:rsid w:val="00F7554E"/>
    <w:rsid w:val="00F7577F"/>
    <w:rsid w:val="00F758D9"/>
    <w:rsid w:val="00F75B71"/>
    <w:rsid w:val="00F75EB3"/>
    <w:rsid w:val="00F7604B"/>
    <w:rsid w:val="00F762F8"/>
    <w:rsid w:val="00F769F7"/>
    <w:rsid w:val="00F76B0A"/>
    <w:rsid w:val="00F76D47"/>
    <w:rsid w:val="00F77531"/>
    <w:rsid w:val="00F77C71"/>
    <w:rsid w:val="00F800E6"/>
    <w:rsid w:val="00F8056A"/>
    <w:rsid w:val="00F813EB"/>
    <w:rsid w:val="00F81DBC"/>
    <w:rsid w:val="00F82538"/>
    <w:rsid w:val="00F8256B"/>
    <w:rsid w:val="00F8267E"/>
    <w:rsid w:val="00F82A6E"/>
    <w:rsid w:val="00F82A92"/>
    <w:rsid w:val="00F82B57"/>
    <w:rsid w:val="00F8324E"/>
    <w:rsid w:val="00F83448"/>
    <w:rsid w:val="00F8363F"/>
    <w:rsid w:val="00F83D22"/>
    <w:rsid w:val="00F84AED"/>
    <w:rsid w:val="00F84E63"/>
    <w:rsid w:val="00F84F0E"/>
    <w:rsid w:val="00F8546F"/>
    <w:rsid w:val="00F85968"/>
    <w:rsid w:val="00F8630E"/>
    <w:rsid w:val="00F865ED"/>
    <w:rsid w:val="00F87350"/>
    <w:rsid w:val="00F873D3"/>
    <w:rsid w:val="00F87A4A"/>
    <w:rsid w:val="00F87CCD"/>
    <w:rsid w:val="00F87E73"/>
    <w:rsid w:val="00F907D1"/>
    <w:rsid w:val="00F90B2C"/>
    <w:rsid w:val="00F90B93"/>
    <w:rsid w:val="00F90BFF"/>
    <w:rsid w:val="00F90DEA"/>
    <w:rsid w:val="00F90E21"/>
    <w:rsid w:val="00F911F2"/>
    <w:rsid w:val="00F91568"/>
    <w:rsid w:val="00F91783"/>
    <w:rsid w:val="00F91E47"/>
    <w:rsid w:val="00F920F3"/>
    <w:rsid w:val="00F922AE"/>
    <w:rsid w:val="00F922DD"/>
    <w:rsid w:val="00F929C6"/>
    <w:rsid w:val="00F92DC1"/>
    <w:rsid w:val="00F92E93"/>
    <w:rsid w:val="00F92F43"/>
    <w:rsid w:val="00F930BF"/>
    <w:rsid w:val="00F930C6"/>
    <w:rsid w:val="00F931B8"/>
    <w:rsid w:val="00F9373E"/>
    <w:rsid w:val="00F943A2"/>
    <w:rsid w:val="00F94789"/>
    <w:rsid w:val="00F949BF"/>
    <w:rsid w:val="00F94C56"/>
    <w:rsid w:val="00F94F6D"/>
    <w:rsid w:val="00F95004"/>
    <w:rsid w:val="00F95439"/>
    <w:rsid w:val="00F958C5"/>
    <w:rsid w:val="00F95AAC"/>
    <w:rsid w:val="00F961B4"/>
    <w:rsid w:val="00F96285"/>
    <w:rsid w:val="00F962C3"/>
    <w:rsid w:val="00F96811"/>
    <w:rsid w:val="00F96E74"/>
    <w:rsid w:val="00F96EED"/>
    <w:rsid w:val="00F96F53"/>
    <w:rsid w:val="00F97737"/>
    <w:rsid w:val="00F977B2"/>
    <w:rsid w:val="00F97C1C"/>
    <w:rsid w:val="00F97C68"/>
    <w:rsid w:val="00F97D80"/>
    <w:rsid w:val="00F97DC9"/>
    <w:rsid w:val="00FA001D"/>
    <w:rsid w:val="00FA061E"/>
    <w:rsid w:val="00FA0814"/>
    <w:rsid w:val="00FA0A3B"/>
    <w:rsid w:val="00FA0B21"/>
    <w:rsid w:val="00FA100C"/>
    <w:rsid w:val="00FA1079"/>
    <w:rsid w:val="00FA1165"/>
    <w:rsid w:val="00FA1440"/>
    <w:rsid w:val="00FA14BA"/>
    <w:rsid w:val="00FA17C8"/>
    <w:rsid w:val="00FA190B"/>
    <w:rsid w:val="00FA19C5"/>
    <w:rsid w:val="00FA1C00"/>
    <w:rsid w:val="00FA1DF3"/>
    <w:rsid w:val="00FA1EBD"/>
    <w:rsid w:val="00FA209B"/>
    <w:rsid w:val="00FA23A8"/>
    <w:rsid w:val="00FA2515"/>
    <w:rsid w:val="00FA2B13"/>
    <w:rsid w:val="00FA304A"/>
    <w:rsid w:val="00FA31B3"/>
    <w:rsid w:val="00FA377A"/>
    <w:rsid w:val="00FA3A53"/>
    <w:rsid w:val="00FA3CB4"/>
    <w:rsid w:val="00FA3D54"/>
    <w:rsid w:val="00FA3DE9"/>
    <w:rsid w:val="00FA4A98"/>
    <w:rsid w:val="00FA51BB"/>
    <w:rsid w:val="00FA5647"/>
    <w:rsid w:val="00FA5A03"/>
    <w:rsid w:val="00FA666D"/>
    <w:rsid w:val="00FA6C3C"/>
    <w:rsid w:val="00FA6C8E"/>
    <w:rsid w:val="00FA6CB1"/>
    <w:rsid w:val="00FA6F0C"/>
    <w:rsid w:val="00FA707C"/>
    <w:rsid w:val="00FA7584"/>
    <w:rsid w:val="00FA759B"/>
    <w:rsid w:val="00FA782A"/>
    <w:rsid w:val="00FA7948"/>
    <w:rsid w:val="00FA7C70"/>
    <w:rsid w:val="00FA7CAF"/>
    <w:rsid w:val="00FB0141"/>
    <w:rsid w:val="00FB0196"/>
    <w:rsid w:val="00FB03F7"/>
    <w:rsid w:val="00FB0493"/>
    <w:rsid w:val="00FB0949"/>
    <w:rsid w:val="00FB0A26"/>
    <w:rsid w:val="00FB0AFE"/>
    <w:rsid w:val="00FB0DDE"/>
    <w:rsid w:val="00FB118E"/>
    <w:rsid w:val="00FB1959"/>
    <w:rsid w:val="00FB1A12"/>
    <w:rsid w:val="00FB1A33"/>
    <w:rsid w:val="00FB1B5B"/>
    <w:rsid w:val="00FB1CCC"/>
    <w:rsid w:val="00FB23B4"/>
    <w:rsid w:val="00FB23C9"/>
    <w:rsid w:val="00FB260B"/>
    <w:rsid w:val="00FB275D"/>
    <w:rsid w:val="00FB3002"/>
    <w:rsid w:val="00FB31D8"/>
    <w:rsid w:val="00FB33DE"/>
    <w:rsid w:val="00FB345F"/>
    <w:rsid w:val="00FB390F"/>
    <w:rsid w:val="00FB3AF6"/>
    <w:rsid w:val="00FB4983"/>
    <w:rsid w:val="00FB4A59"/>
    <w:rsid w:val="00FB4D81"/>
    <w:rsid w:val="00FB5146"/>
    <w:rsid w:val="00FB533B"/>
    <w:rsid w:val="00FB5668"/>
    <w:rsid w:val="00FB5BFC"/>
    <w:rsid w:val="00FB5D96"/>
    <w:rsid w:val="00FB6145"/>
    <w:rsid w:val="00FB616E"/>
    <w:rsid w:val="00FB62D5"/>
    <w:rsid w:val="00FB66AE"/>
    <w:rsid w:val="00FB66D7"/>
    <w:rsid w:val="00FB695A"/>
    <w:rsid w:val="00FB6B69"/>
    <w:rsid w:val="00FB6C4A"/>
    <w:rsid w:val="00FB6C5D"/>
    <w:rsid w:val="00FB6DB2"/>
    <w:rsid w:val="00FB6E79"/>
    <w:rsid w:val="00FB72CA"/>
    <w:rsid w:val="00FB73DA"/>
    <w:rsid w:val="00FB7722"/>
    <w:rsid w:val="00FB79D7"/>
    <w:rsid w:val="00FB7BC1"/>
    <w:rsid w:val="00FB7EA0"/>
    <w:rsid w:val="00FC00D6"/>
    <w:rsid w:val="00FC01FF"/>
    <w:rsid w:val="00FC02EE"/>
    <w:rsid w:val="00FC0618"/>
    <w:rsid w:val="00FC061A"/>
    <w:rsid w:val="00FC0AB1"/>
    <w:rsid w:val="00FC0B55"/>
    <w:rsid w:val="00FC10B1"/>
    <w:rsid w:val="00FC1142"/>
    <w:rsid w:val="00FC1280"/>
    <w:rsid w:val="00FC1299"/>
    <w:rsid w:val="00FC16E6"/>
    <w:rsid w:val="00FC1DBA"/>
    <w:rsid w:val="00FC1F6B"/>
    <w:rsid w:val="00FC2288"/>
    <w:rsid w:val="00FC25D7"/>
    <w:rsid w:val="00FC2747"/>
    <w:rsid w:val="00FC2959"/>
    <w:rsid w:val="00FC29EF"/>
    <w:rsid w:val="00FC2F7A"/>
    <w:rsid w:val="00FC3276"/>
    <w:rsid w:val="00FC3681"/>
    <w:rsid w:val="00FC3AE3"/>
    <w:rsid w:val="00FC3EB9"/>
    <w:rsid w:val="00FC43CE"/>
    <w:rsid w:val="00FC4AC8"/>
    <w:rsid w:val="00FC4C48"/>
    <w:rsid w:val="00FC4E96"/>
    <w:rsid w:val="00FC4ECA"/>
    <w:rsid w:val="00FC4FDC"/>
    <w:rsid w:val="00FC5492"/>
    <w:rsid w:val="00FC55FB"/>
    <w:rsid w:val="00FC584B"/>
    <w:rsid w:val="00FC6320"/>
    <w:rsid w:val="00FC6742"/>
    <w:rsid w:val="00FC6789"/>
    <w:rsid w:val="00FC6933"/>
    <w:rsid w:val="00FC6CE8"/>
    <w:rsid w:val="00FC709F"/>
    <w:rsid w:val="00FC785B"/>
    <w:rsid w:val="00FC788B"/>
    <w:rsid w:val="00FC79B5"/>
    <w:rsid w:val="00FD0117"/>
    <w:rsid w:val="00FD017D"/>
    <w:rsid w:val="00FD0193"/>
    <w:rsid w:val="00FD01E3"/>
    <w:rsid w:val="00FD0394"/>
    <w:rsid w:val="00FD0575"/>
    <w:rsid w:val="00FD07BB"/>
    <w:rsid w:val="00FD07D6"/>
    <w:rsid w:val="00FD07FE"/>
    <w:rsid w:val="00FD0A4C"/>
    <w:rsid w:val="00FD117F"/>
    <w:rsid w:val="00FD13BA"/>
    <w:rsid w:val="00FD15DB"/>
    <w:rsid w:val="00FD194C"/>
    <w:rsid w:val="00FD1C63"/>
    <w:rsid w:val="00FD1C71"/>
    <w:rsid w:val="00FD1E98"/>
    <w:rsid w:val="00FD219E"/>
    <w:rsid w:val="00FD21F6"/>
    <w:rsid w:val="00FD220E"/>
    <w:rsid w:val="00FD2BAE"/>
    <w:rsid w:val="00FD2C8E"/>
    <w:rsid w:val="00FD3089"/>
    <w:rsid w:val="00FD308C"/>
    <w:rsid w:val="00FD3C26"/>
    <w:rsid w:val="00FD3EE6"/>
    <w:rsid w:val="00FD4303"/>
    <w:rsid w:val="00FD46A5"/>
    <w:rsid w:val="00FD4B32"/>
    <w:rsid w:val="00FD4E83"/>
    <w:rsid w:val="00FD4E8F"/>
    <w:rsid w:val="00FD4FAE"/>
    <w:rsid w:val="00FD51FD"/>
    <w:rsid w:val="00FD5237"/>
    <w:rsid w:val="00FD53F2"/>
    <w:rsid w:val="00FD5452"/>
    <w:rsid w:val="00FD5845"/>
    <w:rsid w:val="00FD5AEE"/>
    <w:rsid w:val="00FD5C36"/>
    <w:rsid w:val="00FD5F14"/>
    <w:rsid w:val="00FD6138"/>
    <w:rsid w:val="00FD6439"/>
    <w:rsid w:val="00FD66E7"/>
    <w:rsid w:val="00FD6836"/>
    <w:rsid w:val="00FD6DB9"/>
    <w:rsid w:val="00FD72B7"/>
    <w:rsid w:val="00FD737B"/>
    <w:rsid w:val="00FD739D"/>
    <w:rsid w:val="00FD76EC"/>
    <w:rsid w:val="00FD7726"/>
    <w:rsid w:val="00FD794B"/>
    <w:rsid w:val="00FD7F6F"/>
    <w:rsid w:val="00FE00A0"/>
    <w:rsid w:val="00FE00B7"/>
    <w:rsid w:val="00FE060F"/>
    <w:rsid w:val="00FE0738"/>
    <w:rsid w:val="00FE07AE"/>
    <w:rsid w:val="00FE07C7"/>
    <w:rsid w:val="00FE09AA"/>
    <w:rsid w:val="00FE0BF0"/>
    <w:rsid w:val="00FE1BC8"/>
    <w:rsid w:val="00FE1E22"/>
    <w:rsid w:val="00FE1E4A"/>
    <w:rsid w:val="00FE1EE5"/>
    <w:rsid w:val="00FE2305"/>
    <w:rsid w:val="00FE26AD"/>
    <w:rsid w:val="00FE27AD"/>
    <w:rsid w:val="00FE2B8A"/>
    <w:rsid w:val="00FE2BE0"/>
    <w:rsid w:val="00FE30B3"/>
    <w:rsid w:val="00FE31AE"/>
    <w:rsid w:val="00FE3534"/>
    <w:rsid w:val="00FE3A28"/>
    <w:rsid w:val="00FE3C3A"/>
    <w:rsid w:val="00FE3C85"/>
    <w:rsid w:val="00FE3D1F"/>
    <w:rsid w:val="00FE3FE0"/>
    <w:rsid w:val="00FE4828"/>
    <w:rsid w:val="00FE498A"/>
    <w:rsid w:val="00FE4C12"/>
    <w:rsid w:val="00FE4C18"/>
    <w:rsid w:val="00FE4DA0"/>
    <w:rsid w:val="00FE50D6"/>
    <w:rsid w:val="00FE5357"/>
    <w:rsid w:val="00FE53C4"/>
    <w:rsid w:val="00FE5611"/>
    <w:rsid w:val="00FE574E"/>
    <w:rsid w:val="00FE5955"/>
    <w:rsid w:val="00FE5CB9"/>
    <w:rsid w:val="00FE5E43"/>
    <w:rsid w:val="00FE64AC"/>
    <w:rsid w:val="00FE665D"/>
    <w:rsid w:val="00FE66C3"/>
    <w:rsid w:val="00FE6716"/>
    <w:rsid w:val="00FE672D"/>
    <w:rsid w:val="00FE6919"/>
    <w:rsid w:val="00FE6A66"/>
    <w:rsid w:val="00FE6E47"/>
    <w:rsid w:val="00FE6FAE"/>
    <w:rsid w:val="00FE732F"/>
    <w:rsid w:val="00FE78F0"/>
    <w:rsid w:val="00FE7D2A"/>
    <w:rsid w:val="00FF00EC"/>
    <w:rsid w:val="00FF039A"/>
    <w:rsid w:val="00FF0890"/>
    <w:rsid w:val="00FF0966"/>
    <w:rsid w:val="00FF0B71"/>
    <w:rsid w:val="00FF0B81"/>
    <w:rsid w:val="00FF10D6"/>
    <w:rsid w:val="00FF11FE"/>
    <w:rsid w:val="00FF14BB"/>
    <w:rsid w:val="00FF16C2"/>
    <w:rsid w:val="00FF17E4"/>
    <w:rsid w:val="00FF1801"/>
    <w:rsid w:val="00FF1A26"/>
    <w:rsid w:val="00FF1B6C"/>
    <w:rsid w:val="00FF2041"/>
    <w:rsid w:val="00FF2499"/>
    <w:rsid w:val="00FF260C"/>
    <w:rsid w:val="00FF2853"/>
    <w:rsid w:val="00FF2BB5"/>
    <w:rsid w:val="00FF2C95"/>
    <w:rsid w:val="00FF2DF9"/>
    <w:rsid w:val="00FF36F8"/>
    <w:rsid w:val="00FF3A38"/>
    <w:rsid w:val="00FF3D80"/>
    <w:rsid w:val="00FF3EDA"/>
    <w:rsid w:val="00FF4248"/>
    <w:rsid w:val="00FF4AAD"/>
    <w:rsid w:val="00FF4AC6"/>
    <w:rsid w:val="00FF4B71"/>
    <w:rsid w:val="00FF4BA1"/>
    <w:rsid w:val="00FF5171"/>
    <w:rsid w:val="00FF5182"/>
    <w:rsid w:val="00FF521A"/>
    <w:rsid w:val="00FF52FB"/>
    <w:rsid w:val="00FF54D9"/>
    <w:rsid w:val="00FF5631"/>
    <w:rsid w:val="00FF58C7"/>
    <w:rsid w:val="00FF5C69"/>
    <w:rsid w:val="00FF5C7E"/>
    <w:rsid w:val="00FF6271"/>
    <w:rsid w:val="00FF6488"/>
    <w:rsid w:val="00FF65B8"/>
    <w:rsid w:val="00FF65D5"/>
    <w:rsid w:val="00FF674B"/>
    <w:rsid w:val="00FF6843"/>
    <w:rsid w:val="00FF6926"/>
    <w:rsid w:val="00FF6D5F"/>
    <w:rsid w:val="00FF7231"/>
    <w:rsid w:val="00FF7260"/>
    <w:rsid w:val="00FF7458"/>
    <w:rsid w:val="00FF766B"/>
    <w:rsid w:val="00FF7A2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64C41"/>
  <w15:chartTrackingRefBased/>
  <w15:docId w15:val="{6E752969-1EC0-4585-833D-6CB4F168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lang w:val="en-US"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A271E"/>
    <w:pPr>
      <w:tabs>
        <w:tab w:val="center" w:pos="4153"/>
        <w:tab w:val="right" w:pos="8306"/>
      </w:tabs>
      <w:snapToGrid w:val="0"/>
      <w:jc w:val="center"/>
    </w:pPr>
    <w:rPr>
      <w:sz w:val="18"/>
      <w:szCs w:val="18"/>
    </w:rPr>
  </w:style>
  <w:style w:type="character" w:customStyle="1" w:styleId="a4">
    <w:name w:val="页眉 字符"/>
    <w:basedOn w:val="a0"/>
    <w:link w:val="a3"/>
    <w:rsid w:val="009A271E"/>
    <w:rPr>
      <w:sz w:val="18"/>
      <w:szCs w:val="18"/>
    </w:rPr>
  </w:style>
  <w:style w:type="paragraph" w:styleId="a5">
    <w:name w:val="footer"/>
    <w:basedOn w:val="a"/>
    <w:link w:val="a6"/>
    <w:unhideWhenUsed/>
    <w:rsid w:val="009A271E"/>
    <w:pPr>
      <w:tabs>
        <w:tab w:val="center" w:pos="4153"/>
        <w:tab w:val="right" w:pos="8306"/>
      </w:tabs>
      <w:snapToGrid w:val="0"/>
    </w:pPr>
    <w:rPr>
      <w:sz w:val="18"/>
      <w:szCs w:val="18"/>
    </w:rPr>
  </w:style>
  <w:style w:type="character" w:customStyle="1" w:styleId="a6">
    <w:name w:val="页脚 字符"/>
    <w:basedOn w:val="a0"/>
    <w:link w:val="a5"/>
    <w:rsid w:val="009A271E"/>
    <w:rPr>
      <w:sz w:val="18"/>
      <w:szCs w:val="18"/>
    </w:rPr>
  </w:style>
  <w:style w:type="paragraph" w:styleId="a7">
    <w:name w:val="Revision"/>
    <w:hidden/>
    <w:uiPriority w:val="99"/>
    <w:semiHidden/>
    <w:rsid w:val="009A271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92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Words>
  <Characters>450</Characters>
  <Application>Microsoft Office Word</Application>
  <DocSecurity>0</DocSecurity>
  <Lines>3</Lines>
  <Paragraphs>1</Paragraphs>
  <ScaleCrop>false</ScaleCrop>
  <Company/>
  <LinksUpToDate>false</LinksUpToDate>
  <CharactersWithSpaces>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Bommakanti, Chandrakanth</dc:creator>
  <cp:keywords/>
  <dc:description/>
  <cp:lastModifiedBy>Acer</cp:lastModifiedBy>
  <cp:revision>2</cp:revision>
  <dcterms:created xsi:type="dcterms:W3CDTF">2024-10-17T18:12:00Z</dcterms:created>
  <dcterms:modified xsi:type="dcterms:W3CDTF">2024-10-17T18:12:00Z</dcterms:modified>
</cp:coreProperties>
</file>