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3024" w:type="dxa"/>
        <w:tblInd w:w="2" w:type="dxa"/>
        <w:tblLook w:val="04A0" w:firstRow="1" w:lastRow="0" w:firstColumn="1" w:lastColumn="0" w:noHBand="0" w:noVBand="1"/>
        <w:tblPrChange w:id="0" w:author="Dai Dai" w:date="2024-10-18T03:42:00Z" w16du:dateUtc="2024-10-17T19:42:00Z">
          <w:tblPr>
            <w:tblW w:w="9079" w:type="dxa"/>
            <w:tblInd w:w="2" w:type="dxa"/>
            <w:tblLook w:val="04A0" w:firstRow="1" w:lastRow="0" w:firstColumn="1" w:lastColumn="0" w:noHBand="0" w:noVBand="1"/>
          </w:tblPr>
        </w:tblPrChange>
      </w:tblPr>
      <w:tblGrid>
        <w:gridCol w:w="3024"/>
        <w:tblGridChange w:id="1">
          <w:tblGrid>
            <w:gridCol w:w="3024"/>
          </w:tblGrid>
        </w:tblGridChange>
      </w:tblGrid>
      <w:tr w:rsidR="00843636" w:rsidRPr="007B5327" w:rsidDel="00843636" w14:paraId="61F45360" w14:textId="77777777" w:rsidTr="00843636">
        <w:trPr>
          <w:trHeight w:val="300"/>
          <w:del w:id="2" w:author="Dai Dai" w:date="2024-10-18T03:41:00Z" w16du:dateUtc="2024-10-17T19:41:00Z"/>
          <w:trPrChange w:id="3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F2F2"/>
            <w:noWrap/>
            <w:vAlign w:val="center"/>
            <w:hideMark/>
            <w:tcPrChange w:id="4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nil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9A62BB0" w14:textId="41F20D98" w:rsidDel="00843636">
            <w:pPr>
              <w:rPr>
                <w:del w:id="5" w:author="Dai Dai" w:date="2024-10-18T03:41:00Z" w16du:dateUtc="2024-10-17T19:41:00Z"/>
                <w:rFonts w:ascii="Arial Unicode MS" w:eastAsia="Arial Unicode MS" w:hAnsi="Arial Unicode MS" w:cs="Arial Unicode MS" w:hint="eastAsia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43636" w:rsidRPr="007B5327" w14:paraId="61796FC6" w14:textId="77777777" w:rsidTr="00843636">
        <w:trPr>
          <w:trHeight w:val="300"/>
          <w:trPrChange w:id="7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DAE6822" w14:textId="100BA31F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通貨資金</w:t>
            </w:r>
          </w:p>
        </w:tc>
      </w:tr>
      <w:tr w:rsidR="00843636" w:rsidRPr="007B5327" w14:paraId="04F44810" w14:textId="77777777" w:rsidTr="00843636">
        <w:trPr>
          <w:trHeight w:val="300"/>
          <w:trPrChange w:id="11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E8DF6B9" w14:textId="14D00FD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決済準備金</w:t>
            </w:r>
          </w:p>
        </w:tc>
      </w:tr>
      <w:tr w:rsidR="00843636" w:rsidRPr="007B5327" w14:paraId="1EFDEFF7" w14:textId="77777777" w:rsidTr="00843636">
        <w:trPr>
          <w:trHeight w:val="300"/>
          <w:trPrChange w:id="15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F788580" w14:textId="732CD01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長期持分投資</w:t>
            </w:r>
          </w:p>
        </w:tc>
      </w:tr>
      <w:tr w:rsidR="00843636" w:rsidRPr="007B5327" w14:paraId="1388D6C0" w14:textId="77777777" w:rsidTr="00843636">
        <w:trPr>
          <w:trHeight w:val="300"/>
          <w:trPrChange w:id="19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EE8107D" w14:textId="02547DAC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資産合計</w:t>
            </w:r>
          </w:p>
        </w:tc>
      </w:tr>
      <w:tr w:rsidR="00843636" w:rsidRPr="007B5327" w14:paraId="34B66FF9" w14:textId="77777777" w:rsidTr="00843636">
        <w:trPr>
          <w:trHeight w:val="300"/>
          <w:trPrChange w:id="23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953892E" w14:textId="2D06EFBF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流動負債</w:t>
            </w:r>
          </w:p>
        </w:tc>
      </w:tr>
      <w:tr w:rsidR="00843636" w:rsidRPr="007B5327" w14:paraId="0A1B01F1" w14:textId="77777777" w:rsidTr="00843636">
        <w:trPr>
          <w:trHeight w:val="300"/>
          <w:trPrChange w:id="27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2F43BD3" w14:textId="482E2D3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短期借入金</w:t>
            </w:r>
          </w:p>
        </w:tc>
      </w:tr>
      <w:tr w:rsidR="00843636" w:rsidRPr="007B5327" w14:paraId="22F50E62" w14:textId="77777777" w:rsidTr="00843636">
        <w:trPr>
          <w:trHeight w:val="300"/>
          <w:trPrChange w:id="31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81F9B75" w14:textId="40B6A1D4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中央銀行からの借入金</w:t>
            </w:r>
          </w:p>
        </w:tc>
      </w:tr>
      <w:tr w:rsidR="00843636" w:rsidRPr="007B5327" w14:paraId="59584949" w14:textId="77777777" w:rsidTr="00843636">
        <w:trPr>
          <w:trHeight w:val="300"/>
          <w:trPrChange w:id="35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6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8E512B9" w14:textId="25B51A64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借入資金</w:t>
            </w:r>
          </w:p>
        </w:tc>
      </w:tr>
      <w:tr w:rsidR="00843636" w:rsidRPr="007B5327" w14:paraId="7EEFC598" w14:textId="77777777" w:rsidTr="00843636">
        <w:trPr>
          <w:trHeight w:val="300"/>
          <w:trPrChange w:id="39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0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78F3B78" w14:textId="282E7EA5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売買目的金融負債</w:t>
            </w:r>
          </w:p>
        </w:tc>
      </w:tr>
      <w:tr w:rsidR="00843636" w:rsidRPr="007B5327" w14:paraId="0A8BC2EC" w14:textId="77777777" w:rsidTr="00843636">
        <w:trPr>
          <w:trHeight w:val="300"/>
          <w:trPrChange w:id="43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4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CFA9FC7" w14:textId="581D15F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公正価値で測定され、その変動が当期損益に計上される金融負債</w:t>
            </w:r>
          </w:p>
        </w:tc>
      </w:tr>
      <w:tr w:rsidR="00843636" w:rsidRPr="007B5327" w14:paraId="52648C3A" w14:textId="77777777" w:rsidTr="00843636">
        <w:trPr>
          <w:trHeight w:val="300"/>
          <w:trPrChange w:id="47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8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5286435" w14:textId="2159A38C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従業員給与及び賞与</w:t>
            </w:r>
          </w:p>
        </w:tc>
      </w:tr>
      <w:tr w:rsidR="00843636" w:rsidRPr="007B5327" w14:paraId="78DE9840" w14:textId="77777777" w:rsidTr="00843636">
        <w:trPr>
          <w:trHeight w:val="300"/>
          <w:trPrChange w:id="51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2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4EC68E6" w14:textId="6493967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内訳：未払賃金</w:t>
            </w:r>
          </w:p>
        </w:tc>
      </w:tr>
      <w:tr w:rsidR="00843636" w:rsidRPr="007B5327" w14:paraId="41C7A09F" w14:textId="77777777" w:rsidTr="00843636">
        <w:trPr>
          <w:trHeight w:val="300"/>
          <w:trPrChange w:id="55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6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EF186F5" w14:textId="0EF780B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内訳：従業員奨励金及び福利基金</w:t>
            </w:r>
          </w:p>
        </w:tc>
      </w:tr>
      <w:tr w:rsidR="00843636" w:rsidRPr="007B5327" w14:paraId="56EBE7E2" w14:textId="77777777" w:rsidTr="00843636">
        <w:trPr>
          <w:trHeight w:val="300"/>
          <w:trPrChange w:id="59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0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EB10DBF" w14:textId="48549AAF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売却目的保有負債</w:t>
            </w:r>
          </w:p>
        </w:tc>
      </w:tr>
      <w:tr w:rsidR="00843636" w:rsidRPr="007B5327" w14:paraId="7F32D93C" w14:textId="77777777" w:rsidTr="00843636">
        <w:trPr>
          <w:trHeight w:val="300"/>
          <w:trPrChange w:id="63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4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E3EB065" w14:textId="57165C7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保険契約準備金</w:t>
            </w:r>
          </w:p>
        </w:tc>
      </w:tr>
      <w:tr w:rsidR="00843636" w:rsidRPr="007B5327" w14:paraId="4F55054D" w14:textId="77777777" w:rsidTr="00843636">
        <w:trPr>
          <w:trHeight w:val="300"/>
          <w:trPrChange w:id="68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9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5EAF83C" w14:textId="7CCFC88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長期借入金</w:t>
            </w:r>
          </w:p>
        </w:tc>
      </w:tr>
      <w:tr w:rsidR="00843636" w:rsidRPr="007B5327" w14:paraId="5A85F040" w14:textId="77777777" w:rsidTr="00843636">
        <w:trPr>
          <w:trHeight w:val="300"/>
          <w:trPrChange w:id="72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3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CC12EFF" w14:textId="01BB6B9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長期未払従業員給与</w:t>
            </w:r>
          </w:p>
        </w:tc>
      </w:tr>
      <w:tr w:rsidR="00843636" w:rsidRPr="007B5327" w14:paraId="0A5C40D5" w14:textId="77777777" w:rsidTr="00843636">
        <w:trPr>
          <w:trHeight w:val="300"/>
          <w:trPrChange w:id="76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7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050533F" w14:textId="2E8AA5D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内訳：特別準備基金</w:t>
            </w:r>
          </w:p>
        </w:tc>
      </w:tr>
      <w:tr w:rsidR="00843636" w:rsidRPr="007B5327" w14:paraId="66969C12" w14:textId="77777777" w:rsidTr="00843636">
        <w:trPr>
          <w:trHeight w:val="300"/>
          <w:trPrChange w:id="80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1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84E802E" w14:textId="62E81F75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払込資本金（または株式資本）</w:t>
            </w:r>
          </w:p>
        </w:tc>
      </w:tr>
      <w:tr w:rsidR="00843636" w:rsidRPr="007B5327" w14:paraId="7A6C52FC" w14:textId="77777777" w:rsidTr="00843636">
        <w:trPr>
          <w:trHeight w:val="300"/>
          <w:trPrChange w:id="84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5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1266533" w14:textId="72FD021D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特定準備金</w:t>
            </w:r>
          </w:p>
        </w:tc>
      </w:tr>
      <w:tr w:rsidR="00843636" w:rsidRPr="007B5327" w14:paraId="6F24C01A" w14:textId="77777777" w:rsidTr="00843636">
        <w:trPr>
          <w:trHeight w:val="300"/>
          <w:trPrChange w:id="88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9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A9316F6" w14:textId="4C89A82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準備基金</w:t>
            </w:r>
          </w:p>
        </w:tc>
      </w:tr>
      <w:tr w:rsidR="00843636" w:rsidRPr="007B5327" w14:paraId="7366BBCE" w14:textId="77777777" w:rsidTr="00843636">
        <w:trPr>
          <w:trHeight w:val="300"/>
          <w:trPrChange w:id="92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3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377F5F4" w14:textId="329AAD2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親会社所有者に帰属する持分（または株主持分）合計</w:t>
            </w:r>
          </w:p>
        </w:tc>
      </w:tr>
      <w:tr w:rsidR="00843636" w:rsidRPr="007B5327" w14:paraId="52AC54E7" w14:textId="77777777" w:rsidTr="00843636">
        <w:trPr>
          <w:trHeight w:val="300"/>
          <w:trPrChange w:id="96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7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3A84035" w14:textId="52C3F25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作成単位：陝西省産業投資有限公司</w:t>
            </w:r>
          </w:p>
        </w:tc>
      </w:tr>
      <w:tr w:rsidR="00843636" w:rsidRPr="007B5327" w14:paraId="3E55E7E2" w14:textId="77777777" w:rsidTr="00843636">
        <w:trPr>
          <w:trHeight w:val="300"/>
          <w:trPrChange w:id="100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1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A048960" w14:textId="0EB90F7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一、営業総収入</w:t>
            </w:r>
          </w:p>
        </w:tc>
      </w:tr>
      <w:tr w:rsidR="00843636" w:rsidRPr="007B5327" w14:paraId="7F1E3C2F" w14:textId="77777777" w:rsidTr="00843636">
        <w:trPr>
          <w:trHeight w:val="300"/>
          <w:trPrChange w:id="104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5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039CA42" w14:textId="7F376ED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受取利息</w:t>
            </w:r>
          </w:p>
        </w:tc>
      </w:tr>
      <w:tr w:rsidR="00843636" w:rsidRPr="007B5327" w14:paraId="4AD1519C" w14:textId="77777777" w:rsidTr="00843636">
        <w:trPr>
          <w:trHeight w:val="300"/>
          <w:trPrChange w:id="108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9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E97C14C" w14:textId="19D66EC5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既経過保険料</w:t>
            </w:r>
          </w:p>
        </w:tc>
      </w:tr>
      <w:tr w:rsidR="00843636" w:rsidRPr="007B5327" w14:paraId="38771C76" w14:textId="77777777" w:rsidTr="00843636">
        <w:trPr>
          <w:trHeight w:val="300"/>
          <w:trPrChange w:id="112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3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0E25D8C" w14:textId="777E19C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手数料及びコミッション収入</w:t>
            </w:r>
          </w:p>
        </w:tc>
      </w:tr>
      <w:tr w:rsidR="00843636" w:rsidRPr="007B5327" w14:paraId="7FF13DB2" w14:textId="77777777" w:rsidTr="00843636">
        <w:trPr>
          <w:trHeight w:val="300"/>
          <w:trPrChange w:id="116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7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3395C9D" w14:textId="4744454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手数料及びコミッション費用</w:t>
            </w:r>
          </w:p>
        </w:tc>
      </w:tr>
      <w:tr w:rsidR="00843636" w:rsidRPr="007B5327" w14:paraId="3E1C2F8E" w14:textId="77777777" w:rsidTr="00843636">
        <w:trPr>
          <w:trHeight w:val="300"/>
          <w:trPrChange w:id="120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1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A63FBEB" w14:textId="61461D0F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支払保険金純額</w:t>
            </w:r>
          </w:p>
        </w:tc>
      </w:tr>
      <w:tr w:rsidR="00843636" w:rsidRPr="007B5327" w14:paraId="0C651162" w14:textId="77777777" w:rsidTr="00843636">
        <w:trPr>
          <w:trHeight w:val="300"/>
          <w:trPrChange w:id="125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6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9010502" w14:textId="3E6CE2A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保険責任準備金繰入純額</w:t>
            </w:r>
          </w:p>
        </w:tc>
      </w:tr>
      <w:tr w:rsidR="00843636" w:rsidRPr="007B5327" w14:paraId="1CBFB1A7" w14:textId="77777777" w:rsidTr="00843636">
        <w:trPr>
          <w:trHeight w:val="300"/>
          <w:trPrChange w:id="132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3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C098789" w14:textId="7DD5AB9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加：その他の収益</w:t>
            </w:r>
          </w:p>
        </w:tc>
      </w:tr>
      <w:tr w:rsidR="00843636" w:rsidRPr="007B5327" w14:paraId="4B8AC36F" w14:textId="77777777" w:rsidTr="00843636">
        <w:trPr>
          <w:trHeight w:val="300"/>
          <w:trPrChange w:id="136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7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A60B34B" w14:textId="0132DFB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投資収益（損失は「-」で表示）</w:t>
            </w:r>
          </w:p>
        </w:tc>
      </w:tr>
      <w:tr w:rsidR="00843636" w:rsidRPr="007B5327" w14:paraId="3DDCA684" w14:textId="77777777" w:rsidTr="00843636">
        <w:trPr>
          <w:trHeight w:val="300"/>
          <w:trPrChange w:id="140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1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2101B78" w14:textId="1AADB1F4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内訳：関連会社及び共同支配企業への投資収益</w:t>
            </w:r>
          </w:p>
        </w:tc>
      </w:tr>
      <w:tr w:rsidR="00843636" w:rsidRPr="007B5327" w14:paraId="005405DA" w14:textId="77777777" w:rsidTr="00843636">
        <w:trPr>
          <w:trHeight w:val="300"/>
          <w:trPrChange w:id="144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5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2AC39EB" w14:textId="3512606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為替差益（損失は「-」で表示）</w:t>
            </w:r>
          </w:p>
        </w:tc>
      </w:tr>
      <w:tr w:rsidR="00843636" w:rsidRPr="007B5327" w14:paraId="5EAEEDD9" w14:textId="77777777" w:rsidTr="00843636">
        <w:trPr>
          <w:trHeight w:val="300"/>
          <w:trPrChange w:id="148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9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94A81A9" w14:textId="0CA99A5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純ヘッジ収益（損失は「-」で表示）</w:t>
            </w:r>
          </w:p>
        </w:tc>
      </w:tr>
      <w:tr w:rsidR="00843636" w:rsidRPr="007B5327" w14:paraId="1B983015" w14:textId="77777777" w:rsidTr="00843636">
        <w:trPr>
          <w:trHeight w:val="300"/>
          <w:trPrChange w:id="152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3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5CFD432" w14:textId="180D68D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資産処分収益（損失は「-」で表示）</w:t>
            </w:r>
          </w:p>
        </w:tc>
      </w:tr>
      <w:tr w:rsidR="00843636" w:rsidRPr="007B5327" w14:paraId="382A30F2" w14:textId="77777777" w:rsidTr="00843636">
        <w:trPr>
          <w:trHeight w:val="300"/>
          <w:trPrChange w:id="156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7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0D69865" w14:textId="7F3742B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親会社所有者に帰属する純利益</w:t>
            </w:r>
          </w:p>
        </w:tc>
      </w:tr>
      <w:tr w:rsidR="00843636" w:rsidRPr="007B5327" w14:paraId="28B931A0" w14:textId="77777777" w:rsidTr="00843636">
        <w:trPr>
          <w:trHeight w:val="300"/>
          <w:trPrChange w:id="160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1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1D6D9B4" w14:textId="00C0577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継続事業純利益</w:t>
            </w:r>
          </w:p>
        </w:tc>
      </w:tr>
      <w:tr w:rsidR="00843636" w:rsidRPr="007B5327" w14:paraId="7725FBFF" w14:textId="77777777" w:rsidTr="00843636">
        <w:trPr>
          <w:trHeight w:val="300"/>
          <w:trPrChange w:id="164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5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D205BF1" w14:textId="528341C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（1）損益に振り替えられないその他の包括利益</w:t>
            </w:r>
          </w:p>
        </w:tc>
      </w:tr>
      <w:tr w:rsidR="00843636" w:rsidRPr="007B5327" w14:paraId="70B5B979" w14:textId="77777777" w:rsidTr="00843636">
        <w:trPr>
          <w:trHeight w:val="300"/>
          <w:trPrChange w:id="168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9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2DB7BA0" w14:textId="2634355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1.確定給付制度の変動額の再測定</w:t>
            </w:r>
          </w:p>
        </w:tc>
      </w:tr>
      <w:tr w:rsidR="00843636" w:rsidRPr="007B5327" w14:paraId="107E6771" w14:textId="77777777" w:rsidTr="00843636">
        <w:trPr>
          <w:trHeight w:val="300"/>
          <w:trPrChange w:id="172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3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F0E6721" w14:textId="43E3F8E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2.持分法による損益に振り替えられないその他の包括利益</w:t>
            </w:r>
          </w:p>
        </w:tc>
      </w:tr>
      <w:tr w:rsidR="00843636" w:rsidRPr="007B5327" w14:paraId="39C981FD" w14:textId="77777777" w:rsidTr="00843636">
        <w:trPr>
          <w:trHeight w:val="300"/>
          <w:trPrChange w:id="176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7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C798056" w14:textId="0B3DC29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（2）損益に振り替えられるその他の包括利益</w:t>
            </w:r>
          </w:p>
        </w:tc>
      </w:tr>
      <w:tr w:rsidR="00843636" w:rsidRPr="007B5327" w14:paraId="3A60EF00" w14:textId="77777777" w:rsidTr="00843636">
        <w:trPr>
          <w:trHeight w:val="300"/>
          <w:trPrChange w:id="180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1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4EEFABA" w14:textId="1E6F71E5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3.売却可能金融資産の公正価値変動損益</w:t>
            </w:r>
          </w:p>
        </w:tc>
      </w:tr>
      <w:tr w:rsidR="00843636" w:rsidRPr="007B5327" w14:paraId="7C3F7B6D" w14:textId="77777777" w:rsidTr="00843636">
        <w:trPr>
          <w:trHeight w:val="300"/>
          <w:trPrChange w:id="185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6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B7D69BC" w14:textId="4F450E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4.金融資産の再分類によりその他の包括利益に計上された金額</w:t>
            </w:r>
          </w:p>
        </w:tc>
      </w:tr>
      <w:tr w:rsidR="00843636" w:rsidRPr="007B5327" w14:paraId="6696554F" w14:textId="77777777" w:rsidTr="00843636">
        <w:trPr>
          <w:trHeight w:val="300"/>
          <w:trPrChange w:id="189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0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0F83423" w14:textId="429D7EA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5.満期保有目的の投資を売却可能金融資産に再分類した損益</w:t>
            </w:r>
          </w:p>
        </w:tc>
      </w:tr>
      <w:tr w:rsidR="00843636" w:rsidRPr="007B5327" w14:paraId="257E3467" w14:textId="77777777" w:rsidTr="00843636">
        <w:trPr>
          <w:trHeight w:val="300"/>
          <w:trPrChange w:id="194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5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580F914" w14:textId="60EA3F6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6.その他の債権投資に係る信用減損引当金</w:t>
            </w:r>
          </w:p>
        </w:tc>
      </w:tr>
      <w:tr w:rsidR="00843636" w:rsidRPr="007B5327" w14:paraId="4238A4B6" w14:textId="77777777" w:rsidTr="00843636">
        <w:trPr>
          <w:trHeight w:val="300"/>
          <w:trPrChange w:id="198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9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F2F9458" w14:textId="15967D2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8.外貨財務諸表換算差額</w:t>
            </w:r>
          </w:p>
        </w:tc>
      </w:tr>
      <w:tr w:rsidR="00843636" w:rsidRPr="007B5327" w14:paraId="4F370F04" w14:textId="77777777" w:rsidTr="00843636">
        <w:trPr>
          <w:trHeight w:val="300"/>
          <w:trPrChange w:id="202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3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5CC73A2" w14:textId="5B2CE4C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七、包括利益合計</w:t>
            </w:r>
          </w:p>
        </w:tc>
      </w:tr>
      <w:tr w:rsidR="00843636" w:rsidRPr="007B5327" w14:paraId="1E90C2F5" w14:textId="77777777" w:rsidTr="00843636">
        <w:trPr>
          <w:trHeight w:val="300"/>
          <w:trPrChange w:id="206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7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83AD2D4" w14:textId="7F3A340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少数株主に帰属する包括利益合計</w:t>
            </w:r>
          </w:p>
        </w:tc>
      </w:tr>
      <w:tr w:rsidR="00843636" w:rsidRPr="007B5327" w14:paraId="43CEBDEE" w14:textId="77777777" w:rsidTr="00843636">
        <w:trPr>
          <w:trHeight w:val="300"/>
          <w:trPrChange w:id="211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2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2740907" w14:textId="6CE19AD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商品販売、役務提供による現金収入</w:t>
            </w:r>
          </w:p>
        </w:tc>
      </w:tr>
      <w:tr w:rsidR="00843636" w:rsidRPr="007B5327" w14:paraId="4D9A099B" w14:textId="77777777" w:rsidTr="00843636">
        <w:trPr>
          <w:trHeight w:val="300"/>
          <w:trPrChange w:id="215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6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07C5C89" w14:textId="589FE44F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顧客預金および同業他社預け金純増額</w:t>
            </w:r>
          </w:p>
        </w:tc>
      </w:tr>
      <w:tr w:rsidR="00843636" w:rsidRPr="007B5327" w14:paraId="3865B652" w14:textId="77777777" w:rsidTr="00843636">
        <w:trPr>
          <w:trHeight w:val="300"/>
          <w:trPrChange w:id="219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0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073D033" w14:textId="4047852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中央銀行からの借入金純増額</w:t>
            </w:r>
          </w:p>
        </w:tc>
      </w:tr>
      <w:tr w:rsidR="00843636" w:rsidRPr="007B5327" w14:paraId="0980729B" w14:textId="77777777" w:rsidTr="00843636">
        <w:trPr>
          <w:trHeight w:val="300"/>
          <w:trPrChange w:id="223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4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64E1F32" w14:textId="41E1969D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保険契約者預り金および投資金純増額</w:t>
            </w:r>
          </w:p>
        </w:tc>
      </w:tr>
      <w:tr w:rsidR="00843636" w:rsidRPr="007B5327" w14:paraId="226E7C26" w14:textId="77777777" w:rsidTr="00843636">
        <w:trPr>
          <w:trHeight w:val="300"/>
          <w:trPrChange w:id="227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8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4808AA9" w14:textId="0A54E0D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保険契約配当金の支払い</w:t>
            </w:r>
          </w:p>
        </w:tc>
      </w:tr>
      <w:tr w:rsidR="00843636" w:rsidRPr="007B5327" w14:paraId="1438CF48" w14:textId="77777777" w:rsidTr="00843636">
        <w:trPr>
          <w:trHeight w:val="300"/>
          <w:trPrChange w:id="231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2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F39ED56" w14:textId="2E0D581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投資による現金支出</w:t>
            </w:r>
          </w:p>
        </w:tc>
      </w:tr>
      <w:tr w:rsidR="00843636" w:rsidRPr="007B5327" w14:paraId="47FA68F1" w14:textId="77777777" w:rsidTr="00843636">
        <w:trPr>
          <w:trHeight w:val="300"/>
          <w:trPrChange w:id="235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6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3FEEDA0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(一)連結決算の範囲に含まれる子会社の基本情報</w:t>
            </w:r>
          </w:p>
        </w:tc>
      </w:tr>
      <w:tr w:rsidR="00843636" w:rsidRPr="007B5327" w14:paraId="2FC6E871" w14:textId="77777777" w:rsidTr="00843636">
        <w:trPr>
          <w:trHeight w:val="300"/>
          <w:trPrChange w:id="237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8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84CCF86" w14:textId="3EFDCE1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企業タイプ</w:t>
            </w:r>
          </w:p>
        </w:tc>
      </w:tr>
      <w:tr w:rsidR="00843636" w:rsidRPr="007B5327" w14:paraId="007F38B8" w14:textId="77777777" w:rsidTr="00843636">
        <w:trPr>
          <w:trHeight w:val="300"/>
          <w:trPrChange w:id="241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2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5A346CF" w14:textId="72B29BDD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払込資本</w:t>
            </w:r>
          </w:p>
        </w:tc>
      </w:tr>
      <w:tr w:rsidR="00843636" w:rsidRPr="007B5327" w14:paraId="42080718" w14:textId="77777777" w:rsidTr="00843636">
        <w:trPr>
          <w:trHeight w:val="300"/>
          <w:trPrChange w:id="245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6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D8CE81E" w14:textId="6155DA25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取得方法</w:t>
            </w:r>
          </w:p>
        </w:tc>
      </w:tr>
      <w:tr w:rsidR="00843636" w:rsidRPr="007B5327" w14:paraId="0F2B234E" w14:textId="77777777" w:rsidTr="00843636">
        <w:trPr>
          <w:trHeight w:val="300"/>
          <w:trPrChange w:id="249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50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D807FA4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相手方未払い</w:t>
            </w:r>
          </w:p>
        </w:tc>
      </w:tr>
      <w:tr w:rsidR="00843636" w:rsidRPr="007B5327" w14:paraId="5F31DEE6" w14:textId="77777777" w:rsidTr="00843636">
        <w:trPr>
          <w:trHeight w:val="300"/>
          <w:trPrChange w:id="251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52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047310B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経営状況良好</w:t>
            </w:r>
          </w:p>
        </w:tc>
      </w:tr>
      <w:tr w:rsidR="00843636" w:rsidRPr="007B5327" w14:paraId="5B78431E" w14:textId="77777777" w:rsidTr="00843636">
        <w:trPr>
          <w:trHeight w:val="300"/>
          <w:trPrChange w:id="253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54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2F528A4" w14:textId="5F5B1A4F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被投資単位</w:t>
            </w:r>
          </w:p>
        </w:tc>
      </w:tr>
      <w:tr w:rsidR="00843636" w:rsidRPr="007B5327" w14:paraId="2BBCC021" w14:textId="77777777" w:rsidTr="00843636">
        <w:trPr>
          <w:trHeight w:val="300"/>
          <w:trPrChange w:id="257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58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A9AD7A6" w14:textId="02694E5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投資コスト</w:t>
            </w:r>
          </w:p>
        </w:tc>
      </w:tr>
      <w:tr w:rsidR="00843636" w:rsidRPr="007B5327" w14:paraId="57E2CEDC" w14:textId="77777777" w:rsidTr="00843636">
        <w:trPr>
          <w:trHeight w:val="300"/>
          <w:trPrChange w:id="261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62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159E800" w14:textId="2F6AB00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期首残高</w:t>
            </w:r>
          </w:p>
        </w:tc>
      </w:tr>
      <w:tr w:rsidR="00843636" w:rsidRPr="007B5327" w14:paraId="77B999BE" w14:textId="77777777" w:rsidTr="00843636">
        <w:trPr>
          <w:trHeight w:val="300"/>
          <w:trPrChange w:id="265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66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07F8D29" w14:textId="36BCBCE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当年増減変動</w:t>
            </w:r>
          </w:p>
        </w:tc>
      </w:tr>
      <w:tr w:rsidR="00843636" w:rsidRPr="007B5327" w14:paraId="181CB4C8" w14:textId="77777777" w:rsidTr="00843636">
        <w:trPr>
          <w:trHeight w:val="300"/>
          <w:trPrChange w:id="270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71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FCA6D3B" w14:textId="6519DDF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期末残高</w:t>
            </w:r>
          </w:p>
        </w:tc>
      </w:tr>
      <w:tr w:rsidR="00843636" w:rsidRPr="007B5327" w14:paraId="76045C51" w14:textId="77777777" w:rsidTr="00843636">
        <w:trPr>
          <w:trHeight w:val="300"/>
          <w:trPrChange w:id="274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75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D30FB60" w14:textId="19412AE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減損引当金期末残高</w:t>
            </w:r>
          </w:p>
        </w:tc>
      </w:tr>
      <w:tr w:rsidR="00843636" w:rsidRPr="007B5327" w14:paraId="35FF14F9" w14:textId="77777777" w:rsidTr="00843636">
        <w:trPr>
          <w:trHeight w:val="300"/>
          <w:trPrChange w:id="278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79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31BCD4F" w14:textId="1557C8A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追加投資</w:t>
            </w:r>
          </w:p>
        </w:tc>
      </w:tr>
      <w:tr w:rsidR="00843636" w:rsidRPr="007B5327" w14:paraId="58011675" w14:textId="77777777" w:rsidTr="00843636">
        <w:trPr>
          <w:trHeight w:val="300"/>
          <w:trPrChange w:id="282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3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E3CB1F4" w14:textId="6A2213B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投資減少</w:t>
            </w:r>
          </w:p>
        </w:tc>
      </w:tr>
      <w:tr w:rsidR="00843636" w:rsidRPr="007B5327" w14:paraId="5917B5A2" w14:textId="77777777" w:rsidTr="00843636">
        <w:trPr>
          <w:trHeight w:val="300"/>
          <w:trPrChange w:id="286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7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83DBC57" w14:textId="39975AB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持分法で認識された投資損益</w:t>
            </w:r>
          </w:p>
        </w:tc>
      </w:tr>
      <w:tr w:rsidR="00843636" w:rsidRPr="007B5327" w14:paraId="268BCE6B" w14:textId="77777777" w:rsidTr="00843636">
        <w:trPr>
          <w:trHeight w:val="300"/>
          <w:trPrChange w:id="290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91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8E17DA2" w14:textId="1876A50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その他の包括利益調整</w:t>
            </w:r>
          </w:p>
        </w:tc>
      </w:tr>
      <w:tr w:rsidR="00843636" w:rsidRPr="007B5327" w14:paraId="5D6C788E" w14:textId="77777777" w:rsidTr="00843636">
        <w:trPr>
          <w:trHeight w:val="300"/>
          <w:trPrChange w:id="294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95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A3DF919" w14:textId="3A05148C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その他の持分変動</w:t>
            </w:r>
          </w:p>
        </w:tc>
      </w:tr>
      <w:tr w:rsidR="00843636" w:rsidRPr="007B5327" w14:paraId="3398DBF3" w14:textId="77777777" w:rsidTr="00843636">
        <w:trPr>
          <w:trHeight w:val="300"/>
          <w:trPrChange w:id="298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99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F8FCC3B" w14:textId="7E5A79B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現金配当または利益の宣言および分配</w:t>
            </w:r>
          </w:p>
        </w:tc>
      </w:tr>
      <w:tr w:rsidR="00843636" w:rsidRPr="007B5327" w14:paraId="283DA02F" w14:textId="77777777" w:rsidTr="00843636">
        <w:trPr>
          <w:trHeight w:val="300"/>
          <w:trPrChange w:id="302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03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A7D7D35" w14:textId="1ECC77B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減損引当金の計上</w:t>
            </w:r>
          </w:p>
        </w:tc>
      </w:tr>
      <w:tr w:rsidR="00843636" w:rsidRPr="007B5327" w14:paraId="6218303E" w14:textId="77777777" w:rsidTr="00843636">
        <w:trPr>
          <w:trHeight w:val="300"/>
          <w:trPrChange w:id="306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07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9016201" w14:textId="551D0F8D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その他</w:t>
            </w:r>
          </w:p>
        </w:tc>
      </w:tr>
      <w:tr w:rsidR="00843636" w:rsidRPr="007B5327" w14:paraId="59748183" w14:textId="77777777" w:rsidTr="00843636">
        <w:trPr>
          <w:trHeight w:val="300"/>
          <w:trPrChange w:id="310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11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E21CBFA" w14:textId="0D49CCF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投資コスト</w:t>
            </w:r>
          </w:p>
        </w:tc>
      </w:tr>
      <w:tr w:rsidR="00843636" w:rsidRPr="007B5327" w14:paraId="1581CCA1" w14:textId="77777777" w:rsidTr="00843636">
        <w:trPr>
          <w:trHeight w:val="300"/>
          <w:trPrChange w:id="314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15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660EB74" w14:textId="68C3F71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期首残高</w:t>
            </w:r>
          </w:p>
        </w:tc>
      </w:tr>
      <w:tr w:rsidR="00843636" w:rsidRPr="007B5327" w14:paraId="250CFAE4" w14:textId="77777777" w:rsidTr="00843636">
        <w:trPr>
          <w:trHeight w:val="300"/>
          <w:trPrChange w:id="318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19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80DD80D" w14:textId="4560C01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当年増減変動</w:t>
            </w:r>
          </w:p>
        </w:tc>
      </w:tr>
      <w:tr w:rsidR="00843636" w:rsidRPr="007B5327" w14:paraId="783A39D7" w14:textId="77777777" w:rsidTr="00843636">
        <w:trPr>
          <w:trHeight w:val="300"/>
          <w:trPrChange w:id="322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3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616E0FF" w14:textId="61FD89B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期末残高</w:t>
            </w:r>
          </w:p>
        </w:tc>
      </w:tr>
      <w:tr w:rsidR="00843636" w:rsidRPr="007B5327" w14:paraId="31604454" w14:textId="77777777" w:rsidTr="00843636">
        <w:trPr>
          <w:trHeight w:val="300"/>
          <w:trPrChange w:id="326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7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81AD309" w14:textId="02A17AED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減損引当金期末残高</w:t>
            </w:r>
          </w:p>
        </w:tc>
      </w:tr>
      <w:tr w:rsidR="00843636" w:rsidRPr="007B5327" w14:paraId="48632B68" w14:textId="77777777" w:rsidTr="00843636">
        <w:trPr>
          <w:trHeight w:val="300"/>
          <w:trPrChange w:id="330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31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CDE4770" w14:textId="1CCDAE9C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追加投資</w:t>
            </w:r>
          </w:p>
        </w:tc>
      </w:tr>
      <w:tr w:rsidR="00843636" w:rsidRPr="007B5327" w14:paraId="06B9FF1B" w14:textId="77777777" w:rsidTr="00843636">
        <w:trPr>
          <w:trHeight w:val="300"/>
          <w:trPrChange w:id="334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35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CEB0E51" w14:textId="46F5EAE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投資減少</w:t>
            </w:r>
          </w:p>
        </w:tc>
      </w:tr>
      <w:tr w:rsidR="00843636" w:rsidRPr="007B5327" w14:paraId="7D857314" w14:textId="77777777" w:rsidTr="00843636">
        <w:trPr>
          <w:trHeight w:val="300"/>
          <w:trPrChange w:id="338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39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70CD99B" w14:textId="30599E5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持分法で認識された投資損益</w:t>
            </w:r>
          </w:p>
        </w:tc>
      </w:tr>
      <w:tr w:rsidR="00843636" w:rsidRPr="007B5327" w14:paraId="2F78B0C0" w14:textId="77777777" w:rsidTr="00843636">
        <w:trPr>
          <w:trHeight w:val="300"/>
          <w:trPrChange w:id="342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43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F4BC8CB" w14:textId="2554E22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その他の持分変動</w:t>
            </w:r>
          </w:p>
        </w:tc>
      </w:tr>
      <w:tr w:rsidR="00843636" w:rsidRPr="007B5327" w14:paraId="77C1FD66" w14:textId="77777777" w:rsidTr="00843636">
        <w:trPr>
          <w:trHeight w:val="300"/>
          <w:trPrChange w:id="346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47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1E57B32" w14:textId="0DB94575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現金配当または利益の宣言および分配</w:t>
            </w:r>
          </w:p>
        </w:tc>
      </w:tr>
      <w:tr w:rsidR="00843636" w:rsidRPr="007B5327" w14:paraId="09A9F4CD" w14:textId="77777777" w:rsidTr="00843636">
        <w:trPr>
          <w:trHeight w:val="300"/>
          <w:trPrChange w:id="350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51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7BF3192" w14:textId="03B50A2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減損引当金の計上</w:t>
            </w:r>
          </w:p>
        </w:tc>
      </w:tr>
      <w:tr w:rsidR="00843636" w:rsidRPr="007B5327" w14:paraId="7C4383C9" w14:textId="77777777" w:rsidTr="00843636">
        <w:trPr>
          <w:trHeight w:val="300"/>
          <w:trPrChange w:id="354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55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9399A43" w14:textId="3D34718C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その他</w:t>
            </w:r>
          </w:p>
        </w:tc>
      </w:tr>
      <w:tr w:rsidR="00843636" w:rsidRPr="007B5327" w14:paraId="554F8978" w14:textId="77777777" w:rsidTr="00843636">
        <w:trPr>
          <w:trHeight w:val="300"/>
          <w:trPrChange w:id="358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59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5C21502" w14:textId="75646CDC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（十八）買掛金</w:t>
            </w:r>
          </w:p>
        </w:tc>
      </w:tr>
      <w:tr w:rsidR="00843636" w:rsidRPr="007B5327" w14:paraId="6B363929" w14:textId="77777777" w:rsidTr="00843636">
        <w:trPr>
          <w:trHeight w:val="300"/>
          <w:trPrChange w:id="362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63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4AE8FAD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（十九）未払従業員給与</w:t>
            </w:r>
          </w:p>
        </w:tc>
      </w:tr>
      <w:tr w:rsidR="00843636" w:rsidRPr="007B5327" w14:paraId="29D0C72A" w14:textId="77777777" w:rsidTr="00843636">
        <w:trPr>
          <w:trHeight w:val="300"/>
          <w:trPrChange w:id="364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65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1790D75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医療保険料および出産保険料</w:t>
            </w:r>
          </w:p>
        </w:tc>
      </w:tr>
      <w:tr w:rsidR="00843636" w:rsidRPr="007B5327" w14:paraId="3FEE9420" w14:textId="77777777" w:rsidTr="00843636">
        <w:trPr>
          <w:trHeight w:val="300"/>
          <w:trPrChange w:id="366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67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47C28D1" w14:textId="4A1933AF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堯峁プロジェクト費</w:t>
            </w:r>
          </w:p>
        </w:tc>
      </w:tr>
      <w:tr w:rsidR="00843636" w:rsidRPr="007B5327" w14:paraId="74D1E5BE" w14:textId="77777777" w:rsidTr="00843636">
        <w:trPr>
          <w:trHeight w:val="300"/>
          <w:trPrChange w:id="370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71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FE0F44F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楡林高能神府炭田マーケティング有限公司</w:t>
            </w:r>
          </w:p>
        </w:tc>
      </w:tr>
      <w:tr w:rsidR="00843636" w:rsidRPr="007B5327" w14:paraId="126F78F3" w14:textId="77777777" w:rsidTr="00843636">
        <w:trPr>
          <w:trHeight w:val="300"/>
          <w:trPrChange w:id="372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73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8ACFF68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23産投01</w:t>
            </w:r>
          </w:p>
        </w:tc>
      </w:tr>
      <w:tr w:rsidR="00843636" w:rsidRPr="007B5327" w14:paraId="5095113C" w14:textId="77777777" w:rsidTr="00843636">
        <w:trPr>
          <w:trHeight w:val="300"/>
          <w:trPrChange w:id="374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75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6213F9F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1.陝南突破資金</w:t>
            </w:r>
          </w:p>
        </w:tc>
      </w:tr>
      <w:tr w:rsidR="00843636" w:rsidRPr="007B5327" w14:paraId="0DC286B6" w14:textId="77777777" w:rsidTr="00843636">
        <w:trPr>
          <w:trHeight w:val="300"/>
          <w:trPrChange w:id="376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77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483F122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2.石炭专项資金</w:t>
            </w:r>
          </w:p>
        </w:tc>
      </w:tr>
      <w:tr w:rsidR="00843636" w:rsidRPr="007B5327" w14:paraId="13C12EBC" w14:textId="77777777" w:rsidTr="00843636">
        <w:trPr>
          <w:trHeight w:val="300"/>
          <w:trPrChange w:id="378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79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ECC26EC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3.国債プロジェクト転貸資金</w:t>
            </w:r>
          </w:p>
        </w:tc>
      </w:tr>
      <w:tr w:rsidR="00843636" w:rsidRPr="007B5327" w14:paraId="2B27A98A" w14:textId="77777777" w:rsidTr="00843636">
        <w:trPr>
          <w:trHeight w:val="300"/>
          <w:trPrChange w:id="380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81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CEBE82B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4.陝南漢方薬プロジェクト</w:t>
            </w:r>
          </w:p>
        </w:tc>
      </w:tr>
      <w:tr w:rsidR="00843636" w:rsidRPr="007B5327" w14:paraId="26F7E9ED" w14:textId="77777777" w:rsidTr="00843636">
        <w:trPr>
          <w:trHeight w:val="300"/>
          <w:trPrChange w:id="382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83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F1123A0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5.陝南循環資金</w:t>
            </w:r>
          </w:p>
        </w:tc>
      </w:tr>
      <w:tr w:rsidR="00843636" w:rsidRPr="007B5327" w14:paraId="44F80F19" w14:textId="77777777" w:rsidTr="00843636">
        <w:trPr>
          <w:trHeight w:val="300"/>
          <w:trPrChange w:id="384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85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DD73E68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財政投入資金</w:t>
            </w:r>
          </w:p>
        </w:tc>
      </w:tr>
    </w:tbl>
    <w:p w14:paraId="7B681309" w14:textId="77777777"/>
    <w:p w14:paraId="62AF421E" w14:textId="77777777">
      <w:r>
        <w:br w:type="page"/>
      </w:r>
    </w:p>
    <w:p w14:paraId="788870DB" w14:textId="77777777"/>
    <w:sectPr w:rsidR="00224D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264AAB" w14:textId="77777777">
      <w:r>
        <w:separator/>
      </w:r>
    </w:p>
  </w:endnote>
  <w:endnote w:type="continuationSeparator" w:id="0">
    <w:p w14:paraId="2D78703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885451" w14:textId="77777777">
      <w:r>
        <w:separator/>
      </w:r>
    </w:p>
  </w:footnote>
  <w:footnote w:type="continuationSeparator" w:id="0">
    <w:p w14:paraId="379C1856" w14:textId="77777777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ai Dai">
    <w15:presenceInfo w15:providerId="Windows Live" w15:userId="ad57e777a402c8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600E"/>
    <w:rsid w:val="0000028D"/>
    <w:rsid w:val="00000680"/>
    <w:rsid w:val="0000080D"/>
    <w:rsid w:val="00000BD3"/>
    <w:rsid w:val="0000165E"/>
    <w:rsid w:val="000017F6"/>
    <w:rsid w:val="00001857"/>
    <w:rsid w:val="00001951"/>
    <w:rsid w:val="00001CD2"/>
    <w:rsid w:val="00001CEE"/>
    <w:rsid w:val="00001D1A"/>
    <w:rsid w:val="00001E70"/>
    <w:rsid w:val="000021A1"/>
    <w:rsid w:val="00002810"/>
    <w:rsid w:val="00002968"/>
    <w:rsid w:val="00002C54"/>
    <w:rsid w:val="00002EB1"/>
    <w:rsid w:val="00002EF0"/>
    <w:rsid w:val="00003472"/>
    <w:rsid w:val="00003A6F"/>
    <w:rsid w:val="00003B7D"/>
    <w:rsid w:val="00004189"/>
    <w:rsid w:val="000043FF"/>
    <w:rsid w:val="00004B1C"/>
    <w:rsid w:val="00004E5C"/>
    <w:rsid w:val="0000517B"/>
    <w:rsid w:val="00005738"/>
    <w:rsid w:val="00005797"/>
    <w:rsid w:val="00005ACE"/>
    <w:rsid w:val="000061E8"/>
    <w:rsid w:val="00006AB4"/>
    <w:rsid w:val="00007064"/>
    <w:rsid w:val="0000737B"/>
    <w:rsid w:val="000078C6"/>
    <w:rsid w:val="000078CE"/>
    <w:rsid w:val="00007958"/>
    <w:rsid w:val="00007A4C"/>
    <w:rsid w:val="00007BDE"/>
    <w:rsid w:val="00007E51"/>
    <w:rsid w:val="0001047D"/>
    <w:rsid w:val="000105F3"/>
    <w:rsid w:val="000105F4"/>
    <w:rsid w:val="00010658"/>
    <w:rsid w:val="000107C2"/>
    <w:rsid w:val="000107DE"/>
    <w:rsid w:val="000108D7"/>
    <w:rsid w:val="00010B9F"/>
    <w:rsid w:val="00010F08"/>
    <w:rsid w:val="00011291"/>
    <w:rsid w:val="00011778"/>
    <w:rsid w:val="0001186F"/>
    <w:rsid w:val="0001187F"/>
    <w:rsid w:val="00011B81"/>
    <w:rsid w:val="00012477"/>
    <w:rsid w:val="0001249F"/>
    <w:rsid w:val="00012989"/>
    <w:rsid w:val="00012B6A"/>
    <w:rsid w:val="00012B87"/>
    <w:rsid w:val="00013209"/>
    <w:rsid w:val="0001341E"/>
    <w:rsid w:val="00013755"/>
    <w:rsid w:val="00013967"/>
    <w:rsid w:val="00013BAF"/>
    <w:rsid w:val="00014064"/>
    <w:rsid w:val="00014702"/>
    <w:rsid w:val="00014A6D"/>
    <w:rsid w:val="00014BDE"/>
    <w:rsid w:val="00014C01"/>
    <w:rsid w:val="00014E3D"/>
    <w:rsid w:val="00015302"/>
    <w:rsid w:val="0001551B"/>
    <w:rsid w:val="00015B4C"/>
    <w:rsid w:val="00015B9A"/>
    <w:rsid w:val="00015F0D"/>
    <w:rsid w:val="00016210"/>
    <w:rsid w:val="0001674F"/>
    <w:rsid w:val="0001687C"/>
    <w:rsid w:val="000168F0"/>
    <w:rsid w:val="0001693C"/>
    <w:rsid w:val="00016A95"/>
    <w:rsid w:val="00016CF1"/>
    <w:rsid w:val="00016DB3"/>
    <w:rsid w:val="00016E94"/>
    <w:rsid w:val="00016E9E"/>
    <w:rsid w:val="000170EA"/>
    <w:rsid w:val="000172DF"/>
    <w:rsid w:val="0001739D"/>
    <w:rsid w:val="00017B13"/>
    <w:rsid w:val="00017F23"/>
    <w:rsid w:val="00017FB2"/>
    <w:rsid w:val="0002045E"/>
    <w:rsid w:val="000209CA"/>
    <w:rsid w:val="00020A6B"/>
    <w:rsid w:val="00020CA4"/>
    <w:rsid w:val="00020DA8"/>
    <w:rsid w:val="0002134A"/>
    <w:rsid w:val="0002134E"/>
    <w:rsid w:val="0002135F"/>
    <w:rsid w:val="000214E1"/>
    <w:rsid w:val="000216B5"/>
    <w:rsid w:val="00021A22"/>
    <w:rsid w:val="00021B58"/>
    <w:rsid w:val="00021CBA"/>
    <w:rsid w:val="00021DD8"/>
    <w:rsid w:val="00021EED"/>
    <w:rsid w:val="0002265C"/>
    <w:rsid w:val="00022BCD"/>
    <w:rsid w:val="00022DB0"/>
    <w:rsid w:val="00022DFD"/>
    <w:rsid w:val="00022EF5"/>
    <w:rsid w:val="000234A1"/>
    <w:rsid w:val="00023613"/>
    <w:rsid w:val="0002366C"/>
    <w:rsid w:val="00023D0A"/>
    <w:rsid w:val="00023FC1"/>
    <w:rsid w:val="00024024"/>
    <w:rsid w:val="00024086"/>
    <w:rsid w:val="0002411C"/>
    <w:rsid w:val="00024745"/>
    <w:rsid w:val="0002482D"/>
    <w:rsid w:val="000249B6"/>
    <w:rsid w:val="00024B45"/>
    <w:rsid w:val="00024D01"/>
    <w:rsid w:val="00024F47"/>
    <w:rsid w:val="00025316"/>
    <w:rsid w:val="00025344"/>
    <w:rsid w:val="00025784"/>
    <w:rsid w:val="00025D34"/>
    <w:rsid w:val="00025DCA"/>
    <w:rsid w:val="000260B8"/>
    <w:rsid w:val="00026295"/>
    <w:rsid w:val="00026DD8"/>
    <w:rsid w:val="00026FFD"/>
    <w:rsid w:val="0002703C"/>
    <w:rsid w:val="00027473"/>
    <w:rsid w:val="0002747C"/>
    <w:rsid w:val="000276CE"/>
    <w:rsid w:val="00027A04"/>
    <w:rsid w:val="00027C12"/>
    <w:rsid w:val="00027CFA"/>
    <w:rsid w:val="00027D7E"/>
    <w:rsid w:val="00030065"/>
    <w:rsid w:val="0003052A"/>
    <w:rsid w:val="00030671"/>
    <w:rsid w:val="0003082A"/>
    <w:rsid w:val="00030EA1"/>
    <w:rsid w:val="00031257"/>
    <w:rsid w:val="00031484"/>
    <w:rsid w:val="00031508"/>
    <w:rsid w:val="00031510"/>
    <w:rsid w:val="00031B6B"/>
    <w:rsid w:val="000323C7"/>
    <w:rsid w:val="000324F7"/>
    <w:rsid w:val="000325DA"/>
    <w:rsid w:val="00032B5C"/>
    <w:rsid w:val="00032DB5"/>
    <w:rsid w:val="00032F9D"/>
    <w:rsid w:val="00033018"/>
    <w:rsid w:val="000331B5"/>
    <w:rsid w:val="000331B7"/>
    <w:rsid w:val="000331DB"/>
    <w:rsid w:val="00033364"/>
    <w:rsid w:val="00033653"/>
    <w:rsid w:val="000338FC"/>
    <w:rsid w:val="00033B4A"/>
    <w:rsid w:val="00033B83"/>
    <w:rsid w:val="00033BDD"/>
    <w:rsid w:val="00033CFA"/>
    <w:rsid w:val="00033F41"/>
    <w:rsid w:val="000340D3"/>
    <w:rsid w:val="0003418E"/>
    <w:rsid w:val="0003482C"/>
    <w:rsid w:val="000348BF"/>
    <w:rsid w:val="00034CB1"/>
    <w:rsid w:val="00035177"/>
    <w:rsid w:val="00035389"/>
    <w:rsid w:val="0003550D"/>
    <w:rsid w:val="00035979"/>
    <w:rsid w:val="00035981"/>
    <w:rsid w:val="00035A6B"/>
    <w:rsid w:val="00036414"/>
    <w:rsid w:val="00036801"/>
    <w:rsid w:val="0003690F"/>
    <w:rsid w:val="00036F58"/>
    <w:rsid w:val="0003717C"/>
    <w:rsid w:val="000373D2"/>
    <w:rsid w:val="000376B5"/>
    <w:rsid w:val="000378AB"/>
    <w:rsid w:val="00037917"/>
    <w:rsid w:val="00037939"/>
    <w:rsid w:val="00037C1F"/>
    <w:rsid w:val="00037D82"/>
    <w:rsid w:val="0004011E"/>
    <w:rsid w:val="000401BC"/>
    <w:rsid w:val="000401FB"/>
    <w:rsid w:val="00040283"/>
    <w:rsid w:val="00040336"/>
    <w:rsid w:val="000407BB"/>
    <w:rsid w:val="00040AD5"/>
    <w:rsid w:val="00041024"/>
    <w:rsid w:val="0004111B"/>
    <w:rsid w:val="000415DE"/>
    <w:rsid w:val="0004170E"/>
    <w:rsid w:val="00041BCD"/>
    <w:rsid w:val="00041DA0"/>
    <w:rsid w:val="00041EE6"/>
    <w:rsid w:val="00041F69"/>
    <w:rsid w:val="00042102"/>
    <w:rsid w:val="000425A5"/>
    <w:rsid w:val="0004287E"/>
    <w:rsid w:val="00042AAF"/>
    <w:rsid w:val="00042B5A"/>
    <w:rsid w:val="00042DAF"/>
    <w:rsid w:val="000435F8"/>
    <w:rsid w:val="0004368B"/>
    <w:rsid w:val="000436FF"/>
    <w:rsid w:val="00043897"/>
    <w:rsid w:val="00043BC7"/>
    <w:rsid w:val="00043BE6"/>
    <w:rsid w:val="00044B3B"/>
    <w:rsid w:val="00044B4B"/>
    <w:rsid w:val="00044C6B"/>
    <w:rsid w:val="00044DC4"/>
    <w:rsid w:val="000450E7"/>
    <w:rsid w:val="0004521B"/>
    <w:rsid w:val="000453B5"/>
    <w:rsid w:val="00045615"/>
    <w:rsid w:val="00045A49"/>
    <w:rsid w:val="00046142"/>
    <w:rsid w:val="00046676"/>
    <w:rsid w:val="00046FD4"/>
    <w:rsid w:val="000477C9"/>
    <w:rsid w:val="000478A8"/>
    <w:rsid w:val="00047B3F"/>
    <w:rsid w:val="00047B8B"/>
    <w:rsid w:val="00047BD0"/>
    <w:rsid w:val="00047DEC"/>
    <w:rsid w:val="0005000A"/>
    <w:rsid w:val="000504AD"/>
    <w:rsid w:val="00050574"/>
    <w:rsid w:val="0005081C"/>
    <w:rsid w:val="00050BC6"/>
    <w:rsid w:val="00050E27"/>
    <w:rsid w:val="00051348"/>
    <w:rsid w:val="00051463"/>
    <w:rsid w:val="0005167B"/>
    <w:rsid w:val="00051690"/>
    <w:rsid w:val="000518DA"/>
    <w:rsid w:val="00051D74"/>
    <w:rsid w:val="00051EC3"/>
    <w:rsid w:val="000522F4"/>
    <w:rsid w:val="0005246C"/>
    <w:rsid w:val="0005250E"/>
    <w:rsid w:val="000525C3"/>
    <w:rsid w:val="000526D9"/>
    <w:rsid w:val="00052BCF"/>
    <w:rsid w:val="00052C9E"/>
    <w:rsid w:val="00052E40"/>
    <w:rsid w:val="00052FA3"/>
    <w:rsid w:val="0005307C"/>
    <w:rsid w:val="00053B2E"/>
    <w:rsid w:val="00053CA5"/>
    <w:rsid w:val="00054444"/>
    <w:rsid w:val="00054708"/>
    <w:rsid w:val="00054F94"/>
    <w:rsid w:val="000551AC"/>
    <w:rsid w:val="0005521D"/>
    <w:rsid w:val="000552F1"/>
    <w:rsid w:val="000553C1"/>
    <w:rsid w:val="000554F3"/>
    <w:rsid w:val="00055C15"/>
    <w:rsid w:val="0005606C"/>
    <w:rsid w:val="00056749"/>
    <w:rsid w:val="00056888"/>
    <w:rsid w:val="00056891"/>
    <w:rsid w:val="00056BCF"/>
    <w:rsid w:val="00056C98"/>
    <w:rsid w:val="00056D4B"/>
    <w:rsid w:val="00056E25"/>
    <w:rsid w:val="0005700B"/>
    <w:rsid w:val="00057041"/>
    <w:rsid w:val="00057154"/>
    <w:rsid w:val="0005720B"/>
    <w:rsid w:val="00057784"/>
    <w:rsid w:val="0005778A"/>
    <w:rsid w:val="00057F27"/>
    <w:rsid w:val="000602FB"/>
    <w:rsid w:val="000604F6"/>
    <w:rsid w:val="00060583"/>
    <w:rsid w:val="00060A25"/>
    <w:rsid w:val="00061001"/>
    <w:rsid w:val="0006158F"/>
    <w:rsid w:val="00061D66"/>
    <w:rsid w:val="00061DF5"/>
    <w:rsid w:val="00061E80"/>
    <w:rsid w:val="00061F23"/>
    <w:rsid w:val="00061FC3"/>
    <w:rsid w:val="000620A6"/>
    <w:rsid w:val="0006255A"/>
    <w:rsid w:val="0006257F"/>
    <w:rsid w:val="000628B0"/>
    <w:rsid w:val="00062938"/>
    <w:rsid w:val="00062982"/>
    <w:rsid w:val="00062B73"/>
    <w:rsid w:val="00062BB0"/>
    <w:rsid w:val="00063221"/>
    <w:rsid w:val="0006334C"/>
    <w:rsid w:val="000635ED"/>
    <w:rsid w:val="000635EF"/>
    <w:rsid w:val="00063639"/>
    <w:rsid w:val="000637F0"/>
    <w:rsid w:val="00063950"/>
    <w:rsid w:val="00063E38"/>
    <w:rsid w:val="00063E86"/>
    <w:rsid w:val="00063F41"/>
    <w:rsid w:val="00064363"/>
    <w:rsid w:val="000644DD"/>
    <w:rsid w:val="000644EC"/>
    <w:rsid w:val="00064574"/>
    <w:rsid w:val="000645A7"/>
    <w:rsid w:val="00064612"/>
    <w:rsid w:val="00064A91"/>
    <w:rsid w:val="000652CD"/>
    <w:rsid w:val="00065AF8"/>
    <w:rsid w:val="0006604C"/>
    <w:rsid w:val="00066065"/>
    <w:rsid w:val="00066A7B"/>
    <w:rsid w:val="000672B1"/>
    <w:rsid w:val="00067488"/>
    <w:rsid w:val="0006754F"/>
    <w:rsid w:val="00067A4C"/>
    <w:rsid w:val="00067E4F"/>
    <w:rsid w:val="000700FB"/>
    <w:rsid w:val="000701AB"/>
    <w:rsid w:val="000704F6"/>
    <w:rsid w:val="00070A42"/>
    <w:rsid w:val="00070A9C"/>
    <w:rsid w:val="00070D18"/>
    <w:rsid w:val="00071722"/>
    <w:rsid w:val="0007185A"/>
    <w:rsid w:val="0007186F"/>
    <w:rsid w:val="000719DE"/>
    <w:rsid w:val="00071A75"/>
    <w:rsid w:val="00071B5F"/>
    <w:rsid w:val="00071EB2"/>
    <w:rsid w:val="000725A9"/>
    <w:rsid w:val="00072737"/>
    <w:rsid w:val="000727D4"/>
    <w:rsid w:val="00072D69"/>
    <w:rsid w:val="00073265"/>
    <w:rsid w:val="000734F5"/>
    <w:rsid w:val="00073533"/>
    <w:rsid w:val="000735C0"/>
    <w:rsid w:val="000736EF"/>
    <w:rsid w:val="00073889"/>
    <w:rsid w:val="000738A4"/>
    <w:rsid w:val="0007398B"/>
    <w:rsid w:val="00073A33"/>
    <w:rsid w:val="00073C9F"/>
    <w:rsid w:val="00073CE2"/>
    <w:rsid w:val="00074039"/>
    <w:rsid w:val="00074129"/>
    <w:rsid w:val="000743C3"/>
    <w:rsid w:val="00074431"/>
    <w:rsid w:val="000745B9"/>
    <w:rsid w:val="00074CC4"/>
    <w:rsid w:val="00074D04"/>
    <w:rsid w:val="00075316"/>
    <w:rsid w:val="00075599"/>
    <w:rsid w:val="000756F8"/>
    <w:rsid w:val="00075A8F"/>
    <w:rsid w:val="00075D76"/>
    <w:rsid w:val="00075EA6"/>
    <w:rsid w:val="0007665C"/>
    <w:rsid w:val="00076797"/>
    <w:rsid w:val="00076EDB"/>
    <w:rsid w:val="0007717A"/>
    <w:rsid w:val="0007717D"/>
    <w:rsid w:val="000772BD"/>
    <w:rsid w:val="00077508"/>
    <w:rsid w:val="00077595"/>
    <w:rsid w:val="000776BD"/>
    <w:rsid w:val="00077E96"/>
    <w:rsid w:val="00080204"/>
    <w:rsid w:val="0008021E"/>
    <w:rsid w:val="000802C2"/>
    <w:rsid w:val="00080326"/>
    <w:rsid w:val="00080793"/>
    <w:rsid w:val="00080AE2"/>
    <w:rsid w:val="00080B69"/>
    <w:rsid w:val="00080FD1"/>
    <w:rsid w:val="0008132A"/>
    <w:rsid w:val="000817AD"/>
    <w:rsid w:val="00081942"/>
    <w:rsid w:val="00081E17"/>
    <w:rsid w:val="00081E26"/>
    <w:rsid w:val="00081ECA"/>
    <w:rsid w:val="00081FBE"/>
    <w:rsid w:val="00081FC5"/>
    <w:rsid w:val="00082158"/>
    <w:rsid w:val="0008275D"/>
    <w:rsid w:val="00082978"/>
    <w:rsid w:val="00082B04"/>
    <w:rsid w:val="00082B06"/>
    <w:rsid w:val="00082F99"/>
    <w:rsid w:val="00083170"/>
    <w:rsid w:val="00083205"/>
    <w:rsid w:val="0008363B"/>
    <w:rsid w:val="000838BC"/>
    <w:rsid w:val="00083AB5"/>
    <w:rsid w:val="00083B41"/>
    <w:rsid w:val="00084372"/>
    <w:rsid w:val="0008438E"/>
    <w:rsid w:val="0008454F"/>
    <w:rsid w:val="000847BF"/>
    <w:rsid w:val="00084C5D"/>
    <w:rsid w:val="00084E14"/>
    <w:rsid w:val="00084F21"/>
    <w:rsid w:val="00085352"/>
    <w:rsid w:val="00085392"/>
    <w:rsid w:val="00085486"/>
    <w:rsid w:val="00085F0D"/>
    <w:rsid w:val="000862C5"/>
    <w:rsid w:val="00086591"/>
    <w:rsid w:val="00086A1F"/>
    <w:rsid w:val="00086AE0"/>
    <w:rsid w:val="00086B99"/>
    <w:rsid w:val="00086D69"/>
    <w:rsid w:val="00086EC3"/>
    <w:rsid w:val="00086F1C"/>
    <w:rsid w:val="000875E8"/>
    <w:rsid w:val="00087914"/>
    <w:rsid w:val="00087966"/>
    <w:rsid w:val="00087C72"/>
    <w:rsid w:val="00087D00"/>
    <w:rsid w:val="00087E2F"/>
    <w:rsid w:val="00090740"/>
    <w:rsid w:val="00090847"/>
    <w:rsid w:val="00090C2F"/>
    <w:rsid w:val="00090D44"/>
    <w:rsid w:val="000911CB"/>
    <w:rsid w:val="00091213"/>
    <w:rsid w:val="00091442"/>
    <w:rsid w:val="00091612"/>
    <w:rsid w:val="000918A3"/>
    <w:rsid w:val="000918CB"/>
    <w:rsid w:val="0009195A"/>
    <w:rsid w:val="00091970"/>
    <w:rsid w:val="000919B0"/>
    <w:rsid w:val="00092091"/>
    <w:rsid w:val="000924ED"/>
    <w:rsid w:val="00092A1A"/>
    <w:rsid w:val="000937B3"/>
    <w:rsid w:val="000939DF"/>
    <w:rsid w:val="00093A8F"/>
    <w:rsid w:val="00093DE3"/>
    <w:rsid w:val="00094055"/>
    <w:rsid w:val="00094095"/>
    <w:rsid w:val="0009423C"/>
    <w:rsid w:val="000948EE"/>
    <w:rsid w:val="0009495C"/>
    <w:rsid w:val="000949A3"/>
    <w:rsid w:val="00094F2A"/>
    <w:rsid w:val="000954F6"/>
    <w:rsid w:val="00095677"/>
    <w:rsid w:val="000956F0"/>
    <w:rsid w:val="00095D94"/>
    <w:rsid w:val="00095DF1"/>
    <w:rsid w:val="00095E07"/>
    <w:rsid w:val="00096223"/>
    <w:rsid w:val="00096230"/>
    <w:rsid w:val="000969F7"/>
    <w:rsid w:val="00096F9A"/>
    <w:rsid w:val="00096F9B"/>
    <w:rsid w:val="000973A3"/>
    <w:rsid w:val="0009780C"/>
    <w:rsid w:val="000979DB"/>
    <w:rsid w:val="00097BEF"/>
    <w:rsid w:val="000A0477"/>
    <w:rsid w:val="000A04BE"/>
    <w:rsid w:val="000A0708"/>
    <w:rsid w:val="000A08B8"/>
    <w:rsid w:val="000A08D3"/>
    <w:rsid w:val="000A0985"/>
    <w:rsid w:val="000A0E5F"/>
    <w:rsid w:val="000A0F3E"/>
    <w:rsid w:val="000A1037"/>
    <w:rsid w:val="000A15BF"/>
    <w:rsid w:val="000A1616"/>
    <w:rsid w:val="000A198E"/>
    <w:rsid w:val="000A1BFC"/>
    <w:rsid w:val="000A2182"/>
    <w:rsid w:val="000A2199"/>
    <w:rsid w:val="000A2675"/>
    <w:rsid w:val="000A2819"/>
    <w:rsid w:val="000A2889"/>
    <w:rsid w:val="000A2AFB"/>
    <w:rsid w:val="000A2B21"/>
    <w:rsid w:val="000A2D2F"/>
    <w:rsid w:val="000A2D5B"/>
    <w:rsid w:val="000A3105"/>
    <w:rsid w:val="000A3E3F"/>
    <w:rsid w:val="000A4099"/>
    <w:rsid w:val="000A423E"/>
    <w:rsid w:val="000A4340"/>
    <w:rsid w:val="000A44F7"/>
    <w:rsid w:val="000A47EF"/>
    <w:rsid w:val="000A498A"/>
    <w:rsid w:val="000A5014"/>
    <w:rsid w:val="000A521A"/>
    <w:rsid w:val="000A55D0"/>
    <w:rsid w:val="000A574D"/>
    <w:rsid w:val="000A592A"/>
    <w:rsid w:val="000A627B"/>
    <w:rsid w:val="000A6A77"/>
    <w:rsid w:val="000A6BBD"/>
    <w:rsid w:val="000A6F54"/>
    <w:rsid w:val="000A722A"/>
    <w:rsid w:val="000A7635"/>
    <w:rsid w:val="000A783B"/>
    <w:rsid w:val="000A7865"/>
    <w:rsid w:val="000A7A5E"/>
    <w:rsid w:val="000A7AEE"/>
    <w:rsid w:val="000A7C34"/>
    <w:rsid w:val="000B0023"/>
    <w:rsid w:val="000B098D"/>
    <w:rsid w:val="000B0A6C"/>
    <w:rsid w:val="000B1611"/>
    <w:rsid w:val="000B1B4A"/>
    <w:rsid w:val="000B1D15"/>
    <w:rsid w:val="000B1DDC"/>
    <w:rsid w:val="000B1F30"/>
    <w:rsid w:val="000B24C2"/>
    <w:rsid w:val="000B25C1"/>
    <w:rsid w:val="000B28B9"/>
    <w:rsid w:val="000B3291"/>
    <w:rsid w:val="000B32A6"/>
    <w:rsid w:val="000B32D4"/>
    <w:rsid w:val="000B3470"/>
    <w:rsid w:val="000B39A8"/>
    <w:rsid w:val="000B3C39"/>
    <w:rsid w:val="000B3DAF"/>
    <w:rsid w:val="000B423C"/>
    <w:rsid w:val="000B433A"/>
    <w:rsid w:val="000B4399"/>
    <w:rsid w:val="000B4426"/>
    <w:rsid w:val="000B46E1"/>
    <w:rsid w:val="000B49F3"/>
    <w:rsid w:val="000B4F5F"/>
    <w:rsid w:val="000B51E5"/>
    <w:rsid w:val="000B5449"/>
    <w:rsid w:val="000B5502"/>
    <w:rsid w:val="000B5CF5"/>
    <w:rsid w:val="000B65A8"/>
    <w:rsid w:val="000B6730"/>
    <w:rsid w:val="000B6BAD"/>
    <w:rsid w:val="000B6E9D"/>
    <w:rsid w:val="000B7206"/>
    <w:rsid w:val="000B7E5D"/>
    <w:rsid w:val="000B7F6B"/>
    <w:rsid w:val="000B7FF0"/>
    <w:rsid w:val="000C004B"/>
    <w:rsid w:val="000C0117"/>
    <w:rsid w:val="000C01DA"/>
    <w:rsid w:val="000C0214"/>
    <w:rsid w:val="000C0504"/>
    <w:rsid w:val="000C05DD"/>
    <w:rsid w:val="000C08E0"/>
    <w:rsid w:val="000C0910"/>
    <w:rsid w:val="000C0CA4"/>
    <w:rsid w:val="000C0D37"/>
    <w:rsid w:val="000C0F77"/>
    <w:rsid w:val="000C0FB3"/>
    <w:rsid w:val="000C130E"/>
    <w:rsid w:val="000C1586"/>
    <w:rsid w:val="000C15CB"/>
    <w:rsid w:val="000C1610"/>
    <w:rsid w:val="000C164B"/>
    <w:rsid w:val="000C19EE"/>
    <w:rsid w:val="000C1A9D"/>
    <w:rsid w:val="000C2614"/>
    <w:rsid w:val="000C2ACF"/>
    <w:rsid w:val="000C335B"/>
    <w:rsid w:val="000C33BE"/>
    <w:rsid w:val="000C3849"/>
    <w:rsid w:val="000C3EDD"/>
    <w:rsid w:val="000C40B7"/>
    <w:rsid w:val="000C432A"/>
    <w:rsid w:val="000C473C"/>
    <w:rsid w:val="000C48E6"/>
    <w:rsid w:val="000C4C10"/>
    <w:rsid w:val="000C4DC0"/>
    <w:rsid w:val="000C52EC"/>
    <w:rsid w:val="000C5707"/>
    <w:rsid w:val="000C59E7"/>
    <w:rsid w:val="000C5B00"/>
    <w:rsid w:val="000C5B69"/>
    <w:rsid w:val="000C5D52"/>
    <w:rsid w:val="000C617C"/>
    <w:rsid w:val="000C63B8"/>
    <w:rsid w:val="000C63C0"/>
    <w:rsid w:val="000C6480"/>
    <w:rsid w:val="000C6FBD"/>
    <w:rsid w:val="000C7205"/>
    <w:rsid w:val="000C73CC"/>
    <w:rsid w:val="000C7902"/>
    <w:rsid w:val="000C7A5E"/>
    <w:rsid w:val="000C7CE1"/>
    <w:rsid w:val="000D01C6"/>
    <w:rsid w:val="000D03CE"/>
    <w:rsid w:val="000D050D"/>
    <w:rsid w:val="000D0730"/>
    <w:rsid w:val="000D076C"/>
    <w:rsid w:val="000D0D2A"/>
    <w:rsid w:val="000D0D84"/>
    <w:rsid w:val="000D1010"/>
    <w:rsid w:val="000D19CE"/>
    <w:rsid w:val="000D1E53"/>
    <w:rsid w:val="000D21BA"/>
    <w:rsid w:val="000D287B"/>
    <w:rsid w:val="000D2917"/>
    <w:rsid w:val="000D2C2F"/>
    <w:rsid w:val="000D2DCB"/>
    <w:rsid w:val="000D2F74"/>
    <w:rsid w:val="000D3028"/>
    <w:rsid w:val="000D36C5"/>
    <w:rsid w:val="000D3949"/>
    <w:rsid w:val="000D3D94"/>
    <w:rsid w:val="000D3DFD"/>
    <w:rsid w:val="000D4310"/>
    <w:rsid w:val="000D4396"/>
    <w:rsid w:val="000D4398"/>
    <w:rsid w:val="000D452C"/>
    <w:rsid w:val="000D4821"/>
    <w:rsid w:val="000D4A92"/>
    <w:rsid w:val="000D4AE3"/>
    <w:rsid w:val="000D4D6C"/>
    <w:rsid w:val="000D4FF4"/>
    <w:rsid w:val="000D5907"/>
    <w:rsid w:val="000D5AE7"/>
    <w:rsid w:val="000D64B1"/>
    <w:rsid w:val="000D64BA"/>
    <w:rsid w:val="000D6809"/>
    <w:rsid w:val="000D6829"/>
    <w:rsid w:val="000D6E4E"/>
    <w:rsid w:val="000D77FD"/>
    <w:rsid w:val="000D7943"/>
    <w:rsid w:val="000D7B3F"/>
    <w:rsid w:val="000D7C4A"/>
    <w:rsid w:val="000E03BE"/>
    <w:rsid w:val="000E0665"/>
    <w:rsid w:val="000E07CF"/>
    <w:rsid w:val="000E088D"/>
    <w:rsid w:val="000E08E6"/>
    <w:rsid w:val="000E0949"/>
    <w:rsid w:val="000E0D1A"/>
    <w:rsid w:val="000E17DC"/>
    <w:rsid w:val="000E1E2F"/>
    <w:rsid w:val="000E1FE2"/>
    <w:rsid w:val="000E2519"/>
    <w:rsid w:val="000E2A55"/>
    <w:rsid w:val="000E2BBC"/>
    <w:rsid w:val="000E2CD6"/>
    <w:rsid w:val="000E2FF2"/>
    <w:rsid w:val="000E301A"/>
    <w:rsid w:val="000E318E"/>
    <w:rsid w:val="000E3252"/>
    <w:rsid w:val="000E3968"/>
    <w:rsid w:val="000E3C85"/>
    <w:rsid w:val="000E3F41"/>
    <w:rsid w:val="000E4117"/>
    <w:rsid w:val="000E4197"/>
    <w:rsid w:val="000E41D5"/>
    <w:rsid w:val="000E444B"/>
    <w:rsid w:val="000E44C0"/>
    <w:rsid w:val="000E45F0"/>
    <w:rsid w:val="000E4721"/>
    <w:rsid w:val="000E48B4"/>
    <w:rsid w:val="000E4BED"/>
    <w:rsid w:val="000E4D49"/>
    <w:rsid w:val="000E4D4F"/>
    <w:rsid w:val="000E516D"/>
    <w:rsid w:val="000E5256"/>
    <w:rsid w:val="000E5840"/>
    <w:rsid w:val="000E5AA5"/>
    <w:rsid w:val="000E5CB1"/>
    <w:rsid w:val="000E5D67"/>
    <w:rsid w:val="000E5E00"/>
    <w:rsid w:val="000E5E16"/>
    <w:rsid w:val="000E5F14"/>
    <w:rsid w:val="000E6AF6"/>
    <w:rsid w:val="000E6D4C"/>
    <w:rsid w:val="000E6E02"/>
    <w:rsid w:val="000E7084"/>
    <w:rsid w:val="000E711F"/>
    <w:rsid w:val="000E74AB"/>
    <w:rsid w:val="000E79F2"/>
    <w:rsid w:val="000E7EA6"/>
    <w:rsid w:val="000E7F13"/>
    <w:rsid w:val="000F0084"/>
    <w:rsid w:val="000F0116"/>
    <w:rsid w:val="000F0456"/>
    <w:rsid w:val="000F0B71"/>
    <w:rsid w:val="000F0FD4"/>
    <w:rsid w:val="000F10F7"/>
    <w:rsid w:val="000F119B"/>
    <w:rsid w:val="000F1467"/>
    <w:rsid w:val="000F1F9D"/>
    <w:rsid w:val="000F2035"/>
    <w:rsid w:val="000F250C"/>
    <w:rsid w:val="000F259A"/>
    <w:rsid w:val="000F26CC"/>
    <w:rsid w:val="000F2906"/>
    <w:rsid w:val="000F2A5B"/>
    <w:rsid w:val="000F2A9B"/>
    <w:rsid w:val="000F2AC7"/>
    <w:rsid w:val="000F2EF1"/>
    <w:rsid w:val="000F3237"/>
    <w:rsid w:val="000F37F3"/>
    <w:rsid w:val="000F3924"/>
    <w:rsid w:val="000F4132"/>
    <w:rsid w:val="000F4C1C"/>
    <w:rsid w:val="000F4C7E"/>
    <w:rsid w:val="000F4E39"/>
    <w:rsid w:val="000F4F96"/>
    <w:rsid w:val="000F53E0"/>
    <w:rsid w:val="000F58F9"/>
    <w:rsid w:val="000F5D15"/>
    <w:rsid w:val="000F5E1C"/>
    <w:rsid w:val="000F61CF"/>
    <w:rsid w:val="000F62EF"/>
    <w:rsid w:val="000F66A8"/>
    <w:rsid w:val="000F68B0"/>
    <w:rsid w:val="000F6A13"/>
    <w:rsid w:val="000F6A2E"/>
    <w:rsid w:val="000F6AD9"/>
    <w:rsid w:val="000F6D0D"/>
    <w:rsid w:val="000F7190"/>
    <w:rsid w:val="000F7A54"/>
    <w:rsid w:val="00100057"/>
    <w:rsid w:val="001000F8"/>
    <w:rsid w:val="001005DE"/>
    <w:rsid w:val="00100E87"/>
    <w:rsid w:val="00101406"/>
    <w:rsid w:val="001016C2"/>
    <w:rsid w:val="00101C3B"/>
    <w:rsid w:val="00101E6A"/>
    <w:rsid w:val="00101EA5"/>
    <w:rsid w:val="0010207D"/>
    <w:rsid w:val="00102349"/>
    <w:rsid w:val="00102351"/>
    <w:rsid w:val="001028A7"/>
    <w:rsid w:val="001028B1"/>
    <w:rsid w:val="00102A1D"/>
    <w:rsid w:val="00102B37"/>
    <w:rsid w:val="00102B4D"/>
    <w:rsid w:val="001031DF"/>
    <w:rsid w:val="0010346B"/>
    <w:rsid w:val="00103810"/>
    <w:rsid w:val="001038AD"/>
    <w:rsid w:val="001038B7"/>
    <w:rsid w:val="0010390B"/>
    <w:rsid w:val="00103AE9"/>
    <w:rsid w:val="0010412A"/>
    <w:rsid w:val="0010433D"/>
    <w:rsid w:val="0010454A"/>
    <w:rsid w:val="0010474C"/>
    <w:rsid w:val="001051DF"/>
    <w:rsid w:val="00105413"/>
    <w:rsid w:val="001056CB"/>
    <w:rsid w:val="00105B75"/>
    <w:rsid w:val="00105D74"/>
    <w:rsid w:val="001061CD"/>
    <w:rsid w:val="00106390"/>
    <w:rsid w:val="001066A0"/>
    <w:rsid w:val="00106743"/>
    <w:rsid w:val="001067C5"/>
    <w:rsid w:val="0010683C"/>
    <w:rsid w:val="00106A32"/>
    <w:rsid w:val="00106C5F"/>
    <w:rsid w:val="00106FDC"/>
    <w:rsid w:val="00107219"/>
    <w:rsid w:val="0010738A"/>
    <w:rsid w:val="0010765C"/>
    <w:rsid w:val="001076A2"/>
    <w:rsid w:val="00107B81"/>
    <w:rsid w:val="00107E25"/>
    <w:rsid w:val="00107E9E"/>
    <w:rsid w:val="001109B0"/>
    <w:rsid w:val="00110B25"/>
    <w:rsid w:val="00110F65"/>
    <w:rsid w:val="00111052"/>
    <w:rsid w:val="001112C8"/>
    <w:rsid w:val="0011148E"/>
    <w:rsid w:val="001119E4"/>
    <w:rsid w:val="00111BFA"/>
    <w:rsid w:val="00111E34"/>
    <w:rsid w:val="001122EB"/>
    <w:rsid w:val="001127E2"/>
    <w:rsid w:val="001129CA"/>
    <w:rsid w:val="00112A00"/>
    <w:rsid w:val="00112ABF"/>
    <w:rsid w:val="00112C2A"/>
    <w:rsid w:val="00112C66"/>
    <w:rsid w:val="00112F53"/>
    <w:rsid w:val="001130B6"/>
    <w:rsid w:val="00113330"/>
    <w:rsid w:val="0011348E"/>
    <w:rsid w:val="001134A2"/>
    <w:rsid w:val="001138A7"/>
    <w:rsid w:val="00113CEB"/>
    <w:rsid w:val="00114254"/>
    <w:rsid w:val="001145C3"/>
    <w:rsid w:val="001148D8"/>
    <w:rsid w:val="00114994"/>
    <w:rsid w:val="0011499F"/>
    <w:rsid w:val="00114B0E"/>
    <w:rsid w:val="00114B6E"/>
    <w:rsid w:val="00114BA5"/>
    <w:rsid w:val="00114DFD"/>
    <w:rsid w:val="00114E09"/>
    <w:rsid w:val="00114E67"/>
    <w:rsid w:val="0011514A"/>
    <w:rsid w:val="0011527C"/>
    <w:rsid w:val="00115370"/>
    <w:rsid w:val="00115BCA"/>
    <w:rsid w:val="00115C74"/>
    <w:rsid w:val="00115CEB"/>
    <w:rsid w:val="00115D05"/>
    <w:rsid w:val="00115FFB"/>
    <w:rsid w:val="001160F4"/>
    <w:rsid w:val="00116262"/>
    <w:rsid w:val="001164FF"/>
    <w:rsid w:val="00116511"/>
    <w:rsid w:val="00116789"/>
    <w:rsid w:val="001168BB"/>
    <w:rsid w:val="001169C5"/>
    <w:rsid w:val="00116FA7"/>
    <w:rsid w:val="001171FD"/>
    <w:rsid w:val="00117831"/>
    <w:rsid w:val="00117839"/>
    <w:rsid w:val="00120775"/>
    <w:rsid w:val="00120A58"/>
    <w:rsid w:val="00120D43"/>
    <w:rsid w:val="00120E15"/>
    <w:rsid w:val="0012107F"/>
    <w:rsid w:val="0012149C"/>
    <w:rsid w:val="0012162A"/>
    <w:rsid w:val="001216C8"/>
    <w:rsid w:val="001218D1"/>
    <w:rsid w:val="00121CEB"/>
    <w:rsid w:val="00121DF3"/>
    <w:rsid w:val="001223A0"/>
    <w:rsid w:val="001223C9"/>
    <w:rsid w:val="00122514"/>
    <w:rsid w:val="00122701"/>
    <w:rsid w:val="00122762"/>
    <w:rsid w:val="001227E7"/>
    <w:rsid w:val="00122EE4"/>
    <w:rsid w:val="0012316B"/>
    <w:rsid w:val="00123181"/>
    <w:rsid w:val="0012337E"/>
    <w:rsid w:val="001236AE"/>
    <w:rsid w:val="0012393B"/>
    <w:rsid w:val="00123D7E"/>
    <w:rsid w:val="00123DE6"/>
    <w:rsid w:val="0012416F"/>
    <w:rsid w:val="001245C3"/>
    <w:rsid w:val="001246B8"/>
    <w:rsid w:val="00124DF9"/>
    <w:rsid w:val="00124F45"/>
    <w:rsid w:val="00125192"/>
    <w:rsid w:val="001259F3"/>
    <w:rsid w:val="00125A67"/>
    <w:rsid w:val="00125B5F"/>
    <w:rsid w:val="00125E4C"/>
    <w:rsid w:val="00125E5B"/>
    <w:rsid w:val="001263A4"/>
    <w:rsid w:val="001263B6"/>
    <w:rsid w:val="001264C3"/>
    <w:rsid w:val="001265E8"/>
    <w:rsid w:val="00126830"/>
    <w:rsid w:val="0012694C"/>
    <w:rsid w:val="00126993"/>
    <w:rsid w:val="0012701E"/>
    <w:rsid w:val="00127ACE"/>
    <w:rsid w:val="00127F00"/>
    <w:rsid w:val="0013008B"/>
    <w:rsid w:val="00130663"/>
    <w:rsid w:val="0013074C"/>
    <w:rsid w:val="00130B8C"/>
    <w:rsid w:val="00130D61"/>
    <w:rsid w:val="00130F47"/>
    <w:rsid w:val="00130F7D"/>
    <w:rsid w:val="00130FA5"/>
    <w:rsid w:val="00131289"/>
    <w:rsid w:val="00131671"/>
    <w:rsid w:val="00131983"/>
    <w:rsid w:val="00131CB5"/>
    <w:rsid w:val="00131DCB"/>
    <w:rsid w:val="00131E8C"/>
    <w:rsid w:val="00132711"/>
    <w:rsid w:val="00132936"/>
    <w:rsid w:val="001329F1"/>
    <w:rsid w:val="00132A47"/>
    <w:rsid w:val="00132E13"/>
    <w:rsid w:val="001331E6"/>
    <w:rsid w:val="00133525"/>
    <w:rsid w:val="001336FC"/>
    <w:rsid w:val="00133754"/>
    <w:rsid w:val="00133796"/>
    <w:rsid w:val="00133F49"/>
    <w:rsid w:val="00133FC8"/>
    <w:rsid w:val="0013413F"/>
    <w:rsid w:val="001343B5"/>
    <w:rsid w:val="00134453"/>
    <w:rsid w:val="001344FA"/>
    <w:rsid w:val="00134FCA"/>
    <w:rsid w:val="001350BB"/>
    <w:rsid w:val="001352BF"/>
    <w:rsid w:val="001357B1"/>
    <w:rsid w:val="00135847"/>
    <w:rsid w:val="00136553"/>
    <w:rsid w:val="00136B72"/>
    <w:rsid w:val="00136BE1"/>
    <w:rsid w:val="00136C53"/>
    <w:rsid w:val="001372E4"/>
    <w:rsid w:val="001373D0"/>
    <w:rsid w:val="0013792D"/>
    <w:rsid w:val="00137BB0"/>
    <w:rsid w:val="00137BCD"/>
    <w:rsid w:val="00137C6F"/>
    <w:rsid w:val="00137DB1"/>
    <w:rsid w:val="00137F8E"/>
    <w:rsid w:val="0014020E"/>
    <w:rsid w:val="00140356"/>
    <w:rsid w:val="00140564"/>
    <w:rsid w:val="001413A1"/>
    <w:rsid w:val="0014178B"/>
    <w:rsid w:val="0014198B"/>
    <w:rsid w:val="00142211"/>
    <w:rsid w:val="00142635"/>
    <w:rsid w:val="0014272A"/>
    <w:rsid w:val="00142735"/>
    <w:rsid w:val="001428B6"/>
    <w:rsid w:val="00142977"/>
    <w:rsid w:val="00142AC3"/>
    <w:rsid w:val="00142D79"/>
    <w:rsid w:val="00143336"/>
    <w:rsid w:val="00143506"/>
    <w:rsid w:val="001436F8"/>
    <w:rsid w:val="001437CA"/>
    <w:rsid w:val="00143AEC"/>
    <w:rsid w:val="00143F98"/>
    <w:rsid w:val="001443A4"/>
    <w:rsid w:val="001446D4"/>
    <w:rsid w:val="001447B8"/>
    <w:rsid w:val="00144A8C"/>
    <w:rsid w:val="00144EB0"/>
    <w:rsid w:val="00145037"/>
    <w:rsid w:val="00145199"/>
    <w:rsid w:val="001451D8"/>
    <w:rsid w:val="001451E0"/>
    <w:rsid w:val="0014523A"/>
    <w:rsid w:val="00145472"/>
    <w:rsid w:val="00145660"/>
    <w:rsid w:val="00145AB0"/>
    <w:rsid w:val="00145D88"/>
    <w:rsid w:val="001467D2"/>
    <w:rsid w:val="001467DA"/>
    <w:rsid w:val="001467F3"/>
    <w:rsid w:val="001470EF"/>
    <w:rsid w:val="0014776D"/>
    <w:rsid w:val="001479B9"/>
    <w:rsid w:val="00147B69"/>
    <w:rsid w:val="00147D5A"/>
    <w:rsid w:val="00147D95"/>
    <w:rsid w:val="00147E25"/>
    <w:rsid w:val="00147E5E"/>
    <w:rsid w:val="001503A4"/>
    <w:rsid w:val="001503FD"/>
    <w:rsid w:val="00150694"/>
    <w:rsid w:val="00150703"/>
    <w:rsid w:val="00150932"/>
    <w:rsid w:val="0015099A"/>
    <w:rsid w:val="00150A08"/>
    <w:rsid w:val="00150F71"/>
    <w:rsid w:val="0015128E"/>
    <w:rsid w:val="00152172"/>
    <w:rsid w:val="00152793"/>
    <w:rsid w:val="00153082"/>
    <w:rsid w:val="0015308B"/>
    <w:rsid w:val="0015323C"/>
    <w:rsid w:val="00153655"/>
    <w:rsid w:val="001536A7"/>
    <w:rsid w:val="00153988"/>
    <w:rsid w:val="00153B3D"/>
    <w:rsid w:val="00153E29"/>
    <w:rsid w:val="00154051"/>
    <w:rsid w:val="00154253"/>
    <w:rsid w:val="00154295"/>
    <w:rsid w:val="00154409"/>
    <w:rsid w:val="0015469E"/>
    <w:rsid w:val="001548A2"/>
    <w:rsid w:val="00154982"/>
    <w:rsid w:val="00154D42"/>
    <w:rsid w:val="00154D87"/>
    <w:rsid w:val="0015519A"/>
    <w:rsid w:val="00155311"/>
    <w:rsid w:val="00155461"/>
    <w:rsid w:val="00155B49"/>
    <w:rsid w:val="00155D1D"/>
    <w:rsid w:val="00155E73"/>
    <w:rsid w:val="00155F8F"/>
    <w:rsid w:val="00156741"/>
    <w:rsid w:val="00156880"/>
    <w:rsid w:val="00156917"/>
    <w:rsid w:val="00156C4B"/>
    <w:rsid w:val="00156F8C"/>
    <w:rsid w:val="001572AB"/>
    <w:rsid w:val="001573E6"/>
    <w:rsid w:val="001574A3"/>
    <w:rsid w:val="00157602"/>
    <w:rsid w:val="00157C8D"/>
    <w:rsid w:val="00157EF5"/>
    <w:rsid w:val="0016071B"/>
    <w:rsid w:val="00160752"/>
    <w:rsid w:val="00160C5C"/>
    <w:rsid w:val="00160DBE"/>
    <w:rsid w:val="00160DD1"/>
    <w:rsid w:val="00160E47"/>
    <w:rsid w:val="0016112B"/>
    <w:rsid w:val="0016170C"/>
    <w:rsid w:val="00161837"/>
    <w:rsid w:val="00161904"/>
    <w:rsid w:val="00161FCD"/>
    <w:rsid w:val="00162820"/>
    <w:rsid w:val="001628B3"/>
    <w:rsid w:val="00162EEE"/>
    <w:rsid w:val="00163029"/>
    <w:rsid w:val="0016393B"/>
    <w:rsid w:val="00163B2E"/>
    <w:rsid w:val="00163E09"/>
    <w:rsid w:val="0016408D"/>
    <w:rsid w:val="001643A4"/>
    <w:rsid w:val="0016486C"/>
    <w:rsid w:val="00164F15"/>
    <w:rsid w:val="0016511A"/>
    <w:rsid w:val="001653FC"/>
    <w:rsid w:val="0016553B"/>
    <w:rsid w:val="00165639"/>
    <w:rsid w:val="00165DE9"/>
    <w:rsid w:val="00166137"/>
    <w:rsid w:val="00166457"/>
    <w:rsid w:val="00166790"/>
    <w:rsid w:val="0016684B"/>
    <w:rsid w:val="001668F5"/>
    <w:rsid w:val="00166B26"/>
    <w:rsid w:val="00166C10"/>
    <w:rsid w:val="00166E15"/>
    <w:rsid w:val="00167041"/>
    <w:rsid w:val="001671C2"/>
    <w:rsid w:val="00167336"/>
    <w:rsid w:val="00167381"/>
    <w:rsid w:val="0016769D"/>
    <w:rsid w:val="00167A30"/>
    <w:rsid w:val="00167BC7"/>
    <w:rsid w:val="00167BEC"/>
    <w:rsid w:val="00167F98"/>
    <w:rsid w:val="00170149"/>
    <w:rsid w:val="001701D1"/>
    <w:rsid w:val="001708AF"/>
    <w:rsid w:val="00170E0E"/>
    <w:rsid w:val="001717C9"/>
    <w:rsid w:val="0017234D"/>
    <w:rsid w:val="0017272E"/>
    <w:rsid w:val="001737AA"/>
    <w:rsid w:val="00173BE9"/>
    <w:rsid w:val="00173DF0"/>
    <w:rsid w:val="00173F77"/>
    <w:rsid w:val="00174285"/>
    <w:rsid w:val="001744CC"/>
    <w:rsid w:val="00174615"/>
    <w:rsid w:val="00174C16"/>
    <w:rsid w:val="00175144"/>
    <w:rsid w:val="00175271"/>
    <w:rsid w:val="0017539B"/>
    <w:rsid w:val="0017574F"/>
    <w:rsid w:val="00175ABA"/>
    <w:rsid w:val="00175EFE"/>
    <w:rsid w:val="0017615D"/>
    <w:rsid w:val="0017617D"/>
    <w:rsid w:val="001762DB"/>
    <w:rsid w:val="0017690C"/>
    <w:rsid w:val="001769B4"/>
    <w:rsid w:val="00176AB2"/>
    <w:rsid w:val="00176D79"/>
    <w:rsid w:val="00176E8F"/>
    <w:rsid w:val="001771EC"/>
    <w:rsid w:val="0017723B"/>
    <w:rsid w:val="001772DB"/>
    <w:rsid w:val="001776C3"/>
    <w:rsid w:val="0017791D"/>
    <w:rsid w:val="00177B23"/>
    <w:rsid w:val="0018056A"/>
    <w:rsid w:val="00180A0D"/>
    <w:rsid w:val="00180B23"/>
    <w:rsid w:val="00180B39"/>
    <w:rsid w:val="00180B5E"/>
    <w:rsid w:val="00180D3C"/>
    <w:rsid w:val="00180F2B"/>
    <w:rsid w:val="00180F5F"/>
    <w:rsid w:val="001810F3"/>
    <w:rsid w:val="00181201"/>
    <w:rsid w:val="00181303"/>
    <w:rsid w:val="001817F5"/>
    <w:rsid w:val="00181AD9"/>
    <w:rsid w:val="0018204F"/>
    <w:rsid w:val="00182232"/>
    <w:rsid w:val="0018231B"/>
    <w:rsid w:val="00182363"/>
    <w:rsid w:val="001827AD"/>
    <w:rsid w:val="0018286F"/>
    <w:rsid w:val="001828AD"/>
    <w:rsid w:val="00182B8C"/>
    <w:rsid w:val="00182C29"/>
    <w:rsid w:val="00182C71"/>
    <w:rsid w:val="001830FA"/>
    <w:rsid w:val="001834FD"/>
    <w:rsid w:val="001838E6"/>
    <w:rsid w:val="00183EDC"/>
    <w:rsid w:val="00184087"/>
    <w:rsid w:val="00184F0A"/>
    <w:rsid w:val="00184FF1"/>
    <w:rsid w:val="00185289"/>
    <w:rsid w:val="00185317"/>
    <w:rsid w:val="0018545B"/>
    <w:rsid w:val="001857C1"/>
    <w:rsid w:val="00185B34"/>
    <w:rsid w:val="00185BDE"/>
    <w:rsid w:val="00186075"/>
    <w:rsid w:val="001866B4"/>
    <w:rsid w:val="00186D34"/>
    <w:rsid w:val="0018713F"/>
    <w:rsid w:val="001872AE"/>
    <w:rsid w:val="00187634"/>
    <w:rsid w:val="00187688"/>
    <w:rsid w:val="00187EA3"/>
    <w:rsid w:val="00190703"/>
    <w:rsid w:val="00190BDE"/>
    <w:rsid w:val="00190FF3"/>
    <w:rsid w:val="0019148D"/>
    <w:rsid w:val="00191528"/>
    <w:rsid w:val="00191685"/>
    <w:rsid w:val="00191852"/>
    <w:rsid w:val="0019190A"/>
    <w:rsid w:val="001919BD"/>
    <w:rsid w:val="00191A05"/>
    <w:rsid w:val="00191AA3"/>
    <w:rsid w:val="00191C43"/>
    <w:rsid w:val="00191D1A"/>
    <w:rsid w:val="00192039"/>
    <w:rsid w:val="001921A9"/>
    <w:rsid w:val="001921C0"/>
    <w:rsid w:val="001924FB"/>
    <w:rsid w:val="00192563"/>
    <w:rsid w:val="001927A9"/>
    <w:rsid w:val="0019297C"/>
    <w:rsid w:val="00192A7C"/>
    <w:rsid w:val="00192D51"/>
    <w:rsid w:val="001932AD"/>
    <w:rsid w:val="0019347A"/>
    <w:rsid w:val="001936FB"/>
    <w:rsid w:val="00193807"/>
    <w:rsid w:val="0019397C"/>
    <w:rsid w:val="00193B4C"/>
    <w:rsid w:val="00193B53"/>
    <w:rsid w:val="00193B55"/>
    <w:rsid w:val="00193BDE"/>
    <w:rsid w:val="00194065"/>
    <w:rsid w:val="00194345"/>
    <w:rsid w:val="001943E8"/>
    <w:rsid w:val="0019460B"/>
    <w:rsid w:val="0019467C"/>
    <w:rsid w:val="00194A5E"/>
    <w:rsid w:val="00195672"/>
    <w:rsid w:val="0019571A"/>
    <w:rsid w:val="0019575F"/>
    <w:rsid w:val="00195858"/>
    <w:rsid w:val="001959E6"/>
    <w:rsid w:val="00195B45"/>
    <w:rsid w:val="00195EA6"/>
    <w:rsid w:val="00196316"/>
    <w:rsid w:val="00196BC9"/>
    <w:rsid w:val="00196E96"/>
    <w:rsid w:val="00197083"/>
    <w:rsid w:val="001970E6"/>
    <w:rsid w:val="00197488"/>
    <w:rsid w:val="0019766A"/>
    <w:rsid w:val="00197AAB"/>
    <w:rsid w:val="00197BA6"/>
    <w:rsid w:val="00197D38"/>
    <w:rsid w:val="001A06A5"/>
    <w:rsid w:val="001A070B"/>
    <w:rsid w:val="001A07DF"/>
    <w:rsid w:val="001A08F4"/>
    <w:rsid w:val="001A0BBA"/>
    <w:rsid w:val="001A0C52"/>
    <w:rsid w:val="001A0DE4"/>
    <w:rsid w:val="001A0E0F"/>
    <w:rsid w:val="001A11F5"/>
    <w:rsid w:val="001A13E4"/>
    <w:rsid w:val="001A16BF"/>
    <w:rsid w:val="001A16CA"/>
    <w:rsid w:val="001A16E8"/>
    <w:rsid w:val="001A1763"/>
    <w:rsid w:val="001A18E8"/>
    <w:rsid w:val="001A1B6F"/>
    <w:rsid w:val="001A1D29"/>
    <w:rsid w:val="001A1E7C"/>
    <w:rsid w:val="001A22C4"/>
    <w:rsid w:val="001A2654"/>
    <w:rsid w:val="001A277E"/>
    <w:rsid w:val="001A2DED"/>
    <w:rsid w:val="001A2E9F"/>
    <w:rsid w:val="001A2ED6"/>
    <w:rsid w:val="001A31BE"/>
    <w:rsid w:val="001A324D"/>
    <w:rsid w:val="001A3383"/>
    <w:rsid w:val="001A351A"/>
    <w:rsid w:val="001A35CD"/>
    <w:rsid w:val="001A3792"/>
    <w:rsid w:val="001A3E77"/>
    <w:rsid w:val="001A3FBD"/>
    <w:rsid w:val="001A4445"/>
    <w:rsid w:val="001A48F2"/>
    <w:rsid w:val="001A4E69"/>
    <w:rsid w:val="001A5230"/>
    <w:rsid w:val="001A5236"/>
    <w:rsid w:val="001A5312"/>
    <w:rsid w:val="001A541C"/>
    <w:rsid w:val="001A5470"/>
    <w:rsid w:val="001A5759"/>
    <w:rsid w:val="001A59FA"/>
    <w:rsid w:val="001A5CCB"/>
    <w:rsid w:val="001A5D44"/>
    <w:rsid w:val="001A6117"/>
    <w:rsid w:val="001A65AA"/>
    <w:rsid w:val="001A6C39"/>
    <w:rsid w:val="001A6C3C"/>
    <w:rsid w:val="001A6D9F"/>
    <w:rsid w:val="001A7030"/>
    <w:rsid w:val="001A71FA"/>
    <w:rsid w:val="001A726D"/>
    <w:rsid w:val="001A72A7"/>
    <w:rsid w:val="001A7556"/>
    <w:rsid w:val="001A75FF"/>
    <w:rsid w:val="001A7873"/>
    <w:rsid w:val="001A7918"/>
    <w:rsid w:val="001A7996"/>
    <w:rsid w:val="001A7B57"/>
    <w:rsid w:val="001A7D24"/>
    <w:rsid w:val="001A7E5C"/>
    <w:rsid w:val="001A7F1F"/>
    <w:rsid w:val="001B072E"/>
    <w:rsid w:val="001B0B5E"/>
    <w:rsid w:val="001B0BD5"/>
    <w:rsid w:val="001B0BF3"/>
    <w:rsid w:val="001B1029"/>
    <w:rsid w:val="001B104A"/>
    <w:rsid w:val="001B1151"/>
    <w:rsid w:val="001B12A7"/>
    <w:rsid w:val="001B178D"/>
    <w:rsid w:val="001B1B9F"/>
    <w:rsid w:val="001B1F78"/>
    <w:rsid w:val="001B218E"/>
    <w:rsid w:val="001B21EE"/>
    <w:rsid w:val="001B22F9"/>
    <w:rsid w:val="001B249D"/>
    <w:rsid w:val="001B260F"/>
    <w:rsid w:val="001B2687"/>
    <w:rsid w:val="001B2B70"/>
    <w:rsid w:val="001B2DDB"/>
    <w:rsid w:val="001B2E98"/>
    <w:rsid w:val="001B32EC"/>
    <w:rsid w:val="001B3986"/>
    <w:rsid w:val="001B4133"/>
    <w:rsid w:val="001B458A"/>
    <w:rsid w:val="001B45EA"/>
    <w:rsid w:val="001B4632"/>
    <w:rsid w:val="001B46CA"/>
    <w:rsid w:val="001B4768"/>
    <w:rsid w:val="001B49FC"/>
    <w:rsid w:val="001B4A6A"/>
    <w:rsid w:val="001B502A"/>
    <w:rsid w:val="001B5704"/>
    <w:rsid w:val="001B572C"/>
    <w:rsid w:val="001B5949"/>
    <w:rsid w:val="001B5D94"/>
    <w:rsid w:val="001B617D"/>
    <w:rsid w:val="001B698C"/>
    <w:rsid w:val="001B6E7E"/>
    <w:rsid w:val="001B6F53"/>
    <w:rsid w:val="001B74FD"/>
    <w:rsid w:val="001B773E"/>
    <w:rsid w:val="001B782A"/>
    <w:rsid w:val="001C025C"/>
    <w:rsid w:val="001C0D93"/>
    <w:rsid w:val="001C0FC3"/>
    <w:rsid w:val="001C137A"/>
    <w:rsid w:val="001C1416"/>
    <w:rsid w:val="001C142F"/>
    <w:rsid w:val="001C14D3"/>
    <w:rsid w:val="001C173A"/>
    <w:rsid w:val="001C1B62"/>
    <w:rsid w:val="001C1ED8"/>
    <w:rsid w:val="001C1F3D"/>
    <w:rsid w:val="001C2032"/>
    <w:rsid w:val="001C21D0"/>
    <w:rsid w:val="001C21E9"/>
    <w:rsid w:val="001C2589"/>
    <w:rsid w:val="001C2A7B"/>
    <w:rsid w:val="001C2D3F"/>
    <w:rsid w:val="001C2D86"/>
    <w:rsid w:val="001C3418"/>
    <w:rsid w:val="001C3544"/>
    <w:rsid w:val="001C38EA"/>
    <w:rsid w:val="001C3923"/>
    <w:rsid w:val="001C3BF8"/>
    <w:rsid w:val="001C4112"/>
    <w:rsid w:val="001C4F03"/>
    <w:rsid w:val="001C5222"/>
    <w:rsid w:val="001C54AD"/>
    <w:rsid w:val="001C553D"/>
    <w:rsid w:val="001C5727"/>
    <w:rsid w:val="001C5B7D"/>
    <w:rsid w:val="001C5D4F"/>
    <w:rsid w:val="001C5E22"/>
    <w:rsid w:val="001C6116"/>
    <w:rsid w:val="001C61B1"/>
    <w:rsid w:val="001C627F"/>
    <w:rsid w:val="001C6451"/>
    <w:rsid w:val="001C73DC"/>
    <w:rsid w:val="001C7673"/>
    <w:rsid w:val="001C779E"/>
    <w:rsid w:val="001C7910"/>
    <w:rsid w:val="001C7C71"/>
    <w:rsid w:val="001C7DB9"/>
    <w:rsid w:val="001D0156"/>
    <w:rsid w:val="001D0A58"/>
    <w:rsid w:val="001D104F"/>
    <w:rsid w:val="001D156A"/>
    <w:rsid w:val="001D1579"/>
    <w:rsid w:val="001D1842"/>
    <w:rsid w:val="001D1AC5"/>
    <w:rsid w:val="001D1E76"/>
    <w:rsid w:val="001D23FA"/>
    <w:rsid w:val="001D2A88"/>
    <w:rsid w:val="001D2E3E"/>
    <w:rsid w:val="001D2EB5"/>
    <w:rsid w:val="001D2F20"/>
    <w:rsid w:val="001D3324"/>
    <w:rsid w:val="001D380C"/>
    <w:rsid w:val="001D38DC"/>
    <w:rsid w:val="001D39EF"/>
    <w:rsid w:val="001D3FAC"/>
    <w:rsid w:val="001D4047"/>
    <w:rsid w:val="001D409C"/>
    <w:rsid w:val="001D439C"/>
    <w:rsid w:val="001D43A1"/>
    <w:rsid w:val="001D453A"/>
    <w:rsid w:val="001D5A63"/>
    <w:rsid w:val="001D5DA4"/>
    <w:rsid w:val="001D5E89"/>
    <w:rsid w:val="001D5F1A"/>
    <w:rsid w:val="001D5F23"/>
    <w:rsid w:val="001D635F"/>
    <w:rsid w:val="001D6845"/>
    <w:rsid w:val="001D6AA0"/>
    <w:rsid w:val="001D6B20"/>
    <w:rsid w:val="001D6C5F"/>
    <w:rsid w:val="001D719A"/>
    <w:rsid w:val="001D7279"/>
    <w:rsid w:val="001D7608"/>
    <w:rsid w:val="001D77B1"/>
    <w:rsid w:val="001D7955"/>
    <w:rsid w:val="001E0152"/>
    <w:rsid w:val="001E0908"/>
    <w:rsid w:val="001E0AC3"/>
    <w:rsid w:val="001E15AA"/>
    <w:rsid w:val="001E1957"/>
    <w:rsid w:val="001E1CAD"/>
    <w:rsid w:val="001E1ECB"/>
    <w:rsid w:val="001E2451"/>
    <w:rsid w:val="001E24ED"/>
    <w:rsid w:val="001E2666"/>
    <w:rsid w:val="001E29E1"/>
    <w:rsid w:val="001E2A36"/>
    <w:rsid w:val="001E2A95"/>
    <w:rsid w:val="001E2D27"/>
    <w:rsid w:val="001E2E6D"/>
    <w:rsid w:val="001E3901"/>
    <w:rsid w:val="001E3AA2"/>
    <w:rsid w:val="001E4189"/>
    <w:rsid w:val="001E4D12"/>
    <w:rsid w:val="001E51F1"/>
    <w:rsid w:val="001E52FA"/>
    <w:rsid w:val="001E53C4"/>
    <w:rsid w:val="001E540A"/>
    <w:rsid w:val="001E5613"/>
    <w:rsid w:val="001E5843"/>
    <w:rsid w:val="001E5A13"/>
    <w:rsid w:val="001E6421"/>
    <w:rsid w:val="001E650E"/>
    <w:rsid w:val="001E654C"/>
    <w:rsid w:val="001E658F"/>
    <w:rsid w:val="001E7098"/>
    <w:rsid w:val="001E731E"/>
    <w:rsid w:val="001E78C4"/>
    <w:rsid w:val="001E7A25"/>
    <w:rsid w:val="001E7F16"/>
    <w:rsid w:val="001E7FB7"/>
    <w:rsid w:val="001F0A43"/>
    <w:rsid w:val="001F0A93"/>
    <w:rsid w:val="001F11DA"/>
    <w:rsid w:val="001F1289"/>
    <w:rsid w:val="001F1625"/>
    <w:rsid w:val="001F19CA"/>
    <w:rsid w:val="001F1D90"/>
    <w:rsid w:val="001F1F4B"/>
    <w:rsid w:val="001F1FA5"/>
    <w:rsid w:val="001F2405"/>
    <w:rsid w:val="001F280D"/>
    <w:rsid w:val="001F2A48"/>
    <w:rsid w:val="001F2F4C"/>
    <w:rsid w:val="001F2F62"/>
    <w:rsid w:val="001F330F"/>
    <w:rsid w:val="001F33FA"/>
    <w:rsid w:val="001F3471"/>
    <w:rsid w:val="001F3C59"/>
    <w:rsid w:val="001F3F79"/>
    <w:rsid w:val="001F458F"/>
    <w:rsid w:val="001F4948"/>
    <w:rsid w:val="001F4BF1"/>
    <w:rsid w:val="001F4EAD"/>
    <w:rsid w:val="001F4F27"/>
    <w:rsid w:val="001F53B7"/>
    <w:rsid w:val="001F593E"/>
    <w:rsid w:val="001F59EA"/>
    <w:rsid w:val="001F62E9"/>
    <w:rsid w:val="001F68F5"/>
    <w:rsid w:val="001F6A6F"/>
    <w:rsid w:val="001F766F"/>
    <w:rsid w:val="001F76E5"/>
    <w:rsid w:val="001F79F7"/>
    <w:rsid w:val="001F7F60"/>
    <w:rsid w:val="0020033D"/>
    <w:rsid w:val="00200554"/>
    <w:rsid w:val="0020080F"/>
    <w:rsid w:val="00200ABE"/>
    <w:rsid w:val="00200AE0"/>
    <w:rsid w:val="002010F4"/>
    <w:rsid w:val="0020131D"/>
    <w:rsid w:val="0020165E"/>
    <w:rsid w:val="0020166E"/>
    <w:rsid w:val="00201A1E"/>
    <w:rsid w:val="00201D4C"/>
    <w:rsid w:val="00201E64"/>
    <w:rsid w:val="00202343"/>
    <w:rsid w:val="0020292C"/>
    <w:rsid w:val="00202B5A"/>
    <w:rsid w:val="00202DA5"/>
    <w:rsid w:val="00202E0C"/>
    <w:rsid w:val="00203075"/>
    <w:rsid w:val="002030D4"/>
    <w:rsid w:val="002032CD"/>
    <w:rsid w:val="00203415"/>
    <w:rsid w:val="0020394E"/>
    <w:rsid w:val="00203D4C"/>
    <w:rsid w:val="00203ED9"/>
    <w:rsid w:val="00204070"/>
    <w:rsid w:val="00204AB8"/>
    <w:rsid w:val="00204E26"/>
    <w:rsid w:val="00204FF0"/>
    <w:rsid w:val="00205732"/>
    <w:rsid w:val="00205962"/>
    <w:rsid w:val="00205ADB"/>
    <w:rsid w:val="00205E1D"/>
    <w:rsid w:val="002060F4"/>
    <w:rsid w:val="0020612A"/>
    <w:rsid w:val="00206495"/>
    <w:rsid w:val="00206765"/>
    <w:rsid w:val="00206A49"/>
    <w:rsid w:val="00206E54"/>
    <w:rsid w:val="0020772A"/>
    <w:rsid w:val="002077FB"/>
    <w:rsid w:val="00207AA4"/>
    <w:rsid w:val="0021015E"/>
    <w:rsid w:val="00210A84"/>
    <w:rsid w:val="00210AA4"/>
    <w:rsid w:val="00210AE9"/>
    <w:rsid w:val="00210B18"/>
    <w:rsid w:val="00210BC8"/>
    <w:rsid w:val="00210BEB"/>
    <w:rsid w:val="00210F4E"/>
    <w:rsid w:val="00210F8C"/>
    <w:rsid w:val="00211766"/>
    <w:rsid w:val="002119D5"/>
    <w:rsid w:val="00212328"/>
    <w:rsid w:val="002124A3"/>
    <w:rsid w:val="0021263B"/>
    <w:rsid w:val="00212789"/>
    <w:rsid w:val="00212922"/>
    <w:rsid w:val="0021311A"/>
    <w:rsid w:val="0021396F"/>
    <w:rsid w:val="00213B39"/>
    <w:rsid w:val="00213B5A"/>
    <w:rsid w:val="002140BF"/>
    <w:rsid w:val="002141CB"/>
    <w:rsid w:val="00214655"/>
    <w:rsid w:val="00214A27"/>
    <w:rsid w:val="002150C6"/>
    <w:rsid w:val="002151F1"/>
    <w:rsid w:val="00215717"/>
    <w:rsid w:val="00215ABC"/>
    <w:rsid w:val="00215BD0"/>
    <w:rsid w:val="0021612E"/>
    <w:rsid w:val="002163A8"/>
    <w:rsid w:val="00216574"/>
    <w:rsid w:val="00216C27"/>
    <w:rsid w:val="00216E9B"/>
    <w:rsid w:val="0021721A"/>
    <w:rsid w:val="002174E8"/>
    <w:rsid w:val="00217814"/>
    <w:rsid w:val="00217868"/>
    <w:rsid w:val="0021796F"/>
    <w:rsid w:val="00217DCB"/>
    <w:rsid w:val="00217F2E"/>
    <w:rsid w:val="002200E8"/>
    <w:rsid w:val="00220156"/>
    <w:rsid w:val="002202E2"/>
    <w:rsid w:val="00220796"/>
    <w:rsid w:val="002208F8"/>
    <w:rsid w:val="00220A8B"/>
    <w:rsid w:val="002219FB"/>
    <w:rsid w:val="00221ACF"/>
    <w:rsid w:val="00221C2D"/>
    <w:rsid w:val="00221E1A"/>
    <w:rsid w:val="00221EE5"/>
    <w:rsid w:val="00222068"/>
    <w:rsid w:val="00222726"/>
    <w:rsid w:val="00222D60"/>
    <w:rsid w:val="00222F5C"/>
    <w:rsid w:val="00222FFC"/>
    <w:rsid w:val="0022388B"/>
    <w:rsid w:val="002238B0"/>
    <w:rsid w:val="00223DC2"/>
    <w:rsid w:val="00223E81"/>
    <w:rsid w:val="00224086"/>
    <w:rsid w:val="00224087"/>
    <w:rsid w:val="00224504"/>
    <w:rsid w:val="002245AE"/>
    <w:rsid w:val="00224668"/>
    <w:rsid w:val="00224C14"/>
    <w:rsid w:val="00224D4F"/>
    <w:rsid w:val="00224D64"/>
    <w:rsid w:val="00225022"/>
    <w:rsid w:val="00225135"/>
    <w:rsid w:val="002253C4"/>
    <w:rsid w:val="00225BD5"/>
    <w:rsid w:val="002263AA"/>
    <w:rsid w:val="00226B1C"/>
    <w:rsid w:val="00226C78"/>
    <w:rsid w:val="00226D78"/>
    <w:rsid w:val="00227291"/>
    <w:rsid w:val="00227410"/>
    <w:rsid w:val="00227489"/>
    <w:rsid w:val="00227589"/>
    <w:rsid w:val="002276FD"/>
    <w:rsid w:val="00227C10"/>
    <w:rsid w:val="00227D57"/>
    <w:rsid w:val="00230459"/>
    <w:rsid w:val="0023070A"/>
    <w:rsid w:val="00230A8C"/>
    <w:rsid w:val="00230A8D"/>
    <w:rsid w:val="00230B72"/>
    <w:rsid w:val="00230C0F"/>
    <w:rsid w:val="0023112B"/>
    <w:rsid w:val="00231981"/>
    <w:rsid w:val="00231AAF"/>
    <w:rsid w:val="002323B1"/>
    <w:rsid w:val="00232575"/>
    <w:rsid w:val="00232A1A"/>
    <w:rsid w:val="00232AD6"/>
    <w:rsid w:val="00232C52"/>
    <w:rsid w:val="00232DF5"/>
    <w:rsid w:val="0023346F"/>
    <w:rsid w:val="00233C5A"/>
    <w:rsid w:val="002342FD"/>
    <w:rsid w:val="0023485A"/>
    <w:rsid w:val="0023501D"/>
    <w:rsid w:val="002350F7"/>
    <w:rsid w:val="002355C7"/>
    <w:rsid w:val="0023572F"/>
    <w:rsid w:val="002359AE"/>
    <w:rsid w:val="002359D1"/>
    <w:rsid w:val="00235C91"/>
    <w:rsid w:val="00235CBE"/>
    <w:rsid w:val="00235E77"/>
    <w:rsid w:val="00236119"/>
    <w:rsid w:val="00236337"/>
    <w:rsid w:val="00236468"/>
    <w:rsid w:val="0023688D"/>
    <w:rsid w:val="0023695A"/>
    <w:rsid w:val="00237062"/>
    <w:rsid w:val="00237417"/>
    <w:rsid w:val="00237508"/>
    <w:rsid w:val="002377B8"/>
    <w:rsid w:val="002400C8"/>
    <w:rsid w:val="0024043D"/>
    <w:rsid w:val="002408AE"/>
    <w:rsid w:val="00240995"/>
    <w:rsid w:val="00240B18"/>
    <w:rsid w:val="00240E25"/>
    <w:rsid w:val="00240F5A"/>
    <w:rsid w:val="00241092"/>
    <w:rsid w:val="00241096"/>
    <w:rsid w:val="0024178C"/>
    <w:rsid w:val="0024180A"/>
    <w:rsid w:val="00241DA6"/>
    <w:rsid w:val="00241DDB"/>
    <w:rsid w:val="00242145"/>
    <w:rsid w:val="002422EA"/>
    <w:rsid w:val="002423C0"/>
    <w:rsid w:val="002423ED"/>
    <w:rsid w:val="00242A9B"/>
    <w:rsid w:val="00242C5A"/>
    <w:rsid w:val="00242E4C"/>
    <w:rsid w:val="00243013"/>
    <w:rsid w:val="00243289"/>
    <w:rsid w:val="002432AE"/>
    <w:rsid w:val="002432BA"/>
    <w:rsid w:val="0024336B"/>
    <w:rsid w:val="00243660"/>
    <w:rsid w:val="0024393C"/>
    <w:rsid w:val="00243C65"/>
    <w:rsid w:val="00243C85"/>
    <w:rsid w:val="0024467C"/>
    <w:rsid w:val="00244C0F"/>
    <w:rsid w:val="00244D0A"/>
    <w:rsid w:val="002450EA"/>
    <w:rsid w:val="00245916"/>
    <w:rsid w:val="002462B7"/>
    <w:rsid w:val="00246872"/>
    <w:rsid w:val="0024689B"/>
    <w:rsid w:val="00246B88"/>
    <w:rsid w:val="00246B8A"/>
    <w:rsid w:val="00246BAD"/>
    <w:rsid w:val="00246E86"/>
    <w:rsid w:val="0024719C"/>
    <w:rsid w:val="00247298"/>
    <w:rsid w:val="002472B8"/>
    <w:rsid w:val="002477E6"/>
    <w:rsid w:val="0024798A"/>
    <w:rsid w:val="00247997"/>
    <w:rsid w:val="00247C0D"/>
    <w:rsid w:val="00247C71"/>
    <w:rsid w:val="00250B79"/>
    <w:rsid w:val="00250D14"/>
    <w:rsid w:val="00250E4A"/>
    <w:rsid w:val="002515AD"/>
    <w:rsid w:val="0025165A"/>
    <w:rsid w:val="00251852"/>
    <w:rsid w:val="00251B80"/>
    <w:rsid w:val="00251CE7"/>
    <w:rsid w:val="00251DAB"/>
    <w:rsid w:val="00251E47"/>
    <w:rsid w:val="002521FE"/>
    <w:rsid w:val="0025225B"/>
    <w:rsid w:val="0025279A"/>
    <w:rsid w:val="00252E71"/>
    <w:rsid w:val="002530B1"/>
    <w:rsid w:val="002534A4"/>
    <w:rsid w:val="002535DA"/>
    <w:rsid w:val="002538A2"/>
    <w:rsid w:val="00253DFA"/>
    <w:rsid w:val="00253F02"/>
    <w:rsid w:val="00253F7F"/>
    <w:rsid w:val="002548DB"/>
    <w:rsid w:val="00254A8B"/>
    <w:rsid w:val="00254EC9"/>
    <w:rsid w:val="00254F07"/>
    <w:rsid w:val="00255901"/>
    <w:rsid w:val="0025595F"/>
    <w:rsid w:val="00255A7E"/>
    <w:rsid w:val="00255B3C"/>
    <w:rsid w:val="00255CBB"/>
    <w:rsid w:val="00255CF9"/>
    <w:rsid w:val="002560A9"/>
    <w:rsid w:val="0025638A"/>
    <w:rsid w:val="002563E4"/>
    <w:rsid w:val="002579F9"/>
    <w:rsid w:val="002600C0"/>
    <w:rsid w:val="002607F3"/>
    <w:rsid w:val="0026087F"/>
    <w:rsid w:val="00260D4E"/>
    <w:rsid w:val="00260ED4"/>
    <w:rsid w:val="00261323"/>
    <w:rsid w:val="002614AB"/>
    <w:rsid w:val="00261D52"/>
    <w:rsid w:val="00261EEC"/>
    <w:rsid w:val="002621F5"/>
    <w:rsid w:val="002624E5"/>
    <w:rsid w:val="00262B38"/>
    <w:rsid w:val="00262C3F"/>
    <w:rsid w:val="0026332E"/>
    <w:rsid w:val="002634BF"/>
    <w:rsid w:val="002637D7"/>
    <w:rsid w:val="00263C93"/>
    <w:rsid w:val="00263F1D"/>
    <w:rsid w:val="00264172"/>
    <w:rsid w:val="002641F5"/>
    <w:rsid w:val="0026420E"/>
    <w:rsid w:val="0026425D"/>
    <w:rsid w:val="00264277"/>
    <w:rsid w:val="002642EE"/>
    <w:rsid w:val="0026445F"/>
    <w:rsid w:val="00264D93"/>
    <w:rsid w:val="00264E38"/>
    <w:rsid w:val="0026504E"/>
    <w:rsid w:val="002656CD"/>
    <w:rsid w:val="00265C67"/>
    <w:rsid w:val="00266F35"/>
    <w:rsid w:val="0026710D"/>
    <w:rsid w:val="002672C0"/>
    <w:rsid w:val="00267407"/>
    <w:rsid w:val="00267630"/>
    <w:rsid w:val="002679C3"/>
    <w:rsid w:val="00267BC8"/>
    <w:rsid w:val="00267E6A"/>
    <w:rsid w:val="00270043"/>
    <w:rsid w:val="00270091"/>
    <w:rsid w:val="00270370"/>
    <w:rsid w:val="00270688"/>
    <w:rsid w:val="002708A1"/>
    <w:rsid w:val="00270911"/>
    <w:rsid w:val="00270A0B"/>
    <w:rsid w:val="00270A3C"/>
    <w:rsid w:val="00270B86"/>
    <w:rsid w:val="00270F81"/>
    <w:rsid w:val="002716AA"/>
    <w:rsid w:val="0027194B"/>
    <w:rsid w:val="00271A09"/>
    <w:rsid w:val="00271B0A"/>
    <w:rsid w:val="00271B63"/>
    <w:rsid w:val="00271D48"/>
    <w:rsid w:val="00271DE6"/>
    <w:rsid w:val="00271FAE"/>
    <w:rsid w:val="002721E2"/>
    <w:rsid w:val="00272373"/>
    <w:rsid w:val="002727B7"/>
    <w:rsid w:val="00272C4F"/>
    <w:rsid w:val="00273204"/>
    <w:rsid w:val="00273650"/>
    <w:rsid w:val="002739BE"/>
    <w:rsid w:val="00273BB5"/>
    <w:rsid w:val="00274083"/>
    <w:rsid w:val="002742B4"/>
    <w:rsid w:val="0027452A"/>
    <w:rsid w:val="00274597"/>
    <w:rsid w:val="002747E4"/>
    <w:rsid w:val="00274BB8"/>
    <w:rsid w:val="00274BB9"/>
    <w:rsid w:val="00275044"/>
    <w:rsid w:val="00276061"/>
    <w:rsid w:val="002764C1"/>
    <w:rsid w:val="00276692"/>
    <w:rsid w:val="002766B9"/>
    <w:rsid w:val="00276720"/>
    <w:rsid w:val="0027772B"/>
    <w:rsid w:val="00277781"/>
    <w:rsid w:val="00277A94"/>
    <w:rsid w:val="00277D44"/>
    <w:rsid w:val="00277F6D"/>
    <w:rsid w:val="00277FAF"/>
    <w:rsid w:val="00277FFD"/>
    <w:rsid w:val="0028022F"/>
    <w:rsid w:val="0028082E"/>
    <w:rsid w:val="00280961"/>
    <w:rsid w:val="00280AEE"/>
    <w:rsid w:val="00280BB5"/>
    <w:rsid w:val="00280C80"/>
    <w:rsid w:val="00280C8B"/>
    <w:rsid w:val="00280CC0"/>
    <w:rsid w:val="00280D74"/>
    <w:rsid w:val="00280E14"/>
    <w:rsid w:val="002811E8"/>
    <w:rsid w:val="00281D55"/>
    <w:rsid w:val="00281D98"/>
    <w:rsid w:val="00282030"/>
    <w:rsid w:val="00282339"/>
    <w:rsid w:val="0028273A"/>
    <w:rsid w:val="00282851"/>
    <w:rsid w:val="00282C25"/>
    <w:rsid w:val="00282C56"/>
    <w:rsid w:val="00282CB8"/>
    <w:rsid w:val="00282DF9"/>
    <w:rsid w:val="00282FF3"/>
    <w:rsid w:val="0028321F"/>
    <w:rsid w:val="0028338C"/>
    <w:rsid w:val="002834B0"/>
    <w:rsid w:val="00283503"/>
    <w:rsid w:val="002835CC"/>
    <w:rsid w:val="00283696"/>
    <w:rsid w:val="00283748"/>
    <w:rsid w:val="00283B94"/>
    <w:rsid w:val="00283EF2"/>
    <w:rsid w:val="00283FDF"/>
    <w:rsid w:val="00284485"/>
    <w:rsid w:val="00284797"/>
    <w:rsid w:val="002848E9"/>
    <w:rsid w:val="00284964"/>
    <w:rsid w:val="0028497E"/>
    <w:rsid w:val="002849E0"/>
    <w:rsid w:val="00284AA9"/>
    <w:rsid w:val="00284E7B"/>
    <w:rsid w:val="00284FF1"/>
    <w:rsid w:val="00285101"/>
    <w:rsid w:val="0028528D"/>
    <w:rsid w:val="00285448"/>
    <w:rsid w:val="0028560A"/>
    <w:rsid w:val="002856C1"/>
    <w:rsid w:val="002856C4"/>
    <w:rsid w:val="002856E8"/>
    <w:rsid w:val="00285AA3"/>
    <w:rsid w:val="0028633A"/>
    <w:rsid w:val="00286621"/>
    <w:rsid w:val="00286CEB"/>
    <w:rsid w:val="00286D0B"/>
    <w:rsid w:val="00286E25"/>
    <w:rsid w:val="00286E79"/>
    <w:rsid w:val="00286FBE"/>
    <w:rsid w:val="00286FD3"/>
    <w:rsid w:val="00287810"/>
    <w:rsid w:val="00287CD6"/>
    <w:rsid w:val="00287E23"/>
    <w:rsid w:val="002900AA"/>
    <w:rsid w:val="0029043D"/>
    <w:rsid w:val="00290D36"/>
    <w:rsid w:val="002912AD"/>
    <w:rsid w:val="002915AD"/>
    <w:rsid w:val="0029181A"/>
    <w:rsid w:val="00291C34"/>
    <w:rsid w:val="00291C66"/>
    <w:rsid w:val="0029200F"/>
    <w:rsid w:val="00292298"/>
    <w:rsid w:val="00292616"/>
    <w:rsid w:val="00292BC3"/>
    <w:rsid w:val="00292BE8"/>
    <w:rsid w:val="00292D72"/>
    <w:rsid w:val="00292E86"/>
    <w:rsid w:val="0029307B"/>
    <w:rsid w:val="0029320A"/>
    <w:rsid w:val="002933A6"/>
    <w:rsid w:val="0029380E"/>
    <w:rsid w:val="00293934"/>
    <w:rsid w:val="0029397D"/>
    <w:rsid w:val="00293A51"/>
    <w:rsid w:val="00293BBB"/>
    <w:rsid w:val="00293C69"/>
    <w:rsid w:val="00294179"/>
    <w:rsid w:val="00294301"/>
    <w:rsid w:val="002943CB"/>
    <w:rsid w:val="0029471A"/>
    <w:rsid w:val="00294A13"/>
    <w:rsid w:val="00294AA9"/>
    <w:rsid w:val="00294B2C"/>
    <w:rsid w:val="00294B64"/>
    <w:rsid w:val="00294D77"/>
    <w:rsid w:val="00294DB8"/>
    <w:rsid w:val="00294F2F"/>
    <w:rsid w:val="002950B6"/>
    <w:rsid w:val="002952AB"/>
    <w:rsid w:val="0029588E"/>
    <w:rsid w:val="00295C63"/>
    <w:rsid w:val="0029626F"/>
    <w:rsid w:val="002963B4"/>
    <w:rsid w:val="0029662A"/>
    <w:rsid w:val="00296C94"/>
    <w:rsid w:val="00296E8F"/>
    <w:rsid w:val="002975AE"/>
    <w:rsid w:val="00297833"/>
    <w:rsid w:val="002A01ED"/>
    <w:rsid w:val="002A0545"/>
    <w:rsid w:val="002A05CD"/>
    <w:rsid w:val="002A10C0"/>
    <w:rsid w:val="002A1340"/>
    <w:rsid w:val="002A13AC"/>
    <w:rsid w:val="002A16DD"/>
    <w:rsid w:val="002A1734"/>
    <w:rsid w:val="002A2323"/>
    <w:rsid w:val="002A238E"/>
    <w:rsid w:val="002A2465"/>
    <w:rsid w:val="002A24DC"/>
    <w:rsid w:val="002A25E7"/>
    <w:rsid w:val="002A2650"/>
    <w:rsid w:val="002A26AE"/>
    <w:rsid w:val="002A26D3"/>
    <w:rsid w:val="002A29FF"/>
    <w:rsid w:val="002A2CAE"/>
    <w:rsid w:val="002A2FBA"/>
    <w:rsid w:val="002A3028"/>
    <w:rsid w:val="002A3170"/>
    <w:rsid w:val="002A31D7"/>
    <w:rsid w:val="002A3250"/>
    <w:rsid w:val="002A35C4"/>
    <w:rsid w:val="002A363C"/>
    <w:rsid w:val="002A38D6"/>
    <w:rsid w:val="002A438D"/>
    <w:rsid w:val="002A43DA"/>
    <w:rsid w:val="002A4704"/>
    <w:rsid w:val="002A4EDC"/>
    <w:rsid w:val="002A50A1"/>
    <w:rsid w:val="002A53C3"/>
    <w:rsid w:val="002A57E7"/>
    <w:rsid w:val="002A5D3D"/>
    <w:rsid w:val="002A5E93"/>
    <w:rsid w:val="002A5F01"/>
    <w:rsid w:val="002A5FEB"/>
    <w:rsid w:val="002A604E"/>
    <w:rsid w:val="002A62F5"/>
    <w:rsid w:val="002A6860"/>
    <w:rsid w:val="002A69FF"/>
    <w:rsid w:val="002A6A0E"/>
    <w:rsid w:val="002A6BB3"/>
    <w:rsid w:val="002A6D4E"/>
    <w:rsid w:val="002A6D58"/>
    <w:rsid w:val="002A7020"/>
    <w:rsid w:val="002A711A"/>
    <w:rsid w:val="002A72CC"/>
    <w:rsid w:val="002A72EF"/>
    <w:rsid w:val="002A73C9"/>
    <w:rsid w:val="002A7402"/>
    <w:rsid w:val="002A7B22"/>
    <w:rsid w:val="002A7E26"/>
    <w:rsid w:val="002B0032"/>
    <w:rsid w:val="002B02D5"/>
    <w:rsid w:val="002B0411"/>
    <w:rsid w:val="002B0479"/>
    <w:rsid w:val="002B0862"/>
    <w:rsid w:val="002B0D67"/>
    <w:rsid w:val="002B133E"/>
    <w:rsid w:val="002B137B"/>
    <w:rsid w:val="002B178E"/>
    <w:rsid w:val="002B181D"/>
    <w:rsid w:val="002B1A2B"/>
    <w:rsid w:val="002B1D8B"/>
    <w:rsid w:val="002B1F65"/>
    <w:rsid w:val="002B20C0"/>
    <w:rsid w:val="002B20ED"/>
    <w:rsid w:val="002B2116"/>
    <w:rsid w:val="002B2E24"/>
    <w:rsid w:val="002B3197"/>
    <w:rsid w:val="002B36C8"/>
    <w:rsid w:val="002B37B4"/>
    <w:rsid w:val="002B3887"/>
    <w:rsid w:val="002B3E7D"/>
    <w:rsid w:val="002B4025"/>
    <w:rsid w:val="002B4253"/>
    <w:rsid w:val="002B441B"/>
    <w:rsid w:val="002B4462"/>
    <w:rsid w:val="002B45A9"/>
    <w:rsid w:val="002B4AC4"/>
    <w:rsid w:val="002B531D"/>
    <w:rsid w:val="002B5357"/>
    <w:rsid w:val="002B56B9"/>
    <w:rsid w:val="002B5901"/>
    <w:rsid w:val="002B59F0"/>
    <w:rsid w:val="002B5E29"/>
    <w:rsid w:val="002B6023"/>
    <w:rsid w:val="002B62EA"/>
    <w:rsid w:val="002B6667"/>
    <w:rsid w:val="002B681E"/>
    <w:rsid w:val="002B6EBD"/>
    <w:rsid w:val="002B7CA0"/>
    <w:rsid w:val="002C00E4"/>
    <w:rsid w:val="002C08C0"/>
    <w:rsid w:val="002C0E69"/>
    <w:rsid w:val="002C0F0E"/>
    <w:rsid w:val="002C1566"/>
    <w:rsid w:val="002C17E0"/>
    <w:rsid w:val="002C1839"/>
    <w:rsid w:val="002C1992"/>
    <w:rsid w:val="002C1D1F"/>
    <w:rsid w:val="002C1DAC"/>
    <w:rsid w:val="002C20BE"/>
    <w:rsid w:val="002C21D8"/>
    <w:rsid w:val="002C224C"/>
    <w:rsid w:val="002C2345"/>
    <w:rsid w:val="002C2564"/>
    <w:rsid w:val="002C286D"/>
    <w:rsid w:val="002C2DE1"/>
    <w:rsid w:val="002C3174"/>
    <w:rsid w:val="002C324B"/>
    <w:rsid w:val="002C3615"/>
    <w:rsid w:val="002C36F4"/>
    <w:rsid w:val="002C3766"/>
    <w:rsid w:val="002C37DE"/>
    <w:rsid w:val="002C3A40"/>
    <w:rsid w:val="002C3B91"/>
    <w:rsid w:val="002C3B93"/>
    <w:rsid w:val="002C400A"/>
    <w:rsid w:val="002C4AE7"/>
    <w:rsid w:val="002C4FB1"/>
    <w:rsid w:val="002C53AA"/>
    <w:rsid w:val="002C5853"/>
    <w:rsid w:val="002C5943"/>
    <w:rsid w:val="002C607D"/>
    <w:rsid w:val="002C6172"/>
    <w:rsid w:val="002C6710"/>
    <w:rsid w:val="002C67AB"/>
    <w:rsid w:val="002C68B1"/>
    <w:rsid w:val="002C6E5E"/>
    <w:rsid w:val="002C7819"/>
    <w:rsid w:val="002C7BE2"/>
    <w:rsid w:val="002C7E94"/>
    <w:rsid w:val="002D01ED"/>
    <w:rsid w:val="002D04DF"/>
    <w:rsid w:val="002D0AF8"/>
    <w:rsid w:val="002D0C08"/>
    <w:rsid w:val="002D11C5"/>
    <w:rsid w:val="002D1723"/>
    <w:rsid w:val="002D1EB4"/>
    <w:rsid w:val="002D1F62"/>
    <w:rsid w:val="002D1F9F"/>
    <w:rsid w:val="002D233F"/>
    <w:rsid w:val="002D2368"/>
    <w:rsid w:val="002D2467"/>
    <w:rsid w:val="002D25F1"/>
    <w:rsid w:val="002D2631"/>
    <w:rsid w:val="002D2775"/>
    <w:rsid w:val="002D2A9B"/>
    <w:rsid w:val="002D2B17"/>
    <w:rsid w:val="002D310C"/>
    <w:rsid w:val="002D31CA"/>
    <w:rsid w:val="002D3508"/>
    <w:rsid w:val="002D38E2"/>
    <w:rsid w:val="002D3939"/>
    <w:rsid w:val="002D412B"/>
    <w:rsid w:val="002D4293"/>
    <w:rsid w:val="002D44F1"/>
    <w:rsid w:val="002D4507"/>
    <w:rsid w:val="002D4F0A"/>
    <w:rsid w:val="002D4FB3"/>
    <w:rsid w:val="002D506D"/>
    <w:rsid w:val="002D5D51"/>
    <w:rsid w:val="002D5EF8"/>
    <w:rsid w:val="002D5FD3"/>
    <w:rsid w:val="002D6570"/>
    <w:rsid w:val="002D65AB"/>
    <w:rsid w:val="002D6782"/>
    <w:rsid w:val="002D687E"/>
    <w:rsid w:val="002D6928"/>
    <w:rsid w:val="002D6B66"/>
    <w:rsid w:val="002D6FFA"/>
    <w:rsid w:val="002D720D"/>
    <w:rsid w:val="002D77CB"/>
    <w:rsid w:val="002D7957"/>
    <w:rsid w:val="002E0654"/>
    <w:rsid w:val="002E0742"/>
    <w:rsid w:val="002E0C38"/>
    <w:rsid w:val="002E0F3E"/>
    <w:rsid w:val="002E130D"/>
    <w:rsid w:val="002E18F0"/>
    <w:rsid w:val="002E1A4D"/>
    <w:rsid w:val="002E1D42"/>
    <w:rsid w:val="002E20BA"/>
    <w:rsid w:val="002E23C7"/>
    <w:rsid w:val="002E2425"/>
    <w:rsid w:val="002E2709"/>
    <w:rsid w:val="002E2870"/>
    <w:rsid w:val="002E2A5A"/>
    <w:rsid w:val="002E2B94"/>
    <w:rsid w:val="002E30B8"/>
    <w:rsid w:val="002E3423"/>
    <w:rsid w:val="002E3771"/>
    <w:rsid w:val="002E3A18"/>
    <w:rsid w:val="002E3D31"/>
    <w:rsid w:val="002E3E60"/>
    <w:rsid w:val="002E3EF5"/>
    <w:rsid w:val="002E4572"/>
    <w:rsid w:val="002E4745"/>
    <w:rsid w:val="002E47D3"/>
    <w:rsid w:val="002E48B9"/>
    <w:rsid w:val="002E4F3B"/>
    <w:rsid w:val="002E4F8E"/>
    <w:rsid w:val="002E50D8"/>
    <w:rsid w:val="002E5331"/>
    <w:rsid w:val="002E5AED"/>
    <w:rsid w:val="002E5E56"/>
    <w:rsid w:val="002E6302"/>
    <w:rsid w:val="002E6B14"/>
    <w:rsid w:val="002E6E34"/>
    <w:rsid w:val="002E7818"/>
    <w:rsid w:val="002E782B"/>
    <w:rsid w:val="002E790E"/>
    <w:rsid w:val="002E7963"/>
    <w:rsid w:val="002E7D0E"/>
    <w:rsid w:val="002E7D23"/>
    <w:rsid w:val="002F0112"/>
    <w:rsid w:val="002F042F"/>
    <w:rsid w:val="002F07D5"/>
    <w:rsid w:val="002F087A"/>
    <w:rsid w:val="002F0951"/>
    <w:rsid w:val="002F0A6C"/>
    <w:rsid w:val="002F0C05"/>
    <w:rsid w:val="002F1017"/>
    <w:rsid w:val="002F1357"/>
    <w:rsid w:val="002F1393"/>
    <w:rsid w:val="002F147A"/>
    <w:rsid w:val="002F20DA"/>
    <w:rsid w:val="002F2187"/>
    <w:rsid w:val="002F2812"/>
    <w:rsid w:val="002F2AB4"/>
    <w:rsid w:val="002F2E42"/>
    <w:rsid w:val="002F3D1A"/>
    <w:rsid w:val="002F3E4D"/>
    <w:rsid w:val="002F3E9A"/>
    <w:rsid w:val="002F4083"/>
    <w:rsid w:val="002F40E0"/>
    <w:rsid w:val="002F45AC"/>
    <w:rsid w:val="002F4D35"/>
    <w:rsid w:val="002F4D73"/>
    <w:rsid w:val="002F4DA3"/>
    <w:rsid w:val="002F4FB8"/>
    <w:rsid w:val="002F5D72"/>
    <w:rsid w:val="002F5DFC"/>
    <w:rsid w:val="002F610E"/>
    <w:rsid w:val="002F6367"/>
    <w:rsid w:val="002F6607"/>
    <w:rsid w:val="002F6928"/>
    <w:rsid w:val="002F6BC8"/>
    <w:rsid w:val="002F6F27"/>
    <w:rsid w:val="002F6FB6"/>
    <w:rsid w:val="002F7281"/>
    <w:rsid w:val="002F7289"/>
    <w:rsid w:val="002F74EF"/>
    <w:rsid w:val="002F75D6"/>
    <w:rsid w:val="002F75FB"/>
    <w:rsid w:val="002F7E63"/>
    <w:rsid w:val="003002DF"/>
    <w:rsid w:val="00300556"/>
    <w:rsid w:val="0030062D"/>
    <w:rsid w:val="00300DD1"/>
    <w:rsid w:val="00300E8F"/>
    <w:rsid w:val="00300F74"/>
    <w:rsid w:val="00300FA5"/>
    <w:rsid w:val="00301061"/>
    <w:rsid w:val="00301088"/>
    <w:rsid w:val="00301406"/>
    <w:rsid w:val="0030141E"/>
    <w:rsid w:val="003014BB"/>
    <w:rsid w:val="00301650"/>
    <w:rsid w:val="003018EB"/>
    <w:rsid w:val="00301AFC"/>
    <w:rsid w:val="00301E3C"/>
    <w:rsid w:val="00301E53"/>
    <w:rsid w:val="003025B7"/>
    <w:rsid w:val="003025D0"/>
    <w:rsid w:val="0030291E"/>
    <w:rsid w:val="003029BA"/>
    <w:rsid w:val="00302E70"/>
    <w:rsid w:val="0030344F"/>
    <w:rsid w:val="00303479"/>
    <w:rsid w:val="003035C0"/>
    <w:rsid w:val="003036DF"/>
    <w:rsid w:val="00303B90"/>
    <w:rsid w:val="00303DED"/>
    <w:rsid w:val="00303F53"/>
    <w:rsid w:val="00304325"/>
    <w:rsid w:val="00304AC2"/>
    <w:rsid w:val="00304AC6"/>
    <w:rsid w:val="00304BF4"/>
    <w:rsid w:val="00304C8B"/>
    <w:rsid w:val="00304D99"/>
    <w:rsid w:val="00304DAA"/>
    <w:rsid w:val="00304F47"/>
    <w:rsid w:val="00304F91"/>
    <w:rsid w:val="0030555A"/>
    <w:rsid w:val="00305825"/>
    <w:rsid w:val="0030607C"/>
    <w:rsid w:val="003069BB"/>
    <w:rsid w:val="00306ACF"/>
    <w:rsid w:val="00306B3A"/>
    <w:rsid w:val="003072AC"/>
    <w:rsid w:val="00307575"/>
    <w:rsid w:val="00307730"/>
    <w:rsid w:val="003077D1"/>
    <w:rsid w:val="00307C70"/>
    <w:rsid w:val="00307EC7"/>
    <w:rsid w:val="00307F58"/>
    <w:rsid w:val="00310638"/>
    <w:rsid w:val="00310673"/>
    <w:rsid w:val="00310DDB"/>
    <w:rsid w:val="00310E28"/>
    <w:rsid w:val="00310E85"/>
    <w:rsid w:val="00311402"/>
    <w:rsid w:val="00311ABA"/>
    <w:rsid w:val="00311F1A"/>
    <w:rsid w:val="00311F1C"/>
    <w:rsid w:val="00311FB7"/>
    <w:rsid w:val="0031281C"/>
    <w:rsid w:val="00312841"/>
    <w:rsid w:val="00313139"/>
    <w:rsid w:val="00313261"/>
    <w:rsid w:val="003132F7"/>
    <w:rsid w:val="0031388A"/>
    <w:rsid w:val="00313B2A"/>
    <w:rsid w:val="00313DD3"/>
    <w:rsid w:val="00313F2E"/>
    <w:rsid w:val="0031458B"/>
    <w:rsid w:val="00314B06"/>
    <w:rsid w:val="00314C14"/>
    <w:rsid w:val="00315077"/>
    <w:rsid w:val="00315610"/>
    <w:rsid w:val="0031590C"/>
    <w:rsid w:val="00315EC6"/>
    <w:rsid w:val="00315F90"/>
    <w:rsid w:val="003160EE"/>
    <w:rsid w:val="00316344"/>
    <w:rsid w:val="00316875"/>
    <w:rsid w:val="00316B05"/>
    <w:rsid w:val="00316E09"/>
    <w:rsid w:val="003170E7"/>
    <w:rsid w:val="00317280"/>
    <w:rsid w:val="003179E1"/>
    <w:rsid w:val="00320170"/>
    <w:rsid w:val="0032038A"/>
    <w:rsid w:val="003203A5"/>
    <w:rsid w:val="003207B7"/>
    <w:rsid w:val="00320ACB"/>
    <w:rsid w:val="00321AB3"/>
    <w:rsid w:val="00321B2F"/>
    <w:rsid w:val="00322919"/>
    <w:rsid w:val="00322C8B"/>
    <w:rsid w:val="00322CFE"/>
    <w:rsid w:val="00323369"/>
    <w:rsid w:val="00323579"/>
    <w:rsid w:val="00323881"/>
    <w:rsid w:val="00323A18"/>
    <w:rsid w:val="00323B0C"/>
    <w:rsid w:val="00323C24"/>
    <w:rsid w:val="00323CB4"/>
    <w:rsid w:val="003241C4"/>
    <w:rsid w:val="003244C6"/>
    <w:rsid w:val="00324A68"/>
    <w:rsid w:val="00324AF7"/>
    <w:rsid w:val="00324E82"/>
    <w:rsid w:val="00325235"/>
    <w:rsid w:val="0032528A"/>
    <w:rsid w:val="00325328"/>
    <w:rsid w:val="00325B35"/>
    <w:rsid w:val="0032607B"/>
    <w:rsid w:val="0032624F"/>
    <w:rsid w:val="0032625F"/>
    <w:rsid w:val="0032660E"/>
    <w:rsid w:val="003267B7"/>
    <w:rsid w:val="00326993"/>
    <w:rsid w:val="00326B42"/>
    <w:rsid w:val="00326C8F"/>
    <w:rsid w:val="00327091"/>
    <w:rsid w:val="0032733A"/>
    <w:rsid w:val="00327D38"/>
    <w:rsid w:val="003300BA"/>
    <w:rsid w:val="00330303"/>
    <w:rsid w:val="003308D6"/>
    <w:rsid w:val="003309DC"/>
    <w:rsid w:val="00331658"/>
    <w:rsid w:val="00331B7B"/>
    <w:rsid w:val="00331D67"/>
    <w:rsid w:val="00331EA1"/>
    <w:rsid w:val="00331FE7"/>
    <w:rsid w:val="0033207F"/>
    <w:rsid w:val="003320FF"/>
    <w:rsid w:val="00332176"/>
    <w:rsid w:val="0033264A"/>
    <w:rsid w:val="00332661"/>
    <w:rsid w:val="003326B8"/>
    <w:rsid w:val="0033281E"/>
    <w:rsid w:val="00332A95"/>
    <w:rsid w:val="00332B24"/>
    <w:rsid w:val="00332C52"/>
    <w:rsid w:val="00332F8B"/>
    <w:rsid w:val="00333188"/>
    <w:rsid w:val="003333C6"/>
    <w:rsid w:val="003334D1"/>
    <w:rsid w:val="0033353F"/>
    <w:rsid w:val="00333643"/>
    <w:rsid w:val="003337C2"/>
    <w:rsid w:val="00333A08"/>
    <w:rsid w:val="00333D0F"/>
    <w:rsid w:val="003340AA"/>
    <w:rsid w:val="003344BB"/>
    <w:rsid w:val="003347F1"/>
    <w:rsid w:val="00334FD6"/>
    <w:rsid w:val="00335222"/>
    <w:rsid w:val="003354C8"/>
    <w:rsid w:val="0033553D"/>
    <w:rsid w:val="00335556"/>
    <w:rsid w:val="0033579C"/>
    <w:rsid w:val="003366F6"/>
    <w:rsid w:val="003376F0"/>
    <w:rsid w:val="00337B5D"/>
    <w:rsid w:val="00337C23"/>
    <w:rsid w:val="00337C42"/>
    <w:rsid w:val="00337ED6"/>
    <w:rsid w:val="00337F84"/>
    <w:rsid w:val="003400AB"/>
    <w:rsid w:val="0034075C"/>
    <w:rsid w:val="00340B29"/>
    <w:rsid w:val="00340F86"/>
    <w:rsid w:val="0034123E"/>
    <w:rsid w:val="003412C0"/>
    <w:rsid w:val="00341448"/>
    <w:rsid w:val="003415FC"/>
    <w:rsid w:val="00341997"/>
    <w:rsid w:val="00341D91"/>
    <w:rsid w:val="00341E3F"/>
    <w:rsid w:val="00341F5F"/>
    <w:rsid w:val="00342246"/>
    <w:rsid w:val="0034244A"/>
    <w:rsid w:val="00342587"/>
    <w:rsid w:val="00342592"/>
    <w:rsid w:val="0034291F"/>
    <w:rsid w:val="00342A8B"/>
    <w:rsid w:val="00342AE7"/>
    <w:rsid w:val="003434A3"/>
    <w:rsid w:val="003437D4"/>
    <w:rsid w:val="00343878"/>
    <w:rsid w:val="00343F34"/>
    <w:rsid w:val="00343FB1"/>
    <w:rsid w:val="0034400F"/>
    <w:rsid w:val="0034415D"/>
    <w:rsid w:val="003445A9"/>
    <w:rsid w:val="00344627"/>
    <w:rsid w:val="003446DD"/>
    <w:rsid w:val="003447DD"/>
    <w:rsid w:val="00344D6C"/>
    <w:rsid w:val="003450DE"/>
    <w:rsid w:val="00345142"/>
    <w:rsid w:val="0034517F"/>
    <w:rsid w:val="003452D5"/>
    <w:rsid w:val="003452FC"/>
    <w:rsid w:val="0034561F"/>
    <w:rsid w:val="0034569E"/>
    <w:rsid w:val="00345720"/>
    <w:rsid w:val="0034593F"/>
    <w:rsid w:val="00345A4A"/>
    <w:rsid w:val="00345D5D"/>
    <w:rsid w:val="003463A7"/>
    <w:rsid w:val="003466F5"/>
    <w:rsid w:val="00346EB0"/>
    <w:rsid w:val="003473AA"/>
    <w:rsid w:val="00347636"/>
    <w:rsid w:val="003479EB"/>
    <w:rsid w:val="00347C9A"/>
    <w:rsid w:val="00347CEB"/>
    <w:rsid w:val="00347DC8"/>
    <w:rsid w:val="00347E48"/>
    <w:rsid w:val="00347E6F"/>
    <w:rsid w:val="00350077"/>
    <w:rsid w:val="003500FC"/>
    <w:rsid w:val="0035020E"/>
    <w:rsid w:val="0035028C"/>
    <w:rsid w:val="00350314"/>
    <w:rsid w:val="003506EB"/>
    <w:rsid w:val="00350BE6"/>
    <w:rsid w:val="00350CF8"/>
    <w:rsid w:val="00351105"/>
    <w:rsid w:val="0035137D"/>
    <w:rsid w:val="0035149E"/>
    <w:rsid w:val="003516B9"/>
    <w:rsid w:val="003519AD"/>
    <w:rsid w:val="00351D55"/>
    <w:rsid w:val="00351D7F"/>
    <w:rsid w:val="00351E7E"/>
    <w:rsid w:val="00351FED"/>
    <w:rsid w:val="00352075"/>
    <w:rsid w:val="003520E6"/>
    <w:rsid w:val="00352145"/>
    <w:rsid w:val="00352334"/>
    <w:rsid w:val="003525ED"/>
    <w:rsid w:val="00352A9E"/>
    <w:rsid w:val="00352C1B"/>
    <w:rsid w:val="00352EF8"/>
    <w:rsid w:val="003533D5"/>
    <w:rsid w:val="003534DC"/>
    <w:rsid w:val="00353D0C"/>
    <w:rsid w:val="00353D16"/>
    <w:rsid w:val="0035421F"/>
    <w:rsid w:val="00354D9B"/>
    <w:rsid w:val="00355107"/>
    <w:rsid w:val="00355B48"/>
    <w:rsid w:val="00355C63"/>
    <w:rsid w:val="00356036"/>
    <w:rsid w:val="00356450"/>
    <w:rsid w:val="003565AE"/>
    <w:rsid w:val="00356DBF"/>
    <w:rsid w:val="00357492"/>
    <w:rsid w:val="0035762C"/>
    <w:rsid w:val="00357912"/>
    <w:rsid w:val="00357B26"/>
    <w:rsid w:val="0036036E"/>
    <w:rsid w:val="00360C65"/>
    <w:rsid w:val="00361199"/>
    <w:rsid w:val="00361862"/>
    <w:rsid w:val="00361B45"/>
    <w:rsid w:val="00361B9E"/>
    <w:rsid w:val="00361ED9"/>
    <w:rsid w:val="003620CF"/>
    <w:rsid w:val="00362165"/>
    <w:rsid w:val="0036260A"/>
    <w:rsid w:val="00362869"/>
    <w:rsid w:val="003629AC"/>
    <w:rsid w:val="003629DF"/>
    <w:rsid w:val="0036346D"/>
    <w:rsid w:val="0036363F"/>
    <w:rsid w:val="00363D95"/>
    <w:rsid w:val="00363FF1"/>
    <w:rsid w:val="00364148"/>
    <w:rsid w:val="00364663"/>
    <w:rsid w:val="00364781"/>
    <w:rsid w:val="00364879"/>
    <w:rsid w:val="0036488D"/>
    <w:rsid w:val="00364B3D"/>
    <w:rsid w:val="00364D90"/>
    <w:rsid w:val="0036511B"/>
    <w:rsid w:val="0036523F"/>
    <w:rsid w:val="00365246"/>
    <w:rsid w:val="0036566A"/>
    <w:rsid w:val="00365B03"/>
    <w:rsid w:val="00365B06"/>
    <w:rsid w:val="00365D73"/>
    <w:rsid w:val="00365FCD"/>
    <w:rsid w:val="00366178"/>
    <w:rsid w:val="003661DF"/>
    <w:rsid w:val="003665D9"/>
    <w:rsid w:val="003669E1"/>
    <w:rsid w:val="00366BAD"/>
    <w:rsid w:val="00366E04"/>
    <w:rsid w:val="00366EBB"/>
    <w:rsid w:val="00366F18"/>
    <w:rsid w:val="00366F53"/>
    <w:rsid w:val="0036745B"/>
    <w:rsid w:val="003677C6"/>
    <w:rsid w:val="00367B6A"/>
    <w:rsid w:val="00367B6E"/>
    <w:rsid w:val="00367F6F"/>
    <w:rsid w:val="00370603"/>
    <w:rsid w:val="00370634"/>
    <w:rsid w:val="003707A0"/>
    <w:rsid w:val="00370FCC"/>
    <w:rsid w:val="00371537"/>
    <w:rsid w:val="00371585"/>
    <w:rsid w:val="003719FB"/>
    <w:rsid w:val="00371BF7"/>
    <w:rsid w:val="00371CBD"/>
    <w:rsid w:val="00371E2C"/>
    <w:rsid w:val="00372205"/>
    <w:rsid w:val="00372724"/>
    <w:rsid w:val="003729FC"/>
    <w:rsid w:val="00372D69"/>
    <w:rsid w:val="00372D7A"/>
    <w:rsid w:val="0037316D"/>
    <w:rsid w:val="00373185"/>
    <w:rsid w:val="00373586"/>
    <w:rsid w:val="0037378E"/>
    <w:rsid w:val="00373884"/>
    <w:rsid w:val="00373A76"/>
    <w:rsid w:val="00373A98"/>
    <w:rsid w:val="00373AAC"/>
    <w:rsid w:val="00373C05"/>
    <w:rsid w:val="00373E4A"/>
    <w:rsid w:val="00373F2A"/>
    <w:rsid w:val="0037402B"/>
    <w:rsid w:val="00374037"/>
    <w:rsid w:val="00374357"/>
    <w:rsid w:val="00374849"/>
    <w:rsid w:val="003753AE"/>
    <w:rsid w:val="00375493"/>
    <w:rsid w:val="0037562C"/>
    <w:rsid w:val="0037587E"/>
    <w:rsid w:val="00375AF5"/>
    <w:rsid w:val="00375CFF"/>
    <w:rsid w:val="003760F3"/>
    <w:rsid w:val="00376228"/>
    <w:rsid w:val="00376290"/>
    <w:rsid w:val="003763CD"/>
    <w:rsid w:val="003768C5"/>
    <w:rsid w:val="003768DB"/>
    <w:rsid w:val="00376939"/>
    <w:rsid w:val="00376C31"/>
    <w:rsid w:val="00376CD8"/>
    <w:rsid w:val="00377017"/>
    <w:rsid w:val="0037703A"/>
    <w:rsid w:val="003771E0"/>
    <w:rsid w:val="00377354"/>
    <w:rsid w:val="003773EF"/>
    <w:rsid w:val="003775EA"/>
    <w:rsid w:val="00377711"/>
    <w:rsid w:val="00377D12"/>
    <w:rsid w:val="00377FAA"/>
    <w:rsid w:val="003800BF"/>
    <w:rsid w:val="00380318"/>
    <w:rsid w:val="0038060D"/>
    <w:rsid w:val="00380D7C"/>
    <w:rsid w:val="00380FAF"/>
    <w:rsid w:val="003812C9"/>
    <w:rsid w:val="003816D5"/>
    <w:rsid w:val="00381BD9"/>
    <w:rsid w:val="00381CAD"/>
    <w:rsid w:val="00381D76"/>
    <w:rsid w:val="0038275F"/>
    <w:rsid w:val="00382A2C"/>
    <w:rsid w:val="00382CDB"/>
    <w:rsid w:val="0038303D"/>
    <w:rsid w:val="00383650"/>
    <w:rsid w:val="00383AA4"/>
    <w:rsid w:val="00383AAB"/>
    <w:rsid w:val="00383ADD"/>
    <w:rsid w:val="003846F0"/>
    <w:rsid w:val="0038489E"/>
    <w:rsid w:val="00384B54"/>
    <w:rsid w:val="00384DFB"/>
    <w:rsid w:val="00385290"/>
    <w:rsid w:val="00385455"/>
    <w:rsid w:val="003854A8"/>
    <w:rsid w:val="0038578F"/>
    <w:rsid w:val="00385A04"/>
    <w:rsid w:val="00385A9C"/>
    <w:rsid w:val="00385B12"/>
    <w:rsid w:val="00385B6A"/>
    <w:rsid w:val="00385D59"/>
    <w:rsid w:val="00386060"/>
    <w:rsid w:val="00386063"/>
    <w:rsid w:val="0038619A"/>
    <w:rsid w:val="0038624D"/>
    <w:rsid w:val="003862AA"/>
    <w:rsid w:val="003864FE"/>
    <w:rsid w:val="0038694E"/>
    <w:rsid w:val="00386D25"/>
    <w:rsid w:val="003870BA"/>
    <w:rsid w:val="003871A3"/>
    <w:rsid w:val="003871BD"/>
    <w:rsid w:val="00387580"/>
    <w:rsid w:val="0038764F"/>
    <w:rsid w:val="00387BA7"/>
    <w:rsid w:val="00387BB6"/>
    <w:rsid w:val="00387C19"/>
    <w:rsid w:val="00387C54"/>
    <w:rsid w:val="00387E06"/>
    <w:rsid w:val="003904D9"/>
    <w:rsid w:val="00390509"/>
    <w:rsid w:val="00390FE5"/>
    <w:rsid w:val="003917A3"/>
    <w:rsid w:val="00391BBC"/>
    <w:rsid w:val="00391E7C"/>
    <w:rsid w:val="00392031"/>
    <w:rsid w:val="00392036"/>
    <w:rsid w:val="00392289"/>
    <w:rsid w:val="0039249F"/>
    <w:rsid w:val="00392705"/>
    <w:rsid w:val="00392726"/>
    <w:rsid w:val="0039334F"/>
    <w:rsid w:val="00393630"/>
    <w:rsid w:val="00393EB0"/>
    <w:rsid w:val="003940C2"/>
    <w:rsid w:val="00394176"/>
    <w:rsid w:val="0039423B"/>
    <w:rsid w:val="00394383"/>
    <w:rsid w:val="003945A4"/>
    <w:rsid w:val="00394B30"/>
    <w:rsid w:val="00394B7C"/>
    <w:rsid w:val="00394BC1"/>
    <w:rsid w:val="003951B0"/>
    <w:rsid w:val="0039522D"/>
    <w:rsid w:val="003953C9"/>
    <w:rsid w:val="003953F6"/>
    <w:rsid w:val="00395864"/>
    <w:rsid w:val="00395AD5"/>
    <w:rsid w:val="00395B05"/>
    <w:rsid w:val="00395E3A"/>
    <w:rsid w:val="003961B6"/>
    <w:rsid w:val="00396660"/>
    <w:rsid w:val="00396963"/>
    <w:rsid w:val="00396ED0"/>
    <w:rsid w:val="00397210"/>
    <w:rsid w:val="0039734E"/>
    <w:rsid w:val="00397823"/>
    <w:rsid w:val="003A02FC"/>
    <w:rsid w:val="003A030C"/>
    <w:rsid w:val="003A0796"/>
    <w:rsid w:val="003A07B3"/>
    <w:rsid w:val="003A1119"/>
    <w:rsid w:val="003A118F"/>
    <w:rsid w:val="003A127D"/>
    <w:rsid w:val="003A1340"/>
    <w:rsid w:val="003A15A9"/>
    <w:rsid w:val="003A1695"/>
    <w:rsid w:val="003A1709"/>
    <w:rsid w:val="003A17BC"/>
    <w:rsid w:val="003A1927"/>
    <w:rsid w:val="003A1978"/>
    <w:rsid w:val="003A1AB4"/>
    <w:rsid w:val="003A1B9F"/>
    <w:rsid w:val="003A1BC3"/>
    <w:rsid w:val="003A1CBA"/>
    <w:rsid w:val="003A1D9D"/>
    <w:rsid w:val="003A1E92"/>
    <w:rsid w:val="003A208B"/>
    <w:rsid w:val="003A215A"/>
    <w:rsid w:val="003A2172"/>
    <w:rsid w:val="003A2387"/>
    <w:rsid w:val="003A2538"/>
    <w:rsid w:val="003A287C"/>
    <w:rsid w:val="003A2B7C"/>
    <w:rsid w:val="003A31A2"/>
    <w:rsid w:val="003A3644"/>
    <w:rsid w:val="003A392F"/>
    <w:rsid w:val="003A3C19"/>
    <w:rsid w:val="003A4187"/>
    <w:rsid w:val="003A41C6"/>
    <w:rsid w:val="003A442A"/>
    <w:rsid w:val="003A44B5"/>
    <w:rsid w:val="003A4A0A"/>
    <w:rsid w:val="003A4C17"/>
    <w:rsid w:val="003A500A"/>
    <w:rsid w:val="003A55F5"/>
    <w:rsid w:val="003A579F"/>
    <w:rsid w:val="003A59CC"/>
    <w:rsid w:val="003A5DC2"/>
    <w:rsid w:val="003A6057"/>
    <w:rsid w:val="003A672C"/>
    <w:rsid w:val="003A699B"/>
    <w:rsid w:val="003A70A5"/>
    <w:rsid w:val="003A7369"/>
    <w:rsid w:val="003A7475"/>
    <w:rsid w:val="003A75E5"/>
    <w:rsid w:val="003A7971"/>
    <w:rsid w:val="003B02D6"/>
    <w:rsid w:val="003B02EC"/>
    <w:rsid w:val="003B06A9"/>
    <w:rsid w:val="003B0885"/>
    <w:rsid w:val="003B0A34"/>
    <w:rsid w:val="003B0BE1"/>
    <w:rsid w:val="003B0D3D"/>
    <w:rsid w:val="003B0D4E"/>
    <w:rsid w:val="003B0DFB"/>
    <w:rsid w:val="003B0EB2"/>
    <w:rsid w:val="003B11AB"/>
    <w:rsid w:val="003B11B8"/>
    <w:rsid w:val="003B1412"/>
    <w:rsid w:val="003B141C"/>
    <w:rsid w:val="003B1740"/>
    <w:rsid w:val="003B1ACA"/>
    <w:rsid w:val="003B1CFD"/>
    <w:rsid w:val="003B2215"/>
    <w:rsid w:val="003B22B2"/>
    <w:rsid w:val="003B2743"/>
    <w:rsid w:val="003B2A25"/>
    <w:rsid w:val="003B2A78"/>
    <w:rsid w:val="003B2C6E"/>
    <w:rsid w:val="003B2CBC"/>
    <w:rsid w:val="003B2DB6"/>
    <w:rsid w:val="003B376A"/>
    <w:rsid w:val="003B3BD4"/>
    <w:rsid w:val="003B3E98"/>
    <w:rsid w:val="003B3EDA"/>
    <w:rsid w:val="003B41B5"/>
    <w:rsid w:val="003B4342"/>
    <w:rsid w:val="003B4401"/>
    <w:rsid w:val="003B4805"/>
    <w:rsid w:val="003B4932"/>
    <w:rsid w:val="003B49C0"/>
    <w:rsid w:val="003B4C95"/>
    <w:rsid w:val="003B4DEC"/>
    <w:rsid w:val="003B4F95"/>
    <w:rsid w:val="003B530D"/>
    <w:rsid w:val="003B5539"/>
    <w:rsid w:val="003B58F6"/>
    <w:rsid w:val="003B5D12"/>
    <w:rsid w:val="003B65BF"/>
    <w:rsid w:val="003B6894"/>
    <w:rsid w:val="003B69A2"/>
    <w:rsid w:val="003B6A1E"/>
    <w:rsid w:val="003B6A78"/>
    <w:rsid w:val="003B6B1B"/>
    <w:rsid w:val="003B703A"/>
    <w:rsid w:val="003B719F"/>
    <w:rsid w:val="003B71AC"/>
    <w:rsid w:val="003B72CB"/>
    <w:rsid w:val="003B73F5"/>
    <w:rsid w:val="003B74B6"/>
    <w:rsid w:val="003B7512"/>
    <w:rsid w:val="003B7711"/>
    <w:rsid w:val="003B7906"/>
    <w:rsid w:val="003B7CE3"/>
    <w:rsid w:val="003B7D2F"/>
    <w:rsid w:val="003B7F1E"/>
    <w:rsid w:val="003B7F9F"/>
    <w:rsid w:val="003C0291"/>
    <w:rsid w:val="003C052E"/>
    <w:rsid w:val="003C0699"/>
    <w:rsid w:val="003C06A7"/>
    <w:rsid w:val="003C07B5"/>
    <w:rsid w:val="003C08E6"/>
    <w:rsid w:val="003C0A4D"/>
    <w:rsid w:val="003C0F49"/>
    <w:rsid w:val="003C10E6"/>
    <w:rsid w:val="003C1340"/>
    <w:rsid w:val="003C174B"/>
    <w:rsid w:val="003C1A6C"/>
    <w:rsid w:val="003C2044"/>
    <w:rsid w:val="003C2391"/>
    <w:rsid w:val="003C265B"/>
    <w:rsid w:val="003C285A"/>
    <w:rsid w:val="003C2F99"/>
    <w:rsid w:val="003C311D"/>
    <w:rsid w:val="003C3315"/>
    <w:rsid w:val="003C371B"/>
    <w:rsid w:val="003C37CD"/>
    <w:rsid w:val="003C3931"/>
    <w:rsid w:val="003C3AB6"/>
    <w:rsid w:val="003C402A"/>
    <w:rsid w:val="003C415C"/>
    <w:rsid w:val="003C43FB"/>
    <w:rsid w:val="003C4698"/>
    <w:rsid w:val="003C485C"/>
    <w:rsid w:val="003C4999"/>
    <w:rsid w:val="003C4E98"/>
    <w:rsid w:val="003C539C"/>
    <w:rsid w:val="003C55B8"/>
    <w:rsid w:val="003C578E"/>
    <w:rsid w:val="003C5C6F"/>
    <w:rsid w:val="003C5DBA"/>
    <w:rsid w:val="003C65EB"/>
    <w:rsid w:val="003C66BE"/>
    <w:rsid w:val="003C6733"/>
    <w:rsid w:val="003C674C"/>
    <w:rsid w:val="003C67D0"/>
    <w:rsid w:val="003C6949"/>
    <w:rsid w:val="003C6979"/>
    <w:rsid w:val="003C69D4"/>
    <w:rsid w:val="003C6B02"/>
    <w:rsid w:val="003C6CF2"/>
    <w:rsid w:val="003C754B"/>
    <w:rsid w:val="003C7764"/>
    <w:rsid w:val="003C7B25"/>
    <w:rsid w:val="003C7B77"/>
    <w:rsid w:val="003C7DA2"/>
    <w:rsid w:val="003D0003"/>
    <w:rsid w:val="003D05AC"/>
    <w:rsid w:val="003D06D5"/>
    <w:rsid w:val="003D073A"/>
    <w:rsid w:val="003D09D0"/>
    <w:rsid w:val="003D0EF0"/>
    <w:rsid w:val="003D16AB"/>
    <w:rsid w:val="003D191B"/>
    <w:rsid w:val="003D1FE0"/>
    <w:rsid w:val="003D2832"/>
    <w:rsid w:val="003D2BCC"/>
    <w:rsid w:val="003D2CDE"/>
    <w:rsid w:val="003D2DE7"/>
    <w:rsid w:val="003D3113"/>
    <w:rsid w:val="003D3523"/>
    <w:rsid w:val="003D3848"/>
    <w:rsid w:val="003D3A8B"/>
    <w:rsid w:val="003D3B2D"/>
    <w:rsid w:val="003D3BD8"/>
    <w:rsid w:val="003D3F2E"/>
    <w:rsid w:val="003D48BD"/>
    <w:rsid w:val="003D49A0"/>
    <w:rsid w:val="003D4ADE"/>
    <w:rsid w:val="003D50F7"/>
    <w:rsid w:val="003D526B"/>
    <w:rsid w:val="003D545A"/>
    <w:rsid w:val="003D55B6"/>
    <w:rsid w:val="003D5892"/>
    <w:rsid w:val="003D5990"/>
    <w:rsid w:val="003D5C8C"/>
    <w:rsid w:val="003D6105"/>
    <w:rsid w:val="003D64A6"/>
    <w:rsid w:val="003D6871"/>
    <w:rsid w:val="003D6CCE"/>
    <w:rsid w:val="003D6CD2"/>
    <w:rsid w:val="003D7278"/>
    <w:rsid w:val="003D750F"/>
    <w:rsid w:val="003D757A"/>
    <w:rsid w:val="003D761E"/>
    <w:rsid w:val="003D782F"/>
    <w:rsid w:val="003D78FA"/>
    <w:rsid w:val="003D7D1A"/>
    <w:rsid w:val="003D7D58"/>
    <w:rsid w:val="003D7EDC"/>
    <w:rsid w:val="003D7F75"/>
    <w:rsid w:val="003D7F90"/>
    <w:rsid w:val="003E0509"/>
    <w:rsid w:val="003E0648"/>
    <w:rsid w:val="003E0951"/>
    <w:rsid w:val="003E0A21"/>
    <w:rsid w:val="003E0BA0"/>
    <w:rsid w:val="003E0C9C"/>
    <w:rsid w:val="003E11C8"/>
    <w:rsid w:val="003E12F0"/>
    <w:rsid w:val="003E13D2"/>
    <w:rsid w:val="003E175F"/>
    <w:rsid w:val="003E1763"/>
    <w:rsid w:val="003E17A8"/>
    <w:rsid w:val="003E1A29"/>
    <w:rsid w:val="003E1BB5"/>
    <w:rsid w:val="003E1D15"/>
    <w:rsid w:val="003E1FA0"/>
    <w:rsid w:val="003E2879"/>
    <w:rsid w:val="003E28FE"/>
    <w:rsid w:val="003E29F4"/>
    <w:rsid w:val="003E2A9D"/>
    <w:rsid w:val="003E2CD6"/>
    <w:rsid w:val="003E2D23"/>
    <w:rsid w:val="003E2E21"/>
    <w:rsid w:val="003E35C8"/>
    <w:rsid w:val="003E372D"/>
    <w:rsid w:val="003E3777"/>
    <w:rsid w:val="003E43C4"/>
    <w:rsid w:val="003E4474"/>
    <w:rsid w:val="003E46D2"/>
    <w:rsid w:val="003E472F"/>
    <w:rsid w:val="003E4931"/>
    <w:rsid w:val="003E5404"/>
    <w:rsid w:val="003E55DD"/>
    <w:rsid w:val="003E5782"/>
    <w:rsid w:val="003E5827"/>
    <w:rsid w:val="003E5946"/>
    <w:rsid w:val="003E599D"/>
    <w:rsid w:val="003E59A4"/>
    <w:rsid w:val="003E5D2A"/>
    <w:rsid w:val="003E6368"/>
    <w:rsid w:val="003E683D"/>
    <w:rsid w:val="003E6A30"/>
    <w:rsid w:val="003E6BFB"/>
    <w:rsid w:val="003E6ED4"/>
    <w:rsid w:val="003E6FF4"/>
    <w:rsid w:val="003E704D"/>
    <w:rsid w:val="003E7249"/>
    <w:rsid w:val="003E73CC"/>
    <w:rsid w:val="003E7419"/>
    <w:rsid w:val="003E74D2"/>
    <w:rsid w:val="003E7950"/>
    <w:rsid w:val="003E7D0A"/>
    <w:rsid w:val="003E7D29"/>
    <w:rsid w:val="003F0130"/>
    <w:rsid w:val="003F014F"/>
    <w:rsid w:val="003F03E5"/>
    <w:rsid w:val="003F051E"/>
    <w:rsid w:val="003F055E"/>
    <w:rsid w:val="003F0FA4"/>
    <w:rsid w:val="003F1699"/>
    <w:rsid w:val="003F18DA"/>
    <w:rsid w:val="003F1946"/>
    <w:rsid w:val="003F1C31"/>
    <w:rsid w:val="003F1DC1"/>
    <w:rsid w:val="003F1F95"/>
    <w:rsid w:val="003F2396"/>
    <w:rsid w:val="003F245D"/>
    <w:rsid w:val="003F2B98"/>
    <w:rsid w:val="003F3062"/>
    <w:rsid w:val="003F3458"/>
    <w:rsid w:val="003F39C6"/>
    <w:rsid w:val="003F3ED5"/>
    <w:rsid w:val="003F4378"/>
    <w:rsid w:val="003F45A7"/>
    <w:rsid w:val="003F490F"/>
    <w:rsid w:val="003F4B8A"/>
    <w:rsid w:val="003F4DED"/>
    <w:rsid w:val="003F52DD"/>
    <w:rsid w:val="003F5B17"/>
    <w:rsid w:val="003F5C39"/>
    <w:rsid w:val="003F5FF2"/>
    <w:rsid w:val="003F610A"/>
    <w:rsid w:val="003F6228"/>
    <w:rsid w:val="003F679E"/>
    <w:rsid w:val="003F6924"/>
    <w:rsid w:val="003F78D3"/>
    <w:rsid w:val="003F7941"/>
    <w:rsid w:val="003F7982"/>
    <w:rsid w:val="003F7C8C"/>
    <w:rsid w:val="003F7DBC"/>
    <w:rsid w:val="003F7E6C"/>
    <w:rsid w:val="004004CD"/>
    <w:rsid w:val="004005CF"/>
    <w:rsid w:val="00400F2A"/>
    <w:rsid w:val="00400FA1"/>
    <w:rsid w:val="00401327"/>
    <w:rsid w:val="00401332"/>
    <w:rsid w:val="00401CDC"/>
    <w:rsid w:val="00401D35"/>
    <w:rsid w:val="00401ECF"/>
    <w:rsid w:val="00401EEA"/>
    <w:rsid w:val="00401F27"/>
    <w:rsid w:val="00401F8D"/>
    <w:rsid w:val="00402237"/>
    <w:rsid w:val="004024D7"/>
    <w:rsid w:val="00402692"/>
    <w:rsid w:val="0040272C"/>
    <w:rsid w:val="00402769"/>
    <w:rsid w:val="004029D9"/>
    <w:rsid w:val="00402D86"/>
    <w:rsid w:val="004030FD"/>
    <w:rsid w:val="00403371"/>
    <w:rsid w:val="0040381F"/>
    <w:rsid w:val="00403A03"/>
    <w:rsid w:val="00403CA0"/>
    <w:rsid w:val="004047A8"/>
    <w:rsid w:val="0040481A"/>
    <w:rsid w:val="00404A9F"/>
    <w:rsid w:val="00404B0E"/>
    <w:rsid w:val="00404F7B"/>
    <w:rsid w:val="0040501F"/>
    <w:rsid w:val="00405268"/>
    <w:rsid w:val="00405A0C"/>
    <w:rsid w:val="00405CE9"/>
    <w:rsid w:val="00405E18"/>
    <w:rsid w:val="00405ECA"/>
    <w:rsid w:val="004061EB"/>
    <w:rsid w:val="00406286"/>
    <w:rsid w:val="0040674B"/>
    <w:rsid w:val="0040679D"/>
    <w:rsid w:val="00406899"/>
    <w:rsid w:val="00406A1B"/>
    <w:rsid w:val="00406D43"/>
    <w:rsid w:val="004071DF"/>
    <w:rsid w:val="004076B4"/>
    <w:rsid w:val="00407AFD"/>
    <w:rsid w:val="00407BD1"/>
    <w:rsid w:val="00407C7C"/>
    <w:rsid w:val="00407E48"/>
    <w:rsid w:val="00407F34"/>
    <w:rsid w:val="00410000"/>
    <w:rsid w:val="004100F9"/>
    <w:rsid w:val="0041064A"/>
    <w:rsid w:val="00410A44"/>
    <w:rsid w:val="00410CBF"/>
    <w:rsid w:val="00410E5A"/>
    <w:rsid w:val="00410EB4"/>
    <w:rsid w:val="004115C8"/>
    <w:rsid w:val="00411C0D"/>
    <w:rsid w:val="00411F18"/>
    <w:rsid w:val="00411F54"/>
    <w:rsid w:val="004123D6"/>
    <w:rsid w:val="0041267C"/>
    <w:rsid w:val="00412A71"/>
    <w:rsid w:val="00412FA2"/>
    <w:rsid w:val="00413152"/>
    <w:rsid w:val="00413616"/>
    <w:rsid w:val="00413766"/>
    <w:rsid w:val="0041392B"/>
    <w:rsid w:val="00413BA2"/>
    <w:rsid w:val="00413C2C"/>
    <w:rsid w:val="00413DDB"/>
    <w:rsid w:val="00413E0D"/>
    <w:rsid w:val="004142F5"/>
    <w:rsid w:val="004146C0"/>
    <w:rsid w:val="00414CA1"/>
    <w:rsid w:val="00415098"/>
    <w:rsid w:val="0041510E"/>
    <w:rsid w:val="0041543A"/>
    <w:rsid w:val="00415550"/>
    <w:rsid w:val="00415BD5"/>
    <w:rsid w:val="0041603B"/>
    <w:rsid w:val="0041607D"/>
    <w:rsid w:val="004161B9"/>
    <w:rsid w:val="00416A3D"/>
    <w:rsid w:val="00416C20"/>
    <w:rsid w:val="00416E0A"/>
    <w:rsid w:val="0041731B"/>
    <w:rsid w:val="00417395"/>
    <w:rsid w:val="004173CC"/>
    <w:rsid w:val="00417D28"/>
    <w:rsid w:val="00417D40"/>
    <w:rsid w:val="00420023"/>
    <w:rsid w:val="00420087"/>
    <w:rsid w:val="00420198"/>
    <w:rsid w:val="004201EB"/>
    <w:rsid w:val="00420283"/>
    <w:rsid w:val="004205D2"/>
    <w:rsid w:val="0042070D"/>
    <w:rsid w:val="00420E26"/>
    <w:rsid w:val="00420E64"/>
    <w:rsid w:val="00420F29"/>
    <w:rsid w:val="00420F57"/>
    <w:rsid w:val="00421365"/>
    <w:rsid w:val="00421A29"/>
    <w:rsid w:val="00421AD1"/>
    <w:rsid w:val="00422210"/>
    <w:rsid w:val="004224DB"/>
    <w:rsid w:val="004225CC"/>
    <w:rsid w:val="0042282B"/>
    <w:rsid w:val="00422A40"/>
    <w:rsid w:val="00422D5F"/>
    <w:rsid w:val="00422DAD"/>
    <w:rsid w:val="004231D4"/>
    <w:rsid w:val="004231F1"/>
    <w:rsid w:val="00423400"/>
    <w:rsid w:val="004234E3"/>
    <w:rsid w:val="0042365B"/>
    <w:rsid w:val="00423763"/>
    <w:rsid w:val="004243F3"/>
    <w:rsid w:val="00424415"/>
    <w:rsid w:val="00424504"/>
    <w:rsid w:val="0042455C"/>
    <w:rsid w:val="00424590"/>
    <w:rsid w:val="004246B9"/>
    <w:rsid w:val="004248EB"/>
    <w:rsid w:val="004249F2"/>
    <w:rsid w:val="004251DB"/>
    <w:rsid w:val="00425279"/>
    <w:rsid w:val="004252C1"/>
    <w:rsid w:val="00425826"/>
    <w:rsid w:val="00425FA1"/>
    <w:rsid w:val="00426021"/>
    <w:rsid w:val="00426212"/>
    <w:rsid w:val="00426716"/>
    <w:rsid w:val="00426A55"/>
    <w:rsid w:val="00426E6B"/>
    <w:rsid w:val="004270BD"/>
    <w:rsid w:val="004273AC"/>
    <w:rsid w:val="00427436"/>
    <w:rsid w:val="00427B47"/>
    <w:rsid w:val="00427EA8"/>
    <w:rsid w:val="00427F9C"/>
    <w:rsid w:val="00427FC4"/>
    <w:rsid w:val="004303E5"/>
    <w:rsid w:val="00430532"/>
    <w:rsid w:val="004305F6"/>
    <w:rsid w:val="00431510"/>
    <w:rsid w:val="00431964"/>
    <w:rsid w:val="00431D05"/>
    <w:rsid w:val="00431F93"/>
    <w:rsid w:val="0043270A"/>
    <w:rsid w:val="004327B7"/>
    <w:rsid w:val="00432DCF"/>
    <w:rsid w:val="00432F94"/>
    <w:rsid w:val="004337E7"/>
    <w:rsid w:val="00433B91"/>
    <w:rsid w:val="00433B9D"/>
    <w:rsid w:val="00433C90"/>
    <w:rsid w:val="00433D44"/>
    <w:rsid w:val="00434050"/>
    <w:rsid w:val="00434553"/>
    <w:rsid w:val="00434580"/>
    <w:rsid w:val="00434A8F"/>
    <w:rsid w:val="00434E4C"/>
    <w:rsid w:val="0043522C"/>
    <w:rsid w:val="0043568B"/>
    <w:rsid w:val="0043618C"/>
    <w:rsid w:val="004361DB"/>
    <w:rsid w:val="004363B7"/>
    <w:rsid w:val="00436545"/>
    <w:rsid w:val="00436AC9"/>
    <w:rsid w:val="00436C46"/>
    <w:rsid w:val="00436F1C"/>
    <w:rsid w:val="00436F59"/>
    <w:rsid w:val="00436FE0"/>
    <w:rsid w:val="00437133"/>
    <w:rsid w:val="00437494"/>
    <w:rsid w:val="00437571"/>
    <w:rsid w:val="00437A4A"/>
    <w:rsid w:val="00437BA4"/>
    <w:rsid w:val="00437BED"/>
    <w:rsid w:val="00437E77"/>
    <w:rsid w:val="004400E0"/>
    <w:rsid w:val="004401A8"/>
    <w:rsid w:val="004405A6"/>
    <w:rsid w:val="004407C5"/>
    <w:rsid w:val="004408D0"/>
    <w:rsid w:val="00440A9C"/>
    <w:rsid w:val="00440ACE"/>
    <w:rsid w:val="00441022"/>
    <w:rsid w:val="004410C0"/>
    <w:rsid w:val="00441582"/>
    <w:rsid w:val="00441708"/>
    <w:rsid w:val="00441ABA"/>
    <w:rsid w:val="00441B98"/>
    <w:rsid w:val="00441ECA"/>
    <w:rsid w:val="00441FAF"/>
    <w:rsid w:val="0044204D"/>
    <w:rsid w:val="0044212B"/>
    <w:rsid w:val="00442241"/>
    <w:rsid w:val="00442622"/>
    <w:rsid w:val="00442AF4"/>
    <w:rsid w:val="00442B6F"/>
    <w:rsid w:val="00442CE0"/>
    <w:rsid w:val="004431F7"/>
    <w:rsid w:val="004438BF"/>
    <w:rsid w:val="00443AF3"/>
    <w:rsid w:val="00443B34"/>
    <w:rsid w:val="00443B9C"/>
    <w:rsid w:val="004441D5"/>
    <w:rsid w:val="004444E9"/>
    <w:rsid w:val="00444A0F"/>
    <w:rsid w:val="00444E6C"/>
    <w:rsid w:val="0044518C"/>
    <w:rsid w:val="004451AA"/>
    <w:rsid w:val="004453A8"/>
    <w:rsid w:val="004458AA"/>
    <w:rsid w:val="00445A23"/>
    <w:rsid w:val="00445F3A"/>
    <w:rsid w:val="0044619D"/>
    <w:rsid w:val="00446614"/>
    <w:rsid w:val="00446DD0"/>
    <w:rsid w:val="00447247"/>
    <w:rsid w:val="004473C8"/>
    <w:rsid w:val="00447497"/>
    <w:rsid w:val="00447727"/>
    <w:rsid w:val="00447814"/>
    <w:rsid w:val="00447C2A"/>
    <w:rsid w:val="00447FC1"/>
    <w:rsid w:val="0045026C"/>
    <w:rsid w:val="00450431"/>
    <w:rsid w:val="004505DD"/>
    <w:rsid w:val="00450832"/>
    <w:rsid w:val="00450D87"/>
    <w:rsid w:val="00451583"/>
    <w:rsid w:val="00451664"/>
    <w:rsid w:val="004517A5"/>
    <w:rsid w:val="00451F23"/>
    <w:rsid w:val="004525EA"/>
    <w:rsid w:val="0045266B"/>
    <w:rsid w:val="004527C9"/>
    <w:rsid w:val="004529E4"/>
    <w:rsid w:val="00452B49"/>
    <w:rsid w:val="00452E3F"/>
    <w:rsid w:val="00452E91"/>
    <w:rsid w:val="00452EC0"/>
    <w:rsid w:val="004534EC"/>
    <w:rsid w:val="004536B4"/>
    <w:rsid w:val="004536C6"/>
    <w:rsid w:val="00453AE3"/>
    <w:rsid w:val="00454367"/>
    <w:rsid w:val="004543CE"/>
    <w:rsid w:val="004544CD"/>
    <w:rsid w:val="00454723"/>
    <w:rsid w:val="0045490F"/>
    <w:rsid w:val="00454BCA"/>
    <w:rsid w:val="004550E4"/>
    <w:rsid w:val="004557BD"/>
    <w:rsid w:val="004559AD"/>
    <w:rsid w:val="00455D9A"/>
    <w:rsid w:val="00455FF5"/>
    <w:rsid w:val="004561A1"/>
    <w:rsid w:val="00456680"/>
    <w:rsid w:val="004568F3"/>
    <w:rsid w:val="00456954"/>
    <w:rsid w:val="00456F7B"/>
    <w:rsid w:val="004573D4"/>
    <w:rsid w:val="004576B9"/>
    <w:rsid w:val="0045775D"/>
    <w:rsid w:val="004578F8"/>
    <w:rsid w:val="00457A56"/>
    <w:rsid w:val="00457B7E"/>
    <w:rsid w:val="004602D1"/>
    <w:rsid w:val="00460668"/>
    <w:rsid w:val="004606C5"/>
    <w:rsid w:val="00460734"/>
    <w:rsid w:val="00460E36"/>
    <w:rsid w:val="00460FA0"/>
    <w:rsid w:val="00460FFE"/>
    <w:rsid w:val="004613BC"/>
    <w:rsid w:val="004617A5"/>
    <w:rsid w:val="0046185A"/>
    <w:rsid w:val="00461979"/>
    <w:rsid w:val="00461E49"/>
    <w:rsid w:val="00462101"/>
    <w:rsid w:val="0046219A"/>
    <w:rsid w:val="004621A4"/>
    <w:rsid w:val="00462637"/>
    <w:rsid w:val="004628EB"/>
    <w:rsid w:val="00462A45"/>
    <w:rsid w:val="00462ABF"/>
    <w:rsid w:val="00462DA2"/>
    <w:rsid w:val="00462F57"/>
    <w:rsid w:val="0046311A"/>
    <w:rsid w:val="00463353"/>
    <w:rsid w:val="004636D7"/>
    <w:rsid w:val="00463780"/>
    <w:rsid w:val="00463D00"/>
    <w:rsid w:val="00463D09"/>
    <w:rsid w:val="00463DAC"/>
    <w:rsid w:val="00463FF0"/>
    <w:rsid w:val="004641F4"/>
    <w:rsid w:val="00464208"/>
    <w:rsid w:val="004642D2"/>
    <w:rsid w:val="0046457B"/>
    <w:rsid w:val="0046524A"/>
    <w:rsid w:val="0046526B"/>
    <w:rsid w:val="00465443"/>
    <w:rsid w:val="00465B60"/>
    <w:rsid w:val="00465D65"/>
    <w:rsid w:val="00465DDF"/>
    <w:rsid w:val="00465ED6"/>
    <w:rsid w:val="0046610D"/>
    <w:rsid w:val="0046643B"/>
    <w:rsid w:val="004666E1"/>
    <w:rsid w:val="004668CE"/>
    <w:rsid w:val="004669E5"/>
    <w:rsid w:val="00466B8B"/>
    <w:rsid w:val="00466C0D"/>
    <w:rsid w:val="00466C51"/>
    <w:rsid w:val="0046760B"/>
    <w:rsid w:val="004676EA"/>
    <w:rsid w:val="0047025F"/>
    <w:rsid w:val="00470340"/>
    <w:rsid w:val="004705A9"/>
    <w:rsid w:val="00470DF7"/>
    <w:rsid w:val="00470F32"/>
    <w:rsid w:val="00471022"/>
    <w:rsid w:val="00471140"/>
    <w:rsid w:val="004717D2"/>
    <w:rsid w:val="00471A70"/>
    <w:rsid w:val="00471EE1"/>
    <w:rsid w:val="004724D3"/>
    <w:rsid w:val="0047273E"/>
    <w:rsid w:val="00472C49"/>
    <w:rsid w:val="00472DCC"/>
    <w:rsid w:val="00472F26"/>
    <w:rsid w:val="0047337A"/>
    <w:rsid w:val="0047342D"/>
    <w:rsid w:val="00473531"/>
    <w:rsid w:val="00473842"/>
    <w:rsid w:val="00473A5F"/>
    <w:rsid w:val="00473B44"/>
    <w:rsid w:val="00473E9B"/>
    <w:rsid w:val="0047403A"/>
    <w:rsid w:val="0047434A"/>
    <w:rsid w:val="0047451A"/>
    <w:rsid w:val="004745B7"/>
    <w:rsid w:val="004746CA"/>
    <w:rsid w:val="00474B89"/>
    <w:rsid w:val="00474DAA"/>
    <w:rsid w:val="004751F1"/>
    <w:rsid w:val="004753F2"/>
    <w:rsid w:val="00475710"/>
    <w:rsid w:val="004759A3"/>
    <w:rsid w:val="00475B0A"/>
    <w:rsid w:val="00475C3F"/>
    <w:rsid w:val="00476511"/>
    <w:rsid w:val="0047686D"/>
    <w:rsid w:val="004769ED"/>
    <w:rsid w:val="00476AFF"/>
    <w:rsid w:val="00476FDA"/>
    <w:rsid w:val="0047706D"/>
    <w:rsid w:val="00477331"/>
    <w:rsid w:val="00477352"/>
    <w:rsid w:val="0047764F"/>
    <w:rsid w:val="00477FC2"/>
    <w:rsid w:val="00477FDE"/>
    <w:rsid w:val="00480277"/>
    <w:rsid w:val="004808A2"/>
    <w:rsid w:val="00480FA0"/>
    <w:rsid w:val="00481269"/>
    <w:rsid w:val="00481339"/>
    <w:rsid w:val="00481644"/>
    <w:rsid w:val="00481A43"/>
    <w:rsid w:val="00481EEF"/>
    <w:rsid w:val="00481FE3"/>
    <w:rsid w:val="00482647"/>
    <w:rsid w:val="004827C3"/>
    <w:rsid w:val="00482984"/>
    <w:rsid w:val="00482BD1"/>
    <w:rsid w:val="00482C9C"/>
    <w:rsid w:val="00482F48"/>
    <w:rsid w:val="00484087"/>
    <w:rsid w:val="00484BD5"/>
    <w:rsid w:val="00484CD5"/>
    <w:rsid w:val="00484E17"/>
    <w:rsid w:val="00484EF3"/>
    <w:rsid w:val="0048532D"/>
    <w:rsid w:val="00485968"/>
    <w:rsid w:val="00485B38"/>
    <w:rsid w:val="00485EAA"/>
    <w:rsid w:val="00485EC8"/>
    <w:rsid w:val="00485F61"/>
    <w:rsid w:val="00485FB0"/>
    <w:rsid w:val="0048646B"/>
    <w:rsid w:val="0048651C"/>
    <w:rsid w:val="0048652A"/>
    <w:rsid w:val="00486741"/>
    <w:rsid w:val="00486854"/>
    <w:rsid w:val="00486D10"/>
    <w:rsid w:val="00487087"/>
    <w:rsid w:val="004873A0"/>
    <w:rsid w:val="00490495"/>
    <w:rsid w:val="00490527"/>
    <w:rsid w:val="0049090B"/>
    <w:rsid w:val="00490D34"/>
    <w:rsid w:val="00490E2B"/>
    <w:rsid w:val="00490E7E"/>
    <w:rsid w:val="0049116F"/>
    <w:rsid w:val="0049127B"/>
    <w:rsid w:val="004912E0"/>
    <w:rsid w:val="0049164B"/>
    <w:rsid w:val="004919F6"/>
    <w:rsid w:val="00492029"/>
    <w:rsid w:val="00492194"/>
    <w:rsid w:val="0049245D"/>
    <w:rsid w:val="00492487"/>
    <w:rsid w:val="0049274B"/>
    <w:rsid w:val="004927D9"/>
    <w:rsid w:val="00492B71"/>
    <w:rsid w:val="00492FE7"/>
    <w:rsid w:val="00493540"/>
    <w:rsid w:val="00493617"/>
    <w:rsid w:val="00493B16"/>
    <w:rsid w:val="004940E2"/>
    <w:rsid w:val="0049416B"/>
    <w:rsid w:val="0049456A"/>
    <w:rsid w:val="004945BB"/>
    <w:rsid w:val="00494790"/>
    <w:rsid w:val="004947EA"/>
    <w:rsid w:val="0049494A"/>
    <w:rsid w:val="00494975"/>
    <w:rsid w:val="00494CF6"/>
    <w:rsid w:val="00494DEB"/>
    <w:rsid w:val="00494E59"/>
    <w:rsid w:val="00494EB7"/>
    <w:rsid w:val="00494ECE"/>
    <w:rsid w:val="0049500A"/>
    <w:rsid w:val="00495F5B"/>
    <w:rsid w:val="00495F81"/>
    <w:rsid w:val="004961B4"/>
    <w:rsid w:val="00496334"/>
    <w:rsid w:val="00496534"/>
    <w:rsid w:val="00496754"/>
    <w:rsid w:val="004969AF"/>
    <w:rsid w:val="004974FA"/>
    <w:rsid w:val="00497B0B"/>
    <w:rsid w:val="004A02F4"/>
    <w:rsid w:val="004A0464"/>
    <w:rsid w:val="004A05E2"/>
    <w:rsid w:val="004A0706"/>
    <w:rsid w:val="004A07AF"/>
    <w:rsid w:val="004A09EA"/>
    <w:rsid w:val="004A0B2F"/>
    <w:rsid w:val="004A0B6D"/>
    <w:rsid w:val="004A0C26"/>
    <w:rsid w:val="004A1359"/>
    <w:rsid w:val="004A1E33"/>
    <w:rsid w:val="004A2320"/>
    <w:rsid w:val="004A25A7"/>
    <w:rsid w:val="004A27BE"/>
    <w:rsid w:val="004A2A52"/>
    <w:rsid w:val="004A3170"/>
    <w:rsid w:val="004A31AE"/>
    <w:rsid w:val="004A31DD"/>
    <w:rsid w:val="004A32BF"/>
    <w:rsid w:val="004A32EA"/>
    <w:rsid w:val="004A3545"/>
    <w:rsid w:val="004A362E"/>
    <w:rsid w:val="004A3E08"/>
    <w:rsid w:val="004A4004"/>
    <w:rsid w:val="004A415C"/>
    <w:rsid w:val="004A42E2"/>
    <w:rsid w:val="004A443C"/>
    <w:rsid w:val="004A47B0"/>
    <w:rsid w:val="004A4A16"/>
    <w:rsid w:val="004A4AA7"/>
    <w:rsid w:val="004A5538"/>
    <w:rsid w:val="004A5A12"/>
    <w:rsid w:val="004A5A87"/>
    <w:rsid w:val="004A5FA2"/>
    <w:rsid w:val="004A60AC"/>
    <w:rsid w:val="004A69C7"/>
    <w:rsid w:val="004A7394"/>
    <w:rsid w:val="004A740D"/>
    <w:rsid w:val="004A752E"/>
    <w:rsid w:val="004A75EB"/>
    <w:rsid w:val="004A794A"/>
    <w:rsid w:val="004A7B26"/>
    <w:rsid w:val="004A7DE9"/>
    <w:rsid w:val="004B0277"/>
    <w:rsid w:val="004B0313"/>
    <w:rsid w:val="004B0541"/>
    <w:rsid w:val="004B05DD"/>
    <w:rsid w:val="004B06E4"/>
    <w:rsid w:val="004B0F3F"/>
    <w:rsid w:val="004B1004"/>
    <w:rsid w:val="004B1BA0"/>
    <w:rsid w:val="004B2542"/>
    <w:rsid w:val="004B25A8"/>
    <w:rsid w:val="004B2703"/>
    <w:rsid w:val="004B2C75"/>
    <w:rsid w:val="004B3C36"/>
    <w:rsid w:val="004B3C5A"/>
    <w:rsid w:val="004B4093"/>
    <w:rsid w:val="004B4313"/>
    <w:rsid w:val="004B4577"/>
    <w:rsid w:val="004B45DF"/>
    <w:rsid w:val="004B45FD"/>
    <w:rsid w:val="004B4BF9"/>
    <w:rsid w:val="004B4C34"/>
    <w:rsid w:val="004B56F5"/>
    <w:rsid w:val="004B5778"/>
    <w:rsid w:val="004B5A4D"/>
    <w:rsid w:val="004B5C3C"/>
    <w:rsid w:val="004B5F0A"/>
    <w:rsid w:val="004B5FED"/>
    <w:rsid w:val="004B62F6"/>
    <w:rsid w:val="004B6388"/>
    <w:rsid w:val="004B680D"/>
    <w:rsid w:val="004B6DA0"/>
    <w:rsid w:val="004B70C7"/>
    <w:rsid w:val="004B746E"/>
    <w:rsid w:val="004B7487"/>
    <w:rsid w:val="004B7762"/>
    <w:rsid w:val="004B7F7F"/>
    <w:rsid w:val="004B7FB2"/>
    <w:rsid w:val="004C00E0"/>
    <w:rsid w:val="004C0202"/>
    <w:rsid w:val="004C02EC"/>
    <w:rsid w:val="004C061A"/>
    <w:rsid w:val="004C0AC1"/>
    <w:rsid w:val="004C0C49"/>
    <w:rsid w:val="004C0D1C"/>
    <w:rsid w:val="004C0FCC"/>
    <w:rsid w:val="004C1486"/>
    <w:rsid w:val="004C15EC"/>
    <w:rsid w:val="004C17AE"/>
    <w:rsid w:val="004C1917"/>
    <w:rsid w:val="004C1D47"/>
    <w:rsid w:val="004C1DE5"/>
    <w:rsid w:val="004C1F34"/>
    <w:rsid w:val="004C1FD8"/>
    <w:rsid w:val="004C2457"/>
    <w:rsid w:val="004C24DA"/>
    <w:rsid w:val="004C25A7"/>
    <w:rsid w:val="004C2F93"/>
    <w:rsid w:val="004C3AD6"/>
    <w:rsid w:val="004C3C7B"/>
    <w:rsid w:val="004C3D26"/>
    <w:rsid w:val="004C4715"/>
    <w:rsid w:val="004C4779"/>
    <w:rsid w:val="004C47C7"/>
    <w:rsid w:val="004C4EFE"/>
    <w:rsid w:val="004C4F5E"/>
    <w:rsid w:val="004C5004"/>
    <w:rsid w:val="004C51D5"/>
    <w:rsid w:val="004C57A7"/>
    <w:rsid w:val="004C6110"/>
    <w:rsid w:val="004C6351"/>
    <w:rsid w:val="004C65D0"/>
    <w:rsid w:val="004C6669"/>
    <w:rsid w:val="004C6BB9"/>
    <w:rsid w:val="004C6E25"/>
    <w:rsid w:val="004C6E62"/>
    <w:rsid w:val="004C6F48"/>
    <w:rsid w:val="004C71D7"/>
    <w:rsid w:val="004C772F"/>
    <w:rsid w:val="004C7812"/>
    <w:rsid w:val="004C781D"/>
    <w:rsid w:val="004C7AEB"/>
    <w:rsid w:val="004C7B4B"/>
    <w:rsid w:val="004D023C"/>
    <w:rsid w:val="004D089F"/>
    <w:rsid w:val="004D0A78"/>
    <w:rsid w:val="004D0E23"/>
    <w:rsid w:val="004D0F6B"/>
    <w:rsid w:val="004D10BF"/>
    <w:rsid w:val="004D11DA"/>
    <w:rsid w:val="004D16C5"/>
    <w:rsid w:val="004D17E2"/>
    <w:rsid w:val="004D1B2F"/>
    <w:rsid w:val="004D28F6"/>
    <w:rsid w:val="004D306C"/>
    <w:rsid w:val="004D30E5"/>
    <w:rsid w:val="004D318C"/>
    <w:rsid w:val="004D31A3"/>
    <w:rsid w:val="004D3441"/>
    <w:rsid w:val="004D358A"/>
    <w:rsid w:val="004D379D"/>
    <w:rsid w:val="004D40EA"/>
    <w:rsid w:val="004D43CE"/>
    <w:rsid w:val="004D4850"/>
    <w:rsid w:val="004D4C7F"/>
    <w:rsid w:val="004D4D34"/>
    <w:rsid w:val="004D4ED0"/>
    <w:rsid w:val="004D5090"/>
    <w:rsid w:val="004D5155"/>
    <w:rsid w:val="004D56DF"/>
    <w:rsid w:val="004D594E"/>
    <w:rsid w:val="004D5CBD"/>
    <w:rsid w:val="004D6517"/>
    <w:rsid w:val="004D686D"/>
    <w:rsid w:val="004D6909"/>
    <w:rsid w:val="004D6995"/>
    <w:rsid w:val="004D6A0F"/>
    <w:rsid w:val="004D6AF1"/>
    <w:rsid w:val="004D6CC8"/>
    <w:rsid w:val="004D6DB7"/>
    <w:rsid w:val="004D6E3D"/>
    <w:rsid w:val="004D70F5"/>
    <w:rsid w:val="004D7237"/>
    <w:rsid w:val="004D741D"/>
    <w:rsid w:val="004D76DC"/>
    <w:rsid w:val="004E0368"/>
    <w:rsid w:val="004E078D"/>
    <w:rsid w:val="004E08EE"/>
    <w:rsid w:val="004E0EBE"/>
    <w:rsid w:val="004E11D2"/>
    <w:rsid w:val="004E1454"/>
    <w:rsid w:val="004E14FB"/>
    <w:rsid w:val="004E166A"/>
    <w:rsid w:val="004E16BA"/>
    <w:rsid w:val="004E1702"/>
    <w:rsid w:val="004E18D0"/>
    <w:rsid w:val="004E1ABA"/>
    <w:rsid w:val="004E1C79"/>
    <w:rsid w:val="004E1E39"/>
    <w:rsid w:val="004E229D"/>
    <w:rsid w:val="004E25CC"/>
    <w:rsid w:val="004E284C"/>
    <w:rsid w:val="004E2909"/>
    <w:rsid w:val="004E2D4C"/>
    <w:rsid w:val="004E2DF9"/>
    <w:rsid w:val="004E3107"/>
    <w:rsid w:val="004E3477"/>
    <w:rsid w:val="004E3620"/>
    <w:rsid w:val="004E3B06"/>
    <w:rsid w:val="004E3B32"/>
    <w:rsid w:val="004E3B38"/>
    <w:rsid w:val="004E3C1A"/>
    <w:rsid w:val="004E42B2"/>
    <w:rsid w:val="004E43B2"/>
    <w:rsid w:val="004E44CE"/>
    <w:rsid w:val="004E44D1"/>
    <w:rsid w:val="004E478D"/>
    <w:rsid w:val="004E4845"/>
    <w:rsid w:val="004E4881"/>
    <w:rsid w:val="004E4D38"/>
    <w:rsid w:val="004E4F1A"/>
    <w:rsid w:val="004E51F3"/>
    <w:rsid w:val="004E531E"/>
    <w:rsid w:val="004E5651"/>
    <w:rsid w:val="004E569B"/>
    <w:rsid w:val="004E59C2"/>
    <w:rsid w:val="004E5ADA"/>
    <w:rsid w:val="004E5C05"/>
    <w:rsid w:val="004E5CD7"/>
    <w:rsid w:val="004E60D4"/>
    <w:rsid w:val="004E62A2"/>
    <w:rsid w:val="004E671B"/>
    <w:rsid w:val="004E69A8"/>
    <w:rsid w:val="004E7754"/>
    <w:rsid w:val="004E7CBB"/>
    <w:rsid w:val="004E7E39"/>
    <w:rsid w:val="004F0156"/>
    <w:rsid w:val="004F0370"/>
    <w:rsid w:val="004F0B2F"/>
    <w:rsid w:val="004F0D26"/>
    <w:rsid w:val="004F0D4A"/>
    <w:rsid w:val="004F15D8"/>
    <w:rsid w:val="004F1716"/>
    <w:rsid w:val="004F181A"/>
    <w:rsid w:val="004F1F78"/>
    <w:rsid w:val="004F2998"/>
    <w:rsid w:val="004F2CD6"/>
    <w:rsid w:val="004F3232"/>
    <w:rsid w:val="004F369C"/>
    <w:rsid w:val="004F36D5"/>
    <w:rsid w:val="004F3CC0"/>
    <w:rsid w:val="004F3FFD"/>
    <w:rsid w:val="004F4152"/>
    <w:rsid w:val="004F422D"/>
    <w:rsid w:val="004F456A"/>
    <w:rsid w:val="004F4C04"/>
    <w:rsid w:val="004F5A9C"/>
    <w:rsid w:val="004F5DC3"/>
    <w:rsid w:val="004F5F21"/>
    <w:rsid w:val="004F5F2C"/>
    <w:rsid w:val="004F5F86"/>
    <w:rsid w:val="004F5FC5"/>
    <w:rsid w:val="004F6279"/>
    <w:rsid w:val="004F6465"/>
    <w:rsid w:val="004F6774"/>
    <w:rsid w:val="004F6A9A"/>
    <w:rsid w:val="004F6ADF"/>
    <w:rsid w:val="004F7169"/>
    <w:rsid w:val="004F7178"/>
    <w:rsid w:val="004F723A"/>
    <w:rsid w:val="004F73AB"/>
    <w:rsid w:val="004F73B9"/>
    <w:rsid w:val="004F75E4"/>
    <w:rsid w:val="004F792C"/>
    <w:rsid w:val="004F7996"/>
    <w:rsid w:val="004F79C0"/>
    <w:rsid w:val="004F7AB3"/>
    <w:rsid w:val="004F7D5C"/>
    <w:rsid w:val="004F7F72"/>
    <w:rsid w:val="005006A0"/>
    <w:rsid w:val="005008F4"/>
    <w:rsid w:val="005008F7"/>
    <w:rsid w:val="00500BA3"/>
    <w:rsid w:val="00500C07"/>
    <w:rsid w:val="00500DCC"/>
    <w:rsid w:val="005011F0"/>
    <w:rsid w:val="0050121E"/>
    <w:rsid w:val="005017F7"/>
    <w:rsid w:val="0050195D"/>
    <w:rsid w:val="00501BA0"/>
    <w:rsid w:val="00501BCB"/>
    <w:rsid w:val="00501CD1"/>
    <w:rsid w:val="00502155"/>
    <w:rsid w:val="005024FF"/>
    <w:rsid w:val="00502D52"/>
    <w:rsid w:val="00502EB2"/>
    <w:rsid w:val="00503103"/>
    <w:rsid w:val="0050321B"/>
    <w:rsid w:val="005034A1"/>
    <w:rsid w:val="005035B3"/>
    <w:rsid w:val="005036FC"/>
    <w:rsid w:val="00503A3F"/>
    <w:rsid w:val="00503B7D"/>
    <w:rsid w:val="00504519"/>
    <w:rsid w:val="00504578"/>
    <w:rsid w:val="00504747"/>
    <w:rsid w:val="00504BA9"/>
    <w:rsid w:val="00505652"/>
    <w:rsid w:val="00505978"/>
    <w:rsid w:val="00505AA9"/>
    <w:rsid w:val="00505C97"/>
    <w:rsid w:val="00505CE7"/>
    <w:rsid w:val="005061C7"/>
    <w:rsid w:val="005066E0"/>
    <w:rsid w:val="00506B6E"/>
    <w:rsid w:val="00506F49"/>
    <w:rsid w:val="005071C5"/>
    <w:rsid w:val="00507532"/>
    <w:rsid w:val="0050756F"/>
    <w:rsid w:val="005075B2"/>
    <w:rsid w:val="005102CF"/>
    <w:rsid w:val="00510646"/>
    <w:rsid w:val="005108F1"/>
    <w:rsid w:val="00510ED0"/>
    <w:rsid w:val="00511174"/>
    <w:rsid w:val="005112EA"/>
    <w:rsid w:val="005116B5"/>
    <w:rsid w:val="00511BBF"/>
    <w:rsid w:val="00511D46"/>
    <w:rsid w:val="00512922"/>
    <w:rsid w:val="00512F5C"/>
    <w:rsid w:val="00513A17"/>
    <w:rsid w:val="00513DC2"/>
    <w:rsid w:val="00513E04"/>
    <w:rsid w:val="00514185"/>
    <w:rsid w:val="005145AE"/>
    <w:rsid w:val="005147AC"/>
    <w:rsid w:val="005148DB"/>
    <w:rsid w:val="00514A07"/>
    <w:rsid w:val="00515907"/>
    <w:rsid w:val="00515AFF"/>
    <w:rsid w:val="00515B91"/>
    <w:rsid w:val="00515D37"/>
    <w:rsid w:val="005161AA"/>
    <w:rsid w:val="005166BA"/>
    <w:rsid w:val="00516ADD"/>
    <w:rsid w:val="00516FE0"/>
    <w:rsid w:val="00517635"/>
    <w:rsid w:val="00517DE3"/>
    <w:rsid w:val="00517F0B"/>
    <w:rsid w:val="005201B9"/>
    <w:rsid w:val="00520235"/>
    <w:rsid w:val="005203A0"/>
    <w:rsid w:val="005203EF"/>
    <w:rsid w:val="0052048B"/>
    <w:rsid w:val="005205E6"/>
    <w:rsid w:val="00520D9C"/>
    <w:rsid w:val="00520EEE"/>
    <w:rsid w:val="005211AF"/>
    <w:rsid w:val="00521743"/>
    <w:rsid w:val="00521D7F"/>
    <w:rsid w:val="00521FA6"/>
    <w:rsid w:val="00521FB7"/>
    <w:rsid w:val="00522291"/>
    <w:rsid w:val="00522916"/>
    <w:rsid w:val="00522AD1"/>
    <w:rsid w:val="00522B0A"/>
    <w:rsid w:val="00522B46"/>
    <w:rsid w:val="00522D6A"/>
    <w:rsid w:val="0052324E"/>
    <w:rsid w:val="00523434"/>
    <w:rsid w:val="00523A97"/>
    <w:rsid w:val="00523AAE"/>
    <w:rsid w:val="00524690"/>
    <w:rsid w:val="00524DAB"/>
    <w:rsid w:val="005253C7"/>
    <w:rsid w:val="0052544B"/>
    <w:rsid w:val="00525470"/>
    <w:rsid w:val="00525556"/>
    <w:rsid w:val="00525B7C"/>
    <w:rsid w:val="00525DF0"/>
    <w:rsid w:val="00525ED5"/>
    <w:rsid w:val="005260C6"/>
    <w:rsid w:val="005261BC"/>
    <w:rsid w:val="005264C9"/>
    <w:rsid w:val="005265E7"/>
    <w:rsid w:val="00526672"/>
    <w:rsid w:val="00526BC5"/>
    <w:rsid w:val="00526DFD"/>
    <w:rsid w:val="00526FB4"/>
    <w:rsid w:val="005271BA"/>
    <w:rsid w:val="0052756C"/>
    <w:rsid w:val="00527705"/>
    <w:rsid w:val="00527946"/>
    <w:rsid w:val="005279F6"/>
    <w:rsid w:val="00527BE8"/>
    <w:rsid w:val="00527D60"/>
    <w:rsid w:val="00527E56"/>
    <w:rsid w:val="00527EEC"/>
    <w:rsid w:val="00527FF5"/>
    <w:rsid w:val="00530030"/>
    <w:rsid w:val="00530593"/>
    <w:rsid w:val="0053068C"/>
    <w:rsid w:val="005306AD"/>
    <w:rsid w:val="00530737"/>
    <w:rsid w:val="00530C85"/>
    <w:rsid w:val="005312F4"/>
    <w:rsid w:val="00531315"/>
    <w:rsid w:val="005314C4"/>
    <w:rsid w:val="005315EF"/>
    <w:rsid w:val="0053161D"/>
    <w:rsid w:val="0053185E"/>
    <w:rsid w:val="005318F0"/>
    <w:rsid w:val="005319F4"/>
    <w:rsid w:val="00531BAA"/>
    <w:rsid w:val="00531C1D"/>
    <w:rsid w:val="00531DB6"/>
    <w:rsid w:val="00531FD5"/>
    <w:rsid w:val="0053251A"/>
    <w:rsid w:val="00532652"/>
    <w:rsid w:val="00532775"/>
    <w:rsid w:val="00532A8E"/>
    <w:rsid w:val="00532A9E"/>
    <w:rsid w:val="00532CF2"/>
    <w:rsid w:val="00532E21"/>
    <w:rsid w:val="00532F8A"/>
    <w:rsid w:val="00533041"/>
    <w:rsid w:val="005332E4"/>
    <w:rsid w:val="005339E5"/>
    <w:rsid w:val="005339EB"/>
    <w:rsid w:val="00533EF2"/>
    <w:rsid w:val="00533F05"/>
    <w:rsid w:val="00534020"/>
    <w:rsid w:val="00534FB7"/>
    <w:rsid w:val="00534FEF"/>
    <w:rsid w:val="005358CB"/>
    <w:rsid w:val="00535A58"/>
    <w:rsid w:val="00535DC4"/>
    <w:rsid w:val="005365BF"/>
    <w:rsid w:val="00536A3C"/>
    <w:rsid w:val="00536B34"/>
    <w:rsid w:val="00536E10"/>
    <w:rsid w:val="00537296"/>
    <w:rsid w:val="005372F5"/>
    <w:rsid w:val="00537B90"/>
    <w:rsid w:val="00537D06"/>
    <w:rsid w:val="00537DAB"/>
    <w:rsid w:val="005400E0"/>
    <w:rsid w:val="005400E3"/>
    <w:rsid w:val="00540314"/>
    <w:rsid w:val="005403D8"/>
    <w:rsid w:val="0054099B"/>
    <w:rsid w:val="00540A57"/>
    <w:rsid w:val="00540B6E"/>
    <w:rsid w:val="005412E4"/>
    <w:rsid w:val="005413FF"/>
    <w:rsid w:val="0054148C"/>
    <w:rsid w:val="00541572"/>
    <w:rsid w:val="00541588"/>
    <w:rsid w:val="005415D2"/>
    <w:rsid w:val="00541731"/>
    <w:rsid w:val="00541D00"/>
    <w:rsid w:val="00542035"/>
    <w:rsid w:val="0054208B"/>
    <w:rsid w:val="005420CB"/>
    <w:rsid w:val="00542396"/>
    <w:rsid w:val="005427E2"/>
    <w:rsid w:val="0054294C"/>
    <w:rsid w:val="00542B06"/>
    <w:rsid w:val="00542CBB"/>
    <w:rsid w:val="00542E17"/>
    <w:rsid w:val="0054305C"/>
    <w:rsid w:val="00543891"/>
    <w:rsid w:val="005438F5"/>
    <w:rsid w:val="00543B84"/>
    <w:rsid w:val="00543B8E"/>
    <w:rsid w:val="00543CB6"/>
    <w:rsid w:val="00543F12"/>
    <w:rsid w:val="00543FC3"/>
    <w:rsid w:val="005443CD"/>
    <w:rsid w:val="00544639"/>
    <w:rsid w:val="005446EC"/>
    <w:rsid w:val="0054470A"/>
    <w:rsid w:val="005449FE"/>
    <w:rsid w:val="00544A20"/>
    <w:rsid w:val="00545023"/>
    <w:rsid w:val="00545262"/>
    <w:rsid w:val="005454D2"/>
    <w:rsid w:val="005454FE"/>
    <w:rsid w:val="005457D5"/>
    <w:rsid w:val="00545D70"/>
    <w:rsid w:val="00545D91"/>
    <w:rsid w:val="00545F90"/>
    <w:rsid w:val="00545FAD"/>
    <w:rsid w:val="005460D4"/>
    <w:rsid w:val="00546195"/>
    <w:rsid w:val="00546CF4"/>
    <w:rsid w:val="00546D0A"/>
    <w:rsid w:val="00546F73"/>
    <w:rsid w:val="005470AB"/>
    <w:rsid w:val="0054752B"/>
    <w:rsid w:val="0054793D"/>
    <w:rsid w:val="00547AEE"/>
    <w:rsid w:val="00547D7D"/>
    <w:rsid w:val="00550248"/>
    <w:rsid w:val="00550719"/>
    <w:rsid w:val="005507A2"/>
    <w:rsid w:val="00550B8E"/>
    <w:rsid w:val="00550E24"/>
    <w:rsid w:val="00551168"/>
    <w:rsid w:val="00551629"/>
    <w:rsid w:val="00551D03"/>
    <w:rsid w:val="00551DB4"/>
    <w:rsid w:val="00552415"/>
    <w:rsid w:val="00552533"/>
    <w:rsid w:val="00552603"/>
    <w:rsid w:val="00552649"/>
    <w:rsid w:val="0055270D"/>
    <w:rsid w:val="00552B69"/>
    <w:rsid w:val="00552DDA"/>
    <w:rsid w:val="00552F35"/>
    <w:rsid w:val="00552F47"/>
    <w:rsid w:val="00552F94"/>
    <w:rsid w:val="00553239"/>
    <w:rsid w:val="0055363F"/>
    <w:rsid w:val="0055404D"/>
    <w:rsid w:val="005541D7"/>
    <w:rsid w:val="005543B1"/>
    <w:rsid w:val="005547AC"/>
    <w:rsid w:val="0055480C"/>
    <w:rsid w:val="0055496A"/>
    <w:rsid w:val="00554BDC"/>
    <w:rsid w:val="00554D42"/>
    <w:rsid w:val="00554DD4"/>
    <w:rsid w:val="005551D7"/>
    <w:rsid w:val="00555594"/>
    <w:rsid w:val="005555BC"/>
    <w:rsid w:val="0055594C"/>
    <w:rsid w:val="00555A58"/>
    <w:rsid w:val="00555C69"/>
    <w:rsid w:val="00555D7C"/>
    <w:rsid w:val="00556168"/>
    <w:rsid w:val="005567C9"/>
    <w:rsid w:val="005567E1"/>
    <w:rsid w:val="00557A8C"/>
    <w:rsid w:val="00557D01"/>
    <w:rsid w:val="00557D7A"/>
    <w:rsid w:val="00560531"/>
    <w:rsid w:val="00560625"/>
    <w:rsid w:val="00560AAA"/>
    <w:rsid w:val="00560C80"/>
    <w:rsid w:val="0056113C"/>
    <w:rsid w:val="005611C9"/>
    <w:rsid w:val="00561276"/>
    <w:rsid w:val="005612A8"/>
    <w:rsid w:val="005614AA"/>
    <w:rsid w:val="00562144"/>
    <w:rsid w:val="0056233A"/>
    <w:rsid w:val="005626D0"/>
    <w:rsid w:val="00562B9E"/>
    <w:rsid w:val="005631BD"/>
    <w:rsid w:val="005633F8"/>
    <w:rsid w:val="005638B0"/>
    <w:rsid w:val="00563910"/>
    <w:rsid w:val="0056393B"/>
    <w:rsid w:val="005639C1"/>
    <w:rsid w:val="00563C13"/>
    <w:rsid w:val="00564099"/>
    <w:rsid w:val="00564136"/>
    <w:rsid w:val="00564286"/>
    <w:rsid w:val="00564812"/>
    <w:rsid w:val="0056483C"/>
    <w:rsid w:val="005648CF"/>
    <w:rsid w:val="00564ED2"/>
    <w:rsid w:val="005650A0"/>
    <w:rsid w:val="005650B6"/>
    <w:rsid w:val="00565904"/>
    <w:rsid w:val="005659EC"/>
    <w:rsid w:val="00565B3D"/>
    <w:rsid w:val="00565F57"/>
    <w:rsid w:val="00566190"/>
    <w:rsid w:val="00566743"/>
    <w:rsid w:val="005669E3"/>
    <w:rsid w:val="00566AE8"/>
    <w:rsid w:val="00566E32"/>
    <w:rsid w:val="00566FCD"/>
    <w:rsid w:val="00566FF7"/>
    <w:rsid w:val="005673B8"/>
    <w:rsid w:val="005673BD"/>
    <w:rsid w:val="00567788"/>
    <w:rsid w:val="005678C6"/>
    <w:rsid w:val="00567A37"/>
    <w:rsid w:val="00567C9D"/>
    <w:rsid w:val="00567E2A"/>
    <w:rsid w:val="00567FC3"/>
    <w:rsid w:val="00570547"/>
    <w:rsid w:val="00570889"/>
    <w:rsid w:val="00570A7B"/>
    <w:rsid w:val="00570EA5"/>
    <w:rsid w:val="00570F9D"/>
    <w:rsid w:val="005713A3"/>
    <w:rsid w:val="005713C2"/>
    <w:rsid w:val="00571A78"/>
    <w:rsid w:val="00571C66"/>
    <w:rsid w:val="0057262B"/>
    <w:rsid w:val="0057279B"/>
    <w:rsid w:val="005727B8"/>
    <w:rsid w:val="0057280B"/>
    <w:rsid w:val="0057288B"/>
    <w:rsid w:val="00572C7C"/>
    <w:rsid w:val="00573136"/>
    <w:rsid w:val="00573138"/>
    <w:rsid w:val="00573302"/>
    <w:rsid w:val="0057339C"/>
    <w:rsid w:val="00573808"/>
    <w:rsid w:val="00573EA5"/>
    <w:rsid w:val="00573EFD"/>
    <w:rsid w:val="00573F15"/>
    <w:rsid w:val="00574112"/>
    <w:rsid w:val="005745AC"/>
    <w:rsid w:val="005749A3"/>
    <w:rsid w:val="00574F89"/>
    <w:rsid w:val="005753F1"/>
    <w:rsid w:val="00575758"/>
    <w:rsid w:val="00575BC5"/>
    <w:rsid w:val="00575BF5"/>
    <w:rsid w:val="00575CE4"/>
    <w:rsid w:val="00576044"/>
    <w:rsid w:val="00576295"/>
    <w:rsid w:val="005763AC"/>
    <w:rsid w:val="0057662F"/>
    <w:rsid w:val="005766C1"/>
    <w:rsid w:val="0057699A"/>
    <w:rsid w:val="00576E70"/>
    <w:rsid w:val="0057725F"/>
    <w:rsid w:val="00577373"/>
    <w:rsid w:val="0057745F"/>
    <w:rsid w:val="00577617"/>
    <w:rsid w:val="005777D3"/>
    <w:rsid w:val="00577B87"/>
    <w:rsid w:val="00577C32"/>
    <w:rsid w:val="00577C45"/>
    <w:rsid w:val="00577CF7"/>
    <w:rsid w:val="005802B0"/>
    <w:rsid w:val="005804E5"/>
    <w:rsid w:val="00580ABE"/>
    <w:rsid w:val="00580EFB"/>
    <w:rsid w:val="00580FBE"/>
    <w:rsid w:val="00581140"/>
    <w:rsid w:val="00581A68"/>
    <w:rsid w:val="00581BC6"/>
    <w:rsid w:val="00581CAD"/>
    <w:rsid w:val="00581F53"/>
    <w:rsid w:val="0058282D"/>
    <w:rsid w:val="00582833"/>
    <w:rsid w:val="005828A3"/>
    <w:rsid w:val="00582B97"/>
    <w:rsid w:val="0058312B"/>
    <w:rsid w:val="00583199"/>
    <w:rsid w:val="005831A8"/>
    <w:rsid w:val="005831FA"/>
    <w:rsid w:val="00583219"/>
    <w:rsid w:val="0058360E"/>
    <w:rsid w:val="005836AE"/>
    <w:rsid w:val="0058382D"/>
    <w:rsid w:val="005838CE"/>
    <w:rsid w:val="00583BC8"/>
    <w:rsid w:val="00583BCA"/>
    <w:rsid w:val="00583ED5"/>
    <w:rsid w:val="005840DB"/>
    <w:rsid w:val="00584268"/>
    <w:rsid w:val="005843F7"/>
    <w:rsid w:val="005846A4"/>
    <w:rsid w:val="005848F7"/>
    <w:rsid w:val="00584B01"/>
    <w:rsid w:val="00584B75"/>
    <w:rsid w:val="00584BEA"/>
    <w:rsid w:val="00584F6F"/>
    <w:rsid w:val="00584FDC"/>
    <w:rsid w:val="00585661"/>
    <w:rsid w:val="005856EC"/>
    <w:rsid w:val="00585BD2"/>
    <w:rsid w:val="005861D3"/>
    <w:rsid w:val="0058644E"/>
    <w:rsid w:val="00586848"/>
    <w:rsid w:val="00586EEA"/>
    <w:rsid w:val="0058706B"/>
    <w:rsid w:val="00587211"/>
    <w:rsid w:val="00587227"/>
    <w:rsid w:val="0058732E"/>
    <w:rsid w:val="00587517"/>
    <w:rsid w:val="0058757A"/>
    <w:rsid w:val="0058773C"/>
    <w:rsid w:val="00587A7F"/>
    <w:rsid w:val="00587CAD"/>
    <w:rsid w:val="00587E91"/>
    <w:rsid w:val="005903CD"/>
    <w:rsid w:val="0059064B"/>
    <w:rsid w:val="005908D7"/>
    <w:rsid w:val="00590B0A"/>
    <w:rsid w:val="00590C65"/>
    <w:rsid w:val="00590E13"/>
    <w:rsid w:val="00590F73"/>
    <w:rsid w:val="00590F9E"/>
    <w:rsid w:val="005912AA"/>
    <w:rsid w:val="00591350"/>
    <w:rsid w:val="005913AD"/>
    <w:rsid w:val="0059142A"/>
    <w:rsid w:val="00591496"/>
    <w:rsid w:val="0059166A"/>
    <w:rsid w:val="005917AE"/>
    <w:rsid w:val="005917C0"/>
    <w:rsid w:val="005918B7"/>
    <w:rsid w:val="00591C72"/>
    <w:rsid w:val="00591F08"/>
    <w:rsid w:val="005923EE"/>
    <w:rsid w:val="00592599"/>
    <w:rsid w:val="0059274B"/>
    <w:rsid w:val="00592AE6"/>
    <w:rsid w:val="00592E44"/>
    <w:rsid w:val="0059395D"/>
    <w:rsid w:val="00593AB9"/>
    <w:rsid w:val="005943CA"/>
    <w:rsid w:val="00594841"/>
    <w:rsid w:val="00594A36"/>
    <w:rsid w:val="00594AEB"/>
    <w:rsid w:val="00594BDA"/>
    <w:rsid w:val="00594CC1"/>
    <w:rsid w:val="005950D9"/>
    <w:rsid w:val="005952DE"/>
    <w:rsid w:val="005954F3"/>
    <w:rsid w:val="005958E1"/>
    <w:rsid w:val="005959F1"/>
    <w:rsid w:val="00595B2A"/>
    <w:rsid w:val="00595D0A"/>
    <w:rsid w:val="00595EF3"/>
    <w:rsid w:val="00596184"/>
    <w:rsid w:val="00596872"/>
    <w:rsid w:val="00596DA1"/>
    <w:rsid w:val="00596F6E"/>
    <w:rsid w:val="0059707D"/>
    <w:rsid w:val="00597182"/>
    <w:rsid w:val="00597241"/>
    <w:rsid w:val="0059745A"/>
    <w:rsid w:val="00597BA3"/>
    <w:rsid w:val="00597C8A"/>
    <w:rsid w:val="00597F3F"/>
    <w:rsid w:val="005A053C"/>
    <w:rsid w:val="005A0735"/>
    <w:rsid w:val="005A0A9A"/>
    <w:rsid w:val="005A1535"/>
    <w:rsid w:val="005A1DEC"/>
    <w:rsid w:val="005A1EB4"/>
    <w:rsid w:val="005A23FC"/>
    <w:rsid w:val="005A2418"/>
    <w:rsid w:val="005A2811"/>
    <w:rsid w:val="005A2A91"/>
    <w:rsid w:val="005A2E33"/>
    <w:rsid w:val="005A2F74"/>
    <w:rsid w:val="005A313A"/>
    <w:rsid w:val="005A317F"/>
    <w:rsid w:val="005A31D6"/>
    <w:rsid w:val="005A3409"/>
    <w:rsid w:val="005A362E"/>
    <w:rsid w:val="005A3636"/>
    <w:rsid w:val="005A36E8"/>
    <w:rsid w:val="005A3945"/>
    <w:rsid w:val="005A3ECE"/>
    <w:rsid w:val="005A3EFA"/>
    <w:rsid w:val="005A417A"/>
    <w:rsid w:val="005A43FC"/>
    <w:rsid w:val="005A44A2"/>
    <w:rsid w:val="005A4F1D"/>
    <w:rsid w:val="005A50BC"/>
    <w:rsid w:val="005A559B"/>
    <w:rsid w:val="005A56B8"/>
    <w:rsid w:val="005A5ABC"/>
    <w:rsid w:val="005A5CB0"/>
    <w:rsid w:val="005A66EA"/>
    <w:rsid w:val="005A6BF2"/>
    <w:rsid w:val="005A6D00"/>
    <w:rsid w:val="005A7035"/>
    <w:rsid w:val="005A74A9"/>
    <w:rsid w:val="005A74C6"/>
    <w:rsid w:val="005A7810"/>
    <w:rsid w:val="005A7974"/>
    <w:rsid w:val="005A7B6B"/>
    <w:rsid w:val="005A7D1F"/>
    <w:rsid w:val="005B0051"/>
    <w:rsid w:val="005B009A"/>
    <w:rsid w:val="005B019D"/>
    <w:rsid w:val="005B0228"/>
    <w:rsid w:val="005B026F"/>
    <w:rsid w:val="005B0272"/>
    <w:rsid w:val="005B063D"/>
    <w:rsid w:val="005B0BCB"/>
    <w:rsid w:val="005B0CA3"/>
    <w:rsid w:val="005B0EFA"/>
    <w:rsid w:val="005B11FA"/>
    <w:rsid w:val="005B13E8"/>
    <w:rsid w:val="005B14EE"/>
    <w:rsid w:val="005B153B"/>
    <w:rsid w:val="005B1A6E"/>
    <w:rsid w:val="005B202F"/>
    <w:rsid w:val="005B23D4"/>
    <w:rsid w:val="005B2767"/>
    <w:rsid w:val="005B2C74"/>
    <w:rsid w:val="005B2D74"/>
    <w:rsid w:val="005B30FF"/>
    <w:rsid w:val="005B34BA"/>
    <w:rsid w:val="005B34D4"/>
    <w:rsid w:val="005B3A24"/>
    <w:rsid w:val="005B3D51"/>
    <w:rsid w:val="005B492B"/>
    <w:rsid w:val="005B4987"/>
    <w:rsid w:val="005B4BC9"/>
    <w:rsid w:val="005B4BF7"/>
    <w:rsid w:val="005B4FBE"/>
    <w:rsid w:val="005B4FD4"/>
    <w:rsid w:val="005B54B0"/>
    <w:rsid w:val="005B5E32"/>
    <w:rsid w:val="005B5EFE"/>
    <w:rsid w:val="005B60F7"/>
    <w:rsid w:val="005B650B"/>
    <w:rsid w:val="005B662B"/>
    <w:rsid w:val="005B665F"/>
    <w:rsid w:val="005B6D12"/>
    <w:rsid w:val="005B7002"/>
    <w:rsid w:val="005B7369"/>
    <w:rsid w:val="005B752F"/>
    <w:rsid w:val="005B77E2"/>
    <w:rsid w:val="005B7A07"/>
    <w:rsid w:val="005B7AB5"/>
    <w:rsid w:val="005B7D86"/>
    <w:rsid w:val="005B7EFE"/>
    <w:rsid w:val="005C08EB"/>
    <w:rsid w:val="005C0C6D"/>
    <w:rsid w:val="005C0FE6"/>
    <w:rsid w:val="005C13EA"/>
    <w:rsid w:val="005C13F0"/>
    <w:rsid w:val="005C14AC"/>
    <w:rsid w:val="005C181F"/>
    <w:rsid w:val="005C1F7F"/>
    <w:rsid w:val="005C2223"/>
    <w:rsid w:val="005C23CB"/>
    <w:rsid w:val="005C25B3"/>
    <w:rsid w:val="005C27F0"/>
    <w:rsid w:val="005C2C2F"/>
    <w:rsid w:val="005C2D25"/>
    <w:rsid w:val="005C35E2"/>
    <w:rsid w:val="005C38C1"/>
    <w:rsid w:val="005C3B84"/>
    <w:rsid w:val="005C43DD"/>
    <w:rsid w:val="005C4574"/>
    <w:rsid w:val="005C4AB2"/>
    <w:rsid w:val="005C4BF5"/>
    <w:rsid w:val="005C4C73"/>
    <w:rsid w:val="005C4F52"/>
    <w:rsid w:val="005C5900"/>
    <w:rsid w:val="005C593B"/>
    <w:rsid w:val="005C5961"/>
    <w:rsid w:val="005C598F"/>
    <w:rsid w:val="005C5B49"/>
    <w:rsid w:val="005C5CCD"/>
    <w:rsid w:val="005C634D"/>
    <w:rsid w:val="005C64DC"/>
    <w:rsid w:val="005C6C6B"/>
    <w:rsid w:val="005C6CEC"/>
    <w:rsid w:val="005C6E2B"/>
    <w:rsid w:val="005C733C"/>
    <w:rsid w:val="005C7460"/>
    <w:rsid w:val="005C77AD"/>
    <w:rsid w:val="005C7F0B"/>
    <w:rsid w:val="005C7F7A"/>
    <w:rsid w:val="005D089E"/>
    <w:rsid w:val="005D0A01"/>
    <w:rsid w:val="005D0A4B"/>
    <w:rsid w:val="005D0E77"/>
    <w:rsid w:val="005D1340"/>
    <w:rsid w:val="005D144D"/>
    <w:rsid w:val="005D1D58"/>
    <w:rsid w:val="005D1EF5"/>
    <w:rsid w:val="005D20AE"/>
    <w:rsid w:val="005D2169"/>
    <w:rsid w:val="005D267A"/>
    <w:rsid w:val="005D29B5"/>
    <w:rsid w:val="005D2C1A"/>
    <w:rsid w:val="005D3500"/>
    <w:rsid w:val="005D397D"/>
    <w:rsid w:val="005D3E8B"/>
    <w:rsid w:val="005D41E2"/>
    <w:rsid w:val="005D44DA"/>
    <w:rsid w:val="005D460F"/>
    <w:rsid w:val="005D48F5"/>
    <w:rsid w:val="005D5055"/>
    <w:rsid w:val="005D58AB"/>
    <w:rsid w:val="005D5A08"/>
    <w:rsid w:val="005D5EC7"/>
    <w:rsid w:val="005D6015"/>
    <w:rsid w:val="005D6072"/>
    <w:rsid w:val="005D646D"/>
    <w:rsid w:val="005D65C5"/>
    <w:rsid w:val="005D66DF"/>
    <w:rsid w:val="005D675E"/>
    <w:rsid w:val="005D71B4"/>
    <w:rsid w:val="005D7286"/>
    <w:rsid w:val="005D7490"/>
    <w:rsid w:val="005D7A77"/>
    <w:rsid w:val="005D7ED9"/>
    <w:rsid w:val="005D7F2F"/>
    <w:rsid w:val="005E01C4"/>
    <w:rsid w:val="005E0339"/>
    <w:rsid w:val="005E0376"/>
    <w:rsid w:val="005E03FF"/>
    <w:rsid w:val="005E060A"/>
    <w:rsid w:val="005E0B93"/>
    <w:rsid w:val="005E0BD5"/>
    <w:rsid w:val="005E0CEE"/>
    <w:rsid w:val="005E1131"/>
    <w:rsid w:val="005E11E1"/>
    <w:rsid w:val="005E11E8"/>
    <w:rsid w:val="005E16BF"/>
    <w:rsid w:val="005E16DC"/>
    <w:rsid w:val="005E18F7"/>
    <w:rsid w:val="005E1982"/>
    <w:rsid w:val="005E1A8E"/>
    <w:rsid w:val="005E20A3"/>
    <w:rsid w:val="005E2B17"/>
    <w:rsid w:val="005E2ED3"/>
    <w:rsid w:val="005E2EE1"/>
    <w:rsid w:val="005E3046"/>
    <w:rsid w:val="005E3216"/>
    <w:rsid w:val="005E3818"/>
    <w:rsid w:val="005E3CA4"/>
    <w:rsid w:val="005E411B"/>
    <w:rsid w:val="005E43B7"/>
    <w:rsid w:val="005E45DC"/>
    <w:rsid w:val="005E4656"/>
    <w:rsid w:val="005E4CB2"/>
    <w:rsid w:val="005E4D86"/>
    <w:rsid w:val="005E52D4"/>
    <w:rsid w:val="005E5342"/>
    <w:rsid w:val="005E5790"/>
    <w:rsid w:val="005E5794"/>
    <w:rsid w:val="005E5B16"/>
    <w:rsid w:val="005E5CBE"/>
    <w:rsid w:val="005E62F2"/>
    <w:rsid w:val="005E63D2"/>
    <w:rsid w:val="005E668A"/>
    <w:rsid w:val="005E6F6D"/>
    <w:rsid w:val="005E7680"/>
    <w:rsid w:val="005E7695"/>
    <w:rsid w:val="005E79AE"/>
    <w:rsid w:val="005E79E9"/>
    <w:rsid w:val="005F057D"/>
    <w:rsid w:val="005F0AE8"/>
    <w:rsid w:val="005F1005"/>
    <w:rsid w:val="005F1CFB"/>
    <w:rsid w:val="005F1F79"/>
    <w:rsid w:val="005F224E"/>
    <w:rsid w:val="005F26C4"/>
    <w:rsid w:val="005F28B2"/>
    <w:rsid w:val="005F3374"/>
    <w:rsid w:val="005F368D"/>
    <w:rsid w:val="005F383A"/>
    <w:rsid w:val="005F4164"/>
    <w:rsid w:val="005F4806"/>
    <w:rsid w:val="005F4847"/>
    <w:rsid w:val="005F48C0"/>
    <w:rsid w:val="005F54B3"/>
    <w:rsid w:val="005F57CC"/>
    <w:rsid w:val="005F5857"/>
    <w:rsid w:val="005F593D"/>
    <w:rsid w:val="005F5B8A"/>
    <w:rsid w:val="005F5C40"/>
    <w:rsid w:val="005F5E83"/>
    <w:rsid w:val="005F6078"/>
    <w:rsid w:val="005F60BE"/>
    <w:rsid w:val="005F6716"/>
    <w:rsid w:val="005F6B10"/>
    <w:rsid w:val="005F6F92"/>
    <w:rsid w:val="005F6F9A"/>
    <w:rsid w:val="005F7007"/>
    <w:rsid w:val="005F7299"/>
    <w:rsid w:val="005F77B4"/>
    <w:rsid w:val="005F7842"/>
    <w:rsid w:val="005F7916"/>
    <w:rsid w:val="005F7939"/>
    <w:rsid w:val="005F7C84"/>
    <w:rsid w:val="0060002B"/>
    <w:rsid w:val="00600251"/>
    <w:rsid w:val="0060082F"/>
    <w:rsid w:val="006009AD"/>
    <w:rsid w:val="00600AB8"/>
    <w:rsid w:val="00600B33"/>
    <w:rsid w:val="00600B7E"/>
    <w:rsid w:val="00600ED6"/>
    <w:rsid w:val="0060125D"/>
    <w:rsid w:val="0060125E"/>
    <w:rsid w:val="00601524"/>
    <w:rsid w:val="00601840"/>
    <w:rsid w:val="0060184F"/>
    <w:rsid w:val="006018BC"/>
    <w:rsid w:val="00601B8C"/>
    <w:rsid w:val="00602036"/>
    <w:rsid w:val="006025E1"/>
    <w:rsid w:val="006027A4"/>
    <w:rsid w:val="00602959"/>
    <w:rsid w:val="00602964"/>
    <w:rsid w:val="00603378"/>
    <w:rsid w:val="00603FFA"/>
    <w:rsid w:val="006048F5"/>
    <w:rsid w:val="00604992"/>
    <w:rsid w:val="00604A7F"/>
    <w:rsid w:val="00604B35"/>
    <w:rsid w:val="00604F0E"/>
    <w:rsid w:val="00605142"/>
    <w:rsid w:val="006056C8"/>
    <w:rsid w:val="006058CE"/>
    <w:rsid w:val="00605E3B"/>
    <w:rsid w:val="00605F58"/>
    <w:rsid w:val="0060646F"/>
    <w:rsid w:val="006064A9"/>
    <w:rsid w:val="006066F2"/>
    <w:rsid w:val="006067F1"/>
    <w:rsid w:val="0060698B"/>
    <w:rsid w:val="00606B07"/>
    <w:rsid w:val="00606BA8"/>
    <w:rsid w:val="00606F7F"/>
    <w:rsid w:val="00607114"/>
    <w:rsid w:val="00607492"/>
    <w:rsid w:val="006075F0"/>
    <w:rsid w:val="00607690"/>
    <w:rsid w:val="006076B0"/>
    <w:rsid w:val="006079C3"/>
    <w:rsid w:val="0061046B"/>
    <w:rsid w:val="0061072B"/>
    <w:rsid w:val="00610741"/>
    <w:rsid w:val="00610DAB"/>
    <w:rsid w:val="00610ED8"/>
    <w:rsid w:val="00611117"/>
    <w:rsid w:val="006114EA"/>
    <w:rsid w:val="006116B3"/>
    <w:rsid w:val="006118D0"/>
    <w:rsid w:val="00611B18"/>
    <w:rsid w:val="00611B1C"/>
    <w:rsid w:val="00612315"/>
    <w:rsid w:val="00612517"/>
    <w:rsid w:val="00612534"/>
    <w:rsid w:val="00612E78"/>
    <w:rsid w:val="00613674"/>
    <w:rsid w:val="00613763"/>
    <w:rsid w:val="006138E5"/>
    <w:rsid w:val="00613DD3"/>
    <w:rsid w:val="00614115"/>
    <w:rsid w:val="00614A10"/>
    <w:rsid w:val="00614B29"/>
    <w:rsid w:val="00614C02"/>
    <w:rsid w:val="00614FED"/>
    <w:rsid w:val="00615009"/>
    <w:rsid w:val="0061500F"/>
    <w:rsid w:val="006153F2"/>
    <w:rsid w:val="006156F3"/>
    <w:rsid w:val="006158C2"/>
    <w:rsid w:val="00615962"/>
    <w:rsid w:val="00615AB8"/>
    <w:rsid w:val="00615AFE"/>
    <w:rsid w:val="00615B10"/>
    <w:rsid w:val="00616676"/>
    <w:rsid w:val="00616759"/>
    <w:rsid w:val="00616866"/>
    <w:rsid w:val="00616A3C"/>
    <w:rsid w:val="00616A46"/>
    <w:rsid w:val="00616DB8"/>
    <w:rsid w:val="00616FB9"/>
    <w:rsid w:val="00617705"/>
    <w:rsid w:val="00617A00"/>
    <w:rsid w:val="00617ABC"/>
    <w:rsid w:val="00617B0A"/>
    <w:rsid w:val="006206B8"/>
    <w:rsid w:val="006208C3"/>
    <w:rsid w:val="00620A85"/>
    <w:rsid w:val="00620F69"/>
    <w:rsid w:val="0062128C"/>
    <w:rsid w:val="0062133F"/>
    <w:rsid w:val="0062139A"/>
    <w:rsid w:val="006215F7"/>
    <w:rsid w:val="00621941"/>
    <w:rsid w:val="00621CED"/>
    <w:rsid w:val="00621F97"/>
    <w:rsid w:val="00621FA5"/>
    <w:rsid w:val="00621FF3"/>
    <w:rsid w:val="006220DC"/>
    <w:rsid w:val="0062295C"/>
    <w:rsid w:val="00623679"/>
    <w:rsid w:val="0062374B"/>
    <w:rsid w:val="00623934"/>
    <w:rsid w:val="006239CD"/>
    <w:rsid w:val="00623E97"/>
    <w:rsid w:val="006242F2"/>
    <w:rsid w:val="006244C3"/>
    <w:rsid w:val="00624777"/>
    <w:rsid w:val="0062480C"/>
    <w:rsid w:val="006248EF"/>
    <w:rsid w:val="00624AD0"/>
    <w:rsid w:val="00624D2C"/>
    <w:rsid w:val="0062513A"/>
    <w:rsid w:val="00625191"/>
    <w:rsid w:val="006254B6"/>
    <w:rsid w:val="00625BBD"/>
    <w:rsid w:val="00625CA3"/>
    <w:rsid w:val="00625E79"/>
    <w:rsid w:val="0062606C"/>
    <w:rsid w:val="0062621C"/>
    <w:rsid w:val="00626464"/>
    <w:rsid w:val="0062656D"/>
    <w:rsid w:val="006265F0"/>
    <w:rsid w:val="00626AAC"/>
    <w:rsid w:val="00626B31"/>
    <w:rsid w:val="00626C3C"/>
    <w:rsid w:val="00626CBB"/>
    <w:rsid w:val="00627292"/>
    <w:rsid w:val="006272EC"/>
    <w:rsid w:val="006277C5"/>
    <w:rsid w:val="00627CDE"/>
    <w:rsid w:val="00627D15"/>
    <w:rsid w:val="00630056"/>
    <w:rsid w:val="00630297"/>
    <w:rsid w:val="00630422"/>
    <w:rsid w:val="00630C60"/>
    <w:rsid w:val="0063117A"/>
    <w:rsid w:val="0063177F"/>
    <w:rsid w:val="006317D5"/>
    <w:rsid w:val="00631F8D"/>
    <w:rsid w:val="00632244"/>
    <w:rsid w:val="006328A0"/>
    <w:rsid w:val="00632B08"/>
    <w:rsid w:val="00632B92"/>
    <w:rsid w:val="00632BEE"/>
    <w:rsid w:val="00633278"/>
    <w:rsid w:val="0063340C"/>
    <w:rsid w:val="0063357B"/>
    <w:rsid w:val="00633983"/>
    <w:rsid w:val="00633AE9"/>
    <w:rsid w:val="00633B85"/>
    <w:rsid w:val="00633C7D"/>
    <w:rsid w:val="0063410C"/>
    <w:rsid w:val="006341A6"/>
    <w:rsid w:val="00634504"/>
    <w:rsid w:val="0063453B"/>
    <w:rsid w:val="00634991"/>
    <w:rsid w:val="00634E38"/>
    <w:rsid w:val="00635224"/>
    <w:rsid w:val="006355E2"/>
    <w:rsid w:val="00635607"/>
    <w:rsid w:val="006359A3"/>
    <w:rsid w:val="00635EF5"/>
    <w:rsid w:val="00635FB8"/>
    <w:rsid w:val="00636068"/>
    <w:rsid w:val="006363AA"/>
    <w:rsid w:val="0063642A"/>
    <w:rsid w:val="006365DF"/>
    <w:rsid w:val="00636623"/>
    <w:rsid w:val="00636742"/>
    <w:rsid w:val="0063685A"/>
    <w:rsid w:val="00636A38"/>
    <w:rsid w:val="00636EEF"/>
    <w:rsid w:val="00636F72"/>
    <w:rsid w:val="006371F3"/>
    <w:rsid w:val="0063786B"/>
    <w:rsid w:val="006378C3"/>
    <w:rsid w:val="006378CD"/>
    <w:rsid w:val="00637920"/>
    <w:rsid w:val="00637A46"/>
    <w:rsid w:val="00637C19"/>
    <w:rsid w:val="006400ED"/>
    <w:rsid w:val="00640368"/>
    <w:rsid w:val="00640899"/>
    <w:rsid w:val="00640985"/>
    <w:rsid w:val="00640C70"/>
    <w:rsid w:val="00640E1A"/>
    <w:rsid w:val="00640E5E"/>
    <w:rsid w:val="00640F78"/>
    <w:rsid w:val="00640FEB"/>
    <w:rsid w:val="00641205"/>
    <w:rsid w:val="00641F0E"/>
    <w:rsid w:val="006422FC"/>
    <w:rsid w:val="00642774"/>
    <w:rsid w:val="00642ACB"/>
    <w:rsid w:val="00642AF8"/>
    <w:rsid w:val="00642B89"/>
    <w:rsid w:val="00643B62"/>
    <w:rsid w:val="00643D75"/>
    <w:rsid w:val="00643DDE"/>
    <w:rsid w:val="00643F34"/>
    <w:rsid w:val="00644089"/>
    <w:rsid w:val="00644764"/>
    <w:rsid w:val="00644C52"/>
    <w:rsid w:val="00644FB7"/>
    <w:rsid w:val="006450C6"/>
    <w:rsid w:val="0064514B"/>
    <w:rsid w:val="0064527E"/>
    <w:rsid w:val="0064539A"/>
    <w:rsid w:val="00645534"/>
    <w:rsid w:val="006455C0"/>
    <w:rsid w:val="006459F2"/>
    <w:rsid w:val="00645F2E"/>
    <w:rsid w:val="0064632A"/>
    <w:rsid w:val="0064656C"/>
    <w:rsid w:val="00646BC7"/>
    <w:rsid w:val="00646BCE"/>
    <w:rsid w:val="006472FC"/>
    <w:rsid w:val="0064747B"/>
    <w:rsid w:val="006475BA"/>
    <w:rsid w:val="00647EDC"/>
    <w:rsid w:val="00647F0F"/>
    <w:rsid w:val="00647FA1"/>
    <w:rsid w:val="00650300"/>
    <w:rsid w:val="006507B6"/>
    <w:rsid w:val="006509B2"/>
    <w:rsid w:val="006509C2"/>
    <w:rsid w:val="00650C75"/>
    <w:rsid w:val="00650D09"/>
    <w:rsid w:val="006516A8"/>
    <w:rsid w:val="00651844"/>
    <w:rsid w:val="006518AC"/>
    <w:rsid w:val="00651EF7"/>
    <w:rsid w:val="0065255D"/>
    <w:rsid w:val="006532D6"/>
    <w:rsid w:val="006534AD"/>
    <w:rsid w:val="00653593"/>
    <w:rsid w:val="0065383C"/>
    <w:rsid w:val="0065391B"/>
    <w:rsid w:val="0065395E"/>
    <w:rsid w:val="00653AAD"/>
    <w:rsid w:val="00653DA9"/>
    <w:rsid w:val="0065411F"/>
    <w:rsid w:val="00654120"/>
    <w:rsid w:val="006541C4"/>
    <w:rsid w:val="006542A9"/>
    <w:rsid w:val="0065439E"/>
    <w:rsid w:val="00654574"/>
    <w:rsid w:val="00654A8F"/>
    <w:rsid w:val="0065513B"/>
    <w:rsid w:val="00655600"/>
    <w:rsid w:val="00655976"/>
    <w:rsid w:val="006568D0"/>
    <w:rsid w:val="00656B97"/>
    <w:rsid w:val="00656ECE"/>
    <w:rsid w:val="00656FA7"/>
    <w:rsid w:val="006570D1"/>
    <w:rsid w:val="00657333"/>
    <w:rsid w:val="006573C7"/>
    <w:rsid w:val="00657721"/>
    <w:rsid w:val="0065779F"/>
    <w:rsid w:val="00657810"/>
    <w:rsid w:val="00657AF1"/>
    <w:rsid w:val="00660242"/>
    <w:rsid w:val="0066056C"/>
    <w:rsid w:val="006605F8"/>
    <w:rsid w:val="00660632"/>
    <w:rsid w:val="0066083D"/>
    <w:rsid w:val="00660D8A"/>
    <w:rsid w:val="006610FC"/>
    <w:rsid w:val="0066112B"/>
    <w:rsid w:val="006612CE"/>
    <w:rsid w:val="00661C6F"/>
    <w:rsid w:val="00661F81"/>
    <w:rsid w:val="00662068"/>
    <w:rsid w:val="006623F7"/>
    <w:rsid w:val="00662803"/>
    <w:rsid w:val="00662D4E"/>
    <w:rsid w:val="00662EDE"/>
    <w:rsid w:val="00662F9E"/>
    <w:rsid w:val="00663843"/>
    <w:rsid w:val="0066391C"/>
    <w:rsid w:val="00663A9E"/>
    <w:rsid w:val="00663AEA"/>
    <w:rsid w:val="00663DF5"/>
    <w:rsid w:val="00663E4D"/>
    <w:rsid w:val="00664022"/>
    <w:rsid w:val="006642A1"/>
    <w:rsid w:val="00664482"/>
    <w:rsid w:val="006646AE"/>
    <w:rsid w:val="006648C9"/>
    <w:rsid w:val="00664AE5"/>
    <w:rsid w:val="00664BF8"/>
    <w:rsid w:val="00664CBA"/>
    <w:rsid w:val="00664D32"/>
    <w:rsid w:val="00665267"/>
    <w:rsid w:val="00665312"/>
    <w:rsid w:val="006657A5"/>
    <w:rsid w:val="0066585F"/>
    <w:rsid w:val="00665940"/>
    <w:rsid w:val="00665D59"/>
    <w:rsid w:val="006662CA"/>
    <w:rsid w:val="00666627"/>
    <w:rsid w:val="006669A9"/>
    <w:rsid w:val="00666C47"/>
    <w:rsid w:val="00666CB8"/>
    <w:rsid w:val="00666F79"/>
    <w:rsid w:val="006670F4"/>
    <w:rsid w:val="00667316"/>
    <w:rsid w:val="0066798E"/>
    <w:rsid w:val="00667A19"/>
    <w:rsid w:val="006701DC"/>
    <w:rsid w:val="006706CD"/>
    <w:rsid w:val="0067070F"/>
    <w:rsid w:val="00670913"/>
    <w:rsid w:val="006709E5"/>
    <w:rsid w:val="00670A47"/>
    <w:rsid w:val="00670D7A"/>
    <w:rsid w:val="00670DB0"/>
    <w:rsid w:val="00670E53"/>
    <w:rsid w:val="00670F1D"/>
    <w:rsid w:val="00671604"/>
    <w:rsid w:val="00671634"/>
    <w:rsid w:val="00671F94"/>
    <w:rsid w:val="00671FFB"/>
    <w:rsid w:val="0067241E"/>
    <w:rsid w:val="00672474"/>
    <w:rsid w:val="006728E8"/>
    <w:rsid w:val="00672910"/>
    <w:rsid w:val="00672AA4"/>
    <w:rsid w:val="006731A3"/>
    <w:rsid w:val="00673E75"/>
    <w:rsid w:val="00673E77"/>
    <w:rsid w:val="006743AE"/>
    <w:rsid w:val="0067445E"/>
    <w:rsid w:val="006744AA"/>
    <w:rsid w:val="00674520"/>
    <w:rsid w:val="0067456C"/>
    <w:rsid w:val="00674A3D"/>
    <w:rsid w:val="00674A9C"/>
    <w:rsid w:val="00674EA2"/>
    <w:rsid w:val="00674F04"/>
    <w:rsid w:val="00674FCA"/>
    <w:rsid w:val="00674FF4"/>
    <w:rsid w:val="0067503A"/>
    <w:rsid w:val="006751EC"/>
    <w:rsid w:val="00675614"/>
    <w:rsid w:val="006757CB"/>
    <w:rsid w:val="0067580A"/>
    <w:rsid w:val="00676032"/>
    <w:rsid w:val="0067608D"/>
    <w:rsid w:val="00676495"/>
    <w:rsid w:val="006764FA"/>
    <w:rsid w:val="00676667"/>
    <w:rsid w:val="00676807"/>
    <w:rsid w:val="00676A97"/>
    <w:rsid w:val="00677574"/>
    <w:rsid w:val="0067773B"/>
    <w:rsid w:val="006779AE"/>
    <w:rsid w:val="00677AB0"/>
    <w:rsid w:val="00677B9C"/>
    <w:rsid w:val="00677CD9"/>
    <w:rsid w:val="00680095"/>
    <w:rsid w:val="006803B6"/>
    <w:rsid w:val="00680A8E"/>
    <w:rsid w:val="00680B8B"/>
    <w:rsid w:val="00680D46"/>
    <w:rsid w:val="00680E77"/>
    <w:rsid w:val="00680FBA"/>
    <w:rsid w:val="00680FD3"/>
    <w:rsid w:val="00681067"/>
    <w:rsid w:val="006811CD"/>
    <w:rsid w:val="00681309"/>
    <w:rsid w:val="006816CF"/>
    <w:rsid w:val="006819E4"/>
    <w:rsid w:val="00681C82"/>
    <w:rsid w:val="00681E0A"/>
    <w:rsid w:val="00681ED4"/>
    <w:rsid w:val="00681F3D"/>
    <w:rsid w:val="00682020"/>
    <w:rsid w:val="006826D7"/>
    <w:rsid w:val="00682914"/>
    <w:rsid w:val="00682A0A"/>
    <w:rsid w:val="00682A81"/>
    <w:rsid w:val="00682EC5"/>
    <w:rsid w:val="006837AD"/>
    <w:rsid w:val="00683859"/>
    <w:rsid w:val="00683956"/>
    <w:rsid w:val="00683C4F"/>
    <w:rsid w:val="0068407C"/>
    <w:rsid w:val="00684252"/>
    <w:rsid w:val="00684564"/>
    <w:rsid w:val="00684AE9"/>
    <w:rsid w:val="00684BB3"/>
    <w:rsid w:val="00684DA0"/>
    <w:rsid w:val="00685207"/>
    <w:rsid w:val="00685236"/>
    <w:rsid w:val="00685517"/>
    <w:rsid w:val="00685908"/>
    <w:rsid w:val="00685DBE"/>
    <w:rsid w:val="00685F06"/>
    <w:rsid w:val="006866E6"/>
    <w:rsid w:val="006868D7"/>
    <w:rsid w:val="006872EC"/>
    <w:rsid w:val="0068735C"/>
    <w:rsid w:val="006878E1"/>
    <w:rsid w:val="00687A0C"/>
    <w:rsid w:val="00687A98"/>
    <w:rsid w:val="00687BA8"/>
    <w:rsid w:val="00687BA9"/>
    <w:rsid w:val="00687C4C"/>
    <w:rsid w:val="00687E11"/>
    <w:rsid w:val="00687E6C"/>
    <w:rsid w:val="00687EBD"/>
    <w:rsid w:val="006900E4"/>
    <w:rsid w:val="0069011C"/>
    <w:rsid w:val="00690590"/>
    <w:rsid w:val="00690768"/>
    <w:rsid w:val="006908C6"/>
    <w:rsid w:val="00690ABB"/>
    <w:rsid w:val="00690B82"/>
    <w:rsid w:val="00690D83"/>
    <w:rsid w:val="00691065"/>
    <w:rsid w:val="00691137"/>
    <w:rsid w:val="006913CA"/>
    <w:rsid w:val="00691519"/>
    <w:rsid w:val="0069162B"/>
    <w:rsid w:val="006916D6"/>
    <w:rsid w:val="006918D5"/>
    <w:rsid w:val="00691B6D"/>
    <w:rsid w:val="00691CA3"/>
    <w:rsid w:val="00691CC8"/>
    <w:rsid w:val="00691DC5"/>
    <w:rsid w:val="00692091"/>
    <w:rsid w:val="00692214"/>
    <w:rsid w:val="006925AC"/>
    <w:rsid w:val="00692885"/>
    <w:rsid w:val="00692B6A"/>
    <w:rsid w:val="00692EF0"/>
    <w:rsid w:val="00693036"/>
    <w:rsid w:val="00693659"/>
    <w:rsid w:val="0069369A"/>
    <w:rsid w:val="00693A6B"/>
    <w:rsid w:val="006940D4"/>
    <w:rsid w:val="0069429C"/>
    <w:rsid w:val="00694779"/>
    <w:rsid w:val="00694AC3"/>
    <w:rsid w:val="00695130"/>
    <w:rsid w:val="006956DA"/>
    <w:rsid w:val="006961AE"/>
    <w:rsid w:val="00696412"/>
    <w:rsid w:val="006964A8"/>
    <w:rsid w:val="006967C1"/>
    <w:rsid w:val="00696999"/>
    <w:rsid w:val="00696A8B"/>
    <w:rsid w:val="00696DD5"/>
    <w:rsid w:val="00697040"/>
    <w:rsid w:val="0069749C"/>
    <w:rsid w:val="0069750E"/>
    <w:rsid w:val="0069792D"/>
    <w:rsid w:val="006979A7"/>
    <w:rsid w:val="00697F16"/>
    <w:rsid w:val="00697F2D"/>
    <w:rsid w:val="006A0301"/>
    <w:rsid w:val="006A0449"/>
    <w:rsid w:val="006A0A7A"/>
    <w:rsid w:val="006A0D6F"/>
    <w:rsid w:val="006A12D6"/>
    <w:rsid w:val="006A14BA"/>
    <w:rsid w:val="006A16DC"/>
    <w:rsid w:val="006A1757"/>
    <w:rsid w:val="006A19F9"/>
    <w:rsid w:val="006A245B"/>
    <w:rsid w:val="006A2764"/>
    <w:rsid w:val="006A2E7A"/>
    <w:rsid w:val="006A3143"/>
    <w:rsid w:val="006A33B3"/>
    <w:rsid w:val="006A34CA"/>
    <w:rsid w:val="006A38AA"/>
    <w:rsid w:val="006A38CA"/>
    <w:rsid w:val="006A3EC6"/>
    <w:rsid w:val="006A4863"/>
    <w:rsid w:val="006A496E"/>
    <w:rsid w:val="006A4988"/>
    <w:rsid w:val="006A49B1"/>
    <w:rsid w:val="006A4B6B"/>
    <w:rsid w:val="006A4DF2"/>
    <w:rsid w:val="006A4F1A"/>
    <w:rsid w:val="006A515E"/>
    <w:rsid w:val="006A52D9"/>
    <w:rsid w:val="006A5C54"/>
    <w:rsid w:val="006A5C6D"/>
    <w:rsid w:val="006A5D66"/>
    <w:rsid w:val="006A5F74"/>
    <w:rsid w:val="006A635E"/>
    <w:rsid w:val="006A64AF"/>
    <w:rsid w:val="006A6AFE"/>
    <w:rsid w:val="006A6BA2"/>
    <w:rsid w:val="006A6DCE"/>
    <w:rsid w:val="006A6FC9"/>
    <w:rsid w:val="006A70D5"/>
    <w:rsid w:val="006A75EA"/>
    <w:rsid w:val="006A770F"/>
    <w:rsid w:val="006A779E"/>
    <w:rsid w:val="006A7D76"/>
    <w:rsid w:val="006A7E2D"/>
    <w:rsid w:val="006A7F2E"/>
    <w:rsid w:val="006A7FBE"/>
    <w:rsid w:val="006B157F"/>
    <w:rsid w:val="006B187D"/>
    <w:rsid w:val="006B1B27"/>
    <w:rsid w:val="006B1D20"/>
    <w:rsid w:val="006B1EF1"/>
    <w:rsid w:val="006B2352"/>
    <w:rsid w:val="006B2404"/>
    <w:rsid w:val="006B2A94"/>
    <w:rsid w:val="006B2C06"/>
    <w:rsid w:val="006B2DFA"/>
    <w:rsid w:val="006B375E"/>
    <w:rsid w:val="006B3B16"/>
    <w:rsid w:val="006B3FDB"/>
    <w:rsid w:val="006B4210"/>
    <w:rsid w:val="006B43A2"/>
    <w:rsid w:val="006B4506"/>
    <w:rsid w:val="006B4512"/>
    <w:rsid w:val="006B4774"/>
    <w:rsid w:val="006B495B"/>
    <w:rsid w:val="006B49B0"/>
    <w:rsid w:val="006B4BE5"/>
    <w:rsid w:val="006B5108"/>
    <w:rsid w:val="006B5137"/>
    <w:rsid w:val="006B5457"/>
    <w:rsid w:val="006B55D1"/>
    <w:rsid w:val="006B5D49"/>
    <w:rsid w:val="006B61AD"/>
    <w:rsid w:val="006B61D7"/>
    <w:rsid w:val="006B62B2"/>
    <w:rsid w:val="006B6398"/>
    <w:rsid w:val="006B66A4"/>
    <w:rsid w:val="006B6D4C"/>
    <w:rsid w:val="006B6D5D"/>
    <w:rsid w:val="006B6FCF"/>
    <w:rsid w:val="006B7473"/>
    <w:rsid w:val="006B781A"/>
    <w:rsid w:val="006B7C73"/>
    <w:rsid w:val="006B7D5C"/>
    <w:rsid w:val="006B7DFE"/>
    <w:rsid w:val="006B7ECC"/>
    <w:rsid w:val="006B7FD1"/>
    <w:rsid w:val="006C0046"/>
    <w:rsid w:val="006C004B"/>
    <w:rsid w:val="006C0323"/>
    <w:rsid w:val="006C0389"/>
    <w:rsid w:val="006C0639"/>
    <w:rsid w:val="006C0952"/>
    <w:rsid w:val="006C0962"/>
    <w:rsid w:val="006C0F4E"/>
    <w:rsid w:val="006C10A8"/>
    <w:rsid w:val="006C1174"/>
    <w:rsid w:val="006C15BA"/>
    <w:rsid w:val="006C17A3"/>
    <w:rsid w:val="006C1F52"/>
    <w:rsid w:val="006C2231"/>
    <w:rsid w:val="006C2587"/>
    <w:rsid w:val="006C27F0"/>
    <w:rsid w:val="006C2B78"/>
    <w:rsid w:val="006C2BA4"/>
    <w:rsid w:val="006C2CB7"/>
    <w:rsid w:val="006C3204"/>
    <w:rsid w:val="006C36E0"/>
    <w:rsid w:val="006C3743"/>
    <w:rsid w:val="006C3B31"/>
    <w:rsid w:val="006C3CD5"/>
    <w:rsid w:val="006C4252"/>
    <w:rsid w:val="006C43B8"/>
    <w:rsid w:val="006C4472"/>
    <w:rsid w:val="006C462D"/>
    <w:rsid w:val="006C4908"/>
    <w:rsid w:val="006C4A2E"/>
    <w:rsid w:val="006C4DA5"/>
    <w:rsid w:val="006C4E21"/>
    <w:rsid w:val="006C4F09"/>
    <w:rsid w:val="006C5443"/>
    <w:rsid w:val="006C55F5"/>
    <w:rsid w:val="006C5A7A"/>
    <w:rsid w:val="006C5E5C"/>
    <w:rsid w:val="006C6310"/>
    <w:rsid w:val="006C6487"/>
    <w:rsid w:val="006C65E7"/>
    <w:rsid w:val="006C6801"/>
    <w:rsid w:val="006C68E7"/>
    <w:rsid w:val="006C6ADE"/>
    <w:rsid w:val="006C6B9B"/>
    <w:rsid w:val="006C6CD3"/>
    <w:rsid w:val="006C6FA8"/>
    <w:rsid w:val="006C71BC"/>
    <w:rsid w:val="006C7467"/>
    <w:rsid w:val="006C75CE"/>
    <w:rsid w:val="006C7697"/>
    <w:rsid w:val="006C78FB"/>
    <w:rsid w:val="006C7976"/>
    <w:rsid w:val="006C7A68"/>
    <w:rsid w:val="006C7A81"/>
    <w:rsid w:val="006C7B4B"/>
    <w:rsid w:val="006C7E78"/>
    <w:rsid w:val="006C7EC4"/>
    <w:rsid w:val="006D02FF"/>
    <w:rsid w:val="006D04BB"/>
    <w:rsid w:val="006D0578"/>
    <w:rsid w:val="006D0734"/>
    <w:rsid w:val="006D0958"/>
    <w:rsid w:val="006D12BC"/>
    <w:rsid w:val="006D1842"/>
    <w:rsid w:val="006D185B"/>
    <w:rsid w:val="006D1ACD"/>
    <w:rsid w:val="006D2522"/>
    <w:rsid w:val="006D25DC"/>
    <w:rsid w:val="006D2679"/>
    <w:rsid w:val="006D29DF"/>
    <w:rsid w:val="006D2BD6"/>
    <w:rsid w:val="006D2D2B"/>
    <w:rsid w:val="006D37C0"/>
    <w:rsid w:val="006D39E8"/>
    <w:rsid w:val="006D3B4A"/>
    <w:rsid w:val="006D3C11"/>
    <w:rsid w:val="006D3C18"/>
    <w:rsid w:val="006D3C61"/>
    <w:rsid w:val="006D3E08"/>
    <w:rsid w:val="006D4063"/>
    <w:rsid w:val="006D41DB"/>
    <w:rsid w:val="006D43DE"/>
    <w:rsid w:val="006D463E"/>
    <w:rsid w:val="006D464D"/>
    <w:rsid w:val="006D487C"/>
    <w:rsid w:val="006D4D39"/>
    <w:rsid w:val="006D4EC2"/>
    <w:rsid w:val="006D5269"/>
    <w:rsid w:val="006D59CF"/>
    <w:rsid w:val="006D5D1F"/>
    <w:rsid w:val="006D5EC3"/>
    <w:rsid w:val="006D630F"/>
    <w:rsid w:val="006D63F3"/>
    <w:rsid w:val="006D679F"/>
    <w:rsid w:val="006D697A"/>
    <w:rsid w:val="006D6B88"/>
    <w:rsid w:val="006D6C68"/>
    <w:rsid w:val="006D737C"/>
    <w:rsid w:val="006D75AA"/>
    <w:rsid w:val="006D7622"/>
    <w:rsid w:val="006D79FD"/>
    <w:rsid w:val="006D7AD1"/>
    <w:rsid w:val="006E04F6"/>
    <w:rsid w:val="006E07C4"/>
    <w:rsid w:val="006E0983"/>
    <w:rsid w:val="006E0A7A"/>
    <w:rsid w:val="006E0B28"/>
    <w:rsid w:val="006E13FB"/>
    <w:rsid w:val="006E177A"/>
    <w:rsid w:val="006E1834"/>
    <w:rsid w:val="006E1925"/>
    <w:rsid w:val="006E19D2"/>
    <w:rsid w:val="006E2219"/>
    <w:rsid w:val="006E2522"/>
    <w:rsid w:val="006E2830"/>
    <w:rsid w:val="006E3192"/>
    <w:rsid w:val="006E33E2"/>
    <w:rsid w:val="006E3481"/>
    <w:rsid w:val="006E34C5"/>
    <w:rsid w:val="006E3804"/>
    <w:rsid w:val="006E3843"/>
    <w:rsid w:val="006E3C8D"/>
    <w:rsid w:val="006E3CF3"/>
    <w:rsid w:val="006E3DBF"/>
    <w:rsid w:val="006E3F3D"/>
    <w:rsid w:val="006E421F"/>
    <w:rsid w:val="006E4B91"/>
    <w:rsid w:val="006E4C1A"/>
    <w:rsid w:val="006E4F21"/>
    <w:rsid w:val="006E4F23"/>
    <w:rsid w:val="006E5030"/>
    <w:rsid w:val="006E5308"/>
    <w:rsid w:val="006E53CA"/>
    <w:rsid w:val="006E5DB1"/>
    <w:rsid w:val="006E604B"/>
    <w:rsid w:val="006E6188"/>
    <w:rsid w:val="006E61D5"/>
    <w:rsid w:val="006E65A9"/>
    <w:rsid w:val="006E6756"/>
    <w:rsid w:val="006E6AA2"/>
    <w:rsid w:val="006E6AAB"/>
    <w:rsid w:val="006E6D82"/>
    <w:rsid w:val="006E715C"/>
    <w:rsid w:val="006E75D1"/>
    <w:rsid w:val="006E766E"/>
    <w:rsid w:val="006E7921"/>
    <w:rsid w:val="006E7E28"/>
    <w:rsid w:val="006F001B"/>
    <w:rsid w:val="006F01C6"/>
    <w:rsid w:val="006F026E"/>
    <w:rsid w:val="006F040B"/>
    <w:rsid w:val="006F06D4"/>
    <w:rsid w:val="006F0711"/>
    <w:rsid w:val="006F0749"/>
    <w:rsid w:val="006F09FE"/>
    <w:rsid w:val="006F0B8D"/>
    <w:rsid w:val="006F0ECB"/>
    <w:rsid w:val="006F1064"/>
    <w:rsid w:val="006F1670"/>
    <w:rsid w:val="006F19E3"/>
    <w:rsid w:val="006F1EA1"/>
    <w:rsid w:val="006F213D"/>
    <w:rsid w:val="006F23B9"/>
    <w:rsid w:val="006F2444"/>
    <w:rsid w:val="006F28A5"/>
    <w:rsid w:val="006F2BB6"/>
    <w:rsid w:val="006F2C03"/>
    <w:rsid w:val="006F2D84"/>
    <w:rsid w:val="006F2D91"/>
    <w:rsid w:val="006F3499"/>
    <w:rsid w:val="006F3A44"/>
    <w:rsid w:val="006F3A7C"/>
    <w:rsid w:val="006F3D5F"/>
    <w:rsid w:val="006F4315"/>
    <w:rsid w:val="006F4587"/>
    <w:rsid w:val="006F46B5"/>
    <w:rsid w:val="006F4A9D"/>
    <w:rsid w:val="006F4FFB"/>
    <w:rsid w:val="006F5017"/>
    <w:rsid w:val="006F50A6"/>
    <w:rsid w:val="006F5336"/>
    <w:rsid w:val="006F54F5"/>
    <w:rsid w:val="006F5599"/>
    <w:rsid w:val="006F5703"/>
    <w:rsid w:val="006F592F"/>
    <w:rsid w:val="006F5DD0"/>
    <w:rsid w:val="006F5DF9"/>
    <w:rsid w:val="006F5E30"/>
    <w:rsid w:val="006F5EB0"/>
    <w:rsid w:val="006F5FF8"/>
    <w:rsid w:val="006F654A"/>
    <w:rsid w:val="006F6CB8"/>
    <w:rsid w:val="006F6DD1"/>
    <w:rsid w:val="006F7949"/>
    <w:rsid w:val="006F7D12"/>
    <w:rsid w:val="007004E5"/>
    <w:rsid w:val="00700957"/>
    <w:rsid w:val="00700A57"/>
    <w:rsid w:val="00700B04"/>
    <w:rsid w:val="00700CEF"/>
    <w:rsid w:val="00700D9C"/>
    <w:rsid w:val="0070108E"/>
    <w:rsid w:val="00701123"/>
    <w:rsid w:val="0070143D"/>
    <w:rsid w:val="0070168A"/>
    <w:rsid w:val="007016FA"/>
    <w:rsid w:val="00701701"/>
    <w:rsid w:val="0070174A"/>
    <w:rsid w:val="0070198C"/>
    <w:rsid w:val="00701ABD"/>
    <w:rsid w:val="00701C7B"/>
    <w:rsid w:val="007025EF"/>
    <w:rsid w:val="0070274D"/>
    <w:rsid w:val="0070283B"/>
    <w:rsid w:val="00702F77"/>
    <w:rsid w:val="0070319C"/>
    <w:rsid w:val="00703C13"/>
    <w:rsid w:val="00704259"/>
    <w:rsid w:val="007044DE"/>
    <w:rsid w:val="007045AD"/>
    <w:rsid w:val="00704699"/>
    <w:rsid w:val="0070488C"/>
    <w:rsid w:val="007049C2"/>
    <w:rsid w:val="00704B7A"/>
    <w:rsid w:val="00704BF8"/>
    <w:rsid w:val="00704F5C"/>
    <w:rsid w:val="00705143"/>
    <w:rsid w:val="00705155"/>
    <w:rsid w:val="007055F7"/>
    <w:rsid w:val="00705608"/>
    <w:rsid w:val="0070609F"/>
    <w:rsid w:val="007060D2"/>
    <w:rsid w:val="00706284"/>
    <w:rsid w:val="00706438"/>
    <w:rsid w:val="0070651E"/>
    <w:rsid w:val="007066F5"/>
    <w:rsid w:val="00706C99"/>
    <w:rsid w:val="00706E40"/>
    <w:rsid w:val="007071E4"/>
    <w:rsid w:val="00707627"/>
    <w:rsid w:val="0070764E"/>
    <w:rsid w:val="00707F3C"/>
    <w:rsid w:val="0071016E"/>
    <w:rsid w:val="00710274"/>
    <w:rsid w:val="0071027A"/>
    <w:rsid w:val="0071038D"/>
    <w:rsid w:val="00710BFE"/>
    <w:rsid w:val="00710C5C"/>
    <w:rsid w:val="00710C94"/>
    <w:rsid w:val="0071131F"/>
    <w:rsid w:val="007113B5"/>
    <w:rsid w:val="00711518"/>
    <w:rsid w:val="007115B0"/>
    <w:rsid w:val="007116B6"/>
    <w:rsid w:val="00711A6E"/>
    <w:rsid w:val="00711F90"/>
    <w:rsid w:val="00711FE9"/>
    <w:rsid w:val="007122C5"/>
    <w:rsid w:val="007126D8"/>
    <w:rsid w:val="00712D09"/>
    <w:rsid w:val="00713650"/>
    <w:rsid w:val="007136F7"/>
    <w:rsid w:val="00713A7A"/>
    <w:rsid w:val="00713DB4"/>
    <w:rsid w:val="00714470"/>
    <w:rsid w:val="007147DE"/>
    <w:rsid w:val="007148EC"/>
    <w:rsid w:val="00714B21"/>
    <w:rsid w:val="00714DCD"/>
    <w:rsid w:val="00715066"/>
    <w:rsid w:val="007151C6"/>
    <w:rsid w:val="00715572"/>
    <w:rsid w:val="00715E0E"/>
    <w:rsid w:val="00715E1E"/>
    <w:rsid w:val="007160BD"/>
    <w:rsid w:val="007164A2"/>
    <w:rsid w:val="00716B7C"/>
    <w:rsid w:val="00716D2E"/>
    <w:rsid w:val="00716D6D"/>
    <w:rsid w:val="0071717D"/>
    <w:rsid w:val="00717590"/>
    <w:rsid w:val="007179A7"/>
    <w:rsid w:val="00717C9E"/>
    <w:rsid w:val="00717D84"/>
    <w:rsid w:val="00717E8F"/>
    <w:rsid w:val="00720320"/>
    <w:rsid w:val="0072055F"/>
    <w:rsid w:val="00720B7D"/>
    <w:rsid w:val="00720C25"/>
    <w:rsid w:val="00720C2B"/>
    <w:rsid w:val="00721599"/>
    <w:rsid w:val="00721774"/>
    <w:rsid w:val="00721795"/>
    <w:rsid w:val="00721A4D"/>
    <w:rsid w:val="00721F46"/>
    <w:rsid w:val="00721FF8"/>
    <w:rsid w:val="00722019"/>
    <w:rsid w:val="0072206D"/>
    <w:rsid w:val="0072264B"/>
    <w:rsid w:val="007226B9"/>
    <w:rsid w:val="007228A4"/>
    <w:rsid w:val="007229F0"/>
    <w:rsid w:val="007237AF"/>
    <w:rsid w:val="00723910"/>
    <w:rsid w:val="00723C98"/>
    <w:rsid w:val="00723E12"/>
    <w:rsid w:val="00724013"/>
    <w:rsid w:val="00724120"/>
    <w:rsid w:val="007242C8"/>
    <w:rsid w:val="00724337"/>
    <w:rsid w:val="00724AC1"/>
    <w:rsid w:val="00724C38"/>
    <w:rsid w:val="0072515E"/>
    <w:rsid w:val="007251C4"/>
    <w:rsid w:val="007251F2"/>
    <w:rsid w:val="007255D8"/>
    <w:rsid w:val="007256B4"/>
    <w:rsid w:val="007259D1"/>
    <w:rsid w:val="00725AA9"/>
    <w:rsid w:val="00725B02"/>
    <w:rsid w:val="00725BA3"/>
    <w:rsid w:val="00725E54"/>
    <w:rsid w:val="00725FFA"/>
    <w:rsid w:val="007260F5"/>
    <w:rsid w:val="00726166"/>
    <w:rsid w:val="007264B9"/>
    <w:rsid w:val="007265B6"/>
    <w:rsid w:val="00726DC8"/>
    <w:rsid w:val="00726DEB"/>
    <w:rsid w:val="00727121"/>
    <w:rsid w:val="00727615"/>
    <w:rsid w:val="007277EE"/>
    <w:rsid w:val="00727EC1"/>
    <w:rsid w:val="00727FC2"/>
    <w:rsid w:val="007305A1"/>
    <w:rsid w:val="00730A80"/>
    <w:rsid w:val="00730BF3"/>
    <w:rsid w:val="00730E0B"/>
    <w:rsid w:val="00730E31"/>
    <w:rsid w:val="007310D5"/>
    <w:rsid w:val="00731101"/>
    <w:rsid w:val="007319C1"/>
    <w:rsid w:val="00731B7C"/>
    <w:rsid w:val="00731C14"/>
    <w:rsid w:val="00731D59"/>
    <w:rsid w:val="00732054"/>
    <w:rsid w:val="00732224"/>
    <w:rsid w:val="007323A0"/>
    <w:rsid w:val="007326CB"/>
    <w:rsid w:val="007333DB"/>
    <w:rsid w:val="00733731"/>
    <w:rsid w:val="00733B9D"/>
    <w:rsid w:val="00733E57"/>
    <w:rsid w:val="00733EA3"/>
    <w:rsid w:val="00733F62"/>
    <w:rsid w:val="00734598"/>
    <w:rsid w:val="00734A65"/>
    <w:rsid w:val="00734BB2"/>
    <w:rsid w:val="00734C3E"/>
    <w:rsid w:val="0073522A"/>
    <w:rsid w:val="00735354"/>
    <w:rsid w:val="007353D9"/>
    <w:rsid w:val="00735D86"/>
    <w:rsid w:val="00735DAA"/>
    <w:rsid w:val="0073608E"/>
    <w:rsid w:val="00736469"/>
    <w:rsid w:val="00736A52"/>
    <w:rsid w:val="00736E07"/>
    <w:rsid w:val="00737913"/>
    <w:rsid w:val="0073794E"/>
    <w:rsid w:val="00740306"/>
    <w:rsid w:val="007404AE"/>
    <w:rsid w:val="00740D63"/>
    <w:rsid w:val="00740E93"/>
    <w:rsid w:val="007413C4"/>
    <w:rsid w:val="00741414"/>
    <w:rsid w:val="007414DD"/>
    <w:rsid w:val="0074170E"/>
    <w:rsid w:val="007417EC"/>
    <w:rsid w:val="00741B19"/>
    <w:rsid w:val="00741C7B"/>
    <w:rsid w:val="00741F13"/>
    <w:rsid w:val="00742023"/>
    <w:rsid w:val="00742074"/>
    <w:rsid w:val="007420AC"/>
    <w:rsid w:val="00742220"/>
    <w:rsid w:val="00742686"/>
    <w:rsid w:val="00742765"/>
    <w:rsid w:val="00742800"/>
    <w:rsid w:val="00742AE7"/>
    <w:rsid w:val="00742D63"/>
    <w:rsid w:val="00743134"/>
    <w:rsid w:val="00743483"/>
    <w:rsid w:val="00743844"/>
    <w:rsid w:val="00743C2C"/>
    <w:rsid w:val="00743C9A"/>
    <w:rsid w:val="00743E5E"/>
    <w:rsid w:val="00744232"/>
    <w:rsid w:val="00744AAD"/>
    <w:rsid w:val="00744DCC"/>
    <w:rsid w:val="0074513D"/>
    <w:rsid w:val="007455FC"/>
    <w:rsid w:val="0074578E"/>
    <w:rsid w:val="00745849"/>
    <w:rsid w:val="007459F3"/>
    <w:rsid w:val="00745C8F"/>
    <w:rsid w:val="0074639A"/>
    <w:rsid w:val="007464DB"/>
    <w:rsid w:val="00746A29"/>
    <w:rsid w:val="00746A47"/>
    <w:rsid w:val="00746C35"/>
    <w:rsid w:val="00746C9F"/>
    <w:rsid w:val="00747522"/>
    <w:rsid w:val="007475B6"/>
    <w:rsid w:val="007475BA"/>
    <w:rsid w:val="00747947"/>
    <w:rsid w:val="00747B86"/>
    <w:rsid w:val="007500CE"/>
    <w:rsid w:val="007504D3"/>
    <w:rsid w:val="007504DA"/>
    <w:rsid w:val="00750845"/>
    <w:rsid w:val="00750854"/>
    <w:rsid w:val="0075087F"/>
    <w:rsid w:val="00750ADF"/>
    <w:rsid w:val="00751043"/>
    <w:rsid w:val="00751836"/>
    <w:rsid w:val="00751AA4"/>
    <w:rsid w:val="007522DE"/>
    <w:rsid w:val="007528A0"/>
    <w:rsid w:val="00752A31"/>
    <w:rsid w:val="00752F06"/>
    <w:rsid w:val="007531B2"/>
    <w:rsid w:val="0075396C"/>
    <w:rsid w:val="007539E0"/>
    <w:rsid w:val="00753CCA"/>
    <w:rsid w:val="00753E98"/>
    <w:rsid w:val="007540B3"/>
    <w:rsid w:val="00754165"/>
    <w:rsid w:val="00754193"/>
    <w:rsid w:val="00754248"/>
    <w:rsid w:val="007545E4"/>
    <w:rsid w:val="00754669"/>
    <w:rsid w:val="007546BF"/>
    <w:rsid w:val="00754CF0"/>
    <w:rsid w:val="00754F0D"/>
    <w:rsid w:val="007551CC"/>
    <w:rsid w:val="007554BA"/>
    <w:rsid w:val="00755642"/>
    <w:rsid w:val="007556FA"/>
    <w:rsid w:val="00755CA8"/>
    <w:rsid w:val="0075601A"/>
    <w:rsid w:val="007563C4"/>
    <w:rsid w:val="0075681D"/>
    <w:rsid w:val="00756A26"/>
    <w:rsid w:val="00756AF1"/>
    <w:rsid w:val="00756B0F"/>
    <w:rsid w:val="00756E62"/>
    <w:rsid w:val="007570F4"/>
    <w:rsid w:val="0075744C"/>
    <w:rsid w:val="00757496"/>
    <w:rsid w:val="00757762"/>
    <w:rsid w:val="007578AE"/>
    <w:rsid w:val="00757A37"/>
    <w:rsid w:val="00757CA5"/>
    <w:rsid w:val="007602B6"/>
    <w:rsid w:val="007602C2"/>
    <w:rsid w:val="007603CC"/>
    <w:rsid w:val="00760746"/>
    <w:rsid w:val="00761197"/>
    <w:rsid w:val="007616A7"/>
    <w:rsid w:val="00761C5C"/>
    <w:rsid w:val="00761CF7"/>
    <w:rsid w:val="00761E31"/>
    <w:rsid w:val="007622AA"/>
    <w:rsid w:val="007622C2"/>
    <w:rsid w:val="00762477"/>
    <w:rsid w:val="00762B09"/>
    <w:rsid w:val="00762C16"/>
    <w:rsid w:val="00763005"/>
    <w:rsid w:val="0076352B"/>
    <w:rsid w:val="0076379A"/>
    <w:rsid w:val="00763A1B"/>
    <w:rsid w:val="00763B2D"/>
    <w:rsid w:val="00763C61"/>
    <w:rsid w:val="00763DC7"/>
    <w:rsid w:val="00764024"/>
    <w:rsid w:val="007640CD"/>
    <w:rsid w:val="00764105"/>
    <w:rsid w:val="00764224"/>
    <w:rsid w:val="007644CE"/>
    <w:rsid w:val="00764614"/>
    <w:rsid w:val="00764A9E"/>
    <w:rsid w:val="00764C97"/>
    <w:rsid w:val="00764CCF"/>
    <w:rsid w:val="00765181"/>
    <w:rsid w:val="0076535A"/>
    <w:rsid w:val="007656BA"/>
    <w:rsid w:val="00765A96"/>
    <w:rsid w:val="00765ABB"/>
    <w:rsid w:val="00765B56"/>
    <w:rsid w:val="00765D8D"/>
    <w:rsid w:val="00766121"/>
    <w:rsid w:val="007662E7"/>
    <w:rsid w:val="00766446"/>
    <w:rsid w:val="007666C5"/>
    <w:rsid w:val="0076675E"/>
    <w:rsid w:val="00766F01"/>
    <w:rsid w:val="007671EC"/>
    <w:rsid w:val="0076755F"/>
    <w:rsid w:val="00767793"/>
    <w:rsid w:val="00767B33"/>
    <w:rsid w:val="00767CB3"/>
    <w:rsid w:val="007704A2"/>
    <w:rsid w:val="007704F5"/>
    <w:rsid w:val="00770BC4"/>
    <w:rsid w:val="00771437"/>
    <w:rsid w:val="00771EB5"/>
    <w:rsid w:val="007720D2"/>
    <w:rsid w:val="0077211C"/>
    <w:rsid w:val="0077233C"/>
    <w:rsid w:val="007723BD"/>
    <w:rsid w:val="0077268B"/>
    <w:rsid w:val="007726A4"/>
    <w:rsid w:val="00772B96"/>
    <w:rsid w:val="00772C0C"/>
    <w:rsid w:val="00772CFD"/>
    <w:rsid w:val="007730CE"/>
    <w:rsid w:val="007735CA"/>
    <w:rsid w:val="00773CA0"/>
    <w:rsid w:val="00774780"/>
    <w:rsid w:val="00775241"/>
    <w:rsid w:val="007752D8"/>
    <w:rsid w:val="00775568"/>
    <w:rsid w:val="00775632"/>
    <w:rsid w:val="00775EB5"/>
    <w:rsid w:val="00776018"/>
    <w:rsid w:val="00776196"/>
    <w:rsid w:val="007763A4"/>
    <w:rsid w:val="0077643F"/>
    <w:rsid w:val="00776449"/>
    <w:rsid w:val="00776569"/>
    <w:rsid w:val="0077687C"/>
    <w:rsid w:val="00776E9D"/>
    <w:rsid w:val="007770C8"/>
    <w:rsid w:val="0077723B"/>
    <w:rsid w:val="00777292"/>
    <w:rsid w:val="007773ED"/>
    <w:rsid w:val="00777906"/>
    <w:rsid w:val="0077793B"/>
    <w:rsid w:val="00777973"/>
    <w:rsid w:val="00777C32"/>
    <w:rsid w:val="0078003A"/>
    <w:rsid w:val="00780793"/>
    <w:rsid w:val="00780949"/>
    <w:rsid w:val="00780C7F"/>
    <w:rsid w:val="007817E2"/>
    <w:rsid w:val="0078189E"/>
    <w:rsid w:val="00781B1B"/>
    <w:rsid w:val="00781C3A"/>
    <w:rsid w:val="007824FB"/>
    <w:rsid w:val="00782522"/>
    <w:rsid w:val="00782771"/>
    <w:rsid w:val="00782E48"/>
    <w:rsid w:val="00783128"/>
    <w:rsid w:val="007831FF"/>
    <w:rsid w:val="00783A75"/>
    <w:rsid w:val="00783BA8"/>
    <w:rsid w:val="00783BDC"/>
    <w:rsid w:val="007843E0"/>
    <w:rsid w:val="00784425"/>
    <w:rsid w:val="00784562"/>
    <w:rsid w:val="007846FF"/>
    <w:rsid w:val="00784BDA"/>
    <w:rsid w:val="00784FE8"/>
    <w:rsid w:val="00785083"/>
    <w:rsid w:val="00785109"/>
    <w:rsid w:val="0078511E"/>
    <w:rsid w:val="00785290"/>
    <w:rsid w:val="00785D82"/>
    <w:rsid w:val="00786524"/>
    <w:rsid w:val="0078695E"/>
    <w:rsid w:val="00786B3B"/>
    <w:rsid w:val="00786BD5"/>
    <w:rsid w:val="00786BDD"/>
    <w:rsid w:val="00786E49"/>
    <w:rsid w:val="00786FA5"/>
    <w:rsid w:val="0078729F"/>
    <w:rsid w:val="007874E5"/>
    <w:rsid w:val="007874F9"/>
    <w:rsid w:val="007878DF"/>
    <w:rsid w:val="00787B02"/>
    <w:rsid w:val="00787CEE"/>
    <w:rsid w:val="00787E28"/>
    <w:rsid w:val="0079013B"/>
    <w:rsid w:val="007902E1"/>
    <w:rsid w:val="00790354"/>
    <w:rsid w:val="00790592"/>
    <w:rsid w:val="0079061A"/>
    <w:rsid w:val="0079061C"/>
    <w:rsid w:val="0079070C"/>
    <w:rsid w:val="00790960"/>
    <w:rsid w:val="00790A37"/>
    <w:rsid w:val="007911FC"/>
    <w:rsid w:val="0079133B"/>
    <w:rsid w:val="00791382"/>
    <w:rsid w:val="0079156A"/>
    <w:rsid w:val="0079161F"/>
    <w:rsid w:val="00791833"/>
    <w:rsid w:val="00791860"/>
    <w:rsid w:val="0079193D"/>
    <w:rsid w:val="00791ADB"/>
    <w:rsid w:val="00791CCF"/>
    <w:rsid w:val="00791D01"/>
    <w:rsid w:val="00791DE6"/>
    <w:rsid w:val="0079201D"/>
    <w:rsid w:val="00792027"/>
    <w:rsid w:val="0079244E"/>
    <w:rsid w:val="00792537"/>
    <w:rsid w:val="00792567"/>
    <w:rsid w:val="00792D4E"/>
    <w:rsid w:val="00792DF4"/>
    <w:rsid w:val="00792F38"/>
    <w:rsid w:val="0079301C"/>
    <w:rsid w:val="00793088"/>
    <w:rsid w:val="007930FC"/>
    <w:rsid w:val="00793144"/>
    <w:rsid w:val="0079316B"/>
    <w:rsid w:val="0079333F"/>
    <w:rsid w:val="007935F2"/>
    <w:rsid w:val="0079392C"/>
    <w:rsid w:val="00793B8F"/>
    <w:rsid w:val="00793E71"/>
    <w:rsid w:val="00793FF2"/>
    <w:rsid w:val="0079407F"/>
    <w:rsid w:val="00794300"/>
    <w:rsid w:val="00794995"/>
    <w:rsid w:val="007951B1"/>
    <w:rsid w:val="00795387"/>
    <w:rsid w:val="007953A9"/>
    <w:rsid w:val="007959D2"/>
    <w:rsid w:val="00795AAD"/>
    <w:rsid w:val="00796002"/>
    <w:rsid w:val="00796D2C"/>
    <w:rsid w:val="00796EB9"/>
    <w:rsid w:val="00797160"/>
    <w:rsid w:val="007973B6"/>
    <w:rsid w:val="0079759E"/>
    <w:rsid w:val="007975BC"/>
    <w:rsid w:val="007978B5"/>
    <w:rsid w:val="007A006B"/>
    <w:rsid w:val="007A033D"/>
    <w:rsid w:val="007A047B"/>
    <w:rsid w:val="007A0820"/>
    <w:rsid w:val="007A0BAE"/>
    <w:rsid w:val="007A1127"/>
    <w:rsid w:val="007A15A7"/>
    <w:rsid w:val="007A15D0"/>
    <w:rsid w:val="007A1AAA"/>
    <w:rsid w:val="007A1F64"/>
    <w:rsid w:val="007A2213"/>
    <w:rsid w:val="007A2562"/>
    <w:rsid w:val="007A2AB4"/>
    <w:rsid w:val="007A2B35"/>
    <w:rsid w:val="007A2B58"/>
    <w:rsid w:val="007A2C7B"/>
    <w:rsid w:val="007A2DCA"/>
    <w:rsid w:val="007A2F8C"/>
    <w:rsid w:val="007A325F"/>
    <w:rsid w:val="007A36E4"/>
    <w:rsid w:val="007A36F7"/>
    <w:rsid w:val="007A3B42"/>
    <w:rsid w:val="007A4083"/>
    <w:rsid w:val="007A42ED"/>
    <w:rsid w:val="007A4A0B"/>
    <w:rsid w:val="007A4A80"/>
    <w:rsid w:val="007A5875"/>
    <w:rsid w:val="007A5A9D"/>
    <w:rsid w:val="007A5BED"/>
    <w:rsid w:val="007A5D9D"/>
    <w:rsid w:val="007A60BB"/>
    <w:rsid w:val="007A6110"/>
    <w:rsid w:val="007A6211"/>
    <w:rsid w:val="007A6B91"/>
    <w:rsid w:val="007A6F4D"/>
    <w:rsid w:val="007A707B"/>
    <w:rsid w:val="007A74EC"/>
    <w:rsid w:val="007A7622"/>
    <w:rsid w:val="007A7885"/>
    <w:rsid w:val="007B0672"/>
    <w:rsid w:val="007B070B"/>
    <w:rsid w:val="007B07C2"/>
    <w:rsid w:val="007B088D"/>
    <w:rsid w:val="007B0AC2"/>
    <w:rsid w:val="007B0C5D"/>
    <w:rsid w:val="007B13C7"/>
    <w:rsid w:val="007B1404"/>
    <w:rsid w:val="007B1AFA"/>
    <w:rsid w:val="007B1E36"/>
    <w:rsid w:val="007B1F27"/>
    <w:rsid w:val="007B2331"/>
    <w:rsid w:val="007B2442"/>
    <w:rsid w:val="007B284D"/>
    <w:rsid w:val="007B298E"/>
    <w:rsid w:val="007B3267"/>
    <w:rsid w:val="007B3756"/>
    <w:rsid w:val="007B3B42"/>
    <w:rsid w:val="007B3DD0"/>
    <w:rsid w:val="007B3ECB"/>
    <w:rsid w:val="007B40B4"/>
    <w:rsid w:val="007B4558"/>
    <w:rsid w:val="007B48A2"/>
    <w:rsid w:val="007B4F24"/>
    <w:rsid w:val="007B501C"/>
    <w:rsid w:val="007B506D"/>
    <w:rsid w:val="007B5327"/>
    <w:rsid w:val="007B5AA3"/>
    <w:rsid w:val="007B5ACC"/>
    <w:rsid w:val="007B5AFD"/>
    <w:rsid w:val="007B5B31"/>
    <w:rsid w:val="007B5BDC"/>
    <w:rsid w:val="007B5FBF"/>
    <w:rsid w:val="007B60CB"/>
    <w:rsid w:val="007B61B7"/>
    <w:rsid w:val="007B6420"/>
    <w:rsid w:val="007B6732"/>
    <w:rsid w:val="007B6A45"/>
    <w:rsid w:val="007B6A47"/>
    <w:rsid w:val="007B6B05"/>
    <w:rsid w:val="007B6EA3"/>
    <w:rsid w:val="007B6ED7"/>
    <w:rsid w:val="007B7A03"/>
    <w:rsid w:val="007B7AF1"/>
    <w:rsid w:val="007B7E79"/>
    <w:rsid w:val="007C0105"/>
    <w:rsid w:val="007C025E"/>
    <w:rsid w:val="007C0275"/>
    <w:rsid w:val="007C0372"/>
    <w:rsid w:val="007C0711"/>
    <w:rsid w:val="007C079B"/>
    <w:rsid w:val="007C0A0B"/>
    <w:rsid w:val="007C0F02"/>
    <w:rsid w:val="007C10D9"/>
    <w:rsid w:val="007C149E"/>
    <w:rsid w:val="007C216C"/>
    <w:rsid w:val="007C22A2"/>
    <w:rsid w:val="007C2438"/>
    <w:rsid w:val="007C261A"/>
    <w:rsid w:val="007C2736"/>
    <w:rsid w:val="007C2A1A"/>
    <w:rsid w:val="007C346C"/>
    <w:rsid w:val="007C37EB"/>
    <w:rsid w:val="007C41D2"/>
    <w:rsid w:val="007C427B"/>
    <w:rsid w:val="007C4400"/>
    <w:rsid w:val="007C4678"/>
    <w:rsid w:val="007C4724"/>
    <w:rsid w:val="007C4FD2"/>
    <w:rsid w:val="007C5574"/>
    <w:rsid w:val="007C5704"/>
    <w:rsid w:val="007C593E"/>
    <w:rsid w:val="007C6570"/>
    <w:rsid w:val="007C65A5"/>
    <w:rsid w:val="007C664A"/>
    <w:rsid w:val="007C6D83"/>
    <w:rsid w:val="007C72ED"/>
    <w:rsid w:val="007C7370"/>
    <w:rsid w:val="007C73CE"/>
    <w:rsid w:val="007C758A"/>
    <w:rsid w:val="007C759B"/>
    <w:rsid w:val="007C76D6"/>
    <w:rsid w:val="007C7B6C"/>
    <w:rsid w:val="007C7C40"/>
    <w:rsid w:val="007C7C7D"/>
    <w:rsid w:val="007C7DAD"/>
    <w:rsid w:val="007C7DDB"/>
    <w:rsid w:val="007D0167"/>
    <w:rsid w:val="007D02AF"/>
    <w:rsid w:val="007D0A02"/>
    <w:rsid w:val="007D0ACD"/>
    <w:rsid w:val="007D0F57"/>
    <w:rsid w:val="007D1018"/>
    <w:rsid w:val="007D111B"/>
    <w:rsid w:val="007D1373"/>
    <w:rsid w:val="007D15C5"/>
    <w:rsid w:val="007D18E7"/>
    <w:rsid w:val="007D1A08"/>
    <w:rsid w:val="007D1C7B"/>
    <w:rsid w:val="007D1D33"/>
    <w:rsid w:val="007D1D6E"/>
    <w:rsid w:val="007D1E4D"/>
    <w:rsid w:val="007D2043"/>
    <w:rsid w:val="007D2378"/>
    <w:rsid w:val="007D2C46"/>
    <w:rsid w:val="007D3538"/>
    <w:rsid w:val="007D3920"/>
    <w:rsid w:val="007D3BB8"/>
    <w:rsid w:val="007D3BC8"/>
    <w:rsid w:val="007D3EBE"/>
    <w:rsid w:val="007D42DF"/>
    <w:rsid w:val="007D4D52"/>
    <w:rsid w:val="007D50CD"/>
    <w:rsid w:val="007D5126"/>
    <w:rsid w:val="007D5448"/>
    <w:rsid w:val="007D59BA"/>
    <w:rsid w:val="007D5E5D"/>
    <w:rsid w:val="007D60B2"/>
    <w:rsid w:val="007D68F5"/>
    <w:rsid w:val="007D6BAE"/>
    <w:rsid w:val="007D6D85"/>
    <w:rsid w:val="007D7330"/>
    <w:rsid w:val="007E00AF"/>
    <w:rsid w:val="007E050E"/>
    <w:rsid w:val="007E068D"/>
    <w:rsid w:val="007E08B8"/>
    <w:rsid w:val="007E09ED"/>
    <w:rsid w:val="007E0C0D"/>
    <w:rsid w:val="007E19A8"/>
    <w:rsid w:val="007E1CD6"/>
    <w:rsid w:val="007E1EDE"/>
    <w:rsid w:val="007E1F27"/>
    <w:rsid w:val="007E20A0"/>
    <w:rsid w:val="007E21B9"/>
    <w:rsid w:val="007E2316"/>
    <w:rsid w:val="007E232C"/>
    <w:rsid w:val="007E26AB"/>
    <w:rsid w:val="007E2797"/>
    <w:rsid w:val="007E2899"/>
    <w:rsid w:val="007E2A45"/>
    <w:rsid w:val="007E2C24"/>
    <w:rsid w:val="007E2E17"/>
    <w:rsid w:val="007E2E96"/>
    <w:rsid w:val="007E2F5C"/>
    <w:rsid w:val="007E3185"/>
    <w:rsid w:val="007E331F"/>
    <w:rsid w:val="007E3363"/>
    <w:rsid w:val="007E39C2"/>
    <w:rsid w:val="007E3FDA"/>
    <w:rsid w:val="007E41A5"/>
    <w:rsid w:val="007E44DA"/>
    <w:rsid w:val="007E4616"/>
    <w:rsid w:val="007E4722"/>
    <w:rsid w:val="007E49DD"/>
    <w:rsid w:val="007E4CBA"/>
    <w:rsid w:val="007E4CC7"/>
    <w:rsid w:val="007E4D4F"/>
    <w:rsid w:val="007E521B"/>
    <w:rsid w:val="007E5788"/>
    <w:rsid w:val="007E5A1F"/>
    <w:rsid w:val="007E5A44"/>
    <w:rsid w:val="007E6148"/>
    <w:rsid w:val="007E61F9"/>
    <w:rsid w:val="007E6220"/>
    <w:rsid w:val="007E640B"/>
    <w:rsid w:val="007E6AD5"/>
    <w:rsid w:val="007E6D7F"/>
    <w:rsid w:val="007E731E"/>
    <w:rsid w:val="007E7489"/>
    <w:rsid w:val="007E7715"/>
    <w:rsid w:val="007E7740"/>
    <w:rsid w:val="007E7D21"/>
    <w:rsid w:val="007F01C0"/>
    <w:rsid w:val="007F064D"/>
    <w:rsid w:val="007F096E"/>
    <w:rsid w:val="007F0C3D"/>
    <w:rsid w:val="007F0D11"/>
    <w:rsid w:val="007F0F2C"/>
    <w:rsid w:val="007F219A"/>
    <w:rsid w:val="007F220C"/>
    <w:rsid w:val="007F2396"/>
    <w:rsid w:val="007F27C4"/>
    <w:rsid w:val="007F2897"/>
    <w:rsid w:val="007F2B57"/>
    <w:rsid w:val="007F2DF3"/>
    <w:rsid w:val="007F31C2"/>
    <w:rsid w:val="007F3439"/>
    <w:rsid w:val="007F35EA"/>
    <w:rsid w:val="007F37D0"/>
    <w:rsid w:val="007F398A"/>
    <w:rsid w:val="007F40AB"/>
    <w:rsid w:val="007F4112"/>
    <w:rsid w:val="007F44F4"/>
    <w:rsid w:val="007F458C"/>
    <w:rsid w:val="007F4840"/>
    <w:rsid w:val="007F4B62"/>
    <w:rsid w:val="007F4B67"/>
    <w:rsid w:val="007F518A"/>
    <w:rsid w:val="007F53CF"/>
    <w:rsid w:val="007F5E6C"/>
    <w:rsid w:val="007F6080"/>
    <w:rsid w:val="007F6914"/>
    <w:rsid w:val="007F6A5A"/>
    <w:rsid w:val="007F6B9F"/>
    <w:rsid w:val="007F6EB7"/>
    <w:rsid w:val="007F71CE"/>
    <w:rsid w:val="007F769F"/>
    <w:rsid w:val="007F76ED"/>
    <w:rsid w:val="008001D6"/>
    <w:rsid w:val="00800265"/>
    <w:rsid w:val="00800368"/>
    <w:rsid w:val="008003A9"/>
    <w:rsid w:val="00800C28"/>
    <w:rsid w:val="00801184"/>
    <w:rsid w:val="008012FD"/>
    <w:rsid w:val="008015B5"/>
    <w:rsid w:val="008016E5"/>
    <w:rsid w:val="008016F1"/>
    <w:rsid w:val="00801B2A"/>
    <w:rsid w:val="00801D00"/>
    <w:rsid w:val="00801DDE"/>
    <w:rsid w:val="008022B6"/>
    <w:rsid w:val="008028C6"/>
    <w:rsid w:val="00802A3B"/>
    <w:rsid w:val="00802C5A"/>
    <w:rsid w:val="00803061"/>
    <w:rsid w:val="008030A5"/>
    <w:rsid w:val="00803694"/>
    <w:rsid w:val="008037B4"/>
    <w:rsid w:val="0080385B"/>
    <w:rsid w:val="00803FC8"/>
    <w:rsid w:val="00804101"/>
    <w:rsid w:val="0080458C"/>
    <w:rsid w:val="008046EA"/>
    <w:rsid w:val="00804B0B"/>
    <w:rsid w:val="00804FEB"/>
    <w:rsid w:val="00805058"/>
    <w:rsid w:val="008052C7"/>
    <w:rsid w:val="0080559A"/>
    <w:rsid w:val="00805D57"/>
    <w:rsid w:val="008061F9"/>
    <w:rsid w:val="0080631C"/>
    <w:rsid w:val="00806546"/>
    <w:rsid w:val="00806C73"/>
    <w:rsid w:val="00806D57"/>
    <w:rsid w:val="00806DDE"/>
    <w:rsid w:val="00807290"/>
    <w:rsid w:val="008073DE"/>
    <w:rsid w:val="008076E6"/>
    <w:rsid w:val="00810034"/>
    <w:rsid w:val="00810429"/>
    <w:rsid w:val="00810932"/>
    <w:rsid w:val="00811027"/>
    <w:rsid w:val="00811243"/>
    <w:rsid w:val="0081147B"/>
    <w:rsid w:val="00811657"/>
    <w:rsid w:val="008116D9"/>
    <w:rsid w:val="008117A6"/>
    <w:rsid w:val="00812129"/>
    <w:rsid w:val="00812263"/>
    <w:rsid w:val="00812432"/>
    <w:rsid w:val="00812853"/>
    <w:rsid w:val="00812D0E"/>
    <w:rsid w:val="00812E06"/>
    <w:rsid w:val="008133B4"/>
    <w:rsid w:val="008136FE"/>
    <w:rsid w:val="00813807"/>
    <w:rsid w:val="00813B2B"/>
    <w:rsid w:val="00813DAB"/>
    <w:rsid w:val="00813E0D"/>
    <w:rsid w:val="00813F4A"/>
    <w:rsid w:val="008145A6"/>
    <w:rsid w:val="008145BF"/>
    <w:rsid w:val="008153CE"/>
    <w:rsid w:val="0081540C"/>
    <w:rsid w:val="008156C2"/>
    <w:rsid w:val="008165E0"/>
    <w:rsid w:val="00816A8D"/>
    <w:rsid w:val="00816E04"/>
    <w:rsid w:val="00816FFE"/>
    <w:rsid w:val="00817004"/>
    <w:rsid w:val="0081707F"/>
    <w:rsid w:val="00817A66"/>
    <w:rsid w:val="00817A83"/>
    <w:rsid w:val="00817B4D"/>
    <w:rsid w:val="00820089"/>
    <w:rsid w:val="0082050F"/>
    <w:rsid w:val="00820BCB"/>
    <w:rsid w:val="00820D88"/>
    <w:rsid w:val="00820DBE"/>
    <w:rsid w:val="00820FD6"/>
    <w:rsid w:val="008211B4"/>
    <w:rsid w:val="00821209"/>
    <w:rsid w:val="008212D0"/>
    <w:rsid w:val="00821698"/>
    <w:rsid w:val="00821E6E"/>
    <w:rsid w:val="00822080"/>
    <w:rsid w:val="0082209E"/>
    <w:rsid w:val="008224F9"/>
    <w:rsid w:val="00822785"/>
    <w:rsid w:val="008228B9"/>
    <w:rsid w:val="00822C05"/>
    <w:rsid w:val="00822F39"/>
    <w:rsid w:val="00822F79"/>
    <w:rsid w:val="00823005"/>
    <w:rsid w:val="0082366F"/>
    <w:rsid w:val="00823D7C"/>
    <w:rsid w:val="00823DFB"/>
    <w:rsid w:val="00824255"/>
    <w:rsid w:val="00824A6A"/>
    <w:rsid w:val="00824F85"/>
    <w:rsid w:val="008250E5"/>
    <w:rsid w:val="0082555E"/>
    <w:rsid w:val="00825670"/>
    <w:rsid w:val="0082598B"/>
    <w:rsid w:val="008259AC"/>
    <w:rsid w:val="00825A3F"/>
    <w:rsid w:val="00825AF2"/>
    <w:rsid w:val="00825B33"/>
    <w:rsid w:val="00826585"/>
    <w:rsid w:val="0082684D"/>
    <w:rsid w:val="00826861"/>
    <w:rsid w:val="00827319"/>
    <w:rsid w:val="008275C5"/>
    <w:rsid w:val="008279CD"/>
    <w:rsid w:val="00827AC4"/>
    <w:rsid w:val="00827E1F"/>
    <w:rsid w:val="0083063D"/>
    <w:rsid w:val="00830A03"/>
    <w:rsid w:val="00830BA4"/>
    <w:rsid w:val="00830F07"/>
    <w:rsid w:val="00830F5C"/>
    <w:rsid w:val="00830FBA"/>
    <w:rsid w:val="008310CB"/>
    <w:rsid w:val="00831326"/>
    <w:rsid w:val="00831391"/>
    <w:rsid w:val="00831808"/>
    <w:rsid w:val="008319D9"/>
    <w:rsid w:val="00831C06"/>
    <w:rsid w:val="00831FF3"/>
    <w:rsid w:val="008322E1"/>
    <w:rsid w:val="0083245E"/>
    <w:rsid w:val="0083264D"/>
    <w:rsid w:val="008326FF"/>
    <w:rsid w:val="00832B8B"/>
    <w:rsid w:val="00832C0A"/>
    <w:rsid w:val="008331BF"/>
    <w:rsid w:val="0083362E"/>
    <w:rsid w:val="00833C59"/>
    <w:rsid w:val="008340BD"/>
    <w:rsid w:val="008341A7"/>
    <w:rsid w:val="00834215"/>
    <w:rsid w:val="00834542"/>
    <w:rsid w:val="008349DC"/>
    <w:rsid w:val="00834B7C"/>
    <w:rsid w:val="00834C1E"/>
    <w:rsid w:val="00834FE5"/>
    <w:rsid w:val="00835268"/>
    <w:rsid w:val="00835507"/>
    <w:rsid w:val="0083557A"/>
    <w:rsid w:val="00835681"/>
    <w:rsid w:val="00835C46"/>
    <w:rsid w:val="00836057"/>
    <w:rsid w:val="0083633C"/>
    <w:rsid w:val="0083668E"/>
    <w:rsid w:val="00836B17"/>
    <w:rsid w:val="00836CAE"/>
    <w:rsid w:val="008371E4"/>
    <w:rsid w:val="008375E9"/>
    <w:rsid w:val="00837BF3"/>
    <w:rsid w:val="00837C70"/>
    <w:rsid w:val="00837EBC"/>
    <w:rsid w:val="0084012D"/>
    <w:rsid w:val="00840188"/>
    <w:rsid w:val="008402CC"/>
    <w:rsid w:val="008402E7"/>
    <w:rsid w:val="0084090E"/>
    <w:rsid w:val="00840BA8"/>
    <w:rsid w:val="00840EDB"/>
    <w:rsid w:val="0084128D"/>
    <w:rsid w:val="0084129E"/>
    <w:rsid w:val="008412C2"/>
    <w:rsid w:val="00841405"/>
    <w:rsid w:val="00841560"/>
    <w:rsid w:val="00841A49"/>
    <w:rsid w:val="00841B88"/>
    <w:rsid w:val="00841BA9"/>
    <w:rsid w:val="00841F36"/>
    <w:rsid w:val="00841FD7"/>
    <w:rsid w:val="0084262B"/>
    <w:rsid w:val="00842B57"/>
    <w:rsid w:val="00842EFC"/>
    <w:rsid w:val="008433A7"/>
    <w:rsid w:val="008435D0"/>
    <w:rsid w:val="008435F1"/>
    <w:rsid w:val="00843636"/>
    <w:rsid w:val="0084367A"/>
    <w:rsid w:val="00843875"/>
    <w:rsid w:val="008439D9"/>
    <w:rsid w:val="00843CE7"/>
    <w:rsid w:val="008444FE"/>
    <w:rsid w:val="0084482F"/>
    <w:rsid w:val="00844A3E"/>
    <w:rsid w:val="00844D1D"/>
    <w:rsid w:val="00844DDE"/>
    <w:rsid w:val="008451BF"/>
    <w:rsid w:val="00845274"/>
    <w:rsid w:val="00845E0B"/>
    <w:rsid w:val="00845F44"/>
    <w:rsid w:val="008460B4"/>
    <w:rsid w:val="00846178"/>
    <w:rsid w:val="008464AB"/>
    <w:rsid w:val="00846B18"/>
    <w:rsid w:val="0084742E"/>
    <w:rsid w:val="0084778E"/>
    <w:rsid w:val="00847A64"/>
    <w:rsid w:val="00847BB0"/>
    <w:rsid w:val="00850219"/>
    <w:rsid w:val="008502C9"/>
    <w:rsid w:val="00850694"/>
    <w:rsid w:val="0085091A"/>
    <w:rsid w:val="0085121F"/>
    <w:rsid w:val="00851325"/>
    <w:rsid w:val="00851BDE"/>
    <w:rsid w:val="00851C8C"/>
    <w:rsid w:val="00851D62"/>
    <w:rsid w:val="00851EB5"/>
    <w:rsid w:val="00852389"/>
    <w:rsid w:val="00852475"/>
    <w:rsid w:val="008529B4"/>
    <w:rsid w:val="00852ACB"/>
    <w:rsid w:val="00852B83"/>
    <w:rsid w:val="00852B94"/>
    <w:rsid w:val="00852C9D"/>
    <w:rsid w:val="00852EDF"/>
    <w:rsid w:val="0085304C"/>
    <w:rsid w:val="008537A7"/>
    <w:rsid w:val="00853D91"/>
    <w:rsid w:val="00854918"/>
    <w:rsid w:val="00854989"/>
    <w:rsid w:val="00854B6E"/>
    <w:rsid w:val="00854BEB"/>
    <w:rsid w:val="00854FC7"/>
    <w:rsid w:val="00855CC5"/>
    <w:rsid w:val="0085628D"/>
    <w:rsid w:val="0085652E"/>
    <w:rsid w:val="008565B6"/>
    <w:rsid w:val="008569A8"/>
    <w:rsid w:val="00856BE2"/>
    <w:rsid w:val="00856C7D"/>
    <w:rsid w:val="008575E1"/>
    <w:rsid w:val="00857636"/>
    <w:rsid w:val="008576CF"/>
    <w:rsid w:val="00857C8F"/>
    <w:rsid w:val="00857E1A"/>
    <w:rsid w:val="00860283"/>
    <w:rsid w:val="00860639"/>
    <w:rsid w:val="00860749"/>
    <w:rsid w:val="00860985"/>
    <w:rsid w:val="00860A2F"/>
    <w:rsid w:val="00860AB4"/>
    <w:rsid w:val="00860C8A"/>
    <w:rsid w:val="00860D47"/>
    <w:rsid w:val="00860E2E"/>
    <w:rsid w:val="00861286"/>
    <w:rsid w:val="0086160E"/>
    <w:rsid w:val="00861916"/>
    <w:rsid w:val="0086192A"/>
    <w:rsid w:val="0086205B"/>
    <w:rsid w:val="00862195"/>
    <w:rsid w:val="008624AF"/>
    <w:rsid w:val="00862DAD"/>
    <w:rsid w:val="00863095"/>
    <w:rsid w:val="008632DF"/>
    <w:rsid w:val="0086372C"/>
    <w:rsid w:val="0086395A"/>
    <w:rsid w:val="008641A0"/>
    <w:rsid w:val="0086472C"/>
    <w:rsid w:val="00865209"/>
    <w:rsid w:val="00865397"/>
    <w:rsid w:val="00865476"/>
    <w:rsid w:val="00865F97"/>
    <w:rsid w:val="0086614A"/>
    <w:rsid w:val="00866172"/>
    <w:rsid w:val="00866178"/>
    <w:rsid w:val="0086618C"/>
    <w:rsid w:val="00866664"/>
    <w:rsid w:val="0086692F"/>
    <w:rsid w:val="00866970"/>
    <w:rsid w:val="00866979"/>
    <w:rsid w:val="00866A19"/>
    <w:rsid w:val="00866B12"/>
    <w:rsid w:val="00866C00"/>
    <w:rsid w:val="00866C4A"/>
    <w:rsid w:val="00866F36"/>
    <w:rsid w:val="008671B5"/>
    <w:rsid w:val="008672F6"/>
    <w:rsid w:val="008674B7"/>
    <w:rsid w:val="008678D4"/>
    <w:rsid w:val="00867914"/>
    <w:rsid w:val="00870065"/>
    <w:rsid w:val="00870087"/>
    <w:rsid w:val="00870150"/>
    <w:rsid w:val="0087054E"/>
    <w:rsid w:val="008708A6"/>
    <w:rsid w:val="00870C6B"/>
    <w:rsid w:val="0087122E"/>
    <w:rsid w:val="00871397"/>
    <w:rsid w:val="008715D3"/>
    <w:rsid w:val="00871618"/>
    <w:rsid w:val="0087198E"/>
    <w:rsid w:val="00871F02"/>
    <w:rsid w:val="00872081"/>
    <w:rsid w:val="00872394"/>
    <w:rsid w:val="008723B6"/>
    <w:rsid w:val="008725DE"/>
    <w:rsid w:val="008726D2"/>
    <w:rsid w:val="00872A0E"/>
    <w:rsid w:val="00872A5F"/>
    <w:rsid w:val="00872CD0"/>
    <w:rsid w:val="00873115"/>
    <w:rsid w:val="00873407"/>
    <w:rsid w:val="0087343C"/>
    <w:rsid w:val="0087373E"/>
    <w:rsid w:val="00873B72"/>
    <w:rsid w:val="00873BD0"/>
    <w:rsid w:val="00873C12"/>
    <w:rsid w:val="00873C53"/>
    <w:rsid w:val="00873ED3"/>
    <w:rsid w:val="00874CF3"/>
    <w:rsid w:val="00874D1F"/>
    <w:rsid w:val="00874D51"/>
    <w:rsid w:val="00875138"/>
    <w:rsid w:val="008751E2"/>
    <w:rsid w:val="008761D1"/>
    <w:rsid w:val="00876245"/>
    <w:rsid w:val="008762A4"/>
    <w:rsid w:val="00876716"/>
    <w:rsid w:val="00876F8C"/>
    <w:rsid w:val="0087728D"/>
    <w:rsid w:val="0087760F"/>
    <w:rsid w:val="00880256"/>
    <w:rsid w:val="00880282"/>
    <w:rsid w:val="0088029F"/>
    <w:rsid w:val="00880799"/>
    <w:rsid w:val="008809C3"/>
    <w:rsid w:val="00880B8C"/>
    <w:rsid w:val="0088111D"/>
    <w:rsid w:val="0088128A"/>
    <w:rsid w:val="0088130F"/>
    <w:rsid w:val="00881A86"/>
    <w:rsid w:val="00881AA7"/>
    <w:rsid w:val="00881B57"/>
    <w:rsid w:val="00881C90"/>
    <w:rsid w:val="00882298"/>
    <w:rsid w:val="008826DF"/>
    <w:rsid w:val="008829A1"/>
    <w:rsid w:val="008831B9"/>
    <w:rsid w:val="00883355"/>
    <w:rsid w:val="008838FF"/>
    <w:rsid w:val="00883A7B"/>
    <w:rsid w:val="00883A95"/>
    <w:rsid w:val="008840DC"/>
    <w:rsid w:val="00884135"/>
    <w:rsid w:val="00884188"/>
    <w:rsid w:val="008842DF"/>
    <w:rsid w:val="00884463"/>
    <w:rsid w:val="008846FB"/>
    <w:rsid w:val="00884851"/>
    <w:rsid w:val="00884D6D"/>
    <w:rsid w:val="0088528C"/>
    <w:rsid w:val="00885543"/>
    <w:rsid w:val="00885A42"/>
    <w:rsid w:val="00885ADE"/>
    <w:rsid w:val="00885D2C"/>
    <w:rsid w:val="00886723"/>
    <w:rsid w:val="00886CD0"/>
    <w:rsid w:val="00886DF6"/>
    <w:rsid w:val="00886FF9"/>
    <w:rsid w:val="0088732A"/>
    <w:rsid w:val="008874E7"/>
    <w:rsid w:val="0088752C"/>
    <w:rsid w:val="008877FE"/>
    <w:rsid w:val="00887963"/>
    <w:rsid w:val="00887B7C"/>
    <w:rsid w:val="00887BEC"/>
    <w:rsid w:val="008900E8"/>
    <w:rsid w:val="00890146"/>
    <w:rsid w:val="00890687"/>
    <w:rsid w:val="0089081E"/>
    <w:rsid w:val="008909B2"/>
    <w:rsid w:val="00890AAA"/>
    <w:rsid w:val="00890EB9"/>
    <w:rsid w:val="0089113D"/>
    <w:rsid w:val="00891166"/>
    <w:rsid w:val="0089147B"/>
    <w:rsid w:val="00891CA4"/>
    <w:rsid w:val="00891D44"/>
    <w:rsid w:val="00891EE6"/>
    <w:rsid w:val="008922D4"/>
    <w:rsid w:val="008927E7"/>
    <w:rsid w:val="0089284F"/>
    <w:rsid w:val="008936C3"/>
    <w:rsid w:val="00893A4B"/>
    <w:rsid w:val="00893B32"/>
    <w:rsid w:val="00894079"/>
    <w:rsid w:val="008944A4"/>
    <w:rsid w:val="00894632"/>
    <w:rsid w:val="00894675"/>
    <w:rsid w:val="0089532A"/>
    <w:rsid w:val="00895384"/>
    <w:rsid w:val="008953F9"/>
    <w:rsid w:val="008957D9"/>
    <w:rsid w:val="0089583D"/>
    <w:rsid w:val="00895D8B"/>
    <w:rsid w:val="00895E74"/>
    <w:rsid w:val="00896147"/>
    <w:rsid w:val="0089634F"/>
    <w:rsid w:val="00896FCD"/>
    <w:rsid w:val="00897194"/>
    <w:rsid w:val="008971B9"/>
    <w:rsid w:val="008971C6"/>
    <w:rsid w:val="008973E4"/>
    <w:rsid w:val="008978CB"/>
    <w:rsid w:val="00897A3D"/>
    <w:rsid w:val="00897B70"/>
    <w:rsid w:val="008A02C1"/>
    <w:rsid w:val="008A04F1"/>
    <w:rsid w:val="008A05B0"/>
    <w:rsid w:val="008A08A6"/>
    <w:rsid w:val="008A0DB4"/>
    <w:rsid w:val="008A0E11"/>
    <w:rsid w:val="008A1373"/>
    <w:rsid w:val="008A1746"/>
    <w:rsid w:val="008A19BF"/>
    <w:rsid w:val="008A1C04"/>
    <w:rsid w:val="008A1DE5"/>
    <w:rsid w:val="008A201E"/>
    <w:rsid w:val="008A2584"/>
    <w:rsid w:val="008A2DA3"/>
    <w:rsid w:val="008A2E84"/>
    <w:rsid w:val="008A2F45"/>
    <w:rsid w:val="008A3051"/>
    <w:rsid w:val="008A330C"/>
    <w:rsid w:val="008A35A9"/>
    <w:rsid w:val="008A378E"/>
    <w:rsid w:val="008A3DF5"/>
    <w:rsid w:val="008A4AE2"/>
    <w:rsid w:val="008A4B09"/>
    <w:rsid w:val="008A4BFB"/>
    <w:rsid w:val="008A4DB1"/>
    <w:rsid w:val="008A5148"/>
    <w:rsid w:val="008A538B"/>
    <w:rsid w:val="008A5573"/>
    <w:rsid w:val="008A5956"/>
    <w:rsid w:val="008A5C74"/>
    <w:rsid w:val="008A5D71"/>
    <w:rsid w:val="008A6172"/>
    <w:rsid w:val="008A61AD"/>
    <w:rsid w:val="008A68CF"/>
    <w:rsid w:val="008A6928"/>
    <w:rsid w:val="008A6A91"/>
    <w:rsid w:val="008A6D03"/>
    <w:rsid w:val="008A6E11"/>
    <w:rsid w:val="008A7062"/>
    <w:rsid w:val="008A7326"/>
    <w:rsid w:val="008A7B81"/>
    <w:rsid w:val="008B04A6"/>
    <w:rsid w:val="008B0640"/>
    <w:rsid w:val="008B0676"/>
    <w:rsid w:val="008B0987"/>
    <w:rsid w:val="008B0AFC"/>
    <w:rsid w:val="008B1359"/>
    <w:rsid w:val="008B1735"/>
    <w:rsid w:val="008B1850"/>
    <w:rsid w:val="008B1E2C"/>
    <w:rsid w:val="008B24A5"/>
    <w:rsid w:val="008B343D"/>
    <w:rsid w:val="008B346E"/>
    <w:rsid w:val="008B35E3"/>
    <w:rsid w:val="008B3E64"/>
    <w:rsid w:val="008B414B"/>
    <w:rsid w:val="008B4320"/>
    <w:rsid w:val="008B4699"/>
    <w:rsid w:val="008B488D"/>
    <w:rsid w:val="008B4B0F"/>
    <w:rsid w:val="008B4DB0"/>
    <w:rsid w:val="008B4EBB"/>
    <w:rsid w:val="008B4F5E"/>
    <w:rsid w:val="008B5122"/>
    <w:rsid w:val="008B59C1"/>
    <w:rsid w:val="008B5B24"/>
    <w:rsid w:val="008B6007"/>
    <w:rsid w:val="008B600A"/>
    <w:rsid w:val="008B629A"/>
    <w:rsid w:val="008B65A5"/>
    <w:rsid w:val="008B692F"/>
    <w:rsid w:val="008B6AB9"/>
    <w:rsid w:val="008B6F3C"/>
    <w:rsid w:val="008B76D8"/>
    <w:rsid w:val="008B7B6A"/>
    <w:rsid w:val="008B7D91"/>
    <w:rsid w:val="008C050F"/>
    <w:rsid w:val="008C05B6"/>
    <w:rsid w:val="008C0925"/>
    <w:rsid w:val="008C10BB"/>
    <w:rsid w:val="008C1127"/>
    <w:rsid w:val="008C1136"/>
    <w:rsid w:val="008C1449"/>
    <w:rsid w:val="008C1549"/>
    <w:rsid w:val="008C15F7"/>
    <w:rsid w:val="008C1BF1"/>
    <w:rsid w:val="008C26A3"/>
    <w:rsid w:val="008C280B"/>
    <w:rsid w:val="008C2842"/>
    <w:rsid w:val="008C298B"/>
    <w:rsid w:val="008C29A6"/>
    <w:rsid w:val="008C2A77"/>
    <w:rsid w:val="008C2BF6"/>
    <w:rsid w:val="008C3180"/>
    <w:rsid w:val="008C3677"/>
    <w:rsid w:val="008C393C"/>
    <w:rsid w:val="008C39AA"/>
    <w:rsid w:val="008C3C0E"/>
    <w:rsid w:val="008C3EDF"/>
    <w:rsid w:val="008C4075"/>
    <w:rsid w:val="008C421D"/>
    <w:rsid w:val="008C43B6"/>
    <w:rsid w:val="008C43BE"/>
    <w:rsid w:val="008C4419"/>
    <w:rsid w:val="008C4E46"/>
    <w:rsid w:val="008C5065"/>
    <w:rsid w:val="008C527E"/>
    <w:rsid w:val="008C532A"/>
    <w:rsid w:val="008C5380"/>
    <w:rsid w:val="008C547F"/>
    <w:rsid w:val="008C5B94"/>
    <w:rsid w:val="008C60A8"/>
    <w:rsid w:val="008C61B6"/>
    <w:rsid w:val="008C68EA"/>
    <w:rsid w:val="008C6BA3"/>
    <w:rsid w:val="008C7240"/>
    <w:rsid w:val="008C7723"/>
    <w:rsid w:val="008C7A32"/>
    <w:rsid w:val="008C7AFE"/>
    <w:rsid w:val="008C7B85"/>
    <w:rsid w:val="008C7CB8"/>
    <w:rsid w:val="008C7F07"/>
    <w:rsid w:val="008C7FD9"/>
    <w:rsid w:val="008D0024"/>
    <w:rsid w:val="008D0405"/>
    <w:rsid w:val="008D06C9"/>
    <w:rsid w:val="008D06FA"/>
    <w:rsid w:val="008D0B60"/>
    <w:rsid w:val="008D0D03"/>
    <w:rsid w:val="008D1392"/>
    <w:rsid w:val="008D1C92"/>
    <w:rsid w:val="008D1D65"/>
    <w:rsid w:val="008D233F"/>
    <w:rsid w:val="008D2753"/>
    <w:rsid w:val="008D3655"/>
    <w:rsid w:val="008D36B9"/>
    <w:rsid w:val="008D3C73"/>
    <w:rsid w:val="008D3DC3"/>
    <w:rsid w:val="008D40FA"/>
    <w:rsid w:val="008D416C"/>
    <w:rsid w:val="008D4335"/>
    <w:rsid w:val="008D44FD"/>
    <w:rsid w:val="008D47D9"/>
    <w:rsid w:val="008D485F"/>
    <w:rsid w:val="008D4944"/>
    <w:rsid w:val="008D4C2B"/>
    <w:rsid w:val="008D4D5A"/>
    <w:rsid w:val="008D55A7"/>
    <w:rsid w:val="008D5692"/>
    <w:rsid w:val="008D579F"/>
    <w:rsid w:val="008D57CD"/>
    <w:rsid w:val="008D5FB6"/>
    <w:rsid w:val="008D60D3"/>
    <w:rsid w:val="008D61FB"/>
    <w:rsid w:val="008D6578"/>
    <w:rsid w:val="008D66A0"/>
    <w:rsid w:val="008D692D"/>
    <w:rsid w:val="008D6CFC"/>
    <w:rsid w:val="008D6D53"/>
    <w:rsid w:val="008D6DA1"/>
    <w:rsid w:val="008D6EB8"/>
    <w:rsid w:val="008D75BB"/>
    <w:rsid w:val="008D78FA"/>
    <w:rsid w:val="008D79BC"/>
    <w:rsid w:val="008D7BA4"/>
    <w:rsid w:val="008D7BBB"/>
    <w:rsid w:val="008D7DB5"/>
    <w:rsid w:val="008D7E65"/>
    <w:rsid w:val="008E0026"/>
    <w:rsid w:val="008E01A8"/>
    <w:rsid w:val="008E02E1"/>
    <w:rsid w:val="008E038A"/>
    <w:rsid w:val="008E0447"/>
    <w:rsid w:val="008E0464"/>
    <w:rsid w:val="008E04A5"/>
    <w:rsid w:val="008E0677"/>
    <w:rsid w:val="008E086D"/>
    <w:rsid w:val="008E0EA1"/>
    <w:rsid w:val="008E0EEE"/>
    <w:rsid w:val="008E13B1"/>
    <w:rsid w:val="008E1856"/>
    <w:rsid w:val="008E1B15"/>
    <w:rsid w:val="008E1C66"/>
    <w:rsid w:val="008E1E60"/>
    <w:rsid w:val="008E220C"/>
    <w:rsid w:val="008E225B"/>
    <w:rsid w:val="008E2328"/>
    <w:rsid w:val="008E2A0E"/>
    <w:rsid w:val="008E2D43"/>
    <w:rsid w:val="008E31FB"/>
    <w:rsid w:val="008E3204"/>
    <w:rsid w:val="008E350C"/>
    <w:rsid w:val="008E392C"/>
    <w:rsid w:val="008E3D6E"/>
    <w:rsid w:val="008E3FB2"/>
    <w:rsid w:val="008E3FED"/>
    <w:rsid w:val="008E437D"/>
    <w:rsid w:val="008E47BD"/>
    <w:rsid w:val="008E485F"/>
    <w:rsid w:val="008E4CEB"/>
    <w:rsid w:val="008E4F81"/>
    <w:rsid w:val="008E5294"/>
    <w:rsid w:val="008E53FE"/>
    <w:rsid w:val="008E598D"/>
    <w:rsid w:val="008E59DF"/>
    <w:rsid w:val="008E5B8E"/>
    <w:rsid w:val="008E5C73"/>
    <w:rsid w:val="008E5D95"/>
    <w:rsid w:val="008E5F60"/>
    <w:rsid w:val="008E600A"/>
    <w:rsid w:val="008E611B"/>
    <w:rsid w:val="008E6126"/>
    <w:rsid w:val="008E65FE"/>
    <w:rsid w:val="008E6742"/>
    <w:rsid w:val="008E6B97"/>
    <w:rsid w:val="008E6CE5"/>
    <w:rsid w:val="008E710E"/>
    <w:rsid w:val="008E716D"/>
    <w:rsid w:val="008E7350"/>
    <w:rsid w:val="008E743C"/>
    <w:rsid w:val="008E78C3"/>
    <w:rsid w:val="008E7940"/>
    <w:rsid w:val="008E7D83"/>
    <w:rsid w:val="008F0001"/>
    <w:rsid w:val="008F01B3"/>
    <w:rsid w:val="008F0237"/>
    <w:rsid w:val="008F060E"/>
    <w:rsid w:val="008F0821"/>
    <w:rsid w:val="008F0856"/>
    <w:rsid w:val="008F0E86"/>
    <w:rsid w:val="008F1225"/>
    <w:rsid w:val="008F1431"/>
    <w:rsid w:val="008F1459"/>
    <w:rsid w:val="008F15DE"/>
    <w:rsid w:val="008F1941"/>
    <w:rsid w:val="008F1D34"/>
    <w:rsid w:val="008F2135"/>
    <w:rsid w:val="008F2154"/>
    <w:rsid w:val="008F2189"/>
    <w:rsid w:val="008F2475"/>
    <w:rsid w:val="008F2C21"/>
    <w:rsid w:val="008F3450"/>
    <w:rsid w:val="008F3702"/>
    <w:rsid w:val="008F375B"/>
    <w:rsid w:val="008F3A2D"/>
    <w:rsid w:val="008F3D06"/>
    <w:rsid w:val="008F3D26"/>
    <w:rsid w:val="008F3E24"/>
    <w:rsid w:val="008F3EF5"/>
    <w:rsid w:val="008F3F04"/>
    <w:rsid w:val="008F438F"/>
    <w:rsid w:val="008F47A0"/>
    <w:rsid w:val="008F4E1B"/>
    <w:rsid w:val="008F4EB1"/>
    <w:rsid w:val="008F53A8"/>
    <w:rsid w:val="008F5629"/>
    <w:rsid w:val="008F56CB"/>
    <w:rsid w:val="008F5CF8"/>
    <w:rsid w:val="008F5EF1"/>
    <w:rsid w:val="008F603D"/>
    <w:rsid w:val="008F66E5"/>
    <w:rsid w:val="008F7040"/>
    <w:rsid w:val="008F7382"/>
    <w:rsid w:val="008F7465"/>
    <w:rsid w:val="008F74A8"/>
    <w:rsid w:val="008F7A48"/>
    <w:rsid w:val="008F7C84"/>
    <w:rsid w:val="008F7D74"/>
    <w:rsid w:val="008F7E8F"/>
    <w:rsid w:val="00900439"/>
    <w:rsid w:val="00900572"/>
    <w:rsid w:val="009012DE"/>
    <w:rsid w:val="0090133C"/>
    <w:rsid w:val="009015AC"/>
    <w:rsid w:val="0090176D"/>
    <w:rsid w:val="009017AE"/>
    <w:rsid w:val="00901BFC"/>
    <w:rsid w:val="009024E3"/>
    <w:rsid w:val="00902AC8"/>
    <w:rsid w:val="00902CC6"/>
    <w:rsid w:val="0090312E"/>
    <w:rsid w:val="00903215"/>
    <w:rsid w:val="00903397"/>
    <w:rsid w:val="009038BA"/>
    <w:rsid w:val="009039E4"/>
    <w:rsid w:val="00904137"/>
    <w:rsid w:val="00904427"/>
    <w:rsid w:val="00904491"/>
    <w:rsid w:val="009044F1"/>
    <w:rsid w:val="009047CC"/>
    <w:rsid w:val="00904A10"/>
    <w:rsid w:val="00904DA6"/>
    <w:rsid w:val="00905027"/>
    <w:rsid w:val="009050DA"/>
    <w:rsid w:val="009051FF"/>
    <w:rsid w:val="00905544"/>
    <w:rsid w:val="009055B5"/>
    <w:rsid w:val="00905839"/>
    <w:rsid w:val="0090599F"/>
    <w:rsid w:val="00905ACE"/>
    <w:rsid w:val="00905B14"/>
    <w:rsid w:val="00905BDA"/>
    <w:rsid w:val="00905E46"/>
    <w:rsid w:val="00905F81"/>
    <w:rsid w:val="00906761"/>
    <w:rsid w:val="00906944"/>
    <w:rsid w:val="00906AB0"/>
    <w:rsid w:val="00906AE5"/>
    <w:rsid w:val="00906B5E"/>
    <w:rsid w:val="00906CB1"/>
    <w:rsid w:val="00907095"/>
    <w:rsid w:val="009070B4"/>
    <w:rsid w:val="009071D9"/>
    <w:rsid w:val="00907340"/>
    <w:rsid w:val="00907652"/>
    <w:rsid w:val="00907697"/>
    <w:rsid w:val="009077BD"/>
    <w:rsid w:val="00907D15"/>
    <w:rsid w:val="00907EB1"/>
    <w:rsid w:val="00910131"/>
    <w:rsid w:val="0091030E"/>
    <w:rsid w:val="00910997"/>
    <w:rsid w:val="009109E6"/>
    <w:rsid w:val="00910B0F"/>
    <w:rsid w:val="00910D01"/>
    <w:rsid w:val="0091100C"/>
    <w:rsid w:val="00911274"/>
    <w:rsid w:val="00911C37"/>
    <w:rsid w:val="009121B0"/>
    <w:rsid w:val="009126DF"/>
    <w:rsid w:val="00912838"/>
    <w:rsid w:val="009128D7"/>
    <w:rsid w:val="00912A19"/>
    <w:rsid w:val="00912BD5"/>
    <w:rsid w:val="00912C14"/>
    <w:rsid w:val="00912C69"/>
    <w:rsid w:val="00912C83"/>
    <w:rsid w:val="00912DB5"/>
    <w:rsid w:val="00912FA6"/>
    <w:rsid w:val="0091314B"/>
    <w:rsid w:val="00913349"/>
    <w:rsid w:val="009135AE"/>
    <w:rsid w:val="00913774"/>
    <w:rsid w:val="00913833"/>
    <w:rsid w:val="00913A2B"/>
    <w:rsid w:val="00913FCA"/>
    <w:rsid w:val="00914151"/>
    <w:rsid w:val="00914817"/>
    <w:rsid w:val="00914915"/>
    <w:rsid w:val="0091492F"/>
    <w:rsid w:val="00914FCD"/>
    <w:rsid w:val="0091557F"/>
    <w:rsid w:val="00915823"/>
    <w:rsid w:val="0091582C"/>
    <w:rsid w:val="00915A5E"/>
    <w:rsid w:val="00915ACA"/>
    <w:rsid w:val="00915CCD"/>
    <w:rsid w:val="00916164"/>
    <w:rsid w:val="009161EC"/>
    <w:rsid w:val="0091671E"/>
    <w:rsid w:val="0091745B"/>
    <w:rsid w:val="009177E6"/>
    <w:rsid w:val="00917AE4"/>
    <w:rsid w:val="00917F0F"/>
    <w:rsid w:val="00917FD0"/>
    <w:rsid w:val="0092029A"/>
    <w:rsid w:val="00920E5B"/>
    <w:rsid w:val="0092102C"/>
    <w:rsid w:val="00921399"/>
    <w:rsid w:val="00921941"/>
    <w:rsid w:val="00921B06"/>
    <w:rsid w:val="00922089"/>
    <w:rsid w:val="0092223F"/>
    <w:rsid w:val="0092273F"/>
    <w:rsid w:val="00922A9C"/>
    <w:rsid w:val="00922C90"/>
    <w:rsid w:val="00922DE1"/>
    <w:rsid w:val="00922ED9"/>
    <w:rsid w:val="00922F2E"/>
    <w:rsid w:val="00923248"/>
    <w:rsid w:val="00923949"/>
    <w:rsid w:val="00924021"/>
    <w:rsid w:val="00924273"/>
    <w:rsid w:val="0092453C"/>
    <w:rsid w:val="0092463B"/>
    <w:rsid w:val="009246D5"/>
    <w:rsid w:val="00924A83"/>
    <w:rsid w:val="00924AF6"/>
    <w:rsid w:val="00924B82"/>
    <w:rsid w:val="00924CE6"/>
    <w:rsid w:val="00924E09"/>
    <w:rsid w:val="00925286"/>
    <w:rsid w:val="00925436"/>
    <w:rsid w:val="009257F8"/>
    <w:rsid w:val="00925817"/>
    <w:rsid w:val="00925AB2"/>
    <w:rsid w:val="00926483"/>
    <w:rsid w:val="00926534"/>
    <w:rsid w:val="009265A6"/>
    <w:rsid w:val="00926A38"/>
    <w:rsid w:val="00926D98"/>
    <w:rsid w:val="00927244"/>
    <w:rsid w:val="0092731C"/>
    <w:rsid w:val="0092735D"/>
    <w:rsid w:val="00927786"/>
    <w:rsid w:val="00927ADF"/>
    <w:rsid w:val="00927BF8"/>
    <w:rsid w:val="00927DB1"/>
    <w:rsid w:val="00927E20"/>
    <w:rsid w:val="009301FF"/>
    <w:rsid w:val="00930299"/>
    <w:rsid w:val="00930312"/>
    <w:rsid w:val="0093038A"/>
    <w:rsid w:val="009306AD"/>
    <w:rsid w:val="009309C6"/>
    <w:rsid w:val="00930D15"/>
    <w:rsid w:val="00930EBB"/>
    <w:rsid w:val="00930F21"/>
    <w:rsid w:val="009314E1"/>
    <w:rsid w:val="00931757"/>
    <w:rsid w:val="00931AD0"/>
    <w:rsid w:val="00931CDA"/>
    <w:rsid w:val="00931CE4"/>
    <w:rsid w:val="00931D6B"/>
    <w:rsid w:val="00932971"/>
    <w:rsid w:val="00932B50"/>
    <w:rsid w:val="009333A6"/>
    <w:rsid w:val="00933649"/>
    <w:rsid w:val="00933698"/>
    <w:rsid w:val="00933F09"/>
    <w:rsid w:val="00934906"/>
    <w:rsid w:val="00934964"/>
    <w:rsid w:val="00934B34"/>
    <w:rsid w:val="00934DD4"/>
    <w:rsid w:val="00935086"/>
    <w:rsid w:val="00935264"/>
    <w:rsid w:val="0093583C"/>
    <w:rsid w:val="00935926"/>
    <w:rsid w:val="00935AD8"/>
    <w:rsid w:val="00935C5A"/>
    <w:rsid w:val="0093627C"/>
    <w:rsid w:val="009366C8"/>
    <w:rsid w:val="00936A9C"/>
    <w:rsid w:val="0093720D"/>
    <w:rsid w:val="009378E2"/>
    <w:rsid w:val="00937AB1"/>
    <w:rsid w:val="0094002C"/>
    <w:rsid w:val="00940534"/>
    <w:rsid w:val="0094053B"/>
    <w:rsid w:val="0094077B"/>
    <w:rsid w:val="009409BF"/>
    <w:rsid w:val="00940B12"/>
    <w:rsid w:val="009410A5"/>
    <w:rsid w:val="009412A4"/>
    <w:rsid w:val="0094138A"/>
    <w:rsid w:val="00941501"/>
    <w:rsid w:val="009417FE"/>
    <w:rsid w:val="0094187C"/>
    <w:rsid w:val="00941C4E"/>
    <w:rsid w:val="00941D19"/>
    <w:rsid w:val="00941F7B"/>
    <w:rsid w:val="00942741"/>
    <w:rsid w:val="009427EB"/>
    <w:rsid w:val="009429F0"/>
    <w:rsid w:val="00942E38"/>
    <w:rsid w:val="00942F08"/>
    <w:rsid w:val="00943A9B"/>
    <w:rsid w:val="00943CD4"/>
    <w:rsid w:val="00943F40"/>
    <w:rsid w:val="00944385"/>
    <w:rsid w:val="00944540"/>
    <w:rsid w:val="009445E6"/>
    <w:rsid w:val="00945A2A"/>
    <w:rsid w:val="00945B9E"/>
    <w:rsid w:val="00945F90"/>
    <w:rsid w:val="0094627A"/>
    <w:rsid w:val="0094654D"/>
    <w:rsid w:val="0094655C"/>
    <w:rsid w:val="00946756"/>
    <w:rsid w:val="00946F36"/>
    <w:rsid w:val="00947393"/>
    <w:rsid w:val="009475E5"/>
    <w:rsid w:val="0094795E"/>
    <w:rsid w:val="00947A55"/>
    <w:rsid w:val="00947C2F"/>
    <w:rsid w:val="00947CE4"/>
    <w:rsid w:val="00947FE6"/>
    <w:rsid w:val="00950066"/>
    <w:rsid w:val="0095022E"/>
    <w:rsid w:val="00950423"/>
    <w:rsid w:val="009504A8"/>
    <w:rsid w:val="009504BB"/>
    <w:rsid w:val="00950511"/>
    <w:rsid w:val="009509BC"/>
    <w:rsid w:val="00950BE5"/>
    <w:rsid w:val="00951088"/>
    <w:rsid w:val="00951625"/>
    <w:rsid w:val="0095163C"/>
    <w:rsid w:val="00951737"/>
    <w:rsid w:val="00951B5F"/>
    <w:rsid w:val="00951E73"/>
    <w:rsid w:val="00952519"/>
    <w:rsid w:val="00953288"/>
    <w:rsid w:val="00953563"/>
    <w:rsid w:val="00953617"/>
    <w:rsid w:val="009536D3"/>
    <w:rsid w:val="009538BE"/>
    <w:rsid w:val="00953FC9"/>
    <w:rsid w:val="009548B8"/>
    <w:rsid w:val="00954924"/>
    <w:rsid w:val="00954B3A"/>
    <w:rsid w:val="00954B55"/>
    <w:rsid w:val="00954CA3"/>
    <w:rsid w:val="00954CAC"/>
    <w:rsid w:val="00954D98"/>
    <w:rsid w:val="0095512F"/>
    <w:rsid w:val="009552C4"/>
    <w:rsid w:val="0095546F"/>
    <w:rsid w:val="009554ED"/>
    <w:rsid w:val="0095560E"/>
    <w:rsid w:val="00955692"/>
    <w:rsid w:val="00955850"/>
    <w:rsid w:val="00955C9B"/>
    <w:rsid w:val="00955D15"/>
    <w:rsid w:val="00955DE4"/>
    <w:rsid w:val="00956586"/>
    <w:rsid w:val="00956750"/>
    <w:rsid w:val="00956791"/>
    <w:rsid w:val="009567F0"/>
    <w:rsid w:val="00956BB8"/>
    <w:rsid w:val="00957221"/>
    <w:rsid w:val="00957AEC"/>
    <w:rsid w:val="00957D77"/>
    <w:rsid w:val="00960030"/>
    <w:rsid w:val="00960C60"/>
    <w:rsid w:val="009612C0"/>
    <w:rsid w:val="00961402"/>
    <w:rsid w:val="0096171F"/>
    <w:rsid w:val="00961898"/>
    <w:rsid w:val="009619D0"/>
    <w:rsid w:val="00961DC5"/>
    <w:rsid w:val="00962222"/>
    <w:rsid w:val="00962AE7"/>
    <w:rsid w:val="00962F6D"/>
    <w:rsid w:val="00962FCF"/>
    <w:rsid w:val="00962FEC"/>
    <w:rsid w:val="00963555"/>
    <w:rsid w:val="009638C5"/>
    <w:rsid w:val="00963C36"/>
    <w:rsid w:val="00963FB6"/>
    <w:rsid w:val="00964007"/>
    <w:rsid w:val="00964203"/>
    <w:rsid w:val="00964348"/>
    <w:rsid w:val="00964827"/>
    <w:rsid w:val="00964B65"/>
    <w:rsid w:val="00964DF8"/>
    <w:rsid w:val="00965395"/>
    <w:rsid w:val="00965418"/>
    <w:rsid w:val="00965A79"/>
    <w:rsid w:val="00965B0A"/>
    <w:rsid w:val="00965E2A"/>
    <w:rsid w:val="009660A9"/>
    <w:rsid w:val="009661F0"/>
    <w:rsid w:val="009662F8"/>
    <w:rsid w:val="009665B2"/>
    <w:rsid w:val="009665EC"/>
    <w:rsid w:val="0096678F"/>
    <w:rsid w:val="00967493"/>
    <w:rsid w:val="0096754A"/>
    <w:rsid w:val="009677E8"/>
    <w:rsid w:val="00967DE5"/>
    <w:rsid w:val="00967E47"/>
    <w:rsid w:val="009702FE"/>
    <w:rsid w:val="0097039A"/>
    <w:rsid w:val="009703C5"/>
    <w:rsid w:val="0097047F"/>
    <w:rsid w:val="00970ABB"/>
    <w:rsid w:val="00970B2C"/>
    <w:rsid w:val="00970C9A"/>
    <w:rsid w:val="00970D35"/>
    <w:rsid w:val="00970D7D"/>
    <w:rsid w:val="00970EE8"/>
    <w:rsid w:val="009718E9"/>
    <w:rsid w:val="00971C88"/>
    <w:rsid w:val="00971E76"/>
    <w:rsid w:val="00971EDA"/>
    <w:rsid w:val="00972435"/>
    <w:rsid w:val="009725D5"/>
    <w:rsid w:val="009726D2"/>
    <w:rsid w:val="0097278A"/>
    <w:rsid w:val="00972868"/>
    <w:rsid w:val="00972BBB"/>
    <w:rsid w:val="00972D78"/>
    <w:rsid w:val="00972E65"/>
    <w:rsid w:val="0097307A"/>
    <w:rsid w:val="0097368E"/>
    <w:rsid w:val="0097384B"/>
    <w:rsid w:val="00973B33"/>
    <w:rsid w:val="00973F50"/>
    <w:rsid w:val="00973FAA"/>
    <w:rsid w:val="0097420C"/>
    <w:rsid w:val="009746E9"/>
    <w:rsid w:val="00975798"/>
    <w:rsid w:val="00975CE0"/>
    <w:rsid w:val="00975D04"/>
    <w:rsid w:val="009761A0"/>
    <w:rsid w:val="009769CE"/>
    <w:rsid w:val="00976BFA"/>
    <w:rsid w:val="00976C4F"/>
    <w:rsid w:val="00976C54"/>
    <w:rsid w:val="00976CE8"/>
    <w:rsid w:val="00976D39"/>
    <w:rsid w:val="009770BC"/>
    <w:rsid w:val="00977B94"/>
    <w:rsid w:val="00977BB4"/>
    <w:rsid w:val="00977DB2"/>
    <w:rsid w:val="00977DCD"/>
    <w:rsid w:val="00977F2A"/>
    <w:rsid w:val="00977F6F"/>
    <w:rsid w:val="009804C5"/>
    <w:rsid w:val="009804F6"/>
    <w:rsid w:val="00980AC5"/>
    <w:rsid w:val="00980AD5"/>
    <w:rsid w:val="00980BD2"/>
    <w:rsid w:val="00980ED4"/>
    <w:rsid w:val="0098105E"/>
    <w:rsid w:val="009810BB"/>
    <w:rsid w:val="009813B3"/>
    <w:rsid w:val="00981B8B"/>
    <w:rsid w:val="00981C6C"/>
    <w:rsid w:val="00981EA0"/>
    <w:rsid w:val="00981F88"/>
    <w:rsid w:val="00981FCE"/>
    <w:rsid w:val="0098220B"/>
    <w:rsid w:val="009827E6"/>
    <w:rsid w:val="00982AB9"/>
    <w:rsid w:val="00982AC6"/>
    <w:rsid w:val="009830A4"/>
    <w:rsid w:val="00983221"/>
    <w:rsid w:val="0098353A"/>
    <w:rsid w:val="00983923"/>
    <w:rsid w:val="00983EA0"/>
    <w:rsid w:val="0098455F"/>
    <w:rsid w:val="00984F4F"/>
    <w:rsid w:val="00984FB3"/>
    <w:rsid w:val="00985248"/>
    <w:rsid w:val="00985751"/>
    <w:rsid w:val="00985C5B"/>
    <w:rsid w:val="00985C8E"/>
    <w:rsid w:val="00985E33"/>
    <w:rsid w:val="00985FC5"/>
    <w:rsid w:val="00986175"/>
    <w:rsid w:val="00986346"/>
    <w:rsid w:val="009864FE"/>
    <w:rsid w:val="00986635"/>
    <w:rsid w:val="009869FA"/>
    <w:rsid w:val="00986C48"/>
    <w:rsid w:val="00986C6D"/>
    <w:rsid w:val="00986C95"/>
    <w:rsid w:val="00986F4F"/>
    <w:rsid w:val="00987422"/>
    <w:rsid w:val="0098745F"/>
    <w:rsid w:val="0098755D"/>
    <w:rsid w:val="00987A0E"/>
    <w:rsid w:val="00987BB7"/>
    <w:rsid w:val="00987D99"/>
    <w:rsid w:val="00987EAE"/>
    <w:rsid w:val="00987EB8"/>
    <w:rsid w:val="00987FDE"/>
    <w:rsid w:val="00990186"/>
    <w:rsid w:val="00990477"/>
    <w:rsid w:val="00990563"/>
    <w:rsid w:val="009907E0"/>
    <w:rsid w:val="009908E2"/>
    <w:rsid w:val="00990DD8"/>
    <w:rsid w:val="00991333"/>
    <w:rsid w:val="0099133E"/>
    <w:rsid w:val="0099134A"/>
    <w:rsid w:val="00991588"/>
    <w:rsid w:val="00991C86"/>
    <w:rsid w:val="00991DD7"/>
    <w:rsid w:val="00991EA1"/>
    <w:rsid w:val="00992077"/>
    <w:rsid w:val="00992116"/>
    <w:rsid w:val="00992259"/>
    <w:rsid w:val="0099308F"/>
    <w:rsid w:val="00993425"/>
    <w:rsid w:val="00993CF4"/>
    <w:rsid w:val="00994016"/>
    <w:rsid w:val="009947CC"/>
    <w:rsid w:val="00994E19"/>
    <w:rsid w:val="009959DE"/>
    <w:rsid w:val="00995C9B"/>
    <w:rsid w:val="00995D36"/>
    <w:rsid w:val="0099600E"/>
    <w:rsid w:val="00996183"/>
    <w:rsid w:val="0099662B"/>
    <w:rsid w:val="009969D4"/>
    <w:rsid w:val="00996AB6"/>
    <w:rsid w:val="00996BDC"/>
    <w:rsid w:val="00996EAE"/>
    <w:rsid w:val="00997524"/>
    <w:rsid w:val="00997611"/>
    <w:rsid w:val="00997AD8"/>
    <w:rsid w:val="00997DFB"/>
    <w:rsid w:val="009A00B3"/>
    <w:rsid w:val="009A01A7"/>
    <w:rsid w:val="009A064F"/>
    <w:rsid w:val="009A0C5A"/>
    <w:rsid w:val="009A0D54"/>
    <w:rsid w:val="009A0F31"/>
    <w:rsid w:val="009A1249"/>
    <w:rsid w:val="009A1BAE"/>
    <w:rsid w:val="009A2298"/>
    <w:rsid w:val="009A2783"/>
    <w:rsid w:val="009A2975"/>
    <w:rsid w:val="009A2AB2"/>
    <w:rsid w:val="009A2B78"/>
    <w:rsid w:val="009A3B08"/>
    <w:rsid w:val="009A3B6A"/>
    <w:rsid w:val="009A3EE0"/>
    <w:rsid w:val="009A3F53"/>
    <w:rsid w:val="009A422F"/>
    <w:rsid w:val="009A44D8"/>
    <w:rsid w:val="009A46D9"/>
    <w:rsid w:val="009A4A34"/>
    <w:rsid w:val="009A4B22"/>
    <w:rsid w:val="009A4FAF"/>
    <w:rsid w:val="009A53C6"/>
    <w:rsid w:val="009A57AD"/>
    <w:rsid w:val="009A583E"/>
    <w:rsid w:val="009A58A2"/>
    <w:rsid w:val="009A5950"/>
    <w:rsid w:val="009A5B16"/>
    <w:rsid w:val="009A60D7"/>
    <w:rsid w:val="009A6763"/>
    <w:rsid w:val="009A68F8"/>
    <w:rsid w:val="009A6C0C"/>
    <w:rsid w:val="009A6C2B"/>
    <w:rsid w:val="009A6DCD"/>
    <w:rsid w:val="009A6E22"/>
    <w:rsid w:val="009A708D"/>
    <w:rsid w:val="009A7095"/>
    <w:rsid w:val="009A730A"/>
    <w:rsid w:val="009A7481"/>
    <w:rsid w:val="009A7645"/>
    <w:rsid w:val="009A77C7"/>
    <w:rsid w:val="009A7CD1"/>
    <w:rsid w:val="009B0111"/>
    <w:rsid w:val="009B053A"/>
    <w:rsid w:val="009B0718"/>
    <w:rsid w:val="009B0871"/>
    <w:rsid w:val="009B0A3B"/>
    <w:rsid w:val="009B0AA4"/>
    <w:rsid w:val="009B0C8F"/>
    <w:rsid w:val="009B0F60"/>
    <w:rsid w:val="009B10EF"/>
    <w:rsid w:val="009B122D"/>
    <w:rsid w:val="009B15D2"/>
    <w:rsid w:val="009B1926"/>
    <w:rsid w:val="009B1A31"/>
    <w:rsid w:val="009B1A32"/>
    <w:rsid w:val="009B1B01"/>
    <w:rsid w:val="009B1D23"/>
    <w:rsid w:val="009B1E22"/>
    <w:rsid w:val="009B1E50"/>
    <w:rsid w:val="009B20C6"/>
    <w:rsid w:val="009B273F"/>
    <w:rsid w:val="009B28A4"/>
    <w:rsid w:val="009B2AAD"/>
    <w:rsid w:val="009B2BCE"/>
    <w:rsid w:val="009B3356"/>
    <w:rsid w:val="009B42F5"/>
    <w:rsid w:val="009B4478"/>
    <w:rsid w:val="009B45DA"/>
    <w:rsid w:val="009B46DF"/>
    <w:rsid w:val="009B4BA1"/>
    <w:rsid w:val="009B4DAC"/>
    <w:rsid w:val="009B4DCD"/>
    <w:rsid w:val="009B504A"/>
    <w:rsid w:val="009B57A2"/>
    <w:rsid w:val="009B59D9"/>
    <w:rsid w:val="009B5A3E"/>
    <w:rsid w:val="009B5E94"/>
    <w:rsid w:val="009B5FBF"/>
    <w:rsid w:val="009B67E3"/>
    <w:rsid w:val="009B69CD"/>
    <w:rsid w:val="009B6B85"/>
    <w:rsid w:val="009B6E49"/>
    <w:rsid w:val="009B6F2B"/>
    <w:rsid w:val="009B6F84"/>
    <w:rsid w:val="009B79B8"/>
    <w:rsid w:val="009B7B11"/>
    <w:rsid w:val="009B7F9B"/>
    <w:rsid w:val="009C0201"/>
    <w:rsid w:val="009C055C"/>
    <w:rsid w:val="009C056D"/>
    <w:rsid w:val="009C0612"/>
    <w:rsid w:val="009C0B25"/>
    <w:rsid w:val="009C0D8A"/>
    <w:rsid w:val="009C1120"/>
    <w:rsid w:val="009C1723"/>
    <w:rsid w:val="009C1C4E"/>
    <w:rsid w:val="009C21F1"/>
    <w:rsid w:val="009C2539"/>
    <w:rsid w:val="009C26F6"/>
    <w:rsid w:val="009C2802"/>
    <w:rsid w:val="009C32BA"/>
    <w:rsid w:val="009C336A"/>
    <w:rsid w:val="009C351A"/>
    <w:rsid w:val="009C3C55"/>
    <w:rsid w:val="009C3C84"/>
    <w:rsid w:val="009C3C97"/>
    <w:rsid w:val="009C427C"/>
    <w:rsid w:val="009C4557"/>
    <w:rsid w:val="009C4610"/>
    <w:rsid w:val="009C46D9"/>
    <w:rsid w:val="009C48FF"/>
    <w:rsid w:val="009C4BE7"/>
    <w:rsid w:val="009C4EB2"/>
    <w:rsid w:val="009C50DC"/>
    <w:rsid w:val="009C51F0"/>
    <w:rsid w:val="009C5933"/>
    <w:rsid w:val="009C5DBB"/>
    <w:rsid w:val="009C62D0"/>
    <w:rsid w:val="009C67CA"/>
    <w:rsid w:val="009C6A33"/>
    <w:rsid w:val="009C6ABC"/>
    <w:rsid w:val="009C6ABD"/>
    <w:rsid w:val="009C6B1B"/>
    <w:rsid w:val="009C6C99"/>
    <w:rsid w:val="009C6E92"/>
    <w:rsid w:val="009C6F18"/>
    <w:rsid w:val="009C7B6A"/>
    <w:rsid w:val="009C7DA8"/>
    <w:rsid w:val="009D019E"/>
    <w:rsid w:val="009D02E6"/>
    <w:rsid w:val="009D0AE9"/>
    <w:rsid w:val="009D124E"/>
    <w:rsid w:val="009D1514"/>
    <w:rsid w:val="009D173D"/>
    <w:rsid w:val="009D18E5"/>
    <w:rsid w:val="009D1CFC"/>
    <w:rsid w:val="009D224F"/>
    <w:rsid w:val="009D22A0"/>
    <w:rsid w:val="009D22B2"/>
    <w:rsid w:val="009D25D9"/>
    <w:rsid w:val="009D284F"/>
    <w:rsid w:val="009D288E"/>
    <w:rsid w:val="009D2B91"/>
    <w:rsid w:val="009D2FBD"/>
    <w:rsid w:val="009D3591"/>
    <w:rsid w:val="009D3983"/>
    <w:rsid w:val="009D3F61"/>
    <w:rsid w:val="009D4028"/>
    <w:rsid w:val="009D407E"/>
    <w:rsid w:val="009D4598"/>
    <w:rsid w:val="009D4872"/>
    <w:rsid w:val="009D4B65"/>
    <w:rsid w:val="009D4E45"/>
    <w:rsid w:val="009D5145"/>
    <w:rsid w:val="009D5306"/>
    <w:rsid w:val="009D54E1"/>
    <w:rsid w:val="009D5887"/>
    <w:rsid w:val="009D5B5E"/>
    <w:rsid w:val="009D6115"/>
    <w:rsid w:val="009D617C"/>
    <w:rsid w:val="009D66EA"/>
    <w:rsid w:val="009D694C"/>
    <w:rsid w:val="009D712B"/>
    <w:rsid w:val="009D7144"/>
    <w:rsid w:val="009D717C"/>
    <w:rsid w:val="009D7518"/>
    <w:rsid w:val="009D773D"/>
    <w:rsid w:val="009D7A8D"/>
    <w:rsid w:val="009D7AD7"/>
    <w:rsid w:val="009D7D6E"/>
    <w:rsid w:val="009E0195"/>
    <w:rsid w:val="009E07C9"/>
    <w:rsid w:val="009E0A93"/>
    <w:rsid w:val="009E0B5C"/>
    <w:rsid w:val="009E10EB"/>
    <w:rsid w:val="009E1A29"/>
    <w:rsid w:val="009E1B75"/>
    <w:rsid w:val="009E1B8A"/>
    <w:rsid w:val="009E1BF6"/>
    <w:rsid w:val="009E1F94"/>
    <w:rsid w:val="009E23BC"/>
    <w:rsid w:val="009E23C8"/>
    <w:rsid w:val="009E2683"/>
    <w:rsid w:val="009E2904"/>
    <w:rsid w:val="009E2AAC"/>
    <w:rsid w:val="009E2C1A"/>
    <w:rsid w:val="009E2DAA"/>
    <w:rsid w:val="009E2E35"/>
    <w:rsid w:val="009E3345"/>
    <w:rsid w:val="009E3C9C"/>
    <w:rsid w:val="009E3CC2"/>
    <w:rsid w:val="009E3D19"/>
    <w:rsid w:val="009E405B"/>
    <w:rsid w:val="009E42C7"/>
    <w:rsid w:val="009E45D4"/>
    <w:rsid w:val="009E465D"/>
    <w:rsid w:val="009E477E"/>
    <w:rsid w:val="009E4A42"/>
    <w:rsid w:val="009E4EAC"/>
    <w:rsid w:val="009E51C3"/>
    <w:rsid w:val="009E52CE"/>
    <w:rsid w:val="009E5336"/>
    <w:rsid w:val="009E54E6"/>
    <w:rsid w:val="009E5B35"/>
    <w:rsid w:val="009E5EF5"/>
    <w:rsid w:val="009E64CB"/>
    <w:rsid w:val="009E669A"/>
    <w:rsid w:val="009E6895"/>
    <w:rsid w:val="009E68A2"/>
    <w:rsid w:val="009E696C"/>
    <w:rsid w:val="009E6AA5"/>
    <w:rsid w:val="009E6ABF"/>
    <w:rsid w:val="009E74EE"/>
    <w:rsid w:val="009E78D2"/>
    <w:rsid w:val="009E7B22"/>
    <w:rsid w:val="009F0180"/>
    <w:rsid w:val="009F064E"/>
    <w:rsid w:val="009F0A9E"/>
    <w:rsid w:val="009F0B18"/>
    <w:rsid w:val="009F0C3A"/>
    <w:rsid w:val="009F0D6C"/>
    <w:rsid w:val="009F1EE8"/>
    <w:rsid w:val="009F1FC8"/>
    <w:rsid w:val="009F2034"/>
    <w:rsid w:val="009F2037"/>
    <w:rsid w:val="009F2425"/>
    <w:rsid w:val="009F2651"/>
    <w:rsid w:val="009F2849"/>
    <w:rsid w:val="009F2C81"/>
    <w:rsid w:val="009F32A4"/>
    <w:rsid w:val="009F34AB"/>
    <w:rsid w:val="009F3804"/>
    <w:rsid w:val="009F3F46"/>
    <w:rsid w:val="009F471D"/>
    <w:rsid w:val="009F4740"/>
    <w:rsid w:val="009F4E74"/>
    <w:rsid w:val="009F5677"/>
    <w:rsid w:val="009F576B"/>
    <w:rsid w:val="009F58A8"/>
    <w:rsid w:val="009F5AC7"/>
    <w:rsid w:val="009F5ACE"/>
    <w:rsid w:val="009F5C64"/>
    <w:rsid w:val="009F5E78"/>
    <w:rsid w:val="009F5F0A"/>
    <w:rsid w:val="009F6821"/>
    <w:rsid w:val="009F68DB"/>
    <w:rsid w:val="009F6A0C"/>
    <w:rsid w:val="009F6C10"/>
    <w:rsid w:val="009F6DB9"/>
    <w:rsid w:val="009F6FC7"/>
    <w:rsid w:val="009F71DF"/>
    <w:rsid w:val="009F731F"/>
    <w:rsid w:val="009F74AC"/>
    <w:rsid w:val="009F7631"/>
    <w:rsid w:val="009F7E62"/>
    <w:rsid w:val="00A0049A"/>
    <w:rsid w:val="00A004FC"/>
    <w:rsid w:val="00A009DD"/>
    <w:rsid w:val="00A00BB9"/>
    <w:rsid w:val="00A00C04"/>
    <w:rsid w:val="00A00D19"/>
    <w:rsid w:val="00A01058"/>
    <w:rsid w:val="00A0136B"/>
    <w:rsid w:val="00A0177E"/>
    <w:rsid w:val="00A01958"/>
    <w:rsid w:val="00A01DB2"/>
    <w:rsid w:val="00A01F3C"/>
    <w:rsid w:val="00A01FB0"/>
    <w:rsid w:val="00A020D3"/>
    <w:rsid w:val="00A023DC"/>
    <w:rsid w:val="00A026E0"/>
    <w:rsid w:val="00A02756"/>
    <w:rsid w:val="00A0279C"/>
    <w:rsid w:val="00A028C5"/>
    <w:rsid w:val="00A02A0A"/>
    <w:rsid w:val="00A02EF3"/>
    <w:rsid w:val="00A02FEB"/>
    <w:rsid w:val="00A0318C"/>
    <w:rsid w:val="00A03195"/>
    <w:rsid w:val="00A037E6"/>
    <w:rsid w:val="00A038F8"/>
    <w:rsid w:val="00A03C9F"/>
    <w:rsid w:val="00A03D5F"/>
    <w:rsid w:val="00A03D90"/>
    <w:rsid w:val="00A04210"/>
    <w:rsid w:val="00A0427F"/>
    <w:rsid w:val="00A042D9"/>
    <w:rsid w:val="00A0493E"/>
    <w:rsid w:val="00A04E81"/>
    <w:rsid w:val="00A04F6D"/>
    <w:rsid w:val="00A05046"/>
    <w:rsid w:val="00A05062"/>
    <w:rsid w:val="00A05099"/>
    <w:rsid w:val="00A05141"/>
    <w:rsid w:val="00A0518E"/>
    <w:rsid w:val="00A053F5"/>
    <w:rsid w:val="00A05989"/>
    <w:rsid w:val="00A05B52"/>
    <w:rsid w:val="00A05D40"/>
    <w:rsid w:val="00A05DD9"/>
    <w:rsid w:val="00A05E09"/>
    <w:rsid w:val="00A068DA"/>
    <w:rsid w:val="00A06A57"/>
    <w:rsid w:val="00A06F26"/>
    <w:rsid w:val="00A07031"/>
    <w:rsid w:val="00A0704D"/>
    <w:rsid w:val="00A070F3"/>
    <w:rsid w:val="00A0728B"/>
    <w:rsid w:val="00A079C7"/>
    <w:rsid w:val="00A07DFB"/>
    <w:rsid w:val="00A07FC4"/>
    <w:rsid w:val="00A101B5"/>
    <w:rsid w:val="00A101E6"/>
    <w:rsid w:val="00A1046C"/>
    <w:rsid w:val="00A10619"/>
    <w:rsid w:val="00A10CD7"/>
    <w:rsid w:val="00A110D4"/>
    <w:rsid w:val="00A112EA"/>
    <w:rsid w:val="00A11301"/>
    <w:rsid w:val="00A11614"/>
    <w:rsid w:val="00A1192F"/>
    <w:rsid w:val="00A11A03"/>
    <w:rsid w:val="00A12AD7"/>
    <w:rsid w:val="00A12B76"/>
    <w:rsid w:val="00A12D6E"/>
    <w:rsid w:val="00A12FDB"/>
    <w:rsid w:val="00A1321E"/>
    <w:rsid w:val="00A13263"/>
    <w:rsid w:val="00A133AE"/>
    <w:rsid w:val="00A1399B"/>
    <w:rsid w:val="00A13B08"/>
    <w:rsid w:val="00A13E97"/>
    <w:rsid w:val="00A1403D"/>
    <w:rsid w:val="00A140A5"/>
    <w:rsid w:val="00A143B9"/>
    <w:rsid w:val="00A14623"/>
    <w:rsid w:val="00A1490F"/>
    <w:rsid w:val="00A149F8"/>
    <w:rsid w:val="00A14A28"/>
    <w:rsid w:val="00A14B37"/>
    <w:rsid w:val="00A14BE1"/>
    <w:rsid w:val="00A14CE5"/>
    <w:rsid w:val="00A14FF6"/>
    <w:rsid w:val="00A15740"/>
    <w:rsid w:val="00A1586F"/>
    <w:rsid w:val="00A15DD5"/>
    <w:rsid w:val="00A166BA"/>
    <w:rsid w:val="00A166EC"/>
    <w:rsid w:val="00A16A5F"/>
    <w:rsid w:val="00A16AEF"/>
    <w:rsid w:val="00A16DDB"/>
    <w:rsid w:val="00A1711E"/>
    <w:rsid w:val="00A17154"/>
    <w:rsid w:val="00A1764E"/>
    <w:rsid w:val="00A17660"/>
    <w:rsid w:val="00A1783C"/>
    <w:rsid w:val="00A17D62"/>
    <w:rsid w:val="00A17F8C"/>
    <w:rsid w:val="00A2000C"/>
    <w:rsid w:val="00A20319"/>
    <w:rsid w:val="00A20330"/>
    <w:rsid w:val="00A20388"/>
    <w:rsid w:val="00A204DA"/>
    <w:rsid w:val="00A20516"/>
    <w:rsid w:val="00A20681"/>
    <w:rsid w:val="00A2095A"/>
    <w:rsid w:val="00A20C25"/>
    <w:rsid w:val="00A20D5B"/>
    <w:rsid w:val="00A21027"/>
    <w:rsid w:val="00A2107F"/>
    <w:rsid w:val="00A213D0"/>
    <w:rsid w:val="00A21427"/>
    <w:rsid w:val="00A216F2"/>
    <w:rsid w:val="00A217A1"/>
    <w:rsid w:val="00A21878"/>
    <w:rsid w:val="00A218A6"/>
    <w:rsid w:val="00A22211"/>
    <w:rsid w:val="00A2229B"/>
    <w:rsid w:val="00A22771"/>
    <w:rsid w:val="00A2298E"/>
    <w:rsid w:val="00A22994"/>
    <w:rsid w:val="00A22A0A"/>
    <w:rsid w:val="00A22F9B"/>
    <w:rsid w:val="00A22FA6"/>
    <w:rsid w:val="00A2389E"/>
    <w:rsid w:val="00A23E03"/>
    <w:rsid w:val="00A23F41"/>
    <w:rsid w:val="00A2407F"/>
    <w:rsid w:val="00A242C8"/>
    <w:rsid w:val="00A2435B"/>
    <w:rsid w:val="00A24671"/>
    <w:rsid w:val="00A247D0"/>
    <w:rsid w:val="00A249AD"/>
    <w:rsid w:val="00A24E50"/>
    <w:rsid w:val="00A25051"/>
    <w:rsid w:val="00A254FF"/>
    <w:rsid w:val="00A25D6B"/>
    <w:rsid w:val="00A2615B"/>
    <w:rsid w:val="00A2623E"/>
    <w:rsid w:val="00A26300"/>
    <w:rsid w:val="00A263A0"/>
    <w:rsid w:val="00A2649D"/>
    <w:rsid w:val="00A266A9"/>
    <w:rsid w:val="00A26713"/>
    <w:rsid w:val="00A26BED"/>
    <w:rsid w:val="00A2718A"/>
    <w:rsid w:val="00A2736F"/>
    <w:rsid w:val="00A273CB"/>
    <w:rsid w:val="00A273DF"/>
    <w:rsid w:val="00A275C6"/>
    <w:rsid w:val="00A27A40"/>
    <w:rsid w:val="00A27A6F"/>
    <w:rsid w:val="00A27AD4"/>
    <w:rsid w:val="00A27DBE"/>
    <w:rsid w:val="00A27E73"/>
    <w:rsid w:val="00A302B4"/>
    <w:rsid w:val="00A307B9"/>
    <w:rsid w:val="00A308B1"/>
    <w:rsid w:val="00A30CB0"/>
    <w:rsid w:val="00A30D0C"/>
    <w:rsid w:val="00A30D61"/>
    <w:rsid w:val="00A311CA"/>
    <w:rsid w:val="00A316E5"/>
    <w:rsid w:val="00A316F6"/>
    <w:rsid w:val="00A317CB"/>
    <w:rsid w:val="00A318E6"/>
    <w:rsid w:val="00A31A41"/>
    <w:rsid w:val="00A31CF9"/>
    <w:rsid w:val="00A31EE2"/>
    <w:rsid w:val="00A31F28"/>
    <w:rsid w:val="00A31F9F"/>
    <w:rsid w:val="00A320F2"/>
    <w:rsid w:val="00A32420"/>
    <w:rsid w:val="00A3242A"/>
    <w:rsid w:val="00A324B3"/>
    <w:rsid w:val="00A32A30"/>
    <w:rsid w:val="00A32A3A"/>
    <w:rsid w:val="00A32A9E"/>
    <w:rsid w:val="00A32D4E"/>
    <w:rsid w:val="00A32F40"/>
    <w:rsid w:val="00A3324B"/>
    <w:rsid w:val="00A3364C"/>
    <w:rsid w:val="00A33A67"/>
    <w:rsid w:val="00A33C47"/>
    <w:rsid w:val="00A33E86"/>
    <w:rsid w:val="00A344F3"/>
    <w:rsid w:val="00A345E7"/>
    <w:rsid w:val="00A34753"/>
    <w:rsid w:val="00A348C6"/>
    <w:rsid w:val="00A34BB1"/>
    <w:rsid w:val="00A34EBA"/>
    <w:rsid w:val="00A3539A"/>
    <w:rsid w:val="00A353AC"/>
    <w:rsid w:val="00A35869"/>
    <w:rsid w:val="00A35AB2"/>
    <w:rsid w:val="00A35BCF"/>
    <w:rsid w:val="00A35D24"/>
    <w:rsid w:val="00A35D9B"/>
    <w:rsid w:val="00A35F05"/>
    <w:rsid w:val="00A3600F"/>
    <w:rsid w:val="00A3634E"/>
    <w:rsid w:val="00A36AA1"/>
    <w:rsid w:val="00A36ABE"/>
    <w:rsid w:val="00A36BA8"/>
    <w:rsid w:val="00A36C82"/>
    <w:rsid w:val="00A36CA4"/>
    <w:rsid w:val="00A37046"/>
    <w:rsid w:val="00A370FF"/>
    <w:rsid w:val="00A373E8"/>
    <w:rsid w:val="00A37B45"/>
    <w:rsid w:val="00A37C21"/>
    <w:rsid w:val="00A37DA3"/>
    <w:rsid w:val="00A4035B"/>
    <w:rsid w:val="00A40C22"/>
    <w:rsid w:val="00A40C2C"/>
    <w:rsid w:val="00A4145D"/>
    <w:rsid w:val="00A41C2A"/>
    <w:rsid w:val="00A41FE6"/>
    <w:rsid w:val="00A4229F"/>
    <w:rsid w:val="00A42342"/>
    <w:rsid w:val="00A4243A"/>
    <w:rsid w:val="00A4291D"/>
    <w:rsid w:val="00A42E26"/>
    <w:rsid w:val="00A42F78"/>
    <w:rsid w:val="00A43052"/>
    <w:rsid w:val="00A43220"/>
    <w:rsid w:val="00A4348D"/>
    <w:rsid w:val="00A44E87"/>
    <w:rsid w:val="00A44EE5"/>
    <w:rsid w:val="00A451EB"/>
    <w:rsid w:val="00A45308"/>
    <w:rsid w:val="00A45395"/>
    <w:rsid w:val="00A456C2"/>
    <w:rsid w:val="00A4599E"/>
    <w:rsid w:val="00A45EA7"/>
    <w:rsid w:val="00A460E5"/>
    <w:rsid w:val="00A4632A"/>
    <w:rsid w:val="00A463B0"/>
    <w:rsid w:val="00A4653C"/>
    <w:rsid w:val="00A46568"/>
    <w:rsid w:val="00A47318"/>
    <w:rsid w:val="00A4733D"/>
    <w:rsid w:val="00A476F2"/>
    <w:rsid w:val="00A4787B"/>
    <w:rsid w:val="00A47D2B"/>
    <w:rsid w:val="00A5027B"/>
    <w:rsid w:val="00A50634"/>
    <w:rsid w:val="00A50A80"/>
    <w:rsid w:val="00A51A13"/>
    <w:rsid w:val="00A51A76"/>
    <w:rsid w:val="00A51D62"/>
    <w:rsid w:val="00A51EB4"/>
    <w:rsid w:val="00A51F44"/>
    <w:rsid w:val="00A51F56"/>
    <w:rsid w:val="00A524CF"/>
    <w:rsid w:val="00A5271B"/>
    <w:rsid w:val="00A52E9F"/>
    <w:rsid w:val="00A530D0"/>
    <w:rsid w:val="00A5313E"/>
    <w:rsid w:val="00A53417"/>
    <w:rsid w:val="00A53428"/>
    <w:rsid w:val="00A534F1"/>
    <w:rsid w:val="00A53646"/>
    <w:rsid w:val="00A5392E"/>
    <w:rsid w:val="00A53BBA"/>
    <w:rsid w:val="00A53EA0"/>
    <w:rsid w:val="00A53F0F"/>
    <w:rsid w:val="00A54879"/>
    <w:rsid w:val="00A54C71"/>
    <w:rsid w:val="00A54FA3"/>
    <w:rsid w:val="00A55062"/>
    <w:rsid w:val="00A552EF"/>
    <w:rsid w:val="00A5539E"/>
    <w:rsid w:val="00A5598B"/>
    <w:rsid w:val="00A55E1A"/>
    <w:rsid w:val="00A56012"/>
    <w:rsid w:val="00A562A0"/>
    <w:rsid w:val="00A56518"/>
    <w:rsid w:val="00A56521"/>
    <w:rsid w:val="00A56913"/>
    <w:rsid w:val="00A56AEB"/>
    <w:rsid w:val="00A56CEF"/>
    <w:rsid w:val="00A56DD4"/>
    <w:rsid w:val="00A57480"/>
    <w:rsid w:val="00A57558"/>
    <w:rsid w:val="00A57A1C"/>
    <w:rsid w:val="00A57C2B"/>
    <w:rsid w:val="00A57CEA"/>
    <w:rsid w:val="00A57D0B"/>
    <w:rsid w:val="00A57DF9"/>
    <w:rsid w:val="00A57FB1"/>
    <w:rsid w:val="00A6000F"/>
    <w:rsid w:val="00A6065F"/>
    <w:rsid w:val="00A60760"/>
    <w:rsid w:val="00A609A0"/>
    <w:rsid w:val="00A60DC5"/>
    <w:rsid w:val="00A60F1D"/>
    <w:rsid w:val="00A60F68"/>
    <w:rsid w:val="00A60F8E"/>
    <w:rsid w:val="00A613FA"/>
    <w:rsid w:val="00A618A4"/>
    <w:rsid w:val="00A618B3"/>
    <w:rsid w:val="00A62589"/>
    <w:rsid w:val="00A6261A"/>
    <w:rsid w:val="00A628C8"/>
    <w:rsid w:val="00A628CC"/>
    <w:rsid w:val="00A629B4"/>
    <w:rsid w:val="00A6301E"/>
    <w:rsid w:val="00A6397B"/>
    <w:rsid w:val="00A639C5"/>
    <w:rsid w:val="00A63A34"/>
    <w:rsid w:val="00A63D12"/>
    <w:rsid w:val="00A63DC5"/>
    <w:rsid w:val="00A64066"/>
    <w:rsid w:val="00A64310"/>
    <w:rsid w:val="00A64335"/>
    <w:rsid w:val="00A644D8"/>
    <w:rsid w:val="00A6474E"/>
    <w:rsid w:val="00A648B2"/>
    <w:rsid w:val="00A65055"/>
    <w:rsid w:val="00A65278"/>
    <w:rsid w:val="00A65401"/>
    <w:rsid w:val="00A6558E"/>
    <w:rsid w:val="00A656AA"/>
    <w:rsid w:val="00A65857"/>
    <w:rsid w:val="00A659FC"/>
    <w:rsid w:val="00A65CBA"/>
    <w:rsid w:val="00A65F60"/>
    <w:rsid w:val="00A66463"/>
    <w:rsid w:val="00A6714E"/>
    <w:rsid w:val="00A67342"/>
    <w:rsid w:val="00A675CB"/>
    <w:rsid w:val="00A67704"/>
    <w:rsid w:val="00A67B77"/>
    <w:rsid w:val="00A67ECC"/>
    <w:rsid w:val="00A70228"/>
    <w:rsid w:val="00A70249"/>
    <w:rsid w:val="00A703FA"/>
    <w:rsid w:val="00A70708"/>
    <w:rsid w:val="00A712BE"/>
    <w:rsid w:val="00A71750"/>
    <w:rsid w:val="00A7192D"/>
    <w:rsid w:val="00A71CBB"/>
    <w:rsid w:val="00A71E44"/>
    <w:rsid w:val="00A71F2F"/>
    <w:rsid w:val="00A71FE9"/>
    <w:rsid w:val="00A72272"/>
    <w:rsid w:val="00A72C43"/>
    <w:rsid w:val="00A72CB5"/>
    <w:rsid w:val="00A730B7"/>
    <w:rsid w:val="00A73143"/>
    <w:rsid w:val="00A734A9"/>
    <w:rsid w:val="00A7368D"/>
    <w:rsid w:val="00A73D10"/>
    <w:rsid w:val="00A7423A"/>
    <w:rsid w:val="00A74B3B"/>
    <w:rsid w:val="00A75A92"/>
    <w:rsid w:val="00A75B1D"/>
    <w:rsid w:val="00A75B29"/>
    <w:rsid w:val="00A75C42"/>
    <w:rsid w:val="00A75E29"/>
    <w:rsid w:val="00A75E80"/>
    <w:rsid w:val="00A75EBF"/>
    <w:rsid w:val="00A76656"/>
    <w:rsid w:val="00A76BF7"/>
    <w:rsid w:val="00A76E08"/>
    <w:rsid w:val="00A77556"/>
    <w:rsid w:val="00A77880"/>
    <w:rsid w:val="00A7792C"/>
    <w:rsid w:val="00A77FB9"/>
    <w:rsid w:val="00A77FDA"/>
    <w:rsid w:val="00A804EA"/>
    <w:rsid w:val="00A80582"/>
    <w:rsid w:val="00A80A66"/>
    <w:rsid w:val="00A80AA7"/>
    <w:rsid w:val="00A80C2E"/>
    <w:rsid w:val="00A80D8C"/>
    <w:rsid w:val="00A814E3"/>
    <w:rsid w:val="00A8184D"/>
    <w:rsid w:val="00A81E10"/>
    <w:rsid w:val="00A81F2D"/>
    <w:rsid w:val="00A824E1"/>
    <w:rsid w:val="00A82779"/>
    <w:rsid w:val="00A82D01"/>
    <w:rsid w:val="00A83195"/>
    <w:rsid w:val="00A831AC"/>
    <w:rsid w:val="00A833AD"/>
    <w:rsid w:val="00A839C3"/>
    <w:rsid w:val="00A83B45"/>
    <w:rsid w:val="00A84041"/>
    <w:rsid w:val="00A8452A"/>
    <w:rsid w:val="00A84591"/>
    <w:rsid w:val="00A847F4"/>
    <w:rsid w:val="00A84AD6"/>
    <w:rsid w:val="00A84E03"/>
    <w:rsid w:val="00A84ECF"/>
    <w:rsid w:val="00A84EF7"/>
    <w:rsid w:val="00A8524A"/>
    <w:rsid w:val="00A85600"/>
    <w:rsid w:val="00A856B5"/>
    <w:rsid w:val="00A85A88"/>
    <w:rsid w:val="00A85F97"/>
    <w:rsid w:val="00A8607D"/>
    <w:rsid w:val="00A86098"/>
    <w:rsid w:val="00A8647B"/>
    <w:rsid w:val="00A86737"/>
    <w:rsid w:val="00A86AAC"/>
    <w:rsid w:val="00A86B90"/>
    <w:rsid w:val="00A86D83"/>
    <w:rsid w:val="00A86EF3"/>
    <w:rsid w:val="00A86EF8"/>
    <w:rsid w:val="00A87199"/>
    <w:rsid w:val="00A8720D"/>
    <w:rsid w:val="00A8753E"/>
    <w:rsid w:val="00A8760A"/>
    <w:rsid w:val="00A8763A"/>
    <w:rsid w:val="00A8766E"/>
    <w:rsid w:val="00A9003F"/>
    <w:rsid w:val="00A90077"/>
    <w:rsid w:val="00A9007E"/>
    <w:rsid w:val="00A90CA8"/>
    <w:rsid w:val="00A90DB6"/>
    <w:rsid w:val="00A90DD0"/>
    <w:rsid w:val="00A90F6F"/>
    <w:rsid w:val="00A90FBF"/>
    <w:rsid w:val="00A912A6"/>
    <w:rsid w:val="00A9145A"/>
    <w:rsid w:val="00A9149B"/>
    <w:rsid w:val="00A91980"/>
    <w:rsid w:val="00A91D10"/>
    <w:rsid w:val="00A92012"/>
    <w:rsid w:val="00A9214C"/>
    <w:rsid w:val="00A924AA"/>
    <w:rsid w:val="00A92C8D"/>
    <w:rsid w:val="00A92D07"/>
    <w:rsid w:val="00A935B7"/>
    <w:rsid w:val="00A93761"/>
    <w:rsid w:val="00A93A98"/>
    <w:rsid w:val="00A93B22"/>
    <w:rsid w:val="00A93BDF"/>
    <w:rsid w:val="00A93C69"/>
    <w:rsid w:val="00A941ED"/>
    <w:rsid w:val="00A94254"/>
    <w:rsid w:val="00A94359"/>
    <w:rsid w:val="00A947CA"/>
    <w:rsid w:val="00A94931"/>
    <w:rsid w:val="00A94AFF"/>
    <w:rsid w:val="00A9522C"/>
    <w:rsid w:val="00A95573"/>
    <w:rsid w:val="00A95C3C"/>
    <w:rsid w:val="00A95D9A"/>
    <w:rsid w:val="00A95E3C"/>
    <w:rsid w:val="00A96047"/>
    <w:rsid w:val="00A960F8"/>
    <w:rsid w:val="00A963E4"/>
    <w:rsid w:val="00A9661C"/>
    <w:rsid w:val="00A969AD"/>
    <w:rsid w:val="00A969F6"/>
    <w:rsid w:val="00A97730"/>
    <w:rsid w:val="00A9773E"/>
    <w:rsid w:val="00A977D6"/>
    <w:rsid w:val="00A977EE"/>
    <w:rsid w:val="00A979C8"/>
    <w:rsid w:val="00A97BC5"/>
    <w:rsid w:val="00A97C0B"/>
    <w:rsid w:val="00A97C1D"/>
    <w:rsid w:val="00A97FA1"/>
    <w:rsid w:val="00AA0685"/>
    <w:rsid w:val="00AA071B"/>
    <w:rsid w:val="00AA1111"/>
    <w:rsid w:val="00AA130C"/>
    <w:rsid w:val="00AA1448"/>
    <w:rsid w:val="00AA16C5"/>
    <w:rsid w:val="00AA1C0C"/>
    <w:rsid w:val="00AA1D82"/>
    <w:rsid w:val="00AA2800"/>
    <w:rsid w:val="00AA2816"/>
    <w:rsid w:val="00AA374A"/>
    <w:rsid w:val="00AA3790"/>
    <w:rsid w:val="00AA3849"/>
    <w:rsid w:val="00AA3A36"/>
    <w:rsid w:val="00AA3D3E"/>
    <w:rsid w:val="00AA451A"/>
    <w:rsid w:val="00AA4972"/>
    <w:rsid w:val="00AA5365"/>
    <w:rsid w:val="00AA562A"/>
    <w:rsid w:val="00AA56B1"/>
    <w:rsid w:val="00AA56E3"/>
    <w:rsid w:val="00AA5860"/>
    <w:rsid w:val="00AA5C7F"/>
    <w:rsid w:val="00AA5DFC"/>
    <w:rsid w:val="00AA5F71"/>
    <w:rsid w:val="00AA6430"/>
    <w:rsid w:val="00AA67FA"/>
    <w:rsid w:val="00AA68AE"/>
    <w:rsid w:val="00AA6CCF"/>
    <w:rsid w:val="00AA6D5C"/>
    <w:rsid w:val="00AA7073"/>
    <w:rsid w:val="00AA7588"/>
    <w:rsid w:val="00AA7E63"/>
    <w:rsid w:val="00AB0125"/>
    <w:rsid w:val="00AB0408"/>
    <w:rsid w:val="00AB0877"/>
    <w:rsid w:val="00AB0BB0"/>
    <w:rsid w:val="00AB0BC1"/>
    <w:rsid w:val="00AB0ECF"/>
    <w:rsid w:val="00AB1643"/>
    <w:rsid w:val="00AB17F4"/>
    <w:rsid w:val="00AB1877"/>
    <w:rsid w:val="00AB1AFA"/>
    <w:rsid w:val="00AB1B3F"/>
    <w:rsid w:val="00AB1B49"/>
    <w:rsid w:val="00AB1CF5"/>
    <w:rsid w:val="00AB1CF6"/>
    <w:rsid w:val="00AB2060"/>
    <w:rsid w:val="00AB248C"/>
    <w:rsid w:val="00AB2901"/>
    <w:rsid w:val="00AB2943"/>
    <w:rsid w:val="00AB2DBE"/>
    <w:rsid w:val="00AB2EA4"/>
    <w:rsid w:val="00AB343A"/>
    <w:rsid w:val="00AB3852"/>
    <w:rsid w:val="00AB3DB5"/>
    <w:rsid w:val="00AB3F1F"/>
    <w:rsid w:val="00AB49D9"/>
    <w:rsid w:val="00AB4C4A"/>
    <w:rsid w:val="00AB4CFA"/>
    <w:rsid w:val="00AB4EEA"/>
    <w:rsid w:val="00AB5050"/>
    <w:rsid w:val="00AB5158"/>
    <w:rsid w:val="00AB57AD"/>
    <w:rsid w:val="00AB5E6B"/>
    <w:rsid w:val="00AB5E76"/>
    <w:rsid w:val="00AB607E"/>
    <w:rsid w:val="00AB67A9"/>
    <w:rsid w:val="00AB72B7"/>
    <w:rsid w:val="00AB733C"/>
    <w:rsid w:val="00AB73C0"/>
    <w:rsid w:val="00AB755A"/>
    <w:rsid w:val="00AB75A5"/>
    <w:rsid w:val="00AB7AFA"/>
    <w:rsid w:val="00AB7F79"/>
    <w:rsid w:val="00AC000C"/>
    <w:rsid w:val="00AC0496"/>
    <w:rsid w:val="00AC0A00"/>
    <w:rsid w:val="00AC0EB0"/>
    <w:rsid w:val="00AC1157"/>
    <w:rsid w:val="00AC11E1"/>
    <w:rsid w:val="00AC1331"/>
    <w:rsid w:val="00AC13D9"/>
    <w:rsid w:val="00AC13EC"/>
    <w:rsid w:val="00AC18DF"/>
    <w:rsid w:val="00AC19B6"/>
    <w:rsid w:val="00AC1A50"/>
    <w:rsid w:val="00AC1ADC"/>
    <w:rsid w:val="00AC1C5C"/>
    <w:rsid w:val="00AC1D69"/>
    <w:rsid w:val="00AC1E78"/>
    <w:rsid w:val="00AC1EB1"/>
    <w:rsid w:val="00AC215C"/>
    <w:rsid w:val="00AC2B1B"/>
    <w:rsid w:val="00AC310B"/>
    <w:rsid w:val="00AC3205"/>
    <w:rsid w:val="00AC32AE"/>
    <w:rsid w:val="00AC32B5"/>
    <w:rsid w:val="00AC33D5"/>
    <w:rsid w:val="00AC344B"/>
    <w:rsid w:val="00AC3514"/>
    <w:rsid w:val="00AC35B2"/>
    <w:rsid w:val="00AC384C"/>
    <w:rsid w:val="00AC3BCB"/>
    <w:rsid w:val="00AC40D3"/>
    <w:rsid w:val="00AC43E8"/>
    <w:rsid w:val="00AC4C72"/>
    <w:rsid w:val="00AC4CD9"/>
    <w:rsid w:val="00AC5348"/>
    <w:rsid w:val="00AC5419"/>
    <w:rsid w:val="00AC54DA"/>
    <w:rsid w:val="00AC5530"/>
    <w:rsid w:val="00AC57EF"/>
    <w:rsid w:val="00AC5847"/>
    <w:rsid w:val="00AC58D8"/>
    <w:rsid w:val="00AC59BB"/>
    <w:rsid w:val="00AC59EB"/>
    <w:rsid w:val="00AC5A3D"/>
    <w:rsid w:val="00AC5EE1"/>
    <w:rsid w:val="00AC63BE"/>
    <w:rsid w:val="00AC6682"/>
    <w:rsid w:val="00AC67B3"/>
    <w:rsid w:val="00AC68A5"/>
    <w:rsid w:val="00AC6BC9"/>
    <w:rsid w:val="00AC6E31"/>
    <w:rsid w:val="00AC6EDE"/>
    <w:rsid w:val="00AC759E"/>
    <w:rsid w:val="00AC7A8B"/>
    <w:rsid w:val="00AC7B10"/>
    <w:rsid w:val="00AC7D87"/>
    <w:rsid w:val="00AD002F"/>
    <w:rsid w:val="00AD0C13"/>
    <w:rsid w:val="00AD0E14"/>
    <w:rsid w:val="00AD0EBA"/>
    <w:rsid w:val="00AD1012"/>
    <w:rsid w:val="00AD113B"/>
    <w:rsid w:val="00AD1330"/>
    <w:rsid w:val="00AD1449"/>
    <w:rsid w:val="00AD1710"/>
    <w:rsid w:val="00AD171B"/>
    <w:rsid w:val="00AD1BD9"/>
    <w:rsid w:val="00AD1C2C"/>
    <w:rsid w:val="00AD1F7C"/>
    <w:rsid w:val="00AD233B"/>
    <w:rsid w:val="00AD23C3"/>
    <w:rsid w:val="00AD241A"/>
    <w:rsid w:val="00AD26C2"/>
    <w:rsid w:val="00AD272C"/>
    <w:rsid w:val="00AD2B2B"/>
    <w:rsid w:val="00AD2D02"/>
    <w:rsid w:val="00AD2F1F"/>
    <w:rsid w:val="00AD2F5E"/>
    <w:rsid w:val="00AD30C0"/>
    <w:rsid w:val="00AD3575"/>
    <w:rsid w:val="00AD35F0"/>
    <w:rsid w:val="00AD37FE"/>
    <w:rsid w:val="00AD38E7"/>
    <w:rsid w:val="00AD38F8"/>
    <w:rsid w:val="00AD3B02"/>
    <w:rsid w:val="00AD4838"/>
    <w:rsid w:val="00AD4928"/>
    <w:rsid w:val="00AD4E65"/>
    <w:rsid w:val="00AD5149"/>
    <w:rsid w:val="00AD5150"/>
    <w:rsid w:val="00AD5287"/>
    <w:rsid w:val="00AD55FA"/>
    <w:rsid w:val="00AD57F6"/>
    <w:rsid w:val="00AD5BD2"/>
    <w:rsid w:val="00AD60F9"/>
    <w:rsid w:val="00AD6287"/>
    <w:rsid w:val="00AD691C"/>
    <w:rsid w:val="00AD7046"/>
    <w:rsid w:val="00AD7705"/>
    <w:rsid w:val="00AD772B"/>
    <w:rsid w:val="00AD7F0A"/>
    <w:rsid w:val="00AE0011"/>
    <w:rsid w:val="00AE08FD"/>
    <w:rsid w:val="00AE0B7F"/>
    <w:rsid w:val="00AE0D64"/>
    <w:rsid w:val="00AE116C"/>
    <w:rsid w:val="00AE1439"/>
    <w:rsid w:val="00AE18F8"/>
    <w:rsid w:val="00AE19BF"/>
    <w:rsid w:val="00AE1C0A"/>
    <w:rsid w:val="00AE1CDC"/>
    <w:rsid w:val="00AE1D14"/>
    <w:rsid w:val="00AE21D9"/>
    <w:rsid w:val="00AE246E"/>
    <w:rsid w:val="00AE2BEB"/>
    <w:rsid w:val="00AE2F0F"/>
    <w:rsid w:val="00AE2F3D"/>
    <w:rsid w:val="00AE2FFE"/>
    <w:rsid w:val="00AE344C"/>
    <w:rsid w:val="00AE35D1"/>
    <w:rsid w:val="00AE36E7"/>
    <w:rsid w:val="00AE379D"/>
    <w:rsid w:val="00AE386D"/>
    <w:rsid w:val="00AE388C"/>
    <w:rsid w:val="00AE3ACA"/>
    <w:rsid w:val="00AE3B4D"/>
    <w:rsid w:val="00AE3DBC"/>
    <w:rsid w:val="00AE3EDD"/>
    <w:rsid w:val="00AE3FB0"/>
    <w:rsid w:val="00AE407B"/>
    <w:rsid w:val="00AE40BB"/>
    <w:rsid w:val="00AE4448"/>
    <w:rsid w:val="00AE4755"/>
    <w:rsid w:val="00AE481E"/>
    <w:rsid w:val="00AE49A5"/>
    <w:rsid w:val="00AE4A32"/>
    <w:rsid w:val="00AE4C79"/>
    <w:rsid w:val="00AE4D94"/>
    <w:rsid w:val="00AE4EC4"/>
    <w:rsid w:val="00AE4EEB"/>
    <w:rsid w:val="00AE5118"/>
    <w:rsid w:val="00AE5544"/>
    <w:rsid w:val="00AE556B"/>
    <w:rsid w:val="00AE5642"/>
    <w:rsid w:val="00AE5A91"/>
    <w:rsid w:val="00AE6003"/>
    <w:rsid w:val="00AE601E"/>
    <w:rsid w:val="00AE60CC"/>
    <w:rsid w:val="00AE66BF"/>
    <w:rsid w:val="00AE6797"/>
    <w:rsid w:val="00AE67DF"/>
    <w:rsid w:val="00AE6A72"/>
    <w:rsid w:val="00AE6D3E"/>
    <w:rsid w:val="00AE6EB1"/>
    <w:rsid w:val="00AE6FB0"/>
    <w:rsid w:val="00AE7592"/>
    <w:rsid w:val="00AE7F0B"/>
    <w:rsid w:val="00AE7FEA"/>
    <w:rsid w:val="00AF0270"/>
    <w:rsid w:val="00AF0AF4"/>
    <w:rsid w:val="00AF0C23"/>
    <w:rsid w:val="00AF11EB"/>
    <w:rsid w:val="00AF1285"/>
    <w:rsid w:val="00AF1406"/>
    <w:rsid w:val="00AF1567"/>
    <w:rsid w:val="00AF16DF"/>
    <w:rsid w:val="00AF1926"/>
    <w:rsid w:val="00AF1E2F"/>
    <w:rsid w:val="00AF235A"/>
    <w:rsid w:val="00AF26C0"/>
    <w:rsid w:val="00AF26D8"/>
    <w:rsid w:val="00AF3110"/>
    <w:rsid w:val="00AF3233"/>
    <w:rsid w:val="00AF34ED"/>
    <w:rsid w:val="00AF38B1"/>
    <w:rsid w:val="00AF3D2F"/>
    <w:rsid w:val="00AF42CA"/>
    <w:rsid w:val="00AF4609"/>
    <w:rsid w:val="00AF46A7"/>
    <w:rsid w:val="00AF4794"/>
    <w:rsid w:val="00AF4B56"/>
    <w:rsid w:val="00AF4B81"/>
    <w:rsid w:val="00AF4C97"/>
    <w:rsid w:val="00AF514D"/>
    <w:rsid w:val="00AF5472"/>
    <w:rsid w:val="00AF555D"/>
    <w:rsid w:val="00AF56E6"/>
    <w:rsid w:val="00AF5A75"/>
    <w:rsid w:val="00AF5AA4"/>
    <w:rsid w:val="00AF5C10"/>
    <w:rsid w:val="00AF5D2E"/>
    <w:rsid w:val="00AF604C"/>
    <w:rsid w:val="00AF6208"/>
    <w:rsid w:val="00AF64EF"/>
    <w:rsid w:val="00AF66C2"/>
    <w:rsid w:val="00AF6CF4"/>
    <w:rsid w:val="00AF6F2A"/>
    <w:rsid w:val="00AF72BA"/>
    <w:rsid w:val="00AF789D"/>
    <w:rsid w:val="00AF7F71"/>
    <w:rsid w:val="00B0029F"/>
    <w:rsid w:val="00B00918"/>
    <w:rsid w:val="00B00A04"/>
    <w:rsid w:val="00B0119B"/>
    <w:rsid w:val="00B011F8"/>
    <w:rsid w:val="00B014A0"/>
    <w:rsid w:val="00B0158B"/>
    <w:rsid w:val="00B019D9"/>
    <w:rsid w:val="00B01A89"/>
    <w:rsid w:val="00B01B7F"/>
    <w:rsid w:val="00B01F84"/>
    <w:rsid w:val="00B02096"/>
    <w:rsid w:val="00B02302"/>
    <w:rsid w:val="00B023F3"/>
    <w:rsid w:val="00B024F4"/>
    <w:rsid w:val="00B02742"/>
    <w:rsid w:val="00B027C0"/>
    <w:rsid w:val="00B02BF2"/>
    <w:rsid w:val="00B02DC8"/>
    <w:rsid w:val="00B02E13"/>
    <w:rsid w:val="00B03227"/>
    <w:rsid w:val="00B03359"/>
    <w:rsid w:val="00B033A1"/>
    <w:rsid w:val="00B03767"/>
    <w:rsid w:val="00B041C5"/>
    <w:rsid w:val="00B049D0"/>
    <w:rsid w:val="00B04DC0"/>
    <w:rsid w:val="00B04F17"/>
    <w:rsid w:val="00B052FD"/>
    <w:rsid w:val="00B05507"/>
    <w:rsid w:val="00B05F88"/>
    <w:rsid w:val="00B06774"/>
    <w:rsid w:val="00B06914"/>
    <w:rsid w:val="00B06945"/>
    <w:rsid w:val="00B069D1"/>
    <w:rsid w:val="00B06CEF"/>
    <w:rsid w:val="00B06F00"/>
    <w:rsid w:val="00B0715F"/>
    <w:rsid w:val="00B07448"/>
    <w:rsid w:val="00B07533"/>
    <w:rsid w:val="00B076F8"/>
    <w:rsid w:val="00B078E6"/>
    <w:rsid w:val="00B07DAB"/>
    <w:rsid w:val="00B104C5"/>
    <w:rsid w:val="00B108B0"/>
    <w:rsid w:val="00B10A97"/>
    <w:rsid w:val="00B11184"/>
    <w:rsid w:val="00B112A2"/>
    <w:rsid w:val="00B11428"/>
    <w:rsid w:val="00B11BCC"/>
    <w:rsid w:val="00B11C24"/>
    <w:rsid w:val="00B11CC4"/>
    <w:rsid w:val="00B11DA3"/>
    <w:rsid w:val="00B11E79"/>
    <w:rsid w:val="00B11F80"/>
    <w:rsid w:val="00B122EE"/>
    <w:rsid w:val="00B124D6"/>
    <w:rsid w:val="00B12689"/>
    <w:rsid w:val="00B128F7"/>
    <w:rsid w:val="00B12BC5"/>
    <w:rsid w:val="00B12C91"/>
    <w:rsid w:val="00B12CA3"/>
    <w:rsid w:val="00B12F25"/>
    <w:rsid w:val="00B130BB"/>
    <w:rsid w:val="00B13291"/>
    <w:rsid w:val="00B13414"/>
    <w:rsid w:val="00B13446"/>
    <w:rsid w:val="00B13581"/>
    <w:rsid w:val="00B139FF"/>
    <w:rsid w:val="00B13A5C"/>
    <w:rsid w:val="00B13AEB"/>
    <w:rsid w:val="00B13D42"/>
    <w:rsid w:val="00B13DA4"/>
    <w:rsid w:val="00B13F69"/>
    <w:rsid w:val="00B143E8"/>
    <w:rsid w:val="00B14474"/>
    <w:rsid w:val="00B145E6"/>
    <w:rsid w:val="00B14A2E"/>
    <w:rsid w:val="00B15302"/>
    <w:rsid w:val="00B1533D"/>
    <w:rsid w:val="00B15A2B"/>
    <w:rsid w:val="00B15A4E"/>
    <w:rsid w:val="00B15AA6"/>
    <w:rsid w:val="00B15BD8"/>
    <w:rsid w:val="00B15CA1"/>
    <w:rsid w:val="00B15CD3"/>
    <w:rsid w:val="00B15F04"/>
    <w:rsid w:val="00B16472"/>
    <w:rsid w:val="00B165A2"/>
    <w:rsid w:val="00B16683"/>
    <w:rsid w:val="00B16BCF"/>
    <w:rsid w:val="00B16DE8"/>
    <w:rsid w:val="00B17235"/>
    <w:rsid w:val="00B17339"/>
    <w:rsid w:val="00B17A3A"/>
    <w:rsid w:val="00B17FF6"/>
    <w:rsid w:val="00B2000D"/>
    <w:rsid w:val="00B2022D"/>
    <w:rsid w:val="00B2026B"/>
    <w:rsid w:val="00B202F0"/>
    <w:rsid w:val="00B20592"/>
    <w:rsid w:val="00B20E2A"/>
    <w:rsid w:val="00B20EB3"/>
    <w:rsid w:val="00B20ECD"/>
    <w:rsid w:val="00B20F78"/>
    <w:rsid w:val="00B21505"/>
    <w:rsid w:val="00B2187B"/>
    <w:rsid w:val="00B21A76"/>
    <w:rsid w:val="00B21B28"/>
    <w:rsid w:val="00B21B72"/>
    <w:rsid w:val="00B21F79"/>
    <w:rsid w:val="00B21F87"/>
    <w:rsid w:val="00B22095"/>
    <w:rsid w:val="00B22288"/>
    <w:rsid w:val="00B22537"/>
    <w:rsid w:val="00B22767"/>
    <w:rsid w:val="00B2293B"/>
    <w:rsid w:val="00B230C6"/>
    <w:rsid w:val="00B231D2"/>
    <w:rsid w:val="00B231DD"/>
    <w:rsid w:val="00B2327E"/>
    <w:rsid w:val="00B23913"/>
    <w:rsid w:val="00B24006"/>
    <w:rsid w:val="00B2430C"/>
    <w:rsid w:val="00B24588"/>
    <w:rsid w:val="00B24B60"/>
    <w:rsid w:val="00B24C9C"/>
    <w:rsid w:val="00B24F74"/>
    <w:rsid w:val="00B2541F"/>
    <w:rsid w:val="00B254CE"/>
    <w:rsid w:val="00B2580A"/>
    <w:rsid w:val="00B25F32"/>
    <w:rsid w:val="00B26339"/>
    <w:rsid w:val="00B264AF"/>
    <w:rsid w:val="00B264BB"/>
    <w:rsid w:val="00B266E5"/>
    <w:rsid w:val="00B27281"/>
    <w:rsid w:val="00B27541"/>
    <w:rsid w:val="00B276EB"/>
    <w:rsid w:val="00B2770E"/>
    <w:rsid w:val="00B27AEF"/>
    <w:rsid w:val="00B27D44"/>
    <w:rsid w:val="00B30008"/>
    <w:rsid w:val="00B3009E"/>
    <w:rsid w:val="00B3047A"/>
    <w:rsid w:val="00B30530"/>
    <w:rsid w:val="00B3080D"/>
    <w:rsid w:val="00B3086B"/>
    <w:rsid w:val="00B30880"/>
    <w:rsid w:val="00B30888"/>
    <w:rsid w:val="00B30A99"/>
    <w:rsid w:val="00B30B18"/>
    <w:rsid w:val="00B30F51"/>
    <w:rsid w:val="00B310B7"/>
    <w:rsid w:val="00B3143E"/>
    <w:rsid w:val="00B316A4"/>
    <w:rsid w:val="00B31922"/>
    <w:rsid w:val="00B319DF"/>
    <w:rsid w:val="00B31CD3"/>
    <w:rsid w:val="00B323F3"/>
    <w:rsid w:val="00B329FA"/>
    <w:rsid w:val="00B32D42"/>
    <w:rsid w:val="00B32E40"/>
    <w:rsid w:val="00B32F9B"/>
    <w:rsid w:val="00B33242"/>
    <w:rsid w:val="00B332B0"/>
    <w:rsid w:val="00B332F2"/>
    <w:rsid w:val="00B333DD"/>
    <w:rsid w:val="00B335F8"/>
    <w:rsid w:val="00B33859"/>
    <w:rsid w:val="00B33925"/>
    <w:rsid w:val="00B33A15"/>
    <w:rsid w:val="00B33BBD"/>
    <w:rsid w:val="00B33E2F"/>
    <w:rsid w:val="00B340B5"/>
    <w:rsid w:val="00B3430C"/>
    <w:rsid w:val="00B3431E"/>
    <w:rsid w:val="00B34737"/>
    <w:rsid w:val="00B34AA1"/>
    <w:rsid w:val="00B34AA2"/>
    <w:rsid w:val="00B353ED"/>
    <w:rsid w:val="00B35403"/>
    <w:rsid w:val="00B35433"/>
    <w:rsid w:val="00B3546E"/>
    <w:rsid w:val="00B35E77"/>
    <w:rsid w:val="00B362B8"/>
    <w:rsid w:val="00B36775"/>
    <w:rsid w:val="00B36C81"/>
    <w:rsid w:val="00B37000"/>
    <w:rsid w:val="00B3754B"/>
    <w:rsid w:val="00B3754D"/>
    <w:rsid w:val="00B376F1"/>
    <w:rsid w:val="00B3770B"/>
    <w:rsid w:val="00B378B7"/>
    <w:rsid w:val="00B37E4A"/>
    <w:rsid w:val="00B37FE6"/>
    <w:rsid w:val="00B404F7"/>
    <w:rsid w:val="00B40DC1"/>
    <w:rsid w:val="00B410E3"/>
    <w:rsid w:val="00B411C3"/>
    <w:rsid w:val="00B41476"/>
    <w:rsid w:val="00B414F2"/>
    <w:rsid w:val="00B41686"/>
    <w:rsid w:val="00B4177A"/>
    <w:rsid w:val="00B4187A"/>
    <w:rsid w:val="00B41886"/>
    <w:rsid w:val="00B41B04"/>
    <w:rsid w:val="00B41DB9"/>
    <w:rsid w:val="00B41E4C"/>
    <w:rsid w:val="00B41EA6"/>
    <w:rsid w:val="00B42078"/>
    <w:rsid w:val="00B4234A"/>
    <w:rsid w:val="00B42760"/>
    <w:rsid w:val="00B428BF"/>
    <w:rsid w:val="00B42904"/>
    <w:rsid w:val="00B42C79"/>
    <w:rsid w:val="00B43A3F"/>
    <w:rsid w:val="00B43A47"/>
    <w:rsid w:val="00B43B2B"/>
    <w:rsid w:val="00B43C26"/>
    <w:rsid w:val="00B43ED5"/>
    <w:rsid w:val="00B43EE4"/>
    <w:rsid w:val="00B43F93"/>
    <w:rsid w:val="00B446F2"/>
    <w:rsid w:val="00B4477E"/>
    <w:rsid w:val="00B44A70"/>
    <w:rsid w:val="00B44BB0"/>
    <w:rsid w:val="00B44CE2"/>
    <w:rsid w:val="00B45490"/>
    <w:rsid w:val="00B4558A"/>
    <w:rsid w:val="00B4564B"/>
    <w:rsid w:val="00B46692"/>
    <w:rsid w:val="00B4678E"/>
    <w:rsid w:val="00B46AD3"/>
    <w:rsid w:val="00B47137"/>
    <w:rsid w:val="00B471CE"/>
    <w:rsid w:val="00B47485"/>
    <w:rsid w:val="00B4748F"/>
    <w:rsid w:val="00B474C7"/>
    <w:rsid w:val="00B47793"/>
    <w:rsid w:val="00B50135"/>
    <w:rsid w:val="00B502BB"/>
    <w:rsid w:val="00B504DA"/>
    <w:rsid w:val="00B50892"/>
    <w:rsid w:val="00B50EAF"/>
    <w:rsid w:val="00B50ED2"/>
    <w:rsid w:val="00B51509"/>
    <w:rsid w:val="00B515CF"/>
    <w:rsid w:val="00B522C5"/>
    <w:rsid w:val="00B52A0B"/>
    <w:rsid w:val="00B52A25"/>
    <w:rsid w:val="00B52B0E"/>
    <w:rsid w:val="00B52B20"/>
    <w:rsid w:val="00B53478"/>
    <w:rsid w:val="00B53582"/>
    <w:rsid w:val="00B535EF"/>
    <w:rsid w:val="00B53710"/>
    <w:rsid w:val="00B537BC"/>
    <w:rsid w:val="00B5384E"/>
    <w:rsid w:val="00B53DA5"/>
    <w:rsid w:val="00B53E12"/>
    <w:rsid w:val="00B53F0F"/>
    <w:rsid w:val="00B53FCD"/>
    <w:rsid w:val="00B544C5"/>
    <w:rsid w:val="00B544EE"/>
    <w:rsid w:val="00B546C3"/>
    <w:rsid w:val="00B54ADF"/>
    <w:rsid w:val="00B54D3F"/>
    <w:rsid w:val="00B54E39"/>
    <w:rsid w:val="00B5547C"/>
    <w:rsid w:val="00B558E3"/>
    <w:rsid w:val="00B5594D"/>
    <w:rsid w:val="00B56033"/>
    <w:rsid w:val="00B5609A"/>
    <w:rsid w:val="00B560BD"/>
    <w:rsid w:val="00B56606"/>
    <w:rsid w:val="00B56710"/>
    <w:rsid w:val="00B568ED"/>
    <w:rsid w:val="00B56907"/>
    <w:rsid w:val="00B570E7"/>
    <w:rsid w:val="00B571E1"/>
    <w:rsid w:val="00B572EC"/>
    <w:rsid w:val="00B573D1"/>
    <w:rsid w:val="00B5757D"/>
    <w:rsid w:val="00B5788D"/>
    <w:rsid w:val="00B57898"/>
    <w:rsid w:val="00B57B53"/>
    <w:rsid w:val="00B57CF5"/>
    <w:rsid w:val="00B57E28"/>
    <w:rsid w:val="00B602B6"/>
    <w:rsid w:val="00B60707"/>
    <w:rsid w:val="00B60FCF"/>
    <w:rsid w:val="00B6166B"/>
    <w:rsid w:val="00B617FC"/>
    <w:rsid w:val="00B619C8"/>
    <w:rsid w:val="00B619CE"/>
    <w:rsid w:val="00B61D55"/>
    <w:rsid w:val="00B61EF1"/>
    <w:rsid w:val="00B620ED"/>
    <w:rsid w:val="00B62621"/>
    <w:rsid w:val="00B62814"/>
    <w:rsid w:val="00B62A83"/>
    <w:rsid w:val="00B62B69"/>
    <w:rsid w:val="00B63124"/>
    <w:rsid w:val="00B63362"/>
    <w:rsid w:val="00B63399"/>
    <w:rsid w:val="00B6387D"/>
    <w:rsid w:val="00B63B16"/>
    <w:rsid w:val="00B63D88"/>
    <w:rsid w:val="00B63DC3"/>
    <w:rsid w:val="00B64006"/>
    <w:rsid w:val="00B64803"/>
    <w:rsid w:val="00B64A82"/>
    <w:rsid w:val="00B64B45"/>
    <w:rsid w:val="00B64D9D"/>
    <w:rsid w:val="00B65015"/>
    <w:rsid w:val="00B653A2"/>
    <w:rsid w:val="00B65447"/>
    <w:rsid w:val="00B65588"/>
    <w:rsid w:val="00B65630"/>
    <w:rsid w:val="00B6580F"/>
    <w:rsid w:val="00B65865"/>
    <w:rsid w:val="00B6598C"/>
    <w:rsid w:val="00B65E7F"/>
    <w:rsid w:val="00B6636A"/>
    <w:rsid w:val="00B664FD"/>
    <w:rsid w:val="00B67241"/>
    <w:rsid w:val="00B673AF"/>
    <w:rsid w:val="00B67C45"/>
    <w:rsid w:val="00B67CAE"/>
    <w:rsid w:val="00B67D9C"/>
    <w:rsid w:val="00B67DA8"/>
    <w:rsid w:val="00B67FFB"/>
    <w:rsid w:val="00B7028F"/>
    <w:rsid w:val="00B7033B"/>
    <w:rsid w:val="00B703FB"/>
    <w:rsid w:val="00B7042E"/>
    <w:rsid w:val="00B704EF"/>
    <w:rsid w:val="00B70A6D"/>
    <w:rsid w:val="00B714AB"/>
    <w:rsid w:val="00B714DE"/>
    <w:rsid w:val="00B71720"/>
    <w:rsid w:val="00B7174D"/>
    <w:rsid w:val="00B71897"/>
    <w:rsid w:val="00B72122"/>
    <w:rsid w:val="00B72771"/>
    <w:rsid w:val="00B72786"/>
    <w:rsid w:val="00B72F31"/>
    <w:rsid w:val="00B73131"/>
    <w:rsid w:val="00B731E4"/>
    <w:rsid w:val="00B73259"/>
    <w:rsid w:val="00B73442"/>
    <w:rsid w:val="00B73831"/>
    <w:rsid w:val="00B73A5E"/>
    <w:rsid w:val="00B73AD2"/>
    <w:rsid w:val="00B73B71"/>
    <w:rsid w:val="00B73C58"/>
    <w:rsid w:val="00B74353"/>
    <w:rsid w:val="00B74851"/>
    <w:rsid w:val="00B7487A"/>
    <w:rsid w:val="00B7494C"/>
    <w:rsid w:val="00B74AF9"/>
    <w:rsid w:val="00B74F73"/>
    <w:rsid w:val="00B7534B"/>
    <w:rsid w:val="00B75A14"/>
    <w:rsid w:val="00B75B05"/>
    <w:rsid w:val="00B75D64"/>
    <w:rsid w:val="00B75F57"/>
    <w:rsid w:val="00B76101"/>
    <w:rsid w:val="00B761A7"/>
    <w:rsid w:val="00B762E3"/>
    <w:rsid w:val="00B76350"/>
    <w:rsid w:val="00B767AA"/>
    <w:rsid w:val="00B76890"/>
    <w:rsid w:val="00B7694E"/>
    <w:rsid w:val="00B76A7C"/>
    <w:rsid w:val="00B76ED5"/>
    <w:rsid w:val="00B774F4"/>
    <w:rsid w:val="00B774F6"/>
    <w:rsid w:val="00B77556"/>
    <w:rsid w:val="00B775D9"/>
    <w:rsid w:val="00B778C5"/>
    <w:rsid w:val="00B779EB"/>
    <w:rsid w:val="00B77A94"/>
    <w:rsid w:val="00B77FC1"/>
    <w:rsid w:val="00B77FC5"/>
    <w:rsid w:val="00B8048F"/>
    <w:rsid w:val="00B8072A"/>
    <w:rsid w:val="00B807E3"/>
    <w:rsid w:val="00B80BE3"/>
    <w:rsid w:val="00B80D5B"/>
    <w:rsid w:val="00B80EA9"/>
    <w:rsid w:val="00B80EF3"/>
    <w:rsid w:val="00B80FF4"/>
    <w:rsid w:val="00B81253"/>
    <w:rsid w:val="00B81632"/>
    <w:rsid w:val="00B8169D"/>
    <w:rsid w:val="00B816C5"/>
    <w:rsid w:val="00B81763"/>
    <w:rsid w:val="00B81A73"/>
    <w:rsid w:val="00B81F1B"/>
    <w:rsid w:val="00B822C3"/>
    <w:rsid w:val="00B824AC"/>
    <w:rsid w:val="00B82621"/>
    <w:rsid w:val="00B828FC"/>
    <w:rsid w:val="00B82E73"/>
    <w:rsid w:val="00B83075"/>
    <w:rsid w:val="00B832A0"/>
    <w:rsid w:val="00B8359C"/>
    <w:rsid w:val="00B83727"/>
    <w:rsid w:val="00B83874"/>
    <w:rsid w:val="00B8387F"/>
    <w:rsid w:val="00B838D3"/>
    <w:rsid w:val="00B839A8"/>
    <w:rsid w:val="00B83DDD"/>
    <w:rsid w:val="00B844E0"/>
    <w:rsid w:val="00B84D67"/>
    <w:rsid w:val="00B84E35"/>
    <w:rsid w:val="00B85295"/>
    <w:rsid w:val="00B85855"/>
    <w:rsid w:val="00B85903"/>
    <w:rsid w:val="00B85AF7"/>
    <w:rsid w:val="00B86086"/>
    <w:rsid w:val="00B86130"/>
    <w:rsid w:val="00B86690"/>
    <w:rsid w:val="00B86997"/>
    <w:rsid w:val="00B86A95"/>
    <w:rsid w:val="00B86B54"/>
    <w:rsid w:val="00B86D71"/>
    <w:rsid w:val="00B86D76"/>
    <w:rsid w:val="00B8773B"/>
    <w:rsid w:val="00B87A73"/>
    <w:rsid w:val="00B87BF6"/>
    <w:rsid w:val="00B87EAB"/>
    <w:rsid w:val="00B906CF"/>
    <w:rsid w:val="00B906E2"/>
    <w:rsid w:val="00B90A08"/>
    <w:rsid w:val="00B913F1"/>
    <w:rsid w:val="00B9142A"/>
    <w:rsid w:val="00B91598"/>
    <w:rsid w:val="00B919ED"/>
    <w:rsid w:val="00B91AFF"/>
    <w:rsid w:val="00B92383"/>
    <w:rsid w:val="00B9245A"/>
    <w:rsid w:val="00B924CB"/>
    <w:rsid w:val="00B926E7"/>
    <w:rsid w:val="00B927E9"/>
    <w:rsid w:val="00B92F9D"/>
    <w:rsid w:val="00B93023"/>
    <w:rsid w:val="00B93A5E"/>
    <w:rsid w:val="00B94188"/>
    <w:rsid w:val="00B94397"/>
    <w:rsid w:val="00B943F9"/>
    <w:rsid w:val="00B94888"/>
    <w:rsid w:val="00B94FDE"/>
    <w:rsid w:val="00B95076"/>
    <w:rsid w:val="00B9522E"/>
    <w:rsid w:val="00B953B2"/>
    <w:rsid w:val="00B9558E"/>
    <w:rsid w:val="00B95B57"/>
    <w:rsid w:val="00B965A8"/>
    <w:rsid w:val="00B9668D"/>
    <w:rsid w:val="00B96958"/>
    <w:rsid w:val="00B96B6C"/>
    <w:rsid w:val="00B97337"/>
    <w:rsid w:val="00B9761D"/>
    <w:rsid w:val="00B97661"/>
    <w:rsid w:val="00B97BC6"/>
    <w:rsid w:val="00B97BEB"/>
    <w:rsid w:val="00B97E44"/>
    <w:rsid w:val="00B97E86"/>
    <w:rsid w:val="00B97FE2"/>
    <w:rsid w:val="00BA01B0"/>
    <w:rsid w:val="00BA01E1"/>
    <w:rsid w:val="00BA0233"/>
    <w:rsid w:val="00BA0AEE"/>
    <w:rsid w:val="00BA0E36"/>
    <w:rsid w:val="00BA11B2"/>
    <w:rsid w:val="00BA1339"/>
    <w:rsid w:val="00BA17AD"/>
    <w:rsid w:val="00BA182F"/>
    <w:rsid w:val="00BA208F"/>
    <w:rsid w:val="00BA23D9"/>
    <w:rsid w:val="00BA2595"/>
    <w:rsid w:val="00BA28FF"/>
    <w:rsid w:val="00BA2C4C"/>
    <w:rsid w:val="00BA2DE5"/>
    <w:rsid w:val="00BA2E45"/>
    <w:rsid w:val="00BA2F41"/>
    <w:rsid w:val="00BA310B"/>
    <w:rsid w:val="00BA33FF"/>
    <w:rsid w:val="00BA353C"/>
    <w:rsid w:val="00BA3701"/>
    <w:rsid w:val="00BA42B5"/>
    <w:rsid w:val="00BA42FE"/>
    <w:rsid w:val="00BA4A3A"/>
    <w:rsid w:val="00BA50B4"/>
    <w:rsid w:val="00BA53E2"/>
    <w:rsid w:val="00BA5AF1"/>
    <w:rsid w:val="00BA64FC"/>
    <w:rsid w:val="00BA6660"/>
    <w:rsid w:val="00BA69FF"/>
    <w:rsid w:val="00BA6F2C"/>
    <w:rsid w:val="00BA7215"/>
    <w:rsid w:val="00BA72EA"/>
    <w:rsid w:val="00BA76F5"/>
    <w:rsid w:val="00BA77F4"/>
    <w:rsid w:val="00BA788A"/>
    <w:rsid w:val="00BA7948"/>
    <w:rsid w:val="00BA7A15"/>
    <w:rsid w:val="00BA7CFE"/>
    <w:rsid w:val="00BA7FF6"/>
    <w:rsid w:val="00BB019B"/>
    <w:rsid w:val="00BB01D6"/>
    <w:rsid w:val="00BB0411"/>
    <w:rsid w:val="00BB07B7"/>
    <w:rsid w:val="00BB0949"/>
    <w:rsid w:val="00BB094C"/>
    <w:rsid w:val="00BB101A"/>
    <w:rsid w:val="00BB13B3"/>
    <w:rsid w:val="00BB14B3"/>
    <w:rsid w:val="00BB2076"/>
    <w:rsid w:val="00BB2287"/>
    <w:rsid w:val="00BB23D9"/>
    <w:rsid w:val="00BB258A"/>
    <w:rsid w:val="00BB2630"/>
    <w:rsid w:val="00BB2924"/>
    <w:rsid w:val="00BB2CFE"/>
    <w:rsid w:val="00BB32EB"/>
    <w:rsid w:val="00BB334A"/>
    <w:rsid w:val="00BB35DA"/>
    <w:rsid w:val="00BB3872"/>
    <w:rsid w:val="00BB3FE8"/>
    <w:rsid w:val="00BB46C9"/>
    <w:rsid w:val="00BB477E"/>
    <w:rsid w:val="00BB4E1F"/>
    <w:rsid w:val="00BB5024"/>
    <w:rsid w:val="00BB51C9"/>
    <w:rsid w:val="00BB5334"/>
    <w:rsid w:val="00BB5965"/>
    <w:rsid w:val="00BB5FAE"/>
    <w:rsid w:val="00BB6125"/>
    <w:rsid w:val="00BB6AE5"/>
    <w:rsid w:val="00BB7430"/>
    <w:rsid w:val="00BB7FF5"/>
    <w:rsid w:val="00BC01AE"/>
    <w:rsid w:val="00BC03C7"/>
    <w:rsid w:val="00BC04BA"/>
    <w:rsid w:val="00BC056D"/>
    <w:rsid w:val="00BC0617"/>
    <w:rsid w:val="00BC097D"/>
    <w:rsid w:val="00BC09D8"/>
    <w:rsid w:val="00BC0B4E"/>
    <w:rsid w:val="00BC0C18"/>
    <w:rsid w:val="00BC0CD2"/>
    <w:rsid w:val="00BC0E3C"/>
    <w:rsid w:val="00BC1267"/>
    <w:rsid w:val="00BC12B8"/>
    <w:rsid w:val="00BC15EE"/>
    <w:rsid w:val="00BC17FE"/>
    <w:rsid w:val="00BC1CEF"/>
    <w:rsid w:val="00BC1DA9"/>
    <w:rsid w:val="00BC1DAD"/>
    <w:rsid w:val="00BC1E41"/>
    <w:rsid w:val="00BC2045"/>
    <w:rsid w:val="00BC2432"/>
    <w:rsid w:val="00BC2513"/>
    <w:rsid w:val="00BC253D"/>
    <w:rsid w:val="00BC2881"/>
    <w:rsid w:val="00BC2C68"/>
    <w:rsid w:val="00BC2D86"/>
    <w:rsid w:val="00BC316A"/>
    <w:rsid w:val="00BC373C"/>
    <w:rsid w:val="00BC3E8C"/>
    <w:rsid w:val="00BC3F4B"/>
    <w:rsid w:val="00BC41B2"/>
    <w:rsid w:val="00BC4319"/>
    <w:rsid w:val="00BC469F"/>
    <w:rsid w:val="00BC47C6"/>
    <w:rsid w:val="00BC4BAA"/>
    <w:rsid w:val="00BC52F9"/>
    <w:rsid w:val="00BC533F"/>
    <w:rsid w:val="00BC546F"/>
    <w:rsid w:val="00BC54E5"/>
    <w:rsid w:val="00BC56B9"/>
    <w:rsid w:val="00BC57DA"/>
    <w:rsid w:val="00BC5BB9"/>
    <w:rsid w:val="00BC5D3E"/>
    <w:rsid w:val="00BC6347"/>
    <w:rsid w:val="00BC6A27"/>
    <w:rsid w:val="00BC6A94"/>
    <w:rsid w:val="00BC6BF7"/>
    <w:rsid w:val="00BC6D32"/>
    <w:rsid w:val="00BC6DCC"/>
    <w:rsid w:val="00BC6DD4"/>
    <w:rsid w:val="00BC6F2E"/>
    <w:rsid w:val="00BC7312"/>
    <w:rsid w:val="00BC73C2"/>
    <w:rsid w:val="00BC746B"/>
    <w:rsid w:val="00BC752B"/>
    <w:rsid w:val="00BC769E"/>
    <w:rsid w:val="00BC7798"/>
    <w:rsid w:val="00BC7893"/>
    <w:rsid w:val="00BC79A0"/>
    <w:rsid w:val="00BC7D64"/>
    <w:rsid w:val="00BC7EA8"/>
    <w:rsid w:val="00BD0036"/>
    <w:rsid w:val="00BD0272"/>
    <w:rsid w:val="00BD050B"/>
    <w:rsid w:val="00BD0730"/>
    <w:rsid w:val="00BD10B7"/>
    <w:rsid w:val="00BD14DF"/>
    <w:rsid w:val="00BD16AC"/>
    <w:rsid w:val="00BD1807"/>
    <w:rsid w:val="00BD1841"/>
    <w:rsid w:val="00BD1CEF"/>
    <w:rsid w:val="00BD1D40"/>
    <w:rsid w:val="00BD1F4A"/>
    <w:rsid w:val="00BD2112"/>
    <w:rsid w:val="00BD2286"/>
    <w:rsid w:val="00BD2487"/>
    <w:rsid w:val="00BD248C"/>
    <w:rsid w:val="00BD2824"/>
    <w:rsid w:val="00BD2883"/>
    <w:rsid w:val="00BD2A2E"/>
    <w:rsid w:val="00BD2AC4"/>
    <w:rsid w:val="00BD3275"/>
    <w:rsid w:val="00BD3334"/>
    <w:rsid w:val="00BD3377"/>
    <w:rsid w:val="00BD33F5"/>
    <w:rsid w:val="00BD3540"/>
    <w:rsid w:val="00BD3733"/>
    <w:rsid w:val="00BD3A57"/>
    <w:rsid w:val="00BD3AC1"/>
    <w:rsid w:val="00BD3E14"/>
    <w:rsid w:val="00BD40E5"/>
    <w:rsid w:val="00BD414D"/>
    <w:rsid w:val="00BD4CA0"/>
    <w:rsid w:val="00BD4DA0"/>
    <w:rsid w:val="00BD5332"/>
    <w:rsid w:val="00BD5845"/>
    <w:rsid w:val="00BD590C"/>
    <w:rsid w:val="00BD5D54"/>
    <w:rsid w:val="00BD6151"/>
    <w:rsid w:val="00BD690A"/>
    <w:rsid w:val="00BD6B07"/>
    <w:rsid w:val="00BD716B"/>
    <w:rsid w:val="00BD7359"/>
    <w:rsid w:val="00BD73B5"/>
    <w:rsid w:val="00BD7717"/>
    <w:rsid w:val="00BD77A8"/>
    <w:rsid w:val="00BD7974"/>
    <w:rsid w:val="00BD7A9C"/>
    <w:rsid w:val="00BD7D3B"/>
    <w:rsid w:val="00BE03DE"/>
    <w:rsid w:val="00BE04D0"/>
    <w:rsid w:val="00BE069A"/>
    <w:rsid w:val="00BE07B8"/>
    <w:rsid w:val="00BE0A6D"/>
    <w:rsid w:val="00BE0C1B"/>
    <w:rsid w:val="00BE1066"/>
    <w:rsid w:val="00BE10C3"/>
    <w:rsid w:val="00BE1174"/>
    <w:rsid w:val="00BE13A2"/>
    <w:rsid w:val="00BE177B"/>
    <w:rsid w:val="00BE1A94"/>
    <w:rsid w:val="00BE210D"/>
    <w:rsid w:val="00BE2291"/>
    <w:rsid w:val="00BE2321"/>
    <w:rsid w:val="00BE2479"/>
    <w:rsid w:val="00BE259D"/>
    <w:rsid w:val="00BE26C6"/>
    <w:rsid w:val="00BE2852"/>
    <w:rsid w:val="00BE2EA6"/>
    <w:rsid w:val="00BE3372"/>
    <w:rsid w:val="00BE35DF"/>
    <w:rsid w:val="00BE36D1"/>
    <w:rsid w:val="00BE3861"/>
    <w:rsid w:val="00BE3B49"/>
    <w:rsid w:val="00BE3ECF"/>
    <w:rsid w:val="00BE3EF2"/>
    <w:rsid w:val="00BE418B"/>
    <w:rsid w:val="00BE4312"/>
    <w:rsid w:val="00BE494F"/>
    <w:rsid w:val="00BE4A4E"/>
    <w:rsid w:val="00BE4BED"/>
    <w:rsid w:val="00BE4C5F"/>
    <w:rsid w:val="00BE4DD1"/>
    <w:rsid w:val="00BE4DF2"/>
    <w:rsid w:val="00BE4E75"/>
    <w:rsid w:val="00BE4ECC"/>
    <w:rsid w:val="00BE4F41"/>
    <w:rsid w:val="00BE4FB1"/>
    <w:rsid w:val="00BE502B"/>
    <w:rsid w:val="00BE56DE"/>
    <w:rsid w:val="00BE5A9D"/>
    <w:rsid w:val="00BE5BB9"/>
    <w:rsid w:val="00BE5FC6"/>
    <w:rsid w:val="00BE61EB"/>
    <w:rsid w:val="00BE62D2"/>
    <w:rsid w:val="00BE641C"/>
    <w:rsid w:val="00BE6750"/>
    <w:rsid w:val="00BE6971"/>
    <w:rsid w:val="00BE69E5"/>
    <w:rsid w:val="00BE6B19"/>
    <w:rsid w:val="00BE736D"/>
    <w:rsid w:val="00BE75A3"/>
    <w:rsid w:val="00BE7614"/>
    <w:rsid w:val="00BE781D"/>
    <w:rsid w:val="00BE7BA1"/>
    <w:rsid w:val="00BE7DF8"/>
    <w:rsid w:val="00BF0074"/>
    <w:rsid w:val="00BF031B"/>
    <w:rsid w:val="00BF03C3"/>
    <w:rsid w:val="00BF04EB"/>
    <w:rsid w:val="00BF05A1"/>
    <w:rsid w:val="00BF0660"/>
    <w:rsid w:val="00BF06FF"/>
    <w:rsid w:val="00BF098F"/>
    <w:rsid w:val="00BF09D7"/>
    <w:rsid w:val="00BF0A9D"/>
    <w:rsid w:val="00BF0C3F"/>
    <w:rsid w:val="00BF0F0D"/>
    <w:rsid w:val="00BF1181"/>
    <w:rsid w:val="00BF13BF"/>
    <w:rsid w:val="00BF1531"/>
    <w:rsid w:val="00BF157A"/>
    <w:rsid w:val="00BF16A4"/>
    <w:rsid w:val="00BF16F3"/>
    <w:rsid w:val="00BF19BC"/>
    <w:rsid w:val="00BF1C77"/>
    <w:rsid w:val="00BF20C0"/>
    <w:rsid w:val="00BF210F"/>
    <w:rsid w:val="00BF2501"/>
    <w:rsid w:val="00BF254D"/>
    <w:rsid w:val="00BF2C13"/>
    <w:rsid w:val="00BF2F44"/>
    <w:rsid w:val="00BF2FD6"/>
    <w:rsid w:val="00BF32ED"/>
    <w:rsid w:val="00BF33BE"/>
    <w:rsid w:val="00BF3C10"/>
    <w:rsid w:val="00BF4046"/>
    <w:rsid w:val="00BF41AB"/>
    <w:rsid w:val="00BF44DA"/>
    <w:rsid w:val="00BF45CF"/>
    <w:rsid w:val="00BF4713"/>
    <w:rsid w:val="00BF4CCC"/>
    <w:rsid w:val="00BF4E51"/>
    <w:rsid w:val="00BF529A"/>
    <w:rsid w:val="00BF5B66"/>
    <w:rsid w:val="00BF646E"/>
    <w:rsid w:val="00BF6654"/>
    <w:rsid w:val="00BF670E"/>
    <w:rsid w:val="00BF68FC"/>
    <w:rsid w:val="00BF69C6"/>
    <w:rsid w:val="00BF69D1"/>
    <w:rsid w:val="00BF6C9A"/>
    <w:rsid w:val="00BF6E64"/>
    <w:rsid w:val="00BF74BD"/>
    <w:rsid w:val="00BF7564"/>
    <w:rsid w:val="00BF788A"/>
    <w:rsid w:val="00BF78EF"/>
    <w:rsid w:val="00C00039"/>
    <w:rsid w:val="00C00B77"/>
    <w:rsid w:val="00C011F3"/>
    <w:rsid w:val="00C0141E"/>
    <w:rsid w:val="00C01436"/>
    <w:rsid w:val="00C01865"/>
    <w:rsid w:val="00C01F4F"/>
    <w:rsid w:val="00C02024"/>
    <w:rsid w:val="00C020E0"/>
    <w:rsid w:val="00C024BE"/>
    <w:rsid w:val="00C02B36"/>
    <w:rsid w:val="00C02F3A"/>
    <w:rsid w:val="00C032B2"/>
    <w:rsid w:val="00C032BD"/>
    <w:rsid w:val="00C0332E"/>
    <w:rsid w:val="00C035E2"/>
    <w:rsid w:val="00C03B34"/>
    <w:rsid w:val="00C03E71"/>
    <w:rsid w:val="00C040B7"/>
    <w:rsid w:val="00C04426"/>
    <w:rsid w:val="00C04481"/>
    <w:rsid w:val="00C047AC"/>
    <w:rsid w:val="00C04BC5"/>
    <w:rsid w:val="00C04D31"/>
    <w:rsid w:val="00C04D46"/>
    <w:rsid w:val="00C04E17"/>
    <w:rsid w:val="00C0563C"/>
    <w:rsid w:val="00C056F2"/>
    <w:rsid w:val="00C05A7D"/>
    <w:rsid w:val="00C05BE4"/>
    <w:rsid w:val="00C05E0E"/>
    <w:rsid w:val="00C05F50"/>
    <w:rsid w:val="00C05FA2"/>
    <w:rsid w:val="00C06258"/>
    <w:rsid w:val="00C06267"/>
    <w:rsid w:val="00C0636E"/>
    <w:rsid w:val="00C06526"/>
    <w:rsid w:val="00C069C6"/>
    <w:rsid w:val="00C06C3A"/>
    <w:rsid w:val="00C072A2"/>
    <w:rsid w:val="00C07445"/>
    <w:rsid w:val="00C07B21"/>
    <w:rsid w:val="00C07B4A"/>
    <w:rsid w:val="00C07C18"/>
    <w:rsid w:val="00C07C35"/>
    <w:rsid w:val="00C07EAA"/>
    <w:rsid w:val="00C07EF3"/>
    <w:rsid w:val="00C100E5"/>
    <w:rsid w:val="00C10358"/>
    <w:rsid w:val="00C1053B"/>
    <w:rsid w:val="00C1053C"/>
    <w:rsid w:val="00C105B7"/>
    <w:rsid w:val="00C109B2"/>
    <w:rsid w:val="00C110F0"/>
    <w:rsid w:val="00C11246"/>
    <w:rsid w:val="00C1141A"/>
    <w:rsid w:val="00C11449"/>
    <w:rsid w:val="00C118BF"/>
    <w:rsid w:val="00C11997"/>
    <w:rsid w:val="00C11AAF"/>
    <w:rsid w:val="00C11BC4"/>
    <w:rsid w:val="00C11C0A"/>
    <w:rsid w:val="00C11C6B"/>
    <w:rsid w:val="00C11D8C"/>
    <w:rsid w:val="00C11E3F"/>
    <w:rsid w:val="00C122E9"/>
    <w:rsid w:val="00C12429"/>
    <w:rsid w:val="00C126BC"/>
    <w:rsid w:val="00C126C8"/>
    <w:rsid w:val="00C127ED"/>
    <w:rsid w:val="00C1287A"/>
    <w:rsid w:val="00C128B1"/>
    <w:rsid w:val="00C128CE"/>
    <w:rsid w:val="00C12DAF"/>
    <w:rsid w:val="00C12F0F"/>
    <w:rsid w:val="00C13145"/>
    <w:rsid w:val="00C13378"/>
    <w:rsid w:val="00C13926"/>
    <w:rsid w:val="00C14376"/>
    <w:rsid w:val="00C1475B"/>
    <w:rsid w:val="00C14780"/>
    <w:rsid w:val="00C15189"/>
    <w:rsid w:val="00C15954"/>
    <w:rsid w:val="00C15B49"/>
    <w:rsid w:val="00C15E46"/>
    <w:rsid w:val="00C15EA9"/>
    <w:rsid w:val="00C16694"/>
    <w:rsid w:val="00C166FA"/>
    <w:rsid w:val="00C16B3E"/>
    <w:rsid w:val="00C1738F"/>
    <w:rsid w:val="00C174F2"/>
    <w:rsid w:val="00C175A7"/>
    <w:rsid w:val="00C175CC"/>
    <w:rsid w:val="00C1792C"/>
    <w:rsid w:val="00C17B2D"/>
    <w:rsid w:val="00C17B90"/>
    <w:rsid w:val="00C17DFF"/>
    <w:rsid w:val="00C2012A"/>
    <w:rsid w:val="00C20624"/>
    <w:rsid w:val="00C20C55"/>
    <w:rsid w:val="00C2102F"/>
    <w:rsid w:val="00C21317"/>
    <w:rsid w:val="00C2147A"/>
    <w:rsid w:val="00C21658"/>
    <w:rsid w:val="00C2167F"/>
    <w:rsid w:val="00C216B6"/>
    <w:rsid w:val="00C2177F"/>
    <w:rsid w:val="00C217DE"/>
    <w:rsid w:val="00C21D38"/>
    <w:rsid w:val="00C223DA"/>
    <w:rsid w:val="00C22504"/>
    <w:rsid w:val="00C2288E"/>
    <w:rsid w:val="00C22956"/>
    <w:rsid w:val="00C22B7F"/>
    <w:rsid w:val="00C22D0A"/>
    <w:rsid w:val="00C22E76"/>
    <w:rsid w:val="00C22FBE"/>
    <w:rsid w:val="00C23173"/>
    <w:rsid w:val="00C2355C"/>
    <w:rsid w:val="00C23CBB"/>
    <w:rsid w:val="00C23D96"/>
    <w:rsid w:val="00C23E06"/>
    <w:rsid w:val="00C24040"/>
    <w:rsid w:val="00C241B8"/>
    <w:rsid w:val="00C242B3"/>
    <w:rsid w:val="00C2442E"/>
    <w:rsid w:val="00C244FD"/>
    <w:rsid w:val="00C2455C"/>
    <w:rsid w:val="00C246FC"/>
    <w:rsid w:val="00C24B58"/>
    <w:rsid w:val="00C24BFD"/>
    <w:rsid w:val="00C24C3B"/>
    <w:rsid w:val="00C24D05"/>
    <w:rsid w:val="00C24DB7"/>
    <w:rsid w:val="00C2504F"/>
    <w:rsid w:val="00C2535D"/>
    <w:rsid w:val="00C25603"/>
    <w:rsid w:val="00C25F16"/>
    <w:rsid w:val="00C26448"/>
    <w:rsid w:val="00C2657F"/>
    <w:rsid w:val="00C267E8"/>
    <w:rsid w:val="00C26849"/>
    <w:rsid w:val="00C26A02"/>
    <w:rsid w:val="00C26A74"/>
    <w:rsid w:val="00C26CE9"/>
    <w:rsid w:val="00C26F27"/>
    <w:rsid w:val="00C2762D"/>
    <w:rsid w:val="00C27CC6"/>
    <w:rsid w:val="00C30568"/>
    <w:rsid w:val="00C30678"/>
    <w:rsid w:val="00C30914"/>
    <w:rsid w:val="00C30B69"/>
    <w:rsid w:val="00C30B6E"/>
    <w:rsid w:val="00C314FE"/>
    <w:rsid w:val="00C31502"/>
    <w:rsid w:val="00C315DC"/>
    <w:rsid w:val="00C3173A"/>
    <w:rsid w:val="00C31AFD"/>
    <w:rsid w:val="00C31B9C"/>
    <w:rsid w:val="00C31C0D"/>
    <w:rsid w:val="00C320E9"/>
    <w:rsid w:val="00C327A2"/>
    <w:rsid w:val="00C32A52"/>
    <w:rsid w:val="00C32AC5"/>
    <w:rsid w:val="00C32BC2"/>
    <w:rsid w:val="00C32C40"/>
    <w:rsid w:val="00C32CAE"/>
    <w:rsid w:val="00C337C9"/>
    <w:rsid w:val="00C33E88"/>
    <w:rsid w:val="00C3413E"/>
    <w:rsid w:val="00C3414C"/>
    <w:rsid w:val="00C3437C"/>
    <w:rsid w:val="00C344A2"/>
    <w:rsid w:val="00C345BB"/>
    <w:rsid w:val="00C34604"/>
    <w:rsid w:val="00C3475F"/>
    <w:rsid w:val="00C347D4"/>
    <w:rsid w:val="00C34B55"/>
    <w:rsid w:val="00C34B8E"/>
    <w:rsid w:val="00C3530C"/>
    <w:rsid w:val="00C35585"/>
    <w:rsid w:val="00C35BB9"/>
    <w:rsid w:val="00C360C7"/>
    <w:rsid w:val="00C36122"/>
    <w:rsid w:val="00C362D8"/>
    <w:rsid w:val="00C3664B"/>
    <w:rsid w:val="00C368B3"/>
    <w:rsid w:val="00C36A34"/>
    <w:rsid w:val="00C36B1B"/>
    <w:rsid w:val="00C3705D"/>
    <w:rsid w:val="00C3758D"/>
    <w:rsid w:val="00C3770A"/>
    <w:rsid w:val="00C37A4F"/>
    <w:rsid w:val="00C37A7E"/>
    <w:rsid w:val="00C4062B"/>
    <w:rsid w:val="00C41403"/>
    <w:rsid w:val="00C415FE"/>
    <w:rsid w:val="00C4170D"/>
    <w:rsid w:val="00C4178E"/>
    <w:rsid w:val="00C417DB"/>
    <w:rsid w:val="00C418EB"/>
    <w:rsid w:val="00C418ED"/>
    <w:rsid w:val="00C41D97"/>
    <w:rsid w:val="00C420FB"/>
    <w:rsid w:val="00C4234C"/>
    <w:rsid w:val="00C42826"/>
    <w:rsid w:val="00C4294F"/>
    <w:rsid w:val="00C42E96"/>
    <w:rsid w:val="00C43639"/>
    <w:rsid w:val="00C43885"/>
    <w:rsid w:val="00C43D41"/>
    <w:rsid w:val="00C440D1"/>
    <w:rsid w:val="00C4437D"/>
    <w:rsid w:val="00C44A22"/>
    <w:rsid w:val="00C44A52"/>
    <w:rsid w:val="00C44F0F"/>
    <w:rsid w:val="00C44F58"/>
    <w:rsid w:val="00C45431"/>
    <w:rsid w:val="00C45D3C"/>
    <w:rsid w:val="00C45EE6"/>
    <w:rsid w:val="00C46182"/>
    <w:rsid w:val="00C4663D"/>
    <w:rsid w:val="00C46728"/>
    <w:rsid w:val="00C469A4"/>
    <w:rsid w:val="00C46D81"/>
    <w:rsid w:val="00C46F0D"/>
    <w:rsid w:val="00C4706D"/>
    <w:rsid w:val="00C47C86"/>
    <w:rsid w:val="00C47E72"/>
    <w:rsid w:val="00C501CE"/>
    <w:rsid w:val="00C50ADB"/>
    <w:rsid w:val="00C50B89"/>
    <w:rsid w:val="00C50CAF"/>
    <w:rsid w:val="00C50E62"/>
    <w:rsid w:val="00C50E94"/>
    <w:rsid w:val="00C511CF"/>
    <w:rsid w:val="00C51437"/>
    <w:rsid w:val="00C51720"/>
    <w:rsid w:val="00C5172C"/>
    <w:rsid w:val="00C51874"/>
    <w:rsid w:val="00C52336"/>
    <w:rsid w:val="00C52376"/>
    <w:rsid w:val="00C52905"/>
    <w:rsid w:val="00C52FF4"/>
    <w:rsid w:val="00C53401"/>
    <w:rsid w:val="00C53862"/>
    <w:rsid w:val="00C5392F"/>
    <w:rsid w:val="00C53931"/>
    <w:rsid w:val="00C53E98"/>
    <w:rsid w:val="00C53EA2"/>
    <w:rsid w:val="00C54CEB"/>
    <w:rsid w:val="00C54DCD"/>
    <w:rsid w:val="00C550F3"/>
    <w:rsid w:val="00C551BC"/>
    <w:rsid w:val="00C55699"/>
    <w:rsid w:val="00C559D3"/>
    <w:rsid w:val="00C55B85"/>
    <w:rsid w:val="00C55BAB"/>
    <w:rsid w:val="00C55BB5"/>
    <w:rsid w:val="00C561AC"/>
    <w:rsid w:val="00C56237"/>
    <w:rsid w:val="00C569A4"/>
    <w:rsid w:val="00C569CF"/>
    <w:rsid w:val="00C56BF6"/>
    <w:rsid w:val="00C5769C"/>
    <w:rsid w:val="00C57815"/>
    <w:rsid w:val="00C578D6"/>
    <w:rsid w:val="00C57903"/>
    <w:rsid w:val="00C57C34"/>
    <w:rsid w:val="00C57D6E"/>
    <w:rsid w:val="00C57EC1"/>
    <w:rsid w:val="00C60993"/>
    <w:rsid w:val="00C60A13"/>
    <w:rsid w:val="00C60AA1"/>
    <w:rsid w:val="00C60BFD"/>
    <w:rsid w:val="00C61126"/>
    <w:rsid w:val="00C61253"/>
    <w:rsid w:val="00C61283"/>
    <w:rsid w:val="00C615BF"/>
    <w:rsid w:val="00C61CB1"/>
    <w:rsid w:val="00C61CD1"/>
    <w:rsid w:val="00C61D5A"/>
    <w:rsid w:val="00C61E6D"/>
    <w:rsid w:val="00C62054"/>
    <w:rsid w:val="00C625D9"/>
    <w:rsid w:val="00C62785"/>
    <w:rsid w:val="00C62823"/>
    <w:rsid w:val="00C6288B"/>
    <w:rsid w:val="00C62996"/>
    <w:rsid w:val="00C62AAC"/>
    <w:rsid w:val="00C62AC5"/>
    <w:rsid w:val="00C62C3C"/>
    <w:rsid w:val="00C62C68"/>
    <w:rsid w:val="00C62CA2"/>
    <w:rsid w:val="00C62E51"/>
    <w:rsid w:val="00C63217"/>
    <w:rsid w:val="00C633D1"/>
    <w:rsid w:val="00C63783"/>
    <w:rsid w:val="00C63ADC"/>
    <w:rsid w:val="00C63D90"/>
    <w:rsid w:val="00C63FA3"/>
    <w:rsid w:val="00C6404A"/>
    <w:rsid w:val="00C645A7"/>
    <w:rsid w:val="00C646E4"/>
    <w:rsid w:val="00C64BAA"/>
    <w:rsid w:val="00C64CF4"/>
    <w:rsid w:val="00C64E4F"/>
    <w:rsid w:val="00C64F49"/>
    <w:rsid w:val="00C6531F"/>
    <w:rsid w:val="00C6550C"/>
    <w:rsid w:val="00C65593"/>
    <w:rsid w:val="00C65718"/>
    <w:rsid w:val="00C65CD8"/>
    <w:rsid w:val="00C66454"/>
    <w:rsid w:val="00C66555"/>
    <w:rsid w:val="00C66B28"/>
    <w:rsid w:val="00C66B60"/>
    <w:rsid w:val="00C66C25"/>
    <w:rsid w:val="00C66E64"/>
    <w:rsid w:val="00C67068"/>
    <w:rsid w:val="00C67312"/>
    <w:rsid w:val="00C6731D"/>
    <w:rsid w:val="00C6780B"/>
    <w:rsid w:val="00C6794F"/>
    <w:rsid w:val="00C679D6"/>
    <w:rsid w:val="00C67AD2"/>
    <w:rsid w:val="00C67D42"/>
    <w:rsid w:val="00C67E19"/>
    <w:rsid w:val="00C70737"/>
    <w:rsid w:val="00C70A8B"/>
    <w:rsid w:val="00C70C1E"/>
    <w:rsid w:val="00C7106E"/>
    <w:rsid w:val="00C71240"/>
    <w:rsid w:val="00C71853"/>
    <w:rsid w:val="00C71989"/>
    <w:rsid w:val="00C71C1D"/>
    <w:rsid w:val="00C71D1D"/>
    <w:rsid w:val="00C71D4D"/>
    <w:rsid w:val="00C71E28"/>
    <w:rsid w:val="00C71EC2"/>
    <w:rsid w:val="00C720CA"/>
    <w:rsid w:val="00C721AA"/>
    <w:rsid w:val="00C7220C"/>
    <w:rsid w:val="00C72221"/>
    <w:rsid w:val="00C7223C"/>
    <w:rsid w:val="00C7296D"/>
    <w:rsid w:val="00C729F9"/>
    <w:rsid w:val="00C72A16"/>
    <w:rsid w:val="00C72C64"/>
    <w:rsid w:val="00C72E1A"/>
    <w:rsid w:val="00C72F5E"/>
    <w:rsid w:val="00C7300A"/>
    <w:rsid w:val="00C730EC"/>
    <w:rsid w:val="00C73A71"/>
    <w:rsid w:val="00C73B5A"/>
    <w:rsid w:val="00C73DC6"/>
    <w:rsid w:val="00C7482E"/>
    <w:rsid w:val="00C74C55"/>
    <w:rsid w:val="00C74CC6"/>
    <w:rsid w:val="00C74FC3"/>
    <w:rsid w:val="00C750EC"/>
    <w:rsid w:val="00C753DE"/>
    <w:rsid w:val="00C755F8"/>
    <w:rsid w:val="00C75B69"/>
    <w:rsid w:val="00C75D8B"/>
    <w:rsid w:val="00C75FAF"/>
    <w:rsid w:val="00C75FF9"/>
    <w:rsid w:val="00C7620B"/>
    <w:rsid w:val="00C7686B"/>
    <w:rsid w:val="00C76B3E"/>
    <w:rsid w:val="00C76FD5"/>
    <w:rsid w:val="00C7732B"/>
    <w:rsid w:val="00C7759A"/>
    <w:rsid w:val="00C7760E"/>
    <w:rsid w:val="00C77E7B"/>
    <w:rsid w:val="00C801B2"/>
    <w:rsid w:val="00C808B3"/>
    <w:rsid w:val="00C8094A"/>
    <w:rsid w:val="00C80A84"/>
    <w:rsid w:val="00C80B33"/>
    <w:rsid w:val="00C80D49"/>
    <w:rsid w:val="00C80DBC"/>
    <w:rsid w:val="00C81005"/>
    <w:rsid w:val="00C811F8"/>
    <w:rsid w:val="00C815A1"/>
    <w:rsid w:val="00C8183C"/>
    <w:rsid w:val="00C82472"/>
    <w:rsid w:val="00C826E3"/>
    <w:rsid w:val="00C82950"/>
    <w:rsid w:val="00C82C47"/>
    <w:rsid w:val="00C83059"/>
    <w:rsid w:val="00C830D6"/>
    <w:rsid w:val="00C833A4"/>
    <w:rsid w:val="00C8363A"/>
    <w:rsid w:val="00C836AF"/>
    <w:rsid w:val="00C837ED"/>
    <w:rsid w:val="00C8388F"/>
    <w:rsid w:val="00C83A13"/>
    <w:rsid w:val="00C83CB8"/>
    <w:rsid w:val="00C83EE7"/>
    <w:rsid w:val="00C83F41"/>
    <w:rsid w:val="00C842A4"/>
    <w:rsid w:val="00C843D6"/>
    <w:rsid w:val="00C84681"/>
    <w:rsid w:val="00C846A1"/>
    <w:rsid w:val="00C8492F"/>
    <w:rsid w:val="00C84B9F"/>
    <w:rsid w:val="00C84E7F"/>
    <w:rsid w:val="00C85048"/>
    <w:rsid w:val="00C851C3"/>
    <w:rsid w:val="00C85652"/>
    <w:rsid w:val="00C85BA3"/>
    <w:rsid w:val="00C85CBF"/>
    <w:rsid w:val="00C85E56"/>
    <w:rsid w:val="00C869DA"/>
    <w:rsid w:val="00C86D2C"/>
    <w:rsid w:val="00C86F4F"/>
    <w:rsid w:val="00C87046"/>
    <w:rsid w:val="00C87256"/>
    <w:rsid w:val="00C87517"/>
    <w:rsid w:val="00C87805"/>
    <w:rsid w:val="00C87D6D"/>
    <w:rsid w:val="00C902B0"/>
    <w:rsid w:val="00C90319"/>
    <w:rsid w:val="00C90606"/>
    <w:rsid w:val="00C90842"/>
    <w:rsid w:val="00C909E4"/>
    <w:rsid w:val="00C90C08"/>
    <w:rsid w:val="00C90EEE"/>
    <w:rsid w:val="00C90EF5"/>
    <w:rsid w:val="00C91098"/>
    <w:rsid w:val="00C91693"/>
    <w:rsid w:val="00C919D6"/>
    <w:rsid w:val="00C91B72"/>
    <w:rsid w:val="00C91BDA"/>
    <w:rsid w:val="00C91C91"/>
    <w:rsid w:val="00C92259"/>
    <w:rsid w:val="00C925FE"/>
    <w:rsid w:val="00C926B3"/>
    <w:rsid w:val="00C929BA"/>
    <w:rsid w:val="00C92CFB"/>
    <w:rsid w:val="00C92D60"/>
    <w:rsid w:val="00C930DA"/>
    <w:rsid w:val="00C933A1"/>
    <w:rsid w:val="00C933CE"/>
    <w:rsid w:val="00C937D8"/>
    <w:rsid w:val="00C93BC0"/>
    <w:rsid w:val="00C944F6"/>
    <w:rsid w:val="00C94963"/>
    <w:rsid w:val="00C949A1"/>
    <w:rsid w:val="00C94A2E"/>
    <w:rsid w:val="00C94A64"/>
    <w:rsid w:val="00C94A6B"/>
    <w:rsid w:val="00C94ABE"/>
    <w:rsid w:val="00C94CC5"/>
    <w:rsid w:val="00C95156"/>
    <w:rsid w:val="00C9526E"/>
    <w:rsid w:val="00C9592C"/>
    <w:rsid w:val="00C95FD2"/>
    <w:rsid w:val="00C95FF9"/>
    <w:rsid w:val="00C961CA"/>
    <w:rsid w:val="00C96601"/>
    <w:rsid w:val="00C96858"/>
    <w:rsid w:val="00C97E3B"/>
    <w:rsid w:val="00CA0137"/>
    <w:rsid w:val="00CA01AE"/>
    <w:rsid w:val="00CA03FC"/>
    <w:rsid w:val="00CA051B"/>
    <w:rsid w:val="00CA05FE"/>
    <w:rsid w:val="00CA0824"/>
    <w:rsid w:val="00CA0B29"/>
    <w:rsid w:val="00CA0D1A"/>
    <w:rsid w:val="00CA0E7E"/>
    <w:rsid w:val="00CA15D0"/>
    <w:rsid w:val="00CA18EF"/>
    <w:rsid w:val="00CA1D68"/>
    <w:rsid w:val="00CA20F7"/>
    <w:rsid w:val="00CA2474"/>
    <w:rsid w:val="00CA2E5C"/>
    <w:rsid w:val="00CA3141"/>
    <w:rsid w:val="00CA31A4"/>
    <w:rsid w:val="00CA32D1"/>
    <w:rsid w:val="00CA3405"/>
    <w:rsid w:val="00CA3684"/>
    <w:rsid w:val="00CA371E"/>
    <w:rsid w:val="00CA399B"/>
    <w:rsid w:val="00CA39C8"/>
    <w:rsid w:val="00CA3B65"/>
    <w:rsid w:val="00CA3DA1"/>
    <w:rsid w:val="00CA3DEE"/>
    <w:rsid w:val="00CA3EFA"/>
    <w:rsid w:val="00CA3FCE"/>
    <w:rsid w:val="00CA4187"/>
    <w:rsid w:val="00CA426B"/>
    <w:rsid w:val="00CA44C1"/>
    <w:rsid w:val="00CA44C2"/>
    <w:rsid w:val="00CA52D8"/>
    <w:rsid w:val="00CA5CD2"/>
    <w:rsid w:val="00CA60C0"/>
    <w:rsid w:val="00CA64AB"/>
    <w:rsid w:val="00CA682A"/>
    <w:rsid w:val="00CA70DD"/>
    <w:rsid w:val="00CA748E"/>
    <w:rsid w:val="00CA76F0"/>
    <w:rsid w:val="00CA7723"/>
    <w:rsid w:val="00CA782F"/>
    <w:rsid w:val="00CB0709"/>
    <w:rsid w:val="00CB0735"/>
    <w:rsid w:val="00CB0B62"/>
    <w:rsid w:val="00CB0C9F"/>
    <w:rsid w:val="00CB10CE"/>
    <w:rsid w:val="00CB13FC"/>
    <w:rsid w:val="00CB1607"/>
    <w:rsid w:val="00CB1718"/>
    <w:rsid w:val="00CB17E7"/>
    <w:rsid w:val="00CB188E"/>
    <w:rsid w:val="00CB198A"/>
    <w:rsid w:val="00CB1C66"/>
    <w:rsid w:val="00CB1CCE"/>
    <w:rsid w:val="00CB1E15"/>
    <w:rsid w:val="00CB1E7F"/>
    <w:rsid w:val="00CB215E"/>
    <w:rsid w:val="00CB2291"/>
    <w:rsid w:val="00CB22D8"/>
    <w:rsid w:val="00CB22EA"/>
    <w:rsid w:val="00CB2509"/>
    <w:rsid w:val="00CB2532"/>
    <w:rsid w:val="00CB26D9"/>
    <w:rsid w:val="00CB2B0D"/>
    <w:rsid w:val="00CB2BED"/>
    <w:rsid w:val="00CB2D1D"/>
    <w:rsid w:val="00CB3054"/>
    <w:rsid w:val="00CB30B5"/>
    <w:rsid w:val="00CB3126"/>
    <w:rsid w:val="00CB331B"/>
    <w:rsid w:val="00CB3371"/>
    <w:rsid w:val="00CB3408"/>
    <w:rsid w:val="00CB3496"/>
    <w:rsid w:val="00CB3920"/>
    <w:rsid w:val="00CB3AC7"/>
    <w:rsid w:val="00CB3C90"/>
    <w:rsid w:val="00CB3F19"/>
    <w:rsid w:val="00CB439B"/>
    <w:rsid w:val="00CB46C5"/>
    <w:rsid w:val="00CB4BBB"/>
    <w:rsid w:val="00CB4F03"/>
    <w:rsid w:val="00CB4F41"/>
    <w:rsid w:val="00CB51CE"/>
    <w:rsid w:val="00CB52F7"/>
    <w:rsid w:val="00CB5303"/>
    <w:rsid w:val="00CB56CB"/>
    <w:rsid w:val="00CB56EB"/>
    <w:rsid w:val="00CB588A"/>
    <w:rsid w:val="00CB5C53"/>
    <w:rsid w:val="00CB5EA5"/>
    <w:rsid w:val="00CB5FFE"/>
    <w:rsid w:val="00CB6119"/>
    <w:rsid w:val="00CB63FB"/>
    <w:rsid w:val="00CB67AB"/>
    <w:rsid w:val="00CB699C"/>
    <w:rsid w:val="00CB69FB"/>
    <w:rsid w:val="00CB6C28"/>
    <w:rsid w:val="00CB72D3"/>
    <w:rsid w:val="00CB7369"/>
    <w:rsid w:val="00CB7421"/>
    <w:rsid w:val="00CB78B4"/>
    <w:rsid w:val="00CB7904"/>
    <w:rsid w:val="00CB7B81"/>
    <w:rsid w:val="00CC01D2"/>
    <w:rsid w:val="00CC0A73"/>
    <w:rsid w:val="00CC0E6C"/>
    <w:rsid w:val="00CC0EED"/>
    <w:rsid w:val="00CC14ED"/>
    <w:rsid w:val="00CC1671"/>
    <w:rsid w:val="00CC17B4"/>
    <w:rsid w:val="00CC1942"/>
    <w:rsid w:val="00CC1D16"/>
    <w:rsid w:val="00CC21DA"/>
    <w:rsid w:val="00CC25DE"/>
    <w:rsid w:val="00CC26A9"/>
    <w:rsid w:val="00CC2952"/>
    <w:rsid w:val="00CC2B17"/>
    <w:rsid w:val="00CC2DD9"/>
    <w:rsid w:val="00CC2E58"/>
    <w:rsid w:val="00CC3129"/>
    <w:rsid w:val="00CC32F9"/>
    <w:rsid w:val="00CC374D"/>
    <w:rsid w:val="00CC3A00"/>
    <w:rsid w:val="00CC3CCB"/>
    <w:rsid w:val="00CC3D29"/>
    <w:rsid w:val="00CC3D49"/>
    <w:rsid w:val="00CC4043"/>
    <w:rsid w:val="00CC42D3"/>
    <w:rsid w:val="00CC449A"/>
    <w:rsid w:val="00CC44BF"/>
    <w:rsid w:val="00CC44CA"/>
    <w:rsid w:val="00CC455E"/>
    <w:rsid w:val="00CC4AEE"/>
    <w:rsid w:val="00CC4D0E"/>
    <w:rsid w:val="00CC4D29"/>
    <w:rsid w:val="00CC5228"/>
    <w:rsid w:val="00CC579E"/>
    <w:rsid w:val="00CC5A63"/>
    <w:rsid w:val="00CC5BAD"/>
    <w:rsid w:val="00CC5BFC"/>
    <w:rsid w:val="00CC5DAF"/>
    <w:rsid w:val="00CC65B5"/>
    <w:rsid w:val="00CC6989"/>
    <w:rsid w:val="00CC704D"/>
    <w:rsid w:val="00CC746E"/>
    <w:rsid w:val="00CC772E"/>
    <w:rsid w:val="00CD02B4"/>
    <w:rsid w:val="00CD07E7"/>
    <w:rsid w:val="00CD0A01"/>
    <w:rsid w:val="00CD0CC8"/>
    <w:rsid w:val="00CD12E9"/>
    <w:rsid w:val="00CD1686"/>
    <w:rsid w:val="00CD1D66"/>
    <w:rsid w:val="00CD1DE8"/>
    <w:rsid w:val="00CD1E0B"/>
    <w:rsid w:val="00CD1E3D"/>
    <w:rsid w:val="00CD22EC"/>
    <w:rsid w:val="00CD2544"/>
    <w:rsid w:val="00CD25B5"/>
    <w:rsid w:val="00CD2732"/>
    <w:rsid w:val="00CD2B04"/>
    <w:rsid w:val="00CD38AE"/>
    <w:rsid w:val="00CD3E8B"/>
    <w:rsid w:val="00CD3F76"/>
    <w:rsid w:val="00CD40BC"/>
    <w:rsid w:val="00CD4564"/>
    <w:rsid w:val="00CD45D1"/>
    <w:rsid w:val="00CD4783"/>
    <w:rsid w:val="00CD4A7A"/>
    <w:rsid w:val="00CD4E79"/>
    <w:rsid w:val="00CD500A"/>
    <w:rsid w:val="00CD5090"/>
    <w:rsid w:val="00CD55E9"/>
    <w:rsid w:val="00CD5786"/>
    <w:rsid w:val="00CD5F36"/>
    <w:rsid w:val="00CD6208"/>
    <w:rsid w:val="00CD63F3"/>
    <w:rsid w:val="00CD67CE"/>
    <w:rsid w:val="00CD6BAB"/>
    <w:rsid w:val="00CD6CF3"/>
    <w:rsid w:val="00CD6F40"/>
    <w:rsid w:val="00CD6F76"/>
    <w:rsid w:val="00CD731E"/>
    <w:rsid w:val="00CD73B2"/>
    <w:rsid w:val="00CD7717"/>
    <w:rsid w:val="00CD78AE"/>
    <w:rsid w:val="00CD7D7D"/>
    <w:rsid w:val="00CD7DB1"/>
    <w:rsid w:val="00CD7FFE"/>
    <w:rsid w:val="00CE018B"/>
    <w:rsid w:val="00CE0508"/>
    <w:rsid w:val="00CE095C"/>
    <w:rsid w:val="00CE0CCA"/>
    <w:rsid w:val="00CE0DA8"/>
    <w:rsid w:val="00CE0F0A"/>
    <w:rsid w:val="00CE10C9"/>
    <w:rsid w:val="00CE1161"/>
    <w:rsid w:val="00CE136F"/>
    <w:rsid w:val="00CE14FD"/>
    <w:rsid w:val="00CE195B"/>
    <w:rsid w:val="00CE1C07"/>
    <w:rsid w:val="00CE1CFE"/>
    <w:rsid w:val="00CE1D78"/>
    <w:rsid w:val="00CE1F18"/>
    <w:rsid w:val="00CE2116"/>
    <w:rsid w:val="00CE289E"/>
    <w:rsid w:val="00CE298E"/>
    <w:rsid w:val="00CE2ABC"/>
    <w:rsid w:val="00CE2B66"/>
    <w:rsid w:val="00CE2FF1"/>
    <w:rsid w:val="00CE3124"/>
    <w:rsid w:val="00CE35C8"/>
    <w:rsid w:val="00CE3646"/>
    <w:rsid w:val="00CE36EC"/>
    <w:rsid w:val="00CE3739"/>
    <w:rsid w:val="00CE39BF"/>
    <w:rsid w:val="00CE3ADF"/>
    <w:rsid w:val="00CE3C7A"/>
    <w:rsid w:val="00CE3D71"/>
    <w:rsid w:val="00CE4410"/>
    <w:rsid w:val="00CE4AC9"/>
    <w:rsid w:val="00CE4AFA"/>
    <w:rsid w:val="00CE4DC7"/>
    <w:rsid w:val="00CE5F88"/>
    <w:rsid w:val="00CE6230"/>
    <w:rsid w:val="00CE62F7"/>
    <w:rsid w:val="00CE6329"/>
    <w:rsid w:val="00CE63AC"/>
    <w:rsid w:val="00CE649B"/>
    <w:rsid w:val="00CE6633"/>
    <w:rsid w:val="00CE67D5"/>
    <w:rsid w:val="00CE6873"/>
    <w:rsid w:val="00CE6A91"/>
    <w:rsid w:val="00CE6B74"/>
    <w:rsid w:val="00CE6C85"/>
    <w:rsid w:val="00CE7729"/>
    <w:rsid w:val="00CE7781"/>
    <w:rsid w:val="00CE7844"/>
    <w:rsid w:val="00CE7D83"/>
    <w:rsid w:val="00CE7F03"/>
    <w:rsid w:val="00CF00D7"/>
    <w:rsid w:val="00CF0277"/>
    <w:rsid w:val="00CF05FC"/>
    <w:rsid w:val="00CF09BA"/>
    <w:rsid w:val="00CF0CEF"/>
    <w:rsid w:val="00CF1096"/>
    <w:rsid w:val="00CF1256"/>
    <w:rsid w:val="00CF1511"/>
    <w:rsid w:val="00CF16D8"/>
    <w:rsid w:val="00CF1769"/>
    <w:rsid w:val="00CF1C0E"/>
    <w:rsid w:val="00CF1DA7"/>
    <w:rsid w:val="00CF1F8B"/>
    <w:rsid w:val="00CF1FED"/>
    <w:rsid w:val="00CF2732"/>
    <w:rsid w:val="00CF29C1"/>
    <w:rsid w:val="00CF2BA8"/>
    <w:rsid w:val="00CF2ED3"/>
    <w:rsid w:val="00CF343F"/>
    <w:rsid w:val="00CF3541"/>
    <w:rsid w:val="00CF391E"/>
    <w:rsid w:val="00CF417A"/>
    <w:rsid w:val="00CF423E"/>
    <w:rsid w:val="00CF480C"/>
    <w:rsid w:val="00CF4CAE"/>
    <w:rsid w:val="00CF515B"/>
    <w:rsid w:val="00CF52F1"/>
    <w:rsid w:val="00CF5696"/>
    <w:rsid w:val="00CF5CBC"/>
    <w:rsid w:val="00CF6775"/>
    <w:rsid w:val="00CF69A5"/>
    <w:rsid w:val="00CF6AA0"/>
    <w:rsid w:val="00CF6ACF"/>
    <w:rsid w:val="00CF6C5F"/>
    <w:rsid w:val="00CF71B5"/>
    <w:rsid w:val="00CF71C1"/>
    <w:rsid w:val="00CF71F2"/>
    <w:rsid w:val="00CF720A"/>
    <w:rsid w:val="00CF72DE"/>
    <w:rsid w:val="00CF77F8"/>
    <w:rsid w:val="00CF7A57"/>
    <w:rsid w:val="00D006E2"/>
    <w:rsid w:val="00D0084F"/>
    <w:rsid w:val="00D00929"/>
    <w:rsid w:val="00D011C2"/>
    <w:rsid w:val="00D014EE"/>
    <w:rsid w:val="00D015E2"/>
    <w:rsid w:val="00D018FA"/>
    <w:rsid w:val="00D01A8A"/>
    <w:rsid w:val="00D01D9C"/>
    <w:rsid w:val="00D01E45"/>
    <w:rsid w:val="00D0200D"/>
    <w:rsid w:val="00D02382"/>
    <w:rsid w:val="00D0274D"/>
    <w:rsid w:val="00D029FC"/>
    <w:rsid w:val="00D02CA5"/>
    <w:rsid w:val="00D02FA9"/>
    <w:rsid w:val="00D02FBD"/>
    <w:rsid w:val="00D03006"/>
    <w:rsid w:val="00D0309C"/>
    <w:rsid w:val="00D0315D"/>
    <w:rsid w:val="00D0321D"/>
    <w:rsid w:val="00D03284"/>
    <w:rsid w:val="00D033CB"/>
    <w:rsid w:val="00D03740"/>
    <w:rsid w:val="00D037CA"/>
    <w:rsid w:val="00D039F7"/>
    <w:rsid w:val="00D03CB0"/>
    <w:rsid w:val="00D03D70"/>
    <w:rsid w:val="00D0423C"/>
    <w:rsid w:val="00D042B3"/>
    <w:rsid w:val="00D042C6"/>
    <w:rsid w:val="00D04434"/>
    <w:rsid w:val="00D046B9"/>
    <w:rsid w:val="00D04880"/>
    <w:rsid w:val="00D0490C"/>
    <w:rsid w:val="00D04A46"/>
    <w:rsid w:val="00D04B54"/>
    <w:rsid w:val="00D04CF9"/>
    <w:rsid w:val="00D05091"/>
    <w:rsid w:val="00D0552A"/>
    <w:rsid w:val="00D05630"/>
    <w:rsid w:val="00D059B1"/>
    <w:rsid w:val="00D05D78"/>
    <w:rsid w:val="00D05E69"/>
    <w:rsid w:val="00D061B8"/>
    <w:rsid w:val="00D064F2"/>
    <w:rsid w:val="00D064F3"/>
    <w:rsid w:val="00D0658A"/>
    <w:rsid w:val="00D06D6B"/>
    <w:rsid w:val="00D06E1B"/>
    <w:rsid w:val="00D071C8"/>
    <w:rsid w:val="00D07369"/>
    <w:rsid w:val="00D07468"/>
    <w:rsid w:val="00D0748C"/>
    <w:rsid w:val="00D074BD"/>
    <w:rsid w:val="00D074F9"/>
    <w:rsid w:val="00D075CD"/>
    <w:rsid w:val="00D079F3"/>
    <w:rsid w:val="00D07FFE"/>
    <w:rsid w:val="00D10020"/>
    <w:rsid w:val="00D10136"/>
    <w:rsid w:val="00D10259"/>
    <w:rsid w:val="00D102A9"/>
    <w:rsid w:val="00D10836"/>
    <w:rsid w:val="00D117E6"/>
    <w:rsid w:val="00D11FB0"/>
    <w:rsid w:val="00D12083"/>
    <w:rsid w:val="00D120F5"/>
    <w:rsid w:val="00D123F6"/>
    <w:rsid w:val="00D129F6"/>
    <w:rsid w:val="00D12D0E"/>
    <w:rsid w:val="00D12E39"/>
    <w:rsid w:val="00D136F9"/>
    <w:rsid w:val="00D14A43"/>
    <w:rsid w:val="00D14D15"/>
    <w:rsid w:val="00D14F0B"/>
    <w:rsid w:val="00D14F66"/>
    <w:rsid w:val="00D14FA6"/>
    <w:rsid w:val="00D151FD"/>
    <w:rsid w:val="00D152B0"/>
    <w:rsid w:val="00D153DF"/>
    <w:rsid w:val="00D154FD"/>
    <w:rsid w:val="00D15B46"/>
    <w:rsid w:val="00D15D5A"/>
    <w:rsid w:val="00D15E4B"/>
    <w:rsid w:val="00D16574"/>
    <w:rsid w:val="00D16957"/>
    <w:rsid w:val="00D16F6F"/>
    <w:rsid w:val="00D16FA4"/>
    <w:rsid w:val="00D16FE1"/>
    <w:rsid w:val="00D17233"/>
    <w:rsid w:val="00D1748A"/>
    <w:rsid w:val="00D17BB5"/>
    <w:rsid w:val="00D17C1B"/>
    <w:rsid w:val="00D17D3A"/>
    <w:rsid w:val="00D17E46"/>
    <w:rsid w:val="00D2021C"/>
    <w:rsid w:val="00D20680"/>
    <w:rsid w:val="00D2094B"/>
    <w:rsid w:val="00D209FA"/>
    <w:rsid w:val="00D21273"/>
    <w:rsid w:val="00D2134A"/>
    <w:rsid w:val="00D2149E"/>
    <w:rsid w:val="00D21594"/>
    <w:rsid w:val="00D215E6"/>
    <w:rsid w:val="00D2163A"/>
    <w:rsid w:val="00D2164A"/>
    <w:rsid w:val="00D219A1"/>
    <w:rsid w:val="00D21A05"/>
    <w:rsid w:val="00D21F52"/>
    <w:rsid w:val="00D224A3"/>
    <w:rsid w:val="00D2255F"/>
    <w:rsid w:val="00D22F08"/>
    <w:rsid w:val="00D23026"/>
    <w:rsid w:val="00D230F0"/>
    <w:rsid w:val="00D23309"/>
    <w:rsid w:val="00D23438"/>
    <w:rsid w:val="00D23455"/>
    <w:rsid w:val="00D2371C"/>
    <w:rsid w:val="00D23CEC"/>
    <w:rsid w:val="00D23F3F"/>
    <w:rsid w:val="00D240F4"/>
    <w:rsid w:val="00D241D3"/>
    <w:rsid w:val="00D241E9"/>
    <w:rsid w:val="00D2486D"/>
    <w:rsid w:val="00D24981"/>
    <w:rsid w:val="00D250DB"/>
    <w:rsid w:val="00D2540D"/>
    <w:rsid w:val="00D2549A"/>
    <w:rsid w:val="00D25814"/>
    <w:rsid w:val="00D25A8F"/>
    <w:rsid w:val="00D25AC4"/>
    <w:rsid w:val="00D2603F"/>
    <w:rsid w:val="00D26900"/>
    <w:rsid w:val="00D26A2B"/>
    <w:rsid w:val="00D27065"/>
    <w:rsid w:val="00D27066"/>
    <w:rsid w:val="00D270B4"/>
    <w:rsid w:val="00D27329"/>
    <w:rsid w:val="00D277BD"/>
    <w:rsid w:val="00D27BB9"/>
    <w:rsid w:val="00D27E19"/>
    <w:rsid w:val="00D30EE5"/>
    <w:rsid w:val="00D3168B"/>
    <w:rsid w:val="00D316CB"/>
    <w:rsid w:val="00D31727"/>
    <w:rsid w:val="00D317CA"/>
    <w:rsid w:val="00D31951"/>
    <w:rsid w:val="00D3196C"/>
    <w:rsid w:val="00D31ADE"/>
    <w:rsid w:val="00D31B20"/>
    <w:rsid w:val="00D31BE7"/>
    <w:rsid w:val="00D320D0"/>
    <w:rsid w:val="00D32310"/>
    <w:rsid w:val="00D32405"/>
    <w:rsid w:val="00D3270D"/>
    <w:rsid w:val="00D32E71"/>
    <w:rsid w:val="00D33105"/>
    <w:rsid w:val="00D33B36"/>
    <w:rsid w:val="00D33C7F"/>
    <w:rsid w:val="00D33D11"/>
    <w:rsid w:val="00D33D8C"/>
    <w:rsid w:val="00D34311"/>
    <w:rsid w:val="00D34507"/>
    <w:rsid w:val="00D34967"/>
    <w:rsid w:val="00D34AE7"/>
    <w:rsid w:val="00D34C32"/>
    <w:rsid w:val="00D35002"/>
    <w:rsid w:val="00D35088"/>
    <w:rsid w:val="00D35120"/>
    <w:rsid w:val="00D35292"/>
    <w:rsid w:val="00D352F4"/>
    <w:rsid w:val="00D35459"/>
    <w:rsid w:val="00D355E6"/>
    <w:rsid w:val="00D35A88"/>
    <w:rsid w:val="00D35C50"/>
    <w:rsid w:val="00D35D1C"/>
    <w:rsid w:val="00D3611B"/>
    <w:rsid w:val="00D36518"/>
    <w:rsid w:val="00D36843"/>
    <w:rsid w:val="00D36960"/>
    <w:rsid w:val="00D36A74"/>
    <w:rsid w:val="00D37060"/>
    <w:rsid w:val="00D370CE"/>
    <w:rsid w:val="00D37312"/>
    <w:rsid w:val="00D37482"/>
    <w:rsid w:val="00D379BF"/>
    <w:rsid w:val="00D379E9"/>
    <w:rsid w:val="00D40550"/>
    <w:rsid w:val="00D40980"/>
    <w:rsid w:val="00D40B8B"/>
    <w:rsid w:val="00D41064"/>
    <w:rsid w:val="00D4130C"/>
    <w:rsid w:val="00D41686"/>
    <w:rsid w:val="00D41707"/>
    <w:rsid w:val="00D41709"/>
    <w:rsid w:val="00D41DBC"/>
    <w:rsid w:val="00D41F69"/>
    <w:rsid w:val="00D4213C"/>
    <w:rsid w:val="00D423BB"/>
    <w:rsid w:val="00D423C5"/>
    <w:rsid w:val="00D42432"/>
    <w:rsid w:val="00D42AFC"/>
    <w:rsid w:val="00D42C36"/>
    <w:rsid w:val="00D43041"/>
    <w:rsid w:val="00D43064"/>
    <w:rsid w:val="00D434BB"/>
    <w:rsid w:val="00D43B0B"/>
    <w:rsid w:val="00D43DE8"/>
    <w:rsid w:val="00D441B3"/>
    <w:rsid w:val="00D44568"/>
    <w:rsid w:val="00D447EA"/>
    <w:rsid w:val="00D44A2B"/>
    <w:rsid w:val="00D44BEA"/>
    <w:rsid w:val="00D44DB1"/>
    <w:rsid w:val="00D45008"/>
    <w:rsid w:val="00D45265"/>
    <w:rsid w:val="00D452ED"/>
    <w:rsid w:val="00D4547C"/>
    <w:rsid w:val="00D45498"/>
    <w:rsid w:val="00D454DF"/>
    <w:rsid w:val="00D454E0"/>
    <w:rsid w:val="00D45551"/>
    <w:rsid w:val="00D45565"/>
    <w:rsid w:val="00D4556D"/>
    <w:rsid w:val="00D456E5"/>
    <w:rsid w:val="00D45945"/>
    <w:rsid w:val="00D45B15"/>
    <w:rsid w:val="00D45E11"/>
    <w:rsid w:val="00D45E3B"/>
    <w:rsid w:val="00D45F49"/>
    <w:rsid w:val="00D4634D"/>
    <w:rsid w:val="00D46536"/>
    <w:rsid w:val="00D467B8"/>
    <w:rsid w:val="00D46D34"/>
    <w:rsid w:val="00D472C4"/>
    <w:rsid w:val="00D474AB"/>
    <w:rsid w:val="00D474DB"/>
    <w:rsid w:val="00D477C9"/>
    <w:rsid w:val="00D47884"/>
    <w:rsid w:val="00D47BED"/>
    <w:rsid w:val="00D500CF"/>
    <w:rsid w:val="00D50206"/>
    <w:rsid w:val="00D504BE"/>
    <w:rsid w:val="00D507C8"/>
    <w:rsid w:val="00D51619"/>
    <w:rsid w:val="00D5168A"/>
    <w:rsid w:val="00D51BDE"/>
    <w:rsid w:val="00D525CE"/>
    <w:rsid w:val="00D52744"/>
    <w:rsid w:val="00D52D82"/>
    <w:rsid w:val="00D53161"/>
    <w:rsid w:val="00D53208"/>
    <w:rsid w:val="00D53B64"/>
    <w:rsid w:val="00D54027"/>
    <w:rsid w:val="00D5422D"/>
    <w:rsid w:val="00D54837"/>
    <w:rsid w:val="00D54881"/>
    <w:rsid w:val="00D549D8"/>
    <w:rsid w:val="00D5504E"/>
    <w:rsid w:val="00D550EB"/>
    <w:rsid w:val="00D551E0"/>
    <w:rsid w:val="00D552C8"/>
    <w:rsid w:val="00D55396"/>
    <w:rsid w:val="00D555BB"/>
    <w:rsid w:val="00D55632"/>
    <w:rsid w:val="00D5568E"/>
    <w:rsid w:val="00D55C3F"/>
    <w:rsid w:val="00D55D8F"/>
    <w:rsid w:val="00D560BD"/>
    <w:rsid w:val="00D5623F"/>
    <w:rsid w:val="00D5677D"/>
    <w:rsid w:val="00D56EE6"/>
    <w:rsid w:val="00D57227"/>
    <w:rsid w:val="00D57A3F"/>
    <w:rsid w:val="00D57C4A"/>
    <w:rsid w:val="00D57C79"/>
    <w:rsid w:val="00D57D04"/>
    <w:rsid w:val="00D57F23"/>
    <w:rsid w:val="00D60622"/>
    <w:rsid w:val="00D610D3"/>
    <w:rsid w:val="00D619AD"/>
    <w:rsid w:val="00D61D3E"/>
    <w:rsid w:val="00D61EC9"/>
    <w:rsid w:val="00D621C8"/>
    <w:rsid w:val="00D621DE"/>
    <w:rsid w:val="00D62207"/>
    <w:rsid w:val="00D62241"/>
    <w:rsid w:val="00D624AD"/>
    <w:rsid w:val="00D627F2"/>
    <w:rsid w:val="00D6280F"/>
    <w:rsid w:val="00D62B69"/>
    <w:rsid w:val="00D62CEF"/>
    <w:rsid w:val="00D62F46"/>
    <w:rsid w:val="00D630A3"/>
    <w:rsid w:val="00D63314"/>
    <w:rsid w:val="00D63419"/>
    <w:rsid w:val="00D63432"/>
    <w:rsid w:val="00D638EC"/>
    <w:rsid w:val="00D64269"/>
    <w:rsid w:val="00D6433F"/>
    <w:rsid w:val="00D648D3"/>
    <w:rsid w:val="00D64B8B"/>
    <w:rsid w:val="00D64CC4"/>
    <w:rsid w:val="00D64CD4"/>
    <w:rsid w:val="00D64ECC"/>
    <w:rsid w:val="00D652DF"/>
    <w:rsid w:val="00D652F5"/>
    <w:rsid w:val="00D655D3"/>
    <w:rsid w:val="00D65B5D"/>
    <w:rsid w:val="00D65D9A"/>
    <w:rsid w:val="00D66001"/>
    <w:rsid w:val="00D66170"/>
    <w:rsid w:val="00D664F3"/>
    <w:rsid w:val="00D66635"/>
    <w:rsid w:val="00D666C4"/>
    <w:rsid w:val="00D667C7"/>
    <w:rsid w:val="00D6683A"/>
    <w:rsid w:val="00D668DB"/>
    <w:rsid w:val="00D66AF8"/>
    <w:rsid w:val="00D66BBD"/>
    <w:rsid w:val="00D670A4"/>
    <w:rsid w:val="00D67421"/>
    <w:rsid w:val="00D67785"/>
    <w:rsid w:val="00D679ED"/>
    <w:rsid w:val="00D67B27"/>
    <w:rsid w:val="00D7004E"/>
    <w:rsid w:val="00D70640"/>
    <w:rsid w:val="00D7066C"/>
    <w:rsid w:val="00D70A8E"/>
    <w:rsid w:val="00D70C79"/>
    <w:rsid w:val="00D71043"/>
    <w:rsid w:val="00D71115"/>
    <w:rsid w:val="00D71261"/>
    <w:rsid w:val="00D71554"/>
    <w:rsid w:val="00D71B44"/>
    <w:rsid w:val="00D71D0C"/>
    <w:rsid w:val="00D71FC5"/>
    <w:rsid w:val="00D72169"/>
    <w:rsid w:val="00D72458"/>
    <w:rsid w:val="00D72805"/>
    <w:rsid w:val="00D72883"/>
    <w:rsid w:val="00D72895"/>
    <w:rsid w:val="00D728A2"/>
    <w:rsid w:val="00D72D22"/>
    <w:rsid w:val="00D73212"/>
    <w:rsid w:val="00D735F0"/>
    <w:rsid w:val="00D73668"/>
    <w:rsid w:val="00D73926"/>
    <w:rsid w:val="00D73A28"/>
    <w:rsid w:val="00D73CFD"/>
    <w:rsid w:val="00D7460D"/>
    <w:rsid w:val="00D7461C"/>
    <w:rsid w:val="00D74836"/>
    <w:rsid w:val="00D74FD2"/>
    <w:rsid w:val="00D7503B"/>
    <w:rsid w:val="00D754C8"/>
    <w:rsid w:val="00D75B31"/>
    <w:rsid w:val="00D75D7E"/>
    <w:rsid w:val="00D763F0"/>
    <w:rsid w:val="00D7658C"/>
    <w:rsid w:val="00D76E0B"/>
    <w:rsid w:val="00D76FED"/>
    <w:rsid w:val="00D771C5"/>
    <w:rsid w:val="00D77824"/>
    <w:rsid w:val="00D779B2"/>
    <w:rsid w:val="00D8028A"/>
    <w:rsid w:val="00D802E4"/>
    <w:rsid w:val="00D80AD1"/>
    <w:rsid w:val="00D80D75"/>
    <w:rsid w:val="00D80DAA"/>
    <w:rsid w:val="00D80E68"/>
    <w:rsid w:val="00D80F98"/>
    <w:rsid w:val="00D81446"/>
    <w:rsid w:val="00D816EB"/>
    <w:rsid w:val="00D816EE"/>
    <w:rsid w:val="00D81944"/>
    <w:rsid w:val="00D819CC"/>
    <w:rsid w:val="00D81C33"/>
    <w:rsid w:val="00D824A7"/>
    <w:rsid w:val="00D824D0"/>
    <w:rsid w:val="00D82618"/>
    <w:rsid w:val="00D8279E"/>
    <w:rsid w:val="00D82DFA"/>
    <w:rsid w:val="00D82E32"/>
    <w:rsid w:val="00D8344B"/>
    <w:rsid w:val="00D83534"/>
    <w:rsid w:val="00D836B3"/>
    <w:rsid w:val="00D83735"/>
    <w:rsid w:val="00D8385E"/>
    <w:rsid w:val="00D839F9"/>
    <w:rsid w:val="00D83CFB"/>
    <w:rsid w:val="00D841C5"/>
    <w:rsid w:val="00D8475B"/>
    <w:rsid w:val="00D848EC"/>
    <w:rsid w:val="00D84C9F"/>
    <w:rsid w:val="00D85684"/>
    <w:rsid w:val="00D85B18"/>
    <w:rsid w:val="00D85BF0"/>
    <w:rsid w:val="00D86540"/>
    <w:rsid w:val="00D86BEE"/>
    <w:rsid w:val="00D86C13"/>
    <w:rsid w:val="00D86CAB"/>
    <w:rsid w:val="00D8732A"/>
    <w:rsid w:val="00D8782A"/>
    <w:rsid w:val="00D878DE"/>
    <w:rsid w:val="00D87AE0"/>
    <w:rsid w:val="00D87B03"/>
    <w:rsid w:val="00D87CCE"/>
    <w:rsid w:val="00D90398"/>
    <w:rsid w:val="00D90466"/>
    <w:rsid w:val="00D90502"/>
    <w:rsid w:val="00D90617"/>
    <w:rsid w:val="00D90676"/>
    <w:rsid w:val="00D907C8"/>
    <w:rsid w:val="00D909BE"/>
    <w:rsid w:val="00D90AFF"/>
    <w:rsid w:val="00D911E1"/>
    <w:rsid w:val="00D913A5"/>
    <w:rsid w:val="00D91695"/>
    <w:rsid w:val="00D916B9"/>
    <w:rsid w:val="00D92320"/>
    <w:rsid w:val="00D925A5"/>
    <w:rsid w:val="00D9277A"/>
    <w:rsid w:val="00D92BAC"/>
    <w:rsid w:val="00D92D05"/>
    <w:rsid w:val="00D92D48"/>
    <w:rsid w:val="00D93060"/>
    <w:rsid w:val="00D93355"/>
    <w:rsid w:val="00D93A78"/>
    <w:rsid w:val="00D93BDC"/>
    <w:rsid w:val="00D93BF8"/>
    <w:rsid w:val="00D94140"/>
    <w:rsid w:val="00D94217"/>
    <w:rsid w:val="00D947C4"/>
    <w:rsid w:val="00D95019"/>
    <w:rsid w:val="00D958D0"/>
    <w:rsid w:val="00D95BD2"/>
    <w:rsid w:val="00D9601C"/>
    <w:rsid w:val="00D96427"/>
    <w:rsid w:val="00D964C5"/>
    <w:rsid w:val="00D97062"/>
    <w:rsid w:val="00D970C1"/>
    <w:rsid w:val="00D9742A"/>
    <w:rsid w:val="00D975DA"/>
    <w:rsid w:val="00D97FD7"/>
    <w:rsid w:val="00DA0631"/>
    <w:rsid w:val="00DA063A"/>
    <w:rsid w:val="00DA070E"/>
    <w:rsid w:val="00DA0A70"/>
    <w:rsid w:val="00DA0DB7"/>
    <w:rsid w:val="00DA107F"/>
    <w:rsid w:val="00DA152B"/>
    <w:rsid w:val="00DA22B1"/>
    <w:rsid w:val="00DA2702"/>
    <w:rsid w:val="00DA2AB8"/>
    <w:rsid w:val="00DA2E8A"/>
    <w:rsid w:val="00DA320D"/>
    <w:rsid w:val="00DA3239"/>
    <w:rsid w:val="00DA327B"/>
    <w:rsid w:val="00DA3379"/>
    <w:rsid w:val="00DA38C4"/>
    <w:rsid w:val="00DA39F1"/>
    <w:rsid w:val="00DA3DCE"/>
    <w:rsid w:val="00DA3E03"/>
    <w:rsid w:val="00DA4186"/>
    <w:rsid w:val="00DA41D8"/>
    <w:rsid w:val="00DA4476"/>
    <w:rsid w:val="00DA47AA"/>
    <w:rsid w:val="00DA4BF6"/>
    <w:rsid w:val="00DA4E3C"/>
    <w:rsid w:val="00DA5107"/>
    <w:rsid w:val="00DA5369"/>
    <w:rsid w:val="00DA571F"/>
    <w:rsid w:val="00DA57ED"/>
    <w:rsid w:val="00DA5888"/>
    <w:rsid w:val="00DA59FD"/>
    <w:rsid w:val="00DA5AF1"/>
    <w:rsid w:val="00DA5CBB"/>
    <w:rsid w:val="00DA5F5E"/>
    <w:rsid w:val="00DA61B7"/>
    <w:rsid w:val="00DA62DC"/>
    <w:rsid w:val="00DA6777"/>
    <w:rsid w:val="00DA6D37"/>
    <w:rsid w:val="00DA751E"/>
    <w:rsid w:val="00DA7772"/>
    <w:rsid w:val="00DA7794"/>
    <w:rsid w:val="00DA7ACA"/>
    <w:rsid w:val="00DA7F15"/>
    <w:rsid w:val="00DB0197"/>
    <w:rsid w:val="00DB024C"/>
    <w:rsid w:val="00DB0468"/>
    <w:rsid w:val="00DB04AA"/>
    <w:rsid w:val="00DB0760"/>
    <w:rsid w:val="00DB104B"/>
    <w:rsid w:val="00DB10FE"/>
    <w:rsid w:val="00DB1304"/>
    <w:rsid w:val="00DB14BF"/>
    <w:rsid w:val="00DB15F1"/>
    <w:rsid w:val="00DB1718"/>
    <w:rsid w:val="00DB1832"/>
    <w:rsid w:val="00DB187B"/>
    <w:rsid w:val="00DB1B6B"/>
    <w:rsid w:val="00DB1C10"/>
    <w:rsid w:val="00DB2022"/>
    <w:rsid w:val="00DB2065"/>
    <w:rsid w:val="00DB20CB"/>
    <w:rsid w:val="00DB2593"/>
    <w:rsid w:val="00DB25AB"/>
    <w:rsid w:val="00DB27FA"/>
    <w:rsid w:val="00DB2E5B"/>
    <w:rsid w:val="00DB2EC4"/>
    <w:rsid w:val="00DB356A"/>
    <w:rsid w:val="00DB36BC"/>
    <w:rsid w:val="00DB379A"/>
    <w:rsid w:val="00DB3C2A"/>
    <w:rsid w:val="00DB3DEE"/>
    <w:rsid w:val="00DB3E1E"/>
    <w:rsid w:val="00DB3E51"/>
    <w:rsid w:val="00DB42DF"/>
    <w:rsid w:val="00DB43F7"/>
    <w:rsid w:val="00DB4400"/>
    <w:rsid w:val="00DB465D"/>
    <w:rsid w:val="00DB46ED"/>
    <w:rsid w:val="00DB52FE"/>
    <w:rsid w:val="00DB580A"/>
    <w:rsid w:val="00DB58F4"/>
    <w:rsid w:val="00DB5974"/>
    <w:rsid w:val="00DB5D36"/>
    <w:rsid w:val="00DB6A66"/>
    <w:rsid w:val="00DB6C61"/>
    <w:rsid w:val="00DB6E76"/>
    <w:rsid w:val="00DB6FDC"/>
    <w:rsid w:val="00DB7252"/>
    <w:rsid w:val="00DB7468"/>
    <w:rsid w:val="00DB769C"/>
    <w:rsid w:val="00DB7B3C"/>
    <w:rsid w:val="00DC00C7"/>
    <w:rsid w:val="00DC04CE"/>
    <w:rsid w:val="00DC0941"/>
    <w:rsid w:val="00DC0C00"/>
    <w:rsid w:val="00DC0C87"/>
    <w:rsid w:val="00DC0E99"/>
    <w:rsid w:val="00DC1094"/>
    <w:rsid w:val="00DC1243"/>
    <w:rsid w:val="00DC14BC"/>
    <w:rsid w:val="00DC1C2C"/>
    <w:rsid w:val="00DC1E14"/>
    <w:rsid w:val="00DC2207"/>
    <w:rsid w:val="00DC25DA"/>
    <w:rsid w:val="00DC283D"/>
    <w:rsid w:val="00DC2C0E"/>
    <w:rsid w:val="00DC2C4B"/>
    <w:rsid w:val="00DC2D58"/>
    <w:rsid w:val="00DC34B7"/>
    <w:rsid w:val="00DC3664"/>
    <w:rsid w:val="00DC3C6A"/>
    <w:rsid w:val="00DC3F53"/>
    <w:rsid w:val="00DC463B"/>
    <w:rsid w:val="00DC46B2"/>
    <w:rsid w:val="00DC489F"/>
    <w:rsid w:val="00DC4B2D"/>
    <w:rsid w:val="00DC4BA8"/>
    <w:rsid w:val="00DC4C29"/>
    <w:rsid w:val="00DC550E"/>
    <w:rsid w:val="00DC566A"/>
    <w:rsid w:val="00DC573A"/>
    <w:rsid w:val="00DC5756"/>
    <w:rsid w:val="00DC5927"/>
    <w:rsid w:val="00DC5D3C"/>
    <w:rsid w:val="00DC62C9"/>
    <w:rsid w:val="00DC67FF"/>
    <w:rsid w:val="00DC6B71"/>
    <w:rsid w:val="00DC6BDB"/>
    <w:rsid w:val="00DC721C"/>
    <w:rsid w:val="00DC7469"/>
    <w:rsid w:val="00DC7670"/>
    <w:rsid w:val="00DC7BFA"/>
    <w:rsid w:val="00DC7DB6"/>
    <w:rsid w:val="00DD0406"/>
    <w:rsid w:val="00DD067D"/>
    <w:rsid w:val="00DD0935"/>
    <w:rsid w:val="00DD0978"/>
    <w:rsid w:val="00DD0A0E"/>
    <w:rsid w:val="00DD0A64"/>
    <w:rsid w:val="00DD0E53"/>
    <w:rsid w:val="00DD14E3"/>
    <w:rsid w:val="00DD16BA"/>
    <w:rsid w:val="00DD17BD"/>
    <w:rsid w:val="00DD1BBD"/>
    <w:rsid w:val="00DD1C1B"/>
    <w:rsid w:val="00DD1EF2"/>
    <w:rsid w:val="00DD1F85"/>
    <w:rsid w:val="00DD1FBA"/>
    <w:rsid w:val="00DD2112"/>
    <w:rsid w:val="00DD21F5"/>
    <w:rsid w:val="00DD2246"/>
    <w:rsid w:val="00DD2461"/>
    <w:rsid w:val="00DD256A"/>
    <w:rsid w:val="00DD265B"/>
    <w:rsid w:val="00DD2982"/>
    <w:rsid w:val="00DD31C3"/>
    <w:rsid w:val="00DD33CE"/>
    <w:rsid w:val="00DD342A"/>
    <w:rsid w:val="00DD3600"/>
    <w:rsid w:val="00DD3C4F"/>
    <w:rsid w:val="00DD3D2D"/>
    <w:rsid w:val="00DD40A1"/>
    <w:rsid w:val="00DD428F"/>
    <w:rsid w:val="00DD43E5"/>
    <w:rsid w:val="00DD4511"/>
    <w:rsid w:val="00DD48B3"/>
    <w:rsid w:val="00DD4BA2"/>
    <w:rsid w:val="00DD4C8A"/>
    <w:rsid w:val="00DD50C7"/>
    <w:rsid w:val="00DD5386"/>
    <w:rsid w:val="00DD552B"/>
    <w:rsid w:val="00DD57BC"/>
    <w:rsid w:val="00DD5D07"/>
    <w:rsid w:val="00DD5EC3"/>
    <w:rsid w:val="00DD5F10"/>
    <w:rsid w:val="00DD5F31"/>
    <w:rsid w:val="00DD6268"/>
    <w:rsid w:val="00DD64D4"/>
    <w:rsid w:val="00DD66C9"/>
    <w:rsid w:val="00DD6AE5"/>
    <w:rsid w:val="00DD6C7B"/>
    <w:rsid w:val="00DD6D71"/>
    <w:rsid w:val="00DD758A"/>
    <w:rsid w:val="00DD75D3"/>
    <w:rsid w:val="00DD7B16"/>
    <w:rsid w:val="00DE001B"/>
    <w:rsid w:val="00DE00B5"/>
    <w:rsid w:val="00DE05D7"/>
    <w:rsid w:val="00DE0B0F"/>
    <w:rsid w:val="00DE0C73"/>
    <w:rsid w:val="00DE0D07"/>
    <w:rsid w:val="00DE0E01"/>
    <w:rsid w:val="00DE14D3"/>
    <w:rsid w:val="00DE2256"/>
    <w:rsid w:val="00DE2732"/>
    <w:rsid w:val="00DE2B0A"/>
    <w:rsid w:val="00DE2B12"/>
    <w:rsid w:val="00DE2B50"/>
    <w:rsid w:val="00DE2C87"/>
    <w:rsid w:val="00DE2CD1"/>
    <w:rsid w:val="00DE4103"/>
    <w:rsid w:val="00DE436F"/>
    <w:rsid w:val="00DE4978"/>
    <w:rsid w:val="00DE4EE5"/>
    <w:rsid w:val="00DE4F25"/>
    <w:rsid w:val="00DE52C6"/>
    <w:rsid w:val="00DE5518"/>
    <w:rsid w:val="00DE55E2"/>
    <w:rsid w:val="00DE5BC9"/>
    <w:rsid w:val="00DE5F53"/>
    <w:rsid w:val="00DE635F"/>
    <w:rsid w:val="00DE68B4"/>
    <w:rsid w:val="00DE6BB2"/>
    <w:rsid w:val="00DE6E0F"/>
    <w:rsid w:val="00DE6F9A"/>
    <w:rsid w:val="00DE7159"/>
    <w:rsid w:val="00DE71E5"/>
    <w:rsid w:val="00DE7D15"/>
    <w:rsid w:val="00DE7F94"/>
    <w:rsid w:val="00DF0022"/>
    <w:rsid w:val="00DF0395"/>
    <w:rsid w:val="00DF0458"/>
    <w:rsid w:val="00DF0819"/>
    <w:rsid w:val="00DF0966"/>
    <w:rsid w:val="00DF0AF8"/>
    <w:rsid w:val="00DF0F14"/>
    <w:rsid w:val="00DF1465"/>
    <w:rsid w:val="00DF1BD2"/>
    <w:rsid w:val="00DF1E78"/>
    <w:rsid w:val="00DF23E2"/>
    <w:rsid w:val="00DF258A"/>
    <w:rsid w:val="00DF25CF"/>
    <w:rsid w:val="00DF2774"/>
    <w:rsid w:val="00DF29F9"/>
    <w:rsid w:val="00DF2F53"/>
    <w:rsid w:val="00DF30B6"/>
    <w:rsid w:val="00DF3345"/>
    <w:rsid w:val="00DF3386"/>
    <w:rsid w:val="00DF37F5"/>
    <w:rsid w:val="00DF3AFA"/>
    <w:rsid w:val="00DF3B5B"/>
    <w:rsid w:val="00DF3E9A"/>
    <w:rsid w:val="00DF3F4E"/>
    <w:rsid w:val="00DF47F2"/>
    <w:rsid w:val="00DF49FA"/>
    <w:rsid w:val="00DF519A"/>
    <w:rsid w:val="00DF5725"/>
    <w:rsid w:val="00DF5A39"/>
    <w:rsid w:val="00DF60D7"/>
    <w:rsid w:val="00DF6ACF"/>
    <w:rsid w:val="00DF6C92"/>
    <w:rsid w:val="00DF729B"/>
    <w:rsid w:val="00DF74A3"/>
    <w:rsid w:val="00DF7709"/>
    <w:rsid w:val="00DF77B9"/>
    <w:rsid w:val="00DF7BDA"/>
    <w:rsid w:val="00DF7CA9"/>
    <w:rsid w:val="00E0063D"/>
    <w:rsid w:val="00E00893"/>
    <w:rsid w:val="00E00F24"/>
    <w:rsid w:val="00E00FA6"/>
    <w:rsid w:val="00E013DC"/>
    <w:rsid w:val="00E014E8"/>
    <w:rsid w:val="00E016DE"/>
    <w:rsid w:val="00E01A45"/>
    <w:rsid w:val="00E01FB7"/>
    <w:rsid w:val="00E0223C"/>
    <w:rsid w:val="00E02479"/>
    <w:rsid w:val="00E02888"/>
    <w:rsid w:val="00E028AE"/>
    <w:rsid w:val="00E02A2D"/>
    <w:rsid w:val="00E02B55"/>
    <w:rsid w:val="00E02CCB"/>
    <w:rsid w:val="00E02F5A"/>
    <w:rsid w:val="00E034E0"/>
    <w:rsid w:val="00E03600"/>
    <w:rsid w:val="00E03787"/>
    <w:rsid w:val="00E03CA5"/>
    <w:rsid w:val="00E04225"/>
    <w:rsid w:val="00E04604"/>
    <w:rsid w:val="00E04B01"/>
    <w:rsid w:val="00E04C49"/>
    <w:rsid w:val="00E04E75"/>
    <w:rsid w:val="00E04FFD"/>
    <w:rsid w:val="00E0574B"/>
    <w:rsid w:val="00E05A0D"/>
    <w:rsid w:val="00E05B44"/>
    <w:rsid w:val="00E05FCC"/>
    <w:rsid w:val="00E0697A"/>
    <w:rsid w:val="00E06A5E"/>
    <w:rsid w:val="00E06E65"/>
    <w:rsid w:val="00E06E98"/>
    <w:rsid w:val="00E06F6D"/>
    <w:rsid w:val="00E070A5"/>
    <w:rsid w:val="00E07402"/>
    <w:rsid w:val="00E075EB"/>
    <w:rsid w:val="00E07614"/>
    <w:rsid w:val="00E07995"/>
    <w:rsid w:val="00E07D17"/>
    <w:rsid w:val="00E07F17"/>
    <w:rsid w:val="00E100CA"/>
    <w:rsid w:val="00E101E4"/>
    <w:rsid w:val="00E10476"/>
    <w:rsid w:val="00E10A7A"/>
    <w:rsid w:val="00E1117D"/>
    <w:rsid w:val="00E118A2"/>
    <w:rsid w:val="00E11A77"/>
    <w:rsid w:val="00E12112"/>
    <w:rsid w:val="00E1264D"/>
    <w:rsid w:val="00E127D2"/>
    <w:rsid w:val="00E12A18"/>
    <w:rsid w:val="00E12B9F"/>
    <w:rsid w:val="00E13011"/>
    <w:rsid w:val="00E131BA"/>
    <w:rsid w:val="00E1324E"/>
    <w:rsid w:val="00E1329F"/>
    <w:rsid w:val="00E13652"/>
    <w:rsid w:val="00E136B8"/>
    <w:rsid w:val="00E138CE"/>
    <w:rsid w:val="00E13C96"/>
    <w:rsid w:val="00E13EEC"/>
    <w:rsid w:val="00E14079"/>
    <w:rsid w:val="00E143B4"/>
    <w:rsid w:val="00E14444"/>
    <w:rsid w:val="00E14DF2"/>
    <w:rsid w:val="00E151A8"/>
    <w:rsid w:val="00E153AD"/>
    <w:rsid w:val="00E1547C"/>
    <w:rsid w:val="00E15DBE"/>
    <w:rsid w:val="00E164F9"/>
    <w:rsid w:val="00E16792"/>
    <w:rsid w:val="00E16A2A"/>
    <w:rsid w:val="00E16AE6"/>
    <w:rsid w:val="00E16BDE"/>
    <w:rsid w:val="00E1724D"/>
    <w:rsid w:val="00E172BD"/>
    <w:rsid w:val="00E17366"/>
    <w:rsid w:val="00E17719"/>
    <w:rsid w:val="00E17A54"/>
    <w:rsid w:val="00E17B9A"/>
    <w:rsid w:val="00E17E84"/>
    <w:rsid w:val="00E17FCF"/>
    <w:rsid w:val="00E20054"/>
    <w:rsid w:val="00E20203"/>
    <w:rsid w:val="00E202DA"/>
    <w:rsid w:val="00E20674"/>
    <w:rsid w:val="00E20EA4"/>
    <w:rsid w:val="00E21358"/>
    <w:rsid w:val="00E21815"/>
    <w:rsid w:val="00E21898"/>
    <w:rsid w:val="00E21A6B"/>
    <w:rsid w:val="00E21B5A"/>
    <w:rsid w:val="00E22148"/>
    <w:rsid w:val="00E22234"/>
    <w:rsid w:val="00E22A70"/>
    <w:rsid w:val="00E22ABE"/>
    <w:rsid w:val="00E23D47"/>
    <w:rsid w:val="00E24C0B"/>
    <w:rsid w:val="00E24C0E"/>
    <w:rsid w:val="00E24FD5"/>
    <w:rsid w:val="00E25258"/>
    <w:rsid w:val="00E255AB"/>
    <w:rsid w:val="00E2579C"/>
    <w:rsid w:val="00E25DA2"/>
    <w:rsid w:val="00E25DF6"/>
    <w:rsid w:val="00E25F28"/>
    <w:rsid w:val="00E25FB1"/>
    <w:rsid w:val="00E2607C"/>
    <w:rsid w:val="00E26091"/>
    <w:rsid w:val="00E26874"/>
    <w:rsid w:val="00E26B08"/>
    <w:rsid w:val="00E26BC7"/>
    <w:rsid w:val="00E26BCA"/>
    <w:rsid w:val="00E27012"/>
    <w:rsid w:val="00E27278"/>
    <w:rsid w:val="00E27657"/>
    <w:rsid w:val="00E276A1"/>
    <w:rsid w:val="00E278D4"/>
    <w:rsid w:val="00E27A9A"/>
    <w:rsid w:val="00E27FE6"/>
    <w:rsid w:val="00E301FA"/>
    <w:rsid w:val="00E305F3"/>
    <w:rsid w:val="00E31386"/>
    <w:rsid w:val="00E31408"/>
    <w:rsid w:val="00E3155D"/>
    <w:rsid w:val="00E31D5F"/>
    <w:rsid w:val="00E31FA9"/>
    <w:rsid w:val="00E3278E"/>
    <w:rsid w:val="00E3287E"/>
    <w:rsid w:val="00E328FB"/>
    <w:rsid w:val="00E32963"/>
    <w:rsid w:val="00E32CCD"/>
    <w:rsid w:val="00E32DD4"/>
    <w:rsid w:val="00E33106"/>
    <w:rsid w:val="00E3358B"/>
    <w:rsid w:val="00E33C21"/>
    <w:rsid w:val="00E33C47"/>
    <w:rsid w:val="00E33C92"/>
    <w:rsid w:val="00E33D0C"/>
    <w:rsid w:val="00E34352"/>
    <w:rsid w:val="00E34C44"/>
    <w:rsid w:val="00E34EC2"/>
    <w:rsid w:val="00E35014"/>
    <w:rsid w:val="00E352DA"/>
    <w:rsid w:val="00E3566E"/>
    <w:rsid w:val="00E35B82"/>
    <w:rsid w:val="00E35F68"/>
    <w:rsid w:val="00E36088"/>
    <w:rsid w:val="00E36B0F"/>
    <w:rsid w:val="00E36D96"/>
    <w:rsid w:val="00E379B0"/>
    <w:rsid w:val="00E37B12"/>
    <w:rsid w:val="00E404F4"/>
    <w:rsid w:val="00E40771"/>
    <w:rsid w:val="00E407FF"/>
    <w:rsid w:val="00E40D16"/>
    <w:rsid w:val="00E40DA2"/>
    <w:rsid w:val="00E40DE9"/>
    <w:rsid w:val="00E4128D"/>
    <w:rsid w:val="00E42072"/>
    <w:rsid w:val="00E42333"/>
    <w:rsid w:val="00E427F9"/>
    <w:rsid w:val="00E42AC3"/>
    <w:rsid w:val="00E42AC9"/>
    <w:rsid w:val="00E42E4D"/>
    <w:rsid w:val="00E4333A"/>
    <w:rsid w:val="00E43390"/>
    <w:rsid w:val="00E433FE"/>
    <w:rsid w:val="00E434C7"/>
    <w:rsid w:val="00E435EA"/>
    <w:rsid w:val="00E43686"/>
    <w:rsid w:val="00E4392E"/>
    <w:rsid w:val="00E445CF"/>
    <w:rsid w:val="00E44804"/>
    <w:rsid w:val="00E44847"/>
    <w:rsid w:val="00E449C4"/>
    <w:rsid w:val="00E44ABA"/>
    <w:rsid w:val="00E44B85"/>
    <w:rsid w:val="00E44D0F"/>
    <w:rsid w:val="00E45063"/>
    <w:rsid w:val="00E45751"/>
    <w:rsid w:val="00E457D7"/>
    <w:rsid w:val="00E4619B"/>
    <w:rsid w:val="00E464E1"/>
    <w:rsid w:val="00E46A29"/>
    <w:rsid w:val="00E46D1C"/>
    <w:rsid w:val="00E46E08"/>
    <w:rsid w:val="00E471A3"/>
    <w:rsid w:val="00E4762E"/>
    <w:rsid w:val="00E479AD"/>
    <w:rsid w:val="00E47B21"/>
    <w:rsid w:val="00E47C9D"/>
    <w:rsid w:val="00E47F58"/>
    <w:rsid w:val="00E500DF"/>
    <w:rsid w:val="00E5077D"/>
    <w:rsid w:val="00E5092D"/>
    <w:rsid w:val="00E50930"/>
    <w:rsid w:val="00E50A11"/>
    <w:rsid w:val="00E50F4F"/>
    <w:rsid w:val="00E5101B"/>
    <w:rsid w:val="00E513FA"/>
    <w:rsid w:val="00E517DB"/>
    <w:rsid w:val="00E51A2B"/>
    <w:rsid w:val="00E51B3E"/>
    <w:rsid w:val="00E51EA5"/>
    <w:rsid w:val="00E52549"/>
    <w:rsid w:val="00E526D5"/>
    <w:rsid w:val="00E52A20"/>
    <w:rsid w:val="00E52E38"/>
    <w:rsid w:val="00E532F5"/>
    <w:rsid w:val="00E5367E"/>
    <w:rsid w:val="00E5385B"/>
    <w:rsid w:val="00E5467D"/>
    <w:rsid w:val="00E546BE"/>
    <w:rsid w:val="00E5484F"/>
    <w:rsid w:val="00E548AE"/>
    <w:rsid w:val="00E55092"/>
    <w:rsid w:val="00E551B4"/>
    <w:rsid w:val="00E5529F"/>
    <w:rsid w:val="00E55661"/>
    <w:rsid w:val="00E55B38"/>
    <w:rsid w:val="00E565F2"/>
    <w:rsid w:val="00E56ED3"/>
    <w:rsid w:val="00E56FE9"/>
    <w:rsid w:val="00E5742B"/>
    <w:rsid w:val="00E57854"/>
    <w:rsid w:val="00E57914"/>
    <w:rsid w:val="00E57C4B"/>
    <w:rsid w:val="00E57C6D"/>
    <w:rsid w:val="00E57F98"/>
    <w:rsid w:val="00E57FC3"/>
    <w:rsid w:val="00E60210"/>
    <w:rsid w:val="00E60216"/>
    <w:rsid w:val="00E602C5"/>
    <w:rsid w:val="00E605D3"/>
    <w:rsid w:val="00E60BBC"/>
    <w:rsid w:val="00E60E5D"/>
    <w:rsid w:val="00E6125F"/>
    <w:rsid w:val="00E61775"/>
    <w:rsid w:val="00E61867"/>
    <w:rsid w:val="00E61AD0"/>
    <w:rsid w:val="00E6234F"/>
    <w:rsid w:val="00E62612"/>
    <w:rsid w:val="00E628E3"/>
    <w:rsid w:val="00E628F1"/>
    <w:rsid w:val="00E62A36"/>
    <w:rsid w:val="00E62A3B"/>
    <w:rsid w:val="00E62FF9"/>
    <w:rsid w:val="00E633D3"/>
    <w:rsid w:val="00E63BC4"/>
    <w:rsid w:val="00E64144"/>
    <w:rsid w:val="00E6414D"/>
    <w:rsid w:val="00E645B2"/>
    <w:rsid w:val="00E645DB"/>
    <w:rsid w:val="00E648D1"/>
    <w:rsid w:val="00E64C5B"/>
    <w:rsid w:val="00E64E84"/>
    <w:rsid w:val="00E64F93"/>
    <w:rsid w:val="00E64FAA"/>
    <w:rsid w:val="00E6594F"/>
    <w:rsid w:val="00E65E30"/>
    <w:rsid w:val="00E65F8E"/>
    <w:rsid w:val="00E66DC0"/>
    <w:rsid w:val="00E66FD6"/>
    <w:rsid w:val="00E670E9"/>
    <w:rsid w:val="00E67163"/>
    <w:rsid w:val="00E6717E"/>
    <w:rsid w:val="00E67190"/>
    <w:rsid w:val="00E67260"/>
    <w:rsid w:val="00E673AC"/>
    <w:rsid w:val="00E67636"/>
    <w:rsid w:val="00E6779F"/>
    <w:rsid w:val="00E678D6"/>
    <w:rsid w:val="00E67A82"/>
    <w:rsid w:val="00E67C1F"/>
    <w:rsid w:val="00E67C5C"/>
    <w:rsid w:val="00E67C6B"/>
    <w:rsid w:val="00E701D6"/>
    <w:rsid w:val="00E70221"/>
    <w:rsid w:val="00E705AB"/>
    <w:rsid w:val="00E705C7"/>
    <w:rsid w:val="00E70734"/>
    <w:rsid w:val="00E707DB"/>
    <w:rsid w:val="00E708FD"/>
    <w:rsid w:val="00E70B43"/>
    <w:rsid w:val="00E71216"/>
    <w:rsid w:val="00E7199B"/>
    <w:rsid w:val="00E719F3"/>
    <w:rsid w:val="00E71C93"/>
    <w:rsid w:val="00E72A1F"/>
    <w:rsid w:val="00E72A38"/>
    <w:rsid w:val="00E73309"/>
    <w:rsid w:val="00E73409"/>
    <w:rsid w:val="00E736E3"/>
    <w:rsid w:val="00E73B34"/>
    <w:rsid w:val="00E73E56"/>
    <w:rsid w:val="00E73EA5"/>
    <w:rsid w:val="00E7408F"/>
    <w:rsid w:val="00E746BF"/>
    <w:rsid w:val="00E748FB"/>
    <w:rsid w:val="00E74CAA"/>
    <w:rsid w:val="00E74D15"/>
    <w:rsid w:val="00E75033"/>
    <w:rsid w:val="00E750CD"/>
    <w:rsid w:val="00E7524C"/>
    <w:rsid w:val="00E7549F"/>
    <w:rsid w:val="00E7563D"/>
    <w:rsid w:val="00E758AD"/>
    <w:rsid w:val="00E75E6C"/>
    <w:rsid w:val="00E75F2C"/>
    <w:rsid w:val="00E75F56"/>
    <w:rsid w:val="00E76013"/>
    <w:rsid w:val="00E760AE"/>
    <w:rsid w:val="00E76291"/>
    <w:rsid w:val="00E76325"/>
    <w:rsid w:val="00E769E8"/>
    <w:rsid w:val="00E76CFE"/>
    <w:rsid w:val="00E76D66"/>
    <w:rsid w:val="00E76DA9"/>
    <w:rsid w:val="00E76EEE"/>
    <w:rsid w:val="00E7730E"/>
    <w:rsid w:val="00E775E5"/>
    <w:rsid w:val="00E777AD"/>
    <w:rsid w:val="00E77A3C"/>
    <w:rsid w:val="00E77C3C"/>
    <w:rsid w:val="00E77D85"/>
    <w:rsid w:val="00E77E12"/>
    <w:rsid w:val="00E80037"/>
    <w:rsid w:val="00E80277"/>
    <w:rsid w:val="00E80C9C"/>
    <w:rsid w:val="00E80F67"/>
    <w:rsid w:val="00E813AB"/>
    <w:rsid w:val="00E815FB"/>
    <w:rsid w:val="00E815FF"/>
    <w:rsid w:val="00E816F7"/>
    <w:rsid w:val="00E817BB"/>
    <w:rsid w:val="00E817F2"/>
    <w:rsid w:val="00E819B8"/>
    <w:rsid w:val="00E81BB3"/>
    <w:rsid w:val="00E81C16"/>
    <w:rsid w:val="00E81D3D"/>
    <w:rsid w:val="00E81D46"/>
    <w:rsid w:val="00E81DB4"/>
    <w:rsid w:val="00E823F3"/>
    <w:rsid w:val="00E824BB"/>
    <w:rsid w:val="00E826BB"/>
    <w:rsid w:val="00E8288E"/>
    <w:rsid w:val="00E82E26"/>
    <w:rsid w:val="00E83103"/>
    <w:rsid w:val="00E832A1"/>
    <w:rsid w:val="00E83578"/>
    <w:rsid w:val="00E83902"/>
    <w:rsid w:val="00E83C63"/>
    <w:rsid w:val="00E83D08"/>
    <w:rsid w:val="00E8414E"/>
    <w:rsid w:val="00E84268"/>
    <w:rsid w:val="00E8433E"/>
    <w:rsid w:val="00E84409"/>
    <w:rsid w:val="00E84C02"/>
    <w:rsid w:val="00E84F2E"/>
    <w:rsid w:val="00E85214"/>
    <w:rsid w:val="00E85AD9"/>
    <w:rsid w:val="00E86195"/>
    <w:rsid w:val="00E86550"/>
    <w:rsid w:val="00E86C75"/>
    <w:rsid w:val="00E870F9"/>
    <w:rsid w:val="00E87509"/>
    <w:rsid w:val="00E8764E"/>
    <w:rsid w:val="00E8790F"/>
    <w:rsid w:val="00E87DC4"/>
    <w:rsid w:val="00E90CA3"/>
    <w:rsid w:val="00E90E83"/>
    <w:rsid w:val="00E9128D"/>
    <w:rsid w:val="00E916D0"/>
    <w:rsid w:val="00E919D3"/>
    <w:rsid w:val="00E922EA"/>
    <w:rsid w:val="00E92C8C"/>
    <w:rsid w:val="00E92D45"/>
    <w:rsid w:val="00E92E55"/>
    <w:rsid w:val="00E9375C"/>
    <w:rsid w:val="00E93EDB"/>
    <w:rsid w:val="00E94058"/>
    <w:rsid w:val="00E94168"/>
    <w:rsid w:val="00E9485D"/>
    <w:rsid w:val="00E948EC"/>
    <w:rsid w:val="00E94AC3"/>
    <w:rsid w:val="00E94D45"/>
    <w:rsid w:val="00E94EF4"/>
    <w:rsid w:val="00E950EE"/>
    <w:rsid w:val="00E953F5"/>
    <w:rsid w:val="00E954C5"/>
    <w:rsid w:val="00E959BF"/>
    <w:rsid w:val="00E95DE2"/>
    <w:rsid w:val="00E95F26"/>
    <w:rsid w:val="00E96377"/>
    <w:rsid w:val="00E9644E"/>
    <w:rsid w:val="00E96511"/>
    <w:rsid w:val="00E967F4"/>
    <w:rsid w:val="00E968ED"/>
    <w:rsid w:val="00E97108"/>
    <w:rsid w:val="00E9780C"/>
    <w:rsid w:val="00E97848"/>
    <w:rsid w:val="00E97B54"/>
    <w:rsid w:val="00E97DB5"/>
    <w:rsid w:val="00E97F43"/>
    <w:rsid w:val="00E97FBB"/>
    <w:rsid w:val="00EA0259"/>
    <w:rsid w:val="00EA077F"/>
    <w:rsid w:val="00EA0B7A"/>
    <w:rsid w:val="00EA0C19"/>
    <w:rsid w:val="00EA0D52"/>
    <w:rsid w:val="00EA0ECC"/>
    <w:rsid w:val="00EA1118"/>
    <w:rsid w:val="00EA1420"/>
    <w:rsid w:val="00EA165D"/>
    <w:rsid w:val="00EA1759"/>
    <w:rsid w:val="00EA191B"/>
    <w:rsid w:val="00EA1939"/>
    <w:rsid w:val="00EA1A43"/>
    <w:rsid w:val="00EA20C9"/>
    <w:rsid w:val="00EA215D"/>
    <w:rsid w:val="00EA3521"/>
    <w:rsid w:val="00EA45CC"/>
    <w:rsid w:val="00EA4606"/>
    <w:rsid w:val="00EA4759"/>
    <w:rsid w:val="00EA47CD"/>
    <w:rsid w:val="00EA4855"/>
    <w:rsid w:val="00EA4875"/>
    <w:rsid w:val="00EA492A"/>
    <w:rsid w:val="00EA4A5A"/>
    <w:rsid w:val="00EA4AC6"/>
    <w:rsid w:val="00EA4C22"/>
    <w:rsid w:val="00EA4EC2"/>
    <w:rsid w:val="00EA4FD9"/>
    <w:rsid w:val="00EA5291"/>
    <w:rsid w:val="00EA52BB"/>
    <w:rsid w:val="00EA57F4"/>
    <w:rsid w:val="00EA600D"/>
    <w:rsid w:val="00EA63BA"/>
    <w:rsid w:val="00EA66B8"/>
    <w:rsid w:val="00EA672D"/>
    <w:rsid w:val="00EA6861"/>
    <w:rsid w:val="00EA687B"/>
    <w:rsid w:val="00EA6E71"/>
    <w:rsid w:val="00EA6E89"/>
    <w:rsid w:val="00EA751C"/>
    <w:rsid w:val="00EA75A5"/>
    <w:rsid w:val="00EA7648"/>
    <w:rsid w:val="00EA7A15"/>
    <w:rsid w:val="00EA7F4C"/>
    <w:rsid w:val="00EB0355"/>
    <w:rsid w:val="00EB039A"/>
    <w:rsid w:val="00EB03D3"/>
    <w:rsid w:val="00EB0659"/>
    <w:rsid w:val="00EB06FE"/>
    <w:rsid w:val="00EB07EF"/>
    <w:rsid w:val="00EB08DB"/>
    <w:rsid w:val="00EB0B91"/>
    <w:rsid w:val="00EB0CBE"/>
    <w:rsid w:val="00EB1133"/>
    <w:rsid w:val="00EB1291"/>
    <w:rsid w:val="00EB14E5"/>
    <w:rsid w:val="00EB1545"/>
    <w:rsid w:val="00EB1682"/>
    <w:rsid w:val="00EB1835"/>
    <w:rsid w:val="00EB192B"/>
    <w:rsid w:val="00EB1A1A"/>
    <w:rsid w:val="00EB1A35"/>
    <w:rsid w:val="00EB1C4C"/>
    <w:rsid w:val="00EB1CE5"/>
    <w:rsid w:val="00EB1E21"/>
    <w:rsid w:val="00EB2160"/>
    <w:rsid w:val="00EB269E"/>
    <w:rsid w:val="00EB26FE"/>
    <w:rsid w:val="00EB27C3"/>
    <w:rsid w:val="00EB27D6"/>
    <w:rsid w:val="00EB2880"/>
    <w:rsid w:val="00EB2891"/>
    <w:rsid w:val="00EB2C44"/>
    <w:rsid w:val="00EB2D45"/>
    <w:rsid w:val="00EB2E8A"/>
    <w:rsid w:val="00EB2EAB"/>
    <w:rsid w:val="00EB3069"/>
    <w:rsid w:val="00EB31FC"/>
    <w:rsid w:val="00EB332D"/>
    <w:rsid w:val="00EB3854"/>
    <w:rsid w:val="00EB38A2"/>
    <w:rsid w:val="00EB3D68"/>
    <w:rsid w:val="00EB41B2"/>
    <w:rsid w:val="00EB4982"/>
    <w:rsid w:val="00EB4B31"/>
    <w:rsid w:val="00EB4E0E"/>
    <w:rsid w:val="00EB51A3"/>
    <w:rsid w:val="00EB58A9"/>
    <w:rsid w:val="00EB5B23"/>
    <w:rsid w:val="00EB5D2B"/>
    <w:rsid w:val="00EB5DE0"/>
    <w:rsid w:val="00EB619F"/>
    <w:rsid w:val="00EB6F5F"/>
    <w:rsid w:val="00EB6F7D"/>
    <w:rsid w:val="00EB7009"/>
    <w:rsid w:val="00EB7360"/>
    <w:rsid w:val="00EB78C5"/>
    <w:rsid w:val="00EB78D6"/>
    <w:rsid w:val="00EB7AFF"/>
    <w:rsid w:val="00EB7E0C"/>
    <w:rsid w:val="00EC0114"/>
    <w:rsid w:val="00EC06BF"/>
    <w:rsid w:val="00EC06ED"/>
    <w:rsid w:val="00EC0E0F"/>
    <w:rsid w:val="00EC10E9"/>
    <w:rsid w:val="00EC13FA"/>
    <w:rsid w:val="00EC15A3"/>
    <w:rsid w:val="00EC16DC"/>
    <w:rsid w:val="00EC1737"/>
    <w:rsid w:val="00EC17FB"/>
    <w:rsid w:val="00EC1838"/>
    <w:rsid w:val="00EC1BBD"/>
    <w:rsid w:val="00EC1C37"/>
    <w:rsid w:val="00EC1DA1"/>
    <w:rsid w:val="00EC1DEF"/>
    <w:rsid w:val="00EC202E"/>
    <w:rsid w:val="00EC23E6"/>
    <w:rsid w:val="00EC2AA3"/>
    <w:rsid w:val="00EC2E27"/>
    <w:rsid w:val="00EC33C4"/>
    <w:rsid w:val="00EC3522"/>
    <w:rsid w:val="00EC3757"/>
    <w:rsid w:val="00EC3A0D"/>
    <w:rsid w:val="00EC4702"/>
    <w:rsid w:val="00EC5285"/>
    <w:rsid w:val="00EC5347"/>
    <w:rsid w:val="00EC53D0"/>
    <w:rsid w:val="00EC5402"/>
    <w:rsid w:val="00EC57F6"/>
    <w:rsid w:val="00EC5867"/>
    <w:rsid w:val="00EC59A6"/>
    <w:rsid w:val="00EC5A8B"/>
    <w:rsid w:val="00EC5BEE"/>
    <w:rsid w:val="00EC61A1"/>
    <w:rsid w:val="00EC6501"/>
    <w:rsid w:val="00EC6681"/>
    <w:rsid w:val="00EC6C9B"/>
    <w:rsid w:val="00EC6CFD"/>
    <w:rsid w:val="00EC6F00"/>
    <w:rsid w:val="00EC7060"/>
    <w:rsid w:val="00EC7FC9"/>
    <w:rsid w:val="00EC7FF5"/>
    <w:rsid w:val="00ED009C"/>
    <w:rsid w:val="00ED023C"/>
    <w:rsid w:val="00ED078D"/>
    <w:rsid w:val="00ED0819"/>
    <w:rsid w:val="00ED0BA0"/>
    <w:rsid w:val="00ED0D84"/>
    <w:rsid w:val="00ED0E07"/>
    <w:rsid w:val="00ED123C"/>
    <w:rsid w:val="00ED1336"/>
    <w:rsid w:val="00ED13DA"/>
    <w:rsid w:val="00ED14C8"/>
    <w:rsid w:val="00ED1605"/>
    <w:rsid w:val="00ED1739"/>
    <w:rsid w:val="00ED17A3"/>
    <w:rsid w:val="00ED182F"/>
    <w:rsid w:val="00ED1845"/>
    <w:rsid w:val="00ED219D"/>
    <w:rsid w:val="00ED21EB"/>
    <w:rsid w:val="00ED228D"/>
    <w:rsid w:val="00ED2C04"/>
    <w:rsid w:val="00ED2EF4"/>
    <w:rsid w:val="00ED317A"/>
    <w:rsid w:val="00ED3180"/>
    <w:rsid w:val="00ED3259"/>
    <w:rsid w:val="00ED33DF"/>
    <w:rsid w:val="00ED371F"/>
    <w:rsid w:val="00ED3C70"/>
    <w:rsid w:val="00ED42CB"/>
    <w:rsid w:val="00ED4320"/>
    <w:rsid w:val="00ED45EA"/>
    <w:rsid w:val="00ED4625"/>
    <w:rsid w:val="00ED4745"/>
    <w:rsid w:val="00ED4894"/>
    <w:rsid w:val="00ED4B66"/>
    <w:rsid w:val="00ED4B8E"/>
    <w:rsid w:val="00ED4BD7"/>
    <w:rsid w:val="00ED4CD6"/>
    <w:rsid w:val="00ED5088"/>
    <w:rsid w:val="00ED54C1"/>
    <w:rsid w:val="00ED5830"/>
    <w:rsid w:val="00ED5CAD"/>
    <w:rsid w:val="00ED5E6D"/>
    <w:rsid w:val="00ED5F45"/>
    <w:rsid w:val="00ED5F6C"/>
    <w:rsid w:val="00ED61DE"/>
    <w:rsid w:val="00ED6DD5"/>
    <w:rsid w:val="00ED6FEB"/>
    <w:rsid w:val="00ED7751"/>
    <w:rsid w:val="00ED786F"/>
    <w:rsid w:val="00ED78E7"/>
    <w:rsid w:val="00EE09AB"/>
    <w:rsid w:val="00EE0EFB"/>
    <w:rsid w:val="00EE11C8"/>
    <w:rsid w:val="00EE1522"/>
    <w:rsid w:val="00EE1D49"/>
    <w:rsid w:val="00EE1F51"/>
    <w:rsid w:val="00EE2278"/>
    <w:rsid w:val="00EE22C4"/>
    <w:rsid w:val="00EE2420"/>
    <w:rsid w:val="00EE2833"/>
    <w:rsid w:val="00EE28CB"/>
    <w:rsid w:val="00EE2ED4"/>
    <w:rsid w:val="00EE3252"/>
    <w:rsid w:val="00EE32D1"/>
    <w:rsid w:val="00EE33C6"/>
    <w:rsid w:val="00EE35B6"/>
    <w:rsid w:val="00EE3ADF"/>
    <w:rsid w:val="00EE402D"/>
    <w:rsid w:val="00EE42A1"/>
    <w:rsid w:val="00EE4381"/>
    <w:rsid w:val="00EE4421"/>
    <w:rsid w:val="00EE462D"/>
    <w:rsid w:val="00EE467C"/>
    <w:rsid w:val="00EE4808"/>
    <w:rsid w:val="00EE4E13"/>
    <w:rsid w:val="00EE53C8"/>
    <w:rsid w:val="00EE5534"/>
    <w:rsid w:val="00EE57FB"/>
    <w:rsid w:val="00EE5957"/>
    <w:rsid w:val="00EE5A34"/>
    <w:rsid w:val="00EE63F6"/>
    <w:rsid w:val="00EE67BC"/>
    <w:rsid w:val="00EE6B1E"/>
    <w:rsid w:val="00EE6C24"/>
    <w:rsid w:val="00EE73A5"/>
    <w:rsid w:val="00EE7914"/>
    <w:rsid w:val="00EE7C1B"/>
    <w:rsid w:val="00EE7D3B"/>
    <w:rsid w:val="00EE7DA5"/>
    <w:rsid w:val="00EE7F25"/>
    <w:rsid w:val="00EF0132"/>
    <w:rsid w:val="00EF01D3"/>
    <w:rsid w:val="00EF054D"/>
    <w:rsid w:val="00EF08D6"/>
    <w:rsid w:val="00EF0DA1"/>
    <w:rsid w:val="00EF1501"/>
    <w:rsid w:val="00EF162B"/>
    <w:rsid w:val="00EF2020"/>
    <w:rsid w:val="00EF2106"/>
    <w:rsid w:val="00EF24B8"/>
    <w:rsid w:val="00EF268C"/>
    <w:rsid w:val="00EF2A35"/>
    <w:rsid w:val="00EF2B0D"/>
    <w:rsid w:val="00EF2EAF"/>
    <w:rsid w:val="00EF2FB5"/>
    <w:rsid w:val="00EF32F6"/>
    <w:rsid w:val="00EF33E8"/>
    <w:rsid w:val="00EF3996"/>
    <w:rsid w:val="00EF473C"/>
    <w:rsid w:val="00EF4CAD"/>
    <w:rsid w:val="00EF4DCA"/>
    <w:rsid w:val="00EF52B8"/>
    <w:rsid w:val="00EF52EE"/>
    <w:rsid w:val="00EF57D9"/>
    <w:rsid w:val="00EF5C86"/>
    <w:rsid w:val="00EF5CED"/>
    <w:rsid w:val="00EF62DB"/>
    <w:rsid w:val="00EF6313"/>
    <w:rsid w:val="00EF668C"/>
    <w:rsid w:val="00EF6827"/>
    <w:rsid w:val="00EF6C1E"/>
    <w:rsid w:val="00EF6C2F"/>
    <w:rsid w:val="00EF719C"/>
    <w:rsid w:val="00EF7211"/>
    <w:rsid w:val="00EF740D"/>
    <w:rsid w:val="00EF757C"/>
    <w:rsid w:val="00EF76A7"/>
    <w:rsid w:val="00EF7877"/>
    <w:rsid w:val="00EF7972"/>
    <w:rsid w:val="00F0050A"/>
    <w:rsid w:val="00F006D2"/>
    <w:rsid w:val="00F00940"/>
    <w:rsid w:val="00F009DD"/>
    <w:rsid w:val="00F019CB"/>
    <w:rsid w:val="00F01AA9"/>
    <w:rsid w:val="00F01CBE"/>
    <w:rsid w:val="00F01F3F"/>
    <w:rsid w:val="00F023C4"/>
    <w:rsid w:val="00F02D90"/>
    <w:rsid w:val="00F02DEF"/>
    <w:rsid w:val="00F02FA6"/>
    <w:rsid w:val="00F032A1"/>
    <w:rsid w:val="00F03706"/>
    <w:rsid w:val="00F037A0"/>
    <w:rsid w:val="00F0389B"/>
    <w:rsid w:val="00F039FA"/>
    <w:rsid w:val="00F03BDB"/>
    <w:rsid w:val="00F03D76"/>
    <w:rsid w:val="00F03DD7"/>
    <w:rsid w:val="00F04276"/>
    <w:rsid w:val="00F043A0"/>
    <w:rsid w:val="00F0473E"/>
    <w:rsid w:val="00F0488E"/>
    <w:rsid w:val="00F04C73"/>
    <w:rsid w:val="00F05006"/>
    <w:rsid w:val="00F05397"/>
    <w:rsid w:val="00F053A5"/>
    <w:rsid w:val="00F0558F"/>
    <w:rsid w:val="00F0562D"/>
    <w:rsid w:val="00F05638"/>
    <w:rsid w:val="00F0573F"/>
    <w:rsid w:val="00F0591A"/>
    <w:rsid w:val="00F05A0B"/>
    <w:rsid w:val="00F05D0A"/>
    <w:rsid w:val="00F05DA2"/>
    <w:rsid w:val="00F05E11"/>
    <w:rsid w:val="00F06368"/>
    <w:rsid w:val="00F074F0"/>
    <w:rsid w:val="00F07DDD"/>
    <w:rsid w:val="00F07FEE"/>
    <w:rsid w:val="00F10303"/>
    <w:rsid w:val="00F1032E"/>
    <w:rsid w:val="00F10589"/>
    <w:rsid w:val="00F1072B"/>
    <w:rsid w:val="00F11139"/>
    <w:rsid w:val="00F11A85"/>
    <w:rsid w:val="00F11B15"/>
    <w:rsid w:val="00F122DE"/>
    <w:rsid w:val="00F12395"/>
    <w:rsid w:val="00F123D4"/>
    <w:rsid w:val="00F12637"/>
    <w:rsid w:val="00F1280A"/>
    <w:rsid w:val="00F12873"/>
    <w:rsid w:val="00F128AC"/>
    <w:rsid w:val="00F134D3"/>
    <w:rsid w:val="00F13615"/>
    <w:rsid w:val="00F13BB8"/>
    <w:rsid w:val="00F146DF"/>
    <w:rsid w:val="00F14715"/>
    <w:rsid w:val="00F14CA3"/>
    <w:rsid w:val="00F14FD4"/>
    <w:rsid w:val="00F152C4"/>
    <w:rsid w:val="00F154CC"/>
    <w:rsid w:val="00F15892"/>
    <w:rsid w:val="00F166E9"/>
    <w:rsid w:val="00F16B7F"/>
    <w:rsid w:val="00F175C3"/>
    <w:rsid w:val="00F176C5"/>
    <w:rsid w:val="00F177F0"/>
    <w:rsid w:val="00F17B73"/>
    <w:rsid w:val="00F17F67"/>
    <w:rsid w:val="00F17FDA"/>
    <w:rsid w:val="00F200C7"/>
    <w:rsid w:val="00F20509"/>
    <w:rsid w:val="00F2074D"/>
    <w:rsid w:val="00F20AB2"/>
    <w:rsid w:val="00F20B4D"/>
    <w:rsid w:val="00F20DA7"/>
    <w:rsid w:val="00F20FF0"/>
    <w:rsid w:val="00F21027"/>
    <w:rsid w:val="00F214FA"/>
    <w:rsid w:val="00F21B93"/>
    <w:rsid w:val="00F21CA6"/>
    <w:rsid w:val="00F21F89"/>
    <w:rsid w:val="00F228C6"/>
    <w:rsid w:val="00F22A4A"/>
    <w:rsid w:val="00F22FD1"/>
    <w:rsid w:val="00F2314B"/>
    <w:rsid w:val="00F2337E"/>
    <w:rsid w:val="00F23750"/>
    <w:rsid w:val="00F23A31"/>
    <w:rsid w:val="00F23BBE"/>
    <w:rsid w:val="00F23EBF"/>
    <w:rsid w:val="00F24105"/>
    <w:rsid w:val="00F24338"/>
    <w:rsid w:val="00F24538"/>
    <w:rsid w:val="00F24A97"/>
    <w:rsid w:val="00F24BF5"/>
    <w:rsid w:val="00F24F48"/>
    <w:rsid w:val="00F250BA"/>
    <w:rsid w:val="00F2545E"/>
    <w:rsid w:val="00F25FF0"/>
    <w:rsid w:val="00F263A1"/>
    <w:rsid w:val="00F26720"/>
    <w:rsid w:val="00F26AB6"/>
    <w:rsid w:val="00F26C66"/>
    <w:rsid w:val="00F26E5D"/>
    <w:rsid w:val="00F27914"/>
    <w:rsid w:val="00F27A9E"/>
    <w:rsid w:val="00F27AF5"/>
    <w:rsid w:val="00F27BB1"/>
    <w:rsid w:val="00F3009D"/>
    <w:rsid w:val="00F30420"/>
    <w:rsid w:val="00F30538"/>
    <w:rsid w:val="00F30A82"/>
    <w:rsid w:val="00F315D5"/>
    <w:rsid w:val="00F31B82"/>
    <w:rsid w:val="00F31EB7"/>
    <w:rsid w:val="00F32335"/>
    <w:rsid w:val="00F32458"/>
    <w:rsid w:val="00F32588"/>
    <w:rsid w:val="00F32F5F"/>
    <w:rsid w:val="00F33294"/>
    <w:rsid w:val="00F33313"/>
    <w:rsid w:val="00F3383F"/>
    <w:rsid w:val="00F3398F"/>
    <w:rsid w:val="00F339F4"/>
    <w:rsid w:val="00F341B8"/>
    <w:rsid w:val="00F34547"/>
    <w:rsid w:val="00F347D4"/>
    <w:rsid w:val="00F34AB9"/>
    <w:rsid w:val="00F34E98"/>
    <w:rsid w:val="00F34F96"/>
    <w:rsid w:val="00F352D3"/>
    <w:rsid w:val="00F35315"/>
    <w:rsid w:val="00F35385"/>
    <w:rsid w:val="00F366D3"/>
    <w:rsid w:val="00F36BED"/>
    <w:rsid w:val="00F374C3"/>
    <w:rsid w:val="00F376FB"/>
    <w:rsid w:val="00F37C2D"/>
    <w:rsid w:val="00F37DBF"/>
    <w:rsid w:val="00F37EE4"/>
    <w:rsid w:val="00F40628"/>
    <w:rsid w:val="00F4095A"/>
    <w:rsid w:val="00F409B2"/>
    <w:rsid w:val="00F409DE"/>
    <w:rsid w:val="00F409F7"/>
    <w:rsid w:val="00F40ADB"/>
    <w:rsid w:val="00F40B6D"/>
    <w:rsid w:val="00F40FE0"/>
    <w:rsid w:val="00F4101F"/>
    <w:rsid w:val="00F411F2"/>
    <w:rsid w:val="00F4151C"/>
    <w:rsid w:val="00F4160E"/>
    <w:rsid w:val="00F41969"/>
    <w:rsid w:val="00F419E9"/>
    <w:rsid w:val="00F41DFF"/>
    <w:rsid w:val="00F41EA1"/>
    <w:rsid w:val="00F41EC5"/>
    <w:rsid w:val="00F422C1"/>
    <w:rsid w:val="00F42550"/>
    <w:rsid w:val="00F42796"/>
    <w:rsid w:val="00F42E50"/>
    <w:rsid w:val="00F436E0"/>
    <w:rsid w:val="00F43DB4"/>
    <w:rsid w:val="00F43E47"/>
    <w:rsid w:val="00F443F8"/>
    <w:rsid w:val="00F4487B"/>
    <w:rsid w:val="00F44DDD"/>
    <w:rsid w:val="00F44F9C"/>
    <w:rsid w:val="00F4516D"/>
    <w:rsid w:val="00F45584"/>
    <w:rsid w:val="00F45761"/>
    <w:rsid w:val="00F45785"/>
    <w:rsid w:val="00F45846"/>
    <w:rsid w:val="00F45A7C"/>
    <w:rsid w:val="00F45CB3"/>
    <w:rsid w:val="00F45FB2"/>
    <w:rsid w:val="00F45FD7"/>
    <w:rsid w:val="00F4617E"/>
    <w:rsid w:val="00F461B1"/>
    <w:rsid w:val="00F46216"/>
    <w:rsid w:val="00F4641F"/>
    <w:rsid w:val="00F46B33"/>
    <w:rsid w:val="00F46E89"/>
    <w:rsid w:val="00F46FCB"/>
    <w:rsid w:val="00F47011"/>
    <w:rsid w:val="00F47097"/>
    <w:rsid w:val="00F4740D"/>
    <w:rsid w:val="00F47991"/>
    <w:rsid w:val="00F47D43"/>
    <w:rsid w:val="00F507FE"/>
    <w:rsid w:val="00F50B85"/>
    <w:rsid w:val="00F50E1A"/>
    <w:rsid w:val="00F50EC6"/>
    <w:rsid w:val="00F511E7"/>
    <w:rsid w:val="00F51B51"/>
    <w:rsid w:val="00F51E24"/>
    <w:rsid w:val="00F51F12"/>
    <w:rsid w:val="00F5224E"/>
    <w:rsid w:val="00F52252"/>
    <w:rsid w:val="00F524A0"/>
    <w:rsid w:val="00F52CA0"/>
    <w:rsid w:val="00F52CE9"/>
    <w:rsid w:val="00F52E0B"/>
    <w:rsid w:val="00F52FA6"/>
    <w:rsid w:val="00F532A8"/>
    <w:rsid w:val="00F53502"/>
    <w:rsid w:val="00F538CE"/>
    <w:rsid w:val="00F5393C"/>
    <w:rsid w:val="00F545A0"/>
    <w:rsid w:val="00F550EC"/>
    <w:rsid w:val="00F55201"/>
    <w:rsid w:val="00F5535F"/>
    <w:rsid w:val="00F55627"/>
    <w:rsid w:val="00F55728"/>
    <w:rsid w:val="00F558EB"/>
    <w:rsid w:val="00F559E8"/>
    <w:rsid w:val="00F561B1"/>
    <w:rsid w:val="00F564C6"/>
    <w:rsid w:val="00F56892"/>
    <w:rsid w:val="00F56953"/>
    <w:rsid w:val="00F56D4D"/>
    <w:rsid w:val="00F56F70"/>
    <w:rsid w:val="00F5715E"/>
    <w:rsid w:val="00F57169"/>
    <w:rsid w:val="00F57323"/>
    <w:rsid w:val="00F5757A"/>
    <w:rsid w:val="00F57593"/>
    <w:rsid w:val="00F57A4B"/>
    <w:rsid w:val="00F600F6"/>
    <w:rsid w:val="00F60753"/>
    <w:rsid w:val="00F61035"/>
    <w:rsid w:val="00F6152D"/>
    <w:rsid w:val="00F61671"/>
    <w:rsid w:val="00F61893"/>
    <w:rsid w:val="00F61F4A"/>
    <w:rsid w:val="00F620C7"/>
    <w:rsid w:val="00F6228F"/>
    <w:rsid w:val="00F6236C"/>
    <w:rsid w:val="00F6236F"/>
    <w:rsid w:val="00F624C8"/>
    <w:rsid w:val="00F6251D"/>
    <w:rsid w:val="00F625BE"/>
    <w:rsid w:val="00F6261C"/>
    <w:rsid w:val="00F62C27"/>
    <w:rsid w:val="00F631F3"/>
    <w:rsid w:val="00F6335D"/>
    <w:rsid w:val="00F6351F"/>
    <w:rsid w:val="00F63710"/>
    <w:rsid w:val="00F63976"/>
    <w:rsid w:val="00F64077"/>
    <w:rsid w:val="00F6407D"/>
    <w:rsid w:val="00F6435C"/>
    <w:rsid w:val="00F643A7"/>
    <w:rsid w:val="00F6453B"/>
    <w:rsid w:val="00F649E7"/>
    <w:rsid w:val="00F64DBA"/>
    <w:rsid w:val="00F651F8"/>
    <w:rsid w:val="00F65222"/>
    <w:rsid w:val="00F653C4"/>
    <w:rsid w:val="00F656EC"/>
    <w:rsid w:val="00F6597E"/>
    <w:rsid w:val="00F65B06"/>
    <w:rsid w:val="00F65E13"/>
    <w:rsid w:val="00F65E29"/>
    <w:rsid w:val="00F65F4C"/>
    <w:rsid w:val="00F663E2"/>
    <w:rsid w:val="00F665AF"/>
    <w:rsid w:val="00F665BC"/>
    <w:rsid w:val="00F666B1"/>
    <w:rsid w:val="00F667BD"/>
    <w:rsid w:val="00F66FC4"/>
    <w:rsid w:val="00F6763E"/>
    <w:rsid w:val="00F67ABD"/>
    <w:rsid w:val="00F67DD0"/>
    <w:rsid w:val="00F70038"/>
    <w:rsid w:val="00F700A2"/>
    <w:rsid w:val="00F70284"/>
    <w:rsid w:val="00F70AD2"/>
    <w:rsid w:val="00F70B84"/>
    <w:rsid w:val="00F70CFC"/>
    <w:rsid w:val="00F70D51"/>
    <w:rsid w:val="00F7147C"/>
    <w:rsid w:val="00F7190F"/>
    <w:rsid w:val="00F71B22"/>
    <w:rsid w:val="00F71BF2"/>
    <w:rsid w:val="00F71E0D"/>
    <w:rsid w:val="00F71F72"/>
    <w:rsid w:val="00F72306"/>
    <w:rsid w:val="00F7242A"/>
    <w:rsid w:val="00F726FB"/>
    <w:rsid w:val="00F72769"/>
    <w:rsid w:val="00F7278D"/>
    <w:rsid w:val="00F727FC"/>
    <w:rsid w:val="00F7282F"/>
    <w:rsid w:val="00F72BD2"/>
    <w:rsid w:val="00F72F10"/>
    <w:rsid w:val="00F734A9"/>
    <w:rsid w:val="00F73DBA"/>
    <w:rsid w:val="00F73F1B"/>
    <w:rsid w:val="00F74059"/>
    <w:rsid w:val="00F7434C"/>
    <w:rsid w:val="00F743A5"/>
    <w:rsid w:val="00F74577"/>
    <w:rsid w:val="00F74946"/>
    <w:rsid w:val="00F74F10"/>
    <w:rsid w:val="00F74F5C"/>
    <w:rsid w:val="00F75203"/>
    <w:rsid w:val="00F7528D"/>
    <w:rsid w:val="00F75502"/>
    <w:rsid w:val="00F75526"/>
    <w:rsid w:val="00F7554E"/>
    <w:rsid w:val="00F7577F"/>
    <w:rsid w:val="00F758D9"/>
    <w:rsid w:val="00F75B71"/>
    <w:rsid w:val="00F75EB3"/>
    <w:rsid w:val="00F7604B"/>
    <w:rsid w:val="00F762F8"/>
    <w:rsid w:val="00F769F7"/>
    <w:rsid w:val="00F76B0A"/>
    <w:rsid w:val="00F76D47"/>
    <w:rsid w:val="00F77531"/>
    <w:rsid w:val="00F77C71"/>
    <w:rsid w:val="00F800E6"/>
    <w:rsid w:val="00F8056A"/>
    <w:rsid w:val="00F813EB"/>
    <w:rsid w:val="00F81DBC"/>
    <w:rsid w:val="00F82538"/>
    <w:rsid w:val="00F8256B"/>
    <w:rsid w:val="00F8267E"/>
    <w:rsid w:val="00F82A6E"/>
    <w:rsid w:val="00F82A92"/>
    <w:rsid w:val="00F82B57"/>
    <w:rsid w:val="00F8324E"/>
    <w:rsid w:val="00F83448"/>
    <w:rsid w:val="00F8363F"/>
    <w:rsid w:val="00F83D22"/>
    <w:rsid w:val="00F84AED"/>
    <w:rsid w:val="00F84E63"/>
    <w:rsid w:val="00F84F0E"/>
    <w:rsid w:val="00F8546F"/>
    <w:rsid w:val="00F85968"/>
    <w:rsid w:val="00F8630E"/>
    <w:rsid w:val="00F865ED"/>
    <w:rsid w:val="00F87350"/>
    <w:rsid w:val="00F873D3"/>
    <w:rsid w:val="00F87A4A"/>
    <w:rsid w:val="00F87CCD"/>
    <w:rsid w:val="00F87E73"/>
    <w:rsid w:val="00F907D1"/>
    <w:rsid w:val="00F90B2C"/>
    <w:rsid w:val="00F90B93"/>
    <w:rsid w:val="00F90BFF"/>
    <w:rsid w:val="00F90DEA"/>
    <w:rsid w:val="00F90E21"/>
    <w:rsid w:val="00F911F2"/>
    <w:rsid w:val="00F91568"/>
    <w:rsid w:val="00F91783"/>
    <w:rsid w:val="00F91E47"/>
    <w:rsid w:val="00F920F3"/>
    <w:rsid w:val="00F922AE"/>
    <w:rsid w:val="00F922DD"/>
    <w:rsid w:val="00F929C6"/>
    <w:rsid w:val="00F92DC1"/>
    <w:rsid w:val="00F92E93"/>
    <w:rsid w:val="00F92F43"/>
    <w:rsid w:val="00F930BF"/>
    <w:rsid w:val="00F930C6"/>
    <w:rsid w:val="00F931B8"/>
    <w:rsid w:val="00F9373E"/>
    <w:rsid w:val="00F943A2"/>
    <w:rsid w:val="00F94789"/>
    <w:rsid w:val="00F949BF"/>
    <w:rsid w:val="00F94C56"/>
    <w:rsid w:val="00F94F6D"/>
    <w:rsid w:val="00F95004"/>
    <w:rsid w:val="00F95439"/>
    <w:rsid w:val="00F958C5"/>
    <w:rsid w:val="00F95AAC"/>
    <w:rsid w:val="00F961B4"/>
    <w:rsid w:val="00F96285"/>
    <w:rsid w:val="00F962C3"/>
    <w:rsid w:val="00F96811"/>
    <w:rsid w:val="00F96E74"/>
    <w:rsid w:val="00F96EED"/>
    <w:rsid w:val="00F96F53"/>
    <w:rsid w:val="00F97737"/>
    <w:rsid w:val="00F977B2"/>
    <w:rsid w:val="00F97C1C"/>
    <w:rsid w:val="00F97C68"/>
    <w:rsid w:val="00F97D80"/>
    <w:rsid w:val="00F97DC9"/>
    <w:rsid w:val="00FA001D"/>
    <w:rsid w:val="00FA061E"/>
    <w:rsid w:val="00FA0814"/>
    <w:rsid w:val="00FA0A3B"/>
    <w:rsid w:val="00FA0B21"/>
    <w:rsid w:val="00FA100C"/>
    <w:rsid w:val="00FA1079"/>
    <w:rsid w:val="00FA1165"/>
    <w:rsid w:val="00FA1440"/>
    <w:rsid w:val="00FA14BA"/>
    <w:rsid w:val="00FA17C8"/>
    <w:rsid w:val="00FA190B"/>
    <w:rsid w:val="00FA19C5"/>
    <w:rsid w:val="00FA1C00"/>
    <w:rsid w:val="00FA1DF3"/>
    <w:rsid w:val="00FA1EBD"/>
    <w:rsid w:val="00FA209B"/>
    <w:rsid w:val="00FA23A8"/>
    <w:rsid w:val="00FA2515"/>
    <w:rsid w:val="00FA2B13"/>
    <w:rsid w:val="00FA304A"/>
    <w:rsid w:val="00FA31B3"/>
    <w:rsid w:val="00FA377A"/>
    <w:rsid w:val="00FA3A53"/>
    <w:rsid w:val="00FA3CB4"/>
    <w:rsid w:val="00FA3D54"/>
    <w:rsid w:val="00FA3DE9"/>
    <w:rsid w:val="00FA4A98"/>
    <w:rsid w:val="00FA51BB"/>
    <w:rsid w:val="00FA5647"/>
    <w:rsid w:val="00FA5A03"/>
    <w:rsid w:val="00FA666D"/>
    <w:rsid w:val="00FA6C3C"/>
    <w:rsid w:val="00FA6C8E"/>
    <w:rsid w:val="00FA6CB1"/>
    <w:rsid w:val="00FA6F0C"/>
    <w:rsid w:val="00FA707C"/>
    <w:rsid w:val="00FA7584"/>
    <w:rsid w:val="00FA759B"/>
    <w:rsid w:val="00FA782A"/>
    <w:rsid w:val="00FA7948"/>
    <w:rsid w:val="00FA7C70"/>
    <w:rsid w:val="00FA7CAF"/>
    <w:rsid w:val="00FB0141"/>
    <w:rsid w:val="00FB0196"/>
    <w:rsid w:val="00FB0493"/>
    <w:rsid w:val="00FB0949"/>
    <w:rsid w:val="00FB0A26"/>
    <w:rsid w:val="00FB0AFE"/>
    <w:rsid w:val="00FB0DDE"/>
    <w:rsid w:val="00FB118E"/>
    <w:rsid w:val="00FB1959"/>
    <w:rsid w:val="00FB1A12"/>
    <w:rsid w:val="00FB1A33"/>
    <w:rsid w:val="00FB1B5B"/>
    <w:rsid w:val="00FB1CCC"/>
    <w:rsid w:val="00FB23B4"/>
    <w:rsid w:val="00FB23C9"/>
    <w:rsid w:val="00FB260B"/>
    <w:rsid w:val="00FB275D"/>
    <w:rsid w:val="00FB31D8"/>
    <w:rsid w:val="00FB33DE"/>
    <w:rsid w:val="00FB345F"/>
    <w:rsid w:val="00FB390F"/>
    <w:rsid w:val="00FB3AF6"/>
    <w:rsid w:val="00FB4983"/>
    <w:rsid w:val="00FB4A59"/>
    <w:rsid w:val="00FB4D81"/>
    <w:rsid w:val="00FB5146"/>
    <w:rsid w:val="00FB533B"/>
    <w:rsid w:val="00FB5668"/>
    <w:rsid w:val="00FB5BFC"/>
    <w:rsid w:val="00FB5D96"/>
    <w:rsid w:val="00FB6145"/>
    <w:rsid w:val="00FB616E"/>
    <w:rsid w:val="00FB62D5"/>
    <w:rsid w:val="00FB66AE"/>
    <w:rsid w:val="00FB66D7"/>
    <w:rsid w:val="00FB695A"/>
    <w:rsid w:val="00FB6B69"/>
    <w:rsid w:val="00FB6C4A"/>
    <w:rsid w:val="00FB6C5D"/>
    <w:rsid w:val="00FB6DB2"/>
    <w:rsid w:val="00FB72CA"/>
    <w:rsid w:val="00FB73DA"/>
    <w:rsid w:val="00FB7722"/>
    <w:rsid w:val="00FB79D7"/>
    <w:rsid w:val="00FB7BC1"/>
    <w:rsid w:val="00FB7EA0"/>
    <w:rsid w:val="00FC00D6"/>
    <w:rsid w:val="00FC01FF"/>
    <w:rsid w:val="00FC02EE"/>
    <w:rsid w:val="00FC0618"/>
    <w:rsid w:val="00FC061A"/>
    <w:rsid w:val="00FC0AB1"/>
    <w:rsid w:val="00FC0B55"/>
    <w:rsid w:val="00FC10B1"/>
    <w:rsid w:val="00FC1142"/>
    <w:rsid w:val="00FC1280"/>
    <w:rsid w:val="00FC1299"/>
    <w:rsid w:val="00FC16E6"/>
    <w:rsid w:val="00FC1DBA"/>
    <w:rsid w:val="00FC1F6B"/>
    <w:rsid w:val="00FC2288"/>
    <w:rsid w:val="00FC25D7"/>
    <w:rsid w:val="00FC2747"/>
    <w:rsid w:val="00FC2959"/>
    <w:rsid w:val="00FC29EF"/>
    <w:rsid w:val="00FC2F7A"/>
    <w:rsid w:val="00FC3276"/>
    <w:rsid w:val="00FC3681"/>
    <w:rsid w:val="00FC3AE3"/>
    <w:rsid w:val="00FC3EB9"/>
    <w:rsid w:val="00FC43CE"/>
    <w:rsid w:val="00FC4AC8"/>
    <w:rsid w:val="00FC4C48"/>
    <w:rsid w:val="00FC4E96"/>
    <w:rsid w:val="00FC4ECA"/>
    <w:rsid w:val="00FC4FDC"/>
    <w:rsid w:val="00FC5492"/>
    <w:rsid w:val="00FC55FB"/>
    <w:rsid w:val="00FC584B"/>
    <w:rsid w:val="00FC6320"/>
    <w:rsid w:val="00FC6742"/>
    <w:rsid w:val="00FC6789"/>
    <w:rsid w:val="00FC6933"/>
    <w:rsid w:val="00FC6CE8"/>
    <w:rsid w:val="00FC709F"/>
    <w:rsid w:val="00FC785B"/>
    <w:rsid w:val="00FC788B"/>
    <w:rsid w:val="00FC79B5"/>
    <w:rsid w:val="00FD0117"/>
    <w:rsid w:val="00FD017D"/>
    <w:rsid w:val="00FD0193"/>
    <w:rsid w:val="00FD01E3"/>
    <w:rsid w:val="00FD0394"/>
    <w:rsid w:val="00FD0575"/>
    <w:rsid w:val="00FD07BB"/>
    <w:rsid w:val="00FD07D6"/>
    <w:rsid w:val="00FD07FE"/>
    <w:rsid w:val="00FD0A4C"/>
    <w:rsid w:val="00FD117F"/>
    <w:rsid w:val="00FD13BA"/>
    <w:rsid w:val="00FD15DB"/>
    <w:rsid w:val="00FD194C"/>
    <w:rsid w:val="00FD1C63"/>
    <w:rsid w:val="00FD1C71"/>
    <w:rsid w:val="00FD1E98"/>
    <w:rsid w:val="00FD219E"/>
    <w:rsid w:val="00FD21F6"/>
    <w:rsid w:val="00FD220E"/>
    <w:rsid w:val="00FD2BAE"/>
    <w:rsid w:val="00FD2C8E"/>
    <w:rsid w:val="00FD3089"/>
    <w:rsid w:val="00FD308C"/>
    <w:rsid w:val="00FD3C26"/>
    <w:rsid w:val="00FD3EE6"/>
    <w:rsid w:val="00FD4303"/>
    <w:rsid w:val="00FD46A5"/>
    <w:rsid w:val="00FD4B32"/>
    <w:rsid w:val="00FD4E83"/>
    <w:rsid w:val="00FD4E8F"/>
    <w:rsid w:val="00FD4FAE"/>
    <w:rsid w:val="00FD51FD"/>
    <w:rsid w:val="00FD5237"/>
    <w:rsid w:val="00FD53F2"/>
    <w:rsid w:val="00FD5452"/>
    <w:rsid w:val="00FD5845"/>
    <w:rsid w:val="00FD5AEE"/>
    <w:rsid w:val="00FD5C36"/>
    <w:rsid w:val="00FD5F14"/>
    <w:rsid w:val="00FD6138"/>
    <w:rsid w:val="00FD6439"/>
    <w:rsid w:val="00FD66E7"/>
    <w:rsid w:val="00FD6836"/>
    <w:rsid w:val="00FD6DB9"/>
    <w:rsid w:val="00FD72B7"/>
    <w:rsid w:val="00FD737B"/>
    <w:rsid w:val="00FD739D"/>
    <w:rsid w:val="00FD76EC"/>
    <w:rsid w:val="00FD7726"/>
    <w:rsid w:val="00FD794B"/>
    <w:rsid w:val="00FD7F6F"/>
    <w:rsid w:val="00FE00A0"/>
    <w:rsid w:val="00FE00B7"/>
    <w:rsid w:val="00FE060F"/>
    <w:rsid w:val="00FE0738"/>
    <w:rsid w:val="00FE07AE"/>
    <w:rsid w:val="00FE07C7"/>
    <w:rsid w:val="00FE09AA"/>
    <w:rsid w:val="00FE0BF0"/>
    <w:rsid w:val="00FE1BC8"/>
    <w:rsid w:val="00FE1E22"/>
    <w:rsid w:val="00FE1E4A"/>
    <w:rsid w:val="00FE1EE5"/>
    <w:rsid w:val="00FE2305"/>
    <w:rsid w:val="00FE26AD"/>
    <w:rsid w:val="00FE27AD"/>
    <w:rsid w:val="00FE2B8A"/>
    <w:rsid w:val="00FE2BE0"/>
    <w:rsid w:val="00FE30B3"/>
    <w:rsid w:val="00FE31AE"/>
    <w:rsid w:val="00FE3534"/>
    <w:rsid w:val="00FE3A28"/>
    <w:rsid w:val="00FE3C3A"/>
    <w:rsid w:val="00FE3C85"/>
    <w:rsid w:val="00FE3D1F"/>
    <w:rsid w:val="00FE3FE0"/>
    <w:rsid w:val="00FE4828"/>
    <w:rsid w:val="00FE498A"/>
    <w:rsid w:val="00FE4C12"/>
    <w:rsid w:val="00FE4C18"/>
    <w:rsid w:val="00FE4DA0"/>
    <w:rsid w:val="00FE50D6"/>
    <w:rsid w:val="00FE5357"/>
    <w:rsid w:val="00FE53C4"/>
    <w:rsid w:val="00FE5611"/>
    <w:rsid w:val="00FE574E"/>
    <w:rsid w:val="00FE5955"/>
    <w:rsid w:val="00FE5CB9"/>
    <w:rsid w:val="00FE5E43"/>
    <w:rsid w:val="00FE64AC"/>
    <w:rsid w:val="00FE665D"/>
    <w:rsid w:val="00FE66C3"/>
    <w:rsid w:val="00FE6716"/>
    <w:rsid w:val="00FE672D"/>
    <w:rsid w:val="00FE6919"/>
    <w:rsid w:val="00FE6A66"/>
    <w:rsid w:val="00FE6E47"/>
    <w:rsid w:val="00FE6FAE"/>
    <w:rsid w:val="00FE732F"/>
    <w:rsid w:val="00FE78F0"/>
    <w:rsid w:val="00FE7D2A"/>
    <w:rsid w:val="00FF00EC"/>
    <w:rsid w:val="00FF039A"/>
    <w:rsid w:val="00FF0890"/>
    <w:rsid w:val="00FF0966"/>
    <w:rsid w:val="00FF0B71"/>
    <w:rsid w:val="00FF0B81"/>
    <w:rsid w:val="00FF10D6"/>
    <w:rsid w:val="00FF11FE"/>
    <w:rsid w:val="00FF14BB"/>
    <w:rsid w:val="00FF16C2"/>
    <w:rsid w:val="00FF17E4"/>
    <w:rsid w:val="00FF1801"/>
    <w:rsid w:val="00FF1A26"/>
    <w:rsid w:val="00FF1B6C"/>
    <w:rsid w:val="00FF2041"/>
    <w:rsid w:val="00FF2499"/>
    <w:rsid w:val="00FF260C"/>
    <w:rsid w:val="00FF2853"/>
    <w:rsid w:val="00FF2BB5"/>
    <w:rsid w:val="00FF2C95"/>
    <w:rsid w:val="00FF2DF9"/>
    <w:rsid w:val="00FF36F8"/>
    <w:rsid w:val="00FF3A38"/>
    <w:rsid w:val="00FF3D80"/>
    <w:rsid w:val="00FF3EDA"/>
    <w:rsid w:val="00FF4248"/>
    <w:rsid w:val="00FF4AAD"/>
    <w:rsid w:val="00FF4AC6"/>
    <w:rsid w:val="00FF4B71"/>
    <w:rsid w:val="00FF4BA1"/>
    <w:rsid w:val="00FF5171"/>
    <w:rsid w:val="00FF5182"/>
    <w:rsid w:val="00FF521A"/>
    <w:rsid w:val="00FF52FB"/>
    <w:rsid w:val="00FF54D9"/>
    <w:rsid w:val="00FF5631"/>
    <w:rsid w:val="00FF58C7"/>
    <w:rsid w:val="00FF5C69"/>
    <w:rsid w:val="00FF5C7E"/>
    <w:rsid w:val="00FF6271"/>
    <w:rsid w:val="00FF6488"/>
    <w:rsid w:val="00FF65B8"/>
    <w:rsid w:val="00FF65D5"/>
    <w:rsid w:val="00FF674B"/>
    <w:rsid w:val="00FF6843"/>
    <w:rsid w:val="00FF6926"/>
    <w:rsid w:val="00FF6D5F"/>
    <w:rsid w:val="00FF71ED"/>
    <w:rsid w:val="00FF7231"/>
    <w:rsid w:val="00FF7260"/>
    <w:rsid w:val="00FF7458"/>
    <w:rsid w:val="00FF766B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9F6383"/>
  <w15:chartTrackingRefBased/>
  <w15:docId w15:val="{D63FD292-EBEF-496F-ADB2-8E30AB88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7B5327"/>
    <w:rPr>
      <w:sz w:val="24"/>
      <w:szCs w:val="24"/>
    </w:rPr>
  </w:style>
  <w:style w:type="paragraph" w:styleId="a4">
    <w:name w:val="header"/>
    <w:basedOn w:val="a"/>
    <w:link w:val="a5"/>
    <w:unhideWhenUsed/>
    <w:rsid w:val="007B532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B5327"/>
    <w:rPr>
      <w:sz w:val="18"/>
      <w:szCs w:val="18"/>
    </w:rPr>
  </w:style>
  <w:style w:type="paragraph" w:styleId="a6">
    <w:name w:val="footer"/>
    <w:basedOn w:val="a"/>
    <w:link w:val="a7"/>
    <w:unhideWhenUsed/>
    <w:rsid w:val="007B53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B53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3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Kavali, Kesava Murthy</dc:creator>
  <cp:keywords/>
  <dc:description/>
  <cp:lastModifiedBy>Dai Dai</cp:lastModifiedBy>
  <cp:revision>5</cp:revision>
  <dcterms:created xsi:type="dcterms:W3CDTF">2024-10-16T09:10:00Z</dcterms:created>
  <dcterms:modified xsi:type="dcterms:W3CDTF">2024-10-17T19:42:00Z</dcterms:modified>
</cp:coreProperties>
</file>