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7407" w:type="dxa"/>
        <w:tblLayout w:type="fixed"/>
        <w:tblLook w:val="04A0" w:firstRow="1" w:lastRow="0" w:firstColumn="1" w:lastColumn="0" w:noHBand="0" w:noVBand="1"/>
        <w:tblPrChange w:id="0" w:author="Acer" w:date="2024-10-18T01:49:00Z" w16du:dateUtc="2024-10-17T17:49:00Z">
          <w:tblPr>
            <w:tblStyle w:val="a3"/>
            <w:tblW w:w="8067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7407"/>
        <w:tblGridChange w:id="1">
          <w:tblGrid>
            <w:gridCol w:w="113"/>
            <w:gridCol w:w="7294"/>
            <w:gridCol w:w="113"/>
          </w:tblGrid>
        </w:tblGridChange>
      </w:tblGrid>
      <w:tr w:rsidR="004F5BC8" w:rsidDel="004F5BC8" w14:paraId="6D298F4C" w14:textId="77777777" w:rsidTr="004F5BC8">
        <w:trPr>
          <w:del w:id="2" w:author="Acer" w:date="2024-10-18T01:48:00Z" w16du:dateUtc="2024-10-17T17:48:00Z"/>
          <w:trPrChange w:id="3" w:author="Acer" w:date="2024-10-18T01:49:00Z" w16du:dateUtc="2024-10-17T17:49:00Z">
            <w:trPr>
              <w:gridAfter w:val="0"/>
            </w:trPr>
          </w:trPrChange>
        </w:trPr>
        <w:tc>
          <w:tcPr>
            <w:tcW w:w="7407" w:type="dxa"/>
            <w:shd w:val="clear" w:color="auto" w:fill="F2F2F2" w:themeFill="background1" w:themeFillShade="F2"/>
            <w:tcPrChange w:id="4" w:author="Acer" w:date="2024-10-18T01:49:00Z" w16du:dateUtc="2024-10-17T17:49:00Z">
              <w:tcPr>
                <w:tcW w:w="7407" w:type="dxa"/>
                <w:gridSpan w:val="2"/>
                <w:shd w:val="clear" w:color="auto" w:fill="F2F2F2" w:themeFill="background1" w:themeFillShade="F2"/>
              </w:tcPr>
            </w:tcPrChange>
          </w:tcPr>
          <w:p w14:paraId="57CC116A" w14:textId="6079515A" w:rsidDel="004F5BC8">
            <w:pPr>
              <w:rPr>
                <w:del w:id="5" w:author="Acer" w:date="2024-10-18T01:48:00Z" w16du:dateUtc="2024-10-17T17:48:00Z"/>
                <w:b/>
                <w:noProof/>
              </w:rPr>
            </w:pPr>
          </w:p>
        </w:tc>
      </w:tr>
      <w:tr w:rsidR="004F5BC8" w14:paraId="0B938263" w14:textId="77777777" w:rsidTr="004F5BC8">
        <w:trPr>
          <w:trPrChange w:id="7" w:author="Acer" w:date="2024-10-18T01:49:00Z" w16du:dateUtc="2024-10-17T17:49:00Z">
            <w:trPr>
              <w:gridAfter w:val="0"/>
            </w:trPr>
          </w:trPrChange>
        </w:trPr>
        <w:tc>
          <w:tcPr>
            <w:tcW w:w="7407" w:type="dxa"/>
            <w:shd w:val="clear" w:color="auto" w:fill="F2F2F2" w:themeFill="background1" w:themeFillShade="F2"/>
            <w:tcPrChange w:id="8" w:author="Acer" w:date="2024-10-18T01:49:00Z" w16du:dateUtc="2024-10-17T17:49:00Z">
              <w:tcPr>
                <w:tcW w:w="7407" w:type="dxa"/>
                <w:gridSpan w:val="2"/>
                <w:shd w:val="clear" w:color="auto" w:fill="F2F2F2" w:themeFill="background1" w:themeFillShade="F2"/>
              </w:tcPr>
            </w:tcPrChange>
          </w:tcPr>
          <w:p w14:paraId="6B3D36DF" w14:textId="4042D025">
            <w:pPr>
              <w:rPr>
                <w:rFonts w:ascii="Arial Unicode MS" w:eastAsia="Arial Unicode MS"/>
                <w:noProof/>
                <w:rPrChange w:id="9" w:author="Acer" w:date="2024-10-18T01:48:00Z" w16du:dateUtc="2024-10-17T17:48:00Z">
                  <w:rPr>
                    <w:noProof/>
                  </w:rPr>
                </w:rPrChange>
              </w:rPr>
            </w:pPr>
            <w:r>
              <w:rPr/>
              <w:t xml:space="preserve">作成単位：南京農副産品物流配送センター有限公司</w:t>
            </w:r>
          </w:p>
        </w:tc>
      </w:tr>
      <w:tr w:rsidR="004F5BC8" w14:paraId="129E1E7D" w14:textId="77777777" w:rsidTr="004F5BC8">
        <w:trPr>
          <w:trPrChange w:id="14" w:author="Acer" w:date="2024-10-18T01:49:00Z" w16du:dateUtc="2024-10-17T17:49:00Z">
            <w:trPr>
              <w:gridAfter w:val="0"/>
            </w:trPr>
          </w:trPrChange>
        </w:trPr>
        <w:tc>
          <w:tcPr>
            <w:tcW w:w="7407" w:type="dxa"/>
            <w:shd w:val="clear" w:color="auto" w:fill="F2F2F2" w:themeFill="background1" w:themeFillShade="F2"/>
            <w:tcPrChange w:id="15" w:author="Acer" w:date="2024-10-18T01:49:00Z" w16du:dateUtc="2024-10-17T17:49:00Z">
              <w:tcPr>
                <w:tcW w:w="7407" w:type="dxa"/>
                <w:gridSpan w:val="2"/>
                <w:shd w:val="clear" w:color="auto" w:fill="F2F2F2" w:themeFill="background1" w:themeFillShade="F2"/>
              </w:tcPr>
            </w:tcPrChange>
          </w:tcPr>
          <w:p w14:paraId="0420502B" w14:textId="7A6BA29E">
            <w:pPr>
              <w:rPr>
                <w:rFonts w:ascii="Arial Unicode MS" w:eastAsia="Arial Unicode MS"/>
                <w:noProof/>
                <w:rPrChange w:id="16" w:author="Acer" w:date="2024-10-18T01:48:00Z" w16du:dateUtc="2024-10-17T17:48:00Z">
                  <w:rPr>
                    <w:noProof/>
                  </w:rPr>
                </w:rPrChange>
              </w:rPr>
            </w:pPr>
            <w:r>
              <w:rPr/>
              <w:t xml:space="preserve">プロジェクト</w:t>
            </w:r>
          </w:p>
        </w:tc>
      </w:tr>
      <w:tr w:rsidR="004F5BC8" w14:paraId="68FE6A35" w14:textId="77777777" w:rsidTr="004F5BC8">
        <w:trPr>
          <w:trPrChange w:id="19" w:author="Acer" w:date="2024-10-18T01:49:00Z" w16du:dateUtc="2024-10-17T17:49:00Z">
            <w:trPr>
              <w:gridAfter w:val="0"/>
            </w:trPr>
          </w:trPrChange>
        </w:trPr>
        <w:tc>
          <w:tcPr>
            <w:tcW w:w="7407" w:type="dxa"/>
            <w:shd w:val="clear" w:color="auto" w:fill="F2F2F2" w:themeFill="background1" w:themeFillShade="F2"/>
            <w:tcPrChange w:id="20" w:author="Acer" w:date="2024-10-18T01:49:00Z" w16du:dateUtc="2024-10-17T17:49:00Z">
              <w:tcPr>
                <w:tcW w:w="7407" w:type="dxa"/>
                <w:gridSpan w:val="2"/>
                <w:shd w:val="clear" w:color="auto" w:fill="F2F2F2" w:themeFill="background1" w:themeFillShade="F2"/>
              </w:tcPr>
            </w:tcPrChange>
          </w:tcPr>
          <w:p w14:paraId="5C1F7B4D" w14:textId="76BAAAAE">
            <w:pPr>
              <w:rPr>
                <w:rFonts w:ascii="Arial Unicode MS" w:eastAsia="Arial Unicode MS"/>
                <w:noProof/>
                <w:rPrChange w:id="21" w:author="Acer" w:date="2024-10-18T01:48:00Z" w16du:dateUtc="2024-10-17T17:48:00Z">
                  <w:rPr>
                    <w:noProof/>
                  </w:rPr>
                </w:rPrChange>
              </w:rPr>
            </w:pPr>
            <w:r>
              <w:rPr/>
              <w:t xml:space="preserve">作成単位：南京農副産品物流配送センター有限公司</w:t>
            </w:r>
          </w:p>
        </w:tc>
      </w:tr>
      <w:tr w:rsidR="004F5BC8" w14:paraId="7C7033B8" w14:textId="77777777" w:rsidTr="004F5BC8">
        <w:trPr>
          <w:trPrChange w:id="26" w:author="Acer" w:date="2024-10-18T01:49:00Z" w16du:dateUtc="2024-10-17T17:49:00Z">
            <w:trPr>
              <w:gridAfter w:val="0"/>
            </w:trPr>
          </w:trPrChange>
        </w:trPr>
        <w:tc>
          <w:tcPr>
            <w:tcW w:w="7407" w:type="dxa"/>
            <w:shd w:val="clear" w:color="auto" w:fill="F2F2F2" w:themeFill="background1" w:themeFillShade="F2"/>
            <w:tcPrChange w:id="27" w:author="Acer" w:date="2024-10-18T01:49:00Z" w16du:dateUtc="2024-10-17T17:49:00Z">
              <w:tcPr>
                <w:tcW w:w="7407" w:type="dxa"/>
                <w:gridSpan w:val="2"/>
                <w:shd w:val="clear" w:color="auto" w:fill="F2F2F2" w:themeFill="background1" w:themeFillShade="F2"/>
              </w:tcPr>
            </w:tcPrChange>
          </w:tcPr>
          <w:p w14:paraId="6466E4FF" w14:textId="24E81DA7">
            <w:pPr>
              <w:rPr>
                <w:rFonts w:ascii="Arial Unicode MS" w:eastAsia="Arial Unicode MS"/>
                <w:noProof/>
                <w:rPrChange w:id="28" w:author="Acer" w:date="2024-10-18T01:48:00Z" w16du:dateUtc="2024-10-17T17:48:00Z">
                  <w:rPr>
                    <w:noProof/>
                  </w:rPr>
                </w:rPrChange>
              </w:rPr>
            </w:pPr>
            <w:r>
              <w:rPr/>
              <w:t xml:space="preserve">#</w:t>
            </w:r>
          </w:p>
        </w:tc>
      </w:tr>
      <w:tr w:rsidR="004F5BC8" w14:paraId="35513559" w14:textId="77777777" w:rsidTr="004F5BC8">
        <w:trPr>
          <w:trPrChange w:id="31" w:author="Acer" w:date="2024-10-18T01:49:00Z" w16du:dateUtc="2024-10-17T17:49:00Z">
            <w:trPr>
              <w:gridAfter w:val="0"/>
            </w:trPr>
          </w:trPrChange>
        </w:trPr>
        <w:tc>
          <w:tcPr>
            <w:tcW w:w="7407" w:type="dxa"/>
            <w:shd w:val="clear" w:color="auto" w:fill="F2F2F2" w:themeFill="background1" w:themeFillShade="F2"/>
            <w:tcPrChange w:id="32" w:author="Acer" w:date="2024-10-18T01:49:00Z" w16du:dateUtc="2024-10-17T17:49:00Z">
              <w:tcPr>
                <w:tcW w:w="7407" w:type="dxa"/>
                <w:gridSpan w:val="2"/>
                <w:shd w:val="clear" w:color="auto" w:fill="F2F2F2" w:themeFill="background1" w:themeFillShade="F2"/>
              </w:tcPr>
            </w:tcPrChange>
          </w:tcPr>
          <w:p w14:paraId="145A5BC0" w14:textId="531E7B48">
            <w:pPr>
              <w:rPr>
                <w:rFonts w:ascii="Arial Unicode MS" w:eastAsia="Arial Unicode MS"/>
                <w:noProof/>
                <w:rPrChange w:id="33" w:author="Acer" w:date="2024-10-18T01:48:00Z" w16du:dateUtc="2024-10-17T17:48:00Z">
                  <w:rPr>
                    <w:noProof/>
                  </w:rPr>
                </w:rPrChange>
              </w:rPr>
            </w:pPr>
            <w:r>
              <w:rPr/>
              <w:t xml:space="preserve">取引金融負債</w:t>
            </w:r>
          </w:p>
        </w:tc>
      </w:tr>
      <w:tr w:rsidR="004F5BC8" w14:paraId="14353C60" w14:textId="77777777" w:rsidTr="004F5BC8">
        <w:trPr>
          <w:trPrChange w:id="36" w:author="Acer" w:date="2024-10-18T01:49:00Z" w16du:dateUtc="2024-10-17T17:49:00Z">
            <w:trPr>
              <w:gridAfter w:val="0"/>
            </w:trPr>
          </w:trPrChange>
        </w:trPr>
        <w:tc>
          <w:tcPr>
            <w:tcW w:w="7407" w:type="dxa"/>
            <w:shd w:val="clear" w:color="auto" w:fill="F2F2F2" w:themeFill="background1" w:themeFillShade="F2"/>
            <w:tcPrChange w:id="37" w:author="Acer" w:date="2024-10-18T01:49:00Z" w16du:dateUtc="2024-10-17T17:49:00Z">
              <w:tcPr>
                <w:tcW w:w="7407" w:type="dxa"/>
                <w:gridSpan w:val="2"/>
                <w:shd w:val="clear" w:color="auto" w:fill="F2F2F2" w:themeFill="background1" w:themeFillShade="F2"/>
              </w:tcPr>
            </w:tcPrChange>
          </w:tcPr>
          <w:p w14:paraId="316F841B" w14:textId="2FBD3989">
            <w:pPr>
              <w:rPr>
                <w:rFonts w:ascii="Arial Unicode MS" w:eastAsia="Arial Unicode MS"/>
                <w:noProof/>
                <w:rPrChange w:id="38" w:author="Acer" w:date="2024-10-18T01:48:00Z" w16du:dateUtc="2024-10-17T17:48:00Z">
                  <w:rPr>
                    <w:noProof/>
                  </w:rPr>
                </w:rPrChange>
              </w:rPr>
            </w:pPr>
            <w:r>
              <w:rPr/>
              <w:t xml:space="preserve">デリバティブ金融負債</w:t>
            </w:r>
          </w:p>
        </w:tc>
      </w:tr>
      <w:tr w:rsidR="004F5BC8" w14:paraId="455FCA03" w14:textId="77777777" w:rsidTr="004F5BC8">
        <w:trPr>
          <w:trPrChange w:id="41" w:author="Acer" w:date="2024-10-18T01:49:00Z" w16du:dateUtc="2024-10-17T17:49:00Z">
            <w:trPr>
              <w:gridAfter w:val="0"/>
            </w:trPr>
          </w:trPrChange>
        </w:trPr>
        <w:tc>
          <w:tcPr>
            <w:tcW w:w="7407" w:type="dxa"/>
            <w:shd w:val="clear" w:color="auto" w:fill="F2F2F2" w:themeFill="background1" w:themeFillShade="F2"/>
            <w:tcPrChange w:id="42" w:author="Acer" w:date="2024-10-18T01:49:00Z" w16du:dateUtc="2024-10-17T17:49:00Z">
              <w:tcPr>
                <w:tcW w:w="7407" w:type="dxa"/>
                <w:gridSpan w:val="2"/>
                <w:shd w:val="clear" w:color="auto" w:fill="F2F2F2" w:themeFill="background1" w:themeFillShade="F2"/>
              </w:tcPr>
            </w:tcPrChange>
          </w:tcPr>
          <w:p w14:paraId="6955DC78" w14:textId="3C180DB9">
            <w:pPr>
              <w:rPr>
                <w:rFonts w:ascii="Arial Unicode MS" w:eastAsia="Arial Unicode MS"/>
                <w:noProof/>
                <w:rPrChange w:id="43" w:author="Acer" w:date="2024-10-18T01:48:00Z" w16du:dateUtc="2024-10-17T17:48:00Z">
                  <w:rPr>
                    <w:noProof/>
                  </w:rPr>
                </w:rPrChange>
              </w:rPr>
            </w:pPr>
            <w:r>
              <w:rPr/>
              <w:t xml:space="preserve">作成単位：南京農副産品物流配送センター有限公司</w:t>
            </w:r>
          </w:p>
        </w:tc>
      </w:tr>
      <w:tr w:rsidR="004F5BC8" w14:paraId="7BCBA9B6" w14:textId="77777777" w:rsidTr="004F5BC8">
        <w:trPr>
          <w:trPrChange w:id="47" w:author="Acer" w:date="2024-10-18T01:49:00Z" w16du:dateUtc="2024-10-17T17:49:00Z">
            <w:trPr>
              <w:gridAfter w:val="0"/>
            </w:trPr>
          </w:trPrChange>
        </w:trPr>
        <w:tc>
          <w:tcPr>
            <w:tcW w:w="7407" w:type="dxa"/>
            <w:shd w:val="clear" w:color="auto" w:fill="F2F2F2" w:themeFill="background1" w:themeFillShade="F2"/>
            <w:tcPrChange w:id="48" w:author="Acer" w:date="2024-10-18T01:49:00Z" w16du:dateUtc="2024-10-17T17:49:00Z">
              <w:tcPr>
                <w:tcW w:w="7407" w:type="dxa"/>
                <w:gridSpan w:val="2"/>
                <w:shd w:val="clear" w:color="auto" w:fill="F2F2F2" w:themeFill="background1" w:themeFillShade="F2"/>
              </w:tcPr>
            </w:tcPrChange>
          </w:tcPr>
          <w:p w14:paraId="4FB8A5B8" w14:textId="4B0D749C">
            <w:pPr>
              <w:rPr>
                <w:rFonts w:ascii="Arial Unicode MS" w:eastAsia="Arial Unicode MS"/>
                <w:noProof/>
                <w:rPrChange w:id="49" w:author="Acer" w:date="2024-10-18T01:48:00Z" w16du:dateUtc="2024-10-17T17:48:00Z">
                  <w:rPr>
                    <w:noProof/>
                  </w:rPr>
                </w:rPrChange>
              </w:rPr>
            </w:pPr>
            <w:r>
              <w:rPr/>
              <w:t xml:space="preserve">為替差益（損失は</w:t>
            </w:r>
            <w:r>
              <w:rPr>
                <w:rPrChange w:id="51" w:author="Acer" w:date="2024-10-18T01:48:00Z" w16du:dateUtc="2024-10-17T17:48:00Z">
                  <w:rPr>
                    <w:rFonts w:hint="eastAsia"/>
                    <w:noProof/>
                  </w:rPr>
                </w:rPrChange>
              </w:rPr>
              <w:t xml:space="preserve">「</w:t>
            </w:r>
            <w:r>
              <w:rPr>
                <w:rPrChange w:id="52" w:author="Acer" w:date="2024-10-18T01:48:00Z" w16du:dateUtc="2024-10-17T17:48:00Z">
                  <w:rPr>
                    <w:rFonts w:hint="eastAsia"/>
                    <w:noProof/>
                  </w:rPr>
                </w:rPrChange>
              </w:rPr>
              <w:t xml:space="preserve">-</w:t>
            </w:r>
            <w:r>
              <w:rPr>
                <w:rPrChange w:id="53" w:author="Acer" w:date="2024-10-18T01:48:00Z" w16du:dateUtc="2024-10-17T17:48:00Z">
                  <w:rPr>
                    <w:rFonts w:hint="eastAsia"/>
                    <w:noProof/>
                  </w:rPr>
                </w:rPrChange>
              </w:rPr>
              <w:t xml:space="preserve">」</w:t>
            </w:r>
            <w:r>
              <w:rPr/>
              <w:t xml:space="preserve">で記入）</w:t>
            </w:r>
          </w:p>
        </w:tc>
      </w:tr>
      <w:tr w:rsidR="004F5BC8" w14:paraId="039A3B71" w14:textId="77777777" w:rsidTr="004F5BC8">
        <w:trPr>
          <w:trPrChange w:id="58" w:author="Acer" w:date="2024-10-18T01:49:00Z" w16du:dateUtc="2024-10-17T17:49:00Z">
            <w:trPr>
              <w:gridAfter w:val="0"/>
            </w:trPr>
          </w:trPrChange>
        </w:trPr>
        <w:tc>
          <w:tcPr>
            <w:tcW w:w="7407" w:type="dxa"/>
            <w:shd w:val="clear" w:color="auto" w:fill="F2F2F2" w:themeFill="background1" w:themeFillShade="F2"/>
            <w:tcPrChange w:id="59" w:author="Acer" w:date="2024-10-18T01:49:00Z" w16du:dateUtc="2024-10-17T17:49:00Z">
              <w:tcPr>
                <w:tcW w:w="7407" w:type="dxa"/>
                <w:gridSpan w:val="2"/>
                <w:shd w:val="clear" w:color="auto" w:fill="F2F2F2" w:themeFill="background1" w:themeFillShade="F2"/>
              </w:tcPr>
            </w:tcPrChange>
          </w:tcPr>
          <w:p w14:paraId="17C2C670" w14:textId="3B11CEAE">
            <w:pPr>
              <w:rPr>
                <w:rFonts w:ascii="Arial Unicode MS" w:eastAsia="Arial Unicode MS"/>
                <w:noProof/>
                <w:rPrChange w:id="60" w:author="Acer" w:date="2024-10-18T01:48:00Z" w16du:dateUtc="2024-10-17T17:48:00Z">
                  <w:rPr>
                    <w:noProof/>
                  </w:rPr>
                </w:rPrChange>
              </w:rPr>
            </w:pPr>
            <w:r>
              <w:rPr/>
              <w:t xml:space="preserve">（</w:t>
            </w:r>
            <w:r>
              <w:rPr>
                <w:rPrChange w:id="62" w:author="Acer" w:date="2024-10-18T01:48:00Z" w16du:dateUtc="2024-10-17T17:48:00Z">
                  <w:rPr>
                    <w:rFonts w:hint="eastAsia"/>
                    <w:noProof/>
                  </w:rPr>
                </w:rPrChange>
              </w:rPr>
              <w:t xml:space="preserve">一</w:t>
            </w:r>
            <w:r>
              <w:rPr/>
              <w:t xml:space="preserve">）親会社所有者に帰属する包括利益合計額</w:t>
            </w:r>
          </w:p>
        </w:tc>
      </w:tr>
      <w:tr w:rsidR="004F5BC8" w14:paraId="4111245D" w14:textId="77777777" w:rsidTr="004F5BC8">
        <w:trPr>
          <w:trPrChange w:id="68" w:author="Acer" w:date="2024-10-18T01:49:00Z" w16du:dateUtc="2024-10-17T17:49:00Z">
            <w:trPr>
              <w:gridAfter w:val="0"/>
            </w:trPr>
          </w:trPrChange>
        </w:trPr>
        <w:tc>
          <w:tcPr>
            <w:tcW w:w="7407" w:type="dxa"/>
            <w:shd w:val="clear" w:color="auto" w:fill="F2F2F2" w:themeFill="background1" w:themeFillShade="F2"/>
            <w:tcPrChange w:id="69" w:author="Acer" w:date="2024-10-18T01:49:00Z" w16du:dateUtc="2024-10-17T17:49:00Z">
              <w:tcPr>
                <w:tcW w:w="7407" w:type="dxa"/>
                <w:gridSpan w:val="2"/>
                <w:shd w:val="clear" w:color="auto" w:fill="F2F2F2" w:themeFill="background1" w:themeFillShade="F2"/>
              </w:tcPr>
            </w:tcPrChange>
          </w:tcPr>
          <w:p w14:paraId="121993E6" w14:textId="4D3934F3">
            <w:pPr>
              <w:rPr>
                <w:rFonts w:ascii="Arial Unicode MS" w:eastAsia="Arial Unicode MS"/>
                <w:noProof/>
                <w:rPrChange w:id="70" w:author="Acer" w:date="2024-10-18T01:48:00Z" w16du:dateUtc="2024-10-17T17:48:00Z">
                  <w:rPr>
                    <w:noProof/>
                  </w:rPr>
                </w:rPrChange>
              </w:rPr>
            </w:pPr>
            <w:r>
              <w:rPr/>
              <w:t xml:space="preserve">（二）</w:t>
            </w:r>
            <w:r>
              <w:rPr>
                <w:rPrChange w:id="74" w:author="Acer" w:date="2024-10-18T01:48:00Z" w16du:dateUtc="2024-10-17T17:48:00Z">
                  <w:rPr>
                    <w:rFonts w:hint="eastAsia"/>
                    <w:noProof/>
                  </w:rPr>
                </w:rPrChange>
              </w:rPr>
              <w:t xml:space="preserve">少数株主</w:t>
            </w:r>
            <w:r>
              <w:rPr/>
              <w:t xml:space="preserve">に帰属する包括利益合計額</w:t>
            </w:r>
          </w:p>
        </w:tc>
      </w:tr>
      <w:tr w:rsidR="004F5BC8" w14:paraId="38DAFC39" w14:textId="77777777" w:rsidTr="004F5BC8">
        <w:trPr>
          <w:trPrChange w:id="75" w:author="Acer" w:date="2024-10-18T01:49:00Z" w16du:dateUtc="2024-10-17T17:49:00Z">
            <w:trPr>
              <w:gridAfter w:val="0"/>
            </w:trPr>
          </w:trPrChange>
        </w:trPr>
        <w:tc>
          <w:tcPr>
            <w:tcW w:w="7407" w:type="dxa"/>
            <w:shd w:val="clear" w:color="auto" w:fill="F2F2F2" w:themeFill="background1" w:themeFillShade="F2"/>
            <w:tcPrChange w:id="76" w:author="Acer" w:date="2024-10-18T01:49:00Z" w16du:dateUtc="2024-10-17T17:49:00Z">
              <w:tcPr>
                <w:tcW w:w="7407" w:type="dxa"/>
                <w:gridSpan w:val="2"/>
                <w:shd w:val="clear" w:color="auto" w:fill="F2F2F2" w:themeFill="background1" w:themeFillShade="F2"/>
              </w:tcPr>
            </w:tcPrChange>
          </w:tcPr>
          <w:p w14:paraId="04E4F5A6" w14:textId="5CEE0DE1">
            <w:pPr>
              <w:rPr>
                <w:rFonts w:ascii="Arial Unicode MS" w:eastAsia="Arial Unicode MS" w:hint="eastAsia"/>
                <w:noProof/>
                <w:rPrChange w:id="77" w:author="Acer" w:date="2024-10-18T01:48:00Z" w16du:dateUtc="2024-10-17T17:48:00Z">
                  <w:rPr>
                    <w:rFonts w:hint="eastAsia"/>
                    <w:noProof/>
                  </w:rPr>
                </w:rPrChange>
              </w:rPr>
            </w:pPr>
            <w:r>
              <w:rPr>
                <w:rPrChange w:id="81" w:author="Acer" w:date="2024-10-18T01:48:00Z" w16du:dateUtc="2024-10-17T17:48:00Z">
                  <w:rPr>
                    <w:rFonts w:hint="eastAsia"/>
                    <w:noProof/>
                  </w:rPr>
                </w:rPrChange>
              </w:rPr>
              <w:t xml:space="preserve">#</w:t>
            </w:r>
          </w:p>
        </w:tc>
      </w:tr>
      <w:tr w:rsidR="004F5BC8" w14:paraId="33F52923" w14:textId="77777777" w:rsidTr="004F5BC8">
        <w:trPr>
          <w:trPrChange w:id="82" w:author="Acer" w:date="2024-10-18T01:49:00Z" w16du:dateUtc="2024-10-17T17:49:00Z">
            <w:trPr>
              <w:gridAfter w:val="0"/>
            </w:trPr>
          </w:trPrChange>
        </w:trPr>
        <w:tc>
          <w:tcPr>
            <w:tcW w:w="7407" w:type="dxa"/>
            <w:shd w:val="clear" w:color="auto" w:fill="F2F2F2" w:themeFill="background1" w:themeFillShade="F2"/>
            <w:tcPrChange w:id="83" w:author="Acer" w:date="2024-10-18T01:49:00Z" w16du:dateUtc="2024-10-17T17:49:00Z">
              <w:tcPr>
                <w:tcW w:w="7407" w:type="dxa"/>
                <w:gridSpan w:val="2"/>
                <w:shd w:val="clear" w:color="auto" w:fill="F2F2F2" w:themeFill="background1" w:themeFillShade="F2"/>
              </w:tcPr>
            </w:tcPrChange>
          </w:tcPr>
          <w:p w14:paraId="72703FE4" w14:textId="1EDBDC97">
            <w:pPr>
              <w:rPr>
                <w:rFonts w:ascii="Arial Unicode MS" w:eastAsia="Arial Unicode MS"/>
                <w:noProof/>
                <w:rPrChange w:id="84" w:author="Acer" w:date="2024-10-18T01:48:00Z" w16du:dateUtc="2024-10-17T17:48:00Z">
                  <w:rPr>
                    <w:noProof/>
                  </w:rPr>
                </w:rPrChange>
              </w:rPr>
            </w:pPr>
            <w:r>
              <w:rPr/>
              <w:t xml:space="preserve">作成単位：南京農副産品物流配送センター有限公司</w:t>
            </w:r>
          </w:p>
        </w:tc>
      </w:tr>
      <w:tr w:rsidR="004F5BC8" w14:paraId="681A6442" w14:textId="77777777" w:rsidTr="004F5BC8">
        <w:trPr>
          <w:trPrChange w:id="87" w:author="Acer" w:date="2024-10-18T01:49:00Z" w16du:dateUtc="2024-10-17T17:49:00Z">
            <w:trPr>
              <w:gridAfter w:val="0"/>
            </w:trPr>
          </w:trPrChange>
        </w:trPr>
        <w:tc>
          <w:tcPr>
            <w:tcW w:w="7407" w:type="dxa"/>
            <w:shd w:val="clear" w:color="auto" w:fill="F2F2F2" w:themeFill="background1" w:themeFillShade="F2"/>
            <w:tcPrChange w:id="88" w:author="Acer" w:date="2024-10-18T01:49:00Z" w16du:dateUtc="2024-10-17T17:49:00Z">
              <w:tcPr>
                <w:tcW w:w="7407" w:type="dxa"/>
                <w:gridSpan w:val="2"/>
                <w:shd w:val="clear" w:color="auto" w:fill="F2F2F2" w:themeFill="background1" w:themeFillShade="F2"/>
              </w:tcPr>
            </w:tcPrChange>
          </w:tcPr>
          <w:p w14:paraId="032F14F1" w14:textId="55863CFD">
            <w:pPr>
              <w:rPr>
                <w:rFonts w:ascii="Arial Unicode MS" w:eastAsia="Arial Unicode MS"/>
                <w:noProof/>
                <w:rPrChange w:id="89" w:author="Acer" w:date="2024-10-18T01:48:00Z" w16du:dateUtc="2024-10-17T17:48:00Z">
                  <w:rPr>
                    <w:noProof/>
                  </w:rPr>
                </w:rPrChange>
              </w:rPr>
            </w:pPr>
            <w:r>
              <w:rPr/>
              <w:t xml:space="preserve">一</w:t>
            </w:r>
            <w:r>
              <w:rPr>
                <w:rPrChange w:id="90" w:author="Acer" w:date="2024-10-18T01:48:00Z" w16du:dateUtc="2024-10-17T17:48:00Z">
                  <w:rPr>
                    <w:noProof/>
                  </w:rPr>
                </w:rPrChange>
              </w:rPr>
              <w:t xml:space="preserve">、</w:t>
            </w:r>
            <w:r>
              <w:rPr/>
              <w:t xml:space="preserve">営業活動によるキャッシュフロー</w:t>
            </w:r>
            <w:r>
              <w:rPr>
                <w:rPrChange w:id="94" w:author="Acer" w:date="2024-10-18T01:48:00Z" w16du:dateUtc="2024-10-17T17:48:00Z">
                  <w:rPr>
                    <w:noProof/>
                  </w:rPr>
                </w:rPrChange>
              </w:rPr>
              <w:t xml:space="preserve">:</w:t>
            </w:r>
          </w:p>
        </w:tc>
      </w:tr>
      <w:tr w:rsidR="004F5BC8" w14:paraId="1D998D63" w14:textId="77777777" w:rsidTr="004F5BC8">
        <w:trPr>
          <w:trPrChange w:id="95" w:author="Acer" w:date="2024-10-18T01:49:00Z" w16du:dateUtc="2024-10-17T17:49:00Z">
            <w:trPr>
              <w:gridAfter w:val="0"/>
            </w:trPr>
          </w:trPrChange>
        </w:trPr>
        <w:tc>
          <w:tcPr>
            <w:tcW w:w="7407" w:type="dxa"/>
            <w:shd w:val="clear" w:color="auto" w:fill="F2F2F2" w:themeFill="background1" w:themeFillShade="F2"/>
            <w:tcPrChange w:id="96" w:author="Acer" w:date="2024-10-18T01:49:00Z" w16du:dateUtc="2024-10-17T17:49:00Z">
              <w:tcPr>
                <w:tcW w:w="7407" w:type="dxa"/>
                <w:gridSpan w:val="2"/>
                <w:shd w:val="clear" w:color="auto" w:fill="F2F2F2" w:themeFill="background1" w:themeFillShade="F2"/>
              </w:tcPr>
            </w:tcPrChange>
          </w:tcPr>
          <w:p w14:paraId="2B815D21" w14:textId="498A6D43">
            <w:pPr>
              <w:rPr>
                <w:rFonts w:ascii="Arial Unicode MS" w:eastAsia="Arial Unicode MS"/>
                <w:noProof/>
                <w:rPrChange w:id="97" w:author="Acer" w:date="2024-10-18T01:48:00Z" w16du:dateUtc="2024-10-17T17:48:00Z">
                  <w:rPr>
                    <w:noProof/>
                  </w:rPr>
                </w:rPrChange>
              </w:rPr>
            </w:pPr>
            <w:r>
              <w:rPr/>
              <w:t xml:space="preserve">その他の営業活動に関連する現金の受取額</w:t>
            </w:r>
          </w:p>
        </w:tc>
      </w:tr>
      <w:tr w:rsidR="004F5BC8" w14:paraId="2C38F9F2" w14:textId="77777777" w:rsidTr="004F5BC8">
        <w:trPr>
          <w:trPrChange w:id="100" w:author="Acer" w:date="2024-10-18T01:49:00Z" w16du:dateUtc="2024-10-17T17:49:00Z">
            <w:trPr>
              <w:gridAfter w:val="0"/>
            </w:trPr>
          </w:trPrChange>
        </w:trPr>
        <w:tc>
          <w:tcPr>
            <w:tcW w:w="7407" w:type="dxa"/>
            <w:shd w:val="clear" w:color="auto" w:fill="F2F2F2" w:themeFill="background1" w:themeFillShade="F2"/>
            <w:tcPrChange w:id="101" w:author="Acer" w:date="2024-10-18T01:49:00Z" w16du:dateUtc="2024-10-17T17:49:00Z">
              <w:tcPr>
                <w:tcW w:w="7407" w:type="dxa"/>
                <w:gridSpan w:val="2"/>
                <w:shd w:val="clear" w:color="auto" w:fill="F2F2F2" w:themeFill="background1" w:themeFillShade="F2"/>
              </w:tcPr>
            </w:tcPrChange>
          </w:tcPr>
          <w:p w14:paraId="58ACF441" w14:textId="42D1E70B">
            <w:pPr>
              <w:rPr>
                <w:rFonts w:ascii="Arial Unicode MS" w:eastAsia="Arial Unicode MS"/>
                <w:noProof/>
                <w:rPrChange w:id="102" w:author="Acer" w:date="2024-10-18T01:48:00Z" w16du:dateUtc="2024-10-17T17:48:00Z">
                  <w:rPr>
                    <w:noProof/>
                  </w:rPr>
                </w:rPrChange>
              </w:rPr>
            </w:pPr>
            <w:r>
              <w:rPr/>
              <w:t xml:space="preserve">六</w:t>
            </w:r>
            <w:r>
              <w:rPr>
                <w:rPrChange w:id="103" w:author="Acer" w:date="2024-10-18T01:48:00Z" w16du:dateUtc="2024-10-17T17:48:00Z">
                  <w:rPr>
                    <w:noProof/>
                  </w:rPr>
                </w:rPrChange>
              </w:rPr>
              <w:t xml:space="preserve">、</w:t>
            </w:r>
            <w:r>
              <w:rPr/>
              <w:t xml:space="preserve">期末現金及び現金同等物残高</w:t>
            </w:r>
          </w:p>
        </w:tc>
      </w:tr>
      <w:tr w:rsidR="004F5BC8" w14:paraId="454E663C" w14:textId="77777777" w:rsidTr="004F5BC8">
        <w:trPr>
          <w:trPrChange w:id="106" w:author="Acer" w:date="2024-10-18T01:49:00Z" w16du:dateUtc="2024-10-17T17:49:00Z">
            <w:trPr>
              <w:gridAfter w:val="0"/>
            </w:trPr>
          </w:trPrChange>
        </w:trPr>
        <w:tc>
          <w:tcPr>
            <w:tcW w:w="7407" w:type="dxa"/>
            <w:shd w:val="clear" w:color="auto" w:fill="F2F2F2" w:themeFill="background1" w:themeFillShade="F2"/>
            <w:tcPrChange w:id="107" w:author="Acer" w:date="2024-10-18T01:49:00Z" w16du:dateUtc="2024-10-17T17:49:00Z">
              <w:tcPr>
                <w:tcW w:w="7407" w:type="dxa"/>
                <w:gridSpan w:val="2"/>
                <w:shd w:val="clear" w:color="auto" w:fill="F2F2F2" w:themeFill="background1" w:themeFillShade="F2"/>
              </w:tcPr>
            </w:tcPrChange>
          </w:tcPr>
          <w:p w14:paraId="5624C4AE" w14:textId="46203396">
            <w:pPr>
              <w:rPr>
                <w:rFonts w:ascii="Arial Unicode MS" w:eastAsia="Arial Unicode MS"/>
                <w:noProof/>
                <w:rPrChange w:id="108" w:author="Acer" w:date="2024-10-18T01:48:00Z" w16du:dateUtc="2024-10-17T17:48:00Z">
                  <w:rPr>
                    <w:noProof/>
                  </w:rPr>
                </w:rPrChange>
              </w:rPr>
            </w:pPr>
            <w:r>
              <w:rPr>
                <w:rPrChange w:id="109" w:author="Acer" w:date="2024-10-18T01:48:00Z" w16du:dateUtc="2024-10-17T17:48:00Z">
                  <w:rPr>
                    <w:noProof/>
                  </w:rPr>
                </w:rPrChange>
              </w:rPr>
              <w:t xml:space="preserve">2024</w:t>
            </w:r>
            <w:r>
              <w:rPr/>
              <w:t xml:space="preserve">年</w:t>
            </w:r>
            <w:r>
              <w:rPr>
                <w:rPrChange w:id="110" w:author="Acer" w:date="2024-10-18T01:48:00Z" w16du:dateUtc="2024-10-17T17:48:00Z">
                  <w:rPr>
                    <w:noProof/>
                  </w:rPr>
                </w:rPrChange>
              </w:rPr>
              <w:t xml:space="preserve">1</w:t>
            </w:r>
            <w:r>
              <w:rPr/>
              <w:t xml:space="preserve">-6月</w:t>
            </w:r>
          </w:p>
        </w:tc>
      </w:tr>
      <w:tr w:rsidR="004F5BC8" w14:paraId="0310BC23" w14:textId="77777777" w:rsidTr="004F5BC8">
        <w:trPr>
          <w:trPrChange w:id="113" w:author="Acer" w:date="2024-10-18T01:49:00Z" w16du:dateUtc="2024-10-17T17:49:00Z">
            <w:trPr>
              <w:gridAfter w:val="0"/>
            </w:trPr>
          </w:trPrChange>
        </w:trPr>
        <w:tc>
          <w:tcPr>
            <w:tcW w:w="7407" w:type="dxa"/>
            <w:shd w:val="clear" w:color="auto" w:fill="F2F2F2" w:themeFill="background1" w:themeFillShade="F2"/>
            <w:tcPrChange w:id="114" w:author="Acer" w:date="2024-10-18T01:49:00Z" w16du:dateUtc="2024-10-17T17:49:00Z">
              <w:tcPr>
                <w:tcW w:w="7407" w:type="dxa"/>
                <w:gridSpan w:val="2"/>
                <w:shd w:val="clear" w:color="auto" w:fill="F2F2F2" w:themeFill="background1" w:themeFillShade="F2"/>
              </w:tcPr>
            </w:tcPrChange>
          </w:tcPr>
          <w:p w14:paraId="1852D370" w14:textId="5BC7BFA6">
            <w:pPr>
              <w:rPr>
                <w:rFonts w:ascii="Arial Unicode MS" w:eastAsia="Arial Unicode MS"/>
                <w:noProof/>
                <w:rPrChange w:id="115" w:author="Acer" w:date="2024-10-18T01:48:00Z" w16du:dateUtc="2024-10-17T17:48:00Z">
                  <w:rPr>
                    <w:noProof/>
                  </w:rPr>
                </w:rPrChange>
              </w:rPr>
            </w:pPr>
            <w:r>
              <w:rPr/>
              <w:t xml:space="preserve">作成単位：南京農副産品物流配送センター有限公司</w:t>
            </w:r>
          </w:p>
        </w:tc>
      </w:tr>
      <w:tr w:rsidR="004F5BC8" w14:paraId="04DBE9F9" w14:textId="77777777" w:rsidTr="004F5BC8">
        <w:trPr>
          <w:trPrChange w:id="120" w:author="Acer" w:date="2024-10-18T01:49:00Z" w16du:dateUtc="2024-10-17T17:49:00Z">
            <w:trPr>
              <w:gridAfter w:val="0"/>
            </w:trPr>
          </w:trPrChange>
        </w:trPr>
        <w:tc>
          <w:tcPr>
            <w:tcW w:w="7407" w:type="dxa"/>
            <w:shd w:val="clear" w:color="auto" w:fill="F2F2F2" w:themeFill="background1" w:themeFillShade="F2"/>
            <w:tcPrChange w:id="121" w:author="Acer" w:date="2024-10-18T01:49:00Z" w16du:dateUtc="2024-10-17T17:49:00Z">
              <w:tcPr>
                <w:tcW w:w="7407" w:type="dxa"/>
                <w:gridSpan w:val="2"/>
                <w:shd w:val="clear" w:color="auto" w:fill="F2F2F2" w:themeFill="background1" w:themeFillShade="F2"/>
              </w:tcPr>
            </w:tcPrChange>
          </w:tcPr>
          <w:p w14:paraId="22BC60BC" w14:textId="3DCFEAF0">
            <w:pPr>
              <w:rPr>
                <w:rFonts w:ascii="Arial Unicode MS" w:eastAsia="Arial Unicode MS"/>
                <w:noProof/>
                <w:rPrChange w:id="122" w:author="Acer" w:date="2024-10-18T01:48:00Z" w16du:dateUtc="2024-10-17T17:48:00Z">
                  <w:rPr>
                    <w:noProof/>
                  </w:rPr>
                </w:rPrChange>
              </w:rPr>
            </w:pPr>
            <w:r>
              <w:rPr/>
              <w:t xml:space="preserve">三</w:t>
            </w:r>
            <w:r>
              <w:rPr>
                <w:rPrChange w:id="123" w:author="Acer" w:date="2024-10-18T01:48:00Z" w16du:dateUtc="2024-10-17T17:48:00Z">
                  <w:rPr>
                    <w:noProof/>
                  </w:rPr>
                </w:rPrChange>
              </w:rPr>
              <w:t xml:space="preserve">、</w:t>
            </w:r>
            <w:r>
              <w:rPr/>
              <w:t xml:space="preserve">当期増減変動額（減少は</w:t>
            </w:r>
            <w:r>
              <w:rPr>
                <w:rPrChange w:id="126" w:author="Acer" w:date="2024-10-18T01:48:00Z" w16du:dateUtc="2024-10-17T17:48:00Z">
                  <w:rPr>
                    <w:noProof/>
                  </w:rPr>
                </w:rPrChange>
              </w:rPr>
              <w:t xml:space="preserve">「</w:t>
            </w:r>
            <w:r>
              <w:rPr/>
              <w:t xml:space="preserve">一</w:t>
            </w:r>
            <w:r>
              <w:rPr>
                <w:rPrChange w:id="127" w:author="Acer" w:date="2024-10-18T01:48:00Z" w16du:dateUtc="2024-10-17T17:48:00Z">
                  <w:rPr>
                    <w:noProof/>
                  </w:rPr>
                </w:rPrChange>
              </w:rPr>
              <w:t xml:space="preserve">」</w:t>
            </w:r>
            <w:r>
              <w:rPr/>
              <w:t xml:space="preserve">で記入）</w:t>
            </w:r>
          </w:p>
        </w:tc>
      </w:tr>
      <w:tr w:rsidR="004F5BC8" w14:paraId="3569A416" w14:textId="77777777" w:rsidTr="004F5BC8">
        <w:trPr>
          <w:trPrChange w:id="130" w:author="Acer" w:date="2024-10-18T01:49:00Z" w16du:dateUtc="2024-10-17T17:49:00Z">
            <w:trPr>
              <w:gridAfter w:val="0"/>
            </w:trPr>
          </w:trPrChange>
        </w:trPr>
        <w:tc>
          <w:tcPr>
            <w:tcW w:w="7407" w:type="dxa"/>
            <w:shd w:val="clear" w:color="auto" w:fill="F2F2F2" w:themeFill="background1" w:themeFillShade="F2"/>
            <w:tcPrChange w:id="131" w:author="Acer" w:date="2024-10-18T01:49:00Z" w16du:dateUtc="2024-10-17T17:49:00Z">
              <w:tcPr>
                <w:tcW w:w="7407" w:type="dxa"/>
                <w:gridSpan w:val="2"/>
                <w:shd w:val="clear" w:color="auto" w:fill="F2F2F2" w:themeFill="background1" w:themeFillShade="F2"/>
              </w:tcPr>
            </w:tcPrChange>
          </w:tcPr>
          <w:p w14:paraId="6C937DF3" w14:textId="51E6780E">
            <w:pPr>
              <w:rPr>
                <w:rFonts w:ascii="Arial Unicode MS" w:eastAsia="Arial Unicode MS"/>
                <w:noProof/>
                <w:rPrChange w:id="132" w:author="Acer" w:date="2024-10-18T01:48:00Z" w16du:dateUtc="2024-10-17T17:48:00Z">
                  <w:rPr>
                    <w:noProof/>
                  </w:rPr>
                </w:rPrChange>
              </w:rPr>
            </w:pPr>
            <w:r>
              <w:rPr>
                <w:rPrChange w:id="134" w:author="Acer" w:date="2024-10-18T01:48:00Z" w16du:dateUtc="2024-10-17T17:48:00Z">
                  <w:rPr>
                    <w:rFonts w:hint="eastAsia"/>
                    <w:noProof/>
                  </w:rPr>
                </w:rPrChange>
              </w:rPr>
              <w:t xml:space="preserve">-</w:t>
            </w:r>
            <w:r>
              <w:rPr>
                <w:rPrChange w:id="137" w:author="Acer" w:date="2024-10-18T01:48:00Z" w16du:dateUtc="2024-10-17T17:48:00Z">
                  <w:rPr>
                    <w:noProof/>
                  </w:rPr>
                </w:rPrChange>
              </w:rPr>
              <w:t xml:space="preserve">176,616.57</w:t>
            </w:r>
          </w:p>
        </w:tc>
      </w:tr>
      <w:tr w:rsidR="004F5BC8" w14:paraId="60254E7E" w14:textId="77777777" w:rsidTr="004F5BC8">
        <w:trPr>
          <w:trPrChange w:id="138" w:author="Acer" w:date="2024-10-18T01:49:00Z" w16du:dateUtc="2024-10-17T17:49:00Z">
            <w:trPr>
              <w:gridAfter w:val="0"/>
            </w:trPr>
          </w:trPrChange>
        </w:trPr>
        <w:tc>
          <w:tcPr>
            <w:tcW w:w="7407" w:type="dxa"/>
            <w:shd w:val="clear" w:color="auto" w:fill="F2F2F2" w:themeFill="background1" w:themeFillShade="F2"/>
            <w:tcPrChange w:id="139" w:author="Acer" w:date="2024-10-18T01:49:00Z" w16du:dateUtc="2024-10-17T17:49:00Z">
              <w:tcPr>
                <w:tcW w:w="7407" w:type="dxa"/>
                <w:gridSpan w:val="2"/>
                <w:shd w:val="clear" w:color="auto" w:fill="F2F2F2" w:themeFill="background1" w:themeFillShade="F2"/>
              </w:tcPr>
            </w:tcPrChange>
          </w:tcPr>
          <w:p w14:paraId="2017EBD8" w14:textId="295F05B3">
            <w:pPr>
              <w:rPr>
                <w:rFonts w:ascii="Arial Unicode MS" w:eastAsia="Arial Unicode MS"/>
                <w:noProof/>
                <w:rPrChange w:id="140" w:author="Acer" w:date="2024-10-18T01:48:00Z" w16du:dateUtc="2024-10-17T17:48:00Z">
                  <w:rPr>
                    <w:noProof/>
                  </w:rPr>
                </w:rPrChange>
              </w:rPr>
            </w:pPr>
            <w:r>
              <w:rPr>
                <w:rPrChange w:id="141" w:author="Acer" w:date="2024-10-18T01:48:00Z" w16du:dateUtc="2024-10-17T17:48:00Z">
                  <w:rPr>
                    <w:noProof/>
                  </w:rPr>
                </w:rPrChange>
              </w:rPr>
              <w:t xml:space="preserve">-</w:t>
            </w:r>
            <w:r>
              <w:rPr>
                <w:rPrChange w:id="143" w:author="Acer" w:date="2024-10-18T01:48:00Z" w16du:dateUtc="2024-10-17T17:48:00Z">
                  <w:rPr>
                    <w:rFonts w:hint="eastAsia"/>
                    <w:noProof/>
                  </w:rPr>
                </w:rPrChange>
              </w:rPr>
              <w:t xml:space="preserve">1,</w:t>
            </w:r>
            <w:r>
              <w:rPr>
                <w:rPrChange w:id="146" w:author="Acer" w:date="2024-10-18T01:48:00Z" w16du:dateUtc="2024-10-17T17:48:00Z">
                  <w:rPr>
                    <w:noProof/>
                  </w:rPr>
                </w:rPrChange>
              </w:rPr>
              <w:t xml:space="preserve">400,000,000.00</w:t>
            </w:r>
          </w:p>
        </w:tc>
      </w:tr>
      <w:tr w:rsidR="004F5BC8" w14:paraId="6630932F" w14:textId="77777777" w:rsidTr="004F5BC8">
        <w:trPr>
          <w:trPrChange w:id="147" w:author="Acer" w:date="2024-10-18T01:49:00Z" w16du:dateUtc="2024-10-17T17:49:00Z">
            <w:trPr>
              <w:gridAfter w:val="0"/>
            </w:trPr>
          </w:trPrChange>
        </w:trPr>
        <w:tc>
          <w:tcPr>
            <w:tcW w:w="7407" w:type="dxa"/>
            <w:shd w:val="clear" w:color="auto" w:fill="F2F2F2" w:themeFill="background1" w:themeFillShade="F2"/>
            <w:tcPrChange w:id="148" w:author="Acer" w:date="2024-10-18T01:49:00Z" w16du:dateUtc="2024-10-17T17:49:00Z">
              <w:tcPr>
                <w:tcW w:w="7407" w:type="dxa"/>
                <w:gridSpan w:val="2"/>
                <w:shd w:val="clear" w:color="auto" w:fill="F2F2F2" w:themeFill="background1" w:themeFillShade="F2"/>
              </w:tcPr>
            </w:tcPrChange>
          </w:tcPr>
          <w:p w14:paraId="669AF6B4" w14:textId="2B7B781B">
            <w:pPr>
              <w:rPr>
                <w:rFonts w:ascii="Arial Unicode MS" w:eastAsia="Arial Unicode MS"/>
                <w:noProof/>
                <w:rPrChange w:id="149" w:author="Acer" w:date="2024-10-18T01:48:00Z" w16du:dateUtc="2024-10-17T17:48:00Z">
                  <w:rPr>
                    <w:noProof/>
                  </w:rPr>
                </w:rPrChange>
              </w:rPr>
            </w:pPr>
            <w:r>
              <w:rPr>
                <w:rPrChange w:id="151" w:author="Acer" w:date="2024-10-18T01:48:00Z" w16du:dateUtc="2024-10-17T17:48:00Z">
                  <w:rPr>
                    <w:noProof/>
                  </w:rPr>
                </w:rPrChange>
              </w:rPr>
              <w:t xml:space="preserve">2024</w:t>
            </w:r>
            <w:r>
              <w:rPr/>
              <w:t xml:space="preserve">年</w:t>
            </w:r>
            <w:r>
              <w:rPr>
                <w:rPrChange w:id="152" w:author="Acer" w:date="2024-10-18T01:48:00Z" w16du:dateUtc="2024-10-17T17:48:00Z">
                  <w:rPr>
                    <w:noProof/>
                  </w:rPr>
                </w:rPrChange>
              </w:rPr>
              <w:t xml:space="preserve">1</w:t>
            </w:r>
            <w:r>
              <w:rPr/>
              <w:t xml:space="preserve">-6月</w:t>
            </w:r>
          </w:p>
        </w:tc>
      </w:tr>
      <w:tr w:rsidR="004F5BC8" w14:paraId="64562D1B" w14:textId="77777777" w:rsidTr="004F5BC8">
        <w:trPr>
          <w:trPrChange w:id="156" w:author="Acer" w:date="2024-10-18T01:49:00Z" w16du:dateUtc="2024-10-17T17:49:00Z">
            <w:trPr>
              <w:gridAfter w:val="0"/>
            </w:trPr>
          </w:trPrChange>
        </w:trPr>
        <w:tc>
          <w:tcPr>
            <w:tcW w:w="7407" w:type="dxa"/>
            <w:shd w:val="clear" w:color="auto" w:fill="F2F2F2" w:themeFill="background1" w:themeFillShade="F2"/>
            <w:tcPrChange w:id="157" w:author="Acer" w:date="2024-10-18T01:49:00Z" w16du:dateUtc="2024-10-17T17:49:00Z">
              <w:tcPr>
                <w:tcW w:w="7407" w:type="dxa"/>
                <w:gridSpan w:val="2"/>
                <w:shd w:val="clear" w:color="auto" w:fill="F2F2F2" w:themeFill="background1" w:themeFillShade="F2"/>
              </w:tcPr>
            </w:tcPrChange>
          </w:tcPr>
          <w:p w14:paraId="3094E080" w14:textId="58BBD78A">
            <w:pPr>
              <w:rPr>
                <w:rFonts w:ascii="Arial Unicode MS" w:eastAsia="Arial Unicode MS"/>
                <w:noProof/>
                <w:rPrChange w:id="158" w:author="Acer" w:date="2024-10-18T01:48:00Z" w16du:dateUtc="2024-10-17T17:48:00Z">
                  <w:rPr>
                    <w:noProof/>
                  </w:rPr>
                </w:rPrChange>
              </w:rPr>
            </w:pPr>
            <w:r>
              <w:rPr/>
              <w:t xml:space="preserve">作成単位：南京農副産品物流配送センター有限公司</w:t>
            </w:r>
          </w:p>
        </w:tc>
      </w:tr>
      <w:tr w:rsidR="004F5BC8" w14:paraId="587394BB" w14:textId="77777777" w:rsidTr="004F5BC8">
        <w:trPr>
          <w:trPrChange w:id="163" w:author="Acer" w:date="2024-10-18T01:49:00Z" w16du:dateUtc="2024-10-17T17:49:00Z">
            <w:trPr>
              <w:gridAfter w:val="0"/>
            </w:trPr>
          </w:trPrChange>
        </w:trPr>
        <w:tc>
          <w:tcPr>
            <w:tcW w:w="7407" w:type="dxa"/>
            <w:shd w:val="clear" w:color="auto" w:fill="F2F2F2" w:themeFill="background1" w:themeFillShade="F2"/>
            <w:tcPrChange w:id="164" w:author="Acer" w:date="2024-10-18T01:49:00Z" w16du:dateUtc="2024-10-17T17:49:00Z">
              <w:tcPr>
                <w:tcW w:w="7407" w:type="dxa"/>
                <w:gridSpan w:val="2"/>
                <w:shd w:val="clear" w:color="auto" w:fill="F2F2F2" w:themeFill="background1" w:themeFillShade="F2"/>
              </w:tcPr>
            </w:tcPrChange>
          </w:tcPr>
          <w:p w14:paraId="6D096DE3" w14:textId="77777777">
            <w:pPr>
              <w:rPr>
                <w:rFonts w:ascii="Arial Unicode MS" w:eastAsia="Arial Unicode MS"/>
                <w:noProof/>
                <w:rPrChange w:id="165" w:author="Acer" w:date="2024-10-18T01:48:00Z" w16du:dateUtc="2024-10-17T17:48:00Z">
                  <w:rPr>
                    <w:noProof/>
                  </w:rPr>
                </w:rPrChange>
              </w:rPr>
            </w:pPr>
            <w:r>
              <w:rPr/>
              <w:t xml:space="preserve">前期金額</w:t>
            </w:r>
          </w:p>
        </w:tc>
      </w:tr>
      <w:tr w:rsidR="004F5BC8" w14:paraId="0CC31266" w14:textId="77777777" w:rsidTr="004F5BC8">
        <w:trPr>
          <w:trPrChange w:id="168" w:author="Acer" w:date="2024-10-18T01:49:00Z" w16du:dateUtc="2024-10-17T17:49:00Z">
            <w:trPr>
              <w:gridAfter w:val="0"/>
            </w:trPr>
          </w:trPrChange>
        </w:trPr>
        <w:tc>
          <w:tcPr>
            <w:tcW w:w="7407" w:type="dxa"/>
            <w:shd w:val="clear" w:color="auto" w:fill="F2F2F2" w:themeFill="background1" w:themeFillShade="F2"/>
            <w:tcPrChange w:id="169" w:author="Acer" w:date="2024-10-18T01:49:00Z" w16du:dateUtc="2024-10-17T17:49:00Z">
              <w:tcPr>
                <w:tcW w:w="7407" w:type="dxa"/>
                <w:gridSpan w:val="2"/>
                <w:shd w:val="clear" w:color="auto" w:fill="F2F2F2" w:themeFill="background1" w:themeFillShade="F2"/>
              </w:tcPr>
            </w:tcPrChange>
          </w:tcPr>
          <w:p w14:paraId="40E3A947" w14:textId="77777777">
            <w:pPr>
              <w:rPr>
                <w:rFonts w:ascii="Arial Unicode MS" w:eastAsia="Arial Unicode MS"/>
                <w:noProof/>
                <w:rPrChange w:id="170" w:author="Acer" w:date="2024-10-18T01:48:00Z" w16du:dateUtc="2024-10-17T17:48:00Z">
                  <w:rPr>
                    <w:noProof/>
                  </w:rPr>
                </w:rPrChange>
              </w:rPr>
            </w:pPr>
            <w:r>
              <w:rPr/>
              <w:t xml:space="preserve">優先株</w:t>
            </w:r>
          </w:p>
        </w:tc>
      </w:tr>
      <w:tr w:rsidR="004F5BC8" w14:paraId="20B85018" w14:textId="77777777" w:rsidTr="004F5BC8">
        <w:trPr>
          <w:trPrChange w:id="173" w:author="Acer" w:date="2024-10-18T01:49:00Z" w16du:dateUtc="2024-10-17T17:49:00Z">
            <w:trPr>
              <w:gridAfter w:val="0"/>
            </w:trPr>
          </w:trPrChange>
        </w:trPr>
        <w:tc>
          <w:tcPr>
            <w:tcW w:w="7407" w:type="dxa"/>
            <w:shd w:val="clear" w:color="auto" w:fill="F2F2F2" w:themeFill="background1" w:themeFillShade="F2"/>
            <w:tcPrChange w:id="174" w:author="Acer" w:date="2024-10-18T01:49:00Z" w16du:dateUtc="2024-10-17T17:49:00Z">
              <w:tcPr>
                <w:tcW w:w="7407" w:type="dxa"/>
                <w:gridSpan w:val="2"/>
                <w:shd w:val="clear" w:color="auto" w:fill="F2F2F2" w:themeFill="background1" w:themeFillShade="F2"/>
              </w:tcPr>
            </w:tcPrChange>
          </w:tcPr>
          <w:p w14:paraId="127A68D7" w14:textId="4AA04EF8">
            <w:pPr>
              <w:rPr>
                <w:rFonts w:ascii="Arial Unicode MS" w:eastAsia="Arial Unicode MS"/>
                <w:noProof/>
                <w:rPrChange w:id="175" w:author="Acer" w:date="2024-10-18T01:48:00Z" w16du:dateUtc="2024-10-17T17:48:00Z">
                  <w:rPr>
                    <w:noProof/>
                  </w:rPr>
                </w:rPrChange>
              </w:rPr>
            </w:pPr>
            <w:r>
              <w:rPr/>
              <w:t xml:space="preserve">一</w:t>
            </w:r>
            <w:r>
              <w:rPr>
                <w:rPrChange w:id="176" w:author="Acer" w:date="2024-10-18T01:48:00Z" w16du:dateUtc="2024-10-17T17:48:00Z">
                  <w:rPr>
                    <w:noProof/>
                  </w:rPr>
                </w:rPrChange>
              </w:rPr>
              <w:t xml:space="preserve">、</w:t>
            </w:r>
            <w:r>
              <w:rPr/>
              <w:t xml:space="preserve">前年末残高</w:t>
            </w:r>
          </w:p>
        </w:tc>
      </w:tr>
      <w:tr w:rsidR="004F5BC8" w14:paraId="0A5BA72E" w14:textId="77777777" w:rsidTr="004F5BC8">
        <w:trPr>
          <w:trPrChange w:id="179" w:author="Acer" w:date="2024-10-18T01:49:00Z" w16du:dateUtc="2024-10-17T17:49:00Z">
            <w:trPr>
              <w:gridAfter w:val="0"/>
            </w:trPr>
          </w:trPrChange>
        </w:trPr>
        <w:tc>
          <w:tcPr>
            <w:tcW w:w="7407" w:type="dxa"/>
            <w:shd w:val="clear" w:color="auto" w:fill="F2F2F2" w:themeFill="background1" w:themeFillShade="F2"/>
            <w:tcPrChange w:id="180" w:author="Acer" w:date="2024-10-18T01:49:00Z" w16du:dateUtc="2024-10-17T17:49:00Z">
              <w:tcPr>
                <w:tcW w:w="7407" w:type="dxa"/>
                <w:gridSpan w:val="2"/>
                <w:shd w:val="clear" w:color="auto" w:fill="F2F2F2" w:themeFill="background1" w:themeFillShade="F2"/>
              </w:tcPr>
            </w:tcPrChange>
          </w:tcPr>
          <w:p w14:paraId="4FDDB286" w14:textId="70A271AD">
            <w:pPr>
              <w:rPr>
                <w:rFonts w:ascii="Arial Unicode MS" w:eastAsia="Arial Unicode MS"/>
                <w:noProof/>
                <w:rPrChange w:id="181" w:author="Acer" w:date="2024-10-18T01:48:00Z" w16du:dateUtc="2024-10-17T17:48:00Z">
                  <w:rPr>
                    <w:noProof/>
                  </w:rPr>
                </w:rPrChange>
              </w:rPr>
            </w:pPr>
            <w:r>
              <w:rPr/>
              <w:t xml:space="preserve">三</w:t>
            </w:r>
            <w:r>
              <w:rPr>
                <w:rPrChange w:id="182" w:author="Acer" w:date="2024-10-18T01:48:00Z" w16du:dateUtc="2024-10-17T17:48:00Z">
                  <w:rPr>
                    <w:noProof/>
                  </w:rPr>
                </w:rPrChange>
              </w:rPr>
              <w:t xml:space="preserve">、</w:t>
            </w:r>
            <w:r>
              <w:rPr/>
              <w:t xml:space="preserve">当期増減変動額（減少は</w:t>
            </w:r>
            <w:r>
              <w:rPr>
                <w:rPrChange w:id="185" w:author="Acer" w:date="2024-10-18T01:48:00Z" w16du:dateUtc="2024-10-17T17:48:00Z">
                  <w:rPr>
                    <w:noProof/>
                  </w:rPr>
                </w:rPrChange>
              </w:rPr>
              <w:t xml:space="preserve">「</w:t>
            </w:r>
            <w:r>
              <w:rPr/>
              <w:t xml:space="preserve">一</w:t>
            </w:r>
            <w:r>
              <w:rPr>
                <w:rPrChange w:id="186" w:author="Acer" w:date="2024-10-18T01:48:00Z" w16du:dateUtc="2024-10-17T17:48:00Z">
                  <w:rPr>
                    <w:noProof/>
                  </w:rPr>
                </w:rPrChange>
              </w:rPr>
              <w:t xml:space="preserve">」</w:t>
            </w:r>
            <w:r>
              <w:rPr/>
              <w:t xml:space="preserve">で記入）</w:t>
            </w:r>
          </w:p>
        </w:tc>
      </w:tr>
      <w:tr w:rsidR="004F5BC8" w14:paraId="38A28DB7" w14:textId="77777777" w:rsidTr="004F5BC8">
        <w:trPr>
          <w:trPrChange w:id="189" w:author="Acer" w:date="2024-10-18T01:49:00Z" w16du:dateUtc="2024-10-17T17:49:00Z">
            <w:trPr>
              <w:gridAfter w:val="0"/>
            </w:trPr>
          </w:trPrChange>
        </w:trPr>
        <w:tc>
          <w:tcPr>
            <w:tcW w:w="7407" w:type="dxa"/>
            <w:shd w:val="clear" w:color="auto" w:fill="F2F2F2" w:themeFill="background1" w:themeFillShade="F2"/>
            <w:tcPrChange w:id="190" w:author="Acer" w:date="2024-10-18T01:49:00Z" w16du:dateUtc="2024-10-17T17:49:00Z">
              <w:tcPr>
                <w:tcW w:w="7407" w:type="dxa"/>
                <w:gridSpan w:val="2"/>
                <w:shd w:val="clear" w:color="auto" w:fill="F2F2F2" w:themeFill="background1" w:themeFillShade="F2"/>
              </w:tcPr>
            </w:tcPrChange>
          </w:tcPr>
          <w:p w14:paraId="3F25D88F" w14:textId="478F1F21">
            <w:pPr>
              <w:rPr>
                <w:rFonts w:ascii="Arial Unicode MS" w:eastAsia="Arial Unicode MS" w:hint="eastAsia"/>
                <w:noProof/>
                <w:rPrChange w:id="191" w:author="Acer" w:date="2024-10-18T01:48:00Z" w16du:dateUtc="2024-10-17T17:48:00Z">
                  <w:rPr>
                    <w:rFonts w:hint="eastAsia"/>
                    <w:noProof/>
                  </w:rPr>
                </w:rPrChange>
              </w:rPr>
            </w:pPr>
            <w:r>
              <w:rPr>
                <w:rPrChange w:id="195" w:author="Acer" w:date="2024-10-18T01:48:00Z" w16du:dateUtc="2024-10-17T17:48:00Z">
                  <w:rPr>
                    <w:rFonts w:hint="eastAsia"/>
                    <w:noProof/>
                  </w:rPr>
                </w:rPrChange>
              </w:rPr>
              <w:t xml:space="preserve">#</w:t>
            </w:r>
          </w:p>
        </w:tc>
      </w:tr>
      <w:tr w:rsidR="004F5BC8" w14:paraId="6397213B" w14:textId="77777777" w:rsidTr="004F5BC8">
        <w:trPr>
          <w:trPrChange w:id="196" w:author="Acer" w:date="2024-10-18T01:49:00Z" w16du:dateUtc="2024-10-17T17:49:00Z">
            <w:trPr>
              <w:gridAfter w:val="0"/>
            </w:trPr>
          </w:trPrChange>
        </w:trPr>
        <w:tc>
          <w:tcPr>
            <w:tcW w:w="7407" w:type="dxa"/>
            <w:shd w:val="clear" w:color="auto" w:fill="F2F2F2" w:themeFill="background1" w:themeFillShade="F2"/>
            <w:tcPrChange w:id="197" w:author="Acer" w:date="2024-10-18T01:49:00Z" w16du:dateUtc="2024-10-17T17:49:00Z">
              <w:tcPr>
                <w:tcW w:w="7407" w:type="dxa"/>
                <w:gridSpan w:val="2"/>
                <w:shd w:val="clear" w:color="auto" w:fill="F2F2F2" w:themeFill="background1" w:themeFillShade="F2"/>
              </w:tcPr>
            </w:tcPrChange>
          </w:tcPr>
          <w:p w14:paraId="1BEA2BBA" w14:textId="51FA7793">
            <w:pPr>
              <w:rPr>
                <w:rFonts w:ascii="Arial Unicode MS" w:eastAsia="Arial Unicode MS"/>
                <w:noProof/>
                <w:rPrChange w:id="198" w:author="Acer" w:date="2024-10-18T01:48:00Z" w16du:dateUtc="2024-10-17T17:48:00Z">
                  <w:rPr>
                    <w:noProof/>
                  </w:rPr>
                </w:rPrChange>
              </w:rPr>
            </w:pPr>
            <w:r>
              <w:rPr>
                <w:rPrChange w:id="200" w:author="Acer" w:date="2024-10-18T01:48:00Z" w16du:dateUtc="2024-10-17T17:48:00Z">
                  <w:rPr>
                    <w:rFonts w:hint="eastAsia"/>
                    <w:noProof/>
                  </w:rPr>
                </w:rPrChange>
              </w:rPr>
              <w:t xml:space="preserve">#</w:t>
            </w:r>
          </w:p>
        </w:tc>
      </w:tr>
      <w:tr w:rsidR="004F5BC8" w14:paraId="5FCACB51" w14:textId="77777777" w:rsidTr="004F5BC8">
        <w:trPr>
          <w:trPrChange w:id="203" w:author="Acer" w:date="2024-10-18T01:49:00Z" w16du:dateUtc="2024-10-17T17:49:00Z">
            <w:trPr>
              <w:gridAfter w:val="0"/>
            </w:trPr>
          </w:trPrChange>
        </w:trPr>
        <w:tc>
          <w:tcPr>
            <w:tcW w:w="7407" w:type="dxa"/>
            <w:shd w:val="clear" w:color="auto" w:fill="F2F2F2" w:themeFill="background1" w:themeFillShade="F2"/>
            <w:tcPrChange w:id="204" w:author="Acer" w:date="2024-10-18T01:49:00Z" w16du:dateUtc="2024-10-17T17:49:00Z">
              <w:tcPr>
                <w:tcW w:w="7407" w:type="dxa"/>
                <w:gridSpan w:val="2"/>
                <w:shd w:val="clear" w:color="auto" w:fill="F2F2F2" w:themeFill="background1" w:themeFillShade="F2"/>
              </w:tcPr>
            </w:tcPrChange>
          </w:tcPr>
          <w:p w14:paraId="12A59E22" w14:textId="45CA80A1">
            <w:pPr>
              <w:rPr>
                <w:rFonts w:ascii="Arial Unicode MS" w:eastAsia="Arial Unicode MS"/>
                <w:noProof/>
                <w:rPrChange w:id="205" w:author="Acer" w:date="2024-10-18T01:48:00Z" w16du:dateUtc="2024-10-17T17:48:00Z">
                  <w:rPr>
                    <w:noProof/>
                  </w:rPr>
                </w:rPrChange>
              </w:rPr>
            </w:pPr>
            <w:r>
              <w:rPr/>
              <w:t xml:space="preserve">四</w:t>
            </w:r>
            <w:r>
              <w:rPr>
                <w:rPrChange w:id="206" w:author="Acer" w:date="2024-10-18T01:48:00Z" w16du:dateUtc="2024-10-17T17:48:00Z">
                  <w:rPr>
                    <w:noProof/>
                  </w:rPr>
                </w:rPrChange>
              </w:rPr>
              <w:t xml:space="preserve">、</w:t>
            </w:r>
            <w:r>
              <w:rPr/>
              <w:t xml:space="preserve">当期末残</w:t>
            </w:r>
            <w:r>
              <w:rPr>
                <w:rPrChange w:id="208" w:author="Acer" w:date="2024-10-18T01:48:00Z" w16du:dateUtc="2024-10-17T17:48:00Z">
                  <w:rPr>
                    <w:rFonts w:hint="eastAsia"/>
                    <w:noProof/>
                  </w:rPr>
                </w:rPrChange>
              </w:rPr>
              <w:t xml:space="preserve">高</w:t>
            </w:r>
          </w:p>
        </w:tc>
      </w:tr>
      <w:tr w:rsidR="004F5BC8" w14:paraId="28E4C1FF" w14:textId="77777777" w:rsidTr="004F5BC8">
        <w:trPr>
          <w:trPrChange w:id="211" w:author="Acer" w:date="2024-10-18T01:49:00Z" w16du:dateUtc="2024-10-17T17:49:00Z">
            <w:trPr>
              <w:gridAfter w:val="0"/>
            </w:trPr>
          </w:trPrChange>
        </w:trPr>
        <w:tc>
          <w:tcPr>
            <w:tcW w:w="7407" w:type="dxa"/>
            <w:shd w:val="clear" w:color="auto" w:fill="F2F2F2" w:themeFill="background1" w:themeFillShade="F2"/>
            <w:tcPrChange w:id="212" w:author="Acer" w:date="2024-10-18T01:49:00Z" w16du:dateUtc="2024-10-17T17:49:00Z">
              <w:tcPr>
                <w:tcW w:w="7407" w:type="dxa"/>
                <w:gridSpan w:val="2"/>
                <w:shd w:val="clear" w:color="auto" w:fill="F2F2F2" w:themeFill="background1" w:themeFillShade="F2"/>
              </w:tcPr>
            </w:tcPrChange>
          </w:tcPr>
          <w:p w14:paraId="0DB438A7" w14:textId="0F7C4E43">
            <w:pPr>
              <w:rPr>
                <w:rFonts w:ascii="Arial Unicode MS" w:eastAsia="Arial Unicode MS"/>
                <w:noProof/>
                <w:rPrChange w:id="213" w:author="Acer" w:date="2024-10-18T01:48:00Z" w16du:dateUtc="2024-10-17T17:48:00Z">
                  <w:rPr>
                    <w:noProof/>
                  </w:rPr>
                </w:rPrChange>
              </w:rPr>
            </w:pPr>
            <w:r>
              <w:rPr/>
              <w:t xml:space="preserve">信用リスク特性の組み合わせにより貸倒引当金を計上した売掛金</w:t>
            </w:r>
          </w:p>
        </w:tc>
      </w:tr>
      <w:tr w:rsidR="004F5BC8" w14:paraId="71253C37" w14:textId="77777777" w:rsidTr="004F5BC8">
        <w:trPr>
          <w:trPrChange w:id="215" w:author="Acer" w:date="2024-10-18T01:49:00Z" w16du:dateUtc="2024-10-17T17:49:00Z">
            <w:trPr>
              <w:gridAfter w:val="0"/>
            </w:trPr>
          </w:trPrChange>
        </w:trPr>
        <w:tc>
          <w:tcPr>
            <w:tcW w:w="7407" w:type="dxa"/>
            <w:shd w:val="clear" w:color="auto" w:fill="F2F2F2" w:themeFill="background1" w:themeFillShade="F2"/>
            <w:tcPrChange w:id="216" w:author="Acer" w:date="2024-10-18T01:49:00Z" w16du:dateUtc="2024-10-17T17:49:00Z">
              <w:tcPr>
                <w:tcW w:w="7407" w:type="dxa"/>
                <w:gridSpan w:val="2"/>
                <w:shd w:val="clear" w:color="auto" w:fill="F2F2F2" w:themeFill="background1" w:themeFillShade="F2"/>
              </w:tcPr>
            </w:tcPrChange>
          </w:tcPr>
          <w:p w14:paraId="0DFF14AD" w14:textId="15CECD19">
            <w:pPr>
              <w:rPr>
                <w:rFonts w:ascii="Arial Unicode MS" w:eastAsia="Arial Unicode MS"/>
                <w:noProof/>
                <w:rPrChange w:id="217" w:author="Acer" w:date="2024-10-18T01:48:00Z" w16du:dateUtc="2024-10-17T17:48:00Z">
                  <w:rPr>
                    <w:noProof/>
                  </w:rPr>
                </w:rPrChange>
              </w:rPr>
            </w:pPr>
            <w:r>
              <w:rPr/>
              <w:t xml:space="preserve">#</w:t>
            </w:r>
          </w:p>
        </w:tc>
      </w:tr>
      <w:tr w:rsidR="004F5BC8" w14:paraId="58CC7336" w14:textId="77777777" w:rsidTr="004F5BC8">
        <w:trPr>
          <w:trPrChange w:id="220" w:author="Acer" w:date="2024-10-18T01:49:00Z" w16du:dateUtc="2024-10-17T17:49:00Z">
            <w:trPr>
              <w:gridAfter w:val="0"/>
            </w:trPr>
          </w:trPrChange>
        </w:trPr>
        <w:tc>
          <w:tcPr>
            <w:tcW w:w="7407" w:type="dxa"/>
            <w:shd w:val="clear" w:color="auto" w:fill="F2F2F2" w:themeFill="background1" w:themeFillShade="F2"/>
            <w:tcPrChange w:id="221" w:author="Acer" w:date="2024-10-18T01:49:00Z" w16du:dateUtc="2024-10-17T17:49:00Z">
              <w:tcPr>
                <w:tcW w:w="7407" w:type="dxa"/>
                <w:gridSpan w:val="2"/>
                <w:shd w:val="clear" w:color="auto" w:fill="F2F2F2" w:themeFill="background1" w:themeFillShade="F2"/>
              </w:tcPr>
            </w:tcPrChange>
          </w:tcPr>
          <w:p w14:paraId="2EE99172" w14:textId="77777777">
            <w:pPr>
              <w:rPr>
                <w:rFonts w:ascii="Arial Unicode MS" w:eastAsia="Arial Unicode MS"/>
                <w:noProof/>
                <w:rPrChange w:id="222" w:author="Acer" w:date="2024-10-18T01:48:00Z" w16du:dateUtc="2024-10-17T17:48:00Z">
                  <w:rPr>
                    <w:noProof/>
                  </w:rPr>
                </w:rPrChange>
              </w:rPr>
            </w:pPr>
            <w:r>
              <w:rPr/>
              <w:t xml:space="preserve">（</w:t>
            </w:r>
            <w:r>
              <w:rPr>
                <w:rPrChange w:id="223" w:author="Acer" w:date="2024-10-18T01:48:00Z" w16du:dateUtc="2024-10-17T17:48:00Z">
                  <w:rPr>
                    <w:noProof/>
                  </w:rPr>
                </w:rPrChange>
              </w:rPr>
              <w:t xml:space="preserve">3</w:t>
            </w:r>
            <w:r>
              <w:rPr/>
              <w:t xml:space="preserve">）貸倒引当金の変動状況</w:t>
            </w:r>
          </w:p>
        </w:tc>
      </w:tr>
      <w:tr w:rsidR="004F5BC8" w14:paraId="70ACFF7D" w14:textId="77777777" w:rsidTr="004F5BC8">
        <w:trPr>
          <w:trPrChange w:id="224" w:author="Acer" w:date="2024-10-18T01:49:00Z" w16du:dateUtc="2024-10-17T17:49:00Z">
            <w:trPr>
              <w:gridAfter w:val="0"/>
            </w:trPr>
          </w:trPrChange>
        </w:trPr>
        <w:tc>
          <w:tcPr>
            <w:tcW w:w="7407" w:type="dxa"/>
            <w:shd w:val="clear" w:color="auto" w:fill="F2F2F2" w:themeFill="background1" w:themeFillShade="F2"/>
            <w:tcPrChange w:id="225" w:author="Acer" w:date="2024-10-18T01:49:00Z" w16du:dateUtc="2024-10-17T17:49:00Z">
              <w:tcPr>
                <w:tcW w:w="7407" w:type="dxa"/>
                <w:gridSpan w:val="2"/>
                <w:shd w:val="clear" w:color="auto" w:fill="F2F2F2" w:themeFill="background1" w:themeFillShade="F2"/>
              </w:tcPr>
            </w:tcPrChange>
          </w:tcPr>
          <w:p w14:paraId="03211B5D" w14:textId="77777777">
            <w:pPr>
              <w:rPr>
                <w:rFonts w:ascii="Arial Unicode MS" w:eastAsia="Arial Unicode MS"/>
                <w:noProof/>
                <w:rPrChange w:id="226" w:author="Acer" w:date="2024-10-18T01:48:00Z" w16du:dateUtc="2024-10-17T17:48:00Z">
                  <w:rPr>
                    <w:noProof/>
                  </w:rPr>
                </w:rPrChange>
              </w:rPr>
            </w:pPr>
            <w:r>
              <w:rPr>
                <w:rPrChange w:id="227" w:author="Acer" w:date="2024-10-18T01:48:00Z" w16du:dateUtc="2024-10-17T17:48:00Z">
                  <w:rPr>
                    <w:rFonts w:ascii="Microsoft YaHei UI" w:eastAsia="Microsoft YaHei UI" w:hAnsi="Microsoft YaHei UI" w:cs="Microsoft YaHei UI" w:hint="eastAsia"/>
                    <w:noProof/>
                  </w:rPr>
                </w:rPrChange>
              </w:rPr>
              <w:t xml:space="preserve">②</w:t>
            </w:r>
            <w:r>
              <w:rPr/>
              <w:t xml:space="preserve">当期計上</w:t>
            </w:r>
            <w:r>
              <w:rPr>
                <w:rPrChange w:id="228" w:author="Acer" w:date="2024-10-18T01:48:00Z" w16du:dateUtc="2024-10-17T17:48:00Z">
                  <w:rPr>
                    <w:noProof/>
                  </w:rPr>
                </w:rPrChange>
              </w:rPr>
              <w:t xml:space="preserve">、</w:t>
            </w:r>
            <w:r>
              <w:rPr/>
              <w:t xml:space="preserve">回収または戻入</w:t>
            </w:r>
            <w:r>
              <w:rPr>
                <w:rPrChange w:id="229" w:author="Acer" w:date="2024-10-18T01:48:00Z" w16du:dateUtc="2024-10-17T17:48:00Z">
                  <w:rPr>
                    <w:noProof/>
                  </w:rPr>
                </w:rPrChange>
              </w:rPr>
              <w:t xml:space="preserve">、</w:t>
            </w:r>
            <w:r>
              <w:rPr/>
              <w:t xml:space="preserve">償却した貸倒引当金の状況</w:t>
            </w:r>
          </w:p>
        </w:tc>
      </w:tr>
      <w:tr w:rsidR="004F5BC8" w14:paraId="66B90C9A" w14:textId="77777777" w:rsidTr="004F5BC8">
        <w:trPr>
          <w:trPrChange w:id="230" w:author="Acer" w:date="2024-10-18T01:49:00Z" w16du:dateUtc="2024-10-17T17:49:00Z">
            <w:trPr>
              <w:gridAfter w:val="0"/>
            </w:trPr>
          </w:trPrChange>
        </w:trPr>
        <w:tc>
          <w:tcPr>
            <w:tcW w:w="7407" w:type="dxa"/>
            <w:shd w:val="clear" w:color="auto" w:fill="F2F2F2" w:themeFill="background1" w:themeFillShade="F2"/>
            <w:tcPrChange w:id="231" w:author="Acer" w:date="2024-10-18T01:49:00Z" w16du:dateUtc="2024-10-17T17:49:00Z">
              <w:tcPr>
                <w:tcW w:w="7407" w:type="dxa"/>
                <w:gridSpan w:val="2"/>
                <w:shd w:val="clear" w:color="auto" w:fill="F2F2F2" w:themeFill="background1" w:themeFillShade="F2"/>
              </w:tcPr>
            </w:tcPrChange>
          </w:tcPr>
          <w:p w14:paraId="1B148F57" w14:textId="5DDECC22">
            <w:pPr>
              <w:rPr>
                <w:rFonts w:ascii="Arial Unicode MS" w:eastAsia="Arial Unicode MS"/>
                <w:noProof/>
                <w:rPrChange w:id="232" w:author="Acer" w:date="2024-10-18T01:48:00Z" w16du:dateUtc="2024-10-17T17:48:00Z">
                  <w:rPr>
                    <w:noProof/>
                  </w:rPr>
                </w:rPrChange>
              </w:rPr>
            </w:pPr>
            <w:r>
              <w:rPr>
                <w:rPrChange w:id="236" w:author="Acer" w:date="2024-10-18T01:48:00Z" w16du:dateUtc="2024-10-17T17:48:00Z">
                  <w:rPr>
                    <w:rFonts w:hint="eastAsia"/>
                    <w:noProof/>
                  </w:rPr>
                </w:rPrChange>
              </w:rPr>
              <w:t xml:space="preserve">減損引当金</w:t>
            </w:r>
          </w:p>
        </w:tc>
      </w:tr>
      <w:tr w:rsidR="004F5BC8" w14:paraId="436EFD7C" w14:textId="77777777" w:rsidTr="004F5BC8">
        <w:trPr>
          <w:trPrChange w:id="237" w:author="Acer" w:date="2024-10-18T01:49:00Z" w16du:dateUtc="2024-10-17T17:49:00Z">
            <w:trPr>
              <w:gridAfter w:val="0"/>
            </w:trPr>
          </w:trPrChange>
        </w:trPr>
        <w:tc>
          <w:tcPr>
            <w:tcW w:w="7407" w:type="dxa"/>
            <w:shd w:val="clear" w:color="auto" w:fill="F2F2F2" w:themeFill="background1" w:themeFillShade="F2"/>
            <w:tcPrChange w:id="238" w:author="Acer" w:date="2024-10-18T01:49:00Z" w16du:dateUtc="2024-10-17T17:49:00Z">
              <w:tcPr>
                <w:tcW w:w="7407" w:type="dxa"/>
                <w:gridSpan w:val="2"/>
                <w:shd w:val="clear" w:color="auto" w:fill="F2F2F2" w:themeFill="background1" w:themeFillShade="F2"/>
              </w:tcPr>
            </w:tcPrChange>
          </w:tcPr>
          <w:p w14:paraId="07D11B92" w14:textId="742F1075">
            <w:pPr>
              <w:rPr>
                <w:rFonts w:ascii="Arial Unicode MS" w:eastAsia="Arial Unicode MS"/>
                <w:noProof/>
                <w:rPrChange w:id="239" w:author="Acer" w:date="2024-10-18T01:48:00Z" w16du:dateUtc="2024-10-17T17:48:00Z">
                  <w:rPr>
                    <w:noProof/>
                  </w:rPr>
                </w:rPrChange>
              </w:rPr>
            </w:pPr>
            <w:r>
              <w:rPr>
                <w:rPrChange w:id="243" w:author="Acer" w:date="2024-10-18T01:48:00Z" w16du:dateUtc="2024-10-17T17:48:00Z">
                  <w:rPr>
                    <w:rFonts w:hint="eastAsia"/>
                    <w:noProof/>
                  </w:rPr>
                </w:rPrChange>
              </w:rPr>
              <w:t xml:space="preserve">帳簿価額</w:t>
            </w:r>
          </w:p>
        </w:tc>
      </w:tr>
      <w:tr w:rsidR="004F5BC8" w14:paraId="693B54C4" w14:textId="77777777" w:rsidTr="004F5BC8">
        <w:trPr>
          <w:trPrChange w:id="244" w:author="Acer" w:date="2024-10-18T01:49:00Z" w16du:dateUtc="2024-10-17T17:49:00Z">
            <w:trPr>
              <w:gridAfter w:val="0"/>
            </w:trPr>
          </w:trPrChange>
        </w:trPr>
        <w:tc>
          <w:tcPr>
            <w:tcW w:w="7407" w:type="dxa"/>
            <w:shd w:val="clear" w:color="auto" w:fill="F2F2F2" w:themeFill="background1" w:themeFillShade="F2"/>
            <w:tcPrChange w:id="245" w:author="Acer" w:date="2024-10-18T01:49:00Z" w16du:dateUtc="2024-10-17T17:49:00Z">
              <w:tcPr>
                <w:tcW w:w="7407" w:type="dxa"/>
                <w:gridSpan w:val="2"/>
                <w:shd w:val="clear" w:color="auto" w:fill="F2F2F2" w:themeFill="background1" w:themeFillShade="F2"/>
              </w:tcPr>
            </w:tcPrChange>
          </w:tcPr>
          <w:p w14:paraId="46656AEE" w14:textId="2472D321">
            <w:pPr>
              <w:rPr>
                <w:rFonts w:ascii="Arial Unicode MS" w:eastAsia="Arial Unicode MS"/>
                <w:noProof/>
                <w:rPrChange w:id="246" w:author="Acer" w:date="2024-10-18T01:48:00Z" w16du:dateUtc="2024-10-17T17:48:00Z">
                  <w:rPr>
                    <w:noProof/>
                  </w:rPr>
                </w:rPrChange>
              </w:rPr>
            </w:pPr>
            <w:r>
              <w:rPr/>
              <w:t xml:space="preserve">減損引当金期末残高</w:t>
            </w:r>
          </w:p>
        </w:tc>
      </w:tr>
      <w:tr w:rsidR="004F5BC8" w14:paraId="2971DC56" w14:textId="77777777" w:rsidTr="004F5BC8">
        <w:trPr>
          <w:trPrChange w:id="249" w:author="Acer" w:date="2024-10-18T01:49:00Z" w16du:dateUtc="2024-10-17T17:49:00Z">
            <w:trPr>
              <w:gridAfter w:val="0"/>
            </w:trPr>
          </w:trPrChange>
        </w:trPr>
        <w:tc>
          <w:tcPr>
            <w:tcW w:w="7407" w:type="dxa"/>
            <w:shd w:val="clear" w:color="auto" w:fill="F2F2F2" w:themeFill="background1" w:themeFillShade="F2"/>
            <w:tcPrChange w:id="250" w:author="Acer" w:date="2024-10-18T01:49:00Z" w16du:dateUtc="2024-10-17T17:49:00Z">
              <w:tcPr>
                <w:tcW w:w="7407" w:type="dxa"/>
                <w:gridSpan w:val="2"/>
                <w:shd w:val="clear" w:color="auto" w:fill="F2F2F2" w:themeFill="background1" w:themeFillShade="F2"/>
              </w:tcPr>
            </w:tcPrChange>
          </w:tcPr>
          <w:p w14:paraId="57C191AA" w14:textId="7F13603B">
            <w:pPr>
              <w:rPr>
                <w:rFonts w:ascii="Arial Unicode MS" w:eastAsia="Arial Unicode MS" w:hint="eastAsia"/>
                <w:noProof/>
                <w:rPrChange w:id="251" w:author="Acer" w:date="2024-10-18T01:48:00Z" w16du:dateUtc="2024-10-17T17:48:00Z">
                  <w:rPr>
                    <w:rFonts w:hint="eastAsia"/>
                    <w:noProof/>
                  </w:rPr>
                </w:rPrChange>
              </w:rPr>
            </w:pPr>
            <w:r>
              <w:rPr>
                <w:rPrChange w:id="255" w:author="Acer" w:date="2024-10-18T01:48:00Z" w16du:dateUtc="2024-10-17T17:48:00Z">
                  <w:rPr>
                    <w:rFonts w:hint="eastAsia"/>
                    <w:noProof/>
                  </w:rPr>
                </w:rPrChange>
              </w:rPr>
              <w:t xml:space="preserve">減損引当金</w:t>
            </w:r>
          </w:p>
        </w:tc>
      </w:tr>
      <w:tr w:rsidR="004F5BC8" w14:paraId="58CB6F64" w14:textId="77777777" w:rsidTr="004F5BC8">
        <w:trPr>
          <w:trPrChange w:id="256" w:author="Acer" w:date="2024-10-18T01:49:00Z" w16du:dateUtc="2024-10-17T17:49:00Z">
            <w:trPr>
              <w:gridAfter w:val="0"/>
            </w:trPr>
          </w:trPrChange>
        </w:trPr>
        <w:tc>
          <w:tcPr>
            <w:tcW w:w="7407" w:type="dxa"/>
            <w:shd w:val="clear" w:color="auto" w:fill="F2F2F2" w:themeFill="background1" w:themeFillShade="F2"/>
            <w:tcPrChange w:id="257" w:author="Acer" w:date="2024-10-18T01:49:00Z" w16du:dateUtc="2024-10-17T17:49:00Z">
              <w:tcPr>
                <w:tcW w:w="7407" w:type="dxa"/>
                <w:gridSpan w:val="2"/>
                <w:shd w:val="clear" w:color="auto" w:fill="F2F2F2" w:themeFill="background1" w:themeFillShade="F2"/>
              </w:tcPr>
            </w:tcPrChange>
          </w:tcPr>
          <w:p w14:paraId="03325D57" w14:textId="70A0B58F">
            <w:pPr>
              <w:rPr>
                <w:rFonts w:ascii="Arial Unicode MS" w:eastAsia="Arial Unicode MS"/>
                <w:noProof/>
                <w:rPrChange w:id="258" w:author="Acer" w:date="2024-10-18T01:48:00Z" w16du:dateUtc="2024-10-17T17:48:00Z">
                  <w:rPr>
                    <w:noProof/>
                  </w:rPr>
                </w:rPrChange>
              </w:rPr>
            </w:pPr>
            <w:r>
              <w:rPr/>
              <w:t xml:space="preserve">繰延税金資産</w:t>
            </w:r>
          </w:p>
        </w:tc>
      </w:tr>
      <w:tr w:rsidR="004F5BC8" w14:paraId="26284DFF" w14:textId="77777777" w:rsidTr="004F5BC8">
        <w:trPr>
          <w:trPrChange w:id="261" w:author="Acer" w:date="2024-10-18T01:49:00Z" w16du:dateUtc="2024-10-17T17:49:00Z">
            <w:trPr>
              <w:gridAfter w:val="0"/>
            </w:trPr>
          </w:trPrChange>
        </w:trPr>
        <w:tc>
          <w:tcPr>
            <w:tcW w:w="7407" w:type="dxa"/>
            <w:shd w:val="clear" w:color="auto" w:fill="F2F2F2" w:themeFill="background1" w:themeFillShade="F2"/>
            <w:tcPrChange w:id="262" w:author="Acer" w:date="2024-10-18T01:49:00Z" w16du:dateUtc="2024-10-17T17:49:00Z">
              <w:tcPr>
                <w:tcW w:w="7407" w:type="dxa"/>
                <w:gridSpan w:val="2"/>
                <w:shd w:val="clear" w:color="auto" w:fill="F2F2F2" w:themeFill="background1" w:themeFillShade="F2"/>
              </w:tcPr>
            </w:tcPrChange>
          </w:tcPr>
          <w:p w14:paraId="4F704A7E" w14:textId="6FE318AB">
            <w:pPr>
              <w:rPr>
                <w:rFonts w:ascii="Arial Unicode MS" w:eastAsia="Arial Unicode MS" w:hint="eastAsia"/>
                <w:noProof/>
                <w:rPrChange w:id="263" w:author="Acer" w:date="2024-10-18T01:48:00Z" w16du:dateUtc="2024-10-17T17:48:00Z">
                  <w:rPr>
                    <w:rFonts w:hint="eastAsia"/>
                    <w:noProof/>
                  </w:rPr>
                </w:rPrChange>
              </w:rPr>
            </w:pPr>
            <w:r>
              <w:rPr>
                <w:rPrChange w:id="267" w:author="Acer" w:date="2024-10-18T01:48:00Z" w16du:dateUtc="2024-10-17T17:48:00Z">
                  <w:rPr>
                    <w:rFonts w:hint="eastAsia"/>
                    <w:noProof/>
                  </w:rPr>
                </w:rPrChange>
              </w:rPr>
              <w:t xml:space="preserve">期首残高</w:t>
            </w:r>
          </w:p>
        </w:tc>
      </w:tr>
      <w:tr w:rsidR="004F5BC8" w14:paraId="3B61371D" w14:textId="77777777" w:rsidTr="004F5BC8">
        <w:trPr>
          <w:trPrChange w:id="268" w:author="Acer" w:date="2024-10-18T01:49:00Z" w16du:dateUtc="2024-10-17T17:49:00Z">
            <w:trPr>
              <w:gridAfter w:val="0"/>
            </w:trPr>
          </w:trPrChange>
        </w:trPr>
        <w:tc>
          <w:tcPr>
            <w:tcW w:w="7407" w:type="dxa"/>
            <w:shd w:val="clear" w:color="auto" w:fill="F2F2F2" w:themeFill="background1" w:themeFillShade="F2"/>
            <w:tcPrChange w:id="269" w:author="Acer" w:date="2024-10-18T01:49:00Z" w16du:dateUtc="2024-10-17T17:49:00Z">
              <w:tcPr>
                <w:tcW w:w="7407" w:type="dxa"/>
                <w:gridSpan w:val="2"/>
                <w:shd w:val="clear" w:color="auto" w:fill="F2F2F2" w:themeFill="background1" w:themeFillShade="F2"/>
              </w:tcPr>
            </w:tcPrChange>
          </w:tcPr>
          <w:p w14:paraId="35E63468" w14:textId="77777777">
            <w:pPr>
              <w:rPr>
                <w:noProof/>
              </w:rPr>
            </w:pPr>
            <w:r>
              <w:rPr/>
              <w:t xml:space="preserve">1</w:t>
            </w:r>
            <w:r>
              <w:rPr/>
              <w:t xml:space="preserve">年内償還予定の長期借入金</w:t>
            </w:r>
          </w:p>
        </w:tc>
      </w:tr>
      <w:tr w:rsidR="004F5BC8" w14:paraId="13A2E415" w14:textId="77777777" w:rsidTr="004F5BC8">
        <w:trPr>
          <w:trPrChange w:id="271" w:author="Acer" w:date="2024-10-18T01:49:00Z" w16du:dateUtc="2024-10-17T17:49:00Z">
            <w:trPr>
              <w:gridAfter w:val="0"/>
            </w:trPr>
          </w:trPrChange>
        </w:trPr>
        <w:tc>
          <w:tcPr>
            <w:tcW w:w="7407" w:type="dxa"/>
            <w:shd w:val="clear" w:color="auto" w:fill="F2F2F2" w:themeFill="background1" w:themeFillShade="F2"/>
            <w:tcPrChange w:id="272" w:author="Acer" w:date="2024-10-18T01:49:00Z" w16du:dateUtc="2024-10-17T17:49:00Z">
              <w:tcPr>
                <w:tcW w:w="7407" w:type="dxa"/>
                <w:gridSpan w:val="2"/>
                <w:shd w:val="clear" w:color="auto" w:fill="F2F2F2" w:themeFill="background1" w:themeFillShade="F2"/>
              </w:tcPr>
            </w:tcPrChange>
          </w:tcPr>
          <w:p w14:paraId="6879B2CA" w14:textId="408AC6B3">
            <w:pPr>
              <w:rPr>
                <w:noProof/>
              </w:rPr>
            </w:pPr>
            <w:r>
              <w:rPr/>
              <w:t xml:space="preserve">期首残高</w:t>
            </w:r>
          </w:p>
        </w:tc>
      </w:tr>
      <w:tr w:rsidR="004F5BC8" w14:paraId="7CD3BC2A" w14:textId="77777777" w:rsidTr="004F5BC8">
        <w:trPr>
          <w:trPrChange w:id="275" w:author="Acer" w:date="2024-10-18T01:49:00Z" w16du:dateUtc="2024-10-17T17:49:00Z">
            <w:trPr>
              <w:gridAfter w:val="0"/>
            </w:trPr>
          </w:trPrChange>
        </w:trPr>
        <w:tc>
          <w:tcPr>
            <w:tcW w:w="7407" w:type="dxa"/>
            <w:shd w:val="clear" w:color="auto" w:fill="F2F2F2" w:themeFill="background1" w:themeFillShade="F2"/>
            <w:tcPrChange w:id="276" w:author="Acer" w:date="2024-10-18T01:49:00Z" w16du:dateUtc="2024-10-17T17:49:00Z">
              <w:tcPr>
                <w:tcW w:w="7407" w:type="dxa"/>
                <w:gridSpan w:val="2"/>
                <w:shd w:val="clear" w:color="auto" w:fill="F2F2F2" w:themeFill="background1" w:themeFillShade="F2"/>
              </w:tcPr>
            </w:tcPrChange>
          </w:tcPr>
          <w:p w14:paraId="13A931D4" w14:textId="45681FA4">
            <w:pPr>
              <w:rPr>
                <w:noProof/>
              </w:rPr>
            </w:pPr>
            <w:r>
              <w:rPr/>
              <w:t xml:space="preserve">保証借入金</w:t>
            </w:r>
          </w:p>
        </w:tc>
      </w:tr>
      <w:tr w:rsidR="004F5BC8" w14:paraId="71D4F68E" w14:textId="77777777" w:rsidTr="004F5BC8">
        <w:trPr>
          <w:trPrChange w:id="279" w:author="Acer" w:date="2024-10-18T01:49:00Z" w16du:dateUtc="2024-10-17T17:49:00Z">
            <w:trPr>
              <w:gridAfter w:val="0"/>
            </w:trPr>
          </w:trPrChange>
        </w:trPr>
        <w:tc>
          <w:tcPr>
            <w:tcW w:w="7407" w:type="dxa"/>
            <w:shd w:val="clear" w:color="auto" w:fill="F2F2F2" w:themeFill="background1" w:themeFillShade="F2"/>
            <w:tcPrChange w:id="280" w:author="Acer" w:date="2024-10-18T01:49:00Z" w16du:dateUtc="2024-10-17T17:49:00Z">
              <w:tcPr>
                <w:tcW w:w="7407" w:type="dxa"/>
                <w:gridSpan w:val="2"/>
                <w:shd w:val="clear" w:color="auto" w:fill="F2F2F2" w:themeFill="background1" w:themeFillShade="F2"/>
              </w:tcPr>
            </w:tcPrChange>
          </w:tcPr>
          <w:p w14:paraId="66F4141C" w14:textId="2B0BA6C0">
            <w:pPr>
              <w:rPr>
                <w:noProof/>
              </w:rPr>
            </w:pPr>
            <w:r>
              <w:rPr/>
              <w:t xml:space="preserve">控除：1年内に償還予定の部分</w:t>
            </w:r>
          </w:p>
        </w:tc>
      </w:tr>
      <w:tr w:rsidR="004F5BC8" w14:paraId="04C6C591" w14:textId="77777777" w:rsidTr="004F5BC8">
        <w:trPr>
          <w:trPrChange w:id="284" w:author="Acer" w:date="2024-10-18T01:49:00Z" w16du:dateUtc="2024-10-17T17:49:00Z">
            <w:trPr>
              <w:gridAfter w:val="0"/>
            </w:trPr>
          </w:trPrChange>
        </w:trPr>
        <w:tc>
          <w:tcPr>
            <w:tcW w:w="7407" w:type="dxa"/>
            <w:shd w:val="clear" w:color="auto" w:fill="F2F2F2" w:themeFill="background1" w:themeFillShade="F2"/>
            <w:tcPrChange w:id="285" w:author="Acer" w:date="2024-10-18T01:49:00Z" w16du:dateUtc="2024-10-17T17:49:00Z">
              <w:tcPr>
                <w:tcW w:w="7407" w:type="dxa"/>
                <w:gridSpan w:val="2"/>
                <w:shd w:val="clear" w:color="auto" w:fill="F2F2F2" w:themeFill="background1" w:themeFillShade="F2"/>
              </w:tcPr>
            </w:tcPrChange>
          </w:tcPr>
          <w:p w14:paraId="2D10D557" w14:textId="3F5C2507">
            <w:pPr>
              <w:rPr>
                <w:noProof/>
              </w:rPr>
            </w:pPr>
            <w:r>
              <w:rPr/>
              <w:t xml:space="preserve">期首残高</w:t>
            </w:r>
          </w:p>
        </w:tc>
      </w:tr>
      <w:tr w:rsidR="004F5BC8" w14:paraId="587D2F53" w14:textId="77777777" w:rsidTr="004F5BC8">
        <w:trPr>
          <w:trPrChange w:id="288" w:author="Acer" w:date="2024-10-18T01:49:00Z" w16du:dateUtc="2024-10-17T17:49:00Z">
            <w:trPr>
              <w:gridAfter w:val="0"/>
            </w:trPr>
          </w:trPrChange>
        </w:trPr>
        <w:tc>
          <w:tcPr>
            <w:tcW w:w="7407" w:type="dxa"/>
            <w:shd w:val="clear" w:color="auto" w:fill="F2F2F2" w:themeFill="background1" w:themeFillShade="F2"/>
            <w:tcPrChange w:id="289" w:author="Acer" w:date="2024-10-18T01:49:00Z" w16du:dateUtc="2024-10-17T17:49:00Z">
              <w:tcPr>
                <w:tcW w:w="7407" w:type="dxa"/>
                <w:gridSpan w:val="2"/>
                <w:shd w:val="clear" w:color="auto" w:fill="F2F2F2" w:themeFill="background1" w:themeFillShade="F2"/>
              </w:tcPr>
            </w:tcPrChange>
          </w:tcPr>
          <w:p w14:paraId="0BA42147" w14:textId="77777777">
            <w:pPr>
              <w:rPr>
                <w:noProof/>
              </w:rPr>
            </w:pPr>
            <w:r>
              <w:rPr/>
              <w:t xml:space="preserve">当期増加額</w:t>
            </w:r>
          </w:p>
        </w:tc>
      </w:tr>
      <w:tr w:rsidR="004F5BC8" w14:paraId="66CE6AC1" w14:textId="77777777" w:rsidTr="004F5BC8">
        <w:trPr>
          <w:trPrChange w:id="291" w:author="Acer" w:date="2024-10-18T01:49:00Z" w16du:dateUtc="2024-10-17T17:49:00Z">
            <w:trPr>
              <w:gridAfter w:val="0"/>
            </w:trPr>
          </w:trPrChange>
        </w:trPr>
        <w:tc>
          <w:tcPr>
            <w:tcW w:w="7407" w:type="dxa"/>
            <w:shd w:val="clear" w:color="auto" w:fill="F2F2F2" w:themeFill="background1" w:themeFillShade="F2"/>
            <w:tcPrChange w:id="292" w:author="Acer" w:date="2024-10-18T01:49:00Z" w16du:dateUtc="2024-10-17T17:49:00Z">
              <w:tcPr>
                <w:tcW w:w="7407" w:type="dxa"/>
                <w:gridSpan w:val="2"/>
                <w:shd w:val="clear" w:color="auto" w:fill="F2F2F2" w:themeFill="background1" w:themeFillShade="F2"/>
              </w:tcPr>
            </w:tcPrChange>
          </w:tcPr>
          <w:p w14:paraId="2BFE84E5" w14:textId="6B6E2E4D">
            <w:pPr>
              <w:rPr>
                <w:noProof/>
              </w:rPr>
            </w:pPr>
            <w:r>
              <w:rPr/>
              <w:t xml:space="preserve">期末残高</w:t>
            </w:r>
          </w:p>
        </w:tc>
      </w:tr>
      <w:tr w:rsidR="004F5BC8" w14:paraId="318478DC" w14:textId="77777777" w:rsidTr="004F5BC8">
        <w:trPr>
          <w:trPrChange w:id="295" w:author="Acer" w:date="2024-10-18T01:49:00Z" w16du:dateUtc="2024-10-17T17:49:00Z">
            <w:trPr>
              <w:gridAfter w:val="0"/>
            </w:trPr>
          </w:trPrChange>
        </w:trPr>
        <w:tc>
          <w:tcPr>
            <w:tcW w:w="7407" w:type="dxa"/>
            <w:shd w:val="clear" w:color="auto" w:fill="F2F2F2" w:themeFill="background1" w:themeFillShade="F2"/>
            <w:tcPrChange w:id="296" w:author="Acer" w:date="2024-10-18T01:49:00Z" w16du:dateUtc="2024-10-17T17:49:00Z">
              <w:tcPr>
                <w:tcW w:w="7407" w:type="dxa"/>
                <w:gridSpan w:val="2"/>
                <w:shd w:val="clear" w:color="auto" w:fill="F2F2F2" w:themeFill="background1" w:themeFillShade="F2"/>
              </w:tcPr>
            </w:tcPrChange>
          </w:tcPr>
          <w:p w14:paraId="601FDF9A" w14:textId="192651B8">
            <w:pPr>
              <w:rPr>
                <w:noProof/>
              </w:rPr>
            </w:pPr>
            <w:r>
              <w:rPr/>
              <w:t xml:space="preserve">区分</w:t>
            </w:r>
          </w:p>
        </w:tc>
      </w:tr>
      <w:tr w:rsidR="004F5BC8" w14:paraId="4631FA58" w14:textId="77777777" w:rsidTr="004F5BC8">
        <w:trPr>
          <w:trPrChange w:id="299" w:author="Acer" w:date="2024-10-18T01:49:00Z" w16du:dateUtc="2024-10-17T17:49:00Z">
            <w:trPr>
              <w:gridAfter w:val="0"/>
            </w:trPr>
          </w:trPrChange>
        </w:trPr>
        <w:tc>
          <w:tcPr>
            <w:tcW w:w="7407" w:type="dxa"/>
            <w:shd w:val="clear" w:color="auto" w:fill="F2F2F2" w:themeFill="background1" w:themeFillShade="F2"/>
            <w:tcPrChange w:id="300" w:author="Acer" w:date="2024-10-18T01:49:00Z" w16du:dateUtc="2024-10-17T17:49:00Z">
              <w:tcPr>
                <w:tcW w:w="7407" w:type="dxa"/>
                <w:gridSpan w:val="2"/>
                <w:shd w:val="clear" w:color="auto" w:fill="F2F2F2" w:themeFill="background1" w:themeFillShade="F2"/>
              </w:tcPr>
            </w:tcPrChange>
          </w:tcPr>
          <w:p w14:paraId="7CDF75F9" w14:textId="00B1DCCD">
            <w:pPr>
              <w:rPr>
                <w:noProof/>
              </w:rPr>
            </w:pPr>
            <w:r>
              <w:rPr/>
              <w:t xml:space="preserve">うち：固定資産から投資不動産への振替による公正価値変動</w:t>
            </w:r>
          </w:p>
        </w:tc>
      </w:tr>
      <w:tr w:rsidR="004F5BC8" w14:paraId="540E189D" w14:textId="77777777" w:rsidTr="004F5BC8">
        <w:trPr>
          <w:trPrChange w:id="302" w:author="Acer" w:date="2024-10-18T01:49:00Z" w16du:dateUtc="2024-10-17T17:49:00Z">
            <w:trPr>
              <w:gridAfter w:val="0"/>
            </w:trPr>
          </w:trPrChange>
        </w:trPr>
        <w:tc>
          <w:tcPr>
            <w:tcW w:w="7407" w:type="dxa"/>
            <w:shd w:val="clear" w:color="auto" w:fill="F2F2F2" w:themeFill="background1" w:themeFillShade="F2"/>
            <w:tcPrChange w:id="303" w:author="Acer" w:date="2024-10-18T01:49:00Z" w16du:dateUtc="2024-10-17T17:49:00Z">
              <w:tcPr>
                <w:tcW w:w="7407" w:type="dxa"/>
                <w:gridSpan w:val="2"/>
                <w:shd w:val="clear" w:color="auto" w:fill="F2F2F2" w:themeFill="background1" w:themeFillShade="F2"/>
              </w:tcPr>
            </w:tcPrChange>
          </w:tcPr>
          <w:p w14:paraId="5C196B19" w14:textId="77777777">
            <w:pPr>
              <w:rPr>
                <w:noProof/>
              </w:rPr>
            </w:pPr>
            <w:r>
              <w:rPr/>
              <w:t xml:space="preserve">(1)</w:t>
            </w:r>
            <w:r>
              <w:rPr/>
              <w:t xml:space="preserve">売上高</w:t>
            </w:r>
            <w:r>
              <w:rPr/>
              <w:t xml:space="preserve">、</w:t>
            </w:r>
            <w:r>
              <w:rPr/>
              <w:t xml:space="preserve">売上原価の事業種類別内訳</w:t>
            </w:r>
          </w:p>
        </w:tc>
      </w:tr>
      <w:tr w:rsidR="004F5BC8" w14:paraId="16A4E979" w14:textId="77777777" w:rsidTr="004F5BC8">
        <w:trPr>
          <w:trPrChange w:id="304" w:author="Acer" w:date="2024-10-18T01:49:00Z" w16du:dateUtc="2024-10-17T17:49:00Z">
            <w:trPr>
              <w:gridAfter w:val="0"/>
            </w:trPr>
          </w:trPrChange>
        </w:trPr>
        <w:tc>
          <w:tcPr>
            <w:tcW w:w="7407" w:type="dxa"/>
            <w:shd w:val="clear" w:color="auto" w:fill="F2F2F2" w:themeFill="background1" w:themeFillShade="F2"/>
            <w:tcPrChange w:id="305" w:author="Acer" w:date="2024-10-18T01:49:00Z" w16du:dateUtc="2024-10-17T17:49:00Z">
              <w:tcPr>
                <w:tcW w:w="7407" w:type="dxa"/>
                <w:gridSpan w:val="2"/>
                <w:shd w:val="clear" w:color="auto" w:fill="F2F2F2" w:themeFill="background1" w:themeFillShade="F2"/>
              </w:tcPr>
            </w:tcPrChange>
          </w:tcPr>
          <w:p w14:paraId="300E9147" w14:textId="77777777">
            <w:pPr>
              <w:rPr>
                <w:noProof/>
              </w:rPr>
            </w:pPr>
            <w:r>
              <w:rPr/>
              <w:t xml:space="preserve">事業許可及び管理サービス</w:t>
            </w:r>
          </w:p>
        </w:tc>
      </w:tr>
    </w:tbl>
    <w:p w14:paraId="4F9D79C2" w14:textId="77777777"/>
    <w:sectPr w:rsidR="00F25325" w:rsidSect="00CA7D1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0FCA69" w14:textId="77777777">
      <w:r>
        <w:separator/>
      </w:r>
    </w:p>
  </w:endnote>
  <w:endnote w:type="continuationSeparator" w:id="0">
    <w:p w14:paraId="37467DB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µÈÏß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D42D31" w14:textId="77777777">
      <w:r>
        <w:separator/>
      </w:r>
    </w:p>
  </w:footnote>
  <w:footnote w:type="continuationSeparator" w:id="0">
    <w:p w14:paraId="32A4F84E" w14:textId="77777777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cer">
    <w15:presenceInfo w15:providerId="None" w15:userId="Ac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D18"/>
    <w:rsid w:val="004F5BC8"/>
    <w:rsid w:val="00843EA9"/>
    <w:rsid w:val="00BA2B14"/>
    <w:rsid w:val="00CA7D18"/>
    <w:rsid w:val="00CE6454"/>
    <w:rsid w:val="00DA05FF"/>
    <w:rsid w:val="00F2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F56F7A7"/>
  <w14:defaultImageDpi w14:val="0"/>
  <w15:docId w15:val="{A287F83E-6E68-4C1E-B36A-FE48AD039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ahoma" w:eastAsiaTheme="minorEastAsia" w:hAnsi="Tahoma" w:cs="Tahoma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color w:val="000000" w:themeColor="text1"/>
      <w:sz w:val="2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qInternal">
    <w:name w:val="mqInternal"/>
    <w:uiPriority w:val="99"/>
    <w:rPr>
      <w:color w:val="800000"/>
      <w:sz w:val="20"/>
    </w:rPr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CE645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E6454"/>
    <w:rPr>
      <w:color w:val="000000" w:themeColor="text1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E645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E6454"/>
    <w:rPr>
      <w:color w:val="000000" w:themeColor="text1"/>
      <w:sz w:val="18"/>
      <w:szCs w:val="18"/>
    </w:rPr>
  </w:style>
  <w:style w:type="paragraph" w:styleId="a8">
    <w:name w:val="Revision"/>
    <w:hidden/>
    <w:uiPriority w:val="99"/>
    <w:semiHidden/>
    <w:rsid w:val="00CE6454"/>
    <w:pPr>
      <w:spacing w:after="0" w:line="240" w:lineRule="auto"/>
    </w:pPr>
    <w:rPr>
      <w:color w:val="000000" w:themeColor="text1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2024-10-17T17:49:00Z</dcterms:created>
  <dcterms:modified xsi:type="dcterms:W3CDTF">2024-10-17T17:49:00Z</dcterms:modified>
</cp:coreProperties>
</file>