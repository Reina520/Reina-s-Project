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5474" w:type="dxa"/>
        <w:tblLayout w:type="fixed"/>
        <w:tblLook w:val="04A0" w:firstRow="1" w:lastRow="0" w:firstColumn="1" w:lastColumn="0" w:noHBand="0" w:noVBand="1"/>
      </w:tblPr>
      <w:tblGrid>
        <w:gridCol w:w="15474"/>
      </w:tblGrid>
      <w:tr w:rsidR="00E75BD2" w:rsidRPr="00574772" w:rsidDel="0038573D" w:rsidTr="00AB2540">
        <w:trPr>
          <w:del w:id="0" w:author="CCJK" w:date="2024-10-18T08:01:00Z"/>
        </w:trPr>
        <w:tc>
          <w:tcPr>
            <w:tcW w:w="15474" w:type="dxa"/>
            <w:shd w:val="clear" w:color="auto" w:fill="F2F2F2" w:themeFill="background1" w:themeFillShade="F2"/>
          </w:tcPr>
          <w:p w:rsidDel="0038573D">
            <w:pPr>
              <w:jc w:val="center"/>
              <w:rPr>
                <w:del w:id="1" w:author="CCJK" w:date="2024-10-18T08:01:00Z"/>
                <w:rFonts w:ascii="Arial Unicode MS" w:eastAsia="Arial Unicode MS" w:hAnsi="Arial Unicode MS" w:cs="Arial Unicode MS"/>
                <w:b/>
                <w:noProof/>
              </w:rPr>
            </w:pPr>
            <w:bookmarkStart w:id="2" w:name="_GoBack"/>
            <w:bookmarkEnd w:id="2"/>
          </w:p>
          <w:p w:rsidDel="0038573D">
            <w:pPr>
              <w:jc w:val="center"/>
              <w:rPr>
                <w:del w:id="4" w:author="CCJK" w:date="2024-10-18T08:01:00Z"/>
                <w:rFonts w:ascii="Arial Unicode MS" w:eastAsia="Arial Unicode MS" w:hAnsi="Arial Unicode MS" w:cs="Arial Unicode MS"/>
                <w:b/>
                <w:noProof/>
              </w:rPr>
            </w:pPr>
          </w:p>
          <w:p w:rsidDel="0038573D">
            <w:pPr>
              <w:jc w:val="center"/>
              <w:rPr>
                <w:del w:id="6" w:author="CCJK" w:date="2024-10-18T08:01:00Z"/>
                <w:rFonts w:ascii="Arial Unicode MS" w:eastAsia="Arial Unicode MS" w:hAnsi="Arial Unicode MS" w:cs="Arial Unicode MS"/>
                <w:b/>
                <w:noProof/>
              </w:rPr>
            </w:pPr>
          </w:p>
        </w:tc>
      </w:tr>
    </w:tbl>
    <w:p>
      <w:pPr>
        <w:rPr>
          <w:rFonts w:ascii="Arial Unicode MS" w:eastAsia="Arial Unicode MS" w:hAnsi="Arial Unicode MS" w:cs="Arial Unicode MS"/>
        </w:rPr>
      </w:pPr>
    </w:p>
    <w:tbl>
      <w:tblPr>
        <w:tblW w:w="3929" w:type="dxa"/>
        <w:tblInd w:w="12" w:type="dxa"/>
        <w:tblLook w:val="04A0" w:firstRow="1" w:lastRow="0" w:firstColumn="1" w:lastColumn="0" w:noHBand="0" w:noVBand="1"/>
        <w:tblPrChange w:id="9" w:author="CCJK" w:date="2024-10-18T08:01:00Z">
          <w:tblPr>
            <w:tblW w:w="4501" w:type="dxa"/>
            <w:tblInd w:w="2" w:type="dxa"/>
            <w:tblLook w:val="04A0" w:firstRow="1" w:lastRow="0" w:firstColumn="1" w:lastColumn="0" w:noHBand="0" w:noVBand="1"/>
          </w:tblPr>
        </w:tblPrChange>
      </w:tblPr>
      <w:tblGrid>
        <w:gridCol w:w="3929"/>
        <w:tblGridChange w:id="10">
          <w:tblGrid>
            <w:gridCol w:w="3929"/>
          </w:tblGrid>
        </w:tblGridChange>
      </w:tblGrid>
      <w:tr w:rsidR="0038573D" w:rsidRPr="00574772" w:rsidTr="0038573D">
        <w:trPr>
          <w:trHeight w:val="252"/>
          <w:trPrChange w:id="11" w:author="CCJK" w:date="2024-10-18T08:01:00Z">
            <w:trPr>
              <w:trHeight w:val="252"/>
            </w:trPr>
          </w:trPrChange>
        </w:trPr>
        <w:tc>
          <w:tcPr>
            <w:tcW w:w="3929" w:type="dxa"/>
            <w:tcBorders>
              <w:top w:val="single" w:sz="8" w:space="0" w:color="000000"/>
              <w:left w:val="nil"/>
              <w:bottom w:val="single" w:sz="8" w:space="0" w:color="000000"/>
              <w:right w:val="single" w:sz="8" w:space="0" w:color="000000"/>
            </w:tcBorders>
            <w:shd w:val="clear" w:color="000000" w:fill="F2F2F2"/>
            <w:noWrap/>
            <w:vAlign w:val="center"/>
            <w:hideMark/>
            <w:tcPrChange w:id="12" w:author="CCJK" w:date="2024-10-18T08:01:00Z">
              <w:tcPr>
                <w:tcW w:w="3929" w:type="dxa"/>
                <w:tcBorders>
                  <w:top w:val="single" w:sz="8" w:space="0" w:color="000000"/>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b/>
                <w:bCs/>
                <w:color w:val="000000"/>
                <w:szCs w:val="20"/>
              </w:rPr>
            </w:pPr>
            <w:r>
              <w:rPr>
                <w:b/>
                <w:noProof/>
                <w:color w:val="000000"/>
              </w:rPr>
              <w:t xml:space="preserve">中国（PRC）</w:t>
            </w:r>
          </w:p>
        </w:tc>
      </w:tr>
      <w:tr w:rsidR="0038573D" w:rsidRPr="00574772" w:rsidTr="0038573D">
        <w:trPr>
          <w:trHeight w:val="252"/>
          <w:trPrChange w:id="13"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4"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連結貸借対照表</w:t>
            </w:r>
          </w:p>
        </w:tc>
      </w:tr>
      <w:tr w:rsidR="0038573D" w:rsidRPr="00574772" w:rsidTr="0038573D">
        <w:trPr>
          <w:trHeight w:val="252"/>
          <w:trPrChange w:id="21"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22"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w:t>
            </w:r>
          </w:p>
        </w:tc>
      </w:tr>
      <w:tr w:rsidR="0038573D" w:rsidRPr="00574772" w:rsidTr="0038573D">
        <w:trPr>
          <w:trHeight w:val="252"/>
          <w:trPrChange w:id="25"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26"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金額単位：人民元</w:t>
            </w:r>
          </w:p>
        </w:tc>
      </w:tr>
      <w:tr w:rsidR="0038573D" w:rsidRPr="00574772" w:rsidTr="0038573D">
        <w:trPr>
          <w:trHeight w:val="252"/>
          <w:trPrChange w:id="3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3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その他の持分金融商品投資</w:t>
            </w:r>
          </w:p>
        </w:tc>
      </w:tr>
      <w:tr w:rsidR="0038573D" w:rsidRPr="00574772" w:rsidTr="0038573D">
        <w:trPr>
          <w:trHeight w:val="252"/>
          <w:trPrChange w:id="3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3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のれん</w:t>
            </w:r>
          </w:p>
        </w:tc>
      </w:tr>
      <w:tr w:rsidR="0038573D" w:rsidRPr="00574772" w:rsidTr="0038573D">
        <w:trPr>
          <w:trHeight w:val="252"/>
          <w:trPrChange w:id="40"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41"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繰延資産</w:t>
            </w:r>
          </w:p>
        </w:tc>
      </w:tr>
      <w:tr w:rsidR="0038573D" w:rsidRPr="00574772" w:rsidTr="0038573D">
        <w:trPr>
          <w:trHeight w:val="252"/>
          <w:trPrChange w:id="4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4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作成会社：安陽鋼鉄集団有限責任公司</w:t>
            </w:r>
          </w:p>
        </w:tc>
      </w:tr>
      <w:tr w:rsidR="0038573D" w:rsidRPr="00574772" w:rsidTr="0038573D">
        <w:trPr>
          <w:trHeight w:val="252"/>
          <w:trPrChange w:id="5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5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流動負債：</w:t>
            </w:r>
          </w:p>
        </w:tc>
      </w:tr>
      <w:tr w:rsidR="0038573D" w:rsidRPr="00574772" w:rsidTr="0038573D">
        <w:trPr>
          <w:trHeight w:val="252"/>
          <w:trPrChange w:id="58"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59"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短期借入金</w:t>
            </w:r>
          </w:p>
        </w:tc>
      </w:tr>
      <w:tr w:rsidR="0038573D" w:rsidRPr="00574772" w:rsidTr="0038573D">
        <w:trPr>
          <w:trHeight w:val="252"/>
          <w:trPrChange w:id="6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6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非流動負債：</w:t>
            </w:r>
          </w:p>
        </w:tc>
      </w:tr>
      <w:tr w:rsidR="0038573D" w:rsidRPr="00574772" w:rsidTr="0038573D">
        <w:trPr>
          <w:trHeight w:val="252"/>
          <w:trPrChange w:id="6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6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一般リスク準備金</w:t>
            </w:r>
          </w:p>
        </w:tc>
      </w:tr>
      <w:tr w:rsidR="0038573D" w:rsidRPr="00574772" w:rsidTr="0038573D">
        <w:trPr>
          <w:trHeight w:val="252"/>
          <w:trPrChange w:id="7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7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注記</w:t>
            </w:r>
          </w:p>
        </w:tc>
      </w:tr>
      <w:tr w:rsidR="0038573D" w:rsidRPr="00574772" w:rsidTr="0038573D">
        <w:trPr>
          <w:trHeight w:val="252"/>
          <w:trPrChange w:id="7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7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受取利息</w:t>
            </w:r>
          </w:p>
        </w:tc>
      </w:tr>
      <w:tr w:rsidR="0038573D" w:rsidRPr="00574772" w:rsidTr="0038573D">
        <w:trPr>
          <w:trHeight w:val="252"/>
          <w:trPrChange w:id="81"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82"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手数料及びコミッション収入</w:t>
            </w:r>
          </w:p>
        </w:tc>
      </w:tr>
      <w:tr w:rsidR="0038573D" w:rsidRPr="00574772" w:rsidTr="0038573D">
        <w:trPr>
          <w:trHeight w:val="252"/>
          <w:trPrChange w:id="88"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89"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二、営業総費用</w:t>
            </w:r>
          </w:p>
        </w:tc>
      </w:tr>
      <w:tr w:rsidR="0038573D" w:rsidRPr="00574772" w:rsidTr="0038573D">
        <w:trPr>
          <w:trHeight w:val="252"/>
          <w:trPrChange w:id="9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9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販売費</w:t>
            </w:r>
          </w:p>
        </w:tc>
      </w:tr>
      <w:tr w:rsidR="0038573D" w:rsidRPr="00574772" w:rsidTr="0038573D">
        <w:trPr>
          <w:trHeight w:val="252"/>
          <w:trPrChange w:id="98"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99"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管理費</w:t>
            </w:r>
          </w:p>
        </w:tc>
      </w:tr>
      <w:tr w:rsidR="0038573D" w:rsidRPr="00574772" w:rsidTr="0038573D">
        <w:trPr>
          <w:trHeight w:val="252"/>
          <w:trPrChange w:id="10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研究開発費</w:t>
            </w:r>
          </w:p>
        </w:tc>
      </w:tr>
      <w:tr w:rsidR="0038573D" w:rsidRPr="00574772" w:rsidTr="0038573D">
        <w:trPr>
          <w:trHeight w:val="252"/>
          <w:trPrChange w:id="10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0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うち：支払利息</w:t>
            </w:r>
          </w:p>
        </w:tc>
      </w:tr>
      <w:tr w:rsidR="0038573D" w:rsidRPr="00574772" w:rsidTr="0038573D">
        <w:trPr>
          <w:trHeight w:val="252"/>
          <w:trPrChange w:id="11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1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加算：その他の収益</w:t>
            </w:r>
          </w:p>
        </w:tc>
      </w:tr>
      <w:tr w:rsidR="0038573D" w:rsidRPr="00574772" w:rsidTr="0038573D">
        <w:trPr>
          <w:trHeight w:val="252"/>
          <w:trPrChange w:id="11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1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為替差益（損失は「-」で表示）</w:t>
            </w:r>
          </w:p>
        </w:tc>
      </w:tr>
      <w:tr w:rsidR="0038573D" w:rsidRPr="00574772" w:rsidTr="0038573D">
        <w:trPr>
          <w:trHeight w:val="252"/>
          <w:trPrChange w:id="12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2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公正価値変動損益（損失は「-」で表示）</w:t>
            </w:r>
          </w:p>
        </w:tc>
      </w:tr>
      <w:tr w:rsidR="0038573D" w:rsidRPr="00574772" w:rsidTr="0038573D">
        <w:trPr>
          <w:trHeight w:val="252"/>
          <w:trPrChange w:id="13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3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資産減損損失（損失は「-」で表示）</w:t>
            </w:r>
          </w:p>
        </w:tc>
      </w:tr>
      <w:tr w:rsidR="0038573D" w:rsidRPr="00574772" w:rsidTr="0038573D">
        <w:trPr>
          <w:trHeight w:val="252"/>
          <w:trPrChange w:id="141"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42"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減算：営業外費用</w:t>
            </w:r>
          </w:p>
        </w:tc>
      </w:tr>
      <w:tr w:rsidR="0038573D" w:rsidRPr="00574772" w:rsidTr="0038573D">
        <w:trPr>
          <w:trHeight w:val="252"/>
          <w:trPrChange w:id="145"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46"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（1）確定給付制度の再測定による変動額</w:t>
            </w:r>
          </w:p>
        </w:tc>
      </w:tr>
      <w:tr w:rsidR="0038573D" w:rsidRPr="00574772" w:rsidTr="0038573D">
        <w:trPr>
          <w:trHeight w:val="252"/>
          <w:trPrChange w:id="15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5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（3）金融資産の再分類によるその他の包括利益への計上額</w:t>
            </w:r>
          </w:p>
        </w:tc>
      </w:tr>
      <w:tr w:rsidR="0038573D" w:rsidRPr="00574772" w:rsidTr="0038573D">
        <w:trPr>
          <w:trHeight w:val="252"/>
          <w:trPrChange w:id="165"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66"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（5）キャッシュ・フロー・ヘッジ準備金（キャッシュ・フロー・ヘッジ損益の有効部分）</w:t>
            </w:r>
          </w:p>
        </w:tc>
      </w:tr>
      <w:tr w:rsidR="0038573D" w:rsidRPr="00574772" w:rsidTr="0038573D">
        <w:trPr>
          <w:trHeight w:val="252"/>
          <w:trPrChange w:id="177"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78"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（二）非支配株主に帰属する包括利益合計額</w:t>
            </w:r>
          </w:p>
        </w:tc>
      </w:tr>
      <w:tr w:rsidR="0038573D" w:rsidRPr="00574772" w:rsidTr="0038573D">
        <w:trPr>
          <w:trHeight w:val="252"/>
          <w:trPrChange w:id="18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8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八、1株当たり利益：</w:t>
            </w:r>
          </w:p>
        </w:tc>
      </w:tr>
      <w:tr w:rsidR="0038573D" w:rsidRPr="00574772" w:rsidTr="0038573D">
        <w:trPr>
          <w:trHeight w:val="252"/>
          <w:trPrChange w:id="18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8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（一）基本的1株当たり利益（元/株）</w:t>
            </w:r>
          </w:p>
        </w:tc>
      </w:tr>
      <w:tr w:rsidR="0038573D" w:rsidRPr="00574772" w:rsidTr="0038573D">
        <w:trPr>
          <w:trHeight w:val="252"/>
          <w:trPrChange w:id="19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9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（二）希薄化後1株当たり利益（元/株）</w:t>
            </w:r>
          </w:p>
        </w:tc>
      </w:tr>
      <w:tr w:rsidR="0038573D" w:rsidRPr="00574772" w:rsidTr="0038573D">
        <w:trPr>
          <w:trHeight w:val="252"/>
          <w:trPrChange w:id="20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20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連結キャッシュ・フロー計算書</w:t>
            </w:r>
          </w:p>
        </w:tc>
      </w:tr>
      <w:tr w:rsidR="0038573D" w:rsidRPr="00574772" w:rsidTr="0038573D">
        <w:trPr>
          <w:trHeight w:val="252"/>
          <w:trPrChange w:id="20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20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作成会社</w:t>
            </w:r>
            <w:r>
              <w:rPr>
                <w:color w:val="000000"/>
              </w:rPr>
              <w:t xml:space="preserve">：安陽鋼鉄集団有限責任公司</w:t>
            </w:r>
          </w:p>
        </w:tc>
      </w:tr>
      <w:tr w:rsidR="0038573D" w:rsidRPr="00574772" w:rsidTr="0038573D">
        <w:trPr>
          <w:trHeight w:val="252"/>
          <w:trPrChange w:id="21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21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金額単位：人民元</w:t>
            </w:r>
          </w:p>
        </w:tc>
      </w:tr>
      <w:tr w:rsidR="0038573D" w:rsidRPr="00574772" w:rsidTr="0038573D">
        <w:trPr>
          <w:trHeight w:val="252"/>
          <w:trPrChange w:id="21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21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一、営業活動によるキャッシュ・フロー：</w:t>
            </w:r>
          </w:p>
        </w:tc>
      </w:tr>
      <w:tr w:rsidR="0038573D" w:rsidRPr="00574772" w:rsidTr="0038573D">
        <w:trPr>
          <w:trHeight w:val="252"/>
          <w:trPrChange w:id="225"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226"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商品販売、役務提供による現金収入</w:t>
            </w:r>
          </w:p>
        </w:tc>
      </w:tr>
      <w:tr w:rsidR="0038573D" w:rsidRPr="00574772" w:rsidTr="0038573D">
        <w:trPr>
          <w:trHeight w:val="252"/>
          <w:trPrChange w:id="23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23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顧客への貸付金及び前渡金の純増額</w:t>
            </w:r>
          </w:p>
        </w:tc>
      </w:tr>
      <w:tr w:rsidR="0038573D" w:rsidRPr="00574772" w:rsidTr="0038573D">
        <w:trPr>
          <w:trHeight w:val="252"/>
          <w:trPrChange w:id="23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23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従業員への支払い及び従業員のために支払った現金</w:t>
            </w:r>
          </w:p>
        </w:tc>
      </w:tr>
      <w:tr w:rsidR="0038573D" w:rsidRPr="00574772" w:rsidTr="0038573D">
        <w:trPr>
          <w:trHeight w:val="252"/>
          <w:trPrChange w:id="24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24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支払った各種税金及び費用</w:t>
            </w:r>
          </w:p>
        </w:tc>
      </w:tr>
      <w:tr w:rsidR="0038573D" w:rsidRPr="00574772" w:rsidTr="0038573D">
        <w:trPr>
          <w:trHeight w:val="252"/>
          <w:trPrChange w:id="24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24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営業活動によるキャッシュ・フロー純額</w:t>
            </w:r>
          </w:p>
        </w:tc>
      </w:tr>
      <w:tr w:rsidR="0038573D" w:rsidRPr="00574772" w:rsidTr="0038573D">
        <w:trPr>
          <w:trHeight w:val="252"/>
          <w:trPrChange w:id="25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25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二、投資活動によるキャッシュ・フロー：</w:t>
            </w:r>
          </w:p>
        </w:tc>
      </w:tr>
      <w:tr w:rsidR="0038573D" w:rsidRPr="00574772" w:rsidTr="0038573D">
        <w:trPr>
          <w:trHeight w:val="252"/>
          <w:trPrChange w:id="260"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261"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投資回収による受取現金</w:t>
            </w:r>
          </w:p>
        </w:tc>
      </w:tr>
      <w:tr w:rsidR="0038573D" w:rsidRPr="00574772" w:rsidTr="0038573D">
        <w:trPr>
          <w:trHeight w:val="252"/>
          <w:trPrChange w:id="264"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265"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うち：子会社が少数株主投資を吸収することによる受取現金</w:t>
            </w:r>
          </w:p>
        </w:tc>
      </w:tr>
      <w:tr w:rsidR="0038573D" w:rsidRPr="00574772" w:rsidTr="0038573D">
        <w:trPr>
          <w:trHeight w:val="252"/>
          <w:trPrChange w:id="26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26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資金調達活動に関連するその他の受取現金</w:t>
            </w:r>
          </w:p>
        </w:tc>
      </w:tr>
      <w:tr w:rsidR="0038573D" w:rsidRPr="00574772" w:rsidTr="0038573D">
        <w:trPr>
          <w:trHeight w:val="252"/>
          <w:trPrChange w:id="27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27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作成会社：安陽鋼鉄集団有限責任公司</w:t>
            </w:r>
          </w:p>
        </w:tc>
      </w:tr>
      <w:tr w:rsidR="0038573D" w:rsidRPr="00574772" w:rsidTr="0038573D">
        <w:trPr>
          <w:trHeight w:val="252"/>
          <w:trPrChange w:id="27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27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w:t>
            </w:r>
          </w:p>
        </w:tc>
      </w:tr>
      <w:tr w:rsidR="0038573D" w:rsidRPr="00574772" w:rsidTr="0038573D">
        <w:trPr>
          <w:trHeight w:val="252"/>
          <w:trPrChange w:id="28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28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金額単位：人民元</w:t>
            </w:r>
          </w:p>
        </w:tc>
      </w:tr>
      <w:tr w:rsidR="0038573D" w:rsidRPr="00574772" w:rsidTr="0038573D">
        <w:trPr>
          <w:trHeight w:val="252"/>
          <w:trPrChange w:id="28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28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w:t>
            </w:r>
          </w:p>
        </w:tc>
      </w:tr>
      <w:tr w:rsidR="0038573D" w:rsidRPr="00574772" w:rsidTr="0038573D">
        <w:trPr>
          <w:trHeight w:val="252"/>
          <w:trPrChange w:id="29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29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項目</w:t>
            </w:r>
          </w:p>
        </w:tc>
      </w:tr>
      <w:tr w:rsidR="0038573D" w:rsidRPr="00574772" w:rsidTr="0038573D">
        <w:trPr>
          <w:trHeight w:val="252"/>
          <w:trPrChange w:id="29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29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親会社株主に帰属する株主資本</w:t>
            </w:r>
          </w:p>
        </w:tc>
      </w:tr>
      <w:tr w:rsidR="0038573D" w:rsidRPr="00574772" w:rsidTr="0038573D">
        <w:trPr>
          <w:trHeight w:val="252"/>
          <w:trPrChange w:id="30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30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少数株主資本</w:t>
            </w:r>
          </w:p>
        </w:tc>
      </w:tr>
      <w:tr w:rsidR="0038573D" w:rsidRPr="00574772" w:rsidTr="0038573D">
        <w:trPr>
          <w:trHeight w:val="252"/>
          <w:trPrChange w:id="30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30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株主資本合計</w:t>
            </w:r>
          </w:p>
        </w:tc>
      </w:tr>
      <w:tr w:rsidR="0038573D" w:rsidRPr="00574772" w:rsidTr="0038573D">
        <w:trPr>
          <w:trHeight w:val="252"/>
          <w:trPrChange w:id="31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31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資本金</w:t>
            </w:r>
          </w:p>
        </w:tc>
      </w:tr>
      <w:tr w:rsidR="0038573D" w:rsidRPr="00574772" w:rsidTr="0038573D">
        <w:trPr>
          <w:trHeight w:val="252"/>
          <w:trPrChange w:id="31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31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その他の持分証券</w:t>
            </w:r>
          </w:p>
        </w:tc>
      </w:tr>
      <w:tr w:rsidR="0038573D" w:rsidRPr="00574772" w:rsidTr="0038573D">
        <w:trPr>
          <w:trHeight w:val="252"/>
          <w:trPrChange w:id="321"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322"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資本準備金</w:t>
            </w:r>
          </w:p>
        </w:tc>
      </w:tr>
      <w:tr w:rsidR="0038573D" w:rsidRPr="00574772" w:rsidTr="0038573D">
        <w:trPr>
          <w:trHeight w:val="252"/>
          <w:trPrChange w:id="325"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326"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減算：自己株式</w:t>
            </w:r>
          </w:p>
        </w:tc>
      </w:tr>
      <w:tr w:rsidR="0038573D" w:rsidRPr="00574772" w:rsidTr="0038573D">
        <w:trPr>
          <w:trHeight w:val="252"/>
          <w:trPrChange w:id="331"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332"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その他の包括利益</w:t>
            </w:r>
          </w:p>
        </w:tc>
      </w:tr>
      <w:tr w:rsidR="0038573D" w:rsidRPr="00574772" w:rsidTr="0038573D">
        <w:trPr>
          <w:trHeight w:val="252"/>
          <w:trPrChange w:id="335"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336"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利益準備金</w:t>
            </w:r>
          </w:p>
        </w:tc>
      </w:tr>
      <w:tr w:rsidR="0038573D" w:rsidRPr="00574772" w:rsidTr="0038573D">
        <w:trPr>
          <w:trHeight w:val="252"/>
          <w:trPrChange w:id="341"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342"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一般リスク準備金</w:t>
            </w:r>
          </w:p>
        </w:tc>
      </w:tr>
      <w:tr w:rsidR="0038573D" w:rsidRPr="00574772" w:rsidTr="0038573D">
        <w:trPr>
          <w:trHeight w:val="252"/>
          <w:trPrChange w:id="347"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348"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繰越利益剰余金</w:t>
            </w:r>
          </w:p>
        </w:tc>
      </w:tr>
      <w:tr w:rsidR="0038573D" w:rsidRPr="00574772" w:rsidTr="0038573D">
        <w:trPr>
          <w:trHeight w:val="252"/>
          <w:trPrChange w:id="351"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352"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優先株式</w:t>
            </w:r>
          </w:p>
        </w:tc>
      </w:tr>
      <w:tr w:rsidR="0038573D" w:rsidRPr="00574772" w:rsidTr="0038573D">
        <w:trPr>
          <w:trHeight w:val="252"/>
          <w:trPrChange w:id="355"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356"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永久劣後債</w:t>
            </w:r>
          </w:p>
        </w:tc>
      </w:tr>
      <w:tr w:rsidR="0038573D" w:rsidRPr="00574772" w:rsidTr="0038573D">
        <w:trPr>
          <w:trHeight w:val="252"/>
          <w:trPrChange w:id="359"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360"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一、前年末残高</w:t>
            </w:r>
          </w:p>
        </w:tc>
      </w:tr>
      <w:tr w:rsidR="0038573D" w:rsidRPr="00574772" w:rsidTr="0038573D">
        <w:trPr>
          <w:trHeight w:val="252"/>
          <w:trPrChange w:id="36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36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加算：会計方針の変更</w:t>
            </w:r>
          </w:p>
        </w:tc>
      </w:tr>
      <w:tr w:rsidR="0038573D" w:rsidRPr="00574772" w:rsidTr="0038573D">
        <w:trPr>
          <w:trHeight w:val="252"/>
          <w:trPrChange w:id="36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36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過去の誤謬の訂正</w:t>
            </w:r>
          </w:p>
        </w:tc>
      </w:tr>
      <w:tr w:rsidR="0038573D" w:rsidRPr="00574772" w:rsidTr="0038573D">
        <w:trPr>
          <w:trHeight w:val="252"/>
          <w:trPrChange w:id="37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37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同一支配下の企業結合</w:t>
            </w:r>
          </w:p>
        </w:tc>
      </w:tr>
      <w:tr w:rsidR="0038573D" w:rsidRPr="00574772" w:rsidTr="0038573D">
        <w:trPr>
          <w:trHeight w:val="252"/>
          <w:trPrChange w:id="38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38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その他</w:t>
            </w:r>
          </w:p>
        </w:tc>
      </w:tr>
      <w:tr w:rsidR="0038573D" w:rsidRPr="00574772" w:rsidTr="0038573D">
        <w:trPr>
          <w:trHeight w:val="252"/>
          <w:trPrChange w:id="38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38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二、本年期首残高</w:t>
            </w:r>
          </w:p>
        </w:tc>
      </w:tr>
      <w:tr w:rsidR="0038573D" w:rsidRPr="00574772" w:rsidTr="0038573D">
        <w:trPr>
          <w:trHeight w:val="252"/>
          <w:trPrChange w:id="39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39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三、当期増減変動額（減少は「－」で記入）</w:t>
            </w:r>
          </w:p>
        </w:tc>
      </w:tr>
      <w:tr w:rsidR="0038573D" w:rsidRPr="00574772" w:rsidTr="0038573D">
        <w:trPr>
          <w:trHeight w:val="252"/>
          <w:trPrChange w:id="407"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408"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（一）包括利益総額</w:t>
            </w:r>
          </w:p>
        </w:tc>
      </w:tr>
      <w:tr w:rsidR="0038573D" w:rsidRPr="00574772" w:rsidTr="0038573D">
        <w:trPr>
          <w:trHeight w:val="252"/>
          <w:trPrChange w:id="415"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416"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（二）株主による資本投入及び減少</w:t>
            </w:r>
          </w:p>
        </w:tc>
      </w:tr>
      <w:tr w:rsidR="0038573D" w:rsidRPr="00574772" w:rsidTr="0038573D">
        <w:trPr>
          <w:trHeight w:val="252"/>
          <w:trPrChange w:id="419"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420"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1、株主による普通株式の投入</w:t>
            </w:r>
          </w:p>
        </w:tc>
      </w:tr>
      <w:tr w:rsidR="0038573D" w:rsidRPr="00574772" w:rsidTr="0038573D">
        <w:trPr>
          <w:trHeight w:val="252"/>
          <w:trPrChange w:id="429"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430"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2、その他の持分証券保有者による資本投入</w:t>
            </w:r>
          </w:p>
        </w:tc>
      </w:tr>
      <w:tr w:rsidR="0038573D" w:rsidRPr="00574772" w:rsidTr="0038573D">
        <w:trPr>
          <w:trHeight w:val="252"/>
          <w:trPrChange w:id="441"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442"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3、株式報酬として株主資本に計上された金額</w:t>
            </w:r>
          </w:p>
        </w:tc>
      </w:tr>
      <w:tr w:rsidR="0038573D" w:rsidRPr="00574772" w:rsidTr="0038573D">
        <w:trPr>
          <w:trHeight w:val="252"/>
          <w:trPrChange w:id="45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45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（三）利益処分</w:t>
            </w:r>
          </w:p>
        </w:tc>
      </w:tr>
      <w:tr w:rsidR="0038573D" w:rsidRPr="00574772" w:rsidTr="0038573D">
        <w:trPr>
          <w:trHeight w:val="252"/>
          <w:trPrChange w:id="45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45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1、利益準備金の積立</w:t>
            </w:r>
          </w:p>
        </w:tc>
      </w:tr>
      <w:tr w:rsidR="0038573D" w:rsidRPr="00574772" w:rsidTr="0038573D">
        <w:trPr>
          <w:trHeight w:val="252"/>
          <w:trPrChange w:id="46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46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2、一般準備金の積立</w:t>
            </w:r>
          </w:p>
        </w:tc>
      </w:tr>
      <w:tr w:rsidR="0038573D" w:rsidRPr="00574772" w:rsidTr="0038573D">
        <w:trPr>
          <w:trHeight w:val="252"/>
          <w:trPrChange w:id="47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47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2、株主への分配</w:t>
            </w:r>
          </w:p>
        </w:tc>
      </w:tr>
      <w:tr w:rsidR="0038573D" w:rsidRPr="00574772" w:rsidTr="0038573D">
        <w:trPr>
          <w:trHeight w:val="252"/>
          <w:trPrChange w:id="48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48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（四）株主資本の内部振替</w:t>
            </w:r>
          </w:p>
        </w:tc>
      </w:tr>
      <w:tr w:rsidR="0038573D" w:rsidRPr="00574772" w:rsidTr="0038573D">
        <w:trPr>
          <w:trHeight w:val="252"/>
          <w:trPrChange w:id="48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48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1、資本準備金から資本（又は資本金）への振替</w:t>
            </w:r>
          </w:p>
        </w:tc>
      </w:tr>
      <w:tr w:rsidR="0038573D" w:rsidRPr="00574772" w:rsidTr="0038573D">
        <w:trPr>
          <w:trHeight w:val="252"/>
          <w:trPrChange w:id="50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50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2、利益準備金から資本（又は資本金）への振替</w:t>
            </w:r>
          </w:p>
        </w:tc>
      </w:tr>
      <w:tr w:rsidR="0038573D" w:rsidRPr="00574772" w:rsidTr="0038573D">
        <w:trPr>
          <w:trHeight w:val="252"/>
          <w:trPrChange w:id="51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51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3. 剰余金準備金による損失補填</w:t>
            </w:r>
          </w:p>
        </w:tc>
      </w:tr>
      <w:tr w:rsidR="0038573D" w:rsidRPr="00574772" w:rsidTr="0038573D">
        <w:trPr>
          <w:trHeight w:val="252"/>
          <w:trPrChange w:id="52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52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4. 確定給付制度変動額の留保利益への振替</w:t>
            </w:r>
          </w:p>
        </w:tc>
      </w:tr>
      <w:tr w:rsidR="0038573D" w:rsidRPr="00574772" w:rsidTr="0038573D">
        <w:trPr>
          <w:trHeight w:val="252"/>
          <w:trPrChange w:id="529"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530"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5. その他の包括利益の留保利益への振替</w:t>
            </w:r>
          </w:p>
        </w:tc>
      </w:tr>
      <w:tr w:rsidR="0038573D" w:rsidRPr="00574772" w:rsidTr="0038573D">
        <w:trPr>
          <w:trHeight w:val="252"/>
          <w:trPrChange w:id="541"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542"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（五）特定準備金</w:t>
            </w:r>
          </w:p>
        </w:tc>
      </w:tr>
      <w:tr w:rsidR="0038573D" w:rsidRPr="00574772" w:rsidTr="0038573D">
        <w:trPr>
          <w:trHeight w:val="252"/>
          <w:trPrChange w:id="545"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546"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1. 当期計上額</w:t>
            </w:r>
          </w:p>
        </w:tc>
      </w:tr>
      <w:tr w:rsidR="0038573D" w:rsidRPr="00574772" w:rsidTr="0038573D">
        <w:trPr>
          <w:trHeight w:val="252"/>
          <w:trPrChange w:id="551"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552"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 当期使用額</w:t>
            </w:r>
          </w:p>
        </w:tc>
      </w:tr>
      <w:tr w:rsidR="0038573D" w:rsidRPr="00574772" w:rsidTr="0038573D">
        <w:trPr>
          <w:trHeight w:val="252"/>
          <w:trPrChange w:id="557"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558"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（六）その他</w:t>
            </w:r>
          </w:p>
        </w:tc>
      </w:tr>
      <w:tr w:rsidR="0038573D" w:rsidRPr="00574772" w:rsidTr="0038573D">
        <w:trPr>
          <w:trHeight w:val="252"/>
          <w:trPrChange w:id="561"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562"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四、当期期末残高</w:t>
            </w:r>
          </w:p>
        </w:tc>
      </w:tr>
      <w:tr w:rsidR="0038573D" w:rsidRPr="00574772" w:rsidTr="0038573D">
        <w:trPr>
          <w:trHeight w:val="252"/>
          <w:trPrChange w:id="567"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568"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作成会社：安陽鋼鉄集団有限責任公司</w:t>
            </w:r>
          </w:p>
        </w:tc>
      </w:tr>
      <w:tr w:rsidR="0038573D" w:rsidRPr="00574772" w:rsidTr="0038573D">
        <w:trPr>
          <w:trHeight w:val="252"/>
          <w:trPrChange w:id="571"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572"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金額単位：人民元</w:t>
            </w:r>
          </w:p>
        </w:tc>
      </w:tr>
      <w:tr w:rsidR="0038573D" w:rsidRPr="00574772" w:rsidTr="0038573D">
        <w:trPr>
          <w:trHeight w:val="252"/>
          <w:trPrChange w:id="57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57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項目</w:t>
            </w:r>
          </w:p>
        </w:tc>
      </w:tr>
      <w:tr w:rsidR="0038573D" w:rsidRPr="00574772" w:rsidTr="0038573D">
        <w:trPr>
          <w:trHeight w:val="252"/>
          <w:trPrChange w:id="58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58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少数株主資本</w:t>
            </w:r>
          </w:p>
        </w:tc>
      </w:tr>
      <w:tr w:rsidR="0038573D" w:rsidRPr="00574772" w:rsidTr="0038573D">
        <w:trPr>
          <w:trHeight w:val="252"/>
          <w:trPrChange w:id="58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58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株主資本合計</w:t>
            </w:r>
          </w:p>
        </w:tc>
      </w:tr>
      <w:tr w:rsidR="0038573D" w:rsidRPr="00574772" w:rsidTr="0038573D">
        <w:trPr>
          <w:trHeight w:val="252"/>
          <w:trPrChange w:id="59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59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資本金</w:t>
            </w:r>
          </w:p>
        </w:tc>
      </w:tr>
      <w:tr w:rsidR="0038573D" w:rsidRPr="00574772" w:rsidTr="0038573D">
        <w:trPr>
          <w:trHeight w:val="252"/>
          <w:trPrChange w:id="59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59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その他の持分証券</w:t>
            </w:r>
          </w:p>
        </w:tc>
      </w:tr>
      <w:tr w:rsidR="0038573D" w:rsidRPr="00574772" w:rsidTr="0038573D">
        <w:trPr>
          <w:trHeight w:val="252"/>
          <w:trPrChange w:id="599"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600"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資本準備金</w:t>
            </w:r>
          </w:p>
        </w:tc>
      </w:tr>
      <w:tr w:rsidR="0038573D" w:rsidRPr="00574772" w:rsidTr="0038573D">
        <w:trPr>
          <w:trHeight w:val="252"/>
          <w:trPrChange w:id="60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60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減算：自己株式</w:t>
            </w:r>
          </w:p>
        </w:tc>
      </w:tr>
      <w:tr w:rsidR="0038573D" w:rsidRPr="00574772" w:rsidTr="0038573D">
        <w:trPr>
          <w:trHeight w:val="252"/>
          <w:trPrChange w:id="609"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610"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その他の包括利益</w:t>
            </w:r>
          </w:p>
        </w:tc>
      </w:tr>
      <w:tr w:rsidR="0038573D" w:rsidRPr="00574772" w:rsidTr="0038573D">
        <w:trPr>
          <w:trHeight w:val="252"/>
          <w:trPrChange w:id="61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61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特定準備金</w:t>
            </w:r>
          </w:p>
        </w:tc>
      </w:tr>
      <w:tr w:rsidR="0038573D" w:rsidRPr="00574772" w:rsidTr="0038573D">
        <w:trPr>
          <w:trHeight w:val="252"/>
          <w:trPrChange w:id="619"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620"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利益準備金</w:t>
            </w:r>
          </w:p>
        </w:tc>
      </w:tr>
      <w:tr w:rsidR="0038573D" w:rsidRPr="00574772" w:rsidTr="0038573D">
        <w:trPr>
          <w:trHeight w:val="252"/>
          <w:trPrChange w:id="62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62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一般リスク準備金</w:t>
            </w:r>
          </w:p>
        </w:tc>
      </w:tr>
      <w:tr w:rsidR="0038573D" w:rsidRPr="00574772" w:rsidTr="0038573D">
        <w:trPr>
          <w:trHeight w:val="252"/>
          <w:trPrChange w:id="62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62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繰越利益剰余金</w:t>
            </w:r>
          </w:p>
        </w:tc>
      </w:tr>
      <w:tr w:rsidR="0038573D" w:rsidRPr="00574772" w:rsidTr="0038573D">
        <w:trPr>
          <w:trHeight w:val="252"/>
          <w:trPrChange w:id="63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63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永久劣後債</w:t>
            </w:r>
          </w:p>
        </w:tc>
      </w:tr>
      <w:tr w:rsidR="0038573D" w:rsidRPr="00574772" w:rsidTr="0038573D">
        <w:trPr>
          <w:trHeight w:val="252"/>
          <w:trPrChange w:id="63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63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一、前年末残高</w:t>
            </w:r>
          </w:p>
        </w:tc>
      </w:tr>
      <w:tr w:rsidR="0038573D" w:rsidRPr="00574772" w:rsidTr="0038573D">
        <w:trPr>
          <w:trHeight w:val="252"/>
          <w:trPrChange w:id="64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64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加算：会計方針の変更</w:t>
            </w:r>
          </w:p>
        </w:tc>
      </w:tr>
      <w:tr w:rsidR="0038573D" w:rsidRPr="00574772" w:rsidTr="0038573D">
        <w:trPr>
          <w:trHeight w:val="252"/>
          <w:trPrChange w:id="64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64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過去の誤謬の訂正</w:t>
            </w:r>
          </w:p>
        </w:tc>
      </w:tr>
      <w:tr w:rsidR="0038573D" w:rsidRPr="00574772" w:rsidTr="0038573D">
        <w:trPr>
          <w:trHeight w:val="252"/>
          <w:trPrChange w:id="65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65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同一支配下の企業結合</w:t>
            </w:r>
          </w:p>
        </w:tc>
      </w:tr>
      <w:tr w:rsidR="0038573D" w:rsidRPr="00574772" w:rsidTr="0038573D">
        <w:trPr>
          <w:trHeight w:val="252"/>
          <w:trPrChange w:id="65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65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二、本年期首残高</w:t>
            </w:r>
          </w:p>
        </w:tc>
      </w:tr>
      <w:tr w:rsidR="0038573D" w:rsidRPr="00574772" w:rsidTr="0038573D">
        <w:trPr>
          <w:trHeight w:val="252"/>
          <w:trPrChange w:id="661"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662"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三、当期増減変動額（減少は「－」で記入）</w:t>
            </w:r>
          </w:p>
        </w:tc>
      </w:tr>
      <w:tr w:rsidR="0038573D" w:rsidRPr="00574772" w:rsidTr="0038573D">
        <w:trPr>
          <w:trHeight w:val="252"/>
          <w:trPrChange w:id="669"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670"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w:t>
            </w:r>
          </w:p>
        </w:tc>
      </w:tr>
      <w:tr w:rsidR="0038573D" w:rsidRPr="00574772" w:rsidTr="0038573D">
        <w:trPr>
          <w:trHeight w:val="252"/>
          <w:trPrChange w:id="67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67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（一）包括利益総額</w:t>
            </w:r>
          </w:p>
        </w:tc>
      </w:tr>
      <w:tr w:rsidR="0038573D" w:rsidRPr="00574772" w:rsidTr="0038573D">
        <w:trPr>
          <w:trHeight w:val="252"/>
          <w:trPrChange w:id="681"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682"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（二）株主による資本投入及び減少</w:t>
            </w:r>
          </w:p>
        </w:tc>
      </w:tr>
      <w:tr w:rsidR="0038573D" w:rsidRPr="00574772" w:rsidTr="0038573D">
        <w:trPr>
          <w:trHeight w:val="252"/>
          <w:trPrChange w:id="687"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688"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1、株主による普通株式の投入</w:t>
            </w:r>
          </w:p>
        </w:tc>
      </w:tr>
      <w:tr w:rsidR="0038573D" w:rsidRPr="00574772" w:rsidTr="0038573D">
        <w:trPr>
          <w:trHeight w:val="252"/>
          <w:trPrChange w:id="691"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692"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2、その他の持分証券保有者による資本投入</w:t>
            </w:r>
          </w:p>
        </w:tc>
      </w:tr>
      <w:tr w:rsidR="0038573D" w:rsidRPr="00574772" w:rsidTr="0038573D">
        <w:trPr>
          <w:trHeight w:val="252"/>
          <w:trPrChange w:id="699"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700"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3、株式報酬として株主資本に計上された金額</w:t>
            </w:r>
          </w:p>
        </w:tc>
      </w:tr>
      <w:tr w:rsidR="0038573D" w:rsidRPr="00574772" w:rsidTr="0038573D">
        <w:trPr>
          <w:trHeight w:val="252"/>
          <w:trPrChange w:id="70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70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4. その他</w:t>
            </w:r>
          </w:p>
        </w:tc>
      </w:tr>
      <w:tr w:rsidR="0038573D" w:rsidRPr="00574772" w:rsidTr="0038573D">
        <w:trPr>
          <w:trHeight w:val="252"/>
          <w:trPrChange w:id="711"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712"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（三）利益処分</w:t>
            </w:r>
          </w:p>
        </w:tc>
      </w:tr>
      <w:tr w:rsidR="0038573D" w:rsidRPr="00574772" w:rsidTr="0038573D">
        <w:trPr>
          <w:trHeight w:val="252"/>
          <w:trPrChange w:id="71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71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1、利益準備金の積立</w:t>
            </w:r>
          </w:p>
        </w:tc>
      </w:tr>
      <w:tr w:rsidR="0038573D" w:rsidRPr="00574772" w:rsidTr="0038573D">
        <w:trPr>
          <w:trHeight w:val="252"/>
          <w:trPrChange w:id="72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72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2、一般準備金の積立</w:t>
            </w:r>
          </w:p>
        </w:tc>
      </w:tr>
      <w:tr w:rsidR="0038573D" w:rsidRPr="00574772" w:rsidTr="0038573D">
        <w:trPr>
          <w:trHeight w:val="252"/>
          <w:trPrChange w:id="73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73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2、株主への分配</w:t>
            </w:r>
          </w:p>
        </w:tc>
      </w:tr>
      <w:tr w:rsidR="0038573D" w:rsidRPr="00574772" w:rsidTr="0038573D">
        <w:trPr>
          <w:trHeight w:val="252"/>
          <w:trPrChange w:id="73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73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（四）株主資本の内部振替</w:t>
            </w:r>
          </w:p>
        </w:tc>
      </w:tr>
      <w:tr w:rsidR="0038573D" w:rsidRPr="00574772" w:rsidTr="0038573D">
        <w:trPr>
          <w:trHeight w:val="252"/>
          <w:trPrChange w:id="744"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745"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2、利益準備金から資本（又は資本金）への振替</w:t>
            </w:r>
          </w:p>
        </w:tc>
      </w:tr>
      <w:tr w:rsidR="0038573D" w:rsidRPr="00574772" w:rsidTr="0038573D">
        <w:trPr>
          <w:trHeight w:val="252"/>
          <w:trPrChange w:id="757"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758"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4. 確定給付制度変動額の留保利益への振替</w:t>
            </w:r>
          </w:p>
        </w:tc>
      </w:tr>
      <w:tr w:rsidR="0038573D" w:rsidRPr="00574772" w:rsidTr="0038573D">
        <w:trPr>
          <w:trHeight w:val="252"/>
          <w:trPrChange w:id="761"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762"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w:t>
            </w:r>
          </w:p>
        </w:tc>
      </w:tr>
      <w:tr w:rsidR="0038573D" w:rsidRPr="00574772" w:rsidTr="0038573D">
        <w:trPr>
          <w:trHeight w:val="252"/>
          <w:trPrChange w:id="765"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766"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5. その他の包括利益の留保利益への振替</w:t>
            </w:r>
          </w:p>
        </w:tc>
      </w:tr>
      <w:tr w:rsidR="0038573D" w:rsidRPr="00574772" w:rsidTr="0038573D">
        <w:trPr>
          <w:trHeight w:val="252"/>
          <w:trPrChange w:id="778"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779"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（五）特定準備金</w:t>
            </w:r>
          </w:p>
        </w:tc>
      </w:tr>
      <w:tr w:rsidR="0038573D" w:rsidRPr="00574772" w:rsidTr="0038573D">
        <w:trPr>
          <w:trHeight w:val="252"/>
          <w:trPrChange w:id="78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78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 当期使用額</w:t>
            </w:r>
          </w:p>
        </w:tc>
      </w:tr>
      <w:tr w:rsidR="0038573D" w:rsidRPr="00574772" w:rsidTr="0038573D">
        <w:trPr>
          <w:trHeight w:val="252"/>
          <w:trPrChange w:id="79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79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（六）その他</w:t>
            </w:r>
          </w:p>
        </w:tc>
      </w:tr>
      <w:tr w:rsidR="0038573D" w:rsidRPr="00574772" w:rsidTr="0038573D">
        <w:trPr>
          <w:trHeight w:val="252"/>
          <w:trPrChange w:id="79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79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公正価値で測定され、その変動が当期損益に計上される金融資産</w:t>
            </w:r>
          </w:p>
        </w:tc>
      </w:tr>
      <w:tr w:rsidR="0038573D" w:rsidRPr="00574772" w:rsidTr="0038573D">
        <w:trPr>
          <w:trHeight w:val="252"/>
          <w:trPrChange w:id="80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80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デリバティブ取引—公正価値変動</w:t>
            </w:r>
          </w:p>
        </w:tc>
      </w:tr>
      <w:tr w:rsidR="0038573D" w:rsidRPr="00574772" w:rsidTr="0038573D">
        <w:trPr>
          <w:trHeight w:val="252"/>
          <w:trPrChange w:id="80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80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個別に金額が重要であり、個別に貸倒引当金を設定している売掛金</w:t>
            </w:r>
          </w:p>
        </w:tc>
      </w:tr>
      <w:tr w:rsidR="0038573D" w:rsidRPr="00574772" w:rsidTr="0038573D">
        <w:trPr>
          <w:trHeight w:val="252"/>
          <w:trPrChange w:id="81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81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信用リスク特性の組み合わせにより貸倒引当金を設定している売掛金</w:t>
            </w:r>
          </w:p>
        </w:tc>
      </w:tr>
      <w:tr w:rsidR="0038573D" w:rsidRPr="00574772" w:rsidTr="0038573D">
        <w:trPr>
          <w:trHeight w:val="252"/>
          <w:trPrChange w:id="82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82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組合せ2：貸倒引当金を設定しない</w:t>
            </w:r>
          </w:p>
        </w:tc>
      </w:tr>
      <w:tr w:rsidR="0038573D" w:rsidRPr="00574772" w:rsidTr="0038573D">
        <w:trPr>
          <w:trHeight w:val="252"/>
          <w:trPrChange w:id="82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82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個別に金額は重要ではないが、個別に貸倒引当金を設定している売掛金</w:t>
            </w:r>
          </w:p>
        </w:tc>
      </w:tr>
      <w:tr w:rsidR="0038573D" w:rsidRPr="00574772" w:rsidTr="0038573D">
        <w:trPr>
          <w:trHeight w:val="252"/>
          <w:trPrChange w:id="830"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831"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信用リスク特性の組み合わせにより貸倒引当金を設定している売掛金</w:t>
            </w:r>
          </w:p>
        </w:tc>
      </w:tr>
      <w:tr w:rsidR="0038573D" w:rsidRPr="00574772" w:rsidTr="0038573D">
        <w:trPr>
          <w:trHeight w:val="252"/>
          <w:trPrChange w:id="834"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835"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個別に金額は重要ではないが、個別に貸倒引当金を設定している売掛金</w:t>
            </w:r>
          </w:p>
        </w:tc>
      </w:tr>
      <w:tr w:rsidR="0038573D" w:rsidRPr="00574772" w:rsidTr="0038573D">
        <w:trPr>
          <w:trHeight w:val="252"/>
          <w:trPrChange w:id="84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84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期末残高</w:t>
            </w:r>
          </w:p>
        </w:tc>
      </w:tr>
      <w:tr w:rsidR="0038573D" w:rsidRPr="00574772" w:rsidTr="0038573D">
        <w:trPr>
          <w:trHeight w:val="252"/>
          <w:trPrChange w:id="848"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849"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1. 受取勘定の融資状況</w:t>
            </w:r>
          </w:p>
        </w:tc>
      </w:tr>
      <w:tr w:rsidR="0038573D" w:rsidRPr="00574772" w:rsidTr="0038573D">
        <w:trPr>
          <w:trHeight w:val="252"/>
          <w:trPrChange w:id="850"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851"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銀行引受手形</w:t>
            </w:r>
          </w:p>
        </w:tc>
      </w:tr>
      <w:tr w:rsidR="0038573D" w:rsidRPr="00574772" w:rsidTr="0038573D">
        <w:trPr>
          <w:trHeight w:val="252"/>
          <w:trPrChange w:id="854"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855"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全存続期間の予想信用損失（信用減損が発生していない場合）</w:t>
            </w:r>
          </w:p>
        </w:tc>
      </w:tr>
      <w:tr w:rsidR="0038573D" w:rsidRPr="00574772" w:rsidTr="0038573D">
        <w:trPr>
          <w:trHeight w:val="252"/>
          <w:trPrChange w:id="85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85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ステージ2への戻入れ</w:t>
            </w:r>
          </w:p>
        </w:tc>
      </w:tr>
      <w:tr w:rsidR="0038573D" w:rsidRPr="00574772" w:rsidTr="0038573D">
        <w:trPr>
          <w:trHeight w:val="252"/>
          <w:trPrChange w:id="863"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864"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当期戻入れ</w:t>
            </w:r>
          </w:p>
        </w:tc>
      </w:tr>
      <w:tr w:rsidR="0038573D" w:rsidRPr="00574772" w:rsidTr="0038573D">
        <w:trPr>
          <w:trHeight w:val="252"/>
          <w:trPrChange w:id="867"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868"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（4）貸倒引当金の状況</w:t>
            </w:r>
          </w:p>
        </w:tc>
      </w:tr>
      <w:tr w:rsidR="0038573D" w:rsidRPr="00574772" w:rsidTr="0038573D">
        <w:trPr>
          <w:trHeight w:val="252"/>
          <w:trPrChange w:id="871"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872"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（6）債務者別に集計した期末残高上位5社のその他の未収入金状況</w:t>
            </w:r>
          </w:p>
        </w:tc>
      </w:tr>
      <w:tr w:rsidR="0038573D" w:rsidRPr="00574772" w:rsidTr="0038573D">
        <w:trPr>
          <w:trHeight w:val="252"/>
          <w:trPrChange w:id="875"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876"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帳簿年齢</w:t>
            </w:r>
          </w:p>
        </w:tc>
      </w:tr>
      <w:tr w:rsidR="0038573D" w:rsidRPr="00574772" w:rsidTr="0038573D">
        <w:trPr>
          <w:trHeight w:val="252"/>
          <w:trPrChange w:id="879"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880"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貸倒引当金期末残高</w:t>
            </w:r>
          </w:p>
        </w:tc>
      </w:tr>
      <w:tr w:rsidR="0038573D" w:rsidRPr="00574772" w:rsidTr="0038573D">
        <w:trPr>
          <w:trHeight w:val="252"/>
          <w:trPrChange w:id="88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88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自社製半製品および仕掛品</w:t>
            </w:r>
          </w:p>
        </w:tc>
      </w:tr>
      <w:tr w:rsidR="0038573D" w:rsidRPr="00574772" w:rsidTr="0038573D">
        <w:trPr>
          <w:trHeight w:val="252"/>
          <w:trPrChange w:id="88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88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回転材料（包装材料、低価額消耗品）</w:t>
            </w:r>
          </w:p>
        </w:tc>
      </w:tr>
      <w:tr w:rsidR="0038573D" w:rsidRPr="00574772" w:rsidTr="0038573D">
        <w:trPr>
          <w:trHeight w:val="252"/>
          <w:trPrChange w:id="891"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892"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当期償却/除却</w:t>
            </w:r>
          </w:p>
        </w:tc>
      </w:tr>
      <w:tr w:rsidR="0038573D" w:rsidRPr="00574772" w:rsidTr="0038573D">
        <w:trPr>
          <w:trHeight w:val="252"/>
          <w:trPrChange w:id="894"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895"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（十）その他の流動資産</w:t>
            </w:r>
          </w:p>
        </w:tc>
      </w:tr>
      <w:tr w:rsidR="0038573D" w:rsidRPr="00574772" w:rsidTr="0038573D">
        <w:trPr>
          <w:trHeight w:val="252"/>
          <w:trPrChange w:id="89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89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割引</w:t>
            </w:r>
          </w:p>
        </w:tc>
      </w:tr>
      <w:tr w:rsidR="0038573D" w:rsidRPr="00574772" w:rsidTr="0038573D">
        <w:trPr>
          <w:trHeight w:val="252"/>
          <w:trPrChange w:id="90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90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その他</w:t>
            </w:r>
          </w:p>
        </w:tc>
      </w:tr>
      <w:tr w:rsidR="0038573D" w:rsidRPr="00574772" w:rsidTr="0038573D">
        <w:trPr>
          <w:trHeight w:val="252"/>
          <w:trPrChange w:id="90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90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貸付金および前渡金の帳簿価額</w:t>
            </w:r>
          </w:p>
        </w:tc>
      </w:tr>
      <w:tr w:rsidR="0038573D" w:rsidRPr="00574772" w:rsidTr="0038573D">
        <w:trPr>
          <w:trHeight w:val="252"/>
          <w:trPrChange w:id="91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91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貸付金および前渡金の帳簿価額</w:t>
            </w:r>
          </w:p>
        </w:tc>
      </w:tr>
      <w:tr w:rsidR="0038573D" w:rsidRPr="00574772" w:rsidTr="0038573D">
        <w:trPr>
          <w:trHeight w:val="252"/>
          <w:trPrChange w:id="91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91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個別</w:t>
            </w:r>
          </w:p>
        </w:tc>
      </w:tr>
      <w:tr w:rsidR="0038573D" w:rsidRPr="00574772" w:rsidTr="0038573D">
        <w:trPr>
          <w:trHeight w:val="252"/>
          <w:trPrChange w:id="92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92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電力購入権</w:t>
            </w:r>
          </w:p>
        </w:tc>
      </w:tr>
      <w:tr w:rsidR="0038573D" w:rsidRPr="00574772" w:rsidTr="0038573D">
        <w:trPr>
          <w:trHeight w:val="252"/>
          <w:trPrChange w:id="92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92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全存続期間の予想信用損失（信用減損が発生した場合）</w:t>
            </w:r>
          </w:p>
        </w:tc>
      </w:tr>
      <w:tr w:rsidR="0038573D" w:rsidRPr="00574772" w:rsidTr="0038573D">
        <w:trPr>
          <w:trHeight w:val="252"/>
          <w:trPrChange w:id="93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93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2020年1月1日残高の当期変動額:</w:t>
            </w:r>
          </w:p>
        </w:tc>
      </w:tr>
      <w:tr w:rsidR="0038573D" w:rsidRPr="00574772" w:rsidTr="0038573D">
        <w:trPr>
          <w:trHeight w:val="252"/>
          <w:trPrChange w:id="93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93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当期償却</w:t>
            </w:r>
          </w:p>
        </w:tc>
      </w:tr>
      <w:tr w:rsidR="0038573D" w:rsidRPr="00574772" w:rsidTr="0038573D">
        <w:trPr>
          <w:trHeight w:val="252"/>
          <w:trPrChange w:id="94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94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2020年12月31日残高</w:t>
            </w:r>
          </w:p>
        </w:tc>
      </w:tr>
      <w:tr w:rsidR="0038573D" w:rsidRPr="00574772" w:rsidTr="0038573D">
        <w:trPr>
          <w:trHeight w:val="252"/>
          <w:trPrChange w:id="94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94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帳簿価額</w:t>
            </w:r>
          </w:p>
        </w:tc>
      </w:tr>
      <w:tr w:rsidR="0038573D" w:rsidRPr="00574772" w:rsidTr="0038573D">
        <w:trPr>
          <w:trHeight w:val="252"/>
          <w:trPrChange w:id="95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95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（2）減損引当金の計上状況</w:t>
            </w:r>
          </w:p>
        </w:tc>
      </w:tr>
      <w:tr w:rsidR="0038573D" w:rsidRPr="00574772" w:rsidTr="0038573D">
        <w:trPr>
          <w:trHeight w:val="252"/>
          <w:trPrChange w:id="95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95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2020年1月1日残高</w:t>
            </w:r>
          </w:p>
        </w:tc>
      </w:tr>
      <w:tr w:rsidR="0038573D" w:rsidRPr="00574772" w:rsidTr="0038573D">
        <w:trPr>
          <w:trHeight w:val="252"/>
          <w:trPrChange w:id="96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96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2020年1月1日残高は当年において：</w:t>
            </w:r>
          </w:p>
        </w:tc>
      </w:tr>
      <w:tr w:rsidR="0038573D" w:rsidRPr="00574772" w:rsidTr="0038573D">
        <w:trPr>
          <w:trHeight w:val="252"/>
          <w:trPrChange w:id="96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96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当期償却</w:t>
            </w:r>
          </w:p>
        </w:tc>
      </w:tr>
      <w:tr w:rsidR="0038573D" w:rsidRPr="00574772" w:rsidTr="0038573D">
        <w:trPr>
          <w:trHeight w:val="252"/>
          <w:trPrChange w:id="968"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969"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公開価格のある持分投資の公正価値</w:t>
            </w:r>
          </w:p>
        </w:tc>
      </w:tr>
      <w:tr w:rsidR="0038573D" w:rsidRPr="00574772" w:rsidTr="0038573D">
        <w:trPr>
          <w:trHeight w:val="252"/>
          <w:trPrChange w:id="97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97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純利益</w:t>
            </w:r>
          </w:p>
        </w:tc>
      </w:tr>
      <w:tr w:rsidR="0038573D" w:rsidRPr="00574772" w:rsidTr="0038573D">
        <w:trPr>
          <w:trHeight w:val="252"/>
          <w:trPrChange w:id="97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97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信陽市明港農村信用合作聯社</w:t>
            </w:r>
          </w:p>
        </w:tc>
      </w:tr>
      <w:tr w:rsidR="0038573D" w:rsidRPr="00574772" w:rsidTr="0038573D">
        <w:trPr>
          <w:trHeight w:val="252"/>
          <w:trPrChange w:id="980"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981"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光大A株</w:t>
            </w:r>
          </w:p>
        </w:tc>
      </w:tr>
      <w:tr w:rsidR="0038573D" w:rsidRPr="00574772" w:rsidTr="0038573D">
        <w:trPr>
          <w:trHeight w:val="252"/>
          <w:trPrChange w:id="98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98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1、原価測定モデルの投資不動産</w:t>
            </w:r>
          </w:p>
        </w:tc>
      </w:tr>
      <w:tr w:rsidR="0038573D" w:rsidRPr="00574772" w:rsidTr="0038573D">
        <w:trPr>
          <w:trHeight w:val="252"/>
          <w:trPrChange w:id="98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98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1、期首残高</w:t>
            </w:r>
          </w:p>
        </w:tc>
      </w:tr>
      <w:tr w:rsidR="0038573D" w:rsidRPr="00574772" w:rsidTr="0038573D">
        <w:trPr>
          <w:trHeight w:val="252"/>
          <w:trPrChange w:id="99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99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2、当期増加額</w:t>
            </w:r>
          </w:p>
        </w:tc>
      </w:tr>
      <w:tr w:rsidR="0038573D" w:rsidRPr="00574772" w:rsidTr="0038573D">
        <w:trPr>
          <w:trHeight w:val="252"/>
          <w:trPrChange w:id="99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99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（1）処分</w:t>
            </w:r>
          </w:p>
        </w:tc>
      </w:tr>
      <w:tr w:rsidR="0038573D" w:rsidRPr="00574772" w:rsidTr="0038573D">
        <w:trPr>
          <w:trHeight w:val="252"/>
          <w:trPrChange w:id="998"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999"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輸送機器</w:t>
            </w:r>
          </w:p>
        </w:tc>
      </w:tr>
      <w:tr w:rsidR="0038573D" w:rsidRPr="00574772" w:rsidTr="0038573D">
        <w:trPr>
          <w:trHeight w:val="252"/>
          <w:trPrChange w:id="100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0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一、帳簿原価</w:t>
            </w:r>
          </w:p>
        </w:tc>
      </w:tr>
      <w:tr w:rsidR="0038573D" w:rsidRPr="00574772" w:rsidTr="0038573D">
        <w:trPr>
          <w:trHeight w:val="252"/>
          <w:trPrChange w:id="100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00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1、期首残高</w:t>
            </w:r>
          </w:p>
        </w:tc>
      </w:tr>
      <w:tr w:rsidR="0038573D" w:rsidRPr="00574772" w:rsidTr="0038573D">
        <w:trPr>
          <w:trHeight w:val="252"/>
          <w:trPrChange w:id="1010"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11"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（3）その他の増加</w:t>
            </w:r>
          </w:p>
        </w:tc>
      </w:tr>
      <w:tr w:rsidR="0038573D" w:rsidRPr="00574772" w:rsidTr="0038573D">
        <w:trPr>
          <w:trHeight w:val="252"/>
          <w:trPrChange w:id="1014"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015"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3、当期減少額</w:t>
            </w:r>
          </w:p>
        </w:tc>
      </w:tr>
      <w:tr w:rsidR="0038573D" w:rsidRPr="00574772" w:rsidTr="0038573D">
        <w:trPr>
          <w:trHeight w:val="252"/>
          <w:trPrChange w:id="101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1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（1）処分または廃棄</w:t>
            </w:r>
          </w:p>
        </w:tc>
      </w:tr>
      <w:tr w:rsidR="0038573D" w:rsidRPr="00574772" w:rsidTr="0038573D">
        <w:trPr>
          <w:trHeight w:val="252"/>
          <w:trPrChange w:id="102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02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（1）計上</w:t>
            </w:r>
          </w:p>
        </w:tc>
      </w:tr>
      <w:tr w:rsidR="0038573D" w:rsidRPr="00574772" w:rsidTr="0038573D">
        <w:trPr>
          <w:trHeight w:val="252"/>
          <w:trPrChange w:id="1030"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31"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（1）計上</w:t>
            </w:r>
          </w:p>
        </w:tc>
      </w:tr>
      <w:tr w:rsidR="0038573D" w:rsidRPr="00574772" w:rsidTr="0038573D">
        <w:trPr>
          <w:trHeight w:val="252"/>
          <w:trPrChange w:id="103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03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畜産養殖業</w:t>
            </w:r>
          </w:p>
        </w:tc>
      </w:tr>
      <w:tr w:rsidR="0038573D" w:rsidRPr="00574772" w:rsidTr="0038573D">
        <w:trPr>
          <w:trHeight w:val="252"/>
          <w:trPrChange w:id="104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4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2、成熟生産性生物資産</w:t>
            </w:r>
          </w:p>
        </w:tc>
      </w:tr>
      <w:tr w:rsidR="0038573D" w:rsidRPr="00574772" w:rsidTr="0038573D">
        <w:trPr>
          <w:trHeight w:val="252"/>
          <w:trPrChange w:id="1045"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046"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2、当期増加額</w:t>
            </w:r>
          </w:p>
        </w:tc>
      </w:tr>
      <w:tr w:rsidR="0038573D" w:rsidRPr="00574772" w:rsidTr="0038573D">
        <w:trPr>
          <w:trHeight w:val="252"/>
          <w:trPrChange w:id="1050"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51"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（1）購入</w:t>
            </w:r>
          </w:p>
        </w:tc>
      </w:tr>
      <w:tr w:rsidR="0038573D" w:rsidRPr="00574772" w:rsidTr="0038573D">
        <w:trPr>
          <w:trHeight w:val="252"/>
          <w:trPrChange w:id="1054"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055"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（1）処分</w:t>
            </w:r>
          </w:p>
        </w:tc>
      </w:tr>
      <w:tr w:rsidR="0038573D" w:rsidRPr="00574772" w:rsidTr="0038573D">
        <w:trPr>
          <w:trHeight w:val="252"/>
          <w:trPrChange w:id="105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5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（1）計上</w:t>
            </w:r>
          </w:p>
        </w:tc>
      </w:tr>
      <w:tr w:rsidR="0038573D" w:rsidRPr="00574772" w:rsidTr="0038573D">
        <w:trPr>
          <w:trHeight w:val="252"/>
          <w:trPrChange w:id="106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06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4、期末残高</w:t>
            </w:r>
          </w:p>
        </w:tc>
      </w:tr>
      <w:tr w:rsidR="0038573D" w:rsidRPr="00574772" w:rsidTr="0038573D">
        <w:trPr>
          <w:trHeight w:val="252"/>
          <w:trPrChange w:id="106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6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1、期末帳簿価額</w:t>
            </w:r>
          </w:p>
        </w:tc>
      </w:tr>
      <w:tr w:rsidR="0038573D" w:rsidRPr="00574772" w:rsidTr="0038573D">
        <w:trPr>
          <w:trHeight w:val="252"/>
          <w:trPrChange w:id="1074"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075"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2、期首帳簿価額</w:t>
            </w:r>
          </w:p>
        </w:tc>
      </w:tr>
      <w:tr w:rsidR="0038573D" w:rsidRPr="00574772" w:rsidTr="0038573D">
        <w:trPr>
          <w:trHeight w:val="252"/>
          <w:trPrChange w:id="107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7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北士旺駐車場</w:t>
            </w:r>
          </w:p>
        </w:tc>
      </w:tr>
      <w:tr w:rsidR="0038573D" w:rsidRPr="00574772" w:rsidTr="0038573D">
        <w:trPr>
          <w:trHeight w:val="252"/>
          <w:trPrChange w:id="108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08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三角地賃借料</w:t>
            </w:r>
          </w:p>
        </w:tc>
      </w:tr>
      <w:tr w:rsidR="0038573D" w:rsidRPr="00574772" w:rsidTr="0038573D">
        <w:trPr>
          <w:trHeight w:val="252"/>
          <w:trPrChange w:id="108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8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上曹村補償費</w:t>
            </w:r>
          </w:p>
        </w:tc>
      </w:tr>
      <w:tr w:rsidR="0038573D" w:rsidRPr="00574772" w:rsidTr="0038573D">
        <w:trPr>
          <w:trHeight w:val="252"/>
          <w:trPrChange w:id="108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08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地質調査費</w:t>
            </w:r>
          </w:p>
        </w:tc>
      </w:tr>
      <w:tr w:rsidR="0038573D" w:rsidRPr="00574772" w:rsidTr="0038573D">
        <w:trPr>
          <w:trHeight w:val="252"/>
          <w:trPrChange w:id="108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8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舞鋼市国有石漫灘林場</w:t>
            </w:r>
          </w:p>
        </w:tc>
      </w:tr>
      <w:tr w:rsidR="0038573D" w:rsidRPr="00574772" w:rsidTr="0038573D">
        <w:trPr>
          <w:trHeight w:val="252"/>
          <w:trPrChange w:id="109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09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エンジニア雇用労務費</w:t>
            </w:r>
          </w:p>
        </w:tc>
      </w:tr>
      <w:tr w:rsidR="0038573D" w:rsidRPr="00574772" w:rsidTr="0038573D">
        <w:trPr>
          <w:trHeight w:val="252"/>
          <w:trPrChange w:id="109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9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その他の債券投資減損準備金</w:t>
            </w:r>
          </w:p>
        </w:tc>
      </w:tr>
      <w:tr w:rsidR="0038573D" w:rsidRPr="00574772" w:rsidTr="0038573D">
        <w:trPr>
          <w:trHeight w:val="252"/>
          <w:trPrChange w:id="109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09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給与差異</w:t>
            </w:r>
          </w:p>
        </w:tc>
      </w:tr>
      <w:tr w:rsidR="0038573D" w:rsidRPr="00574772" w:rsidTr="0038573D">
        <w:trPr>
          <w:trHeight w:val="252"/>
          <w:trPrChange w:id="109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09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未使用の安全生産費</w:t>
            </w:r>
          </w:p>
        </w:tc>
      </w:tr>
      <w:tr w:rsidR="0038573D" w:rsidRPr="00574772" w:rsidTr="0038573D">
        <w:trPr>
          <w:trHeight w:val="252"/>
          <w:trPrChange w:id="110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10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2、帳簿年齢が1年を超える重要な買掛金</w:t>
            </w:r>
          </w:p>
        </w:tc>
      </w:tr>
      <w:tr w:rsidR="0038573D" w:rsidRPr="00574772" w:rsidTr="0038573D">
        <w:trPr>
          <w:trHeight w:val="252"/>
          <w:trPrChange w:id="110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10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決済遅延</w:t>
            </w:r>
          </w:p>
        </w:tc>
      </w:tr>
      <w:tr w:rsidR="0038573D" w:rsidRPr="00574772" w:rsidTr="0038573D">
        <w:trPr>
          <w:trHeight w:val="252"/>
          <w:trPrChange w:id="1108"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109"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二、退職後給付－確定拠出制度</w:t>
            </w:r>
          </w:p>
        </w:tc>
      </w:tr>
      <w:tr w:rsidR="0038573D" w:rsidRPr="00574772" w:rsidTr="0038573D">
        <w:trPr>
          <w:trHeight w:val="252"/>
          <w:trPrChange w:id="111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11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2、従業員福利費</w:t>
            </w:r>
          </w:p>
        </w:tc>
      </w:tr>
      <w:tr w:rsidR="0038573D" w:rsidRPr="00574772" w:rsidTr="0038573D">
        <w:trPr>
          <w:trHeight w:val="252"/>
          <w:trPrChange w:id="111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11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期首残高</w:t>
            </w:r>
          </w:p>
        </w:tc>
      </w:tr>
      <w:tr w:rsidR="0038573D" w:rsidRPr="00574772" w:rsidTr="0038573D">
        <w:trPr>
          <w:trHeight w:val="252"/>
          <w:trPrChange w:id="1120"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121"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営業税</w:t>
            </w:r>
          </w:p>
        </w:tc>
      </w:tr>
      <w:tr w:rsidR="0038573D" w:rsidRPr="00574772" w:rsidTr="0038573D">
        <w:trPr>
          <w:trHeight w:val="252"/>
          <w:trPrChange w:id="112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12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鉱産資源補償費</w:t>
            </w:r>
          </w:p>
        </w:tc>
      </w:tr>
      <w:tr w:rsidR="0038573D" w:rsidRPr="00574772" w:rsidTr="0038573D">
        <w:trPr>
          <w:trHeight w:val="252"/>
          <w:trPrChange w:id="112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12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うち：保証金</w:t>
            </w:r>
          </w:p>
        </w:tc>
      </w:tr>
      <w:tr w:rsidR="0038573D" w:rsidRPr="00574772" w:rsidTr="0038573D">
        <w:trPr>
          <w:trHeight w:val="252"/>
          <w:trPrChange w:id="113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13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品質および信用保証金、未決済業務</w:t>
            </w:r>
          </w:p>
        </w:tc>
      </w:tr>
      <w:tr w:rsidR="0038573D" w:rsidRPr="00574772" w:rsidTr="0038573D">
        <w:trPr>
          <w:trHeight w:val="252"/>
          <w:trPrChange w:id="113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13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従業員が分散しており、一時的に連絡が取れない</w:t>
            </w:r>
          </w:p>
        </w:tc>
      </w:tr>
      <w:tr w:rsidR="0038573D" w:rsidRPr="00574772" w:rsidTr="0038573D">
        <w:trPr>
          <w:trHeight w:val="252"/>
          <w:trPrChange w:id="1138"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139"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裏書済みで認識の中止をしていない銀行引受手形</w:t>
            </w:r>
          </w:p>
        </w:tc>
      </w:tr>
      <w:tr w:rsidR="0038573D" w:rsidRPr="00574772" w:rsidTr="0038573D">
        <w:trPr>
          <w:trHeight w:val="252"/>
          <w:trPrChange w:id="114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14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変動金利</w:t>
            </w:r>
          </w:p>
        </w:tc>
      </w:tr>
      <w:tr w:rsidR="0038573D" w:rsidRPr="00574772" w:rsidTr="0038573D">
        <w:trPr>
          <w:trHeight w:val="252"/>
          <w:trPrChange w:id="114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14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保証</w:t>
            </w:r>
          </w:p>
        </w:tc>
      </w:tr>
      <w:tr w:rsidR="0038573D" w:rsidRPr="00574772" w:rsidTr="0038573D">
        <w:trPr>
          <w:trHeight w:val="252"/>
          <w:trPrChange w:id="1150"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151"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信用</w:t>
            </w:r>
          </w:p>
        </w:tc>
      </w:tr>
      <w:tr w:rsidR="0038573D" w:rsidRPr="00574772" w:rsidTr="0038573D">
        <w:trPr>
          <w:trHeight w:val="252"/>
          <w:trPrChange w:id="1154"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155"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信用</w:t>
            </w:r>
          </w:p>
        </w:tc>
      </w:tr>
      <w:tr w:rsidR="0038573D" w:rsidRPr="00574772" w:rsidTr="0038573D">
        <w:trPr>
          <w:trHeight w:val="252"/>
          <w:trPrChange w:id="115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15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信達金融リース有限公司</w:t>
            </w:r>
          </w:p>
        </w:tc>
      </w:tr>
      <w:tr w:rsidR="0038573D" w:rsidRPr="00574772" w:rsidTr="0038573D">
        <w:trPr>
          <w:trHeight w:val="252"/>
          <w:trPrChange w:id="116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16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変動金利</w:t>
            </w:r>
          </w:p>
        </w:tc>
      </w:tr>
      <w:tr w:rsidR="0038573D" w:rsidRPr="00574772" w:rsidTr="0038573D">
        <w:trPr>
          <w:trHeight w:val="252"/>
          <w:trPrChange w:id="1171"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172"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信用</w:t>
            </w:r>
          </w:p>
        </w:tc>
      </w:tr>
      <w:tr w:rsidR="0038573D" w:rsidRPr="00574772" w:rsidTr="0038573D">
        <w:trPr>
          <w:trHeight w:val="252"/>
          <w:trPrChange w:id="1175"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176"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昆侖金融リース有限責任公司</w:t>
            </w:r>
          </w:p>
        </w:tc>
      </w:tr>
      <w:tr w:rsidR="0038573D" w:rsidRPr="00574772" w:rsidTr="0038573D">
        <w:trPr>
          <w:trHeight w:val="252"/>
          <w:trPrChange w:id="118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18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平安融資リース（天津）公司</w:t>
            </w:r>
          </w:p>
        </w:tc>
      </w:tr>
      <w:tr w:rsidR="0038573D" w:rsidRPr="00574772" w:rsidTr="0038573D">
        <w:trPr>
          <w:trHeight w:val="252"/>
          <w:trPrChange w:id="1189"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190"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変動金利</w:t>
            </w:r>
          </w:p>
        </w:tc>
      </w:tr>
      <w:tr w:rsidR="0038573D" w:rsidRPr="00574772" w:rsidTr="0038573D">
        <w:trPr>
          <w:trHeight w:val="252"/>
          <w:trPrChange w:id="119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19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信用</w:t>
            </w:r>
          </w:p>
        </w:tc>
      </w:tr>
      <w:tr w:rsidR="0038573D" w:rsidRPr="00574772" w:rsidTr="0038573D">
        <w:trPr>
          <w:trHeight w:val="252"/>
          <w:trPrChange w:id="119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19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信達金融リース有限公司</w:t>
            </w:r>
          </w:p>
        </w:tc>
      </w:tr>
      <w:tr w:rsidR="0038573D" w:rsidRPr="00574772" w:rsidTr="0038573D">
        <w:trPr>
          <w:trHeight w:val="252"/>
          <w:trPrChange w:id="1205"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206"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うち：1年内に期限が到来する部分</w:t>
            </w:r>
          </w:p>
        </w:tc>
      </w:tr>
      <w:tr w:rsidR="0038573D" w:rsidRPr="00574772" w:rsidTr="0038573D">
        <w:trPr>
          <w:trHeight w:val="252"/>
          <w:trPrChange w:id="121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21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四区東土地補償金（本部）</w:t>
            </w:r>
          </w:p>
        </w:tc>
      </w:tr>
      <w:tr w:rsidR="0038573D" w:rsidRPr="00574772" w:rsidTr="0038573D">
        <w:trPr>
          <w:trHeight w:val="252"/>
          <w:trPrChange w:id="121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21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一、損益に振り替えられないその他の包括利益</w:t>
            </w:r>
          </w:p>
        </w:tc>
      </w:tr>
      <w:tr w:rsidR="0038573D" w:rsidRPr="00574772" w:rsidTr="0038573D">
        <w:trPr>
          <w:trHeight w:val="252"/>
          <w:trPrChange w:id="121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21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うち：確定給付制度の変動額の再測定</w:t>
            </w:r>
          </w:p>
        </w:tc>
      </w:tr>
      <w:tr w:rsidR="0038573D" w:rsidRPr="00574772" w:rsidTr="0038573D">
        <w:trPr>
          <w:trHeight w:val="252"/>
          <w:trPrChange w:id="122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22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その他の持分証券投資の公正価値変動</w:t>
            </w:r>
          </w:p>
        </w:tc>
      </w:tr>
      <w:tr w:rsidR="0038573D" w:rsidRPr="00574772" w:rsidTr="0038573D">
        <w:trPr>
          <w:trHeight w:val="252"/>
          <w:trPrChange w:id="123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23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企業自身の信用リスクの公正価値変動</w:t>
            </w:r>
          </w:p>
        </w:tc>
      </w:tr>
      <w:tr w:rsidR="0038573D" w:rsidRPr="00574772" w:rsidTr="0038573D">
        <w:trPr>
          <w:trHeight w:val="252"/>
          <w:trPrChange w:id="123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23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noProof/>
                <w:color w:val="000000"/>
              </w:rPr>
              <w:t xml:space="preserve">二、損益に振り替えられるその他の包括利益</w:t>
            </w:r>
          </w:p>
        </w:tc>
      </w:tr>
      <w:tr w:rsidR="0038573D" w:rsidRPr="00574772" w:rsidTr="0038573D">
        <w:trPr>
          <w:trHeight w:val="252"/>
          <w:trPrChange w:id="124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24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うち：持分法適用による損益に振り替え可能なその他の包括利益</w:t>
            </w:r>
          </w:p>
        </w:tc>
      </w:tr>
      <w:tr w:rsidR="0038573D" w:rsidRPr="00574772" w:rsidTr="0038573D">
        <w:trPr>
          <w:trHeight w:val="252"/>
          <w:trPrChange w:id="1251"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252"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その他の債券投資の公正価値変動</w:t>
            </w:r>
          </w:p>
        </w:tc>
      </w:tr>
      <w:tr w:rsidR="0038573D" w:rsidRPr="00574772" w:rsidTr="0038573D">
        <w:trPr>
          <w:trHeight w:val="252"/>
          <w:trPrChange w:id="1257"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258"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期末残高</w:t>
            </w:r>
          </w:p>
        </w:tc>
      </w:tr>
      <w:tr w:rsidR="0038573D" w:rsidRPr="00574772" w:rsidTr="0038573D">
        <w:trPr>
          <w:trHeight w:val="252"/>
          <w:trPrChange w:id="1261"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262"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減算：法人所得税費用</w:t>
            </w:r>
          </w:p>
        </w:tc>
      </w:tr>
      <w:tr w:rsidR="0038573D" w:rsidRPr="00574772" w:rsidTr="0038573D">
        <w:trPr>
          <w:trHeight w:val="252"/>
          <w:trPrChange w:id="1265"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266"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金融資産の再分類によりその他の包括利益に計上された金額</w:t>
            </w:r>
          </w:p>
        </w:tc>
      </w:tr>
      <w:tr w:rsidR="0038573D" w:rsidRPr="00574772" w:rsidTr="0038573D">
        <w:trPr>
          <w:trHeight w:val="252"/>
          <w:trPrChange w:id="1275"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276"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キャッシュフローヘッジ</w:t>
            </w:r>
          </w:p>
        </w:tc>
      </w:tr>
      <w:tr w:rsidR="0038573D" w:rsidRPr="00574772" w:rsidTr="0038573D">
        <w:trPr>
          <w:trHeight w:val="252"/>
          <w:trPrChange w:id="1279"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280"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（四十一）利益準備金</w:t>
            </w:r>
          </w:p>
        </w:tc>
      </w:tr>
      <w:tr w:rsidR="0038573D" w:rsidRPr="00574772" w:rsidTr="0038573D">
        <w:trPr>
          <w:trHeight w:val="252"/>
          <w:trPrChange w:id="1283"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284"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任意利益準備金</w:t>
            </w:r>
          </w:p>
        </w:tc>
      </w:tr>
      <w:tr w:rsidR="0038573D" w:rsidRPr="00574772" w:rsidTr="0038573D">
        <w:trPr>
          <w:trHeight w:val="252"/>
          <w:trPrChange w:id="1289"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290"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期首未処分利益合計額調整（増額＋、減額－）</w:t>
            </w:r>
          </w:p>
        </w:tc>
      </w:tr>
      <w:tr w:rsidR="0038573D" w:rsidRPr="00574772" w:rsidTr="0038573D">
        <w:trPr>
          <w:trHeight w:val="252"/>
          <w:trPrChange w:id="129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29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（四十五）純受取利息</w:t>
            </w:r>
          </w:p>
        </w:tc>
      </w:tr>
      <w:tr w:rsidR="0038573D" w:rsidRPr="00574772" w:rsidTr="0038573D">
        <w:trPr>
          <w:trHeight w:val="252"/>
          <w:trPrChange w:id="130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30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noProof/>
                <w:color w:val="000000"/>
              </w:rPr>
              <w:t xml:space="preserve">借入金</w:t>
            </w:r>
          </w:p>
        </w:tc>
      </w:tr>
      <w:tr w:rsidR="0038573D" w:rsidRPr="00574772" w:rsidTr="0038573D">
        <w:trPr>
          <w:trHeight w:val="252"/>
          <w:trPrChange w:id="130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30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（四十六）手数料およびコミッション純収入</w:t>
            </w:r>
          </w:p>
        </w:tc>
      </w:tr>
      <w:tr w:rsidR="0038573D" w:rsidRPr="00574772" w:rsidTr="0038573D">
        <w:trPr>
          <w:trHeight w:val="252"/>
          <w:trPrChange w:id="130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30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手数料およびコミッション支出</w:t>
            </w:r>
          </w:p>
        </w:tc>
      </w:tr>
      <w:tr w:rsidR="0038573D" w:rsidRPr="00574772" w:rsidTr="0038573D">
        <w:trPr>
          <w:trHeight w:val="252"/>
          <w:trPrChange w:id="1310"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311"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水道光熱費</w:t>
            </w:r>
          </w:p>
        </w:tc>
      </w:tr>
      <w:tr w:rsidR="0038573D" w:rsidRPr="00574772" w:rsidTr="0038573D">
        <w:trPr>
          <w:trHeight w:val="252"/>
          <w:trPrChange w:id="1314"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315"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運送費</w:t>
            </w:r>
          </w:p>
        </w:tc>
      </w:tr>
      <w:tr w:rsidR="0038573D" w:rsidRPr="00574772" w:rsidTr="0038573D">
        <w:trPr>
          <w:trHeight w:val="252"/>
          <w:trPrChange w:id="1318"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319"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手数料支出</w:t>
            </w:r>
          </w:p>
        </w:tc>
      </w:tr>
      <w:tr w:rsidR="0038573D" w:rsidRPr="00574772" w:rsidTr="0038573D">
        <w:trPr>
          <w:trHeight w:val="252"/>
          <w:trPrChange w:id="132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32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輸入鉱石補助金（国貿）</w:t>
            </w:r>
          </w:p>
        </w:tc>
      </w:tr>
      <w:tr w:rsidR="0038573D" w:rsidRPr="00574772" w:rsidTr="0038573D">
        <w:trPr>
          <w:trHeight w:val="252"/>
          <w:trPrChange w:id="132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32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税金還付受領（福利）</w:t>
            </w:r>
          </w:p>
        </w:tc>
      </w:tr>
      <w:tr w:rsidR="0038573D" w:rsidRPr="00574772" w:rsidTr="0038573D">
        <w:trPr>
          <w:trHeight w:val="252"/>
          <w:trPrChange w:id="1326"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327"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資産関連</w:t>
            </w:r>
          </w:p>
        </w:tc>
      </w:tr>
      <w:tr w:rsidR="0038573D" w:rsidRPr="00574772" w:rsidTr="0038573D">
        <w:trPr>
          <w:trHeight w:val="252"/>
          <w:trPrChange w:id="1330"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331"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第二原料ヤード全面密閉改修プロジェクト</w:t>
            </w:r>
          </w:p>
        </w:tc>
      </w:tr>
      <w:tr w:rsidR="0038573D" w:rsidRPr="00574772" w:rsidTr="0038573D">
        <w:trPr>
          <w:trHeight w:val="252"/>
          <w:trPrChange w:id="1332"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333"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転炉一次排ガス集塵湿式から乾式への転換プロジェクト</w:t>
            </w:r>
          </w:p>
        </w:tc>
      </w:tr>
      <w:tr w:rsidR="0038573D" w:rsidRPr="00574772" w:rsidTr="0038573D">
        <w:trPr>
          <w:trHeight w:val="252"/>
          <w:trPrChange w:id="133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33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トレーディング目的の金融負債</w:t>
            </w:r>
          </w:p>
        </w:tc>
      </w:tr>
      <w:tr w:rsidR="0038573D" w:rsidRPr="00574772" w:rsidTr="0038573D">
        <w:trPr>
          <w:trHeight w:val="252"/>
          <w:trPrChange w:id="134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34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公正価値で測定される投資不動産</w:t>
            </w:r>
          </w:p>
        </w:tc>
      </w:tr>
      <w:tr w:rsidR="0038573D" w:rsidRPr="00574772" w:rsidTr="0038573D">
        <w:trPr>
          <w:trHeight w:val="252"/>
          <w:trPrChange w:id="134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34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売掛金貸倒損失</w:t>
            </w:r>
          </w:p>
        </w:tc>
      </w:tr>
      <w:tr w:rsidR="0038573D" w:rsidRPr="00574772" w:rsidTr="0038573D">
        <w:trPr>
          <w:trHeight w:val="252"/>
          <w:trPrChange w:id="1348"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349"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契約資産減損損失</w:t>
            </w:r>
          </w:p>
        </w:tc>
      </w:tr>
      <w:tr w:rsidR="0038573D" w:rsidRPr="00574772" w:rsidTr="0038573D">
        <w:trPr>
          <w:trHeight w:val="252"/>
          <w:trPrChange w:id="1352"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353"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賠償金及び違約金利得</w:t>
            </w:r>
          </w:p>
        </w:tc>
      </w:tr>
      <w:tr w:rsidR="0038573D" w:rsidRPr="00574772" w:rsidTr="0038573D">
        <w:trPr>
          <w:trHeight w:val="252"/>
          <w:trPrChange w:id="1354"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355"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河南省財政庁補助金</w:t>
            </w:r>
          </w:p>
        </w:tc>
      </w:tr>
      <w:tr w:rsidR="0038573D" w:rsidRPr="00574772" w:rsidTr="0038573D">
        <w:trPr>
          <w:trHeight w:val="252"/>
          <w:trPrChange w:id="1356"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357"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関税補助金（信鋼）</w:t>
            </w:r>
          </w:p>
        </w:tc>
      </w:tr>
      <w:tr w:rsidR="0038573D" w:rsidRPr="00574772" w:rsidTr="0038573D">
        <w:trPr>
          <w:trHeight w:val="252"/>
          <w:trPrChange w:id="136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36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種子補助金（締拓農業）</w:t>
            </w:r>
          </w:p>
        </w:tc>
      </w:tr>
      <w:tr w:rsidR="0038573D" w:rsidRPr="00574772" w:rsidTr="0038573D">
        <w:trPr>
          <w:trHeight w:val="252"/>
          <w:trPrChange w:id="136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36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債務再編損失</w:t>
            </w:r>
          </w:p>
        </w:tc>
      </w:tr>
      <w:tr w:rsidR="0038573D" w:rsidRPr="00574772" w:rsidTr="0038573D">
        <w:trPr>
          <w:trHeight w:val="252"/>
          <w:trPrChange w:id="1368"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369"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rPr>
            </w:pPr>
            <w:r>
              <w:rPr>
                <w:color w:val="000000"/>
              </w:rPr>
              <w:t xml:space="preserve">長期前払費用償却</w:t>
            </w:r>
          </w:p>
        </w:tc>
      </w:tr>
      <w:tr w:rsidR="0038573D" w:rsidRPr="00574772" w:rsidTr="0038573D">
        <w:trPr>
          <w:trHeight w:val="252"/>
          <w:trPrChange w:id="1374" w:author="CCJK" w:date="2024-10-18T08:01:00Z">
            <w:trPr>
              <w:trHeight w:val="252"/>
            </w:trPr>
          </w:trPrChange>
        </w:trPr>
        <w:tc>
          <w:tcPr>
            <w:tcW w:w="3929" w:type="dxa"/>
            <w:tcBorders>
              <w:top w:val="nil"/>
              <w:left w:val="nil"/>
              <w:bottom w:val="single" w:sz="8" w:space="0" w:color="000000"/>
              <w:right w:val="single" w:sz="8" w:space="0" w:color="000000"/>
            </w:tcBorders>
            <w:shd w:val="clear" w:color="000000" w:fill="F2F2F2"/>
            <w:noWrap/>
            <w:vAlign w:val="center"/>
            <w:hideMark/>
            <w:tcPrChange w:id="1375" w:author="CCJK" w:date="2024-10-18T08:01:00Z">
              <w:tcPr>
                <w:tcW w:w="3929"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投資損失（収益は「-」で記入）</w:t>
            </w:r>
          </w:p>
        </w:tc>
      </w:tr>
      <w:tr w:rsidR="0038573D" w:rsidRPr="00574772" w:rsidTr="0038573D">
        <w:trPr>
          <w:trHeight w:val="252"/>
          <w:trPrChange w:id="1380" w:author="CCJK" w:date="2024-10-18T08:01:00Z">
            <w:trPr>
              <w:trHeight w:val="252"/>
            </w:trPr>
          </w:trPrChange>
        </w:trPr>
        <w:tc>
          <w:tcPr>
            <w:tcW w:w="3929" w:type="dxa"/>
            <w:tcBorders>
              <w:top w:val="nil"/>
              <w:left w:val="nil"/>
              <w:bottom w:val="nil"/>
              <w:right w:val="single" w:sz="8" w:space="0" w:color="000000"/>
            </w:tcBorders>
            <w:shd w:val="clear" w:color="000000" w:fill="F2F2F2"/>
            <w:noWrap/>
            <w:vAlign w:val="center"/>
            <w:hideMark/>
            <w:tcPrChange w:id="1381" w:author="CCJK" w:date="2024-10-18T08:01:00Z">
              <w:tcPr>
                <w:tcW w:w="3929"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Cs w:val="20"/>
                <w:lang w:eastAsia="zh-CN"/>
              </w:rPr>
            </w:pPr>
            <w:r>
              <w:rPr>
                <w:color w:val="000000"/>
              </w:rPr>
              <w:t xml:space="preserve">棚卸資産の減少（増加は「-」で記入）</w:t>
            </w:r>
          </w:p>
        </w:tc>
      </w:tr>
    </w:tbl>
    <w:p>
      <w:pPr>
        <w:rPr>
          <w:rFonts w:ascii="Arial Unicode MS" w:eastAsia="Arial Unicode MS" w:hAnsi="Arial Unicode MS" w:cs="Arial Unicode MS"/>
          <w:lang w:eastAsia="zh-CN"/>
        </w:rPr>
      </w:pPr>
    </w:p>
    <w:p>
      <w:pPr>
        <w:rPr>
          <w:rFonts w:ascii="Arial Unicode MS" w:eastAsia="Arial Unicode MS" w:hAnsi="Arial Unicode MS" w:cs="Arial Unicode MS"/>
          <w:lang w:eastAsia="zh-CN"/>
        </w:rPr>
      </w:pPr>
    </w:p>
    <w:sectPr w:rsidR="00E75BD2" w:rsidRPr="00574772" w:rsidSect="00CA7D1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1F00FF" w:csb1="00000000"/>
  </w:font>
  <w:font w:name="Meiryo UI">
    <w:panose1 w:val="020B0604030504040204"/>
    <w:charset w:val="80"/>
    <w:family w:val="swiss"/>
    <w:pitch w:val="variable"/>
    <w:sig w:usb0="E00002FF" w:usb1="6AC7FFFF" w:usb2="08000012" w:usb3="00000000" w:csb0="0002009F" w:csb1="00000000"/>
  </w:font>
  <w:font w:name="MS Gothic">
    <w:altName w:val="?l?r ?S?V?b?N"/>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CJK">
    <w15:presenceInfo w15:providerId="None" w15:userId="CCJ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08"/>
  <w:hyphenationZone w:val="425"/>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18"/>
    <w:rsid w:val="000026D9"/>
    <w:rsid w:val="000D1EAC"/>
    <w:rsid w:val="0038573D"/>
    <w:rsid w:val="00574772"/>
    <w:rsid w:val="00683926"/>
    <w:rsid w:val="00843EA9"/>
    <w:rsid w:val="008B487B"/>
    <w:rsid w:val="009C5BD9"/>
    <w:rsid w:val="00AB2540"/>
    <w:rsid w:val="00BA2B14"/>
    <w:rsid w:val="00C422A8"/>
    <w:rsid w:val="00CA7D18"/>
    <w:rsid w:val="00DA05FF"/>
    <w:rsid w:val="00E75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87BFAA"/>
  <w14:defaultImageDpi w14:val="0"/>
  <w15:docId w15:val="{64718D65-D409-4F4B-990F-A04BA5E1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0" w:line="240" w:lineRule="auto"/>
    </w:pPr>
    <w:rPr>
      <w:color w:val="000000" w:themeColor="text1"/>
      <w:sz w:val="20"/>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qInternal">
    <w:name w:val="mqInternal"/>
    <w:uiPriority w:val="99"/>
    <w:rPr>
      <w:color w:val="800000"/>
      <w:sz w:val="20"/>
    </w:rPr>
  </w:style>
  <w:style w:type="table" w:styleId="a3">
    <w:name w:val="Table Grid"/>
    <w:basedOn w:val="a1"/>
    <w:uiPriority w:val="59"/>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Hyperlink"/>
    <w:basedOn w:val="a0"/>
    <w:uiPriority w:val="99"/>
    <w:semiHidden/>
    <w:unhideWhenUsed/>
    <w:rsid w:val="00AB2540"/>
    <w:rPr>
      <w:rFonts w:cs="Times New Roman"/>
      <w:color w:val="0563C1"/>
      <w:u w:val="single"/>
    </w:rPr>
  </w:style>
  <w:style w:type="character" w:styleId="a5">
    <w:name w:val="FollowedHyperlink"/>
    <w:basedOn w:val="a0"/>
    <w:uiPriority w:val="99"/>
    <w:semiHidden/>
    <w:unhideWhenUsed/>
    <w:rsid w:val="00AB2540"/>
    <w:rPr>
      <w:rFonts w:cs="Times New Roman"/>
      <w:color w:val="954F72"/>
      <w:u w:val="single"/>
    </w:rPr>
  </w:style>
  <w:style w:type="paragraph" w:customStyle="1" w:styleId="msonormal0">
    <w:name w:val="msonormal"/>
    <w:basedOn w:val="a"/>
    <w:rsid w:val="00AB2540"/>
    <w:pPr>
      <w:spacing w:before="100" w:beforeAutospacing="1" w:after="100" w:afterAutospacing="1"/>
    </w:pPr>
    <w:rPr>
      <w:rFonts w:ascii="Times New Roman" w:hAnsi="Times New Roman" w:cs="Times New Roman"/>
      <w:color w:val="auto"/>
      <w:sz w:val="24"/>
    </w:rPr>
  </w:style>
  <w:style w:type="paragraph" w:customStyle="1" w:styleId="font5">
    <w:name w:val="font5"/>
    <w:basedOn w:val="a"/>
    <w:rsid w:val="00AB2540"/>
    <w:pPr>
      <w:spacing w:before="100" w:beforeAutospacing="1" w:after="100" w:afterAutospacing="1"/>
    </w:pPr>
    <w:rPr>
      <w:color w:val="000000"/>
      <w:szCs w:val="20"/>
    </w:rPr>
  </w:style>
  <w:style w:type="paragraph" w:customStyle="1" w:styleId="font6">
    <w:name w:val="font6"/>
    <w:basedOn w:val="a"/>
    <w:rsid w:val="00AB2540"/>
    <w:pPr>
      <w:spacing w:before="100" w:beforeAutospacing="1" w:after="100" w:afterAutospacing="1"/>
    </w:pPr>
    <w:rPr>
      <w:rFonts w:ascii="Arial Unicode MS" w:eastAsia="Arial Unicode MS" w:hAnsi="Arial Unicode MS" w:cs="Arial Unicode MS"/>
      <w:color w:val="000000"/>
      <w:szCs w:val="20"/>
    </w:rPr>
  </w:style>
  <w:style w:type="paragraph" w:customStyle="1" w:styleId="font7">
    <w:name w:val="font7"/>
    <w:basedOn w:val="a"/>
    <w:rsid w:val="00AB2540"/>
    <w:pPr>
      <w:spacing w:before="100" w:beforeAutospacing="1" w:after="100" w:afterAutospacing="1"/>
    </w:pPr>
    <w:rPr>
      <w:rFonts w:ascii="Meiryo UI" w:eastAsia="Meiryo UI" w:hAnsi="Meiryo UI" w:cs="Times New Roman"/>
      <w:color w:val="000000"/>
      <w:szCs w:val="20"/>
    </w:rPr>
  </w:style>
  <w:style w:type="paragraph" w:customStyle="1" w:styleId="font8">
    <w:name w:val="font8"/>
    <w:basedOn w:val="a"/>
    <w:rsid w:val="00AB2540"/>
    <w:pPr>
      <w:spacing w:before="100" w:beforeAutospacing="1" w:after="100" w:afterAutospacing="1"/>
    </w:pPr>
    <w:rPr>
      <w:rFonts w:ascii="MS Gothic" w:eastAsia="MS Gothic" w:hAnsi="MS Gothic" w:cs="Times New Roman"/>
      <w:color w:val="000000"/>
      <w:szCs w:val="20"/>
    </w:rPr>
  </w:style>
  <w:style w:type="paragraph" w:customStyle="1" w:styleId="xl63">
    <w:name w:val="xl63"/>
    <w:basedOn w:val="a"/>
    <w:rsid w:val="00AB2540"/>
    <w:pPr>
      <w:pBdr>
        <w:top w:val="single" w:sz="8" w:space="0" w:color="000000"/>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b/>
      <w:bCs/>
      <w:color w:val="000000"/>
      <w:szCs w:val="20"/>
    </w:rPr>
  </w:style>
  <w:style w:type="paragraph" w:customStyle="1" w:styleId="xl64">
    <w:name w:val="xl64"/>
    <w:basedOn w:val="a"/>
    <w:rsid w:val="00AB2540"/>
    <w:pPr>
      <w:pBdr>
        <w:top w:val="single" w:sz="8" w:space="0" w:color="000000"/>
        <w:bottom w:val="single" w:sz="8" w:space="0" w:color="000000"/>
        <w:right w:val="single" w:sz="8" w:space="0" w:color="000000"/>
      </w:pBdr>
      <w:shd w:val="clear" w:color="000000" w:fill="F2F2F2"/>
      <w:spacing w:before="100" w:beforeAutospacing="1" w:after="100" w:afterAutospacing="1"/>
      <w:textAlignment w:val="center"/>
    </w:pPr>
    <w:rPr>
      <w:b/>
      <w:bCs/>
      <w:color w:val="000000"/>
      <w:szCs w:val="20"/>
    </w:rPr>
  </w:style>
  <w:style w:type="paragraph" w:customStyle="1" w:styleId="xl65">
    <w:name w:val="xl65"/>
    <w:basedOn w:val="a"/>
    <w:rsid w:val="00AB2540"/>
    <w:pPr>
      <w:pBdr>
        <w:left w:val="single" w:sz="8" w:space="0" w:color="000000"/>
        <w:right w:val="single" w:sz="8" w:space="0" w:color="000000"/>
      </w:pBdr>
      <w:shd w:val="clear" w:color="000000" w:fill="F2F2F2"/>
      <w:spacing w:before="100" w:beforeAutospacing="1" w:after="100" w:afterAutospacing="1"/>
      <w:textAlignment w:val="center"/>
    </w:pPr>
    <w:rPr>
      <w:color w:val="000000"/>
      <w:sz w:val="16"/>
      <w:szCs w:val="16"/>
    </w:rPr>
  </w:style>
  <w:style w:type="paragraph" w:customStyle="1" w:styleId="xl66">
    <w:name w:val="xl66"/>
    <w:basedOn w:val="a"/>
    <w:rsid w:val="00AB2540"/>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color w:val="000000"/>
      <w:sz w:val="2"/>
      <w:szCs w:val="2"/>
    </w:rPr>
  </w:style>
  <w:style w:type="paragraph" w:customStyle="1" w:styleId="xl67">
    <w:name w:val="xl67"/>
    <w:basedOn w:val="a"/>
    <w:rsid w:val="00AB2540"/>
    <w:pPr>
      <w:pBdr>
        <w:top w:val="single" w:sz="8" w:space="0" w:color="000000"/>
        <w:left w:val="single" w:sz="8" w:space="0" w:color="000000"/>
        <w:right w:val="single" w:sz="8" w:space="0" w:color="000000"/>
      </w:pBdr>
      <w:shd w:val="clear" w:color="000000" w:fill="F2F2F2"/>
      <w:spacing w:before="100" w:beforeAutospacing="1" w:after="100" w:afterAutospacing="1"/>
      <w:textAlignment w:val="center"/>
    </w:pPr>
    <w:rPr>
      <w:rFonts w:ascii="Arial Unicode MS" w:eastAsia="Arial Unicode MS" w:hAnsi="Arial Unicode MS" w:cs="Arial Unicode MS"/>
      <w:color w:val="000000"/>
      <w:szCs w:val="20"/>
    </w:rPr>
  </w:style>
  <w:style w:type="paragraph" w:customStyle="1" w:styleId="xl68">
    <w:name w:val="xl68"/>
    <w:basedOn w:val="a"/>
    <w:rsid w:val="00AB2540"/>
    <w:pPr>
      <w:pBdr>
        <w:top w:val="single" w:sz="8" w:space="0" w:color="000000"/>
        <w:left w:val="single" w:sz="8" w:space="0" w:color="000000"/>
        <w:right w:val="single" w:sz="8" w:space="0" w:color="000000"/>
      </w:pBdr>
      <w:spacing w:before="100" w:beforeAutospacing="1" w:after="100" w:afterAutospacing="1"/>
      <w:textAlignment w:val="center"/>
    </w:pPr>
    <w:rPr>
      <w:color w:val="000000"/>
      <w:szCs w:val="20"/>
    </w:rPr>
  </w:style>
  <w:style w:type="paragraph" w:customStyle="1" w:styleId="xl69">
    <w:name w:val="xl69"/>
    <w:basedOn w:val="a"/>
    <w:rsid w:val="00AB2540"/>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rFonts w:ascii="Arial Unicode MS" w:eastAsia="Arial Unicode MS" w:hAnsi="Arial Unicode MS" w:cs="Arial Unicode MS"/>
      <w:color w:val="000000"/>
      <w:szCs w:val="20"/>
    </w:rPr>
  </w:style>
  <w:style w:type="paragraph" w:customStyle="1" w:styleId="xl70">
    <w:name w:val="xl70"/>
    <w:basedOn w:val="a"/>
    <w:rsid w:val="00AB2540"/>
    <w:pPr>
      <w:pBdr>
        <w:left w:val="single" w:sz="8" w:space="0" w:color="000000"/>
        <w:bottom w:val="single" w:sz="8" w:space="0" w:color="000000"/>
        <w:right w:val="single" w:sz="8" w:space="0" w:color="000000"/>
      </w:pBdr>
      <w:spacing w:before="100" w:beforeAutospacing="1" w:after="100" w:afterAutospacing="1"/>
      <w:textAlignment w:val="center"/>
    </w:pPr>
    <w:rPr>
      <w:color w:val="000000"/>
      <w:szCs w:val="20"/>
    </w:rPr>
  </w:style>
  <w:style w:type="paragraph" w:customStyle="1" w:styleId="xl71">
    <w:name w:val="xl71"/>
    <w:basedOn w:val="a"/>
    <w:rsid w:val="00AB2540"/>
    <w:pPr>
      <w:pBdr>
        <w:top w:val="single" w:sz="8" w:space="0" w:color="000000"/>
        <w:left w:val="single" w:sz="8" w:space="0" w:color="000000"/>
        <w:right w:val="single" w:sz="8" w:space="0" w:color="000000"/>
      </w:pBdr>
      <w:shd w:val="clear" w:color="000000" w:fill="F2F2F2"/>
      <w:spacing w:before="100" w:beforeAutospacing="1" w:after="100" w:afterAutospacing="1"/>
      <w:textAlignment w:val="center"/>
    </w:pPr>
    <w:rPr>
      <w:color w:val="000000"/>
      <w:szCs w:val="20"/>
    </w:rPr>
  </w:style>
  <w:style w:type="paragraph" w:customStyle="1" w:styleId="xl72">
    <w:name w:val="xl72"/>
    <w:basedOn w:val="a"/>
    <w:rsid w:val="00AB2540"/>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color w:val="000000"/>
      <w:szCs w:val="20"/>
    </w:rPr>
  </w:style>
  <w:style w:type="paragraph" w:customStyle="1" w:styleId="xl73">
    <w:name w:val="xl73"/>
    <w:basedOn w:val="a"/>
    <w:rsid w:val="00AB2540"/>
    <w:pPr>
      <w:pBdr>
        <w:top w:val="single" w:sz="8" w:space="0" w:color="000000"/>
        <w:left w:val="single" w:sz="8" w:space="0" w:color="000000"/>
        <w:right w:val="single" w:sz="8" w:space="0" w:color="000000"/>
      </w:pBdr>
      <w:shd w:val="clear" w:color="000000" w:fill="F2F2F2"/>
      <w:spacing w:before="100" w:beforeAutospacing="1" w:after="100" w:afterAutospacing="1"/>
      <w:textAlignment w:val="center"/>
    </w:pPr>
    <w:rPr>
      <w:rFonts w:ascii="Meiryo UI" w:eastAsia="Meiryo UI" w:hAnsi="Meiryo UI" w:cs="Times New Roman"/>
      <w:color w:val="000000"/>
      <w:szCs w:val="20"/>
    </w:rPr>
  </w:style>
  <w:style w:type="paragraph" w:customStyle="1" w:styleId="xl74">
    <w:name w:val="xl74"/>
    <w:basedOn w:val="a"/>
    <w:rsid w:val="00AB2540"/>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rFonts w:ascii="Meiryo UI" w:eastAsia="Meiryo UI" w:hAnsi="Meiryo UI" w:cs="Times New Roman"/>
      <w:color w:val="000000"/>
      <w:szCs w:val="20"/>
    </w:rPr>
  </w:style>
  <w:style w:type="paragraph" w:customStyle="1" w:styleId="xl75">
    <w:name w:val="xl75"/>
    <w:basedOn w:val="a"/>
    <w:rsid w:val="00AB2540"/>
    <w:pPr>
      <w:pBdr>
        <w:top w:val="single" w:sz="8" w:space="0" w:color="000000"/>
        <w:left w:val="single" w:sz="8" w:space="0" w:color="000000"/>
        <w:right w:val="single" w:sz="8" w:space="0" w:color="000000"/>
      </w:pBdr>
      <w:spacing w:before="100" w:beforeAutospacing="1" w:after="100" w:afterAutospacing="1"/>
      <w:textAlignment w:val="center"/>
    </w:pPr>
    <w:rPr>
      <w:rFonts w:ascii="Meiryo UI" w:eastAsia="Meiryo UI" w:hAnsi="Meiryo UI" w:cs="Times New Roman"/>
      <w:color w:val="000000"/>
      <w:szCs w:val="20"/>
    </w:rPr>
  </w:style>
  <w:style w:type="paragraph" w:customStyle="1" w:styleId="xl76">
    <w:name w:val="xl76"/>
    <w:basedOn w:val="a"/>
    <w:rsid w:val="00AB2540"/>
    <w:pPr>
      <w:pBdr>
        <w:left w:val="single" w:sz="8" w:space="0" w:color="000000"/>
        <w:bottom w:val="single" w:sz="8" w:space="0" w:color="000000"/>
        <w:right w:val="single" w:sz="8" w:space="0" w:color="000000"/>
      </w:pBdr>
      <w:spacing w:before="100" w:beforeAutospacing="1" w:after="100" w:afterAutospacing="1"/>
      <w:textAlignment w:val="center"/>
    </w:pPr>
    <w:rPr>
      <w:rFonts w:ascii="Meiryo UI" w:eastAsia="Meiryo UI" w:hAnsi="Meiryo UI" w:cs="Times New Roman"/>
      <w:color w:val="000000"/>
      <w:szCs w:val="20"/>
    </w:rPr>
  </w:style>
  <w:style w:type="paragraph" w:customStyle="1" w:styleId="xl77">
    <w:name w:val="xl77"/>
    <w:basedOn w:val="a"/>
    <w:rsid w:val="00AB2540"/>
    <w:pPr>
      <w:pBdr>
        <w:top w:val="single" w:sz="8" w:space="0" w:color="000000"/>
        <w:left w:val="single" w:sz="8" w:space="0" w:color="000000"/>
        <w:right w:val="single" w:sz="8" w:space="0" w:color="000000"/>
      </w:pBdr>
      <w:spacing w:before="100" w:beforeAutospacing="1" w:after="100" w:afterAutospacing="1"/>
      <w:textAlignment w:val="center"/>
    </w:pPr>
    <w:rPr>
      <w:rFonts w:ascii="Arial Unicode MS" w:eastAsia="Arial Unicode MS" w:hAnsi="Arial Unicode MS" w:cs="Arial Unicode MS"/>
      <w:color w:val="000000"/>
      <w:szCs w:val="20"/>
    </w:rPr>
  </w:style>
  <w:style w:type="paragraph" w:customStyle="1" w:styleId="xl78">
    <w:name w:val="xl78"/>
    <w:basedOn w:val="a"/>
    <w:rsid w:val="00AB2540"/>
    <w:pPr>
      <w:pBdr>
        <w:left w:val="single" w:sz="8" w:space="0" w:color="000000"/>
        <w:bottom w:val="single" w:sz="8" w:space="0" w:color="000000"/>
        <w:right w:val="single" w:sz="8" w:space="0" w:color="000000"/>
      </w:pBdr>
      <w:spacing w:before="100" w:beforeAutospacing="1" w:after="100" w:afterAutospacing="1"/>
      <w:textAlignment w:val="center"/>
    </w:pPr>
    <w:rPr>
      <w:rFonts w:ascii="Arial Unicode MS" w:eastAsia="Arial Unicode MS" w:hAnsi="Arial Unicode MS" w:cs="Arial Unicode MS"/>
      <w:color w:val="000000"/>
      <w:szCs w:val="20"/>
    </w:rPr>
  </w:style>
  <w:style w:type="paragraph" w:customStyle="1" w:styleId="xl79">
    <w:name w:val="xl79"/>
    <w:basedOn w:val="a"/>
    <w:rsid w:val="00AB2540"/>
    <w:pPr>
      <w:pBdr>
        <w:top w:val="single" w:sz="8" w:space="0" w:color="000000"/>
        <w:left w:val="single" w:sz="8" w:space="0" w:color="000000"/>
        <w:right w:val="single" w:sz="8" w:space="0" w:color="000000"/>
      </w:pBdr>
      <w:spacing w:before="100" w:beforeAutospacing="1" w:after="100" w:afterAutospacing="1"/>
      <w:textAlignment w:val="center"/>
    </w:pPr>
    <w:rPr>
      <w:color w:val="000000"/>
      <w:szCs w:val="20"/>
    </w:rPr>
  </w:style>
  <w:style w:type="paragraph" w:customStyle="1" w:styleId="xl80">
    <w:name w:val="xl80"/>
    <w:basedOn w:val="a"/>
    <w:rsid w:val="00AB2540"/>
    <w:pPr>
      <w:pBdr>
        <w:left w:val="single" w:sz="8" w:space="0" w:color="000000"/>
        <w:bottom w:val="single" w:sz="8" w:space="0" w:color="000000"/>
        <w:right w:val="single" w:sz="8" w:space="0" w:color="000000"/>
      </w:pBdr>
      <w:spacing w:before="100" w:beforeAutospacing="1" w:after="100" w:afterAutospacing="1"/>
      <w:textAlignment w:val="center"/>
    </w:pPr>
    <w:rPr>
      <w:color w:val="000000"/>
      <w:szCs w:val="20"/>
    </w:rPr>
  </w:style>
  <w:style w:type="paragraph" w:customStyle="1" w:styleId="xl81">
    <w:name w:val="xl81"/>
    <w:basedOn w:val="a"/>
    <w:rsid w:val="00AB2540"/>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color w:val="000000"/>
      <w:sz w:val="16"/>
      <w:szCs w:val="16"/>
    </w:rPr>
  </w:style>
  <w:style w:type="paragraph" w:styleId="a6">
    <w:name w:val="Balloon Text"/>
    <w:basedOn w:val="a"/>
    <w:link w:val="a7"/>
    <w:uiPriority w:val="99"/>
    <w:semiHidden/>
    <w:unhideWhenUsed/>
    <w:rsid w:val="0038573D"/>
    <w:rPr>
      <w:sz w:val="18"/>
      <w:szCs w:val="18"/>
    </w:rPr>
  </w:style>
  <w:style w:type="character" w:customStyle="1" w:styleId="a7">
    <w:name w:val="批注框文本 字符"/>
    <w:basedOn w:val="a0"/>
    <w:link w:val="a6"/>
    <w:uiPriority w:val="99"/>
    <w:semiHidden/>
    <w:rsid w:val="0038573D"/>
    <w:rPr>
      <w:color w:val="000000" w:themeColor="tex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583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1008</Words>
  <Characters>2754</Characters>
  <Application>Microsoft Office Word</Application>
  <DocSecurity>0</DocSecurity>
  <Lines>229</Lines>
  <Paragraphs>268</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CCJK</dc:creator>
  <cp:keywords/>
  <dc:description/>
  <cp:lastModifiedBy>CCJK</cp:lastModifiedBy>
  <cp:revision>3</cp:revision>
  <dcterms:created xsi:type="dcterms:W3CDTF">2024-10-18T00:01:00Z</dcterms:created>
  <dcterms:modified xsi:type="dcterms:W3CDTF">2024-10-18T00:02:00Z</dcterms:modified>
</cp:coreProperties>
</file>