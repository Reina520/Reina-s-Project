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248" w:type="dxa"/>
        <w:tblInd w:w="2" w:type="dxa"/>
        <w:tblLook w:val="04A0" w:firstRow="1" w:lastRow="0" w:firstColumn="1" w:lastColumn="0" w:noHBand="0" w:noVBand="1"/>
        <w:tblPrChange w:id="0" w:author="Dai Dai" w:date="2024-10-18T04:18:00Z" w16du:dateUtc="2024-10-17T20:18:00Z">
          <w:tblPr>
            <w:tblW w:w="9079" w:type="dxa"/>
            <w:tblInd w:w="2" w:type="dxa"/>
            <w:tblLook w:val="04A0" w:firstRow="1" w:lastRow="0" w:firstColumn="1" w:lastColumn="0" w:noHBand="0" w:noVBand="1"/>
          </w:tblPr>
        </w:tblPrChange>
      </w:tblPr>
      <w:tblGrid>
        <w:gridCol w:w="3248"/>
        <w:tblGridChange w:id="1">
          <w:tblGrid>
            <w:gridCol w:w="3248"/>
          </w:tblGrid>
        </w:tblGridChange>
      </w:tblGrid>
      <w:tr w:rsidR="006F01FD" w:rsidRPr="00E53356" w:rsidDel="006F01FD" w14:paraId="000E2675" w14:textId="77777777" w:rsidTr="006F01FD">
        <w:trPr>
          <w:trHeight w:val="300"/>
          <w:del w:id="2" w:author="Dai Dai" w:date="2024-10-18T04:17:00Z" w16du:dateUtc="2024-10-17T20:17:00Z"/>
          <w:trPrChange w:id="3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hideMark/>
            <w:tcPrChange w:id="4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F112385" w14:textId="65D249D1" w:rsidDel="006F01FD">
            <w:pPr>
              <w:rPr>
                <w:del w:id="5" w:author="Dai Dai" w:date="2024-10-18T04:17:00Z" w16du:dateUtc="2024-10-17T20:17:00Z"/>
                <w:rFonts w:ascii="Arial Unicode MS" w:eastAsia="Arial Unicode MS" w:hAnsi="Arial Unicode MS" w:cs="Arial Unicode MS" w:hint="eastAsi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F01FD" w:rsidRPr="00E53356" w14:paraId="2163ED02" w14:textId="77777777" w:rsidTr="006F01FD">
        <w:trPr>
          <w:trHeight w:val="300"/>
          <w:trPrChange w:id="7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982699D" w14:textId="1E922215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作成単位：桓台県金海公有資産経営有限公司</w:t>
            </w:r>
          </w:p>
        </w:tc>
      </w:tr>
      <w:tr w:rsidR="006F01FD" w:rsidRPr="00E53356" w14:paraId="7861F46F" w14:textId="77777777" w:rsidTr="006F01FD">
        <w:trPr>
          <w:trHeight w:val="300"/>
          <w:trPrChange w:id="13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16061D8" w14:textId="549D65A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所有者持分：</w:t>
            </w:r>
          </w:p>
        </w:tc>
      </w:tr>
      <w:tr w:rsidR="006F01FD" w:rsidRPr="00E53356" w14:paraId="69798B4B" w14:textId="77777777" w:rsidTr="006F01FD">
        <w:trPr>
          <w:trHeight w:val="300"/>
          <w:trPrChange w:id="17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B9BEA9F" w14:textId="69AAD41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投資収益（損失は「-」で記入）</w:t>
            </w:r>
          </w:p>
        </w:tc>
      </w:tr>
      <w:tr w:rsidR="006F01FD" w:rsidRPr="00E53356" w14:paraId="39FB69CF" w14:textId="77777777" w:rsidTr="006F01FD">
        <w:trPr>
          <w:trHeight w:val="300"/>
          <w:trPrChange w:id="21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C973E7E" w14:textId="2A6B999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純ヘッジ収益（損失は「-」で記入）</w:t>
            </w:r>
          </w:p>
        </w:tc>
      </w:tr>
      <w:tr w:rsidR="006F01FD" w:rsidRPr="00E53356" w14:paraId="411F0AD2" w14:textId="77777777" w:rsidTr="006F01FD">
        <w:trPr>
          <w:trHeight w:val="300"/>
          <w:trPrChange w:id="25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79DFE51" w14:textId="3120970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個別に貸倒引当金を計上した売掛金</w:t>
            </w:r>
          </w:p>
        </w:tc>
      </w:tr>
      <w:tr w:rsidR="006F01FD" w:rsidRPr="00E53356" w14:paraId="7072E5E0" w14:textId="77777777" w:rsidTr="006F01FD">
        <w:trPr>
          <w:trHeight w:val="300"/>
          <w:trPrChange w:id="29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F46A81B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5、年末残高の回収先別大口明細</w:t>
            </w:r>
          </w:p>
        </w:tc>
      </w:tr>
      <w:tr w:rsidR="006F01FD" w:rsidRPr="00E53356" w14:paraId="5B110409" w14:textId="77777777" w:rsidTr="006F01FD">
        <w:trPr>
          <w:trHeight w:val="300"/>
          <w:trPrChange w:id="31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90365BE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（2）当期のその他の未収金に係る貸倒引当金の状況</w:t>
            </w:r>
          </w:p>
        </w:tc>
      </w:tr>
      <w:tr w:rsidR="006F01FD" w:rsidRPr="00E53356" w14:paraId="65C772AF" w14:textId="77777777" w:rsidTr="006F01FD">
        <w:trPr>
          <w:trHeight w:val="300"/>
          <w:trPrChange w:id="33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BBBF990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計上</w:t>
            </w:r>
          </w:p>
        </w:tc>
      </w:tr>
      <w:tr w:rsidR="006F01FD" w:rsidRPr="00E53356" w14:paraId="502DD306" w14:textId="77777777" w:rsidTr="006F01FD">
        <w:trPr>
          <w:trHeight w:val="300"/>
          <w:trPrChange w:id="36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08EE762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銀行引受保証金等</w:t>
            </w:r>
          </w:p>
        </w:tc>
      </w:tr>
      <w:tr w:rsidR="006F01FD" w:rsidRPr="00E53356" w14:paraId="2CBD8051" w14:textId="77777777" w:rsidTr="006F01FD">
        <w:trPr>
          <w:trHeight w:val="300"/>
          <w:trPrChange w:id="38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9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DD6AF66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投資不動産原価振替</w:t>
            </w:r>
          </w:p>
        </w:tc>
      </w:tr>
      <w:tr w:rsidR="006F01FD" w:rsidRPr="00E53356" w14:paraId="17F40698" w14:textId="77777777" w:rsidTr="006F01FD">
        <w:trPr>
          <w:trHeight w:val="300"/>
          <w:trPrChange w:id="40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ED4C477" w14:textId="24FBDE35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自己使用不動産への振替</w:t>
            </w:r>
          </w:p>
        </w:tc>
      </w:tr>
      <w:tr w:rsidR="006F01FD" w:rsidRPr="00E53356" w14:paraId="747164E6" w14:textId="77777777" w:rsidTr="006F01FD">
        <w:trPr>
          <w:trHeight w:val="300"/>
          <w:trPrChange w:id="44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5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EB7291C" w14:textId="6B6FA80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公正価値変動損益</w:t>
            </w:r>
          </w:p>
        </w:tc>
      </w:tr>
      <w:tr w:rsidR="006F01FD" w:rsidRPr="00E53356" w14:paraId="1F5B0486" w14:textId="77777777" w:rsidTr="006F01FD">
        <w:trPr>
          <w:trHeight w:val="300"/>
          <w:trPrChange w:id="48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9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646EAB9" w14:textId="2337312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自己使用不動産への振替</w:t>
            </w:r>
          </w:p>
        </w:tc>
      </w:tr>
      <w:tr w:rsidR="006F01FD" w:rsidRPr="00E53356" w14:paraId="53016BF0" w14:textId="77777777" w:rsidTr="006F01FD">
        <w:trPr>
          <w:trHeight w:val="300"/>
          <w:trPrChange w:id="52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3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FE4BE67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建国オフィスビル</w:t>
            </w:r>
          </w:p>
        </w:tc>
      </w:tr>
      <w:tr w:rsidR="006F01FD" w:rsidRPr="00E53356" w14:paraId="0BDA3F48" w14:textId="77777777" w:rsidTr="006F01FD">
        <w:trPr>
          <w:trHeight w:val="300"/>
          <w:trPrChange w:id="54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5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7AC910F" w14:textId="05C5D1C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4、年末残高</w:t>
            </w:r>
          </w:p>
        </w:tc>
      </w:tr>
      <w:tr w:rsidR="006F01FD" w:rsidRPr="00E53356" w14:paraId="6DC5EAAB" w14:textId="77777777" w:rsidTr="006F01FD">
        <w:trPr>
          <w:trHeight w:val="300"/>
          <w:trPrChange w:id="58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9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D1A4F8B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当期償却額</w:t>
            </w:r>
          </w:p>
        </w:tc>
      </w:tr>
      <w:tr w:rsidR="006F01FD" w:rsidRPr="00E53356" w14:paraId="536C4646" w14:textId="77777777" w:rsidTr="006F01FD">
        <w:trPr>
          <w:trHeight w:val="300"/>
          <w:trPrChange w:id="60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1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7DFDDB6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1、受託建設工事明細</w:t>
            </w:r>
          </w:p>
        </w:tc>
      </w:tr>
      <w:tr w:rsidR="006F01FD" w:rsidRPr="00E53356" w14:paraId="73A762E0" w14:textId="77777777" w:rsidTr="006F01FD">
        <w:trPr>
          <w:trHeight w:val="300"/>
          <w:trPrChange w:id="62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3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2C27588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元達信資本-春源熱力供熱収益権資産担保証券特別計画</w:t>
            </w:r>
          </w:p>
        </w:tc>
      </w:tr>
      <w:tr w:rsidR="006F01FD" w:rsidRPr="00E53356" w14:paraId="4D586217" w14:textId="77777777" w:rsidTr="006F01FD">
        <w:trPr>
          <w:trHeight w:val="300"/>
          <w:trPrChange w:id="64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5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481DCB3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当期その他業務収入に計上</w:t>
            </w:r>
          </w:p>
        </w:tc>
      </w:tr>
      <w:tr w:rsidR="006F01FD" w:rsidRPr="00E53356" w14:paraId="58F9E49B" w14:textId="77777777" w:rsidTr="006F01FD">
        <w:trPr>
          <w:trHeight w:val="300"/>
          <w:trPrChange w:id="66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7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576CD47" w14:textId="2F13C13F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調整前前年末未処分利益</w:t>
            </w:r>
          </w:p>
        </w:tc>
      </w:tr>
      <w:tr w:rsidR="006F01FD" w:rsidRPr="00E53356" w14:paraId="0C86CB09" w14:textId="77777777" w:rsidTr="006F01FD">
        <w:trPr>
          <w:trHeight w:val="300"/>
          <w:trPrChange w:id="70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1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80CA735" w14:textId="1057B67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期首未処分利益合計額の調整（増加+、減少-）</w:t>
            </w:r>
          </w:p>
        </w:tc>
      </w:tr>
      <w:tr w:rsidR="006F01FD" w:rsidRPr="00E53356" w14:paraId="1DAB3CFD" w14:textId="77777777" w:rsidTr="006F01FD">
        <w:trPr>
          <w:trHeight w:val="300"/>
          <w:trPrChange w:id="80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1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7386819" w14:textId="4F44A5C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調整後期首未処分利益</w:t>
            </w:r>
          </w:p>
        </w:tc>
      </w:tr>
      <w:tr w:rsidR="006F01FD" w:rsidRPr="00E53356" w14:paraId="277F8E77" w14:textId="77777777" w:rsidTr="006F01FD">
        <w:trPr>
          <w:trHeight w:val="300"/>
          <w:trPrChange w:id="84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5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C149AEA" w14:textId="52CBCD6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加算：当期親会社株主に帰属する純利益</w:t>
            </w:r>
          </w:p>
        </w:tc>
      </w:tr>
      <w:tr w:rsidR="006F01FD" w:rsidRPr="00E53356" w14:paraId="781E98BA" w14:textId="77777777" w:rsidTr="006F01FD">
        <w:trPr>
          <w:trHeight w:val="300"/>
          <w:trPrChange w:id="88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9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0D5DB9F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工事建設特別補助金</w:t>
            </w:r>
          </w:p>
        </w:tc>
      </w:tr>
      <w:tr w:rsidR="006F01FD" w:rsidRPr="00E53356" w14:paraId="12E09B81" w14:textId="77777777" w:rsidTr="006F01FD">
        <w:trPr>
          <w:trHeight w:val="300"/>
          <w:trPrChange w:id="90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1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7C27F9B" w14:textId="78B078A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その他の持分証券投資の保有期間中に得た配当収入</w:t>
            </w:r>
          </w:p>
        </w:tc>
      </w:tr>
      <w:tr w:rsidR="006F01FD" w:rsidRPr="00E53356" w14:paraId="69C0EE08" w14:textId="77777777" w:rsidTr="006F01FD">
        <w:trPr>
          <w:trHeight w:val="300"/>
          <w:trPrChange w:id="94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5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3AF3403" w14:textId="45F169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長期持分投資の処分による投資収益</w:t>
            </w:r>
          </w:p>
        </w:tc>
      </w:tr>
      <w:tr w:rsidR="006F01FD" w:rsidRPr="00E53356" w14:paraId="0C33815F" w14:textId="77777777" w:rsidTr="006F01FD">
        <w:trPr>
          <w:trHeight w:val="300"/>
          <w:trPrChange w:id="98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9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102D6A1" w14:textId="05B20BB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売却可能金融資産の保有期間における投資収益</w:t>
            </w:r>
          </w:p>
        </w:tc>
      </w:tr>
      <w:tr w:rsidR="006F01FD" w:rsidRPr="00E53356" w14:paraId="3B5891ED" w14:textId="77777777" w:rsidTr="006F01FD">
        <w:trPr>
          <w:trHeight w:val="300"/>
          <w:trPrChange w:id="104" w:author="Dai Dai" w:date="2024-10-18T04:18:00Z" w16du:dateUtc="2024-10-17T20:18:00Z">
            <w:trPr>
              <w:trHeight w:val="300"/>
            </w:trPr>
          </w:trPrChange>
        </w:trPr>
        <w:tc>
          <w:tcPr>
            <w:tcW w:w="32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5" w:author="Dai Dai" w:date="2024-10-18T04:18:00Z" w16du:dateUtc="2024-10-17T20:18:00Z">
              <w:tcPr>
                <w:tcW w:w="324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DE08F0C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預金担保、引受保証金等</w:t>
            </w:r>
          </w:p>
        </w:tc>
      </w:tr>
    </w:tbl>
    <w:p w14:paraId="4FE2FA9A" w14:textId="77777777"/>
    <w:p w14:paraId="51B4C70D" w14:textId="77777777">
      <w:r>
        <w:br w:type="page"/>
      </w:r>
    </w:p>
    <w:p w14:paraId="1F452726" w14:textId="77777777"/>
    <w:sectPr w:rsidR="00224D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63756F" w14:textId="77777777">
      <w:r>
        <w:separator/>
      </w:r>
    </w:p>
  </w:endnote>
  <w:endnote w:type="continuationSeparator" w:id="0">
    <w:p w14:paraId="50EDABC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????¨¬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1F6631" w14:textId="77777777">
      <w:r>
        <w:separator/>
      </w:r>
    </w:p>
  </w:footnote>
  <w:footnote w:type="continuationSeparator" w:id="0">
    <w:p w14:paraId="10E67804" w14:textId="7777777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i Dai">
    <w15:presenceInfo w15:providerId="Windows Live" w15:userId="ad57e777a402c8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1FFE"/>
    <w:rsid w:val="0000028D"/>
    <w:rsid w:val="00000680"/>
    <w:rsid w:val="0000080D"/>
    <w:rsid w:val="00000ADC"/>
    <w:rsid w:val="00000BD3"/>
    <w:rsid w:val="0000165E"/>
    <w:rsid w:val="000017F6"/>
    <w:rsid w:val="00001857"/>
    <w:rsid w:val="00001951"/>
    <w:rsid w:val="00001CD2"/>
    <w:rsid w:val="00001CEE"/>
    <w:rsid w:val="00001D1A"/>
    <w:rsid w:val="00001E70"/>
    <w:rsid w:val="000021A1"/>
    <w:rsid w:val="00002A1D"/>
    <w:rsid w:val="00002C54"/>
    <w:rsid w:val="00002EB1"/>
    <w:rsid w:val="00002EF0"/>
    <w:rsid w:val="00003472"/>
    <w:rsid w:val="000036A4"/>
    <w:rsid w:val="00003A6F"/>
    <w:rsid w:val="00003B7D"/>
    <w:rsid w:val="00004189"/>
    <w:rsid w:val="000043FF"/>
    <w:rsid w:val="00004B1C"/>
    <w:rsid w:val="00004E5C"/>
    <w:rsid w:val="0000517B"/>
    <w:rsid w:val="00005738"/>
    <w:rsid w:val="00005797"/>
    <w:rsid w:val="00007064"/>
    <w:rsid w:val="00007208"/>
    <w:rsid w:val="0000737B"/>
    <w:rsid w:val="000078C6"/>
    <w:rsid w:val="000078CE"/>
    <w:rsid w:val="00007958"/>
    <w:rsid w:val="00007BDE"/>
    <w:rsid w:val="0001047D"/>
    <w:rsid w:val="000105F3"/>
    <w:rsid w:val="000107C2"/>
    <w:rsid w:val="000107DE"/>
    <w:rsid w:val="000108D7"/>
    <w:rsid w:val="0001090C"/>
    <w:rsid w:val="00010F08"/>
    <w:rsid w:val="00011778"/>
    <w:rsid w:val="0001186F"/>
    <w:rsid w:val="0001187F"/>
    <w:rsid w:val="00011B81"/>
    <w:rsid w:val="00012477"/>
    <w:rsid w:val="0001249F"/>
    <w:rsid w:val="00012989"/>
    <w:rsid w:val="00012B6A"/>
    <w:rsid w:val="00012B87"/>
    <w:rsid w:val="0001341E"/>
    <w:rsid w:val="00013755"/>
    <w:rsid w:val="00013967"/>
    <w:rsid w:val="00013BAF"/>
    <w:rsid w:val="00014064"/>
    <w:rsid w:val="00014702"/>
    <w:rsid w:val="00014A6D"/>
    <w:rsid w:val="00014BDE"/>
    <w:rsid w:val="00014C01"/>
    <w:rsid w:val="0001500D"/>
    <w:rsid w:val="000150B5"/>
    <w:rsid w:val="00015302"/>
    <w:rsid w:val="00015B4C"/>
    <w:rsid w:val="00015B9A"/>
    <w:rsid w:val="00015F0D"/>
    <w:rsid w:val="00016210"/>
    <w:rsid w:val="0001674F"/>
    <w:rsid w:val="0001687C"/>
    <w:rsid w:val="000168F0"/>
    <w:rsid w:val="0001693C"/>
    <w:rsid w:val="00016A95"/>
    <w:rsid w:val="00016CF1"/>
    <w:rsid w:val="00016DB3"/>
    <w:rsid w:val="00016E94"/>
    <w:rsid w:val="00016E9E"/>
    <w:rsid w:val="000170EA"/>
    <w:rsid w:val="000172DF"/>
    <w:rsid w:val="0001799A"/>
    <w:rsid w:val="00017B13"/>
    <w:rsid w:val="00017F23"/>
    <w:rsid w:val="00017FB2"/>
    <w:rsid w:val="000202DA"/>
    <w:rsid w:val="0002045E"/>
    <w:rsid w:val="000209CA"/>
    <w:rsid w:val="00020A6B"/>
    <w:rsid w:val="00020CA4"/>
    <w:rsid w:val="00020DA8"/>
    <w:rsid w:val="0002134A"/>
    <w:rsid w:val="0002134E"/>
    <w:rsid w:val="0002135F"/>
    <w:rsid w:val="000216B5"/>
    <w:rsid w:val="00021A22"/>
    <w:rsid w:val="00021CBA"/>
    <w:rsid w:val="00021DD8"/>
    <w:rsid w:val="00021EED"/>
    <w:rsid w:val="00022BCD"/>
    <w:rsid w:val="00022DB0"/>
    <w:rsid w:val="00022DFD"/>
    <w:rsid w:val="00022EF5"/>
    <w:rsid w:val="000234A1"/>
    <w:rsid w:val="00023613"/>
    <w:rsid w:val="0002366C"/>
    <w:rsid w:val="00023CB8"/>
    <w:rsid w:val="00023D0A"/>
    <w:rsid w:val="00023FC1"/>
    <w:rsid w:val="00024086"/>
    <w:rsid w:val="0002411C"/>
    <w:rsid w:val="00024745"/>
    <w:rsid w:val="0002482D"/>
    <w:rsid w:val="00024B45"/>
    <w:rsid w:val="00024D01"/>
    <w:rsid w:val="00025316"/>
    <w:rsid w:val="00025344"/>
    <w:rsid w:val="00025784"/>
    <w:rsid w:val="00025B81"/>
    <w:rsid w:val="00025D34"/>
    <w:rsid w:val="00025DCA"/>
    <w:rsid w:val="000260B8"/>
    <w:rsid w:val="00026295"/>
    <w:rsid w:val="00026DD8"/>
    <w:rsid w:val="00026DF0"/>
    <w:rsid w:val="00026DFC"/>
    <w:rsid w:val="0002703C"/>
    <w:rsid w:val="00027473"/>
    <w:rsid w:val="0002747C"/>
    <w:rsid w:val="000276CE"/>
    <w:rsid w:val="00027A04"/>
    <w:rsid w:val="00027CFA"/>
    <w:rsid w:val="00027D7E"/>
    <w:rsid w:val="00030065"/>
    <w:rsid w:val="00030671"/>
    <w:rsid w:val="0003082A"/>
    <w:rsid w:val="00030EA1"/>
    <w:rsid w:val="00031257"/>
    <w:rsid w:val="00031484"/>
    <w:rsid w:val="00031508"/>
    <w:rsid w:val="00031510"/>
    <w:rsid w:val="00031B6B"/>
    <w:rsid w:val="000323C7"/>
    <w:rsid w:val="000325DA"/>
    <w:rsid w:val="00032B5C"/>
    <w:rsid w:val="00032DB5"/>
    <w:rsid w:val="00032F9D"/>
    <w:rsid w:val="00033018"/>
    <w:rsid w:val="000331B5"/>
    <w:rsid w:val="000331B7"/>
    <w:rsid w:val="000331DB"/>
    <w:rsid w:val="00033364"/>
    <w:rsid w:val="00033653"/>
    <w:rsid w:val="000338FC"/>
    <w:rsid w:val="00033B4A"/>
    <w:rsid w:val="00033B83"/>
    <w:rsid w:val="00033CFA"/>
    <w:rsid w:val="00033F41"/>
    <w:rsid w:val="000340D3"/>
    <w:rsid w:val="0003418E"/>
    <w:rsid w:val="0003482C"/>
    <w:rsid w:val="000348BF"/>
    <w:rsid w:val="00034CB1"/>
    <w:rsid w:val="00035177"/>
    <w:rsid w:val="00035389"/>
    <w:rsid w:val="0003550D"/>
    <w:rsid w:val="000357F7"/>
    <w:rsid w:val="00035979"/>
    <w:rsid w:val="00035981"/>
    <w:rsid w:val="00035A6B"/>
    <w:rsid w:val="00036414"/>
    <w:rsid w:val="0003690F"/>
    <w:rsid w:val="00036F58"/>
    <w:rsid w:val="0003717C"/>
    <w:rsid w:val="000373D2"/>
    <w:rsid w:val="000376B5"/>
    <w:rsid w:val="000378AB"/>
    <w:rsid w:val="00037917"/>
    <w:rsid w:val="00037939"/>
    <w:rsid w:val="00037D82"/>
    <w:rsid w:val="000401BC"/>
    <w:rsid w:val="000401FB"/>
    <w:rsid w:val="00040283"/>
    <w:rsid w:val="00040336"/>
    <w:rsid w:val="000407BB"/>
    <w:rsid w:val="00041024"/>
    <w:rsid w:val="0004111B"/>
    <w:rsid w:val="000415DE"/>
    <w:rsid w:val="0004170E"/>
    <w:rsid w:val="00041BCD"/>
    <w:rsid w:val="00041DA0"/>
    <w:rsid w:val="00041EE6"/>
    <w:rsid w:val="00041F69"/>
    <w:rsid w:val="00042102"/>
    <w:rsid w:val="000425A5"/>
    <w:rsid w:val="00042AAF"/>
    <w:rsid w:val="00042B5A"/>
    <w:rsid w:val="00042DAF"/>
    <w:rsid w:val="0004368B"/>
    <w:rsid w:val="000436FF"/>
    <w:rsid w:val="00043BC7"/>
    <w:rsid w:val="00043BE6"/>
    <w:rsid w:val="00044DC4"/>
    <w:rsid w:val="00044F18"/>
    <w:rsid w:val="0004513E"/>
    <w:rsid w:val="0004521B"/>
    <w:rsid w:val="000453B5"/>
    <w:rsid w:val="00045615"/>
    <w:rsid w:val="00045A49"/>
    <w:rsid w:val="00045BE4"/>
    <w:rsid w:val="00045D8C"/>
    <w:rsid w:val="00046142"/>
    <w:rsid w:val="00046676"/>
    <w:rsid w:val="00046FD4"/>
    <w:rsid w:val="0004702A"/>
    <w:rsid w:val="000478A8"/>
    <w:rsid w:val="00047B8B"/>
    <w:rsid w:val="00047BD0"/>
    <w:rsid w:val="00047DEC"/>
    <w:rsid w:val="0005000A"/>
    <w:rsid w:val="00050087"/>
    <w:rsid w:val="00050574"/>
    <w:rsid w:val="0005081C"/>
    <w:rsid w:val="00050BC6"/>
    <w:rsid w:val="00051397"/>
    <w:rsid w:val="00051463"/>
    <w:rsid w:val="0005167B"/>
    <w:rsid w:val="000518DA"/>
    <w:rsid w:val="00051D74"/>
    <w:rsid w:val="00051E9A"/>
    <w:rsid w:val="000522F4"/>
    <w:rsid w:val="0005246C"/>
    <w:rsid w:val="0005250E"/>
    <w:rsid w:val="000525C3"/>
    <w:rsid w:val="000526D9"/>
    <w:rsid w:val="00052AEA"/>
    <w:rsid w:val="00052BCF"/>
    <w:rsid w:val="00052C9E"/>
    <w:rsid w:val="00052E40"/>
    <w:rsid w:val="00052FA3"/>
    <w:rsid w:val="0005314C"/>
    <w:rsid w:val="00053438"/>
    <w:rsid w:val="00053B2E"/>
    <w:rsid w:val="00053CA5"/>
    <w:rsid w:val="00054444"/>
    <w:rsid w:val="00054708"/>
    <w:rsid w:val="00054F94"/>
    <w:rsid w:val="000551AC"/>
    <w:rsid w:val="000552F1"/>
    <w:rsid w:val="000553C1"/>
    <w:rsid w:val="000554F3"/>
    <w:rsid w:val="00055C15"/>
    <w:rsid w:val="00055D9E"/>
    <w:rsid w:val="0005606C"/>
    <w:rsid w:val="00056749"/>
    <w:rsid w:val="00056888"/>
    <w:rsid w:val="00056891"/>
    <w:rsid w:val="00056BCF"/>
    <w:rsid w:val="00056C98"/>
    <w:rsid w:val="00056D4B"/>
    <w:rsid w:val="00056E25"/>
    <w:rsid w:val="0005700B"/>
    <w:rsid w:val="00057041"/>
    <w:rsid w:val="00057154"/>
    <w:rsid w:val="0005720B"/>
    <w:rsid w:val="00057784"/>
    <w:rsid w:val="0005778A"/>
    <w:rsid w:val="0005797A"/>
    <w:rsid w:val="00057F27"/>
    <w:rsid w:val="000602FB"/>
    <w:rsid w:val="00060583"/>
    <w:rsid w:val="00060A25"/>
    <w:rsid w:val="00061001"/>
    <w:rsid w:val="0006158F"/>
    <w:rsid w:val="000617CE"/>
    <w:rsid w:val="00061DD4"/>
    <w:rsid w:val="00061DF5"/>
    <w:rsid w:val="00061E80"/>
    <w:rsid w:val="00061F23"/>
    <w:rsid w:val="00061FC3"/>
    <w:rsid w:val="000620A6"/>
    <w:rsid w:val="0006257F"/>
    <w:rsid w:val="000628B0"/>
    <w:rsid w:val="00062938"/>
    <w:rsid w:val="00062BB0"/>
    <w:rsid w:val="00063221"/>
    <w:rsid w:val="0006334C"/>
    <w:rsid w:val="000635ED"/>
    <w:rsid w:val="000635EF"/>
    <w:rsid w:val="00063639"/>
    <w:rsid w:val="000637F0"/>
    <w:rsid w:val="00063950"/>
    <w:rsid w:val="00063E38"/>
    <w:rsid w:val="00063E86"/>
    <w:rsid w:val="00063F41"/>
    <w:rsid w:val="00064363"/>
    <w:rsid w:val="000644DD"/>
    <w:rsid w:val="000644EC"/>
    <w:rsid w:val="00064574"/>
    <w:rsid w:val="000645A7"/>
    <w:rsid w:val="00064612"/>
    <w:rsid w:val="00064A91"/>
    <w:rsid w:val="000652CD"/>
    <w:rsid w:val="00065AF8"/>
    <w:rsid w:val="00065D97"/>
    <w:rsid w:val="00065E38"/>
    <w:rsid w:val="0006604C"/>
    <w:rsid w:val="00066A7B"/>
    <w:rsid w:val="000672B1"/>
    <w:rsid w:val="00067488"/>
    <w:rsid w:val="0006754F"/>
    <w:rsid w:val="00067A4C"/>
    <w:rsid w:val="00067E4F"/>
    <w:rsid w:val="000700FB"/>
    <w:rsid w:val="000701AB"/>
    <w:rsid w:val="000704F6"/>
    <w:rsid w:val="00070A42"/>
    <w:rsid w:val="00070A9C"/>
    <w:rsid w:val="00070D18"/>
    <w:rsid w:val="00071722"/>
    <w:rsid w:val="0007185A"/>
    <w:rsid w:val="0007186F"/>
    <w:rsid w:val="00071943"/>
    <w:rsid w:val="000719DE"/>
    <w:rsid w:val="00071A75"/>
    <w:rsid w:val="00071B5F"/>
    <w:rsid w:val="00071EB2"/>
    <w:rsid w:val="000725A9"/>
    <w:rsid w:val="00072737"/>
    <w:rsid w:val="000727D4"/>
    <w:rsid w:val="00072D69"/>
    <w:rsid w:val="00072DA7"/>
    <w:rsid w:val="00073265"/>
    <w:rsid w:val="000734F5"/>
    <w:rsid w:val="00073533"/>
    <w:rsid w:val="000735C0"/>
    <w:rsid w:val="000736EF"/>
    <w:rsid w:val="00073889"/>
    <w:rsid w:val="0007398B"/>
    <w:rsid w:val="00073A33"/>
    <w:rsid w:val="00073C9F"/>
    <w:rsid w:val="00073CE2"/>
    <w:rsid w:val="00074039"/>
    <w:rsid w:val="000743C3"/>
    <w:rsid w:val="000745B9"/>
    <w:rsid w:val="00074CC4"/>
    <w:rsid w:val="00074F56"/>
    <w:rsid w:val="00075316"/>
    <w:rsid w:val="00075599"/>
    <w:rsid w:val="000756F8"/>
    <w:rsid w:val="00075A8F"/>
    <w:rsid w:val="00075D76"/>
    <w:rsid w:val="00075EA6"/>
    <w:rsid w:val="0007665C"/>
    <w:rsid w:val="00076797"/>
    <w:rsid w:val="00076EDB"/>
    <w:rsid w:val="0007717A"/>
    <w:rsid w:val="0007717D"/>
    <w:rsid w:val="000772BD"/>
    <w:rsid w:val="00077508"/>
    <w:rsid w:val="00077595"/>
    <w:rsid w:val="000775FD"/>
    <w:rsid w:val="000776BD"/>
    <w:rsid w:val="00077CE5"/>
    <w:rsid w:val="00077E96"/>
    <w:rsid w:val="00080204"/>
    <w:rsid w:val="0008021E"/>
    <w:rsid w:val="000802C2"/>
    <w:rsid w:val="00080793"/>
    <w:rsid w:val="00080AE2"/>
    <w:rsid w:val="00080B69"/>
    <w:rsid w:val="00080FD1"/>
    <w:rsid w:val="0008132A"/>
    <w:rsid w:val="000817AD"/>
    <w:rsid w:val="00081E17"/>
    <w:rsid w:val="00081E26"/>
    <w:rsid w:val="00081ECA"/>
    <w:rsid w:val="00081FC5"/>
    <w:rsid w:val="00082158"/>
    <w:rsid w:val="000823EE"/>
    <w:rsid w:val="0008275C"/>
    <w:rsid w:val="0008275D"/>
    <w:rsid w:val="00082978"/>
    <w:rsid w:val="00082B04"/>
    <w:rsid w:val="00082B06"/>
    <w:rsid w:val="00082F99"/>
    <w:rsid w:val="000830B9"/>
    <w:rsid w:val="00083170"/>
    <w:rsid w:val="00083205"/>
    <w:rsid w:val="00083AB5"/>
    <w:rsid w:val="00083B41"/>
    <w:rsid w:val="000840FD"/>
    <w:rsid w:val="00084372"/>
    <w:rsid w:val="0008454F"/>
    <w:rsid w:val="000847BF"/>
    <w:rsid w:val="00084C5D"/>
    <w:rsid w:val="00084E14"/>
    <w:rsid w:val="00084F21"/>
    <w:rsid w:val="0008503B"/>
    <w:rsid w:val="00085486"/>
    <w:rsid w:val="00085F0D"/>
    <w:rsid w:val="00086240"/>
    <w:rsid w:val="000862C5"/>
    <w:rsid w:val="00086591"/>
    <w:rsid w:val="00086A1F"/>
    <w:rsid w:val="00086AE0"/>
    <w:rsid w:val="00086B99"/>
    <w:rsid w:val="00086D69"/>
    <w:rsid w:val="00086EC3"/>
    <w:rsid w:val="00086F1C"/>
    <w:rsid w:val="000875E8"/>
    <w:rsid w:val="00087C72"/>
    <w:rsid w:val="00087D00"/>
    <w:rsid w:val="00087E2F"/>
    <w:rsid w:val="00090740"/>
    <w:rsid w:val="00090847"/>
    <w:rsid w:val="00090C2F"/>
    <w:rsid w:val="000910D8"/>
    <w:rsid w:val="000911CB"/>
    <w:rsid w:val="00091213"/>
    <w:rsid w:val="000912A4"/>
    <w:rsid w:val="00091442"/>
    <w:rsid w:val="00091612"/>
    <w:rsid w:val="000918A3"/>
    <w:rsid w:val="000918CB"/>
    <w:rsid w:val="0009195A"/>
    <w:rsid w:val="00091970"/>
    <w:rsid w:val="000919B0"/>
    <w:rsid w:val="00092A1A"/>
    <w:rsid w:val="0009337E"/>
    <w:rsid w:val="000937B3"/>
    <w:rsid w:val="000939DF"/>
    <w:rsid w:val="00093DE3"/>
    <w:rsid w:val="00094055"/>
    <w:rsid w:val="00094095"/>
    <w:rsid w:val="0009411F"/>
    <w:rsid w:val="0009423C"/>
    <w:rsid w:val="00094549"/>
    <w:rsid w:val="000948EE"/>
    <w:rsid w:val="0009495C"/>
    <w:rsid w:val="000949A3"/>
    <w:rsid w:val="00094F2A"/>
    <w:rsid w:val="000954F6"/>
    <w:rsid w:val="00095677"/>
    <w:rsid w:val="000956F0"/>
    <w:rsid w:val="00095D94"/>
    <w:rsid w:val="00095DF1"/>
    <w:rsid w:val="00095E07"/>
    <w:rsid w:val="00096223"/>
    <w:rsid w:val="000969F7"/>
    <w:rsid w:val="00096F9A"/>
    <w:rsid w:val="00096F9B"/>
    <w:rsid w:val="000973A3"/>
    <w:rsid w:val="0009780C"/>
    <w:rsid w:val="000979DB"/>
    <w:rsid w:val="00097BEF"/>
    <w:rsid w:val="000A0477"/>
    <w:rsid w:val="000A0480"/>
    <w:rsid w:val="000A04BE"/>
    <w:rsid w:val="000A08B8"/>
    <w:rsid w:val="000A08D3"/>
    <w:rsid w:val="000A0985"/>
    <w:rsid w:val="000A0E5F"/>
    <w:rsid w:val="000A0F3E"/>
    <w:rsid w:val="000A1037"/>
    <w:rsid w:val="000A126C"/>
    <w:rsid w:val="000A15BF"/>
    <w:rsid w:val="000A1616"/>
    <w:rsid w:val="000A198E"/>
    <w:rsid w:val="000A2182"/>
    <w:rsid w:val="000A2199"/>
    <w:rsid w:val="000A2675"/>
    <w:rsid w:val="000A2819"/>
    <w:rsid w:val="000A2AFB"/>
    <w:rsid w:val="000A2B21"/>
    <w:rsid w:val="000A2D2F"/>
    <w:rsid w:val="000A2D5B"/>
    <w:rsid w:val="000A3105"/>
    <w:rsid w:val="000A3B18"/>
    <w:rsid w:val="000A3EFF"/>
    <w:rsid w:val="000A4099"/>
    <w:rsid w:val="000A423E"/>
    <w:rsid w:val="000A4340"/>
    <w:rsid w:val="000A44F7"/>
    <w:rsid w:val="000A498A"/>
    <w:rsid w:val="000A5014"/>
    <w:rsid w:val="000A521A"/>
    <w:rsid w:val="000A55D0"/>
    <w:rsid w:val="000A55F5"/>
    <w:rsid w:val="000A574D"/>
    <w:rsid w:val="000A592A"/>
    <w:rsid w:val="000A627B"/>
    <w:rsid w:val="000A66A3"/>
    <w:rsid w:val="000A6A77"/>
    <w:rsid w:val="000A6BBD"/>
    <w:rsid w:val="000A6F54"/>
    <w:rsid w:val="000A722A"/>
    <w:rsid w:val="000A783B"/>
    <w:rsid w:val="000A7A5E"/>
    <w:rsid w:val="000A7AEE"/>
    <w:rsid w:val="000A7C34"/>
    <w:rsid w:val="000B0023"/>
    <w:rsid w:val="000B098D"/>
    <w:rsid w:val="000B0A6C"/>
    <w:rsid w:val="000B1B4A"/>
    <w:rsid w:val="000B1D15"/>
    <w:rsid w:val="000B1DDC"/>
    <w:rsid w:val="000B1F30"/>
    <w:rsid w:val="000B2421"/>
    <w:rsid w:val="000B24C2"/>
    <w:rsid w:val="000B28B9"/>
    <w:rsid w:val="000B3291"/>
    <w:rsid w:val="000B32A6"/>
    <w:rsid w:val="000B32D4"/>
    <w:rsid w:val="000B3470"/>
    <w:rsid w:val="000B39A8"/>
    <w:rsid w:val="000B3C39"/>
    <w:rsid w:val="000B3DAF"/>
    <w:rsid w:val="000B4174"/>
    <w:rsid w:val="000B423C"/>
    <w:rsid w:val="000B433A"/>
    <w:rsid w:val="000B4426"/>
    <w:rsid w:val="000B46E1"/>
    <w:rsid w:val="000B4F5F"/>
    <w:rsid w:val="000B51E5"/>
    <w:rsid w:val="000B5502"/>
    <w:rsid w:val="000B5A65"/>
    <w:rsid w:val="000B5CF5"/>
    <w:rsid w:val="000B65A8"/>
    <w:rsid w:val="000B6730"/>
    <w:rsid w:val="000B68CA"/>
    <w:rsid w:val="000B6E9D"/>
    <w:rsid w:val="000B7E5D"/>
    <w:rsid w:val="000B7F6B"/>
    <w:rsid w:val="000B7FF0"/>
    <w:rsid w:val="000C004B"/>
    <w:rsid w:val="000C0100"/>
    <w:rsid w:val="000C0117"/>
    <w:rsid w:val="000C01DA"/>
    <w:rsid w:val="000C0214"/>
    <w:rsid w:val="000C04FB"/>
    <w:rsid w:val="000C0504"/>
    <w:rsid w:val="000C08E0"/>
    <w:rsid w:val="000C0CA4"/>
    <w:rsid w:val="000C0D37"/>
    <w:rsid w:val="000C0F77"/>
    <w:rsid w:val="000C0FB3"/>
    <w:rsid w:val="000C15CB"/>
    <w:rsid w:val="000C1610"/>
    <w:rsid w:val="000C164B"/>
    <w:rsid w:val="000C19EE"/>
    <w:rsid w:val="000C1A9D"/>
    <w:rsid w:val="000C2614"/>
    <w:rsid w:val="000C2ACF"/>
    <w:rsid w:val="000C335B"/>
    <w:rsid w:val="000C33BE"/>
    <w:rsid w:val="000C3849"/>
    <w:rsid w:val="000C40B7"/>
    <w:rsid w:val="000C432A"/>
    <w:rsid w:val="000C48E6"/>
    <w:rsid w:val="000C4DC0"/>
    <w:rsid w:val="000C52EC"/>
    <w:rsid w:val="000C5707"/>
    <w:rsid w:val="000C59E7"/>
    <w:rsid w:val="000C5B00"/>
    <w:rsid w:val="000C5B69"/>
    <w:rsid w:val="000C5D52"/>
    <w:rsid w:val="000C617C"/>
    <w:rsid w:val="000C63B8"/>
    <w:rsid w:val="000C6480"/>
    <w:rsid w:val="000C7205"/>
    <w:rsid w:val="000C723F"/>
    <w:rsid w:val="000C73CC"/>
    <w:rsid w:val="000C7902"/>
    <w:rsid w:val="000C7A5E"/>
    <w:rsid w:val="000C7CE1"/>
    <w:rsid w:val="000D01C6"/>
    <w:rsid w:val="000D03CE"/>
    <w:rsid w:val="000D050D"/>
    <w:rsid w:val="000D0730"/>
    <w:rsid w:val="000D076C"/>
    <w:rsid w:val="000D0BD0"/>
    <w:rsid w:val="000D0D2A"/>
    <w:rsid w:val="000D0D84"/>
    <w:rsid w:val="000D1010"/>
    <w:rsid w:val="000D19CE"/>
    <w:rsid w:val="000D1E53"/>
    <w:rsid w:val="000D21BA"/>
    <w:rsid w:val="000D2917"/>
    <w:rsid w:val="000D2DCB"/>
    <w:rsid w:val="000D2F74"/>
    <w:rsid w:val="000D3028"/>
    <w:rsid w:val="000D36C5"/>
    <w:rsid w:val="000D3949"/>
    <w:rsid w:val="000D3D94"/>
    <w:rsid w:val="000D4281"/>
    <w:rsid w:val="000D4310"/>
    <w:rsid w:val="000D4396"/>
    <w:rsid w:val="000D4398"/>
    <w:rsid w:val="000D452C"/>
    <w:rsid w:val="000D4821"/>
    <w:rsid w:val="000D4A92"/>
    <w:rsid w:val="000D4AE3"/>
    <w:rsid w:val="000D4D6C"/>
    <w:rsid w:val="000D4F1D"/>
    <w:rsid w:val="000D4FF4"/>
    <w:rsid w:val="000D5907"/>
    <w:rsid w:val="000D5AE7"/>
    <w:rsid w:val="000D64B1"/>
    <w:rsid w:val="000D64BA"/>
    <w:rsid w:val="000D6629"/>
    <w:rsid w:val="000D6809"/>
    <w:rsid w:val="000D6829"/>
    <w:rsid w:val="000D6E4E"/>
    <w:rsid w:val="000D77FD"/>
    <w:rsid w:val="000D7B3F"/>
    <w:rsid w:val="000E03BE"/>
    <w:rsid w:val="000E0665"/>
    <w:rsid w:val="000E088D"/>
    <w:rsid w:val="000E08E6"/>
    <w:rsid w:val="000E0D1A"/>
    <w:rsid w:val="000E17DC"/>
    <w:rsid w:val="000E1E2F"/>
    <w:rsid w:val="000E1FE2"/>
    <w:rsid w:val="000E2CD6"/>
    <w:rsid w:val="000E2FF2"/>
    <w:rsid w:val="000E301A"/>
    <w:rsid w:val="000E318E"/>
    <w:rsid w:val="000E3252"/>
    <w:rsid w:val="000E3968"/>
    <w:rsid w:val="000E3C85"/>
    <w:rsid w:val="000E3F41"/>
    <w:rsid w:val="000E4117"/>
    <w:rsid w:val="000E41D5"/>
    <w:rsid w:val="000E44C0"/>
    <w:rsid w:val="000E45F0"/>
    <w:rsid w:val="000E4721"/>
    <w:rsid w:val="000E48B4"/>
    <w:rsid w:val="000E4BED"/>
    <w:rsid w:val="000E4D44"/>
    <w:rsid w:val="000E4D4F"/>
    <w:rsid w:val="000E516D"/>
    <w:rsid w:val="000E5256"/>
    <w:rsid w:val="000E5840"/>
    <w:rsid w:val="000E5AA5"/>
    <w:rsid w:val="000E5E00"/>
    <w:rsid w:val="000E5E16"/>
    <w:rsid w:val="000E5F14"/>
    <w:rsid w:val="000E6D4C"/>
    <w:rsid w:val="000E6E02"/>
    <w:rsid w:val="000E7084"/>
    <w:rsid w:val="000E711F"/>
    <w:rsid w:val="000E74AB"/>
    <w:rsid w:val="000E79F2"/>
    <w:rsid w:val="000E7EA6"/>
    <w:rsid w:val="000E7F13"/>
    <w:rsid w:val="000F0084"/>
    <w:rsid w:val="000F0456"/>
    <w:rsid w:val="000F0B71"/>
    <w:rsid w:val="000F10F7"/>
    <w:rsid w:val="000F119B"/>
    <w:rsid w:val="000F150B"/>
    <w:rsid w:val="000F1F9D"/>
    <w:rsid w:val="000F2035"/>
    <w:rsid w:val="000F250C"/>
    <w:rsid w:val="000F259A"/>
    <w:rsid w:val="000F26CC"/>
    <w:rsid w:val="000F2906"/>
    <w:rsid w:val="000F2AC7"/>
    <w:rsid w:val="000F2EF1"/>
    <w:rsid w:val="000F3237"/>
    <w:rsid w:val="000F37F3"/>
    <w:rsid w:val="000F3924"/>
    <w:rsid w:val="000F4132"/>
    <w:rsid w:val="000F4C1C"/>
    <w:rsid w:val="000F4C7E"/>
    <w:rsid w:val="000F4E39"/>
    <w:rsid w:val="000F4F96"/>
    <w:rsid w:val="000F54E2"/>
    <w:rsid w:val="000F5D15"/>
    <w:rsid w:val="000F5E1C"/>
    <w:rsid w:val="000F61CF"/>
    <w:rsid w:val="000F62EF"/>
    <w:rsid w:val="000F66A8"/>
    <w:rsid w:val="000F68B0"/>
    <w:rsid w:val="000F6A13"/>
    <w:rsid w:val="000F6A2E"/>
    <w:rsid w:val="000F6AD9"/>
    <w:rsid w:val="000F75BE"/>
    <w:rsid w:val="000F7A54"/>
    <w:rsid w:val="00100057"/>
    <w:rsid w:val="001000F8"/>
    <w:rsid w:val="001005DE"/>
    <w:rsid w:val="00100E87"/>
    <w:rsid w:val="0010132D"/>
    <w:rsid w:val="00101406"/>
    <w:rsid w:val="001016C2"/>
    <w:rsid w:val="00101C3B"/>
    <w:rsid w:val="00101E6A"/>
    <w:rsid w:val="00101EA5"/>
    <w:rsid w:val="0010207D"/>
    <w:rsid w:val="00102349"/>
    <w:rsid w:val="00102351"/>
    <w:rsid w:val="0010270B"/>
    <w:rsid w:val="001028A7"/>
    <w:rsid w:val="001028B1"/>
    <w:rsid w:val="00102A1D"/>
    <w:rsid w:val="00102B37"/>
    <w:rsid w:val="00102B4D"/>
    <w:rsid w:val="001031DF"/>
    <w:rsid w:val="00103810"/>
    <w:rsid w:val="001038AD"/>
    <w:rsid w:val="001038B7"/>
    <w:rsid w:val="0010412A"/>
    <w:rsid w:val="0010433D"/>
    <w:rsid w:val="0010454A"/>
    <w:rsid w:val="001051DF"/>
    <w:rsid w:val="00105413"/>
    <w:rsid w:val="001056CB"/>
    <w:rsid w:val="00105B75"/>
    <w:rsid w:val="00105D74"/>
    <w:rsid w:val="001061CD"/>
    <w:rsid w:val="00106390"/>
    <w:rsid w:val="001066A0"/>
    <w:rsid w:val="00106743"/>
    <w:rsid w:val="001067C5"/>
    <w:rsid w:val="0010683C"/>
    <w:rsid w:val="00106C5F"/>
    <w:rsid w:val="00106FDC"/>
    <w:rsid w:val="00107219"/>
    <w:rsid w:val="0010738A"/>
    <w:rsid w:val="0010765C"/>
    <w:rsid w:val="001076A2"/>
    <w:rsid w:val="00107B81"/>
    <w:rsid w:val="00107E25"/>
    <w:rsid w:val="00107E9E"/>
    <w:rsid w:val="001109B0"/>
    <w:rsid w:val="00110B16"/>
    <w:rsid w:val="00110B25"/>
    <w:rsid w:val="00110F65"/>
    <w:rsid w:val="00111052"/>
    <w:rsid w:val="001112C8"/>
    <w:rsid w:val="001119E4"/>
    <w:rsid w:val="00111BFA"/>
    <w:rsid w:val="00111E34"/>
    <w:rsid w:val="001122EB"/>
    <w:rsid w:val="001127E2"/>
    <w:rsid w:val="001129CA"/>
    <w:rsid w:val="00112A00"/>
    <w:rsid w:val="00112ABF"/>
    <w:rsid w:val="00112C2A"/>
    <w:rsid w:val="00112C66"/>
    <w:rsid w:val="00112D95"/>
    <w:rsid w:val="00112F53"/>
    <w:rsid w:val="001130B6"/>
    <w:rsid w:val="00113330"/>
    <w:rsid w:val="001134A2"/>
    <w:rsid w:val="001138A7"/>
    <w:rsid w:val="001138D2"/>
    <w:rsid w:val="00113CEB"/>
    <w:rsid w:val="00114254"/>
    <w:rsid w:val="001145C3"/>
    <w:rsid w:val="00114674"/>
    <w:rsid w:val="001148D8"/>
    <w:rsid w:val="00114994"/>
    <w:rsid w:val="0011499F"/>
    <w:rsid w:val="00114B0E"/>
    <w:rsid w:val="00114B6E"/>
    <w:rsid w:val="00114BA5"/>
    <w:rsid w:val="00114DFD"/>
    <w:rsid w:val="00114E09"/>
    <w:rsid w:val="0011514A"/>
    <w:rsid w:val="0011527C"/>
    <w:rsid w:val="00115370"/>
    <w:rsid w:val="00115BCA"/>
    <w:rsid w:val="00115C74"/>
    <w:rsid w:val="00115CEB"/>
    <w:rsid w:val="00115D05"/>
    <w:rsid w:val="00115FFB"/>
    <w:rsid w:val="001160F4"/>
    <w:rsid w:val="00116262"/>
    <w:rsid w:val="00116392"/>
    <w:rsid w:val="00116511"/>
    <w:rsid w:val="00116789"/>
    <w:rsid w:val="001168BB"/>
    <w:rsid w:val="001169C5"/>
    <w:rsid w:val="00116FA7"/>
    <w:rsid w:val="001171FD"/>
    <w:rsid w:val="00117831"/>
    <w:rsid w:val="00117839"/>
    <w:rsid w:val="00120775"/>
    <w:rsid w:val="00120D43"/>
    <w:rsid w:val="00120E15"/>
    <w:rsid w:val="0012107F"/>
    <w:rsid w:val="0012149C"/>
    <w:rsid w:val="0012162A"/>
    <w:rsid w:val="001216C8"/>
    <w:rsid w:val="001218D1"/>
    <w:rsid w:val="00121DF3"/>
    <w:rsid w:val="001223C9"/>
    <w:rsid w:val="00122514"/>
    <w:rsid w:val="00122701"/>
    <w:rsid w:val="00122762"/>
    <w:rsid w:val="001227E7"/>
    <w:rsid w:val="00122ADB"/>
    <w:rsid w:val="00122EE4"/>
    <w:rsid w:val="0012316B"/>
    <w:rsid w:val="00123181"/>
    <w:rsid w:val="0012337E"/>
    <w:rsid w:val="001236AE"/>
    <w:rsid w:val="001236F0"/>
    <w:rsid w:val="0012393B"/>
    <w:rsid w:val="00123D7E"/>
    <w:rsid w:val="00123DE6"/>
    <w:rsid w:val="001245C3"/>
    <w:rsid w:val="001246B8"/>
    <w:rsid w:val="00124F45"/>
    <w:rsid w:val="00125192"/>
    <w:rsid w:val="001259F3"/>
    <w:rsid w:val="00125A67"/>
    <w:rsid w:val="00125B5F"/>
    <w:rsid w:val="00125E5B"/>
    <w:rsid w:val="001263B6"/>
    <w:rsid w:val="001264C3"/>
    <w:rsid w:val="001265E8"/>
    <w:rsid w:val="00126701"/>
    <w:rsid w:val="0012694C"/>
    <w:rsid w:val="00126993"/>
    <w:rsid w:val="0012701E"/>
    <w:rsid w:val="00127686"/>
    <w:rsid w:val="00127ACE"/>
    <w:rsid w:val="0013008B"/>
    <w:rsid w:val="00130663"/>
    <w:rsid w:val="00130D61"/>
    <w:rsid w:val="00130F47"/>
    <w:rsid w:val="00130F7D"/>
    <w:rsid w:val="00130FA5"/>
    <w:rsid w:val="00131289"/>
    <w:rsid w:val="00131671"/>
    <w:rsid w:val="00131983"/>
    <w:rsid w:val="00131CB5"/>
    <w:rsid w:val="00131DCB"/>
    <w:rsid w:val="00131E8C"/>
    <w:rsid w:val="00132276"/>
    <w:rsid w:val="001326BD"/>
    <w:rsid w:val="00132711"/>
    <w:rsid w:val="00132936"/>
    <w:rsid w:val="001329F1"/>
    <w:rsid w:val="00132A47"/>
    <w:rsid w:val="001331E6"/>
    <w:rsid w:val="00133525"/>
    <w:rsid w:val="001336FC"/>
    <w:rsid w:val="00133754"/>
    <w:rsid w:val="00133796"/>
    <w:rsid w:val="00133F49"/>
    <w:rsid w:val="00133FC8"/>
    <w:rsid w:val="0013413F"/>
    <w:rsid w:val="001343B5"/>
    <w:rsid w:val="00134453"/>
    <w:rsid w:val="001344FA"/>
    <w:rsid w:val="00134FCA"/>
    <w:rsid w:val="001350BB"/>
    <w:rsid w:val="001352BF"/>
    <w:rsid w:val="001357B1"/>
    <w:rsid w:val="00135847"/>
    <w:rsid w:val="00136553"/>
    <w:rsid w:val="00136B72"/>
    <w:rsid w:val="00136BE1"/>
    <w:rsid w:val="00136C53"/>
    <w:rsid w:val="001372E4"/>
    <w:rsid w:val="001373D0"/>
    <w:rsid w:val="0013792D"/>
    <w:rsid w:val="00137BB0"/>
    <w:rsid w:val="00137BCD"/>
    <w:rsid w:val="00137C6F"/>
    <w:rsid w:val="00137DB1"/>
    <w:rsid w:val="00137F8E"/>
    <w:rsid w:val="0014020E"/>
    <w:rsid w:val="00140356"/>
    <w:rsid w:val="00140564"/>
    <w:rsid w:val="00140E3D"/>
    <w:rsid w:val="001413A1"/>
    <w:rsid w:val="0014178B"/>
    <w:rsid w:val="0014198B"/>
    <w:rsid w:val="00142211"/>
    <w:rsid w:val="00142635"/>
    <w:rsid w:val="0014272A"/>
    <w:rsid w:val="00142735"/>
    <w:rsid w:val="001428B6"/>
    <w:rsid w:val="00142977"/>
    <w:rsid w:val="00142C75"/>
    <w:rsid w:val="00142D79"/>
    <w:rsid w:val="00143336"/>
    <w:rsid w:val="00143506"/>
    <w:rsid w:val="001436F8"/>
    <w:rsid w:val="00143AEC"/>
    <w:rsid w:val="00143D35"/>
    <w:rsid w:val="00143F98"/>
    <w:rsid w:val="001446D4"/>
    <w:rsid w:val="00144EB0"/>
    <w:rsid w:val="00145037"/>
    <w:rsid w:val="00145199"/>
    <w:rsid w:val="001451D8"/>
    <w:rsid w:val="001451E0"/>
    <w:rsid w:val="0014523A"/>
    <w:rsid w:val="00145472"/>
    <w:rsid w:val="00145658"/>
    <w:rsid w:val="00145660"/>
    <w:rsid w:val="00145942"/>
    <w:rsid w:val="00145AB0"/>
    <w:rsid w:val="00145D88"/>
    <w:rsid w:val="00145E24"/>
    <w:rsid w:val="001467D2"/>
    <w:rsid w:val="001467DA"/>
    <w:rsid w:val="001467F3"/>
    <w:rsid w:val="001470EF"/>
    <w:rsid w:val="0014776D"/>
    <w:rsid w:val="001477DE"/>
    <w:rsid w:val="001479B9"/>
    <w:rsid w:val="00147B69"/>
    <w:rsid w:val="00147D5A"/>
    <w:rsid w:val="00147D95"/>
    <w:rsid w:val="00147E25"/>
    <w:rsid w:val="001503A4"/>
    <w:rsid w:val="001503FD"/>
    <w:rsid w:val="00150694"/>
    <w:rsid w:val="00150703"/>
    <w:rsid w:val="00150932"/>
    <w:rsid w:val="0015099A"/>
    <w:rsid w:val="00150F71"/>
    <w:rsid w:val="00151152"/>
    <w:rsid w:val="0015128E"/>
    <w:rsid w:val="00152172"/>
    <w:rsid w:val="00152793"/>
    <w:rsid w:val="00153082"/>
    <w:rsid w:val="0015308B"/>
    <w:rsid w:val="0015323C"/>
    <w:rsid w:val="00153655"/>
    <w:rsid w:val="001536A7"/>
    <w:rsid w:val="00153988"/>
    <w:rsid w:val="00153B3D"/>
    <w:rsid w:val="00153E29"/>
    <w:rsid w:val="00154051"/>
    <w:rsid w:val="00154253"/>
    <w:rsid w:val="00154295"/>
    <w:rsid w:val="00154409"/>
    <w:rsid w:val="0015469E"/>
    <w:rsid w:val="001548A2"/>
    <w:rsid w:val="00154D42"/>
    <w:rsid w:val="00154D87"/>
    <w:rsid w:val="00155311"/>
    <w:rsid w:val="00155461"/>
    <w:rsid w:val="00155766"/>
    <w:rsid w:val="00155D1D"/>
    <w:rsid w:val="00155E73"/>
    <w:rsid w:val="00155F8F"/>
    <w:rsid w:val="00156741"/>
    <w:rsid w:val="00156C03"/>
    <w:rsid w:val="00156F8C"/>
    <w:rsid w:val="001572AB"/>
    <w:rsid w:val="001573E6"/>
    <w:rsid w:val="001574A3"/>
    <w:rsid w:val="00157602"/>
    <w:rsid w:val="001579C7"/>
    <w:rsid w:val="00157C8D"/>
    <w:rsid w:val="0016071B"/>
    <w:rsid w:val="00160752"/>
    <w:rsid w:val="00160C5C"/>
    <w:rsid w:val="00160DBE"/>
    <w:rsid w:val="00160DD1"/>
    <w:rsid w:val="00160E47"/>
    <w:rsid w:val="0016112B"/>
    <w:rsid w:val="0016170C"/>
    <w:rsid w:val="00161837"/>
    <w:rsid w:val="00161904"/>
    <w:rsid w:val="00161FCD"/>
    <w:rsid w:val="00162602"/>
    <w:rsid w:val="00162820"/>
    <w:rsid w:val="001628B3"/>
    <w:rsid w:val="00163029"/>
    <w:rsid w:val="0016393B"/>
    <w:rsid w:val="00163B2E"/>
    <w:rsid w:val="00163E09"/>
    <w:rsid w:val="0016408D"/>
    <w:rsid w:val="001641C8"/>
    <w:rsid w:val="001642C1"/>
    <w:rsid w:val="001643A4"/>
    <w:rsid w:val="0016486C"/>
    <w:rsid w:val="00164F15"/>
    <w:rsid w:val="0016511A"/>
    <w:rsid w:val="001653FC"/>
    <w:rsid w:val="0016553B"/>
    <w:rsid w:val="00165DE9"/>
    <w:rsid w:val="00165DFF"/>
    <w:rsid w:val="00166124"/>
    <w:rsid w:val="00166137"/>
    <w:rsid w:val="00166457"/>
    <w:rsid w:val="00166790"/>
    <w:rsid w:val="0016684B"/>
    <w:rsid w:val="001668F5"/>
    <w:rsid w:val="00166C10"/>
    <w:rsid w:val="00166E15"/>
    <w:rsid w:val="001671C2"/>
    <w:rsid w:val="00167336"/>
    <w:rsid w:val="0016735E"/>
    <w:rsid w:val="00167381"/>
    <w:rsid w:val="0016769D"/>
    <w:rsid w:val="00167A30"/>
    <w:rsid w:val="00167BC7"/>
    <w:rsid w:val="00167BEC"/>
    <w:rsid w:val="00167F37"/>
    <w:rsid w:val="00167F98"/>
    <w:rsid w:val="00170149"/>
    <w:rsid w:val="001701D1"/>
    <w:rsid w:val="001708AF"/>
    <w:rsid w:val="001717C9"/>
    <w:rsid w:val="0017234D"/>
    <w:rsid w:val="0017272E"/>
    <w:rsid w:val="001737AA"/>
    <w:rsid w:val="00173BE9"/>
    <w:rsid w:val="00173DF0"/>
    <w:rsid w:val="00173F77"/>
    <w:rsid w:val="00174285"/>
    <w:rsid w:val="001744CC"/>
    <w:rsid w:val="00174615"/>
    <w:rsid w:val="00174C16"/>
    <w:rsid w:val="00175144"/>
    <w:rsid w:val="00175271"/>
    <w:rsid w:val="0017539B"/>
    <w:rsid w:val="0017540F"/>
    <w:rsid w:val="0017574F"/>
    <w:rsid w:val="00175ABA"/>
    <w:rsid w:val="00175EFE"/>
    <w:rsid w:val="0017615D"/>
    <w:rsid w:val="0017617D"/>
    <w:rsid w:val="001762DB"/>
    <w:rsid w:val="00176376"/>
    <w:rsid w:val="0017690C"/>
    <w:rsid w:val="00176D79"/>
    <w:rsid w:val="00176E8F"/>
    <w:rsid w:val="00176FEF"/>
    <w:rsid w:val="00176FF1"/>
    <w:rsid w:val="001771EC"/>
    <w:rsid w:val="0017723B"/>
    <w:rsid w:val="001776C3"/>
    <w:rsid w:val="0017791D"/>
    <w:rsid w:val="0018056A"/>
    <w:rsid w:val="00180A0D"/>
    <w:rsid w:val="00180B23"/>
    <w:rsid w:val="00180B39"/>
    <w:rsid w:val="00180B5E"/>
    <w:rsid w:val="00180D3C"/>
    <w:rsid w:val="00180F2B"/>
    <w:rsid w:val="00180F5F"/>
    <w:rsid w:val="001810F3"/>
    <w:rsid w:val="00181303"/>
    <w:rsid w:val="001817F5"/>
    <w:rsid w:val="00181AD9"/>
    <w:rsid w:val="0018204F"/>
    <w:rsid w:val="00182232"/>
    <w:rsid w:val="00182363"/>
    <w:rsid w:val="0018286F"/>
    <w:rsid w:val="001828AD"/>
    <w:rsid w:val="00182B8C"/>
    <w:rsid w:val="00182C29"/>
    <w:rsid w:val="00182C71"/>
    <w:rsid w:val="001830FA"/>
    <w:rsid w:val="001834FD"/>
    <w:rsid w:val="001838E6"/>
    <w:rsid w:val="00183EDC"/>
    <w:rsid w:val="00184087"/>
    <w:rsid w:val="00184F0A"/>
    <w:rsid w:val="00185317"/>
    <w:rsid w:val="001857C1"/>
    <w:rsid w:val="00185B34"/>
    <w:rsid w:val="00185BDE"/>
    <w:rsid w:val="00186075"/>
    <w:rsid w:val="001866B4"/>
    <w:rsid w:val="00186D34"/>
    <w:rsid w:val="00186DEE"/>
    <w:rsid w:val="001872AE"/>
    <w:rsid w:val="00187634"/>
    <w:rsid w:val="00187688"/>
    <w:rsid w:val="00187EA3"/>
    <w:rsid w:val="00190703"/>
    <w:rsid w:val="00190BDE"/>
    <w:rsid w:val="00190FF3"/>
    <w:rsid w:val="0019136A"/>
    <w:rsid w:val="0019148D"/>
    <w:rsid w:val="00191528"/>
    <w:rsid w:val="00191685"/>
    <w:rsid w:val="00191852"/>
    <w:rsid w:val="0019190A"/>
    <w:rsid w:val="001919BD"/>
    <w:rsid w:val="00191A05"/>
    <w:rsid w:val="00191AA3"/>
    <w:rsid w:val="00191C43"/>
    <w:rsid w:val="00191D1A"/>
    <w:rsid w:val="001921A9"/>
    <w:rsid w:val="001921C0"/>
    <w:rsid w:val="001924FB"/>
    <w:rsid w:val="00192563"/>
    <w:rsid w:val="001927A9"/>
    <w:rsid w:val="0019297C"/>
    <w:rsid w:val="00192A7C"/>
    <w:rsid w:val="00192D51"/>
    <w:rsid w:val="0019347A"/>
    <w:rsid w:val="00193807"/>
    <w:rsid w:val="0019397C"/>
    <w:rsid w:val="00193B53"/>
    <w:rsid w:val="00193B55"/>
    <w:rsid w:val="00193BDE"/>
    <w:rsid w:val="00194065"/>
    <w:rsid w:val="00194345"/>
    <w:rsid w:val="001943E8"/>
    <w:rsid w:val="0019460B"/>
    <w:rsid w:val="0019467C"/>
    <w:rsid w:val="00194A5E"/>
    <w:rsid w:val="0019571A"/>
    <w:rsid w:val="0019575F"/>
    <w:rsid w:val="00195858"/>
    <w:rsid w:val="001959E6"/>
    <w:rsid w:val="00195B45"/>
    <w:rsid w:val="00195EA6"/>
    <w:rsid w:val="001960BD"/>
    <w:rsid w:val="0019613C"/>
    <w:rsid w:val="00196316"/>
    <w:rsid w:val="00196BC9"/>
    <w:rsid w:val="00196F45"/>
    <w:rsid w:val="001970E6"/>
    <w:rsid w:val="00197488"/>
    <w:rsid w:val="0019766A"/>
    <w:rsid w:val="00197AAB"/>
    <w:rsid w:val="00197BA6"/>
    <w:rsid w:val="00197D38"/>
    <w:rsid w:val="00197E0C"/>
    <w:rsid w:val="001A06A5"/>
    <w:rsid w:val="001A070B"/>
    <w:rsid w:val="001A07DF"/>
    <w:rsid w:val="001A08F4"/>
    <w:rsid w:val="001A0A93"/>
    <w:rsid w:val="001A0AE7"/>
    <w:rsid w:val="001A0BBA"/>
    <w:rsid w:val="001A0C52"/>
    <w:rsid w:val="001A0DE4"/>
    <w:rsid w:val="001A0E0F"/>
    <w:rsid w:val="001A11F5"/>
    <w:rsid w:val="001A13E4"/>
    <w:rsid w:val="001A16CA"/>
    <w:rsid w:val="001A16E8"/>
    <w:rsid w:val="001A1763"/>
    <w:rsid w:val="001A18E8"/>
    <w:rsid w:val="001A1D29"/>
    <w:rsid w:val="001A1E7C"/>
    <w:rsid w:val="001A22C4"/>
    <w:rsid w:val="001A2654"/>
    <w:rsid w:val="001A277E"/>
    <w:rsid w:val="001A2DED"/>
    <w:rsid w:val="001A2E9F"/>
    <w:rsid w:val="001A31BE"/>
    <w:rsid w:val="001A324D"/>
    <w:rsid w:val="001A3383"/>
    <w:rsid w:val="001A351A"/>
    <w:rsid w:val="001A35CD"/>
    <w:rsid w:val="001A3E77"/>
    <w:rsid w:val="001A4445"/>
    <w:rsid w:val="001A48F2"/>
    <w:rsid w:val="001A5230"/>
    <w:rsid w:val="001A5236"/>
    <w:rsid w:val="001A5312"/>
    <w:rsid w:val="001A5325"/>
    <w:rsid w:val="001A541C"/>
    <w:rsid w:val="001A5470"/>
    <w:rsid w:val="001A5759"/>
    <w:rsid w:val="001A59FA"/>
    <w:rsid w:val="001A5CCB"/>
    <w:rsid w:val="001A5D44"/>
    <w:rsid w:val="001A6117"/>
    <w:rsid w:val="001A65AA"/>
    <w:rsid w:val="001A6C3C"/>
    <w:rsid w:val="001A6D9F"/>
    <w:rsid w:val="001A71FA"/>
    <w:rsid w:val="001A726D"/>
    <w:rsid w:val="001A72A7"/>
    <w:rsid w:val="001A7556"/>
    <w:rsid w:val="001A75FF"/>
    <w:rsid w:val="001A7873"/>
    <w:rsid w:val="001A787A"/>
    <w:rsid w:val="001A7918"/>
    <w:rsid w:val="001A7996"/>
    <w:rsid w:val="001A7D24"/>
    <w:rsid w:val="001A7E5C"/>
    <w:rsid w:val="001B0B5E"/>
    <w:rsid w:val="001B0BD5"/>
    <w:rsid w:val="001B0BF3"/>
    <w:rsid w:val="001B0EC0"/>
    <w:rsid w:val="001B1029"/>
    <w:rsid w:val="001B104A"/>
    <w:rsid w:val="001B1151"/>
    <w:rsid w:val="001B12A7"/>
    <w:rsid w:val="001B178D"/>
    <w:rsid w:val="001B1B9F"/>
    <w:rsid w:val="001B1F78"/>
    <w:rsid w:val="001B218E"/>
    <w:rsid w:val="001B21EE"/>
    <w:rsid w:val="001B22F9"/>
    <w:rsid w:val="001B249D"/>
    <w:rsid w:val="001B260F"/>
    <w:rsid w:val="001B2687"/>
    <w:rsid w:val="001B29F8"/>
    <w:rsid w:val="001B2B70"/>
    <w:rsid w:val="001B2DDB"/>
    <w:rsid w:val="001B2E98"/>
    <w:rsid w:val="001B32EC"/>
    <w:rsid w:val="001B38A1"/>
    <w:rsid w:val="001B3986"/>
    <w:rsid w:val="001B3C8A"/>
    <w:rsid w:val="001B4133"/>
    <w:rsid w:val="001B43A4"/>
    <w:rsid w:val="001B458A"/>
    <w:rsid w:val="001B45EA"/>
    <w:rsid w:val="001B4632"/>
    <w:rsid w:val="001B46CA"/>
    <w:rsid w:val="001B49FC"/>
    <w:rsid w:val="001B5028"/>
    <w:rsid w:val="001B502A"/>
    <w:rsid w:val="001B5704"/>
    <w:rsid w:val="001B572C"/>
    <w:rsid w:val="001B5949"/>
    <w:rsid w:val="001B5D94"/>
    <w:rsid w:val="001B617D"/>
    <w:rsid w:val="001B698C"/>
    <w:rsid w:val="001B6E7E"/>
    <w:rsid w:val="001B6F53"/>
    <w:rsid w:val="001B773E"/>
    <w:rsid w:val="001B782A"/>
    <w:rsid w:val="001C025C"/>
    <w:rsid w:val="001C0D93"/>
    <w:rsid w:val="001C0FC3"/>
    <w:rsid w:val="001C137A"/>
    <w:rsid w:val="001C1416"/>
    <w:rsid w:val="001C173A"/>
    <w:rsid w:val="001C1ED8"/>
    <w:rsid w:val="001C1F3D"/>
    <w:rsid w:val="001C2032"/>
    <w:rsid w:val="001C21D0"/>
    <w:rsid w:val="001C21E9"/>
    <w:rsid w:val="001C2589"/>
    <w:rsid w:val="001C2A7B"/>
    <w:rsid w:val="001C2D3F"/>
    <w:rsid w:val="001C3418"/>
    <w:rsid w:val="001C3544"/>
    <w:rsid w:val="001C38EA"/>
    <w:rsid w:val="001C3923"/>
    <w:rsid w:val="001C3BF8"/>
    <w:rsid w:val="001C4640"/>
    <w:rsid w:val="001C4BD7"/>
    <w:rsid w:val="001C4F03"/>
    <w:rsid w:val="001C5222"/>
    <w:rsid w:val="001C54AD"/>
    <w:rsid w:val="001C553D"/>
    <w:rsid w:val="001C5727"/>
    <w:rsid w:val="001C5B7D"/>
    <w:rsid w:val="001C5D4F"/>
    <w:rsid w:val="001C5E22"/>
    <w:rsid w:val="001C61B1"/>
    <w:rsid w:val="001C627F"/>
    <w:rsid w:val="001C6451"/>
    <w:rsid w:val="001C6FD9"/>
    <w:rsid w:val="001C73DC"/>
    <w:rsid w:val="001C779E"/>
    <w:rsid w:val="001C77D1"/>
    <w:rsid w:val="001C7C71"/>
    <w:rsid w:val="001C7DB9"/>
    <w:rsid w:val="001D0156"/>
    <w:rsid w:val="001D0A58"/>
    <w:rsid w:val="001D104F"/>
    <w:rsid w:val="001D156A"/>
    <w:rsid w:val="001D1842"/>
    <w:rsid w:val="001D1E76"/>
    <w:rsid w:val="001D23FA"/>
    <w:rsid w:val="001D2A88"/>
    <w:rsid w:val="001D2E3E"/>
    <w:rsid w:val="001D2EB5"/>
    <w:rsid w:val="001D2F20"/>
    <w:rsid w:val="001D3324"/>
    <w:rsid w:val="001D36E7"/>
    <w:rsid w:val="001D380C"/>
    <w:rsid w:val="001D38DC"/>
    <w:rsid w:val="001D39EF"/>
    <w:rsid w:val="001D3FAC"/>
    <w:rsid w:val="001D4047"/>
    <w:rsid w:val="001D409C"/>
    <w:rsid w:val="001D439C"/>
    <w:rsid w:val="001D43A1"/>
    <w:rsid w:val="001D453A"/>
    <w:rsid w:val="001D4638"/>
    <w:rsid w:val="001D5A63"/>
    <w:rsid w:val="001D5C2F"/>
    <w:rsid w:val="001D5DA4"/>
    <w:rsid w:val="001D5F23"/>
    <w:rsid w:val="001D635F"/>
    <w:rsid w:val="001D64DB"/>
    <w:rsid w:val="001D6845"/>
    <w:rsid w:val="001D6AA0"/>
    <w:rsid w:val="001D6B20"/>
    <w:rsid w:val="001D6C5F"/>
    <w:rsid w:val="001D719A"/>
    <w:rsid w:val="001D7279"/>
    <w:rsid w:val="001D7608"/>
    <w:rsid w:val="001D77B1"/>
    <w:rsid w:val="001D7955"/>
    <w:rsid w:val="001E0152"/>
    <w:rsid w:val="001E0AC3"/>
    <w:rsid w:val="001E15AA"/>
    <w:rsid w:val="001E1957"/>
    <w:rsid w:val="001E1CAD"/>
    <w:rsid w:val="001E1EA4"/>
    <w:rsid w:val="001E1ECB"/>
    <w:rsid w:val="001E24ED"/>
    <w:rsid w:val="001E2666"/>
    <w:rsid w:val="001E296C"/>
    <w:rsid w:val="001E29E1"/>
    <w:rsid w:val="001E2D27"/>
    <w:rsid w:val="001E2E6D"/>
    <w:rsid w:val="001E3830"/>
    <w:rsid w:val="001E3901"/>
    <w:rsid w:val="001E3AA2"/>
    <w:rsid w:val="001E4189"/>
    <w:rsid w:val="001E4D12"/>
    <w:rsid w:val="001E51F1"/>
    <w:rsid w:val="001E52FA"/>
    <w:rsid w:val="001E53C4"/>
    <w:rsid w:val="001E5613"/>
    <w:rsid w:val="001E5843"/>
    <w:rsid w:val="001E5A13"/>
    <w:rsid w:val="001E5A1C"/>
    <w:rsid w:val="001E650E"/>
    <w:rsid w:val="001E658F"/>
    <w:rsid w:val="001E7098"/>
    <w:rsid w:val="001E731E"/>
    <w:rsid w:val="001E78C4"/>
    <w:rsid w:val="001E7FB7"/>
    <w:rsid w:val="001F00B6"/>
    <w:rsid w:val="001F0A43"/>
    <w:rsid w:val="001F0A93"/>
    <w:rsid w:val="001F1289"/>
    <w:rsid w:val="001F12FF"/>
    <w:rsid w:val="001F1625"/>
    <w:rsid w:val="001F1D90"/>
    <w:rsid w:val="001F1F4B"/>
    <w:rsid w:val="001F1FA5"/>
    <w:rsid w:val="001F2405"/>
    <w:rsid w:val="001F280D"/>
    <w:rsid w:val="001F2F4C"/>
    <w:rsid w:val="001F2F62"/>
    <w:rsid w:val="001F330F"/>
    <w:rsid w:val="001F33FA"/>
    <w:rsid w:val="001F3C59"/>
    <w:rsid w:val="001F3F79"/>
    <w:rsid w:val="001F41B2"/>
    <w:rsid w:val="001F4948"/>
    <w:rsid w:val="001F4BF1"/>
    <w:rsid w:val="001F4EAD"/>
    <w:rsid w:val="001F53B7"/>
    <w:rsid w:val="001F59EA"/>
    <w:rsid w:val="001F62E9"/>
    <w:rsid w:val="001F6A6F"/>
    <w:rsid w:val="001F766F"/>
    <w:rsid w:val="001F79F7"/>
    <w:rsid w:val="001F7F60"/>
    <w:rsid w:val="0020033D"/>
    <w:rsid w:val="00200554"/>
    <w:rsid w:val="0020080F"/>
    <w:rsid w:val="00200ABE"/>
    <w:rsid w:val="00200AE0"/>
    <w:rsid w:val="0020131D"/>
    <w:rsid w:val="0020165E"/>
    <w:rsid w:val="0020166E"/>
    <w:rsid w:val="00201A1E"/>
    <w:rsid w:val="00201D4C"/>
    <w:rsid w:val="00201D9D"/>
    <w:rsid w:val="00201E64"/>
    <w:rsid w:val="00201F7F"/>
    <w:rsid w:val="00202343"/>
    <w:rsid w:val="0020292C"/>
    <w:rsid w:val="00202B5A"/>
    <w:rsid w:val="00202DA5"/>
    <w:rsid w:val="00202E0C"/>
    <w:rsid w:val="00203075"/>
    <w:rsid w:val="002030D4"/>
    <w:rsid w:val="00203415"/>
    <w:rsid w:val="0020394E"/>
    <w:rsid w:val="00203D4C"/>
    <w:rsid w:val="00203ED9"/>
    <w:rsid w:val="00204070"/>
    <w:rsid w:val="00204AB8"/>
    <w:rsid w:val="00204BBF"/>
    <w:rsid w:val="00204E26"/>
    <w:rsid w:val="00204FF0"/>
    <w:rsid w:val="00205732"/>
    <w:rsid w:val="00205ADB"/>
    <w:rsid w:val="00205E1D"/>
    <w:rsid w:val="002060F4"/>
    <w:rsid w:val="0020612A"/>
    <w:rsid w:val="00206495"/>
    <w:rsid w:val="00206765"/>
    <w:rsid w:val="00206A49"/>
    <w:rsid w:val="00206E54"/>
    <w:rsid w:val="002077FB"/>
    <w:rsid w:val="00207AA4"/>
    <w:rsid w:val="0021015E"/>
    <w:rsid w:val="00210A84"/>
    <w:rsid w:val="00210AA4"/>
    <w:rsid w:val="00210AE9"/>
    <w:rsid w:val="00210B18"/>
    <w:rsid w:val="00210BC8"/>
    <w:rsid w:val="00210BEB"/>
    <w:rsid w:val="00210F4E"/>
    <w:rsid w:val="00210F8C"/>
    <w:rsid w:val="002115ED"/>
    <w:rsid w:val="00211766"/>
    <w:rsid w:val="002119D5"/>
    <w:rsid w:val="00212328"/>
    <w:rsid w:val="002124A3"/>
    <w:rsid w:val="0021263B"/>
    <w:rsid w:val="00212789"/>
    <w:rsid w:val="00212922"/>
    <w:rsid w:val="0021311A"/>
    <w:rsid w:val="0021396F"/>
    <w:rsid w:val="00213A2B"/>
    <w:rsid w:val="00213B5A"/>
    <w:rsid w:val="002140BF"/>
    <w:rsid w:val="002141CB"/>
    <w:rsid w:val="00214686"/>
    <w:rsid w:val="00214A27"/>
    <w:rsid w:val="002150C6"/>
    <w:rsid w:val="002151F1"/>
    <w:rsid w:val="00215717"/>
    <w:rsid w:val="00215ABC"/>
    <w:rsid w:val="0021612E"/>
    <w:rsid w:val="002163A8"/>
    <w:rsid w:val="00216574"/>
    <w:rsid w:val="00216C27"/>
    <w:rsid w:val="00216E9B"/>
    <w:rsid w:val="00217868"/>
    <w:rsid w:val="00217DCB"/>
    <w:rsid w:val="00217F2E"/>
    <w:rsid w:val="002200E8"/>
    <w:rsid w:val="00220156"/>
    <w:rsid w:val="002202E2"/>
    <w:rsid w:val="00220796"/>
    <w:rsid w:val="002208F8"/>
    <w:rsid w:val="00220E7E"/>
    <w:rsid w:val="002212DD"/>
    <w:rsid w:val="002219FB"/>
    <w:rsid w:val="00221ACF"/>
    <w:rsid w:val="00221C2D"/>
    <w:rsid w:val="00221E1A"/>
    <w:rsid w:val="00221E45"/>
    <w:rsid w:val="00221EE5"/>
    <w:rsid w:val="00222068"/>
    <w:rsid w:val="00222726"/>
    <w:rsid w:val="00222D60"/>
    <w:rsid w:val="00222F5C"/>
    <w:rsid w:val="0022388B"/>
    <w:rsid w:val="002238B0"/>
    <w:rsid w:val="00223DC2"/>
    <w:rsid w:val="00223E81"/>
    <w:rsid w:val="00224086"/>
    <w:rsid w:val="00224087"/>
    <w:rsid w:val="002245AE"/>
    <w:rsid w:val="00224C14"/>
    <w:rsid w:val="00224D4F"/>
    <w:rsid w:val="00224D64"/>
    <w:rsid w:val="00225022"/>
    <w:rsid w:val="00225135"/>
    <w:rsid w:val="002253C4"/>
    <w:rsid w:val="00225BD5"/>
    <w:rsid w:val="002263AA"/>
    <w:rsid w:val="00226B1C"/>
    <w:rsid w:val="00226C78"/>
    <w:rsid w:val="00226D78"/>
    <w:rsid w:val="00227291"/>
    <w:rsid w:val="00227410"/>
    <w:rsid w:val="00227489"/>
    <w:rsid w:val="00227589"/>
    <w:rsid w:val="002276FD"/>
    <w:rsid w:val="00227C10"/>
    <w:rsid w:val="00230459"/>
    <w:rsid w:val="0023070A"/>
    <w:rsid w:val="00230A8D"/>
    <w:rsid w:val="00230B72"/>
    <w:rsid w:val="00230C0F"/>
    <w:rsid w:val="0023112B"/>
    <w:rsid w:val="00231625"/>
    <w:rsid w:val="00231981"/>
    <w:rsid w:val="00231AAF"/>
    <w:rsid w:val="002323B1"/>
    <w:rsid w:val="00232575"/>
    <w:rsid w:val="00232AD6"/>
    <w:rsid w:val="00232C52"/>
    <w:rsid w:val="00232DF5"/>
    <w:rsid w:val="0023346F"/>
    <w:rsid w:val="00233C5A"/>
    <w:rsid w:val="002342FD"/>
    <w:rsid w:val="0023485A"/>
    <w:rsid w:val="0023501D"/>
    <w:rsid w:val="002350F7"/>
    <w:rsid w:val="002355C7"/>
    <w:rsid w:val="0023572F"/>
    <w:rsid w:val="002359AE"/>
    <w:rsid w:val="00235C91"/>
    <w:rsid w:val="00235E77"/>
    <w:rsid w:val="00236337"/>
    <w:rsid w:val="002364A5"/>
    <w:rsid w:val="0023688D"/>
    <w:rsid w:val="0023695A"/>
    <w:rsid w:val="00237062"/>
    <w:rsid w:val="00237417"/>
    <w:rsid w:val="00237508"/>
    <w:rsid w:val="002377B8"/>
    <w:rsid w:val="002400C8"/>
    <w:rsid w:val="0024056C"/>
    <w:rsid w:val="002408AE"/>
    <w:rsid w:val="00240995"/>
    <w:rsid w:val="00240B18"/>
    <w:rsid w:val="00240E25"/>
    <w:rsid w:val="00240F5A"/>
    <w:rsid w:val="00241092"/>
    <w:rsid w:val="00241096"/>
    <w:rsid w:val="0024178C"/>
    <w:rsid w:val="0024180A"/>
    <w:rsid w:val="00241DDB"/>
    <w:rsid w:val="00242145"/>
    <w:rsid w:val="002422EA"/>
    <w:rsid w:val="002423C0"/>
    <w:rsid w:val="00242A9B"/>
    <w:rsid w:val="00242E4C"/>
    <w:rsid w:val="00243013"/>
    <w:rsid w:val="00243289"/>
    <w:rsid w:val="002432AE"/>
    <w:rsid w:val="002432BA"/>
    <w:rsid w:val="0024336B"/>
    <w:rsid w:val="00243660"/>
    <w:rsid w:val="0024393C"/>
    <w:rsid w:val="00243C65"/>
    <w:rsid w:val="00243C85"/>
    <w:rsid w:val="0024467C"/>
    <w:rsid w:val="00244D0A"/>
    <w:rsid w:val="002450EA"/>
    <w:rsid w:val="00245916"/>
    <w:rsid w:val="0024689B"/>
    <w:rsid w:val="00246B88"/>
    <w:rsid w:val="00246B8A"/>
    <w:rsid w:val="00246BAD"/>
    <w:rsid w:val="00246E86"/>
    <w:rsid w:val="0024719C"/>
    <w:rsid w:val="00247298"/>
    <w:rsid w:val="002472B8"/>
    <w:rsid w:val="002477E6"/>
    <w:rsid w:val="0024798A"/>
    <w:rsid w:val="00247997"/>
    <w:rsid w:val="00247BD1"/>
    <w:rsid w:val="00247C0D"/>
    <w:rsid w:val="00247C71"/>
    <w:rsid w:val="00250B79"/>
    <w:rsid w:val="00250D14"/>
    <w:rsid w:val="00250E4A"/>
    <w:rsid w:val="002515AD"/>
    <w:rsid w:val="0025165A"/>
    <w:rsid w:val="00251852"/>
    <w:rsid w:val="00251B80"/>
    <w:rsid w:val="00251CE7"/>
    <w:rsid w:val="00251E47"/>
    <w:rsid w:val="0025225B"/>
    <w:rsid w:val="0025279A"/>
    <w:rsid w:val="00252E71"/>
    <w:rsid w:val="002530B1"/>
    <w:rsid w:val="002535DA"/>
    <w:rsid w:val="002538A2"/>
    <w:rsid w:val="00253DFA"/>
    <w:rsid w:val="00253F02"/>
    <w:rsid w:val="00253F7F"/>
    <w:rsid w:val="00253FEA"/>
    <w:rsid w:val="002548DB"/>
    <w:rsid w:val="00254F07"/>
    <w:rsid w:val="00255901"/>
    <w:rsid w:val="0025595F"/>
    <w:rsid w:val="00255A7E"/>
    <w:rsid w:val="00255B3C"/>
    <w:rsid w:val="00255CF9"/>
    <w:rsid w:val="002560A9"/>
    <w:rsid w:val="0025638A"/>
    <w:rsid w:val="002563E4"/>
    <w:rsid w:val="00256468"/>
    <w:rsid w:val="00256EA8"/>
    <w:rsid w:val="002579F9"/>
    <w:rsid w:val="00260407"/>
    <w:rsid w:val="002607F3"/>
    <w:rsid w:val="0026087F"/>
    <w:rsid w:val="00260D4E"/>
    <w:rsid w:val="00261323"/>
    <w:rsid w:val="00261D52"/>
    <w:rsid w:val="00261EEC"/>
    <w:rsid w:val="002621F5"/>
    <w:rsid w:val="002624E5"/>
    <w:rsid w:val="00262B38"/>
    <w:rsid w:val="002637D7"/>
    <w:rsid w:val="00263C93"/>
    <w:rsid w:val="00263F1D"/>
    <w:rsid w:val="00264172"/>
    <w:rsid w:val="002641F5"/>
    <w:rsid w:val="0026420E"/>
    <w:rsid w:val="0026425D"/>
    <w:rsid w:val="00264277"/>
    <w:rsid w:val="002642EE"/>
    <w:rsid w:val="0026445F"/>
    <w:rsid w:val="00264527"/>
    <w:rsid w:val="00264C96"/>
    <w:rsid w:val="00264D93"/>
    <w:rsid w:val="00264E38"/>
    <w:rsid w:val="0026504E"/>
    <w:rsid w:val="002656CD"/>
    <w:rsid w:val="00265C67"/>
    <w:rsid w:val="00266F35"/>
    <w:rsid w:val="0026710D"/>
    <w:rsid w:val="002672C0"/>
    <w:rsid w:val="00267407"/>
    <w:rsid w:val="00267630"/>
    <w:rsid w:val="002679C3"/>
    <w:rsid w:val="00267BC8"/>
    <w:rsid w:val="00267C8D"/>
    <w:rsid w:val="00267E6A"/>
    <w:rsid w:val="00267F7D"/>
    <w:rsid w:val="00270043"/>
    <w:rsid w:val="00270091"/>
    <w:rsid w:val="00270370"/>
    <w:rsid w:val="00270688"/>
    <w:rsid w:val="002708A1"/>
    <w:rsid w:val="00270911"/>
    <w:rsid w:val="00270A0B"/>
    <w:rsid w:val="00270A3C"/>
    <w:rsid w:val="00270B86"/>
    <w:rsid w:val="0027149E"/>
    <w:rsid w:val="002716AA"/>
    <w:rsid w:val="0027194B"/>
    <w:rsid w:val="00271A09"/>
    <w:rsid w:val="00271B0A"/>
    <w:rsid w:val="00271D48"/>
    <w:rsid w:val="00271DE6"/>
    <w:rsid w:val="00271FAE"/>
    <w:rsid w:val="002721E2"/>
    <w:rsid w:val="00272373"/>
    <w:rsid w:val="002726FD"/>
    <w:rsid w:val="00272C4F"/>
    <w:rsid w:val="00273204"/>
    <w:rsid w:val="00273650"/>
    <w:rsid w:val="00274083"/>
    <w:rsid w:val="002742B4"/>
    <w:rsid w:val="0027452A"/>
    <w:rsid w:val="00274597"/>
    <w:rsid w:val="002747E4"/>
    <w:rsid w:val="00274BB8"/>
    <w:rsid w:val="0027597A"/>
    <w:rsid w:val="00276061"/>
    <w:rsid w:val="002764C1"/>
    <w:rsid w:val="00276692"/>
    <w:rsid w:val="002766B9"/>
    <w:rsid w:val="0027772B"/>
    <w:rsid w:val="00277D44"/>
    <w:rsid w:val="00277F6D"/>
    <w:rsid w:val="00277FAF"/>
    <w:rsid w:val="00277FFD"/>
    <w:rsid w:val="0028022F"/>
    <w:rsid w:val="00280961"/>
    <w:rsid w:val="00280AEE"/>
    <w:rsid w:val="00280BB5"/>
    <w:rsid w:val="00280C80"/>
    <w:rsid w:val="00280CC0"/>
    <w:rsid w:val="00280D74"/>
    <w:rsid w:val="00280E14"/>
    <w:rsid w:val="002811E8"/>
    <w:rsid w:val="00281D55"/>
    <w:rsid w:val="00281D98"/>
    <w:rsid w:val="00282030"/>
    <w:rsid w:val="00282339"/>
    <w:rsid w:val="0028273A"/>
    <w:rsid w:val="00282851"/>
    <w:rsid w:val="00282C25"/>
    <w:rsid w:val="00282C56"/>
    <w:rsid w:val="00282CB8"/>
    <w:rsid w:val="00282DF9"/>
    <w:rsid w:val="00282FF3"/>
    <w:rsid w:val="0028338C"/>
    <w:rsid w:val="002834B0"/>
    <w:rsid w:val="00283503"/>
    <w:rsid w:val="002835CC"/>
    <w:rsid w:val="00283696"/>
    <w:rsid w:val="00283748"/>
    <w:rsid w:val="00283B00"/>
    <w:rsid w:val="00283B94"/>
    <w:rsid w:val="00283FDF"/>
    <w:rsid w:val="00284485"/>
    <w:rsid w:val="00284797"/>
    <w:rsid w:val="002848A2"/>
    <w:rsid w:val="002848E9"/>
    <w:rsid w:val="0028497E"/>
    <w:rsid w:val="002849E0"/>
    <w:rsid w:val="00284AA9"/>
    <w:rsid w:val="00284E7B"/>
    <w:rsid w:val="00284FF1"/>
    <w:rsid w:val="00285101"/>
    <w:rsid w:val="0028528D"/>
    <w:rsid w:val="00285448"/>
    <w:rsid w:val="002856C1"/>
    <w:rsid w:val="002856C4"/>
    <w:rsid w:val="002856E8"/>
    <w:rsid w:val="00285AA3"/>
    <w:rsid w:val="0028633A"/>
    <w:rsid w:val="00286621"/>
    <w:rsid w:val="00286CEB"/>
    <w:rsid w:val="00286D0B"/>
    <w:rsid w:val="00286D3B"/>
    <w:rsid w:val="00286E25"/>
    <w:rsid w:val="00286FBE"/>
    <w:rsid w:val="00287810"/>
    <w:rsid w:val="00287CD6"/>
    <w:rsid w:val="00287E23"/>
    <w:rsid w:val="002900AA"/>
    <w:rsid w:val="0029043D"/>
    <w:rsid w:val="00290D36"/>
    <w:rsid w:val="002912AD"/>
    <w:rsid w:val="00291381"/>
    <w:rsid w:val="002915AD"/>
    <w:rsid w:val="0029181A"/>
    <w:rsid w:val="00291C34"/>
    <w:rsid w:val="0029200F"/>
    <w:rsid w:val="00292298"/>
    <w:rsid w:val="00292616"/>
    <w:rsid w:val="00292BC3"/>
    <w:rsid w:val="00292BE8"/>
    <w:rsid w:val="00292D72"/>
    <w:rsid w:val="0029307B"/>
    <w:rsid w:val="002931B7"/>
    <w:rsid w:val="0029320A"/>
    <w:rsid w:val="002933A6"/>
    <w:rsid w:val="0029380E"/>
    <w:rsid w:val="00293934"/>
    <w:rsid w:val="0029397D"/>
    <w:rsid w:val="00293BBB"/>
    <w:rsid w:val="00293C69"/>
    <w:rsid w:val="00294179"/>
    <w:rsid w:val="002943CB"/>
    <w:rsid w:val="0029471A"/>
    <w:rsid w:val="00294AA9"/>
    <w:rsid w:val="00294B2C"/>
    <w:rsid w:val="00294B64"/>
    <w:rsid w:val="00294B8D"/>
    <w:rsid w:val="00294F2F"/>
    <w:rsid w:val="002952AB"/>
    <w:rsid w:val="0029588E"/>
    <w:rsid w:val="00295C63"/>
    <w:rsid w:val="00296910"/>
    <w:rsid w:val="00296E8F"/>
    <w:rsid w:val="002975AE"/>
    <w:rsid w:val="00297833"/>
    <w:rsid w:val="002A01ED"/>
    <w:rsid w:val="002A0545"/>
    <w:rsid w:val="002A10C0"/>
    <w:rsid w:val="002A1340"/>
    <w:rsid w:val="002A13AC"/>
    <w:rsid w:val="002A1734"/>
    <w:rsid w:val="002A2323"/>
    <w:rsid w:val="002A238E"/>
    <w:rsid w:val="002A2465"/>
    <w:rsid w:val="002A24DC"/>
    <w:rsid w:val="002A25E7"/>
    <w:rsid w:val="002A2650"/>
    <w:rsid w:val="002A26AE"/>
    <w:rsid w:val="002A26D3"/>
    <w:rsid w:val="002A29FF"/>
    <w:rsid w:val="002A2CAE"/>
    <w:rsid w:val="002A3170"/>
    <w:rsid w:val="002A31D7"/>
    <w:rsid w:val="002A3250"/>
    <w:rsid w:val="002A363C"/>
    <w:rsid w:val="002A38D6"/>
    <w:rsid w:val="002A41AB"/>
    <w:rsid w:val="002A43DA"/>
    <w:rsid w:val="002A4704"/>
    <w:rsid w:val="002A4EDC"/>
    <w:rsid w:val="002A50A1"/>
    <w:rsid w:val="002A5201"/>
    <w:rsid w:val="002A53C3"/>
    <w:rsid w:val="002A57E7"/>
    <w:rsid w:val="002A5E93"/>
    <w:rsid w:val="002A5F01"/>
    <w:rsid w:val="002A5FEB"/>
    <w:rsid w:val="002A604E"/>
    <w:rsid w:val="002A62F5"/>
    <w:rsid w:val="002A6860"/>
    <w:rsid w:val="002A69FF"/>
    <w:rsid w:val="002A6A0E"/>
    <w:rsid w:val="002A6BB3"/>
    <w:rsid w:val="002A6D10"/>
    <w:rsid w:val="002A6D4E"/>
    <w:rsid w:val="002A6D58"/>
    <w:rsid w:val="002A7020"/>
    <w:rsid w:val="002A708F"/>
    <w:rsid w:val="002A711A"/>
    <w:rsid w:val="002A72EF"/>
    <w:rsid w:val="002A73C9"/>
    <w:rsid w:val="002A7402"/>
    <w:rsid w:val="002A7B22"/>
    <w:rsid w:val="002A7E26"/>
    <w:rsid w:val="002A7EA7"/>
    <w:rsid w:val="002B0032"/>
    <w:rsid w:val="002B02D5"/>
    <w:rsid w:val="002B0411"/>
    <w:rsid w:val="002B0479"/>
    <w:rsid w:val="002B0862"/>
    <w:rsid w:val="002B0D67"/>
    <w:rsid w:val="002B137B"/>
    <w:rsid w:val="002B178E"/>
    <w:rsid w:val="002B181D"/>
    <w:rsid w:val="002B1A2B"/>
    <w:rsid w:val="002B1D8B"/>
    <w:rsid w:val="002B1F65"/>
    <w:rsid w:val="002B20C0"/>
    <w:rsid w:val="002B2116"/>
    <w:rsid w:val="002B2C85"/>
    <w:rsid w:val="002B2E24"/>
    <w:rsid w:val="002B3197"/>
    <w:rsid w:val="002B36C8"/>
    <w:rsid w:val="002B37B4"/>
    <w:rsid w:val="002B3E7D"/>
    <w:rsid w:val="002B3F9D"/>
    <w:rsid w:val="002B4025"/>
    <w:rsid w:val="002B4253"/>
    <w:rsid w:val="002B441B"/>
    <w:rsid w:val="002B4462"/>
    <w:rsid w:val="002B45A9"/>
    <w:rsid w:val="002B4AC4"/>
    <w:rsid w:val="002B531D"/>
    <w:rsid w:val="002B56B9"/>
    <w:rsid w:val="002B5901"/>
    <w:rsid w:val="002B59F0"/>
    <w:rsid w:val="002B5E29"/>
    <w:rsid w:val="002B62EA"/>
    <w:rsid w:val="002B6667"/>
    <w:rsid w:val="002B681E"/>
    <w:rsid w:val="002B6EBD"/>
    <w:rsid w:val="002B73FF"/>
    <w:rsid w:val="002B7CA0"/>
    <w:rsid w:val="002C0C9B"/>
    <w:rsid w:val="002C0E69"/>
    <w:rsid w:val="002C0F0E"/>
    <w:rsid w:val="002C1566"/>
    <w:rsid w:val="002C164E"/>
    <w:rsid w:val="002C1839"/>
    <w:rsid w:val="002C1992"/>
    <w:rsid w:val="002C1D1F"/>
    <w:rsid w:val="002C1DAC"/>
    <w:rsid w:val="002C21D8"/>
    <w:rsid w:val="002C224C"/>
    <w:rsid w:val="002C2564"/>
    <w:rsid w:val="002C25FA"/>
    <w:rsid w:val="002C286D"/>
    <w:rsid w:val="002C2DE1"/>
    <w:rsid w:val="002C3174"/>
    <w:rsid w:val="002C324B"/>
    <w:rsid w:val="002C3615"/>
    <w:rsid w:val="002C36F4"/>
    <w:rsid w:val="002C3766"/>
    <w:rsid w:val="002C37DE"/>
    <w:rsid w:val="002C3990"/>
    <w:rsid w:val="002C3A40"/>
    <w:rsid w:val="002C3B91"/>
    <w:rsid w:val="002C3F92"/>
    <w:rsid w:val="002C400A"/>
    <w:rsid w:val="002C4AE7"/>
    <w:rsid w:val="002C4FB1"/>
    <w:rsid w:val="002C53AA"/>
    <w:rsid w:val="002C5943"/>
    <w:rsid w:val="002C607D"/>
    <w:rsid w:val="002C6172"/>
    <w:rsid w:val="002C6710"/>
    <w:rsid w:val="002C6713"/>
    <w:rsid w:val="002C68B1"/>
    <w:rsid w:val="002C7819"/>
    <w:rsid w:val="002C7BE2"/>
    <w:rsid w:val="002D0396"/>
    <w:rsid w:val="002D04DF"/>
    <w:rsid w:val="002D0AF8"/>
    <w:rsid w:val="002D0C08"/>
    <w:rsid w:val="002D114C"/>
    <w:rsid w:val="002D11C5"/>
    <w:rsid w:val="002D1723"/>
    <w:rsid w:val="002D1EB4"/>
    <w:rsid w:val="002D1F9F"/>
    <w:rsid w:val="002D233F"/>
    <w:rsid w:val="002D2467"/>
    <w:rsid w:val="002D25F1"/>
    <w:rsid w:val="002D2631"/>
    <w:rsid w:val="002D2775"/>
    <w:rsid w:val="002D2B17"/>
    <w:rsid w:val="002D310C"/>
    <w:rsid w:val="002D31CA"/>
    <w:rsid w:val="002D3403"/>
    <w:rsid w:val="002D3508"/>
    <w:rsid w:val="002D38E2"/>
    <w:rsid w:val="002D3939"/>
    <w:rsid w:val="002D412B"/>
    <w:rsid w:val="002D4293"/>
    <w:rsid w:val="002D4317"/>
    <w:rsid w:val="002D44F1"/>
    <w:rsid w:val="002D4507"/>
    <w:rsid w:val="002D4661"/>
    <w:rsid w:val="002D4F0A"/>
    <w:rsid w:val="002D4FB3"/>
    <w:rsid w:val="002D506D"/>
    <w:rsid w:val="002D5D51"/>
    <w:rsid w:val="002D5EF8"/>
    <w:rsid w:val="002D5FD3"/>
    <w:rsid w:val="002D6570"/>
    <w:rsid w:val="002D6782"/>
    <w:rsid w:val="002D687E"/>
    <w:rsid w:val="002D6928"/>
    <w:rsid w:val="002D6B66"/>
    <w:rsid w:val="002D6FFA"/>
    <w:rsid w:val="002D720D"/>
    <w:rsid w:val="002D77CB"/>
    <w:rsid w:val="002E0654"/>
    <w:rsid w:val="002E0742"/>
    <w:rsid w:val="002E0C38"/>
    <w:rsid w:val="002E0F3E"/>
    <w:rsid w:val="002E14FA"/>
    <w:rsid w:val="002E1A4D"/>
    <w:rsid w:val="002E1D42"/>
    <w:rsid w:val="002E20BA"/>
    <w:rsid w:val="002E23C7"/>
    <w:rsid w:val="002E2425"/>
    <w:rsid w:val="002E2709"/>
    <w:rsid w:val="002E2B94"/>
    <w:rsid w:val="002E30B8"/>
    <w:rsid w:val="002E3423"/>
    <w:rsid w:val="002E3771"/>
    <w:rsid w:val="002E3A18"/>
    <w:rsid w:val="002E3D31"/>
    <w:rsid w:val="002E3E60"/>
    <w:rsid w:val="002E3EF5"/>
    <w:rsid w:val="002E4572"/>
    <w:rsid w:val="002E47D3"/>
    <w:rsid w:val="002E48B9"/>
    <w:rsid w:val="002E4D79"/>
    <w:rsid w:val="002E50D8"/>
    <w:rsid w:val="002E5331"/>
    <w:rsid w:val="002E5AED"/>
    <w:rsid w:val="002E5E56"/>
    <w:rsid w:val="002E5E98"/>
    <w:rsid w:val="002E6302"/>
    <w:rsid w:val="002E6446"/>
    <w:rsid w:val="002E6B14"/>
    <w:rsid w:val="002E7818"/>
    <w:rsid w:val="002E782B"/>
    <w:rsid w:val="002E790E"/>
    <w:rsid w:val="002E7963"/>
    <w:rsid w:val="002E7D0E"/>
    <w:rsid w:val="002E7D23"/>
    <w:rsid w:val="002F0112"/>
    <w:rsid w:val="002F042F"/>
    <w:rsid w:val="002F07D5"/>
    <w:rsid w:val="002F087A"/>
    <w:rsid w:val="002F0951"/>
    <w:rsid w:val="002F0A6C"/>
    <w:rsid w:val="002F1017"/>
    <w:rsid w:val="002F1357"/>
    <w:rsid w:val="002F147A"/>
    <w:rsid w:val="002F20DA"/>
    <w:rsid w:val="002F2187"/>
    <w:rsid w:val="002F2812"/>
    <w:rsid w:val="002F2AB4"/>
    <w:rsid w:val="002F2E42"/>
    <w:rsid w:val="002F3D1A"/>
    <w:rsid w:val="002F3E4D"/>
    <w:rsid w:val="002F3E9A"/>
    <w:rsid w:val="002F4083"/>
    <w:rsid w:val="002F40E0"/>
    <w:rsid w:val="002F45AC"/>
    <w:rsid w:val="002F4D35"/>
    <w:rsid w:val="002F4D73"/>
    <w:rsid w:val="002F4DA3"/>
    <w:rsid w:val="002F4FB8"/>
    <w:rsid w:val="002F5D72"/>
    <w:rsid w:val="002F5DFC"/>
    <w:rsid w:val="002F610E"/>
    <w:rsid w:val="002F6367"/>
    <w:rsid w:val="002F6607"/>
    <w:rsid w:val="002F6928"/>
    <w:rsid w:val="002F6BC8"/>
    <w:rsid w:val="002F6F27"/>
    <w:rsid w:val="002F6FB6"/>
    <w:rsid w:val="002F7281"/>
    <w:rsid w:val="002F7289"/>
    <w:rsid w:val="002F74EF"/>
    <w:rsid w:val="002F75D6"/>
    <w:rsid w:val="002F75FB"/>
    <w:rsid w:val="002F7E63"/>
    <w:rsid w:val="003002DF"/>
    <w:rsid w:val="00300556"/>
    <w:rsid w:val="0030062D"/>
    <w:rsid w:val="00300C57"/>
    <w:rsid w:val="00300DD1"/>
    <w:rsid w:val="00300F74"/>
    <w:rsid w:val="00300FA5"/>
    <w:rsid w:val="00301061"/>
    <w:rsid w:val="00301406"/>
    <w:rsid w:val="003018EB"/>
    <w:rsid w:val="00301AFC"/>
    <w:rsid w:val="00301E3C"/>
    <w:rsid w:val="00301E53"/>
    <w:rsid w:val="003025B7"/>
    <w:rsid w:val="003025D0"/>
    <w:rsid w:val="00302867"/>
    <w:rsid w:val="0030291E"/>
    <w:rsid w:val="003029BA"/>
    <w:rsid w:val="00303017"/>
    <w:rsid w:val="0030344F"/>
    <w:rsid w:val="00303479"/>
    <w:rsid w:val="003035C0"/>
    <w:rsid w:val="003036DF"/>
    <w:rsid w:val="00303778"/>
    <w:rsid w:val="00303B90"/>
    <w:rsid w:val="00303F53"/>
    <w:rsid w:val="003045E0"/>
    <w:rsid w:val="00304AC2"/>
    <w:rsid w:val="00304AC6"/>
    <w:rsid w:val="00304BF4"/>
    <w:rsid w:val="00304C8B"/>
    <w:rsid w:val="00304D99"/>
    <w:rsid w:val="00304DAA"/>
    <w:rsid w:val="00304F47"/>
    <w:rsid w:val="00304F91"/>
    <w:rsid w:val="00305825"/>
    <w:rsid w:val="0030607C"/>
    <w:rsid w:val="0030695A"/>
    <w:rsid w:val="00306ACF"/>
    <w:rsid w:val="00306B3A"/>
    <w:rsid w:val="003072AC"/>
    <w:rsid w:val="00307575"/>
    <w:rsid w:val="00307730"/>
    <w:rsid w:val="003077D1"/>
    <w:rsid w:val="00307C70"/>
    <w:rsid w:val="00307EC7"/>
    <w:rsid w:val="00307F58"/>
    <w:rsid w:val="00310673"/>
    <w:rsid w:val="00310937"/>
    <w:rsid w:val="00310A8B"/>
    <w:rsid w:val="00310DDB"/>
    <w:rsid w:val="00310E28"/>
    <w:rsid w:val="00310E85"/>
    <w:rsid w:val="00311402"/>
    <w:rsid w:val="00311516"/>
    <w:rsid w:val="00311ABA"/>
    <w:rsid w:val="00311F1A"/>
    <w:rsid w:val="00311F1C"/>
    <w:rsid w:val="00311FB7"/>
    <w:rsid w:val="00312841"/>
    <w:rsid w:val="00313139"/>
    <w:rsid w:val="00313141"/>
    <w:rsid w:val="003132F7"/>
    <w:rsid w:val="00313651"/>
    <w:rsid w:val="0031388A"/>
    <w:rsid w:val="00313B2A"/>
    <w:rsid w:val="00313DD3"/>
    <w:rsid w:val="003142CC"/>
    <w:rsid w:val="0031458B"/>
    <w:rsid w:val="00314B06"/>
    <w:rsid w:val="00314C14"/>
    <w:rsid w:val="00314F0A"/>
    <w:rsid w:val="00315077"/>
    <w:rsid w:val="00315610"/>
    <w:rsid w:val="0031590C"/>
    <w:rsid w:val="00315A1D"/>
    <w:rsid w:val="00315B9C"/>
    <w:rsid w:val="00315EC6"/>
    <w:rsid w:val="00315F90"/>
    <w:rsid w:val="003160EE"/>
    <w:rsid w:val="00316344"/>
    <w:rsid w:val="00316393"/>
    <w:rsid w:val="00316875"/>
    <w:rsid w:val="00316B05"/>
    <w:rsid w:val="00316D01"/>
    <w:rsid w:val="00316E09"/>
    <w:rsid w:val="003170E7"/>
    <w:rsid w:val="00317280"/>
    <w:rsid w:val="003179E1"/>
    <w:rsid w:val="00317D60"/>
    <w:rsid w:val="00320170"/>
    <w:rsid w:val="0032038A"/>
    <w:rsid w:val="003203A5"/>
    <w:rsid w:val="003207B7"/>
    <w:rsid w:val="00320ACB"/>
    <w:rsid w:val="00321AB3"/>
    <w:rsid w:val="00321B2F"/>
    <w:rsid w:val="00322C8B"/>
    <w:rsid w:val="00322CFE"/>
    <w:rsid w:val="00323369"/>
    <w:rsid w:val="00323881"/>
    <w:rsid w:val="00323A18"/>
    <w:rsid w:val="00323B0C"/>
    <w:rsid w:val="00323C24"/>
    <w:rsid w:val="00323CB4"/>
    <w:rsid w:val="003241B7"/>
    <w:rsid w:val="003241C4"/>
    <w:rsid w:val="003244C6"/>
    <w:rsid w:val="00324A68"/>
    <w:rsid w:val="00324E82"/>
    <w:rsid w:val="00325235"/>
    <w:rsid w:val="0032528A"/>
    <w:rsid w:val="00325328"/>
    <w:rsid w:val="00325B35"/>
    <w:rsid w:val="0032607B"/>
    <w:rsid w:val="0032624F"/>
    <w:rsid w:val="0032625F"/>
    <w:rsid w:val="0032660E"/>
    <w:rsid w:val="003267B7"/>
    <w:rsid w:val="00326993"/>
    <w:rsid w:val="00326C8F"/>
    <w:rsid w:val="00327091"/>
    <w:rsid w:val="0032733A"/>
    <w:rsid w:val="00327D38"/>
    <w:rsid w:val="003300BA"/>
    <w:rsid w:val="00330303"/>
    <w:rsid w:val="003308D6"/>
    <w:rsid w:val="003309DC"/>
    <w:rsid w:val="00331556"/>
    <w:rsid w:val="00331658"/>
    <w:rsid w:val="00331C44"/>
    <w:rsid w:val="00331C9A"/>
    <w:rsid w:val="00331D67"/>
    <w:rsid w:val="00331EA1"/>
    <w:rsid w:val="00331FE7"/>
    <w:rsid w:val="0033207F"/>
    <w:rsid w:val="003320FF"/>
    <w:rsid w:val="00332176"/>
    <w:rsid w:val="0033264A"/>
    <w:rsid w:val="00332661"/>
    <w:rsid w:val="003326B8"/>
    <w:rsid w:val="0033281E"/>
    <w:rsid w:val="00332A95"/>
    <w:rsid w:val="00332B24"/>
    <w:rsid w:val="00332C52"/>
    <w:rsid w:val="00332F8B"/>
    <w:rsid w:val="00333188"/>
    <w:rsid w:val="003333C6"/>
    <w:rsid w:val="003334D1"/>
    <w:rsid w:val="0033353F"/>
    <w:rsid w:val="00333643"/>
    <w:rsid w:val="003337C2"/>
    <w:rsid w:val="00333A08"/>
    <w:rsid w:val="00333D0F"/>
    <w:rsid w:val="003340AA"/>
    <w:rsid w:val="003344BB"/>
    <w:rsid w:val="003347F1"/>
    <w:rsid w:val="00334FD6"/>
    <w:rsid w:val="00335222"/>
    <w:rsid w:val="003354C8"/>
    <w:rsid w:val="0033553D"/>
    <w:rsid w:val="00335556"/>
    <w:rsid w:val="0033579C"/>
    <w:rsid w:val="003366F6"/>
    <w:rsid w:val="003376F0"/>
    <w:rsid w:val="00337B5D"/>
    <w:rsid w:val="00337C23"/>
    <w:rsid w:val="00337F84"/>
    <w:rsid w:val="003400AB"/>
    <w:rsid w:val="0034075C"/>
    <w:rsid w:val="00340B29"/>
    <w:rsid w:val="00340F86"/>
    <w:rsid w:val="0034123E"/>
    <w:rsid w:val="003412C0"/>
    <w:rsid w:val="00341448"/>
    <w:rsid w:val="003415FC"/>
    <w:rsid w:val="00341997"/>
    <w:rsid w:val="00341D91"/>
    <w:rsid w:val="00341F5F"/>
    <w:rsid w:val="00342246"/>
    <w:rsid w:val="0034244A"/>
    <w:rsid w:val="00342587"/>
    <w:rsid w:val="00342592"/>
    <w:rsid w:val="0034291F"/>
    <w:rsid w:val="00342A8B"/>
    <w:rsid w:val="00342AE7"/>
    <w:rsid w:val="003437D4"/>
    <w:rsid w:val="00343878"/>
    <w:rsid w:val="00343F34"/>
    <w:rsid w:val="00343FB1"/>
    <w:rsid w:val="0034400F"/>
    <w:rsid w:val="0034415D"/>
    <w:rsid w:val="003445A9"/>
    <w:rsid w:val="00344627"/>
    <w:rsid w:val="003446DD"/>
    <w:rsid w:val="00344D6C"/>
    <w:rsid w:val="003450DE"/>
    <w:rsid w:val="00345142"/>
    <w:rsid w:val="0034517F"/>
    <w:rsid w:val="003452D5"/>
    <w:rsid w:val="003452FC"/>
    <w:rsid w:val="0034561F"/>
    <w:rsid w:val="0034569E"/>
    <w:rsid w:val="00345720"/>
    <w:rsid w:val="0034593F"/>
    <w:rsid w:val="00345D5D"/>
    <w:rsid w:val="003463A7"/>
    <w:rsid w:val="003466F5"/>
    <w:rsid w:val="00346EB0"/>
    <w:rsid w:val="003473AA"/>
    <w:rsid w:val="003479EB"/>
    <w:rsid w:val="00347C9A"/>
    <w:rsid w:val="00347CEB"/>
    <w:rsid w:val="00347DC8"/>
    <w:rsid w:val="00347E48"/>
    <w:rsid w:val="00347E6F"/>
    <w:rsid w:val="00350077"/>
    <w:rsid w:val="003500FC"/>
    <w:rsid w:val="0035020E"/>
    <w:rsid w:val="0035028C"/>
    <w:rsid w:val="00350314"/>
    <w:rsid w:val="00350BE6"/>
    <w:rsid w:val="00350CF8"/>
    <w:rsid w:val="00351105"/>
    <w:rsid w:val="0035137D"/>
    <w:rsid w:val="003516B9"/>
    <w:rsid w:val="003519AD"/>
    <w:rsid w:val="00351D55"/>
    <w:rsid w:val="00351D7F"/>
    <w:rsid w:val="00351E7E"/>
    <w:rsid w:val="00352075"/>
    <w:rsid w:val="003520E6"/>
    <w:rsid w:val="00352145"/>
    <w:rsid w:val="00352334"/>
    <w:rsid w:val="003525ED"/>
    <w:rsid w:val="00352A9E"/>
    <w:rsid w:val="00352C1B"/>
    <w:rsid w:val="00352EF8"/>
    <w:rsid w:val="00353055"/>
    <w:rsid w:val="003533D5"/>
    <w:rsid w:val="003534DC"/>
    <w:rsid w:val="0035354C"/>
    <w:rsid w:val="00353D0C"/>
    <w:rsid w:val="00353D16"/>
    <w:rsid w:val="0035421F"/>
    <w:rsid w:val="00354530"/>
    <w:rsid w:val="00354D9B"/>
    <w:rsid w:val="00355B48"/>
    <w:rsid w:val="00355C63"/>
    <w:rsid w:val="00356450"/>
    <w:rsid w:val="003565AE"/>
    <w:rsid w:val="00357492"/>
    <w:rsid w:val="0035762C"/>
    <w:rsid w:val="00357912"/>
    <w:rsid w:val="00357B26"/>
    <w:rsid w:val="0036036E"/>
    <w:rsid w:val="00360611"/>
    <w:rsid w:val="0036068C"/>
    <w:rsid w:val="00361199"/>
    <w:rsid w:val="003615BC"/>
    <w:rsid w:val="00361862"/>
    <w:rsid w:val="00361B45"/>
    <w:rsid w:val="00361B9E"/>
    <w:rsid w:val="00361ED9"/>
    <w:rsid w:val="003620CF"/>
    <w:rsid w:val="00362165"/>
    <w:rsid w:val="003622D3"/>
    <w:rsid w:val="0036260A"/>
    <w:rsid w:val="00362869"/>
    <w:rsid w:val="003629DF"/>
    <w:rsid w:val="0036346D"/>
    <w:rsid w:val="0036363F"/>
    <w:rsid w:val="00363FF1"/>
    <w:rsid w:val="00364148"/>
    <w:rsid w:val="00364663"/>
    <w:rsid w:val="00364781"/>
    <w:rsid w:val="0036486E"/>
    <w:rsid w:val="00364879"/>
    <w:rsid w:val="0036488D"/>
    <w:rsid w:val="00364B3D"/>
    <w:rsid w:val="00364D90"/>
    <w:rsid w:val="0036511B"/>
    <w:rsid w:val="00365246"/>
    <w:rsid w:val="0036566A"/>
    <w:rsid w:val="00365B03"/>
    <w:rsid w:val="00365B06"/>
    <w:rsid w:val="00365D73"/>
    <w:rsid w:val="00365FCD"/>
    <w:rsid w:val="00366178"/>
    <w:rsid w:val="003669E1"/>
    <w:rsid w:val="00366BAD"/>
    <w:rsid w:val="00366E04"/>
    <w:rsid w:val="00366EBB"/>
    <w:rsid w:val="00366F53"/>
    <w:rsid w:val="00367428"/>
    <w:rsid w:val="0036745B"/>
    <w:rsid w:val="003675CD"/>
    <w:rsid w:val="003677C6"/>
    <w:rsid w:val="003679C3"/>
    <w:rsid w:val="00367B6E"/>
    <w:rsid w:val="00367F6F"/>
    <w:rsid w:val="00370603"/>
    <w:rsid w:val="00370634"/>
    <w:rsid w:val="003707A0"/>
    <w:rsid w:val="00370B87"/>
    <w:rsid w:val="00370C7D"/>
    <w:rsid w:val="00370FCC"/>
    <w:rsid w:val="00371537"/>
    <w:rsid w:val="00371585"/>
    <w:rsid w:val="003719FB"/>
    <w:rsid w:val="00371BF7"/>
    <w:rsid w:val="00372205"/>
    <w:rsid w:val="00372724"/>
    <w:rsid w:val="003729FC"/>
    <w:rsid w:val="00372D69"/>
    <w:rsid w:val="00372D7A"/>
    <w:rsid w:val="0037316D"/>
    <w:rsid w:val="00373185"/>
    <w:rsid w:val="00373586"/>
    <w:rsid w:val="0037378E"/>
    <w:rsid w:val="00373884"/>
    <w:rsid w:val="00373A76"/>
    <w:rsid w:val="00373A98"/>
    <w:rsid w:val="00373C05"/>
    <w:rsid w:val="00373E4A"/>
    <w:rsid w:val="00373F2A"/>
    <w:rsid w:val="0037402B"/>
    <w:rsid w:val="00374037"/>
    <w:rsid w:val="00374357"/>
    <w:rsid w:val="003746B6"/>
    <w:rsid w:val="00374849"/>
    <w:rsid w:val="003753AE"/>
    <w:rsid w:val="0037587E"/>
    <w:rsid w:val="00375AF5"/>
    <w:rsid w:val="00375CFF"/>
    <w:rsid w:val="00375D49"/>
    <w:rsid w:val="00376228"/>
    <w:rsid w:val="00376290"/>
    <w:rsid w:val="003763CD"/>
    <w:rsid w:val="003768DB"/>
    <w:rsid w:val="00376939"/>
    <w:rsid w:val="00376C31"/>
    <w:rsid w:val="00377017"/>
    <w:rsid w:val="0037703A"/>
    <w:rsid w:val="003771E0"/>
    <w:rsid w:val="003773EF"/>
    <w:rsid w:val="003775EA"/>
    <w:rsid w:val="00377711"/>
    <w:rsid w:val="00377D12"/>
    <w:rsid w:val="00377FAA"/>
    <w:rsid w:val="003800BF"/>
    <w:rsid w:val="00380318"/>
    <w:rsid w:val="00380FAF"/>
    <w:rsid w:val="003812C9"/>
    <w:rsid w:val="003816D5"/>
    <w:rsid w:val="00381CAD"/>
    <w:rsid w:val="00381D76"/>
    <w:rsid w:val="0038275F"/>
    <w:rsid w:val="00382A2C"/>
    <w:rsid w:val="00382AFB"/>
    <w:rsid w:val="0038303D"/>
    <w:rsid w:val="00383650"/>
    <w:rsid w:val="00383AAB"/>
    <w:rsid w:val="00383ADD"/>
    <w:rsid w:val="00383FC0"/>
    <w:rsid w:val="003846F0"/>
    <w:rsid w:val="0038489E"/>
    <w:rsid w:val="00384B54"/>
    <w:rsid w:val="00384DFB"/>
    <w:rsid w:val="00385290"/>
    <w:rsid w:val="00385455"/>
    <w:rsid w:val="003854A8"/>
    <w:rsid w:val="0038578F"/>
    <w:rsid w:val="00385A04"/>
    <w:rsid w:val="00385B12"/>
    <w:rsid w:val="00385B6A"/>
    <w:rsid w:val="00386060"/>
    <w:rsid w:val="00386063"/>
    <w:rsid w:val="0038619A"/>
    <w:rsid w:val="0038624D"/>
    <w:rsid w:val="003862AA"/>
    <w:rsid w:val="0038694E"/>
    <w:rsid w:val="00386D25"/>
    <w:rsid w:val="003870BA"/>
    <w:rsid w:val="003871A3"/>
    <w:rsid w:val="003871BD"/>
    <w:rsid w:val="00387580"/>
    <w:rsid w:val="0038764F"/>
    <w:rsid w:val="00387BB6"/>
    <w:rsid w:val="00387C19"/>
    <w:rsid w:val="00387C54"/>
    <w:rsid w:val="00387E06"/>
    <w:rsid w:val="003904D9"/>
    <w:rsid w:val="00390509"/>
    <w:rsid w:val="00390FE5"/>
    <w:rsid w:val="003917A3"/>
    <w:rsid w:val="00391BBC"/>
    <w:rsid w:val="00391E7C"/>
    <w:rsid w:val="00392031"/>
    <w:rsid w:val="00392036"/>
    <w:rsid w:val="00392705"/>
    <w:rsid w:val="00392726"/>
    <w:rsid w:val="0039334F"/>
    <w:rsid w:val="00393EB0"/>
    <w:rsid w:val="003940C2"/>
    <w:rsid w:val="00394176"/>
    <w:rsid w:val="00394383"/>
    <w:rsid w:val="003945A4"/>
    <w:rsid w:val="00394B30"/>
    <w:rsid w:val="00394B7C"/>
    <w:rsid w:val="00394BC1"/>
    <w:rsid w:val="003951B0"/>
    <w:rsid w:val="0039522D"/>
    <w:rsid w:val="003953C9"/>
    <w:rsid w:val="003953F6"/>
    <w:rsid w:val="00395864"/>
    <w:rsid w:val="00395AD5"/>
    <w:rsid w:val="00395B05"/>
    <w:rsid w:val="003961B6"/>
    <w:rsid w:val="00396963"/>
    <w:rsid w:val="00396ED0"/>
    <w:rsid w:val="0039734E"/>
    <w:rsid w:val="00397823"/>
    <w:rsid w:val="003A02FC"/>
    <w:rsid w:val="003A030C"/>
    <w:rsid w:val="003A0796"/>
    <w:rsid w:val="003A07B3"/>
    <w:rsid w:val="003A0B7E"/>
    <w:rsid w:val="003A1119"/>
    <w:rsid w:val="003A118F"/>
    <w:rsid w:val="003A127D"/>
    <w:rsid w:val="003A1340"/>
    <w:rsid w:val="003A15A9"/>
    <w:rsid w:val="003A1695"/>
    <w:rsid w:val="003A1709"/>
    <w:rsid w:val="003A17BC"/>
    <w:rsid w:val="003A1927"/>
    <w:rsid w:val="003A1AB4"/>
    <w:rsid w:val="003A1B9F"/>
    <w:rsid w:val="003A1BC3"/>
    <w:rsid w:val="003A1CBA"/>
    <w:rsid w:val="003A1E92"/>
    <w:rsid w:val="003A208B"/>
    <w:rsid w:val="003A215A"/>
    <w:rsid w:val="003A2172"/>
    <w:rsid w:val="003A2387"/>
    <w:rsid w:val="003A2538"/>
    <w:rsid w:val="003A2B7C"/>
    <w:rsid w:val="003A31A2"/>
    <w:rsid w:val="003A392F"/>
    <w:rsid w:val="003A3C19"/>
    <w:rsid w:val="003A4187"/>
    <w:rsid w:val="003A442A"/>
    <w:rsid w:val="003A44B5"/>
    <w:rsid w:val="003A4624"/>
    <w:rsid w:val="003A4A0A"/>
    <w:rsid w:val="003A4C17"/>
    <w:rsid w:val="003A55F5"/>
    <w:rsid w:val="003A5DC2"/>
    <w:rsid w:val="003A6057"/>
    <w:rsid w:val="003A672C"/>
    <w:rsid w:val="003A699B"/>
    <w:rsid w:val="003A70A5"/>
    <w:rsid w:val="003A7369"/>
    <w:rsid w:val="003A7475"/>
    <w:rsid w:val="003A75B7"/>
    <w:rsid w:val="003A75E5"/>
    <w:rsid w:val="003A7971"/>
    <w:rsid w:val="003A7D39"/>
    <w:rsid w:val="003B02D6"/>
    <w:rsid w:val="003B02EC"/>
    <w:rsid w:val="003B0885"/>
    <w:rsid w:val="003B0A34"/>
    <w:rsid w:val="003B0BE1"/>
    <w:rsid w:val="003B0D3D"/>
    <w:rsid w:val="003B0D4E"/>
    <w:rsid w:val="003B0DFB"/>
    <w:rsid w:val="003B0EB2"/>
    <w:rsid w:val="003B1412"/>
    <w:rsid w:val="003B141C"/>
    <w:rsid w:val="003B1740"/>
    <w:rsid w:val="003B1ACA"/>
    <w:rsid w:val="003B1B31"/>
    <w:rsid w:val="003B1CFD"/>
    <w:rsid w:val="003B2215"/>
    <w:rsid w:val="003B22B2"/>
    <w:rsid w:val="003B2743"/>
    <w:rsid w:val="003B2A25"/>
    <w:rsid w:val="003B2A78"/>
    <w:rsid w:val="003B2AB6"/>
    <w:rsid w:val="003B2C6E"/>
    <w:rsid w:val="003B2CBC"/>
    <w:rsid w:val="003B376A"/>
    <w:rsid w:val="003B3BD4"/>
    <w:rsid w:val="003B3E98"/>
    <w:rsid w:val="003B3EDA"/>
    <w:rsid w:val="003B41B5"/>
    <w:rsid w:val="003B42F2"/>
    <w:rsid w:val="003B4342"/>
    <w:rsid w:val="003B4401"/>
    <w:rsid w:val="003B4805"/>
    <w:rsid w:val="003B4932"/>
    <w:rsid w:val="003B49C0"/>
    <w:rsid w:val="003B4C95"/>
    <w:rsid w:val="003B4DEC"/>
    <w:rsid w:val="003B4EEF"/>
    <w:rsid w:val="003B4F95"/>
    <w:rsid w:val="003B530D"/>
    <w:rsid w:val="003B5539"/>
    <w:rsid w:val="003B58F6"/>
    <w:rsid w:val="003B5B58"/>
    <w:rsid w:val="003B5D12"/>
    <w:rsid w:val="003B65BF"/>
    <w:rsid w:val="003B6894"/>
    <w:rsid w:val="003B69A2"/>
    <w:rsid w:val="003B6A1E"/>
    <w:rsid w:val="003B6A78"/>
    <w:rsid w:val="003B703A"/>
    <w:rsid w:val="003B71AC"/>
    <w:rsid w:val="003B72CB"/>
    <w:rsid w:val="003B7385"/>
    <w:rsid w:val="003B73F5"/>
    <w:rsid w:val="003B74B6"/>
    <w:rsid w:val="003B7512"/>
    <w:rsid w:val="003B7711"/>
    <w:rsid w:val="003B7906"/>
    <w:rsid w:val="003B7CE3"/>
    <w:rsid w:val="003B7F9F"/>
    <w:rsid w:val="003C0291"/>
    <w:rsid w:val="003C052E"/>
    <w:rsid w:val="003C0699"/>
    <w:rsid w:val="003C07B5"/>
    <w:rsid w:val="003C07C2"/>
    <w:rsid w:val="003C08E6"/>
    <w:rsid w:val="003C0A4D"/>
    <w:rsid w:val="003C0F49"/>
    <w:rsid w:val="003C10E6"/>
    <w:rsid w:val="003C1340"/>
    <w:rsid w:val="003C174B"/>
    <w:rsid w:val="003C2044"/>
    <w:rsid w:val="003C265B"/>
    <w:rsid w:val="003C2F99"/>
    <w:rsid w:val="003C311D"/>
    <w:rsid w:val="003C3315"/>
    <w:rsid w:val="003C371B"/>
    <w:rsid w:val="003C37CD"/>
    <w:rsid w:val="003C3AB6"/>
    <w:rsid w:val="003C402A"/>
    <w:rsid w:val="003C415C"/>
    <w:rsid w:val="003C43FB"/>
    <w:rsid w:val="003C4698"/>
    <w:rsid w:val="003C485C"/>
    <w:rsid w:val="003C4999"/>
    <w:rsid w:val="003C4E98"/>
    <w:rsid w:val="003C532D"/>
    <w:rsid w:val="003C539C"/>
    <w:rsid w:val="003C55B8"/>
    <w:rsid w:val="003C578E"/>
    <w:rsid w:val="003C5C6F"/>
    <w:rsid w:val="003C5DBA"/>
    <w:rsid w:val="003C65EB"/>
    <w:rsid w:val="003C66BE"/>
    <w:rsid w:val="003C674C"/>
    <w:rsid w:val="003C67D0"/>
    <w:rsid w:val="003C6979"/>
    <w:rsid w:val="003C69D4"/>
    <w:rsid w:val="003C6B02"/>
    <w:rsid w:val="003C6CF2"/>
    <w:rsid w:val="003C754B"/>
    <w:rsid w:val="003C7764"/>
    <w:rsid w:val="003C7B25"/>
    <w:rsid w:val="003C7B77"/>
    <w:rsid w:val="003D0003"/>
    <w:rsid w:val="003D0513"/>
    <w:rsid w:val="003D05AC"/>
    <w:rsid w:val="003D06D5"/>
    <w:rsid w:val="003D073A"/>
    <w:rsid w:val="003D09D0"/>
    <w:rsid w:val="003D0EF0"/>
    <w:rsid w:val="003D16AB"/>
    <w:rsid w:val="003D191B"/>
    <w:rsid w:val="003D1FE0"/>
    <w:rsid w:val="003D2832"/>
    <w:rsid w:val="003D2CDE"/>
    <w:rsid w:val="003D2DE7"/>
    <w:rsid w:val="003D3113"/>
    <w:rsid w:val="003D3848"/>
    <w:rsid w:val="003D3A8B"/>
    <w:rsid w:val="003D3B2D"/>
    <w:rsid w:val="003D3F2E"/>
    <w:rsid w:val="003D409B"/>
    <w:rsid w:val="003D411E"/>
    <w:rsid w:val="003D48BD"/>
    <w:rsid w:val="003D49A0"/>
    <w:rsid w:val="003D4ADE"/>
    <w:rsid w:val="003D50F7"/>
    <w:rsid w:val="003D526B"/>
    <w:rsid w:val="003D545A"/>
    <w:rsid w:val="003D55A8"/>
    <w:rsid w:val="003D55B6"/>
    <w:rsid w:val="003D5892"/>
    <w:rsid w:val="003D5990"/>
    <w:rsid w:val="003D6105"/>
    <w:rsid w:val="003D64A6"/>
    <w:rsid w:val="003D6CCE"/>
    <w:rsid w:val="003D6CD2"/>
    <w:rsid w:val="003D7278"/>
    <w:rsid w:val="003D750F"/>
    <w:rsid w:val="003D757A"/>
    <w:rsid w:val="003D761E"/>
    <w:rsid w:val="003D782F"/>
    <w:rsid w:val="003D78FA"/>
    <w:rsid w:val="003D7D1A"/>
    <w:rsid w:val="003D7D58"/>
    <w:rsid w:val="003D7EDC"/>
    <w:rsid w:val="003D7F75"/>
    <w:rsid w:val="003D7F90"/>
    <w:rsid w:val="003E0509"/>
    <w:rsid w:val="003E0648"/>
    <w:rsid w:val="003E0951"/>
    <w:rsid w:val="003E0A21"/>
    <w:rsid w:val="003E0BA0"/>
    <w:rsid w:val="003E0C9C"/>
    <w:rsid w:val="003E11C8"/>
    <w:rsid w:val="003E12F0"/>
    <w:rsid w:val="003E13D2"/>
    <w:rsid w:val="003E175F"/>
    <w:rsid w:val="003E1763"/>
    <w:rsid w:val="003E1A29"/>
    <w:rsid w:val="003E1BB5"/>
    <w:rsid w:val="003E1D15"/>
    <w:rsid w:val="003E1FA0"/>
    <w:rsid w:val="003E28FE"/>
    <w:rsid w:val="003E29F4"/>
    <w:rsid w:val="003E2A9D"/>
    <w:rsid w:val="003E2CD6"/>
    <w:rsid w:val="003E2E21"/>
    <w:rsid w:val="003E35C8"/>
    <w:rsid w:val="003E372D"/>
    <w:rsid w:val="003E3777"/>
    <w:rsid w:val="003E3B42"/>
    <w:rsid w:val="003E3F5D"/>
    <w:rsid w:val="003E43C4"/>
    <w:rsid w:val="003E4474"/>
    <w:rsid w:val="003E46D2"/>
    <w:rsid w:val="003E472F"/>
    <w:rsid w:val="003E4809"/>
    <w:rsid w:val="003E4931"/>
    <w:rsid w:val="003E5404"/>
    <w:rsid w:val="003E55DD"/>
    <w:rsid w:val="003E5827"/>
    <w:rsid w:val="003E5946"/>
    <w:rsid w:val="003E599D"/>
    <w:rsid w:val="003E59A4"/>
    <w:rsid w:val="003E6368"/>
    <w:rsid w:val="003E683D"/>
    <w:rsid w:val="003E6A30"/>
    <w:rsid w:val="003E6BFB"/>
    <w:rsid w:val="003E6FF4"/>
    <w:rsid w:val="003E704D"/>
    <w:rsid w:val="003E7249"/>
    <w:rsid w:val="003E73CC"/>
    <w:rsid w:val="003E7419"/>
    <w:rsid w:val="003E74D2"/>
    <w:rsid w:val="003E7950"/>
    <w:rsid w:val="003E7D29"/>
    <w:rsid w:val="003F014F"/>
    <w:rsid w:val="003F03E5"/>
    <w:rsid w:val="003F051E"/>
    <w:rsid w:val="003F055E"/>
    <w:rsid w:val="003F0B8B"/>
    <w:rsid w:val="003F0FA4"/>
    <w:rsid w:val="003F1699"/>
    <w:rsid w:val="003F18DA"/>
    <w:rsid w:val="003F1946"/>
    <w:rsid w:val="003F1C31"/>
    <w:rsid w:val="003F1CD2"/>
    <w:rsid w:val="003F1DC1"/>
    <w:rsid w:val="003F1F95"/>
    <w:rsid w:val="003F2396"/>
    <w:rsid w:val="003F2B98"/>
    <w:rsid w:val="003F3062"/>
    <w:rsid w:val="003F3458"/>
    <w:rsid w:val="003F39C6"/>
    <w:rsid w:val="003F3ED5"/>
    <w:rsid w:val="003F4378"/>
    <w:rsid w:val="003F45A7"/>
    <w:rsid w:val="003F490F"/>
    <w:rsid w:val="003F4B8A"/>
    <w:rsid w:val="003F4DED"/>
    <w:rsid w:val="003F52DD"/>
    <w:rsid w:val="003F5B17"/>
    <w:rsid w:val="003F5C39"/>
    <w:rsid w:val="003F6228"/>
    <w:rsid w:val="003F679E"/>
    <w:rsid w:val="003F6924"/>
    <w:rsid w:val="003F78D3"/>
    <w:rsid w:val="003F7941"/>
    <w:rsid w:val="003F7982"/>
    <w:rsid w:val="003F7E6C"/>
    <w:rsid w:val="004004CD"/>
    <w:rsid w:val="004005CF"/>
    <w:rsid w:val="00400F2A"/>
    <w:rsid w:val="00400FA1"/>
    <w:rsid w:val="00401327"/>
    <w:rsid w:val="00401332"/>
    <w:rsid w:val="00401CDC"/>
    <w:rsid w:val="00401D35"/>
    <w:rsid w:val="00401ECF"/>
    <w:rsid w:val="00401F27"/>
    <w:rsid w:val="00402237"/>
    <w:rsid w:val="004024D7"/>
    <w:rsid w:val="00402692"/>
    <w:rsid w:val="0040272C"/>
    <w:rsid w:val="00402D86"/>
    <w:rsid w:val="004030FD"/>
    <w:rsid w:val="0040381F"/>
    <w:rsid w:val="00403CA0"/>
    <w:rsid w:val="004047A8"/>
    <w:rsid w:val="0040481A"/>
    <w:rsid w:val="00404A9F"/>
    <w:rsid w:val="00404B0E"/>
    <w:rsid w:val="0040501F"/>
    <w:rsid w:val="00405268"/>
    <w:rsid w:val="00405279"/>
    <w:rsid w:val="00405A0C"/>
    <w:rsid w:val="00405CE9"/>
    <w:rsid w:val="00405E18"/>
    <w:rsid w:val="00405ECA"/>
    <w:rsid w:val="004061EB"/>
    <w:rsid w:val="00406286"/>
    <w:rsid w:val="0040674B"/>
    <w:rsid w:val="0040679D"/>
    <w:rsid w:val="00406899"/>
    <w:rsid w:val="00406A1B"/>
    <w:rsid w:val="00406D43"/>
    <w:rsid w:val="004076B4"/>
    <w:rsid w:val="00407AFD"/>
    <w:rsid w:val="00407BD1"/>
    <w:rsid w:val="00407BD8"/>
    <w:rsid w:val="00407C7C"/>
    <w:rsid w:val="00407E48"/>
    <w:rsid w:val="00407F34"/>
    <w:rsid w:val="00407F55"/>
    <w:rsid w:val="00410000"/>
    <w:rsid w:val="004100F9"/>
    <w:rsid w:val="0041064A"/>
    <w:rsid w:val="00410A44"/>
    <w:rsid w:val="00410E5A"/>
    <w:rsid w:val="00410EB4"/>
    <w:rsid w:val="004115C8"/>
    <w:rsid w:val="00411C0D"/>
    <w:rsid w:val="00411F18"/>
    <w:rsid w:val="00411F54"/>
    <w:rsid w:val="004123D6"/>
    <w:rsid w:val="00412A71"/>
    <w:rsid w:val="00412D4F"/>
    <w:rsid w:val="00412FA2"/>
    <w:rsid w:val="00413152"/>
    <w:rsid w:val="0041353E"/>
    <w:rsid w:val="0041392B"/>
    <w:rsid w:val="00413BA2"/>
    <w:rsid w:val="00413C2C"/>
    <w:rsid w:val="00413DDB"/>
    <w:rsid w:val="00413E0D"/>
    <w:rsid w:val="00414CA1"/>
    <w:rsid w:val="0041510E"/>
    <w:rsid w:val="0041543A"/>
    <w:rsid w:val="00415550"/>
    <w:rsid w:val="0041607D"/>
    <w:rsid w:val="004161B9"/>
    <w:rsid w:val="0041638F"/>
    <w:rsid w:val="00416A3D"/>
    <w:rsid w:val="00416C20"/>
    <w:rsid w:val="00416E0A"/>
    <w:rsid w:val="00416F18"/>
    <w:rsid w:val="0041731B"/>
    <w:rsid w:val="00417395"/>
    <w:rsid w:val="004173CC"/>
    <w:rsid w:val="00417D28"/>
    <w:rsid w:val="00417D40"/>
    <w:rsid w:val="00420023"/>
    <w:rsid w:val="00420087"/>
    <w:rsid w:val="00420198"/>
    <w:rsid w:val="004201EB"/>
    <w:rsid w:val="00420283"/>
    <w:rsid w:val="004205D2"/>
    <w:rsid w:val="0042070D"/>
    <w:rsid w:val="00420E64"/>
    <w:rsid w:val="00421365"/>
    <w:rsid w:val="00421A29"/>
    <w:rsid w:val="00421AD1"/>
    <w:rsid w:val="00421BC8"/>
    <w:rsid w:val="00422210"/>
    <w:rsid w:val="004224DB"/>
    <w:rsid w:val="004225CC"/>
    <w:rsid w:val="0042282B"/>
    <w:rsid w:val="00422A40"/>
    <w:rsid w:val="00422BFA"/>
    <w:rsid w:val="00422D5F"/>
    <w:rsid w:val="00422DAD"/>
    <w:rsid w:val="004231D4"/>
    <w:rsid w:val="004231F1"/>
    <w:rsid w:val="00423400"/>
    <w:rsid w:val="004234E3"/>
    <w:rsid w:val="0042365B"/>
    <w:rsid w:val="00423763"/>
    <w:rsid w:val="004243F3"/>
    <w:rsid w:val="00424415"/>
    <w:rsid w:val="00424504"/>
    <w:rsid w:val="0042455C"/>
    <w:rsid w:val="00424590"/>
    <w:rsid w:val="004246B9"/>
    <w:rsid w:val="004248EB"/>
    <w:rsid w:val="004249F2"/>
    <w:rsid w:val="004251DB"/>
    <w:rsid w:val="004252D3"/>
    <w:rsid w:val="00425826"/>
    <w:rsid w:val="00426021"/>
    <w:rsid w:val="00426212"/>
    <w:rsid w:val="00426716"/>
    <w:rsid w:val="00426A55"/>
    <w:rsid w:val="00426E6B"/>
    <w:rsid w:val="004270BD"/>
    <w:rsid w:val="00427B47"/>
    <w:rsid w:val="00427EA8"/>
    <w:rsid w:val="00427F9C"/>
    <w:rsid w:val="00427FC4"/>
    <w:rsid w:val="004303E5"/>
    <w:rsid w:val="004305F6"/>
    <w:rsid w:val="00431510"/>
    <w:rsid w:val="00431964"/>
    <w:rsid w:val="00431D05"/>
    <w:rsid w:val="00431F93"/>
    <w:rsid w:val="0043270A"/>
    <w:rsid w:val="004327B7"/>
    <w:rsid w:val="00432DCF"/>
    <w:rsid w:val="00432F94"/>
    <w:rsid w:val="004337E7"/>
    <w:rsid w:val="00433B91"/>
    <w:rsid w:val="00433B9D"/>
    <w:rsid w:val="00433C90"/>
    <w:rsid w:val="00433D44"/>
    <w:rsid w:val="00434050"/>
    <w:rsid w:val="00434553"/>
    <w:rsid w:val="00434580"/>
    <w:rsid w:val="00434A8F"/>
    <w:rsid w:val="00434E4C"/>
    <w:rsid w:val="0043522C"/>
    <w:rsid w:val="0043556D"/>
    <w:rsid w:val="0043568B"/>
    <w:rsid w:val="00436148"/>
    <w:rsid w:val="0043618C"/>
    <w:rsid w:val="004361DB"/>
    <w:rsid w:val="004363B7"/>
    <w:rsid w:val="00436545"/>
    <w:rsid w:val="00436C46"/>
    <w:rsid w:val="00436F1C"/>
    <w:rsid w:val="00436FE0"/>
    <w:rsid w:val="004370AB"/>
    <w:rsid w:val="00437133"/>
    <w:rsid w:val="00437571"/>
    <w:rsid w:val="00437A4A"/>
    <w:rsid w:val="00437BA4"/>
    <w:rsid w:val="00437BED"/>
    <w:rsid w:val="00437E77"/>
    <w:rsid w:val="004405A6"/>
    <w:rsid w:val="004405E0"/>
    <w:rsid w:val="004407A6"/>
    <w:rsid w:val="004407C5"/>
    <w:rsid w:val="004408D0"/>
    <w:rsid w:val="00440A9C"/>
    <w:rsid w:val="00441022"/>
    <w:rsid w:val="004410C0"/>
    <w:rsid w:val="00441582"/>
    <w:rsid w:val="00441708"/>
    <w:rsid w:val="00441ABA"/>
    <w:rsid w:val="00441B98"/>
    <w:rsid w:val="00441ECA"/>
    <w:rsid w:val="00441FAF"/>
    <w:rsid w:val="0044212B"/>
    <w:rsid w:val="00442160"/>
    <w:rsid w:val="00442241"/>
    <w:rsid w:val="00442622"/>
    <w:rsid w:val="00442AF4"/>
    <w:rsid w:val="00442B6F"/>
    <w:rsid w:val="00442CE0"/>
    <w:rsid w:val="00443503"/>
    <w:rsid w:val="004438BF"/>
    <w:rsid w:val="00443AF3"/>
    <w:rsid w:val="00443B34"/>
    <w:rsid w:val="00443C2D"/>
    <w:rsid w:val="004441D5"/>
    <w:rsid w:val="004444E9"/>
    <w:rsid w:val="00444A0F"/>
    <w:rsid w:val="004451AA"/>
    <w:rsid w:val="004453A8"/>
    <w:rsid w:val="00445683"/>
    <w:rsid w:val="00445F3A"/>
    <w:rsid w:val="0044619D"/>
    <w:rsid w:val="00446DD0"/>
    <w:rsid w:val="00447497"/>
    <w:rsid w:val="00447727"/>
    <w:rsid w:val="00447814"/>
    <w:rsid w:val="00447C2A"/>
    <w:rsid w:val="00447FC1"/>
    <w:rsid w:val="0045026C"/>
    <w:rsid w:val="00450431"/>
    <w:rsid w:val="004505DD"/>
    <w:rsid w:val="00450832"/>
    <w:rsid w:val="00450D87"/>
    <w:rsid w:val="00451583"/>
    <w:rsid w:val="00451664"/>
    <w:rsid w:val="004517A5"/>
    <w:rsid w:val="00451F23"/>
    <w:rsid w:val="004525EA"/>
    <w:rsid w:val="0045266B"/>
    <w:rsid w:val="004527C9"/>
    <w:rsid w:val="00452B49"/>
    <w:rsid w:val="00452E3F"/>
    <w:rsid w:val="00452E91"/>
    <w:rsid w:val="00452EC0"/>
    <w:rsid w:val="00452F18"/>
    <w:rsid w:val="004534EC"/>
    <w:rsid w:val="004536B4"/>
    <w:rsid w:val="004536C6"/>
    <w:rsid w:val="00453AE3"/>
    <w:rsid w:val="00454367"/>
    <w:rsid w:val="004543CE"/>
    <w:rsid w:val="004544CD"/>
    <w:rsid w:val="00454723"/>
    <w:rsid w:val="0045490F"/>
    <w:rsid w:val="00454BCA"/>
    <w:rsid w:val="004557BD"/>
    <w:rsid w:val="004559AD"/>
    <w:rsid w:val="004561A1"/>
    <w:rsid w:val="00456680"/>
    <w:rsid w:val="004568F3"/>
    <w:rsid w:val="00456954"/>
    <w:rsid w:val="00456F7B"/>
    <w:rsid w:val="004576B9"/>
    <w:rsid w:val="0045775D"/>
    <w:rsid w:val="004578F8"/>
    <w:rsid w:val="00457A56"/>
    <w:rsid w:val="00457B7E"/>
    <w:rsid w:val="004602D1"/>
    <w:rsid w:val="00460668"/>
    <w:rsid w:val="004606C5"/>
    <w:rsid w:val="00460734"/>
    <w:rsid w:val="00460E36"/>
    <w:rsid w:val="00460FA0"/>
    <w:rsid w:val="004613BC"/>
    <w:rsid w:val="004617A5"/>
    <w:rsid w:val="0046185A"/>
    <w:rsid w:val="00461979"/>
    <w:rsid w:val="00462101"/>
    <w:rsid w:val="0046219A"/>
    <w:rsid w:val="004621A4"/>
    <w:rsid w:val="00462637"/>
    <w:rsid w:val="004628EB"/>
    <w:rsid w:val="00462A45"/>
    <w:rsid w:val="00462ABF"/>
    <w:rsid w:val="00462DA2"/>
    <w:rsid w:val="00462F57"/>
    <w:rsid w:val="0046311A"/>
    <w:rsid w:val="00463353"/>
    <w:rsid w:val="004636D7"/>
    <w:rsid w:val="00463D00"/>
    <w:rsid w:val="00463DAC"/>
    <w:rsid w:val="00463FF0"/>
    <w:rsid w:val="004641F4"/>
    <w:rsid w:val="00464208"/>
    <w:rsid w:val="004642D2"/>
    <w:rsid w:val="0046457B"/>
    <w:rsid w:val="0046524A"/>
    <w:rsid w:val="0046526B"/>
    <w:rsid w:val="00465443"/>
    <w:rsid w:val="00465637"/>
    <w:rsid w:val="00465B60"/>
    <w:rsid w:val="00465DDF"/>
    <w:rsid w:val="00465ED6"/>
    <w:rsid w:val="004666E1"/>
    <w:rsid w:val="004668CE"/>
    <w:rsid w:val="004669E5"/>
    <w:rsid w:val="00466B8B"/>
    <w:rsid w:val="00466C0D"/>
    <w:rsid w:val="00466C51"/>
    <w:rsid w:val="00466FD4"/>
    <w:rsid w:val="00467171"/>
    <w:rsid w:val="0046760B"/>
    <w:rsid w:val="004676EA"/>
    <w:rsid w:val="00467A60"/>
    <w:rsid w:val="00470340"/>
    <w:rsid w:val="004705A9"/>
    <w:rsid w:val="00470DF7"/>
    <w:rsid w:val="00470F32"/>
    <w:rsid w:val="00471022"/>
    <w:rsid w:val="00471140"/>
    <w:rsid w:val="004717D2"/>
    <w:rsid w:val="00471A70"/>
    <w:rsid w:val="00471EE1"/>
    <w:rsid w:val="004724D3"/>
    <w:rsid w:val="0047273E"/>
    <w:rsid w:val="00472C49"/>
    <w:rsid w:val="00472DCC"/>
    <w:rsid w:val="00472F26"/>
    <w:rsid w:val="0047337A"/>
    <w:rsid w:val="0047342D"/>
    <w:rsid w:val="00473A5F"/>
    <w:rsid w:val="00473B44"/>
    <w:rsid w:val="00473CBB"/>
    <w:rsid w:val="00473E9B"/>
    <w:rsid w:val="0047403A"/>
    <w:rsid w:val="0047434A"/>
    <w:rsid w:val="0047451A"/>
    <w:rsid w:val="004745A7"/>
    <w:rsid w:val="004745B7"/>
    <w:rsid w:val="004746CA"/>
    <w:rsid w:val="0047491F"/>
    <w:rsid w:val="00474B1F"/>
    <w:rsid w:val="00474DAA"/>
    <w:rsid w:val="004753F2"/>
    <w:rsid w:val="00475710"/>
    <w:rsid w:val="004759A3"/>
    <w:rsid w:val="00475B0A"/>
    <w:rsid w:val="00475C3F"/>
    <w:rsid w:val="00476511"/>
    <w:rsid w:val="0047686D"/>
    <w:rsid w:val="004769ED"/>
    <w:rsid w:val="00476FDA"/>
    <w:rsid w:val="0047700E"/>
    <w:rsid w:val="0047706D"/>
    <w:rsid w:val="00477352"/>
    <w:rsid w:val="0047764F"/>
    <w:rsid w:val="00477FDE"/>
    <w:rsid w:val="00480277"/>
    <w:rsid w:val="004808A2"/>
    <w:rsid w:val="00480FA0"/>
    <w:rsid w:val="00481269"/>
    <w:rsid w:val="00481339"/>
    <w:rsid w:val="00481644"/>
    <w:rsid w:val="00481A43"/>
    <w:rsid w:val="00481EEF"/>
    <w:rsid w:val="00481FE3"/>
    <w:rsid w:val="004827C3"/>
    <w:rsid w:val="00482984"/>
    <w:rsid w:val="00482BD1"/>
    <w:rsid w:val="00482C9C"/>
    <w:rsid w:val="00482F48"/>
    <w:rsid w:val="00484087"/>
    <w:rsid w:val="00484BD5"/>
    <w:rsid w:val="00484CD5"/>
    <w:rsid w:val="00484EF3"/>
    <w:rsid w:val="0048532D"/>
    <w:rsid w:val="00485968"/>
    <w:rsid w:val="00485B38"/>
    <w:rsid w:val="00485EAA"/>
    <w:rsid w:val="00485EC8"/>
    <w:rsid w:val="00485F61"/>
    <w:rsid w:val="00485FB0"/>
    <w:rsid w:val="0048646B"/>
    <w:rsid w:val="0048651C"/>
    <w:rsid w:val="0048652A"/>
    <w:rsid w:val="00486741"/>
    <w:rsid w:val="00486D10"/>
    <w:rsid w:val="00487087"/>
    <w:rsid w:val="004873A0"/>
    <w:rsid w:val="00487CCA"/>
    <w:rsid w:val="00487E63"/>
    <w:rsid w:val="00490495"/>
    <w:rsid w:val="00490527"/>
    <w:rsid w:val="004908D9"/>
    <w:rsid w:val="00490E2B"/>
    <w:rsid w:val="00490E7E"/>
    <w:rsid w:val="004912E0"/>
    <w:rsid w:val="0049161B"/>
    <w:rsid w:val="0049164B"/>
    <w:rsid w:val="00491733"/>
    <w:rsid w:val="004919F6"/>
    <w:rsid w:val="00491E5E"/>
    <w:rsid w:val="00492029"/>
    <w:rsid w:val="00492194"/>
    <w:rsid w:val="00492487"/>
    <w:rsid w:val="004927D9"/>
    <w:rsid w:val="00492867"/>
    <w:rsid w:val="00492B71"/>
    <w:rsid w:val="00492C8D"/>
    <w:rsid w:val="00493540"/>
    <w:rsid w:val="00493617"/>
    <w:rsid w:val="004940E2"/>
    <w:rsid w:val="0049416B"/>
    <w:rsid w:val="0049456A"/>
    <w:rsid w:val="00494790"/>
    <w:rsid w:val="004947EA"/>
    <w:rsid w:val="0049494A"/>
    <w:rsid w:val="00494975"/>
    <w:rsid w:val="00494CF6"/>
    <w:rsid w:val="00494DEB"/>
    <w:rsid w:val="00494E59"/>
    <w:rsid w:val="00494EB7"/>
    <w:rsid w:val="00494ECE"/>
    <w:rsid w:val="0049500A"/>
    <w:rsid w:val="00495DF9"/>
    <w:rsid w:val="00495F5B"/>
    <w:rsid w:val="00495F81"/>
    <w:rsid w:val="004961B4"/>
    <w:rsid w:val="00496334"/>
    <w:rsid w:val="00496754"/>
    <w:rsid w:val="004969AF"/>
    <w:rsid w:val="0049714D"/>
    <w:rsid w:val="004974FA"/>
    <w:rsid w:val="00497B0B"/>
    <w:rsid w:val="004A02F4"/>
    <w:rsid w:val="004A0464"/>
    <w:rsid w:val="004A05E2"/>
    <w:rsid w:val="004A0706"/>
    <w:rsid w:val="004A07AF"/>
    <w:rsid w:val="004A09EA"/>
    <w:rsid w:val="004A0B2F"/>
    <w:rsid w:val="004A0B6D"/>
    <w:rsid w:val="004A0C26"/>
    <w:rsid w:val="004A1359"/>
    <w:rsid w:val="004A25A7"/>
    <w:rsid w:val="004A2A52"/>
    <w:rsid w:val="004A3170"/>
    <w:rsid w:val="004A31AE"/>
    <w:rsid w:val="004A32BF"/>
    <w:rsid w:val="004A32EA"/>
    <w:rsid w:val="004A3545"/>
    <w:rsid w:val="004A362E"/>
    <w:rsid w:val="004A3E08"/>
    <w:rsid w:val="004A4004"/>
    <w:rsid w:val="004A415C"/>
    <w:rsid w:val="004A42E2"/>
    <w:rsid w:val="004A443C"/>
    <w:rsid w:val="004A47B0"/>
    <w:rsid w:val="004A4A16"/>
    <w:rsid w:val="004A4AA7"/>
    <w:rsid w:val="004A5538"/>
    <w:rsid w:val="004A58A3"/>
    <w:rsid w:val="004A594A"/>
    <w:rsid w:val="004A5A12"/>
    <w:rsid w:val="004A5A87"/>
    <w:rsid w:val="004A60AC"/>
    <w:rsid w:val="004A69C7"/>
    <w:rsid w:val="004A7394"/>
    <w:rsid w:val="004A740D"/>
    <w:rsid w:val="004A752E"/>
    <w:rsid w:val="004A75EB"/>
    <w:rsid w:val="004A794A"/>
    <w:rsid w:val="004A7DE9"/>
    <w:rsid w:val="004B0277"/>
    <w:rsid w:val="004B0313"/>
    <w:rsid w:val="004B0541"/>
    <w:rsid w:val="004B05DD"/>
    <w:rsid w:val="004B06E4"/>
    <w:rsid w:val="004B0F3F"/>
    <w:rsid w:val="004B1004"/>
    <w:rsid w:val="004B1BA0"/>
    <w:rsid w:val="004B249E"/>
    <w:rsid w:val="004B2542"/>
    <w:rsid w:val="004B25A8"/>
    <w:rsid w:val="004B2703"/>
    <w:rsid w:val="004B2BCF"/>
    <w:rsid w:val="004B2C75"/>
    <w:rsid w:val="004B3C36"/>
    <w:rsid w:val="004B4093"/>
    <w:rsid w:val="004B4313"/>
    <w:rsid w:val="004B45DF"/>
    <w:rsid w:val="004B45FD"/>
    <w:rsid w:val="004B4851"/>
    <w:rsid w:val="004B4BF9"/>
    <w:rsid w:val="004B4C34"/>
    <w:rsid w:val="004B56E5"/>
    <w:rsid w:val="004B56F5"/>
    <w:rsid w:val="004B5A4D"/>
    <w:rsid w:val="004B5C3C"/>
    <w:rsid w:val="004B5D1E"/>
    <w:rsid w:val="004B5F0A"/>
    <w:rsid w:val="004B62F6"/>
    <w:rsid w:val="004B6388"/>
    <w:rsid w:val="004B680D"/>
    <w:rsid w:val="004B6DA0"/>
    <w:rsid w:val="004B746E"/>
    <w:rsid w:val="004B7487"/>
    <w:rsid w:val="004B7762"/>
    <w:rsid w:val="004B7C93"/>
    <w:rsid w:val="004B7F7F"/>
    <w:rsid w:val="004B7FB2"/>
    <w:rsid w:val="004C00E0"/>
    <w:rsid w:val="004C02EC"/>
    <w:rsid w:val="004C061A"/>
    <w:rsid w:val="004C08EC"/>
    <w:rsid w:val="004C0AC1"/>
    <w:rsid w:val="004C0C49"/>
    <w:rsid w:val="004C0D1C"/>
    <w:rsid w:val="004C0FCC"/>
    <w:rsid w:val="004C1486"/>
    <w:rsid w:val="004C15EC"/>
    <w:rsid w:val="004C17AE"/>
    <w:rsid w:val="004C1917"/>
    <w:rsid w:val="004C1D47"/>
    <w:rsid w:val="004C1DE5"/>
    <w:rsid w:val="004C1F34"/>
    <w:rsid w:val="004C1FD8"/>
    <w:rsid w:val="004C2457"/>
    <w:rsid w:val="004C24DA"/>
    <w:rsid w:val="004C257A"/>
    <w:rsid w:val="004C2E8D"/>
    <w:rsid w:val="004C2F93"/>
    <w:rsid w:val="004C3AD6"/>
    <w:rsid w:val="004C3C7B"/>
    <w:rsid w:val="004C3D26"/>
    <w:rsid w:val="004C4715"/>
    <w:rsid w:val="004C47C7"/>
    <w:rsid w:val="004C4EFE"/>
    <w:rsid w:val="004C4F5E"/>
    <w:rsid w:val="004C5004"/>
    <w:rsid w:val="004C51D5"/>
    <w:rsid w:val="004C53A5"/>
    <w:rsid w:val="004C54B7"/>
    <w:rsid w:val="004C56B1"/>
    <w:rsid w:val="004C57A7"/>
    <w:rsid w:val="004C6110"/>
    <w:rsid w:val="004C6351"/>
    <w:rsid w:val="004C65D0"/>
    <w:rsid w:val="004C6669"/>
    <w:rsid w:val="004C6BB9"/>
    <w:rsid w:val="004C6BD9"/>
    <w:rsid w:val="004C6E62"/>
    <w:rsid w:val="004C71D7"/>
    <w:rsid w:val="004C772F"/>
    <w:rsid w:val="004C781D"/>
    <w:rsid w:val="004C7AEB"/>
    <w:rsid w:val="004C7B4B"/>
    <w:rsid w:val="004D023C"/>
    <w:rsid w:val="004D06D4"/>
    <w:rsid w:val="004D089F"/>
    <w:rsid w:val="004D0A78"/>
    <w:rsid w:val="004D0E23"/>
    <w:rsid w:val="004D0F6B"/>
    <w:rsid w:val="004D10BF"/>
    <w:rsid w:val="004D11DA"/>
    <w:rsid w:val="004D16C5"/>
    <w:rsid w:val="004D1B2A"/>
    <w:rsid w:val="004D1B2F"/>
    <w:rsid w:val="004D24DA"/>
    <w:rsid w:val="004D28F6"/>
    <w:rsid w:val="004D30E5"/>
    <w:rsid w:val="004D318C"/>
    <w:rsid w:val="004D3441"/>
    <w:rsid w:val="004D358A"/>
    <w:rsid w:val="004D379D"/>
    <w:rsid w:val="004D3896"/>
    <w:rsid w:val="004D43CE"/>
    <w:rsid w:val="004D4850"/>
    <w:rsid w:val="004D4C7F"/>
    <w:rsid w:val="004D4D34"/>
    <w:rsid w:val="004D4ED0"/>
    <w:rsid w:val="004D5155"/>
    <w:rsid w:val="004D56DF"/>
    <w:rsid w:val="004D594E"/>
    <w:rsid w:val="004D6517"/>
    <w:rsid w:val="004D686D"/>
    <w:rsid w:val="004D6A0F"/>
    <w:rsid w:val="004D6AF1"/>
    <w:rsid w:val="004D6CC8"/>
    <w:rsid w:val="004D6DB7"/>
    <w:rsid w:val="004D6E3D"/>
    <w:rsid w:val="004D6F0D"/>
    <w:rsid w:val="004D70F5"/>
    <w:rsid w:val="004D741D"/>
    <w:rsid w:val="004D76DC"/>
    <w:rsid w:val="004E0368"/>
    <w:rsid w:val="004E08EE"/>
    <w:rsid w:val="004E0A69"/>
    <w:rsid w:val="004E0EBE"/>
    <w:rsid w:val="004E11D2"/>
    <w:rsid w:val="004E1454"/>
    <w:rsid w:val="004E14FB"/>
    <w:rsid w:val="004E166A"/>
    <w:rsid w:val="004E16BA"/>
    <w:rsid w:val="004E1702"/>
    <w:rsid w:val="004E18D0"/>
    <w:rsid w:val="004E1ABA"/>
    <w:rsid w:val="004E1C79"/>
    <w:rsid w:val="004E1E39"/>
    <w:rsid w:val="004E284C"/>
    <w:rsid w:val="004E2909"/>
    <w:rsid w:val="004E2D4C"/>
    <w:rsid w:val="004E2DF9"/>
    <w:rsid w:val="004E3107"/>
    <w:rsid w:val="004E3477"/>
    <w:rsid w:val="004E3620"/>
    <w:rsid w:val="004E3B06"/>
    <w:rsid w:val="004E3B32"/>
    <w:rsid w:val="004E3C1A"/>
    <w:rsid w:val="004E42B2"/>
    <w:rsid w:val="004E44CE"/>
    <w:rsid w:val="004E44D1"/>
    <w:rsid w:val="004E478D"/>
    <w:rsid w:val="004E4845"/>
    <w:rsid w:val="004E4D38"/>
    <w:rsid w:val="004E4F1A"/>
    <w:rsid w:val="004E51F3"/>
    <w:rsid w:val="004E531E"/>
    <w:rsid w:val="004E5651"/>
    <w:rsid w:val="004E569B"/>
    <w:rsid w:val="004E59C2"/>
    <w:rsid w:val="004E5A82"/>
    <w:rsid w:val="004E5ADA"/>
    <w:rsid w:val="004E5C05"/>
    <w:rsid w:val="004E5CD7"/>
    <w:rsid w:val="004E60D4"/>
    <w:rsid w:val="004E62A2"/>
    <w:rsid w:val="004E671B"/>
    <w:rsid w:val="004E69A8"/>
    <w:rsid w:val="004E7696"/>
    <w:rsid w:val="004E7754"/>
    <w:rsid w:val="004E7CBB"/>
    <w:rsid w:val="004E7E39"/>
    <w:rsid w:val="004F0370"/>
    <w:rsid w:val="004F0B2F"/>
    <w:rsid w:val="004F0D26"/>
    <w:rsid w:val="004F0D4A"/>
    <w:rsid w:val="004F0F5B"/>
    <w:rsid w:val="004F1716"/>
    <w:rsid w:val="004F181A"/>
    <w:rsid w:val="004F1F78"/>
    <w:rsid w:val="004F2998"/>
    <w:rsid w:val="004F3080"/>
    <w:rsid w:val="004F369C"/>
    <w:rsid w:val="004F36D5"/>
    <w:rsid w:val="004F3D00"/>
    <w:rsid w:val="004F3FFD"/>
    <w:rsid w:val="004F4152"/>
    <w:rsid w:val="004F422D"/>
    <w:rsid w:val="004F4504"/>
    <w:rsid w:val="004F456A"/>
    <w:rsid w:val="004F4C04"/>
    <w:rsid w:val="004F5A9C"/>
    <w:rsid w:val="004F5F21"/>
    <w:rsid w:val="004F5F2C"/>
    <w:rsid w:val="004F6279"/>
    <w:rsid w:val="004F6A9A"/>
    <w:rsid w:val="004F6ADF"/>
    <w:rsid w:val="004F6C96"/>
    <w:rsid w:val="004F7178"/>
    <w:rsid w:val="004F723A"/>
    <w:rsid w:val="004F73AB"/>
    <w:rsid w:val="004F73B9"/>
    <w:rsid w:val="004F75E4"/>
    <w:rsid w:val="004F792C"/>
    <w:rsid w:val="004F7996"/>
    <w:rsid w:val="004F79C0"/>
    <w:rsid w:val="004F7D5C"/>
    <w:rsid w:val="004F7F72"/>
    <w:rsid w:val="005006A0"/>
    <w:rsid w:val="005008F4"/>
    <w:rsid w:val="005008F7"/>
    <w:rsid w:val="00500BA3"/>
    <w:rsid w:val="00500C07"/>
    <w:rsid w:val="00500DCC"/>
    <w:rsid w:val="005011F0"/>
    <w:rsid w:val="0050121E"/>
    <w:rsid w:val="005017F7"/>
    <w:rsid w:val="0050195D"/>
    <w:rsid w:val="00501BA0"/>
    <w:rsid w:val="00501BCB"/>
    <w:rsid w:val="00501CD1"/>
    <w:rsid w:val="00501F95"/>
    <w:rsid w:val="00502155"/>
    <w:rsid w:val="00502D52"/>
    <w:rsid w:val="00502EB2"/>
    <w:rsid w:val="0050321B"/>
    <w:rsid w:val="005034A1"/>
    <w:rsid w:val="005035B3"/>
    <w:rsid w:val="00503B7D"/>
    <w:rsid w:val="00504519"/>
    <w:rsid w:val="00504578"/>
    <w:rsid w:val="00504747"/>
    <w:rsid w:val="00504BA9"/>
    <w:rsid w:val="00505652"/>
    <w:rsid w:val="00505978"/>
    <w:rsid w:val="00505AA9"/>
    <w:rsid w:val="00505C97"/>
    <w:rsid w:val="00505EC8"/>
    <w:rsid w:val="005061C7"/>
    <w:rsid w:val="005066E0"/>
    <w:rsid w:val="00506B6E"/>
    <w:rsid w:val="00506F49"/>
    <w:rsid w:val="005071C5"/>
    <w:rsid w:val="0050748F"/>
    <w:rsid w:val="0050756F"/>
    <w:rsid w:val="005075B2"/>
    <w:rsid w:val="00507D7C"/>
    <w:rsid w:val="005102CF"/>
    <w:rsid w:val="00510646"/>
    <w:rsid w:val="005108F1"/>
    <w:rsid w:val="00510ED0"/>
    <w:rsid w:val="00510EE5"/>
    <w:rsid w:val="00511174"/>
    <w:rsid w:val="005112EA"/>
    <w:rsid w:val="005116B5"/>
    <w:rsid w:val="00511BBF"/>
    <w:rsid w:val="00511D46"/>
    <w:rsid w:val="00512922"/>
    <w:rsid w:val="00512F5C"/>
    <w:rsid w:val="0051360D"/>
    <w:rsid w:val="00513689"/>
    <w:rsid w:val="00513A17"/>
    <w:rsid w:val="00513DC2"/>
    <w:rsid w:val="00513E04"/>
    <w:rsid w:val="00514185"/>
    <w:rsid w:val="005145AE"/>
    <w:rsid w:val="005147AC"/>
    <w:rsid w:val="00514A07"/>
    <w:rsid w:val="00515907"/>
    <w:rsid w:val="00515B91"/>
    <w:rsid w:val="00515D37"/>
    <w:rsid w:val="005161AA"/>
    <w:rsid w:val="005166BA"/>
    <w:rsid w:val="00516ADD"/>
    <w:rsid w:val="00516FE0"/>
    <w:rsid w:val="00517635"/>
    <w:rsid w:val="00517DE3"/>
    <w:rsid w:val="00517F0B"/>
    <w:rsid w:val="005201B9"/>
    <w:rsid w:val="00520235"/>
    <w:rsid w:val="005203A0"/>
    <w:rsid w:val="005203EF"/>
    <w:rsid w:val="0052048B"/>
    <w:rsid w:val="005205E6"/>
    <w:rsid w:val="00520D9C"/>
    <w:rsid w:val="00520EEE"/>
    <w:rsid w:val="005211AF"/>
    <w:rsid w:val="00521743"/>
    <w:rsid w:val="00521D7F"/>
    <w:rsid w:val="00521FA6"/>
    <w:rsid w:val="00522291"/>
    <w:rsid w:val="00522645"/>
    <w:rsid w:val="00522916"/>
    <w:rsid w:val="00522AD1"/>
    <w:rsid w:val="00522B0A"/>
    <w:rsid w:val="00522B46"/>
    <w:rsid w:val="00522D6A"/>
    <w:rsid w:val="0052324E"/>
    <w:rsid w:val="00523488"/>
    <w:rsid w:val="00523A97"/>
    <w:rsid w:val="005242DA"/>
    <w:rsid w:val="00524690"/>
    <w:rsid w:val="00524ABC"/>
    <w:rsid w:val="00524DB6"/>
    <w:rsid w:val="005253C7"/>
    <w:rsid w:val="0052544B"/>
    <w:rsid w:val="00525470"/>
    <w:rsid w:val="00525556"/>
    <w:rsid w:val="00525B7C"/>
    <w:rsid w:val="00525DF0"/>
    <w:rsid w:val="00525ED5"/>
    <w:rsid w:val="005260C6"/>
    <w:rsid w:val="005264C9"/>
    <w:rsid w:val="005265E7"/>
    <w:rsid w:val="00526BC5"/>
    <w:rsid w:val="00526DFD"/>
    <w:rsid w:val="005271BA"/>
    <w:rsid w:val="0052756C"/>
    <w:rsid w:val="00527705"/>
    <w:rsid w:val="00527946"/>
    <w:rsid w:val="005279F6"/>
    <w:rsid w:val="00527D60"/>
    <w:rsid w:val="00527E56"/>
    <w:rsid w:val="00527EEC"/>
    <w:rsid w:val="00527FF5"/>
    <w:rsid w:val="00530030"/>
    <w:rsid w:val="00530593"/>
    <w:rsid w:val="0053068C"/>
    <w:rsid w:val="005306AD"/>
    <w:rsid w:val="00530737"/>
    <w:rsid w:val="00530C85"/>
    <w:rsid w:val="005312F4"/>
    <w:rsid w:val="005314C4"/>
    <w:rsid w:val="005315EF"/>
    <w:rsid w:val="0053185E"/>
    <w:rsid w:val="005318F0"/>
    <w:rsid w:val="00531BAA"/>
    <w:rsid w:val="00531C1D"/>
    <w:rsid w:val="00531C3C"/>
    <w:rsid w:val="00531FD5"/>
    <w:rsid w:val="0053251A"/>
    <w:rsid w:val="00532652"/>
    <w:rsid w:val="00532775"/>
    <w:rsid w:val="00532A8E"/>
    <w:rsid w:val="00532A9E"/>
    <w:rsid w:val="00532CF2"/>
    <w:rsid w:val="00532E21"/>
    <w:rsid w:val="00533041"/>
    <w:rsid w:val="005332E4"/>
    <w:rsid w:val="005339EB"/>
    <w:rsid w:val="00533EF2"/>
    <w:rsid w:val="00533F05"/>
    <w:rsid w:val="00534020"/>
    <w:rsid w:val="005340CF"/>
    <w:rsid w:val="00534FB7"/>
    <w:rsid w:val="005358CB"/>
    <w:rsid w:val="00535AE7"/>
    <w:rsid w:val="00535DC4"/>
    <w:rsid w:val="005365BF"/>
    <w:rsid w:val="00536A3C"/>
    <w:rsid w:val="00536B34"/>
    <w:rsid w:val="00536E10"/>
    <w:rsid w:val="00537296"/>
    <w:rsid w:val="005372F5"/>
    <w:rsid w:val="00537B90"/>
    <w:rsid w:val="00537D06"/>
    <w:rsid w:val="00537DAB"/>
    <w:rsid w:val="005400E3"/>
    <w:rsid w:val="00540314"/>
    <w:rsid w:val="005403D8"/>
    <w:rsid w:val="0054099B"/>
    <w:rsid w:val="00540A57"/>
    <w:rsid w:val="00540B6E"/>
    <w:rsid w:val="00540D69"/>
    <w:rsid w:val="005412E4"/>
    <w:rsid w:val="005413FF"/>
    <w:rsid w:val="0054148C"/>
    <w:rsid w:val="00541572"/>
    <w:rsid w:val="00541588"/>
    <w:rsid w:val="005415D2"/>
    <w:rsid w:val="00541D00"/>
    <w:rsid w:val="00542035"/>
    <w:rsid w:val="0054208B"/>
    <w:rsid w:val="00542094"/>
    <w:rsid w:val="005420CB"/>
    <w:rsid w:val="00542396"/>
    <w:rsid w:val="005427E2"/>
    <w:rsid w:val="0054294C"/>
    <w:rsid w:val="00542B06"/>
    <w:rsid w:val="00542CBB"/>
    <w:rsid w:val="00542E17"/>
    <w:rsid w:val="0054305C"/>
    <w:rsid w:val="00543891"/>
    <w:rsid w:val="005438F5"/>
    <w:rsid w:val="00543B84"/>
    <w:rsid w:val="00543F12"/>
    <w:rsid w:val="005443CD"/>
    <w:rsid w:val="00544639"/>
    <w:rsid w:val="0054470A"/>
    <w:rsid w:val="00544A20"/>
    <w:rsid w:val="00545023"/>
    <w:rsid w:val="00545262"/>
    <w:rsid w:val="005454D2"/>
    <w:rsid w:val="005454FE"/>
    <w:rsid w:val="005457D5"/>
    <w:rsid w:val="00545D70"/>
    <w:rsid w:val="00545D91"/>
    <w:rsid w:val="00545F90"/>
    <w:rsid w:val="00546195"/>
    <w:rsid w:val="00546CF4"/>
    <w:rsid w:val="00546D0A"/>
    <w:rsid w:val="00546E45"/>
    <w:rsid w:val="00546F73"/>
    <w:rsid w:val="005470AB"/>
    <w:rsid w:val="0054752B"/>
    <w:rsid w:val="0054793D"/>
    <w:rsid w:val="00547AEE"/>
    <w:rsid w:val="00547D7D"/>
    <w:rsid w:val="00550248"/>
    <w:rsid w:val="00550719"/>
    <w:rsid w:val="005507A2"/>
    <w:rsid w:val="00550B8E"/>
    <w:rsid w:val="00550E24"/>
    <w:rsid w:val="00550E49"/>
    <w:rsid w:val="00551168"/>
    <w:rsid w:val="00551629"/>
    <w:rsid w:val="00551D03"/>
    <w:rsid w:val="00551DB4"/>
    <w:rsid w:val="00552415"/>
    <w:rsid w:val="00552533"/>
    <w:rsid w:val="00552603"/>
    <w:rsid w:val="00552649"/>
    <w:rsid w:val="0055270D"/>
    <w:rsid w:val="00552917"/>
    <w:rsid w:val="00552B69"/>
    <w:rsid w:val="00552DDA"/>
    <w:rsid w:val="00552F35"/>
    <w:rsid w:val="00552F47"/>
    <w:rsid w:val="00552F94"/>
    <w:rsid w:val="00553239"/>
    <w:rsid w:val="00553292"/>
    <w:rsid w:val="0055363F"/>
    <w:rsid w:val="0055404D"/>
    <w:rsid w:val="005541D7"/>
    <w:rsid w:val="005543B1"/>
    <w:rsid w:val="005547AC"/>
    <w:rsid w:val="0055480C"/>
    <w:rsid w:val="0055496A"/>
    <w:rsid w:val="00554BDC"/>
    <w:rsid w:val="00554D42"/>
    <w:rsid w:val="00555183"/>
    <w:rsid w:val="005551D7"/>
    <w:rsid w:val="00555594"/>
    <w:rsid w:val="005555BC"/>
    <w:rsid w:val="0055594C"/>
    <w:rsid w:val="00555C69"/>
    <w:rsid w:val="00555D7C"/>
    <w:rsid w:val="00556168"/>
    <w:rsid w:val="005567C9"/>
    <w:rsid w:val="005567E1"/>
    <w:rsid w:val="00557A8C"/>
    <w:rsid w:val="00557D7A"/>
    <w:rsid w:val="00557DB5"/>
    <w:rsid w:val="00560531"/>
    <w:rsid w:val="00560625"/>
    <w:rsid w:val="0056062C"/>
    <w:rsid w:val="00560C80"/>
    <w:rsid w:val="0056113C"/>
    <w:rsid w:val="005611C9"/>
    <w:rsid w:val="00561276"/>
    <w:rsid w:val="005612A8"/>
    <w:rsid w:val="005614AA"/>
    <w:rsid w:val="00561847"/>
    <w:rsid w:val="00562144"/>
    <w:rsid w:val="0056233A"/>
    <w:rsid w:val="005626D0"/>
    <w:rsid w:val="00562B9E"/>
    <w:rsid w:val="005631BD"/>
    <w:rsid w:val="005633F8"/>
    <w:rsid w:val="005638B0"/>
    <w:rsid w:val="00563910"/>
    <w:rsid w:val="0056393B"/>
    <w:rsid w:val="005639C1"/>
    <w:rsid w:val="00563C13"/>
    <w:rsid w:val="00564099"/>
    <w:rsid w:val="00564136"/>
    <w:rsid w:val="005641FB"/>
    <w:rsid w:val="00564286"/>
    <w:rsid w:val="00564790"/>
    <w:rsid w:val="0056483C"/>
    <w:rsid w:val="005648CF"/>
    <w:rsid w:val="00564DDD"/>
    <w:rsid w:val="005650B6"/>
    <w:rsid w:val="00565904"/>
    <w:rsid w:val="00565F57"/>
    <w:rsid w:val="00566190"/>
    <w:rsid w:val="00566743"/>
    <w:rsid w:val="005669E3"/>
    <w:rsid w:val="00566AE8"/>
    <w:rsid w:val="00566E32"/>
    <w:rsid w:val="00566FCD"/>
    <w:rsid w:val="00566FF7"/>
    <w:rsid w:val="005673B8"/>
    <w:rsid w:val="005673BD"/>
    <w:rsid w:val="00567788"/>
    <w:rsid w:val="00567A37"/>
    <w:rsid w:val="00567C9D"/>
    <w:rsid w:val="00567E2A"/>
    <w:rsid w:val="00567FC3"/>
    <w:rsid w:val="00570547"/>
    <w:rsid w:val="00570889"/>
    <w:rsid w:val="00570A7B"/>
    <w:rsid w:val="00570EA5"/>
    <w:rsid w:val="00570F9D"/>
    <w:rsid w:val="00571305"/>
    <w:rsid w:val="005713C2"/>
    <w:rsid w:val="00571A78"/>
    <w:rsid w:val="00571C66"/>
    <w:rsid w:val="0057262B"/>
    <w:rsid w:val="0057279B"/>
    <w:rsid w:val="005727B8"/>
    <w:rsid w:val="0057280B"/>
    <w:rsid w:val="00572840"/>
    <w:rsid w:val="00572C7C"/>
    <w:rsid w:val="00572F85"/>
    <w:rsid w:val="00573138"/>
    <w:rsid w:val="00573302"/>
    <w:rsid w:val="00573808"/>
    <w:rsid w:val="00573EA5"/>
    <w:rsid w:val="00573EFD"/>
    <w:rsid w:val="00573F15"/>
    <w:rsid w:val="00574112"/>
    <w:rsid w:val="005749A3"/>
    <w:rsid w:val="00574DE3"/>
    <w:rsid w:val="00574F89"/>
    <w:rsid w:val="0057528C"/>
    <w:rsid w:val="005753F1"/>
    <w:rsid w:val="00575758"/>
    <w:rsid w:val="00575BF5"/>
    <w:rsid w:val="00575CE4"/>
    <w:rsid w:val="00576044"/>
    <w:rsid w:val="00576295"/>
    <w:rsid w:val="005763AC"/>
    <w:rsid w:val="0057662F"/>
    <w:rsid w:val="005766C1"/>
    <w:rsid w:val="0057699A"/>
    <w:rsid w:val="00576E70"/>
    <w:rsid w:val="0057725F"/>
    <w:rsid w:val="00577373"/>
    <w:rsid w:val="0057745F"/>
    <w:rsid w:val="00577617"/>
    <w:rsid w:val="00577B87"/>
    <w:rsid w:val="00577C32"/>
    <w:rsid w:val="00577C45"/>
    <w:rsid w:val="00577CEF"/>
    <w:rsid w:val="00577CF7"/>
    <w:rsid w:val="005802AE"/>
    <w:rsid w:val="00580376"/>
    <w:rsid w:val="005804E5"/>
    <w:rsid w:val="00580ABE"/>
    <w:rsid w:val="00580FBE"/>
    <w:rsid w:val="00581140"/>
    <w:rsid w:val="00581A68"/>
    <w:rsid w:val="00581BC6"/>
    <w:rsid w:val="00581CAD"/>
    <w:rsid w:val="00581F53"/>
    <w:rsid w:val="00582833"/>
    <w:rsid w:val="005828A3"/>
    <w:rsid w:val="00582B97"/>
    <w:rsid w:val="0058312B"/>
    <w:rsid w:val="00583199"/>
    <w:rsid w:val="005831A8"/>
    <w:rsid w:val="005831FA"/>
    <w:rsid w:val="00583219"/>
    <w:rsid w:val="0058360E"/>
    <w:rsid w:val="005836AE"/>
    <w:rsid w:val="0058382D"/>
    <w:rsid w:val="005838CE"/>
    <w:rsid w:val="00583BC8"/>
    <w:rsid w:val="00583BCA"/>
    <w:rsid w:val="00583ED5"/>
    <w:rsid w:val="005840DB"/>
    <w:rsid w:val="00584268"/>
    <w:rsid w:val="005843F7"/>
    <w:rsid w:val="00584408"/>
    <w:rsid w:val="005846A4"/>
    <w:rsid w:val="00584B01"/>
    <w:rsid w:val="00584B75"/>
    <w:rsid w:val="00584BEA"/>
    <w:rsid w:val="00584F6F"/>
    <w:rsid w:val="00584FDC"/>
    <w:rsid w:val="00585661"/>
    <w:rsid w:val="005856EC"/>
    <w:rsid w:val="00585BD2"/>
    <w:rsid w:val="00585EFC"/>
    <w:rsid w:val="005861D3"/>
    <w:rsid w:val="00586EEA"/>
    <w:rsid w:val="0058706B"/>
    <w:rsid w:val="00587211"/>
    <w:rsid w:val="00587227"/>
    <w:rsid w:val="0058732E"/>
    <w:rsid w:val="0058757A"/>
    <w:rsid w:val="0058773C"/>
    <w:rsid w:val="00587A7F"/>
    <w:rsid w:val="00587CA6"/>
    <w:rsid w:val="00587CAD"/>
    <w:rsid w:val="00587D1F"/>
    <w:rsid w:val="00587E91"/>
    <w:rsid w:val="005903CD"/>
    <w:rsid w:val="0059064B"/>
    <w:rsid w:val="005908D7"/>
    <w:rsid w:val="00590B0A"/>
    <w:rsid w:val="00590C65"/>
    <w:rsid w:val="00590E13"/>
    <w:rsid w:val="00590F73"/>
    <w:rsid w:val="00590F9E"/>
    <w:rsid w:val="00591350"/>
    <w:rsid w:val="005913AD"/>
    <w:rsid w:val="0059142A"/>
    <w:rsid w:val="0059166A"/>
    <w:rsid w:val="005917AE"/>
    <w:rsid w:val="005917C0"/>
    <w:rsid w:val="005918B7"/>
    <w:rsid w:val="00591F08"/>
    <w:rsid w:val="005923EE"/>
    <w:rsid w:val="00592599"/>
    <w:rsid w:val="0059274B"/>
    <w:rsid w:val="00592AE6"/>
    <w:rsid w:val="00592C14"/>
    <w:rsid w:val="00592E44"/>
    <w:rsid w:val="00593071"/>
    <w:rsid w:val="0059395D"/>
    <w:rsid w:val="00593AB9"/>
    <w:rsid w:val="00594841"/>
    <w:rsid w:val="00594A36"/>
    <w:rsid w:val="00594AEB"/>
    <w:rsid w:val="00594BDA"/>
    <w:rsid w:val="00594CC1"/>
    <w:rsid w:val="005950D9"/>
    <w:rsid w:val="005952DE"/>
    <w:rsid w:val="005954F3"/>
    <w:rsid w:val="005958E1"/>
    <w:rsid w:val="005959F1"/>
    <w:rsid w:val="00595B2A"/>
    <w:rsid w:val="00595D0A"/>
    <w:rsid w:val="00595EF3"/>
    <w:rsid w:val="00596184"/>
    <w:rsid w:val="00596872"/>
    <w:rsid w:val="00596DA1"/>
    <w:rsid w:val="00596F6E"/>
    <w:rsid w:val="00597241"/>
    <w:rsid w:val="0059745A"/>
    <w:rsid w:val="00597BA3"/>
    <w:rsid w:val="00597C8A"/>
    <w:rsid w:val="00597F3F"/>
    <w:rsid w:val="005A053C"/>
    <w:rsid w:val="005A0735"/>
    <w:rsid w:val="005A080C"/>
    <w:rsid w:val="005A0A9A"/>
    <w:rsid w:val="005A1DEC"/>
    <w:rsid w:val="005A1EB4"/>
    <w:rsid w:val="005A20C1"/>
    <w:rsid w:val="005A23FC"/>
    <w:rsid w:val="005A2811"/>
    <w:rsid w:val="005A2A91"/>
    <w:rsid w:val="005A2F74"/>
    <w:rsid w:val="005A313A"/>
    <w:rsid w:val="005A317F"/>
    <w:rsid w:val="005A31D6"/>
    <w:rsid w:val="005A3409"/>
    <w:rsid w:val="005A34CD"/>
    <w:rsid w:val="005A362E"/>
    <w:rsid w:val="005A3636"/>
    <w:rsid w:val="005A36E8"/>
    <w:rsid w:val="005A3ECE"/>
    <w:rsid w:val="005A3EFA"/>
    <w:rsid w:val="005A417A"/>
    <w:rsid w:val="005A43FC"/>
    <w:rsid w:val="005A44A2"/>
    <w:rsid w:val="005A4AF4"/>
    <w:rsid w:val="005A50BC"/>
    <w:rsid w:val="005A559B"/>
    <w:rsid w:val="005A5ABC"/>
    <w:rsid w:val="005A5CB0"/>
    <w:rsid w:val="005A66EA"/>
    <w:rsid w:val="005A6BF2"/>
    <w:rsid w:val="005A6D00"/>
    <w:rsid w:val="005A6F1B"/>
    <w:rsid w:val="005A7035"/>
    <w:rsid w:val="005A7328"/>
    <w:rsid w:val="005A74A9"/>
    <w:rsid w:val="005A74C6"/>
    <w:rsid w:val="005A7810"/>
    <w:rsid w:val="005A7974"/>
    <w:rsid w:val="005A7D1F"/>
    <w:rsid w:val="005B0051"/>
    <w:rsid w:val="005B009A"/>
    <w:rsid w:val="005B0228"/>
    <w:rsid w:val="005B026F"/>
    <w:rsid w:val="005B063D"/>
    <w:rsid w:val="005B0BCB"/>
    <w:rsid w:val="005B0CA3"/>
    <w:rsid w:val="005B0EFA"/>
    <w:rsid w:val="005B11FA"/>
    <w:rsid w:val="005B13E8"/>
    <w:rsid w:val="005B153B"/>
    <w:rsid w:val="005B1A6E"/>
    <w:rsid w:val="005B1D59"/>
    <w:rsid w:val="005B202F"/>
    <w:rsid w:val="005B23D4"/>
    <w:rsid w:val="005B2767"/>
    <w:rsid w:val="005B2C74"/>
    <w:rsid w:val="005B2D74"/>
    <w:rsid w:val="005B2D85"/>
    <w:rsid w:val="005B30FF"/>
    <w:rsid w:val="005B34BA"/>
    <w:rsid w:val="005B34D4"/>
    <w:rsid w:val="005B3A24"/>
    <w:rsid w:val="005B3D51"/>
    <w:rsid w:val="005B492B"/>
    <w:rsid w:val="005B4987"/>
    <w:rsid w:val="005B4BF7"/>
    <w:rsid w:val="005B4FBE"/>
    <w:rsid w:val="005B4FD4"/>
    <w:rsid w:val="005B54B0"/>
    <w:rsid w:val="005B5A20"/>
    <w:rsid w:val="005B5E32"/>
    <w:rsid w:val="005B5EFE"/>
    <w:rsid w:val="005B60F7"/>
    <w:rsid w:val="005B650B"/>
    <w:rsid w:val="005B662B"/>
    <w:rsid w:val="005B665F"/>
    <w:rsid w:val="005B6D12"/>
    <w:rsid w:val="005B7002"/>
    <w:rsid w:val="005B7369"/>
    <w:rsid w:val="005B77E2"/>
    <w:rsid w:val="005B7A07"/>
    <w:rsid w:val="005B7AB5"/>
    <w:rsid w:val="005B7D86"/>
    <w:rsid w:val="005B7EFE"/>
    <w:rsid w:val="005C0435"/>
    <w:rsid w:val="005C08EB"/>
    <w:rsid w:val="005C09D1"/>
    <w:rsid w:val="005C0A9B"/>
    <w:rsid w:val="005C0C6D"/>
    <w:rsid w:val="005C0FE6"/>
    <w:rsid w:val="005C13EA"/>
    <w:rsid w:val="005C13F0"/>
    <w:rsid w:val="005C181F"/>
    <w:rsid w:val="005C1F7F"/>
    <w:rsid w:val="005C2223"/>
    <w:rsid w:val="005C23CB"/>
    <w:rsid w:val="005C25B3"/>
    <w:rsid w:val="005C27F0"/>
    <w:rsid w:val="005C2D25"/>
    <w:rsid w:val="005C35E2"/>
    <w:rsid w:val="005C38C1"/>
    <w:rsid w:val="005C3B84"/>
    <w:rsid w:val="005C43DD"/>
    <w:rsid w:val="005C4465"/>
    <w:rsid w:val="005C4574"/>
    <w:rsid w:val="005C4AB2"/>
    <w:rsid w:val="005C4BF5"/>
    <w:rsid w:val="005C4C73"/>
    <w:rsid w:val="005C4F52"/>
    <w:rsid w:val="005C5900"/>
    <w:rsid w:val="005C593B"/>
    <w:rsid w:val="005C5961"/>
    <w:rsid w:val="005C598F"/>
    <w:rsid w:val="005C5B49"/>
    <w:rsid w:val="005C5CCD"/>
    <w:rsid w:val="005C634D"/>
    <w:rsid w:val="005C64DC"/>
    <w:rsid w:val="005C69F2"/>
    <w:rsid w:val="005C6C6B"/>
    <w:rsid w:val="005C6CEC"/>
    <w:rsid w:val="005C733C"/>
    <w:rsid w:val="005C7460"/>
    <w:rsid w:val="005C7F0B"/>
    <w:rsid w:val="005C7F7A"/>
    <w:rsid w:val="005D089E"/>
    <w:rsid w:val="005D09C8"/>
    <w:rsid w:val="005D0A01"/>
    <w:rsid w:val="005D0E77"/>
    <w:rsid w:val="005D1340"/>
    <w:rsid w:val="005D144D"/>
    <w:rsid w:val="005D1D58"/>
    <w:rsid w:val="005D1EF5"/>
    <w:rsid w:val="005D20AE"/>
    <w:rsid w:val="005D267A"/>
    <w:rsid w:val="005D29B5"/>
    <w:rsid w:val="005D2C1A"/>
    <w:rsid w:val="005D3196"/>
    <w:rsid w:val="005D3500"/>
    <w:rsid w:val="005D3E8B"/>
    <w:rsid w:val="005D41E2"/>
    <w:rsid w:val="005D44DA"/>
    <w:rsid w:val="005D460F"/>
    <w:rsid w:val="005D48F5"/>
    <w:rsid w:val="005D4B64"/>
    <w:rsid w:val="005D5055"/>
    <w:rsid w:val="005D58AB"/>
    <w:rsid w:val="005D5A08"/>
    <w:rsid w:val="005D5EC7"/>
    <w:rsid w:val="005D6015"/>
    <w:rsid w:val="005D6072"/>
    <w:rsid w:val="005D646D"/>
    <w:rsid w:val="005D65C5"/>
    <w:rsid w:val="005D66DF"/>
    <w:rsid w:val="005D71B4"/>
    <w:rsid w:val="005D7286"/>
    <w:rsid w:val="005D7490"/>
    <w:rsid w:val="005D7A77"/>
    <w:rsid w:val="005D7ED9"/>
    <w:rsid w:val="005D7F2F"/>
    <w:rsid w:val="005E01C4"/>
    <w:rsid w:val="005E0376"/>
    <w:rsid w:val="005E03FF"/>
    <w:rsid w:val="005E060A"/>
    <w:rsid w:val="005E0788"/>
    <w:rsid w:val="005E0B93"/>
    <w:rsid w:val="005E0BD3"/>
    <w:rsid w:val="005E0BD5"/>
    <w:rsid w:val="005E0CEE"/>
    <w:rsid w:val="005E1131"/>
    <w:rsid w:val="005E11E8"/>
    <w:rsid w:val="005E16BF"/>
    <w:rsid w:val="005E16DC"/>
    <w:rsid w:val="005E18F7"/>
    <w:rsid w:val="005E1982"/>
    <w:rsid w:val="005E205C"/>
    <w:rsid w:val="005E20A3"/>
    <w:rsid w:val="005E2B17"/>
    <w:rsid w:val="005E2ED3"/>
    <w:rsid w:val="005E2EE1"/>
    <w:rsid w:val="005E3046"/>
    <w:rsid w:val="005E3216"/>
    <w:rsid w:val="005E3818"/>
    <w:rsid w:val="005E3CA4"/>
    <w:rsid w:val="005E411B"/>
    <w:rsid w:val="005E43B7"/>
    <w:rsid w:val="005E45DC"/>
    <w:rsid w:val="005E4656"/>
    <w:rsid w:val="005E4852"/>
    <w:rsid w:val="005E4CB2"/>
    <w:rsid w:val="005E4D86"/>
    <w:rsid w:val="005E508E"/>
    <w:rsid w:val="005E52D4"/>
    <w:rsid w:val="005E5342"/>
    <w:rsid w:val="005E5790"/>
    <w:rsid w:val="005E5794"/>
    <w:rsid w:val="005E5B16"/>
    <w:rsid w:val="005E5CBE"/>
    <w:rsid w:val="005E62F2"/>
    <w:rsid w:val="005E63D2"/>
    <w:rsid w:val="005E668A"/>
    <w:rsid w:val="005E6F6D"/>
    <w:rsid w:val="005E7695"/>
    <w:rsid w:val="005E79E9"/>
    <w:rsid w:val="005F057D"/>
    <w:rsid w:val="005F0AE8"/>
    <w:rsid w:val="005F0E63"/>
    <w:rsid w:val="005F1005"/>
    <w:rsid w:val="005F1CFB"/>
    <w:rsid w:val="005F224E"/>
    <w:rsid w:val="005F28B2"/>
    <w:rsid w:val="005F3374"/>
    <w:rsid w:val="005F368D"/>
    <w:rsid w:val="005F383A"/>
    <w:rsid w:val="005F4806"/>
    <w:rsid w:val="005F4847"/>
    <w:rsid w:val="005F48C0"/>
    <w:rsid w:val="005F54B3"/>
    <w:rsid w:val="005F57CC"/>
    <w:rsid w:val="005F5857"/>
    <w:rsid w:val="005F593D"/>
    <w:rsid w:val="005F5B8A"/>
    <w:rsid w:val="005F5C40"/>
    <w:rsid w:val="005F5D82"/>
    <w:rsid w:val="005F60BE"/>
    <w:rsid w:val="005F6B10"/>
    <w:rsid w:val="005F6F92"/>
    <w:rsid w:val="005F6F9A"/>
    <w:rsid w:val="005F7007"/>
    <w:rsid w:val="005F7299"/>
    <w:rsid w:val="005F77B4"/>
    <w:rsid w:val="005F7842"/>
    <w:rsid w:val="005F7916"/>
    <w:rsid w:val="005F7939"/>
    <w:rsid w:val="005F7C84"/>
    <w:rsid w:val="0060002B"/>
    <w:rsid w:val="00600251"/>
    <w:rsid w:val="0060082F"/>
    <w:rsid w:val="006009AD"/>
    <w:rsid w:val="00600AB8"/>
    <w:rsid w:val="00600B33"/>
    <w:rsid w:val="00600B7E"/>
    <w:rsid w:val="00600ED6"/>
    <w:rsid w:val="00601840"/>
    <w:rsid w:val="0060184F"/>
    <w:rsid w:val="006018BC"/>
    <w:rsid w:val="00601AA6"/>
    <w:rsid w:val="00601B8C"/>
    <w:rsid w:val="00602036"/>
    <w:rsid w:val="006025E1"/>
    <w:rsid w:val="006027A4"/>
    <w:rsid w:val="00602959"/>
    <w:rsid w:val="00602964"/>
    <w:rsid w:val="00603378"/>
    <w:rsid w:val="00603E54"/>
    <w:rsid w:val="00603FFA"/>
    <w:rsid w:val="006048F5"/>
    <w:rsid w:val="00604992"/>
    <w:rsid w:val="00604A7F"/>
    <w:rsid w:val="00604B35"/>
    <w:rsid w:val="00604F0E"/>
    <w:rsid w:val="00605142"/>
    <w:rsid w:val="006056C8"/>
    <w:rsid w:val="006058CE"/>
    <w:rsid w:val="00605D57"/>
    <w:rsid w:val="00605E3B"/>
    <w:rsid w:val="0060646F"/>
    <w:rsid w:val="006064A9"/>
    <w:rsid w:val="00606694"/>
    <w:rsid w:val="006066F2"/>
    <w:rsid w:val="0060698B"/>
    <w:rsid w:val="00606B07"/>
    <w:rsid w:val="00606BA8"/>
    <w:rsid w:val="00606D78"/>
    <w:rsid w:val="00606F7F"/>
    <w:rsid w:val="00607114"/>
    <w:rsid w:val="00607492"/>
    <w:rsid w:val="006075F0"/>
    <w:rsid w:val="00607690"/>
    <w:rsid w:val="006076B0"/>
    <w:rsid w:val="006079C3"/>
    <w:rsid w:val="0061046B"/>
    <w:rsid w:val="0061072B"/>
    <w:rsid w:val="00610741"/>
    <w:rsid w:val="0061097C"/>
    <w:rsid w:val="00610DAB"/>
    <w:rsid w:val="00610E61"/>
    <w:rsid w:val="00611117"/>
    <w:rsid w:val="006114EA"/>
    <w:rsid w:val="006116B3"/>
    <w:rsid w:val="006118D0"/>
    <w:rsid w:val="00611B1C"/>
    <w:rsid w:val="00612315"/>
    <w:rsid w:val="00612517"/>
    <w:rsid w:val="00612534"/>
    <w:rsid w:val="0061293A"/>
    <w:rsid w:val="00612E78"/>
    <w:rsid w:val="00612EBC"/>
    <w:rsid w:val="00613674"/>
    <w:rsid w:val="00613763"/>
    <w:rsid w:val="006138E5"/>
    <w:rsid w:val="00614115"/>
    <w:rsid w:val="00614B29"/>
    <w:rsid w:val="00614C02"/>
    <w:rsid w:val="00614FED"/>
    <w:rsid w:val="00615009"/>
    <w:rsid w:val="0061500F"/>
    <w:rsid w:val="006153F2"/>
    <w:rsid w:val="006156F3"/>
    <w:rsid w:val="006158C2"/>
    <w:rsid w:val="00615AB8"/>
    <w:rsid w:val="00615B10"/>
    <w:rsid w:val="00616676"/>
    <w:rsid w:val="00616759"/>
    <w:rsid w:val="00616866"/>
    <w:rsid w:val="00616A3C"/>
    <w:rsid w:val="00616A46"/>
    <w:rsid w:val="00616DB8"/>
    <w:rsid w:val="00616FB9"/>
    <w:rsid w:val="00617705"/>
    <w:rsid w:val="00617A00"/>
    <w:rsid w:val="00617ABC"/>
    <w:rsid w:val="00617B0A"/>
    <w:rsid w:val="006206B8"/>
    <w:rsid w:val="006208C3"/>
    <w:rsid w:val="00620A85"/>
    <w:rsid w:val="00620F69"/>
    <w:rsid w:val="0062128C"/>
    <w:rsid w:val="0062139A"/>
    <w:rsid w:val="006215F7"/>
    <w:rsid w:val="00621CED"/>
    <w:rsid w:val="00621F97"/>
    <w:rsid w:val="00621FA5"/>
    <w:rsid w:val="00621FF3"/>
    <w:rsid w:val="006220DC"/>
    <w:rsid w:val="0062295C"/>
    <w:rsid w:val="00622C3E"/>
    <w:rsid w:val="00623679"/>
    <w:rsid w:val="0062374B"/>
    <w:rsid w:val="00623E97"/>
    <w:rsid w:val="006242F2"/>
    <w:rsid w:val="0062448A"/>
    <w:rsid w:val="006244C3"/>
    <w:rsid w:val="00624777"/>
    <w:rsid w:val="0062480C"/>
    <w:rsid w:val="006248EF"/>
    <w:rsid w:val="00624AD0"/>
    <w:rsid w:val="00624D15"/>
    <w:rsid w:val="00624D2C"/>
    <w:rsid w:val="0062513A"/>
    <w:rsid w:val="00625BBD"/>
    <w:rsid w:val="00625CA3"/>
    <w:rsid w:val="00625E79"/>
    <w:rsid w:val="0062606C"/>
    <w:rsid w:val="0062621C"/>
    <w:rsid w:val="00626464"/>
    <w:rsid w:val="0062656D"/>
    <w:rsid w:val="006265F0"/>
    <w:rsid w:val="00626AAC"/>
    <w:rsid w:val="00626B31"/>
    <w:rsid w:val="00626C3C"/>
    <w:rsid w:val="00626CBB"/>
    <w:rsid w:val="00626D3A"/>
    <w:rsid w:val="00627292"/>
    <w:rsid w:val="006272EC"/>
    <w:rsid w:val="006277C5"/>
    <w:rsid w:val="00627D15"/>
    <w:rsid w:val="00630056"/>
    <w:rsid w:val="00630297"/>
    <w:rsid w:val="00630422"/>
    <w:rsid w:val="00630C60"/>
    <w:rsid w:val="0063117A"/>
    <w:rsid w:val="0063177F"/>
    <w:rsid w:val="006317D5"/>
    <w:rsid w:val="00631F8D"/>
    <w:rsid w:val="00632244"/>
    <w:rsid w:val="006328A0"/>
    <w:rsid w:val="00632B08"/>
    <w:rsid w:val="00632B92"/>
    <w:rsid w:val="00632BEE"/>
    <w:rsid w:val="00633278"/>
    <w:rsid w:val="0063340C"/>
    <w:rsid w:val="0063357B"/>
    <w:rsid w:val="00633983"/>
    <w:rsid w:val="00633AE9"/>
    <w:rsid w:val="00633C7D"/>
    <w:rsid w:val="0063410C"/>
    <w:rsid w:val="006341A6"/>
    <w:rsid w:val="00634504"/>
    <w:rsid w:val="0063453B"/>
    <w:rsid w:val="00634E38"/>
    <w:rsid w:val="00635224"/>
    <w:rsid w:val="006355E2"/>
    <w:rsid w:val="00635607"/>
    <w:rsid w:val="006359A3"/>
    <w:rsid w:val="00635AC6"/>
    <w:rsid w:val="00635EF5"/>
    <w:rsid w:val="00635FB8"/>
    <w:rsid w:val="00636068"/>
    <w:rsid w:val="006363AA"/>
    <w:rsid w:val="0063642A"/>
    <w:rsid w:val="006365DF"/>
    <w:rsid w:val="00636742"/>
    <w:rsid w:val="0063685A"/>
    <w:rsid w:val="00636A38"/>
    <w:rsid w:val="006371F3"/>
    <w:rsid w:val="0063786B"/>
    <w:rsid w:val="006378C3"/>
    <w:rsid w:val="006378CD"/>
    <w:rsid w:val="00637920"/>
    <w:rsid w:val="00637A46"/>
    <w:rsid w:val="006400ED"/>
    <w:rsid w:val="00640368"/>
    <w:rsid w:val="00640899"/>
    <w:rsid w:val="00640985"/>
    <w:rsid w:val="00640BA2"/>
    <w:rsid w:val="00640C70"/>
    <w:rsid w:val="00640E1A"/>
    <w:rsid w:val="00640E5E"/>
    <w:rsid w:val="00640F78"/>
    <w:rsid w:val="00640FEB"/>
    <w:rsid w:val="00641205"/>
    <w:rsid w:val="00641F0E"/>
    <w:rsid w:val="006422FC"/>
    <w:rsid w:val="00642774"/>
    <w:rsid w:val="00642838"/>
    <w:rsid w:val="00642ACB"/>
    <w:rsid w:val="00642AF8"/>
    <w:rsid w:val="00643120"/>
    <w:rsid w:val="0064352A"/>
    <w:rsid w:val="00643B62"/>
    <w:rsid w:val="00643D75"/>
    <w:rsid w:val="00643DDE"/>
    <w:rsid w:val="00643F34"/>
    <w:rsid w:val="00644089"/>
    <w:rsid w:val="00644764"/>
    <w:rsid w:val="00644C52"/>
    <w:rsid w:val="00644FB7"/>
    <w:rsid w:val="0064514B"/>
    <w:rsid w:val="0064539A"/>
    <w:rsid w:val="006459F2"/>
    <w:rsid w:val="00645F2E"/>
    <w:rsid w:val="0064632A"/>
    <w:rsid w:val="0064656C"/>
    <w:rsid w:val="00646BC7"/>
    <w:rsid w:val="00646BCE"/>
    <w:rsid w:val="006471B4"/>
    <w:rsid w:val="006472FC"/>
    <w:rsid w:val="0064747B"/>
    <w:rsid w:val="006475BA"/>
    <w:rsid w:val="00647EDC"/>
    <w:rsid w:val="00647F0F"/>
    <w:rsid w:val="00647FA1"/>
    <w:rsid w:val="00650300"/>
    <w:rsid w:val="006507B6"/>
    <w:rsid w:val="006509B2"/>
    <w:rsid w:val="00650C75"/>
    <w:rsid w:val="00650D09"/>
    <w:rsid w:val="006516A8"/>
    <w:rsid w:val="00651844"/>
    <w:rsid w:val="006518AC"/>
    <w:rsid w:val="00651EF7"/>
    <w:rsid w:val="0065255D"/>
    <w:rsid w:val="0065307A"/>
    <w:rsid w:val="006532D6"/>
    <w:rsid w:val="006534AD"/>
    <w:rsid w:val="0065383C"/>
    <w:rsid w:val="0065391B"/>
    <w:rsid w:val="0065395E"/>
    <w:rsid w:val="00653DA9"/>
    <w:rsid w:val="0065411F"/>
    <w:rsid w:val="00654120"/>
    <w:rsid w:val="006541C4"/>
    <w:rsid w:val="006542A9"/>
    <w:rsid w:val="0065439E"/>
    <w:rsid w:val="00654574"/>
    <w:rsid w:val="00654848"/>
    <w:rsid w:val="00654A8F"/>
    <w:rsid w:val="0065513B"/>
    <w:rsid w:val="00655600"/>
    <w:rsid w:val="00655976"/>
    <w:rsid w:val="006568D0"/>
    <w:rsid w:val="00656B97"/>
    <w:rsid w:val="00656ECE"/>
    <w:rsid w:val="00656FA7"/>
    <w:rsid w:val="006570D1"/>
    <w:rsid w:val="006573C7"/>
    <w:rsid w:val="00657721"/>
    <w:rsid w:val="0065779F"/>
    <w:rsid w:val="00657810"/>
    <w:rsid w:val="00657AF1"/>
    <w:rsid w:val="00660242"/>
    <w:rsid w:val="0066056C"/>
    <w:rsid w:val="006605F8"/>
    <w:rsid w:val="00660632"/>
    <w:rsid w:val="0066083D"/>
    <w:rsid w:val="00660D8A"/>
    <w:rsid w:val="006610FC"/>
    <w:rsid w:val="0066112B"/>
    <w:rsid w:val="00661C6F"/>
    <w:rsid w:val="00661F81"/>
    <w:rsid w:val="00662068"/>
    <w:rsid w:val="00662803"/>
    <w:rsid w:val="00662EDE"/>
    <w:rsid w:val="00663843"/>
    <w:rsid w:val="0066391C"/>
    <w:rsid w:val="00663A9E"/>
    <w:rsid w:val="00663AEA"/>
    <w:rsid w:val="00663DF5"/>
    <w:rsid w:val="00663E4D"/>
    <w:rsid w:val="00664022"/>
    <w:rsid w:val="006641C3"/>
    <w:rsid w:val="006642A1"/>
    <w:rsid w:val="006646AE"/>
    <w:rsid w:val="006648C9"/>
    <w:rsid w:val="00664BF8"/>
    <w:rsid w:val="00664CBA"/>
    <w:rsid w:val="00664D32"/>
    <w:rsid w:val="00665267"/>
    <w:rsid w:val="00665312"/>
    <w:rsid w:val="006657A5"/>
    <w:rsid w:val="0066585F"/>
    <w:rsid w:val="00665940"/>
    <w:rsid w:val="00665D59"/>
    <w:rsid w:val="006662CA"/>
    <w:rsid w:val="00666627"/>
    <w:rsid w:val="006669A9"/>
    <w:rsid w:val="00666C47"/>
    <w:rsid w:val="00666CB8"/>
    <w:rsid w:val="00666F79"/>
    <w:rsid w:val="00667316"/>
    <w:rsid w:val="0066798E"/>
    <w:rsid w:val="00667F9E"/>
    <w:rsid w:val="006701DC"/>
    <w:rsid w:val="0067070F"/>
    <w:rsid w:val="00670913"/>
    <w:rsid w:val="006709E5"/>
    <w:rsid w:val="00670A47"/>
    <w:rsid w:val="00670D7A"/>
    <w:rsid w:val="00670DB0"/>
    <w:rsid w:val="00670E53"/>
    <w:rsid w:val="00670F1D"/>
    <w:rsid w:val="006712F7"/>
    <w:rsid w:val="00671604"/>
    <w:rsid w:val="00671634"/>
    <w:rsid w:val="006718D0"/>
    <w:rsid w:val="00671F94"/>
    <w:rsid w:val="00671FFB"/>
    <w:rsid w:val="0067241E"/>
    <w:rsid w:val="00672474"/>
    <w:rsid w:val="006728E8"/>
    <w:rsid w:val="00672AA4"/>
    <w:rsid w:val="006731A3"/>
    <w:rsid w:val="00673E75"/>
    <w:rsid w:val="00673E77"/>
    <w:rsid w:val="006743AE"/>
    <w:rsid w:val="0067445E"/>
    <w:rsid w:val="006744AA"/>
    <w:rsid w:val="00674520"/>
    <w:rsid w:val="0067456C"/>
    <w:rsid w:val="00674A3D"/>
    <w:rsid w:val="00674A9C"/>
    <w:rsid w:val="00674EA2"/>
    <w:rsid w:val="00674F04"/>
    <w:rsid w:val="00674FCA"/>
    <w:rsid w:val="0067503A"/>
    <w:rsid w:val="006751E9"/>
    <w:rsid w:val="006751EC"/>
    <w:rsid w:val="00675324"/>
    <w:rsid w:val="006754FF"/>
    <w:rsid w:val="00675614"/>
    <w:rsid w:val="006757CB"/>
    <w:rsid w:val="00675ECA"/>
    <w:rsid w:val="00676032"/>
    <w:rsid w:val="0067608D"/>
    <w:rsid w:val="006763D7"/>
    <w:rsid w:val="00676495"/>
    <w:rsid w:val="00676667"/>
    <w:rsid w:val="00676807"/>
    <w:rsid w:val="00676A97"/>
    <w:rsid w:val="00676B4F"/>
    <w:rsid w:val="00677574"/>
    <w:rsid w:val="0067773B"/>
    <w:rsid w:val="006779AE"/>
    <w:rsid w:val="00677AB0"/>
    <w:rsid w:val="00677B9C"/>
    <w:rsid w:val="00677CD9"/>
    <w:rsid w:val="00680095"/>
    <w:rsid w:val="006803B6"/>
    <w:rsid w:val="0068097D"/>
    <w:rsid w:val="00680A8E"/>
    <w:rsid w:val="00680B8B"/>
    <w:rsid w:val="00680E77"/>
    <w:rsid w:val="00680FBA"/>
    <w:rsid w:val="00680FD3"/>
    <w:rsid w:val="00681067"/>
    <w:rsid w:val="006810B4"/>
    <w:rsid w:val="006811CD"/>
    <w:rsid w:val="006816CF"/>
    <w:rsid w:val="006819E4"/>
    <w:rsid w:val="00681C82"/>
    <w:rsid w:val="00681ED4"/>
    <w:rsid w:val="00681F3D"/>
    <w:rsid w:val="00682020"/>
    <w:rsid w:val="006826D7"/>
    <w:rsid w:val="00682914"/>
    <w:rsid w:val="00682A0A"/>
    <w:rsid w:val="00682A81"/>
    <w:rsid w:val="00682EC5"/>
    <w:rsid w:val="006837AD"/>
    <w:rsid w:val="00683859"/>
    <w:rsid w:val="00683956"/>
    <w:rsid w:val="00683C4F"/>
    <w:rsid w:val="0068407C"/>
    <w:rsid w:val="00684564"/>
    <w:rsid w:val="00684A5C"/>
    <w:rsid w:val="00684AE9"/>
    <w:rsid w:val="00684BB3"/>
    <w:rsid w:val="00684DA0"/>
    <w:rsid w:val="00685009"/>
    <w:rsid w:val="00685207"/>
    <w:rsid w:val="00685236"/>
    <w:rsid w:val="00685517"/>
    <w:rsid w:val="00685908"/>
    <w:rsid w:val="00685DBE"/>
    <w:rsid w:val="00685F06"/>
    <w:rsid w:val="006866E6"/>
    <w:rsid w:val="006868D7"/>
    <w:rsid w:val="006872EC"/>
    <w:rsid w:val="0068735C"/>
    <w:rsid w:val="006878E1"/>
    <w:rsid w:val="00687A0C"/>
    <w:rsid w:val="00687A98"/>
    <w:rsid w:val="00687BA8"/>
    <w:rsid w:val="00687BA9"/>
    <w:rsid w:val="00687C4C"/>
    <w:rsid w:val="00687E11"/>
    <w:rsid w:val="00687E6C"/>
    <w:rsid w:val="00687EBD"/>
    <w:rsid w:val="006900E4"/>
    <w:rsid w:val="0069011C"/>
    <w:rsid w:val="00690590"/>
    <w:rsid w:val="00690768"/>
    <w:rsid w:val="006908C6"/>
    <w:rsid w:val="00690ABB"/>
    <w:rsid w:val="00690B82"/>
    <w:rsid w:val="00690D83"/>
    <w:rsid w:val="00691065"/>
    <w:rsid w:val="00691137"/>
    <w:rsid w:val="006913CA"/>
    <w:rsid w:val="0069143F"/>
    <w:rsid w:val="0069162B"/>
    <w:rsid w:val="006918D5"/>
    <w:rsid w:val="00691CC8"/>
    <w:rsid w:val="00691DC5"/>
    <w:rsid w:val="00692091"/>
    <w:rsid w:val="00692214"/>
    <w:rsid w:val="006925AC"/>
    <w:rsid w:val="00692885"/>
    <w:rsid w:val="00692B6A"/>
    <w:rsid w:val="00692EF0"/>
    <w:rsid w:val="00693036"/>
    <w:rsid w:val="00693659"/>
    <w:rsid w:val="0069369A"/>
    <w:rsid w:val="006940D4"/>
    <w:rsid w:val="006940F5"/>
    <w:rsid w:val="0069429C"/>
    <w:rsid w:val="00694335"/>
    <w:rsid w:val="00694779"/>
    <w:rsid w:val="006956DA"/>
    <w:rsid w:val="00696412"/>
    <w:rsid w:val="006964A8"/>
    <w:rsid w:val="006967C1"/>
    <w:rsid w:val="00696999"/>
    <w:rsid w:val="00696A8B"/>
    <w:rsid w:val="00696DD5"/>
    <w:rsid w:val="00697040"/>
    <w:rsid w:val="0069749C"/>
    <w:rsid w:val="0069750E"/>
    <w:rsid w:val="00697F16"/>
    <w:rsid w:val="00697F2D"/>
    <w:rsid w:val="006A0301"/>
    <w:rsid w:val="006A0A7A"/>
    <w:rsid w:val="006A0D6F"/>
    <w:rsid w:val="006A14BA"/>
    <w:rsid w:val="006A14C9"/>
    <w:rsid w:val="006A16DC"/>
    <w:rsid w:val="006A19F9"/>
    <w:rsid w:val="006A240D"/>
    <w:rsid w:val="006A245B"/>
    <w:rsid w:val="006A2764"/>
    <w:rsid w:val="006A2E7A"/>
    <w:rsid w:val="006A3143"/>
    <w:rsid w:val="006A333D"/>
    <w:rsid w:val="006A33B3"/>
    <w:rsid w:val="006A34CA"/>
    <w:rsid w:val="006A38AA"/>
    <w:rsid w:val="006A38CA"/>
    <w:rsid w:val="006A3CAF"/>
    <w:rsid w:val="006A3EC6"/>
    <w:rsid w:val="006A4863"/>
    <w:rsid w:val="006A496E"/>
    <w:rsid w:val="006A4988"/>
    <w:rsid w:val="006A49B1"/>
    <w:rsid w:val="006A4DF2"/>
    <w:rsid w:val="006A4F1A"/>
    <w:rsid w:val="006A515E"/>
    <w:rsid w:val="006A52D9"/>
    <w:rsid w:val="006A5C6D"/>
    <w:rsid w:val="006A5D66"/>
    <w:rsid w:val="006A5F74"/>
    <w:rsid w:val="006A635E"/>
    <w:rsid w:val="006A6AFE"/>
    <w:rsid w:val="006A6BA2"/>
    <w:rsid w:val="006A6DCE"/>
    <w:rsid w:val="006A6FC9"/>
    <w:rsid w:val="006A70D5"/>
    <w:rsid w:val="006A75EA"/>
    <w:rsid w:val="006A770F"/>
    <w:rsid w:val="006A779E"/>
    <w:rsid w:val="006A7906"/>
    <w:rsid w:val="006A7D76"/>
    <w:rsid w:val="006A7E2D"/>
    <w:rsid w:val="006A7F2E"/>
    <w:rsid w:val="006A7FBE"/>
    <w:rsid w:val="006B08B8"/>
    <w:rsid w:val="006B0C32"/>
    <w:rsid w:val="006B157F"/>
    <w:rsid w:val="006B187D"/>
    <w:rsid w:val="006B1EF1"/>
    <w:rsid w:val="006B2352"/>
    <w:rsid w:val="006B2404"/>
    <w:rsid w:val="006B2A94"/>
    <w:rsid w:val="006B2C06"/>
    <w:rsid w:val="006B2DFA"/>
    <w:rsid w:val="006B375E"/>
    <w:rsid w:val="006B3B16"/>
    <w:rsid w:val="006B4210"/>
    <w:rsid w:val="006B43A2"/>
    <w:rsid w:val="006B4506"/>
    <w:rsid w:val="006B4512"/>
    <w:rsid w:val="006B4774"/>
    <w:rsid w:val="006B495B"/>
    <w:rsid w:val="006B49B0"/>
    <w:rsid w:val="006B5108"/>
    <w:rsid w:val="006B591B"/>
    <w:rsid w:val="006B5BC1"/>
    <w:rsid w:val="006B5D49"/>
    <w:rsid w:val="006B61AD"/>
    <w:rsid w:val="006B61D7"/>
    <w:rsid w:val="006B62B2"/>
    <w:rsid w:val="006B6D5D"/>
    <w:rsid w:val="006B6F44"/>
    <w:rsid w:val="006B6FCF"/>
    <w:rsid w:val="006B7257"/>
    <w:rsid w:val="006B7473"/>
    <w:rsid w:val="006B781A"/>
    <w:rsid w:val="006B7D5C"/>
    <w:rsid w:val="006B7ECC"/>
    <w:rsid w:val="006B7FD1"/>
    <w:rsid w:val="006C0046"/>
    <w:rsid w:val="006C004B"/>
    <w:rsid w:val="006C0323"/>
    <w:rsid w:val="006C0389"/>
    <w:rsid w:val="006C0639"/>
    <w:rsid w:val="006C070D"/>
    <w:rsid w:val="006C0952"/>
    <w:rsid w:val="006C0962"/>
    <w:rsid w:val="006C10A8"/>
    <w:rsid w:val="006C15BA"/>
    <w:rsid w:val="006C173E"/>
    <w:rsid w:val="006C17A3"/>
    <w:rsid w:val="006C197A"/>
    <w:rsid w:val="006C1F52"/>
    <w:rsid w:val="006C2231"/>
    <w:rsid w:val="006C2587"/>
    <w:rsid w:val="006C27F0"/>
    <w:rsid w:val="006C2B78"/>
    <w:rsid w:val="006C2BA4"/>
    <w:rsid w:val="006C2CB7"/>
    <w:rsid w:val="006C3204"/>
    <w:rsid w:val="006C36E0"/>
    <w:rsid w:val="006C3743"/>
    <w:rsid w:val="006C3B31"/>
    <w:rsid w:val="006C3CD5"/>
    <w:rsid w:val="006C4252"/>
    <w:rsid w:val="006C43B8"/>
    <w:rsid w:val="006C4472"/>
    <w:rsid w:val="006C462D"/>
    <w:rsid w:val="006C4908"/>
    <w:rsid w:val="006C4A2E"/>
    <w:rsid w:val="006C4E21"/>
    <w:rsid w:val="006C4F09"/>
    <w:rsid w:val="006C5443"/>
    <w:rsid w:val="006C55F5"/>
    <w:rsid w:val="006C5800"/>
    <w:rsid w:val="006C5E5C"/>
    <w:rsid w:val="006C6310"/>
    <w:rsid w:val="006C6487"/>
    <w:rsid w:val="006C65E7"/>
    <w:rsid w:val="006C68E7"/>
    <w:rsid w:val="006C6ADE"/>
    <w:rsid w:val="006C6B9B"/>
    <w:rsid w:val="006C6CD3"/>
    <w:rsid w:val="006C6FA8"/>
    <w:rsid w:val="006C71BC"/>
    <w:rsid w:val="006C730E"/>
    <w:rsid w:val="006C7467"/>
    <w:rsid w:val="006C75CE"/>
    <w:rsid w:val="006C7697"/>
    <w:rsid w:val="006C78FB"/>
    <w:rsid w:val="006C7976"/>
    <w:rsid w:val="006C7A68"/>
    <w:rsid w:val="006C7A81"/>
    <w:rsid w:val="006C7B4B"/>
    <w:rsid w:val="006C7E78"/>
    <w:rsid w:val="006C7EC4"/>
    <w:rsid w:val="006D02FF"/>
    <w:rsid w:val="006D04BB"/>
    <w:rsid w:val="006D0578"/>
    <w:rsid w:val="006D0682"/>
    <w:rsid w:val="006D0734"/>
    <w:rsid w:val="006D0958"/>
    <w:rsid w:val="006D12BC"/>
    <w:rsid w:val="006D1386"/>
    <w:rsid w:val="006D1842"/>
    <w:rsid w:val="006D1ACD"/>
    <w:rsid w:val="006D25DC"/>
    <w:rsid w:val="006D2679"/>
    <w:rsid w:val="006D29DF"/>
    <w:rsid w:val="006D2BD6"/>
    <w:rsid w:val="006D2D2B"/>
    <w:rsid w:val="006D37C0"/>
    <w:rsid w:val="006D3B4A"/>
    <w:rsid w:val="006D3C11"/>
    <w:rsid w:val="006D3C18"/>
    <w:rsid w:val="006D3C61"/>
    <w:rsid w:val="006D3E08"/>
    <w:rsid w:val="006D4063"/>
    <w:rsid w:val="006D41DB"/>
    <w:rsid w:val="006D43DE"/>
    <w:rsid w:val="006D487C"/>
    <w:rsid w:val="006D4EC2"/>
    <w:rsid w:val="006D5055"/>
    <w:rsid w:val="006D5269"/>
    <w:rsid w:val="006D5D1F"/>
    <w:rsid w:val="006D5EC3"/>
    <w:rsid w:val="006D630F"/>
    <w:rsid w:val="006D63F3"/>
    <w:rsid w:val="006D679F"/>
    <w:rsid w:val="006D697A"/>
    <w:rsid w:val="006D6B88"/>
    <w:rsid w:val="006D6C68"/>
    <w:rsid w:val="006D737C"/>
    <w:rsid w:val="006D75AA"/>
    <w:rsid w:val="006D7622"/>
    <w:rsid w:val="006D79FD"/>
    <w:rsid w:val="006D7AD1"/>
    <w:rsid w:val="006D7B8C"/>
    <w:rsid w:val="006E04F6"/>
    <w:rsid w:val="006E07C4"/>
    <w:rsid w:val="006E0983"/>
    <w:rsid w:val="006E0A7A"/>
    <w:rsid w:val="006E0B28"/>
    <w:rsid w:val="006E13FB"/>
    <w:rsid w:val="006E1834"/>
    <w:rsid w:val="006E19D2"/>
    <w:rsid w:val="006E1A94"/>
    <w:rsid w:val="006E2219"/>
    <w:rsid w:val="006E2522"/>
    <w:rsid w:val="006E2830"/>
    <w:rsid w:val="006E3192"/>
    <w:rsid w:val="006E33E2"/>
    <w:rsid w:val="006E3481"/>
    <w:rsid w:val="006E34C5"/>
    <w:rsid w:val="006E3804"/>
    <w:rsid w:val="006E3C8D"/>
    <w:rsid w:val="006E3CF3"/>
    <w:rsid w:val="006E3DBF"/>
    <w:rsid w:val="006E421F"/>
    <w:rsid w:val="006E4B91"/>
    <w:rsid w:val="006E4F21"/>
    <w:rsid w:val="006E4F23"/>
    <w:rsid w:val="006E5030"/>
    <w:rsid w:val="006E53CA"/>
    <w:rsid w:val="006E5DB1"/>
    <w:rsid w:val="006E5F69"/>
    <w:rsid w:val="006E604B"/>
    <w:rsid w:val="006E6188"/>
    <w:rsid w:val="006E61D5"/>
    <w:rsid w:val="006E65A9"/>
    <w:rsid w:val="006E6756"/>
    <w:rsid w:val="006E68DC"/>
    <w:rsid w:val="006E6AA2"/>
    <w:rsid w:val="006E6AAB"/>
    <w:rsid w:val="006E6D82"/>
    <w:rsid w:val="006E715C"/>
    <w:rsid w:val="006E75D1"/>
    <w:rsid w:val="006E7921"/>
    <w:rsid w:val="006E7E28"/>
    <w:rsid w:val="006F01FD"/>
    <w:rsid w:val="006F026E"/>
    <w:rsid w:val="006F040B"/>
    <w:rsid w:val="006F06D4"/>
    <w:rsid w:val="006F0711"/>
    <w:rsid w:val="006F0749"/>
    <w:rsid w:val="006F0B8D"/>
    <w:rsid w:val="006F1064"/>
    <w:rsid w:val="006F19E3"/>
    <w:rsid w:val="006F23B9"/>
    <w:rsid w:val="006F2444"/>
    <w:rsid w:val="006F28A5"/>
    <w:rsid w:val="006F2BB6"/>
    <w:rsid w:val="006F2C03"/>
    <w:rsid w:val="006F2D84"/>
    <w:rsid w:val="006F2D91"/>
    <w:rsid w:val="006F3A44"/>
    <w:rsid w:val="006F3A7C"/>
    <w:rsid w:val="006F3D5F"/>
    <w:rsid w:val="006F4444"/>
    <w:rsid w:val="006F4587"/>
    <w:rsid w:val="006F46B5"/>
    <w:rsid w:val="006F4A9D"/>
    <w:rsid w:val="006F4FFB"/>
    <w:rsid w:val="006F5017"/>
    <w:rsid w:val="006F50A6"/>
    <w:rsid w:val="006F5336"/>
    <w:rsid w:val="006F54F5"/>
    <w:rsid w:val="006F5599"/>
    <w:rsid w:val="006F5703"/>
    <w:rsid w:val="006F592F"/>
    <w:rsid w:val="006F5DF9"/>
    <w:rsid w:val="006F5E30"/>
    <w:rsid w:val="006F5EB0"/>
    <w:rsid w:val="006F5FF8"/>
    <w:rsid w:val="006F654A"/>
    <w:rsid w:val="006F6CB8"/>
    <w:rsid w:val="006F6DD1"/>
    <w:rsid w:val="006F7D12"/>
    <w:rsid w:val="007003CA"/>
    <w:rsid w:val="007004E5"/>
    <w:rsid w:val="00700957"/>
    <w:rsid w:val="00700A57"/>
    <w:rsid w:val="00700B04"/>
    <w:rsid w:val="00700CEF"/>
    <w:rsid w:val="0070108E"/>
    <w:rsid w:val="00701123"/>
    <w:rsid w:val="0070143D"/>
    <w:rsid w:val="0070168A"/>
    <w:rsid w:val="007016FA"/>
    <w:rsid w:val="00701701"/>
    <w:rsid w:val="0070174A"/>
    <w:rsid w:val="0070198C"/>
    <w:rsid w:val="00701ABD"/>
    <w:rsid w:val="00701C7B"/>
    <w:rsid w:val="007025EF"/>
    <w:rsid w:val="0070283B"/>
    <w:rsid w:val="00702F77"/>
    <w:rsid w:val="0070319C"/>
    <w:rsid w:val="0070379E"/>
    <w:rsid w:val="0070386C"/>
    <w:rsid w:val="00703C13"/>
    <w:rsid w:val="00704259"/>
    <w:rsid w:val="007044DE"/>
    <w:rsid w:val="007045AD"/>
    <w:rsid w:val="00704699"/>
    <w:rsid w:val="0070488C"/>
    <w:rsid w:val="007049C2"/>
    <w:rsid w:val="00704A45"/>
    <w:rsid w:val="00704B7A"/>
    <w:rsid w:val="00704BF8"/>
    <w:rsid w:val="00704F5C"/>
    <w:rsid w:val="00705143"/>
    <w:rsid w:val="00705155"/>
    <w:rsid w:val="007055F7"/>
    <w:rsid w:val="00705608"/>
    <w:rsid w:val="007057DF"/>
    <w:rsid w:val="0070609F"/>
    <w:rsid w:val="007060D2"/>
    <w:rsid w:val="00706284"/>
    <w:rsid w:val="0070651E"/>
    <w:rsid w:val="007066F5"/>
    <w:rsid w:val="00706757"/>
    <w:rsid w:val="00706C99"/>
    <w:rsid w:val="007071E4"/>
    <w:rsid w:val="00707627"/>
    <w:rsid w:val="0070764E"/>
    <w:rsid w:val="00707F3C"/>
    <w:rsid w:val="00710274"/>
    <w:rsid w:val="0071027A"/>
    <w:rsid w:val="0071038D"/>
    <w:rsid w:val="00710BFE"/>
    <w:rsid w:val="00710C5C"/>
    <w:rsid w:val="00710C94"/>
    <w:rsid w:val="007113B5"/>
    <w:rsid w:val="00711518"/>
    <w:rsid w:val="00711A6E"/>
    <w:rsid w:val="00711F90"/>
    <w:rsid w:val="00711FE9"/>
    <w:rsid w:val="007122C5"/>
    <w:rsid w:val="007126D8"/>
    <w:rsid w:val="00712D09"/>
    <w:rsid w:val="00713650"/>
    <w:rsid w:val="007136F7"/>
    <w:rsid w:val="00713A7A"/>
    <w:rsid w:val="00713DB4"/>
    <w:rsid w:val="00714470"/>
    <w:rsid w:val="007147DE"/>
    <w:rsid w:val="00714880"/>
    <w:rsid w:val="00714B21"/>
    <w:rsid w:val="00714DCD"/>
    <w:rsid w:val="007151C6"/>
    <w:rsid w:val="00715572"/>
    <w:rsid w:val="00715E0E"/>
    <w:rsid w:val="00715E1E"/>
    <w:rsid w:val="007160BD"/>
    <w:rsid w:val="007164A2"/>
    <w:rsid w:val="00716B7C"/>
    <w:rsid w:val="00716D2E"/>
    <w:rsid w:val="00716D6D"/>
    <w:rsid w:val="0071717D"/>
    <w:rsid w:val="00717590"/>
    <w:rsid w:val="007179A7"/>
    <w:rsid w:val="00717C9E"/>
    <w:rsid w:val="00717D84"/>
    <w:rsid w:val="00717E8F"/>
    <w:rsid w:val="0072055F"/>
    <w:rsid w:val="00720B7D"/>
    <w:rsid w:val="00720C25"/>
    <w:rsid w:val="00720C2B"/>
    <w:rsid w:val="00721599"/>
    <w:rsid w:val="00721795"/>
    <w:rsid w:val="00721A4D"/>
    <w:rsid w:val="00721F46"/>
    <w:rsid w:val="00721FF8"/>
    <w:rsid w:val="00722019"/>
    <w:rsid w:val="0072206D"/>
    <w:rsid w:val="0072211D"/>
    <w:rsid w:val="007226B9"/>
    <w:rsid w:val="007229F0"/>
    <w:rsid w:val="007237AF"/>
    <w:rsid w:val="00723910"/>
    <w:rsid w:val="00723C98"/>
    <w:rsid w:val="00723E16"/>
    <w:rsid w:val="00724013"/>
    <w:rsid w:val="00724120"/>
    <w:rsid w:val="007241BF"/>
    <w:rsid w:val="007242C8"/>
    <w:rsid w:val="00724337"/>
    <w:rsid w:val="00724AC1"/>
    <w:rsid w:val="00724C38"/>
    <w:rsid w:val="0072515E"/>
    <w:rsid w:val="007251C4"/>
    <w:rsid w:val="007251F2"/>
    <w:rsid w:val="007255D8"/>
    <w:rsid w:val="007256B4"/>
    <w:rsid w:val="007259D1"/>
    <w:rsid w:val="00725AA9"/>
    <w:rsid w:val="00725B02"/>
    <w:rsid w:val="00725BA3"/>
    <w:rsid w:val="00725E54"/>
    <w:rsid w:val="00725FFA"/>
    <w:rsid w:val="007260F5"/>
    <w:rsid w:val="007265B6"/>
    <w:rsid w:val="00726DC8"/>
    <w:rsid w:val="00726DEB"/>
    <w:rsid w:val="00727121"/>
    <w:rsid w:val="00727615"/>
    <w:rsid w:val="007277EE"/>
    <w:rsid w:val="00727EC1"/>
    <w:rsid w:val="00727FC2"/>
    <w:rsid w:val="007305A1"/>
    <w:rsid w:val="00730A80"/>
    <w:rsid w:val="00730E0B"/>
    <w:rsid w:val="00730E31"/>
    <w:rsid w:val="007310D5"/>
    <w:rsid w:val="00731101"/>
    <w:rsid w:val="007319C1"/>
    <w:rsid w:val="00731B7C"/>
    <w:rsid w:val="00731D59"/>
    <w:rsid w:val="00732054"/>
    <w:rsid w:val="00732224"/>
    <w:rsid w:val="007323A0"/>
    <w:rsid w:val="007333DB"/>
    <w:rsid w:val="00733731"/>
    <w:rsid w:val="00733B9D"/>
    <w:rsid w:val="00733E57"/>
    <w:rsid w:val="00733EA3"/>
    <w:rsid w:val="00733F62"/>
    <w:rsid w:val="00734598"/>
    <w:rsid w:val="00734BB2"/>
    <w:rsid w:val="00734C3E"/>
    <w:rsid w:val="00735118"/>
    <w:rsid w:val="0073522A"/>
    <w:rsid w:val="00735807"/>
    <w:rsid w:val="00735A4E"/>
    <w:rsid w:val="00735D86"/>
    <w:rsid w:val="00735DAA"/>
    <w:rsid w:val="0073608E"/>
    <w:rsid w:val="00736469"/>
    <w:rsid w:val="00736A52"/>
    <w:rsid w:val="00736E07"/>
    <w:rsid w:val="00737913"/>
    <w:rsid w:val="0073794E"/>
    <w:rsid w:val="00740306"/>
    <w:rsid w:val="00740365"/>
    <w:rsid w:val="007403BF"/>
    <w:rsid w:val="007404AE"/>
    <w:rsid w:val="007407D3"/>
    <w:rsid w:val="00740969"/>
    <w:rsid w:val="00740C6F"/>
    <w:rsid w:val="00740E93"/>
    <w:rsid w:val="007413C4"/>
    <w:rsid w:val="007413D0"/>
    <w:rsid w:val="00741414"/>
    <w:rsid w:val="007414DD"/>
    <w:rsid w:val="0074170E"/>
    <w:rsid w:val="007417A0"/>
    <w:rsid w:val="00741B19"/>
    <w:rsid w:val="00741C7B"/>
    <w:rsid w:val="00741F13"/>
    <w:rsid w:val="00742023"/>
    <w:rsid w:val="007420AC"/>
    <w:rsid w:val="00742220"/>
    <w:rsid w:val="00742686"/>
    <w:rsid w:val="00742765"/>
    <w:rsid w:val="00742800"/>
    <w:rsid w:val="00742AE7"/>
    <w:rsid w:val="00742D63"/>
    <w:rsid w:val="00743134"/>
    <w:rsid w:val="00743483"/>
    <w:rsid w:val="00743777"/>
    <w:rsid w:val="00743844"/>
    <w:rsid w:val="00743C2C"/>
    <w:rsid w:val="00743C9A"/>
    <w:rsid w:val="00743E5E"/>
    <w:rsid w:val="00744232"/>
    <w:rsid w:val="00744AAD"/>
    <w:rsid w:val="00744DCC"/>
    <w:rsid w:val="0074513D"/>
    <w:rsid w:val="007455FC"/>
    <w:rsid w:val="0074578E"/>
    <w:rsid w:val="00745849"/>
    <w:rsid w:val="007459F3"/>
    <w:rsid w:val="00746109"/>
    <w:rsid w:val="0074639A"/>
    <w:rsid w:val="007464DB"/>
    <w:rsid w:val="00746A1F"/>
    <w:rsid w:val="00746A29"/>
    <w:rsid w:val="00746C35"/>
    <w:rsid w:val="00746C9F"/>
    <w:rsid w:val="007475B6"/>
    <w:rsid w:val="007475BA"/>
    <w:rsid w:val="00747947"/>
    <w:rsid w:val="00747A02"/>
    <w:rsid w:val="007500CE"/>
    <w:rsid w:val="007504D3"/>
    <w:rsid w:val="007504DA"/>
    <w:rsid w:val="00750845"/>
    <w:rsid w:val="00750854"/>
    <w:rsid w:val="0075087F"/>
    <w:rsid w:val="00750ADF"/>
    <w:rsid w:val="00751043"/>
    <w:rsid w:val="00751836"/>
    <w:rsid w:val="00751AA4"/>
    <w:rsid w:val="007522DE"/>
    <w:rsid w:val="007524E0"/>
    <w:rsid w:val="007528A0"/>
    <w:rsid w:val="00752A31"/>
    <w:rsid w:val="007531B2"/>
    <w:rsid w:val="0075396C"/>
    <w:rsid w:val="007539E0"/>
    <w:rsid w:val="00753CCA"/>
    <w:rsid w:val="00753D1D"/>
    <w:rsid w:val="00753E98"/>
    <w:rsid w:val="007540B3"/>
    <w:rsid w:val="00754165"/>
    <w:rsid w:val="00754193"/>
    <w:rsid w:val="00754248"/>
    <w:rsid w:val="007545E4"/>
    <w:rsid w:val="007546BF"/>
    <w:rsid w:val="00754F0D"/>
    <w:rsid w:val="007551CC"/>
    <w:rsid w:val="007554BA"/>
    <w:rsid w:val="00755642"/>
    <w:rsid w:val="00755CA8"/>
    <w:rsid w:val="0075601A"/>
    <w:rsid w:val="007563C4"/>
    <w:rsid w:val="0075681D"/>
    <w:rsid w:val="00756A26"/>
    <w:rsid w:val="00756AF1"/>
    <w:rsid w:val="00756B0F"/>
    <w:rsid w:val="00756E62"/>
    <w:rsid w:val="007570F4"/>
    <w:rsid w:val="00757496"/>
    <w:rsid w:val="00757762"/>
    <w:rsid w:val="007578AE"/>
    <w:rsid w:val="00757A37"/>
    <w:rsid w:val="00757CA5"/>
    <w:rsid w:val="007602C2"/>
    <w:rsid w:val="007603CC"/>
    <w:rsid w:val="00760746"/>
    <w:rsid w:val="00761197"/>
    <w:rsid w:val="007616A7"/>
    <w:rsid w:val="00761C5C"/>
    <w:rsid w:val="00761CF7"/>
    <w:rsid w:val="00761E31"/>
    <w:rsid w:val="007622AA"/>
    <w:rsid w:val="007622C2"/>
    <w:rsid w:val="00762477"/>
    <w:rsid w:val="00762B09"/>
    <w:rsid w:val="00762C16"/>
    <w:rsid w:val="00763005"/>
    <w:rsid w:val="0076310D"/>
    <w:rsid w:val="0076352B"/>
    <w:rsid w:val="0076379A"/>
    <w:rsid w:val="00763A1B"/>
    <w:rsid w:val="00763B2D"/>
    <w:rsid w:val="00763C61"/>
    <w:rsid w:val="00763E3B"/>
    <w:rsid w:val="00764024"/>
    <w:rsid w:val="007640CD"/>
    <w:rsid w:val="00764105"/>
    <w:rsid w:val="00764224"/>
    <w:rsid w:val="007644CE"/>
    <w:rsid w:val="00764614"/>
    <w:rsid w:val="00764A9E"/>
    <w:rsid w:val="00764B83"/>
    <w:rsid w:val="00764C97"/>
    <w:rsid w:val="00764CCF"/>
    <w:rsid w:val="00765181"/>
    <w:rsid w:val="0076535A"/>
    <w:rsid w:val="007656BA"/>
    <w:rsid w:val="00765A96"/>
    <w:rsid w:val="00765ABB"/>
    <w:rsid w:val="00765B56"/>
    <w:rsid w:val="00765D8D"/>
    <w:rsid w:val="00766446"/>
    <w:rsid w:val="007666C5"/>
    <w:rsid w:val="0076675E"/>
    <w:rsid w:val="00766F01"/>
    <w:rsid w:val="007671EC"/>
    <w:rsid w:val="0076755F"/>
    <w:rsid w:val="00767793"/>
    <w:rsid w:val="00767B33"/>
    <w:rsid w:val="00767CB3"/>
    <w:rsid w:val="007704A2"/>
    <w:rsid w:val="0077085D"/>
    <w:rsid w:val="00770BC4"/>
    <w:rsid w:val="00771437"/>
    <w:rsid w:val="00771EB5"/>
    <w:rsid w:val="007720D2"/>
    <w:rsid w:val="0077211C"/>
    <w:rsid w:val="0077233C"/>
    <w:rsid w:val="007723BD"/>
    <w:rsid w:val="0077268B"/>
    <w:rsid w:val="007726A4"/>
    <w:rsid w:val="00772912"/>
    <w:rsid w:val="00772C0C"/>
    <w:rsid w:val="00772CFD"/>
    <w:rsid w:val="007730CE"/>
    <w:rsid w:val="007735CA"/>
    <w:rsid w:val="00773CA0"/>
    <w:rsid w:val="00774780"/>
    <w:rsid w:val="00774EEE"/>
    <w:rsid w:val="007752D8"/>
    <w:rsid w:val="00775568"/>
    <w:rsid w:val="00775632"/>
    <w:rsid w:val="00775EB5"/>
    <w:rsid w:val="00776196"/>
    <w:rsid w:val="007763A4"/>
    <w:rsid w:val="0077643F"/>
    <w:rsid w:val="00776E90"/>
    <w:rsid w:val="00776E9D"/>
    <w:rsid w:val="007770C8"/>
    <w:rsid w:val="0077723B"/>
    <w:rsid w:val="007773ED"/>
    <w:rsid w:val="00777906"/>
    <w:rsid w:val="0077793B"/>
    <w:rsid w:val="00777973"/>
    <w:rsid w:val="00777C32"/>
    <w:rsid w:val="0078003A"/>
    <w:rsid w:val="00780793"/>
    <w:rsid w:val="00780949"/>
    <w:rsid w:val="00780C7F"/>
    <w:rsid w:val="00780FAE"/>
    <w:rsid w:val="007817E2"/>
    <w:rsid w:val="0078189E"/>
    <w:rsid w:val="00781B1B"/>
    <w:rsid w:val="00781C3A"/>
    <w:rsid w:val="00782522"/>
    <w:rsid w:val="00782771"/>
    <w:rsid w:val="00782E48"/>
    <w:rsid w:val="00783128"/>
    <w:rsid w:val="007831FF"/>
    <w:rsid w:val="00783A75"/>
    <w:rsid w:val="00783BA8"/>
    <w:rsid w:val="00783BDC"/>
    <w:rsid w:val="007843E0"/>
    <w:rsid w:val="00784425"/>
    <w:rsid w:val="00784562"/>
    <w:rsid w:val="007846FF"/>
    <w:rsid w:val="00784B8E"/>
    <w:rsid w:val="00784BDA"/>
    <w:rsid w:val="00784FE8"/>
    <w:rsid w:val="00785083"/>
    <w:rsid w:val="00785109"/>
    <w:rsid w:val="0078511E"/>
    <w:rsid w:val="00785197"/>
    <w:rsid w:val="00785290"/>
    <w:rsid w:val="00785B01"/>
    <w:rsid w:val="00786524"/>
    <w:rsid w:val="0078695E"/>
    <w:rsid w:val="00786B3B"/>
    <w:rsid w:val="00786BD5"/>
    <w:rsid w:val="00786BDD"/>
    <w:rsid w:val="00786E49"/>
    <w:rsid w:val="00786FA5"/>
    <w:rsid w:val="0078729F"/>
    <w:rsid w:val="007874E5"/>
    <w:rsid w:val="007878DF"/>
    <w:rsid w:val="00787CEE"/>
    <w:rsid w:val="00787E28"/>
    <w:rsid w:val="0079013B"/>
    <w:rsid w:val="007902E1"/>
    <w:rsid w:val="00790354"/>
    <w:rsid w:val="00790592"/>
    <w:rsid w:val="0079061A"/>
    <w:rsid w:val="0079061C"/>
    <w:rsid w:val="0079070C"/>
    <w:rsid w:val="00790960"/>
    <w:rsid w:val="00790A37"/>
    <w:rsid w:val="007911FC"/>
    <w:rsid w:val="0079133B"/>
    <w:rsid w:val="00791382"/>
    <w:rsid w:val="0079156A"/>
    <w:rsid w:val="0079161F"/>
    <w:rsid w:val="00791833"/>
    <w:rsid w:val="00791860"/>
    <w:rsid w:val="0079191D"/>
    <w:rsid w:val="0079193D"/>
    <w:rsid w:val="00791ADB"/>
    <w:rsid w:val="00791CCF"/>
    <w:rsid w:val="00791D01"/>
    <w:rsid w:val="00791DE6"/>
    <w:rsid w:val="0079201D"/>
    <w:rsid w:val="00792027"/>
    <w:rsid w:val="00792537"/>
    <w:rsid w:val="00792567"/>
    <w:rsid w:val="00792D4E"/>
    <w:rsid w:val="00792DF4"/>
    <w:rsid w:val="00792F38"/>
    <w:rsid w:val="0079301C"/>
    <w:rsid w:val="007930FC"/>
    <w:rsid w:val="00793144"/>
    <w:rsid w:val="0079316B"/>
    <w:rsid w:val="0079333F"/>
    <w:rsid w:val="0079392C"/>
    <w:rsid w:val="00793B8F"/>
    <w:rsid w:val="00793E71"/>
    <w:rsid w:val="0079407F"/>
    <w:rsid w:val="0079409B"/>
    <w:rsid w:val="00794300"/>
    <w:rsid w:val="00794995"/>
    <w:rsid w:val="007951B1"/>
    <w:rsid w:val="00795387"/>
    <w:rsid w:val="007953A9"/>
    <w:rsid w:val="007959D2"/>
    <w:rsid w:val="00795AAD"/>
    <w:rsid w:val="00796002"/>
    <w:rsid w:val="00796094"/>
    <w:rsid w:val="00796D2C"/>
    <w:rsid w:val="00796EB9"/>
    <w:rsid w:val="00797160"/>
    <w:rsid w:val="0079759E"/>
    <w:rsid w:val="007975BC"/>
    <w:rsid w:val="007978B5"/>
    <w:rsid w:val="007A006B"/>
    <w:rsid w:val="007A033D"/>
    <w:rsid w:val="007A0820"/>
    <w:rsid w:val="007A0A0B"/>
    <w:rsid w:val="007A0BAE"/>
    <w:rsid w:val="007A0EB6"/>
    <w:rsid w:val="007A1127"/>
    <w:rsid w:val="007A15A7"/>
    <w:rsid w:val="007A1AAA"/>
    <w:rsid w:val="007A1F64"/>
    <w:rsid w:val="007A2213"/>
    <w:rsid w:val="007A2562"/>
    <w:rsid w:val="007A2AB4"/>
    <w:rsid w:val="007A2B35"/>
    <w:rsid w:val="007A2B58"/>
    <w:rsid w:val="007A2C7B"/>
    <w:rsid w:val="007A2DCA"/>
    <w:rsid w:val="007A2EEB"/>
    <w:rsid w:val="007A2F8C"/>
    <w:rsid w:val="007A325F"/>
    <w:rsid w:val="007A36E4"/>
    <w:rsid w:val="007A36F7"/>
    <w:rsid w:val="007A4083"/>
    <w:rsid w:val="007A42ED"/>
    <w:rsid w:val="007A4A0B"/>
    <w:rsid w:val="007A4A80"/>
    <w:rsid w:val="007A5875"/>
    <w:rsid w:val="007A5A9D"/>
    <w:rsid w:val="007A5BED"/>
    <w:rsid w:val="007A5D9D"/>
    <w:rsid w:val="007A60BB"/>
    <w:rsid w:val="007A6110"/>
    <w:rsid w:val="007A6B91"/>
    <w:rsid w:val="007A6F4D"/>
    <w:rsid w:val="007A707B"/>
    <w:rsid w:val="007A74EC"/>
    <w:rsid w:val="007A7622"/>
    <w:rsid w:val="007A76F5"/>
    <w:rsid w:val="007B0672"/>
    <w:rsid w:val="007B070B"/>
    <w:rsid w:val="007B07C2"/>
    <w:rsid w:val="007B088D"/>
    <w:rsid w:val="007B0AC2"/>
    <w:rsid w:val="007B13C7"/>
    <w:rsid w:val="007B1404"/>
    <w:rsid w:val="007B1AFA"/>
    <w:rsid w:val="007B1F27"/>
    <w:rsid w:val="007B2442"/>
    <w:rsid w:val="007B298E"/>
    <w:rsid w:val="007B3267"/>
    <w:rsid w:val="007B3756"/>
    <w:rsid w:val="007B3B42"/>
    <w:rsid w:val="007B3DD0"/>
    <w:rsid w:val="007B3ECB"/>
    <w:rsid w:val="007B3F75"/>
    <w:rsid w:val="007B40B4"/>
    <w:rsid w:val="007B4558"/>
    <w:rsid w:val="007B48A2"/>
    <w:rsid w:val="007B4F24"/>
    <w:rsid w:val="007B501C"/>
    <w:rsid w:val="007B506D"/>
    <w:rsid w:val="007B5263"/>
    <w:rsid w:val="007B5ACC"/>
    <w:rsid w:val="007B5AFD"/>
    <w:rsid w:val="007B5B31"/>
    <w:rsid w:val="007B5BDC"/>
    <w:rsid w:val="007B5FBF"/>
    <w:rsid w:val="007B60CB"/>
    <w:rsid w:val="007B6420"/>
    <w:rsid w:val="007B6732"/>
    <w:rsid w:val="007B6A45"/>
    <w:rsid w:val="007B6A47"/>
    <w:rsid w:val="007B6B05"/>
    <w:rsid w:val="007B6EA3"/>
    <w:rsid w:val="007B6ED7"/>
    <w:rsid w:val="007B7A03"/>
    <w:rsid w:val="007B7AF1"/>
    <w:rsid w:val="007B7E79"/>
    <w:rsid w:val="007C0105"/>
    <w:rsid w:val="007C025E"/>
    <w:rsid w:val="007C0275"/>
    <w:rsid w:val="007C0372"/>
    <w:rsid w:val="007C0711"/>
    <w:rsid w:val="007C079B"/>
    <w:rsid w:val="007C0A0B"/>
    <w:rsid w:val="007C0F02"/>
    <w:rsid w:val="007C149E"/>
    <w:rsid w:val="007C1A5E"/>
    <w:rsid w:val="007C2028"/>
    <w:rsid w:val="007C216C"/>
    <w:rsid w:val="007C22A2"/>
    <w:rsid w:val="007C2438"/>
    <w:rsid w:val="007C261A"/>
    <w:rsid w:val="007C2A1A"/>
    <w:rsid w:val="007C30E3"/>
    <w:rsid w:val="007C346C"/>
    <w:rsid w:val="007C3781"/>
    <w:rsid w:val="007C41D2"/>
    <w:rsid w:val="007C427B"/>
    <w:rsid w:val="007C4400"/>
    <w:rsid w:val="007C4678"/>
    <w:rsid w:val="007C4FD2"/>
    <w:rsid w:val="007C5574"/>
    <w:rsid w:val="007C5704"/>
    <w:rsid w:val="007C593E"/>
    <w:rsid w:val="007C6570"/>
    <w:rsid w:val="007C65A5"/>
    <w:rsid w:val="007C664A"/>
    <w:rsid w:val="007C6D83"/>
    <w:rsid w:val="007C7370"/>
    <w:rsid w:val="007C759B"/>
    <w:rsid w:val="007C7B6C"/>
    <w:rsid w:val="007C7C40"/>
    <w:rsid w:val="007C7C7D"/>
    <w:rsid w:val="007C7DAD"/>
    <w:rsid w:val="007C7DDB"/>
    <w:rsid w:val="007D0167"/>
    <w:rsid w:val="007D02AF"/>
    <w:rsid w:val="007D051C"/>
    <w:rsid w:val="007D0A02"/>
    <w:rsid w:val="007D0ACD"/>
    <w:rsid w:val="007D0D93"/>
    <w:rsid w:val="007D0F57"/>
    <w:rsid w:val="007D1018"/>
    <w:rsid w:val="007D111B"/>
    <w:rsid w:val="007D1373"/>
    <w:rsid w:val="007D15C5"/>
    <w:rsid w:val="007D18E7"/>
    <w:rsid w:val="007D1A08"/>
    <w:rsid w:val="007D1C7B"/>
    <w:rsid w:val="007D1D6E"/>
    <w:rsid w:val="007D1E4D"/>
    <w:rsid w:val="007D2043"/>
    <w:rsid w:val="007D2378"/>
    <w:rsid w:val="007D2C46"/>
    <w:rsid w:val="007D3538"/>
    <w:rsid w:val="007D3920"/>
    <w:rsid w:val="007D3BB8"/>
    <w:rsid w:val="007D3BC8"/>
    <w:rsid w:val="007D3EBE"/>
    <w:rsid w:val="007D42DF"/>
    <w:rsid w:val="007D4D52"/>
    <w:rsid w:val="007D4F30"/>
    <w:rsid w:val="007D50CD"/>
    <w:rsid w:val="007D5126"/>
    <w:rsid w:val="007D5448"/>
    <w:rsid w:val="007D59BA"/>
    <w:rsid w:val="007D60B2"/>
    <w:rsid w:val="007D67E2"/>
    <w:rsid w:val="007D68F5"/>
    <w:rsid w:val="007D6BAE"/>
    <w:rsid w:val="007D6D85"/>
    <w:rsid w:val="007D7330"/>
    <w:rsid w:val="007D7969"/>
    <w:rsid w:val="007D7D8C"/>
    <w:rsid w:val="007E00AF"/>
    <w:rsid w:val="007E02FE"/>
    <w:rsid w:val="007E068D"/>
    <w:rsid w:val="007E08B8"/>
    <w:rsid w:val="007E09ED"/>
    <w:rsid w:val="007E0C0D"/>
    <w:rsid w:val="007E10CE"/>
    <w:rsid w:val="007E14DA"/>
    <w:rsid w:val="007E19A8"/>
    <w:rsid w:val="007E1CD6"/>
    <w:rsid w:val="007E1EDE"/>
    <w:rsid w:val="007E1F27"/>
    <w:rsid w:val="007E20A0"/>
    <w:rsid w:val="007E21B9"/>
    <w:rsid w:val="007E21EC"/>
    <w:rsid w:val="007E2316"/>
    <w:rsid w:val="007E232C"/>
    <w:rsid w:val="007E26AB"/>
    <w:rsid w:val="007E2797"/>
    <w:rsid w:val="007E2899"/>
    <w:rsid w:val="007E2A45"/>
    <w:rsid w:val="007E2C24"/>
    <w:rsid w:val="007E2E17"/>
    <w:rsid w:val="007E2E96"/>
    <w:rsid w:val="007E2F5C"/>
    <w:rsid w:val="007E3185"/>
    <w:rsid w:val="007E331F"/>
    <w:rsid w:val="007E3363"/>
    <w:rsid w:val="007E39C2"/>
    <w:rsid w:val="007E3FDA"/>
    <w:rsid w:val="007E41A5"/>
    <w:rsid w:val="007E4616"/>
    <w:rsid w:val="007E49DD"/>
    <w:rsid w:val="007E4CBA"/>
    <w:rsid w:val="007E4CC7"/>
    <w:rsid w:val="007E4D4F"/>
    <w:rsid w:val="007E521B"/>
    <w:rsid w:val="007E5788"/>
    <w:rsid w:val="007E5A1F"/>
    <w:rsid w:val="007E5A44"/>
    <w:rsid w:val="007E6148"/>
    <w:rsid w:val="007E61F9"/>
    <w:rsid w:val="007E6220"/>
    <w:rsid w:val="007E640B"/>
    <w:rsid w:val="007E6AD5"/>
    <w:rsid w:val="007E6D7F"/>
    <w:rsid w:val="007E731E"/>
    <w:rsid w:val="007E73BB"/>
    <w:rsid w:val="007E7715"/>
    <w:rsid w:val="007E7740"/>
    <w:rsid w:val="007E79D8"/>
    <w:rsid w:val="007E7D21"/>
    <w:rsid w:val="007F01C0"/>
    <w:rsid w:val="007F064D"/>
    <w:rsid w:val="007F0C3D"/>
    <w:rsid w:val="007F0D11"/>
    <w:rsid w:val="007F0F2C"/>
    <w:rsid w:val="007F219A"/>
    <w:rsid w:val="007F220C"/>
    <w:rsid w:val="007F2396"/>
    <w:rsid w:val="007F27C4"/>
    <w:rsid w:val="007F2897"/>
    <w:rsid w:val="007F2B57"/>
    <w:rsid w:val="007F2DF3"/>
    <w:rsid w:val="007F31C2"/>
    <w:rsid w:val="007F3439"/>
    <w:rsid w:val="007F35EA"/>
    <w:rsid w:val="007F37D0"/>
    <w:rsid w:val="007F40AB"/>
    <w:rsid w:val="007F4112"/>
    <w:rsid w:val="007F44F4"/>
    <w:rsid w:val="007F4840"/>
    <w:rsid w:val="007F4B62"/>
    <w:rsid w:val="007F4F90"/>
    <w:rsid w:val="007F518A"/>
    <w:rsid w:val="007F53CF"/>
    <w:rsid w:val="007F5E6C"/>
    <w:rsid w:val="007F6080"/>
    <w:rsid w:val="007F6914"/>
    <w:rsid w:val="007F6A5A"/>
    <w:rsid w:val="007F6B9F"/>
    <w:rsid w:val="007F6EB7"/>
    <w:rsid w:val="007F7167"/>
    <w:rsid w:val="007F74DA"/>
    <w:rsid w:val="007F769F"/>
    <w:rsid w:val="007F76ED"/>
    <w:rsid w:val="008001D6"/>
    <w:rsid w:val="00800265"/>
    <w:rsid w:val="00800368"/>
    <w:rsid w:val="008003A9"/>
    <w:rsid w:val="00800C28"/>
    <w:rsid w:val="00801184"/>
    <w:rsid w:val="008012FD"/>
    <w:rsid w:val="008015B5"/>
    <w:rsid w:val="008016E5"/>
    <w:rsid w:val="00801B2A"/>
    <w:rsid w:val="00801D00"/>
    <w:rsid w:val="00801DDE"/>
    <w:rsid w:val="008022B6"/>
    <w:rsid w:val="008028C6"/>
    <w:rsid w:val="00802A3B"/>
    <w:rsid w:val="00802C5A"/>
    <w:rsid w:val="00803061"/>
    <w:rsid w:val="00803694"/>
    <w:rsid w:val="008037B4"/>
    <w:rsid w:val="0080385B"/>
    <w:rsid w:val="00803E0A"/>
    <w:rsid w:val="00803FC8"/>
    <w:rsid w:val="00804101"/>
    <w:rsid w:val="0080458C"/>
    <w:rsid w:val="008046EA"/>
    <w:rsid w:val="00804B0B"/>
    <w:rsid w:val="00804FEB"/>
    <w:rsid w:val="00805058"/>
    <w:rsid w:val="008052C7"/>
    <w:rsid w:val="0080559A"/>
    <w:rsid w:val="00805D57"/>
    <w:rsid w:val="008061F9"/>
    <w:rsid w:val="0080631C"/>
    <w:rsid w:val="00806546"/>
    <w:rsid w:val="00806C73"/>
    <w:rsid w:val="00806D57"/>
    <w:rsid w:val="00806DDE"/>
    <w:rsid w:val="00807290"/>
    <w:rsid w:val="008073DE"/>
    <w:rsid w:val="00810034"/>
    <w:rsid w:val="008103D4"/>
    <w:rsid w:val="00810429"/>
    <w:rsid w:val="00811027"/>
    <w:rsid w:val="00811243"/>
    <w:rsid w:val="0081147B"/>
    <w:rsid w:val="00811657"/>
    <w:rsid w:val="008116D9"/>
    <w:rsid w:val="008117A6"/>
    <w:rsid w:val="00812129"/>
    <w:rsid w:val="00812263"/>
    <w:rsid w:val="00812432"/>
    <w:rsid w:val="00812853"/>
    <w:rsid w:val="00812D0E"/>
    <w:rsid w:val="00812E06"/>
    <w:rsid w:val="008133B4"/>
    <w:rsid w:val="008136FE"/>
    <w:rsid w:val="00813807"/>
    <w:rsid w:val="00813B2B"/>
    <w:rsid w:val="00813DAB"/>
    <w:rsid w:val="00813E0D"/>
    <w:rsid w:val="00813E4A"/>
    <w:rsid w:val="00813F4A"/>
    <w:rsid w:val="008145A6"/>
    <w:rsid w:val="008145BF"/>
    <w:rsid w:val="0081540C"/>
    <w:rsid w:val="008156C2"/>
    <w:rsid w:val="00816A8D"/>
    <w:rsid w:val="00816DE0"/>
    <w:rsid w:val="00816E04"/>
    <w:rsid w:val="00816FFE"/>
    <w:rsid w:val="00817004"/>
    <w:rsid w:val="0081707F"/>
    <w:rsid w:val="00817A66"/>
    <w:rsid w:val="00817A83"/>
    <w:rsid w:val="00817B4D"/>
    <w:rsid w:val="00817D3E"/>
    <w:rsid w:val="00820089"/>
    <w:rsid w:val="0082050F"/>
    <w:rsid w:val="00820BCB"/>
    <w:rsid w:val="00820D88"/>
    <w:rsid w:val="00820DBE"/>
    <w:rsid w:val="00820FD6"/>
    <w:rsid w:val="008211B4"/>
    <w:rsid w:val="00821209"/>
    <w:rsid w:val="008212D0"/>
    <w:rsid w:val="00821698"/>
    <w:rsid w:val="00821E6E"/>
    <w:rsid w:val="00822080"/>
    <w:rsid w:val="0082209E"/>
    <w:rsid w:val="00822785"/>
    <w:rsid w:val="008228B9"/>
    <w:rsid w:val="00822B5D"/>
    <w:rsid w:val="00822C05"/>
    <w:rsid w:val="00822F39"/>
    <w:rsid w:val="00822F79"/>
    <w:rsid w:val="00823005"/>
    <w:rsid w:val="0082366F"/>
    <w:rsid w:val="00823D7C"/>
    <w:rsid w:val="00823DFB"/>
    <w:rsid w:val="00824255"/>
    <w:rsid w:val="008247E0"/>
    <w:rsid w:val="0082499C"/>
    <w:rsid w:val="00824A6A"/>
    <w:rsid w:val="008250E5"/>
    <w:rsid w:val="008251AB"/>
    <w:rsid w:val="0082555E"/>
    <w:rsid w:val="00825670"/>
    <w:rsid w:val="0082598B"/>
    <w:rsid w:val="008259AC"/>
    <w:rsid w:val="00825A3F"/>
    <w:rsid w:val="00825B33"/>
    <w:rsid w:val="00826585"/>
    <w:rsid w:val="0082684D"/>
    <w:rsid w:val="00826861"/>
    <w:rsid w:val="00827319"/>
    <w:rsid w:val="0082751B"/>
    <w:rsid w:val="008275C5"/>
    <w:rsid w:val="008279CD"/>
    <w:rsid w:val="00827AC4"/>
    <w:rsid w:val="00827E1F"/>
    <w:rsid w:val="0083063D"/>
    <w:rsid w:val="00830A03"/>
    <w:rsid w:val="00830BA4"/>
    <w:rsid w:val="00830BAD"/>
    <w:rsid w:val="00830F07"/>
    <w:rsid w:val="00830F5C"/>
    <w:rsid w:val="00830FBA"/>
    <w:rsid w:val="008310CB"/>
    <w:rsid w:val="00831326"/>
    <w:rsid w:val="00831391"/>
    <w:rsid w:val="00831633"/>
    <w:rsid w:val="00831808"/>
    <w:rsid w:val="00831999"/>
    <w:rsid w:val="008319D9"/>
    <w:rsid w:val="00831C06"/>
    <w:rsid w:val="00831FF3"/>
    <w:rsid w:val="008322E1"/>
    <w:rsid w:val="0083245E"/>
    <w:rsid w:val="0083264D"/>
    <w:rsid w:val="00832B8B"/>
    <w:rsid w:val="00832C0A"/>
    <w:rsid w:val="0083362E"/>
    <w:rsid w:val="00833C59"/>
    <w:rsid w:val="008340BD"/>
    <w:rsid w:val="008341A7"/>
    <w:rsid w:val="00834215"/>
    <w:rsid w:val="00834542"/>
    <w:rsid w:val="008349DC"/>
    <w:rsid w:val="00834B7C"/>
    <w:rsid w:val="00834C1E"/>
    <w:rsid w:val="00834FE5"/>
    <w:rsid w:val="00835268"/>
    <w:rsid w:val="00835507"/>
    <w:rsid w:val="0083557A"/>
    <w:rsid w:val="00835681"/>
    <w:rsid w:val="00835C46"/>
    <w:rsid w:val="00836057"/>
    <w:rsid w:val="0083633C"/>
    <w:rsid w:val="0083668E"/>
    <w:rsid w:val="00836B17"/>
    <w:rsid w:val="00836CAE"/>
    <w:rsid w:val="00836ED5"/>
    <w:rsid w:val="008371E4"/>
    <w:rsid w:val="008375E9"/>
    <w:rsid w:val="00837C70"/>
    <w:rsid w:val="00837EBC"/>
    <w:rsid w:val="00840188"/>
    <w:rsid w:val="008402CC"/>
    <w:rsid w:val="008402E7"/>
    <w:rsid w:val="0084090E"/>
    <w:rsid w:val="00840EDB"/>
    <w:rsid w:val="0084128D"/>
    <w:rsid w:val="0084129E"/>
    <w:rsid w:val="008412C2"/>
    <w:rsid w:val="00841405"/>
    <w:rsid w:val="00841560"/>
    <w:rsid w:val="00841A49"/>
    <w:rsid w:val="00841B88"/>
    <w:rsid w:val="00841BA9"/>
    <w:rsid w:val="00841F36"/>
    <w:rsid w:val="00841FD7"/>
    <w:rsid w:val="0084215C"/>
    <w:rsid w:val="0084262B"/>
    <w:rsid w:val="008426F1"/>
    <w:rsid w:val="00842B57"/>
    <w:rsid w:val="00842EFC"/>
    <w:rsid w:val="008435D0"/>
    <w:rsid w:val="008435F1"/>
    <w:rsid w:val="0084367A"/>
    <w:rsid w:val="00843875"/>
    <w:rsid w:val="008439B3"/>
    <w:rsid w:val="00843CE7"/>
    <w:rsid w:val="008444FE"/>
    <w:rsid w:val="0084482F"/>
    <w:rsid w:val="00844A3E"/>
    <w:rsid w:val="00844B0A"/>
    <w:rsid w:val="00844D1D"/>
    <w:rsid w:val="00844DDE"/>
    <w:rsid w:val="008460B4"/>
    <w:rsid w:val="00846178"/>
    <w:rsid w:val="008464AB"/>
    <w:rsid w:val="00846B18"/>
    <w:rsid w:val="0084742E"/>
    <w:rsid w:val="0084778E"/>
    <w:rsid w:val="00847A64"/>
    <w:rsid w:val="00847BB0"/>
    <w:rsid w:val="00850219"/>
    <w:rsid w:val="008502C9"/>
    <w:rsid w:val="00850694"/>
    <w:rsid w:val="00850DBE"/>
    <w:rsid w:val="0085121F"/>
    <w:rsid w:val="00851325"/>
    <w:rsid w:val="00851BDE"/>
    <w:rsid w:val="00851C8C"/>
    <w:rsid w:val="00851D62"/>
    <w:rsid w:val="00851EB5"/>
    <w:rsid w:val="00852389"/>
    <w:rsid w:val="00852475"/>
    <w:rsid w:val="008529B4"/>
    <w:rsid w:val="00852ACB"/>
    <w:rsid w:val="00852B83"/>
    <w:rsid w:val="00852B94"/>
    <w:rsid w:val="00852C9D"/>
    <w:rsid w:val="00852E87"/>
    <w:rsid w:val="00852EDF"/>
    <w:rsid w:val="0085304C"/>
    <w:rsid w:val="00853077"/>
    <w:rsid w:val="008537A7"/>
    <w:rsid w:val="00853D91"/>
    <w:rsid w:val="00854918"/>
    <w:rsid w:val="00854B6E"/>
    <w:rsid w:val="00854BEB"/>
    <w:rsid w:val="00854FC7"/>
    <w:rsid w:val="00855CC5"/>
    <w:rsid w:val="0085652E"/>
    <w:rsid w:val="008565B6"/>
    <w:rsid w:val="008569A8"/>
    <w:rsid w:val="00856BE2"/>
    <w:rsid w:val="00856C7D"/>
    <w:rsid w:val="008575E1"/>
    <w:rsid w:val="00857636"/>
    <w:rsid w:val="00857C8F"/>
    <w:rsid w:val="00860283"/>
    <w:rsid w:val="00860749"/>
    <w:rsid w:val="00860985"/>
    <w:rsid w:val="00860A2F"/>
    <w:rsid w:val="00860AB4"/>
    <w:rsid w:val="00860C8A"/>
    <w:rsid w:val="00860D47"/>
    <w:rsid w:val="00860E2E"/>
    <w:rsid w:val="00861286"/>
    <w:rsid w:val="0086160E"/>
    <w:rsid w:val="0086192A"/>
    <w:rsid w:val="0086205B"/>
    <w:rsid w:val="00862195"/>
    <w:rsid w:val="008624AF"/>
    <w:rsid w:val="00862DAD"/>
    <w:rsid w:val="00863095"/>
    <w:rsid w:val="008632DF"/>
    <w:rsid w:val="0086372C"/>
    <w:rsid w:val="0086395A"/>
    <w:rsid w:val="00863BF4"/>
    <w:rsid w:val="008641A0"/>
    <w:rsid w:val="00865209"/>
    <w:rsid w:val="00865397"/>
    <w:rsid w:val="00865476"/>
    <w:rsid w:val="00865F97"/>
    <w:rsid w:val="00866172"/>
    <w:rsid w:val="00866178"/>
    <w:rsid w:val="00866664"/>
    <w:rsid w:val="0086692F"/>
    <w:rsid w:val="00866970"/>
    <w:rsid w:val="00866979"/>
    <w:rsid w:val="00866A19"/>
    <w:rsid w:val="00866B12"/>
    <w:rsid w:val="00866B24"/>
    <w:rsid w:val="00866C00"/>
    <w:rsid w:val="00866C4A"/>
    <w:rsid w:val="00866F36"/>
    <w:rsid w:val="00866FEF"/>
    <w:rsid w:val="008672F6"/>
    <w:rsid w:val="008674B7"/>
    <w:rsid w:val="008678D4"/>
    <w:rsid w:val="00867914"/>
    <w:rsid w:val="00870065"/>
    <w:rsid w:val="00870087"/>
    <w:rsid w:val="00870150"/>
    <w:rsid w:val="0087054E"/>
    <w:rsid w:val="008708A6"/>
    <w:rsid w:val="00870C6B"/>
    <w:rsid w:val="0087122E"/>
    <w:rsid w:val="00871397"/>
    <w:rsid w:val="008715D3"/>
    <w:rsid w:val="00871618"/>
    <w:rsid w:val="0087183D"/>
    <w:rsid w:val="0087198E"/>
    <w:rsid w:val="00871F02"/>
    <w:rsid w:val="00872081"/>
    <w:rsid w:val="00872394"/>
    <w:rsid w:val="008723B6"/>
    <w:rsid w:val="008725DE"/>
    <w:rsid w:val="008725FA"/>
    <w:rsid w:val="008726D2"/>
    <w:rsid w:val="00872CC2"/>
    <w:rsid w:val="00872CD0"/>
    <w:rsid w:val="00873115"/>
    <w:rsid w:val="00873407"/>
    <w:rsid w:val="0087373E"/>
    <w:rsid w:val="00873B72"/>
    <w:rsid w:val="00873BD0"/>
    <w:rsid w:val="00873C12"/>
    <w:rsid w:val="00873C53"/>
    <w:rsid w:val="00873ED3"/>
    <w:rsid w:val="008747FC"/>
    <w:rsid w:val="008749B0"/>
    <w:rsid w:val="00874CF3"/>
    <w:rsid w:val="00874D1F"/>
    <w:rsid w:val="00874D51"/>
    <w:rsid w:val="00875138"/>
    <w:rsid w:val="008751E2"/>
    <w:rsid w:val="008761D1"/>
    <w:rsid w:val="00876245"/>
    <w:rsid w:val="008762A4"/>
    <w:rsid w:val="00876532"/>
    <w:rsid w:val="00876716"/>
    <w:rsid w:val="0087699C"/>
    <w:rsid w:val="00876F8C"/>
    <w:rsid w:val="0087728D"/>
    <w:rsid w:val="0087760F"/>
    <w:rsid w:val="00880256"/>
    <w:rsid w:val="00880282"/>
    <w:rsid w:val="0088029F"/>
    <w:rsid w:val="00880799"/>
    <w:rsid w:val="008809C3"/>
    <w:rsid w:val="00880B8C"/>
    <w:rsid w:val="0088111D"/>
    <w:rsid w:val="0088128A"/>
    <w:rsid w:val="00881A86"/>
    <w:rsid w:val="00881AA7"/>
    <w:rsid w:val="00881B57"/>
    <w:rsid w:val="00881C90"/>
    <w:rsid w:val="00882298"/>
    <w:rsid w:val="008826DF"/>
    <w:rsid w:val="00882820"/>
    <w:rsid w:val="008829A1"/>
    <w:rsid w:val="008831B9"/>
    <w:rsid w:val="00883355"/>
    <w:rsid w:val="00883A7B"/>
    <w:rsid w:val="00883A95"/>
    <w:rsid w:val="008840DC"/>
    <w:rsid w:val="00884135"/>
    <w:rsid w:val="00884188"/>
    <w:rsid w:val="008841BB"/>
    <w:rsid w:val="008842DF"/>
    <w:rsid w:val="00884463"/>
    <w:rsid w:val="008846FB"/>
    <w:rsid w:val="00884851"/>
    <w:rsid w:val="00884D6D"/>
    <w:rsid w:val="0088528C"/>
    <w:rsid w:val="00885543"/>
    <w:rsid w:val="00885ADE"/>
    <w:rsid w:val="00885D2C"/>
    <w:rsid w:val="00886723"/>
    <w:rsid w:val="00886CD0"/>
    <w:rsid w:val="00886DF6"/>
    <w:rsid w:val="00886FF9"/>
    <w:rsid w:val="0088732A"/>
    <w:rsid w:val="008874E7"/>
    <w:rsid w:val="0088752C"/>
    <w:rsid w:val="008877FE"/>
    <w:rsid w:val="00887963"/>
    <w:rsid w:val="00887B7C"/>
    <w:rsid w:val="00887BEC"/>
    <w:rsid w:val="008900E8"/>
    <w:rsid w:val="00890146"/>
    <w:rsid w:val="00890687"/>
    <w:rsid w:val="0089081E"/>
    <w:rsid w:val="00890EB9"/>
    <w:rsid w:val="0089113D"/>
    <w:rsid w:val="00891166"/>
    <w:rsid w:val="0089147B"/>
    <w:rsid w:val="00891CA4"/>
    <w:rsid w:val="00891D44"/>
    <w:rsid w:val="00891EE6"/>
    <w:rsid w:val="00892031"/>
    <w:rsid w:val="0089284F"/>
    <w:rsid w:val="00892EA2"/>
    <w:rsid w:val="008936C3"/>
    <w:rsid w:val="00893B32"/>
    <w:rsid w:val="00894303"/>
    <w:rsid w:val="008944A4"/>
    <w:rsid w:val="00894675"/>
    <w:rsid w:val="0089532A"/>
    <w:rsid w:val="00895384"/>
    <w:rsid w:val="008953F9"/>
    <w:rsid w:val="008957D9"/>
    <w:rsid w:val="0089583D"/>
    <w:rsid w:val="00895D8B"/>
    <w:rsid w:val="00895E74"/>
    <w:rsid w:val="00895F2D"/>
    <w:rsid w:val="00896147"/>
    <w:rsid w:val="00896FCD"/>
    <w:rsid w:val="00897194"/>
    <w:rsid w:val="008971B9"/>
    <w:rsid w:val="008971C6"/>
    <w:rsid w:val="0089720D"/>
    <w:rsid w:val="008973E4"/>
    <w:rsid w:val="00897A3D"/>
    <w:rsid w:val="00897B70"/>
    <w:rsid w:val="00897E7C"/>
    <w:rsid w:val="008A02C1"/>
    <w:rsid w:val="008A04F1"/>
    <w:rsid w:val="008A05B0"/>
    <w:rsid w:val="008A08A6"/>
    <w:rsid w:val="008A0E11"/>
    <w:rsid w:val="008A1373"/>
    <w:rsid w:val="008A1746"/>
    <w:rsid w:val="008A1784"/>
    <w:rsid w:val="008A19BF"/>
    <w:rsid w:val="008A1C04"/>
    <w:rsid w:val="008A1C4F"/>
    <w:rsid w:val="008A1DE5"/>
    <w:rsid w:val="008A201E"/>
    <w:rsid w:val="008A2584"/>
    <w:rsid w:val="008A2DA3"/>
    <w:rsid w:val="008A2E84"/>
    <w:rsid w:val="008A2F45"/>
    <w:rsid w:val="008A3051"/>
    <w:rsid w:val="008A378E"/>
    <w:rsid w:val="008A3DF5"/>
    <w:rsid w:val="008A4AE2"/>
    <w:rsid w:val="008A4B09"/>
    <w:rsid w:val="008A4BFB"/>
    <w:rsid w:val="008A4DB1"/>
    <w:rsid w:val="008A5148"/>
    <w:rsid w:val="008A538B"/>
    <w:rsid w:val="008A5C74"/>
    <w:rsid w:val="008A5D71"/>
    <w:rsid w:val="008A6172"/>
    <w:rsid w:val="008A61AD"/>
    <w:rsid w:val="008A684F"/>
    <w:rsid w:val="008A68CF"/>
    <w:rsid w:val="008A6928"/>
    <w:rsid w:val="008A6D03"/>
    <w:rsid w:val="008A6E11"/>
    <w:rsid w:val="008A7B81"/>
    <w:rsid w:val="008B04A6"/>
    <w:rsid w:val="008B0640"/>
    <w:rsid w:val="008B0676"/>
    <w:rsid w:val="008B0987"/>
    <w:rsid w:val="008B0AFC"/>
    <w:rsid w:val="008B1359"/>
    <w:rsid w:val="008B1735"/>
    <w:rsid w:val="008B1850"/>
    <w:rsid w:val="008B1E2C"/>
    <w:rsid w:val="008B24A5"/>
    <w:rsid w:val="008B343D"/>
    <w:rsid w:val="008B346E"/>
    <w:rsid w:val="008B35E3"/>
    <w:rsid w:val="008B3E64"/>
    <w:rsid w:val="008B414B"/>
    <w:rsid w:val="008B4699"/>
    <w:rsid w:val="008B488D"/>
    <w:rsid w:val="008B4B0F"/>
    <w:rsid w:val="008B4B40"/>
    <w:rsid w:val="008B4DB0"/>
    <w:rsid w:val="008B4EBB"/>
    <w:rsid w:val="008B5122"/>
    <w:rsid w:val="008B59C1"/>
    <w:rsid w:val="008B5B24"/>
    <w:rsid w:val="008B5BD1"/>
    <w:rsid w:val="008B6007"/>
    <w:rsid w:val="008B600A"/>
    <w:rsid w:val="008B629A"/>
    <w:rsid w:val="008B65A5"/>
    <w:rsid w:val="008B692F"/>
    <w:rsid w:val="008B6AB9"/>
    <w:rsid w:val="008B6F3C"/>
    <w:rsid w:val="008B7B6A"/>
    <w:rsid w:val="008B7D91"/>
    <w:rsid w:val="008C050F"/>
    <w:rsid w:val="008C05B6"/>
    <w:rsid w:val="008C10BB"/>
    <w:rsid w:val="008C1127"/>
    <w:rsid w:val="008C1136"/>
    <w:rsid w:val="008C1449"/>
    <w:rsid w:val="008C1549"/>
    <w:rsid w:val="008C15F7"/>
    <w:rsid w:val="008C1BF1"/>
    <w:rsid w:val="008C1E02"/>
    <w:rsid w:val="008C1FFE"/>
    <w:rsid w:val="008C280B"/>
    <w:rsid w:val="008C298B"/>
    <w:rsid w:val="008C29A6"/>
    <w:rsid w:val="008C2A77"/>
    <w:rsid w:val="008C2BB7"/>
    <w:rsid w:val="008C2BF6"/>
    <w:rsid w:val="008C3180"/>
    <w:rsid w:val="008C3677"/>
    <w:rsid w:val="008C393C"/>
    <w:rsid w:val="008C39AA"/>
    <w:rsid w:val="008C3C0E"/>
    <w:rsid w:val="008C4075"/>
    <w:rsid w:val="008C421D"/>
    <w:rsid w:val="008C43BE"/>
    <w:rsid w:val="008C4419"/>
    <w:rsid w:val="008C4E46"/>
    <w:rsid w:val="008C5065"/>
    <w:rsid w:val="008C527E"/>
    <w:rsid w:val="008C532A"/>
    <w:rsid w:val="008C5380"/>
    <w:rsid w:val="008C547F"/>
    <w:rsid w:val="008C5B94"/>
    <w:rsid w:val="008C60A8"/>
    <w:rsid w:val="008C61B6"/>
    <w:rsid w:val="008C68EA"/>
    <w:rsid w:val="008C69FB"/>
    <w:rsid w:val="008C7240"/>
    <w:rsid w:val="008C7723"/>
    <w:rsid w:val="008C7A32"/>
    <w:rsid w:val="008C7AFE"/>
    <w:rsid w:val="008C7CB8"/>
    <w:rsid w:val="008C7F07"/>
    <w:rsid w:val="008C7FD9"/>
    <w:rsid w:val="008D0024"/>
    <w:rsid w:val="008D0405"/>
    <w:rsid w:val="008D06FA"/>
    <w:rsid w:val="008D0B60"/>
    <w:rsid w:val="008D0D03"/>
    <w:rsid w:val="008D1392"/>
    <w:rsid w:val="008D1C92"/>
    <w:rsid w:val="008D1D65"/>
    <w:rsid w:val="008D1D97"/>
    <w:rsid w:val="008D20EA"/>
    <w:rsid w:val="008D2753"/>
    <w:rsid w:val="008D3655"/>
    <w:rsid w:val="008D36B9"/>
    <w:rsid w:val="008D3C73"/>
    <w:rsid w:val="008D3DC3"/>
    <w:rsid w:val="008D3F01"/>
    <w:rsid w:val="008D40FA"/>
    <w:rsid w:val="008D416C"/>
    <w:rsid w:val="008D4335"/>
    <w:rsid w:val="008D44FD"/>
    <w:rsid w:val="008D47D9"/>
    <w:rsid w:val="008D485F"/>
    <w:rsid w:val="008D4944"/>
    <w:rsid w:val="008D4A59"/>
    <w:rsid w:val="008D4D5A"/>
    <w:rsid w:val="008D4F34"/>
    <w:rsid w:val="008D5692"/>
    <w:rsid w:val="008D579F"/>
    <w:rsid w:val="008D5A5F"/>
    <w:rsid w:val="008D5FB6"/>
    <w:rsid w:val="008D60D3"/>
    <w:rsid w:val="008D61FB"/>
    <w:rsid w:val="008D66A0"/>
    <w:rsid w:val="008D692D"/>
    <w:rsid w:val="008D6CFC"/>
    <w:rsid w:val="008D6D53"/>
    <w:rsid w:val="008D6DA1"/>
    <w:rsid w:val="008D75BB"/>
    <w:rsid w:val="008D78FA"/>
    <w:rsid w:val="008D79BC"/>
    <w:rsid w:val="008D7BA4"/>
    <w:rsid w:val="008D7BC8"/>
    <w:rsid w:val="008D7E65"/>
    <w:rsid w:val="008E0026"/>
    <w:rsid w:val="008E02E1"/>
    <w:rsid w:val="008E038A"/>
    <w:rsid w:val="008E0447"/>
    <w:rsid w:val="008E0464"/>
    <w:rsid w:val="008E04A5"/>
    <w:rsid w:val="008E0677"/>
    <w:rsid w:val="008E086D"/>
    <w:rsid w:val="008E0B91"/>
    <w:rsid w:val="008E1856"/>
    <w:rsid w:val="008E1B15"/>
    <w:rsid w:val="008E1C66"/>
    <w:rsid w:val="008E1D1D"/>
    <w:rsid w:val="008E1E60"/>
    <w:rsid w:val="008E220C"/>
    <w:rsid w:val="008E225B"/>
    <w:rsid w:val="008E2328"/>
    <w:rsid w:val="008E2A0E"/>
    <w:rsid w:val="008E2D43"/>
    <w:rsid w:val="008E30F2"/>
    <w:rsid w:val="008E31FB"/>
    <w:rsid w:val="008E3204"/>
    <w:rsid w:val="008E3285"/>
    <w:rsid w:val="008E350C"/>
    <w:rsid w:val="008E392C"/>
    <w:rsid w:val="008E3D6E"/>
    <w:rsid w:val="008E3FB2"/>
    <w:rsid w:val="008E3FED"/>
    <w:rsid w:val="008E40AD"/>
    <w:rsid w:val="008E437D"/>
    <w:rsid w:val="008E47BD"/>
    <w:rsid w:val="008E4848"/>
    <w:rsid w:val="008E485F"/>
    <w:rsid w:val="008E4CEB"/>
    <w:rsid w:val="008E4F81"/>
    <w:rsid w:val="008E5294"/>
    <w:rsid w:val="008E53FE"/>
    <w:rsid w:val="008E598D"/>
    <w:rsid w:val="008E59DF"/>
    <w:rsid w:val="008E5B8E"/>
    <w:rsid w:val="008E5C73"/>
    <w:rsid w:val="008E5D95"/>
    <w:rsid w:val="008E5F60"/>
    <w:rsid w:val="008E600A"/>
    <w:rsid w:val="008E611B"/>
    <w:rsid w:val="008E6126"/>
    <w:rsid w:val="008E65FE"/>
    <w:rsid w:val="008E6742"/>
    <w:rsid w:val="008E6B97"/>
    <w:rsid w:val="008E6CE5"/>
    <w:rsid w:val="008E710E"/>
    <w:rsid w:val="008E716D"/>
    <w:rsid w:val="008E7350"/>
    <w:rsid w:val="008E743C"/>
    <w:rsid w:val="008E78C3"/>
    <w:rsid w:val="008E7940"/>
    <w:rsid w:val="008F0001"/>
    <w:rsid w:val="008F01B3"/>
    <w:rsid w:val="008F0237"/>
    <w:rsid w:val="008F0503"/>
    <w:rsid w:val="008F060E"/>
    <w:rsid w:val="008F0821"/>
    <w:rsid w:val="008F0856"/>
    <w:rsid w:val="008F0C18"/>
    <w:rsid w:val="008F0E86"/>
    <w:rsid w:val="008F1225"/>
    <w:rsid w:val="008F1431"/>
    <w:rsid w:val="008F1459"/>
    <w:rsid w:val="008F1941"/>
    <w:rsid w:val="008F1D34"/>
    <w:rsid w:val="008F2135"/>
    <w:rsid w:val="008F2154"/>
    <w:rsid w:val="008F2189"/>
    <w:rsid w:val="008F2475"/>
    <w:rsid w:val="008F2C21"/>
    <w:rsid w:val="008F3450"/>
    <w:rsid w:val="008F3702"/>
    <w:rsid w:val="008F375B"/>
    <w:rsid w:val="008F3A2D"/>
    <w:rsid w:val="008F3D06"/>
    <w:rsid w:val="008F3D26"/>
    <w:rsid w:val="008F3E24"/>
    <w:rsid w:val="008F3EF5"/>
    <w:rsid w:val="008F3F04"/>
    <w:rsid w:val="008F3F28"/>
    <w:rsid w:val="008F438F"/>
    <w:rsid w:val="008F4407"/>
    <w:rsid w:val="008F47A0"/>
    <w:rsid w:val="008F4820"/>
    <w:rsid w:val="008F4E1B"/>
    <w:rsid w:val="008F4EB1"/>
    <w:rsid w:val="008F53A8"/>
    <w:rsid w:val="008F5629"/>
    <w:rsid w:val="008F56CB"/>
    <w:rsid w:val="008F5CF8"/>
    <w:rsid w:val="008F5EF1"/>
    <w:rsid w:val="008F603D"/>
    <w:rsid w:val="008F66E5"/>
    <w:rsid w:val="008F6F92"/>
    <w:rsid w:val="008F7040"/>
    <w:rsid w:val="008F7382"/>
    <w:rsid w:val="008F74A8"/>
    <w:rsid w:val="008F7A48"/>
    <w:rsid w:val="008F7C84"/>
    <w:rsid w:val="008F7D74"/>
    <w:rsid w:val="008F7E8F"/>
    <w:rsid w:val="00900572"/>
    <w:rsid w:val="009006F5"/>
    <w:rsid w:val="009012DE"/>
    <w:rsid w:val="009015AC"/>
    <w:rsid w:val="0090176D"/>
    <w:rsid w:val="009017AE"/>
    <w:rsid w:val="00901BFC"/>
    <w:rsid w:val="009024E3"/>
    <w:rsid w:val="00902AC8"/>
    <w:rsid w:val="00902CC6"/>
    <w:rsid w:val="0090312E"/>
    <w:rsid w:val="00903215"/>
    <w:rsid w:val="00903397"/>
    <w:rsid w:val="00903789"/>
    <w:rsid w:val="009039E4"/>
    <w:rsid w:val="00904137"/>
    <w:rsid w:val="00904427"/>
    <w:rsid w:val="009044F1"/>
    <w:rsid w:val="00904A10"/>
    <w:rsid w:val="00905027"/>
    <w:rsid w:val="009050DA"/>
    <w:rsid w:val="009051FF"/>
    <w:rsid w:val="00905544"/>
    <w:rsid w:val="009055B5"/>
    <w:rsid w:val="00905839"/>
    <w:rsid w:val="0090599F"/>
    <w:rsid w:val="00905ACE"/>
    <w:rsid w:val="00905B12"/>
    <w:rsid w:val="00905B14"/>
    <w:rsid w:val="00905BDA"/>
    <w:rsid w:val="00905E46"/>
    <w:rsid w:val="00905F81"/>
    <w:rsid w:val="00905FC0"/>
    <w:rsid w:val="00906761"/>
    <w:rsid w:val="00906944"/>
    <w:rsid w:val="00906AB0"/>
    <w:rsid w:val="00906AE5"/>
    <w:rsid w:val="00906B5E"/>
    <w:rsid w:val="009070B4"/>
    <w:rsid w:val="009071D9"/>
    <w:rsid w:val="00907340"/>
    <w:rsid w:val="00907652"/>
    <w:rsid w:val="00907697"/>
    <w:rsid w:val="009077BD"/>
    <w:rsid w:val="00907D15"/>
    <w:rsid w:val="00907EB1"/>
    <w:rsid w:val="0091030E"/>
    <w:rsid w:val="00910997"/>
    <w:rsid w:val="009109E6"/>
    <w:rsid w:val="00910B0F"/>
    <w:rsid w:val="00910D01"/>
    <w:rsid w:val="0091100C"/>
    <w:rsid w:val="00911274"/>
    <w:rsid w:val="00911C37"/>
    <w:rsid w:val="009121B0"/>
    <w:rsid w:val="00912838"/>
    <w:rsid w:val="009128D7"/>
    <w:rsid w:val="00912A19"/>
    <w:rsid w:val="00912BB0"/>
    <w:rsid w:val="00912C14"/>
    <w:rsid w:val="00912C83"/>
    <w:rsid w:val="00912FA6"/>
    <w:rsid w:val="0091314B"/>
    <w:rsid w:val="00913349"/>
    <w:rsid w:val="009135AE"/>
    <w:rsid w:val="00913774"/>
    <w:rsid w:val="00913833"/>
    <w:rsid w:val="00913A2B"/>
    <w:rsid w:val="00913FCA"/>
    <w:rsid w:val="00914151"/>
    <w:rsid w:val="00914817"/>
    <w:rsid w:val="0091492F"/>
    <w:rsid w:val="00914FCD"/>
    <w:rsid w:val="0091557F"/>
    <w:rsid w:val="00915823"/>
    <w:rsid w:val="0091582C"/>
    <w:rsid w:val="00915A5E"/>
    <w:rsid w:val="00915ACA"/>
    <w:rsid w:val="009161EC"/>
    <w:rsid w:val="0091671E"/>
    <w:rsid w:val="0091735F"/>
    <w:rsid w:val="0091745B"/>
    <w:rsid w:val="00917720"/>
    <w:rsid w:val="009177E6"/>
    <w:rsid w:val="00917AE4"/>
    <w:rsid w:val="00917F0F"/>
    <w:rsid w:val="00917FD0"/>
    <w:rsid w:val="0092029A"/>
    <w:rsid w:val="00920E5B"/>
    <w:rsid w:val="0092102C"/>
    <w:rsid w:val="00921399"/>
    <w:rsid w:val="00921941"/>
    <w:rsid w:val="00921B06"/>
    <w:rsid w:val="00922089"/>
    <w:rsid w:val="0092223F"/>
    <w:rsid w:val="0092273F"/>
    <w:rsid w:val="00922A9C"/>
    <w:rsid w:val="00922C90"/>
    <w:rsid w:val="00922DE1"/>
    <w:rsid w:val="00922F2E"/>
    <w:rsid w:val="00923229"/>
    <w:rsid w:val="00923248"/>
    <w:rsid w:val="00923949"/>
    <w:rsid w:val="00923DEF"/>
    <w:rsid w:val="00924273"/>
    <w:rsid w:val="0092453C"/>
    <w:rsid w:val="0092463B"/>
    <w:rsid w:val="0092467C"/>
    <w:rsid w:val="009246D5"/>
    <w:rsid w:val="00924A83"/>
    <w:rsid w:val="00924AF6"/>
    <w:rsid w:val="00924B82"/>
    <w:rsid w:val="00924CE6"/>
    <w:rsid w:val="00924E09"/>
    <w:rsid w:val="00925286"/>
    <w:rsid w:val="00925436"/>
    <w:rsid w:val="009257F8"/>
    <w:rsid w:val="00925817"/>
    <w:rsid w:val="0092596E"/>
    <w:rsid w:val="00925AB2"/>
    <w:rsid w:val="00926483"/>
    <w:rsid w:val="00926534"/>
    <w:rsid w:val="009265A6"/>
    <w:rsid w:val="00926A38"/>
    <w:rsid w:val="00926D98"/>
    <w:rsid w:val="0092722C"/>
    <w:rsid w:val="00927244"/>
    <w:rsid w:val="0092731C"/>
    <w:rsid w:val="0092735D"/>
    <w:rsid w:val="00927786"/>
    <w:rsid w:val="00927ADF"/>
    <w:rsid w:val="00927BF8"/>
    <w:rsid w:val="00927DB1"/>
    <w:rsid w:val="00927E20"/>
    <w:rsid w:val="009301FF"/>
    <w:rsid w:val="00930299"/>
    <w:rsid w:val="00930312"/>
    <w:rsid w:val="00930903"/>
    <w:rsid w:val="009309C6"/>
    <w:rsid w:val="00930D15"/>
    <w:rsid w:val="00930F21"/>
    <w:rsid w:val="009314E1"/>
    <w:rsid w:val="00931757"/>
    <w:rsid w:val="00931AD0"/>
    <w:rsid w:val="00931CDA"/>
    <w:rsid w:val="00931CE4"/>
    <w:rsid w:val="00931D6B"/>
    <w:rsid w:val="009320A5"/>
    <w:rsid w:val="00932971"/>
    <w:rsid w:val="00932B50"/>
    <w:rsid w:val="009333A6"/>
    <w:rsid w:val="00933649"/>
    <w:rsid w:val="00933698"/>
    <w:rsid w:val="00934906"/>
    <w:rsid w:val="00934964"/>
    <w:rsid w:val="00934B34"/>
    <w:rsid w:val="00934DD4"/>
    <w:rsid w:val="00935086"/>
    <w:rsid w:val="00935264"/>
    <w:rsid w:val="0093583C"/>
    <w:rsid w:val="00935926"/>
    <w:rsid w:val="00935AD8"/>
    <w:rsid w:val="00935C5A"/>
    <w:rsid w:val="0093627C"/>
    <w:rsid w:val="00936407"/>
    <w:rsid w:val="009366C8"/>
    <w:rsid w:val="0093689B"/>
    <w:rsid w:val="00936A9C"/>
    <w:rsid w:val="0093720D"/>
    <w:rsid w:val="009378E2"/>
    <w:rsid w:val="00937AB1"/>
    <w:rsid w:val="0094002C"/>
    <w:rsid w:val="00940534"/>
    <w:rsid w:val="0094053B"/>
    <w:rsid w:val="00940779"/>
    <w:rsid w:val="0094077B"/>
    <w:rsid w:val="009409BF"/>
    <w:rsid w:val="00940B12"/>
    <w:rsid w:val="009410A5"/>
    <w:rsid w:val="009412A4"/>
    <w:rsid w:val="0094138A"/>
    <w:rsid w:val="00941501"/>
    <w:rsid w:val="00941C4E"/>
    <w:rsid w:val="00941D19"/>
    <w:rsid w:val="00941F7B"/>
    <w:rsid w:val="00942268"/>
    <w:rsid w:val="00942741"/>
    <w:rsid w:val="009429F0"/>
    <w:rsid w:val="00942E38"/>
    <w:rsid w:val="00942F08"/>
    <w:rsid w:val="00943A9B"/>
    <w:rsid w:val="00943CD4"/>
    <w:rsid w:val="00943F40"/>
    <w:rsid w:val="00944264"/>
    <w:rsid w:val="00944385"/>
    <w:rsid w:val="009445E6"/>
    <w:rsid w:val="00945A2A"/>
    <w:rsid w:val="00945B9E"/>
    <w:rsid w:val="00945F90"/>
    <w:rsid w:val="0094627A"/>
    <w:rsid w:val="0094654D"/>
    <w:rsid w:val="0094655C"/>
    <w:rsid w:val="00946756"/>
    <w:rsid w:val="00947393"/>
    <w:rsid w:val="009475E5"/>
    <w:rsid w:val="0094795E"/>
    <w:rsid w:val="00947A55"/>
    <w:rsid w:val="00947C2F"/>
    <w:rsid w:val="00950066"/>
    <w:rsid w:val="0095022E"/>
    <w:rsid w:val="00950423"/>
    <w:rsid w:val="009504A8"/>
    <w:rsid w:val="009504BB"/>
    <w:rsid w:val="00950511"/>
    <w:rsid w:val="009509BC"/>
    <w:rsid w:val="00950B06"/>
    <w:rsid w:val="00950BE5"/>
    <w:rsid w:val="00951088"/>
    <w:rsid w:val="00951625"/>
    <w:rsid w:val="0095163C"/>
    <w:rsid w:val="00951737"/>
    <w:rsid w:val="00951E73"/>
    <w:rsid w:val="0095229A"/>
    <w:rsid w:val="00952519"/>
    <w:rsid w:val="00953152"/>
    <w:rsid w:val="00953288"/>
    <w:rsid w:val="00953563"/>
    <w:rsid w:val="00953617"/>
    <w:rsid w:val="009536D3"/>
    <w:rsid w:val="009538BE"/>
    <w:rsid w:val="00953FC9"/>
    <w:rsid w:val="009548B8"/>
    <w:rsid w:val="00954924"/>
    <w:rsid w:val="00954B3A"/>
    <w:rsid w:val="00954B55"/>
    <w:rsid w:val="00954CA3"/>
    <w:rsid w:val="00954D98"/>
    <w:rsid w:val="0095512F"/>
    <w:rsid w:val="009552C4"/>
    <w:rsid w:val="0095546F"/>
    <w:rsid w:val="009554ED"/>
    <w:rsid w:val="00955692"/>
    <w:rsid w:val="00955850"/>
    <w:rsid w:val="00955C9B"/>
    <w:rsid w:val="00955D15"/>
    <w:rsid w:val="00955DE4"/>
    <w:rsid w:val="00955EB9"/>
    <w:rsid w:val="00956586"/>
    <w:rsid w:val="00956750"/>
    <w:rsid w:val="00956791"/>
    <w:rsid w:val="009567F0"/>
    <w:rsid w:val="00956BB8"/>
    <w:rsid w:val="00957221"/>
    <w:rsid w:val="00957AEC"/>
    <w:rsid w:val="00957D77"/>
    <w:rsid w:val="00960030"/>
    <w:rsid w:val="009612C0"/>
    <w:rsid w:val="00961402"/>
    <w:rsid w:val="0096171F"/>
    <w:rsid w:val="00961898"/>
    <w:rsid w:val="009619D0"/>
    <w:rsid w:val="00961DC5"/>
    <w:rsid w:val="00962222"/>
    <w:rsid w:val="00962F6D"/>
    <w:rsid w:val="00962FEC"/>
    <w:rsid w:val="00963555"/>
    <w:rsid w:val="009638C5"/>
    <w:rsid w:val="00963C36"/>
    <w:rsid w:val="00963FB6"/>
    <w:rsid w:val="00964007"/>
    <w:rsid w:val="00964203"/>
    <w:rsid w:val="00964348"/>
    <w:rsid w:val="00964827"/>
    <w:rsid w:val="00964B65"/>
    <w:rsid w:val="00964DF8"/>
    <w:rsid w:val="00965395"/>
    <w:rsid w:val="00965418"/>
    <w:rsid w:val="00965A79"/>
    <w:rsid w:val="00965B0A"/>
    <w:rsid w:val="00965E88"/>
    <w:rsid w:val="009660A9"/>
    <w:rsid w:val="009661F0"/>
    <w:rsid w:val="009662F8"/>
    <w:rsid w:val="009665B2"/>
    <w:rsid w:val="0096678F"/>
    <w:rsid w:val="00967493"/>
    <w:rsid w:val="0096754A"/>
    <w:rsid w:val="009677E8"/>
    <w:rsid w:val="00967E47"/>
    <w:rsid w:val="009702FE"/>
    <w:rsid w:val="009703C5"/>
    <w:rsid w:val="0097047F"/>
    <w:rsid w:val="00970ABB"/>
    <w:rsid w:val="00970B2C"/>
    <w:rsid w:val="00970C9A"/>
    <w:rsid w:val="00970D35"/>
    <w:rsid w:val="00970D7D"/>
    <w:rsid w:val="00970EE8"/>
    <w:rsid w:val="009718E9"/>
    <w:rsid w:val="00971953"/>
    <w:rsid w:val="00971C88"/>
    <w:rsid w:val="00971E76"/>
    <w:rsid w:val="00971EDA"/>
    <w:rsid w:val="00972435"/>
    <w:rsid w:val="009725D5"/>
    <w:rsid w:val="009726D2"/>
    <w:rsid w:val="0097278A"/>
    <w:rsid w:val="00972BBB"/>
    <w:rsid w:val="00972D78"/>
    <w:rsid w:val="00972E65"/>
    <w:rsid w:val="0097307A"/>
    <w:rsid w:val="0097368E"/>
    <w:rsid w:val="0097384B"/>
    <w:rsid w:val="00973B33"/>
    <w:rsid w:val="00973F50"/>
    <w:rsid w:val="00973FAA"/>
    <w:rsid w:val="009746E9"/>
    <w:rsid w:val="00975798"/>
    <w:rsid w:val="00975D04"/>
    <w:rsid w:val="009761A0"/>
    <w:rsid w:val="009769CE"/>
    <w:rsid w:val="00976BFA"/>
    <w:rsid w:val="00976C4F"/>
    <w:rsid w:val="00976C54"/>
    <w:rsid w:val="00976CE8"/>
    <w:rsid w:val="00976D39"/>
    <w:rsid w:val="00977456"/>
    <w:rsid w:val="00977B94"/>
    <w:rsid w:val="00977BB4"/>
    <w:rsid w:val="00977CD2"/>
    <w:rsid w:val="00977DB2"/>
    <w:rsid w:val="00977F2A"/>
    <w:rsid w:val="00977F6F"/>
    <w:rsid w:val="009804C5"/>
    <w:rsid w:val="009804F6"/>
    <w:rsid w:val="00980613"/>
    <w:rsid w:val="00980AC5"/>
    <w:rsid w:val="00980AD5"/>
    <w:rsid w:val="0098105E"/>
    <w:rsid w:val="009810BB"/>
    <w:rsid w:val="009813B3"/>
    <w:rsid w:val="0098190B"/>
    <w:rsid w:val="00981B8B"/>
    <w:rsid w:val="00981C6C"/>
    <w:rsid w:val="00981EA0"/>
    <w:rsid w:val="00981F88"/>
    <w:rsid w:val="0098220B"/>
    <w:rsid w:val="009827E6"/>
    <w:rsid w:val="00982AB9"/>
    <w:rsid w:val="00982AC6"/>
    <w:rsid w:val="009830A4"/>
    <w:rsid w:val="0098353A"/>
    <w:rsid w:val="00983923"/>
    <w:rsid w:val="00983EA0"/>
    <w:rsid w:val="00983FE0"/>
    <w:rsid w:val="0098455F"/>
    <w:rsid w:val="00984F4F"/>
    <w:rsid w:val="00984FB3"/>
    <w:rsid w:val="00985248"/>
    <w:rsid w:val="00985751"/>
    <w:rsid w:val="00985C5B"/>
    <w:rsid w:val="00985C8E"/>
    <w:rsid w:val="00985D40"/>
    <w:rsid w:val="00985E33"/>
    <w:rsid w:val="00985FC5"/>
    <w:rsid w:val="00986175"/>
    <w:rsid w:val="00986346"/>
    <w:rsid w:val="009864FE"/>
    <w:rsid w:val="00986635"/>
    <w:rsid w:val="009869FA"/>
    <w:rsid w:val="00986C48"/>
    <w:rsid w:val="00986C6D"/>
    <w:rsid w:val="00986C95"/>
    <w:rsid w:val="00986F4F"/>
    <w:rsid w:val="009873F9"/>
    <w:rsid w:val="00987422"/>
    <w:rsid w:val="0098745F"/>
    <w:rsid w:val="0098755D"/>
    <w:rsid w:val="00987775"/>
    <w:rsid w:val="00987BB7"/>
    <w:rsid w:val="00987D99"/>
    <w:rsid w:val="00987EAE"/>
    <w:rsid w:val="00987EB8"/>
    <w:rsid w:val="00987FDE"/>
    <w:rsid w:val="00990186"/>
    <w:rsid w:val="00990477"/>
    <w:rsid w:val="009908E2"/>
    <w:rsid w:val="00990DD8"/>
    <w:rsid w:val="00991333"/>
    <w:rsid w:val="0099133E"/>
    <w:rsid w:val="0099134A"/>
    <w:rsid w:val="00991588"/>
    <w:rsid w:val="00991C86"/>
    <w:rsid w:val="00991DD7"/>
    <w:rsid w:val="00991EA1"/>
    <w:rsid w:val="00992077"/>
    <w:rsid w:val="00992116"/>
    <w:rsid w:val="00992259"/>
    <w:rsid w:val="0099308F"/>
    <w:rsid w:val="00993425"/>
    <w:rsid w:val="00994E19"/>
    <w:rsid w:val="009959DE"/>
    <w:rsid w:val="00995C9B"/>
    <w:rsid w:val="00995D36"/>
    <w:rsid w:val="00996183"/>
    <w:rsid w:val="0099662B"/>
    <w:rsid w:val="009969D4"/>
    <w:rsid w:val="00996AB6"/>
    <w:rsid w:val="00996BDC"/>
    <w:rsid w:val="00996D85"/>
    <w:rsid w:val="00996EAE"/>
    <w:rsid w:val="00997524"/>
    <w:rsid w:val="00997AD8"/>
    <w:rsid w:val="00997DFB"/>
    <w:rsid w:val="009A00B3"/>
    <w:rsid w:val="009A01A7"/>
    <w:rsid w:val="009A0C5A"/>
    <w:rsid w:val="009A0C7E"/>
    <w:rsid w:val="009A0F31"/>
    <w:rsid w:val="009A1249"/>
    <w:rsid w:val="009A1BAE"/>
    <w:rsid w:val="009A2298"/>
    <w:rsid w:val="009A2783"/>
    <w:rsid w:val="009A2975"/>
    <w:rsid w:val="009A2AB2"/>
    <w:rsid w:val="009A2B78"/>
    <w:rsid w:val="009A3B08"/>
    <w:rsid w:val="009A3B6A"/>
    <w:rsid w:val="009A3BB8"/>
    <w:rsid w:val="009A3EE0"/>
    <w:rsid w:val="009A3F53"/>
    <w:rsid w:val="009A422F"/>
    <w:rsid w:val="009A44D8"/>
    <w:rsid w:val="009A46D9"/>
    <w:rsid w:val="009A4A34"/>
    <w:rsid w:val="009A53C6"/>
    <w:rsid w:val="009A5585"/>
    <w:rsid w:val="009A57AD"/>
    <w:rsid w:val="009A583E"/>
    <w:rsid w:val="009A5950"/>
    <w:rsid w:val="009A5B16"/>
    <w:rsid w:val="009A60D7"/>
    <w:rsid w:val="009A6763"/>
    <w:rsid w:val="009A68F8"/>
    <w:rsid w:val="009A6B89"/>
    <w:rsid w:val="009A6C0C"/>
    <w:rsid w:val="009A6C2B"/>
    <w:rsid w:val="009A6DCD"/>
    <w:rsid w:val="009A6E22"/>
    <w:rsid w:val="009A6FF1"/>
    <w:rsid w:val="009A708D"/>
    <w:rsid w:val="009A7095"/>
    <w:rsid w:val="009A730A"/>
    <w:rsid w:val="009A7481"/>
    <w:rsid w:val="009A7961"/>
    <w:rsid w:val="009A7CD1"/>
    <w:rsid w:val="009B0111"/>
    <w:rsid w:val="009B053A"/>
    <w:rsid w:val="009B0871"/>
    <w:rsid w:val="009B0AA4"/>
    <w:rsid w:val="009B0F60"/>
    <w:rsid w:val="009B10EF"/>
    <w:rsid w:val="009B122D"/>
    <w:rsid w:val="009B1926"/>
    <w:rsid w:val="009B1A31"/>
    <w:rsid w:val="009B1A32"/>
    <w:rsid w:val="009B1B01"/>
    <w:rsid w:val="009B1D23"/>
    <w:rsid w:val="009B1E22"/>
    <w:rsid w:val="009B1E50"/>
    <w:rsid w:val="009B20C6"/>
    <w:rsid w:val="009B273F"/>
    <w:rsid w:val="009B28A4"/>
    <w:rsid w:val="009B2AAD"/>
    <w:rsid w:val="009B2BCE"/>
    <w:rsid w:val="009B3356"/>
    <w:rsid w:val="009B37D8"/>
    <w:rsid w:val="009B3AB2"/>
    <w:rsid w:val="009B42F5"/>
    <w:rsid w:val="009B4417"/>
    <w:rsid w:val="009B4478"/>
    <w:rsid w:val="009B45DA"/>
    <w:rsid w:val="009B46DF"/>
    <w:rsid w:val="009B49FB"/>
    <w:rsid w:val="009B4A12"/>
    <w:rsid w:val="009B4B42"/>
    <w:rsid w:val="009B4BA1"/>
    <w:rsid w:val="009B4DAC"/>
    <w:rsid w:val="009B4DCD"/>
    <w:rsid w:val="009B504A"/>
    <w:rsid w:val="009B55CE"/>
    <w:rsid w:val="009B57A2"/>
    <w:rsid w:val="009B57FC"/>
    <w:rsid w:val="009B59D9"/>
    <w:rsid w:val="009B59E7"/>
    <w:rsid w:val="009B5A3E"/>
    <w:rsid w:val="009B5E94"/>
    <w:rsid w:val="009B5F3E"/>
    <w:rsid w:val="009B5FBF"/>
    <w:rsid w:val="009B67E3"/>
    <w:rsid w:val="009B69CD"/>
    <w:rsid w:val="009B6B85"/>
    <w:rsid w:val="009B6E49"/>
    <w:rsid w:val="009B6F2B"/>
    <w:rsid w:val="009B6F84"/>
    <w:rsid w:val="009B79B8"/>
    <w:rsid w:val="009B7B11"/>
    <w:rsid w:val="009B7F9B"/>
    <w:rsid w:val="009C0201"/>
    <w:rsid w:val="009C055C"/>
    <w:rsid w:val="009C056D"/>
    <w:rsid w:val="009C0612"/>
    <w:rsid w:val="009C0B25"/>
    <w:rsid w:val="009C0D8A"/>
    <w:rsid w:val="009C1120"/>
    <w:rsid w:val="009C13D4"/>
    <w:rsid w:val="009C1723"/>
    <w:rsid w:val="009C21F1"/>
    <w:rsid w:val="009C2539"/>
    <w:rsid w:val="009C26F6"/>
    <w:rsid w:val="009C2802"/>
    <w:rsid w:val="009C319E"/>
    <w:rsid w:val="009C3281"/>
    <w:rsid w:val="009C32BA"/>
    <w:rsid w:val="009C336A"/>
    <w:rsid w:val="009C351A"/>
    <w:rsid w:val="009C3C55"/>
    <w:rsid w:val="009C3C84"/>
    <w:rsid w:val="009C3C97"/>
    <w:rsid w:val="009C427C"/>
    <w:rsid w:val="009C4557"/>
    <w:rsid w:val="009C4610"/>
    <w:rsid w:val="009C46D9"/>
    <w:rsid w:val="009C48FF"/>
    <w:rsid w:val="009C4BE7"/>
    <w:rsid w:val="009C4EB2"/>
    <w:rsid w:val="009C5933"/>
    <w:rsid w:val="009C5DBB"/>
    <w:rsid w:val="009C62D0"/>
    <w:rsid w:val="009C67CA"/>
    <w:rsid w:val="009C6ABC"/>
    <w:rsid w:val="009C6ABD"/>
    <w:rsid w:val="009C6B1B"/>
    <w:rsid w:val="009C6C99"/>
    <w:rsid w:val="009C6E92"/>
    <w:rsid w:val="009C6F18"/>
    <w:rsid w:val="009C789E"/>
    <w:rsid w:val="009C7B6A"/>
    <w:rsid w:val="009C7DA8"/>
    <w:rsid w:val="009D019E"/>
    <w:rsid w:val="009D02E6"/>
    <w:rsid w:val="009D0AE9"/>
    <w:rsid w:val="009D1514"/>
    <w:rsid w:val="009D1602"/>
    <w:rsid w:val="009D173D"/>
    <w:rsid w:val="009D18E5"/>
    <w:rsid w:val="009D1C04"/>
    <w:rsid w:val="009D1CFC"/>
    <w:rsid w:val="009D224F"/>
    <w:rsid w:val="009D22A0"/>
    <w:rsid w:val="009D22B2"/>
    <w:rsid w:val="009D25D9"/>
    <w:rsid w:val="009D284F"/>
    <w:rsid w:val="009D288E"/>
    <w:rsid w:val="009D2B91"/>
    <w:rsid w:val="009D3591"/>
    <w:rsid w:val="009D3C94"/>
    <w:rsid w:val="009D3F61"/>
    <w:rsid w:val="009D4028"/>
    <w:rsid w:val="009D407E"/>
    <w:rsid w:val="009D4872"/>
    <w:rsid w:val="009D4E45"/>
    <w:rsid w:val="009D5145"/>
    <w:rsid w:val="009D5306"/>
    <w:rsid w:val="009D54E1"/>
    <w:rsid w:val="009D5887"/>
    <w:rsid w:val="009D5B5E"/>
    <w:rsid w:val="009D6115"/>
    <w:rsid w:val="009D617C"/>
    <w:rsid w:val="009D66EA"/>
    <w:rsid w:val="009D694C"/>
    <w:rsid w:val="009D712B"/>
    <w:rsid w:val="009D7144"/>
    <w:rsid w:val="009D717C"/>
    <w:rsid w:val="009D7518"/>
    <w:rsid w:val="009D773D"/>
    <w:rsid w:val="009D7A8D"/>
    <w:rsid w:val="009D7AD7"/>
    <w:rsid w:val="009D7D6E"/>
    <w:rsid w:val="009E0195"/>
    <w:rsid w:val="009E0A93"/>
    <w:rsid w:val="009E0B5C"/>
    <w:rsid w:val="009E10EB"/>
    <w:rsid w:val="009E1A29"/>
    <w:rsid w:val="009E1B8A"/>
    <w:rsid w:val="009E1BF6"/>
    <w:rsid w:val="009E1F94"/>
    <w:rsid w:val="009E23BC"/>
    <w:rsid w:val="009E23C8"/>
    <w:rsid w:val="009E2683"/>
    <w:rsid w:val="009E2904"/>
    <w:rsid w:val="009E2AAC"/>
    <w:rsid w:val="009E2C1A"/>
    <w:rsid w:val="009E2D7C"/>
    <w:rsid w:val="009E2DAA"/>
    <w:rsid w:val="009E2E35"/>
    <w:rsid w:val="009E3345"/>
    <w:rsid w:val="009E3C9C"/>
    <w:rsid w:val="009E3CC2"/>
    <w:rsid w:val="009E3D19"/>
    <w:rsid w:val="009E42C7"/>
    <w:rsid w:val="009E45D4"/>
    <w:rsid w:val="009E465D"/>
    <w:rsid w:val="009E477E"/>
    <w:rsid w:val="009E4EAC"/>
    <w:rsid w:val="009E51C3"/>
    <w:rsid w:val="009E52CE"/>
    <w:rsid w:val="009E5336"/>
    <w:rsid w:val="009E54E6"/>
    <w:rsid w:val="009E5B35"/>
    <w:rsid w:val="009E5EF5"/>
    <w:rsid w:val="009E64CB"/>
    <w:rsid w:val="009E669A"/>
    <w:rsid w:val="009E6895"/>
    <w:rsid w:val="009E68A2"/>
    <w:rsid w:val="009E696C"/>
    <w:rsid w:val="009E6ABF"/>
    <w:rsid w:val="009E74EE"/>
    <w:rsid w:val="009E78D2"/>
    <w:rsid w:val="009E7B22"/>
    <w:rsid w:val="009F0180"/>
    <w:rsid w:val="009F0222"/>
    <w:rsid w:val="009F064E"/>
    <w:rsid w:val="009F0A9E"/>
    <w:rsid w:val="009F0B18"/>
    <w:rsid w:val="009F0C3A"/>
    <w:rsid w:val="009F0D6C"/>
    <w:rsid w:val="009F1937"/>
    <w:rsid w:val="009F1EE8"/>
    <w:rsid w:val="009F1F5B"/>
    <w:rsid w:val="009F2034"/>
    <w:rsid w:val="009F2037"/>
    <w:rsid w:val="009F2425"/>
    <w:rsid w:val="009F2651"/>
    <w:rsid w:val="009F32A4"/>
    <w:rsid w:val="009F358D"/>
    <w:rsid w:val="009F3804"/>
    <w:rsid w:val="009F3F46"/>
    <w:rsid w:val="009F471D"/>
    <w:rsid w:val="009F4740"/>
    <w:rsid w:val="009F4D53"/>
    <w:rsid w:val="009F4E74"/>
    <w:rsid w:val="009F55C0"/>
    <w:rsid w:val="009F5677"/>
    <w:rsid w:val="009F576B"/>
    <w:rsid w:val="009F58A8"/>
    <w:rsid w:val="009F5AC7"/>
    <w:rsid w:val="009F5ACE"/>
    <w:rsid w:val="009F5C69"/>
    <w:rsid w:val="009F5E78"/>
    <w:rsid w:val="009F5F0A"/>
    <w:rsid w:val="009F6821"/>
    <w:rsid w:val="009F68DB"/>
    <w:rsid w:val="009F6A0C"/>
    <w:rsid w:val="009F6C10"/>
    <w:rsid w:val="009F6DB9"/>
    <w:rsid w:val="009F6DE6"/>
    <w:rsid w:val="009F6FC7"/>
    <w:rsid w:val="009F71DF"/>
    <w:rsid w:val="009F731F"/>
    <w:rsid w:val="009F74AC"/>
    <w:rsid w:val="009F7631"/>
    <w:rsid w:val="009F7E62"/>
    <w:rsid w:val="00A0049A"/>
    <w:rsid w:val="00A004FC"/>
    <w:rsid w:val="00A009DD"/>
    <w:rsid w:val="00A00BB9"/>
    <w:rsid w:val="00A00C04"/>
    <w:rsid w:val="00A00D19"/>
    <w:rsid w:val="00A01058"/>
    <w:rsid w:val="00A0136B"/>
    <w:rsid w:val="00A0177E"/>
    <w:rsid w:val="00A01958"/>
    <w:rsid w:val="00A01DB2"/>
    <w:rsid w:val="00A01F3C"/>
    <w:rsid w:val="00A01FB0"/>
    <w:rsid w:val="00A020D3"/>
    <w:rsid w:val="00A023DC"/>
    <w:rsid w:val="00A023E2"/>
    <w:rsid w:val="00A026E0"/>
    <w:rsid w:val="00A02756"/>
    <w:rsid w:val="00A0279C"/>
    <w:rsid w:val="00A028C5"/>
    <w:rsid w:val="00A02A0A"/>
    <w:rsid w:val="00A02E55"/>
    <w:rsid w:val="00A02EF3"/>
    <w:rsid w:val="00A0318C"/>
    <w:rsid w:val="00A03195"/>
    <w:rsid w:val="00A037E6"/>
    <w:rsid w:val="00A038F8"/>
    <w:rsid w:val="00A03C9F"/>
    <w:rsid w:val="00A03D5F"/>
    <w:rsid w:val="00A03D90"/>
    <w:rsid w:val="00A04210"/>
    <w:rsid w:val="00A042D9"/>
    <w:rsid w:val="00A0493E"/>
    <w:rsid w:val="00A04E81"/>
    <w:rsid w:val="00A04F6D"/>
    <w:rsid w:val="00A05046"/>
    <w:rsid w:val="00A05062"/>
    <w:rsid w:val="00A05099"/>
    <w:rsid w:val="00A05141"/>
    <w:rsid w:val="00A0518E"/>
    <w:rsid w:val="00A053F5"/>
    <w:rsid w:val="00A05989"/>
    <w:rsid w:val="00A05B52"/>
    <w:rsid w:val="00A05D40"/>
    <w:rsid w:val="00A05E09"/>
    <w:rsid w:val="00A068DA"/>
    <w:rsid w:val="00A06A57"/>
    <w:rsid w:val="00A06F26"/>
    <w:rsid w:val="00A07031"/>
    <w:rsid w:val="00A0704D"/>
    <w:rsid w:val="00A070F3"/>
    <w:rsid w:val="00A0728B"/>
    <w:rsid w:val="00A079C7"/>
    <w:rsid w:val="00A07DFB"/>
    <w:rsid w:val="00A101B5"/>
    <w:rsid w:val="00A101E6"/>
    <w:rsid w:val="00A1046C"/>
    <w:rsid w:val="00A10619"/>
    <w:rsid w:val="00A10CD7"/>
    <w:rsid w:val="00A112EA"/>
    <w:rsid w:val="00A11301"/>
    <w:rsid w:val="00A11614"/>
    <w:rsid w:val="00A1192F"/>
    <w:rsid w:val="00A11A03"/>
    <w:rsid w:val="00A12AD7"/>
    <w:rsid w:val="00A12B76"/>
    <w:rsid w:val="00A12D6E"/>
    <w:rsid w:val="00A12FDB"/>
    <w:rsid w:val="00A13263"/>
    <w:rsid w:val="00A133AE"/>
    <w:rsid w:val="00A1399B"/>
    <w:rsid w:val="00A13B08"/>
    <w:rsid w:val="00A13E97"/>
    <w:rsid w:val="00A1403D"/>
    <w:rsid w:val="00A140A5"/>
    <w:rsid w:val="00A143B9"/>
    <w:rsid w:val="00A14623"/>
    <w:rsid w:val="00A1490F"/>
    <w:rsid w:val="00A149F8"/>
    <w:rsid w:val="00A14A28"/>
    <w:rsid w:val="00A14B37"/>
    <w:rsid w:val="00A14DF4"/>
    <w:rsid w:val="00A14FF6"/>
    <w:rsid w:val="00A1513B"/>
    <w:rsid w:val="00A1571F"/>
    <w:rsid w:val="00A15740"/>
    <w:rsid w:val="00A1586F"/>
    <w:rsid w:val="00A15DD5"/>
    <w:rsid w:val="00A166BA"/>
    <w:rsid w:val="00A166EC"/>
    <w:rsid w:val="00A16A5F"/>
    <w:rsid w:val="00A16AEF"/>
    <w:rsid w:val="00A1711E"/>
    <w:rsid w:val="00A17154"/>
    <w:rsid w:val="00A1764E"/>
    <w:rsid w:val="00A1783C"/>
    <w:rsid w:val="00A17D62"/>
    <w:rsid w:val="00A17F8C"/>
    <w:rsid w:val="00A2000C"/>
    <w:rsid w:val="00A20319"/>
    <w:rsid w:val="00A20330"/>
    <w:rsid w:val="00A20388"/>
    <w:rsid w:val="00A204DA"/>
    <w:rsid w:val="00A20516"/>
    <w:rsid w:val="00A20681"/>
    <w:rsid w:val="00A2095A"/>
    <w:rsid w:val="00A20C25"/>
    <w:rsid w:val="00A20D5B"/>
    <w:rsid w:val="00A21027"/>
    <w:rsid w:val="00A2107F"/>
    <w:rsid w:val="00A213D0"/>
    <w:rsid w:val="00A21427"/>
    <w:rsid w:val="00A216F2"/>
    <w:rsid w:val="00A217A1"/>
    <w:rsid w:val="00A21878"/>
    <w:rsid w:val="00A218A6"/>
    <w:rsid w:val="00A22211"/>
    <w:rsid w:val="00A2229B"/>
    <w:rsid w:val="00A22771"/>
    <w:rsid w:val="00A2298E"/>
    <w:rsid w:val="00A22994"/>
    <w:rsid w:val="00A22F9B"/>
    <w:rsid w:val="00A22FA6"/>
    <w:rsid w:val="00A23607"/>
    <w:rsid w:val="00A23E03"/>
    <w:rsid w:val="00A23F41"/>
    <w:rsid w:val="00A242C8"/>
    <w:rsid w:val="00A2435B"/>
    <w:rsid w:val="00A24671"/>
    <w:rsid w:val="00A247D0"/>
    <w:rsid w:val="00A249AD"/>
    <w:rsid w:val="00A24E50"/>
    <w:rsid w:val="00A25051"/>
    <w:rsid w:val="00A25D6B"/>
    <w:rsid w:val="00A2615B"/>
    <w:rsid w:val="00A2649D"/>
    <w:rsid w:val="00A266A9"/>
    <w:rsid w:val="00A26713"/>
    <w:rsid w:val="00A268DD"/>
    <w:rsid w:val="00A26ADB"/>
    <w:rsid w:val="00A26BED"/>
    <w:rsid w:val="00A2718A"/>
    <w:rsid w:val="00A2736F"/>
    <w:rsid w:val="00A273CB"/>
    <w:rsid w:val="00A275C6"/>
    <w:rsid w:val="00A27A40"/>
    <w:rsid w:val="00A27A6F"/>
    <w:rsid w:val="00A27AD4"/>
    <w:rsid w:val="00A27DBE"/>
    <w:rsid w:val="00A27E73"/>
    <w:rsid w:val="00A302B4"/>
    <w:rsid w:val="00A3070E"/>
    <w:rsid w:val="00A307B9"/>
    <w:rsid w:val="00A30CB0"/>
    <w:rsid w:val="00A30D61"/>
    <w:rsid w:val="00A311CA"/>
    <w:rsid w:val="00A316E5"/>
    <w:rsid w:val="00A316F6"/>
    <w:rsid w:val="00A317CB"/>
    <w:rsid w:val="00A31A38"/>
    <w:rsid w:val="00A31A41"/>
    <w:rsid w:val="00A31D47"/>
    <w:rsid w:val="00A31EE2"/>
    <w:rsid w:val="00A31F28"/>
    <w:rsid w:val="00A320F2"/>
    <w:rsid w:val="00A32177"/>
    <w:rsid w:val="00A32420"/>
    <w:rsid w:val="00A3242A"/>
    <w:rsid w:val="00A324B3"/>
    <w:rsid w:val="00A32A30"/>
    <w:rsid w:val="00A32A9E"/>
    <w:rsid w:val="00A32D4E"/>
    <w:rsid w:val="00A3324B"/>
    <w:rsid w:val="00A3364C"/>
    <w:rsid w:val="00A33A67"/>
    <w:rsid w:val="00A33C47"/>
    <w:rsid w:val="00A33E86"/>
    <w:rsid w:val="00A344F3"/>
    <w:rsid w:val="00A345E7"/>
    <w:rsid w:val="00A348C6"/>
    <w:rsid w:val="00A3493A"/>
    <w:rsid w:val="00A34BB1"/>
    <w:rsid w:val="00A34EBA"/>
    <w:rsid w:val="00A3539A"/>
    <w:rsid w:val="00A353AC"/>
    <w:rsid w:val="00A35869"/>
    <w:rsid w:val="00A35AB2"/>
    <w:rsid w:val="00A35BCF"/>
    <w:rsid w:val="00A35D9B"/>
    <w:rsid w:val="00A3634E"/>
    <w:rsid w:val="00A36AA1"/>
    <w:rsid w:val="00A36ABE"/>
    <w:rsid w:val="00A36BA8"/>
    <w:rsid w:val="00A36CA4"/>
    <w:rsid w:val="00A37046"/>
    <w:rsid w:val="00A370FF"/>
    <w:rsid w:val="00A373E8"/>
    <w:rsid w:val="00A37C21"/>
    <w:rsid w:val="00A4035B"/>
    <w:rsid w:val="00A40C22"/>
    <w:rsid w:val="00A40C2C"/>
    <w:rsid w:val="00A41705"/>
    <w:rsid w:val="00A41C2A"/>
    <w:rsid w:val="00A41FE6"/>
    <w:rsid w:val="00A4229F"/>
    <w:rsid w:val="00A42342"/>
    <w:rsid w:val="00A4243A"/>
    <w:rsid w:val="00A42878"/>
    <w:rsid w:val="00A4291D"/>
    <w:rsid w:val="00A42CCF"/>
    <w:rsid w:val="00A42E18"/>
    <w:rsid w:val="00A42F78"/>
    <w:rsid w:val="00A43052"/>
    <w:rsid w:val="00A43220"/>
    <w:rsid w:val="00A4348D"/>
    <w:rsid w:val="00A43B01"/>
    <w:rsid w:val="00A444CD"/>
    <w:rsid w:val="00A449EF"/>
    <w:rsid w:val="00A44B3E"/>
    <w:rsid w:val="00A44E87"/>
    <w:rsid w:val="00A44EE5"/>
    <w:rsid w:val="00A44F03"/>
    <w:rsid w:val="00A452B9"/>
    <w:rsid w:val="00A45308"/>
    <w:rsid w:val="00A45395"/>
    <w:rsid w:val="00A456C2"/>
    <w:rsid w:val="00A4599E"/>
    <w:rsid w:val="00A45EA7"/>
    <w:rsid w:val="00A460E5"/>
    <w:rsid w:val="00A4632A"/>
    <w:rsid w:val="00A4653C"/>
    <w:rsid w:val="00A46568"/>
    <w:rsid w:val="00A46CE2"/>
    <w:rsid w:val="00A47318"/>
    <w:rsid w:val="00A4733D"/>
    <w:rsid w:val="00A476F2"/>
    <w:rsid w:val="00A4787B"/>
    <w:rsid w:val="00A47D2B"/>
    <w:rsid w:val="00A5027B"/>
    <w:rsid w:val="00A50634"/>
    <w:rsid w:val="00A50A4F"/>
    <w:rsid w:val="00A50A80"/>
    <w:rsid w:val="00A51A13"/>
    <w:rsid w:val="00A51A70"/>
    <w:rsid w:val="00A51A76"/>
    <w:rsid w:val="00A51D62"/>
    <w:rsid w:val="00A51EB4"/>
    <w:rsid w:val="00A51F44"/>
    <w:rsid w:val="00A51F56"/>
    <w:rsid w:val="00A524CF"/>
    <w:rsid w:val="00A525D8"/>
    <w:rsid w:val="00A5271B"/>
    <w:rsid w:val="00A52B11"/>
    <w:rsid w:val="00A52C06"/>
    <w:rsid w:val="00A52E9F"/>
    <w:rsid w:val="00A5313E"/>
    <w:rsid w:val="00A53417"/>
    <w:rsid w:val="00A53428"/>
    <w:rsid w:val="00A534F1"/>
    <w:rsid w:val="00A53646"/>
    <w:rsid w:val="00A5392E"/>
    <w:rsid w:val="00A53BBA"/>
    <w:rsid w:val="00A53EA0"/>
    <w:rsid w:val="00A53F0F"/>
    <w:rsid w:val="00A54879"/>
    <w:rsid w:val="00A54C71"/>
    <w:rsid w:val="00A54FA3"/>
    <w:rsid w:val="00A55062"/>
    <w:rsid w:val="00A5598B"/>
    <w:rsid w:val="00A55E1A"/>
    <w:rsid w:val="00A56012"/>
    <w:rsid w:val="00A562A0"/>
    <w:rsid w:val="00A56521"/>
    <w:rsid w:val="00A56913"/>
    <w:rsid w:val="00A56AEB"/>
    <w:rsid w:val="00A56CEF"/>
    <w:rsid w:val="00A56DD4"/>
    <w:rsid w:val="00A57480"/>
    <w:rsid w:val="00A57558"/>
    <w:rsid w:val="00A5755B"/>
    <w:rsid w:val="00A57A1C"/>
    <w:rsid w:val="00A57C2B"/>
    <w:rsid w:val="00A57CEA"/>
    <w:rsid w:val="00A57D0B"/>
    <w:rsid w:val="00A57DF9"/>
    <w:rsid w:val="00A57FB1"/>
    <w:rsid w:val="00A6065F"/>
    <w:rsid w:val="00A60760"/>
    <w:rsid w:val="00A609A0"/>
    <w:rsid w:val="00A60DC5"/>
    <w:rsid w:val="00A60F1D"/>
    <w:rsid w:val="00A60F68"/>
    <w:rsid w:val="00A60F8E"/>
    <w:rsid w:val="00A613FA"/>
    <w:rsid w:val="00A618A4"/>
    <w:rsid w:val="00A618B3"/>
    <w:rsid w:val="00A61A06"/>
    <w:rsid w:val="00A61FF4"/>
    <w:rsid w:val="00A62589"/>
    <w:rsid w:val="00A6261A"/>
    <w:rsid w:val="00A628CC"/>
    <w:rsid w:val="00A629B4"/>
    <w:rsid w:val="00A62D03"/>
    <w:rsid w:val="00A6301E"/>
    <w:rsid w:val="00A6397B"/>
    <w:rsid w:val="00A639C5"/>
    <w:rsid w:val="00A63A34"/>
    <w:rsid w:val="00A63D12"/>
    <w:rsid w:val="00A64335"/>
    <w:rsid w:val="00A644D8"/>
    <w:rsid w:val="00A6474E"/>
    <w:rsid w:val="00A648B2"/>
    <w:rsid w:val="00A65055"/>
    <w:rsid w:val="00A65278"/>
    <w:rsid w:val="00A65401"/>
    <w:rsid w:val="00A656AA"/>
    <w:rsid w:val="00A65857"/>
    <w:rsid w:val="00A659FC"/>
    <w:rsid w:val="00A65F60"/>
    <w:rsid w:val="00A66463"/>
    <w:rsid w:val="00A66A75"/>
    <w:rsid w:val="00A6714E"/>
    <w:rsid w:val="00A67342"/>
    <w:rsid w:val="00A675CB"/>
    <w:rsid w:val="00A67704"/>
    <w:rsid w:val="00A67B77"/>
    <w:rsid w:val="00A67D4C"/>
    <w:rsid w:val="00A67ECC"/>
    <w:rsid w:val="00A70228"/>
    <w:rsid w:val="00A70249"/>
    <w:rsid w:val="00A703FA"/>
    <w:rsid w:val="00A70708"/>
    <w:rsid w:val="00A70711"/>
    <w:rsid w:val="00A712BE"/>
    <w:rsid w:val="00A71750"/>
    <w:rsid w:val="00A71CBB"/>
    <w:rsid w:val="00A71E44"/>
    <w:rsid w:val="00A71F2F"/>
    <w:rsid w:val="00A71FE9"/>
    <w:rsid w:val="00A72272"/>
    <w:rsid w:val="00A72C43"/>
    <w:rsid w:val="00A730B7"/>
    <w:rsid w:val="00A73143"/>
    <w:rsid w:val="00A734A9"/>
    <w:rsid w:val="00A7368D"/>
    <w:rsid w:val="00A73D10"/>
    <w:rsid w:val="00A74B3B"/>
    <w:rsid w:val="00A7573B"/>
    <w:rsid w:val="00A75A92"/>
    <w:rsid w:val="00A75B1D"/>
    <w:rsid w:val="00A75B29"/>
    <w:rsid w:val="00A75C42"/>
    <w:rsid w:val="00A75E29"/>
    <w:rsid w:val="00A75E80"/>
    <w:rsid w:val="00A75EBF"/>
    <w:rsid w:val="00A76656"/>
    <w:rsid w:val="00A76BF7"/>
    <w:rsid w:val="00A76E08"/>
    <w:rsid w:val="00A77556"/>
    <w:rsid w:val="00A77880"/>
    <w:rsid w:val="00A7792C"/>
    <w:rsid w:val="00A77FB9"/>
    <w:rsid w:val="00A77FDA"/>
    <w:rsid w:val="00A804EA"/>
    <w:rsid w:val="00A80582"/>
    <w:rsid w:val="00A80A66"/>
    <w:rsid w:val="00A80AA7"/>
    <w:rsid w:val="00A80C2E"/>
    <w:rsid w:val="00A80D8C"/>
    <w:rsid w:val="00A814E3"/>
    <w:rsid w:val="00A8184D"/>
    <w:rsid w:val="00A81E10"/>
    <w:rsid w:val="00A81F2D"/>
    <w:rsid w:val="00A824E1"/>
    <w:rsid w:val="00A82779"/>
    <w:rsid w:val="00A82D01"/>
    <w:rsid w:val="00A831AC"/>
    <w:rsid w:val="00A833AD"/>
    <w:rsid w:val="00A8375E"/>
    <w:rsid w:val="00A839C3"/>
    <w:rsid w:val="00A83B45"/>
    <w:rsid w:val="00A84041"/>
    <w:rsid w:val="00A8452A"/>
    <w:rsid w:val="00A84591"/>
    <w:rsid w:val="00A847F4"/>
    <w:rsid w:val="00A84AD6"/>
    <w:rsid w:val="00A84E03"/>
    <w:rsid w:val="00A84ECF"/>
    <w:rsid w:val="00A8524A"/>
    <w:rsid w:val="00A85600"/>
    <w:rsid w:val="00A856B5"/>
    <w:rsid w:val="00A85F97"/>
    <w:rsid w:val="00A8607D"/>
    <w:rsid w:val="00A86098"/>
    <w:rsid w:val="00A86737"/>
    <w:rsid w:val="00A86B90"/>
    <w:rsid w:val="00A86D83"/>
    <w:rsid w:val="00A86EF3"/>
    <w:rsid w:val="00A86EF8"/>
    <w:rsid w:val="00A87199"/>
    <w:rsid w:val="00A8720D"/>
    <w:rsid w:val="00A8753E"/>
    <w:rsid w:val="00A8763A"/>
    <w:rsid w:val="00A8766E"/>
    <w:rsid w:val="00A9003F"/>
    <w:rsid w:val="00A90077"/>
    <w:rsid w:val="00A9007E"/>
    <w:rsid w:val="00A90CA8"/>
    <w:rsid w:val="00A90DB6"/>
    <w:rsid w:val="00A90DD0"/>
    <w:rsid w:val="00A90F6F"/>
    <w:rsid w:val="00A90FBF"/>
    <w:rsid w:val="00A912A6"/>
    <w:rsid w:val="00A9145A"/>
    <w:rsid w:val="00A9149B"/>
    <w:rsid w:val="00A91980"/>
    <w:rsid w:val="00A91D10"/>
    <w:rsid w:val="00A9214C"/>
    <w:rsid w:val="00A924AA"/>
    <w:rsid w:val="00A92796"/>
    <w:rsid w:val="00A92A49"/>
    <w:rsid w:val="00A92C8D"/>
    <w:rsid w:val="00A935B7"/>
    <w:rsid w:val="00A93761"/>
    <w:rsid w:val="00A93A98"/>
    <w:rsid w:val="00A93B22"/>
    <w:rsid w:val="00A93BDF"/>
    <w:rsid w:val="00A93C69"/>
    <w:rsid w:val="00A941ED"/>
    <w:rsid w:val="00A94254"/>
    <w:rsid w:val="00A94359"/>
    <w:rsid w:val="00A947CA"/>
    <w:rsid w:val="00A94858"/>
    <w:rsid w:val="00A94931"/>
    <w:rsid w:val="00A9522C"/>
    <w:rsid w:val="00A95573"/>
    <w:rsid w:val="00A95C3C"/>
    <w:rsid w:val="00A95E3C"/>
    <w:rsid w:val="00A96047"/>
    <w:rsid w:val="00A960F8"/>
    <w:rsid w:val="00A963E4"/>
    <w:rsid w:val="00A9661C"/>
    <w:rsid w:val="00A969AD"/>
    <w:rsid w:val="00A969F6"/>
    <w:rsid w:val="00A96CB7"/>
    <w:rsid w:val="00A97730"/>
    <w:rsid w:val="00A9773E"/>
    <w:rsid w:val="00A977D6"/>
    <w:rsid w:val="00A977EE"/>
    <w:rsid w:val="00A979C8"/>
    <w:rsid w:val="00A97BC5"/>
    <w:rsid w:val="00A97C0B"/>
    <w:rsid w:val="00A97C1D"/>
    <w:rsid w:val="00A97FA1"/>
    <w:rsid w:val="00AA0685"/>
    <w:rsid w:val="00AA071B"/>
    <w:rsid w:val="00AA1111"/>
    <w:rsid w:val="00AA130C"/>
    <w:rsid w:val="00AA1448"/>
    <w:rsid w:val="00AA16C5"/>
    <w:rsid w:val="00AA1C0C"/>
    <w:rsid w:val="00AA374A"/>
    <w:rsid w:val="00AA3790"/>
    <w:rsid w:val="00AA3849"/>
    <w:rsid w:val="00AA3A36"/>
    <w:rsid w:val="00AA3D3E"/>
    <w:rsid w:val="00AA451A"/>
    <w:rsid w:val="00AA4972"/>
    <w:rsid w:val="00AA5365"/>
    <w:rsid w:val="00AA562A"/>
    <w:rsid w:val="00AA56B1"/>
    <w:rsid w:val="00AA5860"/>
    <w:rsid w:val="00AA5C7F"/>
    <w:rsid w:val="00AA5DFC"/>
    <w:rsid w:val="00AA5F71"/>
    <w:rsid w:val="00AA6430"/>
    <w:rsid w:val="00AA67FA"/>
    <w:rsid w:val="00AA68AE"/>
    <w:rsid w:val="00AA6CCF"/>
    <w:rsid w:val="00AA6D5C"/>
    <w:rsid w:val="00AA7073"/>
    <w:rsid w:val="00AA7588"/>
    <w:rsid w:val="00AA7EAE"/>
    <w:rsid w:val="00AB0125"/>
    <w:rsid w:val="00AB0877"/>
    <w:rsid w:val="00AB0BB0"/>
    <w:rsid w:val="00AB0CD4"/>
    <w:rsid w:val="00AB0ECF"/>
    <w:rsid w:val="00AB1405"/>
    <w:rsid w:val="00AB1643"/>
    <w:rsid w:val="00AB17F4"/>
    <w:rsid w:val="00AB1877"/>
    <w:rsid w:val="00AB1AFA"/>
    <w:rsid w:val="00AB1B3F"/>
    <w:rsid w:val="00AB1B49"/>
    <w:rsid w:val="00AB1CF5"/>
    <w:rsid w:val="00AB1CF6"/>
    <w:rsid w:val="00AB1F7E"/>
    <w:rsid w:val="00AB2060"/>
    <w:rsid w:val="00AB248C"/>
    <w:rsid w:val="00AB2901"/>
    <w:rsid w:val="00AB2943"/>
    <w:rsid w:val="00AB2DBE"/>
    <w:rsid w:val="00AB2EA4"/>
    <w:rsid w:val="00AB343A"/>
    <w:rsid w:val="00AB3DB5"/>
    <w:rsid w:val="00AB3F1F"/>
    <w:rsid w:val="00AB44E2"/>
    <w:rsid w:val="00AB4888"/>
    <w:rsid w:val="00AB49D9"/>
    <w:rsid w:val="00AB4C4A"/>
    <w:rsid w:val="00AB4CFA"/>
    <w:rsid w:val="00AB4EEA"/>
    <w:rsid w:val="00AB5050"/>
    <w:rsid w:val="00AB5158"/>
    <w:rsid w:val="00AB5E6B"/>
    <w:rsid w:val="00AB5E76"/>
    <w:rsid w:val="00AB607E"/>
    <w:rsid w:val="00AB67A9"/>
    <w:rsid w:val="00AB6E8D"/>
    <w:rsid w:val="00AB72B7"/>
    <w:rsid w:val="00AB739C"/>
    <w:rsid w:val="00AB73C0"/>
    <w:rsid w:val="00AB755A"/>
    <w:rsid w:val="00AB75A5"/>
    <w:rsid w:val="00AB7AFA"/>
    <w:rsid w:val="00AB7F79"/>
    <w:rsid w:val="00AC000C"/>
    <w:rsid w:val="00AC0496"/>
    <w:rsid w:val="00AC0A00"/>
    <w:rsid w:val="00AC0EB0"/>
    <w:rsid w:val="00AC1157"/>
    <w:rsid w:val="00AC11E1"/>
    <w:rsid w:val="00AC1331"/>
    <w:rsid w:val="00AC13D9"/>
    <w:rsid w:val="00AC13EC"/>
    <w:rsid w:val="00AC18DF"/>
    <w:rsid w:val="00AC19B6"/>
    <w:rsid w:val="00AC1A50"/>
    <w:rsid w:val="00AC1ADC"/>
    <w:rsid w:val="00AC1C5C"/>
    <w:rsid w:val="00AC1E78"/>
    <w:rsid w:val="00AC1EB1"/>
    <w:rsid w:val="00AC215C"/>
    <w:rsid w:val="00AC2B1B"/>
    <w:rsid w:val="00AC310B"/>
    <w:rsid w:val="00AC3205"/>
    <w:rsid w:val="00AC32AE"/>
    <w:rsid w:val="00AC32B5"/>
    <w:rsid w:val="00AC3308"/>
    <w:rsid w:val="00AC33D5"/>
    <w:rsid w:val="00AC344B"/>
    <w:rsid w:val="00AC35B2"/>
    <w:rsid w:val="00AC384C"/>
    <w:rsid w:val="00AC3BCB"/>
    <w:rsid w:val="00AC4C72"/>
    <w:rsid w:val="00AC4CD9"/>
    <w:rsid w:val="00AC5348"/>
    <w:rsid w:val="00AC5419"/>
    <w:rsid w:val="00AC54DA"/>
    <w:rsid w:val="00AC5530"/>
    <w:rsid w:val="00AC57EF"/>
    <w:rsid w:val="00AC5892"/>
    <w:rsid w:val="00AC58D8"/>
    <w:rsid w:val="00AC59BB"/>
    <w:rsid w:val="00AC59EB"/>
    <w:rsid w:val="00AC5A3D"/>
    <w:rsid w:val="00AC63BE"/>
    <w:rsid w:val="00AC6682"/>
    <w:rsid w:val="00AC67B3"/>
    <w:rsid w:val="00AC68A5"/>
    <w:rsid w:val="00AC6BC9"/>
    <w:rsid w:val="00AC6E31"/>
    <w:rsid w:val="00AC759E"/>
    <w:rsid w:val="00AC7A8B"/>
    <w:rsid w:val="00AC7B10"/>
    <w:rsid w:val="00AC7D87"/>
    <w:rsid w:val="00AD002F"/>
    <w:rsid w:val="00AD0C13"/>
    <w:rsid w:val="00AD0E14"/>
    <w:rsid w:val="00AD1012"/>
    <w:rsid w:val="00AD113B"/>
    <w:rsid w:val="00AD1710"/>
    <w:rsid w:val="00AD171B"/>
    <w:rsid w:val="00AD1C2C"/>
    <w:rsid w:val="00AD1F7C"/>
    <w:rsid w:val="00AD233B"/>
    <w:rsid w:val="00AD23C3"/>
    <w:rsid w:val="00AD241A"/>
    <w:rsid w:val="00AD272C"/>
    <w:rsid w:val="00AD2B2B"/>
    <w:rsid w:val="00AD2F1F"/>
    <w:rsid w:val="00AD2F5E"/>
    <w:rsid w:val="00AD30C0"/>
    <w:rsid w:val="00AD3575"/>
    <w:rsid w:val="00AD35F0"/>
    <w:rsid w:val="00AD37FE"/>
    <w:rsid w:val="00AD38F8"/>
    <w:rsid w:val="00AD4928"/>
    <w:rsid w:val="00AD4E65"/>
    <w:rsid w:val="00AD5149"/>
    <w:rsid w:val="00AD5150"/>
    <w:rsid w:val="00AD5287"/>
    <w:rsid w:val="00AD55FA"/>
    <w:rsid w:val="00AD57F6"/>
    <w:rsid w:val="00AD5BD2"/>
    <w:rsid w:val="00AD60F9"/>
    <w:rsid w:val="00AD6287"/>
    <w:rsid w:val="00AD691C"/>
    <w:rsid w:val="00AD7046"/>
    <w:rsid w:val="00AD7705"/>
    <w:rsid w:val="00AD772B"/>
    <w:rsid w:val="00AD7F0A"/>
    <w:rsid w:val="00AE0011"/>
    <w:rsid w:val="00AE08FD"/>
    <w:rsid w:val="00AE0B6C"/>
    <w:rsid w:val="00AE0B7F"/>
    <w:rsid w:val="00AE0D64"/>
    <w:rsid w:val="00AE116C"/>
    <w:rsid w:val="00AE1439"/>
    <w:rsid w:val="00AE18F8"/>
    <w:rsid w:val="00AE19BF"/>
    <w:rsid w:val="00AE1C0A"/>
    <w:rsid w:val="00AE1CDC"/>
    <w:rsid w:val="00AE246E"/>
    <w:rsid w:val="00AE2BEB"/>
    <w:rsid w:val="00AE2F3D"/>
    <w:rsid w:val="00AE2FFE"/>
    <w:rsid w:val="00AE344C"/>
    <w:rsid w:val="00AE35D1"/>
    <w:rsid w:val="00AE36E7"/>
    <w:rsid w:val="00AE379D"/>
    <w:rsid w:val="00AE386D"/>
    <w:rsid w:val="00AE388C"/>
    <w:rsid w:val="00AE3ACA"/>
    <w:rsid w:val="00AE3B4D"/>
    <w:rsid w:val="00AE3DBC"/>
    <w:rsid w:val="00AE3FB0"/>
    <w:rsid w:val="00AE407B"/>
    <w:rsid w:val="00AE40BB"/>
    <w:rsid w:val="00AE4448"/>
    <w:rsid w:val="00AE4755"/>
    <w:rsid w:val="00AE49A5"/>
    <w:rsid w:val="00AE4A32"/>
    <w:rsid w:val="00AE4C79"/>
    <w:rsid w:val="00AE4D94"/>
    <w:rsid w:val="00AE4EEB"/>
    <w:rsid w:val="00AE5118"/>
    <w:rsid w:val="00AE5544"/>
    <w:rsid w:val="00AE556B"/>
    <w:rsid w:val="00AE5642"/>
    <w:rsid w:val="00AE5A91"/>
    <w:rsid w:val="00AE6003"/>
    <w:rsid w:val="00AE601E"/>
    <w:rsid w:val="00AE60CC"/>
    <w:rsid w:val="00AE66BF"/>
    <w:rsid w:val="00AE6797"/>
    <w:rsid w:val="00AE67DF"/>
    <w:rsid w:val="00AE6A72"/>
    <w:rsid w:val="00AE6D3E"/>
    <w:rsid w:val="00AE6EB1"/>
    <w:rsid w:val="00AE73EC"/>
    <w:rsid w:val="00AE7592"/>
    <w:rsid w:val="00AE7F0B"/>
    <w:rsid w:val="00AF0AF4"/>
    <w:rsid w:val="00AF0ECB"/>
    <w:rsid w:val="00AF11EB"/>
    <w:rsid w:val="00AF1285"/>
    <w:rsid w:val="00AF1406"/>
    <w:rsid w:val="00AF1567"/>
    <w:rsid w:val="00AF16DF"/>
    <w:rsid w:val="00AF1926"/>
    <w:rsid w:val="00AF1E2F"/>
    <w:rsid w:val="00AF26D8"/>
    <w:rsid w:val="00AF30F0"/>
    <w:rsid w:val="00AF3110"/>
    <w:rsid w:val="00AF3233"/>
    <w:rsid w:val="00AF34ED"/>
    <w:rsid w:val="00AF34F1"/>
    <w:rsid w:val="00AF38B1"/>
    <w:rsid w:val="00AF3D2F"/>
    <w:rsid w:val="00AF42CA"/>
    <w:rsid w:val="00AF4609"/>
    <w:rsid w:val="00AF4794"/>
    <w:rsid w:val="00AF4B56"/>
    <w:rsid w:val="00AF4B81"/>
    <w:rsid w:val="00AF4C97"/>
    <w:rsid w:val="00AF514D"/>
    <w:rsid w:val="00AF5472"/>
    <w:rsid w:val="00AF555D"/>
    <w:rsid w:val="00AF56E6"/>
    <w:rsid w:val="00AF5C10"/>
    <w:rsid w:val="00AF5D2E"/>
    <w:rsid w:val="00AF604C"/>
    <w:rsid w:val="00AF6208"/>
    <w:rsid w:val="00AF622B"/>
    <w:rsid w:val="00AF64EF"/>
    <w:rsid w:val="00AF66C2"/>
    <w:rsid w:val="00AF6F2A"/>
    <w:rsid w:val="00AF72BA"/>
    <w:rsid w:val="00AF789D"/>
    <w:rsid w:val="00B00792"/>
    <w:rsid w:val="00B00918"/>
    <w:rsid w:val="00B00A04"/>
    <w:rsid w:val="00B0119B"/>
    <w:rsid w:val="00B014A0"/>
    <w:rsid w:val="00B0158B"/>
    <w:rsid w:val="00B019D9"/>
    <w:rsid w:val="00B01A89"/>
    <w:rsid w:val="00B01B7F"/>
    <w:rsid w:val="00B01F84"/>
    <w:rsid w:val="00B02302"/>
    <w:rsid w:val="00B023F3"/>
    <w:rsid w:val="00B024F4"/>
    <w:rsid w:val="00B02742"/>
    <w:rsid w:val="00B027C0"/>
    <w:rsid w:val="00B02BF2"/>
    <w:rsid w:val="00B02DC8"/>
    <w:rsid w:val="00B02E13"/>
    <w:rsid w:val="00B03227"/>
    <w:rsid w:val="00B03359"/>
    <w:rsid w:val="00B033A1"/>
    <w:rsid w:val="00B03767"/>
    <w:rsid w:val="00B041C5"/>
    <w:rsid w:val="00B04628"/>
    <w:rsid w:val="00B049D0"/>
    <w:rsid w:val="00B04BED"/>
    <w:rsid w:val="00B04D82"/>
    <w:rsid w:val="00B04DC0"/>
    <w:rsid w:val="00B04F17"/>
    <w:rsid w:val="00B052FD"/>
    <w:rsid w:val="00B05507"/>
    <w:rsid w:val="00B05F88"/>
    <w:rsid w:val="00B06774"/>
    <w:rsid w:val="00B06914"/>
    <w:rsid w:val="00B06945"/>
    <w:rsid w:val="00B06CEF"/>
    <w:rsid w:val="00B06E19"/>
    <w:rsid w:val="00B06F00"/>
    <w:rsid w:val="00B0715F"/>
    <w:rsid w:val="00B07448"/>
    <w:rsid w:val="00B07533"/>
    <w:rsid w:val="00B078E6"/>
    <w:rsid w:val="00B108B0"/>
    <w:rsid w:val="00B10A97"/>
    <w:rsid w:val="00B112A2"/>
    <w:rsid w:val="00B11428"/>
    <w:rsid w:val="00B11BCC"/>
    <w:rsid w:val="00B11CC4"/>
    <w:rsid w:val="00B11D18"/>
    <w:rsid w:val="00B11DA3"/>
    <w:rsid w:val="00B11E79"/>
    <w:rsid w:val="00B11F80"/>
    <w:rsid w:val="00B1206F"/>
    <w:rsid w:val="00B122EE"/>
    <w:rsid w:val="00B124D6"/>
    <w:rsid w:val="00B12689"/>
    <w:rsid w:val="00B12859"/>
    <w:rsid w:val="00B12AD0"/>
    <w:rsid w:val="00B12BC5"/>
    <w:rsid w:val="00B12C91"/>
    <w:rsid w:val="00B12F25"/>
    <w:rsid w:val="00B13291"/>
    <w:rsid w:val="00B13414"/>
    <w:rsid w:val="00B13446"/>
    <w:rsid w:val="00B13546"/>
    <w:rsid w:val="00B139FF"/>
    <w:rsid w:val="00B13A5C"/>
    <w:rsid w:val="00B13AEB"/>
    <w:rsid w:val="00B13D42"/>
    <w:rsid w:val="00B13F69"/>
    <w:rsid w:val="00B14004"/>
    <w:rsid w:val="00B143E8"/>
    <w:rsid w:val="00B14474"/>
    <w:rsid w:val="00B145E6"/>
    <w:rsid w:val="00B14A2E"/>
    <w:rsid w:val="00B1533D"/>
    <w:rsid w:val="00B1575A"/>
    <w:rsid w:val="00B15A2B"/>
    <w:rsid w:val="00B15A4E"/>
    <w:rsid w:val="00B15AA6"/>
    <w:rsid w:val="00B15BD8"/>
    <w:rsid w:val="00B15CA1"/>
    <w:rsid w:val="00B15CD3"/>
    <w:rsid w:val="00B15F04"/>
    <w:rsid w:val="00B162F5"/>
    <w:rsid w:val="00B16683"/>
    <w:rsid w:val="00B16BCF"/>
    <w:rsid w:val="00B16DE8"/>
    <w:rsid w:val="00B17235"/>
    <w:rsid w:val="00B17339"/>
    <w:rsid w:val="00B17FF6"/>
    <w:rsid w:val="00B2000D"/>
    <w:rsid w:val="00B2022D"/>
    <w:rsid w:val="00B2026B"/>
    <w:rsid w:val="00B202F0"/>
    <w:rsid w:val="00B20592"/>
    <w:rsid w:val="00B20E2A"/>
    <w:rsid w:val="00B20EB3"/>
    <w:rsid w:val="00B20ECD"/>
    <w:rsid w:val="00B20F78"/>
    <w:rsid w:val="00B21505"/>
    <w:rsid w:val="00B2187B"/>
    <w:rsid w:val="00B21A76"/>
    <w:rsid w:val="00B21B28"/>
    <w:rsid w:val="00B21B72"/>
    <w:rsid w:val="00B21F79"/>
    <w:rsid w:val="00B22095"/>
    <w:rsid w:val="00B22288"/>
    <w:rsid w:val="00B22537"/>
    <w:rsid w:val="00B22767"/>
    <w:rsid w:val="00B22B4F"/>
    <w:rsid w:val="00B230C6"/>
    <w:rsid w:val="00B230D3"/>
    <w:rsid w:val="00B231DD"/>
    <w:rsid w:val="00B2327E"/>
    <w:rsid w:val="00B23913"/>
    <w:rsid w:val="00B24006"/>
    <w:rsid w:val="00B24588"/>
    <w:rsid w:val="00B24697"/>
    <w:rsid w:val="00B24B60"/>
    <w:rsid w:val="00B24C9C"/>
    <w:rsid w:val="00B24F74"/>
    <w:rsid w:val="00B2541F"/>
    <w:rsid w:val="00B2546A"/>
    <w:rsid w:val="00B254CE"/>
    <w:rsid w:val="00B25F32"/>
    <w:rsid w:val="00B26339"/>
    <w:rsid w:val="00B264AF"/>
    <w:rsid w:val="00B264BB"/>
    <w:rsid w:val="00B266E5"/>
    <w:rsid w:val="00B2723B"/>
    <w:rsid w:val="00B27281"/>
    <w:rsid w:val="00B274E0"/>
    <w:rsid w:val="00B27541"/>
    <w:rsid w:val="00B276EB"/>
    <w:rsid w:val="00B2770E"/>
    <w:rsid w:val="00B27AEF"/>
    <w:rsid w:val="00B27D44"/>
    <w:rsid w:val="00B30008"/>
    <w:rsid w:val="00B3009E"/>
    <w:rsid w:val="00B3047A"/>
    <w:rsid w:val="00B30530"/>
    <w:rsid w:val="00B3080D"/>
    <w:rsid w:val="00B3086B"/>
    <w:rsid w:val="00B30880"/>
    <w:rsid w:val="00B30888"/>
    <w:rsid w:val="00B30A99"/>
    <w:rsid w:val="00B30B18"/>
    <w:rsid w:val="00B30F51"/>
    <w:rsid w:val="00B310B7"/>
    <w:rsid w:val="00B3143E"/>
    <w:rsid w:val="00B316A4"/>
    <w:rsid w:val="00B31922"/>
    <w:rsid w:val="00B319DF"/>
    <w:rsid w:val="00B31CD3"/>
    <w:rsid w:val="00B329FA"/>
    <w:rsid w:val="00B32D42"/>
    <w:rsid w:val="00B32E40"/>
    <w:rsid w:val="00B32F9B"/>
    <w:rsid w:val="00B33242"/>
    <w:rsid w:val="00B332B0"/>
    <w:rsid w:val="00B332F2"/>
    <w:rsid w:val="00B333DD"/>
    <w:rsid w:val="00B335F8"/>
    <w:rsid w:val="00B33859"/>
    <w:rsid w:val="00B33925"/>
    <w:rsid w:val="00B33BBD"/>
    <w:rsid w:val="00B33E2F"/>
    <w:rsid w:val="00B340B5"/>
    <w:rsid w:val="00B3430C"/>
    <w:rsid w:val="00B3431E"/>
    <w:rsid w:val="00B34737"/>
    <w:rsid w:val="00B34AA1"/>
    <w:rsid w:val="00B34AA2"/>
    <w:rsid w:val="00B353ED"/>
    <w:rsid w:val="00B35403"/>
    <w:rsid w:val="00B35433"/>
    <w:rsid w:val="00B3546E"/>
    <w:rsid w:val="00B362B8"/>
    <w:rsid w:val="00B36775"/>
    <w:rsid w:val="00B36B38"/>
    <w:rsid w:val="00B36C81"/>
    <w:rsid w:val="00B37000"/>
    <w:rsid w:val="00B3754B"/>
    <w:rsid w:val="00B3754D"/>
    <w:rsid w:val="00B376F1"/>
    <w:rsid w:val="00B3770B"/>
    <w:rsid w:val="00B378B7"/>
    <w:rsid w:val="00B37E4A"/>
    <w:rsid w:val="00B37FE6"/>
    <w:rsid w:val="00B404F7"/>
    <w:rsid w:val="00B40DC1"/>
    <w:rsid w:val="00B410E3"/>
    <w:rsid w:val="00B411C3"/>
    <w:rsid w:val="00B41476"/>
    <w:rsid w:val="00B41686"/>
    <w:rsid w:val="00B4177A"/>
    <w:rsid w:val="00B4187A"/>
    <w:rsid w:val="00B41886"/>
    <w:rsid w:val="00B41B04"/>
    <w:rsid w:val="00B41DB9"/>
    <w:rsid w:val="00B41E4C"/>
    <w:rsid w:val="00B41EA6"/>
    <w:rsid w:val="00B42078"/>
    <w:rsid w:val="00B4234A"/>
    <w:rsid w:val="00B42760"/>
    <w:rsid w:val="00B428BF"/>
    <w:rsid w:val="00B42C79"/>
    <w:rsid w:val="00B43A3F"/>
    <w:rsid w:val="00B43A47"/>
    <w:rsid w:val="00B43B2B"/>
    <w:rsid w:val="00B43C26"/>
    <w:rsid w:val="00B43ED5"/>
    <w:rsid w:val="00B43EE4"/>
    <w:rsid w:val="00B446F2"/>
    <w:rsid w:val="00B4477E"/>
    <w:rsid w:val="00B44A70"/>
    <w:rsid w:val="00B44CE2"/>
    <w:rsid w:val="00B45490"/>
    <w:rsid w:val="00B4558A"/>
    <w:rsid w:val="00B4564B"/>
    <w:rsid w:val="00B46424"/>
    <w:rsid w:val="00B46692"/>
    <w:rsid w:val="00B4678E"/>
    <w:rsid w:val="00B46AD3"/>
    <w:rsid w:val="00B47137"/>
    <w:rsid w:val="00B471CE"/>
    <w:rsid w:val="00B47485"/>
    <w:rsid w:val="00B4748F"/>
    <w:rsid w:val="00B474C7"/>
    <w:rsid w:val="00B47793"/>
    <w:rsid w:val="00B50135"/>
    <w:rsid w:val="00B502BB"/>
    <w:rsid w:val="00B504DA"/>
    <w:rsid w:val="00B50892"/>
    <w:rsid w:val="00B50EAF"/>
    <w:rsid w:val="00B50ED2"/>
    <w:rsid w:val="00B51509"/>
    <w:rsid w:val="00B515CF"/>
    <w:rsid w:val="00B522C5"/>
    <w:rsid w:val="00B5247F"/>
    <w:rsid w:val="00B52509"/>
    <w:rsid w:val="00B5277E"/>
    <w:rsid w:val="00B52A0B"/>
    <w:rsid w:val="00B52A25"/>
    <w:rsid w:val="00B52B20"/>
    <w:rsid w:val="00B53478"/>
    <w:rsid w:val="00B53582"/>
    <w:rsid w:val="00B535EF"/>
    <w:rsid w:val="00B53710"/>
    <w:rsid w:val="00B537BC"/>
    <w:rsid w:val="00B53C25"/>
    <w:rsid w:val="00B53DA5"/>
    <w:rsid w:val="00B53F0F"/>
    <w:rsid w:val="00B53FCD"/>
    <w:rsid w:val="00B546C3"/>
    <w:rsid w:val="00B54ADF"/>
    <w:rsid w:val="00B54D3F"/>
    <w:rsid w:val="00B54E39"/>
    <w:rsid w:val="00B5547C"/>
    <w:rsid w:val="00B558E3"/>
    <w:rsid w:val="00B5594D"/>
    <w:rsid w:val="00B56033"/>
    <w:rsid w:val="00B560BD"/>
    <w:rsid w:val="00B56710"/>
    <w:rsid w:val="00B568ED"/>
    <w:rsid w:val="00B570E7"/>
    <w:rsid w:val="00B571E1"/>
    <w:rsid w:val="00B572EC"/>
    <w:rsid w:val="00B573D1"/>
    <w:rsid w:val="00B5757D"/>
    <w:rsid w:val="00B5788D"/>
    <w:rsid w:val="00B57898"/>
    <w:rsid w:val="00B57B53"/>
    <w:rsid w:val="00B57CF5"/>
    <w:rsid w:val="00B602B6"/>
    <w:rsid w:val="00B60564"/>
    <w:rsid w:val="00B60707"/>
    <w:rsid w:val="00B6166B"/>
    <w:rsid w:val="00B619C8"/>
    <w:rsid w:val="00B619CE"/>
    <w:rsid w:val="00B61EF1"/>
    <w:rsid w:val="00B620ED"/>
    <w:rsid w:val="00B62621"/>
    <w:rsid w:val="00B62814"/>
    <w:rsid w:val="00B62A83"/>
    <w:rsid w:val="00B62B69"/>
    <w:rsid w:val="00B63124"/>
    <w:rsid w:val="00B63362"/>
    <w:rsid w:val="00B63399"/>
    <w:rsid w:val="00B6387D"/>
    <w:rsid w:val="00B63B16"/>
    <w:rsid w:val="00B63D88"/>
    <w:rsid w:val="00B63DC3"/>
    <w:rsid w:val="00B63E7E"/>
    <w:rsid w:val="00B64006"/>
    <w:rsid w:val="00B64803"/>
    <w:rsid w:val="00B64A82"/>
    <w:rsid w:val="00B64B45"/>
    <w:rsid w:val="00B64D9D"/>
    <w:rsid w:val="00B65015"/>
    <w:rsid w:val="00B65447"/>
    <w:rsid w:val="00B65588"/>
    <w:rsid w:val="00B65630"/>
    <w:rsid w:val="00B6580F"/>
    <w:rsid w:val="00B65865"/>
    <w:rsid w:val="00B65882"/>
    <w:rsid w:val="00B65E7F"/>
    <w:rsid w:val="00B6636A"/>
    <w:rsid w:val="00B664FD"/>
    <w:rsid w:val="00B67241"/>
    <w:rsid w:val="00B67287"/>
    <w:rsid w:val="00B673AF"/>
    <w:rsid w:val="00B67C45"/>
    <w:rsid w:val="00B67CAE"/>
    <w:rsid w:val="00B67D9C"/>
    <w:rsid w:val="00B67DA8"/>
    <w:rsid w:val="00B67FFB"/>
    <w:rsid w:val="00B7006C"/>
    <w:rsid w:val="00B7028F"/>
    <w:rsid w:val="00B7033B"/>
    <w:rsid w:val="00B703FB"/>
    <w:rsid w:val="00B7042E"/>
    <w:rsid w:val="00B704EF"/>
    <w:rsid w:val="00B70703"/>
    <w:rsid w:val="00B70A6D"/>
    <w:rsid w:val="00B714AB"/>
    <w:rsid w:val="00B714DE"/>
    <w:rsid w:val="00B71720"/>
    <w:rsid w:val="00B7174D"/>
    <w:rsid w:val="00B71897"/>
    <w:rsid w:val="00B72122"/>
    <w:rsid w:val="00B72771"/>
    <w:rsid w:val="00B72786"/>
    <w:rsid w:val="00B72F31"/>
    <w:rsid w:val="00B73131"/>
    <w:rsid w:val="00B731E4"/>
    <w:rsid w:val="00B73259"/>
    <w:rsid w:val="00B73442"/>
    <w:rsid w:val="00B73831"/>
    <w:rsid w:val="00B73A5E"/>
    <w:rsid w:val="00B73AD2"/>
    <w:rsid w:val="00B73B71"/>
    <w:rsid w:val="00B73C58"/>
    <w:rsid w:val="00B74353"/>
    <w:rsid w:val="00B74851"/>
    <w:rsid w:val="00B7494C"/>
    <w:rsid w:val="00B74AF9"/>
    <w:rsid w:val="00B74C95"/>
    <w:rsid w:val="00B7534B"/>
    <w:rsid w:val="00B75A14"/>
    <w:rsid w:val="00B75B05"/>
    <w:rsid w:val="00B75F57"/>
    <w:rsid w:val="00B76101"/>
    <w:rsid w:val="00B761A7"/>
    <w:rsid w:val="00B762E3"/>
    <w:rsid w:val="00B76350"/>
    <w:rsid w:val="00B767AA"/>
    <w:rsid w:val="00B76890"/>
    <w:rsid w:val="00B7694E"/>
    <w:rsid w:val="00B76A7C"/>
    <w:rsid w:val="00B76B80"/>
    <w:rsid w:val="00B76ED5"/>
    <w:rsid w:val="00B771D6"/>
    <w:rsid w:val="00B774F4"/>
    <w:rsid w:val="00B774F6"/>
    <w:rsid w:val="00B77556"/>
    <w:rsid w:val="00B775D9"/>
    <w:rsid w:val="00B778C5"/>
    <w:rsid w:val="00B779EB"/>
    <w:rsid w:val="00B77FC5"/>
    <w:rsid w:val="00B8048F"/>
    <w:rsid w:val="00B8072A"/>
    <w:rsid w:val="00B807E3"/>
    <w:rsid w:val="00B80BE3"/>
    <w:rsid w:val="00B80D5B"/>
    <w:rsid w:val="00B80EA9"/>
    <w:rsid w:val="00B80EF3"/>
    <w:rsid w:val="00B80FF4"/>
    <w:rsid w:val="00B81253"/>
    <w:rsid w:val="00B81632"/>
    <w:rsid w:val="00B8169D"/>
    <w:rsid w:val="00B816C5"/>
    <w:rsid w:val="00B81763"/>
    <w:rsid w:val="00B817B4"/>
    <w:rsid w:val="00B81A73"/>
    <w:rsid w:val="00B81F1B"/>
    <w:rsid w:val="00B820A8"/>
    <w:rsid w:val="00B822C3"/>
    <w:rsid w:val="00B824AC"/>
    <w:rsid w:val="00B828FC"/>
    <w:rsid w:val="00B82E73"/>
    <w:rsid w:val="00B83075"/>
    <w:rsid w:val="00B83727"/>
    <w:rsid w:val="00B83874"/>
    <w:rsid w:val="00B8387F"/>
    <w:rsid w:val="00B838D3"/>
    <w:rsid w:val="00B839A8"/>
    <w:rsid w:val="00B83DC6"/>
    <w:rsid w:val="00B83DDD"/>
    <w:rsid w:val="00B840AF"/>
    <w:rsid w:val="00B844E0"/>
    <w:rsid w:val="00B84D67"/>
    <w:rsid w:val="00B84E35"/>
    <w:rsid w:val="00B84E56"/>
    <w:rsid w:val="00B85903"/>
    <w:rsid w:val="00B85AF7"/>
    <w:rsid w:val="00B86086"/>
    <w:rsid w:val="00B86130"/>
    <w:rsid w:val="00B86690"/>
    <w:rsid w:val="00B86997"/>
    <w:rsid w:val="00B86A95"/>
    <w:rsid w:val="00B86B54"/>
    <w:rsid w:val="00B86D71"/>
    <w:rsid w:val="00B86D76"/>
    <w:rsid w:val="00B8773B"/>
    <w:rsid w:val="00B87A73"/>
    <w:rsid w:val="00B87BF6"/>
    <w:rsid w:val="00B87EAB"/>
    <w:rsid w:val="00B906E2"/>
    <w:rsid w:val="00B90A08"/>
    <w:rsid w:val="00B913F1"/>
    <w:rsid w:val="00B9142A"/>
    <w:rsid w:val="00B919ED"/>
    <w:rsid w:val="00B91AFF"/>
    <w:rsid w:val="00B92383"/>
    <w:rsid w:val="00B9245A"/>
    <w:rsid w:val="00B924CB"/>
    <w:rsid w:val="00B926E7"/>
    <w:rsid w:val="00B927E9"/>
    <w:rsid w:val="00B92F9D"/>
    <w:rsid w:val="00B93023"/>
    <w:rsid w:val="00B93A5E"/>
    <w:rsid w:val="00B94188"/>
    <w:rsid w:val="00B94397"/>
    <w:rsid w:val="00B943F9"/>
    <w:rsid w:val="00B94888"/>
    <w:rsid w:val="00B94FDE"/>
    <w:rsid w:val="00B9522E"/>
    <w:rsid w:val="00B953B2"/>
    <w:rsid w:val="00B9558E"/>
    <w:rsid w:val="00B95B57"/>
    <w:rsid w:val="00B965A8"/>
    <w:rsid w:val="00B96958"/>
    <w:rsid w:val="00B96B6C"/>
    <w:rsid w:val="00B97337"/>
    <w:rsid w:val="00B9761D"/>
    <w:rsid w:val="00B97661"/>
    <w:rsid w:val="00B97BC6"/>
    <w:rsid w:val="00B97E44"/>
    <w:rsid w:val="00B97E86"/>
    <w:rsid w:val="00BA01B0"/>
    <w:rsid w:val="00BA01E1"/>
    <w:rsid w:val="00BA0233"/>
    <w:rsid w:val="00BA0AEE"/>
    <w:rsid w:val="00BA0E36"/>
    <w:rsid w:val="00BA11B2"/>
    <w:rsid w:val="00BA128D"/>
    <w:rsid w:val="00BA1339"/>
    <w:rsid w:val="00BA17AD"/>
    <w:rsid w:val="00BA182F"/>
    <w:rsid w:val="00BA208F"/>
    <w:rsid w:val="00BA23CE"/>
    <w:rsid w:val="00BA23D9"/>
    <w:rsid w:val="00BA2595"/>
    <w:rsid w:val="00BA2977"/>
    <w:rsid w:val="00BA2C4C"/>
    <w:rsid w:val="00BA2DE5"/>
    <w:rsid w:val="00BA2E03"/>
    <w:rsid w:val="00BA2F41"/>
    <w:rsid w:val="00BA310B"/>
    <w:rsid w:val="00BA33FF"/>
    <w:rsid w:val="00BA353C"/>
    <w:rsid w:val="00BA3701"/>
    <w:rsid w:val="00BA42B5"/>
    <w:rsid w:val="00BA42FE"/>
    <w:rsid w:val="00BA4926"/>
    <w:rsid w:val="00BA49BD"/>
    <w:rsid w:val="00BA50B4"/>
    <w:rsid w:val="00BA53E2"/>
    <w:rsid w:val="00BA5AF1"/>
    <w:rsid w:val="00BA64FC"/>
    <w:rsid w:val="00BA6660"/>
    <w:rsid w:val="00BA66F3"/>
    <w:rsid w:val="00BA69FF"/>
    <w:rsid w:val="00BA6F2C"/>
    <w:rsid w:val="00BA7215"/>
    <w:rsid w:val="00BA72EA"/>
    <w:rsid w:val="00BA77F4"/>
    <w:rsid w:val="00BA788A"/>
    <w:rsid w:val="00BA7948"/>
    <w:rsid w:val="00BA7A15"/>
    <w:rsid w:val="00BA7D89"/>
    <w:rsid w:val="00BB019B"/>
    <w:rsid w:val="00BB01D6"/>
    <w:rsid w:val="00BB07B7"/>
    <w:rsid w:val="00BB0949"/>
    <w:rsid w:val="00BB094C"/>
    <w:rsid w:val="00BB101A"/>
    <w:rsid w:val="00BB13B3"/>
    <w:rsid w:val="00BB14B3"/>
    <w:rsid w:val="00BB2287"/>
    <w:rsid w:val="00BB23D9"/>
    <w:rsid w:val="00BB258A"/>
    <w:rsid w:val="00BB2630"/>
    <w:rsid w:val="00BB2CFE"/>
    <w:rsid w:val="00BB32EB"/>
    <w:rsid w:val="00BB334A"/>
    <w:rsid w:val="00BB35DA"/>
    <w:rsid w:val="00BB3872"/>
    <w:rsid w:val="00BB38A9"/>
    <w:rsid w:val="00BB46C9"/>
    <w:rsid w:val="00BB477E"/>
    <w:rsid w:val="00BB4E1F"/>
    <w:rsid w:val="00BB5024"/>
    <w:rsid w:val="00BB5334"/>
    <w:rsid w:val="00BB5965"/>
    <w:rsid w:val="00BB5FAE"/>
    <w:rsid w:val="00BB6125"/>
    <w:rsid w:val="00BB6AE5"/>
    <w:rsid w:val="00BB7FF5"/>
    <w:rsid w:val="00BC01AE"/>
    <w:rsid w:val="00BC03C7"/>
    <w:rsid w:val="00BC04BA"/>
    <w:rsid w:val="00BC056D"/>
    <w:rsid w:val="00BC09D8"/>
    <w:rsid w:val="00BC0B4E"/>
    <w:rsid w:val="00BC0CD2"/>
    <w:rsid w:val="00BC0E3C"/>
    <w:rsid w:val="00BC1267"/>
    <w:rsid w:val="00BC12B8"/>
    <w:rsid w:val="00BC17FE"/>
    <w:rsid w:val="00BC1CEF"/>
    <w:rsid w:val="00BC1DA9"/>
    <w:rsid w:val="00BC1DAD"/>
    <w:rsid w:val="00BC1E41"/>
    <w:rsid w:val="00BC2045"/>
    <w:rsid w:val="00BC2513"/>
    <w:rsid w:val="00BC253D"/>
    <w:rsid w:val="00BC2881"/>
    <w:rsid w:val="00BC2C68"/>
    <w:rsid w:val="00BC2D86"/>
    <w:rsid w:val="00BC316A"/>
    <w:rsid w:val="00BC373C"/>
    <w:rsid w:val="00BC3AAD"/>
    <w:rsid w:val="00BC3E8C"/>
    <w:rsid w:val="00BC3F4B"/>
    <w:rsid w:val="00BC41B2"/>
    <w:rsid w:val="00BC469F"/>
    <w:rsid w:val="00BC47C6"/>
    <w:rsid w:val="00BC52F9"/>
    <w:rsid w:val="00BC533F"/>
    <w:rsid w:val="00BC546F"/>
    <w:rsid w:val="00BC54E5"/>
    <w:rsid w:val="00BC56B9"/>
    <w:rsid w:val="00BC57DA"/>
    <w:rsid w:val="00BC5D3E"/>
    <w:rsid w:val="00BC6347"/>
    <w:rsid w:val="00BC6A27"/>
    <w:rsid w:val="00BC6A94"/>
    <w:rsid w:val="00BC6BF7"/>
    <w:rsid w:val="00BC6D32"/>
    <w:rsid w:val="00BC6DCC"/>
    <w:rsid w:val="00BC6DD4"/>
    <w:rsid w:val="00BC6F2E"/>
    <w:rsid w:val="00BC7312"/>
    <w:rsid w:val="00BC73C2"/>
    <w:rsid w:val="00BC746B"/>
    <w:rsid w:val="00BC7893"/>
    <w:rsid w:val="00BC79A0"/>
    <w:rsid w:val="00BC7D64"/>
    <w:rsid w:val="00BC7EA8"/>
    <w:rsid w:val="00BD0036"/>
    <w:rsid w:val="00BD0272"/>
    <w:rsid w:val="00BD050B"/>
    <w:rsid w:val="00BD0730"/>
    <w:rsid w:val="00BD10B7"/>
    <w:rsid w:val="00BD16AC"/>
    <w:rsid w:val="00BD1807"/>
    <w:rsid w:val="00BD1827"/>
    <w:rsid w:val="00BD1CEF"/>
    <w:rsid w:val="00BD1D40"/>
    <w:rsid w:val="00BD1F4A"/>
    <w:rsid w:val="00BD2112"/>
    <w:rsid w:val="00BD2286"/>
    <w:rsid w:val="00BD248C"/>
    <w:rsid w:val="00BD2824"/>
    <w:rsid w:val="00BD2883"/>
    <w:rsid w:val="00BD2A2E"/>
    <w:rsid w:val="00BD2AC4"/>
    <w:rsid w:val="00BD3275"/>
    <w:rsid w:val="00BD3334"/>
    <w:rsid w:val="00BD3377"/>
    <w:rsid w:val="00BD33F5"/>
    <w:rsid w:val="00BD3540"/>
    <w:rsid w:val="00BD3733"/>
    <w:rsid w:val="00BD3A57"/>
    <w:rsid w:val="00BD3AC1"/>
    <w:rsid w:val="00BD3E14"/>
    <w:rsid w:val="00BD40E5"/>
    <w:rsid w:val="00BD414D"/>
    <w:rsid w:val="00BD4DA0"/>
    <w:rsid w:val="00BD50A4"/>
    <w:rsid w:val="00BD510A"/>
    <w:rsid w:val="00BD531B"/>
    <w:rsid w:val="00BD5332"/>
    <w:rsid w:val="00BD5845"/>
    <w:rsid w:val="00BD590C"/>
    <w:rsid w:val="00BD5D54"/>
    <w:rsid w:val="00BD6151"/>
    <w:rsid w:val="00BD690A"/>
    <w:rsid w:val="00BD6B07"/>
    <w:rsid w:val="00BD716B"/>
    <w:rsid w:val="00BD7359"/>
    <w:rsid w:val="00BD73B5"/>
    <w:rsid w:val="00BD7717"/>
    <w:rsid w:val="00BD7974"/>
    <w:rsid w:val="00BD7A9C"/>
    <w:rsid w:val="00BE03DE"/>
    <w:rsid w:val="00BE04D0"/>
    <w:rsid w:val="00BE069A"/>
    <w:rsid w:val="00BE07B8"/>
    <w:rsid w:val="00BE0A6D"/>
    <w:rsid w:val="00BE1066"/>
    <w:rsid w:val="00BE10C3"/>
    <w:rsid w:val="00BE1221"/>
    <w:rsid w:val="00BE13A2"/>
    <w:rsid w:val="00BE177B"/>
    <w:rsid w:val="00BE1A94"/>
    <w:rsid w:val="00BE2321"/>
    <w:rsid w:val="00BE259D"/>
    <w:rsid w:val="00BE26C6"/>
    <w:rsid w:val="00BE2EA6"/>
    <w:rsid w:val="00BE3372"/>
    <w:rsid w:val="00BE35DF"/>
    <w:rsid w:val="00BE36D1"/>
    <w:rsid w:val="00BE3861"/>
    <w:rsid w:val="00BE3ECF"/>
    <w:rsid w:val="00BE3EF2"/>
    <w:rsid w:val="00BE418B"/>
    <w:rsid w:val="00BE4A4E"/>
    <w:rsid w:val="00BE4BED"/>
    <w:rsid w:val="00BE4C5F"/>
    <w:rsid w:val="00BE4DD1"/>
    <w:rsid w:val="00BE4DF2"/>
    <w:rsid w:val="00BE4E75"/>
    <w:rsid w:val="00BE4ECC"/>
    <w:rsid w:val="00BE4F41"/>
    <w:rsid w:val="00BE502B"/>
    <w:rsid w:val="00BE5103"/>
    <w:rsid w:val="00BE56DE"/>
    <w:rsid w:val="00BE5A9D"/>
    <w:rsid w:val="00BE5BB9"/>
    <w:rsid w:val="00BE5FC6"/>
    <w:rsid w:val="00BE61EB"/>
    <w:rsid w:val="00BE6201"/>
    <w:rsid w:val="00BE62D2"/>
    <w:rsid w:val="00BE641C"/>
    <w:rsid w:val="00BE6750"/>
    <w:rsid w:val="00BE6971"/>
    <w:rsid w:val="00BE69E5"/>
    <w:rsid w:val="00BE6B19"/>
    <w:rsid w:val="00BE7018"/>
    <w:rsid w:val="00BE736D"/>
    <w:rsid w:val="00BE7411"/>
    <w:rsid w:val="00BE75A3"/>
    <w:rsid w:val="00BE7614"/>
    <w:rsid w:val="00BE76BA"/>
    <w:rsid w:val="00BE781D"/>
    <w:rsid w:val="00BE7DF8"/>
    <w:rsid w:val="00BF03C3"/>
    <w:rsid w:val="00BF04EB"/>
    <w:rsid w:val="00BF05A1"/>
    <w:rsid w:val="00BF0660"/>
    <w:rsid w:val="00BF06FF"/>
    <w:rsid w:val="00BF098F"/>
    <w:rsid w:val="00BF09D7"/>
    <w:rsid w:val="00BF0A9D"/>
    <w:rsid w:val="00BF0C3F"/>
    <w:rsid w:val="00BF0F0D"/>
    <w:rsid w:val="00BF1181"/>
    <w:rsid w:val="00BF13BF"/>
    <w:rsid w:val="00BF1531"/>
    <w:rsid w:val="00BF157A"/>
    <w:rsid w:val="00BF16A4"/>
    <w:rsid w:val="00BF16F3"/>
    <w:rsid w:val="00BF1C77"/>
    <w:rsid w:val="00BF20C0"/>
    <w:rsid w:val="00BF210F"/>
    <w:rsid w:val="00BF2501"/>
    <w:rsid w:val="00BF2C13"/>
    <w:rsid w:val="00BF2F44"/>
    <w:rsid w:val="00BF2FD6"/>
    <w:rsid w:val="00BF32ED"/>
    <w:rsid w:val="00BF3C10"/>
    <w:rsid w:val="00BF4046"/>
    <w:rsid w:val="00BF41AB"/>
    <w:rsid w:val="00BF44DA"/>
    <w:rsid w:val="00BF4713"/>
    <w:rsid w:val="00BF47FC"/>
    <w:rsid w:val="00BF4CCC"/>
    <w:rsid w:val="00BF4E51"/>
    <w:rsid w:val="00BF50CE"/>
    <w:rsid w:val="00BF5B36"/>
    <w:rsid w:val="00BF6654"/>
    <w:rsid w:val="00BF670E"/>
    <w:rsid w:val="00BF69C6"/>
    <w:rsid w:val="00BF69D1"/>
    <w:rsid w:val="00BF6C9A"/>
    <w:rsid w:val="00BF6E64"/>
    <w:rsid w:val="00BF74BD"/>
    <w:rsid w:val="00BF7564"/>
    <w:rsid w:val="00BF788A"/>
    <w:rsid w:val="00BF78EF"/>
    <w:rsid w:val="00BF7C05"/>
    <w:rsid w:val="00C00039"/>
    <w:rsid w:val="00C00A0D"/>
    <w:rsid w:val="00C00B77"/>
    <w:rsid w:val="00C011F3"/>
    <w:rsid w:val="00C0141E"/>
    <w:rsid w:val="00C01436"/>
    <w:rsid w:val="00C01865"/>
    <w:rsid w:val="00C01F4F"/>
    <w:rsid w:val="00C02024"/>
    <w:rsid w:val="00C020E0"/>
    <w:rsid w:val="00C02B36"/>
    <w:rsid w:val="00C02F3A"/>
    <w:rsid w:val="00C032B2"/>
    <w:rsid w:val="00C032BD"/>
    <w:rsid w:val="00C0332E"/>
    <w:rsid w:val="00C035E2"/>
    <w:rsid w:val="00C03B34"/>
    <w:rsid w:val="00C040B7"/>
    <w:rsid w:val="00C04426"/>
    <w:rsid w:val="00C04481"/>
    <w:rsid w:val="00C047AC"/>
    <w:rsid w:val="00C04BC5"/>
    <w:rsid w:val="00C04D31"/>
    <w:rsid w:val="00C04D46"/>
    <w:rsid w:val="00C04E17"/>
    <w:rsid w:val="00C0563C"/>
    <w:rsid w:val="00C05BE4"/>
    <w:rsid w:val="00C05E0E"/>
    <w:rsid w:val="00C05F50"/>
    <w:rsid w:val="00C05FA2"/>
    <w:rsid w:val="00C06258"/>
    <w:rsid w:val="00C06267"/>
    <w:rsid w:val="00C06526"/>
    <w:rsid w:val="00C069C6"/>
    <w:rsid w:val="00C06C3A"/>
    <w:rsid w:val="00C072A2"/>
    <w:rsid w:val="00C07445"/>
    <w:rsid w:val="00C07B21"/>
    <w:rsid w:val="00C07B4A"/>
    <w:rsid w:val="00C07C18"/>
    <w:rsid w:val="00C07EAA"/>
    <w:rsid w:val="00C100E5"/>
    <w:rsid w:val="00C10358"/>
    <w:rsid w:val="00C1053B"/>
    <w:rsid w:val="00C1053C"/>
    <w:rsid w:val="00C105B7"/>
    <w:rsid w:val="00C110F0"/>
    <w:rsid w:val="00C11246"/>
    <w:rsid w:val="00C1141A"/>
    <w:rsid w:val="00C11449"/>
    <w:rsid w:val="00C118BF"/>
    <w:rsid w:val="00C11997"/>
    <w:rsid w:val="00C11AAF"/>
    <w:rsid w:val="00C11BC4"/>
    <w:rsid w:val="00C11BF2"/>
    <w:rsid w:val="00C11C0A"/>
    <w:rsid w:val="00C11D8C"/>
    <w:rsid w:val="00C11E3F"/>
    <w:rsid w:val="00C122E9"/>
    <w:rsid w:val="00C126BC"/>
    <w:rsid w:val="00C126C8"/>
    <w:rsid w:val="00C127ED"/>
    <w:rsid w:val="00C1287A"/>
    <w:rsid w:val="00C128B1"/>
    <w:rsid w:val="00C128CE"/>
    <w:rsid w:val="00C12DAF"/>
    <w:rsid w:val="00C12F0F"/>
    <w:rsid w:val="00C13145"/>
    <w:rsid w:val="00C13926"/>
    <w:rsid w:val="00C14376"/>
    <w:rsid w:val="00C14559"/>
    <w:rsid w:val="00C1475B"/>
    <w:rsid w:val="00C14780"/>
    <w:rsid w:val="00C15189"/>
    <w:rsid w:val="00C15954"/>
    <w:rsid w:val="00C15B49"/>
    <w:rsid w:val="00C15E46"/>
    <w:rsid w:val="00C15EA9"/>
    <w:rsid w:val="00C16B3E"/>
    <w:rsid w:val="00C16CF3"/>
    <w:rsid w:val="00C1738F"/>
    <w:rsid w:val="00C174F2"/>
    <w:rsid w:val="00C175A7"/>
    <w:rsid w:val="00C1792C"/>
    <w:rsid w:val="00C17B2D"/>
    <w:rsid w:val="00C17DFF"/>
    <w:rsid w:val="00C17FEE"/>
    <w:rsid w:val="00C20C55"/>
    <w:rsid w:val="00C2102F"/>
    <w:rsid w:val="00C21317"/>
    <w:rsid w:val="00C2147A"/>
    <w:rsid w:val="00C21539"/>
    <w:rsid w:val="00C21658"/>
    <w:rsid w:val="00C216B6"/>
    <w:rsid w:val="00C2177F"/>
    <w:rsid w:val="00C217DE"/>
    <w:rsid w:val="00C21D38"/>
    <w:rsid w:val="00C223DA"/>
    <w:rsid w:val="00C22504"/>
    <w:rsid w:val="00C2288E"/>
    <w:rsid w:val="00C22956"/>
    <w:rsid w:val="00C22B7F"/>
    <w:rsid w:val="00C22D0A"/>
    <w:rsid w:val="00C22E76"/>
    <w:rsid w:val="00C22FBE"/>
    <w:rsid w:val="00C23173"/>
    <w:rsid w:val="00C2355C"/>
    <w:rsid w:val="00C23CBB"/>
    <w:rsid w:val="00C23D96"/>
    <w:rsid w:val="00C23E06"/>
    <w:rsid w:val="00C241B8"/>
    <w:rsid w:val="00C244FD"/>
    <w:rsid w:val="00C2455C"/>
    <w:rsid w:val="00C24694"/>
    <w:rsid w:val="00C246FC"/>
    <w:rsid w:val="00C24B58"/>
    <w:rsid w:val="00C24BFD"/>
    <w:rsid w:val="00C24C3B"/>
    <w:rsid w:val="00C2504F"/>
    <w:rsid w:val="00C2535D"/>
    <w:rsid w:val="00C25F16"/>
    <w:rsid w:val="00C26448"/>
    <w:rsid w:val="00C2663D"/>
    <w:rsid w:val="00C267E8"/>
    <w:rsid w:val="00C26A02"/>
    <w:rsid w:val="00C26A74"/>
    <w:rsid w:val="00C26CE9"/>
    <w:rsid w:val="00C2762D"/>
    <w:rsid w:val="00C27CC6"/>
    <w:rsid w:val="00C30568"/>
    <w:rsid w:val="00C30678"/>
    <w:rsid w:val="00C30914"/>
    <w:rsid w:val="00C30B69"/>
    <w:rsid w:val="00C30B6E"/>
    <w:rsid w:val="00C314FE"/>
    <w:rsid w:val="00C31502"/>
    <w:rsid w:val="00C315DC"/>
    <w:rsid w:val="00C3173A"/>
    <w:rsid w:val="00C31AFD"/>
    <w:rsid w:val="00C31B9C"/>
    <w:rsid w:val="00C31C0D"/>
    <w:rsid w:val="00C320E9"/>
    <w:rsid w:val="00C32A52"/>
    <w:rsid w:val="00C32AC5"/>
    <w:rsid w:val="00C32BC2"/>
    <w:rsid w:val="00C32CAE"/>
    <w:rsid w:val="00C337C9"/>
    <w:rsid w:val="00C33919"/>
    <w:rsid w:val="00C33B6C"/>
    <w:rsid w:val="00C33E88"/>
    <w:rsid w:val="00C3414C"/>
    <w:rsid w:val="00C3437C"/>
    <w:rsid w:val="00C343CC"/>
    <w:rsid w:val="00C344A2"/>
    <w:rsid w:val="00C345BB"/>
    <w:rsid w:val="00C34604"/>
    <w:rsid w:val="00C3475F"/>
    <w:rsid w:val="00C347D4"/>
    <w:rsid w:val="00C34B55"/>
    <w:rsid w:val="00C3530C"/>
    <w:rsid w:val="00C35585"/>
    <w:rsid w:val="00C35BB9"/>
    <w:rsid w:val="00C3608F"/>
    <w:rsid w:val="00C360C7"/>
    <w:rsid w:val="00C36122"/>
    <w:rsid w:val="00C362D8"/>
    <w:rsid w:val="00C3664B"/>
    <w:rsid w:val="00C368B3"/>
    <w:rsid w:val="00C36A34"/>
    <w:rsid w:val="00C3705D"/>
    <w:rsid w:val="00C3758D"/>
    <w:rsid w:val="00C3770A"/>
    <w:rsid w:val="00C37A7E"/>
    <w:rsid w:val="00C37B41"/>
    <w:rsid w:val="00C4062B"/>
    <w:rsid w:val="00C40B35"/>
    <w:rsid w:val="00C41403"/>
    <w:rsid w:val="00C415FE"/>
    <w:rsid w:val="00C4170D"/>
    <w:rsid w:val="00C4178E"/>
    <w:rsid w:val="00C417DB"/>
    <w:rsid w:val="00C418EB"/>
    <w:rsid w:val="00C418ED"/>
    <w:rsid w:val="00C41D97"/>
    <w:rsid w:val="00C420FB"/>
    <w:rsid w:val="00C4234C"/>
    <w:rsid w:val="00C42826"/>
    <w:rsid w:val="00C4294F"/>
    <w:rsid w:val="00C42E96"/>
    <w:rsid w:val="00C430CA"/>
    <w:rsid w:val="00C43639"/>
    <w:rsid w:val="00C43885"/>
    <w:rsid w:val="00C43D41"/>
    <w:rsid w:val="00C4437D"/>
    <w:rsid w:val="00C44690"/>
    <w:rsid w:val="00C44A22"/>
    <w:rsid w:val="00C44A52"/>
    <w:rsid w:val="00C44F0F"/>
    <w:rsid w:val="00C44F58"/>
    <w:rsid w:val="00C451D4"/>
    <w:rsid w:val="00C45431"/>
    <w:rsid w:val="00C45EE6"/>
    <w:rsid w:val="00C46182"/>
    <w:rsid w:val="00C4663D"/>
    <w:rsid w:val="00C46728"/>
    <w:rsid w:val="00C469A4"/>
    <w:rsid w:val="00C46F0D"/>
    <w:rsid w:val="00C4706D"/>
    <w:rsid w:val="00C472B2"/>
    <w:rsid w:val="00C47C86"/>
    <w:rsid w:val="00C47E72"/>
    <w:rsid w:val="00C501CE"/>
    <w:rsid w:val="00C50ADB"/>
    <w:rsid w:val="00C50E62"/>
    <w:rsid w:val="00C50E94"/>
    <w:rsid w:val="00C511CF"/>
    <w:rsid w:val="00C514E1"/>
    <w:rsid w:val="00C51720"/>
    <w:rsid w:val="00C52336"/>
    <w:rsid w:val="00C52376"/>
    <w:rsid w:val="00C52905"/>
    <w:rsid w:val="00C53401"/>
    <w:rsid w:val="00C53862"/>
    <w:rsid w:val="00C53A5D"/>
    <w:rsid w:val="00C53C6E"/>
    <w:rsid w:val="00C53E98"/>
    <w:rsid w:val="00C53EA2"/>
    <w:rsid w:val="00C54CEB"/>
    <w:rsid w:val="00C54DCD"/>
    <w:rsid w:val="00C550F3"/>
    <w:rsid w:val="00C551BC"/>
    <w:rsid w:val="00C559D3"/>
    <w:rsid w:val="00C55B85"/>
    <w:rsid w:val="00C55BAB"/>
    <w:rsid w:val="00C55BB5"/>
    <w:rsid w:val="00C561AC"/>
    <w:rsid w:val="00C56237"/>
    <w:rsid w:val="00C569A4"/>
    <w:rsid w:val="00C569CF"/>
    <w:rsid w:val="00C56BF6"/>
    <w:rsid w:val="00C5769C"/>
    <w:rsid w:val="00C57C34"/>
    <w:rsid w:val="00C57D6E"/>
    <w:rsid w:val="00C57EC1"/>
    <w:rsid w:val="00C60993"/>
    <w:rsid w:val="00C60A13"/>
    <w:rsid w:val="00C60AA1"/>
    <w:rsid w:val="00C60BFD"/>
    <w:rsid w:val="00C61126"/>
    <w:rsid w:val="00C61253"/>
    <w:rsid w:val="00C615BF"/>
    <w:rsid w:val="00C61CB1"/>
    <w:rsid w:val="00C61D5A"/>
    <w:rsid w:val="00C61E6D"/>
    <w:rsid w:val="00C62054"/>
    <w:rsid w:val="00C625D9"/>
    <w:rsid w:val="00C62785"/>
    <w:rsid w:val="00C62823"/>
    <w:rsid w:val="00C6288B"/>
    <w:rsid w:val="00C62996"/>
    <w:rsid w:val="00C62C3C"/>
    <w:rsid w:val="00C62C68"/>
    <w:rsid w:val="00C62CA2"/>
    <w:rsid w:val="00C62E51"/>
    <w:rsid w:val="00C63217"/>
    <w:rsid w:val="00C632BE"/>
    <w:rsid w:val="00C633D1"/>
    <w:rsid w:val="00C63783"/>
    <w:rsid w:val="00C63908"/>
    <w:rsid w:val="00C63932"/>
    <w:rsid w:val="00C639BF"/>
    <w:rsid w:val="00C63ADC"/>
    <w:rsid w:val="00C63D90"/>
    <w:rsid w:val="00C63FA3"/>
    <w:rsid w:val="00C6404A"/>
    <w:rsid w:val="00C645A7"/>
    <w:rsid w:val="00C646E4"/>
    <w:rsid w:val="00C64B4D"/>
    <w:rsid w:val="00C64BAA"/>
    <w:rsid w:val="00C64F49"/>
    <w:rsid w:val="00C6531F"/>
    <w:rsid w:val="00C65718"/>
    <w:rsid w:val="00C65CD8"/>
    <w:rsid w:val="00C66454"/>
    <w:rsid w:val="00C66555"/>
    <w:rsid w:val="00C66B28"/>
    <w:rsid w:val="00C66B60"/>
    <w:rsid w:val="00C66C25"/>
    <w:rsid w:val="00C6731D"/>
    <w:rsid w:val="00C6780B"/>
    <w:rsid w:val="00C6794F"/>
    <w:rsid w:val="00C679D6"/>
    <w:rsid w:val="00C67AD2"/>
    <w:rsid w:val="00C67D42"/>
    <w:rsid w:val="00C70737"/>
    <w:rsid w:val="00C70A8B"/>
    <w:rsid w:val="00C70C1E"/>
    <w:rsid w:val="00C7106E"/>
    <w:rsid w:val="00C71240"/>
    <w:rsid w:val="00C71853"/>
    <w:rsid w:val="00C71989"/>
    <w:rsid w:val="00C71C1D"/>
    <w:rsid w:val="00C71D4D"/>
    <w:rsid w:val="00C71D66"/>
    <w:rsid w:val="00C71E28"/>
    <w:rsid w:val="00C71EC2"/>
    <w:rsid w:val="00C720CA"/>
    <w:rsid w:val="00C721AA"/>
    <w:rsid w:val="00C7220C"/>
    <w:rsid w:val="00C72221"/>
    <w:rsid w:val="00C7223C"/>
    <w:rsid w:val="00C72449"/>
    <w:rsid w:val="00C7296D"/>
    <w:rsid w:val="00C729F9"/>
    <w:rsid w:val="00C72A16"/>
    <w:rsid w:val="00C72C64"/>
    <w:rsid w:val="00C72E1A"/>
    <w:rsid w:val="00C72F5E"/>
    <w:rsid w:val="00C7300A"/>
    <w:rsid w:val="00C730EC"/>
    <w:rsid w:val="00C73A71"/>
    <w:rsid w:val="00C73B5A"/>
    <w:rsid w:val="00C73DC6"/>
    <w:rsid w:val="00C7482E"/>
    <w:rsid w:val="00C74C55"/>
    <w:rsid w:val="00C74D8E"/>
    <w:rsid w:val="00C74FC3"/>
    <w:rsid w:val="00C750EC"/>
    <w:rsid w:val="00C755F8"/>
    <w:rsid w:val="00C75B69"/>
    <w:rsid w:val="00C75FAF"/>
    <w:rsid w:val="00C75FF9"/>
    <w:rsid w:val="00C7620B"/>
    <w:rsid w:val="00C7686B"/>
    <w:rsid w:val="00C76B3E"/>
    <w:rsid w:val="00C76FD5"/>
    <w:rsid w:val="00C7732B"/>
    <w:rsid w:val="00C7759A"/>
    <w:rsid w:val="00C7760E"/>
    <w:rsid w:val="00C77F5F"/>
    <w:rsid w:val="00C808B3"/>
    <w:rsid w:val="00C8094A"/>
    <w:rsid w:val="00C80B33"/>
    <w:rsid w:val="00C80D49"/>
    <w:rsid w:val="00C80DBC"/>
    <w:rsid w:val="00C81005"/>
    <w:rsid w:val="00C811F8"/>
    <w:rsid w:val="00C815A1"/>
    <w:rsid w:val="00C8183C"/>
    <w:rsid w:val="00C82472"/>
    <w:rsid w:val="00C826E3"/>
    <w:rsid w:val="00C82950"/>
    <w:rsid w:val="00C82C47"/>
    <w:rsid w:val="00C83059"/>
    <w:rsid w:val="00C830D6"/>
    <w:rsid w:val="00C833A4"/>
    <w:rsid w:val="00C8363A"/>
    <w:rsid w:val="00C836AF"/>
    <w:rsid w:val="00C837ED"/>
    <w:rsid w:val="00C8388F"/>
    <w:rsid w:val="00C83CB8"/>
    <w:rsid w:val="00C842A4"/>
    <w:rsid w:val="00C84482"/>
    <w:rsid w:val="00C84681"/>
    <w:rsid w:val="00C846A1"/>
    <w:rsid w:val="00C8492F"/>
    <w:rsid w:val="00C84B9F"/>
    <w:rsid w:val="00C84E7F"/>
    <w:rsid w:val="00C85048"/>
    <w:rsid w:val="00C851C3"/>
    <w:rsid w:val="00C85652"/>
    <w:rsid w:val="00C85AE2"/>
    <w:rsid w:val="00C85BA3"/>
    <w:rsid w:val="00C85BF0"/>
    <w:rsid w:val="00C85CBF"/>
    <w:rsid w:val="00C85E56"/>
    <w:rsid w:val="00C8652C"/>
    <w:rsid w:val="00C869DA"/>
    <w:rsid w:val="00C86D2C"/>
    <w:rsid w:val="00C86F4F"/>
    <w:rsid w:val="00C87046"/>
    <w:rsid w:val="00C87256"/>
    <w:rsid w:val="00C87517"/>
    <w:rsid w:val="00C87805"/>
    <w:rsid w:val="00C87D6D"/>
    <w:rsid w:val="00C902B0"/>
    <w:rsid w:val="00C90319"/>
    <w:rsid w:val="00C909E4"/>
    <w:rsid w:val="00C90C08"/>
    <w:rsid w:val="00C90EEE"/>
    <w:rsid w:val="00C90EF5"/>
    <w:rsid w:val="00C91098"/>
    <w:rsid w:val="00C91693"/>
    <w:rsid w:val="00C919D6"/>
    <w:rsid w:val="00C91B72"/>
    <w:rsid w:val="00C91BDA"/>
    <w:rsid w:val="00C91C91"/>
    <w:rsid w:val="00C92259"/>
    <w:rsid w:val="00C925FE"/>
    <w:rsid w:val="00C926B3"/>
    <w:rsid w:val="00C929BA"/>
    <w:rsid w:val="00C92CFB"/>
    <w:rsid w:val="00C92D60"/>
    <w:rsid w:val="00C930DA"/>
    <w:rsid w:val="00C933A1"/>
    <w:rsid w:val="00C933CE"/>
    <w:rsid w:val="00C937D8"/>
    <w:rsid w:val="00C93BC0"/>
    <w:rsid w:val="00C944F6"/>
    <w:rsid w:val="00C94963"/>
    <w:rsid w:val="00C949A1"/>
    <w:rsid w:val="00C94A2E"/>
    <w:rsid w:val="00C94A64"/>
    <w:rsid w:val="00C94A6B"/>
    <w:rsid w:val="00C94ABE"/>
    <w:rsid w:val="00C94CC5"/>
    <w:rsid w:val="00C95156"/>
    <w:rsid w:val="00C9526E"/>
    <w:rsid w:val="00C9592C"/>
    <w:rsid w:val="00C95FD2"/>
    <w:rsid w:val="00C95FF9"/>
    <w:rsid w:val="00C961CA"/>
    <w:rsid w:val="00C96601"/>
    <w:rsid w:val="00C97195"/>
    <w:rsid w:val="00C9759E"/>
    <w:rsid w:val="00C97D55"/>
    <w:rsid w:val="00C97E3B"/>
    <w:rsid w:val="00CA0137"/>
    <w:rsid w:val="00CA01AE"/>
    <w:rsid w:val="00CA03FC"/>
    <w:rsid w:val="00CA051B"/>
    <w:rsid w:val="00CA05FE"/>
    <w:rsid w:val="00CA0824"/>
    <w:rsid w:val="00CA0B29"/>
    <w:rsid w:val="00CA0D1A"/>
    <w:rsid w:val="00CA18EF"/>
    <w:rsid w:val="00CA1D68"/>
    <w:rsid w:val="00CA1F3A"/>
    <w:rsid w:val="00CA20F7"/>
    <w:rsid w:val="00CA2474"/>
    <w:rsid w:val="00CA2E5C"/>
    <w:rsid w:val="00CA31A4"/>
    <w:rsid w:val="00CA32D1"/>
    <w:rsid w:val="00CA3684"/>
    <w:rsid w:val="00CA371E"/>
    <w:rsid w:val="00CA380A"/>
    <w:rsid w:val="00CA3927"/>
    <w:rsid w:val="00CA399B"/>
    <w:rsid w:val="00CA39C8"/>
    <w:rsid w:val="00CA3B65"/>
    <w:rsid w:val="00CA3DA1"/>
    <w:rsid w:val="00CA3DEE"/>
    <w:rsid w:val="00CA3EFA"/>
    <w:rsid w:val="00CA3FCE"/>
    <w:rsid w:val="00CA4187"/>
    <w:rsid w:val="00CA426B"/>
    <w:rsid w:val="00CA44C2"/>
    <w:rsid w:val="00CA4AAD"/>
    <w:rsid w:val="00CA52D8"/>
    <w:rsid w:val="00CA58CD"/>
    <w:rsid w:val="00CA5CD2"/>
    <w:rsid w:val="00CA60C0"/>
    <w:rsid w:val="00CA64AB"/>
    <w:rsid w:val="00CA748E"/>
    <w:rsid w:val="00CA76F0"/>
    <w:rsid w:val="00CA782F"/>
    <w:rsid w:val="00CB0407"/>
    <w:rsid w:val="00CB0649"/>
    <w:rsid w:val="00CB0709"/>
    <w:rsid w:val="00CB0735"/>
    <w:rsid w:val="00CB0B62"/>
    <w:rsid w:val="00CB13FC"/>
    <w:rsid w:val="00CB1607"/>
    <w:rsid w:val="00CB1718"/>
    <w:rsid w:val="00CB17E7"/>
    <w:rsid w:val="00CB188E"/>
    <w:rsid w:val="00CB198A"/>
    <w:rsid w:val="00CB1C66"/>
    <w:rsid w:val="00CB1CCE"/>
    <w:rsid w:val="00CB1D8F"/>
    <w:rsid w:val="00CB1E15"/>
    <w:rsid w:val="00CB1E7F"/>
    <w:rsid w:val="00CB215E"/>
    <w:rsid w:val="00CB2291"/>
    <w:rsid w:val="00CB22D8"/>
    <w:rsid w:val="00CB22EA"/>
    <w:rsid w:val="00CB2509"/>
    <w:rsid w:val="00CB2532"/>
    <w:rsid w:val="00CB26D9"/>
    <w:rsid w:val="00CB2B0D"/>
    <w:rsid w:val="00CB2BED"/>
    <w:rsid w:val="00CB2D1D"/>
    <w:rsid w:val="00CB3054"/>
    <w:rsid w:val="00CB30B5"/>
    <w:rsid w:val="00CB3126"/>
    <w:rsid w:val="00CB3371"/>
    <w:rsid w:val="00CB3408"/>
    <w:rsid w:val="00CB3920"/>
    <w:rsid w:val="00CB3AC7"/>
    <w:rsid w:val="00CB3D4B"/>
    <w:rsid w:val="00CB3F19"/>
    <w:rsid w:val="00CB4BBB"/>
    <w:rsid w:val="00CB4F03"/>
    <w:rsid w:val="00CB4F41"/>
    <w:rsid w:val="00CB51CE"/>
    <w:rsid w:val="00CB52F7"/>
    <w:rsid w:val="00CB5303"/>
    <w:rsid w:val="00CB56CB"/>
    <w:rsid w:val="00CB56EB"/>
    <w:rsid w:val="00CB588A"/>
    <w:rsid w:val="00CB5EA5"/>
    <w:rsid w:val="00CB5FFE"/>
    <w:rsid w:val="00CB6119"/>
    <w:rsid w:val="00CB63FB"/>
    <w:rsid w:val="00CB67AB"/>
    <w:rsid w:val="00CB699C"/>
    <w:rsid w:val="00CB69FB"/>
    <w:rsid w:val="00CB6C28"/>
    <w:rsid w:val="00CB72D3"/>
    <w:rsid w:val="00CB7369"/>
    <w:rsid w:val="00CB7421"/>
    <w:rsid w:val="00CB78B4"/>
    <w:rsid w:val="00CB7904"/>
    <w:rsid w:val="00CB7B81"/>
    <w:rsid w:val="00CB7EF8"/>
    <w:rsid w:val="00CC00E8"/>
    <w:rsid w:val="00CC01D2"/>
    <w:rsid w:val="00CC0E6C"/>
    <w:rsid w:val="00CC0EED"/>
    <w:rsid w:val="00CC14ED"/>
    <w:rsid w:val="00CC17B4"/>
    <w:rsid w:val="00CC1942"/>
    <w:rsid w:val="00CC1D16"/>
    <w:rsid w:val="00CC1F4B"/>
    <w:rsid w:val="00CC25DE"/>
    <w:rsid w:val="00CC26A9"/>
    <w:rsid w:val="00CC2952"/>
    <w:rsid w:val="00CC2B17"/>
    <w:rsid w:val="00CC2DD9"/>
    <w:rsid w:val="00CC2E58"/>
    <w:rsid w:val="00CC32F9"/>
    <w:rsid w:val="00CC374D"/>
    <w:rsid w:val="00CC3A00"/>
    <w:rsid w:val="00CC3CCB"/>
    <w:rsid w:val="00CC3D29"/>
    <w:rsid w:val="00CC3D49"/>
    <w:rsid w:val="00CC402C"/>
    <w:rsid w:val="00CC4043"/>
    <w:rsid w:val="00CC42D3"/>
    <w:rsid w:val="00CC449A"/>
    <w:rsid w:val="00CC44BF"/>
    <w:rsid w:val="00CC44CA"/>
    <w:rsid w:val="00CC455E"/>
    <w:rsid w:val="00CC4AEE"/>
    <w:rsid w:val="00CC4D0E"/>
    <w:rsid w:val="00CC4D29"/>
    <w:rsid w:val="00CC5228"/>
    <w:rsid w:val="00CC579E"/>
    <w:rsid w:val="00CC5A63"/>
    <w:rsid w:val="00CC5BAD"/>
    <w:rsid w:val="00CC5BFC"/>
    <w:rsid w:val="00CC5DAF"/>
    <w:rsid w:val="00CC6082"/>
    <w:rsid w:val="00CC65B5"/>
    <w:rsid w:val="00CC6989"/>
    <w:rsid w:val="00CC704D"/>
    <w:rsid w:val="00CC746E"/>
    <w:rsid w:val="00CC772E"/>
    <w:rsid w:val="00CD02B4"/>
    <w:rsid w:val="00CD07E7"/>
    <w:rsid w:val="00CD0A01"/>
    <w:rsid w:val="00CD0DC2"/>
    <w:rsid w:val="00CD1686"/>
    <w:rsid w:val="00CD1D66"/>
    <w:rsid w:val="00CD1DE8"/>
    <w:rsid w:val="00CD1E0B"/>
    <w:rsid w:val="00CD1E3D"/>
    <w:rsid w:val="00CD2307"/>
    <w:rsid w:val="00CD2544"/>
    <w:rsid w:val="00CD25B5"/>
    <w:rsid w:val="00CD2732"/>
    <w:rsid w:val="00CD2B04"/>
    <w:rsid w:val="00CD31AC"/>
    <w:rsid w:val="00CD36D3"/>
    <w:rsid w:val="00CD3E8B"/>
    <w:rsid w:val="00CD3F76"/>
    <w:rsid w:val="00CD40BC"/>
    <w:rsid w:val="00CD4564"/>
    <w:rsid w:val="00CD45D1"/>
    <w:rsid w:val="00CD4783"/>
    <w:rsid w:val="00CD4E79"/>
    <w:rsid w:val="00CD500A"/>
    <w:rsid w:val="00CD5090"/>
    <w:rsid w:val="00CD55E9"/>
    <w:rsid w:val="00CD63F3"/>
    <w:rsid w:val="00CD67CE"/>
    <w:rsid w:val="00CD6BAB"/>
    <w:rsid w:val="00CD6CF3"/>
    <w:rsid w:val="00CD6F40"/>
    <w:rsid w:val="00CD6F76"/>
    <w:rsid w:val="00CD731E"/>
    <w:rsid w:val="00CD73B2"/>
    <w:rsid w:val="00CD7717"/>
    <w:rsid w:val="00CD78AE"/>
    <w:rsid w:val="00CD7D7D"/>
    <w:rsid w:val="00CD7DB1"/>
    <w:rsid w:val="00CD7FFE"/>
    <w:rsid w:val="00CE018B"/>
    <w:rsid w:val="00CE0508"/>
    <w:rsid w:val="00CE07E1"/>
    <w:rsid w:val="00CE095C"/>
    <w:rsid w:val="00CE0CCA"/>
    <w:rsid w:val="00CE0DA8"/>
    <w:rsid w:val="00CE0F0A"/>
    <w:rsid w:val="00CE10C9"/>
    <w:rsid w:val="00CE1161"/>
    <w:rsid w:val="00CE136F"/>
    <w:rsid w:val="00CE14FD"/>
    <w:rsid w:val="00CE195B"/>
    <w:rsid w:val="00CE1CFE"/>
    <w:rsid w:val="00CE1D78"/>
    <w:rsid w:val="00CE1F18"/>
    <w:rsid w:val="00CE2116"/>
    <w:rsid w:val="00CE289E"/>
    <w:rsid w:val="00CE2ABC"/>
    <w:rsid w:val="00CE2B66"/>
    <w:rsid w:val="00CE2FF1"/>
    <w:rsid w:val="00CE3124"/>
    <w:rsid w:val="00CE35C8"/>
    <w:rsid w:val="00CE3646"/>
    <w:rsid w:val="00CE36EC"/>
    <w:rsid w:val="00CE3739"/>
    <w:rsid w:val="00CE3ADF"/>
    <w:rsid w:val="00CE3C7A"/>
    <w:rsid w:val="00CE3D71"/>
    <w:rsid w:val="00CE3F8F"/>
    <w:rsid w:val="00CE4410"/>
    <w:rsid w:val="00CE4DC7"/>
    <w:rsid w:val="00CE5F88"/>
    <w:rsid w:val="00CE6230"/>
    <w:rsid w:val="00CE63AC"/>
    <w:rsid w:val="00CE649B"/>
    <w:rsid w:val="00CE6633"/>
    <w:rsid w:val="00CE6873"/>
    <w:rsid w:val="00CE6A91"/>
    <w:rsid w:val="00CE6B74"/>
    <w:rsid w:val="00CE6C85"/>
    <w:rsid w:val="00CE7729"/>
    <w:rsid w:val="00CE7781"/>
    <w:rsid w:val="00CE7844"/>
    <w:rsid w:val="00CE7D83"/>
    <w:rsid w:val="00CE7F03"/>
    <w:rsid w:val="00CF00D7"/>
    <w:rsid w:val="00CF0277"/>
    <w:rsid w:val="00CF05FC"/>
    <w:rsid w:val="00CF09BA"/>
    <w:rsid w:val="00CF0CEF"/>
    <w:rsid w:val="00CF1096"/>
    <w:rsid w:val="00CF1256"/>
    <w:rsid w:val="00CF1511"/>
    <w:rsid w:val="00CF16D8"/>
    <w:rsid w:val="00CF170E"/>
    <w:rsid w:val="00CF1769"/>
    <w:rsid w:val="00CF1C0E"/>
    <w:rsid w:val="00CF1DA7"/>
    <w:rsid w:val="00CF1F8B"/>
    <w:rsid w:val="00CF1FED"/>
    <w:rsid w:val="00CF2732"/>
    <w:rsid w:val="00CF29C1"/>
    <w:rsid w:val="00CF2BA8"/>
    <w:rsid w:val="00CF2ED3"/>
    <w:rsid w:val="00CF3004"/>
    <w:rsid w:val="00CF343F"/>
    <w:rsid w:val="00CF367B"/>
    <w:rsid w:val="00CF391E"/>
    <w:rsid w:val="00CF417A"/>
    <w:rsid w:val="00CF423E"/>
    <w:rsid w:val="00CF461B"/>
    <w:rsid w:val="00CF480C"/>
    <w:rsid w:val="00CF4CAE"/>
    <w:rsid w:val="00CF515B"/>
    <w:rsid w:val="00CF52F1"/>
    <w:rsid w:val="00CF5696"/>
    <w:rsid w:val="00CF5CBC"/>
    <w:rsid w:val="00CF6775"/>
    <w:rsid w:val="00CF69A5"/>
    <w:rsid w:val="00CF6ACF"/>
    <w:rsid w:val="00CF6C5F"/>
    <w:rsid w:val="00CF71C1"/>
    <w:rsid w:val="00CF71F2"/>
    <w:rsid w:val="00CF720A"/>
    <w:rsid w:val="00CF72DE"/>
    <w:rsid w:val="00CF77F8"/>
    <w:rsid w:val="00CF7A57"/>
    <w:rsid w:val="00D004A2"/>
    <w:rsid w:val="00D006E2"/>
    <w:rsid w:val="00D00929"/>
    <w:rsid w:val="00D011C2"/>
    <w:rsid w:val="00D014EE"/>
    <w:rsid w:val="00D015E2"/>
    <w:rsid w:val="00D018FA"/>
    <w:rsid w:val="00D01A8A"/>
    <w:rsid w:val="00D01D9C"/>
    <w:rsid w:val="00D01E45"/>
    <w:rsid w:val="00D0200D"/>
    <w:rsid w:val="00D02382"/>
    <w:rsid w:val="00D0274D"/>
    <w:rsid w:val="00D029FC"/>
    <w:rsid w:val="00D02CA5"/>
    <w:rsid w:val="00D02DCA"/>
    <w:rsid w:val="00D02FA9"/>
    <w:rsid w:val="00D02FBD"/>
    <w:rsid w:val="00D03006"/>
    <w:rsid w:val="00D0309C"/>
    <w:rsid w:val="00D0315D"/>
    <w:rsid w:val="00D0321D"/>
    <w:rsid w:val="00D03284"/>
    <w:rsid w:val="00D03650"/>
    <w:rsid w:val="00D03740"/>
    <w:rsid w:val="00D037CA"/>
    <w:rsid w:val="00D039F7"/>
    <w:rsid w:val="00D03D70"/>
    <w:rsid w:val="00D042B3"/>
    <w:rsid w:val="00D04434"/>
    <w:rsid w:val="00D0463C"/>
    <w:rsid w:val="00D046B9"/>
    <w:rsid w:val="00D04880"/>
    <w:rsid w:val="00D0490C"/>
    <w:rsid w:val="00D04A46"/>
    <w:rsid w:val="00D04B54"/>
    <w:rsid w:val="00D04CF9"/>
    <w:rsid w:val="00D0552A"/>
    <w:rsid w:val="00D0572D"/>
    <w:rsid w:val="00D059B1"/>
    <w:rsid w:val="00D05D78"/>
    <w:rsid w:val="00D05E69"/>
    <w:rsid w:val="00D061B8"/>
    <w:rsid w:val="00D0624B"/>
    <w:rsid w:val="00D063B9"/>
    <w:rsid w:val="00D064F2"/>
    <w:rsid w:val="00D064F3"/>
    <w:rsid w:val="00D0658A"/>
    <w:rsid w:val="00D06D6B"/>
    <w:rsid w:val="00D06E1B"/>
    <w:rsid w:val="00D07186"/>
    <w:rsid w:val="00D071C8"/>
    <w:rsid w:val="00D07369"/>
    <w:rsid w:val="00D073B2"/>
    <w:rsid w:val="00D07468"/>
    <w:rsid w:val="00D074BD"/>
    <w:rsid w:val="00D074F9"/>
    <w:rsid w:val="00D075CD"/>
    <w:rsid w:val="00D079F3"/>
    <w:rsid w:val="00D07FFE"/>
    <w:rsid w:val="00D10020"/>
    <w:rsid w:val="00D10136"/>
    <w:rsid w:val="00D10259"/>
    <w:rsid w:val="00D102A9"/>
    <w:rsid w:val="00D10836"/>
    <w:rsid w:val="00D117E6"/>
    <w:rsid w:val="00D11FB0"/>
    <w:rsid w:val="00D12083"/>
    <w:rsid w:val="00D123F6"/>
    <w:rsid w:val="00D129F6"/>
    <w:rsid w:val="00D12D0E"/>
    <w:rsid w:val="00D12E39"/>
    <w:rsid w:val="00D136F9"/>
    <w:rsid w:val="00D14D15"/>
    <w:rsid w:val="00D14F66"/>
    <w:rsid w:val="00D14FA6"/>
    <w:rsid w:val="00D151FD"/>
    <w:rsid w:val="00D153DF"/>
    <w:rsid w:val="00D15D5A"/>
    <w:rsid w:val="00D15E4B"/>
    <w:rsid w:val="00D16574"/>
    <w:rsid w:val="00D16957"/>
    <w:rsid w:val="00D16F6F"/>
    <w:rsid w:val="00D16FA4"/>
    <w:rsid w:val="00D16FE1"/>
    <w:rsid w:val="00D17233"/>
    <w:rsid w:val="00D17BB5"/>
    <w:rsid w:val="00D17C1B"/>
    <w:rsid w:val="00D17D3A"/>
    <w:rsid w:val="00D17E46"/>
    <w:rsid w:val="00D2021C"/>
    <w:rsid w:val="00D2094B"/>
    <w:rsid w:val="00D209FA"/>
    <w:rsid w:val="00D20DED"/>
    <w:rsid w:val="00D21273"/>
    <w:rsid w:val="00D2134A"/>
    <w:rsid w:val="00D2149E"/>
    <w:rsid w:val="00D21594"/>
    <w:rsid w:val="00D215E6"/>
    <w:rsid w:val="00D219A1"/>
    <w:rsid w:val="00D21F52"/>
    <w:rsid w:val="00D224A3"/>
    <w:rsid w:val="00D2255F"/>
    <w:rsid w:val="00D22F08"/>
    <w:rsid w:val="00D23309"/>
    <w:rsid w:val="00D23438"/>
    <w:rsid w:val="00D23455"/>
    <w:rsid w:val="00D2371C"/>
    <w:rsid w:val="00D23CEC"/>
    <w:rsid w:val="00D23F79"/>
    <w:rsid w:val="00D240F4"/>
    <w:rsid w:val="00D241D3"/>
    <w:rsid w:val="00D241E9"/>
    <w:rsid w:val="00D2486D"/>
    <w:rsid w:val="00D24981"/>
    <w:rsid w:val="00D250DB"/>
    <w:rsid w:val="00D250F5"/>
    <w:rsid w:val="00D2540D"/>
    <w:rsid w:val="00D2549A"/>
    <w:rsid w:val="00D25814"/>
    <w:rsid w:val="00D25AC4"/>
    <w:rsid w:val="00D26900"/>
    <w:rsid w:val="00D26A2B"/>
    <w:rsid w:val="00D27066"/>
    <w:rsid w:val="00D270B4"/>
    <w:rsid w:val="00D27329"/>
    <w:rsid w:val="00D277BD"/>
    <w:rsid w:val="00D27BB9"/>
    <w:rsid w:val="00D27E19"/>
    <w:rsid w:val="00D27E23"/>
    <w:rsid w:val="00D30E71"/>
    <w:rsid w:val="00D30EE5"/>
    <w:rsid w:val="00D3168B"/>
    <w:rsid w:val="00D316CB"/>
    <w:rsid w:val="00D31727"/>
    <w:rsid w:val="00D317CA"/>
    <w:rsid w:val="00D31832"/>
    <w:rsid w:val="00D31951"/>
    <w:rsid w:val="00D3196C"/>
    <w:rsid w:val="00D31ADE"/>
    <w:rsid w:val="00D31B20"/>
    <w:rsid w:val="00D31BE7"/>
    <w:rsid w:val="00D320D0"/>
    <w:rsid w:val="00D32310"/>
    <w:rsid w:val="00D32405"/>
    <w:rsid w:val="00D3270D"/>
    <w:rsid w:val="00D32E71"/>
    <w:rsid w:val="00D33105"/>
    <w:rsid w:val="00D33B36"/>
    <w:rsid w:val="00D33C7F"/>
    <w:rsid w:val="00D33DE8"/>
    <w:rsid w:val="00D34311"/>
    <w:rsid w:val="00D34507"/>
    <w:rsid w:val="00D34967"/>
    <w:rsid w:val="00D34AE7"/>
    <w:rsid w:val="00D34C32"/>
    <w:rsid w:val="00D35002"/>
    <w:rsid w:val="00D35088"/>
    <w:rsid w:val="00D35120"/>
    <w:rsid w:val="00D35292"/>
    <w:rsid w:val="00D352F4"/>
    <w:rsid w:val="00D35459"/>
    <w:rsid w:val="00D355E6"/>
    <w:rsid w:val="00D35A88"/>
    <w:rsid w:val="00D35C50"/>
    <w:rsid w:val="00D35D1C"/>
    <w:rsid w:val="00D3611B"/>
    <w:rsid w:val="00D36843"/>
    <w:rsid w:val="00D36960"/>
    <w:rsid w:val="00D36A74"/>
    <w:rsid w:val="00D37060"/>
    <w:rsid w:val="00D370CE"/>
    <w:rsid w:val="00D37312"/>
    <w:rsid w:val="00D37482"/>
    <w:rsid w:val="00D379BF"/>
    <w:rsid w:val="00D379E9"/>
    <w:rsid w:val="00D37C41"/>
    <w:rsid w:val="00D40550"/>
    <w:rsid w:val="00D406B9"/>
    <w:rsid w:val="00D40980"/>
    <w:rsid w:val="00D40B8B"/>
    <w:rsid w:val="00D41064"/>
    <w:rsid w:val="00D41498"/>
    <w:rsid w:val="00D41686"/>
    <w:rsid w:val="00D41DBC"/>
    <w:rsid w:val="00D41F69"/>
    <w:rsid w:val="00D4201A"/>
    <w:rsid w:val="00D4213C"/>
    <w:rsid w:val="00D423BB"/>
    <w:rsid w:val="00D42432"/>
    <w:rsid w:val="00D42720"/>
    <w:rsid w:val="00D42AFC"/>
    <w:rsid w:val="00D42C36"/>
    <w:rsid w:val="00D43041"/>
    <w:rsid w:val="00D43064"/>
    <w:rsid w:val="00D434BB"/>
    <w:rsid w:val="00D435E7"/>
    <w:rsid w:val="00D43B0B"/>
    <w:rsid w:val="00D43DE8"/>
    <w:rsid w:val="00D43EEA"/>
    <w:rsid w:val="00D441B3"/>
    <w:rsid w:val="00D44568"/>
    <w:rsid w:val="00D447EA"/>
    <w:rsid w:val="00D44A2B"/>
    <w:rsid w:val="00D44BEA"/>
    <w:rsid w:val="00D44DB1"/>
    <w:rsid w:val="00D45265"/>
    <w:rsid w:val="00D452ED"/>
    <w:rsid w:val="00D4547C"/>
    <w:rsid w:val="00D45498"/>
    <w:rsid w:val="00D454DF"/>
    <w:rsid w:val="00D454E0"/>
    <w:rsid w:val="00D45551"/>
    <w:rsid w:val="00D45565"/>
    <w:rsid w:val="00D4556D"/>
    <w:rsid w:val="00D45945"/>
    <w:rsid w:val="00D45B15"/>
    <w:rsid w:val="00D45E11"/>
    <w:rsid w:val="00D45E3B"/>
    <w:rsid w:val="00D45F49"/>
    <w:rsid w:val="00D4634D"/>
    <w:rsid w:val="00D467B8"/>
    <w:rsid w:val="00D46D34"/>
    <w:rsid w:val="00D472C4"/>
    <w:rsid w:val="00D474AB"/>
    <w:rsid w:val="00D474DB"/>
    <w:rsid w:val="00D47884"/>
    <w:rsid w:val="00D47BED"/>
    <w:rsid w:val="00D500CF"/>
    <w:rsid w:val="00D50206"/>
    <w:rsid w:val="00D504BE"/>
    <w:rsid w:val="00D507C8"/>
    <w:rsid w:val="00D51619"/>
    <w:rsid w:val="00D5168A"/>
    <w:rsid w:val="00D51BDE"/>
    <w:rsid w:val="00D525CE"/>
    <w:rsid w:val="00D52D82"/>
    <w:rsid w:val="00D53208"/>
    <w:rsid w:val="00D5422D"/>
    <w:rsid w:val="00D54837"/>
    <w:rsid w:val="00D54881"/>
    <w:rsid w:val="00D550EB"/>
    <w:rsid w:val="00D551E0"/>
    <w:rsid w:val="00D552C8"/>
    <w:rsid w:val="00D55396"/>
    <w:rsid w:val="00D555BB"/>
    <w:rsid w:val="00D55632"/>
    <w:rsid w:val="00D5568E"/>
    <w:rsid w:val="00D55B01"/>
    <w:rsid w:val="00D55D8F"/>
    <w:rsid w:val="00D560BD"/>
    <w:rsid w:val="00D5677D"/>
    <w:rsid w:val="00D56EE6"/>
    <w:rsid w:val="00D57209"/>
    <w:rsid w:val="00D57227"/>
    <w:rsid w:val="00D57A3F"/>
    <w:rsid w:val="00D57C79"/>
    <w:rsid w:val="00D57D04"/>
    <w:rsid w:val="00D57F23"/>
    <w:rsid w:val="00D60620"/>
    <w:rsid w:val="00D60622"/>
    <w:rsid w:val="00D610D3"/>
    <w:rsid w:val="00D61860"/>
    <w:rsid w:val="00D619AD"/>
    <w:rsid w:val="00D61D3E"/>
    <w:rsid w:val="00D61EC9"/>
    <w:rsid w:val="00D621C8"/>
    <w:rsid w:val="00D621DE"/>
    <w:rsid w:val="00D62207"/>
    <w:rsid w:val="00D62241"/>
    <w:rsid w:val="00D624AD"/>
    <w:rsid w:val="00D627F2"/>
    <w:rsid w:val="00D6280F"/>
    <w:rsid w:val="00D62B69"/>
    <w:rsid w:val="00D62CEF"/>
    <w:rsid w:val="00D630A3"/>
    <w:rsid w:val="00D63314"/>
    <w:rsid w:val="00D63419"/>
    <w:rsid w:val="00D63432"/>
    <w:rsid w:val="00D638EC"/>
    <w:rsid w:val="00D64269"/>
    <w:rsid w:val="00D6433F"/>
    <w:rsid w:val="00D648D3"/>
    <w:rsid w:val="00D64B8B"/>
    <w:rsid w:val="00D64CC4"/>
    <w:rsid w:val="00D64CD4"/>
    <w:rsid w:val="00D64ECC"/>
    <w:rsid w:val="00D652F5"/>
    <w:rsid w:val="00D655D3"/>
    <w:rsid w:val="00D6575F"/>
    <w:rsid w:val="00D657B2"/>
    <w:rsid w:val="00D65B5D"/>
    <w:rsid w:val="00D65D9A"/>
    <w:rsid w:val="00D66001"/>
    <w:rsid w:val="00D66170"/>
    <w:rsid w:val="00D664F3"/>
    <w:rsid w:val="00D66635"/>
    <w:rsid w:val="00D666C4"/>
    <w:rsid w:val="00D667C7"/>
    <w:rsid w:val="00D6683A"/>
    <w:rsid w:val="00D668DB"/>
    <w:rsid w:val="00D66AF8"/>
    <w:rsid w:val="00D66BBD"/>
    <w:rsid w:val="00D670A4"/>
    <w:rsid w:val="00D673F0"/>
    <w:rsid w:val="00D67421"/>
    <w:rsid w:val="00D67785"/>
    <w:rsid w:val="00D679ED"/>
    <w:rsid w:val="00D67B27"/>
    <w:rsid w:val="00D67E4D"/>
    <w:rsid w:val="00D7004E"/>
    <w:rsid w:val="00D70640"/>
    <w:rsid w:val="00D7066C"/>
    <w:rsid w:val="00D70950"/>
    <w:rsid w:val="00D70C79"/>
    <w:rsid w:val="00D71043"/>
    <w:rsid w:val="00D71115"/>
    <w:rsid w:val="00D71261"/>
    <w:rsid w:val="00D71328"/>
    <w:rsid w:val="00D71554"/>
    <w:rsid w:val="00D71B44"/>
    <w:rsid w:val="00D71D0C"/>
    <w:rsid w:val="00D71FC5"/>
    <w:rsid w:val="00D72169"/>
    <w:rsid w:val="00D72458"/>
    <w:rsid w:val="00D72805"/>
    <w:rsid w:val="00D72883"/>
    <w:rsid w:val="00D72895"/>
    <w:rsid w:val="00D728A2"/>
    <w:rsid w:val="00D72D22"/>
    <w:rsid w:val="00D73212"/>
    <w:rsid w:val="00D735F0"/>
    <w:rsid w:val="00D73668"/>
    <w:rsid w:val="00D73926"/>
    <w:rsid w:val="00D73CFD"/>
    <w:rsid w:val="00D7460D"/>
    <w:rsid w:val="00D7461C"/>
    <w:rsid w:val="00D74FD2"/>
    <w:rsid w:val="00D7503B"/>
    <w:rsid w:val="00D754C8"/>
    <w:rsid w:val="00D75B31"/>
    <w:rsid w:val="00D75D7E"/>
    <w:rsid w:val="00D760DE"/>
    <w:rsid w:val="00D763F0"/>
    <w:rsid w:val="00D7658C"/>
    <w:rsid w:val="00D7669C"/>
    <w:rsid w:val="00D76E0B"/>
    <w:rsid w:val="00D76FED"/>
    <w:rsid w:val="00D771C5"/>
    <w:rsid w:val="00D771EF"/>
    <w:rsid w:val="00D77824"/>
    <w:rsid w:val="00D779B2"/>
    <w:rsid w:val="00D802E4"/>
    <w:rsid w:val="00D80AD1"/>
    <w:rsid w:val="00D80D75"/>
    <w:rsid w:val="00D80DAA"/>
    <w:rsid w:val="00D80E68"/>
    <w:rsid w:val="00D80F98"/>
    <w:rsid w:val="00D81446"/>
    <w:rsid w:val="00D816EB"/>
    <w:rsid w:val="00D816EE"/>
    <w:rsid w:val="00D81944"/>
    <w:rsid w:val="00D81C33"/>
    <w:rsid w:val="00D824A7"/>
    <w:rsid w:val="00D824D0"/>
    <w:rsid w:val="00D82618"/>
    <w:rsid w:val="00D8279E"/>
    <w:rsid w:val="00D82DFA"/>
    <w:rsid w:val="00D82E32"/>
    <w:rsid w:val="00D833A6"/>
    <w:rsid w:val="00D8344B"/>
    <w:rsid w:val="00D83534"/>
    <w:rsid w:val="00D836B3"/>
    <w:rsid w:val="00D83735"/>
    <w:rsid w:val="00D8385E"/>
    <w:rsid w:val="00D83CFB"/>
    <w:rsid w:val="00D841C5"/>
    <w:rsid w:val="00D8475B"/>
    <w:rsid w:val="00D848EC"/>
    <w:rsid w:val="00D84C9F"/>
    <w:rsid w:val="00D85684"/>
    <w:rsid w:val="00D85B18"/>
    <w:rsid w:val="00D85BF0"/>
    <w:rsid w:val="00D86540"/>
    <w:rsid w:val="00D86CAB"/>
    <w:rsid w:val="00D8732A"/>
    <w:rsid w:val="00D8782A"/>
    <w:rsid w:val="00D878DE"/>
    <w:rsid w:val="00D87AE0"/>
    <w:rsid w:val="00D87B03"/>
    <w:rsid w:val="00D87CCE"/>
    <w:rsid w:val="00D90398"/>
    <w:rsid w:val="00D90466"/>
    <w:rsid w:val="00D90502"/>
    <w:rsid w:val="00D90617"/>
    <w:rsid w:val="00D907C8"/>
    <w:rsid w:val="00D911E1"/>
    <w:rsid w:val="00D91695"/>
    <w:rsid w:val="00D916B9"/>
    <w:rsid w:val="00D91BAB"/>
    <w:rsid w:val="00D92320"/>
    <w:rsid w:val="00D925A5"/>
    <w:rsid w:val="00D9277A"/>
    <w:rsid w:val="00D92BAC"/>
    <w:rsid w:val="00D92D05"/>
    <w:rsid w:val="00D92D48"/>
    <w:rsid w:val="00D93060"/>
    <w:rsid w:val="00D93355"/>
    <w:rsid w:val="00D93A78"/>
    <w:rsid w:val="00D93BDC"/>
    <w:rsid w:val="00D93BF8"/>
    <w:rsid w:val="00D94140"/>
    <w:rsid w:val="00D94217"/>
    <w:rsid w:val="00D947C4"/>
    <w:rsid w:val="00D94B59"/>
    <w:rsid w:val="00D95019"/>
    <w:rsid w:val="00D958D0"/>
    <w:rsid w:val="00D95BD2"/>
    <w:rsid w:val="00D9601C"/>
    <w:rsid w:val="00D96427"/>
    <w:rsid w:val="00D964C5"/>
    <w:rsid w:val="00D97062"/>
    <w:rsid w:val="00D970C1"/>
    <w:rsid w:val="00D9742A"/>
    <w:rsid w:val="00D975DA"/>
    <w:rsid w:val="00D97A49"/>
    <w:rsid w:val="00D97FD7"/>
    <w:rsid w:val="00DA0631"/>
    <w:rsid w:val="00DA070E"/>
    <w:rsid w:val="00DA0A70"/>
    <w:rsid w:val="00DA0DB7"/>
    <w:rsid w:val="00DA107F"/>
    <w:rsid w:val="00DA13A6"/>
    <w:rsid w:val="00DA152B"/>
    <w:rsid w:val="00DA1CA5"/>
    <w:rsid w:val="00DA22B1"/>
    <w:rsid w:val="00DA2702"/>
    <w:rsid w:val="00DA2AB8"/>
    <w:rsid w:val="00DA2E8A"/>
    <w:rsid w:val="00DA320D"/>
    <w:rsid w:val="00DA327B"/>
    <w:rsid w:val="00DA3379"/>
    <w:rsid w:val="00DA38C4"/>
    <w:rsid w:val="00DA39F1"/>
    <w:rsid w:val="00DA3DCE"/>
    <w:rsid w:val="00DA3E03"/>
    <w:rsid w:val="00DA4186"/>
    <w:rsid w:val="00DA41D8"/>
    <w:rsid w:val="00DA4476"/>
    <w:rsid w:val="00DA4BF6"/>
    <w:rsid w:val="00DA4E3C"/>
    <w:rsid w:val="00DA5107"/>
    <w:rsid w:val="00DA5369"/>
    <w:rsid w:val="00DA571F"/>
    <w:rsid w:val="00DA57ED"/>
    <w:rsid w:val="00DA5859"/>
    <w:rsid w:val="00DA5888"/>
    <w:rsid w:val="00DA59FD"/>
    <w:rsid w:val="00DA5AF1"/>
    <w:rsid w:val="00DA5CBB"/>
    <w:rsid w:val="00DA61B7"/>
    <w:rsid w:val="00DA62DC"/>
    <w:rsid w:val="00DA6777"/>
    <w:rsid w:val="00DA6D37"/>
    <w:rsid w:val="00DA6DDC"/>
    <w:rsid w:val="00DA751E"/>
    <w:rsid w:val="00DA7772"/>
    <w:rsid w:val="00DA7794"/>
    <w:rsid w:val="00DA7ACA"/>
    <w:rsid w:val="00DA7F15"/>
    <w:rsid w:val="00DB0197"/>
    <w:rsid w:val="00DB0468"/>
    <w:rsid w:val="00DB04AA"/>
    <w:rsid w:val="00DB0760"/>
    <w:rsid w:val="00DB104B"/>
    <w:rsid w:val="00DB10FE"/>
    <w:rsid w:val="00DB1304"/>
    <w:rsid w:val="00DB14BF"/>
    <w:rsid w:val="00DB15F1"/>
    <w:rsid w:val="00DB1718"/>
    <w:rsid w:val="00DB1832"/>
    <w:rsid w:val="00DB187B"/>
    <w:rsid w:val="00DB1B6B"/>
    <w:rsid w:val="00DB1C10"/>
    <w:rsid w:val="00DB2022"/>
    <w:rsid w:val="00DB2065"/>
    <w:rsid w:val="00DB20CB"/>
    <w:rsid w:val="00DB2593"/>
    <w:rsid w:val="00DB25AB"/>
    <w:rsid w:val="00DB27FA"/>
    <w:rsid w:val="00DB2913"/>
    <w:rsid w:val="00DB2E5B"/>
    <w:rsid w:val="00DB2EC4"/>
    <w:rsid w:val="00DB356A"/>
    <w:rsid w:val="00DB379A"/>
    <w:rsid w:val="00DB3C2A"/>
    <w:rsid w:val="00DB3DEE"/>
    <w:rsid w:val="00DB3E1E"/>
    <w:rsid w:val="00DB3E51"/>
    <w:rsid w:val="00DB42DF"/>
    <w:rsid w:val="00DB43F7"/>
    <w:rsid w:val="00DB4400"/>
    <w:rsid w:val="00DB465D"/>
    <w:rsid w:val="00DB52FE"/>
    <w:rsid w:val="00DB580A"/>
    <w:rsid w:val="00DB5974"/>
    <w:rsid w:val="00DB5D36"/>
    <w:rsid w:val="00DB6A66"/>
    <w:rsid w:val="00DB6E76"/>
    <w:rsid w:val="00DB6FDC"/>
    <w:rsid w:val="00DB7252"/>
    <w:rsid w:val="00DB7468"/>
    <w:rsid w:val="00DB769C"/>
    <w:rsid w:val="00DB7B3C"/>
    <w:rsid w:val="00DC00C7"/>
    <w:rsid w:val="00DC04CE"/>
    <w:rsid w:val="00DC0941"/>
    <w:rsid w:val="00DC0C00"/>
    <w:rsid w:val="00DC0C87"/>
    <w:rsid w:val="00DC0E99"/>
    <w:rsid w:val="00DC1094"/>
    <w:rsid w:val="00DC1243"/>
    <w:rsid w:val="00DC14BC"/>
    <w:rsid w:val="00DC15B9"/>
    <w:rsid w:val="00DC18DE"/>
    <w:rsid w:val="00DC1C2C"/>
    <w:rsid w:val="00DC1E14"/>
    <w:rsid w:val="00DC2207"/>
    <w:rsid w:val="00DC283D"/>
    <w:rsid w:val="00DC2C0E"/>
    <w:rsid w:val="00DC2C4B"/>
    <w:rsid w:val="00DC2D58"/>
    <w:rsid w:val="00DC2D86"/>
    <w:rsid w:val="00DC34B7"/>
    <w:rsid w:val="00DC3664"/>
    <w:rsid w:val="00DC3C6A"/>
    <w:rsid w:val="00DC3F53"/>
    <w:rsid w:val="00DC46B2"/>
    <w:rsid w:val="00DC489F"/>
    <w:rsid w:val="00DC4B2D"/>
    <w:rsid w:val="00DC4BA8"/>
    <w:rsid w:val="00DC4C29"/>
    <w:rsid w:val="00DC552A"/>
    <w:rsid w:val="00DC566A"/>
    <w:rsid w:val="00DC5756"/>
    <w:rsid w:val="00DC5927"/>
    <w:rsid w:val="00DC5C35"/>
    <w:rsid w:val="00DC5D3C"/>
    <w:rsid w:val="00DC6B71"/>
    <w:rsid w:val="00DC6BDB"/>
    <w:rsid w:val="00DC721C"/>
    <w:rsid w:val="00DC7469"/>
    <w:rsid w:val="00DC7670"/>
    <w:rsid w:val="00DC7BFA"/>
    <w:rsid w:val="00DD0406"/>
    <w:rsid w:val="00DD0575"/>
    <w:rsid w:val="00DD067D"/>
    <w:rsid w:val="00DD0935"/>
    <w:rsid w:val="00DD0978"/>
    <w:rsid w:val="00DD0A0E"/>
    <w:rsid w:val="00DD0E53"/>
    <w:rsid w:val="00DD14E3"/>
    <w:rsid w:val="00DD16BA"/>
    <w:rsid w:val="00DD17BD"/>
    <w:rsid w:val="00DD1A52"/>
    <w:rsid w:val="00DD1BBD"/>
    <w:rsid w:val="00DD1C1B"/>
    <w:rsid w:val="00DD1EF2"/>
    <w:rsid w:val="00DD1FBA"/>
    <w:rsid w:val="00DD2112"/>
    <w:rsid w:val="00DD21F5"/>
    <w:rsid w:val="00DD2246"/>
    <w:rsid w:val="00DD2461"/>
    <w:rsid w:val="00DD256A"/>
    <w:rsid w:val="00DD265B"/>
    <w:rsid w:val="00DD2A4F"/>
    <w:rsid w:val="00DD31C3"/>
    <w:rsid w:val="00DD33CE"/>
    <w:rsid w:val="00DD342A"/>
    <w:rsid w:val="00DD3600"/>
    <w:rsid w:val="00DD3C4F"/>
    <w:rsid w:val="00DD3D2D"/>
    <w:rsid w:val="00DD40A1"/>
    <w:rsid w:val="00DD428F"/>
    <w:rsid w:val="00DD43E5"/>
    <w:rsid w:val="00DD4511"/>
    <w:rsid w:val="00DD47AE"/>
    <w:rsid w:val="00DD48B3"/>
    <w:rsid w:val="00DD4BA2"/>
    <w:rsid w:val="00DD4C8A"/>
    <w:rsid w:val="00DD50C7"/>
    <w:rsid w:val="00DD5386"/>
    <w:rsid w:val="00DD552B"/>
    <w:rsid w:val="00DD5D07"/>
    <w:rsid w:val="00DD5EC3"/>
    <w:rsid w:val="00DD5F10"/>
    <w:rsid w:val="00DD5F31"/>
    <w:rsid w:val="00DD6268"/>
    <w:rsid w:val="00DD64D4"/>
    <w:rsid w:val="00DD6AE5"/>
    <w:rsid w:val="00DD6C7B"/>
    <w:rsid w:val="00DD6D71"/>
    <w:rsid w:val="00DD758A"/>
    <w:rsid w:val="00DD75D3"/>
    <w:rsid w:val="00DD7B16"/>
    <w:rsid w:val="00DE001B"/>
    <w:rsid w:val="00DE00B5"/>
    <w:rsid w:val="00DE05D7"/>
    <w:rsid w:val="00DE0B0F"/>
    <w:rsid w:val="00DE0C73"/>
    <w:rsid w:val="00DE0D07"/>
    <w:rsid w:val="00DE0E01"/>
    <w:rsid w:val="00DE14D3"/>
    <w:rsid w:val="00DE2256"/>
    <w:rsid w:val="00DE2732"/>
    <w:rsid w:val="00DE2B12"/>
    <w:rsid w:val="00DE2B50"/>
    <w:rsid w:val="00DE2C87"/>
    <w:rsid w:val="00DE2CD1"/>
    <w:rsid w:val="00DE2D63"/>
    <w:rsid w:val="00DE4103"/>
    <w:rsid w:val="00DE436F"/>
    <w:rsid w:val="00DE4657"/>
    <w:rsid w:val="00DE4978"/>
    <w:rsid w:val="00DE4EE5"/>
    <w:rsid w:val="00DE5518"/>
    <w:rsid w:val="00DE55E2"/>
    <w:rsid w:val="00DE5F53"/>
    <w:rsid w:val="00DE68B4"/>
    <w:rsid w:val="00DE6BB2"/>
    <w:rsid w:val="00DE6C5E"/>
    <w:rsid w:val="00DE6F9A"/>
    <w:rsid w:val="00DE7159"/>
    <w:rsid w:val="00DE71E5"/>
    <w:rsid w:val="00DE740B"/>
    <w:rsid w:val="00DE7D15"/>
    <w:rsid w:val="00DE7F94"/>
    <w:rsid w:val="00DF0022"/>
    <w:rsid w:val="00DF0395"/>
    <w:rsid w:val="00DF0458"/>
    <w:rsid w:val="00DF06DF"/>
    <w:rsid w:val="00DF0819"/>
    <w:rsid w:val="00DF0966"/>
    <w:rsid w:val="00DF0AF8"/>
    <w:rsid w:val="00DF0F14"/>
    <w:rsid w:val="00DF1465"/>
    <w:rsid w:val="00DF1BD2"/>
    <w:rsid w:val="00DF1E78"/>
    <w:rsid w:val="00DF23E2"/>
    <w:rsid w:val="00DF258A"/>
    <w:rsid w:val="00DF25CF"/>
    <w:rsid w:val="00DF2774"/>
    <w:rsid w:val="00DF29F9"/>
    <w:rsid w:val="00DF2F53"/>
    <w:rsid w:val="00DF30B6"/>
    <w:rsid w:val="00DF3345"/>
    <w:rsid w:val="00DF3386"/>
    <w:rsid w:val="00DF37F5"/>
    <w:rsid w:val="00DF3AFA"/>
    <w:rsid w:val="00DF3B5B"/>
    <w:rsid w:val="00DF3E9A"/>
    <w:rsid w:val="00DF3F4E"/>
    <w:rsid w:val="00DF47F2"/>
    <w:rsid w:val="00DF519A"/>
    <w:rsid w:val="00DF5725"/>
    <w:rsid w:val="00DF5A39"/>
    <w:rsid w:val="00DF5C89"/>
    <w:rsid w:val="00DF60D7"/>
    <w:rsid w:val="00DF6ACF"/>
    <w:rsid w:val="00DF6C92"/>
    <w:rsid w:val="00DF7007"/>
    <w:rsid w:val="00DF729B"/>
    <w:rsid w:val="00DF74A3"/>
    <w:rsid w:val="00DF7709"/>
    <w:rsid w:val="00DF77B9"/>
    <w:rsid w:val="00DF7B55"/>
    <w:rsid w:val="00DF7BDA"/>
    <w:rsid w:val="00DF7CA9"/>
    <w:rsid w:val="00DF7FFB"/>
    <w:rsid w:val="00E0063D"/>
    <w:rsid w:val="00E007D4"/>
    <w:rsid w:val="00E00893"/>
    <w:rsid w:val="00E00A34"/>
    <w:rsid w:val="00E00F24"/>
    <w:rsid w:val="00E00FA6"/>
    <w:rsid w:val="00E013DC"/>
    <w:rsid w:val="00E014E8"/>
    <w:rsid w:val="00E016DE"/>
    <w:rsid w:val="00E01FB7"/>
    <w:rsid w:val="00E0223C"/>
    <w:rsid w:val="00E02479"/>
    <w:rsid w:val="00E02888"/>
    <w:rsid w:val="00E028AE"/>
    <w:rsid w:val="00E02A2D"/>
    <w:rsid w:val="00E02B55"/>
    <w:rsid w:val="00E02CCB"/>
    <w:rsid w:val="00E02F5A"/>
    <w:rsid w:val="00E034E0"/>
    <w:rsid w:val="00E03600"/>
    <w:rsid w:val="00E03787"/>
    <w:rsid w:val="00E03CA5"/>
    <w:rsid w:val="00E04225"/>
    <w:rsid w:val="00E04604"/>
    <w:rsid w:val="00E04B01"/>
    <w:rsid w:val="00E04C49"/>
    <w:rsid w:val="00E04E75"/>
    <w:rsid w:val="00E0574B"/>
    <w:rsid w:val="00E0588F"/>
    <w:rsid w:val="00E05A0D"/>
    <w:rsid w:val="00E05B44"/>
    <w:rsid w:val="00E05FCC"/>
    <w:rsid w:val="00E0697A"/>
    <w:rsid w:val="00E06A5E"/>
    <w:rsid w:val="00E06E65"/>
    <w:rsid w:val="00E06F6D"/>
    <w:rsid w:val="00E070A5"/>
    <w:rsid w:val="00E07402"/>
    <w:rsid w:val="00E075EB"/>
    <w:rsid w:val="00E07614"/>
    <w:rsid w:val="00E07828"/>
    <w:rsid w:val="00E07D17"/>
    <w:rsid w:val="00E07F17"/>
    <w:rsid w:val="00E100CA"/>
    <w:rsid w:val="00E101E4"/>
    <w:rsid w:val="00E10476"/>
    <w:rsid w:val="00E10A7A"/>
    <w:rsid w:val="00E1117D"/>
    <w:rsid w:val="00E118A2"/>
    <w:rsid w:val="00E11A77"/>
    <w:rsid w:val="00E12112"/>
    <w:rsid w:val="00E1264D"/>
    <w:rsid w:val="00E127D2"/>
    <w:rsid w:val="00E12917"/>
    <w:rsid w:val="00E13011"/>
    <w:rsid w:val="00E131BA"/>
    <w:rsid w:val="00E1329F"/>
    <w:rsid w:val="00E13652"/>
    <w:rsid w:val="00E136B8"/>
    <w:rsid w:val="00E13C96"/>
    <w:rsid w:val="00E14079"/>
    <w:rsid w:val="00E143B4"/>
    <w:rsid w:val="00E14444"/>
    <w:rsid w:val="00E14DF2"/>
    <w:rsid w:val="00E1547C"/>
    <w:rsid w:val="00E15DBE"/>
    <w:rsid w:val="00E16792"/>
    <w:rsid w:val="00E16A2A"/>
    <w:rsid w:val="00E16BDE"/>
    <w:rsid w:val="00E1724D"/>
    <w:rsid w:val="00E172BD"/>
    <w:rsid w:val="00E17366"/>
    <w:rsid w:val="00E17719"/>
    <w:rsid w:val="00E17A54"/>
    <w:rsid w:val="00E17B9A"/>
    <w:rsid w:val="00E17E84"/>
    <w:rsid w:val="00E20054"/>
    <w:rsid w:val="00E20203"/>
    <w:rsid w:val="00E202DA"/>
    <w:rsid w:val="00E20674"/>
    <w:rsid w:val="00E20EA4"/>
    <w:rsid w:val="00E21358"/>
    <w:rsid w:val="00E21815"/>
    <w:rsid w:val="00E21898"/>
    <w:rsid w:val="00E21A6B"/>
    <w:rsid w:val="00E21B5A"/>
    <w:rsid w:val="00E22148"/>
    <w:rsid w:val="00E22234"/>
    <w:rsid w:val="00E22A70"/>
    <w:rsid w:val="00E22ABE"/>
    <w:rsid w:val="00E23D47"/>
    <w:rsid w:val="00E23F14"/>
    <w:rsid w:val="00E24C0B"/>
    <w:rsid w:val="00E24C0E"/>
    <w:rsid w:val="00E24FD5"/>
    <w:rsid w:val="00E25258"/>
    <w:rsid w:val="00E255AB"/>
    <w:rsid w:val="00E2579C"/>
    <w:rsid w:val="00E2590A"/>
    <w:rsid w:val="00E25DA2"/>
    <w:rsid w:val="00E25DF6"/>
    <w:rsid w:val="00E25F28"/>
    <w:rsid w:val="00E25FB1"/>
    <w:rsid w:val="00E26091"/>
    <w:rsid w:val="00E26874"/>
    <w:rsid w:val="00E26B08"/>
    <w:rsid w:val="00E26BC7"/>
    <w:rsid w:val="00E26BCA"/>
    <w:rsid w:val="00E27012"/>
    <w:rsid w:val="00E27278"/>
    <w:rsid w:val="00E27657"/>
    <w:rsid w:val="00E276A1"/>
    <w:rsid w:val="00E277CA"/>
    <w:rsid w:val="00E278D4"/>
    <w:rsid w:val="00E278F8"/>
    <w:rsid w:val="00E279F8"/>
    <w:rsid w:val="00E27A9A"/>
    <w:rsid w:val="00E27FE6"/>
    <w:rsid w:val="00E301FA"/>
    <w:rsid w:val="00E30511"/>
    <w:rsid w:val="00E305F3"/>
    <w:rsid w:val="00E31386"/>
    <w:rsid w:val="00E3155D"/>
    <w:rsid w:val="00E31D5F"/>
    <w:rsid w:val="00E31FA9"/>
    <w:rsid w:val="00E323C1"/>
    <w:rsid w:val="00E3278E"/>
    <w:rsid w:val="00E3287E"/>
    <w:rsid w:val="00E328FB"/>
    <w:rsid w:val="00E32963"/>
    <w:rsid w:val="00E32CCD"/>
    <w:rsid w:val="00E32DD4"/>
    <w:rsid w:val="00E33106"/>
    <w:rsid w:val="00E33219"/>
    <w:rsid w:val="00E334D4"/>
    <w:rsid w:val="00E33521"/>
    <w:rsid w:val="00E3358B"/>
    <w:rsid w:val="00E33C21"/>
    <w:rsid w:val="00E33C47"/>
    <w:rsid w:val="00E33C92"/>
    <w:rsid w:val="00E33D0C"/>
    <w:rsid w:val="00E34352"/>
    <w:rsid w:val="00E34C44"/>
    <w:rsid w:val="00E34EC2"/>
    <w:rsid w:val="00E35014"/>
    <w:rsid w:val="00E3566E"/>
    <w:rsid w:val="00E35B82"/>
    <w:rsid w:val="00E35F29"/>
    <w:rsid w:val="00E35F68"/>
    <w:rsid w:val="00E36088"/>
    <w:rsid w:val="00E361D1"/>
    <w:rsid w:val="00E36B0F"/>
    <w:rsid w:val="00E36D96"/>
    <w:rsid w:val="00E37B12"/>
    <w:rsid w:val="00E37E05"/>
    <w:rsid w:val="00E404F4"/>
    <w:rsid w:val="00E40771"/>
    <w:rsid w:val="00E407FF"/>
    <w:rsid w:val="00E40D16"/>
    <w:rsid w:val="00E40DA2"/>
    <w:rsid w:val="00E40DE9"/>
    <w:rsid w:val="00E4128D"/>
    <w:rsid w:val="00E413E6"/>
    <w:rsid w:val="00E42072"/>
    <w:rsid w:val="00E42333"/>
    <w:rsid w:val="00E427F9"/>
    <w:rsid w:val="00E42AC3"/>
    <w:rsid w:val="00E42AC9"/>
    <w:rsid w:val="00E42E4D"/>
    <w:rsid w:val="00E43390"/>
    <w:rsid w:val="00E433FE"/>
    <w:rsid w:val="00E434C7"/>
    <w:rsid w:val="00E435C5"/>
    <w:rsid w:val="00E435EA"/>
    <w:rsid w:val="00E43686"/>
    <w:rsid w:val="00E4392E"/>
    <w:rsid w:val="00E445CF"/>
    <w:rsid w:val="00E44804"/>
    <w:rsid w:val="00E44847"/>
    <w:rsid w:val="00E44ABA"/>
    <w:rsid w:val="00E44B85"/>
    <w:rsid w:val="00E44D0F"/>
    <w:rsid w:val="00E45063"/>
    <w:rsid w:val="00E457D7"/>
    <w:rsid w:val="00E45E2D"/>
    <w:rsid w:val="00E464E1"/>
    <w:rsid w:val="00E46D1C"/>
    <w:rsid w:val="00E46E08"/>
    <w:rsid w:val="00E4705A"/>
    <w:rsid w:val="00E471A3"/>
    <w:rsid w:val="00E479AD"/>
    <w:rsid w:val="00E47B21"/>
    <w:rsid w:val="00E47F58"/>
    <w:rsid w:val="00E500DF"/>
    <w:rsid w:val="00E504C3"/>
    <w:rsid w:val="00E5077D"/>
    <w:rsid w:val="00E5092D"/>
    <w:rsid w:val="00E50930"/>
    <w:rsid w:val="00E50A11"/>
    <w:rsid w:val="00E50F4F"/>
    <w:rsid w:val="00E51A2B"/>
    <w:rsid w:val="00E51EA5"/>
    <w:rsid w:val="00E526D5"/>
    <w:rsid w:val="00E52A20"/>
    <w:rsid w:val="00E52E38"/>
    <w:rsid w:val="00E532F5"/>
    <w:rsid w:val="00E53356"/>
    <w:rsid w:val="00E5367E"/>
    <w:rsid w:val="00E5385B"/>
    <w:rsid w:val="00E546BE"/>
    <w:rsid w:val="00E5484F"/>
    <w:rsid w:val="00E548AE"/>
    <w:rsid w:val="00E54E00"/>
    <w:rsid w:val="00E55092"/>
    <w:rsid w:val="00E551B4"/>
    <w:rsid w:val="00E5529F"/>
    <w:rsid w:val="00E55661"/>
    <w:rsid w:val="00E55B38"/>
    <w:rsid w:val="00E565F2"/>
    <w:rsid w:val="00E56ED3"/>
    <w:rsid w:val="00E56FE9"/>
    <w:rsid w:val="00E5742B"/>
    <w:rsid w:val="00E57854"/>
    <w:rsid w:val="00E57914"/>
    <w:rsid w:val="00E57C4B"/>
    <w:rsid w:val="00E57C6D"/>
    <w:rsid w:val="00E57F98"/>
    <w:rsid w:val="00E57FC3"/>
    <w:rsid w:val="00E60210"/>
    <w:rsid w:val="00E60216"/>
    <w:rsid w:val="00E602C5"/>
    <w:rsid w:val="00E605D3"/>
    <w:rsid w:val="00E60BBC"/>
    <w:rsid w:val="00E60E5D"/>
    <w:rsid w:val="00E61775"/>
    <w:rsid w:val="00E61867"/>
    <w:rsid w:val="00E61AD0"/>
    <w:rsid w:val="00E62612"/>
    <w:rsid w:val="00E628E3"/>
    <w:rsid w:val="00E628F1"/>
    <w:rsid w:val="00E62A36"/>
    <w:rsid w:val="00E62A3B"/>
    <w:rsid w:val="00E62FF9"/>
    <w:rsid w:val="00E633D3"/>
    <w:rsid w:val="00E63BC4"/>
    <w:rsid w:val="00E64144"/>
    <w:rsid w:val="00E645B2"/>
    <w:rsid w:val="00E645DB"/>
    <w:rsid w:val="00E648D1"/>
    <w:rsid w:val="00E64C5B"/>
    <w:rsid w:val="00E64E84"/>
    <w:rsid w:val="00E64F93"/>
    <w:rsid w:val="00E64FAA"/>
    <w:rsid w:val="00E6594F"/>
    <w:rsid w:val="00E65E30"/>
    <w:rsid w:val="00E65F8E"/>
    <w:rsid w:val="00E65FB3"/>
    <w:rsid w:val="00E66631"/>
    <w:rsid w:val="00E6673B"/>
    <w:rsid w:val="00E66DC0"/>
    <w:rsid w:val="00E6717E"/>
    <w:rsid w:val="00E67190"/>
    <w:rsid w:val="00E67260"/>
    <w:rsid w:val="00E67636"/>
    <w:rsid w:val="00E6779F"/>
    <w:rsid w:val="00E678D6"/>
    <w:rsid w:val="00E67A82"/>
    <w:rsid w:val="00E67C1F"/>
    <w:rsid w:val="00E67C5C"/>
    <w:rsid w:val="00E701D6"/>
    <w:rsid w:val="00E70221"/>
    <w:rsid w:val="00E705C7"/>
    <w:rsid w:val="00E708FD"/>
    <w:rsid w:val="00E70B43"/>
    <w:rsid w:val="00E71141"/>
    <w:rsid w:val="00E71216"/>
    <w:rsid w:val="00E7199B"/>
    <w:rsid w:val="00E719F3"/>
    <w:rsid w:val="00E71C93"/>
    <w:rsid w:val="00E72A1F"/>
    <w:rsid w:val="00E72A38"/>
    <w:rsid w:val="00E73309"/>
    <w:rsid w:val="00E736E3"/>
    <w:rsid w:val="00E73B57"/>
    <w:rsid w:val="00E73E56"/>
    <w:rsid w:val="00E73EA5"/>
    <w:rsid w:val="00E746BF"/>
    <w:rsid w:val="00E748FB"/>
    <w:rsid w:val="00E74CAA"/>
    <w:rsid w:val="00E74D15"/>
    <w:rsid w:val="00E74E2E"/>
    <w:rsid w:val="00E75033"/>
    <w:rsid w:val="00E750CD"/>
    <w:rsid w:val="00E7524C"/>
    <w:rsid w:val="00E7549F"/>
    <w:rsid w:val="00E7563D"/>
    <w:rsid w:val="00E758AD"/>
    <w:rsid w:val="00E75E6C"/>
    <w:rsid w:val="00E75EBD"/>
    <w:rsid w:val="00E75F2C"/>
    <w:rsid w:val="00E75F56"/>
    <w:rsid w:val="00E76013"/>
    <w:rsid w:val="00E76148"/>
    <w:rsid w:val="00E76291"/>
    <w:rsid w:val="00E76325"/>
    <w:rsid w:val="00E769E8"/>
    <w:rsid w:val="00E76D66"/>
    <w:rsid w:val="00E76DA9"/>
    <w:rsid w:val="00E76EEE"/>
    <w:rsid w:val="00E7730E"/>
    <w:rsid w:val="00E775E5"/>
    <w:rsid w:val="00E777AD"/>
    <w:rsid w:val="00E77A3C"/>
    <w:rsid w:val="00E77C3C"/>
    <w:rsid w:val="00E77D85"/>
    <w:rsid w:val="00E77E12"/>
    <w:rsid w:val="00E80037"/>
    <w:rsid w:val="00E80277"/>
    <w:rsid w:val="00E80C9C"/>
    <w:rsid w:val="00E80F67"/>
    <w:rsid w:val="00E810D9"/>
    <w:rsid w:val="00E813AB"/>
    <w:rsid w:val="00E815FF"/>
    <w:rsid w:val="00E816F7"/>
    <w:rsid w:val="00E817BB"/>
    <w:rsid w:val="00E819B8"/>
    <w:rsid w:val="00E81BB3"/>
    <w:rsid w:val="00E81C16"/>
    <w:rsid w:val="00E81D3D"/>
    <w:rsid w:val="00E81D46"/>
    <w:rsid w:val="00E81DB4"/>
    <w:rsid w:val="00E823F3"/>
    <w:rsid w:val="00E824BB"/>
    <w:rsid w:val="00E8288E"/>
    <w:rsid w:val="00E82E26"/>
    <w:rsid w:val="00E83103"/>
    <w:rsid w:val="00E832A1"/>
    <w:rsid w:val="00E8351E"/>
    <w:rsid w:val="00E83578"/>
    <w:rsid w:val="00E83902"/>
    <w:rsid w:val="00E83C63"/>
    <w:rsid w:val="00E83D08"/>
    <w:rsid w:val="00E83DFF"/>
    <w:rsid w:val="00E8414E"/>
    <w:rsid w:val="00E84268"/>
    <w:rsid w:val="00E8433E"/>
    <w:rsid w:val="00E84409"/>
    <w:rsid w:val="00E84F2E"/>
    <w:rsid w:val="00E85214"/>
    <w:rsid w:val="00E85AD9"/>
    <w:rsid w:val="00E86195"/>
    <w:rsid w:val="00E86C75"/>
    <w:rsid w:val="00E87031"/>
    <w:rsid w:val="00E87509"/>
    <w:rsid w:val="00E875D2"/>
    <w:rsid w:val="00E8764E"/>
    <w:rsid w:val="00E8790F"/>
    <w:rsid w:val="00E87D12"/>
    <w:rsid w:val="00E87DC4"/>
    <w:rsid w:val="00E90E83"/>
    <w:rsid w:val="00E9128D"/>
    <w:rsid w:val="00E916D0"/>
    <w:rsid w:val="00E919D3"/>
    <w:rsid w:val="00E922EA"/>
    <w:rsid w:val="00E92C8C"/>
    <w:rsid w:val="00E92D45"/>
    <w:rsid w:val="00E92E55"/>
    <w:rsid w:val="00E9375C"/>
    <w:rsid w:val="00E93EDB"/>
    <w:rsid w:val="00E94058"/>
    <w:rsid w:val="00E94168"/>
    <w:rsid w:val="00E946B3"/>
    <w:rsid w:val="00E9485D"/>
    <w:rsid w:val="00E948EC"/>
    <w:rsid w:val="00E94AC3"/>
    <w:rsid w:val="00E94D45"/>
    <w:rsid w:val="00E94E56"/>
    <w:rsid w:val="00E953F5"/>
    <w:rsid w:val="00E954C5"/>
    <w:rsid w:val="00E959BF"/>
    <w:rsid w:val="00E95DE2"/>
    <w:rsid w:val="00E95F26"/>
    <w:rsid w:val="00E96377"/>
    <w:rsid w:val="00E9644E"/>
    <w:rsid w:val="00E96511"/>
    <w:rsid w:val="00E967F4"/>
    <w:rsid w:val="00E968ED"/>
    <w:rsid w:val="00E97108"/>
    <w:rsid w:val="00E9780C"/>
    <w:rsid w:val="00E97848"/>
    <w:rsid w:val="00E97B54"/>
    <w:rsid w:val="00E97DB5"/>
    <w:rsid w:val="00E97F43"/>
    <w:rsid w:val="00E97FBB"/>
    <w:rsid w:val="00EA077F"/>
    <w:rsid w:val="00EA0B7A"/>
    <w:rsid w:val="00EA0C19"/>
    <w:rsid w:val="00EA0D52"/>
    <w:rsid w:val="00EA1118"/>
    <w:rsid w:val="00EA1287"/>
    <w:rsid w:val="00EA1420"/>
    <w:rsid w:val="00EA165D"/>
    <w:rsid w:val="00EA1759"/>
    <w:rsid w:val="00EA191B"/>
    <w:rsid w:val="00EA1A43"/>
    <w:rsid w:val="00EA20C9"/>
    <w:rsid w:val="00EA215D"/>
    <w:rsid w:val="00EA2565"/>
    <w:rsid w:val="00EA3521"/>
    <w:rsid w:val="00EA45CC"/>
    <w:rsid w:val="00EA4606"/>
    <w:rsid w:val="00EA4759"/>
    <w:rsid w:val="00EA4855"/>
    <w:rsid w:val="00EA4875"/>
    <w:rsid w:val="00EA492A"/>
    <w:rsid w:val="00EA4A5A"/>
    <w:rsid w:val="00EA4AC6"/>
    <w:rsid w:val="00EA4EC2"/>
    <w:rsid w:val="00EA57F4"/>
    <w:rsid w:val="00EA600D"/>
    <w:rsid w:val="00EA61E7"/>
    <w:rsid w:val="00EA63BA"/>
    <w:rsid w:val="00EA64A3"/>
    <w:rsid w:val="00EA66B8"/>
    <w:rsid w:val="00EA672D"/>
    <w:rsid w:val="00EA6861"/>
    <w:rsid w:val="00EA6E89"/>
    <w:rsid w:val="00EA75A5"/>
    <w:rsid w:val="00EA7648"/>
    <w:rsid w:val="00EA7949"/>
    <w:rsid w:val="00EA7A15"/>
    <w:rsid w:val="00EA7F4C"/>
    <w:rsid w:val="00EB0355"/>
    <w:rsid w:val="00EB039A"/>
    <w:rsid w:val="00EB03D3"/>
    <w:rsid w:val="00EB06FE"/>
    <w:rsid w:val="00EB07EF"/>
    <w:rsid w:val="00EB08DB"/>
    <w:rsid w:val="00EB0B91"/>
    <w:rsid w:val="00EB0CBE"/>
    <w:rsid w:val="00EB1133"/>
    <w:rsid w:val="00EB14E5"/>
    <w:rsid w:val="00EB1545"/>
    <w:rsid w:val="00EB1682"/>
    <w:rsid w:val="00EB1835"/>
    <w:rsid w:val="00EB192B"/>
    <w:rsid w:val="00EB1A35"/>
    <w:rsid w:val="00EB1C4C"/>
    <w:rsid w:val="00EB1CE5"/>
    <w:rsid w:val="00EB1E21"/>
    <w:rsid w:val="00EB2160"/>
    <w:rsid w:val="00EB269E"/>
    <w:rsid w:val="00EB26FE"/>
    <w:rsid w:val="00EB27C3"/>
    <w:rsid w:val="00EB27D6"/>
    <w:rsid w:val="00EB2880"/>
    <w:rsid w:val="00EB2C44"/>
    <w:rsid w:val="00EB2D45"/>
    <w:rsid w:val="00EB2E8A"/>
    <w:rsid w:val="00EB2EAB"/>
    <w:rsid w:val="00EB31FC"/>
    <w:rsid w:val="00EB332D"/>
    <w:rsid w:val="00EB3467"/>
    <w:rsid w:val="00EB3854"/>
    <w:rsid w:val="00EB38A2"/>
    <w:rsid w:val="00EB3D68"/>
    <w:rsid w:val="00EB41B2"/>
    <w:rsid w:val="00EB4B31"/>
    <w:rsid w:val="00EB4E0E"/>
    <w:rsid w:val="00EB51A3"/>
    <w:rsid w:val="00EB58A9"/>
    <w:rsid w:val="00EB5B23"/>
    <w:rsid w:val="00EB5D2B"/>
    <w:rsid w:val="00EB5DE0"/>
    <w:rsid w:val="00EB619F"/>
    <w:rsid w:val="00EB67A2"/>
    <w:rsid w:val="00EB67D0"/>
    <w:rsid w:val="00EB6A28"/>
    <w:rsid w:val="00EB6F5F"/>
    <w:rsid w:val="00EB7360"/>
    <w:rsid w:val="00EB78C5"/>
    <w:rsid w:val="00EB7AFF"/>
    <w:rsid w:val="00EB7E0C"/>
    <w:rsid w:val="00EC0114"/>
    <w:rsid w:val="00EC03A4"/>
    <w:rsid w:val="00EC06BF"/>
    <w:rsid w:val="00EC06ED"/>
    <w:rsid w:val="00EC0A7B"/>
    <w:rsid w:val="00EC0E0F"/>
    <w:rsid w:val="00EC10E9"/>
    <w:rsid w:val="00EC13FA"/>
    <w:rsid w:val="00EC15A3"/>
    <w:rsid w:val="00EC16DC"/>
    <w:rsid w:val="00EC1737"/>
    <w:rsid w:val="00EC17FB"/>
    <w:rsid w:val="00EC1838"/>
    <w:rsid w:val="00EC1BBD"/>
    <w:rsid w:val="00EC1C37"/>
    <w:rsid w:val="00EC1DA1"/>
    <w:rsid w:val="00EC1DEF"/>
    <w:rsid w:val="00EC202E"/>
    <w:rsid w:val="00EC20A5"/>
    <w:rsid w:val="00EC2323"/>
    <w:rsid w:val="00EC23E6"/>
    <w:rsid w:val="00EC2AA3"/>
    <w:rsid w:val="00EC2E27"/>
    <w:rsid w:val="00EC315F"/>
    <w:rsid w:val="00EC33C4"/>
    <w:rsid w:val="00EC3522"/>
    <w:rsid w:val="00EC3757"/>
    <w:rsid w:val="00EC3A0D"/>
    <w:rsid w:val="00EC4160"/>
    <w:rsid w:val="00EC4702"/>
    <w:rsid w:val="00EC51C1"/>
    <w:rsid w:val="00EC5285"/>
    <w:rsid w:val="00EC53D0"/>
    <w:rsid w:val="00EC5402"/>
    <w:rsid w:val="00EC57F6"/>
    <w:rsid w:val="00EC5867"/>
    <w:rsid w:val="00EC59A6"/>
    <w:rsid w:val="00EC5BEE"/>
    <w:rsid w:val="00EC61A1"/>
    <w:rsid w:val="00EC6501"/>
    <w:rsid w:val="00EC6681"/>
    <w:rsid w:val="00EC6C9B"/>
    <w:rsid w:val="00EC6CFD"/>
    <w:rsid w:val="00EC6F00"/>
    <w:rsid w:val="00EC7537"/>
    <w:rsid w:val="00EC7FC9"/>
    <w:rsid w:val="00EC7FF5"/>
    <w:rsid w:val="00ED009C"/>
    <w:rsid w:val="00ED078D"/>
    <w:rsid w:val="00ED0819"/>
    <w:rsid w:val="00ED0BA0"/>
    <w:rsid w:val="00ED0D84"/>
    <w:rsid w:val="00ED0E07"/>
    <w:rsid w:val="00ED13DA"/>
    <w:rsid w:val="00ED1472"/>
    <w:rsid w:val="00ED14C8"/>
    <w:rsid w:val="00ED1605"/>
    <w:rsid w:val="00ED1739"/>
    <w:rsid w:val="00ED17A3"/>
    <w:rsid w:val="00ED182F"/>
    <w:rsid w:val="00ED1845"/>
    <w:rsid w:val="00ED1DB8"/>
    <w:rsid w:val="00ED219D"/>
    <w:rsid w:val="00ED21EB"/>
    <w:rsid w:val="00ED2BB6"/>
    <w:rsid w:val="00ED2C04"/>
    <w:rsid w:val="00ED2D42"/>
    <w:rsid w:val="00ED2EF4"/>
    <w:rsid w:val="00ED317A"/>
    <w:rsid w:val="00ED3180"/>
    <w:rsid w:val="00ED3259"/>
    <w:rsid w:val="00ED33DF"/>
    <w:rsid w:val="00ED371F"/>
    <w:rsid w:val="00ED3CB8"/>
    <w:rsid w:val="00ED42CB"/>
    <w:rsid w:val="00ED45EA"/>
    <w:rsid w:val="00ED4625"/>
    <w:rsid w:val="00ED4745"/>
    <w:rsid w:val="00ED482A"/>
    <w:rsid w:val="00ED4894"/>
    <w:rsid w:val="00ED4B66"/>
    <w:rsid w:val="00ED4B8E"/>
    <w:rsid w:val="00ED5088"/>
    <w:rsid w:val="00ED5335"/>
    <w:rsid w:val="00ED54C1"/>
    <w:rsid w:val="00ED5830"/>
    <w:rsid w:val="00ED5E6D"/>
    <w:rsid w:val="00ED5F45"/>
    <w:rsid w:val="00ED5F6C"/>
    <w:rsid w:val="00ED60F6"/>
    <w:rsid w:val="00ED61DE"/>
    <w:rsid w:val="00ED6DD5"/>
    <w:rsid w:val="00ED6FEB"/>
    <w:rsid w:val="00ED7751"/>
    <w:rsid w:val="00ED786F"/>
    <w:rsid w:val="00EE07F8"/>
    <w:rsid w:val="00EE09AB"/>
    <w:rsid w:val="00EE0EFB"/>
    <w:rsid w:val="00EE11C8"/>
    <w:rsid w:val="00EE1522"/>
    <w:rsid w:val="00EE1C57"/>
    <w:rsid w:val="00EE1F51"/>
    <w:rsid w:val="00EE2278"/>
    <w:rsid w:val="00EE22C4"/>
    <w:rsid w:val="00EE2420"/>
    <w:rsid w:val="00EE2833"/>
    <w:rsid w:val="00EE28CB"/>
    <w:rsid w:val="00EE2E91"/>
    <w:rsid w:val="00EE2ED4"/>
    <w:rsid w:val="00EE3252"/>
    <w:rsid w:val="00EE32D1"/>
    <w:rsid w:val="00EE33C6"/>
    <w:rsid w:val="00EE35B6"/>
    <w:rsid w:val="00EE3ADF"/>
    <w:rsid w:val="00EE3C72"/>
    <w:rsid w:val="00EE3D62"/>
    <w:rsid w:val="00EE402D"/>
    <w:rsid w:val="00EE42A1"/>
    <w:rsid w:val="00EE4381"/>
    <w:rsid w:val="00EE43A7"/>
    <w:rsid w:val="00EE4421"/>
    <w:rsid w:val="00EE4808"/>
    <w:rsid w:val="00EE4E13"/>
    <w:rsid w:val="00EE53C8"/>
    <w:rsid w:val="00EE5534"/>
    <w:rsid w:val="00EE57FB"/>
    <w:rsid w:val="00EE5957"/>
    <w:rsid w:val="00EE5A34"/>
    <w:rsid w:val="00EE63F6"/>
    <w:rsid w:val="00EE6B1E"/>
    <w:rsid w:val="00EE6C24"/>
    <w:rsid w:val="00EE7914"/>
    <w:rsid w:val="00EE7C1B"/>
    <w:rsid w:val="00EE7D3B"/>
    <w:rsid w:val="00EE7DA5"/>
    <w:rsid w:val="00EE7F25"/>
    <w:rsid w:val="00EF01D3"/>
    <w:rsid w:val="00EF054D"/>
    <w:rsid w:val="00EF08D6"/>
    <w:rsid w:val="00EF0DA1"/>
    <w:rsid w:val="00EF1D62"/>
    <w:rsid w:val="00EF2020"/>
    <w:rsid w:val="00EF209D"/>
    <w:rsid w:val="00EF2106"/>
    <w:rsid w:val="00EF24B8"/>
    <w:rsid w:val="00EF268C"/>
    <w:rsid w:val="00EF2A35"/>
    <w:rsid w:val="00EF2EAF"/>
    <w:rsid w:val="00EF2FB5"/>
    <w:rsid w:val="00EF32F6"/>
    <w:rsid w:val="00EF338E"/>
    <w:rsid w:val="00EF33E8"/>
    <w:rsid w:val="00EF3996"/>
    <w:rsid w:val="00EF473C"/>
    <w:rsid w:val="00EF4DCA"/>
    <w:rsid w:val="00EF52EE"/>
    <w:rsid w:val="00EF57D9"/>
    <w:rsid w:val="00EF5C86"/>
    <w:rsid w:val="00EF5CED"/>
    <w:rsid w:val="00EF62DB"/>
    <w:rsid w:val="00EF6313"/>
    <w:rsid w:val="00EF668C"/>
    <w:rsid w:val="00EF6827"/>
    <w:rsid w:val="00EF6C1E"/>
    <w:rsid w:val="00EF6C2F"/>
    <w:rsid w:val="00EF719C"/>
    <w:rsid w:val="00EF7211"/>
    <w:rsid w:val="00EF740D"/>
    <w:rsid w:val="00EF757C"/>
    <w:rsid w:val="00EF76A7"/>
    <w:rsid w:val="00EF7877"/>
    <w:rsid w:val="00EF7972"/>
    <w:rsid w:val="00F0050A"/>
    <w:rsid w:val="00F006D2"/>
    <w:rsid w:val="00F00940"/>
    <w:rsid w:val="00F009DD"/>
    <w:rsid w:val="00F00FF6"/>
    <w:rsid w:val="00F019CB"/>
    <w:rsid w:val="00F01AA9"/>
    <w:rsid w:val="00F01F3F"/>
    <w:rsid w:val="00F02D90"/>
    <w:rsid w:val="00F02DEF"/>
    <w:rsid w:val="00F02FA6"/>
    <w:rsid w:val="00F032A1"/>
    <w:rsid w:val="00F03706"/>
    <w:rsid w:val="00F037A0"/>
    <w:rsid w:val="00F0389B"/>
    <w:rsid w:val="00F039FA"/>
    <w:rsid w:val="00F03BDB"/>
    <w:rsid w:val="00F03D76"/>
    <w:rsid w:val="00F03DD7"/>
    <w:rsid w:val="00F04276"/>
    <w:rsid w:val="00F043A0"/>
    <w:rsid w:val="00F0473E"/>
    <w:rsid w:val="00F0488E"/>
    <w:rsid w:val="00F04C73"/>
    <w:rsid w:val="00F05006"/>
    <w:rsid w:val="00F053A5"/>
    <w:rsid w:val="00F0558F"/>
    <w:rsid w:val="00F05638"/>
    <w:rsid w:val="00F05912"/>
    <w:rsid w:val="00F0591A"/>
    <w:rsid w:val="00F05A05"/>
    <w:rsid w:val="00F05A0B"/>
    <w:rsid w:val="00F05D0A"/>
    <w:rsid w:val="00F05DA2"/>
    <w:rsid w:val="00F05E11"/>
    <w:rsid w:val="00F06368"/>
    <w:rsid w:val="00F074F0"/>
    <w:rsid w:val="00F07FEE"/>
    <w:rsid w:val="00F10303"/>
    <w:rsid w:val="00F1032E"/>
    <w:rsid w:val="00F10589"/>
    <w:rsid w:val="00F10B3F"/>
    <w:rsid w:val="00F11139"/>
    <w:rsid w:val="00F11A85"/>
    <w:rsid w:val="00F11B15"/>
    <w:rsid w:val="00F11C26"/>
    <w:rsid w:val="00F122DE"/>
    <w:rsid w:val="00F12395"/>
    <w:rsid w:val="00F123D4"/>
    <w:rsid w:val="00F12683"/>
    <w:rsid w:val="00F1280A"/>
    <w:rsid w:val="00F12873"/>
    <w:rsid w:val="00F128AC"/>
    <w:rsid w:val="00F130A2"/>
    <w:rsid w:val="00F134D3"/>
    <w:rsid w:val="00F13615"/>
    <w:rsid w:val="00F13BB8"/>
    <w:rsid w:val="00F146DF"/>
    <w:rsid w:val="00F14715"/>
    <w:rsid w:val="00F14C54"/>
    <w:rsid w:val="00F14CA3"/>
    <w:rsid w:val="00F15892"/>
    <w:rsid w:val="00F175C3"/>
    <w:rsid w:val="00F176C5"/>
    <w:rsid w:val="00F177F0"/>
    <w:rsid w:val="00F17B73"/>
    <w:rsid w:val="00F17F67"/>
    <w:rsid w:val="00F17FDA"/>
    <w:rsid w:val="00F200C7"/>
    <w:rsid w:val="00F20509"/>
    <w:rsid w:val="00F2074D"/>
    <w:rsid w:val="00F20AB2"/>
    <w:rsid w:val="00F20B4D"/>
    <w:rsid w:val="00F20DA7"/>
    <w:rsid w:val="00F20FF0"/>
    <w:rsid w:val="00F21027"/>
    <w:rsid w:val="00F21B93"/>
    <w:rsid w:val="00F21CA6"/>
    <w:rsid w:val="00F21F89"/>
    <w:rsid w:val="00F220C7"/>
    <w:rsid w:val="00F225F8"/>
    <w:rsid w:val="00F22A4A"/>
    <w:rsid w:val="00F22FD1"/>
    <w:rsid w:val="00F2314B"/>
    <w:rsid w:val="00F2337E"/>
    <w:rsid w:val="00F23750"/>
    <w:rsid w:val="00F23A31"/>
    <w:rsid w:val="00F23BBE"/>
    <w:rsid w:val="00F23EBF"/>
    <w:rsid w:val="00F24105"/>
    <w:rsid w:val="00F24338"/>
    <w:rsid w:val="00F24538"/>
    <w:rsid w:val="00F24A97"/>
    <w:rsid w:val="00F24BF5"/>
    <w:rsid w:val="00F250BA"/>
    <w:rsid w:val="00F2545E"/>
    <w:rsid w:val="00F25BC7"/>
    <w:rsid w:val="00F25FF0"/>
    <w:rsid w:val="00F263A1"/>
    <w:rsid w:val="00F26720"/>
    <w:rsid w:val="00F26AB6"/>
    <w:rsid w:val="00F26E5D"/>
    <w:rsid w:val="00F27914"/>
    <w:rsid w:val="00F27AF5"/>
    <w:rsid w:val="00F27BB1"/>
    <w:rsid w:val="00F3009D"/>
    <w:rsid w:val="00F30420"/>
    <w:rsid w:val="00F30538"/>
    <w:rsid w:val="00F30A82"/>
    <w:rsid w:val="00F315D5"/>
    <w:rsid w:val="00F31B82"/>
    <w:rsid w:val="00F31EB7"/>
    <w:rsid w:val="00F32335"/>
    <w:rsid w:val="00F32458"/>
    <w:rsid w:val="00F32588"/>
    <w:rsid w:val="00F32F5F"/>
    <w:rsid w:val="00F33313"/>
    <w:rsid w:val="00F3383F"/>
    <w:rsid w:val="00F3398F"/>
    <w:rsid w:val="00F339F4"/>
    <w:rsid w:val="00F341B8"/>
    <w:rsid w:val="00F34547"/>
    <w:rsid w:val="00F34753"/>
    <w:rsid w:val="00F347D4"/>
    <w:rsid w:val="00F34E98"/>
    <w:rsid w:val="00F34FCF"/>
    <w:rsid w:val="00F352D3"/>
    <w:rsid w:val="00F359E5"/>
    <w:rsid w:val="00F3634F"/>
    <w:rsid w:val="00F366D3"/>
    <w:rsid w:val="00F36BED"/>
    <w:rsid w:val="00F36C20"/>
    <w:rsid w:val="00F376FB"/>
    <w:rsid w:val="00F377E3"/>
    <w:rsid w:val="00F37C2D"/>
    <w:rsid w:val="00F37DBF"/>
    <w:rsid w:val="00F37EE4"/>
    <w:rsid w:val="00F40628"/>
    <w:rsid w:val="00F4095A"/>
    <w:rsid w:val="00F409B2"/>
    <w:rsid w:val="00F409DE"/>
    <w:rsid w:val="00F409F7"/>
    <w:rsid w:val="00F40ADB"/>
    <w:rsid w:val="00F40B6D"/>
    <w:rsid w:val="00F40FE0"/>
    <w:rsid w:val="00F4101F"/>
    <w:rsid w:val="00F411F2"/>
    <w:rsid w:val="00F4151C"/>
    <w:rsid w:val="00F4160E"/>
    <w:rsid w:val="00F419E9"/>
    <w:rsid w:val="00F41EA1"/>
    <w:rsid w:val="00F41EC5"/>
    <w:rsid w:val="00F42550"/>
    <w:rsid w:val="00F42796"/>
    <w:rsid w:val="00F42E50"/>
    <w:rsid w:val="00F436E0"/>
    <w:rsid w:val="00F43DB4"/>
    <w:rsid w:val="00F43E47"/>
    <w:rsid w:val="00F443F8"/>
    <w:rsid w:val="00F4487B"/>
    <w:rsid w:val="00F44DDD"/>
    <w:rsid w:val="00F44EF6"/>
    <w:rsid w:val="00F44F9C"/>
    <w:rsid w:val="00F4516D"/>
    <w:rsid w:val="00F45584"/>
    <w:rsid w:val="00F45761"/>
    <w:rsid w:val="00F45785"/>
    <w:rsid w:val="00F45846"/>
    <w:rsid w:val="00F45A7C"/>
    <w:rsid w:val="00F45CB3"/>
    <w:rsid w:val="00F45FB2"/>
    <w:rsid w:val="00F45FD7"/>
    <w:rsid w:val="00F4617E"/>
    <w:rsid w:val="00F461B1"/>
    <w:rsid w:val="00F46216"/>
    <w:rsid w:val="00F4641F"/>
    <w:rsid w:val="00F46B33"/>
    <w:rsid w:val="00F46DF2"/>
    <w:rsid w:val="00F46E89"/>
    <w:rsid w:val="00F47011"/>
    <w:rsid w:val="00F47097"/>
    <w:rsid w:val="00F4740D"/>
    <w:rsid w:val="00F4750E"/>
    <w:rsid w:val="00F47D43"/>
    <w:rsid w:val="00F507FE"/>
    <w:rsid w:val="00F50B85"/>
    <w:rsid w:val="00F50E1A"/>
    <w:rsid w:val="00F511E7"/>
    <w:rsid w:val="00F519F9"/>
    <w:rsid w:val="00F51B51"/>
    <w:rsid w:val="00F51E24"/>
    <w:rsid w:val="00F51F12"/>
    <w:rsid w:val="00F5224E"/>
    <w:rsid w:val="00F52252"/>
    <w:rsid w:val="00F52385"/>
    <w:rsid w:val="00F524A0"/>
    <w:rsid w:val="00F52CA0"/>
    <w:rsid w:val="00F52CE9"/>
    <w:rsid w:val="00F52E0B"/>
    <w:rsid w:val="00F52FA6"/>
    <w:rsid w:val="00F532A8"/>
    <w:rsid w:val="00F5340B"/>
    <w:rsid w:val="00F538CE"/>
    <w:rsid w:val="00F5393C"/>
    <w:rsid w:val="00F53F36"/>
    <w:rsid w:val="00F545A0"/>
    <w:rsid w:val="00F550EC"/>
    <w:rsid w:val="00F55201"/>
    <w:rsid w:val="00F5535F"/>
    <w:rsid w:val="00F55627"/>
    <w:rsid w:val="00F55728"/>
    <w:rsid w:val="00F558EB"/>
    <w:rsid w:val="00F559E8"/>
    <w:rsid w:val="00F559F1"/>
    <w:rsid w:val="00F561B1"/>
    <w:rsid w:val="00F56892"/>
    <w:rsid w:val="00F56953"/>
    <w:rsid w:val="00F56D4D"/>
    <w:rsid w:val="00F5715E"/>
    <w:rsid w:val="00F5757A"/>
    <w:rsid w:val="00F57593"/>
    <w:rsid w:val="00F57A4B"/>
    <w:rsid w:val="00F600F6"/>
    <w:rsid w:val="00F61035"/>
    <w:rsid w:val="00F61671"/>
    <w:rsid w:val="00F61893"/>
    <w:rsid w:val="00F61C21"/>
    <w:rsid w:val="00F61F4A"/>
    <w:rsid w:val="00F620C7"/>
    <w:rsid w:val="00F6228F"/>
    <w:rsid w:val="00F6236C"/>
    <w:rsid w:val="00F6236F"/>
    <w:rsid w:val="00F624C8"/>
    <w:rsid w:val="00F625BE"/>
    <w:rsid w:val="00F62C27"/>
    <w:rsid w:val="00F631F3"/>
    <w:rsid w:val="00F6335D"/>
    <w:rsid w:val="00F6351F"/>
    <w:rsid w:val="00F63710"/>
    <w:rsid w:val="00F63976"/>
    <w:rsid w:val="00F64077"/>
    <w:rsid w:val="00F6407D"/>
    <w:rsid w:val="00F6435C"/>
    <w:rsid w:val="00F643A7"/>
    <w:rsid w:val="00F6453B"/>
    <w:rsid w:val="00F649E7"/>
    <w:rsid w:val="00F64DBA"/>
    <w:rsid w:val="00F651F8"/>
    <w:rsid w:val="00F65222"/>
    <w:rsid w:val="00F653C4"/>
    <w:rsid w:val="00F656EC"/>
    <w:rsid w:val="00F6597E"/>
    <w:rsid w:val="00F65B06"/>
    <w:rsid w:val="00F65E13"/>
    <w:rsid w:val="00F65E29"/>
    <w:rsid w:val="00F65F4C"/>
    <w:rsid w:val="00F665AF"/>
    <w:rsid w:val="00F665BC"/>
    <w:rsid w:val="00F666B1"/>
    <w:rsid w:val="00F667BD"/>
    <w:rsid w:val="00F66FC4"/>
    <w:rsid w:val="00F6763E"/>
    <w:rsid w:val="00F67DD0"/>
    <w:rsid w:val="00F70038"/>
    <w:rsid w:val="00F700A2"/>
    <w:rsid w:val="00F70284"/>
    <w:rsid w:val="00F70AD2"/>
    <w:rsid w:val="00F70B84"/>
    <w:rsid w:val="00F70D51"/>
    <w:rsid w:val="00F70E6F"/>
    <w:rsid w:val="00F712F2"/>
    <w:rsid w:val="00F7147C"/>
    <w:rsid w:val="00F7190F"/>
    <w:rsid w:val="00F719A6"/>
    <w:rsid w:val="00F71BF2"/>
    <w:rsid w:val="00F71E0D"/>
    <w:rsid w:val="00F71F72"/>
    <w:rsid w:val="00F72306"/>
    <w:rsid w:val="00F7242A"/>
    <w:rsid w:val="00F72769"/>
    <w:rsid w:val="00F7278D"/>
    <w:rsid w:val="00F7282F"/>
    <w:rsid w:val="00F732EF"/>
    <w:rsid w:val="00F734A9"/>
    <w:rsid w:val="00F73DBA"/>
    <w:rsid w:val="00F73F1B"/>
    <w:rsid w:val="00F74059"/>
    <w:rsid w:val="00F7434C"/>
    <w:rsid w:val="00F743A5"/>
    <w:rsid w:val="00F74577"/>
    <w:rsid w:val="00F74946"/>
    <w:rsid w:val="00F74A7D"/>
    <w:rsid w:val="00F74F10"/>
    <w:rsid w:val="00F74F5C"/>
    <w:rsid w:val="00F75203"/>
    <w:rsid w:val="00F7528D"/>
    <w:rsid w:val="00F75502"/>
    <w:rsid w:val="00F75526"/>
    <w:rsid w:val="00F7554E"/>
    <w:rsid w:val="00F7577F"/>
    <w:rsid w:val="00F758D9"/>
    <w:rsid w:val="00F75B71"/>
    <w:rsid w:val="00F75EB3"/>
    <w:rsid w:val="00F7604B"/>
    <w:rsid w:val="00F762F8"/>
    <w:rsid w:val="00F769F7"/>
    <w:rsid w:val="00F76B0A"/>
    <w:rsid w:val="00F76D47"/>
    <w:rsid w:val="00F7738D"/>
    <w:rsid w:val="00F77531"/>
    <w:rsid w:val="00F77C24"/>
    <w:rsid w:val="00F77C71"/>
    <w:rsid w:val="00F800E6"/>
    <w:rsid w:val="00F803E7"/>
    <w:rsid w:val="00F813EB"/>
    <w:rsid w:val="00F81DBC"/>
    <w:rsid w:val="00F82538"/>
    <w:rsid w:val="00F8256B"/>
    <w:rsid w:val="00F8267E"/>
    <w:rsid w:val="00F82A6E"/>
    <w:rsid w:val="00F82A92"/>
    <w:rsid w:val="00F82B57"/>
    <w:rsid w:val="00F82D58"/>
    <w:rsid w:val="00F83448"/>
    <w:rsid w:val="00F8363F"/>
    <w:rsid w:val="00F83B81"/>
    <w:rsid w:val="00F83D22"/>
    <w:rsid w:val="00F84AED"/>
    <w:rsid w:val="00F84E63"/>
    <w:rsid w:val="00F84F0E"/>
    <w:rsid w:val="00F8546F"/>
    <w:rsid w:val="00F85968"/>
    <w:rsid w:val="00F8630E"/>
    <w:rsid w:val="00F865ED"/>
    <w:rsid w:val="00F86D0B"/>
    <w:rsid w:val="00F87350"/>
    <w:rsid w:val="00F87CCD"/>
    <w:rsid w:val="00F87E73"/>
    <w:rsid w:val="00F90208"/>
    <w:rsid w:val="00F90B2C"/>
    <w:rsid w:val="00F90B93"/>
    <w:rsid w:val="00F90BFF"/>
    <w:rsid w:val="00F90DEA"/>
    <w:rsid w:val="00F90E21"/>
    <w:rsid w:val="00F911F2"/>
    <w:rsid w:val="00F91568"/>
    <w:rsid w:val="00F915F0"/>
    <w:rsid w:val="00F91783"/>
    <w:rsid w:val="00F91C71"/>
    <w:rsid w:val="00F920F3"/>
    <w:rsid w:val="00F922AE"/>
    <w:rsid w:val="00F922DD"/>
    <w:rsid w:val="00F929C6"/>
    <w:rsid w:val="00F92DC1"/>
    <w:rsid w:val="00F92F43"/>
    <w:rsid w:val="00F930BF"/>
    <w:rsid w:val="00F930C6"/>
    <w:rsid w:val="00F932CF"/>
    <w:rsid w:val="00F9373E"/>
    <w:rsid w:val="00F9386E"/>
    <w:rsid w:val="00F943A2"/>
    <w:rsid w:val="00F94F6D"/>
    <w:rsid w:val="00F95004"/>
    <w:rsid w:val="00F95439"/>
    <w:rsid w:val="00F95AAC"/>
    <w:rsid w:val="00F961B4"/>
    <w:rsid w:val="00F96285"/>
    <w:rsid w:val="00F962C3"/>
    <w:rsid w:val="00F96811"/>
    <w:rsid w:val="00F96E74"/>
    <w:rsid w:val="00F96EED"/>
    <w:rsid w:val="00F96F53"/>
    <w:rsid w:val="00F97737"/>
    <w:rsid w:val="00F977B2"/>
    <w:rsid w:val="00F97C1C"/>
    <w:rsid w:val="00F97D80"/>
    <w:rsid w:val="00F97DC9"/>
    <w:rsid w:val="00FA001D"/>
    <w:rsid w:val="00FA061E"/>
    <w:rsid w:val="00FA0814"/>
    <w:rsid w:val="00FA0A3B"/>
    <w:rsid w:val="00FA0B21"/>
    <w:rsid w:val="00FA100C"/>
    <w:rsid w:val="00FA1079"/>
    <w:rsid w:val="00FA1165"/>
    <w:rsid w:val="00FA143E"/>
    <w:rsid w:val="00FA1440"/>
    <w:rsid w:val="00FA14BA"/>
    <w:rsid w:val="00FA190B"/>
    <w:rsid w:val="00FA19C5"/>
    <w:rsid w:val="00FA1A5F"/>
    <w:rsid w:val="00FA1C00"/>
    <w:rsid w:val="00FA1DF3"/>
    <w:rsid w:val="00FA209B"/>
    <w:rsid w:val="00FA23A8"/>
    <w:rsid w:val="00FA2B13"/>
    <w:rsid w:val="00FA304A"/>
    <w:rsid w:val="00FA31B3"/>
    <w:rsid w:val="00FA377A"/>
    <w:rsid w:val="00FA3A53"/>
    <w:rsid w:val="00FA3CB4"/>
    <w:rsid w:val="00FA3D54"/>
    <w:rsid w:val="00FA3DE9"/>
    <w:rsid w:val="00FA489B"/>
    <w:rsid w:val="00FA4A98"/>
    <w:rsid w:val="00FA51BB"/>
    <w:rsid w:val="00FA5647"/>
    <w:rsid w:val="00FA5A03"/>
    <w:rsid w:val="00FA5A55"/>
    <w:rsid w:val="00FA666D"/>
    <w:rsid w:val="00FA6C8E"/>
    <w:rsid w:val="00FA6CB1"/>
    <w:rsid w:val="00FA6F0C"/>
    <w:rsid w:val="00FA707C"/>
    <w:rsid w:val="00FA7474"/>
    <w:rsid w:val="00FA7584"/>
    <w:rsid w:val="00FA759B"/>
    <w:rsid w:val="00FA782A"/>
    <w:rsid w:val="00FA7948"/>
    <w:rsid w:val="00FA7C70"/>
    <w:rsid w:val="00FA7CAF"/>
    <w:rsid w:val="00FA7CEF"/>
    <w:rsid w:val="00FB0141"/>
    <w:rsid w:val="00FB0196"/>
    <w:rsid w:val="00FB03EE"/>
    <w:rsid w:val="00FB0493"/>
    <w:rsid w:val="00FB0A26"/>
    <w:rsid w:val="00FB0DDE"/>
    <w:rsid w:val="00FB118E"/>
    <w:rsid w:val="00FB1959"/>
    <w:rsid w:val="00FB1A33"/>
    <w:rsid w:val="00FB1B5B"/>
    <w:rsid w:val="00FB1CCC"/>
    <w:rsid w:val="00FB23B4"/>
    <w:rsid w:val="00FB23C9"/>
    <w:rsid w:val="00FB260B"/>
    <w:rsid w:val="00FB275D"/>
    <w:rsid w:val="00FB2B86"/>
    <w:rsid w:val="00FB31D8"/>
    <w:rsid w:val="00FB345F"/>
    <w:rsid w:val="00FB390F"/>
    <w:rsid w:val="00FB3AF6"/>
    <w:rsid w:val="00FB4983"/>
    <w:rsid w:val="00FB4A59"/>
    <w:rsid w:val="00FB4D81"/>
    <w:rsid w:val="00FB5146"/>
    <w:rsid w:val="00FB5668"/>
    <w:rsid w:val="00FB5BFC"/>
    <w:rsid w:val="00FB5D96"/>
    <w:rsid w:val="00FB6145"/>
    <w:rsid w:val="00FB616E"/>
    <w:rsid w:val="00FB62D5"/>
    <w:rsid w:val="00FB66AE"/>
    <w:rsid w:val="00FB66D7"/>
    <w:rsid w:val="00FB695A"/>
    <w:rsid w:val="00FB6B69"/>
    <w:rsid w:val="00FB6C4A"/>
    <w:rsid w:val="00FB6C5D"/>
    <w:rsid w:val="00FB6DB2"/>
    <w:rsid w:val="00FB73DA"/>
    <w:rsid w:val="00FB7722"/>
    <w:rsid w:val="00FB772B"/>
    <w:rsid w:val="00FB79D7"/>
    <w:rsid w:val="00FB7BC1"/>
    <w:rsid w:val="00FB7EA0"/>
    <w:rsid w:val="00FC01FF"/>
    <w:rsid w:val="00FC02EE"/>
    <w:rsid w:val="00FC0618"/>
    <w:rsid w:val="00FC061A"/>
    <w:rsid w:val="00FC0AB1"/>
    <w:rsid w:val="00FC0B55"/>
    <w:rsid w:val="00FC10B1"/>
    <w:rsid w:val="00FC1142"/>
    <w:rsid w:val="00FC1280"/>
    <w:rsid w:val="00FC1299"/>
    <w:rsid w:val="00FC16E6"/>
    <w:rsid w:val="00FC1DBA"/>
    <w:rsid w:val="00FC1F6B"/>
    <w:rsid w:val="00FC2288"/>
    <w:rsid w:val="00FC25D7"/>
    <w:rsid w:val="00FC2747"/>
    <w:rsid w:val="00FC29EF"/>
    <w:rsid w:val="00FC2BCA"/>
    <w:rsid w:val="00FC2F7A"/>
    <w:rsid w:val="00FC3276"/>
    <w:rsid w:val="00FC3681"/>
    <w:rsid w:val="00FC3EB9"/>
    <w:rsid w:val="00FC43CE"/>
    <w:rsid w:val="00FC4AC8"/>
    <w:rsid w:val="00FC4C48"/>
    <w:rsid w:val="00FC4ECA"/>
    <w:rsid w:val="00FC4FDC"/>
    <w:rsid w:val="00FC5492"/>
    <w:rsid w:val="00FC55FB"/>
    <w:rsid w:val="00FC584B"/>
    <w:rsid w:val="00FC6320"/>
    <w:rsid w:val="00FC63F8"/>
    <w:rsid w:val="00FC6742"/>
    <w:rsid w:val="00FC6789"/>
    <w:rsid w:val="00FC6933"/>
    <w:rsid w:val="00FC6CE8"/>
    <w:rsid w:val="00FC709F"/>
    <w:rsid w:val="00FC788B"/>
    <w:rsid w:val="00FC78EE"/>
    <w:rsid w:val="00FC79B5"/>
    <w:rsid w:val="00FD0117"/>
    <w:rsid w:val="00FD017D"/>
    <w:rsid w:val="00FD0193"/>
    <w:rsid w:val="00FD01E3"/>
    <w:rsid w:val="00FD0394"/>
    <w:rsid w:val="00FD0575"/>
    <w:rsid w:val="00FD07BB"/>
    <w:rsid w:val="00FD07FE"/>
    <w:rsid w:val="00FD0A4C"/>
    <w:rsid w:val="00FD117F"/>
    <w:rsid w:val="00FD13BA"/>
    <w:rsid w:val="00FD15DB"/>
    <w:rsid w:val="00FD194C"/>
    <w:rsid w:val="00FD1C63"/>
    <w:rsid w:val="00FD1C71"/>
    <w:rsid w:val="00FD219E"/>
    <w:rsid w:val="00FD21F6"/>
    <w:rsid w:val="00FD220E"/>
    <w:rsid w:val="00FD2BAE"/>
    <w:rsid w:val="00FD2C86"/>
    <w:rsid w:val="00FD2C8E"/>
    <w:rsid w:val="00FD3089"/>
    <w:rsid w:val="00FD308C"/>
    <w:rsid w:val="00FD3C26"/>
    <w:rsid w:val="00FD3EE6"/>
    <w:rsid w:val="00FD46A5"/>
    <w:rsid w:val="00FD4A3A"/>
    <w:rsid w:val="00FD4B32"/>
    <w:rsid w:val="00FD4E83"/>
    <w:rsid w:val="00FD4E8F"/>
    <w:rsid w:val="00FD4FAE"/>
    <w:rsid w:val="00FD51FD"/>
    <w:rsid w:val="00FD5237"/>
    <w:rsid w:val="00FD53F2"/>
    <w:rsid w:val="00FD5845"/>
    <w:rsid w:val="00FD5C36"/>
    <w:rsid w:val="00FD5F14"/>
    <w:rsid w:val="00FD6138"/>
    <w:rsid w:val="00FD6439"/>
    <w:rsid w:val="00FD66E7"/>
    <w:rsid w:val="00FD6836"/>
    <w:rsid w:val="00FD6DB9"/>
    <w:rsid w:val="00FD72B7"/>
    <w:rsid w:val="00FD737B"/>
    <w:rsid w:val="00FD739D"/>
    <w:rsid w:val="00FD76EC"/>
    <w:rsid w:val="00FD7726"/>
    <w:rsid w:val="00FD794B"/>
    <w:rsid w:val="00FD7DED"/>
    <w:rsid w:val="00FD7F6F"/>
    <w:rsid w:val="00FE00A0"/>
    <w:rsid w:val="00FE00B7"/>
    <w:rsid w:val="00FE060F"/>
    <w:rsid w:val="00FE0738"/>
    <w:rsid w:val="00FE07C7"/>
    <w:rsid w:val="00FE0BF0"/>
    <w:rsid w:val="00FE0EBF"/>
    <w:rsid w:val="00FE14B4"/>
    <w:rsid w:val="00FE1E22"/>
    <w:rsid w:val="00FE1E4A"/>
    <w:rsid w:val="00FE1EE5"/>
    <w:rsid w:val="00FE26AD"/>
    <w:rsid w:val="00FE2B8A"/>
    <w:rsid w:val="00FE2BE0"/>
    <w:rsid w:val="00FE30B3"/>
    <w:rsid w:val="00FE31AE"/>
    <w:rsid w:val="00FE3534"/>
    <w:rsid w:val="00FE3A28"/>
    <w:rsid w:val="00FE3C3A"/>
    <w:rsid w:val="00FE3D1F"/>
    <w:rsid w:val="00FE3FE0"/>
    <w:rsid w:val="00FE498A"/>
    <w:rsid w:val="00FE4C12"/>
    <w:rsid w:val="00FE4C18"/>
    <w:rsid w:val="00FE50D6"/>
    <w:rsid w:val="00FE5357"/>
    <w:rsid w:val="00FE53C4"/>
    <w:rsid w:val="00FE5611"/>
    <w:rsid w:val="00FE574E"/>
    <w:rsid w:val="00FE5955"/>
    <w:rsid w:val="00FE5CB9"/>
    <w:rsid w:val="00FE5E43"/>
    <w:rsid w:val="00FE64AC"/>
    <w:rsid w:val="00FE665D"/>
    <w:rsid w:val="00FE66C3"/>
    <w:rsid w:val="00FE6716"/>
    <w:rsid w:val="00FE6919"/>
    <w:rsid w:val="00FE6A66"/>
    <w:rsid w:val="00FE6CEA"/>
    <w:rsid w:val="00FE6E47"/>
    <w:rsid w:val="00FE6FAE"/>
    <w:rsid w:val="00FE732F"/>
    <w:rsid w:val="00FE74D8"/>
    <w:rsid w:val="00FE78F0"/>
    <w:rsid w:val="00FE7D2A"/>
    <w:rsid w:val="00FF00EC"/>
    <w:rsid w:val="00FF039A"/>
    <w:rsid w:val="00FF0890"/>
    <w:rsid w:val="00FF08FC"/>
    <w:rsid w:val="00FF0966"/>
    <w:rsid w:val="00FF0B71"/>
    <w:rsid w:val="00FF10D6"/>
    <w:rsid w:val="00FF11FE"/>
    <w:rsid w:val="00FF14BB"/>
    <w:rsid w:val="00FF16C2"/>
    <w:rsid w:val="00FF17E4"/>
    <w:rsid w:val="00FF1801"/>
    <w:rsid w:val="00FF1A26"/>
    <w:rsid w:val="00FF1B6C"/>
    <w:rsid w:val="00FF2041"/>
    <w:rsid w:val="00FF2499"/>
    <w:rsid w:val="00FF260C"/>
    <w:rsid w:val="00FF2853"/>
    <w:rsid w:val="00FF2BB5"/>
    <w:rsid w:val="00FF2C95"/>
    <w:rsid w:val="00FF2DF9"/>
    <w:rsid w:val="00FF3490"/>
    <w:rsid w:val="00FF36F8"/>
    <w:rsid w:val="00FF3A38"/>
    <w:rsid w:val="00FF3D80"/>
    <w:rsid w:val="00FF3EDA"/>
    <w:rsid w:val="00FF4248"/>
    <w:rsid w:val="00FF4A21"/>
    <w:rsid w:val="00FF4AAD"/>
    <w:rsid w:val="00FF4AC6"/>
    <w:rsid w:val="00FF4B71"/>
    <w:rsid w:val="00FF4BA1"/>
    <w:rsid w:val="00FF508E"/>
    <w:rsid w:val="00FF5171"/>
    <w:rsid w:val="00FF5182"/>
    <w:rsid w:val="00FF521A"/>
    <w:rsid w:val="00FF54D9"/>
    <w:rsid w:val="00FF5631"/>
    <w:rsid w:val="00FF58C7"/>
    <w:rsid w:val="00FF5C69"/>
    <w:rsid w:val="00FF6271"/>
    <w:rsid w:val="00FF6488"/>
    <w:rsid w:val="00FF65B8"/>
    <w:rsid w:val="00FF65D5"/>
    <w:rsid w:val="00FF674B"/>
    <w:rsid w:val="00FF6843"/>
    <w:rsid w:val="00FF6926"/>
    <w:rsid w:val="00FF6D5F"/>
    <w:rsid w:val="00FF7260"/>
    <w:rsid w:val="00FF7458"/>
    <w:rsid w:val="00FF766B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D9F7FD"/>
  <w15:chartTrackingRefBased/>
  <w15:docId w15:val="{2579A633-7546-494D-8549-CF6ABA9D1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E53356"/>
    <w:rPr>
      <w:sz w:val="24"/>
      <w:szCs w:val="24"/>
    </w:rPr>
  </w:style>
  <w:style w:type="paragraph" w:styleId="a4">
    <w:name w:val="header"/>
    <w:basedOn w:val="a"/>
    <w:link w:val="a5"/>
    <w:unhideWhenUsed/>
    <w:rsid w:val="006F01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F01FD"/>
    <w:rPr>
      <w:sz w:val="18"/>
      <w:szCs w:val="18"/>
    </w:rPr>
  </w:style>
  <w:style w:type="paragraph" w:styleId="a6">
    <w:name w:val="footer"/>
    <w:basedOn w:val="a"/>
    <w:link w:val="a7"/>
    <w:unhideWhenUsed/>
    <w:rsid w:val="006F01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F01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Erla, Mahesh Babu</dc:creator>
  <cp:keywords/>
  <dc:description/>
  <cp:lastModifiedBy>Dai Dai</cp:lastModifiedBy>
  <cp:revision>7</cp:revision>
  <dcterms:created xsi:type="dcterms:W3CDTF">2024-10-16T05:34:00Z</dcterms:created>
  <dcterms:modified xsi:type="dcterms:W3CDTF">2024-10-17T20:18:00Z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2024-10-16T05:34:54Z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3db7fa41-1308-4017-a9f0-41673ba672d3</vt:lpwstr>
  </property>
  <property fmtid="{D5CDD505-2E9C-101B-9397-08002B2CF9AE}" pid="8" name="MSIP_Label_831f0267-8575-4fc2-99cc-f6b7f9934be9_ContentBits">
    <vt:lpwstr>0</vt:lpwstr>
  </property>
</Properties>
</file>