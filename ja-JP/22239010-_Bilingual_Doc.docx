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743" w:type="dxa"/>
        <w:tblInd w:w="-106" w:type="dxa"/>
        <w:tblLook w:val="0000" w:firstRow="0" w:lastRow="0" w:firstColumn="0" w:lastColumn="0" w:noHBand="0" w:noVBand="0"/>
        <w:tblPrChange w:id="0" w:author="CCJK" w:date="2024-10-18T08:39:00Z">
          <w:tblPr>
            <w:tblW w:w="4315" w:type="dxa"/>
            <w:tblInd w:w="-116" w:type="dxa"/>
            <w:tblLook w:val="0000" w:firstRow="0" w:lastRow="0" w:firstColumn="0" w:lastColumn="0" w:noHBand="0" w:noVBand="0"/>
          </w:tblPr>
        </w:tblPrChange>
      </w:tblPr>
      <w:tblGrid>
        <w:gridCol w:w="3743"/>
        <w:tblGridChange w:id="1">
          <w:tblGrid>
            <w:gridCol w:w="3743"/>
          </w:tblGrid>
        </w:tblGridChange>
      </w:tblGrid>
      <w:tr w:rsidR="00254826" w:rsidDel="00254826" w:rsidTr="00254826">
        <w:trPr>
          <w:trHeight w:val="300"/>
          <w:del w:id="2" w:author="CCJK" w:date="2024-10-18T08:39:00Z"/>
          <w:trPrChange w:id="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tcPrChange w:id="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</w:tcPr>
            </w:tcPrChange>
          </w:tcPr>
          <w:p w:rsidDel="00254826">
            <w:pPr>
              <w:rPr>
                <w:del w:id="5" w:author="CCJK" w:date="2024-10-18T08:39:00Z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bookmarkStart w:id="6" w:name="_GoBack"/>
            <w:bookmarkEnd w:id="6"/>
          </w:p>
        </w:tc>
      </w:tr>
      <w:tr w:rsidR="00254826" w:rsidTr="00254826">
        <w:trPr>
          <w:trHeight w:val="300"/>
          <w:trPrChange w:id="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連結貸借対照表</w:t>
            </w:r>
          </w:p>
        </w:tc>
      </w:tr>
      <w:tr w:rsidR="00254826" w:rsidTr="00254826">
        <w:trPr>
          <w:trHeight w:val="300"/>
          <w:trPrChange w:id="1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作成単位：利津県都市投資発展建設有限公司</w:t>
            </w:r>
          </w:p>
        </w:tc>
      </w:tr>
      <w:tr w:rsidR="00254826" w:rsidTr="00254826">
        <w:trPr>
          <w:trHeight w:val="300"/>
          <w:trPrChange w:id="2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54826" w:rsidTr="00254826">
        <w:trPr>
          <w:trHeight w:val="300"/>
          <w:trPrChange w:id="2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プロジェクト</w:t>
            </w:r>
          </w:p>
        </w:tc>
      </w:tr>
      <w:tr w:rsidR="00254826" w:rsidTr="00254826">
        <w:trPr>
          <w:trHeight w:val="300"/>
          <w:trPrChange w:id="3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注記</w:t>
            </w:r>
          </w:p>
        </w:tc>
      </w:tr>
      <w:tr w:rsidR="00254826" w:rsidTr="00254826">
        <w:trPr>
          <w:trHeight w:val="300"/>
          <w:trPrChange w:id="3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2023年12月31日</w:t>
            </w:r>
          </w:p>
        </w:tc>
      </w:tr>
      <w:tr w:rsidR="00254826" w:rsidTr="00254826">
        <w:trPr>
          <w:trHeight w:val="300"/>
          <w:trPrChange w:id="3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流動資産：</w:t>
            </w:r>
          </w:p>
        </w:tc>
      </w:tr>
      <w:tr w:rsidR="00254826" w:rsidTr="00254826">
        <w:trPr>
          <w:trHeight w:val="300"/>
          <w:trPrChange w:id="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その他の非流動金融資産</w:t>
            </w:r>
          </w:p>
        </w:tc>
      </w:tr>
      <w:tr w:rsidR="00254826" w:rsidTr="00254826">
        <w:trPr>
          <w:trHeight w:val="300"/>
          <w:trPrChange w:id="4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資産合計</w:t>
            </w:r>
          </w:p>
        </w:tc>
      </w:tr>
      <w:tr w:rsidR="00254826" w:rsidTr="00254826">
        <w:trPr>
          <w:trHeight w:val="300"/>
          <w:trPrChange w:id="5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連結貸借対照表（続き）</w:t>
            </w:r>
          </w:p>
        </w:tc>
      </w:tr>
      <w:tr w:rsidR="00254826" w:rsidTr="00254826">
        <w:trPr>
          <w:trHeight w:val="300"/>
          <w:trPrChange w:id="5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作成単位：利津県都市投資発展建設有限公司</w:t>
            </w:r>
          </w:p>
        </w:tc>
      </w:tr>
      <w:tr w:rsidR="00254826" w:rsidTr="00254826">
        <w:trPr>
          <w:trHeight w:val="300"/>
          <w:trPrChange w:id="6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54826" w:rsidTr="00254826">
        <w:trPr>
          <w:trHeight w:val="300"/>
          <w:trPrChange w:id="6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54826" w:rsidTr="00254826">
        <w:trPr>
          <w:trHeight w:val="300"/>
          <w:trPrChange w:id="7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プロジェクト</w:t>
            </w:r>
          </w:p>
        </w:tc>
      </w:tr>
      <w:tr w:rsidR="00254826" w:rsidTr="00254826">
        <w:trPr>
          <w:trHeight w:val="300"/>
          <w:trPrChange w:id="7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注記</w:t>
            </w:r>
          </w:p>
        </w:tc>
      </w:tr>
      <w:tr w:rsidR="00254826" w:rsidTr="00254826">
        <w:trPr>
          <w:trHeight w:val="300"/>
          <w:trPrChange w:id="8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短期借入金</w:t>
            </w:r>
          </w:p>
        </w:tc>
      </w:tr>
      <w:tr w:rsidR="00254826" w:rsidTr="00254826">
        <w:trPr>
          <w:trHeight w:val="300"/>
          <w:trPrChange w:id="8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売却予定負債</w:t>
            </w:r>
          </w:p>
        </w:tc>
      </w:tr>
      <w:tr w:rsidR="00254826" w:rsidTr="00254826">
        <w:trPr>
          <w:trHeight w:val="300"/>
          <w:trPrChange w:id="9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流動負債合計</w:t>
            </w:r>
          </w:p>
        </w:tc>
      </w:tr>
      <w:tr w:rsidR="00254826" w:rsidTr="00254826">
        <w:trPr>
          <w:trHeight w:val="300"/>
          <w:trPrChange w:id="9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非流動負債：</w:t>
            </w:r>
          </w:p>
        </w:tc>
      </w:tr>
      <w:tr w:rsidR="00254826" w:rsidTr="00254826">
        <w:trPr>
          <w:trHeight w:val="300"/>
          <w:trPrChange w:id="9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長期未払従業員報酬</w:t>
            </w:r>
          </w:p>
        </w:tc>
      </w:tr>
      <w:tr w:rsidR="00254826" w:rsidTr="00254826">
        <w:trPr>
          <w:trHeight w:val="300"/>
          <w:trPrChange w:id="10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繰延収益</w:t>
            </w:r>
          </w:p>
        </w:tc>
      </w:tr>
      <w:tr w:rsidR="00254826" w:rsidTr="00254826">
        <w:trPr>
          <w:trHeight w:val="300"/>
          <w:trPrChange w:id="10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非流動負債合計</w:t>
            </w:r>
          </w:p>
        </w:tc>
      </w:tr>
      <w:tr w:rsidR="00254826" w:rsidTr="00254826">
        <w:trPr>
          <w:trHeight w:val="300"/>
          <w:trPrChange w:id="11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親会社所有者持分（または株主資本）合計</w:t>
            </w:r>
          </w:p>
        </w:tc>
      </w:tr>
      <w:tr w:rsidR="00254826" w:rsidTr="00254826">
        <w:trPr>
          <w:trHeight w:val="300"/>
          <w:trPrChange w:id="11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所有者持分（または株主資本）合計</w:t>
            </w:r>
          </w:p>
        </w:tc>
      </w:tr>
      <w:tr w:rsidR="00254826" w:rsidTr="00254826">
        <w:trPr>
          <w:trHeight w:val="300"/>
          <w:trPrChange w:id="12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負債および所有者持分（または株主資本）合計</w:t>
            </w:r>
          </w:p>
        </w:tc>
      </w:tr>
      <w:tr w:rsidR="00254826" w:rsidTr="00254826">
        <w:trPr>
          <w:trHeight w:val="300"/>
          <w:trPrChange w:id="12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2023年度</w:t>
            </w:r>
          </w:p>
        </w:tc>
      </w:tr>
      <w:tr w:rsidR="00254826" w:rsidTr="00254826">
        <w:trPr>
          <w:trHeight w:val="300"/>
          <w:trPrChange w:id="12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作成単位：利津県都市投資発展建設有限公司</w:t>
            </w:r>
          </w:p>
        </w:tc>
      </w:tr>
      <w:tr w:rsidR="00254826" w:rsidTr="00254826">
        <w:trPr>
          <w:trHeight w:val="300"/>
          <w:trPrChange w:id="13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54826" w:rsidTr="00254826">
        <w:trPr>
          <w:trHeight w:val="300"/>
          <w:trPrChange w:id="13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プロジェクト</w:t>
            </w:r>
          </w:p>
        </w:tc>
      </w:tr>
      <w:tr w:rsidR="00254826" w:rsidTr="00254826">
        <w:trPr>
          <w:trHeight w:val="300"/>
          <w:trPrChange w:id="14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本年金額</w:t>
            </w:r>
          </w:p>
        </w:tc>
      </w:tr>
      <w:tr w:rsidR="00254826" w:rsidTr="00254826">
        <w:trPr>
          <w:trHeight w:val="300"/>
          <w:trPrChange w:id="14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前年金額</w:t>
            </w:r>
          </w:p>
        </w:tc>
      </w:tr>
      <w:tr w:rsidR="00254826" w:rsidTr="00254826">
        <w:trPr>
          <w:trHeight w:val="300"/>
          <w:trPrChange w:id="15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一、営業総収益</w:t>
            </w:r>
          </w:p>
        </w:tc>
      </w:tr>
      <w:tr w:rsidR="00254826" w:rsidTr="00254826">
        <w:trPr>
          <w:trHeight w:val="300"/>
          <w:trPrChange w:id="15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うち：営業収益</w:t>
            </w:r>
          </w:p>
        </w:tc>
      </w:tr>
      <w:tr w:rsidR="00254826" w:rsidTr="00254826">
        <w:trPr>
          <w:trHeight w:val="300"/>
          <w:trPrChange w:id="16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6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二、営業総費用</w:t>
            </w:r>
          </w:p>
        </w:tc>
      </w:tr>
      <w:tr w:rsidR="00254826" w:rsidTr="00254826">
        <w:trPr>
          <w:trHeight w:val="300"/>
          <w:trPrChange w:id="16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販売費用</w:t>
            </w:r>
          </w:p>
        </w:tc>
      </w:tr>
      <w:tr w:rsidR="00254826" w:rsidTr="00254826">
        <w:trPr>
          <w:trHeight w:val="300"/>
          <w:trPrChange w:id="17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財務費用</w:t>
            </w:r>
          </w:p>
        </w:tc>
      </w:tr>
      <w:tr w:rsidR="00254826" w:rsidTr="00254826">
        <w:trPr>
          <w:trHeight w:val="300"/>
          <w:trPrChange w:id="17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7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受取利息</w:t>
            </w:r>
          </w:p>
        </w:tc>
      </w:tr>
      <w:tr w:rsidR="00254826" w:rsidTr="00254826">
        <w:trPr>
          <w:trHeight w:val="300"/>
          <w:trPrChange w:id="18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加：その他の収益</w:t>
            </w:r>
          </w:p>
        </w:tc>
      </w:tr>
      <w:tr w:rsidR="00254826" w:rsidTr="00254826">
        <w:trPr>
          <w:trHeight w:val="300"/>
          <w:trPrChange w:id="18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8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投資収益（損失は「-」で記入）</w:t>
            </w:r>
          </w:p>
        </w:tc>
      </w:tr>
      <w:tr w:rsidR="00254826" w:rsidTr="00254826">
        <w:trPr>
          <w:trHeight w:val="300"/>
          <w:trPrChange w:id="19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9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償却原価で測定される金融資産の認識中止による収益</w:t>
            </w:r>
          </w:p>
        </w:tc>
      </w:tr>
      <w:tr w:rsidR="00254826" w:rsidTr="00254826">
        <w:trPr>
          <w:trHeight w:val="300"/>
          <w:trPrChange w:id="20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純エクスポージャーヘッジ収益（損失は「-」で記入）</w:t>
            </w:r>
          </w:p>
        </w:tc>
      </w:tr>
      <w:tr w:rsidR="00254826" w:rsidTr="00254826">
        <w:trPr>
          <w:trHeight w:val="300"/>
          <w:trPrChange w:id="21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公正価値変動収益（損失は「-」で記入）</w:t>
            </w:r>
          </w:p>
        </w:tc>
      </w:tr>
      <w:tr w:rsidR="00254826" w:rsidTr="00254826">
        <w:trPr>
          <w:trHeight w:val="300"/>
          <w:trPrChange w:id="22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信用減損損失（損失は「-」で記入）</w:t>
            </w:r>
          </w:p>
        </w:tc>
      </w:tr>
      <w:tr w:rsidR="00254826" w:rsidTr="00254826">
        <w:trPr>
          <w:trHeight w:val="300"/>
          <w:trPrChange w:id="22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資産減損損失（損失は「-」で表示）</w:t>
            </w:r>
          </w:p>
        </w:tc>
      </w:tr>
      <w:tr w:rsidR="00254826" w:rsidTr="00254826">
        <w:trPr>
          <w:trHeight w:val="300"/>
          <w:trPrChange w:id="23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資産処分損益（損失は「-」で表示）</w:t>
            </w:r>
          </w:p>
        </w:tc>
      </w:tr>
      <w:tr w:rsidR="00254826" w:rsidTr="00254826">
        <w:trPr>
          <w:trHeight w:val="300"/>
          <w:trPrChange w:id="24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三、営業利益（損失は「-」で表示）</w:t>
            </w:r>
          </w:p>
        </w:tc>
      </w:tr>
      <w:tr w:rsidR="00254826" w:rsidTr="00254826">
        <w:trPr>
          <w:trHeight w:val="300"/>
          <w:trPrChange w:id="25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控除：営業外費用</w:t>
            </w:r>
          </w:p>
        </w:tc>
      </w:tr>
      <w:tr w:rsidR="00254826" w:rsidTr="00254826">
        <w:trPr>
          <w:trHeight w:val="300"/>
          <w:trPrChange w:id="26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四、税引前利益（損失は「-」で表示）</w:t>
            </w:r>
          </w:p>
        </w:tc>
      </w:tr>
      <w:tr w:rsidR="00254826" w:rsidTr="00254826">
        <w:trPr>
          <w:trHeight w:val="300"/>
          <w:trPrChange w:id="26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控除：所得税費用</w:t>
            </w:r>
          </w:p>
        </w:tc>
      </w:tr>
      <w:tr w:rsidR="00254826" w:rsidTr="00254826">
        <w:trPr>
          <w:trHeight w:val="300"/>
          <w:trPrChange w:id="27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五、純利益（純損失は「-」で表示）</w:t>
            </w:r>
          </w:p>
        </w:tc>
      </w:tr>
      <w:tr w:rsidR="00254826" w:rsidTr="00254826">
        <w:trPr>
          <w:trHeight w:val="300"/>
          <w:trPrChange w:id="27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（一）所有権による分類</w:t>
            </w:r>
          </w:p>
        </w:tc>
      </w:tr>
      <w:tr w:rsidR="00254826" w:rsidTr="00254826">
        <w:trPr>
          <w:trHeight w:val="300"/>
          <w:trPrChange w:id="28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親会社所有者に帰属する純利益</w:t>
            </w:r>
          </w:p>
        </w:tc>
      </w:tr>
      <w:tr w:rsidR="00254826" w:rsidTr="00254826">
        <w:trPr>
          <w:trHeight w:val="300"/>
          <w:trPrChange w:id="29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（二）経営継続性による分類</w:t>
            </w:r>
          </w:p>
        </w:tc>
      </w:tr>
      <w:tr w:rsidR="00254826" w:rsidTr="00254826">
        <w:trPr>
          <w:trHeight w:val="300"/>
          <w:trPrChange w:id="29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継続事業純利益</w:t>
            </w:r>
          </w:p>
        </w:tc>
      </w:tr>
      <w:tr w:rsidR="00254826" w:rsidTr="00254826">
        <w:trPr>
          <w:trHeight w:val="300"/>
          <w:trPrChange w:id="3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非継続事業純利益</w:t>
            </w:r>
          </w:p>
        </w:tc>
      </w:tr>
      <w:tr w:rsidR="00254826" w:rsidTr="00254826">
        <w:trPr>
          <w:trHeight w:val="300"/>
          <w:trPrChange w:id="30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六、その他の包括利益の税引後純額</w:t>
            </w:r>
          </w:p>
        </w:tc>
      </w:tr>
      <w:tr w:rsidR="00254826" w:rsidTr="00254826">
        <w:trPr>
          <w:trHeight w:val="300"/>
          <w:trPrChange w:id="31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（一）親会社所有者に帰属するその他の包括利益の税引後純額</w:t>
            </w:r>
          </w:p>
        </w:tc>
      </w:tr>
      <w:tr w:rsidR="00254826" w:rsidTr="00254826">
        <w:trPr>
          <w:trHeight w:val="300"/>
          <w:trPrChange w:id="32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1、損益に再分類できないその他の包括利益</w:t>
            </w:r>
          </w:p>
        </w:tc>
      </w:tr>
      <w:tr w:rsidR="00254826" w:rsidTr="00254826">
        <w:trPr>
          <w:trHeight w:val="300"/>
          <w:trPrChange w:id="33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（1）確定給付型制度の変動額の再測定</w:t>
            </w:r>
          </w:p>
        </w:tc>
      </w:tr>
      <w:tr w:rsidR="00254826" w:rsidTr="00254826">
        <w:trPr>
          <w:trHeight w:val="300"/>
          <w:trPrChange w:id="3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（2）持分法適用上、損益に振り替えられないその他の包括利益</w:t>
            </w:r>
          </w:p>
        </w:tc>
      </w:tr>
      <w:tr w:rsidR="00254826" w:rsidTr="00254826">
        <w:trPr>
          <w:trHeight w:val="300"/>
          <w:trPrChange w:id="35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（3）その他の資本性金融商品投資の公正価値変動</w:t>
            </w:r>
          </w:p>
        </w:tc>
      </w:tr>
      <w:tr w:rsidR="00254826" w:rsidTr="00254826">
        <w:trPr>
          <w:trHeight w:val="300"/>
          <w:trPrChange w:id="36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（4）企業自身の信用リスクの公正価値変動</w:t>
            </w:r>
          </w:p>
        </w:tc>
      </w:tr>
      <w:tr w:rsidR="00254826" w:rsidTr="00254826">
        <w:trPr>
          <w:trHeight w:val="300"/>
          <w:trPrChange w:id="36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2、損益に再分類されるその他の包括利益</w:t>
            </w:r>
          </w:p>
        </w:tc>
      </w:tr>
      <w:tr w:rsidR="00254826" w:rsidTr="00254826">
        <w:trPr>
          <w:trHeight w:val="300"/>
          <w:trPrChange w:id="37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7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（1）持分法適用上、損益に振り替えられるその他の包括利益</w:t>
            </w:r>
          </w:p>
        </w:tc>
      </w:tr>
      <w:tr w:rsidR="00254826" w:rsidTr="00254826">
        <w:trPr>
          <w:trHeight w:val="300"/>
          <w:trPrChange w:id="37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（2）その他の債務証券投資の公正価値変動</w:t>
            </w:r>
          </w:p>
        </w:tc>
      </w:tr>
      <w:tr w:rsidR="00254826" w:rsidTr="00254826">
        <w:trPr>
          <w:trHeight w:val="300"/>
          <w:trPrChange w:id="38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8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（3）売却可能金融資産の公正価値変動損益</w:t>
            </w:r>
          </w:p>
        </w:tc>
      </w:tr>
      <w:tr w:rsidR="00254826" w:rsidTr="00254826">
        <w:trPr>
          <w:trHeight w:val="300"/>
          <w:trPrChange w:id="38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8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（4）金融資産の再分類によりその他の包括利益に計上される金額</w:t>
            </w:r>
          </w:p>
        </w:tc>
      </w:tr>
      <w:tr w:rsidR="00254826" w:rsidTr="00254826">
        <w:trPr>
          <w:trHeight w:val="300"/>
          <w:trPrChange w:id="39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9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（5）満期保有目的投資を売却可能金融資産に再分類した損益</w:t>
            </w:r>
          </w:p>
        </w:tc>
      </w:tr>
      <w:tr w:rsidR="00254826" w:rsidTr="00254826">
        <w:trPr>
          <w:trHeight w:val="300"/>
          <w:trPrChange w:id="4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（6）その他の債務証券投資の信用減損準備金</w:t>
            </w:r>
          </w:p>
        </w:tc>
      </w:tr>
      <w:tr w:rsidR="00254826" w:rsidTr="00254826">
        <w:trPr>
          <w:trHeight w:val="300"/>
          <w:trPrChange w:id="40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（7）キャッシュ・フロー・ヘッジ準備金（キャッシュ・フロー・ヘッジ損益の有効部分）</w:t>
            </w:r>
          </w:p>
        </w:tc>
      </w:tr>
      <w:tr w:rsidR="00254826" w:rsidTr="00254826">
        <w:trPr>
          <w:trHeight w:val="300"/>
          <w:trPrChange w:id="41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1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（8）外貨財務諸表換算差額</w:t>
            </w:r>
          </w:p>
        </w:tc>
      </w:tr>
      <w:tr w:rsidR="00254826" w:rsidTr="00254826">
        <w:trPr>
          <w:trHeight w:val="300"/>
          <w:trPrChange w:id="41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1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（9）その他</w:t>
            </w:r>
          </w:p>
        </w:tc>
      </w:tr>
      <w:tr w:rsidR="00254826" w:rsidTr="00254826">
        <w:trPr>
          <w:trHeight w:val="300"/>
          <w:trPrChange w:id="42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2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（二）少数株主に帰属するその他の包括利益の税引後純額</w:t>
            </w:r>
          </w:p>
        </w:tc>
      </w:tr>
      <w:tr w:rsidR="00254826" w:rsidTr="00254826">
        <w:trPr>
          <w:trHeight w:val="300"/>
          <w:trPrChange w:id="43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3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七、包括利益合計</w:t>
            </w:r>
          </w:p>
        </w:tc>
      </w:tr>
      <w:tr w:rsidR="00254826" w:rsidTr="00254826">
        <w:trPr>
          <w:trHeight w:val="300"/>
          <w:trPrChange w:id="43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3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少数株主に帰属する包括利益合計</w:t>
            </w:r>
          </w:p>
        </w:tc>
      </w:tr>
      <w:tr w:rsidR="00254826" w:rsidTr="00254826">
        <w:trPr>
          <w:trHeight w:val="300"/>
          <w:trPrChange w:id="44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連結キャッシュ・フロー計算書</w:t>
            </w:r>
          </w:p>
        </w:tc>
      </w:tr>
      <w:tr w:rsidR="00254826" w:rsidTr="00254826">
        <w:trPr>
          <w:trHeight w:val="300"/>
          <w:trPrChange w:id="45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5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作成単位：利津県都市投資発展建設有限公司</w:t>
            </w:r>
          </w:p>
        </w:tc>
      </w:tr>
      <w:tr w:rsidR="00254826" w:rsidTr="00254826">
        <w:trPr>
          <w:trHeight w:val="300"/>
          <w:trPrChange w:id="45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54826" w:rsidTr="00254826">
        <w:trPr>
          <w:trHeight w:val="300"/>
          <w:trPrChange w:id="46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6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プロジェクト</w:t>
            </w:r>
          </w:p>
        </w:tc>
      </w:tr>
      <w:tr w:rsidR="00254826" w:rsidTr="00254826">
        <w:trPr>
          <w:trHeight w:val="300"/>
          <w:trPrChange w:id="46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6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本年金額</w:t>
            </w:r>
          </w:p>
        </w:tc>
      </w:tr>
      <w:tr w:rsidR="00254826" w:rsidTr="00254826">
        <w:trPr>
          <w:trHeight w:val="300"/>
          <w:trPrChange w:id="46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7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前年金額</w:t>
            </w:r>
          </w:p>
        </w:tc>
      </w:tr>
      <w:tr w:rsidR="00254826" w:rsidTr="00254826">
        <w:trPr>
          <w:trHeight w:val="300"/>
          <w:trPrChange w:id="47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7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一、営業活動によるキャッシュ・フロー：</w:t>
            </w:r>
          </w:p>
        </w:tc>
      </w:tr>
      <w:tr w:rsidR="00254826" w:rsidTr="00254826">
        <w:trPr>
          <w:trHeight w:val="300"/>
          <w:trPrChange w:id="47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7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商品販売、役務提供による現金収入</w:t>
            </w:r>
          </w:p>
        </w:tc>
      </w:tr>
      <w:tr w:rsidR="00254826" w:rsidTr="00254826">
        <w:trPr>
          <w:trHeight w:val="300"/>
          <w:trPrChange w:id="48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8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税金還付金受取額</w:t>
            </w:r>
          </w:p>
        </w:tc>
      </w:tr>
      <w:tr w:rsidR="00254826" w:rsidTr="00254826">
        <w:trPr>
          <w:trHeight w:val="300"/>
          <w:trPrChange w:id="48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その他の営業活動に関連する現金受取額</w:t>
            </w:r>
          </w:p>
        </w:tc>
      </w:tr>
      <w:tr w:rsidR="00254826" w:rsidTr="00254826">
        <w:trPr>
          <w:trHeight w:val="300"/>
          <w:trPrChange w:id="49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9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(七)40(1)</w:t>
            </w:r>
          </w:p>
        </w:tc>
      </w:tr>
      <w:tr w:rsidR="00254826" w:rsidTr="00254826">
        <w:trPr>
          <w:trHeight w:val="300"/>
          <w:trPrChange w:id="49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営業活動による現金流入小計</w:t>
            </w:r>
          </w:p>
        </w:tc>
      </w:tr>
      <w:tr w:rsidR="00254826" w:rsidTr="00254826">
        <w:trPr>
          <w:trHeight w:val="300"/>
          <w:trPrChange w:id="50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0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従業員への支払いおよび従業員のために支払った現金</w:t>
            </w:r>
          </w:p>
        </w:tc>
      </w:tr>
      <w:tr w:rsidR="00254826" w:rsidTr="00254826">
        <w:trPr>
          <w:trHeight w:val="300"/>
          <w:trPrChange w:id="50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0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各種税金の支払い</w:t>
            </w:r>
          </w:p>
        </w:tc>
      </w:tr>
      <w:tr w:rsidR="00254826" w:rsidTr="00254826">
        <w:trPr>
          <w:trHeight w:val="300"/>
          <w:trPrChange w:id="51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1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その他の営業活動に関連する現金の支払い</w:t>
            </w:r>
          </w:p>
        </w:tc>
      </w:tr>
      <w:tr w:rsidR="00254826" w:rsidTr="00254826">
        <w:trPr>
          <w:trHeight w:val="300"/>
          <w:trPrChange w:id="52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2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(7)40 (2)</w:t>
            </w:r>
          </w:p>
        </w:tc>
      </w:tr>
      <w:tr w:rsidR="00254826" w:rsidTr="00254826">
        <w:trPr>
          <w:trHeight w:val="300"/>
          <w:trPrChange w:id="52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2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営業活動による現金流出小計</w:t>
            </w:r>
          </w:p>
        </w:tc>
      </w:tr>
      <w:tr w:rsidR="00254826" w:rsidTr="00254826">
        <w:trPr>
          <w:trHeight w:val="300"/>
          <w:trPrChange w:id="53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3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営業活動によるキャッシュ・フロー純額</w:t>
            </w:r>
          </w:p>
        </w:tc>
      </w:tr>
      <w:tr w:rsidR="00254826" w:rsidTr="00254826">
        <w:trPr>
          <w:trHeight w:val="300"/>
          <w:trPrChange w:id="53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3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二、投資活動によるキャッシュ・フロー：</w:t>
            </w:r>
          </w:p>
        </w:tc>
      </w:tr>
      <w:tr w:rsidR="00254826" w:rsidTr="00254826">
        <w:trPr>
          <w:trHeight w:val="300"/>
          <w:trPrChange w:id="5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4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投資収益の受取による現金</w:t>
            </w:r>
          </w:p>
        </w:tc>
      </w:tr>
      <w:tr w:rsidR="00254826" w:rsidTr="00254826">
        <w:trPr>
          <w:trHeight w:val="300"/>
          <w:trPrChange w:id="55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子会社およびその他の事業単位の処分による現金純額</w:t>
            </w:r>
          </w:p>
        </w:tc>
      </w:tr>
      <w:tr w:rsidR="00254826" w:rsidTr="00254826">
        <w:trPr>
          <w:trHeight w:val="300"/>
          <w:trPrChange w:id="55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5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投資活動による現金流入小計</w:t>
            </w:r>
          </w:p>
        </w:tc>
      </w:tr>
      <w:tr w:rsidR="00254826" w:rsidTr="00254826">
        <w:trPr>
          <w:trHeight w:val="300"/>
          <w:trPrChange w:id="55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投資による現金の支払い</w:t>
            </w:r>
          </w:p>
        </w:tc>
      </w:tr>
      <w:tr w:rsidR="00254826" w:rsidTr="00254826">
        <w:trPr>
          <w:trHeight w:val="300"/>
          <w:trPrChange w:id="56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6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子会社およびその他の事業単位の処分による現金純額</w:t>
            </w:r>
          </w:p>
        </w:tc>
      </w:tr>
      <w:tr w:rsidR="00254826" w:rsidTr="00254826">
        <w:trPr>
          <w:trHeight w:val="300"/>
          <w:trPrChange w:id="57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7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その他の投資活動に関連する現金の支払い</w:t>
            </w:r>
          </w:p>
        </w:tc>
      </w:tr>
      <w:tr w:rsidR="00254826" w:rsidTr="00254826">
        <w:trPr>
          <w:trHeight w:val="300"/>
          <w:trPrChange w:id="57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8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投資活動による現金流出小計</w:t>
            </w:r>
          </w:p>
        </w:tc>
      </w:tr>
      <w:tr w:rsidR="00254826" w:rsidTr="00254826">
        <w:trPr>
          <w:trHeight w:val="300"/>
          <w:trPrChange w:id="58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8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投資活動によるキャッシュ・フロー純額</w:t>
            </w:r>
          </w:p>
        </w:tc>
      </w:tr>
      <w:tr w:rsidR="00254826" w:rsidTr="00254826">
        <w:trPr>
          <w:trHeight w:val="300"/>
          <w:trPrChange w:id="59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9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三、財務活動によるキャッシュ・フロー：</w:t>
            </w:r>
          </w:p>
        </w:tc>
      </w:tr>
      <w:tr w:rsidR="00254826" w:rsidTr="00254826">
        <w:trPr>
          <w:trHeight w:val="300"/>
          <w:trPrChange w:id="59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9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うち：子会社が少数株主から受け入れた投資による現金</w:t>
            </w:r>
          </w:p>
        </w:tc>
      </w:tr>
      <w:tr w:rsidR="00254826" w:rsidTr="00254826">
        <w:trPr>
          <w:trHeight w:val="300"/>
          <w:trPrChange w:id="6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0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債券発行による現金</w:t>
            </w:r>
          </w:p>
        </w:tc>
      </w:tr>
      <w:tr w:rsidR="00254826" w:rsidTr="00254826">
        <w:trPr>
          <w:trHeight w:val="300"/>
          <w:trPrChange w:id="60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0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その他の財務活動に関連する現金の受取</w:t>
            </w:r>
          </w:p>
        </w:tc>
      </w:tr>
      <w:tr w:rsidR="00254826" w:rsidTr="00254826">
        <w:trPr>
          <w:trHeight w:val="300"/>
          <w:trPrChange w:id="61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1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(7)40(3)</w:t>
            </w:r>
          </w:p>
        </w:tc>
      </w:tr>
      <w:tr w:rsidR="00254826" w:rsidTr="00254826">
        <w:trPr>
          <w:trHeight w:val="300"/>
          <w:trPrChange w:id="61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1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財務活動による現金流入小計</w:t>
            </w:r>
          </w:p>
        </w:tc>
      </w:tr>
      <w:tr w:rsidR="00254826" w:rsidTr="00254826">
        <w:trPr>
          <w:trHeight w:val="300"/>
          <w:trPrChange w:id="62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2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54826" w:rsidTr="00254826">
        <w:trPr>
          <w:trHeight w:val="300"/>
          <w:trPrChange w:id="62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2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配当金、利益の分配または利息の返済による現金の支払い</w:t>
            </w:r>
          </w:p>
        </w:tc>
      </w:tr>
      <w:tr w:rsidR="00254826" w:rsidTr="00254826">
        <w:trPr>
          <w:trHeight w:val="300"/>
          <w:trPrChange w:id="63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3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うち：子会社が少数株主に支払った配当金、利益</w:t>
            </w:r>
          </w:p>
        </w:tc>
      </w:tr>
      <w:tr w:rsidR="00254826" w:rsidTr="00254826">
        <w:trPr>
          <w:trHeight w:val="300"/>
          <w:trPrChange w:id="64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4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54826" w:rsidTr="00254826">
        <w:trPr>
          <w:trHeight w:val="300"/>
          <w:trPrChange w:id="6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4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(7)40(4)</w:t>
            </w:r>
          </w:p>
        </w:tc>
      </w:tr>
      <w:tr w:rsidR="00254826" w:rsidTr="00254826">
        <w:trPr>
          <w:trHeight w:val="300"/>
          <w:trPrChange w:id="65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5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財務活動による現金流出小計</w:t>
            </w:r>
          </w:p>
        </w:tc>
      </w:tr>
      <w:tr w:rsidR="00254826" w:rsidTr="00254826">
        <w:trPr>
          <w:trHeight w:val="300"/>
          <w:trPrChange w:id="65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5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財務活動によるキャッシュ・フロー純額</w:t>
            </w:r>
          </w:p>
        </w:tc>
      </w:tr>
      <w:tr w:rsidR="00254826" w:rsidTr="00254826">
        <w:trPr>
          <w:trHeight w:val="300"/>
          <w:trPrChange w:id="66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6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四、為替変動が現金および現金同等物に与える影響</w:t>
            </w:r>
          </w:p>
        </w:tc>
      </w:tr>
      <w:tr w:rsidR="00254826" w:rsidTr="00254826">
        <w:trPr>
          <w:trHeight w:val="300"/>
          <w:trPrChange w:id="66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6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五、現金および現金同等物の純増加額</w:t>
            </w:r>
          </w:p>
        </w:tc>
      </w:tr>
      <w:tr w:rsidR="00254826" w:rsidTr="00254826">
        <w:trPr>
          <w:trHeight w:val="300"/>
          <w:trPrChange w:id="67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7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六、期末現金および現金同等物残高</w:t>
            </w:r>
          </w:p>
        </w:tc>
      </w:tr>
      <w:tr w:rsidR="00254826" w:rsidTr="00254826">
        <w:trPr>
          <w:trHeight w:val="300"/>
          <w:trPrChange w:id="67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7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連結株主資本等変動計算書</w:t>
            </w:r>
          </w:p>
        </w:tc>
      </w:tr>
      <w:tr w:rsidR="00254826" w:rsidTr="00254826">
        <w:trPr>
          <w:trHeight w:val="300"/>
          <w:trPrChange w:id="68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8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作成単位：利津県都市投資発展建設有限公司</w:t>
            </w:r>
          </w:p>
        </w:tc>
      </w:tr>
      <w:tr w:rsidR="00254826" w:rsidTr="00254826">
        <w:trPr>
          <w:trHeight w:val="300"/>
          <w:trPrChange w:id="68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8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54826" w:rsidTr="00254826">
        <w:trPr>
          <w:trHeight w:val="300"/>
          <w:trPrChange w:id="69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9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54826" w:rsidTr="00254826">
        <w:trPr>
          <w:trHeight w:val="300"/>
          <w:trPrChange w:id="69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9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本年金額</w:t>
            </w:r>
          </w:p>
        </w:tc>
      </w:tr>
      <w:tr w:rsidR="00254826" w:rsidTr="00254826">
        <w:trPr>
          <w:trHeight w:val="300"/>
          <w:trPrChange w:id="7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0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親会社株主帰属持分</w:t>
            </w:r>
          </w:p>
        </w:tc>
      </w:tr>
      <w:tr w:rsidR="00254826" w:rsidTr="00254826">
        <w:trPr>
          <w:trHeight w:val="300"/>
          <w:trPrChange w:id="70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0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株主資本合計</w:t>
            </w:r>
          </w:p>
        </w:tc>
      </w:tr>
      <w:tr w:rsidR="00254826" w:rsidTr="00254826">
        <w:trPr>
          <w:trHeight w:val="300"/>
          <w:trPrChange w:id="70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0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:rsidR="00254826" w:rsidTr="00254826">
        <w:trPr>
          <w:trHeight w:val="300"/>
          <w:trPrChange w:id="71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1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254826" w:rsidTr="00254826">
        <w:trPr>
          <w:trHeight w:val="300"/>
          <w:trPrChange w:id="71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1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繰越利益剰余金</w:t>
            </w:r>
          </w:p>
        </w:tc>
      </w:tr>
      <w:tr w:rsidR="00254826" w:rsidTr="00254826">
        <w:trPr>
          <w:trHeight w:val="300"/>
          <w:trPrChange w:id="72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2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一、前年度末残高</w:t>
            </w:r>
          </w:p>
        </w:tc>
      </w:tr>
      <w:tr w:rsidR="00254826" w:rsidTr="00254826">
        <w:trPr>
          <w:trHeight w:val="300"/>
          <w:trPrChange w:id="72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2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前期誤謬訂正</w:t>
            </w:r>
          </w:p>
        </w:tc>
      </w:tr>
      <w:tr w:rsidR="00254826" w:rsidTr="00254826">
        <w:trPr>
          <w:trHeight w:val="300"/>
          <w:trPrChange w:id="72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2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二、本年度期首残高</w:t>
            </w:r>
          </w:p>
        </w:tc>
      </w:tr>
      <w:tr w:rsidR="00254826" w:rsidTr="00254826">
        <w:trPr>
          <w:trHeight w:val="300"/>
          <w:trPrChange w:id="73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3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三、本年度増減変動額（減少は「－」で記入）</w:t>
            </w:r>
          </w:p>
        </w:tc>
      </w:tr>
      <w:tr w:rsidR="00254826" w:rsidTr="00254826">
        <w:trPr>
          <w:trHeight w:val="300"/>
          <w:trPrChange w:id="74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4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（二）株主の投入および資本の減少</w:t>
            </w:r>
          </w:p>
        </w:tc>
      </w:tr>
      <w:tr w:rsidR="00254826" w:rsidTr="00254826">
        <w:trPr>
          <w:trHeight w:val="300"/>
          <w:trPrChange w:id="7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4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2、特定準備金の利用</w:t>
            </w:r>
          </w:p>
        </w:tc>
      </w:tr>
      <w:tr w:rsidR="00254826" w:rsidTr="00254826">
        <w:trPr>
          <w:trHeight w:val="300"/>
          <w:trPrChange w:id="74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4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1、資本準備金から資本（または株式資本）への振替</w:t>
            </w:r>
          </w:p>
        </w:tc>
      </w:tr>
      <w:tr w:rsidR="00254826" w:rsidTr="00254826">
        <w:trPr>
          <w:trHeight w:val="300"/>
          <w:trPrChange w:id="75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5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4、確定給付制度変動額の繰越利益剰余金への振替</w:t>
            </w:r>
          </w:p>
        </w:tc>
      </w:tr>
      <w:tr w:rsidR="00254826" w:rsidTr="00254826">
        <w:trPr>
          <w:trHeight w:val="300"/>
          <w:trPrChange w:id="75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5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5、その他の包括利益の繰越利益剰余金への振替</w:t>
            </w:r>
          </w:p>
        </w:tc>
      </w:tr>
      <w:tr w:rsidR="00254826" w:rsidTr="00254826">
        <w:trPr>
          <w:trHeight w:val="300"/>
          <w:trPrChange w:id="76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6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54826" w:rsidTr="00254826">
        <w:trPr>
          <w:trHeight w:val="300"/>
          <w:trPrChange w:id="76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6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四、本年末残高</w:t>
            </w:r>
          </w:p>
        </w:tc>
      </w:tr>
      <w:tr w:rsidR="00254826" w:rsidTr="00254826">
        <w:trPr>
          <w:trHeight w:val="696"/>
          <w:trPrChange w:id="768" w:author="CCJK" w:date="2024-10-18T08:39:00Z">
            <w:trPr>
              <w:trHeight w:val="696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6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作成単位：利津県都市投資発展建設有限公司</w:t>
            </w:r>
          </w:p>
        </w:tc>
      </w:tr>
      <w:tr w:rsidR="00254826" w:rsidTr="00254826">
        <w:trPr>
          <w:trHeight w:val="300"/>
          <w:trPrChange w:id="77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7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54826" w:rsidTr="00254826">
        <w:trPr>
          <w:trHeight w:val="300"/>
          <w:trPrChange w:id="77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7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プロジェクト</w:t>
            </w:r>
          </w:p>
        </w:tc>
      </w:tr>
      <w:tr w:rsidR="00254826" w:rsidTr="00254826">
        <w:trPr>
          <w:trHeight w:val="300"/>
          <w:trPrChange w:id="78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8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本年金額</w:t>
            </w:r>
          </w:p>
        </w:tc>
      </w:tr>
      <w:tr w:rsidR="00254826" w:rsidTr="00254826">
        <w:trPr>
          <w:trHeight w:val="300"/>
          <w:trPrChange w:id="78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8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親会社株主帰属持分</w:t>
            </w:r>
          </w:p>
        </w:tc>
      </w:tr>
      <w:tr w:rsidR="00254826" w:rsidTr="00254826">
        <w:trPr>
          <w:trHeight w:val="300"/>
          <w:trPrChange w:id="78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8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株主資本合計</w:t>
            </w:r>
          </w:p>
        </w:tc>
      </w:tr>
      <w:tr w:rsidR="00254826" w:rsidTr="00254826">
        <w:trPr>
          <w:trHeight w:val="300"/>
          <w:trPrChange w:id="79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9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払込資本（または株式資本）</w:t>
            </w:r>
          </w:p>
        </w:tc>
      </w:tr>
      <w:tr w:rsidR="00254826" w:rsidTr="00254826">
        <w:trPr>
          <w:trHeight w:val="300"/>
          <w:trPrChange w:id="79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9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繰越利益剰余金</w:t>
            </w:r>
          </w:p>
        </w:tc>
      </w:tr>
      <w:tr w:rsidR="00254826" w:rsidTr="00254826">
        <w:trPr>
          <w:trHeight w:val="300"/>
          <w:trPrChange w:id="79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0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加：会計方針の変更</w:t>
            </w:r>
          </w:p>
        </w:tc>
      </w:tr>
      <w:tr w:rsidR="00254826" w:rsidTr="00254826">
        <w:trPr>
          <w:trHeight w:val="300"/>
          <w:trPrChange w:id="80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0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三、本年度増減変動額（減少は「－」で記入）</w:t>
            </w:r>
          </w:p>
        </w:tc>
      </w:tr>
      <w:tr w:rsidR="00254826" w:rsidTr="00254826">
        <w:trPr>
          <w:trHeight w:val="300"/>
          <w:trPrChange w:id="80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0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（一）包括利益合計</w:t>
            </w:r>
          </w:p>
        </w:tc>
      </w:tr>
      <w:tr w:rsidR="00254826" w:rsidTr="00254826">
        <w:trPr>
          <w:trHeight w:val="300"/>
          <w:trPrChange w:id="81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1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1、所有者からの普通株式の払込</w:t>
            </w:r>
          </w:p>
        </w:tc>
      </w:tr>
      <w:tr w:rsidR="00254826" w:rsidTr="00254826">
        <w:trPr>
          <w:trHeight w:val="300"/>
          <w:trPrChange w:id="81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1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2.その他の持分証券保有者からの資本投入</w:t>
            </w:r>
          </w:p>
        </w:tc>
      </w:tr>
      <w:tr w:rsidR="00254826" w:rsidTr="00254826">
        <w:trPr>
          <w:trHeight w:val="300"/>
          <w:trPrChange w:id="82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2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（三）特定準備金の積立と使用</w:t>
            </w:r>
          </w:p>
        </w:tc>
      </w:tr>
      <w:tr w:rsidR="00254826" w:rsidTr="00254826">
        <w:trPr>
          <w:trHeight w:val="90"/>
          <w:trPrChange w:id="824" w:author="CCJK" w:date="2024-10-18T08:39:00Z">
            <w:trPr>
              <w:trHeight w:val="9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2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2、特定準備金の利用</w:t>
            </w:r>
          </w:p>
        </w:tc>
      </w:tr>
      <w:tr w:rsidR="00254826" w:rsidTr="00254826">
        <w:trPr>
          <w:trHeight w:val="300"/>
          <w:trPrChange w:id="82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2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3、利益剰余金による損失補填</w:t>
            </w:r>
          </w:p>
        </w:tc>
      </w:tr>
      <w:tr w:rsidR="00254826" w:rsidTr="00254826">
        <w:trPr>
          <w:trHeight w:val="300"/>
          <w:trPrChange w:id="83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3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4、確定給付制度変動額の繰越利益剰余金への振替</w:t>
            </w:r>
          </w:p>
        </w:tc>
      </w:tr>
      <w:tr w:rsidR="00254826" w:rsidTr="00254826">
        <w:trPr>
          <w:trHeight w:val="300"/>
          <w:trPrChange w:id="83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3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組み合わせ1：政府機関、国有独資機関および関連会社グループ</w:t>
            </w:r>
          </w:p>
        </w:tc>
      </w:tr>
      <w:tr w:rsidR="00254826" w:rsidTr="00254826">
        <w:trPr>
          <w:trHeight w:val="300"/>
          <w:trPrChange w:id="84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(3)2023年12月31日現在の債務者別の売掛金上位数社:</w:t>
            </w:r>
          </w:p>
        </w:tc>
      </w:tr>
      <w:tr w:rsidR="00254826" w:rsidTr="00254826">
        <w:trPr>
          <w:trHeight w:val="300"/>
          <w:trPrChange w:id="84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4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未収入金およびその他</w:t>
            </w:r>
          </w:p>
        </w:tc>
      </w:tr>
      <w:tr w:rsidR="00254826" w:rsidTr="00254826">
        <w:trPr>
          <w:trHeight w:val="300"/>
          <w:trPrChange w:id="8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建物および土地資産</w:t>
            </w:r>
          </w:p>
        </w:tc>
      </w:tr>
      <w:tr w:rsidR="00254826" w:rsidTr="00254826">
        <w:trPr>
          <w:trHeight w:val="300"/>
          <w:trPrChange w:id="84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4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地域熱供給増強改修工事</w:t>
            </w:r>
          </w:p>
        </w:tc>
      </w:tr>
      <w:tr w:rsidR="00254826" w:rsidTr="00254826">
        <w:trPr>
          <w:trHeight w:val="300"/>
          <w:trPrChange w:id="84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市街地熱供給パイプライン敷設工事</w:t>
            </w:r>
          </w:p>
        </w:tc>
      </w:tr>
      <w:tr w:rsidR="00254826" w:rsidTr="00254826">
        <w:trPr>
          <w:trHeight w:val="300"/>
          <w:trPrChange w:id="85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5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2X58MW熱供給ボイラー環境システム改修プロジェクト</w:t>
            </w:r>
          </w:p>
        </w:tc>
      </w:tr>
      <w:tr w:rsidR="00254826" w:rsidTr="00254826">
        <w:trPr>
          <w:trHeight w:val="300"/>
          <w:trPrChange w:id="85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5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熱源工場煙突メンテナンス</w:t>
            </w:r>
          </w:p>
        </w:tc>
      </w:tr>
      <w:tr w:rsidR="00254826" w:rsidTr="00254826">
        <w:trPr>
          <w:trHeight w:val="300"/>
          <w:trPrChange w:id="85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5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津九路熱供給パイプライン南延長工事</w:t>
            </w:r>
          </w:p>
        </w:tc>
      </w:tr>
      <w:tr w:rsidR="00254826" w:rsidTr="00254826">
        <w:trPr>
          <w:trHeight w:val="300"/>
          <w:trPrChange w:id="85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5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水庫南路熱供給パイプライン接続工事</w:t>
            </w:r>
          </w:p>
        </w:tc>
      </w:tr>
      <w:tr w:rsidR="00254826" w:rsidTr="00254826">
        <w:trPr>
          <w:trHeight w:val="300"/>
          <w:trPrChange w:id="85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6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利津県市街地集中熱供給利三路、利一路パイプライン設置工事</w:t>
            </w:r>
          </w:p>
        </w:tc>
      </w:tr>
      <w:tr w:rsidR="00254826" w:rsidTr="00254826">
        <w:trPr>
          <w:trHeight w:val="300"/>
          <w:trPrChange w:id="86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6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鳳祥路熱供給パイプライン敷設工事</w:t>
            </w:r>
          </w:p>
        </w:tc>
      </w:tr>
      <w:tr w:rsidR="00254826" w:rsidTr="00254826">
        <w:trPr>
          <w:trHeight w:val="300"/>
          <w:trPrChange w:id="86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6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利二路パイプライン東延長工事</w:t>
            </w:r>
          </w:p>
        </w:tc>
      </w:tr>
      <w:tr w:rsidR="00254826" w:rsidTr="00254826">
        <w:trPr>
          <w:trHeight w:val="300"/>
          <w:trPrChange w:id="86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6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津二路熱供給パイプライン接続工事</w:t>
            </w:r>
          </w:p>
        </w:tc>
      </w:tr>
      <w:tr w:rsidR="00254826" w:rsidTr="00254826">
        <w:trPr>
          <w:trHeight w:val="300"/>
          <w:trPrChange w:id="86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6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東津渡</w:t>
            </w:r>
          </w:p>
        </w:tc>
      </w:tr>
      <w:tr w:rsidR="00254826" w:rsidTr="00254826">
        <w:trPr>
          <w:trHeight w:val="300"/>
          <w:trPrChange w:id="86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老朽団地熱供給改修</w:t>
            </w:r>
          </w:p>
        </w:tc>
      </w:tr>
      <w:tr w:rsidR="00254826" w:rsidTr="00254826">
        <w:trPr>
          <w:trHeight w:val="300"/>
          <w:trPrChange w:id="87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7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2021年博聞路熱供給パイプライン敷設</w:t>
            </w:r>
          </w:p>
        </w:tc>
      </w:tr>
      <w:tr w:rsidR="00254826" w:rsidTr="00254826">
        <w:trPr>
          <w:trHeight w:val="300"/>
          <w:trPrChange w:id="87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2021年水庫北路熱供給パイプライン敷設</w:t>
            </w:r>
          </w:p>
        </w:tc>
      </w:tr>
      <w:tr w:rsidR="00254826" w:rsidTr="00254826">
        <w:trPr>
          <w:trHeight w:val="300"/>
          <w:trPrChange w:id="87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7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津三路、一中駅一次網交換補償器</w:t>
            </w:r>
          </w:p>
        </w:tc>
      </w:tr>
      <w:tr w:rsidR="00254826" w:rsidTr="00254826">
        <w:trPr>
          <w:trHeight w:val="300"/>
          <w:trPrChange w:id="87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石炭貯蔵庫建設</w:t>
            </w:r>
          </w:p>
        </w:tc>
      </w:tr>
      <w:tr w:rsidR="00254826" w:rsidTr="00254826">
        <w:trPr>
          <w:trHeight w:val="300"/>
          <w:trPrChange w:id="87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零細工事設置プロジェクト</w:t>
            </w:r>
          </w:p>
        </w:tc>
      </w:tr>
      <w:tr w:rsidR="00254826" w:rsidTr="00254826">
        <w:trPr>
          <w:trHeight w:val="300"/>
          <w:trPrChange w:id="88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8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プロジェクト名</w:t>
            </w:r>
          </w:p>
        </w:tc>
      </w:tr>
      <w:tr w:rsidR="00254826" w:rsidTr="00254826">
        <w:trPr>
          <w:trHeight w:val="300"/>
          <w:trPrChange w:id="88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本年の企業結合による増加額</w:t>
            </w:r>
          </w:p>
        </w:tc>
      </w:tr>
      <w:tr w:rsidR="00254826" w:rsidTr="00254826">
        <w:trPr>
          <w:trHeight w:val="300"/>
          <w:trPrChange w:id="88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8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2X58MW熱供給ボイラー環境システム改修プロジェクト</w:t>
            </w:r>
          </w:p>
        </w:tc>
      </w:tr>
      <w:tr w:rsidR="00254826" w:rsidTr="00254826">
        <w:trPr>
          <w:trHeight w:val="300"/>
          <w:trPrChange w:id="88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（1）認識済みの繰延税金資産明細</w:t>
            </w:r>
          </w:p>
        </w:tc>
      </w:tr>
      <w:tr w:rsidR="00254826" w:rsidTr="00254826">
        <w:trPr>
          <w:trHeight w:val="300"/>
          <w:trPrChange w:id="89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（2）未認識の繰延税金資産明細</w:t>
            </w:r>
          </w:p>
        </w:tc>
      </w:tr>
      <w:tr w:rsidR="00254826" w:rsidTr="00254826">
        <w:trPr>
          <w:trHeight w:val="300"/>
          <w:trPrChange w:id="89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9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その他の通貨性資金 - 定期預金証書</w:t>
            </w:r>
          </w:p>
        </w:tc>
      </w:tr>
      <w:tr w:rsidR="00254826" w:rsidTr="00254826">
        <w:trPr>
          <w:trHeight w:val="300"/>
          <w:trPrChange w:id="89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定期預金証書借入質権制限</w:t>
            </w:r>
          </w:p>
        </w:tc>
      </w:tr>
      <w:tr w:rsidR="00254826" w:rsidTr="00254826">
        <w:trPr>
          <w:trHeight w:val="300"/>
          <w:trPrChange w:id="9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0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その他の通貨性資金 - 定期預金証書利息計上</w:t>
            </w:r>
          </w:p>
        </w:tc>
      </w:tr>
      <w:tr w:rsidR="00254826" w:rsidTr="00254826">
        <w:trPr>
          <w:trHeight w:val="648"/>
          <w:trPrChange w:id="904" w:author="CCJK" w:date="2024-10-18T08:39:00Z">
            <w:trPr>
              <w:trHeight w:val="648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0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棚卸資産－土地</w:t>
            </w:r>
          </w:p>
        </w:tc>
      </w:tr>
      <w:tr w:rsidR="00254826" w:rsidTr="00254826">
        <w:trPr>
          <w:trHeight w:val="300"/>
          <w:trPrChange w:id="90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0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借入金担保、債券逆保証担保により制限</w:t>
            </w:r>
          </w:p>
        </w:tc>
      </w:tr>
      <w:tr w:rsidR="00254826" w:rsidTr="00254826">
        <w:trPr>
          <w:trHeight w:val="300"/>
          <w:trPrChange w:id="91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1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19、未払従業員報酬</w:t>
            </w:r>
          </w:p>
        </w:tc>
      </w:tr>
      <w:tr w:rsidR="00254826" w:rsidTr="00254826">
        <w:trPr>
          <w:trHeight w:val="300"/>
          <w:trPrChange w:id="91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1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二、退職後給付－確定拠出制度</w:t>
            </w:r>
          </w:p>
        </w:tc>
      </w:tr>
      <w:tr w:rsidR="00254826" w:rsidTr="00254826">
        <w:trPr>
          <w:trHeight w:val="300"/>
          <w:trPrChange w:id="91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1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うち：医療保険料および出産保険料</w:t>
            </w:r>
          </w:p>
        </w:tc>
      </w:tr>
      <w:tr w:rsidR="00254826" w:rsidTr="00254826">
        <w:trPr>
          <w:trHeight w:val="300"/>
          <w:trPrChange w:id="91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2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（2）2023年12月31日現在、受取人別に集計した期末残高が比較的大きいその他の未払金状況：</w:t>
            </w:r>
          </w:p>
        </w:tc>
      </w:tr>
      <w:tr w:rsidR="00254826" w:rsidTr="00254826">
        <w:trPr>
          <w:trHeight w:val="300"/>
          <w:trPrChange w:id="92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2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一年内償還予定の社債【注記七、（25）1</w:t>
            </w:r>
          </w:p>
        </w:tc>
      </w:tr>
      <w:tr w:rsidR="00254826" w:rsidTr="00254826">
        <w:trPr>
          <w:trHeight w:val="300"/>
          <w:trPrChange w:id="92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2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一年内償還予定部分【注記七、22】</w:t>
            </w:r>
          </w:p>
        </w:tc>
      </w:tr>
      <w:tr w:rsidR="00254826" w:rsidTr="00254826">
        <w:trPr>
          <w:trHeight w:val="300"/>
          <w:trPrChange w:id="92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2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売掛金貸倒損失（損失は「－」で表示）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br w:type="page"/>
      </w:r>
    </w:p>
    <w:p>
      <w:pPr>
        <w:rPr>
          <w:lang w:eastAsia="zh-CN"/>
        </w:rPr>
      </w:pPr>
    </w:p>
    <w:sectPr w:rsidR="003468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separator/>
      </w:r>
    </w:p>
  </w:endnote>
  <w:endnote w:type="continuationSeparator" w:id="0">
    <w:p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separator/>
      </w:r>
    </w:p>
  </w:footnote>
  <w:footnote w:type="continuationSeparator" w:id="0">
    <w:p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trackRevisions/>
  <w:defaultTabStop w:val="720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VkOWViNTMyODBhYWI3MDljNDk4N2ZjNzE5YjQwZjMifQ=="/>
  </w:docVars>
  <w:rsids>
    <w:rsidRoot w:val="00F13D40"/>
    <w:rsid w:val="00000000"/>
    <w:rsid w:val="00254826"/>
    <w:rsid w:val="00346840"/>
    <w:rsid w:val="007A04F5"/>
    <w:rsid w:val="00F1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39B15"/>
  <w14:defaultImageDpi w14:val="0"/>
  <w15:docId w15:val="{7E51D29D-515B-424F-9CAC-F947B41D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/>
    <w:lsdException w:name="HTML Bottom of Form" w:uiPriority="99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uiPriority="99"/>
    <w:lsdException w:name="Outline List 2" w:uiPriority="99"/>
    <w:lsdException w:name="Outline List 3" w:uiPriority="99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Heading2">
    <w:name w:val="Heading #2_"/>
    <w:basedOn w:val="a0"/>
    <w:link w:val="Heading20"/>
    <w:uiPriority w:val="99"/>
    <w:unhideWhenUsed/>
    <w:locked/>
    <w:rPr>
      <w:rFonts w:ascii="宋体" w:eastAsia="宋体" w:cs="宋体"/>
      <w:lang w:val="zh-TW" w:eastAsia="zh-TW"/>
    </w:rPr>
  </w:style>
  <w:style w:type="character" w:styleId="a4">
    <w:name w:val="FollowedHyperlink"/>
    <w:basedOn w:val="a0"/>
    <w:uiPriority w:val="99"/>
    <w:unhideWhenUsed/>
    <w:rPr>
      <w:color w:val="800080"/>
      <w:u w:val="single"/>
    </w:rPr>
  </w:style>
  <w:style w:type="character" w:customStyle="1" w:styleId="Other">
    <w:name w:val="Other_"/>
    <w:basedOn w:val="a0"/>
    <w:link w:val="Other0"/>
    <w:uiPriority w:val="99"/>
    <w:unhideWhenUsed/>
    <w:qFormat/>
    <w:locked/>
    <w:rPr>
      <w:rFonts w:ascii="宋体" w:eastAsia="宋体" w:cs="宋体"/>
      <w:sz w:val="20"/>
      <w:szCs w:val="20"/>
      <w:lang w:val="zh-TW" w:eastAsia="zh-TW"/>
    </w:rPr>
  </w:style>
  <w:style w:type="paragraph" w:customStyle="1" w:styleId="xl84">
    <w:name w:val="xl84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eiryo UI" w:eastAsia="Meiryo UI" w:hAnsi="Meiryo UI"/>
      <w:color w:val="000000"/>
      <w:kern w:val="0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kern w:val="0"/>
    </w:rPr>
  </w:style>
  <w:style w:type="paragraph" w:customStyle="1" w:styleId="xl72">
    <w:name w:val="xl72"/>
    <w:basedOn w:val="a"/>
    <w:qFormat/>
    <w:pP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3">
    <w:name w:val="xl73"/>
    <w:basedOn w:val="a"/>
    <w:qFormat/>
    <w:pPr>
      <w:pBdr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font5">
    <w:name w:val="font5"/>
    <w:basedOn w:val="a"/>
    <w:qFormat/>
    <w:pPr>
      <w:spacing w:before="100" w:beforeAutospacing="1" w:after="100" w:afterAutospacing="1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font6">
    <w:name w:val="font6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font7">
    <w:name w:val="font7"/>
    <w:basedOn w:val="a"/>
    <w:qFormat/>
    <w:pPr>
      <w:spacing w:before="100" w:beforeAutospacing="1" w:after="100" w:afterAutospacing="1"/>
    </w:pPr>
    <w:rPr>
      <w:rFonts w:ascii="Meiryo UI" w:eastAsia="Meiryo UI" w:hAnsi="Meiryo UI"/>
      <w:color w:val="000000"/>
      <w:kern w:val="0"/>
      <w:sz w:val="20"/>
      <w:szCs w:val="20"/>
    </w:rPr>
  </w:style>
  <w:style w:type="paragraph" w:customStyle="1" w:styleId="xl88">
    <w:name w:val="xl88"/>
    <w:basedOn w:val="a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71">
    <w:name w:val="xl71"/>
    <w:basedOn w:val="a"/>
    <w:qFormat/>
    <w:pPr>
      <w:pBdr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66">
    <w:name w:val="xl66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67">
    <w:name w:val="xl67"/>
    <w:basedOn w:val="a"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16"/>
      <w:szCs w:val="16"/>
    </w:rPr>
  </w:style>
  <w:style w:type="paragraph" w:customStyle="1" w:styleId="xl68">
    <w:name w:val="xl68"/>
    <w:basedOn w:val="a"/>
    <w:qFormat/>
    <w:pPr>
      <w:pBdr>
        <w:top w:val="single" w:sz="8" w:space="0" w:color="000000"/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87">
    <w:name w:val="xl87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69">
    <w:name w:val="xl69"/>
    <w:basedOn w:val="a"/>
    <w:qFormat/>
    <w:pPr>
      <w:pBdr>
        <w:top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0">
    <w:name w:val="xl70"/>
    <w:basedOn w:val="a"/>
    <w:pPr>
      <w:pBdr>
        <w:top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4">
    <w:name w:val="xl74"/>
    <w:basedOn w:val="a"/>
    <w:pPr>
      <w:pBdr>
        <w:left w:val="single" w:sz="8" w:space="0" w:color="000000"/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5">
    <w:name w:val="xl75"/>
    <w:basedOn w:val="a"/>
    <w:qFormat/>
    <w:pPr>
      <w:pBdr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6">
    <w:name w:val="xl76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77">
    <w:name w:val="xl77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83">
    <w:name w:val="xl83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eiryo UI" w:eastAsia="Meiryo UI" w:hAnsi="Meiryo UI"/>
      <w:color w:val="000000"/>
      <w:kern w:val="0"/>
      <w:sz w:val="20"/>
      <w:szCs w:val="20"/>
    </w:rPr>
  </w:style>
  <w:style w:type="paragraph" w:customStyle="1" w:styleId="xl78">
    <w:name w:val="xl78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79">
    <w:name w:val="xl79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80">
    <w:name w:val="xl80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81">
    <w:name w:val="xl81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82">
    <w:name w:val="xl82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S Gothic" w:eastAsia="MS Gothic" w:hAnsi="MS Gothic"/>
      <w:color w:val="000000"/>
      <w:kern w:val="0"/>
      <w:sz w:val="20"/>
      <w:szCs w:val="20"/>
    </w:rPr>
  </w:style>
  <w:style w:type="paragraph" w:customStyle="1" w:styleId="xl85">
    <w:name w:val="xl85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Meiryo UI" w:eastAsia="Meiryo UI" w:hAnsi="Meiryo UI"/>
      <w:color w:val="000000"/>
      <w:kern w:val="0"/>
      <w:sz w:val="20"/>
      <w:szCs w:val="20"/>
    </w:rPr>
  </w:style>
  <w:style w:type="paragraph" w:customStyle="1" w:styleId="xl86">
    <w:name w:val="xl86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16"/>
      <w:szCs w:val="16"/>
    </w:rPr>
  </w:style>
  <w:style w:type="paragraph" w:customStyle="1" w:styleId="Heading20">
    <w:name w:val="Heading #2"/>
    <w:link w:val="Heading2"/>
    <w:uiPriority w:val="99"/>
    <w:unhideWhenUsed/>
    <w:pPr>
      <w:jc w:val="center"/>
      <w:outlineLvl w:val="1"/>
    </w:pPr>
    <w:rPr>
      <w:rFonts w:ascii="宋体" w:eastAsia="宋体" w:cs="宋体"/>
      <w:kern w:val="0"/>
      <w:sz w:val="24"/>
      <w:szCs w:val="24"/>
      <w:lang w:val="zh-TW" w:eastAsia="zh-TW"/>
    </w:rPr>
  </w:style>
  <w:style w:type="paragraph" w:customStyle="1" w:styleId="Other0">
    <w:name w:val="Other"/>
    <w:link w:val="Other"/>
    <w:uiPriority w:val="99"/>
    <w:unhideWhenUsed/>
    <w:qFormat/>
    <w:pPr>
      <w:spacing w:line="480" w:lineRule="auto"/>
      <w:ind w:firstLine="400"/>
    </w:pPr>
    <w:rPr>
      <w:rFonts w:ascii="宋体" w:eastAsia="宋体" w:cs="宋体"/>
      <w:kern w:val="0"/>
      <w:sz w:val="20"/>
      <w:szCs w:val="20"/>
      <w:lang w:val="zh-TW" w:eastAsia="zh-TW"/>
    </w:rPr>
  </w:style>
  <w:style w:type="paragraph" w:styleId="a5">
    <w:name w:val="Balloon Text"/>
    <w:basedOn w:val="a"/>
    <w:link w:val="a6"/>
    <w:semiHidden/>
    <w:unhideWhenUsed/>
    <w:rsid w:val="00254826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254826"/>
    <w:rPr>
      <w:rFonts w:eastAsia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Kattekota, Narasimha Swami</dc:creator>
  <cp:keywords/>
  <dc:description/>
  <cp:lastModifiedBy>CCJK</cp:lastModifiedBy>
  <cp:revision>3</cp:revision>
  <dcterms:created xsi:type="dcterms:W3CDTF">2024-10-18T00:39:00Z</dcterms:created>
  <dcterms:modified xsi:type="dcterms:W3CDTF">2024-10-18T00:39:00Z</dcterms:modified>
</cp:coreProperties>
</file>