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7476" w:type="dxa"/>
        <w:tblInd w:w="2" w:type="dxa"/>
        <w:tblLook w:val="04A0" w:firstRow="1" w:lastRow="0" w:firstColumn="1" w:lastColumn="0" w:noHBand="0" w:noVBand="1"/>
        <w:tblPrChange w:id="0" w:author="Acer" w:date="2024-10-18T01:32:00Z" w16du:dateUtc="2024-10-17T17:32:00Z">
          <w:tblPr>
            <w:tblW w:w="8044" w:type="dxa"/>
            <w:tblInd w:w="2" w:type="dxa"/>
            <w:tblLook w:val="04A0" w:firstRow="1" w:lastRow="0" w:firstColumn="1" w:lastColumn="0" w:noHBand="0" w:noVBand="1"/>
          </w:tblPr>
        </w:tblPrChange>
      </w:tblPr>
      <w:tblGrid>
        <w:gridCol w:w="7476"/>
        <w:tblGridChange w:id="1">
          <w:tblGrid>
            <w:gridCol w:w="108"/>
            <w:gridCol w:w="7368"/>
            <w:gridCol w:w="108"/>
          </w:tblGrid>
        </w:tblGridChange>
      </w:tblGrid>
      <w:tr w:rsidR="005F4CE4" w:rsidRPr="001E6609" w:rsidDel="005F4CE4" w14:paraId="0FF98BF6" w14:textId="77777777" w:rsidTr="005F4CE4">
        <w:trPr>
          <w:trHeight w:val="300"/>
          <w:del w:id="2" w:author="Acer" w:date="2024-10-18T01:32:00Z" w16du:dateUtc="2024-10-17T17:32:00Z"/>
          <w:trPrChange w:id="3" w:author="Acer" w:date="2024-10-18T01:32:00Z" w16du:dateUtc="2024-10-17T17:32:00Z">
            <w:trPr>
              <w:gridAfter w:val="0"/>
              <w:trHeight w:val="300"/>
            </w:trPr>
          </w:trPrChange>
        </w:trPr>
        <w:tc>
          <w:tcPr>
            <w:tcW w:w="7476" w:type="dxa"/>
            <w:tcBorders>
              <w:top w:val="single" w:sz="8" w:space="0" w:color="000000"/>
              <w:left w:val="nil"/>
              <w:bottom w:val="single" w:sz="8" w:space="0" w:color="000000"/>
              <w:right w:val="single" w:sz="8" w:space="0" w:color="000000"/>
            </w:tcBorders>
            <w:shd w:val="clear" w:color="000000" w:fill="F2F2F2"/>
            <w:vAlign w:val="center"/>
            <w:hideMark/>
            <w:tcPrChange w:id="4" w:author="Acer" w:date="2024-10-18T01:32:00Z" w16du:dateUtc="2024-10-17T17:32:00Z">
              <w:tcPr>
                <w:tcW w:w="7476" w:type="dxa"/>
                <w:gridSpan w:val="2"/>
                <w:tcBorders>
                  <w:top w:val="single" w:sz="8" w:space="0" w:color="000000"/>
                  <w:left w:val="nil"/>
                  <w:bottom w:val="single" w:sz="8" w:space="0" w:color="000000"/>
                  <w:right w:val="single" w:sz="8" w:space="0" w:color="000000"/>
                </w:tcBorders>
                <w:shd w:val="clear" w:color="000000" w:fill="F2F2F2"/>
                <w:vAlign w:val="center"/>
                <w:hideMark/>
              </w:tcPr>
            </w:tcPrChange>
          </w:tcPr>
          <w:p w14:paraId="04F43F2A" w14:textId="3C7EE181" w:rsidDel="005F4CE4">
            <w:pPr>
              <w:rPr>
                <w:del w:id="5" w:author="Acer" w:date="2024-10-18T01:32:00Z" w16du:dateUtc="2024-10-17T17:32:00Z"/>
                <w:b/>
                <w:bCs/>
                <w:color w:val="000000"/>
                <w:szCs w:val="20"/>
              </w:rPr>
            </w:pPr>
          </w:p>
        </w:tc>
      </w:tr>
      <w:tr w:rsidR="005F4CE4" w:rsidRPr="001E6609" w14:paraId="79544502" w14:textId="77777777" w:rsidTr="005F4CE4">
        <w:trPr>
          <w:trHeight w:val="300"/>
          <w:trPrChange w:id="7"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8"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049069B7" w14:textId="02B5B379">
            <w:pPr>
              <w:rPr>
                <w:color w:val="000000"/>
                <w:szCs w:val="20"/>
              </w:rPr>
            </w:pPr>
            <w:r>
              <w:rPr>
                <w:noProof/>
                <w:color w:val="000000"/>
              </w:rPr>
              <w:t xml:space="preserve">2024</w:t>
            </w:r>
            <w:r>
              <w:rPr>
                <w:rFonts w:ascii="Arial Unicode MS" w:eastAsia="Arial Unicode MS" w:hAnsi="Arial Unicode MS" w:cs="Arial Unicode MS"/>
                <w:noProof/>
                <w:color w:val="000000"/>
              </w:rPr>
              <w:t xml:space="preserve">年</w:t>
            </w:r>
            <w:r>
              <w:rPr>
                <w:noProof/>
                <w:color w:val="000000"/>
              </w:rPr>
              <w:t xml:space="preserve">6</w:t>
            </w:r>
            <w:r>
              <w:rPr>
                <w:rFonts w:ascii="Arial Unicode MS" w:eastAsia="Arial Unicode MS" w:hAnsi="Arial Unicode MS" w:cs="Arial Unicode MS"/>
                <w:noProof/>
                <w:color w:val="000000"/>
              </w:rPr>
              <w:t xml:space="preserve">月</w:t>
            </w:r>
            <w:r>
              <w:rPr>
                <w:noProof/>
                <w:color w:val="000000"/>
              </w:rPr>
              <w:t xml:space="preserve">30</w:t>
            </w:r>
            <w:r>
              <w:rPr>
                <w:rFonts w:ascii="Arial Unicode MS" w:eastAsia="Arial Unicode MS" w:hAnsi="Arial Unicode MS" w:cs="Arial Unicode MS"/>
                <w:noProof/>
                <w:color w:val="000000"/>
              </w:rPr>
              <w:t xml:space="preserve">日</w:t>
            </w:r>
          </w:p>
        </w:tc>
      </w:tr>
      <w:tr w:rsidR="005F4CE4" w:rsidRPr="001E6609" w14:paraId="7C038BB2" w14:textId="77777777" w:rsidTr="005F4CE4">
        <w:trPr>
          <w:trHeight w:val="300"/>
          <w:trPrChange w:id="12"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3"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598E517E" w14:textId="40AD830B">
            <w:pPr>
              <w:rPr>
                <w:color w:val="000000"/>
                <w:szCs w:val="20"/>
              </w:rPr>
            </w:pPr>
            <w:r>
              <w:rPr>
                <w:color w:val="000000"/>
              </w:rPr>
              <w:t xml:space="preserve">#</w:t>
            </w:r>
          </w:p>
        </w:tc>
      </w:tr>
      <w:tr w:rsidR="005F4CE4" w:rsidRPr="001E6609" w14:paraId="14FBA34F" w14:textId="77777777" w:rsidTr="005F4CE4">
        <w:trPr>
          <w:trHeight w:val="300"/>
          <w:trPrChange w:id="16"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7"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0E360D6F" w14:textId="769929EC">
            <w:pPr>
              <w:rPr>
                <w:rFonts w:ascii="Arial Unicode MS" w:eastAsia="Arial Unicode MS" w:hAnsi="Arial Unicode MS" w:cs="Arial Unicode MS"/>
                <w:color w:val="000000"/>
                <w:szCs w:val="20"/>
                <w:lang w:eastAsia="zh-CN"/>
              </w:rPr>
            </w:pPr>
            <w:r>
              <w:rPr>
                <w:color w:val="000000"/>
              </w:rPr>
              <w:t xml:space="preserve">作成単位：遂寧県开源投資有限公司</w:t>
            </w:r>
          </w:p>
        </w:tc>
      </w:tr>
      <w:tr w:rsidR="005F4CE4" w:rsidRPr="001E6609" w14:paraId="00C87D15" w14:textId="77777777" w:rsidTr="005F4CE4">
        <w:trPr>
          <w:trHeight w:val="300"/>
          <w:trPrChange w:id="20"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21"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75948AD1" w14:textId="6239E660">
            <w:pPr>
              <w:rPr>
                <w:rFonts w:ascii="Arial Unicode MS" w:eastAsia="Arial Unicode MS" w:hAnsi="Arial Unicode MS" w:cs="Arial Unicode MS" w:hint="eastAsia"/>
                <w:color w:val="000000"/>
                <w:szCs w:val="20"/>
                <w:lang w:eastAsia="zh-CN"/>
              </w:rPr>
            </w:pPr>
            <w:r>
              <w:rPr>
                <w:color w:val="000000"/>
              </w:rPr>
              <w:t xml:space="preserve">単位：元///通貨：人民元</w:t>
            </w:r>
          </w:p>
        </w:tc>
      </w:tr>
      <w:tr w:rsidR="005F4CE4" w:rsidRPr="001E6609" w14:paraId="2AE64FAE" w14:textId="77777777" w:rsidTr="005F4CE4">
        <w:trPr>
          <w:trHeight w:val="300"/>
          <w:trPrChange w:id="24"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25"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2B7D1CDC" w14:textId="61F0090E">
            <w:pPr>
              <w:rPr>
                <w:rFonts w:ascii="Arial Unicode MS" w:eastAsia="Arial Unicode MS" w:hAnsi="Arial Unicode MS" w:cs="Arial Unicode MS"/>
                <w:color w:val="000000"/>
                <w:szCs w:val="20"/>
                <w:lang w:eastAsia="zh-CN"/>
              </w:rPr>
            </w:pPr>
            <w:r>
              <w:rPr>
                <w:color w:val="000000"/>
              </w:rPr>
              <w:t xml:space="preserve">決済準備金</w:t>
            </w:r>
          </w:p>
        </w:tc>
      </w:tr>
      <w:tr w:rsidR="005F4CE4" w:rsidRPr="001E6609" w14:paraId="64DC4E49" w14:textId="77777777" w:rsidTr="005F4CE4">
        <w:trPr>
          <w:trHeight w:val="300"/>
          <w:trPrChange w:id="28"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29"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62CADAF8" w14:textId="77777777">
            <w:pPr>
              <w:rPr>
                <w:rFonts w:ascii="Arial Unicode MS" w:eastAsia="Arial Unicode MS" w:hAnsi="Arial Unicode MS" w:cs="Arial Unicode MS"/>
                <w:color w:val="000000"/>
                <w:szCs w:val="20"/>
              </w:rPr>
            </w:pPr>
            <w:r>
              <w:rPr>
                <w:color w:val="000000"/>
              </w:rPr>
              <w:t xml:space="preserve">貸付金</w:t>
            </w:r>
          </w:p>
        </w:tc>
      </w:tr>
      <w:tr w:rsidR="005F4CE4" w:rsidRPr="001E6609" w14:paraId="3B7143EC" w14:textId="77777777" w:rsidTr="005F4CE4">
        <w:trPr>
          <w:trHeight w:val="300"/>
          <w:trPrChange w:id="31"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32"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056C6287" w14:textId="3A4F8330">
            <w:pPr>
              <w:rPr>
                <w:rFonts w:ascii="Arial Unicode MS" w:eastAsia="Arial Unicode MS" w:hAnsi="Arial Unicode MS" w:cs="Arial Unicode MS"/>
                <w:color w:val="000000"/>
                <w:szCs w:val="20"/>
              </w:rPr>
            </w:pPr>
            <w:r>
              <w:rPr>
                <w:color w:val="000000"/>
              </w:rPr>
              <w:t xml:space="preserve">トレーディング金融資産</w:t>
            </w:r>
          </w:p>
        </w:tc>
      </w:tr>
      <w:tr w:rsidR="005F4CE4" w:rsidRPr="001E6609" w14:paraId="7855A758" w14:textId="77777777" w:rsidTr="005F4CE4">
        <w:trPr>
          <w:trHeight w:val="300"/>
          <w:trPrChange w:id="35"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36"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6C4F2266" w14:textId="77777777">
            <w:pPr>
              <w:rPr>
                <w:rFonts w:ascii="Arial Unicode MS" w:eastAsia="Arial Unicode MS" w:hAnsi="Arial Unicode MS" w:cs="Arial Unicode MS"/>
                <w:color w:val="000000"/>
                <w:szCs w:val="20"/>
              </w:rPr>
            </w:pPr>
            <w:r>
              <w:rPr>
                <w:color w:val="000000"/>
              </w:rPr>
              <w:t xml:space="preserve">未収保険料</w:t>
            </w:r>
          </w:p>
        </w:tc>
      </w:tr>
      <w:tr w:rsidR="005F4CE4" w:rsidRPr="001E6609" w14:paraId="3730B536" w14:textId="77777777" w:rsidTr="005F4CE4">
        <w:trPr>
          <w:trHeight w:val="300"/>
          <w:trPrChange w:id="38"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39"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23CF805C" w14:textId="77777777">
            <w:pPr>
              <w:rPr>
                <w:rFonts w:ascii="Arial Unicode MS" w:eastAsia="Arial Unicode MS" w:hAnsi="Arial Unicode MS" w:cs="Arial Unicode MS"/>
                <w:color w:val="000000"/>
                <w:szCs w:val="20"/>
              </w:rPr>
            </w:pPr>
            <w:r>
              <w:rPr>
                <w:color w:val="000000"/>
              </w:rPr>
              <w:t xml:space="preserve">未収再保険金</w:t>
            </w:r>
          </w:p>
        </w:tc>
      </w:tr>
      <w:tr w:rsidR="005F4CE4" w:rsidRPr="001E6609" w14:paraId="47ED5C9F" w14:textId="77777777" w:rsidTr="005F4CE4">
        <w:trPr>
          <w:trHeight w:val="300"/>
          <w:trPrChange w:id="41"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42"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624DF076" w14:textId="77777777">
            <w:pPr>
              <w:rPr>
                <w:rFonts w:ascii="Arial Unicode MS" w:eastAsia="Arial Unicode MS" w:hAnsi="Arial Unicode MS" w:cs="Arial Unicode MS"/>
                <w:color w:val="000000"/>
                <w:szCs w:val="20"/>
              </w:rPr>
            </w:pPr>
            <w:r>
              <w:rPr>
                <w:color w:val="000000"/>
              </w:rPr>
              <w:t xml:space="preserve">未収再保険契約準備金</w:t>
            </w:r>
          </w:p>
        </w:tc>
      </w:tr>
      <w:tr w:rsidR="005F4CE4" w:rsidRPr="001E6609" w14:paraId="6136A02D" w14:textId="77777777" w:rsidTr="005F4CE4">
        <w:trPr>
          <w:trHeight w:val="300"/>
          <w:trPrChange w:id="44"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45"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45764336" w14:textId="77777777">
            <w:pPr>
              <w:rPr>
                <w:rFonts w:ascii="Arial Unicode MS" w:eastAsia="Arial Unicode MS" w:hAnsi="Arial Unicode MS" w:cs="Arial Unicode MS"/>
                <w:color w:val="000000"/>
                <w:szCs w:val="20"/>
              </w:rPr>
            </w:pPr>
            <w:r>
              <w:rPr>
                <w:color w:val="000000"/>
              </w:rPr>
              <w:t xml:space="preserve">買戻し条件付金融資産</w:t>
            </w:r>
          </w:p>
        </w:tc>
      </w:tr>
      <w:tr w:rsidR="005F4CE4" w:rsidRPr="001E6609" w14:paraId="34E75307" w14:textId="77777777" w:rsidTr="005F4CE4">
        <w:trPr>
          <w:trHeight w:val="300"/>
          <w:trPrChange w:id="47"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48"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67015ED7" w14:textId="3C036C3C">
            <w:pPr>
              <w:rPr>
                <w:color w:val="000000"/>
                <w:szCs w:val="20"/>
              </w:rPr>
            </w:pPr>
            <w:r>
              <w:rPr>
                <w:noProof/>
                <w:color w:val="000000"/>
              </w:rPr>
              <w:t xml:space="preserve">貸</w:t>
            </w:r>
            <w:r>
              <w:rPr>
                <w:rFonts w:ascii="Arial Unicode MS" w:eastAsia="Arial Unicode MS" w:hAnsi="Arial Unicode MS" w:cs="Arial Unicode MS"/>
                <w:noProof/>
                <w:color w:val="000000"/>
              </w:rPr>
              <w:t xml:space="preserve">付金及び前渡金</w:t>
            </w:r>
          </w:p>
        </w:tc>
      </w:tr>
      <w:tr w:rsidR="005F4CE4" w:rsidRPr="001E6609" w14:paraId="6365DF82" w14:textId="77777777" w:rsidTr="005F4CE4">
        <w:trPr>
          <w:trHeight w:val="300"/>
          <w:trPrChange w:id="52"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53"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3D5E83D8" w14:textId="02DBEC46">
            <w:pPr>
              <w:rPr>
                <w:rFonts w:ascii="Arial Unicode MS" w:eastAsia="Arial Unicode MS" w:hAnsi="Arial Unicode MS" w:cs="Arial Unicode MS"/>
                <w:color w:val="000000"/>
                <w:szCs w:val="20"/>
              </w:rPr>
            </w:pPr>
            <w:r>
              <w:rPr>
                <w:color w:val="000000"/>
              </w:rPr>
              <w:t xml:space="preserve">その他の債権投資</w:t>
            </w:r>
          </w:p>
        </w:tc>
      </w:tr>
      <w:tr w:rsidR="005F4CE4" w:rsidRPr="001E6609" w14:paraId="61C0288A" w14:textId="77777777" w:rsidTr="005F4CE4">
        <w:trPr>
          <w:trHeight w:val="300"/>
          <w:trPrChange w:id="56"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57"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6683B965" w14:textId="5A5887E9">
            <w:pPr>
              <w:rPr>
                <w:rFonts w:ascii="Arial Unicode MS" w:eastAsia="Arial Unicode MS" w:hAnsi="Arial Unicode MS" w:cs="Arial Unicode MS"/>
                <w:color w:val="000000"/>
                <w:szCs w:val="20"/>
              </w:rPr>
            </w:pPr>
            <w:r>
              <w:rPr>
                <w:color w:val="000000"/>
              </w:rPr>
              <w:t xml:space="preserve">その他の持分証券投資</w:t>
            </w:r>
          </w:p>
        </w:tc>
      </w:tr>
      <w:tr w:rsidR="005F4CE4" w:rsidRPr="001E6609" w14:paraId="4F0940E2" w14:textId="77777777" w:rsidTr="005F4CE4">
        <w:trPr>
          <w:trHeight w:val="300"/>
          <w:trPrChange w:id="60"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61"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68557828" w14:textId="77777777">
            <w:pPr>
              <w:rPr>
                <w:rFonts w:ascii="Arial Unicode MS" w:eastAsia="Arial Unicode MS" w:hAnsi="Arial Unicode MS" w:cs="Arial Unicode MS"/>
                <w:color w:val="000000"/>
                <w:szCs w:val="20"/>
              </w:rPr>
            </w:pPr>
            <w:r>
              <w:rPr>
                <w:color w:val="000000"/>
              </w:rPr>
              <w:t xml:space="preserve">無形資産</w:t>
            </w:r>
          </w:p>
        </w:tc>
      </w:tr>
      <w:tr w:rsidR="005F4CE4" w:rsidRPr="001E6609" w14:paraId="7B76A29A" w14:textId="77777777" w:rsidTr="005F4CE4">
        <w:trPr>
          <w:trHeight w:val="300"/>
          <w:trPrChange w:id="63"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64"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0D3E2592" w14:textId="52E8CA3F">
            <w:pPr>
              <w:rPr>
                <w:rFonts w:ascii="Arial Unicode MS" w:eastAsia="Arial Unicode MS" w:hAnsi="Arial Unicode MS" w:cs="Arial Unicode MS"/>
                <w:color w:val="000000"/>
                <w:szCs w:val="20"/>
              </w:rPr>
            </w:pPr>
            <w:r>
              <w:rPr>
                <w:color w:val="000000"/>
              </w:rPr>
              <w:t xml:space="preserve">繰延費用</w:t>
            </w:r>
          </w:p>
        </w:tc>
      </w:tr>
      <w:tr w:rsidR="005F4CE4" w:rsidRPr="001E6609" w14:paraId="50549E4C" w14:textId="77777777" w:rsidTr="005F4CE4">
        <w:trPr>
          <w:trHeight w:val="300"/>
          <w:trPrChange w:id="67"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68"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37C7E3D3" w14:textId="5836FF4D">
            <w:pPr>
              <w:rPr>
                <w:rFonts w:ascii="Arial Unicode MS" w:eastAsia="Arial Unicode MS" w:hAnsi="Arial Unicode MS" w:cs="Arial Unicode MS"/>
                <w:color w:val="000000"/>
                <w:szCs w:val="20"/>
              </w:rPr>
            </w:pPr>
            <w:r>
              <w:rPr>
                <w:color w:val="000000"/>
              </w:rPr>
              <w:t xml:space="preserve">単位：元</w:t>
            </w:r>
          </w:p>
        </w:tc>
      </w:tr>
      <w:tr w:rsidR="005F4CE4" w:rsidRPr="001E6609" w14:paraId="2CC7ABE9" w14:textId="77777777" w:rsidTr="005F4CE4">
        <w:trPr>
          <w:trHeight w:val="300"/>
          <w:trPrChange w:id="71"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72"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7A5515D5" w14:textId="02146580">
            <w:pPr>
              <w:rPr>
                <w:rFonts w:ascii="Arial Unicode MS" w:eastAsia="Arial Unicode MS" w:hAnsi="Arial Unicode MS" w:cs="Arial Unicode MS"/>
                <w:color w:val="000000"/>
                <w:szCs w:val="20"/>
              </w:rPr>
            </w:pPr>
            <w:r>
              <w:rPr>
                <w:color w:val="000000"/>
              </w:rPr>
              <w:t xml:space="preserve">通貨：人民元</w:t>
            </w:r>
          </w:p>
        </w:tc>
      </w:tr>
      <w:tr w:rsidR="005F4CE4" w:rsidRPr="001E6609" w14:paraId="3A182CE4" w14:textId="77777777" w:rsidTr="005F4CE4">
        <w:trPr>
          <w:trHeight w:val="300"/>
          <w:trPrChange w:id="75"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76"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376B16AE" w14:textId="4BB9C122">
            <w:pPr>
              <w:rPr>
                <w:rFonts w:ascii="Arial Unicode MS" w:eastAsia="Arial Unicode MS" w:hAnsi="Arial Unicode MS" w:cs="Arial Unicode MS"/>
                <w:color w:val="000000"/>
                <w:szCs w:val="20"/>
              </w:rPr>
            </w:pPr>
            <w:r>
              <w:rPr>
                <w:color w:val="000000"/>
              </w:rPr>
              <w:t xml:space="preserve">流動負債：</w:t>
            </w:r>
          </w:p>
        </w:tc>
      </w:tr>
      <w:tr w:rsidR="005F4CE4" w:rsidRPr="001E6609" w14:paraId="5D6902B3" w14:textId="77777777" w:rsidTr="005F4CE4">
        <w:trPr>
          <w:trHeight w:val="300"/>
          <w:trPrChange w:id="79"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80"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3FF02A4B" w14:textId="1DBEEDA2">
            <w:pPr>
              <w:rPr>
                <w:rFonts w:ascii="Arial Unicode MS" w:eastAsia="Arial Unicode MS" w:hAnsi="Arial Unicode MS" w:cs="Arial Unicode MS"/>
                <w:color w:val="000000"/>
                <w:szCs w:val="20"/>
              </w:rPr>
            </w:pPr>
            <w:r>
              <w:rPr>
                <w:color w:val="000000"/>
              </w:rPr>
              <w:t xml:space="preserve">短期借入金</w:t>
            </w:r>
          </w:p>
        </w:tc>
      </w:tr>
      <w:tr w:rsidR="005F4CE4" w:rsidRPr="001E6609" w14:paraId="1235CE62" w14:textId="77777777" w:rsidTr="005F4CE4">
        <w:trPr>
          <w:trHeight w:val="300"/>
          <w:trPrChange w:id="83"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84"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39D80FA1" w14:textId="2E5EBD86">
            <w:pPr>
              <w:rPr>
                <w:rFonts w:ascii="Arial Unicode MS" w:eastAsia="Arial Unicode MS" w:hAnsi="Arial Unicode MS" w:cs="Arial Unicode MS"/>
                <w:color w:val="000000"/>
                <w:szCs w:val="20"/>
              </w:rPr>
            </w:pPr>
            <w:r>
              <w:rPr>
                <w:color w:val="000000"/>
              </w:rPr>
              <w:t xml:space="preserve">中央銀行借入金</w:t>
            </w:r>
          </w:p>
        </w:tc>
      </w:tr>
      <w:tr w:rsidR="005F4CE4" w:rsidRPr="001E6609" w14:paraId="44103350" w14:textId="77777777" w:rsidTr="005F4CE4">
        <w:trPr>
          <w:trHeight w:val="300"/>
          <w:trPrChange w:id="87"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88"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3BB9098F" w14:textId="6CD8155C">
            <w:pPr>
              <w:rPr>
                <w:rFonts w:ascii="Arial Unicode MS" w:eastAsia="Arial Unicode MS" w:hAnsi="Arial Unicode MS" w:cs="Arial Unicode MS"/>
                <w:color w:val="000000"/>
                <w:szCs w:val="20"/>
                <w:lang w:eastAsia="zh-CN"/>
              </w:rPr>
            </w:pPr>
            <w:r>
              <w:rPr>
                <w:color w:val="000000"/>
              </w:rPr>
              <w:t xml:space="preserve">借入金</w:t>
            </w:r>
          </w:p>
        </w:tc>
      </w:tr>
      <w:tr w:rsidR="005F4CE4" w:rsidRPr="001E6609" w14:paraId="06B21E34" w14:textId="77777777" w:rsidTr="005F4CE4">
        <w:trPr>
          <w:trHeight w:val="300"/>
          <w:trPrChange w:id="91"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92"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17832B25" w14:textId="335224C3">
            <w:pPr>
              <w:rPr>
                <w:rFonts w:ascii="Arial Unicode MS" w:eastAsia="Arial Unicode MS" w:hAnsi="Arial Unicode MS" w:cs="Arial Unicode MS"/>
                <w:color w:val="000000"/>
                <w:szCs w:val="20"/>
                <w:lang w:eastAsia="zh-CN"/>
              </w:rPr>
            </w:pPr>
            <w:r>
              <w:rPr>
                <w:color w:val="000000"/>
              </w:rPr>
              <w:t xml:space="preserve">トレーディング金融負債</w:t>
            </w:r>
          </w:p>
        </w:tc>
      </w:tr>
      <w:tr w:rsidR="005F4CE4" w:rsidRPr="001E6609" w14:paraId="62672A19" w14:textId="77777777" w:rsidTr="005F4CE4">
        <w:trPr>
          <w:trHeight w:val="300"/>
          <w:trPrChange w:id="95"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96"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20BEB622" w14:textId="59849D73">
            <w:pPr>
              <w:rPr>
                <w:rFonts w:ascii="Arial Unicode MS" w:eastAsia="Arial Unicode MS" w:hAnsi="Arial Unicode MS" w:cs="Arial Unicode MS"/>
                <w:color w:val="000000"/>
                <w:szCs w:val="20"/>
              </w:rPr>
            </w:pPr>
            <w:r>
              <w:rPr>
                <w:color w:val="000000"/>
              </w:rPr>
              <w:t xml:space="preserve">デリバティブ金融負債</w:t>
            </w:r>
          </w:p>
        </w:tc>
      </w:tr>
      <w:tr w:rsidR="005F4CE4" w:rsidRPr="001E6609" w14:paraId="0770A98D" w14:textId="77777777" w:rsidTr="005F4CE4">
        <w:trPr>
          <w:trHeight w:val="300"/>
          <w:trPrChange w:id="99"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00"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2BF70852" w14:textId="6274FECB">
            <w:pPr>
              <w:rPr>
                <w:rFonts w:ascii="Arial Unicode MS" w:eastAsia="Arial Unicode MS" w:hAnsi="Arial Unicode MS" w:cs="Arial Unicode MS"/>
                <w:color w:val="000000"/>
                <w:szCs w:val="20"/>
                <w:lang w:eastAsia="zh-CN"/>
              </w:rPr>
            </w:pPr>
            <w:r>
              <w:rPr>
                <w:color w:val="000000"/>
              </w:rPr>
              <w:t xml:space="preserve">契約負債</w:t>
            </w:r>
          </w:p>
        </w:tc>
      </w:tr>
      <w:tr w:rsidR="005F4CE4" w:rsidRPr="001E6609" w14:paraId="5DB001D9" w14:textId="77777777" w:rsidTr="005F4CE4">
        <w:trPr>
          <w:trHeight w:val="300"/>
          <w:trPrChange w:id="103"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04"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1620A557" w14:textId="0F5E7B23">
            <w:pPr>
              <w:rPr>
                <w:rFonts w:ascii="Arial Unicode MS" w:eastAsia="Arial Unicode MS" w:hAnsi="Arial Unicode MS" w:cs="Arial Unicode MS"/>
                <w:color w:val="000000"/>
                <w:szCs w:val="20"/>
              </w:rPr>
            </w:pPr>
            <w:r>
              <w:rPr>
                <w:color w:val="000000"/>
              </w:rPr>
              <w:t xml:space="preserve">売戻し条件付金融資産</w:t>
            </w:r>
          </w:p>
        </w:tc>
      </w:tr>
      <w:tr w:rsidR="005F4CE4" w:rsidRPr="001E6609" w14:paraId="2961FB7E" w14:textId="77777777" w:rsidTr="005F4CE4">
        <w:trPr>
          <w:trHeight w:val="300"/>
          <w:trPrChange w:id="108"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09"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74EE0DE1" w14:textId="77777777">
            <w:pPr>
              <w:rPr>
                <w:rFonts w:ascii="Arial Unicode MS" w:eastAsia="Arial Unicode MS" w:hAnsi="Arial Unicode MS" w:cs="Arial Unicode MS"/>
                <w:color w:val="000000"/>
                <w:szCs w:val="20"/>
              </w:rPr>
            </w:pPr>
            <w:r>
              <w:rPr>
                <w:color w:val="000000"/>
              </w:rPr>
              <w:t xml:space="preserve">預金及び他行預け金</w:t>
            </w:r>
          </w:p>
        </w:tc>
      </w:tr>
      <w:tr w:rsidR="005F4CE4" w:rsidRPr="001E6609" w14:paraId="0726AE17" w14:textId="77777777" w:rsidTr="005F4CE4">
        <w:trPr>
          <w:trHeight w:val="300"/>
          <w:trPrChange w:id="111"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12"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424EB5DE" w14:textId="77777777">
            <w:pPr>
              <w:rPr>
                <w:rFonts w:ascii="Arial Unicode MS" w:eastAsia="Arial Unicode MS" w:hAnsi="Arial Unicode MS" w:cs="Arial Unicode MS"/>
                <w:color w:val="000000"/>
                <w:szCs w:val="20"/>
              </w:rPr>
            </w:pPr>
            <w:r>
              <w:rPr>
                <w:color w:val="000000"/>
              </w:rPr>
              <w:t xml:space="preserve">証券売買受託金</w:t>
            </w:r>
          </w:p>
        </w:tc>
      </w:tr>
      <w:tr w:rsidR="005F4CE4" w:rsidRPr="001E6609" w14:paraId="347B056F" w14:textId="77777777" w:rsidTr="005F4CE4">
        <w:trPr>
          <w:trHeight w:val="300"/>
          <w:trPrChange w:id="114"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15"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52D89200" w14:textId="6603EB37">
            <w:pPr>
              <w:rPr>
                <w:rFonts w:ascii="Arial Unicode MS" w:eastAsia="Arial Unicode MS" w:hAnsi="Arial Unicode MS" w:cs="Arial Unicode MS"/>
                <w:color w:val="000000"/>
                <w:szCs w:val="20"/>
              </w:rPr>
            </w:pPr>
            <w:r>
              <w:rPr>
                <w:color w:val="000000"/>
              </w:rPr>
              <w:t xml:space="preserve">証券引受受託金</w:t>
            </w:r>
          </w:p>
        </w:tc>
      </w:tr>
      <w:tr w:rsidR="005F4CE4" w:rsidRPr="001E6609" w14:paraId="38C25E6B" w14:textId="77777777" w:rsidTr="005F4CE4">
        <w:trPr>
          <w:trHeight w:val="300"/>
          <w:trPrChange w:id="119"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20"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16A45F81" w14:textId="58DA6A5A">
            <w:pPr>
              <w:rPr>
                <w:rFonts w:ascii="Arial Unicode MS" w:eastAsia="Arial Unicode MS" w:hAnsi="Arial Unicode MS" w:cs="Arial Unicode MS"/>
                <w:color w:val="000000"/>
                <w:szCs w:val="20"/>
              </w:rPr>
            </w:pPr>
            <w:r>
              <w:rPr>
                <w:color w:val="000000"/>
              </w:rPr>
              <w:t xml:space="preserve">未払従業員給与</w:t>
            </w:r>
          </w:p>
        </w:tc>
      </w:tr>
      <w:tr w:rsidR="005F4CE4" w:rsidRPr="001E6609" w14:paraId="53BA7B9E" w14:textId="77777777" w:rsidTr="005F4CE4">
        <w:trPr>
          <w:trHeight w:val="300"/>
          <w:trPrChange w:id="123"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24"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6CE6E5CF" w14:textId="60C70EF0">
            <w:pPr>
              <w:rPr>
                <w:rFonts w:ascii="Arial Unicode MS" w:eastAsia="Arial Unicode MS" w:hAnsi="Arial Unicode MS" w:cs="Arial Unicode MS"/>
                <w:color w:val="000000"/>
                <w:szCs w:val="20"/>
              </w:rPr>
            </w:pPr>
            <w:r>
              <w:rPr>
                <w:color w:val="000000"/>
              </w:rPr>
              <w:t xml:space="preserve">うち：未払利息</w:t>
            </w:r>
          </w:p>
        </w:tc>
      </w:tr>
      <w:tr w:rsidR="005F4CE4" w:rsidRPr="001E6609" w14:paraId="33BE9E84" w14:textId="77777777" w:rsidTr="005F4CE4">
        <w:trPr>
          <w:trHeight w:val="300"/>
          <w:trPrChange w:id="127"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28"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117F20C5" w14:textId="17F826A5">
            <w:pPr>
              <w:rPr>
                <w:rFonts w:ascii="Arial Unicode MS" w:eastAsia="Arial Unicode MS" w:hAnsi="Arial Unicode MS" w:cs="Arial Unicode MS"/>
                <w:color w:val="000000"/>
                <w:szCs w:val="20"/>
              </w:rPr>
            </w:pPr>
            <w:r>
              <w:rPr>
                <w:color w:val="000000"/>
              </w:rPr>
              <w:t xml:space="preserve">未払手数料及びコミッション</w:t>
            </w:r>
          </w:p>
        </w:tc>
      </w:tr>
      <w:tr w:rsidR="005F4CE4" w:rsidRPr="001E6609" w14:paraId="2E1AE71A" w14:textId="77777777" w:rsidTr="005F4CE4">
        <w:trPr>
          <w:trHeight w:val="300"/>
          <w:trPrChange w:id="132"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33"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0A27D4D6" w14:textId="628F5E5A">
            <w:pPr>
              <w:rPr>
                <w:rFonts w:ascii="Arial Unicode MS" w:eastAsia="Arial Unicode MS" w:hAnsi="Arial Unicode MS" w:cs="Arial Unicode MS"/>
                <w:color w:val="000000"/>
                <w:szCs w:val="20"/>
                <w:lang w:eastAsia="zh-CN"/>
              </w:rPr>
            </w:pPr>
            <w:r>
              <w:rPr>
                <w:color w:val="000000"/>
              </w:rPr>
              <w:t xml:space="preserve">未払再保険金</w:t>
            </w:r>
          </w:p>
        </w:tc>
      </w:tr>
      <w:tr w:rsidR="005F4CE4" w:rsidRPr="001E6609" w14:paraId="365B9D71" w14:textId="77777777" w:rsidTr="005F4CE4">
        <w:trPr>
          <w:trHeight w:val="300"/>
          <w:trPrChange w:id="137"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38"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520128EB" w14:textId="54016D5D">
            <w:pPr>
              <w:rPr>
                <w:rFonts w:ascii="Arial Unicode MS" w:eastAsia="Arial Unicode MS" w:hAnsi="Arial Unicode MS" w:cs="Arial Unicode MS"/>
                <w:color w:val="000000"/>
                <w:szCs w:val="20"/>
                <w:lang w:eastAsia="zh-CN"/>
              </w:rPr>
            </w:pPr>
            <w:r>
              <w:rPr>
                <w:color w:val="000000"/>
              </w:rPr>
              <w:t xml:space="preserve">売却目的保有負債</w:t>
            </w:r>
          </w:p>
        </w:tc>
      </w:tr>
      <w:tr w:rsidR="005F4CE4" w:rsidRPr="001E6609" w14:paraId="4E4C95F9" w14:textId="77777777" w:rsidTr="005F4CE4">
        <w:trPr>
          <w:trHeight w:val="300"/>
          <w:trPrChange w:id="141"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42"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52D2FD28" w14:textId="5BE013EB">
            <w:pPr>
              <w:rPr>
                <w:rFonts w:ascii="Arial Unicode MS" w:eastAsia="Arial Unicode MS" w:hAnsi="Arial Unicode MS" w:cs="Arial Unicode MS"/>
                <w:color w:val="000000"/>
                <w:szCs w:val="20"/>
                <w:lang w:eastAsia="zh-CN"/>
              </w:rPr>
            </w:pPr>
            <w:r>
              <w:rPr>
                <w:color w:val="000000"/>
              </w:rPr>
              <w:t xml:space="preserve">一年内償還非流動負債</w:t>
            </w:r>
          </w:p>
        </w:tc>
      </w:tr>
      <w:tr w:rsidR="005F4CE4" w:rsidRPr="001E6609" w14:paraId="096776EB" w14:textId="77777777" w:rsidTr="005F4CE4">
        <w:trPr>
          <w:trHeight w:val="300"/>
          <w:trPrChange w:id="145"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46"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1FD1B2B7" w14:textId="04A9AE7E">
            <w:pPr>
              <w:rPr>
                <w:rFonts w:ascii="Arial Unicode MS" w:eastAsia="Arial Unicode MS" w:hAnsi="Arial Unicode MS" w:cs="Arial Unicode MS"/>
                <w:color w:val="000000"/>
                <w:szCs w:val="20"/>
                <w:lang w:eastAsia="zh-CN"/>
              </w:rPr>
            </w:pPr>
            <w:r>
              <w:rPr>
                <w:color w:val="000000"/>
              </w:rPr>
              <w:t xml:space="preserve">非流動負債：</w:t>
            </w:r>
          </w:p>
        </w:tc>
      </w:tr>
      <w:tr w:rsidR="005F4CE4" w:rsidRPr="001E6609" w14:paraId="22E7D85B" w14:textId="77777777" w:rsidTr="005F4CE4">
        <w:trPr>
          <w:trHeight w:val="300"/>
          <w:trPrChange w:id="149"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50"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6723B912" w14:textId="77777777">
            <w:pPr>
              <w:rPr>
                <w:rFonts w:ascii="Arial Unicode MS" w:eastAsia="Arial Unicode MS" w:hAnsi="Arial Unicode MS" w:cs="Arial Unicode MS"/>
                <w:color w:val="000000"/>
                <w:szCs w:val="20"/>
                <w:lang w:eastAsia="zh-CN"/>
              </w:rPr>
            </w:pPr>
            <w:r>
              <w:rPr>
                <w:color w:val="000000"/>
              </w:rPr>
              <w:t xml:space="preserve">保険契約準備金</w:t>
            </w:r>
          </w:p>
        </w:tc>
      </w:tr>
      <w:tr w:rsidR="005F4CE4" w:rsidRPr="001E6609" w14:paraId="180AFCFB" w14:textId="77777777" w:rsidTr="005F4CE4">
        <w:trPr>
          <w:trHeight w:val="300"/>
          <w:trPrChange w:id="152"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53"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1B6F3BF9" w14:textId="2B185516">
            <w:pPr>
              <w:rPr>
                <w:rFonts w:ascii="Arial Unicode MS" w:eastAsia="Arial Unicode MS" w:hAnsi="Arial Unicode MS" w:cs="Arial Unicode MS"/>
                <w:color w:val="000000"/>
                <w:szCs w:val="20"/>
                <w:lang w:eastAsia="zh-CN"/>
              </w:rPr>
            </w:pPr>
            <w:r>
              <w:rPr>
                <w:color w:val="000000"/>
              </w:rPr>
              <w:t xml:space="preserve">永久劣後債</w:t>
            </w:r>
          </w:p>
        </w:tc>
      </w:tr>
      <w:tr w:rsidR="005F4CE4" w:rsidRPr="001E6609" w14:paraId="45BB3D1D" w14:textId="77777777" w:rsidTr="005F4CE4">
        <w:trPr>
          <w:trHeight w:val="300"/>
          <w:trPrChange w:id="156"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57"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7588CA99" w14:textId="23963478">
            <w:pPr>
              <w:rPr>
                <w:rFonts w:ascii="Arial Unicode MS" w:eastAsia="Arial Unicode MS" w:hAnsi="Arial Unicode MS" w:cs="Arial Unicode MS"/>
                <w:color w:val="000000"/>
                <w:szCs w:val="20"/>
                <w:lang w:eastAsia="zh-CN"/>
              </w:rPr>
            </w:pPr>
            <w:r>
              <w:rPr>
                <w:color w:val="000000"/>
              </w:rPr>
              <w:t xml:space="preserve">リース負債</w:t>
            </w:r>
          </w:p>
        </w:tc>
      </w:tr>
      <w:tr w:rsidR="005F4CE4" w:rsidRPr="001E6609" w14:paraId="30AE0BCB" w14:textId="77777777" w:rsidTr="005F4CE4">
        <w:trPr>
          <w:trHeight w:val="300"/>
          <w:trPrChange w:id="162"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63"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7E1CD4AC" w14:textId="6A120725">
            <w:pPr>
              <w:rPr>
                <w:rFonts w:ascii="Arial Unicode MS" w:eastAsia="Arial Unicode MS" w:hAnsi="Arial Unicode MS" w:cs="Arial Unicode MS"/>
                <w:color w:val="000000"/>
                <w:szCs w:val="20"/>
                <w:lang w:eastAsia="zh-CN"/>
              </w:rPr>
            </w:pPr>
            <w:r>
              <w:rPr>
                <w:color w:val="000000"/>
              </w:rPr>
              <w:t xml:space="preserve">長期未払従業員給与</w:t>
            </w:r>
          </w:p>
        </w:tc>
      </w:tr>
      <w:tr w:rsidR="005F4CE4" w:rsidRPr="001E6609" w14:paraId="3428FA70" w14:textId="77777777" w:rsidTr="005F4CE4">
        <w:trPr>
          <w:trHeight w:val="300"/>
          <w:trPrChange w:id="166"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67"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524F1B1F" w14:textId="480AB6DA">
            <w:pPr>
              <w:rPr>
                <w:rFonts w:ascii="Arial Unicode MS" w:eastAsia="Arial Unicode MS" w:hAnsi="Arial Unicode MS" w:cs="Arial Unicode MS"/>
                <w:color w:val="000000"/>
                <w:szCs w:val="20"/>
                <w:lang w:eastAsia="zh-CN"/>
              </w:rPr>
            </w:pPr>
            <w:r>
              <w:rPr>
                <w:color w:val="000000"/>
              </w:rPr>
              <w:t xml:space="preserve">繰延収益</w:t>
            </w:r>
          </w:p>
        </w:tc>
      </w:tr>
      <w:tr w:rsidR="005F4CE4" w:rsidRPr="001E6609" w14:paraId="79166FB5" w14:textId="77777777" w:rsidTr="005F4CE4">
        <w:trPr>
          <w:trHeight w:val="300"/>
          <w:trPrChange w:id="170"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71"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15FCCD3A" w14:textId="024822BF">
            <w:pPr>
              <w:rPr>
                <w:rFonts w:ascii="Arial Unicode MS" w:eastAsia="Arial Unicode MS" w:hAnsi="Arial Unicode MS" w:cs="Arial Unicode MS"/>
                <w:color w:val="000000"/>
                <w:szCs w:val="20"/>
                <w:lang w:eastAsia="zh-CN"/>
              </w:rPr>
            </w:pPr>
            <w:r>
              <w:rPr>
                <w:color w:val="000000"/>
              </w:rPr>
              <w:t xml:space="preserve">その他の非流動負債</w:t>
            </w:r>
          </w:p>
        </w:tc>
      </w:tr>
      <w:tr w:rsidR="005F4CE4" w:rsidRPr="001E6609" w14:paraId="2CF2560F" w14:textId="77777777" w:rsidTr="005F4CE4">
        <w:trPr>
          <w:trHeight w:val="300"/>
          <w:trPrChange w:id="174"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75"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61D2089B" w14:textId="1A72E67C">
            <w:pPr>
              <w:rPr>
                <w:rFonts w:ascii="Arial Unicode MS" w:eastAsia="Arial Unicode MS" w:hAnsi="Arial Unicode MS" w:cs="Arial Unicode MS"/>
                <w:color w:val="000000"/>
                <w:szCs w:val="20"/>
                <w:lang w:eastAsia="zh-CN"/>
              </w:rPr>
            </w:pPr>
            <w:r>
              <w:rPr>
                <w:color w:val="000000"/>
              </w:rPr>
              <w:t xml:space="preserve">非流動負債合計</w:t>
            </w:r>
          </w:p>
        </w:tc>
      </w:tr>
      <w:tr w:rsidR="005F4CE4" w:rsidRPr="001E6609" w14:paraId="41C156A5" w14:textId="77777777" w:rsidTr="005F4CE4">
        <w:trPr>
          <w:trHeight w:val="300"/>
          <w:trPrChange w:id="178"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79"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06FCF260" w14:textId="2A0936FD">
            <w:pPr>
              <w:rPr>
                <w:rFonts w:ascii="Arial Unicode MS" w:eastAsia="Arial Unicode MS" w:hAnsi="Arial Unicode MS" w:cs="Arial Unicode MS"/>
                <w:color w:val="000000"/>
                <w:szCs w:val="20"/>
                <w:lang w:eastAsia="zh-CN"/>
              </w:rPr>
            </w:pPr>
            <w:r>
              <w:rPr>
                <w:color w:val="000000"/>
              </w:rPr>
              <w:t xml:space="preserve">所有者権益（又は株主権益）：</w:t>
            </w:r>
          </w:p>
        </w:tc>
      </w:tr>
      <w:tr w:rsidR="005F4CE4" w:rsidRPr="001E6609" w14:paraId="38C8A650" w14:textId="77777777" w:rsidTr="005F4CE4">
        <w:trPr>
          <w:trHeight w:val="300"/>
          <w:trPrChange w:id="182"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83"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12248062" w14:textId="30D6DF79">
            <w:pPr>
              <w:rPr>
                <w:rFonts w:ascii="Arial Unicode MS" w:eastAsia="Arial Unicode MS" w:hAnsi="Arial Unicode MS" w:cs="Arial Unicode MS"/>
                <w:color w:val="000000"/>
                <w:szCs w:val="20"/>
                <w:lang w:eastAsia="zh-CN"/>
              </w:rPr>
            </w:pPr>
            <w:r>
              <w:rPr>
                <w:color w:val="000000"/>
              </w:rPr>
              <w:t xml:space="preserve">払込資本（又は資本金）</w:t>
            </w:r>
          </w:p>
        </w:tc>
      </w:tr>
      <w:tr w:rsidR="005F4CE4" w:rsidRPr="001E6609" w14:paraId="737DD231" w14:textId="77777777" w:rsidTr="005F4CE4">
        <w:trPr>
          <w:trHeight w:val="300"/>
          <w:trPrChange w:id="186"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87"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3567BFB6" w14:textId="2B24C254">
            <w:pPr>
              <w:rPr>
                <w:rFonts w:ascii="Arial Unicode MS" w:eastAsia="Arial Unicode MS" w:hAnsi="Arial Unicode MS" w:cs="Arial Unicode MS"/>
                <w:color w:val="000000"/>
                <w:szCs w:val="20"/>
                <w:lang w:eastAsia="zh-CN"/>
              </w:rPr>
            </w:pPr>
            <w:r>
              <w:rPr>
                <w:color w:val="000000"/>
              </w:rPr>
              <w:t xml:space="preserve">その他の持分金融商品</w:t>
            </w:r>
          </w:p>
        </w:tc>
      </w:tr>
      <w:tr w:rsidR="005F4CE4" w:rsidRPr="001E6609" w14:paraId="22282AF1" w14:textId="77777777" w:rsidTr="005F4CE4">
        <w:trPr>
          <w:trHeight w:val="300"/>
          <w:trPrChange w:id="190"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91"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35A29A21" w14:textId="5169B8D9">
            <w:pPr>
              <w:rPr>
                <w:rFonts w:ascii="Arial Unicode MS" w:eastAsia="Arial Unicode MS" w:hAnsi="Arial Unicode MS" w:cs="Arial Unicode MS"/>
                <w:color w:val="000000"/>
                <w:szCs w:val="20"/>
                <w:lang w:eastAsia="zh-CN"/>
              </w:rPr>
            </w:pPr>
            <w:r>
              <w:rPr>
                <w:color w:val="000000"/>
              </w:rPr>
              <w:t xml:space="preserve">永久劣後債</w:t>
            </w:r>
          </w:p>
        </w:tc>
      </w:tr>
      <w:tr w:rsidR="005F4CE4" w:rsidRPr="001E6609" w14:paraId="1DE08548" w14:textId="77777777" w:rsidTr="005F4CE4">
        <w:trPr>
          <w:trHeight w:val="300"/>
          <w:trPrChange w:id="194"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95"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0B464F1B" w14:textId="63429891">
            <w:pPr>
              <w:rPr>
                <w:rFonts w:ascii="Arial Unicode MS" w:eastAsia="Arial Unicode MS" w:hAnsi="Arial Unicode MS" w:cs="Arial Unicode MS"/>
                <w:color w:val="000000"/>
                <w:szCs w:val="20"/>
                <w:lang w:eastAsia="zh-CN"/>
              </w:rPr>
            </w:pPr>
            <w:r>
              <w:rPr>
                <w:color w:val="000000"/>
              </w:rPr>
              <w:t xml:space="preserve">その他の包括利益</w:t>
            </w:r>
          </w:p>
        </w:tc>
      </w:tr>
      <w:tr w:rsidR="005F4CE4" w:rsidRPr="001E6609" w14:paraId="2C83AABD" w14:textId="77777777" w:rsidTr="005F4CE4">
        <w:trPr>
          <w:trHeight w:val="300"/>
          <w:trPrChange w:id="198"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99"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6677B7B0" w14:textId="6C1B358F">
            <w:pPr>
              <w:rPr>
                <w:rFonts w:ascii="Arial Unicode MS" w:eastAsia="Arial Unicode MS" w:hAnsi="Arial Unicode MS" w:cs="Arial Unicode MS"/>
                <w:color w:val="000000"/>
                <w:szCs w:val="20"/>
                <w:lang w:eastAsia="zh-CN"/>
              </w:rPr>
            </w:pPr>
            <w:r>
              <w:rPr>
                <w:color w:val="000000"/>
              </w:rPr>
              <w:t xml:space="preserve">剰余金</w:t>
            </w:r>
          </w:p>
        </w:tc>
      </w:tr>
      <w:tr w:rsidR="005F4CE4" w:rsidRPr="001E6609" w14:paraId="5F048617" w14:textId="77777777" w:rsidTr="005F4CE4">
        <w:trPr>
          <w:trHeight w:val="300"/>
          <w:trPrChange w:id="202"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203"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11D60951" w14:textId="77777777">
            <w:pPr>
              <w:rPr>
                <w:rFonts w:ascii="Arial Unicode MS" w:eastAsia="Arial Unicode MS" w:hAnsi="Arial Unicode MS" w:cs="Arial Unicode MS"/>
                <w:color w:val="000000"/>
                <w:szCs w:val="20"/>
                <w:lang w:eastAsia="zh-CN"/>
              </w:rPr>
            </w:pPr>
            <w:r>
              <w:rPr>
                <w:color w:val="000000"/>
              </w:rPr>
              <w:t xml:space="preserve">一般リスク準備金</w:t>
            </w:r>
          </w:p>
        </w:tc>
      </w:tr>
      <w:tr w:rsidR="005F4CE4" w:rsidRPr="001E6609" w14:paraId="543A4549" w14:textId="77777777" w:rsidTr="005F4CE4">
        <w:trPr>
          <w:trHeight w:val="300"/>
          <w:trPrChange w:id="208"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209"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4805135A" w14:textId="33F33FC5">
            <w:pPr>
              <w:rPr>
                <w:rFonts w:ascii="Arial Unicode MS" w:eastAsia="Arial Unicode MS" w:hAnsi="Arial Unicode MS" w:cs="Arial Unicode MS"/>
                <w:color w:val="000000"/>
                <w:szCs w:val="20"/>
                <w:lang w:eastAsia="zh-CN"/>
              </w:rPr>
            </w:pPr>
            <w:r>
              <w:rPr>
                <w:color w:val="000000"/>
              </w:rPr>
              <w:t xml:space="preserve">親会社所有者権益（又は株主権益）合計</w:t>
            </w:r>
          </w:p>
        </w:tc>
      </w:tr>
      <w:tr w:rsidR="005F4CE4" w:rsidRPr="001E6609" w14:paraId="348DC8E5" w14:textId="77777777" w:rsidTr="005F4CE4">
        <w:trPr>
          <w:trHeight w:val="300"/>
          <w:trPrChange w:id="214"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215"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1E7192D1" w14:textId="28C1147A">
            <w:pPr>
              <w:rPr>
                <w:rFonts w:ascii="Arial Unicode MS" w:eastAsia="Arial Unicode MS" w:hAnsi="Arial Unicode MS" w:cs="Arial Unicode MS"/>
                <w:color w:val="000000"/>
                <w:szCs w:val="20"/>
                <w:lang w:eastAsia="zh-CN"/>
              </w:rPr>
            </w:pPr>
            <w:r>
              <w:rPr>
                <w:color w:val="000000"/>
              </w:rPr>
              <w:t xml:space="preserve">少数株主権益</w:t>
            </w:r>
          </w:p>
        </w:tc>
      </w:tr>
      <w:tr w:rsidR="005F4CE4" w:rsidRPr="001E6609" w14:paraId="3B39261D" w14:textId="77777777" w:rsidTr="005F4CE4">
        <w:trPr>
          <w:trHeight w:val="300"/>
          <w:trPrChange w:id="218"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219"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242DA456" w14:textId="2732F4FC">
            <w:pPr>
              <w:rPr>
                <w:rFonts w:ascii="Arial Unicode MS" w:eastAsia="Arial Unicode MS" w:hAnsi="Arial Unicode MS" w:cs="Arial Unicode MS"/>
                <w:color w:val="000000"/>
                <w:szCs w:val="20"/>
                <w:lang w:eastAsia="zh-CN"/>
              </w:rPr>
            </w:pPr>
            <w:r>
              <w:rPr>
                <w:color w:val="000000"/>
              </w:rPr>
              <w:t xml:space="preserve">所有者権益（又は株主権益）合計</w:t>
            </w:r>
          </w:p>
        </w:tc>
      </w:tr>
      <w:tr w:rsidR="005F4CE4" w:rsidRPr="001E6609" w14:paraId="106EC8C2" w14:textId="77777777" w:rsidTr="005F4CE4">
        <w:trPr>
          <w:trHeight w:val="300"/>
          <w:trPrChange w:id="222"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223"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05C7D62D" w14:textId="79A764DF">
            <w:pPr>
              <w:rPr>
                <w:rFonts w:ascii="Arial Unicode MS" w:eastAsia="Arial Unicode MS" w:hAnsi="Arial Unicode MS" w:cs="Arial Unicode MS"/>
                <w:color w:val="000000"/>
                <w:szCs w:val="20"/>
                <w:lang w:eastAsia="zh-CN"/>
              </w:rPr>
            </w:pPr>
            <w:r>
              <w:rPr>
                <w:color w:val="000000"/>
              </w:rPr>
              <w:t xml:space="preserve">負債及び所有者権益（又は株主権益）合計</w:t>
            </w:r>
          </w:p>
        </w:tc>
      </w:tr>
      <w:tr w:rsidR="005F4CE4" w:rsidRPr="001E6609" w14:paraId="61FA3546" w14:textId="77777777" w:rsidTr="005F4CE4">
        <w:trPr>
          <w:trHeight w:val="300"/>
          <w:trPrChange w:id="228"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229"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181EDA35" w14:textId="60AB09D2">
            <w:pPr>
              <w:rPr>
                <w:rFonts w:ascii="Arial Unicode MS" w:eastAsia="Arial Unicode MS" w:hAnsi="Arial Unicode MS" w:cs="Arial Unicode MS"/>
                <w:color w:val="000000"/>
                <w:szCs w:val="20"/>
                <w:lang w:eastAsia="zh-CN"/>
              </w:rPr>
            </w:pPr>
            <w:r>
              <w:rPr>
                <w:color w:val="000000"/>
              </w:rPr>
              <w:t xml:space="preserve">連結損益計算書</w:t>
            </w:r>
          </w:p>
        </w:tc>
      </w:tr>
      <w:tr w:rsidR="005F4CE4" w:rsidRPr="001E6609" w14:paraId="6C8C6ABC" w14:textId="77777777" w:rsidTr="005F4CE4">
        <w:trPr>
          <w:trHeight w:val="300"/>
          <w:trPrChange w:id="232"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233"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1BD3D7F2" w14:textId="3377621E">
            <w:pPr>
              <w:rPr>
                <w:rFonts w:ascii="Arial Unicode MS" w:eastAsia="Arial Unicode MS" w:hAnsi="Arial Unicode MS" w:cs="Arial Unicode MS"/>
                <w:color w:val="000000"/>
                <w:szCs w:val="20"/>
                <w:lang w:eastAsia="zh-CN"/>
              </w:rPr>
            </w:pPr>
            <w:r>
              <w:rPr>
                <w:color w:val="000000"/>
              </w:rPr>
              <w:t xml:space="preserve">作成単位：遂寧県开源投資有限公司</w:t>
            </w:r>
          </w:p>
        </w:tc>
      </w:tr>
      <w:tr w:rsidR="005F4CE4" w:rsidRPr="001E6609" w14:paraId="7CCC4EB9" w14:textId="77777777" w:rsidTr="005F4CE4">
        <w:trPr>
          <w:trHeight w:val="300"/>
          <w:trPrChange w:id="238"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239"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0C9D5E9A" w14:textId="57AB068E">
            <w:pPr>
              <w:rPr>
                <w:rFonts w:ascii="Arial Unicode MS" w:eastAsia="Arial Unicode MS" w:hAnsi="Arial Unicode MS" w:cs="Arial Unicode MS"/>
                <w:color w:val="000000"/>
                <w:szCs w:val="20"/>
                <w:lang w:eastAsia="zh-CN"/>
              </w:rPr>
            </w:pPr>
            <w:r>
              <w:rPr>
                <w:color w:val="000000"/>
              </w:rPr>
              <w:t xml:space="preserve">単位：元</w:t>
            </w:r>
          </w:p>
        </w:tc>
      </w:tr>
      <w:tr w:rsidR="005F4CE4" w:rsidRPr="001E6609" w14:paraId="20C4FE0E" w14:textId="77777777" w:rsidTr="005F4CE4">
        <w:trPr>
          <w:trHeight w:val="300"/>
          <w:trPrChange w:id="243"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244"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09FDCE11" w14:textId="573CCCE0">
            <w:pPr>
              <w:rPr>
                <w:rFonts w:ascii="Arial Unicode MS" w:eastAsia="Arial Unicode MS" w:hAnsi="Arial Unicode MS" w:cs="Arial Unicode MS"/>
                <w:color w:val="000000"/>
                <w:szCs w:val="20"/>
                <w:lang w:eastAsia="zh-CN"/>
              </w:rPr>
            </w:pPr>
            <w:r>
              <w:rPr>
                <w:color w:val="000000"/>
              </w:rPr>
              <w:t xml:space="preserve">通貨：人民元</w:t>
            </w:r>
          </w:p>
        </w:tc>
      </w:tr>
      <w:tr w:rsidR="005F4CE4" w:rsidRPr="001E6609" w14:paraId="2B2CC9DF" w14:textId="77777777" w:rsidTr="005F4CE4">
        <w:trPr>
          <w:trHeight w:val="300"/>
          <w:trPrChange w:id="247"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248"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4FD63AA5" w14:textId="73667C3E">
            <w:pPr>
              <w:rPr>
                <w:rFonts w:ascii="Arial Unicode MS" w:eastAsia="Arial Unicode MS" w:hAnsi="Arial Unicode MS" w:cs="Arial Unicode MS"/>
                <w:color w:val="000000"/>
                <w:szCs w:val="20"/>
                <w:lang w:eastAsia="zh-CN"/>
              </w:rPr>
            </w:pPr>
            <w:r>
              <w:rPr>
                <w:color w:val="000000"/>
              </w:rPr>
              <w:t xml:space="preserve">注記</w:t>
            </w:r>
          </w:p>
        </w:tc>
      </w:tr>
      <w:tr w:rsidR="005F4CE4" w:rsidRPr="001E6609" w14:paraId="7C987766" w14:textId="77777777" w:rsidTr="005F4CE4">
        <w:trPr>
          <w:trHeight w:val="300"/>
          <w:trPrChange w:id="251"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252"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43AF03E1" w14:textId="2FEC0C44">
            <w:pPr>
              <w:rPr>
                <w:rFonts w:ascii="Arial Unicode MS" w:eastAsia="Arial Unicode MS" w:hAnsi="Arial Unicode MS" w:cs="Arial Unicode MS"/>
                <w:color w:val="000000"/>
                <w:szCs w:val="20"/>
                <w:lang w:eastAsia="zh-CN"/>
              </w:rPr>
            </w:pPr>
            <w:r>
              <w:rPr>
                <w:color w:val="000000"/>
              </w:rPr>
              <w:t xml:space="preserve">一</w:t>
            </w:r>
            <w:r>
              <w:rPr>
                <w:color w:val="000000"/>
                <w:rPrChange w:id="253" w:author="Acer" w:date="2024-10-18T01:31:00Z" w16du:dateUtc="2024-10-17T17:31:00Z">
                  <w:rPr>
                    <w:rFonts w:ascii="Meiryo UI" w:eastAsia="Meiryo UI" w:hAnsi="Meiryo UI" w:cs="Arial Unicode MS" w:hint="eastAsia"/>
                    <w:color w:val="000000"/>
                    <w:szCs w:val="20"/>
                  </w:rPr>
                </w:rPrChange>
              </w:rPr>
              <w:t xml:space="preserve">、</w:t>
            </w:r>
            <w:r>
              <w:rPr>
                <w:color w:val="000000"/>
                <w:rPrChange w:id="255" w:author="Acer" w:date="2024-10-18T01:31:00Z" w16du:dateUtc="2024-10-17T17:31:00Z">
                  <w:rPr>
                    <w:rFonts w:ascii="微软雅黑" w:eastAsia="微软雅黑" w:hAnsi="微软雅黑" w:cs="微软雅黑" w:hint="eastAsia"/>
                    <w:color w:val="000000"/>
                    <w:szCs w:val="20"/>
                    <w:lang w:eastAsia="zh-CN"/>
                  </w:rPr>
                </w:rPrChange>
              </w:rPr>
              <w:t xml:space="preserve">営業</w:t>
            </w:r>
            <w:r>
              <w:rPr>
                <w:color w:val="000000"/>
              </w:rPr>
              <w:t xml:space="preserve">総収益</w:t>
            </w:r>
          </w:p>
        </w:tc>
      </w:tr>
      <w:tr w:rsidR="005F4CE4" w:rsidRPr="001E6609" w14:paraId="1E4F96B3" w14:textId="77777777" w:rsidTr="005F4CE4">
        <w:trPr>
          <w:trHeight w:val="300"/>
          <w:trPrChange w:id="257"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258"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51DAFFB5" w14:textId="0940C97A">
            <w:pPr>
              <w:rPr>
                <w:rFonts w:ascii="Arial Unicode MS" w:eastAsia="Arial Unicode MS" w:hAnsi="Arial Unicode MS" w:cs="Arial Unicode MS"/>
                <w:color w:val="000000"/>
                <w:szCs w:val="20"/>
                <w:lang w:eastAsia="zh-CN"/>
              </w:rPr>
            </w:pPr>
            <w:r>
              <w:rPr>
                <w:color w:val="000000"/>
              </w:rPr>
              <w:t xml:space="preserve">うち：営業収益</w:t>
            </w:r>
          </w:p>
        </w:tc>
      </w:tr>
      <w:tr w:rsidR="005F4CE4" w:rsidRPr="001E6609" w14:paraId="7B78B6C3" w14:textId="77777777" w:rsidTr="005F4CE4">
        <w:trPr>
          <w:trHeight w:val="300"/>
          <w:trPrChange w:id="261"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262"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4F4FB263" w14:textId="72DCCAA8">
            <w:pPr>
              <w:rPr>
                <w:rFonts w:ascii="Arial Unicode MS" w:eastAsia="Arial Unicode MS" w:hAnsi="Arial Unicode MS" w:cs="Arial Unicode MS"/>
                <w:color w:val="000000"/>
                <w:szCs w:val="20"/>
                <w:lang w:eastAsia="zh-CN"/>
              </w:rPr>
            </w:pPr>
            <w:r>
              <w:rPr>
                <w:color w:val="000000"/>
              </w:rPr>
              <w:t xml:space="preserve">受取利息</w:t>
            </w:r>
          </w:p>
        </w:tc>
      </w:tr>
      <w:tr w:rsidR="005F4CE4" w:rsidRPr="001E6609" w14:paraId="3C5595F1" w14:textId="77777777" w:rsidTr="005F4CE4">
        <w:trPr>
          <w:trHeight w:val="300"/>
          <w:trPrChange w:id="265"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266"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1684A3D1" w14:textId="77DF1476">
            <w:pPr>
              <w:rPr>
                <w:rFonts w:ascii="Arial Unicode MS" w:eastAsia="Arial Unicode MS" w:hAnsi="Arial Unicode MS" w:cs="Arial Unicode MS"/>
                <w:color w:val="000000"/>
                <w:szCs w:val="20"/>
                <w:lang w:eastAsia="zh-CN"/>
              </w:rPr>
            </w:pPr>
            <w:r>
              <w:rPr>
                <w:color w:val="000000"/>
              </w:rPr>
              <w:t xml:space="preserve">正味収入保険料</w:t>
            </w:r>
          </w:p>
        </w:tc>
      </w:tr>
      <w:tr w:rsidR="005F4CE4" w:rsidRPr="001E6609" w14:paraId="75479CE3" w14:textId="77777777" w:rsidTr="005F4CE4">
        <w:trPr>
          <w:trHeight w:val="300"/>
          <w:trPrChange w:id="269"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270"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7863D5C6" w14:textId="588EB62E">
            <w:pPr>
              <w:rPr>
                <w:rFonts w:ascii="Arial Unicode MS" w:eastAsia="Arial Unicode MS" w:hAnsi="Arial Unicode MS" w:cs="Arial Unicode MS"/>
                <w:color w:val="000000"/>
                <w:szCs w:val="20"/>
                <w:lang w:eastAsia="zh-CN"/>
              </w:rPr>
            </w:pPr>
            <w:r>
              <w:rPr>
                <w:color w:val="000000"/>
              </w:rPr>
              <w:t xml:space="preserve">手数料及びコミッション収入</w:t>
            </w:r>
          </w:p>
        </w:tc>
      </w:tr>
      <w:tr w:rsidR="005F4CE4" w:rsidRPr="001E6609" w14:paraId="798C4C23" w14:textId="77777777" w:rsidTr="005F4CE4">
        <w:trPr>
          <w:trHeight w:val="300"/>
          <w:trPrChange w:id="274"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275"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4D4C8109" w14:textId="55890873">
            <w:pPr>
              <w:rPr>
                <w:rFonts w:ascii="Arial Unicode MS" w:eastAsia="Arial Unicode MS" w:hAnsi="Arial Unicode MS" w:cs="Arial Unicode MS"/>
                <w:color w:val="000000"/>
                <w:szCs w:val="20"/>
                <w:lang w:eastAsia="zh-CN"/>
              </w:rPr>
            </w:pPr>
            <w:r>
              <w:rPr>
                <w:color w:val="000000"/>
              </w:rPr>
              <w:t xml:space="preserve">二</w:t>
            </w:r>
            <w:r>
              <w:rPr>
                <w:color w:val="000000"/>
                <w:rPrChange w:id="276" w:author="Acer" w:date="2024-10-18T01:31:00Z" w16du:dateUtc="2024-10-17T17:31:00Z">
                  <w:rPr>
                    <w:rFonts w:ascii="Meiryo UI" w:eastAsia="Meiryo UI" w:hAnsi="Meiryo UI" w:cs="Arial Unicode MS" w:hint="eastAsia"/>
                    <w:color w:val="000000"/>
                    <w:szCs w:val="20"/>
                  </w:rPr>
                </w:rPrChange>
              </w:rPr>
              <w:t xml:space="preserve">、</w:t>
            </w:r>
            <w:r>
              <w:rPr>
                <w:color w:val="000000"/>
              </w:rPr>
              <w:t xml:space="preserve">営業総コスト</w:t>
            </w:r>
          </w:p>
        </w:tc>
      </w:tr>
      <w:tr w:rsidR="005F4CE4" w:rsidRPr="001E6609" w14:paraId="3CFCAB34" w14:textId="77777777" w:rsidTr="005F4CE4">
        <w:trPr>
          <w:trHeight w:val="300"/>
          <w:trPrChange w:id="279"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280"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5D569A65" w14:textId="7EBC937E">
            <w:pPr>
              <w:rPr>
                <w:rFonts w:ascii="Arial Unicode MS" w:eastAsia="Arial Unicode MS" w:hAnsi="Arial Unicode MS" w:cs="Arial Unicode MS"/>
                <w:color w:val="000000"/>
                <w:szCs w:val="20"/>
                <w:lang w:eastAsia="zh-CN"/>
              </w:rPr>
            </w:pPr>
            <w:r>
              <w:rPr>
                <w:color w:val="000000"/>
              </w:rPr>
              <w:t xml:space="preserve">うち：売上原価</w:t>
            </w:r>
          </w:p>
        </w:tc>
      </w:tr>
      <w:tr w:rsidR="005F4CE4" w:rsidRPr="001E6609" w14:paraId="0104084E" w14:textId="77777777" w:rsidTr="005F4CE4">
        <w:trPr>
          <w:trHeight w:val="300"/>
          <w:trPrChange w:id="284"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285"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04A18319" w14:textId="1402DDCB">
            <w:pPr>
              <w:rPr>
                <w:rFonts w:ascii="Arial Unicode MS" w:eastAsia="Arial Unicode MS" w:hAnsi="Arial Unicode MS" w:cs="Arial Unicode MS"/>
                <w:color w:val="000000"/>
                <w:szCs w:val="20"/>
                <w:lang w:eastAsia="zh-CN"/>
              </w:rPr>
            </w:pPr>
            <w:r>
              <w:rPr>
                <w:color w:val="000000"/>
              </w:rPr>
              <w:t xml:space="preserve">支払利息</w:t>
            </w:r>
          </w:p>
        </w:tc>
      </w:tr>
      <w:tr w:rsidR="005F4CE4" w:rsidRPr="001E6609" w14:paraId="5A534B03" w14:textId="77777777" w:rsidTr="005F4CE4">
        <w:trPr>
          <w:trHeight w:val="300"/>
          <w:trPrChange w:id="289"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290"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4CB5BFCD" w14:textId="156BE8DF">
            <w:pPr>
              <w:rPr>
                <w:rFonts w:ascii="Arial Unicode MS" w:eastAsia="Arial Unicode MS" w:hAnsi="Arial Unicode MS" w:cs="Arial Unicode MS"/>
                <w:color w:val="000000"/>
                <w:szCs w:val="20"/>
                <w:lang w:eastAsia="zh-CN"/>
              </w:rPr>
            </w:pPr>
            <w:r>
              <w:rPr>
                <w:color w:val="000000"/>
              </w:rPr>
              <w:t xml:space="preserve">手数料及びコミッション支出</w:t>
            </w:r>
          </w:p>
        </w:tc>
      </w:tr>
      <w:tr w:rsidR="005F4CE4" w:rsidRPr="001E6609" w14:paraId="68308611" w14:textId="77777777" w:rsidTr="005F4CE4">
        <w:trPr>
          <w:trHeight w:val="300"/>
          <w:trPrChange w:id="293"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294"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48C6E77A" w14:textId="5D3559F0">
            <w:pPr>
              <w:rPr>
                <w:rFonts w:ascii="Arial Unicode MS" w:eastAsia="Arial Unicode MS" w:hAnsi="Arial Unicode MS" w:cs="Arial Unicode MS"/>
                <w:color w:val="000000"/>
                <w:szCs w:val="20"/>
                <w:lang w:eastAsia="zh-CN"/>
              </w:rPr>
            </w:pPr>
            <w:r>
              <w:rPr>
                <w:color w:val="000000"/>
              </w:rPr>
              <w:t xml:space="preserve">解約払戻金</w:t>
            </w:r>
          </w:p>
        </w:tc>
      </w:tr>
      <w:tr w:rsidR="005F4CE4" w:rsidRPr="001E6609" w14:paraId="7BBDC63D" w14:textId="77777777" w:rsidTr="005F4CE4">
        <w:trPr>
          <w:trHeight w:val="300"/>
          <w:trPrChange w:id="297"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298"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57B9021E" w14:textId="2FDE6B86">
            <w:pPr>
              <w:rPr>
                <w:rFonts w:ascii="Arial Unicode MS" w:eastAsia="Arial Unicode MS" w:hAnsi="Arial Unicode MS" w:cs="Arial Unicode MS"/>
                <w:color w:val="000000"/>
                <w:szCs w:val="20"/>
                <w:lang w:eastAsia="zh-CN"/>
              </w:rPr>
            </w:pPr>
            <w:r>
              <w:rPr>
                <w:color w:val="000000"/>
              </w:rPr>
              <w:t xml:space="preserve">保険金支払純額</w:t>
            </w:r>
          </w:p>
        </w:tc>
      </w:tr>
      <w:tr w:rsidR="005F4CE4" w:rsidRPr="001E6609" w14:paraId="7DD888DC" w14:textId="77777777" w:rsidTr="005F4CE4">
        <w:trPr>
          <w:trHeight w:val="300"/>
          <w:trPrChange w:id="302"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303"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36E0603A" w14:textId="59F354BF">
            <w:pPr>
              <w:rPr>
                <w:rFonts w:ascii="Arial Unicode MS" w:eastAsia="Arial Unicode MS" w:hAnsi="Arial Unicode MS" w:cs="Arial Unicode MS"/>
                <w:color w:val="000000"/>
                <w:szCs w:val="20"/>
                <w:lang w:eastAsia="zh-CN"/>
              </w:rPr>
            </w:pPr>
            <w:r>
              <w:rPr>
                <w:color w:val="000000"/>
              </w:rPr>
              <w:t xml:space="preserve">保険契約準備金繰入純額</w:t>
            </w:r>
          </w:p>
        </w:tc>
      </w:tr>
      <w:tr w:rsidR="005F4CE4" w:rsidRPr="001E6609" w14:paraId="542EEE70" w14:textId="77777777" w:rsidTr="005F4CE4">
        <w:trPr>
          <w:trHeight w:val="300"/>
          <w:trPrChange w:id="306"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307"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72E54770" w14:textId="0C2200AC">
            <w:pPr>
              <w:rPr>
                <w:rFonts w:ascii="Arial Unicode MS" w:eastAsia="Arial Unicode MS" w:hAnsi="Arial Unicode MS" w:cs="Arial Unicode MS"/>
                <w:color w:val="000000"/>
                <w:szCs w:val="20"/>
                <w:lang w:eastAsia="zh-CN"/>
              </w:rPr>
            </w:pPr>
            <w:r>
              <w:rPr>
                <w:color w:val="000000"/>
              </w:rPr>
              <w:t xml:space="preserve">契約者配当金支払額</w:t>
            </w:r>
          </w:p>
        </w:tc>
      </w:tr>
      <w:tr w:rsidR="005F4CE4" w:rsidRPr="001E6609" w14:paraId="7095324F" w14:textId="77777777" w:rsidTr="005F4CE4">
        <w:trPr>
          <w:trHeight w:val="300"/>
          <w:trPrChange w:id="313"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314"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2C9C57EA" w14:textId="2E3D32E5">
            <w:pPr>
              <w:rPr>
                <w:rFonts w:ascii="Arial Unicode MS" w:eastAsia="Arial Unicode MS" w:hAnsi="Arial Unicode MS" w:cs="Arial Unicode MS"/>
                <w:color w:val="000000"/>
                <w:szCs w:val="20"/>
                <w:lang w:eastAsia="zh-CN"/>
              </w:rPr>
            </w:pPr>
            <w:r>
              <w:rPr>
                <w:color w:val="000000"/>
              </w:rPr>
              <w:t xml:space="preserve">再保険費用</w:t>
            </w:r>
          </w:p>
        </w:tc>
      </w:tr>
      <w:tr w:rsidR="005F4CE4" w:rsidRPr="001E6609" w14:paraId="46F68CCC" w14:textId="77777777" w:rsidTr="005F4CE4">
        <w:trPr>
          <w:trHeight w:val="300"/>
          <w:trPrChange w:id="318"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319"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7969ADDF" w14:textId="348417C6">
            <w:pPr>
              <w:rPr>
                <w:rFonts w:ascii="Arial Unicode MS" w:eastAsia="Arial Unicode MS" w:hAnsi="Arial Unicode MS" w:cs="Arial Unicode MS"/>
                <w:color w:val="000000"/>
                <w:szCs w:val="20"/>
                <w:lang w:eastAsia="zh-CN"/>
              </w:rPr>
            </w:pPr>
            <w:r>
              <w:rPr>
                <w:color w:val="000000"/>
              </w:rPr>
              <w:t xml:space="preserve">税金及び附加</w:t>
            </w:r>
          </w:p>
        </w:tc>
      </w:tr>
      <w:tr w:rsidR="005F4CE4" w:rsidRPr="001E6609" w14:paraId="73F93530" w14:textId="77777777" w:rsidTr="005F4CE4">
        <w:trPr>
          <w:trHeight w:val="300"/>
          <w:trPrChange w:id="322"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323"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1F1C0C2E" w14:textId="04E79FE4">
            <w:pPr>
              <w:rPr>
                <w:rFonts w:ascii="Arial Unicode MS" w:eastAsia="Arial Unicode MS" w:hAnsi="Arial Unicode MS" w:cs="Arial Unicode MS"/>
                <w:color w:val="000000"/>
                <w:szCs w:val="20"/>
                <w:lang w:eastAsia="zh-CN"/>
              </w:rPr>
            </w:pPr>
            <w:r>
              <w:rPr>
                <w:color w:val="000000"/>
              </w:rPr>
              <w:t xml:space="preserve">販売費</w:t>
            </w:r>
          </w:p>
        </w:tc>
      </w:tr>
      <w:tr w:rsidR="005F4CE4" w:rsidRPr="001E6609" w14:paraId="1AD79139" w14:textId="77777777" w:rsidTr="005F4CE4">
        <w:trPr>
          <w:trHeight w:val="300"/>
          <w:trPrChange w:id="326"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327"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03CF6EE2" w14:textId="505C6AE4">
            <w:pPr>
              <w:rPr>
                <w:rFonts w:ascii="Arial Unicode MS" w:eastAsia="Arial Unicode MS" w:hAnsi="Arial Unicode MS" w:cs="Arial Unicode MS"/>
                <w:color w:val="000000"/>
                <w:szCs w:val="20"/>
                <w:lang w:eastAsia="zh-CN"/>
                <w:rPrChange w:id="328" w:author="Acer" w:date="2024-10-18T01:31:00Z" w16du:dateUtc="2024-10-17T17:31:00Z">
                  <w:rPr>
                    <w:color w:val="000000"/>
                    <w:szCs w:val="20"/>
                  </w:rPr>
                </w:rPrChange>
              </w:rPr>
            </w:pPr>
            <w:r>
              <w:rPr>
                <w:color w:val="000000"/>
                <w:rPrChange w:id="332" w:author="Acer" w:date="2024-10-18T01:31:00Z" w16du:dateUtc="2024-10-17T17:31:00Z">
                  <w:rPr>
                    <w:rFonts w:hint="eastAsia"/>
                    <w:noProof/>
                    <w:color w:val="000000"/>
                    <w:szCs w:val="20"/>
                    <w:lang w:eastAsia="zh-CN"/>
                  </w:rPr>
                </w:rPrChange>
              </w:rPr>
              <w:t xml:space="preserve">管理費</w:t>
            </w:r>
          </w:p>
        </w:tc>
      </w:tr>
      <w:tr w:rsidR="005F4CE4" w:rsidRPr="001E6609" w14:paraId="75801FC6" w14:textId="77777777" w:rsidTr="005F4CE4">
        <w:trPr>
          <w:trHeight w:val="300"/>
          <w:trPrChange w:id="333"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334"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01899909" w14:textId="23BB3EF0">
            <w:pPr>
              <w:rPr>
                <w:rFonts w:ascii="Arial Unicode MS" w:eastAsia="Arial Unicode MS" w:hAnsi="Arial Unicode MS" w:cs="Arial Unicode MS"/>
                <w:color w:val="000000"/>
                <w:szCs w:val="20"/>
                <w:lang w:eastAsia="zh-CN"/>
              </w:rPr>
            </w:pPr>
            <w:r>
              <w:rPr>
                <w:color w:val="000000"/>
              </w:rPr>
              <w:t xml:space="preserve">財務費用</w:t>
            </w:r>
          </w:p>
        </w:tc>
      </w:tr>
      <w:tr w:rsidR="005F4CE4" w:rsidRPr="001E6609" w14:paraId="05F774B8" w14:textId="77777777" w:rsidTr="005F4CE4">
        <w:trPr>
          <w:trHeight w:val="300"/>
          <w:trPrChange w:id="337"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338"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489CECBD" w14:textId="73938DA0">
            <w:pPr>
              <w:rPr>
                <w:rFonts w:ascii="Arial Unicode MS" w:eastAsia="Arial Unicode MS" w:hAnsi="Arial Unicode MS" w:cs="Arial Unicode MS"/>
                <w:color w:val="000000"/>
                <w:szCs w:val="20"/>
                <w:lang w:eastAsia="zh-CN"/>
              </w:rPr>
            </w:pPr>
            <w:r>
              <w:rPr>
                <w:color w:val="000000"/>
              </w:rPr>
              <w:t xml:space="preserve">うち：支払利息</w:t>
            </w:r>
          </w:p>
        </w:tc>
      </w:tr>
      <w:tr w:rsidR="005F4CE4" w:rsidRPr="001E6609" w14:paraId="427BE50B" w14:textId="77777777" w:rsidTr="005F4CE4">
        <w:trPr>
          <w:trHeight w:val="300"/>
          <w:trPrChange w:id="341"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342"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6165626E" w14:textId="72F454E3">
            <w:pPr>
              <w:rPr>
                <w:rFonts w:ascii="Arial Unicode MS" w:eastAsia="Arial Unicode MS" w:hAnsi="Arial Unicode MS" w:cs="Arial Unicode MS"/>
                <w:color w:val="000000"/>
                <w:szCs w:val="20"/>
                <w:lang w:eastAsia="zh-CN"/>
              </w:rPr>
            </w:pPr>
            <w:r>
              <w:rPr>
                <w:color w:val="000000"/>
              </w:rPr>
              <w:t xml:space="preserve">受取利息</w:t>
            </w:r>
          </w:p>
        </w:tc>
      </w:tr>
      <w:tr w:rsidR="005F4CE4" w:rsidRPr="001E6609" w14:paraId="695E1884" w14:textId="77777777" w:rsidTr="005F4CE4">
        <w:trPr>
          <w:trHeight w:val="300"/>
          <w:trPrChange w:id="345"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346"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1E0183A3" w14:textId="51CFD2F9">
            <w:pPr>
              <w:rPr>
                <w:rFonts w:ascii="Arial Unicode MS" w:eastAsia="Arial Unicode MS" w:hAnsi="Arial Unicode MS" w:cs="Arial Unicode MS"/>
                <w:color w:val="000000"/>
                <w:szCs w:val="20"/>
                <w:lang w:eastAsia="zh-CN"/>
              </w:rPr>
            </w:pPr>
            <w:r>
              <w:rPr>
                <w:color w:val="000000"/>
              </w:rPr>
              <w:t xml:space="preserve">加：その他の収益</w:t>
            </w:r>
          </w:p>
        </w:tc>
      </w:tr>
      <w:tr w:rsidR="005F4CE4" w:rsidRPr="001E6609" w14:paraId="782F21A7" w14:textId="77777777" w:rsidTr="005F4CE4">
        <w:trPr>
          <w:trHeight w:val="300"/>
          <w:trPrChange w:id="350"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351"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6B02B5B5" w14:textId="3A0FF0AD">
            <w:pPr>
              <w:rPr>
                <w:rFonts w:ascii="Arial Unicode MS" w:eastAsia="Arial Unicode MS" w:hAnsi="Arial Unicode MS" w:cs="Arial Unicode MS"/>
                <w:color w:val="000000"/>
                <w:szCs w:val="20"/>
                <w:lang w:eastAsia="zh-CN"/>
              </w:rPr>
            </w:pPr>
            <w:r>
              <w:rPr>
                <w:color w:val="000000"/>
              </w:rPr>
              <w:t xml:space="preserve">投資収益（損失は</w:t>
            </w:r>
            <w:r>
              <w:rPr>
                <w:color w:val="000000"/>
                <w:rPrChange w:id="354" w:author="Acer" w:date="2024-10-18T01:31:00Z" w16du:dateUtc="2024-10-17T17:31:00Z">
                  <w:rPr>
                    <w:rFonts w:eastAsia="Arial Unicode MS"/>
                    <w:color w:val="000000"/>
                    <w:szCs w:val="20"/>
                    <w:lang w:eastAsia="zh-CN"/>
                  </w:rPr>
                </w:rPrChange>
              </w:rPr>
              <w:t xml:space="preserve">「</w:t>
            </w:r>
            <w:r>
              <w:rPr>
                <w:color w:val="000000"/>
              </w:rPr>
              <w:t xml:space="preserve">－</w:t>
            </w:r>
            <w:r>
              <w:rPr>
                <w:color w:val="000000"/>
                <w:rPrChange w:id="355" w:author="Acer" w:date="2024-10-18T01:31:00Z" w16du:dateUtc="2024-10-17T17:31:00Z">
                  <w:rPr>
                    <w:rFonts w:eastAsia="Arial Unicode MS"/>
                    <w:color w:val="000000"/>
                    <w:szCs w:val="20"/>
                    <w:lang w:eastAsia="zh-CN"/>
                  </w:rPr>
                </w:rPrChange>
              </w:rPr>
              <w:t xml:space="preserve">」</w:t>
            </w:r>
            <w:r>
              <w:rPr>
                <w:color w:val="000000"/>
              </w:rPr>
              <w:t xml:space="preserve">で記入）</w:t>
            </w:r>
          </w:p>
        </w:tc>
      </w:tr>
      <w:tr w:rsidR="005F4CE4" w:rsidRPr="001E6609" w14:paraId="093DD024" w14:textId="77777777" w:rsidTr="005F4CE4">
        <w:trPr>
          <w:trHeight w:val="300"/>
          <w:trPrChange w:id="356"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357"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61019935" w14:textId="304E7A30">
            <w:pPr>
              <w:rPr>
                <w:rFonts w:ascii="Arial Unicode MS" w:eastAsia="Arial Unicode MS" w:hAnsi="Arial Unicode MS" w:cs="Arial Unicode MS"/>
                <w:color w:val="000000"/>
                <w:szCs w:val="20"/>
                <w:lang w:eastAsia="zh-CN"/>
              </w:rPr>
            </w:pPr>
            <w:r>
              <w:rPr>
                <w:color w:val="000000"/>
              </w:rPr>
              <w:t xml:space="preserve">うち</w:t>
            </w:r>
            <w:r>
              <w:rPr>
                <w:color w:val="000000"/>
                <w:rPrChange w:id="361" w:author="Acer" w:date="2024-10-18T01:31:00Z" w16du:dateUtc="2024-10-17T17:31:00Z">
                  <w:rPr>
                    <w:rFonts w:eastAsia="Arial Unicode MS" w:hint="eastAsia"/>
                    <w:color w:val="000000"/>
                    <w:szCs w:val="20"/>
                    <w:lang w:eastAsia="zh-CN"/>
                  </w:rPr>
                </w:rPrChange>
              </w:rPr>
              <w:t xml:space="preserve">：関連会社および合弁会社への投資損益</w:t>
            </w:r>
          </w:p>
        </w:tc>
      </w:tr>
      <w:tr w:rsidR="005F4CE4" w:rsidRPr="001E6609" w14:paraId="02A0993C" w14:textId="77777777" w:rsidTr="005F4CE4">
        <w:trPr>
          <w:trHeight w:val="300"/>
          <w:trPrChange w:id="368"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369"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3568753B" w14:textId="5B791E48">
            <w:pPr>
              <w:rPr>
                <w:rFonts w:ascii="Arial Unicode MS" w:eastAsia="Arial Unicode MS" w:hAnsi="Arial Unicode MS" w:cs="Arial Unicode MS"/>
                <w:color w:val="000000"/>
                <w:szCs w:val="20"/>
                <w:lang w:eastAsia="zh-CN"/>
              </w:rPr>
            </w:pPr>
            <w:r>
              <w:rPr>
                <w:color w:val="000000"/>
              </w:rPr>
              <w:t xml:space="preserve">償却原価で測定される金融資産の認識中止による収益</w:t>
            </w:r>
          </w:p>
        </w:tc>
      </w:tr>
      <w:tr w:rsidR="005F4CE4" w:rsidRPr="001E6609" w14:paraId="3C841D46" w14:textId="77777777" w:rsidTr="005F4CE4">
        <w:trPr>
          <w:trHeight w:val="300"/>
          <w:trPrChange w:id="374"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375"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72D896C4" w14:textId="097EC377">
            <w:pPr>
              <w:rPr>
                <w:rFonts w:ascii="Arial Unicode MS" w:eastAsia="Arial Unicode MS" w:hAnsi="Arial Unicode MS" w:cs="Arial Unicode MS"/>
                <w:color w:val="000000"/>
                <w:szCs w:val="20"/>
                <w:lang w:eastAsia="zh-CN"/>
              </w:rPr>
            </w:pPr>
            <w:r>
              <w:rPr>
                <w:color w:val="000000"/>
              </w:rPr>
              <w:t xml:space="preserve">為替差益（損失は</w:t>
            </w:r>
            <w:r>
              <w:rPr>
                <w:color w:val="000000"/>
                <w:rPrChange w:id="378" w:author="Acer" w:date="2024-10-18T01:31:00Z" w16du:dateUtc="2024-10-17T17:31:00Z">
                  <w:rPr>
                    <w:rFonts w:eastAsia="Arial Unicode MS"/>
                    <w:color w:val="000000"/>
                    <w:szCs w:val="20"/>
                    <w:lang w:eastAsia="zh-CN"/>
                  </w:rPr>
                </w:rPrChange>
              </w:rPr>
              <w:t xml:space="preserve">「</w:t>
            </w:r>
            <w:r>
              <w:rPr>
                <w:color w:val="000000"/>
              </w:rPr>
              <w:t xml:space="preserve">－</w:t>
            </w:r>
            <w:r>
              <w:rPr>
                <w:color w:val="000000"/>
                <w:rPrChange w:id="379" w:author="Acer" w:date="2024-10-18T01:31:00Z" w16du:dateUtc="2024-10-17T17:31:00Z">
                  <w:rPr>
                    <w:rFonts w:eastAsia="Arial Unicode MS"/>
                    <w:color w:val="000000"/>
                    <w:szCs w:val="20"/>
                    <w:lang w:eastAsia="zh-CN"/>
                  </w:rPr>
                </w:rPrChange>
              </w:rPr>
              <w:t xml:space="preserve">」</w:t>
            </w:r>
            <w:r>
              <w:rPr>
                <w:color w:val="000000"/>
              </w:rPr>
              <w:t xml:space="preserve">で記入）</w:t>
            </w:r>
          </w:p>
        </w:tc>
      </w:tr>
      <w:tr w:rsidR="005F4CE4" w:rsidRPr="001E6609" w14:paraId="3114083B" w14:textId="77777777" w:rsidTr="005F4CE4">
        <w:trPr>
          <w:trHeight w:val="300"/>
          <w:trPrChange w:id="384"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385"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1B93B23D" w14:textId="536A72E3">
            <w:pPr>
              <w:rPr>
                <w:rFonts w:ascii="Arial Unicode MS" w:eastAsia="Arial Unicode MS" w:hAnsi="Arial Unicode MS" w:cs="Arial Unicode MS"/>
                <w:color w:val="000000"/>
                <w:szCs w:val="20"/>
                <w:lang w:eastAsia="zh-CN"/>
              </w:rPr>
            </w:pPr>
            <w:r>
              <w:rPr>
                <w:color w:val="000000"/>
              </w:rPr>
              <w:t xml:space="preserve">純オープンヘッジ収益（損失は</w:t>
            </w:r>
            <w:r>
              <w:rPr>
                <w:color w:val="000000"/>
                <w:rPrChange w:id="389" w:author="Acer" w:date="2024-10-18T01:31:00Z" w16du:dateUtc="2024-10-17T17:31:00Z">
                  <w:rPr>
                    <w:rFonts w:eastAsia="Arial Unicode MS"/>
                    <w:color w:val="000000"/>
                    <w:szCs w:val="20"/>
                    <w:lang w:eastAsia="zh-CN"/>
                  </w:rPr>
                </w:rPrChange>
              </w:rPr>
              <w:t xml:space="preserve">「</w:t>
            </w:r>
            <w:r>
              <w:rPr>
                <w:color w:val="000000"/>
              </w:rPr>
              <w:t xml:space="preserve">－</w:t>
            </w:r>
            <w:r>
              <w:rPr>
                <w:color w:val="000000"/>
                <w:rPrChange w:id="390" w:author="Acer" w:date="2024-10-18T01:31:00Z" w16du:dateUtc="2024-10-17T17:31:00Z">
                  <w:rPr>
                    <w:rFonts w:eastAsia="Arial Unicode MS"/>
                    <w:color w:val="000000"/>
                    <w:szCs w:val="20"/>
                    <w:lang w:eastAsia="zh-CN"/>
                  </w:rPr>
                </w:rPrChange>
              </w:rPr>
              <w:t xml:space="preserve">」</w:t>
            </w:r>
            <w:r>
              <w:rPr>
                <w:color w:val="000000"/>
              </w:rPr>
              <w:t xml:space="preserve">で記入）</w:t>
            </w:r>
          </w:p>
        </w:tc>
      </w:tr>
      <w:tr w:rsidR="005F4CE4" w:rsidRPr="001E6609" w14:paraId="177E66C4" w14:textId="77777777" w:rsidTr="005F4CE4">
        <w:trPr>
          <w:trHeight w:val="300"/>
          <w:trPrChange w:id="394"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395"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72ECBA9A" w14:textId="25102E7E">
            <w:pPr>
              <w:rPr>
                <w:rFonts w:ascii="Arial Unicode MS" w:eastAsia="Arial Unicode MS" w:hAnsi="Arial Unicode MS" w:cs="Arial Unicode MS"/>
                <w:color w:val="000000"/>
                <w:szCs w:val="20"/>
                <w:lang w:eastAsia="zh-CN"/>
              </w:rPr>
            </w:pPr>
            <w:r>
              <w:rPr>
                <w:color w:val="000000"/>
              </w:rPr>
              <w:t xml:space="preserve">公正価値変動収益（損失は</w:t>
            </w:r>
            <w:r>
              <w:rPr>
                <w:color w:val="000000"/>
                <w:rPrChange w:id="399" w:author="Acer" w:date="2024-10-18T01:31:00Z" w16du:dateUtc="2024-10-17T17:31:00Z">
                  <w:rPr>
                    <w:rFonts w:eastAsia="Arial Unicode MS"/>
                    <w:color w:val="000000"/>
                    <w:szCs w:val="20"/>
                    <w:lang w:eastAsia="zh-CN"/>
                  </w:rPr>
                </w:rPrChange>
              </w:rPr>
              <w:t xml:space="preserve">「</w:t>
            </w:r>
            <w:r>
              <w:rPr>
                <w:color w:val="000000"/>
              </w:rPr>
              <w:t xml:space="preserve">－</w:t>
            </w:r>
            <w:r>
              <w:rPr>
                <w:color w:val="000000"/>
                <w:rPrChange w:id="400" w:author="Acer" w:date="2024-10-18T01:31:00Z" w16du:dateUtc="2024-10-17T17:31:00Z">
                  <w:rPr>
                    <w:rFonts w:eastAsia="Arial Unicode MS"/>
                    <w:color w:val="000000"/>
                    <w:szCs w:val="20"/>
                    <w:lang w:eastAsia="zh-CN"/>
                  </w:rPr>
                </w:rPrChange>
              </w:rPr>
              <w:t xml:space="preserve">」</w:t>
            </w:r>
            <w:r>
              <w:rPr>
                <w:color w:val="000000"/>
              </w:rPr>
              <w:t xml:space="preserve">で記入）</w:t>
            </w:r>
          </w:p>
        </w:tc>
      </w:tr>
      <w:tr w:rsidR="005F4CE4" w:rsidRPr="001E6609" w14:paraId="2F0AF91A" w14:textId="77777777" w:rsidTr="005F4CE4">
        <w:trPr>
          <w:trHeight w:val="300"/>
          <w:trPrChange w:id="401"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402"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147112DA" w14:textId="29503D19">
            <w:pPr>
              <w:rPr>
                <w:rFonts w:ascii="Arial Unicode MS" w:eastAsia="Arial Unicode MS" w:hAnsi="Arial Unicode MS" w:cs="Arial Unicode MS"/>
                <w:color w:val="000000"/>
                <w:szCs w:val="20"/>
                <w:lang w:eastAsia="zh-CN"/>
              </w:rPr>
            </w:pPr>
            <w:r>
              <w:rPr>
                <w:color w:val="000000"/>
              </w:rPr>
              <w:t xml:space="preserve">信用減損損失（損失は</w:t>
            </w:r>
            <w:r>
              <w:rPr>
                <w:color w:val="000000"/>
                <w:rPrChange w:id="404" w:author="Acer" w:date="2024-10-18T01:31:00Z" w16du:dateUtc="2024-10-17T17:31:00Z">
                  <w:rPr>
                    <w:rFonts w:eastAsia="Arial Unicode MS"/>
                    <w:color w:val="000000"/>
                    <w:szCs w:val="20"/>
                    <w:lang w:eastAsia="zh-CN"/>
                  </w:rPr>
                </w:rPrChange>
              </w:rPr>
              <w:t xml:space="preserve">「</w:t>
            </w:r>
            <w:r>
              <w:rPr>
                <w:color w:val="000000"/>
              </w:rPr>
              <w:t xml:space="preserve">－</w:t>
            </w:r>
            <w:r>
              <w:rPr>
                <w:color w:val="000000"/>
                <w:rPrChange w:id="405" w:author="Acer" w:date="2024-10-18T01:31:00Z" w16du:dateUtc="2024-10-17T17:31:00Z">
                  <w:rPr>
                    <w:rFonts w:eastAsia="Arial Unicode MS"/>
                    <w:color w:val="000000"/>
                    <w:szCs w:val="20"/>
                    <w:lang w:eastAsia="zh-CN"/>
                  </w:rPr>
                </w:rPrChange>
              </w:rPr>
              <w:t xml:space="preserve">」</w:t>
            </w:r>
            <w:r>
              <w:rPr>
                <w:color w:val="000000"/>
              </w:rPr>
              <w:t xml:space="preserve">で記入）</w:t>
            </w:r>
          </w:p>
        </w:tc>
      </w:tr>
      <w:tr w:rsidR="005F4CE4" w:rsidRPr="001E6609" w14:paraId="7D1899FB" w14:textId="77777777" w:rsidTr="005F4CE4">
        <w:trPr>
          <w:trHeight w:val="300"/>
          <w:trPrChange w:id="410"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411"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3A5EC432" w14:textId="7243AC75">
            <w:pPr>
              <w:rPr>
                <w:rFonts w:ascii="Arial Unicode MS" w:eastAsia="Arial Unicode MS" w:hAnsi="Arial Unicode MS" w:cs="Arial Unicode MS"/>
                <w:color w:val="000000"/>
                <w:szCs w:val="20"/>
                <w:lang w:eastAsia="zh-CN"/>
              </w:rPr>
            </w:pPr>
            <w:r>
              <w:rPr>
                <w:color w:val="000000"/>
              </w:rPr>
              <w:t xml:space="preserve">資産減損損失（損失は</w:t>
            </w:r>
            <w:r>
              <w:rPr>
                <w:color w:val="000000"/>
                <w:rPrChange w:id="415" w:author="Acer" w:date="2024-10-18T01:31:00Z" w16du:dateUtc="2024-10-17T17:31:00Z">
                  <w:rPr>
                    <w:rFonts w:eastAsia="Arial Unicode MS"/>
                    <w:color w:val="000000"/>
                    <w:szCs w:val="20"/>
                    <w:lang w:eastAsia="zh-CN"/>
                  </w:rPr>
                </w:rPrChange>
              </w:rPr>
              <w:t xml:space="preserve">「</w:t>
            </w:r>
            <w:r>
              <w:rPr>
                <w:color w:val="000000"/>
              </w:rPr>
              <w:t xml:space="preserve">－</w:t>
            </w:r>
            <w:r>
              <w:rPr>
                <w:color w:val="000000"/>
                <w:rPrChange w:id="416" w:author="Acer" w:date="2024-10-18T01:31:00Z" w16du:dateUtc="2024-10-17T17:31:00Z">
                  <w:rPr>
                    <w:rFonts w:eastAsia="Arial Unicode MS"/>
                    <w:color w:val="000000"/>
                    <w:szCs w:val="20"/>
                    <w:lang w:eastAsia="zh-CN"/>
                  </w:rPr>
                </w:rPrChange>
              </w:rPr>
              <w:t xml:space="preserve">」</w:t>
            </w:r>
            <w:r>
              <w:rPr>
                <w:color w:val="000000"/>
              </w:rPr>
              <w:t xml:space="preserve">で記入）</w:t>
            </w:r>
          </w:p>
        </w:tc>
      </w:tr>
      <w:tr w:rsidR="005F4CE4" w:rsidRPr="001E6609" w14:paraId="63E7B21F" w14:textId="77777777" w:rsidTr="005F4CE4">
        <w:trPr>
          <w:trHeight w:val="300"/>
          <w:trPrChange w:id="417"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418"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07AA565F" w14:textId="6DFD2C1A">
            <w:pPr>
              <w:rPr>
                <w:rFonts w:ascii="Arial Unicode MS" w:eastAsia="Arial Unicode MS" w:hAnsi="Arial Unicode MS" w:cs="Arial Unicode MS"/>
                <w:color w:val="000000"/>
                <w:szCs w:val="20"/>
                <w:lang w:eastAsia="zh-CN"/>
              </w:rPr>
            </w:pPr>
            <w:r>
              <w:rPr>
                <w:color w:val="000000"/>
              </w:rPr>
              <w:t xml:space="preserve">資産処分収益（損失は</w:t>
            </w:r>
            <w:r>
              <w:rPr>
                <w:color w:val="000000"/>
                <w:rPrChange w:id="421" w:author="Acer" w:date="2024-10-18T01:31:00Z" w16du:dateUtc="2024-10-17T17:31:00Z">
                  <w:rPr>
                    <w:rFonts w:eastAsia="Arial Unicode MS"/>
                    <w:color w:val="000000"/>
                    <w:szCs w:val="20"/>
                    <w:lang w:eastAsia="zh-CN"/>
                  </w:rPr>
                </w:rPrChange>
              </w:rPr>
              <w:t xml:space="preserve">「</w:t>
            </w:r>
            <w:r>
              <w:rPr>
                <w:color w:val="000000"/>
              </w:rPr>
              <w:t xml:space="preserve">－</w:t>
            </w:r>
            <w:r>
              <w:rPr>
                <w:color w:val="000000"/>
                <w:rPrChange w:id="422" w:author="Acer" w:date="2024-10-18T01:31:00Z" w16du:dateUtc="2024-10-17T17:31:00Z">
                  <w:rPr>
                    <w:rFonts w:eastAsia="Arial Unicode MS"/>
                    <w:color w:val="000000"/>
                    <w:szCs w:val="20"/>
                    <w:lang w:eastAsia="zh-CN"/>
                  </w:rPr>
                </w:rPrChange>
              </w:rPr>
              <w:t xml:space="preserve">」</w:t>
            </w:r>
            <w:r>
              <w:rPr>
                <w:color w:val="000000"/>
              </w:rPr>
              <w:t xml:space="preserve">で記入）</w:t>
            </w:r>
          </w:p>
        </w:tc>
      </w:tr>
      <w:tr w:rsidR="005F4CE4" w:rsidRPr="001E6609" w14:paraId="4B994B73" w14:textId="77777777" w:rsidTr="005F4CE4">
        <w:trPr>
          <w:trHeight w:val="300"/>
          <w:trPrChange w:id="423"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424"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5C0CBD65" w14:textId="1437159C">
            <w:pPr>
              <w:rPr>
                <w:rFonts w:ascii="Arial Unicode MS" w:eastAsia="Arial Unicode MS" w:hAnsi="Arial Unicode MS" w:cs="Arial Unicode MS"/>
                <w:color w:val="000000"/>
                <w:szCs w:val="20"/>
                <w:lang w:eastAsia="zh-CN"/>
              </w:rPr>
            </w:pPr>
            <w:r>
              <w:rPr>
                <w:color w:val="000000"/>
              </w:rPr>
              <w:t xml:space="preserve">三</w:t>
            </w:r>
            <w:r>
              <w:rPr>
                <w:color w:val="000000"/>
                <w:rPrChange w:id="425" w:author="Acer" w:date="2024-10-18T01:31:00Z" w16du:dateUtc="2024-10-17T17:31:00Z">
                  <w:rPr>
                    <w:rFonts w:ascii="Meiryo UI" w:eastAsia="Meiryo UI" w:hAnsi="Meiryo UI" w:cs="Arial Unicode MS" w:hint="eastAsia"/>
                    <w:color w:val="000000"/>
                    <w:szCs w:val="20"/>
                    <w:lang w:eastAsia="zh-CN"/>
                  </w:rPr>
                </w:rPrChange>
              </w:rPr>
              <w:t xml:space="preserve">、</w:t>
            </w:r>
            <w:r>
              <w:rPr>
                <w:color w:val="000000"/>
              </w:rPr>
              <w:t xml:space="preserve">営業利益（損失は</w:t>
            </w:r>
            <w:r>
              <w:rPr>
                <w:color w:val="000000"/>
                <w:rPrChange w:id="427" w:author="Acer" w:date="2024-10-18T01:31:00Z" w16du:dateUtc="2024-10-17T17:31:00Z">
                  <w:rPr>
                    <w:rFonts w:eastAsia="Arial Unicode MS"/>
                    <w:color w:val="000000"/>
                    <w:szCs w:val="20"/>
                    <w:lang w:eastAsia="zh-CN"/>
                  </w:rPr>
                </w:rPrChange>
              </w:rPr>
              <w:t xml:space="preserve">「</w:t>
            </w:r>
            <w:r>
              <w:rPr>
                <w:color w:val="000000"/>
              </w:rPr>
              <w:t xml:space="preserve">－</w:t>
            </w:r>
            <w:r>
              <w:rPr>
                <w:color w:val="000000"/>
                <w:rPrChange w:id="428" w:author="Acer" w:date="2024-10-18T01:31:00Z" w16du:dateUtc="2024-10-17T17:31:00Z">
                  <w:rPr>
                    <w:rFonts w:eastAsia="Arial Unicode MS"/>
                    <w:color w:val="000000"/>
                    <w:szCs w:val="20"/>
                    <w:lang w:eastAsia="zh-CN"/>
                  </w:rPr>
                </w:rPrChange>
              </w:rPr>
              <w:t xml:space="preserve">」</w:t>
            </w:r>
            <w:r>
              <w:rPr>
                <w:color w:val="000000"/>
              </w:rPr>
              <w:t xml:space="preserve">で記入）</w:t>
            </w:r>
          </w:p>
        </w:tc>
      </w:tr>
      <w:tr w:rsidR="005F4CE4" w:rsidRPr="001E6609" w14:paraId="1C7E7E73" w14:textId="77777777" w:rsidTr="005F4CE4">
        <w:trPr>
          <w:trHeight w:val="300"/>
          <w:trPrChange w:id="430"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431"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6991BB91" w14:textId="7ED08BA3">
            <w:pPr>
              <w:rPr>
                <w:rFonts w:ascii="Arial Unicode MS" w:eastAsia="Arial Unicode MS" w:hAnsi="Arial Unicode MS" w:cs="Arial Unicode MS"/>
                <w:color w:val="000000"/>
                <w:szCs w:val="20"/>
                <w:lang w:eastAsia="zh-CN"/>
              </w:rPr>
            </w:pPr>
            <w:r>
              <w:rPr>
                <w:color w:val="000000"/>
              </w:rPr>
              <w:t xml:space="preserve">加</w:t>
            </w:r>
            <w:r>
              <w:rPr>
                <w:color w:val="000000"/>
                <w:rPrChange w:id="435" w:author="Acer" w:date="2024-10-18T01:31:00Z" w16du:dateUtc="2024-10-17T17:31:00Z">
                  <w:rPr>
                    <w:rFonts w:eastAsia="Arial Unicode MS" w:hint="eastAsia"/>
                    <w:color w:val="000000"/>
                    <w:szCs w:val="20"/>
                    <w:lang w:eastAsia="zh-CN"/>
                  </w:rPr>
                </w:rPrChange>
              </w:rPr>
              <w:t xml:space="preserve">：営業外収益</w:t>
            </w:r>
          </w:p>
        </w:tc>
      </w:tr>
      <w:tr w:rsidR="005F4CE4" w:rsidRPr="001E6609" w14:paraId="70510DE7" w14:textId="77777777" w:rsidTr="005F4CE4">
        <w:trPr>
          <w:trHeight w:val="300"/>
          <w:trPrChange w:id="436"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437"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2C8D7BDA" w14:textId="348DB068">
            <w:pPr>
              <w:rPr>
                <w:rFonts w:ascii="Arial Unicode MS" w:eastAsia="Arial Unicode MS" w:hAnsi="Arial Unicode MS" w:cs="Arial Unicode MS"/>
                <w:color w:val="000000"/>
                <w:szCs w:val="20"/>
                <w:lang w:eastAsia="zh-CN"/>
              </w:rPr>
            </w:pPr>
            <w:r>
              <w:rPr>
                <w:color w:val="000000"/>
              </w:rPr>
              <w:t xml:space="preserve">減：営業外費用</w:t>
            </w:r>
          </w:p>
        </w:tc>
      </w:tr>
      <w:tr w:rsidR="005F4CE4" w:rsidRPr="001E6609" w14:paraId="0F8D1E5A" w14:textId="77777777" w:rsidTr="005F4CE4">
        <w:trPr>
          <w:trHeight w:val="300"/>
          <w:trPrChange w:id="442"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443"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46CBC979" w14:textId="5D60B475">
            <w:pPr>
              <w:rPr>
                <w:rFonts w:ascii="Arial Unicode MS" w:eastAsia="Arial Unicode MS" w:hAnsi="Arial Unicode MS" w:cs="Arial Unicode MS"/>
                <w:color w:val="000000"/>
                <w:szCs w:val="20"/>
                <w:lang w:eastAsia="zh-CN"/>
              </w:rPr>
            </w:pPr>
            <w:r>
              <w:rPr>
                <w:color w:val="000000"/>
              </w:rPr>
              <w:t xml:space="preserve">四</w:t>
            </w:r>
            <w:r>
              <w:rPr>
                <w:color w:val="000000"/>
                <w:rPrChange w:id="444" w:author="Acer" w:date="2024-10-18T01:31:00Z" w16du:dateUtc="2024-10-17T17:31:00Z">
                  <w:rPr>
                    <w:rFonts w:ascii="Meiryo UI" w:eastAsia="Meiryo UI" w:hAnsi="Meiryo UI" w:cs="Arial Unicode MS" w:hint="eastAsia"/>
                    <w:color w:val="000000"/>
                    <w:szCs w:val="20"/>
                    <w:lang w:eastAsia="zh-CN"/>
                  </w:rPr>
                </w:rPrChange>
              </w:rPr>
              <w:t xml:space="preserve">、</w:t>
            </w:r>
            <w:r>
              <w:rPr>
                <w:color w:val="000000"/>
              </w:rPr>
              <w:t xml:space="preserve">税引前利益（税引前損失は</w:t>
            </w:r>
            <w:r>
              <w:rPr>
                <w:color w:val="000000"/>
                <w:rPrChange w:id="449" w:author="Acer" w:date="2024-10-18T01:31:00Z" w16du:dateUtc="2024-10-17T17:31:00Z">
                  <w:rPr>
                    <w:rFonts w:eastAsia="Arial Unicode MS"/>
                    <w:color w:val="000000"/>
                    <w:szCs w:val="20"/>
                    <w:lang w:eastAsia="zh-CN"/>
                  </w:rPr>
                </w:rPrChange>
              </w:rPr>
              <w:t xml:space="preserve">「</w:t>
            </w:r>
            <w:r>
              <w:rPr>
                <w:color w:val="000000"/>
              </w:rPr>
              <w:t xml:space="preserve">－</w:t>
            </w:r>
            <w:r>
              <w:rPr>
                <w:color w:val="000000"/>
                <w:rPrChange w:id="450" w:author="Acer" w:date="2024-10-18T01:31:00Z" w16du:dateUtc="2024-10-17T17:31:00Z">
                  <w:rPr>
                    <w:rFonts w:eastAsia="Arial Unicode MS"/>
                    <w:color w:val="000000"/>
                    <w:szCs w:val="20"/>
                    <w:lang w:eastAsia="zh-CN"/>
                  </w:rPr>
                </w:rPrChange>
              </w:rPr>
              <w:t xml:space="preserve">」</w:t>
            </w:r>
            <w:r>
              <w:rPr>
                <w:color w:val="000000"/>
              </w:rPr>
              <w:t xml:space="preserve">で記入）</w:t>
            </w:r>
          </w:p>
        </w:tc>
      </w:tr>
      <w:tr w:rsidR="005F4CE4" w:rsidRPr="001E6609" w14:paraId="759A7BEE" w14:textId="77777777" w:rsidTr="005F4CE4">
        <w:trPr>
          <w:trHeight w:val="300"/>
          <w:trPrChange w:id="453"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454"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2066C81A" w14:textId="413C2BF8">
            <w:pPr>
              <w:rPr>
                <w:rFonts w:ascii="Arial Unicode MS" w:eastAsia="Arial Unicode MS" w:hAnsi="Arial Unicode MS" w:cs="Arial Unicode MS"/>
                <w:color w:val="000000"/>
                <w:szCs w:val="20"/>
                <w:lang w:eastAsia="zh-CN"/>
              </w:rPr>
            </w:pPr>
            <w:r>
              <w:rPr>
                <w:color w:val="000000"/>
              </w:rPr>
              <w:t xml:space="preserve">減：法人所得税費用</w:t>
            </w:r>
          </w:p>
        </w:tc>
      </w:tr>
      <w:tr w:rsidR="005F4CE4" w:rsidRPr="001E6609" w14:paraId="0A3ACE26" w14:textId="77777777" w:rsidTr="005F4CE4">
        <w:trPr>
          <w:trHeight w:val="300"/>
          <w:trPrChange w:id="458"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459"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5E8290FC" w14:textId="5DA77DCD">
            <w:pPr>
              <w:rPr>
                <w:rFonts w:ascii="Arial Unicode MS" w:eastAsia="Arial Unicode MS" w:hAnsi="Arial Unicode MS" w:cs="Arial Unicode MS"/>
                <w:color w:val="000000"/>
                <w:szCs w:val="20"/>
                <w:lang w:eastAsia="zh-CN"/>
              </w:rPr>
            </w:pPr>
            <w:r>
              <w:rPr>
                <w:color w:val="000000"/>
              </w:rPr>
              <w:t xml:space="preserve">五</w:t>
            </w:r>
            <w:r>
              <w:rPr>
                <w:color w:val="000000"/>
                <w:rPrChange w:id="460" w:author="Acer" w:date="2024-10-18T01:31:00Z" w16du:dateUtc="2024-10-17T17:31:00Z">
                  <w:rPr>
                    <w:rFonts w:ascii="Meiryo UI" w:eastAsia="Meiryo UI" w:hAnsi="Meiryo UI" w:cs="Arial Unicode MS" w:hint="eastAsia"/>
                    <w:color w:val="000000"/>
                    <w:szCs w:val="20"/>
                    <w:lang w:eastAsia="zh-CN"/>
                  </w:rPr>
                </w:rPrChange>
              </w:rPr>
              <w:t xml:space="preserve">、</w:t>
            </w:r>
            <w:r>
              <w:rPr>
                <w:color w:val="000000"/>
              </w:rPr>
              <w:t xml:space="preserve">純利益（</w:t>
            </w:r>
            <w:r>
              <w:rPr>
                <w:color w:val="000000"/>
                <w:rPrChange w:id="466" w:author="Acer" w:date="2024-10-18T01:31:00Z" w16du:dateUtc="2024-10-17T17:31:00Z">
                  <w:rPr>
                    <w:rFonts w:eastAsia="Arial Unicode MS" w:hint="eastAsia"/>
                    <w:color w:val="000000"/>
                    <w:szCs w:val="20"/>
                    <w:lang w:eastAsia="zh-CN"/>
                  </w:rPr>
                </w:rPrChange>
              </w:rPr>
              <w:t xml:space="preserve">純損失</w:t>
            </w:r>
            <w:r>
              <w:rPr>
                <w:color w:val="000000"/>
              </w:rPr>
              <w:t xml:space="preserve">は</w:t>
            </w:r>
            <w:r>
              <w:rPr>
                <w:color w:val="000000"/>
                <w:rPrChange w:id="467" w:author="Acer" w:date="2024-10-18T01:31:00Z" w16du:dateUtc="2024-10-17T17:31:00Z">
                  <w:rPr>
                    <w:rFonts w:eastAsia="Arial Unicode MS"/>
                    <w:color w:val="000000"/>
                    <w:szCs w:val="20"/>
                    <w:lang w:eastAsia="zh-CN"/>
                  </w:rPr>
                </w:rPrChange>
              </w:rPr>
              <w:t xml:space="preserve">「</w:t>
            </w:r>
            <w:r>
              <w:rPr>
                <w:color w:val="000000"/>
              </w:rPr>
              <w:t xml:space="preserve">－</w:t>
            </w:r>
            <w:r>
              <w:rPr>
                <w:color w:val="000000"/>
                <w:rPrChange w:id="468" w:author="Acer" w:date="2024-10-18T01:31:00Z" w16du:dateUtc="2024-10-17T17:31:00Z">
                  <w:rPr>
                    <w:rFonts w:eastAsia="Arial Unicode MS"/>
                    <w:color w:val="000000"/>
                    <w:szCs w:val="20"/>
                    <w:lang w:eastAsia="zh-CN"/>
                  </w:rPr>
                </w:rPrChange>
              </w:rPr>
              <w:t xml:space="preserve">」</w:t>
            </w:r>
            <w:r>
              <w:rPr>
                <w:color w:val="000000"/>
              </w:rPr>
              <w:t xml:space="preserve">で記入）</w:t>
            </w:r>
          </w:p>
        </w:tc>
      </w:tr>
      <w:tr w:rsidR="005F4CE4" w:rsidRPr="001E6609" w14:paraId="63F5CD47" w14:textId="77777777" w:rsidTr="005F4CE4">
        <w:trPr>
          <w:trHeight w:val="300"/>
          <w:trPrChange w:id="469"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470"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4DE10387" w14:textId="42B2E95C">
            <w:pPr>
              <w:rPr>
                <w:rFonts w:ascii="Arial Unicode MS" w:eastAsia="Arial Unicode MS" w:hAnsi="Arial Unicode MS" w:cs="Arial Unicode MS"/>
                <w:color w:val="000000"/>
                <w:szCs w:val="20"/>
                <w:lang w:eastAsia="zh-CN"/>
              </w:rPr>
            </w:pPr>
            <w:r>
              <w:rPr>
                <w:color w:val="000000"/>
              </w:rPr>
              <w:t xml:space="preserve">（</w:t>
            </w:r>
            <w:r>
              <w:rPr>
                <w:color w:val="000000"/>
                <w:rPrChange w:id="472" w:author="Acer" w:date="2024-10-18T01:31:00Z" w16du:dateUtc="2024-10-17T17:31:00Z">
                  <w:rPr>
                    <w:rFonts w:eastAsia="Arial Unicode MS" w:hint="eastAsia"/>
                    <w:color w:val="000000"/>
                    <w:szCs w:val="20"/>
                    <w:lang w:eastAsia="zh-CN"/>
                  </w:rPr>
                </w:rPrChange>
              </w:rPr>
              <w:t xml:space="preserve">一</w:t>
            </w:r>
            <w:r>
              <w:rPr>
                <w:color w:val="000000"/>
              </w:rPr>
              <w:t xml:space="preserve">）事業継続性による分類</w:t>
            </w:r>
          </w:p>
        </w:tc>
      </w:tr>
      <w:tr w:rsidR="005F4CE4" w:rsidRPr="001E6609" w14:paraId="15CD3E01" w14:textId="77777777" w:rsidTr="005F4CE4">
        <w:trPr>
          <w:trHeight w:val="300"/>
          <w:trPrChange w:id="477"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478"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5786CB88" w14:textId="7B44E4B6">
            <w:pPr>
              <w:rPr>
                <w:rFonts w:ascii="Arial Unicode MS" w:eastAsia="Arial Unicode MS" w:hAnsi="Arial Unicode MS" w:cs="Arial Unicode MS"/>
                <w:color w:val="000000"/>
                <w:szCs w:val="20"/>
                <w:lang w:eastAsia="zh-CN"/>
                <w:rPrChange w:id="479" w:author="Acer" w:date="2024-10-18T01:31:00Z" w16du:dateUtc="2024-10-17T17:31:00Z">
                  <w:rPr>
                    <w:color w:val="000000"/>
                    <w:szCs w:val="20"/>
                    <w:lang w:eastAsia="zh-CN"/>
                  </w:rPr>
                </w:rPrChange>
              </w:rPr>
            </w:pPr>
            <w:r>
              <w:rPr>
                <w:color w:val="000000"/>
                <w:rPrChange w:id="480" w:author="Acer" w:date="2024-10-18T01:31:00Z" w16du:dateUtc="2024-10-17T17:31:00Z">
                  <w:rPr>
                    <w:noProof/>
                    <w:color w:val="000000"/>
                    <w:szCs w:val="20"/>
                    <w:lang w:eastAsia="zh-CN"/>
                  </w:rPr>
                </w:rPrChange>
              </w:rPr>
              <w:t xml:space="preserve">1.</w:t>
            </w:r>
            <w:r>
              <w:rPr>
                <w:color w:val="000000"/>
              </w:rPr>
              <w:t xml:space="preserve">継続事業純利益（純損失は「－」で記入）</w:t>
            </w:r>
          </w:p>
        </w:tc>
      </w:tr>
      <w:tr w:rsidR="005F4CE4" w:rsidRPr="001E6609" w14:paraId="0967B108" w14:textId="77777777" w:rsidTr="005F4CE4">
        <w:trPr>
          <w:trHeight w:val="300"/>
          <w:trPrChange w:id="485"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486"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3CFF7807" w14:textId="1446C189">
            <w:pPr>
              <w:rPr>
                <w:rFonts w:ascii="Arial Unicode MS" w:eastAsia="Arial Unicode MS" w:hAnsi="Arial Unicode MS" w:cs="Arial Unicode MS"/>
                <w:color w:val="000000"/>
                <w:szCs w:val="20"/>
                <w:lang w:eastAsia="zh-CN"/>
                <w:rPrChange w:id="487" w:author="Acer" w:date="2024-10-18T01:31:00Z" w16du:dateUtc="2024-10-17T17:31:00Z">
                  <w:rPr>
                    <w:color w:val="000000"/>
                    <w:szCs w:val="20"/>
                    <w:lang w:eastAsia="zh-CN"/>
                  </w:rPr>
                </w:rPrChange>
              </w:rPr>
            </w:pPr>
            <w:r>
              <w:rPr>
                <w:color w:val="000000"/>
                <w:rPrChange w:id="488" w:author="Acer" w:date="2024-10-18T01:31:00Z" w16du:dateUtc="2024-10-17T17:31:00Z">
                  <w:rPr>
                    <w:noProof/>
                    <w:color w:val="000000"/>
                    <w:szCs w:val="20"/>
                    <w:lang w:eastAsia="zh-CN"/>
                  </w:rPr>
                </w:rPrChange>
              </w:rPr>
              <w:t xml:space="preserve">2.</w:t>
            </w:r>
            <w:r>
              <w:rPr>
                <w:color w:val="000000"/>
              </w:rPr>
              <w:t xml:space="preserve">非継続事業純利益（純損失は「－」で記入）</w:t>
            </w:r>
          </w:p>
        </w:tc>
      </w:tr>
      <w:tr w:rsidR="005F4CE4" w:rsidRPr="001E6609" w14:paraId="1A2DE1A5" w14:textId="77777777" w:rsidTr="005F4CE4">
        <w:trPr>
          <w:trHeight w:val="300"/>
          <w:trPrChange w:id="492"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493"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01542665" w14:textId="1E9E9010">
            <w:pPr>
              <w:rPr>
                <w:rFonts w:ascii="Arial Unicode MS" w:eastAsia="Arial Unicode MS" w:hAnsi="Arial Unicode MS" w:cs="Arial Unicode MS"/>
                <w:color w:val="000000"/>
                <w:szCs w:val="20"/>
                <w:lang w:eastAsia="zh-CN"/>
              </w:rPr>
            </w:pPr>
            <w:r>
              <w:rPr>
                <w:color w:val="000000"/>
              </w:rPr>
              <w:t xml:space="preserve">#</w:t>
            </w:r>
          </w:p>
        </w:tc>
      </w:tr>
      <w:tr w:rsidR="005F4CE4" w:rsidRPr="001E6609" w14:paraId="3C09235C" w14:textId="77777777" w:rsidTr="005F4CE4">
        <w:trPr>
          <w:trHeight w:val="300"/>
          <w:trPrChange w:id="498"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499"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5158345E" w14:textId="59F32498">
            <w:pPr>
              <w:rPr>
                <w:rFonts w:ascii="Arial Unicode MS" w:eastAsia="Arial Unicode MS" w:hAnsi="Arial Unicode MS" w:cs="Arial Unicode MS"/>
                <w:color w:val="000000"/>
                <w:szCs w:val="20"/>
                <w:lang w:eastAsia="zh-CN"/>
                <w:rPrChange w:id="500" w:author="Acer" w:date="2024-10-18T01:31:00Z" w16du:dateUtc="2024-10-17T17:31:00Z">
                  <w:rPr>
                    <w:color w:val="000000"/>
                    <w:szCs w:val="20"/>
                  </w:rPr>
                </w:rPrChange>
              </w:rPr>
            </w:pPr>
            <w:r>
              <w:rPr>
                <w:color w:val="000000"/>
              </w:rPr>
              <w:t xml:space="preserve">（二）所有権による分類</w:t>
            </w:r>
          </w:p>
        </w:tc>
      </w:tr>
      <w:tr w:rsidR="005F4CE4" w:rsidRPr="001E6609" w14:paraId="05F770CB" w14:textId="77777777" w:rsidTr="005F4CE4">
        <w:trPr>
          <w:trHeight w:val="300"/>
          <w:trPrChange w:id="504"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505"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64DD2653" w14:textId="6A714EDA">
            <w:pPr>
              <w:rPr>
                <w:rFonts w:ascii="Arial Unicode MS" w:eastAsia="Arial Unicode MS" w:hAnsi="Arial Unicode MS" w:cs="Arial Unicode MS"/>
                <w:color w:val="000000"/>
                <w:szCs w:val="20"/>
                <w:lang w:eastAsia="zh-CN"/>
                <w:rPrChange w:id="506" w:author="Acer" w:date="2024-10-18T01:31:00Z" w16du:dateUtc="2024-10-17T17:31:00Z">
                  <w:rPr>
                    <w:color w:val="000000"/>
                    <w:szCs w:val="20"/>
                    <w:lang w:eastAsia="zh-CN"/>
                  </w:rPr>
                </w:rPrChange>
              </w:rPr>
            </w:pPr>
            <w:r>
              <w:rPr>
                <w:color w:val="000000"/>
                <w:rPrChange w:id="507" w:author="Acer" w:date="2024-10-18T01:31:00Z" w16du:dateUtc="2024-10-17T17:31:00Z">
                  <w:rPr>
                    <w:noProof/>
                    <w:color w:val="000000"/>
                    <w:szCs w:val="20"/>
                    <w:lang w:eastAsia="zh-CN"/>
                  </w:rPr>
                </w:rPrChange>
              </w:rPr>
              <w:t xml:space="preserve">1.</w:t>
            </w:r>
            <w:r>
              <w:rPr>
                <w:color w:val="000000"/>
              </w:rPr>
              <w:t xml:space="preserve">親会社株主に帰属する純利益（純損失は「－」で記入）</w:t>
            </w:r>
          </w:p>
        </w:tc>
      </w:tr>
      <w:tr w:rsidR="005F4CE4" w:rsidRPr="001E6609" w14:paraId="2AC54FD3" w14:textId="77777777" w:rsidTr="005F4CE4">
        <w:trPr>
          <w:trHeight w:val="300"/>
          <w:trPrChange w:id="513"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514"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4CAF969F" w14:textId="0953F7C2">
            <w:pPr>
              <w:rPr>
                <w:rFonts w:ascii="Arial Unicode MS" w:eastAsia="Arial Unicode MS" w:hAnsi="Arial Unicode MS" w:cs="Arial Unicode MS"/>
                <w:color w:val="000000"/>
                <w:szCs w:val="20"/>
                <w:lang w:eastAsia="zh-CN"/>
                <w:rPrChange w:id="515" w:author="Acer" w:date="2024-10-18T01:31:00Z" w16du:dateUtc="2024-10-17T17:31:00Z">
                  <w:rPr>
                    <w:color w:val="000000"/>
                    <w:szCs w:val="20"/>
                    <w:lang w:eastAsia="zh-CN"/>
                  </w:rPr>
                </w:rPrChange>
              </w:rPr>
            </w:pPr>
            <w:r>
              <w:rPr>
                <w:color w:val="000000"/>
                <w:rPrChange w:id="516" w:author="Acer" w:date="2024-10-18T01:31:00Z" w16du:dateUtc="2024-10-17T17:31:00Z">
                  <w:rPr>
                    <w:noProof/>
                    <w:color w:val="000000"/>
                    <w:szCs w:val="20"/>
                    <w:lang w:eastAsia="zh-CN"/>
                  </w:rPr>
                </w:rPrChange>
              </w:rPr>
              <w:t xml:space="preserve">2</w:t>
            </w:r>
            <w:r>
              <w:rPr>
                <w:color w:val="000000"/>
              </w:rPr>
              <w:t xml:space="preserve">.少数株主損益（純損失は「－」で記入）</w:t>
            </w:r>
          </w:p>
        </w:tc>
      </w:tr>
      <w:tr w:rsidR="005F4CE4" w:rsidRPr="001E6609" w14:paraId="226F87B8" w14:textId="77777777" w:rsidTr="005F4CE4">
        <w:trPr>
          <w:trHeight w:val="300"/>
          <w:trPrChange w:id="520"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521"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42D44F49" w14:textId="66573105">
            <w:pPr>
              <w:rPr>
                <w:rFonts w:ascii="Arial Unicode MS" w:eastAsia="Arial Unicode MS" w:hAnsi="Arial Unicode MS" w:cs="Arial Unicode MS"/>
                <w:color w:val="000000"/>
                <w:szCs w:val="20"/>
                <w:lang w:eastAsia="zh-CN"/>
              </w:rPr>
            </w:pPr>
            <w:r>
              <w:rPr>
                <w:color w:val="000000"/>
              </w:rPr>
              <w:t xml:space="preserve">六</w:t>
            </w:r>
            <w:r>
              <w:rPr>
                <w:color w:val="000000"/>
                <w:rPrChange w:id="522" w:author="Acer" w:date="2024-10-18T01:31:00Z" w16du:dateUtc="2024-10-17T17:31:00Z">
                  <w:rPr>
                    <w:rFonts w:ascii="Meiryo UI" w:eastAsia="Meiryo UI" w:hAnsi="Meiryo UI" w:cs="Arial Unicode MS" w:hint="eastAsia"/>
                    <w:color w:val="000000"/>
                    <w:szCs w:val="20"/>
                    <w:lang w:eastAsia="zh-CN"/>
                  </w:rPr>
                </w:rPrChange>
              </w:rPr>
              <w:t xml:space="preserve">、</w:t>
            </w:r>
            <w:r>
              <w:rPr>
                <w:color w:val="000000"/>
              </w:rPr>
              <w:t xml:space="preserve">その他の包括利益の税引後純額</w:t>
            </w:r>
          </w:p>
        </w:tc>
      </w:tr>
      <w:tr w:rsidR="005F4CE4" w:rsidRPr="001E6609" w14:paraId="784241CB" w14:textId="77777777" w:rsidTr="005F4CE4">
        <w:trPr>
          <w:trHeight w:val="300"/>
          <w:trPrChange w:id="525"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526"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0C54C8B9" w14:textId="05F9A06F">
            <w:pPr>
              <w:rPr>
                <w:rFonts w:ascii="Arial Unicode MS" w:eastAsia="Arial Unicode MS" w:hAnsi="Arial Unicode MS" w:cs="Arial Unicode MS"/>
                <w:color w:val="000000"/>
                <w:szCs w:val="20"/>
                <w:lang w:eastAsia="zh-CN"/>
              </w:rPr>
            </w:pPr>
            <w:r>
              <w:rPr>
                <w:color w:val="000000"/>
              </w:rPr>
              <w:t xml:space="preserve">（一）親会社所有者に帰属するその他の包括利益の税引後純額</w:t>
            </w:r>
          </w:p>
        </w:tc>
      </w:tr>
      <w:tr w:rsidR="005F4CE4" w:rsidRPr="001E6609" w14:paraId="5624372D" w14:textId="77777777" w:rsidTr="005F4CE4">
        <w:trPr>
          <w:trHeight w:val="300"/>
          <w:trPrChange w:id="530"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531"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3FCCF02E" w14:textId="03B85118">
            <w:pPr>
              <w:rPr>
                <w:rFonts w:ascii="Arial Unicode MS" w:eastAsia="Arial Unicode MS" w:hAnsi="Arial Unicode MS" w:cs="Arial Unicode MS" w:hint="eastAsia"/>
                <w:color w:val="000000"/>
                <w:szCs w:val="20"/>
                <w:lang w:eastAsia="zh-CN"/>
                <w:rPrChange w:id="532" w:author="Acer" w:date="2024-10-18T01:31:00Z" w16du:dateUtc="2024-10-17T17:31:00Z">
                  <w:rPr>
                    <w:rFonts w:hint="eastAsia"/>
                    <w:color w:val="000000"/>
                    <w:szCs w:val="20"/>
                    <w:lang w:eastAsia="zh-CN"/>
                  </w:rPr>
                </w:rPrChange>
              </w:rPr>
            </w:pPr>
            <w:r>
              <w:rPr>
                <w:color w:val="000000"/>
                <w:rPrChange w:id="536" w:author="Acer" w:date="2024-10-18T01:31:00Z" w16du:dateUtc="2024-10-17T17:31:00Z">
                  <w:rPr>
                    <w:rFonts w:hint="eastAsia"/>
                    <w:noProof/>
                    <w:color w:val="000000"/>
                    <w:szCs w:val="20"/>
                    <w:lang w:eastAsia="zh-CN"/>
                  </w:rPr>
                </w:rPrChange>
              </w:rPr>
              <w:t xml:space="preserve">1.</w:t>
            </w:r>
            <w:r>
              <w:rPr>
                <w:color w:val="000000"/>
                <w:rPrChange w:id="537" w:author="Acer" w:date="2024-10-18T01:31:00Z" w16du:dateUtc="2024-10-17T17:31:00Z">
                  <w:rPr>
                    <w:rFonts w:hint="eastAsia"/>
                    <w:noProof/>
                    <w:color w:val="000000"/>
                    <w:szCs w:val="20"/>
                    <w:lang w:eastAsia="zh-CN"/>
                  </w:rPr>
                </w:rPrChange>
              </w:rPr>
              <w:t xml:space="preserve">損益に再分類されないその他の包括利益</w:t>
            </w:r>
          </w:p>
        </w:tc>
      </w:tr>
      <w:tr w:rsidR="005F4CE4" w:rsidRPr="001E6609" w14:paraId="6C2627B8" w14:textId="77777777" w:rsidTr="005F4CE4">
        <w:trPr>
          <w:trHeight w:val="300"/>
          <w:trPrChange w:id="538"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539"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435BF822" w14:textId="56252AB0">
            <w:pPr>
              <w:rPr>
                <w:rFonts w:ascii="Arial Unicode MS" w:eastAsia="Arial Unicode MS" w:hAnsi="Arial Unicode MS" w:cs="Arial Unicode MS"/>
                <w:color w:val="000000"/>
                <w:szCs w:val="20"/>
                <w:lang w:eastAsia="zh-CN"/>
              </w:rPr>
            </w:pPr>
            <w:r>
              <w:rPr>
                <w:color w:val="000000"/>
              </w:rPr>
              <w:t xml:space="preserve">（</w:t>
            </w:r>
            <w:r>
              <w:rPr>
                <w:color w:val="000000"/>
                <w:rPrChange w:id="540" w:author="Acer" w:date="2024-10-18T01:31:00Z" w16du:dateUtc="2024-10-17T17:31:00Z">
                  <w:rPr>
                    <w:rFonts w:eastAsia="Arial Unicode MS"/>
                    <w:color w:val="000000"/>
                    <w:szCs w:val="20"/>
                    <w:lang w:eastAsia="zh-CN"/>
                  </w:rPr>
                </w:rPrChange>
              </w:rPr>
              <w:t xml:space="preserve">1</w:t>
            </w:r>
            <w:r>
              <w:rPr>
                <w:color w:val="000000"/>
              </w:rPr>
              <w:t xml:space="preserve">）確定給付制度の再測定による変動額</w:t>
            </w:r>
          </w:p>
        </w:tc>
      </w:tr>
      <w:tr w:rsidR="005F4CE4" w:rsidRPr="001E6609" w14:paraId="5EC0C86F" w14:textId="77777777" w:rsidTr="005F4CE4">
        <w:trPr>
          <w:trHeight w:val="300"/>
          <w:trPrChange w:id="543"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544"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2BA2CC97" w14:textId="6B87F9ED">
            <w:pPr>
              <w:rPr>
                <w:rFonts w:ascii="Arial Unicode MS" w:eastAsia="Arial Unicode MS" w:hAnsi="Arial Unicode MS" w:cs="Arial Unicode MS"/>
                <w:color w:val="000000"/>
                <w:szCs w:val="20"/>
                <w:lang w:eastAsia="zh-CN"/>
              </w:rPr>
            </w:pPr>
            <w:r>
              <w:rPr>
                <w:color w:val="000000"/>
              </w:rPr>
              <w:t xml:space="preserve">（</w:t>
            </w:r>
            <w:r>
              <w:rPr>
                <w:color w:val="000000"/>
                <w:rPrChange w:id="545" w:author="Acer" w:date="2024-10-18T01:31:00Z" w16du:dateUtc="2024-10-17T17:31:00Z">
                  <w:rPr>
                    <w:rFonts w:eastAsia="Arial Unicode MS"/>
                    <w:color w:val="000000"/>
                    <w:szCs w:val="20"/>
                    <w:lang w:eastAsia="zh-CN"/>
                  </w:rPr>
                </w:rPrChange>
              </w:rPr>
              <w:t xml:space="preserve">2</w:t>
            </w:r>
            <w:r>
              <w:rPr>
                <w:color w:val="000000"/>
              </w:rPr>
              <w:t xml:space="preserve">）持分法適用会社における損益に振り替えられないその他の包括利益</w:t>
            </w:r>
          </w:p>
        </w:tc>
      </w:tr>
      <w:tr w:rsidR="005F4CE4" w:rsidRPr="001E6609" w14:paraId="36BA10B3" w14:textId="77777777" w:rsidTr="005F4CE4">
        <w:trPr>
          <w:trHeight w:val="300"/>
          <w:trPrChange w:id="548"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549"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49C567EF" w14:textId="35152A55">
            <w:pPr>
              <w:rPr>
                <w:rFonts w:ascii="Arial Unicode MS" w:eastAsia="Arial Unicode MS" w:hAnsi="Arial Unicode MS" w:cs="Arial Unicode MS"/>
                <w:color w:val="000000"/>
                <w:szCs w:val="20"/>
                <w:lang w:eastAsia="zh-CN"/>
              </w:rPr>
            </w:pPr>
            <w:r>
              <w:rPr>
                <w:color w:val="000000"/>
              </w:rPr>
              <w:t xml:space="preserve">（</w:t>
            </w:r>
            <w:r>
              <w:rPr>
                <w:color w:val="000000"/>
                <w:rPrChange w:id="550" w:author="Acer" w:date="2024-10-18T01:31:00Z" w16du:dateUtc="2024-10-17T17:31:00Z">
                  <w:rPr>
                    <w:rFonts w:eastAsia="Arial Unicode MS"/>
                    <w:color w:val="000000"/>
                    <w:szCs w:val="20"/>
                    <w:lang w:eastAsia="zh-CN"/>
                  </w:rPr>
                </w:rPrChange>
              </w:rPr>
              <w:t xml:space="preserve">3</w:t>
            </w:r>
            <w:r>
              <w:rPr>
                <w:color w:val="000000"/>
              </w:rPr>
              <w:t xml:space="preserve">）その他の持分金融商品投資の公正価値変動</w:t>
            </w:r>
          </w:p>
        </w:tc>
      </w:tr>
      <w:tr w:rsidR="005F4CE4" w:rsidRPr="001E6609" w14:paraId="36133B7A" w14:textId="77777777" w:rsidTr="005F4CE4">
        <w:trPr>
          <w:trHeight w:val="300"/>
          <w:trPrChange w:id="553"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554"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1F57213B" w14:textId="4293B0BD">
            <w:pPr>
              <w:rPr>
                <w:rFonts w:ascii="Arial Unicode MS" w:eastAsia="Arial Unicode MS" w:hAnsi="Arial Unicode MS" w:cs="Arial Unicode MS"/>
                <w:color w:val="000000"/>
                <w:szCs w:val="20"/>
                <w:lang w:eastAsia="zh-CN"/>
              </w:rPr>
            </w:pPr>
            <w:r>
              <w:rPr>
                <w:color w:val="000000"/>
              </w:rPr>
              <w:t xml:space="preserve">（4）企業自身の信用リスクの公正価値変動</w:t>
            </w:r>
          </w:p>
        </w:tc>
      </w:tr>
      <w:tr w:rsidR="005F4CE4" w:rsidRPr="001E6609" w14:paraId="37B7CD33" w14:textId="77777777" w:rsidTr="005F4CE4">
        <w:trPr>
          <w:trHeight w:val="300"/>
          <w:trPrChange w:id="557"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558"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3EA3FFC3" w14:textId="135143EF">
            <w:pPr>
              <w:rPr>
                <w:rFonts w:ascii="Arial Unicode MS" w:eastAsia="Arial Unicode MS" w:hAnsi="Arial Unicode MS" w:cs="Arial Unicode MS"/>
                <w:color w:val="000000"/>
                <w:szCs w:val="20"/>
                <w:lang w:eastAsia="zh-CN"/>
                <w:rPrChange w:id="559" w:author="Acer" w:date="2024-10-18T01:31:00Z" w16du:dateUtc="2024-10-17T17:31:00Z">
                  <w:rPr>
                    <w:rFonts w:ascii="MS Gothic" w:eastAsia="MS Gothic" w:hAnsi="MS Gothic" w:cs="Calibri"/>
                    <w:color w:val="000000"/>
                    <w:szCs w:val="20"/>
                    <w:lang w:eastAsia="zh-CN"/>
                  </w:rPr>
                </w:rPrChange>
              </w:rPr>
            </w:pPr>
            <w:r>
              <w:rPr>
                <w:color w:val="000000"/>
              </w:rPr>
              <w:t xml:space="preserve">（5）その他</w:t>
            </w:r>
          </w:p>
        </w:tc>
      </w:tr>
      <w:tr w:rsidR="005F4CE4" w:rsidRPr="001E6609" w14:paraId="280F7B89" w14:textId="77777777" w:rsidTr="005F4CE4">
        <w:trPr>
          <w:trHeight w:val="300"/>
          <w:trPrChange w:id="564"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565"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5EDE7A5B" w14:textId="12CBF707">
            <w:pPr>
              <w:rPr>
                <w:rFonts w:ascii="Arial Unicode MS" w:eastAsia="Arial Unicode MS" w:hAnsi="Arial Unicode MS" w:cs="Arial Unicode MS"/>
                <w:color w:val="000000"/>
                <w:szCs w:val="20"/>
                <w:lang w:eastAsia="zh-CN"/>
                <w:rPrChange w:id="566" w:author="Acer" w:date="2024-10-18T01:31:00Z" w16du:dateUtc="2024-10-17T17:31:00Z">
                  <w:rPr>
                    <w:color w:val="000000"/>
                    <w:szCs w:val="20"/>
                    <w:lang w:eastAsia="zh-CN"/>
                  </w:rPr>
                </w:rPrChange>
              </w:rPr>
            </w:pPr>
            <w:r>
              <w:rPr>
                <w:color w:val="000000"/>
                <w:rPrChange w:id="567" w:author="Acer" w:date="2024-10-18T01:31:00Z" w16du:dateUtc="2024-10-17T17:31:00Z">
                  <w:rPr>
                    <w:noProof/>
                    <w:color w:val="000000"/>
                    <w:szCs w:val="20"/>
                    <w:lang w:eastAsia="zh-CN"/>
                  </w:rPr>
                </w:rPrChange>
              </w:rPr>
              <w:t xml:space="preserve">2.</w:t>
            </w:r>
            <w:r>
              <w:rPr>
                <w:color w:val="000000"/>
              </w:rPr>
              <w:t xml:space="preserve">損益に再分類されるその他の包括利益</w:t>
            </w:r>
          </w:p>
        </w:tc>
      </w:tr>
      <w:tr w:rsidR="005F4CE4" w:rsidRPr="001E6609" w14:paraId="2A088A1D" w14:textId="77777777" w:rsidTr="005F4CE4">
        <w:trPr>
          <w:trHeight w:val="300"/>
          <w:trPrChange w:id="570"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571"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0DD56E0F" w14:textId="7486AD2B">
            <w:pPr>
              <w:rPr>
                <w:rFonts w:ascii="Arial Unicode MS" w:eastAsia="Arial Unicode MS" w:hAnsi="Arial Unicode MS" w:cs="Arial Unicode MS"/>
                <w:color w:val="000000"/>
                <w:szCs w:val="20"/>
                <w:lang w:eastAsia="zh-CN"/>
              </w:rPr>
            </w:pPr>
            <w:r>
              <w:rPr>
                <w:color w:val="000000"/>
              </w:rPr>
              <w:t xml:space="preserve">（</w:t>
            </w:r>
            <w:r>
              <w:rPr>
                <w:color w:val="000000"/>
                <w:rPrChange w:id="572" w:author="Acer" w:date="2024-10-18T01:31:00Z" w16du:dateUtc="2024-10-17T17:31:00Z">
                  <w:rPr>
                    <w:rFonts w:eastAsia="Arial Unicode MS"/>
                    <w:color w:val="000000"/>
                    <w:szCs w:val="20"/>
                    <w:lang w:eastAsia="zh-CN"/>
                  </w:rPr>
                </w:rPrChange>
              </w:rPr>
              <w:t xml:space="preserve">1</w:t>
            </w:r>
            <w:r>
              <w:rPr>
                <w:color w:val="000000"/>
              </w:rPr>
              <w:t xml:space="preserve">）持分法適用会社における損益に振り替えられるその他の包括利益</w:t>
            </w:r>
          </w:p>
        </w:tc>
      </w:tr>
      <w:tr w:rsidR="005F4CE4" w:rsidRPr="001E6609" w14:paraId="149E5E32" w14:textId="77777777" w:rsidTr="005F4CE4">
        <w:trPr>
          <w:trHeight w:val="300"/>
          <w:trPrChange w:id="575"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576"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40688F0D" w14:textId="6A952494">
            <w:pPr>
              <w:rPr>
                <w:rFonts w:ascii="Arial Unicode MS" w:eastAsia="Arial Unicode MS" w:hAnsi="Arial Unicode MS" w:cs="Arial Unicode MS"/>
                <w:color w:val="000000"/>
                <w:szCs w:val="20"/>
                <w:lang w:eastAsia="zh-CN"/>
                <w:rPrChange w:id="577" w:author="Acer" w:date="2024-10-18T01:31:00Z" w16du:dateUtc="2024-10-17T17:31:00Z">
                  <w:rPr>
                    <w:color w:val="000000"/>
                    <w:szCs w:val="20"/>
                    <w:lang w:eastAsia="zh-CN"/>
                  </w:rPr>
                </w:rPrChange>
              </w:rPr>
            </w:pPr>
            <w:r>
              <w:rPr>
                <w:color w:val="000000"/>
                <w:rPrChange w:id="578" w:author="Acer" w:date="2024-10-18T01:31:00Z" w16du:dateUtc="2024-10-17T17:31:00Z">
                  <w:rPr>
                    <w:noProof/>
                    <w:color w:val="000000"/>
                    <w:szCs w:val="20"/>
                    <w:lang w:eastAsia="zh-CN"/>
                  </w:rPr>
                </w:rPrChange>
              </w:rPr>
              <w:t xml:space="preserve">(2)</w:t>
            </w:r>
            <w:r>
              <w:rPr>
                <w:color w:val="000000"/>
              </w:rPr>
              <w:t xml:space="preserve">その他の債務金融商品投資の公正価値変動</w:t>
            </w:r>
          </w:p>
        </w:tc>
      </w:tr>
      <w:tr w:rsidR="005F4CE4" w:rsidRPr="001E6609" w14:paraId="0A0C30AA" w14:textId="77777777" w:rsidTr="005F4CE4">
        <w:trPr>
          <w:trHeight w:val="300"/>
          <w:trPrChange w:id="581"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582"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31FA1829" w14:textId="777742E2">
            <w:pPr>
              <w:rPr>
                <w:rFonts w:ascii="Arial Unicode MS" w:eastAsia="Arial Unicode MS" w:hAnsi="Arial Unicode MS" w:cs="Arial Unicode MS"/>
                <w:color w:val="000000"/>
                <w:szCs w:val="20"/>
                <w:lang w:eastAsia="zh-CN"/>
              </w:rPr>
            </w:pPr>
            <w:r>
              <w:rPr>
                <w:color w:val="000000"/>
              </w:rPr>
              <w:t xml:space="preserve">（</w:t>
            </w:r>
            <w:r>
              <w:rPr>
                <w:color w:val="000000"/>
                <w:rPrChange w:id="583" w:author="Acer" w:date="2024-10-18T01:31:00Z" w16du:dateUtc="2024-10-17T17:31:00Z">
                  <w:rPr>
                    <w:rFonts w:eastAsia="Arial Unicode MS"/>
                    <w:color w:val="000000"/>
                    <w:szCs w:val="20"/>
                    <w:lang w:eastAsia="zh-CN"/>
                  </w:rPr>
                </w:rPrChange>
              </w:rPr>
              <w:t xml:space="preserve">3</w:t>
            </w:r>
            <w:r>
              <w:rPr>
                <w:color w:val="000000"/>
              </w:rPr>
              <w:t xml:space="preserve">）金融資産の再分類によりその他の包括利益に計上された金額</w:t>
            </w:r>
          </w:p>
        </w:tc>
      </w:tr>
      <w:tr w:rsidR="005F4CE4" w:rsidRPr="001E6609" w14:paraId="0DCE6006" w14:textId="77777777" w:rsidTr="005F4CE4">
        <w:trPr>
          <w:trHeight w:val="300"/>
          <w:trPrChange w:id="586"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587"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56A68CD4" w14:textId="76493A77">
            <w:pPr>
              <w:rPr>
                <w:rFonts w:ascii="Arial Unicode MS" w:eastAsia="Arial Unicode MS" w:hAnsi="Arial Unicode MS" w:cs="Arial Unicode MS"/>
                <w:color w:val="000000"/>
                <w:szCs w:val="20"/>
                <w:lang w:eastAsia="zh-CN"/>
              </w:rPr>
            </w:pPr>
            <w:r>
              <w:rPr>
                <w:color w:val="000000"/>
              </w:rPr>
              <w:t xml:space="preserve">（</w:t>
            </w:r>
            <w:r>
              <w:rPr>
                <w:color w:val="000000"/>
                <w:rPrChange w:id="588" w:author="Acer" w:date="2024-10-18T01:31:00Z" w16du:dateUtc="2024-10-17T17:31:00Z">
                  <w:rPr>
                    <w:rFonts w:eastAsia="Arial Unicode MS"/>
                    <w:color w:val="000000"/>
                    <w:szCs w:val="20"/>
                    <w:lang w:eastAsia="zh-CN"/>
                  </w:rPr>
                </w:rPrChange>
              </w:rPr>
              <w:t xml:space="preserve">4</w:t>
            </w:r>
            <w:r>
              <w:rPr>
                <w:color w:val="000000"/>
              </w:rPr>
              <w:t xml:space="preserve">）その他の債務金融商品投資の信用減損引当金</w:t>
            </w:r>
          </w:p>
        </w:tc>
      </w:tr>
      <w:tr w:rsidR="005F4CE4" w:rsidRPr="001E6609" w14:paraId="43B46268" w14:textId="77777777" w:rsidTr="005F4CE4">
        <w:trPr>
          <w:trHeight w:val="300"/>
          <w:trPrChange w:id="592"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593"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49D81B22" w14:textId="7ADA4FC4">
            <w:pPr>
              <w:rPr>
                <w:rFonts w:ascii="Arial Unicode MS" w:eastAsia="Arial Unicode MS" w:hAnsi="Arial Unicode MS" w:cs="Arial Unicode MS"/>
                <w:color w:val="000000"/>
                <w:szCs w:val="20"/>
                <w:lang w:eastAsia="zh-CN"/>
              </w:rPr>
            </w:pPr>
            <w:r>
              <w:rPr>
                <w:color w:val="000000"/>
              </w:rPr>
              <w:t xml:space="preserve">（</w:t>
            </w:r>
            <w:r>
              <w:rPr>
                <w:color w:val="000000"/>
                <w:rPrChange w:id="594" w:author="Acer" w:date="2024-10-18T01:31:00Z" w16du:dateUtc="2024-10-17T17:31:00Z">
                  <w:rPr>
                    <w:rFonts w:eastAsia="Arial Unicode MS"/>
                    <w:color w:val="000000"/>
                    <w:szCs w:val="20"/>
                    <w:lang w:eastAsia="zh-CN"/>
                  </w:rPr>
                </w:rPrChange>
              </w:rPr>
              <w:t xml:space="preserve">5</w:t>
            </w:r>
            <w:r>
              <w:rPr>
                <w:color w:val="000000"/>
              </w:rPr>
              <w:t xml:space="preserve">）キャッシュ・フロー・ヘッジ積立金</w:t>
            </w:r>
          </w:p>
        </w:tc>
      </w:tr>
      <w:tr w:rsidR="005F4CE4" w:rsidRPr="001E6609" w14:paraId="245933E2" w14:textId="77777777" w:rsidTr="005F4CE4">
        <w:trPr>
          <w:trHeight w:val="300"/>
          <w:trPrChange w:id="597"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598"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2107B4C4" w14:textId="36BA86EC">
            <w:pPr>
              <w:rPr>
                <w:rFonts w:ascii="Arial Unicode MS" w:eastAsia="Arial Unicode MS" w:hAnsi="Arial Unicode MS" w:cs="Arial Unicode MS"/>
                <w:color w:val="000000"/>
                <w:szCs w:val="20"/>
                <w:lang w:eastAsia="zh-CN"/>
              </w:rPr>
            </w:pPr>
            <w:r>
              <w:rPr>
                <w:color w:val="000000"/>
              </w:rPr>
              <w:t xml:space="preserve">（</w:t>
            </w:r>
            <w:r>
              <w:rPr>
                <w:color w:val="000000"/>
                <w:rPrChange w:id="599" w:author="Acer" w:date="2024-10-18T01:31:00Z" w16du:dateUtc="2024-10-17T17:31:00Z">
                  <w:rPr>
                    <w:rFonts w:eastAsia="Arial Unicode MS"/>
                    <w:color w:val="000000"/>
                    <w:szCs w:val="20"/>
                    <w:lang w:eastAsia="zh-CN"/>
                  </w:rPr>
                </w:rPrChange>
              </w:rPr>
              <w:t xml:space="preserve">6</w:t>
            </w:r>
            <w:r>
              <w:rPr>
                <w:color w:val="000000"/>
              </w:rPr>
              <w:t xml:space="preserve">）外貨建財務諸表換算差額</w:t>
            </w:r>
          </w:p>
        </w:tc>
      </w:tr>
      <w:tr w:rsidR="005F4CE4" w:rsidRPr="001E6609" w14:paraId="17A1ED3E" w14:textId="77777777" w:rsidTr="005F4CE4">
        <w:trPr>
          <w:trHeight w:val="300"/>
          <w:trPrChange w:id="605"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606"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594BD485" w14:textId="2C62904A">
            <w:pPr>
              <w:rPr>
                <w:rFonts w:ascii="Arial Unicode MS" w:eastAsia="Arial Unicode MS" w:hAnsi="Arial Unicode MS" w:cs="Arial Unicode MS"/>
                <w:color w:val="000000"/>
                <w:szCs w:val="20"/>
                <w:lang w:eastAsia="zh-CN"/>
                <w:rPrChange w:id="607" w:author="Acer" w:date="2024-10-18T01:31:00Z" w16du:dateUtc="2024-10-17T17:31:00Z">
                  <w:rPr>
                    <w:rFonts w:ascii="MS Gothic" w:eastAsia="MS Gothic" w:hAnsi="MS Gothic" w:cs="Calibri"/>
                    <w:color w:val="000000"/>
                    <w:szCs w:val="20"/>
                    <w:lang w:eastAsia="zh-CN"/>
                  </w:rPr>
                </w:rPrChange>
              </w:rPr>
            </w:pPr>
            <w:r>
              <w:rPr>
                <w:color w:val="000000"/>
              </w:rPr>
              <w:t xml:space="preserve">（7）その他</w:t>
            </w:r>
          </w:p>
        </w:tc>
      </w:tr>
      <w:tr w:rsidR="005F4CE4" w:rsidRPr="001E6609" w14:paraId="76583EC8" w14:textId="77777777" w:rsidTr="005F4CE4">
        <w:trPr>
          <w:trHeight w:val="300"/>
          <w:trPrChange w:id="612"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613"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21F9F6C3" w14:textId="75E7FE63">
            <w:pPr>
              <w:rPr>
                <w:rFonts w:ascii="Arial Unicode MS" w:eastAsia="Arial Unicode MS" w:hAnsi="Arial Unicode MS" w:cs="Arial Unicode MS"/>
                <w:color w:val="000000"/>
                <w:szCs w:val="20"/>
                <w:lang w:eastAsia="zh-CN"/>
              </w:rPr>
            </w:pPr>
            <w:r>
              <w:rPr>
                <w:color w:val="000000"/>
              </w:rPr>
              <w:t xml:space="preserve">（二）少数株主に帰属するその他の包括利益の税引後純額</w:t>
            </w:r>
          </w:p>
        </w:tc>
      </w:tr>
      <w:tr w:rsidR="005F4CE4" w:rsidRPr="001E6609" w14:paraId="4D6DCA4B" w14:textId="77777777" w:rsidTr="005F4CE4">
        <w:trPr>
          <w:trHeight w:val="300"/>
          <w:trPrChange w:id="617"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618"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2C77DD61" w14:textId="7AD0E64B">
            <w:pPr>
              <w:rPr>
                <w:rFonts w:ascii="Arial Unicode MS" w:eastAsia="Arial Unicode MS" w:hAnsi="Arial Unicode MS" w:cs="Arial Unicode MS"/>
                <w:color w:val="000000"/>
                <w:szCs w:val="20"/>
                <w:lang w:eastAsia="zh-CN"/>
              </w:rPr>
            </w:pPr>
            <w:r>
              <w:rPr>
                <w:color w:val="000000"/>
              </w:rPr>
              <w:t xml:space="preserve">七</w:t>
            </w:r>
            <w:r>
              <w:rPr>
                <w:color w:val="000000"/>
                <w:rPrChange w:id="619" w:author="Acer" w:date="2024-10-18T01:31:00Z" w16du:dateUtc="2024-10-17T17:31:00Z">
                  <w:rPr>
                    <w:rFonts w:ascii="Meiryo UI" w:eastAsia="Meiryo UI" w:hAnsi="Meiryo UI" w:cs="Arial Unicode MS" w:hint="eastAsia"/>
                    <w:color w:val="000000"/>
                    <w:szCs w:val="20"/>
                  </w:rPr>
                </w:rPrChange>
              </w:rPr>
              <w:t xml:space="preserve">、</w:t>
            </w:r>
            <w:r>
              <w:rPr>
                <w:color w:val="000000"/>
              </w:rPr>
              <w:t xml:space="preserve">包括利益合計額</w:t>
            </w:r>
          </w:p>
        </w:tc>
      </w:tr>
      <w:tr w:rsidR="005F4CE4" w:rsidRPr="001E6609" w14:paraId="57A89FC2" w14:textId="77777777" w:rsidTr="005F4CE4">
        <w:trPr>
          <w:trHeight w:val="300"/>
          <w:trPrChange w:id="623"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624"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17B519F7" w14:textId="327178FB">
            <w:pPr>
              <w:rPr>
                <w:rFonts w:ascii="Arial Unicode MS" w:eastAsia="Arial Unicode MS" w:hAnsi="Arial Unicode MS" w:cs="Arial Unicode MS"/>
                <w:color w:val="000000"/>
                <w:szCs w:val="20"/>
                <w:lang w:eastAsia="zh-CN"/>
                <w:rPrChange w:id="625" w:author="Acer" w:date="2024-10-18T01:31:00Z" w16du:dateUtc="2024-10-17T17:31:00Z">
                  <w:rPr>
                    <w:rFonts w:ascii="Meiryo UI" w:eastAsia="Meiryo UI" w:hAnsi="Meiryo UI" w:cs="Calibri"/>
                    <w:color w:val="000000"/>
                    <w:szCs w:val="20"/>
                    <w:lang w:eastAsia="zh-CN"/>
                  </w:rPr>
                </w:rPrChange>
              </w:rPr>
            </w:pPr>
            <w:r>
              <w:rPr>
                <w:color w:val="000000"/>
                <w:rPrChange w:id="627" w:author="Acer" w:date="2024-10-18T01:31:00Z" w16du:dateUtc="2024-10-17T17:31:00Z">
                  <w:rPr>
                    <w:rFonts w:asciiTheme="minorEastAsia" w:hAnsiTheme="minorEastAsia" w:cs="Meiryo UI" w:hint="eastAsia"/>
                    <w:noProof/>
                    <w:color w:val="000000"/>
                    <w:szCs w:val="20"/>
                    <w:lang w:eastAsia="zh-CN"/>
                  </w:rPr>
                </w:rPrChange>
              </w:rPr>
              <w:t xml:space="preserve">(1)</w:t>
            </w:r>
            <w:r>
              <w:rPr>
                <w:color w:val="000000"/>
                <w:rPrChange w:id="631" w:author="Acer" w:date="2024-10-18T01:31:00Z" w16du:dateUtc="2024-10-17T17:31:00Z">
                  <w:rPr>
                    <w:rFonts w:asciiTheme="minorEastAsia" w:hAnsiTheme="minorEastAsia" w:cs="Meiryo UI" w:hint="eastAsia"/>
                    <w:noProof/>
                    <w:color w:val="000000"/>
                    <w:szCs w:val="20"/>
                    <w:lang w:eastAsia="zh-CN"/>
                  </w:rPr>
                </w:rPrChange>
              </w:rPr>
              <w:t xml:space="preserve">親会社所有者に帰属する包括利益合計額</w:t>
            </w:r>
          </w:p>
        </w:tc>
      </w:tr>
      <w:tr w:rsidR="005F4CE4" w:rsidRPr="001E6609" w14:paraId="223ACA65" w14:textId="77777777" w:rsidTr="005F4CE4">
        <w:trPr>
          <w:trHeight w:val="300"/>
          <w:trPrChange w:id="632"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633"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24B62181" w14:textId="0BE90320">
            <w:pPr>
              <w:rPr>
                <w:rFonts w:ascii="Arial Unicode MS" w:eastAsia="Arial Unicode MS" w:hAnsi="Arial Unicode MS" w:cs="Arial Unicode MS"/>
                <w:color w:val="000000"/>
                <w:szCs w:val="20"/>
                <w:lang w:eastAsia="zh-CN"/>
              </w:rPr>
            </w:pPr>
            <w:r>
              <w:rPr>
                <w:color w:val="000000"/>
              </w:rPr>
              <w:t xml:space="preserve">(2)非支配株主に帰属する包括利益合計額</w:t>
            </w:r>
          </w:p>
        </w:tc>
      </w:tr>
      <w:tr w:rsidR="005F4CE4" w:rsidRPr="001E6609" w14:paraId="1087440A" w14:textId="77777777" w:rsidTr="005F4CE4">
        <w:trPr>
          <w:trHeight w:val="300"/>
          <w:trPrChange w:id="636"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637"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1818636D" w14:textId="725B0F7E">
            <w:pPr>
              <w:rPr>
                <w:rFonts w:ascii="Arial Unicode MS" w:eastAsia="Arial Unicode MS" w:hAnsi="Arial Unicode MS" w:cs="Arial Unicode MS"/>
                <w:color w:val="000000"/>
                <w:szCs w:val="20"/>
                <w:lang w:eastAsia="zh-CN"/>
              </w:rPr>
            </w:pPr>
            <w:r>
              <w:rPr>
                <w:color w:val="000000"/>
              </w:rPr>
              <w:t xml:space="preserve">八、1株当たり利益:</w:t>
            </w:r>
          </w:p>
        </w:tc>
      </w:tr>
      <w:tr w:rsidR="005F4CE4" w:rsidRPr="001E6609" w14:paraId="28ACDCB7" w14:textId="77777777" w:rsidTr="005F4CE4">
        <w:trPr>
          <w:trHeight w:val="300"/>
          <w:trPrChange w:id="640"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641"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1E117066" w14:textId="523A41B6">
            <w:pPr>
              <w:rPr>
                <w:rFonts w:ascii="Arial Unicode MS" w:eastAsia="Arial Unicode MS" w:hAnsi="Arial Unicode MS" w:cs="Arial Unicode MS"/>
                <w:color w:val="000000"/>
                <w:szCs w:val="20"/>
                <w:lang w:eastAsia="zh-CN"/>
              </w:rPr>
            </w:pPr>
            <w:r>
              <w:rPr>
                <w:color w:val="000000"/>
              </w:rPr>
              <w:t xml:space="preserve">(1)基本的1株当たり利益(元</w:t>
            </w:r>
            <w:r>
              <w:rPr>
                <w:color w:val="000000"/>
                <w:rPrChange w:id="645" w:author="Acer" w:date="2024-10-18T01:31:00Z" w16du:dateUtc="2024-10-17T17:31:00Z">
                  <w:rPr>
                    <w:rFonts w:eastAsia="Arial Unicode MS"/>
                    <w:color w:val="000000"/>
                    <w:szCs w:val="20"/>
                    <w:lang w:eastAsia="zh-CN"/>
                  </w:rPr>
                </w:rPrChange>
              </w:rPr>
              <w:t xml:space="preserve">/</w:t>
            </w:r>
            <w:r>
              <w:rPr>
                <w:color w:val="000000"/>
              </w:rPr>
              <w:t xml:space="preserve">株)</w:t>
            </w:r>
          </w:p>
        </w:tc>
      </w:tr>
      <w:tr w:rsidR="005F4CE4" w:rsidRPr="001E6609" w14:paraId="2395ABA1" w14:textId="77777777" w:rsidTr="005F4CE4">
        <w:trPr>
          <w:trHeight w:val="300"/>
          <w:trPrChange w:id="646"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647"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23BC570D" w14:textId="60C90E11">
            <w:pPr>
              <w:rPr>
                <w:rFonts w:ascii="Arial Unicode MS" w:eastAsia="Arial Unicode MS" w:hAnsi="Arial Unicode MS" w:cs="Arial Unicode MS"/>
                <w:color w:val="000000"/>
                <w:szCs w:val="20"/>
                <w:lang w:eastAsia="zh-CN"/>
              </w:rPr>
            </w:pPr>
            <w:r>
              <w:rPr>
                <w:color w:val="000000"/>
              </w:rPr>
              <w:t xml:space="preserve">(</w:t>
            </w:r>
            <w:r>
              <w:rPr>
                <w:color w:val="000000"/>
                <w:rPrChange w:id="649" w:author="Acer" w:date="2024-10-18T01:31:00Z" w16du:dateUtc="2024-10-17T17:31:00Z">
                  <w:rPr>
                    <w:rFonts w:eastAsia="Arial Unicode MS" w:hint="eastAsia"/>
                    <w:color w:val="000000"/>
                    <w:szCs w:val="20"/>
                    <w:lang w:eastAsia="zh-CN"/>
                  </w:rPr>
                </w:rPrChange>
              </w:rPr>
              <w:t xml:space="preserve">2</w:t>
            </w:r>
            <w:r>
              <w:rPr>
                <w:color w:val="000000"/>
              </w:rPr>
              <w:t xml:space="preserve">)希薄化後1株当たり利益(元</w:t>
            </w:r>
            <w:r>
              <w:rPr>
                <w:color w:val="000000"/>
                <w:rPrChange w:id="654" w:author="Acer" w:date="2024-10-18T01:31:00Z" w16du:dateUtc="2024-10-17T17:31:00Z">
                  <w:rPr>
                    <w:rFonts w:eastAsia="Arial Unicode MS"/>
                    <w:color w:val="000000"/>
                    <w:szCs w:val="20"/>
                  </w:rPr>
                </w:rPrChange>
              </w:rPr>
              <w:t xml:space="preserve">/</w:t>
            </w:r>
            <w:r>
              <w:rPr>
                <w:color w:val="000000"/>
              </w:rPr>
              <w:t xml:space="preserve">株)</w:t>
            </w:r>
          </w:p>
        </w:tc>
      </w:tr>
      <w:tr w:rsidR="005F4CE4" w:rsidRPr="001E6609" w14:paraId="56F3BEAA" w14:textId="77777777" w:rsidTr="005F4CE4">
        <w:trPr>
          <w:trHeight w:val="300"/>
          <w:trPrChange w:id="655"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656"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745337A4" w14:textId="40788F99">
            <w:pPr>
              <w:rPr>
                <w:rFonts w:ascii="Arial Unicode MS" w:eastAsia="Arial Unicode MS" w:hAnsi="Arial Unicode MS" w:cs="Arial Unicode MS"/>
                <w:color w:val="000000"/>
                <w:szCs w:val="20"/>
                <w:lang w:eastAsia="zh-CN"/>
              </w:rPr>
            </w:pPr>
            <w:r>
              <w:rPr>
                <w:color w:val="000000"/>
              </w:rPr>
              <w:t xml:space="preserve">後掲の財務諸表注記は本財務諸表の構成部分である。</w:t>
            </w:r>
          </w:p>
        </w:tc>
      </w:tr>
      <w:tr w:rsidR="005F4CE4" w:rsidRPr="001E6609" w14:paraId="3694B36C" w14:textId="77777777" w:rsidTr="005F4CE4">
        <w:trPr>
          <w:trHeight w:val="300"/>
          <w:trPrChange w:id="664"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665"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24CB5FF4" w14:textId="763BE5D3">
            <w:pPr>
              <w:rPr>
                <w:rFonts w:ascii="Arial Unicode MS" w:eastAsia="Arial Unicode MS" w:hAnsi="Arial Unicode MS" w:cs="Arial Unicode MS" w:hint="eastAsia"/>
                <w:color w:val="000000"/>
                <w:szCs w:val="20"/>
                <w:lang w:eastAsia="zh-CN"/>
              </w:rPr>
            </w:pPr>
            <w:r>
              <w:rPr>
                <w:color w:val="000000"/>
                <w:rPrChange w:id="668" w:author="Acer" w:date="2024-10-18T01:31:00Z" w16du:dateUtc="2024-10-17T17:31:00Z">
                  <w:rPr>
                    <w:rFonts w:eastAsia="Arial Unicode MS" w:hint="eastAsia"/>
                    <w:color w:val="000000"/>
                    <w:szCs w:val="20"/>
                    <w:lang w:eastAsia="zh-CN"/>
                  </w:rPr>
                </w:rPrChange>
              </w:rPr>
              <w:t xml:space="preserve">単位：元</w:t>
            </w:r>
            <w:r>
              <w:rPr>
                <w:color w:val="000000"/>
                <w:rPrChange w:id="669" w:author="Acer" w:date="2024-10-18T01:31:00Z" w16du:dateUtc="2024-10-17T17:31:00Z">
                  <w:rPr>
                    <w:rFonts w:eastAsia="Arial Unicode MS" w:hint="eastAsia"/>
                    <w:color w:val="000000"/>
                    <w:szCs w:val="20"/>
                    <w:lang w:eastAsia="zh-CN"/>
                  </w:rPr>
                </w:rPrChange>
              </w:rPr>
              <w:t xml:space="preserve">///</w:t>
            </w:r>
            <w:r>
              <w:rPr>
                <w:color w:val="000000"/>
                <w:rPrChange w:id="670" w:author="Acer" w:date="2024-10-18T01:31:00Z" w16du:dateUtc="2024-10-17T17:31:00Z">
                  <w:rPr>
                    <w:rFonts w:eastAsia="Arial Unicode MS" w:hint="eastAsia"/>
                    <w:color w:val="000000"/>
                    <w:szCs w:val="20"/>
                    <w:lang w:eastAsia="zh-CN"/>
                  </w:rPr>
                </w:rPrChange>
              </w:rPr>
              <w:t xml:space="preserve">通貨：人民元</w:t>
            </w:r>
          </w:p>
        </w:tc>
      </w:tr>
      <w:tr w:rsidR="005F4CE4" w:rsidRPr="001E6609" w14:paraId="2398E1F7" w14:textId="77777777" w:rsidTr="005F4CE4">
        <w:trPr>
          <w:trHeight w:val="300"/>
          <w:trPrChange w:id="673"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674"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751E4BF5" w14:textId="10BD2E54">
            <w:pPr>
              <w:rPr>
                <w:rFonts w:ascii="Arial Unicode MS" w:eastAsia="Arial Unicode MS" w:hAnsi="Arial Unicode MS" w:cs="Arial Unicode MS"/>
                <w:color w:val="000000"/>
                <w:szCs w:val="20"/>
                <w:lang w:eastAsia="zh-CN"/>
              </w:rPr>
            </w:pPr>
            <w:r>
              <w:rPr>
                <w:color w:val="000000"/>
              </w:rPr>
              <w:t xml:space="preserve">一</w:t>
            </w:r>
            <w:r>
              <w:rPr>
                <w:color w:val="000000"/>
                <w:rPrChange w:id="675" w:author="Acer" w:date="2024-10-18T01:31:00Z" w16du:dateUtc="2024-10-17T17:31:00Z">
                  <w:rPr>
                    <w:rFonts w:ascii="Meiryo UI" w:eastAsia="Meiryo UI" w:hAnsi="Meiryo UI" w:cs="Arial Unicode MS" w:hint="eastAsia"/>
                    <w:color w:val="000000"/>
                    <w:szCs w:val="20"/>
                    <w:lang w:eastAsia="zh-CN"/>
                  </w:rPr>
                </w:rPrChange>
              </w:rPr>
              <w:t xml:space="preserve">、</w:t>
            </w:r>
            <w:r>
              <w:rPr>
                <w:color w:val="000000"/>
              </w:rPr>
              <w:t xml:space="preserve">営業活動によるキャッシュ・フロー:</w:t>
            </w:r>
          </w:p>
        </w:tc>
      </w:tr>
      <w:tr w:rsidR="005F4CE4" w:rsidRPr="001E6609" w14:paraId="3E99CDED" w14:textId="77777777" w:rsidTr="005F4CE4">
        <w:trPr>
          <w:trHeight w:val="300"/>
          <w:trPrChange w:id="679"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680"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0EA1B95A" w14:textId="1088B7B5">
            <w:pPr>
              <w:rPr>
                <w:rFonts w:ascii="Arial Unicode MS" w:eastAsia="Arial Unicode MS" w:hAnsi="Arial Unicode MS" w:cs="Arial Unicode MS"/>
                <w:color w:val="000000"/>
                <w:szCs w:val="20"/>
                <w:lang w:eastAsia="zh-CN"/>
              </w:rPr>
            </w:pPr>
            <w:r>
              <w:rPr>
                <w:color w:val="000000"/>
              </w:rPr>
              <w:t xml:space="preserve">顧客預金および同業他社預け金純増額</w:t>
            </w:r>
          </w:p>
        </w:tc>
      </w:tr>
      <w:tr w:rsidR="005F4CE4" w:rsidRPr="001E6609" w14:paraId="6AC54DE1" w14:textId="77777777" w:rsidTr="005F4CE4">
        <w:trPr>
          <w:trHeight w:val="300"/>
          <w:trPrChange w:id="685"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686"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4FA5C71E" w14:textId="1C16776E">
            <w:pPr>
              <w:rPr>
                <w:rFonts w:ascii="Arial Unicode MS" w:eastAsia="Arial Unicode MS" w:hAnsi="Arial Unicode MS" w:cs="Arial Unicode MS"/>
                <w:color w:val="000000"/>
                <w:szCs w:val="20"/>
                <w:lang w:eastAsia="zh-CN"/>
              </w:rPr>
            </w:pPr>
            <w:r>
              <w:rPr>
                <w:color w:val="000000"/>
              </w:rPr>
              <w:t xml:space="preserve">中央銀行からの借入金純</w:t>
            </w:r>
            <w:r>
              <w:rPr>
                <w:color w:val="000000"/>
                <w:rPrChange w:id="690" w:author="Acer" w:date="2024-10-18T01:31:00Z" w16du:dateUtc="2024-10-17T17:31:00Z">
                  <w:rPr>
                    <w:rFonts w:eastAsia="Arial Unicode MS" w:hint="eastAsia"/>
                    <w:color w:val="000000"/>
                    <w:szCs w:val="20"/>
                    <w:lang w:eastAsia="zh-CN"/>
                  </w:rPr>
                </w:rPrChange>
              </w:rPr>
              <w:t xml:space="preserve">増額</w:t>
            </w:r>
          </w:p>
        </w:tc>
      </w:tr>
      <w:tr w:rsidR="005F4CE4" w:rsidRPr="001E6609" w14:paraId="2ABDEF24" w14:textId="77777777" w:rsidTr="005F4CE4">
        <w:trPr>
          <w:trHeight w:val="300"/>
          <w:trPrChange w:id="693"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694"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5B07AB74" w14:textId="4193ADF1">
            <w:pPr>
              <w:rPr>
                <w:rFonts w:ascii="Arial Unicode MS" w:eastAsia="Arial Unicode MS" w:hAnsi="Arial Unicode MS" w:cs="Arial Unicode MS"/>
                <w:color w:val="000000"/>
                <w:szCs w:val="20"/>
                <w:lang w:eastAsia="zh-CN"/>
              </w:rPr>
            </w:pPr>
            <w:r>
              <w:rPr>
                <w:color w:val="000000"/>
              </w:rPr>
              <w:t xml:space="preserve">他の金融機関からの借入金純増額</w:t>
            </w:r>
          </w:p>
        </w:tc>
      </w:tr>
      <w:tr w:rsidR="005F4CE4" w:rsidRPr="001E6609" w14:paraId="6069518E" w14:textId="77777777" w:rsidTr="005F4CE4">
        <w:trPr>
          <w:trHeight w:val="300"/>
          <w:trPrChange w:id="698"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699"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3B680648" w14:textId="6BC3B851">
            <w:pPr>
              <w:rPr>
                <w:rFonts w:ascii="Arial Unicode MS" w:eastAsia="Arial Unicode MS" w:hAnsi="Arial Unicode MS" w:cs="Arial Unicode MS"/>
                <w:color w:val="000000"/>
                <w:szCs w:val="20"/>
                <w:lang w:eastAsia="zh-CN"/>
              </w:rPr>
            </w:pPr>
            <w:r>
              <w:rPr>
                <w:color w:val="000000"/>
              </w:rPr>
              <w:t xml:space="preserve">保険契約者預金および投資款純増額</w:t>
            </w:r>
          </w:p>
        </w:tc>
      </w:tr>
      <w:tr w:rsidR="005F4CE4" w:rsidRPr="001E6609" w14:paraId="289E365E" w14:textId="77777777" w:rsidTr="005F4CE4">
        <w:trPr>
          <w:trHeight w:val="300"/>
          <w:trPrChange w:id="704"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705"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6EEBA375" w14:textId="0FC443A0">
            <w:pPr>
              <w:rPr>
                <w:rFonts w:ascii="Arial Unicode MS" w:eastAsia="Arial Unicode MS" w:hAnsi="Arial Unicode MS" w:cs="Arial Unicode MS"/>
                <w:color w:val="000000"/>
                <w:szCs w:val="20"/>
                <w:lang w:eastAsia="zh-CN"/>
              </w:rPr>
            </w:pPr>
            <w:r>
              <w:rPr>
                <w:color w:val="000000"/>
              </w:rPr>
              <w:t xml:space="preserve">受取利息</w:t>
            </w:r>
            <w:r>
              <w:rPr>
                <w:color w:val="000000"/>
                <w:rPrChange w:id="706" w:author="Acer" w:date="2024-10-18T01:31:00Z" w16du:dateUtc="2024-10-17T17:31:00Z">
                  <w:rPr>
                    <w:rFonts w:ascii="Meiryo UI" w:eastAsia="Meiryo UI" w:hAnsi="Meiryo UI" w:cs="Arial Unicode MS" w:hint="eastAsia"/>
                    <w:color w:val="000000"/>
                    <w:szCs w:val="20"/>
                    <w:lang w:eastAsia="zh-CN"/>
                  </w:rPr>
                </w:rPrChange>
              </w:rPr>
              <w:t xml:space="preserve">、</w:t>
            </w:r>
            <w:r>
              <w:rPr>
                <w:color w:val="000000"/>
              </w:rPr>
              <w:t xml:space="preserve">手数料およびコミッションの現金</w:t>
            </w:r>
          </w:p>
        </w:tc>
      </w:tr>
      <w:tr w:rsidR="005F4CE4" w:rsidRPr="001E6609" w14:paraId="7F806FF9" w14:textId="77777777" w:rsidTr="005F4CE4">
        <w:trPr>
          <w:trHeight w:val="300"/>
          <w:trPrChange w:id="711"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712"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6D3EAF17" w14:textId="6889DA98">
            <w:pPr>
              <w:rPr>
                <w:rFonts w:ascii="Arial Unicode MS" w:eastAsia="Arial Unicode MS" w:hAnsi="Arial Unicode MS" w:cs="Arial Unicode MS"/>
                <w:color w:val="000000"/>
                <w:szCs w:val="20"/>
                <w:lang w:eastAsia="zh-CN"/>
              </w:rPr>
            </w:pPr>
            <w:r>
              <w:rPr>
                <w:color w:val="000000"/>
              </w:rPr>
              <w:t xml:space="preserve">借入金純増</w:t>
            </w:r>
            <w:r>
              <w:rPr>
                <w:color w:val="000000"/>
                <w:rPrChange w:id="714" w:author="Acer" w:date="2024-10-18T01:31:00Z" w16du:dateUtc="2024-10-17T17:31:00Z">
                  <w:rPr>
                    <w:rFonts w:eastAsia="Arial Unicode MS" w:hint="eastAsia"/>
                    <w:color w:val="000000"/>
                    <w:szCs w:val="20"/>
                    <w:lang w:eastAsia="zh-CN"/>
                  </w:rPr>
                </w:rPrChange>
              </w:rPr>
              <w:t xml:space="preserve">額</w:t>
            </w:r>
          </w:p>
        </w:tc>
      </w:tr>
      <w:tr w:rsidR="005F4CE4" w:rsidRPr="001E6609" w14:paraId="76C72093" w14:textId="77777777" w:rsidTr="005F4CE4">
        <w:trPr>
          <w:trHeight w:val="300"/>
          <w:trPrChange w:id="717"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718"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2FEFA08F" w14:textId="6088983C">
            <w:pPr>
              <w:rPr>
                <w:rFonts w:ascii="Arial Unicode MS" w:eastAsia="Arial Unicode MS" w:hAnsi="Arial Unicode MS" w:cs="Arial Unicode MS"/>
                <w:color w:val="000000"/>
                <w:szCs w:val="20"/>
                <w:lang w:eastAsia="zh-CN"/>
              </w:rPr>
            </w:pPr>
            <w:r>
              <w:rPr>
                <w:color w:val="000000"/>
              </w:rPr>
              <w:t xml:space="preserve">レポ取引による資金純増額</w:t>
            </w:r>
          </w:p>
        </w:tc>
      </w:tr>
      <w:tr w:rsidR="005F4CE4" w:rsidRPr="001E6609" w14:paraId="6E841EFB" w14:textId="77777777" w:rsidTr="005F4CE4">
        <w:trPr>
          <w:trHeight w:val="300"/>
          <w:trPrChange w:id="723"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724"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4B1422C4" w14:textId="77777777">
            <w:pPr>
              <w:rPr>
                <w:rFonts w:ascii="Arial Unicode MS" w:eastAsia="Arial Unicode MS" w:hAnsi="Arial Unicode MS" w:cs="Arial Unicode MS"/>
                <w:color w:val="000000"/>
                <w:szCs w:val="20"/>
                <w:lang w:eastAsia="zh-CN"/>
              </w:rPr>
            </w:pPr>
            <w:r>
              <w:rPr>
                <w:color w:val="000000"/>
              </w:rPr>
              <w:t xml:space="preserve">有価証券売買代理により受領した現金純額</w:t>
            </w:r>
          </w:p>
        </w:tc>
      </w:tr>
      <w:tr w:rsidR="005F4CE4" w:rsidRPr="001E6609" w14:paraId="16D3060D" w14:textId="77777777" w:rsidTr="005F4CE4">
        <w:trPr>
          <w:trHeight w:val="300"/>
          <w:trPrChange w:id="727"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728"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2FC874A5" w14:textId="35740FF4">
            <w:pPr>
              <w:rPr>
                <w:rFonts w:ascii="Arial Unicode MS" w:eastAsia="Arial Unicode MS" w:hAnsi="Arial Unicode MS" w:cs="Arial Unicode MS"/>
                <w:color w:val="000000"/>
                <w:szCs w:val="20"/>
                <w:lang w:eastAsia="zh-CN"/>
              </w:rPr>
            </w:pPr>
            <w:r>
              <w:rPr>
                <w:color w:val="000000"/>
              </w:rPr>
              <w:t xml:space="preserve">顧客貸付金および立替金純増額</w:t>
            </w:r>
          </w:p>
        </w:tc>
      </w:tr>
      <w:tr w:rsidR="005F4CE4" w:rsidRPr="001E6609" w14:paraId="115FD9D6" w14:textId="77777777" w:rsidTr="005F4CE4">
        <w:trPr>
          <w:trHeight w:val="300"/>
          <w:trPrChange w:id="734"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735"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4E1CCF35" w14:textId="6A0C677E">
            <w:pPr>
              <w:rPr>
                <w:rFonts w:ascii="Arial Unicode MS" w:eastAsia="Arial Unicode MS" w:hAnsi="Arial Unicode MS" w:cs="Arial Unicode MS"/>
                <w:color w:val="000000"/>
                <w:szCs w:val="20"/>
                <w:lang w:eastAsia="zh-CN"/>
              </w:rPr>
            </w:pPr>
            <w:r>
              <w:rPr>
                <w:color w:val="000000"/>
              </w:rPr>
              <w:t xml:space="preserve">中央銀行および同業他社預け金純増額</w:t>
            </w:r>
          </w:p>
        </w:tc>
      </w:tr>
      <w:tr w:rsidR="005F4CE4" w:rsidRPr="001E6609" w14:paraId="45E8BD34" w14:textId="77777777" w:rsidTr="005F4CE4">
        <w:trPr>
          <w:trHeight w:val="300"/>
          <w:trPrChange w:id="740"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741"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6D131344" w14:textId="77777777">
            <w:pPr>
              <w:rPr>
                <w:rFonts w:ascii="Arial Unicode MS" w:eastAsia="Arial Unicode MS" w:hAnsi="Arial Unicode MS" w:cs="Arial Unicode MS"/>
                <w:color w:val="000000"/>
                <w:szCs w:val="20"/>
                <w:lang w:eastAsia="zh-CN"/>
              </w:rPr>
            </w:pPr>
            <w:r>
              <w:rPr>
                <w:color w:val="000000"/>
              </w:rPr>
              <w:t xml:space="preserve">元保険契約の保険金支払いの現金</w:t>
            </w:r>
          </w:p>
        </w:tc>
      </w:tr>
      <w:tr w:rsidR="005F4CE4" w:rsidRPr="001E6609" w14:paraId="41C6066E" w14:textId="77777777" w:rsidTr="005F4CE4">
        <w:trPr>
          <w:trHeight w:val="300"/>
          <w:trPrChange w:id="744"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745"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3C2BF1C5" w14:textId="77777777">
            <w:pPr>
              <w:rPr>
                <w:rFonts w:ascii="Arial Unicode MS" w:eastAsia="Arial Unicode MS" w:hAnsi="Arial Unicode MS" w:cs="Arial Unicode MS"/>
                <w:color w:val="000000"/>
                <w:szCs w:val="20"/>
                <w:lang w:eastAsia="zh-CN"/>
              </w:rPr>
            </w:pPr>
            <w:r>
              <w:rPr>
                <w:color w:val="000000"/>
              </w:rPr>
              <w:t xml:space="preserve">貸出金純増額</w:t>
            </w:r>
          </w:p>
        </w:tc>
      </w:tr>
      <w:tr w:rsidR="005F4CE4" w:rsidRPr="001E6609" w14:paraId="2D8D7EA4" w14:textId="77777777" w:rsidTr="005F4CE4">
        <w:trPr>
          <w:trHeight w:val="300"/>
          <w:trPrChange w:id="748"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749"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1D40C4D7" w14:textId="2ADFE315">
            <w:pPr>
              <w:rPr>
                <w:rFonts w:ascii="Arial Unicode MS" w:eastAsia="Arial Unicode MS" w:hAnsi="Arial Unicode MS" w:cs="Arial Unicode MS"/>
                <w:color w:val="000000"/>
                <w:szCs w:val="20"/>
                <w:lang w:eastAsia="zh-CN"/>
              </w:rPr>
            </w:pPr>
            <w:r>
              <w:rPr>
                <w:color w:val="000000"/>
              </w:rPr>
              <w:t xml:space="preserve">支払利息</w:t>
            </w:r>
            <w:r>
              <w:rPr>
                <w:color w:val="000000"/>
                <w:rPrChange w:id="750" w:author="Acer" w:date="2024-10-18T01:31:00Z" w16du:dateUtc="2024-10-17T17:31:00Z">
                  <w:rPr>
                    <w:rFonts w:ascii="Meiryo UI" w:eastAsia="Meiryo UI" w:hAnsi="Meiryo UI" w:cs="Arial Unicode MS" w:hint="eastAsia"/>
                    <w:color w:val="000000"/>
                    <w:szCs w:val="20"/>
                    <w:lang w:eastAsia="zh-CN"/>
                  </w:rPr>
                </w:rPrChange>
              </w:rPr>
              <w:t xml:space="preserve">、</w:t>
            </w:r>
            <w:r>
              <w:rPr>
                <w:color w:val="000000"/>
              </w:rPr>
              <w:t xml:space="preserve">手数料およびコミッションの現金</w:t>
            </w:r>
          </w:p>
        </w:tc>
      </w:tr>
      <w:tr w:rsidR="005F4CE4" w:rsidRPr="001E6609" w14:paraId="7805D171" w14:textId="77777777" w:rsidTr="005F4CE4">
        <w:trPr>
          <w:trHeight w:val="300"/>
          <w:trPrChange w:id="753"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754"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41D3639D" w14:textId="77777777">
            <w:pPr>
              <w:rPr>
                <w:rFonts w:ascii="Arial Unicode MS" w:eastAsia="Arial Unicode MS" w:hAnsi="Arial Unicode MS" w:cs="Arial Unicode MS"/>
                <w:color w:val="000000"/>
                <w:szCs w:val="20"/>
                <w:lang w:eastAsia="zh-CN"/>
              </w:rPr>
            </w:pPr>
            <w:r>
              <w:rPr>
                <w:color w:val="000000"/>
              </w:rPr>
              <w:t xml:space="preserve">保険契約配当金の支払い現金</w:t>
            </w:r>
          </w:p>
        </w:tc>
      </w:tr>
      <w:tr w:rsidR="005F4CE4" w:rsidRPr="001E6609" w14:paraId="0CDE054F" w14:textId="77777777" w:rsidTr="005F4CE4">
        <w:trPr>
          <w:trHeight w:val="300"/>
          <w:trPrChange w:id="757"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758"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5DE3F4A2" w14:textId="5D319B0B">
            <w:pPr>
              <w:rPr>
                <w:rFonts w:ascii="Arial Unicode MS" w:eastAsia="Arial Unicode MS" w:hAnsi="Arial Unicode MS" w:cs="Arial Unicode MS"/>
                <w:color w:val="000000"/>
                <w:szCs w:val="20"/>
                <w:lang w:eastAsia="zh-CN"/>
              </w:rPr>
            </w:pPr>
            <w:r>
              <w:rPr>
                <w:color w:val="000000"/>
              </w:rPr>
              <w:t xml:space="preserve">営業活動による現金支出小計</w:t>
            </w:r>
          </w:p>
        </w:tc>
      </w:tr>
      <w:tr w:rsidR="005F4CE4" w:rsidRPr="001E6609" w14:paraId="20FE2DE5" w14:textId="77777777" w:rsidTr="005F4CE4">
        <w:trPr>
          <w:trHeight w:val="300"/>
          <w:trPrChange w:id="761"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762"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55BC07AF" w14:textId="6F346CC2">
            <w:pPr>
              <w:rPr>
                <w:rFonts w:ascii="Arial Unicode MS" w:eastAsia="Arial Unicode MS" w:hAnsi="Arial Unicode MS" w:cs="Arial Unicode MS"/>
                <w:color w:val="000000"/>
                <w:szCs w:val="20"/>
                <w:lang w:eastAsia="zh-CN"/>
              </w:rPr>
            </w:pPr>
            <w:r>
              <w:rPr>
                <w:color w:val="000000"/>
              </w:rPr>
              <w:t xml:space="preserve">営業活動によるキャッシュ・フロー純額</w:t>
            </w:r>
          </w:p>
        </w:tc>
      </w:tr>
      <w:tr w:rsidR="005F4CE4" w:rsidRPr="001E6609" w14:paraId="74D6493F" w14:textId="77777777" w:rsidTr="005F4CE4">
        <w:trPr>
          <w:trHeight w:val="300"/>
          <w:trPrChange w:id="768"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769"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1C1DE6F0" w14:textId="3BE657C7">
            <w:pPr>
              <w:rPr>
                <w:rFonts w:ascii="Arial Unicode MS" w:eastAsia="Arial Unicode MS" w:hAnsi="Arial Unicode MS" w:cs="Arial Unicode MS"/>
                <w:color w:val="000000"/>
                <w:szCs w:val="20"/>
                <w:lang w:eastAsia="zh-CN"/>
              </w:rPr>
            </w:pPr>
            <w:r>
              <w:rPr>
                <w:color w:val="000000"/>
              </w:rPr>
              <w:t xml:space="preserve">二</w:t>
            </w:r>
            <w:r>
              <w:rPr>
                <w:color w:val="000000"/>
                <w:rPrChange w:id="770" w:author="Acer" w:date="2024-10-18T01:31:00Z" w16du:dateUtc="2024-10-17T17:31:00Z">
                  <w:rPr>
                    <w:rFonts w:ascii="Meiryo UI" w:eastAsia="Meiryo UI" w:hAnsi="Meiryo UI" w:cs="Arial Unicode MS" w:hint="eastAsia"/>
                    <w:color w:val="000000"/>
                    <w:szCs w:val="20"/>
                    <w:lang w:eastAsia="zh-CN"/>
                  </w:rPr>
                </w:rPrChange>
              </w:rPr>
              <w:t xml:space="preserve">、</w:t>
            </w:r>
            <w:r>
              <w:rPr>
                <w:color w:val="000000"/>
              </w:rPr>
              <w:t xml:space="preserve">投資活動によるキャッシュ・フロー:</w:t>
            </w:r>
            <w:r>
              <w:rPr>
                <w:color w:val="000000"/>
                <w:rPrChange w:id="772" w:author="Acer" w:date="2024-10-18T01:31:00Z" w16du:dateUtc="2024-10-17T17:31:00Z">
                  <w:rPr>
                    <w:rFonts w:eastAsia="Arial Unicode MS" w:hint="eastAsia"/>
                    <w:color w:val="000000"/>
                    <w:szCs w:val="20"/>
                    <w:lang w:eastAsia="zh-CN"/>
                  </w:rPr>
                </w:rPrChange>
              </w:rPr>
              <w:t xml:space="preserve"/>
            </w:r>
          </w:p>
        </w:tc>
      </w:tr>
      <w:tr w:rsidR="005F4CE4" w:rsidRPr="001E6609" w14:paraId="3E1C7F99" w14:textId="77777777" w:rsidTr="005F4CE4">
        <w:trPr>
          <w:trHeight w:val="300"/>
          <w:trPrChange w:id="775"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776"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2D1C0DCC" w14:textId="56DCE38A">
            <w:pPr>
              <w:rPr>
                <w:rFonts w:ascii="Arial Unicode MS" w:eastAsia="Arial Unicode MS" w:hAnsi="Arial Unicode MS" w:cs="Arial Unicode MS"/>
                <w:color w:val="000000"/>
                <w:szCs w:val="20"/>
                <w:lang w:eastAsia="zh-CN"/>
              </w:rPr>
            </w:pPr>
            <w:r>
              <w:rPr>
                <w:color w:val="000000"/>
              </w:rPr>
              <w:t xml:space="preserve">投資活動による現金</w:t>
            </w:r>
            <w:r>
              <w:rPr>
                <w:color w:val="000000"/>
                <w:rPrChange w:id="778" w:author="Acer" w:date="2024-10-18T01:31:00Z" w16du:dateUtc="2024-10-17T17:31:00Z">
                  <w:rPr>
                    <w:rFonts w:eastAsia="Arial Unicode MS" w:hint="eastAsia"/>
                    <w:color w:val="000000"/>
                    <w:szCs w:val="20"/>
                    <w:lang w:eastAsia="zh-CN"/>
                  </w:rPr>
                </w:rPrChange>
              </w:rPr>
              <w:t xml:space="preserve">流入</w:t>
            </w:r>
            <w:r>
              <w:rPr>
                <w:color w:val="000000"/>
              </w:rPr>
              <w:t xml:space="preserve">小計</w:t>
            </w:r>
          </w:p>
        </w:tc>
      </w:tr>
      <w:tr w:rsidR="005F4CE4" w:rsidRPr="001E6609" w14:paraId="34F6FE4B" w14:textId="77777777" w:rsidTr="005F4CE4">
        <w:trPr>
          <w:trHeight w:val="300"/>
          <w:trPrChange w:id="781"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782"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55B4E3CF" w14:textId="444F6E76">
            <w:pPr>
              <w:rPr>
                <w:rFonts w:ascii="Arial Unicode MS" w:eastAsia="Arial Unicode MS" w:hAnsi="Arial Unicode MS" w:cs="Arial Unicode MS"/>
                <w:color w:val="000000"/>
                <w:szCs w:val="20"/>
                <w:lang w:eastAsia="zh-CN"/>
              </w:rPr>
            </w:pPr>
            <w:r>
              <w:rPr>
                <w:color w:val="000000"/>
              </w:rPr>
              <w:t xml:space="preserve">質権設定貸付金純増額</w:t>
            </w:r>
          </w:p>
        </w:tc>
      </w:tr>
      <w:tr w:rsidR="005F4CE4" w:rsidRPr="001E6609" w14:paraId="551018E1" w14:textId="77777777" w:rsidTr="005F4CE4">
        <w:trPr>
          <w:trHeight w:val="300"/>
          <w:trPrChange w:id="787"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788"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738376A4" w14:textId="665A0F61">
            <w:pPr>
              <w:rPr>
                <w:rFonts w:ascii="Arial Unicode MS" w:eastAsia="Arial Unicode MS" w:hAnsi="Arial Unicode MS" w:cs="Arial Unicode MS"/>
                <w:color w:val="000000"/>
                <w:szCs w:val="20"/>
                <w:lang w:eastAsia="zh-CN"/>
              </w:rPr>
            </w:pPr>
            <w:r>
              <w:rPr>
                <w:color w:val="000000"/>
              </w:rPr>
              <w:t xml:space="preserve">投資活動による現金流出小計</w:t>
            </w:r>
          </w:p>
        </w:tc>
      </w:tr>
      <w:tr w:rsidR="005F4CE4" w:rsidRPr="001E6609" w14:paraId="487B1D8A" w14:textId="77777777" w:rsidTr="005F4CE4">
        <w:trPr>
          <w:trHeight w:val="300"/>
          <w:trPrChange w:id="791"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792"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7B94BA67" w14:textId="06708840">
            <w:pPr>
              <w:rPr>
                <w:rFonts w:ascii="Arial Unicode MS" w:eastAsia="Arial Unicode MS" w:hAnsi="Arial Unicode MS" w:cs="Arial Unicode MS"/>
                <w:color w:val="000000"/>
                <w:szCs w:val="20"/>
                <w:lang w:eastAsia="zh-CN"/>
              </w:rPr>
            </w:pPr>
            <w:r>
              <w:rPr>
                <w:color w:val="000000"/>
              </w:rPr>
              <w:t xml:space="preserve">投資活動によるキャッシュ・フロー純額</w:t>
            </w:r>
          </w:p>
        </w:tc>
      </w:tr>
      <w:tr w:rsidR="005F4CE4" w:rsidRPr="001E6609" w14:paraId="3536194B" w14:textId="77777777" w:rsidTr="005F4CE4">
        <w:trPr>
          <w:trHeight w:val="300"/>
          <w:trPrChange w:id="796"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797"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616B8765" w14:textId="2EEAC9FF">
            <w:pPr>
              <w:rPr>
                <w:rFonts w:ascii="Arial Unicode MS" w:eastAsia="Arial Unicode MS" w:hAnsi="Arial Unicode MS" w:cs="Arial Unicode MS"/>
                <w:color w:val="000000"/>
                <w:szCs w:val="20"/>
                <w:lang w:eastAsia="zh-CN"/>
              </w:rPr>
            </w:pPr>
            <w:r>
              <w:rPr>
                <w:color w:val="000000"/>
              </w:rPr>
              <w:t xml:space="preserve">三</w:t>
            </w:r>
            <w:r>
              <w:rPr>
                <w:color w:val="000000"/>
                <w:rPrChange w:id="798" w:author="Acer" w:date="2024-10-18T01:31:00Z" w16du:dateUtc="2024-10-17T17:31:00Z">
                  <w:rPr>
                    <w:rFonts w:ascii="Meiryo UI" w:eastAsia="Meiryo UI" w:hAnsi="Meiryo UI" w:cs="Arial Unicode MS" w:hint="eastAsia"/>
                    <w:color w:val="000000"/>
                    <w:szCs w:val="20"/>
                    <w:lang w:eastAsia="zh-CN"/>
                  </w:rPr>
                </w:rPrChange>
              </w:rPr>
              <w:t xml:space="preserve">、</w:t>
            </w:r>
            <w:r>
              <w:rPr>
                <w:color w:val="000000"/>
              </w:rPr>
              <w:t xml:space="preserve">財務活動によるキャッシュ・フロー:</w:t>
            </w:r>
          </w:p>
        </w:tc>
      </w:tr>
      <w:tr w:rsidR="005F4CE4" w:rsidRPr="001E6609" w14:paraId="2E728965" w14:textId="77777777" w:rsidTr="005F4CE4">
        <w:trPr>
          <w:trHeight w:val="300"/>
          <w:trPrChange w:id="801"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802"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654018A1" w14:textId="226ABD63">
            <w:pPr>
              <w:rPr>
                <w:rFonts w:ascii="Arial Unicode MS" w:eastAsia="Arial Unicode MS" w:hAnsi="Arial Unicode MS" w:cs="Arial Unicode MS"/>
                <w:color w:val="000000"/>
                <w:szCs w:val="20"/>
                <w:lang w:eastAsia="zh-CN"/>
              </w:rPr>
            </w:pPr>
            <w:r>
              <w:rPr>
                <w:color w:val="000000"/>
              </w:rPr>
              <w:t xml:space="preserve">うち：子会社が非支配株主から投資を受けた現金</w:t>
            </w:r>
          </w:p>
        </w:tc>
      </w:tr>
      <w:tr w:rsidR="005F4CE4" w:rsidRPr="001E6609" w14:paraId="49718268" w14:textId="77777777" w:rsidTr="005F4CE4">
        <w:trPr>
          <w:trHeight w:val="300"/>
          <w:trPrChange w:id="807"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808"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57F4A507" w14:textId="7E9F6E1D">
            <w:pPr>
              <w:rPr>
                <w:rFonts w:ascii="Arial Unicode MS" w:eastAsia="Arial Unicode MS" w:hAnsi="Arial Unicode MS" w:cs="Arial Unicode MS"/>
                <w:color w:val="000000"/>
                <w:szCs w:val="20"/>
                <w:lang w:eastAsia="zh-CN"/>
              </w:rPr>
            </w:pPr>
            <w:r>
              <w:rPr>
                <w:color w:val="000000"/>
              </w:rPr>
              <w:t xml:space="preserve">その他の財務活動に関連する現金の支払い</w:t>
            </w:r>
          </w:p>
        </w:tc>
      </w:tr>
      <w:tr w:rsidR="005F4CE4" w:rsidRPr="001E6609" w14:paraId="3CDE9805" w14:textId="77777777" w:rsidTr="005F4CE4">
        <w:trPr>
          <w:trHeight w:val="300"/>
          <w:trPrChange w:id="811"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812"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24F1A912" w14:textId="767C127B">
            <w:pPr>
              <w:rPr>
                <w:rFonts w:ascii="Arial Unicode MS" w:eastAsia="Arial Unicode MS" w:hAnsi="Arial Unicode MS" w:cs="Arial Unicode MS"/>
                <w:color w:val="000000"/>
                <w:szCs w:val="20"/>
                <w:lang w:eastAsia="zh-CN"/>
              </w:rPr>
            </w:pPr>
            <w:r>
              <w:rPr>
                <w:color w:val="000000"/>
              </w:rPr>
              <w:t xml:space="preserve">財務活動による現金流出小計</w:t>
            </w:r>
          </w:p>
        </w:tc>
      </w:tr>
      <w:tr w:rsidR="005F4CE4" w:rsidRPr="001E6609" w14:paraId="6E166EAF" w14:textId="77777777" w:rsidTr="005F4CE4">
        <w:trPr>
          <w:trHeight w:val="300"/>
          <w:trPrChange w:id="817"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818"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7C7F2F10" w14:textId="45B18CB4">
            <w:pPr>
              <w:rPr>
                <w:rFonts w:ascii="Arial Unicode MS" w:eastAsia="Arial Unicode MS" w:hAnsi="Arial Unicode MS" w:cs="Arial Unicode MS"/>
                <w:color w:val="000000"/>
                <w:szCs w:val="20"/>
                <w:lang w:eastAsia="zh-CN"/>
                <w:rPrChange w:id="819" w:author="Acer" w:date="2024-10-18T01:31:00Z" w16du:dateUtc="2024-10-17T17:31:00Z">
                  <w:rPr>
                    <w:color w:val="000000"/>
                    <w:szCs w:val="20"/>
                    <w:lang w:eastAsia="zh-CN"/>
                  </w:rPr>
                </w:rPrChange>
              </w:rPr>
            </w:pPr>
            <w:r>
              <w:rPr>
                <w:color w:val="000000"/>
              </w:rPr>
              <w:t xml:space="preserve">財務活動によるキャッシュ・フロー純額</w:t>
            </w:r>
          </w:p>
        </w:tc>
      </w:tr>
      <w:tr w:rsidR="005F4CE4" w:rsidRPr="001E6609" w14:paraId="344F3335" w14:textId="77777777" w:rsidTr="005F4CE4">
        <w:trPr>
          <w:trHeight w:val="300"/>
          <w:trPrChange w:id="824"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825"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571B0C02" w14:textId="32596641">
            <w:pPr>
              <w:rPr>
                <w:rFonts w:ascii="Arial Unicode MS" w:eastAsia="Arial Unicode MS" w:hAnsi="Arial Unicode MS" w:cs="Arial Unicode MS"/>
                <w:color w:val="000000"/>
                <w:szCs w:val="20"/>
                <w:lang w:eastAsia="zh-CN"/>
                <w:rPrChange w:id="826" w:author="Acer" w:date="2024-10-18T01:31:00Z" w16du:dateUtc="2024-10-17T17:31:00Z">
                  <w:rPr>
                    <w:color w:val="000000"/>
                    <w:szCs w:val="20"/>
                    <w:lang w:eastAsia="zh-CN"/>
                  </w:rPr>
                </w:rPrChange>
              </w:rPr>
            </w:pPr>
            <w:r>
              <w:rPr>
                <w:color w:val="000000"/>
              </w:rPr>
              <w:t xml:space="preserve">四</w:t>
            </w:r>
            <w:r>
              <w:rPr>
                <w:color w:val="000000"/>
                <w:rPrChange w:id="829" w:author="Acer" w:date="2024-10-18T01:31:00Z" w16du:dateUtc="2024-10-17T17:31:00Z">
                  <w:rPr>
                    <w:rFonts w:ascii="Meiryo UI" w:eastAsia="Meiryo UI" w:hAnsi="Meiryo UI" w:hint="eastAsia"/>
                    <w:noProof/>
                    <w:color w:val="000000"/>
                    <w:szCs w:val="20"/>
                    <w:lang w:eastAsia="zh-CN"/>
                  </w:rPr>
                </w:rPrChange>
              </w:rPr>
              <w:t xml:space="preserve">、</w:t>
            </w:r>
            <w:r>
              <w:rPr>
                <w:color w:val="000000"/>
              </w:rPr>
              <w:t xml:space="preserve">為替レート変動が現金および現金同等物に与える影響</w:t>
            </w:r>
          </w:p>
        </w:tc>
      </w:tr>
      <w:tr w:rsidR="005F4CE4" w:rsidRPr="001E6609" w14:paraId="2AEBFF66" w14:textId="77777777" w:rsidTr="005F4CE4">
        <w:trPr>
          <w:trHeight w:val="300"/>
          <w:trPrChange w:id="834"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835"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201A6E72" w14:textId="1C372F0B">
            <w:pPr>
              <w:rPr>
                <w:rFonts w:ascii="Arial Unicode MS" w:eastAsia="Arial Unicode MS" w:hAnsi="Arial Unicode MS" w:cs="Arial Unicode MS"/>
                <w:color w:val="000000"/>
                <w:szCs w:val="20"/>
                <w:lang w:eastAsia="zh-CN"/>
              </w:rPr>
            </w:pPr>
            <w:r>
              <w:rPr>
                <w:color w:val="000000"/>
              </w:rPr>
              <w:t xml:space="preserve">五</w:t>
            </w:r>
            <w:r>
              <w:rPr>
                <w:color w:val="000000"/>
                <w:rPrChange w:id="836" w:author="Acer" w:date="2024-10-18T01:31:00Z" w16du:dateUtc="2024-10-17T17:31:00Z">
                  <w:rPr>
                    <w:rFonts w:ascii="Meiryo UI" w:eastAsia="Meiryo UI" w:hAnsi="Meiryo UI" w:cs="Arial Unicode MS" w:hint="eastAsia"/>
                    <w:color w:val="000000"/>
                    <w:szCs w:val="20"/>
                    <w:lang w:eastAsia="zh-CN"/>
                  </w:rPr>
                </w:rPrChange>
              </w:rPr>
              <w:t xml:space="preserve">、</w:t>
            </w:r>
            <w:r>
              <w:rPr>
                <w:color w:val="000000"/>
              </w:rPr>
              <w:t xml:space="preserve">現金および現金同等物の純増減額</w:t>
            </w:r>
          </w:p>
        </w:tc>
      </w:tr>
      <w:tr w:rsidR="005F4CE4" w:rsidRPr="001E6609" w14:paraId="51F963D6" w14:textId="77777777" w:rsidTr="005F4CE4">
        <w:trPr>
          <w:trHeight w:val="300"/>
          <w:trPrChange w:id="839"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840"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4D9D9AEB" w14:textId="7CB35910">
            <w:pPr>
              <w:rPr>
                <w:rFonts w:ascii="Arial Unicode MS" w:eastAsia="Arial Unicode MS" w:hAnsi="Arial Unicode MS" w:cs="Arial Unicode MS"/>
                <w:color w:val="000000"/>
                <w:szCs w:val="20"/>
                <w:lang w:eastAsia="zh-CN"/>
              </w:rPr>
            </w:pPr>
            <w:r>
              <w:rPr>
                <w:color w:val="000000"/>
              </w:rPr>
              <w:t xml:space="preserve">加：期首現金および現金同等物残高</w:t>
            </w:r>
          </w:p>
        </w:tc>
      </w:tr>
      <w:tr w:rsidR="005F4CE4" w:rsidRPr="001E6609" w14:paraId="1999157E" w14:textId="77777777" w:rsidTr="005F4CE4">
        <w:trPr>
          <w:trHeight w:val="300"/>
          <w:trPrChange w:id="843"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844"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7F476843" w14:textId="45828AC9">
            <w:pPr>
              <w:rPr>
                <w:rFonts w:ascii="Arial Unicode MS" w:eastAsia="Arial Unicode MS" w:hAnsi="Arial Unicode MS" w:cs="Arial Unicode MS"/>
                <w:color w:val="000000"/>
                <w:szCs w:val="20"/>
                <w:lang w:eastAsia="zh-CN"/>
              </w:rPr>
            </w:pPr>
            <w:r>
              <w:rPr>
                <w:color w:val="000000"/>
              </w:rPr>
              <w:t xml:space="preserve">六</w:t>
            </w:r>
            <w:r>
              <w:rPr>
                <w:color w:val="000000"/>
                <w:rPrChange w:id="845" w:author="Acer" w:date="2024-10-18T01:31:00Z" w16du:dateUtc="2024-10-17T17:31:00Z">
                  <w:rPr>
                    <w:rFonts w:ascii="Meiryo UI" w:eastAsia="Meiryo UI" w:hAnsi="Meiryo UI" w:cs="Arial Unicode MS" w:hint="eastAsia"/>
                    <w:color w:val="000000"/>
                    <w:szCs w:val="20"/>
                    <w:lang w:eastAsia="zh-CN"/>
                  </w:rPr>
                </w:rPrChange>
              </w:rPr>
              <w:t xml:space="preserve">、</w:t>
            </w:r>
            <w:r>
              <w:rPr>
                <w:color w:val="000000"/>
              </w:rPr>
              <w:t xml:space="preserve">期末現金および現金同等物残</w:t>
            </w:r>
            <w:r>
              <w:rPr>
                <w:color w:val="000000"/>
                <w:rPrChange w:id="847" w:author="Acer" w:date="2024-10-18T01:31:00Z" w16du:dateUtc="2024-10-17T17:31:00Z">
                  <w:rPr>
                    <w:rFonts w:eastAsia="Arial Unicode MS" w:hint="eastAsia"/>
                    <w:color w:val="000000"/>
                    <w:szCs w:val="20"/>
                    <w:lang w:eastAsia="zh-CN"/>
                  </w:rPr>
                </w:rPrChange>
              </w:rPr>
              <w:t xml:space="preserve">高</w:t>
            </w:r>
          </w:p>
        </w:tc>
      </w:tr>
      <w:tr w:rsidR="005F4CE4" w:rsidRPr="001E6609" w14:paraId="6443D647" w14:textId="77777777" w:rsidTr="005F4CE4">
        <w:trPr>
          <w:trHeight w:val="300"/>
          <w:trPrChange w:id="850"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851"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6F00FFAD" w14:textId="77777777">
            <w:pPr>
              <w:rPr>
                <w:rFonts w:ascii="Arial Unicode MS" w:eastAsia="Arial Unicode MS" w:hAnsi="Arial Unicode MS" w:cs="Arial Unicode MS"/>
                <w:color w:val="000000"/>
                <w:szCs w:val="20"/>
                <w:lang w:eastAsia="zh-CN"/>
              </w:rPr>
            </w:pPr>
            <w:r>
              <w:rPr>
                <w:color w:val="000000"/>
              </w:rPr>
              <w:t xml:space="preserve">一般リスク準備金</w:t>
            </w:r>
          </w:p>
        </w:tc>
      </w:tr>
      <w:tr w:rsidR="005F4CE4" w:rsidRPr="001E6609" w14:paraId="34A30BDF" w14:textId="77777777" w:rsidTr="005F4CE4">
        <w:trPr>
          <w:trHeight w:val="300"/>
          <w:trPrChange w:id="854"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855"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6B5C3AE7" w14:textId="0429CB8A">
            <w:pPr>
              <w:rPr>
                <w:rFonts w:ascii="Arial Unicode MS" w:eastAsia="Arial Unicode MS" w:hAnsi="Arial Unicode MS" w:cs="Arial Unicode MS"/>
                <w:color w:val="000000"/>
                <w:szCs w:val="20"/>
                <w:lang w:eastAsia="zh-CN"/>
              </w:rPr>
            </w:pPr>
            <w:r>
              <w:rPr>
                <w:color w:val="000000"/>
              </w:rPr>
              <w:t xml:space="preserve">前期誤謬修正</w:t>
            </w:r>
          </w:p>
        </w:tc>
      </w:tr>
      <w:tr w:rsidR="005F4CE4" w:rsidRPr="001E6609" w14:paraId="7C40A8C5" w14:textId="77777777" w:rsidTr="005F4CE4">
        <w:trPr>
          <w:trHeight w:val="300"/>
          <w:trPrChange w:id="858"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859"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3D57207C" w14:textId="2B7ABDB5">
            <w:pPr>
              <w:rPr>
                <w:rFonts w:ascii="Arial Unicode MS" w:eastAsia="Arial Unicode MS" w:hAnsi="Arial Unicode MS" w:cs="Arial Unicode MS"/>
                <w:color w:val="000000"/>
                <w:szCs w:val="20"/>
                <w:lang w:eastAsia="zh-CN"/>
              </w:rPr>
            </w:pPr>
            <w:r>
              <w:rPr>
                <w:color w:val="000000"/>
              </w:rPr>
              <w:t xml:space="preserve">二</w:t>
            </w:r>
            <w:r>
              <w:rPr>
                <w:color w:val="000000"/>
                <w:rPrChange w:id="860" w:author="Acer" w:date="2024-10-18T01:31:00Z" w16du:dateUtc="2024-10-17T17:31:00Z">
                  <w:rPr>
                    <w:rFonts w:ascii="Meiryo UI" w:eastAsia="Meiryo UI" w:hAnsi="Meiryo UI" w:cs="Arial Unicode MS" w:hint="eastAsia"/>
                    <w:color w:val="000000"/>
                    <w:szCs w:val="20"/>
                  </w:rPr>
                </w:rPrChange>
              </w:rPr>
              <w:t xml:space="preserve">、</w:t>
            </w:r>
            <w:r>
              <w:rPr>
                <w:color w:val="000000"/>
              </w:rPr>
              <w:t xml:space="preserve">本年期首残高</w:t>
            </w:r>
          </w:p>
        </w:tc>
      </w:tr>
      <w:tr w:rsidR="005F4CE4" w:rsidRPr="001E6609" w14:paraId="4059A6C4" w14:textId="77777777" w:rsidTr="005F4CE4">
        <w:trPr>
          <w:trHeight w:val="300"/>
          <w:trPrChange w:id="864"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865"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6D460361" w14:textId="192D3537">
            <w:pPr>
              <w:rPr>
                <w:rFonts w:ascii="Arial Unicode MS" w:eastAsia="Arial Unicode MS" w:hAnsi="Arial Unicode MS" w:cs="Arial Unicode MS"/>
                <w:color w:val="000000"/>
                <w:szCs w:val="20"/>
                <w:lang w:eastAsia="zh-CN"/>
              </w:rPr>
            </w:pPr>
            <w:r>
              <w:rPr>
                <w:color w:val="000000"/>
              </w:rPr>
              <w:t xml:space="preserve">三</w:t>
            </w:r>
            <w:r>
              <w:rPr>
                <w:color w:val="000000"/>
                <w:rPrChange w:id="866" w:author="Acer" w:date="2024-10-18T01:31:00Z" w16du:dateUtc="2024-10-17T17:31:00Z">
                  <w:rPr>
                    <w:rFonts w:ascii="Meiryo UI" w:eastAsia="Meiryo UI" w:hAnsi="Meiryo UI" w:cs="Arial Unicode MS" w:hint="eastAsia"/>
                    <w:color w:val="000000"/>
                    <w:szCs w:val="20"/>
                    <w:lang w:eastAsia="zh-CN"/>
                  </w:rPr>
                </w:rPrChange>
              </w:rPr>
              <w:t xml:space="preserve">、</w:t>
            </w:r>
            <w:r>
              <w:rPr>
                <w:color w:val="000000"/>
              </w:rPr>
              <w:t xml:space="preserve">本期増減変動金額（減少は「-」で記入）</w:t>
            </w:r>
          </w:p>
        </w:tc>
      </w:tr>
      <w:tr w:rsidR="005F4CE4" w:rsidRPr="001E6609" w14:paraId="181494C6" w14:textId="77777777" w:rsidTr="005F4CE4">
        <w:trPr>
          <w:trHeight w:val="300"/>
          <w:trPrChange w:id="872"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873"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4CCCAE2D" w14:textId="7932788C">
            <w:pPr>
              <w:rPr>
                <w:rFonts w:ascii="Arial Unicode MS" w:eastAsia="Arial Unicode MS" w:hAnsi="Arial Unicode MS" w:cs="Arial Unicode MS"/>
                <w:color w:val="000000"/>
                <w:szCs w:val="20"/>
                <w:lang w:eastAsia="zh-CN"/>
              </w:rPr>
            </w:pPr>
            <w:r>
              <w:rPr>
                <w:color w:val="000000"/>
              </w:rPr>
              <w:t xml:space="preserve">（</w:t>
            </w:r>
            <w:r>
              <w:rPr>
                <w:color w:val="000000"/>
                <w:rPrChange w:id="875" w:author="Acer" w:date="2024-10-18T01:31:00Z" w16du:dateUtc="2024-10-17T17:31:00Z">
                  <w:rPr>
                    <w:rFonts w:eastAsia="Arial Unicode MS" w:hint="eastAsia"/>
                    <w:color w:val="000000"/>
                    <w:szCs w:val="20"/>
                    <w:lang w:eastAsia="zh-CN"/>
                  </w:rPr>
                </w:rPrChange>
              </w:rPr>
              <w:t xml:space="preserve">1</w:t>
            </w:r>
            <w:r>
              <w:rPr>
                <w:color w:val="000000"/>
              </w:rPr>
              <w:t xml:space="preserve">）包括利益合計額</w:t>
            </w:r>
          </w:p>
        </w:tc>
      </w:tr>
      <w:tr w:rsidR="005F4CE4" w:rsidRPr="001E6609" w14:paraId="1E7F8828" w14:textId="77777777" w:rsidTr="005F4CE4">
        <w:trPr>
          <w:trHeight w:val="300"/>
          <w:trPrChange w:id="880"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881"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47E4CB84" w14:textId="48F5C052">
            <w:pPr>
              <w:rPr>
                <w:rFonts w:ascii="Arial Unicode MS" w:eastAsia="Arial Unicode MS" w:hAnsi="Arial Unicode MS" w:cs="Arial Unicode MS"/>
                <w:color w:val="000000"/>
                <w:szCs w:val="20"/>
                <w:lang w:eastAsia="zh-CN"/>
                <w:rPrChange w:id="882" w:author="Acer" w:date="2024-10-18T01:31:00Z" w16du:dateUtc="2024-10-17T17:31:00Z">
                  <w:rPr>
                    <w:color w:val="000000"/>
                    <w:szCs w:val="20"/>
                    <w:lang w:eastAsia="zh-CN"/>
                  </w:rPr>
                </w:rPrChange>
              </w:rPr>
            </w:pPr>
            <w:r>
              <w:rPr>
                <w:color w:val="000000"/>
                <w:rPrChange w:id="884" w:author="Acer" w:date="2024-10-18T01:31:00Z" w16du:dateUtc="2024-10-17T17:31:00Z">
                  <w:rPr>
                    <w:rFonts w:hint="eastAsia"/>
                    <w:noProof/>
                    <w:color w:val="000000"/>
                    <w:szCs w:val="20"/>
                    <w:lang w:eastAsia="zh-CN"/>
                  </w:rPr>
                </w:rPrChange>
              </w:rPr>
              <w:t xml:space="preserve">3</w:t>
            </w:r>
            <w:r>
              <w:rPr>
                <w:color w:val="000000"/>
                <w:rPrChange w:id="888" w:author="Acer" w:date="2024-10-18T01:31:00Z" w16du:dateUtc="2024-10-17T17:31:00Z">
                  <w:rPr>
                    <w:rFonts w:hint="eastAsia"/>
                    <w:noProof/>
                    <w:color w:val="000000"/>
                    <w:szCs w:val="20"/>
                    <w:lang w:eastAsia="zh-CN"/>
                  </w:rPr>
                </w:rPrChange>
              </w:rPr>
              <w:t xml:space="preserve">．</w:t>
            </w:r>
            <w:r>
              <w:rPr>
                <w:color w:val="000000"/>
              </w:rPr>
              <w:t xml:space="preserve">株式報酬制度が所有者持分に計上される金額</w:t>
            </w:r>
          </w:p>
        </w:tc>
      </w:tr>
      <w:tr w:rsidR="005F4CE4" w:rsidRPr="001E6609" w14:paraId="5C7CF3B4" w14:textId="77777777" w:rsidTr="005F4CE4">
        <w:trPr>
          <w:trHeight w:val="300"/>
          <w:trPrChange w:id="893"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894"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4840B6BC" w14:textId="3BFE5E6A">
            <w:pPr>
              <w:rPr>
                <w:rFonts w:ascii="Arial Unicode MS" w:eastAsia="Arial Unicode MS" w:hAnsi="Arial Unicode MS" w:cs="Arial Unicode MS"/>
                <w:color w:val="000000"/>
                <w:szCs w:val="20"/>
                <w:lang w:eastAsia="zh-CN"/>
                <w:rPrChange w:id="895" w:author="Acer" w:date="2024-10-18T01:31:00Z" w16du:dateUtc="2024-10-17T17:31:00Z">
                  <w:rPr>
                    <w:color w:val="000000"/>
                    <w:szCs w:val="20"/>
                  </w:rPr>
                </w:rPrChange>
              </w:rPr>
            </w:pPr>
            <w:r>
              <w:rPr>
                <w:color w:val="000000"/>
                <w:rPrChange w:id="897" w:author="Acer" w:date="2024-10-18T01:31:00Z" w16du:dateUtc="2024-10-17T17:31:00Z">
                  <w:rPr>
                    <w:rFonts w:hint="eastAsia"/>
                    <w:noProof/>
                    <w:color w:val="000000"/>
                    <w:szCs w:val="20"/>
                    <w:lang w:eastAsia="zh-CN"/>
                  </w:rPr>
                </w:rPrChange>
              </w:rPr>
              <w:t xml:space="preserve">1.</w:t>
            </w:r>
            <w:r>
              <w:rPr>
                <w:color w:val="000000"/>
              </w:rPr>
              <w:t xml:space="preserve">剰余金積立金の積立</w:t>
            </w:r>
          </w:p>
        </w:tc>
      </w:tr>
      <w:tr w:rsidR="005F4CE4" w:rsidRPr="001E6609" w14:paraId="60A8248A" w14:textId="77777777" w:rsidTr="005F4CE4">
        <w:trPr>
          <w:trHeight w:val="300"/>
          <w:trPrChange w:id="900"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901"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0D249251" w14:textId="46669159">
            <w:pPr>
              <w:rPr>
                <w:rFonts w:ascii="Arial Unicode MS" w:eastAsia="Arial Unicode MS" w:hAnsi="Arial Unicode MS" w:cs="Arial Unicode MS"/>
                <w:color w:val="000000"/>
                <w:szCs w:val="20"/>
                <w:lang w:eastAsia="zh-CN"/>
                <w:rPrChange w:id="902" w:author="Acer" w:date="2024-10-18T01:31:00Z" w16du:dateUtc="2024-10-17T17:31:00Z">
                  <w:rPr>
                    <w:color w:val="000000"/>
                    <w:szCs w:val="20"/>
                  </w:rPr>
                </w:rPrChange>
              </w:rPr>
            </w:pPr>
            <w:r>
              <w:rPr>
                <w:color w:val="000000"/>
                <w:rPrChange w:id="903" w:author="Acer" w:date="2024-10-18T01:31:00Z" w16du:dateUtc="2024-10-17T17:31:00Z">
                  <w:rPr>
                    <w:noProof/>
                    <w:color w:val="000000"/>
                    <w:szCs w:val="20"/>
                  </w:rPr>
                </w:rPrChange>
              </w:rPr>
              <w:t xml:space="preserve">2</w:t>
            </w:r>
            <w:r>
              <w:rPr>
                <w:color w:val="000000"/>
                <w:rPrChange w:id="905" w:author="Acer" w:date="2024-10-18T01:31:00Z" w16du:dateUtc="2024-10-17T17:31:00Z">
                  <w:rPr>
                    <w:rFonts w:hint="eastAsia"/>
                    <w:noProof/>
                    <w:color w:val="000000"/>
                    <w:szCs w:val="20"/>
                    <w:lang w:eastAsia="zh-CN"/>
                  </w:rPr>
                </w:rPrChange>
              </w:rPr>
              <w:t xml:space="preserve">.</w:t>
            </w:r>
            <w:r>
              <w:rPr>
                <w:color w:val="000000"/>
              </w:rPr>
              <w:t xml:space="preserve">一般リスク準備金の積立</w:t>
            </w:r>
          </w:p>
        </w:tc>
      </w:tr>
      <w:tr w:rsidR="005F4CE4" w:rsidRPr="001E6609" w14:paraId="71AA7804" w14:textId="77777777" w:rsidTr="005F4CE4">
        <w:trPr>
          <w:trHeight w:val="300"/>
          <w:trPrChange w:id="908"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909"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55415743" w14:textId="058AC012">
            <w:pPr>
              <w:rPr>
                <w:rFonts w:ascii="Arial Unicode MS" w:eastAsia="Arial Unicode MS" w:hAnsi="Arial Unicode MS" w:cs="Arial Unicode MS"/>
                <w:color w:val="000000"/>
                <w:szCs w:val="20"/>
                <w:lang w:eastAsia="zh-CN"/>
                <w:rPrChange w:id="910" w:author="Acer" w:date="2024-10-18T01:31:00Z" w16du:dateUtc="2024-10-17T17:31:00Z">
                  <w:rPr>
                    <w:color w:val="000000"/>
                    <w:szCs w:val="20"/>
                    <w:lang w:eastAsia="zh-CN"/>
                  </w:rPr>
                </w:rPrChange>
              </w:rPr>
            </w:pPr>
            <w:r>
              <w:rPr>
                <w:color w:val="000000"/>
                <w:rPrChange w:id="912" w:author="Acer" w:date="2024-10-18T01:31:00Z" w16du:dateUtc="2024-10-17T17:31:00Z">
                  <w:rPr>
                    <w:rFonts w:hint="eastAsia"/>
                    <w:noProof/>
                    <w:color w:val="000000"/>
                    <w:szCs w:val="20"/>
                    <w:lang w:eastAsia="zh-CN"/>
                  </w:rPr>
                </w:rPrChange>
              </w:rPr>
              <w:t xml:space="preserve">1.</w:t>
            </w:r>
            <w:r>
              <w:rPr>
                <w:color w:val="000000"/>
              </w:rPr>
              <w:t xml:space="preserve">資本準備金の資本（または株式）への振替</w:t>
            </w:r>
          </w:p>
        </w:tc>
      </w:tr>
      <w:tr w:rsidR="005F4CE4" w:rsidRPr="001E6609" w14:paraId="08CA5259" w14:textId="77777777" w:rsidTr="005F4CE4">
        <w:trPr>
          <w:trHeight w:val="300"/>
          <w:trPrChange w:id="917"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918"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110F7BE4" w14:textId="6CE028CD">
            <w:pPr>
              <w:rPr>
                <w:rFonts w:ascii="Arial Unicode MS" w:eastAsia="Arial Unicode MS" w:hAnsi="Arial Unicode MS" w:cs="Arial Unicode MS"/>
                <w:color w:val="000000"/>
                <w:szCs w:val="20"/>
                <w:lang w:eastAsia="zh-CN"/>
                <w:rPrChange w:id="919" w:author="Acer" w:date="2024-10-18T01:31:00Z" w16du:dateUtc="2024-10-17T17:31:00Z">
                  <w:rPr>
                    <w:color w:val="000000"/>
                    <w:szCs w:val="20"/>
                  </w:rPr>
                </w:rPrChange>
              </w:rPr>
            </w:pPr>
            <w:r>
              <w:rPr>
                <w:color w:val="000000"/>
                <w:rPrChange w:id="921" w:author="Acer" w:date="2024-10-18T01:31:00Z" w16du:dateUtc="2024-10-17T17:31:00Z">
                  <w:rPr>
                    <w:rFonts w:hint="eastAsia"/>
                    <w:noProof/>
                    <w:color w:val="000000"/>
                    <w:szCs w:val="20"/>
                    <w:lang w:eastAsia="zh-CN"/>
                  </w:rPr>
                </w:rPrChange>
              </w:rPr>
              <w:t xml:space="preserve">3.</w:t>
            </w:r>
            <w:r>
              <w:rPr>
                <w:color w:val="000000"/>
              </w:rPr>
              <w:t xml:space="preserve">剰余金積立金による損失の補填</w:t>
            </w:r>
          </w:p>
        </w:tc>
      </w:tr>
      <w:tr w:rsidR="005F4CE4" w:rsidRPr="001E6609" w14:paraId="723B90F2" w14:textId="77777777" w:rsidTr="005F4CE4">
        <w:trPr>
          <w:trHeight w:val="300"/>
          <w:trPrChange w:id="924"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925"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4327EBB6" w14:textId="395DB790">
            <w:pPr>
              <w:rPr>
                <w:rFonts w:ascii="Arial Unicode MS" w:eastAsia="Arial Unicode MS" w:hAnsi="Arial Unicode MS" w:cs="Arial Unicode MS"/>
                <w:color w:val="000000"/>
                <w:szCs w:val="20"/>
                <w:lang w:eastAsia="zh-CN"/>
                <w:rPrChange w:id="926" w:author="Acer" w:date="2024-10-18T01:31:00Z" w16du:dateUtc="2024-10-17T17:31:00Z">
                  <w:rPr>
                    <w:color w:val="000000"/>
                    <w:szCs w:val="20"/>
                    <w:lang w:eastAsia="zh-CN"/>
                  </w:rPr>
                </w:rPrChange>
              </w:rPr>
            </w:pPr>
            <w:r>
              <w:rPr>
                <w:color w:val="000000"/>
                <w:rPrChange w:id="927" w:author="Acer" w:date="2024-10-18T01:31:00Z" w16du:dateUtc="2024-10-17T17:31:00Z">
                  <w:rPr>
                    <w:noProof/>
                    <w:color w:val="000000"/>
                    <w:szCs w:val="20"/>
                    <w:lang w:eastAsia="zh-CN"/>
                  </w:rPr>
                </w:rPrChange>
              </w:rPr>
              <w:t xml:space="preserve">4.</w:t>
            </w:r>
            <w:r>
              <w:rPr>
                <w:color w:val="000000"/>
              </w:rPr>
              <w:t xml:space="preserve">確定給付制度変動額の留保利益への振替</w:t>
            </w:r>
          </w:p>
        </w:tc>
      </w:tr>
      <w:tr w:rsidR="005F4CE4" w:rsidRPr="001E6609" w14:paraId="7B0FC193" w14:textId="77777777" w:rsidTr="005F4CE4">
        <w:trPr>
          <w:trHeight w:val="300"/>
          <w:trPrChange w:id="930"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931"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6303F899" w14:textId="4E01449F">
            <w:pPr>
              <w:rPr>
                <w:rFonts w:ascii="Arial Unicode MS" w:eastAsia="Arial Unicode MS" w:hAnsi="Arial Unicode MS" w:cs="Arial Unicode MS"/>
                <w:color w:val="000000"/>
                <w:szCs w:val="20"/>
                <w:lang w:eastAsia="zh-CN"/>
              </w:rPr>
            </w:pPr>
            <w:r>
              <w:rPr>
                <w:color w:val="000000"/>
              </w:rPr>
              <w:t xml:space="preserve">四</w:t>
            </w:r>
            <w:r>
              <w:rPr>
                <w:color w:val="000000"/>
                <w:rPrChange w:id="932" w:author="Acer" w:date="2024-10-18T01:31:00Z" w16du:dateUtc="2024-10-17T17:31:00Z">
                  <w:rPr>
                    <w:rFonts w:ascii="Meiryo UI" w:eastAsia="Meiryo UI" w:hAnsi="Meiryo UI" w:cs="Arial Unicode MS" w:hint="eastAsia"/>
                    <w:color w:val="000000"/>
                    <w:szCs w:val="20"/>
                  </w:rPr>
                </w:rPrChange>
              </w:rPr>
              <w:t xml:space="preserve">、</w:t>
            </w:r>
            <w:r>
              <w:rPr>
                <w:color w:val="000000"/>
              </w:rPr>
              <w:t xml:space="preserve">当期期末残高</w:t>
            </w:r>
          </w:p>
        </w:tc>
      </w:tr>
      <w:tr w:rsidR="005F4CE4" w:rsidRPr="001E6609" w14:paraId="7DB13A31" w14:textId="77777777" w:rsidTr="005F4CE4">
        <w:trPr>
          <w:trHeight w:val="300"/>
          <w:trPrChange w:id="936"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937"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6A139C6F" w14:textId="40F6278E">
            <w:pPr>
              <w:rPr>
                <w:rFonts w:ascii="Arial Unicode MS" w:eastAsia="Arial Unicode MS" w:hAnsi="Arial Unicode MS" w:cs="Arial Unicode MS"/>
                <w:color w:val="000000"/>
                <w:szCs w:val="20"/>
                <w:lang w:eastAsia="zh-CN"/>
              </w:rPr>
            </w:pPr>
            <w:r>
              <w:rPr>
                <w:color w:val="000000"/>
              </w:rPr>
              <w:t xml:space="preserve">作成単位：遂寧県开源投資有限公司</w:t>
            </w:r>
          </w:p>
        </w:tc>
      </w:tr>
      <w:tr w:rsidR="005F4CE4" w:rsidRPr="001E6609" w14:paraId="7D34AD1E" w14:textId="77777777" w:rsidTr="005F4CE4">
        <w:trPr>
          <w:trHeight w:val="300"/>
          <w:trPrChange w:id="941"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942"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44E3D540" w14:textId="50CFB47F">
            <w:pPr>
              <w:rPr>
                <w:rFonts w:ascii="Arial Unicode MS" w:eastAsia="Arial Unicode MS" w:hAnsi="Arial Unicode MS" w:cs="Arial Unicode MS"/>
                <w:color w:val="000000"/>
                <w:szCs w:val="20"/>
                <w:lang w:eastAsia="zh-CN"/>
              </w:rPr>
            </w:pPr>
            <w:r>
              <w:rPr>
                <w:color w:val="000000"/>
              </w:rPr>
              <w:t xml:space="preserve">親会社所有者帰属持分</w:t>
            </w:r>
          </w:p>
        </w:tc>
      </w:tr>
      <w:tr w:rsidR="005F4CE4" w:rsidRPr="001E6609" w14:paraId="0D7FE6BD" w14:textId="77777777" w:rsidTr="005F4CE4">
        <w:trPr>
          <w:trHeight w:val="300"/>
          <w:trPrChange w:id="945"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946"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4FB95F6A" w14:textId="0F504A5E">
            <w:pPr>
              <w:rPr>
                <w:rFonts w:ascii="Arial Unicode MS" w:eastAsia="Arial Unicode MS" w:hAnsi="Arial Unicode MS" w:cs="Arial Unicode MS"/>
                <w:color w:val="000000"/>
                <w:szCs w:val="20"/>
                <w:lang w:eastAsia="zh-CN"/>
              </w:rPr>
            </w:pPr>
            <w:r>
              <w:rPr>
                <w:color w:val="000000"/>
              </w:rPr>
              <w:t xml:space="preserve">特定準備金</w:t>
            </w:r>
          </w:p>
        </w:tc>
      </w:tr>
      <w:tr w:rsidR="005F4CE4" w:rsidRPr="001E6609" w14:paraId="4541762F" w14:textId="77777777" w:rsidTr="005F4CE4">
        <w:trPr>
          <w:trHeight w:val="300"/>
          <w:trPrChange w:id="949"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950"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32A35708" w14:textId="2FBEA511">
            <w:pPr>
              <w:rPr>
                <w:rFonts w:ascii="Arial Unicode MS" w:eastAsia="Arial Unicode MS" w:hAnsi="Arial Unicode MS" w:cs="Arial Unicode MS"/>
                <w:color w:val="000000"/>
                <w:szCs w:val="20"/>
                <w:lang w:eastAsia="zh-CN"/>
              </w:rPr>
            </w:pPr>
            <w:r>
              <w:rPr>
                <w:color w:val="000000"/>
              </w:rPr>
              <w:t xml:space="preserve">繰越利益剰余金</w:t>
            </w:r>
          </w:p>
        </w:tc>
      </w:tr>
      <w:tr w:rsidR="005F4CE4" w:rsidRPr="001E6609" w14:paraId="1E847979" w14:textId="77777777" w:rsidTr="005F4CE4">
        <w:trPr>
          <w:trHeight w:val="300"/>
          <w:trPrChange w:id="954"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955"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21F97160" w14:textId="1AF146C1">
            <w:pPr>
              <w:rPr>
                <w:rFonts w:ascii="Arial Unicode MS" w:eastAsia="Arial Unicode MS" w:hAnsi="Arial Unicode MS" w:cs="Arial Unicode MS"/>
                <w:color w:val="000000"/>
                <w:szCs w:val="20"/>
                <w:lang w:eastAsia="zh-CN"/>
              </w:rPr>
            </w:pPr>
            <w:r>
              <w:rPr>
                <w:color w:val="000000"/>
              </w:rPr>
              <w:t xml:space="preserve">永久劣後債</w:t>
            </w:r>
          </w:p>
        </w:tc>
      </w:tr>
      <w:tr w:rsidR="005F4CE4" w:rsidRPr="001E6609" w14:paraId="228A7320" w14:textId="77777777" w:rsidTr="005F4CE4">
        <w:trPr>
          <w:trHeight w:val="300"/>
          <w:trPrChange w:id="958"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959"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13E7CEC2" w14:textId="175A8E6C">
            <w:pPr>
              <w:rPr>
                <w:rFonts w:ascii="Arial Unicode MS" w:eastAsia="Arial Unicode MS" w:hAnsi="Arial Unicode MS" w:cs="Arial Unicode MS"/>
                <w:color w:val="000000"/>
                <w:szCs w:val="20"/>
                <w:lang w:eastAsia="zh-CN"/>
              </w:rPr>
            </w:pPr>
            <w:r>
              <w:rPr>
                <w:color w:val="000000"/>
              </w:rPr>
              <w:t xml:space="preserve">一</w:t>
            </w:r>
            <w:r>
              <w:rPr>
                <w:color w:val="000000"/>
                <w:rPrChange w:id="960" w:author="Acer" w:date="2024-10-18T01:31:00Z" w16du:dateUtc="2024-10-17T17:31:00Z">
                  <w:rPr>
                    <w:rFonts w:ascii="Meiryo UI" w:eastAsia="Meiryo UI" w:hAnsi="Meiryo UI" w:cs="Arial Unicode MS" w:hint="eastAsia"/>
                    <w:color w:val="000000"/>
                    <w:szCs w:val="20"/>
                  </w:rPr>
                </w:rPrChange>
              </w:rPr>
              <w:t xml:space="preserve">、</w:t>
            </w:r>
            <w:r>
              <w:rPr>
                <w:color w:val="000000"/>
              </w:rPr>
              <w:t xml:space="preserve">前年期末残</w:t>
            </w:r>
            <w:r>
              <w:rPr>
                <w:color w:val="000000"/>
                <w:rPrChange w:id="962" w:author="Acer" w:date="2024-10-18T01:31:00Z" w16du:dateUtc="2024-10-17T17:31:00Z">
                  <w:rPr>
                    <w:rFonts w:eastAsia="Arial Unicode MS" w:hint="eastAsia"/>
                    <w:color w:val="000000"/>
                    <w:szCs w:val="20"/>
                    <w:lang w:eastAsia="zh-CN"/>
                  </w:rPr>
                </w:rPrChange>
              </w:rPr>
              <w:t xml:space="preserve">高</w:t>
            </w:r>
          </w:p>
        </w:tc>
      </w:tr>
      <w:tr w:rsidR="005F4CE4" w:rsidRPr="001E6609" w14:paraId="09AADD35" w14:textId="77777777" w:rsidTr="005F4CE4">
        <w:trPr>
          <w:trHeight w:val="300"/>
          <w:trPrChange w:id="965"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966"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2EB58487" w14:textId="00219082">
            <w:pPr>
              <w:rPr>
                <w:rFonts w:ascii="Arial Unicode MS" w:eastAsia="Arial Unicode MS" w:hAnsi="Arial Unicode MS" w:cs="Arial Unicode MS"/>
                <w:color w:val="000000"/>
                <w:szCs w:val="20"/>
                <w:lang w:eastAsia="zh-CN"/>
              </w:rPr>
            </w:pPr>
            <w:r>
              <w:rPr>
                <w:color w:val="000000"/>
              </w:rPr>
              <w:t xml:space="preserve">加</w:t>
            </w:r>
            <w:r>
              <w:rPr>
                <w:color w:val="000000"/>
                <w:rPrChange w:id="968" w:author="Acer" w:date="2024-10-18T01:31:00Z" w16du:dateUtc="2024-10-17T17:31:00Z">
                  <w:rPr>
                    <w:rFonts w:eastAsia="Arial Unicode MS" w:hint="eastAsia"/>
                    <w:color w:val="000000"/>
                    <w:szCs w:val="20"/>
                    <w:lang w:eastAsia="zh-CN"/>
                  </w:rPr>
                </w:rPrChange>
              </w:rPr>
              <w:t xml:space="preserve">：</w:t>
            </w:r>
            <w:r>
              <w:rPr>
                <w:color w:val="000000"/>
              </w:rPr>
              <w:t xml:space="preserve">会計方針の変更</w:t>
            </w:r>
          </w:p>
        </w:tc>
      </w:tr>
      <w:tr w:rsidR="005F4CE4" w:rsidRPr="001E6609" w14:paraId="1826EBE8" w14:textId="77777777" w:rsidTr="005F4CE4">
        <w:trPr>
          <w:trHeight w:val="300"/>
          <w:trPrChange w:id="973"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974"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2430CF80" w14:textId="57464867">
            <w:pPr>
              <w:rPr>
                <w:rFonts w:ascii="Arial Unicode MS" w:eastAsia="Arial Unicode MS" w:hAnsi="Arial Unicode MS" w:cs="Arial Unicode MS"/>
                <w:color w:val="000000"/>
                <w:szCs w:val="20"/>
                <w:lang w:eastAsia="zh-CN"/>
              </w:rPr>
            </w:pPr>
            <w:r>
              <w:rPr>
                <w:color w:val="000000"/>
              </w:rPr>
              <w:t xml:space="preserve">前期誤謬の訂正</w:t>
            </w:r>
          </w:p>
        </w:tc>
      </w:tr>
      <w:tr w:rsidR="005F4CE4" w:rsidRPr="001E6609" w14:paraId="7CF67546" w14:textId="77777777" w:rsidTr="005F4CE4">
        <w:trPr>
          <w:trHeight w:val="300"/>
          <w:trPrChange w:id="977"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978"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0DACA753" w14:textId="43C58EC9">
            <w:pPr>
              <w:rPr>
                <w:rFonts w:ascii="Arial Unicode MS" w:eastAsia="Arial Unicode MS" w:hAnsi="Arial Unicode MS" w:cs="Arial Unicode MS"/>
                <w:color w:val="000000"/>
                <w:szCs w:val="20"/>
                <w:lang w:eastAsia="zh-CN"/>
              </w:rPr>
            </w:pPr>
            <w:r>
              <w:rPr>
                <w:color w:val="000000"/>
              </w:rPr>
              <w:t xml:space="preserve">二</w:t>
            </w:r>
            <w:r>
              <w:rPr>
                <w:color w:val="000000"/>
                <w:rPrChange w:id="979" w:author="Acer" w:date="2024-10-18T01:31:00Z" w16du:dateUtc="2024-10-17T17:31:00Z">
                  <w:rPr>
                    <w:rFonts w:ascii="Meiryo UI" w:eastAsia="Meiryo UI" w:hAnsi="Meiryo UI" w:cs="Arial Unicode MS" w:hint="eastAsia"/>
                    <w:color w:val="000000"/>
                    <w:szCs w:val="20"/>
                  </w:rPr>
                </w:rPrChange>
              </w:rPr>
              <w:t xml:space="preserve">、</w:t>
            </w:r>
            <w:r>
              <w:rPr>
                <w:color w:val="000000"/>
              </w:rPr>
              <w:t xml:space="preserve">本年期首残</w:t>
            </w:r>
            <w:r>
              <w:rPr>
                <w:color w:val="000000"/>
                <w:rPrChange w:id="981" w:author="Acer" w:date="2024-10-18T01:31:00Z" w16du:dateUtc="2024-10-17T17:31:00Z">
                  <w:rPr>
                    <w:rFonts w:eastAsia="Arial Unicode MS" w:hint="eastAsia"/>
                    <w:color w:val="000000"/>
                    <w:szCs w:val="20"/>
                    <w:lang w:eastAsia="zh-CN"/>
                  </w:rPr>
                </w:rPrChange>
              </w:rPr>
              <w:t xml:space="preserve">高</w:t>
            </w:r>
          </w:p>
        </w:tc>
      </w:tr>
      <w:tr w:rsidR="005F4CE4" w:rsidRPr="001E6609" w14:paraId="1B5F0E4A" w14:textId="77777777" w:rsidTr="005F4CE4">
        <w:trPr>
          <w:trHeight w:val="300"/>
          <w:trPrChange w:id="984"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985"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4DDECA6C" w14:textId="7A1FFE0E">
            <w:pPr>
              <w:rPr>
                <w:rFonts w:ascii="Arial Unicode MS" w:eastAsia="Arial Unicode MS" w:hAnsi="Arial Unicode MS" w:cs="Arial Unicode MS"/>
                <w:color w:val="000000"/>
                <w:szCs w:val="20"/>
                <w:lang w:eastAsia="zh-CN"/>
              </w:rPr>
            </w:pPr>
            <w:r>
              <w:rPr>
                <w:color w:val="000000"/>
              </w:rPr>
              <w:t xml:space="preserve">三</w:t>
            </w:r>
            <w:r>
              <w:rPr>
                <w:color w:val="000000"/>
                <w:rPrChange w:id="986" w:author="Acer" w:date="2024-10-18T01:31:00Z" w16du:dateUtc="2024-10-17T17:31:00Z">
                  <w:rPr>
                    <w:rFonts w:ascii="Meiryo UI" w:eastAsia="Meiryo UI" w:hAnsi="Meiryo UI" w:cs="Arial Unicode MS" w:hint="eastAsia"/>
                    <w:color w:val="000000"/>
                    <w:szCs w:val="20"/>
                    <w:lang w:eastAsia="zh-CN"/>
                  </w:rPr>
                </w:rPrChange>
              </w:rPr>
              <w:t xml:space="preserve">、</w:t>
            </w:r>
            <w:r>
              <w:rPr>
                <w:color w:val="000000"/>
              </w:rPr>
              <w:t xml:space="preserve">本期増減変動金</w:t>
            </w:r>
            <w:r>
              <w:rPr>
                <w:color w:val="000000"/>
                <w:rPrChange w:id="988" w:author="Acer" w:date="2024-10-18T01:31:00Z" w16du:dateUtc="2024-10-17T17:31:00Z">
                  <w:rPr>
                    <w:rFonts w:ascii="MS Gothic" w:hAnsi="MS Gothic" w:cs="Arial Unicode MS" w:hint="eastAsia"/>
                    <w:color w:val="000000"/>
                    <w:szCs w:val="20"/>
                    <w:lang w:eastAsia="zh-CN"/>
                  </w:rPr>
                </w:rPrChange>
              </w:rPr>
              <w:t xml:space="preserve">額</w:t>
            </w:r>
            <w:r>
              <w:rPr>
                <w:color w:val="000000"/>
              </w:rPr>
              <w:t xml:space="preserve">（減少は</w:t>
            </w:r>
            <w:r>
              <w:rPr>
                <w:color w:val="000000"/>
                <w:rPrChange w:id="995" w:author="Acer" w:date="2024-10-18T01:31:00Z" w16du:dateUtc="2024-10-17T17:31:00Z">
                  <w:rPr>
                    <w:rFonts w:eastAsia="Arial Unicode MS" w:hint="eastAsia"/>
                    <w:color w:val="000000"/>
                    <w:szCs w:val="20"/>
                    <w:lang w:eastAsia="zh-CN"/>
                  </w:rPr>
                </w:rPrChange>
              </w:rPr>
              <w:t xml:space="preserve">「</w:t>
            </w:r>
            <w:r>
              <w:rPr>
                <w:color w:val="000000"/>
                <w:rPrChange w:id="996" w:author="Acer" w:date="2024-10-18T01:31:00Z" w16du:dateUtc="2024-10-17T17:31:00Z">
                  <w:rPr>
                    <w:rFonts w:eastAsia="Arial Unicode MS" w:hint="eastAsia"/>
                    <w:color w:val="000000"/>
                    <w:szCs w:val="20"/>
                    <w:lang w:eastAsia="zh-CN"/>
                  </w:rPr>
                </w:rPrChange>
              </w:rPr>
              <w:t xml:space="preserve">-</w:t>
            </w:r>
            <w:r>
              <w:rPr>
                <w:color w:val="000000"/>
                <w:rPrChange w:id="997" w:author="Acer" w:date="2024-10-18T01:31:00Z" w16du:dateUtc="2024-10-17T17:31:00Z">
                  <w:rPr>
                    <w:rFonts w:eastAsia="Arial Unicode MS" w:hint="eastAsia"/>
                    <w:color w:val="000000"/>
                    <w:szCs w:val="20"/>
                    <w:lang w:eastAsia="zh-CN"/>
                  </w:rPr>
                </w:rPrChange>
              </w:rPr>
              <w:t xml:space="preserve">」</w:t>
            </w:r>
            <w:r>
              <w:rPr>
                <w:color w:val="000000"/>
              </w:rPr>
              <w:t xml:space="preserve">で記入）</w:t>
            </w:r>
          </w:p>
        </w:tc>
      </w:tr>
      <w:tr w:rsidR="005F4CE4" w:rsidRPr="001E6609" w14:paraId="08487F0F" w14:textId="77777777" w:rsidTr="005F4CE4">
        <w:trPr>
          <w:trHeight w:val="300"/>
          <w:trPrChange w:id="1000"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001"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199025A1" w14:textId="53F642B9">
            <w:pPr>
              <w:rPr>
                <w:rFonts w:ascii="Arial Unicode MS" w:eastAsia="Arial Unicode MS" w:hAnsi="Arial Unicode MS" w:cs="Arial Unicode MS"/>
                <w:color w:val="000000"/>
                <w:szCs w:val="20"/>
                <w:lang w:eastAsia="zh-CN"/>
              </w:rPr>
            </w:pPr>
            <w:r>
              <w:rPr>
                <w:color w:val="000000"/>
              </w:rPr>
              <w:t xml:space="preserve">（</w:t>
            </w:r>
            <w:r>
              <w:rPr>
                <w:color w:val="000000"/>
                <w:rPrChange w:id="1003" w:author="Acer" w:date="2024-10-18T01:31:00Z" w16du:dateUtc="2024-10-17T17:31:00Z">
                  <w:rPr>
                    <w:rFonts w:eastAsia="Arial Unicode MS" w:hint="eastAsia"/>
                    <w:color w:val="000000"/>
                    <w:szCs w:val="20"/>
                    <w:lang w:eastAsia="zh-CN"/>
                  </w:rPr>
                </w:rPrChange>
              </w:rPr>
              <w:t xml:space="preserve">1</w:t>
            </w:r>
            <w:r>
              <w:rPr>
                <w:color w:val="000000"/>
              </w:rPr>
              <w:t xml:space="preserve">）包括利益合計額</w:t>
            </w:r>
          </w:p>
        </w:tc>
      </w:tr>
      <w:tr w:rsidR="005F4CE4" w:rsidRPr="001E6609" w14:paraId="49181A43" w14:textId="77777777" w:rsidTr="005F4CE4">
        <w:trPr>
          <w:trHeight w:val="300"/>
          <w:trPrChange w:id="1008"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009"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717D9CA5" w14:textId="0AEFD25B">
            <w:pPr>
              <w:rPr>
                <w:rFonts w:ascii="Arial Unicode MS" w:eastAsia="Arial Unicode MS" w:hAnsi="Arial Unicode MS" w:cs="Arial Unicode MS"/>
                <w:color w:val="000000"/>
                <w:szCs w:val="20"/>
                <w:lang w:eastAsia="zh-CN"/>
                <w:rPrChange w:id="1010" w:author="Acer" w:date="2024-10-18T01:31:00Z" w16du:dateUtc="2024-10-17T17:31:00Z">
                  <w:rPr>
                    <w:color w:val="000000"/>
                    <w:szCs w:val="20"/>
                  </w:rPr>
                </w:rPrChange>
              </w:rPr>
            </w:pPr>
            <w:r>
              <w:rPr>
                <w:color w:val="000000"/>
                <w:rPrChange w:id="1011" w:author="Acer" w:date="2024-10-18T01:31:00Z" w16du:dateUtc="2024-10-17T17:31:00Z">
                  <w:rPr>
                    <w:noProof/>
                    <w:color w:val="000000"/>
                    <w:szCs w:val="20"/>
                  </w:rPr>
                </w:rPrChange>
              </w:rPr>
              <w:t xml:space="preserve">1.</w:t>
            </w:r>
            <w:r>
              <w:rPr>
                <w:color w:val="000000"/>
              </w:rPr>
              <w:t xml:space="preserve">所有者による普通株式の払込</w:t>
            </w:r>
          </w:p>
        </w:tc>
      </w:tr>
      <w:tr w:rsidR="005F4CE4" w:rsidRPr="001E6609" w14:paraId="66ACB6F5" w14:textId="77777777" w:rsidTr="005F4CE4">
        <w:trPr>
          <w:trHeight w:val="300"/>
          <w:trPrChange w:id="1015"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016"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6EED6246" w14:textId="30CD0CA5">
            <w:pPr>
              <w:rPr>
                <w:rFonts w:ascii="Arial Unicode MS" w:eastAsia="Arial Unicode MS" w:hAnsi="Arial Unicode MS" w:cs="Arial Unicode MS"/>
                <w:color w:val="000000"/>
                <w:szCs w:val="20"/>
                <w:lang w:eastAsia="zh-CN"/>
              </w:rPr>
            </w:pPr>
            <w:r>
              <w:rPr>
                <w:color w:val="000000"/>
              </w:rPr>
              <w:t xml:space="preserve">3.株式報酬制度が所有者持分に計上される金額</w:t>
            </w:r>
          </w:p>
        </w:tc>
      </w:tr>
      <w:tr w:rsidR="005F4CE4" w:rsidRPr="001E6609" w14:paraId="0386D9C9" w14:textId="77777777" w:rsidTr="005F4CE4">
        <w:trPr>
          <w:trHeight w:val="300"/>
          <w:trPrChange w:id="1021"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022"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47108662" w14:textId="77777777">
            <w:pPr>
              <w:rPr>
                <w:rFonts w:ascii="Arial Unicode MS" w:eastAsia="Arial Unicode MS" w:hAnsi="Arial Unicode MS" w:cs="Arial Unicode MS"/>
                <w:color w:val="000000"/>
                <w:szCs w:val="20"/>
                <w:lang w:eastAsia="zh-CN"/>
                <w:rPrChange w:id="1023" w:author="Acer" w:date="2024-10-18T01:31:00Z" w16du:dateUtc="2024-10-17T17:31:00Z">
                  <w:rPr>
                    <w:color w:val="000000"/>
                    <w:szCs w:val="20"/>
                  </w:rPr>
                </w:rPrChange>
              </w:rPr>
            </w:pPr>
            <w:r>
              <w:rPr>
                <w:color w:val="000000"/>
                <w:rPrChange w:id="1024" w:author="Acer" w:date="2024-10-18T01:31:00Z" w16du:dateUtc="2024-10-17T17:31:00Z">
                  <w:rPr>
                    <w:noProof/>
                    <w:color w:val="000000"/>
                    <w:szCs w:val="20"/>
                  </w:rPr>
                </w:rPrChange>
              </w:rPr>
              <w:t xml:space="preserve">2</w:t>
            </w:r>
            <w:r>
              <w:rPr>
                <w:color w:val="000000"/>
              </w:rPr>
              <w:t xml:space="preserve">一般リスク準備金の積立</w:t>
            </w:r>
          </w:p>
        </w:tc>
      </w:tr>
      <w:tr w:rsidR="005F4CE4" w:rsidRPr="001E6609" w14:paraId="04123038" w14:textId="77777777" w:rsidTr="005F4CE4">
        <w:trPr>
          <w:trHeight w:val="300"/>
          <w:trPrChange w:id="1027"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028"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111A4BDA" w14:textId="1342A258">
            <w:pPr>
              <w:rPr>
                <w:rFonts w:ascii="Arial Unicode MS" w:eastAsia="Arial Unicode MS" w:hAnsi="Arial Unicode MS" w:cs="Arial Unicode MS"/>
                <w:color w:val="000000"/>
                <w:szCs w:val="20"/>
                <w:lang w:eastAsia="zh-CN"/>
              </w:rPr>
            </w:pPr>
            <w:r>
              <w:rPr>
                <w:color w:val="000000"/>
              </w:rPr>
              <w:t xml:space="preserve">（四）所有者持分の内部振替</w:t>
            </w:r>
          </w:p>
        </w:tc>
      </w:tr>
      <w:tr w:rsidR="005F4CE4" w:rsidRPr="001E6609" w14:paraId="68A079FC" w14:textId="77777777" w:rsidTr="005F4CE4">
        <w:trPr>
          <w:trHeight w:val="300"/>
          <w:trPrChange w:id="1031"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032"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027BBA87" w14:textId="181DADF6">
            <w:pPr>
              <w:rPr>
                <w:rFonts w:ascii="Arial Unicode MS" w:eastAsia="Arial Unicode MS" w:hAnsi="Arial Unicode MS" w:cs="Arial Unicode MS"/>
                <w:color w:val="000000"/>
                <w:szCs w:val="20"/>
                <w:lang w:eastAsia="zh-CN"/>
                <w:rPrChange w:id="1033" w:author="Acer" w:date="2024-10-18T01:31:00Z" w16du:dateUtc="2024-10-17T17:31:00Z">
                  <w:rPr>
                    <w:color w:val="000000"/>
                    <w:szCs w:val="20"/>
                    <w:lang w:eastAsia="zh-CN"/>
                  </w:rPr>
                </w:rPrChange>
              </w:rPr>
            </w:pPr>
            <w:r>
              <w:rPr>
                <w:color w:val="000000"/>
                <w:rPrChange w:id="1035" w:author="Acer" w:date="2024-10-18T01:31:00Z" w16du:dateUtc="2024-10-17T17:31:00Z">
                  <w:rPr>
                    <w:rFonts w:hint="eastAsia"/>
                    <w:noProof/>
                    <w:color w:val="000000"/>
                    <w:szCs w:val="20"/>
                    <w:lang w:eastAsia="zh-CN"/>
                  </w:rPr>
                </w:rPrChange>
              </w:rPr>
              <w:t xml:space="preserve">1</w:t>
            </w:r>
            <w:r>
              <w:rPr>
                <w:color w:val="000000"/>
                <w:rPrChange w:id="1038" w:author="Acer" w:date="2024-10-18T01:31:00Z" w16du:dateUtc="2024-10-17T17:31:00Z">
                  <w:rPr>
                    <w:noProof/>
                    <w:color w:val="000000"/>
                    <w:szCs w:val="20"/>
                    <w:lang w:eastAsia="zh-CN"/>
                  </w:rPr>
                </w:rPrChange>
              </w:rPr>
              <w:t xml:space="preserve">.</w:t>
            </w:r>
            <w:r>
              <w:rPr>
                <w:color w:val="000000"/>
              </w:rPr>
              <w:t xml:space="preserve">資本準備金の資本（または株式）への振替</w:t>
            </w:r>
          </w:p>
        </w:tc>
      </w:tr>
      <w:tr w:rsidR="005F4CE4" w:rsidRPr="001E6609" w14:paraId="10DD01EF" w14:textId="77777777" w:rsidTr="005F4CE4">
        <w:trPr>
          <w:trHeight w:val="300"/>
          <w:trPrChange w:id="1041"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042"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672925BD" w14:textId="4A30059B">
            <w:pPr>
              <w:rPr>
                <w:rFonts w:ascii="Arial Unicode MS" w:eastAsia="Arial Unicode MS" w:hAnsi="Arial Unicode MS" w:cs="Arial Unicode MS"/>
                <w:color w:val="000000"/>
                <w:szCs w:val="20"/>
                <w:lang w:eastAsia="zh-CN"/>
              </w:rPr>
            </w:pPr>
            <w:r>
              <w:rPr>
                <w:color w:val="000000"/>
              </w:rPr>
              <w:t xml:space="preserve">3.剰余金積立金による損失の補填</w:t>
            </w:r>
          </w:p>
        </w:tc>
      </w:tr>
      <w:tr w:rsidR="005F4CE4" w:rsidRPr="001E6609" w14:paraId="0E9B6745" w14:textId="77777777" w:rsidTr="005F4CE4">
        <w:trPr>
          <w:trHeight w:val="300"/>
          <w:trPrChange w:id="1047"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048"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556ADA74" w14:textId="7847B176">
            <w:pPr>
              <w:rPr>
                <w:rFonts w:ascii="Arial Unicode MS" w:eastAsia="Arial Unicode MS" w:hAnsi="Arial Unicode MS" w:cs="Arial Unicode MS"/>
                <w:color w:val="000000"/>
                <w:szCs w:val="20"/>
                <w:lang w:eastAsia="zh-CN"/>
                <w:rPrChange w:id="1049" w:author="Acer" w:date="2024-10-18T01:31:00Z" w16du:dateUtc="2024-10-17T17:31:00Z">
                  <w:rPr>
                    <w:color w:val="000000"/>
                    <w:szCs w:val="20"/>
                    <w:lang w:eastAsia="zh-CN"/>
                  </w:rPr>
                </w:rPrChange>
              </w:rPr>
            </w:pPr>
            <w:r>
              <w:rPr>
                <w:color w:val="000000"/>
                <w:rPrChange w:id="1050" w:author="Acer" w:date="2024-10-18T01:31:00Z" w16du:dateUtc="2024-10-17T17:31:00Z">
                  <w:rPr>
                    <w:noProof/>
                    <w:color w:val="000000"/>
                    <w:szCs w:val="20"/>
                    <w:lang w:eastAsia="zh-CN"/>
                  </w:rPr>
                </w:rPrChange>
              </w:rPr>
              <w:t xml:space="preserve">4.</w:t>
            </w:r>
            <w:r>
              <w:rPr>
                <w:color w:val="000000"/>
              </w:rPr>
              <w:t xml:space="preserve">確定給付制度変動額の留保利益への振替</w:t>
            </w:r>
          </w:p>
        </w:tc>
      </w:tr>
      <w:tr w:rsidR="005F4CE4" w:rsidRPr="001E6609" w14:paraId="61D756F2" w14:textId="77777777" w:rsidTr="005F4CE4">
        <w:trPr>
          <w:trHeight w:val="300"/>
          <w:trPrChange w:id="1053"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054"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69982C57" w14:textId="0BE793B3">
            <w:pPr>
              <w:rPr>
                <w:rFonts w:ascii="Arial Unicode MS" w:eastAsia="Arial Unicode MS" w:hAnsi="Arial Unicode MS" w:cs="Arial Unicode MS"/>
                <w:color w:val="000000"/>
                <w:szCs w:val="20"/>
                <w:lang w:eastAsia="zh-CN"/>
                <w:rPrChange w:id="1055" w:author="Acer" w:date="2024-10-18T01:31:00Z" w16du:dateUtc="2024-10-17T17:31:00Z">
                  <w:rPr>
                    <w:color w:val="000000"/>
                    <w:szCs w:val="20"/>
                  </w:rPr>
                </w:rPrChange>
              </w:rPr>
            </w:pPr>
            <w:r>
              <w:rPr>
                <w:color w:val="000000"/>
                <w:rPrChange w:id="1057" w:author="Acer" w:date="2024-10-18T01:31:00Z" w16du:dateUtc="2024-10-17T17:31:00Z">
                  <w:rPr>
                    <w:rFonts w:hint="eastAsia"/>
                    <w:noProof/>
                    <w:color w:val="000000"/>
                    <w:szCs w:val="20"/>
                    <w:lang w:eastAsia="zh-CN"/>
                  </w:rPr>
                </w:rPrChange>
              </w:rPr>
              <w:t xml:space="preserve">5.</w:t>
            </w:r>
            <w:r>
              <w:rPr>
                <w:color w:val="000000"/>
              </w:rPr>
              <w:t xml:space="preserve">その他</w:t>
            </w:r>
          </w:p>
        </w:tc>
      </w:tr>
      <w:tr w:rsidR="005F4CE4" w:rsidRPr="001E6609" w14:paraId="2B9237B3" w14:textId="77777777" w:rsidTr="005F4CE4">
        <w:trPr>
          <w:trHeight w:val="300"/>
          <w:trPrChange w:id="1060"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061"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3D6406D6" w14:textId="12C6CA45">
            <w:pPr>
              <w:rPr>
                <w:rFonts w:ascii="Arial Unicode MS" w:eastAsia="Arial Unicode MS" w:hAnsi="Arial Unicode MS" w:cs="Arial Unicode MS"/>
                <w:color w:val="000000"/>
                <w:szCs w:val="20"/>
                <w:lang w:eastAsia="zh-CN"/>
              </w:rPr>
            </w:pPr>
            <w:r>
              <w:rPr>
                <w:color w:val="000000"/>
              </w:rPr>
              <w:t xml:space="preserve">（五）特定準備金</w:t>
            </w:r>
          </w:p>
        </w:tc>
      </w:tr>
      <w:tr w:rsidR="005F4CE4" w:rsidRPr="001E6609" w14:paraId="227455B4" w14:textId="77777777" w:rsidTr="005F4CE4">
        <w:trPr>
          <w:trHeight w:val="300"/>
          <w:trPrChange w:id="1064"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065"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0A23A861" w14:textId="54FD0443">
            <w:pPr>
              <w:rPr>
                <w:rFonts w:ascii="Arial Unicode MS" w:eastAsia="Arial Unicode MS" w:hAnsi="Arial Unicode MS" w:cs="Arial Unicode MS"/>
                <w:color w:val="000000"/>
                <w:szCs w:val="20"/>
                <w:lang w:eastAsia="zh-CN"/>
                <w:rPrChange w:id="1066" w:author="Acer" w:date="2024-10-18T01:31:00Z" w16du:dateUtc="2024-10-17T17:31:00Z">
                  <w:rPr>
                    <w:rFonts w:ascii="Arial Unicode MS" w:eastAsia="Arial Unicode MS" w:hAnsi="Arial Unicode MS" w:cs="Arial Unicode MS"/>
                    <w:color w:val="000000"/>
                    <w:szCs w:val="20"/>
                  </w:rPr>
                </w:rPrChange>
              </w:rPr>
            </w:pPr>
            <w:r>
              <w:rPr>
                <w:color w:val="000000"/>
              </w:rPr>
              <w:t xml:space="preserve">四</w:t>
            </w:r>
            <w:r>
              <w:rPr>
                <w:color w:val="000000"/>
                <w:rPrChange w:id="1067" w:author="Acer" w:date="2024-10-18T01:31:00Z" w16du:dateUtc="2024-10-17T17:31:00Z">
                  <w:rPr>
                    <w:rFonts w:ascii="Meiryo UI" w:eastAsia="Meiryo UI" w:hAnsi="Meiryo UI" w:cs="Arial Unicode MS" w:hint="eastAsia"/>
                    <w:color w:val="000000"/>
                    <w:szCs w:val="20"/>
                  </w:rPr>
                </w:rPrChange>
              </w:rPr>
              <w:t xml:space="preserve">、</w:t>
            </w:r>
            <w:r>
              <w:rPr>
                <w:color w:val="000000"/>
              </w:rPr>
              <w:t xml:space="preserve">当期期末残</w:t>
            </w:r>
            <w:r>
              <w:rPr>
                <w:color w:val="000000"/>
                <w:rPrChange w:id="1069" w:author="Acer" w:date="2024-10-18T01:31:00Z" w16du:dateUtc="2024-10-17T17:31:00Z">
                  <w:rPr>
                    <w:rFonts w:ascii="MS Gothic" w:hAnsi="MS Gothic" w:cs="Arial Unicode MS" w:hint="eastAsia"/>
                    <w:color w:val="000000"/>
                    <w:szCs w:val="20"/>
                    <w:lang w:eastAsia="zh-CN"/>
                  </w:rPr>
                </w:rPrChange>
              </w:rPr>
              <w:t xml:space="preserve">高</w:t>
            </w:r>
          </w:p>
        </w:tc>
      </w:tr>
      <w:tr w:rsidR="005F4CE4" w:rsidRPr="001E6609" w14:paraId="276875D7" w14:textId="77777777" w:rsidTr="005F4CE4">
        <w:trPr>
          <w:trHeight w:val="300"/>
          <w:trPrChange w:id="1072"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073"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394277C9" w14:textId="77777777">
            <w:pPr>
              <w:rPr>
                <w:rFonts w:ascii="Arial Unicode MS" w:eastAsia="Arial Unicode MS" w:hAnsi="Arial Unicode MS" w:cs="Arial Unicode MS"/>
                <w:color w:val="000000"/>
                <w:szCs w:val="20"/>
                <w:lang w:eastAsia="zh-CN"/>
              </w:rPr>
            </w:pPr>
            <w:r>
              <w:rPr>
                <w:color w:val="000000"/>
              </w:rPr>
              <w:t xml:space="preserve">連結貸借対照表</w:t>
            </w:r>
          </w:p>
        </w:tc>
      </w:tr>
      <w:tr w:rsidR="005F4CE4" w:rsidRPr="001E6609" w14:paraId="0C9042A0" w14:textId="77777777" w:rsidTr="005F4CE4">
        <w:trPr>
          <w:trHeight w:val="300"/>
          <w:trPrChange w:id="1074"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075"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050DE481" w14:textId="1DB360DD">
            <w:pPr>
              <w:rPr>
                <w:rFonts w:ascii="Arial Unicode MS" w:eastAsia="Arial Unicode MS" w:hAnsi="Arial Unicode MS" w:cs="Arial Unicode MS"/>
                <w:color w:val="000000"/>
                <w:szCs w:val="20"/>
                <w:lang w:eastAsia="zh-CN"/>
              </w:rPr>
            </w:pPr>
            <w:r>
              <w:rPr>
                <w:color w:val="000000"/>
              </w:rPr>
              <w:t xml:space="preserve">流動資産</w:t>
            </w:r>
          </w:p>
        </w:tc>
      </w:tr>
      <w:tr w:rsidR="005F4CE4" w:rsidRPr="001E6609" w14:paraId="4B7ABC65" w14:textId="77777777" w:rsidTr="005F4CE4">
        <w:trPr>
          <w:trHeight w:val="300"/>
          <w:trPrChange w:id="1078"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079"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05D4D41B" w14:textId="10F27DB0">
            <w:pPr>
              <w:rPr>
                <w:rFonts w:ascii="Arial Unicode MS" w:eastAsia="Arial Unicode MS" w:hAnsi="Arial Unicode MS" w:cs="Arial Unicode MS"/>
                <w:color w:val="000000"/>
                <w:szCs w:val="20"/>
                <w:lang w:eastAsia="zh-CN"/>
                <w:rPrChange w:id="1080" w:author="Acer" w:date="2024-10-18T01:31:00Z" w16du:dateUtc="2024-10-17T17:31:00Z">
                  <w:rPr>
                    <w:color w:val="000000"/>
                    <w:szCs w:val="20"/>
                  </w:rPr>
                </w:rPrChange>
              </w:rPr>
            </w:pPr>
            <w:r>
              <w:rPr>
                <w:color w:val="000000"/>
                <w:rPrChange w:id="1081" w:author="Acer" w:date="2024-10-18T01:31:00Z" w16du:dateUtc="2024-10-17T17:31:00Z">
                  <w:rPr>
                    <w:noProof/>
                    <w:color w:val="000000"/>
                    <w:szCs w:val="20"/>
                  </w:rPr>
                </w:rPrChange>
              </w:rPr>
              <w:t xml:space="preserve">2023</w:t>
            </w:r>
            <w:r>
              <w:rPr>
                <w:color w:val="000000"/>
              </w:rPr>
              <w:t xml:space="preserve">年</w:t>
            </w:r>
            <w:r>
              <w:rPr>
                <w:color w:val="000000"/>
                <w:rPrChange w:id="1084" w:author="Acer" w:date="2024-10-18T01:31:00Z" w16du:dateUtc="2024-10-17T17:31:00Z">
                  <w:rPr>
                    <w:noProof/>
                    <w:color w:val="000000"/>
                    <w:szCs w:val="20"/>
                  </w:rPr>
                </w:rPrChange>
              </w:rPr>
              <w:t xml:space="preserve">12</w:t>
            </w:r>
            <w:r>
              <w:rPr>
                <w:color w:val="000000"/>
              </w:rPr>
              <w:t xml:space="preserve">月</w:t>
            </w:r>
            <w:r>
              <w:rPr>
                <w:color w:val="000000"/>
                <w:rPrChange w:id="1085" w:author="Acer" w:date="2024-10-18T01:31:00Z" w16du:dateUtc="2024-10-17T17:31:00Z">
                  <w:rPr>
                    <w:noProof/>
                    <w:color w:val="000000"/>
                    <w:szCs w:val="20"/>
                  </w:rPr>
                </w:rPrChange>
              </w:rPr>
              <w:t xml:space="preserve">31</w:t>
            </w:r>
            <w:r>
              <w:rPr>
                <w:color w:val="000000"/>
              </w:rPr>
              <w:t xml:space="preserve">日</w:t>
            </w:r>
          </w:p>
        </w:tc>
      </w:tr>
      <w:tr w:rsidR="005F4CE4" w:rsidRPr="001E6609" w14:paraId="260563E1" w14:textId="77777777" w:rsidTr="005F4CE4">
        <w:trPr>
          <w:trHeight w:val="300"/>
          <w:trPrChange w:id="1086"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087"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42641DFB" w14:textId="03E1C3BA">
            <w:pPr>
              <w:rPr>
                <w:rFonts w:ascii="Arial Unicode MS" w:eastAsia="Arial Unicode MS" w:hAnsi="Arial Unicode MS" w:cs="Arial Unicode MS"/>
                <w:color w:val="000000"/>
                <w:szCs w:val="20"/>
                <w:lang w:eastAsia="zh-CN"/>
                <w:rPrChange w:id="1088" w:author="Acer" w:date="2024-10-18T01:31:00Z" w16du:dateUtc="2024-10-17T17:31:00Z">
                  <w:rPr>
                    <w:color w:val="000000"/>
                    <w:szCs w:val="20"/>
                  </w:rPr>
                </w:rPrChange>
              </w:rPr>
            </w:pPr>
            <w:r>
              <w:rPr>
                <w:color w:val="000000"/>
                <w:rPrChange w:id="1089" w:author="Acer" w:date="2024-10-18T01:31:00Z" w16du:dateUtc="2024-10-17T17:31:00Z">
                  <w:rPr>
                    <w:noProof/>
                    <w:color w:val="000000"/>
                    <w:szCs w:val="20"/>
                  </w:rPr>
                </w:rPrChange>
              </w:rPr>
              <w:t xml:space="preserve">2024</w:t>
            </w:r>
            <w:r>
              <w:rPr>
                <w:color w:val="000000"/>
              </w:rPr>
              <w:t xml:space="preserve">年</w:t>
            </w:r>
            <w:r>
              <w:rPr>
                <w:color w:val="000000"/>
                <w:rPrChange w:id="1092" w:author="Acer" w:date="2024-10-18T01:31:00Z" w16du:dateUtc="2024-10-17T17:31:00Z">
                  <w:rPr>
                    <w:noProof/>
                    <w:color w:val="000000"/>
                    <w:szCs w:val="20"/>
                  </w:rPr>
                </w:rPrChange>
              </w:rPr>
              <w:t xml:space="preserve">6</w:t>
            </w:r>
            <w:r>
              <w:rPr>
                <w:color w:val="000000"/>
              </w:rPr>
              <w:t xml:space="preserve">月</w:t>
            </w:r>
            <w:r>
              <w:rPr>
                <w:color w:val="000000"/>
                <w:rPrChange w:id="1093" w:author="Acer" w:date="2024-10-18T01:31:00Z" w16du:dateUtc="2024-10-17T17:31:00Z">
                  <w:rPr>
                    <w:noProof/>
                    <w:color w:val="000000"/>
                    <w:szCs w:val="20"/>
                  </w:rPr>
                </w:rPrChange>
              </w:rPr>
              <w:t xml:space="preserve">30</w:t>
            </w:r>
            <w:r>
              <w:rPr>
                <w:color w:val="000000"/>
              </w:rPr>
              <w:t xml:space="preserve">日</w:t>
            </w:r>
          </w:p>
        </w:tc>
      </w:tr>
      <w:tr w:rsidR="005F4CE4" w:rsidRPr="001E6609" w14:paraId="1DC11443" w14:textId="77777777" w:rsidTr="005F4CE4">
        <w:trPr>
          <w:trHeight w:val="300"/>
          <w:trPrChange w:id="1094"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095"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15C5C8DD" w14:textId="3C57246E">
            <w:pPr>
              <w:rPr>
                <w:rFonts w:ascii="Arial Unicode MS" w:eastAsia="Arial Unicode MS" w:hAnsi="Arial Unicode MS" w:cs="Arial Unicode MS"/>
                <w:color w:val="000000"/>
                <w:szCs w:val="20"/>
                <w:lang w:eastAsia="zh-CN"/>
              </w:rPr>
            </w:pPr>
            <w:r>
              <w:rPr>
                <w:color w:val="000000"/>
              </w:rPr>
              <w:t xml:space="preserve">売却目的保有資産</w:t>
            </w:r>
          </w:p>
        </w:tc>
      </w:tr>
      <w:tr w:rsidR="005F4CE4" w:rsidRPr="001E6609" w14:paraId="17ED9F65" w14:textId="77777777" w:rsidTr="005F4CE4">
        <w:trPr>
          <w:trHeight w:val="300"/>
          <w:trPrChange w:id="1098"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099"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2A8B360D" w14:textId="1641057D">
            <w:pPr>
              <w:rPr>
                <w:rFonts w:ascii="Arial Unicode MS" w:eastAsia="Arial Unicode MS" w:hAnsi="Arial Unicode MS" w:cs="Arial Unicode MS"/>
                <w:color w:val="000000"/>
                <w:szCs w:val="20"/>
                <w:lang w:eastAsia="zh-CN"/>
              </w:rPr>
            </w:pPr>
            <w:r>
              <w:rPr>
                <w:color w:val="000000"/>
              </w:rPr>
              <w:t xml:space="preserve">流動資産合計</w:t>
            </w:r>
          </w:p>
        </w:tc>
      </w:tr>
      <w:tr w:rsidR="005F4CE4" w:rsidRPr="001E6609" w14:paraId="03540E68" w14:textId="77777777" w:rsidTr="005F4CE4">
        <w:trPr>
          <w:trHeight w:val="300"/>
          <w:trPrChange w:id="1102"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103"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71641BB6" w14:textId="4AD8B4CF">
            <w:pPr>
              <w:rPr>
                <w:rFonts w:ascii="Arial Unicode MS" w:eastAsia="Arial Unicode MS" w:hAnsi="Arial Unicode MS" w:cs="Arial Unicode MS"/>
                <w:color w:val="000000"/>
                <w:szCs w:val="20"/>
                <w:lang w:eastAsia="zh-CN"/>
              </w:rPr>
            </w:pPr>
            <w:r>
              <w:rPr>
                <w:color w:val="000000"/>
              </w:rPr>
              <w:t xml:space="preserve">投資不動産</w:t>
            </w:r>
          </w:p>
        </w:tc>
      </w:tr>
      <w:tr w:rsidR="005F4CE4" w:rsidRPr="001E6609" w14:paraId="51A571F9" w14:textId="77777777" w:rsidTr="005F4CE4">
        <w:trPr>
          <w:trHeight w:val="300"/>
          <w:trPrChange w:id="1106"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107"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42DBEBEC" w14:textId="404F3BF4">
            <w:pPr>
              <w:rPr>
                <w:rFonts w:ascii="Arial Unicode MS" w:eastAsia="Arial Unicode MS" w:hAnsi="Arial Unicode MS" w:cs="Arial Unicode MS"/>
                <w:color w:val="000000"/>
                <w:szCs w:val="20"/>
                <w:lang w:eastAsia="zh-CN"/>
              </w:rPr>
            </w:pPr>
            <w:r>
              <w:rPr>
                <w:color w:val="000000"/>
              </w:rPr>
              <w:t xml:space="preserve">固定資産</w:t>
            </w:r>
          </w:p>
        </w:tc>
      </w:tr>
      <w:tr w:rsidR="005F4CE4" w:rsidRPr="001E6609" w14:paraId="050CF2A2" w14:textId="77777777" w:rsidTr="005F4CE4">
        <w:trPr>
          <w:trHeight w:val="300"/>
          <w:trPrChange w:id="1110"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111"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7EC8DA4B" w14:textId="7E6C1511">
            <w:pPr>
              <w:rPr>
                <w:rFonts w:ascii="Arial Unicode MS" w:eastAsia="Arial Unicode MS" w:hAnsi="Arial Unicode MS" w:cs="Arial Unicode MS"/>
                <w:color w:val="000000"/>
                <w:szCs w:val="20"/>
                <w:lang w:eastAsia="zh-CN"/>
              </w:rPr>
            </w:pPr>
            <w:r>
              <w:rPr>
                <w:color w:val="000000"/>
              </w:rPr>
              <w:t xml:space="preserve">建設仮勘定</w:t>
            </w:r>
          </w:p>
        </w:tc>
      </w:tr>
      <w:tr w:rsidR="005F4CE4" w:rsidRPr="001E6609" w14:paraId="7DD52723" w14:textId="77777777" w:rsidTr="005F4CE4">
        <w:trPr>
          <w:trHeight w:val="300"/>
          <w:trPrChange w:id="1114"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115"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09AEAE39" w14:textId="008A9291">
            <w:pPr>
              <w:rPr>
                <w:rFonts w:ascii="Arial Unicode MS" w:eastAsia="Arial Unicode MS" w:hAnsi="Arial Unicode MS" w:cs="Arial Unicode MS"/>
                <w:color w:val="000000"/>
                <w:szCs w:val="20"/>
                <w:lang w:eastAsia="zh-CN"/>
              </w:rPr>
            </w:pPr>
            <w:r>
              <w:rPr>
                <w:color w:val="000000"/>
              </w:rPr>
              <w:t xml:space="preserve">資産合計</w:t>
            </w:r>
          </w:p>
        </w:tc>
      </w:tr>
      <w:tr w:rsidR="005F4CE4" w:rsidRPr="001E6609" w14:paraId="6F7311C0" w14:textId="77777777" w:rsidTr="005F4CE4">
        <w:trPr>
          <w:trHeight w:val="300"/>
          <w:trPrChange w:id="1118"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119"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678D40BD" w14:textId="0B615CC0">
            <w:pPr>
              <w:rPr>
                <w:rFonts w:ascii="Arial Unicode MS" w:eastAsia="Arial Unicode MS" w:hAnsi="Arial Unicode MS" w:cs="Arial Unicode MS"/>
                <w:color w:val="000000"/>
                <w:szCs w:val="20"/>
                <w:lang w:eastAsia="zh-CN"/>
              </w:rPr>
            </w:pPr>
            <w:r>
              <w:rPr>
                <w:color w:val="000000"/>
              </w:rPr>
              <w:t xml:space="preserve">公正価値で測定され、その変動が当期損益に計上される金融負債</w:t>
            </w:r>
          </w:p>
        </w:tc>
      </w:tr>
      <w:tr w:rsidR="005F4CE4" w:rsidRPr="001E6609" w14:paraId="503F8AB5" w14:textId="77777777" w:rsidTr="005F4CE4">
        <w:trPr>
          <w:trHeight w:val="300"/>
          <w:trPrChange w:id="1122"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123"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4F171CAF" w14:textId="55BF2FB6">
            <w:pPr>
              <w:rPr>
                <w:rFonts w:ascii="Arial Unicode MS" w:eastAsia="Arial Unicode MS" w:hAnsi="Arial Unicode MS" w:cs="Arial Unicode MS"/>
                <w:color w:val="000000"/>
                <w:szCs w:val="20"/>
                <w:lang w:eastAsia="zh-CN"/>
              </w:rPr>
            </w:pPr>
            <w:r>
              <w:rPr>
                <w:color w:val="000000"/>
              </w:rPr>
              <w:t xml:space="preserve">親会社所有者権益（又は株主権益）合計</w:t>
            </w:r>
          </w:p>
        </w:tc>
      </w:tr>
      <w:tr w:rsidR="005F4CE4" w:rsidRPr="001E6609" w14:paraId="26870B44" w14:textId="77777777" w:rsidTr="005F4CE4">
        <w:trPr>
          <w:trHeight w:val="300"/>
          <w:trPrChange w:id="1126"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127"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4997FA0D" w14:textId="77777777">
            <w:pPr>
              <w:rPr>
                <w:rFonts w:ascii="Arial Unicode MS" w:eastAsia="Arial Unicode MS" w:hAnsi="Arial Unicode MS" w:cs="Arial Unicode MS"/>
                <w:color w:val="000000"/>
                <w:szCs w:val="20"/>
                <w:lang w:eastAsia="zh-CN"/>
              </w:rPr>
            </w:pPr>
            <w:r>
              <w:rPr>
                <w:color w:val="000000"/>
              </w:rPr>
              <w:t xml:space="preserve">2024</w:t>
            </w:r>
            <w:r>
              <w:rPr>
                <w:color w:val="000000"/>
                <w:rPrChange w:id="1128" w:author="Acer" w:date="2024-10-18T01:31:00Z" w16du:dateUtc="2024-10-17T17:31:00Z">
                  <w:rPr>
                    <w:rFonts w:eastAsia="Arial Unicode MS"/>
                    <w:color w:val="000000"/>
                    <w:szCs w:val="20"/>
                    <w:lang w:eastAsia="zh-CN"/>
                  </w:rPr>
                </w:rPrChange>
              </w:rPr>
              <w:t xml:space="preserve">年</w:t>
            </w:r>
            <w:r>
              <w:rPr>
                <w:color w:val="000000"/>
              </w:rPr>
              <w:t xml:space="preserve">6</w:t>
            </w:r>
            <w:r>
              <w:rPr>
                <w:color w:val="000000"/>
                <w:rPrChange w:id="1129" w:author="Acer" w:date="2024-10-18T01:31:00Z" w16du:dateUtc="2024-10-17T17:31:00Z">
                  <w:rPr>
                    <w:rFonts w:eastAsia="Arial Unicode MS"/>
                    <w:color w:val="000000"/>
                    <w:szCs w:val="20"/>
                    <w:lang w:eastAsia="zh-CN"/>
                  </w:rPr>
                </w:rPrChange>
              </w:rPr>
              <w:t xml:space="preserve">月末時点の会社の売掛金上位5社</w:t>
            </w:r>
          </w:p>
        </w:tc>
      </w:tr>
      <w:tr w:rsidR="005F4CE4" w:rsidRPr="001E6609" w14:paraId="7C309FA5" w14:textId="77777777" w:rsidTr="005F4CE4">
        <w:trPr>
          <w:trHeight w:val="300"/>
          <w:trPrChange w:id="1130"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131"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050C17B7" w14:textId="224C6AB7">
            <w:pPr>
              <w:rPr>
                <w:rFonts w:ascii="Arial Unicode MS" w:eastAsia="Arial Unicode MS" w:hAnsi="Arial Unicode MS" w:cs="Arial Unicode MS"/>
                <w:color w:val="000000"/>
                <w:szCs w:val="20"/>
                <w:lang w:eastAsia="zh-CN"/>
              </w:rPr>
            </w:pPr>
            <w:r>
              <w:rPr>
                <w:color w:val="000000"/>
              </w:rPr>
              <w:t xml:space="preserve">金額</w:t>
            </w:r>
          </w:p>
        </w:tc>
      </w:tr>
      <w:tr w:rsidR="005F4CE4" w:rsidRPr="001E6609" w14:paraId="226A08EC" w14:textId="77777777" w:rsidTr="005F4CE4">
        <w:trPr>
          <w:trHeight w:val="300"/>
          <w:trPrChange w:id="1134"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135"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174984EB" w14:textId="464BB1D7">
            <w:pPr>
              <w:rPr>
                <w:rFonts w:ascii="Arial Unicode MS" w:eastAsia="Arial Unicode MS" w:hAnsi="Arial Unicode MS" w:cs="Arial Unicode MS"/>
                <w:color w:val="000000"/>
                <w:szCs w:val="20"/>
                <w:lang w:eastAsia="zh-CN"/>
              </w:rPr>
            </w:pPr>
            <w:r>
              <w:rPr>
                <w:color w:val="000000"/>
              </w:rPr>
              <w:t xml:space="preserve">帳簿年齢</w:t>
            </w:r>
          </w:p>
        </w:tc>
      </w:tr>
      <w:tr w:rsidR="005F4CE4" w:rsidRPr="001E6609" w14:paraId="675B2949" w14:textId="77777777" w:rsidTr="005F4CE4">
        <w:trPr>
          <w:trHeight w:val="300"/>
          <w:trPrChange w:id="1138"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139"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64F9CA1D" w14:textId="77777777">
            <w:pPr>
              <w:rPr>
                <w:rFonts w:ascii="Arial Unicode MS" w:eastAsia="Arial Unicode MS" w:hAnsi="Arial Unicode MS" w:cs="Arial Unicode MS"/>
                <w:color w:val="000000"/>
                <w:szCs w:val="20"/>
                <w:lang w:eastAsia="zh-CN"/>
              </w:rPr>
            </w:pPr>
            <w:r>
              <w:rPr>
                <w:color w:val="000000"/>
              </w:rPr>
              <w:t xml:space="preserve">性質</w:t>
            </w:r>
          </w:p>
        </w:tc>
      </w:tr>
      <w:tr w:rsidR="005F4CE4" w:rsidRPr="001E6609" w14:paraId="4C2DA8D7" w14:textId="77777777" w:rsidTr="005F4CE4">
        <w:trPr>
          <w:trHeight w:val="300"/>
          <w:trPrChange w:id="1140"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141"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075F1968" w14:textId="77777777">
            <w:pPr>
              <w:rPr>
                <w:rFonts w:ascii="Arial Unicode MS" w:eastAsia="Arial Unicode MS" w:hAnsi="Arial Unicode MS" w:cs="Arial Unicode MS"/>
                <w:color w:val="000000"/>
                <w:szCs w:val="20"/>
                <w:lang w:eastAsia="zh-CN"/>
                <w:rPrChange w:id="1142" w:author="Acer" w:date="2024-10-18T01:31:00Z" w16du:dateUtc="2024-10-17T17:31:00Z">
                  <w:rPr>
                    <w:color w:val="000000"/>
                    <w:szCs w:val="20"/>
                  </w:rPr>
                </w:rPrChange>
              </w:rPr>
            </w:pPr>
            <w:r>
              <w:rPr>
                <w:color w:val="000000"/>
                <w:rPrChange w:id="1143" w:author="Acer" w:date="2024-10-18T01:31:00Z" w16du:dateUtc="2024-10-17T17:31:00Z">
                  <w:rPr>
                    <w:noProof/>
                    <w:color w:val="000000"/>
                    <w:szCs w:val="20"/>
                  </w:rPr>
                </w:rPrChange>
              </w:rPr>
              <w:t xml:space="preserve">5</w:t>
            </w:r>
            <w:r>
              <w:rPr>
                <w:color w:val="000000"/>
              </w:rPr>
              <w:t xml:space="preserve">年以内、</w:t>
            </w:r>
            <w:r>
              <w:rPr>
                <w:color w:val="000000"/>
                <w:rPrChange w:id="1144" w:author="Acer" w:date="2024-10-18T01:31:00Z" w16du:dateUtc="2024-10-17T17:31:00Z">
                  <w:rPr>
                    <w:noProof/>
                    <w:color w:val="000000"/>
                    <w:szCs w:val="20"/>
                  </w:rPr>
                </w:rPrChange>
              </w:rPr>
              <w:t xml:space="preserve">5</w:t>
            </w:r>
            <w:r>
              <w:rPr>
                <w:color w:val="000000"/>
              </w:rPr>
              <w:t xml:space="preserve">年以上</w:t>
            </w:r>
          </w:p>
        </w:tc>
      </w:tr>
      <w:tr w:rsidR="005F4CE4" w:rsidRPr="001E6609" w14:paraId="6A0F07A6" w14:textId="77777777" w:rsidTr="005F4CE4">
        <w:trPr>
          <w:trHeight w:val="300"/>
          <w:trPrChange w:id="1145"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146"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07A6AE36" w14:textId="77777777">
            <w:pPr>
              <w:rPr>
                <w:rFonts w:ascii="Arial Unicode MS" w:eastAsia="Arial Unicode MS" w:hAnsi="Arial Unicode MS" w:cs="Arial Unicode MS"/>
                <w:color w:val="000000"/>
                <w:szCs w:val="20"/>
                <w:lang w:eastAsia="zh-CN"/>
                <w:rPrChange w:id="1147" w:author="Acer" w:date="2024-10-18T01:31:00Z" w16du:dateUtc="2024-10-17T17:31:00Z">
                  <w:rPr>
                    <w:color w:val="000000"/>
                    <w:szCs w:val="20"/>
                  </w:rPr>
                </w:rPrChange>
              </w:rPr>
            </w:pPr>
            <w:r>
              <w:rPr>
                <w:color w:val="000000"/>
                <w:rPrChange w:id="1148" w:author="Acer" w:date="2024-10-18T01:31:00Z" w16du:dateUtc="2024-10-17T17:31:00Z">
                  <w:rPr>
                    <w:noProof/>
                    <w:color w:val="000000"/>
                    <w:szCs w:val="20"/>
                  </w:rPr>
                </w:rPrChange>
              </w:rPr>
              <w:t xml:space="preserve">4</w:t>
            </w:r>
            <w:r>
              <w:rPr>
                <w:color w:val="000000"/>
              </w:rPr>
              <w:t xml:space="preserve">年以内、</w:t>
            </w:r>
            <w:r>
              <w:rPr>
                <w:color w:val="000000"/>
                <w:rPrChange w:id="1149" w:author="Acer" w:date="2024-10-18T01:31:00Z" w16du:dateUtc="2024-10-17T17:31:00Z">
                  <w:rPr>
                    <w:noProof/>
                    <w:color w:val="000000"/>
                    <w:szCs w:val="20"/>
                  </w:rPr>
                </w:rPrChange>
              </w:rPr>
              <w:t xml:space="preserve">5</w:t>
            </w:r>
            <w:r>
              <w:rPr>
                <w:color w:val="000000"/>
              </w:rPr>
              <w:t xml:space="preserve">年以上</w:t>
            </w:r>
          </w:p>
        </w:tc>
      </w:tr>
      <w:tr w:rsidR="005F4CE4" w:rsidRPr="001E6609" w14:paraId="58EC1269" w14:textId="77777777" w:rsidTr="005F4CE4">
        <w:trPr>
          <w:trHeight w:val="300"/>
          <w:trPrChange w:id="1150"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151"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298560AA" w14:textId="77777777">
            <w:pPr>
              <w:rPr>
                <w:rFonts w:ascii="Arial Unicode MS" w:eastAsia="Arial Unicode MS" w:hAnsi="Arial Unicode MS" w:cs="Arial Unicode MS"/>
                <w:color w:val="000000"/>
                <w:szCs w:val="20"/>
                <w:lang w:eastAsia="zh-CN"/>
              </w:rPr>
            </w:pPr>
            <w:r>
              <w:rPr>
                <w:color w:val="000000"/>
              </w:rPr>
              <w:t xml:space="preserve">2024</w:t>
            </w:r>
            <w:r>
              <w:rPr>
                <w:color w:val="000000"/>
                <w:rPrChange w:id="1152" w:author="Acer" w:date="2024-10-18T01:31:00Z" w16du:dateUtc="2024-10-17T17:31:00Z">
                  <w:rPr>
                    <w:rFonts w:eastAsia="Arial Unicode MS"/>
                    <w:color w:val="000000"/>
                    <w:szCs w:val="20"/>
                    <w:lang w:eastAsia="zh-CN"/>
                  </w:rPr>
                </w:rPrChange>
              </w:rPr>
              <w:t xml:space="preserve">年</w:t>
            </w:r>
            <w:r>
              <w:rPr>
                <w:color w:val="000000"/>
              </w:rPr>
              <w:t xml:space="preserve">6</w:t>
            </w:r>
            <w:r>
              <w:rPr>
                <w:color w:val="000000"/>
                <w:rPrChange w:id="1153" w:author="Acer" w:date="2024-10-18T01:31:00Z" w16du:dateUtc="2024-10-17T17:31:00Z">
                  <w:rPr>
                    <w:rFonts w:eastAsia="Arial Unicode MS"/>
                    <w:color w:val="000000"/>
                    <w:szCs w:val="20"/>
                    <w:lang w:eastAsia="zh-CN"/>
                  </w:rPr>
                </w:rPrChange>
              </w:rPr>
              <w:t xml:space="preserve">月末時点の会社の買掛金上位5社</w:t>
            </w:r>
          </w:p>
        </w:tc>
      </w:tr>
      <w:tr w:rsidR="005F4CE4" w:rsidRPr="001E6609" w14:paraId="06B94430" w14:textId="77777777" w:rsidTr="005F4CE4">
        <w:trPr>
          <w:trHeight w:val="300"/>
          <w:trPrChange w:id="1154"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155"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3BD55287" w14:textId="3F94D91D">
            <w:pPr>
              <w:rPr>
                <w:rFonts w:ascii="Arial Unicode MS" w:eastAsia="Arial Unicode MS" w:hAnsi="Arial Unicode MS" w:cs="Arial Unicode MS"/>
                <w:color w:val="000000"/>
                <w:szCs w:val="20"/>
                <w:lang w:eastAsia="zh-CN"/>
              </w:rPr>
            </w:pPr>
            <w:r>
              <w:rPr>
                <w:color w:val="000000"/>
              </w:rPr>
              <w:t xml:space="preserve">買掛金総額に占める割合</w:t>
            </w:r>
          </w:p>
        </w:tc>
      </w:tr>
      <w:tr w:rsidR="005F4CE4" w:rsidRPr="001E6609" w14:paraId="455EFEB7" w14:textId="77777777" w:rsidTr="005F4CE4">
        <w:trPr>
          <w:trHeight w:val="300"/>
          <w:trPrChange w:id="1158"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159"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3219D896" w14:textId="77777777">
            <w:pPr>
              <w:rPr>
                <w:rFonts w:ascii="Arial Unicode MS" w:eastAsia="Arial Unicode MS" w:hAnsi="Arial Unicode MS" w:cs="Arial Unicode MS"/>
                <w:color w:val="000000"/>
                <w:szCs w:val="20"/>
                <w:lang w:eastAsia="zh-CN"/>
              </w:rPr>
            </w:pPr>
            <w:r>
              <w:rPr>
                <w:color w:val="000000"/>
              </w:rPr>
              <w:t xml:space="preserve">2024</w:t>
            </w:r>
            <w:r>
              <w:rPr>
                <w:color w:val="000000"/>
                <w:rPrChange w:id="1160" w:author="Acer" w:date="2024-10-18T01:31:00Z" w16du:dateUtc="2024-10-17T17:31:00Z">
                  <w:rPr>
                    <w:rFonts w:eastAsia="Arial Unicode MS"/>
                    <w:color w:val="000000"/>
                    <w:szCs w:val="20"/>
                    <w:lang w:eastAsia="zh-CN"/>
                  </w:rPr>
                </w:rPrChange>
              </w:rPr>
              <w:t xml:space="preserve">年</w:t>
            </w:r>
            <w:r>
              <w:rPr>
                <w:color w:val="000000"/>
              </w:rPr>
              <w:t xml:space="preserve">6</w:t>
            </w:r>
            <w:r>
              <w:rPr>
                <w:color w:val="000000"/>
                <w:rPrChange w:id="1161" w:author="Acer" w:date="2024-10-18T01:31:00Z" w16du:dateUtc="2024-10-17T17:31:00Z">
                  <w:rPr>
                    <w:rFonts w:eastAsia="Arial Unicode MS"/>
                    <w:color w:val="000000"/>
                    <w:szCs w:val="20"/>
                    <w:lang w:eastAsia="zh-CN"/>
                  </w:rPr>
                </w:rPrChange>
              </w:rPr>
              <w:t xml:space="preserve">月末時点の会社のその他の売掛金上位5社</w:t>
            </w:r>
          </w:p>
        </w:tc>
      </w:tr>
      <w:tr w:rsidR="005F4CE4" w:rsidRPr="001E6609" w14:paraId="624EEC00" w14:textId="77777777" w:rsidTr="005F4CE4">
        <w:trPr>
          <w:trHeight w:val="300"/>
          <w:trPrChange w:id="1162"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163"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0C9C0A16" w14:textId="77777777">
            <w:pPr>
              <w:rPr>
                <w:rFonts w:ascii="Arial Unicode MS" w:eastAsia="Arial Unicode MS" w:hAnsi="Arial Unicode MS" w:cs="Arial Unicode MS"/>
                <w:color w:val="000000"/>
                <w:szCs w:val="20"/>
                <w:lang w:eastAsia="zh-CN"/>
              </w:rPr>
            </w:pPr>
            <w:r>
              <w:rPr>
                <w:color w:val="000000"/>
              </w:rPr>
              <w:t xml:space="preserve">2024</w:t>
            </w:r>
            <w:r>
              <w:rPr>
                <w:color w:val="000000"/>
                <w:rPrChange w:id="1164" w:author="Acer" w:date="2024-10-18T01:31:00Z" w16du:dateUtc="2024-10-17T17:31:00Z">
                  <w:rPr>
                    <w:rFonts w:eastAsia="Arial Unicode MS"/>
                    <w:color w:val="000000"/>
                    <w:szCs w:val="20"/>
                    <w:lang w:eastAsia="zh-CN"/>
                  </w:rPr>
                </w:rPrChange>
              </w:rPr>
              <w:t xml:space="preserve">年</w:t>
            </w:r>
            <w:r>
              <w:rPr>
                <w:color w:val="000000"/>
              </w:rPr>
              <w:t xml:space="preserve">6</w:t>
            </w:r>
            <w:r>
              <w:rPr>
                <w:color w:val="000000"/>
                <w:rPrChange w:id="1165" w:author="Acer" w:date="2024-10-18T01:31:00Z" w16du:dateUtc="2024-10-17T17:31:00Z">
                  <w:rPr>
                    <w:rFonts w:eastAsia="Arial Unicode MS"/>
                    <w:color w:val="000000"/>
                    <w:szCs w:val="20"/>
                    <w:lang w:eastAsia="zh-CN"/>
                  </w:rPr>
                </w:rPrChange>
              </w:rPr>
              <w:t xml:space="preserve">月末</w:t>
            </w:r>
            <w:r>
              <w:rPr>
                <w:color w:val="000000"/>
              </w:rPr>
              <w:t xml:space="preserve">現在、当社の棚卸資産の明細は以下の通りです</w:t>
            </w:r>
            <w:r>
              <w:rPr>
                <w:color w:val="000000"/>
                <w:rPrChange w:id="1166" w:author="Acer" w:date="2024-10-18T01:31:00Z" w16du:dateUtc="2024-10-17T17:31:00Z">
                  <w:rPr>
                    <w:rFonts w:eastAsia="Arial Unicode MS"/>
                    <w:color w:val="000000"/>
                    <w:szCs w:val="20"/>
                    <w:lang w:eastAsia="zh-CN"/>
                  </w:rPr>
                </w:rPrChange>
              </w:rPr>
              <w:t xml:space="preserve">:</w:t>
            </w:r>
          </w:p>
        </w:tc>
      </w:tr>
      <w:tr w:rsidR="005F4CE4" w:rsidRPr="001E6609" w14:paraId="292DB935" w14:textId="77777777" w:rsidTr="005F4CE4">
        <w:trPr>
          <w:trHeight w:val="300"/>
          <w:trPrChange w:id="1167"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168"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64267264" w14:textId="77777777">
            <w:pPr>
              <w:rPr>
                <w:rFonts w:ascii="Arial Unicode MS" w:eastAsia="Arial Unicode MS" w:hAnsi="Arial Unicode MS" w:cs="Arial Unicode MS"/>
                <w:color w:val="000000"/>
                <w:szCs w:val="20"/>
                <w:lang w:eastAsia="zh-CN"/>
              </w:rPr>
            </w:pPr>
            <w:r>
              <w:rPr>
                <w:color w:val="000000"/>
              </w:rPr>
              <w:t xml:space="preserve">棚卸資産総額に占める割合</w:t>
            </w:r>
          </w:p>
        </w:tc>
      </w:tr>
      <w:tr w:rsidR="005F4CE4" w:rsidRPr="001E6609" w14:paraId="312C5384" w14:textId="77777777" w:rsidTr="005F4CE4">
        <w:trPr>
          <w:trHeight w:val="300"/>
          <w:trPrChange w:id="1169"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170"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22FC8442" w14:textId="251FD134">
            <w:pPr>
              <w:rPr>
                <w:rFonts w:ascii="Arial Unicode MS" w:eastAsia="Arial Unicode MS" w:hAnsi="Arial Unicode MS" w:cs="Arial Unicode MS"/>
                <w:color w:val="000000"/>
                <w:szCs w:val="20"/>
                <w:lang w:eastAsia="zh-CN"/>
              </w:rPr>
            </w:pPr>
            <w:r>
              <w:rPr>
                <w:color w:val="000000"/>
              </w:rPr>
              <w:t xml:space="preserve">原材料</w:t>
            </w:r>
          </w:p>
        </w:tc>
      </w:tr>
      <w:tr w:rsidR="005F4CE4" w:rsidRPr="001E6609" w14:paraId="07EB7EC2" w14:textId="77777777" w:rsidTr="005F4CE4">
        <w:trPr>
          <w:trHeight w:val="300"/>
          <w:trPrChange w:id="1173"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174"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0FF465F0" w14:textId="65AF36B4">
            <w:pPr>
              <w:rPr>
                <w:rFonts w:ascii="Arial Unicode MS" w:eastAsia="Arial Unicode MS" w:hAnsi="Arial Unicode MS" w:cs="Arial Unicode MS"/>
                <w:color w:val="000000"/>
                <w:szCs w:val="20"/>
                <w:lang w:eastAsia="zh-CN"/>
              </w:rPr>
            </w:pPr>
            <w:r>
              <w:rPr>
                <w:color w:val="000000"/>
              </w:rPr>
              <w:t xml:space="preserve">合計</w:t>
            </w:r>
          </w:p>
        </w:tc>
      </w:tr>
      <w:tr w:rsidR="005F4CE4" w:rsidRPr="001E6609" w14:paraId="0FBA571C" w14:textId="77777777" w:rsidTr="005F4CE4">
        <w:trPr>
          <w:trHeight w:val="300"/>
          <w:trPrChange w:id="1177"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178"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4287E150" w14:textId="58C3C5DB">
            <w:pPr>
              <w:rPr>
                <w:rFonts w:ascii="Arial Unicode MS" w:eastAsia="Arial Unicode MS" w:hAnsi="Arial Unicode MS" w:cs="Arial Unicode MS"/>
                <w:color w:val="000000"/>
                <w:szCs w:val="20"/>
                <w:lang w:eastAsia="zh-CN"/>
                <w:rPrChange w:id="1179" w:author="Acer" w:date="2024-10-18T01:31:00Z" w16du:dateUtc="2024-10-17T17:31:00Z">
                  <w:rPr>
                    <w:color w:val="000000"/>
                    <w:szCs w:val="20"/>
                    <w:lang w:eastAsia="zh-CN"/>
                  </w:rPr>
                </w:rPrChange>
              </w:rPr>
            </w:pPr>
            <w:r>
              <w:rPr>
                <w:color w:val="000000"/>
                <w:rPrChange w:id="1180" w:author="Acer" w:date="2024-10-18T01:31:00Z" w16du:dateUtc="2024-10-17T17:31:00Z">
                  <w:rPr>
                    <w:noProof/>
                    <w:color w:val="000000"/>
                    <w:szCs w:val="20"/>
                  </w:rPr>
                </w:rPrChange>
              </w:rPr>
              <w:t xml:space="preserve">(7)</w:t>
            </w:r>
            <w:r>
              <w:rPr>
                <w:color w:val="000000"/>
              </w:rPr>
              <w:t xml:space="preserve">長期持分投資</w:t>
            </w:r>
          </w:p>
        </w:tc>
      </w:tr>
      <w:tr w:rsidR="005F4CE4" w:rsidRPr="001E6609" w14:paraId="1948DA62" w14:textId="77777777" w:rsidTr="005F4CE4">
        <w:trPr>
          <w:trHeight w:val="300"/>
          <w:trPrChange w:id="1183"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184"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493D160B" w14:textId="61015EAC">
            <w:pPr>
              <w:rPr>
                <w:rFonts w:ascii="Arial Unicode MS" w:eastAsia="Arial Unicode MS" w:hAnsi="Arial Unicode MS" w:cs="Arial Unicode MS"/>
                <w:color w:val="000000"/>
                <w:szCs w:val="20"/>
                <w:lang w:eastAsia="zh-CN"/>
              </w:rPr>
            </w:pPr>
            <w:r>
              <w:rPr>
                <w:color w:val="000000"/>
              </w:rPr>
              <w:t xml:space="preserve">2024</w:t>
            </w:r>
            <w:r>
              <w:rPr>
                <w:color w:val="000000"/>
                <w:rPrChange w:id="1187" w:author="Acer" w:date="2024-10-18T01:31:00Z" w16du:dateUtc="2024-10-17T17:31:00Z">
                  <w:rPr>
                    <w:rFonts w:eastAsia="Arial Unicode MS"/>
                    <w:color w:val="000000"/>
                    <w:szCs w:val="20"/>
                    <w:lang w:eastAsia="zh-CN"/>
                  </w:rPr>
                </w:rPrChange>
              </w:rPr>
              <w:t xml:space="preserve">年</w:t>
            </w:r>
            <w:r>
              <w:rPr>
                <w:color w:val="000000"/>
              </w:rPr>
              <w:t xml:space="preserve">6</w:t>
            </w:r>
            <w:r>
              <w:rPr>
                <w:color w:val="000000"/>
                <w:rPrChange w:id="1188" w:author="Acer" w:date="2024-10-18T01:31:00Z" w16du:dateUtc="2024-10-17T17:31:00Z">
                  <w:rPr>
                    <w:rFonts w:eastAsia="Arial Unicode MS"/>
                    <w:color w:val="000000"/>
                    <w:szCs w:val="20"/>
                    <w:lang w:eastAsia="zh-CN"/>
                  </w:rPr>
                </w:rPrChange>
              </w:rPr>
              <w:t xml:space="preserve">月末</w:t>
            </w:r>
            <w:r>
              <w:rPr>
                <w:color w:val="000000"/>
              </w:rPr>
              <w:t xml:space="preserve">現在の当社の長期持分投資状況</w:t>
            </w:r>
          </w:p>
        </w:tc>
      </w:tr>
      <w:tr w:rsidR="005F4CE4" w:rsidRPr="001E6609" w14:paraId="74D06239" w14:textId="77777777" w:rsidTr="005F4CE4">
        <w:trPr>
          <w:trHeight w:val="300"/>
          <w:trPrChange w:id="1193"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194"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513E0AE1" w14:textId="6BC9CAFF">
            <w:pPr>
              <w:rPr>
                <w:rFonts w:ascii="Arial Unicode MS" w:eastAsia="Arial Unicode MS" w:hAnsi="Arial Unicode MS" w:cs="Arial Unicode MS"/>
                <w:color w:val="000000"/>
                <w:szCs w:val="20"/>
                <w:lang w:eastAsia="zh-CN"/>
              </w:rPr>
            </w:pPr>
            <w:r>
              <w:rPr>
                <w:color w:val="000000"/>
              </w:rPr>
              <w:t xml:space="preserve">長期持分投資総額に占める割合</w:t>
            </w:r>
          </w:p>
        </w:tc>
      </w:tr>
      <w:tr w:rsidR="005F4CE4" w:rsidRPr="001E6609" w14:paraId="684ADC95" w14:textId="77777777" w:rsidTr="005F4CE4">
        <w:trPr>
          <w:trHeight w:val="300"/>
          <w:trPrChange w:id="1197"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198"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51F19657" w14:textId="2E8C6F5E">
            <w:pPr>
              <w:rPr>
                <w:rFonts w:ascii="Arial Unicode MS" w:eastAsia="Arial Unicode MS" w:hAnsi="Arial Unicode MS" w:cs="Arial Unicode MS"/>
                <w:color w:val="000000"/>
                <w:szCs w:val="20"/>
                <w:lang w:eastAsia="zh-CN"/>
                <w:rPrChange w:id="1199" w:author="Acer" w:date="2024-10-18T01:31:00Z" w16du:dateUtc="2024-10-17T17:31:00Z">
                  <w:rPr>
                    <w:color w:val="000000"/>
                    <w:szCs w:val="20"/>
                    <w:lang w:eastAsia="zh-CN"/>
                  </w:rPr>
                </w:rPrChange>
              </w:rPr>
            </w:pPr>
            <w:r>
              <w:rPr>
                <w:color w:val="000000"/>
                <w:rPrChange w:id="1200" w:author="Acer" w:date="2024-10-18T01:31:00Z" w16du:dateUtc="2024-10-17T17:31:00Z">
                  <w:rPr>
                    <w:noProof/>
                    <w:color w:val="000000"/>
                    <w:szCs w:val="20"/>
                    <w:lang w:eastAsia="zh-CN"/>
                  </w:rPr>
                </w:rPrChange>
              </w:rPr>
              <w:t xml:space="preserve">(8)2024</w:t>
            </w:r>
            <w:r>
              <w:rPr>
                <w:color w:val="000000"/>
              </w:rPr>
              <w:t xml:space="preserve">年</w:t>
            </w:r>
            <w:r>
              <w:rPr>
                <w:color w:val="000000"/>
                <w:rPrChange w:id="1201" w:author="Acer" w:date="2024-10-18T01:31:00Z" w16du:dateUtc="2024-10-17T17:31:00Z">
                  <w:rPr>
                    <w:noProof/>
                    <w:color w:val="000000"/>
                    <w:szCs w:val="20"/>
                    <w:lang w:eastAsia="zh-CN"/>
                  </w:rPr>
                </w:rPrChange>
              </w:rPr>
              <w:t xml:space="preserve">6</w:t>
            </w:r>
            <w:r>
              <w:rPr>
                <w:color w:val="000000"/>
              </w:rPr>
              <w:t xml:space="preserve">月</w:t>
            </w:r>
            <w:r>
              <w:rPr>
                <w:color w:val="000000"/>
                <w:rPrChange w:id="1202" w:author="Acer" w:date="2024-10-18T01:31:00Z" w16du:dateUtc="2024-10-17T17:31:00Z">
                  <w:rPr>
                    <w:noProof/>
                    <w:color w:val="000000"/>
                    <w:szCs w:val="20"/>
                    <w:lang w:eastAsia="zh-CN"/>
                  </w:rPr>
                </w:rPrChange>
              </w:rPr>
              <w:t xml:space="preserve">30</w:t>
            </w:r>
            <w:r>
              <w:rPr>
                <w:color w:val="000000"/>
              </w:rPr>
              <w:t xml:space="preserve">日現在のその他の資本性金融商品投資状況</w:t>
            </w:r>
          </w:p>
        </w:tc>
      </w:tr>
      <w:tr w:rsidR="005F4CE4" w:rsidRPr="001E6609" w14:paraId="207A0C32" w14:textId="77777777" w:rsidTr="005F4CE4">
        <w:trPr>
          <w:trHeight w:val="300"/>
          <w:trPrChange w:id="1207"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208"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7F355E95" w14:textId="252CB469">
            <w:pPr>
              <w:rPr>
                <w:rFonts w:ascii="Arial Unicode MS" w:eastAsia="Arial Unicode MS" w:hAnsi="Arial Unicode MS" w:cs="Arial Unicode MS"/>
                <w:color w:val="000000"/>
                <w:szCs w:val="20"/>
                <w:lang w:eastAsia="zh-CN"/>
                <w:rPrChange w:id="1209" w:author="Acer" w:date="2024-10-18T01:31:00Z" w16du:dateUtc="2024-10-17T17:31:00Z">
                  <w:rPr>
                    <w:color w:val="000000"/>
                    <w:szCs w:val="20"/>
                  </w:rPr>
                </w:rPrChange>
              </w:rPr>
            </w:pPr>
            <w:r>
              <w:rPr>
                <w:color w:val="000000"/>
                <w:rPrChange w:id="1210" w:author="Acer" w:date="2024-10-18T01:31:00Z" w16du:dateUtc="2024-10-17T17:31:00Z">
                  <w:rPr>
                    <w:noProof/>
                    <w:color w:val="000000"/>
                    <w:szCs w:val="20"/>
                  </w:rPr>
                </w:rPrChange>
              </w:rPr>
              <w:t xml:space="preserve">(9)</w:t>
            </w:r>
            <w:r>
              <w:rPr>
                <w:color w:val="000000"/>
              </w:rPr>
              <w:t xml:space="preserve">固定資産</w:t>
            </w:r>
          </w:p>
        </w:tc>
      </w:tr>
      <w:tr w:rsidR="005F4CE4" w:rsidRPr="001E6609" w14:paraId="2A19C449" w14:textId="77777777" w:rsidTr="005F4CE4">
        <w:trPr>
          <w:trHeight w:val="300"/>
          <w:trPrChange w:id="1213"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214"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0092F131" w14:textId="554845C3">
            <w:pPr>
              <w:rPr>
                <w:rFonts w:ascii="Arial Unicode MS" w:eastAsia="Arial Unicode MS" w:hAnsi="Arial Unicode MS" w:cs="Arial Unicode MS"/>
                <w:color w:val="000000"/>
                <w:szCs w:val="20"/>
                <w:lang w:eastAsia="zh-CN"/>
              </w:rPr>
            </w:pPr>
            <w:r>
              <w:rPr>
                <w:color w:val="000000"/>
              </w:rPr>
              <w:t xml:space="preserve">2024</w:t>
            </w:r>
            <w:r>
              <w:rPr>
                <w:color w:val="000000"/>
                <w:rPrChange w:id="1217" w:author="Acer" w:date="2024-10-18T01:31:00Z" w16du:dateUtc="2024-10-17T17:31:00Z">
                  <w:rPr>
                    <w:rFonts w:eastAsia="Arial Unicode MS"/>
                    <w:color w:val="000000"/>
                    <w:szCs w:val="20"/>
                    <w:lang w:eastAsia="zh-CN"/>
                  </w:rPr>
                </w:rPrChange>
              </w:rPr>
              <w:t xml:space="preserve">年</w:t>
            </w:r>
            <w:r>
              <w:rPr>
                <w:color w:val="000000"/>
              </w:rPr>
              <w:t xml:space="preserve">6</w:t>
            </w:r>
            <w:r>
              <w:rPr>
                <w:color w:val="000000"/>
                <w:rPrChange w:id="1218" w:author="Acer" w:date="2024-10-18T01:31:00Z" w16du:dateUtc="2024-10-17T17:31:00Z">
                  <w:rPr>
                    <w:rFonts w:eastAsia="Arial Unicode MS"/>
                    <w:color w:val="000000"/>
                    <w:szCs w:val="20"/>
                    <w:lang w:eastAsia="zh-CN"/>
                  </w:rPr>
                </w:rPrChange>
              </w:rPr>
              <w:t xml:space="preserve">月末</w:t>
            </w:r>
            <w:r>
              <w:rPr>
                <w:color w:val="000000"/>
              </w:rPr>
              <w:t xml:space="preserve">現在の当社の固定資産状況</w:t>
            </w:r>
          </w:p>
        </w:tc>
      </w:tr>
      <w:tr w:rsidR="005F4CE4" w:rsidRPr="001E6609" w14:paraId="4E3E2827" w14:textId="77777777" w:rsidTr="005F4CE4">
        <w:trPr>
          <w:trHeight w:val="300"/>
          <w:trPrChange w:id="1219"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220"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48B72788" w14:textId="686B708A">
            <w:pPr>
              <w:rPr>
                <w:rFonts w:ascii="Arial Unicode MS" w:eastAsia="Arial Unicode MS" w:hAnsi="Arial Unicode MS" w:cs="Arial Unicode MS"/>
                <w:color w:val="000000"/>
                <w:szCs w:val="20"/>
                <w:lang w:eastAsia="zh-CN"/>
              </w:rPr>
            </w:pPr>
            <w:r>
              <w:rPr>
                <w:color w:val="000000"/>
              </w:rPr>
              <w:t xml:space="preserve">建物</w:t>
            </w:r>
          </w:p>
        </w:tc>
      </w:tr>
      <w:tr w:rsidR="005F4CE4" w:rsidRPr="001E6609" w14:paraId="34FDDE40" w14:textId="77777777" w:rsidTr="005F4CE4">
        <w:trPr>
          <w:trHeight w:val="300"/>
          <w:trPrChange w:id="1223"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224"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61A1D002" w14:textId="77777777">
            <w:pPr>
              <w:rPr>
                <w:rFonts w:ascii="Arial Unicode MS" w:eastAsia="Arial Unicode MS" w:hAnsi="Arial Unicode MS" w:cs="Arial Unicode MS"/>
                <w:color w:val="000000"/>
                <w:szCs w:val="20"/>
                <w:lang w:eastAsia="zh-CN"/>
              </w:rPr>
            </w:pPr>
            <w:r>
              <w:rPr>
                <w:color w:val="000000"/>
              </w:rPr>
              <w:t xml:space="preserve">2024</w:t>
            </w:r>
            <w:r>
              <w:rPr>
                <w:color w:val="000000"/>
                <w:rPrChange w:id="1225" w:author="Acer" w:date="2024-10-18T01:31:00Z" w16du:dateUtc="2024-10-17T17:31:00Z">
                  <w:rPr>
                    <w:rFonts w:eastAsia="Arial Unicode MS"/>
                    <w:color w:val="000000"/>
                    <w:szCs w:val="20"/>
                    <w:lang w:eastAsia="zh-CN"/>
                  </w:rPr>
                </w:rPrChange>
              </w:rPr>
              <w:t xml:space="preserve">年</w:t>
            </w:r>
            <w:r>
              <w:rPr>
                <w:color w:val="000000"/>
              </w:rPr>
              <w:t xml:space="preserve">6</w:t>
            </w:r>
            <w:r>
              <w:rPr>
                <w:color w:val="000000"/>
                <w:rPrChange w:id="1226" w:author="Acer" w:date="2024-10-18T01:31:00Z" w16du:dateUtc="2024-10-17T17:31:00Z">
                  <w:rPr>
                    <w:rFonts w:eastAsia="Arial Unicode MS"/>
                    <w:color w:val="000000"/>
                    <w:szCs w:val="20"/>
                    <w:lang w:eastAsia="zh-CN"/>
                  </w:rPr>
                </w:rPrChange>
              </w:rPr>
              <w:t xml:space="preserve">月末</w:t>
            </w:r>
            <w:r>
              <w:rPr>
                <w:color w:val="000000"/>
              </w:rPr>
              <w:t xml:space="preserve">現在の当社の無形資産状況</w:t>
            </w:r>
          </w:p>
        </w:tc>
      </w:tr>
      <w:tr w:rsidR="005F4CE4" w:rsidRPr="001E6609" w14:paraId="1A6D9458" w14:textId="77777777" w:rsidTr="005F4CE4">
        <w:trPr>
          <w:trHeight w:val="300"/>
          <w:trPrChange w:id="1227"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228"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6D84E993" w14:textId="3D2FB470">
            <w:pPr>
              <w:rPr>
                <w:rFonts w:ascii="Arial Unicode MS" w:eastAsia="Arial Unicode MS" w:hAnsi="Arial Unicode MS" w:cs="Arial Unicode MS"/>
                <w:color w:val="000000"/>
                <w:szCs w:val="20"/>
                <w:lang w:eastAsia="zh-CN"/>
              </w:rPr>
            </w:pPr>
            <w:r>
              <w:rPr>
                <w:color w:val="000000"/>
              </w:rPr>
              <w:t xml:space="preserve">磨鎌場鉱業権</w:t>
            </w:r>
          </w:p>
        </w:tc>
      </w:tr>
      <w:tr w:rsidR="005F4CE4" w:rsidRPr="001E6609" w14:paraId="7803CF76" w14:textId="77777777" w:rsidTr="005F4CE4">
        <w:trPr>
          <w:trHeight w:val="300"/>
          <w:trPrChange w:id="1231"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232"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5C903D14" w14:textId="3670F61A">
            <w:pPr>
              <w:rPr>
                <w:rFonts w:ascii="Arial Unicode MS" w:eastAsia="Arial Unicode MS" w:hAnsi="Arial Unicode MS" w:cs="Arial Unicode MS"/>
                <w:color w:val="000000"/>
                <w:szCs w:val="20"/>
                <w:lang w:eastAsia="zh-CN"/>
              </w:rPr>
            </w:pPr>
            <w:r>
              <w:rPr>
                <w:color w:val="000000"/>
              </w:rPr>
              <w:t xml:space="preserve">嵖岈山衛星人民公社跡地経営権など</w:t>
            </w:r>
          </w:p>
        </w:tc>
      </w:tr>
      <w:tr w:rsidR="005F4CE4" w:rsidRPr="001E6609" w14:paraId="5D825A3D" w14:textId="77777777" w:rsidTr="005F4CE4">
        <w:trPr>
          <w:trHeight w:val="300"/>
          <w:trPrChange w:id="1237"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238"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7B22CAC5" w14:textId="77777777">
            <w:pPr>
              <w:rPr>
                <w:rFonts w:ascii="Arial Unicode MS" w:eastAsia="Arial Unicode MS" w:hAnsi="Arial Unicode MS" w:cs="Arial Unicode MS"/>
                <w:color w:val="000000"/>
                <w:szCs w:val="20"/>
                <w:lang w:eastAsia="zh-CN"/>
              </w:rPr>
            </w:pPr>
            <w:r>
              <w:rPr>
                <w:color w:val="000000"/>
              </w:rPr>
              <w:t xml:space="preserve">2024</w:t>
            </w:r>
            <w:r>
              <w:rPr>
                <w:color w:val="000000"/>
                <w:rPrChange w:id="1239" w:author="Acer" w:date="2024-10-18T01:31:00Z" w16du:dateUtc="2024-10-17T17:31:00Z">
                  <w:rPr>
                    <w:rFonts w:eastAsia="Arial Unicode MS"/>
                    <w:color w:val="000000"/>
                    <w:szCs w:val="20"/>
                    <w:lang w:eastAsia="zh-CN"/>
                  </w:rPr>
                </w:rPrChange>
              </w:rPr>
              <w:t xml:space="preserve">年</w:t>
            </w:r>
            <w:r>
              <w:rPr>
                <w:color w:val="000000"/>
              </w:rPr>
              <w:t xml:space="preserve">6</w:t>
            </w:r>
            <w:r>
              <w:rPr>
                <w:color w:val="000000"/>
                <w:rPrChange w:id="1240" w:author="Acer" w:date="2024-10-18T01:31:00Z" w16du:dateUtc="2024-10-17T17:31:00Z">
                  <w:rPr>
                    <w:rFonts w:eastAsia="Arial Unicode MS"/>
                    <w:color w:val="000000"/>
                    <w:szCs w:val="20"/>
                    <w:lang w:eastAsia="zh-CN"/>
                  </w:rPr>
                </w:rPrChange>
              </w:rPr>
              <w:t xml:space="preserve">月末</w:t>
            </w:r>
            <w:r>
              <w:rPr>
                <w:color w:val="000000"/>
              </w:rPr>
              <w:t xml:space="preserve">現在の当社ののれん状況</w:t>
            </w:r>
          </w:p>
        </w:tc>
      </w:tr>
      <w:tr w:rsidR="005F4CE4" w:rsidRPr="001E6609" w14:paraId="31E9613E" w14:textId="77777777" w:rsidTr="005F4CE4">
        <w:trPr>
          <w:trHeight w:val="300"/>
          <w:trPrChange w:id="1241"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242"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06E44679" w14:textId="77777777">
            <w:pPr>
              <w:rPr>
                <w:rFonts w:ascii="Arial Unicode MS" w:eastAsia="Arial Unicode MS" w:hAnsi="Arial Unicode MS" w:cs="Arial Unicode MS"/>
                <w:color w:val="000000"/>
                <w:szCs w:val="20"/>
                <w:lang w:eastAsia="zh-CN"/>
              </w:rPr>
            </w:pPr>
            <w:r>
              <w:rPr>
                <w:color w:val="000000"/>
              </w:rPr>
              <w:t xml:space="preserve">被投資会社の名称または事項</w:t>
            </w:r>
          </w:p>
        </w:tc>
      </w:tr>
      <w:tr w:rsidR="005F4CE4" w:rsidRPr="001E6609" w14:paraId="43259344" w14:textId="77777777" w:rsidTr="005F4CE4">
        <w:trPr>
          <w:trHeight w:val="300"/>
          <w:trPrChange w:id="1243"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244"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144A21A3" w14:textId="02D4ECA3">
            <w:pPr>
              <w:rPr>
                <w:rFonts w:ascii="Arial Unicode MS" w:eastAsia="Arial Unicode MS" w:hAnsi="Arial Unicode MS" w:cs="Arial Unicode MS"/>
                <w:color w:val="000000"/>
                <w:szCs w:val="20"/>
                <w:lang w:eastAsia="zh-CN"/>
              </w:rPr>
            </w:pPr>
            <w:r>
              <w:rPr>
                <w:color w:val="000000"/>
              </w:rPr>
              <w:t xml:space="preserve">のれん総額に占める割合</w:t>
            </w:r>
          </w:p>
        </w:tc>
      </w:tr>
      <w:tr w:rsidR="005F4CE4" w:rsidRPr="001E6609" w14:paraId="41702207" w14:textId="77777777" w:rsidTr="005F4CE4">
        <w:trPr>
          <w:trHeight w:val="300"/>
          <w:trPrChange w:id="1247"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248"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7EB94D8C" w14:textId="77777777">
            <w:pPr>
              <w:rPr>
                <w:rFonts w:ascii="Arial Unicode MS" w:eastAsia="Arial Unicode MS" w:hAnsi="Arial Unicode MS" w:cs="Arial Unicode MS"/>
                <w:color w:val="000000"/>
                <w:szCs w:val="20"/>
                <w:lang w:eastAsia="zh-CN"/>
              </w:rPr>
            </w:pPr>
            <w:r>
              <w:rPr>
                <w:color w:val="000000"/>
              </w:rPr>
              <w:t xml:space="preserve">2024</w:t>
            </w:r>
            <w:r>
              <w:rPr>
                <w:color w:val="000000"/>
                <w:rPrChange w:id="1249" w:author="Acer" w:date="2024-10-18T01:31:00Z" w16du:dateUtc="2024-10-17T17:31:00Z">
                  <w:rPr>
                    <w:rFonts w:eastAsia="Arial Unicode MS"/>
                    <w:color w:val="000000"/>
                    <w:szCs w:val="20"/>
                    <w:lang w:eastAsia="zh-CN"/>
                  </w:rPr>
                </w:rPrChange>
              </w:rPr>
              <w:t xml:space="preserve">年</w:t>
            </w:r>
            <w:r>
              <w:rPr>
                <w:color w:val="000000"/>
              </w:rPr>
              <w:t xml:space="preserve">6</w:t>
            </w:r>
            <w:r>
              <w:rPr>
                <w:color w:val="000000"/>
                <w:rPrChange w:id="1250" w:author="Acer" w:date="2024-10-18T01:31:00Z" w16du:dateUtc="2024-10-17T17:31:00Z">
                  <w:rPr>
                    <w:rFonts w:eastAsia="Arial Unicode MS"/>
                    <w:color w:val="000000"/>
                    <w:szCs w:val="20"/>
                    <w:lang w:eastAsia="zh-CN"/>
                  </w:rPr>
                </w:rPrChange>
              </w:rPr>
              <w:t xml:space="preserve">月末</w:t>
            </w:r>
            <w:r>
              <w:rPr>
                <w:color w:val="000000"/>
              </w:rPr>
              <w:t xml:space="preserve">現在の当社の長期前払費用状況</w:t>
            </w:r>
          </w:p>
        </w:tc>
      </w:tr>
      <w:tr w:rsidR="005F4CE4" w:rsidRPr="001E6609" w14:paraId="77616DDC" w14:textId="77777777" w:rsidTr="005F4CE4">
        <w:trPr>
          <w:trHeight w:val="300"/>
          <w:trPrChange w:id="1251"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252"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04CD3FAB" w14:textId="240DE4E3">
            <w:pPr>
              <w:rPr>
                <w:rFonts w:ascii="Arial Unicode MS" w:eastAsia="Arial Unicode MS" w:hAnsi="Arial Unicode MS" w:cs="Arial Unicode MS"/>
                <w:color w:val="000000"/>
                <w:szCs w:val="20"/>
                <w:lang w:eastAsia="zh-CN"/>
              </w:rPr>
            </w:pPr>
            <w:r>
              <w:rPr>
                <w:color w:val="000000"/>
              </w:rPr>
              <w:t xml:space="preserve">長期前払費用総額に占める割合</w:t>
            </w:r>
          </w:p>
        </w:tc>
      </w:tr>
      <w:tr w:rsidR="005F4CE4" w:rsidRPr="001E6609" w14:paraId="6E00D662" w14:textId="77777777" w:rsidTr="005F4CE4">
        <w:trPr>
          <w:trHeight w:val="300"/>
          <w:trPrChange w:id="1255"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256"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4ABA1CB8" w14:textId="77777777">
            <w:pPr>
              <w:rPr>
                <w:rFonts w:ascii="Arial Unicode MS" w:eastAsia="Arial Unicode MS" w:hAnsi="Arial Unicode MS" w:cs="Arial Unicode MS"/>
                <w:color w:val="000000"/>
                <w:szCs w:val="20"/>
                <w:lang w:eastAsia="zh-CN"/>
              </w:rPr>
            </w:pPr>
            <w:r>
              <w:rPr>
                <w:color w:val="000000"/>
              </w:rPr>
              <w:t xml:space="preserve">2024</w:t>
            </w:r>
            <w:r>
              <w:rPr>
                <w:color w:val="000000"/>
                <w:rPrChange w:id="1257" w:author="Acer" w:date="2024-10-18T01:31:00Z" w16du:dateUtc="2024-10-17T17:31:00Z">
                  <w:rPr>
                    <w:rFonts w:eastAsia="Arial Unicode MS"/>
                    <w:color w:val="000000"/>
                    <w:szCs w:val="20"/>
                    <w:lang w:eastAsia="zh-CN"/>
                  </w:rPr>
                </w:rPrChange>
              </w:rPr>
              <w:t xml:space="preserve">年</w:t>
            </w:r>
            <w:r>
              <w:rPr>
                <w:color w:val="000000"/>
              </w:rPr>
              <w:t xml:space="preserve">6</w:t>
            </w:r>
            <w:r>
              <w:rPr>
                <w:color w:val="000000"/>
                <w:rPrChange w:id="1258" w:author="Acer" w:date="2024-10-18T01:31:00Z" w16du:dateUtc="2024-10-17T17:31:00Z">
                  <w:rPr>
                    <w:rFonts w:eastAsia="Arial Unicode MS"/>
                    <w:color w:val="000000"/>
                    <w:szCs w:val="20"/>
                    <w:lang w:eastAsia="zh-CN"/>
                  </w:rPr>
                </w:rPrChange>
              </w:rPr>
              <w:t xml:space="preserve">月末</w:t>
            </w:r>
            <w:r>
              <w:rPr>
                <w:color w:val="000000"/>
              </w:rPr>
              <w:t xml:space="preserve">現在の当社の繰延税金資産状況</w:t>
            </w:r>
          </w:p>
        </w:tc>
      </w:tr>
      <w:tr w:rsidR="005F4CE4" w:rsidRPr="001E6609" w14:paraId="219F8EC2" w14:textId="77777777" w:rsidTr="005F4CE4">
        <w:trPr>
          <w:trHeight w:val="300"/>
          <w:trPrChange w:id="1259"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260"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36339116" w14:textId="277E2C6C">
            <w:pPr>
              <w:rPr>
                <w:rFonts w:ascii="Arial Unicode MS" w:eastAsia="Arial Unicode MS" w:hAnsi="Arial Unicode MS" w:cs="Arial Unicode MS"/>
                <w:color w:val="000000"/>
                <w:szCs w:val="20"/>
                <w:lang w:eastAsia="zh-CN"/>
              </w:rPr>
            </w:pPr>
            <w:r>
              <w:rPr>
                <w:color w:val="000000"/>
              </w:rPr>
              <w:t xml:space="preserve">繰延税金資産総額に占める割合</w:t>
            </w:r>
          </w:p>
        </w:tc>
      </w:tr>
      <w:tr w:rsidR="005F4CE4" w:rsidRPr="001E6609" w14:paraId="4960AF96" w14:textId="77777777" w:rsidTr="005F4CE4">
        <w:trPr>
          <w:trHeight w:val="300"/>
          <w:trPrChange w:id="1263"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264"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508A7362" w14:textId="77777777">
            <w:pPr>
              <w:rPr>
                <w:rFonts w:ascii="Arial Unicode MS" w:eastAsia="Arial Unicode MS" w:hAnsi="Arial Unicode MS" w:cs="Arial Unicode MS"/>
                <w:color w:val="000000"/>
                <w:szCs w:val="20"/>
                <w:lang w:eastAsia="zh-CN"/>
              </w:rPr>
            </w:pPr>
            <w:r>
              <w:rPr>
                <w:color w:val="000000"/>
              </w:rPr>
              <w:t xml:space="preserve">2024</w:t>
            </w:r>
            <w:r>
              <w:rPr>
                <w:color w:val="000000"/>
                <w:rPrChange w:id="1265" w:author="Acer" w:date="2024-10-18T01:31:00Z" w16du:dateUtc="2024-10-17T17:31:00Z">
                  <w:rPr>
                    <w:rFonts w:eastAsia="Arial Unicode MS"/>
                    <w:color w:val="000000"/>
                    <w:szCs w:val="20"/>
                    <w:lang w:eastAsia="zh-CN"/>
                  </w:rPr>
                </w:rPrChange>
              </w:rPr>
              <w:t xml:space="preserve">年</w:t>
            </w:r>
            <w:r>
              <w:rPr>
                <w:color w:val="000000"/>
              </w:rPr>
              <w:t xml:space="preserve">6</w:t>
            </w:r>
            <w:r>
              <w:rPr>
                <w:color w:val="000000"/>
                <w:rPrChange w:id="1266" w:author="Acer" w:date="2024-10-18T01:31:00Z" w16du:dateUtc="2024-10-17T17:31:00Z">
                  <w:rPr>
                    <w:rFonts w:eastAsia="Arial Unicode MS"/>
                    <w:color w:val="000000"/>
                    <w:szCs w:val="20"/>
                    <w:lang w:eastAsia="zh-CN"/>
                  </w:rPr>
                </w:rPrChange>
              </w:rPr>
              <w:t xml:space="preserve">月末</w:t>
            </w:r>
            <w:r>
              <w:rPr>
                <w:color w:val="000000"/>
              </w:rPr>
              <w:t xml:space="preserve">現在の当社の短期借入金状況</w:t>
            </w:r>
          </w:p>
        </w:tc>
      </w:tr>
      <w:tr w:rsidR="005F4CE4" w:rsidRPr="001E6609" w14:paraId="6EC1ED1B" w14:textId="77777777" w:rsidTr="005F4CE4">
        <w:trPr>
          <w:trHeight w:val="300"/>
          <w:trPrChange w:id="1267"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268"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43E560AA" w14:textId="0196EC64">
            <w:pPr>
              <w:rPr>
                <w:rFonts w:ascii="Arial Unicode MS" w:eastAsia="Arial Unicode MS" w:hAnsi="Arial Unicode MS" w:cs="Arial Unicode MS"/>
                <w:color w:val="000000"/>
                <w:szCs w:val="20"/>
                <w:lang w:eastAsia="zh-CN"/>
              </w:rPr>
            </w:pPr>
            <w:r>
              <w:rPr>
                <w:color w:val="000000"/>
              </w:rPr>
              <w:t xml:space="preserve">借入人</w:t>
            </w:r>
          </w:p>
        </w:tc>
      </w:tr>
      <w:tr w:rsidR="005F4CE4" w:rsidRPr="001E6609" w14:paraId="32743BC2" w14:textId="77777777" w:rsidTr="005F4CE4">
        <w:trPr>
          <w:trHeight w:val="300"/>
          <w:trPrChange w:id="1272"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273"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6B6E2AD7" w14:textId="68203665">
            <w:pPr>
              <w:rPr>
                <w:rFonts w:ascii="Arial Unicode MS" w:eastAsia="Arial Unicode MS" w:hAnsi="Arial Unicode MS" w:cs="Arial Unicode MS"/>
                <w:color w:val="000000"/>
                <w:szCs w:val="20"/>
                <w:lang w:eastAsia="zh-CN"/>
              </w:rPr>
            </w:pPr>
            <w:r>
              <w:rPr>
                <w:color w:val="000000"/>
              </w:rPr>
              <w:t xml:space="preserve">遂平中原村鎮銀行</w:t>
            </w:r>
          </w:p>
        </w:tc>
      </w:tr>
      <w:tr w:rsidR="005F4CE4" w:rsidRPr="001E6609" w14:paraId="440C0820" w14:textId="77777777" w:rsidTr="005F4CE4">
        <w:trPr>
          <w:trHeight w:val="300"/>
          <w:trPrChange w:id="1278"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279"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23F386B0" w14:textId="5D39A37E">
            <w:pPr>
              <w:rPr>
                <w:rFonts w:ascii="Arial Unicode MS" w:eastAsia="Arial Unicode MS" w:hAnsi="Arial Unicode MS" w:cs="Arial Unicode MS"/>
                <w:color w:val="000000"/>
                <w:szCs w:val="20"/>
                <w:lang w:eastAsia="zh-CN"/>
              </w:rPr>
            </w:pPr>
            <w:r>
              <w:rPr>
                <w:color w:val="000000"/>
              </w:rPr>
              <w:t xml:space="preserve">遂平県遂発園林緑化有限公司</w:t>
            </w:r>
          </w:p>
        </w:tc>
      </w:tr>
      <w:tr w:rsidR="005F4CE4" w:rsidRPr="001E6609" w14:paraId="18752797" w14:textId="77777777" w:rsidTr="005F4CE4">
        <w:trPr>
          <w:trHeight w:val="300"/>
          <w:trPrChange w:id="1284"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285"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5911C0DD" w14:textId="093F7404">
            <w:pPr>
              <w:rPr>
                <w:rFonts w:ascii="Arial Unicode MS" w:eastAsia="Arial Unicode MS" w:hAnsi="Arial Unicode MS" w:cs="Arial Unicode MS"/>
                <w:color w:val="000000"/>
                <w:szCs w:val="20"/>
                <w:lang w:eastAsia="zh-CN"/>
              </w:rPr>
            </w:pPr>
            <w:r>
              <w:rPr>
                <w:color w:val="000000"/>
              </w:rPr>
              <w:t xml:space="preserve">遂平中原村鎮銀行</w:t>
            </w:r>
          </w:p>
        </w:tc>
      </w:tr>
      <w:tr w:rsidR="005F4CE4" w:rsidRPr="001E6609" w14:paraId="67F59EB6" w14:textId="77777777" w:rsidTr="005F4CE4">
        <w:trPr>
          <w:trHeight w:val="300"/>
          <w:trPrChange w:id="1288"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289"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03A309B9" w14:textId="50823C2A">
            <w:pPr>
              <w:rPr>
                <w:rFonts w:ascii="Arial Unicode MS" w:eastAsia="Arial Unicode MS" w:hAnsi="Arial Unicode MS" w:cs="Arial Unicode MS"/>
                <w:color w:val="000000"/>
                <w:szCs w:val="20"/>
                <w:lang w:eastAsia="zh-CN"/>
              </w:rPr>
            </w:pPr>
            <w:r>
              <w:rPr>
                <w:color w:val="000000"/>
              </w:rPr>
              <w:t xml:space="preserve">河南博超建築安裝工程有限公司</w:t>
            </w:r>
          </w:p>
        </w:tc>
      </w:tr>
      <w:tr w:rsidR="005F4CE4" w:rsidRPr="001E6609" w14:paraId="5ACDE6B1" w14:textId="77777777" w:rsidTr="005F4CE4">
        <w:trPr>
          <w:trHeight w:val="300"/>
          <w:trPrChange w:id="1293"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294"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46EEC1E1" w14:textId="4AC41D8A">
            <w:pPr>
              <w:rPr>
                <w:rFonts w:ascii="Arial Unicode MS" w:eastAsia="Arial Unicode MS" w:hAnsi="Arial Unicode MS" w:cs="Arial Unicode MS"/>
                <w:color w:val="000000"/>
                <w:szCs w:val="20"/>
                <w:lang w:eastAsia="zh-CN"/>
              </w:rPr>
            </w:pPr>
            <w:r>
              <w:rPr>
                <w:color w:val="000000"/>
              </w:rPr>
              <w:t xml:space="preserve">遂平中原村鎮銀行</w:t>
            </w:r>
          </w:p>
        </w:tc>
      </w:tr>
      <w:tr w:rsidR="005F4CE4" w:rsidRPr="001E6609" w14:paraId="2DA40F5B" w14:textId="77777777" w:rsidTr="005F4CE4">
        <w:trPr>
          <w:trHeight w:val="300"/>
          <w:trPrChange w:id="1297"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298"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3D5BFB9B" w14:textId="585645DC">
            <w:pPr>
              <w:rPr>
                <w:rFonts w:ascii="Arial Unicode MS" w:eastAsia="Arial Unicode MS" w:hAnsi="Arial Unicode MS" w:cs="Arial Unicode MS"/>
                <w:color w:val="000000"/>
                <w:szCs w:val="20"/>
                <w:lang w:eastAsia="zh-CN"/>
              </w:rPr>
            </w:pPr>
            <w:r>
              <w:rPr>
                <w:color w:val="000000"/>
              </w:rPr>
              <w:t xml:space="preserve">遂平県遂興建築材料有限公司</w:t>
            </w:r>
          </w:p>
        </w:tc>
      </w:tr>
      <w:tr w:rsidR="005F4CE4" w:rsidRPr="001E6609" w14:paraId="47A88123" w14:textId="77777777" w:rsidTr="005F4CE4">
        <w:trPr>
          <w:trHeight w:val="300"/>
          <w:trPrChange w:id="1301"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302"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06A92CC9" w14:textId="1D4E21EA">
            <w:pPr>
              <w:rPr>
                <w:rFonts w:ascii="Arial Unicode MS" w:eastAsia="Arial Unicode MS" w:hAnsi="Arial Unicode MS" w:cs="Arial Unicode MS"/>
                <w:color w:val="000000"/>
                <w:szCs w:val="20"/>
                <w:lang w:eastAsia="zh-CN"/>
              </w:rPr>
            </w:pPr>
            <w:r>
              <w:rPr>
                <w:color w:val="000000"/>
              </w:rPr>
              <w:t xml:space="preserve">中国銀行駐馬店支店</w:t>
            </w:r>
          </w:p>
        </w:tc>
      </w:tr>
      <w:tr w:rsidR="005F4CE4" w:rsidRPr="001E6609" w14:paraId="58A65F1D" w14:textId="77777777" w:rsidTr="005F4CE4">
        <w:trPr>
          <w:trHeight w:val="300"/>
          <w:trPrChange w:id="1305"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306"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0C0280EA" w14:textId="0D4C33EB">
            <w:pPr>
              <w:rPr>
                <w:rFonts w:ascii="Arial Unicode MS" w:eastAsia="Arial Unicode MS" w:hAnsi="Arial Unicode MS" w:cs="Arial Unicode MS"/>
                <w:color w:val="000000"/>
                <w:szCs w:val="20"/>
                <w:lang w:eastAsia="zh-CN"/>
              </w:rPr>
            </w:pPr>
            <w:r>
              <w:rPr>
                <w:color w:val="000000"/>
              </w:rPr>
              <w:t xml:space="preserve">建設銀行遂平新区支店</w:t>
            </w:r>
          </w:p>
        </w:tc>
      </w:tr>
      <w:tr w:rsidR="005F4CE4" w:rsidRPr="001E6609" w14:paraId="3BD19472" w14:textId="77777777" w:rsidTr="005F4CE4">
        <w:trPr>
          <w:trHeight w:val="300"/>
          <w:trPrChange w:id="1309"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310"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5138CB21" w14:textId="7AEBBA34">
            <w:pPr>
              <w:rPr>
                <w:rFonts w:ascii="Arial Unicode MS" w:eastAsia="Arial Unicode MS" w:hAnsi="Arial Unicode MS" w:cs="Arial Unicode MS"/>
                <w:color w:val="000000"/>
                <w:szCs w:val="20"/>
                <w:lang w:eastAsia="zh-CN"/>
              </w:rPr>
            </w:pPr>
            <w:r>
              <w:rPr>
                <w:color w:val="000000"/>
              </w:rPr>
              <w:t xml:space="preserve">建設銀行遂平新区支店</w:t>
            </w:r>
          </w:p>
        </w:tc>
      </w:tr>
      <w:tr w:rsidR="005F4CE4" w:rsidRPr="001E6609" w14:paraId="3AE7D463" w14:textId="77777777" w:rsidTr="005F4CE4">
        <w:trPr>
          <w:trHeight w:val="300"/>
          <w:trPrChange w:id="1313"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314"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06106178" w14:textId="4EE21361">
            <w:pPr>
              <w:rPr>
                <w:rFonts w:ascii="Arial Unicode MS" w:eastAsia="Arial Unicode MS" w:hAnsi="Arial Unicode MS" w:cs="Arial Unicode MS"/>
                <w:color w:val="000000"/>
                <w:szCs w:val="20"/>
                <w:lang w:eastAsia="zh-CN"/>
              </w:rPr>
            </w:pPr>
            <w:r>
              <w:rPr>
                <w:color w:val="000000"/>
              </w:rPr>
              <w:t xml:space="preserve">中原銀行遂平支店</w:t>
            </w:r>
          </w:p>
        </w:tc>
      </w:tr>
      <w:tr w:rsidR="005F4CE4" w:rsidRPr="001E6609" w14:paraId="3EA9F444" w14:textId="77777777" w:rsidTr="005F4CE4">
        <w:trPr>
          <w:trHeight w:val="300"/>
          <w:trPrChange w:id="1317"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318"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22480853" w14:textId="3A0E42FE">
            <w:pPr>
              <w:rPr>
                <w:rFonts w:ascii="Arial Unicode MS" w:eastAsia="Arial Unicode MS" w:hAnsi="Arial Unicode MS" w:cs="Arial Unicode MS"/>
                <w:color w:val="000000"/>
                <w:szCs w:val="20"/>
                <w:lang w:eastAsia="zh-CN"/>
              </w:rPr>
            </w:pPr>
            <w:r>
              <w:rPr>
                <w:color w:val="000000"/>
              </w:rPr>
              <w:t xml:space="preserve">中原銀行遂平支店</w:t>
            </w:r>
          </w:p>
        </w:tc>
      </w:tr>
      <w:tr w:rsidR="005F4CE4" w:rsidRPr="001E6609" w14:paraId="402CAF4D" w14:textId="77777777" w:rsidTr="005F4CE4">
        <w:trPr>
          <w:trHeight w:val="300"/>
          <w:trPrChange w:id="1321"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322"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1412B8E2" w14:textId="2DF07AFE">
            <w:pPr>
              <w:rPr>
                <w:rFonts w:ascii="Arial Unicode MS" w:eastAsia="Arial Unicode MS" w:hAnsi="Arial Unicode MS" w:cs="Arial Unicode MS"/>
                <w:color w:val="000000"/>
                <w:szCs w:val="20"/>
                <w:lang w:eastAsia="zh-CN"/>
              </w:rPr>
            </w:pPr>
            <w:r>
              <w:rPr>
                <w:color w:val="000000"/>
              </w:rPr>
              <w:t xml:space="preserve">中原銀行遂平支店</w:t>
            </w:r>
          </w:p>
        </w:tc>
      </w:tr>
      <w:tr w:rsidR="005F4CE4" w:rsidRPr="001E6609" w14:paraId="42BF6EE2" w14:textId="77777777" w:rsidTr="005F4CE4">
        <w:trPr>
          <w:trHeight w:val="300"/>
          <w:trPrChange w:id="1325"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326"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03139A76" w14:textId="77777777">
            <w:pPr>
              <w:rPr>
                <w:rFonts w:ascii="Arial Unicode MS" w:eastAsia="Arial Unicode MS" w:hAnsi="Arial Unicode MS" w:cs="Arial Unicode MS"/>
                <w:color w:val="000000"/>
                <w:szCs w:val="20"/>
                <w:lang w:eastAsia="zh-CN"/>
              </w:rPr>
            </w:pPr>
            <w:r>
              <w:rPr>
                <w:color w:val="000000"/>
              </w:rPr>
              <w:t xml:space="preserve">工商銀行遂平支店</w:t>
            </w:r>
          </w:p>
        </w:tc>
      </w:tr>
      <w:tr w:rsidR="005F4CE4" w:rsidRPr="001E6609" w14:paraId="6F61D841" w14:textId="77777777" w:rsidTr="005F4CE4">
        <w:trPr>
          <w:trHeight w:val="300"/>
          <w:trPrChange w:id="1327"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328"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37023D4E" w14:textId="0ED5E40B">
            <w:pPr>
              <w:rPr>
                <w:rFonts w:ascii="Arial Unicode MS" w:eastAsia="Arial Unicode MS" w:hAnsi="Arial Unicode MS" w:cs="Arial Unicode MS"/>
                <w:color w:val="000000"/>
                <w:szCs w:val="20"/>
                <w:lang w:eastAsia="zh-CN"/>
              </w:rPr>
            </w:pPr>
            <w:r>
              <w:rPr>
                <w:color w:val="000000"/>
              </w:rPr>
              <w:t xml:space="preserve">中原銀行遂平支店</w:t>
            </w:r>
          </w:p>
        </w:tc>
      </w:tr>
      <w:tr w:rsidR="005F4CE4" w:rsidRPr="001E6609" w14:paraId="74D470CD" w14:textId="77777777" w:rsidTr="005F4CE4">
        <w:trPr>
          <w:trHeight w:val="300"/>
          <w:trPrChange w:id="1331"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hideMark/>
            <w:tcPrChange w:id="1332"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hideMark/>
              </w:tcPr>
            </w:tcPrChange>
          </w:tcPr>
          <w:p w14:paraId="28773F51" w14:textId="032EEB55">
            <w:pPr>
              <w:rPr>
                <w:rFonts w:ascii="Arial Unicode MS" w:eastAsia="Arial Unicode MS" w:hAnsi="Arial Unicode MS" w:cs="Arial Unicode MS"/>
                <w:color w:val="000000"/>
                <w:szCs w:val="20"/>
                <w:lang w:eastAsia="zh-CN"/>
              </w:rPr>
            </w:pPr>
            <w:r>
              <w:rPr>
                <w:color w:val="000000"/>
              </w:rPr>
              <w:t xml:space="preserve">建設銀行遂平新区支店</w:t>
            </w:r>
          </w:p>
        </w:tc>
      </w:tr>
      <w:tr w:rsidR="005F4CE4" w:rsidRPr="001E6609" w14:paraId="6CD916DE" w14:textId="77777777" w:rsidTr="005F4CE4">
        <w:trPr>
          <w:trHeight w:val="300"/>
          <w:trPrChange w:id="1335"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hideMark/>
            <w:tcPrChange w:id="1336" w:author="Acer" w:date="2024-10-18T01:32:00Z" w16du:dateUtc="2024-10-17T17:32:00Z">
              <w:tcPr>
                <w:tcW w:w="7476" w:type="dxa"/>
                <w:gridSpan w:val="2"/>
                <w:tcBorders>
                  <w:top w:val="nil"/>
                  <w:left w:val="nil"/>
                  <w:bottom w:val="nil"/>
                  <w:right w:val="single" w:sz="8" w:space="0" w:color="000000"/>
                </w:tcBorders>
                <w:shd w:val="clear" w:color="000000" w:fill="F2F2F2"/>
                <w:hideMark/>
              </w:tcPr>
            </w:tcPrChange>
          </w:tcPr>
          <w:p w14:paraId="16425B37" w14:textId="327BA5AA">
            <w:pPr>
              <w:rPr>
                <w:rFonts w:ascii="Arial Unicode MS" w:eastAsia="Arial Unicode MS" w:hAnsi="Arial Unicode MS" w:cs="Arial Unicode MS"/>
                <w:color w:val="000000"/>
                <w:szCs w:val="20"/>
                <w:lang w:eastAsia="zh-CN"/>
              </w:rPr>
            </w:pPr>
            <w:r>
              <w:rPr>
                <w:color w:val="000000"/>
              </w:rPr>
              <w:t xml:space="preserve">建設銀行遂平新区支店</w:t>
            </w:r>
          </w:p>
        </w:tc>
      </w:tr>
      <w:tr w:rsidR="005F4CE4" w:rsidRPr="001E6609" w14:paraId="129C7AB7" w14:textId="77777777" w:rsidTr="005F4CE4">
        <w:trPr>
          <w:trHeight w:val="300"/>
          <w:trPrChange w:id="1339"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340"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7CD32D63" w14:textId="2944B41A">
            <w:pPr>
              <w:rPr>
                <w:rFonts w:ascii="Arial Unicode MS" w:eastAsia="Arial Unicode MS" w:hAnsi="Arial Unicode MS" w:cs="Arial Unicode MS"/>
                <w:color w:val="000000"/>
                <w:szCs w:val="20"/>
                <w:lang w:eastAsia="zh-CN"/>
                <w:rPrChange w:id="1341" w:author="Acer" w:date="2024-10-18T01:31:00Z" w16du:dateUtc="2024-10-17T17:31:00Z">
                  <w:rPr>
                    <w:color w:val="000000"/>
                    <w:szCs w:val="20"/>
                  </w:rPr>
                </w:rPrChange>
              </w:rPr>
            </w:pPr>
            <w:r>
              <w:rPr>
                <w:color w:val="000000"/>
                <w:rPrChange w:id="1342" w:author="Acer" w:date="2024-10-18T01:31:00Z" w16du:dateUtc="2024-10-17T17:31:00Z">
                  <w:rPr>
                    <w:noProof/>
                    <w:color w:val="000000"/>
                    <w:szCs w:val="20"/>
                  </w:rPr>
                </w:rPrChange>
              </w:rPr>
              <w:t xml:space="preserve">(16)</w:t>
            </w:r>
            <w:r>
              <w:rPr>
                <w:color w:val="000000"/>
              </w:rPr>
              <w:t xml:space="preserve">買掛金</w:t>
            </w:r>
          </w:p>
        </w:tc>
      </w:tr>
      <w:tr w:rsidR="005F4CE4" w:rsidRPr="001E6609" w14:paraId="41E542A4" w14:textId="77777777" w:rsidTr="005F4CE4">
        <w:trPr>
          <w:trHeight w:val="300"/>
          <w:trPrChange w:id="1345"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346"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15B43C88" w14:textId="77777777">
            <w:pPr>
              <w:rPr>
                <w:rFonts w:ascii="Arial Unicode MS" w:eastAsia="Arial Unicode MS" w:hAnsi="Arial Unicode MS" w:cs="Arial Unicode MS"/>
                <w:color w:val="000000"/>
                <w:szCs w:val="20"/>
                <w:lang w:eastAsia="zh-CN"/>
              </w:rPr>
            </w:pPr>
            <w:r>
              <w:rPr>
                <w:color w:val="000000"/>
              </w:rPr>
              <w:t xml:space="preserve">2024</w:t>
            </w:r>
            <w:r>
              <w:rPr>
                <w:color w:val="000000"/>
                <w:rPrChange w:id="1347" w:author="Acer" w:date="2024-10-18T01:31:00Z" w16du:dateUtc="2024-10-17T17:31:00Z">
                  <w:rPr>
                    <w:rFonts w:eastAsia="Arial Unicode MS"/>
                    <w:color w:val="000000"/>
                    <w:szCs w:val="20"/>
                    <w:lang w:eastAsia="zh-CN"/>
                  </w:rPr>
                </w:rPrChange>
              </w:rPr>
              <w:t xml:space="preserve">年</w:t>
            </w:r>
            <w:r>
              <w:rPr>
                <w:color w:val="000000"/>
              </w:rPr>
              <w:t xml:space="preserve">6</w:t>
            </w:r>
            <w:r>
              <w:rPr>
                <w:color w:val="000000"/>
                <w:rPrChange w:id="1348" w:author="Acer" w:date="2024-10-18T01:31:00Z" w16du:dateUtc="2024-10-17T17:31:00Z">
                  <w:rPr>
                    <w:rFonts w:eastAsia="Arial Unicode MS"/>
                    <w:color w:val="000000"/>
                    <w:szCs w:val="20"/>
                    <w:lang w:eastAsia="zh-CN"/>
                  </w:rPr>
                </w:rPrChange>
              </w:rPr>
              <w:t xml:space="preserve">月末</w:t>
            </w:r>
            <w:r>
              <w:rPr>
                <w:color w:val="000000"/>
              </w:rPr>
              <w:t xml:space="preserve">現在の当社の買掛金状況</w:t>
            </w:r>
          </w:p>
        </w:tc>
      </w:tr>
      <w:tr w:rsidR="005F4CE4" w:rsidRPr="001E6609" w14:paraId="48B15494" w14:textId="77777777" w:rsidTr="005F4CE4">
        <w:trPr>
          <w:trHeight w:val="300"/>
          <w:trPrChange w:id="1349"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350"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3FBB86C8" w14:textId="475ACBDF">
            <w:pPr>
              <w:rPr>
                <w:rFonts w:ascii="Arial Unicode MS" w:eastAsia="Arial Unicode MS" w:hAnsi="Arial Unicode MS" w:cs="Arial Unicode MS"/>
                <w:color w:val="000000"/>
                <w:szCs w:val="20"/>
                <w:lang w:eastAsia="zh-CN"/>
              </w:rPr>
            </w:pPr>
            <w:r>
              <w:rPr>
                <w:color w:val="000000"/>
              </w:rPr>
              <w:t xml:space="preserve">単位：万元、%</w:t>
            </w:r>
          </w:p>
        </w:tc>
      </w:tr>
      <w:tr w:rsidR="005F4CE4" w:rsidRPr="001E6609" w14:paraId="716814F1" w14:textId="77777777" w:rsidTr="005F4CE4">
        <w:trPr>
          <w:trHeight w:val="300"/>
          <w:trPrChange w:id="1354"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355"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55711C1B" w14:textId="66C33325">
            <w:pPr>
              <w:rPr>
                <w:rFonts w:ascii="Arial Unicode MS" w:eastAsia="Arial Unicode MS" w:hAnsi="Arial Unicode MS" w:cs="Arial Unicode MS"/>
                <w:color w:val="000000"/>
                <w:szCs w:val="20"/>
                <w:lang w:eastAsia="zh-CN"/>
              </w:rPr>
            </w:pPr>
            <w:r>
              <w:rPr>
                <w:color w:val="000000"/>
              </w:rPr>
              <w:t xml:space="preserve">買掛金総額に占める割合</w:t>
            </w:r>
          </w:p>
        </w:tc>
      </w:tr>
      <w:tr w:rsidR="005F4CE4" w:rsidRPr="001E6609" w14:paraId="37ABDE5F" w14:textId="77777777" w:rsidTr="005F4CE4">
        <w:trPr>
          <w:trHeight w:val="300"/>
          <w:trPrChange w:id="1358"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359"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143DF5B1" w14:textId="77777777">
            <w:pPr>
              <w:rPr>
                <w:rFonts w:ascii="Arial Unicode MS" w:eastAsia="Arial Unicode MS" w:hAnsi="Arial Unicode MS" w:cs="Arial Unicode MS"/>
                <w:color w:val="000000"/>
                <w:szCs w:val="20"/>
                <w:lang w:eastAsia="zh-CN"/>
              </w:rPr>
            </w:pPr>
            <w:r>
              <w:rPr>
                <w:color w:val="000000"/>
              </w:rPr>
              <w:t xml:space="preserve">2024</w:t>
            </w:r>
            <w:r>
              <w:rPr>
                <w:color w:val="000000"/>
                <w:rPrChange w:id="1360" w:author="Acer" w:date="2024-10-18T01:31:00Z" w16du:dateUtc="2024-10-17T17:31:00Z">
                  <w:rPr>
                    <w:rFonts w:eastAsia="Arial Unicode MS"/>
                    <w:color w:val="000000"/>
                    <w:szCs w:val="20"/>
                    <w:lang w:eastAsia="zh-CN"/>
                  </w:rPr>
                </w:rPrChange>
              </w:rPr>
              <w:t xml:space="preserve">年</w:t>
            </w:r>
            <w:r>
              <w:rPr>
                <w:color w:val="000000"/>
              </w:rPr>
              <w:t xml:space="preserve">6</w:t>
            </w:r>
            <w:r>
              <w:rPr>
                <w:color w:val="000000"/>
                <w:rPrChange w:id="1361" w:author="Acer" w:date="2024-10-18T01:31:00Z" w16du:dateUtc="2024-10-17T17:31:00Z">
                  <w:rPr>
                    <w:rFonts w:eastAsia="Arial Unicode MS"/>
                    <w:color w:val="000000"/>
                    <w:szCs w:val="20"/>
                    <w:lang w:eastAsia="zh-CN"/>
                  </w:rPr>
                </w:rPrChange>
              </w:rPr>
              <w:t xml:space="preserve">月末</w:t>
            </w:r>
            <w:r>
              <w:rPr>
                <w:color w:val="000000"/>
              </w:rPr>
              <w:t xml:space="preserve">現在の当社の未払給与状況</w:t>
            </w:r>
          </w:p>
        </w:tc>
      </w:tr>
      <w:tr w:rsidR="005F4CE4" w:rsidRPr="001E6609" w14:paraId="53828651" w14:textId="77777777" w:rsidTr="005F4CE4">
        <w:trPr>
          <w:trHeight w:val="300"/>
          <w:trPrChange w:id="1362"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363"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33E17C4F" w14:textId="41F93F2B">
            <w:pPr>
              <w:rPr>
                <w:rFonts w:ascii="Arial Unicode MS" w:eastAsia="Arial Unicode MS" w:hAnsi="Arial Unicode MS" w:cs="Arial Unicode MS"/>
                <w:color w:val="000000"/>
                <w:szCs w:val="20"/>
                <w:lang w:eastAsia="zh-CN"/>
              </w:rPr>
            </w:pPr>
            <w:r>
              <w:rPr>
                <w:color w:val="000000"/>
              </w:rPr>
              <w:t xml:space="preserve">未払給与総額に占める割合</w:t>
            </w:r>
          </w:p>
        </w:tc>
      </w:tr>
      <w:tr w:rsidR="005F4CE4" w:rsidRPr="001E6609" w14:paraId="57D69525" w14:textId="77777777" w:rsidTr="005F4CE4">
        <w:trPr>
          <w:trHeight w:val="300"/>
          <w:trPrChange w:id="1366"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367"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1133609A" w14:textId="77777777">
            <w:pPr>
              <w:rPr>
                <w:rFonts w:ascii="Arial Unicode MS" w:eastAsia="Arial Unicode MS" w:hAnsi="Arial Unicode MS" w:cs="Arial Unicode MS"/>
                <w:color w:val="000000"/>
                <w:szCs w:val="20"/>
                <w:lang w:eastAsia="zh-CN"/>
              </w:rPr>
            </w:pPr>
            <w:r>
              <w:rPr>
                <w:color w:val="000000"/>
              </w:rPr>
              <w:t xml:space="preserve">2024</w:t>
            </w:r>
            <w:r>
              <w:rPr>
                <w:color w:val="000000"/>
                <w:rPrChange w:id="1368" w:author="Acer" w:date="2024-10-18T01:31:00Z" w16du:dateUtc="2024-10-17T17:31:00Z">
                  <w:rPr>
                    <w:rFonts w:eastAsia="Arial Unicode MS"/>
                    <w:color w:val="000000"/>
                    <w:szCs w:val="20"/>
                    <w:lang w:eastAsia="zh-CN"/>
                  </w:rPr>
                </w:rPrChange>
              </w:rPr>
              <w:t xml:space="preserve">年</w:t>
            </w:r>
            <w:r>
              <w:rPr>
                <w:color w:val="000000"/>
              </w:rPr>
              <w:t xml:space="preserve">6</w:t>
            </w:r>
            <w:r>
              <w:rPr>
                <w:color w:val="000000"/>
                <w:rPrChange w:id="1369" w:author="Acer" w:date="2024-10-18T01:31:00Z" w16du:dateUtc="2024-10-17T17:31:00Z">
                  <w:rPr>
                    <w:rFonts w:eastAsia="Arial Unicode MS"/>
                    <w:color w:val="000000"/>
                    <w:szCs w:val="20"/>
                    <w:lang w:eastAsia="zh-CN"/>
                  </w:rPr>
                </w:rPrChange>
              </w:rPr>
              <w:t xml:space="preserve">月末</w:t>
            </w:r>
            <w:r>
              <w:rPr>
                <w:color w:val="000000"/>
              </w:rPr>
              <w:t xml:space="preserve">現在の当社の未払税金状況</w:t>
            </w:r>
          </w:p>
        </w:tc>
      </w:tr>
      <w:tr w:rsidR="005F4CE4" w:rsidRPr="001E6609" w14:paraId="5441E3ED" w14:textId="77777777" w:rsidTr="005F4CE4">
        <w:trPr>
          <w:trHeight w:val="300"/>
          <w:trPrChange w:id="1370"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371"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3ABEC423" w14:textId="77777777">
            <w:pPr>
              <w:rPr>
                <w:rFonts w:ascii="Arial Unicode MS" w:eastAsia="Arial Unicode MS" w:hAnsi="Arial Unicode MS" w:cs="Arial Unicode MS"/>
                <w:color w:val="000000"/>
                <w:szCs w:val="20"/>
                <w:lang w:eastAsia="zh-CN"/>
                <w:rPrChange w:id="1372" w:author="Acer" w:date="2024-10-18T01:31:00Z" w16du:dateUtc="2024-10-17T17:31:00Z">
                  <w:rPr>
                    <w:color w:val="000000"/>
                    <w:szCs w:val="20"/>
                    <w:lang w:eastAsia="zh-CN"/>
                  </w:rPr>
                </w:rPrChange>
              </w:rPr>
            </w:pPr>
            <w:r>
              <w:rPr>
                <w:color w:val="000000"/>
                <w:rPrChange w:id="1373" w:author="Acer" w:date="2024-10-18T01:31:00Z" w16du:dateUtc="2024-10-17T17:31:00Z">
                  <w:rPr>
                    <w:noProof/>
                    <w:color w:val="000000"/>
                    <w:szCs w:val="20"/>
                    <w:lang w:eastAsia="zh-CN"/>
                  </w:rPr>
                </w:rPrChange>
              </w:rPr>
              <w:t xml:space="preserve">2024</w:t>
            </w:r>
            <w:r>
              <w:rPr>
                <w:color w:val="000000"/>
              </w:rPr>
              <w:t xml:space="preserve">年</w:t>
            </w:r>
            <w:r>
              <w:rPr>
                <w:color w:val="000000"/>
                <w:rPrChange w:id="1374" w:author="Acer" w:date="2024-10-18T01:31:00Z" w16du:dateUtc="2024-10-17T17:31:00Z">
                  <w:rPr>
                    <w:noProof/>
                    <w:color w:val="000000"/>
                    <w:szCs w:val="20"/>
                    <w:lang w:eastAsia="zh-CN"/>
                  </w:rPr>
                </w:rPrChange>
              </w:rPr>
              <w:t xml:space="preserve">6</w:t>
            </w:r>
            <w:r>
              <w:rPr>
                <w:color w:val="000000"/>
              </w:rPr>
              <w:t xml:space="preserve">月末</w:t>
            </w:r>
            <w:r>
              <w:rPr>
                <w:color w:val="000000"/>
                <w:rPrChange w:id="1375" w:author="Acer" w:date="2024-10-18T01:31:00Z" w16du:dateUtc="2024-10-17T17:31:00Z">
                  <w:rPr>
                    <w:noProof/>
                    <w:color w:val="000000"/>
                    <w:szCs w:val="20"/>
                    <w:lang w:eastAsia="zh-CN"/>
                  </w:rPr>
                </w:rPrChange>
              </w:rPr>
              <w:t xml:space="preserve">現在、当社のその他の未払金は合計</w:t>
            </w:r>
            <w:r>
              <w:rPr>
                <w:color w:val="000000"/>
              </w:rPr>
              <w:t xml:space="preserve">224,795,43</w:t>
            </w:r>
            <w:r>
              <w:rPr>
                <w:color w:val="000000"/>
                <w:rPrChange w:id="1376" w:author="Acer" w:date="2024-10-18T01:31:00Z" w16du:dateUtc="2024-10-17T17:31:00Z">
                  <w:rPr>
                    <w:rFonts w:ascii="Meiryo UI" w:eastAsia="Meiryo UI" w:hAnsi="Meiryo UI" w:hint="eastAsia"/>
                    <w:noProof/>
                    <w:color w:val="000000"/>
                    <w:szCs w:val="20"/>
                    <w:lang w:eastAsia="zh-CN"/>
                  </w:rPr>
                </w:rPrChange>
              </w:rPr>
              <w:t xml:space="preserve">万元でした</w:t>
            </w:r>
            <w:r>
              <w:rPr/>
              <w:t xml:space="preserve">。</w:t>
            </w:r>
          </w:p>
        </w:tc>
      </w:tr>
      <w:tr w:rsidR="005F4CE4" w:rsidRPr="001E6609" w14:paraId="6B16E1AB" w14:textId="77777777" w:rsidTr="005F4CE4">
        <w:trPr>
          <w:trHeight w:val="300"/>
          <w:trPrChange w:id="1377"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378"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564CA58B" w14:textId="77777777">
            <w:pPr>
              <w:rPr>
                <w:rFonts w:ascii="Arial Unicode MS" w:eastAsia="Arial Unicode MS" w:hAnsi="Arial Unicode MS" w:cs="Arial Unicode MS"/>
                <w:color w:val="000000"/>
                <w:szCs w:val="20"/>
                <w:lang w:eastAsia="zh-CN"/>
                <w:rPrChange w:id="1379" w:author="Acer" w:date="2024-10-18T01:31:00Z" w16du:dateUtc="2024-10-17T17:31:00Z">
                  <w:rPr>
                    <w:color w:val="000000"/>
                    <w:szCs w:val="20"/>
                    <w:lang w:eastAsia="zh-CN"/>
                  </w:rPr>
                </w:rPrChange>
              </w:rPr>
            </w:pPr>
            <w:r>
              <w:rPr>
                <w:color w:val="000000"/>
                <w:rPrChange w:id="1380" w:author="Acer" w:date="2024-10-18T01:31:00Z" w16du:dateUtc="2024-10-17T17:31:00Z">
                  <w:rPr>
                    <w:noProof/>
                    <w:color w:val="000000"/>
                    <w:szCs w:val="20"/>
                    <w:lang w:eastAsia="zh-CN"/>
                  </w:rPr>
                </w:rPrChange>
              </w:rPr>
              <w:t xml:space="preserve">2024</w:t>
            </w:r>
            <w:r>
              <w:rPr>
                <w:color w:val="000000"/>
              </w:rPr>
              <w:t xml:space="preserve">年</w:t>
            </w:r>
            <w:r>
              <w:rPr>
                <w:color w:val="000000"/>
                <w:rPrChange w:id="1381" w:author="Acer" w:date="2024-10-18T01:31:00Z" w16du:dateUtc="2024-10-17T17:31:00Z">
                  <w:rPr>
                    <w:noProof/>
                    <w:color w:val="000000"/>
                    <w:szCs w:val="20"/>
                    <w:lang w:eastAsia="zh-CN"/>
                  </w:rPr>
                </w:rPrChange>
              </w:rPr>
              <w:t xml:space="preserve">6</w:t>
            </w:r>
            <w:r>
              <w:rPr>
                <w:color w:val="000000"/>
              </w:rPr>
              <w:t xml:space="preserve">月末</w:t>
            </w:r>
            <w:r>
              <w:rPr>
                <w:color w:val="000000"/>
                <w:rPrChange w:id="1382" w:author="Acer" w:date="2024-10-18T01:31:00Z" w16du:dateUtc="2024-10-17T17:31:00Z">
                  <w:rPr>
                    <w:noProof/>
                    <w:color w:val="000000"/>
                    <w:szCs w:val="20"/>
                    <w:lang w:eastAsia="zh-CN"/>
                  </w:rPr>
                </w:rPrChange>
              </w:rPr>
              <w:t xml:space="preserve">現在の当社のその他の未払金上位</w:t>
            </w:r>
            <w:r>
              <w:rPr>
                <w:color w:val="000000"/>
              </w:rPr>
              <w:t xml:space="preserve">5</w:t>
            </w:r>
            <w:r>
              <w:rPr/>
              <w:t xml:space="preserve">社の状況</w:t>
            </w:r>
          </w:p>
        </w:tc>
      </w:tr>
      <w:tr w:rsidR="005F4CE4" w:rsidRPr="001E6609" w14:paraId="0B8CFD6C" w14:textId="77777777" w:rsidTr="005F4CE4">
        <w:trPr>
          <w:trHeight w:val="300"/>
          <w:trPrChange w:id="1383"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384"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09266B3C" w14:textId="77777777">
            <w:pPr>
              <w:rPr>
                <w:rFonts w:ascii="Arial Unicode MS" w:eastAsia="Arial Unicode MS" w:hAnsi="Arial Unicode MS" w:cs="Arial Unicode MS"/>
                <w:color w:val="000000"/>
                <w:szCs w:val="20"/>
                <w:lang w:eastAsia="zh-CN"/>
              </w:rPr>
            </w:pPr>
            <w:r>
              <w:rPr>
                <w:color w:val="000000"/>
              </w:rPr>
              <w:t xml:space="preserve">2024</w:t>
            </w:r>
            <w:r>
              <w:rPr>
                <w:color w:val="000000"/>
                <w:rPrChange w:id="1385" w:author="Acer" w:date="2024-10-18T01:31:00Z" w16du:dateUtc="2024-10-17T17:31:00Z">
                  <w:rPr>
                    <w:rFonts w:eastAsia="Arial Unicode MS"/>
                    <w:color w:val="000000"/>
                    <w:szCs w:val="20"/>
                    <w:lang w:eastAsia="zh-CN"/>
                  </w:rPr>
                </w:rPrChange>
              </w:rPr>
              <w:t xml:space="preserve">年</w:t>
            </w:r>
            <w:r>
              <w:rPr>
                <w:color w:val="000000"/>
              </w:rPr>
              <w:t xml:space="preserve">6</w:t>
            </w:r>
            <w:r>
              <w:rPr>
                <w:color w:val="000000"/>
                <w:rPrChange w:id="1386" w:author="Acer" w:date="2024-10-18T01:31:00Z" w16du:dateUtc="2024-10-17T17:31:00Z">
                  <w:rPr>
                    <w:rFonts w:eastAsia="Arial Unicode MS"/>
                    <w:color w:val="000000"/>
                    <w:szCs w:val="20"/>
                    <w:lang w:eastAsia="zh-CN"/>
                  </w:rPr>
                </w:rPrChange>
              </w:rPr>
              <w:t xml:space="preserve">月末時点</w:t>
            </w:r>
            <w:r>
              <w:rPr/>
              <w:t xml:space="preserve">における、</w:t>
            </w:r>
            <w:r>
              <w:rPr/>
              <w:t xml:space="preserve">1</w:t>
            </w:r>
            <w:r>
              <w:rPr/>
              <w:t xml:space="preserve">年以内に期限が到来する非流動負債の状況</w:t>
            </w:r>
          </w:p>
        </w:tc>
      </w:tr>
      <w:tr w:rsidR="005F4CE4" w:rsidRPr="001E6609" w14:paraId="02165399" w14:textId="77777777" w:rsidTr="005F4CE4">
        <w:trPr>
          <w:trHeight w:val="300"/>
          <w:trPrChange w:id="1387"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388"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2D14CF9B" w14:textId="6723002E">
            <w:pPr>
              <w:rPr>
                <w:rFonts w:ascii="Arial Unicode MS" w:eastAsia="Arial Unicode MS" w:hAnsi="Arial Unicode MS" w:cs="Arial Unicode MS"/>
                <w:color w:val="000000"/>
                <w:szCs w:val="20"/>
                <w:lang w:eastAsia="zh-CN"/>
              </w:rPr>
            </w:pPr>
            <w:r>
              <w:rPr>
                <w:color w:val="000000"/>
              </w:rPr>
              <w:t xml:space="preserve">帳簿価額</w:t>
            </w:r>
          </w:p>
        </w:tc>
      </w:tr>
      <w:tr w:rsidR="005F4CE4" w:rsidRPr="001E6609" w14:paraId="07683156" w14:textId="77777777" w:rsidTr="005F4CE4">
        <w:trPr>
          <w:trHeight w:val="300"/>
          <w:trPrChange w:id="1391"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392"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4BA96526" w14:textId="77777777">
            <w:pPr>
              <w:rPr>
                <w:rFonts w:ascii="Arial Unicode MS" w:eastAsia="Arial Unicode MS" w:hAnsi="Arial Unicode MS" w:cs="Arial Unicode MS"/>
                <w:color w:val="000000"/>
                <w:szCs w:val="20"/>
                <w:lang w:eastAsia="zh-CN"/>
              </w:rPr>
            </w:pPr>
            <w:r>
              <w:rPr>
                <w:color w:val="000000"/>
              </w:rPr>
              <w:t xml:space="preserve">1年以内に期限が到来するその他の流動負債総額に占める割合</w:t>
            </w:r>
          </w:p>
        </w:tc>
      </w:tr>
      <w:tr w:rsidR="005F4CE4" w:rsidRPr="001E6609" w14:paraId="1012A211" w14:textId="77777777" w:rsidTr="005F4CE4">
        <w:trPr>
          <w:trHeight w:val="300"/>
          <w:trPrChange w:id="1393"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394"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0CCD0ED8" w14:textId="77777777">
            <w:pPr>
              <w:rPr>
                <w:rFonts w:ascii="Arial Unicode MS" w:eastAsia="Arial Unicode MS" w:hAnsi="Arial Unicode MS" w:cs="Arial Unicode MS"/>
                <w:color w:val="000000"/>
                <w:szCs w:val="20"/>
                <w:lang w:eastAsia="zh-CN"/>
              </w:rPr>
            </w:pPr>
            <w:r>
              <w:rPr>
                <w:color w:val="000000"/>
              </w:rPr>
              <w:t xml:space="preserve">2024</w:t>
            </w:r>
            <w:r>
              <w:rPr>
                <w:color w:val="000000"/>
                <w:rPrChange w:id="1395" w:author="Acer" w:date="2024-10-18T01:31:00Z" w16du:dateUtc="2024-10-17T17:31:00Z">
                  <w:rPr>
                    <w:rFonts w:eastAsia="Arial Unicode MS"/>
                    <w:color w:val="000000"/>
                    <w:szCs w:val="20"/>
                    <w:lang w:eastAsia="zh-CN"/>
                  </w:rPr>
                </w:rPrChange>
              </w:rPr>
              <w:t xml:space="preserve">年</w:t>
            </w:r>
            <w:r>
              <w:rPr>
                <w:color w:val="000000"/>
              </w:rPr>
              <w:t xml:space="preserve">6</w:t>
            </w:r>
            <w:r>
              <w:rPr>
                <w:color w:val="000000"/>
                <w:rPrChange w:id="1396" w:author="Acer" w:date="2024-10-18T01:31:00Z" w16du:dateUtc="2024-10-17T17:31:00Z">
                  <w:rPr>
                    <w:rFonts w:eastAsia="Arial Unicode MS"/>
                    <w:color w:val="000000"/>
                    <w:szCs w:val="20"/>
                    <w:lang w:eastAsia="zh-CN"/>
                  </w:rPr>
                </w:rPrChange>
              </w:rPr>
              <w:t xml:space="preserve">月末時点</w:t>
            </w:r>
            <w:r>
              <w:rPr/>
              <w:t xml:space="preserve">における、</w:t>
            </w:r>
            <w:r>
              <w:rPr/>
              <w:t xml:space="preserve">会社の長期借入金の状況</w:t>
            </w:r>
          </w:p>
        </w:tc>
      </w:tr>
      <w:tr w:rsidR="005F4CE4" w:rsidRPr="001E6609" w14:paraId="236B560A" w14:textId="77777777" w:rsidTr="005F4CE4">
        <w:trPr>
          <w:trHeight w:val="300"/>
          <w:trPrChange w:id="1397"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398"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74EE032D" w14:textId="6177D2D6">
            <w:pPr>
              <w:rPr>
                <w:rFonts w:ascii="Arial Unicode MS" w:eastAsia="Arial Unicode MS" w:hAnsi="Arial Unicode MS" w:cs="Arial Unicode MS"/>
                <w:color w:val="000000"/>
                <w:szCs w:val="20"/>
                <w:lang w:eastAsia="zh-CN"/>
              </w:rPr>
            </w:pPr>
            <w:r>
              <w:rPr>
                <w:color w:val="000000"/>
              </w:rPr>
              <w:t xml:space="preserve">通し番号</w:t>
            </w:r>
          </w:p>
        </w:tc>
      </w:tr>
      <w:tr w:rsidR="005F4CE4" w:rsidRPr="001E6609" w14:paraId="1C53DD69" w14:textId="77777777" w:rsidTr="005F4CE4">
        <w:trPr>
          <w:trHeight w:val="300"/>
          <w:trPrChange w:id="1401"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402"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47ABF600" w14:textId="134B7154">
            <w:pPr>
              <w:rPr>
                <w:rFonts w:ascii="Arial Unicode MS" w:eastAsia="Arial Unicode MS" w:hAnsi="Arial Unicode MS" w:cs="Arial Unicode MS"/>
                <w:color w:val="000000"/>
                <w:szCs w:val="20"/>
                <w:lang w:eastAsia="zh-CN"/>
                <w:rPrChange w:id="1403" w:author="Acer" w:date="2024-10-18T01:31:00Z" w16du:dateUtc="2024-10-17T17:31:00Z">
                  <w:rPr>
                    <w:color w:val="000000"/>
                    <w:szCs w:val="20"/>
                  </w:rPr>
                </w:rPrChange>
              </w:rPr>
            </w:pPr>
            <w:r>
              <w:rPr>
                <w:color w:val="000000"/>
                <w:rPrChange w:id="1407" w:author="Acer" w:date="2024-10-18T01:31:00Z" w16du:dateUtc="2024-10-17T17:31:00Z">
                  <w:rPr>
                    <w:rFonts w:hint="eastAsia"/>
                    <w:noProof/>
                    <w:color w:val="000000"/>
                    <w:szCs w:val="20"/>
                    <w:lang w:eastAsia="zh-CN"/>
                  </w:rPr>
                </w:rPrChange>
              </w:rPr>
              <w:t xml:space="preserve">借入先</w:t>
            </w:r>
          </w:p>
        </w:tc>
      </w:tr>
      <w:tr w:rsidR="005F4CE4" w:rsidRPr="001E6609" w14:paraId="23CD70B7" w14:textId="77777777" w:rsidTr="005F4CE4">
        <w:trPr>
          <w:trHeight w:val="300"/>
          <w:trPrChange w:id="1408"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409"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372E265C" w14:textId="08B97D41">
            <w:pPr>
              <w:rPr>
                <w:rFonts w:ascii="Arial Unicode MS" w:eastAsia="Arial Unicode MS" w:hAnsi="Arial Unicode MS" w:cs="Arial Unicode MS"/>
                <w:color w:val="000000"/>
                <w:szCs w:val="20"/>
                <w:lang w:eastAsia="zh-CN"/>
              </w:rPr>
            </w:pPr>
            <w:r>
              <w:rPr>
                <w:color w:val="000000"/>
              </w:rPr>
              <w:t xml:space="preserve">貸付先</w:t>
            </w:r>
          </w:p>
        </w:tc>
      </w:tr>
      <w:tr w:rsidR="005F4CE4" w:rsidRPr="001E6609" w14:paraId="6C6C45EE" w14:textId="77777777" w:rsidTr="005F4CE4">
        <w:trPr>
          <w:trHeight w:val="300"/>
          <w:trPrChange w:id="1413"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414"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4AEAA729" w14:textId="45023B41">
            <w:pPr>
              <w:rPr>
                <w:rFonts w:ascii="Arial Unicode MS" w:eastAsia="Arial Unicode MS" w:hAnsi="Arial Unicode MS" w:cs="Arial Unicode MS"/>
                <w:color w:val="000000"/>
                <w:szCs w:val="20"/>
                <w:lang w:eastAsia="zh-CN"/>
              </w:rPr>
            </w:pPr>
            <w:r>
              <w:rPr>
                <w:color w:val="000000"/>
              </w:rPr>
              <w:t xml:space="preserve">借入金額</w:t>
            </w:r>
          </w:p>
        </w:tc>
      </w:tr>
      <w:tr w:rsidR="005F4CE4" w:rsidRPr="001E6609" w14:paraId="53816A5B" w14:textId="77777777" w:rsidTr="005F4CE4">
        <w:trPr>
          <w:trHeight w:val="300"/>
          <w:trPrChange w:id="1418"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419"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4098B3C8" w14:textId="3969A31F">
            <w:pPr>
              <w:rPr>
                <w:rFonts w:ascii="Arial Unicode MS" w:eastAsia="Arial Unicode MS" w:hAnsi="Arial Unicode MS" w:cs="Arial Unicode MS"/>
                <w:color w:val="000000"/>
                <w:szCs w:val="20"/>
                <w:lang w:eastAsia="zh-CN"/>
                <w:rPrChange w:id="1420" w:author="Acer" w:date="2024-10-18T01:31:00Z" w16du:dateUtc="2024-10-17T17:31:00Z">
                  <w:rPr>
                    <w:color w:val="000000"/>
                    <w:szCs w:val="20"/>
                  </w:rPr>
                </w:rPrChange>
              </w:rPr>
            </w:pPr>
            <w:r>
              <w:rPr>
                <w:color w:val="000000"/>
                <w:rPrChange w:id="1424" w:author="Acer" w:date="2024-10-18T01:31:00Z" w16du:dateUtc="2024-10-17T17:31:00Z">
                  <w:rPr>
                    <w:rFonts w:hint="eastAsia"/>
                    <w:noProof/>
                    <w:color w:val="000000"/>
                    <w:szCs w:val="20"/>
                    <w:lang w:eastAsia="zh-CN"/>
                  </w:rPr>
                </w:rPrChange>
              </w:rPr>
              <w:t xml:space="preserve">借入残高</w:t>
            </w:r>
          </w:p>
        </w:tc>
      </w:tr>
      <w:tr w:rsidR="005F4CE4" w:rsidRPr="001E6609" w14:paraId="6A2BE881" w14:textId="77777777" w:rsidTr="005F4CE4">
        <w:trPr>
          <w:trHeight w:val="300"/>
          <w:trPrChange w:id="1425"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426"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1353F7E5" w14:textId="6FD1ABA0">
            <w:pPr>
              <w:rPr>
                <w:rFonts w:ascii="Arial Unicode MS" w:eastAsia="Arial Unicode MS" w:hAnsi="Arial Unicode MS" w:cs="Arial Unicode MS"/>
                <w:color w:val="000000"/>
                <w:szCs w:val="20"/>
                <w:lang w:eastAsia="zh-CN"/>
                <w:rPrChange w:id="1427" w:author="Acer" w:date="2024-10-18T01:31:00Z" w16du:dateUtc="2024-10-17T17:31:00Z">
                  <w:rPr>
                    <w:color w:val="000000"/>
                    <w:szCs w:val="20"/>
                  </w:rPr>
                </w:rPrChange>
              </w:rPr>
            </w:pPr>
            <w:r>
              <w:rPr>
                <w:color w:val="000000"/>
                <w:rPrChange w:id="1431" w:author="Acer" w:date="2024-10-18T01:31:00Z" w16du:dateUtc="2024-10-17T17:31:00Z">
                  <w:rPr>
                    <w:rFonts w:hint="eastAsia"/>
                    <w:noProof/>
                    <w:color w:val="000000"/>
                    <w:szCs w:val="20"/>
                    <w:lang w:eastAsia="zh-CN"/>
                  </w:rPr>
                </w:rPrChange>
              </w:rPr>
              <w:t xml:space="preserve">保証状況</w:t>
            </w:r>
          </w:p>
        </w:tc>
      </w:tr>
      <w:tr w:rsidR="005F4CE4" w:rsidRPr="001E6609" w14:paraId="7360CE6C" w14:textId="77777777" w:rsidTr="005F4CE4">
        <w:trPr>
          <w:trHeight w:val="300"/>
          <w:trPrChange w:id="1432"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433"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1FEE5534" w14:textId="065E7D4B">
            <w:pPr>
              <w:rPr>
                <w:rFonts w:ascii="Arial Unicode MS" w:eastAsia="Arial Unicode MS" w:hAnsi="Arial Unicode MS" w:cs="Arial Unicode MS"/>
                <w:color w:val="000000"/>
                <w:szCs w:val="20"/>
                <w:lang w:eastAsia="zh-CN"/>
              </w:rPr>
            </w:pPr>
            <w:r>
              <w:rPr>
                <w:color w:val="000000"/>
              </w:rPr>
              <w:t xml:space="preserve">遂平県房城市政工程有限公司</w:t>
            </w:r>
          </w:p>
        </w:tc>
      </w:tr>
      <w:tr w:rsidR="005F4CE4" w:rsidRPr="001E6609" w14:paraId="3CE85456" w14:textId="77777777" w:rsidTr="005F4CE4">
        <w:trPr>
          <w:trHeight w:val="300"/>
          <w:trPrChange w:id="1437"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438"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09C3D722" w14:textId="74D96B87">
            <w:pPr>
              <w:rPr>
                <w:rFonts w:ascii="Arial Unicode MS" w:eastAsia="Arial Unicode MS" w:hAnsi="Arial Unicode MS" w:cs="Arial Unicode MS"/>
                <w:color w:val="000000"/>
                <w:szCs w:val="20"/>
                <w:lang w:eastAsia="zh-CN"/>
              </w:rPr>
            </w:pPr>
            <w:r>
              <w:rPr>
                <w:color w:val="000000"/>
              </w:rPr>
              <w:t xml:space="preserve">河南遂平農村高業銀行株式有限会社开源支店</w:t>
            </w:r>
          </w:p>
        </w:tc>
      </w:tr>
      <w:tr w:rsidR="005F4CE4" w:rsidRPr="001E6609" w14:paraId="6A17B797" w14:textId="77777777" w:rsidTr="005F4CE4">
        <w:trPr>
          <w:trHeight w:val="300"/>
          <w:trPrChange w:id="1445"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446"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49D17535" w14:textId="7A47E1A0">
            <w:pPr>
              <w:rPr>
                <w:rFonts w:ascii="Arial Unicode MS" w:eastAsia="Arial Unicode MS" w:hAnsi="Arial Unicode MS" w:cs="Arial Unicode MS"/>
                <w:color w:val="000000"/>
                <w:szCs w:val="20"/>
                <w:lang w:eastAsia="zh-CN"/>
              </w:rPr>
            </w:pPr>
            <w:r>
              <w:rPr>
                <w:color w:val="000000"/>
              </w:rPr>
              <w:t xml:space="preserve">保証</w:t>
            </w:r>
          </w:p>
        </w:tc>
      </w:tr>
      <w:tr w:rsidR="005F4CE4" w:rsidRPr="001E6609" w14:paraId="677544AA" w14:textId="77777777" w:rsidTr="005F4CE4">
        <w:trPr>
          <w:trHeight w:val="300"/>
          <w:trPrChange w:id="1449"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450"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1475CD1B" w14:textId="2C26C7FC">
            <w:pPr>
              <w:rPr>
                <w:rFonts w:ascii="Arial Unicode MS" w:eastAsia="Arial Unicode MS" w:hAnsi="Arial Unicode MS" w:cs="Arial Unicode MS"/>
                <w:color w:val="000000"/>
                <w:szCs w:val="20"/>
                <w:lang w:eastAsia="zh-CN"/>
              </w:rPr>
            </w:pPr>
            <w:r>
              <w:rPr>
                <w:color w:val="000000"/>
              </w:rPr>
              <w:t xml:space="preserve">遂平県房城市政工程有限公司</w:t>
            </w:r>
          </w:p>
        </w:tc>
      </w:tr>
      <w:tr w:rsidR="005F4CE4" w:rsidRPr="001E6609" w14:paraId="13AA812B" w14:textId="77777777" w:rsidTr="005F4CE4">
        <w:trPr>
          <w:trHeight w:val="300"/>
          <w:trPrChange w:id="1455"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456"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369EFC9A" w14:textId="599C8A1E">
            <w:pPr>
              <w:rPr>
                <w:rFonts w:ascii="Arial Unicode MS" w:eastAsia="Arial Unicode MS" w:hAnsi="Arial Unicode MS" w:cs="Arial Unicode MS"/>
                <w:color w:val="000000"/>
                <w:szCs w:val="20"/>
                <w:lang w:eastAsia="zh-CN"/>
              </w:rPr>
            </w:pPr>
            <w:r>
              <w:rPr>
                <w:color w:val="000000"/>
              </w:rPr>
              <w:t xml:space="preserve">鄭州銀行株式会社駐馬店支店</w:t>
            </w:r>
          </w:p>
        </w:tc>
      </w:tr>
      <w:tr w:rsidR="005F4CE4" w:rsidRPr="001E6609" w14:paraId="5C1E75D0" w14:textId="77777777" w:rsidTr="005F4CE4">
        <w:trPr>
          <w:trHeight w:val="300"/>
          <w:trPrChange w:id="1460"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461"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5AEF9B9F" w14:textId="56EF1622">
            <w:pPr>
              <w:rPr>
                <w:rFonts w:ascii="Arial Unicode MS" w:eastAsia="Arial Unicode MS" w:hAnsi="Arial Unicode MS" w:cs="Arial Unicode MS"/>
                <w:color w:val="000000"/>
                <w:szCs w:val="20"/>
                <w:lang w:eastAsia="zh-CN"/>
              </w:rPr>
            </w:pPr>
            <w:r>
              <w:rPr>
                <w:color w:val="000000"/>
                <w:rPrChange w:id="1463" w:author="Acer" w:date="2024-10-18T01:31:00Z" w16du:dateUtc="2024-10-17T17:31:00Z">
                  <w:rPr>
                    <w:rFonts w:eastAsia="Arial Unicode MS" w:hint="eastAsia"/>
                    <w:color w:val="000000"/>
                    <w:szCs w:val="20"/>
                    <w:lang w:eastAsia="zh-CN"/>
                  </w:rPr>
                </w:rPrChange>
              </w:rPr>
              <w:t xml:space="preserve">保証</w:t>
            </w:r>
          </w:p>
        </w:tc>
      </w:tr>
      <w:tr w:rsidR="005F4CE4" w:rsidRPr="001E6609" w14:paraId="6AB21875" w14:textId="77777777" w:rsidTr="005F4CE4">
        <w:trPr>
          <w:trHeight w:val="300"/>
          <w:trPrChange w:id="1466"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467"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1D84D635" w14:textId="69D139EE">
            <w:pPr>
              <w:rPr>
                <w:rFonts w:ascii="Arial Unicode MS" w:eastAsia="Arial Unicode MS" w:hAnsi="Arial Unicode MS" w:cs="Arial Unicode MS"/>
                <w:color w:val="000000"/>
                <w:szCs w:val="20"/>
                <w:lang w:eastAsia="zh-CN"/>
              </w:rPr>
            </w:pPr>
            <w:r>
              <w:rPr>
                <w:color w:val="000000"/>
              </w:rPr>
              <w:t xml:space="preserve">遂平県豫資城乡投資発展有限公司</w:t>
            </w:r>
          </w:p>
        </w:tc>
      </w:tr>
      <w:tr w:rsidR="005F4CE4" w:rsidRPr="001E6609" w14:paraId="0B38D617" w14:textId="77777777" w:rsidTr="005F4CE4">
        <w:trPr>
          <w:trHeight w:val="300"/>
          <w:trPrChange w:id="1471"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472"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2527A682" w14:textId="48FCD58E">
            <w:pPr>
              <w:rPr>
                <w:rFonts w:ascii="Arial Unicode MS" w:eastAsia="Arial Unicode MS" w:hAnsi="Arial Unicode MS" w:cs="Arial Unicode MS"/>
                <w:color w:val="000000"/>
                <w:szCs w:val="20"/>
                <w:lang w:eastAsia="zh-CN"/>
              </w:rPr>
            </w:pPr>
            <w:r>
              <w:rPr>
                <w:color w:val="000000"/>
              </w:rPr>
              <w:t xml:space="preserve">中原銀行株式有限会社駐馬店支店</w:t>
            </w:r>
          </w:p>
        </w:tc>
      </w:tr>
      <w:tr w:rsidR="005F4CE4" w:rsidRPr="001E6609" w14:paraId="45B38CFE" w14:textId="77777777" w:rsidTr="005F4CE4">
        <w:trPr>
          <w:trHeight w:val="300"/>
          <w:trPrChange w:id="1479"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480"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42D60EB1" w14:textId="3925CF14">
            <w:pPr>
              <w:rPr>
                <w:rFonts w:ascii="Arial Unicode MS" w:eastAsia="Arial Unicode MS" w:hAnsi="Arial Unicode MS" w:cs="Arial Unicode MS"/>
                <w:color w:val="000000"/>
                <w:szCs w:val="20"/>
                <w:lang w:eastAsia="zh-CN"/>
              </w:rPr>
            </w:pPr>
            <w:r>
              <w:rPr>
                <w:color w:val="000000"/>
              </w:rPr>
              <w:t xml:space="preserve">質権+保証</w:t>
            </w:r>
          </w:p>
        </w:tc>
      </w:tr>
      <w:tr w:rsidR="005F4CE4" w:rsidRPr="001E6609" w14:paraId="182172B9" w14:textId="77777777" w:rsidTr="005F4CE4">
        <w:trPr>
          <w:trHeight w:val="300"/>
          <w:trPrChange w:id="1483"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484"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45007678" w14:textId="7D8A453C">
            <w:pPr>
              <w:rPr>
                <w:rFonts w:ascii="Arial Unicode MS" w:eastAsia="Arial Unicode MS" w:hAnsi="Arial Unicode MS" w:cs="Arial Unicode MS"/>
                <w:color w:val="000000"/>
                <w:szCs w:val="20"/>
                <w:lang w:eastAsia="zh-CN"/>
              </w:rPr>
            </w:pPr>
            <w:r>
              <w:rPr>
                <w:color w:val="000000"/>
              </w:rPr>
              <w:t xml:space="preserve">遂平県豫資城乡投資発展有限公司</w:t>
            </w:r>
          </w:p>
        </w:tc>
      </w:tr>
      <w:tr w:rsidR="005F4CE4" w:rsidRPr="001E6609" w14:paraId="629350C7" w14:textId="77777777" w:rsidTr="005F4CE4">
        <w:trPr>
          <w:trHeight w:val="300"/>
          <w:trPrChange w:id="1487"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488"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2AF181BF" w14:textId="59D6535E">
            <w:pPr>
              <w:rPr>
                <w:rFonts w:ascii="Arial Unicode MS" w:eastAsia="Arial Unicode MS" w:hAnsi="Arial Unicode MS" w:cs="Arial Unicode MS"/>
                <w:color w:val="000000"/>
                <w:szCs w:val="20"/>
                <w:lang w:eastAsia="zh-CN"/>
              </w:rPr>
            </w:pPr>
            <w:r>
              <w:rPr>
                <w:color w:val="000000"/>
              </w:rPr>
              <w:t xml:space="preserve">中国農業発展銀行遂平県支店</w:t>
            </w:r>
          </w:p>
        </w:tc>
      </w:tr>
      <w:tr w:rsidR="005F4CE4" w:rsidRPr="001E6609" w14:paraId="7510F84C" w14:textId="77777777" w:rsidTr="005F4CE4">
        <w:trPr>
          <w:trHeight w:val="300"/>
          <w:trPrChange w:id="1492"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493"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289A6197" w14:textId="79E1939F">
            <w:pPr>
              <w:rPr>
                <w:rFonts w:ascii="Arial Unicode MS" w:eastAsia="Arial Unicode MS" w:hAnsi="Arial Unicode MS" w:cs="Arial Unicode MS"/>
                <w:color w:val="000000"/>
                <w:szCs w:val="20"/>
                <w:lang w:eastAsia="zh-CN"/>
                <w:rPrChange w:id="1494" w:author="Acer" w:date="2024-10-18T01:31:00Z" w16du:dateUtc="2024-10-17T17:31:00Z">
                  <w:rPr>
                    <w:color w:val="000000"/>
                    <w:szCs w:val="20"/>
                    <w:lang w:eastAsia="zh-CN"/>
                  </w:rPr>
                </w:rPrChange>
              </w:rPr>
            </w:pPr>
            <w:r>
              <w:rPr>
                <w:color w:val="000000"/>
                <w:rPrChange w:id="1495" w:author="Acer" w:date="2024-10-18T01:31:00Z" w16du:dateUtc="2024-10-17T17:31:00Z">
                  <w:rPr>
                    <w:noProof/>
                    <w:color w:val="000000"/>
                    <w:szCs w:val="20"/>
                  </w:rPr>
                </w:rPrChange>
              </w:rPr>
              <w:t xml:space="preserve">2018</w:t>
            </w:r>
            <w:r>
              <w:rPr>
                <w:color w:val="000000"/>
              </w:rPr>
              <w:t xml:space="preserve">年</w:t>
            </w:r>
            <w:r>
              <w:rPr>
                <w:color w:val="000000"/>
                <w:rPrChange w:id="1496" w:author="Acer" w:date="2024-10-18T01:31:00Z" w16du:dateUtc="2024-10-17T17:31:00Z">
                  <w:rPr>
                    <w:noProof/>
                    <w:color w:val="000000"/>
                    <w:szCs w:val="20"/>
                  </w:rPr>
                </w:rPrChange>
              </w:rPr>
              <w:t xml:space="preserve">06</w:t>
            </w:r>
            <w:r>
              <w:rPr>
                <w:color w:val="000000"/>
              </w:rPr>
              <w:t xml:space="preserve">月</w:t>
            </w:r>
            <w:r>
              <w:rPr>
                <w:color w:val="000000"/>
                <w:rPrChange w:id="1497" w:author="Acer" w:date="2024-10-18T01:31:00Z" w16du:dateUtc="2024-10-17T17:31:00Z">
                  <w:rPr>
                    <w:noProof/>
                    <w:color w:val="000000"/>
                    <w:szCs w:val="20"/>
                  </w:rPr>
                </w:rPrChange>
              </w:rPr>
              <w:t xml:space="preserve">29</w:t>
            </w:r>
            <w:r>
              <w:rPr>
                <w:color w:val="000000"/>
                <w:rPrChange w:id="1501" w:author="Acer" w:date="2024-10-18T01:31:00Z" w16du:dateUtc="2024-10-17T17:31:00Z">
                  <w:rPr>
                    <w:rFonts w:hint="eastAsia"/>
                    <w:noProof/>
                    <w:color w:val="000000"/>
                    <w:szCs w:val="20"/>
                    <w:lang w:eastAsia="zh-CN"/>
                  </w:rPr>
                </w:rPrChange>
              </w:rPr>
              <w:t xml:space="preserve">日</w:t>
            </w:r>
            <w:r>
              <w:rPr>
                <w:color w:val="000000"/>
                <w:rPrChange w:id="1502" w:author="Acer" w:date="2024-10-18T01:31:00Z" w16du:dateUtc="2024-10-17T17:31:00Z">
                  <w:rPr>
                    <w:rFonts w:hint="eastAsia"/>
                    <w:noProof/>
                    <w:color w:val="000000"/>
                    <w:szCs w:val="20"/>
                    <w:lang w:eastAsia="zh-CN"/>
                  </w:rPr>
                </w:rPrChange>
              </w:rPr>
              <w:t xml:space="preserve">-2038</w:t>
            </w:r>
            <w:r>
              <w:rPr>
                <w:color w:val="000000"/>
                <w:rPrChange w:id="1504" w:author="Acer" w:date="2024-10-18T01:31:00Z" w16du:dateUtc="2024-10-17T17:31:00Z">
                  <w:rPr>
                    <w:rFonts w:hint="eastAsia"/>
                    <w:noProof/>
                    <w:color w:val="000000"/>
                    <w:szCs w:val="20"/>
                    <w:lang w:eastAsia="zh-CN"/>
                  </w:rPr>
                </w:rPrChange>
              </w:rPr>
              <w:t xml:space="preserve">年</w:t>
            </w:r>
            <w:r>
              <w:rPr>
                <w:color w:val="000000"/>
                <w:rPrChange w:id="1505" w:author="Acer" w:date="2024-10-18T01:31:00Z" w16du:dateUtc="2024-10-17T17:31:00Z">
                  <w:rPr>
                    <w:rFonts w:hint="eastAsia"/>
                    <w:noProof/>
                    <w:color w:val="000000"/>
                    <w:szCs w:val="20"/>
                    <w:lang w:eastAsia="zh-CN"/>
                  </w:rPr>
                </w:rPrChange>
              </w:rPr>
              <w:t xml:space="preserve">06</w:t>
            </w:r>
            <w:r>
              <w:rPr>
                <w:color w:val="000000"/>
                <w:rPrChange w:id="1508" w:author="Acer" w:date="2024-10-18T01:31:00Z" w16du:dateUtc="2024-10-17T17:31:00Z">
                  <w:rPr>
                    <w:noProof/>
                    <w:color w:val="000000"/>
                    <w:szCs w:val="20"/>
                  </w:rPr>
                </w:rPrChange>
              </w:rPr>
              <w:t xml:space="preserve">月</w:t>
            </w:r>
            <w:r>
              <w:rPr>
                <w:color w:val="000000"/>
              </w:rPr>
              <w:t xml:space="preserve">03</w:t>
            </w:r>
            <w:r>
              <w:rPr>
                <w:color w:val="000000"/>
                <w:rPrChange w:id="1509" w:author="Acer" w:date="2024-10-18T01:31:00Z" w16du:dateUtc="2024-10-17T17:31:00Z">
                  <w:rPr>
                    <w:noProof/>
                    <w:color w:val="000000"/>
                    <w:szCs w:val="20"/>
                  </w:rPr>
                </w:rPrChange>
              </w:rPr>
              <w:t xml:space="preserve">日</w:t>
            </w:r>
          </w:p>
        </w:tc>
      </w:tr>
      <w:tr w:rsidR="005F4CE4" w:rsidRPr="001E6609" w14:paraId="1EA73DF0" w14:textId="77777777" w:rsidTr="005F4CE4">
        <w:trPr>
          <w:trHeight w:val="300"/>
          <w:trPrChange w:id="1512"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513"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0BE263C7" w14:textId="27E2982F">
            <w:pPr>
              <w:rPr>
                <w:rFonts w:ascii="Arial Unicode MS" w:eastAsia="Arial Unicode MS" w:hAnsi="Arial Unicode MS" w:cs="Arial Unicode MS"/>
                <w:color w:val="000000"/>
                <w:szCs w:val="20"/>
                <w:lang w:eastAsia="zh-CN"/>
              </w:rPr>
            </w:pPr>
            <w:r>
              <w:rPr>
                <w:color w:val="000000"/>
              </w:rPr>
              <w:t xml:space="preserve">質権</w:t>
            </w:r>
          </w:p>
        </w:tc>
      </w:tr>
      <w:tr w:rsidR="005F4CE4" w:rsidRPr="001E6609" w14:paraId="4FC8DA8C" w14:textId="77777777" w:rsidTr="005F4CE4">
        <w:trPr>
          <w:trHeight w:val="300"/>
          <w:trPrChange w:id="1517"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518"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44C36BC3" w14:textId="17987D6A">
            <w:pPr>
              <w:rPr>
                <w:rFonts w:ascii="Arial Unicode MS" w:eastAsia="Arial Unicode MS" w:hAnsi="Arial Unicode MS" w:cs="Arial Unicode MS"/>
                <w:color w:val="000000"/>
                <w:szCs w:val="20"/>
                <w:lang w:eastAsia="zh-CN"/>
              </w:rPr>
            </w:pPr>
            <w:r>
              <w:rPr>
                <w:color w:val="000000"/>
              </w:rPr>
              <w:t xml:space="preserve">河南遂平農村商業銀行股份有限公司开源支店</w:t>
            </w:r>
          </w:p>
        </w:tc>
      </w:tr>
      <w:tr w:rsidR="005F4CE4" w:rsidRPr="001E6609" w14:paraId="6B8CF85B" w14:textId="77777777" w:rsidTr="005F4CE4">
        <w:trPr>
          <w:trHeight w:val="300"/>
          <w:trPrChange w:id="1523"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524"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109FE66B" w14:textId="5B7C2257">
            <w:pPr>
              <w:rPr>
                <w:rFonts w:ascii="Arial Unicode MS" w:eastAsia="Arial Unicode MS" w:hAnsi="Arial Unicode MS" w:cs="Arial Unicode MS"/>
                <w:color w:val="000000"/>
                <w:szCs w:val="20"/>
                <w:lang w:eastAsia="zh-CN"/>
                <w:rPrChange w:id="1525" w:author="Acer" w:date="2024-10-18T01:31:00Z" w16du:dateUtc="2024-10-17T17:31:00Z">
                  <w:rPr>
                    <w:color w:val="000000"/>
                    <w:szCs w:val="20"/>
                    <w:lang w:eastAsia="zh-CN"/>
                  </w:rPr>
                </w:rPrChange>
              </w:rPr>
            </w:pPr>
            <w:r>
              <w:rPr>
                <w:color w:val="000000"/>
                <w:rPrChange w:id="1526" w:author="Acer" w:date="2024-10-18T01:31:00Z" w16du:dateUtc="2024-10-17T17:31:00Z">
                  <w:rPr>
                    <w:noProof/>
                    <w:color w:val="000000"/>
                    <w:szCs w:val="20"/>
                  </w:rPr>
                </w:rPrChange>
              </w:rPr>
              <w:t xml:space="preserve">2024</w:t>
            </w:r>
            <w:r>
              <w:rPr>
                <w:color w:val="000000"/>
              </w:rPr>
              <w:t xml:space="preserve">年</w:t>
            </w:r>
            <w:r>
              <w:rPr>
                <w:color w:val="000000"/>
                <w:rPrChange w:id="1529" w:author="Acer" w:date="2024-10-18T01:31:00Z" w16du:dateUtc="2024-10-17T17:31:00Z">
                  <w:rPr>
                    <w:noProof/>
                    <w:color w:val="000000"/>
                    <w:szCs w:val="20"/>
                  </w:rPr>
                </w:rPrChange>
              </w:rPr>
              <w:t xml:space="preserve">03</w:t>
            </w:r>
            <w:r>
              <w:rPr>
                <w:color w:val="000000"/>
              </w:rPr>
              <w:t xml:space="preserve">月</w:t>
            </w:r>
            <w:r>
              <w:rPr>
                <w:color w:val="000000"/>
                <w:rPrChange w:id="1530" w:author="Acer" w:date="2024-10-18T01:31:00Z" w16du:dateUtc="2024-10-17T17:31:00Z">
                  <w:rPr>
                    <w:noProof/>
                    <w:color w:val="000000"/>
                    <w:szCs w:val="20"/>
                  </w:rPr>
                </w:rPrChange>
              </w:rPr>
              <w:t xml:space="preserve">22</w:t>
            </w:r>
            <w:r>
              <w:rPr>
                <w:color w:val="000000"/>
              </w:rPr>
              <w:t xml:space="preserve">日</w:t>
            </w:r>
            <w:r>
              <w:rPr>
                <w:color w:val="000000"/>
                <w:rPrChange w:id="1533" w:author="Acer" w:date="2024-10-18T01:31:00Z" w16du:dateUtc="2024-10-17T17:31:00Z">
                  <w:rPr>
                    <w:noProof/>
                    <w:color w:val="000000"/>
                    <w:szCs w:val="20"/>
                  </w:rPr>
                </w:rPrChange>
              </w:rPr>
              <w:t xml:space="preserve">-2026</w:t>
            </w:r>
            <w:r>
              <w:rPr>
                <w:color w:val="000000"/>
              </w:rPr>
              <w:t xml:space="preserve">年</w:t>
            </w:r>
            <w:r>
              <w:rPr>
                <w:color w:val="000000"/>
                <w:rPrChange w:id="1534" w:author="Acer" w:date="2024-10-18T01:31:00Z" w16du:dateUtc="2024-10-17T17:31:00Z">
                  <w:rPr>
                    <w:noProof/>
                    <w:color w:val="000000"/>
                    <w:szCs w:val="20"/>
                  </w:rPr>
                </w:rPrChange>
              </w:rPr>
              <w:t xml:space="preserve">03</w:t>
            </w:r>
            <w:r>
              <w:rPr>
                <w:color w:val="000000"/>
              </w:rPr>
              <w:t xml:space="preserve">月</w:t>
            </w:r>
            <w:r>
              <w:rPr>
                <w:color w:val="000000"/>
                <w:rPrChange w:id="1535" w:author="Acer" w:date="2024-10-18T01:31:00Z" w16du:dateUtc="2024-10-17T17:31:00Z">
                  <w:rPr>
                    <w:noProof/>
                    <w:color w:val="000000"/>
                    <w:szCs w:val="20"/>
                  </w:rPr>
                </w:rPrChange>
              </w:rPr>
              <w:t xml:space="preserve">22</w:t>
            </w:r>
            <w:r>
              <w:rPr>
                <w:color w:val="000000"/>
              </w:rPr>
              <w:t xml:space="preserve">日</w:t>
            </w:r>
          </w:p>
        </w:tc>
      </w:tr>
      <w:tr w:rsidR="005F4CE4" w:rsidRPr="001E6609" w14:paraId="2F78F6B7" w14:textId="77777777" w:rsidTr="005F4CE4">
        <w:trPr>
          <w:trHeight w:val="300"/>
          <w:trPrChange w:id="1538"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539"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743B70FA" w14:textId="78F02A3B">
            <w:pPr>
              <w:rPr>
                <w:rFonts w:ascii="Arial Unicode MS" w:eastAsia="Arial Unicode MS" w:hAnsi="Arial Unicode MS" w:cs="Arial Unicode MS"/>
                <w:color w:val="000000"/>
                <w:szCs w:val="20"/>
                <w:lang w:eastAsia="zh-CN"/>
              </w:rPr>
            </w:pPr>
            <w:r>
              <w:rPr>
                <w:color w:val="000000"/>
              </w:rPr>
              <w:t xml:space="preserve">河南遂平農村商業銀行股份有限公司开源支店</w:t>
            </w:r>
          </w:p>
        </w:tc>
      </w:tr>
      <w:tr w:rsidR="005F4CE4" w:rsidRPr="001E6609" w14:paraId="46930069" w14:textId="77777777" w:rsidTr="005F4CE4">
        <w:trPr>
          <w:trHeight w:val="300"/>
          <w:trPrChange w:id="1543"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544"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118D45C4" w14:textId="6F5861EE">
            <w:pPr>
              <w:rPr>
                <w:rFonts w:ascii="Arial Unicode MS" w:eastAsia="Arial Unicode MS" w:hAnsi="Arial Unicode MS" w:cs="Arial Unicode MS"/>
                <w:color w:val="000000"/>
                <w:szCs w:val="20"/>
                <w:lang w:eastAsia="zh-CN"/>
                <w:rPrChange w:id="1545" w:author="Acer" w:date="2024-10-18T01:31:00Z" w16du:dateUtc="2024-10-17T17:31:00Z">
                  <w:rPr>
                    <w:color w:val="000000"/>
                    <w:szCs w:val="20"/>
                  </w:rPr>
                </w:rPrChange>
              </w:rPr>
            </w:pPr>
            <w:r>
              <w:rPr>
                <w:color w:val="000000"/>
                <w:rPrChange w:id="1546" w:author="Acer" w:date="2024-10-18T01:31:00Z" w16du:dateUtc="2024-10-17T17:31:00Z">
                  <w:rPr>
                    <w:noProof/>
                    <w:color w:val="000000"/>
                    <w:szCs w:val="20"/>
                  </w:rPr>
                </w:rPrChange>
              </w:rPr>
              <w:t xml:space="preserve">2024</w:t>
            </w:r>
            <w:r>
              <w:rPr>
                <w:color w:val="000000"/>
              </w:rPr>
              <w:t xml:space="preserve">年</w:t>
            </w:r>
            <w:r>
              <w:rPr>
                <w:color w:val="000000"/>
                <w:rPrChange w:id="1549" w:author="Acer" w:date="2024-10-18T01:31:00Z" w16du:dateUtc="2024-10-17T17:31:00Z">
                  <w:rPr>
                    <w:noProof/>
                    <w:color w:val="000000"/>
                    <w:szCs w:val="20"/>
                  </w:rPr>
                </w:rPrChange>
              </w:rPr>
              <w:t xml:space="preserve">03</w:t>
            </w:r>
            <w:r>
              <w:rPr>
                <w:color w:val="000000"/>
              </w:rPr>
              <w:t xml:space="preserve">月</w:t>
            </w:r>
            <w:r>
              <w:rPr>
                <w:color w:val="000000"/>
                <w:rPrChange w:id="1550" w:author="Acer" w:date="2024-10-18T01:31:00Z" w16du:dateUtc="2024-10-17T17:31:00Z">
                  <w:rPr>
                    <w:noProof/>
                    <w:color w:val="000000"/>
                    <w:szCs w:val="20"/>
                  </w:rPr>
                </w:rPrChange>
              </w:rPr>
              <w:t xml:space="preserve">26</w:t>
            </w:r>
            <w:r>
              <w:rPr>
                <w:color w:val="000000"/>
                <w:rPrChange w:id="1552" w:author="Acer" w:date="2024-10-18T01:31:00Z" w16du:dateUtc="2024-10-17T17:31:00Z">
                  <w:rPr>
                    <w:rFonts w:hint="eastAsia"/>
                    <w:noProof/>
                    <w:color w:val="000000"/>
                    <w:szCs w:val="20"/>
                    <w:lang w:eastAsia="zh-CN"/>
                  </w:rPr>
                </w:rPrChange>
              </w:rPr>
              <w:t xml:space="preserve">日</w:t>
            </w:r>
            <w:r>
              <w:rPr>
                <w:color w:val="000000"/>
                <w:rPrChange w:id="1555" w:author="Acer" w:date="2024-10-18T01:31:00Z" w16du:dateUtc="2024-10-17T17:31:00Z">
                  <w:rPr>
                    <w:noProof/>
                    <w:color w:val="000000"/>
                    <w:szCs w:val="20"/>
                  </w:rPr>
                </w:rPrChange>
              </w:rPr>
              <w:t xml:space="preserve">-2026</w:t>
            </w:r>
            <w:r>
              <w:rPr>
                <w:color w:val="000000"/>
                <w:rPrChange w:id="1557" w:author="Acer" w:date="2024-10-18T01:31:00Z" w16du:dateUtc="2024-10-17T17:31:00Z">
                  <w:rPr>
                    <w:rFonts w:hint="eastAsia"/>
                    <w:noProof/>
                    <w:color w:val="000000"/>
                    <w:szCs w:val="20"/>
                    <w:lang w:eastAsia="zh-CN"/>
                  </w:rPr>
                </w:rPrChange>
              </w:rPr>
              <w:t xml:space="preserve">年</w:t>
            </w:r>
            <w:r>
              <w:rPr>
                <w:color w:val="000000"/>
                <w:rPrChange w:id="1560" w:author="Acer" w:date="2024-10-18T01:31:00Z" w16du:dateUtc="2024-10-17T17:31:00Z">
                  <w:rPr>
                    <w:noProof/>
                    <w:color w:val="000000"/>
                    <w:szCs w:val="20"/>
                  </w:rPr>
                </w:rPrChange>
              </w:rPr>
              <w:t xml:space="preserve">03</w:t>
            </w:r>
            <w:r>
              <w:rPr>
                <w:color w:val="000000"/>
              </w:rPr>
              <w:t xml:space="preserve">月</w:t>
            </w:r>
            <w:r>
              <w:rPr>
                <w:color w:val="000000"/>
                <w:rPrChange w:id="1561" w:author="Acer" w:date="2024-10-18T01:31:00Z" w16du:dateUtc="2024-10-17T17:31:00Z">
                  <w:rPr>
                    <w:noProof/>
                    <w:color w:val="000000"/>
                    <w:szCs w:val="20"/>
                  </w:rPr>
                </w:rPrChange>
              </w:rPr>
              <w:t xml:space="preserve">26</w:t>
            </w:r>
            <w:r>
              <w:rPr>
                <w:color w:val="000000"/>
              </w:rPr>
              <w:t xml:space="preserve">日</w:t>
            </w:r>
          </w:p>
        </w:tc>
      </w:tr>
      <w:tr w:rsidR="005F4CE4" w:rsidRPr="001E6609" w14:paraId="3E77EF91" w14:textId="77777777" w:rsidTr="005F4CE4">
        <w:trPr>
          <w:trHeight w:val="300"/>
          <w:trPrChange w:id="1562"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563"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21ADC6C6" w14:textId="21FCAA78">
            <w:pPr>
              <w:rPr>
                <w:rFonts w:ascii="Arial Unicode MS" w:eastAsia="Arial Unicode MS" w:hAnsi="Arial Unicode MS" w:cs="Arial Unicode MS"/>
                <w:color w:val="000000"/>
                <w:szCs w:val="20"/>
                <w:lang w:eastAsia="zh-CN"/>
              </w:rPr>
            </w:pPr>
            <w:r>
              <w:rPr>
                <w:color w:val="000000"/>
              </w:rPr>
              <w:t xml:space="preserve">河南博超建築安裝工程有限公司</w:t>
            </w:r>
          </w:p>
        </w:tc>
      </w:tr>
      <w:tr w:rsidR="005F4CE4" w:rsidRPr="001E6609" w14:paraId="222DC8EC" w14:textId="77777777" w:rsidTr="005F4CE4">
        <w:trPr>
          <w:trHeight w:val="300"/>
          <w:trPrChange w:id="1569"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570"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03796B48" w14:textId="3DE1070E">
            <w:pPr>
              <w:rPr>
                <w:rFonts w:ascii="Arial Unicode MS" w:eastAsia="Arial Unicode MS" w:hAnsi="Arial Unicode MS" w:cs="Arial Unicode MS"/>
                <w:color w:val="000000"/>
                <w:szCs w:val="20"/>
                <w:lang w:eastAsia="zh-CN"/>
                <w:rPrChange w:id="1571" w:author="Acer" w:date="2024-10-18T01:31:00Z" w16du:dateUtc="2024-10-17T17:31:00Z">
                  <w:rPr>
                    <w:color w:val="000000"/>
                    <w:szCs w:val="20"/>
                  </w:rPr>
                </w:rPrChange>
              </w:rPr>
            </w:pPr>
            <w:r>
              <w:rPr>
                <w:color w:val="000000"/>
                <w:rPrChange w:id="1572" w:author="Acer" w:date="2024-10-18T01:31:00Z" w16du:dateUtc="2024-10-17T17:31:00Z">
                  <w:rPr>
                    <w:noProof/>
                    <w:color w:val="000000"/>
                    <w:szCs w:val="20"/>
                  </w:rPr>
                </w:rPrChange>
              </w:rPr>
              <w:t xml:space="preserve">2022</w:t>
            </w:r>
            <w:r>
              <w:rPr>
                <w:color w:val="000000"/>
              </w:rPr>
              <w:t xml:space="preserve">年</w:t>
            </w:r>
            <w:r>
              <w:rPr>
                <w:color w:val="000000"/>
                <w:rPrChange w:id="1573" w:author="Acer" w:date="2024-10-18T01:31:00Z" w16du:dateUtc="2024-10-17T17:31:00Z">
                  <w:rPr>
                    <w:noProof/>
                    <w:color w:val="000000"/>
                    <w:szCs w:val="20"/>
                  </w:rPr>
                </w:rPrChange>
              </w:rPr>
              <w:t xml:space="preserve">11</w:t>
            </w:r>
            <w:r>
              <w:rPr>
                <w:color w:val="000000"/>
                <w:rPrChange w:id="1575" w:author="Acer" w:date="2024-10-18T01:31:00Z" w16du:dateUtc="2024-10-17T17:31:00Z">
                  <w:rPr>
                    <w:rFonts w:hint="eastAsia"/>
                    <w:noProof/>
                    <w:color w:val="000000"/>
                    <w:szCs w:val="20"/>
                    <w:lang w:eastAsia="zh-CN"/>
                  </w:rPr>
                </w:rPrChange>
              </w:rPr>
              <w:t xml:space="preserve">月</w:t>
            </w:r>
            <w:r>
              <w:rPr>
                <w:color w:val="000000"/>
                <w:rPrChange w:id="1578" w:author="Acer" w:date="2024-10-18T01:31:00Z" w16du:dateUtc="2024-10-17T17:31:00Z">
                  <w:rPr>
                    <w:noProof/>
                    <w:color w:val="000000"/>
                    <w:szCs w:val="20"/>
                  </w:rPr>
                </w:rPrChange>
              </w:rPr>
              <w:t xml:space="preserve">04</w:t>
            </w:r>
            <w:r>
              <w:rPr>
                <w:color w:val="000000"/>
              </w:rPr>
              <w:t xml:space="preserve">日</w:t>
            </w:r>
            <w:r>
              <w:rPr>
                <w:color w:val="000000"/>
                <w:rPrChange w:id="1579" w:author="Acer" w:date="2024-10-18T01:31:00Z" w16du:dateUtc="2024-10-17T17:31:00Z">
                  <w:rPr>
                    <w:noProof/>
                    <w:color w:val="000000"/>
                    <w:szCs w:val="20"/>
                  </w:rPr>
                </w:rPrChange>
              </w:rPr>
              <w:t xml:space="preserve">-2025</w:t>
            </w:r>
            <w:r>
              <w:rPr>
                <w:color w:val="000000"/>
              </w:rPr>
              <w:t xml:space="preserve">年</w:t>
            </w:r>
            <w:r>
              <w:rPr>
                <w:color w:val="000000"/>
                <w:rPrChange w:id="1580" w:author="Acer" w:date="2024-10-18T01:31:00Z" w16du:dateUtc="2024-10-17T17:31:00Z">
                  <w:rPr>
                    <w:noProof/>
                    <w:color w:val="000000"/>
                    <w:szCs w:val="20"/>
                  </w:rPr>
                </w:rPrChange>
              </w:rPr>
              <w:t xml:space="preserve">10</w:t>
            </w:r>
            <w:r>
              <w:rPr>
                <w:color w:val="000000"/>
              </w:rPr>
              <w:t xml:space="preserve">月</w:t>
            </w:r>
            <w:r>
              <w:rPr>
                <w:color w:val="000000"/>
                <w:rPrChange w:id="1581" w:author="Acer" w:date="2024-10-18T01:31:00Z" w16du:dateUtc="2024-10-17T17:31:00Z">
                  <w:rPr>
                    <w:noProof/>
                    <w:color w:val="000000"/>
                    <w:szCs w:val="20"/>
                  </w:rPr>
                </w:rPrChange>
              </w:rPr>
              <w:t xml:space="preserve">19</w:t>
            </w:r>
            <w:r>
              <w:rPr>
                <w:color w:val="000000"/>
              </w:rPr>
              <w:t xml:space="preserve">日</w:t>
            </w:r>
          </w:p>
        </w:tc>
      </w:tr>
      <w:tr w:rsidR="005F4CE4" w:rsidRPr="001E6609" w14:paraId="2FB0CC3D" w14:textId="77777777" w:rsidTr="005F4CE4">
        <w:trPr>
          <w:trHeight w:val="300"/>
          <w:trPrChange w:id="1582"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583"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7C59F3DE" w14:textId="1EDA8E04">
            <w:pPr>
              <w:rPr>
                <w:rFonts w:ascii="Arial Unicode MS" w:eastAsia="Arial Unicode MS" w:hAnsi="Arial Unicode MS" w:cs="Arial Unicode MS"/>
                <w:color w:val="000000"/>
                <w:szCs w:val="20"/>
                <w:lang w:eastAsia="zh-CN"/>
              </w:rPr>
            </w:pPr>
            <w:r>
              <w:rPr>
                <w:color w:val="000000"/>
              </w:rPr>
              <w:t xml:space="preserve">質権</w:t>
            </w:r>
          </w:p>
        </w:tc>
      </w:tr>
      <w:tr w:rsidR="005F4CE4" w:rsidRPr="001E6609" w14:paraId="05726EFC" w14:textId="77777777" w:rsidTr="005F4CE4">
        <w:trPr>
          <w:trHeight w:val="300"/>
          <w:trPrChange w:id="1586"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587"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60783733" w14:textId="6B3F6DBD">
            <w:pPr>
              <w:rPr>
                <w:rFonts w:ascii="Arial Unicode MS" w:eastAsia="Arial Unicode MS" w:hAnsi="Arial Unicode MS" w:cs="Arial Unicode MS"/>
                <w:color w:val="000000"/>
                <w:szCs w:val="20"/>
                <w:lang w:eastAsia="zh-CN"/>
                <w:rPrChange w:id="1588" w:author="Acer" w:date="2024-10-18T01:31:00Z" w16du:dateUtc="2024-10-17T17:31:00Z">
                  <w:rPr>
                    <w:color w:val="000000"/>
                    <w:szCs w:val="20"/>
                  </w:rPr>
                </w:rPrChange>
              </w:rPr>
            </w:pPr>
            <w:r>
              <w:rPr>
                <w:color w:val="000000"/>
                <w:rPrChange w:id="1589" w:author="Acer" w:date="2024-10-18T01:31:00Z" w16du:dateUtc="2024-10-17T17:31:00Z">
                  <w:rPr>
                    <w:noProof/>
                    <w:color w:val="000000"/>
                    <w:szCs w:val="20"/>
                  </w:rPr>
                </w:rPrChange>
              </w:rPr>
              <w:t xml:space="preserve">2022</w:t>
            </w:r>
            <w:r>
              <w:rPr>
                <w:color w:val="000000"/>
              </w:rPr>
              <w:t xml:space="preserve">年</w:t>
            </w:r>
            <w:r>
              <w:rPr>
                <w:color w:val="000000"/>
                <w:rPrChange w:id="1590" w:author="Acer" w:date="2024-10-18T01:31:00Z" w16du:dateUtc="2024-10-17T17:31:00Z">
                  <w:rPr>
                    <w:noProof/>
                    <w:color w:val="000000"/>
                    <w:szCs w:val="20"/>
                  </w:rPr>
                </w:rPrChange>
              </w:rPr>
              <w:t xml:space="preserve">06</w:t>
            </w:r>
            <w:r>
              <w:rPr>
                <w:color w:val="000000"/>
              </w:rPr>
              <w:t xml:space="preserve">月</w:t>
            </w:r>
            <w:r>
              <w:rPr>
                <w:color w:val="000000"/>
                <w:rPrChange w:id="1591" w:author="Acer" w:date="2024-10-18T01:31:00Z" w16du:dateUtc="2024-10-17T17:31:00Z">
                  <w:rPr>
                    <w:noProof/>
                    <w:color w:val="000000"/>
                    <w:szCs w:val="20"/>
                  </w:rPr>
                </w:rPrChange>
              </w:rPr>
              <w:t xml:space="preserve">30</w:t>
            </w:r>
            <w:r>
              <w:rPr>
                <w:color w:val="000000"/>
                <w:rPrChange w:id="1593" w:author="Acer" w:date="2024-10-18T01:31:00Z" w16du:dateUtc="2024-10-17T17:31:00Z">
                  <w:rPr>
                    <w:rFonts w:hint="eastAsia"/>
                    <w:noProof/>
                    <w:color w:val="000000"/>
                    <w:szCs w:val="20"/>
                    <w:lang w:eastAsia="zh-CN"/>
                  </w:rPr>
                </w:rPrChange>
              </w:rPr>
              <w:t xml:space="preserve">日</w:t>
            </w:r>
            <w:r>
              <w:rPr>
                <w:color w:val="000000"/>
                <w:rPrChange w:id="1596" w:author="Acer" w:date="2024-10-18T01:31:00Z" w16du:dateUtc="2024-10-17T17:31:00Z">
                  <w:rPr>
                    <w:noProof/>
                    <w:color w:val="000000"/>
                    <w:szCs w:val="20"/>
                  </w:rPr>
                </w:rPrChange>
              </w:rPr>
              <w:t xml:space="preserve">-2025</w:t>
            </w:r>
            <w:r>
              <w:rPr>
                <w:color w:val="000000"/>
              </w:rPr>
              <w:t xml:space="preserve">年</w:t>
            </w:r>
            <w:r>
              <w:rPr>
                <w:color w:val="000000"/>
                <w:rPrChange w:id="1597" w:author="Acer" w:date="2024-10-18T01:31:00Z" w16du:dateUtc="2024-10-17T17:31:00Z">
                  <w:rPr>
                    <w:noProof/>
                    <w:color w:val="000000"/>
                    <w:szCs w:val="20"/>
                  </w:rPr>
                </w:rPrChange>
              </w:rPr>
              <w:t xml:space="preserve">06</w:t>
            </w:r>
            <w:r>
              <w:rPr>
                <w:color w:val="000000"/>
              </w:rPr>
              <w:t xml:space="preserve">月</w:t>
            </w:r>
            <w:r>
              <w:rPr>
                <w:color w:val="000000"/>
                <w:rPrChange w:id="1598" w:author="Acer" w:date="2024-10-18T01:31:00Z" w16du:dateUtc="2024-10-17T17:31:00Z">
                  <w:rPr>
                    <w:noProof/>
                    <w:color w:val="000000"/>
                    <w:szCs w:val="20"/>
                  </w:rPr>
                </w:rPrChange>
              </w:rPr>
              <w:t xml:space="preserve">30</w:t>
            </w:r>
            <w:r>
              <w:rPr>
                <w:color w:val="000000"/>
              </w:rPr>
              <w:t xml:space="preserve">日</w:t>
            </w:r>
          </w:p>
        </w:tc>
      </w:tr>
      <w:tr w:rsidR="005F4CE4" w:rsidRPr="001E6609" w14:paraId="2F7DA039" w14:textId="77777777" w:rsidTr="005F4CE4">
        <w:trPr>
          <w:trHeight w:val="300"/>
          <w:trPrChange w:id="1599"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600"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50F57001" w14:textId="75CEB3B3">
            <w:pPr>
              <w:rPr>
                <w:rFonts w:ascii="Arial Unicode MS" w:eastAsia="Arial Unicode MS" w:hAnsi="Arial Unicode MS" w:cs="Arial Unicode MS"/>
                <w:color w:val="000000"/>
                <w:szCs w:val="20"/>
                <w:lang w:eastAsia="zh-CN"/>
              </w:rPr>
            </w:pPr>
            <w:r>
              <w:rPr>
                <w:color w:val="000000"/>
              </w:rPr>
              <w:t xml:space="preserve">質権</w:t>
            </w:r>
          </w:p>
        </w:tc>
      </w:tr>
      <w:tr w:rsidR="005F4CE4" w:rsidRPr="001E6609" w14:paraId="58BC3744" w14:textId="77777777" w:rsidTr="005F4CE4">
        <w:trPr>
          <w:trHeight w:val="300"/>
          <w:trPrChange w:id="1603"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604"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03996D8A" w14:textId="77777777">
            <w:pPr>
              <w:rPr>
                <w:rFonts w:ascii="Arial Unicode MS" w:eastAsia="Arial Unicode MS" w:hAnsi="Arial Unicode MS" w:cs="Arial Unicode MS"/>
                <w:color w:val="000000"/>
                <w:szCs w:val="20"/>
                <w:lang w:eastAsia="zh-CN"/>
                <w:rPrChange w:id="1605" w:author="Acer" w:date="2024-10-18T01:31:00Z" w16du:dateUtc="2024-10-17T17:31:00Z">
                  <w:rPr>
                    <w:color w:val="000000"/>
                    <w:szCs w:val="20"/>
                  </w:rPr>
                </w:rPrChange>
              </w:rPr>
            </w:pPr>
            <w:r>
              <w:rPr>
                <w:color w:val="000000"/>
                <w:rPrChange w:id="1606" w:author="Acer" w:date="2024-10-18T01:31:00Z" w16du:dateUtc="2024-10-17T17:31:00Z">
                  <w:rPr>
                    <w:noProof/>
                    <w:color w:val="000000"/>
                    <w:szCs w:val="20"/>
                  </w:rPr>
                </w:rPrChange>
              </w:rPr>
              <w:t xml:space="preserve">2021</w:t>
            </w:r>
            <w:r>
              <w:rPr>
                <w:color w:val="000000"/>
              </w:rPr>
              <w:t xml:space="preserve">年</w:t>
            </w:r>
            <w:r>
              <w:rPr>
                <w:color w:val="000000"/>
                <w:rPrChange w:id="1607" w:author="Acer" w:date="2024-10-18T01:31:00Z" w16du:dateUtc="2024-10-17T17:31:00Z">
                  <w:rPr>
                    <w:noProof/>
                    <w:color w:val="000000"/>
                    <w:szCs w:val="20"/>
                  </w:rPr>
                </w:rPrChange>
              </w:rPr>
              <w:t xml:space="preserve">12</w:t>
            </w:r>
            <w:r>
              <w:rPr>
                <w:color w:val="000000"/>
              </w:rPr>
              <w:t xml:space="preserve">月</w:t>
            </w:r>
            <w:r>
              <w:rPr>
                <w:color w:val="000000"/>
                <w:rPrChange w:id="1608" w:author="Acer" w:date="2024-10-18T01:31:00Z" w16du:dateUtc="2024-10-17T17:31:00Z">
                  <w:rPr>
                    <w:noProof/>
                    <w:color w:val="000000"/>
                    <w:szCs w:val="20"/>
                  </w:rPr>
                </w:rPrChange>
              </w:rPr>
              <w:t xml:space="preserve">01</w:t>
            </w:r>
            <w:r>
              <w:rPr>
                <w:color w:val="000000"/>
              </w:rPr>
              <w:t xml:space="preserve">日</w:t>
            </w:r>
            <w:r>
              <w:rPr>
                <w:color w:val="000000"/>
                <w:rPrChange w:id="1609" w:author="Acer" w:date="2024-10-18T01:31:00Z" w16du:dateUtc="2024-10-17T17:31:00Z">
                  <w:rPr>
                    <w:noProof/>
                    <w:color w:val="000000"/>
                    <w:szCs w:val="20"/>
                  </w:rPr>
                </w:rPrChange>
              </w:rPr>
              <w:t xml:space="preserve">-2031</w:t>
            </w:r>
            <w:r>
              <w:rPr>
                <w:color w:val="000000"/>
              </w:rPr>
              <w:t xml:space="preserve">年</w:t>
            </w:r>
            <w:r>
              <w:rPr>
                <w:color w:val="000000"/>
                <w:rPrChange w:id="1610" w:author="Acer" w:date="2024-10-18T01:31:00Z" w16du:dateUtc="2024-10-17T17:31:00Z">
                  <w:rPr>
                    <w:noProof/>
                    <w:color w:val="000000"/>
                    <w:szCs w:val="20"/>
                  </w:rPr>
                </w:rPrChange>
              </w:rPr>
              <w:t xml:space="preserve">11</w:t>
            </w:r>
            <w:r>
              <w:rPr>
                <w:color w:val="000000"/>
              </w:rPr>
              <w:t xml:space="preserve">月</w:t>
            </w:r>
            <w:r>
              <w:rPr>
                <w:color w:val="000000"/>
                <w:rPrChange w:id="1611" w:author="Acer" w:date="2024-10-18T01:31:00Z" w16du:dateUtc="2024-10-17T17:31:00Z">
                  <w:rPr>
                    <w:noProof/>
                    <w:color w:val="000000"/>
                    <w:szCs w:val="20"/>
                  </w:rPr>
                </w:rPrChange>
              </w:rPr>
              <w:t xml:space="preserve">29</w:t>
            </w:r>
            <w:r>
              <w:rPr>
                <w:color w:val="000000"/>
              </w:rPr>
              <w:t xml:space="preserve">日</w:t>
            </w:r>
          </w:p>
        </w:tc>
      </w:tr>
      <w:tr w:rsidR="005F4CE4" w:rsidRPr="001E6609" w14:paraId="19F72B3E" w14:textId="77777777" w:rsidTr="005F4CE4">
        <w:trPr>
          <w:trHeight w:val="300"/>
          <w:trPrChange w:id="1612"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613"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0BBE14D6" w14:textId="04F73887">
            <w:pPr>
              <w:rPr>
                <w:rFonts w:ascii="Arial Unicode MS" w:eastAsia="Arial Unicode MS" w:hAnsi="Arial Unicode MS" w:cs="Arial Unicode MS"/>
                <w:color w:val="000000"/>
                <w:szCs w:val="20"/>
                <w:lang w:eastAsia="zh-CN"/>
              </w:rPr>
            </w:pPr>
            <w:r>
              <w:rPr>
                <w:color w:val="000000"/>
              </w:rPr>
              <w:t xml:space="preserve">中国農業発展銀行遂平県支店</w:t>
            </w:r>
          </w:p>
        </w:tc>
      </w:tr>
      <w:tr w:rsidR="005F4CE4" w:rsidRPr="001E6609" w14:paraId="253F8070" w14:textId="77777777" w:rsidTr="005F4CE4">
        <w:trPr>
          <w:trHeight w:val="300"/>
          <w:trPrChange w:id="1616"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617"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27E1626F" w14:textId="76C4F556">
            <w:pPr>
              <w:rPr>
                <w:rFonts w:ascii="Arial Unicode MS" w:eastAsia="Arial Unicode MS" w:hAnsi="Arial Unicode MS" w:cs="Arial Unicode MS"/>
                <w:color w:val="000000"/>
                <w:szCs w:val="20"/>
                <w:lang w:eastAsia="zh-CN"/>
                <w:rPrChange w:id="1618" w:author="Acer" w:date="2024-10-18T01:31:00Z" w16du:dateUtc="2024-10-17T17:31:00Z">
                  <w:rPr>
                    <w:color w:val="000000"/>
                    <w:szCs w:val="20"/>
                  </w:rPr>
                </w:rPrChange>
              </w:rPr>
            </w:pPr>
            <w:r>
              <w:rPr>
                <w:color w:val="000000"/>
                <w:rPrChange w:id="1619" w:author="Acer" w:date="2024-10-18T01:31:00Z" w16du:dateUtc="2024-10-17T17:31:00Z">
                  <w:rPr>
                    <w:noProof/>
                    <w:color w:val="000000"/>
                    <w:szCs w:val="20"/>
                  </w:rPr>
                </w:rPrChange>
              </w:rPr>
              <w:t xml:space="preserve">2016</w:t>
            </w:r>
            <w:r>
              <w:rPr>
                <w:color w:val="000000"/>
              </w:rPr>
              <w:t xml:space="preserve">年</w:t>
            </w:r>
            <w:r>
              <w:rPr>
                <w:color w:val="000000"/>
                <w:rPrChange w:id="1620" w:author="Acer" w:date="2024-10-18T01:31:00Z" w16du:dateUtc="2024-10-17T17:31:00Z">
                  <w:rPr>
                    <w:noProof/>
                    <w:color w:val="000000"/>
                    <w:szCs w:val="20"/>
                  </w:rPr>
                </w:rPrChange>
              </w:rPr>
              <w:t xml:space="preserve">08</w:t>
            </w:r>
            <w:r>
              <w:rPr>
                <w:color w:val="000000"/>
              </w:rPr>
              <w:t xml:space="preserve">月</w:t>
            </w:r>
            <w:r>
              <w:rPr>
                <w:color w:val="000000"/>
                <w:rPrChange w:id="1621" w:author="Acer" w:date="2024-10-18T01:31:00Z" w16du:dateUtc="2024-10-17T17:31:00Z">
                  <w:rPr>
                    <w:noProof/>
                    <w:color w:val="000000"/>
                    <w:szCs w:val="20"/>
                  </w:rPr>
                </w:rPrChange>
              </w:rPr>
              <w:t xml:space="preserve">31</w:t>
            </w:r>
            <w:r>
              <w:rPr>
                <w:color w:val="000000"/>
                <w:rPrChange w:id="1623" w:author="Acer" w:date="2024-10-18T01:31:00Z" w16du:dateUtc="2024-10-17T17:31:00Z">
                  <w:rPr>
                    <w:rFonts w:hint="eastAsia"/>
                    <w:noProof/>
                    <w:color w:val="000000"/>
                    <w:szCs w:val="20"/>
                    <w:lang w:eastAsia="zh-CN"/>
                  </w:rPr>
                </w:rPrChange>
              </w:rPr>
              <w:t xml:space="preserve">日</w:t>
            </w:r>
            <w:r>
              <w:rPr>
                <w:color w:val="000000"/>
                <w:rPrChange w:id="1626" w:author="Acer" w:date="2024-10-18T01:31:00Z" w16du:dateUtc="2024-10-17T17:31:00Z">
                  <w:rPr>
                    <w:noProof/>
                    <w:color w:val="000000"/>
                    <w:szCs w:val="20"/>
                  </w:rPr>
                </w:rPrChange>
              </w:rPr>
              <w:t xml:space="preserve">-2028</w:t>
            </w:r>
            <w:r>
              <w:rPr>
                <w:color w:val="000000"/>
              </w:rPr>
              <w:t xml:space="preserve">年</w:t>
            </w:r>
            <w:r>
              <w:rPr>
                <w:color w:val="000000"/>
                <w:rPrChange w:id="1627" w:author="Acer" w:date="2024-10-18T01:31:00Z" w16du:dateUtc="2024-10-17T17:31:00Z">
                  <w:rPr>
                    <w:noProof/>
                    <w:color w:val="000000"/>
                    <w:szCs w:val="20"/>
                  </w:rPr>
                </w:rPrChange>
              </w:rPr>
              <w:t xml:space="preserve">06</w:t>
            </w:r>
            <w:r>
              <w:rPr>
                <w:color w:val="000000"/>
              </w:rPr>
              <w:t xml:space="preserve">月</w:t>
            </w:r>
            <w:r>
              <w:rPr>
                <w:color w:val="000000"/>
                <w:rPrChange w:id="1628" w:author="Acer" w:date="2024-10-18T01:31:00Z" w16du:dateUtc="2024-10-17T17:31:00Z">
                  <w:rPr>
                    <w:noProof/>
                    <w:color w:val="000000"/>
                    <w:szCs w:val="20"/>
                  </w:rPr>
                </w:rPrChange>
              </w:rPr>
              <w:t xml:space="preserve">30</w:t>
            </w:r>
            <w:r>
              <w:rPr>
                <w:color w:val="000000"/>
              </w:rPr>
              <w:t xml:space="preserve">日</w:t>
            </w:r>
          </w:p>
        </w:tc>
      </w:tr>
      <w:tr w:rsidR="005F4CE4" w:rsidRPr="001E6609" w14:paraId="182D8719" w14:textId="77777777" w:rsidTr="005F4CE4">
        <w:trPr>
          <w:trHeight w:val="300"/>
          <w:trPrChange w:id="1629"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630"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765B9F9D" w14:textId="4CDEB21B">
            <w:pPr>
              <w:rPr>
                <w:rFonts w:ascii="Arial Unicode MS" w:eastAsia="Arial Unicode MS" w:hAnsi="Arial Unicode MS" w:cs="Arial Unicode MS" w:hint="eastAsia"/>
                <w:color w:val="000000"/>
                <w:szCs w:val="20"/>
                <w:lang w:eastAsia="zh-CN"/>
              </w:rPr>
            </w:pPr>
            <w:r>
              <w:rPr>
                <w:color w:val="000000"/>
              </w:rPr>
              <w:t xml:space="preserve">抵当</w:t>
            </w:r>
            <w:r>
              <w:rPr>
                <w:color w:val="000000"/>
                <w:rPrChange w:id="1634" w:author="Acer" w:date="2024-10-18T01:31:00Z" w16du:dateUtc="2024-10-17T17:31:00Z">
                  <w:rPr>
                    <w:rFonts w:eastAsia="Arial Unicode MS" w:hint="eastAsia"/>
                    <w:color w:val="000000"/>
                    <w:szCs w:val="20"/>
                    <w:lang w:eastAsia="zh-CN"/>
                  </w:rPr>
                </w:rPrChange>
              </w:rPr>
              <w:t xml:space="preserve">+</w:t>
            </w:r>
            <w:r>
              <w:rPr>
                <w:color w:val="000000"/>
                <w:rPrChange w:id="1635" w:author="Acer" w:date="2024-10-18T01:31:00Z" w16du:dateUtc="2024-10-17T17:31:00Z">
                  <w:rPr>
                    <w:rFonts w:eastAsia="Arial Unicode MS" w:hint="eastAsia"/>
                    <w:color w:val="000000"/>
                    <w:szCs w:val="20"/>
                    <w:lang w:eastAsia="zh-CN"/>
                  </w:rPr>
                </w:rPrChange>
              </w:rPr>
              <w:t xml:space="preserve">質権</w:t>
            </w:r>
          </w:p>
        </w:tc>
      </w:tr>
      <w:tr w:rsidR="005F4CE4" w:rsidRPr="001E6609" w14:paraId="1FA54CB0" w14:textId="77777777" w:rsidTr="005F4CE4">
        <w:trPr>
          <w:trHeight w:val="300"/>
          <w:trPrChange w:id="1636"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637"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339F7B0B" w14:textId="35CFA35B">
            <w:pPr>
              <w:rPr>
                <w:rFonts w:ascii="Arial Unicode MS" w:eastAsia="Arial Unicode MS" w:hAnsi="Arial Unicode MS" w:cs="Arial Unicode MS"/>
                <w:color w:val="000000"/>
                <w:szCs w:val="20"/>
                <w:lang w:eastAsia="zh-CN"/>
              </w:rPr>
            </w:pPr>
            <w:r>
              <w:rPr>
                <w:color w:val="000000"/>
              </w:rPr>
              <w:t xml:space="preserve">国家開発銀行河南省支店</w:t>
            </w:r>
          </w:p>
        </w:tc>
      </w:tr>
      <w:tr w:rsidR="005F4CE4" w:rsidRPr="001E6609" w14:paraId="2B1B8810" w14:textId="77777777" w:rsidTr="005F4CE4">
        <w:trPr>
          <w:trHeight w:val="300"/>
          <w:trPrChange w:id="1640"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641"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5AFCA791" w14:textId="3891F27A">
            <w:pPr>
              <w:rPr>
                <w:rFonts w:ascii="Arial Unicode MS" w:eastAsia="Arial Unicode MS" w:hAnsi="Arial Unicode MS" w:cs="Arial Unicode MS"/>
                <w:color w:val="000000"/>
                <w:szCs w:val="20"/>
                <w:lang w:eastAsia="zh-CN"/>
                <w:rPrChange w:id="1642" w:author="Acer" w:date="2024-10-18T01:31:00Z" w16du:dateUtc="2024-10-17T17:31:00Z">
                  <w:rPr>
                    <w:color w:val="000000"/>
                    <w:szCs w:val="20"/>
                  </w:rPr>
                </w:rPrChange>
              </w:rPr>
            </w:pPr>
            <w:r>
              <w:rPr>
                <w:color w:val="000000"/>
                <w:rPrChange w:id="1643" w:author="Acer" w:date="2024-10-18T01:31:00Z" w16du:dateUtc="2024-10-17T17:31:00Z">
                  <w:rPr>
                    <w:noProof/>
                    <w:color w:val="000000"/>
                    <w:szCs w:val="20"/>
                  </w:rPr>
                </w:rPrChange>
              </w:rPr>
              <w:t xml:space="preserve">2017</w:t>
            </w:r>
            <w:r>
              <w:rPr>
                <w:color w:val="000000"/>
              </w:rPr>
              <w:t xml:space="preserve">年</w:t>
            </w:r>
            <w:r>
              <w:rPr>
                <w:color w:val="000000"/>
                <w:rPrChange w:id="1644" w:author="Acer" w:date="2024-10-18T01:31:00Z" w16du:dateUtc="2024-10-17T17:31:00Z">
                  <w:rPr>
                    <w:noProof/>
                    <w:color w:val="000000"/>
                    <w:szCs w:val="20"/>
                  </w:rPr>
                </w:rPrChange>
              </w:rPr>
              <w:t xml:space="preserve">06</w:t>
            </w:r>
            <w:r>
              <w:rPr>
                <w:color w:val="000000"/>
              </w:rPr>
              <w:t xml:space="preserve">月</w:t>
            </w:r>
            <w:r>
              <w:rPr>
                <w:color w:val="000000"/>
                <w:rPrChange w:id="1645" w:author="Acer" w:date="2024-10-18T01:31:00Z" w16du:dateUtc="2024-10-17T17:31:00Z">
                  <w:rPr>
                    <w:noProof/>
                    <w:color w:val="000000"/>
                    <w:szCs w:val="20"/>
                  </w:rPr>
                </w:rPrChange>
              </w:rPr>
              <w:t xml:space="preserve">22</w:t>
            </w:r>
            <w:r>
              <w:rPr>
                <w:color w:val="000000"/>
                <w:rPrChange w:id="1647" w:author="Acer" w:date="2024-10-18T01:31:00Z" w16du:dateUtc="2024-10-17T17:31:00Z">
                  <w:rPr>
                    <w:rFonts w:hint="eastAsia"/>
                    <w:noProof/>
                    <w:color w:val="000000"/>
                    <w:szCs w:val="20"/>
                    <w:lang w:eastAsia="zh-CN"/>
                  </w:rPr>
                </w:rPrChange>
              </w:rPr>
              <w:t xml:space="preserve">日</w:t>
            </w:r>
            <w:r>
              <w:rPr>
                <w:color w:val="000000"/>
                <w:rPrChange w:id="1650" w:author="Acer" w:date="2024-10-18T01:31:00Z" w16du:dateUtc="2024-10-17T17:31:00Z">
                  <w:rPr>
                    <w:noProof/>
                    <w:color w:val="000000"/>
                    <w:szCs w:val="20"/>
                  </w:rPr>
                </w:rPrChange>
              </w:rPr>
              <w:t xml:space="preserve">-2037</w:t>
            </w:r>
            <w:r>
              <w:rPr>
                <w:color w:val="000000"/>
              </w:rPr>
              <w:t xml:space="preserve">年</w:t>
            </w:r>
            <w:r>
              <w:rPr>
                <w:color w:val="000000"/>
                <w:rPrChange w:id="1651" w:author="Acer" w:date="2024-10-18T01:31:00Z" w16du:dateUtc="2024-10-17T17:31:00Z">
                  <w:rPr>
                    <w:noProof/>
                    <w:color w:val="000000"/>
                    <w:szCs w:val="20"/>
                  </w:rPr>
                </w:rPrChange>
              </w:rPr>
              <w:t xml:space="preserve">01</w:t>
            </w:r>
            <w:r>
              <w:rPr>
                <w:color w:val="000000"/>
              </w:rPr>
              <w:t xml:space="preserve">月</w:t>
            </w:r>
            <w:r>
              <w:rPr>
                <w:color w:val="000000"/>
                <w:rPrChange w:id="1652" w:author="Acer" w:date="2024-10-18T01:31:00Z" w16du:dateUtc="2024-10-17T17:31:00Z">
                  <w:rPr>
                    <w:noProof/>
                    <w:color w:val="000000"/>
                    <w:szCs w:val="20"/>
                  </w:rPr>
                </w:rPrChange>
              </w:rPr>
              <w:t xml:space="preserve">05</w:t>
            </w:r>
            <w:r>
              <w:rPr>
                <w:color w:val="000000"/>
              </w:rPr>
              <w:t xml:space="preserve">日</w:t>
            </w:r>
          </w:p>
        </w:tc>
      </w:tr>
      <w:tr w:rsidR="005F4CE4" w:rsidRPr="001E6609" w14:paraId="3C084055" w14:textId="77777777" w:rsidTr="005F4CE4">
        <w:trPr>
          <w:trHeight w:val="300"/>
          <w:trPrChange w:id="1653"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654"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5688696B" w14:textId="078F4BE7">
            <w:pPr>
              <w:rPr>
                <w:rFonts w:ascii="Arial Unicode MS" w:eastAsia="Arial Unicode MS" w:hAnsi="Arial Unicode MS" w:cs="Arial Unicode MS"/>
                <w:color w:val="000000"/>
                <w:szCs w:val="20"/>
                <w:lang w:eastAsia="zh-CN"/>
              </w:rPr>
            </w:pPr>
            <w:r>
              <w:rPr>
                <w:color w:val="000000"/>
              </w:rPr>
              <w:t xml:space="preserve">質権</w:t>
            </w:r>
          </w:p>
        </w:tc>
      </w:tr>
      <w:tr w:rsidR="005F4CE4" w:rsidRPr="001E6609" w14:paraId="3084B7B8" w14:textId="77777777" w:rsidTr="005F4CE4">
        <w:trPr>
          <w:trHeight w:val="300"/>
          <w:trPrChange w:id="1657"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658"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39248602" w14:textId="50141FBE">
            <w:pPr>
              <w:rPr>
                <w:rFonts w:ascii="Arial Unicode MS" w:eastAsia="Arial Unicode MS" w:hAnsi="Arial Unicode MS" w:cs="Arial Unicode MS"/>
                <w:color w:val="000000"/>
                <w:szCs w:val="20"/>
                <w:lang w:eastAsia="zh-CN"/>
              </w:rPr>
            </w:pPr>
            <w:r>
              <w:rPr>
                <w:color w:val="000000"/>
              </w:rPr>
              <w:t xml:space="preserve">国家開発銀行河南省支店</w:t>
            </w:r>
          </w:p>
        </w:tc>
      </w:tr>
      <w:tr w:rsidR="005F4CE4" w:rsidRPr="001E6609" w14:paraId="59183572" w14:textId="77777777" w:rsidTr="005F4CE4">
        <w:trPr>
          <w:trHeight w:val="300"/>
          <w:trPrChange w:id="1663"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664"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15D0CEE1" w14:textId="07DFCB41">
            <w:pPr>
              <w:rPr>
                <w:rFonts w:ascii="Arial Unicode MS" w:eastAsia="Arial Unicode MS" w:hAnsi="Arial Unicode MS" w:cs="Arial Unicode MS"/>
                <w:color w:val="000000"/>
                <w:szCs w:val="20"/>
                <w:lang w:eastAsia="zh-CN"/>
                <w:rPrChange w:id="1665" w:author="Acer" w:date="2024-10-18T01:31:00Z" w16du:dateUtc="2024-10-17T17:31:00Z">
                  <w:rPr>
                    <w:color w:val="000000"/>
                    <w:szCs w:val="20"/>
                  </w:rPr>
                </w:rPrChange>
              </w:rPr>
            </w:pPr>
            <w:r>
              <w:rPr>
                <w:color w:val="000000"/>
                <w:rPrChange w:id="1666" w:author="Acer" w:date="2024-10-18T01:31:00Z" w16du:dateUtc="2024-10-17T17:31:00Z">
                  <w:rPr>
                    <w:noProof/>
                    <w:color w:val="000000"/>
                    <w:szCs w:val="20"/>
                  </w:rPr>
                </w:rPrChange>
              </w:rPr>
              <w:t xml:space="preserve">2017</w:t>
            </w:r>
            <w:r>
              <w:rPr>
                <w:color w:val="000000"/>
              </w:rPr>
              <w:t xml:space="preserve">年</w:t>
            </w:r>
            <w:r>
              <w:rPr>
                <w:color w:val="000000"/>
                <w:rPrChange w:id="1667" w:author="Acer" w:date="2024-10-18T01:31:00Z" w16du:dateUtc="2024-10-17T17:31:00Z">
                  <w:rPr>
                    <w:noProof/>
                    <w:color w:val="000000"/>
                    <w:szCs w:val="20"/>
                  </w:rPr>
                </w:rPrChange>
              </w:rPr>
              <w:t xml:space="preserve">05</w:t>
            </w:r>
            <w:r>
              <w:rPr>
                <w:color w:val="000000"/>
              </w:rPr>
              <w:t xml:space="preserve">月</w:t>
            </w:r>
            <w:r>
              <w:rPr>
                <w:color w:val="000000"/>
                <w:rPrChange w:id="1668" w:author="Acer" w:date="2024-10-18T01:31:00Z" w16du:dateUtc="2024-10-17T17:31:00Z">
                  <w:rPr>
                    <w:noProof/>
                    <w:color w:val="000000"/>
                    <w:szCs w:val="20"/>
                  </w:rPr>
                </w:rPrChange>
              </w:rPr>
              <w:t xml:space="preserve">10</w:t>
            </w:r>
            <w:r>
              <w:rPr>
                <w:color w:val="000000"/>
                <w:rPrChange w:id="1670" w:author="Acer" w:date="2024-10-18T01:31:00Z" w16du:dateUtc="2024-10-17T17:31:00Z">
                  <w:rPr>
                    <w:rFonts w:hint="eastAsia"/>
                    <w:noProof/>
                    <w:color w:val="000000"/>
                    <w:szCs w:val="20"/>
                    <w:lang w:eastAsia="zh-CN"/>
                  </w:rPr>
                </w:rPrChange>
              </w:rPr>
              <w:t xml:space="preserve">日</w:t>
            </w:r>
            <w:r>
              <w:rPr>
                <w:color w:val="000000"/>
                <w:rPrChange w:id="1673" w:author="Acer" w:date="2024-10-18T01:31:00Z" w16du:dateUtc="2024-10-17T17:31:00Z">
                  <w:rPr>
                    <w:noProof/>
                    <w:color w:val="000000"/>
                    <w:szCs w:val="20"/>
                  </w:rPr>
                </w:rPrChange>
              </w:rPr>
              <w:t xml:space="preserve">-2037</w:t>
            </w:r>
            <w:r>
              <w:rPr>
                <w:color w:val="000000"/>
              </w:rPr>
              <w:t xml:space="preserve">年</w:t>
            </w:r>
            <w:r>
              <w:rPr>
                <w:color w:val="000000"/>
                <w:rPrChange w:id="1674" w:author="Acer" w:date="2024-10-18T01:31:00Z" w16du:dateUtc="2024-10-17T17:31:00Z">
                  <w:rPr>
                    <w:noProof/>
                    <w:color w:val="000000"/>
                    <w:szCs w:val="20"/>
                  </w:rPr>
                </w:rPrChange>
              </w:rPr>
              <w:t xml:space="preserve">01</w:t>
            </w:r>
            <w:r>
              <w:rPr>
                <w:color w:val="000000"/>
              </w:rPr>
              <w:t xml:space="preserve">月</w:t>
            </w:r>
            <w:r>
              <w:rPr>
                <w:color w:val="000000"/>
                <w:rPrChange w:id="1675" w:author="Acer" w:date="2024-10-18T01:31:00Z" w16du:dateUtc="2024-10-17T17:31:00Z">
                  <w:rPr>
                    <w:noProof/>
                    <w:color w:val="000000"/>
                    <w:szCs w:val="20"/>
                  </w:rPr>
                </w:rPrChange>
              </w:rPr>
              <w:t xml:space="preserve">05</w:t>
            </w:r>
            <w:r>
              <w:rPr>
                <w:color w:val="000000"/>
              </w:rPr>
              <w:t xml:space="preserve">日</w:t>
            </w:r>
          </w:p>
        </w:tc>
      </w:tr>
      <w:tr w:rsidR="005F4CE4" w:rsidRPr="001E6609" w14:paraId="080DF34A" w14:textId="77777777" w:rsidTr="005F4CE4">
        <w:trPr>
          <w:trHeight w:val="300"/>
          <w:trPrChange w:id="1676"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677"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46422BE3" w14:textId="37DB8FDA">
            <w:pPr>
              <w:rPr>
                <w:rFonts w:ascii="Arial Unicode MS" w:eastAsia="Arial Unicode MS" w:hAnsi="Arial Unicode MS" w:cs="Arial Unicode MS"/>
                <w:color w:val="000000"/>
                <w:szCs w:val="20"/>
                <w:lang w:eastAsia="zh-CN"/>
              </w:rPr>
            </w:pPr>
            <w:r>
              <w:rPr>
                <w:color w:val="000000"/>
              </w:rPr>
              <w:t xml:space="preserve">質権</w:t>
            </w:r>
          </w:p>
        </w:tc>
      </w:tr>
      <w:tr w:rsidR="005F4CE4" w:rsidRPr="001E6609" w14:paraId="3D73249C" w14:textId="77777777" w:rsidTr="005F4CE4">
        <w:trPr>
          <w:trHeight w:val="300"/>
          <w:trPrChange w:id="1680"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681"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665250E3" w14:textId="73963434">
            <w:pPr>
              <w:rPr>
                <w:rFonts w:ascii="Arial Unicode MS" w:eastAsia="Arial Unicode MS" w:hAnsi="Arial Unicode MS" w:cs="Arial Unicode MS"/>
                <w:color w:val="000000"/>
                <w:szCs w:val="20"/>
                <w:lang w:eastAsia="zh-CN"/>
              </w:rPr>
            </w:pPr>
            <w:r>
              <w:rPr>
                <w:color w:val="000000"/>
              </w:rPr>
              <w:t xml:space="preserve">国家開発銀行河南省支店</w:t>
            </w:r>
          </w:p>
        </w:tc>
      </w:tr>
      <w:tr w:rsidR="005F4CE4" w:rsidRPr="001E6609" w14:paraId="34FA0F42" w14:textId="77777777" w:rsidTr="005F4CE4">
        <w:trPr>
          <w:trHeight w:val="300"/>
          <w:trPrChange w:id="1686"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687"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7428D189" w14:textId="38F057A4">
            <w:pPr>
              <w:rPr>
                <w:rFonts w:ascii="Arial Unicode MS" w:eastAsia="Arial Unicode MS" w:hAnsi="Arial Unicode MS" w:cs="Arial Unicode MS"/>
                <w:color w:val="000000"/>
                <w:szCs w:val="20"/>
                <w:lang w:eastAsia="zh-CN"/>
                <w:rPrChange w:id="1688" w:author="Acer" w:date="2024-10-18T01:31:00Z" w16du:dateUtc="2024-10-17T17:31:00Z">
                  <w:rPr>
                    <w:color w:val="000000"/>
                    <w:szCs w:val="20"/>
                  </w:rPr>
                </w:rPrChange>
              </w:rPr>
            </w:pPr>
            <w:r>
              <w:rPr>
                <w:color w:val="000000"/>
                <w:rPrChange w:id="1689" w:author="Acer" w:date="2024-10-18T01:31:00Z" w16du:dateUtc="2024-10-17T17:31:00Z">
                  <w:rPr>
                    <w:noProof/>
                    <w:color w:val="000000"/>
                    <w:szCs w:val="20"/>
                  </w:rPr>
                </w:rPrChange>
              </w:rPr>
              <w:t xml:space="preserve">2017</w:t>
            </w:r>
            <w:r>
              <w:rPr>
                <w:color w:val="000000"/>
              </w:rPr>
              <w:t xml:space="preserve">年</w:t>
            </w:r>
            <w:r>
              <w:rPr>
                <w:color w:val="000000"/>
                <w:rPrChange w:id="1690" w:author="Acer" w:date="2024-10-18T01:31:00Z" w16du:dateUtc="2024-10-17T17:31:00Z">
                  <w:rPr>
                    <w:noProof/>
                    <w:color w:val="000000"/>
                    <w:szCs w:val="20"/>
                  </w:rPr>
                </w:rPrChange>
              </w:rPr>
              <w:t xml:space="preserve">01</w:t>
            </w:r>
            <w:r>
              <w:rPr>
                <w:color w:val="000000"/>
              </w:rPr>
              <w:t xml:space="preserve">月</w:t>
            </w:r>
            <w:r>
              <w:rPr>
                <w:color w:val="000000"/>
                <w:rPrChange w:id="1691" w:author="Acer" w:date="2024-10-18T01:31:00Z" w16du:dateUtc="2024-10-17T17:31:00Z">
                  <w:rPr>
                    <w:noProof/>
                    <w:color w:val="000000"/>
                    <w:szCs w:val="20"/>
                  </w:rPr>
                </w:rPrChange>
              </w:rPr>
              <w:t xml:space="preserve">06</w:t>
            </w:r>
            <w:r>
              <w:rPr>
                <w:color w:val="000000"/>
                <w:rPrChange w:id="1693" w:author="Acer" w:date="2024-10-18T01:31:00Z" w16du:dateUtc="2024-10-17T17:31:00Z">
                  <w:rPr>
                    <w:rFonts w:hint="eastAsia"/>
                    <w:noProof/>
                    <w:color w:val="000000"/>
                    <w:szCs w:val="20"/>
                    <w:lang w:eastAsia="zh-CN"/>
                  </w:rPr>
                </w:rPrChange>
              </w:rPr>
              <w:t xml:space="preserve">日</w:t>
            </w:r>
            <w:r>
              <w:rPr>
                <w:color w:val="000000"/>
                <w:rPrChange w:id="1696" w:author="Acer" w:date="2024-10-18T01:31:00Z" w16du:dateUtc="2024-10-17T17:31:00Z">
                  <w:rPr>
                    <w:noProof/>
                    <w:color w:val="000000"/>
                    <w:szCs w:val="20"/>
                  </w:rPr>
                </w:rPrChange>
              </w:rPr>
              <w:t xml:space="preserve">-2037</w:t>
            </w:r>
            <w:r>
              <w:rPr>
                <w:color w:val="000000"/>
              </w:rPr>
              <w:t xml:space="preserve">年</w:t>
            </w:r>
            <w:r>
              <w:rPr>
                <w:color w:val="000000"/>
                <w:rPrChange w:id="1697" w:author="Acer" w:date="2024-10-18T01:31:00Z" w16du:dateUtc="2024-10-17T17:31:00Z">
                  <w:rPr>
                    <w:noProof/>
                    <w:color w:val="000000"/>
                    <w:szCs w:val="20"/>
                  </w:rPr>
                </w:rPrChange>
              </w:rPr>
              <w:t xml:space="preserve">01</w:t>
            </w:r>
            <w:r>
              <w:rPr>
                <w:color w:val="000000"/>
              </w:rPr>
              <w:t xml:space="preserve">月</w:t>
            </w:r>
            <w:r>
              <w:rPr>
                <w:color w:val="000000"/>
                <w:rPrChange w:id="1698" w:author="Acer" w:date="2024-10-18T01:31:00Z" w16du:dateUtc="2024-10-17T17:31:00Z">
                  <w:rPr>
                    <w:noProof/>
                    <w:color w:val="000000"/>
                    <w:szCs w:val="20"/>
                  </w:rPr>
                </w:rPrChange>
              </w:rPr>
              <w:t xml:space="preserve">05</w:t>
            </w:r>
            <w:r>
              <w:rPr>
                <w:color w:val="000000"/>
              </w:rPr>
              <w:t xml:space="preserve">日</w:t>
            </w:r>
          </w:p>
        </w:tc>
      </w:tr>
      <w:tr w:rsidR="005F4CE4" w:rsidRPr="001E6609" w14:paraId="10F98751" w14:textId="77777777" w:rsidTr="005F4CE4">
        <w:trPr>
          <w:trHeight w:val="300"/>
          <w:trPrChange w:id="1699"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700"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371C8829" w14:textId="641145ED">
            <w:pPr>
              <w:rPr>
                <w:rFonts w:ascii="Arial Unicode MS" w:eastAsia="Arial Unicode MS" w:hAnsi="Arial Unicode MS" w:cs="Arial Unicode MS"/>
                <w:color w:val="000000"/>
                <w:szCs w:val="20"/>
                <w:lang w:eastAsia="zh-CN"/>
              </w:rPr>
            </w:pPr>
            <w:r>
              <w:rPr>
                <w:color w:val="000000"/>
              </w:rPr>
              <w:t xml:space="preserve">質権</w:t>
            </w:r>
          </w:p>
        </w:tc>
      </w:tr>
      <w:tr w:rsidR="005F4CE4" w:rsidRPr="001E6609" w14:paraId="277689AF" w14:textId="77777777" w:rsidTr="005F4CE4">
        <w:trPr>
          <w:trHeight w:val="300"/>
          <w:trPrChange w:id="1703"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704"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69416492" w14:textId="2EE205F8">
            <w:pPr>
              <w:rPr>
                <w:rFonts w:ascii="Arial Unicode MS" w:eastAsia="Arial Unicode MS" w:hAnsi="Arial Unicode MS" w:cs="Arial Unicode MS"/>
                <w:color w:val="000000"/>
                <w:szCs w:val="20"/>
                <w:lang w:eastAsia="zh-CN"/>
              </w:rPr>
            </w:pPr>
            <w:r>
              <w:rPr>
                <w:color w:val="000000"/>
              </w:rPr>
              <w:t xml:space="preserve">貸付先</w:t>
            </w:r>
          </w:p>
        </w:tc>
      </w:tr>
      <w:tr w:rsidR="005F4CE4" w:rsidRPr="001E6609" w14:paraId="036CDFAB" w14:textId="77777777" w:rsidTr="005F4CE4">
        <w:trPr>
          <w:trHeight w:val="300"/>
          <w:trPrChange w:id="1707"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708"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7B00F00E" w14:textId="0BEC7D33">
            <w:pPr>
              <w:rPr>
                <w:rFonts w:ascii="Arial Unicode MS" w:eastAsia="Arial Unicode MS" w:hAnsi="Arial Unicode MS" w:cs="Arial Unicode MS"/>
                <w:color w:val="000000"/>
                <w:szCs w:val="20"/>
                <w:lang w:eastAsia="zh-CN"/>
                <w:rPrChange w:id="1709" w:author="Acer" w:date="2024-10-18T01:31:00Z" w16du:dateUtc="2024-10-17T17:31:00Z">
                  <w:rPr>
                    <w:rFonts w:ascii="Arial Unicode MS" w:eastAsia="Arial Unicode MS" w:hAnsi="Arial Unicode MS" w:cs="Arial Unicode MS"/>
                    <w:color w:val="000000"/>
                    <w:szCs w:val="20"/>
                  </w:rPr>
                </w:rPrChange>
              </w:rPr>
            </w:pPr>
            <w:r>
              <w:rPr>
                <w:color w:val="000000"/>
              </w:rPr>
              <w:t xml:space="preserve">借入残高</w:t>
            </w:r>
          </w:p>
        </w:tc>
      </w:tr>
      <w:tr w:rsidR="005F4CE4" w:rsidRPr="001E6609" w14:paraId="065D9EFD" w14:textId="77777777" w:rsidTr="005F4CE4">
        <w:trPr>
          <w:trHeight w:val="300"/>
          <w:trPrChange w:id="1714"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715"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180799B5" w14:textId="58BE5A83">
            <w:pPr>
              <w:rPr>
                <w:rFonts w:ascii="Arial Unicode MS" w:eastAsia="Arial Unicode MS" w:hAnsi="Arial Unicode MS" w:cs="Arial Unicode MS"/>
                <w:color w:val="000000"/>
                <w:szCs w:val="20"/>
                <w:lang w:eastAsia="zh-CN"/>
              </w:rPr>
            </w:pPr>
            <w:r>
              <w:rPr>
                <w:color w:val="000000"/>
              </w:rPr>
              <w:t xml:space="preserve">借入期間</w:t>
            </w:r>
          </w:p>
        </w:tc>
      </w:tr>
      <w:tr w:rsidR="005F4CE4" w:rsidRPr="001E6609" w14:paraId="34B77A6F" w14:textId="77777777" w:rsidTr="005F4CE4">
        <w:trPr>
          <w:trHeight w:val="300"/>
          <w:trPrChange w:id="1719"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720"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7C9DD988" w14:textId="48C568C5">
            <w:pPr>
              <w:rPr>
                <w:rFonts w:ascii="Arial Unicode MS" w:eastAsia="Arial Unicode MS" w:hAnsi="Arial Unicode MS" w:cs="Arial Unicode MS"/>
                <w:color w:val="000000"/>
                <w:szCs w:val="20"/>
                <w:lang w:eastAsia="zh-CN"/>
              </w:rPr>
            </w:pPr>
            <w:r>
              <w:rPr>
                <w:color w:val="000000"/>
              </w:rPr>
              <w:t xml:space="preserve">保証状況</w:t>
            </w:r>
          </w:p>
        </w:tc>
      </w:tr>
      <w:tr w:rsidR="005F4CE4" w:rsidRPr="001E6609" w14:paraId="364038C3" w14:textId="77777777" w:rsidTr="005F4CE4">
        <w:trPr>
          <w:trHeight w:val="300"/>
          <w:trPrChange w:id="1723"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724"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33CAD902" w14:textId="2710C38E">
            <w:pPr>
              <w:rPr>
                <w:rFonts w:ascii="Arial Unicode MS" w:eastAsia="Arial Unicode MS" w:hAnsi="Arial Unicode MS" w:cs="Arial Unicode MS"/>
                <w:color w:val="000000"/>
                <w:szCs w:val="20"/>
                <w:lang w:eastAsia="zh-CN"/>
                <w:rPrChange w:id="1725" w:author="Acer" w:date="2024-10-18T01:31:00Z" w16du:dateUtc="2024-10-17T17:31:00Z">
                  <w:rPr>
                    <w:color w:val="000000"/>
                    <w:szCs w:val="20"/>
                  </w:rPr>
                </w:rPrChange>
              </w:rPr>
            </w:pPr>
            <w:r>
              <w:rPr>
                <w:color w:val="000000"/>
                <w:rPrChange w:id="1726" w:author="Acer" w:date="2024-10-18T01:31:00Z" w16du:dateUtc="2024-10-17T17:31:00Z">
                  <w:rPr>
                    <w:noProof/>
                    <w:color w:val="000000"/>
                    <w:szCs w:val="20"/>
                  </w:rPr>
                </w:rPrChange>
              </w:rPr>
              <w:t xml:space="preserve">2022</w:t>
            </w:r>
            <w:r>
              <w:rPr>
                <w:color w:val="000000"/>
              </w:rPr>
              <w:t xml:space="preserve">年</w:t>
            </w:r>
            <w:r>
              <w:rPr>
                <w:color w:val="000000"/>
                <w:rPrChange w:id="1727" w:author="Acer" w:date="2024-10-18T01:31:00Z" w16du:dateUtc="2024-10-17T17:31:00Z">
                  <w:rPr>
                    <w:noProof/>
                    <w:color w:val="000000"/>
                    <w:szCs w:val="20"/>
                  </w:rPr>
                </w:rPrChange>
              </w:rPr>
              <w:t xml:space="preserve">12</w:t>
            </w:r>
            <w:r>
              <w:rPr>
                <w:color w:val="000000"/>
              </w:rPr>
              <w:t xml:space="preserve">月</w:t>
            </w:r>
            <w:r>
              <w:rPr>
                <w:color w:val="000000"/>
                <w:rPrChange w:id="1728" w:author="Acer" w:date="2024-10-18T01:31:00Z" w16du:dateUtc="2024-10-17T17:31:00Z">
                  <w:rPr>
                    <w:noProof/>
                    <w:color w:val="000000"/>
                    <w:szCs w:val="20"/>
                  </w:rPr>
                </w:rPrChange>
              </w:rPr>
              <w:t xml:space="preserve">20</w:t>
            </w:r>
            <w:r>
              <w:rPr>
                <w:color w:val="000000"/>
                <w:rPrChange w:id="1730" w:author="Acer" w:date="2024-10-18T01:31:00Z" w16du:dateUtc="2024-10-17T17:31:00Z">
                  <w:rPr>
                    <w:rFonts w:hint="eastAsia"/>
                    <w:noProof/>
                    <w:color w:val="000000"/>
                    <w:szCs w:val="20"/>
                    <w:lang w:eastAsia="zh-CN"/>
                  </w:rPr>
                </w:rPrChange>
              </w:rPr>
              <w:t xml:space="preserve">日</w:t>
            </w:r>
            <w:r>
              <w:rPr>
                <w:color w:val="000000"/>
                <w:rPrChange w:id="1733" w:author="Acer" w:date="2024-10-18T01:31:00Z" w16du:dateUtc="2024-10-17T17:31:00Z">
                  <w:rPr>
                    <w:noProof/>
                    <w:color w:val="000000"/>
                    <w:szCs w:val="20"/>
                  </w:rPr>
                </w:rPrChange>
              </w:rPr>
              <w:t xml:space="preserve">-2025</w:t>
            </w:r>
            <w:r>
              <w:rPr>
                <w:color w:val="000000"/>
                <w:rPrChange w:id="1735" w:author="Acer" w:date="2024-10-18T01:31:00Z" w16du:dateUtc="2024-10-17T17:31:00Z">
                  <w:rPr>
                    <w:rFonts w:hint="eastAsia"/>
                    <w:noProof/>
                    <w:color w:val="000000"/>
                    <w:szCs w:val="20"/>
                    <w:lang w:eastAsia="zh-CN"/>
                  </w:rPr>
                </w:rPrChange>
              </w:rPr>
              <w:t xml:space="preserve">年</w:t>
            </w:r>
            <w:r>
              <w:rPr>
                <w:color w:val="000000"/>
              </w:rPr>
              <w:t xml:space="preserve">12</w:t>
            </w:r>
            <w:r>
              <w:rPr>
                <w:color w:val="000000"/>
                <w:rPrChange w:id="1738" w:author="Acer" w:date="2024-10-18T01:31:00Z" w16du:dateUtc="2024-10-17T17:31:00Z">
                  <w:rPr>
                    <w:noProof/>
                    <w:color w:val="000000"/>
                    <w:szCs w:val="20"/>
                  </w:rPr>
                </w:rPrChange>
              </w:rPr>
              <w:t xml:space="preserve">月</w:t>
            </w:r>
            <w:r>
              <w:rPr>
                <w:color w:val="000000"/>
              </w:rPr>
              <w:t xml:space="preserve">19</w:t>
            </w:r>
            <w:r>
              <w:rPr>
                <w:color w:val="000000"/>
                <w:rPrChange w:id="1739" w:author="Acer" w:date="2024-10-18T01:31:00Z" w16du:dateUtc="2024-10-17T17:31:00Z">
                  <w:rPr>
                    <w:noProof/>
                    <w:color w:val="000000"/>
                    <w:szCs w:val="20"/>
                  </w:rPr>
                </w:rPrChange>
              </w:rPr>
              <w:t xml:space="preserve">日</w:t>
            </w:r>
          </w:p>
        </w:tc>
      </w:tr>
      <w:tr w:rsidR="005F4CE4" w:rsidRPr="001E6609" w14:paraId="5C85905F" w14:textId="77777777" w:rsidTr="005F4CE4">
        <w:trPr>
          <w:trHeight w:val="300"/>
          <w:trPrChange w:id="1740"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741"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00F3B17E" w14:textId="361B46A8">
            <w:pPr>
              <w:rPr>
                <w:rFonts w:ascii="Arial Unicode MS" w:eastAsia="Arial Unicode MS" w:hAnsi="Arial Unicode MS" w:cs="Arial Unicode MS"/>
                <w:color w:val="000000"/>
                <w:szCs w:val="20"/>
                <w:lang w:eastAsia="zh-CN"/>
              </w:rPr>
            </w:pPr>
            <w:r>
              <w:rPr>
                <w:color w:val="000000"/>
              </w:rPr>
              <w:t xml:space="preserve">保証</w:t>
            </w:r>
          </w:p>
        </w:tc>
      </w:tr>
      <w:tr w:rsidR="005F4CE4" w:rsidRPr="001E6609" w14:paraId="712A880D" w14:textId="77777777" w:rsidTr="005F4CE4">
        <w:trPr>
          <w:trHeight w:val="300"/>
          <w:trPrChange w:id="1744"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745"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2C084DF3" w14:textId="2B30610D">
            <w:pPr>
              <w:rPr>
                <w:rFonts w:ascii="Arial Unicode MS" w:eastAsia="Arial Unicode MS" w:hAnsi="Arial Unicode MS" w:cs="Arial Unicode MS"/>
                <w:color w:val="000000"/>
                <w:szCs w:val="20"/>
                <w:lang w:eastAsia="zh-CN"/>
                <w:rPrChange w:id="1746" w:author="Acer" w:date="2024-10-18T01:31:00Z" w16du:dateUtc="2024-10-17T17:31:00Z">
                  <w:rPr>
                    <w:color w:val="000000"/>
                    <w:szCs w:val="20"/>
                  </w:rPr>
                </w:rPrChange>
              </w:rPr>
            </w:pPr>
            <w:r>
              <w:rPr>
                <w:color w:val="000000"/>
                <w:rPrChange w:id="1747" w:author="Acer" w:date="2024-10-18T01:31:00Z" w16du:dateUtc="2024-10-17T17:31:00Z">
                  <w:rPr>
                    <w:noProof/>
                    <w:color w:val="000000"/>
                    <w:szCs w:val="20"/>
                  </w:rPr>
                </w:rPrChange>
              </w:rPr>
              <w:t xml:space="preserve">2022</w:t>
            </w:r>
            <w:r>
              <w:rPr>
                <w:color w:val="000000"/>
              </w:rPr>
              <w:t xml:space="preserve">年</w:t>
            </w:r>
            <w:r>
              <w:rPr>
                <w:color w:val="000000"/>
                <w:rPrChange w:id="1748" w:author="Acer" w:date="2024-10-18T01:31:00Z" w16du:dateUtc="2024-10-17T17:31:00Z">
                  <w:rPr>
                    <w:noProof/>
                    <w:color w:val="000000"/>
                    <w:szCs w:val="20"/>
                  </w:rPr>
                </w:rPrChange>
              </w:rPr>
              <w:t xml:space="preserve">12</w:t>
            </w:r>
            <w:r>
              <w:rPr>
                <w:color w:val="000000"/>
              </w:rPr>
              <w:t xml:space="preserve">月</w:t>
            </w:r>
            <w:r>
              <w:rPr>
                <w:color w:val="000000"/>
                <w:rPrChange w:id="1749" w:author="Acer" w:date="2024-10-18T01:31:00Z" w16du:dateUtc="2024-10-17T17:31:00Z">
                  <w:rPr>
                    <w:noProof/>
                    <w:color w:val="000000"/>
                    <w:szCs w:val="20"/>
                  </w:rPr>
                </w:rPrChange>
              </w:rPr>
              <w:t xml:space="preserve">19</w:t>
            </w:r>
            <w:r>
              <w:rPr>
                <w:color w:val="000000"/>
                <w:rPrChange w:id="1751" w:author="Acer" w:date="2024-10-18T01:31:00Z" w16du:dateUtc="2024-10-17T17:31:00Z">
                  <w:rPr>
                    <w:rFonts w:hint="eastAsia"/>
                    <w:noProof/>
                    <w:color w:val="000000"/>
                    <w:szCs w:val="20"/>
                    <w:lang w:eastAsia="zh-CN"/>
                  </w:rPr>
                </w:rPrChange>
              </w:rPr>
              <w:t xml:space="preserve">日</w:t>
            </w:r>
            <w:r>
              <w:rPr>
                <w:color w:val="000000"/>
                <w:rPrChange w:id="1754" w:author="Acer" w:date="2024-10-18T01:31:00Z" w16du:dateUtc="2024-10-17T17:31:00Z">
                  <w:rPr>
                    <w:noProof/>
                    <w:color w:val="000000"/>
                    <w:szCs w:val="20"/>
                  </w:rPr>
                </w:rPrChange>
              </w:rPr>
              <w:t xml:space="preserve">-2025</w:t>
            </w:r>
            <w:r>
              <w:rPr>
                <w:color w:val="000000"/>
              </w:rPr>
              <w:t xml:space="preserve">年</w:t>
            </w:r>
            <w:r>
              <w:rPr>
                <w:color w:val="000000"/>
                <w:rPrChange w:id="1755" w:author="Acer" w:date="2024-10-18T01:31:00Z" w16du:dateUtc="2024-10-17T17:31:00Z">
                  <w:rPr>
                    <w:noProof/>
                    <w:color w:val="000000"/>
                    <w:szCs w:val="20"/>
                  </w:rPr>
                </w:rPrChange>
              </w:rPr>
              <w:t xml:space="preserve">12</w:t>
            </w:r>
            <w:r>
              <w:rPr>
                <w:color w:val="000000"/>
              </w:rPr>
              <w:t xml:space="preserve">月</w:t>
            </w:r>
            <w:r>
              <w:rPr>
                <w:color w:val="000000"/>
                <w:rPrChange w:id="1756" w:author="Acer" w:date="2024-10-18T01:31:00Z" w16du:dateUtc="2024-10-17T17:31:00Z">
                  <w:rPr>
                    <w:noProof/>
                    <w:color w:val="000000"/>
                    <w:szCs w:val="20"/>
                  </w:rPr>
                </w:rPrChange>
              </w:rPr>
              <w:t xml:space="preserve">08</w:t>
            </w:r>
            <w:r>
              <w:rPr>
                <w:color w:val="000000"/>
                <w:rPrChange w:id="1758" w:author="Acer" w:date="2024-10-18T01:31:00Z" w16du:dateUtc="2024-10-17T17:31:00Z">
                  <w:rPr>
                    <w:rFonts w:hint="eastAsia"/>
                    <w:noProof/>
                    <w:color w:val="000000"/>
                    <w:szCs w:val="20"/>
                    <w:lang w:eastAsia="zh-CN"/>
                  </w:rPr>
                </w:rPrChange>
              </w:rPr>
              <w:t xml:space="preserve">日</w:t>
            </w:r>
          </w:p>
        </w:tc>
      </w:tr>
      <w:tr w:rsidR="005F4CE4" w:rsidRPr="001E6609" w14:paraId="704AB625" w14:textId="77777777" w:rsidTr="005F4CE4">
        <w:trPr>
          <w:trHeight w:val="300"/>
          <w:trPrChange w:id="1761"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762"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6073C68D" w14:textId="7102D138">
            <w:pPr>
              <w:rPr>
                <w:rFonts w:ascii="Arial Unicode MS" w:eastAsia="Arial Unicode MS" w:hAnsi="Arial Unicode MS" w:cs="Arial Unicode MS"/>
                <w:color w:val="000000"/>
                <w:szCs w:val="20"/>
                <w:lang w:eastAsia="zh-CN"/>
              </w:rPr>
            </w:pPr>
            <w:r>
              <w:rPr>
                <w:color w:val="000000"/>
              </w:rPr>
              <w:t xml:space="preserve">抵当</w:t>
            </w:r>
          </w:p>
        </w:tc>
      </w:tr>
      <w:tr w:rsidR="005F4CE4" w:rsidRPr="001E6609" w14:paraId="3761FAE3" w14:textId="77777777" w:rsidTr="005F4CE4">
        <w:trPr>
          <w:trHeight w:val="300"/>
          <w:trPrChange w:id="1765"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766"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4CF5A2FF" w14:textId="2AEE0BA4">
            <w:pPr>
              <w:rPr>
                <w:rFonts w:ascii="Arial Unicode MS" w:eastAsia="Arial Unicode MS" w:hAnsi="Arial Unicode MS" w:cs="Arial Unicode MS"/>
                <w:color w:val="000000"/>
                <w:szCs w:val="20"/>
                <w:lang w:eastAsia="zh-CN"/>
              </w:rPr>
            </w:pPr>
            <w:r>
              <w:rPr>
                <w:color w:val="000000"/>
              </w:rPr>
              <w:t xml:space="preserve">河南遂平農村商業限行株式有限会社开源支店</w:t>
            </w:r>
          </w:p>
        </w:tc>
      </w:tr>
      <w:tr w:rsidR="005F4CE4" w:rsidRPr="001E6609" w14:paraId="608787FF" w14:textId="77777777" w:rsidTr="005F4CE4">
        <w:trPr>
          <w:trHeight w:val="300"/>
          <w:trPrChange w:id="1769"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770"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44A153E4" w14:textId="71E6E8D5">
            <w:pPr>
              <w:rPr>
                <w:rFonts w:ascii="Arial Unicode MS" w:eastAsia="Arial Unicode MS" w:hAnsi="Arial Unicode MS" w:cs="Arial Unicode MS"/>
                <w:color w:val="000000"/>
                <w:szCs w:val="20"/>
                <w:lang w:eastAsia="zh-CN"/>
                <w:rPrChange w:id="1771" w:author="Acer" w:date="2024-10-18T01:31:00Z" w16du:dateUtc="2024-10-17T17:31:00Z">
                  <w:rPr>
                    <w:color w:val="000000"/>
                    <w:szCs w:val="20"/>
                  </w:rPr>
                </w:rPrChange>
              </w:rPr>
            </w:pPr>
            <w:r>
              <w:rPr>
                <w:color w:val="000000"/>
                <w:rPrChange w:id="1772" w:author="Acer" w:date="2024-10-18T01:31:00Z" w16du:dateUtc="2024-10-17T17:31:00Z">
                  <w:rPr>
                    <w:noProof/>
                    <w:color w:val="000000"/>
                    <w:szCs w:val="20"/>
                  </w:rPr>
                </w:rPrChange>
              </w:rPr>
              <w:t xml:space="preserve">2022</w:t>
            </w:r>
            <w:r>
              <w:rPr>
                <w:color w:val="000000"/>
              </w:rPr>
              <w:t xml:space="preserve">年</w:t>
            </w:r>
            <w:r>
              <w:rPr>
                <w:color w:val="000000"/>
                <w:rPrChange w:id="1773" w:author="Acer" w:date="2024-10-18T01:31:00Z" w16du:dateUtc="2024-10-17T17:31:00Z">
                  <w:rPr>
                    <w:noProof/>
                    <w:color w:val="000000"/>
                    <w:szCs w:val="20"/>
                  </w:rPr>
                </w:rPrChange>
              </w:rPr>
              <w:t xml:space="preserve">11</w:t>
            </w:r>
            <w:r>
              <w:rPr>
                <w:color w:val="000000"/>
              </w:rPr>
              <w:t xml:space="preserve">月</w:t>
            </w:r>
            <w:r>
              <w:rPr>
                <w:color w:val="000000"/>
                <w:rPrChange w:id="1774" w:author="Acer" w:date="2024-10-18T01:31:00Z" w16du:dateUtc="2024-10-17T17:31:00Z">
                  <w:rPr>
                    <w:noProof/>
                    <w:color w:val="000000"/>
                    <w:szCs w:val="20"/>
                  </w:rPr>
                </w:rPrChange>
              </w:rPr>
              <w:t xml:space="preserve">03</w:t>
            </w:r>
            <w:r>
              <w:rPr>
                <w:color w:val="000000"/>
                <w:rPrChange w:id="1776" w:author="Acer" w:date="2024-10-18T01:31:00Z" w16du:dateUtc="2024-10-17T17:31:00Z">
                  <w:rPr>
                    <w:rFonts w:hint="eastAsia"/>
                    <w:noProof/>
                    <w:color w:val="000000"/>
                    <w:szCs w:val="20"/>
                    <w:lang w:eastAsia="zh-CN"/>
                  </w:rPr>
                </w:rPrChange>
              </w:rPr>
              <w:t xml:space="preserve">日</w:t>
            </w:r>
            <w:r>
              <w:rPr>
                <w:color w:val="000000"/>
                <w:rPrChange w:id="1779" w:author="Acer" w:date="2024-10-18T01:31:00Z" w16du:dateUtc="2024-10-17T17:31:00Z">
                  <w:rPr>
                    <w:noProof/>
                    <w:color w:val="000000"/>
                    <w:szCs w:val="20"/>
                  </w:rPr>
                </w:rPrChange>
              </w:rPr>
              <w:t xml:space="preserve">-2025</w:t>
            </w:r>
            <w:r>
              <w:rPr>
                <w:color w:val="000000"/>
              </w:rPr>
              <w:t xml:space="preserve">年</w:t>
            </w:r>
            <w:r>
              <w:rPr>
                <w:color w:val="000000"/>
                <w:rPrChange w:id="1780" w:author="Acer" w:date="2024-10-18T01:31:00Z" w16du:dateUtc="2024-10-17T17:31:00Z">
                  <w:rPr>
                    <w:noProof/>
                    <w:color w:val="000000"/>
                    <w:szCs w:val="20"/>
                  </w:rPr>
                </w:rPrChange>
              </w:rPr>
              <w:t xml:space="preserve">10</w:t>
            </w:r>
            <w:r>
              <w:rPr>
                <w:color w:val="000000"/>
              </w:rPr>
              <w:t xml:space="preserve">月</w:t>
            </w:r>
            <w:r>
              <w:rPr>
                <w:color w:val="000000"/>
                <w:rPrChange w:id="1781" w:author="Acer" w:date="2024-10-18T01:31:00Z" w16du:dateUtc="2024-10-17T17:31:00Z">
                  <w:rPr>
                    <w:noProof/>
                    <w:color w:val="000000"/>
                    <w:szCs w:val="20"/>
                  </w:rPr>
                </w:rPrChange>
              </w:rPr>
              <w:t xml:space="preserve">12</w:t>
            </w:r>
            <w:r>
              <w:rPr>
                <w:color w:val="000000"/>
              </w:rPr>
              <w:t xml:space="preserve">日</w:t>
            </w:r>
          </w:p>
        </w:tc>
      </w:tr>
      <w:tr w:rsidR="005F4CE4" w:rsidRPr="001E6609" w14:paraId="4E7E5C5B" w14:textId="77777777" w:rsidTr="005F4CE4">
        <w:trPr>
          <w:trHeight w:val="300"/>
          <w:trPrChange w:id="1782"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783"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2713BB79" w14:textId="57FBC00B">
            <w:pPr>
              <w:rPr>
                <w:rFonts w:ascii="Arial Unicode MS" w:eastAsia="Arial Unicode MS" w:hAnsi="Arial Unicode MS" w:cs="Arial Unicode MS"/>
                <w:color w:val="000000"/>
                <w:szCs w:val="20"/>
                <w:lang w:eastAsia="zh-CN"/>
              </w:rPr>
            </w:pPr>
            <w:r>
              <w:rPr>
                <w:color w:val="000000"/>
              </w:rPr>
              <w:t xml:space="preserve">抵当</w:t>
            </w:r>
          </w:p>
        </w:tc>
      </w:tr>
      <w:tr w:rsidR="005F4CE4" w:rsidRPr="001E6609" w14:paraId="51E7D96C" w14:textId="77777777" w:rsidTr="005F4CE4">
        <w:trPr>
          <w:trHeight w:val="300"/>
          <w:trPrChange w:id="1786"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787"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732FFC04" w14:textId="79F84895">
            <w:pPr>
              <w:rPr>
                <w:rFonts w:ascii="Arial Unicode MS" w:eastAsia="Arial Unicode MS" w:hAnsi="Arial Unicode MS" w:cs="Arial Unicode MS"/>
                <w:color w:val="000000"/>
                <w:szCs w:val="20"/>
                <w:lang w:eastAsia="zh-CN"/>
              </w:rPr>
            </w:pPr>
            <w:r>
              <w:rPr>
                <w:color w:val="000000"/>
              </w:rPr>
              <w:t xml:space="preserve">中国農業発展銀行遂平県支店</w:t>
            </w:r>
          </w:p>
        </w:tc>
      </w:tr>
      <w:tr w:rsidR="005F4CE4" w:rsidRPr="001E6609" w14:paraId="1C6AE109" w14:textId="77777777" w:rsidTr="005F4CE4">
        <w:trPr>
          <w:trHeight w:val="300"/>
          <w:trPrChange w:id="1790"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791"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23CEC07C" w14:textId="77777777">
            <w:pPr>
              <w:rPr>
                <w:rFonts w:ascii="Arial Unicode MS" w:eastAsia="Arial Unicode MS" w:hAnsi="Arial Unicode MS" w:cs="Arial Unicode MS"/>
                <w:color w:val="000000"/>
                <w:szCs w:val="20"/>
                <w:lang w:eastAsia="zh-CN"/>
                <w:rPrChange w:id="1792" w:author="Acer" w:date="2024-10-18T01:31:00Z" w16du:dateUtc="2024-10-17T17:31:00Z">
                  <w:rPr>
                    <w:color w:val="000000"/>
                    <w:szCs w:val="20"/>
                  </w:rPr>
                </w:rPrChange>
              </w:rPr>
            </w:pPr>
            <w:r>
              <w:rPr>
                <w:color w:val="000000"/>
                <w:rPrChange w:id="1793" w:author="Acer" w:date="2024-10-18T01:31:00Z" w16du:dateUtc="2024-10-17T17:31:00Z">
                  <w:rPr>
                    <w:noProof/>
                    <w:color w:val="000000"/>
                    <w:szCs w:val="20"/>
                  </w:rPr>
                </w:rPrChange>
              </w:rPr>
              <w:t xml:space="preserve">2017</w:t>
            </w:r>
            <w:r>
              <w:rPr>
                <w:color w:val="000000"/>
              </w:rPr>
              <w:t xml:space="preserve">年</w:t>
            </w:r>
            <w:r>
              <w:rPr>
                <w:color w:val="000000"/>
                <w:rPrChange w:id="1794" w:author="Acer" w:date="2024-10-18T01:31:00Z" w16du:dateUtc="2024-10-17T17:31:00Z">
                  <w:rPr>
                    <w:noProof/>
                    <w:color w:val="000000"/>
                    <w:szCs w:val="20"/>
                  </w:rPr>
                </w:rPrChange>
              </w:rPr>
              <w:t xml:space="preserve">04</w:t>
            </w:r>
            <w:r>
              <w:rPr>
                <w:color w:val="000000"/>
              </w:rPr>
              <w:t xml:space="preserve">月</w:t>
            </w:r>
            <w:r>
              <w:rPr>
                <w:color w:val="000000"/>
                <w:rPrChange w:id="1795" w:author="Acer" w:date="2024-10-18T01:31:00Z" w16du:dateUtc="2024-10-17T17:31:00Z">
                  <w:rPr>
                    <w:noProof/>
                    <w:color w:val="000000"/>
                    <w:szCs w:val="20"/>
                  </w:rPr>
                </w:rPrChange>
              </w:rPr>
              <w:t xml:space="preserve">05</w:t>
            </w:r>
            <w:r>
              <w:rPr>
                <w:color w:val="000000"/>
              </w:rPr>
              <w:t xml:space="preserve">日</w:t>
            </w:r>
            <w:r>
              <w:rPr>
                <w:color w:val="000000"/>
                <w:rPrChange w:id="1796" w:author="Acer" w:date="2024-10-18T01:31:00Z" w16du:dateUtc="2024-10-17T17:31:00Z">
                  <w:rPr>
                    <w:noProof/>
                    <w:color w:val="000000"/>
                    <w:szCs w:val="20"/>
                  </w:rPr>
                </w:rPrChange>
              </w:rPr>
              <w:t xml:space="preserve">-2032</w:t>
            </w:r>
            <w:r>
              <w:rPr>
                <w:color w:val="000000"/>
              </w:rPr>
              <w:t xml:space="preserve">年</w:t>
            </w:r>
            <w:r>
              <w:rPr>
                <w:color w:val="000000"/>
                <w:rPrChange w:id="1797" w:author="Acer" w:date="2024-10-18T01:31:00Z" w16du:dateUtc="2024-10-17T17:31:00Z">
                  <w:rPr>
                    <w:noProof/>
                    <w:color w:val="000000"/>
                    <w:szCs w:val="20"/>
                  </w:rPr>
                </w:rPrChange>
              </w:rPr>
              <w:t xml:space="preserve">01</w:t>
            </w:r>
            <w:r>
              <w:rPr>
                <w:color w:val="000000"/>
              </w:rPr>
              <w:t xml:space="preserve">月</w:t>
            </w:r>
            <w:r>
              <w:rPr>
                <w:color w:val="000000"/>
                <w:rPrChange w:id="1798" w:author="Acer" w:date="2024-10-18T01:31:00Z" w16du:dateUtc="2024-10-17T17:31:00Z">
                  <w:rPr>
                    <w:noProof/>
                    <w:color w:val="000000"/>
                    <w:szCs w:val="20"/>
                  </w:rPr>
                </w:rPrChange>
              </w:rPr>
              <w:t xml:space="preserve">14</w:t>
            </w:r>
            <w:r>
              <w:rPr>
                <w:color w:val="000000"/>
              </w:rPr>
              <w:t xml:space="preserve">日</w:t>
            </w:r>
          </w:p>
        </w:tc>
      </w:tr>
      <w:tr w:rsidR="005F4CE4" w:rsidRPr="001E6609" w14:paraId="1FFE2C6D" w14:textId="77777777" w:rsidTr="005F4CE4">
        <w:trPr>
          <w:trHeight w:val="300"/>
          <w:trPrChange w:id="1799"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800"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1BA35B1B" w14:textId="42C31A70">
            <w:pPr>
              <w:rPr>
                <w:rFonts w:ascii="Arial Unicode MS" w:eastAsia="Arial Unicode MS" w:hAnsi="Arial Unicode MS" w:cs="Arial Unicode MS"/>
                <w:color w:val="000000"/>
                <w:szCs w:val="20"/>
                <w:lang w:eastAsia="zh-CN"/>
              </w:rPr>
            </w:pPr>
            <w:r>
              <w:rPr>
                <w:color w:val="000000"/>
              </w:rPr>
              <w:t xml:space="preserve">中国農業発展銀行遂平県支店</w:t>
            </w:r>
          </w:p>
        </w:tc>
      </w:tr>
      <w:tr w:rsidR="005F4CE4" w:rsidRPr="001E6609" w14:paraId="353532F2" w14:textId="77777777" w:rsidTr="005F4CE4">
        <w:trPr>
          <w:trHeight w:val="300"/>
          <w:trPrChange w:id="1803"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804"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5E37CD7A" w14:textId="3B751994">
            <w:pPr>
              <w:rPr>
                <w:rFonts w:ascii="Arial Unicode MS" w:eastAsia="Arial Unicode MS" w:hAnsi="Arial Unicode MS" w:cs="Arial Unicode MS"/>
                <w:color w:val="000000"/>
                <w:szCs w:val="20"/>
                <w:lang w:eastAsia="zh-CN"/>
                <w:rPrChange w:id="1805" w:author="Acer" w:date="2024-10-18T01:31:00Z" w16du:dateUtc="2024-10-17T17:31:00Z">
                  <w:rPr>
                    <w:color w:val="000000"/>
                    <w:szCs w:val="20"/>
                  </w:rPr>
                </w:rPrChange>
              </w:rPr>
            </w:pPr>
            <w:r>
              <w:rPr>
                <w:color w:val="000000"/>
                <w:rPrChange w:id="1806" w:author="Acer" w:date="2024-10-18T01:31:00Z" w16du:dateUtc="2024-10-17T17:31:00Z">
                  <w:rPr>
                    <w:noProof/>
                    <w:color w:val="000000"/>
                    <w:szCs w:val="20"/>
                  </w:rPr>
                </w:rPrChange>
              </w:rPr>
              <w:t xml:space="preserve">2016</w:t>
            </w:r>
            <w:r>
              <w:rPr>
                <w:color w:val="000000"/>
              </w:rPr>
              <w:t xml:space="preserve">年</w:t>
            </w:r>
            <w:r>
              <w:rPr>
                <w:color w:val="000000"/>
                <w:rPrChange w:id="1807" w:author="Acer" w:date="2024-10-18T01:31:00Z" w16du:dateUtc="2024-10-17T17:31:00Z">
                  <w:rPr>
                    <w:noProof/>
                    <w:color w:val="000000"/>
                    <w:szCs w:val="20"/>
                  </w:rPr>
                </w:rPrChange>
              </w:rPr>
              <w:t xml:space="preserve">12</w:t>
            </w:r>
            <w:r>
              <w:rPr>
                <w:color w:val="000000"/>
              </w:rPr>
              <w:t xml:space="preserve">月</w:t>
            </w:r>
            <w:r>
              <w:rPr>
                <w:color w:val="000000"/>
                <w:rPrChange w:id="1808" w:author="Acer" w:date="2024-10-18T01:31:00Z" w16du:dateUtc="2024-10-17T17:31:00Z">
                  <w:rPr>
                    <w:noProof/>
                    <w:color w:val="000000"/>
                    <w:szCs w:val="20"/>
                  </w:rPr>
                </w:rPrChange>
              </w:rPr>
              <w:t xml:space="preserve">30</w:t>
            </w:r>
            <w:r>
              <w:rPr>
                <w:color w:val="000000"/>
                <w:rPrChange w:id="1810" w:author="Acer" w:date="2024-10-18T01:31:00Z" w16du:dateUtc="2024-10-17T17:31:00Z">
                  <w:rPr>
                    <w:rFonts w:hint="eastAsia"/>
                    <w:noProof/>
                    <w:color w:val="000000"/>
                    <w:szCs w:val="20"/>
                    <w:lang w:eastAsia="zh-CN"/>
                  </w:rPr>
                </w:rPrChange>
              </w:rPr>
              <w:t xml:space="preserve">日</w:t>
            </w:r>
            <w:r>
              <w:rPr>
                <w:color w:val="000000"/>
                <w:rPrChange w:id="1813" w:author="Acer" w:date="2024-10-18T01:31:00Z" w16du:dateUtc="2024-10-17T17:31:00Z">
                  <w:rPr>
                    <w:noProof/>
                    <w:color w:val="000000"/>
                    <w:szCs w:val="20"/>
                  </w:rPr>
                </w:rPrChange>
              </w:rPr>
              <w:t xml:space="preserve">-2031</w:t>
            </w:r>
            <w:r>
              <w:rPr>
                <w:color w:val="000000"/>
              </w:rPr>
              <w:t xml:space="preserve">年</w:t>
            </w:r>
            <w:r>
              <w:rPr>
                <w:color w:val="000000"/>
                <w:rPrChange w:id="1814" w:author="Acer" w:date="2024-10-18T01:31:00Z" w16du:dateUtc="2024-10-17T17:31:00Z">
                  <w:rPr>
                    <w:noProof/>
                    <w:color w:val="000000"/>
                    <w:szCs w:val="20"/>
                  </w:rPr>
                </w:rPrChange>
              </w:rPr>
              <w:t xml:space="preserve">11</w:t>
            </w:r>
            <w:r>
              <w:rPr>
                <w:color w:val="000000"/>
              </w:rPr>
              <w:t xml:space="preserve">月</w:t>
            </w:r>
            <w:r>
              <w:rPr>
                <w:color w:val="000000"/>
                <w:rPrChange w:id="1815" w:author="Acer" w:date="2024-10-18T01:31:00Z" w16du:dateUtc="2024-10-17T17:31:00Z">
                  <w:rPr>
                    <w:noProof/>
                    <w:color w:val="000000"/>
                    <w:szCs w:val="20"/>
                  </w:rPr>
                </w:rPrChange>
              </w:rPr>
              <w:t xml:space="preserve">24</w:t>
            </w:r>
            <w:r>
              <w:rPr>
                <w:color w:val="000000"/>
              </w:rPr>
              <w:t xml:space="preserve">日</w:t>
            </w:r>
          </w:p>
        </w:tc>
      </w:tr>
      <w:tr w:rsidR="005F4CE4" w:rsidRPr="001E6609" w14:paraId="3BAB587D" w14:textId="77777777" w:rsidTr="005F4CE4">
        <w:trPr>
          <w:trHeight w:val="300"/>
          <w:trPrChange w:id="1816"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817"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1E3A689A" w14:textId="2594CCEA">
            <w:pPr>
              <w:rPr>
                <w:rFonts w:ascii="Arial Unicode MS" w:eastAsia="Arial Unicode MS" w:hAnsi="Arial Unicode MS" w:cs="Arial Unicode MS"/>
                <w:color w:val="000000"/>
                <w:szCs w:val="20"/>
                <w:lang w:eastAsia="zh-CN"/>
                <w:rPrChange w:id="1818" w:author="Acer" w:date="2024-10-18T01:31:00Z" w16du:dateUtc="2024-10-17T17:31:00Z">
                  <w:rPr>
                    <w:color w:val="000000"/>
                    <w:szCs w:val="20"/>
                  </w:rPr>
                </w:rPrChange>
              </w:rPr>
            </w:pPr>
            <w:r>
              <w:rPr>
                <w:color w:val="000000"/>
                <w:rPrChange w:id="1822" w:author="Acer" w:date="2024-10-18T01:31:00Z" w16du:dateUtc="2024-10-17T17:31:00Z">
                  <w:rPr>
                    <w:rFonts w:hint="eastAsia"/>
                    <w:noProof/>
                    <w:color w:val="000000"/>
                    <w:szCs w:val="20"/>
                    <w:lang w:eastAsia="zh-CN"/>
                  </w:rPr>
                </w:rPrChange>
              </w:rPr>
              <w:t xml:space="preserve">質権</w:t>
            </w:r>
            <w:r>
              <w:rPr>
                <w:color w:val="000000"/>
                <w:rPrChange w:id="1823" w:author="Acer" w:date="2024-10-18T01:31:00Z" w16du:dateUtc="2024-10-17T17:31:00Z">
                  <w:rPr>
                    <w:rFonts w:hint="eastAsia"/>
                    <w:noProof/>
                    <w:color w:val="000000"/>
                    <w:szCs w:val="20"/>
                    <w:lang w:eastAsia="zh-CN"/>
                  </w:rPr>
                </w:rPrChange>
              </w:rPr>
              <w:t xml:space="preserve">+</w:t>
            </w:r>
            <w:r>
              <w:rPr>
                <w:color w:val="000000"/>
              </w:rPr>
              <w:t xml:space="preserve">保証</w:t>
            </w:r>
          </w:p>
        </w:tc>
      </w:tr>
      <w:tr w:rsidR="005F4CE4" w:rsidRPr="001E6609" w14:paraId="203A7428" w14:textId="77777777" w:rsidTr="005F4CE4">
        <w:trPr>
          <w:trHeight w:val="300"/>
          <w:trPrChange w:id="1824"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825"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2869D3B3" w14:textId="5C168499">
            <w:pPr>
              <w:rPr>
                <w:rFonts w:ascii="Arial Unicode MS" w:eastAsia="Arial Unicode MS" w:hAnsi="Arial Unicode MS" w:cs="Arial Unicode MS"/>
                <w:color w:val="000000"/>
                <w:szCs w:val="20"/>
                <w:lang w:eastAsia="zh-CN"/>
                <w:rPrChange w:id="1826" w:author="Acer" w:date="2024-10-18T01:31:00Z" w16du:dateUtc="2024-10-17T17:31:00Z">
                  <w:rPr>
                    <w:color w:val="000000"/>
                    <w:szCs w:val="20"/>
                  </w:rPr>
                </w:rPrChange>
              </w:rPr>
            </w:pPr>
            <w:r>
              <w:rPr>
                <w:color w:val="000000"/>
                <w:rPrChange w:id="1827" w:author="Acer" w:date="2024-10-18T01:31:00Z" w16du:dateUtc="2024-10-17T17:31:00Z">
                  <w:rPr>
                    <w:noProof/>
                    <w:color w:val="000000"/>
                    <w:szCs w:val="20"/>
                  </w:rPr>
                </w:rPrChange>
              </w:rPr>
              <w:t xml:space="preserve">2023</w:t>
            </w:r>
            <w:r>
              <w:rPr>
                <w:color w:val="000000"/>
              </w:rPr>
              <w:t xml:space="preserve">年</w:t>
            </w:r>
            <w:r>
              <w:rPr>
                <w:color w:val="000000"/>
                <w:rPrChange w:id="1828" w:author="Acer" w:date="2024-10-18T01:31:00Z" w16du:dateUtc="2024-10-17T17:31:00Z">
                  <w:rPr>
                    <w:noProof/>
                    <w:color w:val="000000"/>
                    <w:szCs w:val="20"/>
                  </w:rPr>
                </w:rPrChange>
              </w:rPr>
              <w:t xml:space="preserve">12</w:t>
            </w:r>
            <w:r>
              <w:rPr>
                <w:color w:val="000000"/>
              </w:rPr>
              <w:t xml:space="preserve">月</w:t>
            </w:r>
            <w:r>
              <w:rPr>
                <w:color w:val="000000"/>
                <w:rPrChange w:id="1829" w:author="Acer" w:date="2024-10-18T01:31:00Z" w16du:dateUtc="2024-10-17T17:31:00Z">
                  <w:rPr>
                    <w:noProof/>
                    <w:color w:val="000000"/>
                    <w:szCs w:val="20"/>
                  </w:rPr>
                </w:rPrChange>
              </w:rPr>
              <w:t xml:space="preserve">08</w:t>
            </w:r>
            <w:r>
              <w:rPr>
                <w:color w:val="000000"/>
                <w:rPrChange w:id="1831" w:author="Acer" w:date="2024-10-18T01:31:00Z" w16du:dateUtc="2024-10-17T17:31:00Z">
                  <w:rPr>
                    <w:rFonts w:hint="eastAsia"/>
                    <w:noProof/>
                    <w:color w:val="000000"/>
                    <w:szCs w:val="20"/>
                    <w:lang w:eastAsia="zh-CN"/>
                  </w:rPr>
                </w:rPrChange>
              </w:rPr>
              <w:t xml:space="preserve">日</w:t>
            </w:r>
            <w:r>
              <w:rPr>
                <w:color w:val="000000"/>
                <w:rPrChange w:id="1834" w:author="Acer" w:date="2024-10-18T01:31:00Z" w16du:dateUtc="2024-10-17T17:31:00Z">
                  <w:rPr>
                    <w:noProof/>
                    <w:color w:val="000000"/>
                    <w:szCs w:val="20"/>
                  </w:rPr>
                </w:rPrChange>
              </w:rPr>
              <w:t xml:space="preserve">～2026</w:t>
            </w:r>
            <w:r>
              <w:rPr>
                <w:color w:val="000000"/>
              </w:rPr>
              <w:t xml:space="preserve">年</w:t>
            </w:r>
            <w:r>
              <w:rPr>
                <w:color w:val="000000"/>
                <w:rPrChange w:id="1835" w:author="Acer" w:date="2024-10-18T01:31:00Z" w16du:dateUtc="2024-10-17T17:31:00Z">
                  <w:rPr>
                    <w:noProof/>
                    <w:color w:val="000000"/>
                    <w:szCs w:val="20"/>
                  </w:rPr>
                </w:rPrChange>
              </w:rPr>
              <w:t xml:space="preserve">12</w:t>
            </w:r>
            <w:r>
              <w:rPr>
                <w:color w:val="000000"/>
              </w:rPr>
              <w:t xml:space="preserve">月</w:t>
            </w:r>
            <w:r>
              <w:rPr>
                <w:color w:val="000000"/>
                <w:rPrChange w:id="1836" w:author="Acer" w:date="2024-10-18T01:31:00Z" w16du:dateUtc="2024-10-17T17:31:00Z">
                  <w:rPr>
                    <w:noProof/>
                    <w:color w:val="000000"/>
                    <w:szCs w:val="20"/>
                  </w:rPr>
                </w:rPrChange>
              </w:rPr>
              <w:t xml:space="preserve">02</w:t>
            </w:r>
            <w:r>
              <w:rPr>
                <w:color w:val="000000"/>
              </w:rPr>
              <w:t xml:space="preserve">日</w:t>
            </w:r>
          </w:p>
        </w:tc>
      </w:tr>
      <w:tr w:rsidR="005F4CE4" w:rsidRPr="001E6609" w14:paraId="2AF33158" w14:textId="77777777" w:rsidTr="005F4CE4">
        <w:trPr>
          <w:trHeight w:val="300"/>
          <w:trPrChange w:id="1837"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838"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3BE638B4" w14:textId="77777777">
            <w:pPr>
              <w:rPr>
                <w:rFonts w:ascii="Arial Unicode MS" w:eastAsia="Arial Unicode MS" w:hAnsi="Arial Unicode MS" w:cs="Arial Unicode MS"/>
                <w:color w:val="000000"/>
                <w:szCs w:val="20"/>
                <w:lang w:eastAsia="zh-CN"/>
              </w:rPr>
            </w:pPr>
            <w:r>
              <w:rPr>
                <w:color w:val="000000"/>
              </w:rPr>
              <w:t xml:space="preserve">連結損益計算書</w:t>
            </w:r>
          </w:p>
        </w:tc>
      </w:tr>
      <w:tr w:rsidR="005F4CE4" w:rsidRPr="001E6609" w14:paraId="12BD4E2A" w14:textId="77777777" w:rsidTr="005F4CE4">
        <w:trPr>
          <w:trHeight w:val="300"/>
          <w:trPrChange w:id="1839"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840"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248E4F71" w14:textId="66B68929">
            <w:pPr>
              <w:rPr>
                <w:rFonts w:ascii="Arial Unicode MS" w:eastAsia="Arial Unicode MS" w:hAnsi="Arial Unicode MS" w:cs="Arial Unicode MS"/>
                <w:color w:val="000000"/>
                <w:szCs w:val="20"/>
                <w:lang w:eastAsia="zh-CN"/>
              </w:rPr>
            </w:pPr>
            <w:r>
              <w:rPr>
                <w:color w:val="000000"/>
              </w:rPr>
              <w:t xml:space="preserve">販売費</w:t>
            </w:r>
          </w:p>
        </w:tc>
      </w:tr>
      <w:tr w:rsidR="005F4CE4" w:rsidRPr="001E6609" w14:paraId="76E708BD" w14:textId="77777777" w:rsidTr="005F4CE4">
        <w:trPr>
          <w:trHeight w:val="300"/>
          <w:trPrChange w:id="1843"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844"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6CB3E7B6" w14:textId="25AAE1C4">
            <w:pPr>
              <w:rPr>
                <w:rFonts w:ascii="Arial Unicode MS" w:eastAsia="Arial Unicode MS" w:hAnsi="Arial Unicode MS" w:cs="Arial Unicode MS"/>
                <w:color w:val="000000"/>
                <w:szCs w:val="20"/>
                <w:lang w:eastAsia="zh-CN"/>
              </w:rPr>
            </w:pPr>
            <w:r>
              <w:rPr>
                <w:color w:val="000000"/>
              </w:rPr>
              <w:t xml:space="preserve">うち：関連会社および共同支配企業への投資損益</w:t>
            </w:r>
          </w:p>
        </w:tc>
      </w:tr>
      <w:tr w:rsidR="005F4CE4" w:rsidRPr="001E6609" w14:paraId="20AF15AF" w14:textId="77777777" w:rsidTr="005F4CE4">
        <w:trPr>
          <w:trHeight w:val="300"/>
          <w:trPrChange w:id="1848"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849"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7C8DC5ED" w14:textId="17D6B073">
            <w:pPr>
              <w:rPr>
                <w:rFonts w:ascii="Arial Unicode MS" w:eastAsia="Arial Unicode MS" w:hAnsi="Arial Unicode MS" w:cs="Arial Unicode MS"/>
                <w:color w:val="000000"/>
                <w:szCs w:val="20"/>
                <w:lang w:eastAsia="zh-CN"/>
              </w:rPr>
            </w:pPr>
            <w:r>
              <w:rPr>
                <w:color w:val="000000"/>
              </w:rPr>
              <w:t xml:space="preserve">資産減損損失（損失は</w:t>
            </w:r>
            <w:r>
              <w:rPr>
                <w:color w:val="000000"/>
                <w:rPrChange w:id="1852" w:author="Acer" w:date="2024-10-18T01:31:00Z" w16du:dateUtc="2024-10-17T17:31:00Z">
                  <w:rPr>
                    <w:rFonts w:eastAsia="Arial Unicode MS"/>
                    <w:color w:val="000000"/>
                    <w:szCs w:val="20"/>
                    <w:lang w:eastAsia="zh-CN"/>
                  </w:rPr>
                </w:rPrChange>
              </w:rPr>
              <w:t xml:space="preserve">「</w:t>
            </w:r>
            <w:r>
              <w:rPr>
                <w:color w:val="000000"/>
              </w:rPr>
              <w:t xml:space="preserve">－</w:t>
            </w:r>
            <w:r>
              <w:rPr>
                <w:color w:val="000000"/>
                <w:rPrChange w:id="1853" w:author="Acer" w:date="2024-10-18T01:31:00Z" w16du:dateUtc="2024-10-17T17:31:00Z">
                  <w:rPr>
                    <w:rFonts w:eastAsia="Arial Unicode MS"/>
                    <w:color w:val="000000"/>
                    <w:szCs w:val="20"/>
                    <w:lang w:eastAsia="zh-CN"/>
                  </w:rPr>
                </w:rPrChange>
              </w:rPr>
              <w:t xml:space="preserve">」</w:t>
            </w:r>
            <w:r>
              <w:rPr>
                <w:color w:val="000000"/>
              </w:rPr>
              <w:t xml:space="preserve">で記入）</w:t>
            </w:r>
          </w:p>
        </w:tc>
      </w:tr>
      <w:tr w:rsidR="005F4CE4" w:rsidRPr="001E6609" w14:paraId="71EA27C0" w14:textId="77777777" w:rsidTr="005F4CE4">
        <w:trPr>
          <w:trHeight w:val="300"/>
          <w:trPrChange w:id="1854"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855"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58E5DD09" w14:textId="2A8CFE31">
            <w:pPr>
              <w:rPr>
                <w:rFonts w:ascii="Arial Unicode MS" w:eastAsia="Arial Unicode MS" w:hAnsi="Arial Unicode MS" w:cs="Arial Unicode MS"/>
                <w:color w:val="000000"/>
                <w:szCs w:val="20"/>
                <w:lang w:eastAsia="zh-CN"/>
              </w:rPr>
            </w:pPr>
            <w:r>
              <w:rPr>
                <w:color w:val="000000"/>
              </w:rPr>
              <w:t xml:space="preserve">三</w:t>
            </w:r>
            <w:r>
              <w:rPr>
                <w:color w:val="000000"/>
                <w:rPrChange w:id="1856" w:author="Acer" w:date="2024-10-18T01:31:00Z" w16du:dateUtc="2024-10-17T17:31:00Z">
                  <w:rPr>
                    <w:rFonts w:ascii="Meiryo UI" w:eastAsia="Meiryo UI" w:hAnsi="Meiryo UI" w:cs="Arial Unicode MS" w:hint="eastAsia"/>
                    <w:color w:val="000000"/>
                    <w:szCs w:val="20"/>
                    <w:lang w:eastAsia="zh-CN"/>
                  </w:rPr>
                </w:rPrChange>
              </w:rPr>
              <w:t xml:space="preserve">、</w:t>
            </w:r>
            <w:r>
              <w:rPr>
                <w:color w:val="000000"/>
              </w:rPr>
              <w:t xml:space="preserve">営業利益（損失は</w:t>
            </w:r>
            <w:r>
              <w:rPr>
                <w:color w:val="000000"/>
                <w:rPrChange w:id="1859" w:author="Acer" w:date="2024-10-18T01:31:00Z" w16du:dateUtc="2024-10-17T17:31:00Z">
                  <w:rPr>
                    <w:rFonts w:eastAsia="Arial Unicode MS"/>
                    <w:color w:val="000000"/>
                    <w:szCs w:val="20"/>
                    <w:lang w:eastAsia="zh-CN"/>
                  </w:rPr>
                </w:rPrChange>
              </w:rPr>
              <w:t xml:space="preserve">「</w:t>
            </w:r>
            <w:r>
              <w:rPr>
                <w:color w:val="000000"/>
              </w:rPr>
              <w:t xml:space="preserve">－</w:t>
            </w:r>
            <w:r>
              <w:rPr>
                <w:color w:val="000000"/>
                <w:rPrChange w:id="1860" w:author="Acer" w:date="2024-10-18T01:31:00Z" w16du:dateUtc="2024-10-17T17:31:00Z">
                  <w:rPr>
                    <w:rFonts w:eastAsia="Arial Unicode MS"/>
                    <w:color w:val="000000"/>
                    <w:szCs w:val="20"/>
                    <w:lang w:eastAsia="zh-CN"/>
                  </w:rPr>
                </w:rPrChange>
              </w:rPr>
              <w:t xml:space="preserve">」</w:t>
            </w:r>
            <w:r>
              <w:rPr>
                <w:color w:val="000000"/>
              </w:rPr>
              <w:t xml:space="preserve">で記入）</w:t>
            </w:r>
          </w:p>
        </w:tc>
      </w:tr>
      <w:tr w:rsidR="005F4CE4" w:rsidRPr="001E6609" w14:paraId="0D2FD9D1" w14:textId="77777777" w:rsidTr="005F4CE4">
        <w:trPr>
          <w:trHeight w:val="300"/>
          <w:trPrChange w:id="1861"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862"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1373A715" w14:textId="5589EEED">
            <w:pPr>
              <w:rPr>
                <w:rFonts w:ascii="Arial Unicode MS" w:eastAsia="Arial Unicode MS" w:hAnsi="Arial Unicode MS" w:cs="Arial Unicode MS"/>
                <w:color w:val="000000"/>
                <w:szCs w:val="20"/>
                <w:lang w:eastAsia="zh-CN"/>
                <w:rPrChange w:id="1863" w:author="Acer" w:date="2024-10-18T01:31:00Z" w16du:dateUtc="2024-10-17T17:31:00Z">
                  <w:rPr>
                    <w:color w:val="000000"/>
                    <w:szCs w:val="20"/>
                    <w:lang w:eastAsia="zh-CN"/>
                  </w:rPr>
                </w:rPrChange>
              </w:rPr>
            </w:pPr>
            <w:r>
              <w:rPr>
                <w:color w:val="000000"/>
                <w:rPrChange w:id="1864" w:author="Acer" w:date="2024-10-18T01:31:00Z" w16du:dateUtc="2024-10-17T17:31:00Z">
                  <w:rPr>
                    <w:noProof/>
                    <w:color w:val="000000"/>
                    <w:szCs w:val="20"/>
                    <w:lang w:eastAsia="zh-CN"/>
                  </w:rPr>
                </w:rPrChange>
              </w:rPr>
              <w:t xml:space="preserve">2．</w:t>
            </w:r>
            <w:r>
              <w:rPr>
                <w:color w:val="000000"/>
              </w:rPr>
              <w:t xml:space="preserve">非継続事業による純利益（純損失は</w:t>
            </w:r>
            <w:r>
              <w:rPr>
                <w:color w:val="000000"/>
                <w:rPrChange w:id="1867" w:author="Acer" w:date="2024-10-18T01:31:00Z" w16du:dateUtc="2024-10-17T17:31:00Z">
                  <w:rPr>
                    <w:noProof/>
                    <w:color w:val="000000"/>
                    <w:szCs w:val="20"/>
                    <w:lang w:eastAsia="zh-CN"/>
                  </w:rPr>
                </w:rPrChange>
              </w:rPr>
              <w:t xml:space="preserve">「</w:t>
            </w:r>
            <w:r>
              <w:rPr>
                <w:color w:val="000000"/>
              </w:rPr>
              <w:t xml:space="preserve">一</w:t>
            </w:r>
            <w:r>
              <w:rPr>
                <w:color w:val="000000"/>
                <w:rPrChange w:id="1868" w:author="Acer" w:date="2024-10-18T01:31:00Z" w16du:dateUtc="2024-10-17T17:31:00Z">
                  <w:rPr>
                    <w:noProof/>
                    <w:color w:val="000000"/>
                    <w:szCs w:val="20"/>
                    <w:lang w:eastAsia="zh-CN"/>
                  </w:rPr>
                </w:rPrChange>
              </w:rPr>
              <w:t xml:space="preserve">」</w:t>
            </w:r>
            <w:r>
              <w:rPr>
                <w:color w:val="000000"/>
              </w:rPr>
              <w:t xml:space="preserve">号に記入）</w:t>
            </w:r>
          </w:p>
        </w:tc>
      </w:tr>
      <w:tr w:rsidR="005F4CE4" w:rsidRPr="001E6609" w14:paraId="5BE9C9C0" w14:textId="77777777" w:rsidTr="005F4CE4">
        <w:trPr>
          <w:trHeight w:val="300"/>
          <w:trPrChange w:id="1869"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870"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19843D3D" w14:textId="3F6EE0E0">
            <w:pPr>
              <w:rPr>
                <w:rFonts w:ascii="Arial Unicode MS" w:eastAsia="Arial Unicode MS" w:hAnsi="Arial Unicode MS" w:cs="Arial Unicode MS"/>
                <w:color w:val="000000"/>
                <w:szCs w:val="20"/>
                <w:lang w:eastAsia="zh-CN"/>
                <w:rPrChange w:id="1871" w:author="Acer" w:date="2024-10-18T01:31:00Z" w16du:dateUtc="2024-10-17T17:31:00Z">
                  <w:rPr>
                    <w:color w:val="000000"/>
                    <w:szCs w:val="20"/>
                    <w:lang w:eastAsia="zh-CN"/>
                  </w:rPr>
                </w:rPrChange>
              </w:rPr>
            </w:pPr>
            <w:r>
              <w:rPr>
                <w:color w:val="000000"/>
                <w:rPrChange w:id="1873" w:author="Acer" w:date="2024-10-18T01:31:00Z" w16du:dateUtc="2024-10-17T17:31:00Z">
                  <w:rPr>
                    <w:rFonts w:hint="eastAsia"/>
                    <w:noProof/>
                    <w:color w:val="000000"/>
                    <w:szCs w:val="20"/>
                    <w:lang w:eastAsia="zh-CN"/>
                  </w:rPr>
                </w:rPrChange>
              </w:rPr>
              <w:t xml:space="preserve">1．</w:t>
            </w:r>
            <w:r>
              <w:rPr>
                <w:color w:val="000000"/>
              </w:rPr>
              <w:t xml:space="preserve">親会社株主に帰属する純利益（純損失は</w:t>
            </w:r>
            <w:r>
              <w:rPr>
                <w:color w:val="000000"/>
                <w:rPrChange w:id="1876" w:author="Acer" w:date="2024-10-18T01:31:00Z" w16du:dateUtc="2024-10-17T17:31:00Z">
                  <w:rPr>
                    <w:noProof/>
                    <w:color w:val="000000"/>
                    <w:szCs w:val="20"/>
                    <w:lang w:eastAsia="zh-CN"/>
                  </w:rPr>
                </w:rPrChange>
              </w:rPr>
              <w:t xml:space="preserve">「</w:t>
            </w:r>
            <w:r>
              <w:rPr>
                <w:color w:val="000000"/>
              </w:rPr>
              <w:t xml:space="preserve">一</w:t>
            </w:r>
            <w:r>
              <w:rPr>
                <w:color w:val="000000"/>
                <w:rPrChange w:id="1877" w:author="Acer" w:date="2024-10-18T01:31:00Z" w16du:dateUtc="2024-10-17T17:31:00Z">
                  <w:rPr>
                    <w:noProof/>
                    <w:color w:val="000000"/>
                    <w:szCs w:val="20"/>
                    <w:lang w:eastAsia="zh-CN"/>
                  </w:rPr>
                </w:rPrChange>
              </w:rPr>
              <w:t xml:space="preserve">」</w:t>
            </w:r>
            <w:r>
              <w:rPr>
                <w:color w:val="000000"/>
              </w:rPr>
              <w:t xml:space="preserve">号に記入）</w:t>
            </w:r>
          </w:p>
        </w:tc>
      </w:tr>
      <w:tr w:rsidR="005F4CE4" w:rsidRPr="001E6609" w14:paraId="35BB950A" w14:textId="77777777" w:rsidTr="005F4CE4">
        <w:trPr>
          <w:trHeight w:val="300"/>
          <w:trPrChange w:id="1878"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879"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61E15137" w14:textId="6B5AC016">
            <w:pPr>
              <w:rPr>
                <w:rFonts w:ascii="Arial Unicode MS" w:eastAsia="Arial Unicode MS" w:hAnsi="Arial Unicode MS" w:cs="Arial Unicode MS"/>
                <w:color w:val="000000"/>
                <w:szCs w:val="20"/>
                <w:lang w:eastAsia="zh-CN"/>
              </w:rPr>
            </w:pPr>
            <w:r>
              <w:rPr>
                <w:color w:val="000000"/>
              </w:rPr>
              <w:t xml:space="preserve">六</w:t>
            </w:r>
            <w:r>
              <w:rPr>
                <w:color w:val="000000"/>
                <w:rPrChange w:id="1880" w:author="Acer" w:date="2024-10-18T01:31:00Z" w16du:dateUtc="2024-10-17T17:31:00Z">
                  <w:rPr>
                    <w:rFonts w:ascii="Meiryo UI" w:eastAsia="Meiryo UI" w:hAnsi="Meiryo UI" w:cs="Arial Unicode MS" w:hint="eastAsia"/>
                    <w:color w:val="000000"/>
                    <w:szCs w:val="20"/>
                    <w:lang w:eastAsia="zh-CN"/>
                  </w:rPr>
                </w:rPrChange>
              </w:rPr>
              <w:t xml:space="preserve">、</w:t>
            </w:r>
            <w:r>
              <w:rPr>
                <w:color w:val="000000"/>
              </w:rPr>
              <w:t xml:space="preserve">その他の包括利益の税引後純額</w:t>
            </w:r>
          </w:p>
        </w:tc>
      </w:tr>
      <w:tr w:rsidR="005F4CE4" w:rsidRPr="001E6609" w14:paraId="29810BD6" w14:textId="77777777" w:rsidTr="005F4CE4">
        <w:trPr>
          <w:trHeight w:val="300"/>
          <w:trPrChange w:id="1883"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884"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666481B1" w14:textId="477E4DA0">
            <w:pPr>
              <w:rPr>
                <w:rFonts w:ascii="Arial Unicode MS" w:eastAsia="Arial Unicode MS" w:hAnsi="Arial Unicode MS" w:cs="Arial Unicode MS"/>
                <w:color w:val="000000"/>
                <w:szCs w:val="20"/>
                <w:lang w:eastAsia="zh-CN"/>
              </w:rPr>
            </w:pPr>
            <w:r>
              <w:rPr>
                <w:color w:val="000000"/>
              </w:rPr>
              <w:t xml:space="preserve">（</w:t>
            </w:r>
            <w:r>
              <w:rPr>
                <w:color w:val="000000"/>
                <w:rPrChange w:id="1886" w:author="Acer" w:date="2024-10-18T01:31:00Z" w16du:dateUtc="2024-10-17T17:31:00Z">
                  <w:rPr>
                    <w:rFonts w:eastAsia="Arial Unicode MS" w:hint="eastAsia"/>
                    <w:color w:val="000000"/>
                    <w:szCs w:val="20"/>
                    <w:lang w:eastAsia="zh-CN"/>
                  </w:rPr>
                </w:rPrChange>
              </w:rPr>
              <w:t xml:space="preserve">一</w:t>
            </w:r>
            <w:r>
              <w:rPr>
                <w:color w:val="000000"/>
              </w:rPr>
              <w:t xml:space="preserve">）親会社所有者に帰属するその他の包括利益の税引後純額</w:t>
            </w:r>
          </w:p>
        </w:tc>
      </w:tr>
      <w:tr w:rsidR="005F4CE4" w:rsidRPr="001E6609" w14:paraId="23073EED" w14:textId="77777777" w:rsidTr="005F4CE4">
        <w:trPr>
          <w:trHeight w:val="300"/>
          <w:trPrChange w:id="1891"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892"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3296CC88" w14:textId="1D51B33D">
            <w:pPr>
              <w:rPr>
                <w:rFonts w:ascii="Arial Unicode MS" w:eastAsia="Arial Unicode MS" w:hAnsi="Arial Unicode MS" w:cs="Arial Unicode MS"/>
                <w:color w:val="000000"/>
                <w:szCs w:val="20"/>
                <w:lang w:eastAsia="zh-CN"/>
              </w:rPr>
            </w:pPr>
            <w:r>
              <w:rPr>
                <w:color w:val="000000"/>
              </w:rPr>
              <w:t xml:space="preserve">（</w:t>
            </w:r>
            <w:r>
              <w:rPr>
                <w:color w:val="000000"/>
                <w:rPrChange w:id="1893" w:author="Acer" w:date="2024-10-18T01:31:00Z" w16du:dateUtc="2024-10-17T17:31:00Z">
                  <w:rPr>
                    <w:rFonts w:eastAsia="Arial Unicode MS"/>
                    <w:color w:val="000000"/>
                    <w:szCs w:val="20"/>
                    <w:lang w:eastAsia="zh-CN"/>
                  </w:rPr>
                </w:rPrChange>
              </w:rPr>
              <w:t xml:space="preserve">2</w:t>
            </w:r>
            <w:r>
              <w:rPr>
                <w:color w:val="000000"/>
              </w:rPr>
              <w:t xml:space="preserve">）持分法適用会社における損益に振り替えられないその他の包括利益</w:t>
            </w:r>
          </w:p>
        </w:tc>
      </w:tr>
      <w:tr w:rsidR="005F4CE4" w:rsidRPr="001E6609" w14:paraId="21DE9078" w14:textId="77777777" w:rsidTr="005F4CE4">
        <w:trPr>
          <w:trHeight w:val="300"/>
          <w:trPrChange w:id="1898"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899"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43515384" w14:textId="74AFD931">
            <w:pPr>
              <w:rPr>
                <w:rFonts w:ascii="Arial Unicode MS" w:eastAsia="Arial Unicode MS" w:hAnsi="Arial Unicode MS" w:cs="Arial Unicode MS"/>
                <w:color w:val="000000"/>
                <w:szCs w:val="20"/>
                <w:lang w:eastAsia="zh-CN"/>
                <w:rPrChange w:id="1900" w:author="Acer" w:date="2024-10-18T01:31:00Z" w16du:dateUtc="2024-10-17T17:31:00Z">
                  <w:rPr>
                    <w:color w:val="000000"/>
                    <w:szCs w:val="20"/>
                    <w:lang w:eastAsia="zh-CN"/>
                  </w:rPr>
                </w:rPrChange>
              </w:rPr>
            </w:pPr>
            <w:r>
              <w:rPr>
                <w:color w:val="000000"/>
                <w:rPrChange w:id="1901" w:author="Acer" w:date="2024-10-18T01:31:00Z" w16du:dateUtc="2024-10-17T17:31:00Z">
                  <w:rPr>
                    <w:noProof/>
                    <w:color w:val="000000"/>
                    <w:szCs w:val="20"/>
                    <w:lang w:eastAsia="zh-CN"/>
                  </w:rPr>
                </w:rPrChange>
              </w:rPr>
              <w:t xml:space="preserve">2.</w:t>
            </w:r>
            <w:r>
              <w:rPr>
                <w:color w:val="000000"/>
              </w:rPr>
              <w:t xml:space="preserve">損益に再分類されるその他の包括利益</w:t>
            </w:r>
          </w:p>
        </w:tc>
      </w:tr>
      <w:tr w:rsidR="005F4CE4" w:rsidRPr="001E6609" w14:paraId="0A7A0387" w14:textId="77777777" w:rsidTr="005F4CE4">
        <w:trPr>
          <w:trHeight w:val="300"/>
          <w:trPrChange w:id="1904"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905"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5E9C8069" w14:textId="783F45F5">
            <w:pPr>
              <w:rPr>
                <w:rFonts w:ascii="Arial Unicode MS" w:eastAsia="Arial Unicode MS" w:hAnsi="Arial Unicode MS" w:cs="Arial Unicode MS"/>
                <w:color w:val="000000"/>
                <w:szCs w:val="20"/>
                <w:lang w:eastAsia="zh-CN"/>
              </w:rPr>
            </w:pPr>
            <w:r>
              <w:rPr>
                <w:color w:val="000000"/>
              </w:rPr>
              <w:t xml:space="preserve">（</w:t>
            </w:r>
            <w:r>
              <w:rPr>
                <w:color w:val="000000"/>
                <w:rPrChange w:id="1906" w:author="Acer" w:date="2024-10-18T01:31:00Z" w16du:dateUtc="2024-10-17T17:31:00Z">
                  <w:rPr>
                    <w:rFonts w:eastAsia="Arial Unicode MS"/>
                    <w:color w:val="000000"/>
                    <w:szCs w:val="20"/>
                    <w:lang w:eastAsia="zh-CN"/>
                  </w:rPr>
                </w:rPrChange>
              </w:rPr>
              <w:t xml:space="preserve">2</w:t>
            </w:r>
            <w:r>
              <w:rPr>
                <w:color w:val="000000"/>
              </w:rPr>
              <w:t xml:space="preserve">）売却可能金融資産の公正価値変動損益</w:t>
            </w:r>
          </w:p>
        </w:tc>
      </w:tr>
      <w:tr w:rsidR="005F4CE4" w:rsidRPr="001E6609" w14:paraId="241ED2A1" w14:textId="77777777" w:rsidTr="005F4CE4">
        <w:trPr>
          <w:trHeight w:val="300"/>
          <w:trPrChange w:id="1909"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910"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63BC5901" w14:textId="77777777">
            <w:pPr>
              <w:rPr>
                <w:rFonts w:ascii="Arial Unicode MS" w:eastAsia="Arial Unicode MS" w:hAnsi="Arial Unicode MS" w:cs="Arial Unicode MS"/>
                <w:color w:val="000000"/>
                <w:szCs w:val="20"/>
                <w:lang w:eastAsia="zh-CN"/>
              </w:rPr>
            </w:pPr>
            <w:r>
              <w:rPr>
                <w:color w:val="000000"/>
              </w:rPr>
              <w:t xml:space="preserve">（</w:t>
            </w:r>
            <w:r>
              <w:rPr>
                <w:color w:val="000000"/>
                <w:rPrChange w:id="1911" w:author="Acer" w:date="2024-10-18T01:31:00Z" w16du:dateUtc="2024-10-17T17:31:00Z">
                  <w:rPr>
                    <w:rFonts w:eastAsia="Arial Unicode MS"/>
                    <w:color w:val="000000"/>
                    <w:szCs w:val="20"/>
                    <w:lang w:eastAsia="zh-CN"/>
                  </w:rPr>
                </w:rPrChange>
              </w:rPr>
              <w:t xml:space="preserve">4</w:t>
            </w:r>
            <w:r>
              <w:rPr>
                <w:color w:val="000000"/>
              </w:rPr>
              <w:t xml:space="preserve">）キャッシュフロー・ヘッジ準備金（キャッシュフロー・ヘッジ損益の有効部分）</w:t>
            </w:r>
          </w:p>
        </w:tc>
      </w:tr>
      <w:tr w:rsidR="005F4CE4" w:rsidRPr="001E6609" w14:paraId="3336CB16" w14:textId="77777777" w:rsidTr="005F4CE4">
        <w:trPr>
          <w:trHeight w:val="300"/>
          <w:trPrChange w:id="1912"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913"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3BFE88EF" w14:textId="45442ABF">
            <w:pPr>
              <w:rPr>
                <w:rFonts w:ascii="Arial Unicode MS" w:eastAsia="Arial Unicode MS" w:hAnsi="Arial Unicode MS" w:cs="Arial Unicode MS"/>
                <w:color w:val="000000"/>
                <w:szCs w:val="20"/>
                <w:lang w:eastAsia="zh-CN"/>
              </w:rPr>
            </w:pPr>
            <w:r>
              <w:rPr>
                <w:color w:val="000000"/>
              </w:rPr>
              <w:t xml:space="preserve">（二）少数株主に帰属するその他の包括利益の税引後純額</w:t>
            </w:r>
          </w:p>
        </w:tc>
      </w:tr>
      <w:tr w:rsidR="005F4CE4" w:rsidRPr="001E6609" w14:paraId="629AFCFA" w14:textId="77777777" w:rsidTr="005F4CE4">
        <w:trPr>
          <w:trHeight w:val="300"/>
          <w:trPrChange w:id="1918"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919"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70F17924" w14:textId="14A1FF16">
            <w:pPr>
              <w:rPr>
                <w:rFonts w:ascii="Arial Unicode MS" w:eastAsia="Arial Unicode MS" w:hAnsi="Arial Unicode MS" w:cs="Arial Unicode MS"/>
                <w:color w:val="000000"/>
                <w:szCs w:val="20"/>
                <w:lang w:eastAsia="zh-CN"/>
              </w:rPr>
            </w:pPr>
            <w:r>
              <w:rPr>
                <w:color w:val="000000"/>
              </w:rPr>
              <w:t xml:space="preserve">七</w:t>
            </w:r>
            <w:r>
              <w:rPr>
                <w:color w:val="000000"/>
                <w:rPrChange w:id="1920" w:author="Acer" w:date="2024-10-18T01:31:00Z" w16du:dateUtc="2024-10-17T17:31:00Z">
                  <w:rPr>
                    <w:rFonts w:ascii="Meiryo UI" w:eastAsia="Meiryo UI" w:hAnsi="Meiryo UI" w:cs="Arial Unicode MS" w:hint="eastAsia"/>
                    <w:color w:val="000000"/>
                    <w:szCs w:val="20"/>
                  </w:rPr>
                </w:rPrChange>
              </w:rPr>
              <w:t xml:space="preserve">、</w:t>
            </w:r>
            <w:r>
              <w:rPr>
                <w:color w:val="000000"/>
              </w:rPr>
              <w:t xml:space="preserve">包括利益合計額</w:t>
            </w:r>
          </w:p>
        </w:tc>
      </w:tr>
      <w:tr w:rsidR="005F4CE4" w:rsidRPr="001E6609" w14:paraId="3E252F08" w14:textId="77777777" w:rsidTr="005F4CE4">
        <w:trPr>
          <w:trHeight w:val="300"/>
          <w:trPrChange w:id="1924"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925"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519B7EF6" w14:textId="5463F83B">
            <w:pPr>
              <w:rPr>
                <w:rFonts w:ascii="Arial Unicode MS" w:eastAsia="Arial Unicode MS" w:hAnsi="Arial Unicode MS" w:cs="Arial Unicode MS"/>
                <w:color w:val="000000"/>
                <w:szCs w:val="20"/>
                <w:lang w:eastAsia="zh-CN"/>
              </w:rPr>
            </w:pPr>
            <w:r>
              <w:rPr>
                <w:color w:val="000000"/>
              </w:rPr>
              <w:t xml:space="preserve">(</w:t>
            </w:r>
            <w:r>
              <w:rPr>
                <w:color w:val="000000"/>
                <w:rPrChange w:id="1927" w:author="Acer" w:date="2024-10-18T01:31:00Z" w16du:dateUtc="2024-10-17T17:31:00Z">
                  <w:rPr>
                    <w:rFonts w:eastAsia="Arial Unicode MS" w:hint="eastAsia"/>
                    <w:color w:val="000000"/>
                    <w:szCs w:val="20"/>
                    <w:lang w:eastAsia="zh-CN"/>
                  </w:rPr>
                </w:rPrChange>
              </w:rPr>
              <w:t xml:space="preserve">1</w:t>
            </w:r>
            <w:r>
              <w:rPr>
                <w:color w:val="000000"/>
              </w:rPr>
              <w:t xml:space="preserve">)親会社所有者に帰属する包括利益合計額</w:t>
            </w:r>
          </w:p>
        </w:tc>
      </w:tr>
      <w:tr w:rsidR="005F4CE4" w:rsidRPr="001E6609" w14:paraId="02EC8552" w14:textId="77777777" w:rsidTr="005F4CE4">
        <w:trPr>
          <w:trHeight w:val="300"/>
          <w:trPrChange w:id="1932"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933"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527290C5" w14:textId="39DD471C">
            <w:pPr>
              <w:rPr>
                <w:rFonts w:ascii="Arial Unicode MS" w:eastAsia="Arial Unicode MS" w:hAnsi="Arial Unicode MS" w:cs="Arial Unicode MS"/>
                <w:color w:val="000000"/>
                <w:szCs w:val="20"/>
                <w:lang w:eastAsia="zh-CN"/>
              </w:rPr>
            </w:pPr>
            <w:r>
              <w:rPr>
                <w:color w:val="000000"/>
              </w:rPr>
              <w:t xml:space="preserve">(2)非支配株主に帰属する包括利益合計額</w:t>
            </w:r>
          </w:p>
        </w:tc>
      </w:tr>
      <w:tr w:rsidR="005F4CE4" w:rsidRPr="001E6609" w14:paraId="166B3C72" w14:textId="77777777" w:rsidTr="005F4CE4">
        <w:trPr>
          <w:trHeight w:val="300"/>
          <w:trPrChange w:id="1936"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937"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4DAF979A" w14:textId="0DE2B9C2">
            <w:pPr>
              <w:rPr>
                <w:rFonts w:ascii="Arial Unicode MS" w:eastAsia="Arial Unicode MS" w:hAnsi="Arial Unicode MS" w:cs="Arial Unicode MS"/>
                <w:color w:val="000000"/>
                <w:szCs w:val="20"/>
                <w:lang w:eastAsia="zh-CN"/>
              </w:rPr>
            </w:pPr>
            <w:r>
              <w:rPr>
                <w:color w:val="000000"/>
              </w:rPr>
              <w:t xml:space="preserve">八</w:t>
            </w:r>
            <w:r>
              <w:rPr>
                <w:color w:val="000000"/>
                <w:rPrChange w:id="1938" w:author="Acer" w:date="2024-10-18T01:31:00Z" w16du:dateUtc="2024-10-17T17:31:00Z">
                  <w:rPr>
                    <w:rFonts w:ascii="Meiryo UI" w:eastAsia="Meiryo UI" w:hAnsi="Meiryo UI" w:cs="Arial Unicode MS" w:hint="eastAsia"/>
                    <w:color w:val="000000"/>
                    <w:szCs w:val="20"/>
                  </w:rPr>
                </w:rPrChange>
              </w:rPr>
              <w:t xml:space="preserve">、</w:t>
            </w:r>
            <w:r>
              <w:rPr>
                <w:color w:val="000000"/>
              </w:rPr>
              <w:t xml:space="preserve">1株当たり利益</w:t>
            </w:r>
          </w:p>
        </w:tc>
      </w:tr>
      <w:tr w:rsidR="005F4CE4" w:rsidRPr="001E6609" w14:paraId="081CDEF4" w14:textId="77777777" w:rsidTr="005F4CE4">
        <w:trPr>
          <w:trHeight w:val="300"/>
          <w:trPrChange w:id="1941"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942"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6AC719A5" w14:textId="655D863F">
            <w:pPr>
              <w:rPr>
                <w:rFonts w:ascii="Arial Unicode MS" w:eastAsia="Arial Unicode MS" w:hAnsi="Arial Unicode MS" w:cs="Arial Unicode MS"/>
                <w:color w:val="000000"/>
                <w:szCs w:val="20"/>
                <w:lang w:eastAsia="zh-CN"/>
              </w:rPr>
            </w:pPr>
            <w:r>
              <w:rPr>
                <w:color w:val="000000"/>
              </w:rPr>
              <w:t xml:space="preserve">(1)基本的1株当たり利益(元</w:t>
            </w:r>
            <w:r>
              <w:rPr>
                <w:color w:val="000000"/>
                <w:rPrChange w:id="1945" w:author="Acer" w:date="2024-10-18T01:31:00Z" w16du:dateUtc="2024-10-17T17:31:00Z">
                  <w:rPr>
                    <w:rFonts w:eastAsia="Arial Unicode MS"/>
                    <w:color w:val="000000"/>
                    <w:szCs w:val="20"/>
                  </w:rPr>
                </w:rPrChange>
              </w:rPr>
              <w:t xml:space="preserve">/</w:t>
            </w:r>
            <w:r>
              <w:rPr>
                <w:color w:val="000000"/>
              </w:rPr>
              <w:t xml:space="preserve">株)</w:t>
            </w:r>
          </w:p>
        </w:tc>
      </w:tr>
      <w:tr w:rsidR="005F4CE4" w:rsidRPr="001E6609" w14:paraId="453D8BF9" w14:textId="77777777" w:rsidTr="005F4CE4">
        <w:trPr>
          <w:trHeight w:val="300"/>
          <w:trPrChange w:id="1946"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947"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1D62C9C7" w14:textId="23C3F620">
            <w:pPr>
              <w:rPr>
                <w:rFonts w:ascii="Arial Unicode MS" w:eastAsia="Arial Unicode MS" w:hAnsi="Arial Unicode MS" w:cs="Arial Unicode MS"/>
                <w:color w:val="000000"/>
                <w:szCs w:val="20"/>
                <w:lang w:eastAsia="zh-CN"/>
                <w:rPrChange w:id="1948" w:author="Acer" w:date="2024-10-18T01:31:00Z" w16du:dateUtc="2024-10-17T17:31:00Z">
                  <w:rPr>
                    <w:color w:val="000000"/>
                    <w:szCs w:val="20"/>
                  </w:rPr>
                </w:rPrChange>
              </w:rPr>
            </w:pPr>
            <w:r>
              <w:rPr>
                <w:color w:val="000000"/>
                <w:rPrChange w:id="1949" w:author="Acer" w:date="2024-10-18T01:31:00Z" w16du:dateUtc="2024-10-17T17:31:00Z">
                  <w:rPr>
                    <w:noProof/>
                    <w:color w:val="000000"/>
                    <w:szCs w:val="20"/>
                  </w:rPr>
                </w:rPrChange>
              </w:rPr>
              <w:t xml:space="preserve">(1)</w:t>
            </w:r>
            <w:r>
              <w:rPr>
                <w:color w:val="000000"/>
              </w:rPr>
              <w:t xml:space="preserve">営業収益と営業費用</w:t>
            </w:r>
          </w:p>
        </w:tc>
      </w:tr>
      <w:tr w:rsidR="005F4CE4" w:rsidRPr="001E6609" w14:paraId="39A192B7" w14:textId="77777777" w:rsidTr="005F4CE4">
        <w:trPr>
          <w:trHeight w:val="300"/>
          <w:trPrChange w:id="1952"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953"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72BD806A" w14:textId="77777777">
            <w:pPr>
              <w:rPr>
                <w:rFonts w:ascii="Arial Unicode MS" w:eastAsia="Arial Unicode MS" w:hAnsi="Arial Unicode MS" w:cs="Arial Unicode MS"/>
                <w:color w:val="000000"/>
                <w:szCs w:val="20"/>
                <w:lang w:eastAsia="zh-CN"/>
              </w:rPr>
            </w:pPr>
            <w:r>
              <w:rPr>
                <w:color w:val="000000"/>
              </w:rPr>
              <w:t xml:space="preserve">連結キャッシュフロー計算書</w:t>
            </w:r>
          </w:p>
        </w:tc>
      </w:tr>
      <w:tr w:rsidR="005F4CE4" w:rsidRPr="001E6609" w14:paraId="5C43C4D5" w14:textId="77777777" w:rsidTr="005F4CE4">
        <w:trPr>
          <w:trHeight w:val="300"/>
          <w:trPrChange w:id="1954"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955"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66A50F69" w14:textId="35EB42DC">
            <w:pPr>
              <w:rPr>
                <w:rFonts w:ascii="Arial Unicode MS" w:eastAsia="Arial Unicode MS" w:hAnsi="Arial Unicode MS" w:cs="Arial Unicode MS"/>
                <w:color w:val="000000"/>
                <w:szCs w:val="20"/>
                <w:lang w:eastAsia="zh-CN"/>
              </w:rPr>
            </w:pPr>
            <w:r>
              <w:rPr>
                <w:color w:val="000000"/>
              </w:rPr>
              <w:t xml:space="preserve">投資回収による現金収入</w:t>
            </w:r>
          </w:p>
        </w:tc>
      </w:tr>
      <w:tr w:rsidR="005F4CE4" w:rsidRPr="001E6609" w14:paraId="1DB84983" w14:textId="77777777" w:rsidTr="005F4CE4">
        <w:trPr>
          <w:trHeight w:val="300"/>
          <w:trPrChange w:id="1958"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959"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555FE0ED" w14:textId="4CDB346B">
            <w:pPr>
              <w:rPr>
                <w:rFonts w:ascii="Arial Unicode MS" w:eastAsia="Arial Unicode MS" w:hAnsi="Arial Unicode MS" w:cs="Arial Unicode MS"/>
                <w:color w:val="000000"/>
                <w:szCs w:val="20"/>
                <w:lang w:eastAsia="zh-CN"/>
              </w:rPr>
            </w:pPr>
            <w:r>
              <w:rPr>
                <w:color w:val="000000"/>
              </w:rPr>
              <w:t xml:space="preserve">投資収益による現金収入</w:t>
            </w:r>
          </w:p>
        </w:tc>
      </w:tr>
      <w:tr w:rsidR="005F4CE4" w:rsidRPr="001E6609" w14:paraId="303D9701" w14:textId="77777777" w:rsidTr="005F4CE4">
        <w:trPr>
          <w:trHeight w:val="300"/>
          <w:trPrChange w:id="1962"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963"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1FBA308E" w14:textId="6865F4B5">
            <w:pPr>
              <w:rPr>
                <w:rFonts w:ascii="Arial Unicode MS" w:eastAsia="Arial Unicode MS" w:hAnsi="Arial Unicode MS" w:cs="Arial Unicode MS"/>
                <w:color w:val="000000"/>
                <w:szCs w:val="20"/>
                <w:lang w:eastAsia="zh-CN"/>
              </w:rPr>
            </w:pPr>
            <w:r>
              <w:rPr>
                <w:color w:val="000000"/>
              </w:rPr>
              <w:t xml:space="preserve">固定資産</w:t>
            </w:r>
            <w:r>
              <w:rPr>
                <w:color w:val="000000"/>
                <w:rPrChange w:id="1964" w:author="Acer" w:date="2024-10-18T01:31:00Z" w16du:dateUtc="2024-10-17T17:31:00Z">
                  <w:rPr>
                    <w:rFonts w:ascii="Meiryo UI" w:eastAsia="Meiryo UI" w:hAnsi="Meiryo UI" w:cs="Arial Unicode MS" w:hint="eastAsia"/>
                    <w:color w:val="000000"/>
                    <w:szCs w:val="20"/>
                    <w:lang w:eastAsia="zh-CN"/>
                  </w:rPr>
                </w:rPrChange>
              </w:rPr>
              <w:t xml:space="preserve">、</w:t>
            </w:r>
            <w:r>
              <w:rPr>
                <w:color w:val="000000"/>
              </w:rPr>
              <w:t xml:space="preserve">無形資産およびその他の長期資産の処分による現金純収入</w:t>
            </w:r>
          </w:p>
        </w:tc>
      </w:tr>
      <w:tr w:rsidR="005F4CE4" w:rsidRPr="001E6609" w14:paraId="53A6C731" w14:textId="77777777" w:rsidTr="005F4CE4">
        <w:trPr>
          <w:trHeight w:val="300"/>
          <w:trPrChange w:id="1967"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968"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5B4B921A" w14:textId="70A3128E">
            <w:pPr>
              <w:rPr>
                <w:rFonts w:ascii="Arial Unicode MS" w:eastAsia="Arial Unicode MS" w:hAnsi="Arial Unicode MS" w:cs="Arial Unicode MS"/>
                <w:color w:val="000000"/>
                <w:szCs w:val="20"/>
                <w:lang w:eastAsia="zh-CN"/>
              </w:rPr>
            </w:pPr>
            <w:r>
              <w:rPr>
                <w:color w:val="000000"/>
              </w:rPr>
              <w:t xml:space="preserve">子会社およびその他の事業単位の処分による現金純収入</w:t>
            </w:r>
          </w:p>
        </w:tc>
      </w:tr>
      <w:tr w:rsidR="005F4CE4" w:rsidRPr="001E6609" w14:paraId="768E89FD" w14:textId="77777777" w:rsidTr="005F4CE4">
        <w:trPr>
          <w:trHeight w:val="300"/>
          <w:trPrChange w:id="1971"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972"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3892F1C5" w14:textId="0E992617">
            <w:pPr>
              <w:rPr>
                <w:rFonts w:ascii="Arial Unicode MS" w:eastAsia="Arial Unicode MS" w:hAnsi="Arial Unicode MS" w:cs="Arial Unicode MS"/>
                <w:color w:val="000000"/>
                <w:szCs w:val="20"/>
                <w:lang w:eastAsia="zh-CN"/>
              </w:rPr>
            </w:pPr>
            <w:r>
              <w:rPr>
                <w:color w:val="000000"/>
              </w:rPr>
              <w:t xml:space="preserve">投資活動に関連するその他の現金収入</w:t>
            </w:r>
          </w:p>
        </w:tc>
      </w:tr>
      <w:tr w:rsidR="005F4CE4" w:rsidRPr="001E6609" w14:paraId="28BCB90F" w14:textId="77777777" w:rsidTr="005F4CE4">
        <w:trPr>
          <w:trHeight w:val="300"/>
          <w:trPrChange w:id="1975"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976"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135ABD49" w14:textId="5153C230">
            <w:pPr>
              <w:rPr>
                <w:rFonts w:ascii="Arial Unicode MS" w:eastAsia="Arial Unicode MS" w:hAnsi="Arial Unicode MS" w:cs="Arial Unicode MS"/>
                <w:color w:val="000000"/>
                <w:szCs w:val="20"/>
                <w:lang w:eastAsia="zh-CN"/>
              </w:rPr>
            </w:pPr>
            <w:r>
              <w:rPr>
                <w:color w:val="000000"/>
              </w:rPr>
              <w:t xml:space="preserve">投資活動による現金流出小計</w:t>
            </w:r>
          </w:p>
        </w:tc>
      </w:tr>
      <w:tr w:rsidR="005F4CE4" w:rsidRPr="001E6609" w14:paraId="6E301DCF" w14:textId="77777777" w:rsidTr="005F4CE4">
        <w:trPr>
          <w:trHeight w:val="300"/>
          <w:trPrChange w:id="1979"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980"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02FE363A" w14:textId="2E582882">
            <w:pPr>
              <w:rPr>
                <w:rFonts w:ascii="Arial Unicode MS" w:eastAsia="Arial Unicode MS" w:hAnsi="Arial Unicode MS" w:cs="Arial Unicode MS"/>
                <w:color w:val="000000"/>
                <w:szCs w:val="20"/>
                <w:lang w:eastAsia="zh-CN"/>
              </w:rPr>
            </w:pPr>
            <w:r>
              <w:rPr>
                <w:color w:val="000000"/>
              </w:rPr>
              <w:t xml:space="preserve">三</w:t>
            </w:r>
            <w:r>
              <w:rPr>
                <w:color w:val="000000"/>
                <w:rPrChange w:id="1981" w:author="Acer" w:date="2024-10-18T01:31:00Z" w16du:dateUtc="2024-10-17T17:31:00Z">
                  <w:rPr>
                    <w:rFonts w:ascii="Meiryo UI" w:eastAsia="Meiryo UI" w:hAnsi="Meiryo UI" w:cs="Arial Unicode MS" w:hint="eastAsia"/>
                    <w:color w:val="000000"/>
                    <w:szCs w:val="20"/>
                    <w:lang w:eastAsia="zh-CN"/>
                  </w:rPr>
                </w:rPrChange>
              </w:rPr>
              <w:t xml:space="preserve">、</w:t>
            </w:r>
            <w:r>
              <w:rPr>
                <w:color w:val="000000"/>
              </w:rPr>
              <w:t xml:space="preserve">財務活動によるキャッシュ・フロー</w:t>
            </w:r>
            <w:r>
              <w:rPr>
                <w:color w:val="000000"/>
                <w:rPrChange w:id="1985" w:author="Acer" w:date="2024-10-18T01:31:00Z" w16du:dateUtc="2024-10-17T17:31:00Z">
                  <w:rPr>
                    <w:rFonts w:eastAsia="Arial Unicode MS" w:hint="eastAsia"/>
                    <w:color w:val="000000"/>
                    <w:szCs w:val="20"/>
                    <w:lang w:eastAsia="zh-CN"/>
                  </w:rPr>
                </w:rPrChange>
              </w:rPr>
              <w:t xml:space="preserve">：</w:t>
            </w:r>
          </w:p>
        </w:tc>
      </w:tr>
      <w:tr w:rsidR="005F4CE4" w:rsidRPr="001E6609" w14:paraId="6C0BFDCC" w14:textId="77777777" w:rsidTr="005F4CE4">
        <w:trPr>
          <w:trHeight w:val="300"/>
          <w:trPrChange w:id="1988" w:author="Acer" w:date="2024-10-18T01:32:00Z" w16du:dateUtc="2024-10-17T17:32:00Z">
            <w:trPr>
              <w:gridAfter w:val="0"/>
              <w:trHeight w:val="300"/>
            </w:trPr>
          </w:trPrChange>
        </w:trPr>
        <w:tc>
          <w:tcPr>
            <w:tcW w:w="7476" w:type="dxa"/>
            <w:tcBorders>
              <w:top w:val="nil"/>
              <w:left w:val="nil"/>
              <w:bottom w:val="nil"/>
              <w:right w:val="single" w:sz="8" w:space="0" w:color="000000"/>
            </w:tcBorders>
            <w:shd w:val="clear" w:color="000000" w:fill="F2F2F2"/>
            <w:vAlign w:val="center"/>
            <w:hideMark/>
            <w:tcPrChange w:id="1989" w:author="Acer" w:date="2024-10-18T01:32:00Z" w16du:dateUtc="2024-10-17T17:32:00Z">
              <w:tcPr>
                <w:tcW w:w="7476" w:type="dxa"/>
                <w:gridSpan w:val="2"/>
                <w:tcBorders>
                  <w:top w:val="nil"/>
                  <w:left w:val="nil"/>
                  <w:bottom w:val="nil"/>
                  <w:right w:val="single" w:sz="8" w:space="0" w:color="000000"/>
                </w:tcBorders>
                <w:shd w:val="clear" w:color="000000" w:fill="F2F2F2"/>
                <w:vAlign w:val="center"/>
                <w:hideMark/>
              </w:tcPr>
            </w:tcPrChange>
          </w:tcPr>
          <w:p w14:paraId="2E9A9C15" w14:textId="0153A659">
            <w:pPr>
              <w:rPr>
                <w:rFonts w:ascii="Arial Unicode MS" w:eastAsia="Arial Unicode MS" w:hAnsi="Arial Unicode MS" w:cs="Arial Unicode MS"/>
                <w:color w:val="000000"/>
                <w:szCs w:val="20"/>
                <w:lang w:eastAsia="zh-CN"/>
              </w:rPr>
            </w:pPr>
            <w:r>
              <w:rPr>
                <w:color w:val="000000"/>
              </w:rPr>
              <w:t xml:space="preserve">財務活動による現金流入小計</w:t>
            </w:r>
          </w:p>
        </w:tc>
      </w:tr>
      <w:tr w:rsidR="005F4CE4" w:rsidRPr="001E6609" w14:paraId="1EC57407" w14:textId="77777777" w:rsidTr="005F4CE4">
        <w:trPr>
          <w:trHeight w:val="300"/>
          <w:trPrChange w:id="1992" w:author="Acer" w:date="2024-10-18T01:32:00Z" w16du:dateUtc="2024-10-17T17:32:00Z">
            <w:trPr>
              <w:gridAfter w:val="0"/>
              <w:trHeight w:val="300"/>
            </w:trPr>
          </w:trPrChange>
        </w:trPr>
        <w:tc>
          <w:tcPr>
            <w:tcW w:w="7476" w:type="dxa"/>
            <w:tcBorders>
              <w:top w:val="nil"/>
              <w:left w:val="nil"/>
              <w:bottom w:val="single" w:sz="8" w:space="0" w:color="000000"/>
              <w:right w:val="single" w:sz="8" w:space="0" w:color="000000"/>
            </w:tcBorders>
            <w:shd w:val="clear" w:color="000000" w:fill="F2F2F2"/>
            <w:vAlign w:val="center"/>
            <w:hideMark/>
            <w:tcPrChange w:id="1993" w:author="Acer" w:date="2024-10-18T01:32:00Z" w16du:dateUtc="2024-10-17T17:32:00Z">
              <w:tcPr>
                <w:tcW w:w="7476" w:type="dxa"/>
                <w:gridSpan w:val="2"/>
                <w:tcBorders>
                  <w:top w:val="nil"/>
                  <w:left w:val="nil"/>
                  <w:bottom w:val="single" w:sz="8" w:space="0" w:color="000000"/>
                  <w:right w:val="single" w:sz="8" w:space="0" w:color="000000"/>
                </w:tcBorders>
                <w:shd w:val="clear" w:color="000000" w:fill="F2F2F2"/>
                <w:vAlign w:val="center"/>
                <w:hideMark/>
              </w:tcPr>
            </w:tcPrChange>
          </w:tcPr>
          <w:p w14:paraId="5ECF373A" w14:textId="730B40B1">
            <w:pPr>
              <w:rPr>
                <w:rFonts w:ascii="Arial Unicode MS" w:eastAsia="Arial Unicode MS" w:hAnsi="Arial Unicode MS" w:cs="Arial Unicode MS"/>
                <w:color w:val="000000"/>
                <w:szCs w:val="20"/>
                <w:lang w:eastAsia="zh-CN"/>
              </w:rPr>
            </w:pPr>
            <w:r>
              <w:rPr>
                <w:color w:val="000000"/>
              </w:rPr>
              <w:t xml:space="preserve">財務活動によるキャッシュ・フロー純額</w:t>
            </w:r>
          </w:p>
        </w:tc>
      </w:tr>
      <w:bookmarkEnd w:id="9"/>
    </w:tbl>
    <w:p w14:paraId="1800F362" w14:textId="77777777"/>
    <w:sectPr w:rsidR="001E6609" w:rsidSect="00CA7D18">
      <w:pgSz w:w="16838" w:h="11906" w:orient="landscape"/>
      <w:pgMar w:top="720" w:right="720" w:bottom="720" w:left="720" w:header="708" w:footer="708" w:gutter="0"/>
      <w:cols w:space="708"/>
      <w:docGrid w:linePitch="360"/>
    </w:sectPr>
  </w:body>
</w:document>
</file>

<file path=word/endnotes.xml><?xml version="1.0" encoding="utf-8"?>
<w:endnote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B2E200" w14:textId="77777777">
      <w:r>
        <w:separator/>
      </w:r>
    </w:p>
  </w:endnote>
  <w:endnote w:type="continuationSeparator" w:id="0">
    <w:p w14:paraId="0B33129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00"/>
    <w:family w:val="swiss"/>
    <w:pitch w:val="variable"/>
    <w:sig w:usb0="E1002EFF" w:usb1="C000605B" w:usb2="00000029" w:usb3="00000000" w:csb0="000101FF" w:csb1="00000000"/>
  </w:font>
  <w:font w:name="等线">
    <w:altName w:val="|¨¬¡§¡§??"/>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Meiryo UI">
    <w:panose1 w:val="020B0604030504040204"/>
    <w:charset w:val="80"/>
    <w:family w:val="swiss"/>
    <w:pitch w:val="variable"/>
    <w:sig w:usb0="E00002FF" w:usb1="6AC7FFFF" w:usb2="08000012" w:usb3="00000000" w:csb0="0002009F" w:csb1="00000000"/>
  </w:font>
  <w:font w:name="MS Gothic">
    <w:altName w:val="‚l‚r ƒSƒVƒbƒN"/>
    <w:panose1 w:val="020B0609070205080204"/>
    <w:charset w:val="80"/>
    <w:family w:val="modern"/>
    <w:pitch w:val="fixed"/>
    <w:sig w:usb0="E00002FF" w:usb1="6AC7FDFB" w:usb2="08000012" w:usb3="00000000" w:csb0="0002009F" w:csb1="00000000"/>
  </w:font>
  <w:font w:name="微软雅黑">
    <w:altName w:val="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Light">
    <w:altName w:val="|¨¬¡§¡§??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732A5B" w14:textId="77777777">
      <w:r>
        <w:separator/>
      </w:r>
    </w:p>
  </w:footnote>
  <w:footnote w:type="continuationSeparator" w:id="0">
    <w:p w14:paraId="56A4A63F" w14:textId="77777777">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cer">
    <w15:presenceInfo w15:providerId="None" w15:userId="Ac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trackRevisions/>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D18"/>
    <w:rsid w:val="001E6609"/>
    <w:rsid w:val="003F5D6E"/>
    <w:rsid w:val="005F4CE4"/>
    <w:rsid w:val="00843EA9"/>
    <w:rsid w:val="0095590C"/>
    <w:rsid w:val="00B23422"/>
    <w:rsid w:val="00BA2B14"/>
    <w:rsid w:val="00CA7D18"/>
    <w:rsid w:val="00CD0370"/>
    <w:rsid w:val="00DA05FF"/>
    <w:rsid w:val="00FB5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2CD0D13"/>
  <w14:defaultImageDpi w14:val="0"/>
  <w15:docId w15:val="{F37ECDFC-FF97-4962-B0D1-6FF8C4BB1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ahoma" w:eastAsiaTheme="minorEastAsia" w:hAnsi="Tahoma" w:cs="Tahoma"/>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0" w:line="240" w:lineRule="auto"/>
    </w:pPr>
    <w:rPr>
      <w:color w:val="000000" w:themeColor="text1"/>
      <w:sz w:val="20"/>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qInternal">
    <w:name w:val="mqInternal"/>
    <w:uiPriority w:val="99"/>
    <w:rPr>
      <w:color w:val="800000"/>
      <w:sz w:val="20"/>
    </w:rPr>
  </w:style>
  <w:style w:type="table" w:styleId="a3">
    <w:name w:val="Table Grid"/>
    <w:basedOn w:val="a1"/>
    <w:uiPriority w:val="59"/>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4">
    <w:name w:val="Hyperlink"/>
    <w:basedOn w:val="a0"/>
    <w:uiPriority w:val="99"/>
    <w:semiHidden/>
    <w:unhideWhenUsed/>
    <w:rsid w:val="001E6609"/>
    <w:rPr>
      <w:rFonts w:cs="Times New Roman"/>
      <w:color w:val="0000FF"/>
      <w:u w:val="single"/>
    </w:rPr>
  </w:style>
  <w:style w:type="character" w:styleId="a5">
    <w:name w:val="FollowedHyperlink"/>
    <w:basedOn w:val="a0"/>
    <w:uiPriority w:val="99"/>
    <w:semiHidden/>
    <w:unhideWhenUsed/>
    <w:rsid w:val="001E6609"/>
    <w:rPr>
      <w:rFonts w:cs="Times New Roman"/>
      <w:color w:val="800080"/>
      <w:u w:val="single"/>
    </w:rPr>
  </w:style>
  <w:style w:type="paragraph" w:customStyle="1" w:styleId="msonormal0">
    <w:name w:val="msonormal"/>
    <w:basedOn w:val="a"/>
    <w:rsid w:val="001E6609"/>
    <w:pPr>
      <w:spacing w:before="100" w:beforeAutospacing="1" w:after="100" w:afterAutospacing="1"/>
    </w:pPr>
    <w:rPr>
      <w:rFonts w:ascii="Times New Roman" w:hAnsi="Times New Roman" w:cs="Times New Roman"/>
      <w:color w:val="auto"/>
      <w:sz w:val="24"/>
    </w:rPr>
  </w:style>
  <w:style w:type="paragraph" w:customStyle="1" w:styleId="font5">
    <w:name w:val="font5"/>
    <w:basedOn w:val="a"/>
    <w:rsid w:val="001E6609"/>
    <w:pPr>
      <w:spacing w:before="100" w:beforeAutospacing="1" w:after="100" w:afterAutospacing="1"/>
    </w:pPr>
    <w:rPr>
      <w:color w:val="000000"/>
      <w:szCs w:val="20"/>
    </w:rPr>
  </w:style>
  <w:style w:type="paragraph" w:customStyle="1" w:styleId="font6">
    <w:name w:val="font6"/>
    <w:basedOn w:val="a"/>
    <w:rsid w:val="001E6609"/>
    <w:pPr>
      <w:spacing w:before="100" w:beforeAutospacing="1" w:after="100" w:afterAutospacing="1"/>
    </w:pPr>
    <w:rPr>
      <w:rFonts w:ascii="Arial Unicode MS" w:eastAsia="Arial Unicode MS" w:hAnsi="Arial Unicode MS" w:cs="Arial Unicode MS"/>
      <w:color w:val="000000"/>
      <w:szCs w:val="20"/>
    </w:rPr>
  </w:style>
  <w:style w:type="paragraph" w:customStyle="1" w:styleId="font7">
    <w:name w:val="font7"/>
    <w:basedOn w:val="a"/>
    <w:rsid w:val="001E6609"/>
    <w:pPr>
      <w:spacing w:before="100" w:beforeAutospacing="1" w:after="100" w:afterAutospacing="1"/>
    </w:pPr>
    <w:rPr>
      <w:rFonts w:ascii="Meiryo UI" w:eastAsia="Meiryo UI" w:hAnsi="Meiryo UI" w:cs="Times New Roman"/>
      <w:color w:val="000000"/>
      <w:szCs w:val="20"/>
    </w:rPr>
  </w:style>
  <w:style w:type="paragraph" w:customStyle="1" w:styleId="font8">
    <w:name w:val="font8"/>
    <w:basedOn w:val="a"/>
    <w:rsid w:val="001E6609"/>
    <w:pPr>
      <w:spacing w:before="100" w:beforeAutospacing="1" w:after="100" w:afterAutospacing="1"/>
    </w:pPr>
    <w:rPr>
      <w:rFonts w:ascii="MS Gothic" w:eastAsia="MS Gothic" w:hAnsi="MS Gothic" w:cs="Times New Roman"/>
      <w:color w:val="000000"/>
      <w:szCs w:val="20"/>
    </w:rPr>
  </w:style>
  <w:style w:type="paragraph" w:customStyle="1" w:styleId="xl77">
    <w:name w:val="xl77"/>
    <w:basedOn w:val="a"/>
    <w:rsid w:val="001E6609"/>
    <w:pPr>
      <w:pBdr>
        <w:top w:val="single" w:sz="8" w:space="0" w:color="000000"/>
        <w:left w:val="single" w:sz="8" w:space="0" w:color="000000"/>
        <w:bottom w:val="single" w:sz="8" w:space="0" w:color="000000"/>
        <w:right w:val="single" w:sz="8" w:space="0" w:color="000000"/>
      </w:pBdr>
      <w:shd w:val="clear" w:color="000000" w:fill="F2F2F2"/>
      <w:spacing w:before="100" w:beforeAutospacing="1" w:after="100" w:afterAutospacing="1"/>
      <w:textAlignment w:val="center"/>
    </w:pPr>
    <w:rPr>
      <w:b/>
      <w:bCs/>
      <w:color w:val="000000"/>
      <w:szCs w:val="20"/>
    </w:rPr>
  </w:style>
  <w:style w:type="paragraph" w:customStyle="1" w:styleId="xl78">
    <w:name w:val="xl78"/>
    <w:basedOn w:val="a"/>
    <w:rsid w:val="001E6609"/>
    <w:pPr>
      <w:pBdr>
        <w:top w:val="single" w:sz="8" w:space="0" w:color="000000"/>
        <w:bottom w:val="single" w:sz="8" w:space="0" w:color="000000"/>
        <w:right w:val="single" w:sz="8" w:space="0" w:color="000000"/>
      </w:pBdr>
      <w:shd w:val="clear" w:color="000000" w:fill="F2F2F2"/>
      <w:spacing w:before="100" w:beforeAutospacing="1" w:after="100" w:afterAutospacing="1"/>
      <w:textAlignment w:val="center"/>
    </w:pPr>
    <w:rPr>
      <w:b/>
      <w:bCs/>
      <w:color w:val="000000"/>
      <w:szCs w:val="20"/>
    </w:rPr>
  </w:style>
  <w:style w:type="paragraph" w:customStyle="1" w:styleId="xl79">
    <w:name w:val="xl79"/>
    <w:basedOn w:val="a"/>
    <w:rsid w:val="001E6609"/>
    <w:pPr>
      <w:pBdr>
        <w:left w:val="single" w:sz="8" w:space="0" w:color="000000"/>
        <w:right w:val="single" w:sz="8" w:space="0" w:color="000000"/>
      </w:pBdr>
      <w:shd w:val="clear" w:color="000000" w:fill="F2F2F2"/>
      <w:spacing w:before="100" w:beforeAutospacing="1" w:after="100" w:afterAutospacing="1"/>
      <w:textAlignment w:val="center"/>
    </w:pPr>
    <w:rPr>
      <w:color w:val="000000"/>
      <w:sz w:val="16"/>
      <w:szCs w:val="16"/>
    </w:rPr>
  </w:style>
  <w:style w:type="paragraph" w:customStyle="1" w:styleId="xl80">
    <w:name w:val="xl80"/>
    <w:basedOn w:val="a"/>
    <w:rsid w:val="001E6609"/>
    <w:pPr>
      <w:pBdr>
        <w:left w:val="single" w:sz="8" w:space="0" w:color="000000"/>
        <w:bottom w:val="single" w:sz="8" w:space="0" w:color="000000"/>
        <w:right w:val="single" w:sz="8" w:space="0" w:color="000000"/>
      </w:pBdr>
      <w:shd w:val="clear" w:color="000000" w:fill="F2F2F2"/>
      <w:spacing w:before="100" w:beforeAutospacing="1" w:after="100" w:afterAutospacing="1"/>
      <w:textAlignment w:val="center"/>
    </w:pPr>
    <w:rPr>
      <w:color w:val="000000"/>
      <w:sz w:val="2"/>
      <w:szCs w:val="2"/>
    </w:rPr>
  </w:style>
  <w:style w:type="paragraph" w:customStyle="1" w:styleId="xl81">
    <w:name w:val="xl81"/>
    <w:basedOn w:val="a"/>
    <w:rsid w:val="001E6609"/>
    <w:pPr>
      <w:pBdr>
        <w:top w:val="single" w:sz="8" w:space="0" w:color="000000"/>
        <w:left w:val="single" w:sz="8" w:space="0" w:color="000000"/>
        <w:right w:val="single" w:sz="8" w:space="0" w:color="000000"/>
      </w:pBdr>
      <w:shd w:val="clear" w:color="000000" w:fill="F2F2F2"/>
      <w:spacing w:before="100" w:beforeAutospacing="1" w:after="100" w:afterAutospacing="1"/>
      <w:textAlignment w:val="center"/>
    </w:pPr>
    <w:rPr>
      <w:color w:val="000000"/>
      <w:szCs w:val="20"/>
    </w:rPr>
  </w:style>
  <w:style w:type="paragraph" w:customStyle="1" w:styleId="xl82">
    <w:name w:val="xl82"/>
    <w:basedOn w:val="a"/>
    <w:rsid w:val="001E6609"/>
    <w:pPr>
      <w:pBdr>
        <w:top w:val="single" w:sz="8" w:space="0" w:color="000000"/>
        <w:left w:val="single" w:sz="8" w:space="0" w:color="000000"/>
        <w:right w:val="single" w:sz="8" w:space="0" w:color="000000"/>
      </w:pBdr>
      <w:spacing w:before="100" w:beforeAutospacing="1" w:after="100" w:afterAutospacing="1"/>
      <w:textAlignment w:val="center"/>
    </w:pPr>
    <w:rPr>
      <w:color w:val="000000"/>
      <w:szCs w:val="20"/>
    </w:rPr>
  </w:style>
  <w:style w:type="paragraph" w:customStyle="1" w:styleId="xl83">
    <w:name w:val="xl83"/>
    <w:basedOn w:val="a"/>
    <w:rsid w:val="001E6609"/>
    <w:pPr>
      <w:pBdr>
        <w:left w:val="single" w:sz="8" w:space="0" w:color="000000"/>
        <w:bottom w:val="single" w:sz="8" w:space="0" w:color="000000"/>
        <w:right w:val="single" w:sz="8" w:space="0" w:color="000000"/>
      </w:pBdr>
      <w:shd w:val="clear" w:color="000000" w:fill="F2F2F2"/>
      <w:spacing w:before="100" w:beforeAutospacing="1" w:after="100" w:afterAutospacing="1"/>
      <w:textAlignment w:val="center"/>
    </w:pPr>
    <w:rPr>
      <w:color w:val="000000"/>
      <w:szCs w:val="20"/>
    </w:rPr>
  </w:style>
  <w:style w:type="paragraph" w:customStyle="1" w:styleId="xl84">
    <w:name w:val="xl84"/>
    <w:basedOn w:val="a"/>
    <w:rsid w:val="001E6609"/>
    <w:pPr>
      <w:pBdr>
        <w:left w:val="single" w:sz="8" w:space="0" w:color="000000"/>
        <w:bottom w:val="single" w:sz="8" w:space="0" w:color="000000"/>
        <w:right w:val="single" w:sz="8" w:space="0" w:color="000000"/>
      </w:pBdr>
      <w:spacing w:before="100" w:beforeAutospacing="1" w:after="100" w:afterAutospacing="1"/>
      <w:textAlignment w:val="center"/>
    </w:pPr>
    <w:rPr>
      <w:color w:val="000000"/>
      <w:szCs w:val="20"/>
    </w:rPr>
  </w:style>
  <w:style w:type="paragraph" w:customStyle="1" w:styleId="xl85">
    <w:name w:val="xl85"/>
    <w:basedOn w:val="a"/>
    <w:rsid w:val="001E6609"/>
    <w:pPr>
      <w:pBdr>
        <w:top w:val="single" w:sz="8" w:space="0" w:color="000000"/>
        <w:left w:val="single" w:sz="8" w:space="0" w:color="000000"/>
        <w:right w:val="single" w:sz="8" w:space="0" w:color="000000"/>
      </w:pBdr>
      <w:spacing w:before="100" w:beforeAutospacing="1" w:after="100" w:afterAutospacing="1"/>
      <w:textAlignment w:val="center"/>
    </w:pPr>
    <w:rPr>
      <w:color w:val="000000"/>
      <w:szCs w:val="20"/>
    </w:rPr>
  </w:style>
  <w:style w:type="paragraph" w:customStyle="1" w:styleId="xl86">
    <w:name w:val="xl86"/>
    <w:basedOn w:val="a"/>
    <w:rsid w:val="001E6609"/>
    <w:pPr>
      <w:pBdr>
        <w:left w:val="single" w:sz="8" w:space="0" w:color="000000"/>
        <w:bottom w:val="single" w:sz="8" w:space="0" w:color="000000"/>
        <w:right w:val="single" w:sz="8" w:space="0" w:color="000000"/>
      </w:pBdr>
      <w:spacing w:before="100" w:beforeAutospacing="1" w:after="100" w:afterAutospacing="1"/>
      <w:textAlignment w:val="center"/>
    </w:pPr>
    <w:rPr>
      <w:color w:val="000000"/>
      <w:szCs w:val="20"/>
    </w:rPr>
  </w:style>
  <w:style w:type="paragraph" w:customStyle="1" w:styleId="xl87">
    <w:name w:val="xl87"/>
    <w:basedOn w:val="a"/>
    <w:rsid w:val="001E6609"/>
    <w:pPr>
      <w:pBdr>
        <w:left w:val="single" w:sz="8" w:space="0" w:color="000000"/>
        <w:bottom w:val="single" w:sz="8" w:space="0" w:color="000000"/>
        <w:right w:val="single" w:sz="8" w:space="0" w:color="000000"/>
      </w:pBdr>
      <w:shd w:val="clear" w:color="000000" w:fill="F2F2F2"/>
      <w:spacing w:before="100" w:beforeAutospacing="1" w:after="100" w:afterAutospacing="1"/>
      <w:textAlignment w:val="center"/>
    </w:pPr>
    <w:rPr>
      <w:color w:val="000000"/>
      <w:sz w:val="16"/>
      <w:szCs w:val="16"/>
    </w:rPr>
  </w:style>
  <w:style w:type="paragraph" w:customStyle="1" w:styleId="xl88">
    <w:name w:val="xl88"/>
    <w:basedOn w:val="a"/>
    <w:rsid w:val="001E6609"/>
    <w:pPr>
      <w:pBdr>
        <w:top w:val="single" w:sz="8" w:space="0" w:color="000000"/>
        <w:left w:val="single" w:sz="8" w:space="0" w:color="000000"/>
        <w:right w:val="single" w:sz="8" w:space="0" w:color="000000"/>
      </w:pBdr>
      <w:shd w:val="clear" w:color="000000" w:fill="F2F2F2"/>
      <w:spacing w:before="100" w:beforeAutospacing="1" w:after="100" w:afterAutospacing="1"/>
      <w:textAlignment w:val="center"/>
    </w:pPr>
    <w:rPr>
      <w:rFonts w:ascii="Arial Unicode MS" w:eastAsia="Arial Unicode MS" w:hAnsi="Arial Unicode MS" w:cs="Arial Unicode MS"/>
      <w:color w:val="000000"/>
      <w:szCs w:val="20"/>
    </w:rPr>
  </w:style>
  <w:style w:type="paragraph" w:customStyle="1" w:styleId="xl89">
    <w:name w:val="xl89"/>
    <w:basedOn w:val="a"/>
    <w:rsid w:val="001E6609"/>
    <w:pPr>
      <w:pBdr>
        <w:left w:val="single" w:sz="8" w:space="0" w:color="000000"/>
        <w:bottom w:val="single" w:sz="8" w:space="0" w:color="000000"/>
        <w:right w:val="single" w:sz="8" w:space="0" w:color="000000"/>
      </w:pBdr>
      <w:shd w:val="clear" w:color="000000" w:fill="F2F2F2"/>
      <w:spacing w:before="100" w:beforeAutospacing="1" w:after="100" w:afterAutospacing="1"/>
      <w:textAlignment w:val="center"/>
    </w:pPr>
    <w:rPr>
      <w:rFonts w:ascii="Arial Unicode MS" w:eastAsia="Arial Unicode MS" w:hAnsi="Arial Unicode MS" w:cs="Arial Unicode MS"/>
      <w:color w:val="000000"/>
      <w:szCs w:val="20"/>
    </w:rPr>
  </w:style>
  <w:style w:type="paragraph" w:customStyle="1" w:styleId="xl90">
    <w:name w:val="xl90"/>
    <w:basedOn w:val="a"/>
    <w:rsid w:val="001E6609"/>
    <w:pPr>
      <w:pBdr>
        <w:top w:val="single" w:sz="8" w:space="0" w:color="000000"/>
        <w:left w:val="single" w:sz="8" w:space="0" w:color="000000"/>
        <w:right w:val="single" w:sz="8" w:space="0" w:color="000000"/>
      </w:pBdr>
      <w:shd w:val="clear" w:color="000000" w:fill="F2F2F2"/>
      <w:spacing w:before="100" w:beforeAutospacing="1" w:after="100" w:afterAutospacing="1"/>
      <w:textAlignment w:val="center"/>
    </w:pPr>
    <w:rPr>
      <w:rFonts w:ascii="Meiryo UI" w:eastAsia="Meiryo UI" w:hAnsi="Meiryo UI" w:cs="Times New Roman"/>
      <w:color w:val="000000"/>
      <w:szCs w:val="20"/>
    </w:rPr>
  </w:style>
  <w:style w:type="paragraph" w:customStyle="1" w:styleId="xl91">
    <w:name w:val="xl91"/>
    <w:basedOn w:val="a"/>
    <w:rsid w:val="001E6609"/>
    <w:pPr>
      <w:pBdr>
        <w:left w:val="single" w:sz="8" w:space="0" w:color="000000"/>
        <w:bottom w:val="single" w:sz="8" w:space="0" w:color="000000"/>
        <w:right w:val="single" w:sz="8" w:space="0" w:color="000000"/>
      </w:pBdr>
      <w:shd w:val="clear" w:color="000000" w:fill="F2F2F2"/>
      <w:spacing w:before="100" w:beforeAutospacing="1" w:after="100" w:afterAutospacing="1"/>
      <w:textAlignment w:val="center"/>
    </w:pPr>
    <w:rPr>
      <w:rFonts w:ascii="MS Gothic" w:eastAsia="MS Gothic" w:hAnsi="MS Gothic" w:cs="Times New Roman"/>
      <w:color w:val="000000"/>
      <w:szCs w:val="20"/>
    </w:rPr>
  </w:style>
  <w:style w:type="paragraph" w:customStyle="1" w:styleId="xl92">
    <w:name w:val="xl92"/>
    <w:basedOn w:val="a"/>
    <w:rsid w:val="001E6609"/>
    <w:pPr>
      <w:pBdr>
        <w:left w:val="single" w:sz="8" w:space="0" w:color="000000"/>
        <w:bottom w:val="single" w:sz="8" w:space="0" w:color="000000"/>
        <w:right w:val="single" w:sz="8" w:space="0" w:color="000000"/>
      </w:pBdr>
      <w:spacing w:before="100" w:beforeAutospacing="1" w:after="100" w:afterAutospacing="1"/>
      <w:textAlignment w:val="center"/>
    </w:pPr>
    <w:rPr>
      <w:rFonts w:ascii="MS Gothic" w:eastAsia="MS Gothic" w:hAnsi="MS Gothic" w:cs="Times New Roman"/>
      <w:color w:val="000000"/>
      <w:szCs w:val="20"/>
    </w:rPr>
  </w:style>
  <w:style w:type="paragraph" w:styleId="a6">
    <w:name w:val="header"/>
    <w:basedOn w:val="a"/>
    <w:link w:val="a7"/>
    <w:uiPriority w:val="99"/>
    <w:unhideWhenUsed/>
    <w:rsid w:val="0095590C"/>
    <w:pPr>
      <w:tabs>
        <w:tab w:val="center" w:pos="4153"/>
        <w:tab w:val="right" w:pos="8306"/>
      </w:tabs>
      <w:snapToGrid w:val="0"/>
      <w:jc w:val="center"/>
    </w:pPr>
    <w:rPr>
      <w:sz w:val="18"/>
      <w:szCs w:val="18"/>
    </w:rPr>
  </w:style>
  <w:style w:type="character" w:customStyle="1" w:styleId="a7">
    <w:name w:val="页眉 字符"/>
    <w:basedOn w:val="a0"/>
    <w:link w:val="a6"/>
    <w:uiPriority w:val="99"/>
    <w:rsid w:val="0095590C"/>
    <w:rPr>
      <w:color w:val="000000" w:themeColor="text1"/>
      <w:sz w:val="18"/>
      <w:szCs w:val="18"/>
      <w:lang w:eastAsia="en-US"/>
    </w:rPr>
  </w:style>
  <w:style w:type="paragraph" w:styleId="a8">
    <w:name w:val="footer"/>
    <w:basedOn w:val="a"/>
    <w:link w:val="a9"/>
    <w:uiPriority w:val="99"/>
    <w:unhideWhenUsed/>
    <w:rsid w:val="0095590C"/>
    <w:pPr>
      <w:tabs>
        <w:tab w:val="center" w:pos="4153"/>
        <w:tab w:val="right" w:pos="8306"/>
      </w:tabs>
      <w:snapToGrid w:val="0"/>
    </w:pPr>
    <w:rPr>
      <w:sz w:val="18"/>
      <w:szCs w:val="18"/>
    </w:rPr>
  </w:style>
  <w:style w:type="character" w:customStyle="1" w:styleId="a9">
    <w:name w:val="页脚 字符"/>
    <w:basedOn w:val="a0"/>
    <w:link w:val="a8"/>
    <w:uiPriority w:val="99"/>
    <w:rsid w:val="0095590C"/>
    <w:rPr>
      <w:color w:val="000000" w:themeColor="text1"/>
      <w:sz w:val="18"/>
      <w:szCs w:val="18"/>
      <w:lang w:eastAsia="en-US"/>
    </w:rPr>
  </w:style>
  <w:style w:type="paragraph" w:styleId="aa">
    <w:name w:val="Revision"/>
    <w:hidden/>
    <w:uiPriority w:val="99"/>
    <w:semiHidden/>
    <w:rsid w:val="0095590C"/>
    <w:pPr>
      <w:spacing w:after="0" w:line="240" w:lineRule="auto"/>
    </w:pPr>
    <w:rPr>
      <w:color w:val="000000" w:themeColor="text1"/>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180695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914</Words>
  <Characters>5215</Characters>
  <Application>Microsoft Office Word</Application>
  <DocSecurity>0</DocSecurity>
  <Lines>43</Lines>
  <Paragraphs>12</Paragraphs>
  <ScaleCrop>false</ScaleCrop>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2024-10-17T17:32:00Z</dcterms:created>
  <dcterms:modified xsi:type="dcterms:W3CDTF">2024-10-17T17:32:00Z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31f0267-8575-4fc2-99cc-f6b7f9934be9_Enabled">
    <vt:lpwstr>true</vt:lpwstr>
  </property>
  <property fmtid="{D5CDD505-2E9C-101B-9397-08002B2CF9AE}" pid="3" name="MSIP_Label_831f0267-8575-4fc2-99cc-f6b7f9934be9_SetDate">
    <vt:lpwstr>2024-10-16T06:40:52Z</vt:lpwstr>
  </property>
  <property fmtid="{D5CDD505-2E9C-101B-9397-08002B2CF9AE}" pid="4" name="MSIP_Label_831f0267-8575-4fc2-99cc-f6b7f9934be9_Method">
    <vt:lpwstr>Standard</vt:lpwstr>
  </property>
  <property fmtid="{D5CDD505-2E9C-101B-9397-08002B2CF9AE}" pid="5" name="MSIP_Label_831f0267-8575-4fc2-99cc-f6b7f9934be9_Name">
    <vt:lpwstr>831f0267-8575-4fc2-99cc-f6b7f9934be9</vt:lpwstr>
  </property>
  <property fmtid="{D5CDD505-2E9C-101B-9397-08002B2CF9AE}" pid="6" name="MSIP_Label_831f0267-8575-4fc2-99cc-f6b7f9934be9_SiteId">
    <vt:lpwstr>8f3e36ea-8039-4b40-81a7-7dc0599e8645</vt:lpwstr>
  </property>
  <property fmtid="{D5CDD505-2E9C-101B-9397-08002B2CF9AE}" pid="7" name="MSIP_Label_831f0267-8575-4fc2-99cc-f6b7f9934be9_ActionId">
    <vt:lpwstr>8750193b-ff39-48be-8e7e-e4c109d29aa6</vt:lpwstr>
  </property>
  <property fmtid="{D5CDD505-2E9C-101B-9397-08002B2CF9AE}" pid="8" name="MSIP_Label_831f0267-8575-4fc2-99cc-f6b7f9934be9_ContentBits">
    <vt:lpwstr>0</vt:lpwstr>
  </property>
</Properties>
</file>