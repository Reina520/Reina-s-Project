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393" w:type="dxa"/>
        <w:tblInd w:w="118" w:type="dxa"/>
        <w:tblLook w:val="04A0" w:firstRow="1" w:lastRow="0" w:firstColumn="1" w:lastColumn="0" w:noHBand="0" w:noVBand="1"/>
        <w:tblPrChange w:id="0" w:author="Acer" w:date="2024-10-18T01:43:00Z" w16du:dateUtc="2024-10-17T17:43:00Z">
          <w:tblPr>
            <w:tblW w:w="3959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393"/>
        <w:tblGridChange w:id="1">
          <w:tblGrid>
            <w:gridCol w:w="108"/>
            <w:gridCol w:w="3285"/>
            <w:gridCol w:w="108"/>
          </w:tblGrid>
        </w:tblGridChange>
      </w:tblGrid>
      <w:tr w:rsidR="009429C1" w:rsidDel="009429C1" w14:paraId="7D5FB362" w14:textId="77777777" w:rsidTr="009429C1">
        <w:trPr>
          <w:trHeight w:val="300"/>
          <w:del w:id="2" w:author="Acer" w:date="2024-10-18T01:43:00Z" w16du:dateUtc="2024-10-17T17:43:00Z"/>
          <w:trPrChange w:id="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E1E533" w14:textId="02DA030B" w:rsidDel="009429C1">
            <w:pPr>
              <w:rPr>
                <w:del w:id="5" w:author="Acer" w:date="2024-10-18T01:43:00Z" w16du:dateUtc="2024-10-17T17:43:00Z"/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429C1" w14:paraId="5F964486" w14:textId="77777777" w:rsidTr="009429C1">
        <w:trPr>
          <w:trHeight w:val="300"/>
          <w:trPrChange w:id="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FA340D" w14:textId="57CB7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9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11" w:author="Acer" w:date="2024-10-18T01:42:00Z" w16du:dateUtc="2024-10-17T17:4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作成単位：中電科投資控股有限公司</w:t>
            </w:r>
          </w:p>
        </w:tc>
      </w:tr>
      <w:tr w:rsidR="009429C1" w14:paraId="6D532FD4" w14:textId="77777777" w:rsidTr="009429C1">
        <w:trPr>
          <w:trHeight w:val="300"/>
          <w:trPrChange w:id="1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5B05D1" w14:textId="585656E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8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2" w:author="Acer" w:date="2024-10-18T01:42:00Z" w16du:dateUtc="2024-10-17T17:4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プロジェクト</w:t>
            </w:r>
          </w:p>
        </w:tc>
      </w:tr>
      <w:tr w:rsidR="009429C1" w14:paraId="539DE9C1" w14:textId="77777777" w:rsidTr="009429C1">
        <w:trPr>
          <w:trHeight w:val="300"/>
          <w:trPrChange w:id="2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A5F28A" w14:textId="5F85F88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5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9" w:author="Acer" w:date="2024-10-18T01:42:00Z" w16du:dateUtc="2024-10-17T17:4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流動資産：</w:t>
            </w:r>
          </w:p>
        </w:tc>
      </w:tr>
      <w:tr w:rsidR="009429C1" w14:paraId="25C8BC5C" w14:textId="77777777" w:rsidTr="009429C1">
        <w:trPr>
          <w:trHeight w:val="300"/>
          <w:trPrChange w:id="3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498810" w14:textId="6E31E7B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通貨資金</w:t>
            </w:r>
          </w:p>
        </w:tc>
      </w:tr>
      <w:tr w:rsidR="009429C1" w14:paraId="606BE7FD" w14:textId="77777777" w:rsidTr="009429C1">
        <w:trPr>
          <w:trHeight w:val="300"/>
          <w:trPrChange w:id="3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B1FBD1" w14:textId="2DEE85E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6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41" w:author="Acer" w:date="2024-10-18T01:42:00Z" w16du:dateUtc="2024-10-17T17:42:00Z">
                  <w:rPr>
                    <w:rFonts w:ascii="Cambria Math" w:hAnsi="Cambria Math" w:cs="Cambria Math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決済</w:t>
            </w:r>
            <w:r>
              <w:rPr>
                <w:color w:val="000000"/>
              </w:rPr>
              <w:t xml:space="preserve">備付金</w:t>
            </w:r>
          </w:p>
        </w:tc>
      </w:tr>
      <w:tr w:rsidR="009429C1" w14:paraId="4648EA4F" w14:textId="77777777" w:rsidTr="009429C1">
        <w:trPr>
          <w:trHeight w:val="300"/>
          <w:trPrChange w:id="4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84373C" w14:textId="6730813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4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48" w:author="Acer" w:date="2024-10-18T01:42:00Z" w16du:dateUtc="2024-10-17T17:42:00Z">
                  <w:rPr>
                    <w:rFonts w:ascii="Cambria Math" w:hAnsi="Cambria Math" w:cs="Cambria Math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コールローン</w:t>
            </w:r>
          </w:p>
        </w:tc>
      </w:tr>
      <w:tr w:rsidR="009429C1" w14:paraId="37F1A9CF" w14:textId="77777777" w:rsidTr="009429C1">
        <w:trPr>
          <w:trHeight w:val="300"/>
          <w:trPrChange w:id="4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353E8E" w14:textId="6A3992B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トレーディング金融資産</w:t>
            </w:r>
          </w:p>
        </w:tc>
      </w:tr>
      <w:tr w:rsidR="009429C1" w14:paraId="6E766FF1" w14:textId="77777777" w:rsidTr="009429C1">
        <w:trPr>
          <w:trHeight w:val="300"/>
          <w:trPrChange w:id="5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F4A3D3" w14:textId="037777A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57" w:author="Acer" w:date="2024-10-18T01:42:00Z" w16du:dateUtc="2024-10-17T17:42:00Z">
                  <w:rPr>
                    <w:rFonts w:ascii="Segoe UI Symbol" w:hAnsi="Segoe UI Symbol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</w:rPr>
              <w:t xml:space="preserve">公正価値で測定され、その変動が当期損益に計上される金融資産</w:t>
            </w:r>
          </w:p>
        </w:tc>
      </w:tr>
      <w:tr w:rsidR="009429C1" w14:paraId="4FC3D844" w14:textId="77777777" w:rsidTr="009429C1">
        <w:trPr>
          <w:trHeight w:val="300"/>
          <w:trPrChange w:id="6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349C6B" w14:textId="044A180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67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</w:rPr>
              <w:t xml:space="preserve">買戻し条件付金融資産</w:t>
            </w:r>
          </w:p>
        </w:tc>
      </w:tr>
      <w:tr w:rsidR="009429C1" w14:paraId="70D39013" w14:textId="77777777" w:rsidTr="009429C1">
        <w:trPr>
          <w:trHeight w:val="300"/>
          <w:trPrChange w:id="7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6FD4BB" w14:textId="2826B9C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74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</w:rPr>
              <w:t xml:space="preserve">貸付金及び前渡金</w:t>
            </w:r>
          </w:p>
        </w:tc>
      </w:tr>
      <w:tr w:rsidR="009429C1" w14:paraId="194640FC" w14:textId="77777777" w:rsidTr="009429C1">
        <w:trPr>
          <w:trHeight w:val="300"/>
          <w:trPrChange w:id="7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055590" w14:textId="5D3BB77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満期保有目的の投資</w:t>
            </w:r>
          </w:p>
        </w:tc>
      </w:tr>
      <w:tr w:rsidR="009429C1" w14:paraId="5B212B45" w14:textId="77777777" w:rsidTr="009429C1">
        <w:trPr>
          <w:trHeight w:val="300"/>
          <w:trPrChange w:id="8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44550C" w14:textId="10C0CF0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減価償却累計額</w:t>
            </w:r>
          </w:p>
        </w:tc>
      </w:tr>
      <w:tr w:rsidR="009429C1" w14:paraId="0FF28F35" w14:textId="77777777" w:rsidTr="009429C1">
        <w:trPr>
          <w:trHeight w:val="300"/>
          <w:trPrChange w:id="88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A25C27" w14:textId="3C1BB5B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繰延税金資産</w:t>
            </w:r>
          </w:p>
        </w:tc>
      </w:tr>
      <w:tr w:rsidR="009429C1" w14:paraId="1D22B2D4" w14:textId="77777777" w:rsidTr="009429C1">
        <w:trPr>
          <w:trHeight w:val="300"/>
          <w:trPrChange w:id="9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27AE86" w14:textId="5F689D4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非流動資産合計</w:t>
            </w:r>
          </w:p>
        </w:tc>
      </w:tr>
      <w:tr w:rsidR="009429C1" w14:paraId="7740CA4A" w14:textId="77777777" w:rsidTr="009429C1">
        <w:trPr>
          <w:trHeight w:val="300"/>
          <w:trPrChange w:id="9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DEAC05" w14:textId="018FC82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rPrChange w:id="99" w:author="Acer" w:date="2024-10-18T01:42:00Z" w16du:dateUtc="2024-10-17T17:4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作成単位：中電科投資控股有限公司</w:t>
            </w:r>
          </w:p>
        </w:tc>
      </w:tr>
      <w:tr w:rsidR="009429C1" w14:paraId="61060BFD" w14:textId="77777777" w:rsidTr="009429C1">
        <w:trPr>
          <w:trHeight w:val="300"/>
          <w:trPrChange w:id="10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132B92" w14:textId="07EDB26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rPrChange w:id="104" w:author="Acer" w:date="2024-10-18T01:42:00Z" w16du:dateUtc="2024-10-17T17:42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プロジェクト</w:t>
            </w:r>
          </w:p>
        </w:tc>
      </w:tr>
      <w:tr w:rsidR="009429C1" w14:paraId="268BF522" w14:textId="77777777" w:rsidTr="009429C1">
        <w:trPr>
          <w:trHeight w:val="300"/>
          <w:trPrChange w:id="10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F3DFB4" w14:textId="033E018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流動負債：</w:t>
            </w:r>
          </w:p>
        </w:tc>
      </w:tr>
      <w:tr w:rsidR="009429C1" w14:paraId="7BFAF1C4" w14:textId="77777777" w:rsidTr="009429C1">
        <w:trPr>
          <w:trHeight w:val="300"/>
          <w:trPrChange w:id="11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DD0EEF" w14:textId="39B0B27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短期借入金</w:t>
            </w:r>
          </w:p>
        </w:tc>
      </w:tr>
      <w:tr w:rsidR="009429C1" w14:paraId="6FA46665" w14:textId="77777777" w:rsidTr="009429C1">
        <w:trPr>
          <w:trHeight w:val="300"/>
          <w:trPrChange w:id="11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7D8D49" w14:textId="4E742B7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19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24" w:author="Acer" w:date="2024-10-18T01:42:00Z" w16du:dateUtc="2024-10-17T17:42:00Z">
                  <w:rPr>
                    <w:rFonts w:ascii="Cambria Math" w:hAnsi="Cambria Math" w:cs="Cambria Math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中央銀行からの借入金</w:t>
            </w:r>
          </w:p>
        </w:tc>
      </w:tr>
      <w:tr w:rsidR="009429C1" w14:paraId="6AA198DD" w14:textId="77777777" w:rsidTr="009429C1">
        <w:trPr>
          <w:trHeight w:val="300"/>
          <w:trPrChange w:id="12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FDFC90" w14:textId="1CF8993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27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31" w:author="Acer" w:date="2024-10-18T01:42:00Z" w16du:dateUtc="2024-10-17T17:42:00Z">
                  <w:rPr>
                    <w:rFonts w:ascii="Cambria Math" w:hAnsi="Cambria Math" w:cs="Cambria Math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コールマネー</w:t>
            </w:r>
          </w:p>
        </w:tc>
      </w:tr>
      <w:tr w:rsidR="009429C1" w14:paraId="466031F5" w14:textId="77777777" w:rsidTr="009429C1">
        <w:trPr>
          <w:trHeight w:val="300"/>
          <w:trPrChange w:id="13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A6CB07" w14:textId="3F585F1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トレーディング金融負債</w:t>
            </w:r>
          </w:p>
        </w:tc>
      </w:tr>
      <w:tr w:rsidR="009429C1" w14:paraId="6764E086" w14:textId="77777777" w:rsidTr="009429C1">
        <w:trPr>
          <w:trHeight w:val="300"/>
          <w:trPrChange w:id="13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0544D6" w14:textId="2F18E50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38" w:author="Acer" w:date="2024-10-18T01:42:00Z" w16du:dateUtc="2024-10-17T17:42:00Z">
                  <w:rPr>
                    <w:rFonts w:ascii="Segoe UI Symbol" w:hAnsi="Segoe UI Symbol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145" w:author="Acer" w:date="2024-10-18T01:42:00Z" w16du:dateUtc="2024-10-17T17:42:00Z">
                  <w:rPr>
                    <w:rFonts w:ascii="Segoe UI Symbol" w:hAnsi="Segoe UI Symbol" w:cs="Segoe UI Symbol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公正価値で測定され、その変動が当期損</w:t>
            </w:r>
            <w:r>
              <w:rPr>
                <w:color w:val="000000"/>
              </w:rPr>
              <w:t xml:space="preserve">益に計上される金融負債</w:t>
            </w:r>
          </w:p>
        </w:tc>
      </w:tr>
      <w:tr w:rsidR="009429C1" w14:paraId="2A8DD7F6" w14:textId="77777777" w:rsidTr="009429C1">
        <w:trPr>
          <w:trHeight w:val="300"/>
          <w:trPrChange w:id="14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A5CE7D" w14:textId="47FE4E6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デリバティブ金融負債</w:t>
            </w:r>
          </w:p>
        </w:tc>
      </w:tr>
      <w:tr w:rsidR="009429C1" w14:paraId="58557743" w14:textId="77777777" w:rsidTr="009429C1">
        <w:trPr>
          <w:trHeight w:val="300"/>
          <w:trPrChange w:id="15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733A72" w14:textId="7820B32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未払</w:t>
            </w:r>
            <w:r>
              <w:rPr>
                <w:color w:val="000000"/>
                <w:rPrChange w:id="153" w:author="Acer" w:date="2024-10-18T01:42:00Z" w16du:dateUtc="2024-10-17T17:42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従業</w:t>
            </w:r>
            <w:r>
              <w:rPr>
                <w:color w:val="000000"/>
              </w:rPr>
              <w:t xml:space="preserve">員給与</w:t>
            </w:r>
          </w:p>
        </w:tc>
      </w:tr>
      <w:tr w:rsidR="009429C1" w14:paraId="7E1C01D1" w14:textId="77777777" w:rsidTr="009429C1">
        <w:trPr>
          <w:trHeight w:val="300"/>
          <w:trPrChange w:id="15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E17D02" w14:textId="7765CBF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内訳：未払税金</w:t>
            </w:r>
          </w:p>
        </w:tc>
      </w:tr>
      <w:tr w:rsidR="009429C1" w14:paraId="59F26E5F" w14:textId="77777777" w:rsidTr="009429C1">
        <w:trPr>
          <w:trHeight w:val="300"/>
          <w:trPrChange w:id="16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3C4948" w14:textId="18CB492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非流動負債合計</w:t>
            </w:r>
          </w:p>
        </w:tc>
      </w:tr>
      <w:tr w:rsidR="009429C1" w14:paraId="6B946901" w14:textId="77777777" w:rsidTr="009429C1">
        <w:trPr>
          <w:trHeight w:val="300"/>
          <w:trPrChange w:id="16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672BFA" w14:textId="53AF572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66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</w:rPr>
              <w:t xml:space="preserve">控除</w:t>
            </w:r>
            <w:r>
              <w:rPr>
                <w:color w:val="000000"/>
                <w:rPrChange w:id="169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:</w:t>
            </w:r>
            <w:r>
              <w:rPr>
                <w:color w:val="000000"/>
                <w:rPrChange w:id="171" w:author="Acer" w:date="2024-10-18T01:42:00Z" w16du:dateUtc="2024-10-17T17:4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返還済み投資</w:t>
            </w:r>
          </w:p>
        </w:tc>
      </w:tr>
      <w:tr w:rsidR="009429C1" w14:paraId="26468780" w14:textId="77777777" w:rsidTr="009429C1">
        <w:trPr>
          <w:trHeight w:val="300"/>
          <w:trPrChange w:id="17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F1E77D" w14:textId="76CC32B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その他の包括利益</w:t>
            </w:r>
          </w:p>
        </w:tc>
      </w:tr>
      <w:tr w:rsidR="009429C1" w14:paraId="116B7019" w14:textId="77777777" w:rsidTr="009429C1">
        <w:trPr>
          <w:trHeight w:val="300"/>
          <w:trPrChange w:id="17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DB2F15" w14:textId="50B44B6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内訳：外貨建財務諸表換算差額</w:t>
            </w:r>
          </w:p>
        </w:tc>
      </w:tr>
      <w:tr w:rsidR="009429C1" w14:paraId="553D0023" w14:textId="77777777" w:rsidTr="009429C1">
        <w:trPr>
          <w:trHeight w:val="300"/>
          <w:trPrChange w:id="18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993103" w14:textId="66E0B98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準備金</w:t>
            </w:r>
          </w:p>
        </w:tc>
      </w:tr>
      <w:tr w:rsidR="009429C1" w14:paraId="7710155B" w14:textId="77777777" w:rsidTr="009429C1">
        <w:trPr>
          <w:trHeight w:val="300"/>
          <w:trPrChange w:id="18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1B71E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89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</w:rPr>
              <w:t xml:space="preserve">利益返還投資</w:t>
            </w:r>
          </w:p>
        </w:tc>
      </w:tr>
      <w:tr w:rsidR="009429C1" w14:paraId="259B765F" w14:textId="77777777" w:rsidTr="009429C1">
        <w:trPr>
          <w:trHeight w:val="300"/>
          <w:trPrChange w:id="19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9EAA15" w14:textId="305FDFD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負債及び所有者権益（又は株主権益）合計</w:t>
            </w:r>
          </w:p>
        </w:tc>
      </w:tr>
      <w:tr w:rsidR="009429C1" w14:paraId="33226256" w14:textId="77777777" w:rsidTr="009429C1">
        <w:trPr>
          <w:trHeight w:val="300"/>
          <w:trPrChange w:id="198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hideMark/>
            <w:tcPrChange w:id="199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4EAB2627" w14:textId="2322D87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rPrChange w:id="201" w:author="Acer" w:date="2024-10-18T01:42:00Z" w16du:dateUtc="2024-10-17T17:4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作成単位：中電科投資控股有限公司</w:t>
            </w:r>
          </w:p>
        </w:tc>
      </w:tr>
      <w:tr w:rsidR="009429C1" w14:paraId="0205A58F" w14:textId="77777777" w:rsidTr="009429C1">
        <w:trPr>
          <w:trHeight w:val="300"/>
          <w:trPrChange w:id="20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hideMark/>
            <w:tcPrChange w:id="20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69F647A3" w14:textId="21088C3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05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207" w:author="Acer" w:date="2024-10-18T01:42:00Z" w16du:dateUtc="2024-10-17T17:4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プロジェクト</w:t>
            </w:r>
          </w:p>
        </w:tc>
      </w:tr>
      <w:tr w:rsidR="009429C1" w14:paraId="4B8DD11D" w14:textId="77777777" w:rsidTr="009429C1">
        <w:trPr>
          <w:trHeight w:val="300"/>
          <w:trPrChange w:id="21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63DFE2" w14:textId="62C6728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</w:t>
            </w:r>
            <w:r>
              <w:rPr>
                <w:color w:val="000000"/>
                <w:rPrChange w:id="213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>
                <w:color w:val="000000"/>
                <w:rPrChange w:id="215" w:author="Acer" w:date="2024-10-18T01:42:00Z" w16du:dateUtc="2024-10-17T17:42:00Z">
                  <w:rPr>
                    <w:rFonts w:ascii="微软雅黑" w:eastAsia="微软雅黑" w:hAnsi="微软雅黑" w:cs="微软雅黑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営業総収入</w:t>
            </w:r>
          </w:p>
        </w:tc>
      </w:tr>
      <w:tr w:rsidR="009429C1" w14:paraId="5E093B63" w14:textId="77777777" w:rsidTr="009429C1">
        <w:trPr>
          <w:trHeight w:val="300"/>
          <w:trPrChange w:id="21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94B5BC" w14:textId="5C4543B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内訳：営業収入</w:t>
            </w:r>
          </w:p>
        </w:tc>
      </w:tr>
      <w:tr w:rsidR="009429C1" w14:paraId="67E9AC92" w14:textId="77777777" w:rsidTr="009429C1">
        <w:trPr>
          <w:trHeight w:val="300"/>
          <w:trPrChange w:id="22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0D9376" w14:textId="7ED3943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24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28" w:author="Acer" w:date="2024-10-18T01:42:00Z" w16du:dateUtc="2024-10-17T17:42:00Z">
                  <w:rPr>
                    <w:rFonts w:ascii="Cambria Math" w:hAnsi="Cambria Math" w:cs="Cambria Math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受取利息</w:t>
            </w:r>
          </w:p>
        </w:tc>
      </w:tr>
      <w:tr w:rsidR="009429C1" w14:paraId="69A45477" w14:textId="77777777" w:rsidTr="009429C1">
        <w:trPr>
          <w:trHeight w:val="300"/>
          <w:trPrChange w:id="22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34955D" w14:textId="3DBB453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31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36" w:author="Acer" w:date="2024-10-18T01:42:00Z" w16du:dateUtc="2024-10-17T17:42:00Z">
                  <w:rPr>
                    <w:rFonts w:ascii="Cambria Math" w:hAnsi="Cambria Math" w:cs="Cambria Math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正味収入保険料</w:t>
            </w:r>
          </w:p>
        </w:tc>
      </w:tr>
      <w:tr w:rsidR="009429C1" w14:paraId="0CBC861B" w14:textId="77777777" w:rsidTr="009429C1">
        <w:trPr>
          <w:trHeight w:val="300"/>
          <w:trPrChange w:id="23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D72418" w14:textId="782E684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39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41" w:author="Acer" w:date="2024-10-18T01:42:00Z" w16du:dateUtc="2024-10-17T17:42:00Z">
                  <w:rPr>
                    <w:rFonts w:ascii="Cambria Math" w:hAnsi="Cambria Math" w:cs="Cambria Math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手数料及びコミッション収入</w:t>
            </w:r>
          </w:p>
        </w:tc>
      </w:tr>
      <w:tr w:rsidR="009429C1" w14:paraId="621212A7" w14:textId="77777777" w:rsidTr="009429C1">
        <w:trPr>
          <w:trHeight w:val="300"/>
          <w:trPrChange w:id="24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D5D487" w14:textId="27D91F2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二</w:t>
            </w:r>
            <w:r>
              <w:rPr>
                <w:color w:val="000000"/>
                <w:rPrChange w:id="246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営業総費用</w:t>
            </w:r>
          </w:p>
        </w:tc>
      </w:tr>
      <w:tr w:rsidR="009429C1" w14:paraId="67C6A366" w14:textId="77777777" w:rsidTr="009429C1">
        <w:trPr>
          <w:trHeight w:val="300"/>
          <w:trPrChange w:id="24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ADE29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支払利息</w:t>
            </w:r>
          </w:p>
        </w:tc>
      </w:tr>
      <w:tr w:rsidR="009429C1" w14:paraId="63FE83F7" w14:textId="77777777" w:rsidTr="009429C1">
        <w:trPr>
          <w:trHeight w:val="300"/>
          <w:trPrChange w:id="25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01BB56" w14:textId="780176D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54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責任準備金純繰入額</w:t>
            </w:r>
          </w:p>
        </w:tc>
      </w:tr>
      <w:tr w:rsidR="009429C1" w14:paraId="22A05835" w14:textId="77777777" w:rsidTr="009429C1">
        <w:trPr>
          <w:trHeight w:val="300"/>
          <w:trPrChange w:id="25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76AA3A" w14:textId="51A3701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61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</w:rPr>
              <w:t xml:space="preserve">保険契約者配当金支払額</w:t>
            </w:r>
          </w:p>
        </w:tc>
      </w:tr>
      <w:tr w:rsidR="009429C1" w14:paraId="2D15E8AC" w14:textId="77777777" w:rsidTr="009429C1">
        <w:trPr>
          <w:trHeight w:val="300"/>
          <w:trPrChange w:id="26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2DFFFC" w14:textId="1B092D3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販売費</w:t>
            </w:r>
          </w:p>
        </w:tc>
      </w:tr>
      <w:tr w:rsidR="009429C1" w14:paraId="382ACDD0" w14:textId="77777777" w:rsidTr="009429C1">
        <w:trPr>
          <w:trHeight w:val="300"/>
          <w:trPrChange w:id="27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8213A7" w14:textId="0694157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為替差損益（純利益は「－」で表示）</w:t>
            </w:r>
          </w:p>
        </w:tc>
      </w:tr>
      <w:tr w:rsidR="009429C1" w14:paraId="29F4830F" w14:textId="77777777" w:rsidTr="009429C1">
        <w:trPr>
          <w:trHeight w:val="300"/>
          <w:trPrChange w:id="27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8D20F5" w14:textId="19F2AD1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投資損益（損失は「－」で表示）</w:t>
            </w:r>
          </w:p>
        </w:tc>
      </w:tr>
      <w:tr w:rsidR="009429C1" w14:paraId="6D5B3C3B" w14:textId="77777777" w:rsidTr="009429C1">
        <w:trPr>
          <w:trHeight w:val="300"/>
          <w:trPrChange w:id="278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9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F05912" w14:textId="359870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償却原価で測定される金融資産の認識中止による収益</w:t>
            </w:r>
          </w:p>
        </w:tc>
      </w:tr>
      <w:tr w:rsidR="009429C1" w14:paraId="38512FAD" w14:textId="77777777" w:rsidTr="009429C1">
        <w:trPr>
          <w:trHeight w:val="300"/>
          <w:trPrChange w:id="28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EC75F7" w14:textId="40F9E65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86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為替差益（損失は</w:t>
            </w:r>
            <w:r>
              <w:rPr>
                <w:color w:val="000000"/>
                <w:rPrChange w:id="289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"-“</w:t>
            </w:r>
            <w:r>
              <w:rPr>
                <w:color w:val="000000"/>
              </w:rPr>
              <w:t xml:space="preserve">で表示）</w:t>
            </w:r>
          </w:p>
        </w:tc>
      </w:tr>
      <w:tr w:rsidR="009429C1" w14:paraId="54DBA715" w14:textId="77777777" w:rsidTr="009429C1">
        <w:trPr>
          <w:trHeight w:val="300"/>
          <w:trPrChange w:id="29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03FE46" w14:textId="09D9D4F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純ヘッジ損益（損失は</w:t>
            </w:r>
            <w:r>
              <w:rPr>
                <w:color w:val="000000"/>
                <w:rPrChange w:id="297" w:author="Acer" w:date="2024-10-18T01:42:00Z" w16du:dateUtc="2024-10-17T17:42:00Z">
                  <w:rPr>
                    <w:rFonts w:ascii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“</w:t>
            </w:r>
            <w:r>
              <w:rPr>
                <w:color w:val="000000"/>
                <w:rPrChange w:id="298" w:author="Acer" w:date="2024-10-18T01:42:00Z" w16du:dateUtc="2024-10-17T17:42:00Z">
                  <w:rPr>
                    <w:rFonts w:ascii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-</w:t>
            </w:r>
            <w:r>
              <w:rPr>
                <w:color w:val="000000"/>
                <w:rPrChange w:id="299" w:author="Acer" w:date="2024-10-18T01:42:00Z" w16du:dateUtc="2024-10-17T17:42:00Z">
                  <w:rPr>
                    <w:rFonts w:ascii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”</w:t>
            </w:r>
            <w:r>
              <w:rPr>
                <w:color w:val="000000"/>
              </w:rPr>
              <w:t xml:space="preserve">で表示）</w:t>
            </w:r>
          </w:p>
        </w:tc>
      </w:tr>
      <w:tr w:rsidR="009429C1" w14:paraId="3A326AA7" w14:textId="77777777" w:rsidTr="009429C1">
        <w:trPr>
          <w:trHeight w:val="300"/>
          <w:trPrChange w:id="30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5BBCD9" w14:textId="0B02CA8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信用減損損失（損失は</w:t>
            </w:r>
            <w:r>
              <w:rPr>
                <w:color w:val="000000"/>
                <w:rPrChange w:id="306" w:author="Acer" w:date="2024-10-18T01:42:00Z" w16du:dateUtc="2024-10-17T17:42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“</w:t>
            </w:r>
            <w:r>
              <w:rPr>
                <w:color w:val="000000"/>
                <w:rPrChange w:id="307" w:author="Acer" w:date="2024-10-18T01:42:00Z" w16du:dateUtc="2024-10-17T17:42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-</w:t>
            </w:r>
            <w:r>
              <w:rPr>
                <w:color w:val="000000"/>
                <w:rPrChange w:id="308" w:author="Acer" w:date="2024-10-18T01:42:00Z" w16du:dateUtc="2024-10-17T17:42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”</w:t>
            </w:r>
            <w:r>
              <w:rPr>
                <w:color w:val="000000"/>
              </w:rPr>
              <w:t xml:space="preserve">で表示）</w:t>
            </w:r>
          </w:p>
        </w:tc>
      </w:tr>
      <w:tr w:rsidR="009429C1" w14:paraId="6EB44452" w14:textId="77777777" w:rsidTr="009429C1">
        <w:trPr>
          <w:trHeight w:val="300"/>
          <w:trPrChange w:id="31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8974ED" w14:textId="74DD092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</w:t>
            </w:r>
            <w:r>
              <w:rPr>
                <w:color w:val="000000"/>
                <w:rPrChange w:id="313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営業利益（損失は</w:t>
            </w:r>
            <w:r>
              <w:rPr>
                <w:color w:val="000000"/>
                <w:rPrChange w:id="316" w:author="Acer" w:date="2024-10-18T01:42:00Z" w16du:dateUtc="2024-10-17T17:42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“</w:t>
            </w:r>
            <w:r>
              <w:rPr>
                <w:color w:val="000000"/>
              </w:rPr>
              <w:t xml:space="preserve">一</w:t>
            </w:r>
            <w:r>
              <w:rPr>
                <w:color w:val="000000"/>
                <w:rPrChange w:id="317" w:author="Acer" w:date="2024-10-18T01:42:00Z" w16du:dateUtc="2024-10-17T17:42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”</w:t>
            </w:r>
            <w:r>
              <w:rPr>
                <w:color w:val="000000"/>
              </w:rPr>
              <w:t xml:space="preserve">で表示）</w:t>
            </w:r>
          </w:p>
        </w:tc>
      </w:tr>
      <w:tr w:rsidR="009429C1" w14:paraId="078DFEA1" w14:textId="77777777" w:rsidTr="009429C1">
        <w:trPr>
          <w:trHeight w:val="300"/>
          <w:trPrChange w:id="318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9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3DD34B" w14:textId="30E6AB9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（二）事業継続性による分類</w:t>
            </w:r>
            <w:r>
              <w:rPr>
                <w:color w:val="000000"/>
                <w:rPrChange w:id="322" w:author="Acer" w:date="2024-10-18T01:42:00Z" w16du:dateUtc="2024-10-17T17:42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:</w:t>
            </w:r>
          </w:p>
        </w:tc>
      </w:tr>
      <w:tr w:rsidR="009429C1" w14:paraId="3254A900" w14:textId="77777777" w:rsidTr="009429C1">
        <w:trPr>
          <w:trHeight w:val="300"/>
          <w:trPrChange w:id="32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3A722A" w14:textId="1120B36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非継続事業の純利益</w:t>
            </w:r>
          </w:p>
        </w:tc>
      </w:tr>
      <w:tr w:rsidR="009429C1" w14:paraId="519B862B" w14:textId="77777777" w:rsidTr="009429C1">
        <w:trPr>
          <w:trHeight w:val="300"/>
          <w:trPrChange w:id="32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DE54B0" w14:textId="5FBDF99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</w:t>
            </w:r>
            <w:r>
              <w:rPr>
                <w:color w:val="000000"/>
                <w:rPrChange w:id="330" w:author="Acer" w:date="2024-10-18T01:42:00Z" w16du:dateUtc="2024-10-17T17:42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一</w:t>
            </w:r>
            <w:r>
              <w:rPr>
                <w:color w:val="000000"/>
              </w:rPr>
              <w:t xml:space="preserve">）損益に振り替えられないその他の包括利益</w:t>
            </w:r>
          </w:p>
        </w:tc>
      </w:tr>
      <w:tr w:rsidR="009429C1" w14:paraId="1CDADA56" w14:textId="77777777" w:rsidTr="009429C1">
        <w:trPr>
          <w:trHeight w:val="300"/>
          <w:trPrChange w:id="33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0A817F" w14:textId="6994150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37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338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1.</w:t>
            </w:r>
            <w:r>
              <w:rPr>
                <w:color w:val="000000"/>
              </w:rPr>
              <w:t xml:space="preserve">確定給付制度再測定による変動額</w:t>
            </w:r>
          </w:p>
        </w:tc>
      </w:tr>
      <w:tr w:rsidR="009429C1" w14:paraId="3C2BC12B" w14:textId="77777777" w:rsidTr="009429C1">
        <w:trPr>
          <w:trHeight w:val="300"/>
          <w:trPrChange w:id="34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D211BF" w14:textId="761E1C9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（二）損益に振り替えられるその他の包括利益</w:t>
            </w:r>
          </w:p>
        </w:tc>
      </w:tr>
      <w:tr w:rsidR="009429C1" w14:paraId="191E4F87" w14:textId="77777777" w:rsidTr="009429C1">
        <w:trPr>
          <w:trHeight w:val="300"/>
          <w:trPrChange w:id="34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FDE0D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rPrChange w:id="348" w:author="Acer" w:date="2024-10-18T01:42:00Z" w16du:dateUtc="2024-10-17T17:42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3.</w:t>
            </w:r>
            <w:r>
              <w:rPr>
                <w:color w:val="000000"/>
              </w:rPr>
              <w:t xml:space="preserve">売却可能金融資産の公正価値変動損益</w:t>
            </w:r>
          </w:p>
        </w:tc>
      </w:tr>
      <w:tr w:rsidR="009429C1" w14:paraId="7474B15A" w14:textId="77777777" w:rsidTr="009429C1">
        <w:trPr>
          <w:trHeight w:val="300"/>
          <w:trPrChange w:id="34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6CD03D" w14:textId="3F08985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51" w:author="Acer" w:date="2024-10-18T01:42:00Z" w16du:dateUtc="2024-10-17T17:42:00Z">
                  <w:rPr>
                    <w:rFonts w:ascii="Segoe UI Symbol" w:hAnsi="Segoe UI Symbol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354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5.</w:t>
            </w:r>
            <w:r>
              <w:rPr>
                <w:color w:val="000000"/>
              </w:rPr>
              <w:t xml:space="preserve">満期保有目的債券から売却可能金融資産への振替損益</w:t>
            </w:r>
          </w:p>
        </w:tc>
      </w:tr>
      <w:tr w:rsidR="009429C1" w14:paraId="03EC999B" w14:textId="77777777" w:rsidTr="009429C1">
        <w:trPr>
          <w:trHeight w:val="300"/>
          <w:trPrChange w:id="35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C496D7" w14:textId="07AF8E2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59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360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6.</w:t>
            </w:r>
            <w:r>
              <w:rPr>
                <w:color w:val="000000"/>
              </w:rPr>
              <w:t xml:space="preserve">その他の債券投資に係る信用減損引当金</w:t>
            </w:r>
          </w:p>
        </w:tc>
      </w:tr>
      <w:tr w:rsidR="009429C1" w14:paraId="656CE280" w14:textId="77777777" w:rsidTr="009429C1">
        <w:trPr>
          <w:trHeight w:val="300"/>
          <w:trPrChange w:id="36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675E7B" w14:textId="019CCA3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65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366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7</w:t>
            </w:r>
            <w:r>
              <w:rPr>
                <w:color w:val="000000"/>
              </w:rPr>
              <w:t xml:space="preserve">.キャッシュ・フロー・ヘッジ積立金（キャッシュ・フロー・ヘッジ損益の有効部分）</w:t>
            </w:r>
          </w:p>
        </w:tc>
      </w:tr>
      <w:tr w:rsidR="009429C1" w14:paraId="2D4995A9" w14:textId="77777777" w:rsidTr="009429C1">
        <w:trPr>
          <w:trHeight w:val="300"/>
          <w:trPrChange w:id="37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29A866" w14:textId="7F68D3A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73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374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8.</w:t>
            </w:r>
            <w:r>
              <w:rPr>
                <w:color w:val="000000"/>
              </w:rPr>
              <w:t xml:space="preserve">外貨財務諸表換算差額</w:t>
            </w:r>
          </w:p>
        </w:tc>
      </w:tr>
      <w:tr w:rsidR="009429C1" w14:paraId="0C5F4BCF" w14:textId="77777777" w:rsidTr="009429C1">
        <w:trPr>
          <w:trHeight w:val="300"/>
          <w:trPrChange w:id="37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2733F4" w14:textId="54CB787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七</w:t>
            </w:r>
            <w:r>
              <w:rPr>
                <w:color w:val="000000"/>
                <w:rPrChange w:id="379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包括利益合計額</w:t>
            </w:r>
          </w:p>
        </w:tc>
      </w:tr>
      <w:tr w:rsidR="009429C1" w14:paraId="2DF6FAD4" w14:textId="77777777" w:rsidTr="009429C1">
        <w:trPr>
          <w:trHeight w:val="300"/>
          <w:trPrChange w:id="38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hideMark/>
            <w:tcPrChange w:id="38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7BCECD6F" w14:textId="13B393D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rPrChange w:id="385" w:author="Acer" w:date="2024-10-18T01:42:00Z" w16du:dateUtc="2024-10-17T17:4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作成単位：中電科投資控股有限公司</w:t>
            </w:r>
          </w:p>
        </w:tc>
      </w:tr>
      <w:tr w:rsidR="009429C1" w14:paraId="3F6F92AE" w14:textId="77777777" w:rsidTr="009429C1">
        <w:trPr>
          <w:trHeight w:val="300"/>
          <w:trPrChange w:id="38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hideMark/>
            <w:tcPrChange w:id="38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0D0B7678" w14:textId="66E3605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rPrChange w:id="390" w:author="Acer" w:date="2024-10-18T01:42:00Z" w16du:dateUtc="2024-10-17T17:4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プロジェクト</w:t>
            </w:r>
          </w:p>
        </w:tc>
      </w:tr>
      <w:tr w:rsidR="009429C1" w14:paraId="03406434" w14:textId="77777777" w:rsidTr="009429C1">
        <w:trPr>
          <w:trHeight w:val="300"/>
          <w:trPrChange w:id="39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BC0B4B" w14:textId="3E358BC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94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一</w:t>
            </w:r>
            <w:r>
              <w:rPr>
                <w:color w:val="000000"/>
                <w:rPrChange w:id="397" w:author="Acer" w:date="2024-10-18T01:42:00Z" w16du:dateUtc="2024-10-17T17:42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営業活動によるキャッシュ・フロー</w:t>
            </w:r>
            <w:r>
              <w:rPr>
                <w:color w:val="000000"/>
                <w:rPrChange w:id="400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:</w:t>
            </w:r>
          </w:p>
        </w:tc>
      </w:tr>
      <w:tr w:rsidR="009429C1" w14:paraId="06F3C7D9" w14:textId="77777777" w:rsidTr="009429C1">
        <w:trPr>
          <w:trHeight w:val="300"/>
          <w:trPrChange w:id="40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162CA7" w14:textId="785473A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商品販売、役務提供による現金収入</w:t>
            </w:r>
          </w:p>
        </w:tc>
      </w:tr>
      <w:tr w:rsidR="009429C1" w14:paraId="5391B251" w14:textId="77777777" w:rsidTr="009429C1">
        <w:trPr>
          <w:trHeight w:val="300"/>
          <w:trPrChange w:id="40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0E608A" w14:textId="6C3B23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09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416" w:author="Acer" w:date="2024-10-18T01:42:00Z" w16du:dateUtc="2024-10-17T17:42:00Z">
                  <w:rPr>
                    <w:rFonts w:ascii="Cambria Math" w:hAnsi="Cambria Math" w:cs="Cambria Math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顧客預金および同業者預け金</w:t>
            </w:r>
            <w:r>
              <w:rPr>
                <w:color w:val="000000"/>
              </w:rPr>
              <w:t xml:space="preserve">の純増加額</w:t>
            </w:r>
          </w:p>
        </w:tc>
      </w:tr>
      <w:tr w:rsidR="009429C1" w14:paraId="72313F93" w14:textId="77777777" w:rsidTr="009429C1">
        <w:trPr>
          <w:trHeight w:val="300"/>
          <w:trPrChange w:id="41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2B2EFC" w14:textId="25B5E5C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19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中央銀行からの借入金の純増加額</w:t>
            </w:r>
          </w:p>
        </w:tc>
      </w:tr>
      <w:tr w:rsidR="009429C1" w14:paraId="71E672B1" w14:textId="77777777" w:rsidTr="009429C1">
        <w:trPr>
          <w:trHeight w:val="300"/>
          <w:trPrChange w:id="42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6E2A1F" w14:textId="20A853A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27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他の金融機関からの借入資金の純増加額</w:t>
            </w:r>
          </w:p>
        </w:tc>
      </w:tr>
      <w:tr w:rsidR="009429C1" w14:paraId="55D8B232" w14:textId="77777777" w:rsidTr="009429C1">
        <w:trPr>
          <w:trHeight w:val="300"/>
          <w:trPrChange w:id="43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5CC356" w14:textId="27CA4F7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36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元受保険契約の保険料収入</w:t>
            </w:r>
          </w:p>
        </w:tc>
      </w:tr>
      <w:tr w:rsidR="009429C1" w14:paraId="6A826635" w14:textId="77777777" w:rsidTr="009429C1">
        <w:trPr>
          <w:trHeight w:val="300"/>
          <w:trPrChange w:id="44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8A4C7A" w14:textId="4D9BC1C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44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再保険事業による現金純額</w:t>
            </w:r>
          </w:p>
        </w:tc>
      </w:tr>
      <w:tr w:rsidR="009429C1" w14:paraId="1CC3F517" w14:textId="77777777" w:rsidTr="009429C1">
        <w:trPr>
          <w:trHeight w:val="300"/>
          <w:trPrChange w:id="44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C3191D" w14:textId="68D5B3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51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保険契約者預り金および投資金純増加額</w:t>
            </w:r>
          </w:p>
        </w:tc>
      </w:tr>
      <w:tr w:rsidR="009429C1" w14:paraId="2383559D" w14:textId="77777777" w:rsidTr="009429C1">
        <w:trPr>
          <w:trHeight w:val="300"/>
          <w:trPrChange w:id="45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EAEC87" w14:textId="02871E5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その他の営業活動に関連する現金収入</w:t>
            </w:r>
          </w:p>
        </w:tc>
      </w:tr>
      <w:tr w:rsidR="009429C1" w14:paraId="62D88D3B" w14:textId="77777777" w:rsidTr="009429C1">
        <w:trPr>
          <w:trHeight w:val="300"/>
          <w:trPrChange w:id="46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56021E" w14:textId="66FCFBE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二</w:t>
            </w:r>
            <w:r>
              <w:rPr>
                <w:color w:val="000000"/>
                <w:rPrChange w:id="462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投資活動によるキャッシュ・フロー：</w:t>
            </w:r>
          </w:p>
        </w:tc>
      </w:tr>
      <w:tr w:rsidR="009429C1" w14:paraId="4FBB3E19" w14:textId="77777777" w:rsidTr="009429C1">
        <w:trPr>
          <w:trHeight w:val="300"/>
          <w:trPrChange w:id="46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25C121" w14:textId="6BB9A7D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固定資産</w:t>
            </w:r>
            <w:r>
              <w:rPr>
                <w:color w:val="000000"/>
                <w:rPrChange w:id="468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無形資産およびその他の長期資産の取得に支払った現金</w:t>
            </w:r>
          </w:p>
        </w:tc>
      </w:tr>
      <w:tr w:rsidR="009429C1" w14:paraId="12C70DC5" w14:textId="77777777" w:rsidTr="009429C1">
        <w:trPr>
          <w:trHeight w:val="300"/>
          <w:trPrChange w:id="47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185AD6" w14:textId="35ABBD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</w:t>
            </w:r>
            <w:r>
              <w:rPr>
                <w:color w:val="000000"/>
                <w:rPrChange w:id="473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財務活動によるキャッシュ・フロー：</w:t>
            </w:r>
          </w:p>
        </w:tc>
      </w:tr>
      <w:tr w:rsidR="009429C1" w14:paraId="58A0E33C" w14:textId="77777777" w:rsidTr="009429C1">
        <w:trPr>
          <w:trHeight w:val="300"/>
          <w:trPrChange w:id="47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975550" w14:textId="4925FA3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その他の財務活動に関連する現金支出</w:t>
            </w:r>
          </w:p>
        </w:tc>
      </w:tr>
      <w:tr w:rsidR="009429C1" w14:paraId="060F60EB" w14:textId="77777777" w:rsidTr="009429C1">
        <w:trPr>
          <w:trHeight w:val="300"/>
          <w:trPrChange w:id="48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21124C" w14:textId="6310B2F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財務活動によるキャッシュ・フロー純額</w:t>
            </w:r>
          </w:p>
        </w:tc>
      </w:tr>
      <w:tr w:rsidR="009429C1" w14:paraId="0BA397D0" w14:textId="77777777" w:rsidTr="009429C1">
        <w:trPr>
          <w:trHeight w:val="300"/>
          <w:trPrChange w:id="48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26F9CC" w14:textId="65EC3FF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四</w:t>
            </w:r>
            <w:r>
              <w:rPr>
                <w:color w:val="000000"/>
                <w:rPrChange w:id="487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為替レート変動が現金および現金同等物に与える影響</w:t>
            </w:r>
          </w:p>
        </w:tc>
      </w:tr>
      <w:tr w:rsidR="009429C1" w14:paraId="4C7EA761" w14:textId="77777777" w:rsidTr="009429C1">
        <w:trPr>
          <w:trHeight w:val="300"/>
          <w:trPrChange w:id="49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353E94" w14:textId="2CE8603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五</w:t>
            </w:r>
            <w:r>
              <w:rPr>
                <w:color w:val="000000"/>
                <w:rPrChange w:id="492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現金および現金同等物の純増加額</w:t>
            </w:r>
          </w:p>
        </w:tc>
      </w:tr>
      <w:tr w:rsidR="009429C1" w14:paraId="5B0B5C63" w14:textId="77777777" w:rsidTr="009429C1">
        <w:trPr>
          <w:trHeight w:val="300"/>
          <w:trPrChange w:id="49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ACC1B1" w14:textId="206EC95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加算：期首現金および現金同等物残高</w:t>
            </w:r>
          </w:p>
        </w:tc>
      </w:tr>
      <w:tr w:rsidR="009429C1" w14:paraId="3DF40AE7" w14:textId="77777777" w:rsidTr="009429C1">
        <w:trPr>
          <w:trHeight w:val="300"/>
          <w:trPrChange w:id="50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2AF294" w14:textId="1B7FCA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六</w:t>
            </w:r>
            <w:r>
              <w:rPr>
                <w:color w:val="000000"/>
                <w:rPrChange w:id="504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期末現金</w:t>
            </w:r>
            <w:r>
              <w:rPr>
                <w:color w:val="000000"/>
                <w:rPrChange w:id="508" w:author="Acer" w:date="2024-10-18T01:42:00Z" w16du:dateUtc="2024-10-17T17:42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および現金同等物</w:t>
            </w:r>
            <w:r>
              <w:rPr>
                <w:color w:val="000000"/>
              </w:rPr>
              <w:t xml:space="preserve">残高</w:t>
            </w:r>
          </w:p>
        </w:tc>
      </w:tr>
      <w:tr w:rsidR="009429C1" w14:paraId="295A939E" w14:textId="77777777" w:rsidTr="009429C1">
        <w:trPr>
          <w:trHeight w:val="300"/>
          <w:trPrChange w:id="50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EB1D5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未収通知預金利息</w:t>
            </w:r>
          </w:p>
        </w:tc>
      </w:tr>
      <w:tr w:rsidR="009429C1" w14:paraId="6D8F05D9" w14:textId="77777777" w:rsidTr="009429C1">
        <w:trPr>
          <w:trHeight w:val="300"/>
          <w:trPrChange w:id="51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3817C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浙江海康智聯科技有限公司</w:t>
            </w:r>
          </w:p>
        </w:tc>
      </w:tr>
      <w:tr w:rsidR="009429C1" w14:paraId="039E4B73" w14:textId="77777777" w:rsidTr="009429C1">
        <w:trPr>
          <w:trHeight w:val="300"/>
          <w:trPrChange w:id="51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6B735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南方天辰景丞価値精選一期基金</w:t>
            </w:r>
          </w:p>
        </w:tc>
      </w:tr>
      <w:tr w:rsidR="009429C1" w14:paraId="6C92B973" w14:textId="77777777" w:rsidTr="009429C1">
        <w:trPr>
          <w:trHeight w:val="300"/>
          <w:trPrChange w:id="51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04263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南方天辰星丞転債精選二期基金</w:t>
            </w:r>
          </w:p>
        </w:tc>
      </w:tr>
      <w:tr w:rsidR="009429C1" w14:paraId="35214D47" w14:textId="77777777" w:rsidTr="009429C1">
        <w:trPr>
          <w:trHeight w:val="300"/>
          <w:trPrChange w:id="51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8DAED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南方天辰止於私募証券投資基金</w:t>
            </w:r>
          </w:p>
        </w:tc>
      </w:tr>
      <w:tr w:rsidR="009429C1" w14:paraId="36144C86" w14:textId="77777777" w:rsidTr="009429C1">
        <w:trPr>
          <w:trHeight w:val="300"/>
          <w:trPrChange w:id="51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70EB1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中国電子科技思儀科技株式会社</w:t>
            </w:r>
          </w:p>
        </w:tc>
      </w:tr>
      <w:tr w:rsidR="009429C1" w14:paraId="3ECF7FEC" w14:textId="77777777" w:rsidTr="009429C1">
        <w:trPr>
          <w:trHeight w:val="300"/>
          <w:trPrChange w:id="52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C732D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南方天辰景丞価値精選四期基金</w:t>
            </w:r>
          </w:p>
        </w:tc>
      </w:tr>
      <w:tr w:rsidR="009429C1" w14:paraId="29012CC0" w14:textId="77777777" w:rsidTr="009429C1">
        <w:trPr>
          <w:trHeight w:val="300"/>
          <w:trPrChange w:id="52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9DFE2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湖北華強科技株式会社</w:t>
            </w:r>
          </w:p>
        </w:tc>
      </w:tr>
      <w:tr w:rsidR="009429C1" w14:paraId="575184C6" w14:textId="77777777" w:rsidTr="009429C1">
        <w:trPr>
          <w:trHeight w:val="300"/>
          <w:trPrChange w:id="52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1EE5B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中国電子科技藍天科技株式会社</w:t>
            </w:r>
          </w:p>
        </w:tc>
      </w:tr>
      <w:tr w:rsidR="009429C1" w14:paraId="60D72710" w14:textId="77777777" w:rsidTr="009429C1">
        <w:trPr>
          <w:trHeight w:val="300"/>
          <w:trPrChange w:id="52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BDB600" w14:textId="46A43A66">
            <w:pPr>
              <w:rPr>
                <w:rFonts w:ascii="Arial Unicode MS" w:hAnsi="Arial Unicode MS" w:cs="Arial Unicode MS"/>
                <w:color w:val="000000"/>
                <w:sz w:val="20"/>
                <w:szCs w:val="20"/>
                <w:lang w:eastAsia="zh-CN"/>
                <w:rPrChange w:id="529" w:author="Acer" w:date="2024-10-18T01:42:00Z" w16du:dateUtc="2024-10-17T17:42:00Z"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rFonts w:eastAsia="Arial Unicode MS"/>
                <w:color w:val="000000"/>
              </w:rPr>
              <w:t xml:space="preserve">中国電子科技核心技術研究開発株式投資基金（北京）パートナーシップ企業（有限責任パートナーシップ</w:t>
            </w:r>
            <w:r>
              <w:rPr>
                <w:rFonts w:ascii="Meiryo UI" w:hAnsi="Meiryo UI"/>
                <w:color w:val="000000"/>
              </w:rPr>
              <w:t xml:space="preserve">）</w:t>
            </w:r>
          </w:p>
        </w:tc>
      </w:tr>
      <w:tr w:rsidR="009429C1" w14:paraId="3EC64A8F" w14:textId="77777777" w:rsidTr="009429C1">
        <w:trPr>
          <w:trHeight w:val="300"/>
          <w:trPrChange w:id="53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65B07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河北美泰電子科技有限公司</w:t>
            </w:r>
          </w:p>
        </w:tc>
      </w:tr>
      <w:tr w:rsidR="009429C1" w14:paraId="58635144" w14:textId="77777777" w:rsidTr="009429C1">
        <w:trPr>
          <w:trHeight w:val="300"/>
          <w:trPrChange w:id="53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DA034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中国電子科技核心技術研究開発株式投資基金（北京）パートナーシップ企業（有限責任パートナーシップ）</w:t>
            </w:r>
          </w:p>
        </w:tc>
      </w:tr>
      <w:tr w:rsidR="009429C1" w14:paraId="088B44DC" w14:textId="77777777" w:rsidTr="009429C1">
        <w:trPr>
          <w:trHeight w:val="300"/>
          <w:trPrChange w:id="53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84A40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合肥中国電子科技国元産業投資基金パートナーシップ企業（有限責任パートナーシップ）</w:t>
            </w:r>
          </w:p>
        </w:tc>
      </w:tr>
      <w:tr w:rsidR="009429C1" w14:paraId="500A0480" w14:textId="77777777" w:rsidTr="009429C1">
        <w:trPr>
          <w:trHeight w:val="300"/>
          <w:trPrChange w:id="538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9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A1F4C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財産権ブローカー収入</w:t>
            </w:r>
          </w:p>
        </w:tc>
      </w:tr>
      <w:tr w:rsidR="009429C1" w14:paraId="7E276CDB" w14:textId="77777777" w:rsidTr="009429C1">
        <w:trPr>
          <w:trHeight w:val="300"/>
          <w:trPrChange w:id="54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082162" w14:textId="7C0F59E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（九）投資収益</w:t>
            </w:r>
          </w:p>
        </w:tc>
      </w:tr>
    </w:tbl>
    <w:p w14:paraId="49881195" w14:textId="77777777"/>
    <w:p w14:paraId="04175D12" w14:textId="77777777">
      <w:r>
        <w:br w:type="page"/>
      </w:r>
    </w:p>
    <w:p w14:paraId="0F5A2A26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DFEA7" w14:textId="77777777">
      <w:r>
        <w:separator/>
      </w:r>
    </w:p>
  </w:endnote>
  <w:endnote w:type="continuationSeparator" w:id="0">
    <w:p w14:paraId="01AD740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¨¬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17B82" w14:textId="77777777">
      <w:r>
        <w:separator/>
      </w:r>
    </w:p>
  </w:footnote>
  <w:footnote w:type="continuationSeparator" w:id="0">
    <w:p w14:paraId="07932B21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03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0C3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302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970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9F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7BA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0FE1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727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6CC7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EA1"/>
    <w:rsid w:val="00167F98"/>
    <w:rsid w:val="00170149"/>
    <w:rsid w:val="001701D1"/>
    <w:rsid w:val="001706BB"/>
    <w:rsid w:val="001708AF"/>
    <w:rsid w:val="00170E0E"/>
    <w:rsid w:val="001717C9"/>
    <w:rsid w:val="00171D93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0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2C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2F2E"/>
    <w:rsid w:val="001B32EC"/>
    <w:rsid w:val="001B3986"/>
    <w:rsid w:val="001B4133"/>
    <w:rsid w:val="001B427B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4FE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C8D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5E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831"/>
    <w:rsid w:val="00207AA4"/>
    <w:rsid w:val="00207E13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702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4CB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AA2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1C8"/>
    <w:rsid w:val="00250692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073A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36B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A2F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136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2BE2"/>
    <w:rsid w:val="002E30B8"/>
    <w:rsid w:val="002E32C5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0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DBB"/>
    <w:rsid w:val="002F2E42"/>
    <w:rsid w:val="002F34A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5D6"/>
    <w:rsid w:val="0030291E"/>
    <w:rsid w:val="003029BA"/>
    <w:rsid w:val="00302A83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51A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07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EB2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13B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E00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309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700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2BF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90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0DF1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66C"/>
    <w:rsid w:val="004517A5"/>
    <w:rsid w:val="00451F23"/>
    <w:rsid w:val="00452462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6DF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67754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3F7A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1B9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E39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AE7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580"/>
    <w:rsid w:val="004F369C"/>
    <w:rsid w:val="004F36D5"/>
    <w:rsid w:val="004F3CC0"/>
    <w:rsid w:val="004F3FFD"/>
    <w:rsid w:val="004F4152"/>
    <w:rsid w:val="004F422D"/>
    <w:rsid w:val="004F456A"/>
    <w:rsid w:val="004F4C04"/>
    <w:rsid w:val="004F5066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3E7A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E4"/>
    <w:rsid w:val="005108F1"/>
    <w:rsid w:val="00510ED0"/>
    <w:rsid w:val="00511174"/>
    <w:rsid w:val="005112EA"/>
    <w:rsid w:val="00511388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8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0E7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814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174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78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2EA9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7B9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897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A3C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46C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74E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55E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254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76C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99B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C3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64D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A50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661"/>
    <w:rsid w:val="00764A9E"/>
    <w:rsid w:val="00764C97"/>
    <w:rsid w:val="00764CCF"/>
    <w:rsid w:val="00765181"/>
    <w:rsid w:val="0076535A"/>
    <w:rsid w:val="007656BA"/>
    <w:rsid w:val="00765A30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1F7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C75"/>
    <w:rsid w:val="00782E48"/>
    <w:rsid w:val="00783128"/>
    <w:rsid w:val="007831FF"/>
    <w:rsid w:val="00783A75"/>
    <w:rsid w:val="00783BA8"/>
    <w:rsid w:val="00783BDC"/>
    <w:rsid w:val="00784052"/>
    <w:rsid w:val="007843E0"/>
    <w:rsid w:val="00784425"/>
    <w:rsid w:val="00784562"/>
    <w:rsid w:val="007846FF"/>
    <w:rsid w:val="00784BDA"/>
    <w:rsid w:val="00784FAE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16C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5B4D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23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2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4B80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EEB"/>
    <w:rsid w:val="00822F39"/>
    <w:rsid w:val="00822F79"/>
    <w:rsid w:val="00823005"/>
    <w:rsid w:val="0082366F"/>
    <w:rsid w:val="00823D7C"/>
    <w:rsid w:val="00823DFB"/>
    <w:rsid w:val="00824255"/>
    <w:rsid w:val="00824A6A"/>
    <w:rsid w:val="00824B66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41D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61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EE0"/>
    <w:rsid w:val="00854FC7"/>
    <w:rsid w:val="00855CC5"/>
    <w:rsid w:val="008561D1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9BE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3F3E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997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1FD4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51F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453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A9E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C1"/>
    <w:rsid w:val="009429F0"/>
    <w:rsid w:val="00942BBD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CFD"/>
    <w:rsid w:val="00946ED8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AC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BAE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ACF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0C0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06D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2A8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18B2"/>
    <w:rsid w:val="00A22211"/>
    <w:rsid w:val="00A2229B"/>
    <w:rsid w:val="00A22771"/>
    <w:rsid w:val="00A2298E"/>
    <w:rsid w:val="00A22994"/>
    <w:rsid w:val="00A22A0A"/>
    <w:rsid w:val="00A22F9B"/>
    <w:rsid w:val="00A22FA6"/>
    <w:rsid w:val="00A231C2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1F0"/>
    <w:rsid w:val="00A4035B"/>
    <w:rsid w:val="00A40C22"/>
    <w:rsid w:val="00A40C2C"/>
    <w:rsid w:val="00A40DD6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CE2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9F2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37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5EC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1C4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3F4D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3ED5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1FBE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1E7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193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3DFE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046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9AD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36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3754"/>
    <w:rsid w:val="00BA42B5"/>
    <w:rsid w:val="00BA42FE"/>
    <w:rsid w:val="00BA4A3A"/>
    <w:rsid w:val="00BA50B4"/>
    <w:rsid w:val="00BA53E2"/>
    <w:rsid w:val="00BA5AF1"/>
    <w:rsid w:val="00BA64FC"/>
    <w:rsid w:val="00BA6660"/>
    <w:rsid w:val="00BA6714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39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3F37"/>
    <w:rsid w:val="00C24040"/>
    <w:rsid w:val="00C241B8"/>
    <w:rsid w:val="00C242B3"/>
    <w:rsid w:val="00C2442E"/>
    <w:rsid w:val="00C244FD"/>
    <w:rsid w:val="00C2455C"/>
    <w:rsid w:val="00C246FC"/>
    <w:rsid w:val="00C24A52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C8B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551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2FF6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0F1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8FD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7B4"/>
    <w:rsid w:val="00C919D6"/>
    <w:rsid w:val="00C91B72"/>
    <w:rsid w:val="00C91BDA"/>
    <w:rsid w:val="00C91C91"/>
    <w:rsid w:val="00C92259"/>
    <w:rsid w:val="00C92443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201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60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0E3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140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A7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3E5F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8F9"/>
    <w:rsid w:val="00D32CEA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299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693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671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4B8B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14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6F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1ECD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2F0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90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3D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084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52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53E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6B6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084E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293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C34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C9A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0E32"/>
    <w:rsid w:val="00FC10B1"/>
    <w:rsid w:val="00FC1142"/>
    <w:rsid w:val="00FC1280"/>
    <w:rsid w:val="00FC1299"/>
    <w:rsid w:val="00FC16A4"/>
    <w:rsid w:val="00FC16E6"/>
    <w:rsid w:val="00FC1DBA"/>
    <w:rsid w:val="00FC1F6B"/>
    <w:rsid w:val="00FC2288"/>
    <w:rsid w:val="00FC25D7"/>
    <w:rsid w:val="00FC2747"/>
    <w:rsid w:val="00FC2959"/>
    <w:rsid w:val="00FC29EF"/>
    <w:rsid w:val="00FC2A00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1FC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C2B97"/>
  <w15:chartTrackingRefBased/>
  <w15:docId w15:val="{DD55F281-6D40-4FB0-88DC-734267BB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113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1388"/>
    <w:rPr>
      <w:sz w:val="18"/>
      <w:szCs w:val="18"/>
    </w:rPr>
  </w:style>
  <w:style w:type="paragraph" w:styleId="a5">
    <w:name w:val="footer"/>
    <w:basedOn w:val="a"/>
    <w:link w:val="a6"/>
    <w:unhideWhenUsed/>
    <w:rsid w:val="005113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1388"/>
    <w:rPr>
      <w:sz w:val="18"/>
      <w:szCs w:val="18"/>
    </w:rPr>
  </w:style>
  <w:style w:type="paragraph" w:styleId="a7">
    <w:name w:val="Revision"/>
    <w:hidden/>
    <w:uiPriority w:val="99"/>
    <w:semiHidden/>
    <w:rsid w:val="005113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Yagni, Sairam</dc:creator>
  <cp:keywords/>
  <dc:description/>
  <cp:lastModifiedBy>Acer</cp:lastModifiedBy>
  <cp:revision>2</cp:revision>
  <dcterms:created xsi:type="dcterms:W3CDTF">2024-10-17T17:43:00Z</dcterms:created>
  <dcterms:modified xsi:type="dcterms:W3CDTF">2024-10-17T17:43:00Z</dcterms:modified>
</cp:coreProperties>
</file>