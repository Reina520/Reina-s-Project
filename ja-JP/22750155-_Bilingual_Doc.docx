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345" w:type="dxa"/>
        <w:tblInd w:w="2" w:type="dxa"/>
        <w:tblLook w:val="04A0" w:firstRow="1" w:lastRow="0" w:firstColumn="1" w:lastColumn="0" w:noHBand="0" w:noVBand="1"/>
        <w:tblPrChange w:id="0" w:author="Acer" w:date="2024-10-18T01:34:00Z" w16du:dateUtc="2024-10-17T17:34:00Z">
          <w:tblPr>
            <w:tblW w:w="3824" w:type="dxa"/>
            <w:tblInd w:w="2" w:type="dxa"/>
            <w:tblLook w:val="04A0" w:firstRow="1" w:lastRow="0" w:firstColumn="1" w:lastColumn="0" w:noHBand="0" w:noVBand="1"/>
          </w:tblPr>
        </w:tblPrChange>
      </w:tblPr>
      <w:tblGrid>
        <w:gridCol w:w="3345"/>
        <w:tblGridChange w:id="1">
          <w:tblGrid>
            <w:gridCol w:w="108"/>
            <w:gridCol w:w="3237"/>
            <w:gridCol w:w="108"/>
          </w:tblGrid>
        </w:tblGridChange>
      </w:tblGrid>
      <w:tr w:rsidR="00B94E8B" w:rsidDel="00B94E8B" w14:paraId="3221FBAE" w14:textId="77777777" w:rsidTr="00B94E8B">
        <w:trPr>
          <w:trHeight w:val="300"/>
          <w:del w:id="2" w:author="Acer" w:date="2024-10-18T01:34:00Z" w16du:dateUtc="2024-10-17T17:34:00Z"/>
          <w:trPrChange w:id="3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11B1E1" w14:textId="1F750A94" w:rsidDel="00B94E8B">
            <w:pPr>
              <w:rPr>
                <w:del w:id="5" w:author="Acer" w:date="2024-10-18T01:34:00Z" w16du:dateUtc="2024-10-17T17:34:00Z"/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94E8B" w14:paraId="37A2E612" w14:textId="77777777" w:rsidTr="00B94E8B">
        <w:trPr>
          <w:trHeight w:val="300"/>
          <w:trPrChange w:id="7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63B6DE" w14:textId="4D0A355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作成単位：淮安市淮安区城市資産経営有限公司</w:t>
            </w:r>
          </w:p>
        </w:tc>
      </w:tr>
      <w:tr w:rsidR="00B94E8B" w14:paraId="46C00BD8" w14:textId="77777777" w:rsidTr="00B94E8B">
        <w:trPr>
          <w:trHeight w:val="300"/>
          <w:trPrChange w:id="14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601FD9" w14:textId="6D5C256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作成単位：淮安市淮安区城市資産経営有限公司</w:t>
            </w:r>
          </w:p>
        </w:tc>
      </w:tr>
      <w:tr w:rsidR="00B94E8B" w14:paraId="6320C280" w14:textId="77777777" w:rsidTr="00B94E8B">
        <w:trPr>
          <w:trHeight w:val="300"/>
          <w:trPrChange w:id="18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33528F" w14:textId="45EDFD7F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トレーディング金融負債</w:t>
            </w:r>
          </w:p>
        </w:tc>
      </w:tr>
      <w:tr w:rsidR="00B94E8B" w14:paraId="508AE7F7" w14:textId="77777777" w:rsidTr="00B94E8B">
        <w:trPr>
          <w:trHeight w:val="300"/>
          <w:trPrChange w:id="22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E426FA" w14:textId="6C13926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作成単位：淮安市淮安区城市資産経営有限公司</w:t>
            </w:r>
          </w:p>
        </w:tc>
      </w:tr>
      <w:tr w:rsidR="00B94E8B" w14:paraId="7C7D4140" w14:textId="77777777" w:rsidTr="00B94E8B">
        <w:trPr>
          <w:trHeight w:val="300"/>
          <w:trPrChange w:id="26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607DF3" w14:textId="12A2731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内訳：売上原価</w:t>
            </w:r>
          </w:p>
        </w:tc>
      </w:tr>
      <w:tr w:rsidR="00B94E8B" w14:paraId="2ED258FA" w14:textId="77777777" w:rsidTr="00B94E8B">
        <w:trPr>
          <w:trHeight w:val="300"/>
          <w:trPrChange w:id="30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09A3CA" w14:textId="345E19A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税金及び附加</w:t>
            </w:r>
          </w:p>
        </w:tc>
      </w:tr>
      <w:tr w:rsidR="00B94E8B" w14:paraId="2A82534F" w14:textId="77777777" w:rsidTr="00B94E8B">
        <w:trPr>
          <w:trHeight w:val="300"/>
          <w:trPrChange w:id="33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0248E0" w14:textId="40E2D0E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販売費</w:t>
            </w:r>
          </w:p>
        </w:tc>
      </w:tr>
      <w:tr w:rsidR="00B94E8B" w14:paraId="7F206000" w14:textId="77777777" w:rsidTr="00B94E8B">
        <w:trPr>
          <w:trHeight w:val="300"/>
          <w:trPrChange w:id="37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360473" w14:textId="543AA89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管理費</w:t>
            </w:r>
          </w:p>
        </w:tc>
      </w:tr>
      <w:tr w:rsidR="00B94E8B" w14:paraId="21FE5A61" w14:textId="77777777" w:rsidTr="00B94E8B">
        <w:trPr>
          <w:trHeight w:val="300"/>
          <w:trPrChange w:id="41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532AFF7" w14:textId="5A1F680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研究開発費</w:t>
            </w:r>
          </w:p>
        </w:tc>
      </w:tr>
      <w:tr w:rsidR="00B94E8B" w14:paraId="61CEE07E" w14:textId="77777777" w:rsidTr="00B94E8B">
        <w:trPr>
          <w:trHeight w:val="300"/>
          <w:trPrChange w:id="45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D60938" w14:textId="37F4186D">
            <w:pPr>
              <w:rPr>
                <w:rFonts w:ascii="Tahoma" w:hAnsi="Tahoma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</w:t>
            </w:r>
            <w:r>
              <w:rPr>
                <w:rFonts w:ascii="Meiryo UI" w:eastAsia="Meiryo UI" w:hAnsi="Meiryo UI"/>
                <w:noProof/>
                <w:color w:val="000000"/>
              </w:rPr>
              <w:t xml:space="preserve">、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親会社所有者に帰属する当期純利益（純損失は</w:t>
            </w:r>
            <w:r>
              <w:rPr>
                <w:noProof/>
                <w:color w:val="000000"/>
              </w:rPr>
              <w:t xml:space="preserve">「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一</w:t>
            </w:r>
            <w:r>
              <w:rPr>
                <w:noProof/>
                <w:color w:val="000000"/>
              </w:rPr>
              <w:t xml:space="preserve">」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号に記入）</w:t>
            </w:r>
          </w:p>
        </w:tc>
      </w:tr>
      <w:tr w:rsidR="00B94E8B" w14:paraId="44A37DE3" w14:textId="77777777" w:rsidTr="00B94E8B">
        <w:trPr>
          <w:trHeight w:val="300"/>
          <w:trPrChange w:id="48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211D5C" w14:textId="7FB06B6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商品販売</w:t>
            </w:r>
            <w:r>
              <w:rPr>
                <w:rFonts w:ascii="Meiryo UI" w:eastAsia="Meiryo UI" w:hAnsi="Meiryo UI"/>
                <w:color w:val="000000"/>
              </w:rPr>
              <w:t xml:space="preserve">、</w:t>
            </w:r>
            <w:r>
              <w:rPr>
                <w:color w:val="000000"/>
              </w:rPr>
              <w:t xml:space="preserve">役務提供による現金収入</w:t>
            </w:r>
          </w:p>
        </w:tc>
      </w:tr>
      <w:tr w:rsidR="00B94E8B" w14:paraId="36F0EE22" w14:textId="77777777" w:rsidTr="00B94E8B">
        <w:trPr>
          <w:trHeight w:val="300"/>
          <w:trPrChange w:id="52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62B9DE" w14:textId="49916CD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資本剰余金</w:t>
            </w:r>
          </w:p>
        </w:tc>
      </w:tr>
      <w:tr w:rsidR="00B94E8B" w14:paraId="652D0DDB" w14:textId="77777777" w:rsidTr="00B94E8B">
        <w:trPr>
          <w:trHeight w:val="300"/>
          <w:trPrChange w:id="56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7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AB0560" w14:textId="129A6C74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その他の持分証券</w:t>
            </w:r>
          </w:p>
        </w:tc>
      </w:tr>
      <w:tr w:rsidR="00B94E8B" w14:paraId="45567E00" w14:textId="77777777" w:rsidTr="00B94E8B">
        <w:trPr>
          <w:trHeight w:val="300"/>
          <w:trPrChange w:id="60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1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A82F268" w14:textId="5AB70A7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優先株</w:t>
            </w:r>
          </w:p>
        </w:tc>
      </w:tr>
    </w:tbl>
    <w:p w14:paraId="222C8DDC" w14:textId="77777777"/>
    <w:p w14:paraId="224AEBD1" w14:textId="77777777">
      <w:r>
        <w:br w:type="page"/>
      </w:r>
    </w:p>
    <w:p w14:paraId="2F4581ED" w14:textId="77777777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DBBE6" w14:textId="77777777">
      <w:r>
        <w:separator/>
      </w:r>
    </w:p>
  </w:endnote>
  <w:endnote w:type="continuationSeparator" w:id="0">
    <w:p w14:paraId="3847EAB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???¡ì?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A1DAA" w14:textId="77777777">
      <w:r>
        <w:separator/>
      </w:r>
    </w:p>
  </w:footnote>
  <w:footnote w:type="continuationSeparator" w:id="0">
    <w:p w14:paraId="1F0CCF86" w14:textId="777777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89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D99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0C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11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AB1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41E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36F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89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81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2871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1F6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2C96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2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456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A7A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3C5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283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ADB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594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0C4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650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496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940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1F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9A2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A95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0B23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05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D7CEB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3C0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5E4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B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701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3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3A5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6EC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5CF8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0FF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79B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3DB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778CA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51A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A71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83A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25C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653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643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212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593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C08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0D7"/>
    <w:rsid w:val="00B93A5E"/>
    <w:rsid w:val="00B94188"/>
    <w:rsid w:val="00B94397"/>
    <w:rsid w:val="00B943F9"/>
    <w:rsid w:val="00B94888"/>
    <w:rsid w:val="00B94E8B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438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5E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1A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6B80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5C5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2F1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86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DFE"/>
    <w:rsid w:val="00D80E68"/>
    <w:rsid w:val="00D80F98"/>
    <w:rsid w:val="00D81446"/>
    <w:rsid w:val="00D816EB"/>
    <w:rsid w:val="00D816EE"/>
    <w:rsid w:val="00D81944"/>
    <w:rsid w:val="00D819CC"/>
    <w:rsid w:val="00D81AC9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32B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7F4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8CC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900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C6E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27E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74405"/>
  <w15:chartTrackingRefBased/>
  <w15:docId w15:val="{1AE916AA-4533-43A3-8A0D-A3AD8923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739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739A2"/>
    <w:rPr>
      <w:sz w:val="18"/>
      <w:szCs w:val="18"/>
    </w:rPr>
  </w:style>
  <w:style w:type="paragraph" w:styleId="a5">
    <w:name w:val="footer"/>
    <w:basedOn w:val="a"/>
    <w:link w:val="a6"/>
    <w:unhideWhenUsed/>
    <w:rsid w:val="005739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739A2"/>
    <w:rPr>
      <w:sz w:val="18"/>
      <w:szCs w:val="18"/>
    </w:rPr>
  </w:style>
  <w:style w:type="paragraph" w:styleId="a7">
    <w:name w:val="Revision"/>
    <w:hidden/>
    <w:uiPriority w:val="99"/>
    <w:semiHidden/>
    <w:rsid w:val="005739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7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215</Characters>
  <Application>Microsoft Office Word</Application>
  <DocSecurity>0</DocSecurity>
  <Lines>1</Lines>
  <Paragraphs>1</Paragraphs>
  <ScaleCrop>false</ScaleCrop>
  <Company>SP Global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Sure</dc:creator>
  <cp:keywords/>
  <dc:description/>
  <cp:lastModifiedBy>Acer</cp:lastModifiedBy>
  <cp:revision>2</cp:revision>
  <dcterms:created xsi:type="dcterms:W3CDTF">2024-10-17T17:35:00Z</dcterms:created>
  <dcterms:modified xsi:type="dcterms:W3CDTF">2024-10-17T17:35:00Z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2024-10-15T11:30:57Z</vt:lpwstr>
  </property>
  <property fmtid="{D5CDD505-2E9C-101B-9397-08002B2CF9AE}" pid="4" name="MSIP_Label_831f0267-8575-4fc2-99cc-f6b7f9934be9_Method">
    <vt:lpwstr>Privileged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0ceda701-11fb-4fdc-9b35-e0d3fa47dfcd</vt:lpwstr>
  </property>
  <property fmtid="{D5CDD505-2E9C-101B-9397-08002B2CF9AE}" pid="8" name="MSIP_Label_831f0267-8575-4fc2-99cc-f6b7f9934be9_ContentBits">
    <vt:lpwstr>0</vt:lpwstr>
  </property>
</Properties>
</file>