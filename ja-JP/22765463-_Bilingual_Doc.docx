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3677" w:type="dxa"/>
        <w:tblInd w:w="118" w:type="dxa"/>
        <w:tblLook w:val="04A0" w:firstRow="1" w:lastRow="0" w:firstColumn="1" w:lastColumn="0" w:noHBand="0" w:noVBand="1"/>
        <w:tblPrChange w:id="0" w:author="Acer" w:date="2024-10-18T02:17:00Z" w16du:dateUtc="2024-10-17T18:17:00Z">
          <w:tblPr>
            <w:tblW w:w="4243" w:type="dxa"/>
            <w:tblInd w:w="118" w:type="dxa"/>
            <w:tblLook w:val="04A0" w:firstRow="1" w:lastRow="0" w:firstColumn="1" w:lastColumn="0" w:noHBand="0" w:noVBand="1"/>
          </w:tblPr>
        </w:tblPrChange>
      </w:tblPr>
      <w:tblGrid>
        <w:gridCol w:w="3677"/>
        <w:tblGridChange w:id="1">
          <w:tblGrid>
            <w:gridCol w:w="108"/>
            <w:gridCol w:w="3569"/>
            <w:gridCol w:w="108"/>
          </w:tblGrid>
        </w:tblGridChange>
      </w:tblGrid>
      <w:tr w:rsidR="00DC2E47" w:rsidDel="00DC2E47" w14:paraId="74132366" w14:textId="77777777" w:rsidTr="00DC2E47">
        <w:trPr>
          <w:trHeight w:val="300"/>
          <w:del w:id="2" w:author="Acer" w:date="2024-10-18T02:17:00Z" w16du:dateUtc="2024-10-17T18:17:00Z"/>
          <w:trPrChange w:id="3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F2F2"/>
            <w:noWrap/>
            <w:vAlign w:val="center"/>
            <w:hideMark/>
            <w:tcPrChange w:id="4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nil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097212B" w14:textId="3491BE7C" w:rsidDel="00DC2E47">
            <w:pPr>
              <w:rPr>
                <w:del w:id="5" w:author="Acer" w:date="2024-10-18T02:17:00Z" w16du:dateUtc="2024-10-17T18:17:00Z"/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DC2E47" w14:paraId="482138EA" w14:textId="77777777" w:rsidTr="00DC2E47">
        <w:trPr>
          <w:trHeight w:val="300"/>
          <w:trPrChange w:id="7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AF6502F" w14:textId="3F742B9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作成単位：撫州ハイテク区発展投資集団有限公司</w:t>
            </w:r>
          </w:p>
        </w:tc>
      </w:tr>
      <w:tr w:rsidR="00DC2E47" w14:paraId="2EA9AFD5" w14:textId="77777777" w:rsidTr="00DC2E47">
        <w:trPr>
          <w:trHeight w:val="300"/>
          <w:trPrChange w:id="13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984A796" w14:textId="3B2BDF5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プロジェクト</w:t>
            </w:r>
          </w:p>
        </w:tc>
      </w:tr>
      <w:tr w:rsidR="00DC2E47" w14:paraId="23353BE7" w14:textId="77777777" w:rsidTr="00DC2E47">
        <w:trPr>
          <w:trHeight w:val="300"/>
          <w:trPrChange w:id="18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hideMark/>
            <w:tcPrChange w:id="19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hideMark/>
              </w:tcPr>
            </w:tcPrChange>
          </w:tcPr>
          <w:p w14:paraId="15FC3C72" w14:textId="6A46CB0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作成単位：撫州ハイテク区発展投資集団有限公司</w:t>
            </w:r>
          </w:p>
        </w:tc>
      </w:tr>
      <w:tr w:rsidR="00DC2E47" w14:paraId="11DC32C2" w14:textId="77777777" w:rsidTr="00DC2E47">
        <w:trPr>
          <w:trHeight w:val="300"/>
          <w:trPrChange w:id="23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hideMark/>
            <w:tcPrChange w:id="24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hideMark/>
              </w:tcPr>
            </w:tcPrChange>
          </w:tcPr>
          <w:p w14:paraId="7B0DED6F" w14:textId="04B57CE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作成単位：撫州ハイテク区発展投資集団有限公司</w:t>
            </w:r>
          </w:p>
        </w:tc>
      </w:tr>
      <w:tr w:rsidR="00DC2E47" w14:paraId="6E622148" w14:textId="77777777" w:rsidTr="00DC2E47">
        <w:trPr>
          <w:trHeight w:val="300"/>
          <w:trPrChange w:id="27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382BD22" w14:textId="4E17F5D3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一</w:t>
            </w:r>
            <w:r>
              <w:rPr>
                <w:color w:val="000000"/>
                <w:rPrChange w:id="29" w:author="Acer" w:date="2024-10-18T02:17:00Z" w16du:dateUtc="2024-10-17T18:17:00Z">
                  <w:rPr>
                    <w:rFonts w:ascii="Meiryo UI" w:eastAsia="Meiryo UI" w:hAnsi="Meiryo UI" w:cs="Arial Unicode MS" w:hint="eastAsia"/>
                    <w:color w:val="000000"/>
                    <w:sz w:val="20"/>
                    <w:szCs w:val="20"/>
                  </w:rPr>
                </w:rPrChange>
              </w:rPr>
              <w:t xml:space="preserve">、</w:t>
            </w:r>
            <w:r>
              <w:rPr>
                <w:color w:val="000000"/>
              </w:rPr>
              <w:t xml:space="preserve">営業総収入</w:t>
            </w:r>
          </w:p>
        </w:tc>
      </w:tr>
      <w:tr w:rsidR="00DC2E47" w14:paraId="1F1F4CD3" w14:textId="77777777" w:rsidTr="00DC2E47">
        <w:trPr>
          <w:trHeight w:val="300"/>
          <w:trPrChange w:id="32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3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413298D" w14:textId="5F9AF843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34" w:author="Acer" w:date="2024-10-18T02:17:00Z" w16du:dateUtc="2024-10-17T18:17:00Z">
                  <w:rPr>
                    <w:rFonts w:ascii="Tahoma" w:hAnsi="Tahoma" w:cs="Tahoma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r>
              <w:rPr>
                <w:color w:val="000000"/>
                <w:rPrChange w:id="35" w:author="Acer" w:date="2024-10-18T02:17:00Z" w16du:dateUtc="2024-10-17T18:17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2</w:t>
            </w:r>
            <w:r>
              <w:rPr>
                <w:color w:val="000000"/>
                <w:rPrChange w:id="36" w:author="Acer" w:date="2024-10-18T02:17:00Z" w16du:dateUtc="2024-10-17T18:17:00Z">
                  <w:rPr>
                    <w:rFonts w:ascii="Meiryo UI" w:eastAsia="Meiryo UI" w:hAnsi="Meiryo UI" w:cs="Tahoma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、</w:t>
            </w:r>
            <w:r>
              <w:rPr>
                <w:color w:val="000000"/>
              </w:rPr>
              <w:t xml:space="preserve">事業終了純利益（純損失は「－」で記入）</w:t>
            </w:r>
          </w:p>
        </w:tc>
      </w:tr>
      <w:tr w:rsidR="00DC2E47" w14:paraId="6F570440" w14:textId="77777777" w:rsidTr="00DC2E47">
        <w:trPr>
          <w:trHeight w:val="300"/>
          <w:trPrChange w:id="40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1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11F6A75" w14:textId="52CCD9D4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#</w:t>
            </w:r>
          </w:p>
        </w:tc>
      </w:tr>
      <w:tr w:rsidR="00DC2E47" w14:paraId="079651FF" w14:textId="77777777" w:rsidTr="00DC2E47">
        <w:trPr>
          <w:trHeight w:val="300"/>
          <w:trPrChange w:id="44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5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2BE0A67" w14:textId="3AA2D1D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（一）親会社所有者に帰属するその他の包括利益の税後純額</w:t>
            </w:r>
          </w:p>
        </w:tc>
      </w:tr>
      <w:tr w:rsidR="00DC2E47" w14:paraId="0FEF3C68" w14:textId="77777777" w:rsidTr="00DC2E47">
        <w:trPr>
          <w:trHeight w:val="300"/>
          <w:trPrChange w:id="48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9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7A35647" w14:textId="2D19D9B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（二）非支配株主に帰属する包括利益総額</w:t>
            </w:r>
          </w:p>
        </w:tc>
      </w:tr>
      <w:tr w:rsidR="00DC2E47" w14:paraId="26E6A470" w14:textId="77777777" w:rsidTr="00DC2E47">
        <w:trPr>
          <w:trHeight w:val="300"/>
          <w:trPrChange w:id="52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3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BE57593" w14:textId="6DA6E8A3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54" w:author="Acer" w:date="2024-10-18T02:17:00Z" w16du:dateUtc="2024-10-17T18:17:00Z">
                  <w:rPr>
                    <w:rFonts w:ascii="Meiryo UI" w:eastAsia="Meiryo UI" w:hAnsi="Meiryo UI" w:cs="Calibri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r>
              <w:rPr>
                <w:color w:val="000000"/>
              </w:rPr>
              <w:t xml:space="preserve">作成単位：撫州ハイテク区発展投資集団有限公司</w:t>
            </w:r>
          </w:p>
        </w:tc>
      </w:tr>
      <w:tr w:rsidR="00DC2E47" w14:paraId="3B4CA236" w14:textId="77777777" w:rsidTr="00DC2E47">
        <w:trPr>
          <w:trHeight w:val="300"/>
          <w:trPrChange w:id="59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0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8FEEC03" w14:textId="0DDB09FE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一</w:t>
            </w:r>
            <w:r>
              <w:rPr>
                <w:color w:val="000000"/>
                <w:rPrChange w:id="61" w:author="Acer" w:date="2024-10-18T02:17:00Z" w16du:dateUtc="2024-10-17T18:17:00Z">
                  <w:rPr>
                    <w:rFonts w:ascii="Meiryo UI" w:eastAsia="Meiryo UI" w:hAnsi="Meiryo UI" w:cs="Arial Unicode MS" w:hint="eastAsia"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、</w:t>
            </w:r>
            <w:r>
              <w:rPr>
                <w:color w:val="000000"/>
              </w:rPr>
              <w:t xml:space="preserve">営業活動によるキャッシュフロー</w:t>
            </w:r>
            <w:r>
              <w:rPr>
                <w:color w:val="000000"/>
                <w:rPrChange w:id="64" w:author="Acer" w:date="2024-10-18T02:17:00Z" w16du:dateUtc="2024-10-17T18:17:00Z">
                  <w:rPr>
                    <w:rFonts w:ascii="Tahoma" w:eastAsia="Arial Unicode MS" w:hAnsi="Tahoma" w:cs="Tahoma"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:</w:t>
            </w:r>
          </w:p>
        </w:tc>
      </w:tr>
      <w:tr w:rsidR="00DC2E47" w14:paraId="41D68E40" w14:textId="77777777" w:rsidTr="00DC2E47">
        <w:trPr>
          <w:trHeight w:val="300"/>
          <w:trPrChange w:id="65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6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BAFF6ED" w14:textId="69EC8BE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商品販売、役務提供により受領した現金</w:t>
            </w:r>
          </w:p>
        </w:tc>
      </w:tr>
      <w:tr w:rsidR="00DC2E47" w14:paraId="5D103D18" w14:textId="77777777" w:rsidTr="00DC2E47">
        <w:trPr>
          <w:trHeight w:val="300"/>
          <w:trPrChange w:id="71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2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FD8DF95" w14:textId="1F19BFFD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受領した税金還付</w:t>
            </w:r>
          </w:p>
        </w:tc>
      </w:tr>
      <w:tr w:rsidR="00DC2E47" w14:paraId="00166537" w14:textId="77777777" w:rsidTr="00DC2E47">
        <w:trPr>
          <w:trHeight w:val="300"/>
          <w:trPrChange w:id="76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7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503F545" w14:textId="6301C6D3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営業活動に関連するその他の現金受領</w:t>
            </w:r>
          </w:p>
        </w:tc>
      </w:tr>
      <w:tr w:rsidR="00DC2E47" w14:paraId="448155C5" w14:textId="77777777" w:rsidTr="00DC2E47">
        <w:trPr>
          <w:trHeight w:val="300"/>
          <w:trPrChange w:id="80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1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1A09FF3" w14:textId="1AAA4E0E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作成単位：撫州ハイテク区発展投資集団有限公司</w:t>
            </w:r>
          </w:p>
        </w:tc>
      </w:tr>
      <w:tr w:rsidR="00DC2E47" w14:paraId="14E54407" w14:textId="77777777" w:rsidTr="00DC2E47">
        <w:trPr>
          <w:trHeight w:val="300"/>
          <w:trPrChange w:id="85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6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1C41020" w14:textId="390E2C52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金額単位：人民元</w:t>
            </w:r>
          </w:p>
        </w:tc>
      </w:tr>
      <w:tr w:rsidR="00DC2E47" w14:paraId="6EEA9788" w14:textId="77777777" w:rsidTr="00DC2E47">
        <w:trPr>
          <w:trHeight w:val="300"/>
          <w:trPrChange w:id="90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1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286012F" w14:textId="08F20B8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#</w:t>
            </w:r>
          </w:p>
        </w:tc>
      </w:tr>
      <w:tr w:rsidR="00DC2E47" w14:paraId="61FF49BE" w14:textId="77777777" w:rsidTr="00DC2E47">
        <w:trPr>
          <w:trHeight w:val="300"/>
          <w:trPrChange w:id="94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5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6DB11F2" w14:textId="7AAC585F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親会社所有者帰属持分</w:t>
            </w:r>
          </w:p>
        </w:tc>
      </w:tr>
      <w:tr w:rsidR="00DC2E47" w14:paraId="5D4EC608" w14:textId="77777777" w:rsidTr="00DC2E47">
        <w:trPr>
          <w:trHeight w:val="300"/>
          <w:trPrChange w:id="102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3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E3059C1" w14:textId="0403B8ED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控除：自己株式</w:t>
            </w:r>
          </w:p>
        </w:tc>
      </w:tr>
      <w:tr w:rsidR="00DC2E47" w14:paraId="1CF19B0C" w14:textId="77777777" w:rsidTr="00DC2E47">
        <w:trPr>
          <w:trHeight w:val="300"/>
          <w:trPrChange w:id="106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7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E99AEF1" w14:textId="7D957EB8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繰越利益剰余金</w:t>
            </w:r>
          </w:p>
        </w:tc>
      </w:tr>
      <w:tr w:rsidR="00DC2E47" w14:paraId="03D0C7F6" w14:textId="77777777" w:rsidTr="00DC2E47">
        <w:trPr>
          <w:trHeight w:val="300"/>
          <w:trPrChange w:id="110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1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818AF20" w14:textId="3D00914F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112" w:author="Acer" w:date="2024-10-18T02:17:00Z" w16du:dateUtc="2024-10-17T18:17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r>
              <w:rPr>
                <w:color w:val="000000"/>
                <w:rPrChange w:id="114" w:author="Acer" w:date="2024-10-18T02:17:00Z" w16du:dateUtc="2024-10-17T18:17:00Z">
                  <w:rPr>
                    <w:rFonts w:ascii="Tahoma" w:hAnsi="Tahoma" w:cs="Tahoma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一、前年末残高</w:t>
            </w:r>
          </w:p>
        </w:tc>
      </w:tr>
      <w:tr w:rsidR="00DC2E47" w14:paraId="57C01389" w14:textId="77777777" w:rsidTr="00DC2E47">
        <w:trPr>
          <w:trHeight w:val="300"/>
          <w:trPrChange w:id="120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1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F915FBA" w14:textId="346F7FA8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追加：会計方針の変更</w:t>
            </w:r>
          </w:p>
        </w:tc>
      </w:tr>
      <w:tr w:rsidR="00DC2E47" w14:paraId="55EAE28E" w14:textId="77777777" w:rsidTr="00DC2E47">
        <w:trPr>
          <w:trHeight w:val="300"/>
          <w:trPrChange w:id="125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6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FB649D9" w14:textId="741CFC9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遡及適用される過年度の誤謬の訂正</w:t>
            </w:r>
          </w:p>
        </w:tc>
      </w:tr>
      <w:tr w:rsidR="00DC2E47" w14:paraId="41FCD746" w14:textId="77777777" w:rsidTr="00DC2E47">
        <w:trPr>
          <w:trHeight w:val="300"/>
          <w:trPrChange w:id="130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1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4440F8C" w14:textId="5E905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その他</w:t>
            </w:r>
          </w:p>
        </w:tc>
      </w:tr>
      <w:tr w:rsidR="00DC2E47" w14:paraId="5024D059" w14:textId="77777777" w:rsidTr="00DC2E47">
        <w:trPr>
          <w:trHeight w:val="300"/>
          <w:trPrChange w:id="134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5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BEC9C0D" w14:textId="61BA0BE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136" w:author="Acer" w:date="2024-10-18T02:17:00Z" w16du:dateUtc="2024-10-17T18:17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r>
              <w:rPr>
                <w:color w:val="000000"/>
                <w:rPrChange w:id="138" w:author="Acer" w:date="2024-10-18T02:17:00Z" w16du:dateUtc="2024-10-17T18:17:00Z">
                  <w:rPr>
                    <w:rFonts w:ascii="Tahoma" w:hAnsi="Tahoma" w:cs="Tahoma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二</w:t>
            </w:r>
            <w:r>
              <w:rPr>
                <w:color w:val="000000"/>
                <w:rPrChange w:id="141" w:author="Acer" w:date="2024-10-18T02:17:00Z" w16du:dateUtc="2024-10-17T18:17:00Z">
                  <w:rPr>
                    <w:rFonts w:ascii="Meiryo UI" w:eastAsia="Meiryo UI" w:hAnsi="Meiryo UI" w:cs="Tahoma" w:hint="eastAsia"/>
                    <w:noProof/>
                    <w:color w:val="000000"/>
                    <w:sz w:val="20"/>
                    <w:szCs w:val="20"/>
                  </w:rPr>
                </w:rPrChange>
              </w:rPr>
              <w:t xml:space="preserve">、</w:t>
            </w:r>
            <w:r>
              <w:rPr>
                <w:color w:val="000000"/>
              </w:rPr>
              <w:t xml:space="preserve">本年期首残高</w:t>
            </w:r>
          </w:p>
        </w:tc>
      </w:tr>
      <w:tr w:rsidR="00DC2E47" w14:paraId="6E4B359A" w14:textId="77777777" w:rsidTr="00DC2E47">
        <w:trPr>
          <w:trHeight w:val="300"/>
          <w:trPrChange w:id="144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5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292999F" w14:textId="48CF574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146" w:author="Acer" w:date="2024-10-18T02:17:00Z" w16du:dateUtc="2024-10-17T18:17:00Z">
                  <w:rPr>
                    <w:rFonts w:ascii="Tahoma" w:hAnsi="Tahoma" w:cs="Tahoma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r>
              <w:rPr>
                <w:color w:val="000000"/>
                <w:rPrChange w:id="148" w:author="Acer" w:date="2024-10-18T02:17:00Z" w16du:dateUtc="2024-10-17T18:17:00Z">
                  <w:rPr>
                    <w:rFonts w:ascii="Tahoma" w:hAnsi="Tahoma" w:cs="Tahoma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三</w:t>
            </w:r>
            <w:r>
              <w:rPr>
                <w:color w:val="000000"/>
                <w:rPrChange w:id="151" w:author="Acer" w:date="2024-10-18T02:17:00Z" w16du:dateUtc="2024-10-17T18:17:00Z">
                  <w:rPr>
                    <w:rFonts w:ascii="Meiryo UI" w:eastAsia="Meiryo UI" w:hAnsi="Meiryo UI" w:cs="Tahoma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、</w:t>
            </w:r>
            <w:r>
              <w:rPr>
                <w:color w:val="000000"/>
              </w:rPr>
              <w:t xml:space="preserve">当期増減変動額（減少は</w:t>
            </w:r>
            <w:r>
              <w:rPr>
                <w:color w:val="000000"/>
                <w:rPrChange w:id="152" w:author="Acer" w:date="2024-10-18T02:17:00Z" w16du:dateUtc="2024-10-17T18:17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「</w:t>
            </w:r>
            <w:r>
              <w:rPr>
                <w:color w:val="000000"/>
              </w:rPr>
              <w:t xml:space="preserve">－</w:t>
            </w:r>
            <w:r>
              <w:rPr>
                <w:color w:val="000000"/>
                <w:rPrChange w:id="153" w:author="Acer" w:date="2024-10-18T02:17:00Z" w16du:dateUtc="2024-10-17T18:17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」</w:t>
            </w:r>
            <w:r>
              <w:rPr>
                <w:color w:val="000000"/>
                <w:rPrChange w:id="158" w:author="Acer" w:date="2024-10-18T02:17:00Z" w16du:dateUtc="2024-10-17T18:17:00Z">
                  <w:rPr>
                    <w:rFonts w:ascii="Tahoma" w:hAnsi="Tahoma" w:cs="Tahoma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で記入）</w:t>
            </w:r>
          </w:p>
        </w:tc>
      </w:tr>
      <w:tr w:rsidR="00DC2E47" w14:paraId="5A78B185" w14:textId="77777777" w:rsidTr="00DC2E47">
        <w:trPr>
          <w:trHeight w:val="300"/>
          <w:trPrChange w:id="159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0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8039636" w14:textId="04BBEBFE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</w:t>
            </w:r>
            <w:r>
              <w:rPr>
                <w:color w:val="000000"/>
                <w:rPrChange w:id="162" w:author="Acer" w:date="2024-10-18T02:17:00Z" w16du:dateUtc="2024-10-17T18:17:00Z">
                  <w:rPr>
                    <w:rFonts w:ascii="Tahoma" w:eastAsia="Arial Unicode MS" w:hAnsi="Tahoma" w:cs="Tahoma" w:hint="eastAsia"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一</w:t>
            </w:r>
            <w:r>
              <w:rPr>
                <w:color w:val="000000"/>
              </w:rPr>
              <w:t xml:space="preserve">）包括利益総額</w:t>
            </w:r>
          </w:p>
        </w:tc>
      </w:tr>
      <w:tr w:rsidR="00DC2E47" w14:paraId="0EF4EFF2" w14:textId="77777777" w:rsidTr="00DC2E47">
        <w:trPr>
          <w:trHeight w:val="300"/>
          <w:trPrChange w:id="165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6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7940044" w14:textId="57FB47C2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（二）所有</w:t>
            </w:r>
            <w:r>
              <w:rPr>
                <w:color w:val="000000"/>
                <w:rPrChange w:id="169" w:author="Acer" w:date="2024-10-18T02:17:00Z" w16du:dateUtc="2024-10-17T18:17:00Z">
                  <w:rPr>
                    <w:rFonts w:ascii="Tahoma" w:eastAsia="Arial Unicode MS" w:hAnsi="Tahoma" w:cs="Tahoma" w:hint="eastAsia"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者</w:t>
            </w:r>
            <w:r>
              <w:rPr>
                <w:color w:val="000000"/>
              </w:rPr>
              <w:t xml:space="preserve">投入及び資本の減少</w:t>
            </w:r>
          </w:p>
        </w:tc>
      </w:tr>
      <w:tr w:rsidR="00DC2E47" w14:paraId="5AA9BE9D" w14:textId="77777777" w:rsidTr="00DC2E47">
        <w:trPr>
          <w:trHeight w:val="300"/>
          <w:trPrChange w:id="172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3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7D027C8" w14:textId="6D24036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174" w:author="Acer" w:date="2024-10-18T02:17:00Z" w16du:dateUtc="2024-10-17T18:17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r>
              <w:rPr>
                <w:color w:val="000000"/>
                <w:rPrChange w:id="175" w:author="Acer" w:date="2024-10-18T02:17:00Z" w16du:dateUtc="2024-10-17T18:17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</w:rPr>
                </w:rPrChange>
              </w:rPr>
              <w:t xml:space="preserve">1</w:t>
            </w:r>
            <w:r>
              <w:rPr>
                <w:color w:val="000000"/>
                <w:rPrChange w:id="176" w:author="Acer" w:date="2024-10-18T02:17:00Z" w16du:dateUtc="2024-10-17T18:17:00Z">
                  <w:rPr>
                    <w:rFonts w:ascii="Meiryo UI" w:eastAsia="Meiryo UI" w:hAnsi="Meiryo UI" w:cs="Tahoma" w:hint="eastAsia"/>
                    <w:noProof/>
                    <w:color w:val="000000"/>
                    <w:sz w:val="20"/>
                    <w:szCs w:val="20"/>
                  </w:rPr>
                </w:rPrChange>
              </w:rPr>
              <w:t xml:space="preserve">、</w:t>
            </w:r>
            <w:r>
              <w:rPr>
                <w:color w:val="000000"/>
              </w:rPr>
              <w:t xml:space="preserve">所有者による資本投入</w:t>
            </w:r>
          </w:p>
        </w:tc>
      </w:tr>
      <w:tr w:rsidR="00DC2E47" w14:paraId="435606E6" w14:textId="77777777" w:rsidTr="00DC2E47">
        <w:trPr>
          <w:trHeight w:val="300"/>
          <w:trPrChange w:id="179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0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0AFEB5C" w14:textId="43689A5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181" w:author="Acer" w:date="2024-10-18T02:17:00Z" w16du:dateUtc="2024-10-17T18:17:00Z">
                  <w:rPr>
                    <w:rFonts w:ascii="Tahoma" w:hAnsi="Tahoma" w:cs="Tahoma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r>
              <w:rPr>
                <w:color w:val="000000"/>
                <w:rPrChange w:id="182" w:author="Acer" w:date="2024-10-18T02:17:00Z" w16du:dateUtc="2024-10-17T18:17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2</w:t>
            </w:r>
            <w:r>
              <w:rPr>
                <w:color w:val="000000"/>
                <w:rPrChange w:id="183" w:author="Acer" w:date="2024-10-18T02:17:00Z" w16du:dateUtc="2024-10-17T18:17:00Z">
                  <w:rPr>
                    <w:rFonts w:ascii="Meiryo UI" w:eastAsia="Meiryo UI" w:hAnsi="Meiryo UI" w:cs="Tahoma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、</w:t>
            </w:r>
            <w:r>
              <w:rPr/>
              <w:t xml:space="preserve">その他の</w:t>
            </w:r>
            <w:r>
              <w:rPr/>
              <w:t xml:space="preserve">持分</w:t>
            </w:r>
            <w:r>
              <w:rPr>
                <w:color w:val="000000"/>
                <w:rPrChange w:id="187" w:author="Acer" w:date="2024-10-18T02:17:00Z" w16du:dateUtc="2024-10-17T18:17:00Z">
                  <w:rPr>
                    <w:rFonts w:ascii="Tahoma" w:hAnsi="Tahoma" w:cs="Tahoma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商品</w:t>
            </w:r>
            <w:r>
              <w:rPr>
                <w:color w:val="000000"/>
              </w:rPr>
              <w:t xml:space="preserve">保有者による資本投入</w:t>
            </w:r>
          </w:p>
        </w:tc>
      </w:tr>
      <w:tr w:rsidR="00DC2E47" w14:paraId="4F937666" w14:textId="77777777" w:rsidTr="00DC2E47">
        <w:trPr>
          <w:trHeight w:val="300"/>
          <w:trPrChange w:id="190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1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9F53243" w14:textId="30D1EC8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192" w:author="Acer" w:date="2024-10-18T02:17:00Z" w16du:dateUtc="2024-10-17T18:17:00Z">
                  <w:rPr>
                    <w:rFonts w:ascii="Tahoma" w:hAnsi="Tahoma" w:cs="Tahoma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r>
              <w:rPr>
                <w:color w:val="000000"/>
                <w:rPrChange w:id="193" w:author="Acer" w:date="2024-10-18T02:17:00Z" w16du:dateUtc="2024-10-17T18:17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3</w:t>
            </w:r>
            <w:r>
              <w:rPr>
                <w:color w:val="000000"/>
                <w:rPrChange w:id="194" w:author="Acer" w:date="2024-10-18T02:17:00Z" w16du:dateUtc="2024-10-17T18:17:00Z">
                  <w:rPr>
                    <w:rFonts w:ascii="Meiryo UI" w:eastAsia="Meiryo UI" w:hAnsi="Meiryo UI" w:cs="Tahoma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、</w:t>
            </w:r>
            <w:r>
              <w:rPr/>
              <w:t xml:space="preserve">株式</w:t>
            </w:r>
            <w:r>
              <w:rPr>
                <w:color w:val="000000"/>
                <w:rPrChange w:id="196" w:author="Acer" w:date="2024-10-18T02:17:00Z" w16du:dateUtc="2024-10-17T18:17:00Z">
                  <w:rPr>
                    <w:rFonts w:ascii="Tahoma" w:hAnsi="Tahoma" w:cs="Tahoma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報酬</w:t>
            </w:r>
            <w:r>
              <w:rPr>
                <w:color w:val="000000"/>
              </w:rPr>
              <w:t xml:space="preserve">の所有者持分への計上額</w:t>
            </w:r>
          </w:p>
        </w:tc>
      </w:tr>
      <w:tr w:rsidR="00DC2E47" w14:paraId="15DD4BB1" w14:textId="77777777" w:rsidTr="00DC2E47">
        <w:trPr>
          <w:trHeight w:val="300"/>
          <w:trPrChange w:id="201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2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2C6B4F9" w14:textId="0529720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</w:t>
            </w:r>
            <w:r>
              <w:rPr>
                <w:color w:val="000000"/>
                <w:rPrChange w:id="204" w:author="Acer" w:date="2024-10-18T02:17:00Z" w16du:dateUtc="2024-10-17T18:17:00Z">
                  <w:rPr>
                    <w:rFonts w:ascii="Tahoma" w:eastAsia="Arial Unicode MS" w:hAnsi="Tahoma" w:cs="Tahoma" w:hint="eastAsia"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三</w:t>
            </w:r>
            <w:r>
              <w:rPr>
                <w:color w:val="000000"/>
              </w:rPr>
              <w:t xml:space="preserve">）利益分配</w:t>
            </w:r>
          </w:p>
        </w:tc>
      </w:tr>
      <w:tr w:rsidR="00DC2E47" w14:paraId="46C28835" w14:textId="77777777" w:rsidTr="00DC2E47">
        <w:trPr>
          <w:trHeight w:val="300"/>
          <w:trPrChange w:id="207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8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B7AD667" w14:textId="041206CB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209" w:author="Acer" w:date="2024-10-18T02:17:00Z" w16du:dateUtc="2024-10-17T18:17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r>
              <w:rPr>
                <w:color w:val="000000"/>
                <w:rPrChange w:id="210" w:author="Acer" w:date="2024-10-18T02:17:00Z" w16du:dateUtc="2024-10-17T18:17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</w:rPr>
                </w:rPrChange>
              </w:rPr>
              <w:t xml:space="preserve">2</w:t>
            </w:r>
            <w:r>
              <w:rPr>
                <w:color w:val="000000"/>
                <w:rPrChange w:id="211" w:author="Acer" w:date="2024-10-18T02:17:00Z" w16du:dateUtc="2024-10-17T18:17:00Z">
                  <w:rPr>
                    <w:rFonts w:ascii="Meiryo UI" w:eastAsia="Meiryo UI" w:hAnsi="Meiryo UI" w:cs="Tahoma" w:hint="eastAsia"/>
                    <w:noProof/>
                    <w:color w:val="000000"/>
                    <w:sz w:val="20"/>
                    <w:szCs w:val="20"/>
                  </w:rPr>
                </w:rPrChange>
              </w:rPr>
              <w:t xml:space="preserve">、</w:t>
            </w:r>
            <w:r>
              <w:rPr/>
              <w:t xml:space="preserve">一般</w:t>
            </w:r>
            <w:r>
              <w:rPr/>
              <w:t xml:space="preserve">リスク</w:t>
            </w:r>
            <w:r>
              <w:rPr/>
              <w:t xml:space="preserve">準備金</w:t>
            </w:r>
            <w:r>
              <w:rPr/>
              <w:t xml:space="preserve">の繰入</w:t>
            </w:r>
          </w:p>
        </w:tc>
      </w:tr>
      <w:tr w:rsidR="00DC2E47" w14:paraId="17928A6D" w14:textId="77777777" w:rsidTr="00DC2E47">
        <w:trPr>
          <w:trHeight w:val="300"/>
          <w:trPrChange w:id="216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7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B162637" w14:textId="7AEEEC5D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218" w:author="Acer" w:date="2024-10-18T02:17:00Z" w16du:dateUtc="2024-10-17T18:17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r>
              <w:rPr>
                <w:color w:val="000000"/>
                <w:rPrChange w:id="219" w:author="Acer" w:date="2024-10-18T02:17:00Z" w16du:dateUtc="2024-10-17T18:17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</w:rPr>
                </w:rPrChange>
              </w:rPr>
              <w:t xml:space="preserve">3</w:t>
            </w:r>
            <w:r>
              <w:rPr>
                <w:color w:val="000000"/>
                <w:rPrChange w:id="220" w:author="Acer" w:date="2024-10-18T02:17:00Z" w16du:dateUtc="2024-10-17T18:17:00Z">
                  <w:rPr>
                    <w:rFonts w:ascii="Meiryo UI" w:eastAsia="Meiryo UI" w:hAnsi="Meiryo UI" w:cs="Tahoma" w:hint="eastAsia"/>
                    <w:noProof/>
                    <w:color w:val="000000"/>
                    <w:sz w:val="20"/>
                    <w:szCs w:val="20"/>
                  </w:rPr>
                </w:rPrChange>
              </w:rPr>
              <w:t xml:space="preserve">、</w:t>
            </w:r>
            <w:r>
              <w:rPr/>
              <w:t xml:space="preserve">所有者への分配</w:t>
            </w:r>
          </w:p>
        </w:tc>
      </w:tr>
      <w:tr w:rsidR="00DC2E47" w14:paraId="178FE5B4" w14:textId="77777777" w:rsidTr="00DC2E47">
        <w:trPr>
          <w:trHeight w:val="300"/>
          <w:trPrChange w:id="223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4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E40CE49" w14:textId="3A437752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225" w:author="Acer" w:date="2024-10-18T02:17:00Z" w16du:dateUtc="2024-10-17T18:17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r>
              <w:rPr>
                <w:color w:val="000000"/>
                <w:rPrChange w:id="226" w:author="Acer" w:date="2024-10-18T02:17:00Z" w16du:dateUtc="2024-10-17T18:17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</w:rPr>
                </w:rPrChange>
              </w:rPr>
              <w:t xml:space="preserve">1</w:t>
            </w:r>
            <w:r>
              <w:rPr>
                <w:color w:val="000000"/>
                <w:rPrChange w:id="227" w:author="Acer" w:date="2024-10-18T02:17:00Z" w16du:dateUtc="2024-10-17T18:17:00Z">
                  <w:rPr>
                    <w:rFonts w:ascii="Meiryo UI" w:eastAsia="Meiryo UI" w:hAnsi="Meiryo UI" w:cs="Tahoma" w:hint="eastAsia"/>
                    <w:noProof/>
                    <w:color w:val="000000"/>
                    <w:sz w:val="20"/>
                    <w:szCs w:val="20"/>
                  </w:rPr>
                </w:rPrChange>
              </w:rPr>
              <w:t xml:space="preserve">、</w:t>
            </w:r>
            <w:r>
              <w:rPr/>
              <w:t xml:space="preserve">資本</w:t>
            </w:r>
            <w:r>
              <w:rPr/>
              <w:t xml:space="preserve">準備金</w:t>
            </w:r>
            <w:r>
              <w:rPr/>
              <w:t xml:space="preserve">による資本組入</w:t>
            </w:r>
          </w:p>
        </w:tc>
      </w:tr>
      <w:tr w:rsidR="00DC2E47" w14:paraId="3C2A342A" w14:textId="77777777" w:rsidTr="00DC2E47">
        <w:trPr>
          <w:trHeight w:val="300"/>
          <w:trPrChange w:id="230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1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51CA8F2" w14:textId="04C30E28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232" w:author="Acer" w:date="2024-10-18T02:17:00Z" w16du:dateUtc="2024-10-17T18:17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r>
              <w:rPr>
                <w:color w:val="000000"/>
                <w:rPrChange w:id="233" w:author="Acer" w:date="2024-10-18T02:17:00Z" w16du:dateUtc="2024-10-17T18:17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</w:rPr>
                </w:rPrChange>
              </w:rPr>
              <w:t xml:space="preserve">2</w:t>
            </w:r>
            <w:r>
              <w:rPr>
                <w:color w:val="000000"/>
                <w:rPrChange w:id="234" w:author="Acer" w:date="2024-10-18T02:17:00Z" w16du:dateUtc="2024-10-17T18:17:00Z">
                  <w:rPr>
                    <w:rFonts w:ascii="Meiryo UI" w:eastAsia="Meiryo UI" w:hAnsi="Meiryo UI" w:cs="Tahoma" w:hint="eastAsia"/>
                    <w:noProof/>
                    <w:color w:val="000000"/>
                    <w:sz w:val="20"/>
                    <w:szCs w:val="20"/>
                  </w:rPr>
                </w:rPrChange>
              </w:rPr>
              <w:t xml:space="preserve">、</w:t>
            </w:r>
            <w:r>
              <w:rPr/>
              <w:t xml:space="preserve">利益</w:t>
            </w:r>
            <w:r>
              <w:rPr/>
              <w:t xml:space="preserve">準備金</w:t>
            </w:r>
            <w:r>
              <w:rPr/>
              <w:t xml:space="preserve">による資本組入</w:t>
            </w:r>
          </w:p>
        </w:tc>
      </w:tr>
      <w:tr w:rsidR="00DC2E47" w14:paraId="6E1A6D0D" w14:textId="77777777" w:rsidTr="00DC2E47">
        <w:trPr>
          <w:trHeight w:val="300"/>
          <w:trPrChange w:id="237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8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AB36E1F" w14:textId="60E891F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239" w:author="Acer" w:date="2024-10-18T02:17:00Z" w16du:dateUtc="2024-10-17T18:17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r>
              <w:rPr>
                <w:color w:val="000000"/>
                <w:rPrChange w:id="240" w:author="Acer" w:date="2024-10-18T02:17:00Z" w16du:dateUtc="2024-10-17T18:17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</w:rPr>
                </w:rPrChange>
              </w:rPr>
              <w:t xml:space="preserve">3</w:t>
            </w:r>
            <w:r>
              <w:rPr>
                <w:color w:val="000000"/>
                <w:rPrChange w:id="241" w:author="Acer" w:date="2024-10-18T02:17:00Z" w16du:dateUtc="2024-10-17T18:17:00Z">
                  <w:rPr>
                    <w:rFonts w:ascii="Meiryo UI" w:eastAsia="Meiryo UI" w:hAnsi="Meiryo UI" w:cs="Tahoma" w:hint="eastAsia"/>
                    <w:noProof/>
                    <w:color w:val="000000"/>
                    <w:sz w:val="20"/>
                    <w:szCs w:val="20"/>
                  </w:rPr>
                </w:rPrChange>
              </w:rPr>
              <w:t xml:space="preserve">、</w:t>
            </w:r>
            <w:r>
              <w:rPr/>
              <w:t xml:space="preserve">利益</w:t>
            </w:r>
            <w:r>
              <w:rPr/>
              <w:t xml:space="preserve">準備金</w:t>
            </w:r>
            <w:r>
              <w:rPr/>
              <w:t xml:space="preserve">による損失補填</w:t>
            </w:r>
          </w:p>
        </w:tc>
      </w:tr>
      <w:tr w:rsidR="00DC2E47" w14:paraId="380951DA" w14:textId="77777777" w:rsidTr="00DC2E47">
        <w:trPr>
          <w:trHeight w:val="300"/>
          <w:trPrChange w:id="244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5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B4228C7" w14:textId="5182E13D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246" w:author="Acer" w:date="2024-10-18T02:17:00Z" w16du:dateUtc="2024-10-17T18:17:00Z">
                  <w:rPr>
                    <w:rFonts w:ascii="Tahoma" w:hAnsi="Tahoma" w:cs="Tahoma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r>
              <w:rPr>
                <w:color w:val="000000"/>
                <w:rPrChange w:id="247" w:author="Acer" w:date="2024-10-18T02:17:00Z" w16du:dateUtc="2024-10-17T18:17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4</w:t>
            </w:r>
            <w:r>
              <w:rPr>
                <w:color w:val="000000"/>
                <w:rPrChange w:id="248" w:author="Acer" w:date="2024-10-18T02:17:00Z" w16du:dateUtc="2024-10-17T18:17:00Z">
                  <w:rPr>
                    <w:rFonts w:ascii="Meiryo UI" w:eastAsia="Meiryo UI" w:hAnsi="Meiryo UI" w:cs="Tahoma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、</w:t>
            </w:r>
            <w:r>
              <w:rPr/>
              <w:t xml:space="preserve">確定給付</w:t>
            </w:r>
            <w:r>
              <w:rPr/>
              <w:t xml:space="preserve">制度</w:t>
            </w:r>
            <w:r>
              <w:rPr/>
              <w:t xml:space="preserve">変動額の繰越利益剰余金への振替</w:t>
            </w:r>
          </w:p>
        </w:tc>
      </w:tr>
      <w:tr w:rsidR="00DC2E47" w14:paraId="7A151BBA" w14:textId="77777777" w:rsidTr="00DC2E47">
        <w:trPr>
          <w:trHeight w:val="300"/>
          <w:trPrChange w:id="253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54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A734074" w14:textId="4EE5032F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255" w:author="Acer" w:date="2024-10-18T02:17:00Z" w16du:dateUtc="2024-10-17T18:17:00Z">
                  <w:rPr>
                    <w:rFonts w:ascii="Tahoma" w:hAnsi="Tahoma" w:cs="Tahoma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r>
              <w:rPr>
                <w:color w:val="000000"/>
                <w:rPrChange w:id="256" w:author="Acer" w:date="2024-10-18T02:17:00Z" w16du:dateUtc="2024-10-17T18:17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5</w:t>
            </w:r>
            <w:r>
              <w:rPr>
                <w:color w:val="000000"/>
                <w:rPrChange w:id="257" w:author="Acer" w:date="2024-10-18T02:17:00Z" w16du:dateUtc="2024-10-17T18:17:00Z">
                  <w:rPr>
                    <w:rFonts w:ascii="Meiryo UI" w:eastAsia="Meiryo UI" w:hAnsi="Meiryo UI" w:cs="Tahoma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、</w:t>
            </w:r>
            <w:r>
              <w:rPr/>
              <w:t xml:space="preserve">その他の包括利益の繰越</w:t>
            </w:r>
            <w:r>
              <w:rPr>
                <w:color w:val="000000"/>
                <w:rPrChange w:id="259" w:author="Acer" w:date="2024-10-18T02:17:00Z" w16du:dateUtc="2024-10-17T18:17:00Z">
                  <w:rPr>
                    <w:rFonts w:ascii="Tahoma" w:hAnsi="Tahoma" w:cs="Tahoma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利益</w:t>
            </w:r>
            <w:r>
              <w:rPr>
                <w:color w:val="000000"/>
              </w:rPr>
              <w:t xml:space="preserve">剰余金への振替</w:t>
            </w:r>
          </w:p>
        </w:tc>
      </w:tr>
      <w:tr w:rsidR="00DC2E47" w14:paraId="6DB2174F" w14:textId="77777777" w:rsidTr="00DC2E47">
        <w:trPr>
          <w:trHeight w:val="300"/>
          <w:trPrChange w:id="262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63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D7C77BE" w14:textId="2248B0E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264" w:author="Acer" w:date="2024-10-18T02:17:00Z" w16du:dateUtc="2024-10-17T18:17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r>
              <w:rPr>
                <w:color w:val="000000"/>
                <w:rPrChange w:id="265" w:author="Acer" w:date="2024-10-18T02:17:00Z" w16du:dateUtc="2024-10-17T18:17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</w:rPr>
                </w:rPrChange>
              </w:rPr>
              <w:t xml:space="preserve">6</w:t>
            </w:r>
            <w:r>
              <w:rPr>
                <w:color w:val="000000"/>
                <w:rPrChange w:id="266" w:author="Acer" w:date="2024-10-18T02:17:00Z" w16du:dateUtc="2024-10-17T18:17:00Z">
                  <w:rPr>
                    <w:rFonts w:ascii="Meiryo UI" w:eastAsia="Meiryo UI" w:hAnsi="Meiryo UI" w:cs="Tahoma" w:hint="eastAsia"/>
                    <w:noProof/>
                    <w:color w:val="000000"/>
                    <w:sz w:val="20"/>
                    <w:szCs w:val="20"/>
                  </w:rPr>
                </w:rPrChange>
              </w:rPr>
              <w:t xml:space="preserve">、</w:t>
            </w:r>
            <w:r>
              <w:rPr/>
              <w:t xml:space="preserve">その他</w:t>
            </w:r>
          </w:p>
        </w:tc>
      </w:tr>
      <w:tr w:rsidR="00DC2E47" w14:paraId="17BB67C5" w14:textId="77777777" w:rsidTr="00DC2E47">
        <w:trPr>
          <w:trHeight w:val="300"/>
          <w:trPrChange w:id="271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72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746E28F" w14:textId="3BA72E0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273" w:author="Acer" w:date="2024-10-18T02:17:00Z" w16du:dateUtc="2024-10-17T18:17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r>
              <w:rPr>
                <w:color w:val="000000"/>
                <w:rPrChange w:id="274" w:author="Acer" w:date="2024-10-18T02:17:00Z" w16du:dateUtc="2024-10-17T18:17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</w:rPr>
                </w:rPrChange>
              </w:rPr>
              <w:t xml:space="preserve">(</w:t>
            </w:r>
            <w:r>
              <w:rPr>
                <w:color w:val="000000"/>
                <w:rPrChange w:id="276" w:author="Acer" w:date="2024-10-18T02:17:00Z" w16du:dateUtc="2024-10-17T18:17:00Z">
                  <w:rPr>
                    <w:rFonts w:ascii="Tahoma" w:hAnsi="Tahoma" w:cs="Tahoma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五</w:t>
            </w:r>
            <w:r>
              <w:rPr/>
              <w:t xml:space="preserve">）</w:t>
            </w:r>
            <w:r>
              <w:rPr>
                <w:color w:val="000000"/>
                <w:rPrChange w:id="280" w:author="Acer" w:date="2024-10-18T02:17:00Z" w16du:dateUtc="2024-10-17T18:17:00Z">
                  <w:rPr>
                    <w:rFonts w:ascii="Meiryo UI" w:hAnsi="Meiryo UI" w:cs="Tahoma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特定</w:t>
            </w:r>
            <w:r>
              <w:rPr>
                <w:color w:val="000000"/>
              </w:rPr>
              <w:t xml:space="preserve">準備金</w:t>
            </w:r>
          </w:p>
        </w:tc>
      </w:tr>
      <w:tr w:rsidR="00DC2E47" w14:paraId="339BA920" w14:textId="77777777" w:rsidTr="00DC2E47">
        <w:trPr>
          <w:trHeight w:val="300"/>
          <w:trPrChange w:id="283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4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88AB7D0" w14:textId="40274E4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作成単位：撫州ハイテク区発展投資集団有限公司</w:t>
            </w:r>
          </w:p>
        </w:tc>
      </w:tr>
      <w:tr w:rsidR="00DC2E47" w14:paraId="52D5C558" w14:textId="77777777" w:rsidTr="00DC2E47">
        <w:trPr>
          <w:trHeight w:val="300"/>
          <w:trPrChange w:id="288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9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5FCB4AD" w14:textId="0EB56D42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290" w:author="Acer" w:date="2024-10-18T02:17:00Z" w16du:dateUtc="2024-10-17T18:17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r>
              <w:rPr>
                <w:color w:val="000000"/>
                <w:rPrChange w:id="291" w:author="Acer" w:date="2024-10-18T02:17:00Z" w16du:dateUtc="2024-10-17T18:17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</w:rPr>
                </w:rPrChange>
              </w:rPr>
              <w:t xml:space="preserve">1</w:t>
            </w:r>
            <w:r>
              <w:rPr>
                <w:color w:val="000000"/>
                <w:rPrChange w:id="292" w:author="Acer" w:date="2024-10-18T02:17:00Z" w16du:dateUtc="2024-10-17T18:17:00Z">
                  <w:rPr>
                    <w:rFonts w:ascii="Meiryo UI" w:eastAsia="Meiryo UI" w:hAnsi="Meiryo UI" w:cs="Tahoma" w:hint="eastAsia"/>
                    <w:noProof/>
                    <w:color w:val="000000"/>
                    <w:sz w:val="20"/>
                    <w:szCs w:val="20"/>
                  </w:rPr>
                </w:rPrChange>
              </w:rPr>
              <w:t xml:space="preserve">、</w:t>
            </w:r>
            <w:r>
              <w:rPr>
                <w:color w:val="000000"/>
              </w:rPr>
              <w:t xml:space="preserve">所有者による資本投入</w:t>
            </w:r>
          </w:p>
        </w:tc>
      </w:tr>
      <w:tr w:rsidR="00DC2E47" w14:paraId="75438D12" w14:textId="77777777" w:rsidTr="00DC2E47">
        <w:trPr>
          <w:trHeight w:val="300"/>
          <w:trPrChange w:id="295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6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78D90E4" w14:textId="4BBADB9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297" w:author="Acer" w:date="2024-10-18T02:17:00Z" w16du:dateUtc="2024-10-17T18:17:00Z">
                  <w:rPr>
                    <w:rFonts w:ascii="Tahoma" w:hAnsi="Tahoma" w:cs="Tahoma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r>
              <w:rPr>
                <w:color w:val="000000"/>
                <w:rPrChange w:id="298" w:author="Acer" w:date="2024-10-18T02:17:00Z" w16du:dateUtc="2024-10-17T18:17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2</w:t>
            </w:r>
            <w:r>
              <w:rPr>
                <w:color w:val="000000"/>
                <w:rPrChange w:id="299" w:author="Acer" w:date="2024-10-18T02:17:00Z" w16du:dateUtc="2024-10-17T18:17:00Z">
                  <w:rPr>
                    <w:rFonts w:ascii="Meiryo UI" w:eastAsia="Meiryo UI" w:hAnsi="Meiryo UI" w:cs="Tahoma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、</w:t>
            </w:r>
            <w:r>
              <w:rPr/>
              <w:t xml:space="preserve">その他の持分商品保有者による資本投入</w:t>
            </w:r>
          </w:p>
        </w:tc>
      </w:tr>
      <w:tr w:rsidR="00DC2E47" w14:paraId="6555EA73" w14:textId="77777777" w:rsidTr="00DC2E47">
        <w:trPr>
          <w:trHeight w:val="300"/>
          <w:trPrChange w:id="304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05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48ED642" w14:textId="62CDCFC3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306" w:author="Acer" w:date="2024-10-18T02:17:00Z" w16du:dateUtc="2024-10-17T18:17:00Z">
                  <w:rPr>
                    <w:rFonts w:ascii="Tahoma" w:hAnsi="Tahoma" w:cs="Tahoma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r>
              <w:rPr>
                <w:color w:val="000000"/>
                <w:rPrChange w:id="307" w:author="Acer" w:date="2024-10-18T02:17:00Z" w16du:dateUtc="2024-10-17T18:17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3</w:t>
            </w:r>
            <w:r>
              <w:rPr>
                <w:color w:val="000000"/>
                <w:rPrChange w:id="308" w:author="Acer" w:date="2024-10-18T02:17:00Z" w16du:dateUtc="2024-10-17T18:17:00Z">
                  <w:rPr>
                    <w:rFonts w:ascii="Meiryo UI" w:eastAsia="Meiryo UI" w:hAnsi="Meiryo UI" w:cs="Tahoma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、</w:t>
            </w:r>
            <w:r>
              <w:rPr/>
              <w:t xml:space="preserve">株式報酬</w:t>
            </w:r>
            <w:r>
              <w:rPr>
                <w:color w:val="000000"/>
                <w:rPrChange w:id="310" w:author="Acer" w:date="2024-10-18T02:17:00Z" w16du:dateUtc="2024-10-17T18:17:00Z">
                  <w:rPr>
                    <w:rFonts w:ascii="Tahoma" w:hAnsi="Tahoma" w:cs="Tahoma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の</w:t>
            </w:r>
            <w:r>
              <w:rPr>
                <w:color w:val="000000"/>
              </w:rPr>
              <w:t xml:space="preserve">所有者持分への計上額</w:t>
            </w:r>
          </w:p>
        </w:tc>
      </w:tr>
      <w:tr w:rsidR="00DC2E47" w14:paraId="18DA889B" w14:textId="77777777" w:rsidTr="00DC2E47">
        <w:trPr>
          <w:trHeight w:val="300"/>
          <w:trPrChange w:id="315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16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1ABAB76" w14:textId="01DAD314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317" w:author="Acer" w:date="2024-10-18T02:17:00Z" w16du:dateUtc="2024-10-17T18:17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r>
              <w:rPr>
                <w:color w:val="000000"/>
                <w:rPrChange w:id="318" w:author="Acer" w:date="2024-10-18T02:17:00Z" w16du:dateUtc="2024-10-17T18:17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</w:rPr>
                </w:rPrChange>
              </w:rPr>
              <w:t xml:space="preserve">4</w:t>
            </w:r>
            <w:r>
              <w:rPr>
                <w:color w:val="000000"/>
                <w:rPrChange w:id="319" w:author="Acer" w:date="2024-10-18T02:17:00Z" w16du:dateUtc="2024-10-17T18:17:00Z">
                  <w:rPr>
                    <w:rFonts w:ascii="Meiryo UI" w:eastAsia="Meiryo UI" w:hAnsi="Meiryo UI" w:cs="Tahoma" w:hint="eastAsia"/>
                    <w:noProof/>
                    <w:color w:val="000000"/>
                    <w:sz w:val="20"/>
                    <w:szCs w:val="20"/>
                  </w:rPr>
                </w:rPrChange>
              </w:rPr>
              <w:t xml:space="preserve">、</w:t>
            </w:r>
            <w:r>
              <w:rPr>
                <w:color w:val="000000"/>
                <w:rPrChange w:id="321" w:author="Acer" w:date="2024-10-18T02:17:00Z" w16du:dateUtc="2024-10-17T18:17:00Z">
                  <w:rPr>
                    <w:rFonts w:ascii="Tahoma" w:hAnsi="Tahoma" w:cs="Tahoma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その他</w:t>
            </w:r>
          </w:p>
        </w:tc>
      </w:tr>
      <w:tr w:rsidR="00DC2E47" w14:paraId="21FB61EE" w14:textId="77777777" w:rsidTr="00DC2E47">
        <w:trPr>
          <w:trHeight w:val="300"/>
          <w:trPrChange w:id="324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5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D93DB01" w14:textId="4DE2A10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326" w:author="Acer" w:date="2024-10-18T02:17:00Z" w16du:dateUtc="2024-10-17T18:17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r>
              <w:rPr>
                <w:color w:val="000000"/>
                <w:rPrChange w:id="327" w:author="Acer" w:date="2024-10-18T02:17:00Z" w16du:dateUtc="2024-10-17T18:17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</w:rPr>
                </w:rPrChange>
              </w:rPr>
              <w:t xml:space="preserve">1</w:t>
            </w:r>
            <w:r>
              <w:rPr>
                <w:color w:val="000000"/>
                <w:rPrChange w:id="328" w:author="Acer" w:date="2024-10-18T02:17:00Z" w16du:dateUtc="2024-10-17T18:17:00Z">
                  <w:rPr>
                    <w:rFonts w:ascii="Meiryo UI" w:eastAsia="Meiryo UI" w:hAnsi="Meiryo UI" w:cs="Tahoma" w:hint="eastAsia"/>
                    <w:noProof/>
                    <w:color w:val="000000"/>
                    <w:sz w:val="20"/>
                    <w:szCs w:val="20"/>
                  </w:rPr>
                </w:rPrChange>
              </w:rPr>
              <w:t xml:space="preserve">、</w:t>
            </w:r>
            <w:r>
              <w:rPr/>
              <w:t xml:space="preserve">資本</w:t>
            </w:r>
            <w:r>
              <w:rPr/>
              <w:t xml:space="preserve">準備金</w:t>
            </w:r>
            <w:r>
              <w:rPr/>
              <w:t xml:space="preserve">による資本組入</w:t>
            </w:r>
          </w:p>
        </w:tc>
      </w:tr>
      <w:tr w:rsidR="00DC2E47" w14:paraId="6F8A9B6E" w14:textId="77777777" w:rsidTr="00DC2E47">
        <w:trPr>
          <w:trHeight w:val="300"/>
          <w:trPrChange w:id="331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32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EF12AD3" w14:textId="7C89755D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333" w:author="Acer" w:date="2024-10-18T02:17:00Z" w16du:dateUtc="2024-10-17T18:17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r>
              <w:rPr>
                <w:color w:val="000000"/>
                <w:rPrChange w:id="334" w:author="Acer" w:date="2024-10-18T02:17:00Z" w16du:dateUtc="2024-10-17T18:17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</w:rPr>
                </w:rPrChange>
              </w:rPr>
              <w:t xml:space="preserve">2</w:t>
            </w:r>
            <w:r>
              <w:rPr>
                <w:color w:val="000000"/>
                <w:rPrChange w:id="335" w:author="Acer" w:date="2024-10-18T02:17:00Z" w16du:dateUtc="2024-10-17T18:17:00Z">
                  <w:rPr>
                    <w:rFonts w:ascii="Meiryo UI" w:eastAsia="Meiryo UI" w:hAnsi="Meiryo UI" w:cs="Tahoma" w:hint="eastAsia"/>
                    <w:noProof/>
                    <w:color w:val="000000"/>
                    <w:sz w:val="20"/>
                    <w:szCs w:val="20"/>
                  </w:rPr>
                </w:rPrChange>
              </w:rPr>
              <w:t xml:space="preserve">、</w:t>
            </w:r>
            <w:r>
              <w:rPr/>
              <w:t xml:space="preserve">利益</w:t>
            </w:r>
            <w:r>
              <w:rPr/>
              <w:t xml:space="preserve">準備金</w:t>
            </w:r>
            <w:r>
              <w:rPr/>
              <w:t xml:space="preserve">による資本組入</w:t>
            </w:r>
          </w:p>
        </w:tc>
      </w:tr>
      <w:tr w:rsidR="00DC2E47" w14:paraId="65B31F72" w14:textId="77777777" w:rsidTr="00DC2E47">
        <w:trPr>
          <w:trHeight w:val="300"/>
          <w:trPrChange w:id="338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39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E240DAA" w14:textId="2C0C628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340" w:author="Acer" w:date="2024-10-18T02:17:00Z" w16du:dateUtc="2024-10-17T18:17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r>
              <w:rPr>
                <w:color w:val="000000"/>
                <w:rPrChange w:id="341" w:author="Acer" w:date="2024-10-18T02:17:00Z" w16du:dateUtc="2024-10-17T18:17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</w:rPr>
                </w:rPrChange>
              </w:rPr>
              <w:t xml:space="preserve">3</w:t>
            </w:r>
            <w:r>
              <w:rPr>
                <w:color w:val="000000"/>
                <w:rPrChange w:id="342" w:author="Acer" w:date="2024-10-18T02:17:00Z" w16du:dateUtc="2024-10-17T18:17:00Z">
                  <w:rPr>
                    <w:rFonts w:ascii="Meiryo UI" w:eastAsia="Meiryo UI" w:hAnsi="Meiryo UI" w:cs="Tahoma" w:hint="eastAsia"/>
                    <w:noProof/>
                    <w:color w:val="000000"/>
                    <w:sz w:val="20"/>
                    <w:szCs w:val="20"/>
                  </w:rPr>
                </w:rPrChange>
              </w:rPr>
              <w:t xml:space="preserve">、</w:t>
            </w:r>
            <w:r>
              <w:rPr/>
              <w:t xml:space="preserve">利益</w:t>
            </w:r>
            <w:r>
              <w:rPr/>
              <w:t xml:space="preserve">準備金</w:t>
            </w:r>
            <w:r>
              <w:rPr/>
              <w:t xml:space="preserve">による損失補填</w:t>
            </w:r>
          </w:p>
        </w:tc>
      </w:tr>
      <w:tr w:rsidR="00DC2E47" w14:paraId="5B312B88" w14:textId="77777777" w:rsidTr="00DC2E47">
        <w:trPr>
          <w:trHeight w:val="300"/>
          <w:trPrChange w:id="345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46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4185E2F" w14:textId="180EF59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347" w:author="Acer" w:date="2024-10-18T02:17:00Z" w16du:dateUtc="2024-10-17T18:17:00Z">
                  <w:rPr>
                    <w:rFonts w:ascii="Tahoma" w:hAnsi="Tahoma" w:cs="Tahoma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r>
              <w:rPr>
                <w:color w:val="000000"/>
                <w:rPrChange w:id="348" w:author="Acer" w:date="2024-10-18T02:17:00Z" w16du:dateUtc="2024-10-17T18:17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4</w:t>
            </w:r>
            <w:r>
              <w:rPr>
                <w:color w:val="000000"/>
                <w:rPrChange w:id="349" w:author="Acer" w:date="2024-10-18T02:17:00Z" w16du:dateUtc="2024-10-17T18:17:00Z">
                  <w:rPr>
                    <w:rFonts w:ascii="Meiryo UI" w:eastAsia="Meiryo UI" w:hAnsi="Meiryo UI" w:cs="Tahoma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、</w:t>
            </w:r>
            <w:r>
              <w:rPr/>
              <w:t xml:space="preserve">確定給付</w:t>
            </w:r>
            <w:r>
              <w:rPr/>
              <w:t xml:space="preserve">制度</w:t>
            </w:r>
            <w:r>
              <w:rPr/>
              <w:t xml:space="preserve">変動額の繰越利益剰余金への振替</w:t>
            </w:r>
          </w:p>
        </w:tc>
      </w:tr>
      <w:tr w:rsidR="00DC2E47" w14:paraId="37840D99" w14:textId="77777777" w:rsidTr="00DC2E47">
        <w:trPr>
          <w:trHeight w:val="300"/>
          <w:trPrChange w:id="356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57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42FA76C" w14:textId="2D551154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358" w:author="Acer" w:date="2024-10-18T02:17:00Z" w16du:dateUtc="2024-10-17T18:17:00Z">
                  <w:rPr>
                    <w:rFonts w:ascii="Tahoma" w:hAnsi="Tahoma" w:cs="Tahoma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r>
              <w:rPr>
                <w:color w:val="000000"/>
                <w:rPrChange w:id="359" w:author="Acer" w:date="2024-10-18T02:17:00Z" w16du:dateUtc="2024-10-17T18:17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5</w:t>
            </w:r>
            <w:r>
              <w:rPr>
                <w:color w:val="000000"/>
                <w:rPrChange w:id="360" w:author="Acer" w:date="2024-10-18T02:17:00Z" w16du:dateUtc="2024-10-17T18:17:00Z">
                  <w:rPr>
                    <w:rFonts w:ascii="Meiryo UI" w:eastAsia="Meiryo UI" w:hAnsi="Meiryo UI" w:cs="Tahoma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、</w:t>
            </w:r>
            <w:r>
              <w:rPr/>
              <w:t xml:space="preserve">その他の包括利益の繰越利益剰余金への振替</w:t>
            </w:r>
          </w:p>
        </w:tc>
      </w:tr>
      <w:tr w:rsidR="00DC2E47" w14:paraId="290543BD" w14:textId="77777777" w:rsidTr="00DC2E47">
        <w:trPr>
          <w:trHeight w:val="300"/>
          <w:trPrChange w:id="366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67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B9A7BAE" w14:textId="66B5951F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368" w:author="Acer" w:date="2024-10-18T02:17:00Z" w16du:dateUtc="2024-10-17T18:17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r>
              <w:rPr>
                <w:color w:val="000000"/>
                <w:rPrChange w:id="369" w:author="Acer" w:date="2024-10-18T02:17:00Z" w16du:dateUtc="2024-10-17T18:17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</w:rPr>
                </w:rPrChange>
              </w:rPr>
              <w:t xml:space="preserve">2</w:t>
            </w:r>
            <w:r>
              <w:rPr>
                <w:color w:val="000000"/>
                <w:rPrChange w:id="370" w:author="Acer" w:date="2024-10-18T02:17:00Z" w16du:dateUtc="2024-10-17T18:17:00Z">
                  <w:rPr>
                    <w:rFonts w:ascii="Meiryo UI" w:eastAsia="Meiryo UI" w:hAnsi="Meiryo UI" w:cs="Tahoma" w:hint="eastAsia"/>
                    <w:noProof/>
                    <w:color w:val="000000"/>
                    <w:sz w:val="20"/>
                    <w:szCs w:val="20"/>
                  </w:rPr>
                </w:rPrChange>
              </w:rPr>
              <w:t xml:space="preserve">、</w:t>
            </w:r>
            <w:r>
              <w:rPr>
                <w:color w:val="000000"/>
              </w:rPr>
              <w:t xml:space="preserve">当期使用</w:t>
            </w:r>
          </w:p>
        </w:tc>
      </w:tr>
      <w:tr w:rsidR="00DC2E47" w14:paraId="48C1372F" w14:textId="77777777" w:rsidTr="00DC2E47">
        <w:trPr>
          <w:trHeight w:val="300"/>
          <w:trPrChange w:id="374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75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81C0F5C" w14:textId="597C710B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個別に貸倒引当金を計上した売掛金</w:t>
            </w:r>
          </w:p>
        </w:tc>
      </w:tr>
      <w:tr w:rsidR="00DC2E47" w14:paraId="3C702649" w14:textId="77777777" w:rsidTr="00DC2E47">
        <w:trPr>
          <w:trHeight w:val="300"/>
          <w:trPrChange w:id="377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78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268D300" w14:textId="5B6B902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追加：初回振替による増加分</w:t>
            </w:r>
          </w:p>
        </w:tc>
      </w:tr>
      <w:tr w:rsidR="00DC2E47" w14:paraId="5C1F7EB9" w14:textId="77777777" w:rsidTr="00DC2E47">
        <w:trPr>
          <w:trHeight w:val="300"/>
          <w:trPrChange w:id="380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81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55B0D26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（</w:t>
            </w:r>
            <w:r>
              <w:rPr>
                <w:rFonts w:ascii="Tahoma" w:hAnsi="Tahoma" w:cs="Tahoma"/>
                <w:color w:val="000000"/>
              </w:rPr>
              <w:t xml:space="preserve">2</w:t>
            </w:r>
            <w:r>
              <w:rPr>
                <w:color w:val="000000"/>
              </w:rPr>
              <w:t xml:space="preserve">）無形資産への振替</w:t>
            </w:r>
          </w:p>
        </w:tc>
      </w:tr>
      <w:tr w:rsidR="00DC2E47" w14:paraId="29BF236B" w14:textId="77777777" w:rsidTr="00DC2E47">
        <w:trPr>
          <w:trHeight w:val="300"/>
          <w:trPrChange w:id="382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83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7B997E0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（</w:t>
            </w:r>
            <w:r>
              <w:rPr>
                <w:rFonts w:ascii="Tahoma" w:hAnsi="Tahoma" w:cs="Tahoma"/>
                <w:color w:val="000000"/>
              </w:rPr>
              <w:t xml:space="preserve">1</w:t>
            </w:r>
            <w:r>
              <w:rPr>
                <w:color w:val="000000"/>
              </w:rPr>
              <w:t xml:space="preserve">）無形資産への振替</w:t>
            </w:r>
          </w:p>
        </w:tc>
      </w:tr>
      <w:tr w:rsidR="00DC2E47" w14:paraId="6E9F093D" w14:textId="77777777" w:rsidTr="00DC2E47">
        <w:trPr>
          <w:trHeight w:val="300"/>
          <w:trPrChange w:id="384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85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B671778" w14:textId="4F03789B">
            <w:pPr>
              <w:rPr>
                <w:rFonts w:ascii="Tahoma" w:hAnsi="Tahoma" w:cs="Tahom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14</w:t>
            </w:r>
            <w:r>
              <w:rPr>
                <w:rFonts w:ascii="Meiryo UI" w:eastAsia="Meiryo UI" w:hAnsi="Meiryo UI"/>
                <w:noProof/>
                <w:color w:val="000000"/>
              </w:rPr>
              <w:t xml:space="preserve">、</w:t>
            </w:r>
            <w:r>
              <w:rPr>
                <w:rFonts w:ascii="Arial Unicode MS" w:eastAsia="Arial Unicode MS" w:hAnsi="Arial Unicode MS" w:cs="Arial Unicode MS"/>
                <w:noProof/>
                <w:color w:val="000000"/>
              </w:rPr>
              <w:t xml:space="preserve">建設仮勘定///（</w:t>
            </w:r>
            <w:r>
              <w:rPr>
                <w:noProof/>
                <w:color w:val="000000"/>
              </w:rPr>
              <w:t xml:space="preserve">1</w:t>
            </w:r>
            <w:r>
              <w:rPr>
                <w:rFonts w:ascii="Arial Unicode MS" w:eastAsia="Arial Unicode MS" w:hAnsi="Arial Unicode MS" w:cs="Arial Unicode MS"/>
                <w:noProof/>
                <w:color w:val="000000"/>
              </w:rPr>
              <w:t xml:space="preserve">）建設仮勘定の状況</w:t>
            </w:r>
          </w:p>
        </w:tc>
      </w:tr>
      <w:tr w:rsidR="00DC2E47" w14:paraId="62AC1501" w14:textId="77777777" w:rsidTr="00DC2E47">
        <w:trPr>
          <w:trHeight w:val="300"/>
          <w:trPrChange w:id="387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88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6996B30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中小企業産業パークプロジェクト</w:t>
            </w:r>
          </w:p>
        </w:tc>
      </w:tr>
      <w:tr w:rsidR="00DC2E47" w14:paraId="4AF9D3D4" w14:textId="77777777" w:rsidTr="00DC2E47">
        <w:trPr>
          <w:trHeight w:val="300"/>
          <w:trPrChange w:id="389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90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1DD3AD8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改造車テクノパークプロジェクト</w:t>
            </w:r>
          </w:p>
        </w:tc>
      </w:tr>
      <w:tr w:rsidR="00DC2E47" w14:paraId="13B9B16F" w14:textId="77777777" w:rsidTr="00DC2E47">
        <w:trPr>
          <w:trHeight w:val="300"/>
          <w:trPrChange w:id="391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92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5D033B6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標準工場および経済産業パーク</w:t>
            </w:r>
          </w:p>
        </w:tc>
      </w:tr>
      <w:tr w:rsidR="00DC2E47" w14:paraId="634FB6F3" w14:textId="77777777" w:rsidTr="00DC2E47">
        <w:trPr>
          <w:trHeight w:val="300"/>
          <w:trPrChange w:id="393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94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33520C7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スマート交通テクノロジーパーク</w:t>
            </w:r>
          </w:p>
        </w:tc>
      </w:tr>
      <w:tr w:rsidR="00DC2E47" w14:paraId="20AB3298" w14:textId="77777777" w:rsidTr="00DC2E47">
        <w:trPr>
          <w:trHeight w:val="300"/>
          <w:trPrChange w:id="395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96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B786E3F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新エネルギー電池産業パーク</w:t>
            </w:r>
          </w:p>
        </w:tc>
      </w:tr>
      <w:tr w:rsidR="00DC2E47" w14:paraId="591A6A06" w14:textId="77777777" w:rsidTr="00DC2E47">
        <w:trPr>
          <w:trHeight w:val="300"/>
          <w:trPrChange w:id="397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98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6860F4B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BYDプロジェクト</w:t>
            </w:r>
          </w:p>
        </w:tc>
      </w:tr>
      <w:tr w:rsidR="00DC2E47" w14:paraId="3728AC2B" w14:textId="77777777" w:rsidTr="00DC2E47">
        <w:trPr>
          <w:trHeight w:val="300"/>
          <w:trPrChange w:id="399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00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9E3F971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ハイテク区科学技術イノベーションパーク</w:t>
            </w:r>
          </w:p>
        </w:tc>
      </w:tr>
      <w:tr w:rsidR="00DC2E47" w14:paraId="45918C0F" w14:textId="77777777" w:rsidTr="00DC2E47">
        <w:trPr>
          <w:trHeight w:val="300"/>
          <w:trPrChange w:id="401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02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8CBE46C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ハイテク区半導体テクノロジーパーク</w:t>
            </w:r>
          </w:p>
        </w:tc>
      </w:tr>
      <w:tr w:rsidR="00DC2E47" w14:paraId="15E3FABB" w14:textId="77777777" w:rsidTr="00DC2E47">
        <w:trPr>
          <w:trHeight w:val="300"/>
          <w:trPrChange w:id="403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04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288A51A" w14:textId="255EDF6E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控除：1年内償還予定分（注記六</w:t>
            </w:r>
            <w:r>
              <w:rPr>
                <w:rFonts w:ascii="Meiryo UI" w:eastAsia="Meiryo UI" w:hAnsi="Meiryo UI"/>
                <w:color w:val="000000"/>
              </w:rPr>
              <w:t xml:space="preserve">、</w:t>
            </w:r>
            <w:r>
              <w:rPr>
                <w:rFonts w:ascii="Tahoma" w:hAnsi="Tahoma" w:cs="Tahoma"/>
                <w:color w:val="000000"/>
              </w:rPr>
              <w:t xml:space="preserve">6</w:t>
            </w:r>
            <w:r>
              <w:rPr>
                <w:color w:val="000000"/>
              </w:rPr>
              <w:t xml:space="preserve">）</w:t>
            </w:r>
          </w:p>
        </w:tc>
      </w:tr>
      <w:tr w:rsidR="00DC2E47" w14:paraId="48FF84C3" w14:textId="77777777" w:rsidTr="00DC2E47">
        <w:trPr>
          <w:trHeight w:val="300"/>
          <w:trPrChange w:id="406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07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A6207A6" w14:textId="3FD5E4B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控除：その他の流動負債に計上（注記六</w:t>
            </w:r>
            <w:r>
              <w:rPr>
                <w:rFonts w:ascii="Meiryo UI" w:eastAsia="Meiryo UI" w:hAnsi="Meiryo UI"/>
                <w:color w:val="000000"/>
              </w:rPr>
              <w:t xml:space="preserve">、</w:t>
            </w:r>
            <w:r>
              <w:rPr/>
              <w:t xml:space="preserve">28</w:t>
            </w:r>
            <w:r>
              <w:rPr>
                <w:color w:val="000000"/>
              </w:rPr>
              <w:t xml:space="preserve">）</w:t>
            </w:r>
          </w:p>
        </w:tc>
      </w:tr>
      <w:tr w:rsidR="00DC2E47" w14:paraId="6EC208F1" w14:textId="77777777" w:rsidTr="00DC2E47">
        <w:trPr>
          <w:trHeight w:val="300"/>
          <w:trPrChange w:id="409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10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8F49579" w14:textId="0703B69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控除：1年内償還予定の長期借入金（注記六</w:t>
            </w:r>
            <w:r>
              <w:rPr>
                <w:rFonts w:ascii="Meiryo UI" w:eastAsia="Meiryo UI" w:hAnsi="Meiryo UI"/>
                <w:color w:val="000000"/>
              </w:rPr>
              <w:t xml:space="preserve">、</w:t>
            </w:r>
            <w:r>
              <w:rPr/>
              <w:t xml:space="preserve">30</w:t>
            </w:r>
            <w:r>
              <w:rPr>
                <w:color w:val="000000"/>
              </w:rPr>
              <w:t xml:space="preserve">）</w:t>
            </w:r>
          </w:p>
        </w:tc>
      </w:tr>
      <w:tr w:rsidR="00DC2E47" w14:paraId="3A465342" w14:textId="77777777" w:rsidTr="00DC2E47">
        <w:trPr>
          <w:trHeight w:val="300"/>
          <w:trPrChange w:id="412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13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181B209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不動産売却収入</w:t>
            </w:r>
          </w:p>
        </w:tc>
      </w:tr>
      <w:tr w:rsidR="00DC2E47" w14:paraId="751BE90B" w14:textId="77777777" w:rsidTr="00DC2E47">
        <w:trPr>
          <w:trHeight w:val="300"/>
          <w:trPrChange w:id="414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15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BD59947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その他の持分証券譲渡投資収益</w:t>
            </w:r>
          </w:p>
        </w:tc>
      </w:tr>
      <w:tr w:rsidR="00DC2E47" w14:paraId="71EA63CA" w14:textId="77777777" w:rsidTr="00DC2E47">
        <w:trPr>
          <w:trHeight w:val="300"/>
          <w:trPrChange w:id="416" w:author="Acer" w:date="2024-10-18T02:17:00Z" w16du:dateUtc="2024-10-17T18:17:00Z">
            <w:trPr>
              <w:gridAfter w:val="0"/>
              <w:trHeight w:val="300"/>
            </w:trPr>
          </w:trPrChange>
        </w:trPr>
        <w:tc>
          <w:tcPr>
            <w:tcW w:w="3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17" w:author="Acer" w:date="2024-10-18T02:17:00Z" w16du:dateUtc="2024-10-17T18:17:00Z">
              <w:tcPr>
                <w:tcW w:w="3677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FFCC0A7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寄付および貧困扶助支出</w:t>
            </w:r>
          </w:p>
        </w:tc>
      </w:tr>
    </w:tbl>
    <w:p w14:paraId="49DB246A" w14:textId="49B5EC81"/>
    <w:p w14:paraId="633EFF75" w14:textId="77777777">
      <w:r>
        <w:br w:type="page"/>
      </w:r>
    </w:p>
    <w:p w14:paraId="2792E708" w14:textId="77777777"/>
    <w:sectPr w:rsidR="00224D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1B970B" w14:textId="77777777">
      <w:r>
        <w:separator/>
      </w:r>
    </w:p>
  </w:endnote>
  <w:endnote w:type="continuationSeparator" w:id="0">
    <w:p w14:paraId="3ED1A80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??¡§??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A47187" w14:textId="77777777">
      <w:r>
        <w:separator/>
      </w:r>
    </w:p>
  </w:footnote>
  <w:footnote w:type="continuationSeparator" w:id="0">
    <w:p w14:paraId="46D16B7B" w14:textId="77777777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cer">
    <w15:presenceInfo w15:providerId="None" w15:userId="A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47"/>
    <w:rsid w:val="0000028D"/>
    <w:rsid w:val="00000680"/>
    <w:rsid w:val="0000080D"/>
    <w:rsid w:val="00000BD3"/>
    <w:rsid w:val="0000165E"/>
    <w:rsid w:val="000017F6"/>
    <w:rsid w:val="00001857"/>
    <w:rsid w:val="00001951"/>
    <w:rsid w:val="00001CD2"/>
    <w:rsid w:val="00001CEE"/>
    <w:rsid w:val="00001D1A"/>
    <w:rsid w:val="00001E70"/>
    <w:rsid w:val="000021A1"/>
    <w:rsid w:val="00002810"/>
    <w:rsid w:val="00002968"/>
    <w:rsid w:val="00002C54"/>
    <w:rsid w:val="00002EB1"/>
    <w:rsid w:val="00002EF0"/>
    <w:rsid w:val="00003472"/>
    <w:rsid w:val="00003A6F"/>
    <w:rsid w:val="00003B7D"/>
    <w:rsid w:val="00004189"/>
    <w:rsid w:val="000043FF"/>
    <w:rsid w:val="00004B1C"/>
    <w:rsid w:val="00004E5C"/>
    <w:rsid w:val="0000517B"/>
    <w:rsid w:val="00005738"/>
    <w:rsid w:val="00005797"/>
    <w:rsid w:val="00005ACE"/>
    <w:rsid w:val="000061E8"/>
    <w:rsid w:val="00006AB4"/>
    <w:rsid w:val="00006EEE"/>
    <w:rsid w:val="00007064"/>
    <w:rsid w:val="0000737B"/>
    <w:rsid w:val="000078C6"/>
    <w:rsid w:val="000078CE"/>
    <w:rsid w:val="00007958"/>
    <w:rsid w:val="00007A4C"/>
    <w:rsid w:val="00007BDE"/>
    <w:rsid w:val="00007E51"/>
    <w:rsid w:val="0001047D"/>
    <w:rsid w:val="000105F3"/>
    <w:rsid w:val="000105F4"/>
    <w:rsid w:val="00010658"/>
    <w:rsid w:val="000107C2"/>
    <w:rsid w:val="000107DE"/>
    <w:rsid w:val="000108D7"/>
    <w:rsid w:val="00010B9F"/>
    <w:rsid w:val="00010F08"/>
    <w:rsid w:val="00011291"/>
    <w:rsid w:val="00011778"/>
    <w:rsid w:val="0001186F"/>
    <w:rsid w:val="0001187F"/>
    <w:rsid w:val="00011B81"/>
    <w:rsid w:val="00012477"/>
    <w:rsid w:val="0001249F"/>
    <w:rsid w:val="00012989"/>
    <w:rsid w:val="00012B6A"/>
    <w:rsid w:val="00012B87"/>
    <w:rsid w:val="00013209"/>
    <w:rsid w:val="0001341E"/>
    <w:rsid w:val="00013755"/>
    <w:rsid w:val="00013967"/>
    <w:rsid w:val="00013ADD"/>
    <w:rsid w:val="00013BAF"/>
    <w:rsid w:val="00014064"/>
    <w:rsid w:val="00014702"/>
    <w:rsid w:val="00014A6D"/>
    <w:rsid w:val="00014BDE"/>
    <w:rsid w:val="00014C01"/>
    <w:rsid w:val="00014E3D"/>
    <w:rsid w:val="00015302"/>
    <w:rsid w:val="0001551B"/>
    <w:rsid w:val="00015B4C"/>
    <w:rsid w:val="00015B9A"/>
    <w:rsid w:val="00015F0D"/>
    <w:rsid w:val="00016210"/>
    <w:rsid w:val="0001674F"/>
    <w:rsid w:val="0001687C"/>
    <w:rsid w:val="000168F0"/>
    <w:rsid w:val="0001693C"/>
    <w:rsid w:val="00016A95"/>
    <w:rsid w:val="00016CF1"/>
    <w:rsid w:val="00016DB3"/>
    <w:rsid w:val="00016E94"/>
    <w:rsid w:val="00016E9E"/>
    <w:rsid w:val="000170EA"/>
    <w:rsid w:val="000172DF"/>
    <w:rsid w:val="0001739D"/>
    <w:rsid w:val="00017B13"/>
    <w:rsid w:val="00017F23"/>
    <w:rsid w:val="00017FB2"/>
    <w:rsid w:val="0002045E"/>
    <w:rsid w:val="000209CA"/>
    <w:rsid w:val="00020A6B"/>
    <w:rsid w:val="00020CA4"/>
    <w:rsid w:val="00020DA8"/>
    <w:rsid w:val="0002134A"/>
    <w:rsid w:val="0002134E"/>
    <w:rsid w:val="0002135F"/>
    <w:rsid w:val="000214E1"/>
    <w:rsid w:val="000216B5"/>
    <w:rsid w:val="00021A22"/>
    <w:rsid w:val="00021B58"/>
    <w:rsid w:val="00021CBA"/>
    <w:rsid w:val="00021DD8"/>
    <w:rsid w:val="00021EED"/>
    <w:rsid w:val="0002265C"/>
    <w:rsid w:val="00022BCD"/>
    <w:rsid w:val="00022DB0"/>
    <w:rsid w:val="00022DFD"/>
    <w:rsid w:val="00022EF5"/>
    <w:rsid w:val="000234A1"/>
    <w:rsid w:val="00023613"/>
    <w:rsid w:val="0002366C"/>
    <w:rsid w:val="00023D0A"/>
    <w:rsid w:val="00023FC1"/>
    <w:rsid w:val="00024024"/>
    <w:rsid w:val="00024086"/>
    <w:rsid w:val="0002411C"/>
    <w:rsid w:val="00024745"/>
    <w:rsid w:val="0002482D"/>
    <w:rsid w:val="000249B6"/>
    <w:rsid w:val="00024B45"/>
    <w:rsid w:val="00024D01"/>
    <w:rsid w:val="00024F47"/>
    <w:rsid w:val="00025316"/>
    <w:rsid w:val="00025344"/>
    <w:rsid w:val="00025784"/>
    <w:rsid w:val="00025D34"/>
    <w:rsid w:val="00025DCA"/>
    <w:rsid w:val="000260B8"/>
    <w:rsid w:val="00026295"/>
    <w:rsid w:val="00026DD8"/>
    <w:rsid w:val="00026FFD"/>
    <w:rsid w:val="0002703C"/>
    <w:rsid w:val="00027473"/>
    <w:rsid w:val="0002747C"/>
    <w:rsid w:val="000276CE"/>
    <w:rsid w:val="00027A04"/>
    <w:rsid w:val="00027C12"/>
    <w:rsid w:val="00027CFA"/>
    <w:rsid w:val="00027D7E"/>
    <w:rsid w:val="00030065"/>
    <w:rsid w:val="0003052A"/>
    <w:rsid w:val="00030671"/>
    <w:rsid w:val="0003082A"/>
    <w:rsid w:val="00030EA1"/>
    <w:rsid w:val="00031257"/>
    <w:rsid w:val="00031484"/>
    <w:rsid w:val="00031508"/>
    <w:rsid w:val="00031510"/>
    <w:rsid w:val="00031B6B"/>
    <w:rsid w:val="000323C7"/>
    <w:rsid w:val="000324F7"/>
    <w:rsid w:val="000325DA"/>
    <w:rsid w:val="00032B5C"/>
    <w:rsid w:val="00032DB5"/>
    <w:rsid w:val="00032F9D"/>
    <w:rsid w:val="00033018"/>
    <w:rsid w:val="000331B5"/>
    <w:rsid w:val="000331B7"/>
    <w:rsid w:val="000331DB"/>
    <w:rsid w:val="00033364"/>
    <w:rsid w:val="00033653"/>
    <w:rsid w:val="000338FC"/>
    <w:rsid w:val="00033B4A"/>
    <w:rsid w:val="00033B83"/>
    <w:rsid w:val="00033BDD"/>
    <w:rsid w:val="00033CFA"/>
    <w:rsid w:val="00033F41"/>
    <w:rsid w:val="000340D3"/>
    <w:rsid w:val="0003418E"/>
    <w:rsid w:val="0003482C"/>
    <w:rsid w:val="000348BF"/>
    <w:rsid w:val="00034CB1"/>
    <w:rsid w:val="00035177"/>
    <w:rsid w:val="00035389"/>
    <w:rsid w:val="0003550D"/>
    <w:rsid w:val="00035979"/>
    <w:rsid w:val="00035981"/>
    <w:rsid w:val="00035A6B"/>
    <w:rsid w:val="00036414"/>
    <w:rsid w:val="00036801"/>
    <w:rsid w:val="0003690F"/>
    <w:rsid w:val="00036F58"/>
    <w:rsid w:val="0003717C"/>
    <w:rsid w:val="000373D2"/>
    <w:rsid w:val="000376B5"/>
    <w:rsid w:val="000378AB"/>
    <w:rsid w:val="00037917"/>
    <w:rsid w:val="00037939"/>
    <w:rsid w:val="00037C1F"/>
    <w:rsid w:val="00037D82"/>
    <w:rsid w:val="0004011E"/>
    <w:rsid w:val="000401BC"/>
    <w:rsid w:val="000401FB"/>
    <w:rsid w:val="00040283"/>
    <w:rsid w:val="00040336"/>
    <w:rsid w:val="000407BB"/>
    <w:rsid w:val="00040952"/>
    <w:rsid w:val="00040AD5"/>
    <w:rsid w:val="00041024"/>
    <w:rsid w:val="0004111B"/>
    <w:rsid w:val="000415DE"/>
    <w:rsid w:val="0004170E"/>
    <w:rsid w:val="00041BCD"/>
    <w:rsid w:val="00041DA0"/>
    <w:rsid w:val="00041EE6"/>
    <w:rsid w:val="00041F69"/>
    <w:rsid w:val="00042102"/>
    <w:rsid w:val="000425A5"/>
    <w:rsid w:val="0004287E"/>
    <w:rsid w:val="00042AAF"/>
    <w:rsid w:val="00042B5A"/>
    <w:rsid w:val="00042DAF"/>
    <w:rsid w:val="000435F8"/>
    <w:rsid w:val="0004368B"/>
    <w:rsid w:val="000436FF"/>
    <w:rsid w:val="00043897"/>
    <w:rsid w:val="00043BC7"/>
    <w:rsid w:val="00043BE6"/>
    <w:rsid w:val="00044B3B"/>
    <w:rsid w:val="00044B4B"/>
    <w:rsid w:val="00044C6B"/>
    <w:rsid w:val="00044DC4"/>
    <w:rsid w:val="000450E7"/>
    <w:rsid w:val="0004521B"/>
    <w:rsid w:val="000453B5"/>
    <w:rsid w:val="00045615"/>
    <w:rsid w:val="00045A49"/>
    <w:rsid w:val="00046142"/>
    <w:rsid w:val="00046676"/>
    <w:rsid w:val="00046FD4"/>
    <w:rsid w:val="000477C9"/>
    <w:rsid w:val="000478A8"/>
    <w:rsid w:val="00047B3F"/>
    <w:rsid w:val="00047B8B"/>
    <w:rsid w:val="00047BD0"/>
    <w:rsid w:val="00047DEC"/>
    <w:rsid w:val="0005000A"/>
    <w:rsid w:val="000504AD"/>
    <w:rsid w:val="00050574"/>
    <w:rsid w:val="0005081C"/>
    <w:rsid w:val="00050BC6"/>
    <w:rsid w:val="00050E27"/>
    <w:rsid w:val="00051348"/>
    <w:rsid w:val="00051463"/>
    <w:rsid w:val="0005167B"/>
    <w:rsid w:val="00051690"/>
    <w:rsid w:val="000516E6"/>
    <w:rsid w:val="000518DA"/>
    <w:rsid w:val="00051D74"/>
    <w:rsid w:val="00051EC3"/>
    <w:rsid w:val="000522F4"/>
    <w:rsid w:val="0005246C"/>
    <w:rsid w:val="0005250E"/>
    <w:rsid w:val="000525C3"/>
    <w:rsid w:val="000526D9"/>
    <w:rsid w:val="00052BCF"/>
    <w:rsid w:val="00052C9E"/>
    <w:rsid w:val="00052E40"/>
    <w:rsid w:val="00052FA3"/>
    <w:rsid w:val="0005307C"/>
    <w:rsid w:val="00053B2E"/>
    <w:rsid w:val="00053CA5"/>
    <w:rsid w:val="00054444"/>
    <w:rsid w:val="00054708"/>
    <w:rsid w:val="00054F94"/>
    <w:rsid w:val="000551AC"/>
    <w:rsid w:val="0005521D"/>
    <w:rsid w:val="000552F1"/>
    <w:rsid w:val="000553C1"/>
    <w:rsid w:val="000554F3"/>
    <w:rsid w:val="00055C15"/>
    <w:rsid w:val="0005606C"/>
    <w:rsid w:val="00056749"/>
    <w:rsid w:val="00056888"/>
    <w:rsid w:val="00056891"/>
    <w:rsid w:val="00056BCF"/>
    <w:rsid w:val="00056C98"/>
    <w:rsid w:val="00056D4B"/>
    <w:rsid w:val="00056E25"/>
    <w:rsid w:val="0005700B"/>
    <w:rsid w:val="00057041"/>
    <w:rsid w:val="00057154"/>
    <w:rsid w:val="0005720B"/>
    <w:rsid w:val="00057784"/>
    <w:rsid w:val="0005778A"/>
    <w:rsid w:val="00057F27"/>
    <w:rsid w:val="000602FB"/>
    <w:rsid w:val="000604F6"/>
    <w:rsid w:val="00060583"/>
    <w:rsid w:val="00060A25"/>
    <w:rsid w:val="00061001"/>
    <w:rsid w:val="0006158F"/>
    <w:rsid w:val="00061D66"/>
    <w:rsid w:val="00061DF5"/>
    <w:rsid w:val="00061E80"/>
    <w:rsid w:val="00061F23"/>
    <w:rsid w:val="00061FC3"/>
    <w:rsid w:val="000620A6"/>
    <w:rsid w:val="0006255A"/>
    <w:rsid w:val="0006257F"/>
    <w:rsid w:val="000628B0"/>
    <w:rsid w:val="00062938"/>
    <w:rsid w:val="00062982"/>
    <w:rsid w:val="00062AB3"/>
    <w:rsid w:val="00062B73"/>
    <w:rsid w:val="00062BB0"/>
    <w:rsid w:val="00063221"/>
    <w:rsid w:val="0006334C"/>
    <w:rsid w:val="000635ED"/>
    <w:rsid w:val="000635EF"/>
    <w:rsid w:val="00063639"/>
    <w:rsid w:val="000637F0"/>
    <w:rsid w:val="00063950"/>
    <w:rsid w:val="00063E38"/>
    <w:rsid w:val="00063E86"/>
    <w:rsid w:val="00063F41"/>
    <w:rsid w:val="00064363"/>
    <w:rsid w:val="000644DD"/>
    <w:rsid w:val="000644EC"/>
    <w:rsid w:val="00064574"/>
    <w:rsid w:val="000645A7"/>
    <w:rsid w:val="00064612"/>
    <w:rsid w:val="00064A91"/>
    <w:rsid w:val="000652CD"/>
    <w:rsid w:val="00065AF8"/>
    <w:rsid w:val="00065D8D"/>
    <w:rsid w:val="0006604C"/>
    <w:rsid w:val="00066065"/>
    <w:rsid w:val="00066A7B"/>
    <w:rsid w:val="00066EED"/>
    <w:rsid w:val="000672B1"/>
    <w:rsid w:val="00067488"/>
    <w:rsid w:val="0006754F"/>
    <w:rsid w:val="00067A4C"/>
    <w:rsid w:val="00067CB2"/>
    <w:rsid w:val="00067E4F"/>
    <w:rsid w:val="000700FB"/>
    <w:rsid w:val="000701AB"/>
    <w:rsid w:val="000704F6"/>
    <w:rsid w:val="00070A42"/>
    <w:rsid w:val="00070A9C"/>
    <w:rsid w:val="00070D18"/>
    <w:rsid w:val="00071722"/>
    <w:rsid w:val="0007185A"/>
    <w:rsid w:val="0007186F"/>
    <w:rsid w:val="000719DE"/>
    <w:rsid w:val="00071A75"/>
    <w:rsid w:val="00071B5F"/>
    <w:rsid w:val="00071EB2"/>
    <w:rsid w:val="000725A9"/>
    <w:rsid w:val="00072737"/>
    <w:rsid w:val="000727D4"/>
    <w:rsid w:val="00072D69"/>
    <w:rsid w:val="00073265"/>
    <w:rsid w:val="000734F5"/>
    <w:rsid w:val="00073533"/>
    <w:rsid w:val="000735C0"/>
    <w:rsid w:val="000736EF"/>
    <w:rsid w:val="00073889"/>
    <w:rsid w:val="000738A4"/>
    <w:rsid w:val="0007398B"/>
    <w:rsid w:val="00073A33"/>
    <w:rsid w:val="00073C9F"/>
    <w:rsid w:val="00073CE2"/>
    <w:rsid w:val="00074039"/>
    <w:rsid w:val="00074129"/>
    <w:rsid w:val="000743C3"/>
    <w:rsid w:val="00074431"/>
    <w:rsid w:val="000745B9"/>
    <w:rsid w:val="00074CC4"/>
    <w:rsid w:val="00074D04"/>
    <w:rsid w:val="00075316"/>
    <w:rsid w:val="00075599"/>
    <w:rsid w:val="000756F8"/>
    <w:rsid w:val="00075A8F"/>
    <w:rsid w:val="00075D76"/>
    <w:rsid w:val="00075EA6"/>
    <w:rsid w:val="0007665C"/>
    <w:rsid w:val="00076797"/>
    <w:rsid w:val="00076EDB"/>
    <w:rsid w:val="0007717A"/>
    <w:rsid w:val="0007717D"/>
    <w:rsid w:val="000772BD"/>
    <w:rsid w:val="00077508"/>
    <w:rsid w:val="00077595"/>
    <w:rsid w:val="000776BD"/>
    <w:rsid w:val="00077E96"/>
    <w:rsid w:val="00080204"/>
    <w:rsid w:val="0008021E"/>
    <w:rsid w:val="000802C2"/>
    <w:rsid w:val="00080326"/>
    <w:rsid w:val="00080793"/>
    <w:rsid w:val="00080AE2"/>
    <w:rsid w:val="00080B69"/>
    <w:rsid w:val="00080FD1"/>
    <w:rsid w:val="0008132A"/>
    <w:rsid w:val="000817AD"/>
    <w:rsid w:val="00081942"/>
    <w:rsid w:val="00081E17"/>
    <w:rsid w:val="00081E26"/>
    <w:rsid w:val="00081ECA"/>
    <w:rsid w:val="00081FBE"/>
    <w:rsid w:val="00081FC5"/>
    <w:rsid w:val="00082158"/>
    <w:rsid w:val="0008275D"/>
    <w:rsid w:val="00082978"/>
    <w:rsid w:val="00082B04"/>
    <w:rsid w:val="00082B06"/>
    <w:rsid w:val="00082F99"/>
    <w:rsid w:val="00083170"/>
    <w:rsid w:val="00083205"/>
    <w:rsid w:val="0008363B"/>
    <w:rsid w:val="000838BC"/>
    <w:rsid w:val="00083AB5"/>
    <w:rsid w:val="00083B41"/>
    <w:rsid w:val="00084372"/>
    <w:rsid w:val="0008438E"/>
    <w:rsid w:val="0008454F"/>
    <w:rsid w:val="000847BF"/>
    <w:rsid w:val="00084C5D"/>
    <w:rsid w:val="00084E14"/>
    <w:rsid w:val="00084F21"/>
    <w:rsid w:val="00085352"/>
    <w:rsid w:val="00085392"/>
    <w:rsid w:val="00085486"/>
    <w:rsid w:val="00085F0D"/>
    <w:rsid w:val="000862C5"/>
    <w:rsid w:val="00086591"/>
    <w:rsid w:val="00086A1F"/>
    <w:rsid w:val="00086AE0"/>
    <w:rsid w:val="00086B99"/>
    <w:rsid w:val="00086D69"/>
    <w:rsid w:val="00086EC3"/>
    <w:rsid w:val="00086F1C"/>
    <w:rsid w:val="000875E8"/>
    <w:rsid w:val="00087914"/>
    <w:rsid w:val="00087966"/>
    <w:rsid w:val="00087C72"/>
    <w:rsid w:val="00087D00"/>
    <w:rsid w:val="00087E2F"/>
    <w:rsid w:val="00090740"/>
    <w:rsid w:val="00090847"/>
    <w:rsid w:val="00090C2F"/>
    <w:rsid w:val="00090D44"/>
    <w:rsid w:val="000911CB"/>
    <w:rsid w:val="00091213"/>
    <w:rsid w:val="00091442"/>
    <w:rsid w:val="00091612"/>
    <w:rsid w:val="000918A3"/>
    <w:rsid w:val="000918CB"/>
    <w:rsid w:val="0009195A"/>
    <w:rsid w:val="00091970"/>
    <w:rsid w:val="000919B0"/>
    <w:rsid w:val="00092091"/>
    <w:rsid w:val="000924ED"/>
    <w:rsid w:val="00092A1A"/>
    <w:rsid w:val="000937B3"/>
    <w:rsid w:val="000939DF"/>
    <w:rsid w:val="00093A8F"/>
    <w:rsid w:val="00093DE3"/>
    <w:rsid w:val="00094055"/>
    <w:rsid w:val="00094095"/>
    <w:rsid w:val="0009423C"/>
    <w:rsid w:val="000948EE"/>
    <w:rsid w:val="0009495C"/>
    <w:rsid w:val="000949A3"/>
    <w:rsid w:val="00094F2A"/>
    <w:rsid w:val="000954F6"/>
    <w:rsid w:val="00095677"/>
    <w:rsid w:val="000956F0"/>
    <w:rsid w:val="00095D94"/>
    <w:rsid w:val="00095DF1"/>
    <w:rsid w:val="00095E07"/>
    <w:rsid w:val="00096223"/>
    <w:rsid w:val="00096230"/>
    <w:rsid w:val="000969F7"/>
    <w:rsid w:val="00096F9A"/>
    <w:rsid w:val="00096F9B"/>
    <w:rsid w:val="000973A3"/>
    <w:rsid w:val="0009780C"/>
    <w:rsid w:val="000979DB"/>
    <w:rsid w:val="00097BEF"/>
    <w:rsid w:val="000A0477"/>
    <w:rsid w:val="000A04BE"/>
    <w:rsid w:val="000A0708"/>
    <w:rsid w:val="000A08B8"/>
    <w:rsid w:val="000A08D3"/>
    <w:rsid w:val="000A0985"/>
    <w:rsid w:val="000A0E5F"/>
    <w:rsid w:val="000A0F3E"/>
    <w:rsid w:val="000A1037"/>
    <w:rsid w:val="000A15BF"/>
    <w:rsid w:val="000A1616"/>
    <w:rsid w:val="000A198E"/>
    <w:rsid w:val="000A1BFC"/>
    <w:rsid w:val="000A2182"/>
    <w:rsid w:val="000A2199"/>
    <w:rsid w:val="000A2675"/>
    <w:rsid w:val="000A2819"/>
    <w:rsid w:val="000A2889"/>
    <w:rsid w:val="000A2AFB"/>
    <w:rsid w:val="000A2B21"/>
    <w:rsid w:val="000A2D2F"/>
    <w:rsid w:val="000A2D5B"/>
    <w:rsid w:val="000A3105"/>
    <w:rsid w:val="000A3E3F"/>
    <w:rsid w:val="000A4099"/>
    <w:rsid w:val="000A423E"/>
    <w:rsid w:val="000A4340"/>
    <w:rsid w:val="000A44F7"/>
    <w:rsid w:val="000A47EF"/>
    <w:rsid w:val="000A498A"/>
    <w:rsid w:val="000A5014"/>
    <w:rsid w:val="000A521A"/>
    <w:rsid w:val="000A55D0"/>
    <w:rsid w:val="000A574D"/>
    <w:rsid w:val="000A592A"/>
    <w:rsid w:val="000A627B"/>
    <w:rsid w:val="000A6A77"/>
    <w:rsid w:val="000A6BBD"/>
    <w:rsid w:val="000A6F54"/>
    <w:rsid w:val="000A722A"/>
    <w:rsid w:val="000A7635"/>
    <w:rsid w:val="000A783B"/>
    <w:rsid w:val="000A7865"/>
    <w:rsid w:val="000A7A5E"/>
    <w:rsid w:val="000A7AEE"/>
    <w:rsid w:val="000A7C34"/>
    <w:rsid w:val="000B0023"/>
    <w:rsid w:val="000B098D"/>
    <w:rsid w:val="000B0A6C"/>
    <w:rsid w:val="000B1611"/>
    <w:rsid w:val="000B1B4A"/>
    <w:rsid w:val="000B1D15"/>
    <w:rsid w:val="000B1DDC"/>
    <w:rsid w:val="000B1F30"/>
    <w:rsid w:val="000B24C2"/>
    <w:rsid w:val="000B25C1"/>
    <w:rsid w:val="000B28B9"/>
    <w:rsid w:val="000B3291"/>
    <w:rsid w:val="000B32A6"/>
    <w:rsid w:val="000B32D4"/>
    <w:rsid w:val="000B3470"/>
    <w:rsid w:val="000B39A8"/>
    <w:rsid w:val="000B3C39"/>
    <w:rsid w:val="000B3DAF"/>
    <w:rsid w:val="000B423C"/>
    <w:rsid w:val="000B433A"/>
    <w:rsid w:val="000B4399"/>
    <w:rsid w:val="000B4426"/>
    <w:rsid w:val="000B46E1"/>
    <w:rsid w:val="000B49F3"/>
    <w:rsid w:val="000B4F5F"/>
    <w:rsid w:val="000B51E5"/>
    <w:rsid w:val="000B5449"/>
    <w:rsid w:val="000B5502"/>
    <w:rsid w:val="000B5CF5"/>
    <w:rsid w:val="000B65A8"/>
    <w:rsid w:val="000B6730"/>
    <w:rsid w:val="000B6BAD"/>
    <w:rsid w:val="000B6E9D"/>
    <w:rsid w:val="000B7206"/>
    <w:rsid w:val="000B7E5D"/>
    <w:rsid w:val="000B7F6B"/>
    <w:rsid w:val="000B7FF0"/>
    <w:rsid w:val="000C004B"/>
    <w:rsid w:val="000C0117"/>
    <w:rsid w:val="000C01DA"/>
    <w:rsid w:val="000C0214"/>
    <w:rsid w:val="000C0504"/>
    <w:rsid w:val="000C05DD"/>
    <w:rsid w:val="000C08E0"/>
    <w:rsid w:val="000C0910"/>
    <w:rsid w:val="000C0CA4"/>
    <w:rsid w:val="000C0D37"/>
    <w:rsid w:val="000C0F77"/>
    <w:rsid w:val="000C0FB3"/>
    <w:rsid w:val="000C130E"/>
    <w:rsid w:val="000C1586"/>
    <w:rsid w:val="000C15CB"/>
    <w:rsid w:val="000C1610"/>
    <w:rsid w:val="000C164B"/>
    <w:rsid w:val="000C19EE"/>
    <w:rsid w:val="000C1A9D"/>
    <w:rsid w:val="000C2614"/>
    <w:rsid w:val="000C2ACF"/>
    <w:rsid w:val="000C335B"/>
    <w:rsid w:val="000C33BE"/>
    <w:rsid w:val="000C3849"/>
    <w:rsid w:val="000C3EDD"/>
    <w:rsid w:val="000C40B7"/>
    <w:rsid w:val="000C432A"/>
    <w:rsid w:val="000C473C"/>
    <w:rsid w:val="000C48E6"/>
    <w:rsid w:val="000C4C10"/>
    <w:rsid w:val="000C4DC0"/>
    <w:rsid w:val="000C52EC"/>
    <w:rsid w:val="000C5707"/>
    <w:rsid w:val="000C59E7"/>
    <w:rsid w:val="000C5B00"/>
    <w:rsid w:val="000C5B69"/>
    <w:rsid w:val="000C5D52"/>
    <w:rsid w:val="000C617C"/>
    <w:rsid w:val="000C63B8"/>
    <w:rsid w:val="000C63C0"/>
    <w:rsid w:val="000C6480"/>
    <w:rsid w:val="000C6FBD"/>
    <w:rsid w:val="000C7205"/>
    <w:rsid w:val="000C73CC"/>
    <w:rsid w:val="000C7902"/>
    <w:rsid w:val="000C7A5E"/>
    <w:rsid w:val="000C7CE1"/>
    <w:rsid w:val="000D01C6"/>
    <w:rsid w:val="000D03CE"/>
    <w:rsid w:val="000D050D"/>
    <w:rsid w:val="000D0730"/>
    <w:rsid w:val="000D076C"/>
    <w:rsid w:val="000D0D2A"/>
    <w:rsid w:val="000D0D84"/>
    <w:rsid w:val="000D1010"/>
    <w:rsid w:val="000D19CE"/>
    <w:rsid w:val="000D1E53"/>
    <w:rsid w:val="000D21BA"/>
    <w:rsid w:val="000D287B"/>
    <w:rsid w:val="000D2917"/>
    <w:rsid w:val="000D2C2F"/>
    <w:rsid w:val="000D2DCB"/>
    <w:rsid w:val="000D2F74"/>
    <w:rsid w:val="000D3028"/>
    <w:rsid w:val="000D36C5"/>
    <w:rsid w:val="000D3949"/>
    <w:rsid w:val="000D3D94"/>
    <w:rsid w:val="000D3DFD"/>
    <w:rsid w:val="000D4310"/>
    <w:rsid w:val="000D4396"/>
    <w:rsid w:val="000D4398"/>
    <w:rsid w:val="000D452C"/>
    <w:rsid w:val="000D4821"/>
    <w:rsid w:val="000D4A92"/>
    <w:rsid w:val="000D4AE3"/>
    <w:rsid w:val="000D4D6C"/>
    <w:rsid w:val="000D4FF4"/>
    <w:rsid w:val="000D5907"/>
    <w:rsid w:val="000D5AE7"/>
    <w:rsid w:val="000D64B1"/>
    <w:rsid w:val="000D64BA"/>
    <w:rsid w:val="000D6809"/>
    <w:rsid w:val="000D6829"/>
    <w:rsid w:val="000D6E4E"/>
    <w:rsid w:val="000D77FD"/>
    <w:rsid w:val="000D7943"/>
    <w:rsid w:val="000D7B3F"/>
    <w:rsid w:val="000D7C4A"/>
    <w:rsid w:val="000E03BE"/>
    <w:rsid w:val="000E0665"/>
    <w:rsid w:val="000E07CF"/>
    <w:rsid w:val="000E088D"/>
    <w:rsid w:val="000E08E6"/>
    <w:rsid w:val="000E0949"/>
    <w:rsid w:val="000E0D1A"/>
    <w:rsid w:val="000E17DC"/>
    <w:rsid w:val="000E1E2F"/>
    <w:rsid w:val="000E1FE2"/>
    <w:rsid w:val="000E2519"/>
    <w:rsid w:val="000E2A55"/>
    <w:rsid w:val="000E2BBC"/>
    <w:rsid w:val="000E2CD6"/>
    <w:rsid w:val="000E2FF2"/>
    <w:rsid w:val="000E301A"/>
    <w:rsid w:val="000E318E"/>
    <w:rsid w:val="000E3252"/>
    <w:rsid w:val="000E3968"/>
    <w:rsid w:val="000E3C85"/>
    <w:rsid w:val="000E3F41"/>
    <w:rsid w:val="000E4117"/>
    <w:rsid w:val="000E4197"/>
    <w:rsid w:val="000E41D5"/>
    <w:rsid w:val="000E44C0"/>
    <w:rsid w:val="000E45F0"/>
    <w:rsid w:val="000E4721"/>
    <w:rsid w:val="000E48B4"/>
    <w:rsid w:val="000E4BED"/>
    <w:rsid w:val="000E4D49"/>
    <w:rsid w:val="000E4D4F"/>
    <w:rsid w:val="000E516D"/>
    <w:rsid w:val="000E5256"/>
    <w:rsid w:val="000E5840"/>
    <w:rsid w:val="000E5AA5"/>
    <w:rsid w:val="000E5D67"/>
    <w:rsid w:val="000E5E00"/>
    <w:rsid w:val="000E5E16"/>
    <w:rsid w:val="000E5F14"/>
    <w:rsid w:val="000E6AF6"/>
    <w:rsid w:val="000E6D4C"/>
    <w:rsid w:val="000E6E02"/>
    <w:rsid w:val="000E7084"/>
    <w:rsid w:val="000E711F"/>
    <w:rsid w:val="000E74AB"/>
    <w:rsid w:val="000E79F2"/>
    <w:rsid w:val="000E7EA6"/>
    <w:rsid w:val="000E7F13"/>
    <w:rsid w:val="000F0084"/>
    <w:rsid w:val="000F0116"/>
    <w:rsid w:val="000F0456"/>
    <w:rsid w:val="000F0B71"/>
    <w:rsid w:val="000F0D88"/>
    <w:rsid w:val="000F0FD4"/>
    <w:rsid w:val="000F10F7"/>
    <w:rsid w:val="000F119B"/>
    <w:rsid w:val="000F1467"/>
    <w:rsid w:val="000F1F9D"/>
    <w:rsid w:val="000F2035"/>
    <w:rsid w:val="000F250C"/>
    <w:rsid w:val="000F259A"/>
    <w:rsid w:val="000F26CC"/>
    <w:rsid w:val="000F2906"/>
    <w:rsid w:val="000F2A5B"/>
    <w:rsid w:val="000F2A9B"/>
    <w:rsid w:val="000F2AC7"/>
    <w:rsid w:val="000F2EF1"/>
    <w:rsid w:val="000F3237"/>
    <w:rsid w:val="000F37F3"/>
    <w:rsid w:val="000F3924"/>
    <w:rsid w:val="000F4132"/>
    <w:rsid w:val="000F43CC"/>
    <w:rsid w:val="000F4C1C"/>
    <w:rsid w:val="000F4C7E"/>
    <w:rsid w:val="000F4CE6"/>
    <w:rsid w:val="000F4E39"/>
    <w:rsid w:val="000F4F96"/>
    <w:rsid w:val="000F53E0"/>
    <w:rsid w:val="000F58F9"/>
    <w:rsid w:val="000F5D15"/>
    <w:rsid w:val="000F5E1C"/>
    <w:rsid w:val="000F61CF"/>
    <w:rsid w:val="000F62EF"/>
    <w:rsid w:val="000F66A8"/>
    <w:rsid w:val="000F68B0"/>
    <w:rsid w:val="000F6A13"/>
    <w:rsid w:val="000F6A2E"/>
    <w:rsid w:val="000F6AD9"/>
    <w:rsid w:val="000F6D0D"/>
    <w:rsid w:val="000F7190"/>
    <w:rsid w:val="000F7A54"/>
    <w:rsid w:val="00100057"/>
    <w:rsid w:val="001000F8"/>
    <w:rsid w:val="001005DE"/>
    <w:rsid w:val="00100E87"/>
    <w:rsid w:val="00101406"/>
    <w:rsid w:val="001016C2"/>
    <w:rsid w:val="00101C3B"/>
    <w:rsid w:val="00101E6A"/>
    <w:rsid w:val="00101EA5"/>
    <w:rsid w:val="0010207D"/>
    <w:rsid w:val="00102349"/>
    <w:rsid w:val="00102351"/>
    <w:rsid w:val="001028A7"/>
    <w:rsid w:val="001028B1"/>
    <w:rsid w:val="00102A1D"/>
    <w:rsid w:val="00102B37"/>
    <w:rsid w:val="00102B4D"/>
    <w:rsid w:val="001031DF"/>
    <w:rsid w:val="0010346B"/>
    <w:rsid w:val="00103810"/>
    <w:rsid w:val="001038AD"/>
    <w:rsid w:val="001038B7"/>
    <w:rsid w:val="0010390B"/>
    <w:rsid w:val="00103AE9"/>
    <w:rsid w:val="0010412A"/>
    <w:rsid w:val="0010433D"/>
    <w:rsid w:val="0010454A"/>
    <w:rsid w:val="0010474C"/>
    <w:rsid w:val="001051DF"/>
    <w:rsid w:val="0010535A"/>
    <w:rsid w:val="00105413"/>
    <w:rsid w:val="001056CB"/>
    <w:rsid w:val="00105B75"/>
    <w:rsid w:val="00105D74"/>
    <w:rsid w:val="001061CD"/>
    <w:rsid w:val="00106390"/>
    <w:rsid w:val="001066A0"/>
    <w:rsid w:val="00106743"/>
    <w:rsid w:val="001067C5"/>
    <w:rsid w:val="0010683C"/>
    <w:rsid w:val="00106A32"/>
    <w:rsid w:val="00106C5F"/>
    <w:rsid w:val="00106FDC"/>
    <w:rsid w:val="00107219"/>
    <w:rsid w:val="0010738A"/>
    <w:rsid w:val="0010765C"/>
    <w:rsid w:val="001076A2"/>
    <w:rsid w:val="00107B81"/>
    <w:rsid w:val="00107E25"/>
    <w:rsid w:val="00107E9E"/>
    <w:rsid w:val="001109B0"/>
    <w:rsid w:val="00110B25"/>
    <w:rsid w:val="00110F65"/>
    <w:rsid w:val="00111052"/>
    <w:rsid w:val="001112C8"/>
    <w:rsid w:val="0011148E"/>
    <w:rsid w:val="001119E4"/>
    <w:rsid w:val="00111BFA"/>
    <w:rsid w:val="00111E34"/>
    <w:rsid w:val="001122EB"/>
    <w:rsid w:val="001127E2"/>
    <w:rsid w:val="001129CA"/>
    <w:rsid w:val="00112A00"/>
    <w:rsid w:val="00112ABF"/>
    <w:rsid w:val="00112C2A"/>
    <w:rsid w:val="00112C66"/>
    <w:rsid w:val="00112F53"/>
    <w:rsid w:val="001130B6"/>
    <w:rsid w:val="00113330"/>
    <w:rsid w:val="0011348E"/>
    <w:rsid w:val="001134A2"/>
    <w:rsid w:val="001138A7"/>
    <w:rsid w:val="00113CEB"/>
    <w:rsid w:val="00114254"/>
    <w:rsid w:val="001145C3"/>
    <w:rsid w:val="001148D8"/>
    <w:rsid w:val="00114994"/>
    <w:rsid w:val="0011499F"/>
    <w:rsid w:val="00114B0E"/>
    <w:rsid w:val="00114B6E"/>
    <w:rsid w:val="00114BA5"/>
    <w:rsid w:val="00114DFD"/>
    <w:rsid w:val="00114E09"/>
    <w:rsid w:val="00114E67"/>
    <w:rsid w:val="0011514A"/>
    <w:rsid w:val="0011527C"/>
    <w:rsid w:val="00115370"/>
    <w:rsid w:val="00115BCA"/>
    <w:rsid w:val="00115C74"/>
    <w:rsid w:val="00115CEB"/>
    <w:rsid w:val="00115D05"/>
    <w:rsid w:val="00115FFB"/>
    <w:rsid w:val="001160F4"/>
    <w:rsid w:val="00116262"/>
    <w:rsid w:val="001164FF"/>
    <w:rsid w:val="00116511"/>
    <w:rsid w:val="00116789"/>
    <w:rsid w:val="001168BB"/>
    <w:rsid w:val="001169C5"/>
    <w:rsid w:val="00116FA7"/>
    <w:rsid w:val="001171FD"/>
    <w:rsid w:val="0011732B"/>
    <w:rsid w:val="00117831"/>
    <w:rsid w:val="00117839"/>
    <w:rsid w:val="00120775"/>
    <w:rsid w:val="00120A58"/>
    <w:rsid w:val="00120D43"/>
    <w:rsid w:val="00120E15"/>
    <w:rsid w:val="0012107F"/>
    <w:rsid w:val="0012149C"/>
    <w:rsid w:val="0012162A"/>
    <w:rsid w:val="001216C8"/>
    <w:rsid w:val="001218D1"/>
    <w:rsid w:val="00121CEB"/>
    <w:rsid w:val="00121DF3"/>
    <w:rsid w:val="001223A0"/>
    <w:rsid w:val="001223C9"/>
    <w:rsid w:val="00122514"/>
    <w:rsid w:val="00122701"/>
    <w:rsid w:val="00122762"/>
    <w:rsid w:val="001227E7"/>
    <w:rsid w:val="00122EE4"/>
    <w:rsid w:val="0012316B"/>
    <w:rsid w:val="00123181"/>
    <w:rsid w:val="0012337E"/>
    <w:rsid w:val="001236AE"/>
    <w:rsid w:val="0012393B"/>
    <w:rsid w:val="00123D7E"/>
    <w:rsid w:val="00123DE6"/>
    <w:rsid w:val="0012416F"/>
    <w:rsid w:val="001245C3"/>
    <w:rsid w:val="001246B8"/>
    <w:rsid w:val="00124DF9"/>
    <w:rsid w:val="00124EFA"/>
    <w:rsid w:val="00124F45"/>
    <w:rsid w:val="00125192"/>
    <w:rsid w:val="001259F3"/>
    <w:rsid w:val="00125A67"/>
    <w:rsid w:val="00125B5F"/>
    <w:rsid w:val="00125E4C"/>
    <w:rsid w:val="00125E5B"/>
    <w:rsid w:val="001263A4"/>
    <w:rsid w:val="001263B6"/>
    <w:rsid w:val="001264C3"/>
    <w:rsid w:val="001265E8"/>
    <w:rsid w:val="00126830"/>
    <w:rsid w:val="0012694C"/>
    <w:rsid w:val="00126993"/>
    <w:rsid w:val="0012701E"/>
    <w:rsid w:val="00127ACE"/>
    <w:rsid w:val="00127F00"/>
    <w:rsid w:val="0013008B"/>
    <w:rsid w:val="00130663"/>
    <w:rsid w:val="0013074C"/>
    <w:rsid w:val="00130B8C"/>
    <w:rsid w:val="00130D61"/>
    <w:rsid w:val="00130F47"/>
    <w:rsid w:val="00130F7D"/>
    <w:rsid w:val="00130FA5"/>
    <w:rsid w:val="00131289"/>
    <w:rsid w:val="00131671"/>
    <w:rsid w:val="00131983"/>
    <w:rsid w:val="00131CB5"/>
    <w:rsid w:val="00131DCB"/>
    <w:rsid w:val="00131E8C"/>
    <w:rsid w:val="00132711"/>
    <w:rsid w:val="00132936"/>
    <w:rsid w:val="001329F1"/>
    <w:rsid w:val="00132A47"/>
    <w:rsid w:val="00132E13"/>
    <w:rsid w:val="001331E6"/>
    <w:rsid w:val="00133525"/>
    <w:rsid w:val="001336FC"/>
    <w:rsid w:val="00133754"/>
    <w:rsid w:val="00133796"/>
    <w:rsid w:val="00133F49"/>
    <w:rsid w:val="00133FC8"/>
    <w:rsid w:val="0013413F"/>
    <w:rsid w:val="001343B5"/>
    <w:rsid w:val="00134453"/>
    <w:rsid w:val="001344FA"/>
    <w:rsid w:val="00134FCA"/>
    <w:rsid w:val="001350BB"/>
    <w:rsid w:val="001352BF"/>
    <w:rsid w:val="001357B1"/>
    <w:rsid w:val="00135847"/>
    <w:rsid w:val="0013620E"/>
    <w:rsid w:val="00136553"/>
    <w:rsid w:val="00136B72"/>
    <w:rsid w:val="00136BE1"/>
    <w:rsid w:val="00136C53"/>
    <w:rsid w:val="001372E4"/>
    <w:rsid w:val="001373D0"/>
    <w:rsid w:val="0013792D"/>
    <w:rsid w:val="00137BB0"/>
    <w:rsid w:val="00137BCD"/>
    <w:rsid w:val="00137C6F"/>
    <w:rsid w:val="00137DB1"/>
    <w:rsid w:val="00137F8E"/>
    <w:rsid w:val="0014020E"/>
    <w:rsid w:val="00140356"/>
    <w:rsid w:val="00140564"/>
    <w:rsid w:val="001413A1"/>
    <w:rsid w:val="0014178B"/>
    <w:rsid w:val="0014198B"/>
    <w:rsid w:val="00142211"/>
    <w:rsid w:val="00142635"/>
    <w:rsid w:val="0014272A"/>
    <w:rsid w:val="00142735"/>
    <w:rsid w:val="001428B6"/>
    <w:rsid w:val="00142977"/>
    <w:rsid w:val="00142AC3"/>
    <w:rsid w:val="00142D79"/>
    <w:rsid w:val="00143336"/>
    <w:rsid w:val="00143506"/>
    <w:rsid w:val="001436F8"/>
    <w:rsid w:val="001437CA"/>
    <w:rsid w:val="00143AEC"/>
    <w:rsid w:val="00143F98"/>
    <w:rsid w:val="001443A4"/>
    <w:rsid w:val="001446D4"/>
    <w:rsid w:val="001447B8"/>
    <w:rsid w:val="00144AB3"/>
    <w:rsid w:val="00144EB0"/>
    <w:rsid w:val="00145037"/>
    <w:rsid w:val="00145199"/>
    <w:rsid w:val="001451D8"/>
    <w:rsid w:val="001451E0"/>
    <w:rsid w:val="0014523A"/>
    <w:rsid w:val="00145472"/>
    <w:rsid w:val="00145660"/>
    <w:rsid w:val="00145AB0"/>
    <w:rsid w:val="00145D88"/>
    <w:rsid w:val="001467D2"/>
    <w:rsid w:val="001467DA"/>
    <w:rsid w:val="001467F3"/>
    <w:rsid w:val="001470EF"/>
    <w:rsid w:val="0014776D"/>
    <w:rsid w:val="001479B9"/>
    <w:rsid w:val="00147B69"/>
    <w:rsid w:val="00147D5A"/>
    <w:rsid w:val="00147D95"/>
    <w:rsid w:val="00147E25"/>
    <w:rsid w:val="00147E5E"/>
    <w:rsid w:val="001503A4"/>
    <w:rsid w:val="001503FD"/>
    <w:rsid w:val="00150694"/>
    <w:rsid w:val="00150703"/>
    <w:rsid w:val="00150932"/>
    <w:rsid w:val="0015099A"/>
    <w:rsid w:val="00150A08"/>
    <w:rsid w:val="00150F71"/>
    <w:rsid w:val="0015128E"/>
    <w:rsid w:val="00152172"/>
    <w:rsid w:val="00152793"/>
    <w:rsid w:val="00153082"/>
    <w:rsid w:val="0015308B"/>
    <w:rsid w:val="0015323C"/>
    <w:rsid w:val="00153655"/>
    <w:rsid w:val="001536A7"/>
    <w:rsid w:val="00153988"/>
    <w:rsid w:val="00153B3D"/>
    <w:rsid w:val="00153E29"/>
    <w:rsid w:val="00154051"/>
    <w:rsid w:val="00154253"/>
    <w:rsid w:val="00154295"/>
    <w:rsid w:val="00154409"/>
    <w:rsid w:val="0015469E"/>
    <w:rsid w:val="001548A2"/>
    <w:rsid w:val="00154982"/>
    <w:rsid w:val="00154D42"/>
    <w:rsid w:val="00154D87"/>
    <w:rsid w:val="0015519A"/>
    <w:rsid w:val="00155311"/>
    <w:rsid w:val="00155461"/>
    <w:rsid w:val="00155B49"/>
    <w:rsid w:val="00155D1D"/>
    <w:rsid w:val="00155E73"/>
    <w:rsid w:val="00155F8F"/>
    <w:rsid w:val="00156741"/>
    <w:rsid w:val="00156880"/>
    <w:rsid w:val="00156917"/>
    <w:rsid w:val="00156C4B"/>
    <w:rsid w:val="00156F8C"/>
    <w:rsid w:val="001572AB"/>
    <w:rsid w:val="001573E6"/>
    <w:rsid w:val="001574A3"/>
    <w:rsid w:val="00157602"/>
    <w:rsid w:val="00157C8D"/>
    <w:rsid w:val="00157EF5"/>
    <w:rsid w:val="0016071B"/>
    <w:rsid w:val="00160752"/>
    <w:rsid w:val="00160C5C"/>
    <w:rsid w:val="00160DBE"/>
    <w:rsid w:val="00160DD1"/>
    <w:rsid w:val="00160E47"/>
    <w:rsid w:val="0016112B"/>
    <w:rsid w:val="0016170C"/>
    <w:rsid w:val="00161837"/>
    <w:rsid w:val="00161904"/>
    <w:rsid w:val="00161F39"/>
    <w:rsid w:val="00161FCD"/>
    <w:rsid w:val="00162820"/>
    <w:rsid w:val="001628B3"/>
    <w:rsid w:val="00162EEE"/>
    <w:rsid w:val="00163029"/>
    <w:rsid w:val="0016393B"/>
    <w:rsid w:val="00163B2E"/>
    <w:rsid w:val="00163E09"/>
    <w:rsid w:val="0016408D"/>
    <w:rsid w:val="001643A4"/>
    <w:rsid w:val="0016486C"/>
    <w:rsid w:val="00164F15"/>
    <w:rsid w:val="0016511A"/>
    <w:rsid w:val="001653FC"/>
    <w:rsid w:val="0016553B"/>
    <w:rsid w:val="00165639"/>
    <w:rsid w:val="00165DE9"/>
    <w:rsid w:val="00166137"/>
    <w:rsid w:val="00166457"/>
    <w:rsid w:val="00166790"/>
    <w:rsid w:val="0016684B"/>
    <w:rsid w:val="001668F5"/>
    <w:rsid w:val="00166B26"/>
    <w:rsid w:val="00166C10"/>
    <w:rsid w:val="00166E15"/>
    <w:rsid w:val="00167041"/>
    <w:rsid w:val="001671C2"/>
    <w:rsid w:val="00167336"/>
    <w:rsid w:val="00167381"/>
    <w:rsid w:val="0016769D"/>
    <w:rsid w:val="00167A30"/>
    <w:rsid w:val="00167BC7"/>
    <w:rsid w:val="00167BEC"/>
    <w:rsid w:val="00167F98"/>
    <w:rsid w:val="00170149"/>
    <w:rsid w:val="001701D1"/>
    <w:rsid w:val="001708AF"/>
    <w:rsid w:val="00170E0E"/>
    <w:rsid w:val="001717C9"/>
    <w:rsid w:val="0017234D"/>
    <w:rsid w:val="0017272E"/>
    <w:rsid w:val="001737AA"/>
    <w:rsid w:val="00173BE9"/>
    <w:rsid w:val="00173DF0"/>
    <w:rsid w:val="00173F77"/>
    <w:rsid w:val="00174285"/>
    <w:rsid w:val="001744CC"/>
    <w:rsid w:val="00174615"/>
    <w:rsid w:val="00174C16"/>
    <w:rsid w:val="00175144"/>
    <w:rsid w:val="00175271"/>
    <w:rsid w:val="0017539B"/>
    <w:rsid w:val="0017574F"/>
    <w:rsid w:val="00175ABA"/>
    <w:rsid w:val="00175EFE"/>
    <w:rsid w:val="0017615D"/>
    <w:rsid w:val="0017617D"/>
    <w:rsid w:val="001762DB"/>
    <w:rsid w:val="0017690C"/>
    <w:rsid w:val="001769B4"/>
    <w:rsid w:val="00176AB2"/>
    <w:rsid w:val="00176D79"/>
    <w:rsid w:val="00176E8F"/>
    <w:rsid w:val="001771EC"/>
    <w:rsid w:val="0017723B"/>
    <w:rsid w:val="001772DB"/>
    <w:rsid w:val="001776C3"/>
    <w:rsid w:val="0017791D"/>
    <w:rsid w:val="00177B23"/>
    <w:rsid w:val="0018056A"/>
    <w:rsid w:val="00180A0D"/>
    <w:rsid w:val="00180B23"/>
    <w:rsid w:val="00180B39"/>
    <w:rsid w:val="00180B5E"/>
    <w:rsid w:val="00180D3C"/>
    <w:rsid w:val="00180F2B"/>
    <w:rsid w:val="00180F5F"/>
    <w:rsid w:val="001810F3"/>
    <w:rsid w:val="00181201"/>
    <w:rsid w:val="00181303"/>
    <w:rsid w:val="001817F5"/>
    <w:rsid w:val="00181AD9"/>
    <w:rsid w:val="0018204F"/>
    <w:rsid w:val="00182232"/>
    <w:rsid w:val="0018231B"/>
    <w:rsid w:val="00182363"/>
    <w:rsid w:val="001827AD"/>
    <w:rsid w:val="0018286F"/>
    <w:rsid w:val="001828AD"/>
    <w:rsid w:val="00182B8C"/>
    <w:rsid w:val="00182C29"/>
    <w:rsid w:val="00182C71"/>
    <w:rsid w:val="001830FA"/>
    <w:rsid w:val="001834FD"/>
    <w:rsid w:val="001838E6"/>
    <w:rsid w:val="00183EDC"/>
    <w:rsid w:val="00184087"/>
    <w:rsid w:val="00184F0A"/>
    <w:rsid w:val="00184FF1"/>
    <w:rsid w:val="00185289"/>
    <w:rsid w:val="00185317"/>
    <w:rsid w:val="0018545B"/>
    <w:rsid w:val="001857C1"/>
    <w:rsid w:val="00185B34"/>
    <w:rsid w:val="00185BDE"/>
    <w:rsid w:val="00186075"/>
    <w:rsid w:val="001866B4"/>
    <w:rsid w:val="00186D34"/>
    <w:rsid w:val="0018713F"/>
    <w:rsid w:val="001872AE"/>
    <w:rsid w:val="00187634"/>
    <w:rsid w:val="00187688"/>
    <w:rsid w:val="00187EA3"/>
    <w:rsid w:val="00190703"/>
    <w:rsid w:val="00190BDE"/>
    <w:rsid w:val="00190FF3"/>
    <w:rsid w:val="0019148D"/>
    <w:rsid w:val="00191528"/>
    <w:rsid w:val="00191685"/>
    <w:rsid w:val="00191852"/>
    <w:rsid w:val="0019190A"/>
    <w:rsid w:val="001919BD"/>
    <w:rsid w:val="00191A05"/>
    <w:rsid w:val="00191AA3"/>
    <w:rsid w:val="00191C43"/>
    <w:rsid w:val="00191D1A"/>
    <w:rsid w:val="00192039"/>
    <w:rsid w:val="001921A9"/>
    <w:rsid w:val="001921C0"/>
    <w:rsid w:val="001924FB"/>
    <w:rsid w:val="00192563"/>
    <w:rsid w:val="001927A9"/>
    <w:rsid w:val="0019297C"/>
    <w:rsid w:val="00192A7C"/>
    <w:rsid w:val="00192D51"/>
    <w:rsid w:val="001932AD"/>
    <w:rsid w:val="0019347A"/>
    <w:rsid w:val="001936FB"/>
    <w:rsid w:val="00193807"/>
    <w:rsid w:val="0019397C"/>
    <w:rsid w:val="00193B4C"/>
    <w:rsid w:val="00193B53"/>
    <w:rsid w:val="00193B55"/>
    <w:rsid w:val="00193BDE"/>
    <w:rsid w:val="00194065"/>
    <w:rsid w:val="00194345"/>
    <w:rsid w:val="001943E8"/>
    <w:rsid w:val="0019460B"/>
    <w:rsid w:val="0019467C"/>
    <w:rsid w:val="00194A5E"/>
    <w:rsid w:val="00195672"/>
    <w:rsid w:val="0019571A"/>
    <w:rsid w:val="0019575F"/>
    <w:rsid w:val="00195858"/>
    <w:rsid w:val="001959E6"/>
    <w:rsid w:val="00195B45"/>
    <w:rsid w:val="00195EA6"/>
    <w:rsid w:val="00196316"/>
    <w:rsid w:val="001964BF"/>
    <w:rsid w:val="00196BC9"/>
    <w:rsid w:val="00196E96"/>
    <w:rsid w:val="00197083"/>
    <w:rsid w:val="001970E6"/>
    <w:rsid w:val="00197488"/>
    <w:rsid w:val="0019766A"/>
    <w:rsid w:val="00197AAB"/>
    <w:rsid w:val="00197BA6"/>
    <w:rsid w:val="00197D38"/>
    <w:rsid w:val="001A06A5"/>
    <w:rsid w:val="001A070B"/>
    <w:rsid w:val="001A07DF"/>
    <w:rsid w:val="001A08F4"/>
    <w:rsid w:val="001A0BBA"/>
    <w:rsid w:val="001A0C52"/>
    <w:rsid w:val="001A0DE4"/>
    <w:rsid w:val="001A0E0F"/>
    <w:rsid w:val="001A11F5"/>
    <w:rsid w:val="001A13E4"/>
    <w:rsid w:val="001A16BF"/>
    <w:rsid w:val="001A16CA"/>
    <w:rsid w:val="001A16E8"/>
    <w:rsid w:val="001A1763"/>
    <w:rsid w:val="001A18E8"/>
    <w:rsid w:val="001A1B6F"/>
    <w:rsid w:val="001A1D29"/>
    <w:rsid w:val="001A1E7C"/>
    <w:rsid w:val="001A22C4"/>
    <w:rsid w:val="001A2654"/>
    <w:rsid w:val="001A277E"/>
    <w:rsid w:val="001A288D"/>
    <w:rsid w:val="001A2DED"/>
    <w:rsid w:val="001A2E9F"/>
    <w:rsid w:val="001A2ED6"/>
    <w:rsid w:val="001A31BE"/>
    <w:rsid w:val="001A324D"/>
    <w:rsid w:val="001A3383"/>
    <w:rsid w:val="001A351A"/>
    <w:rsid w:val="001A35CD"/>
    <w:rsid w:val="001A3792"/>
    <w:rsid w:val="001A3E77"/>
    <w:rsid w:val="001A3FBD"/>
    <w:rsid w:val="001A4445"/>
    <w:rsid w:val="001A48F2"/>
    <w:rsid w:val="001A4E69"/>
    <w:rsid w:val="001A5230"/>
    <w:rsid w:val="001A5236"/>
    <w:rsid w:val="001A5312"/>
    <w:rsid w:val="001A541C"/>
    <w:rsid w:val="001A5470"/>
    <w:rsid w:val="001A5759"/>
    <w:rsid w:val="001A59FA"/>
    <w:rsid w:val="001A5CCB"/>
    <w:rsid w:val="001A5D44"/>
    <w:rsid w:val="001A6117"/>
    <w:rsid w:val="001A65AA"/>
    <w:rsid w:val="001A6C39"/>
    <w:rsid w:val="001A6C3C"/>
    <w:rsid w:val="001A6D9F"/>
    <w:rsid w:val="001A7030"/>
    <w:rsid w:val="001A71FA"/>
    <w:rsid w:val="001A726D"/>
    <w:rsid w:val="001A72A7"/>
    <w:rsid w:val="001A7556"/>
    <w:rsid w:val="001A75FF"/>
    <w:rsid w:val="001A7873"/>
    <w:rsid w:val="001A7918"/>
    <w:rsid w:val="001A7996"/>
    <w:rsid w:val="001A7B57"/>
    <w:rsid w:val="001A7D24"/>
    <w:rsid w:val="001A7E5C"/>
    <w:rsid w:val="001A7F1F"/>
    <w:rsid w:val="001B072E"/>
    <w:rsid w:val="001B0B5E"/>
    <w:rsid w:val="001B0BD5"/>
    <w:rsid w:val="001B0BF3"/>
    <w:rsid w:val="001B1029"/>
    <w:rsid w:val="001B104A"/>
    <w:rsid w:val="001B1151"/>
    <w:rsid w:val="001B12A7"/>
    <w:rsid w:val="001B178D"/>
    <w:rsid w:val="001B1B9F"/>
    <w:rsid w:val="001B1F78"/>
    <w:rsid w:val="001B218E"/>
    <w:rsid w:val="001B21EE"/>
    <w:rsid w:val="001B22F9"/>
    <w:rsid w:val="001B249D"/>
    <w:rsid w:val="001B260F"/>
    <w:rsid w:val="001B2687"/>
    <w:rsid w:val="001B2B70"/>
    <w:rsid w:val="001B2DDB"/>
    <w:rsid w:val="001B2E98"/>
    <w:rsid w:val="001B32EC"/>
    <w:rsid w:val="001B3986"/>
    <w:rsid w:val="001B4133"/>
    <w:rsid w:val="001B458A"/>
    <w:rsid w:val="001B45EA"/>
    <w:rsid w:val="001B4632"/>
    <w:rsid w:val="001B46CA"/>
    <w:rsid w:val="001B4768"/>
    <w:rsid w:val="001B49FC"/>
    <w:rsid w:val="001B4A6A"/>
    <w:rsid w:val="001B502A"/>
    <w:rsid w:val="001B5704"/>
    <w:rsid w:val="001B572C"/>
    <w:rsid w:val="001B5949"/>
    <w:rsid w:val="001B5D94"/>
    <w:rsid w:val="001B617D"/>
    <w:rsid w:val="001B698C"/>
    <w:rsid w:val="001B6E7E"/>
    <w:rsid w:val="001B6F53"/>
    <w:rsid w:val="001B74FD"/>
    <w:rsid w:val="001B773E"/>
    <w:rsid w:val="001B782A"/>
    <w:rsid w:val="001C025C"/>
    <w:rsid w:val="001C0D93"/>
    <w:rsid w:val="001C0FC3"/>
    <w:rsid w:val="001C137A"/>
    <w:rsid w:val="001C1416"/>
    <w:rsid w:val="001C142F"/>
    <w:rsid w:val="001C14D3"/>
    <w:rsid w:val="001C173A"/>
    <w:rsid w:val="001C1B62"/>
    <w:rsid w:val="001C1ED8"/>
    <w:rsid w:val="001C1F3D"/>
    <w:rsid w:val="001C2032"/>
    <w:rsid w:val="001C21D0"/>
    <w:rsid w:val="001C21E9"/>
    <w:rsid w:val="001C2589"/>
    <w:rsid w:val="001C2A7B"/>
    <w:rsid w:val="001C2D3F"/>
    <w:rsid w:val="001C2D86"/>
    <w:rsid w:val="001C3418"/>
    <w:rsid w:val="001C3544"/>
    <w:rsid w:val="001C38EA"/>
    <w:rsid w:val="001C3923"/>
    <w:rsid w:val="001C3BF8"/>
    <w:rsid w:val="001C4112"/>
    <w:rsid w:val="001C4F03"/>
    <w:rsid w:val="001C5222"/>
    <w:rsid w:val="001C54AD"/>
    <w:rsid w:val="001C553D"/>
    <w:rsid w:val="001C5727"/>
    <w:rsid w:val="001C5B7D"/>
    <w:rsid w:val="001C5D4F"/>
    <w:rsid w:val="001C5E22"/>
    <w:rsid w:val="001C6116"/>
    <w:rsid w:val="001C61B1"/>
    <w:rsid w:val="001C627F"/>
    <w:rsid w:val="001C6451"/>
    <w:rsid w:val="001C73DC"/>
    <w:rsid w:val="001C7673"/>
    <w:rsid w:val="001C779E"/>
    <w:rsid w:val="001C7910"/>
    <w:rsid w:val="001C7C71"/>
    <w:rsid w:val="001C7DB9"/>
    <w:rsid w:val="001D0156"/>
    <w:rsid w:val="001D0A58"/>
    <w:rsid w:val="001D104F"/>
    <w:rsid w:val="001D156A"/>
    <w:rsid w:val="001D1579"/>
    <w:rsid w:val="001D1842"/>
    <w:rsid w:val="001D1AC5"/>
    <w:rsid w:val="001D1E76"/>
    <w:rsid w:val="001D23FA"/>
    <w:rsid w:val="001D2A88"/>
    <w:rsid w:val="001D2E3E"/>
    <w:rsid w:val="001D2EB5"/>
    <w:rsid w:val="001D2F20"/>
    <w:rsid w:val="001D3324"/>
    <w:rsid w:val="001D380C"/>
    <w:rsid w:val="001D38DC"/>
    <w:rsid w:val="001D39EF"/>
    <w:rsid w:val="001D3FAC"/>
    <w:rsid w:val="001D4047"/>
    <w:rsid w:val="001D409C"/>
    <w:rsid w:val="001D439C"/>
    <w:rsid w:val="001D43A1"/>
    <w:rsid w:val="001D453A"/>
    <w:rsid w:val="001D5A63"/>
    <w:rsid w:val="001D5DA4"/>
    <w:rsid w:val="001D5E89"/>
    <w:rsid w:val="001D5F1A"/>
    <w:rsid w:val="001D5F23"/>
    <w:rsid w:val="001D635F"/>
    <w:rsid w:val="001D6845"/>
    <w:rsid w:val="001D6AA0"/>
    <w:rsid w:val="001D6B20"/>
    <w:rsid w:val="001D6C5F"/>
    <w:rsid w:val="001D719A"/>
    <w:rsid w:val="001D7279"/>
    <w:rsid w:val="001D7608"/>
    <w:rsid w:val="001D77B1"/>
    <w:rsid w:val="001D7955"/>
    <w:rsid w:val="001E0152"/>
    <w:rsid w:val="001E0908"/>
    <w:rsid w:val="001E0AC3"/>
    <w:rsid w:val="001E15AA"/>
    <w:rsid w:val="001E1957"/>
    <w:rsid w:val="001E1CAD"/>
    <w:rsid w:val="001E1ECB"/>
    <w:rsid w:val="001E2451"/>
    <w:rsid w:val="001E24ED"/>
    <w:rsid w:val="001E2666"/>
    <w:rsid w:val="001E29E1"/>
    <w:rsid w:val="001E2A36"/>
    <w:rsid w:val="001E2A95"/>
    <w:rsid w:val="001E2D27"/>
    <w:rsid w:val="001E2E6D"/>
    <w:rsid w:val="001E3901"/>
    <w:rsid w:val="001E3AA2"/>
    <w:rsid w:val="001E4189"/>
    <w:rsid w:val="001E4D12"/>
    <w:rsid w:val="001E51F1"/>
    <w:rsid w:val="001E52FA"/>
    <w:rsid w:val="001E53C4"/>
    <w:rsid w:val="001E540A"/>
    <w:rsid w:val="001E5613"/>
    <w:rsid w:val="001E5843"/>
    <w:rsid w:val="001E5A13"/>
    <w:rsid w:val="001E6421"/>
    <w:rsid w:val="001E650E"/>
    <w:rsid w:val="001E654C"/>
    <w:rsid w:val="001E658F"/>
    <w:rsid w:val="001E7098"/>
    <w:rsid w:val="001E731E"/>
    <w:rsid w:val="001E78C4"/>
    <w:rsid w:val="001E7A25"/>
    <w:rsid w:val="001E7F16"/>
    <w:rsid w:val="001E7FB7"/>
    <w:rsid w:val="001F0A43"/>
    <w:rsid w:val="001F0A93"/>
    <w:rsid w:val="001F11DA"/>
    <w:rsid w:val="001F1289"/>
    <w:rsid w:val="001F1625"/>
    <w:rsid w:val="001F1D90"/>
    <w:rsid w:val="001F1F4B"/>
    <w:rsid w:val="001F1FA5"/>
    <w:rsid w:val="001F2405"/>
    <w:rsid w:val="001F280D"/>
    <w:rsid w:val="001F2A48"/>
    <w:rsid w:val="001F2F4C"/>
    <w:rsid w:val="001F2F62"/>
    <w:rsid w:val="001F330F"/>
    <w:rsid w:val="001F33FA"/>
    <w:rsid w:val="001F3471"/>
    <w:rsid w:val="001F3C59"/>
    <w:rsid w:val="001F3F79"/>
    <w:rsid w:val="001F458F"/>
    <w:rsid w:val="001F4948"/>
    <w:rsid w:val="001F4BF1"/>
    <w:rsid w:val="001F4EAD"/>
    <w:rsid w:val="001F4F27"/>
    <w:rsid w:val="001F53B7"/>
    <w:rsid w:val="001F593E"/>
    <w:rsid w:val="001F59EA"/>
    <w:rsid w:val="001F62E9"/>
    <w:rsid w:val="001F68F5"/>
    <w:rsid w:val="001F6A6F"/>
    <w:rsid w:val="001F766F"/>
    <w:rsid w:val="001F76E5"/>
    <w:rsid w:val="001F79F7"/>
    <w:rsid w:val="001F7F60"/>
    <w:rsid w:val="0020033D"/>
    <w:rsid w:val="00200554"/>
    <w:rsid w:val="0020080F"/>
    <w:rsid w:val="00200ABE"/>
    <w:rsid w:val="00200AE0"/>
    <w:rsid w:val="002010F4"/>
    <w:rsid w:val="0020131D"/>
    <w:rsid w:val="0020165E"/>
    <w:rsid w:val="0020166E"/>
    <w:rsid w:val="00201A1E"/>
    <w:rsid w:val="00201D4C"/>
    <w:rsid w:val="00201E64"/>
    <w:rsid w:val="00202343"/>
    <w:rsid w:val="0020292C"/>
    <w:rsid w:val="00202B5A"/>
    <w:rsid w:val="00202DA5"/>
    <w:rsid w:val="00202E0C"/>
    <w:rsid w:val="00203075"/>
    <w:rsid w:val="002030D4"/>
    <w:rsid w:val="00203415"/>
    <w:rsid w:val="0020394E"/>
    <w:rsid w:val="00203D4C"/>
    <w:rsid w:val="00203ED9"/>
    <w:rsid w:val="00204070"/>
    <w:rsid w:val="00204AB8"/>
    <w:rsid w:val="00204E26"/>
    <w:rsid w:val="00204FF0"/>
    <w:rsid w:val="00205732"/>
    <w:rsid w:val="00205962"/>
    <w:rsid w:val="00205ADB"/>
    <w:rsid w:val="00205E1D"/>
    <w:rsid w:val="002060F4"/>
    <w:rsid w:val="0020612A"/>
    <w:rsid w:val="00206495"/>
    <w:rsid w:val="00206765"/>
    <w:rsid w:val="00206A49"/>
    <w:rsid w:val="00206E54"/>
    <w:rsid w:val="0020772A"/>
    <w:rsid w:val="002077FB"/>
    <w:rsid w:val="00207AA4"/>
    <w:rsid w:val="0021015E"/>
    <w:rsid w:val="00210A84"/>
    <w:rsid w:val="00210AA4"/>
    <w:rsid w:val="00210AE9"/>
    <w:rsid w:val="00210B18"/>
    <w:rsid w:val="00210BC8"/>
    <w:rsid w:val="00210BEB"/>
    <w:rsid w:val="00210F4E"/>
    <w:rsid w:val="00210F8C"/>
    <w:rsid w:val="00211766"/>
    <w:rsid w:val="002119D5"/>
    <w:rsid w:val="00212328"/>
    <w:rsid w:val="002124A3"/>
    <w:rsid w:val="0021263B"/>
    <w:rsid w:val="00212789"/>
    <w:rsid w:val="00212922"/>
    <w:rsid w:val="0021311A"/>
    <w:rsid w:val="0021396F"/>
    <w:rsid w:val="00213B39"/>
    <w:rsid w:val="00213B5A"/>
    <w:rsid w:val="002140BF"/>
    <w:rsid w:val="002141CB"/>
    <w:rsid w:val="00214655"/>
    <w:rsid w:val="00214A27"/>
    <w:rsid w:val="002150C6"/>
    <w:rsid w:val="002151F1"/>
    <w:rsid w:val="00215717"/>
    <w:rsid w:val="00215ABC"/>
    <w:rsid w:val="00215BD0"/>
    <w:rsid w:val="0021612E"/>
    <w:rsid w:val="002163A8"/>
    <w:rsid w:val="00216574"/>
    <w:rsid w:val="00216C27"/>
    <w:rsid w:val="00216E9B"/>
    <w:rsid w:val="0021721A"/>
    <w:rsid w:val="002174E8"/>
    <w:rsid w:val="00217814"/>
    <w:rsid w:val="00217868"/>
    <w:rsid w:val="0021796F"/>
    <w:rsid w:val="00217DCB"/>
    <w:rsid w:val="00217F2E"/>
    <w:rsid w:val="002200E8"/>
    <w:rsid w:val="00220156"/>
    <w:rsid w:val="002202E2"/>
    <w:rsid w:val="00220796"/>
    <w:rsid w:val="002208F8"/>
    <w:rsid w:val="00220A8B"/>
    <w:rsid w:val="002219FB"/>
    <w:rsid w:val="00221ACF"/>
    <w:rsid w:val="00221C2D"/>
    <w:rsid w:val="00221E1A"/>
    <w:rsid w:val="00221EE5"/>
    <w:rsid w:val="00222068"/>
    <w:rsid w:val="00222726"/>
    <w:rsid w:val="00222D60"/>
    <w:rsid w:val="00222F5C"/>
    <w:rsid w:val="00222FFC"/>
    <w:rsid w:val="0022388B"/>
    <w:rsid w:val="002238B0"/>
    <w:rsid w:val="00223DC2"/>
    <w:rsid w:val="00223E81"/>
    <w:rsid w:val="00224086"/>
    <w:rsid w:val="00224087"/>
    <w:rsid w:val="00224504"/>
    <w:rsid w:val="002245AE"/>
    <w:rsid w:val="00224668"/>
    <w:rsid w:val="00224C14"/>
    <w:rsid w:val="00224D4F"/>
    <w:rsid w:val="00224D64"/>
    <w:rsid w:val="00225022"/>
    <w:rsid w:val="00225135"/>
    <w:rsid w:val="002253C4"/>
    <w:rsid w:val="00225BD5"/>
    <w:rsid w:val="002263AA"/>
    <w:rsid w:val="002268CD"/>
    <w:rsid w:val="00226B1C"/>
    <w:rsid w:val="00226C78"/>
    <w:rsid w:val="00226D78"/>
    <w:rsid w:val="00227291"/>
    <w:rsid w:val="00227410"/>
    <w:rsid w:val="00227489"/>
    <w:rsid w:val="00227589"/>
    <w:rsid w:val="002276FD"/>
    <w:rsid w:val="00227C10"/>
    <w:rsid w:val="00227D57"/>
    <w:rsid w:val="00230459"/>
    <w:rsid w:val="0023070A"/>
    <w:rsid w:val="00230A8C"/>
    <w:rsid w:val="00230A8D"/>
    <w:rsid w:val="00230B72"/>
    <w:rsid w:val="00230C0F"/>
    <w:rsid w:val="0023112B"/>
    <w:rsid w:val="00231981"/>
    <w:rsid w:val="00231AAF"/>
    <w:rsid w:val="002323B1"/>
    <w:rsid w:val="00232575"/>
    <w:rsid w:val="00232A1A"/>
    <w:rsid w:val="00232AD6"/>
    <w:rsid w:val="00232C52"/>
    <w:rsid w:val="00232DF5"/>
    <w:rsid w:val="0023346F"/>
    <w:rsid w:val="00233C5A"/>
    <w:rsid w:val="002342FD"/>
    <w:rsid w:val="0023485A"/>
    <w:rsid w:val="0023501D"/>
    <w:rsid w:val="002350F7"/>
    <w:rsid w:val="002355C7"/>
    <w:rsid w:val="0023572F"/>
    <w:rsid w:val="002359AE"/>
    <w:rsid w:val="002359D1"/>
    <w:rsid w:val="00235C91"/>
    <w:rsid w:val="00235CBE"/>
    <w:rsid w:val="00235E77"/>
    <w:rsid w:val="00236119"/>
    <w:rsid w:val="00236337"/>
    <w:rsid w:val="00236468"/>
    <w:rsid w:val="0023688D"/>
    <w:rsid w:val="0023695A"/>
    <w:rsid w:val="00237062"/>
    <w:rsid w:val="00237417"/>
    <w:rsid w:val="00237508"/>
    <w:rsid w:val="002377B8"/>
    <w:rsid w:val="002400C8"/>
    <w:rsid w:val="0024043D"/>
    <w:rsid w:val="002408AE"/>
    <w:rsid w:val="00240995"/>
    <w:rsid w:val="00240B18"/>
    <w:rsid w:val="00240E25"/>
    <w:rsid w:val="00240F5A"/>
    <w:rsid w:val="00241092"/>
    <w:rsid w:val="00241096"/>
    <w:rsid w:val="0024178C"/>
    <w:rsid w:val="0024180A"/>
    <w:rsid w:val="00241DA6"/>
    <w:rsid w:val="00241DDB"/>
    <w:rsid w:val="00242145"/>
    <w:rsid w:val="002422EA"/>
    <w:rsid w:val="002423C0"/>
    <w:rsid w:val="002423ED"/>
    <w:rsid w:val="00242A9B"/>
    <w:rsid w:val="00242C5A"/>
    <w:rsid w:val="00242E4C"/>
    <w:rsid w:val="00243013"/>
    <w:rsid w:val="00243289"/>
    <w:rsid w:val="002432AE"/>
    <w:rsid w:val="002432BA"/>
    <w:rsid w:val="0024336B"/>
    <w:rsid w:val="00243660"/>
    <w:rsid w:val="0024393C"/>
    <w:rsid w:val="00243C65"/>
    <w:rsid w:val="00243C85"/>
    <w:rsid w:val="0024467C"/>
    <w:rsid w:val="00244C0F"/>
    <w:rsid w:val="00244D0A"/>
    <w:rsid w:val="002450EA"/>
    <w:rsid w:val="00245916"/>
    <w:rsid w:val="002462B7"/>
    <w:rsid w:val="00246872"/>
    <w:rsid w:val="0024689B"/>
    <w:rsid w:val="00246B88"/>
    <w:rsid w:val="00246B8A"/>
    <w:rsid w:val="00246BAD"/>
    <w:rsid w:val="00246E86"/>
    <w:rsid w:val="0024719C"/>
    <w:rsid w:val="00247298"/>
    <w:rsid w:val="002472B8"/>
    <w:rsid w:val="002477E6"/>
    <w:rsid w:val="0024798A"/>
    <w:rsid w:val="00247997"/>
    <w:rsid w:val="00247C0D"/>
    <w:rsid w:val="00247C71"/>
    <w:rsid w:val="00250B79"/>
    <w:rsid w:val="00250D14"/>
    <w:rsid w:val="00250E4A"/>
    <w:rsid w:val="002515AD"/>
    <w:rsid w:val="0025165A"/>
    <w:rsid w:val="00251852"/>
    <w:rsid w:val="00251B80"/>
    <w:rsid w:val="00251CE7"/>
    <w:rsid w:val="00251DAB"/>
    <w:rsid w:val="00251E47"/>
    <w:rsid w:val="002521FE"/>
    <w:rsid w:val="0025225B"/>
    <w:rsid w:val="0025279A"/>
    <w:rsid w:val="00252E71"/>
    <w:rsid w:val="002530B1"/>
    <w:rsid w:val="002534A4"/>
    <w:rsid w:val="002535DA"/>
    <w:rsid w:val="002538A2"/>
    <w:rsid w:val="00253DFA"/>
    <w:rsid w:val="00253F02"/>
    <w:rsid w:val="00253F7F"/>
    <w:rsid w:val="002548DB"/>
    <w:rsid w:val="00254A8B"/>
    <w:rsid w:val="00254F07"/>
    <w:rsid w:val="00255901"/>
    <w:rsid w:val="0025595F"/>
    <w:rsid w:val="00255A7E"/>
    <w:rsid w:val="00255B3C"/>
    <w:rsid w:val="00255CBB"/>
    <w:rsid w:val="00255CF9"/>
    <w:rsid w:val="002560A9"/>
    <w:rsid w:val="0025638A"/>
    <w:rsid w:val="002563E4"/>
    <w:rsid w:val="002579F9"/>
    <w:rsid w:val="002600C0"/>
    <w:rsid w:val="002607F3"/>
    <w:rsid w:val="0026087F"/>
    <w:rsid w:val="00260D4E"/>
    <w:rsid w:val="00260ED4"/>
    <w:rsid w:val="00261323"/>
    <w:rsid w:val="002614AB"/>
    <w:rsid w:val="00261D52"/>
    <w:rsid w:val="00261EEC"/>
    <w:rsid w:val="002621F5"/>
    <w:rsid w:val="002624E5"/>
    <w:rsid w:val="00262B38"/>
    <w:rsid w:val="00262C3F"/>
    <w:rsid w:val="0026332E"/>
    <w:rsid w:val="002634BF"/>
    <w:rsid w:val="0026372E"/>
    <w:rsid w:val="002637D7"/>
    <w:rsid w:val="00263C93"/>
    <w:rsid w:val="00263F1D"/>
    <w:rsid w:val="00264172"/>
    <w:rsid w:val="002641F5"/>
    <w:rsid w:val="0026420E"/>
    <w:rsid w:val="0026425D"/>
    <w:rsid w:val="00264277"/>
    <w:rsid w:val="002642EE"/>
    <w:rsid w:val="0026445F"/>
    <w:rsid w:val="00264D93"/>
    <w:rsid w:val="00264E38"/>
    <w:rsid w:val="0026504E"/>
    <w:rsid w:val="002656CD"/>
    <w:rsid w:val="00265C67"/>
    <w:rsid w:val="00266F35"/>
    <w:rsid w:val="0026710D"/>
    <w:rsid w:val="002672C0"/>
    <w:rsid w:val="00267407"/>
    <w:rsid w:val="00267630"/>
    <w:rsid w:val="002679C3"/>
    <w:rsid w:val="00267BC8"/>
    <w:rsid w:val="00267E6A"/>
    <w:rsid w:val="00270043"/>
    <w:rsid w:val="00270091"/>
    <w:rsid w:val="00270370"/>
    <w:rsid w:val="00270688"/>
    <w:rsid w:val="002708A1"/>
    <w:rsid w:val="00270911"/>
    <w:rsid w:val="00270A0B"/>
    <w:rsid w:val="00270A3C"/>
    <w:rsid w:val="00270B86"/>
    <w:rsid w:val="00270F81"/>
    <w:rsid w:val="002716AA"/>
    <w:rsid w:val="0027194B"/>
    <w:rsid w:val="00271A09"/>
    <w:rsid w:val="00271B0A"/>
    <w:rsid w:val="00271B63"/>
    <w:rsid w:val="00271D48"/>
    <w:rsid w:val="00271DE6"/>
    <w:rsid w:val="00271FAE"/>
    <w:rsid w:val="002721E2"/>
    <w:rsid w:val="00272373"/>
    <w:rsid w:val="002727B7"/>
    <w:rsid w:val="00272C4F"/>
    <w:rsid w:val="00273204"/>
    <w:rsid w:val="00273650"/>
    <w:rsid w:val="002739BE"/>
    <w:rsid w:val="00273BB5"/>
    <w:rsid w:val="00274083"/>
    <w:rsid w:val="002742B4"/>
    <w:rsid w:val="0027452A"/>
    <w:rsid w:val="00274597"/>
    <w:rsid w:val="002747E4"/>
    <w:rsid w:val="00274BB8"/>
    <w:rsid w:val="00275044"/>
    <w:rsid w:val="00276061"/>
    <w:rsid w:val="002764C1"/>
    <w:rsid w:val="00276692"/>
    <w:rsid w:val="002766B9"/>
    <w:rsid w:val="00276720"/>
    <w:rsid w:val="0027772B"/>
    <w:rsid w:val="00277781"/>
    <w:rsid w:val="00277941"/>
    <w:rsid w:val="00277A94"/>
    <w:rsid w:val="00277D44"/>
    <w:rsid w:val="00277F6D"/>
    <w:rsid w:val="00277FAF"/>
    <w:rsid w:val="00277FFD"/>
    <w:rsid w:val="0028022F"/>
    <w:rsid w:val="0028082E"/>
    <w:rsid w:val="00280961"/>
    <w:rsid w:val="00280AEE"/>
    <w:rsid w:val="00280BB5"/>
    <w:rsid w:val="00280C80"/>
    <w:rsid w:val="00280C8B"/>
    <w:rsid w:val="00280CC0"/>
    <w:rsid w:val="00280D74"/>
    <w:rsid w:val="00280E14"/>
    <w:rsid w:val="002811E8"/>
    <w:rsid w:val="00281D55"/>
    <w:rsid w:val="00281D98"/>
    <w:rsid w:val="00282030"/>
    <w:rsid w:val="00282339"/>
    <w:rsid w:val="0028273A"/>
    <w:rsid w:val="00282851"/>
    <w:rsid w:val="00282C25"/>
    <w:rsid w:val="00282C56"/>
    <w:rsid w:val="00282CB8"/>
    <w:rsid w:val="00282DF9"/>
    <w:rsid w:val="00282FF3"/>
    <w:rsid w:val="0028321F"/>
    <w:rsid w:val="0028338C"/>
    <w:rsid w:val="002834B0"/>
    <w:rsid w:val="00283503"/>
    <w:rsid w:val="002835CC"/>
    <w:rsid w:val="00283696"/>
    <w:rsid w:val="00283748"/>
    <w:rsid w:val="00283B94"/>
    <w:rsid w:val="00283EF2"/>
    <w:rsid w:val="00283FDF"/>
    <w:rsid w:val="00284485"/>
    <w:rsid w:val="00284797"/>
    <w:rsid w:val="002848E9"/>
    <w:rsid w:val="00284964"/>
    <w:rsid w:val="0028497E"/>
    <w:rsid w:val="002849E0"/>
    <w:rsid w:val="00284AA9"/>
    <w:rsid w:val="00284E7B"/>
    <w:rsid w:val="00284FF1"/>
    <w:rsid w:val="00285101"/>
    <w:rsid w:val="0028528D"/>
    <w:rsid w:val="00285448"/>
    <w:rsid w:val="0028560A"/>
    <w:rsid w:val="002856C1"/>
    <w:rsid w:val="002856C4"/>
    <w:rsid w:val="002856E8"/>
    <w:rsid w:val="00285AA3"/>
    <w:rsid w:val="0028633A"/>
    <w:rsid w:val="00286621"/>
    <w:rsid w:val="00286CEB"/>
    <w:rsid w:val="00286D0B"/>
    <w:rsid w:val="00286E25"/>
    <w:rsid w:val="00286E79"/>
    <w:rsid w:val="00286FBE"/>
    <w:rsid w:val="00286FD3"/>
    <w:rsid w:val="00287810"/>
    <w:rsid w:val="00287CD6"/>
    <w:rsid w:val="00287E23"/>
    <w:rsid w:val="002900AA"/>
    <w:rsid w:val="0029043D"/>
    <w:rsid w:val="00290D36"/>
    <w:rsid w:val="0029126C"/>
    <w:rsid w:val="002912AD"/>
    <w:rsid w:val="002915AD"/>
    <w:rsid w:val="0029181A"/>
    <w:rsid w:val="00291C34"/>
    <w:rsid w:val="00291C66"/>
    <w:rsid w:val="0029200F"/>
    <w:rsid w:val="00292298"/>
    <w:rsid w:val="00292616"/>
    <w:rsid w:val="00292BC3"/>
    <w:rsid w:val="00292BE8"/>
    <w:rsid w:val="00292D72"/>
    <w:rsid w:val="00292E86"/>
    <w:rsid w:val="0029307B"/>
    <w:rsid w:val="0029320A"/>
    <w:rsid w:val="002933A6"/>
    <w:rsid w:val="0029380E"/>
    <w:rsid w:val="00293934"/>
    <w:rsid w:val="0029397D"/>
    <w:rsid w:val="002939AD"/>
    <w:rsid w:val="00293A51"/>
    <w:rsid w:val="00293BBB"/>
    <w:rsid w:val="00293C69"/>
    <w:rsid w:val="00293C8A"/>
    <w:rsid w:val="00294179"/>
    <w:rsid w:val="00294301"/>
    <w:rsid w:val="002943CB"/>
    <w:rsid w:val="0029471A"/>
    <w:rsid w:val="00294A13"/>
    <w:rsid w:val="00294AA9"/>
    <w:rsid w:val="00294B2C"/>
    <w:rsid w:val="00294B64"/>
    <w:rsid w:val="00294D77"/>
    <w:rsid w:val="00294DB8"/>
    <w:rsid w:val="00294F2F"/>
    <w:rsid w:val="002950B6"/>
    <w:rsid w:val="002952AB"/>
    <w:rsid w:val="0029588E"/>
    <w:rsid w:val="00295C63"/>
    <w:rsid w:val="0029626F"/>
    <w:rsid w:val="002963B4"/>
    <w:rsid w:val="0029662A"/>
    <w:rsid w:val="00296C94"/>
    <w:rsid w:val="00296E8F"/>
    <w:rsid w:val="002975AE"/>
    <w:rsid w:val="00297833"/>
    <w:rsid w:val="002A01ED"/>
    <w:rsid w:val="002A0545"/>
    <w:rsid w:val="002A05CD"/>
    <w:rsid w:val="002A10C0"/>
    <w:rsid w:val="002A1340"/>
    <w:rsid w:val="002A13AC"/>
    <w:rsid w:val="002A16DD"/>
    <w:rsid w:val="002A1734"/>
    <w:rsid w:val="002A2323"/>
    <w:rsid w:val="002A238E"/>
    <w:rsid w:val="002A2465"/>
    <w:rsid w:val="002A24DC"/>
    <w:rsid w:val="002A25E7"/>
    <w:rsid w:val="002A2650"/>
    <w:rsid w:val="002A26AE"/>
    <w:rsid w:val="002A26D3"/>
    <w:rsid w:val="002A29FF"/>
    <w:rsid w:val="002A2CAE"/>
    <w:rsid w:val="002A2FBA"/>
    <w:rsid w:val="002A3028"/>
    <w:rsid w:val="002A3170"/>
    <w:rsid w:val="002A31D7"/>
    <w:rsid w:val="002A3250"/>
    <w:rsid w:val="002A35C4"/>
    <w:rsid w:val="002A363C"/>
    <w:rsid w:val="002A38D6"/>
    <w:rsid w:val="002A438D"/>
    <w:rsid w:val="002A43DA"/>
    <w:rsid w:val="002A4704"/>
    <w:rsid w:val="002A4EDC"/>
    <w:rsid w:val="002A50A1"/>
    <w:rsid w:val="002A53C3"/>
    <w:rsid w:val="002A57E7"/>
    <w:rsid w:val="002A5D3D"/>
    <w:rsid w:val="002A5E93"/>
    <w:rsid w:val="002A5F01"/>
    <w:rsid w:val="002A5FEB"/>
    <w:rsid w:val="002A604E"/>
    <w:rsid w:val="002A62F5"/>
    <w:rsid w:val="002A6860"/>
    <w:rsid w:val="002A69FF"/>
    <w:rsid w:val="002A6A0E"/>
    <w:rsid w:val="002A6BB3"/>
    <w:rsid w:val="002A6D4E"/>
    <w:rsid w:val="002A6D58"/>
    <w:rsid w:val="002A7020"/>
    <w:rsid w:val="002A711A"/>
    <w:rsid w:val="002A72CC"/>
    <w:rsid w:val="002A72EF"/>
    <w:rsid w:val="002A73C9"/>
    <w:rsid w:val="002A7402"/>
    <w:rsid w:val="002A7B22"/>
    <w:rsid w:val="002A7E26"/>
    <w:rsid w:val="002B0032"/>
    <w:rsid w:val="002B02D5"/>
    <w:rsid w:val="002B0411"/>
    <w:rsid w:val="002B0479"/>
    <w:rsid w:val="002B0862"/>
    <w:rsid w:val="002B0D67"/>
    <w:rsid w:val="002B133E"/>
    <w:rsid w:val="002B137B"/>
    <w:rsid w:val="002B178E"/>
    <w:rsid w:val="002B181D"/>
    <w:rsid w:val="002B1A2B"/>
    <w:rsid w:val="002B1D8B"/>
    <w:rsid w:val="002B1F65"/>
    <w:rsid w:val="002B20C0"/>
    <w:rsid w:val="002B20ED"/>
    <w:rsid w:val="002B2116"/>
    <w:rsid w:val="002B2E24"/>
    <w:rsid w:val="002B3197"/>
    <w:rsid w:val="002B36C8"/>
    <w:rsid w:val="002B37B4"/>
    <w:rsid w:val="002B3887"/>
    <w:rsid w:val="002B3E7D"/>
    <w:rsid w:val="002B4025"/>
    <w:rsid w:val="002B4253"/>
    <w:rsid w:val="002B441B"/>
    <w:rsid w:val="002B4462"/>
    <w:rsid w:val="002B45A9"/>
    <w:rsid w:val="002B4AC4"/>
    <w:rsid w:val="002B531D"/>
    <w:rsid w:val="002B5357"/>
    <w:rsid w:val="002B56B9"/>
    <w:rsid w:val="002B5901"/>
    <w:rsid w:val="002B59F0"/>
    <w:rsid w:val="002B5E29"/>
    <w:rsid w:val="002B6023"/>
    <w:rsid w:val="002B62EA"/>
    <w:rsid w:val="002B6667"/>
    <w:rsid w:val="002B681E"/>
    <w:rsid w:val="002B6EBD"/>
    <w:rsid w:val="002B7CA0"/>
    <w:rsid w:val="002C00E4"/>
    <w:rsid w:val="002C08C0"/>
    <w:rsid w:val="002C09AE"/>
    <w:rsid w:val="002C0E69"/>
    <w:rsid w:val="002C0F0E"/>
    <w:rsid w:val="002C1566"/>
    <w:rsid w:val="002C17E0"/>
    <w:rsid w:val="002C1839"/>
    <w:rsid w:val="002C1992"/>
    <w:rsid w:val="002C1D1F"/>
    <w:rsid w:val="002C1DAC"/>
    <w:rsid w:val="002C20BE"/>
    <w:rsid w:val="002C21D8"/>
    <w:rsid w:val="002C224C"/>
    <w:rsid w:val="002C2345"/>
    <w:rsid w:val="002C2564"/>
    <w:rsid w:val="002C286D"/>
    <w:rsid w:val="002C2DE1"/>
    <w:rsid w:val="002C3174"/>
    <w:rsid w:val="002C324B"/>
    <w:rsid w:val="002C3615"/>
    <w:rsid w:val="002C36F4"/>
    <w:rsid w:val="002C3766"/>
    <w:rsid w:val="002C37DE"/>
    <w:rsid w:val="002C3A40"/>
    <w:rsid w:val="002C3B91"/>
    <w:rsid w:val="002C3B93"/>
    <w:rsid w:val="002C400A"/>
    <w:rsid w:val="002C4235"/>
    <w:rsid w:val="002C4AE7"/>
    <w:rsid w:val="002C4FB1"/>
    <w:rsid w:val="002C53AA"/>
    <w:rsid w:val="002C5853"/>
    <w:rsid w:val="002C5943"/>
    <w:rsid w:val="002C607D"/>
    <w:rsid w:val="002C6172"/>
    <w:rsid w:val="002C6710"/>
    <w:rsid w:val="002C67AB"/>
    <w:rsid w:val="002C68B1"/>
    <w:rsid w:val="002C7819"/>
    <w:rsid w:val="002C7BE2"/>
    <w:rsid w:val="002C7E94"/>
    <w:rsid w:val="002D01ED"/>
    <w:rsid w:val="002D04DF"/>
    <w:rsid w:val="002D0AF8"/>
    <w:rsid w:val="002D0C08"/>
    <w:rsid w:val="002D11C5"/>
    <w:rsid w:val="002D1723"/>
    <w:rsid w:val="002D1EB4"/>
    <w:rsid w:val="002D1F62"/>
    <w:rsid w:val="002D1F9F"/>
    <w:rsid w:val="002D233F"/>
    <w:rsid w:val="002D2368"/>
    <w:rsid w:val="002D2467"/>
    <w:rsid w:val="002D25F1"/>
    <w:rsid w:val="002D2631"/>
    <w:rsid w:val="002D2775"/>
    <w:rsid w:val="002D2B17"/>
    <w:rsid w:val="002D310C"/>
    <w:rsid w:val="002D31CA"/>
    <w:rsid w:val="002D3508"/>
    <w:rsid w:val="002D38E2"/>
    <w:rsid w:val="002D3939"/>
    <w:rsid w:val="002D412B"/>
    <w:rsid w:val="002D4293"/>
    <w:rsid w:val="002D44F1"/>
    <w:rsid w:val="002D4507"/>
    <w:rsid w:val="002D4F0A"/>
    <w:rsid w:val="002D4FB3"/>
    <w:rsid w:val="002D506D"/>
    <w:rsid w:val="002D5D51"/>
    <w:rsid w:val="002D5EF8"/>
    <w:rsid w:val="002D5FD3"/>
    <w:rsid w:val="002D6570"/>
    <w:rsid w:val="002D65AB"/>
    <w:rsid w:val="002D6782"/>
    <w:rsid w:val="002D687E"/>
    <w:rsid w:val="002D6928"/>
    <w:rsid w:val="002D6B66"/>
    <w:rsid w:val="002D6FFA"/>
    <w:rsid w:val="002D720D"/>
    <w:rsid w:val="002D77CB"/>
    <w:rsid w:val="002D7957"/>
    <w:rsid w:val="002E0654"/>
    <w:rsid w:val="002E0742"/>
    <w:rsid w:val="002E0C38"/>
    <w:rsid w:val="002E0F3E"/>
    <w:rsid w:val="002E130D"/>
    <w:rsid w:val="002E18F0"/>
    <w:rsid w:val="002E1A4D"/>
    <w:rsid w:val="002E1D42"/>
    <w:rsid w:val="002E20BA"/>
    <w:rsid w:val="002E23C7"/>
    <w:rsid w:val="002E2425"/>
    <w:rsid w:val="002E2426"/>
    <w:rsid w:val="002E2709"/>
    <w:rsid w:val="002E2870"/>
    <w:rsid w:val="002E2A5A"/>
    <w:rsid w:val="002E2B94"/>
    <w:rsid w:val="002E30B8"/>
    <w:rsid w:val="002E3423"/>
    <w:rsid w:val="002E3771"/>
    <w:rsid w:val="002E3A18"/>
    <w:rsid w:val="002E3D31"/>
    <w:rsid w:val="002E3E60"/>
    <w:rsid w:val="002E3EF5"/>
    <w:rsid w:val="002E4572"/>
    <w:rsid w:val="002E4745"/>
    <w:rsid w:val="002E47D3"/>
    <w:rsid w:val="002E48B9"/>
    <w:rsid w:val="002E4F3B"/>
    <w:rsid w:val="002E4F8E"/>
    <w:rsid w:val="002E50D8"/>
    <w:rsid w:val="002E5331"/>
    <w:rsid w:val="002E5AED"/>
    <w:rsid w:val="002E5E56"/>
    <w:rsid w:val="002E6302"/>
    <w:rsid w:val="002E6B14"/>
    <w:rsid w:val="002E6E34"/>
    <w:rsid w:val="002E7818"/>
    <w:rsid w:val="002E782B"/>
    <w:rsid w:val="002E790E"/>
    <w:rsid w:val="002E7963"/>
    <w:rsid w:val="002E7D0E"/>
    <w:rsid w:val="002E7D23"/>
    <w:rsid w:val="002F0112"/>
    <w:rsid w:val="002F042F"/>
    <w:rsid w:val="002F07D5"/>
    <w:rsid w:val="002F087A"/>
    <w:rsid w:val="002F0951"/>
    <w:rsid w:val="002F0A6C"/>
    <w:rsid w:val="002F0C05"/>
    <w:rsid w:val="002F1017"/>
    <w:rsid w:val="002F1357"/>
    <w:rsid w:val="002F1393"/>
    <w:rsid w:val="002F147A"/>
    <w:rsid w:val="002F20DA"/>
    <w:rsid w:val="002F2187"/>
    <w:rsid w:val="002F2812"/>
    <w:rsid w:val="002F2AB4"/>
    <w:rsid w:val="002F2E42"/>
    <w:rsid w:val="002F3D1A"/>
    <w:rsid w:val="002F3E4D"/>
    <w:rsid w:val="002F3E9A"/>
    <w:rsid w:val="002F4083"/>
    <w:rsid w:val="002F40E0"/>
    <w:rsid w:val="002F45AC"/>
    <w:rsid w:val="002F4D35"/>
    <w:rsid w:val="002F4D73"/>
    <w:rsid w:val="002F4DA3"/>
    <w:rsid w:val="002F4FB8"/>
    <w:rsid w:val="002F5D72"/>
    <w:rsid w:val="002F5DFC"/>
    <w:rsid w:val="002F610E"/>
    <w:rsid w:val="002F6367"/>
    <w:rsid w:val="002F6607"/>
    <w:rsid w:val="002F6928"/>
    <w:rsid w:val="002F6BC8"/>
    <w:rsid w:val="002F6F27"/>
    <w:rsid w:val="002F6FB6"/>
    <w:rsid w:val="002F7281"/>
    <w:rsid w:val="002F7289"/>
    <w:rsid w:val="002F74EF"/>
    <w:rsid w:val="002F75D6"/>
    <w:rsid w:val="002F75FB"/>
    <w:rsid w:val="002F7E63"/>
    <w:rsid w:val="003002DF"/>
    <w:rsid w:val="00300556"/>
    <w:rsid w:val="0030062D"/>
    <w:rsid w:val="00300DD1"/>
    <w:rsid w:val="00300F74"/>
    <w:rsid w:val="00300FA5"/>
    <w:rsid w:val="00301061"/>
    <w:rsid w:val="00301088"/>
    <w:rsid w:val="00301406"/>
    <w:rsid w:val="0030141E"/>
    <w:rsid w:val="003014BB"/>
    <w:rsid w:val="00301650"/>
    <w:rsid w:val="003018EB"/>
    <w:rsid w:val="00301AFC"/>
    <w:rsid w:val="00301E3C"/>
    <w:rsid w:val="00301E53"/>
    <w:rsid w:val="003025B7"/>
    <w:rsid w:val="003025D0"/>
    <w:rsid w:val="0030291E"/>
    <w:rsid w:val="003029BA"/>
    <w:rsid w:val="00302E70"/>
    <w:rsid w:val="0030344F"/>
    <w:rsid w:val="00303479"/>
    <w:rsid w:val="003035C0"/>
    <w:rsid w:val="003036DF"/>
    <w:rsid w:val="00303B90"/>
    <w:rsid w:val="00303DED"/>
    <w:rsid w:val="00303F53"/>
    <w:rsid w:val="00304325"/>
    <w:rsid w:val="00304AC2"/>
    <w:rsid w:val="00304AC6"/>
    <w:rsid w:val="00304BF4"/>
    <w:rsid w:val="00304C8B"/>
    <w:rsid w:val="00304D99"/>
    <w:rsid w:val="00304DAA"/>
    <w:rsid w:val="00304F47"/>
    <w:rsid w:val="00304F91"/>
    <w:rsid w:val="0030555A"/>
    <w:rsid w:val="00305825"/>
    <w:rsid w:val="0030607C"/>
    <w:rsid w:val="003069BB"/>
    <w:rsid w:val="00306ACF"/>
    <w:rsid w:val="00306B3A"/>
    <w:rsid w:val="003072AC"/>
    <w:rsid w:val="00307575"/>
    <w:rsid w:val="00307730"/>
    <w:rsid w:val="003077D1"/>
    <w:rsid w:val="00307C70"/>
    <w:rsid w:val="00307EC7"/>
    <w:rsid w:val="00307F58"/>
    <w:rsid w:val="00310638"/>
    <w:rsid w:val="00310673"/>
    <w:rsid w:val="00310DDB"/>
    <w:rsid w:val="00310E28"/>
    <w:rsid w:val="00310E85"/>
    <w:rsid w:val="00311402"/>
    <w:rsid w:val="00311ABA"/>
    <w:rsid w:val="00311F1A"/>
    <w:rsid w:val="00311F1C"/>
    <w:rsid w:val="00311FB7"/>
    <w:rsid w:val="0031281C"/>
    <w:rsid w:val="00312841"/>
    <w:rsid w:val="00313139"/>
    <w:rsid w:val="00313261"/>
    <w:rsid w:val="003132F7"/>
    <w:rsid w:val="0031388A"/>
    <w:rsid w:val="00313B2A"/>
    <w:rsid w:val="00313DD3"/>
    <w:rsid w:val="00313F2E"/>
    <w:rsid w:val="0031458B"/>
    <w:rsid w:val="00314B06"/>
    <w:rsid w:val="00314C14"/>
    <w:rsid w:val="00315077"/>
    <w:rsid w:val="00315610"/>
    <w:rsid w:val="0031590C"/>
    <w:rsid w:val="00315EC6"/>
    <w:rsid w:val="00315F90"/>
    <w:rsid w:val="003160EE"/>
    <w:rsid w:val="00316344"/>
    <w:rsid w:val="0031669D"/>
    <w:rsid w:val="00316875"/>
    <w:rsid w:val="00316B05"/>
    <w:rsid w:val="00316E09"/>
    <w:rsid w:val="003170E7"/>
    <w:rsid w:val="00317280"/>
    <w:rsid w:val="003179E1"/>
    <w:rsid w:val="00320170"/>
    <w:rsid w:val="0032038A"/>
    <w:rsid w:val="003203A5"/>
    <w:rsid w:val="003207B7"/>
    <w:rsid w:val="00320ACB"/>
    <w:rsid w:val="00321AB3"/>
    <w:rsid w:val="00321B2F"/>
    <w:rsid w:val="00322919"/>
    <w:rsid w:val="00322C8B"/>
    <w:rsid w:val="00322CFE"/>
    <w:rsid w:val="00323369"/>
    <w:rsid w:val="00323579"/>
    <w:rsid w:val="00323881"/>
    <w:rsid w:val="00323A18"/>
    <w:rsid w:val="00323B0C"/>
    <w:rsid w:val="00323C24"/>
    <w:rsid w:val="00323CB4"/>
    <w:rsid w:val="003241C4"/>
    <w:rsid w:val="003244C6"/>
    <w:rsid w:val="00324A68"/>
    <w:rsid w:val="00324AF7"/>
    <w:rsid w:val="00324E82"/>
    <w:rsid w:val="00325235"/>
    <w:rsid w:val="0032528A"/>
    <w:rsid w:val="00325328"/>
    <w:rsid w:val="00325B35"/>
    <w:rsid w:val="0032607B"/>
    <w:rsid w:val="0032624F"/>
    <w:rsid w:val="0032625F"/>
    <w:rsid w:val="0032660E"/>
    <w:rsid w:val="003267B7"/>
    <w:rsid w:val="00326993"/>
    <w:rsid w:val="00326B42"/>
    <w:rsid w:val="00326C8F"/>
    <w:rsid w:val="00327091"/>
    <w:rsid w:val="0032733A"/>
    <w:rsid w:val="00327D38"/>
    <w:rsid w:val="003300BA"/>
    <w:rsid w:val="00330303"/>
    <w:rsid w:val="003308D6"/>
    <w:rsid w:val="003309DC"/>
    <w:rsid w:val="00331658"/>
    <w:rsid w:val="00331B7B"/>
    <w:rsid w:val="00331D67"/>
    <w:rsid w:val="00331EA1"/>
    <w:rsid w:val="00331FE7"/>
    <w:rsid w:val="0033207F"/>
    <w:rsid w:val="003320FF"/>
    <w:rsid w:val="00332176"/>
    <w:rsid w:val="0033264A"/>
    <w:rsid w:val="00332661"/>
    <w:rsid w:val="003326B8"/>
    <w:rsid w:val="0033281E"/>
    <w:rsid w:val="00332A95"/>
    <w:rsid w:val="00332B24"/>
    <w:rsid w:val="00332C52"/>
    <w:rsid w:val="00332F8B"/>
    <w:rsid w:val="00333188"/>
    <w:rsid w:val="003333C6"/>
    <w:rsid w:val="003334D1"/>
    <w:rsid w:val="0033353F"/>
    <w:rsid w:val="00333643"/>
    <w:rsid w:val="003337C2"/>
    <w:rsid w:val="00333A08"/>
    <w:rsid w:val="00333D0F"/>
    <w:rsid w:val="003340AA"/>
    <w:rsid w:val="003344BB"/>
    <w:rsid w:val="003347F1"/>
    <w:rsid w:val="00334FD6"/>
    <w:rsid w:val="00335222"/>
    <w:rsid w:val="003354C8"/>
    <w:rsid w:val="0033553D"/>
    <w:rsid w:val="00335556"/>
    <w:rsid w:val="0033579C"/>
    <w:rsid w:val="003366F6"/>
    <w:rsid w:val="003376F0"/>
    <w:rsid w:val="00337B5D"/>
    <w:rsid w:val="00337C23"/>
    <w:rsid w:val="00337C42"/>
    <w:rsid w:val="00337ED6"/>
    <w:rsid w:val="00337F84"/>
    <w:rsid w:val="003400AB"/>
    <w:rsid w:val="0034075C"/>
    <w:rsid w:val="00340B29"/>
    <w:rsid w:val="00340F86"/>
    <w:rsid w:val="0034123E"/>
    <w:rsid w:val="003412C0"/>
    <w:rsid w:val="00341448"/>
    <w:rsid w:val="003415FC"/>
    <w:rsid w:val="00341997"/>
    <w:rsid w:val="00341D91"/>
    <w:rsid w:val="00341E3F"/>
    <w:rsid w:val="00341F5F"/>
    <w:rsid w:val="00342246"/>
    <w:rsid w:val="0034244A"/>
    <w:rsid w:val="00342587"/>
    <w:rsid w:val="00342592"/>
    <w:rsid w:val="0034291F"/>
    <w:rsid w:val="00342A8B"/>
    <w:rsid w:val="00342AE7"/>
    <w:rsid w:val="003434A3"/>
    <w:rsid w:val="003437D4"/>
    <w:rsid w:val="00343878"/>
    <w:rsid w:val="00343F34"/>
    <w:rsid w:val="00343FB1"/>
    <w:rsid w:val="0034400F"/>
    <w:rsid w:val="0034415D"/>
    <w:rsid w:val="003445A9"/>
    <w:rsid w:val="00344627"/>
    <w:rsid w:val="003446DD"/>
    <w:rsid w:val="003447DD"/>
    <w:rsid w:val="00344D6C"/>
    <w:rsid w:val="003450DE"/>
    <w:rsid w:val="00345142"/>
    <w:rsid w:val="0034517F"/>
    <w:rsid w:val="003452D5"/>
    <w:rsid w:val="003452FC"/>
    <w:rsid w:val="0034561F"/>
    <w:rsid w:val="0034569E"/>
    <w:rsid w:val="00345720"/>
    <w:rsid w:val="0034593F"/>
    <w:rsid w:val="00345A4A"/>
    <w:rsid w:val="00345D5D"/>
    <w:rsid w:val="003463A7"/>
    <w:rsid w:val="003466F5"/>
    <w:rsid w:val="00346EB0"/>
    <w:rsid w:val="003473AA"/>
    <w:rsid w:val="00347636"/>
    <w:rsid w:val="003479EB"/>
    <w:rsid w:val="00347C9A"/>
    <w:rsid w:val="00347CEB"/>
    <w:rsid w:val="00347DC8"/>
    <w:rsid w:val="00347E48"/>
    <w:rsid w:val="00347E6F"/>
    <w:rsid w:val="00350077"/>
    <w:rsid w:val="003500FC"/>
    <w:rsid w:val="0035020E"/>
    <w:rsid w:val="0035028C"/>
    <w:rsid w:val="00350314"/>
    <w:rsid w:val="003506EB"/>
    <w:rsid w:val="00350BE6"/>
    <w:rsid w:val="00350CF8"/>
    <w:rsid w:val="00351105"/>
    <w:rsid w:val="0035137D"/>
    <w:rsid w:val="0035149E"/>
    <w:rsid w:val="003516B9"/>
    <w:rsid w:val="003519AD"/>
    <w:rsid w:val="00351D55"/>
    <w:rsid w:val="00351D7F"/>
    <w:rsid w:val="00351E7E"/>
    <w:rsid w:val="00351FED"/>
    <w:rsid w:val="00352075"/>
    <w:rsid w:val="003520E6"/>
    <w:rsid w:val="00352145"/>
    <w:rsid w:val="00352334"/>
    <w:rsid w:val="003525ED"/>
    <w:rsid w:val="00352A9E"/>
    <w:rsid w:val="00352C1B"/>
    <w:rsid w:val="00352EF8"/>
    <w:rsid w:val="003533D5"/>
    <w:rsid w:val="003534DC"/>
    <w:rsid w:val="00353D0C"/>
    <w:rsid w:val="00353D16"/>
    <w:rsid w:val="0035421F"/>
    <w:rsid w:val="00354D9B"/>
    <w:rsid w:val="00355107"/>
    <w:rsid w:val="00355B48"/>
    <w:rsid w:val="00355C63"/>
    <w:rsid w:val="00356036"/>
    <w:rsid w:val="00356450"/>
    <w:rsid w:val="003565AE"/>
    <w:rsid w:val="00356DBF"/>
    <w:rsid w:val="00357492"/>
    <w:rsid w:val="0035762C"/>
    <w:rsid w:val="00357912"/>
    <w:rsid w:val="00357B26"/>
    <w:rsid w:val="0036036E"/>
    <w:rsid w:val="00360C65"/>
    <w:rsid w:val="00361199"/>
    <w:rsid w:val="00361862"/>
    <w:rsid w:val="00361B45"/>
    <w:rsid w:val="00361B9E"/>
    <w:rsid w:val="00361ED9"/>
    <w:rsid w:val="003620CF"/>
    <w:rsid w:val="00362165"/>
    <w:rsid w:val="0036260A"/>
    <w:rsid w:val="00362869"/>
    <w:rsid w:val="003629AC"/>
    <w:rsid w:val="003629DF"/>
    <w:rsid w:val="0036346D"/>
    <w:rsid w:val="0036363F"/>
    <w:rsid w:val="00363D95"/>
    <w:rsid w:val="00363E20"/>
    <w:rsid w:val="00363FF1"/>
    <w:rsid w:val="00364148"/>
    <w:rsid w:val="00364663"/>
    <w:rsid w:val="00364781"/>
    <w:rsid w:val="00364879"/>
    <w:rsid w:val="0036488D"/>
    <w:rsid w:val="00364B3D"/>
    <w:rsid w:val="00364D90"/>
    <w:rsid w:val="0036511B"/>
    <w:rsid w:val="0036523F"/>
    <w:rsid w:val="00365246"/>
    <w:rsid w:val="0036566A"/>
    <w:rsid w:val="00365B03"/>
    <w:rsid w:val="00365B06"/>
    <w:rsid w:val="00365D73"/>
    <w:rsid w:val="00365FCD"/>
    <w:rsid w:val="00366178"/>
    <w:rsid w:val="003661DF"/>
    <w:rsid w:val="003665D9"/>
    <w:rsid w:val="003669E1"/>
    <w:rsid w:val="00366BAD"/>
    <w:rsid w:val="00366E04"/>
    <w:rsid w:val="00366EBB"/>
    <w:rsid w:val="00366F18"/>
    <w:rsid w:val="00366F53"/>
    <w:rsid w:val="0036745B"/>
    <w:rsid w:val="003677C6"/>
    <w:rsid w:val="00367B6A"/>
    <w:rsid w:val="00367B6E"/>
    <w:rsid w:val="00367F6F"/>
    <w:rsid w:val="00370603"/>
    <w:rsid w:val="00370634"/>
    <w:rsid w:val="003707A0"/>
    <w:rsid w:val="00370FCC"/>
    <w:rsid w:val="00371537"/>
    <w:rsid w:val="00371585"/>
    <w:rsid w:val="003719FB"/>
    <w:rsid w:val="00371BF7"/>
    <w:rsid w:val="00371CBD"/>
    <w:rsid w:val="00371E2C"/>
    <w:rsid w:val="00372205"/>
    <w:rsid w:val="00372724"/>
    <w:rsid w:val="003729FC"/>
    <w:rsid w:val="00372D69"/>
    <w:rsid w:val="00372D7A"/>
    <w:rsid w:val="0037316D"/>
    <w:rsid w:val="00373185"/>
    <w:rsid w:val="00373586"/>
    <w:rsid w:val="0037378E"/>
    <w:rsid w:val="00373884"/>
    <w:rsid w:val="00373A76"/>
    <w:rsid w:val="00373A98"/>
    <w:rsid w:val="00373AAC"/>
    <w:rsid w:val="00373C05"/>
    <w:rsid w:val="00373E4A"/>
    <w:rsid w:val="00373F2A"/>
    <w:rsid w:val="0037402B"/>
    <w:rsid w:val="00374037"/>
    <w:rsid w:val="00374357"/>
    <w:rsid w:val="00374849"/>
    <w:rsid w:val="00374DEF"/>
    <w:rsid w:val="003753AE"/>
    <w:rsid w:val="00375493"/>
    <w:rsid w:val="0037562C"/>
    <w:rsid w:val="0037587E"/>
    <w:rsid w:val="00375AF5"/>
    <w:rsid w:val="00375CFF"/>
    <w:rsid w:val="003760F3"/>
    <w:rsid w:val="00376228"/>
    <w:rsid w:val="00376290"/>
    <w:rsid w:val="003763CD"/>
    <w:rsid w:val="003768C5"/>
    <w:rsid w:val="003768DB"/>
    <w:rsid w:val="00376939"/>
    <w:rsid w:val="00376C31"/>
    <w:rsid w:val="00376CD8"/>
    <w:rsid w:val="00377017"/>
    <w:rsid w:val="0037703A"/>
    <w:rsid w:val="003771E0"/>
    <w:rsid w:val="00377354"/>
    <w:rsid w:val="003773EF"/>
    <w:rsid w:val="003775EA"/>
    <w:rsid w:val="00377711"/>
    <w:rsid w:val="00377D12"/>
    <w:rsid w:val="00377FAA"/>
    <w:rsid w:val="003800BF"/>
    <w:rsid w:val="00380318"/>
    <w:rsid w:val="0038060D"/>
    <w:rsid w:val="00380D7C"/>
    <w:rsid w:val="00380FAF"/>
    <w:rsid w:val="003812C9"/>
    <w:rsid w:val="003816D5"/>
    <w:rsid w:val="00381BD9"/>
    <w:rsid w:val="00381CAD"/>
    <w:rsid w:val="00381D76"/>
    <w:rsid w:val="0038275F"/>
    <w:rsid w:val="00382A2C"/>
    <w:rsid w:val="00382CDB"/>
    <w:rsid w:val="0038303D"/>
    <w:rsid w:val="00383650"/>
    <w:rsid w:val="00383AA4"/>
    <w:rsid w:val="00383AAB"/>
    <w:rsid w:val="00383ADD"/>
    <w:rsid w:val="003846F0"/>
    <w:rsid w:val="0038489E"/>
    <w:rsid w:val="00384B54"/>
    <w:rsid w:val="00384DFB"/>
    <w:rsid w:val="00385290"/>
    <w:rsid w:val="00385455"/>
    <w:rsid w:val="003854A8"/>
    <w:rsid w:val="0038578F"/>
    <w:rsid w:val="00385A04"/>
    <w:rsid w:val="00385A9C"/>
    <w:rsid w:val="00385B12"/>
    <w:rsid w:val="00385B6A"/>
    <w:rsid w:val="00385D59"/>
    <w:rsid w:val="00386060"/>
    <w:rsid w:val="00386063"/>
    <w:rsid w:val="0038619A"/>
    <w:rsid w:val="0038624D"/>
    <w:rsid w:val="003862AA"/>
    <w:rsid w:val="003864FE"/>
    <w:rsid w:val="0038694E"/>
    <w:rsid w:val="00386D25"/>
    <w:rsid w:val="003870BA"/>
    <w:rsid w:val="003871A3"/>
    <w:rsid w:val="003871BD"/>
    <w:rsid w:val="00387580"/>
    <w:rsid w:val="0038764F"/>
    <w:rsid w:val="00387BA7"/>
    <w:rsid w:val="00387BB6"/>
    <w:rsid w:val="00387C19"/>
    <w:rsid w:val="00387C54"/>
    <w:rsid w:val="00387E06"/>
    <w:rsid w:val="003904D9"/>
    <w:rsid w:val="00390509"/>
    <w:rsid w:val="00390FE5"/>
    <w:rsid w:val="003917A3"/>
    <w:rsid w:val="00391BBC"/>
    <w:rsid w:val="00391E7C"/>
    <w:rsid w:val="00392031"/>
    <w:rsid w:val="00392036"/>
    <w:rsid w:val="00392289"/>
    <w:rsid w:val="0039249F"/>
    <w:rsid w:val="00392705"/>
    <w:rsid w:val="00392726"/>
    <w:rsid w:val="0039334F"/>
    <w:rsid w:val="00393630"/>
    <w:rsid w:val="00393EB0"/>
    <w:rsid w:val="003940C2"/>
    <w:rsid w:val="00394176"/>
    <w:rsid w:val="0039423B"/>
    <w:rsid w:val="00394383"/>
    <w:rsid w:val="003945A4"/>
    <w:rsid w:val="00394B30"/>
    <w:rsid w:val="00394B7C"/>
    <w:rsid w:val="00394BC1"/>
    <w:rsid w:val="003951B0"/>
    <w:rsid w:val="0039522D"/>
    <w:rsid w:val="003953C9"/>
    <w:rsid w:val="003953F6"/>
    <w:rsid w:val="00395864"/>
    <w:rsid w:val="00395AD5"/>
    <w:rsid w:val="00395B05"/>
    <w:rsid w:val="00395E3A"/>
    <w:rsid w:val="003961B6"/>
    <w:rsid w:val="00396660"/>
    <w:rsid w:val="00396963"/>
    <w:rsid w:val="00396ED0"/>
    <w:rsid w:val="00397210"/>
    <w:rsid w:val="0039734E"/>
    <w:rsid w:val="00397823"/>
    <w:rsid w:val="003A02FC"/>
    <w:rsid w:val="003A030C"/>
    <w:rsid w:val="003A0796"/>
    <w:rsid w:val="003A07B3"/>
    <w:rsid w:val="003A1119"/>
    <w:rsid w:val="003A118F"/>
    <w:rsid w:val="003A127D"/>
    <w:rsid w:val="003A1340"/>
    <w:rsid w:val="003A15A9"/>
    <w:rsid w:val="003A1695"/>
    <w:rsid w:val="003A1709"/>
    <w:rsid w:val="003A17BC"/>
    <w:rsid w:val="003A1927"/>
    <w:rsid w:val="003A1978"/>
    <w:rsid w:val="003A1AB4"/>
    <w:rsid w:val="003A1B9F"/>
    <w:rsid w:val="003A1BC3"/>
    <w:rsid w:val="003A1CBA"/>
    <w:rsid w:val="003A1D9D"/>
    <w:rsid w:val="003A1E92"/>
    <w:rsid w:val="003A208B"/>
    <w:rsid w:val="003A215A"/>
    <w:rsid w:val="003A2172"/>
    <w:rsid w:val="003A2387"/>
    <w:rsid w:val="003A2538"/>
    <w:rsid w:val="003A287C"/>
    <w:rsid w:val="003A2B7C"/>
    <w:rsid w:val="003A31A2"/>
    <w:rsid w:val="003A3644"/>
    <w:rsid w:val="003A392F"/>
    <w:rsid w:val="003A3C19"/>
    <w:rsid w:val="003A4187"/>
    <w:rsid w:val="003A41C6"/>
    <w:rsid w:val="003A442A"/>
    <w:rsid w:val="003A44B5"/>
    <w:rsid w:val="003A4A0A"/>
    <w:rsid w:val="003A4C17"/>
    <w:rsid w:val="003A500A"/>
    <w:rsid w:val="003A55F5"/>
    <w:rsid w:val="003A579F"/>
    <w:rsid w:val="003A59CC"/>
    <w:rsid w:val="003A5DC2"/>
    <w:rsid w:val="003A6057"/>
    <w:rsid w:val="003A672C"/>
    <w:rsid w:val="003A699B"/>
    <w:rsid w:val="003A70A5"/>
    <w:rsid w:val="003A7369"/>
    <w:rsid w:val="003A7475"/>
    <w:rsid w:val="003A75E5"/>
    <w:rsid w:val="003A7971"/>
    <w:rsid w:val="003B02D6"/>
    <w:rsid w:val="003B02EC"/>
    <w:rsid w:val="003B06A9"/>
    <w:rsid w:val="003B0885"/>
    <w:rsid w:val="003B0A34"/>
    <w:rsid w:val="003B0BE1"/>
    <w:rsid w:val="003B0D3D"/>
    <w:rsid w:val="003B0D4E"/>
    <w:rsid w:val="003B0DFB"/>
    <w:rsid w:val="003B0EB2"/>
    <w:rsid w:val="003B11AB"/>
    <w:rsid w:val="003B11B8"/>
    <w:rsid w:val="003B1412"/>
    <w:rsid w:val="003B141C"/>
    <w:rsid w:val="003B1740"/>
    <w:rsid w:val="003B1ACA"/>
    <w:rsid w:val="003B1CFD"/>
    <w:rsid w:val="003B2215"/>
    <w:rsid w:val="003B22B2"/>
    <w:rsid w:val="003B2743"/>
    <w:rsid w:val="003B2A25"/>
    <w:rsid w:val="003B2A78"/>
    <w:rsid w:val="003B2C6E"/>
    <w:rsid w:val="003B2CBC"/>
    <w:rsid w:val="003B2DB6"/>
    <w:rsid w:val="003B376A"/>
    <w:rsid w:val="003B3BD4"/>
    <w:rsid w:val="003B3E98"/>
    <w:rsid w:val="003B3EDA"/>
    <w:rsid w:val="003B41B5"/>
    <w:rsid w:val="003B4342"/>
    <w:rsid w:val="003B4401"/>
    <w:rsid w:val="003B4805"/>
    <w:rsid w:val="003B4932"/>
    <w:rsid w:val="003B49C0"/>
    <w:rsid w:val="003B4C95"/>
    <w:rsid w:val="003B4DEC"/>
    <w:rsid w:val="003B4F95"/>
    <w:rsid w:val="003B506E"/>
    <w:rsid w:val="003B530D"/>
    <w:rsid w:val="003B5539"/>
    <w:rsid w:val="003B58F6"/>
    <w:rsid w:val="003B5D12"/>
    <w:rsid w:val="003B65BF"/>
    <w:rsid w:val="003B6894"/>
    <w:rsid w:val="003B69A2"/>
    <w:rsid w:val="003B6A1E"/>
    <w:rsid w:val="003B6A78"/>
    <w:rsid w:val="003B6B1B"/>
    <w:rsid w:val="003B703A"/>
    <w:rsid w:val="003B719F"/>
    <w:rsid w:val="003B71AC"/>
    <w:rsid w:val="003B72CB"/>
    <w:rsid w:val="003B73F5"/>
    <w:rsid w:val="003B74B6"/>
    <w:rsid w:val="003B7512"/>
    <w:rsid w:val="003B7711"/>
    <w:rsid w:val="003B7906"/>
    <w:rsid w:val="003B7CE3"/>
    <w:rsid w:val="003B7D2F"/>
    <w:rsid w:val="003B7F1E"/>
    <w:rsid w:val="003B7F9F"/>
    <w:rsid w:val="003C0291"/>
    <w:rsid w:val="003C052E"/>
    <w:rsid w:val="003C0699"/>
    <w:rsid w:val="003C06A7"/>
    <w:rsid w:val="003C07B5"/>
    <w:rsid w:val="003C08E6"/>
    <w:rsid w:val="003C0A4D"/>
    <w:rsid w:val="003C0F49"/>
    <w:rsid w:val="003C10E6"/>
    <w:rsid w:val="003C1340"/>
    <w:rsid w:val="003C174B"/>
    <w:rsid w:val="003C1A6C"/>
    <w:rsid w:val="003C2044"/>
    <w:rsid w:val="003C2391"/>
    <w:rsid w:val="003C265B"/>
    <w:rsid w:val="003C285A"/>
    <w:rsid w:val="003C2E62"/>
    <w:rsid w:val="003C2F99"/>
    <w:rsid w:val="003C311D"/>
    <w:rsid w:val="003C3315"/>
    <w:rsid w:val="003C371B"/>
    <w:rsid w:val="003C37CD"/>
    <w:rsid w:val="003C3931"/>
    <w:rsid w:val="003C3AB6"/>
    <w:rsid w:val="003C402A"/>
    <w:rsid w:val="003C4090"/>
    <w:rsid w:val="003C415C"/>
    <w:rsid w:val="003C43FB"/>
    <w:rsid w:val="003C4698"/>
    <w:rsid w:val="003C485C"/>
    <w:rsid w:val="003C4999"/>
    <w:rsid w:val="003C4E98"/>
    <w:rsid w:val="003C539C"/>
    <w:rsid w:val="003C55B8"/>
    <w:rsid w:val="003C578E"/>
    <w:rsid w:val="003C5C6F"/>
    <w:rsid w:val="003C5DBA"/>
    <w:rsid w:val="003C65EB"/>
    <w:rsid w:val="003C66BE"/>
    <w:rsid w:val="003C6733"/>
    <w:rsid w:val="003C674C"/>
    <w:rsid w:val="003C67D0"/>
    <w:rsid w:val="003C6949"/>
    <w:rsid w:val="003C6979"/>
    <w:rsid w:val="003C69D4"/>
    <w:rsid w:val="003C6B02"/>
    <w:rsid w:val="003C6CF2"/>
    <w:rsid w:val="003C754B"/>
    <w:rsid w:val="003C7764"/>
    <w:rsid w:val="003C7B25"/>
    <w:rsid w:val="003C7B77"/>
    <w:rsid w:val="003C7DA2"/>
    <w:rsid w:val="003D0003"/>
    <w:rsid w:val="003D05AC"/>
    <w:rsid w:val="003D06D5"/>
    <w:rsid w:val="003D073A"/>
    <w:rsid w:val="003D09D0"/>
    <w:rsid w:val="003D0EF0"/>
    <w:rsid w:val="003D16AB"/>
    <w:rsid w:val="003D191B"/>
    <w:rsid w:val="003D1FE0"/>
    <w:rsid w:val="003D2832"/>
    <w:rsid w:val="003D2BCC"/>
    <w:rsid w:val="003D2CDE"/>
    <w:rsid w:val="003D2DE7"/>
    <w:rsid w:val="003D3113"/>
    <w:rsid w:val="003D3523"/>
    <w:rsid w:val="003D3848"/>
    <w:rsid w:val="003D3A8B"/>
    <w:rsid w:val="003D3B2D"/>
    <w:rsid w:val="003D3BD8"/>
    <w:rsid w:val="003D3F2E"/>
    <w:rsid w:val="003D48BD"/>
    <w:rsid w:val="003D49A0"/>
    <w:rsid w:val="003D4ADE"/>
    <w:rsid w:val="003D50F7"/>
    <w:rsid w:val="003D526B"/>
    <w:rsid w:val="003D545A"/>
    <w:rsid w:val="003D55B6"/>
    <w:rsid w:val="003D5892"/>
    <w:rsid w:val="003D5990"/>
    <w:rsid w:val="003D5C8C"/>
    <w:rsid w:val="003D6105"/>
    <w:rsid w:val="003D64A6"/>
    <w:rsid w:val="003D6871"/>
    <w:rsid w:val="003D6CCE"/>
    <w:rsid w:val="003D6CD2"/>
    <w:rsid w:val="003D7278"/>
    <w:rsid w:val="003D750F"/>
    <w:rsid w:val="003D757A"/>
    <w:rsid w:val="003D761E"/>
    <w:rsid w:val="003D782F"/>
    <w:rsid w:val="003D78FA"/>
    <w:rsid w:val="003D7D1A"/>
    <w:rsid w:val="003D7D58"/>
    <w:rsid w:val="003D7EDC"/>
    <w:rsid w:val="003D7F75"/>
    <w:rsid w:val="003D7F90"/>
    <w:rsid w:val="003E0509"/>
    <w:rsid w:val="003E0648"/>
    <w:rsid w:val="003E0951"/>
    <w:rsid w:val="003E0A21"/>
    <w:rsid w:val="003E0BA0"/>
    <w:rsid w:val="003E0C9C"/>
    <w:rsid w:val="003E11C8"/>
    <w:rsid w:val="003E12F0"/>
    <w:rsid w:val="003E13D2"/>
    <w:rsid w:val="003E175F"/>
    <w:rsid w:val="003E1763"/>
    <w:rsid w:val="003E17A8"/>
    <w:rsid w:val="003E1A29"/>
    <w:rsid w:val="003E1BB5"/>
    <w:rsid w:val="003E1D15"/>
    <w:rsid w:val="003E1FA0"/>
    <w:rsid w:val="003E2879"/>
    <w:rsid w:val="003E28FE"/>
    <w:rsid w:val="003E29F4"/>
    <w:rsid w:val="003E2A9D"/>
    <w:rsid w:val="003E2CD6"/>
    <w:rsid w:val="003E2D23"/>
    <w:rsid w:val="003E2E21"/>
    <w:rsid w:val="003E35C8"/>
    <w:rsid w:val="003E372D"/>
    <w:rsid w:val="003E3777"/>
    <w:rsid w:val="003E43C4"/>
    <w:rsid w:val="003E4474"/>
    <w:rsid w:val="003E46D2"/>
    <w:rsid w:val="003E472F"/>
    <w:rsid w:val="003E4931"/>
    <w:rsid w:val="003E5404"/>
    <w:rsid w:val="003E55DD"/>
    <w:rsid w:val="003E5782"/>
    <w:rsid w:val="003E5827"/>
    <w:rsid w:val="003E5946"/>
    <w:rsid w:val="003E599D"/>
    <w:rsid w:val="003E59A4"/>
    <w:rsid w:val="003E5D2A"/>
    <w:rsid w:val="003E6368"/>
    <w:rsid w:val="003E683D"/>
    <w:rsid w:val="003E6A30"/>
    <w:rsid w:val="003E6BFB"/>
    <w:rsid w:val="003E6ED4"/>
    <w:rsid w:val="003E6FF4"/>
    <w:rsid w:val="003E704D"/>
    <w:rsid w:val="003E7249"/>
    <w:rsid w:val="003E73CC"/>
    <w:rsid w:val="003E7419"/>
    <w:rsid w:val="003E74D2"/>
    <w:rsid w:val="003E7950"/>
    <w:rsid w:val="003E7D0A"/>
    <w:rsid w:val="003E7D29"/>
    <w:rsid w:val="003F0130"/>
    <w:rsid w:val="003F014F"/>
    <w:rsid w:val="003F03E5"/>
    <w:rsid w:val="003F051E"/>
    <w:rsid w:val="003F055E"/>
    <w:rsid w:val="003F0FA4"/>
    <w:rsid w:val="003F1699"/>
    <w:rsid w:val="003F18DA"/>
    <w:rsid w:val="003F1946"/>
    <w:rsid w:val="003F1C31"/>
    <w:rsid w:val="003F1DC1"/>
    <w:rsid w:val="003F1F95"/>
    <w:rsid w:val="003F2396"/>
    <w:rsid w:val="003F245D"/>
    <w:rsid w:val="003F2B98"/>
    <w:rsid w:val="003F3062"/>
    <w:rsid w:val="003F3458"/>
    <w:rsid w:val="003F39C6"/>
    <w:rsid w:val="003F3ED5"/>
    <w:rsid w:val="003F4378"/>
    <w:rsid w:val="003F45A7"/>
    <w:rsid w:val="003F490F"/>
    <w:rsid w:val="003F4B8A"/>
    <w:rsid w:val="003F4DED"/>
    <w:rsid w:val="003F52DD"/>
    <w:rsid w:val="003F5B17"/>
    <w:rsid w:val="003F5C39"/>
    <w:rsid w:val="003F5FF2"/>
    <w:rsid w:val="003F610A"/>
    <w:rsid w:val="003F6228"/>
    <w:rsid w:val="003F679E"/>
    <w:rsid w:val="003F6924"/>
    <w:rsid w:val="003F7093"/>
    <w:rsid w:val="003F78D3"/>
    <w:rsid w:val="003F7941"/>
    <w:rsid w:val="003F7982"/>
    <w:rsid w:val="003F7C8C"/>
    <w:rsid w:val="003F7DBC"/>
    <w:rsid w:val="003F7E6C"/>
    <w:rsid w:val="004004CD"/>
    <w:rsid w:val="004005CF"/>
    <w:rsid w:val="00400F2A"/>
    <w:rsid w:val="00400FA1"/>
    <w:rsid w:val="00401327"/>
    <w:rsid w:val="00401332"/>
    <w:rsid w:val="00401CDC"/>
    <w:rsid w:val="00401D35"/>
    <w:rsid w:val="00401ECF"/>
    <w:rsid w:val="00401EEA"/>
    <w:rsid w:val="00401F27"/>
    <w:rsid w:val="00401F8D"/>
    <w:rsid w:val="00402237"/>
    <w:rsid w:val="004024D7"/>
    <w:rsid w:val="00402692"/>
    <w:rsid w:val="0040272C"/>
    <w:rsid w:val="00402769"/>
    <w:rsid w:val="004029D9"/>
    <w:rsid w:val="00402D86"/>
    <w:rsid w:val="004030FD"/>
    <w:rsid w:val="00403371"/>
    <w:rsid w:val="0040381F"/>
    <w:rsid w:val="00403A03"/>
    <w:rsid w:val="00403CA0"/>
    <w:rsid w:val="004047A8"/>
    <w:rsid w:val="0040481A"/>
    <w:rsid w:val="00404A9F"/>
    <w:rsid w:val="00404B0E"/>
    <w:rsid w:val="00404F7B"/>
    <w:rsid w:val="0040501F"/>
    <w:rsid w:val="00405268"/>
    <w:rsid w:val="00405A0C"/>
    <w:rsid w:val="00405CE9"/>
    <w:rsid w:val="00405E18"/>
    <w:rsid w:val="00405ECA"/>
    <w:rsid w:val="004061EB"/>
    <w:rsid w:val="00406286"/>
    <w:rsid w:val="0040674B"/>
    <w:rsid w:val="0040679D"/>
    <w:rsid w:val="00406899"/>
    <w:rsid w:val="00406A1B"/>
    <w:rsid w:val="00406D43"/>
    <w:rsid w:val="004071DF"/>
    <w:rsid w:val="004076B4"/>
    <w:rsid w:val="00407AFD"/>
    <w:rsid w:val="00407BD1"/>
    <w:rsid w:val="00407C7C"/>
    <w:rsid w:val="00407E48"/>
    <w:rsid w:val="00407F34"/>
    <w:rsid w:val="00410000"/>
    <w:rsid w:val="004100F9"/>
    <w:rsid w:val="0041064A"/>
    <w:rsid w:val="00410A44"/>
    <w:rsid w:val="00410CBF"/>
    <w:rsid w:val="00410E5A"/>
    <w:rsid w:val="00410EB4"/>
    <w:rsid w:val="004115C8"/>
    <w:rsid w:val="00411C0D"/>
    <w:rsid w:val="00411F18"/>
    <w:rsid w:val="00411F54"/>
    <w:rsid w:val="004123D6"/>
    <w:rsid w:val="0041267C"/>
    <w:rsid w:val="00412A71"/>
    <w:rsid w:val="00412FA2"/>
    <w:rsid w:val="00413152"/>
    <w:rsid w:val="00413616"/>
    <w:rsid w:val="00413766"/>
    <w:rsid w:val="0041392B"/>
    <w:rsid w:val="00413BA2"/>
    <w:rsid w:val="00413C2C"/>
    <w:rsid w:val="00413DDB"/>
    <w:rsid w:val="00413E0D"/>
    <w:rsid w:val="004142F5"/>
    <w:rsid w:val="004146C0"/>
    <w:rsid w:val="00414CA1"/>
    <w:rsid w:val="00415098"/>
    <w:rsid w:val="0041510E"/>
    <w:rsid w:val="0041543A"/>
    <w:rsid w:val="00415550"/>
    <w:rsid w:val="00415BD5"/>
    <w:rsid w:val="0041603B"/>
    <w:rsid w:val="0041607D"/>
    <w:rsid w:val="00416104"/>
    <w:rsid w:val="004161B9"/>
    <w:rsid w:val="00416A3D"/>
    <w:rsid w:val="00416C20"/>
    <w:rsid w:val="00416E0A"/>
    <w:rsid w:val="0041731B"/>
    <w:rsid w:val="00417395"/>
    <w:rsid w:val="004173CC"/>
    <w:rsid w:val="00417D28"/>
    <w:rsid w:val="00417D40"/>
    <w:rsid w:val="00420023"/>
    <w:rsid w:val="00420087"/>
    <w:rsid w:val="00420198"/>
    <w:rsid w:val="004201EB"/>
    <w:rsid w:val="00420283"/>
    <w:rsid w:val="004205D2"/>
    <w:rsid w:val="0042070D"/>
    <w:rsid w:val="00420E26"/>
    <w:rsid w:val="00420E64"/>
    <w:rsid w:val="00420F29"/>
    <w:rsid w:val="00420F57"/>
    <w:rsid w:val="00421365"/>
    <w:rsid w:val="00421A29"/>
    <w:rsid w:val="00421AD1"/>
    <w:rsid w:val="00422210"/>
    <w:rsid w:val="004224DB"/>
    <w:rsid w:val="004225CC"/>
    <w:rsid w:val="0042282B"/>
    <w:rsid w:val="00422A40"/>
    <w:rsid w:val="00422D5F"/>
    <w:rsid w:val="00422DAD"/>
    <w:rsid w:val="004231D4"/>
    <w:rsid w:val="004231F1"/>
    <w:rsid w:val="00423400"/>
    <w:rsid w:val="004234E3"/>
    <w:rsid w:val="0042365B"/>
    <w:rsid w:val="00423763"/>
    <w:rsid w:val="004243F3"/>
    <w:rsid w:val="00424415"/>
    <w:rsid w:val="00424504"/>
    <w:rsid w:val="0042455C"/>
    <w:rsid w:val="00424590"/>
    <w:rsid w:val="004246B9"/>
    <w:rsid w:val="004248EB"/>
    <w:rsid w:val="004249F2"/>
    <w:rsid w:val="004251DB"/>
    <w:rsid w:val="00425279"/>
    <w:rsid w:val="004252C1"/>
    <w:rsid w:val="00425826"/>
    <w:rsid w:val="00425FA1"/>
    <w:rsid w:val="00426021"/>
    <w:rsid w:val="00426212"/>
    <w:rsid w:val="00426716"/>
    <w:rsid w:val="00426A55"/>
    <w:rsid w:val="00426E6B"/>
    <w:rsid w:val="004270BD"/>
    <w:rsid w:val="00427436"/>
    <w:rsid w:val="00427B47"/>
    <w:rsid w:val="00427EA8"/>
    <w:rsid w:val="00427F9C"/>
    <w:rsid w:val="00427FC4"/>
    <w:rsid w:val="004303E5"/>
    <w:rsid w:val="00430532"/>
    <w:rsid w:val="004305F6"/>
    <w:rsid w:val="00431510"/>
    <w:rsid w:val="00431964"/>
    <w:rsid w:val="00431D05"/>
    <w:rsid w:val="00431F93"/>
    <w:rsid w:val="0043270A"/>
    <w:rsid w:val="004327B7"/>
    <w:rsid w:val="00432DCF"/>
    <w:rsid w:val="00432F94"/>
    <w:rsid w:val="004337E7"/>
    <w:rsid w:val="004338A0"/>
    <w:rsid w:val="00433B91"/>
    <w:rsid w:val="00433B9D"/>
    <w:rsid w:val="00433C90"/>
    <w:rsid w:val="00433D44"/>
    <w:rsid w:val="00434050"/>
    <w:rsid w:val="00434553"/>
    <w:rsid w:val="00434580"/>
    <w:rsid w:val="00434A8F"/>
    <w:rsid w:val="00434E4C"/>
    <w:rsid w:val="0043522C"/>
    <w:rsid w:val="0043568B"/>
    <w:rsid w:val="0043618C"/>
    <w:rsid w:val="004361DB"/>
    <w:rsid w:val="004363B7"/>
    <w:rsid w:val="00436545"/>
    <w:rsid w:val="00436AC9"/>
    <w:rsid w:val="00436C46"/>
    <w:rsid w:val="00436F1C"/>
    <w:rsid w:val="00436F59"/>
    <w:rsid w:val="00436FE0"/>
    <w:rsid w:val="00437133"/>
    <w:rsid w:val="00437494"/>
    <w:rsid w:val="00437571"/>
    <w:rsid w:val="00437A4A"/>
    <w:rsid w:val="00437BA4"/>
    <w:rsid w:val="00437BED"/>
    <w:rsid w:val="00437E77"/>
    <w:rsid w:val="004400E0"/>
    <w:rsid w:val="004401A8"/>
    <w:rsid w:val="004405A6"/>
    <w:rsid w:val="004407C5"/>
    <w:rsid w:val="004408D0"/>
    <w:rsid w:val="00440A9C"/>
    <w:rsid w:val="00440ACE"/>
    <w:rsid w:val="00441022"/>
    <w:rsid w:val="004410C0"/>
    <w:rsid w:val="00441582"/>
    <w:rsid w:val="00441708"/>
    <w:rsid w:val="00441ABA"/>
    <w:rsid w:val="00441B98"/>
    <w:rsid w:val="00441ECA"/>
    <w:rsid w:val="00441FAF"/>
    <w:rsid w:val="0044204D"/>
    <w:rsid w:val="0044212B"/>
    <w:rsid w:val="00442241"/>
    <w:rsid w:val="00442622"/>
    <w:rsid w:val="00442AF4"/>
    <w:rsid w:val="00442B6F"/>
    <w:rsid w:val="00442CE0"/>
    <w:rsid w:val="004431F7"/>
    <w:rsid w:val="004438BF"/>
    <w:rsid w:val="00443AF3"/>
    <w:rsid w:val="00443B34"/>
    <w:rsid w:val="00443B9C"/>
    <w:rsid w:val="004441D5"/>
    <w:rsid w:val="004444E9"/>
    <w:rsid w:val="00444A0F"/>
    <w:rsid w:val="00444E60"/>
    <w:rsid w:val="00444E6C"/>
    <w:rsid w:val="0044518C"/>
    <w:rsid w:val="004451AA"/>
    <w:rsid w:val="004453A8"/>
    <w:rsid w:val="004458AA"/>
    <w:rsid w:val="00445A23"/>
    <w:rsid w:val="00445F3A"/>
    <w:rsid w:val="0044619D"/>
    <w:rsid w:val="00446614"/>
    <w:rsid w:val="00446DD0"/>
    <w:rsid w:val="00447247"/>
    <w:rsid w:val="004473C8"/>
    <w:rsid w:val="00447497"/>
    <w:rsid w:val="00447727"/>
    <w:rsid w:val="00447814"/>
    <w:rsid w:val="00447C2A"/>
    <w:rsid w:val="00447FC1"/>
    <w:rsid w:val="0045026C"/>
    <w:rsid w:val="00450431"/>
    <w:rsid w:val="004505DD"/>
    <w:rsid w:val="00450832"/>
    <w:rsid w:val="00450D87"/>
    <w:rsid w:val="00451583"/>
    <w:rsid w:val="00451664"/>
    <w:rsid w:val="004517A5"/>
    <w:rsid w:val="00451F23"/>
    <w:rsid w:val="004525EA"/>
    <w:rsid w:val="0045266B"/>
    <w:rsid w:val="004527C9"/>
    <w:rsid w:val="004529E4"/>
    <w:rsid w:val="00452B49"/>
    <w:rsid w:val="00452E3F"/>
    <w:rsid w:val="00452E91"/>
    <w:rsid w:val="00452EC0"/>
    <w:rsid w:val="004534EC"/>
    <w:rsid w:val="004536B4"/>
    <w:rsid w:val="004536C6"/>
    <w:rsid w:val="00453AE3"/>
    <w:rsid w:val="00454367"/>
    <w:rsid w:val="004543CE"/>
    <w:rsid w:val="004544CD"/>
    <w:rsid w:val="00454723"/>
    <w:rsid w:val="0045490F"/>
    <w:rsid w:val="00454BCA"/>
    <w:rsid w:val="004550E4"/>
    <w:rsid w:val="004557BD"/>
    <w:rsid w:val="004559AD"/>
    <w:rsid w:val="00455D9A"/>
    <w:rsid w:val="00455FF5"/>
    <w:rsid w:val="004561A1"/>
    <w:rsid w:val="00456680"/>
    <w:rsid w:val="004568F3"/>
    <w:rsid w:val="00456954"/>
    <w:rsid w:val="00456F7B"/>
    <w:rsid w:val="004573D4"/>
    <w:rsid w:val="004576B9"/>
    <w:rsid w:val="0045775D"/>
    <w:rsid w:val="004578F8"/>
    <w:rsid w:val="00457A56"/>
    <w:rsid w:val="00457B7E"/>
    <w:rsid w:val="004602D1"/>
    <w:rsid w:val="00460668"/>
    <w:rsid w:val="004606C5"/>
    <w:rsid w:val="00460734"/>
    <w:rsid w:val="00460E36"/>
    <w:rsid w:val="00460FA0"/>
    <w:rsid w:val="00460FFE"/>
    <w:rsid w:val="004613BC"/>
    <w:rsid w:val="004617A5"/>
    <w:rsid w:val="0046185A"/>
    <w:rsid w:val="00461979"/>
    <w:rsid w:val="00461E49"/>
    <w:rsid w:val="00462101"/>
    <w:rsid w:val="0046219A"/>
    <w:rsid w:val="004621A4"/>
    <w:rsid w:val="00462637"/>
    <w:rsid w:val="004628EB"/>
    <w:rsid w:val="00462A45"/>
    <w:rsid w:val="00462ABF"/>
    <w:rsid w:val="00462DA2"/>
    <w:rsid w:val="00462F57"/>
    <w:rsid w:val="0046311A"/>
    <w:rsid w:val="00463353"/>
    <w:rsid w:val="004636D7"/>
    <w:rsid w:val="00463780"/>
    <w:rsid w:val="00463D00"/>
    <w:rsid w:val="00463D09"/>
    <w:rsid w:val="00463DAC"/>
    <w:rsid w:val="00463FF0"/>
    <w:rsid w:val="004641F4"/>
    <w:rsid w:val="00464208"/>
    <w:rsid w:val="004642D2"/>
    <w:rsid w:val="0046457B"/>
    <w:rsid w:val="0046524A"/>
    <w:rsid w:val="0046526B"/>
    <w:rsid w:val="00465443"/>
    <w:rsid w:val="00465B60"/>
    <w:rsid w:val="00465D65"/>
    <w:rsid w:val="00465DDF"/>
    <w:rsid w:val="00465ED6"/>
    <w:rsid w:val="0046610D"/>
    <w:rsid w:val="0046643B"/>
    <w:rsid w:val="004666E1"/>
    <w:rsid w:val="004668CE"/>
    <w:rsid w:val="004669E5"/>
    <w:rsid w:val="00466B8B"/>
    <w:rsid w:val="00466C0D"/>
    <w:rsid w:val="00466C51"/>
    <w:rsid w:val="0046760B"/>
    <w:rsid w:val="004676EA"/>
    <w:rsid w:val="0047025F"/>
    <w:rsid w:val="00470340"/>
    <w:rsid w:val="004705A9"/>
    <w:rsid w:val="00470DF7"/>
    <w:rsid w:val="00470F32"/>
    <w:rsid w:val="00471022"/>
    <w:rsid w:val="00471140"/>
    <w:rsid w:val="004717D2"/>
    <w:rsid w:val="00471A70"/>
    <w:rsid w:val="00471EE1"/>
    <w:rsid w:val="004724D3"/>
    <w:rsid w:val="0047273E"/>
    <w:rsid w:val="00472C49"/>
    <w:rsid w:val="00472DCC"/>
    <w:rsid w:val="00472F26"/>
    <w:rsid w:val="0047337A"/>
    <w:rsid w:val="0047342D"/>
    <w:rsid w:val="00473531"/>
    <w:rsid w:val="00473A5F"/>
    <w:rsid w:val="00473B44"/>
    <w:rsid w:val="00473E9B"/>
    <w:rsid w:val="0047403A"/>
    <w:rsid w:val="0047434A"/>
    <w:rsid w:val="0047451A"/>
    <w:rsid w:val="004745B7"/>
    <w:rsid w:val="004746CA"/>
    <w:rsid w:val="00474B89"/>
    <w:rsid w:val="00474DAA"/>
    <w:rsid w:val="004751F1"/>
    <w:rsid w:val="004753F2"/>
    <w:rsid w:val="00475710"/>
    <w:rsid w:val="004759A3"/>
    <w:rsid w:val="00475B0A"/>
    <w:rsid w:val="00475C3F"/>
    <w:rsid w:val="00476511"/>
    <w:rsid w:val="0047686D"/>
    <w:rsid w:val="004769ED"/>
    <w:rsid w:val="00476AFF"/>
    <w:rsid w:val="00476FDA"/>
    <w:rsid w:val="0047706D"/>
    <w:rsid w:val="00477331"/>
    <w:rsid w:val="00477352"/>
    <w:rsid w:val="0047764F"/>
    <w:rsid w:val="00477FC2"/>
    <w:rsid w:val="00477FDE"/>
    <w:rsid w:val="00480277"/>
    <w:rsid w:val="004808A2"/>
    <w:rsid w:val="00480FA0"/>
    <w:rsid w:val="00481269"/>
    <w:rsid w:val="00481339"/>
    <w:rsid w:val="00481644"/>
    <w:rsid w:val="00481A43"/>
    <w:rsid w:val="00481EEF"/>
    <w:rsid w:val="00481FE3"/>
    <w:rsid w:val="00482647"/>
    <w:rsid w:val="004827C3"/>
    <w:rsid w:val="00482984"/>
    <w:rsid w:val="00482BD1"/>
    <w:rsid w:val="00482C9C"/>
    <w:rsid w:val="00482F48"/>
    <w:rsid w:val="00484087"/>
    <w:rsid w:val="00484BD5"/>
    <w:rsid w:val="00484CD5"/>
    <w:rsid w:val="00484E17"/>
    <w:rsid w:val="00484EF3"/>
    <w:rsid w:val="0048532D"/>
    <w:rsid w:val="0048584E"/>
    <w:rsid w:val="00485968"/>
    <w:rsid w:val="00485B38"/>
    <w:rsid w:val="00485EAA"/>
    <w:rsid w:val="00485EC8"/>
    <w:rsid w:val="00485F61"/>
    <w:rsid w:val="00485FB0"/>
    <w:rsid w:val="0048646B"/>
    <w:rsid w:val="0048651C"/>
    <w:rsid w:val="0048652A"/>
    <w:rsid w:val="00486741"/>
    <w:rsid w:val="00486854"/>
    <w:rsid w:val="00486D10"/>
    <w:rsid w:val="00487087"/>
    <w:rsid w:val="004873A0"/>
    <w:rsid w:val="00490495"/>
    <w:rsid w:val="00490527"/>
    <w:rsid w:val="0049090B"/>
    <w:rsid w:val="00490D34"/>
    <w:rsid w:val="00490E2B"/>
    <w:rsid w:val="00490E7E"/>
    <w:rsid w:val="0049116F"/>
    <w:rsid w:val="0049127B"/>
    <w:rsid w:val="004912E0"/>
    <w:rsid w:val="0049164B"/>
    <w:rsid w:val="004919F6"/>
    <w:rsid w:val="00492029"/>
    <w:rsid w:val="00492194"/>
    <w:rsid w:val="0049245D"/>
    <w:rsid w:val="00492487"/>
    <w:rsid w:val="0049274B"/>
    <w:rsid w:val="004927D9"/>
    <w:rsid w:val="00492B71"/>
    <w:rsid w:val="00493540"/>
    <w:rsid w:val="00493617"/>
    <w:rsid w:val="00493B16"/>
    <w:rsid w:val="004940E2"/>
    <w:rsid w:val="0049416B"/>
    <w:rsid w:val="0049456A"/>
    <w:rsid w:val="004945BB"/>
    <w:rsid w:val="00494790"/>
    <w:rsid w:val="004947EA"/>
    <w:rsid w:val="0049494A"/>
    <w:rsid w:val="00494975"/>
    <w:rsid w:val="00494CF6"/>
    <w:rsid w:val="00494DEB"/>
    <w:rsid w:val="00494E59"/>
    <w:rsid w:val="00494EB7"/>
    <w:rsid w:val="00494ECE"/>
    <w:rsid w:val="0049500A"/>
    <w:rsid w:val="00495F5B"/>
    <w:rsid w:val="00495F81"/>
    <w:rsid w:val="004961B4"/>
    <w:rsid w:val="00496334"/>
    <w:rsid w:val="00496534"/>
    <w:rsid w:val="00496754"/>
    <w:rsid w:val="004969AF"/>
    <w:rsid w:val="004974FA"/>
    <w:rsid w:val="00497B0B"/>
    <w:rsid w:val="004A02F4"/>
    <w:rsid w:val="004A0464"/>
    <w:rsid w:val="004A05E2"/>
    <w:rsid w:val="004A0706"/>
    <w:rsid w:val="004A07AF"/>
    <w:rsid w:val="004A09EA"/>
    <w:rsid w:val="004A0B2F"/>
    <w:rsid w:val="004A0B6D"/>
    <w:rsid w:val="004A0C26"/>
    <w:rsid w:val="004A1359"/>
    <w:rsid w:val="004A1E33"/>
    <w:rsid w:val="004A2320"/>
    <w:rsid w:val="004A25A7"/>
    <w:rsid w:val="004A27BE"/>
    <w:rsid w:val="004A2A52"/>
    <w:rsid w:val="004A3170"/>
    <w:rsid w:val="004A31AE"/>
    <w:rsid w:val="004A31DD"/>
    <w:rsid w:val="004A32BF"/>
    <w:rsid w:val="004A32EA"/>
    <w:rsid w:val="004A3545"/>
    <w:rsid w:val="004A362E"/>
    <w:rsid w:val="004A3E08"/>
    <w:rsid w:val="004A4004"/>
    <w:rsid w:val="004A415C"/>
    <w:rsid w:val="004A42E2"/>
    <w:rsid w:val="004A443C"/>
    <w:rsid w:val="004A47B0"/>
    <w:rsid w:val="004A4A16"/>
    <w:rsid w:val="004A4AA7"/>
    <w:rsid w:val="004A5538"/>
    <w:rsid w:val="004A5A12"/>
    <w:rsid w:val="004A5A87"/>
    <w:rsid w:val="004A5FA2"/>
    <w:rsid w:val="004A60AC"/>
    <w:rsid w:val="004A69C7"/>
    <w:rsid w:val="004A7394"/>
    <w:rsid w:val="004A740D"/>
    <w:rsid w:val="004A752E"/>
    <w:rsid w:val="004A75EB"/>
    <w:rsid w:val="004A794A"/>
    <w:rsid w:val="004A7B26"/>
    <w:rsid w:val="004A7DE9"/>
    <w:rsid w:val="004B0277"/>
    <w:rsid w:val="004B0313"/>
    <w:rsid w:val="004B0541"/>
    <w:rsid w:val="004B05DD"/>
    <w:rsid w:val="004B05FD"/>
    <w:rsid w:val="004B06E4"/>
    <w:rsid w:val="004B0F3F"/>
    <w:rsid w:val="004B1004"/>
    <w:rsid w:val="004B1BA0"/>
    <w:rsid w:val="004B2542"/>
    <w:rsid w:val="004B25A8"/>
    <w:rsid w:val="004B2703"/>
    <w:rsid w:val="004B2C75"/>
    <w:rsid w:val="004B3C36"/>
    <w:rsid w:val="004B3C5A"/>
    <w:rsid w:val="004B4093"/>
    <w:rsid w:val="004B4313"/>
    <w:rsid w:val="004B4577"/>
    <w:rsid w:val="004B45DF"/>
    <w:rsid w:val="004B45FD"/>
    <w:rsid w:val="004B4BF9"/>
    <w:rsid w:val="004B4C34"/>
    <w:rsid w:val="004B56F5"/>
    <w:rsid w:val="004B5778"/>
    <w:rsid w:val="004B5A4D"/>
    <w:rsid w:val="004B5C3C"/>
    <w:rsid w:val="004B5F0A"/>
    <w:rsid w:val="004B5FED"/>
    <w:rsid w:val="004B62F6"/>
    <w:rsid w:val="004B6388"/>
    <w:rsid w:val="004B680D"/>
    <w:rsid w:val="004B6DA0"/>
    <w:rsid w:val="004B70C7"/>
    <w:rsid w:val="004B746E"/>
    <w:rsid w:val="004B7487"/>
    <w:rsid w:val="004B7762"/>
    <w:rsid w:val="004B7F7F"/>
    <w:rsid w:val="004B7FB2"/>
    <w:rsid w:val="004C00E0"/>
    <w:rsid w:val="004C0202"/>
    <w:rsid w:val="004C02EC"/>
    <w:rsid w:val="004C061A"/>
    <w:rsid w:val="004C0AC1"/>
    <w:rsid w:val="004C0C49"/>
    <w:rsid w:val="004C0D1C"/>
    <w:rsid w:val="004C0FCC"/>
    <w:rsid w:val="004C1316"/>
    <w:rsid w:val="004C1486"/>
    <w:rsid w:val="004C15EC"/>
    <w:rsid w:val="004C17AE"/>
    <w:rsid w:val="004C1917"/>
    <w:rsid w:val="004C1D47"/>
    <w:rsid w:val="004C1DE5"/>
    <w:rsid w:val="004C1F34"/>
    <w:rsid w:val="004C1FD8"/>
    <w:rsid w:val="004C2457"/>
    <w:rsid w:val="004C24DA"/>
    <w:rsid w:val="004C25A7"/>
    <w:rsid w:val="004C2F93"/>
    <w:rsid w:val="004C3AD6"/>
    <w:rsid w:val="004C3C7B"/>
    <w:rsid w:val="004C3D26"/>
    <w:rsid w:val="004C4715"/>
    <w:rsid w:val="004C4779"/>
    <w:rsid w:val="004C47C7"/>
    <w:rsid w:val="004C4EFE"/>
    <w:rsid w:val="004C4F5E"/>
    <w:rsid w:val="004C5004"/>
    <w:rsid w:val="004C51D5"/>
    <w:rsid w:val="004C57A7"/>
    <w:rsid w:val="004C6110"/>
    <w:rsid w:val="004C6351"/>
    <w:rsid w:val="004C65D0"/>
    <w:rsid w:val="004C6669"/>
    <w:rsid w:val="004C6BB9"/>
    <w:rsid w:val="004C6E25"/>
    <w:rsid w:val="004C6E62"/>
    <w:rsid w:val="004C6F48"/>
    <w:rsid w:val="004C71D7"/>
    <w:rsid w:val="004C772F"/>
    <w:rsid w:val="004C7812"/>
    <w:rsid w:val="004C781D"/>
    <w:rsid w:val="004C7AEB"/>
    <w:rsid w:val="004C7B4B"/>
    <w:rsid w:val="004D023C"/>
    <w:rsid w:val="004D089F"/>
    <w:rsid w:val="004D0A78"/>
    <w:rsid w:val="004D0E23"/>
    <w:rsid w:val="004D0F6B"/>
    <w:rsid w:val="004D10BF"/>
    <w:rsid w:val="004D11DA"/>
    <w:rsid w:val="004D16C5"/>
    <w:rsid w:val="004D17E2"/>
    <w:rsid w:val="004D1B2F"/>
    <w:rsid w:val="004D28F6"/>
    <w:rsid w:val="004D306C"/>
    <w:rsid w:val="004D30E5"/>
    <w:rsid w:val="004D30EC"/>
    <w:rsid w:val="004D318C"/>
    <w:rsid w:val="004D31A3"/>
    <w:rsid w:val="004D3441"/>
    <w:rsid w:val="004D358A"/>
    <w:rsid w:val="004D379D"/>
    <w:rsid w:val="004D40EA"/>
    <w:rsid w:val="004D43CE"/>
    <w:rsid w:val="004D4850"/>
    <w:rsid w:val="004D4C7F"/>
    <w:rsid w:val="004D4D34"/>
    <w:rsid w:val="004D4ED0"/>
    <w:rsid w:val="004D5090"/>
    <w:rsid w:val="004D5155"/>
    <w:rsid w:val="004D56DF"/>
    <w:rsid w:val="004D594E"/>
    <w:rsid w:val="004D5CBD"/>
    <w:rsid w:val="004D5CE7"/>
    <w:rsid w:val="004D6517"/>
    <w:rsid w:val="004D686D"/>
    <w:rsid w:val="004D6909"/>
    <w:rsid w:val="004D6995"/>
    <w:rsid w:val="004D6A0F"/>
    <w:rsid w:val="004D6AF1"/>
    <w:rsid w:val="004D6CC8"/>
    <w:rsid w:val="004D6DB7"/>
    <w:rsid w:val="004D6E3D"/>
    <w:rsid w:val="004D70F5"/>
    <w:rsid w:val="004D7237"/>
    <w:rsid w:val="004D741D"/>
    <w:rsid w:val="004D76DC"/>
    <w:rsid w:val="004E0368"/>
    <w:rsid w:val="004E078D"/>
    <w:rsid w:val="004E08EE"/>
    <w:rsid w:val="004E0EBE"/>
    <w:rsid w:val="004E11D2"/>
    <w:rsid w:val="004E1454"/>
    <w:rsid w:val="004E14FB"/>
    <w:rsid w:val="004E166A"/>
    <w:rsid w:val="004E16BA"/>
    <w:rsid w:val="004E1702"/>
    <w:rsid w:val="004E18D0"/>
    <w:rsid w:val="004E1ABA"/>
    <w:rsid w:val="004E1C79"/>
    <w:rsid w:val="004E1E39"/>
    <w:rsid w:val="004E229D"/>
    <w:rsid w:val="004E25CC"/>
    <w:rsid w:val="004E284C"/>
    <w:rsid w:val="004E2909"/>
    <w:rsid w:val="004E2D4C"/>
    <w:rsid w:val="004E2DF9"/>
    <w:rsid w:val="004E3107"/>
    <w:rsid w:val="004E3477"/>
    <w:rsid w:val="004E3620"/>
    <w:rsid w:val="004E3B06"/>
    <w:rsid w:val="004E3B32"/>
    <w:rsid w:val="004E3B38"/>
    <w:rsid w:val="004E3C1A"/>
    <w:rsid w:val="004E42B2"/>
    <w:rsid w:val="004E43B2"/>
    <w:rsid w:val="004E44CE"/>
    <w:rsid w:val="004E44D1"/>
    <w:rsid w:val="004E478D"/>
    <w:rsid w:val="004E4845"/>
    <w:rsid w:val="004E4881"/>
    <w:rsid w:val="004E4D38"/>
    <w:rsid w:val="004E4F1A"/>
    <w:rsid w:val="004E51F3"/>
    <w:rsid w:val="004E531E"/>
    <w:rsid w:val="004E5651"/>
    <w:rsid w:val="004E569B"/>
    <w:rsid w:val="004E59C2"/>
    <w:rsid w:val="004E5ADA"/>
    <w:rsid w:val="004E5C05"/>
    <w:rsid w:val="004E5CD7"/>
    <w:rsid w:val="004E60D4"/>
    <w:rsid w:val="004E62A2"/>
    <w:rsid w:val="004E671B"/>
    <w:rsid w:val="004E69A8"/>
    <w:rsid w:val="004E7754"/>
    <w:rsid w:val="004E7CBB"/>
    <w:rsid w:val="004E7E39"/>
    <w:rsid w:val="004F0156"/>
    <w:rsid w:val="004F0370"/>
    <w:rsid w:val="004F0B2F"/>
    <w:rsid w:val="004F0D26"/>
    <w:rsid w:val="004F0D4A"/>
    <w:rsid w:val="004F15D8"/>
    <w:rsid w:val="004F1716"/>
    <w:rsid w:val="004F181A"/>
    <w:rsid w:val="004F1F78"/>
    <w:rsid w:val="004F2998"/>
    <w:rsid w:val="004F2CD6"/>
    <w:rsid w:val="004F3232"/>
    <w:rsid w:val="004F369C"/>
    <w:rsid w:val="004F36D5"/>
    <w:rsid w:val="004F3CC0"/>
    <w:rsid w:val="004F3FFD"/>
    <w:rsid w:val="004F4152"/>
    <w:rsid w:val="004F422D"/>
    <w:rsid w:val="004F456A"/>
    <w:rsid w:val="004F4C04"/>
    <w:rsid w:val="004F5A9C"/>
    <w:rsid w:val="004F5DC3"/>
    <w:rsid w:val="004F5F21"/>
    <w:rsid w:val="004F5F2C"/>
    <w:rsid w:val="004F5F86"/>
    <w:rsid w:val="004F5FC5"/>
    <w:rsid w:val="004F6279"/>
    <w:rsid w:val="004F6465"/>
    <w:rsid w:val="004F6774"/>
    <w:rsid w:val="004F6A9A"/>
    <w:rsid w:val="004F6ADF"/>
    <w:rsid w:val="004F7169"/>
    <w:rsid w:val="004F7178"/>
    <w:rsid w:val="004F723A"/>
    <w:rsid w:val="004F73AB"/>
    <w:rsid w:val="004F73B9"/>
    <w:rsid w:val="004F75E4"/>
    <w:rsid w:val="004F792C"/>
    <w:rsid w:val="004F7996"/>
    <w:rsid w:val="004F79C0"/>
    <w:rsid w:val="004F7AB3"/>
    <w:rsid w:val="004F7D5C"/>
    <w:rsid w:val="004F7F72"/>
    <w:rsid w:val="005006A0"/>
    <w:rsid w:val="005008F4"/>
    <w:rsid w:val="005008F7"/>
    <w:rsid w:val="00500BA3"/>
    <w:rsid w:val="00500C07"/>
    <w:rsid w:val="00500DCC"/>
    <w:rsid w:val="005011F0"/>
    <w:rsid w:val="0050121E"/>
    <w:rsid w:val="005017F7"/>
    <w:rsid w:val="0050195D"/>
    <w:rsid w:val="00501BA0"/>
    <w:rsid w:val="00501BCB"/>
    <w:rsid w:val="00501CD1"/>
    <w:rsid w:val="00502155"/>
    <w:rsid w:val="005024FF"/>
    <w:rsid w:val="00502D52"/>
    <w:rsid w:val="00502EB2"/>
    <w:rsid w:val="00503103"/>
    <w:rsid w:val="0050321B"/>
    <w:rsid w:val="005034A1"/>
    <w:rsid w:val="005035B3"/>
    <w:rsid w:val="005036FC"/>
    <w:rsid w:val="00503A3F"/>
    <w:rsid w:val="00503B7D"/>
    <w:rsid w:val="00504519"/>
    <w:rsid w:val="00504578"/>
    <w:rsid w:val="00504747"/>
    <w:rsid w:val="00504BA9"/>
    <w:rsid w:val="00505652"/>
    <w:rsid w:val="00505978"/>
    <w:rsid w:val="00505AA9"/>
    <w:rsid w:val="00505C97"/>
    <w:rsid w:val="005061C7"/>
    <w:rsid w:val="005066E0"/>
    <w:rsid w:val="00506B6E"/>
    <w:rsid w:val="00506F49"/>
    <w:rsid w:val="005071C5"/>
    <w:rsid w:val="00507532"/>
    <w:rsid w:val="0050756F"/>
    <w:rsid w:val="005075B2"/>
    <w:rsid w:val="005102CF"/>
    <w:rsid w:val="00510646"/>
    <w:rsid w:val="005108F1"/>
    <w:rsid w:val="00510ED0"/>
    <w:rsid w:val="00511174"/>
    <w:rsid w:val="005112EA"/>
    <w:rsid w:val="005116B5"/>
    <w:rsid w:val="00511BBF"/>
    <w:rsid w:val="00511D46"/>
    <w:rsid w:val="00512922"/>
    <w:rsid w:val="00512F5C"/>
    <w:rsid w:val="00513A17"/>
    <w:rsid w:val="00513A2E"/>
    <w:rsid w:val="00513DC2"/>
    <w:rsid w:val="00513E04"/>
    <w:rsid w:val="00514185"/>
    <w:rsid w:val="005145AE"/>
    <w:rsid w:val="005147AC"/>
    <w:rsid w:val="005148DB"/>
    <w:rsid w:val="00514A07"/>
    <w:rsid w:val="00515907"/>
    <w:rsid w:val="00515AFF"/>
    <w:rsid w:val="00515B91"/>
    <w:rsid w:val="00515D37"/>
    <w:rsid w:val="005161AA"/>
    <w:rsid w:val="005166BA"/>
    <w:rsid w:val="00516ADD"/>
    <w:rsid w:val="00516FE0"/>
    <w:rsid w:val="00517635"/>
    <w:rsid w:val="00517DE3"/>
    <w:rsid w:val="00517F0B"/>
    <w:rsid w:val="005201B9"/>
    <w:rsid w:val="00520235"/>
    <w:rsid w:val="005203A0"/>
    <w:rsid w:val="005203EF"/>
    <w:rsid w:val="0052048B"/>
    <w:rsid w:val="005205E6"/>
    <w:rsid w:val="00520D9C"/>
    <w:rsid w:val="00520EEE"/>
    <w:rsid w:val="005211AF"/>
    <w:rsid w:val="00521743"/>
    <w:rsid w:val="00521B5E"/>
    <w:rsid w:val="00521D7F"/>
    <w:rsid w:val="00521FA6"/>
    <w:rsid w:val="00521FB7"/>
    <w:rsid w:val="005221E4"/>
    <w:rsid w:val="00522291"/>
    <w:rsid w:val="00522916"/>
    <w:rsid w:val="00522AD1"/>
    <w:rsid w:val="00522B0A"/>
    <w:rsid w:val="00522B46"/>
    <w:rsid w:val="00522D6A"/>
    <w:rsid w:val="0052324E"/>
    <w:rsid w:val="00523434"/>
    <w:rsid w:val="00523A97"/>
    <w:rsid w:val="00523AAE"/>
    <w:rsid w:val="00524690"/>
    <w:rsid w:val="00524DAB"/>
    <w:rsid w:val="005253C7"/>
    <w:rsid w:val="0052544B"/>
    <w:rsid w:val="00525470"/>
    <w:rsid w:val="00525556"/>
    <w:rsid w:val="00525B7C"/>
    <w:rsid w:val="00525DF0"/>
    <w:rsid w:val="00525ED5"/>
    <w:rsid w:val="005260C6"/>
    <w:rsid w:val="005261BC"/>
    <w:rsid w:val="005264C9"/>
    <w:rsid w:val="005265E7"/>
    <w:rsid w:val="00526672"/>
    <w:rsid w:val="00526BC5"/>
    <w:rsid w:val="00526DFD"/>
    <w:rsid w:val="00526FB4"/>
    <w:rsid w:val="005271BA"/>
    <w:rsid w:val="0052756C"/>
    <w:rsid w:val="00527705"/>
    <w:rsid w:val="00527946"/>
    <w:rsid w:val="005279F6"/>
    <w:rsid w:val="00527BE8"/>
    <w:rsid w:val="00527D60"/>
    <w:rsid w:val="00527E56"/>
    <w:rsid w:val="00527EEC"/>
    <w:rsid w:val="00527FF5"/>
    <w:rsid w:val="00530030"/>
    <w:rsid w:val="00530593"/>
    <w:rsid w:val="0053068C"/>
    <w:rsid w:val="005306AD"/>
    <w:rsid w:val="00530737"/>
    <w:rsid w:val="00530C85"/>
    <w:rsid w:val="005312F4"/>
    <w:rsid w:val="00531315"/>
    <w:rsid w:val="005314C4"/>
    <w:rsid w:val="005315EF"/>
    <w:rsid w:val="0053185E"/>
    <w:rsid w:val="005318F0"/>
    <w:rsid w:val="005319F4"/>
    <w:rsid w:val="00531BAA"/>
    <w:rsid w:val="00531C1D"/>
    <w:rsid w:val="00531DB6"/>
    <w:rsid w:val="00531FD5"/>
    <w:rsid w:val="0053251A"/>
    <w:rsid w:val="00532652"/>
    <w:rsid w:val="00532775"/>
    <w:rsid w:val="00532A8E"/>
    <w:rsid w:val="00532A9E"/>
    <w:rsid w:val="00532CF2"/>
    <w:rsid w:val="00532E21"/>
    <w:rsid w:val="00532F8A"/>
    <w:rsid w:val="00533041"/>
    <w:rsid w:val="005332E4"/>
    <w:rsid w:val="005339EB"/>
    <w:rsid w:val="00533EF2"/>
    <w:rsid w:val="00533F05"/>
    <w:rsid w:val="00534020"/>
    <w:rsid w:val="005341CF"/>
    <w:rsid w:val="00534FB7"/>
    <w:rsid w:val="00534FEF"/>
    <w:rsid w:val="005358CB"/>
    <w:rsid w:val="00535A58"/>
    <w:rsid w:val="00535DC4"/>
    <w:rsid w:val="005365BF"/>
    <w:rsid w:val="00536A3C"/>
    <w:rsid w:val="00536A99"/>
    <w:rsid w:val="00536B34"/>
    <w:rsid w:val="00536E10"/>
    <w:rsid w:val="00537296"/>
    <w:rsid w:val="005372F5"/>
    <w:rsid w:val="00537B90"/>
    <w:rsid w:val="00537D06"/>
    <w:rsid w:val="00537DAB"/>
    <w:rsid w:val="005400E0"/>
    <w:rsid w:val="005400E3"/>
    <w:rsid w:val="00540314"/>
    <w:rsid w:val="005403D8"/>
    <w:rsid w:val="0054099B"/>
    <w:rsid w:val="00540A57"/>
    <w:rsid w:val="00540B6E"/>
    <w:rsid w:val="005412E4"/>
    <w:rsid w:val="005413FF"/>
    <w:rsid w:val="0054148C"/>
    <w:rsid w:val="00541572"/>
    <w:rsid w:val="00541588"/>
    <w:rsid w:val="005415D2"/>
    <w:rsid w:val="00541731"/>
    <w:rsid w:val="00541D00"/>
    <w:rsid w:val="00542035"/>
    <w:rsid w:val="0054208B"/>
    <w:rsid w:val="005420CB"/>
    <w:rsid w:val="00542396"/>
    <w:rsid w:val="005427E2"/>
    <w:rsid w:val="0054294C"/>
    <w:rsid w:val="00542B06"/>
    <w:rsid w:val="00542CBB"/>
    <w:rsid w:val="00542E17"/>
    <w:rsid w:val="0054305C"/>
    <w:rsid w:val="00543523"/>
    <w:rsid w:val="00543891"/>
    <w:rsid w:val="005438F5"/>
    <w:rsid w:val="00543B84"/>
    <w:rsid w:val="00543B8E"/>
    <w:rsid w:val="00543CB6"/>
    <w:rsid w:val="00543F12"/>
    <w:rsid w:val="00543FC3"/>
    <w:rsid w:val="005443CD"/>
    <w:rsid w:val="00544639"/>
    <w:rsid w:val="005446EC"/>
    <w:rsid w:val="0054470A"/>
    <w:rsid w:val="005449FE"/>
    <w:rsid w:val="00544A20"/>
    <w:rsid w:val="00545023"/>
    <w:rsid w:val="00545262"/>
    <w:rsid w:val="005454D2"/>
    <w:rsid w:val="005454FE"/>
    <w:rsid w:val="005457D5"/>
    <w:rsid w:val="00545D70"/>
    <w:rsid w:val="00545D91"/>
    <w:rsid w:val="00545F90"/>
    <w:rsid w:val="00545FAD"/>
    <w:rsid w:val="005460D4"/>
    <w:rsid w:val="00546195"/>
    <w:rsid w:val="00546CF4"/>
    <w:rsid w:val="00546D0A"/>
    <w:rsid w:val="00546F73"/>
    <w:rsid w:val="005470AB"/>
    <w:rsid w:val="0054752B"/>
    <w:rsid w:val="0054793D"/>
    <w:rsid w:val="00547AEE"/>
    <w:rsid w:val="00547D7D"/>
    <w:rsid w:val="00550248"/>
    <w:rsid w:val="00550719"/>
    <w:rsid w:val="005507A2"/>
    <w:rsid w:val="00550B88"/>
    <w:rsid w:val="00550B8E"/>
    <w:rsid w:val="00550E24"/>
    <w:rsid w:val="00551168"/>
    <w:rsid w:val="00551629"/>
    <w:rsid w:val="00551D03"/>
    <w:rsid w:val="00551DB4"/>
    <w:rsid w:val="00552415"/>
    <w:rsid w:val="00552533"/>
    <w:rsid w:val="00552603"/>
    <w:rsid w:val="00552649"/>
    <w:rsid w:val="0055270D"/>
    <w:rsid w:val="00552B69"/>
    <w:rsid w:val="00552DDA"/>
    <w:rsid w:val="00552F35"/>
    <w:rsid w:val="00552F47"/>
    <w:rsid w:val="00552F94"/>
    <w:rsid w:val="00553239"/>
    <w:rsid w:val="0055363F"/>
    <w:rsid w:val="0055404D"/>
    <w:rsid w:val="005541D7"/>
    <w:rsid w:val="005543B1"/>
    <w:rsid w:val="005547AC"/>
    <w:rsid w:val="0055480C"/>
    <w:rsid w:val="0055496A"/>
    <w:rsid w:val="00554BDC"/>
    <w:rsid w:val="00554D42"/>
    <w:rsid w:val="00554DD4"/>
    <w:rsid w:val="005551D7"/>
    <w:rsid w:val="00555594"/>
    <w:rsid w:val="005555BC"/>
    <w:rsid w:val="0055594C"/>
    <w:rsid w:val="00555A58"/>
    <w:rsid w:val="00555C69"/>
    <w:rsid w:val="00555D7C"/>
    <w:rsid w:val="00556168"/>
    <w:rsid w:val="005567C9"/>
    <w:rsid w:val="005567E1"/>
    <w:rsid w:val="00557A8C"/>
    <w:rsid w:val="00557D01"/>
    <w:rsid w:val="00557D7A"/>
    <w:rsid w:val="00560531"/>
    <w:rsid w:val="00560625"/>
    <w:rsid w:val="00560AAA"/>
    <w:rsid w:val="00560C80"/>
    <w:rsid w:val="0056113C"/>
    <w:rsid w:val="005611C9"/>
    <w:rsid w:val="00561276"/>
    <w:rsid w:val="005612A8"/>
    <w:rsid w:val="005614AA"/>
    <w:rsid w:val="00562144"/>
    <w:rsid w:val="0056233A"/>
    <w:rsid w:val="005626D0"/>
    <w:rsid w:val="00562B9E"/>
    <w:rsid w:val="005631BD"/>
    <w:rsid w:val="005633F8"/>
    <w:rsid w:val="005638B0"/>
    <w:rsid w:val="00563910"/>
    <w:rsid w:val="0056393B"/>
    <w:rsid w:val="005639C1"/>
    <w:rsid w:val="00563C13"/>
    <w:rsid w:val="00564099"/>
    <w:rsid w:val="00564136"/>
    <w:rsid w:val="00564286"/>
    <w:rsid w:val="00564812"/>
    <w:rsid w:val="0056483C"/>
    <w:rsid w:val="005648CF"/>
    <w:rsid w:val="00564ED2"/>
    <w:rsid w:val="005650A0"/>
    <w:rsid w:val="005650B6"/>
    <w:rsid w:val="00565904"/>
    <w:rsid w:val="005659EC"/>
    <w:rsid w:val="00565B3D"/>
    <w:rsid w:val="00565F57"/>
    <w:rsid w:val="00566190"/>
    <w:rsid w:val="00566743"/>
    <w:rsid w:val="005669E3"/>
    <w:rsid w:val="00566AE8"/>
    <w:rsid w:val="00566E32"/>
    <w:rsid w:val="00566FCD"/>
    <w:rsid w:val="00566FF7"/>
    <w:rsid w:val="005673B8"/>
    <w:rsid w:val="005673BD"/>
    <w:rsid w:val="005675D2"/>
    <w:rsid w:val="00567788"/>
    <w:rsid w:val="005678C6"/>
    <w:rsid w:val="00567A37"/>
    <w:rsid w:val="00567C9D"/>
    <w:rsid w:val="00567E2A"/>
    <w:rsid w:val="00567FC3"/>
    <w:rsid w:val="00570547"/>
    <w:rsid w:val="00570889"/>
    <w:rsid w:val="00570A7B"/>
    <w:rsid w:val="00570EA5"/>
    <w:rsid w:val="00570F9D"/>
    <w:rsid w:val="005713A3"/>
    <w:rsid w:val="005713C2"/>
    <w:rsid w:val="00571A78"/>
    <w:rsid w:val="00571C66"/>
    <w:rsid w:val="0057262B"/>
    <w:rsid w:val="0057279B"/>
    <w:rsid w:val="005727B8"/>
    <w:rsid w:val="0057280B"/>
    <w:rsid w:val="0057288B"/>
    <w:rsid w:val="00572C7C"/>
    <w:rsid w:val="00573136"/>
    <w:rsid w:val="00573138"/>
    <w:rsid w:val="00573302"/>
    <w:rsid w:val="0057339C"/>
    <w:rsid w:val="00573808"/>
    <w:rsid w:val="00573EA5"/>
    <w:rsid w:val="00573EFD"/>
    <w:rsid w:val="00573F15"/>
    <w:rsid w:val="00574112"/>
    <w:rsid w:val="005745AC"/>
    <w:rsid w:val="005749A3"/>
    <w:rsid w:val="00574F89"/>
    <w:rsid w:val="005753F1"/>
    <w:rsid w:val="00575758"/>
    <w:rsid w:val="00575BC5"/>
    <w:rsid w:val="00575BF5"/>
    <w:rsid w:val="00575CE4"/>
    <w:rsid w:val="00576044"/>
    <w:rsid w:val="00576295"/>
    <w:rsid w:val="005763AC"/>
    <w:rsid w:val="0057662F"/>
    <w:rsid w:val="005766C1"/>
    <w:rsid w:val="0057699A"/>
    <w:rsid w:val="00576E70"/>
    <w:rsid w:val="0057725F"/>
    <w:rsid w:val="00577373"/>
    <w:rsid w:val="0057745F"/>
    <w:rsid w:val="00577617"/>
    <w:rsid w:val="005777D3"/>
    <w:rsid w:val="00577B87"/>
    <w:rsid w:val="00577C32"/>
    <w:rsid w:val="00577C45"/>
    <w:rsid w:val="00577CF7"/>
    <w:rsid w:val="005802B0"/>
    <w:rsid w:val="005804E5"/>
    <w:rsid w:val="00580ABE"/>
    <w:rsid w:val="00580EFB"/>
    <w:rsid w:val="00580FBE"/>
    <w:rsid w:val="00581140"/>
    <w:rsid w:val="00581A68"/>
    <w:rsid w:val="00581BC6"/>
    <w:rsid w:val="00581CAD"/>
    <w:rsid w:val="00581F53"/>
    <w:rsid w:val="0058282D"/>
    <w:rsid w:val="00582833"/>
    <w:rsid w:val="005828A3"/>
    <w:rsid w:val="00582B97"/>
    <w:rsid w:val="0058312B"/>
    <w:rsid w:val="00583199"/>
    <w:rsid w:val="005831A8"/>
    <w:rsid w:val="005831FA"/>
    <w:rsid w:val="00583219"/>
    <w:rsid w:val="0058360E"/>
    <w:rsid w:val="005836AE"/>
    <w:rsid w:val="0058382D"/>
    <w:rsid w:val="005838CE"/>
    <w:rsid w:val="00583BC8"/>
    <w:rsid w:val="00583BCA"/>
    <w:rsid w:val="00583ED5"/>
    <w:rsid w:val="005840DB"/>
    <w:rsid w:val="00584268"/>
    <w:rsid w:val="005843F7"/>
    <w:rsid w:val="005846A4"/>
    <w:rsid w:val="005848F7"/>
    <w:rsid w:val="00584B01"/>
    <w:rsid w:val="00584B75"/>
    <w:rsid w:val="00584BEA"/>
    <w:rsid w:val="00584F6F"/>
    <w:rsid w:val="00584FDC"/>
    <w:rsid w:val="00585661"/>
    <w:rsid w:val="005856EC"/>
    <w:rsid w:val="00585BD2"/>
    <w:rsid w:val="005861D3"/>
    <w:rsid w:val="0058644E"/>
    <w:rsid w:val="00586848"/>
    <w:rsid w:val="00586EEA"/>
    <w:rsid w:val="0058706B"/>
    <w:rsid w:val="00587211"/>
    <w:rsid w:val="00587227"/>
    <w:rsid w:val="0058732E"/>
    <w:rsid w:val="00587517"/>
    <w:rsid w:val="0058757A"/>
    <w:rsid w:val="0058773C"/>
    <w:rsid w:val="00587A7F"/>
    <w:rsid w:val="00587CAD"/>
    <w:rsid w:val="00587E91"/>
    <w:rsid w:val="005903CD"/>
    <w:rsid w:val="0059064B"/>
    <w:rsid w:val="005908D7"/>
    <w:rsid w:val="00590B0A"/>
    <w:rsid w:val="00590C65"/>
    <w:rsid w:val="00590E13"/>
    <w:rsid w:val="00590F73"/>
    <w:rsid w:val="00590F9E"/>
    <w:rsid w:val="005912AA"/>
    <w:rsid w:val="00591350"/>
    <w:rsid w:val="005913AD"/>
    <w:rsid w:val="0059142A"/>
    <w:rsid w:val="00591496"/>
    <w:rsid w:val="0059166A"/>
    <w:rsid w:val="005917AE"/>
    <w:rsid w:val="005917C0"/>
    <w:rsid w:val="005918B7"/>
    <w:rsid w:val="00591C72"/>
    <w:rsid w:val="00591F08"/>
    <w:rsid w:val="005923EE"/>
    <w:rsid w:val="00592599"/>
    <w:rsid w:val="0059274B"/>
    <w:rsid w:val="00592AE6"/>
    <w:rsid w:val="00592E44"/>
    <w:rsid w:val="0059395D"/>
    <w:rsid w:val="00593AB9"/>
    <w:rsid w:val="00593BEF"/>
    <w:rsid w:val="005943CA"/>
    <w:rsid w:val="00594841"/>
    <w:rsid w:val="00594A36"/>
    <w:rsid w:val="00594AEB"/>
    <w:rsid w:val="00594BDA"/>
    <w:rsid w:val="00594CC1"/>
    <w:rsid w:val="005950D9"/>
    <w:rsid w:val="005952DE"/>
    <w:rsid w:val="005954F3"/>
    <w:rsid w:val="005958E1"/>
    <w:rsid w:val="005959F1"/>
    <w:rsid w:val="00595B2A"/>
    <w:rsid w:val="00595D0A"/>
    <w:rsid w:val="00595EF3"/>
    <w:rsid w:val="00596184"/>
    <w:rsid w:val="00596872"/>
    <w:rsid w:val="00596DA1"/>
    <w:rsid w:val="00596F6E"/>
    <w:rsid w:val="0059707D"/>
    <w:rsid w:val="00597182"/>
    <w:rsid w:val="00597241"/>
    <w:rsid w:val="0059745A"/>
    <w:rsid w:val="00597BA3"/>
    <w:rsid w:val="00597C8A"/>
    <w:rsid w:val="00597F3F"/>
    <w:rsid w:val="005A053C"/>
    <w:rsid w:val="005A0735"/>
    <w:rsid w:val="005A0A9A"/>
    <w:rsid w:val="005A1535"/>
    <w:rsid w:val="005A1DEC"/>
    <w:rsid w:val="005A1EB4"/>
    <w:rsid w:val="005A23FC"/>
    <w:rsid w:val="005A2418"/>
    <w:rsid w:val="005A2811"/>
    <w:rsid w:val="005A2A91"/>
    <w:rsid w:val="005A2E33"/>
    <w:rsid w:val="005A2F74"/>
    <w:rsid w:val="005A313A"/>
    <w:rsid w:val="005A317F"/>
    <w:rsid w:val="005A31D6"/>
    <w:rsid w:val="005A3409"/>
    <w:rsid w:val="005A362E"/>
    <w:rsid w:val="005A3636"/>
    <w:rsid w:val="005A36E8"/>
    <w:rsid w:val="005A3ECE"/>
    <w:rsid w:val="005A3EFA"/>
    <w:rsid w:val="005A417A"/>
    <w:rsid w:val="005A43FC"/>
    <w:rsid w:val="005A44A2"/>
    <w:rsid w:val="005A4C6F"/>
    <w:rsid w:val="005A4F1D"/>
    <w:rsid w:val="005A50BC"/>
    <w:rsid w:val="005A559B"/>
    <w:rsid w:val="005A56B8"/>
    <w:rsid w:val="005A5ABC"/>
    <w:rsid w:val="005A5CB0"/>
    <w:rsid w:val="005A66EA"/>
    <w:rsid w:val="005A6BF2"/>
    <w:rsid w:val="005A6D00"/>
    <w:rsid w:val="005A7035"/>
    <w:rsid w:val="005A74A9"/>
    <w:rsid w:val="005A74C6"/>
    <w:rsid w:val="005A7810"/>
    <w:rsid w:val="005A7974"/>
    <w:rsid w:val="005A7B6B"/>
    <w:rsid w:val="005A7D1F"/>
    <w:rsid w:val="005B0051"/>
    <w:rsid w:val="005B009A"/>
    <w:rsid w:val="005B019D"/>
    <w:rsid w:val="005B0228"/>
    <w:rsid w:val="005B026F"/>
    <w:rsid w:val="005B0272"/>
    <w:rsid w:val="005B063D"/>
    <w:rsid w:val="005B0BCB"/>
    <w:rsid w:val="005B0CA3"/>
    <w:rsid w:val="005B0EFA"/>
    <w:rsid w:val="005B11FA"/>
    <w:rsid w:val="005B13E8"/>
    <w:rsid w:val="005B14EE"/>
    <w:rsid w:val="005B153B"/>
    <w:rsid w:val="005B1A6E"/>
    <w:rsid w:val="005B202F"/>
    <w:rsid w:val="005B23D4"/>
    <w:rsid w:val="005B2767"/>
    <w:rsid w:val="005B2C74"/>
    <w:rsid w:val="005B2D74"/>
    <w:rsid w:val="005B30FF"/>
    <w:rsid w:val="005B34BA"/>
    <w:rsid w:val="005B34D4"/>
    <w:rsid w:val="005B3A24"/>
    <w:rsid w:val="005B3D51"/>
    <w:rsid w:val="005B492B"/>
    <w:rsid w:val="005B4987"/>
    <w:rsid w:val="005B4BC9"/>
    <w:rsid w:val="005B4BF7"/>
    <w:rsid w:val="005B4FBE"/>
    <w:rsid w:val="005B4FD4"/>
    <w:rsid w:val="005B54B0"/>
    <w:rsid w:val="005B5E32"/>
    <w:rsid w:val="005B5EFE"/>
    <w:rsid w:val="005B60F7"/>
    <w:rsid w:val="005B650B"/>
    <w:rsid w:val="005B662B"/>
    <w:rsid w:val="005B665F"/>
    <w:rsid w:val="005B6D12"/>
    <w:rsid w:val="005B7002"/>
    <w:rsid w:val="005B7369"/>
    <w:rsid w:val="005B752F"/>
    <w:rsid w:val="005B77E2"/>
    <w:rsid w:val="005B7A07"/>
    <w:rsid w:val="005B7AB5"/>
    <w:rsid w:val="005B7D86"/>
    <w:rsid w:val="005B7EFE"/>
    <w:rsid w:val="005C08EB"/>
    <w:rsid w:val="005C0C6D"/>
    <w:rsid w:val="005C0FE6"/>
    <w:rsid w:val="005C13EA"/>
    <w:rsid w:val="005C13F0"/>
    <w:rsid w:val="005C14AC"/>
    <w:rsid w:val="005C15BC"/>
    <w:rsid w:val="005C181F"/>
    <w:rsid w:val="005C1F7F"/>
    <w:rsid w:val="005C2223"/>
    <w:rsid w:val="005C23CB"/>
    <w:rsid w:val="005C25B3"/>
    <w:rsid w:val="005C27F0"/>
    <w:rsid w:val="005C2C2F"/>
    <w:rsid w:val="005C2D25"/>
    <w:rsid w:val="005C35E2"/>
    <w:rsid w:val="005C38C1"/>
    <w:rsid w:val="005C3B84"/>
    <w:rsid w:val="005C43DD"/>
    <w:rsid w:val="005C4574"/>
    <w:rsid w:val="005C4AB2"/>
    <w:rsid w:val="005C4BF5"/>
    <w:rsid w:val="005C4C73"/>
    <w:rsid w:val="005C4EDB"/>
    <w:rsid w:val="005C4F52"/>
    <w:rsid w:val="005C5900"/>
    <w:rsid w:val="005C593B"/>
    <w:rsid w:val="005C5961"/>
    <w:rsid w:val="005C598F"/>
    <w:rsid w:val="005C5B49"/>
    <w:rsid w:val="005C5CCD"/>
    <w:rsid w:val="005C634D"/>
    <w:rsid w:val="005C64DC"/>
    <w:rsid w:val="005C6C6B"/>
    <w:rsid w:val="005C6CEC"/>
    <w:rsid w:val="005C6E2B"/>
    <w:rsid w:val="005C733C"/>
    <w:rsid w:val="005C7460"/>
    <w:rsid w:val="005C77AD"/>
    <w:rsid w:val="005C7F0B"/>
    <w:rsid w:val="005C7F7A"/>
    <w:rsid w:val="005D089E"/>
    <w:rsid w:val="005D0A01"/>
    <w:rsid w:val="005D0A4B"/>
    <w:rsid w:val="005D0E77"/>
    <w:rsid w:val="005D0F02"/>
    <w:rsid w:val="005D1340"/>
    <w:rsid w:val="005D144D"/>
    <w:rsid w:val="005D1D58"/>
    <w:rsid w:val="005D1EF5"/>
    <w:rsid w:val="005D20AE"/>
    <w:rsid w:val="005D2169"/>
    <w:rsid w:val="005D267A"/>
    <w:rsid w:val="005D29B5"/>
    <w:rsid w:val="005D2C1A"/>
    <w:rsid w:val="005D3500"/>
    <w:rsid w:val="005D397D"/>
    <w:rsid w:val="005D3E8B"/>
    <w:rsid w:val="005D41E2"/>
    <w:rsid w:val="005D44DA"/>
    <w:rsid w:val="005D460F"/>
    <w:rsid w:val="005D48F5"/>
    <w:rsid w:val="005D5055"/>
    <w:rsid w:val="005D577E"/>
    <w:rsid w:val="005D58AB"/>
    <w:rsid w:val="005D5A08"/>
    <w:rsid w:val="005D5EC7"/>
    <w:rsid w:val="005D6015"/>
    <w:rsid w:val="005D6072"/>
    <w:rsid w:val="005D646D"/>
    <w:rsid w:val="005D65C5"/>
    <w:rsid w:val="005D66DF"/>
    <w:rsid w:val="005D675E"/>
    <w:rsid w:val="005D71B4"/>
    <w:rsid w:val="005D7286"/>
    <w:rsid w:val="005D7490"/>
    <w:rsid w:val="005D7A77"/>
    <w:rsid w:val="005D7ED9"/>
    <w:rsid w:val="005D7F2F"/>
    <w:rsid w:val="005E01C4"/>
    <w:rsid w:val="005E0339"/>
    <w:rsid w:val="005E0376"/>
    <w:rsid w:val="005E03FF"/>
    <w:rsid w:val="005E060A"/>
    <w:rsid w:val="005E0B93"/>
    <w:rsid w:val="005E0BD5"/>
    <w:rsid w:val="005E0CEE"/>
    <w:rsid w:val="005E1131"/>
    <w:rsid w:val="005E11E1"/>
    <w:rsid w:val="005E11E8"/>
    <w:rsid w:val="005E16BF"/>
    <w:rsid w:val="005E16DC"/>
    <w:rsid w:val="005E18F7"/>
    <w:rsid w:val="005E1982"/>
    <w:rsid w:val="005E1A8E"/>
    <w:rsid w:val="005E20A3"/>
    <w:rsid w:val="005E2B17"/>
    <w:rsid w:val="005E2ED3"/>
    <w:rsid w:val="005E2EE1"/>
    <w:rsid w:val="005E3046"/>
    <w:rsid w:val="005E3216"/>
    <w:rsid w:val="005E3818"/>
    <w:rsid w:val="005E3CA4"/>
    <w:rsid w:val="005E411B"/>
    <w:rsid w:val="005E43B7"/>
    <w:rsid w:val="005E45DC"/>
    <w:rsid w:val="005E4656"/>
    <w:rsid w:val="005E4CB2"/>
    <w:rsid w:val="005E4D86"/>
    <w:rsid w:val="005E52D4"/>
    <w:rsid w:val="005E5342"/>
    <w:rsid w:val="005E5790"/>
    <w:rsid w:val="005E5794"/>
    <w:rsid w:val="005E5B16"/>
    <w:rsid w:val="005E5CBE"/>
    <w:rsid w:val="005E62F2"/>
    <w:rsid w:val="005E63D2"/>
    <w:rsid w:val="005E668A"/>
    <w:rsid w:val="005E6F6D"/>
    <w:rsid w:val="005E7680"/>
    <w:rsid w:val="005E7695"/>
    <w:rsid w:val="005E79AE"/>
    <w:rsid w:val="005E79E9"/>
    <w:rsid w:val="005F057D"/>
    <w:rsid w:val="005F0AE8"/>
    <w:rsid w:val="005F1005"/>
    <w:rsid w:val="005F1CFB"/>
    <w:rsid w:val="005F1F79"/>
    <w:rsid w:val="005F224E"/>
    <w:rsid w:val="005F26C4"/>
    <w:rsid w:val="005F28B2"/>
    <w:rsid w:val="005F3374"/>
    <w:rsid w:val="005F368D"/>
    <w:rsid w:val="005F383A"/>
    <w:rsid w:val="005F4164"/>
    <w:rsid w:val="005F4806"/>
    <w:rsid w:val="005F4847"/>
    <w:rsid w:val="005F48C0"/>
    <w:rsid w:val="005F54B3"/>
    <w:rsid w:val="005F57CC"/>
    <w:rsid w:val="005F5857"/>
    <w:rsid w:val="005F593D"/>
    <w:rsid w:val="005F5B8A"/>
    <w:rsid w:val="005F5C40"/>
    <w:rsid w:val="005F5E83"/>
    <w:rsid w:val="005F60BE"/>
    <w:rsid w:val="005F6716"/>
    <w:rsid w:val="005F6B10"/>
    <w:rsid w:val="005F6F92"/>
    <w:rsid w:val="005F6F9A"/>
    <w:rsid w:val="005F7007"/>
    <w:rsid w:val="005F7299"/>
    <w:rsid w:val="005F77B4"/>
    <w:rsid w:val="005F7842"/>
    <w:rsid w:val="005F7916"/>
    <w:rsid w:val="005F7939"/>
    <w:rsid w:val="005F7C84"/>
    <w:rsid w:val="0060002B"/>
    <w:rsid w:val="00600251"/>
    <w:rsid w:val="0060082F"/>
    <w:rsid w:val="006009AD"/>
    <w:rsid w:val="00600AB8"/>
    <w:rsid w:val="00600B33"/>
    <w:rsid w:val="00600B7E"/>
    <w:rsid w:val="00600ED6"/>
    <w:rsid w:val="0060125D"/>
    <w:rsid w:val="0060125E"/>
    <w:rsid w:val="00601524"/>
    <w:rsid w:val="00601840"/>
    <w:rsid w:val="0060184F"/>
    <w:rsid w:val="006018BC"/>
    <w:rsid w:val="00601B8C"/>
    <w:rsid w:val="00602036"/>
    <w:rsid w:val="006025E1"/>
    <w:rsid w:val="006027A4"/>
    <w:rsid w:val="00602959"/>
    <w:rsid w:val="00602964"/>
    <w:rsid w:val="00603378"/>
    <w:rsid w:val="00603FFA"/>
    <w:rsid w:val="006048F5"/>
    <w:rsid w:val="00604992"/>
    <w:rsid w:val="00604A7F"/>
    <w:rsid w:val="00604AD9"/>
    <w:rsid w:val="00604B35"/>
    <w:rsid w:val="00604F0E"/>
    <w:rsid w:val="00605129"/>
    <w:rsid w:val="00605142"/>
    <w:rsid w:val="006056C8"/>
    <w:rsid w:val="006058CE"/>
    <w:rsid w:val="00605E3B"/>
    <w:rsid w:val="00605F58"/>
    <w:rsid w:val="0060646F"/>
    <w:rsid w:val="006064A9"/>
    <w:rsid w:val="006066F2"/>
    <w:rsid w:val="006067F1"/>
    <w:rsid w:val="0060698B"/>
    <w:rsid w:val="00606B07"/>
    <w:rsid w:val="00606BA8"/>
    <w:rsid w:val="00606F7F"/>
    <w:rsid w:val="00607114"/>
    <w:rsid w:val="00607492"/>
    <w:rsid w:val="006075F0"/>
    <w:rsid w:val="00607690"/>
    <w:rsid w:val="006076B0"/>
    <w:rsid w:val="006079C3"/>
    <w:rsid w:val="0061046B"/>
    <w:rsid w:val="0061072B"/>
    <w:rsid w:val="00610741"/>
    <w:rsid w:val="00610DAB"/>
    <w:rsid w:val="00610ED8"/>
    <w:rsid w:val="00611117"/>
    <w:rsid w:val="006114EA"/>
    <w:rsid w:val="006116B3"/>
    <w:rsid w:val="006118D0"/>
    <w:rsid w:val="00611B18"/>
    <w:rsid w:val="00611B1C"/>
    <w:rsid w:val="00612315"/>
    <w:rsid w:val="00612517"/>
    <w:rsid w:val="00612534"/>
    <w:rsid w:val="00612AF9"/>
    <w:rsid w:val="00612E78"/>
    <w:rsid w:val="00613674"/>
    <w:rsid w:val="00613763"/>
    <w:rsid w:val="006138E5"/>
    <w:rsid w:val="00613DD3"/>
    <w:rsid w:val="00614115"/>
    <w:rsid w:val="00614A10"/>
    <w:rsid w:val="00614B29"/>
    <w:rsid w:val="00614C02"/>
    <w:rsid w:val="00614FED"/>
    <w:rsid w:val="00615009"/>
    <w:rsid w:val="0061500F"/>
    <w:rsid w:val="006153F2"/>
    <w:rsid w:val="006156F3"/>
    <w:rsid w:val="006158C2"/>
    <w:rsid w:val="00615962"/>
    <w:rsid w:val="00615AB8"/>
    <w:rsid w:val="00615AFE"/>
    <w:rsid w:val="00615B10"/>
    <w:rsid w:val="00616676"/>
    <w:rsid w:val="00616759"/>
    <w:rsid w:val="00616866"/>
    <w:rsid w:val="00616A3C"/>
    <w:rsid w:val="00616A46"/>
    <w:rsid w:val="00616DB8"/>
    <w:rsid w:val="00616FB9"/>
    <w:rsid w:val="00617705"/>
    <w:rsid w:val="00617A00"/>
    <w:rsid w:val="00617ABC"/>
    <w:rsid w:val="00617B0A"/>
    <w:rsid w:val="006206B8"/>
    <w:rsid w:val="006208C3"/>
    <w:rsid w:val="00620A85"/>
    <w:rsid w:val="00620F69"/>
    <w:rsid w:val="0062128C"/>
    <w:rsid w:val="0062133F"/>
    <w:rsid w:val="0062139A"/>
    <w:rsid w:val="006215F7"/>
    <w:rsid w:val="00621941"/>
    <w:rsid w:val="00621CED"/>
    <w:rsid w:val="00621F97"/>
    <w:rsid w:val="00621FA5"/>
    <w:rsid w:val="00621FF3"/>
    <w:rsid w:val="006220DC"/>
    <w:rsid w:val="0062295C"/>
    <w:rsid w:val="00623679"/>
    <w:rsid w:val="0062374B"/>
    <w:rsid w:val="00623934"/>
    <w:rsid w:val="006239CD"/>
    <w:rsid w:val="00623E97"/>
    <w:rsid w:val="006242F2"/>
    <w:rsid w:val="006244C3"/>
    <w:rsid w:val="00624777"/>
    <w:rsid w:val="0062480C"/>
    <w:rsid w:val="006248EF"/>
    <w:rsid w:val="00624AD0"/>
    <w:rsid w:val="00624D2C"/>
    <w:rsid w:val="0062513A"/>
    <w:rsid w:val="00625191"/>
    <w:rsid w:val="006254B6"/>
    <w:rsid w:val="00625BBD"/>
    <w:rsid w:val="00625CA3"/>
    <w:rsid w:val="00625E79"/>
    <w:rsid w:val="0062606C"/>
    <w:rsid w:val="0062621C"/>
    <w:rsid w:val="00626464"/>
    <w:rsid w:val="0062656D"/>
    <w:rsid w:val="006265F0"/>
    <w:rsid w:val="00626AAC"/>
    <w:rsid w:val="00626B31"/>
    <w:rsid w:val="00626C3C"/>
    <w:rsid w:val="00626CBB"/>
    <w:rsid w:val="00627196"/>
    <w:rsid w:val="00627292"/>
    <w:rsid w:val="006272EC"/>
    <w:rsid w:val="006277C5"/>
    <w:rsid w:val="00627CDE"/>
    <w:rsid w:val="00627D15"/>
    <w:rsid w:val="00630056"/>
    <w:rsid w:val="00630297"/>
    <w:rsid w:val="00630422"/>
    <w:rsid w:val="00630C60"/>
    <w:rsid w:val="0063117A"/>
    <w:rsid w:val="0063177F"/>
    <w:rsid w:val="006317D5"/>
    <w:rsid w:val="00631CC7"/>
    <w:rsid w:val="00631F8D"/>
    <w:rsid w:val="00632244"/>
    <w:rsid w:val="006328A0"/>
    <w:rsid w:val="00632B08"/>
    <w:rsid w:val="00632B92"/>
    <w:rsid w:val="00632BEE"/>
    <w:rsid w:val="00633278"/>
    <w:rsid w:val="0063340C"/>
    <w:rsid w:val="0063357B"/>
    <w:rsid w:val="00633983"/>
    <w:rsid w:val="00633AE9"/>
    <w:rsid w:val="00633B85"/>
    <w:rsid w:val="00633C7D"/>
    <w:rsid w:val="0063410C"/>
    <w:rsid w:val="006341A6"/>
    <w:rsid w:val="00634504"/>
    <w:rsid w:val="0063453B"/>
    <w:rsid w:val="00634991"/>
    <w:rsid w:val="00634E38"/>
    <w:rsid w:val="00635224"/>
    <w:rsid w:val="006355E2"/>
    <w:rsid w:val="00635607"/>
    <w:rsid w:val="006359A3"/>
    <w:rsid w:val="00635EF5"/>
    <w:rsid w:val="00635FB8"/>
    <w:rsid w:val="00636068"/>
    <w:rsid w:val="006363AA"/>
    <w:rsid w:val="0063642A"/>
    <w:rsid w:val="006365DF"/>
    <w:rsid w:val="00636623"/>
    <w:rsid w:val="00636742"/>
    <w:rsid w:val="0063685A"/>
    <w:rsid w:val="00636A38"/>
    <w:rsid w:val="00636EEF"/>
    <w:rsid w:val="00636F72"/>
    <w:rsid w:val="006371F3"/>
    <w:rsid w:val="0063786B"/>
    <w:rsid w:val="006378C3"/>
    <w:rsid w:val="006378CD"/>
    <w:rsid w:val="00637920"/>
    <w:rsid w:val="00637A46"/>
    <w:rsid w:val="00637C19"/>
    <w:rsid w:val="006400ED"/>
    <w:rsid w:val="00640368"/>
    <w:rsid w:val="00640899"/>
    <w:rsid w:val="00640985"/>
    <w:rsid w:val="00640C70"/>
    <w:rsid w:val="00640E1A"/>
    <w:rsid w:val="00640E5E"/>
    <w:rsid w:val="00640F78"/>
    <w:rsid w:val="00640FEB"/>
    <w:rsid w:val="00641205"/>
    <w:rsid w:val="00641F0E"/>
    <w:rsid w:val="006422FC"/>
    <w:rsid w:val="00642774"/>
    <w:rsid w:val="00642ACB"/>
    <w:rsid w:val="00642AF8"/>
    <w:rsid w:val="00642B89"/>
    <w:rsid w:val="00643B62"/>
    <w:rsid w:val="00643C21"/>
    <w:rsid w:val="00643D75"/>
    <w:rsid w:val="00643DDE"/>
    <w:rsid w:val="00643F34"/>
    <w:rsid w:val="00644089"/>
    <w:rsid w:val="00644764"/>
    <w:rsid w:val="00644C52"/>
    <w:rsid w:val="00644FB7"/>
    <w:rsid w:val="006450C6"/>
    <w:rsid w:val="0064514B"/>
    <w:rsid w:val="0064527E"/>
    <w:rsid w:val="0064539A"/>
    <w:rsid w:val="00645534"/>
    <w:rsid w:val="006455C0"/>
    <w:rsid w:val="006459F2"/>
    <w:rsid w:val="00645F2E"/>
    <w:rsid w:val="0064632A"/>
    <w:rsid w:val="0064656C"/>
    <w:rsid w:val="00646BC7"/>
    <w:rsid w:val="00646BCE"/>
    <w:rsid w:val="00646BE5"/>
    <w:rsid w:val="006472FC"/>
    <w:rsid w:val="0064747B"/>
    <w:rsid w:val="006475BA"/>
    <w:rsid w:val="00647EDC"/>
    <w:rsid w:val="00647F0F"/>
    <w:rsid w:val="00647FA1"/>
    <w:rsid w:val="00650300"/>
    <w:rsid w:val="006507B6"/>
    <w:rsid w:val="006509B2"/>
    <w:rsid w:val="006509C2"/>
    <w:rsid w:val="00650C75"/>
    <w:rsid w:val="00650D09"/>
    <w:rsid w:val="006516A8"/>
    <w:rsid w:val="00651844"/>
    <w:rsid w:val="006518AC"/>
    <w:rsid w:val="00651EF7"/>
    <w:rsid w:val="0065255D"/>
    <w:rsid w:val="006532D6"/>
    <w:rsid w:val="006534AD"/>
    <w:rsid w:val="00653593"/>
    <w:rsid w:val="0065383C"/>
    <w:rsid w:val="0065391B"/>
    <w:rsid w:val="0065395E"/>
    <w:rsid w:val="00653AAD"/>
    <w:rsid w:val="00653DA9"/>
    <w:rsid w:val="0065411F"/>
    <w:rsid w:val="00654120"/>
    <w:rsid w:val="006541C4"/>
    <w:rsid w:val="006542A9"/>
    <w:rsid w:val="0065439E"/>
    <w:rsid w:val="00654574"/>
    <w:rsid w:val="00654A8F"/>
    <w:rsid w:val="0065513B"/>
    <w:rsid w:val="00655600"/>
    <w:rsid w:val="00655976"/>
    <w:rsid w:val="006568D0"/>
    <w:rsid w:val="00656B97"/>
    <w:rsid w:val="00656ECE"/>
    <w:rsid w:val="00656FA7"/>
    <w:rsid w:val="006570D1"/>
    <w:rsid w:val="00657333"/>
    <w:rsid w:val="006573C7"/>
    <w:rsid w:val="00657721"/>
    <w:rsid w:val="0065779F"/>
    <w:rsid w:val="00657810"/>
    <w:rsid w:val="00657AF1"/>
    <w:rsid w:val="00660242"/>
    <w:rsid w:val="0066056C"/>
    <w:rsid w:val="006605F8"/>
    <w:rsid w:val="00660632"/>
    <w:rsid w:val="0066083D"/>
    <w:rsid w:val="00660D8A"/>
    <w:rsid w:val="006610FC"/>
    <w:rsid w:val="0066112B"/>
    <w:rsid w:val="006612CE"/>
    <w:rsid w:val="00661C6F"/>
    <w:rsid w:val="00661F81"/>
    <w:rsid w:val="00662068"/>
    <w:rsid w:val="006623F7"/>
    <w:rsid w:val="00662803"/>
    <w:rsid w:val="00662D4E"/>
    <w:rsid w:val="00662EDE"/>
    <w:rsid w:val="00662F9E"/>
    <w:rsid w:val="00663843"/>
    <w:rsid w:val="0066391C"/>
    <w:rsid w:val="00663A9E"/>
    <w:rsid w:val="00663AEA"/>
    <w:rsid w:val="00663DF5"/>
    <w:rsid w:val="00663E4D"/>
    <w:rsid w:val="00663EAD"/>
    <w:rsid w:val="00664022"/>
    <w:rsid w:val="006642A1"/>
    <w:rsid w:val="00664482"/>
    <w:rsid w:val="006646AE"/>
    <w:rsid w:val="006648C9"/>
    <w:rsid w:val="00664AE5"/>
    <w:rsid w:val="00664BF8"/>
    <w:rsid w:val="00664CBA"/>
    <w:rsid w:val="00664D32"/>
    <w:rsid w:val="00665267"/>
    <w:rsid w:val="00665312"/>
    <w:rsid w:val="006657A5"/>
    <w:rsid w:val="0066585F"/>
    <w:rsid w:val="00665940"/>
    <w:rsid w:val="00665D59"/>
    <w:rsid w:val="006662CA"/>
    <w:rsid w:val="00666627"/>
    <w:rsid w:val="006669A9"/>
    <w:rsid w:val="00666C47"/>
    <w:rsid w:val="00666CB8"/>
    <w:rsid w:val="00666F79"/>
    <w:rsid w:val="006670F4"/>
    <w:rsid w:val="00667316"/>
    <w:rsid w:val="0066798E"/>
    <w:rsid w:val="00667A19"/>
    <w:rsid w:val="006701DC"/>
    <w:rsid w:val="006706CD"/>
    <w:rsid w:val="0067070F"/>
    <w:rsid w:val="00670913"/>
    <w:rsid w:val="006709E5"/>
    <w:rsid w:val="00670A47"/>
    <w:rsid w:val="00670D7A"/>
    <w:rsid w:val="00670DB0"/>
    <w:rsid w:val="00670E53"/>
    <w:rsid w:val="00670F1D"/>
    <w:rsid w:val="00671604"/>
    <w:rsid w:val="00671634"/>
    <w:rsid w:val="00671F94"/>
    <w:rsid w:val="00671FFB"/>
    <w:rsid w:val="0067241E"/>
    <w:rsid w:val="00672474"/>
    <w:rsid w:val="006728E8"/>
    <w:rsid w:val="00672910"/>
    <w:rsid w:val="00672AA4"/>
    <w:rsid w:val="006731A3"/>
    <w:rsid w:val="00673E75"/>
    <w:rsid w:val="00673E77"/>
    <w:rsid w:val="006743AE"/>
    <w:rsid w:val="0067445E"/>
    <w:rsid w:val="006744AA"/>
    <w:rsid w:val="00674520"/>
    <w:rsid w:val="0067456C"/>
    <w:rsid w:val="00674A3D"/>
    <w:rsid w:val="00674A9C"/>
    <w:rsid w:val="00674EA2"/>
    <w:rsid w:val="00674F04"/>
    <w:rsid w:val="00674FCA"/>
    <w:rsid w:val="00674FF4"/>
    <w:rsid w:val="0067503A"/>
    <w:rsid w:val="006751EC"/>
    <w:rsid w:val="00675614"/>
    <w:rsid w:val="006757CB"/>
    <w:rsid w:val="0067580A"/>
    <w:rsid w:val="00676032"/>
    <w:rsid w:val="0067608D"/>
    <w:rsid w:val="00676495"/>
    <w:rsid w:val="006764FA"/>
    <w:rsid w:val="00676667"/>
    <w:rsid w:val="00676807"/>
    <w:rsid w:val="00676A97"/>
    <w:rsid w:val="00677574"/>
    <w:rsid w:val="0067773B"/>
    <w:rsid w:val="006779AE"/>
    <w:rsid w:val="00677AB0"/>
    <w:rsid w:val="00677B9C"/>
    <w:rsid w:val="00677CD9"/>
    <w:rsid w:val="00680095"/>
    <w:rsid w:val="006803B6"/>
    <w:rsid w:val="00680895"/>
    <w:rsid w:val="00680A8E"/>
    <w:rsid w:val="00680B8B"/>
    <w:rsid w:val="00680D46"/>
    <w:rsid w:val="00680E77"/>
    <w:rsid w:val="00680FBA"/>
    <w:rsid w:val="00680FD3"/>
    <w:rsid w:val="00681067"/>
    <w:rsid w:val="006811CD"/>
    <w:rsid w:val="00681309"/>
    <w:rsid w:val="006816CF"/>
    <w:rsid w:val="006819E4"/>
    <w:rsid w:val="00681C82"/>
    <w:rsid w:val="00681E0A"/>
    <w:rsid w:val="00681ED4"/>
    <w:rsid w:val="00681F3D"/>
    <w:rsid w:val="00682020"/>
    <w:rsid w:val="006826D7"/>
    <w:rsid w:val="00682914"/>
    <w:rsid w:val="00682A0A"/>
    <w:rsid w:val="00682A81"/>
    <w:rsid w:val="00682EC5"/>
    <w:rsid w:val="006837AD"/>
    <w:rsid w:val="00683859"/>
    <w:rsid w:val="00683956"/>
    <w:rsid w:val="00683C4F"/>
    <w:rsid w:val="0068407C"/>
    <w:rsid w:val="00684252"/>
    <w:rsid w:val="00684564"/>
    <w:rsid w:val="00684AE9"/>
    <w:rsid w:val="00684BB3"/>
    <w:rsid w:val="00684DA0"/>
    <w:rsid w:val="00685207"/>
    <w:rsid w:val="00685236"/>
    <w:rsid w:val="00685517"/>
    <w:rsid w:val="00685908"/>
    <w:rsid w:val="00685DBE"/>
    <w:rsid w:val="00685F06"/>
    <w:rsid w:val="006866E6"/>
    <w:rsid w:val="006868D7"/>
    <w:rsid w:val="00687051"/>
    <w:rsid w:val="006872EC"/>
    <w:rsid w:val="0068735C"/>
    <w:rsid w:val="006878E1"/>
    <w:rsid w:val="00687A0C"/>
    <w:rsid w:val="00687A98"/>
    <w:rsid w:val="00687BA8"/>
    <w:rsid w:val="00687BA9"/>
    <w:rsid w:val="00687C4C"/>
    <w:rsid w:val="00687E11"/>
    <w:rsid w:val="00687E6C"/>
    <w:rsid w:val="00687EBD"/>
    <w:rsid w:val="006900E4"/>
    <w:rsid w:val="0069011C"/>
    <w:rsid w:val="00690590"/>
    <w:rsid w:val="00690768"/>
    <w:rsid w:val="006908C6"/>
    <w:rsid w:val="00690ABB"/>
    <w:rsid w:val="00690B82"/>
    <w:rsid w:val="00690D83"/>
    <w:rsid w:val="00691065"/>
    <w:rsid w:val="00691137"/>
    <w:rsid w:val="006913CA"/>
    <w:rsid w:val="00691519"/>
    <w:rsid w:val="0069162B"/>
    <w:rsid w:val="006916D6"/>
    <w:rsid w:val="006918D5"/>
    <w:rsid w:val="00691B6D"/>
    <w:rsid w:val="00691CA3"/>
    <w:rsid w:val="00691CC8"/>
    <w:rsid w:val="00691DC5"/>
    <w:rsid w:val="00692091"/>
    <w:rsid w:val="00692214"/>
    <w:rsid w:val="006925AC"/>
    <w:rsid w:val="00692885"/>
    <w:rsid w:val="00692B6A"/>
    <w:rsid w:val="00692EF0"/>
    <w:rsid w:val="00693036"/>
    <w:rsid w:val="00693659"/>
    <w:rsid w:val="0069369A"/>
    <w:rsid w:val="006939C1"/>
    <w:rsid w:val="00693A6B"/>
    <w:rsid w:val="006940D4"/>
    <w:rsid w:val="0069429C"/>
    <w:rsid w:val="00694779"/>
    <w:rsid w:val="00694AC3"/>
    <w:rsid w:val="00695130"/>
    <w:rsid w:val="006956DA"/>
    <w:rsid w:val="006961AE"/>
    <w:rsid w:val="00696412"/>
    <w:rsid w:val="006964A8"/>
    <w:rsid w:val="006967C1"/>
    <w:rsid w:val="00696999"/>
    <w:rsid w:val="00696A8B"/>
    <w:rsid w:val="00696DD5"/>
    <w:rsid w:val="00697040"/>
    <w:rsid w:val="0069749C"/>
    <w:rsid w:val="0069750E"/>
    <w:rsid w:val="0069792D"/>
    <w:rsid w:val="006979A7"/>
    <w:rsid w:val="00697F16"/>
    <w:rsid w:val="00697F2D"/>
    <w:rsid w:val="006A0301"/>
    <w:rsid w:val="006A0449"/>
    <w:rsid w:val="006A0A7A"/>
    <w:rsid w:val="006A0D6F"/>
    <w:rsid w:val="006A12D6"/>
    <w:rsid w:val="006A14BA"/>
    <w:rsid w:val="006A16DC"/>
    <w:rsid w:val="006A1757"/>
    <w:rsid w:val="006A19F9"/>
    <w:rsid w:val="006A245B"/>
    <w:rsid w:val="006A2764"/>
    <w:rsid w:val="006A2E7A"/>
    <w:rsid w:val="006A3143"/>
    <w:rsid w:val="006A33B3"/>
    <w:rsid w:val="006A34CA"/>
    <w:rsid w:val="006A38AA"/>
    <w:rsid w:val="006A38CA"/>
    <w:rsid w:val="006A3EC6"/>
    <w:rsid w:val="006A4863"/>
    <w:rsid w:val="006A496E"/>
    <w:rsid w:val="006A4988"/>
    <w:rsid w:val="006A49B1"/>
    <w:rsid w:val="006A4B23"/>
    <w:rsid w:val="006A4B6B"/>
    <w:rsid w:val="006A4DF2"/>
    <w:rsid w:val="006A4F1A"/>
    <w:rsid w:val="006A515E"/>
    <w:rsid w:val="006A52D9"/>
    <w:rsid w:val="006A5C54"/>
    <w:rsid w:val="006A5C6D"/>
    <w:rsid w:val="006A5D66"/>
    <w:rsid w:val="006A5F74"/>
    <w:rsid w:val="006A635E"/>
    <w:rsid w:val="006A64AF"/>
    <w:rsid w:val="006A6AFE"/>
    <w:rsid w:val="006A6BA2"/>
    <w:rsid w:val="006A6DCE"/>
    <w:rsid w:val="006A6FC9"/>
    <w:rsid w:val="006A70D5"/>
    <w:rsid w:val="006A75EA"/>
    <w:rsid w:val="006A770F"/>
    <w:rsid w:val="006A779E"/>
    <w:rsid w:val="006A7D76"/>
    <w:rsid w:val="006A7E2D"/>
    <w:rsid w:val="006A7F2E"/>
    <w:rsid w:val="006A7FBE"/>
    <w:rsid w:val="006B157F"/>
    <w:rsid w:val="006B187D"/>
    <w:rsid w:val="006B1B27"/>
    <w:rsid w:val="006B1D20"/>
    <w:rsid w:val="006B1EF1"/>
    <w:rsid w:val="006B2352"/>
    <w:rsid w:val="006B2404"/>
    <w:rsid w:val="006B2A94"/>
    <w:rsid w:val="006B2C06"/>
    <w:rsid w:val="006B2DFA"/>
    <w:rsid w:val="006B375E"/>
    <w:rsid w:val="006B3B16"/>
    <w:rsid w:val="006B3FDB"/>
    <w:rsid w:val="006B4210"/>
    <w:rsid w:val="006B43A2"/>
    <w:rsid w:val="006B4506"/>
    <w:rsid w:val="006B4512"/>
    <w:rsid w:val="006B4774"/>
    <w:rsid w:val="006B495B"/>
    <w:rsid w:val="006B49B0"/>
    <w:rsid w:val="006B4BE5"/>
    <w:rsid w:val="006B5108"/>
    <w:rsid w:val="006B5137"/>
    <w:rsid w:val="006B5457"/>
    <w:rsid w:val="006B55D1"/>
    <w:rsid w:val="006B5D49"/>
    <w:rsid w:val="006B61AD"/>
    <w:rsid w:val="006B61D7"/>
    <w:rsid w:val="006B62B2"/>
    <w:rsid w:val="006B6398"/>
    <w:rsid w:val="006B66A4"/>
    <w:rsid w:val="006B6D4C"/>
    <w:rsid w:val="006B6D5D"/>
    <w:rsid w:val="006B6FCF"/>
    <w:rsid w:val="006B7473"/>
    <w:rsid w:val="006B781A"/>
    <w:rsid w:val="006B7C73"/>
    <w:rsid w:val="006B7D5C"/>
    <w:rsid w:val="006B7DFE"/>
    <w:rsid w:val="006B7ECC"/>
    <w:rsid w:val="006B7FD1"/>
    <w:rsid w:val="006C0046"/>
    <w:rsid w:val="006C004B"/>
    <w:rsid w:val="006C0323"/>
    <w:rsid w:val="006C0389"/>
    <w:rsid w:val="006C0639"/>
    <w:rsid w:val="006C0952"/>
    <w:rsid w:val="006C0962"/>
    <w:rsid w:val="006C0F4E"/>
    <w:rsid w:val="006C10A8"/>
    <w:rsid w:val="006C1174"/>
    <w:rsid w:val="006C15BA"/>
    <w:rsid w:val="006C17A3"/>
    <w:rsid w:val="006C1F52"/>
    <w:rsid w:val="006C2231"/>
    <w:rsid w:val="006C2587"/>
    <w:rsid w:val="006C27F0"/>
    <w:rsid w:val="006C2B78"/>
    <w:rsid w:val="006C2BA4"/>
    <w:rsid w:val="006C2CB7"/>
    <w:rsid w:val="006C3204"/>
    <w:rsid w:val="006C36E0"/>
    <w:rsid w:val="006C3743"/>
    <w:rsid w:val="006C3B31"/>
    <w:rsid w:val="006C3CD5"/>
    <w:rsid w:val="006C4252"/>
    <w:rsid w:val="006C43B8"/>
    <w:rsid w:val="006C4472"/>
    <w:rsid w:val="006C462D"/>
    <w:rsid w:val="006C4908"/>
    <w:rsid w:val="006C4A2E"/>
    <w:rsid w:val="006C4E21"/>
    <w:rsid w:val="006C4F09"/>
    <w:rsid w:val="006C5443"/>
    <w:rsid w:val="006C55F5"/>
    <w:rsid w:val="006C5A7A"/>
    <w:rsid w:val="006C5E5C"/>
    <w:rsid w:val="006C6310"/>
    <w:rsid w:val="006C6487"/>
    <w:rsid w:val="006C65E7"/>
    <w:rsid w:val="006C6801"/>
    <w:rsid w:val="006C68E7"/>
    <w:rsid w:val="006C6ADE"/>
    <w:rsid w:val="006C6B9B"/>
    <w:rsid w:val="006C6CD3"/>
    <w:rsid w:val="006C6FA8"/>
    <w:rsid w:val="006C71BC"/>
    <w:rsid w:val="006C7467"/>
    <w:rsid w:val="006C75CE"/>
    <w:rsid w:val="006C7697"/>
    <w:rsid w:val="006C78FB"/>
    <w:rsid w:val="006C7976"/>
    <w:rsid w:val="006C7A68"/>
    <w:rsid w:val="006C7A81"/>
    <w:rsid w:val="006C7B4B"/>
    <w:rsid w:val="006C7E78"/>
    <w:rsid w:val="006C7EC4"/>
    <w:rsid w:val="006D02FF"/>
    <w:rsid w:val="006D04BB"/>
    <w:rsid w:val="006D0578"/>
    <w:rsid w:val="006D0734"/>
    <w:rsid w:val="006D0958"/>
    <w:rsid w:val="006D12BC"/>
    <w:rsid w:val="006D1842"/>
    <w:rsid w:val="006D185B"/>
    <w:rsid w:val="006D1ACD"/>
    <w:rsid w:val="006D2522"/>
    <w:rsid w:val="006D25DC"/>
    <w:rsid w:val="006D2679"/>
    <w:rsid w:val="006D29DF"/>
    <w:rsid w:val="006D2BD6"/>
    <w:rsid w:val="006D2D2B"/>
    <w:rsid w:val="006D37C0"/>
    <w:rsid w:val="006D39E8"/>
    <w:rsid w:val="006D3B4A"/>
    <w:rsid w:val="006D3C11"/>
    <w:rsid w:val="006D3C18"/>
    <w:rsid w:val="006D3C61"/>
    <w:rsid w:val="006D3E08"/>
    <w:rsid w:val="006D4063"/>
    <w:rsid w:val="006D41DB"/>
    <w:rsid w:val="006D43DE"/>
    <w:rsid w:val="006D463E"/>
    <w:rsid w:val="006D464D"/>
    <w:rsid w:val="006D487C"/>
    <w:rsid w:val="006D4D39"/>
    <w:rsid w:val="006D4EC2"/>
    <w:rsid w:val="006D5269"/>
    <w:rsid w:val="006D59CF"/>
    <w:rsid w:val="006D5D1F"/>
    <w:rsid w:val="006D5EC3"/>
    <w:rsid w:val="006D630F"/>
    <w:rsid w:val="006D63F3"/>
    <w:rsid w:val="006D679F"/>
    <w:rsid w:val="006D697A"/>
    <w:rsid w:val="006D6B88"/>
    <w:rsid w:val="006D6C68"/>
    <w:rsid w:val="006D737C"/>
    <w:rsid w:val="006D75AA"/>
    <w:rsid w:val="006D7622"/>
    <w:rsid w:val="006D79FD"/>
    <w:rsid w:val="006D7AD1"/>
    <w:rsid w:val="006E04F6"/>
    <w:rsid w:val="006E07C4"/>
    <w:rsid w:val="006E0983"/>
    <w:rsid w:val="006E0A7A"/>
    <w:rsid w:val="006E0B28"/>
    <w:rsid w:val="006E1238"/>
    <w:rsid w:val="006E13FB"/>
    <w:rsid w:val="006E177A"/>
    <w:rsid w:val="006E1834"/>
    <w:rsid w:val="006E1925"/>
    <w:rsid w:val="006E19D2"/>
    <w:rsid w:val="006E2219"/>
    <w:rsid w:val="006E2522"/>
    <w:rsid w:val="006E2830"/>
    <w:rsid w:val="006E3192"/>
    <w:rsid w:val="006E33E2"/>
    <w:rsid w:val="006E3481"/>
    <w:rsid w:val="006E34C5"/>
    <w:rsid w:val="006E3804"/>
    <w:rsid w:val="006E3843"/>
    <w:rsid w:val="006E3C8D"/>
    <w:rsid w:val="006E3CF3"/>
    <w:rsid w:val="006E3DBF"/>
    <w:rsid w:val="006E3F3D"/>
    <w:rsid w:val="006E421F"/>
    <w:rsid w:val="006E4B91"/>
    <w:rsid w:val="006E4C1A"/>
    <w:rsid w:val="006E4F21"/>
    <w:rsid w:val="006E4F23"/>
    <w:rsid w:val="006E5030"/>
    <w:rsid w:val="006E5308"/>
    <w:rsid w:val="006E53CA"/>
    <w:rsid w:val="006E5DB1"/>
    <w:rsid w:val="006E604B"/>
    <w:rsid w:val="006E6188"/>
    <w:rsid w:val="006E61D5"/>
    <w:rsid w:val="006E65A9"/>
    <w:rsid w:val="006E6756"/>
    <w:rsid w:val="006E6AA2"/>
    <w:rsid w:val="006E6AAB"/>
    <w:rsid w:val="006E6D82"/>
    <w:rsid w:val="006E715C"/>
    <w:rsid w:val="006E75D1"/>
    <w:rsid w:val="006E766E"/>
    <w:rsid w:val="006E7921"/>
    <w:rsid w:val="006E7E28"/>
    <w:rsid w:val="006F001B"/>
    <w:rsid w:val="006F01C6"/>
    <w:rsid w:val="006F026E"/>
    <w:rsid w:val="006F040B"/>
    <w:rsid w:val="006F06D4"/>
    <w:rsid w:val="006F0711"/>
    <w:rsid w:val="006F0749"/>
    <w:rsid w:val="006F09FE"/>
    <w:rsid w:val="006F0B8D"/>
    <w:rsid w:val="006F0ECB"/>
    <w:rsid w:val="006F1064"/>
    <w:rsid w:val="006F119B"/>
    <w:rsid w:val="006F1670"/>
    <w:rsid w:val="006F19E3"/>
    <w:rsid w:val="006F1EA1"/>
    <w:rsid w:val="006F213D"/>
    <w:rsid w:val="006F23B9"/>
    <w:rsid w:val="006F2444"/>
    <w:rsid w:val="006F28A5"/>
    <w:rsid w:val="006F2BB6"/>
    <w:rsid w:val="006F2C03"/>
    <w:rsid w:val="006F2D84"/>
    <w:rsid w:val="006F2D91"/>
    <w:rsid w:val="006F3499"/>
    <w:rsid w:val="006F3A44"/>
    <w:rsid w:val="006F3A7C"/>
    <w:rsid w:val="006F3D5F"/>
    <w:rsid w:val="006F4315"/>
    <w:rsid w:val="006F4587"/>
    <w:rsid w:val="006F46B5"/>
    <w:rsid w:val="006F4A9D"/>
    <w:rsid w:val="006F4FFB"/>
    <w:rsid w:val="006F5017"/>
    <w:rsid w:val="006F50A6"/>
    <w:rsid w:val="006F5336"/>
    <w:rsid w:val="006F54F5"/>
    <w:rsid w:val="006F5599"/>
    <w:rsid w:val="006F5703"/>
    <w:rsid w:val="006F592F"/>
    <w:rsid w:val="006F5DD0"/>
    <w:rsid w:val="006F5DF9"/>
    <w:rsid w:val="006F5E30"/>
    <w:rsid w:val="006F5EB0"/>
    <w:rsid w:val="006F5FF8"/>
    <w:rsid w:val="006F654A"/>
    <w:rsid w:val="006F6CB8"/>
    <w:rsid w:val="006F6DD1"/>
    <w:rsid w:val="006F7949"/>
    <w:rsid w:val="006F7D12"/>
    <w:rsid w:val="007004E5"/>
    <w:rsid w:val="00700957"/>
    <w:rsid w:val="00700A57"/>
    <w:rsid w:val="00700B04"/>
    <w:rsid w:val="00700CEF"/>
    <w:rsid w:val="00700D9C"/>
    <w:rsid w:val="0070108E"/>
    <w:rsid w:val="00701123"/>
    <w:rsid w:val="0070143D"/>
    <w:rsid w:val="0070168A"/>
    <w:rsid w:val="007016FA"/>
    <w:rsid w:val="00701701"/>
    <w:rsid w:val="0070174A"/>
    <w:rsid w:val="0070198C"/>
    <w:rsid w:val="00701ABD"/>
    <w:rsid w:val="00701C7B"/>
    <w:rsid w:val="007025EF"/>
    <w:rsid w:val="0070274D"/>
    <w:rsid w:val="0070283B"/>
    <w:rsid w:val="00702F77"/>
    <w:rsid w:val="0070319C"/>
    <w:rsid w:val="00703C13"/>
    <w:rsid w:val="00704259"/>
    <w:rsid w:val="007044DE"/>
    <w:rsid w:val="007045AD"/>
    <w:rsid w:val="00704699"/>
    <w:rsid w:val="0070488C"/>
    <w:rsid w:val="007049C2"/>
    <w:rsid w:val="00704B7A"/>
    <w:rsid w:val="00704BF8"/>
    <w:rsid w:val="00704F5C"/>
    <w:rsid w:val="00705143"/>
    <w:rsid w:val="00705155"/>
    <w:rsid w:val="007055F7"/>
    <w:rsid w:val="00705608"/>
    <w:rsid w:val="0070609F"/>
    <w:rsid w:val="007060D2"/>
    <w:rsid w:val="00706284"/>
    <w:rsid w:val="00706438"/>
    <w:rsid w:val="0070651E"/>
    <w:rsid w:val="007066F5"/>
    <w:rsid w:val="00706C99"/>
    <w:rsid w:val="00706E40"/>
    <w:rsid w:val="007071E4"/>
    <w:rsid w:val="00707627"/>
    <w:rsid w:val="0070764E"/>
    <w:rsid w:val="00707F3C"/>
    <w:rsid w:val="0071016E"/>
    <w:rsid w:val="00710274"/>
    <w:rsid w:val="0071027A"/>
    <w:rsid w:val="0071038D"/>
    <w:rsid w:val="00710BFE"/>
    <w:rsid w:val="00710C5C"/>
    <w:rsid w:val="00710C94"/>
    <w:rsid w:val="0071131F"/>
    <w:rsid w:val="007113B5"/>
    <w:rsid w:val="00711518"/>
    <w:rsid w:val="007115B0"/>
    <w:rsid w:val="007116B6"/>
    <w:rsid w:val="00711A6E"/>
    <w:rsid w:val="00711F90"/>
    <w:rsid w:val="00711FE9"/>
    <w:rsid w:val="007122C5"/>
    <w:rsid w:val="007126D8"/>
    <w:rsid w:val="00712D09"/>
    <w:rsid w:val="00713650"/>
    <w:rsid w:val="007136F7"/>
    <w:rsid w:val="00713A7A"/>
    <w:rsid w:val="00713DB4"/>
    <w:rsid w:val="00714470"/>
    <w:rsid w:val="007147DE"/>
    <w:rsid w:val="007148EC"/>
    <w:rsid w:val="00714B21"/>
    <w:rsid w:val="00714DCD"/>
    <w:rsid w:val="00715066"/>
    <w:rsid w:val="007151C6"/>
    <w:rsid w:val="00715572"/>
    <w:rsid w:val="00715E0E"/>
    <w:rsid w:val="00715E1E"/>
    <w:rsid w:val="007160BD"/>
    <w:rsid w:val="007164A2"/>
    <w:rsid w:val="00716B7C"/>
    <w:rsid w:val="00716D2E"/>
    <w:rsid w:val="00716D6D"/>
    <w:rsid w:val="0071717D"/>
    <w:rsid w:val="00717590"/>
    <w:rsid w:val="007179A7"/>
    <w:rsid w:val="00717C9E"/>
    <w:rsid w:val="00717D84"/>
    <w:rsid w:val="00717E8F"/>
    <w:rsid w:val="00720320"/>
    <w:rsid w:val="0072055F"/>
    <w:rsid w:val="00720B7D"/>
    <w:rsid w:val="00720C25"/>
    <w:rsid w:val="00720C2B"/>
    <w:rsid w:val="00721599"/>
    <w:rsid w:val="00721774"/>
    <w:rsid w:val="00721795"/>
    <w:rsid w:val="00721A4D"/>
    <w:rsid w:val="00721F46"/>
    <w:rsid w:val="00721FF8"/>
    <w:rsid w:val="00722019"/>
    <w:rsid w:val="0072206D"/>
    <w:rsid w:val="0072264B"/>
    <w:rsid w:val="007226B9"/>
    <w:rsid w:val="007229F0"/>
    <w:rsid w:val="00722F87"/>
    <w:rsid w:val="007237AF"/>
    <w:rsid w:val="00723910"/>
    <w:rsid w:val="00723C98"/>
    <w:rsid w:val="00723E12"/>
    <w:rsid w:val="00724013"/>
    <w:rsid w:val="00724120"/>
    <w:rsid w:val="007242C8"/>
    <w:rsid w:val="00724337"/>
    <w:rsid w:val="00724AC1"/>
    <w:rsid w:val="00724C38"/>
    <w:rsid w:val="0072515E"/>
    <w:rsid w:val="007251C4"/>
    <w:rsid w:val="007251F2"/>
    <w:rsid w:val="007255D8"/>
    <w:rsid w:val="007256B4"/>
    <w:rsid w:val="007259D1"/>
    <w:rsid w:val="00725AA9"/>
    <w:rsid w:val="00725B02"/>
    <w:rsid w:val="00725BA3"/>
    <w:rsid w:val="00725E54"/>
    <w:rsid w:val="00725FFA"/>
    <w:rsid w:val="007260F5"/>
    <w:rsid w:val="00726166"/>
    <w:rsid w:val="007264B9"/>
    <w:rsid w:val="007265B6"/>
    <w:rsid w:val="00726DC8"/>
    <w:rsid w:val="00726DEB"/>
    <w:rsid w:val="00727121"/>
    <w:rsid w:val="00727615"/>
    <w:rsid w:val="007277EE"/>
    <w:rsid w:val="00727EC1"/>
    <w:rsid w:val="00727FC2"/>
    <w:rsid w:val="007305A1"/>
    <w:rsid w:val="00730A80"/>
    <w:rsid w:val="00730BF3"/>
    <w:rsid w:val="00730E0B"/>
    <w:rsid w:val="00730E31"/>
    <w:rsid w:val="007310D5"/>
    <w:rsid w:val="00731101"/>
    <w:rsid w:val="007319C1"/>
    <w:rsid w:val="00731B7C"/>
    <w:rsid w:val="00731C14"/>
    <w:rsid w:val="00731D59"/>
    <w:rsid w:val="00732054"/>
    <w:rsid w:val="00732224"/>
    <w:rsid w:val="007323A0"/>
    <w:rsid w:val="007333DB"/>
    <w:rsid w:val="00733731"/>
    <w:rsid w:val="00733B9D"/>
    <w:rsid w:val="00733E57"/>
    <w:rsid w:val="00733EA3"/>
    <w:rsid w:val="00733F62"/>
    <w:rsid w:val="00734598"/>
    <w:rsid w:val="00734A65"/>
    <w:rsid w:val="00734BB2"/>
    <w:rsid w:val="00734C3E"/>
    <w:rsid w:val="0073522A"/>
    <w:rsid w:val="00735354"/>
    <w:rsid w:val="007353D9"/>
    <w:rsid w:val="00735D86"/>
    <w:rsid w:val="00735DAA"/>
    <w:rsid w:val="0073608E"/>
    <w:rsid w:val="00736469"/>
    <w:rsid w:val="00736A52"/>
    <w:rsid w:val="00736E07"/>
    <w:rsid w:val="00737913"/>
    <w:rsid w:val="0073794E"/>
    <w:rsid w:val="00740306"/>
    <w:rsid w:val="007404AE"/>
    <w:rsid w:val="00740D63"/>
    <w:rsid w:val="00740E93"/>
    <w:rsid w:val="007413C4"/>
    <w:rsid w:val="00741414"/>
    <w:rsid w:val="007414DD"/>
    <w:rsid w:val="0074170E"/>
    <w:rsid w:val="007417EC"/>
    <w:rsid w:val="00741B19"/>
    <w:rsid w:val="00741C7B"/>
    <w:rsid w:val="00741F13"/>
    <w:rsid w:val="00742023"/>
    <w:rsid w:val="00742074"/>
    <w:rsid w:val="007420AC"/>
    <w:rsid w:val="00742220"/>
    <w:rsid w:val="00742686"/>
    <w:rsid w:val="00742765"/>
    <w:rsid w:val="00742800"/>
    <w:rsid w:val="00742AE7"/>
    <w:rsid w:val="00742D63"/>
    <w:rsid w:val="00743134"/>
    <w:rsid w:val="00743483"/>
    <w:rsid w:val="00743844"/>
    <w:rsid w:val="00743C2C"/>
    <w:rsid w:val="00743C9A"/>
    <w:rsid w:val="00743E5E"/>
    <w:rsid w:val="00744232"/>
    <w:rsid w:val="00744AAD"/>
    <w:rsid w:val="00744C57"/>
    <w:rsid w:val="00744DCC"/>
    <w:rsid w:val="0074513D"/>
    <w:rsid w:val="007455FC"/>
    <w:rsid w:val="0074578E"/>
    <w:rsid w:val="00745849"/>
    <w:rsid w:val="007459F3"/>
    <w:rsid w:val="00745C8F"/>
    <w:rsid w:val="0074639A"/>
    <w:rsid w:val="007464DB"/>
    <w:rsid w:val="00746A29"/>
    <w:rsid w:val="00746A47"/>
    <w:rsid w:val="00746C35"/>
    <w:rsid w:val="00746C9F"/>
    <w:rsid w:val="00747522"/>
    <w:rsid w:val="007475B6"/>
    <w:rsid w:val="007475BA"/>
    <w:rsid w:val="00747947"/>
    <w:rsid w:val="00747B86"/>
    <w:rsid w:val="007500CE"/>
    <w:rsid w:val="007504D3"/>
    <w:rsid w:val="007504DA"/>
    <w:rsid w:val="00750845"/>
    <w:rsid w:val="00750854"/>
    <w:rsid w:val="0075087F"/>
    <w:rsid w:val="00750ADF"/>
    <w:rsid w:val="00751043"/>
    <w:rsid w:val="00751836"/>
    <w:rsid w:val="00751AA4"/>
    <w:rsid w:val="007522DE"/>
    <w:rsid w:val="007528A0"/>
    <w:rsid w:val="00752A31"/>
    <w:rsid w:val="00752F06"/>
    <w:rsid w:val="007531B2"/>
    <w:rsid w:val="0075396C"/>
    <w:rsid w:val="007539E0"/>
    <w:rsid w:val="00753CCA"/>
    <w:rsid w:val="00753E98"/>
    <w:rsid w:val="007540B3"/>
    <w:rsid w:val="00754165"/>
    <w:rsid w:val="00754193"/>
    <w:rsid w:val="00754248"/>
    <w:rsid w:val="007545E4"/>
    <w:rsid w:val="00754669"/>
    <w:rsid w:val="007546BF"/>
    <w:rsid w:val="00754CF0"/>
    <w:rsid w:val="00754F0D"/>
    <w:rsid w:val="007551CC"/>
    <w:rsid w:val="007554BA"/>
    <w:rsid w:val="00755642"/>
    <w:rsid w:val="007556FA"/>
    <w:rsid w:val="00755CA8"/>
    <w:rsid w:val="0075601A"/>
    <w:rsid w:val="007563C4"/>
    <w:rsid w:val="0075681D"/>
    <w:rsid w:val="00756A26"/>
    <w:rsid w:val="00756AF1"/>
    <w:rsid w:val="00756B0F"/>
    <w:rsid w:val="00756E62"/>
    <w:rsid w:val="007570F4"/>
    <w:rsid w:val="0075744C"/>
    <w:rsid w:val="00757496"/>
    <w:rsid w:val="00757762"/>
    <w:rsid w:val="007578AE"/>
    <w:rsid w:val="00757A37"/>
    <w:rsid w:val="00757CA5"/>
    <w:rsid w:val="007602B6"/>
    <w:rsid w:val="007602C2"/>
    <w:rsid w:val="007603CC"/>
    <w:rsid w:val="00760746"/>
    <w:rsid w:val="00761197"/>
    <w:rsid w:val="007616A7"/>
    <w:rsid w:val="00761C5C"/>
    <w:rsid w:val="00761CF7"/>
    <w:rsid w:val="00761E31"/>
    <w:rsid w:val="007622AA"/>
    <w:rsid w:val="007622C2"/>
    <w:rsid w:val="00762477"/>
    <w:rsid w:val="00762B09"/>
    <w:rsid w:val="00762C16"/>
    <w:rsid w:val="00763005"/>
    <w:rsid w:val="0076352B"/>
    <w:rsid w:val="0076379A"/>
    <w:rsid w:val="00763A1B"/>
    <w:rsid w:val="00763B2D"/>
    <w:rsid w:val="00763C61"/>
    <w:rsid w:val="00763DC7"/>
    <w:rsid w:val="00764024"/>
    <w:rsid w:val="007640CD"/>
    <w:rsid w:val="00764105"/>
    <w:rsid w:val="00764224"/>
    <w:rsid w:val="007644CE"/>
    <w:rsid w:val="00764614"/>
    <w:rsid w:val="00764A9E"/>
    <w:rsid w:val="00764C97"/>
    <w:rsid w:val="00764CCF"/>
    <w:rsid w:val="00765181"/>
    <w:rsid w:val="0076535A"/>
    <w:rsid w:val="007656BA"/>
    <w:rsid w:val="00765A96"/>
    <w:rsid w:val="00765ABB"/>
    <w:rsid w:val="00765B56"/>
    <w:rsid w:val="00765D8D"/>
    <w:rsid w:val="00766121"/>
    <w:rsid w:val="007662E7"/>
    <w:rsid w:val="00766446"/>
    <w:rsid w:val="007666C5"/>
    <w:rsid w:val="0076675E"/>
    <w:rsid w:val="00766F01"/>
    <w:rsid w:val="007671EC"/>
    <w:rsid w:val="0076755F"/>
    <w:rsid w:val="00767793"/>
    <w:rsid w:val="00767B33"/>
    <w:rsid w:val="00767CB3"/>
    <w:rsid w:val="007704A2"/>
    <w:rsid w:val="007704F5"/>
    <w:rsid w:val="00770BC4"/>
    <w:rsid w:val="00771437"/>
    <w:rsid w:val="00771EB5"/>
    <w:rsid w:val="007720D2"/>
    <w:rsid w:val="0077211C"/>
    <w:rsid w:val="0077233C"/>
    <w:rsid w:val="007723BD"/>
    <w:rsid w:val="0077268B"/>
    <w:rsid w:val="007726A4"/>
    <w:rsid w:val="00772B96"/>
    <w:rsid w:val="00772C0C"/>
    <w:rsid w:val="00772CFD"/>
    <w:rsid w:val="007730CE"/>
    <w:rsid w:val="007735CA"/>
    <w:rsid w:val="00773CA0"/>
    <w:rsid w:val="00774780"/>
    <w:rsid w:val="00775241"/>
    <w:rsid w:val="007752D8"/>
    <w:rsid w:val="00775568"/>
    <w:rsid w:val="00775632"/>
    <w:rsid w:val="00775EB5"/>
    <w:rsid w:val="00776018"/>
    <w:rsid w:val="00776196"/>
    <w:rsid w:val="007763A4"/>
    <w:rsid w:val="0077643F"/>
    <w:rsid w:val="00776449"/>
    <w:rsid w:val="00776569"/>
    <w:rsid w:val="0077687C"/>
    <w:rsid w:val="00776E9D"/>
    <w:rsid w:val="007770C8"/>
    <w:rsid w:val="0077723B"/>
    <w:rsid w:val="00777292"/>
    <w:rsid w:val="007773ED"/>
    <w:rsid w:val="00777906"/>
    <w:rsid w:val="0077793B"/>
    <w:rsid w:val="00777973"/>
    <w:rsid w:val="00777C32"/>
    <w:rsid w:val="0078003A"/>
    <w:rsid w:val="00780793"/>
    <w:rsid w:val="00780949"/>
    <w:rsid w:val="00780C7F"/>
    <w:rsid w:val="007817E2"/>
    <w:rsid w:val="0078189E"/>
    <w:rsid w:val="00781B1B"/>
    <w:rsid w:val="00781C3A"/>
    <w:rsid w:val="007824FB"/>
    <w:rsid w:val="00782522"/>
    <w:rsid w:val="00782771"/>
    <w:rsid w:val="00782E48"/>
    <w:rsid w:val="00783128"/>
    <w:rsid w:val="007831FF"/>
    <w:rsid w:val="00783A75"/>
    <w:rsid w:val="00783BA8"/>
    <w:rsid w:val="00783BDC"/>
    <w:rsid w:val="007843E0"/>
    <w:rsid w:val="00784425"/>
    <w:rsid w:val="00784562"/>
    <w:rsid w:val="007846FF"/>
    <w:rsid w:val="00784BDA"/>
    <w:rsid w:val="00784FE8"/>
    <w:rsid w:val="00785083"/>
    <w:rsid w:val="00785109"/>
    <w:rsid w:val="0078511E"/>
    <w:rsid w:val="00785290"/>
    <w:rsid w:val="00785D82"/>
    <w:rsid w:val="00786524"/>
    <w:rsid w:val="0078695E"/>
    <w:rsid w:val="00786B3B"/>
    <w:rsid w:val="00786BD5"/>
    <w:rsid w:val="00786BDD"/>
    <w:rsid w:val="00786E49"/>
    <w:rsid w:val="00786FA5"/>
    <w:rsid w:val="0078729F"/>
    <w:rsid w:val="007874E5"/>
    <w:rsid w:val="007874F9"/>
    <w:rsid w:val="007878DF"/>
    <w:rsid w:val="00787ADB"/>
    <w:rsid w:val="00787B02"/>
    <w:rsid w:val="00787CEE"/>
    <w:rsid w:val="00787E28"/>
    <w:rsid w:val="0079013B"/>
    <w:rsid w:val="007902E1"/>
    <w:rsid w:val="00790354"/>
    <w:rsid w:val="00790592"/>
    <w:rsid w:val="0079061A"/>
    <w:rsid w:val="0079061C"/>
    <w:rsid w:val="0079070C"/>
    <w:rsid w:val="00790960"/>
    <w:rsid w:val="00790A37"/>
    <w:rsid w:val="007911FC"/>
    <w:rsid w:val="0079133B"/>
    <w:rsid w:val="00791382"/>
    <w:rsid w:val="0079156A"/>
    <w:rsid w:val="0079161F"/>
    <w:rsid w:val="00791833"/>
    <w:rsid w:val="00791860"/>
    <w:rsid w:val="0079193D"/>
    <w:rsid w:val="00791ADB"/>
    <w:rsid w:val="00791CCF"/>
    <w:rsid w:val="00791D01"/>
    <w:rsid w:val="00791DE6"/>
    <w:rsid w:val="0079201D"/>
    <w:rsid w:val="00792027"/>
    <w:rsid w:val="0079244E"/>
    <w:rsid w:val="00792537"/>
    <w:rsid w:val="00792567"/>
    <w:rsid w:val="00792D4E"/>
    <w:rsid w:val="00792DF4"/>
    <w:rsid w:val="00792F38"/>
    <w:rsid w:val="0079301C"/>
    <w:rsid w:val="00793088"/>
    <w:rsid w:val="007930FC"/>
    <w:rsid w:val="00793144"/>
    <w:rsid w:val="0079316B"/>
    <w:rsid w:val="0079333F"/>
    <w:rsid w:val="007935F2"/>
    <w:rsid w:val="0079392C"/>
    <w:rsid w:val="00793B8F"/>
    <w:rsid w:val="00793E71"/>
    <w:rsid w:val="00793FF2"/>
    <w:rsid w:val="0079407F"/>
    <w:rsid w:val="00794300"/>
    <w:rsid w:val="00794995"/>
    <w:rsid w:val="007951B1"/>
    <w:rsid w:val="00795387"/>
    <w:rsid w:val="007953A9"/>
    <w:rsid w:val="007959D2"/>
    <w:rsid w:val="00795AAD"/>
    <w:rsid w:val="00796002"/>
    <w:rsid w:val="00796D2C"/>
    <w:rsid w:val="00796EB9"/>
    <w:rsid w:val="00797160"/>
    <w:rsid w:val="007973B6"/>
    <w:rsid w:val="0079759E"/>
    <w:rsid w:val="007975BC"/>
    <w:rsid w:val="007978B5"/>
    <w:rsid w:val="00797EFE"/>
    <w:rsid w:val="007A006B"/>
    <w:rsid w:val="007A033D"/>
    <w:rsid w:val="007A047B"/>
    <w:rsid w:val="007A0820"/>
    <w:rsid w:val="007A0BAE"/>
    <w:rsid w:val="007A1127"/>
    <w:rsid w:val="007A15A7"/>
    <w:rsid w:val="007A15D0"/>
    <w:rsid w:val="007A1AAA"/>
    <w:rsid w:val="007A1F64"/>
    <w:rsid w:val="007A2213"/>
    <w:rsid w:val="007A2562"/>
    <w:rsid w:val="007A2AB4"/>
    <w:rsid w:val="007A2B35"/>
    <w:rsid w:val="007A2B58"/>
    <w:rsid w:val="007A2C7B"/>
    <w:rsid w:val="007A2DCA"/>
    <w:rsid w:val="007A2F8C"/>
    <w:rsid w:val="007A325F"/>
    <w:rsid w:val="007A36E4"/>
    <w:rsid w:val="007A36F7"/>
    <w:rsid w:val="007A3B42"/>
    <w:rsid w:val="007A4083"/>
    <w:rsid w:val="007A42ED"/>
    <w:rsid w:val="007A4A0B"/>
    <w:rsid w:val="007A4A80"/>
    <w:rsid w:val="007A5513"/>
    <w:rsid w:val="007A5875"/>
    <w:rsid w:val="007A5A9D"/>
    <w:rsid w:val="007A5BED"/>
    <w:rsid w:val="007A5D9D"/>
    <w:rsid w:val="007A60BB"/>
    <w:rsid w:val="007A6110"/>
    <w:rsid w:val="007A6211"/>
    <w:rsid w:val="007A6B91"/>
    <w:rsid w:val="007A6F4D"/>
    <w:rsid w:val="007A707B"/>
    <w:rsid w:val="007A74EC"/>
    <w:rsid w:val="007A7622"/>
    <w:rsid w:val="007A7885"/>
    <w:rsid w:val="007B0672"/>
    <w:rsid w:val="007B070B"/>
    <w:rsid w:val="007B07C2"/>
    <w:rsid w:val="007B088D"/>
    <w:rsid w:val="007B0AC2"/>
    <w:rsid w:val="007B0C5D"/>
    <w:rsid w:val="007B13C7"/>
    <w:rsid w:val="007B1404"/>
    <w:rsid w:val="007B1AFA"/>
    <w:rsid w:val="007B1E36"/>
    <w:rsid w:val="007B1F27"/>
    <w:rsid w:val="007B2331"/>
    <w:rsid w:val="007B2442"/>
    <w:rsid w:val="007B2619"/>
    <w:rsid w:val="007B284D"/>
    <w:rsid w:val="007B298E"/>
    <w:rsid w:val="007B3267"/>
    <w:rsid w:val="007B3756"/>
    <w:rsid w:val="007B3B42"/>
    <w:rsid w:val="007B3DD0"/>
    <w:rsid w:val="007B3ECB"/>
    <w:rsid w:val="007B40B4"/>
    <w:rsid w:val="007B4558"/>
    <w:rsid w:val="007B48A2"/>
    <w:rsid w:val="007B4F24"/>
    <w:rsid w:val="007B501C"/>
    <w:rsid w:val="007B506D"/>
    <w:rsid w:val="007B5AA3"/>
    <w:rsid w:val="007B5ACC"/>
    <w:rsid w:val="007B5AFD"/>
    <w:rsid w:val="007B5B31"/>
    <w:rsid w:val="007B5BDC"/>
    <w:rsid w:val="007B5FBF"/>
    <w:rsid w:val="007B60CB"/>
    <w:rsid w:val="007B61B7"/>
    <w:rsid w:val="007B6420"/>
    <w:rsid w:val="007B6732"/>
    <w:rsid w:val="007B6A45"/>
    <w:rsid w:val="007B6A47"/>
    <w:rsid w:val="007B6B05"/>
    <w:rsid w:val="007B6EA3"/>
    <w:rsid w:val="007B6ED7"/>
    <w:rsid w:val="007B7A03"/>
    <w:rsid w:val="007B7AF1"/>
    <w:rsid w:val="007B7E79"/>
    <w:rsid w:val="007C0105"/>
    <w:rsid w:val="007C025E"/>
    <w:rsid w:val="007C0275"/>
    <w:rsid w:val="007C0372"/>
    <w:rsid w:val="007C0711"/>
    <w:rsid w:val="007C079B"/>
    <w:rsid w:val="007C0A0B"/>
    <w:rsid w:val="007C0F02"/>
    <w:rsid w:val="007C10D9"/>
    <w:rsid w:val="007C149E"/>
    <w:rsid w:val="007C216C"/>
    <w:rsid w:val="007C22A2"/>
    <w:rsid w:val="007C2438"/>
    <w:rsid w:val="007C261A"/>
    <w:rsid w:val="007C2736"/>
    <w:rsid w:val="007C2A1A"/>
    <w:rsid w:val="007C346C"/>
    <w:rsid w:val="007C37D2"/>
    <w:rsid w:val="007C37EB"/>
    <w:rsid w:val="007C41D2"/>
    <w:rsid w:val="007C427B"/>
    <w:rsid w:val="007C4400"/>
    <w:rsid w:val="007C4678"/>
    <w:rsid w:val="007C4724"/>
    <w:rsid w:val="007C4FD2"/>
    <w:rsid w:val="007C5574"/>
    <w:rsid w:val="007C5704"/>
    <w:rsid w:val="007C593E"/>
    <w:rsid w:val="007C6570"/>
    <w:rsid w:val="007C65A5"/>
    <w:rsid w:val="007C664A"/>
    <w:rsid w:val="007C6D83"/>
    <w:rsid w:val="007C72ED"/>
    <w:rsid w:val="007C7370"/>
    <w:rsid w:val="007C73CE"/>
    <w:rsid w:val="007C758A"/>
    <w:rsid w:val="007C759B"/>
    <w:rsid w:val="007C76D6"/>
    <w:rsid w:val="007C7B6C"/>
    <w:rsid w:val="007C7C40"/>
    <w:rsid w:val="007C7C7D"/>
    <w:rsid w:val="007C7DAD"/>
    <w:rsid w:val="007C7DDB"/>
    <w:rsid w:val="007D0167"/>
    <w:rsid w:val="007D02AF"/>
    <w:rsid w:val="007D0A02"/>
    <w:rsid w:val="007D0ACD"/>
    <w:rsid w:val="007D0F57"/>
    <w:rsid w:val="007D0FAC"/>
    <w:rsid w:val="007D1018"/>
    <w:rsid w:val="007D111B"/>
    <w:rsid w:val="007D1373"/>
    <w:rsid w:val="007D1409"/>
    <w:rsid w:val="007D15C5"/>
    <w:rsid w:val="007D18E7"/>
    <w:rsid w:val="007D1A08"/>
    <w:rsid w:val="007D1C7B"/>
    <w:rsid w:val="007D1D33"/>
    <w:rsid w:val="007D1D6E"/>
    <w:rsid w:val="007D1E4D"/>
    <w:rsid w:val="007D2043"/>
    <w:rsid w:val="007D2378"/>
    <w:rsid w:val="007D2C46"/>
    <w:rsid w:val="007D3538"/>
    <w:rsid w:val="007D3920"/>
    <w:rsid w:val="007D3BB8"/>
    <w:rsid w:val="007D3BC8"/>
    <w:rsid w:val="007D3EBE"/>
    <w:rsid w:val="007D42DF"/>
    <w:rsid w:val="007D4D52"/>
    <w:rsid w:val="007D50CD"/>
    <w:rsid w:val="007D5126"/>
    <w:rsid w:val="007D5448"/>
    <w:rsid w:val="007D59BA"/>
    <w:rsid w:val="007D5E5D"/>
    <w:rsid w:val="007D60B2"/>
    <w:rsid w:val="007D68F5"/>
    <w:rsid w:val="007D6BAE"/>
    <w:rsid w:val="007D6D85"/>
    <w:rsid w:val="007D7330"/>
    <w:rsid w:val="007E0077"/>
    <w:rsid w:val="007E00AF"/>
    <w:rsid w:val="007E050E"/>
    <w:rsid w:val="007E068D"/>
    <w:rsid w:val="007E08B8"/>
    <w:rsid w:val="007E09ED"/>
    <w:rsid w:val="007E0C0D"/>
    <w:rsid w:val="007E19A8"/>
    <w:rsid w:val="007E1CD6"/>
    <w:rsid w:val="007E1EDE"/>
    <w:rsid w:val="007E1F27"/>
    <w:rsid w:val="007E20A0"/>
    <w:rsid w:val="007E21B9"/>
    <w:rsid w:val="007E2316"/>
    <w:rsid w:val="007E232C"/>
    <w:rsid w:val="007E26AB"/>
    <w:rsid w:val="007E2797"/>
    <w:rsid w:val="007E2899"/>
    <w:rsid w:val="007E2A45"/>
    <w:rsid w:val="007E2C24"/>
    <w:rsid w:val="007E2E17"/>
    <w:rsid w:val="007E2E96"/>
    <w:rsid w:val="007E2F5C"/>
    <w:rsid w:val="007E3185"/>
    <w:rsid w:val="007E331F"/>
    <w:rsid w:val="007E3363"/>
    <w:rsid w:val="007E36C2"/>
    <w:rsid w:val="007E39C2"/>
    <w:rsid w:val="007E3FDA"/>
    <w:rsid w:val="007E41A5"/>
    <w:rsid w:val="007E44DA"/>
    <w:rsid w:val="007E4616"/>
    <w:rsid w:val="007E4722"/>
    <w:rsid w:val="007E49DD"/>
    <w:rsid w:val="007E4CBA"/>
    <w:rsid w:val="007E4CC7"/>
    <w:rsid w:val="007E4D4F"/>
    <w:rsid w:val="007E521B"/>
    <w:rsid w:val="007E5788"/>
    <w:rsid w:val="007E5A1F"/>
    <w:rsid w:val="007E5A44"/>
    <w:rsid w:val="007E6148"/>
    <w:rsid w:val="007E61F9"/>
    <w:rsid w:val="007E6220"/>
    <w:rsid w:val="007E640B"/>
    <w:rsid w:val="007E6AD5"/>
    <w:rsid w:val="007E6D7F"/>
    <w:rsid w:val="007E731E"/>
    <w:rsid w:val="007E7489"/>
    <w:rsid w:val="007E7715"/>
    <w:rsid w:val="007E7740"/>
    <w:rsid w:val="007E7D21"/>
    <w:rsid w:val="007F01C0"/>
    <w:rsid w:val="007F064D"/>
    <w:rsid w:val="007F096E"/>
    <w:rsid w:val="007F0C3D"/>
    <w:rsid w:val="007F0D11"/>
    <w:rsid w:val="007F0F2C"/>
    <w:rsid w:val="007F219A"/>
    <w:rsid w:val="007F220C"/>
    <w:rsid w:val="007F2396"/>
    <w:rsid w:val="007F27C4"/>
    <w:rsid w:val="007F2897"/>
    <w:rsid w:val="007F2B57"/>
    <w:rsid w:val="007F2DF3"/>
    <w:rsid w:val="007F31C2"/>
    <w:rsid w:val="007F3439"/>
    <w:rsid w:val="007F35EA"/>
    <w:rsid w:val="007F37D0"/>
    <w:rsid w:val="007F398A"/>
    <w:rsid w:val="007F40AB"/>
    <w:rsid w:val="007F4112"/>
    <w:rsid w:val="007F44F4"/>
    <w:rsid w:val="007F458C"/>
    <w:rsid w:val="007F4840"/>
    <w:rsid w:val="007F4B62"/>
    <w:rsid w:val="007F4B67"/>
    <w:rsid w:val="007F518A"/>
    <w:rsid w:val="007F53CF"/>
    <w:rsid w:val="007F5E6C"/>
    <w:rsid w:val="007F6080"/>
    <w:rsid w:val="007F6914"/>
    <w:rsid w:val="007F6A5A"/>
    <w:rsid w:val="007F6B9F"/>
    <w:rsid w:val="007F6EB7"/>
    <w:rsid w:val="007F71CE"/>
    <w:rsid w:val="007F769F"/>
    <w:rsid w:val="007F76ED"/>
    <w:rsid w:val="008001D6"/>
    <w:rsid w:val="00800265"/>
    <w:rsid w:val="00800368"/>
    <w:rsid w:val="008003A9"/>
    <w:rsid w:val="00800C28"/>
    <w:rsid w:val="00801184"/>
    <w:rsid w:val="008012FD"/>
    <w:rsid w:val="008015B5"/>
    <w:rsid w:val="008016E5"/>
    <w:rsid w:val="008016F1"/>
    <w:rsid w:val="00801B2A"/>
    <w:rsid w:val="00801D00"/>
    <w:rsid w:val="00801DDE"/>
    <w:rsid w:val="008022B6"/>
    <w:rsid w:val="008028C6"/>
    <w:rsid w:val="00802A3B"/>
    <w:rsid w:val="00802C5A"/>
    <w:rsid w:val="00803061"/>
    <w:rsid w:val="008030A5"/>
    <w:rsid w:val="00803694"/>
    <w:rsid w:val="008037B4"/>
    <w:rsid w:val="0080385B"/>
    <w:rsid w:val="00803FC8"/>
    <w:rsid w:val="00804101"/>
    <w:rsid w:val="0080458C"/>
    <w:rsid w:val="008046EA"/>
    <w:rsid w:val="00804B0B"/>
    <w:rsid w:val="00804FEB"/>
    <w:rsid w:val="00805058"/>
    <w:rsid w:val="008052C7"/>
    <w:rsid w:val="0080559A"/>
    <w:rsid w:val="00805D57"/>
    <w:rsid w:val="008061F9"/>
    <w:rsid w:val="0080631C"/>
    <w:rsid w:val="00806546"/>
    <w:rsid w:val="00806C73"/>
    <w:rsid w:val="00806D57"/>
    <w:rsid w:val="00806DDE"/>
    <w:rsid w:val="00807290"/>
    <w:rsid w:val="008073DE"/>
    <w:rsid w:val="008076E6"/>
    <w:rsid w:val="00810034"/>
    <w:rsid w:val="00810429"/>
    <w:rsid w:val="00810932"/>
    <w:rsid w:val="00811027"/>
    <w:rsid w:val="00811243"/>
    <w:rsid w:val="0081147B"/>
    <w:rsid w:val="00811657"/>
    <w:rsid w:val="008116D9"/>
    <w:rsid w:val="008117A6"/>
    <w:rsid w:val="00812129"/>
    <w:rsid w:val="00812263"/>
    <w:rsid w:val="00812432"/>
    <w:rsid w:val="00812853"/>
    <w:rsid w:val="00812D0E"/>
    <w:rsid w:val="00812E06"/>
    <w:rsid w:val="008133B4"/>
    <w:rsid w:val="008136FE"/>
    <w:rsid w:val="00813807"/>
    <w:rsid w:val="00813B2B"/>
    <w:rsid w:val="00813DAB"/>
    <w:rsid w:val="00813E0D"/>
    <w:rsid w:val="00813F4A"/>
    <w:rsid w:val="008145A6"/>
    <w:rsid w:val="008145BF"/>
    <w:rsid w:val="008153CE"/>
    <w:rsid w:val="0081540C"/>
    <w:rsid w:val="008156C2"/>
    <w:rsid w:val="008165E0"/>
    <w:rsid w:val="00816A8D"/>
    <w:rsid w:val="00816E04"/>
    <w:rsid w:val="00816FFE"/>
    <w:rsid w:val="00817004"/>
    <w:rsid w:val="0081707F"/>
    <w:rsid w:val="00817A66"/>
    <w:rsid w:val="00817A83"/>
    <w:rsid w:val="00817B4D"/>
    <w:rsid w:val="00820089"/>
    <w:rsid w:val="0082050F"/>
    <w:rsid w:val="00820BCB"/>
    <w:rsid w:val="00820D88"/>
    <w:rsid w:val="00820DBE"/>
    <w:rsid w:val="00820FD6"/>
    <w:rsid w:val="008211B4"/>
    <w:rsid w:val="00821209"/>
    <w:rsid w:val="008212D0"/>
    <w:rsid w:val="00821698"/>
    <w:rsid w:val="00821E6E"/>
    <w:rsid w:val="00822080"/>
    <w:rsid w:val="0082209E"/>
    <w:rsid w:val="008224F9"/>
    <w:rsid w:val="00822785"/>
    <w:rsid w:val="008228B9"/>
    <w:rsid w:val="00822C05"/>
    <w:rsid w:val="00822F39"/>
    <w:rsid w:val="00822F79"/>
    <w:rsid w:val="00823005"/>
    <w:rsid w:val="0082366F"/>
    <w:rsid w:val="00823D7C"/>
    <w:rsid w:val="00823DFB"/>
    <w:rsid w:val="00824255"/>
    <w:rsid w:val="00824A6A"/>
    <w:rsid w:val="00824F85"/>
    <w:rsid w:val="008250E5"/>
    <w:rsid w:val="0082555E"/>
    <w:rsid w:val="00825670"/>
    <w:rsid w:val="0082598B"/>
    <w:rsid w:val="008259AC"/>
    <w:rsid w:val="00825A3F"/>
    <w:rsid w:val="00825AF2"/>
    <w:rsid w:val="00825B33"/>
    <w:rsid w:val="00826585"/>
    <w:rsid w:val="0082684D"/>
    <w:rsid w:val="00826861"/>
    <w:rsid w:val="00827319"/>
    <w:rsid w:val="008275C5"/>
    <w:rsid w:val="008279CD"/>
    <w:rsid w:val="00827AC4"/>
    <w:rsid w:val="00827E1F"/>
    <w:rsid w:val="0083063D"/>
    <w:rsid w:val="00830A03"/>
    <w:rsid w:val="00830BA4"/>
    <w:rsid w:val="00830E47"/>
    <w:rsid w:val="00830F07"/>
    <w:rsid w:val="00830F5C"/>
    <w:rsid w:val="00830FBA"/>
    <w:rsid w:val="008310CB"/>
    <w:rsid w:val="00831326"/>
    <w:rsid w:val="00831391"/>
    <w:rsid w:val="00831808"/>
    <w:rsid w:val="008319D9"/>
    <w:rsid w:val="00831C06"/>
    <w:rsid w:val="00831FF3"/>
    <w:rsid w:val="008322E1"/>
    <w:rsid w:val="0083245E"/>
    <w:rsid w:val="0083264D"/>
    <w:rsid w:val="008326FF"/>
    <w:rsid w:val="00832B8B"/>
    <w:rsid w:val="00832C0A"/>
    <w:rsid w:val="008330DF"/>
    <w:rsid w:val="008331BF"/>
    <w:rsid w:val="0083362E"/>
    <w:rsid w:val="00833C59"/>
    <w:rsid w:val="008340BD"/>
    <w:rsid w:val="008341A7"/>
    <w:rsid w:val="00834215"/>
    <w:rsid w:val="00834542"/>
    <w:rsid w:val="008349DC"/>
    <w:rsid w:val="00834B7C"/>
    <w:rsid w:val="00834C1E"/>
    <w:rsid w:val="00834FE5"/>
    <w:rsid w:val="00835268"/>
    <w:rsid w:val="00835507"/>
    <w:rsid w:val="0083557A"/>
    <w:rsid w:val="00835681"/>
    <w:rsid w:val="00835C46"/>
    <w:rsid w:val="00836057"/>
    <w:rsid w:val="0083633C"/>
    <w:rsid w:val="0083668E"/>
    <w:rsid w:val="00836B17"/>
    <w:rsid w:val="00836CAE"/>
    <w:rsid w:val="008371E4"/>
    <w:rsid w:val="008375E9"/>
    <w:rsid w:val="00837BF3"/>
    <w:rsid w:val="00837C70"/>
    <w:rsid w:val="00837EBC"/>
    <w:rsid w:val="0084012D"/>
    <w:rsid w:val="00840188"/>
    <w:rsid w:val="008402CC"/>
    <w:rsid w:val="008402E7"/>
    <w:rsid w:val="0084090E"/>
    <w:rsid w:val="00840BA8"/>
    <w:rsid w:val="00840EDB"/>
    <w:rsid w:val="0084128D"/>
    <w:rsid w:val="0084129E"/>
    <w:rsid w:val="008412C2"/>
    <w:rsid w:val="00841405"/>
    <w:rsid w:val="00841560"/>
    <w:rsid w:val="00841A49"/>
    <w:rsid w:val="00841B88"/>
    <w:rsid w:val="00841BA9"/>
    <w:rsid w:val="00841F36"/>
    <w:rsid w:val="00841FD7"/>
    <w:rsid w:val="0084262B"/>
    <w:rsid w:val="00842B57"/>
    <w:rsid w:val="00842EFC"/>
    <w:rsid w:val="008433A7"/>
    <w:rsid w:val="008435D0"/>
    <w:rsid w:val="008435F1"/>
    <w:rsid w:val="0084367A"/>
    <w:rsid w:val="00843875"/>
    <w:rsid w:val="008439D9"/>
    <w:rsid w:val="00843CE7"/>
    <w:rsid w:val="008444FE"/>
    <w:rsid w:val="0084482F"/>
    <w:rsid w:val="00844A3E"/>
    <w:rsid w:val="00844D1D"/>
    <w:rsid w:val="00844DDE"/>
    <w:rsid w:val="008451BF"/>
    <w:rsid w:val="00845274"/>
    <w:rsid w:val="00845E0B"/>
    <w:rsid w:val="00845F44"/>
    <w:rsid w:val="008460B4"/>
    <w:rsid w:val="00846178"/>
    <w:rsid w:val="008464AB"/>
    <w:rsid w:val="00846B18"/>
    <w:rsid w:val="0084742E"/>
    <w:rsid w:val="0084778E"/>
    <w:rsid w:val="00847A64"/>
    <w:rsid w:val="00847BB0"/>
    <w:rsid w:val="00850219"/>
    <w:rsid w:val="008502C9"/>
    <w:rsid w:val="00850694"/>
    <w:rsid w:val="0085091A"/>
    <w:rsid w:val="00850EA3"/>
    <w:rsid w:val="0085121F"/>
    <w:rsid w:val="00851325"/>
    <w:rsid w:val="00851BDE"/>
    <w:rsid w:val="00851C8C"/>
    <w:rsid w:val="00851D62"/>
    <w:rsid w:val="00851EB5"/>
    <w:rsid w:val="00852389"/>
    <w:rsid w:val="00852475"/>
    <w:rsid w:val="008529B4"/>
    <w:rsid w:val="00852ACB"/>
    <w:rsid w:val="00852B83"/>
    <w:rsid w:val="00852B94"/>
    <w:rsid w:val="00852C9D"/>
    <w:rsid w:val="00852EDF"/>
    <w:rsid w:val="0085304C"/>
    <w:rsid w:val="008537A7"/>
    <w:rsid w:val="00853D91"/>
    <w:rsid w:val="00854918"/>
    <w:rsid w:val="00854989"/>
    <w:rsid w:val="00854B6E"/>
    <w:rsid w:val="00854BEB"/>
    <w:rsid w:val="00854FC7"/>
    <w:rsid w:val="00855CC5"/>
    <w:rsid w:val="0085628D"/>
    <w:rsid w:val="0085652E"/>
    <w:rsid w:val="008565B6"/>
    <w:rsid w:val="008569A8"/>
    <w:rsid w:val="00856BE2"/>
    <w:rsid w:val="00856C7D"/>
    <w:rsid w:val="008575E1"/>
    <w:rsid w:val="00857636"/>
    <w:rsid w:val="008576CF"/>
    <w:rsid w:val="00857C8F"/>
    <w:rsid w:val="00857E1A"/>
    <w:rsid w:val="00860283"/>
    <w:rsid w:val="00860639"/>
    <w:rsid w:val="00860749"/>
    <w:rsid w:val="00860985"/>
    <w:rsid w:val="00860A2F"/>
    <w:rsid w:val="00860AB4"/>
    <w:rsid w:val="00860C8A"/>
    <w:rsid w:val="00860D47"/>
    <w:rsid w:val="00860E2E"/>
    <w:rsid w:val="00861286"/>
    <w:rsid w:val="0086160E"/>
    <w:rsid w:val="00861916"/>
    <w:rsid w:val="0086192A"/>
    <w:rsid w:val="0086205B"/>
    <w:rsid w:val="00862195"/>
    <w:rsid w:val="008624AF"/>
    <w:rsid w:val="008626B0"/>
    <w:rsid w:val="00862DAD"/>
    <w:rsid w:val="00863095"/>
    <w:rsid w:val="008632DF"/>
    <w:rsid w:val="0086372C"/>
    <w:rsid w:val="0086395A"/>
    <w:rsid w:val="008641A0"/>
    <w:rsid w:val="0086472C"/>
    <w:rsid w:val="00864F09"/>
    <w:rsid w:val="00865209"/>
    <w:rsid w:val="00865397"/>
    <w:rsid w:val="00865476"/>
    <w:rsid w:val="00865F97"/>
    <w:rsid w:val="0086614A"/>
    <w:rsid w:val="00866172"/>
    <w:rsid w:val="00866178"/>
    <w:rsid w:val="0086618C"/>
    <w:rsid w:val="00866664"/>
    <w:rsid w:val="0086692F"/>
    <w:rsid w:val="00866970"/>
    <w:rsid w:val="00866979"/>
    <w:rsid w:val="00866A19"/>
    <w:rsid w:val="00866B12"/>
    <w:rsid w:val="00866C00"/>
    <w:rsid w:val="00866C4A"/>
    <w:rsid w:val="00866F36"/>
    <w:rsid w:val="008671B5"/>
    <w:rsid w:val="008672F6"/>
    <w:rsid w:val="008674B7"/>
    <w:rsid w:val="008678D4"/>
    <w:rsid w:val="00867914"/>
    <w:rsid w:val="00870065"/>
    <w:rsid w:val="00870087"/>
    <w:rsid w:val="00870150"/>
    <w:rsid w:val="0087054E"/>
    <w:rsid w:val="008708A6"/>
    <w:rsid w:val="00870C6B"/>
    <w:rsid w:val="0087122E"/>
    <w:rsid w:val="00871397"/>
    <w:rsid w:val="008715D3"/>
    <w:rsid w:val="00871618"/>
    <w:rsid w:val="0087198E"/>
    <w:rsid w:val="00871F02"/>
    <w:rsid w:val="00872081"/>
    <w:rsid w:val="00872394"/>
    <w:rsid w:val="008723B6"/>
    <w:rsid w:val="008725DE"/>
    <w:rsid w:val="008726D2"/>
    <w:rsid w:val="00872A0E"/>
    <w:rsid w:val="00872A5F"/>
    <w:rsid w:val="00872CD0"/>
    <w:rsid w:val="00873115"/>
    <w:rsid w:val="00873407"/>
    <w:rsid w:val="0087343C"/>
    <w:rsid w:val="0087373E"/>
    <w:rsid w:val="00873B72"/>
    <w:rsid w:val="00873BD0"/>
    <w:rsid w:val="00873C12"/>
    <w:rsid w:val="00873C53"/>
    <w:rsid w:val="00873ED3"/>
    <w:rsid w:val="00874CF3"/>
    <w:rsid w:val="00874D1F"/>
    <w:rsid w:val="00874D51"/>
    <w:rsid w:val="00875138"/>
    <w:rsid w:val="008751E2"/>
    <w:rsid w:val="008761D1"/>
    <w:rsid w:val="00876245"/>
    <w:rsid w:val="008762A4"/>
    <w:rsid w:val="00876716"/>
    <w:rsid w:val="00876F8C"/>
    <w:rsid w:val="0087728D"/>
    <w:rsid w:val="0087760F"/>
    <w:rsid w:val="00880256"/>
    <w:rsid w:val="00880282"/>
    <w:rsid w:val="0088029F"/>
    <w:rsid w:val="00880799"/>
    <w:rsid w:val="008809C3"/>
    <w:rsid w:val="00880B8C"/>
    <w:rsid w:val="0088111D"/>
    <w:rsid w:val="0088128A"/>
    <w:rsid w:val="0088130F"/>
    <w:rsid w:val="00881A86"/>
    <w:rsid w:val="00881AA7"/>
    <w:rsid w:val="00881B57"/>
    <w:rsid w:val="00881C90"/>
    <w:rsid w:val="00882298"/>
    <w:rsid w:val="008826DF"/>
    <w:rsid w:val="008829A1"/>
    <w:rsid w:val="008831B9"/>
    <w:rsid w:val="00883355"/>
    <w:rsid w:val="008838FF"/>
    <w:rsid w:val="00883A7B"/>
    <w:rsid w:val="00883A95"/>
    <w:rsid w:val="008840DC"/>
    <w:rsid w:val="00884135"/>
    <w:rsid w:val="00884188"/>
    <w:rsid w:val="008842DF"/>
    <w:rsid w:val="00884463"/>
    <w:rsid w:val="008846FB"/>
    <w:rsid w:val="00884851"/>
    <w:rsid w:val="00884D6D"/>
    <w:rsid w:val="0088528C"/>
    <w:rsid w:val="00885543"/>
    <w:rsid w:val="00885A42"/>
    <w:rsid w:val="00885ADE"/>
    <w:rsid w:val="00885D2C"/>
    <w:rsid w:val="00886723"/>
    <w:rsid w:val="00886CD0"/>
    <w:rsid w:val="00886DF6"/>
    <w:rsid w:val="00886FF9"/>
    <w:rsid w:val="0088732A"/>
    <w:rsid w:val="008874E7"/>
    <w:rsid w:val="0088752C"/>
    <w:rsid w:val="008877FE"/>
    <w:rsid w:val="00887963"/>
    <w:rsid w:val="00887B7C"/>
    <w:rsid w:val="00887BEC"/>
    <w:rsid w:val="008900E8"/>
    <w:rsid w:val="00890146"/>
    <w:rsid w:val="00890687"/>
    <w:rsid w:val="0089081E"/>
    <w:rsid w:val="008909B2"/>
    <w:rsid w:val="00890AAA"/>
    <w:rsid w:val="00890EB9"/>
    <w:rsid w:val="0089113D"/>
    <w:rsid w:val="00891166"/>
    <w:rsid w:val="0089147B"/>
    <w:rsid w:val="00891CA4"/>
    <w:rsid w:val="00891D44"/>
    <w:rsid w:val="00891EE6"/>
    <w:rsid w:val="008922D4"/>
    <w:rsid w:val="008927E7"/>
    <w:rsid w:val="0089284F"/>
    <w:rsid w:val="008936C3"/>
    <w:rsid w:val="00893A4B"/>
    <w:rsid w:val="00893B32"/>
    <w:rsid w:val="00894079"/>
    <w:rsid w:val="008944A4"/>
    <w:rsid w:val="00894632"/>
    <w:rsid w:val="00894675"/>
    <w:rsid w:val="0089532A"/>
    <w:rsid w:val="00895384"/>
    <w:rsid w:val="008953F9"/>
    <w:rsid w:val="008957D9"/>
    <w:rsid w:val="0089583D"/>
    <w:rsid w:val="00895D8B"/>
    <w:rsid w:val="00895E74"/>
    <w:rsid w:val="00896147"/>
    <w:rsid w:val="0089634F"/>
    <w:rsid w:val="00896FCD"/>
    <w:rsid w:val="00897194"/>
    <w:rsid w:val="008971B9"/>
    <w:rsid w:val="008971C6"/>
    <w:rsid w:val="008973E4"/>
    <w:rsid w:val="008978CB"/>
    <w:rsid w:val="00897A3D"/>
    <w:rsid w:val="00897B70"/>
    <w:rsid w:val="008A02C1"/>
    <w:rsid w:val="008A04F1"/>
    <w:rsid w:val="008A05B0"/>
    <w:rsid w:val="008A08A6"/>
    <w:rsid w:val="008A0DB4"/>
    <w:rsid w:val="008A0E11"/>
    <w:rsid w:val="008A1373"/>
    <w:rsid w:val="008A1746"/>
    <w:rsid w:val="008A19BF"/>
    <w:rsid w:val="008A1C04"/>
    <w:rsid w:val="008A1DE5"/>
    <w:rsid w:val="008A201E"/>
    <w:rsid w:val="008A2584"/>
    <w:rsid w:val="008A2DA3"/>
    <w:rsid w:val="008A2E84"/>
    <w:rsid w:val="008A2F45"/>
    <w:rsid w:val="008A3051"/>
    <w:rsid w:val="008A330C"/>
    <w:rsid w:val="008A35A9"/>
    <w:rsid w:val="008A378E"/>
    <w:rsid w:val="008A3DF5"/>
    <w:rsid w:val="008A4AE2"/>
    <w:rsid w:val="008A4B09"/>
    <w:rsid w:val="008A4BFB"/>
    <w:rsid w:val="008A4DB1"/>
    <w:rsid w:val="008A5148"/>
    <w:rsid w:val="008A538B"/>
    <w:rsid w:val="008A5573"/>
    <w:rsid w:val="008A5956"/>
    <w:rsid w:val="008A5C74"/>
    <w:rsid w:val="008A5D71"/>
    <w:rsid w:val="008A6172"/>
    <w:rsid w:val="008A61AD"/>
    <w:rsid w:val="008A68CF"/>
    <w:rsid w:val="008A6928"/>
    <w:rsid w:val="008A6A91"/>
    <w:rsid w:val="008A6D03"/>
    <w:rsid w:val="008A6E11"/>
    <w:rsid w:val="008A7062"/>
    <w:rsid w:val="008A7326"/>
    <w:rsid w:val="008A7B81"/>
    <w:rsid w:val="008B04A6"/>
    <w:rsid w:val="008B0640"/>
    <w:rsid w:val="008B0676"/>
    <w:rsid w:val="008B0987"/>
    <w:rsid w:val="008B0AFC"/>
    <w:rsid w:val="008B1359"/>
    <w:rsid w:val="008B1735"/>
    <w:rsid w:val="008B1850"/>
    <w:rsid w:val="008B1E2C"/>
    <w:rsid w:val="008B24A5"/>
    <w:rsid w:val="008B343D"/>
    <w:rsid w:val="008B346E"/>
    <w:rsid w:val="008B35E3"/>
    <w:rsid w:val="008B3C54"/>
    <w:rsid w:val="008B3E64"/>
    <w:rsid w:val="008B414B"/>
    <w:rsid w:val="008B4320"/>
    <w:rsid w:val="008B4699"/>
    <w:rsid w:val="008B488D"/>
    <w:rsid w:val="008B4B0F"/>
    <w:rsid w:val="008B4BED"/>
    <w:rsid w:val="008B4DB0"/>
    <w:rsid w:val="008B4EBB"/>
    <w:rsid w:val="008B4F5E"/>
    <w:rsid w:val="008B5122"/>
    <w:rsid w:val="008B59C1"/>
    <w:rsid w:val="008B5B24"/>
    <w:rsid w:val="008B6007"/>
    <w:rsid w:val="008B600A"/>
    <w:rsid w:val="008B629A"/>
    <w:rsid w:val="008B65A5"/>
    <w:rsid w:val="008B692F"/>
    <w:rsid w:val="008B6AB9"/>
    <w:rsid w:val="008B6F3C"/>
    <w:rsid w:val="008B76D8"/>
    <w:rsid w:val="008B7B6A"/>
    <w:rsid w:val="008B7D91"/>
    <w:rsid w:val="008C050F"/>
    <w:rsid w:val="008C05B6"/>
    <w:rsid w:val="008C0925"/>
    <w:rsid w:val="008C10BB"/>
    <w:rsid w:val="008C1127"/>
    <w:rsid w:val="008C1136"/>
    <w:rsid w:val="008C1449"/>
    <w:rsid w:val="008C1549"/>
    <w:rsid w:val="008C15F7"/>
    <w:rsid w:val="008C1BF1"/>
    <w:rsid w:val="008C26A3"/>
    <w:rsid w:val="008C280B"/>
    <w:rsid w:val="008C2842"/>
    <w:rsid w:val="008C298B"/>
    <w:rsid w:val="008C29A6"/>
    <w:rsid w:val="008C2A1A"/>
    <w:rsid w:val="008C2A77"/>
    <w:rsid w:val="008C2BF6"/>
    <w:rsid w:val="008C3180"/>
    <w:rsid w:val="008C3677"/>
    <w:rsid w:val="008C393C"/>
    <w:rsid w:val="008C39AA"/>
    <w:rsid w:val="008C3C0E"/>
    <w:rsid w:val="008C3EDF"/>
    <w:rsid w:val="008C4075"/>
    <w:rsid w:val="008C421D"/>
    <w:rsid w:val="008C43B6"/>
    <w:rsid w:val="008C43BE"/>
    <w:rsid w:val="008C4419"/>
    <w:rsid w:val="008C4E46"/>
    <w:rsid w:val="008C5065"/>
    <w:rsid w:val="008C527E"/>
    <w:rsid w:val="008C532A"/>
    <w:rsid w:val="008C5380"/>
    <w:rsid w:val="008C547F"/>
    <w:rsid w:val="008C5B94"/>
    <w:rsid w:val="008C60A8"/>
    <w:rsid w:val="008C61B6"/>
    <w:rsid w:val="008C68EA"/>
    <w:rsid w:val="008C6BA3"/>
    <w:rsid w:val="008C7240"/>
    <w:rsid w:val="008C7723"/>
    <w:rsid w:val="008C7A32"/>
    <w:rsid w:val="008C7AFE"/>
    <w:rsid w:val="008C7B85"/>
    <w:rsid w:val="008C7CB8"/>
    <w:rsid w:val="008C7F07"/>
    <w:rsid w:val="008C7FD9"/>
    <w:rsid w:val="008D0024"/>
    <w:rsid w:val="008D0405"/>
    <w:rsid w:val="008D06C9"/>
    <w:rsid w:val="008D06FA"/>
    <w:rsid w:val="008D0B60"/>
    <w:rsid w:val="008D0D03"/>
    <w:rsid w:val="008D1392"/>
    <w:rsid w:val="008D1C92"/>
    <w:rsid w:val="008D1D65"/>
    <w:rsid w:val="008D233F"/>
    <w:rsid w:val="008D2753"/>
    <w:rsid w:val="008D3655"/>
    <w:rsid w:val="008D36B9"/>
    <w:rsid w:val="008D3C73"/>
    <w:rsid w:val="008D3DC3"/>
    <w:rsid w:val="008D40FA"/>
    <w:rsid w:val="008D416C"/>
    <w:rsid w:val="008D4335"/>
    <w:rsid w:val="008D44FD"/>
    <w:rsid w:val="008D47D9"/>
    <w:rsid w:val="008D485F"/>
    <w:rsid w:val="008D4944"/>
    <w:rsid w:val="008D4C2B"/>
    <w:rsid w:val="008D4D5A"/>
    <w:rsid w:val="008D55A7"/>
    <w:rsid w:val="008D5692"/>
    <w:rsid w:val="008D579F"/>
    <w:rsid w:val="008D57CD"/>
    <w:rsid w:val="008D5FB6"/>
    <w:rsid w:val="008D60D3"/>
    <w:rsid w:val="008D61FB"/>
    <w:rsid w:val="008D6578"/>
    <w:rsid w:val="008D66A0"/>
    <w:rsid w:val="008D692D"/>
    <w:rsid w:val="008D6CFC"/>
    <w:rsid w:val="008D6D53"/>
    <w:rsid w:val="008D6DA1"/>
    <w:rsid w:val="008D6EB8"/>
    <w:rsid w:val="008D75BB"/>
    <w:rsid w:val="008D78FA"/>
    <w:rsid w:val="008D79BC"/>
    <w:rsid w:val="008D7BA4"/>
    <w:rsid w:val="008D7BBB"/>
    <w:rsid w:val="008D7DB5"/>
    <w:rsid w:val="008D7E65"/>
    <w:rsid w:val="008E0026"/>
    <w:rsid w:val="008E01A8"/>
    <w:rsid w:val="008E02E1"/>
    <w:rsid w:val="008E038A"/>
    <w:rsid w:val="008E0447"/>
    <w:rsid w:val="008E0464"/>
    <w:rsid w:val="008E04A5"/>
    <w:rsid w:val="008E0677"/>
    <w:rsid w:val="008E086D"/>
    <w:rsid w:val="008E0EA1"/>
    <w:rsid w:val="008E0EEE"/>
    <w:rsid w:val="008E1856"/>
    <w:rsid w:val="008E1B15"/>
    <w:rsid w:val="008E1C66"/>
    <w:rsid w:val="008E1E60"/>
    <w:rsid w:val="008E220C"/>
    <w:rsid w:val="008E225B"/>
    <w:rsid w:val="008E2328"/>
    <w:rsid w:val="008E2A0E"/>
    <w:rsid w:val="008E2D43"/>
    <w:rsid w:val="008E31FB"/>
    <w:rsid w:val="008E3204"/>
    <w:rsid w:val="008E350C"/>
    <w:rsid w:val="008E392C"/>
    <w:rsid w:val="008E3D6E"/>
    <w:rsid w:val="008E3FB2"/>
    <w:rsid w:val="008E3FED"/>
    <w:rsid w:val="008E437D"/>
    <w:rsid w:val="008E47BD"/>
    <w:rsid w:val="008E485F"/>
    <w:rsid w:val="008E4CEB"/>
    <w:rsid w:val="008E4F81"/>
    <w:rsid w:val="008E5294"/>
    <w:rsid w:val="008E53FE"/>
    <w:rsid w:val="008E598D"/>
    <w:rsid w:val="008E59DF"/>
    <w:rsid w:val="008E5B8E"/>
    <w:rsid w:val="008E5C73"/>
    <w:rsid w:val="008E5D95"/>
    <w:rsid w:val="008E5F60"/>
    <w:rsid w:val="008E600A"/>
    <w:rsid w:val="008E611B"/>
    <w:rsid w:val="008E6126"/>
    <w:rsid w:val="008E65FE"/>
    <w:rsid w:val="008E6742"/>
    <w:rsid w:val="008E6B97"/>
    <w:rsid w:val="008E6CE5"/>
    <w:rsid w:val="008E710E"/>
    <w:rsid w:val="008E716D"/>
    <w:rsid w:val="008E7350"/>
    <w:rsid w:val="008E743C"/>
    <w:rsid w:val="008E78C3"/>
    <w:rsid w:val="008E7940"/>
    <w:rsid w:val="008E7D83"/>
    <w:rsid w:val="008F0001"/>
    <w:rsid w:val="008F01B3"/>
    <w:rsid w:val="008F0237"/>
    <w:rsid w:val="008F060E"/>
    <w:rsid w:val="008F0821"/>
    <w:rsid w:val="008F0856"/>
    <w:rsid w:val="008F0E86"/>
    <w:rsid w:val="008F1225"/>
    <w:rsid w:val="008F1431"/>
    <w:rsid w:val="008F1459"/>
    <w:rsid w:val="008F15DE"/>
    <w:rsid w:val="008F1941"/>
    <w:rsid w:val="008F1D34"/>
    <w:rsid w:val="008F2135"/>
    <w:rsid w:val="008F2154"/>
    <w:rsid w:val="008F2189"/>
    <w:rsid w:val="008F2475"/>
    <w:rsid w:val="008F2C21"/>
    <w:rsid w:val="008F3450"/>
    <w:rsid w:val="008F3702"/>
    <w:rsid w:val="008F375B"/>
    <w:rsid w:val="008F3A2D"/>
    <w:rsid w:val="008F3D06"/>
    <w:rsid w:val="008F3D26"/>
    <w:rsid w:val="008F3E24"/>
    <w:rsid w:val="008F3E92"/>
    <w:rsid w:val="008F3EF5"/>
    <w:rsid w:val="008F3F04"/>
    <w:rsid w:val="008F438F"/>
    <w:rsid w:val="008F47A0"/>
    <w:rsid w:val="008F4E1B"/>
    <w:rsid w:val="008F4EB1"/>
    <w:rsid w:val="008F53A8"/>
    <w:rsid w:val="008F5629"/>
    <w:rsid w:val="008F56CB"/>
    <w:rsid w:val="008F5CF8"/>
    <w:rsid w:val="008F5EF1"/>
    <w:rsid w:val="008F603D"/>
    <w:rsid w:val="008F66E5"/>
    <w:rsid w:val="008F7040"/>
    <w:rsid w:val="008F7382"/>
    <w:rsid w:val="008F7465"/>
    <w:rsid w:val="008F74A8"/>
    <w:rsid w:val="008F7A48"/>
    <w:rsid w:val="008F7C84"/>
    <w:rsid w:val="008F7D74"/>
    <w:rsid w:val="008F7E8F"/>
    <w:rsid w:val="00900439"/>
    <w:rsid w:val="00900572"/>
    <w:rsid w:val="009012DE"/>
    <w:rsid w:val="0090133C"/>
    <w:rsid w:val="009015AC"/>
    <w:rsid w:val="0090176D"/>
    <w:rsid w:val="009017AE"/>
    <w:rsid w:val="00901BFC"/>
    <w:rsid w:val="009024E3"/>
    <w:rsid w:val="00902AC8"/>
    <w:rsid w:val="00902CC6"/>
    <w:rsid w:val="0090312E"/>
    <w:rsid w:val="00903215"/>
    <w:rsid w:val="00903397"/>
    <w:rsid w:val="009038BA"/>
    <w:rsid w:val="009039E4"/>
    <w:rsid w:val="00904137"/>
    <w:rsid w:val="00904427"/>
    <w:rsid w:val="00904491"/>
    <w:rsid w:val="009044F1"/>
    <w:rsid w:val="009047CC"/>
    <w:rsid w:val="00904A10"/>
    <w:rsid w:val="00904DA6"/>
    <w:rsid w:val="00905027"/>
    <w:rsid w:val="009050DA"/>
    <w:rsid w:val="009051FF"/>
    <w:rsid w:val="00905544"/>
    <w:rsid w:val="009055B5"/>
    <w:rsid w:val="00905839"/>
    <w:rsid w:val="0090599F"/>
    <w:rsid w:val="00905ACE"/>
    <w:rsid w:val="00905B14"/>
    <w:rsid w:val="00905BDA"/>
    <w:rsid w:val="00905E46"/>
    <w:rsid w:val="00905F81"/>
    <w:rsid w:val="00906761"/>
    <w:rsid w:val="00906944"/>
    <w:rsid w:val="00906AB0"/>
    <w:rsid w:val="00906AE5"/>
    <w:rsid w:val="00906B5E"/>
    <w:rsid w:val="00906CB1"/>
    <w:rsid w:val="00907095"/>
    <w:rsid w:val="009070B4"/>
    <w:rsid w:val="009071D9"/>
    <w:rsid w:val="00907340"/>
    <w:rsid w:val="00907652"/>
    <w:rsid w:val="00907697"/>
    <w:rsid w:val="00907735"/>
    <w:rsid w:val="009077BD"/>
    <w:rsid w:val="00907D15"/>
    <w:rsid w:val="00907EB1"/>
    <w:rsid w:val="00910131"/>
    <w:rsid w:val="0091030E"/>
    <w:rsid w:val="00910997"/>
    <w:rsid w:val="009109E6"/>
    <w:rsid w:val="00910B0F"/>
    <w:rsid w:val="00910D01"/>
    <w:rsid w:val="0091100C"/>
    <w:rsid w:val="00911274"/>
    <w:rsid w:val="00911441"/>
    <w:rsid w:val="00911C37"/>
    <w:rsid w:val="009121B0"/>
    <w:rsid w:val="009126DF"/>
    <w:rsid w:val="00912838"/>
    <w:rsid w:val="009128D7"/>
    <w:rsid w:val="00912A19"/>
    <w:rsid w:val="00912BD5"/>
    <w:rsid w:val="00912C14"/>
    <w:rsid w:val="00912C69"/>
    <w:rsid w:val="00912C83"/>
    <w:rsid w:val="00912DB5"/>
    <w:rsid w:val="00912FA6"/>
    <w:rsid w:val="0091314B"/>
    <w:rsid w:val="00913349"/>
    <w:rsid w:val="009135AE"/>
    <w:rsid w:val="00913774"/>
    <w:rsid w:val="00913833"/>
    <w:rsid w:val="00913A2B"/>
    <w:rsid w:val="00913FCA"/>
    <w:rsid w:val="00914151"/>
    <w:rsid w:val="00914817"/>
    <w:rsid w:val="00914915"/>
    <w:rsid w:val="0091492F"/>
    <w:rsid w:val="00914FCD"/>
    <w:rsid w:val="0091557F"/>
    <w:rsid w:val="00915823"/>
    <w:rsid w:val="0091582C"/>
    <w:rsid w:val="00915A5E"/>
    <w:rsid w:val="00915ACA"/>
    <w:rsid w:val="00915CCD"/>
    <w:rsid w:val="00915E90"/>
    <w:rsid w:val="00916164"/>
    <w:rsid w:val="009161EC"/>
    <w:rsid w:val="0091671E"/>
    <w:rsid w:val="0091745B"/>
    <w:rsid w:val="009177E6"/>
    <w:rsid w:val="00917AE4"/>
    <w:rsid w:val="00917F0F"/>
    <w:rsid w:val="00917FD0"/>
    <w:rsid w:val="0092029A"/>
    <w:rsid w:val="00920E5B"/>
    <w:rsid w:val="0092102C"/>
    <w:rsid w:val="00921399"/>
    <w:rsid w:val="00921941"/>
    <w:rsid w:val="00921B06"/>
    <w:rsid w:val="00922089"/>
    <w:rsid w:val="0092223F"/>
    <w:rsid w:val="0092273F"/>
    <w:rsid w:val="00922A9C"/>
    <w:rsid w:val="00922C90"/>
    <w:rsid w:val="00922DE1"/>
    <w:rsid w:val="00922ED9"/>
    <w:rsid w:val="00922F2E"/>
    <w:rsid w:val="00923248"/>
    <w:rsid w:val="00923949"/>
    <w:rsid w:val="00924021"/>
    <w:rsid w:val="00924273"/>
    <w:rsid w:val="0092453C"/>
    <w:rsid w:val="0092463B"/>
    <w:rsid w:val="009246D5"/>
    <w:rsid w:val="00924A83"/>
    <w:rsid w:val="00924AF6"/>
    <w:rsid w:val="00924B82"/>
    <w:rsid w:val="00924CE6"/>
    <w:rsid w:val="00924E09"/>
    <w:rsid w:val="00925286"/>
    <w:rsid w:val="00925436"/>
    <w:rsid w:val="009257F8"/>
    <w:rsid w:val="00925817"/>
    <w:rsid w:val="00925AB2"/>
    <w:rsid w:val="00926483"/>
    <w:rsid w:val="00926534"/>
    <w:rsid w:val="009265A6"/>
    <w:rsid w:val="00926A38"/>
    <w:rsid w:val="00926D98"/>
    <w:rsid w:val="00927244"/>
    <w:rsid w:val="0092731C"/>
    <w:rsid w:val="0092735D"/>
    <w:rsid w:val="00927786"/>
    <w:rsid w:val="00927ADF"/>
    <w:rsid w:val="00927BF8"/>
    <w:rsid w:val="00927DB1"/>
    <w:rsid w:val="00927E20"/>
    <w:rsid w:val="009301FF"/>
    <w:rsid w:val="00930299"/>
    <w:rsid w:val="00930312"/>
    <w:rsid w:val="0093038A"/>
    <w:rsid w:val="009303BB"/>
    <w:rsid w:val="009306AD"/>
    <w:rsid w:val="009309C6"/>
    <w:rsid w:val="00930D15"/>
    <w:rsid w:val="00930EBB"/>
    <w:rsid w:val="00930F21"/>
    <w:rsid w:val="009314E1"/>
    <w:rsid w:val="00931757"/>
    <w:rsid w:val="00931AD0"/>
    <w:rsid w:val="00931CDA"/>
    <w:rsid w:val="00931CE4"/>
    <w:rsid w:val="00931D6B"/>
    <w:rsid w:val="00932971"/>
    <w:rsid w:val="00932B50"/>
    <w:rsid w:val="009333A6"/>
    <w:rsid w:val="00933649"/>
    <w:rsid w:val="00933698"/>
    <w:rsid w:val="00933F09"/>
    <w:rsid w:val="00934906"/>
    <w:rsid w:val="00934964"/>
    <w:rsid w:val="00934B34"/>
    <w:rsid w:val="00934DD4"/>
    <w:rsid w:val="00935086"/>
    <w:rsid w:val="00935264"/>
    <w:rsid w:val="0093583C"/>
    <w:rsid w:val="00935926"/>
    <w:rsid w:val="00935AD8"/>
    <w:rsid w:val="00935C5A"/>
    <w:rsid w:val="0093627C"/>
    <w:rsid w:val="009366C8"/>
    <w:rsid w:val="00936A9C"/>
    <w:rsid w:val="0093720D"/>
    <w:rsid w:val="009378E2"/>
    <w:rsid w:val="00937AB1"/>
    <w:rsid w:val="0094002C"/>
    <w:rsid w:val="00940534"/>
    <w:rsid w:val="0094053B"/>
    <w:rsid w:val="0094077B"/>
    <w:rsid w:val="009409BF"/>
    <w:rsid w:val="00940B12"/>
    <w:rsid w:val="009410A5"/>
    <w:rsid w:val="009412A4"/>
    <w:rsid w:val="0094138A"/>
    <w:rsid w:val="00941501"/>
    <w:rsid w:val="009417FE"/>
    <w:rsid w:val="0094187C"/>
    <w:rsid w:val="00941C4E"/>
    <w:rsid w:val="00941D19"/>
    <w:rsid w:val="00941F7B"/>
    <w:rsid w:val="00942741"/>
    <w:rsid w:val="009427EB"/>
    <w:rsid w:val="009429F0"/>
    <w:rsid w:val="00942E38"/>
    <w:rsid w:val="00942F08"/>
    <w:rsid w:val="00943A9B"/>
    <w:rsid w:val="00943CD4"/>
    <w:rsid w:val="00943F40"/>
    <w:rsid w:val="00944385"/>
    <w:rsid w:val="00944540"/>
    <w:rsid w:val="009445E6"/>
    <w:rsid w:val="00945A2A"/>
    <w:rsid w:val="00945B9E"/>
    <w:rsid w:val="00945F90"/>
    <w:rsid w:val="0094627A"/>
    <w:rsid w:val="0094654D"/>
    <w:rsid w:val="0094655C"/>
    <w:rsid w:val="00946756"/>
    <w:rsid w:val="00946F36"/>
    <w:rsid w:val="00947393"/>
    <w:rsid w:val="009475E5"/>
    <w:rsid w:val="0094795E"/>
    <w:rsid w:val="00947A55"/>
    <w:rsid w:val="00947C2F"/>
    <w:rsid w:val="00947CE4"/>
    <w:rsid w:val="00947FE6"/>
    <w:rsid w:val="00950066"/>
    <w:rsid w:val="0095022E"/>
    <w:rsid w:val="00950423"/>
    <w:rsid w:val="009504A8"/>
    <w:rsid w:val="009504BB"/>
    <w:rsid w:val="00950511"/>
    <w:rsid w:val="009509BC"/>
    <w:rsid w:val="00950BE5"/>
    <w:rsid w:val="00951088"/>
    <w:rsid w:val="0095120F"/>
    <w:rsid w:val="00951625"/>
    <w:rsid w:val="0095163C"/>
    <w:rsid w:val="00951737"/>
    <w:rsid w:val="00951B5F"/>
    <w:rsid w:val="00951E73"/>
    <w:rsid w:val="00952519"/>
    <w:rsid w:val="00953288"/>
    <w:rsid w:val="00953563"/>
    <w:rsid w:val="00953617"/>
    <w:rsid w:val="009536D3"/>
    <w:rsid w:val="009538BE"/>
    <w:rsid w:val="00953FC9"/>
    <w:rsid w:val="009548B8"/>
    <w:rsid w:val="00954924"/>
    <w:rsid w:val="00954B3A"/>
    <w:rsid w:val="00954B55"/>
    <w:rsid w:val="00954CA3"/>
    <w:rsid w:val="00954CAC"/>
    <w:rsid w:val="00954D98"/>
    <w:rsid w:val="0095512F"/>
    <w:rsid w:val="009552C4"/>
    <w:rsid w:val="0095546F"/>
    <w:rsid w:val="009554ED"/>
    <w:rsid w:val="0095560E"/>
    <w:rsid w:val="00955692"/>
    <w:rsid w:val="00955850"/>
    <w:rsid w:val="00955C9B"/>
    <w:rsid w:val="00955D15"/>
    <w:rsid w:val="00955DE4"/>
    <w:rsid w:val="00956586"/>
    <w:rsid w:val="00956750"/>
    <w:rsid w:val="00956791"/>
    <w:rsid w:val="009567F0"/>
    <w:rsid w:val="00956BB8"/>
    <w:rsid w:val="00957221"/>
    <w:rsid w:val="00957AEC"/>
    <w:rsid w:val="00957D77"/>
    <w:rsid w:val="00960030"/>
    <w:rsid w:val="00960C60"/>
    <w:rsid w:val="009612C0"/>
    <w:rsid w:val="00961402"/>
    <w:rsid w:val="0096171F"/>
    <w:rsid w:val="00961898"/>
    <w:rsid w:val="009619D0"/>
    <w:rsid w:val="00961DC5"/>
    <w:rsid w:val="00962222"/>
    <w:rsid w:val="009627C0"/>
    <w:rsid w:val="00962AE7"/>
    <w:rsid w:val="00962F6D"/>
    <w:rsid w:val="00962FCF"/>
    <w:rsid w:val="00962FEC"/>
    <w:rsid w:val="00963555"/>
    <w:rsid w:val="009638C5"/>
    <w:rsid w:val="00963BBB"/>
    <w:rsid w:val="00963C36"/>
    <w:rsid w:val="00963FB6"/>
    <w:rsid w:val="00964007"/>
    <w:rsid w:val="00964203"/>
    <w:rsid w:val="00964348"/>
    <w:rsid w:val="00964827"/>
    <w:rsid w:val="00964B65"/>
    <w:rsid w:val="00964DF8"/>
    <w:rsid w:val="00965395"/>
    <w:rsid w:val="00965418"/>
    <w:rsid w:val="00965A79"/>
    <w:rsid w:val="00965B0A"/>
    <w:rsid w:val="009660A9"/>
    <w:rsid w:val="009661F0"/>
    <w:rsid w:val="009662F8"/>
    <w:rsid w:val="009665B2"/>
    <w:rsid w:val="009665EC"/>
    <w:rsid w:val="0096678F"/>
    <w:rsid w:val="00967493"/>
    <w:rsid w:val="0096754A"/>
    <w:rsid w:val="009677E8"/>
    <w:rsid w:val="00967DE5"/>
    <w:rsid w:val="00967E47"/>
    <w:rsid w:val="009702FE"/>
    <w:rsid w:val="0097039A"/>
    <w:rsid w:val="009703C5"/>
    <w:rsid w:val="0097047F"/>
    <w:rsid w:val="00970ABB"/>
    <w:rsid w:val="00970B2C"/>
    <w:rsid w:val="00970C9A"/>
    <w:rsid w:val="00970D35"/>
    <w:rsid w:val="00970D7D"/>
    <w:rsid w:val="00970EE8"/>
    <w:rsid w:val="009718E9"/>
    <w:rsid w:val="00971C88"/>
    <w:rsid w:val="00971E76"/>
    <w:rsid w:val="00971EDA"/>
    <w:rsid w:val="00972435"/>
    <w:rsid w:val="009725D5"/>
    <w:rsid w:val="009726D2"/>
    <w:rsid w:val="0097278A"/>
    <w:rsid w:val="00972868"/>
    <w:rsid w:val="00972BBB"/>
    <w:rsid w:val="00972D78"/>
    <w:rsid w:val="00972E65"/>
    <w:rsid w:val="0097307A"/>
    <w:rsid w:val="0097368E"/>
    <w:rsid w:val="0097384B"/>
    <w:rsid w:val="00973B33"/>
    <w:rsid w:val="00973F50"/>
    <w:rsid w:val="00973FAA"/>
    <w:rsid w:val="0097420C"/>
    <w:rsid w:val="009746E9"/>
    <w:rsid w:val="00975798"/>
    <w:rsid w:val="00975CE0"/>
    <w:rsid w:val="00975D04"/>
    <w:rsid w:val="009761A0"/>
    <w:rsid w:val="009769CE"/>
    <w:rsid w:val="00976BFA"/>
    <w:rsid w:val="00976C4F"/>
    <w:rsid w:val="00976C54"/>
    <w:rsid w:val="00976CE8"/>
    <w:rsid w:val="00976D39"/>
    <w:rsid w:val="009770BC"/>
    <w:rsid w:val="00977B94"/>
    <w:rsid w:val="00977BB4"/>
    <w:rsid w:val="00977DB2"/>
    <w:rsid w:val="00977DCD"/>
    <w:rsid w:val="00977F2A"/>
    <w:rsid w:val="00977F6F"/>
    <w:rsid w:val="009804C5"/>
    <w:rsid w:val="009804F6"/>
    <w:rsid w:val="00980AC5"/>
    <w:rsid w:val="00980AD5"/>
    <w:rsid w:val="00980BD2"/>
    <w:rsid w:val="00980ED4"/>
    <w:rsid w:val="0098105E"/>
    <w:rsid w:val="009810BB"/>
    <w:rsid w:val="009813B3"/>
    <w:rsid w:val="00981B8B"/>
    <w:rsid w:val="00981C6C"/>
    <w:rsid w:val="00981EA0"/>
    <w:rsid w:val="00981F88"/>
    <w:rsid w:val="00981FCE"/>
    <w:rsid w:val="0098220B"/>
    <w:rsid w:val="009827E6"/>
    <w:rsid w:val="00982AB9"/>
    <w:rsid w:val="00982AC6"/>
    <w:rsid w:val="009830A4"/>
    <w:rsid w:val="00983221"/>
    <w:rsid w:val="0098353A"/>
    <w:rsid w:val="00983923"/>
    <w:rsid w:val="00983EA0"/>
    <w:rsid w:val="0098455F"/>
    <w:rsid w:val="00984F4F"/>
    <w:rsid w:val="00984FB3"/>
    <w:rsid w:val="00985248"/>
    <w:rsid w:val="00985751"/>
    <w:rsid w:val="00985C5B"/>
    <w:rsid w:val="00985C8E"/>
    <w:rsid w:val="00985E33"/>
    <w:rsid w:val="00985FC5"/>
    <w:rsid w:val="00986175"/>
    <w:rsid w:val="00986346"/>
    <w:rsid w:val="009864FE"/>
    <w:rsid w:val="00986635"/>
    <w:rsid w:val="009869FA"/>
    <w:rsid w:val="00986C48"/>
    <w:rsid w:val="00986C6D"/>
    <w:rsid w:val="00986C95"/>
    <w:rsid w:val="00986F4F"/>
    <w:rsid w:val="00987422"/>
    <w:rsid w:val="0098745F"/>
    <w:rsid w:val="0098755D"/>
    <w:rsid w:val="00987A0E"/>
    <w:rsid w:val="00987BB7"/>
    <w:rsid w:val="00987D99"/>
    <w:rsid w:val="00987EAE"/>
    <w:rsid w:val="00987EB8"/>
    <w:rsid w:val="00987FDE"/>
    <w:rsid w:val="00990186"/>
    <w:rsid w:val="00990477"/>
    <w:rsid w:val="00990563"/>
    <w:rsid w:val="009907E0"/>
    <w:rsid w:val="009908E2"/>
    <w:rsid w:val="00990DD8"/>
    <w:rsid w:val="00991333"/>
    <w:rsid w:val="0099133E"/>
    <w:rsid w:val="0099134A"/>
    <w:rsid w:val="00991588"/>
    <w:rsid w:val="00991C86"/>
    <w:rsid w:val="00991DD7"/>
    <w:rsid w:val="00991EA1"/>
    <w:rsid w:val="00992077"/>
    <w:rsid w:val="00992116"/>
    <w:rsid w:val="00992259"/>
    <w:rsid w:val="0099308F"/>
    <w:rsid w:val="00993425"/>
    <w:rsid w:val="00993CF4"/>
    <w:rsid w:val="00994016"/>
    <w:rsid w:val="009947CC"/>
    <w:rsid w:val="00994E19"/>
    <w:rsid w:val="009959DE"/>
    <w:rsid w:val="00995C2F"/>
    <w:rsid w:val="00995C9B"/>
    <w:rsid w:val="00995D36"/>
    <w:rsid w:val="00996183"/>
    <w:rsid w:val="0099662B"/>
    <w:rsid w:val="009969D4"/>
    <w:rsid w:val="00996AB6"/>
    <w:rsid w:val="00996BDC"/>
    <w:rsid w:val="00996EAE"/>
    <w:rsid w:val="00997524"/>
    <w:rsid w:val="00997611"/>
    <w:rsid w:val="00997AD8"/>
    <w:rsid w:val="00997DFB"/>
    <w:rsid w:val="009A00B3"/>
    <w:rsid w:val="009A01A7"/>
    <w:rsid w:val="009A064F"/>
    <w:rsid w:val="009A0C5A"/>
    <w:rsid w:val="009A0D54"/>
    <w:rsid w:val="009A0F31"/>
    <w:rsid w:val="009A1249"/>
    <w:rsid w:val="009A1BAE"/>
    <w:rsid w:val="009A2298"/>
    <w:rsid w:val="009A2783"/>
    <w:rsid w:val="009A2975"/>
    <w:rsid w:val="009A2AB2"/>
    <w:rsid w:val="009A2B78"/>
    <w:rsid w:val="009A3B08"/>
    <w:rsid w:val="009A3B6A"/>
    <w:rsid w:val="009A3EE0"/>
    <w:rsid w:val="009A3F53"/>
    <w:rsid w:val="009A422F"/>
    <w:rsid w:val="009A44D8"/>
    <w:rsid w:val="009A46D9"/>
    <w:rsid w:val="009A4A34"/>
    <w:rsid w:val="009A4B22"/>
    <w:rsid w:val="009A4FAF"/>
    <w:rsid w:val="009A53C6"/>
    <w:rsid w:val="009A57AD"/>
    <w:rsid w:val="009A583E"/>
    <w:rsid w:val="009A58A2"/>
    <w:rsid w:val="009A5950"/>
    <w:rsid w:val="009A5B16"/>
    <w:rsid w:val="009A60D7"/>
    <w:rsid w:val="009A6763"/>
    <w:rsid w:val="009A68F8"/>
    <w:rsid w:val="009A6C0C"/>
    <w:rsid w:val="009A6C2B"/>
    <w:rsid w:val="009A6DCD"/>
    <w:rsid w:val="009A6E22"/>
    <w:rsid w:val="009A708D"/>
    <w:rsid w:val="009A7095"/>
    <w:rsid w:val="009A730A"/>
    <w:rsid w:val="009A7481"/>
    <w:rsid w:val="009A7645"/>
    <w:rsid w:val="009A77C7"/>
    <w:rsid w:val="009A7CD1"/>
    <w:rsid w:val="009B0111"/>
    <w:rsid w:val="009B053A"/>
    <w:rsid w:val="009B0718"/>
    <w:rsid w:val="009B0871"/>
    <w:rsid w:val="009B0A3B"/>
    <w:rsid w:val="009B0AA4"/>
    <w:rsid w:val="009B0C8F"/>
    <w:rsid w:val="009B0F60"/>
    <w:rsid w:val="009B10EF"/>
    <w:rsid w:val="009B122D"/>
    <w:rsid w:val="009B15D2"/>
    <w:rsid w:val="009B1926"/>
    <w:rsid w:val="009B1A31"/>
    <w:rsid w:val="009B1A32"/>
    <w:rsid w:val="009B1B01"/>
    <w:rsid w:val="009B1D23"/>
    <w:rsid w:val="009B1E22"/>
    <w:rsid w:val="009B1E50"/>
    <w:rsid w:val="009B20C6"/>
    <w:rsid w:val="009B273F"/>
    <w:rsid w:val="009B28A4"/>
    <w:rsid w:val="009B2AAD"/>
    <w:rsid w:val="009B2BCE"/>
    <w:rsid w:val="009B3356"/>
    <w:rsid w:val="009B42F5"/>
    <w:rsid w:val="009B4478"/>
    <w:rsid w:val="009B45DA"/>
    <w:rsid w:val="009B46DF"/>
    <w:rsid w:val="009B4BA1"/>
    <w:rsid w:val="009B4DAC"/>
    <w:rsid w:val="009B4DCD"/>
    <w:rsid w:val="009B504A"/>
    <w:rsid w:val="009B57A2"/>
    <w:rsid w:val="009B59D9"/>
    <w:rsid w:val="009B5A3E"/>
    <w:rsid w:val="009B5E94"/>
    <w:rsid w:val="009B5FBF"/>
    <w:rsid w:val="009B67E3"/>
    <w:rsid w:val="009B69CD"/>
    <w:rsid w:val="009B6B85"/>
    <w:rsid w:val="009B6E49"/>
    <w:rsid w:val="009B6F2B"/>
    <w:rsid w:val="009B6F84"/>
    <w:rsid w:val="009B79B8"/>
    <w:rsid w:val="009B7B11"/>
    <w:rsid w:val="009B7F9B"/>
    <w:rsid w:val="009C0201"/>
    <w:rsid w:val="009C055C"/>
    <w:rsid w:val="009C056D"/>
    <w:rsid w:val="009C0612"/>
    <w:rsid w:val="009C0B25"/>
    <w:rsid w:val="009C0D8A"/>
    <w:rsid w:val="009C1120"/>
    <w:rsid w:val="009C1723"/>
    <w:rsid w:val="009C1C4E"/>
    <w:rsid w:val="009C21F1"/>
    <w:rsid w:val="009C2539"/>
    <w:rsid w:val="009C26F6"/>
    <w:rsid w:val="009C2802"/>
    <w:rsid w:val="009C32BA"/>
    <w:rsid w:val="009C336A"/>
    <w:rsid w:val="009C351A"/>
    <w:rsid w:val="009C3C55"/>
    <w:rsid w:val="009C3C84"/>
    <w:rsid w:val="009C3C97"/>
    <w:rsid w:val="009C427C"/>
    <w:rsid w:val="009C4557"/>
    <w:rsid w:val="009C4610"/>
    <w:rsid w:val="009C46D9"/>
    <w:rsid w:val="009C48FF"/>
    <w:rsid w:val="009C4BE7"/>
    <w:rsid w:val="009C4EB2"/>
    <w:rsid w:val="009C50DC"/>
    <w:rsid w:val="009C51F0"/>
    <w:rsid w:val="009C5933"/>
    <w:rsid w:val="009C5DBB"/>
    <w:rsid w:val="009C62D0"/>
    <w:rsid w:val="009C67CA"/>
    <w:rsid w:val="009C6A33"/>
    <w:rsid w:val="009C6ABC"/>
    <w:rsid w:val="009C6ABD"/>
    <w:rsid w:val="009C6B1B"/>
    <w:rsid w:val="009C6C99"/>
    <w:rsid w:val="009C6E92"/>
    <w:rsid w:val="009C6F18"/>
    <w:rsid w:val="009C7B6A"/>
    <w:rsid w:val="009C7DA8"/>
    <w:rsid w:val="009D019E"/>
    <w:rsid w:val="009D02E6"/>
    <w:rsid w:val="009D0AE9"/>
    <w:rsid w:val="009D124E"/>
    <w:rsid w:val="009D1514"/>
    <w:rsid w:val="009D173D"/>
    <w:rsid w:val="009D18E5"/>
    <w:rsid w:val="009D1CFC"/>
    <w:rsid w:val="009D224F"/>
    <w:rsid w:val="009D22A0"/>
    <w:rsid w:val="009D22B2"/>
    <w:rsid w:val="009D25D9"/>
    <w:rsid w:val="009D284F"/>
    <w:rsid w:val="009D288E"/>
    <w:rsid w:val="009D29DA"/>
    <w:rsid w:val="009D2B91"/>
    <w:rsid w:val="009D2FBD"/>
    <w:rsid w:val="009D3591"/>
    <w:rsid w:val="009D3983"/>
    <w:rsid w:val="009D3F61"/>
    <w:rsid w:val="009D4028"/>
    <w:rsid w:val="009D407E"/>
    <w:rsid w:val="009D4598"/>
    <w:rsid w:val="009D4872"/>
    <w:rsid w:val="009D4B65"/>
    <w:rsid w:val="009D4E45"/>
    <w:rsid w:val="009D5145"/>
    <w:rsid w:val="009D5306"/>
    <w:rsid w:val="009D54E1"/>
    <w:rsid w:val="009D5887"/>
    <w:rsid w:val="009D5B5E"/>
    <w:rsid w:val="009D6115"/>
    <w:rsid w:val="009D617C"/>
    <w:rsid w:val="009D66EA"/>
    <w:rsid w:val="009D694C"/>
    <w:rsid w:val="009D70AB"/>
    <w:rsid w:val="009D712B"/>
    <w:rsid w:val="009D7144"/>
    <w:rsid w:val="009D717C"/>
    <w:rsid w:val="009D7518"/>
    <w:rsid w:val="009D773D"/>
    <w:rsid w:val="009D7A8D"/>
    <w:rsid w:val="009D7AD7"/>
    <w:rsid w:val="009D7D6E"/>
    <w:rsid w:val="009E0195"/>
    <w:rsid w:val="009E07C9"/>
    <w:rsid w:val="009E0A93"/>
    <w:rsid w:val="009E0B5C"/>
    <w:rsid w:val="009E10EB"/>
    <w:rsid w:val="009E1A29"/>
    <w:rsid w:val="009E1B75"/>
    <w:rsid w:val="009E1B8A"/>
    <w:rsid w:val="009E1BF6"/>
    <w:rsid w:val="009E1F94"/>
    <w:rsid w:val="009E23BC"/>
    <w:rsid w:val="009E23C8"/>
    <w:rsid w:val="009E2683"/>
    <w:rsid w:val="009E2904"/>
    <w:rsid w:val="009E2AAC"/>
    <w:rsid w:val="009E2C1A"/>
    <w:rsid w:val="009E2DAA"/>
    <w:rsid w:val="009E2E35"/>
    <w:rsid w:val="009E2F2C"/>
    <w:rsid w:val="009E3345"/>
    <w:rsid w:val="009E3C9C"/>
    <w:rsid w:val="009E3CC2"/>
    <w:rsid w:val="009E3D19"/>
    <w:rsid w:val="009E405B"/>
    <w:rsid w:val="009E42C7"/>
    <w:rsid w:val="009E45D4"/>
    <w:rsid w:val="009E465D"/>
    <w:rsid w:val="009E477E"/>
    <w:rsid w:val="009E4A42"/>
    <w:rsid w:val="009E4EAC"/>
    <w:rsid w:val="009E51C3"/>
    <w:rsid w:val="009E52CE"/>
    <w:rsid w:val="009E5336"/>
    <w:rsid w:val="009E54E6"/>
    <w:rsid w:val="009E5B35"/>
    <w:rsid w:val="009E5EF5"/>
    <w:rsid w:val="009E64CB"/>
    <w:rsid w:val="009E669A"/>
    <w:rsid w:val="009E6895"/>
    <w:rsid w:val="009E68A2"/>
    <w:rsid w:val="009E696C"/>
    <w:rsid w:val="009E6AA5"/>
    <w:rsid w:val="009E6ABF"/>
    <w:rsid w:val="009E74EE"/>
    <w:rsid w:val="009E78D2"/>
    <w:rsid w:val="009E7B22"/>
    <w:rsid w:val="009F0180"/>
    <w:rsid w:val="009F064E"/>
    <w:rsid w:val="009F0A9E"/>
    <w:rsid w:val="009F0B18"/>
    <w:rsid w:val="009F0BE3"/>
    <w:rsid w:val="009F0C3A"/>
    <w:rsid w:val="009F0D6C"/>
    <w:rsid w:val="009F1EE8"/>
    <w:rsid w:val="009F1FC8"/>
    <w:rsid w:val="009F2034"/>
    <w:rsid w:val="009F2037"/>
    <w:rsid w:val="009F2425"/>
    <w:rsid w:val="009F2651"/>
    <w:rsid w:val="009F2849"/>
    <w:rsid w:val="009F2C81"/>
    <w:rsid w:val="009F32A4"/>
    <w:rsid w:val="009F34AB"/>
    <w:rsid w:val="009F3804"/>
    <w:rsid w:val="009F3F46"/>
    <w:rsid w:val="009F471D"/>
    <w:rsid w:val="009F4740"/>
    <w:rsid w:val="009F4849"/>
    <w:rsid w:val="009F4E74"/>
    <w:rsid w:val="009F5677"/>
    <w:rsid w:val="009F576B"/>
    <w:rsid w:val="009F58A8"/>
    <w:rsid w:val="009F5AC7"/>
    <w:rsid w:val="009F5ACE"/>
    <w:rsid w:val="009F5C64"/>
    <w:rsid w:val="009F5E78"/>
    <w:rsid w:val="009F5F0A"/>
    <w:rsid w:val="009F6821"/>
    <w:rsid w:val="009F68DB"/>
    <w:rsid w:val="009F6A0C"/>
    <w:rsid w:val="009F6C10"/>
    <w:rsid w:val="009F6DB9"/>
    <w:rsid w:val="009F6FC7"/>
    <w:rsid w:val="009F71DF"/>
    <w:rsid w:val="009F731F"/>
    <w:rsid w:val="009F74AC"/>
    <w:rsid w:val="009F7631"/>
    <w:rsid w:val="009F7E62"/>
    <w:rsid w:val="00A0049A"/>
    <w:rsid w:val="00A004FC"/>
    <w:rsid w:val="00A009DD"/>
    <w:rsid w:val="00A00BB9"/>
    <w:rsid w:val="00A00C04"/>
    <w:rsid w:val="00A00D19"/>
    <w:rsid w:val="00A01058"/>
    <w:rsid w:val="00A0136B"/>
    <w:rsid w:val="00A0177E"/>
    <w:rsid w:val="00A01958"/>
    <w:rsid w:val="00A01DB2"/>
    <w:rsid w:val="00A01F3C"/>
    <w:rsid w:val="00A01FB0"/>
    <w:rsid w:val="00A020D3"/>
    <w:rsid w:val="00A023DC"/>
    <w:rsid w:val="00A026E0"/>
    <w:rsid w:val="00A02756"/>
    <w:rsid w:val="00A0279C"/>
    <w:rsid w:val="00A028C5"/>
    <w:rsid w:val="00A02A0A"/>
    <w:rsid w:val="00A02EF3"/>
    <w:rsid w:val="00A02FEB"/>
    <w:rsid w:val="00A0318C"/>
    <w:rsid w:val="00A03195"/>
    <w:rsid w:val="00A037E6"/>
    <w:rsid w:val="00A038F8"/>
    <w:rsid w:val="00A03C9F"/>
    <w:rsid w:val="00A03D5F"/>
    <w:rsid w:val="00A03D90"/>
    <w:rsid w:val="00A04210"/>
    <w:rsid w:val="00A0427F"/>
    <w:rsid w:val="00A042D9"/>
    <w:rsid w:val="00A0493E"/>
    <w:rsid w:val="00A04E81"/>
    <w:rsid w:val="00A04F6D"/>
    <w:rsid w:val="00A05046"/>
    <w:rsid w:val="00A05062"/>
    <w:rsid w:val="00A05099"/>
    <w:rsid w:val="00A05141"/>
    <w:rsid w:val="00A0518E"/>
    <w:rsid w:val="00A053F5"/>
    <w:rsid w:val="00A05989"/>
    <w:rsid w:val="00A05B52"/>
    <w:rsid w:val="00A05D40"/>
    <w:rsid w:val="00A05DD9"/>
    <w:rsid w:val="00A05E09"/>
    <w:rsid w:val="00A068DA"/>
    <w:rsid w:val="00A06A57"/>
    <w:rsid w:val="00A06F26"/>
    <w:rsid w:val="00A07031"/>
    <w:rsid w:val="00A0704D"/>
    <w:rsid w:val="00A070F3"/>
    <w:rsid w:val="00A0728B"/>
    <w:rsid w:val="00A079C7"/>
    <w:rsid w:val="00A07DFB"/>
    <w:rsid w:val="00A07FC4"/>
    <w:rsid w:val="00A101B5"/>
    <w:rsid w:val="00A101E6"/>
    <w:rsid w:val="00A1046C"/>
    <w:rsid w:val="00A10619"/>
    <w:rsid w:val="00A10CD7"/>
    <w:rsid w:val="00A110D4"/>
    <w:rsid w:val="00A112EA"/>
    <w:rsid w:val="00A11301"/>
    <w:rsid w:val="00A11614"/>
    <w:rsid w:val="00A1192F"/>
    <w:rsid w:val="00A11A03"/>
    <w:rsid w:val="00A12AD7"/>
    <w:rsid w:val="00A12B76"/>
    <w:rsid w:val="00A12D6E"/>
    <w:rsid w:val="00A12FDB"/>
    <w:rsid w:val="00A1321E"/>
    <w:rsid w:val="00A13263"/>
    <w:rsid w:val="00A133AE"/>
    <w:rsid w:val="00A134F4"/>
    <w:rsid w:val="00A1399B"/>
    <w:rsid w:val="00A13B08"/>
    <w:rsid w:val="00A13E97"/>
    <w:rsid w:val="00A1403D"/>
    <w:rsid w:val="00A140A5"/>
    <w:rsid w:val="00A143B9"/>
    <w:rsid w:val="00A14623"/>
    <w:rsid w:val="00A1490F"/>
    <w:rsid w:val="00A149F8"/>
    <w:rsid w:val="00A14A28"/>
    <w:rsid w:val="00A14B37"/>
    <w:rsid w:val="00A14BE1"/>
    <w:rsid w:val="00A14CE5"/>
    <w:rsid w:val="00A14FF6"/>
    <w:rsid w:val="00A15740"/>
    <w:rsid w:val="00A1586F"/>
    <w:rsid w:val="00A15DD5"/>
    <w:rsid w:val="00A166BA"/>
    <w:rsid w:val="00A166EC"/>
    <w:rsid w:val="00A16A5F"/>
    <w:rsid w:val="00A16AEF"/>
    <w:rsid w:val="00A16DDB"/>
    <w:rsid w:val="00A1711E"/>
    <w:rsid w:val="00A17154"/>
    <w:rsid w:val="00A1764E"/>
    <w:rsid w:val="00A17660"/>
    <w:rsid w:val="00A1783C"/>
    <w:rsid w:val="00A17D62"/>
    <w:rsid w:val="00A17F8C"/>
    <w:rsid w:val="00A2000C"/>
    <w:rsid w:val="00A20319"/>
    <w:rsid w:val="00A20330"/>
    <w:rsid w:val="00A20388"/>
    <w:rsid w:val="00A204DA"/>
    <w:rsid w:val="00A20516"/>
    <w:rsid w:val="00A20681"/>
    <w:rsid w:val="00A2095A"/>
    <w:rsid w:val="00A20C25"/>
    <w:rsid w:val="00A20D5B"/>
    <w:rsid w:val="00A21027"/>
    <w:rsid w:val="00A2107F"/>
    <w:rsid w:val="00A213D0"/>
    <w:rsid w:val="00A21427"/>
    <w:rsid w:val="00A216F2"/>
    <w:rsid w:val="00A217A1"/>
    <w:rsid w:val="00A21878"/>
    <w:rsid w:val="00A218A6"/>
    <w:rsid w:val="00A22211"/>
    <w:rsid w:val="00A2229B"/>
    <w:rsid w:val="00A22771"/>
    <w:rsid w:val="00A2298E"/>
    <w:rsid w:val="00A22994"/>
    <w:rsid w:val="00A22A0A"/>
    <w:rsid w:val="00A22F9B"/>
    <w:rsid w:val="00A22FA6"/>
    <w:rsid w:val="00A2389E"/>
    <w:rsid w:val="00A23E03"/>
    <w:rsid w:val="00A23F41"/>
    <w:rsid w:val="00A2407F"/>
    <w:rsid w:val="00A242C8"/>
    <w:rsid w:val="00A2435B"/>
    <w:rsid w:val="00A24671"/>
    <w:rsid w:val="00A247D0"/>
    <w:rsid w:val="00A249AD"/>
    <w:rsid w:val="00A24E50"/>
    <w:rsid w:val="00A25051"/>
    <w:rsid w:val="00A254FF"/>
    <w:rsid w:val="00A25D6B"/>
    <w:rsid w:val="00A2615B"/>
    <w:rsid w:val="00A2623E"/>
    <w:rsid w:val="00A26300"/>
    <w:rsid w:val="00A263A0"/>
    <w:rsid w:val="00A2649D"/>
    <w:rsid w:val="00A266A9"/>
    <w:rsid w:val="00A26713"/>
    <w:rsid w:val="00A26BED"/>
    <w:rsid w:val="00A2718A"/>
    <w:rsid w:val="00A2736F"/>
    <w:rsid w:val="00A273CB"/>
    <w:rsid w:val="00A273DF"/>
    <w:rsid w:val="00A275C6"/>
    <w:rsid w:val="00A2782F"/>
    <w:rsid w:val="00A27A40"/>
    <w:rsid w:val="00A27A6F"/>
    <w:rsid w:val="00A27AD4"/>
    <w:rsid w:val="00A27DBE"/>
    <w:rsid w:val="00A27E73"/>
    <w:rsid w:val="00A302B4"/>
    <w:rsid w:val="00A307B9"/>
    <w:rsid w:val="00A308B1"/>
    <w:rsid w:val="00A30CB0"/>
    <w:rsid w:val="00A30D0C"/>
    <w:rsid w:val="00A30D61"/>
    <w:rsid w:val="00A311CA"/>
    <w:rsid w:val="00A316E5"/>
    <w:rsid w:val="00A316F6"/>
    <w:rsid w:val="00A317CB"/>
    <w:rsid w:val="00A318E6"/>
    <w:rsid w:val="00A31A41"/>
    <w:rsid w:val="00A31CF9"/>
    <w:rsid w:val="00A31EE2"/>
    <w:rsid w:val="00A31F28"/>
    <w:rsid w:val="00A31F9F"/>
    <w:rsid w:val="00A320F2"/>
    <w:rsid w:val="00A32420"/>
    <w:rsid w:val="00A3242A"/>
    <w:rsid w:val="00A324B3"/>
    <w:rsid w:val="00A32A30"/>
    <w:rsid w:val="00A32A3A"/>
    <w:rsid w:val="00A32A9E"/>
    <w:rsid w:val="00A32D4E"/>
    <w:rsid w:val="00A32F40"/>
    <w:rsid w:val="00A3324B"/>
    <w:rsid w:val="00A33378"/>
    <w:rsid w:val="00A3364C"/>
    <w:rsid w:val="00A33A67"/>
    <w:rsid w:val="00A33C47"/>
    <w:rsid w:val="00A33E86"/>
    <w:rsid w:val="00A344F3"/>
    <w:rsid w:val="00A345E7"/>
    <w:rsid w:val="00A34753"/>
    <w:rsid w:val="00A348C6"/>
    <w:rsid w:val="00A34BB1"/>
    <w:rsid w:val="00A34EBA"/>
    <w:rsid w:val="00A3539A"/>
    <w:rsid w:val="00A353AC"/>
    <w:rsid w:val="00A35869"/>
    <w:rsid w:val="00A35AB2"/>
    <w:rsid w:val="00A35BCF"/>
    <w:rsid w:val="00A35D24"/>
    <w:rsid w:val="00A35D9B"/>
    <w:rsid w:val="00A35F05"/>
    <w:rsid w:val="00A3634E"/>
    <w:rsid w:val="00A36AA1"/>
    <w:rsid w:val="00A36ABE"/>
    <w:rsid w:val="00A36BA8"/>
    <w:rsid w:val="00A36C82"/>
    <w:rsid w:val="00A36CA4"/>
    <w:rsid w:val="00A37046"/>
    <w:rsid w:val="00A370FF"/>
    <w:rsid w:val="00A373E8"/>
    <w:rsid w:val="00A37B45"/>
    <w:rsid w:val="00A37C21"/>
    <w:rsid w:val="00A37DA3"/>
    <w:rsid w:val="00A4035B"/>
    <w:rsid w:val="00A40C22"/>
    <w:rsid w:val="00A40C2C"/>
    <w:rsid w:val="00A4145D"/>
    <w:rsid w:val="00A41C2A"/>
    <w:rsid w:val="00A41FE6"/>
    <w:rsid w:val="00A4229F"/>
    <w:rsid w:val="00A42342"/>
    <w:rsid w:val="00A4243A"/>
    <w:rsid w:val="00A4291D"/>
    <w:rsid w:val="00A42E26"/>
    <w:rsid w:val="00A42F78"/>
    <w:rsid w:val="00A43052"/>
    <w:rsid w:val="00A43220"/>
    <w:rsid w:val="00A432C5"/>
    <w:rsid w:val="00A4348D"/>
    <w:rsid w:val="00A44E87"/>
    <w:rsid w:val="00A44EE5"/>
    <w:rsid w:val="00A451EB"/>
    <w:rsid w:val="00A45308"/>
    <w:rsid w:val="00A45395"/>
    <w:rsid w:val="00A456C2"/>
    <w:rsid w:val="00A4599E"/>
    <w:rsid w:val="00A45EA7"/>
    <w:rsid w:val="00A460E5"/>
    <w:rsid w:val="00A4632A"/>
    <w:rsid w:val="00A463B0"/>
    <w:rsid w:val="00A4653C"/>
    <w:rsid w:val="00A46568"/>
    <w:rsid w:val="00A47318"/>
    <w:rsid w:val="00A4733D"/>
    <w:rsid w:val="00A476F2"/>
    <w:rsid w:val="00A4787B"/>
    <w:rsid w:val="00A47D2B"/>
    <w:rsid w:val="00A5027B"/>
    <w:rsid w:val="00A50634"/>
    <w:rsid w:val="00A50A80"/>
    <w:rsid w:val="00A51A13"/>
    <w:rsid w:val="00A51A76"/>
    <w:rsid w:val="00A51D62"/>
    <w:rsid w:val="00A51EB4"/>
    <w:rsid w:val="00A51F44"/>
    <w:rsid w:val="00A51F56"/>
    <w:rsid w:val="00A524CF"/>
    <w:rsid w:val="00A5271B"/>
    <w:rsid w:val="00A52E9F"/>
    <w:rsid w:val="00A530D0"/>
    <w:rsid w:val="00A5313E"/>
    <w:rsid w:val="00A53417"/>
    <w:rsid w:val="00A53428"/>
    <w:rsid w:val="00A534F1"/>
    <w:rsid w:val="00A53646"/>
    <w:rsid w:val="00A5392E"/>
    <w:rsid w:val="00A53BBA"/>
    <w:rsid w:val="00A53EA0"/>
    <w:rsid w:val="00A53F0F"/>
    <w:rsid w:val="00A54879"/>
    <w:rsid w:val="00A54C71"/>
    <w:rsid w:val="00A54FA3"/>
    <w:rsid w:val="00A55062"/>
    <w:rsid w:val="00A552EF"/>
    <w:rsid w:val="00A5539E"/>
    <w:rsid w:val="00A5598B"/>
    <w:rsid w:val="00A55E1A"/>
    <w:rsid w:val="00A56012"/>
    <w:rsid w:val="00A562A0"/>
    <w:rsid w:val="00A56518"/>
    <w:rsid w:val="00A56521"/>
    <w:rsid w:val="00A56913"/>
    <w:rsid w:val="00A56AEB"/>
    <w:rsid w:val="00A56CEF"/>
    <w:rsid w:val="00A56DD4"/>
    <w:rsid w:val="00A57480"/>
    <w:rsid w:val="00A57558"/>
    <w:rsid w:val="00A57A1C"/>
    <w:rsid w:val="00A57C2B"/>
    <w:rsid w:val="00A57CEA"/>
    <w:rsid w:val="00A57D0B"/>
    <w:rsid w:val="00A57DF9"/>
    <w:rsid w:val="00A57FB1"/>
    <w:rsid w:val="00A6000F"/>
    <w:rsid w:val="00A6065F"/>
    <w:rsid w:val="00A60760"/>
    <w:rsid w:val="00A609A0"/>
    <w:rsid w:val="00A60DC5"/>
    <w:rsid w:val="00A60F1D"/>
    <w:rsid w:val="00A60F68"/>
    <w:rsid w:val="00A60F8E"/>
    <w:rsid w:val="00A613FA"/>
    <w:rsid w:val="00A618A4"/>
    <w:rsid w:val="00A618B3"/>
    <w:rsid w:val="00A61E4D"/>
    <w:rsid w:val="00A62589"/>
    <w:rsid w:val="00A6261A"/>
    <w:rsid w:val="00A628C8"/>
    <w:rsid w:val="00A628CC"/>
    <w:rsid w:val="00A629B4"/>
    <w:rsid w:val="00A6301E"/>
    <w:rsid w:val="00A6397B"/>
    <w:rsid w:val="00A639C5"/>
    <w:rsid w:val="00A63A34"/>
    <w:rsid w:val="00A63D12"/>
    <w:rsid w:val="00A63DC5"/>
    <w:rsid w:val="00A64066"/>
    <w:rsid w:val="00A64310"/>
    <w:rsid w:val="00A64335"/>
    <w:rsid w:val="00A644D8"/>
    <w:rsid w:val="00A64579"/>
    <w:rsid w:val="00A6474E"/>
    <w:rsid w:val="00A648B2"/>
    <w:rsid w:val="00A65055"/>
    <w:rsid w:val="00A65278"/>
    <w:rsid w:val="00A65401"/>
    <w:rsid w:val="00A6558E"/>
    <w:rsid w:val="00A656AA"/>
    <w:rsid w:val="00A65857"/>
    <w:rsid w:val="00A659FC"/>
    <w:rsid w:val="00A65CBA"/>
    <w:rsid w:val="00A65F60"/>
    <w:rsid w:val="00A66463"/>
    <w:rsid w:val="00A6714E"/>
    <w:rsid w:val="00A67342"/>
    <w:rsid w:val="00A675CB"/>
    <w:rsid w:val="00A67704"/>
    <w:rsid w:val="00A67B77"/>
    <w:rsid w:val="00A67ECC"/>
    <w:rsid w:val="00A70228"/>
    <w:rsid w:val="00A70249"/>
    <w:rsid w:val="00A703FA"/>
    <w:rsid w:val="00A70708"/>
    <w:rsid w:val="00A712BE"/>
    <w:rsid w:val="00A71750"/>
    <w:rsid w:val="00A7192D"/>
    <w:rsid w:val="00A71CBB"/>
    <w:rsid w:val="00A71E44"/>
    <w:rsid w:val="00A71F2F"/>
    <w:rsid w:val="00A71FE9"/>
    <w:rsid w:val="00A72272"/>
    <w:rsid w:val="00A72C43"/>
    <w:rsid w:val="00A72CB5"/>
    <w:rsid w:val="00A730B7"/>
    <w:rsid w:val="00A73143"/>
    <w:rsid w:val="00A734A9"/>
    <w:rsid w:val="00A7368D"/>
    <w:rsid w:val="00A73D10"/>
    <w:rsid w:val="00A7423A"/>
    <w:rsid w:val="00A74B3B"/>
    <w:rsid w:val="00A75A92"/>
    <w:rsid w:val="00A75B1D"/>
    <w:rsid w:val="00A75B29"/>
    <w:rsid w:val="00A75C42"/>
    <w:rsid w:val="00A75E29"/>
    <w:rsid w:val="00A75E80"/>
    <w:rsid w:val="00A75EBF"/>
    <w:rsid w:val="00A76656"/>
    <w:rsid w:val="00A76BF7"/>
    <w:rsid w:val="00A76E08"/>
    <w:rsid w:val="00A77556"/>
    <w:rsid w:val="00A77880"/>
    <w:rsid w:val="00A7792C"/>
    <w:rsid w:val="00A77FB9"/>
    <w:rsid w:val="00A77FDA"/>
    <w:rsid w:val="00A804EA"/>
    <w:rsid w:val="00A80582"/>
    <w:rsid w:val="00A80A66"/>
    <w:rsid w:val="00A80AA7"/>
    <w:rsid w:val="00A80C2E"/>
    <w:rsid w:val="00A80D8C"/>
    <w:rsid w:val="00A814E3"/>
    <w:rsid w:val="00A8184D"/>
    <w:rsid w:val="00A81E10"/>
    <w:rsid w:val="00A81F2D"/>
    <w:rsid w:val="00A824E1"/>
    <w:rsid w:val="00A82779"/>
    <w:rsid w:val="00A82D01"/>
    <w:rsid w:val="00A83195"/>
    <w:rsid w:val="00A831AC"/>
    <w:rsid w:val="00A833AD"/>
    <w:rsid w:val="00A839C3"/>
    <w:rsid w:val="00A83B45"/>
    <w:rsid w:val="00A84041"/>
    <w:rsid w:val="00A8452A"/>
    <w:rsid w:val="00A84591"/>
    <w:rsid w:val="00A847F4"/>
    <w:rsid w:val="00A84AD6"/>
    <w:rsid w:val="00A84E03"/>
    <w:rsid w:val="00A84ECF"/>
    <w:rsid w:val="00A84EF7"/>
    <w:rsid w:val="00A8524A"/>
    <w:rsid w:val="00A85600"/>
    <w:rsid w:val="00A856B5"/>
    <w:rsid w:val="00A85A88"/>
    <w:rsid w:val="00A85F97"/>
    <w:rsid w:val="00A8607D"/>
    <w:rsid w:val="00A86098"/>
    <w:rsid w:val="00A8647B"/>
    <w:rsid w:val="00A86737"/>
    <w:rsid w:val="00A86AAC"/>
    <w:rsid w:val="00A86B90"/>
    <w:rsid w:val="00A86D83"/>
    <w:rsid w:val="00A86EF3"/>
    <w:rsid w:val="00A86EF8"/>
    <w:rsid w:val="00A87199"/>
    <w:rsid w:val="00A8720D"/>
    <w:rsid w:val="00A8753E"/>
    <w:rsid w:val="00A8760A"/>
    <w:rsid w:val="00A8763A"/>
    <w:rsid w:val="00A8766E"/>
    <w:rsid w:val="00A9003F"/>
    <w:rsid w:val="00A90077"/>
    <w:rsid w:val="00A9007E"/>
    <w:rsid w:val="00A90CA8"/>
    <w:rsid w:val="00A90DB6"/>
    <w:rsid w:val="00A90DD0"/>
    <w:rsid w:val="00A90F6F"/>
    <w:rsid w:val="00A90FBF"/>
    <w:rsid w:val="00A912A6"/>
    <w:rsid w:val="00A9145A"/>
    <w:rsid w:val="00A9149B"/>
    <w:rsid w:val="00A91980"/>
    <w:rsid w:val="00A91D10"/>
    <w:rsid w:val="00A92012"/>
    <w:rsid w:val="00A9214C"/>
    <w:rsid w:val="00A924AA"/>
    <w:rsid w:val="00A92C8D"/>
    <w:rsid w:val="00A92D07"/>
    <w:rsid w:val="00A935B7"/>
    <w:rsid w:val="00A93761"/>
    <w:rsid w:val="00A93A98"/>
    <w:rsid w:val="00A93B22"/>
    <w:rsid w:val="00A93BDF"/>
    <w:rsid w:val="00A93C69"/>
    <w:rsid w:val="00A941ED"/>
    <w:rsid w:val="00A94254"/>
    <w:rsid w:val="00A94359"/>
    <w:rsid w:val="00A947CA"/>
    <w:rsid w:val="00A94931"/>
    <w:rsid w:val="00A94AFF"/>
    <w:rsid w:val="00A9522C"/>
    <w:rsid w:val="00A95573"/>
    <w:rsid w:val="00A95C3C"/>
    <w:rsid w:val="00A95D9A"/>
    <w:rsid w:val="00A95E3C"/>
    <w:rsid w:val="00A96047"/>
    <w:rsid w:val="00A960F8"/>
    <w:rsid w:val="00A963E4"/>
    <w:rsid w:val="00A9661C"/>
    <w:rsid w:val="00A969AD"/>
    <w:rsid w:val="00A969F6"/>
    <w:rsid w:val="00A97730"/>
    <w:rsid w:val="00A9773E"/>
    <w:rsid w:val="00A977D6"/>
    <w:rsid w:val="00A977EE"/>
    <w:rsid w:val="00A979C8"/>
    <w:rsid w:val="00A97BC5"/>
    <w:rsid w:val="00A97C0B"/>
    <w:rsid w:val="00A97C1D"/>
    <w:rsid w:val="00A97FA1"/>
    <w:rsid w:val="00AA0685"/>
    <w:rsid w:val="00AA071B"/>
    <w:rsid w:val="00AA1111"/>
    <w:rsid w:val="00AA130C"/>
    <w:rsid w:val="00AA1448"/>
    <w:rsid w:val="00AA16C5"/>
    <w:rsid w:val="00AA1C0C"/>
    <w:rsid w:val="00AA1D82"/>
    <w:rsid w:val="00AA2800"/>
    <w:rsid w:val="00AA2816"/>
    <w:rsid w:val="00AA374A"/>
    <w:rsid w:val="00AA3790"/>
    <w:rsid w:val="00AA3849"/>
    <w:rsid w:val="00AA3A36"/>
    <w:rsid w:val="00AA3D3E"/>
    <w:rsid w:val="00AA451A"/>
    <w:rsid w:val="00AA4972"/>
    <w:rsid w:val="00AA506D"/>
    <w:rsid w:val="00AA5365"/>
    <w:rsid w:val="00AA562A"/>
    <w:rsid w:val="00AA56B1"/>
    <w:rsid w:val="00AA56E3"/>
    <w:rsid w:val="00AA5860"/>
    <w:rsid w:val="00AA5C7F"/>
    <w:rsid w:val="00AA5DFC"/>
    <w:rsid w:val="00AA5F71"/>
    <w:rsid w:val="00AA6430"/>
    <w:rsid w:val="00AA67FA"/>
    <w:rsid w:val="00AA68AE"/>
    <w:rsid w:val="00AA6CCF"/>
    <w:rsid w:val="00AA6D5C"/>
    <w:rsid w:val="00AA7073"/>
    <w:rsid w:val="00AA7588"/>
    <w:rsid w:val="00AA7E63"/>
    <w:rsid w:val="00AB0125"/>
    <w:rsid w:val="00AB0408"/>
    <w:rsid w:val="00AB0877"/>
    <w:rsid w:val="00AB0BB0"/>
    <w:rsid w:val="00AB0BC1"/>
    <w:rsid w:val="00AB0ECF"/>
    <w:rsid w:val="00AB1643"/>
    <w:rsid w:val="00AB17F4"/>
    <w:rsid w:val="00AB1877"/>
    <w:rsid w:val="00AB1AFA"/>
    <w:rsid w:val="00AB1B3F"/>
    <w:rsid w:val="00AB1B49"/>
    <w:rsid w:val="00AB1CF5"/>
    <w:rsid w:val="00AB1CF6"/>
    <w:rsid w:val="00AB2060"/>
    <w:rsid w:val="00AB2426"/>
    <w:rsid w:val="00AB248C"/>
    <w:rsid w:val="00AB2901"/>
    <w:rsid w:val="00AB2943"/>
    <w:rsid w:val="00AB2DBE"/>
    <w:rsid w:val="00AB2EA4"/>
    <w:rsid w:val="00AB343A"/>
    <w:rsid w:val="00AB3852"/>
    <w:rsid w:val="00AB3DB5"/>
    <w:rsid w:val="00AB3F1F"/>
    <w:rsid w:val="00AB49D9"/>
    <w:rsid w:val="00AB4C4A"/>
    <w:rsid w:val="00AB4CFA"/>
    <w:rsid w:val="00AB4EEA"/>
    <w:rsid w:val="00AB5050"/>
    <w:rsid w:val="00AB5158"/>
    <w:rsid w:val="00AB57AD"/>
    <w:rsid w:val="00AB5E6B"/>
    <w:rsid w:val="00AB5E76"/>
    <w:rsid w:val="00AB607E"/>
    <w:rsid w:val="00AB67A9"/>
    <w:rsid w:val="00AB72B7"/>
    <w:rsid w:val="00AB733C"/>
    <w:rsid w:val="00AB73C0"/>
    <w:rsid w:val="00AB755A"/>
    <w:rsid w:val="00AB75A5"/>
    <w:rsid w:val="00AB7AFA"/>
    <w:rsid w:val="00AB7F79"/>
    <w:rsid w:val="00AC000C"/>
    <w:rsid w:val="00AC0496"/>
    <w:rsid w:val="00AC0A00"/>
    <w:rsid w:val="00AC0EB0"/>
    <w:rsid w:val="00AC1157"/>
    <w:rsid w:val="00AC11E1"/>
    <w:rsid w:val="00AC1331"/>
    <w:rsid w:val="00AC13D9"/>
    <w:rsid w:val="00AC13EC"/>
    <w:rsid w:val="00AC18DF"/>
    <w:rsid w:val="00AC19B6"/>
    <w:rsid w:val="00AC1A50"/>
    <w:rsid w:val="00AC1ADC"/>
    <w:rsid w:val="00AC1C5C"/>
    <w:rsid w:val="00AC1D69"/>
    <w:rsid w:val="00AC1E78"/>
    <w:rsid w:val="00AC1EB1"/>
    <w:rsid w:val="00AC215C"/>
    <w:rsid w:val="00AC2B1B"/>
    <w:rsid w:val="00AC310B"/>
    <w:rsid w:val="00AC3205"/>
    <w:rsid w:val="00AC32AE"/>
    <w:rsid w:val="00AC32B5"/>
    <w:rsid w:val="00AC33D5"/>
    <w:rsid w:val="00AC344B"/>
    <w:rsid w:val="00AC3514"/>
    <w:rsid w:val="00AC35B2"/>
    <w:rsid w:val="00AC384C"/>
    <w:rsid w:val="00AC3BCB"/>
    <w:rsid w:val="00AC40D3"/>
    <w:rsid w:val="00AC43E8"/>
    <w:rsid w:val="00AC4C72"/>
    <w:rsid w:val="00AC4CD9"/>
    <w:rsid w:val="00AC5348"/>
    <w:rsid w:val="00AC5419"/>
    <w:rsid w:val="00AC54DA"/>
    <w:rsid w:val="00AC5530"/>
    <w:rsid w:val="00AC57EF"/>
    <w:rsid w:val="00AC5847"/>
    <w:rsid w:val="00AC58D8"/>
    <w:rsid w:val="00AC59BB"/>
    <w:rsid w:val="00AC59EB"/>
    <w:rsid w:val="00AC5A3D"/>
    <w:rsid w:val="00AC5EE1"/>
    <w:rsid w:val="00AC63BE"/>
    <w:rsid w:val="00AC6682"/>
    <w:rsid w:val="00AC67B3"/>
    <w:rsid w:val="00AC68A5"/>
    <w:rsid w:val="00AC6BC9"/>
    <w:rsid w:val="00AC6E31"/>
    <w:rsid w:val="00AC6EDE"/>
    <w:rsid w:val="00AC759E"/>
    <w:rsid w:val="00AC7A8B"/>
    <w:rsid w:val="00AC7B10"/>
    <w:rsid w:val="00AC7D87"/>
    <w:rsid w:val="00AD002F"/>
    <w:rsid w:val="00AD0C13"/>
    <w:rsid w:val="00AD0E14"/>
    <w:rsid w:val="00AD0EBA"/>
    <w:rsid w:val="00AD1012"/>
    <w:rsid w:val="00AD113B"/>
    <w:rsid w:val="00AD1449"/>
    <w:rsid w:val="00AD1710"/>
    <w:rsid w:val="00AD171B"/>
    <w:rsid w:val="00AD1BD9"/>
    <w:rsid w:val="00AD1C2C"/>
    <w:rsid w:val="00AD1F7C"/>
    <w:rsid w:val="00AD233B"/>
    <w:rsid w:val="00AD23C3"/>
    <w:rsid w:val="00AD241A"/>
    <w:rsid w:val="00AD26C2"/>
    <w:rsid w:val="00AD272C"/>
    <w:rsid w:val="00AD2B2B"/>
    <w:rsid w:val="00AD2D02"/>
    <w:rsid w:val="00AD2F1F"/>
    <w:rsid w:val="00AD2F5E"/>
    <w:rsid w:val="00AD30C0"/>
    <w:rsid w:val="00AD3575"/>
    <w:rsid w:val="00AD35F0"/>
    <w:rsid w:val="00AD37FE"/>
    <w:rsid w:val="00AD38E7"/>
    <w:rsid w:val="00AD38F8"/>
    <w:rsid w:val="00AD3B02"/>
    <w:rsid w:val="00AD4838"/>
    <w:rsid w:val="00AD4928"/>
    <w:rsid w:val="00AD4E65"/>
    <w:rsid w:val="00AD5149"/>
    <w:rsid w:val="00AD5150"/>
    <w:rsid w:val="00AD5287"/>
    <w:rsid w:val="00AD55FA"/>
    <w:rsid w:val="00AD57F6"/>
    <w:rsid w:val="00AD5BD2"/>
    <w:rsid w:val="00AD60F9"/>
    <w:rsid w:val="00AD6287"/>
    <w:rsid w:val="00AD691C"/>
    <w:rsid w:val="00AD7046"/>
    <w:rsid w:val="00AD7705"/>
    <w:rsid w:val="00AD772B"/>
    <w:rsid w:val="00AD7F0A"/>
    <w:rsid w:val="00AE0011"/>
    <w:rsid w:val="00AE08FD"/>
    <w:rsid w:val="00AE0B7F"/>
    <w:rsid w:val="00AE0D64"/>
    <w:rsid w:val="00AE116C"/>
    <w:rsid w:val="00AE1439"/>
    <w:rsid w:val="00AE18F8"/>
    <w:rsid w:val="00AE19BF"/>
    <w:rsid w:val="00AE1C0A"/>
    <w:rsid w:val="00AE1CDC"/>
    <w:rsid w:val="00AE1D14"/>
    <w:rsid w:val="00AE21D9"/>
    <w:rsid w:val="00AE246E"/>
    <w:rsid w:val="00AE2A32"/>
    <w:rsid w:val="00AE2BEB"/>
    <w:rsid w:val="00AE2F0F"/>
    <w:rsid w:val="00AE2F3D"/>
    <w:rsid w:val="00AE2FFE"/>
    <w:rsid w:val="00AE344C"/>
    <w:rsid w:val="00AE35D1"/>
    <w:rsid w:val="00AE36E7"/>
    <w:rsid w:val="00AE379D"/>
    <w:rsid w:val="00AE386D"/>
    <w:rsid w:val="00AE388C"/>
    <w:rsid w:val="00AE3ACA"/>
    <w:rsid w:val="00AE3B4D"/>
    <w:rsid w:val="00AE3DBC"/>
    <w:rsid w:val="00AE3EDD"/>
    <w:rsid w:val="00AE3FB0"/>
    <w:rsid w:val="00AE407B"/>
    <w:rsid w:val="00AE40BB"/>
    <w:rsid w:val="00AE4448"/>
    <w:rsid w:val="00AE4755"/>
    <w:rsid w:val="00AE481E"/>
    <w:rsid w:val="00AE49A5"/>
    <w:rsid w:val="00AE4A32"/>
    <w:rsid w:val="00AE4C79"/>
    <w:rsid w:val="00AE4D94"/>
    <w:rsid w:val="00AE4EC4"/>
    <w:rsid w:val="00AE4EEB"/>
    <w:rsid w:val="00AE5118"/>
    <w:rsid w:val="00AE5544"/>
    <w:rsid w:val="00AE556B"/>
    <w:rsid w:val="00AE5642"/>
    <w:rsid w:val="00AE5A91"/>
    <w:rsid w:val="00AE6003"/>
    <w:rsid w:val="00AE601E"/>
    <w:rsid w:val="00AE60CC"/>
    <w:rsid w:val="00AE66BF"/>
    <w:rsid w:val="00AE6797"/>
    <w:rsid w:val="00AE67DF"/>
    <w:rsid w:val="00AE6A72"/>
    <w:rsid w:val="00AE6D3E"/>
    <w:rsid w:val="00AE6EB1"/>
    <w:rsid w:val="00AE6FB0"/>
    <w:rsid w:val="00AE7592"/>
    <w:rsid w:val="00AE7F0B"/>
    <w:rsid w:val="00AE7FEA"/>
    <w:rsid w:val="00AF0270"/>
    <w:rsid w:val="00AF0AF4"/>
    <w:rsid w:val="00AF0C23"/>
    <w:rsid w:val="00AF11EB"/>
    <w:rsid w:val="00AF1285"/>
    <w:rsid w:val="00AF1406"/>
    <w:rsid w:val="00AF1567"/>
    <w:rsid w:val="00AF16DF"/>
    <w:rsid w:val="00AF1926"/>
    <w:rsid w:val="00AF1E2F"/>
    <w:rsid w:val="00AF235A"/>
    <w:rsid w:val="00AF26C0"/>
    <w:rsid w:val="00AF26D8"/>
    <w:rsid w:val="00AF3110"/>
    <w:rsid w:val="00AF3233"/>
    <w:rsid w:val="00AF34ED"/>
    <w:rsid w:val="00AF38B1"/>
    <w:rsid w:val="00AF3D2F"/>
    <w:rsid w:val="00AF42CA"/>
    <w:rsid w:val="00AF4609"/>
    <w:rsid w:val="00AF46A7"/>
    <w:rsid w:val="00AF4794"/>
    <w:rsid w:val="00AF4B56"/>
    <w:rsid w:val="00AF4B81"/>
    <w:rsid w:val="00AF4C97"/>
    <w:rsid w:val="00AF514D"/>
    <w:rsid w:val="00AF5472"/>
    <w:rsid w:val="00AF555D"/>
    <w:rsid w:val="00AF56E6"/>
    <w:rsid w:val="00AF5A75"/>
    <w:rsid w:val="00AF5AA4"/>
    <w:rsid w:val="00AF5C10"/>
    <w:rsid w:val="00AF5D2E"/>
    <w:rsid w:val="00AF604C"/>
    <w:rsid w:val="00AF6208"/>
    <w:rsid w:val="00AF64EF"/>
    <w:rsid w:val="00AF66C2"/>
    <w:rsid w:val="00AF6CF4"/>
    <w:rsid w:val="00AF6F2A"/>
    <w:rsid w:val="00AF72BA"/>
    <w:rsid w:val="00AF789D"/>
    <w:rsid w:val="00AF7F71"/>
    <w:rsid w:val="00B0029F"/>
    <w:rsid w:val="00B00918"/>
    <w:rsid w:val="00B00A04"/>
    <w:rsid w:val="00B0119B"/>
    <w:rsid w:val="00B011F8"/>
    <w:rsid w:val="00B014A0"/>
    <w:rsid w:val="00B0158B"/>
    <w:rsid w:val="00B019D9"/>
    <w:rsid w:val="00B01A89"/>
    <w:rsid w:val="00B01B7F"/>
    <w:rsid w:val="00B01F84"/>
    <w:rsid w:val="00B02096"/>
    <w:rsid w:val="00B02302"/>
    <w:rsid w:val="00B023F3"/>
    <w:rsid w:val="00B024F4"/>
    <w:rsid w:val="00B02742"/>
    <w:rsid w:val="00B027C0"/>
    <w:rsid w:val="00B02BF2"/>
    <w:rsid w:val="00B02DC8"/>
    <w:rsid w:val="00B02E13"/>
    <w:rsid w:val="00B03227"/>
    <w:rsid w:val="00B03359"/>
    <w:rsid w:val="00B033A1"/>
    <w:rsid w:val="00B03767"/>
    <w:rsid w:val="00B041C5"/>
    <w:rsid w:val="00B049D0"/>
    <w:rsid w:val="00B04DC0"/>
    <w:rsid w:val="00B04F17"/>
    <w:rsid w:val="00B052FD"/>
    <w:rsid w:val="00B05507"/>
    <w:rsid w:val="00B05F88"/>
    <w:rsid w:val="00B06774"/>
    <w:rsid w:val="00B06914"/>
    <w:rsid w:val="00B06945"/>
    <w:rsid w:val="00B069D1"/>
    <w:rsid w:val="00B06CEF"/>
    <w:rsid w:val="00B06F00"/>
    <w:rsid w:val="00B0715F"/>
    <w:rsid w:val="00B07448"/>
    <w:rsid w:val="00B07533"/>
    <w:rsid w:val="00B076F8"/>
    <w:rsid w:val="00B078E6"/>
    <w:rsid w:val="00B07DAB"/>
    <w:rsid w:val="00B108B0"/>
    <w:rsid w:val="00B10A97"/>
    <w:rsid w:val="00B11184"/>
    <w:rsid w:val="00B112A2"/>
    <w:rsid w:val="00B11428"/>
    <w:rsid w:val="00B11BCC"/>
    <w:rsid w:val="00B11C24"/>
    <w:rsid w:val="00B11CC4"/>
    <w:rsid w:val="00B11DA3"/>
    <w:rsid w:val="00B11E79"/>
    <w:rsid w:val="00B11F80"/>
    <w:rsid w:val="00B122EE"/>
    <w:rsid w:val="00B124D6"/>
    <w:rsid w:val="00B12689"/>
    <w:rsid w:val="00B128F7"/>
    <w:rsid w:val="00B12BC5"/>
    <w:rsid w:val="00B12C91"/>
    <w:rsid w:val="00B12CA3"/>
    <w:rsid w:val="00B12F25"/>
    <w:rsid w:val="00B130BB"/>
    <w:rsid w:val="00B13291"/>
    <w:rsid w:val="00B13414"/>
    <w:rsid w:val="00B13446"/>
    <w:rsid w:val="00B13581"/>
    <w:rsid w:val="00B139FF"/>
    <w:rsid w:val="00B13A5C"/>
    <w:rsid w:val="00B13AEB"/>
    <w:rsid w:val="00B13D42"/>
    <w:rsid w:val="00B13DA4"/>
    <w:rsid w:val="00B13F69"/>
    <w:rsid w:val="00B143E8"/>
    <w:rsid w:val="00B14474"/>
    <w:rsid w:val="00B145E6"/>
    <w:rsid w:val="00B14A2E"/>
    <w:rsid w:val="00B15302"/>
    <w:rsid w:val="00B1533D"/>
    <w:rsid w:val="00B15A2B"/>
    <w:rsid w:val="00B15A4E"/>
    <w:rsid w:val="00B15AA6"/>
    <w:rsid w:val="00B15BD8"/>
    <w:rsid w:val="00B15CA1"/>
    <w:rsid w:val="00B15CD3"/>
    <w:rsid w:val="00B15F04"/>
    <w:rsid w:val="00B16401"/>
    <w:rsid w:val="00B16472"/>
    <w:rsid w:val="00B165A2"/>
    <w:rsid w:val="00B16683"/>
    <w:rsid w:val="00B16BCF"/>
    <w:rsid w:val="00B16DE8"/>
    <w:rsid w:val="00B17235"/>
    <w:rsid w:val="00B17339"/>
    <w:rsid w:val="00B17A3A"/>
    <w:rsid w:val="00B17FF6"/>
    <w:rsid w:val="00B2000D"/>
    <w:rsid w:val="00B2022D"/>
    <w:rsid w:val="00B2026B"/>
    <w:rsid w:val="00B202F0"/>
    <w:rsid w:val="00B20592"/>
    <w:rsid w:val="00B20E2A"/>
    <w:rsid w:val="00B20EB3"/>
    <w:rsid w:val="00B20ECD"/>
    <w:rsid w:val="00B20F78"/>
    <w:rsid w:val="00B21505"/>
    <w:rsid w:val="00B2187B"/>
    <w:rsid w:val="00B21A76"/>
    <w:rsid w:val="00B21B28"/>
    <w:rsid w:val="00B21B72"/>
    <w:rsid w:val="00B21F79"/>
    <w:rsid w:val="00B21F87"/>
    <w:rsid w:val="00B22095"/>
    <w:rsid w:val="00B22288"/>
    <w:rsid w:val="00B22537"/>
    <w:rsid w:val="00B22767"/>
    <w:rsid w:val="00B2293B"/>
    <w:rsid w:val="00B230C6"/>
    <w:rsid w:val="00B231D2"/>
    <w:rsid w:val="00B231DD"/>
    <w:rsid w:val="00B2327E"/>
    <w:rsid w:val="00B23913"/>
    <w:rsid w:val="00B24006"/>
    <w:rsid w:val="00B2430C"/>
    <w:rsid w:val="00B24588"/>
    <w:rsid w:val="00B24B60"/>
    <w:rsid w:val="00B24C9C"/>
    <w:rsid w:val="00B24F74"/>
    <w:rsid w:val="00B2541F"/>
    <w:rsid w:val="00B254CE"/>
    <w:rsid w:val="00B2580A"/>
    <w:rsid w:val="00B25F32"/>
    <w:rsid w:val="00B26339"/>
    <w:rsid w:val="00B264AF"/>
    <w:rsid w:val="00B264BB"/>
    <w:rsid w:val="00B266E5"/>
    <w:rsid w:val="00B27281"/>
    <w:rsid w:val="00B27541"/>
    <w:rsid w:val="00B276EB"/>
    <w:rsid w:val="00B2770E"/>
    <w:rsid w:val="00B27AEF"/>
    <w:rsid w:val="00B27D44"/>
    <w:rsid w:val="00B30008"/>
    <w:rsid w:val="00B3009E"/>
    <w:rsid w:val="00B3047A"/>
    <w:rsid w:val="00B30530"/>
    <w:rsid w:val="00B3080D"/>
    <w:rsid w:val="00B3086B"/>
    <w:rsid w:val="00B30880"/>
    <w:rsid w:val="00B30888"/>
    <w:rsid w:val="00B30A99"/>
    <w:rsid w:val="00B30B18"/>
    <w:rsid w:val="00B30F51"/>
    <w:rsid w:val="00B310B7"/>
    <w:rsid w:val="00B3143E"/>
    <w:rsid w:val="00B316A4"/>
    <w:rsid w:val="00B31922"/>
    <w:rsid w:val="00B31977"/>
    <w:rsid w:val="00B319DF"/>
    <w:rsid w:val="00B31CD3"/>
    <w:rsid w:val="00B323F3"/>
    <w:rsid w:val="00B329FA"/>
    <w:rsid w:val="00B32D42"/>
    <w:rsid w:val="00B32E40"/>
    <w:rsid w:val="00B32F9B"/>
    <w:rsid w:val="00B33242"/>
    <w:rsid w:val="00B332B0"/>
    <w:rsid w:val="00B332F2"/>
    <w:rsid w:val="00B333DD"/>
    <w:rsid w:val="00B335F8"/>
    <w:rsid w:val="00B33859"/>
    <w:rsid w:val="00B33925"/>
    <w:rsid w:val="00B33A15"/>
    <w:rsid w:val="00B33BBD"/>
    <w:rsid w:val="00B33D09"/>
    <w:rsid w:val="00B33E2F"/>
    <w:rsid w:val="00B340B5"/>
    <w:rsid w:val="00B3430C"/>
    <w:rsid w:val="00B3431E"/>
    <w:rsid w:val="00B34737"/>
    <w:rsid w:val="00B34AA1"/>
    <w:rsid w:val="00B34AA2"/>
    <w:rsid w:val="00B353ED"/>
    <w:rsid w:val="00B35403"/>
    <w:rsid w:val="00B35433"/>
    <w:rsid w:val="00B3546E"/>
    <w:rsid w:val="00B35E77"/>
    <w:rsid w:val="00B362B8"/>
    <w:rsid w:val="00B36775"/>
    <w:rsid w:val="00B36C81"/>
    <w:rsid w:val="00B37000"/>
    <w:rsid w:val="00B3754B"/>
    <w:rsid w:val="00B3754D"/>
    <w:rsid w:val="00B376F1"/>
    <w:rsid w:val="00B3770B"/>
    <w:rsid w:val="00B378B7"/>
    <w:rsid w:val="00B37E4A"/>
    <w:rsid w:val="00B37FE6"/>
    <w:rsid w:val="00B404F7"/>
    <w:rsid w:val="00B40DC1"/>
    <w:rsid w:val="00B410E3"/>
    <w:rsid w:val="00B411C3"/>
    <w:rsid w:val="00B41476"/>
    <w:rsid w:val="00B414F2"/>
    <w:rsid w:val="00B41686"/>
    <w:rsid w:val="00B4177A"/>
    <w:rsid w:val="00B4187A"/>
    <w:rsid w:val="00B41886"/>
    <w:rsid w:val="00B41B04"/>
    <w:rsid w:val="00B41DB9"/>
    <w:rsid w:val="00B41E4C"/>
    <w:rsid w:val="00B41EA6"/>
    <w:rsid w:val="00B42078"/>
    <w:rsid w:val="00B4234A"/>
    <w:rsid w:val="00B42760"/>
    <w:rsid w:val="00B428BF"/>
    <w:rsid w:val="00B42904"/>
    <w:rsid w:val="00B42C79"/>
    <w:rsid w:val="00B436D6"/>
    <w:rsid w:val="00B43A3F"/>
    <w:rsid w:val="00B43A47"/>
    <w:rsid w:val="00B43B2B"/>
    <w:rsid w:val="00B43C26"/>
    <w:rsid w:val="00B43ED5"/>
    <w:rsid w:val="00B43EE4"/>
    <w:rsid w:val="00B43F93"/>
    <w:rsid w:val="00B446F2"/>
    <w:rsid w:val="00B4477E"/>
    <w:rsid w:val="00B44A70"/>
    <w:rsid w:val="00B44BB0"/>
    <w:rsid w:val="00B44CE2"/>
    <w:rsid w:val="00B45490"/>
    <w:rsid w:val="00B4558A"/>
    <w:rsid w:val="00B4564B"/>
    <w:rsid w:val="00B46692"/>
    <w:rsid w:val="00B4678E"/>
    <w:rsid w:val="00B46AD3"/>
    <w:rsid w:val="00B47137"/>
    <w:rsid w:val="00B471CE"/>
    <w:rsid w:val="00B47485"/>
    <w:rsid w:val="00B4748F"/>
    <w:rsid w:val="00B474C7"/>
    <w:rsid w:val="00B47793"/>
    <w:rsid w:val="00B50135"/>
    <w:rsid w:val="00B502BB"/>
    <w:rsid w:val="00B504DA"/>
    <w:rsid w:val="00B50892"/>
    <w:rsid w:val="00B50EAF"/>
    <w:rsid w:val="00B50ED2"/>
    <w:rsid w:val="00B51509"/>
    <w:rsid w:val="00B515CF"/>
    <w:rsid w:val="00B522C5"/>
    <w:rsid w:val="00B52A0B"/>
    <w:rsid w:val="00B52A25"/>
    <w:rsid w:val="00B52B0E"/>
    <w:rsid w:val="00B52B20"/>
    <w:rsid w:val="00B53478"/>
    <w:rsid w:val="00B53582"/>
    <w:rsid w:val="00B535EF"/>
    <w:rsid w:val="00B53710"/>
    <w:rsid w:val="00B537BC"/>
    <w:rsid w:val="00B5384E"/>
    <w:rsid w:val="00B53DA5"/>
    <w:rsid w:val="00B53E12"/>
    <w:rsid w:val="00B53F0F"/>
    <w:rsid w:val="00B53FCD"/>
    <w:rsid w:val="00B544C5"/>
    <w:rsid w:val="00B544EE"/>
    <w:rsid w:val="00B546C3"/>
    <w:rsid w:val="00B54ADF"/>
    <w:rsid w:val="00B54D3F"/>
    <w:rsid w:val="00B54E39"/>
    <w:rsid w:val="00B5547C"/>
    <w:rsid w:val="00B558E3"/>
    <w:rsid w:val="00B5594D"/>
    <w:rsid w:val="00B56033"/>
    <w:rsid w:val="00B5609A"/>
    <w:rsid w:val="00B560BD"/>
    <w:rsid w:val="00B56606"/>
    <w:rsid w:val="00B56710"/>
    <w:rsid w:val="00B568ED"/>
    <w:rsid w:val="00B56907"/>
    <w:rsid w:val="00B570E7"/>
    <w:rsid w:val="00B571E1"/>
    <w:rsid w:val="00B572EC"/>
    <w:rsid w:val="00B573D1"/>
    <w:rsid w:val="00B5757D"/>
    <w:rsid w:val="00B5788D"/>
    <w:rsid w:val="00B57898"/>
    <w:rsid w:val="00B57B53"/>
    <w:rsid w:val="00B57CF5"/>
    <w:rsid w:val="00B57E28"/>
    <w:rsid w:val="00B602B6"/>
    <w:rsid w:val="00B60707"/>
    <w:rsid w:val="00B60FCF"/>
    <w:rsid w:val="00B6166B"/>
    <w:rsid w:val="00B617FC"/>
    <w:rsid w:val="00B619C8"/>
    <w:rsid w:val="00B619CE"/>
    <w:rsid w:val="00B61D55"/>
    <w:rsid w:val="00B61EF1"/>
    <w:rsid w:val="00B620ED"/>
    <w:rsid w:val="00B62621"/>
    <w:rsid w:val="00B62814"/>
    <w:rsid w:val="00B62A83"/>
    <w:rsid w:val="00B62B69"/>
    <w:rsid w:val="00B63124"/>
    <w:rsid w:val="00B63362"/>
    <w:rsid w:val="00B63399"/>
    <w:rsid w:val="00B6387D"/>
    <w:rsid w:val="00B63B16"/>
    <w:rsid w:val="00B63D88"/>
    <w:rsid w:val="00B63DC3"/>
    <w:rsid w:val="00B64006"/>
    <w:rsid w:val="00B64803"/>
    <w:rsid w:val="00B64A82"/>
    <w:rsid w:val="00B64B45"/>
    <w:rsid w:val="00B64D9D"/>
    <w:rsid w:val="00B65015"/>
    <w:rsid w:val="00B653A2"/>
    <w:rsid w:val="00B65447"/>
    <w:rsid w:val="00B65588"/>
    <w:rsid w:val="00B65630"/>
    <w:rsid w:val="00B6580F"/>
    <w:rsid w:val="00B65865"/>
    <w:rsid w:val="00B6598C"/>
    <w:rsid w:val="00B65E7F"/>
    <w:rsid w:val="00B6636A"/>
    <w:rsid w:val="00B664FD"/>
    <w:rsid w:val="00B66B48"/>
    <w:rsid w:val="00B67241"/>
    <w:rsid w:val="00B673AF"/>
    <w:rsid w:val="00B67C45"/>
    <w:rsid w:val="00B67CAE"/>
    <w:rsid w:val="00B67D9C"/>
    <w:rsid w:val="00B67DA8"/>
    <w:rsid w:val="00B67FFB"/>
    <w:rsid w:val="00B7028F"/>
    <w:rsid w:val="00B7033B"/>
    <w:rsid w:val="00B703FB"/>
    <w:rsid w:val="00B7042E"/>
    <w:rsid w:val="00B704EF"/>
    <w:rsid w:val="00B70A6D"/>
    <w:rsid w:val="00B714AB"/>
    <w:rsid w:val="00B714DE"/>
    <w:rsid w:val="00B71720"/>
    <w:rsid w:val="00B7174D"/>
    <w:rsid w:val="00B71897"/>
    <w:rsid w:val="00B72122"/>
    <w:rsid w:val="00B72771"/>
    <w:rsid w:val="00B72786"/>
    <w:rsid w:val="00B72F31"/>
    <w:rsid w:val="00B73131"/>
    <w:rsid w:val="00B731E4"/>
    <w:rsid w:val="00B73259"/>
    <w:rsid w:val="00B73442"/>
    <w:rsid w:val="00B73831"/>
    <w:rsid w:val="00B73A5E"/>
    <w:rsid w:val="00B73AD2"/>
    <w:rsid w:val="00B73B71"/>
    <w:rsid w:val="00B73C58"/>
    <w:rsid w:val="00B74353"/>
    <w:rsid w:val="00B74851"/>
    <w:rsid w:val="00B7487A"/>
    <w:rsid w:val="00B7494C"/>
    <w:rsid w:val="00B74AF9"/>
    <w:rsid w:val="00B74F73"/>
    <w:rsid w:val="00B7534B"/>
    <w:rsid w:val="00B75A14"/>
    <w:rsid w:val="00B75B05"/>
    <w:rsid w:val="00B75D64"/>
    <w:rsid w:val="00B75F57"/>
    <w:rsid w:val="00B76101"/>
    <w:rsid w:val="00B761A7"/>
    <w:rsid w:val="00B762E3"/>
    <w:rsid w:val="00B76350"/>
    <w:rsid w:val="00B767AA"/>
    <w:rsid w:val="00B76890"/>
    <w:rsid w:val="00B7694E"/>
    <w:rsid w:val="00B76A7C"/>
    <w:rsid w:val="00B76ED5"/>
    <w:rsid w:val="00B774F4"/>
    <w:rsid w:val="00B774F6"/>
    <w:rsid w:val="00B77556"/>
    <w:rsid w:val="00B775D9"/>
    <w:rsid w:val="00B778C5"/>
    <w:rsid w:val="00B779EB"/>
    <w:rsid w:val="00B77A94"/>
    <w:rsid w:val="00B77FC1"/>
    <w:rsid w:val="00B77FC5"/>
    <w:rsid w:val="00B8048F"/>
    <w:rsid w:val="00B8072A"/>
    <w:rsid w:val="00B807E3"/>
    <w:rsid w:val="00B80BE3"/>
    <w:rsid w:val="00B80D5B"/>
    <w:rsid w:val="00B80EA9"/>
    <w:rsid w:val="00B80EF3"/>
    <w:rsid w:val="00B80FF4"/>
    <w:rsid w:val="00B81253"/>
    <w:rsid w:val="00B81632"/>
    <w:rsid w:val="00B8169D"/>
    <w:rsid w:val="00B816C5"/>
    <w:rsid w:val="00B81763"/>
    <w:rsid w:val="00B81A73"/>
    <w:rsid w:val="00B81F1B"/>
    <w:rsid w:val="00B822C3"/>
    <w:rsid w:val="00B824AC"/>
    <w:rsid w:val="00B82621"/>
    <w:rsid w:val="00B828FC"/>
    <w:rsid w:val="00B82E73"/>
    <w:rsid w:val="00B83075"/>
    <w:rsid w:val="00B832A0"/>
    <w:rsid w:val="00B8359C"/>
    <w:rsid w:val="00B83727"/>
    <w:rsid w:val="00B83874"/>
    <w:rsid w:val="00B8387F"/>
    <w:rsid w:val="00B838D3"/>
    <w:rsid w:val="00B839A8"/>
    <w:rsid w:val="00B83DDD"/>
    <w:rsid w:val="00B844E0"/>
    <w:rsid w:val="00B84D67"/>
    <w:rsid w:val="00B84E35"/>
    <w:rsid w:val="00B85295"/>
    <w:rsid w:val="00B8538C"/>
    <w:rsid w:val="00B85855"/>
    <w:rsid w:val="00B85903"/>
    <w:rsid w:val="00B85AF7"/>
    <w:rsid w:val="00B86086"/>
    <w:rsid w:val="00B86130"/>
    <w:rsid w:val="00B86690"/>
    <w:rsid w:val="00B86997"/>
    <w:rsid w:val="00B86A95"/>
    <w:rsid w:val="00B86B54"/>
    <w:rsid w:val="00B86D71"/>
    <w:rsid w:val="00B86D76"/>
    <w:rsid w:val="00B8773B"/>
    <w:rsid w:val="00B87A73"/>
    <w:rsid w:val="00B87BF6"/>
    <w:rsid w:val="00B87EAB"/>
    <w:rsid w:val="00B906CF"/>
    <w:rsid w:val="00B906E2"/>
    <w:rsid w:val="00B90993"/>
    <w:rsid w:val="00B90A08"/>
    <w:rsid w:val="00B913F1"/>
    <w:rsid w:val="00B9142A"/>
    <w:rsid w:val="00B91598"/>
    <w:rsid w:val="00B919ED"/>
    <w:rsid w:val="00B91AFF"/>
    <w:rsid w:val="00B92383"/>
    <w:rsid w:val="00B9245A"/>
    <w:rsid w:val="00B924CB"/>
    <w:rsid w:val="00B926E7"/>
    <w:rsid w:val="00B927E9"/>
    <w:rsid w:val="00B92F9D"/>
    <w:rsid w:val="00B93023"/>
    <w:rsid w:val="00B93A5E"/>
    <w:rsid w:val="00B94188"/>
    <w:rsid w:val="00B94397"/>
    <w:rsid w:val="00B943F9"/>
    <w:rsid w:val="00B94888"/>
    <w:rsid w:val="00B94FDE"/>
    <w:rsid w:val="00B95076"/>
    <w:rsid w:val="00B9522E"/>
    <w:rsid w:val="00B953B2"/>
    <w:rsid w:val="00B9558E"/>
    <w:rsid w:val="00B95B57"/>
    <w:rsid w:val="00B965A8"/>
    <w:rsid w:val="00B9668D"/>
    <w:rsid w:val="00B96958"/>
    <w:rsid w:val="00B96B6C"/>
    <w:rsid w:val="00B97337"/>
    <w:rsid w:val="00B9761D"/>
    <w:rsid w:val="00B97661"/>
    <w:rsid w:val="00B97A22"/>
    <w:rsid w:val="00B97BC6"/>
    <w:rsid w:val="00B97BEB"/>
    <w:rsid w:val="00B97E44"/>
    <w:rsid w:val="00B97E86"/>
    <w:rsid w:val="00B97FE2"/>
    <w:rsid w:val="00BA01B0"/>
    <w:rsid w:val="00BA01E1"/>
    <w:rsid w:val="00BA0233"/>
    <w:rsid w:val="00BA0AEE"/>
    <w:rsid w:val="00BA0E36"/>
    <w:rsid w:val="00BA11B2"/>
    <w:rsid w:val="00BA1339"/>
    <w:rsid w:val="00BA17AD"/>
    <w:rsid w:val="00BA182F"/>
    <w:rsid w:val="00BA208F"/>
    <w:rsid w:val="00BA23D9"/>
    <w:rsid w:val="00BA2595"/>
    <w:rsid w:val="00BA28FF"/>
    <w:rsid w:val="00BA2C4C"/>
    <w:rsid w:val="00BA2DE5"/>
    <w:rsid w:val="00BA2E45"/>
    <w:rsid w:val="00BA2F41"/>
    <w:rsid w:val="00BA310B"/>
    <w:rsid w:val="00BA33FF"/>
    <w:rsid w:val="00BA3504"/>
    <w:rsid w:val="00BA353C"/>
    <w:rsid w:val="00BA3701"/>
    <w:rsid w:val="00BA42B5"/>
    <w:rsid w:val="00BA42FE"/>
    <w:rsid w:val="00BA4A3A"/>
    <w:rsid w:val="00BA50B4"/>
    <w:rsid w:val="00BA53E2"/>
    <w:rsid w:val="00BA5AF1"/>
    <w:rsid w:val="00BA64FC"/>
    <w:rsid w:val="00BA6660"/>
    <w:rsid w:val="00BA69FF"/>
    <w:rsid w:val="00BA6DEB"/>
    <w:rsid w:val="00BA6F2C"/>
    <w:rsid w:val="00BA7215"/>
    <w:rsid w:val="00BA72EA"/>
    <w:rsid w:val="00BA76F5"/>
    <w:rsid w:val="00BA77F4"/>
    <w:rsid w:val="00BA788A"/>
    <w:rsid w:val="00BA7948"/>
    <w:rsid w:val="00BA7A15"/>
    <w:rsid w:val="00BA7CFE"/>
    <w:rsid w:val="00BA7FF6"/>
    <w:rsid w:val="00BB019B"/>
    <w:rsid w:val="00BB01D6"/>
    <w:rsid w:val="00BB0411"/>
    <w:rsid w:val="00BB07B7"/>
    <w:rsid w:val="00BB0949"/>
    <w:rsid w:val="00BB094C"/>
    <w:rsid w:val="00BB101A"/>
    <w:rsid w:val="00BB13B3"/>
    <w:rsid w:val="00BB14B3"/>
    <w:rsid w:val="00BB2076"/>
    <w:rsid w:val="00BB2287"/>
    <w:rsid w:val="00BB23D9"/>
    <w:rsid w:val="00BB258A"/>
    <w:rsid w:val="00BB2630"/>
    <w:rsid w:val="00BB2924"/>
    <w:rsid w:val="00BB2CFE"/>
    <w:rsid w:val="00BB32EB"/>
    <w:rsid w:val="00BB334A"/>
    <w:rsid w:val="00BB35DA"/>
    <w:rsid w:val="00BB3872"/>
    <w:rsid w:val="00BB3FE8"/>
    <w:rsid w:val="00BB46C9"/>
    <w:rsid w:val="00BB477E"/>
    <w:rsid w:val="00BB4E1F"/>
    <w:rsid w:val="00BB5024"/>
    <w:rsid w:val="00BB51C9"/>
    <w:rsid w:val="00BB5334"/>
    <w:rsid w:val="00BB5965"/>
    <w:rsid w:val="00BB5FAE"/>
    <w:rsid w:val="00BB6125"/>
    <w:rsid w:val="00BB6AE5"/>
    <w:rsid w:val="00BB7430"/>
    <w:rsid w:val="00BB7FF5"/>
    <w:rsid w:val="00BC01AE"/>
    <w:rsid w:val="00BC03C7"/>
    <w:rsid w:val="00BC04BA"/>
    <w:rsid w:val="00BC056D"/>
    <w:rsid w:val="00BC05DA"/>
    <w:rsid w:val="00BC0617"/>
    <w:rsid w:val="00BC097D"/>
    <w:rsid w:val="00BC09D8"/>
    <w:rsid w:val="00BC0B4E"/>
    <w:rsid w:val="00BC0C18"/>
    <w:rsid w:val="00BC0CD2"/>
    <w:rsid w:val="00BC0E3C"/>
    <w:rsid w:val="00BC1267"/>
    <w:rsid w:val="00BC12B8"/>
    <w:rsid w:val="00BC15EE"/>
    <w:rsid w:val="00BC17FE"/>
    <w:rsid w:val="00BC1CEF"/>
    <w:rsid w:val="00BC1DA9"/>
    <w:rsid w:val="00BC1DAD"/>
    <w:rsid w:val="00BC1E41"/>
    <w:rsid w:val="00BC2045"/>
    <w:rsid w:val="00BC2432"/>
    <w:rsid w:val="00BC2513"/>
    <w:rsid w:val="00BC253D"/>
    <w:rsid w:val="00BC2881"/>
    <w:rsid w:val="00BC2C68"/>
    <w:rsid w:val="00BC2D86"/>
    <w:rsid w:val="00BC316A"/>
    <w:rsid w:val="00BC373C"/>
    <w:rsid w:val="00BC3E8C"/>
    <w:rsid w:val="00BC3F4B"/>
    <w:rsid w:val="00BC41B2"/>
    <w:rsid w:val="00BC469F"/>
    <w:rsid w:val="00BC47C6"/>
    <w:rsid w:val="00BC4BAA"/>
    <w:rsid w:val="00BC52F9"/>
    <w:rsid w:val="00BC533F"/>
    <w:rsid w:val="00BC546F"/>
    <w:rsid w:val="00BC54E5"/>
    <w:rsid w:val="00BC56B9"/>
    <w:rsid w:val="00BC57DA"/>
    <w:rsid w:val="00BC5BB9"/>
    <w:rsid w:val="00BC5D3E"/>
    <w:rsid w:val="00BC6347"/>
    <w:rsid w:val="00BC6A27"/>
    <w:rsid w:val="00BC6A94"/>
    <w:rsid w:val="00BC6BF7"/>
    <w:rsid w:val="00BC6D32"/>
    <w:rsid w:val="00BC6DCC"/>
    <w:rsid w:val="00BC6DD4"/>
    <w:rsid w:val="00BC6F2E"/>
    <w:rsid w:val="00BC7312"/>
    <w:rsid w:val="00BC73C2"/>
    <w:rsid w:val="00BC746B"/>
    <w:rsid w:val="00BC752B"/>
    <w:rsid w:val="00BC769E"/>
    <w:rsid w:val="00BC7798"/>
    <w:rsid w:val="00BC7893"/>
    <w:rsid w:val="00BC79A0"/>
    <w:rsid w:val="00BC7D64"/>
    <w:rsid w:val="00BC7EA8"/>
    <w:rsid w:val="00BD0036"/>
    <w:rsid w:val="00BD0272"/>
    <w:rsid w:val="00BD050B"/>
    <w:rsid w:val="00BD0730"/>
    <w:rsid w:val="00BD10B7"/>
    <w:rsid w:val="00BD14DF"/>
    <w:rsid w:val="00BD16AC"/>
    <w:rsid w:val="00BD1807"/>
    <w:rsid w:val="00BD1841"/>
    <w:rsid w:val="00BD1CEF"/>
    <w:rsid w:val="00BD1D40"/>
    <w:rsid w:val="00BD1F4A"/>
    <w:rsid w:val="00BD2112"/>
    <w:rsid w:val="00BD2286"/>
    <w:rsid w:val="00BD2487"/>
    <w:rsid w:val="00BD248C"/>
    <w:rsid w:val="00BD2824"/>
    <w:rsid w:val="00BD2883"/>
    <w:rsid w:val="00BD2A2E"/>
    <w:rsid w:val="00BD2AC4"/>
    <w:rsid w:val="00BD3275"/>
    <w:rsid w:val="00BD3334"/>
    <w:rsid w:val="00BD3377"/>
    <w:rsid w:val="00BD33F5"/>
    <w:rsid w:val="00BD3540"/>
    <w:rsid w:val="00BD3733"/>
    <w:rsid w:val="00BD3A57"/>
    <w:rsid w:val="00BD3AC1"/>
    <w:rsid w:val="00BD3E14"/>
    <w:rsid w:val="00BD40E5"/>
    <w:rsid w:val="00BD414D"/>
    <w:rsid w:val="00BD4CA0"/>
    <w:rsid w:val="00BD4DA0"/>
    <w:rsid w:val="00BD5332"/>
    <w:rsid w:val="00BD5845"/>
    <w:rsid w:val="00BD590C"/>
    <w:rsid w:val="00BD5ACF"/>
    <w:rsid w:val="00BD5D54"/>
    <w:rsid w:val="00BD6151"/>
    <w:rsid w:val="00BD690A"/>
    <w:rsid w:val="00BD6B07"/>
    <w:rsid w:val="00BD716B"/>
    <w:rsid w:val="00BD7359"/>
    <w:rsid w:val="00BD73B5"/>
    <w:rsid w:val="00BD7717"/>
    <w:rsid w:val="00BD77A8"/>
    <w:rsid w:val="00BD7974"/>
    <w:rsid w:val="00BD7A9C"/>
    <w:rsid w:val="00BD7D3B"/>
    <w:rsid w:val="00BE03DE"/>
    <w:rsid w:val="00BE04D0"/>
    <w:rsid w:val="00BE069A"/>
    <w:rsid w:val="00BE07B8"/>
    <w:rsid w:val="00BE0A6D"/>
    <w:rsid w:val="00BE0C1B"/>
    <w:rsid w:val="00BE1066"/>
    <w:rsid w:val="00BE10C3"/>
    <w:rsid w:val="00BE1174"/>
    <w:rsid w:val="00BE13A2"/>
    <w:rsid w:val="00BE177B"/>
    <w:rsid w:val="00BE1A94"/>
    <w:rsid w:val="00BE210D"/>
    <w:rsid w:val="00BE2291"/>
    <w:rsid w:val="00BE2321"/>
    <w:rsid w:val="00BE259D"/>
    <w:rsid w:val="00BE26C6"/>
    <w:rsid w:val="00BE2852"/>
    <w:rsid w:val="00BE2EA6"/>
    <w:rsid w:val="00BE3372"/>
    <w:rsid w:val="00BE35DF"/>
    <w:rsid w:val="00BE36D1"/>
    <w:rsid w:val="00BE3861"/>
    <w:rsid w:val="00BE3B49"/>
    <w:rsid w:val="00BE3ECF"/>
    <w:rsid w:val="00BE3EF2"/>
    <w:rsid w:val="00BE418B"/>
    <w:rsid w:val="00BE4312"/>
    <w:rsid w:val="00BE494F"/>
    <w:rsid w:val="00BE4A4E"/>
    <w:rsid w:val="00BE4BED"/>
    <w:rsid w:val="00BE4C5F"/>
    <w:rsid w:val="00BE4DD1"/>
    <w:rsid w:val="00BE4DF2"/>
    <w:rsid w:val="00BE4E75"/>
    <w:rsid w:val="00BE4ECC"/>
    <w:rsid w:val="00BE4F41"/>
    <w:rsid w:val="00BE4FB1"/>
    <w:rsid w:val="00BE502B"/>
    <w:rsid w:val="00BE56DE"/>
    <w:rsid w:val="00BE5A9D"/>
    <w:rsid w:val="00BE5BB9"/>
    <w:rsid w:val="00BE5FC6"/>
    <w:rsid w:val="00BE61EB"/>
    <w:rsid w:val="00BE62D2"/>
    <w:rsid w:val="00BE641C"/>
    <w:rsid w:val="00BE6750"/>
    <w:rsid w:val="00BE6971"/>
    <w:rsid w:val="00BE69E5"/>
    <w:rsid w:val="00BE6B19"/>
    <w:rsid w:val="00BE736D"/>
    <w:rsid w:val="00BE75A3"/>
    <w:rsid w:val="00BE7614"/>
    <w:rsid w:val="00BE781D"/>
    <w:rsid w:val="00BE7BA1"/>
    <w:rsid w:val="00BE7DF8"/>
    <w:rsid w:val="00BF0074"/>
    <w:rsid w:val="00BF031B"/>
    <w:rsid w:val="00BF03C3"/>
    <w:rsid w:val="00BF04EB"/>
    <w:rsid w:val="00BF05A1"/>
    <w:rsid w:val="00BF0660"/>
    <w:rsid w:val="00BF06FF"/>
    <w:rsid w:val="00BF098F"/>
    <w:rsid w:val="00BF09D7"/>
    <w:rsid w:val="00BF0A9D"/>
    <w:rsid w:val="00BF0C3F"/>
    <w:rsid w:val="00BF0F0D"/>
    <w:rsid w:val="00BF1181"/>
    <w:rsid w:val="00BF13BF"/>
    <w:rsid w:val="00BF1531"/>
    <w:rsid w:val="00BF157A"/>
    <w:rsid w:val="00BF16A4"/>
    <w:rsid w:val="00BF16F3"/>
    <w:rsid w:val="00BF19BC"/>
    <w:rsid w:val="00BF1C77"/>
    <w:rsid w:val="00BF20C0"/>
    <w:rsid w:val="00BF210F"/>
    <w:rsid w:val="00BF2501"/>
    <w:rsid w:val="00BF254D"/>
    <w:rsid w:val="00BF2C13"/>
    <w:rsid w:val="00BF2F44"/>
    <w:rsid w:val="00BF2FD6"/>
    <w:rsid w:val="00BF32ED"/>
    <w:rsid w:val="00BF33BE"/>
    <w:rsid w:val="00BF3C10"/>
    <w:rsid w:val="00BF4046"/>
    <w:rsid w:val="00BF41AB"/>
    <w:rsid w:val="00BF44DA"/>
    <w:rsid w:val="00BF45CF"/>
    <w:rsid w:val="00BF4646"/>
    <w:rsid w:val="00BF4713"/>
    <w:rsid w:val="00BF4CCC"/>
    <w:rsid w:val="00BF4E51"/>
    <w:rsid w:val="00BF529A"/>
    <w:rsid w:val="00BF5B66"/>
    <w:rsid w:val="00BF646E"/>
    <w:rsid w:val="00BF6654"/>
    <w:rsid w:val="00BF667D"/>
    <w:rsid w:val="00BF670E"/>
    <w:rsid w:val="00BF68FC"/>
    <w:rsid w:val="00BF69C6"/>
    <w:rsid w:val="00BF69D1"/>
    <w:rsid w:val="00BF6C9A"/>
    <w:rsid w:val="00BF6E64"/>
    <w:rsid w:val="00BF74BD"/>
    <w:rsid w:val="00BF7564"/>
    <w:rsid w:val="00BF788A"/>
    <w:rsid w:val="00BF78EF"/>
    <w:rsid w:val="00C00039"/>
    <w:rsid w:val="00C00B77"/>
    <w:rsid w:val="00C011F3"/>
    <w:rsid w:val="00C0141E"/>
    <w:rsid w:val="00C01436"/>
    <w:rsid w:val="00C01865"/>
    <w:rsid w:val="00C01F4F"/>
    <w:rsid w:val="00C02024"/>
    <w:rsid w:val="00C020E0"/>
    <w:rsid w:val="00C02B36"/>
    <w:rsid w:val="00C02F3A"/>
    <w:rsid w:val="00C032B2"/>
    <w:rsid w:val="00C032BD"/>
    <w:rsid w:val="00C0332E"/>
    <w:rsid w:val="00C035E2"/>
    <w:rsid w:val="00C03B34"/>
    <w:rsid w:val="00C03E71"/>
    <w:rsid w:val="00C0400E"/>
    <w:rsid w:val="00C040B7"/>
    <w:rsid w:val="00C04426"/>
    <w:rsid w:val="00C04481"/>
    <w:rsid w:val="00C047AC"/>
    <w:rsid w:val="00C04BC5"/>
    <w:rsid w:val="00C04D31"/>
    <w:rsid w:val="00C04D46"/>
    <w:rsid w:val="00C04E17"/>
    <w:rsid w:val="00C0563C"/>
    <w:rsid w:val="00C056F2"/>
    <w:rsid w:val="00C05A7D"/>
    <w:rsid w:val="00C05BE4"/>
    <w:rsid w:val="00C05E0E"/>
    <w:rsid w:val="00C05F50"/>
    <w:rsid w:val="00C05FA2"/>
    <w:rsid w:val="00C06258"/>
    <w:rsid w:val="00C06267"/>
    <w:rsid w:val="00C0636E"/>
    <w:rsid w:val="00C06526"/>
    <w:rsid w:val="00C069C6"/>
    <w:rsid w:val="00C06C3A"/>
    <w:rsid w:val="00C072A2"/>
    <w:rsid w:val="00C07445"/>
    <w:rsid w:val="00C07B21"/>
    <w:rsid w:val="00C07B4A"/>
    <w:rsid w:val="00C07C18"/>
    <w:rsid w:val="00C07C35"/>
    <w:rsid w:val="00C07EAA"/>
    <w:rsid w:val="00C07EF3"/>
    <w:rsid w:val="00C100E5"/>
    <w:rsid w:val="00C10358"/>
    <w:rsid w:val="00C103EC"/>
    <w:rsid w:val="00C1053B"/>
    <w:rsid w:val="00C1053C"/>
    <w:rsid w:val="00C105B7"/>
    <w:rsid w:val="00C109B2"/>
    <w:rsid w:val="00C110F0"/>
    <w:rsid w:val="00C11246"/>
    <w:rsid w:val="00C1141A"/>
    <w:rsid w:val="00C11449"/>
    <w:rsid w:val="00C118BF"/>
    <w:rsid w:val="00C11997"/>
    <w:rsid w:val="00C11AAF"/>
    <w:rsid w:val="00C11BC4"/>
    <w:rsid w:val="00C11C0A"/>
    <w:rsid w:val="00C11C6B"/>
    <w:rsid w:val="00C11D8C"/>
    <w:rsid w:val="00C11E3F"/>
    <w:rsid w:val="00C122E9"/>
    <w:rsid w:val="00C12429"/>
    <w:rsid w:val="00C126BC"/>
    <w:rsid w:val="00C126C8"/>
    <w:rsid w:val="00C127ED"/>
    <w:rsid w:val="00C1287A"/>
    <w:rsid w:val="00C128B1"/>
    <w:rsid w:val="00C128CE"/>
    <w:rsid w:val="00C12DAF"/>
    <w:rsid w:val="00C12F0F"/>
    <w:rsid w:val="00C13145"/>
    <w:rsid w:val="00C13378"/>
    <w:rsid w:val="00C13926"/>
    <w:rsid w:val="00C14376"/>
    <w:rsid w:val="00C14510"/>
    <w:rsid w:val="00C1475B"/>
    <w:rsid w:val="00C14780"/>
    <w:rsid w:val="00C15189"/>
    <w:rsid w:val="00C15954"/>
    <w:rsid w:val="00C15B49"/>
    <w:rsid w:val="00C15E46"/>
    <w:rsid w:val="00C15EA9"/>
    <w:rsid w:val="00C16694"/>
    <w:rsid w:val="00C166FA"/>
    <w:rsid w:val="00C16B3E"/>
    <w:rsid w:val="00C1738F"/>
    <w:rsid w:val="00C174F2"/>
    <w:rsid w:val="00C175A7"/>
    <w:rsid w:val="00C175CC"/>
    <w:rsid w:val="00C1792C"/>
    <w:rsid w:val="00C17B2D"/>
    <w:rsid w:val="00C17B67"/>
    <w:rsid w:val="00C17B90"/>
    <w:rsid w:val="00C17DFF"/>
    <w:rsid w:val="00C2012A"/>
    <w:rsid w:val="00C20624"/>
    <w:rsid w:val="00C20C55"/>
    <w:rsid w:val="00C2102F"/>
    <w:rsid w:val="00C21317"/>
    <w:rsid w:val="00C2147A"/>
    <w:rsid w:val="00C21658"/>
    <w:rsid w:val="00C2167F"/>
    <w:rsid w:val="00C216B6"/>
    <w:rsid w:val="00C2177F"/>
    <w:rsid w:val="00C217DE"/>
    <w:rsid w:val="00C21D38"/>
    <w:rsid w:val="00C223DA"/>
    <w:rsid w:val="00C22504"/>
    <w:rsid w:val="00C2288E"/>
    <w:rsid w:val="00C22956"/>
    <w:rsid w:val="00C22B7F"/>
    <w:rsid w:val="00C22D0A"/>
    <w:rsid w:val="00C22E76"/>
    <w:rsid w:val="00C22FBE"/>
    <w:rsid w:val="00C23173"/>
    <w:rsid w:val="00C2355C"/>
    <w:rsid w:val="00C23CBB"/>
    <w:rsid w:val="00C23D96"/>
    <w:rsid w:val="00C23E06"/>
    <w:rsid w:val="00C24040"/>
    <w:rsid w:val="00C241B8"/>
    <w:rsid w:val="00C242B3"/>
    <w:rsid w:val="00C2442E"/>
    <w:rsid w:val="00C244FD"/>
    <w:rsid w:val="00C2455C"/>
    <w:rsid w:val="00C246FC"/>
    <w:rsid w:val="00C24B58"/>
    <w:rsid w:val="00C24BFD"/>
    <w:rsid w:val="00C24C3B"/>
    <w:rsid w:val="00C24D05"/>
    <w:rsid w:val="00C24DB7"/>
    <w:rsid w:val="00C2504F"/>
    <w:rsid w:val="00C2535D"/>
    <w:rsid w:val="00C25603"/>
    <w:rsid w:val="00C25F16"/>
    <w:rsid w:val="00C26448"/>
    <w:rsid w:val="00C2657F"/>
    <w:rsid w:val="00C267E8"/>
    <w:rsid w:val="00C26849"/>
    <w:rsid w:val="00C26A02"/>
    <w:rsid w:val="00C26A74"/>
    <w:rsid w:val="00C26CE9"/>
    <w:rsid w:val="00C26F27"/>
    <w:rsid w:val="00C2762D"/>
    <w:rsid w:val="00C27CC6"/>
    <w:rsid w:val="00C30568"/>
    <w:rsid w:val="00C30678"/>
    <w:rsid w:val="00C30914"/>
    <w:rsid w:val="00C30B69"/>
    <w:rsid w:val="00C30B6E"/>
    <w:rsid w:val="00C314FE"/>
    <w:rsid w:val="00C31502"/>
    <w:rsid w:val="00C315DC"/>
    <w:rsid w:val="00C3173A"/>
    <w:rsid w:val="00C31AFD"/>
    <w:rsid w:val="00C31B9C"/>
    <w:rsid w:val="00C31C0D"/>
    <w:rsid w:val="00C320E9"/>
    <w:rsid w:val="00C327A2"/>
    <w:rsid w:val="00C32A52"/>
    <w:rsid w:val="00C32AC5"/>
    <w:rsid w:val="00C32BC2"/>
    <w:rsid w:val="00C32C40"/>
    <w:rsid w:val="00C32CAE"/>
    <w:rsid w:val="00C337C9"/>
    <w:rsid w:val="00C33E88"/>
    <w:rsid w:val="00C3413E"/>
    <w:rsid w:val="00C3414C"/>
    <w:rsid w:val="00C3437C"/>
    <w:rsid w:val="00C344A2"/>
    <w:rsid w:val="00C345BB"/>
    <w:rsid w:val="00C34604"/>
    <w:rsid w:val="00C3475F"/>
    <w:rsid w:val="00C347D4"/>
    <w:rsid w:val="00C34B55"/>
    <w:rsid w:val="00C34B8E"/>
    <w:rsid w:val="00C3530C"/>
    <w:rsid w:val="00C35585"/>
    <w:rsid w:val="00C35BB9"/>
    <w:rsid w:val="00C360C7"/>
    <w:rsid w:val="00C36122"/>
    <w:rsid w:val="00C362D8"/>
    <w:rsid w:val="00C3664B"/>
    <w:rsid w:val="00C368B3"/>
    <w:rsid w:val="00C36A34"/>
    <w:rsid w:val="00C36B1B"/>
    <w:rsid w:val="00C3705D"/>
    <w:rsid w:val="00C3758D"/>
    <w:rsid w:val="00C3770A"/>
    <w:rsid w:val="00C37A4F"/>
    <w:rsid w:val="00C37A7E"/>
    <w:rsid w:val="00C4062B"/>
    <w:rsid w:val="00C41403"/>
    <w:rsid w:val="00C415FE"/>
    <w:rsid w:val="00C4170D"/>
    <w:rsid w:val="00C4178E"/>
    <w:rsid w:val="00C417DB"/>
    <w:rsid w:val="00C418EB"/>
    <w:rsid w:val="00C418ED"/>
    <w:rsid w:val="00C41D97"/>
    <w:rsid w:val="00C420FB"/>
    <w:rsid w:val="00C4234C"/>
    <w:rsid w:val="00C42826"/>
    <w:rsid w:val="00C4294F"/>
    <w:rsid w:val="00C42E96"/>
    <w:rsid w:val="00C43639"/>
    <w:rsid w:val="00C43885"/>
    <w:rsid w:val="00C43D41"/>
    <w:rsid w:val="00C440D1"/>
    <w:rsid w:val="00C4437D"/>
    <w:rsid w:val="00C44A22"/>
    <w:rsid w:val="00C44A52"/>
    <w:rsid w:val="00C44F0F"/>
    <w:rsid w:val="00C44F58"/>
    <w:rsid w:val="00C45431"/>
    <w:rsid w:val="00C45D3C"/>
    <w:rsid w:val="00C45EE6"/>
    <w:rsid w:val="00C46182"/>
    <w:rsid w:val="00C4663D"/>
    <w:rsid w:val="00C46728"/>
    <w:rsid w:val="00C469A4"/>
    <w:rsid w:val="00C46D81"/>
    <w:rsid w:val="00C46F0D"/>
    <w:rsid w:val="00C4706D"/>
    <w:rsid w:val="00C47C86"/>
    <w:rsid w:val="00C47E72"/>
    <w:rsid w:val="00C501CE"/>
    <w:rsid w:val="00C50ADB"/>
    <w:rsid w:val="00C50B89"/>
    <w:rsid w:val="00C50CAF"/>
    <w:rsid w:val="00C50E62"/>
    <w:rsid w:val="00C50E94"/>
    <w:rsid w:val="00C511CF"/>
    <w:rsid w:val="00C51437"/>
    <w:rsid w:val="00C51720"/>
    <w:rsid w:val="00C5172C"/>
    <w:rsid w:val="00C51874"/>
    <w:rsid w:val="00C52336"/>
    <w:rsid w:val="00C52376"/>
    <w:rsid w:val="00C52905"/>
    <w:rsid w:val="00C52FF4"/>
    <w:rsid w:val="00C53401"/>
    <w:rsid w:val="00C53862"/>
    <w:rsid w:val="00C5392F"/>
    <w:rsid w:val="00C53931"/>
    <w:rsid w:val="00C53E98"/>
    <w:rsid w:val="00C53EA2"/>
    <w:rsid w:val="00C54CEB"/>
    <w:rsid w:val="00C54DCD"/>
    <w:rsid w:val="00C550F3"/>
    <w:rsid w:val="00C551BC"/>
    <w:rsid w:val="00C55699"/>
    <w:rsid w:val="00C559D3"/>
    <w:rsid w:val="00C55B85"/>
    <w:rsid w:val="00C55BAB"/>
    <w:rsid w:val="00C55BB5"/>
    <w:rsid w:val="00C55F3B"/>
    <w:rsid w:val="00C561AC"/>
    <w:rsid w:val="00C56237"/>
    <w:rsid w:val="00C569A4"/>
    <w:rsid w:val="00C569CF"/>
    <w:rsid w:val="00C56BF6"/>
    <w:rsid w:val="00C5769C"/>
    <w:rsid w:val="00C57815"/>
    <w:rsid w:val="00C578D6"/>
    <w:rsid w:val="00C57903"/>
    <w:rsid w:val="00C57C34"/>
    <w:rsid w:val="00C57D6E"/>
    <w:rsid w:val="00C57EC1"/>
    <w:rsid w:val="00C60993"/>
    <w:rsid w:val="00C60A13"/>
    <w:rsid w:val="00C60AA1"/>
    <w:rsid w:val="00C60BFD"/>
    <w:rsid w:val="00C61126"/>
    <w:rsid w:val="00C61253"/>
    <w:rsid w:val="00C61283"/>
    <w:rsid w:val="00C615BF"/>
    <w:rsid w:val="00C61A7B"/>
    <w:rsid w:val="00C61CB1"/>
    <w:rsid w:val="00C61CD1"/>
    <w:rsid w:val="00C61D5A"/>
    <w:rsid w:val="00C61E6D"/>
    <w:rsid w:val="00C62054"/>
    <w:rsid w:val="00C625D9"/>
    <w:rsid w:val="00C62785"/>
    <w:rsid w:val="00C62823"/>
    <w:rsid w:val="00C6288B"/>
    <w:rsid w:val="00C62996"/>
    <w:rsid w:val="00C62AAC"/>
    <w:rsid w:val="00C62AC5"/>
    <w:rsid w:val="00C62C3C"/>
    <w:rsid w:val="00C62C68"/>
    <w:rsid w:val="00C62CA2"/>
    <w:rsid w:val="00C62E51"/>
    <w:rsid w:val="00C63217"/>
    <w:rsid w:val="00C633D1"/>
    <w:rsid w:val="00C63783"/>
    <w:rsid w:val="00C63ADC"/>
    <w:rsid w:val="00C63D90"/>
    <w:rsid w:val="00C63FA3"/>
    <w:rsid w:val="00C6404A"/>
    <w:rsid w:val="00C642EB"/>
    <w:rsid w:val="00C645A7"/>
    <w:rsid w:val="00C646E4"/>
    <w:rsid w:val="00C64BAA"/>
    <w:rsid w:val="00C64CF4"/>
    <w:rsid w:val="00C64E4F"/>
    <w:rsid w:val="00C64F49"/>
    <w:rsid w:val="00C6531F"/>
    <w:rsid w:val="00C6550C"/>
    <w:rsid w:val="00C65593"/>
    <w:rsid w:val="00C65718"/>
    <w:rsid w:val="00C65CD8"/>
    <w:rsid w:val="00C66454"/>
    <w:rsid w:val="00C66555"/>
    <w:rsid w:val="00C66B28"/>
    <w:rsid w:val="00C66B60"/>
    <w:rsid w:val="00C66C25"/>
    <w:rsid w:val="00C66E64"/>
    <w:rsid w:val="00C67068"/>
    <w:rsid w:val="00C67127"/>
    <w:rsid w:val="00C67312"/>
    <w:rsid w:val="00C6731D"/>
    <w:rsid w:val="00C6780B"/>
    <w:rsid w:val="00C6794F"/>
    <w:rsid w:val="00C679D6"/>
    <w:rsid w:val="00C67AD2"/>
    <w:rsid w:val="00C67D42"/>
    <w:rsid w:val="00C67E19"/>
    <w:rsid w:val="00C70737"/>
    <w:rsid w:val="00C70A8B"/>
    <w:rsid w:val="00C70C1E"/>
    <w:rsid w:val="00C7106E"/>
    <w:rsid w:val="00C71240"/>
    <w:rsid w:val="00C71853"/>
    <w:rsid w:val="00C71989"/>
    <w:rsid w:val="00C71C1D"/>
    <w:rsid w:val="00C71D1D"/>
    <w:rsid w:val="00C71D4D"/>
    <w:rsid w:val="00C71E28"/>
    <w:rsid w:val="00C71EC2"/>
    <w:rsid w:val="00C720CA"/>
    <w:rsid w:val="00C721AA"/>
    <w:rsid w:val="00C7220C"/>
    <w:rsid w:val="00C72221"/>
    <w:rsid w:val="00C7223C"/>
    <w:rsid w:val="00C7296D"/>
    <w:rsid w:val="00C729F9"/>
    <w:rsid w:val="00C72A16"/>
    <w:rsid w:val="00C72C64"/>
    <w:rsid w:val="00C72E1A"/>
    <w:rsid w:val="00C72F5E"/>
    <w:rsid w:val="00C7300A"/>
    <w:rsid w:val="00C730EC"/>
    <w:rsid w:val="00C73A71"/>
    <w:rsid w:val="00C73B5A"/>
    <w:rsid w:val="00C73DC6"/>
    <w:rsid w:val="00C7482E"/>
    <w:rsid w:val="00C74C55"/>
    <w:rsid w:val="00C74CC6"/>
    <w:rsid w:val="00C74FC3"/>
    <w:rsid w:val="00C750EC"/>
    <w:rsid w:val="00C753DE"/>
    <w:rsid w:val="00C755F8"/>
    <w:rsid w:val="00C75B69"/>
    <w:rsid w:val="00C75D8B"/>
    <w:rsid w:val="00C75FAF"/>
    <w:rsid w:val="00C75FF9"/>
    <w:rsid w:val="00C7620B"/>
    <w:rsid w:val="00C7686B"/>
    <w:rsid w:val="00C76B3E"/>
    <w:rsid w:val="00C76FD5"/>
    <w:rsid w:val="00C7732B"/>
    <w:rsid w:val="00C7759A"/>
    <w:rsid w:val="00C7760E"/>
    <w:rsid w:val="00C77E7B"/>
    <w:rsid w:val="00C801B2"/>
    <w:rsid w:val="00C808B3"/>
    <w:rsid w:val="00C8094A"/>
    <w:rsid w:val="00C80A84"/>
    <w:rsid w:val="00C80B33"/>
    <w:rsid w:val="00C80D49"/>
    <w:rsid w:val="00C80DBC"/>
    <w:rsid w:val="00C81005"/>
    <w:rsid w:val="00C811F8"/>
    <w:rsid w:val="00C815A1"/>
    <w:rsid w:val="00C8183C"/>
    <w:rsid w:val="00C82472"/>
    <w:rsid w:val="00C826E3"/>
    <w:rsid w:val="00C82950"/>
    <w:rsid w:val="00C82C47"/>
    <w:rsid w:val="00C83059"/>
    <w:rsid w:val="00C830D6"/>
    <w:rsid w:val="00C83294"/>
    <w:rsid w:val="00C833A4"/>
    <w:rsid w:val="00C8363A"/>
    <w:rsid w:val="00C836AF"/>
    <w:rsid w:val="00C837ED"/>
    <w:rsid w:val="00C8388F"/>
    <w:rsid w:val="00C83A13"/>
    <w:rsid w:val="00C83CB8"/>
    <w:rsid w:val="00C83EE7"/>
    <w:rsid w:val="00C83F41"/>
    <w:rsid w:val="00C842A4"/>
    <w:rsid w:val="00C843D6"/>
    <w:rsid w:val="00C84681"/>
    <w:rsid w:val="00C846A1"/>
    <w:rsid w:val="00C8492F"/>
    <w:rsid w:val="00C84B9F"/>
    <w:rsid w:val="00C84E7F"/>
    <w:rsid w:val="00C85048"/>
    <w:rsid w:val="00C851C3"/>
    <w:rsid w:val="00C85652"/>
    <w:rsid w:val="00C85BA3"/>
    <w:rsid w:val="00C85CBF"/>
    <w:rsid w:val="00C85E56"/>
    <w:rsid w:val="00C869DA"/>
    <w:rsid w:val="00C86D2C"/>
    <w:rsid w:val="00C86F4F"/>
    <w:rsid w:val="00C87046"/>
    <w:rsid w:val="00C87256"/>
    <w:rsid w:val="00C87517"/>
    <w:rsid w:val="00C87805"/>
    <w:rsid w:val="00C87D6D"/>
    <w:rsid w:val="00C902B0"/>
    <w:rsid w:val="00C90319"/>
    <w:rsid w:val="00C90606"/>
    <w:rsid w:val="00C90842"/>
    <w:rsid w:val="00C909E4"/>
    <w:rsid w:val="00C90C08"/>
    <w:rsid w:val="00C90EEE"/>
    <w:rsid w:val="00C90EF5"/>
    <w:rsid w:val="00C91098"/>
    <w:rsid w:val="00C91693"/>
    <w:rsid w:val="00C919D6"/>
    <w:rsid w:val="00C91B72"/>
    <w:rsid w:val="00C91BDA"/>
    <w:rsid w:val="00C91C91"/>
    <w:rsid w:val="00C92259"/>
    <w:rsid w:val="00C925FE"/>
    <w:rsid w:val="00C926B3"/>
    <w:rsid w:val="00C929BA"/>
    <w:rsid w:val="00C92CFB"/>
    <w:rsid w:val="00C92D60"/>
    <w:rsid w:val="00C930DA"/>
    <w:rsid w:val="00C933A1"/>
    <w:rsid w:val="00C933CE"/>
    <w:rsid w:val="00C937D8"/>
    <w:rsid w:val="00C93BC0"/>
    <w:rsid w:val="00C944F6"/>
    <w:rsid w:val="00C94963"/>
    <w:rsid w:val="00C949A1"/>
    <w:rsid w:val="00C94A2E"/>
    <w:rsid w:val="00C94A64"/>
    <w:rsid w:val="00C94A6B"/>
    <w:rsid w:val="00C94ABE"/>
    <w:rsid w:val="00C94CC5"/>
    <w:rsid w:val="00C95113"/>
    <w:rsid w:val="00C95156"/>
    <w:rsid w:val="00C9526E"/>
    <w:rsid w:val="00C9592C"/>
    <w:rsid w:val="00C95FD2"/>
    <w:rsid w:val="00C95FF9"/>
    <w:rsid w:val="00C961CA"/>
    <w:rsid w:val="00C96601"/>
    <w:rsid w:val="00C96858"/>
    <w:rsid w:val="00C97E3B"/>
    <w:rsid w:val="00CA0137"/>
    <w:rsid w:val="00CA01AE"/>
    <w:rsid w:val="00CA03FC"/>
    <w:rsid w:val="00CA051B"/>
    <w:rsid w:val="00CA05FE"/>
    <w:rsid w:val="00CA0824"/>
    <w:rsid w:val="00CA0B29"/>
    <w:rsid w:val="00CA0D1A"/>
    <w:rsid w:val="00CA0E7E"/>
    <w:rsid w:val="00CA15D0"/>
    <w:rsid w:val="00CA18EF"/>
    <w:rsid w:val="00CA1D68"/>
    <w:rsid w:val="00CA20F7"/>
    <w:rsid w:val="00CA2474"/>
    <w:rsid w:val="00CA2E5C"/>
    <w:rsid w:val="00CA3141"/>
    <w:rsid w:val="00CA31A4"/>
    <w:rsid w:val="00CA32D1"/>
    <w:rsid w:val="00CA3405"/>
    <w:rsid w:val="00CA3684"/>
    <w:rsid w:val="00CA371E"/>
    <w:rsid w:val="00CA399B"/>
    <w:rsid w:val="00CA39C8"/>
    <w:rsid w:val="00CA3B65"/>
    <w:rsid w:val="00CA3DA1"/>
    <w:rsid w:val="00CA3DEE"/>
    <w:rsid w:val="00CA3EFA"/>
    <w:rsid w:val="00CA3FCE"/>
    <w:rsid w:val="00CA4187"/>
    <w:rsid w:val="00CA426B"/>
    <w:rsid w:val="00CA44C1"/>
    <w:rsid w:val="00CA44C2"/>
    <w:rsid w:val="00CA52D8"/>
    <w:rsid w:val="00CA5CD2"/>
    <w:rsid w:val="00CA60C0"/>
    <w:rsid w:val="00CA64AB"/>
    <w:rsid w:val="00CA682A"/>
    <w:rsid w:val="00CA70DD"/>
    <w:rsid w:val="00CA748E"/>
    <w:rsid w:val="00CA76F0"/>
    <w:rsid w:val="00CA7723"/>
    <w:rsid w:val="00CA782F"/>
    <w:rsid w:val="00CB0709"/>
    <w:rsid w:val="00CB0735"/>
    <w:rsid w:val="00CB0B62"/>
    <w:rsid w:val="00CB0C9F"/>
    <w:rsid w:val="00CB10CE"/>
    <w:rsid w:val="00CB13FC"/>
    <w:rsid w:val="00CB1607"/>
    <w:rsid w:val="00CB1718"/>
    <w:rsid w:val="00CB17E7"/>
    <w:rsid w:val="00CB188E"/>
    <w:rsid w:val="00CB198A"/>
    <w:rsid w:val="00CB1C66"/>
    <w:rsid w:val="00CB1CCE"/>
    <w:rsid w:val="00CB1E15"/>
    <w:rsid w:val="00CB1E7F"/>
    <w:rsid w:val="00CB215E"/>
    <w:rsid w:val="00CB2291"/>
    <w:rsid w:val="00CB22D8"/>
    <w:rsid w:val="00CB22EA"/>
    <w:rsid w:val="00CB2509"/>
    <w:rsid w:val="00CB2532"/>
    <w:rsid w:val="00CB26D9"/>
    <w:rsid w:val="00CB2B0D"/>
    <w:rsid w:val="00CB2BED"/>
    <w:rsid w:val="00CB2D1D"/>
    <w:rsid w:val="00CB3054"/>
    <w:rsid w:val="00CB30B5"/>
    <w:rsid w:val="00CB3126"/>
    <w:rsid w:val="00CB331B"/>
    <w:rsid w:val="00CB3371"/>
    <w:rsid w:val="00CB3408"/>
    <w:rsid w:val="00CB3496"/>
    <w:rsid w:val="00CB3920"/>
    <w:rsid w:val="00CB3AC7"/>
    <w:rsid w:val="00CB3C90"/>
    <w:rsid w:val="00CB3F19"/>
    <w:rsid w:val="00CB439B"/>
    <w:rsid w:val="00CB46C5"/>
    <w:rsid w:val="00CB4BBB"/>
    <w:rsid w:val="00CB4E97"/>
    <w:rsid w:val="00CB4F03"/>
    <w:rsid w:val="00CB4F41"/>
    <w:rsid w:val="00CB51CE"/>
    <w:rsid w:val="00CB52F7"/>
    <w:rsid w:val="00CB5303"/>
    <w:rsid w:val="00CB56CB"/>
    <w:rsid w:val="00CB56EB"/>
    <w:rsid w:val="00CB588A"/>
    <w:rsid w:val="00CB5C53"/>
    <w:rsid w:val="00CB5EA5"/>
    <w:rsid w:val="00CB5FFE"/>
    <w:rsid w:val="00CB6119"/>
    <w:rsid w:val="00CB63FB"/>
    <w:rsid w:val="00CB67AB"/>
    <w:rsid w:val="00CB699C"/>
    <w:rsid w:val="00CB69FB"/>
    <w:rsid w:val="00CB6C28"/>
    <w:rsid w:val="00CB72D3"/>
    <w:rsid w:val="00CB7369"/>
    <w:rsid w:val="00CB7421"/>
    <w:rsid w:val="00CB78B4"/>
    <w:rsid w:val="00CB7904"/>
    <w:rsid w:val="00CB7B81"/>
    <w:rsid w:val="00CC01D2"/>
    <w:rsid w:val="00CC0A73"/>
    <w:rsid w:val="00CC0E6C"/>
    <w:rsid w:val="00CC0EED"/>
    <w:rsid w:val="00CC14ED"/>
    <w:rsid w:val="00CC1671"/>
    <w:rsid w:val="00CC17B4"/>
    <w:rsid w:val="00CC1942"/>
    <w:rsid w:val="00CC1D16"/>
    <w:rsid w:val="00CC21DA"/>
    <w:rsid w:val="00CC25DE"/>
    <w:rsid w:val="00CC26A9"/>
    <w:rsid w:val="00CC2952"/>
    <w:rsid w:val="00CC2B17"/>
    <w:rsid w:val="00CC2DD9"/>
    <w:rsid w:val="00CC2E58"/>
    <w:rsid w:val="00CC3129"/>
    <w:rsid w:val="00CC32F9"/>
    <w:rsid w:val="00CC374D"/>
    <w:rsid w:val="00CC3A00"/>
    <w:rsid w:val="00CC3CCB"/>
    <w:rsid w:val="00CC3D29"/>
    <w:rsid w:val="00CC3D49"/>
    <w:rsid w:val="00CC4043"/>
    <w:rsid w:val="00CC42D3"/>
    <w:rsid w:val="00CC449A"/>
    <w:rsid w:val="00CC44BF"/>
    <w:rsid w:val="00CC44CA"/>
    <w:rsid w:val="00CC455E"/>
    <w:rsid w:val="00CC4AEE"/>
    <w:rsid w:val="00CC4D0E"/>
    <w:rsid w:val="00CC4D29"/>
    <w:rsid w:val="00CC5228"/>
    <w:rsid w:val="00CC579E"/>
    <w:rsid w:val="00CC5A63"/>
    <w:rsid w:val="00CC5BAD"/>
    <w:rsid w:val="00CC5BFC"/>
    <w:rsid w:val="00CC5DAF"/>
    <w:rsid w:val="00CC65B5"/>
    <w:rsid w:val="00CC6989"/>
    <w:rsid w:val="00CC704D"/>
    <w:rsid w:val="00CC746E"/>
    <w:rsid w:val="00CC772E"/>
    <w:rsid w:val="00CC7881"/>
    <w:rsid w:val="00CD02B4"/>
    <w:rsid w:val="00CD07E7"/>
    <w:rsid w:val="00CD0A01"/>
    <w:rsid w:val="00CD0CC8"/>
    <w:rsid w:val="00CD12E9"/>
    <w:rsid w:val="00CD1686"/>
    <w:rsid w:val="00CD1871"/>
    <w:rsid w:val="00CD1D66"/>
    <w:rsid w:val="00CD1DE8"/>
    <w:rsid w:val="00CD1E0B"/>
    <w:rsid w:val="00CD1E3D"/>
    <w:rsid w:val="00CD22EC"/>
    <w:rsid w:val="00CD2544"/>
    <w:rsid w:val="00CD25B5"/>
    <w:rsid w:val="00CD2732"/>
    <w:rsid w:val="00CD2B04"/>
    <w:rsid w:val="00CD38AE"/>
    <w:rsid w:val="00CD3E8B"/>
    <w:rsid w:val="00CD3F76"/>
    <w:rsid w:val="00CD40BC"/>
    <w:rsid w:val="00CD4564"/>
    <w:rsid w:val="00CD45D1"/>
    <w:rsid w:val="00CD4783"/>
    <w:rsid w:val="00CD4A7A"/>
    <w:rsid w:val="00CD4E79"/>
    <w:rsid w:val="00CD500A"/>
    <w:rsid w:val="00CD5090"/>
    <w:rsid w:val="00CD55E9"/>
    <w:rsid w:val="00CD5786"/>
    <w:rsid w:val="00CD5F36"/>
    <w:rsid w:val="00CD6208"/>
    <w:rsid w:val="00CD63F3"/>
    <w:rsid w:val="00CD67CE"/>
    <w:rsid w:val="00CD6BAB"/>
    <w:rsid w:val="00CD6CF3"/>
    <w:rsid w:val="00CD6F40"/>
    <w:rsid w:val="00CD6F76"/>
    <w:rsid w:val="00CD731E"/>
    <w:rsid w:val="00CD73B2"/>
    <w:rsid w:val="00CD7717"/>
    <w:rsid w:val="00CD78AE"/>
    <w:rsid w:val="00CD7D7D"/>
    <w:rsid w:val="00CD7DB1"/>
    <w:rsid w:val="00CD7FFE"/>
    <w:rsid w:val="00CE018B"/>
    <w:rsid w:val="00CE0508"/>
    <w:rsid w:val="00CE095C"/>
    <w:rsid w:val="00CE0CCA"/>
    <w:rsid w:val="00CE0DA8"/>
    <w:rsid w:val="00CE0F0A"/>
    <w:rsid w:val="00CE10C9"/>
    <w:rsid w:val="00CE1161"/>
    <w:rsid w:val="00CE136F"/>
    <w:rsid w:val="00CE14FD"/>
    <w:rsid w:val="00CE195B"/>
    <w:rsid w:val="00CE1B6B"/>
    <w:rsid w:val="00CE1C07"/>
    <w:rsid w:val="00CE1CFE"/>
    <w:rsid w:val="00CE1D78"/>
    <w:rsid w:val="00CE1F18"/>
    <w:rsid w:val="00CE2116"/>
    <w:rsid w:val="00CE289E"/>
    <w:rsid w:val="00CE298E"/>
    <w:rsid w:val="00CE2ABC"/>
    <w:rsid w:val="00CE2B66"/>
    <w:rsid w:val="00CE2FF1"/>
    <w:rsid w:val="00CE3124"/>
    <w:rsid w:val="00CE35C8"/>
    <w:rsid w:val="00CE3646"/>
    <w:rsid w:val="00CE36EC"/>
    <w:rsid w:val="00CE3739"/>
    <w:rsid w:val="00CE39BF"/>
    <w:rsid w:val="00CE3ADF"/>
    <w:rsid w:val="00CE3C7A"/>
    <w:rsid w:val="00CE3D71"/>
    <w:rsid w:val="00CE4410"/>
    <w:rsid w:val="00CE4AC9"/>
    <w:rsid w:val="00CE4AFA"/>
    <w:rsid w:val="00CE4DC7"/>
    <w:rsid w:val="00CE5F88"/>
    <w:rsid w:val="00CE6230"/>
    <w:rsid w:val="00CE62F7"/>
    <w:rsid w:val="00CE6329"/>
    <w:rsid w:val="00CE63AC"/>
    <w:rsid w:val="00CE649B"/>
    <w:rsid w:val="00CE6633"/>
    <w:rsid w:val="00CE67D5"/>
    <w:rsid w:val="00CE6873"/>
    <w:rsid w:val="00CE6A91"/>
    <w:rsid w:val="00CE6B74"/>
    <w:rsid w:val="00CE6C85"/>
    <w:rsid w:val="00CE7729"/>
    <w:rsid w:val="00CE7781"/>
    <w:rsid w:val="00CE7844"/>
    <w:rsid w:val="00CE7D83"/>
    <w:rsid w:val="00CE7F03"/>
    <w:rsid w:val="00CF00D7"/>
    <w:rsid w:val="00CF0277"/>
    <w:rsid w:val="00CF05FC"/>
    <w:rsid w:val="00CF09BA"/>
    <w:rsid w:val="00CF0CEF"/>
    <w:rsid w:val="00CF0F27"/>
    <w:rsid w:val="00CF1096"/>
    <w:rsid w:val="00CF1256"/>
    <w:rsid w:val="00CF1511"/>
    <w:rsid w:val="00CF16D8"/>
    <w:rsid w:val="00CF1769"/>
    <w:rsid w:val="00CF1C0E"/>
    <w:rsid w:val="00CF1DA7"/>
    <w:rsid w:val="00CF1F8B"/>
    <w:rsid w:val="00CF1FED"/>
    <w:rsid w:val="00CF2732"/>
    <w:rsid w:val="00CF29C1"/>
    <w:rsid w:val="00CF2BA8"/>
    <w:rsid w:val="00CF2ED3"/>
    <w:rsid w:val="00CF343F"/>
    <w:rsid w:val="00CF391E"/>
    <w:rsid w:val="00CF417A"/>
    <w:rsid w:val="00CF423E"/>
    <w:rsid w:val="00CF480C"/>
    <w:rsid w:val="00CF4CAE"/>
    <w:rsid w:val="00CF515B"/>
    <w:rsid w:val="00CF52F1"/>
    <w:rsid w:val="00CF5696"/>
    <w:rsid w:val="00CF5CBC"/>
    <w:rsid w:val="00CF6775"/>
    <w:rsid w:val="00CF69A5"/>
    <w:rsid w:val="00CF6AA0"/>
    <w:rsid w:val="00CF6ACF"/>
    <w:rsid w:val="00CF6C5F"/>
    <w:rsid w:val="00CF71B5"/>
    <w:rsid w:val="00CF71C1"/>
    <w:rsid w:val="00CF71F2"/>
    <w:rsid w:val="00CF720A"/>
    <w:rsid w:val="00CF72DE"/>
    <w:rsid w:val="00CF77F8"/>
    <w:rsid w:val="00CF7A57"/>
    <w:rsid w:val="00D006E2"/>
    <w:rsid w:val="00D0084F"/>
    <w:rsid w:val="00D00929"/>
    <w:rsid w:val="00D011C2"/>
    <w:rsid w:val="00D014EE"/>
    <w:rsid w:val="00D015E2"/>
    <w:rsid w:val="00D018FA"/>
    <w:rsid w:val="00D01A8A"/>
    <w:rsid w:val="00D01D9C"/>
    <w:rsid w:val="00D01E45"/>
    <w:rsid w:val="00D0200D"/>
    <w:rsid w:val="00D02382"/>
    <w:rsid w:val="00D0274D"/>
    <w:rsid w:val="00D029FC"/>
    <w:rsid w:val="00D02CA5"/>
    <w:rsid w:val="00D02FA9"/>
    <w:rsid w:val="00D02FBD"/>
    <w:rsid w:val="00D03006"/>
    <w:rsid w:val="00D0309C"/>
    <w:rsid w:val="00D0315D"/>
    <w:rsid w:val="00D0321D"/>
    <w:rsid w:val="00D03284"/>
    <w:rsid w:val="00D033CB"/>
    <w:rsid w:val="00D03740"/>
    <w:rsid w:val="00D037CA"/>
    <w:rsid w:val="00D039F7"/>
    <w:rsid w:val="00D03CB0"/>
    <w:rsid w:val="00D03D70"/>
    <w:rsid w:val="00D0423C"/>
    <w:rsid w:val="00D042B3"/>
    <w:rsid w:val="00D042C6"/>
    <w:rsid w:val="00D04434"/>
    <w:rsid w:val="00D046B9"/>
    <w:rsid w:val="00D04880"/>
    <w:rsid w:val="00D0490C"/>
    <w:rsid w:val="00D04A46"/>
    <w:rsid w:val="00D04B54"/>
    <w:rsid w:val="00D04CF9"/>
    <w:rsid w:val="00D05091"/>
    <w:rsid w:val="00D0552A"/>
    <w:rsid w:val="00D05630"/>
    <w:rsid w:val="00D059B1"/>
    <w:rsid w:val="00D05D78"/>
    <w:rsid w:val="00D05E69"/>
    <w:rsid w:val="00D061B8"/>
    <w:rsid w:val="00D064F2"/>
    <w:rsid w:val="00D064F3"/>
    <w:rsid w:val="00D0658A"/>
    <w:rsid w:val="00D06D6B"/>
    <w:rsid w:val="00D06E1B"/>
    <w:rsid w:val="00D071C8"/>
    <w:rsid w:val="00D07369"/>
    <w:rsid w:val="00D07468"/>
    <w:rsid w:val="00D0748C"/>
    <w:rsid w:val="00D074BD"/>
    <w:rsid w:val="00D074F9"/>
    <w:rsid w:val="00D075CD"/>
    <w:rsid w:val="00D079F3"/>
    <w:rsid w:val="00D07FFE"/>
    <w:rsid w:val="00D10020"/>
    <w:rsid w:val="00D10136"/>
    <w:rsid w:val="00D10259"/>
    <w:rsid w:val="00D102A9"/>
    <w:rsid w:val="00D10836"/>
    <w:rsid w:val="00D117E6"/>
    <w:rsid w:val="00D11FB0"/>
    <w:rsid w:val="00D12083"/>
    <w:rsid w:val="00D120F5"/>
    <w:rsid w:val="00D123F6"/>
    <w:rsid w:val="00D129F6"/>
    <w:rsid w:val="00D12D0E"/>
    <w:rsid w:val="00D12E39"/>
    <w:rsid w:val="00D136F9"/>
    <w:rsid w:val="00D14A43"/>
    <w:rsid w:val="00D14D15"/>
    <w:rsid w:val="00D14F0B"/>
    <w:rsid w:val="00D14F66"/>
    <w:rsid w:val="00D14FA6"/>
    <w:rsid w:val="00D151FD"/>
    <w:rsid w:val="00D152B0"/>
    <w:rsid w:val="00D153DF"/>
    <w:rsid w:val="00D154FD"/>
    <w:rsid w:val="00D15B46"/>
    <w:rsid w:val="00D15D5A"/>
    <w:rsid w:val="00D15E4B"/>
    <w:rsid w:val="00D16574"/>
    <w:rsid w:val="00D16957"/>
    <w:rsid w:val="00D16F6F"/>
    <w:rsid w:val="00D16FA4"/>
    <w:rsid w:val="00D16FE1"/>
    <w:rsid w:val="00D17233"/>
    <w:rsid w:val="00D1725E"/>
    <w:rsid w:val="00D1748A"/>
    <w:rsid w:val="00D17BB5"/>
    <w:rsid w:val="00D17C1B"/>
    <w:rsid w:val="00D17D3A"/>
    <w:rsid w:val="00D17E46"/>
    <w:rsid w:val="00D2021C"/>
    <w:rsid w:val="00D20680"/>
    <w:rsid w:val="00D2094B"/>
    <w:rsid w:val="00D209FA"/>
    <w:rsid w:val="00D21273"/>
    <w:rsid w:val="00D2134A"/>
    <w:rsid w:val="00D2149E"/>
    <w:rsid w:val="00D21594"/>
    <w:rsid w:val="00D215E6"/>
    <w:rsid w:val="00D2163A"/>
    <w:rsid w:val="00D2164A"/>
    <w:rsid w:val="00D219A1"/>
    <w:rsid w:val="00D21A05"/>
    <w:rsid w:val="00D21F52"/>
    <w:rsid w:val="00D224A3"/>
    <w:rsid w:val="00D2255F"/>
    <w:rsid w:val="00D22834"/>
    <w:rsid w:val="00D22F08"/>
    <w:rsid w:val="00D23026"/>
    <w:rsid w:val="00D230F0"/>
    <w:rsid w:val="00D23309"/>
    <w:rsid w:val="00D23438"/>
    <w:rsid w:val="00D23455"/>
    <w:rsid w:val="00D2371C"/>
    <w:rsid w:val="00D23CEC"/>
    <w:rsid w:val="00D23F3F"/>
    <w:rsid w:val="00D240F4"/>
    <w:rsid w:val="00D241D3"/>
    <w:rsid w:val="00D241E9"/>
    <w:rsid w:val="00D2486D"/>
    <w:rsid w:val="00D24981"/>
    <w:rsid w:val="00D250DB"/>
    <w:rsid w:val="00D2540D"/>
    <w:rsid w:val="00D2549A"/>
    <w:rsid w:val="00D25814"/>
    <w:rsid w:val="00D25A8F"/>
    <w:rsid w:val="00D25AC4"/>
    <w:rsid w:val="00D2603F"/>
    <w:rsid w:val="00D26900"/>
    <w:rsid w:val="00D26A2B"/>
    <w:rsid w:val="00D27065"/>
    <w:rsid w:val="00D27066"/>
    <w:rsid w:val="00D270B4"/>
    <w:rsid w:val="00D27329"/>
    <w:rsid w:val="00D277BD"/>
    <w:rsid w:val="00D27BB9"/>
    <w:rsid w:val="00D27E19"/>
    <w:rsid w:val="00D30EE5"/>
    <w:rsid w:val="00D3168B"/>
    <w:rsid w:val="00D316CB"/>
    <w:rsid w:val="00D31727"/>
    <w:rsid w:val="00D317CA"/>
    <w:rsid w:val="00D31951"/>
    <w:rsid w:val="00D3196C"/>
    <w:rsid w:val="00D31ADE"/>
    <w:rsid w:val="00D31B20"/>
    <w:rsid w:val="00D31BE7"/>
    <w:rsid w:val="00D320D0"/>
    <w:rsid w:val="00D32310"/>
    <w:rsid w:val="00D32405"/>
    <w:rsid w:val="00D3270D"/>
    <w:rsid w:val="00D32E71"/>
    <w:rsid w:val="00D33105"/>
    <w:rsid w:val="00D33B36"/>
    <w:rsid w:val="00D33C7F"/>
    <w:rsid w:val="00D33D11"/>
    <w:rsid w:val="00D34311"/>
    <w:rsid w:val="00D34507"/>
    <w:rsid w:val="00D34967"/>
    <w:rsid w:val="00D34AE7"/>
    <w:rsid w:val="00D34C32"/>
    <w:rsid w:val="00D35002"/>
    <w:rsid w:val="00D35088"/>
    <w:rsid w:val="00D35120"/>
    <w:rsid w:val="00D35292"/>
    <w:rsid w:val="00D352F4"/>
    <w:rsid w:val="00D35459"/>
    <w:rsid w:val="00D355E6"/>
    <w:rsid w:val="00D35A88"/>
    <w:rsid w:val="00D35C50"/>
    <w:rsid w:val="00D35D1C"/>
    <w:rsid w:val="00D3611B"/>
    <w:rsid w:val="00D36518"/>
    <w:rsid w:val="00D36843"/>
    <w:rsid w:val="00D36960"/>
    <w:rsid w:val="00D36A74"/>
    <w:rsid w:val="00D37060"/>
    <w:rsid w:val="00D370CE"/>
    <w:rsid w:val="00D37312"/>
    <w:rsid w:val="00D37482"/>
    <w:rsid w:val="00D379BF"/>
    <w:rsid w:val="00D379E9"/>
    <w:rsid w:val="00D40550"/>
    <w:rsid w:val="00D40980"/>
    <w:rsid w:val="00D40B8B"/>
    <w:rsid w:val="00D41064"/>
    <w:rsid w:val="00D4130C"/>
    <w:rsid w:val="00D414B6"/>
    <w:rsid w:val="00D41686"/>
    <w:rsid w:val="00D41707"/>
    <w:rsid w:val="00D41709"/>
    <w:rsid w:val="00D41DBC"/>
    <w:rsid w:val="00D41F69"/>
    <w:rsid w:val="00D4213C"/>
    <w:rsid w:val="00D423BB"/>
    <w:rsid w:val="00D423C5"/>
    <w:rsid w:val="00D42432"/>
    <w:rsid w:val="00D42AFC"/>
    <w:rsid w:val="00D42C36"/>
    <w:rsid w:val="00D43041"/>
    <w:rsid w:val="00D43064"/>
    <w:rsid w:val="00D434BB"/>
    <w:rsid w:val="00D4387A"/>
    <w:rsid w:val="00D43B0B"/>
    <w:rsid w:val="00D43DE8"/>
    <w:rsid w:val="00D441B3"/>
    <w:rsid w:val="00D44568"/>
    <w:rsid w:val="00D447EA"/>
    <w:rsid w:val="00D44A2B"/>
    <w:rsid w:val="00D44BEA"/>
    <w:rsid w:val="00D44DB1"/>
    <w:rsid w:val="00D45008"/>
    <w:rsid w:val="00D45265"/>
    <w:rsid w:val="00D452ED"/>
    <w:rsid w:val="00D4547C"/>
    <w:rsid w:val="00D45498"/>
    <w:rsid w:val="00D454DF"/>
    <w:rsid w:val="00D454E0"/>
    <w:rsid w:val="00D45551"/>
    <w:rsid w:val="00D45565"/>
    <w:rsid w:val="00D4556D"/>
    <w:rsid w:val="00D456E5"/>
    <w:rsid w:val="00D45945"/>
    <w:rsid w:val="00D45B15"/>
    <w:rsid w:val="00D45E11"/>
    <w:rsid w:val="00D45E3B"/>
    <w:rsid w:val="00D45F49"/>
    <w:rsid w:val="00D4634D"/>
    <w:rsid w:val="00D46536"/>
    <w:rsid w:val="00D467B8"/>
    <w:rsid w:val="00D46D34"/>
    <w:rsid w:val="00D472C4"/>
    <w:rsid w:val="00D474AB"/>
    <w:rsid w:val="00D474DB"/>
    <w:rsid w:val="00D477C9"/>
    <w:rsid w:val="00D47884"/>
    <w:rsid w:val="00D47BED"/>
    <w:rsid w:val="00D500CF"/>
    <w:rsid w:val="00D50206"/>
    <w:rsid w:val="00D504BE"/>
    <w:rsid w:val="00D507C8"/>
    <w:rsid w:val="00D51619"/>
    <w:rsid w:val="00D5168A"/>
    <w:rsid w:val="00D51BDE"/>
    <w:rsid w:val="00D525CE"/>
    <w:rsid w:val="00D52744"/>
    <w:rsid w:val="00D52D82"/>
    <w:rsid w:val="00D53208"/>
    <w:rsid w:val="00D53B64"/>
    <w:rsid w:val="00D54027"/>
    <w:rsid w:val="00D5422D"/>
    <w:rsid w:val="00D54837"/>
    <w:rsid w:val="00D54881"/>
    <w:rsid w:val="00D549D8"/>
    <w:rsid w:val="00D5504E"/>
    <w:rsid w:val="00D550EB"/>
    <w:rsid w:val="00D551E0"/>
    <w:rsid w:val="00D552C8"/>
    <w:rsid w:val="00D55396"/>
    <w:rsid w:val="00D555BB"/>
    <w:rsid w:val="00D55632"/>
    <w:rsid w:val="00D5568E"/>
    <w:rsid w:val="00D55C3F"/>
    <w:rsid w:val="00D55D8F"/>
    <w:rsid w:val="00D560BD"/>
    <w:rsid w:val="00D5623F"/>
    <w:rsid w:val="00D5677D"/>
    <w:rsid w:val="00D56EE6"/>
    <w:rsid w:val="00D57227"/>
    <w:rsid w:val="00D57A3F"/>
    <w:rsid w:val="00D57C4A"/>
    <w:rsid w:val="00D57C79"/>
    <w:rsid w:val="00D57D04"/>
    <w:rsid w:val="00D57F23"/>
    <w:rsid w:val="00D60622"/>
    <w:rsid w:val="00D610D3"/>
    <w:rsid w:val="00D619AD"/>
    <w:rsid w:val="00D61D3E"/>
    <w:rsid w:val="00D61EC9"/>
    <w:rsid w:val="00D621C8"/>
    <w:rsid w:val="00D621DE"/>
    <w:rsid w:val="00D62207"/>
    <w:rsid w:val="00D62241"/>
    <w:rsid w:val="00D624AD"/>
    <w:rsid w:val="00D627F2"/>
    <w:rsid w:val="00D6280F"/>
    <w:rsid w:val="00D62B69"/>
    <w:rsid w:val="00D62CEF"/>
    <w:rsid w:val="00D62F46"/>
    <w:rsid w:val="00D630A3"/>
    <w:rsid w:val="00D63314"/>
    <w:rsid w:val="00D63419"/>
    <w:rsid w:val="00D63432"/>
    <w:rsid w:val="00D638EC"/>
    <w:rsid w:val="00D64269"/>
    <w:rsid w:val="00D6433F"/>
    <w:rsid w:val="00D648D3"/>
    <w:rsid w:val="00D64B8B"/>
    <w:rsid w:val="00D64CC4"/>
    <w:rsid w:val="00D64CD4"/>
    <w:rsid w:val="00D64ECC"/>
    <w:rsid w:val="00D652DF"/>
    <w:rsid w:val="00D652F5"/>
    <w:rsid w:val="00D655D3"/>
    <w:rsid w:val="00D65B5D"/>
    <w:rsid w:val="00D65D9A"/>
    <w:rsid w:val="00D66001"/>
    <w:rsid w:val="00D66170"/>
    <w:rsid w:val="00D664F3"/>
    <w:rsid w:val="00D66635"/>
    <w:rsid w:val="00D666C4"/>
    <w:rsid w:val="00D667C7"/>
    <w:rsid w:val="00D6683A"/>
    <w:rsid w:val="00D668DB"/>
    <w:rsid w:val="00D66AF8"/>
    <w:rsid w:val="00D66BBD"/>
    <w:rsid w:val="00D670A4"/>
    <w:rsid w:val="00D67421"/>
    <w:rsid w:val="00D67785"/>
    <w:rsid w:val="00D679ED"/>
    <w:rsid w:val="00D67B27"/>
    <w:rsid w:val="00D7004E"/>
    <w:rsid w:val="00D70640"/>
    <w:rsid w:val="00D7066C"/>
    <w:rsid w:val="00D70A8E"/>
    <w:rsid w:val="00D70C79"/>
    <w:rsid w:val="00D71043"/>
    <w:rsid w:val="00D71115"/>
    <w:rsid w:val="00D71261"/>
    <w:rsid w:val="00D71554"/>
    <w:rsid w:val="00D71B44"/>
    <w:rsid w:val="00D71D0C"/>
    <w:rsid w:val="00D71FC5"/>
    <w:rsid w:val="00D72169"/>
    <w:rsid w:val="00D72458"/>
    <w:rsid w:val="00D72805"/>
    <w:rsid w:val="00D72883"/>
    <w:rsid w:val="00D72895"/>
    <w:rsid w:val="00D728A2"/>
    <w:rsid w:val="00D72D22"/>
    <w:rsid w:val="00D73212"/>
    <w:rsid w:val="00D735F0"/>
    <w:rsid w:val="00D73668"/>
    <w:rsid w:val="00D73926"/>
    <w:rsid w:val="00D73A28"/>
    <w:rsid w:val="00D73CFD"/>
    <w:rsid w:val="00D7460D"/>
    <w:rsid w:val="00D7461C"/>
    <w:rsid w:val="00D74836"/>
    <w:rsid w:val="00D74FD2"/>
    <w:rsid w:val="00D7503B"/>
    <w:rsid w:val="00D754C8"/>
    <w:rsid w:val="00D75B31"/>
    <w:rsid w:val="00D75D7E"/>
    <w:rsid w:val="00D763F0"/>
    <w:rsid w:val="00D7658C"/>
    <w:rsid w:val="00D76E0B"/>
    <w:rsid w:val="00D76FED"/>
    <w:rsid w:val="00D771C5"/>
    <w:rsid w:val="00D77824"/>
    <w:rsid w:val="00D779B2"/>
    <w:rsid w:val="00D8028A"/>
    <w:rsid w:val="00D802E4"/>
    <w:rsid w:val="00D807C1"/>
    <w:rsid w:val="00D80AD1"/>
    <w:rsid w:val="00D80D75"/>
    <w:rsid w:val="00D80DAA"/>
    <w:rsid w:val="00D80E68"/>
    <w:rsid w:val="00D80F98"/>
    <w:rsid w:val="00D81446"/>
    <w:rsid w:val="00D816EB"/>
    <w:rsid w:val="00D816EE"/>
    <w:rsid w:val="00D81944"/>
    <w:rsid w:val="00D819CC"/>
    <w:rsid w:val="00D81C33"/>
    <w:rsid w:val="00D824A7"/>
    <w:rsid w:val="00D824D0"/>
    <w:rsid w:val="00D82618"/>
    <w:rsid w:val="00D8279E"/>
    <w:rsid w:val="00D82DFA"/>
    <w:rsid w:val="00D82E32"/>
    <w:rsid w:val="00D8344B"/>
    <w:rsid w:val="00D83529"/>
    <w:rsid w:val="00D83534"/>
    <w:rsid w:val="00D836B3"/>
    <w:rsid w:val="00D83735"/>
    <w:rsid w:val="00D8385E"/>
    <w:rsid w:val="00D839F9"/>
    <w:rsid w:val="00D83CFB"/>
    <w:rsid w:val="00D841C5"/>
    <w:rsid w:val="00D8475B"/>
    <w:rsid w:val="00D848EC"/>
    <w:rsid w:val="00D84C9F"/>
    <w:rsid w:val="00D85684"/>
    <w:rsid w:val="00D85B18"/>
    <w:rsid w:val="00D85BF0"/>
    <w:rsid w:val="00D86540"/>
    <w:rsid w:val="00D86BEE"/>
    <w:rsid w:val="00D86C13"/>
    <w:rsid w:val="00D86CAB"/>
    <w:rsid w:val="00D8732A"/>
    <w:rsid w:val="00D8782A"/>
    <w:rsid w:val="00D878DE"/>
    <w:rsid w:val="00D87AE0"/>
    <w:rsid w:val="00D87B03"/>
    <w:rsid w:val="00D87CCE"/>
    <w:rsid w:val="00D90398"/>
    <w:rsid w:val="00D90466"/>
    <w:rsid w:val="00D90502"/>
    <w:rsid w:val="00D90617"/>
    <w:rsid w:val="00D90676"/>
    <w:rsid w:val="00D907C8"/>
    <w:rsid w:val="00D909BE"/>
    <w:rsid w:val="00D90AFF"/>
    <w:rsid w:val="00D911E1"/>
    <w:rsid w:val="00D913A5"/>
    <w:rsid w:val="00D91695"/>
    <w:rsid w:val="00D916B9"/>
    <w:rsid w:val="00D92320"/>
    <w:rsid w:val="00D925A5"/>
    <w:rsid w:val="00D9277A"/>
    <w:rsid w:val="00D92BAC"/>
    <w:rsid w:val="00D92D05"/>
    <w:rsid w:val="00D92D48"/>
    <w:rsid w:val="00D93060"/>
    <w:rsid w:val="00D93355"/>
    <w:rsid w:val="00D93A78"/>
    <w:rsid w:val="00D93BDC"/>
    <w:rsid w:val="00D93BF8"/>
    <w:rsid w:val="00D94140"/>
    <w:rsid w:val="00D94217"/>
    <w:rsid w:val="00D947C4"/>
    <w:rsid w:val="00D95019"/>
    <w:rsid w:val="00D958D0"/>
    <w:rsid w:val="00D95BD2"/>
    <w:rsid w:val="00D9601C"/>
    <w:rsid w:val="00D96427"/>
    <w:rsid w:val="00D964C5"/>
    <w:rsid w:val="00D97062"/>
    <w:rsid w:val="00D970C1"/>
    <w:rsid w:val="00D9742A"/>
    <w:rsid w:val="00D975DA"/>
    <w:rsid w:val="00D97FD7"/>
    <w:rsid w:val="00DA0631"/>
    <w:rsid w:val="00DA063A"/>
    <w:rsid w:val="00DA070E"/>
    <w:rsid w:val="00DA0A70"/>
    <w:rsid w:val="00DA0DB7"/>
    <w:rsid w:val="00DA107F"/>
    <w:rsid w:val="00DA152B"/>
    <w:rsid w:val="00DA22B1"/>
    <w:rsid w:val="00DA2702"/>
    <w:rsid w:val="00DA2AB8"/>
    <w:rsid w:val="00DA2E8A"/>
    <w:rsid w:val="00DA320D"/>
    <w:rsid w:val="00DA3239"/>
    <w:rsid w:val="00DA327B"/>
    <w:rsid w:val="00DA3379"/>
    <w:rsid w:val="00DA38C4"/>
    <w:rsid w:val="00DA39F1"/>
    <w:rsid w:val="00DA3DCE"/>
    <w:rsid w:val="00DA3E03"/>
    <w:rsid w:val="00DA4186"/>
    <w:rsid w:val="00DA41D8"/>
    <w:rsid w:val="00DA4476"/>
    <w:rsid w:val="00DA47AA"/>
    <w:rsid w:val="00DA4BF6"/>
    <w:rsid w:val="00DA4E3C"/>
    <w:rsid w:val="00DA5107"/>
    <w:rsid w:val="00DA5369"/>
    <w:rsid w:val="00DA571F"/>
    <w:rsid w:val="00DA57ED"/>
    <w:rsid w:val="00DA5888"/>
    <w:rsid w:val="00DA59FD"/>
    <w:rsid w:val="00DA5AF1"/>
    <w:rsid w:val="00DA5CBB"/>
    <w:rsid w:val="00DA5F5E"/>
    <w:rsid w:val="00DA61B7"/>
    <w:rsid w:val="00DA62DC"/>
    <w:rsid w:val="00DA6777"/>
    <w:rsid w:val="00DA6D37"/>
    <w:rsid w:val="00DA751E"/>
    <w:rsid w:val="00DA7772"/>
    <w:rsid w:val="00DA7794"/>
    <w:rsid w:val="00DA7ACA"/>
    <w:rsid w:val="00DA7F15"/>
    <w:rsid w:val="00DB0197"/>
    <w:rsid w:val="00DB024C"/>
    <w:rsid w:val="00DB0468"/>
    <w:rsid w:val="00DB04AA"/>
    <w:rsid w:val="00DB0760"/>
    <w:rsid w:val="00DB104B"/>
    <w:rsid w:val="00DB10FE"/>
    <w:rsid w:val="00DB1304"/>
    <w:rsid w:val="00DB14BF"/>
    <w:rsid w:val="00DB15F1"/>
    <w:rsid w:val="00DB1718"/>
    <w:rsid w:val="00DB1832"/>
    <w:rsid w:val="00DB187B"/>
    <w:rsid w:val="00DB1B6B"/>
    <w:rsid w:val="00DB1C10"/>
    <w:rsid w:val="00DB2022"/>
    <w:rsid w:val="00DB2065"/>
    <w:rsid w:val="00DB20CB"/>
    <w:rsid w:val="00DB2593"/>
    <w:rsid w:val="00DB25AB"/>
    <w:rsid w:val="00DB27FA"/>
    <w:rsid w:val="00DB2E5B"/>
    <w:rsid w:val="00DB2EC4"/>
    <w:rsid w:val="00DB356A"/>
    <w:rsid w:val="00DB36BC"/>
    <w:rsid w:val="00DB379A"/>
    <w:rsid w:val="00DB3C2A"/>
    <w:rsid w:val="00DB3DEE"/>
    <w:rsid w:val="00DB3E1E"/>
    <w:rsid w:val="00DB3E51"/>
    <w:rsid w:val="00DB42DF"/>
    <w:rsid w:val="00DB43F7"/>
    <w:rsid w:val="00DB4400"/>
    <w:rsid w:val="00DB465D"/>
    <w:rsid w:val="00DB46ED"/>
    <w:rsid w:val="00DB4F4D"/>
    <w:rsid w:val="00DB52FE"/>
    <w:rsid w:val="00DB580A"/>
    <w:rsid w:val="00DB58F4"/>
    <w:rsid w:val="00DB5974"/>
    <w:rsid w:val="00DB5D36"/>
    <w:rsid w:val="00DB6A66"/>
    <w:rsid w:val="00DB6C61"/>
    <w:rsid w:val="00DB6E76"/>
    <w:rsid w:val="00DB6FDC"/>
    <w:rsid w:val="00DB7252"/>
    <w:rsid w:val="00DB7468"/>
    <w:rsid w:val="00DB769C"/>
    <w:rsid w:val="00DB7B3C"/>
    <w:rsid w:val="00DC00C7"/>
    <w:rsid w:val="00DC04CE"/>
    <w:rsid w:val="00DC0941"/>
    <w:rsid w:val="00DC0C00"/>
    <w:rsid w:val="00DC0C87"/>
    <w:rsid w:val="00DC0E99"/>
    <w:rsid w:val="00DC1094"/>
    <w:rsid w:val="00DC1243"/>
    <w:rsid w:val="00DC14BC"/>
    <w:rsid w:val="00DC1C2C"/>
    <w:rsid w:val="00DC1E14"/>
    <w:rsid w:val="00DC2207"/>
    <w:rsid w:val="00DC25DA"/>
    <w:rsid w:val="00DC283D"/>
    <w:rsid w:val="00DC2C0E"/>
    <w:rsid w:val="00DC2C4B"/>
    <w:rsid w:val="00DC2D58"/>
    <w:rsid w:val="00DC2E47"/>
    <w:rsid w:val="00DC34B7"/>
    <w:rsid w:val="00DC3664"/>
    <w:rsid w:val="00DC3C6A"/>
    <w:rsid w:val="00DC3F53"/>
    <w:rsid w:val="00DC463B"/>
    <w:rsid w:val="00DC46B2"/>
    <w:rsid w:val="00DC489F"/>
    <w:rsid w:val="00DC4B2D"/>
    <w:rsid w:val="00DC4BA8"/>
    <w:rsid w:val="00DC4C29"/>
    <w:rsid w:val="00DC550E"/>
    <w:rsid w:val="00DC566A"/>
    <w:rsid w:val="00DC573A"/>
    <w:rsid w:val="00DC5756"/>
    <w:rsid w:val="00DC5927"/>
    <w:rsid w:val="00DC5D3C"/>
    <w:rsid w:val="00DC62C9"/>
    <w:rsid w:val="00DC67FF"/>
    <w:rsid w:val="00DC6B71"/>
    <w:rsid w:val="00DC6BDB"/>
    <w:rsid w:val="00DC721C"/>
    <w:rsid w:val="00DC7469"/>
    <w:rsid w:val="00DC7670"/>
    <w:rsid w:val="00DC7BFA"/>
    <w:rsid w:val="00DC7DB6"/>
    <w:rsid w:val="00DD0406"/>
    <w:rsid w:val="00DD067D"/>
    <w:rsid w:val="00DD0935"/>
    <w:rsid w:val="00DD0978"/>
    <w:rsid w:val="00DD0A0E"/>
    <w:rsid w:val="00DD0A64"/>
    <w:rsid w:val="00DD0E53"/>
    <w:rsid w:val="00DD14E3"/>
    <w:rsid w:val="00DD16BA"/>
    <w:rsid w:val="00DD17BD"/>
    <w:rsid w:val="00DD1BBD"/>
    <w:rsid w:val="00DD1C1B"/>
    <w:rsid w:val="00DD1EF2"/>
    <w:rsid w:val="00DD1F85"/>
    <w:rsid w:val="00DD1FBA"/>
    <w:rsid w:val="00DD2112"/>
    <w:rsid w:val="00DD21F5"/>
    <w:rsid w:val="00DD2246"/>
    <w:rsid w:val="00DD2461"/>
    <w:rsid w:val="00DD256A"/>
    <w:rsid w:val="00DD265B"/>
    <w:rsid w:val="00DD2982"/>
    <w:rsid w:val="00DD31C3"/>
    <w:rsid w:val="00DD33CE"/>
    <w:rsid w:val="00DD342A"/>
    <w:rsid w:val="00DD3600"/>
    <w:rsid w:val="00DD3C4F"/>
    <w:rsid w:val="00DD3D2D"/>
    <w:rsid w:val="00DD40A1"/>
    <w:rsid w:val="00DD428F"/>
    <w:rsid w:val="00DD43E5"/>
    <w:rsid w:val="00DD4511"/>
    <w:rsid w:val="00DD48B3"/>
    <w:rsid w:val="00DD4BA2"/>
    <w:rsid w:val="00DD4C8A"/>
    <w:rsid w:val="00DD50C7"/>
    <w:rsid w:val="00DD5386"/>
    <w:rsid w:val="00DD552B"/>
    <w:rsid w:val="00DD57BC"/>
    <w:rsid w:val="00DD5D07"/>
    <w:rsid w:val="00DD5EC3"/>
    <w:rsid w:val="00DD5F10"/>
    <w:rsid w:val="00DD5F31"/>
    <w:rsid w:val="00DD6268"/>
    <w:rsid w:val="00DD64D4"/>
    <w:rsid w:val="00DD66C9"/>
    <w:rsid w:val="00DD6AE5"/>
    <w:rsid w:val="00DD6C7B"/>
    <w:rsid w:val="00DD6D71"/>
    <w:rsid w:val="00DD758A"/>
    <w:rsid w:val="00DD75D3"/>
    <w:rsid w:val="00DD7B16"/>
    <w:rsid w:val="00DE001B"/>
    <w:rsid w:val="00DE00B5"/>
    <w:rsid w:val="00DE05D7"/>
    <w:rsid w:val="00DE0B0F"/>
    <w:rsid w:val="00DE0C73"/>
    <w:rsid w:val="00DE0D07"/>
    <w:rsid w:val="00DE0E01"/>
    <w:rsid w:val="00DE14D3"/>
    <w:rsid w:val="00DE2256"/>
    <w:rsid w:val="00DE2732"/>
    <w:rsid w:val="00DE2B0A"/>
    <w:rsid w:val="00DE2B12"/>
    <w:rsid w:val="00DE2B50"/>
    <w:rsid w:val="00DE2C87"/>
    <w:rsid w:val="00DE2CD1"/>
    <w:rsid w:val="00DE4103"/>
    <w:rsid w:val="00DE436F"/>
    <w:rsid w:val="00DE4978"/>
    <w:rsid w:val="00DE4EE5"/>
    <w:rsid w:val="00DE4F25"/>
    <w:rsid w:val="00DE52C6"/>
    <w:rsid w:val="00DE5518"/>
    <w:rsid w:val="00DE55E2"/>
    <w:rsid w:val="00DE5BC9"/>
    <w:rsid w:val="00DE5F53"/>
    <w:rsid w:val="00DE635F"/>
    <w:rsid w:val="00DE68B4"/>
    <w:rsid w:val="00DE6BB2"/>
    <w:rsid w:val="00DE6E0F"/>
    <w:rsid w:val="00DE6F9A"/>
    <w:rsid w:val="00DE7159"/>
    <w:rsid w:val="00DE71E5"/>
    <w:rsid w:val="00DE7D15"/>
    <w:rsid w:val="00DE7F94"/>
    <w:rsid w:val="00DF0022"/>
    <w:rsid w:val="00DF0395"/>
    <w:rsid w:val="00DF0458"/>
    <w:rsid w:val="00DF0819"/>
    <w:rsid w:val="00DF0966"/>
    <w:rsid w:val="00DF0AF8"/>
    <w:rsid w:val="00DF0F14"/>
    <w:rsid w:val="00DF1465"/>
    <w:rsid w:val="00DF1BD2"/>
    <w:rsid w:val="00DF1E78"/>
    <w:rsid w:val="00DF23E2"/>
    <w:rsid w:val="00DF258A"/>
    <w:rsid w:val="00DF25CF"/>
    <w:rsid w:val="00DF260D"/>
    <w:rsid w:val="00DF2774"/>
    <w:rsid w:val="00DF29F9"/>
    <w:rsid w:val="00DF2F53"/>
    <w:rsid w:val="00DF30B6"/>
    <w:rsid w:val="00DF3345"/>
    <w:rsid w:val="00DF3386"/>
    <w:rsid w:val="00DF37F5"/>
    <w:rsid w:val="00DF3AFA"/>
    <w:rsid w:val="00DF3B5B"/>
    <w:rsid w:val="00DF3E9A"/>
    <w:rsid w:val="00DF3F4E"/>
    <w:rsid w:val="00DF47F2"/>
    <w:rsid w:val="00DF49FA"/>
    <w:rsid w:val="00DF519A"/>
    <w:rsid w:val="00DF5725"/>
    <w:rsid w:val="00DF5A39"/>
    <w:rsid w:val="00DF60D7"/>
    <w:rsid w:val="00DF6ACF"/>
    <w:rsid w:val="00DF6C92"/>
    <w:rsid w:val="00DF729B"/>
    <w:rsid w:val="00DF74A3"/>
    <w:rsid w:val="00DF7709"/>
    <w:rsid w:val="00DF77B9"/>
    <w:rsid w:val="00DF7BDA"/>
    <w:rsid w:val="00DF7CA9"/>
    <w:rsid w:val="00E0063D"/>
    <w:rsid w:val="00E00893"/>
    <w:rsid w:val="00E00F24"/>
    <w:rsid w:val="00E00FA6"/>
    <w:rsid w:val="00E013DC"/>
    <w:rsid w:val="00E014E8"/>
    <w:rsid w:val="00E016DE"/>
    <w:rsid w:val="00E01A45"/>
    <w:rsid w:val="00E01FB7"/>
    <w:rsid w:val="00E0223C"/>
    <w:rsid w:val="00E02479"/>
    <w:rsid w:val="00E02888"/>
    <w:rsid w:val="00E028AE"/>
    <w:rsid w:val="00E02A2D"/>
    <w:rsid w:val="00E02B55"/>
    <w:rsid w:val="00E02CCB"/>
    <w:rsid w:val="00E02F5A"/>
    <w:rsid w:val="00E034E0"/>
    <w:rsid w:val="00E03600"/>
    <w:rsid w:val="00E03787"/>
    <w:rsid w:val="00E03CA5"/>
    <w:rsid w:val="00E04225"/>
    <w:rsid w:val="00E04604"/>
    <w:rsid w:val="00E04B01"/>
    <w:rsid w:val="00E04C49"/>
    <w:rsid w:val="00E04E75"/>
    <w:rsid w:val="00E04FFD"/>
    <w:rsid w:val="00E0574B"/>
    <w:rsid w:val="00E05A0D"/>
    <w:rsid w:val="00E05B44"/>
    <w:rsid w:val="00E05FCC"/>
    <w:rsid w:val="00E0697A"/>
    <w:rsid w:val="00E06A5E"/>
    <w:rsid w:val="00E06E65"/>
    <w:rsid w:val="00E06E98"/>
    <w:rsid w:val="00E06F6D"/>
    <w:rsid w:val="00E07057"/>
    <w:rsid w:val="00E070A5"/>
    <w:rsid w:val="00E07402"/>
    <w:rsid w:val="00E075EB"/>
    <w:rsid w:val="00E07614"/>
    <w:rsid w:val="00E07995"/>
    <w:rsid w:val="00E07D17"/>
    <w:rsid w:val="00E07F17"/>
    <w:rsid w:val="00E100CA"/>
    <w:rsid w:val="00E101E4"/>
    <w:rsid w:val="00E10476"/>
    <w:rsid w:val="00E10A7A"/>
    <w:rsid w:val="00E1117D"/>
    <w:rsid w:val="00E118A2"/>
    <w:rsid w:val="00E11A77"/>
    <w:rsid w:val="00E12112"/>
    <w:rsid w:val="00E1264D"/>
    <w:rsid w:val="00E127D2"/>
    <w:rsid w:val="00E12A18"/>
    <w:rsid w:val="00E12B9F"/>
    <w:rsid w:val="00E13011"/>
    <w:rsid w:val="00E131BA"/>
    <w:rsid w:val="00E1324E"/>
    <w:rsid w:val="00E1329F"/>
    <w:rsid w:val="00E13652"/>
    <w:rsid w:val="00E136B8"/>
    <w:rsid w:val="00E138CE"/>
    <w:rsid w:val="00E13C96"/>
    <w:rsid w:val="00E13EEC"/>
    <w:rsid w:val="00E14079"/>
    <w:rsid w:val="00E143B4"/>
    <w:rsid w:val="00E14444"/>
    <w:rsid w:val="00E14DF2"/>
    <w:rsid w:val="00E151A8"/>
    <w:rsid w:val="00E153AD"/>
    <w:rsid w:val="00E1547C"/>
    <w:rsid w:val="00E15DBE"/>
    <w:rsid w:val="00E164F9"/>
    <w:rsid w:val="00E16792"/>
    <w:rsid w:val="00E16A2A"/>
    <w:rsid w:val="00E16AE6"/>
    <w:rsid w:val="00E16BDE"/>
    <w:rsid w:val="00E1724D"/>
    <w:rsid w:val="00E172BD"/>
    <w:rsid w:val="00E17366"/>
    <w:rsid w:val="00E17719"/>
    <w:rsid w:val="00E17A54"/>
    <w:rsid w:val="00E17B9A"/>
    <w:rsid w:val="00E17E84"/>
    <w:rsid w:val="00E17FCF"/>
    <w:rsid w:val="00E20054"/>
    <w:rsid w:val="00E20203"/>
    <w:rsid w:val="00E202DA"/>
    <w:rsid w:val="00E20674"/>
    <w:rsid w:val="00E20EA4"/>
    <w:rsid w:val="00E21358"/>
    <w:rsid w:val="00E21815"/>
    <w:rsid w:val="00E21898"/>
    <w:rsid w:val="00E21A6B"/>
    <w:rsid w:val="00E21B5A"/>
    <w:rsid w:val="00E22148"/>
    <w:rsid w:val="00E22234"/>
    <w:rsid w:val="00E22A70"/>
    <w:rsid w:val="00E22ABE"/>
    <w:rsid w:val="00E23D47"/>
    <w:rsid w:val="00E24C0B"/>
    <w:rsid w:val="00E24C0E"/>
    <w:rsid w:val="00E24FD5"/>
    <w:rsid w:val="00E25258"/>
    <w:rsid w:val="00E255AB"/>
    <w:rsid w:val="00E2579C"/>
    <w:rsid w:val="00E25DA2"/>
    <w:rsid w:val="00E25DF6"/>
    <w:rsid w:val="00E25F28"/>
    <w:rsid w:val="00E25FB1"/>
    <w:rsid w:val="00E2607C"/>
    <w:rsid w:val="00E26091"/>
    <w:rsid w:val="00E26874"/>
    <w:rsid w:val="00E26B08"/>
    <w:rsid w:val="00E26BC7"/>
    <w:rsid w:val="00E26BCA"/>
    <w:rsid w:val="00E27012"/>
    <w:rsid w:val="00E27278"/>
    <w:rsid w:val="00E27657"/>
    <w:rsid w:val="00E276A1"/>
    <w:rsid w:val="00E278D4"/>
    <w:rsid w:val="00E27A9A"/>
    <w:rsid w:val="00E27FE6"/>
    <w:rsid w:val="00E301FA"/>
    <w:rsid w:val="00E305F3"/>
    <w:rsid w:val="00E31386"/>
    <w:rsid w:val="00E31408"/>
    <w:rsid w:val="00E3155D"/>
    <w:rsid w:val="00E31D5F"/>
    <w:rsid w:val="00E31FA9"/>
    <w:rsid w:val="00E3278E"/>
    <w:rsid w:val="00E3287E"/>
    <w:rsid w:val="00E328FB"/>
    <w:rsid w:val="00E32963"/>
    <w:rsid w:val="00E32CCD"/>
    <w:rsid w:val="00E32DD4"/>
    <w:rsid w:val="00E33106"/>
    <w:rsid w:val="00E3358B"/>
    <w:rsid w:val="00E33C21"/>
    <w:rsid w:val="00E33C47"/>
    <w:rsid w:val="00E33C92"/>
    <w:rsid w:val="00E33D0C"/>
    <w:rsid w:val="00E34352"/>
    <w:rsid w:val="00E34847"/>
    <w:rsid w:val="00E34C44"/>
    <w:rsid w:val="00E34EC2"/>
    <w:rsid w:val="00E35014"/>
    <w:rsid w:val="00E352DA"/>
    <w:rsid w:val="00E3566E"/>
    <w:rsid w:val="00E35B82"/>
    <w:rsid w:val="00E35F68"/>
    <w:rsid w:val="00E36088"/>
    <w:rsid w:val="00E36B0F"/>
    <w:rsid w:val="00E36D96"/>
    <w:rsid w:val="00E379B0"/>
    <w:rsid w:val="00E37B12"/>
    <w:rsid w:val="00E404F4"/>
    <w:rsid w:val="00E40771"/>
    <w:rsid w:val="00E407FF"/>
    <w:rsid w:val="00E40D16"/>
    <w:rsid w:val="00E40DA2"/>
    <w:rsid w:val="00E40DE9"/>
    <w:rsid w:val="00E4128D"/>
    <w:rsid w:val="00E42072"/>
    <w:rsid w:val="00E42333"/>
    <w:rsid w:val="00E427F9"/>
    <w:rsid w:val="00E42AC3"/>
    <w:rsid w:val="00E42AC9"/>
    <w:rsid w:val="00E42E4D"/>
    <w:rsid w:val="00E4333A"/>
    <w:rsid w:val="00E43390"/>
    <w:rsid w:val="00E433FE"/>
    <w:rsid w:val="00E434C7"/>
    <w:rsid w:val="00E435EA"/>
    <w:rsid w:val="00E43686"/>
    <w:rsid w:val="00E4392E"/>
    <w:rsid w:val="00E445CF"/>
    <w:rsid w:val="00E44804"/>
    <w:rsid w:val="00E44847"/>
    <w:rsid w:val="00E449C4"/>
    <w:rsid w:val="00E44ABA"/>
    <w:rsid w:val="00E44B85"/>
    <w:rsid w:val="00E44D0F"/>
    <w:rsid w:val="00E45063"/>
    <w:rsid w:val="00E45751"/>
    <w:rsid w:val="00E457D7"/>
    <w:rsid w:val="00E4619B"/>
    <w:rsid w:val="00E464E1"/>
    <w:rsid w:val="00E46A29"/>
    <w:rsid w:val="00E46D1C"/>
    <w:rsid w:val="00E46E08"/>
    <w:rsid w:val="00E471A3"/>
    <w:rsid w:val="00E4762E"/>
    <w:rsid w:val="00E479AD"/>
    <w:rsid w:val="00E47B21"/>
    <w:rsid w:val="00E47C9D"/>
    <w:rsid w:val="00E47F58"/>
    <w:rsid w:val="00E500DF"/>
    <w:rsid w:val="00E5077D"/>
    <w:rsid w:val="00E5092D"/>
    <w:rsid w:val="00E50930"/>
    <w:rsid w:val="00E50A11"/>
    <w:rsid w:val="00E50F4F"/>
    <w:rsid w:val="00E5101B"/>
    <w:rsid w:val="00E513FA"/>
    <w:rsid w:val="00E517DB"/>
    <w:rsid w:val="00E51A2B"/>
    <w:rsid w:val="00E51B3E"/>
    <w:rsid w:val="00E51EA5"/>
    <w:rsid w:val="00E52549"/>
    <w:rsid w:val="00E526D5"/>
    <w:rsid w:val="00E52A20"/>
    <w:rsid w:val="00E52E38"/>
    <w:rsid w:val="00E532F5"/>
    <w:rsid w:val="00E5367E"/>
    <w:rsid w:val="00E5385B"/>
    <w:rsid w:val="00E5467D"/>
    <w:rsid w:val="00E546BE"/>
    <w:rsid w:val="00E5484F"/>
    <w:rsid w:val="00E548AE"/>
    <w:rsid w:val="00E55092"/>
    <w:rsid w:val="00E551B4"/>
    <w:rsid w:val="00E5529F"/>
    <w:rsid w:val="00E55661"/>
    <w:rsid w:val="00E55B38"/>
    <w:rsid w:val="00E565F2"/>
    <w:rsid w:val="00E56ED3"/>
    <w:rsid w:val="00E56FE9"/>
    <w:rsid w:val="00E5742B"/>
    <w:rsid w:val="00E57854"/>
    <w:rsid w:val="00E57914"/>
    <w:rsid w:val="00E57C4B"/>
    <w:rsid w:val="00E57C6D"/>
    <w:rsid w:val="00E57F98"/>
    <w:rsid w:val="00E57FC3"/>
    <w:rsid w:val="00E60210"/>
    <w:rsid w:val="00E60216"/>
    <w:rsid w:val="00E602C5"/>
    <w:rsid w:val="00E605D3"/>
    <w:rsid w:val="00E60BBC"/>
    <w:rsid w:val="00E60E5D"/>
    <w:rsid w:val="00E6125F"/>
    <w:rsid w:val="00E61775"/>
    <w:rsid w:val="00E61867"/>
    <w:rsid w:val="00E61AD0"/>
    <w:rsid w:val="00E6234F"/>
    <w:rsid w:val="00E62612"/>
    <w:rsid w:val="00E628E3"/>
    <w:rsid w:val="00E628F1"/>
    <w:rsid w:val="00E62A36"/>
    <w:rsid w:val="00E62A3B"/>
    <w:rsid w:val="00E62FF9"/>
    <w:rsid w:val="00E633D3"/>
    <w:rsid w:val="00E63BC4"/>
    <w:rsid w:val="00E64144"/>
    <w:rsid w:val="00E6414D"/>
    <w:rsid w:val="00E645B2"/>
    <w:rsid w:val="00E645DB"/>
    <w:rsid w:val="00E648D1"/>
    <w:rsid w:val="00E64C5B"/>
    <w:rsid w:val="00E64E84"/>
    <w:rsid w:val="00E64F93"/>
    <w:rsid w:val="00E64FAA"/>
    <w:rsid w:val="00E6594F"/>
    <w:rsid w:val="00E65E30"/>
    <w:rsid w:val="00E65F8E"/>
    <w:rsid w:val="00E66DC0"/>
    <w:rsid w:val="00E66FD6"/>
    <w:rsid w:val="00E670E9"/>
    <w:rsid w:val="00E67163"/>
    <w:rsid w:val="00E6717E"/>
    <w:rsid w:val="00E67190"/>
    <w:rsid w:val="00E67260"/>
    <w:rsid w:val="00E673AC"/>
    <w:rsid w:val="00E67636"/>
    <w:rsid w:val="00E6779F"/>
    <w:rsid w:val="00E678D6"/>
    <w:rsid w:val="00E67A82"/>
    <w:rsid w:val="00E67C1F"/>
    <w:rsid w:val="00E67C5C"/>
    <w:rsid w:val="00E67C6B"/>
    <w:rsid w:val="00E701D6"/>
    <w:rsid w:val="00E70221"/>
    <w:rsid w:val="00E705AB"/>
    <w:rsid w:val="00E705C7"/>
    <w:rsid w:val="00E70734"/>
    <w:rsid w:val="00E707DB"/>
    <w:rsid w:val="00E708FD"/>
    <w:rsid w:val="00E70B43"/>
    <w:rsid w:val="00E70B90"/>
    <w:rsid w:val="00E71216"/>
    <w:rsid w:val="00E7199B"/>
    <w:rsid w:val="00E719F3"/>
    <w:rsid w:val="00E71C93"/>
    <w:rsid w:val="00E72A1F"/>
    <w:rsid w:val="00E72A38"/>
    <w:rsid w:val="00E73309"/>
    <w:rsid w:val="00E73409"/>
    <w:rsid w:val="00E736E3"/>
    <w:rsid w:val="00E73B34"/>
    <w:rsid w:val="00E73E56"/>
    <w:rsid w:val="00E73EA5"/>
    <w:rsid w:val="00E7408F"/>
    <w:rsid w:val="00E746BF"/>
    <w:rsid w:val="00E748FB"/>
    <w:rsid w:val="00E74CAA"/>
    <w:rsid w:val="00E74D15"/>
    <w:rsid w:val="00E75033"/>
    <w:rsid w:val="00E750CD"/>
    <w:rsid w:val="00E7524C"/>
    <w:rsid w:val="00E7549F"/>
    <w:rsid w:val="00E7563D"/>
    <w:rsid w:val="00E758AD"/>
    <w:rsid w:val="00E75E6C"/>
    <w:rsid w:val="00E75F2C"/>
    <w:rsid w:val="00E75F56"/>
    <w:rsid w:val="00E76013"/>
    <w:rsid w:val="00E760AE"/>
    <w:rsid w:val="00E76291"/>
    <w:rsid w:val="00E76325"/>
    <w:rsid w:val="00E769E8"/>
    <w:rsid w:val="00E76CFE"/>
    <w:rsid w:val="00E76D66"/>
    <w:rsid w:val="00E76DA9"/>
    <w:rsid w:val="00E76EEE"/>
    <w:rsid w:val="00E7730E"/>
    <w:rsid w:val="00E775E5"/>
    <w:rsid w:val="00E777AD"/>
    <w:rsid w:val="00E77A3C"/>
    <w:rsid w:val="00E77C3C"/>
    <w:rsid w:val="00E77D85"/>
    <w:rsid w:val="00E77E12"/>
    <w:rsid w:val="00E80037"/>
    <w:rsid w:val="00E80277"/>
    <w:rsid w:val="00E80C9C"/>
    <w:rsid w:val="00E80F67"/>
    <w:rsid w:val="00E813AB"/>
    <w:rsid w:val="00E815FB"/>
    <w:rsid w:val="00E815FF"/>
    <w:rsid w:val="00E816F7"/>
    <w:rsid w:val="00E817BB"/>
    <w:rsid w:val="00E817F2"/>
    <w:rsid w:val="00E819B8"/>
    <w:rsid w:val="00E81BB3"/>
    <w:rsid w:val="00E81C16"/>
    <w:rsid w:val="00E81D3D"/>
    <w:rsid w:val="00E81D46"/>
    <w:rsid w:val="00E81DB4"/>
    <w:rsid w:val="00E823F3"/>
    <w:rsid w:val="00E824BB"/>
    <w:rsid w:val="00E826BB"/>
    <w:rsid w:val="00E8288E"/>
    <w:rsid w:val="00E82E26"/>
    <w:rsid w:val="00E83103"/>
    <w:rsid w:val="00E832A1"/>
    <w:rsid w:val="00E83578"/>
    <w:rsid w:val="00E83902"/>
    <w:rsid w:val="00E83C63"/>
    <w:rsid w:val="00E83D08"/>
    <w:rsid w:val="00E8414E"/>
    <w:rsid w:val="00E84268"/>
    <w:rsid w:val="00E8433E"/>
    <w:rsid w:val="00E84409"/>
    <w:rsid w:val="00E84C02"/>
    <w:rsid w:val="00E84F2E"/>
    <w:rsid w:val="00E85214"/>
    <w:rsid w:val="00E85AD9"/>
    <w:rsid w:val="00E86195"/>
    <w:rsid w:val="00E86550"/>
    <w:rsid w:val="00E86C75"/>
    <w:rsid w:val="00E870F9"/>
    <w:rsid w:val="00E87509"/>
    <w:rsid w:val="00E8764E"/>
    <w:rsid w:val="00E8790F"/>
    <w:rsid w:val="00E87DC4"/>
    <w:rsid w:val="00E90CA3"/>
    <w:rsid w:val="00E90E83"/>
    <w:rsid w:val="00E9128D"/>
    <w:rsid w:val="00E916D0"/>
    <w:rsid w:val="00E919D3"/>
    <w:rsid w:val="00E922EA"/>
    <w:rsid w:val="00E92C8C"/>
    <w:rsid w:val="00E92D45"/>
    <w:rsid w:val="00E92E55"/>
    <w:rsid w:val="00E9375C"/>
    <w:rsid w:val="00E93EDB"/>
    <w:rsid w:val="00E94058"/>
    <w:rsid w:val="00E94168"/>
    <w:rsid w:val="00E9485D"/>
    <w:rsid w:val="00E948EC"/>
    <w:rsid w:val="00E94AC3"/>
    <w:rsid w:val="00E94D45"/>
    <w:rsid w:val="00E94EF4"/>
    <w:rsid w:val="00E950EE"/>
    <w:rsid w:val="00E953F5"/>
    <w:rsid w:val="00E954C5"/>
    <w:rsid w:val="00E959BF"/>
    <w:rsid w:val="00E95D75"/>
    <w:rsid w:val="00E95DE2"/>
    <w:rsid w:val="00E95F26"/>
    <w:rsid w:val="00E96377"/>
    <w:rsid w:val="00E9644E"/>
    <w:rsid w:val="00E96511"/>
    <w:rsid w:val="00E967F4"/>
    <w:rsid w:val="00E968ED"/>
    <w:rsid w:val="00E97108"/>
    <w:rsid w:val="00E9780C"/>
    <w:rsid w:val="00E97848"/>
    <w:rsid w:val="00E97B54"/>
    <w:rsid w:val="00E97DB5"/>
    <w:rsid w:val="00E97F43"/>
    <w:rsid w:val="00E97FBB"/>
    <w:rsid w:val="00EA0259"/>
    <w:rsid w:val="00EA077F"/>
    <w:rsid w:val="00EA0B7A"/>
    <w:rsid w:val="00EA0C19"/>
    <w:rsid w:val="00EA0D52"/>
    <w:rsid w:val="00EA0ECC"/>
    <w:rsid w:val="00EA1118"/>
    <w:rsid w:val="00EA1420"/>
    <w:rsid w:val="00EA165D"/>
    <w:rsid w:val="00EA1759"/>
    <w:rsid w:val="00EA191B"/>
    <w:rsid w:val="00EA1939"/>
    <w:rsid w:val="00EA1A43"/>
    <w:rsid w:val="00EA20C9"/>
    <w:rsid w:val="00EA215D"/>
    <w:rsid w:val="00EA3521"/>
    <w:rsid w:val="00EA45CC"/>
    <w:rsid w:val="00EA4606"/>
    <w:rsid w:val="00EA4759"/>
    <w:rsid w:val="00EA47CD"/>
    <w:rsid w:val="00EA4855"/>
    <w:rsid w:val="00EA4875"/>
    <w:rsid w:val="00EA492A"/>
    <w:rsid w:val="00EA4A5A"/>
    <w:rsid w:val="00EA4AC6"/>
    <w:rsid w:val="00EA4C22"/>
    <w:rsid w:val="00EA4EC2"/>
    <w:rsid w:val="00EA4FD9"/>
    <w:rsid w:val="00EA5291"/>
    <w:rsid w:val="00EA52BB"/>
    <w:rsid w:val="00EA57F4"/>
    <w:rsid w:val="00EA600D"/>
    <w:rsid w:val="00EA63BA"/>
    <w:rsid w:val="00EA66B8"/>
    <w:rsid w:val="00EA672D"/>
    <w:rsid w:val="00EA6861"/>
    <w:rsid w:val="00EA687B"/>
    <w:rsid w:val="00EA6E71"/>
    <w:rsid w:val="00EA6E89"/>
    <w:rsid w:val="00EA751C"/>
    <w:rsid w:val="00EA75A5"/>
    <w:rsid w:val="00EA7648"/>
    <w:rsid w:val="00EA7A15"/>
    <w:rsid w:val="00EA7F4C"/>
    <w:rsid w:val="00EB0355"/>
    <w:rsid w:val="00EB039A"/>
    <w:rsid w:val="00EB03D3"/>
    <w:rsid w:val="00EB0659"/>
    <w:rsid w:val="00EB06FE"/>
    <w:rsid w:val="00EB07EF"/>
    <w:rsid w:val="00EB08DB"/>
    <w:rsid w:val="00EB0B91"/>
    <w:rsid w:val="00EB0CBE"/>
    <w:rsid w:val="00EB1133"/>
    <w:rsid w:val="00EB1291"/>
    <w:rsid w:val="00EB14E5"/>
    <w:rsid w:val="00EB1545"/>
    <w:rsid w:val="00EB1682"/>
    <w:rsid w:val="00EB1835"/>
    <w:rsid w:val="00EB192B"/>
    <w:rsid w:val="00EB1A1A"/>
    <w:rsid w:val="00EB1A35"/>
    <w:rsid w:val="00EB1C4C"/>
    <w:rsid w:val="00EB1CE5"/>
    <w:rsid w:val="00EB1E21"/>
    <w:rsid w:val="00EB2160"/>
    <w:rsid w:val="00EB269E"/>
    <w:rsid w:val="00EB26FE"/>
    <w:rsid w:val="00EB27C3"/>
    <w:rsid w:val="00EB27D6"/>
    <w:rsid w:val="00EB2880"/>
    <w:rsid w:val="00EB2891"/>
    <w:rsid w:val="00EB2C44"/>
    <w:rsid w:val="00EB2D45"/>
    <w:rsid w:val="00EB2E8A"/>
    <w:rsid w:val="00EB2EAB"/>
    <w:rsid w:val="00EB3069"/>
    <w:rsid w:val="00EB31FC"/>
    <w:rsid w:val="00EB332D"/>
    <w:rsid w:val="00EB3854"/>
    <w:rsid w:val="00EB38A2"/>
    <w:rsid w:val="00EB3D68"/>
    <w:rsid w:val="00EB41B2"/>
    <w:rsid w:val="00EB4982"/>
    <w:rsid w:val="00EB4B31"/>
    <w:rsid w:val="00EB4E0E"/>
    <w:rsid w:val="00EB51A3"/>
    <w:rsid w:val="00EB58A9"/>
    <w:rsid w:val="00EB5B23"/>
    <w:rsid w:val="00EB5D2B"/>
    <w:rsid w:val="00EB5DE0"/>
    <w:rsid w:val="00EB619F"/>
    <w:rsid w:val="00EB6F5F"/>
    <w:rsid w:val="00EB6F7D"/>
    <w:rsid w:val="00EB7009"/>
    <w:rsid w:val="00EB7360"/>
    <w:rsid w:val="00EB78C5"/>
    <w:rsid w:val="00EB78D6"/>
    <w:rsid w:val="00EB7AFF"/>
    <w:rsid w:val="00EB7E0C"/>
    <w:rsid w:val="00EC0114"/>
    <w:rsid w:val="00EC06BF"/>
    <w:rsid w:val="00EC06ED"/>
    <w:rsid w:val="00EC0E0F"/>
    <w:rsid w:val="00EC10E9"/>
    <w:rsid w:val="00EC13FA"/>
    <w:rsid w:val="00EC15A3"/>
    <w:rsid w:val="00EC16DC"/>
    <w:rsid w:val="00EC1737"/>
    <w:rsid w:val="00EC17FB"/>
    <w:rsid w:val="00EC1838"/>
    <w:rsid w:val="00EC1BBD"/>
    <w:rsid w:val="00EC1C37"/>
    <w:rsid w:val="00EC1DA1"/>
    <w:rsid w:val="00EC1DEF"/>
    <w:rsid w:val="00EC202E"/>
    <w:rsid w:val="00EC23E6"/>
    <w:rsid w:val="00EC2AA3"/>
    <w:rsid w:val="00EC2E27"/>
    <w:rsid w:val="00EC33C4"/>
    <w:rsid w:val="00EC3522"/>
    <w:rsid w:val="00EC3757"/>
    <w:rsid w:val="00EC3A0D"/>
    <w:rsid w:val="00EC4702"/>
    <w:rsid w:val="00EC5285"/>
    <w:rsid w:val="00EC5347"/>
    <w:rsid w:val="00EC53C1"/>
    <w:rsid w:val="00EC53D0"/>
    <w:rsid w:val="00EC5402"/>
    <w:rsid w:val="00EC57F6"/>
    <w:rsid w:val="00EC5867"/>
    <w:rsid w:val="00EC59A6"/>
    <w:rsid w:val="00EC5A8B"/>
    <w:rsid w:val="00EC5BEE"/>
    <w:rsid w:val="00EC61A1"/>
    <w:rsid w:val="00EC6501"/>
    <w:rsid w:val="00EC6681"/>
    <w:rsid w:val="00EC6C9B"/>
    <w:rsid w:val="00EC6CFD"/>
    <w:rsid w:val="00EC6F00"/>
    <w:rsid w:val="00EC7060"/>
    <w:rsid w:val="00EC7FC9"/>
    <w:rsid w:val="00EC7FF5"/>
    <w:rsid w:val="00ED009C"/>
    <w:rsid w:val="00ED023C"/>
    <w:rsid w:val="00ED078D"/>
    <w:rsid w:val="00ED0819"/>
    <w:rsid w:val="00ED0BA0"/>
    <w:rsid w:val="00ED0D84"/>
    <w:rsid w:val="00ED0E07"/>
    <w:rsid w:val="00ED123C"/>
    <w:rsid w:val="00ED1336"/>
    <w:rsid w:val="00ED13DA"/>
    <w:rsid w:val="00ED14C8"/>
    <w:rsid w:val="00ED1605"/>
    <w:rsid w:val="00ED1739"/>
    <w:rsid w:val="00ED17A3"/>
    <w:rsid w:val="00ED182F"/>
    <w:rsid w:val="00ED1845"/>
    <w:rsid w:val="00ED219D"/>
    <w:rsid w:val="00ED21EB"/>
    <w:rsid w:val="00ED228D"/>
    <w:rsid w:val="00ED2C04"/>
    <w:rsid w:val="00ED2EF4"/>
    <w:rsid w:val="00ED317A"/>
    <w:rsid w:val="00ED3180"/>
    <w:rsid w:val="00ED3259"/>
    <w:rsid w:val="00ED33DF"/>
    <w:rsid w:val="00ED371F"/>
    <w:rsid w:val="00ED3C70"/>
    <w:rsid w:val="00ED42CB"/>
    <w:rsid w:val="00ED4320"/>
    <w:rsid w:val="00ED45EA"/>
    <w:rsid w:val="00ED4625"/>
    <w:rsid w:val="00ED4745"/>
    <w:rsid w:val="00ED4894"/>
    <w:rsid w:val="00ED4B66"/>
    <w:rsid w:val="00ED4B8E"/>
    <w:rsid w:val="00ED4BD7"/>
    <w:rsid w:val="00ED4CD6"/>
    <w:rsid w:val="00ED5088"/>
    <w:rsid w:val="00ED54C1"/>
    <w:rsid w:val="00ED5830"/>
    <w:rsid w:val="00ED5CAD"/>
    <w:rsid w:val="00ED5E6D"/>
    <w:rsid w:val="00ED5F45"/>
    <w:rsid w:val="00ED5F6C"/>
    <w:rsid w:val="00ED61DE"/>
    <w:rsid w:val="00ED6DD5"/>
    <w:rsid w:val="00ED6FEB"/>
    <w:rsid w:val="00ED7751"/>
    <w:rsid w:val="00ED786F"/>
    <w:rsid w:val="00ED78E7"/>
    <w:rsid w:val="00EE09AB"/>
    <w:rsid w:val="00EE0EFB"/>
    <w:rsid w:val="00EE11C8"/>
    <w:rsid w:val="00EE1522"/>
    <w:rsid w:val="00EE1D49"/>
    <w:rsid w:val="00EE1F51"/>
    <w:rsid w:val="00EE2278"/>
    <w:rsid w:val="00EE22C4"/>
    <w:rsid w:val="00EE2420"/>
    <w:rsid w:val="00EE2833"/>
    <w:rsid w:val="00EE28CB"/>
    <w:rsid w:val="00EE2ED4"/>
    <w:rsid w:val="00EE3252"/>
    <w:rsid w:val="00EE32D1"/>
    <w:rsid w:val="00EE33C6"/>
    <w:rsid w:val="00EE35B6"/>
    <w:rsid w:val="00EE3ADF"/>
    <w:rsid w:val="00EE402D"/>
    <w:rsid w:val="00EE42A1"/>
    <w:rsid w:val="00EE4381"/>
    <w:rsid w:val="00EE4421"/>
    <w:rsid w:val="00EE462D"/>
    <w:rsid w:val="00EE467C"/>
    <w:rsid w:val="00EE4808"/>
    <w:rsid w:val="00EE4ABD"/>
    <w:rsid w:val="00EE4E13"/>
    <w:rsid w:val="00EE53C8"/>
    <w:rsid w:val="00EE5534"/>
    <w:rsid w:val="00EE57FB"/>
    <w:rsid w:val="00EE5957"/>
    <w:rsid w:val="00EE5A34"/>
    <w:rsid w:val="00EE63F6"/>
    <w:rsid w:val="00EE67BC"/>
    <w:rsid w:val="00EE6B1E"/>
    <w:rsid w:val="00EE6C24"/>
    <w:rsid w:val="00EE73A5"/>
    <w:rsid w:val="00EE7914"/>
    <w:rsid w:val="00EE7C1B"/>
    <w:rsid w:val="00EE7D3B"/>
    <w:rsid w:val="00EE7DA5"/>
    <w:rsid w:val="00EE7F25"/>
    <w:rsid w:val="00EF0132"/>
    <w:rsid w:val="00EF01D3"/>
    <w:rsid w:val="00EF054D"/>
    <w:rsid w:val="00EF08D6"/>
    <w:rsid w:val="00EF0DA1"/>
    <w:rsid w:val="00EF1501"/>
    <w:rsid w:val="00EF162B"/>
    <w:rsid w:val="00EF2020"/>
    <w:rsid w:val="00EF2106"/>
    <w:rsid w:val="00EF24B8"/>
    <w:rsid w:val="00EF268C"/>
    <w:rsid w:val="00EF2A35"/>
    <w:rsid w:val="00EF2B0D"/>
    <w:rsid w:val="00EF2EAF"/>
    <w:rsid w:val="00EF2FB5"/>
    <w:rsid w:val="00EF32F6"/>
    <w:rsid w:val="00EF33E8"/>
    <w:rsid w:val="00EF3996"/>
    <w:rsid w:val="00EF4650"/>
    <w:rsid w:val="00EF473C"/>
    <w:rsid w:val="00EF4CAD"/>
    <w:rsid w:val="00EF4DCA"/>
    <w:rsid w:val="00EF52B8"/>
    <w:rsid w:val="00EF52EE"/>
    <w:rsid w:val="00EF57D9"/>
    <w:rsid w:val="00EF5C86"/>
    <w:rsid w:val="00EF5CED"/>
    <w:rsid w:val="00EF62DB"/>
    <w:rsid w:val="00EF6313"/>
    <w:rsid w:val="00EF668C"/>
    <w:rsid w:val="00EF6827"/>
    <w:rsid w:val="00EF6C1E"/>
    <w:rsid w:val="00EF6C2F"/>
    <w:rsid w:val="00EF719C"/>
    <w:rsid w:val="00EF7211"/>
    <w:rsid w:val="00EF740D"/>
    <w:rsid w:val="00EF757C"/>
    <w:rsid w:val="00EF76A7"/>
    <w:rsid w:val="00EF7877"/>
    <w:rsid w:val="00EF7972"/>
    <w:rsid w:val="00F0050A"/>
    <w:rsid w:val="00F006D2"/>
    <w:rsid w:val="00F00940"/>
    <w:rsid w:val="00F009DD"/>
    <w:rsid w:val="00F019CB"/>
    <w:rsid w:val="00F01AA9"/>
    <w:rsid w:val="00F01CBE"/>
    <w:rsid w:val="00F01F3F"/>
    <w:rsid w:val="00F023C4"/>
    <w:rsid w:val="00F02D90"/>
    <w:rsid w:val="00F02DEF"/>
    <w:rsid w:val="00F02FA6"/>
    <w:rsid w:val="00F032A1"/>
    <w:rsid w:val="00F03706"/>
    <w:rsid w:val="00F037A0"/>
    <w:rsid w:val="00F0389B"/>
    <w:rsid w:val="00F039FA"/>
    <w:rsid w:val="00F03BDB"/>
    <w:rsid w:val="00F03D76"/>
    <w:rsid w:val="00F03DD7"/>
    <w:rsid w:val="00F04276"/>
    <w:rsid w:val="00F043A0"/>
    <w:rsid w:val="00F0473E"/>
    <w:rsid w:val="00F0488E"/>
    <w:rsid w:val="00F04C73"/>
    <w:rsid w:val="00F05006"/>
    <w:rsid w:val="00F05397"/>
    <w:rsid w:val="00F053A5"/>
    <w:rsid w:val="00F0558F"/>
    <w:rsid w:val="00F0562D"/>
    <w:rsid w:val="00F05638"/>
    <w:rsid w:val="00F0573F"/>
    <w:rsid w:val="00F0591A"/>
    <w:rsid w:val="00F05A0B"/>
    <w:rsid w:val="00F05D0A"/>
    <w:rsid w:val="00F05DA2"/>
    <w:rsid w:val="00F05E11"/>
    <w:rsid w:val="00F06368"/>
    <w:rsid w:val="00F074F0"/>
    <w:rsid w:val="00F07DDD"/>
    <w:rsid w:val="00F07FEE"/>
    <w:rsid w:val="00F10303"/>
    <w:rsid w:val="00F1032E"/>
    <w:rsid w:val="00F10589"/>
    <w:rsid w:val="00F1072B"/>
    <w:rsid w:val="00F11139"/>
    <w:rsid w:val="00F11A85"/>
    <w:rsid w:val="00F11B15"/>
    <w:rsid w:val="00F122DE"/>
    <w:rsid w:val="00F12395"/>
    <w:rsid w:val="00F123D4"/>
    <w:rsid w:val="00F12637"/>
    <w:rsid w:val="00F1280A"/>
    <w:rsid w:val="00F12873"/>
    <w:rsid w:val="00F128AC"/>
    <w:rsid w:val="00F134D3"/>
    <w:rsid w:val="00F13615"/>
    <w:rsid w:val="00F13BB8"/>
    <w:rsid w:val="00F146DF"/>
    <w:rsid w:val="00F14715"/>
    <w:rsid w:val="00F14783"/>
    <w:rsid w:val="00F14A31"/>
    <w:rsid w:val="00F14CA3"/>
    <w:rsid w:val="00F14FD4"/>
    <w:rsid w:val="00F152C4"/>
    <w:rsid w:val="00F154CC"/>
    <w:rsid w:val="00F15892"/>
    <w:rsid w:val="00F15E71"/>
    <w:rsid w:val="00F166E9"/>
    <w:rsid w:val="00F16B7F"/>
    <w:rsid w:val="00F175C3"/>
    <w:rsid w:val="00F176C5"/>
    <w:rsid w:val="00F177F0"/>
    <w:rsid w:val="00F17B73"/>
    <w:rsid w:val="00F17F67"/>
    <w:rsid w:val="00F17FDA"/>
    <w:rsid w:val="00F200C7"/>
    <w:rsid w:val="00F20509"/>
    <w:rsid w:val="00F2074D"/>
    <w:rsid w:val="00F20A1B"/>
    <w:rsid w:val="00F20AB2"/>
    <w:rsid w:val="00F20B4D"/>
    <w:rsid w:val="00F20DA7"/>
    <w:rsid w:val="00F20FF0"/>
    <w:rsid w:val="00F21027"/>
    <w:rsid w:val="00F214FA"/>
    <w:rsid w:val="00F21B93"/>
    <w:rsid w:val="00F21CA6"/>
    <w:rsid w:val="00F21F89"/>
    <w:rsid w:val="00F228C6"/>
    <w:rsid w:val="00F22A4A"/>
    <w:rsid w:val="00F22FD1"/>
    <w:rsid w:val="00F2314B"/>
    <w:rsid w:val="00F2337E"/>
    <w:rsid w:val="00F23750"/>
    <w:rsid w:val="00F23A31"/>
    <w:rsid w:val="00F23BBE"/>
    <w:rsid w:val="00F23EBF"/>
    <w:rsid w:val="00F24105"/>
    <w:rsid w:val="00F24338"/>
    <w:rsid w:val="00F24538"/>
    <w:rsid w:val="00F24A97"/>
    <w:rsid w:val="00F24BF5"/>
    <w:rsid w:val="00F24F48"/>
    <w:rsid w:val="00F250BA"/>
    <w:rsid w:val="00F2545E"/>
    <w:rsid w:val="00F25FF0"/>
    <w:rsid w:val="00F263A1"/>
    <w:rsid w:val="00F26720"/>
    <w:rsid w:val="00F26AB6"/>
    <w:rsid w:val="00F26C66"/>
    <w:rsid w:val="00F26E5D"/>
    <w:rsid w:val="00F27914"/>
    <w:rsid w:val="00F27A9E"/>
    <w:rsid w:val="00F27AF5"/>
    <w:rsid w:val="00F27BB1"/>
    <w:rsid w:val="00F3009D"/>
    <w:rsid w:val="00F30420"/>
    <w:rsid w:val="00F30538"/>
    <w:rsid w:val="00F30A82"/>
    <w:rsid w:val="00F315D5"/>
    <w:rsid w:val="00F31B82"/>
    <w:rsid w:val="00F31EB7"/>
    <w:rsid w:val="00F32335"/>
    <w:rsid w:val="00F32458"/>
    <w:rsid w:val="00F32588"/>
    <w:rsid w:val="00F32F5F"/>
    <w:rsid w:val="00F33294"/>
    <w:rsid w:val="00F33313"/>
    <w:rsid w:val="00F3383F"/>
    <w:rsid w:val="00F3398F"/>
    <w:rsid w:val="00F339F4"/>
    <w:rsid w:val="00F33EFC"/>
    <w:rsid w:val="00F341B8"/>
    <w:rsid w:val="00F34547"/>
    <w:rsid w:val="00F347D4"/>
    <w:rsid w:val="00F34E98"/>
    <w:rsid w:val="00F34F96"/>
    <w:rsid w:val="00F352D3"/>
    <w:rsid w:val="00F35315"/>
    <w:rsid w:val="00F35385"/>
    <w:rsid w:val="00F366D3"/>
    <w:rsid w:val="00F36BED"/>
    <w:rsid w:val="00F374C3"/>
    <w:rsid w:val="00F37657"/>
    <w:rsid w:val="00F376FB"/>
    <w:rsid w:val="00F37C2D"/>
    <w:rsid w:val="00F37DBF"/>
    <w:rsid w:val="00F37EE4"/>
    <w:rsid w:val="00F40628"/>
    <w:rsid w:val="00F4095A"/>
    <w:rsid w:val="00F409B2"/>
    <w:rsid w:val="00F409DE"/>
    <w:rsid w:val="00F409F7"/>
    <w:rsid w:val="00F40ADB"/>
    <w:rsid w:val="00F40B6D"/>
    <w:rsid w:val="00F40FE0"/>
    <w:rsid w:val="00F4101F"/>
    <w:rsid w:val="00F411F2"/>
    <w:rsid w:val="00F4151C"/>
    <w:rsid w:val="00F4160E"/>
    <w:rsid w:val="00F41969"/>
    <w:rsid w:val="00F419E9"/>
    <w:rsid w:val="00F41DFF"/>
    <w:rsid w:val="00F41EA1"/>
    <w:rsid w:val="00F41EC5"/>
    <w:rsid w:val="00F422C1"/>
    <w:rsid w:val="00F42550"/>
    <w:rsid w:val="00F42796"/>
    <w:rsid w:val="00F42E50"/>
    <w:rsid w:val="00F436E0"/>
    <w:rsid w:val="00F43DB4"/>
    <w:rsid w:val="00F43E47"/>
    <w:rsid w:val="00F443F8"/>
    <w:rsid w:val="00F4487B"/>
    <w:rsid w:val="00F44DDD"/>
    <w:rsid w:val="00F44F9C"/>
    <w:rsid w:val="00F4516D"/>
    <w:rsid w:val="00F45584"/>
    <w:rsid w:val="00F45761"/>
    <w:rsid w:val="00F45785"/>
    <w:rsid w:val="00F45846"/>
    <w:rsid w:val="00F45A7C"/>
    <w:rsid w:val="00F45CB3"/>
    <w:rsid w:val="00F45FB2"/>
    <w:rsid w:val="00F45FD7"/>
    <w:rsid w:val="00F4617E"/>
    <w:rsid w:val="00F461B1"/>
    <w:rsid w:val="00F46216"/>
    <w:rsid w:val="00F4641F"/>
    <w:rsid w:val="00F46B33"/>
    <w:rsid w:val="00F46E89"/>
    <w:rsid w:val="00F46FCB"/>
    <w:rsid w:val="00F47011"/>
    <w:rsid w:val="00F47097"/>
    <w:rsid w:val="00F4740D"/>
    <w:rsid w:val="00F47991"/>
    <w:rsid w:val="00F47D43"/>
    <w:rsid w:val="00F507FE"/>
    <w:rsid w:val="00F50B85"/>
    <w:rsid w:val="00F50E1A"/>
    <w:rsid w:val="00F50EC6"/>
    <w:rsid w:val="00F511E7"/>
    <w:rsid w:val="00F51B51"/>
    <w:rsid w:val="00F51E24"/>
    <w:rsid w:val="00F51F12"/>
    <w:rsid w:val="00F5224E"/>
    <w:rsid w:val="00F52252"/>
    <w:rsid w:val="00F524A0"/>
    <w:rsid w:val="00F52CA0"/>
    <w:rsid w:val="00F52CE9"/>
    <w:rsid w:val="00F52E0B"/>
    <w:rsid w:val="00F52FA6"/>
    <w:rsid w:val="00F532A8"/>
    <w:rsid w:val="00F53502"/>
    <w:rsid w:val="00F538CE"/>
    <w:rsid w:val="00F5393C"/>
    <w:rsid w:val="00F545A0"/>
    <w:rsid w:val="00F550EC"/>
    <w:rsid w:val="00F55201"/>
    <w:rsid w:val="00F5535F"/>
    <w:rsid w:val="00F55627"/>
    <w:rsid w:val="00F55728"/>
    <w:rsid w:val="00F558EB"/>
    <w:rsid w:val="00F559E8"/>
    <w:rsid w:val="00F561B1"/>
    <w:rsid w:val="00F564C6"/>
    <w:rsid w:val="00F56892"/>
    <w:rsid w:val="00F56953"/>
    <w:rsid w:val="00F56D4D"/>
    <w:rsid w:val="00F56F70"/>
    <w:rsid w:val="00F5715E"/>
    <w:rsid w:val="00F57169"/>
    <w:rsid w:val="00F57323"/>
    <w:rsid w:val="00F5757A"/>
    <w:rsid w:val="00F57593"/>
    <w:rsid w:val="00F57A4B"/>
    <w:rsid w:val="00F600F6"/>
    <w:rsid w:val="00F60753"/>
    <w:rsid w:val="00F61035"/>
    <w:rsid w:val="00F6152D"/>
    <w:rsid w:val="00F61671"/>
    <w:rsid w:val="00F61893"/>
    <w:rsid w:val="00F61F4A"/>
    <w:rsid w:val="00F620C7"/>
    <w:rsid w:val="00F6228F"/>
    <w:rsid w:val="00F6236C"/>
    <w:rsid w:val="00F6236F"/>
    <w:rsid w:val="00F624C8"/>
    <w:rsid w:val="00F6251D"/>
    <w:rsid w:val="00F625BE"/>
    <w:rsid w:val="00F6261C"/>
    <w:rsid w:val="00F62C27"/>
    <w:rsid w:val="00F631F3"/>
    <w:rsid w:val="00F6335D"/>
    <w:rsid w:val="00F6351F"/>
    <w:rsid w:val="00F63710"/>
    <w:rsid w:val="00F63976"/>
    <w:rsid w:val="00F64077"/>
    <w:rsid w:val="00F6407D"/>
    <w:rsid w:val="00F6435C"/>
    <w:rsid w:val="00F643A7"/>
    <w:rsid w:val="00F6453B"/>
    <w:rsid w:val="00F649E7"/>
    <w:rsid w:val="00F64DBA"/>
    <w:rsid w:val="00F651F8"/>
    <w:rsid w:val="00F65222"/>
    <w:rsid w:val="00F653C4"/>
    <w:rsid w:val="00F656EC"/>
    <w:rsid w:val="00F6597E"/>
    <w:rsid w:val="00F65B06"/>
    <w:rsid w:val="00F65E13"/>
    <w:rsid w:val="00F65E29"/>
    <w:rsid w:val="00F65F4C"/>
    <w:rsid w:val="00F663E2"/>
    <w:rsid w:val="00F665AF"/>
    <w:rsid w:val="00F665BC"/>
    <w:rsid w:val="00F666B1"/>
    <w:rsid w:val="00F667BD"/>
    <w:rsid w:val="00F66FC4"/>
    <w:rsid w:val="00F671F7"/>
    <w:rsid w:val="00F6763E"/>
    <w:rsid w:val="00F67ABD"/>
    <w:rsid w:val="00F67DD0"/>
    <w:rsid w:val="00F70038"/>
    <w:rsid w:val="00F700A2"/>
    <w:rsid w:val="00F70284"/>
    <w:rsid w:val="00F70AD2"/>
    <w:rsid w:val="00F70B84"/>
    <w:rsid w:val="00F70CFC"/>
    <w:rsid w:val="00F70D51"/>
    <w:rsid w:val="00F7147C"/>
    <w:rsid w:val="00F7190F"/>
    <w:rsid w:val="00F71B22"/>
    <w:rsid w:val="00F71BF2"/>
    <w:rsid w:val="00F71E0D"/>
    <w:rsid w:val="00F71F72"/>
    <w:rsid w:val="00F72306"/>
    <w:rsid w:val="00F7242A"/>
    <w:rsid w:val="00F726FB"/>
    <w:rsid w:val="00F72769"/>
    <w:rsid w:val="00F7278D"/>
    <w:rsid w:val="00F727FC"/>
    <w:rsid w:val="00F7282F"/>
    <w:rsid w:val="00F72BD2"/>
    <w:rsid w:val="00F734A9"/>
    <w:rsid w:val="00F73DBA"/>
    <w:rsid w:val="00F73E67"/>
    <w:rsid w:val="00F73F1B"/>
    <w:rsid w:val="00F74059"/>
    <w:rsid w:val="00F7434C"/>
    <w:rsid w:val="00F743A5"/>
    <w:rsid w:val="00F74577"/>
    <w:rsid w:val="00F74946"/>
    <w:rsid w:val="00F74F10"/>
    <w:rsid w:val="00F74F5C"/>
    <w:rsid w:val="00F75203"/>
    <w:rsid w:val="00F7528D"/>
    <w:rsid w:val="00F75502"/>
    <w:rsid w:val="00F75526"/>
    <w:rsid w:val="00F7554E"/>
    <w:rsid w:val="00F7577F"/>
    <w:rsid w:val="00F758D9"/>
    <w:rsid w:val="00F75B71"/>
    <w:rsid w:val="00F75EB3"/>
    <w:rsid w:val="00F7604B"/>
    <w:rsid w:val="00F762F8"/>
    <w:rsid w:val="00F769F7"/>
    <w:rsid w:val="00F76B0A"/>
    <w:rsid w:val="00F76D47"/>
    <w:rsid w:val="00F77531"/>
    <w:rsid w:val="00F77C71"/>
    <w:rsid w:val="00F800E6"/>
    <w:rsid w:val="00F8056A"/>
    <w:rsid w:val="00F813EB"/>
    <w:rsid w:val="00F81DBC"/>
    <w:rsid w:val="00F82538"/>
    <w:rsid w:val="00F8256B"/>
    <w:rsid w:val="00F8267E"/>
    <w:rsid w:val="00F82A6E"/>
    <w:rsid w:val="00F82A92"/>
    <w:rsid w:val="00F82B57"/>
    <w:rsid w:val="00F8324E"/>
    <w:rsid w:val="00F83448"/>
    <w:rsid w:val="00F8363F"/>
    <w:rsid w:val="00F83D22"/>
    <w:rsid w:val="00F84AED"/>
    <w:rsid w:val="00F84E63"/>
    <w:rsid w:val="00F84F0E"/>
    <w:rsid w:val="00F8546F"/>
    <w:rsid w:val="00F85968"/>
    <w:rsid w:val="00F8630E"/>
    <w:rsid w:val="00F865ED"/>
    <w:rsid w:val="00F87350"/>
    <w:rsid w:val="00F873D3"/>
    <w:rsid w:val="00F87A4A"/>
    <w:rsid w:val="00F87CCD"/>
    <w:rsid w:val="00F87E73"/>
    <w:rsid w:val="00F907D1"/>
    <w:rsid w:val="00F90B2C"/>
    <w:rsid w:val="00F90B93"/>
    <w:rsid w:val="00F90BFF"/>
    <w:rsid w:val="00F90DEA"/>
    <w:rsid w:val="00F90E21"/>
    <w:rsid w:val="00F911F2"/>
    <w:rsid w:val="00F91568"/>
    <w:rsid w:val="00F91783"/>
    <w:rsid w:val="00F91E47"/>
    <w:rsid w:val="00F920F3"/>
    <w:rsid w:val="00F922AE"/>
    <w:rsid w:val="00F922DD"/>
    <w:rsid w:val="00F929C6"/>
    <w:rsid w:val="00F92DC1"/>
    <w:rsid w:val="00F92E93"/>
    <w:rsid w:val="00F92F43"/>
    <w:rsid w:val="00F930BF"/>
    <w:rsid w:val="00F930C6"/>
    <w:rsid w:val="00F931B8"/>
    <w:rsid w:val="00F9373E"/>
    <w:rsid w:val="00F943A2"/>
    <w:rsid w:val="00F94789"/>
    <w:rsid w:val="00F949BF"/>
    <w:rsid w:val="00F94C56"/>
    <w:rsid w:val="00F94F6D"/>
    <w:rsid w:val="00F95004"/>
    <w:rsid w:val="00F95439"/>
    <w:rsid w:val="00F958C5"/>
    <w:rsid w:val="00F95AAC"/>
    <w:rsid w:val="00F961B4"/>
    <w:rsid w:val="00F96285"/>
    <w:rsid w:val="00F962C3"/>
    <w:rsid w:val="00F96811"/>
    <w:rsid w:val="00F96E74"/>
    <w:rsid w:val="00F96EED"/>
    <w:rsid w:val="00F96F53"/>
    <w:rsid w:val="00F97737"/>
    <w:rsid w:val="00F977B2"/>
    <w:rsid w:val="00F97C1C"/>
    <w:rsid w:val="00F97C68"/>
    <w:rsid w:val="00F97D80"/>
    <w:rsid w:val="00F97DC9"/>
    <w:rsid w:val="00FA001D"/>
    <w:rsid w:val="00FA061E"/>
    <w:rsid w:val="00FA0814"/>
    <w:rsid w:val="00FA0A3B"/>
    <w:rsid w:val="00FA0B21"/>
    <w:rsid w:val="00FA100C"/>
    <w:rsid w:val="00FA1079"/>
    <w:rsid w:val="00FA1165"/>
    <w:rsid w:val="00FA1440"/>
    <w:rsid w:val="00FA14BA"/>
    <w:rsid w:val="00FA17C8"/>
    <w:rsid w:val="00FA190B"/>
    <w:rsid w:val="00FA19C5"/>
    <w:rsid w:val="00FA1C00"/>
    <w:rsid w:val="00FA1DF3"/>
    <w:rsid w:val="00FA1EBD"/>
    <w:rsid w:val="00FA209B"/>
    <w:rsid w:val="00FA23A8"/>
    <w:rsid w:val="00FA2515"/>
    <w:rsid w:val="00FA2B13"/>
    <w:rsid w:val="00FA304A"/>
    <w:rsid w:val="00FA31B3"/>
    <w:rsid w:val="00FA377A"/>
    <w:rsid w:val="00FA3A53"/>
    <w:rsid w:val="00FA3CB4"/>
    <w:rsid w:val="00FA3D54"/>
    <w:rsid w:val="00FA3DE9"/>
    <w:rsid w:val="00FA4A98"/>
    <w:rsid w:val="00FA51BB"/>
    <w:rsid w:val="00FA5647"/>
    <w:rsid w:val="00FA5A03"/>
    <w:rsid w:val="00FA666D"/>
    <w:rsid w:val="00FA6C3C"/>
    <w:rsid w:val="00FA6C8E"/>
    <w:rsid w:val="00FA6CB1"/>
    <w:rsid w:val="00FA6F0C"/>
    <w:rsid w:val="00FA707C"/>
    <w:rsid w:val="00FA7584"/>
    <w:rsid w:val="00FA759B"/>
    <w:rsid w:val="00FA782A"/>
    <w:rsid w:val="00FA7948"/>
    <w:rsid w:val="00FA7C70"/>
    <w:rsid w:val="00FA7CAF"/>
    <w:rsid w:val="00FB0141"/>
    <w:rsid w:val="00FB0196"/>
    <w:rsid w:val="00FB03F7"/>
    <w:rsid w:val="00FB0493"/>
    <w:rsid w:val="00FB0949"/>
    <w:rsid w:val="00FB0A26"/>
    <w:rsid w:val="00FB0AFE"/>
    <w:rsid w:val="00FB0DDE"/>
    <w:rsid w:val="00FB118E"/>
    <w:rsid w:val="00FB1959"/>
    <w:rsid w:val="00FB1A12"/>
    <w:rsid w:val="00FB1A33"/>
    <w:rsid w:val="00FB1B5B"/>
    <w:rsid w:val="00FB1CCC"/>
    <w:rsid w:val="00FB23B4"/>
    <w:rsid w:val="00FB23C9"/>
    <w:rsid w:val="00FB260B"/>
    <w:rsid w:val="00FB275D"/>
    <w:rsid w:val="00FB3002"/>
    <w:rsid w:val="00FB31D8"/>
    <w:rsid w:val="00FB33DE"/>
    <w:rsid w:val="00FB345F"/>
    <w:rsid w:val="00FB390F"/>
    <w:rsid w:val="00FB3AF6"/>
    <w:rsid w:val="00FB4983"/>
    <w:rsid w:val="00FB4A59"/>
    <w:rsid w:val="00FB4D81"/>
    <w:rsid w:val="00FB5146"/>
    <w:rsid w:val="00FB533B"/>
    <w:rsid w:val="00FB5668"/>
    <w:rsid w:val="00FB5BFC"/>
    <w:rsid w:val="00FB5D96"/>
    <w:rsid w:val="00FB6145"/>
    <w:rsid w:val="00FB616E"/>
    <w:rsid w:val="00FB62D5"/>
    <w:rsid w:val="00FB66AE"/>
    <w:rsid w:val="00FB66D7"/>
    <w:rsid w:val="00FB695A"/>
    <w:rsid w:val="00FB6B69"/>
    <w:rsid w:val="00FB6C4A"/>
    <w:rsid w:val="00FB6C5D"/>
    <w:rsid w:val="00FB6DB2"/>
    <w:rsid w:val="00FB6E79"/>
    <w:rsid w:val="00FB72CA"/>
    <w:rsid w:val="00FB73DA"/>
    <w:rsid w:val="00FB7722"/>
    <w:rsid w:val="00FB79D7"/>
    <w:rsid w:val="00FB7BC1"/>
    <w:rsid w:val="00FB7EA0"/>
    <w:rsid w:val="00FC00D6"/>
    <w:rsid w:val="00FC01FF"/>
    <w:rsid w:val="00FC02EE"/>
    <w:rsid w:val="00FC0618"/>
    <w:rsid w:val="00FC061A"/>
    <w:rsid w:val="00FC0AB1"/>
    <w:rsid w:val="00FC0B55"/>
    <w:rsid w:val="00FC10B1"/>
    <w:rsid w:val="00FC1142"/>
    <w:rsid w:val="00FC1280"/>
    <w:rsid w:val="00FC1299"/>
    <w:rsid w:val="00FC16E6"/>
    <w:rsid w:val="00FC1DBA"/>
    <w:rsid w:val="00FC1F6B"/>
    <w:rsid w:val="00FC2288"/>
    <w:rsid w:val="00FC25D7"/>
    <w:rsid w:val="00FC2747"/>
    <w:rsid w:val="00FC2959"/>
    <w:rsid w:val="00FC29EF"/>
    <w:rsid w:val="00FC2F7A"/>
    <w:rsid w:val="00FC3276"/>
    <w:rsid w:val="00FC3681"/>
    <w:rsid w:val="00FC3AE3"/>
    <w:rsid w:val="00FC3EB9"/>
    <w:rsid w:val="00FC43CE"/>
    <w:rsid w:val="00FC4AC8"/>
    <w:rsid w:val="00FC4C48"/>
    <w:rsid w:val="00FC4E96"/>
    <w:rsid w:val="00FC4ECA"/>
    <w:rsid w:val="00FC4FDC"/>
    <w:rsid w:val="00FC5492"/>
    <w:rsid w:val="00FC55FB"/>
    <w:rsid w:val="00FC584B"/>
    <w:rsid w:val="00FC6320"/>
    <w:rsid w:val="00FC6742"/>
    <w:rsid w:val="00FC6789"/>
    <w:rsid w:val="00FC6933"/>
    <w:rsid w:val="00FC6CE8"/>
    <w:rsid w:val="00FC709F"/>
    <w:rsid w:val="00FC785B"/>
    <w:rsid w:val="00FC788B"/>
    <w:rsid w:val="00FC79B5"/>
    <w:rsid w:val="00FD0117"/>
    <w:rsid w:val="00FD017D"/>
    <w:rsid w:val="00FD0193"/>
    <w:rsid w:val="00FD01E3"/>
    <w:rsid w:val="00FD0394"/>
    <w:rsid w:val="00FD0575"/>
    <w:rsid w:val="00FD07BB"/>
    <w:rsid w:val="00FD07D6"/>
    <w:rsid w:val="00FD07FE"/>
    <w:rsid w:val="00FD0A4C"/>
    <w:rsid w:val="00FD117F"/>
    <w:rsid w:val="00FD13BA"/>
    <w:rsid w:val="00FD15DB"/>
    <w:rsid w:val="00FD194C"/>
    <w:rsid w:val="00FD1C63"/>
    <w:rsid w:val="00FD1C71"/>
    <w:rsid w:val="00FD1E98"/>
    <w:rsid w:val="00FD219E"/>
    <w:rsid w:val="00FD21F6"/>
    <w:rsid w:val="00FD220E"/>
    <w:rsid w:val="00FD2BAE"/>
    <w:rsid w:val="00FD2C8E"/>
    <w:rsid w:val="00FD3089"/>
    <w:rsid w:val="00FD308C"/>
    <w:rsid w:val="00FD3C26"/>
    <w:rsid w:val="00FD3EE6"/>
    <w:rsid w:val="00FD4303"/>
    <w:rsid w:val="00FD46A5"/>
    <w:rsid w:val="00FD4B32"/>
    <w:rsid w:val="00FD4E83"/>
    <w:rsid w:val="00FD4E8F"/>
    <w:rsid w:val="00FD4FAE"/>
    <w:rsid w:val="00FD51FD"/>
    <w:rsid w:val="00FD5237"/>
    <w:rsid w:val="00FD53F2"/>
    <w:rsid w:val="00FD5452"/>
    <w:rsid w:val="00FD5845"/>
    <w:rsid w:val="00FD5AEE"/>
    <w:rsid w:val="00FD5C36"/>
    <w:rsid w:val="00FD5F14"/>
    <w:rsid w:val="00FD6138"/>
    <w:rsid w:val="00FD6439"/>
    <w:rsid w:val="00FD66E7"/>
    <w:rsid w:val="00FD6836"/>
    <w:rsid w:val="00FD6DB9"/>
    <w:rsid w:val="00FD72B7"/>
    <w:rsid w:val="00FD737B"/>
    <w:rsid w:val="00FD739D"/>
    <w:rsid w:val="00FD76EC"/>
    <w:rsid w:val="00FD7726"/>
    <w:rsid w:val="00FD794B"/>
    <w:rsid w:val="00FD7F6F"/>
    <w:rsid w:val="00FE00A0"/>
    <w:rsid w:val="00FE00B7"/>
    <w:rsid w:val="00FE060F"/>
    <w:rsid w:val="00FE0738"/>
    <w:rsid w:val="00FE07AE"/>
    <w:rsid w:val="00FE07C7"/>
    <w:rsid w:val="00FE09AA"/>
    <w:rsid w:val="00FE0BF0"/>
    <w:rsid w:val="00FE1BC8"/>
    <w:rsid w:val="00FE1E22"/>
    <w:rsid w:val="00FE1E4A"/>
    <w:rsid w:val="00FE1EE5"/>
    <w:rsid w:val="00FE2305"/>
    <w:rsid w:val="00FE26AD"/>
    <w:rsid w:val="00FE27AD"/>
    <w:rsid w:val="00FE2B8A"/>
    <w:rsid w:val="00FE2BE0"/>
    <w:rsid w:val="00FE30B3"/>
    <w:rsid w:val="00FE31AE"/>
    <w:rsid w:val="00FE3534"/>
    <w:rsid w:val="00FE3A28"/>
    <w:rsid w:val="00FE3C3A"/>
    <w:rsid w:val="00FE3C85"/>
    <w:rsid w:val="00FE3D1F"/>
    <w:rsid w:val="00FE3FE0"/>
    <w:rsid w:val="00FE4828"/>
    <w:rsid w:val="00FE498A"/>
    <w:rsid w:val="00FE4C12"/>
    <w:rsid w:val="00FE4C18"/>
    <w:rsid w:val="00FE4DA0"/>
    <w:rsid w:val="00FE50D6"/>
    <w:rsid w:val="00FE5357"/>
    <w:rsid w:val="00FE53C4"/>
    <w:rsid w:val="00FE5611"/>
    <w:rsid w:val="00FE574E"/>
    <w:rsid w:val="00FE5955"/>
    <w:rsid w:val="00FE5CB9"/>
    <w:rsid w:val="00FE5E43"/>
    <w:rsid w:val="00FE64AC"/>
    <w:rsid w:val="00FE665D"/>
    <w:rsid w:val="00FE66C3"/>
    <w:rsid w:val="00FE6716"/>
    <w:rsid w:val="00FE672D"/>
    <w:rsid w:val="00FE6919"/>
    <w:rsid w:val="00FE6A66"/>
    <w:rsid w:val="00FE6E47"/>
    <w:rsid w:val="00FE6FAE"/>
    <w:rsid w:val="00FE732F"/>
    <w:rsid w:val="00FE78F0"/>
    <w:rsid w:val="00FE7D2A"/>
    <w:rsid w:val="00FF00EC"/>
    <w:rsid w:val="00FF039A"/>
    <w:rsid w:val="00FF0890"/>
    <w:rsid w:val="00FF0966"/>
    <w:rsid w:val="00FF0B71"/>
    <w:rsid w:val="00FF0B81"/>
    <w:rsid w:val="00FF10D6"/>
    <w:rsid w:val="00FF11FE"/>
    <w:rsid w:val="00FF14BB"/>
    <w:rsid w:val="00FF16C2"/>
    <w:rsid w:val="00FF17E4"/>
    <w:rsid w:val="00FF1801"/>
    <w:rsid w:val="00FF1A26"/>
    <w:rsid w:val="00FF1B6C"/>
    <w:rsid w:val="00FF2041"/>
    <w:rsid w:val="00FF2499"/>
    <w:rsid w:val="00FF260C"/>
    <w:rsid w:val="00FF2853"/>
    <w:rsid w:val="00FF2BB5"/>
    <w:rsid w:val="00FF2C95"/>
    <w:rsid w:val="00FF2DF9"/>
    <w:rsid w:val="00FF36F8"/>
    <w:rsid w:val="00FF3A38"/>
    <w:rsid w:val="00FF3D80"/>
    <w:rsid w:val="00FF3EDA"/>
    <w:rsid w:val="00FF4248"/>
    <w:rsid w:val="00FF4AAD"/>
    <w:rsid w:val="00FF4AC6"/>
    <w:rsid w:val="00FF4B71"/>
    <w:rsid w:val="00FF4BA1"/>
    <w:rsid w:val="00FF5171"/>
    <w:rsid w:val="00FF5182"/>
    <w:rsid w:val="00FF521A"/>
    <w:rsid w:val="00FF52FB"/>
    <w:rsid w:val="00FF54D9"/>
    <w:rsid w:val="00FF5631"/>
    <w:rsid w:val="00FF58C7"/>
    <w:rsid w:val="00FF5C69"/>
    <w:rsid w:val="00FF5C7E"/>
    <w:rsid w:val="00FF6271"/>
    <w:rsid w:val="00FF6488"/>
    <w:rsid w:val="00FF65B8"/>
    <w:rsid w:val="00FF65D5"/>
    <w:rsid w:val="00FF674B"/>
    <w:rsid w:val="00FF6843"/>
    <w:rsid w:val="00FF6926"/>
    <w:rsid w:val="00FF6D5F"/>
    <w:rsid w:val="00FF7231"/>
    <w:rsid w:val="00FF7260"/>
    <w:rsid w:val="00FF7458"/>
    <w:rsid w:val="00FF766B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A4B57"/>
  <w15:chartTrackingRefBased/>
  <w15:docId w15:val="{C9CF3D5C-F888-4AA1-AD0C-260703170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61A7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61A7B"/>
    <w:rPr>
      <w:sz w:val="18"/>
      <w:szCs w:val="18"/>
    </w:rPr>
  </w:style>
  <w:style w:type="paragraph" w:styleId="a5">
    <w:name w:val="footer"/>
    <w:basedOn w:val="a"/>
    <w:link w:val="a6"/>
    <w:unhideWhenUsed/>
    <w:rsid w:val="00C61A7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61A7B"/>
    <w:rPr>
      <w:sz w:val="18"/>
      <w:szCs w:val="18"/>
    </w:rPr>
  </w:style>
  <w:style w:type="paragraph" w:styleId="a7">
    <w:name w:val="Revision"/>
    <w:hidden/>
    <w:uiPriority w:val="99"/>
    <w:semiHidden/>
    <w:rsid w:val="00C61A7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40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Bommakanti, Chandrakanth</dc:creator>
  <cp:keywords/>
  <dc:description/>
  <cp:lastModifiedBy>Acer</cp:lastModifiedBy>
  <cp:revision>2</cp:revision>
  <dcterms:created xsi:type="dcterms:W3CDTF">2024-10-17T18:17:00Z</dcterms:created>
  <dcterms:modified xsi:type="dcterms:W3CDTF">2024-10-17T18:17:00Z</dcterms:modified>
</cp:coreProperties>
</file>