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3025" w:type="dxa"/>
        <w:tblInd w:w="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5"/>
      </w:tblGrid>
      <w:tr w14:paraId="45292D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del w:id="0" w:author="CCJK" w:date="2024-10-18T07:23:52Z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nil"/>
            </w:tcBorders>
            <w:shd w:val="clear" w:color="000000" w:fill="F2F2F2"/>
            <w:noWrap/>
            <w:vAlign w:val="center"/>
          </w:tcPr>
          <w:p w14:paraId="0DBFAB66">
            <w:pPr>
              <w:rPr>
                <w:del w:id="1" w:author="CCJK" w:date="2024-10-18T07:23:52Z"/>
                <w:rFonts w:hint="eastAsia" w:ascii="Arial Unicode MS" w:hAnsi="Arial Unicode MS" w:eastAsia="Arial Unicode MS" w:cs="Arial Unicode MS"/>
                <w:b/>
                <w:bCs/>
                <w:color w:val="000000"/>
                <w:sz w:val="20"/>
                <w:szCs w:val="20"/>
              </w:rPr>
            </w:pPr>
          </w:p>
        </w:tc>
      </w:tr>
      <w:tr w14:paraId="51DEF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AFAC6FD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491C10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A6BE7E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54F821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CAF44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6FBB7D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96EBB3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一、営業収益</w:t>
            </w:r>
          </w:p>
        </w:tc>
      </w:tr>
      <w:tr w14:paraId="000A4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21E2D1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税金及び付加金</w:t>
            </w:r>
          </w:p>
        </w:tc>
      </w:tr>
      <w:tr w14:paraId="5509BD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E49CB1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償却原価で測定される金融資産の認識中止による収益（損失は</w:t>
            </w:r>
            <w:bookmarkStart w:id="5" w:name="OLE_LINK5"/>
            <w:r>
              <w:rPr>
                <w:color w:val="000000"/>
              </w:rPr>
              <w:t xml:space="preserve">「-」で記入）</w:t>
            </w:r>
          </w:p>
        </w:tc>
      </w:tr>
      <w:tr w14:paraId="21DE77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A1F423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純オープンヘッジ収益（損失は「-」で記入）</w:t>
            </w:r>
          </w:p>
        </w:tc>
      </w:tr>
      <w:tr w14:paraId="721CB5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91A04C5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1076E2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8F2EA2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公正価値変動収益（損失は「-」で記入）</w:t>
            </w:r>
          </w:p>
        </w:tc>
      </w:tr>
      <w:tr w14:paraId="4D88D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9723EB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信用減損損失（損失は「-」で記入）</w:t>
            </w:r>
          </w:p>
        </w:tc>
      </w:tr>
      <w:tr w14:paraId="1C9659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52A29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資産処分収益（損失は「-」で記入）</w:t>
            </w:r>
          </w:p>
        </w:tc>
      </w:tr>
      <w:tr w14:paraId="07CB69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4AC2BF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2、事業終了純利益（純損失は「-」で記入）</w:t>
            </w:r>
          </w:p>
        </w:tc>
      </w:tr>
      <w:tr w14:paraId="2FBE46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55446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（4）金融資産の再分類によりその他の包括利益に計上された金額</w:t>
            </w:r>
          </w:p>
        </w:tc>
      </w:tr>
      <w:tr w14:paraId="56D0F3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80DE09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（二）非支配株主に帰属するその他の包括利益の税引後純額</w:t>
            </w:r>
          </w:p>
        </w:tc>
      </w:tr>
      <w:tr w14:paraId="34936E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7B015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4C8BD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9F71D0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商品の販売、役務提供により受け取った現金</w:t>
            </w:r>
          </w:p>
        </w:tc>
      </w:tr>
      <w:tr w14:paraId="2EC2572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0A01E2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71617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FE5554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653BA3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A4EB1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所有者持分合計</w:t>
            </w:r>
          </w:p>
        </w:tc>
      </w:tr>
      <w:tr w14:paraId="29704A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5E847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14:paraId="462B97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54EF20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（二）所有者の投入及び資本減少</w:t>
            </w:r>
          </w:p>
        </w:tc>
      </w:tr>
      <w:tr w14:paraId="73B922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028325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  <w:lang w:eastAsia="zh-CN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14:paraId="1A58EF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D77AD9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3.株式報酬が所有者持分に計上された金額</w:t>
            </w:r>
          </w:p>
        </w:tc>
      </w:tr>
      <w:tr w14:paraId="4F74BD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3C0C2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作成単位：広東省鉄路建設投資集団有限公司</w:t>
            </w:r>
          </w:p>
        </w:tc>
      </w:tr>
      <w:tr w14:paraId="4F34D0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B19F1D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払込資本（または株式資本）</w:t>
            </w:r>
          </w:p>
        </w:tc>
      </w:tr>
      <w:tr w14:paraId="3FC20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D5A5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（二）所有者の投入及び資本減少</w:t>
            </w:r>
          </w:p>
        </w:tc>
      </w:tr>
      <w:tr w14:paraId="70C084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9C2206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3.株式報酬が所有者持分に計上された金額</w:t>
            </w:r>
          </w:p>
        </w:tc>
      </w:tr>
      <w:tr w14:paraId="563CF9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C48062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変更前2022.12.31/2022年度金額</w:t>
            </w:r>
          </w:p>
        </w:tc>
      </w:tr>
      <w:tr w14:paraId="436BC4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D5AA82F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変更後2022.12.31/2022年度金額</w:t>
            </w:r>
          </w:p>
        </w:tc>
      </w:tr>
      <w:tr w14:paraId="4EA02C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6C98D8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土地再生監督口座の制限された資金</w:t>
            </w:r>
          </w:p>
        </w:tc>
      </w:tr>
      <w:tr w14:paraId="0AADBC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9FC2D5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保険仲介機関登録資本のエスクロー</w:t>
            </w:r>
          </w:p>
        </w:tc>
      </w:tr>
      <w:tr w14:paraId="105139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3166DF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(2)貸倒引当金が計上されない売掛金</w:t>
            </w:r>
          </w:p>
        </w:tc>
      </w:tr>
      <w:tr w14:paraId="76DB68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FBF232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(五)売掛金債権の資金調達</w:t>
            </w:r>
          </w:p>
        </w:tc>
      </w:tr>
      <w:tr w14:paraId="501FA9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CA8D3B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(1)その他の売掛金債権の状況</w:t>
            </w:r>
          </w:p>
        </w:tc>
      </w:tr>
      <w:tr w14:paraId="5C7F08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8FA8E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2）貸倒引当金が計上されないその他の売掛金：</w:t>
            </w:r>
          </w:p>
        </w:tc>
      </w:tr>
      <w:tr w14:paraId="236144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F757C9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振替待ち債務</w:t>
            </w:r>
          </w:p>
        </w:tc>
      </w:tr>
      <w:tr w14:paraId="0B5118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EA66C2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1年以内に満期を迎える大口定期預金</w:t>
            </w:r>
          </w:p>
        </w:tc>
      </w:tr>
      <w:tr w14:paraId="14C5FE3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5D1FB7C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（1）その他の具体的な項目は以下の通り：</w:t>
            </w:r>
          </w:p>
        </w:tc>
      </w:tr>
      <w:tr w14:paraId="5F665A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CFAF5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（2）当期の固定資産増減変動状況</w:t>
            </w:r>
          </w:p>
        </w:tc>
      </w:tr>
      <w:tr w14:paraId="5E3671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1AE4038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当期増加合計</w:t>
            </w:r>
          </w:p>
        </w:tc>
      </w:tr>
      <w:tr w14:paraId="19B23E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E992056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改築への振替</w:t>
            </w:r>
          </w:p>
        </w:tc>
      </w:tr>
      <w:tr w14:paraId="118645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35AE41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2.当期の無形資産増減変動状況</w:t>
            </w:r>
          </w:p>
        </w:tc>
      </w:tr>
      <w:tr w14:paraId="27B00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2D0955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科学研究プラットフォームプロジェクト</w:t>
            </w:r>
          </w:p>
        </w:tc>
      </w:tr>
      <w:tr w14:paraId="072B6B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790417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内装建設工事</w:t>
            </w:r>
          </w:p>
        </w:tc>
      </w:tr>
      <w:tr w14:paraId="1A4AA7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3AC7D4A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1年以上の大口定期預金および未収利息</w:t>
            </w:r>
          </w:p>
        </w:tc>
      </w:tr>
      <w:tr w14:paraId="6C88D9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03D97B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単位間取引資金</w:t>
            </w:r>
          </w:p>
        </w:tc>
      </w:tr>
      <w:tr w14:paraId="306AD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CAC266A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前受金から契約負債税金への再分類</w:t>
            </w:r>
          </w:p>
        </w:tc>
      </w:tr>
      <w:tr w14:paraId="31998E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FE881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政府特定債務未払利息</w:t>
            </w:r>
          </w:p>
        </w:tc>
      </w:tr>
      <w:tr w14:paraId="249F90D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11503F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貴広品質改善工事肇慶市資本金仮受金</w:t>
            </w:r>
          </w:p>
        </w:tc>
      </w:tr>
      <w:tr w14:paraId="229A2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5FCD7B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地役使用権</w:t>
            </w:r>
          </w:p>
        </w:tc>
      </w:tr>
      <w:tr w14:paraId="28A30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6EAE7F1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税関監督場所使用権</w:t>
            </w:r>
          </w:p>
        </w:tc>
      </w:tr>
      <w:tr w14:paraId="189C6B6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DCEF10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1.政府補助金明細は以下の通りです。</w:t>
            </w:r>
          </w:p>
        </w:tc>
      </w:tr>
      <w:tr w14:paraId="739BB8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9FAA8E8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損益に計上される補助金額</w:t>
            </w:r>
          </w:p>
        </w:tc>
      </w:tr>
      <w:tr w14:paraId="1CAC2A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2F9A926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1.払込資本の状況</w:t>
            </w:r>
          </w:p>
        </w:tc>
      </w:tr>
      <w:tr w14:paraId="3670E9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007A72F7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家屋車両賃貸</w:t>
            </w:r>
          </w:p>
        </w:tc>
      </w:tr>
      <w:tr w14:paraId="2D1E8C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64FBE23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労働安全衛生用品費</w:t>
            </w:r>
          </w:p>
        </w:tc>
      </w:tr>
      <w:tr w14:paraId="25977D9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E05CD89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踏切事務所交付金</w:t>
            </w:r>
          </w:p>
        </w:tc>
      </w:tr>
      <w:tr w14:paraId="5B2A35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3107CE0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罰金、没収利得</w:t>
            </w:r>
          </w:p>
        </w:tc>
      </w:tr>
      <w:tr w14:paraId="2ECDD6A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1F5936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派遣社員副業収入</w:t>
            </w:r>
          </w:p>
        </w:tc>
      </w:tr>
      <w:tr w14:paraId="7B1634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6812967B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行政罰金、延滞金</w:t>
            </w:r>
          </w:p>
        </w:tc>
      </w:tr>
      <w:tr w14:paraId="219F7CE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70B7EED2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子会社への社会投資家リターン支払い</w:t>
            </w:r>
          </w:p>
        </w:tc>
      </w:tr>
      <w:tr w14:paraId="62FFEA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4EE5F544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公安支出</w:t>
            </w:r>
          </w:p>
        </w:tc>
      </w:tr>
      <w:tr w14:paraId="4D8DCD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3025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000000" w:fill="F2F2F2"/>
            <w:noWrap/>
            <w:vAlign w:val="center"/>
          </w:tcPr>
          <w:p w14:paraId="5AD4415D">
            <w:pPr>
              <w:rPr>
                <w:rFonts w:hint="eastAsia" w:ascii="Arial Unicode MS" w:hAnsi="Arial Unicode MS" w:eastAsia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（1）賃借人の賃借情報</w:t>
            </w:r>
          </w:p>
        </w:tc>
      </w:tr>
    </w:tbl>
    <w:p w14:paraId="47008BF0"/>
    <w:p w14:paraId="67A55F10">
      <w:r>
        <w:br w:type="page"/>
      </w:r>
    </w:p>
    <w:p w14:paraId="62AA5C90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5NjExZjgyOGNhZmRkM2U5MjYwNTk1MzhlYjc0NjIifQ=="/>
  </w:docVars>
  <w:rsids>
    <w:rsidRoot w:val="00393201"/>
    <w:rsid w:val="0000028D"/>
    <w:rsid w:val="00000680"/>
    <w:rsid w:val="0000080D"/>
    <w:rsid w:val="00000ADC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A1D"/>
    <w:rsid w:val="00002C54"/>
    <w:rsid w:val="00002EB1"/>
    <w:rsid w:val="00002EF0"/>
    <w:rsid w:val="00003472"/>
    <w:rsid w:val="000036A4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7064"/>
    <w:rsid w:val="00007208"/>
    <w:rsid w:val="0000737B"/>
    <w:rsid w:val="000078C6"/>
    <w:rsid w:val="000078CE"/>
    <w:rsid w:val="00007958"/>
    <w:rsid w:val="00007BDE"/>
    <w:rsid w:val="0001047D"/>
    <w:rsid w:val="000105F3"/>
    <w:rsid w:val="000107C2"/>
    <w:rsid w:val="000107DE"/>
    <w:rsid w:val="000108D7"/>
    <w:rsid w:val="0001090C"/>
    <w:rsid w:val="00010F08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500D"/>
    <w:rsid w:val="000150B5"/>
    <w:rsid w:val="00015302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99A"/>
    <w:rsid w:val="00017B13"/>
    <w:rsid w:val="00017F23"/>
    <w:rsid w:val="00017FB2"/>
    <w:rsid w:val="000202DA"/>
    <w:rsid w:val="0002045E"/>
    <w:rsid w:val="000209CA"/>
    <w:rsid w:val="00020A6B"/>
    <w:rsid w:val="00020CA4"/>
    <w:rsid w:val="00020DA8"/>
    <w:rsid w:val="0002134A"/>
    <w:rsid w:val="0002134E"/>
    <w:rsid w:val="0002135F"/>
    <w:rsid w:val="000216B5"/>
    <w:rsid w:val="00021A22"/>
    <w:rsid w:val="00021CBA"/>
    <w:rsid w:val="00021DD8"/>
    <w:rsid w:val="00021EED"/>
    <w:rsid w:val="00022BCD"/>
    <w:rsid w:val="00022DB0"/>
    <w:rsid w:val="00022DFD"/>
    <w:rsid w:val="00022EF5"/>
    <w:rsid w:val="000234A1"/>
    <w:rsid w:val="00023613"/>
    <w:rsid w:val="0002366C"/>
    <w:rsid w:val="00023CB8"/>
    <w:rsid w:val="00023D0A"/>
    <w:rsid w:val="00023FC1"/>
    <w:rsid w:val="00024086"/>
    <w:rsid w:val="0002411C"/>
    <w:rsid w:val="00024745"/>
    <w:rsid w:val="0002482D"/>
    <w:rsid w:val="00024B45"/>
    <w:rsid w:val="00024D01"/>
    <w:rsid w:val="00025316"/>
    <w:rsid w:val="00025344"/>
    <w:rsid w:val="00025784"/>
    <w:rsid w:val="00025B81"/>
    <w:rsid w:val="00025D34"/>
    <w:rsid w:val="00025DCA"/>
    <w:rsid w:val="000260B8"/>
    <w:rsid w:val="00026295"/>
    <w:rsid w:val="00026DD8"/>
    <w:rsid w:val="00026DF0"/>
    <w:rsid w:val="00026DFC"/>
    <w:rsid w:val="0002703C"/>
    <w:rsid w:val="00027473"/>
    <w:rsid w:val="0002747C"/>
    <w:rsid w:val="000276CE"/>
    <w:rsid w:val="00027A04"/>
    <w:rsid w:val="00027CFA"/>
    <w:rsid w:val="00027D7E"/>
    <w:rsid w:val="00030065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7F7"/>
    <w:rsid w:val="00035979"/>
    <w:rsid w:val="00035981"/>
    <w:rsid w:val="00035A6B"/>
    <w:rsid w:val="00036414"/>
    <w:rsid w:val="0003690F"/>
    <w:rsid w:val="00036F58"/>
    <w:rsid w:val="0003717C"/>
    <w:rsid w:val="000373D2"/>
    <w:rsid w:val="000376B5"/>
    <w:rsid w:val="000378AB"/>
    <w:rsid w:val="00037917"/>
    <w:rsid w:val="00037939"/>
    <w:rsid w:val="00037D82"/>
    <w:rsid w:val="000401BC"/>
    <w:rsid w:val="000401FB"/>
    <w:rsid w:val="00040283"/>
    <w:rsid w:val="00040336"/>
    <w:rsid w:val="000407BB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AAF"/>
    <w:rsid w:val="00042B5A"/>
    <w:rsid w:val="00042DAF"/>
    <w:rsid w:val="0004368B"/>
    <w:rsid w:val="000436FF"/>
    <w:rsid w:val="00043BC7"/>
    <w:rsid w:val="00043BE6"/>
    <w:rsid w:val="00044DC4"/>
    <w:rsid w:val="00044F18"/>
    <w:rsid w:val="0004513E"/>
    <w:rsid w:val="0004521B"/>
    <w:rsid w:val="000453B5"/>
    <w:rsid w:val="00045615"/>
    <w:rsid w:val="00045A49"/>
    <w:rsid w:val="00045BE4"/>
    <w:rsid w:val="00045D8C"/>
    <w:rsid w:val="00046142"/>
    <w:rsid w:val="00046676"/>
    <w:rsid w:val="00046FD4"/>
    <w:rsid w:val="0004702A"/>
    <w:rsid w:val="000478A8"/>
    <w:rsid w:val="00047B8B"/>
    <w:rsid w:val="00047BD0"/>
    <w:rsid w:val="00047DEC"/>
    <w:rsid w:val="0005000A"/>
    <w:rsid w:val="00050087"/>
    <w:rsid w:val="00050574"/>
    <w:rsid w:val="0005081C"/>
    <w:rsid w:val="00050BC6"/>
    <w:rsid w:val="00051397"/>
    <w:rsid w:val="00051463"/>
    <w:rsid w:val="0005167B"/>
    <w:rsid w:val="000518DA"/>
    <w:rsid w:val="00051D74"/>
    <w:rsid w:val="00051E9A"/>
    <w:rsid w:val="000522F4"/>
    <w:rsid w:val="0005246C"/>
    <w:rsid w:val="0005250E"/>
    <w:rsid w:val="000525C3"/>
    <w:rsid w:val="000526D9"/>
    <w:rsid w:val="00052AEA"/>
    <w:rsid w:val="00052BCF"/>
    <w:rsid w:val="00052C9E"/>
    <w:rsid w:val="00052E40"/>
    <w:rsid w:val="00052FA3"/>
    <w:rsid w:val="0005314C"/>
    <w:rsid w:val="00053438"/>
    <w:rsid w:val="00053B2E"/>
    <w:rsid w:val="00053CA5"/>
    <w:rsid w:val="00054444"/>
    <w:rsid w:val="00054708"/>
    <w:rsid w:val="00054F94"/>
    <w:rsid w:val="000551AC"/>
    <w:rsid w:val="000552F1"/>
    <w:rsid w:val="000553C1"/>
    <w:rsid w:val="000554F3"/>
    <w:rsid w:val="00055C15"/>
    <w:rsid w:val="00055D9E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97A"/>
    <w:rsid w:val="00057F27"/>
    <w:rsid w:val="000602FB"/>
    <w:rsid w:val="00060583"/>
    <w:rsid w:val="00060A25"/>
    <w:rsid w:val="00061001"/>
    <w:rsid w:val="0006158F"/>
    <w:rsid w:val="000617CE"/>
    <w:rsid w:val="00061DD4"/>
    <w:rsid w:val="00061DF5"/>
    <w:rsid w:val="00061E80"/>
    <w:rsid w:val="00061F23"/>
    <w:rsid w:val="00061FC3"/>
    <w:rsid w:val="000620A6"/>
    <w:rsid w:val="0006257F"/>
    <w:rsid w:val="000628B0"/>
    <w:rsid w:val="00062938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5D97"/>
    <w:rsid w:val="00065E38"/>
    <w:rsid w:val="0006604C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43"/>
    <w:rsid w:val="000719DE"/>
    <w:rsid w:val="00071A75"/>
    <w:rsid w:val="00071B5F"/>
    <w:rsid w:val="00071EB2"/>
    <w:rsid w:val="000725A9"/>
    <w:rsid w:val="00072737"/>
    <w:rsid w:val="000727D4"/>
    <w:rsid w:val="00072D69"/>
    <w:rsid w:val="00072DA7"/>
    <w:rsid w:val="00073265"/>
    <w:rsid w:val="000734F5"/>
    <w:rsid w:val="00073533"/>
    <w:rsid w:val="000735C0"/>
    <w:rsid w:val="000736EF"/>
    <w:rsid w:val="00073889"/>
    <w:rsid w:val="0007398B"/>
    <w:rsid w:val="00073A33"/>
    <w:rsid w:val="00073C9F"/>
    <w:rsid w:val="00073CE2"/>
    <w:rsid w:val="00074039"/>
    <w:rsid w:val="000743C3"/>
    <w:rsid w:val="000745B9"/>
    <w:rsid w:val="00074CC4"/>
    <w:rsid w:val="00074F56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5FD"/>
    <w:rsid w:val="000776BD"/>
    <w:rsid w:val="00077CE5"/>
    <w:rsid w:val="00077E96"/>
    <w:rsid w:val="00080204"/>
    <w:rsid w:val="0008021E"/>
    <w:rsid w:val="000802C2"/>
    <w:rsid w:val="00080793"/>
    <w:rsid w:val="00080AE2"/>
    <w:rsid w:val="00080B69"/>
    <w:rsid w:val="00080FD1"/>
    <w:rsid w:val="0008132A"/>
    <w:rsid w:val="000817AD"/>
    <w:rsid w:val="00081E17"/>
    <w:rsid w:val="00081E26"/>
    <w:rsid w:val="00081ECA"/>
    <w:rsid w:val="00081FC5"/>
    <w:rsid w:val="00082158"/>
    <w:rsid w:val="000823EE"/>
    <w:rsid w:val="0008275C"/>
    <w:rsid w:val="0008275D"/>
    <w:rsid w:val="00082978"/>
    <w:rsid w:val="00082B04"/>
    <w:rsid w:val="00082B06"/>
    <w:rsid w:val="00082F99"/>
    <w:rsid w:val="000830B9"/>
    <w:rsid w:val="00083170"/>
    <w:rsid w:val="00083205"/>
    <w:rsid w:val="00083AB5"/>
    <w:rsid w:val="00083B41"/>
    <w:rsid w:val="000840FD"/>
    <w:rsid w:val="00084372"/>
    <w:rsid w:val="0008454F"/>
    <w:rsid w:val="000847BF"/>
    <w:rsid w:val="00084C5D"/>
    <w:rsid w:val="00084E14"/>
    <w:rsid w:val="00084F21"/>
    <w:rsid w:val="0008503B"/>
    <w:rsid w:val="00085486"/>
    <w:rsid w:val="00085F0D"/>
    <w:rsid w:val="00086240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C72"/>
    <w:rsid w:val="00087D00"/>
    <w:rsid w:val="00087E2F"/>
    <w:rsid w:val="00090740"/>
    <w:rsid w:val="00090847"/>
    <w:rsid w:val="00090C2F"/>
    <w:rsid w:val="000910D8"/>
    <w:rsid w:val="000911CB"/>
    <w:rsid w:val="00091213"/>
    <w:rsid w:val="000912A4"/>
    <w:rsid w:val="00091442"/>
    <w:rsid w:val="00091612"/>
    <w:rsid w:val="000918A3"/>
    <w:rsid w:val="000918CB"/>
    <w:rsid w:val="0009195A"/>
    <w:rsid w:val="00091970"/>
    <w:rsid w:val="000919B0"/>
    <w:rsid w:val="00092A1A"/>
    <w:rsid w:val="0009337E"/>
    <w:rsid w:val="000937B3"/>
    <w:rsid w:val="000939DF"/>
    <w:rsid w:val="00093DE3"/>
    <w:rsid w:val="00094055"/>
    <w:rsid w:val="00094095"/>
    <w:rsid w:val="0009411F"/>
    <w:rsid w:val="0009423C"/>
    <w:rsid w:val="00094549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9F7"/>
    <w:rsid w:val="00096F9A"/>
    <w:rsid w:val="00096F9B"/>
    <w:rsid w:val="000973A3"/>
    <w:rsid w:val="0009780C"/>
    <w:rsid w:val="000979DB"/>
    <w:rsid w:val="00097BEF"/>
    <w:rsid w:val="000A0477"/>
    <w:rsid w:val="000A0480"/>
    <w:rsid w:val="000A04BE"/>
    <w:rsid w:val="000A08B8"/>
    <w:rsid w:val="000A08D3"/>
    <w:rsid w:val="000A0985"/>
    <w:rsid w:val="000A0E5F"/>
    <w:rsid w:val="000A0F3E"/>
    <w:rsid w:val="000A1037"/>
    <w:rsid w:val="000A126C"/>
    <w:rsid w:val="000A15BF"/>
    <w:rsid w:val="000A1616"/>
    <w:rsid w:val="000A198E"/>
    <w:rsid w:val="000A2182"/>
    <w:rsid w:val="000A2199"/>
    <w:rsid w:val="000A2675"/>
    <w:rsid w:val="000A2819"/>
    <w:rsid w:val="000A2AFB"/>
    <w:rsid w:val="000A2B21"/>
    <w:rsid w:val="000A2D2F"/>
    <w:rsid w:val="000A2D5B"/>
    <w:rsid w:val="000A3105"/>
    <w:rsid w:val="000A3B18"/>
    <w:rsid w:val="000A3EFF"/>
    <w:rsid w:val="000A4099"/>
    <w:rsid w:val="000A423E"/>
    <w:rsid w:val="000A4340"/>
    <w:rsid w:val="000A44F7"/>
    <w:rsid w:val="000A498A"/>
    <w:rsid w:val="000A5014"/>
    <w:rsid w:val="000A521A"/>
    <w:rsid w:val="000A55D0"/>
    <w:rsid w:val="000A55F5"/>
    <w:rsid w:val="000A574D"/>
    <w:rsid w:val="000A592A"/>
    <w:rsid w:val="000A627B"/>
    <w:rsid w:val="000A66A3"/>
    <w:rsid w:val="000A6A77"/>
    <w:rsid w:val="000A6BBD"/>
    <w:rsid w:val="000A6F54"/>
    <w:rsid w:val="000A722A"/>
    <w:rsid w:val="000A783B"/>
    <w:rsid w:val="000A7A5E"/>
    <w:rsid w:val="000A7AEE"/>
    <w:rsid w:val="000A7C34"/>
    <w:rsid w:val="000B0023"/>
    <w:rsid w:val="000B098D"/>
    <w:rsid w:val="000B0A6C"/>
    <w:rsid w:val="000B1B4A"/>
    <w:rsid w:val="000B1D15"/>
    <w:rsid w:val="000B1DDC"/>
    <w:rsid w:val="000B1F30"/>
    <w:rsid w:val="000B2421"/>
    <w:rsid w:val="000B24C2"/>
    <w:rsid w:val="000B28B9"/>
    <w:rsid w:val="000B3291"/>
    <w:rsid w:val="000B32A6"/>
    <w:rsid w:val="000B32D4"/>
    <w:rsid w:val="000B3470"/>
    <w:rsid w:val="000B39A8"/>
    <w:rsid w:val="000B3C39"/>
    <w:rsid w:val="000B3DAF"/>
    <w:rsid w:val="000B4174"/>
    <w:rsid w:val="000B423C"/>
    <w:rsid w:val="000B433A"/>
    <w:rsid w:val="000B4426"/>
    <w:rsid w:val="000B46E1"/>
    <w:rsid w:val="000B4F5F"/>
    <w:rsid w:val="000B51E5"/>
    <w:rsid w:val="000B5502"/>
    <w:rsid w:val="000B5CF5"/>
    <w:rsid w:val="000B65A8"/>
    <w:rsid w:val="000B6730"/>
    <w:rsid w:val="000B68CA"/>
    <w:rsid w:val="000B6E9D"/>
    <w:rsid w:val="000B7E5D"/>
    <w:rsid w:val="000B7F6B"/>
    <w:rsid w:val="000B7FF0"/>
    <w:rsid w:val="000C004B"/>
    <w:rsid w:val="000C0100"/>
    <w:rsid w:val="000C0117"/>
    <w:rsid w:val="000C01DA"/>
    <w:rsid w:val="000C0214"/>
    <w:rsid w:val="000C04FB"/>
    <w:rsid w:val="000C0504"/>
    <w:rsid w:val="000C08E0"/>
    <w:rsid w:val="000C0CA4"/>
    <w:rsid w:val="000C0D37"/>
    <w:rsid w:val="000C0F77"/>
    <w:rsid w:val="000C0FB3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40B7"/>
    <w:rsid w:val="000C432A"/>
    <w:rsid w:val="000C48E6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480"/>
    <w:rsid w:val="000C7205"/>
    <w:rsid w:val="000C723F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BD0"/>
    <w:rsid w:val="000D0D2A"/>
    <w:rsid w:val="000D0D84"/>
    <w:rsid w:val="000D1010"/>
    <w:rsid w:val="000D19CE"/>
    <w:rsid w:val="000D1E53"/>
    <w:rsid w:val="000D21BA"/>
    <w:rsid w:val="000D2917"/>
    <w:rsid w:val="000D2DCB"/>
    <w:rsid w:val="000D2F74"/>
    <w:rsid w:val="000D3028"/>
    <w:rsid w:val="000D36C5"/>
    <w:rsid w:val="000D3949"/>
    <w:rsid w:val="000D3D94"/>
    <w:rsid w:val="000D4281"/>
    <w:rsid w:val="000D4310"/>
    <w:rsid w:val="000D4396"/>
    <w:rsid w:val="000D4398"/>
    <w:rsid w:val="000D452C"/>
    <w:rsid w:val="000D4821"/>
    <w:rsid w:val="000D4A92"/>
    <w:rsid w:val="000D4AE3"/>
    <w:rsid w:val="000D4D6C"/>
    <w:rsid w:val="000D4F1D"/>
    <w:rsid w:val="000D4FF4"/>
    <w:rsid w:val="000D5907"/>
    <w:rsid w:val="000D5AE7"/>
    <w:rsid w:val="000D64B1"/>
    <w:rsid w:val="000D64BA"/>
    <w:rsid w:val="000D6629"/>
    <w:rsid w:val="000D6809"/>
    <w:rsid w:val="000D6829"/>
    <w:rsid w:val="000D6E4E"/>
    <w:rsid w:val="000D77FD"/>
    <w:rsid w:val="000D7B3F"/>
    <w:rsid w:val="000E03BE"/>
    <w:rsid w:val="000E0665"/>
    <w:rsid w:val="000E088D"/>
    <w:rsid w:val="000E08E6"/>
    <w:rsid w:val="000E0D1A"/>
    <w:rsid w:val="000E17DC"/>
    <w:rsid w:val="000E1E2F"/>
    <w:rsid w:val="000E1FE2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D5"/>
    <w:rsid w:val="000E44C0"/>
    <w:rsid w:val="000E45F0"/>
    <w:rsid w:val="000E4721"/>
    <w:rsid w:val="000E48B4"/>
    <w:rsid w:val="000E4BED"/>
    <w:rsid w:val="000E4D44"/>
    <w:rsid w:val="000E4D4F"/>
    <w:rsid w:val="000E516D"/>
    <w:rsid w:val="000E5256"/>
    <w:rsid w:val="000E5840"/>
    <w:rsid w:val="000E5AA5"/>
    <w:rsid w:val="000E5E00"/>
    <w:rsid w:val="000E5E16"/>
    <w:rsid w:val="000E5F14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456"/>
    <w:rsid w:val="000F0B71"/>
    <w:rsid w:val="000F10F7"/>
    <w:rsid w:val="000F119B"/>
    <w:rsid w:val="000F150B"/>
    <w:rsid w:val="000F1F9D"/>
    <w:rsid w:val="000F2035"/>
    <w:rsid w:val="000F250C"/>
    <w:rsid w:val="000F259A"/>
    <w:rsid w:val="000F26CC"/>
    <w:rsid w:val="000F2906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4E2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75BE"/>
    <w:rsid w:val="000F7A54"/>
    <w:rsid w:val="00100057"/>
    <w:rsid w:val="001000F8"/>
    <w:rsid w:val="001005DE"/>
    <w:rsid w:val="00100E87"/>
    <w:rsid w:val="0010132D"/>
    <w:rsid w:val="00101406"/>
    <w:rsid w:val="001016C2"/>
    <w:rsid w:val="00101C3B"/>
    <w:rsid w:val="00101E6A"/>
    <w:rsid w:val="00101EA5"/>
    <w:rsid w:val="0010207D"/>
    <w:rsid w:val="00102349"/>
    <w:rsid w:val="00102351"/>
    <w:rsid w:val="0010270B"/>
    <w:rsid w:val="001028A7"/>
    <w:rsid w:val="001028B1"/>
    <w:rsid w:val="00102A1D"/>
    <w:rsid w:val="00102B37"/>
    <w:rsid w:val="00102B4D"/>
    <w:rsid w:val="001031DF"/>
    <w:rsid w:val="00103810"/>
    <w:rsid w:val="001038AD"/>
    <w:rsid w:val="001038B7"/>
    <w:rsid w:val="0010412A"/>
    <w:rsid w:val="0010433D"/>
    <w:rsid w:val="0010454A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16"/>
    <w:rsid w:val="00110B25"/>
    <w:rsid w:val="00110F65"/>
    <w:rsid w:val="00111052"/>
    <w:rsid w:val="001112C8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D95"/>
    <w:rsid w:val="00112F53"/>
    <w:rsid w:val="001130B6"/>
    <w:rsid w:val="00113330"/>
    <w:rsid w:val="001134A2"/>
    <w:rsid w:val="001138A7"/>
    <w:rsid w:val="001138D2"/>
    <w:rsid w:val="00113CEB"/>
    <w:rsid w:val="00114254"/>
    <w:rsid w:val="001145C3"/>
    <w:rsid w:val="00114674"/>
    <w:rsid w:val="001148D8"/>
    <w:rsid w:val="00114994"/>
    <w:rsid w:val="0011499F"/>
    <w:rsid w:val="00114B0E"/>
    <w:rsid w:val="00114B6E"/>
    <w:rsid w:val="00114BA5"/>
    <w:rsid w:val="00114DFD"/>
    <w:rsid w:val="00114E09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392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D43"/>
    <w:rsid w:val="00120E15"/>
    <w:rsid w:val="0012107F"/>
    <w:rsid w:val="0012149C"/>
    <w:rsid w:val="0012162A"/>
    <w:rsid w:val="001216C8"/>
    <w:rsid w:val="001218D1"/>
    <w:rsid w:val="00121DF3"/>
    <w:rsid w:val="001223C9"/>
    <w:rsid w:val="00122514"/>
    <w:rsid w:val="00122701"/>
    <w:rsid w:val="00122762"/>
    <w:rsid w:val="001227E7"/>
    <w:rsid w:val="00122ADB"/>
    <w:rsid w:val="00122EE4"/>
    <w:rsid w:val="0012316B"/>
    <w:rsid w:val="00123181"/>
    <w:rsid w:val="0012337E"/>
    <w:rsid w:val="001236AE"/>
    <w:rsid w:val="001236F0"/>
    <w:rsid w:val="0012393B"/>
    <w:rsid w:val="00123D7E"/>
    <w:rsid w:val="00123DE6"/>
    <w:rsid w:val="001245C3"/>
    <w:rsid w:val="001246B8"/>
    <w:rsid w:val="00124F45"/>
    <w:rsid w:val="00125192"/>
    <w:rsid w:val="001259F3"/>
    <w:rsid w:val="00125A67"/>
    <w:rsid w:val="00125B5F"/>
    <w:rsid w:val="00125E5B"/>
    <w:rsid w:val="001263B6"/>
    <w:rsid w:val="001264C3"/>
    <w:rsid w:val="001265E8"/>
    <w:rsid w:val="00126701"/>
    <w:rsid w:val="0012694C"/>
    <w:rsid w:val="00126993"/>
    <w:rsid w:val="0012701E"/>
    <w:rsid w:val="00127686"/>
    <w:rsid w:val="00127ACE"/>
    <w:rsid w:val="0013008B"/>
    <w:rsid w:val="00130663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276"/>
    <w:rsid w:val="001326BD"/>
    <w:rsid w:val="00132711"/>
    <w:rsid w:val="00132936"/>
    <w:rsid w:val="001329F1"/>
    <w:rsid w:val="00132A47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0E3D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C75"/>
    <w:rsid w:val="00142D79"/>
    <w:rsid w:val="00143336"/>
    <w:rsid w:val="00143506"/>
    <w:rsid w:val="001436F8"/>
    <w:rsid w:val="00143AEC"/>
    <w:rsid w:val="00143D35"/>
    <w:rsid w:val="00143F98"/>
    <w:rsid w:val="001446D4"/>
    <w:rsid w:val="00144EB0"/>
    <w:rsid w:val="00145037"/>
    <w:rsid w:val="00145199"/>
    <w:rsid w:val="001451D8"/>
    <w:rsid w:val="001451E0"/>
    <w:rsid w:val="0014523A"/>
    <w:rsid w:val="00145472"/>
    <w:rsid w:val="00145658"/>
    <w:rsid w:val="00145660"/>
    <w:rsid w:val="00145942"/>
    <w:rsid w:val="00145AB0"/>
    <w:rsid w:val="00145D88"/>
    <w:rsid w:val="00145E24"/>
    <w:rsid w:val="001467D2"/>
    <w:rsid w:val="001467DA"/>
    <w:rsid w:val="001467F3"/>
    <w:rsid w:val="001470EF"/>
    <w:rsid w:val="0014776D"/>
    <w:rsid w:val="001477DE"/>
    <w:rsid w:val="001479B9"/>
    <w:rsid w:val="00147B69"/>
    <w:rsid w:val="00147D5A"/>
    <w:rsid w:val="00147D95"/>
    <w:rsid w:val="00147E25"/>
    <w:rsid w:val="001503A4"/>
    <w:rsid w:val="001503FD"/>
    <w:rsid w:val="00150694"/>
    <w:rsid w:val="00150703"/>
    <w:rsid w:val="00150932"/>
    <w:rsid w:val="0015099A"/>
    <w:rsid w:val="00150F71"/>
    <w:rsid w:val="00151152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D42"/>
    <w:rsid w:val="00154D87"/>
    <w:rsid w:val="00155311"/>
    <w:rsid w:val="00155461"/>
    <w:rsid w:val="00155766"/>
    <w:rsid w:val="00155D1D"/>
    <w:rsid w:val="00155E73"/>
    <w:rsid w:val="00155F8F"/>
    <w:rsid w:val="00156741"/>
    <w:rsid w:val="00156C03"/>
    <w:rsid w:val="00156F8C"/>
    <w:rsid w:val="001572AB"/>
    <w:rsid w:val="001573E6"/>
    <w:rsid w:val="001574A3"/>
    <w:rsid w:val="00157602"/>
    <w:rsid w:val="001579C7"/>
    <w:rsid w:val="00157C8D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602"/>
    <w:rsid w:val="00162820"/>
    <w:rsid w:val="001628B3"/>
    <w:rsid w:val="00163029"/>
    <w:rsid w:val="0016393B"/>
    <w:rsid w:val="00163B2E"/>
    <w:rsid w:val="00163E09"/>
    <w:rsid w:val="0016408D"/>
    <w:rsid w:val="001641C8"/>
    <w:rsid w:val="001642C1"/>
    <w:rsid w:val="001643A4"/>
    <w:rsid w:val="0016486C"/>
    <w:rsid w:val="00164F15"/>
    <w:rsid w:val="0016511A"/>
    <w:rsid w:val="001653FC"/>
    <w:rsid w:val="0016553B"/>
    <w:rsid w:val="00165DE9"/>
    <w:rsid w:val="00165DFF"/>
    <w:rsid w:val="00166124"/>
    <w:rsid w:val="00166137"/>
    <w:rsid w:val="00166457"/>
    <w:rsid w:val="00166790"/>
    <w:rsid w:val="0016684B"/>
    <w:rsid w:val="001668F5"/>
    <w:rsid w:val="00166C10"/>
    <w:rsid w:val="00166E15"/>
    <w:rsid w:val="001671C2"/>
    <w:rsid w:val="00167336"/>
    <w:rsid w:val="0016735E"/>
    <w:rsid w:val="00167381"/>
    <w:rsid w:val="0016769D"/>
    <w:rsid w:val="00167A30"/>
    <w:rsid w:val="00167BC7"/>
    <w:rsid w:val="00167BEC"/>
    <w:rsid w:val="00167F37"/>
    <w:rsid w:val="00167F98"/>
    <w:rsid w:val="00170149"/>
    <w:rsid w:val="001701D1"/>
    <w:rsid w:val="001708AF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40F"/>
    <w:rsid w:val="0017574F"/>
    <w:rsid w:val="00175ABA"/>
    <w:rsid w:val="00175EFE"/>
    <w:rsid w:val="0017615D"/>
    <w:rsid w:val="0017617D"/>
    <w:rsid w:val="001762DB"/>
    <w:rsid w:val="00176376"/>
    <w:rsid w:val="0017690C"/>
    <w:rsid w:val="00176D79"/>
    <w:rsid w:val="00176E8F"/>
    <w:rsid w:val="00176FEF"/>
    <w:rsid w:val="00176FF1"/>
    <w:rsid w:val="001771EC"/>
    <w:rsid w:val="0017723B"/>
    <w:rsid w:val="001776C3"/>
    <w:rsid w:val="0017791D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303"/>
    <w:rsid w:val="001817F5"/>
    <w:rsid w:val="00181AD9"/>
    <w:rsid w:val="0018204F"/>
    <w:rsid w:val="00182232"/>
    <w:rsid w:val="00182363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5317"/>
    <w:rsid w:val="001857C1"/>
    <w:rsid w:val="00185B34"/>
    <w:rsid w:val="00185BDE"/>
    <w:rsid w:val="00186075"/>
    <w:rsid w:val="001866B4"/>
    <w:rsid w:val="00186D34"/>
    <w:rsid w:val="00186DEE"/>
    <w:rsid w:val="001872AE"/>
    <w:rsid w:val="00187634"/>
    <w:rsid w:val="00187688"/>
    <w:rsid w:val="00187EA3"/>
    <w:rsid w:val="00190703"/>
    <w:rsid w:val="00190BDE"/>
    <w:rsid w:val="00190FF3"/>
    <w:rsid w:val="0019136A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1A9"/>
    <w:rsid w:val="001921C0"/>
    <w:rsid w:val="001924FB"/>
    <w:rsid w:val="00192563"/>
    <w:rsid w:val="001927A9"/>
    <w:rsid w:val="0019297C"/>
    <w:rsid w:val="00192A7C"/>
    <w:rsid w:val="00192D51"/>
    <w:rsid w:val="0019347A"/>
    <w:rsid w:val="00193807"/>
    <w:rsid w:val="0019397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71A"/>
    <w:rsid w:val="0019575F"/>
    <w:rsid w:val="00195858"/>
    <w:rsid w:val="001959E6"/>
    <w:rsid w:val="00195B45"/>
    <w:rsid w:val="00195EA6"/>
    <w:rsid w:val="001960BD"/>
    <w:rsid w:val="0019613C"/>
    <w:rsid w:val="00196316"/>
    <w:rsid w:val="00196BC9"/>
    <w:rsid w:val="00196F45"/>
    <w:rsid w:val="001970E6"/>
    <w:rsid w:val="00197488"/>
    <w:rsid w:val="0019766A"/>
    <w:rsid w:val="00197AAB"/>
    <w:rsid w:val="00197BA6"/>
    <w:rsid w:val="00197D38"/>
    <w:rsid w:val="00197E0C"/>
    <w:rsid w:val="001A06A5"/>
    <w:rsid w:val="001A070B"/>
    <w:rsid w:val="001A07DF"/>
    <w:rsid w:val="001A08F4"/>
    <w:rsid w:val="001A0A93"/>
    <w:rsid w:val="001A0AE7"/>
    <w:rsid w:val="001A0BBA"/>
    <w:rsid w:val="001A0C52"/>
    <w:rsid w:val="001A0DE4"/>
    <w:rsid w:val="001A0E0F"/>
    <w:rsid w:val="001A11F5"/>
    <w:rsid w:val="001A13E4"/>
    <w:rsid w:val="001A16CA"/>
    <w:rsid w:val="001A16E8"/>
    <w:rsid w:val="001A1763"/>
    <w:rsid w:val="001A18E8"/>
    <w:rsid w:val="001A1D29"/>
    <w:rsid w:val="001A1E7C"/>
    <w:rsid w:val="001A22C4"/>
    <w:rsid w:val="001A2654"/>
    <w:rsid w:val="001A277E"/>
    <w:rsid w:val="001A2DED"/>
    <w:rsid w:val="001A2E9F"/>
    <w:rsid w:val="001A31BE"/>
    <w:rsid w:val="001A324D"/>
    <w:rsid w:val="001A3383"/>
    <w:rsid w:val="001A351A"/>
    <w:rsid w:val="001A35CD"/>
    <w:rsid w:val="001A3E77"/>
    <w:rsid w:val="001A4445"/>
    <w:rsid w:val="001A48F2"/>
    <w:rsid w:val="001A5230"/>
    <w:rsid w:val="001A5236"/>
    <w:rsid w:val="001A5312"/>
    <w:rsid w:val="001A5325"/>
    <w:rsid w:val="001A541C"/>
    <w:rsid w:val="001A5470"/>
    <w:rsid w:val="001A5759"/>
    <w:rsid w:val="001A59FA"/>
    <w:rsid w:val="001A5CCB"/>
    <w:rsid w:val="001A5D44"/>
    <w:rsid w:val="001A6117"/>
    <w:rsid w:val="001A65AA"/>
    <w:rsid w:val="001A6C3C"/>
    <w:rsid w:val="001A6D9F"/>
    <w:rsid w:val="001A71FA"/>
    <w:rsid w:val="001A726D"/>
    <w:rsid w:val="001A72A7"/>
    <w:rsid w:val="001A7556"/>
    <w:rsid w:val="001A75FF"/>
    <w:rsid w:val="001A7873"/>
    <w:rsid w:val="001A787A"/>
    <w:rsid w:val="001A7918"/>
    <w:rsid w:val="001A7996"/>
    <w:rsid w:val="001A7D24"/>
    <w:rsid w:val="001A7E5C"/>
    <w:rsid w:val="001B0B5E"/>
    <w:rsid w:val="001B0BD5"/>
    <w:rsid w:val="001B0BF3"/>
    <w:rsid w:val="001B0EC0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9F8"/>
    <w:rsid w:val="001B2B70"/>
    <w:rsid w:val="001B2DDB"/>
    <w:rsid w:val="001B2E98"/>
    <w:rsid w:val="001B32EC"/>
    <w:rsid w:val="001B38A1"/>
    <w:rsid w:val="001B3986"/>
    <w:rsid w:val="001B3C8A"/>
    <w:rsid w:val="001B4133"/>
    <w:rsid w:val="001B43A4"/>
    <w:rsid w:val="001B458A"/>
    <w:rsid w:val="001B45EA"/>
    <w:rsid w:val="001B4632"/>
    <w:rsid w:val="001B46CA"/>
    <w:rsid w:val="001B49FC"/>
    <w:rsid w:val="001B5028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73E"/>
    <w:rsid w:val="001B782A"/>
    <w:rsid w:val="001C025C"/>
    <w:rsid w:val="001C0D93"/>
    <w:rsid w:val="001C0FC3"/>
    <w:rsid w:val="001C137A"/>
    <w:rsid w:val="001C1416"/>
    <w:rsid w:val="001C173A"/>
    <w:rsid w:val="001C1ED8"/>
    <w:rsid w:val="001C1F3D"/>
    <w:rsid w:val="001C2032"/>
    <w:rsid w:val="001C21D0"/>
    <w:rsid w:val="001C21E9"/>
    <w:rsid w:val="001C2589"/>
    <w:rsid w:val="001C2A7B"/>
    <w:rsid w:val="001C2D3F"/>
    <w:rsid w:val="001C3418"/>
    <w:rsid w:val="001C3544"/>
    <w:rsid w:val="001C38EA"/>
    <w:rsid w:val="001C3923"/>
    <w:rsid w:val="001C3BF8"/>
    <w:rsid w:val="001C4640"/>
    <w:rsid w:val="001C4BD7"/>
    <w:rsid w:val="001C4F03"/>
    <w:rsid w:val="001C5222"/>
    <w:rsid w:val="001C54AD"/>
    <w:rsid w:val="001C553D"/>
    <w:rsid w:val="001C5727"/>
    <w:rsid w:val="001C5B7D"/>
    <w:rsid w:val="001C5D4F"/>
    <w:rsid w:val="001C5E22"/>
    <w:rsid w:val="001C61B1"/>
    <w:rsid w:val="001C627F"/>
    <w:rsid w:val="001C6451"/>
    <w:rsid w:val="001C6FD9"/>
    <w:rsid w:val="001C73DC"/>
    <w:rsid w:val="001C779E"/>
    <w:rsid w:val="001C77D1"/>
    <w:rsid w:val="001C7C71"/>
    <w:rsid w:val="001C7DB9"/>
    <w:rsid w:val="001D0156"/>
    <w:rsid w:val="001D0A58"/>
    <w:rsid w:val="001D104F"/>
    <w:rsid w:val="001D156A"/>
    <w:rsid w:val="001D1842"/>
    <w:rsid w:val="001D1E76"/>
    <w:rsid w:val="001D23FA"/>
    <w:rsid w:val="001D2A88"/>
    <w:rsid w:val="001D2E3E"/>
    <w:rsid w:val="001D2EB5"/>
    <w:rsid w:val="001D2F20"/>
    <w:rsid w:val="001D3324"/>
    <w:rsid w:val="001D36E7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4638"/>
    <w:rsid w:val="001D5A63"/>
    <w:rsid w:val="001D5DA4"/>
    <w:rsid w:val="001D5F23"/>
    <w:rsid w:val="001D635F"/>
    <w:rsid w:val="001D64DB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AC3"/>
    <w:rsid w:val="001E15AA"/>
    <w:rsid w:val="001E1957"/>
    <w:rsid w:val="001E1CAD"/>
    <w:rsid w:val="001E1EA4"/>
    <w:rsid w:val="001E1ECB"/>
    <w:rsid w:val="001E24ED"/>
    <w:rsid w:val="001E2666"/>
    <w:rsid w:val="001E296C"/>
    <w:rsid w:val="001E29E1"/>
    <w:rsid w:val="001E2D27"/>
    <w:rsid w:val="001E2E6D"/>
    <w:rsid w:val="001E3830"/>
    <w:rsid w:val="001E3901"/>
    <w:rsid w:val="001E3AA2"/>
    <w:rsid w:val="001E4189"/>
    <w:rsid w:val="001E4D12"/>
    <w:rsid w:val="001E51F1"/>
    <w:rsid w:val="001E52FA"/>
    <w:rsid w:val="001E53C4"/>
    <w:rsid w:val="001E5613"/>
    <w:rsid w:val="001E5843"/>
    <w:rsid w:val="001E5A13"/>
    <w:rsid w:val="001E5A1C"/>
    <w:rsid w:val="001E650E"/>
    <w:rsid w:val="001E658F"/>
    <w:rsid w:val="001E7098"/>
    <w:rsid w:val="001E731E"/>
    <w:rsid w:val="001E78C4"/>
    <w:rsid w:val="001E7FB7"/>
    <w:rsid w:val="001F00B6"/>
    <w:rsid w:val="001F0A43"/>
    <w:rsid w:val="001F0A93"/>
    <w:rsid w:val="001F1289"/>
    <w:rsid w:val="001F12FF"/>
    <w:rsid w:val="001F1625"/>
    <w:rsid w:val="001F1D90"/>
    <w:rsid w:val="001F1F4B"/>
    <w:rsid w:val="001F1FA5"/>
    <w:rsid w:val="001F2405"/>
    <w:rsid w:val="001F280D"/>
    <w:rsid w:val="001F2F4C"/>
    <w:rsid w:val="001F2F62"/>
    <w:rsid w:val="001F330F"/>
    <w:rsid w:val="001F33FA"/>
    <w:rsid w:val="001F3C59"/>
    <w:rsid w:val="001F3F79"/>
    <w:rsid w:val="001F41B2"/>
    <w:rsid w:val="001F4948"/>
    <w:rsid w:val="001F4BF1"/>
    <w:rsid w:val="001F4EAD"/>
    <w:rsid w:val="001F53B7"/>
    <w:rsid w:val="001F59EA"/>
    <w:rsid w:val="001F62E9"/>
    <w:rsid w:val="001F6A6F"/>
    <w:rsid w:val="001F766F"/>
    <w:rsid w:val="001F79F7"/>
    <w:rsid w:val="001F7F60"/>
    <w:rsid w:val="0020033D"/>
    <w:rsid w:val="00200554"/>
    <w:rsid w:val="0020080F"/>
    <w:rsid w:val="00200ABE"/>
    <w:rsid w:val="00200AE0"/>
    <w:rsid w:val="0020131D"/>
    <w:rsid w:val="0020165E"/>
    <w:rsid w:val="0020166E"/>
    <w:rsid w:val="00201A1E"/>
    <w:rsid w:val="00201D4C"/>
    <w:rsid w:val="00201D9D"/>
    <w:rsid w:val="00201E64"/>
    <w:rsid w:val="00201F7F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BBF"/>
    <w:rsid w:val="00204E26"/>
    <w:rsid w:val="00204FF0"/>
    <w:rsid w:val="00205732"/>
    <w:rsid w:val="00205ADB"/>
    <w:rsid w:val="00205E1D"/>
    <w:rsid w:val="002060F4"/>
    <w:rsid w:val="0020612A"/>
    <w:rsid w:val="00206495"/>
    <w:rsid w:val="00206765"/>
    <w:rsid w:val="00206A49"/>
    <w:rsid w:val="00206E54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5ED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A2B"/>
    <w:rsid w:val="00213B5A"/>
    <w:rsid w:val="002140BF"/>
    <w:rsid w:val="002141CB"/>
    <w:rsid w:val="00214686"/>
    <w:rsid w:val="00214A27"/>
    <w:rsid w:val="002150C6"/>
    <w:rsid w:val="002151F1"/>
    <w:rsid w:val="00215717"/>
    <w:rsid w:val="00215ABC"/>
    <w:rsid w:val="0021612E"/>
    <w:rsid w:val="002163A8"/>
    <w:rsid w:val="00216574"/>
    <w:rsid w:val="00216C27"/>
    <w:rsid w:val="00216E9B"/>
    <w:rsid w:val="00217868"/>
    <w:rsid w:val="00217DCB"/>
    <w:rsid w:val="00217F2E"/>
    <w:rsid w:val="002200E8"/>
    <w:rsid w:val="00220156"/>
    <w:rsid w:val="002202E2"/>
    <w:rsid w:val="00220796"/>
    <w:rsid w:val="002208F8"/>
    <w:rsid w:val="002212DD"/>
    <w:rsid w:val="002219FB"/>
    <w:rsid w:val="00221ACF"/>
    <w:rsid w:val="00221C2D"/>
    <w:rsid w:val="00221E1A"/>
    <w:rsid w:val="00221E45"/>
    <w:rsid w:val="00221EE5"/>
    <w:rsid w:val="00222068"/>
    <w:rsid w:val="00222726"/>
    <w:rsid w:val="00222D60"/>
    <w:rsid w:val="00222F5C"/>
    <w:rsid w:val="0022388B"/>
    <w:rsid w:val="002238B0"/>
    <w:rsid w:val="00223DC2"/>
    <w:rsid w:val="00223E81"/>
    <w:rsid w:val="00224086"/>
    <w:rsid w:val="00224087"/>
    <w:rsid w:val="002245AE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30459"/>
    <w:rsid w:val="0023070A"/>
    <w:rsid w:val="00230A8D"/>
    <w:rsid w:val="00230B72"/>
    <w:rsid w:val="00230C0F"/>
    <w:rsid w:val="0023112B"/>
    <w:rsid w:val="00231625"/>
    <w:rsid w:val="00231981"/>
    <w:rsid w:val="00231AAF"/>
    <w:rsid w:val="002323B1"/>
    <w:rsid w:val="00232575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C91"/>
    <w:rsid w:val="00235E77"/>
    <w:rsid w:val="00236337"/>
    <w:rsid w:val="002364A5"/>
    <w:rsid w:val="0023688D"/>
    <w:rsid w:val="0023695A"/>
    <w:rsid w:val="00237062"/>
    <w:rsid w:val="00237417"/>
    <w:rsid w:val="00237508"/>
    <w:rsid w:val="002377B8"/>
    <w:rsid w:val="002400C8"/>
    <w:rsid w:val="0024056C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DB"/>
    <w:rsid w:val="00242145"/>
    <w:rsid w:val="002422EA"/>
    <w:rsid w:val="002423C0"/>
    <w:rsid w:val="00242A9B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D0A"/>
    <w:rsid w:val="002450EA"/>
    <w:rsid w:val="00245916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BD1"/>
    <w:rsid w:val="00247C0D"/>
    <w:rsid w:val="00247C71"/>
    <w:rsid w:val="00250B79"/>
    <w:rsid w:val="00250D14"/>
    <w:rsid w:val="00250E4A"/>
    <w:rsid w:val="002515AD"/>
    <w:rsid w:val="0025165A"/>
    <w:rsid w:val="00251852"/>
    <w:rsid w:val="00251B80"/>
    <w:rsid w:val="00251CE7"/>
    <w:rsid w:val="00251E47"/>
    <w:rsid w:val="0025225B"/>
    <w:rsid w:val="0025279A"/>
    <w:rsid w:val="00252E71"/>
    <w:rsid w:val="002530B1"/>
    <w:rsid w:val="002535DA"/>
    <w:rsid w:val="002538A2"/>
    <w:rsid w:val="00253DFA"/>
    <w:rsid w:val="00253F02"/>
    <w:rsid w:val="00253F7F"/>
    <w:rsid w:val="00253FEA"/>
    <w:rsid w:val="002548DB"/>
    <w:rsid w:val="00254F07"/>
    <w:rsid w:val="00255901"/>
    <w:rsid w:val="0025595F"/>
    <w:rsid w:val="00255A7E"/>
    <w:rsid w:val="00255B3C"/>
    <w:rsid w:val="00255CF9"/>
    <w:rsid w:val="002560A9"/>
    <w:rsid w:val="0025638A"/>
    <w:rsid w:val="002563E4"/>
    <w:rsid w:val="00256468"/>
    <w:rsid w:val="00256EA8"/>
    <w:rsid w:val="002579F9"/>
    <w:rsid w:val="00260407"/>
    <w:rsid w:val="002607F3"/>
    <w:rsid w:val="0026087F"/>
    <w:rsid w:val="00260D4E"/>
    <w:rsid w:val="00261323"/>
    <w:rsid w:val="00261D52"/>
    <w:rsid w:val="00261EEC"/>
    <w:rsid w:val="002621F5"/>
    <w:rsid w:val="002624E5"/>
    <w:rsid w:val="00262B38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527"/>
    <w:rsid w:val="00264C96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C8D"/>
    <w:rsid w:val="00267E6A"/>
    <w:rsid w:val="00267F7D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149E"/>
    <w:rsid w:val="002716AA"/>
    <w:rsid w:val="0027194B"/>
    <w:rsid w:val="00271A09"/>
    <w:rsid w:val="00271B0A"/>
    <w:rsid w:val="00271D48"/>
    <w:rsid w:val="00271DE6"/>
    <w:rsid w:val="00271FAE"/>
    <w:rsid w:val="002721E2"/>
    <w:rsid w:val="00272373"/>
    <w:rsid w:val="002726FD"/>
    <w:rsid w:val="00272C4F"/>
    <w:rsid w:val="00273204"/>
    <w:rsid w:val="00273650"/>
    <w:rsid w:val="00274083"/>
    <w:rsid w:val="002742B4"/>
    <w:rsid w:val="0027452A"/>
    <w:rsid w:val="00274597"/>
    <w:rsid w:val="002747E4"/>
    <w:rsid w:val="00274BB8"/>
    <w:rsid w:val="0027597A"/>
    <w:rsid w:val="00276061"/>
    <w:rsid w:val="002764C1"/>
    <w:rsid w:val="00276692"/>
    <w:rsid w:val="002766B9"/>
    <w:rsid w:val="0027772B"/>
    <w:rsid w:val="00277D44"/>
    <w:rsid w:val="00277F6D"/>
    <w:rsid w:val="00277FAF"/>
    <w:rsid w:val="00277FFD"/>
    <w:rsid w:val="0028022F"/>
    <w:rsid w:val="00280961"/>
    <w:rsid w:val="00280AEE"/>
    <w:rsid w:val="00280BB5"/>
    <w:rsid w:val="00280C80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38C"/>
    <w:rsid w:val="002834B0"/>
    <w:rsid w:val="00283503"/>
    <w:rsid w:val="002835CC"/>
    <w:rsid w:val="00283696"/>
    <w:rsid w:val="00283748"/>
    <w:rsid w:val="00283B00"/>
    <w:rsid w:val="00283B94"/>
    <w:rsid w:val="00283FDF"/>
    <w:rsid w:val="00284485"/>
    <w:rsid w:val="00284797"/>
    <w:rsid w:val="002848A2"/>
    <w:rsid w:val="002848E9"/>
    <w:rsid w:val="0028497E"/>
    <w:rsid w:val="002849E0"/>
    <w:rsid w:val="00284AA9"/>
    <w:rsid w:val="00284E7B"/>
    <w:rsid w:val="00284FF1"/>
    <w:rsid w:val="00285101"/>
    <w:rsid w:val="0028528D"/>
    <w:rsid w:val="00285448"/>
    <w:rsid w:val="002856C1"/>
    <w:rsid w:val="002856C4"/>
    <w:rsid w:val="002856E8"/>
    <w:rsid w:val="00285AA3"/>
    <w:rsid w:val="0028633A"/>
    <w:rsid w:val="00286621"/>
    <w:rsid w:val="00286CEB"/>
    <w:rsid w:val="00286D0B"/>
    <w:rsid w:val="00286D3B"/>
    <w:rsid w:val="00286E25"/>
    <w:rsid w:val="00286FBE"/>
    <w:rsid w:val="00287810"/>
    <w:rsid w:val="00287CD6"/>
    <w:rsid w:val="00287E23"/>
    <w:rsid w:val="002900AA"/>
    <w:rsid w:val="0029043D"/>
    <w:rsid w:val="00290D36"/>
    <w:rsid w:val="002912AD"/>
    <w:rsid w:val="00291381"/>
    <w:rsid w:val="002915AD"/>
    <w:rsid w:val="0029181A"/>
    <w:rsid w:val="00291C34"/>
    <w:rsid w:val="0029200F"/>
    <w:rsid w:val="00292298"/>
    <w:rsid w:val="00292616"/>
    <w:rsid w:val="00292BC3"/>
    <w:rsid w:val="00292BE8"/>
    <w:rsid w:val="00292D72"/>
    <w:rsid w:val="0029307B"/>
    <w:rsid w:val="002931B7"/>
    <w:rsid w:val="0029320A"/>
    <w:rsid w:val="002933A6"/>
    <w:rsid w:val="0029380E"/>
    <w:rsid w:val="00293934"/>
    <w:rsid w:val="0029397D"/>
    <w:rsid w:val="00293BBB"/>
    <w:rsid w:val="00293C69"/>
    <w:rsid w:val="00294179"/>
    <w:rsid w:val="002943CB"/>
    <w:rsid w:val="0029471A"/>
    <w:rsid w:val="00294AA9"/>
    <w:rsid w:val="00294B2C"/>
    <w:rsid w:val="00294B64"/>
    <w:rsid w:val="00294B8D"/>
    <w:rsid w:val="00294F2F"/>
    <w:rsid w:val="002952AB"/>
    <w:rsid w:val="0029588E"/>
    <w:rsid w:val="00295C63"/>
    <w:rsid w:val="00296910"/>
    <w:rsid w:val="00296E8F"/>
    <w:rsid w:val="002975AE"/>
    <w:rsid w:val="00297833"/>
    <w:rsid w:val="002A01ED"/>
    <w:rsid w:val="002A0545"/>
    <w:rsid w:val="002A10C0"/>
    <w:rsid w:val="002A1340"/>
    <w:rsid w:val="002A13AC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3170"/>
    <w:rsid w:val="002A31D7"/>
    <w:rsid w:val="002A3250"/>
    <w:rsid w:val="002A363C"/>
    <w:rsid w:val="002A38D6"/>
    <w:rsid w:val="002A41AB"/>
    <w:rsid w:val="002A43DA"/>
    <w:rsid w:val="002A4704"/>
    <w:rsid w:val="002A4EDC"/>
    <w:rsid w:val="002A50A1"/>
    <w:rsid w:val="002A5201"/>
    <w:rsid w:val="002A53C3"/>
    <w:rsid w:val="002A57E7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10"/>
    <w:rsid w:val="002A6D4E"/>
    <w:rsid w:val="002A6D58"/>
    <w:rsid w:val="002A7020"/>
    <w:rsid w:val="002A708F"/>
    <w:rsid w:val="002A711A"/>
    <w:rsid w:val="002A72EF"/>
    <w:rsid w:val="002A73C9"/>
    <w:rsid w:val="002A7402"/>
    <w:rsid w:val="002A7B22"/>
    <w:rsid w:val="002A7E26"/>
    <w:rsid w:val="002A7EA7"/>
    <w:rsid w:val="002B0032"/>
    <w:rsid w:val="002B02D5"/>
    <w:rsid w:val="002B0411"/>
    <w:rsid w:val="002B0479"/>
    <w:rsid w:val="002B0862"/>
    <w:rsid w:val="002B0D67"/>
    <w:rsid w:val="002B137B"/>
    <w:rsid w:val="002B178E"/>
    <w:rsid w:val="002B181D"/>
    <w:rsid w:val="002B1A2B"/>
    <w:rsid w:val="002B1D8B"/>
    <w:rsid w:val="002B1F65"/>
    <w:rsid w:val="002B20C0"/>
    <w:rsid w:val="002B2116"/>
    <w:rsid w:val="002B2C85"/>
    <w:rsid w:val="002B2E24"/>
    <w:rsid w:val="002B3197"/>
    <w:rsid w:val="002B36C8"/>
    <w:rsid w:val="002B37B4"/>
    <w:rsid w:val="002B3E7D"/>
    <w:rsid w:val="002B3F9D"/>
    <w:rsid w:val="002B4025"/>
    <w:rsid w:val="002B4253"/>
    <w:rsid w:val="002B441B"/>
    <w:rsid w:val="002B4462"/>
    <w:rsid w:val="002B45A9"/>
    <w:rsid w:val="002B4AC4"/>
    <w:rsid w:val="002B531D"/>
    <w:rsid w:val="002B56B9"/>
    <w:rsid w:val="002B5901"/>
    <w:rsid w:val="002B59F0"/>
    <w:rsid w:val="002B5E29"/>
    <w:rsid w:val="002B62EA"/>
    <w:rsid w:val="002B6667"/>
    <w:rsid w:val="002B681E"/>
    <w:rsid w:val="002B6EBD"/>
    <w:rsid w:val="002B73FF"/>
    <w:rsid w:val="002B7CA0"/>
    <w:rsid w:val="002C0C9B"/>
    <w:rsid w:val="002C0E69"/>
    <w:rsid w:val="002C0F0E"/>
    <w:rsid w:val="002C1566"/>
    <w:rsid w:val="002C164E"/>
    <w:rsid w:val="002C1839"/>
    <w:rsid w:val="002C1992"/>
    <w:rsid w:val="002C1D1F"/>
    <w:rsid w:val="002C1DAC"/>
    <w:rsid w:val="002C21D8"/>
    <w:rsid w:val="002C224C"/>
    <w:rsid w:val="002C2564"/>
    <w:rsid w:val="002C25FA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F92"/>
    <w:rsid w:val="002C400A"/>
    <w:rsid w:val="002C4AE7"/>
    <w:rsid w:val="002C4FB1"/>
    <w:rsid w:val="002C53AA"/>
    <w:rsid w:val="002C5943"/>
    <w:rsid w:val="002C607D"/>
    <w:rsid w:val="002C6172"/>
    <w:rsid w:val="002C6710"/>
    <w:rsid w:val="002C6713"/>
    <w:rsid w:val="002C68B1"/>
    <w:rsid w:val="002C7819"/>
    <w:rsid w:val="002C7BE2"/>
    <w:rsid w:val="002D0396"/>
    <w:rsid w:val="002D04DF"/>
    <w:rsid w:val="002D0AF8"/>
    <w:rsid w:val="002D0C08"/>
    <w:rsid w:val="002D114C"/>
    <w:rsid w:val="002D11C5"/>
    <w:rsid w:val="002D1723"/>
    <w:rsid w:val="002D1EB4"/>
    <w:rsid w:val="002D1F9F"/>
    <w:rsid w:val="002D233F"/>
    <w:rsid w:val="002D2467"/>
    <w:rsid w:val="002D25F1"/>
    <w:rsid w:val="002D2631"/>
    <w:rsid w:val="002D2775"/>
    <w:rsid w:val="002D2B17"/>
    <w:rsid w:val="002D310C"/>
    <w:rsid w:val="002D31CA"/>
    <w:rsid w:val="002D3403"/>
    <w:rsid w:val="002D3508"/>
    <w:rsid w:val="002D38E2"/>
    <w:rsid w:val="002D3939"/>
    <w:rsid w:val="002D412B"/>
    <w:rsid w:val="002D4293"/>
    <w:rsid w:val="002D4317"/>
    <w:rsid w:val="002D44F1"/>
    <w:rsid w:val="002D4507"/>
    <w:rsid w:val="002D4661"/>
    <w:rsid w:val="002D4F0A"/>
    <w:rsid w:val="002D4FB3"/>
    <w:rsid w:val="002D506D"/>
    <w:rsid w:val="002D5D51"/>
    <w:rsid w:val="002D5EF8"/>
    <w:rsid w:val="002D5FD3"/>
    <w:rsid w:val="002D6570"/>
    <w:rsid w:val="002D6782"/>
    <w:rsid w:val="002D687E"/>
    <w:rsid w:val="002D6928"/>
    <w:rsid w:val="002D6B66"/>
    <w:rsid w:val="002D6FFA"/>
    <w:rsid w:val="002D720D"/>
    <w:rsid w:val="002D77CB"/>
    <w:rsid w:val="002E0654"/>
    <w:rsid w:val="002E0742"/>
    <w:rsid w:val="002E0C38"/>
    <w:rsid w:val="002E0F3E"/>
    <w:rsid w:val="002E14FA"/>
    <w:rsid w:val="002E1A4D"/>
    <w:rsid w:val="002E1D42"/>
    <w:rsid w:val="002E20BA"/>
    <w:rsid w:val="002E23C7"/>
    <w:rsid w:val="002E2425"/>
    <w:rsid w:val="002E2709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D3"/>
    <w:rsid w:val="002E48B9"/>
    <w:rsid w:val="002E4D79"/>
    <w:rsid w:val="002E50D8"/>
    <w:rsid w:val="002E5331"/>
    <w:rsid w:val="002E5AED"/>
    <w:rsid w:val="002E5E56"/>
    <w:rsid w:val="002E5E98"/>
    <w:rsid w:val="002E6302"/>
    <w:rsid w:val="002E6446"/>
    <w:rsid w:val="002E6B1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1017"/>
    <w:rsid w:val="002F1357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C57"/>
    <w:rsid w:val="00300DD1"/>
    <w:rsid w:val="00300F74"/>
    <w:rsid w:val="00300FA5"/>
    <w:rsid w:val="00301061"/>
    <w:rsid w:val="00301406"/>
    <w:rsid w:val="003018EB"/>
    <w:rsid w:val="00301AFC"/>
    <w:rsid w:val="00301E3C"/>
    <w:rsid w:val="00301E53"/>
    <w:rsid w:val="003025B7"/>
    <w:rsid w:val="003025D0"/>
    <w:rsid w:val="00302867"/>
    <w:rsid w:val="0030291E"/>
    <w:rsid w:val="003029BA"/>
    <w:rsid w:val="00303017"/>
    <w:rsid w:val="0030344F"/>
    <w:rsid w:val="00303479"/>
    <w:rsid w:val="003035C0"/>
    <w:rsid w:val="003036DF"/>
    <w:rsid w:val="00303778"/>
    <w:rsid w:val="00303B90"/>
    <w:rsid w:val="00303F53"/>
    <w:rsid w:val="003045E0"/>
    <w:rsid w:val="00304AC2"/>
    <w:rsid w:val="00304AC6"/>
    <w:rsid w:val="00304BF4"/>
    <w:rsid w:val="00304C8B"/>
    <w:rsid w:val="00304D99"/>
    <w:rsid w:val="00304DAA"/>
    <w:rsid w:val="00304F47"/>
    <w:rsid w:val="00304F91"/>
    <w:rsid w:val="00305825"/>
    <w:rsid w:val="0030607C"/>
    <w:rsid w:val="0030695A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73"/>
    <w:rsid w:val="00310937"/>
    <w:rsid w:val="00310A8B"/>
    <w:rsid w:val="00310DDB"/>
    <w:rsid w:val="00310E28"/>
    <w:rsid w:val="00310E85"/>
    <w:rsid w:val="00311402"/>
    <w:rsid w:val="00311516"/>
    <w:rsid w:val="00311ABA"/>
    <w:rsid w:val="00311F1A"/>
    <w:rsid w:val="00311F1C"/>
    <w:rsid w:val="00311FB7"/>
    <w:rsid w:val="00312841"/>
    <w:rsid w:val="00313139"/>
    <w:rsid w:val="00313141"/>
    <w:rsid w:val="003132F7"/>
    <w:rsid w:val="00313651"/>
    <w:rsid w:val="0031388A"/>
    <w:rsid w:val="00313B2A"/>
    <w:rsid w:val="00313DD3"/>
    <w:rsid w:val="003142CC"/>
    <w:rsid w:val="0031458B"/>
    <w:rsid w:val="00314B06"/>
    <w:rsid w:val="00314C14"/>
    <w:rsid w:val="00314F0A"/>
    <w:rsid w:val="00315077"/>
    <w:rsid w:val="00315610"/>
    <w:rsid w:val="0031590C"/>
    <w:rsid w:val="00315A1D"/>
    <w:rsid w:val="00315B9C"/>
    <w:rsid w:val="00315EC6"/>
    <w:rsid w:val="00315F90"/>
    <w:rsid w:val="003160EE"/>
    <w:rsid w:val="00316344"/>
    <w:rsid w:val="00316393"/>
    <w:rsid w:val="00316875"/>
    <w:rsid w:val="00316B05"/>
    <w:rsid w:val="00316D01"/>
    <w:rsid w:val="00316E09"/>
    <w:rsid w:val="003170E7"/>
    <w:rsid w:val="00317280"/>
    <w:rsid w:val="003179E1"/>
    <w:rsid w:val="00317D60"/>
    <w:rsid w:val="00320170"/>
    <w:rsid w:val="0032038A"/>
    <w:rsid w:val="003203A5"/>
    <w:rsid w:val="003207B7"/>
    <w:rsid w:val="00320ACB"/>
    <w:rsid w:val="00321AB3"/>
    <w:rsid w:val="00321B2F"/>
    <w:rsid w:val="00322C8B"/>
    <w:rsid w:val="00322CFE"/>
    <w:rsid w:val="00323369"/>
    <w:rsid w:val="00323881"/>
    <w:rsid w:val="00323A18"/>
    <w:rsid w:val="00323B0C"/>
    <w:rsid w:val="00323C24"/>
    <w:rsid w:val="00323CB4"/>
    <w:rsid w:val="003241B7"/>
    <w:rsid w:val="003241C4"/>
    <w:rsid w:val="003244C6"/>
    <w:rsid w:val="00324A68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C8F"/>
    <w:rsid w:val="00327091"/>
    <w:rsid w:val="0032733A"/>
    <w:rsid w:val="00327D38"/>
    <w:rsid w:val="003300BA"/>
    <w:rsid w:val="00330303"/>
    <w:rsid w:val="003308D6"/>
    <w:rsid w:val="003309DC"/>
    <w:rsid w:val="00331556"/>
    <w:rsid w:val="00331658"/>
    <w:rsid w:val="00331C44"/>
    <w:rsid w:val="00331C9A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F5F"/>
    <w:rsid w:val="00342246"/>
    <w:rsid w:val="0034244A"/>
    <w:rsid w:val="00342587"/>
    <w:rsid w:val="00342592"/>
    <w:rsid w:val="0034291F"/>
    <w:rsid w:val="00342A8B"/>
    <w:rsid w:val="00342AE7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D5D"/>
    <w:rsid w:val="003463A7"/>
    <w:rsid w:val="003466F5"/>
    <w:rsid w:val="00346EB0"/>
    <w:rsid w:val="003473AA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BE6"/>
    <w:rsid w:val="00350CF8"/>
    <w:rsid w:val="00351105"/>
    <w:rsid w:val="0035137D"/>
    <w:rsid w:val="003516B9"/>
    <w:rsid w:val="003519AD"/>
    <w:rsid w:val="00351D55"/>
    <w:rsid w:val="00351D7F"/>
    <w:rsid w:val="00351E7E"/>
    <w:rsid w:val="00352075"/>
    <w:rsid w:val="003520E6"/>
    <w:rsid w:val="00352145"/>
    <w:rsid w:val="00352334"/>
    <w:rsid w:val="003525ED"/>
    <w:rsid w:val="00352A9E"/>
    <w:rsid w:val="00352C1B"/>
    <w:rsid w:val="00352EF8"/>
    <w:rsid w:val="00353055"/>
    <w:rsid w:val="003533D5"/>
    <w:rsid w:val="003534DC"/>
    <w:rsid w:val="0035354C"/>
    <w:rsid w:val="00353D0C"/>
    <w:rsid w:val="00353D16"/>
    <w:rsid w:val="0035421F"/>
    <w:rsid w:val="00354530"/>
    <w:rsid w:val="00354D9B"/>
    <w:rsid w:val="00355B48"/>
    <w:rsid w:val="00355C63"/>
    <w:rsid w:val="00356450"/>
    <w:rsid w:val="003565AE"/>
    <w:rsid w:val="00357492"/>
    <w:rsid w:val="0035762C"/>
    <w:rsid w:val="00357912"/>
    <w:rsid w:val="00357B26"/>
    <w:rsid w:val="0036036E"/>
    <w:rsid w:val="00360611"/>
    <w:rsid w:val="0036068C"/>
    <w:rsid w:val="00361199"/>
    <w:rsid w:val="003615BC"/>
    <w:rsid w:val="00361862"/>
    <w:rsid w:val="00361B45"/>
    <w:rsid w:val="00361B9E"/>
    <w:rsid w:val="00361ED9"/>
    <w:rsid w:val="003620CF"/>
    <w:rsid w:val="00362165"/>
    <w:rsid w:val="003622D3"/>
    <w:rsid w:val="0036260A"/>
    <w:rsid w:val="00362869"/>
    <w:rsid w:val="003629DF"/>
    <w:rsid w:val="0036346D"/>
    <w:rsid w:val="0036363F"/>
    <w:rsid w:val="00363FF1"/>
    <w:rsid w:val="00364148"/>
    <w:rsid w:val="00364663"/>
    <w:rsid w:val="00364781"/>
    <w:rsid w:val="0036486E"/>
    <w:rsid w:val="00364879"/>
    <w:rsid w:val="0036488D"/>
    <w:rsid w:val="00364B3D"/>
    <w:rsid w:val="00364D90"/>
    <w:rsid w:val="0036511B"/>
    <w:rsid w:val="00365246"/>
    <w:rsid w:val="0036566A"/>
    <w:rsid w:val="00365B03"/>
    <w:rsid w:val="00365B06"/>
    <w:rsid w:val="00365D73"/>
    <w:rsid w:val="00365FCD"/>
    <w:rsid w:val="00366178"/>
    <w:rsid w:val="003669E1"/>
    <w:rsid w:val="00366BAD"/>
    <w:rsid w:val="00366E04"/>
    <w:rsid w:val="00366EBB"/>
    <w:rsid w:val="00366F53"/>
    <w:rsid w:val="00367428"/>
    <w:rsid w:val="0036745B"/>
    <w:rsid w:val="003675CD"/>
    <w:rsid w:val="003677C6"/>
    <w:rsid w:val="003679C3"/>
    <w:rsid w:val="00367B6E"/>
    <w:rsid w:val="00367F6F"/>
    <w:rsid w:val="00370603"/>
    <w:rsid w:val="00370634"/>
    <w:rsid w:val="003707A0"/>
    <w:rsid w:val="00370B87"/>
    <w:rsid w:val="00370C7D"/>
    <w:rsid w:val="00370FCC"/>
    <w:rsid w:val="00371537"/>
    <w:rsid w:val="00371585"/>
    <w:rsid w:val="003719FB"/>
    <w:rsid w:val="00371BF7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C05"/>
    <w:rsid w:val="00373E4A"/>
    <w:rsid w:val="00373F2A"/>
    <w:rsid w:val="0037402B"/>
    <w:rsid w:val="00374037"/>
    <w:rsid w:val="00374357"/>
    <w:rsid w:val="003746B6"/>
    <w:rsid w:val="00374849"/>
    <w:rsid w:val="003753AE"/>
    <w:rsid w:val="0037587E"/>
    <w:rsid w:val="00375AF5"/>
    <w:rsid w:val="00375CFF"/>
    <w:rsid w:val="00376228"/>
    <w:rsid w:val="00376290"/>
    <w:rsid w:val="003763CD"/>
    <w:rsid w:val="003768DB"/>
    <w:rsid w:val="00376939"/>
    <w:rsid w:val="00376C31"/>
    <w:rsid w:val="00377017"/>
    <w:rsid w:val="0037703A"/>
    <w:rsid w:val="003771E0"/>
    <w:rsid w:val="003773EF"/>
    <w:rsid w:val="003775EA"/>
    <w:rsid w:val="00377711"/>
    <w:rsid w:val="00377D12"/>
    <w:rsid w:val="00377FAA"/>
    <w:rsid w:val="003800BF"/>
    <w:rsid w:val="00380318"/>
    <w:rsid w:val="00380FAF"/>
    <w:rsid w:val="003812C9"/>
    <w:rsid w:val="003816D5"/>
    <w:rsid w:val="00381CAD"/>
    <w:rsid w:val="00381D76"/>
    <w:rsid w:val="0038275F"/>
    <w:rsid w:val="00382A2C"/>
    <w:rsid w:val="00382AFB"/>
    <w:rsid w:val="0038303D"/>
    <w:rsid w:val="00383650"/>
    <w:rsid w:val="00383AAB"/>
    <w:rsid w:val="00383ADD"/>
    <w:rsid w:val="00383FC0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B12"/>
    <w:rsid w:val="00385B6A"/>
    <w:rsid w:val="00386060"/>
    <w:rsid w:val="00386063"/>
    <w:rsid w:val="0038619A"/>
    <w:rsid w:val="0038624D"/>
    <w:rsid w:val="003862AA"/>
    <w:rsid w:val="0038694E"/>
    <w:rsid w:val="00386D25"/>
    <w:rsid w:val="003870BA"/>
    <w:rsid w:val="003871A3"/>
    <w:rsid w:val="003871BD"/>
    <w:rsid w:val="00387580"/>
    <w:rsid w:val="0038764F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705"/>
    <w:rsid w:val="00392726"/>
    <w:rsid w:val="00393201"/>
    <w:rsid w:val="0039334F"/>
    <w:rsid w:val="00393EB0"/>
    <w:rsid w:val="003940C2"/>
    <w:rsid w:val="00394176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61B6"/>
    <w:rsid w:val="00396963"/>
    <w:rsid w:val="00396ED0"/>
    <w:rsid w:val="0039734E"/>
    <w:rsid w:val="00397823"/>
    <w:rsid w:val="003A02FC"/>
    <w:rsid w:val="003A030C"/>
    <w:rsid w:val="003A0796"/>
    <w:rsid w:val="003A07B3"/>
    <w:rsid w:val="003A0B7E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AB4"/>
    <w:rsid w:val="003A1B9F"/>
    <w:rsid w:val="003A1BC3"/>
    <w:rsid w:val="003A1CBA"/>
    <w:rsid w:val="003A1E92"/>
    <w:rsid w:val="003A208B"/>
    <w:rsid w:val="003A215A"/>
    <w:rsid w:val="003A2172"/>
    <w:rsid w:val="003A2387"/>
    <w:rsid w:val="003A2538"/>
    <w:rsid w:val="003A2B7C"/>
    <w:rsid w:val="003A31A2"/>
    <w:rsid w:val="003A392F"/>
    <w:rsid w:val="003A3C19"/>
    <w:rsid w:val="003A4187"/>
    <w:rsid w:val="003A442A"/>
    <w:rsid w:val="003A44B5"/>
    <w:rsid w:val="003A4624"/>
    <w:rsid w:val="003A4A0A"/>
    <w:rsid w:val="003A4C17"/>
    <w:rsid w:val="003A55F5"/>
    <w:rsid w:val="003A5DC2"/>
    <w:rsid w:val="003A6057"/>
    <w:rsid w:val="003A672C"/>
    <w:rsid w:val="003A699B"/>
    <w:rsid w:val="003A70A5"/>
    <w:rsid w:val="003A7369"/>
    <w:rsid w:val="003A7475"/>
    <w:rsid w:val="003A75B7"/>
    <w:rsid w:val="003A75E5"/>
    <w:rsid w:val="003A7971"/>
    <w:rsid w:val="003A7D39"/>
    <w:rsid w:val="003B02D6"/>
    <w:rsid w:val="003B02EC"/>
    <w:rsid w:val="003B0885"/>
    <w:rsid w:val="003B0A34"/>
    <w:rsid w:val="003B0BE1"/>
    <w:rsid w:val="003B0D3D"/>
    <w:rsid w:val="003B0D4E"/>
    <w:rsid w:val="003B0DFB"/>
    <w:rsid w:val="003B0EB2"/>
    <w:rsid w:val="003B1412"/>
    <w:rsid w:val="003B141C"/>
    <w:rsid w:val="003B1740"/>
    <w:rsid w:val="003B1ACA"/>
    <w:rsid w:val="003B1B31"/>
    <w:rsid w:val="003B1CFD"/>
    <w:rsid w:val="003B2215"/>
    <w:rsid w:val="003B22B2"/>
    <w:rsid w:val="003B2743"/>
    <w:rsid w:val="003B2A25"/>
    <w:rsid w:val="003B2A78"/>
    <w:rsid w:val="003B2AB6"/>
    <w:rsid w:val="003B2C6E"/>
    <w:rsid w:val="003B2CBC"/>
    <w:rsid w:val="003B376A"/>
    <w:rsid w:val="003B3BD4"/>
    <w:rsid w:val="003B3E98"/>
    <w:rsid w:val="003B3EDA"/>
    <w:rsid w:val="003B41B5"/>
    <w:rsid w:val="003B42F2"/>
    <w:rsid w:val="003B4342"/>
    <w:rsid w:val="003B4401"/>
    <w:rsid w:val="003B4805"/>
    <w:rsid w:val="003B4932"/>
    <w:rsid w:val="003B49C0"/>
    <w:rsid w:val="003B4C95"/>
    <w:rsid w:val="003B4DEC"/>
    <w:rsid w:val="003B4EEF"/>
    <w:rsid w:val="003B4F95"/>
    <w:rsid w:val="003B530D"/>
    <w:rsid w:val="003B5539"/>
    <w:rsid w:val="003B58F6"/>
    <w:rsid w:val="003B5B58"/>
    <w:rsid w:val="003B5D12"/>
    <w:rsid w:val="003B65BF"/>
    <w:rsid w:val="003B6894"/>
    <w:rsid w:val="003B69A2"/>
    <w:rsid w:val="003B6A1E"/>
    <w:rsid w:val="003B6A78"/>
    <w:rsid w:val="003B703A"/>
    <w:rsid w:val="003B71AC"/>
    <w:rsid w:val="003B72CB"/>
    <w:rsid w:val="003B7385"/>
    <w:rsid w:val="003B73F5"/>
    <w:rsid w:val="003B74B6"/>
    <w:rsid w:val="003B7512"/>
    <w:rsid w:val="003B7711"/>
    <w:rsid w:val="003B7906"/>
    <w:rsid w:val="003B7CE3"/>
    <w:rsid w:val="003B7F9F"/>
    <w:rsid w:val="003C0291"/>
    <w:rsid w:val="003C052E"/>
    <w:rsid w:val="003C0699"/>
    <w:rsid w:val="003C07B5"/>
    <w:rsid w:val="003C07C2"/>
    <w:rsid w:val="003C08E6"/>
    <w:rsid w:val="003C0A4D"/>
    <w:rsid w:val="003C0F49"/>
    <w:rsid w:val="003C10E6"/>
    <w:rsid w:val="003C1340"/>
    <w:rsid w:val="003C174B"/>
    <w:rsid w:val="003C2044"/>
    <w:rsid w:val="003C265B"/>
    <w:rsid w:val="003C2F99"/>
    <w:rsid w:val="003C311D"/>
    <w:rsid w:val="003C3315"/>
    <w:rsid w:val="003C371B"/>
    <w:rsid w:val="003C37CD"/>
    <w:rsid w:val="003C3AB6"/>
    <w:rsid w:val="003C402A"/>
    <w:rsid w:val="003C415C"/>
    <w:rsid w:val="003C43FB"/>
    <w:rsid w:val="003C4698"/>
    <w:rsid w:val="003C485C"/>
    <w:rsid w:val="003C4999"/>
    <w:rsid w:val="003C4E98"/>
    <w:rsid w:val="003C532D"/>
    <w:rsid w:val="003C539C"/>
    <w:rsid w:val="003C55B8"/>
    <w:rsid w:val="003C578E"/>
    <w:rsid w:val="003C5C6F"/>
    <w:rsid w:val="003C5DBA"/>
    <w:rsid w:val="003C65EB"/>
    <w:rsid w:val="003C66BE"/>
    <w:rsid w:val="003C674C"/>
    <w:rsid w:val="003C67D0"/>
    <w:rsid w:val="003C6979"/>
    <w:rsid w:val="003C69D4"/>
    <w:rsid w:val="003C6B02"/>
    <w:rsid w:val="003C6CF2"/>
    <w:rsid w:val="003C754B"/>
    <w:rsid w:val="003C7764"/>
    <w:rsid w:val="003C7B25"/>
    <w:rsid w:val="003C7B77"/>
    <w:rsid w:val="003D0003"/>
    <w:rsid w:val="003D051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CDE"/>
    <w:rsid w:val="003D2DE7"/>
    <w:rsid w:val="003D3113"/>
    <w:rsid w:val="003D3848"/>
    <w:rsid w:val="003D3A8B"/>
    <w:rsid w:val="003D3B2D"/>
    <w:rsid w:val="003D3F2E"/>
    <w:rsid w:val="003D409B"/>
    <w:rsid w:val="003D411E"/>
    <w:rsid w:val="003D48BD"/>
    <w:rsid w:val="003D49A0"/>
    <w:rsid w:val="003D4ADE"/>
    <w:rsid w:val="003D50F7"/>
    <w:rsid w:val="003D526B"/>
    <w:rsid w:val="003D545A"/>
    <w:rsid w:val="003D55A8"/>
    <w:rsid w:val="003D55B6"/>
    <w:rsid w:val="003D5892"/>
    <w:rsid w:val="003D5990"/>
    <w:rsid w:val="003D6105"/>
    <w:rsid w:val="003D64A6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A29"/>
    <w:rsid w:val="003E1BB5"/>
    <w:rsid w:val="003E1D15"/>
    <w:rsid w:val="003E1FA0"/>
    <w:rsid w:val="003E28FE"/>
    <w:rsid w:val="003E29F4"/>
    <w:rsid w:val="003E2A9D"/>
    <w:rsid w:val="003E2CD6"/>
    <w:rsid w:val="003E2E21"/>
    <w:rsid w:val="003E35C8"/>
    <w:rsid w:val="003E372D"/>
    <w:rsid w:val="003E3777"/>
    <w:rsid w:val="003E3B42"/>
    <w:rsid w:val="003E43C4"/>
    <w:rsid w:val="003E4474"/>
    <w:rsid w:val="003E46D2"/>
    <w:rsid w:val="003E472F"/>
    <w:rsid w:val="003E4809"/>
    <w:rsid w:val="003E4931"/>
    <w:rsid w:val="003E5404"/>
    <w:rsid w:val="003E55DD"/>
    <w:rsid w:val="003E5827"/>
    <w:rsid w:val="003E5946"/>
    <w:rsid w:val="003E599D"/>
    <w:rsid w:val="003E59A4"/>
    <w:rsid w:val="003E6368"/>
    <w:rsid w:val="003E683D"/>
    <w:rsid w:val="003E6A30"/>
    <w:rsid w:val="003E6BFB"/>
    <w:rsid w:val="003E6FF4"/>
    <w:rsid w:val="003E704D"/>
    <w:rsid w:val="003E7249"/>
    <w:rsid w:val="003E73CC"/>
    <w:rsid w:val="003E7419"/>
    <w:rsid w:val="003E74D2"/>
    <w:rsid w:val="003E7950"/>
    <w:rsid w:val="003E7D29"/>
    <w:rsid w:val="003F014F"/>
    <w:rsid w:val="003F03E5"/>
    <w:rsid w:val="003F051E"/>
    <w:rsid w:val="003F055E"/>
    <w:rsid w:val="003F0B8B"/>
    <w:rsid w:val="003F0FA4"/>
    <w:rsid w:val="003F1699"/>
    <w:rsid w:val="003F18DA"/>
    <w:rsid w:val="003F1946"/>
    <w:rsid w:val="003F1C31"/>
    <w:rsid w:val="003F1CD2"/>
    <w:rsid w:val="003F1DC1"/>
    <w:rsid w:val="003F1F95"/>
    <w:rsid w:val="003F2396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6228"/>
    <w:rsid w:val="003F679E"/>
    <w:rsid w:val="003F6924"/>
    <w:rsid w:val="003F78D3"/>
    <w:rsid w:val="003F7941"/>
    <w:rsid w:val="003F7982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F27"/>
    <w:rsid w:val="00402237"/>
    <w:rsid w:val="004024D7"/>
    <w:rsid w:val="00402692"/>
    <w:rsid w:val="0040272C"/>
    <w:rsid w:val="00402D86"/>
    <w:rsid w:val="004030FD"/>
    <w:rsid w:val="0040381F"/>
    <w:rsid w:val="00403CA0"/>
    <w:rsid w:val="004047A8"/>
    <w:rsid w:val="0040481A"/>
    <w:rsid w:val="00404A9F"/>
    <w:rsid w:val="00404B0E"/>
    <w:rsid w:val="0040501F"/>
    <w:rsid w:val="00405268"/>
    <w:rsid w:val="00405279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6B4"/>
    <w:rsid w:val="00407AFD"/>
    <w:rsid w:val="00407BD1"/>
    <w:rsid w:val="00407BD8"/>
    <w:rsid w:val="00407C7C"/>
    <w:rsid w:val="00407E48"/>
    <w:rsid w:val="00407F34"/>
    <w:rsid w:val="00407F55"/>
    <w:rsid w:val="00410000"/>
    <w:rsid w:val="004100F9"/>
    <w:rsid w:val="0041064A"/>
    <w:rsid w:val="00410A44"/>
    <w:rsid w:val="00410E5A"/>
    <w:rsid w:val="00410EB4"/>
    <w:rsid w:val="004115C8"/>
    <w:rsid w:val="00411C0D"/>
    <w:rsid w:val="00411F18"/>
    <w:rsid w:val="00411F54"/>
    <w:rsid w:val="004123D6"/>
    <w:rsid w:val="00412A71"/>
    <w:rsid w:val="00412D4F"/>
    <w:rsid w:val="00412FA2"/>
    <w:rsid w:val="00413152"/>
    <w:rsid w:val="0041353E"/>
    <w:rsid w:val="0041392B"/>
    <w:rsid w:val="00413BA2"/>
    <w:rsid w:val="00413C2C"/>
    <w:rsid w:val="00413DDB"/>
    <w:rsid w:val="00413E0D"/>
    <w:rsid w:val="00414CA1"/>
    <w:rsid w:val="0041510E"/>
    <w:rsid w:val="0041543A"/>
    <w:rsid w:val="00415550"/>
    <w:rsid w:val="0041607D"/>
    <w:rsid w:val="004161B9"/>
    <w:rsid w:val="0041638F"/>
    <w:rsid w:val="00416A3D"/>
    <w:rsid w:val="00416C20"/>
    <w:rsid w:val="00416E0A"/>
    <w:rsid w:val="00416F18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64"/>
    <w:rsid w:val="00421365"/>
    <w:rsid w:val="00421A29"/>
    <w:rsid w:val="00421AD1"/>
    <w:rsid w:val="00421BC8"/>
    <w:rsid w:val="00422210"/>
    <w:rsid w:val="004224DB"/>
    <w:rsid w:val="004225CC"/>
    <w:rsid w:val="0042282B"/>
    <w:rsid w:val="00422A40"/>
    <w:rsid w:val="00422BFA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D3"/>
    <w:rsid w:val="00425826"/>
    <w:rsid w:val="00426021"/>
    <w:rsid w:val="00426212"/>
    <w:rsid w:val="00426716"/>
    <w:rsid w:val="00426A55"/>
    <w:rsid w:val="00426E6B"/>
    <w:rsid w:val="004270BD"/>
    <w:rsid w:val="00427B47"/>
    <w:rsid w:val="00427EA8"/>
    <w:rsid w:val="00427F9C"/>
    <w:rsid w:val="00427FC4"/>
    <w:rsid w:val="004303E5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56D"/>
    <w:rsid w:val="0043568B"/>
    <w:rsid w:val="00436148"/>
    <w:rsid w:val="0043618C"/>
    <w:rsid w:val="004361DB"/>
    <w:rsid w:val="004363B7"/>
    <w:rsid w:val="00436545"/>
    <w:rsid w:val="00436C46"/>
    <w:rsid w:val="00436F1C"/>
    <w:rsid w:val="00436FE0"/>
    <w:rsid w:val="004370AB"/>
    <w:rsid w:val="00437133"/>
    <w:rsid w:val="00437571"/>
    <w:rsid w:val="00437A4A"/>
    <w:rsid w:val="00437BA4"/>
    <w:rsid w:val="00437BED"/>
    <w:rsid w:val="00437E77"/>
    <w:rsid w:val="004405A6"/>
    <w:rsid w:val="004405E0"/>
    <w:rsid w:val="004407A6"/>
    <w:rsid w:val="004407C5"/>
    <w:rsid w:val="004408D0"/>
    <w:rsid w:val="00440A9C"/>
    <w:rsid w:val="00441022"/>
    <w:rsid w:val="004410C0"/>
    <w:rsid w:val="00441582"/>
    <w:rsid w:val="00441708"/>
    <w:rsid w:val="00441ABA"/>
    <w:rsid w:val="00441B98"/>
    <w:rsid w:val="00441ECA"/>
    <w:rsid w:val="00441FAF"/>
    <w:rsid w:val="0044212B"/>
    <w:rsid w:val="00442160"/>
    <w:rsid w:val="00442241"/>
    <w:rsid w:val="00442622"/>
    <w:rsid w:val="00442AF4"/>
    <w:rsid w:val="00442B6F"/>
    <w:rsid w:val="00442CE0"/>
    <w:rsid w:val="00443503"/>
    <w:rsid w:val="004438BF"/>
    <w:rsid w:val="00443AF3"/>
    <w:rsid w:val="00443B34"/>
    <w:rsid w:val="00443C2D"/>
    <w:rsid w:val="004441D5"/>
    <w:rsid w:val="004444E9"/>
    <w:rsid w:val="00444A0F"/>
    <w:rsid w:val="004451AA"/>
    <w:rsid w:val="004453A8"/>
    <w:rsid w:val="00445683"/>
    <w:rsid w:val="00445F3A"/>
    <w:rsid w:val="0044619D"/>
    <w:rsid w:val="00446DD0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B49"/>
    <w:rsid w:val="00452E3F"/>
    <w:rsid w:val="00452E91"/>
    <w:rsid w:val="00452EC0"/>
    <w:rsid w:val="00452F18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7BD"/>
    <w:rsid w:val="004559AD"/>
    <w:rsid w:val="004561A1"/>
    <w:rsid w:val="00456680"/>
    <w:rsid w:val="004568F3"/>
    <w:rsid w:val="00456954"/>
    <w:rsid w:val="00456F7B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13BC"/>
    <w:rsid w:val="004617A5"/>
    <w:rsid w:val="0046185A"/>
    <w:rsid w:val="0046197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D00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637"/>
    <w:rsid w:val="00465B60"/>
    <w:rsid w:val="00465DDF"/>
    <w:rsid w:val="00465ED6"/>
    <w:rsid w:val="004666E1"/>
    <w:rsid w:val="004668CE"/>
    <w:rsid w:val="004669E5"/>
    <w:rsid w:val="00466B8B"/>
    <w:rsid w:val="00466C0D"/>
    <w:rsid w:val="00466C51"/>
    <w:rsid w:val="00466FD4"/>
    <w:rsid w:val="00467171"/>
    <w:rsid w:val="0046760B"/>
    <w:rsid w:val="004676EA"/>
    <w:rsid w:val="00467A60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A5F"/>
    <w:rsid w:val="00473B44"/>
    <w:rsid w:val="00473CBB"/>
    <w:rsid w:val="00473E9B"/>
    <w:rsid w:val="0047403A"/>
    <w:rsid w:val="0047434A"/>
    <w:rsid w:val="0047451A"/>
    <w:rsid w:val="004745A7"/>
    <w:rsid w:val="004745B7"/>
    <w:rsid w:val="004746CA"/>
    <w:rsid w:val="0047491F"/>
    <w:rsid w:val="00474B1F"/>
    <w:rsid w:val="00474DAA"/>
    <w:rsid w:val="004753F2"/>
    <w:rsid w:val="00475710"/>
    <w:rsid w:val="004759A3"/>
    <w:rsid w:val="00475B0A"/>
    <w:rsid w:val="00475C3F"/>
    <w:rsid w:val="00476511"/>
    <w:rsid w:val="0047686D"/>
    <w:rsid w:val="004769ED"/>
    <w:rsid w:val="00476FDA"/>
    <w:rsid w:val="0047700E"/>
    <w:rsid w:val="0047706D"/>
    <w:rsid w:val="00477352"/>
    <w:rsid w:val="0047764F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7C3"/>
    <w:rsid w:val="00482984"/>
    <w:rsid w:val="00482BD1"/>
    <w:rsid w:val="00482C9C"/>
    <w:rsid w:val="00482F48"/>
    <w:rsid w:val="00484087"/>
    <w:rsid w:val="00484BD5"/>
    <w:rsid w:val="00484CD5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D10"/>
    <w:rsid w:val="00487087"/>
    <w:rsid w:val="004873A0"/>
    <w:rsid w:val="00487CCA"/>
    <w:rsid w:val="00487E63"/>
    <w:rsid w:val="00490495"/>
    <w:rsid w:val="00490527"/>
    <w:rsid w:val="004908D9"/>
    <w:rsid w:val="00490E2B"/>
    <w:rsid w:val="00490E7E"/>
    <w:rsid w:val="004912E0"/>
    <w:rsid w:val="0049161B"/>
    <w:rsid w:val="0049164B"/>
    <w:rsid w:val="00491733"/>
    <w:rsid w:val="004919F6"/>
    <w:rsid w:val="00491E5E"/>
    <w:rsid w:val="00492029"/>
    <w:rsid w:val="00492194"/>
    <w:rsid w:val="00492487"/>
    <w:rsid w:val="004927D9"/>
    <w:rsid w:val="00492867"/>
    <w:rsid w:val="00492B71"/>
    <w:rsid w:val="00492C8D"/>
    <w:rsid w:val="00493540"/>
    <w:rsid w:val="00493617"/>
    <w:rsid w:val="004940E2"/>
    <w:rsid w:val="0049416B"/>
    <w:rsid w:val="0049456A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DF9"/>
    <w:rsid w:val="00495F5B"/>
    <w:rsid w:val="00495F81"/>
    <w:rsid w:val="004961B4"/>
    <w:rsid w:val="00496334"/>
    <w:rsid w:val="00496754"/>
    <w:rsid w:val="004969AF"/>
    <w:rsid w:val="0049714D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25A7"/>
    <w:rsid w:val="004A2A52"/>
    <w:rsid w:val="004A3170"/>
    <w:rsid w:val="004A31AE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8A3"/>
    <w:rsid w:val="004A594A"/>
    <w:rsid w:val="004A5A12"/>
    <w:rsid w:val="004A5A87"/>
    <w:rsid w:val="004A60AC"/>
    <w:rsid w:val="004A69C7"/>
    <w:rsid w:val="004A7394"/>
    <w:rsid w:val="004A740D"/>
    <w:rsid w:val="004A752E"/>
    <w:rsid w:val="004A75EB"/>
    <w:rsid w:val="004A794A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49E"/>
    <w:rsid w:val="004B2542"/>
    <w:rsid w:val="004B25A8"/>
    <w:rsid w:val="004B2703"/>
    <w:rsid w:val="004B2BCF"/>
    <w:rsid w:val="004B2C75"/>
    <w:rsid w:val="004B3C36"/>
    <w:rsid w:val="004B4093"/>
    <w:rsid w:val="004B4313"/>
    <w:rsid w:val="004B45DF"/>
    <w:rsid w:val="004B45FD"/>
    <w:rsid w:val="004B4851"/>
    <w:rsid w:val="004B4BF9"/>
    <w:rsid w:val="004B4C34"/>
    <w:rsid w:val="004B56E5"/>
    <w:rsid w:val="004B56F5"/>
    <w:rsid w:val="004B5A4D"/>
    <w:rsid w:val="004B5C3C"/>
    <w:rsid w:val="004B5D1E"/>
    <w:rsid w:val="004B5F0A"/>
    <w:rsid w:val="004B62F6"/>
    <w:rsid w:val="004B6388"/>
    <w:rsid w:val="004B680D"/>
    <w:rsid w:val="004B6DA0"/>
    <w:rsid w:val="004B746E"/>
    <w:rsid w:val="004B7487"/>
    <w:rsid w:val="004B7762"/>
    <w:rsid w:val="004B7C93"/>
    <w:rsid w:val="004B7F7F"/>
    <w:rsid w:val="004B7FB2"/>
    <w:rsid w:val="004C00E0"/>
    <w:rsid w:val="004C02EC"/>
    <w:rsid w:val="004C061A"/>
    <w:rsid w:val="004C08EC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7A"/>
    <w:rsid w:val="004C2E8D"/>
    <w:rsid w:val="004C2F93"/>
    <w:rsid w:val="004C3AD6"/>
    <w:rsid w:val="004C3C7B"/>
    <w:rsid w:val="004C3D26"/>
    <w:rsid w:val="004C4715"/>
    <w:rsid w:val="004C47C7"/>
    <w:rsid w:val="004C4EFE"/>
    <w:rsid w:val="004C4F5E"/>
    <w:rsid w:val="004C5004"/>
    <w:rsid w:val="004C51D5"/>
    <w:rsid w:val="004C53A5"/>
    <w:rsid w:val="004C54B7"/>
    <w:rsid w:val="004C56B1"/>
    <w:rsid w:val="004C57A7"/>
    <w:rsid w:val="004C6110"/>
    <w:rsid w:val="004C6351"/>
    <w:rsid w:val="004C65D0"/>
    <w:rsid w:val="004C6669"/>
    <w:rsid w:val="004C6BB9"/>
    <w:rsid w:val="004C6BD9"/>
    <w:rsid w:val="004C6E62"/>
    <w:rsid w:val="004C71D7"/>
    <w:rsid w:val="004C772F"/>
    <w:rsid w:val="004C781D"/>
    <w:rsid w:val="004C7AEB"/>
    <w:rsid w:val="004C7B4B"/>
    <w:rsid w:val="004D023C"/>
    <w:rsid w:val="004D06D4"/>
    <w:rsid w:val="004D089F"/>
    <w:rsid w:val="004D0A78"/>
    <w:rsid w:val="004D0E23"/>
    <w:rsid w:val="004D0F6B"/>
    <w:rsid w:val="004D10BF"/>
    <w:rsid w:val="004D11DA"/>
    <w:rsid w:val="004D16C5"/>
    <w:rsid w:val="004D1B2A"/>
    <w:rsid w:val="004D1B2F"/>
    <w:rsid w:val="004D24DA"/>
    <w:rsid w:val="004D28F6"/>
    <w:rsid w:val="004D30E5"/>
    <w:rsid w:val="004D318C"/>
    <w:rsid w:val="004D3441"/>
    <w:rsid w:val="004D358A"/>
    <w:rsid w:val="004D379D"/>
    <w:rsid w:val="004D3896"/>
    <w:rsid w:val="004D43CE"/>
    <w:rsid w:val="004D4850"/>
    <w:rsid w:val="004D4C7F"/>
    <w:rsid w:val="004D4D34"/>
    <w:rsid w:val="004D4ED0"/>
    <w:rsid w:val="004D5155"/>
    <w:rsid w:val="004D56DF"/>
    <w:rsid w:val="004D594E"/>
    <w:rsid w:val="004D6517"/>
    <w:rsid w:val="004D686D"/>
    <w:rsid w:val="004D6A0F"/>
    <w:rsid w:val="004D6AF1"/>
    <w:rsid w:val="004D6CC8"/>
    <w:rsid w:val="004D6DB7"/>
    <w:rsid w:val="004D6E3D"/>
    <w:rsid w:val="004D6F0D"/>
    <w:rsid w:val="004D70F5"/>
    <w:rsid w:val="004D741D"/>
    <w:rsid w:val="004D76DC"/>
    <w:rsid w:val="004E0368"/>
    <w:rsid w:val="004E08EE"/>
    <w:rsid w:val="004E0A69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C1A"/>
    <w:rsid w:val="004E42B2"/>
    <w:rsid w:val="004E44CE"/>
    <w:rsid w:val="004E44D1"/>
    <w:rsid w:val="004E478D"/>
    <w:rsid w:val="004E4845"/>
    <w:rsid w:val="004E4D38"/>
    <w:rsid w:val="004E4F1A"/>
    <w:rsid w:val="004E51F3"/>
    <w:rsid w:val="004E531E"/>
    <w:rsid w:val="004E5651"/>
    <w:rsid w:val="004E569B"/>
    <w:rsid w:val="004E59C2"/>
    <w:rsid w:val="004E5A82"/>
    <w:rsid w:val="004E5ADA"/>
    <w:rsid w:val="004E5C05"/>
    <w:rsid w:val="004E5CD7"/>
    <w:rsid w:val="004E60D4"/>
    <w:rsid w:val="004E62A2"/>
    <w:rsid w:val="004E671B"/>
    <w:rsid w:val="004E69A8"/>
    <w:rsid w:val="004E7696"/>
    <w:rsid w:val="004E7754"/>
    <w:rsid w:val="004E7CBB"/>
    <w:rsid w:val="004E7E39"/>
    <w:rsid w:val="004F0370"/>
    <w:rsid w:val="004F0B2F"/>
    <w:rsid w:val="004F0D26"/>
    <w:rsid w:val="004F0D4A"/>
    <w:rsid w:val="004F0F5B"/>
    <w:rsid w:val="004F1716"/>
    <w:rsid w:val="004F181A"/>
    <w:rsid w:val="004F1F78"/>
    <w:rsid w:val="004F2998"/>
    <w:rsid w:val="004F3080"/>
    <w:rsid w:val="004F369C"/>
    <w:rsid w:val="004F36D5"/>
    <w:rsid w:val="004F3D00"/>
    <w:rsid w:val="004F3FFD"/>
    <w:rsid w:val="004F4152"/>
    <w:rsid w:val="004F422D"/>
    <w:rsid w:val="004F4504"/>
    <w:rsid w:val="004F456A"/>
    <w:rsid w:val="004F4C04"/>
    <w:rsid w:val="004F5A9C"/>
    <w:rsid w:val="004F5F21"/>
    <w:rsid w:val="004F5F2C"/>
    <w:rsid w:val="004F6279"/>
    <w:rsid w:val="004F6A9A"/>
    <w:rsid w:val="004F6ADF"/>
    <w:rsid w:val="004F6C96"/>
    <w:rsid w:val="004F7178"/>
    <w:rsid w:val="004F723A"/>
    <w:rsid w:val="004F73AB"/>
    <w:rsid w:val="004F73B9"/>
    <w:rsid w:val="004F75E4"/>
    <w:rsid w:val="004F792C"/>
    <w:rsid w:val="004F7996"/>
    <w:rsid w:val="004F79C0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1F95"/>
    <w:rsid w:val="00502155"/>
    <w:rsid w:val="00502D52"/>
    <w:rsid w:val="00502EB2"/>
    <w:rsid w:val="0050321B"/>
    <w:rsid w:val="005034A1"/>
    <w:rsid w:val="005035B3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5EC8"/>
    <w:rsid w:val="005061C7"/>
    <w:rsid w:val="005066E0"/>
    <w:rsid w:val="00506B6E"/>
    <w:rsid w:val="00506F49"/>
    <w:rsid w:val="005071C5"/>
    <w:rsid w:val="0050748F"/>
    <w:rsid w:val="0050756F"/>
    <w:rsid w:val="005075B2"/>
    <w:rsid w:val="00507D7C"/>
    <w:rsid w:val="005102CF"/>
    <w:rsid w:val="00510646"/>
    <w:rsid w:val="005108F1"/>
    <w:rsid w:val="00510ED0"/>
    <w:rsid w:val="00510EE5"/>
    <w:rsid w:val="00511174"/>
    <w:rsid w:val="005112EA"/>
    <w:rsid w:val="005116B5"/>
    <w:rsid w:val="00511BBF"/>
    <w:rsid w:val="00511D46"/>
    <w:rsid w:val="00512922"/>
    <w:rsid w:val="00512F5C"/>
    <w:rsid w:val="0051360D"/>
    <w:rsid w:val="00513689"/>
    <w:rsid w:val="00513A17"/>
    <w:rsid w:val="00513DC2"/>
    <w:rsid w:val="00513E04"/>
    <w:rsid w:val="00514185"/>
    <w:rsid w:val="005145AE"/>
    <w:rsid w:val="005147AC"/>
    <w:rsid w:val="00514A07"/>
    <w:rsid w:val="00515907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2291"/>
    <w:rsid w:val="00522645"/>
    <w:rsid w:val="00522916"/>
    <w:rsid w:val="00522AD1"/>
    <w:rsid w:val="00522B0A"/>
    <w:rsid w:val="00522B46"/>
    <w:rsid w:val="00522D6A"/>
    <w:rsid w:val="0052324E"/>
    <w:rsid w:val="00523488"/>
    <w:rsid w:val="00523A97"/>
    <w:rsid w:val="005242DA"/>
    <w:rsid w:val="00524690"/>
    <w:rsid w:val="00524ABC"/>
    <w:rsid w:val="00524DB6"/>
    <w:rsid w:val="005253C7"/>
    <w:rsid w:val="0052544B"/>
    <w:rsid w:val="00525470"/>
    <w:rsid w:val="00525556"/>
    <w:rsid w:val="00525B7C"/>
    <w:rsid w:val="00525DF0"/>
    <w:rsid w:val="00525ED5"/>
    <w:rsid w:val="005260C6"/>
    <w:rsid w:val="005264C9"/>
    <w:rsid w:val="005265E7"/>
    <w:rsid w:val="00526BC5"/>
    <w:rsid w:val="00526DFD"/>
    <w:rsid w:val="005271BA"/>
    <w:rsid w:val="0052756C"/>
    <w:rsid w:val="00527705"/>
    <w:rsid w:val="00527946"/>
    <w:rsid w:val="005279F6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4C4"/>
    <w:rsid w:val="005315EF"/>
    <w:rsid w:val="0053185E"/>
    <w:rsid w:val="005318F0"/>
    <w:rsid w:val="00531BAA"/>
    <w:rsid w:val="00531C1D"/>
    <w:rsid w:val="00531C3C"/>
    <w:rsid w:val="00531FD5"/>
    <w:rsid w:val="0053251A"/>
    <w:rsid w:val="00532652"/>
    <w:rsid w:val="00532775"/>
    <w:rsid w:val="00532A8E"/>
    <w:rsid w:val="00532A9E"/>
    <w:rsid w:val="00532CF2"/>
    <w:rsid w:val="00532E21"/>
    <w:rsid w:val="00533041"/>
    <w:rsid w:val="005332E4"/>
    <w:rsid w:val="005339EB"/>
    <w:rsid w:val="00533EF2"/>
    <w:rsid w:val="00533F05"/>
    <w:rsid w:val="00534020"/>
    <w:rsid w:val="005340CF"/>
    <w:rsid w:val="00534FB7"/>
    <w:rsid w:val="005358CB"/>
    <w:rsid w:val="00535AE7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3"/>
    <w:rsid w:val="00540314"/>
    <w:rsid w:val="005403D8"/>
    <w:rsid w:val="0054099B"/>
    <w:rsid w:val="00540A57"/>
    <w:rsid w:val="00540B6E"/>
    <w:rsid w:val="00540D69"/>
    <w:rsid w:val="005412E4"/>
    <w:rsid w:val="005413FF"/>
    <w:rsid w:val="0054148C"/>
    <w:rsid w:val="00541572"/>
    <w:rsid w:val="00541588"/>
    <w:rsid w:val="005415D2"/>
    <w:rsid w:val="00541D00"/>
    <w:rsid w:val="00542035"/>
    <w:rsid w:val="0054208B"/>
    <w:rsid w:val="00542094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F12"/>
    <w:rsid w:val="005443CD"/>
    <w:rsid w:val="00544639"/>
    <w:rsid w:val="0054470A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6195"/>
    <w:rsid w:val="00546CF4"/>
    <w:rsid w:val="00546D0A"/>
    <w:rsid w:val="00546E45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0E49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917"/>
    <w:rsid w:val="00552B69"/>
    <w:rsid w:val="00552DDA"/>
    <w:rsid w:val="00552F35"/>
    <w:rsid w:val="00552F47"/>
    <w:rsid w:val="00552F94"/>
    <w:rsid w:val="00553239"/>
    <w:rsid w:val="00553292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5183"/>
    <w:rsid w:val="005551D7"/>
    <w:rsid w:val="00555594"/>
    <w:rsid w:val="005555BC"/>
    <w:rsid w:val="0055594C"/>
    <w:rsid w:val="00555C69"/>
    <w:rsid w:val="00555D7C"/>
    <w:rsid w:val="00556168"/>
    <w:rsid w:val="005567C9"/>
    <w:rsid w:val="005567E1"/>
    <w:rsid w:val="00557A8C"/>
    <w:rsid w:val="00557D7A"/>
    <w:rsid w:val="00557DB5"/>
    <w:rsid w:val="00560531"/>
    <w:rsid w:val="00560625"/>
    <w:rsid w:val="0056062C"/>
    <w:rsid w:val="00560C80"/>
    <w:rsid w:val="0056113C"/>
    <w:rsid w:val="005611C9"/>
    <w:rsid w:val="00561276"/>
    <w:rsid w:val="005612A8"/>
    <w:rsid w:val="005614AA"/>
    <w:rsid w:val="00561847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1FB"/>
    <w:rsid w:val="00564286"/>
    <w:rsid w:val="00564790"/>
    <w:rsid w:val="0056483C"/>
    <w:rsid w:val="005648CF"/>
    <w:rsid w:val="00564DDD"/>
    <w:rsid w:val="005650B6"/>
    <w:rsid w:val="00565904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05"/>
    <w:rsid w:val="005713C2"/>
    <w:rsid w:val="00571A78"/>
    <w:rsid w:val="00571C66"/>
    <w:rsid w:val="0057262B"/>
    <w:rsid w:val="0057279B"/>
    <w:rsid w:val="005727B8"/>
    <w:rsid w:val="0057280B"/>
    <w:rsid w:val="00572840"/>
    <w:rsid w:val="00572C7C"/>
    <w:rsid w:val="00572F85"/>
    <w:rsid w:val="00573138"/>
    <w:rsid w:val="00573302"/>
    <w:rsid w:val="00573808"/>
    <w:rsid w:val="00573EA5"/>
    <w:rsid w:val="00573EFD"/>
    <w:rsid w:val="00573F15"/>
    <w:rsid w:val="00574112"/>
    <w:rsid w:val="005749A3"/>
    <w:rsid w:val="00574DE3"/>
    <w:rsid w:val="00574F89"/>
    <w:rsid w:val="0057528C"/>
    <w:rsid w:val="005753F1"/>
    <w:rsid w:val="00575758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B87"/>
    <w:rsid w:val="00577C32"/>
    <w:rsid w:val="00577C45"/>
    <w:rsid w:val="00577CEF"/>
    <w:rsid w:val="00577CF7"/>
    <w:rsid w:val="005802AE"/>
    <w:rsid w:val="00580376"/>
    <w:rsid w:val="005804E5"/>
    <w:rsid w:val="00580ABE"/>
    <w:rsid w:val="00580FBE"/>
    <w:rsid w:val="00581140"/>
    <w:rsid w:val="00581A68"/>
    <w:rsid w:val="00581BC6"/>
    <w:rsid w:val="00581CAD"/>
    <w:rsid w:val="00581F53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408"/>
    <w:rsid w:val="005846A4"/>
    <w:rsid w:val="00584B01"/>
    <w:rsid w:val="00584B75"/>
    <w:rsid w:val="00584BEA"/>
    <w:rsid w:val="00584F6F"/>
    <w:rsid w:val="00584FDC"/>
    <w:rsid w:val="00585661"/>
    <w:rsid w:val="005856EC"/>
    <w:rsid w:val="00585BD2"/>
    <w:rsid w:val="00585EFC"/>
    <w:rsid w:val="005861D3"/>
    <w:rsid w:val="00586EEA"/>
    <w:rsid w:val="0058706B"/>
    <w:rsid w:val="00587211"/>
    <w:rsid w:val="00587227"/>
    <w:rsid w:val="0058732E"/>
    <w:rsid w:val="0058757A"/>
    <w:rsid w:val="0058773C"/>
    <w:rsid w:val="00587A7F"/>
    <w:rsid w:val="00587CA6"/>
    <w:rsid w:val="00587CAD"/>
    <w:rsid w:val="00587D1F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350"/>
    <w:rsid w:val="005913AD"/>
    <w:rsid w:val="0059142A"/>
    <w:rsid w:val="0059166A"/>
    <w:rsid w:val="005917AE"/>
    <w:rsid w:val="005917C0"/>
    <w:rsid w:val="005918B7"/>
    <w:rsid w:val="00591F08"/>
    <w:rsid w:val="005923EE"/>
    <w:rsid w:val="00592599"/>
    <w:rsid w:val="0059274B"/>
    <w:rsid w:val="00592AE6"/>
    <w:rsid w:val="00592C14"/>
    <w:rsid w:val="00592E44"/>
    <w:rsid w:val="00593071"/>
    <w:rsid w:val="0059395D"/>
    <w:rsid w:val="00593AB9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241"/>
    <w:rsid w:val="0059745A"/>
    <w:rsid w:val="00597BA3"/>
    <w:rsid w:val="00597C8A"/>
    <w:rsid w:val="00597F3F"/>
    <w:rsid w:val="005A053C"/>
    <w:rsid w:val="005A0735"/>
    <w:rsid w:val="005A080C"/>
    <w:rsid w:val="005A0A9A"/>
    <w:rsid w:val="005A1DEC"/>
    <w:rsid w:val="005A1EB4"/>
    <w:rsid w:val="005A20C1"/>
    <w:rsid w:val="005A23FC"/>
    <w:rsid w:val="005A2811"/>
    <w:rsid w:val="005A2A91"/>
    <w:rsid w:val="005A2F74"/>
    <w:rsid w:val="005A313A"/>
    <w:rsid w:val="005A317F"/>
    <w:rsid w:val="005A31D6"/>
    <w:rsid w:val="005A3409"/>
    <w:rsid w:val="005A34CD"/>
    <w:rsid w:val="005A362E"/>
    <w:rsid w:val="005A3636"/>
    <w:rsid w:val="005A36E8"/>
    <w:rsid w:val="005A3ECE"/>
    <w:rsid w:val="005A3EFA"/>
    <w:rsid w:val="005A417A"/>
    <w:rsid w:val="005A43FC"/>
    <w:rsid w:val="005A44A2"/>
    <w:rsid w:val="005A4AF4"/>
    <w:rsid w:val="005A50BC"/>
    <w:rsid w:val="005A559B"/>
    <w:rsid w:val="005A5ABC"/>
    <w:rsid w:val="005A5CB0"/>
    <w:rsid w:val="005A66EA"/>
    <w:rsid w:val="005A6BF2"/>
    <w:rsid w:val="005A6D00"/>
    <w:rsid w:val="005A6F1B"/>
    <w:rsid w:val="005A7035"/>
    <w:rsid w:val="005A7328"/>
    <w:rsid w:val="005A74A9"/>
    <w:rsid w:val="005A74C6"/>
    <w:rsid w:val="005A7810"/>
    <w:rsid w:val="005A7974"/>
    <w:rsid w:val="005A7D1F"/>
    <w:rsid w:val="005B0051"/>
    <w:rsid w:val="005B009A"/>
    <w:rsid w:val="005B0228"/>
    <w:rsid w:val="005B026F"/>
    <w:rsid w:val="005B063D"/>
    <w:rsid w:val="005B0BCB"/>
    <w:rsid w:val="005B0CA3"/>
    <w:rsid w:val="005B0EFA"/>
    <w:rsid w:val="005B11FA"/>
    <w:rsid w:val="005B13E8"/>
    <w:rsid w:val="005B153B"/>
    <w:rsid w:val="005B1A6E"/>
    <w:rsid w:val="005B1D59"/>
    <w:rsid w:val="005B202F"/>
    <w:rsid w:val="005B23D4"/>
    <w:rsid w:val="005B2767"/>
    <w:rsid w:val="005B2C74"/>
    <w:rsid w:val="005B2D74"/>
    <w:rsid w:val="005B2D85"/>
    <w:rsid w:val="005B30FF"/>
    <w:rsid w:val="005B34BA"/>
    <w:rsid w:val="005B34D4"/>
    <w:rsid w:val="005B3A24"/>
    <w:rsid w:val="005B3D51"/>
    <w:rsid w:val="005B492B"/>
    <w:rsid w:val="005B4987"/>
    <w:rsid w:val="005B4BF7"/>
    <w:rsid w:val="005B4FBE"/>
    <w:rsid w:val="005B4FD4"/>
    <w:rsid w:val="005B54B0"/>
    <w:rsid w:val="005B5A2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7E2"/>
    <w:rsid w:val="005B7A07"/>
    <w:rsid w:val="005B7AB5"/>
    <w:rsid w:val="005B7D86"/>
    <w:rsid w:val="005B7EFE"/>
    <w:rsid w:val="005C0435"/>
    <w:rsid w:val="005C08EB"/>
    <w:rsid w:val="005C09D1"/>
    <w:rsid w:val="005C0A9B"/>
    <w:rsid w:val="005C0C6D"/>
    <w:rsid w:val="005C0FE6"/>
    <w:rsid w:val="005C13EA"/>
    <w:rsid w:val="005C13F0"/>
    <w:rsid w:val="005C181F"/>
    <w:rsid w:val="005C1F7F"/>
    <w:rsid w:val="005C2223"/>
    <w:rsid w:val="005C23CB"/>
    <w:rsid w:val="005C25B3"/>
    <w:rsid w:val="005C27F0"/>
    <w:rsid w:val="005C2D25"/>
    <w:rsid w:val="005C35E2"/>
    <w:rsid w:val="005C38C1"/>
    <w:rsid w:val="005C3B84"/>
    <w:rsid w:val="005C43DD"/>
    <w:rsid w:val="005C4465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9F2"/>
    <w:rsid w:val="005C6C6B"/>
    <w:rsid w:val="005C6CEC"/>
    <w:rsid w:val="005C733C"/>
    <w:rsid w:val="005C7460"/>
    <w:rsid w:val="005C7F0B"/>
    <w:rsid w:val="005C7F7A"/>
    <w:rsid w:val="005D089E"/>
    <w:rsid w:val="005D09C8"/>
    <w:rsid w:val="005D0A01"/>
    <w:rsid w:val="005D0E77"/>
    <w:rsid w:val="005D1340"/>
    <w:rsid w:val="005D144D"/>
    <w:rsid w:val="005D1D58"/>
    <w:rsid w:val="005D1EF5"/>
    <w:rsid w:val="005D20AE"/>
    <w:rsid w:val="005D267A"/>
    <w:rsid w:val="005D29B5"/>
    <w:rsid w:val="005D2C1A"/>
    <w:rsid w:val="005D3196"/>
    <w:rsid w:val="005D3500"/>
    <w:rsid w:val="005D3E8B"/>
    <w:rsid w:val="005D41E2"/>
    <w:rsid w:val="005D44DA"/>
    <w:rsid w:val="005D460F"/>
    <w:rsid w:val="005D48F5"/>
    <w:rsid w:val="005D4B64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71B4"/>
    <w:rsid w:val="005D7286"/>
    <w:rsid w:val="005D7490"/>
    <w:rsid w:val="005D7A77"/>
    <w:rsid w:val="005D7ED9"/>
    <w:rsid w:val="005D7F2F"/>
    <w:rsid w:val="005E01C4"/>
    <w:rsid w:val="005E0376"/>
    <w:rsid w:val="005E03FF"/>
    <w:rsid w:val="005E060A"/>
    <w:rsid w:val="005E0788"/>
    <w:rsid w:val="005E0B93"/>
    <w:rsid w:val="005E0BD3"/>
    <w:rsid w:val="005E0BD5"/>
    <w:rsid w:val="005E0CEE"/>
    <w:rsid w:val="005E1131"/>
    <w:rsid w:val="005E11E8"/>
    <w:rsid w:val="005E16BF"/>
    <w:rsid w:val="005E16DC"/>
    <w:rsid w:val="005E18F7"/>
    <w:rsid w:val="005E1982"/>
    <w:rsid w:val="005E205C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852"/>
    <w:rsid w:val="005E4CB2"/>
    <w:rsid w:val="005E4D86"/>
    <w:rsid w:val="005E508E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95"/>
    <w:rsid w:val="005E79E9"/>
    <w:rsid w:val="005F057D"/>
    <w:rsid w:val="005F0AE8"/>
    <w:rsid w:val="005F0E63"/>
    <w:rsid w:val="005F1005"/>
    <w:rsid w:val="005F1CFB"/>
    <w:rsid w:val="005F224E"/>
    <w:rsid w:val="005F28B2"/>
    <w:rsid w:val="005F3374"/>
    <w:rsid w:val="005F368D"/>
    <w:rsid w:val="005F383A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D82"/>
    <w:rsid w:val="005F60BE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840"/>
    <w:rsid w:val="0060184F"/>
    <w:rsid w:val="006018BC"/>
    <w:rsid w:val="00601AA6"/>
    <w:rsid w:val="00601B8C"/>
    <w:rsid w:val="00602036"/>
    <w:rsid w:val="006025E1"/>
    <w:rsid w:val="006027A4"/>
    <w:rsid w:val="00602959"/>
    <w:rsid w:val="00602964"/>
    <w:rsid w:val="00603378"/>
    <w:rsid w:val="00603E54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D57"/>
    <w:rsid w:val="00605E3B"/>
    <w:rsid w:val="0060646F"/>
    <w:rsid w:val="006064A9"/>
    <w:rsid w:val="00606694"/>
    <w:rsid w:val="006066F2"/>
    <w:rsid w:val="0060698B"/>
    <w:rsid w:val="00606B07"/>
    <w:rsid w:val="00606BA8"/>
    <w:rsid w:val="00606D7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97C"/>
    <w:rsid w:val="00610DAB"/>
    <w:rsid w:val="00610E61"/>
    <w:rsid w:val="00611117"/>
    <w:rsid w:val="006114EA"/>
    <w:rsid w:val="006116B3"/>
    <w:rsid w:val="006118D0"/>
    <w:rsid w:val="00611B1C"/>
    <w:rsid w:val="00612315"/>
    <w:rsid w:val="00612517"/>
    <w:rsid w:val="00612534"/>
    <w:rsid w:val="0061293A"/>
    <w:rsid w:val="00612E78"/>
    <w:rsid w:val="00612EBC"/>
    <w:rsid w:val="00613674"/>
    <w:rsid w:val="00613763"/>
    <w:rsid w:val="006138E5"/>
    <w:rsid w:val="00614115"/>
    <w:rsid w:val="00614B29"/>
    <w:rsid w:val="00614C02"/>
    <w:rsid w:val="00614FED"/>
    <w:rsid w:val="00615009"/>
    <w:rsid w:val="0061500F"/>
    <w:rsid w:val="006153F2"/>
    <w:rsid w:val="006156F3"/>
    <w:rsid w:val="006158C2"/>
    <w:rsid w:val="00615AB8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9A"/>
    <w:rsid w:val="006215F7"/>
    <w:rsid w:val="00621CED"/>
    <w:rsid w:val="00621F97"/>
    <w:rsid w:val="00621FA5"/>
    <w:rsid w:val="00621FF3"/>
    <w:rsid w:val="006220DC"/>
    <w:rsid w:val="0062295C"/>
    <w:rsid w:val="00622C3E"/>
    <w:rsid w:val="00623679"/>
    <w:rsid w:val="0062374B"/>
    <w:rsid w:val="00623E97"/>
    <w:rsid w:val="006242F2"/>
    <w:rsid w:val="0062448A"/>
    <w:rsid w:val="006244C3"/>
    <w:rsid w:val="00624777"/>
    <w:rsid w:val="0062480C"/>
    <w:rsid w:val="006248EF"/>
    <w:rsid w:val="00624AD0"/>
    <w:rsid w:val="00624D15"/>
    <w:rsid w:val="00624D2C"/>
    <w:rsid w:val="0062513A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6D3A"/>
    <w:rsid w:val="00627292"/>
    <w:rsid w:val="006272EC"/>
    <w:rsid w:val="006277C5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C7D"/>
    <w:rsid w:val="0063410C"/>
    <w:rsid w:val="006341A6"/>
    <w:rsid w:val="00634504"/>
    <w:rsid w:val="0063453B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742"/>
    <w:rsid w:val="0063685A"/>
    <w:rsid w:val="00636A38"/>
    <w:rsid w:val="006371F3"/>
    <w:rsid w:val="0063786B"/>
    <w:rsid w:val="006378C3"/>
    <w:rsid w:val="006378CD"/>
    <w:rsid w:val="00637920"/>
    <w:rsid w:val="00637A46"/>
    <w:rsid w:val="006400ED"/>
    <w:rsid w:val="00640368"/>
    <w:rsid w:val="00640899"/>
    <w:rsid w:val="00640985"/>
    <w:rsid w:val="00640BA2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838"/>
    <w:rsid w:val="00642ACB"/>
    <w:rsid w:val="00642AF8"/>
    <w:rsid w:val="00643120"/>
    <w:rsid w:val="0064352A"/>
    <w:rsid w:val="00643B62"/>
    <w:rsid w:val="00643D75"/>
    <w:rsid w:val="00643DDE"/>
    <w:rsid w:val="00643F34"/>
    <w:rsid w:val="00644089"/>
    <w:rsid w:val="00644764"/>
    <w:rsid w:val="00644C52"/>
    <w:rsid w:val="00644FB7"/>
    <w:rsid w:val="0064514B"/>
    <w:rsid w:val="0064539A"/>
    <w:rsid w:val="006459F2"/>
    <w:rsid w:val="00645F2E"/>
    <w:rsid w:val="0064632A"/>
    <w:rsid w:val="0064656C"/>
    <w:rsid w:val="00646BC7"/>
    <w:rsid w:val="00646BCE"/>
    <w:rsid w:val="006471B4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C75"/>
    <w:rsid w:val="00650D09"/>
    <w:rsid w:val="006516A8"/>
    <w:rsid w:val="00651844"/>
    <w:rsid w:val="006518AC"/>
    <w:rsid w:val="00651EF7"/>
    <w:rsid w:val="0065255D"/>
    <w:rsid w:val="0065307A"/>
    <w:rsid w:val="006532D6"/>
    <w:rsid w:val="006534AD"/>
    <w:rsid w:val="0065383C"/>
    <w:rsid w:val="0065391B"/>
    <w:rsid w:val="0065395E"/>
    <w:rsid w:val="00653DA9"/>
    <w:rsid w:val="0065411F"/>
    <w:rsid w:val="00654120"/>
    <w:rsid w:val="006541C4"/>
    <w:rsid w:val="006542A9"/>
    <w:rsid w:val="0065439E"/>
    <w:rsid w:val="00654574"/>
    <w:rsid w:val="00654848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C6F"/>
    <w:rsid w:val="00661F81"/>
    <w:rsid w:val="00662068"/>
    <w:rsid w:val="00662803"/>
    <w:rsid w:val="00662EDE"/>
    <w:rsid w:val="00663843"/>
    <w:rsid w:val="0066391C"/>
    <w:rsid w:val="00663A9E"/>
    <w:rsid w:val="00663AEA"/>
    <w:rsid w:val="00663DF5"/>
    <w:rsid w:val="00663E4D"/>
    <w:rsid w:val="00664022"/>
    <w:rsid w:val="006641C3"/>
    <w:rsid w:val="006642A1"/>
    <w:rsid w:val="006646AE"/>
    <w:rsid w:val="006648C9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316"/>
    <w:rsid w:val="0066798E"/>
    <w:rsid w:val="00667F9E"/>
    <w:rsid w:val="006701DC"/>
    <w:rsid w:val="0067070F"/>
    <w:rsid w:val="00670913"/>
    <w:rsid w:val="006709E5"/>
    <w:rsid w:val="00670A47"/>
    <w:rsid w:val="00670D7A"/>
    <w:rsid w:val="00670DB0"/>
    <w:rsid w:val="00670E53"/>
    <w:rsid w:val="00670F1D"/>
    <w:rsid w:val="006712F7"/>
    <w:rsid w:val="00671604"/>
    <w:rsid w:val="00671634"/>
    <w:rsid w:val="006718D0"/>
    <w:rsid w:val="00671F94"/>
    <w:rsid w:val="00671FFB"/>
    <w:rsid w:val="0067241E"/>
    <w:rsid w:val="00672474"/>
    <w:rsid w:val="006728E8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503A"/>
    <w:rsid w:val="006751E9"/>
    <w:rsid w:val="006751EC"/>
    <w:rsid w:val="00675324"/>
    <w:rsid w:val="006754FF"/>
    <w:rsid w:val="00675614"/>
    <w:rsid w:val="006757CB"/>
    <w:rsid w:val="00675ECA"/>
    <w:rsid w:val="00676032"/>
    <w:rsid w:val="0067608D"/>
    <w:rsid w:val="006763D7"/>
    <w:rsid w:val="00676495"/>
    <w:rsid w:val="00676667"/>
    <w:rsid w:val="00676807"/>
    <w:rsid w:val="00676A97"/>
    <w:rsid w:val="00676B4F"/>
    <w:rsid w:val="00677574"/>
    <w:rsid w:val="0067773B"/>
    <w:rsid w:val="006779AE"/>
    <w:rsid w:val="00677AB0"/>
    <w:rsid w:val="00677B9C"/>
    <w:rsid w:val="00677CD9"/>
    <w:rsid w:val="00680095"/>
    <w:rsid w:val="006803B6"/>
    <w:rsid w:val="0068097D"/>
    <w:rsid w:val="00680A8E"/>
    <w:rsid w:val="00680B8B"/>
    <w:rsid w:val="00680E77"/>
    <w:rsid w:val="00680FBA"/>
    <w:rsid w:val="00680FD3"/>
    <w:rsid w:val="00681067"/>
    <w:rsid w:val="006810B4"/>
    <w:rsid w:val="006811CD"/>
    <w:rsid w:val="006816CF"/>
    <w:rsid w:val="006819E4"/>
    <w:rsid w:val="00681C82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564"/>
    <w:rsid w:val="00684A5C"/>
    <w:rsid w:val="00684AE9"/>
    <w:rsid w:val="00684BB3"/>
    <w:rsid w:val="00684DA0"/>
    <w:rsid w:val="00685009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43F"/>
    <w:rsid w:val="0069162B"/>
    <w:rsid w:val="006918D5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40D4"/>
    <w:rsid w:val="006940F5"/>
    <w:rsid w:val="0069429C"/>
    <w:rsid w:val="00694335"/>
    <w:rsid w:val="00694779"/>
    <w:rsid w:val="006956DA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F16"/>
    <w:rsid w:val="00697F2D"/>
    <w:rsid w:val="006A0301"/>
    <w:rsid w:val="006A0A7A"/>
    <w:rsid w:val="006A0D6F"/>
    <w:rsid w:val="006A14BA"/>
    <w:rsid w:val="006A14C9"/>
    <w:rsid w:val="006A16DC"/>
    <w:rsid w:val="006A19F9"/>
    <w:rsid w:val="006A240D"/>
    <w:rsid w:val="006A245B"/>
    <w:rsid w:val="006A2764"/>
    <w:rsid w:val="006A2E7A"/>
    <w:rsid w:val="006A3143"/>
    <w:rsid w:val="006A333D"/>
    <w:rsid w:val="006A33B3"/>
    <w:rsid w:val="006A34CA"/>
    <w:rsid w:val="006A38AA"/>
    <w:rsid w:val="006A38CA"/>
    <w:rsid w:val="006A3CAF"/>
    <w:rsid w:val="006A3EC6"/>
    <w:rsid w:val="006A4863"/>
    <w:rsid w:val="006A496E"/>
    <w:rsid w:val="006A4988"/>
    <w:rsid w:val="006A49B1"/>
    <w:rsid w:val="006A4DF2"/>
    <w:rsid w:val="006A4F1A"/>
    <w:rsid w:val="006A515E"/>
    <w:rsid w:val="006A52D9"/>
    <w:rsid w:val="006A5C6D"/>
    <w:rsid w:val="006A5D66"/>
    <w:rsid w:val="006A5F74"/>
    <w:rsid w:val="006A635E"/>
    <w:rsid w:val="006A6AFE"/>
    <w:rsid w:val="006A6BA2"/>
    <w:rsid w:val="006A6DCE"/>
    <w:rsid w:val="006A6FC9"/>
    <w:rsid w:val="006A70D5"/>
    <w:rsid w:val="006A75EA"/>
    <w:rsid w:val="006A770F"/>
    <w:rsid w:val="006A779E"/>
    <w:rsid w:val="006A7906"/>
    <w:rsid w:val="006A7D76"/>
    <w:rsid w:val="006A7E2D"/>
    <w:rsid w:val="006A7F2E"/>
    <w:rsid w:val="006A7FBE"/>
    <w:rsid w:val="006B08B8"/>
    <w:rsid w:val="006B0C32"/>
    <w:rsid w:val="006B157F"/>
    <w:rsid w:val="006B187D"/>
    <w:rsid w:val="006B1EF1"/>
    <w:rsid w:val="006B2352"/>
    <w:rsid w:val="006B2404"/>
    <w:rsid w:val="006B2A94"/>
    <w:rsid w:val="006B2C06"/>
    <w:rsid w:val="006B2DFA"/>
    <w:rsid w:val="006B375E"/>
    <w:rsid w:val="006B3B16"/>
    <w:rsid w:val="006B4210"/>
    <w:rsid w:val="006B43A2"/>
    <w:rsid w:val="006B4506"/>
    <w:rsid w:val="006B4512"/>
    <w:rsid w:val="006B4774"/>
    <w:rsid w:val="006B495B"/>
    <w:rsid w:val="006B49B0"/>
    <w:rsid w:val="006B5108"/>
    <w:rsid w:val="006B591B"/>
    <w:rsid w:val="006B5BC1"/>
    <w:rsid w:val="006B5D49"/>
    <w:rsid w:val="006B61AD"/>
    <w:rsid w:val="006B61D7"/>
    <w:rsid w:val="006B62B2"/>
    <w:rsid w:val="006B6D5D"/>
    <w:rsid w:val="006B6F44"/>
    <w:rsid w:val="006B6FCF"/>
    <w:rsid w:val="006B7257"/>
    <w:rsid w:val="006B7473"/>
    <w:rsid w:val="006B781A"/>
    <w:rsid w:val="006B7D5C"/>
    <w:rsid w:val="006B7ECC"/>
    <w:rsid w:val="006B7FD1"/>
    <w:rsid w:val="006C0046"/>
    <w:rsid w:val="006C004B"/>
    <w:rsid w:val="006C0323"/>
    <w:rsid w:val="006C0389"/>
    <w:rsid w:val="006C0639"/>
    <w:rsid w:val="006C070D"/>
    <w:rsid w:val="006C0952"/>
    <w:rsid w:val="006C0962"/>
    <w:rsid w:val="006C10A8"/>
    <w:rsid w:val="006C15BA"/>
    <w:rsid w:val="006C173E"/>
    <w:rsid w:val="006C17A3"/>
    <w:rsid w:val="006C197A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800"/>
    <w:rsid w:val="006C5E5C"/>
    <w:rsid w:val="006C6310"/>
    <w:rsid w:val="006C6487"/>
    <w:rsid w:val="006C65E7"/>
    <w:rsid w:val="006C68E7"/>
    <w:rsid w:val="006C6ADE"/>
    <w:rsid w:val="006C6B9B"/>
    <w:rsid w:val="006C6CD3"/>
    <w:rsid w:val="006C6FA8"/>
    <w:rsid w:val="006C71BC"/>
    <w:rsid w:val="006C730E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682"/>
    <w:rsid w:val="006D0734"/>
    <w:rsid w:val="006D0958"/>
    <w:rsid w:val="006D12BC"/>
    <w:rsid w:val="006D1386"/>
    <w:rsid w:val="006D1842"/>
    <w:rsid w:val="006D1ACD"/>
    <w:rsid w:val="006D25DC"/>
    <w:rsid w:val="006D2679"/>
    <w:rsid w:val="006D29DF"/>
    <w:rsid w:val="006D2BD6"/>
    <w:rsid w:val="006D2D2B"/>
    <w:rsid w:val="006D37C0"/>
    <w:rsid w:val="006D3B4A"/>
    <w:rsid w:val="006D3C11"/>
    <w:rsid w:val="006D3C18"/>
    <w:rsid w:val="006D3C61"/>
    <w:rsid w:val="006D3E08"/>
    <w:rsid w:val="006D4063"/>
    <w:rsid w:val="006D41DB"/>
    <w:rsid w:val="006D43DE"/>
    <w:rsid w:val="006D487C"/>
    <w:rsid w:val="006D4EC2"/>
    <w:rsid w:val="006D5055"/>
    <w:rsid w:val="006D5269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D7B8C"/>
    <w:rsid w:val="006E04F6"/>
    <w:rsid w:val="006E07C4"/>
    <w:rsid w:val="006E0983"/>
    <w:rsid w:val="006E0A7A"/>
    <w:rsid w:val="006E0B28"/>
    <w:rsid w:val="006E13FB"/>
    <w:rsid w:val="006E1834"/>
    <w:rsid w:val="006E19D2"/>
    <w:rsid w:val="006E1A94"/>
    <w:rsid w:val="006E2219"/>
    <w:rsid w:val="006E2522"/>
    <w:rsid w:val="006E2830"/>
    <w:rsid w:val="006E3192"/>
    <w:rsid w:val="006E33E2"/>
    <w:rsid w:val="006E3481"/>
    <w:rsid w:val="006E34C5"/>
    <w:rsid w:val="006E3804"/>
    <w:rsid w:val="006E3C8D"/>
    <w:rsid w:val="006E3CF3"/>
    <w:rsid w:val="006E3DBF"/>
    <w:rsid w:val="006E421F"/>
    <w:rsid w:val="006E4B91"/>
    <w:rsid w:val="006E4F21"/>
    <w:rsid w:val="006E4F23"/>
    <w:rsid w:val="006E5030"/>
    <w:rsid w:val="006E53CA"/>
    <w:rsid w:val="006E5DB1"/>
    <w:rsid w:val="006E5F69"/>
    <w:rsid w:val="006E604B"/>
    <w:rsid w:val="006E6188"/>
    <w:rsid w:val="006E61D5"/>
    <w:rsid w:val="006E65A9"/>
    <w:rsid w:val="006E6756"/>
    <w:rsid w:val="006E68DC"/>
    <w:rsid w:val="006E6AA2"/>
    <w:rsid w:val="006E6AAB"/>
    <w:rsid w:val="006E6D82"/>
    <w:rsid w:val="006E715C"/>
    <w:rsid w:val="006E75D1"/>
    <w:rsid w:val="006E7921"/>
    <w:rsid w:val="006E7E28"/>
    <w:rsid w:val="006F026E"/>
    <w:rsid w:val="006F040B"/>
    <w:rsid w:val="006F06D4"/>
    <w:rsid w:val="006F0711"/>
    <w:rsid w:val="006F0749"/>
    <w:rsid w:val="006F0B8D"/>
    <w:rsid w:val="006F1064"/>
    <w:rsid w:val="006F19E3"/>
    <w:rsid w:val="006F23B9"/>
    <w:rsid w:val="006F2444"/>
    <w:rsid w:val="006F28A5"/>
    <w:rsid w:val="006F2BB6"/>
    <w:rsid w:val="006F2C03"/>
    <w:rsid w:val="006F2D84"/>
    <w:rsid w:val="006F2D91"/>
    <w:rsid w:val="006F3A44"/>
    <w:rsid w:val="006F3A7C"/>
    <w:rsid w:val="006F3D5F"/>
    <w:rsid w:val="006F4444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F9"/>
    <w:rsid w:val="006F5E30"/>
    <w:rsid w:val="006F5EB0"/>
    <w:rsid w:val="006F5FF8"/>
    <w:rsid w:val="006F654A"/>
    <w:rsid w:val="006F6CB8"/>
    <w:rsid w:val="006F6DD1"/>
    <w:rsid w:val="006F7D12"/>
    <w:rsid w:val="007003CA"/>
    <w:rsid w:val="007004E5"/>
    <w:rsid w:val="00700957"/>
    <w:rsid w:val="00700A57"/>
    <w:rsid w:val="00700B04"/>
    <w:rsid w:val="00700CEF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83B"/>
    <w:rsid w:val="00702F77"/>
    <w:rsid w:val="0070319C"/>
    <w:rsid w:val="0070379E"/>
    <w:rsid w:val="0070386C"/>
    <w:rsid w:val="00703C13"/>
    <w:rsid w:val="00704259"/>
    <w:rsid w:val="007044DE"/>
    <w:rsid w:val="007045AD"/>
    <w:rsid w:val="00704699"/>
    <w:rsid w:val="0070488C"/>
    <w:rsid w:val="007049C2"/>
    <w:rsid w:val="00704A45"/>
    <w:rsid w:val="00704B7A"/>
    <w:rsid w:val="00704BF8"/>
    <w:rsid w:val="00704F5C"/>
    <w:rsid w:val="00705143"/>
    <w:rsid w:val="00705155"/>
    <w:rsid w:val="007055F7"/>
    <w:rsid w:val="00705608"/>
    <w:rsid w:val="007057DF"/>
    <w:rsid w:val="0070609F"/>
    <w:rsid w:val="007060D2"/>
    <w:rsid w:val="00706284"/>
    <w:rsid w:val="0070651E"/>
    <w:rsid w:val="007066F5"/>
    <w:rsid w:val="00706757"/>
    <w:rsid w:val="00706C99"/>
    <w:rsid w:val="007071E4"/>
    <w:rsid w:val="00707627"/>
    <w:rsid w:val="0070764E"/>
    <w:rsid w:val="00707F3C"/>
    <w:rsid w:val="00710274"/>
    <w:rsid w:val="0071027A"/>
    <w:rsid w:val="0071038D"/>
    <w:rsid w:val="00710BFE"/>
    <w:rsid w:val="00710C5C"/>
    <w:rsid w:val="00710C94"/>
    <w:rsid w:val="007113B5"/>
    <w:rsid w:val="00711518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80"/>
    <w:rsid w:val="00714B21"/>
    <w:rsid w:val="00714DCD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55F"/>
    <w:rsid w:val="00720B7D"/>
    <w:rsid w:val="00720C25"/>
    <w:rsid w:val="00720C2B"/>
    <w:rsid w:val="00721599"/>
    <w:rsid w:val="00721795"/>
    <w:rsid w:val="00721A4D"/>
    <w:rsid w:val="00721F46"/>
    <w:rsid w:val="00721FF8"/>
    <w:rsid w:val="00722019"/>
    <w:rsid w:val="0072206D"/>
    <w:rsid w:val="0072211D"/>
    <w:rsid w:val="007226B9"/>
    <w:rsid w:val="007229F0"/>
    <w:rsid w:val="007237AF"/>
    <w:rsid w:val="00723910"/>
    <w:rsid w:val="00723C98"/>
    <w:rsid w:val="00723E16"/>
    <w:rsid w:val="00724013"/>
    <w:rsid w:val="00724120"/>
    <w:rsid w:val="007241BF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E0B"/>
    <w:rsid w:val="00730E31"/>
    <w:rsid w:val="007310D5"/>
    <w:rsid w:val="00731101"/>
    <w:rsid w:val="007319C1"/>
    <w:rsid w:val="00731B7C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BB2"/>
    <w:rsid w:val="00734C3E"/>
    <w:rsid w:val="00735118"/>
    <w:rsid w:val="0073522A"/>
    <w:rsid w:val="00735807"/>
    <w:rsid w:val="00735A4E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365"/>
    <w:rsid w:val="007403BF"/>
    <w:rsid w:val="007404AE"/>
    <w:rsid w:val="007407D3"/>
    <w:rsid w:val="00740969"/>
    <w:rsid w:val="00740C6F"/>
    <w:rsid w:val="00740E93"/>
    <w:rsid w:val="007413C4"/>
    <w:rsid w:val="007413D0"/>
    <w:rsid w:val="00741414"/>
    <w:rsid w:val="007414DD"/>
    <w:rsid w:val="0074170E"/>
    <w:rsid w:val="00741B19"/>
    <w:rsid w:val="00741C7B"/>
    <w:rsid w:val="00741F13"/>
    <w:rsid w:val="00742023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777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6109"/>
    <w:rsid w:val="0074639A"/>
    <w:rsid w:val="007464DB"/>
    <w:rsid w:val="00746A1F"/>
    <w:rsid w:val="00746A29"/>
    <w:rsid w:val="00746C35"/>
    <w:rsid w:val="00746C9F"/>
    <w:rsid w:val="007475B6"/>
    <w:rsid w:val="007475BA"/>
    <w:rsid w:val="00747947"/>
    <w:rsid w:val="00747A02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4E0"/>
    <w:rsid w:val="007528A0"/>
    <w:rsid w:val="00752A31"/>
    <w:rsid w:val="007531B2"/>
    <w:rsid w:val="0075396C"/>
    <w:rsid w:val="007539E0"/>
    <w:rsid w:val="00753CCA"/>
    <w:rsid w:val="00753D1D"/>
    <w:rsid w:val="00753E98"/>
    <w:rsid w:val="007540B3"/>
    <w:rsid w:val="00754165"/>
    <w:rsid w:val="00754193"/>
    <w:rsid w:val="00754248"/>
    <w:rsid w:val="007545E4"/>
    <w:rsid w:val="007546BF"/>
    <w:rsid w:val="00754F0D"/>
    <w:rsid w:val="007551CC"/>
    <w:rsid w:val="007554BA"/>
    <w:rsid w:val="00755642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96"/>
    <w:rsid w:val="00757762"/>
    <w:rsid w:val="007578AE"/>
    <w:rsid w:val="00757A37"/>
    <w:rsid w:val="00757CA5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10D"/>
    <w:rsid w:val="0076352B"/>
    <w:rsid w:val="0076379A"/>
    <w:rsid w:val="00763A1B"/>
    <w:rsid w:val="00763B2D"/>
    <w:rsid w:val="00763C61"/>
    <w:rsid w:val="00763E3B"/>
    <w:rsid w:val="00764024"/>
    <w:rsid w:val="007640CD"/>
    <w:rsid w:val="00764105"/>
    <w:rsid w:val="00764224"/>
    <w:rsid w:val="007644CE"/>
    <w:rsid w:val="00764614"/>
    <w:rsid w:val="00764A9E"/>
    <w:rsid w:val="00764B83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85D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912"/>
    <w:rsid w:val="00772C0C"/>
    <w:rsid w:val="00772CFD"/>
    <w:rsid w:val="007730CE"/>
    <w:rsid w:val="007735CA"/>
    <w:rsid w:val="00773CA0"/>
    <w:rsid w:val="00774780"/>
    <w:rsid w:val="00774EEE"/>
    <w:rsid w:val="007752D8"/>
    <w:rsid w:val="00775568"/>
    <w:rsid w:val="00775632"/>
    <w:rsid w:val="00775EB5"/>
    <w:rsid w:val="00776196"/>
    <w:rsid w:val="007763A4"/>
    <w:rsid w:val="0077643F"/>
    <w:rsid w:val="00776E90"/>
    <w:rsid w:val="00776E9D"/>
    <w:rsid w:val="007770C8"/>
    <w:rsid w:val="0077723B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0FAE"/>
    <w:rsid w:val="007817E2"/>
    <w:rsid w:val="0078189E"/>
    <w:rsid w:val="00781B1B"/>
    <w:rsid w:val="00781C3A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8E"/>
    <w:rsid w:val="00784BDA"/>
    <w:rsid w:val="00784FE8"/>
    <w:rsid w:val="00785083"/>
    <w:rsid w:val="00785109"/>
    <w:rsid w:val="0078511E"/>
    <w:rsid w:val="00785197"/>
    <w:rsid w:val="00785290"/>
    <w:rsid w:val="00785B01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8DF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1D"/>
    <w:rsid w:val="0079193D"/>
    <w:rsid w:val="00791ADB"/>
    <w:rsid w:val="00791CCF"/>
    <w:rsid w:val="00791D01"/>
    <w:rsid w:val="00791DE6"/>
    <w:rsid w:val="0079201D"/>
    <w:rsid w:val="00792027"/>
    <w:rsid w:val="00792537"/>
    <w:rsid w:val="00792567"/>
    <w:rsid w:val="00792D4E"/>
    <w:rsid w:val="00792DF4"/>
    <w:rsid w:val="00792F38"/>
    <w:rsid w:val="0079301C"/>
    <w:rsid w:val="007930FC"/>
    <w:rsid w:val="00793144"/>
    <w:rsid w:val="0079316B"/>
    <w:rsid w:val="0079333F"/>
    <w:rsid w:val="0079392C"/>
    <w:rsid w:val="00793B8F"/>
    <w:rsid w:val="00793E71"/>
    <w:rsid w:val="0079407F"/>
    <w:rsid w:val="0079409B"/>
    <w:rsid w:val="00794300"/>
    <w:rsid w:val="00794995"/>
    <w:rsid w:val="007951B1"/>
    <w:rsid w:val="00795387"/>
    <w:rsid w:val="007953A9"/>
    <w:rsid w:val="007959D2"/>
    <w:rsid w:val="00795AAD"/>
    <w:rsid w:val="00796002"/>
    <w:rsid w:val="00796094"/>
    <w:rsid w:val="00796D2C"/>
    <w:rsid w:val="00796EB9"/>
    <w:rsid w:val="00797160"/>
    <w:rsid w:val="0079759E"/>
    <w:rsid w:val="007975BC"/>
    <w:rsid w:val="007978B5"/>
    <w:rsid w:val="007A006B"/>
    <w:rsid w:val="007A033D"/>
    <w:rsid w:val="007A0820"/>
    <w:rsid w:val="007A0A0B"/>
    <w:rsid w:val="007A0BAE"/>
    <w:rsid w:val="007A0EB6"/>
    <w:rsid w:val="007A1127"/>
    <w:rsid w:val="007A15A7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EEB"/>
    <w:rsid w:val="007A2F8C"/>
    <w:rsid w:val="007A325F"/>
    <w:rsid w:val="007A36E4"/>
    <w:rsid w:val="007A36F7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B91"/>
    <w:rsid w:val="007A6F4D"/>
    <w:rsid w:val="007A707B"/>
    <w:rsid w:val="007A74EC"/>
    <w:rsid w:val="007A7622"/>
    <w:rsid w:val="007A76F5"/>
    <w:rsid w:val="007B0672"/>
    <w:rsid w:val="007B070B"/>
    <w:rsid w:val="007B07C2"/>
    <w:rsid w:val="007B088D"/>
    <w:rsid w:val="007B0AC2"/>
    <w:rsid w:val="007B13C7"/>
    <w:rsid w:val="007B1404"/>
    <w:rsid w:val="007B1AFA"/>
    <w:rsid w:val="007B1F27"/>
    <w:rsid w:val="007B2442"/>
    <w:rsid w:val="007B298E"/>
    <w:rsid w:val="007B3267"/>
    <w:rsid w:val="007B3756"/>
    <w:rsid w:val="007B3B42"/>
    <w:rsid w:val="007B3DD0"/>
    <w:rsid w:val="007B3ECB"/>
    <w:rsid w:val="007B3F75"/>
    <w:rsid w:val="007B40B4"/>
    <w:rsid w:val="007B4558"/>
    <w:rsid w:val="007B48A2"/>
    <w:rsid w:val="007B4F24"/>
    <w:rsid w:val="007B501C"/>
    <w:rsid w:val="007B506D"/>
    <w:rsid w:val="007B5263"/>
    <w:rsid w:val="007B5ACC"/>
    <w:rsid w:val="007B5AFD"/>
    <w:rsid w:val="007B5B31"/>
    <w:rsid w:val="007B5BDC"/>
    <w:rsid w:val="007B5FBF"/>
    <w:rsid w:val="007B60CB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49E"/>
    <w:rsid w:val="007C1A5E"/>
    <w:rsid w:val="007C2028"/>
    <w:rsid w:val="007C216C"/>
    <w:rsid w:val="007C22A2"/>
    <w:rsid w:val="007C2438"/>
    <w:rsid w:val="007C261A"/>
    <w:rsid w:val="007C2A1A"/>
    <w:rsid w:val="007C30E3"/>
    <w:rsid w:val="007C346C"/>
    <w:rsid w:val="007C3781"/>
    <w:rsid w:val="007C41D2"/>
    <w:rsid w:val="007C427B"/>
    <w:rsid w:val="007C4400"/>
    <w:rsid w:val="007C4678"/>
    <w:rsid w:val="007C4FD2"/>
    <w:rsid w:val="007C5574"/>
    <w:rsid w:val="007C5704"/>
    <w:rsid w:val="007C593E"/>
    <w:rsid w:val="007C6570"/>
    <w:rsid w:val="007C65A5"/>
    <w:rsid w:val="007C664A"/>
    <w:rsid w:val="007C6D83"/>
    <w:rsid w:val="007C7370"/>
    <w:rsid w:val="007C759B"/>
    <w:rsid w:val="007C7B6C"/>
    <w:rsid w:val="007C7C40"/>
    <w:rsid w:val="007C7C7D"/>
    <w:rsid w:val="007C7DAD"/>
    <w:rsid w:val="007C7DDB"/>
    <w:rsid w:val="007D0167"/>
    <w:rsid w:val="007D02AF"/>
    <w:rsid w:val="007D051C"/>
    <w:rsid w:val="007D0A02"/>
    <w:rsid w:val="007D0ACD"/>
    <w:rsid w:val="007D0D93"/>
    <w:rsid w:val="007D0F57"/>
    <w:rsid w:val="007D1018"/>
    <w:rsid w:val="007D111B"/>
    <w:rsid w:val="007D1373"/>
    <w:rsid w:val="007D15C5"/>
    <w:rsid w:val="007D18E7"/>
    <w:rsid w:val="007D1A08"/>
    <w:rsid w:val="007D1C7B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4F30"/>
    <w:rsid w:val="007D50CD"/>
    <w:rsid w:val="007D5126"/>
    <w:rsid w:val="007D5448"/>
    <w:rsid w:val="007D59BA"/>
    <w:rsid w:val="007D60B2"/>
    <w:rsid w:val="007D67E2"/>
    <w:rsid w:val="007D68F5"/>
    <w:rsid w:val="007D6BAE"/>
    <w:rsid w:val="007D6D85"/>
    <w:rsid w:val="007D7330"/>
    <w:rsid w:val="007D7969"/>
    <w:rsid w:val="007D7D8C"/>
    <w:rsid w:val="007E00AF"/>
    <w:rsid w:val="007E02FE"/>
    <w:rsid w:val="007E068D"/>
    <w:rsid w:val="007E08B8"/>
    <w:rsid w:val="007E09ED"/>
    <w:rsid w:val="007E0C0D"/>
    <w:rsid w:val="007E10CE"/>
    <w:rsid w:val="007E14DA"/>
    <w:rsid w:val="007E19A8"/>
    <w:rsid w:val="007E1CD6"/>
    <w:rsid w:val="007E1EDE"/>
    <w:rsid w:val="007E1F27"/>
    <w:rsid w:val="007E20A0"/>
    <w:rsid w:val="007E21B9"/>
    <w:rsid w:val="007E21EC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616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3BB"/>
    <w:rsid w:val="007E7715"/>
    <w:rsid w:val="007E7740"/>
    <w:rsid w:val="007E79D8"/>
    <w:rsid w:val="007E7D21"/>
    <w:rsid w:val="007F01C0"/>
    <w:rsid w:val="007F064D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40AB"/>
    <w:rsid w:val="007F4112"/>
    <w:rsid w:val="007F44F4"/>
    <w:rsid w:val="007F4840"/>
    <w:rsid w:val="007F4B62"/>
    <w:rsid w:val="007F4F90"/>
    <w:rsid w:val="007F518A"/>
    <w:rsid w:val="007F53CF"/>
    <w:rsid w:val="007F5E6C"/>
    <w:rsid w:val="007F6080"/>
    <w:rsid w:val="007F6914"/>
    <w:rsid w:val="007F6A5A"/>
    <w:rsid w:val="007F6B9F"/>
    <w:rsid w:val="007F6EB7"/>
    <w:rsid w:val="007F7167"/>
    <w:rsid w:val="007F74DA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B2A"/>
    <w:rsid w:val="00801D00"/>
    <w:rsid w:val="00801DDE"/>
    <w:rsid w:val="008022B6"/>
    <w:rsid w:val="008028C6"/>
    <w:rsid w:val="00802A3B"/>
    <w:rsid w:val="00802C5A"/>
    <w:rsid w:val="00803061"/>
    <w:rsid w:val="00803694"/>
    <w:rsid w:val="008037B4"/>
    <w:rsid w:val="0080385B"/>
    <w:rsid w:val="00803E0A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10034"/>
    <w:rsid w:val="008103D4"/>
    <w:rsid w:val="00810429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E4A"/>
    <w:rsid w:val="00813F4A"/>
    <w:rsid w:val="008145A6"/>
    <w:rsid w:val="008145BF"/>
    <w:rsid w:val="0081540C"/>
    <w:rsid w:val="008156C2"/>
    <w:rsid w:val="00816A8D"/>
    <w:rsid w:val="00816DE0"/>
    <w:rsid w:val="00816E04"/>
    <w:rsid w:val="00816FFE"/>
    <w:rsid w:val="00817004"/>
    <w:rsid w:val="0081707F"/>
    <w:rsid w:val="00817A66"/>
    <w:rsid w:val="00817A83"/>
    <w:rsid w:val="00817B4D"/>
    <w:rsid w:val="00817D3E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785"/>
    <w:rsid w:val="008228B9"/>
    <w:rsid w:val="00822B5D"/>
    <w:rsid w:val="00822C05"/>
    <w:rsid w:val="00822F39"/>
    <w:rsid w:val="00822F79"/>
    <w:rsid w:val="00823005"/>
    <w:rsid w:val="0082366F"/>
    <w:rsid w:val="00823D7C"/>
    <w:rsid w:val="00823DFB"/>
    <w:rsid w:val="00824255"/>
    <w:rsid w:val="008247E0"/>
    <w:rsid w:val="0082499C"/>
    <w:rsid w:val="00824A6A"/>
    <w:rsid w:val="008250E5"/>
    <w:rsid w:val="008251AB"/>
    <w:rsid w:val="0082555E"/>
    <w:rsid w:val="00825670"/>
    <w:rsid w:val="0082598B"/>
    <w:rsid w:val="008259AC"/>
    <w:rsid w:val="00825A3F"/>
    <w:rsid w:val="00825B33"/>
    <w:rsid w:val="00826585"/>
    <w:rsid w:val="0082684D"/>
    <w:rsid w:val="00826861"/>
    <w:rsid w:val="00827319"/>
    <w:rsid w:val="0082751B"/>
    <w:rsid w:val="008275C5"/>
    <w:rsid w:val="008279CD"/>
    <w:rsid w:val="00827AC4"/>
    <w:rsid w:val="00827E1F"/>
    <w:rsid w:val="0083063D"/>
    <w:rsid w:val="00830A03"/>
    <w:rsid w:val="00830BA4"/>
    <w:rsid w:val="00830BAD"/>
    <w:rsid w:val="00830F07"/>
    <w:rsid w:val="00830F5C"/>
    <w:rsid w:val="00830FBA"/>
    <w:rsid w:val="008310CB"/>
    <w:rsid w:val="00831326"/>
    <w:rsid w:val="00831391"/>
    <w:rsid w:val="00831633"/>
    <w:rsid w:val="00831808"/>
    <w:rsid w:val="00831999"/>
    <w:rsid w:val="008319D9"/>
    <w:rsid w:val="00831C06"/>
    <w:rsid w:val="00831FF3"/>
    <w:rsid w:val="008322E1"/>
    <w:rsid w:val="0083245E"/>
    <w:rsid w:val="0083264D"/>
    <w:rsid w:val="00832B8B"/>
    <w:rsid w:val="00832C0A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6ED5"/>
    <w:rsid w:val="008371E4"/>
    <w:rsid w:val="008375E9"/>
    <w:rsid w:val="00837C70"/>
    <w:rsid w:val="00837EBC"/>
    <w:rsid w:val="00840188"/>
    <w:rsid w:val="008402CC"/>
    <w:rsid w:val="008402E7"/>
    <w:rsid w:val="0084090E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15C"/>
    <w:rsid w:val="0084262B"/>
    <w:rsid w:val="008426F1"/>
    <w:rsid w:val="00842B57"/>
    <w:rsid w:val="00842EFC"/>
    <w:rsid w:val="008435D0"/>
    <w:rsid w:val="008435F1"/>
    <w:rsid w:val="0084367A"/>
    <w:rsid w:val="00843875"/>
    <w:rsid w:val="008439B3"/>
    <w:rsid w:val="00843CE7"/>
    <w:rsid w:val="008444FE"/>
    <w:rsid w:val="0084482F"/>
    <w:rsid w:val="00844A3E"/>
    <w:rsid w:val="00844B0A"/>
    <w:rsid w:val="00844D1D"/>
    <w:rsid w:val="00844DDE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DBE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87"/>
    <w:rsid w:val="00852EDF"/>
    <w:rsid w:val="0085304C"/>
    <w:rsid w:val="00853077"/>
    <w:rsid w:val="008537A7"/>
    <w:rsid w:val="00853D91"/>
    <w:rsid w:val="00854918"/>
    <w:rsid w:val="00854B6E"/>
    <w:rsid w:val="00854BEB"/>
    <w:rsid w:val="00854FC7"/>
    <w:rsid w:val="00855CC5"/>
    <w:rsid w:val="0085652E"/>
    <w:rsid w:val="008565B6"/>
    <w:rsid w:val="008569A8"/>
    <w:rsid w:val="00856BE2"/>
    <w:rsid w:val="00856C7D"/>
    <w:rsid w:val="008575E1"/>
    <w:rsid w:val="00857636"/>
    <w:rsid w:val="00857C8F"/>
    <w:rsid w:val="00860283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3BF4"/>
    <w:rsid w:val="008641A0"/>
    <w:rsid w:val="00865209"/>
    <w:rsid w:val="00865397"/>
    <w:rsid w:val="00865476"/>
    <w:rsid w:val="00865F97"/>
    <w:rsid w:val="00866172"/>
    <w:rsid w:val="00866178"/>
    <w:rsid w:val="00866664"/>
    <w:rsid w:val="0086692F"/>
    <w:rsid w:val="00866970"/>
    <w:rsid w:val="00866979"/>
    <w:rsid w:val="00866A19"/>
    <w:rsid w:val="00866B12"/>
    <w:rsid w:val="00866B24"/>
    <w:rsid w:val="00866C00"/>
    <w:rsid w:val="00866C4A"/>
    <w:rsid w:val="00866F36"/>
    <w:rsid w:val="00866FEF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83D"/>
    <w:rsid w:val="0087198E"/>
    <w:rsid w:val="00871F02"/>
    <w:rsid w:val="00872081"/>
    <w:rsid w:val="00872394"/>
    <w:rsid w:val="008723B6"/>
    <w:rsid w:val="008725DE"/>
    <w:rsid w:val="008725FA"/>
    <w:rsid w:val="008726D2"/>
    <w:rsid w:val="00872CC2"/>
    <w:rsid w:val="00872CD0"/>
    <w:rsid w:val="00873115"/>
    <w:rsid w:val="00873407"/>
    <w:rsid w:val="0087373E"/>
    <w:rsid w:val="00873B72"/>
    <w:rsid w:val="00873BD0"/>
    <w:rsid w:val="00873C12"/>
    <w:rsid w:val="00873C53"/>
    <w:rsid w:val="00873ED3"/>
    <w:rsid w:val="008747FC"/>
    <w:rsid w:val="008749B0"/>
    <w:rsid w:val="00874CF3"/>
    <w:rsid w:val="00874D1F"/>
    <w:rsid w:val="00874D51"/>
    <w:rsid w:val="00875138"/>
    <w:rsid w:val="008751E2"/>
    <w:rsid w:val="008761D1"/>
    <w:rsid w:val="00876245"/>
    <w:rsid w:val="008762A4"/>
    <w:rsid w:val="00876532"/>
    <w:rsid w:val="00876716"/>
    <w:rsid w:val="0087699C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A86"/>
    <w:rsid w:val="00881AA7"/>
    <w:rsid w:val="00881B57"/>
    <w:rsid w:val="00881C90"/>
    <w:rsid w:val="00882298"/>
    <w:rsid w:val="008826DF"/>
    <w:rsid w:val="00882820"/>
    <w:rsid w:val="008829A1"/>
    <w:rsid w:val="008831B9"/>
    <w:rsid w:val="00883355"/>
    <w:rsid w:val="00883A7B"/>
    <w:rsid w:val="00883A95"/>
    <w:rsid w:val="008840DC"/>
    <w:rsid w:val="00884135"/>
    <w:rsid w:val="00884188"/>
    <w:rsid w:val="008841BB"/>
    <w:rsid w:val="008842DF"/>
    <w:rsid w:val="00884463"/>
    <w:rsid w:val="008846FB"/>
    <w:rsid w:val="00884851"/>
    <w:rsid w:val="00884D6D"/>
    <w:rsid w:val="0088528C"/>
    <w:rsid w:val="00885543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EB9"/>
    <w:rsid w:val="0089113D"/>
    <w:rsid w:val="00891166"/>
    <w:rsid w:val="0089147B"/>
    <w:rsid w:val="00891CA4"/>
    <w:rsid w:val="00891D44"/>
    <w:rsid w:val="00891EE6"/>
    <w:rsid w:val="00892031"/>
    <w:rsid w:val="0089284F"/>
    <w:rsid w:val="00892EA2"/>
    <w:rsid w:val="008936C3"/>
    <w:rsid w:val="00893B32"/>
    <w:rsid w:val="00894303"/>
    <w:rsid w:val="008944A4"/>
    <w:rsid w:val="00894675"/>
    <w:rsid w:val="0089532A"/>
    <w:rsid w:val="00895384"/>
    <w:rsid w:val="008953F9"/>
    <w:rsid w:val="008957D9"/>
    <w:rsid w:val="0089583D"/>
    <w:rsid w:val="00895D8B"/>
    <w:rsid w:val="00895E74"/>
    <w:rsid w:val="00895F2D"/>
    <w:rsid w:val="00896147"/>
    <w:rsid w:val="00896FCD"/>
    <w:rsid w:val="00897194"/>
    <w:rsid w:val="008971B9"/>
    <w:rsid w:val="008971C6"/>
    <w:rsid w:val="0089720D"/>
    <w:rsid w:val="008973E4"/>
    <w:rsid w:val="00897A3D"/>
    <w:rsid w:val="00897B70"/>
    <w:rsid w:val="00897E7C"/>
    <w:rsid w:val="008A02C1"/>
    <w:rsid w:val="008A04F1"/>
    <w:rsid w:val="008A05B0"/>
    <w:rsid w:val="008A08A6"/>
    <w:rsid w:val="008A0E11"/>
    <w:rsid w:val="008A1373"/>
    <w:rsid w:val="008A1746"/>
    <w:rsid w:val="008A1784"/>
    <w:rsid w:val="008A19BF"/>
    <w:rsid w:val="008A1C04"/>
    <w:rsid w:val="008A1C4F"/>
    <w:rsid w:val="008A1DE5"/>
    <w:rsid w:val="008A201E"/>
    <w:rsid w:val="008A2584"/>
    <w:rsid w:val="008A2DA3"/>
    <w:rsid w:val="008A2E84"/>
    <w:rsid w:val="008A2F45"/>
    <w:rsid w:val="008A3051"/>
    <w:rsid w:val="008A378E"/>
    <w:rsid w:val="008A3DF5"/>
    <w:rsid w:val="008A4AE2"/>
    <w:rsid w:val="008A4B09"/>
    <w:rsid w:val="008A4BFB"/>
    <w:rsid w:val="008A4DB1"/>
    <w:rsid w:val="008A5148"/>
    <w:rsid w:val="008A538B"/>
    <w:rsid w:val="008A5C74"/>
    <w:rsid w:val="008A5D71"/>
    <w:rsid w:val="008A6172"/>
    <w:rsid w:val="008A61AD"/>
    <w:rsid w:val="008A684F"/>
    <w:rsid w:val="008A68CF"/>
    <w:rsid w:val="008A6928"/>
    <w:rsid w:val="008A6D03"/>
    <w:rsid w:val="008A6E11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699"/>
    <w:rsid w:val="008B488D"/>
    <w:rsid w:val="008B4B0F"/>
    <w:rsid w:val="008B4B40"/>
    <w:rsid w:val="008B4DB0"/>
    <w:rsid w:val="008B4EBB"/>
    <w:rsid w:val="008B5122"/>
    <w:rsid w:val="008B59C1"/>
    <w:rsid w:val="008B5B24"/>
    <w:rsid w:val="008B5BD1"/>
    <w:rsid w:val="008B6007"/>
    <w:rsid w:val="008B600A"/>
    <w:rsid w:val="008B629A"/>
    <w:rsid w:val="008B65A5"/>
    <w:rsid w:val="008B692F"/>
    <w:rsid w:val="008B6AB9"/>
    <w:rsid w:val="008B6F3C"/>
    <w:rsid w:val="008B7B6A"/>
    <w:rsid w:val="008B7D91"/>
    <w:rsid w:val="008C050F"/>
    <w:rsid w:val="008C05B6"/>
    <w:rsid w:val="008C10BB"/>
    <w:rsid w:val="008C1127"/>
    <w:rsid w:val="008C1136"/>
    <w:rsid w:val="008C1449"/>
    <w:rsid w:val="008C1549"/>
    <w:rsid w:val="008C15F7"/>
    <w:rsid w:val="008C1BF1"/>
    <w:rsid w:val="008C1E02"/>
    <w:rsid w:val="008C280B"/>
    <w:rsid w:val="008C298B"/>
    <w:rsid w:val="008C29A6"/>
    <w:rsid w:val="008C2A77"/>
    <w:rsid w:val="008C2BB7"/>
    <w:rsid w:val="008C2BF6"/>
    <w:rsid w:val="008C3180"/>
    <w:rsid w:val="008C3677"/>
    <w:rsid w:val="008C393C"/>
    <w:rsid w:val="008C39AA"/>
    <w:rsid w:val="008C3C0E"/>
    <w:rsid w:val="008C4075"/>
    <w:rsid w:val="008C421D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9FB"/>
    <w:rsid w:val="008C7240"/>
    <w:rsid w:val="008C7723"/>
    <w:rsid w:val="008C7A32"/>
    <w:rsid w:val="008C7AFE"/>
    <w:rsid w:val="008C7CB8"/>
    <w:rsid w:val="008C7F07"/>
    <w:rsid w:val="008C7FD9"/>
    <w:rsid w:val="008D0024"/>
    <w:rsid w:val="008D0405"/>
    <w:rsid w:val="008D06FA"/>
    <w:rsid w:val="008D0B60"/>
    <w:rsid w:val="008D0D03"/>
    <w:rsid w:val="008D1392"/>
    <w:rsid w:val="008D1C92"/>
    <w:rsid w:val="008D1D65"/>
    <w:rsid w:val="008D1D97"/>
    <w:rsid w:val="008D20EA"/>
    <w:rsid w:val="008D2753"/>
    <w:rsid w:val="008D3655"/>
    <w:rsid w:val="008D36B9"/>
    <w:rsid w:val="008D3C73"/>
    <w:rsid w:val="008D3DC3"/>
    <w:rsid w:val="008D3F01"/>
    <w:rsid w:val="008D40FA"/>
    <w:rsid w:val="008D416C"/>
    <w:rsid w:val="008D4335"/>
    <w:rsid w:val="008D44FD"/>
    <w:rsid w:val="008D47D9"/>
    <w:rsid w:val="008D485F"/>
    <w:rsid w:val="008D4944"/>
    <w:rsid w:val="008D4A59"/>
    <w:rsid w:val="008D4D5A"/>
    <w:rsid w:val="008D4F34"/>
    <w:rsid w:val="008D5692"/>
    <w:rsid w:val="008D579F"/>
    <w:rsid w:val="008D5A5F"/>
    <w:rsid w:val="008D5FB6"/>
    <w:rsid w:val="008D60D3"/>
    <w:rsid w:val="008D61FB"/>
    <w:rsid w:val="008D66A0"/>
    <w:rsid w:val="008D692D"/>
    <w:rsid w:val="008D6CFC"/>
    <w:rsid w:val="008D6D53"/>
    <w:rsid w:val="008D6DA1"/>
    <w:rsid w:val="008D75BB"/>
    <w:rsid w:val="008D78FA"/>
    <w:rsid w:val="008D79BC"/>
    <w:rsid w:val="008D7BA4"/>
    <w:rsid w:val="008D7BC8"/>
    <w:rsid w:val="008D7E65"/>
    <w:rsid w:val="008E0026"/>
    <w:rsid w:val="008E02E1"/>
    <w:rsid w:val="008E038A"/>
    <w:rsid w:val="008E0447"/>
    <w:rsid w:val="008E0464"/>
    <w:rsid w:val="008E04A5"/>
    <w:rsid w:val="008E0677"/>
    <w:rsid w:val="008E086D"/>
    <w:rsid w:val="008E0B91"/>
    <w:rsid w:val="008E1856"/>
    <w:rsid w:val="008E1B15"/>
    <w:rsid w:val="008E1C66"/>
    <w:rsid w:val="008E1D1D"/>
    <w:rsid w:val="008E1E60"/>
    <w:rsid w:val="008E220C"/>
    <w:rsid w:val="008E225B"/>
    <w:rsid w:val="008E2328"/>
    <w:rsid w:val="008E2A0E"/>
    <w:rsid w:val="008E2D43"/>
    <w:rsid w:val="008E30F2"/>
    <w:rsid w:val="008E31FB"/>
    <w:rsid w:val="008E3204"/>
    <w:rsid w:val="008E3285"/>
    <w:rsid w:val="008E350C"/>
    <w:rsid w:val="008E392C"/>
    <w:rsid w:val="008E3D6E"/>
    <w:rsid w:val="008E3FB2"/>
    <w:rsid w:val="008E3FED"/>
    <w:rsid w:val="008E40AD"/>
    <w:rsid w:val="008E437D"/>
    <w:rsid w:val="008E47BD"/>
    <w:rsid w:val="008E4848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F0001"/>
    <w:rsid w:val="008F01B3"/>
    <w:rsid w:val="008F0237"/>
    <w:rsid w:val="008F0503"/>
    <w:rsid w:val="008F060E"/>
    <w:rsid w:val="008F0821"/>
    <w:rsid w:val="008F0856"/>
    <w:rsid w:val="008F0C18"/>
    <w:rsid w:val="008F0E86"/>
    <w:rsid w:val="008F1225"/>
    <w:rsid w:val="008F1431"/>
    <w:rsid w:val="008F1459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3F28"/>
    <w:rsid w:val="008F438F"/>
    <w:rsid w:val="008F4407"/>
    <w:rsid w:val="008F47A0"/>
    <w:rsid w:val="008F482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6F92"/>
    <w:rsid w:val="008F7040"/>
    <w:rsid w:val="008F7382"/>
    <w:rsid w:val="008F74A8"/>
    <w:rsid w:val="008F7A48"/>
    <w:rsid w:val="008F7C84"/>
    <w:rsid w:val="008F7D74"/>
    <w:rsid w:val="008F7E8F"/>
    <w:rsid w:val="00900572"/>
    <w:rsid w:val="009006F5"/>
    <w:rsid w:val="009012DE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789"/>
    <w:rsid w:val="009039E4"/>
    <w:rsid w:val="00904137"/>
    <w:rsid w:val="00904427"/>
    <w:rsid w:val="009044F1"/>
    <w:rsid w:val="00904A10"/>
    <w:rsid w:val="00905027"/>
    <w:rsid w:val="009050DA"/>
    <w:rsid w:val="009051FF"/>
    <w:rsid w:val="00905544"/>
    <w:rsid w:val="009055B5"/>
    <w:rsid w:val="00905839"/>
    <w:rsid w:val="0090599F"/>
    <w:rsid w:val="00905ACE"/>
    <w:rsid w:val="00905B12"/>
    <w:rsid w:val="00905B14"/>
    <w:rsid w:val="00905BDA"/>
    <w:rsid w:val="00905E46"/>
    <w:rsid w:val="00905F81"/>
    <w:rsid w:val="00905FC0"/>
    <w:rsid w:val="00906761"/>
    <w:rsid w:val="00906944"/>
    <w:rsid w:val="00906AB0"/>
    <w:rsid w:val="00906AE5"/>
    <w:rsid w:val="00906B5E"/>
    <w:rsid w:val="009070B4"/>
    <w:rsid w:val="009071D9"/>
    <w:rsid w:val="00907340"/>
    <w:rsid w:val="00907652"/>
    <w:rsid w:val="00907697"/>
    <w:rsid w:val="009077BD"/>
    <w:rsid w:val="00907D15"/>
    <w:rsid w:val="00907EB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838"/>
    <w:rsid w:val="009128D7"/>
    <w:rsid w:val="00912A19"/>
    <w:rsid w:val="00912BB0"/>
    <w:rsid w:val="00912C14"/>
    <w:rsid w:val="00912C83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2F"/>
    <w:rsid w:val="00914FCD"/>
    <w:rsid w:val="0091557F"/>
    <w:rsid w:val="00915823"/>
    <w:rsid w:val="0091582C"/>
    <w:rsid w:val="00915A5E"/>
    <w:rsid w:val="00915ACA"/>
    <w:rsid w:val="009161EC"/>
    <w:rsid w:val="0091671E"/>
    <w:rsid w:val="0091735F"/>
    <w:rsid w:val="0091745B"/>
    <w:rsid w:val="00917720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F2E"/>
    <w:rsid w:val="00923229"/>
    <w:rsid w:val="00923248"/>
    <w:rsid w:val="00923949"/>
    <w:rsid w:val="00923DEF"/>
    <w:rsid w:val="00924273"/>
    <w:rsid w:val="0092453C"/>
    <w:rsid w:val="0092463B"/>
    <w:rsid w:val="0092467C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96E"/>
    <w:rsid w:val="00925AB2"/>
    <w:rsid w:val="00926483"/>
    <w:rsid w:val="00926534"/>
    <w:rsid w:val="009265A6"/>
    <w:rsid w:val="00926A38"/>
    <w:rsid w:val="00926D98"/>
    <w:rsid w:val="0092722C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903"/>
    <w:rsid w:val="009309C6"/>
    <w:rsid w:val="00930D15"/>
    <w:rsid w:val="00930F21"/>
    <w:rsid w:val="009314E1"/>
    <w:rsid w:val="00931757"/>
    <w:rsid w:val="00931AD0"/>
    <w:rsid w:val="00931CDA"/>
    <w:rsid w:val="00931CE4"/>
    <w:rsid w:val="00931D6B"/>
    <w:rsid w:val="009320A5"/>
    <w:rsid w:val="00932971"/>
    <w:rsid w:val="00932B50"/>
    <w:rsid w:val="009333A6"/>
    <w:rsid w:val="00933649"/>
    <w:rsid w:val="00933698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407"/>
    <w:rsid w:val="009366C8"/>
    <w:rsid w:val="0093689B"/>
    <w:rsid w:val="00936A9C"/>
    <w:rsid w:val="0093720D"/>
    <w:rsid w:val="009378E2"/>
    <w:rsid w:val="00937AB1"/>
    <w:rsid w:val="0094002C"/>
    <w:rsid w:val="00940534"/>
    <w:rsid w:val="0094053B"/>
    <w:rsid w:val="00940779"/>
    <w:rsid w:val="0094077B"/>
    <w:rsid w:val="009409BF"/>
    <w:rsid w:val="00940B12"/>
    <w:rsid w:val="009410A5"/>
    <w:rsid w:val="009412A4"/>
    <w:rsid w:val="0094138A"/>
    <w:rsid w:val="00941501"/>
    <w:rsid w:val="00941C4E"/>
    <w:rsid w:val="00941D19"/>
    <w:rsid w:val="00941F7B"/>
    <w:rsid w:val="00942268"/>
    <w:rsid w:val="00942741"/>
    <w:rsid w:val="009429F0"/>
    <w:rsid w:val="00942E38"/>
    <w:rsid w:val="00942F08"/>
    <w:rsid w:val="00943A9B"/>
    <w:rsid w:val="00943CD4"/>
    <w:rsid w:val="00943F40"/>
    <w:rsid w:val="00944264"/>
    <w:rsid w:val="00944385"/>
    <w:rsid w:val="009445E6"/>
    <w:rsid w:val="00945A2A"/>
    <w:rsid w:val="00945B9E"/>
    <w:rsid w:val="00945F90"/>
    <w:rsid w:val="0094627A"/>
    <w:rsid w:val="0094654D"/>
    <w:rsid w:val="0094655C"/>
    <w:rsid w:val="00946756"/>
    <w:rsid w:val="00947393"/>
    <w:rsid w:val="009475E5"/>
    <w:rsid w:val="0094795E"/>
    <w:rsid w:val="00947A55"/>
    <w:rsid w:val="00947C2F"/>
    <w:rsid w:val="00950066"/>
    <w:rsid w:val="0095022E"/>
    <w:rsid w:val="00950423"/>
    <w:rsid w:val="009504A8"/>
    <w:rsid w:val="009504BB"/>
    <w:rsid w:val="00950511"/>
    <w:rsid w:val="009509BC"/>
    <w:rsid w:val="00950B06"/>
    <w:rsid w:val="00950BE5"/>
    <w:rsid w:val="00951088"/>
    <w:rsid w:val="00951625"/>
    <w:rsid w:val="0095163C"/>
    <w:rsid w:val="00951737"/>
    <w:rsid w:val="00951E73"/>
    <w:rsid w:val="0095229A"/>
    <w:rsid w:val="00952519"/>
    <w:rsid w:val="00953152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D98"/>
    <w:rsid w:val="0095512F"/>
    <w:rsid w:val="009552C4"/>
    <w:rsid w:val="0095546F"/>
    <w:rsid w:val="009554ED"/>
    <w:rsid w:val="00955692"/>
    <w:rsid w:val="00955850"/>
    <w:rsid w:val="00955C9B"/>
    <w:rsid w:val="00955D15"/>
    <w:rsid w:val="00955DE4"/>
    <w:rsid w:val="00955EB9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12C0"/>
    <w:rsid w:val="00961402"/>
    <w:rsid w:val="0096171F"/>
    <w:rsid w:val="00961898"/>
    <w:rsid w:val="009619D0"/>
    <w:rsid w:val="00961DC5"/>
    <w:rsid w:val="00962222"/>
    <w:rsid w:val="00962F6D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5E88"/>
    <w:rsid w:val="009660A9"/>
    <w:rsid w:val="009661F0"/>
    <w:rsid w:val="009662F8"/>
    <w:rsid w:val="009665B2"/>
    <w:rsid w:val="0096678F"/>
    <w:rsid w:val="00967493"/>
    <w:rsid w:val="0096754A"/>
    <w:rsid w:val="009677E8"/>
    <w:rsid w:val="00967E47"/>
    <w:rsid w:val="009702FE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953"/>
    <w:rsid w:val="00971C88"/>
    <w:rsid w:val="00971E76"/>
    <w:rsid w:val="00971EDA"/>
    <w:rsid w:val="00972435"/>
    <w:rsid w:val="009725D5"/>
    <w:rsid w:val="009726D2"/>
    <w:rsid w:val="0097278A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6E9"/>
    <w:rsid w:val="00975798"/>
    <w:rsid w:val="00975D04"/>
    <w:rsid w:val="009761A0"/>
    <w:rsid w:val="009769CE"/>
    <w:rsid w:val="00976BFA"/>
    <w:rsid w:val="00976C4F"/>
    <w:rsid w:val="00976C54"/>
    <w:rsid w:val="00976CE8"/>
    <w:rsid w:val="00976D39"/>
    <w:rsid w:val="00977456"/>
    <w:rsid w:val="00977B94"/>
    <w:rsid w:val="00977BB4"/>
    <w:rsid w:val="00977CD2"/>
    <w:rsid w:val="00977DB2"/>
    <w:rsid w:val="00977F2A"/>
    <w:rsid w:val="00977F6F"/>
    <w:rsid w:val="009804C5"/>
    <w:rsid w:val="009804F6"/>
    <w:rsid w:val="00980613"/>
    <w:rsid w:val="00980AC5"/>
    <w:rsid w:val="00980AD5"/>
    <w:rsid w:val="0098105E"/>
    <w:rsid w:val="009810BB"/>
    <w:rsid w:val="009813B3"/>
    <w:rsid w:val="0098190B"/>
    <w:rsid w:val="00981B8B"/>
    <w:rsid w:val="00981C6C"/>
    <w:rsid w:val="00981EA0"/>
    <w:rsid w:val="00981F88"/>
    <w:rsid w:val="0098220B"/>
    <w:rsid w:val="009827E6"/>
    <w:rsid w:val="00982AB9"/>
    <w:rsid w:val="00982AC6"/>
    <w:rsid w:val="009830A4"/>
    <w:rsid w:val="0098353A"/>
    <w:rsid w:val="00983923"/>
    <w:rsid w:val="00983EA0"/>
    <w:rsid w:val="00983FE0"/>
    <w:rsid w:val="0098455F"/>
    <w:rsid w:val="00984F4F"/>
    <w:rsid w:val="00984FB3"/>
    <w:rsid w:val="00985248"/>
    <w:rsid w:val="00985751"/>
    <w:rsid w:val="00985C5B"/>
    <w:rsid w:val="00985C8E"/>
    <w:rsid w:val="00985D40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3F9"/>
    <w:rsid w:val="00987422"/>
    <w:rsid w:val="0098745F"/>
    <w:rsid w:val="0098755D"/>
    <w:rsid w:val="00987775"/>
    <w:rsid w:val="00987BB7"/>
    <w:rsid w:val="00987D99"/>
    <w:rsid w:val="00987EAE"/>
    <w:rsid w:val="00987EB8"/>
    <w:rsid w:val="00987FDE"/>
    <w:rsid w:val="00990186"/>
    <w:rsid w:val="00990477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D85"/>
    <w:rsid w:val="00996EAE"/>
    <w:rsid w:val="00997524"/>
    <w:rsid w:val="00997AD8"/>
    <w:rsid w:val="00997DFB"/>
    <w:rsid w:val="009A00B3"/>
    <w:rsid w:val="009A01A7"/>
    <w:rsid w:val="009A0C5A"/>
    <w:rsid w:val="009A0C7E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BB8"/>
    <w:rsid w:val="009A3EE0"/>
    <w:rsid w:val="009A3F53"/>
    <w:rsid w:val="009A422F"/>
    <w:rsid w:val="009A44D8"/>
    <w:rsid w:val="009A46D9"/>
    <w:rsid w:val="009A4A34"/>
    <w:rsid w:val="009A53C6"/>
    <w:rsid w:val="009A5585"/>
    <w:rsid w:val="009A57AD"/>
    <w:rsid w:val="009A583E"/>
    <w:rsid w:val="009A5950"/>
    <w:rsid w:val="009A5B16"/>
    <w:rsid w:val="009A60D7"/>
    <w:rsid w:val="009A6763"/>
    <w:rsid w:val="009A68F8"/>
    <w:rsid w:val="009A6B89"/>
    <w:rsid w:val="009A6C0C"/>
    <w:rsid w:val="009A6C2B"/>
    <w:rsid w:val="009A6DCD"/>
    <w:rsid w:val="009A6E22"/>
    <w:rsid w:val="009A6FF1"/>
    <w:rsid w:val="009A708D"/>
    <w:rsid w:val="009A7095"/>
    <w:rsid w:val="009A730A"/>
    <w:rsid w:val="009A7481"/>
    <w:rsid w:val="009A7961"/>
    <w:rsid w:val="009A7CD1"/>
    <w:rsid w:val="009B0111"/>
    <w:rsid w:val="009B053A"/>
    <w:rsid w:val="009B0871"/>
    <w:rsid w:val="009B0AA4"/>
    <w:rsid w:val="009B0F60"/>
    <w:rsid w:val="009B10EF"/>
    <w:rsid w:val="009B122D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37D8"/>
    <w:rsid w:val="009B3AB2"/>
    <w:rsid w:val="009B42F5"/>
    <w:rsid w:val="009B4417"/>
    <w:rsid w:val="009B4478"/>
    <w:rsid w:val="009B45DA"/>
    <w:rsid w:val="009B46DF"/>
    <w:rsid w:val="009B49FB"/>
    <w:rsid w:val="009B4A12"/>
    <w:rsid w:val="009B4B42"/>
    <w:rsid w:val="009B4BA1"/>
    <w:rsid w:val="009B4DAC"/>
    <w:rsid w:val="009B4DCD"/>
    <w:rsid w:val="009B504A"/>
    <w:rsid w:val="009B55CE"/>
    <w:rsid w:val="009B57A2"/>
    <w:rsid w:val="009B57FC"/>
    <w:rsid w:val="009B59D9"/>
    <w:rsid w:val="009B59E7"/>
    <w:rsid w:val="009B5A3E"/>
    <w:rsid w:val="009B5E94"/>
    <w:rsid w:val="009B5F3E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3D4"/>
    <w:rsid w:val="009C1723"/>
    <w:rsid w:val="009C21F1"/>
    <w:rsid w:val="009C2539"/>
    <w:rsid w:val="009C26F6"/>
    <w:rsid w:val="009C2802"/>
    <w:rsid w:val="009C319E"/>
    <w:rsid w:val="009C3281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933"/>
    <w:rsid w:val="009C5DBB"/>
    <w:rsid w:val="009C62D0"/>
    <w:rsid w:val="009C67CA"/>
    <w:rsid w:val="009C6ABC"/>
    <w:rsid w:val="009C6ABD"/>
    <w:rsid w:val="009C6B1B"/>
    <w:rsid w:val="009C6C99"/>
    <w:rsid w:val="009C6E92"/>
    <w:rsid w:val="009C6F18"/>
    <w:rsid w:val="009C789E"/>
    <w:rsid w:val="009C7B6A"/>
    <w:rsid w:val="009C7DA8"/>
    <w:rsid w:val="009D019E"/>
    <w:rsid w:val="009D02E6"/>
    <w:rsid w:val="009D0AE9"/>
    <w:rsid w:val="009D1514"/>
    <w:rsid w:val="009D1602"/>
    <w:rsid w:val="009D173D"/>
    <w:rsid w:val="009D18E5"/>
    <w:rsid w:val="009D1C04"/>
    <w:rsid w:val="009D1CFC"/>
    <w:rsid w:val="009D224F"/>
    <w:rsid w:val="009D22A0"/>
    <w:rsid w:val="009D22B2"/>
    <w:rsid w:val="009D25D9"/>
    <w:rsid w:val="009D284F"/>
    <w:rsid w:val="009D288E"/>
    <w:rsid w:val="009D2B91"/>
    <w:rsid w:val="009D3591"/>
    <w:rsid w:val="009D3C94"/>
    <w:rsid w:val="009D3F61"/>
    <w:rsid w:val="009D4028"/>
    <w:rsid w:val="009D407E"/>
    <w:rsid w:val="009D4872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A93"/>
    <w:rsid w:val="009E0B5C"/>
    <w:rsid w:val="009E10EB"/>
    <w:rsid w:val="009E1A29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7C"/>
    <w:rsid w:val="009E2DAA"/>
    <w:rsid w:val="009E2E35"/>
    <w:rsid w:val="009E3345"/>
    <w:rsid w:val="009E3C9C"/>
    <w:rsid w:val="009E3CC2"/>
    <w:rsid w:val="009E3D19"/>
    <w:rsid w:val="009E42C7"/>
    <w:rsid w:val="009E45D4"/>
    <w:rsid w:val="009E465D"/>
    <w:rsid w:val="009E477E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BF"/>
    <w:rsid w:val="009E74EE"/>
    <w:rsid w:val="009E78D2"/>
    <w:rsid w:val="009E7B22"/>
    <w:rsid w:val="009F0180"/>
    <w:rsid w:val="009F0222"/>
    <w:rsid w:val="009F064E"/>
    <w:rsid w:val="009F0A9E"/>
    <w:rsid w:val="009F0B18"/>
    <w:rsid w:val="009F0C3A"/>
    <w:rsid w:val="009F0D6C"/>
    <w:rsid w:val="009F1937"/>
    <w:rsid w:val="009F1EE8"/>
    <w:rsid w:val="009F1F5B"/>
    <w:rsid w:val="009F2034"/>
    <w:rsid w:val="009F2037"/>
    <w:rsid w:val="009F2425"/>
    <w:rsid w:val="009F2651"/>
    <w:rsid w:val="009F32A4"/>
    <w:rsid w:val="009F358D"/>
    <w:rsid w:val="009F3804"/>
    <w:rsid w:val="009F3F46"/>
    <w:rsid w:val="009F471D"/>
    <w:rsid w:val="009F4740"/>
    <w:rsid w:val="009F4D53"/>
    <w:rsid w:val="009F4E74"/>
    <w:rsid w:val="009F55C0"/>
    <w:rsid w:val="009F5677"/>
    <w:rsid w:val="009F576B"/>
    <w:rsid w:val="009F58A8"/>
    <w:rsid w:val="009F5AC7"/>
    <w:rsid w:val="009F5ACE"/>
    <w:rsid w:val="009F5C69"/>
    <w:rsid w:val="009F5E78"/>
    <w:rsid w:val="009F5F0A"/>
    <w:rsid w:val="009F6821"/>
    <w:rsid w:val="009F68DB"/>
    <w:rsid w:val="009F6A0C"/>
    <w:rsid w:val="009F6C10"/>
    <w:rsid w:val="009F6DB9"/>
    <w:rsid w:val="009F6DE6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3E2"/>
    <w:rsid w:val="00A026E0"/>
    <w:rsid w:val="00A02756"/>
    <w:rsid w:val="00A0279C"/>
    <w:rsid w:val="00A028C5"/>
    <w:rsid w:val="00A02A0A"/>
    <w:rsid w:val="00A02E55"/>
    <w:rsid w:val="00A02EF3"/>
    <w:rsid w:val="00A0318C"/>
    <w:rsid w:val="00A03195"/>
    <w:rsid w:val="00A037E6"/>
    <w:rsid w:val="00A038F8"/>
    <w:rsid w:val="00A03C9F"/>
    <w:rsid w:val="00A03D5F"/>
    <w:rsid w:val="00A03D90"/>
    <w:rsid w:val="00A04210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101B5"/>
    <w:rsid w:val="00A101E6"/>
    <w:rsid w:val="00A1046C"/>
    <w:rsid w:val="00A10619"/>
    <w:rsid w:val="00A10CD7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DF4"/>
    <w:rsid w:val="00A14FF6"/>
    <w:rsid w:val="00A1513B"/>
    <w:rsid w:val="00A15740"/>
    <w:rsid w:val="00A1586F"/>
    <w:rsid w:val="00A15DD5"/>
    <w:rsid w:val="00A166BA"/>
    <w:rsid w:val="00A166EC"/>
    <w:rsid w:val="00A16A5F"/>
    <w:rsid w:val="00A16AEF"/>
    <w:rsid w:val="00A1711E"/>
    <w:rsid w:val="00A17154"/>
    <w:rsid w:val="00A1764E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F9B"/>
    <w:rsid w:val="00A22FA6"/>
    <w:rsid w:val="00A23607"/>
    <w:rsid w:val="00A23E03"/>
    <w:rsid w:val="00A23F41"/>
    <w:rsid w:val="00A242C8"/>
    <w:rsid w:val="00A2435B"/>
    <w:rsid w:val="00A24671"/>
    <w:rsid w:val="00A247D0"/>
    <w:rsid w:val="00A249AD"/>
    <w:rsid w:val="00A24E50"/>
    <w:rsid w:val="00A25051"/>
    <w:rsid w:val="00A25D6B"/>
    <w:rsid w:val="00A2615B"/>
    <w:rsid w:val="00A2649D"/>
    <w:rsid w:val="00A266A9"/>
    <w:rsid w:val="00A26713"/>
    <w:rsid w:val="00A268DD"/>
    <w:rsid w:val="00A26ADB"/>
    <w:rsid w:val="00A26BED"/>
    <w:rsid w:val="00A2718A"/>
    <w:rsid w:val="00A2736F"/>
    <w:rsid w:val="00A273CB"/>
    <w:rsid w:val="00A275C6"/>
    <w:rsid w:val="00A27A40"/>
    <w:rsid w:val="00A27A6F"/>
    <w:rsid w:val="00A27AD4"/>
    <w:rsid w:val="00A27DBE"/>
    <w:rsid w:val="00A27E73"/>
    <w:rsid w:val="00A302B4"/>
    <w:rsid w:val="00A3070E"/>
    <w:rsid w:val="00A307B9"/>
    <w:rsid w:val="00A30CB0"/>
    <w:rsid w:val="00A30D61"/>
    <w:rsid w:val="00A311CA"/>
    <w:rsid w:val="00A316E5"/>
    <w:rsid w:val="00A316F6"/>
    <w:rsid w:val="00A317CB"/>
    <w:rsid w:val="00A31A38"/>
    <w:rsid w:val="00A31A41"/>
    <w:rsid w:val="00A31D47"/>
    <w:rsid w:val="00A31EE2"/>
    <w:rsid w:val="00A31F28"/>
    <w:rsid w:val="00A320F2"/>
    <w:rsid w:val="00A32177"/>
    <w:rsid w:val="00A32420"/>
    <w:rsid w:val="00A3242A"/>
    <w:rsid w:val="00A324B3"/>
    <w:rsid w:val="00A32A30"/>
    <w:rsid w:val="00A32A9E"/>
    <w:rsid w:val="00A32D4E"/>
    <w:rsid w:val="00A3324B"/>
    <w:rsid w:val="00A3364C"/>
    <w:rsid w:val="00A33A67"/>
    <w:rsid w:val="00A33C47"/>
    <w:rsid w:val="00A33E86"/>
    <w:rsid w:val="00A344F3"/>
    <w:rsid w:val="00A345E7"/>
    <w:rsid w:val="00A348C6"/>
    <w:rsid w:val="00A3493A"/>
    <w:rsid w:val="00A34BB1"/>
    <w:rsid w:val="00A34EBA"/>
    <w:rsid w:val="00A3539A"/>
    <w:rsid w:val="00A353AC"/>
    <w:rsid w:val="00A35869"/>
    <w:rsid w:val="00A35AB2"/>
    <w:rsid w:val="00A35BCF"/>
    <w:rsid w:val="00A35D9B"/>
    <w:rsid w:val="00A3634E"/>
    <w:rsid w:val="00A36AA1"/>
    <w:rsid w:val="00A36ABE"/>
    <w:rsid w:val="00A36BA8"/>
    <w:rsid w:val="00A36CA4"/>
    <w:rsid w:val="00A37046"/>
    <w:rsid w:val="00A370FF"/>
    <w:rsid w:val="00A373E8"/>
    <w:rsid w:val="00A37C21"/>
    <w:rsid w:val="00A4035B"/>
    <w:rsid w:val="00A40C22"/>
    <w:rsid w:val="00A40C2C"/>
    <w:rsid w:val="00A41705"/>
    <w:rsid w:val="00A41C2A"/>
    <w:rsid w:val="00A41FE6"/>
    <w:rsid w:val="00A4229F"/>
    <w:rsid w:val="00A42342"/>
    <w:rsid w:val="00A4243A"/>
    <w:rsid w:val="00A42878"/>
    <w:rsid w:val="00A4291D"/>
    <w:rsid w:val="00A42CCF"/>
    <w:rsid w:val="00A42E18"/>
    <w:rsid w:val="00A42F78"/>
    <w:rsid w:val="00A43052"/>
    <w:rsid w:val="00A43220"/>
    <w:rsid w:val="00A4348D"/>
    <w:rsid w:val="00A43B01"/>
    <w:rsid w:val="00A444CD"/>
    <w:rsid w:val="00A449EF"/>
    <w:rsid w:val="00A44B3E"/>
    <w:rsid w:val="00A44E87"/>
    <w:rsid w:val="00A44EE5"/>
    <w:rsid w:val="00A44F03"/>
    <w:rsid w:val="00A452B9"/>
    <w:rsid w:val="00A45308"/>
    <w:rsid w:val="00A45395"/>
    <w:rsid w:val="00A456C2"/>
    <w:rsid w:val="00A4599E"/>
    <w:rsid w:val="00A45EA7"/>
    <w:rsid w:val="00A460E5"/>
    <w:rsid w:val="00A4632A"/>
    <w:rsid w:val="00A4653C"/>
    <w:rsid w:val="00A46568"/>
    <w:rsid w:val="00A46CE2"/>
    <w:rsid w:val="00A47318"/>
    <w:rsid w:val="00A4733D"/>
    <w:rsid w:val="00A476F2"/>
    <w:rsid w:val="00A4787B"/>
    <w:rsid w:val="00A47D2B"/>
    <w:rsid w:val="00A5027B"/>
    <w:rsid w:val="00A50634"/>
    <w:rsid w:val="00A50A4F"/>
    <w:rsid w:val="00A50A80"/>
    <w:rsid w:val="00A51A13"/>
    <w:rsid w:val="00A51A70"/>
    <w:rsid w:val="00A51A76"/>
    <w:rsid w:val="00A51D62"/>
    <w:rsid w:val="00A51EB4"/>
    <w:rsid w:val="00A51F44"/>
    <w:rsid w:val="00A51F56"/>
    <w:rsid w:val="00A524CF"/>
    <w:rsid w:val="00A525D8"/>
    <w:rsid w:val="00A5271B"/>
    <w:rsid w:val="00A52B11"/>
    <w:rsid w:val="00A52C06"/>
    <w:rsid w:val="00A52E9F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98B"/>
    <w:rsid w:val="00A55E1A"/>
    <w:rsid w:val="00A56012"/>
    <w:rsid w:val="00A562A0"/>
    <w:rsid w:val="00A56521"/>
    <w:rsid w:val="00A56913"/>
    <w:rsid w:val="00A56AEB"/>
    <w:rsid w:val="00A56CEF"/>
    <w:rsid w:val="00A56DD4"/>
    <w:rsid w:val="00A57480"/>
    <w:rsid w:val="00A57558"/>
    <w:rsid w:val="00A5755B"/>
    <w:rsid w:val="00A57A1C"/>
    <w:rsid w:val="00A57C2B"/>
    <w:rsid w:val="00A57CEA"/>
    <w:rsid w:val="00A57D0B"/>
    <w:rsid w:val="00A57DF9"/>
    <w:rsid w:val="00A57FB1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1A06"/>
    <w:rsid w:val="00A61FF4"/>
    <w:rsid w:val="00A62589"/>
    <w:rsid w:val="00A6261A"/>
    <w:rsid w:val="00A628CC"/>
    <w:rsid w:val="00A629B4"/>
    <w:rsid w:val="00A6301E"/>
    <w:rsid w:val="00A6397B"/>
    <w:rsid w:val="00A639C5"/>
    <w:rsid w:val="00A63A34"/>
    <w:rsid w:val="00A63D12"/>
    <w:rsid w:val="00A64335"/>
    <w:rsid w:val="00A644D8"/>
    <w:rsid w:val="00A6474E"/>
    <w:rsid w:val="00A648B2"/>
    <w:rsid w:val="00A65055"/>
    <w:rsid w:val="00A65278"/>
    <w:rsid w:val="00A65401"/>
    <w:rsid w:val="00A656AA"/>
    <w:rsid w:val="00A65857"/>
    <w:rsid w:val="00A659FC"/>
    <w:rsid w:val="00A65F60"/>
    <w:rsid w:val="00A66463"/>
    <w:rsid w:val="00A66A75"/>
    <w:rsid w:val="00A6714E"/>
    <w:rsid w:val="00A67342"/>
    <w:rsid w:val="00A675CB"/>
    <w:rsid w:val="00A67704"/>
    <w:rsid w:val="00A67B77"/>
    <w:rsid w:val="00A67D4C"/>
    <w:rsid w:val="00A67ECC"/>
    <w:rsid w:val="00A70228"/>
    <w:rsid w:val="00A70249"/>
    <w:rsid w:val="00A703FA"/>
    <w:rsid w:val="00A70708"/>
    <w:rsid w:val="00A70711"/>
    <w:rsid w:val="00A712BE"/>
    <w:rsid w:val="00A71750"/>
    <w:rsid w:val="00A71CBB"/>
    <w:rsid w:val="00A71E44"/>
    <w:rsid w:val="00A71F2F"/>
    <w:rsid w:val="00A71FE9"/>
    <w:rsid w:val="00A72272"/>
    <w:rsid w:val="00A72C43"/>
    <w:rsid w:val="00A730B7"/>
    <w:rsid w:val="00A73143"/>
    <w:rsid w:val="00A734A9"/>
    <w:rsid w:val="00A7368D"/>
    <w:rsid w:val="00A73D10"/>
    <w:rsid w:val="00A74B3B"/>
    <w:rsid w:val="00A757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AC"/>
    <w:rsid w:val="00A833AD"/>
    <w:rsid w:val="00A8375E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524A"/>
    <w:rsid w:val="00A85600"/>
    <w:rsid w:val="00A856B5"/>
    <w:rsid w:val="00A85F97"/>
    <w:rsid w:val="00A8607D"/>
    <w:rsid w:val="00A86098"/>
    <w:rsid w:val="00A86737"/>
    <w:rsid w:val="00A86B90"/>
    <w:rsid w:val="00A86D83"/>
    <w:rsid w:val="00A86EF3"/>
    <w:rsid w:val="00A86EF8"/>
    <w:rsid w:val="00A87199"/>
    <w:rsid w:val="00A8720D"/>
    <w:rsid w:val="00A8753E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14C"/>
    <w:rsid w:val="00A924AA"/>
    <w:rsid w:val="00A92796"/>
    <w:rsid w:val="00A92A49"/>
    <w:rsid w:val="00A92C8D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858"/>
    <w:rsid w:val="00A94931"/>
    <w:rsid w:val="00A9522C"/>
    <w:rsid w:val="00A95573"/>
    <w:rsid w:val="00A95C3C"/>
    <w:rsid w:val="00A95E3C"/>
    <w:rsid w:val="00A96047"/>
    <w:rsid w:val="00A960F8"/>
    <w:rsid w:val="00A963E4"/>
    <w:rsid w:val="00A9661C"/>
    <w:rsid w:val="00A969AD"/>
    <w:rsid w:val="00A969F6"/>
    <w:rsid w:val="00A96CB7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AE"/>
    <w:rsid w:val="00AB0125"/>
    <w:rsid w:val="00AB0877"/>
    <w:rsid w:val="00AB0BB0"/>
    <w:rsid w:val="00AB0CD4"/>
    <w:rsid w:val="00AB0ECF"/>
    <w:rsid w:val="00AB1405"/>
    <w:rsid w:val="00AB1643"/>
    <w:rsid w:val="00AB17F4"/>
    <w:rsid w:val="00AB1877"/>
    <w:rsid w:val="00AB1AFA"/>
    <w:rsid w:val="00AB1B3F"/>
    <w:rsid w:val="00AB1B49"/>
    <w:rsid w:val="00AB1CF5"/>
    <w:rsid w:val="00AB1CF6"/>
    <w:rsid w:val="00AB1F7E"/>
    <w:rsid w:val="00AB2060"/>
    <w:rsid w:val="00AB248C"/>
    <w:rsid w:val="00AB2901"/>
    <w:rsid w:val="00AB2943"/>
    <w:rsid w:val="00AB2DBE"/>
    <w:rsid w:val="00AB2EA4"/>
    <w:rsid w:val="00AB343A"/>
    <w:rsid w:val="00AB3DB5"/>
    <w:rsid w:val="00AB3F1F"/>
    <w:rsid w:val="00AB44E2"/>
    <w:rsid w:val="00AB4888"/>
    <w:rsid w:val="00AB49D9"/>
    <w:rsid w:val="00AB4C4A"/>
    <w:rsid w:val="00AB4CFA"/>
    <w:rsid w:val="00AB4EEA"/>
    <w:rsid w:val="00AB5050"/>
    <w:rsid w:val="00AB5158"/>
    <w:rsid w:val="00AB5E6B"/>
    <w:rsid w:val="00AB5E76"/>
    <w:rsid w:val="00AB607E"/>
    <w:rsid w:val="00AB67A9"/>
    <w:rsid w:val="00AB6E8D"/>
    <w:rsid w:val="00AB72B7"/>
    <w:rsid w:val="00AB739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E78"/>
    <w:rsid w:val="00AC1EB1"/>
    <w:rsid w:val="00AC215C"/>
    <w:rsid w:val="00AC2B1B"/>
    <w:rsid w:val="00AC310B"/>
    <w:rsid w:val="00AC3205"/>
    <w:rsid w:val="00AC32AE"/>
    <w:rsid w:val="00AC32B5"/>
    <w:rsid w:val="00AC3308"/>
    <w:rsid w:val="00AC33D5"/>
    <w:rsid w:val="00AC344B"/>
    <w:rsid w:val="00AC35B2"/>
    <w:rsid w:val="00AC384C"/>
    <w:rsid w:val="00AC3BCB"/>
    <w:rsid w:val="00AC4C72"/>
    <w:rsid w:val="00AC4CD9"/>
    <w:rsid w:val="00AC5348"/>
    <w:rsid w:val="00AC5419"/>
    <w:rsid w:val="00AC54DA"/>
    <w:rsid w:val="00AC5530"/>
    <w:rsid w:val="00AC57EF"/>
    <w:rsid w:val="00AC5892"/>
    <w:rsid w:val="00AC58D8"/>
    <w:rsid w:val="00AC59BB"/>
    <w:rsid w:val="00AC59EB"/>
    <w:rsid w:val="00AC5A3D"/>
    <w:rsid w:val="00AC63BE"/>
    <w:rsid w:val="00AC6682"/>
    <w:rsid w:val="00AC67B3"/>
    <w:rsid w:val="00AC68A5"/>
    <w:rsid w:val="00AC6BC9"/>
    <w:rsid w:val="00AC6E31"/>
    <w:rsid w:val="00AC759E"/>
    <w:rsid w:val="00AC7A8B"/>
    <w:rsid w:val="00AC7B10"/>
    <w:rsid w:val="00AC7D87"/>
    <w:rsid w:val="00AD002F"/>
    <w:rsid w:val="00AD0C13"/>
    <w:rsid w:val="00AD0E14"/>
    <w:rsid w:val="00AD1012"/>
    <w:rsid w:val="00AD113B"/>
    <w:rsid w:val="00AD1710"/>
    <w:rsid w:val="00AD171B"/>
    <w:rsid w:val="00AD1C2C"/>
    <w:rsid w:val="00AD1F7C"/>
    <w:rsid w:val="00AD233B"/>
    <w:rsid w:val="00AD23C3"/>
    <w:rsid w:val="00AD241A"/>
    <w:rsid w:val="00AD272C"/>
    <w:rsid w:val="00AD2B2B"/>
    <w:rsid w:val="00AD2F1F"/>
    <w:rsid w:val="00AD2F5E"/>
    <w:rsid w:val="00AD30C0"/>
    <w:rsid w:val="00AD3575"/>
    <w:rsid w:val="00AD35F0"/>
    <w:rsid w:val="00AD37FE"/>
    <w:rsid w:val="00AD38F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6C"/>
    <w:rsid w:val="00AE0B7F"/>
    <w:rsid w:val="00AE0D64"/>
    <w:rsid w:val="00AE116C"/>
    <w:rsid w:val="00AE1439"/>
    <w:rsid w:val="00AE18F8"/>
    <w:rsid w:val="00AE19BF"/>
    <w:rsid w:val="00AE1C0A"/>
    <w:rsid w:val="00AE1CDC"/>
    <w:rsid w:val="00AE246E"/>
    <w:rsid w:val="00AE2BEB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FB0"/>
    <w:rsid w:val="00AE407B"/>
    <w:rsid w:val="00AE40BB"/>
    <w:rsid w:val="00AE4448"/>
    <w:rsid w:val="00AE4755"/>
    <w:rsid w:val="00AE49A5"/>
    <w:rsid w:val="00AE4A32"/>
    <w:rsid w:val="00AE4C79"/>
    <w:rsid w:val="00AE4D9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73EC"/>
    <w:rsid w:val="00AE7592"/>
    <w:rsid w:val="00AE7F0B"/>
    <w:rsid w:val="00AF0AF4"/>
    <w:rsid w:val="00AF0ECB"/>
    <w:rsid w:val="00AF11EB"/>
    <w:rsid w:val="00AF1285"/>
    <w:rsid w:val="00AF1406"/>
    <w:rsid w:val="00AF1567"/>
    <w:rsid w:val="00AF16DF"/>
    <w:rsid w:val="00AF1926"/>
    <w:rsid w:val="00AF1E2F"/>
    <w:rsid w:val="00AF26D8"/>
    <w:rsid w:val="00AF30F0"/>
    <w:rsid w:val="00AF3110"/>
    <w:rsid w:val="00AF3233"/>
    <w:rsid w:val="00AF34ED"/>
    <w:rsid w:val="00AF34F1"/>
    <w:rsid w:val="00AF38B1"/>
    <w:rsid w:val="00AF3D2F"/>
    <w:rsid w:val="00AF42CA"/>
    <w:rsid w:val="00AF4609"/>
    <w:rsid w:val="00AF4794"/>
    <w:rsid w:val="00AF4B56"/>
    <w:rsid w:val="00AF4B81"/>
    <w:rsid w:val="00AF4C97"/>
    <w:rsid w:val="00AF514D"/>
    <w:rsid w:val="00AF5472"/>
    <w:rsid w:val="00AF555D"/>
    <w:rsid w:val="00AF56E6"/>
    <w:rsid w:val="00AF5C10"/>
    <w:rsid w:val="00AF5D2E"/>
    <w:rsid w:val="00AF604C"/>
    <w:rsid w:val="00AF6208"/>
    <w:rsid w:val="00AF622B"/>
    <w:rsid w:val="00AF64EF"/>
    <w:rsid w:val="00AF66C2"/>
    <w:rsid w:val="00AF6F2A"/>
    <w:rsid w:val="00AF72BA"/>
    <w:rsid w:val="00AF789D"/>
    <w:rsid w:val="00B00792"/>
    <w:rsid w:val="00B00918"/>
    <w:rsid w:val="00B00A04"/>
    <w:rsid w:val="00B0119B"/>
    <w:rsid w:val="00B014A0"/>
    <w:rsid w:val="00B0158B"/>
    <w:rsid w:val="00B019D9"/>
    <w:rsid w:val="00B01A89"/>
    <w:rsid w:val="00B01B7F"/>
    <w:rsid w:val="00B01F84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628"/>
    <w:rsid w:val="00B049D0"/>
    <w:rsid w:val="00B04BED"/>
    <w:rsid w:val="00B04D82"/>
    <w:rsid w:val="00B04DC0"/>
    <w:rsid w:val="00B04F17"/>
    <w:rsid w:val="00B052FD"/>
    <w:rsid w:val="00B05507"/>
    <w:rsid w:val="00B05F88"/>
    <w:rsid w:val="00B06774"/>
    <w:rsid w:val="00B06914"/>
    <w:rsid w:val="00B06945"/>
    <w:rsid w:val="00B06CEF"/>
    <w:rsid w:val="00B06E19"/>
    <w:rsid w:val="00B06F00"/>
    <w:rsid w:val="00B0715F"/>
    <w:rsid w:val="00B07448"/>
    <w:rsid w:val="00B07533"/>
    <w:rsid w:val="00B078E6"/>
    <w:rsid w:val="00B108B0"/>
    <w:rsid w:val="00B10A97"/>
    <w:rsid w:val="00B112A2"/>
    <w:rsid w:val="00B11428"/>
    <w:rsid w:val="00B11BCC"/>
    <w:rsid w:val="00B11CC4"/>
    <w:rsid w:val="00B11D18"/>
    <w:rsid w:val="00B11DA3"/>
    <w:rsid w:val="00B11E79"/>
    <w:rsid w:val="00B11F80"/>
    <w:rsid w:val="00B1206F"/>
    <w:rsid w:val="00B122EE"/>
    <w:rsid w:val="00B124D6"/>
    <w:rsid w:val="00B12689"/>
    <w:rsid w:val="00B12859"/>
    <w:rsid w:val="00B12AD0"/>
    <w:rsid w:val="00B12BC5"/>
    <w:rsid w:val="00B12C91"/>
    <w:rsid w:val="00B12F25"/>
    <w:rsid w:val="00B13291"/>
    <w:rsid w:val="00B13414"/>
    <w:rsid w:val="00B13446"/>
    <w:rsid w:val="00B13546"/>
    <w:rsid w:val="00B139FF"/>
    <w:rsid w:val="00B13A5C"/>
    <w:rsid w:val="00B13AEB"/>
    <w:rsid w:val="00B13D42"/>
    <w:rsid w:val="00B13F69"/>
    <w:rsid w:val="00B14004"/>
    <w:rsid w:val="00B143E8"/>
    <w:rsid w:val="00B14474"/>
    <w:rsid w:val="00B145E6"/>
    <w:rsid w:val="00B14A2E"/>
    <w:rsid w:val="00B1533D"/>
    <w:rsid w:val="00B1575A"/>
    <w:rsid w:val="00B15A2B"/>
    <w:rsid w:val="00B15A4E"/>
    <w:rsid w:val="00B15AA6"/>
    <w:rsid w:val="00B15BD8"/>
    <w:rsid w:val="00B15CA1"/>
    <w:rsid w:val="00B15CD3"/>
    <w:rsid w:val="00B15F04"/>
    <w:rsid w:val="00B162F5"/>
    <w:rsid w:val="00B16683"/>
    <w:rsid w:val="00B16BCF"/>
    <w:rsid w:val="00B16DE8"/>
    <w:rsid w:val="00B17235"/>
    <w:rsid w:val="00B17339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2095"/>
    <w:rsid w:val="00B22288"/>
    <w:rsid w:val="00B22537"/>
    <w:rsid w:val="00B22767"/>
    <w:rsid w:val="00B22B4F"/>
    <w:rsid w:val="00B230C6"/>
    <w:rsid w:val="00B230D3"/>
    <w:rsid w:val="00B231DD"/>
    <w:rsid w:val="00B2327E"/>
    <w:rsid w:val="00B23913"/>
    <w:rsid w:val="00B24006"/>
    <w:rsid w:val="00B24588"/>
    <w:rsid w:val="00B24697"/>
    <w:rsid w:val="00B24B60"/>
    <w:rsid w:val="00B24C9C"/>
    <w:rsid w:val="00B24F74"/>
    <w:rsid w:val="00B2541F"/>
    <w:rsid w:val="00B2546A"/>
    <w:rsid w:val="00B254CE"/>
    <w:rsid w:val="00B25F32"/>
    <w:rsid w:val="00B26339"/>
    <w:rsid w:val="00B264AF"/>
    <w:rsid w:val="00B264BB"/>
    <w:rsid w:val="00B266E5"/>
    <w:rsid w:val="00B2723B"/>
    <w:rsid w:val="00B27281"/>
    <w:rsid w:val="00B274E0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62B8"/>
    <w:rsid w:val="00B36775"/>
    <w:rsid w:val="00B36B38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C79"/>
    <w:rsid w:val="00B43A3F"/>
    <w:rsid w:val="00B43A47"/>
    <w:rsid w:val="00B43B2B"/>
    <w:rsid w:val="00B43C26"/>
    <w:rsid w:val="00B43ED5"/>
    <w:rsid w:val="00B43EE4"/>
    <w:rsid w:val="00B446F2"/>
    <w:rsid w:val="00B4477E"/>
    <w:rsid w:val="00B44A70"/>
    <w:rsid w:val="00B44CE2"/>
    <w:rsid w:val="00B45490"/>
    <w:rsid w:val="00B4558A"/>
    <w:rsid w:val="00B4564B"/>
    <w:rsid w:val="00B46424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47F"/>
    <w:rsid w:val="00B52509"/>
    <w:rsid w:val="00B5277E"/>
    <w:rsid w:val="00B52A0B"/>
    <w:rsid w:val="00B52A25"/>
    <w:rsid w:val="00B52B20"/>
    <w:rsid w:val="00B53478"/>
    <w:rsid w:val="00B53582"/>
    <w:rsid w:val="00B535EF"/>
    <w:rsid w:val="00B53710"/>
    <w:rsid w:val="00B537BC"/>
    <w:rsid w:val="00B53C25"/>
    <w:rsid w:val="00B53DA5"/>
    <w:rsid w:val="00B53F0F"/>
    <w:rsid w:val="00B53FCD"/>
    <w:rsid w:val="00B546C3"/>
    <w:rsid w:val="00B54ADF"/>
    <w:rsid w:val="00B54D3F"/>
    <w:rsid w:val="00B54E39"/>
    <w:rsid w:val="00B5547C"/>
    <w:rsid w:val="00B558E3"/>
    <w:rsid w:val="00B5594D"/>
    <w:rsid w:val="00B56033"/>
    <w:rsid w:val="00B560BD"/>
    <w:rsid w:val="00B56710"/>
    <w:rsid w:val="00B568ED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602B6"/>
    <w:rsid w:val="00B60564"/>
    <w:rsid w:val="00B60707"/>
    <w:rsid w:val="00B6166B"/>
    <w:rsid w:val="00B619C8"/>
    <w:rsid w:val="00B619CE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3E7E"/>
    <w:rsid w:val="00B64006"/>
    <w:rsid w:val="00B64803"/>
    <w:rsid w:val="00B64A82"/>
    <w:rsid w:val="00B64B45"/>
    <w:rsid w:val="00B64D9D"/>
    <w:rsid w:val="00B65015"/>
    <w:rsid w:val="00B65447"/>
    <w:rsid w:val="00B65588"/>
    <w:rsid w:val="00B65630"/>
    <w:rsid w:val="00B6580F"/>
    <w:rsid w:val="00B65865"/>
    <w:rsid w:val="00B65882"/>
    <w:rsid w:val="00B65E7F"/>
    <w:rsid w:val="00B6636A"/>
    <w:rsid w:val="00B664FD"/>
    <w:rsid w:val="00B67241"/>
    <w:rsid w:val="00B67287"/>
    <w:rsid w:val="00B673AF"/>
    <w:rsid w:val="00B67C45"/>
    <w:rsid w:val="00B67CAE"/>
    <w:rsid w:val="00B67D9C"/>
    <w:rsid w:val="00B67DA8"/>
    <w:rsid w:val="00B67FFB"/>
    <w:rsid w:val="00B7006C"/>
    <w:rsid w:val="00B7028F"/>
    <w:rsid w:val="00B7033B"/>
    <w:rsid w:val="00B703FB"/>
    <w:rsid w:val="00B7042E"/>
    <w:rsid w:val="00B704EF"/>
    <w:rsid w:val="00B70703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94C"/>
    <w:rsid w:val="00B74AF9"/>
    <w:rsid w:val="00B74C95"/>
    <w:rsid w:val="00B7534B"/>
    <w:rsid w:val="00B75A14"/>
    <w:rsid w:val="00B75B05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B80"/>
    <w:rsid w:val="00B76ED5"/>
    <w:rsid w:val="00B771D6"/>
    <w:rsid w:val="00B774F4"/>
    <w:rsid w:val="00B774F6"/>
    <w:rsid w:val="00B77556"/>
    <w:rsid w:val="00B775D9"/>
    <w:rsid w:val="00B778C5"/>
    <w:rsid w:val="00B779EB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7B4"/>
    <w:rsid w:val="00B81A73"/>
    <w:rsid w:val="00B81F1B"/>
    <w:rsid w:val="00B820A8"/>
    <w:rsid w:val="00B822C3"/>
    <w:rsid w:val="00B824AC"/>
    <w:rsid w:val="00B828FC"/>
    <w:rsid w:val="00B82E73"/>
    <w:rsid w:val="00B83075"/>
    <w:rsid w:val="00B83727"/>
    <w:rsid w:val="00B83874"/>
    <w:rsid w:val="00B8387F"/>
    <w:rsid w:val="00B838D3"/>
    <w:rsid w:val="00B839A8"/>
    <w:rsid w:val="00B83DC6"/>
    <w:rsid w:val="00B83DDD"/>
    <w:rsid w:val="00B840AF"/>
    <w:rsid w:val="00B844E0"/>
    <w:rsid w:val="00B84D67"/>
    <w:rsid w:val="00B84E35"/>
    <w:rsid w:val="00B84E56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E2"/>
    <w:rsid w:val="00B90A08"/>
    <w:rsid w:val="00B913F1"/>
    <w:rsid w:val="00B9142A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22E"/>
    <w:rsid w:val="00B953B2"/>
    <w:rsid w:val="00B9558E"/>
    <w:rsid w:val="00B95B57"/>
    <w:rsid w:val="00B965A8"/>
    <w:rsid w:val="00B96958"/>
    <w:rsid w:val="00B96B6C"/>
    <w:rsid w:val="00B97337"/>
    <w:rsid w:val="00B9761D"/>
    <w:rsid w:val="00B97661"/>
    <w:rsid w:val="00B97BC6"/>
    <w:rsid w:val="00B97E44"/>
    <w:rsid w:val="00B97E86"/>
    <w:rsid w:val="00BA01B0"/>
    <w:rsid w:val="00BA01E1"/>
    <w:rsid w:val="00BA0233"/>
    <w:rsid w:val="00BA0AEE"/>
    <w:rsid w:val="00BA0E36"/>
    <w:rsid w:val="00BA11B2"/>
    <w:rsid w:val="00BA128D"/>
    <w:rsid w:val="00BA1339"/>
    <w:rsid w:val="00BA17AD"/>
    <w:rsid w:val="00BA182F"/>
    <w:rsid w:val="00BA208F"/>
    <w:rsid w:val="00BA23CE"/>
    <w:rsid w:val="00BA23D9"/>
    <w:rsid w:val="00BA2595"/>
    <w:rsid w:val="00BA2977"/>
    <w:rsid w:val="00BA2C4C"/>
    <w:rsid w:val="00BA2DE5"/>
    <w:rsid w:val="00BA2E03"/>
    <w:rsid w:val="00BA2F41"/>
    <w:rsid w:val="00BA310B"/>
    <w:rsid w:val="00BA33FF"/>
    <w:rsid w:val="00BA353C"/>
    <w:rsid w:val="00BA3701"/>
    <w:rsid w:val="00BA42B5"/>
    <w:rsid w:val="00BA42FE"/>
    <w:rsid w:val="00BA4926"/>
    <w:rsid w:val="00BA49BD"/>
    <w:rsid w:val="00BA50B4"/>
    <w:rsid w:val="00BA53E2"/>
    <w:rsid w:val="00BA5AF1"/>
    <w:rsid w:val="00BA64FC"/>
    <w:rsid w:val="00BA6660"/>
    <w:rsid w:val="00BA66F3"/>
    <w:rsid w:val="00BA69FF"/>
    <w:rsid w:val="00BA6F2C"/>
    <w:rsid w:val="00BA7215"/>
    <w:rsid w:val="00BA72EA"/>
    <w:rsid w:val="00BA77F4"/>
    <w:rsid w:val="00BA788A"/>
    <w:rsid w:val="00BA7948"/>
    <w:rsid w:val="00BA7A15"/>
    <w:rsid w:val="00BA7D89"/>
    <w:rsid w:val="00BB019B"/>
    <w:rsid w:val="00BB01D6"/>
    <w:rsid w:val="00BB07B7"/>
    <w:rsid w:val="00BB0949"/>
    <w:rsid w:val="00BB094C"/>
    <w:rsid w:val="00BB101A"/>
    <w:rsid w:val="00BB13B3"/>
    <w:rsid w:val="00BB14B3"/>
    <w:rsid w:val="00BB2287"/>
    <w:rsid w:val="00BB23D9"/>
    <w:rsid w:val="00BB258A"/>
    <w:rsid w:val="00BB2630"/>
    <w:rsid w:val="00BB2CFE"/>
    <w:rsid w:val="00BB32EB"/>
    <w:rsid w:val="00BB334A"/>
    <w:rsid w:val="00BB35DA"/>
    <w:rsid w:val="00BB3872"/>
    <w:rsid w:val="00BB38A9"/>
    <w:rsid w:val="00BB46C9"/>
    <w:rsid w:val="00BB477E"/>
    <w:rsid w:val="00BB4E1F"/>
    <w:rsid w:val="00BB5024"/>
    <w:rsid w:val="00BB5334"/>
    <w:rsid w:val="00BB5965"/>
    <w:rsid w:val="00BB5FAE"/>
    <w:rsid w:val="00BB6125"/>
    <w:rsid w:val="00BB6AE5"/>
    <w:rsid w:val="00BB7FF5"/>
    <w:rsid w:val="00BC01AE"/>
    <w:rsid w:val="00BC03C7"/>
    <w:rsid w:val="00BC04BA"/>
    <w:rsid w:val="00BC056D"/>
    <w:rsid w:val="00BC09D8"/>
    <w:rsid w:val="00BC0B4E"/>
    <w:rsid w:val="00BC0CD2"/>
    <w:rsid w:val="00BC0E3C"/>
    <w:rsid w:val="00BC1267"/>
    <w:rsid w:val="00BC12B8"/>
    <w:rsid w:val="00BC17FE"/>
    <w:rsid w:val="00BC1CEF"/>
    <w:rsid w:val="00BC1DA9"/>
    <w:rsid w:val="00BC1DAD"/>
    <w:rsid w:val="00BC1E41"/>
    <w:rsid w:val="00BC2045"/>
    <w:rsid w:val="00BC2513"/>
    <w:rsid w:val="00BC253D"/>
    <w:rsid w:val="00BC2881"/>
    <w:rsid w:val="00BC2C68"/>
    <w:rsid w:val="00BC2D86"/>
    <w:rsid w:val="00BC316A"/>
    <w:rsid w:val="00BC373C"/>
    <w:rsid w:val="00BC3AAD"/>
    <w:rsid w:val="00BC3E8C"/>
    <w:rsid w:val="00BC3F4B"/>
    <w:rsid w:val="00BC41B2"/>
    <w:rsid w:val="00BC469F"/>
    <w:rsid w:val="00BC47C6"/>
    <w:rsid w:val="00BC52F9"/>
    <w:rsid w:val="00BC533F"/>
    <w:rsid w:val="00BC546F"/>
    <w:rsid w:val="00BC54E5"/>
    <w:rsid w:val="00BC56B9"/>
    <w:rsid w:val="00BC57DA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6AC"/>
    <w:rsid w:val="00BD1807"/>
    <w:rsid w:val="00BD1827"/>
    <w:rsid w:val="00BD1CEF"/>
    <w:rsid w:val="00BD1D40"/>
    <w:rsid w:val="00BD1F4A"/>
    <w:rsid w:val="00BD2112"/>
    <w:rsid w:val="00BD2286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DA0"/>
    <w:rsid w:val="00BD50A4"/>
    <w:rsid w:val="00BD510A"/>
    <w:rsid w:val="00BD531B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974"/>
    <w:rsid w:val="00BD7A9C"/>
    <w:rsid w:val="00BE03DE"/>
    <w:rsid w:val="00BE04D0"/>
    <w:rsid w:val="00BE069A"/>
    <w:rsid w:val="00BE07B8"/>
    <w:rsid w:val="00BE0A6D"/>
    <w:rsid w:val="00BE1066"/>
    <w:rsid w:val="00BE10C3"/>
    <w:rsid w:val="00BE1221"/>
    <w:rsid w:val="00BE13A2"/>
    <w:rsid w:val="00BE177B"/>
    <w:rsid w:val="00BE1A94"/>
    <w:rsid w:val="00BE2321"/>
    <w:rsid w:val="00BE259D"/>
    <w:rsid w:val="00BE26C6"/>
    <w:rsid w:val="00BE2EA6"/>
    <w:rsid w:val="00BE3372"/>
    <w:rsid w:val="00BE35DF"/>
    <w:rsid w:val="00BE36D1"/>
    <w:rsid w:val="00BE3861"/>
    <w:rsid w:val="00BE3ECF"/>
    <w:rsid w:val="00BE3EF2"/>
    <w:rsid w:val="00BE418B"/>
    <w:rsid w:val="00BE4A4E"/>
    <w:rsid w:val="00BE4BED"/>
    <w:rsid w:val="00BE4C5F"/>
    <w:rsid w:val="00BE4DD1"/>
    <w:rsid w:val="00BE4DF2"/>
    <w:rsid w:val="00BE4E75"/>
    <w:rsid w:val="00BE4ECC"/>
    <w:rsid w:val="00BE4F41"/>
    <w:rsid w:val="00BE502B"/>
    <w:rsid w:val="00BE5103"/>
    <w:rsid w:val="00BE56DE"/>
    <w:rsid w:val="00BE5A9D"/>
    <w:rsid w:val="00BE5BB9"/>
    <w:rsid w:val="00BE5FC6"/>
    <w:rsid w:val="00BE61EB"/>
    <w:rsid w:val="00BE6201"/>
    <w:rsid w:val="00BE62D2"/>
    <w:rsid w:val="00BE641C"/>
    <w:rsid w:val="00BE6750"/>
    <w:rsid w:val="00BE6971"/>
    <w:rsid w:val="00BE69E5"/>
    <w:rsid w:val="00BE6B19"/>
    <w:rsid w:val="00BE7018"/>
    <w:rsid w:val="00BE736D"/>
    <w:rsid w:val="00BE7411"/>
    <w:rsid w:val="00BE75A3"/>
    <w:rsid w:val="00BE7614"/>
    <w:rsid w:val="00BE76BA"/>
    <w:rsid w:val="00BE781D"/>
    <w:rsid w:val="00BE7DF8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C77"/>
    <w:rsid w:val="00BF20C0"/>
    <w:rsid w:val="00BF210F"/>
    <w:rsid w:val="00BF2501"/>
    <w:rsid w:val="00BF2C13"/>
    <w:rsid w:val="00BF2F44"/>
    <w:rsid w:val="00BF2FD6"/>
    <w:rsid w:val="00BF32ED"/>
    <w:rsid w:val="00BF3C10"/>
    <w:rsid w:val="00BF4046"/>
    <w:rsid w:val="00BF41AB"/>
    <w:rsid w:val="00BF44DA"/>
    <w:rsid w:val="00BF4713"/>
    <w:rsid w:val="00BF47FC"/>
    <w:rsid w:val="00BF4CCC"/>
    <w:rsid w:val="00BF4E51"/>
    <w:rsid w:val="00BF50CE"/>
    <w:rsid w:val="00BF5B36"/>
    <w:rsid w:val="00BF6654"/>
    <w:rsid w:val="00BF670E"/>
    <w:rsid w:val="00BF69C6"/>
    <w:rsid w:val="00BF69D1"/>
    <w:rsid w:val="00BF6C9A"/>
    <w:rsid w:val="00BF6E64"/>
    <w:rsid w:val="00BF74BD"/>
    <w:rsid w:val="00BF7564"/>
    <w:rsid w:val="00BF788A"/>
    <w:rsid w:val="00BF78EF"/>
    <w:rsid w:val="00BF7C05"/>
    <w:rsid w:val="00C00039"/>
    <w:rsid w:val="00C00A0D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BE4"/>
    <w:rsid w:val="00C05E0E"/>
    <w:rsid w:val="00C05F50"/>
    <w:rsid w:val="00C05FA2"/>
    <w:rsid w:val="00C06258"/>
    <w:rsid w:val="00C06267"/>
    <w:rsid w:val="00C06526"/>
    <w:rsid w:val="00C069C6"/>
    <w:rsid w:val="00C06C3A"/>
    <w:rsid w:val="00C072A2"/>
    <w:rsid w:val="00C07445"/>
    <w:rsid w:val="00C07B21"/>
    <w:rsid w:val="00C07B4A"/>
    <w:rsid w:val="00C07C18"/>
    <w:rsid w:val="00C07EAA"/>
    <w:rsid w:val="00C100E5"/>
    <w:rsid w:val="00C10358"/>
    <w:rsid w:val="00C1053B"/>
    <w:rsid w:val="00C1053C"/>
    <w:rsid w:val="00C105B7"/>
    <w:rsid w:val="00C110F0"/>
    <w:rsid w:val="00C11246"/>
    <w:rsid w:val="00C1141A"/>
    <w:rsid w:val="00C11449"/>
    <w:rsid w:val="00C118BF"/>
    <w:rsid w:val="00C11997"/>
    <w:rsid w:val="00C11AAF"/>
    <w:rsid w:val="00C11BC4"/>
    <w:rsid w:val="00C11BF2"/>
    <w:rsid w:val="00C11C0A"/>
    <w:rsid w:val="00C11D8C"/>
    <w:rsid w:val="00C11E3F"/>
    <w:rsid w:val="00C122E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926"/>
    <w:rsid w:val="00C14376"/>
    <w:rsid w:val="00C14559"/>
    <w:rsid w:val="00C1475B"/>
    <w:rsid w:val="00C14780"/>
    <w:rsid w:val="00C15189"/>
    <w:rsid w:val="00C15954"/>
    <w:rsid w:val="00C15B49"/>
    <w:rsid w:val="00C15E46"/>
    <w:rsid w:val="00C15EA9"/>
    <w:rsid w:val="00C16B3E"/>
    <w:rsid w:val="00C16CF3"/>
    <w:rsid w:val="00C1738F"/>
    <w:rsid w:val="00C174F2"/>
    <w:rsid w:val="00C175A7"/>
    <w:rsid w:val="00C1792C"/>
    <w:rsid w:val="00C17B2D"/>
    <w:rsid w:val="00C17DFF"/>
    <w:rsid w:val="00C17FEE"/>
    <w:rsid w:val="00C20C55"/>
    <w:rsid w:val="00C2102F"/>
    <w:rsid w:val="00C21317"/>
    <w:rsid w:val="00C2147A"/>
    <w:rsid w:val="00C21539"/>
    <w:rsid w:val="00C21658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1B8"/>
    <w:rsid w:val="00C244FD"/>
    <w:rsid w:val="00C2455C"/>
    <w:rsid w:val="00C24694"/>
    <w:rsid w:val="00C246FC"/>
    <w:rsid w:val="00C24B58"/>
    <w:rsid w:val="00C24BFD"/>
    <w:rsid w:val="00C24C3B"/>
    <w:rsid w:val="00C2504F"/>
    <w:rsid w:val="00C2535D"/>
    <w:rsid w:val="00C25F16"/>
    <w:rsid w:val="00C26448"/>
    <w:rsid w:val="00C2663D"/>
    <w:rsid w:val="00C267E8"/>
    <w:rsid w:val="00C26A02"/>
    <w:rsid w:val="00C26A74"/>
    <w:rsid w:val="00C26CE9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A52"/>
    <w:rsid w:val="00C32AC5"/>
    <w:rsid w:val="00C32BC2"/>
    <w:rsid w:val="00C32CAE"/>
    <w:rsid w:val="00C337C9"/>
    <w:rsid w:val="00C33919"/>
    <w:rsid w:val="00C33B6C"/>
    <w:rsid w:val="00C33E88"/>
    <w:rsid w:val="00C3414C"/>
    <w:rsid w:val="00C3437C"/>
    <w:rsid w:val="00C343CC"/>
    <w:rsid w:val="00C344A2"/>
    <w:rsid w:val="00C345BB"/>
    <w:rsid w:val="00C34604"/>
    <w:rsid w:val="00C3475F"/>
    <w:rsid w:val="00C347D4"/>
    <w:rsid w:val="00C34B55"/>
    <w:rsid w:val="00C3530C"/>
    <w:rsid w:val="00C35585"/>
    <w:rsid w:val="00C35BB9"/>
    <w:rsid w:val="00C3608F"/>
    <w:rsid w:val="00C360C7"/>
    <w:rsid w:val="00C36122"/>
    <w:rsid w:val="00C362D8"/>
    <w:rsid w:val="00C3664B"/>
    <w:rsid w:val="00C368B3"/>
    <w:rsid w:val="00C36A34"/>
    <w:rsid w:val="00C3705D"/>
    <w:rsid w:val="00C3758D"/>
    <w:rsid w:val="00C3770A"/>
    <w:rsid w:val="00C37A7E"/>
    <w:rsid w:val="00C37B41"/>
    <w:rsid w:val="00C4062B"/>
    <w:rsid w:val="00C40B35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0CA"/>
    <w:rsid w:val="00C43639"/>
    <w:rsid w:val="00C43885"/>
    <w:rsid w:val="00C43D41"/>
    <w:rsid w:val="00C4437D"/>
    <w:rsid w:val="00C44690"/>
    <w:rsid w:val="00C44A22"/>
    <w:rsid w:val="00C44A52"/>
    <w:rsid w:val="00C44F0F"/>
    <w:rsid w:val="00C44F58"/>
    <w:rsid w:val="00C451D4"/>
    <w:rsid w:val="00C45431"/>
    <w:rsid w:val="00C45EE6"/>
    <w:rsid w:val="00C46182"/>
    <w:rsid w:val="00C4663D"/>
    <w:rsid w:val="00C46728"/>
    <w:rsid w:val="00C469A4"/>
    <w:rsid w:val="00C46F0D"/>
    <w:rsid w:val="00C4706D"/>
    <w:rsid w:val="00C472B2"/>
    <w:rsid w:val="00C47C86"/>
    <w:rsid w:val="00C47E72"/>
    <w:rsid w:val="00C501CE"/>
    <w:rsid w:val="00C50ADB"/>
    <w:rsid w:val="00C50E62"/>
    <w:rsid w:val="00C50E94"/>
    <w:rsid w:val="00C511CF"/>
    <w:rsid w:val="00C514E1"/>
    <w:rsid w:val="00C51720"/>
    <w:rsid w:val="00C52336"/>
    <w:rsid w:val="00C52376"/>
    <w:rsid w:val="00C52905"/>
    <w:rsid w:val="00C53401"/>
    <w:rsid w:val="00C53862"/>
    <w:rsid w:val="00C53A5D"/>
    <w:rsid w:val="00C53C6E"/>
    <w:rsid w:val="00C53E98"/>
    <w:rsid w:val="00C53EA2"/>
    <w:rsid w:val="00C54CEB"/>
    <w:rsid w:val="00C54DCD"/>
    <w:rsid w:val="00C550F3"/>
    <w:rsid w:val="00C551BC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5BF"/>
    <w:rsid w:val="00C61CB1"/>
    <w:rsid w:val="00C61D5A"/>
    <w:rsid w:val="00C61E6D"/>
    <w:rsid w:val="00C62054"/>
    <w:rsid w:val="00C625D9"/>
    <w:rsid w:val="00C62785"/>
    <w:rsid w:val="00C62823"/>
    <w:rsid w:val="00C6288B"/>
    <w:rsid w:val="00C62996"/>
    <w:rsid w:val="00C62C3C"/>
    <w:rsid w:val="00C62C68"/>
    <w:rsid w:val="00C62CA2"/>
    <w:rsid w:val="00C62E51"/>
    <w:rsid w:val="00C63217"/>
    <w:rsid w:val="00C632BE"/>
    <w:rsid w:val="00C633D1"/>
    <w:rsid w:val="00C63783"/>
    <w:rsid w:val="00C63908"/>
    <w:rsid w:val="00C63932"/>
    <w:rsid w:val="00C639BF"/>
    <w:rsid w:val="00C63ADC"/>
    <w:rsid w:val="00C63D90"/>
    <w:rsid w:val="00C63FA3"/>
    <w:rsid w:val="00C6404A"/>
    <w:rsid w:val="00C645A7"/>
    <w:rsid w:val="00C646E4"/>
    <w:rsid w:val="00C64B4D"/>
    <w:rsid w:val="00C64BAA"/>
    <w:rsid w:val="00C64F49"/>
    <w:rsid w:val="00C6531F"/>
    <w:rsid w:val="00C65718"/>
    <w:rsid w:val="00C65CD8"/>
    <w:rsid w:val="00C66454"/>
    <w:rsid w:val="00C66555"/>
    <w:rsid w:val="00C66B28"/>
    <w:rsid w:val="00C66B60"/>
    <w:rsid w:val="00C66C25"/>
    <w:rsid w:val="00C6731D"/>
    <w:rsid w:val="00C6780B"/>
    <w:rsid w:val="00C6794F"/>
    <w:rsid w:val="00C679D6"/>
    <w:rsid w:val="00C67AD2"/>
    <w:rsid w:val="00C67D42"/>
    <w:rsid w:val="00C70737"/>
    <w:rsid w:val="00C70A8B"/>
    <w:rsid w:val="00C70C1E"/>
    <w:rsid w:val="00C7106E"/>
    <w:rsid w:val="00C71240"/>
    <w:rsid w:val="00C71853"/>
    <w:rsid w:val="00C71989"/>
    <w:rsid w:val="00C71C1D"/>
    <w:rsid w:val="00C71D4D"/>
    <w:rsid w:val="00C71D66"/>
    <w:rsid w:val="00C71E28"/>
    <w:rsid w:val="00C71EC2"/>
    <w:rsid w:val="00C720CA"/>
    <w:rsid w:val="00C721AA"/>
    <w:rsid w:val="00C7220C"/>
    <w:rsid w:val="00C72221"/>
    <w:rsid w:val="00C7223C"/>
    <w:rsid w:val="00C72449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D8E"/>
    <w:rsid w:val="00C74FC3"/>
    <w:rsid w:val="00C750EC"/>
    <w:rsid w:val="00C755F8"/>
    <w:rsid w:val="00C75B69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F5F"/>
    <w:rsid w:val="00C808B3"/>
    <w:rsid w:val="00C8094A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CB8"/>
    <w:rsid w:val="00C842A4"/>
    <w:rsid w:val="00C84482"/>
    <w:rsid w:val="00C84681"/>
    <w:rsid w:val="00C846A1"/>
    <w:rsid w:val="00C8492F"/>
    <w:rsid w:val="00C84B9F"/>
    <w:rsid w:val="00C84E7F"/>
    <w:rsid w:val="00C85048"/>
    <w:rsid w:val="00C851C3"/>
    <w:rsid w:val="00C85652"/>
    <w:rsid w:val="00C85AE2"/>
    <w:rsid w:val="00C85BA3"/>
    <w:rsid w:val="00C85BF0"/>
    <w:rsid w:val="00C85CBF"/>
    <w:rsid w:val="00C85E56"/>
    <w:rsid w:val="00C8652C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7195"/>
    <w:rsid w:val="00C9759E"/>
    <w:rsid w:val="00C97D55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18EF"/>
    <w:rsid w:val="00CA1D68"/>
    <w:rsid w:val="00CA1F3A"/>
    <w:rsid w:val="00CA20F7"/>
    <w:rsid w:val="00CA2474"/>
    <w:rsid w:val="00CA2E5C"/>
    <w:rsid w:val="00CA31A4"/>
    <w:rsid w:val="00CA32D1"/>
    <w:rsid w:val="00CA3684"/>
    <w:rsid w:val="00CA371E"/>
    <w:rsid w:val="00CA380A"/>
    <w:rsid w:val="00CA3927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2"/>
    <w:rsid w:val="00CA4AAD"/>
    <w:rsid w:val="00CA52D8"/>
    <w:rsid w:val="00CA58CD"/>
    <w:rsid w:val="00CA5CD2"/>
    <w:rsid w:val="00CA60C0"/>
    <w:rsid w:val="00CA64AB"/>
    <w:rsid w:val="00CA748E"/>
    <w:rsid w:val="00CA76F0"/>
    <w:rsid w:val="00CA782F"/>
    <w:rsid w:val="00CB0407"/>
    <w:rsid w:val="00CB0649"/>
    <w:rsid w:val="00CB0709"/>
    <w:rsid w:val="00CB0735"/>
    <w:rsid w:val="00CB0B62"/>
    <w:rsid w:val="00CB13FC"/>
    <w:rsid w:val="00CB1607"/>
    <w:rsid w:val="00CB1718"/>
    <w:rsid w:val="00CB17E7"/>
    <w:rsid w:val="00CB188E"/>
    <w:rsid w:val="00CB198A"/>
    <w:rsid w:val="00CB1C66"/>
    <w:rsid w:val="00CB1CCE"/>
    <w:rsid w:val="00CB1D8F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71"/>
    <w:rsid w:val="00CB3408"/>
    <w:rsid w:val="00CB3920"/>
    <w:rsid w:val="00CB3AC7"/>
    <w:rsid w:val="00CB3D4B"/>
    <w:rsid w:val="00CB3F19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B7EF8"/>
    <w:rsid w:val="00CC00E8"/>
    <w:rsid w:val="00CC01D2"/>
    <w:rsid w:val="00CC0E6C"/>
    <w:rsid w:val="00CC0EED"/>
    <w:rsid w:val="00CC14ED"/>
    <w:rsid w:val="00CC17B4"/>
    <w:rsid w:val="00CC1942"/>
    <w:rsid w:val="00CC1D16"/>
    <w:rsid w:val="00CC1F4B"/>
    <w:rsid w:val="00CC25DE"/>
    <w:rsid w:val="00CC26A9"/>
    <w:rsid w:val="00CC2952"/>
    <w:rsid w:val="00CC2B17"/>
    <w:rsid w:val="00CC2DD9"/>
    <w:rsid w:val="00CC2E58"/>
    <w:rsid w:val="00CC32F9"/>
    <w:rsid w:val="00CC374D"/>
    <w:rsid w:val="00CC3A00"/>
    <w:rsid w:val="00CC3CCB"/>
    <w:rsid w:val="00CC3D29"/>
    <w:rsid w:val="00CC3D49"/>
    <w:rsid w:val="00CC402C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082"/>
    <w:rsid w:val="00CC65B5"/>
    <w:rsid w:val="00CC6989"/>
    <w:rsid w:val="00CC704D"/>
    <w:rsid w:val="00CC746E"/>
    <w:rsid w:val="00CC772E"/>
    <w:rsid w:val="00CD02B4"/>
    <w:rsid w:val="00CD07E7"/>
    <w:rsid w:val="00CD0A01"/>
    <w:rsid w:val="00CD0DC2"/>
    <w:rsid w:val="00CD1686"/>
    <w:rsid w:val="00CD1D66"/>
    <w:rsid w:val="00CD1DE8"/>
    <w:rsid w:val="00CD1E0B"/>
    <w:rsid w:val="00CD1E3D"/>
    <w:rsid w:val="00CD2307"/>
    <w:rsid w:val="00CD2544"/>
    <w:rsid w:val="00CD25B5"/>
    <w:rsid w:val="00CD2732"/>
    <w:rsid w:val="00CD2B04"/>
    <w:rsid w:val="00CD31AC"/>
    <w:rsid w:val="00CD36D3"/>
    <w:rsid w:val="00CD3E8B"/>
    <w:rsid w:val="00CD3F76"/>
    <w:rsid w:val="00CD40BC"/>
    <w:rsid w:val="00CD4564"/>
    <w:rsid w:val="00CD45D1"/>
    <w:rsid w:val="00CD4783"/>
    <w:rsid w:val="00CD4E79"/>
    <w:rsid w:val="00CD500A"/>
    <w:rsid w:val="00CD5090"/>
    <w:rsid w:val="00CD55E9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7E1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FE"/>
    <w:rsid w:val="00CE1D78"/>
    <w:rsid w:val="00CE1F18"/>
    <w:rsid w:val="00CE2116"/>
    <w:rsid w:val="00CE289E"/>
    <w:rsid w:val="00CE2ABC"/>
    <w:rsid w:val="00CE2B66"/>
    <w:rsid w:val="00CE2FF1"/>
    <w:rsid w:val="00CE3124"/>
    <w:rsid w:val="00CE35C8"/>
    <w:rsid w:val="00CE3646"/>
    <w:rsid w:val="00CE36EC"/>
    <w:rsid w:val="00CE3739"/>
    <w:rsid w:val="00CE3ADF"/>
    <w:rsid w:val="00CE3C7A"/>
    <w:rsid w:val="00CE3D71"/>
    <w:rsid w:val="00CE3F8F"/>
    <w:rsid w:val="00CE4410"/>
    <w:rsid w:val="00CE4DC7"/>
    <w:rsid w:val="00CE5F88"/>
    <w:rsid w:val="00CE6230"/>
    <w:rsid w:val="00CE63AC"/>
    <w:rsid w:val="00CE649B"/>
    <w:rsid w:val="00CE6633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0E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004"/>
    <w:rsid w:val="00CF343F"/>
    <w:rsid w:val="00CF367B"/>
    <w:rsid w:val="00CF391E"/>
    <w:rsid w:val="00CF417A"/>
    <w:rsid w:val="00CF423E"/>
    <w:rsid w:val="00CF461B"/>
    <w:rsid w:val="00CF480C"/>
    <w:rsid w:val="00CF4CAE"/>
    <w:rsid w:val="00CF515B"/>
    <w:rsid w:val="00CF52F1"/>
    <w:rsid w:val="00CF5696"/>
    <w:rsid w:val="00CF5CBC"/>
    <w:rsid w:val="00CF6775"/>
    <w:rsid w:val="00CF69A5"/>
    <w:rsid w:val="00CF6ACF"/>
    <w:rsid w:val="00CF6C5F"/>
    <w:rsid w:val="00CF71C1"/>
    <w:rsid w:val="00CF71F2"/>
    <w:rsid w:val="00CF720A"/>
    <w:rsid w:val="00CF72DE"/>
    <w:rsid w:val="00CF77F8"/>
    <w:rsid w:val="00CF7A57"/>
    <w:rsid w:val="00D004A2"/>
    <w:rsid w:val="00D006E2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DCA"/>
    <w:rsid w:val="00D02FA9"/>
    <w:rsid w:val="00D02FBD"/>
    <w:rsid w:val="00D03006"/>
    <w:rsid w:val="00D0309C"/>
    <w:rsid w:val="00D0315D"/>
    <w:rsid w:val="00D0321D"/>
    <w:rsid w:val="00D03284"/>
    <w:rsid w:val="00D03650"/>
    <w:rsid w:val="00D03740"/>
    <w:rsid w:val="00D037CA"/>
    <w:rsid w:val="00D039F7"/>
    <w:rsid w:val="00D03D70"/>
    <w:rsid w:val="00D042B3"/>
    <w:rsid w:val="00D04434"/>
    <w:rsid w:val="00D0463C"/>
    <w:rsid w:val="00D046B9"/>
    <w:rsid w:val="00D04880"/>
    <w:rsid w:val="00D0490C"/>
    <w:rsid w:val="00D04A46"/>
    <w:rsid w:val="00D04B54"/>
    <w:rsid w:val="00D04CF9"/>
    <w:rsid w:val="00D0552A"/>
    <w:rsid w:val="00D0572D"/>
    <w:rsid w:val="00D059B1"/>
    <w:rsid w:val="00D05D78"/>
    <w:rsid w:val="00D05E69"/>
    <w:rsid w:val="00D061B8"/>
    <w:rsid w:val="00D0624B"/>
    <w:rsid w:val="00D063B9"/>
    <w:rsid w:val="00D064F2"/>
    <w:rsid w:val="00D064F3"/>
    <w:rsid w:val="00D0658A"/>
    <w:rsid w:val="00D06D6B"/>
    <w:rsid w:val="00D06E1B"/>
    <w:rsid w:val="00D07186"/>
    <w:rsid w:val="00D071C8"/>
    <w:rsid w:val="00D07369"/>
    <w:rsid w:val="00D073B2"/>
    <w:rsid w:val="00D07468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3F6"/>
    <w:rsid w:val="00D129F6"/>
    <w:rsid w:val="00D12D0E"/>
    <w:rsid w:val="00D12E39"/>
    <w:rsid w:val="00D136F9"/>
    <w:rsid w:val="00D14D15"/>
    <w:rsid w:val="00D14F66"/>
    <w:rsid w:val="00D14FA6"/>
    <w:rsid w:val="00D151FD"/>
    <w:rsid w:val="00D153DF"/>
    <w:rsid w:val="00D15D5A"/>
    <w:rsid w:val="00D15E4B"/>
    <w:rsid w:val="00D16574"/>
    <w:rsid w:val="00D16957"/>
    <w:rsid w:val="00D16F6F"/>
    <w:rsid w:val="00D16FA4"/>
    <w:rsid w:val="00D16FE1"/>
    <w:rsid w:val="00D17233"/>
    <w:rsid w:val="00D17BB5"/>
    <w:rsid w:val="00D17C1B"/>
    <w:rsid w:val="00D17D3A"/>
    <w:rsid w:val="00D17E46"/>
    <w:rsid w:val="00D2021C"/>
    <w:rsid w:val="00D2094B"/>
    <w:rsid w:val="00D209FA"/>
    <w:rsid w:val="00D20DED"/>
    <w:rsid w:val="00D21273"/>
    <w:rsid w:val="00D2134A"/>
    <w:rsid w:val="00D2149E"/>
    <w:rsid w:val="00D21594"/>
    <w:rsid w:val="00D215E6"/>
    <w:rsid w:val="00D219A1"/>
    <w:rsid w:val="00D21F52"/>
    <w:rsid w:val="00D224A3"/>
    <w:rsid w:val="00D2255F"/>
    <w:rsid w:val="00D22F08"/>
    <w:rsid w:val="00D23309"/>
    <w:rsid w:val="00D23438"/>
    <w:rsid w:val="00D23455"/>
    <w:rsid w:val="00D2371C"/>
    <w:rsid w:val="00D23CEC"/>
    <w:rsid w:val="00D23F79"/>
    <w:rsid w:val="00D240F4"/>
    <w:rsid w:val="00D241D3"/>
    <w:rsid w:val="00D241E9"/>
    <w:rsid w:val="00D2486D"/>
    <w:rsid w:val="00D24981"/>
    <w:rsid w:val="00D250DB"/>
    <w:rsid w:val="00D250F5"/>
    <w:rsid w:val="00D2540D"/>
    <w:rsid w:val="00D2549A"/>
    <w:rsid w:val="00D25814"/>
    <w:rsid w:val="00D25AC4"/>
    <w:rsid w:val="00D26900"/>
    <w:rsid w:val="00D26A2B"/>
    <w:rsid w:val="00D27066"/>
    <w:rsid w:val="00D270B4"/>
    <w:rsid w:val="00D27329"/>
    <w:rsid w:val="00D277BD"/>
    <w:rsid w:val="00D27BB9"/>
    <w:rsid w:val="00D27E19"/>
    <w:rsid w:val="00D27E23"/>
    <w:rsid w:val="00D30E71"/>
    <w:rsid w:val="00D30EE5"/>
    <w:rsid w:val="00D3168B"/>
    <w:rsid w:val="00D316CB"/>
    <w:rsid w:val="00D31727"/>
    <w:rsid w:val="00D317CA"/>
    <w:rsid w:val="00D31832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B36"/>
    <w:rsid w:val="00D33C7F"/>
    <w:rsid w:val="00D33DE8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37C41"/>
    <w:rsid w:val="00D40550"/>
    <w:rsid w:val="00D406B9"/>
    <w:rsid w:val="00D40980"/>
    <w:rsid w:val="00D40B8B"/>
    <w:rsid w:val="00D41064"/>
    <w:rsid w:val="00D41498"/>
    <w:rsid w:val="00D41686"/>
    <w:rsid w:val="00D41DBC"/>
    <w:rsid w:val="00D41F69"/>
    <w:rsid w:val="00D4201A"/>
    <w:rsid w:val="00D4213C"/>
    <w:rsid w:val="00D423BB"/>
    <w:rsid w:val="00D42432"/>
    <w:rsid w:val="00D42720"/>
    <w:rsid w:val="00D42AFC"/>
    <w:rsid w:val="00D42C36"/>
    <w:rsid w:val="00D43041"/>
    <w:rsid w:val="00D43064"/>
    <w:rsid w:val="00D434BB"/>
    <w:rsid w:val="00D435E7"/>
    <w:rsid w:val="00D43B0B"/>
    <w:rsid w:val="00D43DE8"/>
    <w:rsid w:val="00D43EEA"/>
    <w:rsid w:val="00D441B3"/>
    <w:rsid w:val="00D44568"/>
    <w:rsid w:val="00D447EA"/>
    <w:rsid w:val="00D44A2B"/>
    <w:rsid w:val="00D44BEA"/>
    <w:rsid w:val="00D44DB1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945"/>
    <w:rsid w:val="00D45B15"/>
    <w:rsid w:val="00D45E11"/>
    <w:rsid w:val="00D45E3B"/>
    <w:rsid w:val="00D45F49"/>
    <w:rsid w:val="00D4634D"/>
    <w:rsid w:val="00D467B8"/>
    <w:rsid w:val="00D46D34"/>
    <w:rsid w:val="00D472C4"/>
    <w:rsid w:val="00D474AB"/>
    <w:rsid w:val="00D474DB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D82"/>
    <w:rsid w:val="00D53208"/>
    <w:rsid w:val="00D5422D"/>
    <w:rsid w:val="00D54837"/>
    <w:rsid w:val="00D54881"/>
    <w:rsid w:val="00D550EB"/>
    <w:rsid w:val="00D551E0"/>
    <w:rsid w:val="00D552C8"/>
    <w:rsid w:val="00D55396"/>
    <w:rsid w:val="00D555BB"/>
    <w:rsid w:val="00D55632"/>
    <w:rsid w:val="00D5568E"/>
    <w:rsid w:val="00D55B01"/>
    <w:rsid w:val="00D55D8F"/>
    <w:rsid w:val="00D560BD"/>
    <w:rsid w:val="00D5677D"/>
    <w:rsid w:val="00D56EE6"/>
    <w:rsid w:val="00D57209"/>
    <w:rsid w:val="00D57227"/>
    <w:rsid w:val="00D57A3F"/>
    <w:rsid w:val="00D57C79"/>
    <w:rsid w:val="00D57D04"/>
    <w:rsid w:val="00D57F23"/>
    <w:rsid w:val="00D60620"/>
    <w:rsid w:val="00D60622"/>
    <w:rsid w:val="00D610D3"/>
    <w:rsid w:val="00D61860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F5"/>
    <w:rsid w:val="00D655D3"/>
    <w:rsid w:val="00D6575F"/>
    <w:rsid w:val="00D657B2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3F0"/>
    <w:rsid w:val="00D67421"/>
    <w:rsid w:val="00D67785"/>
    <w:rsid w:val="00D679ED"/>
    <w:rsid w:val="00D67B27"/>
    <w:rsid w:val="00D67E4D"/>
    <w:rsid w:val="00D7004E"/>
    <w:rsid w:val="00D70640"/>
    <w:rsid w:val="00D7066C"/>
    <w:rsid w:val="00D70950"/>
    <w:rsid w:val="00D70C79"/>
    <w:rsid w:val="00D71043"/>
    <w:rsid w:val="00D71115"/>
    <w:rsid w:val="00D71261"/>
    <w:rsid w:val="00D71328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CFD"/>
    <w:rsid w:val="00D7460D"/>
    <w:rsid w:val="00D7461C"/>
    <w:rsid w:val="00D74FD2"/>
    <w:rsid w:val="00D7503B"/>
    <w:rsid w:val="00D754C8"/>
    <w:rsid w:val="00D75B31"/>
    <w:rsid w:val="00D75D7E"/>
    <w:rsid w:val="00D760DE"/>
    <w:rsid w:val="00D763F0"/>
    <w:rsid w:val="00D7658C"/>
    <w:rsid w:val="00D7669C"/>
    <w:rsid w:val="00D76E0B"/>
    <w:rsid w:val="00D76FED"/>
    <w:rsid w:val="00D771C5"/>
    <w:rsid w:val="00D771EF"/>
    <w:rsid w:val="00D77824"/>
    <w:rsid w:val="00D779B2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C33"/>
    <w:rsid w:val="00D824A7"/>
    <w:rsid w:val="00D824D0"/>
    <w:rsid w:val="00D82618"/>
    <w:rsid w:val="00D8279E"/>
    <w:rsid w:val="00D82DFA"/>
    <w:rsid w:val="00D82E32"/>
    <w:rsid w:val="00D833A6"/>
    <w:rsid w:val="00D8344B"/>
    <w:rsid w:val="00D83534"/>
    <w:rsid w:val="00D836B3"/>
    <w:rsid w:val="00D83735"/>
    <w:rsid w:val="00D8385E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7C8"/>
    <w:rsid w:val="00D911E1"/>
    <w:rsid w:val="00D91695"/>
    <w:rsid w:val="00D916B9"/>
    <w:rsid w:val="00D91BAB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4B59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A49"/>
    <w:rsid w:val="00D97FD7"/>
    <w:rsid w:val="00DA0631"/>
    <w:rsid w:val="00DA070E"/>
    <w:rsid w:val="00DA0A70"/>
    <w:rsid w:val="00DA0DB7"/>
    <w:rsid w:val="00DA107F"/>
    <w:rsid w:val="00DA13A6"/>
    <w:rsid w:val="00DA152B"/>
    <w:rsid w:val="00DA1CA5"/>
    <w:rsid w:val="00DA22B1"/>
    <w:rsid w:val="00DA2702"/>
    <w:rsid w:val="00DA2AB8"/>
    <w:rsid w:val="00DA2E8A"/>
    <w:rsid w:val="00DA320D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BF6"/>
    <w:rsid w:val="00DA4E3C"/>
    <w:rsid w:val="00DA5107"/>
    <w:rsid w:val="00DA5369"/>
    <w:rsid w:val="00DA571F"/>
    <w:rsid w:val="00DA57ED"/>
    <w:rsid w:val="00DA5859"/>
    <w:rsid w:val="00DA5888"/>
    <w:rsid w:val="00DA59FD"/>
    <w:rsid w:val="00DA5AF1"/>
    <w:rsid w:val="00DA5CBB"/>
    <w:rsid w:val="00DA61B7"/>
    <w:rsid w:val="00DA62DC"/>
    <w:rsid w:val="00DA6777"/>
    <w:rsid w:val="00DA6D37"/>
    <w:rsid w:val="00DA6DDC"/>
    <w:rsid w:val="00DA751E"/>
    <w:rsid w:val="00DA7772"/>
    <w:rsid w:val="00DA7794"/>
    <w:rsid w:val="00DA7ACA"/>
    <w:rsid w:val="00DA7F15"/>
    <w:rsid w:val="00DB0197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913"/>
    <w:rsid w:val="00DB2E5B"/>
    <w:rsid w:val="00DB2EC4"/>
    <w:rsid w:val="00DB356A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52FE"/>
    <w:rsid w:val="00DB580A"/>
    <w:rsid w:val="00DB5974"/>
    <w:rsid w:val="00DB5D36"/>
    <w:rsid w:val="00DB6A66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5B9"/>
    <w:rsid w:val="00DC18DE"/>
    <w:rsid w:val="00DC1C2C"/>
    <w:rsid w:val="00DC1E14"/>
    <w:rsid w:val="00DC2207"/>
    <w:rsid w:val="00DC283D"/>
    <w:rsid w:val="00DC2C0E"/>
    <w:rsid w:val="00DC2C4B"/>
    <w:rsid w:val="00DC2D58"/>
    <w:rsid w:val="00DC2D86"/>
    <w:rsid w:val="00DC34B7"/>
    <w:rsid w:val="00DC3664"/>
    <w:rsid w:val="00DC3C6A"/>
    <w:rsid w:val="00DC3F53"/>
    <w:rsid w:val="00DC46B2"/>
    <w:rsid w:val="00DC489F"/>
    <w:rsid w:val="00DC4B2D"/>
    <w:rsid w:val="00DC4BA8"/>
    <w:rsid w:val="00DC4C29"/>
    <w:rsid w:val="00DC552A"/>
    <w:rsid w:val="00DC566A"/>
    <w:rsid w:val="00DC5756"/>
    <w:rsid w:val="00DC5927"/>
    <w:rsid w:val="00DC5C35"/>
    <w:rsid w:val="00DC5D3C"/>
    <w:rsid w:val="00DC6B71"/>
    <w:rsid w:val="00DC6BDB"/>
    <w:rsid w:val="00DC721C"/>
    <w:rsid w:val="00DC7469"/>
    <w:rsid w:val="00DC7670"/>
    <w:rsid w:val="00DC7BFA"/>
    <w:rsid w:val="00DD0406"/>
    <w:rsid w:val="00DD0575"/>
    <w:rsid w:val="00DD067D"/>
    <w:rsid w:val="00DD0935"/>
    <w:rsid w:val="00DD0978"/>
    <w:rsid w:val="00DD0A0E"/>
    <w:rsid w:val="00DD0E53"/>
    <w:rsid w:val="00DD14E3"/>
    <w:rsid w:val="00DD16BA"/>
    <w:rsid w:val="00DD17BD"/>
    <w:rsid w:val="00DD1A52"/>
    <w:rsid w:val="00DD1BBD"/>
    <w:rsid w:val="00DD1C1B"/>
    <w:rsid w:val="00DD1EF2"/>
    <w:rsid w:val="00DD1FBA"/>
    <w:rsid w:val="00DD2112"/>
    <w:rsid w:val="00DD21F5"/>
    <w:rsid w:val="00DD2246"/>
    <w:rsid w:val="00DD2461"/>
    <w:rsid w:val="00DD256A"/>
    <w:rsid w:val="00DD265B"/>
    <w:rsid w:val="00DD2A4F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7AE"/>
    <w:rsid w:val="00DD48B3"/>
    <w:rsid w:val="00DD4BA2"/>
    <w:rsid w:val="00DD4C8A"/>
    <w:rsid w:val="00DD50C7"/>
    <w:rsid w:val="00DD5386"/>
    <w:rsid w:val="00DD552B"/>
    <w:rsid w:val="00DD5D07"/>
    <w:rsid w:val="00DD5EC3"/>
    <w:rsid w:val="00DD5F10"/>
    <w:rsid w:val="00DD5F31"/>
    <w:rsid w:val="00DD6268"/>
    <w:rsid w:val="00DD64D4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12"/>
    <w:rsid w:val="00DE2B50"/>
    <w:rsid w:val="00DE2C87"/>
    <w:rsid w:val="00DE2CD1"/>
    <w:rsid w:val="00DE2D63"/>
    <w:rsid w:val="00DE4103"/>
    <w:rsid w:val="00DE436F"/>
    <w:rsid w:val="00DE4657"/>
    <w:rsid w:val="00DE4978"/>
    <w:rsid w:val="00DE4EE5"/>
    <w:rsid w:val="00DE5518"/>
    <w:rsid w:val="00DE55E2"/>
    <w:rsid w:val="00DE5F53"/>
    <w:rsid w:val="00DE68B4"/>
    <w:rsid w:val="00DE6BB2"/>
    <w:rsid w:val="00DE6C5E"/>
    <w:rsid w:val="00DE6F9A"/>
    <w:rsid w:val="00DE7159"/>
    <w:rsid w:val="00DE71E5"/>
    <w:rsid w:val="00DE740B"/>
    <w:rsid w:val="00DE7D15"/>
    <w:rsid w:val="00DE7F94"/>
    <w:rsid w:val="00DF0022"/>
    <w:rsid w:val="00DF0395"/>
    <w:rsid w:val="00DF0458"/>
    <w:rsid w:val="00DF06DF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519A"/>
    <w:rsid w:val="00DF5725"/>
    <w:rsid w:val="00DF5A39"/>
    <w:rsid w:val="00DF5C89"/>
    <w:rsid w:val="00DF60D7"/>
    <w:rsid w:val="00DF6ACF"/>
    <w:rsid w:val="00DF6C92"/>
    <w:rsid w:val="00DF7007"/>
    <w:rsid w:val="00DF729B"/>
    <w:rsid w:val="00DF74A3"/>
    <w:rsid w:val="00DF7709"/>
    <w:rsid w:val="00DF77B9"/>
    <w:rsid w:val="00DF7B55"/>
    <w:rsid w:val="00DF7BDA"/>
    <w:rsid w:val="00DF7CA9"/>
    <w:rsid w:val="00DF7FFB"/>
    <w:rsid w:val="00E0063D"/>
    <w:rsid w:val="00E007D4"/>
    <w:rsid w:val="00E00893"/>
    <w:rsid w:val="00E00A34"/>
    <w:rsid w:val="00E00F24"/>
    <w:rsid w:val="00E00FA6"/>
    <w:rsid w:val="00E013DC"/>
    <w:rsid w:val="00E014E8"/>
    <w:rsid w:val="00E016DE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574B"/>
    <w:rsid w:val="00E0588F"/>
    <w:rsid w:val="00E05A0D"/>
    <w:rsid w:val="00E05B44"/>
    <w:rsid w:val="00E05FCC"/>
    <w:rsid w:val="00E0697A"/>
    <w:rsid w:val="00E06A5E"/>
    <w:rsid w:val="00E06E65"/>
    <w:rsid w:val="00E06F6D"/>
    <w:rsid w:val="00E070A5"/>
    <w:rsid w:val="00E07402"/>
    <w:rsid w:val="00E075EB"/>
    <w:rsid w:val="00E07614"/>
    <w:rsid w:val="00E07828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917"/>
    <w:rsid w:val="00E13011"/>
    <w:rsid w:val="00E131BA"/>
    <w:rsid w:val="00E1329F"/>
    <w:rsid w:val="00E13652"/>
    <w:rsid w:val="00E136B8"/>
    <w:rsid w:val="00E13C96"/>
    <w:rsid w:val="00E14079"/>
    <w:rsid w:val="00E143B4"/>
    <w:rsid w:val="00E14444"/>
    <w:rsid w:val="00E14DF2"/>
    <w:rsid w:val="00E1547C"/>
    <w:rsid w:val="00E15DBE"/>
    <w:rsid w:val="00E16792"/>
    <w:rsid w:val="00E16A2A"/>
    <w:rsid w:val="00E16BDE"/>
    <w:rsid w:val="00E1724D"/>
    <w:rsid w:val="00E172BD"/>
    <w:rsid w:val="00E17366"/>
    <w:rsid w:val="00E17719"/>
    <w:rsid w:val="00E17A54"/>
    <w:rsid w:val="00E17B9A"/>
    <w:rsid w:val="00E17E84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3F14"/>
    <w:rsid w:val="00E24C0B"/>
    <w:rsid w:val="00E24C0E"/>
    <w:rsid w:val="00E24FD5"/>
    <w:rsid w:val="00E25258"/>
    <w:rsid w:val="00E255AB"/>
    <w:rsid w:val="00E2579C"/>
    <w:rsid w:val="00E2590A"/>
    <w:rsid w:val="00E25DA2"/>
    <w:rsid w:val="00E25DF6"/>
    <w:rsid w:val="00E25F28"/>
    <w:rsid w:val="00E25FB1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7CA"/>
    <w:rsid w:val="00E278D4"/>
    <w:rsid w:val="00E279F8"/>
    <w:rsid w:val="00E27A9A"/>
    <w:rsid w:val="00E27FE6"/>
    <w:rsid w:val="00E301FA"/>
    <w:rsid w:val="00E30511"/>
    <w:rsid w:val="00E305F3"/>
    <w:rsid w:val="00E31386"/>
    <w:rsid w:val="00E3155D"/>
    <w:rsid w:val="00E31D5F"/>
    <w:rsid w:val="00E31FA9"/>
    <w:rsid w:val="00E323C1"/>
    <w:rsid w:val="00E3278E"/>
    <w:rsid w:val="00E3287E"/>
    <w:rsid w:val="00E328FB"/>
    <w:rsid w:val="00E32963"/>
    <w:rsid w:val="00E32CCD"/>
    <w:rsid w:val="00E32DD4"/>
    <w:rsid w:val="00E33106"/>
    <w:rsid w:val="00E33219"/>
    <w:rsid w:val="00E334D4"/>
    <w:rsid w:val="00E33521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66E"/>
    <w:rsid w:val="00E35B82"/>
    <w:rsid w:val="00E35F29"/>
    <w:rsid w:val="00E35F68"/>
    <w:rsid w:val="00E36088"/>
    <w:rsid w:val="00E361D1"/>
    <w:rsid w:val="00E36B0F"/>
    <w:rsid w:val="00E36D96"/>
    <w:rsid w:val="00E37B12"/>
    <w:rsid w:val="00E37E05"/>
    <w:rsid w:val="00E404F4"/>
    <w:rsid w:val="00E40771"/>
    <w:rsid w:val="00E407FF"/>
    <w:rsid w:val="00E40D16"/>
    <w:rsid w:val="00E40DA2"/>
    <w:rsid w:val="00E40DE9"/>
    <w:rsid w:val="00E4128D"/>
    <w:rsid w:val="00E413E6"/>
    <w:rsid w:val="00E42072"/>
    <w:rsid w:val="00E42333"/>
    <w:rsid w:val="00E427F9"/>
    <w:rsid w:val="00E42AC3"/>
    <w:rsid w:val="00E42AC9"/>
    <w:rsid w:val="00E42E4D"/>
    <w:rsid w:val="00E43390"/>
    <w:rsid w:val="00E433FE"/>
    <w:rsid w:val="00E434C7"/>
    <w:rsid w:val="00E435C5"/>
    <w:rsid w:val="00E435EA"/>
    <w:rsid w:val="00E43686"/>
    <w:rsid w:val="00E4392E"/>
    <w:rsid w:val="00E445CF"/>
    <w:rsid w:val="00E44804"/>
    <w:rsid w:val="00E44847"/>
    <w:rsid w:val="00E44ABA"/>
    <w:rsid w:val="00E44B85"/>
    <w:rsid w:val="00E44D0F"/>
    <w:rsid w:val="00E45063"/>
    <w:rsid w:val="00E457D7"/>
    <w:rsid w:val="00E45E2D"/>
    <w:rsid w:val="00E464E1"/>
    <w:rsid w:val="00E46D1C"/>
    <w:rsid w:val="00E46E08"/>
    <w:rsid w:val="00E4705A"/>
    <w:rsid w:val="00E471A3"/>
    <w:rsid w:val="00E479AD"/>
    <w:rsid w:val="00E47B21"/>
    <w:rsid w:val="00E47F58"/>
    <w:rsid w:val="00E500DF"/>
    <w:rsid w:val="00E504C3"/>
    <w:rsid w:val="00E5077D"/>
    <w:rsid w:val="00E5092D"/>
    <w:rsid w:val="00E50930"/>
    <w:rsid w:val="00E50A11"/>
    <w:rsid w:val="00E50F4F"/>
    <w:rsid w:val="00E51A2B"/>
    <w:rsid w:val="00E51EA5"/>
    <w:rsid w:val="00E526D5"/>
    <w:rsid w:val="00E52A20"/>
    <w:rsid w:val="00E52E38"/>
    <w:rsid w:val="00E532F5"/>
    <w:rsid w:val="00E5367E"/>
    <w:rsid w:val="00E5385B"/>
    <w:rsid w:val="00E546BE"/>
    <w:rsid w:val="00E5484F"/>
    <w:rsid w:val="00E548AE"/>
    <w:rsid w:val="00E54E00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775"/>
    <w:rsid w:val="00E61867"/>
    <w:rsid w:val="00E61AD0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5FB3"/>
    <w:rsid w:val="00E66631"/>
    <w:rsid w:val="00E6673B"/>
    <w:rsid w:val="00E66DC0"/>
    <w:rsid w:val="00E6717E"/>
    <w:rsid w:val="00E67190"/>
    <w:rsid w:val="00E67260"/>
    <w:rsid w:val="00E67636"/>
    <w:rsid w:val="00E6779F"/>
    <w:rsid w:val="00E678D6"/>
    <w:rsid w:val="00E67A82"/>
    <w:rsid w:val="00E67C1F"/>
    <w:rsid w:val="00E67C5C"/>
    <w:rsid w:val="00E701D6"/>
    <w:rsid w:val="00E70221"/>
    <w:rsid w:val="00E705C7"/>
    <w:rsid w:val="00E708FD"/>
    <w:rsid w:val="00E70B43"/>
    <w:rsid w:val="00E71141"/>
    <w:rsid w:val="00E71216"/>
    <w:rsid w:val="00E7199B"/>
    <w:rsid w:val="00E719F3"/>
    <w:rsid w:val="00E71C93"/>
    <w:rsid w:val="00E72A1F"/>
    <w:rsid w:val="00E72A38"/>
    <w:rsid w:val="00E73309"/>
    <w:rsid w:val="00E736E3"/>
    <w:rsid w:val="00E73B57"/>
    <w:rsid w:val="00E73E56"/>
    <w:rsid w:val="00E73EA5"/>
    <w:rsid w:val="00E746BF"/>
    <w:rsid w:val="00E748FB"/>
    <w:rsid w:val="00E74CAA"/>
    <w:rsid w:val="00E74D15"/>
    <w:rsid w:val="00E74E2E"/>
    <w:rsid w:val="00E75033"/>
    <w:rsid w:val="00E750CD"/>
    <w:rsid w:val="00E7524C"/>
    <w:rsid w:val="00E7549F"/>
    <w:rsid w:val="00E7563D"/>
    <w:rsid w:val="00E758AD"/>
    <w:rsid w:val="00E75E6C"/>
    <w:rsid w:val="00E75EBD"/>
    <w:rsid w:val="00E75F2C"/>
    <w:rsid w:val="00E75F56"/>
    <w:rsid w:val="00E76013"/>
    <w:rsid w:val="00E76148"/>
    <w:rsid w:val="00E76291"/>
    <w:rsid w:val="00E76325"/>
    <w:rsid w:val="00E769E8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0D9"/>
    <w:rsid w:val="00E813AB"/>
    <w:rsid w:val="00E815FF"/>
    <w:rsid w:val="00E816F7"/>
    <w:rsid w:val="00E817BB"/>
    <w:rsid w:val="00E819B8"/>
    <w:rsid w:val="00E81BB3"/>
    <w:rsid w:val="00E81C16"/>
    <w:rsid w:val="00E81D3D"/>
    <w:rsid w:val="00E81D46"/>
    <w:rsid w:val="00E81DB4"/>
    <w:rsid w:val="00E823F3"/>
    <w:rsid w:val="00E824BB"/>
    <w:rsid w:val="00E8288E"/>
    <w:rsid w:val="00E82E26"/>
    <w:rsid w:val="00E83103"/>
    <w:rsid w:val="00E832A1"/>
    <w:rsid w:val="00E8351E"/>
    <w:rsid w:val="00E83578"/>
    <w:rsid w:val="00E83902"/>
    <w:rsid w:val="00E83C63"/>
    <w:rsid w:val="00E83D08"/>
    <w:rsid w:val="00E8414E"/>
    <w:rsid w:val="00E84268"/>
    <w:rsid w:val="00E8433E"/>
    <w:rsid w:val="00E84409"/>
    <w:rsid w:val="00E84F2E"/>
    <w:rsid w:val="00E85214"/>
    <w:rsid w:val="00E85AD9"/>
    <w:rsid w:val="00E86195"/>
    <w:rsid w:val="00E86C75"/>
    <w:rsid w:val="00E87031"/>
    <w:rsid w:val="00E87509"/>
    <w:rsid w:val="00E875D2"/>
    <w:rsid w:val="00E8764E"/>
    <w:rsid w:val="00E8790F"/>
    <w:rsid w:val="00E87D12"/>
    <w:rsid w:val="00E87DC4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6B3"/>
    <w:rsid w:val="00E9485D"/>
    <w:rsid w:val="00E948EC"/>
    <w:rsid w:val="00E94AC3"/>
    <w:rsid w:val="00E94D45"/>
    <w:rsid w:val="00E94E56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77F"/>
    <w:rsid w:val="00EA0B7A"/>
    <w:rsid w:val="00EA0C19"/>
    <w:rsid w:val="00EA0D52"/>
    <w:rsid w:val="00EA1118"/>
    <w:rsid w:val="00EA1287"/>
    <w:rsid w:val="00EA1420"/>
    <w:rsid w:val="00EA165D"/>
    <w:rsid w:val="00EA1759"/>
    <w:rsid w:val="00EA191B"/>
    <w:rsid w:val="00EA1A43"/>
    <w:rsid w:val="00EA20C9"/>
    <w:rsid w:val="00EA215D"/>
    <w:rsid w:val="00EA2565"/>
    <w:rsid w:val="00EA3521"/>
    <w:rsid w:val="00EA45CC"/>
    <w:rsid w:val="00EA4606"/>
    <w:rsid w:val="00EA4759"/>
    <w:rsid w:val="00EA4855"/>
    <w:rsid w:val="00EA4875"/>
    <w:rsid w:val="00EA492A"/>
    <w:rsid w:val="00EA4A5A"/>
    <w:rsid w:val="00EA4AC6"/>
    <w:rsid w:val="00EA4EC2"/>
    <w:rsid w:val="00EA57F4"/>
    <w:rsid w:val="00EA600D"/>
    <w:rsid w:val="00EA61E7"/>
    <w:rsid w:val="00EA63BA"/>
    <w:rsid w:val="00EA64A3"/>
    <w:rsid w:val="00EA66B8"/>
    <w:rsid w:val="00EA672D"/>
    <w:rsid w:val="00EA6861"/>
    <w:rsid w:val="00EA6E89"/>
    <w:rsid w:val="00EA75A5"/>
    <w:rsid w:val="00EA7648"/>
    <w:rsid w:val="00EA7949"/>
    <w:rsid w:val="00EA7A15"/>
    <w:rsid w:val="00EA7F4C"/>
    <w:rsid w:val="00EB0355"/>
    <w:rsid w:val="00EB039A"/>
    <w:rsid w:val="00EB03D3"/>
    <w:rsid w:val="00EB06FE"/>
    <w:rsid w:val="00EB07EF"/>
    <w:rsid w:val="00EB08DB"/>
    <w:rsid w:val="00EB0B91"/>
    <w:rsid w:val="00EB0CBE"/>
    <w:rsid w:val="00EB1133"/>
    <w:rsid w:val="00EB14E5"/>
    <w:rsid w:val="00EB1545"/>
    <w:rsid w:val="00EB1682"/>
    <w:rsid w:val="00EB1835"/>
    <w:rsid w:val="00EB192B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C44"/>
    <w:rsid w:val="00EB2D45"/>
    <w:rsid w:val="00EB2E8A"/>
    <w:rsid w:val="00EB2EAB"/>
    <w:rsid w:val="00EB31FC"/>
    <w:rsid w:val="00EB332D"/>
    <w:rsid w:val="00EB3467"/>
    <w:rsid w:val="00EB3854"/>
    <w:rsid w:val="00EB38A2"/>
    <w:rsid w:val="00EB3D68"/>
    <w:rsid w:val="00EB41B2"/>
    <w:rsid w:val="00EB4B31"/>
    <w:rsid w:val="00EB4E0E"/>
    <w:rsid w:val="00EB51A3"/>
    <w:rsid w:val="00EB58A9"/>
    <w:rsid w:val="00EB5B23"/>
    <w:rsid w:val="00EB5D2B"/>
    <w:rsid w:val="00EB5DE0"/>
    <w:rsid w:val="00EB619F"/>
    <w:rsid w:val="00EB67A2"/>
    <w:rsid w:val="00EB67D0"/>
    <w:rsid w:val="00EB6A28"/>
    <w:rsid w:val="00EB6F5F"/>
    <w:rsid w:val="00EB7360"/>
    <w:rsid w:val="00EB78C5"/>
    <w:rsid w:val="00EB7AFF"/>
    <w:rsid w:val="00EB7E0C"/>
    <w:rsid w:val="00EC0114"/>
    <w:rsid w:val="00EC03A4"/>
    <w:rsid w:val="00EC06BF"/>
    <w:rsid w:val="00EC06ED"/>
    <w:rsid w:val="00EC0A7B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0A5"/>
    <w:rsid w:val="00EC2323"/>
    <w:rsid w:val="00EC23E6"/>
    <w:rsid w:val="00EC2AA3"/>
    <w:rsid w:val="00EC2E27"/>
    <w:rsid w:val="00EC315F"/>
    <w:rsid w:val="00EC33C4"/>
    <w:rsid w:val="00EC3522"/>
    <w:rsid w:val="00EC3757"/>
    <w:rsid w:val="00EC3A0D"/>
    <w:rsid w:val="00EC4160"/>
    <w:rsid w:val="00EC4702"/>
    <w:rsid w:val="00EC51C1"/>
    <w:rsid w:val="00EC5285"/>
    <w:rsid w:val="00EC53D0"/>
    <w:rsid w:val="00EC5402"/>
    <w:rsid w:val="00EC57F6"/>
    <w:rsid w:val="00EC5867"/>
    <w:rsid w:val="00EC59A6"/>
    <w:rsid w:val="00EC5BEE"/>
    <w:rsid w:val="00EC61A1"/>
    <w:rsid w:val="00EC6501"/>
    <w:rsid w:val="00EC6681"/>
    <w:rsid w:val="00EC6C9B"/>
    <w:rsid w:val="00EC6CFD"/>
    <w:rsid w:val="00EC6F00"/>
    <w:rsid w:val="00EC7537"/>
    <w:rsid w:val="00EC7FC9"/>
    <w:rsid w:val="00EC7FF5"/>
    <w:rsid w:val="00ED009C"/>
    <w:rsid w:val="00ED078D"/>
    <w:rsid w:val="00ED0819"/>
    <w:rsid w:val="00ED0BA0"/>
    <w:rsid w:val="00ED0D84"/>
    <w:rsid w:val="00ED0E07"/>
    <w:rsid w:val="00ED13DA"/>
    <w:rsid w:val="00ED1472"/>
    <w:rsid w:val="00ED14C8"/>
    <w:rsid w:val="00ED1605"/>
    <w:rsid w:val="00ED1739"/>
    <w:rsid w:val="00ED17A3"/>
    <w:rsid w:val="00ED182F"/>
    <w:rsid w:val="00ED1845"/>
    <w:rsid w:val="00ED1DB8"/>
    <w:rsid w:val="00ED219D"/>
    <w:rsid w:val="00ED21EB"/>
    <w:rsid w:val="00ED2BB6"/>
    <w:rsid w:val="00ED2C04"/>
    <w:rsid w:val="00ED2D42"/>
    <w:rsid w:val="00ED2EF4"/>
    <w:rsid w:val="00ED317A"/>
    <w:rsid w:val="00ED3180"/>
    <w:rsid w:val="00ED3259"/>
    <w:rsid w:val="00ED33DF"/>
    <w:rsid w:val="00ED371F"/>
    <w:rsid w:val="00ED3CB8"/>
    <w:rsid w:val="00ED42CB"/>
    <w:rsid w:val="00ED45EA"/>
    <w:rsid w:val="00ED4625"/>
    <w:rsid w:val="00ED4745"/>
    <w:rsid w:val="00ED482A"/>
    <w:rsid w:val="00ED4894"/>
    <w:rsid w:val="00ED4B66"/>
    <w:rsid w:val="00ED4B8E"/>
    <w:rsid w:val="00ED5088"/>
    <w:rsid w:val="00ED5335"/>
    <w:rsid w:val="00ED54C1"/>
    <w:rsid w:val="00ED5830"/>
    <w:rsid w:val="00ED5E6D"/>
    <w:rsid w:val="00ED5F45"/>
    <w:rsid w:val="00ED5F6C"/>
    <w:rsid w:val="00ED60F6"/>
    <w:rsid w:val="00ED61DE"/>
    <w:rsid w:val="00ED6DD5"/>
    <w:rsid w:val="00ED6FEB"/>
    <w:rsid w:val="00ED7751"/>
    <w:rsid w:val="00ED786F"/>
    <w:rsid w:val="00EE07F8"/>
    <w:rsid w:val="00EE09AB"/>
    <w:rsid w:val="00EE0EFB"/>
    <w:rsid w:val="00EE11C8"/>
    <w:rsid w:val="00EE1522"/>
    <w:rsid w:val="00EE1C57"/>
    <w:rsid w:val="00EE1F51"/>
    <w:rsid w:val="00EE2278"/>
    <w:rsid w:val="00EE22C4"/>
    <w:rsid w:val="00EE2420"/>
    <w:rsid w:val="00EE2833"/>
    <w:rsid w:val="00EE28CB"/>
    <w:rsid w:val="00EE2E91"/>
    <w:rsid w:val="00EE2ED4"/>
    <w:rsid w:val="00EE3252"/>
    <w:rsid w:val="00EE32D1"/>
    <w:rsid w:val="00EE33C6"/>
    <w:rsid w:val="00EE35B6"/>
    <w:rsid w:val="00EE3ADF"/>
    <w:rsid w:val="00EE3C72"/>
    <w:rsid w:val="00EE3D62"/>
    <w:rsid w:val="00EE402D"/>
    <w:rsid w:val="00EE42A1"/>
    <w:rsid w:val="00EE4381"/>
    <w:rsid w:val="00EE43A7"/>
    <w:rsid w:val="00EE4421"/>
    <w:rsid w:val="00EE4808"/>
    <w:rsid w:val="00EE4E13"/>
    <w:rsid w:val="00EE53C8"/>
    <w:rsid w:val="00EE5534"/>
    <w:rsid w:val="00EE57FB"/>
    <w:rsid w:val="00EE5957"/>
    <w:rsid w:val="00EE5A34"/>
    <w:rsid w:val="00EE63F6"/>
    <w:rsid w:val="00EE6B1E"/>
    <w:rsid w:val="00EE6C24"/>
    <w:rsid w:val="00EE7914"/>
    <w:rsid w:val="00EE7C1B"/>
    <w:rsid w:val="00EE7D3B"/>
    <w:rsid w:val="00EE7DA5"/>
    <w:rsid w:val="00EE7F25"/>
    <w:rsid w:val="00EF01D3"/>
    <w:rsid w:val="00EF054D"/>
    <w:rsid w:val="00EF08D6"/>
    <w:rsid w:val="00EF0DA1"/>
    <w:rsid w:val="00EF1D62"/>
    <w:rsid w:val="00EF2020"/>
    <w:rsid w:val="00EF209D"/>
    <w:rsid w:val="00EF2106"/>
    <w:rsid w:val="00EF24B8"/>
    <w:rsid w:val="00EF268C"/>
    <w:rsid w:val="00EF2A35"/>
    <w:rsid w:val="00EF2EAF"/>
    <w:rsid w:val="00EF2FB5"/>
    <w:rsid w:val="00EF32F6"/>
    <w:rsid w:val="00EF338E"/>
    <w:rsid w:val="00EF33E8"/>
    <w:rsid w:val="00EF3996"/>
    <w:rsid w:val="00EF473C"/>
    <w:rsid w:val="00EF4DCA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0FF6"/>
    <w:rsid w:val="00F019CB"/>
    <w:rsid w:val="00F01AA9"/>
    <w:rsid w:val="00F01F3F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A5"/>
    <w:rsid w:val="00F0558F"/>
    <w:rsid w:val="00F05638"/>
    <w:rsid w:val="00F05912"/>
    <w:rsid w:val="00F0591A"/>
    <w:rsid w:val="00F05A05"/>
    <w:rsid w:val="00F05A0B"/>
    <w:rsid w:val="00F05D0A"/>
    <w:rsid w:val="00F05DA2"/>
    <w:rsid w:val="00F05E11"/>
    <w:rsid w:val="00F06368"/>
    <w:rsid w:val="00F074F0"/>
    <w:rsid w:val="00F07FEE"/>
    <w:rsid w:val="00F10303"/>
    <w:rsid w:val="00F1032E"/>
    <w:rsid w:val="00F10589"/>
    <w:rsid w:val="00F10B3F"/>
    <w:rsid w:val="00F11139"/>
    <w:rsid w:val="00F11A85"/>
    <w:rsid w:val="00F11B15"/>
    <w:rsid w:val="00F11C26"/>
    <w:rsid w:val="00F122DE"/>
    <w:rsid w:val="00F12395"/>
    <w:rsid w:val="00F123D4"/>
    <w:rsid w:val="00F12683"/>
    <w:rsid w:val="00F1280A"/>
    <w:rsid w:val="00F12873"/>
    <w:rsid w:val="00F128AC"/>
    <w:rsid w:val="00F130A2"/>
    <w:rsid w:val="00F134D3"/>
    <w:rsid w:val="00F13615"/>
    <w:rsid w:val="00F13BB8"/>
    <w:rsid w:val="00F146DF"/>
    <w:rsid w:val="00F14715"/>
    <w:rsid w:val="00F14C54"/>
    <w:rsid w:val="00F14CA3"/>
    <w:rsid w:val="00F15892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B93"/>
    <w:rsid w:val="00F21CA6"/>
    <w:rsid w:val="00F21F89"/>
    <w:rsid w:val="00F220C7"/>
    <w:rsid w:val="00F225F8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50BA"/>
    <w:rsid w:val="00F2545E"/>
    <w:rsid w:val="00F25BC7"/>
    <w:rsid w:val="00F25FF0"/>
    <w:rsid w:val="00F263A1"/>
    <w:rsid w:val="00F26720"/>
    <w:rsid w:val="00F26AB6"/>
    <w:rsid w:val="00F26E5D"/>
    <w:rsid w:val="00F27914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313"/>
    <w:rsid w:val="00F3383F"/>
    <w:rsid w:val="00F3398F"/>
    <w:rsid w:val="00F339F4"/>
    <w:rsid w:val="00F341B8"/>
    <w:rsid w:val="00F34547"/>
    <w:rsid w:val="00F34753"/>
    <w:rsid w:val="00F347D4"/>
    <w:rsid w:val="00F34E98"/>
    <w:rsid w:val="00F34FCF"/>
    <w:rsid w:val="00F352D3"/>
    <w:rsid w:val="00F359E5"/>
    <w:rsid w:val="00F3634F"/>
    <w:rsid w:val="00F366D3"/>
    <w:rsid w:val="00F36BED"/>
    <w:rsid w:val="00F36C20"/>
    <w:rsid w:val="00F376FB"/>
    <w:rsid w:val="00F377E3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E9"/>
    <w:rsid w:val="00F41EA1"/>
    <w:rsid w:val="00F41EC5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EF6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DF2"/>
    <w:rsid w:val="00F46E89"/>
    <w:rsid w:val="00F47011"/>
    <w:rsid w:val="00F47097"/>
    <w:rsid w:val="00F4740D"/>
    <w:rsid w:val="00F4750E"/>
    <w:rsid w:val="00F47D43"/>
    <w:rsid w:val="00F507FE"/>
    <w:rsid w:val="00F50B85"/>
    <w:rsid w:val="00F50E1A"/>
    <w:rsid w:val="00F511E7"/>
    <w:rsid w:val="00F519F9"/>
    <w:rsid w:val="00F51B51"/>
    <w:rsid w:val="00F51E24"/>
    <w:rsid w:val="00F51F12"/>
    <w:rsid w:val="00F5224E"/>
    <w:rsid w:val="00F52252"/>
    <w:rsid w:val="00F52385"/>
    <w:rsid w:val="00F524A0"/>
    <w:rsid w:val="00F52CA0"/>
    <w:rsid w:val="00F52CE9"/>
    <w:rsid w:val="00F52E0B"/>
    <w:rsid w:val="00F52FA6"/>
    <w:rsid w:val="00F532A8"/>
    <w:rsid w:val="00F5340B"/>
    <w:rsid w:val="00F538CE"/>
    <w:rsid w:val="00F5393C"/>
    <w:rsid w:val="00F53F36"/>
    <w:rsid w:val="00F545A0"/>
    <w:rsid w:val="00F550EC"/>
    <w:rsid w:val="00F55201"/>
    <w:rsid w:val="00F5535F"/>
    <w:rsid w:val="00F55627"/>
    <w:rsid w:val="00F55728"/>
    <w:rsid w:val="00F558EB"/>
    <w:rsid w:val="00F559E8"/>
    <w:rsid w:val="00F559F1"/>
    <w:rsid w:val="00F561B1"/>
    <w:rsid w:val="00F56892"/>
    <w:rsid w:val="00F56953"/>
    <w:rsid w:val="00F56D4D"/>
    <w:rsid w:val="00F5715E"/>
    <w:rsid w:val="00F5757A"/>
    <w:rsid w:val="00F57593"/>
    <w:rsid w:val="00F57A4B"/>
    <w:rsid w:val="00F600F6"/>
    <w:rsid w:val="00F61035"/>
    <w:rsid w:val="00F61671"/>
    <w:rsid w:val="00F61893"/>
    <w:rsid w:val="00F61C21"/>
    <w:rsid w:val="00F61F4A"/>
    <w:rsid w:val="00F620C7"/>
    <w:rsid w:val="00F6228F"/>
    <w:rsid w:val="00F6236C"/>
    <w:rsid w:val="00F6236F"/>
    <w:rsid w:val="00F624C8"/>
    <w:rsid w:val="00F625BE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5AF"/>
    <w:rsid w:val="00F665BC"/>
    <w:rsid w:val="00F666B1"/>
    <w:rsid w:val="00F667BD"/>
    <w:rsid w:val="00F66FC4"/>
    <w:rsid w:val="00F6763E"/>
    <w:rsid w:val="00F67DD0"/>
    <w:rsid w:val="00F70038"/>
    <w:rsid w:val="00F700A2"/>
    <w:rsid w:val="00F70284"/>
    <w:rsid w:val="00F70AD2"/>
    <w:rsid w:val="00F70B84"/>
    <w:rsid w:val="00F70D51"/>
    <w:rsid w:val="00F70E6F"/>
    <w:rsid w:val="00F712F2"/>
    <w:rsid w:val="00F7147C"/>
    <w:rsid w:val="00F7190F"/>
    <w:rsid w:val="00F719A6"/>
    <w:rsid w:val="00F71BF2"/>
    <w:rsid w:val="00F71E0D"/>
    <w:rsid w:val="00F71F72"/>
    <w:rsid w:val="00F72306"/>
    <w:rsid w:val="00F7242A"/>
    <w:rsid w:val="00F72769"/>
    <w:rsid w:val="00F7278D"/>
    <w:rsid w:val="00F7282F"/>
    <w:rsid w:val="00F732EF"/>
    <w:rsid w:val="00F734A9"/>
    <w:rsid w:val="00F73DBA"/>
    <w:rsid w:val="00F73F1B"/>
    <w:rsid w:val="00F74059"/>
    <w:rsid w:val="00F7434C"/>
    <w:rsid w:val="00F743A5"/>
    <w:rsid w:val="00F74577"/>
    <w:rsid w:val="00F74946"/>
    <w:rsid w:val="00F74A7D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38D"/>
    <w:rsid w:val="00F77531"/>
    <w:rsid w:val="00F77C24"/>
    <w:rsid w:val="00F77C71"/>
    <w:rsid w:val="00F800E6"/>
    <w:rsid w:val="00F803E7"/>
    <w:rsid w:val="00F813EB"/>
    <w:rsid w:val="00F81DBC"/>
    <w:rsid w:val="00F82538"/>
    <w:rsid w:val="00F8256B"/>
    <w:rsid w:val="00F8267E"/>
    <w:rsid w:val="00F82A6E"/>
    <w:rsid w:val="00F82A92"/>
    <w:rsid w:val="00F82B57"/>
    <w:rsid w:val="00F82D58"/>
    <w:rsid w:val="00F83448"/>
    <w:rsid w:val="00F8363F"/>
    <w:rsid w:val="00F83B81"/>
    <w:rsid w:val="00F83D22"/>
    <w:rsid w:val="00F84AED"/>
    <w:rsid w:val="00F84E63"/>
    <w:rsid w:val="00F84F0E"/>
    <w:rsid w:val="00F8546F"/>
    <w:rsid w:val="00F85968"/>
    <w:rsid w:val="00F8630E"/>
    <w:rsid w:val="00F865ED"/>
    <w:rsid w:val="00F86D0B"/>
    <w:rsid w:val="00F87350"/>
    <w:rsid w:val="00F87CCD"/>
    <w:rsid w:val="00F87E73"/>
    <w:rsid w:val="00F90208"/>
    <w:rsid w:val="00F90B2C"/>
    <w:rsid w:val="00F90B93"/>
    <w:rsid w:val="00F90BFF"/>
    <w:rsid w:val="00F90DEA"/>
    <w:rsid w:val="00F90E21"/>
    <w:rsid w:val="00F911F2"/>
    <w:rsid w:val="00F91568"/>
    <w:rsid w:val="00F915F0"/>
    <w:rsid w:val="00F91783"/>
    <w:rsid w:val="00F91C71"/>
    <w:rsid w:val="00F920F3"/>
    <w:rsid w:val="00F922AE"/>
    <w:rsid w:val="00F922DD"/>
    <w:rsid w:val="00F929C6"/>
    <w:rsid w:val="00F92DC1"/>
    <w:rsid w:val="00F92F43"/>
    <w:rsid w:val="00F930BF"/>
    <w:rsid w:val="00F930C6"/>
    <w:rsid w:val="00F932CF"/>
    <w:rsid w:val="00F9373E"/>
    <w:rsid w:val="00F9386E"/>
    <w:rsid w:val="00F943A2"/>
    <w:rsid w:val="00F94F6D"/>
    <w:rsid w:val="00F95004"/>
    <w:rsid w:val="00F95439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3E"/>
    <w:rsid w:val="00FA1440"/>
    <w:rsid w:val="00FA14BA"/>
    <w:rsid w:val="00FA190B"/>
    <w:rsid w:val="00FA19C5"/>
    <w:rsid w:val="00FA1A5F"/>
    <w:rsid w:val="00FA1C00"/>
    <w:rsid w:val="00FA1DF3"/>
    <w:rsid w:val="00FA209B"/>
    <w:rsid w:val="00FA23A8"/>
    <w:rsid w:val="00FA2B13"/>
    <w:rsid w:val="00FA304A"/>
    <w:rsid w:val="00FA31B3"/>
    <w:rsid w:val="00FA377A"/>
    <w:rsid w:val="00FA3A53"/>
    <w:rsid w:val="00FA3CB4"/>
    <w:rsid w:val="00FA3D54"/>
    <w:rsid w:val="00FA3DE9"/>
    <w:rsid w:val="00FA489B"/>
    <w:rsid w:val="00FA4A98"/>
    <w:rsid w:val="00FA51BB"/>
    <w:rsid w:val="00FA5647"/>
    <w:rsid w:val="00FA5A03"/>
    <w:rsid w:val="00FA5A55"/>
    <w:rsid w:val="00FA666D"/>
    <w:rsid w:val="00FA6C8E"/>
    <w:rsid w:val="00FA6CB1"/>
    <w:rsid w:val="00FA6F0C"/>
    <w:rsid w:val="00FA707C"/>
    <w:rsid w:val="00FA7474"/>
    <w:rsid w:val="00FA7584"/>
    <w:rsid w:val="00FA759B"/>
    <w:rsid w:val="00FA782A"/>
    <w:rsid w:val="00FA7948"/>
    <w:rsid w:val="00FA7C70"/>
    <w:rsid w:val="00FA7CAF"/>
    <w:rsid w:val="00FA7CEF"/>
    <w:rsid w:val="00FB0141"/>
    <w:rsid w:val="00FB0196"/>
    <w:rsid w:val="00FB03EE"/>
    <w:rsid w:val="00FB0493"/>
    <w:rsid w:val="00FB0A26"/>
    <w:rsid w:val="00FB0DDE"/>
    <w:rsid w:val="00FB118E"/>
    <w:rsid w:val="00FB1959"/>
    <w:rsid w:val="00FB1A33"/>
    <w:rsid w:val="00FB1B5B"/>
    <w:rsid w:val="00FB1CCC"/>
    <w:rsid w:val="00FB23B4"/>
    <w:rsid w:val="00FB23C9"/>
    <w:rsid w:val="00FB260B"/>
    <w:rsid w:val="00FB275D"/>
    <w:rsid w:val="00FB2B86"/>
    <w:rsid w:val="00FB31D8"/>
    <w:rsid w:val="00FB345F"/>
    <w:rsid w:val="00FB390F"/>
    <w:rsid w:val="00FB3AF6"/>
    <w:rsid w:val="00FB4983"/>
    <w:rsid w:val="00FB4A59"/>
    <w:rsid w:val="00FB4D81"/>
    <w:rsid w:val="00FB5146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3DA"/>
    <w:rsid w:val="00FB7722"/>
    <w:rsid w:val="00FB772B"/>
    <w:rsid w:val="00FB79D7"/>
    <w:rsid w:val="00FB7BC1"/>
    <w:rsid w:val="00FB7EA0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EF"/>
    <w:rsid w:val="00FC2BCA"/>
    <w:rsid w:val="00FC2F7A"/>
    <w:rsid w:val="00FC3276"/>
    <w:rsid w:val="00FC3681"/>
    <w:rsid w:val="00FC3EB9"/>
    <w:rsid w:val="00FC43CE"/>
    <w:rsid w:val="00FC4AC8"/>
    <w:rsid w:val="00FC4C48"/>
    <w:rsid w:val="00FC4ECA"/>
    <w:rsid w:val="00FC4FDC"/>
    <w:rsid w:val="00FC5492"/>
    <w:rsid w:val="00FC55FB"/>
    <w:rsid w:val="00FC584B"/>
    <w:rsid w:val="00FC6320"/>
    <w:rsid w:val="00FC63F8"/>
    <w:rsid w:val="00FC6742"/>
    <w:rsid w:val="00FC6789"/>
    <w:rsid w:val="00FC6933"/>
    <w:rsid w:val="00FC6CE8"/>
    <w:rsid w:val="00FC709F"/>
    <w:rsid w:val="00FC788B"/>
    <w:rsid w:val="00FC78EE"/>
    <w:rsid w:val="00FC79B5"/>
    <w:rsid w:val="00FD0117"/>
    <w:rsid w:val="00FD017D"/>
    <w:rsid w:val="00FD0193"/>
    <w:rsid w:val="00FD01E3"/>
    <w:rsid w:val="00FD0394"/>
    <w:rsid w:val="00FD0575"/>
    <w:rsid w:val="00FD07BB"/>
    <w:rsid w:val="00FD07FE"/>
    <w:rsid w:val="00FD0A4C"/>
    <w:rsid w:val="00FD117F"/>
    <w:rsid w:val="00FD13BA"/>
    <w:rsid w:val="00FD15DB"/>
    <w:rsid w:val="00FD194C"/>
    <w:rsid w:val="00FD1C63"/>
    <w:rsid w:val="00FD1C71"/>
    <w:rsid w:val="00FD219E"/>
    <w:rsid w:val="00FD21F6"/>
    <w:rsid w:val="00FD220E"/>
    <w:rsid w:val="00FD2BAE"/>
    <w:rsid w:val="00FD2C86"/>
    <w:rsid w:val="00FD2C8E"/>
    <w:rsid w:val="00FD3089"/>
    <w:rsid w:val="00FD308C"/>
    <w:rsid w:val="00FD3C26"/>
    <w:rsid w:val="00FD3EE6"/>
    <w:rsid w:val="00FD46A5"/>
    <w:rsid w:val="00FD4A3A"/>
    <w:rsid w:val="00FD4B32"/>
    <w:rsid w:val="00FD4E83"/>
    <w:rsid w:val="00FD4E8F"/>
    <w:rsid w:val="00FD4FAE"/>
    <w:rsid w:val="00FD51FD"/>
    <w:rsid w:val="00FD5237"/>
    <w:rsid w:val="00FD53F2"/>
    <w:rsid w:val="00FD5845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DED"/>
    <w:rsid w:val="00FD7F6F"/>
    <w:rsid w:val="00FE00A0"/>
    <w:rsid w:val="00FE00B7"/>
    <w:rsid w:val="00FE060F"/>
    <w:rsid w:val="00FE0738"/>
    <w:rsid w:val="00FE07C7"/>
    <w:rsid w:val="00FE0BF0"/>
    <w:rsid w:val="00FE0EBF"/>
    <w:rsid w:val="00FE14B4"/>
    <w:rsid w:val="00FE1E22"/>
    <w:rsid w:val="00FE1E4A"/>
    <w:rsid w:val="00FE1EE5"/>
    <w:rsid w:val="00FE26AD"/>
    <w:rsid w:val="00FE2B8A"/>
    <w:rsid w:val="00FE2BE0"/>
    <w:rsid w:val="00FE30B3"/>
    <w:rsid w:val="00FE31AE"/>
    <w:rsid w:val="00FE3534"/>
    <w:rsid w:val="00FE3A28"/>
    <w:rsid w:val="00FE3C3A"/>
    <w:rsid w:val="00FE3D1F"/>
    <w:rsid w:val="00FE3FE0"/>
    <w:rsid w:val="00FE498A"/>
    <w:rsid w:val="00FE4C12"/>
    <w:rsid w:val="00FE4C18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919"/>
    <w:rsid w:val="00FE6A66"/>
    <w:rsid w:val="00FE6CEA"/>
    <w:rsid w:val="00FE6E47"/>
    <w:rsid w:val="00FE6FAE"/>
    <w:rsid w:val="00FE732F"/>
    <w:rsid w:val="00FE74D8"/>
    <w:rsid w:val="00FE78F0"/>
    <w:rsid w:val="00FE7D2A"/>
    <w:rsid w:val="00FF00EC"/>
    <w:rsid w:val="00FF039A"/>
    <w:rsid w:val="00FF0890"/>
    <w:rsid w:val="00FF08FC"/>
    <w:rsid w:val="00FF0966"/>
    <w:rsid w:val="00FF0B7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490"/>
    <w:rsid w:val="00FF36F8"/>
    <w:rsid w:val="00FF3A38"/>
    <w:rsid w:val="00FF3D80"/>
    <w:rsid w:val="00FF3EDA"/>
    <w:rsid w:val="00FF4248"/>
    <w:rsid w:val="00FF4A21"/>
    <w:rsid w:val="00FF4AAD"/>
    <w:rsid w:val="00FF4AC6"/>
    <w:rsid w:val="00FF4B71"/>
    <w:rsid w:val="00FF4BA1"/>
    <w:rsid w:val="00FF508E"/>
    <w:rsid w:val="00FF5171"/>
    <w:rsid w:val="00FF5182"/>
    <w:rsid w:val="00FF521A"/>
    <w:rsid w:val="00FF54D9"/>
    <w:rsid w:val="00FF5631"/>
    <w:rsid w:val="00FF58C7"/>
    <w:rsid w:val="00FF5C69"/>
    <w:rsid w:val="00FF6271"/>
    <w:rsid w:val="00FF6488"/>
    <w:rsid w:val="00FF65B8"/>
    <w:rsid w:val="00FF65D5"/>
    <w:rsid w:val="00FF674B"/>
    <w:rsid w:val="00FF6843"/>
    <w:rsid w:val="00FF6926"/>
    <w:rsid w:val="00FF6D5F"/>
    <w:rsid w:val="00FF7260"/>
    <w:rsid w:val="00FF7458"/>
    <w:rsid w:val="00FF766B"/>
    <w:rsid w:val="00FF7A24"/>
    <w:rsid w:val="379E7EB0"/>
    <w:rsid w:val="57BC370A"/>
    <w:rsid w:val="7481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HAns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microsoft.com/office/2011/relationships/people" Target="people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1298</Words>
  <Characters>3473</Characters>
  <Lines>27</Lines>
  <Paragraphs>7</Paragraphs>
  <TotalTime>2</TotalTime>
  <ScaleCrop>false</ScaleCrop>
  <LinksUpToDate>false</LinksUpToDate>
  <CharactersWithSpaces>3802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2024-10-15T12:52:00Z</dcterms:created>
  <dc:creator>Erla, Mahesh Babu</dc:creator>
  <cp:lastModifiedBy>CCJK</cp:lastModifiedBy>
  <dcterms:modified xsi:type="dcterms:W3CDTF">2024-10-17T23:24:04Z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2024-10-15T12:52:00Z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eefe9534-44b5-45b5-90f6-0530efd60b4c</vt:lpwstr>
  </property>
  <property fmtid="{D5CDD505-2E9C-101B-9397-08002B2CF9AE}" pid="8" name="MSIP_Label_831f0267-8575-4fc2-99cc-f6b7f9934be9_ContentBits">
    <vt:lpwstr>0</vt:lpwstr>
  </property>
  <property fmtid="{D5CDD505-2E9C-101B-9397-08002B2CF9AE}" pid="9" name="KSOProductBuildVer">
    <vt:lpwstr>2052-12.1.0.18276</vt:lpwstr>
  </property>
  <property fmtid="{D5CDD505-2E9C-101B-9397-08002B2CF9AE}" pid="10" name="ICV">
    <vt:lpwstr>0F4D08B7F4424152B7D28F6D03029BE3_12</vt:lpwstr>
  </property>
</Properties>
</file>