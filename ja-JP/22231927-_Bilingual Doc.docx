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412" w:type="dxa"/>
        <w:tblLayout w:type="fixed"/>
        <w:tblLook w:val="04A0" w:firstRow="1" w:lastRow="0" w:firstColumn="1" w:lastColumn="0" w:noHBand="0" w:noVBand="1"/>
      </w:tblPr>
      <w:tblGrid>
        <w:gridCol w:w="3412"/>
      </w:tblGrid>
      <w:tr w:rsidR="00247EC9" w14:paraId="1E20183A" w14:textId="77777777">
        <w:trPr>
          <w:trHeight w:val="300"/>
          <w:del w:id="0" w:author="CCJK" w:date="2024-10-18T08:39:00Z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000000" w:fill="F2F2F2"/>
            <w:noWrap/>
            <w:vAlign w:val="center"/>
          </w:tcPr>
          <w:p w14:paraId="5F9507D0" w14:textId="77777777">
            <w:pPr>
              <w:rPr>
                <w:del w:id="1" w:author="CCJK" w:date="2024-10-18T08:39:00Z"/>
                <w:rFonts w:ascii="Arial Unicode MS" w:eastAsia="Arial Unicode MS" w:hAnsi="Arial Unicode MS" w:cs="Arial Unicode MS"/>
                <w:b/>
                <w:bCs/>
                <w:color w:val="000000"/>
                <w:sz w:val="20"/>
                <w:szCs w:val="20"/>
              </w:rPr>
            </w:pPr>
            <w:bookmarkStart w:id="2" w:name="_GoBack"/>
            <w:bookmarkEnd w:id="2"/>
          </w:p>
        </w:tc>
      </w:tr>
      <w:tr w:rsidR="00247EC9" w14:paraId="097A950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E684A2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作成単位：如東金海岸投資開発グループ株式会社</w:t>
            </w:r>
          </w:p>
        </w:tc>
      </w:tr>
      <w:tr w:rsidR="00247EC9" w14:paraId="78277E0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C44CE5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注記六</w:t>
            </w:r>
          </w:p>
        </w:tc>
      </w:tr>
      <w:tr w:rsidR="00247EC9" w14:paraId="6861991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A73430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売掛金債権の資金調達</w:t>
            </w:r>
          </w:p>
        </w:tc>
      </w:tr>
      <w:tr w:rsidR="00247EC9" w14:paraId="237F08E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9F23F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その他の非流動金融資産</w:t>
            </w:r>
          </w:p>
        </w:tc>
      </w:tr>
      <w:tr w:rsidR="00247EC9" w14:paraId="7F77489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C1E12B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石油・ガス資産</w:t>
            </w:r>
          </w:p>
        </w:tc>
      </w:tr>
      <w:tr w:rsidR="00247EC9" w14:paraId="2FCCA9E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F51EF2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開発支出</w:t>
            </w:r>
          </w:p>
        </w:tc>
      </w:tr>
      <w:tr w:rsidR="00247EC9" w14:paraId="4676717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585037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非流動資産合計</w:t>
            </w:r>
          </w:p>
        </w:tc>
      </w:tr>
      <w:tr w:rsidR="00247EC9" w14:paraId="7B25019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66853E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作成単位：如東金海岸投資開発グループ株式会社</w:t>
            </w:r>
          </w:p>
        </w:tc>
      </w:tr>
      <w:tr w:rsidR="00247EC9" w14:paraId="2D2107F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78E138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247EC9" w14:paraId="693783E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39D5DE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未払税金</w:t>
            </w:r>
          </w:p>
        </w:tc>
      </w:tr>
      <w:tr w:rsidR="00247EC9" w14:paraId="3FAF1F3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F2031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1年内償還予定の非流動負債</w:t>
            </w:r>
          </w:p>
        </w:tc>
      </w:tr>
      <w:tr w:rsidR="00247EC9" w14:paraId="4F54B1D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DA9D56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引当金</w:t>
            </w:r>
          </w:p>
        </w:tc>
      </w:tr>
      <w:tr w:rsidR="00247EC9" w14:paraId="56FF06A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8AA61D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その他の非流動負債</w:t>
            </w:r>
          </w:p>
        </w:tc>
      </w:tr>
      <w:tr w:rsidR="00247EC9" w14:paraId="141C55B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CBDDC9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非流動負債合計</w:t>
            </w:r>
          </w:p>
        </w:tc>
      </w:tr>
      <w:tr w:rsidR="00247EC9" w14:paraId="4C9CEB0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3CEC55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その他の包括利益</w:t>
            </w:r>
          </w:p>
        </w:tc>
      </w:tr>
      <w:tr w:rsidR="00247EC9" w14:paraId="13878D0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E13C16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親会社所有者帰属持分合計</w:t>
            </w:r>
          </w:p>
        </w:tc>
      </w:tr>
      <w:tr w:rsidR="00247EC9" w14:paraId="3152B08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5AC843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所有者帰属持分合計</w:t>
            </w:r>
          </w:p>
        </w:tc>
      </w:tr>
      <w:tr w:rsidR="00247EC9" w14:paraId="1769C22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43B775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負債及び所有者帰属持分合計</w:t>
            </w:r>
          </w:p>
        </w:tc>
      </w:tr>
      <w:tr w:rsidR="00247EC9" w14:paraId="67C237C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9C9733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作成単位：如東金海岸投資開発グループ株式会社</w:t>
            </w:r>
          </w:p>
        </w:tc>
      </w:tr>
      <w:tr w:rsidR="00247EC9" w14:paraId="3631914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6DA8D6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47EC9" w14:paraId="154E6FA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CD5168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金額単位：人民元</w:t>
            </w:r>
          </w:p>
        </w:tc>
      </w:tr>
      <w:tr w:rsidR="00247EC9" w14:paraId="524075E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190514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注記</w:t>
            </w:r>
          </w:p>
        </w:tc>
      </w:tr>
      <w:tr w:rsidR="00247EC9" w14:paraId="59F4D43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555100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前期金額</w:t>
            </w:r>
          </w:p>
        </w:tc>
      </w:tr>
      <w:tr w:rsidR="00247EC9" w14:paraId="3AE4A35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58B26B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一、営業総収益</w:t>
            </w:r>
          </w:p>
        </w:tc>
      </w:tr>
      <w:tr w:rsidR="00247EC9" w14:paraId="6E2144F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E994E4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うち：営業収益</w:t>
            </w:r>
          </w:p>
        </w:tc>
      </w:tr>
      <w:tr w:rsidR="00247EC9" w14:paraId="558E69F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1E7476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二、営業総費用</w:t>
            </w:r>
          </w:p>
        </w:tc>
      </w:tr>
      <w:tr w:rsidR="00247EC9" w14:paraId="2450E8F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308A94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うち：売上原価</w:t>
            </w:r>
          </w:p>
        </w:tc>
      </w:tr>
      <w:tr w:rsidR="00247EC9" w14:paraId="31146E6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8AD497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販売費</w:t>
            </w:r>
          </w:p>
        </w:tc>
      </w:tr>
      <w:tr w:rsidR="00247EC9" w14:paraId="2AB3C10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8EEC3B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管理費</w:t>
            </w:r>
          </w:p>
        </w:tc>
      </w:tr>
      <w:tr w:rsidR="00247EC9" w14:paraId="1B9F76A5" w14:textId="77777777">
        <w:trPr>
          <w:trHeight w:val="9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F1C3A6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研究開発費</w:t>
            </w:r>
          </w:p>
        </w:tc>
      </w:tr>
      <w:tr w:rsidR="00247EC9" w14:paraId="706CDB4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ADF081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加：その他の収益</w:t>
            </w:r>
          </w:p>
        </w:tc>
      </w:tr>
      <w:tr w:rsidR="00247EC9" w14:paraId="43FCF1B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E64519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投資収益（損失は「-」で表示）</w:t>
            </w:r>
          </w:p>
        </w:tc>
      </w:tr>
      <w:tr w:rsidR="00247EC9" w14:paraId="4B432C6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159DFC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うち：関連会社及び共同企業に対する投資収益</w:t>
            </w:r>
          </w:p>
        </w:tc>
      </w:tr>
      <w:tr w:rsidR="00247EC9" w14:paraId="6533C0C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3091F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償却原価で測定される金融資産の認識中止による収益</w:t>
            </w:r>
          </w:p>
        </w:tc>
      </w:tr>
      <w:tr w:rsidR="00247EC9" w14:paraId="60E9ABB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8A4E37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純ヘッジ収益（損失は「-」で表示）</w:t>
            </w:r>
          </w:p>
        </w:tc>
      </w:tr>
      <w:tr w:rsidR="00247EC9" w14:paraId="63CE5ED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2B33CD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公正価値変動収益（損失は「-」で表示）</w:t>
            </w:r>
          </w:p>
        </w:tc>
      </w:tr>
      <w:tr w:rsidR="00247EC9" w14:paraId="051DDDF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EB4C9D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信用減損損失（損失は「-」で表示）</w:t>
            </w:r>
          </w:p>
        </w:tc>
      </w:tr>
      <w:tr w:rsidR="00247EC9" w14:paraId="3D16D6E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C5F846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資産減損損失（損失は「-」で表示）</w:t>
            </w:r>
          </w:p>
        </w:tc>
      </w:tr>
      <w:tr w:rsidR="00247EC9" w14:paraId="3D33795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C387A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資産処分収益（損失は「-」で表示）</w:t>
            </w:r>
          </w:p>
        </w:tc>
      </w:tr>
      <w:tr w:rsidR="00247EC9" w14:paraId="6DAEF3B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6E6134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三、営業利益（損失は「-」で表示）</w:t>
            </w:r>
          </w:p>
        </w:tc>
      </w:tr>
      <w:tr w:rsidR="00247EC9" w14:paraId="143271E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EB44F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加：営業外収益</w:t>
            </w:r>
          </w:p>
        </w:tc>
      </w:tr>
      <w:tr w:rsidR="00247EC9" w14:paraId="0046C67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2C11D5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四、税引前当期純利益（損失総額は「-」で表示）</w:t>
            </w:r>
          </w:p>
        </w:tc>
      </w:tr>
      <w:tr w:rsidR="00247EC9" w14:paraId="516F2FF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576DB5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控除：法人税等</w:t>
            </w:r>
          </w:p>
        </w:tc>
      </w:tr>
      <w:tr w:rsidR="00247EC9" w14:paraId="3D2F89D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27C464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五、当期純利益（純損失は「-」で表示）</w:t>
            </w:r>
          </w:p>
        </w:tc>
      </w:tr>
      <w:tr w:rsidR="00247EC9" w14:paraId="2B1359D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DF05C4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（一）経営の継続性による分類</w:t>
            </w:r>
          </w:p>
        </w:tc>
      </w:tr>
      <w:tr w:rsidR="00247EC9" w14:paraId="4991AD4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5D1F61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1.継続事業からの当期純利益（純損失は「-」で表示）</w:t>
            </w:r>
          </w:p>
        </w:tc>
      </w:tr>
      <w:tr w:rsidR="00247EC9" w14:paraId="63863F0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889374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2.非継続事業からの当期純利益（純損失は「-」で表示）</w:t>
            </w:r>
          </w:p>
        </w:tc>
      </w:tr>
      <w:tr w:rsidR="00247EC9" w14:paraId="52B35CC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358B94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1.親会社所有者に帰属する当期純利益（純損失は「-」で表示）</w:t>
            </w:r>
          </w:p>
        </w:tc>
      </w:tr>
      <w:tr w:rsidR="00247EC9" w14:paraId="68738DD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A18416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2.非支配株主損益（純損失は「-」で表示）</w:t>
            </w:r>
          </w:p>
        </w:tc>
      </w:tr>
      <w:tr w:rsidR="00247EC9" w14:paraId="385CB5D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759924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六、その他の</w:t>
            </w:r>
            <w:bookmarkStart w:id="111" w:name="OLE_LINK4"/>
            <w:r>
              <w:rPr>
                <w:color w:val="000000"/>
              </w:rPr>
              <w:t xml:space="preserve">包括利益の税引後純額</w:t>
            </w:r>
          </w:p>
        </w:tc>
      </w:tr>
      <w:tr w:rsidR="00247EC9" w14:paraId="1FB63CA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9A12A1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（一）親会社所有者に帰属するその他の包括利益の税引後純額</w:t>
            </w:r>
          </w:p>
        </w:tc>
      </w:tr>
      <w:tr w:rsidR="00247EC9" w14:paraId="3AF4F6E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A028A3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1.損益に再分類できないその他の包括利益</w:t>
            </w:r>
          </w:p>
        </w:tc>
      </w:tr>
      <w:tr w:rsidR="00247EC9" w14:paraId="61C00F5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9C2B12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（1）確定給付制度の変動額の再測定</w:t>
            </w:r>
          </w:p>
        </w:tc>
      </w:tr>
      <w:tr w:rsidR="00247EC9" w14:paraId="6752D5A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23B5FB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（2）持分法適用会社における</w:t>
            </w:r>
            <w:bookmarkStart w:id="124" w:name="OLE_LINK111"/>
            <w:bookmarkStart w:id="125" w:name="OLE_LINK110"/>
            <w:r>
              <w:rPr>
                <w:color w:val="000000"/>
              </w:rPr>
              <w:t xml:space="preserve">損益に振り替えられないその他の包括利益</w:t>
            </w:r>
          </w:p>
        </w:tc>
      </w:tr>
      <w:tr w:rsidR="00247EC9" w14:paraId="1764E7A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CE0B19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（3）その他の持分金融商品の公正価値変動</w:t>
            </w:r>
          </w:p>
        </w:tc>
      </w:tr>
      <w:tr w:rsidR="00247EC9" w14:paraId="6CF4724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244F9A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（4）企業自身の信用リスクによる公正価値変動</w:t>
            </w:r>
          </w:p>
        </w:tc>
      </w:tr>
      <w:tr w:rsidR="00247EC9" w14:paraId="4C65376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E28570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（5）その他</w:t>
            </w:r>
          </w:p>
        </w:tc>
      </w:tr>
      <w:tr w:rsidR="00247EC9" w14:paraId="4B92F3E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F79AF6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2.損益に再分類されるその他の包括利益</w:t>
            </w:r>
          </w:p>
        </w:tc>
      </w:tr>
      <w:tr w:rsidR="00247EC9" w14:paraId="74E548F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A55BD3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（1）</w:t>
            </w:r>
            <w:bookmarkStart w:id="136" w:name="OLE_LINK118"/>
            <w:bookmarkStart w:id="137" w:name="OLE_LINK5"/>
            <w:r>
              <w:rPr>
                <w:color w:val="000000"/>
              </w:rPr>
              <w:t xml:space="preserve">持分法適用会社における損益に振り替えられるその他の包括利益</w:t>
            </w:r>
          </w:p>
        </w:tc>
      </w:tr>
      <w:tr w:rsidR="00247EC9" w14:paraId="19CFC18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AB96CC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（2）その他の債券投資の公正価値変動</w:t>
            </w:r>
          </w:p>
        </w:tc>
      </w:tr>
      <w:tr w:rsidR="00247EC9" w14:paraId="787620AD" w14:textId="77777777">
        <w:trPr>
          <w:trHeight w:val="665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BB7E6A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（3）金融資産の再分類によりその他の包括利益に計上された金額</w:t>
            </w:r>
          </w:p>
        </w:tc>
      </w:tr>
      <w:tr w:rsidR="00247EC9" w14:paraId="31BD0C1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4ABF2D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（4）</w:t>
            </w:r>
            <w:bookmarkStart w:id="144" w:name="OLE_LINK125"/>
            <w:r>
              <w:rPr>
                <w:color w:val="000000"/>
              </w:rPr>
              <w:t xml:space="preserve">その他の債券投資に係る信用減損引当金</w:t>
            </w:r>
          </w:p>
        </w:tc>
      </w:tr>
      <w:tr w:rsidR="00247EC9" w14:paraId="48D3693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63F8CE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（5）キャッシュ・フロー・ヘッジ積立金</w:t>
            </w:r>
          </w:p>
        </w:tc>
      </w:tr>
      <w:tr w:rsidR="00247EC9" w14:paraId="2BCAC12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8D7694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（6）在外財務諸表換算差額</w:t>
            </w:r>
          </w:p>
        </w:tc>
      </w:tr>
      <w:tr w:rsidR="00247EC9" w14:paraId="550ECE3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FF8C25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（7）その他</w:t>
            </w:r>
          </w:p>
        </w:tc>
      </w:tr>
      <w:tr w:rsidR="00247EC9" w14:paraId="7D610C1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119A6B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（二）非支配株主に帰属するその他の包括利益の税引後純額</w:t>
            </w:r>
          </w:p>
        </w:tc>
      </w:tr>
      <w:tr w:rsidR="00247EC9" w14:paraId="3821726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4C4BD2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七、包括利益合計</w:t>
            </w:r>
          </w:p>
        </w:tc>
      </w:tr>
      <w:tr w:rsidR="00247EC9" w14:paraId="57DE403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6CFD40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（一）親会社所有者に帰属する包括利益合計</w:t>
            </w:r>
          </w:p>
        </w:tc>
      </w:tr>
      <w:tr w:rsidR="00247EC9" w14:paraId="27DD2C6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AC54F4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（二）非支配株主に帰属する包括利益合計</w:t>
            </w:r>
          </w:p>
        </w:tc>
      </w:tr>
      <w:tr w:rsidR="00247EC9" w14:paraId="146F6C0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6FAABC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作成単位：如東金海岸投資開発グループ株式会社</w:t>
            </w:r>
          </w:p>
        </w:tc>
      </w:tr>
      <w:tr w:rsidR="00247EC9" w14:paraId="37A18CE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E1ADBA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#</w:t>
            </w:r>
          </w:p>
        </w:tc>
      </w:tr>
      <w:tr w:rsidR="00247EC9" w14:paraId="378663F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491BB5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注記六</w:t>
            </w:r>
          </w:p>
        </w:tc>
      </w:tr>
      <w:tr w:rsidR="00247EC9" w14:paraId="5C2AB48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A0F224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商品の販売、サービスの提供による現金収入</w:t>
            </w:r>
          </w:p>
        </w:tc>
      </w:tr>
      <w:tr w:rsidR="00247EC9" w14:paraId="68FE196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58015E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二、投資活動によるキャッシュ・フロー：</w:t>
            </w:r>
          </w:p>
        </w:tc>
      </w:tr>
      <w:tr w:rsidR="00247EC9" w14:paraId="198101F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E872D3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子会社及びその他の事業単位の処分による現金純額</w:t>
            </w:r>
          </w:p>
        </w:tc>
      </w:tr>
      <w:tr w:rsidR="00247EC9" w14:paraId="6C79CCE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635CCD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投資による支出</w:t>
            </w:r>
          </w:p>
        </w:tc>
      </w:tr>
      <w:tr w:rsidR="00247EC9" w14:paraId="2356567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539A84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子会社及びその他の事業単位の取得による現金純額</w:t>
            </w:r>
          </w:p>
        </w:tc>
      </w:tr>
      <w:tr w:rsidR="00247EC9" w14:paraId="6F7A1B0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81CD7B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投資活動に関連するその他の現金支出</w:t>
            </w:r>
          </w:p>
        </w:tc>
      </w:tr>
      <w:tr w:rsidR="00247EC9" w14:paraId="6DABF31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473FFE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三、財務活動によるキャッシュ・フロー：</w:t>
            </w:r>
          </w:p>
        </w:tc>
      </w:tr>
      <w:tr w:rsidR="00247EC9" w14:paraId="75C3486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F82E80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うち：子会社が非支配株主から受け入れた投資額</w:t>
            </w:r>
          </w:p>
        </w:tc>
      </w:tr>
      <w:tr w:rsidR="00247EC9" w14:paraId="1B98025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B17F96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うち：子会社が非支配株主に支払った配当金</w:t>
            </w:r>
          </w:p>
        </w:tc>
      </w:tr>
      <w:tr w:rsidR="00247EC9" w14:paraId="65B8E32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B47508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資金調達活動によるキャッシュ・フローの小計</w:t>
            </w:r>
          </w:p>
        </w:tc>
      </w:tr>
      <w:tr w:rsidR="00247EC9" w14:paraId="1933F3D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D7E3CE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4. 為替レート変動が現金及び現金同等物に与える影響</w:t>
            </w:r>
          </w:p>
        </w:tc>
      </w:tr>
      <w:tr w:rsidR="00247EC9" w14:paraId="2F6578F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78C912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5. </w:t>
            </w:r>
            <w:bookmarkStart w:id="194" w:name="OLE_LINK85"/>
            <w:bookmarkStart w:id="195" w:name="OLE_LINK84"/>
            <w:r>
              <w:rPr>
                <w:color w:val="000000"/>
              </w:rPr>
              <w:t xml:space="preserve">現金及び現金同等物の純増額</w:t>
            </w:r>
          </w:p>
        </w:tc>
      </w:tr>
      <w:tr w:rsidR="00247EC9" w14:paraId="702A13D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3DE149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作成単位：如東金海岸投資開発グループ株式会社</w:t>
            </w:r>
          </w:p>
        </w:tc>
      </w:tr>
      <w:tr w:rsidR="00247EC9" w14:paraId="01C9F88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29B9C2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当期金額</w:t>
            </w:r>
          </w:p>
        </w:tc>
      </w:tr>
      <w:tr w:rsidR="00247EC9" w14:paraId="4B1ED4C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55AC31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親会社所有者帰属持分</w:t>
            </w:r>
          </w:p>
        </w:tc>
      </w:tr>
      <w:tr w:rsidR="00247EC9" w14:paraId="502ED1D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902007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非支配株主持分</w:t>
            </w:r>
          </w:p>
        </w:tc>
      </w:tr>
      <w:tr w:rsidR="00247EC9" w14:paraId="0F17913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D29136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所有者帰属持分合計</w:t>
            </w:r>
          </w:p>
        </w:tc>
      </w:tr>
      <w:tr w:rsidR="00247EC9" w14:paraId="36F7C12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10028D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資本金</w:t>
            </w:r>
          </w:p>
        </w:tc>
      </w:tr>
      <w:tr w:rsidR="00247EC9" w14:paraId="78574D0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1C0FC4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その他の持分証券</w:t>
            </w:r>
          </w:p>
        </w:tc>
      </w:tr>
      <w:tr w:rsidR="00247EC9" w14:paraId="011D56B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F33A4B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資本剰余金</w:t>
            </w:r>
          </w:p>
        </w:tc>
      </w:tr>
      <w:tr w:rsidR="00247EC9" w14:paraId="79B656B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4FAFDD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控除：自己株式</w:t>
            </w:r>
          </w:p>
        </w:tc>
      </w:tr>
      <w:tr w:rsidR="00247EC9" w14:paraId="03B1587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1FE357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その他の包括利益</w:t>
            </w:r>
          </w:p>
        </w:tc>
      </w:tr>
      <w:tr w:rsidR="00247EC9" w14:paraId="0B02E89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38042B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特定準備金</w:t>
            </w:r>
          </w:p>
        </w:tc>
      </w:tr>
      <w:tr w:rsidR="00247EC9" w14:paraId="12B599A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76F1E1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利益準備金</w:t>
            </w:r>
          </w:p>
        </w:tc>
      </w:tr>
      <w:tr w:rsidR="00247EC9" w14:paraId="3DD3B1A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269224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繰越利益剰余金</w:t>
            </w:r>
          </w:p>
        </w:tc>
      </w:tr>
      <w:tr w:rsidR="00247EC9" w14:paraId="12D671E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78A03A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優先株式</w:t>
            </w:r>
          </w:p>
        </w:tc>
      </w:tr>
      <w:tr w:rsidR="00247EC9" w14:paraId="11A2A03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AF8D07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永久劣後債</w:t>
            </w:r>
          </w:p>
        </w:tc>
      </w:tr>
      <w:tr w:rsidR="00247EC9" w14:paraId="42D3A05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0970BF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一、前年末残高</w:t>
            </w:r>
          </w:p>
        </w:tc>
      </w:tr>
      <w:tr w:rsidR="00247EC9" w14:paraId="310486C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F58464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加：会計方針の変更</w:t>
            </w:r>
          </w:p>
        </w:tc>
      </w:tr>
      <w:tr w:rsidR="00247EC9" w14:paraId="6EC44E8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670222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過去の誤謬の訂正</w:t>
            </w:r>
          </w:p>
        </w:tc>
      </w:tr>
      <w:tr w:rsidR="00247EC9" w14:paraId="0DB272F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251673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</w:t>
            </w:r>
          </w:p>
        </w:tc>
      </w:tr>
      <w:tr w:rsidR="00247EC9" w14:paraId="7F692A8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3844E8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二、本年初残高</w:t>
            </w:r>
          </w:p>
        </w:tc>
      </w:tr>
      <w:tr w:rsidR="00247EC9" w14:paraId="24AC04F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A35F4B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三、本年増減変動額（減少は「-」で表示）</w:t>
            </w:r>
          </w:p>
        </w:tc>
      </w:tr>
      <w:tr w:rsidR="00247EC9" w14:paraId="72794F6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B9E553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（一）包括利益合計額</w:t>
            </w:r>
          </w:p>
        </w:tc>
      </w:tr>
      <w:tr w:rsidR="00247EC9" w14:paraId="3FD6F81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C1E656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（二）所有者による資本投入及び減少</w:t>
            </w:r>
          </w:p>
        </w:tc>
      </w:tr>
      <w:tr w:rsidR="00247EC9" w14:paraId="2011504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64C704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1. 所有者による資本投入</w:t>
            </w:r>
          </w:p>
        </w:tc>
      </w:tr>
      <w:tr w:rsidR="00247EC9" w14:paraId="615DE94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AB22CD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3. 株式報酬が所有者持分に算入された金額</w:t>
            </w:r>
          </w:p>
        </w:tc>
      </w:tr>
      <w:tr w:rsidR="00247EC9" w14:paraId="7C904D2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F90AFD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（三）利益処分</w:t>
            </w:r>
          </w:p>
        </w:tc>
      </w:tr>
      <w:tr w:rsidR="00247EC9" w14:paraId="364FAE0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0BE1C4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1. 利益準備金の積立</w:t>
            </w:r>
          </w:p>
        </w:tc>
      </w:tr>
      <w:tr w:rsidR="00247EC9" w14:paraId="0B9E24A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A7B9F9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3. 所有者への分配</w:t>
            </w:r>
          </w:p>
        </w:tc>
      </w:tr>
      <w:tr w:rsidR="00247EC9" w14:paraId="11C5546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28CF72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（四）株主持分内部振替</w:t>
            </w:r>
          </w:p>
        </w:tc>
      </w:tr>
      <w:tr w:rsidR="00247EC9" w14:paraId="5E08D4A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925976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1. 資本剰余金から資本金への振替</w:t>
            </w:r>
          </w:p>
        </w:tc>
      </w:tr>
      <w:tr w:rsidR="00247EC9" w14:paraId="5C6069F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1B221E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2. 利益準備金から資本金への振替</w:t>
            </w:r>
          </w:p>
        </w:tc>
      </w:tr>
      <w:tr w:rsidR="00247EC9" w14:paraId="6E5E5E9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C20F88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3. </w:t>
            </w:r>
            <w:bookmarkStart w:id="268" w:name="OLE_LINK34"/>
            <w:bookmarkStart w:id="269" w:name="OLE_LINK22"/>
            <w:bookmarkStart w:id="270" w:name="OLE_LINK21"/>
            <w:r>
              <w:rPr>
                <w:color w:val="000000"/>
              </w:rPr>
              <w:t xml:space="preserve">利益準備金による損失補填</w:t>
            </w:r>
          </w:p>
        </w:tc>
      </w:tr>
      <w:tr w:rsidR="00247EC9" w14:paraId="14E078D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F792823" w14:textId="593A7D59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4. 確定給付制度変動額の留保利益への振替</w:t>
            </w:r>
          </w:p>
        </w:tc>
      </w:tr>
      <w:tr w:rsidR="00247EC9" w14:paraId="785B064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BFE73D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5. </w:t>
            </w:r>
            <w:bookmarkStart w:id="275" w:name="OLE_LINK35"/>
            <w:r>
              <w:rPr>
                <w:color w:val="000000"/>
              </w:rPr>
              <w:t xml:space="preserve">その他の包括利益の留保利益への振替</w:t>
            </w:r>
          </w:p>
        </w:tc>
      </w:tr>
      <w:tr w:rsidR="00247EC9" w14:paraId="147BEC0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5B1BC3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（五）特定準備金</w:t>
            </w:r>
          </w:p>
        </w:tc>
      </w:tr>
      <w:tr w:rsidR="00247EC9" w14:paraId="2C16798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4FDED8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1. 当期計上額</w:t>
            </w:r>
          </w:p>
        </w:tc>
      </w:tr>
      <w:tr w:rsidR="00247EC9" w14:paraId="0421FBC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362327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2. 当期使用額</w:t>
            </w:r>
          </w:p>
        </w:tc>
      </w:tr>
      <w:tr w:rsidR="00247EC9" w14:paraId="5919183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DC8865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（六）その他</w:t>
            </w:r>
          </w:p>
        </w:tc>
      </w:tr>
      <w:tr w:rsidR="00247EC9" w14:paraId="73486FC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1955FE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四、本年末残高</w:t>
            </w:r>
          </w:p>
        </w:tc>
      </w:tr>
      <w:tr w:rsidR="00247EC9" w14:paraId="7D5D547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59E693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作成単位：如東金海岸投資開発グループ株式会社</w:t>
            </w:r>
          </w:p>
        </w:tc>
      </w:tr>
      <w:tr w:rsidR="00247EC9" w14:paraId="5017AB0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DA896C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前期金額</w:t>
            </w:r>
          </w:p>
        </w:tc>
      </w:tr>
      <w:tr w:rsidR="00247EC9" w14:paraId="0CE1A51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D44732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親会社所有者帰属持分</w:t>
            </w:r>
          </w:p>
        </w:tc>
      </w:tr>
      <w:tr w:rsidR="00247EC9" w14:paraId="672AAD5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1C3520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非支配株主持分</w:t>
            </w:r>
          </w:p>
        </w:tc>
      </w:tr>
      <w:tr w:rsidR="00247EC9" w14:paraId="6C90DAC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C2E2952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所有者帰属持分合計</w:t>
            </w:r>
          </w:p>
        </w:tc>
      </w:tr>
      <w:tr w:rsidR="00247EC9" w14:paraId="6859D20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C47371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資本金</w:t>
            </w:r>
          </w:p>
        </w:tc>
      </w:tr>
      <w:tr w:rsidR="00247EC9" w14:paraId="2F31D71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601557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その他の持分証券</w:t>
            </w:r>
          </w:p>
        </w:tc>
      </w:tr>
      <w:tr w:rsidR="00247EC9" w14:paraId="10205C7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309DB4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資本剰余金</w:t>
            </w:r>
          </w:p>
        </w:tc>
      </w:tr>
      <w:tr w:rsidR="00247EC9" w14:paraId="6B8E53A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63F07E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控除：自己株式</w:t>
            </w:r>
          </w:p>
        </w:tc>
      </w:tr>
      <w:tr w:rsidR="00247EC9" w14:paraId="2DD8563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FDC2EF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/>
              <w:t xml:space="preserve">その他の包括利益</w:t>
            </w:r>
          </w:p>
        </w:tc>
      </w:tr>
      <w:tr w:rsidR="00247EC9" w14:paraId="655FF96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A04C95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特定準備金</w:t>
            </w:r>
          </w:p>
        </w:tc>
      </w:tr>
      <w:tr w:rsidR="00247EC9" w14:paraId="5A36350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30D79E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利益準備金</w:t>
            </w:r>
          </w:p>
        </w:tc>
      </w:tr>
      <w:tr w:rsidR="00247EC9" w14:paraId="6EACE35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A81882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繰越利益剰余金</w:t>
            </w:r>
          </w:p>
        </w:tc>
      </w:tr>
      <w:tr w:rsidR="00247EC9" w14:paraId="3B988E9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DA8C96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永久劣後債</w:t>
            </w:r>
          </w:p>
        </w:tc>
      </w:tr>
      <w:tr w:rsidR="00247EC9" w14:paraId="1BC0E47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9A12E7B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</w:t>
            </w:r>
          </w:p>
        </w:tc>
      </w:tr>
      <w:tr w:rsidR="00247EC9" w14:paraId="7B6AFD7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E8CF31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一、前年末残高</w:t>
            </w:r>
          </w:p>
        </w:tc>
      </w:tr>
      <w:tr w:rsidR="00247EC9" w14:paraId="7969EFE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5B2C09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加：会計方針の変更</w:t>
            </w:r>
          </w:p>
        </w:tc>
      </w:tr>
      <w:tr w:rsidR="00247EC9" w14:paraId="660E3AC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4ABC11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過去の誤謬の訂正</w:t>
            </w:r>
          </w:p>
        </w:tc>
      </w:tr>
      <w:tr w:rsidR="00247EC9" w14:paraId="064C358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CF8721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その他</w:t>
            </w:r>
          </w:p>
        </w:tc>
      </w:tr>
      <w:tr w:rsidR="00247EC9" w14:paraId="08B7B5A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3C5FB4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二、本年初残高</w:t>
            </w:r>
          </w:p>
        </w:tc>
      </w:tr>
      <w:tr w:rsidR="00247EC9" w14:paraId="1E9ECD4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6D0887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三、本年増減変動額（減少は「-」で表示）</w:t>
            </w:r>
          </w:p>
        </w:tc>
      </w:tr>
      <w:tr w:rsidR="00247EC9" w14:paraId="3ACC05A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320D95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（一）包括利益合計額</w:t>
            </w:r>
          </w:p>
        </w:tc>
      </w:tr>
      <w:tr w:rsidR="00247EC9" w14:paraId="388F526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DD3A40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（二）所有者による資本投入及び減少</w:t>
            </w:r>
          </w:p>
        </w:tc>
      </w:tr>
      <w:tr w:rsidR="00247EC9" w14:paraId="744E158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27B33D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1、</w:t>
            </w:r>
            <w:bookmarkStart w:id="338" w:name="OLE_LINK133"/>
            <w:bookmarkStart w:id="339" w:name="OLE_LINK132"/>
            <w:r>
              <w:rPr>
                <w:color w:val="000000"/>
              </w:rPr>
              <w:t xml:space="preserve">所有者投入</w:t>
            </w:r>
            <w:bookmarkEnd w:id="338"/>
            <w:bookmarkEnd w:id="339"/>
            <w:r>
              <w:rPr>
                <w:color w:val="000000"/>
              </w:rPr>
              <w:t xml:space="preserve">資本</w:t>
            </w:r>
          </w:p>
        </w:tc>
      </w:tr>
      <w:tr w:rsidR="00247EC9" w14:paraId="3819E95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0F28F4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2、その他の持分保有者による払込資本</w:t>
            </w:r>
          </w:p>
        </w:tc>
      </w:tr>
      <w:tr w:rsidR="00247EC9" w14:paraId="5F2AA56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A19723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3、株式報酬として所有者持分に計上された金額</w:t>
            </w:r>
          </w:p>
        </w:tc>
      </w:tr>
      <w:tr w:rsidR="00247EC9" w14:paraId="0204293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649579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4、その他</w:t>
            </w:r>
          </w:p>
        </w:tc>
      </w:tr>
      <w:tr w:rsidR="00247EC9" w14:paraId="593C1A8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17390A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(三)利益処分</w:t>
            </w:r>
          </w:p>
        </w:tc>
      </w:tr>
      <w:tr w:rsidR="00247EC9" w14:paraId="1037892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7172AE7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1、利益準備金の積立</w:t>
            </w:r>
          </w:p>
        </w:tc>
      </w:tr>
      <w:tr w:rsidR="00247EC9" w14:paraId="63BB9BA5" w14:textId="77777777">
        <w:trPr>
          <w:trHeight w:val="317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3DB40F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2、一般リスク準備金の積立</w:t>
            </w:r>
          </w:p>
        </w:tc>
      </w:tr>
      <w:tr w:rsidR="00247EC9" w14:paraId="5A291C2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A7C70E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3. 所有者への分配</w:t>
            </w:r>
          </w:p>
        </w:tc>
      </w:tr>
      <w:tr w:rsidR="00247EC9" w14:paraId="27FB312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668E2BE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4、その他</w:t>
            </w:r>
          </w:p>
        </w:tc>
      </w:tr>
      <w:tr w:rsidR="00247EC9" w14:paraId="76F8ADB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43594A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（四）株主持分内部振替</w:t>
            </w:r>
          </w:p>
        </w:tc>
      </w:tr>
      <w:tr w:rsidR="00247EC9" w14:paraId="130FC10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B5F0DA1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1. 資本剰余金から資本金への振替</w:t>
            </w:r>
          </w:p>
        </w:tc>
      </w:tr>
      <w:tr w:rsidR="00247EC9" w14:paraId="0484FF3F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B00984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2. 利益準備金から資本金への振替</w:t>
            </w:r>
          </w:p>
        </w:tc>
      </w:tr>
      <w:tr w:rsidR="00247EC9" w14:paraId="16A28C45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A863E8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3. 利益準備金による損失補填</w:t>
            </w:r>
          </w:p>
        </w:tc>
      </w:tr>
      <w:tr w:rsidR="00247EC9" w14:paraId="26FF7CF2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57B737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4. 確定給付制度変動額の留保利益への振替</w:t>
            </w:r>
          </w:p>
        </w:tc>
      </w:tr>
      <w:tr w:rsidR="00247EC9" w14:paraId="727E15CE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E91FBF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5. その他の包括利益の留保利益への振替</w:t>
            </w:r>
          </w:p>
        </w:tc>
      </w:tr>
      <w:tr w:rsidR="00247EC9" w14:paraId="6FE49DA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F4942B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6、その他</w:t>
            </w:r>
          </w:p>
        </w:tc>
      </w:tr>
      <w:tr w:rsidR="00247EC9" w14:paraId="5BE6ADB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EF161E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（五）特定準備金</w:t>
            </w:r>
          </w:p>
        </w:tc>
      </w:tr>
      <w:tr w:rsidR="00247EC9" w14:paraId="6ED3DDE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35E486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1. 当期計上額</w:t>
            </w:r>
          </w:p>
        </w:tc>
      </w:tr>
      <w:tr w:rsidR="00247EC9" w14:paraId="098C4A5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A0AD9F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2、当期使用</w:t>
            </w:r>
          </w:p>
        </w:tc>
      </w:tr>
      <w:tr w:rsidR="00247EC9" w14:paraId="2FDBB35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FEF411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（六)その他</w:t>
            </w:r>
          </w:p>
        </w:tc>
      </w:tr>
      <w:tr w:rsidR="00247EC9" w14:paraId="268D70A3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680D32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売掛金期末残高に占める割合（%）</w:t>
            </w:r>
          </w:p>
        </w:tc>
      </w:tr>
      <w:tr w:rsidR="00247EC9" w14:paraId="7A1CB3E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10186E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1年以内/1-2年</w:t>
            </w:r>
          </w:p>
        </w:tc>
      </w:tr>
      <w:tr w:rsidR="00247EC9" w14:paraId="215DFF9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9090015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第一段階</w:t>
            </w:r>
          </w:p>
        </w:tc>
      </w:tr>
      <w:tr w:rsidR="00247EC9" w14:paraId="5D846D84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8468FE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存続期間全体の予想信用損失（信用減損が発生していない場合）</w:t>
            </w:r>
          </w:p>
        </w:tc>
      </w:tr>
      <w:tr w:rsidR="00247EC9" w14:paraId="3A76E9C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FF83A1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回収または戻入れ</w:t>
            </w:r>
          </w:p>
        </w:tc>
      </w:tr>
      <w:tr w:rsidR="00247EC9" w14:paraId="0671CDA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3451D0F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1年以内2-3年/3-4年</w:t>
            </w:r>
          </w:p>
        </w:tc>
      </w:tr>
      <w:tr w:rsidR="00247EC9" w14:paraId="77A36B88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DF6009A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プロジェクト開発費</w:t>
            </w:r>
          </w:p>
        </w:tc>
      </w:tr>
      <w:tr w:rsidR="00247EC9" w14:paraId="52956967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D1BFB08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土地開発費</w:t>
            </w:r>
          </w:p>
        </w:tc>
      </w:tr>
      <w:tr w:rsidR="00247EC9" w14:paraId="127E29DA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04ABC759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三、減損準備金</w:t>
            </w:r>
          </w:p>
        </w:tc>
      </w:tr>
      <w:tr w:rsidR="00247EC9" w14:paraId="09F0319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6CD02A6F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掘苴墾区資産</w:t>
            </w:r>
          </w:p>
        </w:tc>
      </w:tr>
      <w:tr w:rsidR="00247EC9" w14:paraId="340BB279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649347C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一年内満期非流動負債の利息計上</w:t>
            </w:r>
          </w:p>
        </w:tc>
      </w:tr>
      <w:tr w:rsidR="00247EC9" w14:paraId="72E749FC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74C1D09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控除：一年内満期長期借入金（注記六、15）</w:t>
            </w:r>
          </w:p>
        </w:tc>
      </w:tr>
      <w:tr w:rsidR="00247EC9" w14:paraId="7738EA3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2B85CD0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控除：一年内満期部分期末残高（注記六、15）</w:t>
            </w:r>
          </w:p>
        </w:tc>
      </w:tr>
      <w:tr w:rsidR="00247EC9" w14:paraId="76CDD796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5EB633D3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加：当期帰属親会社株主の純利益</w:t>
            </w:r>
          </w:p>
        </w:tc>
      </w:tr>
      <w:tr w:rsidR="00247EC9" w14:paraId="03B7923D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F476C0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如東劉埠漁港総合サービス</w:t>
            </w:r>
          </w:p>
        </w:tc>
      </w:tr>
      <w:tr w:rsidR="00247EC9" w14:paraId="643F1DC1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1D597506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長期売掛金から生じる投資収益</w:t>
            </w:r>
          </w:p>
        </w:tc>
      </w:tr>
      <w:tr w:rsidR="00247EC9" w14:paraId="43BD96E0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4EBE62C4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補償金等</w:t>
            </w:r>
          </w:p>
        </w:tc>
      </w:tr>
      <w:tr w:rsidR="00247EC9" w14:paraId="6FADB80B" w14:textId="77777777">
        <w:trPr>
          <w:trHeight w:val="300"/>
        </w:trPr>
        <w:tc>
          <w:tcPr>
            <w:tcW w:w="3412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2F2F2"/>
            <w:noWrap/>
            <w:vAlign w:val="center"/>
          </w:tcPr>
          <w:p w14:paraId="22B1AA8D" w14:textId="77777777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t xml:space="preserve">3、現金及び現金同等物の純増減状況：</w:t>
            </w:r>
          </w:p>
        </w:tc>
      </w:tr>
    </w:tbl>
    <w:p w14:paraId="4051002E" w14:textId="77777777"/>
    <w:p w14:paraId="4A0D76DF" w14:textId="77777777">
      <w:r>
        <w:br w:type="page"/>
      </w:r>
    </w:p>
    <w:p w14:paraId="00B92DDB" w14:textId="77777777"/>
    <w:p w14:paraId="69FB4EC4" w14:textId="77777777"/>
    <w:p w14:paraId="14D70E40" w14:textId="77777777"/>
    <w:p w14:paraId="289DA3E2" w14:textId="77777777"/>
    <w:p w14:paraId="5352D806" w14:textId="77777777"/>
    <w:p w14:paraId="67410013" w14:textId="77777777"/>
    <w:p w14:paraId="6D854489" w14:textId="77777777"/>
    <w:p w14:paraId="6A749203" w14:textId="77777777"/>
    <w:p w14:paraId="09290922" w14:textId="77777777"/>
    <w:p w14:paraId="16856CAE" w14:textId="77777777"/>
    <w:sectPr w:rsidR="00247E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1F00FF" w:csb1="00000000"/>
  </w:font>
  <w:font w:name="Microsoft YaHei UI">
    <w:altName w:val="宋体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CJK">
    <w15:presenceInfo w15:providerId="None" w15:userId="CCJ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ZmI5NjExZjgyOGNhZmRkM2U5MjYwNTk1MzhlYjc0NjIifQ=="/>
  </w:docVars>
  <w:rsids>
    <w:rsidRoot w:val="00FC459E"/>
    <w:rsid w:val="0000028D"/>
    <w:rsid w:val="00000680"/>
    <w:rsid w:val="0000080D"/>
    <w:rsid w:val="00000BD3"/>
    <w:rsid w:val="0000165E"/>
    <w:rsid w:val="000017F6"/>
    <w:rsid w:val="00001857"/>
    <w:rsid w:val="00001951"/>
    <w:rsid w:val="00001CD2"/>
    <w:rsid w:val="00001CEE"/>
    <w:rsid w:val="00001D1A"/>
    <w:rsid w:val="00001E70"/>
    <w:rsid w:val="000021A1"/>
    <w:rsid w:val="00002810"/>
    <w:rsid w:val="00002968"/>
    <w:rsid w:val="00002C54"/>
    <w:rsid w:val="00002EB1"/>
    <w:rsid w:val="00002EF0"/>
    <w:rsid w:val="00003472"/>
    <w:rsid w:val="00003A6F"/>
    <w:rsid w:val="00003B7D"/>
    <w:rsid w:val="00004189"/>
    <w:rsid w:val="000043FF"/>
    <w:rsid w:val="00004B1C"/>
    <w:rsid w:val="00004E5C"/>
    <w:rsid w:val="0000517B"/>
    <w:rsid w:val="00005738"/>
    <w:rsid w:val="00005797"/>
    <w:rsid w:val="00005ACE"/>
    <w:rsid w:val="000061E8"/>
    <w:rsid w:val="00006AB4"/>
    <w:rsid w:val="00007064"/>
    <w:rsid w:val="0000737B"/>
    <w:rsid w:val="000078C6"/>
    <w:rsid w:val="000078CE"/>
    <w:rsid w:val="00007958"/>
    <w:rsid w:val="00007A4C"/>
    <w:rsid w:val="00007BDE"/>
    <w:rsid w:val="00007E51"/>
    <w:rsid w:val="0001047D"/>
    <w:rsid w:val="000105F3"/>
    <w:rsid w:val="000105F4"/>
    <w:rsid w:val="00010658"/>
    <w:rsid w:val="000107C2"/>
    <w:rsid w:val="000107DE"/>
    <w:rsid w:val="000108D7"/>
    <w:rsid w:val="00010B9F"/>
    <w:rsid w:val="00010F08"/>
    <w:rsid w:val="00011291"/>
    <w:rsid w:val="00011778"/>
    <w:rsid w:val="0001186F"/>
    <w:rsid w:val="0001187F"/>
    <w:rsid w:val="00011B81"/>
    <w:rsid w:val="00012477"/>
    <w:rsid w:val="0001249F"/>
    <w:rsid w:val="00012989"/>
    <w:rsid w:val="00012B6A"/>
    <w:rsid w:val="00012B87"/>
    <w:rsid w:val="00013209"/>
    <w:rsid w:val="0001341E"/>
    <w:rsid w:val="00013755"/>
    <w:rsid w:val="00013967"/>
    <w:rsid w:val="00013BAF"/>
    <w:rsid w:val="00014064"/>
    <w:rsid w:val="00014702"/>
    <w:rsid w:val="00014A6D"/>
    <w:rsid w:val="00014BDE"/>
    <w:rsid w:val="00014C01"/>
    <w:rsid w:val="00014E3D"/>
    <w:rsid w:val="00015302"/>
    <w:rsid w:val="0001551B"/>
    <w:rsid w:val="00015B4C"/>
    <w:rsid w:val="00015B9A"/>
    <w:rsid w:val="00015F0D"/>
    <w:rsid w:val="00016210"/>
    <w:rsid w:val="0001674F"/>
    <w:rsid w:val="0001687C"/>
    <w:rsid w:val="000168F0"/>
    <w:rsid w:val="0001693C"/>
    <w:rsid w:val="00016A95"/>
    <w:rsid w:val="00016CF1"/>
    <w:rsid w:val="00016DB3"/>
    <w:rsid w:val="00016E94"/>
    <w:rsid w:val="00016E9E"/>
    <w:rsid w:val="000170EA"/>
    <w:rsid w:val="000172DF"/>
    <w:rsid w:val="0001739D"/>
    <w:rsid w:val="00017B13"/>
    <w:rsid w:val="00017F23"/>
    <w:rsid w:val="00017FB2"/>
    <w:rsid w:val="0002045E"/>
    <w:rsid w:val="000209CA"/>
    <w:rsid w:val="00020A6B"/>
    <w:rsid w:val="00020CA4"/>
    <w:rsid w:val="00020DA8"/>
    <w:rsid w:val="0002134A"/>
    <w:rsid w:val="0002134E"/>
    <w:rsid w:val="0002135F"/>
    <w:rsid w:val="000214E1"/>
    <w:rsid w:val="000216B5"/>
    <w:rsid w:val="00021A22"/>
    <w:rsid w:val="00021B58"/>
    <w:rsid w:val="00021CBA"/>
    <w:rsid w:val="00021DD8"/>
    <w:rsid w:val="00021EED"/>
    <w:rsid w:val="0002265C"/>
    <w:rsid w:val="00022BCD"/>
    <w:rsid w:val="00022DB0"/>
    <w:rsid w:val="00022DFD"/>
    <w:rsid w:val="00022EF5"/>
    <w:rsid w:val="000234A1"/>
    <w:rsid w:val="00023613"/>
    <w:rsid w:val="0002366C"/>
    <w:rsid w:val="00023D0A"/>
    <w:rsid w:val="00023FC1"/>
    <w:rsid w:val="00024024"/>
    <w:rsid w:val="00024086"/>
    <w:rsid w:val="0002411C"/>
    <w:rsid w:val="00024745"/>
    <w:rsid w:val="0002482D"/>
    <w:rsid w:val="000249B6"/>
    <w:rsid w:val="00024B45"/>
    <w:rsid w:val="00024D01"/>
    <w:rsid w:val="00024F47"/>
    <w:rsid w:val="00025316"/>
    <w:rsid w:val="00025344"/>
    <w:rsid w:val="00025784"/>
    <w:rsid w:val="00025D34"/>
    <w:rsid w:val="00025DCA"/>
    <w:rsid w:val="000260B8"/>
    <w:rsid w:val="00026295"/>
    <w:rsid w:val="00026DD8"/>
    <w:rsid w:val="00026FFD"/>
    <w:rsid w:val="0002703C"/>
    <w:rsid w:val="00027473"/>
    <w:rsid w:val="0002747C"/>
    <w:rsid w:val="000276CE"/>
    <w:rsid w:val="00027A04"/>
    <w:rsid w:val="00027C12"/>
    <w:rsid w:val="00027CFA"/>
    <w:rsid w:val="00027D7E"/>
    <w:rsid w:val="00030065"/>
    <w:rsid w:val="0003052A"/>
    <w:rsid w:val="00030671"/>
    <w:rsid w:val="0003082A"/>
    <w:rsid w:val="00030EA1"/>
    <w:rsid w:val="00031257"/>
    <w:rsid w:val="00031484"/>
    <w:rsid w:val="00031508"/>
    <w:rsid w:val="00031510"/>
    <w:rsid w:val="00031B6B"/>
    <w:rsid w:val="000323C7"/>
    <w:rsid w:val="000324F7"/>
    <w:rsid w:val="000325DA"/>
    <w:rsid w:val="00032B5C"/>
    <w:rsid w:val="00032DB5"/>
    <w:rsid w:val="00032F9D"/>
    <w:rsid w:val="00033018"/>
    <w:rsid w:val="000331B5"/>
    <w:rsid w:val="000331B7"/>
    <w:rsid w:val="000331DB"/>
    <w:rsid w:val="00033364"/>
    <w:rsid w:val="00033653"/>
    <w:rsid w:val="000338FC"/>
    <w:rsid w:val="00033B4A"/>
    <w:rsid w:val="00033B83"/>
    <w:rsid w:val="00033BDD"/>
    <w:rsid w:val="00033CFA"/>
    <w:rsid w:val="00033F41"/>
    <w:rsid w:val="000340D3"/>
    <w:rsid w:val="0003418E"/>
    <w:rsid w:val="0003482C"/>
    <w:rsid w:val="000348BF"/>
    <w:rsid w:val="00034CB1"/>
    <w:rsid w:val="00035177"/>
    <w:rsid w:val="00035389"/>
    <w:rsid w:val="0003550D"/>
    <w:rsid w:val="00035979"/>
    <w:rsid w:val="00035981"/>
    <w:rsid w:val="00035A6B"/>
    <w:rsid w:val="00036414"/>
    <w:rsid w:val="00036801"/>
    <w:rsid w:val="0003690F"/>
    <w:rsid w:val="00036F58"/>
    <w:rsid w:val="0003717C"/>
    <w:rsid w:val="000373D2"/>
    <w:rsid w:val="000376B5"/>
    <w:rsid w:val="000378AB"/>
    <w:rsid w:val="00037917"/>
    <w:rsid w:val="00037939"/>
    <w:rsid w:val="00037C1F"/>
    <w:rsid w:val="00037D82"/>
    <w:rsid w:val="0004011E"/>
    <w:rsid w:val="000401BC"/>
    <w:rsid w:val="000401FB"/>
    <w:rsid w:val="00040283"/>
    <w:rsid w:val="00040336"/>
    <w:rsid w:val="000407BB"/>
    <w:rsid w:val="00040AD5"/>
    <w:rsid w:val="00041024"/>
    <w:rsid w:val="0004111B"/>
    <w:rsid w:val="000415DE"/>
    <w:rsid w:val="0004170E"/>
    <w:rsid w:val="00041BCD"/>
    <w:rsid w:val="00041DA0"/>
    <w:rsid w:val="00041EE6"/>
    <w:rsid w:val="00041F69"/>
    <w:rsid w:val="00042102"/>
    <w:rsid w:val="000425A5"/>
    <w:rsid w:val="0004287E"/>
    <w:rsid w:val="00042AAF"/>
    <w:rsid w:val="00042B5A"/>
    <w:rsid w:val="00042DAF"/>
    <w:rsid w:val="000435F8"/>
    <w:rsid w:val="0004368B"/>
    <w:rsid w:val="000436FF"/>
    <w:rsid w:val="00043897"/>
    <w:rsid w:val="00043BC7"/>
    <w:rsid w:val="00043BE6"/>
    <w:rsid w:val="00044B3B"/>
    <w:rsid w:val="00044B4B"/>
    <w:rsid w:val="00044C6B"/>
    <w:rsid w:val="00044DC4"/>
    <w:rsid w:val="000450E7"/>
    <w:rsid w:val="0004521B"/>
    <w:rsid w:val="000453B5"/>
    <w:rsid w:val="00045615"/>
    <w:rsid w:val="00045A49"/>
    <w:rsid w:val="00046142"/>
    <w:rsid w:val="00046676"/>
    <w:rsid w:val="00046FD4"/>
    <w:rsid w:val="000477C9"/>
    <w:rsid w:val="000478A8"/>
    <w:rsid w:val="00047B3F"/>
    <w:rsid w:val="00047B8B"/>
    <w:rsid w:val="00047BD0"/>
    <w:rsid w:val="00047DEC"/>
    <w:rsid w:val="0005000A"/>
    <w:rsid w:val="000504AD"/>
    <w:rsid w:val="00050574"/>
    <w:rsid w:val="0005081C"/>
    <w:rsid w:val="00050BC6"/>
    <w:rsid w:val="00050E27"/>
    <w:rsid w:val="00051348"/>
    <w:rsid w:val="00051463"/>
    <w:rsid w:val="0005167B"/>
    <w:rsid w:val="00051690"/>
    <w:rsid w:val="000518DA"/>
    <w:rsid w:val="00051D74"/>
    <w:rsid w:val="00051EC3"/>
    <w:rsid w:val="000522F4"/>
    <w:rsid w:val="0005246C"/>
    <w:rsid w:val="0005250E"/>
    <w:rsid w:val="000525C3"/>
    <w:rsid w:val="000526D9"/>
    <w:rsid w:val="00052BCF"/>
    <w:rsid w:val="00052C9E"/>
    <w:rsid w:val="00052E40"/>
    <w:rsid w:val="00052FA3"/>
    <w:rsid w:val="0005307C"/>
    <w:rsid w:val="00053B2E"/>
    <w:rsid w:val="00053CA5"/>
    <w:rsid w:val="00054444"/>
    <w:rsid w:val="00054708"/>
    <w:rsid w:val="00054F94"/>
    <w:rsid w:val="000551AC"/>
    <w:rsid w:val="0005521D"/>
    <w:rsid w:val="000552F1"/>
    <w:rsid w:val="000553C1"/>
    <w:rsid w:val="000554F3"/>
    <w:rsid w:val="00055C15"/>
    <w:rsid w:val="0005606C"/>
    <w:rsid w:val="00056749"/>
    <w:rsid w:val="00056888"/>
    <w:rsid w:val="00056891"/>
    <w:rsid w:val="00056BCF"/>
    <w:rsid w:val="00056C98"/>
    <w:rsid w:val="00056D4B"/>
    <w:rsid w:val="00056E25"/>
    <w:rsid w:val="0005700B"/>
    <w:rsid w:val="00057041"/>
    <w:rsid w:val="00057154"/>
    <w:rsid w:val="0005720B"/>
    <w:rsid w:val="00057784"/>
    <w:rsid w:val="0005778A"/>
    <w:rsid w:val="00057F27"/>
    <w:rsid w:val="000602FB"/>
    <w:rsid w:val="000604F6"/>
    <w:rsid w:val="00060583"/>
    <w:rsid w:val="00060A25"/>
    <w:rsid w:val="00061001"/>
    <w:rsid w:val="0006158F"/>
    <w:rsid w:val="00061D66"/>
    <w:rsid w:val="00061DF5"/>
    <w:rsid w:val="00061E80"/>
    <w:rsid w:val="00061F23"/>
    <w:rsid w:val="00061FC3"/>
    <w:rsid w:val="000620A6"/>
    <w:rsid w:val="0006255A"/>
    <w:rsid w:val="0006257F"/>
    <w:rsid w:val="000628B0"/>
    <w:rsid w:val="00062938"/>
    <w:rsid w:val="00062982"/>
    <w:rsid w:val="00062B73"/>
    <w:rsid w:val="00062BB0"/>
    <w:rsid w:val="00063221"/>
    <w:rsid w:val="0006334C"/>
    <w:rsid w:val="000635ED"/>
    <w:rsid w:val="000635EF"/>
    <w:rsid w:val="00063639"/>
    <w:rsid w:val="000637F0"/>
    <w:rsid w:val="00063950"/>
    <w:rsid w:val="00063E38"/>
    <w:rsid w:val="00063E86"/>
    <w:rsid w:val="00063F41"/>
    <w:rsid w:val="00064363"/>
    <w:rsid w:val="000644DD"/>
    <w:rsid w:val="000644EC"/>
    <w:rsid w:val="00064574"/>
    <w:rsid w:val="000645A7"/>
    <w:rsid w:val="00064612"/>
    <w:rsid w:val="00064A91"/>
    <w:rsid w:val="000652CD"/>
    <w:rsid w:val="00065AF8"/>
    <w:rsid w:val="0006604C"/>
    <w:rsid w:val="00066065"/>
    <w:rsid w:val="00066A7B"/>
    <w:rsid w:val="000672B1"/>
    <w:rsid w:val="00067488"/>
    <w:rsid w:val="0006754F"/>
    <w:rsid w:val="00067A4C"/>
    <w:rsid w:val="00067E4F"/>
    <w:rsid w:val="000700FB"/>
    <w:rsid w:val="000701AB"/>
    <w:rsid w:val="000704F6"/>
    <w:rsid w:val="00070A42"/>
    <w:rsid w:val="00070A9C"/>
    <w:rsid w:val="00070D18"/>
    <w:rsid w:val="00071722"/>
    <w:rsid w:val="0007185A"/>
    <w:rsid w:val="0007186F"/>
    <w:rsid w:val="000719DE"/>
    <w:rsid w:val="00071A75"/>
    <w:rsid w:val="00071B5F"/>
    <w:rsid w:val="00071EB2"/>
    <w:rsid w:val="000725A9"/>
    <w:rsid w:val="00072737"/>
    <w:rsid w:val="000727D4"/>
    <w:rsid w:val="00072D69"/>
    <w:rsid w:val="00073265"/>
    <w:rsid w:val="000734F5"/>
    <w:rsid w:val="00073533"/>
    <w:rsid w:val="000735C0"/>
    <w:rsid w:val="000736EF"/>
    <w:rsid w:val="00073889"/>
    <w:rsid w:val="000738A4"/>
    <w:rsid w:val="0007398B"/>
    <w:rsid w:val="00073A33"/>
    <w:rsid w:val="00073C9F"/>
    <w:rsid w:val="00073CE2"/>
    <w:rsid w:val="00074039"/>
    <w:rsid w:val="00074129"/>
    <w:rsid w:val="000743C3"/>
    <w:rsid w:val="00074431"/>
    <w:rsid w:val="000745B9"/>
    <w:rsid w:val="00074CC4"/>
    <w:rsid w:val="00074D04"/>
    <w:rsid w:val="00075316"/>
    <w:rsid w:val="00075599"/>
    <w:rsid w:val="000756F8"/>
    <w:rsid w:val="00075A8F"/>
    <w:rsid w:val="00075D76"/>
    <w:rsid w:val="00075EA6"/>
    <w:rsid w:val="0007665C"/>
    <w:rsid w:val="00076797"/>
    <w:rsid w:val="00076EDB"/>
    <w:rsid w:val="0007717A"/>
    <w:rsid w:val="0007717D"/>
    <w:rsid w:val="000772BD"/>
    <w:rsid w:val="00077508"/>
    <w:rsid w:val="00077595"/>
    <w:rsid w:val="000776BD"/>
    <w:rsid w:val="00077E96"/>
    <w:rsid w:val="00080204"/>
    <w:rsid w:val="0008021E"/>
    <w:rsid w:val="000802C2"/>
    <w:rsid w:val="00080326"/>
    <w:rsid w:val="00080793"/>
    <w:rsid w:val="00080AE2"/>
    <w:rsid w:val="00080B69"/>
    <w:rsid w:val="00080FD1"/>
    <w:rsid w:val="0008132A"/>
    <w:rsid w:val="000817AD"/>
    <w:rsid w:val="00081942"/>
    <w:rsid w:val="00081E17"/>
    <w:rsid w:val="00081E26"/>
    <w:rsid w:val="00081ECA"/>
    <w:rsid w:val="00081FBE"/>
    <w:rsid w:val="00081FC5"/>
    <w:rsid w:val="00082158"/>
    <w:rsid w:val="0008275D"/>
    <w:rsid w:val="00082978"/>
    <w:rsid w:val="00082B04"/>
    <w:rsid w:val="00082B06"/>
    <w:rsid w:val="00082F99"/>
    <w:rsid w:val="00083170"/>
    <w:rsid w:val="00083205"/>
    <w:rsid w:val="0008363B"/>
    <w:rsid w:val="000838BC"/>
    <w:rsid w:val="00083AB5"/>
    <w:rsid w:val="00083B41"/>
    <w:rsid w:val="00084372"/>
    <w:rsid w:val="0008438E"/>
    <w:rsid w:val="0008454F"/>
    <w:rsid w:val="000847BF"/>
    <w:rsid w:val="00084C5D"/>
    <w:rsid w:val="00084E14"/>
    <w:rsid w:val="00084F21"/>
    <w:rsid w:val="00085352"/>
    <w:rsid w:val="00085392"/>
    <w:rsid w:val="00085486"/>
    <w:rsid w:val="00085F0D"/>
    <w:rsid w:val="000862C5"/>
    <w:rsid w:val="00086591"/>
    <w:rsid w:val="00086A1F"/>
    <w:rsid w:val="00086AE0"/>
    <w:rsid w:val="00086B99"/>
    <w:rsid w:val="00086D69"/>
    <w:rsid w:val="00086EC3"/>
    <w:rsid w:val="00086F1C"/>
    <w:rsid w:val="000875E8"/>
    <w:rsid w:val="00087914"/>
    <w:rsid w:val="00087966"/>
    <w:rsid w:val="00087C72"/>
    <w:rsid w:val="00087D00"/>
    <w:rsid w:val="00087E2F"/>
    <w:rsid w:val="00090740"/>
    <w:rsid w:val="00090847"/>
    <w:rsid w:val="00090C2F"/>
    <w:rsid w:val="00090D44"/>
    <w:rsid w:val="000911CB"/>
    <w:rsid w:val="00091213"/>
    <w:rsid w:val="00091442"/>
    <w:rsid w:val="00091612"/>
    <w:rsid w:val="000918A3"/>
    <w:rsid w:val="000918CB"/>
    <w:rsid w:val="0009195A"/>
    <w:rsid w:val="00091970"/>
    <w:rsid w:val="000919B0"/>
    <w:rsid w:val="00092091"/>
    <w:rsid w:val="000924ED"/>
    <w:rsid w:val="00092A1A"/>
    <w:rsid w:val="000937B3"/>
    <w:rsid w:val="000939DF"/>
    <w:rsid w:val="00093A8F"/>
    <w:rsid w:val="00093DE3"/>
    <w:rsid w:val="00094055"/>
    <w:rsid w:val="00094095"/>
    <w:rsid w:val="0009423C"/>
    <w:rsid w:val="000948EE"/>
    <w:rsid w:val="0009495C"/>
    <w:rsid w:val="000949A3"/>
    <w:rsid w:val="00094F2A"/>
    <w:rsid w:val="000954F6"/>
    <w:rsid w:val="00095677"/>
    <w:rsid w:val="000956F0"/>
    <w:rsid w:val="00095D94"/>
    <w:rsid w:val="00095DF1"/>
    <w:rsid w:val="00095E07"/>
    <w:rsid w:val="00096223"/>
    <w:rsid w:val="00096230"/>
    <w:rsid w:val="000969F7"/>
    <w:rsid w:val="00096F9A"/>
    <w:rsid w:val="00096F9B"/>
    <w:rsid w:val="000973A3"/>
    <w:rsid w:val="0009780C"/>
    <w:rsid w:val="000979DB"/>
    <w:rsid w:val="00097BEF"/>
    <w:rsid w:val="000A0477"/>
    <w:rsid w:val="000A04BE"/>
    <w:rsid w:val="000A0708"/>
    <w:rsid w:val="000A08B8"/>
    <w:rsid w:val="000A08D3"/>
    <w:rsid w:val="000A0985"/>
    <w:rsid w:val="000A0E5F"/>
    <w:rsid w:val="000A0F3E"/>
    <w:rsid w:val="000A1037"/>
    <w:rsid w:val="000A15BF"/>
    <w:rsid w:val="000A1616"/>
    <w:rsid w:val="000A198E"/>
    <w:rsid w:val="000A1BFC"/>
    <w:rsid w:val="000A2182"/>
    <w:rsid w:val="000A2199"/>
    <w:rsid w:val="000A2675"/>
    <w:rsid w:val="000A2819"/>
    <w:rsid w:val="000A2889"/>
    <w:rsid w:val="000A2AFB"/>
    <w:rsid w:val="000A2B21"/>
    <w:rsid w:val="000A2D2F"/>
    <w:rsid w:val="000A2D5B"/>
    <w:rsid w:val="000A3105"/>
    <w:rsid w:val="000A3E3F"/>
    <w:rsid w:val="000A4099"/>
    <w:rsid w:val="000A423E"/>
    <w:rsid w:val="000A4340"/>
    <w:rsid w:val="000A44F7"/>
    <w:rsid w:val="000A47EF"/>
    <w:rsid w:val="000A498A"/>
    <w:rsid w:val="000A5014"/>
    <w:rsid w:val="000A521A"/>
    <w:rsid w:val="000A55D0"/>
    <w:rsid w:val="000A574D"/>
    <w:rsid w:val="000A592A"/>
    <w:rsid w:val="000A627B"/>
    <w:rsid w:val="000A6A77"/>
    <w:rsid w:val="000A6BBD"/>
    <w:rsid w:val="000A6F54"/>
    <w:rsid w:val="000A722A"/>
    <w:rsid w:val="000A7635"/>
    <w:rsid w:val="000A783B"/>
    <w:rsid w:val="000A7865"/>
    <w:rsid w:val="000A7A5E"/>
    <w:rsid w:val="000A7AEE"/>
    <w:rsid w:val="000A7C34"/>
    <w:rsid w:val="000B0023"/>
    <w:rsid w:val="000B098D"/>
    <w:rsid w:val="000B0A6C"/>
    <w:rsid w:val="000B1611"/>
    <w:rsid w:val="000B1B4A"/>
    <w:rsid w:val="000B1D15"/>
    <w:rsid w:val="000B1DDC"/>
    <w:rsid w:val="000B1F30"/>
    <w:rsid w:val="000B24C2"/>
    <w:rsid w:val="000B25C1"/>
    <w:rsid w:val="000B28B9"/>
    <w:rsid w:val="000B3291"/>
    <w:rsid w:val="000B32A6"/>
    <w:rsid w:val="000B32D4"/>
    <w:rsid w:val="000B3470"/>
    <w:rsid w:val="000B39A8"/>
    <w:rsid w:val="000B3C39"/>
    <w:rsid w:val="000B3DAF"/>
    <w:rsid w:val="000B423C"/>
    <w:rsid w:val="000B433A"/>
    <w:rsid w:val="000B4399"/>
    <w:rsid w:val="000B4426"/>
    <w:rsid w:val="000B46E1"/>
    <w:rsid w:val="000B49F3"/>
    <w:rsid w:val="000B4F5F"/>
    <w:rsid w:val="000B51E5"/>
    <w:rsid w:val="000B5449"/>
    <w:rsid w:val="000B5502"/>
    <w:rsid w:val="000B5CF5"/>
    <w:rsid w:val="000B65A8"/>
    <w:rsid w:val="000B6730"/>
    <w:rsid w:val="000B6BAD"/>
    <w:rsid w:val="000B6E9D"/>
    <w:rsid w:val="000B7206"/>
    <w:rsid w:val="000B7E5D"/>
    <w:rsid w:val="000B7F6B"/>
    <w:rsid w:val="000B7FF0"/>
    <w:rsid w:val="000C004B"/>
    <w:rsid w:val="000C0117"/>
    <w:rsid w:val="000C01DA"/>
    <w:rsid w:val="000C0214"/>
    <w:rsid w:val="000C0504"/>
    <w:rsid w:val="000C05DD"/>
    <w:rsid w:val="000C08E0"/>
    <w:rsid w:val="000C0910"/>
    <w:rsid w:val="000C0CA4"/>
    <w:rsid w:val="000C0D37"/>
    <w:rsid w:val="000C0F77"/>
    <w:rsid w:val="000C0FB3"/>
    <w:rsid w:val="000C130E"/>
    <w:rsid w:val="000C1586"/>
    <w:rsid w:val="000C15CB"/>
    <w:rsid w:val="000C1610"/>
    <w:rsid w:val="000C164B"/>
    <w:rsid w:val="000C19EE"/>
    <w:rsid w:val="000C1A9D"/>
    <w:rsid w:val="000C2614"/>
    <w:rsid w:val="000C2ACF"/>
    <w:rsid w:val="000C335B"/>
    <w:rsid w:val="000C33BE"/>
    <w:rsid w:val="000C3849"/>
    <w:rsid w:val="000C3EDD"/>
    <w:rsid w:val="000C40B7"/>
    <w:rsid w:val="000C432A"/>
    <w:rsid w:val="000C473C"/>
    <w:rsid w:val="000C48E6"/>
    <w:rsid w:val="000C4C10"/>
    <w:rsid w:val="000C4DC0"/>
    <w:rsid w:val="000C52EC"/>
    <w:rsid w:val="000C5707"/>
    <w:rsid w:val="000C59E7"/>
    <w:rsid w:val="000C5B00"/>
    <w:rsid w:val="000C5B69"/>
    <w:rsid w:val="000C5D52"/>
    <w:rsid w:val="000C617C"/>
    <w:rsid w:val="000C63B8"/>
    <w:rsid w:val="000C63C0"/>
    <w:rsid w:val="000C6480"/>
    <w:rsid w:val="000C6FBD"/>
    <w:rsid w:val="000C7205"/>
    <w:rsid w:val="000C73CC"/>
    <w:rsid w:val="000C7902"/>
    <w:rsid w:val="000C7A5E"/>
    <w:rsid w:val="000C7CE1"/>
    <w:rsid w:val="000D01C6"/>
    <w:rsid w:val="000D03CE"/>
    <w:rsid w:val="000D050D"/>
    <w:rsid w:val="000D0730"/>
    <w:rsid w:val="000D076C"/>
    <w:rsid w:val="000D0D2A"/>
    <w:rsid w:val="000D0D84"/>
    <w:rsid w:val="000D1010"/>
    <w:rsid w:val="000D19CE"/>
    <w:rsid w:val="000D1E53"/>
    <w:rsid w:val="000D21BA"/>
    <w:rsid w:val="000D287B"/>
    <w:rsid w:val="000D2917"/>
    <w:rsid w:val="000D2C2F"/>
    <w:rsid w:val="000D2DCB"/>
    <w:rsid w:val="000D2F74"/>
    <w:rsid w:val="000D3028"/>
    <w:rsid w:val="000D36C5"/>
    <w:rsid w:val="000D3949"/>
    <w:rsid w:val="000D3D94"/>
    <w:rsid w:val="000D3DFD"/>
    <w:rsid w:val="000D4310"/>
    <w:rsid w:val="000D4396"/>
    <w:rsid w:val="000D4398"/>
    <w:rsid w:val="000D452C"/>
    <w:rsid w:val="000D4821"/>
    <w:rsid w:val="000D4A92"/>
    <w:rsid w:val="000D4AE3"/>
    <w:rsid w:val="000D4D6C"/>
    <w:rsid w:val="000D4FF4"/>
    <w:rsid w:val="000D5907"/>
    <w:rsid w:val="000D5AE7"/>
    <w:rsid w:val="000D64B1"/>
    <w:rsid w:val="000D64BA"/>
    <w:rsid w:val="000D6809"/>
    <w:rsid w:val="000D6829"/>
    <w:rsid w:val="000D6E4E"/>
    <w:rsid w:val="000D77FD"/>
    <w:rsid w:val="000D7943"/>
    <w:rsid w:val="000D7B3F"/>
    <w:rsid w:val="000D7C4A"/>
    <w:rsid w:val="000E03BE"/>
    <w:rsid w:val="000E0665"/>
    <w:rsid w:val="000E07CF"/>
    <w:rsid w:val="000E088D"/>
    <w:rsid w:val="000E08E6"/>
    <w:rsid w:val="000E0949"/>
    <w:rsid w:val="000E0D1A"/>
    <w:rsid w:val="000E17DC"/>
    <w:rsid w:val="000E1E2F"/>
    <w:rsid w:val="000E1FE2"/>
    <w:rsid w:val="000E2519"/>
    <w:rsid w:val="000E2A55"/>
    <w:rsid w:val="000E2BBC"/>
    <w:rsid w:val="000E2CD6"/>
    <w:rsid w:val="000E2FF2"/>
    <w:rsid w:val="000E301A"/>
    <w:rsid w:val="000E318E"/>
    <w:rsid w:val="000E3252"/>
    <w:rsid w:val="000E3968"/>
    <w:rsid w:val="000E3C85"/>
    <w:rsid w:val="000E3F41"/>
    <w:rsid w:val="000E4117"/>
    <w:rsid w:val="000E4197"/>
    <w:rsid w:val="000E41D5"/>
    <w:rsid w:val="000E44C0"/>
    <w:rsid w:val="000E45F0"/>
    <w:rsid w:val="000E4721"/>
    <w:rsid w:val="000E48B4"/>
    <w:rsid w:val="000E4BED"/>
    <w:rsid w:val="000E4D49"/>
    <w:rsid w:val="000E4D4F"/>
    <w:rsid w:val="000E516D"/>
    <w:rsid w:val="000E5256"/>
    <w:rsid w:val="000E5840"/>
    <w:rsid w:val="000E5AA5"/>
    <w:rsid w:val="000E5D67"/>
    <w:rsid w:val="000E5E00"/>
    <w:rsid w:val="000E5E16"/>
    <w:rsid w:val="000E5F14"/>
    <w:rsid w:val="000E6AF6"/>
    <w:rsid w:val="000E6D4C"/>
    <w:rsid w:val="000E6E02"/>
    <w:rsid w:val="000E7084"/>
    <w:rsid w:val="000E711F"/>
    <w:rsid w:val="000E74AB"/>
    <w:rsid w:val="000E79F2"/>
    <w:rsid w:val="000E7EA6"/>
    <w:rsid w:val="000E7F13"/>
    <w:rsid w:val="000F0084"/>
    <w:rsid w:val="000F0116"/>
    <w:rsid w:val="000F0456"/>
    <w:rsid w:val="000F0B71"/>
    <w:rsid w:val="000F0FD4"/>
    <w:rsid w:val="000F10F7"/>
    <w:rsid w:val="000F119B"/>
    <w:rsid w:val="000F1467"/>
    <w:rsid w:val="000F1F9D"/>
    <w:rsid w:val="000F2035"/>
    <w:rsid w:val="000F250C"/>
    <w:rsid w:val="000F259A"/>
    <w:rsid w:val="000F26CC"/>
    <w:rsid w:val="000F2906"/>
    <w:rsid w:val="000F2A5B"/>
    <w:rsid w:val="000F2A9B"/>
    <w:rsid w:val="000F2AC7"/>
    <w:rsid w:val="000F2EF1"/>
    <w:rsid w:val="000F3237"/>
    <w:rsid w:val="000F37F3"/>
    <w:rsid w:val="000F3924"/>
    <w:rsid w:val="000F4132"/>
    <w:rsid w:val="000F4C1C"/>
    <w:rsid w:val="000F4C7E"/>
    <w:rsid w:val="000F4E39"/>
    <w:rsid w:val="000F4F96"/>
    <w:rsid w:val="000F53E0"/>
    <w:rsid w:val="000F58F9"/>
    <w:rsid w:val="000F5D15"/>
    <w:rsid w:val="000F5E1C"/>
    <w:rsid w:val="000F61CF"/>
    <w:rsid w:val="000F62EF"/>
    <w:rsid w:val="000F66A8"/>
    <w:rsid w:val="000F68B0"/>
    <w:rsid w:val="000F6A13"/>
    <w:rsid w:val="000F6A2E"/>
    <w:rsid w:val="000F6AD9"/>
    <w:rsid w:val="000F6D0D"/>
    <w:rsid w:val="000F7190"/>
    <w:rsid w:val="000F7A54"/>
    <w:rsid w:val="00100057"/>
    <w:rsid w:val="001000F8"/>
    <w:rsid w:val="001005DE"/>
    <w:rsid w:val="00100E87"/>
    <w:rsid w:val="00101406"/>
    <w:rsid w:val="001016C2"/>
    <w:rsid w:val="00101C3B"/>
    <w:rsid w:val="00101E6A"/>
    <w:rsid w:val="00101EA5"/>
    <w:rsid w:val="0010207D"/>
    <w:rsid w:val="00102349"/>
    <w:rsid w:val="00102351"/>
    <w:rsid w:val="001028A7"/>
    <w:rsid w:val="001028B1"/>
    <w:rsid w:val="00102A1D"/>
    <w:rsid w:val="00102B37"/>
    <w:rsid w:val="00102B4D"/>
    <w:rsid w:val="001031DF"/>
    <w:rsid w:val="0010346B"/>
    <w:rsid w:val="00103810"/>
    <w:rsid w:val="001038AD"/>
    <w:rsid w:val="001038B7"/>
    <w:rsid w:val="0010390B"/>
    <w:rsid w:val="00103AE9"/>
    <w:rsid w:val="0010412A"/>
    <w:rsid w:val="0010433D"/>
    <w:rsid w:val="0010454A"/>
    <w:rsid w:val="0010474C"/>
    <w:rsid w:val="001051DF"/>
    <w:rsid w:val="00105413"/>
    <w:rsid w:val="001056CB"/>
    <w:rsid w:val="00105B75"/>
    <w:rsid w:val="00105D74"/>
    <w:rsid w:val="001061CD"/>
    <w:rsid w:val="00106390"/>
    <w:rsid w:val="001066A0"/>
    <w:rsid w:val="00106743"/>
    <w:rsid w:val="001067C5"/>
    <w:rsid w:val="0010683C"/>
    <w:rsid w:val="00106A32"/>
    <w:rsid w:val="00106C5F"/>
    <w:rsid w:val="00106FDC"/>
    <w:rsid w:val="00107219"/>
    <w:rsid w:val="0010738A"/>
    <w:rsid w:val="0010765C"/>
    <w:rsid w:val="001076A2"/>
    <w:rsid w:val="00107B81"/>
    <w:rsid w:val="00107E25"/>
    <w:rsid w:val="00107E9E"/>
    <w:rsid w:val="001109B0"/>
    <w:rsid w:val="00110B25"/>
    <w:rsid w:val="00110F65"/>
    <w:rsid w:val="00111052"/>
    <w:rsid w:val="001112C8"/>
    <w:rsid w:val="0011148E"/>
    <w:rsid w:val="001119E4"/>
    <w:rsid w:val="00111BFA"/>
    <w:rsid w:val="00111E34"/>
    <w:rsid w:val="001122EB"/>
    <w:rsid w:val="001127E2"/>
    <w:rsid w:val="001129CA"/>
    <w:rsid w:val="00112A00"/>
    <w:rsid w:val="00112ABF"/>
    <w:rsid w:val="00112C2A"/>
    <w:rsid w:val="00112C66"/>
    <w:rsid w:val="00112F53"/>
    <w:rsid w:val="001130B6"/>
    <w:rsid w:val="00113330"/>
    <w:rsid w:val="0011348E"/>
    <w:rsid w:val="001134A2"/>
    <w:rsid w:val="001138A7"/>
    <w:rsid w:val="00113CEB"/>
    <w:rsid w:val="00114254"/>
    <w:rsid w:val="001145C3"/>
    <w:rsid w:val="001148D8"/>
    <w:rsid w:val="00114994"/>
    <w:rsid w:val="0011499F"/>
    <w:rsid w:val="00114B0E"/>
    <w:rsid w:val="00114B6E"/>
    <w:rsid w:val="00114BA5"/>
    <w:rsid w:val="00114DFD"/>
    <w:rsid w:val="00114E09"/>
    <w:rsid w:val="00114E67"/>
    <w:rsid w:val="0011514A"/>
    <w:rsid w:val="0011527C"/>
    <w:rsid w:val="00115370"/>
    <w:rsid w:val="00115BCA"/>
    <w:rsid w:val="00115C74"/>
    <w:rsid w:val="00115CEB"/>
    <w:rsid w:val="00115D05"/>
    <w:rsid w:val="00115FFB"/>
    <w:rsid w:val="001160F4"/>
    <w:rsid w:val="00116262"/>
    <w:rsid w:val="001164FF"/>
    <w:rsid w:val="00116511"/>
    <w:rsid w:val="00116789"/>
    <w:rsid w:val="001168BB"/>
    <w:rsid w:val="001169C5"/>
    <w:rsid w:val="00116FA7"/>
    <w:rsid w:val="001171FD"/>
    <w:rsid w:val="00117831"/>
    <w:rsid w:val="00117839"/>
    <w:rsid w:val="00120775"/>
    <w:rsid w:val="00120A58"/>
    <w:rsid w:val="00120D43"/>
    <w:rsid w:val="00120E15"/>
    <w:rsid w:val="0012107F"/>
    <w:rsid w:val="0012149C"/>
    <w:rsid w:val="0012162A"/>
    <w:rsid w:val="001216C8"/>
    <w:rsid w:val="001218D1"/>
    <w:rsid w:val="00121CEB"/>
    <w:rsid w:val="00121DF3"/>
    <w:rsid w:val="001223A0"/>
    <w:rsid w:val="001223C9"/>
    <w:rsid w:val="00122514"/>
    <w:rsid w:val="00122701"/>
    <w:rsid w:val="00122762"/>
    <w:rsid w:val="001227E7"/>
    <w:rsid w:val="00122EE4"/>
    <w:rsid w:val="0012316B"/>
    <w:rsid w:val="00123181"/>
    <w:rsid w:val="0012337E"/>
    <w:rsid w:val="001236AE"/>
    <w:rsid w:val="0012393B"/>
    <w:rsid w:val="00123D7E"/>
    <w:rsid w:val="00123DE6"/>
    <w:rsid w:val="0012416F"/>
    <w:rsid w:val="001245C3"/>
    <w:rsid w:val="001246B8"/>
    <w:rsid w:val="00124DF9"/>
    <w:rsid w:val="00124F45"/>
    <w:rsid w:val="00125192"/>
    <w:rsid w:val="001259F3"/>
    <w:rsid w:val="00125A67"/>
    <w:rsid w:val="00125B5F"/>
    <w:rsid w:val="00125E4C"/>
    <w:rsid w:val="00125E5B"/>
    <w:rsid w:val="001263A4"/>
    <w:rsid w:val="001263B6"/>
    <w:rsid w:val="001264C3"/>
    <w:rsid w:val="001265E8"/>
    <w:rsid w:val="00126830"/>
    <w:rsid w:val="0012694C"/>
    <w:rsid w:val="00126993"/>
    <w:rsid w:val="0012701E"/>
    <w:rsid w:val="00127ACE"/>
    <w:rsid w:val="00127F00"/>
    <w:rsid w:val="0013008B"/>
    <w:rsid w:val="00130663"/>
    <w:rsid w:val="0013074C"/>
    <w:rsid w:val="00130B8C"/>
    <w:rsid w:val="00130D61"/>
    <w:rsid w:val="00130F47"/>
    <w:rsid w:val="00130F7D"/>
    <w:rsid w:val="00130FA5"/>
    <w:rsid w:val="00131289"/>
    <w:rsid w:val="00131671"/>
    <w:rsid w:val="00131983"/>
    <w:rsid w:val="00131CB5"/>
    <w:rsid w:val="00131DCB"/>
    <w:rsid w:val="00131E8C"/>
    <w:rsid w:val="00132711"/>
    <w:rsid w:val="00132936"/>
    <w:rsid w:val="001329F1"/>
    <w:rsid w:val="00132A47"/>
    <w:rsid w:val="00132E13"/>
    <w:rsid w:val="001331E6"/>
    <w:rsid w:val="00133525"/>
    <w:rsid w:val="001336FC"/>
    <w:rsid w:val="00133754"/>
    <w:rsid w:val="00133796"/>
    <w:rsid w:val="00133F49"/>
    <w:rsid w:val="00133FC8"/>
    <w:rsid w:val="0013413F"/>
    <w:rsid w:val="001343B5"/>
    <w:rsid w:val="00134453"/>
    <w:rsid w:val="001344FA"/>
    <w:rsid w:val="00134FCA"/>
    <w:rsid w:val="001350BB"/>
    <w:rsid w:val="001352BF"/>
    <w:rsid w:val="001357B1"/>
    <w:rsid w:val="00135847"/>
    <w:rsid w:val="00136553"/>
    <w:rsid w:val="00136B72"/>
    <w:rsid w:val="00136BE1"/>
    <w:rsid w:val="00136C53"/>
    <w:rsid w:val="001372E4"/>
    <w:rsid w:val="001373D0"/>
    <w:rsid w:val="0013792D"/>
    <w:rsid w:val="00137BB0"/>
    <w:rsid w:val="00137BCD"/>
    <w:rsid w:val="00137C6F"/>
    <w:rsid w:val="00137DB1"/>
    <w:rsid w:val="00137F8E"/>
    <w:rsid w:val="0014020E"/>
    <w:rsid w:val="00140356"/>
    <w:rsid w:val="00140564"/>
    <w:rsid w:val="001413A1"/>
    <w:rsid w:val="0014178B"/>
    <w:rsid w:val="0014198B"/>
    <w:rsid w:val="00142211"/>
    <w:rsid w:val="00142635"/>
    <w:rsid w:val="0014272A"/>
    <w:rsid w:val="00142735"/>
    <w:rsid w:val="001428B6"/>
    <w:rsid w:val="00142977"/>
    <w:rsid w:val="00142AC3"/>
    <w:rsid w:val="00142D79"/>
    <w:rsid w:val="00143336"/>
    <w:rsid w:val="00143506"/>
    <w:rsid w:val="001436F8"/>
    <w:rsid w:val="001437CA"/>
    <w:rsid w:val="00143AEC"/>
    <w:rsid w:val="00143F98"/>
    <w:rsid w:val="001443A4"/>
    <w:rsid w:val="001446D4"/>
    <w:rsid w:val="001447B8"/>
    <w:rsid w:val="00144EB0"/>
    <w:rsid w:val="00145037"/>
    <w:rsid w:val="00145199"/>
    <w:rsid w:val="001451D8"/>
    <w:rsid w:val="001451E0"/>
    <w:rsid w:val="0014523A"/>
    <w:rsid w:val="00145472"/>
    <w:rsid w:val="00145660"/>
    <w:rsid w:val="00145AB0"/>
    <w:rsid w:val="00145D88"/>
    <w:rsid w:val="001467D2"/>
    <w:rsid w:val="001467DA"/>
    <w:rsid w:val="001467F3"/>
    <w:rsid w:val="001470EF"/>
    <w:rsid w:val="0014776D"/>
    <w:rsid w:val="001479B9"/>
    <w:rsid w:val="00147B69"/>
    <w:rsid w:val="00147D5A"/>
    <w:rsid w:val="00147D95"/>
    <w:rsid w:val="00147E25"/>
    <w:rsid w:val="00147E5E"/>
    <w:rsid w:val="001503A4"/>
    <w:rsid w:val="001503FD"/>
    <w:rsid w:val="00150694"/>
    <w:rsid w:val="00150703"/>
    <w:rsid w:val="00150932"/>
    <w:rsid w:val="0015099A"/>
    <w:rsid w:val="00150A08"/>
    <w:rsid w:val="00150F71"/>
    <w:rsid w:val="0015128E"/>
    <w:rsid w:val="00152172"/>
    <w:rsid w:val="00152793"/>
    <w:rsid w:val="00153082"/>
    <w:rsid w:val="0015308B"/>
    <w:rsid w:val="0015323C"/>
    <w:rsid w:val="00153655"/>
    <w:rsid w:val="001536A7"/>
    <w:rsid w:val="00153988"/>
    <w:rsid w:val="00153B3D"/>
    <w:rsid w:val="00153E29"/>
    <w:rsid w:val="00154051"/>
    <w:rsid w:val="00154253"/>
    <w:rsid w:val="00154295"/>
    <w:rsid w:val="00154409"/>
    <w:rsid w:val="0015469E"/>
    <w:rsid w:val="001548A2"/>
    <w:rsid w:val="00154982"/>
    <w:rsid w:val="00154D42"/>
    <w:rsid w:val="00154D87"/>
    <w:rsid w:val="0015519A"/>
    <w:rsid w:val="00155311"/>
    <w:rsid w:val="00155461"/>
    <w:rsid w:val="00155B49"/>
    <w:rsid w:val="00155D1D"/>
    <w:rsid w:val="00155E73"/>
    <w:rsid w:val="00155F8F"/>
    <w:rsid w:val="00156741"/>
    <w:rsid w:val="00156880"/>
    <w:rsid w:val="00156917"/>
    <w:rsid w:val="00156C4B"/>
    <w:rsid w:val="00156F8C"/>
    <w:rsid w:val="001572AB"/>
    <w:rsid w:val="001573E6"/>
    <w:rsid w:val="001574A3"/>
    <w:rsid w:val="00157602"/>
    <w:rsid w:val="00157C8D"/>
    <w:rsid w:val="00157EF5"/>
    <w:rsid w:val="0016071B"/>
    <w:rsid w:val="00160752"/>
    <w:rsid w:val="00160C5C"/>
    <w:rsid w:val="00160DBE"/>
    <w:rsid w:val="00160DD1"/>
    <w:rsid w:val="00160E47"/>
    <w:rsid w:val="0016112B"/>
    <w:rsid w:val="0016170C"/>
    <w:rsid w:val="00161837"/>
    <w:rsid w:val="00161904"/>
    <w:rsid w:val="00161FCD"/>
    <w:rsid w:val="00162820"/>
    <w:rsid w:val="001628B3"/>
    <w:rsid w:val="00162EEE"/>
    <w:rsid w:val="00163029"/>
    <w:rsid w:val="0016393B"/>
    <w:rsid w:val="00163B2E"/>
    <w:rsid w:val="00163E09"/>
    <w:rsid w:val="0016408D"/>
    <w:rsid w:val="001643A4"/>
    <w:rsid w:val="0016486C"/>
    <w:rsid w:val="00164F15"/>
    <w:rsid w:val="0016511A"/>
    <w:rsid w:val="001653FC"/>
    <w:rsid w:val="0016553B"/>
    <w:rsid w:val="00165639"/>
    <w:rsid w:val="00165DE9"/>
    <w:rsid w:val="00166137"/>
    <w:rsid w:val="00166457"/>
    <w:rsid w:val="00166790"/>
    <w:rsid w:val="0016684B"/>
    <w:rsid w:val="001668F5"/>
    <w:rsid w:val="00166B26"/>
    <w:rsid w:val="00166C10"/>
    <w:rsid w:val="00166E15"/>
    <w:rsid w:val="00167041"/>
    <w:rsid w:val="001671C2"/>
    <w:rsid w:val="00167336"/>
    <w:rsid w:val="00167381"/>
    <w:rsid w:val="0016769D"/>
    <w:rsid w:val="00167A30"/>
    <w:rsid w:val="00167BC7"/>
    <w:rsid w:val="00167BEC"/>
    <w:rsid w:val="00167F98"/>
    <w:rsid w:val="00170149"/>
    <w:rsid w:val="001701D1"/>
    <w:rsid w:val="001708AF"/>
    <w:rsid w:val="00170E0E"/>
    <w:rsid w:val="001717C9"/>
    <w:rsid w:val="0017234D"/>
    <w:rsid w:val="0017272E"/>
    <w:rsid w:val="001737AA"/>
    <w:rsid w:val="00173BE9"/>
    <w:rsid w:val="00173DF0"/>
    <w:rsid w:val="00173F77"/>
    <w:rsid w:val="00174285"/>
    <w:rsid w:val="001744CC"/>
    <w:rsid w:val="00174615"/>
    <w:rsid w:val="00174C16"/>
    <w:rsid w:val="00175144"/>
    <w:rsid w:val="00175271"/>
    <w:rsid w:val="0017539B"/>
    <w:rsid w:val="0017574F"/>
    <w:rsid w:val="00175ABA"/>
    <w:rsid w:val="00175EFE"/>
    <w:rsid w:val="0017615D"/>
    <w:rsid w:val="0017617D"/>
    <w:rsid w:val="001762DB"/>
    <w:rsid w:val="0017690C"/>
    <w:rsid w:val="001769B4"/>
    <w:rsid w:val="00176AB2"/>
    <w:rsid w:val="00176D79"/>
    <w:rsid w:val="00176E8F"/>
    <w:rsid w:val="001771EC"/>
    <w:rsid w:val="0017723B"/>
    <w:rsid w:val="001772DB"/>
    <w:rsid w:val="001776C3"/>
    <w:rsid w:val="0017791D"/>
    <w:rsid w:val="00177B23"/>
    <w:rsid w:val="0018056A"/>
    <w:rsid w:val="00180A0D"/>
    <w:rsid w:val="00180B23"/>
    <w:rsid w:val="00180B39"/>
    <w:rsid w:val="00180B5E"/>
    <w:rsid w:val="00180D3C"/>
    <w:rsid w:val="00180F2B"/>
    <w:rsid w:val="00180F5F"/>
    <w:rsid w:val="001810F3"/>
    <w:rsid w:val="00181201"/>
    <w:rsid w:val="00181303"/>
    <w:rsid w:val="001817F5"/>
    <w:rsid w:val="00181AD9"/>
    <w:rsid w:val="0018204F"/>
    <w:rsid w:val="00182232"/>
    <w:rsid w:val="0018231B"/>
    <w:rsid w:val="00182363"/>
    <w:rsid w:val="001827AD"/>
    <w:rsid w:val="0018286F"/>
    <w:rsid w:val="001828AD"/>
    <w:rsid w:val="00182B8C"/>
    <w:rsid w:val="00182C29"/>
    <w:rsid w:val="00182C71"/>
    <w:rsid w:val="001830FA"/>
    <w:rsid w:val="001834FD"/>
    <w:rsid w:val="001838E6"/>
    <w:rsid w:val="00183EDC"/>
    <w:rsid w:val="00184087"/>
    <w:rsid w:val="00184F0A"/>
    <w:rsid w:val="00184FF1"/>
    <w:rsid w:val="00185289"/>
    <w:rsid w:val="00185317"/>
    <w:rsid w:val="0018545B"/>
    <w:rsid w:val="001857C1"/>
    <w:rsid w:val="00185B34"/>
    <w:rsid w:val="00185BDE"/>
    <w:rsid w:val="00186075"/>
    <w:rsid w:val="001866B4"/>
    <w:rsid w:val="00186D34"/>
    <w:rsid w:val="0018713F"/>
    <w:rsid w:val="001872AE"/>
    <w:rsid w:val="00187634"/>
    <w:rsid w:val="00187688"/>
    <w:rsid w:val="00187EA3"/>
    <w:rsid w:val="00190703"/>
    <w:rsid w:val="00190BDE"/>
    <w:rsid w:val="00190FF3"/>
    <w:rsid w:val="0019148D"/>
    <w:rsid w:val="00191528"/>
    <w:rsid w:val="00191685"/>
    <w:rsid w:val="00191852"/>
    <w:rsid w:val="0019190A"/>
    <w:rsid w:val="001919BD"/>
    <w:rsid w:val="00191A05"/>
    <w:rsid w:val="00191AA3"/>
    <w:rsid w:val="00191C43"/>
    <w:rsid w:val="00191D1A"/>
    <w:rsid w:val="00192039"/>
    <w:rsid w:val="001921A9"/>
    <w:rsid w:val="001921C0"/>
    <w:rsid w:val="001924FB"/>
    <w:rsid w:val="00192563"/>
    <w:rsid w:val="001927A9"/>
    <w:rsid w:val="0019297C"/>
    <w:rsid w:val="00192A7C"/>
    <w:rsid w:val="00192D51"/>
    <w:rsid w:val="001932AD"/>
    <w:rsid w:val="0019347A"/>
    <w:rsid w:val="001936FB"/>
    <w:rsid w:val="00193807"/>
    <w:rsid w:val="0019397C"/>
    <w:rsid w:val="00193B4C"/>
    <w:rsid w:val="00193B53"/>
    <w:rsid w:val="00193B55"/>
    <w:rsid w:val="00193BDE"/>
    <w:rsid w:val="00194065"/>
    <w:rsid w:val="00194345"/>
    <w:rsid w:val="001943E8"/>
    <w:rsid w:val="0019460B"/>
    <w:rsid w:val="0019467C"/>
    <w:rsid w:val="00194A5E"/>
    <w:rsid w:val="00195672"/>
    <w:rsid w:val="0019571A"/>
    <w:rsid w:val="0019575F"/>
    <w:rsid w:val="00195858"/>
    <w:rsid w:val="001959E6"/>
    <w:rsid w:val="00195B45"/>
    <w:rsid w:val="00195EA6"/>
    <w:rsid w:val="00196316"/>
    <w:rsid w:val="00196BC9"/>
    <w:rsid w:val="00196E96"/>
    <w:rsid w:val="00197083"/>
    <w:rsid w:val="001970E6"/>
    <w:rsid w:val="00197488"/>
    <w:rsid w:val="0019766A"/>
    <w:rsid w:val="00197AAB"/>
    <w:rsid w:val="00197BA6"/>
    <w:rsid w:val="00197D38"/>
    <w:rsid w:val="001A06A5"/>
    <w:rsid w:val="001A070B"/>
    <w:rsid w:val="001A07DF"/>
    <w:rsid w:val="001A08F4"/>
    <w:rsid w:val="001A0BBA"/>
    <w:rsid w:val="001A0C52"/>
    <w:rsid w:val="001A0DE4"/>
    <w:rsid w:val="001A0E0F"/>
    <w:rsid w:val="001A11F5"/>
    <w:rsid w:val="001A13E4"/>
    <w:rsid w:val="001A16BF"/>
    <w:rsid w:val="001A16CA"/>
    <w:rsid w:val="001A16E8"/>
    <w:rsid w:val="001A1763"/>
    <w:rsid w:val="001A18E8"/>
    <w:rsid w:val="001A1B6F"/>
    <w:rsid w:val="001A1D29"/>
    <w:rsid w:val="001A1E7C"/>
    <w:rsid w:val="001A22C4"/>
    <w:rsid w:val="001A2654"/>
    <w:rsid w:val="001A277E"/>
    <w:rsid w:val="001A2DED"/>
    <w:rsid w:val="001A2E9F"/>
    <w:rsid w:val="001A2ED6"/>
    <w:rsid w:val="001A31BE"/>
    <w:rsid w:val="001A324D"/>
    <w:rsid w:val="001A3383"/>
    <w:rsid w:val="001A351A"/>
    <w:rsid w:val="001A35CD"/>
    <w:rsid w:val="001A3792"/>
    <w:rsid w:val="001A3E77"/>
    <w:rsid w:val="001A3FBD"/>
    <w:rsid w:val="001A4445"/>
    <w:rsid w:val="001A48F2"/>
    <w:rsid w:val="001A4E69"/>
    <w:rsid w:val="001A5230"/>
    <w:rsid w:val="001A5236"/>
    <w:rsid w:val="001A5312"/>
    <w:rsid w:val="001A541C"/>
    <w:rsid w:val="001A5470"/>
    <w:rsid w:val="001A5759"/>
    <w:rsid w:val="001A59FA"/>
    <w:rsid w:val="001A5CCB"/>
    <w:rsid w:val="001A5D44"/>
    <w:rsid w:val="001A6117"/>
    <w:rsid w:val="001A65AA"/>
    <w:rsid w:val="001A6C39"/>
    <w:rsid w:val="001A6C3C"/>
    <w:rsid w:val="001A6D9F"/>
    <w:rsid w:val="001A7030"/>
    <w:rsid w:val="001A71FA"/>
    <w:rsid w:val="001A726D"/>
    <w:rsid w:val="001A72A7"/>
    <w:rsid w:val="001A7556"/>
    <w:rsid w:val="001A75FF"/>
    <w:rsid w:val="001A7873"/>
    <w:rsid w:val="001A7918"/>
    <w:rsid w:val="001A7996"/>
    <w:rsid w:val="001A7B57"/>
    <w:rsid w:val="001A7D24"/>
    <w:rsid w:val="001A7E5C"/>
    <w:rsid w:val="001A7F1F"/>
    <w:rsid w:val="001B072E"/>
    <w:rsid w:val="001B0B5E"/>
    <w:rsid w:val="001B0BD5"/>
    <w:rsid w:val="001B0BF3"/>
    <w:rsid w:val="001B1029"/>
    <w:rsid w:val="001B104A"/>
    <w:rsid w:val="001B1151"/>
    <w:rsid w:val="001B12A7"/>
    <w:rsid w:val="001B178D"/>
    <w:rsid w:val="001B1B9F"/>
    <w:rsid w:val="001B1F78"/>
    <w:rsid w:val="001B218E"/>
    <w:rsid w:val="001B21EE"/>
    <w:rsid w:val="001B22F9"/>
    <w:rsid w:val="001B249D"/>
    <w:rsid w:val="001B260F"/>
    <w:rsid w:val="001B2687"/>
    <w:rsid w:val="001B2B70"/>
    <w:rsid w:val="001B2DDB"/>
    <w:rsid w:val="001B2E98"/>
    <w:rsid w:val="001B32EC"/>
    <w:rsid w:val="001B3986"/>
    <w:rsid w:val="001B4133"/>
    <w:rsid w:val="001B458A"/>
    <w:rsid w:val="001B45EA"/>
    <w:rsid w:val="001B4632"/>
    <w:rsid w:val="001B46CA"/>
    <w:rsid w:val="001B4768"/>
    <w:rsid w:val="001B49FC"/>
    <w:rsid w:val="001B4A6A"/>
    <w:rsid w:val="001B502A"/>
    <w:rsid w:val="001B5704"/>
    <w:rsid w:val="001B572C"/>
    <w:rsid w:val="001B5949"/>
    <w:rsid w:val="001B5D94"/>
    <w:rsid w:val="001B617D"/>
    <w:rsid w:val="001B698C"/>
    <w:rsid w:val="001B6E7E"/>
    <w:rsid w:val="001B6F53"/>
    <w:rsid w:val="001B74FD"/>
    <w:rsid w:val="001B773E"/>
    <w:rsid w:val="001B782A"/>
    <w:rsid w:val="001C025C"/>
    <w:rsid w:val="001C0D93"/>
    <w:rsid w:val="001C0FC3"/>
    <w:rsid w:val="001C137A"/>
    <w:rsid w:val="001C1416"/>
    <w:rsid w:val="001C142F"/>
    <w:rsid w:val="001C14D3"/>
    <w:rsid w:val="001C173A"/>
    <w:rsid w:val="001C1B62"/>
    <w:rsid w:val="001C1ED8"/>
    <w:rsid w:val="001C1F3D"/>
    <w:rsid w:val="001C2032"/>
    <w:rsid w:val="001C21D0"/>
    <w:rsid w:val="001C21E9"/>
    <w:rsid w:val="001C2589"/>
    <w:rsid w:val="001C2A7B"/>
    <w:rsid w:val="001C2D3F"/>
    <w:rsid w:val="001C2D86"/>
    <w:rsid w:val="001C3418"/>
    <w:rsid w:val="001C3544"/>
    <w:rsid w:val="001C38EA"/>
    <w:rsid w:val="001C3923"/>
    <w:rsid w:val="001C3BF8"/>
    <w:rsid w:val="001C4112"/>
    <w:rsid w:val="001C4F03"/>
    <w:rsid w:val="001C5222"/>
    <w:rsid w:val="001C54AD"/>
    <w:rsid w:val="001C553D"/>
    <w:rsid w:val="001C5727"/>
    <w:rsid w:val="001C5B7D"/>
    <w:rsid w:val="001C5D4F"/>
    <w:rsid w:val="001C5E22"/>
    <w:rsid w:val="001C6116"/>
    <w:rsid w:val="001C61B1"/>
    <w:rsid w:val="001C627F"/>
    <w:rsid w:val="001C6451"/>
    <w:rsid w:val="001C73DC"/>
    <w:rsid w:val="001C7673"/>
    <w:rsid w:val="001C779E"/>
    <w:rsid w:val="001C7910"/>
    <w:rsid w:val="001C7C71"/>
    <w:rsid w:val="001C7DB9"/>
    <w:rsid w:val="001D0156"/>
    <w:rsid w:val="001D0A58"/>
    <w:rsid w:val="001D104F"/>
    <w:rsid w:val="001D156A"/>
    <w:rsid w:val="001D1579"/>
    <w:rsid w:val="001D1842"/>
    <w:rsid w:val="001D1AC5"/>
    <w:rsid w:val="001D1E76"/>
    <w:rsid w:val="001D23FA"/>
    <w:rsid w:val="001D2A88"/>
    <w:rsid w:val="001D2E3E"/>
    <w:rsid w:val="001D2EB5"/>
    <w:rsid w:val="001D2F20"/>
    <w:rsid w:val="001D3324"/>
    <w:rsid w:val="001D380C"/>
    <w:rsid w:val="001D38DC"/>
    <w:rsid w:val="001D39EF"/>
    <w:rsid w:val="001D3FAC"/>
    <w:rsid w:val="001D4047"/>
    <w:rsid w:val="001D409C"/>
    <w:rsid w:val="001D439C"/>
    <w:rsid w:val="001D43A1"/>
    <w:rsid w:val="001D453A"/>
    <w:rsid w:val="001D5A63"/>
    <w:rsid w:val="001D5DA4"/>
    <w:rsid w:val="001D5E89"/>
    <w:rsid w:val="001D5F1A"/>
    <w:rsid w:val="001D5F23"/>
    <w:rsid w:val="001D635F"/>
    <w:rsid w:val="001D6845"/>
    <w:rsid w:val="001D6AA0"/>
    <w:rsid w:val="001D6B20"/>
    <w:rsid w:val="001D6C5F"/>
    <w:rsid w:val="001D719A"/>
    <w:rsid w:val="001D7279"/>
    <w:rsid w:val="001D7608"/>
    <w:rsid w:val="001D77B1"/>
    <w:rsid w:val="001D7955"/>
    <w:rsid w:val="001E0152"/>
    <w:rsid w:val="001E0908"/>
    <w:rsid w:val="001E0AC3"/>
    <w:rsid w:val="001E15AA"/>
    <w:rsid w:val="001E1957"/>
    <w:rsid w:val="001E1CAD"/>
    <w:rsid w:val="001E1ECB"/>
    <w:rsid w:val="001E2451"/>
    <w:rsid w:val="001E24ED"/>
    <w:rsid w:val="001E2666"/>
    <w:rsid w:val="001E29E1"/>
    <w:rsid w:val="001E2A36"/>
    <w:rsid w:val="001E2A95"/>
    <w:rsid w:val="001E2D27"/>
    <w:rsid w:val="001E2E6D"/>
    <w:rsid w:val="001E3901"/>
    <w:rsid w:val="001E3AA2"/>
    <w:rsid w:val="001E4189"/>
    <w:rsid w:val="001E4D12"/>
    <w:rsid w:val="001E51F1"/>
    <w:rsid w:val="001E52FA"/>
    <w:rsid w:val="001E53C4"/>
    <w:rsid w:val="001E540A"/>
    <w:rsid w:val="001E5613"/>
    <w:rsid w:val="001E5843"/>
    <w:rsid w:val="001E5A13"/>
    <w:rsid w:val="001E6421"/>
    <w:rsid w:val="001E650E"/>
    <w:rsid w:val="001E654C"/>
    <w:rsid w:val="001E658F"/>
    <w:rsid w:val="001E7098"/>
    <w:rsid w:val="001E731E"/>
    <w:rsid w:val="001E78C4"/>
    <w:rsid w:val="001E7A25"/>
    <w:rsid w:val="001E7F16"/>
    <w:rsid w:val="001E7FB7"/>
    <w:rsid w:val="001F0A43"/>
    <w:rsid w:val="001F0A93"/>
    <w:rsid w:val="001F11DA"/>
    <w:rsid w:val="001F1289"/>
    <w:rsid w:val="001F1625"/>
    <w:rsid w:val="001F1D90"/>
    <w:rsid w:val="001F1F4B"/>
    <w:rsid w:val="001F1FA5"/>
    <w:rsid w:val="001F2405"/>
    <w:rsid w:val="001F280D"/>
    <w:rsid w:val="001F2A48"/>
    <w:rsid w:val="001F2F4C"/>
    <w:rsid w:val="001F2F62"/>
    <w:rsid w:val="001F330F"/>
    <w:rsid w:val="001F33FA"/>
    <w:rsid w:val="001F3471"/>
    <w:rsid w:val="001F3C59"/>
    <w:rsid w:val="001F3F79"/>
    <w:rsid w:val="001F458F"/>
    <w:rsid w:val="001F4948"/>
    <w:rsid w:val="001F4BF1"/>
    <w:rsid w:val="001F4EAD"/>
    <w:rsid w:val="001F4F27"/>
    <w:rsid w:val="001F53B7"/>
    <w:rsid w:val="001F593E"/>
    <w:rsid w:val="001F59EA"/>
    <w:rsid w:val="001F62E9"/>
    <w:rsid w:val="001F68F5"/>
    <w:rsid w:val="001F6A6F"/>
    <w:rsid w:val="001F766F"/>
    <w:rsid w:val="001F76E5"/>
    <w:rsid w:val="001F79F7"/>
    <w:rsid w:val="001F7F60"/>
    <w:rsid w:val="0020033D"/>
    <w:rsid w:val="00200554"/>
    <w:rsid w:val="0020080F"/>
    <w:rsid w:val="00200ABE"/>
    <w:rsid w:val="00200AE0"/>
    <w:rsid w:val="002010F4"/>
    <w:rsid w:val="0020131D"/>
    <w:rsid w:val="0020165E"/>
    <w:rsid w:val="0020166E"/>
    <w:rsid w:val="00201A1E"/>
    <w:rsid w:val="00201D4C"/>
    <w:rsid w:val="00201E64"/>
    <w:rsid w:val="00202343"/>
    <w:rsid w:val="0020292C"/>
    <w:rsid w:val="00202B5A"/>
    <w:rsid w:val="00202DA5"/>
    <w:rsid w:val="00202E0C"/>
    <w:rsid w:val="00203075"/>
    <w:rsid w:val="002030D4"/>
    <w:rsid w:val="00203415"/>
    <w:rsid w:val="0020394E"/>
    <w:rsid w:val="00203D4C"/>
    <w:rsid w:val="00203ED9"/>
    <w:rsid w:val="00204070"/>
    <w:rsid w:val="00204AB8"/>
    <w:rsid w:val="00204E26"/>
    <w:rsid w:val="00204FF0"/>
    <w:rsid w:val="00205732"/>
    <w:rsid w:val="00205962"/>
    <w:rsid w:val="00205ADB"/>
    <w:rsid w:val="00205E1D"/>
    <w:rsid w:val="002060F4"/>
    <w:rsid w:val="0020612A"/>
    <w:rsid w:val="00206495"/>
    <w:rsid w:val="00206765"/>
    <w:rsid w:val="00206A49"/>
    <w:rsid w:val="00206E54"/>
    <w:rsid w:val="0020772A"/>
    <w:rsid w:val="002077FB"/>
    <w:rsid w:val="00207AA4"/>
    <w:rsid w:val="0021015E"/>
    <w:rsid w:val="00210A84"/>
    <w:rsid w:val="00210AA4"/>
    <w:rsid w:val="00210AE9"/>
    <w:rsid w:val="00210B18"/>
    <w:rsid w:val="00210BC8"/>
    <w:rsid w:val="00210BEB"/>
    <w:rsid w:val="00210F4E"/>
    <w:rsid w:val="00210F8C"/>
    <w:rsid w:val="00211766"/>
    <w:rsid w:val="002119D5"/>
    <w:rsid w:val="00212328"/>
    <w:rsid w:val="002124A3"/>
    <w:rsid w:val="0021263B"/>
    <w:rsid w:val="00212789"/>
    <w:rsid w:val="00212922"/>
    <w:rsid w:val="0021311A"/>
    <w:rsid w:val="0021396F"/>
    <w:rsid w:val="00213B39"/>
    <w:rsid w:val="00213B5A"/>
    <w:rsid w:val="002140BF"/>
    <w:rsid w:val="002141CB"/>
    <w:rsid w:val="00214655"/>
    <w:rsid w:val="00214A27"/>
    <w:rsid w:val="002150C6"/>
    <w:rsid w:val="002151F1"/>
    <w:rsid w:val="00215717"/>
    <w:rsid w:val="00215ABC"/>
    <w:rsid w:val="00215BD0"/>
    <w:rsid w:val="0021612E"/>
    <w:rsid w:val="002163A8"/>
    <w:rsid w:val="00216574"/>
    <w:rsid w:val="00216C27"/>
    <w:rsid w:val="00216E9B"/>
    <w:rsid w:val="0021721A"/>
    <w:rsid w:val="002174E8"/>
    <w:rsid w:val="00217814"/>
    <w:rsid w:val="00217868"/>
    <w:rsid w:val="0021796F"/>
    <w:rsid w:val="00217DCB"/>
    <w:rsid w:val="00217F2E"/>
    <w:rsid w:val="002200E8"/>
    <w:rsid w:val="00220156"/>
    <w:rsid w:val="002202E2"/>
    <w:rsid w:val="00220796"/>
    <w:rsid w:val="002208F8"/>
    <w:rsid w:val="00220A8B"/>
    <w:rsid w:val="002219FB"/>
    <w:rsid w:val="00221ACF"/>
    <w:rsid w:val="00221C2D"/>
    <w:rsid w:val="00221E1A"/>
    <w:rsid w:val="00221EE5"/>
    <w:rsid w:val="00222068"/>
    <w:rsid w:val="00222726"/>
    <w:rsid w:val="00222D60"/>
    <w:rsid w:val="00222F5C"/>
    <w:rsid w:val="00222FFC"/>
    <w:rsid w:val="0022388B"/>
    <w:rsid w:val="002238B0"/>
    <w:rsid w:val="00223DC2"/>
    <w:rsid w:val="00223E81"/>
    <w:rsid w:val="00224086"/>
    <w:rsid w:val="00224087"/>
    <w:rsid w:val="00224504"/>
    <w:rsid w:val="002245AE"/>
    <w:rsid w:val="00224668"/>
    <w:rsid w:val="00224C14"/>
    <w:rsid w:val="00224D4F"/>
    <w:rsid w:val="00224D64"/>
    <w:rsid w:val="00225022"/>
    <w:rsid w:val="00225135"/>
    <w:rsid w:val="002253C4"/>
    <w:rsid w:val="00225BD5"/>
    <w:rsid w:val="002263AA"/>
    <w:rsid w:val="00226B1C"/>
    <w:rsid w:val="00226C78"/>
    <w:rsid w:val="00226D78"/>
    <w:rsid w:val="00227291"/>
    <w:rsid w:val="00227410"/>
    <w:rsid w:val="00227489"/>
    <w:rsid w:val="00227589"/>
    <w:rsid w:val="002276FD"/>
    <w:rsid w:val="00227C10"/>
    <w:rsid w:val="00227D57"/>
    <w:rsid w:val="00230459"/>
    <w:rsid w:val="0023070A"/>
    <w:rsid w:val="00230A8C"/>
    <w:rsid w:val="00230A8D"/>
    <w:rsid w:val="00230B72"/>
    <w:rsid w:val="00230C0F"/>
    <w:rsid w:val="0023112B"/>
    <w:rsid w:val="00231981"/>
    <w:rsid w:val="00231AAF"/>
    <w:rsid w:val="002323B1"/>
    <w:rsid w:val="00232575"/>
    <w:rsid w:val="00232A1A"/>
    <w:rsid w:val="00232AD6"/>
    <w:rsid w:val="00232C52"/>
    <w:rsid w:val="00232DF5"/>
    <w:rsid w:val="0023346F"/>
    <w:rsid w:val="00233C5A"/>
    <w:rsid w:val="002342FD"/>
    <w:rsid w:val="0023485A"/>
    <w:rsid w:val="0023501D"/>
    <w:rsid w:val="002350F7"/>
    <w:rsid w:val="002355C7"/>
    <w:rsid w:val="0023572F"/>
    <w:rsid w:val="002359AE"/>
    <w:rsid w:val="002359D1"/>
    <w:rsid w:val="00235C91"/>
    <w:rsid w:val="00235CBE"/>
    <w:rsid w:val="00235E77"/>
    <w:rsid w:val="00236119"/>
    <w:rsid w:val="00236337"/>
    <w:rsid w:val="00236468"/>
    <w:rsid w:val="0023688D"/>
    <w:rsid w:val="0023695A"/>
    <w:rsid w:val="00237062"/>
    <w:rsid w:val="00237417"/>
    <w:rsid w:val="00237508"/>
    <w:rsid w:val="002377B8"/>
    <w:rsid w:val="002400C8"/>
    <w:rsid w:val="0024043D"/>
    <w:rsid w:val="002408AE"/>
    <w:rsid w:val="00240995"/>
    <w:rsid w:val="00240B18"/>
    <w:rsid w:val="00240E25"/>
    <w:rsid w:val="00240F5A"/>
    <w:rsid w:val="00241092"/>
    <w:rsid w:val="00241096"/>
    <w:rsid w:val="0024178C"/>
    <w:rsid w:val="0024180A"/>
    <w:rsid w:val="00241DA6"/>
    <w:rsid w:val="00241DDB"/>
    <w:rsid w:val="00242145"/>
    <w:rsid w:val="002422EA"/>
    <w:rsid w:val="002423C0"/>
    <w:rsid w:val="002423ED"/>
    <w:rsid w:val="00242A9B"/>
    <w:rsid w:val="00242C5A"/>
    <w:rsid w:val="00242E4C"/>
    <w:rsid w:val="00243013"/>
    <w:rsid w:val="00243289"/>
    <w:rsid w:val="002432AE"/>
    <w:rsid w:val="002432BA"/>
    <w:rsid w:val="0024336B"/>
    <w:rsid w:val="00243660"/>
    <w:rsid w:val="0024393C"/>
    <w:rsid w:val="00243C65"/>
    <w:rsid w:val="00243C85"/>
    <w:rsid w:val="0024467C"/>
    <w:rsid w:val="00244C0F"/>
    <w:rsid w:val="00244D0A"/>
    <w:rsid w:val="002450EA"/>
    <w:rsid w:val="00245916"/>
    <w:rsid w:val="002462B7"/>
    <w:rsid w:val="00246872"/>
    <w:rsid w:val="0024689B"/>
    <w:rsid w:val="00246B88"/>
    <w:rsid w:val="00246B8A"/>
    <w:rsid w:val="00246BAD"/>
    <w:rsid w:val="00246E86"/>
    <w:rsid w:val="0024719C"/>
    <w:rsid w:val="00247298"/>
    <w:rsid w:val="002472B8"/>
    <w:rsid w:val="002477E6"/>
    <w:rsid w:val="0024798A"/>
    <w:rsid w:val="00247997"/>
    <w:rsid w:val="00247C0D"/>
    <w:rsid w:val="00247C71"/>
    <w:rsid w:val="00247EC9"/>
    <w:rsid w:val="00250B79"/>
    <w:rsid w:val="00250D14"/>
    <w:rsid w:val="00250E4A"/>
    <w:rsid w:val="002515AD"/>
    <w:rsid w:val="0025165A"/>
    <w:rsid w:val="00251852"/>
    <w:rsid w:val="00251B80"/>
    <w:rsid w:val="00251CE7"/>
    <w:rsid w:val="00251DAB"/>
    <w:rsid w:val="00251E47"/>
    <w:rsid w:val="002521FE"/>
    <w:rsid w:val="0025225B"/>
    <w:rsid w:val="0025279A"/>
    <w:rsid w:val="00252E71"/>
    <w:rsid w:val="002530B1"/>
    <w:rsid w:val="002534A4"/>
    <w:rsid w:val="002535DA"/>
    <w:rsid w:val="002538A2"/>
    <w:rsid w:val="00253DFA"/>
    <w:rsid w:val="00253F02"/>
    <w:rsid w:val="00253F7F"/>
    <w:rsid w:val="002548DB"/>
    <w:rsid w:val="00254A8B"/>
    <w:rsid w:val="00254F07"/>
    <w:rsid w:val="00255901"/>
    <w:rsid w:val="0025595F"/>
    <w:rsid w:val="00255A7E"/>
    <w:rsid w:val="00255B3C"/>
    <w:rsid w:val="00255CBB"/>
    <w:rsid w:val="00255CF9"/>
    <w:rsid w:val="002560A9"/>
    <w:rsid w:val="0025638A"/>
    <w:rsid w:val="002563E4"/>
    <w:rsid w:val="002579F9"/>
    <w:rsid w:val="002600C0"/>
    <w:rsid w:val="002607F3"/>
    <w:rsid w:val="0026087F"/>
    <w:rsid w:val="00260D4E"/>
    <w:rsid w:val="00260ED4"/>
    <w:rsid w:val="00261323"/>
    <w:rsid w:val="002614AB"/>
    <w:rsid w:val="00261D52"/>
    <w:rsid w:val="00261EEC"/>
    <w:rsid w:val="002621F5"/>
    <w:rsid w:val="002624E5"/>
    <w:rsid w:val="00262B38"/>
    <w:rsid w:val="00262C3F"/>
    <w:rsid w:val="0026332E"/>
    <w:rsid w:val="002634BF"/>
    <w:rsid w:val="002637D7"/>
    <w:rsid w:val="00263C93"/>
    <w:rsid w:val="00263F1D"/>
    <w:rsid w:val="00264172"/>
    <w:rsid w:val="002641F5"/>
    <w:rsid w:val="0026420E"/>
    <w:rsid w:val="0026425D"/>
    <w:rsid w:val="00264277"/>
    <w:rsid w:val="002642EE"/>
    <w:rsid w:val="0026445F"/>
    <w:rsid w:val="00264D93"/>
    <w:rsid w:val="00264E38"/>
    <w:rsid w:val="0026504E"/>
    <w:rsid w:val="002656CD"/>
    <w:rsid w:val="00265C67"/>
    <w:rsid w:val="00266F35"/>
    <w:rsid w:val="0026710D"/>
    <w:rsid w:val="002672C0"/>
    <w:rsid w:val="00267407"/>
    <w:rsid w:val="00267630"/>
    <w:rsid w:val="002679C3"/>
    <w:rsid w:val="00267BC8"/>
    <w:rsid w:val="00267E6A"/>
    <w:rsid w:val="00270043"/>
    <w:rsid w:val="00270091"/>
    <w:rsid w:val="00270370"/>
    <w:rsid w:val="00270688"/>
    <w:rsid w:val="002708A1"/>
    <w:rsid w:val="00270911"/>
    <w:rsid w:val="00270A0B"/>
    <w:rsid w:val="00270A3C"/>
    <w:rsid w:val="00270B86"/>
    <w:rsid w:val="00270F81"/>
    <w:rsid w:val="002716AA"/>
    <w:rsid w:val="0027194B"/>
    <w:rsid w:val="00271A09"/>
    <w:rsid w:val="00271B0A"/>
    <w:rsid w:val="00271B63"/>
    <w:rsid w:val="00271D48"/>
    <w:rsid w:val="00271DE6"/>
    <w:rsid w:val="00271FAE"/>
    <w:rsid w:val="002721E2"/>
    <w:rsid w:val="00272373"/>
    <w:rsid w:val="002727B7"/>
    <w:rsid w:val="00272C4F"/>
    <w:rsid w:val="00273204"/>
    <w:rsid w:val="00273650"/>
    <w:rsid w:val="002739BE"/>
    <w:rsid w:val="00273BB5"/>
    <w:rsid w:val="00274083"/>
    <w:rsid w:val="002742B4"/>
    <w:rsid w:val="0027452A"/>
    <w:rsid w:val="00274597"/>
    <w:rsid w:val="002747E4"/>
    <w:rsid w:val="00274BB8"/>
    <w:rsid w:val="00275044"/>
    <w:rsid w:val="00276061"/>
    <w:rsid w:val="002764C1"/>
    <w:rsid w:val="00276692"/>
    <w:rsid w:val="002766B9"/>
    <w:rsid w:val="00276720"/>
    <w:rsid w:val="0027772B"/>
    <w:rsid w:val="00277781"/>
    <w:rsid w:val="00277A94"/>
    <w:rsid w:val="00277D44"/>
    <w:rsid w:val="00277F6D"/>
    <w:rsid w:val="00277FAF"/>
    <w:rsid w:val="00277FFD"/>
    <w:rsid w:val="0028022F"/>
    <w:rsid w:val="0028082E"/>
    <w:rsid w:val="00280961"/>
    <w:rsid w:val="00280AEE"/>
    <w:rsid w:val="00280BB5"/>
    <w:rsid w:val="00280C80"/>
    <w:rsid w:val="00280C8B"/>
    <w:rsid w:val="00280CC0"/>
    <w:rsid w:val="00280D74"/>
    <w:rsid w:val="00280E14"/>
    <w:rsid w:val="002811E8"/>
    <w:rsid w:val="00281D55"/>
    <w:rsid w:val="00281D98"/>
    <w:rsid w:val="00282030"/>
    <w:rsid w:val="00282339"/>
    <w:rsid w:val="0028273A"/>
    <w:rsid w:val="00282851"/>
    <w:rsid w:val="00282C25"/>
    <w:rsid w:val="00282C56"/>
    <w:rsid w:val="00282CB8"/>
    <w:rsid w:val="00282DF9"/>
    <w:rsid w:val="00282FF3"/>
    <w:rsid w:val="0028321F"/>
    <w:rsid w:val="0028338C"/>
    <w:rsid w:val="002834B0"/>
    <w:rsid w:val="00283503"/>
    <w:rsid w:val="002835CC"/>
    <w:rsid w:val="00283696"/>
    <w:rsid w:val="00283748"/>
    <w:rsid w:val="00283B94"/>
    <w:rsid w:val="00283EF2"/>
    <w:rsid w:val="00283FDF"/>
    <w:rsid w:val="00284485"/>
    <w:rsid w:val="00284797"/>
    <w:rsid w:val="002848E9"/>
    <w:rsid w:val="00284964"/>
    <w:rsid w:val="0028497E"/>
    <w:rsid w:val="002849E0"/>
    <w:rsid w:val="00284AA9"/>
    <w:rsid w:val="00284E7B"/>
    <w:rsid w:val="00284FF1"/>
    <w:rsid w:val="00285101"/>
    <w:rsid w:val="0028528D"/>
    <w:rsid w:val="00285448"/>
    <w:rsid w:val="0028560A"/>
    <w:rsid w:val="002856C1"/>
    <w:rsid w:val="002856C4"/>
    <w:rsid w:val="002856E8"/>
    <w:rsid w:val="00285AA3"/>
    <w:rsid w:val="0028633A"/>
    <w:rsid w:val="00286621"/>
    <w:rsid w:val="00286CEB"/>
    <w:rsid w:val="00286D0B"/>
    <w:rsid w:val="00286E25"/>
    <w:rsid w:val="00286E79"/>
    <w:rsid w:val="00286FBE"/>
    <w:rsid w:val="00286FD3"/>
    <w:rsid w:val="00287810"/>
    <w:rsid w:val="00287CD6"/>
    <w:rsid w:val="00287E23"/>
    <w:rsid w:val="002900AA"/>
    <w:rsid w:val="0029043D"/>
    <w:rsid w:val="00290D36"/>
    <w:rsid w:val="002912AD"/>
    <w:rsid w:val="002915AD"/>
    <w:rsid w:val="0029181A"/>
    <w:rsid w:val="00291C34"/>
    <w:rsid w:val="00291C66"/>
    <w:rsid w:val="0029200F"/>
    <w:rsid w:val="00292298"/>
    <w:rsid w:val="00292616"/>
    <w:rsid w:val="00292BC3"/>
    <w:rsid w:val="00292BE8"/>
    <w:rsid w:val="00292D72"/>
    <w:rsid w:val="00292E86"/>
    <w:rsid w:val="0029307B"/>
    <w:rsid w:val="0029320A"/>
    <w:rsid w:val="002933A6"/>
    <w:rsid w:val="0029380E"/>
    <w:rsid w:val="00293934"/>
    <w:rsid w:val="0029397D"/>
    <w:rsid w:val="00293A51"/>
    <w:rsid w:val="00293BBB"/>
    <w:rsid w:val="00293C69"/>
    <w:rsid w:val="00294179"/>
    <w:rsid w:val="00294301"/>
    <w:rsid w:val="002943CB"/>
    <w:rsid w:val="0029471A"/>
    <w:rsid w:val="00294A13"/>
    <w:rsid w:val="00294AA9"/>
    <w:rsid w:val="00294B2C"/>
    <w:rsid w:val="00294B64"/>
    <w:rsid w:val="00294D77"/>
    <w:rsid w:val="00294DB8"/>
    <w:rsid w:val="00294F2F"/>
    <w:rsid w:val="002950B6"/>
    <w:rsid w:val="002952AB"/>
    <w:rsid w:val="0029588E"/>
    <w:rsid w:val="00295C63"/>
    <w:rsid w:val="0029626F"/>
    <w:rsid w:val="002963B4"/>
    <w:rsid w:val="0029662A"/>
    <w:rsid w:val="00296C94"/>
    <w:rsid w:val="00296E8F"/>
    <w:rsid w:val="002975AE"/>
    <w:rsid w:val="00297833"/>
    <w:rsid w:val="002A01ED"/>
    <w:rsid w:val="002A0545"/>
    <w:rsid w:val="002A05CD"/>
    <w:rsid w:val="002A10C0"/>
    <w:rsid w:val="002A1340"/>
    <w:rsid w:val="002A13AC"/>
    <w:rsid w:val="002A16DD"/>
    <w:rsid w:val="002A1734"/>
    <w:rsid w:val="002A2323"/>
    <w:rsid w:val="002A238E"/>
    <w:rsid w:val="002A2465"/>
    <w:rsid w:val="002A24DC"/>
    <w:rsid w:val="002A25E7"/>
    <w:rsid w:val="002A2650"/>
    <w:rsid w:val="002A26AE"/>
    <w:rsid w:val="002A26D3"/>
    <w:rsid w:val="002A29FF"/>
    <w:rsid w:val="002A2CAE"/>
    <w:rsid w:val="002A2FBA"/>
    <w:rsid w:val="002A3028"/>
    <w:rsid w:val="002A3170"/>
    <w:rsid w:val="002A31D7"/>
    <w:rsid w:val="002A3250"/>
    <w:rsid w:val="002A35C4"/>
    <w:rsid w:val="002A363C"/>
    <w:rsid w:val="002A38D6"/>
    <w:rsid w:val="002A438D"/>
    <w:rsid w:val="002A43DA"/>
    <w:rsid w:val="002A4704"/>
    <w:rsid w:val="002A4EDC"/>
    <w:rsid w:val="002A50A1"/>
    <w:rsid w:val="002A53C3"/>
    <w:rsid w:val="002A57E7"/>
    <w:rsid w:val="002A5D3D"/>
    <w:rsid w:val="002A5E93"/>
    <w:rsid w:val="002A5F01"/>
    <w:rsid w:val="002A5FEB"/>
    <w:rsid w:val="002A604E"/>
    <w:rsid w:val="002A62F5"/>
    <w:rsid w:val="002A6860"/>
    <w:rsid w:val="002A69FF"/>
    <w:rsid w:val="002A6A0E"/>
    <w:rsid w:val="002A6BB3"/>
    <w:rsid w:val="002A6D4E"/>
    <w:rsid w:val="002A6D58"/>
    <w:rsid w:val="002A7020"/>
    <w:rsid w:val="002A711A"/>
    <w:rsid w:val="002A72CC"/>
    <w:rsid w:val="002A72EF"/>
    <w:rsid w:val="002A73C9"/>
    <w:rsid w:val="002A7402"/>
    <w:rsid w:val="002A7B22"/>
    <w:rsid w:val="002A7E26"/>
    <w:rsid w:val="002B0032"/>
    <w:rsid w:val="002B02D5"/>
    <w:rsid w:val="002B0411"/>
    <w:rsid w:val="002B0479"/>
    <w:rsid w:val="002B0862"/>
    <w:rsid w:val="002B0D67"/>
    <w:rsid w:val="002B133E"/>
    <w:rsid w:val="002B137B"/>
    <w:rsid w:val="002B178E"/>
    <w:rsid w:val="002B181D"/>
    <w:rsid w:val="002B1A2B"/>
    <w:rsid w:val="002B1D8B"/>
    <w:rsid w:val="002B1F65"/>
    <w:rsid w:val="002B20C0"/>
    <w:rsid w:val="002B20ED"/>
    <w:rsid w:val="002B2116"/>
    <w:rsid w:val="002B2E24"/>
    <w:rsid w:val="002B3197"/>
    <w:rsid w:val="002B36C8"/>
    <w:rsid w:val="002B37B4"/>
    <w:rsid w:val="002B3887"/>
    <w:rsid w:val="002B3E7D"/>
    <w:rsid w:val="002B4025"/>
    <w:rsid w:val="002B4253"/>
    <w:rsid w:val="002B441B"/>
    <w:rsid w:val="002B4462"/>
    <w:rsid w:val="002B45A9"/>
    <w:rsid w:val="002B4AC4"/>
    <w:rsid w:val="002B531D"/>
    <w:rsid w:val="002B5357"/>
    <w:rsid w:val="002B56B9"/>
    <w:rsid w:val="002B5901"/>
    <w:rsid w:val="002B59F0"/>
    <w:rsid w:val="002B5E29"/>
    <w:rsid w:val="002B6023"/>
    <w:rsid w:val="002B62EA"/>
    <w:rsid w:val="002B6667"/>
    <w:rsid w:val="002B681E"/>
    <w:rsid w:val="002B6EBD"/>
    <w:rsid w:val="002B7CA0"/>
    <w:rsid w:val="002C00E4"/>
    <w:rsid w:val="002C08C0"/>
    <w:rsid w:val="002C0E69"/>
    <w:rsid w:val="002C0F0E"/>
    <w:rsid w:val="002C1566"/>
    <w:rsid w:val="002C17E0"/>
    <w:rsid w:val="002C1839"/>
    <w:rsid w:val="002C1992"/>
    <w:rsid w:val="002C1D1F"/>
    <w:rsid w:val="002C1DAC"/>
    <w:rsid w:val="002C20BE"/>
    <w:rsid w:val="002C21D8"/>
    <w:rsid w:val="002C224C"/>
    <w:rsid w:val="002C2345"/>
    <w:rsid w:val="002C2564"/>
    <w:rsid w:val="002C286D"/>
    <w:rsid w:val="002C2DE1"/>
    <w:rsid w:val="002C3174"/>
    <w:rsid w:val="002C324B"/>
    <w:rsid w:val="002C3615"/>
    <w:rsid w:val="002C36F4"/>
    <w:rsid w:val="002C3766"/>
    <w:rsid w:val="002C37DE"/>
    <w:rsid w:val="002C3A40"/>
    <w:rsid w:val="002C3B91"/>
    <w:rsid w:val="002C3B93"/>
    <w:rsid w:val="002C400A"/>
    <w:rsid w:val="002C4AE7"/>
    <w:rsid w:val="002C4FB1"/>
    <w:rsid w:val="002C53AA"/>
    <w:rsid w:val="002C5853"/>
    <w:rsid w:val="002C5943"/>
    <w:rsid w:val="002C607D"/>
    <w:rsid w:val="002C6172"/>
    <w:rsid w:val="002C6710"/>
    <w:rsid w:val="002C67AB"/>
    <w:rsid w:val="002C68B1"/>
    <w:rsid w:val="002C7819"/>
    <w:rsid w:val="002C7BE2"/>
    <w:rsid w:val="002C7E94"/>
    <w:rsid w:val="002D01ED"/>
    <w:rsid w:val="002D04DF"/>
    <w:rsid w:val="002D0AF8"/>
    <w:rsid w:val="002D0C08"/>
    <w:rsid w:val="002D11C5"/>
    <w:rsid w:val="002D1723"/>
    <w:rsid w:val="002D1EB4"/>
    <w:rsid w:val="002D1F62"/>
    <w:rsid w:val="002D1F9F"/>
    <w:rsid w:val="002D233F"/>
    <w:rsid w:val="002D2368"/>
    <w:rsid w:val="002D2467"/>
    <w:rsid w:val="002D25F1"/>
    <w:rsid w:val="002D2631"/>
    <w:rsid w:val="002D2775"/>
    <w:rsid w:val="002D2B17"/>
    <w:rsid w:val="002D310C"/>
    <w:rsid w:val="002D31CA"/>
    <w:rsid w:val="002D3508"/>
    <w:rsid w:val="002D38E2"/>
    <w:rsid w:val="002D3939"/>
    <w:rsid w:val="002D412B"/>
    <w:rsid w:val="002D4293"/>
    <w:rsid w:val="002D44F1"/>
    <w:rsid w:val="002D4507"/>
    <w:rsid w:val="002D4F0A"/>
    <w:rsid w:val="002D4FB3"/>
    <w:rsid w:val="002D506D"/>
    <w:rsid w:val="002D5D51"/>
    <w:rsid w:val="002D5EF8"/>
    <w:rsid w:val="002D5FD3"/>
    <w:rsid w:val="002D6570"/>
    <w:rsid w:val="002D65AB"/>
    <w:rsid w:val="002D6782"/>
    <w:rsid w:val="002D687E"/>
    <w:rsid w:val="002D6928"/>
    <w:rsid w:val="002D6B66"/>
    <w:rsid w:val="002D6FFA"/>
    <w:rsid w:val="002D720D"/>
    <w:rsid w:val="002D77CB"/>
    <w:rsid w:val="002D7957"/>
    <w:rsid w:val="002E0654"/>
    <w:rsid w:val="002E0742"/>
    <w:rsid w:val="002E0C38"/>
    <w:rsid w:val="002E0F3E"/>
    <w:rsid w:val="002E130D"/>
    <w:rsid w:val="002E18F0"/>
    <w:rsid w:val="002E1A4D"/>
    <w:rsid w:val="002E1D42"/>
    <w:rsid w:val="002E20BA"/>
    <w:rsid w:val="002E23C7"/>
    <w:rsid w:val="002E2425"/>
    <w:rsid w:val="002E2709"/>
    <w:rsid w:val="002E2870"/>
    <w:rsid w:val="002E2A5A"/>
    <w:rsid w:val="002E2B94"/>
    <w:rsid w:val="002E30B8"/>
    <w:rsid w:val="002E3423"/>
    <w:rsid w:val="002E3771"/>
    <w:rsid w:val="002E3A18"/>
    <w:rsid w:val="002E3D31"/>
    <w:rsid w:val="002E3E60"/>
    <w:rsid w:val="002E3EF5"/>
    <w:rsid w:val="002E4572"/>
    <w:rsid w:val="002E4745"/>
    <w:rsid w:val="002E47D3"/>
    <w:rsid w:val="002E48B9"/>
    <w:rsid w:val="002E4F3B"/>
    <w:rsid w:val="002E4F8E"/>
    <w:rsid w:val="002E50D8"/>
    <w:rsid w:val="002E5331"/>
    <w:rsid w:val="002E5AED"/>
    <w:rsid w:val="002E5E56"/>
    <w:rsid w:val="002E6302"/>
    <w:rsid w:val="002E6B14"/>
    <w:rsid w:val="002E6E34"/>
    <w:rsid w:val="002E7818"/>
    <w:rsid w:val="002E782B"/>
    <w:rsid w:val="002E790E"/>
    <w:rsid w:val="002E7963"/>
    <w:rsid w:val="002E7D0E"/>
    <w:rsid w:val="002E7D23"/>
    <w:rsid w:val="002F0112"/>
    <w:rsid w:val="002F042F"/>
    <w:rsid w:val="002F07D5"/>
    <w:rsid w:val="002F087A"/>
    <w:rsid w:val="002F0951"/>
    <w:rsid w:val="002F0A6C"/>
    <w:rsid w:val="002F0C05"/>
    <w:rsid w:val="002F1017"/>
    <w:rsid w:val="002F1357"/>
    <w:rsid w:val="002F1393"/>
    <w:rsid w:val="002F147A"/>
    <w:rsid w:val="002F20DA"/>
    <w:rsid w:val="002F2187"/>
    <w:rsid w:val="002F2812"/>
    <w:rsid w:val="002F2AB4"/>
    <w:rsid w:val="002F2E42"/>
    <w:rsid w:val="002F3D1A"/>
    <w:rsid w:val="002F3E4D"/>
    <w:rsid w:val="002F3E9A"/>
    <w:rsid w:val="002F4083"/>
    <w:rsid w:val="002F40E0"/>
    <w:rsid w:val="002F45AC"/>
    <w:rsid w:val="002F4D35"/>
    <w:rsid w:val="002F4D73"/>
    <w:rsid w:val="002F4DA3"/>
    <w:rsid w:val="002F4FB8"/>
    <w:rsid w:val="002F5D72"/>
    <w:rsid w:val="002F5DFC"/>
    <w:rsid w:val="002F610E"/>
    <w:rsid w:val="002F6367"/>
    <w:rsid w:val="002F6607"/>
    <w:rsid w:val="002F6928"/>
    <w:rsid w:val="002F6BC8"/>
    <w:rsid w:val="002F6F27"/>
    <w:rsid w:val="002F6FB6"/>
    <w:rsid w:val="002F7281"/>
    <w:rsid w:val="002F7289"/>
    <w:rsid w:val="002F74EF"/>
    <w:rsid w:val="002F75D6"/>
    <w:rsid w:val="002F75FB"/>
    <w:rsid w:val="002F7E63"/>
    <w:rsid w:val="003002DF"/>
    <w:rsid w:val="00300556"/>
    <w:rsid w:val="0030062D"/>
    <w:rsid w:val="00300DD1"/>
    <w:rsid w:val="00300F74"/>
    <w:rsid w:val="00300FA5"/>
    <w:rsid w:val="00301061"/>
    <w:rsid w:val="00301088"/>
    <w:rsid w:val="00301406"/>
    <w:rsid w:val="0030141E"/>
    <w:rsid w:val="003014BB"/>
    <w:rsid w:val="00301650"/>
    <w:rsid w:val="003018EB"/>
    <w:rsid w:val="00301AFC"/>
    <w:rsid w:val="00301E3C"/>
    <w:rsid w:val="00301E53"/>
    <w:rsid w:val="003025B7"/>
    <w:rsid w:val="003025D0"/>
    <w:rsid w:val="0030291E"/>
    <w:rsid w:val="003029BA"/>
    <w:rsid w:val="00302E70"/>
    <w:rsid w:val="0030344F"/>
    <w:rsid w:val="00303479"/>
    <w:rsid w:val="003035C0"/>
    <w:rsid w:val="003036DF"/>
    <w:rsid w:val="00303B90"/>
    <w:rsid w:val="00303DED"/>
    <w:rsid w:val="00303F53"/>
    <w:rsid w:val="00304325"/>
    <w:rsid w:val="00304AC2"/>
    <w:rsid w:val="00304AC6"/>
    <w:rsid w:val="00304BF4"/>
    <w:rsid w:val="00304C8B"/>
    <w:rsid w:val="00304D99"/>
    <w:rsid w:val="00304DAA"/>
    <w:rsid w:val="00304F47"/>
    <w:rsid w:val="00304F91"/>
    <w:rsid w:val="0030555A"/>
    <w:rsid w:val="00305825"/>
    <w:rsid w:val="0030607C"/>
    <w:rsid w:val="003069BB"/>
    <w:rsid w:val="00306ACF"/>
    <w:rsid w:val="00306B3A"/>
    <w:rsid w:val="003072AC"/>
    <w:rsid w:val="00307575"/>
    <w:rsid w:val="00307730"/>
    <w:rsid w:val="003077D1"/>
    <w:rsid w:val="00307C70"/>
    <w:rsid w:val="00307EC7"/>
    <w:rsid w:val="00307F58"/>
    <w:rsid w:val="00310638"/>
    <w:rsid w:val="00310673"/>
    <w:rsid w:val="00310DDB"/>
    <w:rsid w:val="00310E28"/>
    <w:rsid w:val="00310E85"/>
    <w:rsid w:val="00311402"/>
    <w:rsid w:val="00311ABA"/>
    <w:rsid w:val="00311F1A"/>
    <w:rsid w:val="00311F1C"/>
    <w:rsid w:val="00311FB7"/>
    <w:rsid w:val="0031281C"/>
    <w:rsid w:val="00312841"/>
    <w:rsid w:val="00313139"/>
    <w:rsid w:val="00313261"/>
    <w:rsid w:val="003132F7"/>
    <w:rsid w:val="0031388A"/>
    <w:rsid w:val="00313B2A"/>
    <w:rsid w:val="00313DD3"/>
    <w:rsid w:val="00313F2E"/>
    <w:rsid w:val="0031458B"/>
    <w:rsid w:val="00314B06"/>
    <w:rsid w:val="00314C14"/>
    <w:rsid w:val="00315077"/>
    <w:rsid w:val="00315610"/>
    <w:rsid w:val="0031590C"/>
    <w:rsid w:val="00315EC6"/>
    <w:rsid w:val="00315F90"/>
    <w:rsid w:val="003160EE"/>
    <w:rsid w:val="00316344"/>
    <w:rsid w:val="00316875"/>
    <w:rsid w:val="00316B05"/>
    <w:rsid w:val="00316E09"/>
    <w:rsid w:val="003170E7"/>
    <w:rsid w:val="00317280"/>
    <w:rsid w:val="003179E1"/>
    <w:rsid w:val="00320170"/>
    <w:rsid w:val="0032038A"/>
    <w:rsid w:val="003203A5"/>
    <w:rsid w:val="003207B7"/>
    <w:rsid w:val="00320ACB"/>
    <w:rsid w:val="00321AB3"/>
    <w:rsid w:val="00321B2F"/>
    <w:rsid w:val="00322919"/>
    <w:rsid w:val="00322C8B"/>
    <w:rsid w:val="00322CFE"/>
    <w:rsid w:val="00323369"/>
    <w:rsid w:val="00323579"/>
    <w:rsid w:val="00323881"/>
    <w:rsid w:val="00323A18"/>
    <w:rsid w:val="00323B0C"/>
    <w:rsid w:val="00323C24"/>
    <w:rsid w:val="00323CB4"/>
    <w:rsid w:val="003241C4"/>
    <w:rsid w:val="003244C6"/>
    <w:rsid w:val="00324A68"/>
    <w:rsid w:val="00324AF7"/>
    <w:rsid w:val="00324E82"/>
    <w:rsid w:val="00325235"/>
    <w:rsid w:val="0032528A"/>
    <w:rsid w:val="00325328"/>
    <w:rsid w:val="00325B35"/>
    <w:rsid w:val="0032607B"/>
    <w:rsid w:val="0032624F"/>
    <w:rsid w:val="0032625F"/>
    <w:rsid w:val="0032660E"/>
    <w:rsid w:val="003267B7"/>
    <w:rsid w:val="00326993"/>
    <w:rsid w:val="00326B42"/>
    <w:rsid w:val="00326C8F"/>
    <w:rsid w:val="00327091"/>
    <w:rsid w:val="0032733A"/>
    <w:rsid w:val="00327D38"/>
    <w:rsid w:val="003300BA"/>
    <w:rsid w:val="00330303"/>
    <w:rsid w:val="003308D6"/>
    <w:rsid w:val="003309DC"/>
    <w:rsid w:val="00331658"/>
    <w:rsid w:val="00331B7B"/>
    <w:rsid w:val="00331D67"/>
    <w:rsid w:val="00331EA1"/>
    <w:rsid w:val="00331FE7"/>
    <w:rsid w:val="0033207F"/>
    <w:rsid w:val="003320FF"/>
    <w:rsid w:val="00332176"/>
    <w:rsid w:val="0033264A"/>
    <w:rsid w:val="00332661"/>
    <w:rsid w:val="003326B8"/>
    <w:rsid w:val="0033281E"/>
    <w:rsid w:val="00332A95"/>
    <w:rsid w:val="00332B24"/>
    <w:rsid w:val="00332C52"/>
    <w:rsid w:val="00332F8B"/>
    <w:rsid w:val="00333188"/>
    <w:rsid w:val="003333C6"/>
    <w:rsid w:val="003334D1"/>
    <w:rsid w:val="0033353F"/>
    <w:rsid w:val="00333643"/>
    <w:rsid w:val="003337C2"/>
    <w:rsid w:val="00333A08"/>
    <w:rsid w:val="00333D0F"/>
    <w:rsid w:val="003340AA"/>
    <w:rsid w:val="003344BB"/>
    <w:rsid w:val="003347F1"/>
    <w:rsid w:val="00334FD6"/>
    <w:rsid w:val="00335222"/>
    <w:rsid w:val="003354C8"/>
    <w:rsid w:val="0033553D"/>
    <w:rsid w:val="00335556"/>
    <w:rsid w:val="0033579C"/>
    <w:rsid w:val="003366F6"/>
    <w:rsid w:val="003376F0"/>
    <w:rsid w:val="00337B5D"/>
    <w:rsid w:val="00337C23"/>
    <w:rsid w:val="00337C42"/>
    <w:rsid w:val="00337ED6"/>
    <w:rsid w:val="00337F84"/>
    <w:rsid w:val="003400AB"/>
    <w:rsid w:val="0034075C"/>
    <w:rsid w:val="00340B29"/>
    <w:rsid w:val="00340F86"/>
    <w:rsid w:val="0034123E"/>
    <w:rsid w:val="003412C0"/>
    <w:rsid w:val="00341448"/>
    <w:rsid w:val="003415FC"/>
    <w:rsid w:val="00341997"/>
    <w:rsid w:val="00341D91"/>
    <w:rsid w:val="00341E3F"/>
    <w:rsid w:val="00341F5F"/>
    <w:rsid w:val="00342246"/>
    <w:rsid w:val="0034244A"/>
    <w:rsid w:val="00342587"/>
    <w:rsid w:val="00342592"/>
    <w:rsid w:val="0034291F"/>
    <w:rsid w:val="00342A8B"/>
    <w:rsid w:val="00342AE7"/>
    <w:rsid w:val="003434A3"/>
    <w:rsid w:val="003437D4"/>
    <w:rsid w:val="00343878"/>
    <w:rsid w:val="00343F34"/>
    <w:rsid w:val="00343FB1"/>
    <w:rsid w:val="0034400F"/>
    <w:rsid w:val="0034415D"/>
    <w:rsid w:val="003445A9"/>
    <w:rsid w:val="00344627"/>
    <w:rsid w:val="003446DD"/>
    <w:rsid w:val="003447DD"/>
    <w:rsid w:val="00344D6C"/>
    <w:rsid w:val="003450DE"/>
    <w:rsid w:val="00345142"/>
    <w:rsid w:val="0034517F"/>
    <w:rsid w:val="003452D5"/>
    <w:rsid w:val="003452FC"/>
    <w:rsid w:val="0034561F"/>
    <w:rsid w:val="0034569E"/>
    <w:rsid w:val="00345720"/>
    <w:rsid w:val="0034593F"/>
    <w:rsid w:val="00345A4A"/>
    <w:rsid w:val="00345D5D"/>
    <w:rsid w:val="003463A7"/>
    <w:rsid w:val="003466F5"/>
    <w:rsid w:val="00346EB0"/>
    <w:rsid w:val="003473AA"/>
    <w:rsid w:val="00347636"/>
    <w:rsid w:val="003479EB"/>
    <w:rsid w:val="00347C9A"/>
    <w:rsid w:val="00347CEB"/>
    <w:rsid w:val="00347DC8"/>
    <w:rsid w:val="00347E48"/>
    <w:rsid w:val="00347E6F"/>
    <w:rsid w:val="00350077"/>
    <w:rsid w:val="003500FC"/>
    <w:rsid w:val="0035020E"/>
    <w:rsid w:val="0035028C"/>
    <w:rsid w:val="00350314"/>
    <w:rsid w:val="003506EB"/>
    <w:rsid w:val="00350BE6"/>
    <w:rsid w:val="00350CF8"/>
    <w:rsid w:val="00351105"/>
    <w:rsid w:val="0035137D"/>
    <w:rsid w:val="0035149E"/>
    <w:rsid w:val="003516B9"/>
    <w:rsid w:val="003519AD"/>
    <w:rsid w:val="00351D55"/>
    <w:rsid w:val="00351D7F"/>
    <w:rsid w:val="00351E7E"/>
    <w:rsid w:val="00351FED"/>
    <w:rsid w:val="00352075"/>
    <w:rsid w:val="003520E6"/>
    <w:rsid w:val="00352145"/>
    <w:rsid w:val="00352334"/>
    <w:rsid w:val="003525ED"/>
    <w:rsid w:val="00352A9E"/>
    <w:rsid w:val="00352C1B"/>
    <w:rsid w:val="00352EF8"/>
    <w:rsid w:val="003533D5"/>
    <w:rsid w:val="003534DC"/>
    <w:rsid w:val="00353D0C"/>
    <w:rsid w:val="00353D16"/>
    <w:rsid w:val="0035421F"/>
    <w:rsid w:val="00354D9B"/>
    <w:rsid w:val="00355107"/>
    <w:rsid w:val="00355B48"/>
    <w:rsid w:val="00355C63"/>
    <w:rsid w:val="00356036"/>
    <w:rsid w:val="00356450"/>
    <w:rsid w:val="003565AE"/>
    <w:rsid w:val="00356DBF"/>
    <w:rsid w:val="00357492"/>
    <w:rsid w:val="0035762C"/>
    <w:rsid w:val="00357912"/>
    <w:rsid w:val="00357B26"/>
    <w:rsid w:val="0036036E"/>
    <w:rsid w:val="00360C65"/>
    <w:rsid w:val="00361199"/>
    <w:rsid w:val="00361862"/>
    <w:rsid w:val="00361B45"/>
    <w:rsid w:val="00361B9E"/>
    <w:rsid w:val="00361ED9"/>
    <w:rsid w:val="003620CF"/>
    <w:rsid w:val="00362165"/>
    <w:rsid w:val="0036260A"/>
    <w:rsid w:val="00362869"/>
    <w:rsid w:val="003629AC"/>
    <w:rsid w:val="003629DF"/>
    <w:rsid w:val="0036346D"/>
    <w:rsid w:val="0036363F"/>
    <w:rsid w:val="00363D95"/>
    <w:rsid w:val="00363FF1"/>
    <w:rsid w:val="00364148"/>
    <w:rsid w:val="00364663"/>
    <w:rsid w:val="00364781"/>
    <w:rsid w:val="00364879"/>
    <w:rsid w:val="0036488D"/>
    <w:rsid w:val="00364B3D"/>
    <w:rsid w:val="00364D90"/>
    <w:rsid w:val="0036511B"/>
    <w:rsid w:val="0036523F"/>
    <w:rsid w:val="00365246"/>
    <w:rsid w:val="0036566A"/>
    <w:rsid w:val="00365B03"/>
    <w:rsid w:val="00365B06"/>
    <w:rsid w:val="00365D73"/>
    <w:rsid w:val="00365FCD"/>
    <w:rsid w:val="00366178"/>
    <w:rsid w:val="003661DF"/>
    <w:rsid w:val="003665D9"/>
    <w:rsid w:val="003669E1"/>
    <w:rsid w:val="00366BAD"/>
    <w:rsid w:val="00366E04"/>
    <w:rsid w:val="00366EBB"/>
    <w:rsid w:val="00366F18"/>
    <w:rsid w:val="00366F53"/>
    <w:rsid w:val="0036745B"/>
    <w:rsid w:val="003677C6"/>
    <w:rsid w:val="00367B6A"/>
    <w:rsid w:val="00367B6E"/>
    <w:rsid w:val="00367F6F"/>
    <w:rsid w:val="00370603"/>
    <w:rsid w:val="00370634"/>
    <w:rsid w:val="003707A0"/>
    <w:rsid w:val="00370FCC"/>
    <w:rsid w:val="00371537"/>
    <w:rsid w:val="00371585"/>
    <w:rsid w:val="003719FB"/>
    <w:rsid w:val="00371BF7"/>
    <w:rsid w:val="00371CBD"/>
    <w:rsid w:val="00371E2C"/>
    <w:rsid w:val="00372205"/>
    <w:rsid w:val="00372724"/>
    <w:rsid w:val="003729FC"/>
    <w:rsid w:val="00372D69"/>
    <w:rsid w:val="00372D7A"/>
    <w:rsid w:val="0037316D"/>
    <w:rsid w:val="00373185"/>
    <w:rsid w:val="00373586"/>
    <w:rsid w:val="0037378E"/>
    <w:rsid w:val="00373884"/>
    <w:rsid w:val="00373A76"/>
    <w:rsid w:val="00373A98"/>
    <w:rsid w:val="00373AAC"/>
    <w:rsid w:val="00373C05"/>
    <w:rsid w:val="00373E4A"/>
    <w:rsid w:val="00373F2A"/>
    <w:rsid w:val="0037402B"/>
    <w:rsid w:val="00374037"/>
    <w:rsid w:val="00374357"/>
    <w:rsid w:val="00374849"/>
    <w:rsid w:val="003753AE"/>
    <w:rsid w:val="00375493"/>
    <w:rsid w:val="0037562C"/>
    <w:rsid w:val="0037587E"/>
    <w:rsid w:val="00375AF5"/>
    <w:rsid w:val="00375CFF"/>
    <w:rsid w:val="003760F3"/>
    <w:rsid w:val="00376228"/>
    <w:rsid w:val="00376290"/>
    <w:rsid w:val="003763CD"/>
    <w:rsid w:val="003768C5"/>
    <w:rsid w:val="003768DB"/>
    <w:rsid w:val="00376939"/>
    <w:rsid w:val="00376C31"/>
    <w:rsid w:val="00376CD8"/>
    <w:rsid w:val="00377017"/>
    <w:rsid w:val="0037703A"/>
    <w:rsid w:val="003771E0"/>
    <w:rsid w:val="00377354"/>
    <w:rsid w:val="003773EF"/>
    <w:rsid w:val="003775EA"/>
    <w:rsid w:val="00377711"/>
    <w:rsid w:val="00377D12"/>
    <w:rsid w:val="00377FAA"/>
    <w:rsid w:val="003800BF"/>
    <w:rsid w:val="00380318"/>
    <w:rsid w:val="0038060D"/>
    <w:rsid w:val="00380D7C"/>
    <w:rsid w:val="00380FAF"/>
    <w:rsid w:val="003812C9"/>
    <w:rsid w:val="003816D5"/>
    <w:rsid w:val="00381BD9"/>
    <w:rsid w:val="00381CAD"/>
    <w:rsid w:val="00381D76"/>
    <w:rsid w:val="0038275F"/>
    <w:rsid w:val="00382A2C"/>
    <w:rsid w:val="00382CDB"/>
    <w:rsid w:val="0038303D"/>
    <w:rsid w:val="00383650"/>
    <w:rsid w:val="00383AA4"/>
    <w:rsid w:val="00383AAB"/>
    <w:rsid w:val="00383ADD"/>
    <w:rsid w:val="003846F0"/>
    <w:rsid w:val="0038489E"/>
    <w:rsid w:val="00384B54"/>
    <w:rsid w:val="00384DFB"/>
    <w:rsid w:val="00385290"/>
    <w:rsid w:val="00385455"/>
    <w:rsid w:val="003854A8"/>
    <w:rsid w:val="0038578F"/>
    <w:rsid w:val="00385A04"/>
    <w:rsid w:val="00385A9C"/>
    <w:rsid w:val="00385B12"/>
    <w:rsid w:val="00385B6A"/>
    <w:rsid w:val="00385D59"/>
    <w:rsid w:val="00386060"/>
    <w:rsid w:val="00386063"/>
    <w:rsid w:val="0038619A"/>
    <w:rsid w:val="0038624D"/>
    <w:rsid w:val="003862AA"/>
    <w:rsid w:val="003864FE"/>
    <w:rsid w:val="0038694E"/>
    <w:rsid w:val="00386D25"/>
    <w:rsid w:val="003870BA"/>
    <w:rsid w:val="003871A3"/>
    <w:rsid w:val="003871BD"/>
    <w:rsid w:val="00387580"/>
    <w:rsid w:val="0038764F"/>
    <w:rsid w:val="00387BA7"/>
    <w:rsid w:val="00387BB6"/>
    <w:rsid w:val="00387C19"/>
    <w:rsid w:val="00387C54"/>
    <w:rsid w:val="00387E06"/>
    <w:rsid w:val="003904D9"/>
    <w:rsid w:val="00390509"/>
    <w:rsid w:val="00390FE5"/>
    <w:rsid w:val="003917A3"/>
    <w:rsid w:val="00391BBC"/>
    <w:rsid w:val="00391E7C"/>
    <w:rsid w:val="00392031"/>
    <w:rsid w:val="00392036"/>
    <w:rsid w:val="00392289"/>
    <w:rsid w:val="0039249F"/>
    <w:rsid w:val="00392705"/>
    <w:rsid w:val="00392726"/>
    <w:rsid w:val="0039334F"/>
    <w:rsid w:val="00393630"/>
    <w:rsid w:val="00393EB0"/>
    <w:rsid w:val="003940C2"/>
    <w:rsid w:val="00394176"/>
    <w:rsid w:val="0039423B"/>
    <w:rsid w:val="00394383"/>
    <w:rsid w:val="003945A4"/>
    <w:rsid w:val="00394B30"/>
    <w:rsid w:val="00394B7C"/>
    <w:rsid w:val="00394BC1"/>
    <w:rsid w:val="003951B0"/>
    <w:rsid w:val="0039522D"/>
    <w:rsid w:val="003953C9"/>
    <w:rsid w:val="003953F6"/>
    <w:rsid w:val="00395864"/>
    <w:rsid w:val="00395AD5"/>
    <w:rsid w:val="00395B05"/>
    <w:rsid w:val="00395E3A"/>
    <w:rsid w:val="003961B6"/>
    <w:rsid w:val="00396660"/>
    <w:rsid w:val="00396963"/>
    <w:rsid w:val="00396ED0"/>
    <w:rsid w:val="00397210"/>
    <w:rsid w:val="0039734E"/>
    <w:rsid w:val="00397823"/>
    <w:rsid w:val="003A02FC"/>
    <w:rsid w:val="003A030C"/>
    <w:rsid w:val="003A0796"/>
    <w:rsid w:val="003A07B3"/>
    <w:rsid w:val="003A1119"/>
    <w:rsid w:val="003A118F"/>
    <w:rsid w:val="003A127D"/>
    <w:rsid w:val="003A1340"/>
    <w:rsid w:val="003A15A9"/>
    <w:rsid w:val="003A1695"/>
    <w:rsid w:val="003A1709"/>
    <w:rsid w:val="003A17BC"/>
    <w:rsid w:val="003A1927"/>
    <w:rsid w:val="003A1978"/>
    <w:rsid w:val="003A1AB4"/>
    <w:rsid w:val="003A1B9F"/>
    <w:rsid w:val="003A1BC3"/>
    <w:rsid w:val="003A1CBA"/>
    <w:rsid w:val="003A1D9D"/>
    <w:rsid w:val="003A1E92"/>
    <w:rsid w:val="003A208B"/>
    <w:rsid w:val="003A215A"/>
    <w:rsid w:val="003A2172"/>
    <w:rsid w:val="003A2387"/>
    <w:rsid w:val="003A2538"/>
    <w:rsid w:val="003A287C"/>
    <w:rsid w:val="003A2B7C"/>
    <w:rsid w:val="003A31A2"/>
    <w:rsid w:val="003A3644"/>
    <w:rsid w:val="003A392F"/>
    <w:rsid w:val="003A3C19"/>
    <w:rsid w:val="003A4187"/>
    <w:rsid w:val="003A41C6"/>
    <w:rsid w:val="003A442A"/>
    <w:rsid w:val="003A44B5"/>
    <w:rsid w:val="003A4A0A"/>
    <w:rsid w:val="003A4C17"/>
    <w:rsid w:val="003A500A"/>
    <w:rsid w:val="003A55F5"/>
    <w:rsid w:val="003A579F"/>
    <w:rsid w:val="003A59CC"/>
    <w:rsid w:val="003A5DC2"/>
    <w:rsid w:val="003A6057"/>
    <w:rsid w:val="003A672C"/>
    <w:rsid w:val="003A699B"/>
    <w:rsid w:val="003A70A5"/>
    <w:rsid w:val="003A7369"/>
    <w:rsid w:val="003A7475"/>
    <w:rsid w:val="003A75E5"/>
    <w:rsid w:val="003A7971"/>
    <w:rsid w:val="003B02D6"/>
    <w:rsid w:val="003B02EC"/>
    <w:rsid w:val="003B06A9"/>
    <w:rsid w:val="003B0885"/>
    <w:rsid w:val="003B0A34"/>
    <w:rsid w:val="003B0BE1"/>
    <w:rsid w:val="003B0D3D"/>
    <w:rsid w:val="003B0D4E"/>
    <w:rsid w:val="003B0DFB"/>
    <w:rsid w:val="003B0EB2"/>
    <w:rsid w:val="003B11AB"/>
    <w:rsid w:val="003B11B8"/>
    <w:rsid w:val="003B1412"/>
    <w:rsid w:val="003B141C"/>
    <w:rsid w:val="003B1740"/>
    <w:rsid w:val="003B1ACA"/>
    <w:rsid w:val="003B1CFD"/>
    <w:rsid w:val="003B2215"/>
    <w:rsid w:val="003B22B2"/>
    <w:rsid w:val="003B2743"/>
    <w:rsid w:val="003B2A25"/>
    <w:rsid w:val="003B2A78"/>
    <w:rsid w:val="003B2C6E"/>
    <w:rsid w:val="003B2CBC"/>
    <w:rsid w:val="003B2DB6"/>
    <w:rsid w:val="003B376A"/>
    <w:rsid w:val="003B3BD4"/>
    <w:rsid w:val="003B3E98"/>
    <w:rsid w:val="003B3EDA"/>
    <w:rsid w:val="003B41B5"/>
    <w:rsid w:val="003B4342"/>
    <w:rsid w:val="003B4401"/>
    <w:rsid w:val="003B4805"/>
    <w:rsid w:val="003B4932"/>
    <w:rsid w:val="003B49C0"/>
    <w:rsid w:val="003B4C95"/>
    <w:rsid w:val="003B4DEC"/>
    <w:rsid w:val="003B4F95"/>
    <w:rsid w:val="003B530D"/>
    <w:rsid w:val="003B5539"/>
    <w:rsid w:val="003B58F6"/>
    <w:rsid w:val="003B5D12"/>
    <w:rsid w:val="003B65BF"/>
    <w:rsid w:val="003B6894"/>
    <w:rsid w:val="003B69A2"/>
    <w:rsid w:val="003B6A1E"/>
    <w:rsid w:val="003B6A78"/>
    <w:rsid w:val="003B6B1B"/>
    <w:rsid w:val="003B703A"/>
    <w:rsid w:val="003B719F"/>
    <w:rsid w:val="003B71AC"/>
    <w:rsid w:val="003B72CB"/>
    <w:rsid w:val="003B73F5"/>
    <w:rsid w:val="003B74B6"/>
    <w:rsid w:val="003B7512"/>
    <w:rsid w:val="003B7711"/>
    <w:rsid w:val="003B7906"/>
    <w:rsid w:val="003B7CE3"/>
    <w:rsid w:val="003B7D2F"/>
    <w:rsid w:val="003B7F1E"/>
    <w:rsid w:val="003B7F9F"/>
    <w:rsid w:val="003C0291"/>
    <w:rsid w:val="003C052E"/>
    <w:rsid w:val="003C0699"/>
    <w:rsid w:val="003C06A7"/>
    <w:rsid w:val="003C07B5"/>
    <w:rsid w:val="003C08E6"/>
    <w:rsid w:val="003C0A4D"/>
    <w:rsid w:val="003C0F49"/>
    <w:rsid w:val="003C10E6"/>
    <w:rsid w:val="003C1340"/>
    <w:rsid w:val="003C174B"/>
    <w:rsid w:val="003C1A6C"/>
    <w:rsid w:val="003C2044"/>
    <w:rsid w:val="003C2391"/>
    <w:rsid w:val="003C265B"/>
    <w:rsid w:val="003C285A"/>
    <w:rsid w:val="003C2F99"/>
    <w:rsid w:val="003C311D"/>
    <w:rsid w:val="003C3315"/>
    <w:rsid w:val="003C371B"/>
    <w:rsid w:val="003C37CD"/>
    <w:rsid w:val="003C3931"/>
    <w:rsid w:val="003C3AB6"/>
    <w:rsid w:val="003C402A"/>
    <w:rsid w:val="003C415C"/>
    <w:rsid w:val="003C43FB"/>
    <w:rsid w:val="003C4698"/>
    <w:rsid w:val="003C485C"/>
    <w:rsid w:val="003C4999"/>
    <w:rsid w:val="003C4E98"/>
    <w:rsid w:val="003C539C"/>
    <w:rsid w:val="003C55B8"/>
    <w:rsid w:val="003C578E"/>
    <w:rsid w:val="003C5C6F"/>
    <w:rsid w:val="003C5DBA"/>
    <w:rsid w:val="003C65EB"/>
    <w:rsid w:val="003C66BE"/>
    <w:rsid w:val="003C6733"/>
    <w:rsid w:val="003C674C"/>
    <w:rsid w:val="003C67D0"/>
    <w:rsid w:val="003C6949"/>
    <w:rsid w:val="003C6979"/>
    <w:rsid w:val="003C69D4"/>
    <w:rsid w:val="003C6B02"/>
    <w:rsid w:val="003C6CF2"/>
    <w:rsid w:val="003C754B"/>
    <w:rsid w:val="003C7764"/>
    <w:rsid w:val="003C7B25"/>
    <w:rsid w:val="003C7B77"/>
    <w:rsid w:val="003C7DA2"/>
    <w:rsid w:val="003D0003"/>
    <w:rsid w:val="003D05AC"/>
    <w:rsid w:val="003D06D5"/>
    <w:rsid w:val="003D073A"/>
    <w:rsid w:val="003D09D0"/>
    <w:rsid w:val="003D0EF0"/>
    <w:rsid w:val="003D16AB"/>
    <w:rsid w:val="003D191B"/>
    <w:rsid w:val="003D1FE0"/>
    <w:rsid w:val="003D2832"/>
    <w:rsid w:val="003D2BCC"/>
    <w:rsid w:val="003D2CDE"/>
    <w:rsid w:val="003D2DE7"/>
    <w:rsid w:val="003D3113"/>
    <w:rsid w:val="003D3523"/>
    <w:rsid w:val="003D3848"/>
    <w:rsid w:val="003D3A8B"/>
    <w:rsid w:val="003D3B2D"/>
    <w:rsid w:val="003D3BD8"/>
    <w:rsid w:val="003D3F2E"/>
    <w:rsid w:val="003D48BD"/>
    <w:rsid w:val="003D49A0"/>
    <w:rsid w:val="003D4ADE"/>
    <w:rsid w:val="003D50F7"/>
    <w:rsid w:val="003D526B"/>
    <w:rsid w:val="003D545A"/>
    <w:rsid w:val="003D55B6"/>
    <w:rsid w:val="003D5892"/>
    <w:rsid w:val="003D5990"/>
    <w:rsid w:val="003D5C8C"/>
    <w:rsid w:val="003D6105"/>
    <w:rsid w:val="003D64A6"/>
    <w:rsid w:val="003D6871"/>
    <w:rsid w:val="003D6CCE"/>
    <w:rsid w:val="003D6CD2"/>
    <w:rsid w:val="003D7278"/>
    <w:rsid w:val="003D750F"/>
    <w:rsid w:val="003D757A"/>
    <w:rsid w:val="003D761E"/>
    <w:rsid w:val="003D782F"/>
    <w:rsid w:val="003D78FA"/>
    <w:rsid w:val="003D7D1A"/>
    <w:rsid w:val="003D7D58"/>
    <w:rsid w:val="003D7EDC"/>
    <w:rsid w:val="003D7F75"/>
    <w:rsid w:val="003D7F90"/>
    <w:rsid w:val="003E0509"/>
    <w:rsid w:val="003E0648"/>
    <w:rsid w:val="003E0951"/>
    <w:rsid w:val="003E0A21"/>
    <w:rsid w:val="003E0BA0"/>
    <w:rsid w:val="003E0C9C"/>
    <w:rsid w:val="003E11C8"/>
    <w:rsid w:val="003E12F0"/>
    <w:rsid w:val="003E13D2"/>
    <w:rsid w:val="003E175F"/>
    <w:rsid w:val="003E1763"/>
    <w:rsid w:val="003E17A8"/>
    <w:rsid w:val="003E1A29"/>
    <w:rsid w:val="003E1BB5"/>
    <w:rsid w:val="003E1D15"/>
    <w:rsid w:val="003E1FA0"/>
    <w:rsid w:val="003E2879"/>
    <w:rsid w:val="003E28FE"/>
    <w:rsid w:val="003E29F4"/>
    <w:rsid w:val="003E2A9D"/>
    <w:rsid w:val="003E2CD6"/>
    <w:rsid w:val="003E2D23"/>
    <w:rsid w:val="003E2E21"/>
    <w:rsid w:val="003E35C8"/>
    <w:rsid w:val="003E372D"/>
    <w:rsid w:val="003E3777"/>
    <w:rsid w:val="003E43C4"/>
    <w:rsid w:val="003E4474"/>
    <w:rsid w:val="003E46D2"/>
    <w:rsid w:val="003E472F"/>
    <w:rsid w:val="003E4931"/>
    <w:rsid w:val="003E5404"/>
    <w:rsid w:val="003E55DD"/>
    <w:rsid w:val="003E5782"/>
    <w:rsid w:val="003E5827"/>
    <w:rsid w:val="003E5946"/>
    <w:rsid w:val="003E599D"/>
    <w:rsid w:val="003E59A4"/>
    <w:rsid w:val="003E5D2A"/>
    <w:rsid w:val="003E6368"/>
    <w:rsid w:val="003E683D"/>
    <w:rsid w:val="003E6A30"/>
    <w:rsid w:val="003E6BFB"/>
    <w:rsid w:val="003E6ED4"/>
    <w:rsid w:val="003E6FF4"/>
    <w:rsid w:val="003E704D"/>
    <w:rsid w:val="003E7249"/>
    <w:rsid w:val="003E73CC"/>
    <w:rsid w:val="003E7419"/>
    <w:rsid w:val="003E74D2"/>
    <w:rsid w:val="003E7950"/>
    <w:rsid w:val="003E7D0A"/>
    <w:rsid w:val="003E7D29"/>
    <w:rsid w:val="003F0130"/>
    <w:rsid w:val="003F014F"/>
    <w:rsid w:val="003F03E5"/>
    <w:rsid w:val="003F051E"/>
    <w:rsid w:val="003F055E"/>
    <w:rsid w:val="003F0FA4"/>
    <w:rsid w:val="003F1699"/>
    <w:rsid w:val="003F18DA"/>
    <w:rsid w:val="003F1946"/>
    <w:rsid w:val="003F1C31"/>
    <w:rsid w:val="003F1DC1"/>
    <w:rsid w:val="003F1F95"/>
    <w:rsid w:val="003F2396"/>
    <w:rsid w:val="003F245D"/>
    <w:rsid w:val="003F2B98"/>
    <w:rsid w:val="003F3062"/>
    <w:rsid w:val="003F3458"/>
    <w:rsid w:val="003F39C6"/>
    <w:rsid w:val="003F3ED5"/>
    <w:rsid w:val="003F4378"/>
    <w:rsid w:val="003F45A7"/>
    <w:rsid w:val="003F490F"/>
    <w:rsid w:val="003F4B8A"/>
    <w:rsid w:val="003F4DED"/>
    <w:rsid w:val="003F52DD"/>
    <w:rsid w:val="003F5B17"/>
    <w:rsid w:val="003F5C39"/>
    <w:rsid w:val="003F5FF2"/>
    <w:rsid w:val="003F610A"/>
    <w:rsid w:val="003F6228"/>
    <w:rsid w:val="003F679E"/>
    <w:rsid w:val="003F6924"/>
    <w:rsid w:val="003F78D3"/>
    <w:rsid w:val="003F7941"/>
    <w:rsid w:val="003F7982"/>
    <w:rsid w:val="003F7C8C"/>
    <w:rsid w:val="003F7DBC"/>
    <w:rsid w:val="003F7E6C"/>
    <w:rsid w:val="004004CD"/>
    <w:rsid w:val="004005CF"/>
    <w:rsid w:val="00400F2A"/>
    <w:rsid w:val="00400FA1"/>
    <w:rsid w:val="00401327"/>
    <w:rsid w:val="00401332"/>
    <w:rsid w:val="00401CDC"/>
    <w:rsid w:val="00401D35"/>
    <w:rsid w:val="00401ECF"/>
    <w:rsid w:val="00401EEA"/>
    <w:rsid w:val="00401F27"/>
    <w:rsid w:val="00401F8D"/>
    <w:rsid w:val="00402237"/>
    <w:rsid w:val="004024D7"/>
    <w:rsid w:val="00402692"/>
    <w:rsid w:val="0040272C"/>
    <w:rsid w:val="00402769"/>
    <w:rsid w:val="004029D9"/>
    <w:rsid w:val="00402D86"/>
    <w:rsid w:val="004030FD"/>
    <w:rsid w:val="00403371"/>
    <w:rsid w:val="0040381F"/>
    <w:rsid w:val="00403A03"/>
    <w:rsid w:val="00403CA0"/>
    <w:rsid w:val="004047A8"/>
    <w:rsid w:val="0040481A"/>
    <w:rsid w:val="00404A9F"/>
    <w:rsid w:val="00404B0E"/>
    <w:rsid w:val="00404F7B"/>
    <w:rsid w:val="0040501F"/>
    <w:rsid w:val="00405268"/>
    <w:rsid w:val="00405A0C"/>
    <w:rsid w:val="00405CE9"/>
    <w:rsid w:val="00405E18"/>
    <w:rsid w:val="00405ECA"/>
    <w:rsid w:val="004061EB"/>
    <w:rsid w:val="00406286"/>
    <w:rsid w:val="0040674B"/>
    <w:rsid w:val="0040679D"/>
    <w:rsid w:val="00406899"/>
    <w:rsid w:val="00406A1B"/>
    <w:rsid w:val="00406D43"/>
    <w:rsid w:val="004071DF"/>
    <w:rsid w:val="004076B4"/>
    <w:rsid w:val="00407AFD"/>
    <w:rsid w:val="00407BD1"/>
    <w:rsid w:val="00407C7C"/>
    <w:rsid w:val="00407E48"/>
    <w:rsid w:val="00407F34"/>
    <w:rsid w:val="00410000"/>
    <w:rsid w:val="004100F9"/>
    <w:rsid w:val="0041064A"/>
    <w:rsid w:val="00410A44"/>
    <w:rsid w:val="00410CBF"/>
    <w:rsid w:val="00410E5A"/>
    <w:rsid w:val="00410EB4"/>
    <w:rsid w:val="004115C8"/>
    <w:rsid w:val="00411C0D"/>
    <w:rsid w:val="00411F18"/>
    <w:rsid w:val="00411F54"/>
    <w:rsid w:val="004123D6"/>
    <w:rsid w:val="0041267C"/>
    <w:rsid w:val="00412A71"/>
    <w:rsid w:val="00412FA2"/>
    <w:rsid w:val="00413152"/>
    <w:rsid w:val="00413616"/>
    <w:rsid w:val="00413766"/>
    <w:rsid w:val="0041392B"/>
    <w:rsid w:val="00413BA2"/>
    <w:rsid w:val="00413C2C"/>
    <w:rsid w:val="00413DDB"/>
    <w:rsid w:val="00413E0D"/>
    <w:rsid w:val="004142F5"/>
    <w:rsid w:val="004146C0"/>
    <w:rsid w:val="00414CA1"/>
    <w:rsid w:val="00415098"/>
    <w:rsid w:val="0041510E"/>
    <w:rsid w:val="0041543A"/>
    <w:rsid w:val="00415550"/>
    <w:rsid w:val="00415BD5"/>
    <w:rsid w:val="0041603B"/>
    <w:rsid w:val="0041607D"/>
    <w:rsid w:val="004161B9"/>
    <w:rsid w:val="00416A3D"/>
    <w:rsid w:val="00416C20"/>
    <w:rsid w:val="00416E0A"/>
    <w:rsid w:val="0041731B"/>
    <w:rsid w:val="00417395"/>
    <w:rsid w:val="004173CC"/>
    <w:rsid w:val="00417D28"/>
    <w:rsid w:val="00417D40"/>
    <w:rsid w:val="00420023"/>
    <w:rsid w:val="00420087"/>
    <w:rsid w:val="00420198"/>
    <w:rsid w:val="004201EB"/>
    <w:rsid w:val="00420283"/>
    <w:rsid w:val="004205D2"/>
    <w:rsid w:val="0042070D"/>
    <w:rsid w:val="00420E26"/>
    <w:rsid w:val="00420E64"/>
    <w:rsid w:val="00420F29"/>
    <w:rsid w:val="00420F57"/>
    <w:rsid w:val="00421365"/>
    <w:rsid w:val="00421A29"/>
    <w:rsid w:val="00421AD1"/>
    <w:rsid w:val="00422210"/>
    <w:rsid w:val="004224DB"/>
    <w:rsid w:val="004225CC"/>
    <w:rsid w:val="0042282B"/>
    <w:rsid w:val="00422A40"/>
    <w:rsid w:val="00422D5F"/>
    <w:rsid w:val="00422DAD"/>
    <w:rsid w:val="004231D4"/>
    <w:rsid w:val="004231F1"/>
    <w:rsid w:val="00423400"/>
    <w:rsid w:val="004234E3"/>
    <w:rsid w:val="0042365B"/>
    <w:rsid w:val="00423763"/>
    <w:rsid w:val="004243F3"/>
    <w:rsid w:val="00424415"/>
    <w:rsid w:val="00424504"/>
    <w:rsid w:val="0042455C"/>
    <w:rsid w:val="00424590"/>
    <w:rsid w:val="004246B9"/>
    <w:rsid w:val="004248EB"/>
    <w:rsid w:val="004249F2"/>
    <w:rsid w:val="004251DB"/>
    <w:rsid w:val="00425279"/>
    <w:rsid w:val="004252C1"/>
    <w:rsid w:val="00425826"/>
    <w:rsid w:val="00425FA1"/>
    <w:rsid w:val="00426021"/>
    <w:rsid w:val="00426212"/>
    <w:rsid w:val="00426716"/>
    <w:rsid w:val="00426A55"/>
    <w:rsid w:val="00426E6B"/>
    <w:rsid w:val="004270BD"/>
    <w:rsid w:val="00427436"/>
    <w:rsid w:val="00427B47"/>
    <w:rsid w:val="00427EA8"/>
    <w:rsid w:val="00427F9C"/>
    <w:rsid w:val="00427FC4"/>
    <w:rsid w:val="004303E5"/>
    <w:rsid w:val="00430532"/>
    <w:rsid w:val="004305F6"/>
    <w:rsid w:val="00431510"/>
    <w:rsid w:val="00431964"/>
    <w:rsid w:val="00431D05"/>
    <w:rsid w:val="00431F93"/>
    <w:rsid w:val="0043270A"/>
    <w:rsid w:val="004327B7"/>
    <w:rsid w:val="00432DCF"/>
    <w:rsid w:val="00432F94"/>
    <w:rsid w:val="004337E7"/>
    <w:rsid w:val="00433B91"/>
    <w:rsid w:val="00433B9D"/>
    <w:rsid w:val="00433C90"/>
    <w:rsid w:val="00433D44"/>
    <w:rsid w:val="00434050"/>
    <w:rsid w:val="00434553"/>
    <w:rsid w:val="00434580"/>
    <w:rsid w:val="00434A8F"/>
    <w:rsid w:val="00434E4C"/>
    <w:rsid w:val="0043522C"/>
    <w:rsid w:val="0043568B"/>
    <w:rsid w:val="0043618C"/>
    <w:rsid w:val="004361DB"/>
    <w:rsid w:val="004363B7"/>
    <w:rsid w:val="00436545"/>
    <w:rsid w:val="00436AC9"/>
    <w:rsid w:val="00436C46"/>
    <w:rsid w:val="00436F1C"/>
    <w:rsid w:val="00436F59"/>
    <w:rsid w:val="00436FE0"/>
    <w:rsid w:val="00437133"/>
    <w:rsid w:val="00437494"/>
    <w:rsid w:val="00437571"/>
    <w:rsid w:val="00437A4A"/>
    <w:rsid w:val="00437BA4"/>
    <w:rsid w:val="00437BED"/>
    <w:rsid w:val="00437E77"/>
    <w:rsid w:val="004400E0"/>
    <w:rsid w:val="004401A8"/>
    <w:rsid w:val="004405A6"/>
    <w:rsid w:val="004407C5"/>
    <w:rsid w:val="004408D0"/>
    <w:rsid w:val="00440A9C"/>
    <w:rsid w:val="00440ACE"/>
    <w:rsid w:val="00441022"/>
    <w:rsid w:val="004410C0"/>
    <w:rsid w:val="00441582"/>
    <w:rsid w:val="00441708"/>
    <w:rsid w:val="00441ABA"/>
    <w:rsid w:val="00441B98"/>
    <w:rsid w:val="00441ECA"/>
    <w:rsid w:val="00441FAF"/>
    <w:rsid w:val="0044204D"/>
    <w:rsid w:val="0044212B"/>
    <w:rsid w:val="00442241"/>
    <w:rsid w:val="00442622"/>
    <w:rsid w:val="00442AF4"/>
    <w:rsid w:val="00442B6F"/>
    <w:rsid w:val="00442CE0"/>
    <w:rsid w:val="004431F7"/>
    <w:rsid w:val="004438BF"/>
    <w:rsid w:val="00443AF3"/>
    <w:rsid w:val="00443B34"/>
    <w:rsid w:val="00443B9C"/>
    <w:rsid w:val="004441D5"/>
    <w:rsid w:val="004444E9"/>
    <w:rsid w:val="00444A0F"/>
    <w:rsid w:val="00444E6C"/>
    <w:rsid w:val="0044518C"/>
    <w:rsid w:val="004451AA"/>
    <w:rsid w:val="004453A8"/>
    <w:rsid w:val="004458AA"/>
    <w:rsid w:val="00445A23"/>
    <w:rsid w:val="00445F3A"/>
    <w:rsid w:val="0044619D"/>
    <w:rsid w:val="00446614"/>
    <w:rsid w:val="00446DD0"/>
    <w:rsid w:val="00447247"/>
    <w:rsid w:val="004473C8"/>
    <w:rsid w:val="00447497"/>
    <w:rsid w:val="00447727"/>
    <w:rsid w:val="00447814"/>
    <w:rsid w:val="00447C2A"/>
    <w:rsid w:val="00447FC1"/>
    <w:rsid w:val="0045026C"/>
    <w:rsid w:val="00450431"/>
    <w:rsid w:val="004505DD"/>
    <w:rsid w:val="00450832"/>
    <w:rsid w:val="00450D87"/>
    <w:rsid w:val="00451583"/>
    <w:rsid w:val="00451664"/>
    <w:rsid w:val="004517A5"/>
    <w:rsid w:val="00451F23"/>
    <w:rsid w:val="004525EA"/>
    <w:rsid w:val="0045266B"/>
    <w:rsid w:val="004527C9"/>
    <w:rsid w:val="004529E4"/>
    <w:rsid w:val="00452B49"/>
    <w:rsid w:val="00452E3F"/>
    <w:rsid w:val="00452E91"/>
    <w:rsid w:val="00452EC0"/>
    <w:rsid w:val="004534EC"/>
    <w:rsid w:val="004536B4"/>
    <w:rsid w:val="004536C6"/>
    <w:rsid w:val="00453AE3"/>
    <w:rsid w:val="00454367"/>
    <w:rsid w:val="004543CE"/>
    <w:rsid w:val="004544CD"/>
    <w:rsid w:val="00454723"/>
    <w:rsid w:val="0045490F"/>
    <w:rsid w:val="00454BCA"/>
    <w:rsid w:val="004550E4"/>
    <w:rsid w:val="004557BD"/>
    <w:rsid w:val="004559AD"/>
    <w:rsid w:val="00455D9A"/>
    <w:rsid w:val="00455FF5"/>
    <w:rsid w:val="004561A1"/>
    <w:rsid w:val="00456680"/>
    <w:rsid w:val="004568F3"/>
    <w:rsid w:val="00456954"/>
    <w:rsid w:val="00456F7B"/>
    <w:rsid w:val="004573D4"/>
    <w:rsid w:val="004576B9"/>
    <w:rsid w:val="0045775D"/>
    <w:rsid w:val="004578F8"/>
    <w:rsid w:val="00457A56"/>
    <w:rsid w:val="00457B7E"/>
    <w:rsid w:val="004602D1"/>
    <w:rsid w:val="00460668"/>
    <w:rsid w:val="004606C5"/>
    <w:rsid w:val="00460734"/>
    <w:rsid w:val="00460E36"/>
    <w:rsid w:val="00460FA0"/>
    <w:rsid w:val="00460FFE"/>
    <w:rsid w:val="004613BC"/>
    <w:rsid w:val="004617A5"/>
    <w:rsid w:val="0046185A"/>
    <w:rsid w:val="00461979"/>
    <w:rsid w:val="00461E49"/>
    <w:rsid w:val="00462101"/>
    <w:rsid w:val="0046219A"/>
    <w:rsid w:val="004621A4"/>
    <w:rsid w:val="00462637"/>
    <w:rsid w:val="004628EB"/>
    <w:rsid w:val="00462A45"/>
    <w:rsid w:val="00462ABF"/>
    <w:rsid w:val="00462DA2"/>
    <w:rsid w:val="00462F57"/>
    <w:rsid w:val="0046311A"/>
    <w:rsid w:val="00463353"/>
    <w:rsid w:val="004636D7"/>
    <w:rsid w:val="00463780"/>
    <w:rsid w:val="00463D00"/>
    <w:rsid w:val="00463D09"/>
    <w:rsid w:val="00463DAC"/>
    <w:rsid w:val="00463FF0"/>
    <w:rsid w:val="004641F4"/>
    <w:rsid w:val="00464208"/>
    <w:rsid w:val="004642D2"/>
    <w:rsid w:val="0046457B"/>
    <w:rsid w:val="0046524A"/>
    <w:rsid w:val="0046526B"/>
    <w:rsid w:val="00465443"/>
    <w:rsid w:val="00465B60"/>
    <w:rsid w:val="00465D65"/>
    <w:rsid w:val="00465DDF"/>
    <w:rsid w:val="00465ED6"/>
    <w:rsid w:val="0046610D"/>
    <w:rsid w:val="0046643B"/>
    <w:rsid w:val="004666E1"/>
    <w:rsid w:val="004668CE"/>
    <w:rsid w:val="004669E5"/>
    <w:rsid w:val="00466B8B"/>
    <w:rsid w:val="00466C0D"/>
    <w:rsid w:val="00466C51"/>
    <w:rsid w:val="0046760B"/>
    <w:rsid w:val="004676EA"/>
    <w:rsid w:val="0047025F"/>
    <w:rsid w:val="00470340"/>
    <w:rsid w:val="004705A9"/>
    <w:rsid w:val="00470DF7"/>
    <w:rsid w:val="00470F32"/>
    <w:rsid w:val="00471022"/>
    <w:rsid w:val="00471140"/>
    <w:rsid w:val="004717D2"/>
    <w:rsid w:val="00471A70"/>
    <w:rsid w:val="00471EE1"/>
    <w:rsid w:val="004724D3"/>
    <w:rsid w:val="0047273E"/>
    <w:rsid w:val="00472C49"/>
    <w:rsid w:val="00472DCC"/>
    <w:rsid w:val="00472F26"/>
    <w:rsid w:val="0047337A"/>
    <w:rsid w:val="0047342D"/>
    <w:rsid w:val="00473531"/>
    <w:rsid w:val="00473A5F"/>
    <w:rsid w:val="00473B44"/>
    <w:rsid w:val="00473E9B"/>
    <w:rsid w:val="0047403A"/>
    <w:rsid w:val="0047434A"/>
    <w:rsid w:val="0047451A"/>
    <w:rsid w:val="004745B7"/>
    <w:rsid w:val="004746CA"/>
    <w:rsid w:val="00474B89"/>
    <w:rsid w:val="00474DAA"/>
    <w:rsid w:val="004751F1"/>
    <w:rsid w:val="004753F2"/>
    <w:rsid w:val="00475710"/>
    <w:rsid w:val="004759A3"/>
    <w:rsid w:val="00475B0A"/>
    <w:rsid w:val="00475C3F"/>
    <w:rsid w:val="00476511"/>
    <w:rsid w:val="0047686D"/>
    <w:rsid w:val="004769ED"/>
    <w:rsid w:val="00476AFF"/>
    <w:rsid w:val="00476FDA"/>
    <w:rsid w:val="0047706D"/>
    <w:rsid w:val="00477331"/>
    <w:rsid w:val="00477352"/>
    <w:rsid w:val="0047764F"/>
    <w:rsid w:val="00477FC2"/>
    <w:rsid w:val="00477FDE"/>
    <w:rsid w:val="00480277"/>
    <w:rsid w:val="004808A2"/>
    <w:rsid w:val="00480FA0"/>
    <w:rsid w:val="00481269"/>
    <w:rsid w:val="00481339"/>
    <w:rsid w:val="00481644"/>
    <w:rsid w:val="00481A43"/>
    <w:rsid w:val="00481EEF"/>
    <w:rsid w:val="00481FE3"/>
    <w:rsid w:val="00482647"/>
    <w:rsid w:val="004827C3"/>
    <w:rsid w:val="00482984"/>
    <w:rsid w:val="00482BD1"/>
    <w:rsid w:val="00482C9C"/>
    <w:rsid w:val="00482F48"/>
    <w:rsid w:val="00484087"/>
    <w:rsid w:val="00484BD5"/>
    <w:rsid w:val="00484CD5"/>
    <w:rsid w:val="00484E17"/>
    <w:rsid w:val="00484EF3"/>
    <w:rsid w:val="0048532D"/>
    <w:rsid w:val="00485968"/>
    <w:rsid w:val="00485B38"/>
    <w:rsid w:val="00485EAA"/>
    <w:rsid w:val="00485EC8"/>
    <w:rsid w:val="00485F61"/>
    <w:rsid w:val="00485FB0"/>
    <w:rsid w:val="0048646B"/>
    <w:rsid w:val="0048651C"/>
    <w:rsid w:val="0048652A"/>
    <w:rsid w:val="00486741"/>
    <w:rsid w:val="00486854"/>
    <w:rsid w:val="00486D10"/>
    <w:rsid w:val="00487087"/>
    <w:rsid w:val="004873A0"/>
    <w:rsid w:val="00490495"/>
    <w:rsid w:val="00490527"/>
    <w:rsid w:val="0049090B"/>
    <w:rsid w:val="00490D34"/>
    <w:rsid w:val="00490E2B"/>
    <w:rsid w:val="00490E7E"/>
    <w:rsid w:val="0049116F"/>
    <w:rsid w:val="0049127B"/>
    <w:rsid w:val="004912E0"/>
    <w:rsid w:val="0049164B"/>
    <w:rsid w:val="004919F6"/>
    <w:rsid w:val="00492029"/>
    <w:rsid w:val="00492194"/>
    <w:rsid w:val="0049245D"/>
    <w:rsid w:val="00492487"/>
    <w:rsid w:val="0049274B"/>
    <w:rsid w:val="004927D9"/>
    <w:rsid w:val="00492B71"/>
    <w:rsid w:val="00493540"/>
    <w:rsid w:val="00493617"/>
    <w:rsid w:val="00493B16"/>
    <w:rsid w:val="004940E2"/>
    <w:rsid w:val="0049416B"/>
    <w:rsid w:val="0049456A"/>
    <w:rsid w:val="004945BB"/>
    <w:rsid w:val="00494790"/>
    <w:rsid w:val="004947EA"/>
    <w:rsid w:val="0049494A"/>
    <w:rsid w:val="00494975"/>
    <w:rsid w:val="00494CF6"/>
    <w:rsid w:val="00494DEB"/>
    <w:rsid w:val="00494E59"/>
    <w:rsid w:val="00494EB7"/>
    <w:rsid w:val="00494ECE"/>
    <w:rsid w:val="0049500A"/>
    <w:rsid w:val="00495F5B"/>
    <w:rsid w:val="00495F81"/>
    <w:rsid w:val="004961B4"/>
    <w:rsid w:val="00496334"/>
    <w:rsid w:val="00496534"/>
    <w:rsid w:val="00496754"/>
    <w:rsid w:val="004969AF"/>
    <w:rsid w:val="004974FA"/>
    <w:rsid w:val="00497B0B"/>
    <w:rsid w:val="004A02F4"/>
    <w:rsid w:val="004A0464"/>
    <w:rsid w:val="004A05E2"/>
    <w:rsid w:val="004A0706"/>
    <w:rsid w:val="004A07AF"/>
    <w:rsid w:val="004A09EA"/>
    <w:rsid w:val="004A0B2F"/>
    <w:rsid w:val="004A0B6D"/>
    <w:rsid w:val="004A0C26"/>
    <w:rsid w:val="004A1359"/>
    <w:rsid w:val="004A1E33"/>
    <w:rsid w:val="004A2320"/>
    <w:rsid w:val="004A25A7"/>
    <w:rsid w:val="004A27BE"/>
    <w:rsid w:val="004A2A52"/>
    <w:rsid w:val="004A3170"/>
    <w:rsid w:val="004A31AE"/>
    <w:rsid w:val="004A31DD"/>
    <w:rsid w:val="004A32BF"/>
    <w:rsid w:val="004A32EA"/>
    <w:rsid w:val="004A3545"/>
    <w:rsid w:val="004A362E"/>
    <w:rsid w:val="004A3E08"/>
    <w:rsid w:val="004A4004"/>
    <w:rsid w:val="004A415C"/>
    <w:rsid w:val="004A42E2"/>
    <w:rsid w:val="004A443C"/>
    <w:rsid w:val="004A47B0"/>
    <w:rsid w:val="004A4A16"/>
    <w:rsid w:val="004A4AA7"/>
    <w:rsid w:val="004A5538"/>
    <w:rsid w:val="004A5A12"/>
    <w:rsid w:val="004A5A87"/>
    <w:rsid w:val="004A5FA2"/>
    <w:rsid w:val="004A60AC"/>
    <w:rsid w:val="004A69C7"/>
    <w:rsid w:val="004A7394"/>
    <w:rsid w:val="004A740D"/>
    <w:rsid w:val="004A752E"/>
    <w:rsid w:val="004A75EB"/>
    <w:rsid w:val="004A794A"/>
    <w:rsid w:val="004A7B26"/>
    <w:rsid w:val="004A7DE9"/>
    <w:rsid w:val="004B0277"/>
    <w:rsid w:val="004B0313"/>
    <w:rsid w:val="004B0541"/>
    <w:rsid w:val="004B05DD"/>
    <w:rsid w:val="004B06E4"/>
    <w:rsid w:val="004B0F3F"/>
    <w:rsid w:val="004B1004"/>
    <w:rsid w:val="004B1BA0"/>
    <w:rsid w:val="004B2542"/>
    <w:rsid w:val="004B25A8"/>
    <w:rsid w:val="004B2703"/>
    <w:rsid w:val="004B2C75"/>
    <w:rsid w:val="004B3C36"/>
    <w:rsid w:val="004B3C5A"/>
    <w:rsid w:val="004B4093"/>
    <w:rsid w:val="004B4313"/>
    <w:rsid w:val="004B4577"/>
    <w:rsid w:val="004B45DF"/>
    <w:rsid w:val="004B45FD"/>
    <w:rsid w:val="004B4BF9"/>
    <w:rsid w:val="004B4C34"/>
    <w:rsid w:val="004B56F5"/>
    <w:rsid w:val="004B5778"/>
    <w:rsid w:val="004B5A4D"/>
    <w:rsid w:val="004B5C3C"/>
    <w:rsid w:val="004B5F0A"/>
    <w:rsid w:val="004B5FED"/>
    <w:rsid w:val="004B62F6"/>
    <w:rsid w:val="004B6388"/>
    <w:rsid w:val="004B680D"/>
    <w:rsid w:val="004B6DA0"/>
    <w:rsid w:val="004B70C7"/>
    <w:rsid w:val="004B746E"/>
    <w:rsid w:val="004B7487"/>
    <w:rsid w:val="004B7762"/>
    <w:rsid w:val="004B7F7F"/>
    <w:rsid w:val="004B7FB2"/>
    <w:rsid w:val="004C00E0"/>
    <w:rsid w:val="004C0202"/>
    <w:rsid w:val="004C02EC"/>
    <w:rsid w:val="004C061A"/>
    <w:rsid w:val="004C0AC1"/>
    <w:rsid w:val="004C0C49"/>
    <w:rsid w:val="004C0D1C"/>
    <w:rsid w:val="004C0FCC"/>
    <w:rsid w:val="004C1486"/>
    <w:rsid w:val="004C15EC"/>
    <w:rsid w:val="004C17AE"/>
    <w:rsid w:val="004C1917"/>
    <w:rsid w:val="004C1D47"/>
    <w:rsid w:val="004C1DE5"/>
    <w:rsid w:val="004C1F34"/>
    <w:rsid w:val="004C1FD8"/>
    <w:rsid w:val="004C2457"/>
    <w:rsid w:val="004C24DA"/>
    <w:rsid w:val="004C25A7"/>
    <w:rsid w:val="004C2F93"/>
    <w:rsid w:val="004C3AD6"/>
    <w:rsid w:val="004C3C7B"/>
    <w:rsid w:val="004C3D26"/>
    <w:rsid w:val="004C4715"/>
    <w:rsid w:val="004C4779"/>
    <w:rsid w:val="004C47C7"/>
    <w:rsid w:val="004C4EFE"/>
    <w:rsid w:val="004C4F5E"/>
    <w:rsid w:val="004C5004"/>
    <w:rsid w:val="004C51D5"/>
    <w:rsid w:val="004C57A7"/>
    <w:rsid w:val="004C6110"/>
    <w:rsid w:val="004C6351"/>
    <w:rsid w:val="004C65D0"/>
    <w:rsid w:val="004C6669"/>
    <w:rsid w:val="004C6BB9"/>
    <w:rsid w:val="004C6E25"/>
    <w:rsid w:val="004C6E62"/>
    <w:rsid w:val="004C6F48"/>
    <w:rsid w:val="004C71D7"/>
    <w:rsid w:val="004C772F"/>
    <w:rsid w:val="004C7812"/>
    <w:rsid w:val="004C781D"/>
    <w:rsid w:val="004C7AEB"/>
    <w:rsid w:val="004C7B4B"/>
    <w:rsid w:val="004D023C"/>
    <w:rsid w:val="004D089F"/>
    <w:rsid w:val="004D0A78"/>
    <w:rsid w:val="004D0E23"/>
    <w:rsid w:val="004D0F6B"/>
    <w:rsid w:val="004D10BF"/>
    <w:rsid w:val="004D11DA"/>
    <w:rsid w:val="004D16C5"/>
    <w:rsid w:val="004D17E2"/>
    <w:rsid w:val="004D1B2F"/>
    <w:rsid w:val="004D28F6"/>
    <w:rsid w:val="004D306C"/>
    <w:rsid w:val="004D30E5"/>
    <w:rsid w:val="004D318C"/>
    <w:rsid w:val="004D31A3"/>
    <w:rsid w:val="004D3441"/>
    <w:rsid w:val="004D358A"/>
    <w:rsid w:val="004D379D"/>
    <w:rsid w:val="004D40EA"/>
    <w:rsid w:val="004D43CE"/>
    <w:rsid w:val="004D4850"/>
    <w:rsid w:val="004D4C7F"/>
    <w:rsid w:val="004D4D34"/>
    <w:rsid w:val="004D4ED0"/>
    <w:rsid w:val="004D5090"/>
    <w:rsid w:val="004D5155"/>
    <w:rsid w:val="004D56DF"/>
    <w:rsid w:val="004D594E"/>
    <w:rsid w:val="004D5CBD"/>
    <w:rsid w:val="004D6517"/>
    <w:rsid w:val="004D686D"/>
    <w:rsid w:val="004D6909"/>
    <w:rsid w:val="004D6995"/>
    <w:rsid w:val="004D6A0F"/>
    <w:rsid w:val="004D6AF1"/>
    <w:rsid w:val="004D6CC8"/>
    <w:rsid w:val="004D6DB7"/>
    <w:rsid w:val="004D6E3D"/>
    <w:rsid w:val="004D70F5"/>
    <w:rsid w:val="004D7237"/>
    <w:rsid w:val="004D741D"/>
    <w:rsid w:val="004D76DC"/>
    <w:rsid w:val="004E0368"/>
    <w:rsid w:val="004E078D"/>
    <w:rsid w:val="004E08EE"/>
    <w:rsid w:val="004E0EBE"/>
    <w:rsid w:val="004E11D2"/>
    <w:rsid w:val="004E1454"/>
    <w:rsid w:val="004E14FB"/>
    <w:rsid w:val="004E166A"/>
    <w:rsid w:val="004E16BA"/>
    <w:rsid w:val="004E1702"/>
    <w:rsid w:val="004E18D0"/>
    <w:rsid w:val="004E1ABA"/>
    <w:rsid w:val="004E1C79"/>
    <w:rsid w:val="004E1E39"/>
    <w:rsid w:val="004E229D"/>
    <w:rsid w:val="004E25CC"/>
    <w:rsid w:val="004E284C"/>
    <w:rsid w:val="004E2909"/>
    <w:rsid w:val="004E2D4C"/>
    <w:rsid w:val="004E2DF9"/>
    <w:rsid w:val="004E3107"/>
    <w:rsid w:val="004E3477"/>
    <w:rsid w:val="004E3620"/>
    <w:rsid w:val="004E3B06"/>
    <w:rsid w:val="004E3B32"/>
    <w:rsid w:val="004E3B38"/>
    <w:rsid w:val="004E3C1A"/>
    <w:rsid w:val="004E42B2"/>
    <w:rsid w:val="004E43B2"/>
    <w:rsid w:val="004E44CE"/>
    <w:rsid w:val="004E44D1"/>
    <w:rsid w:val="004E478D"/>
    <w:rsid w:val="004E4845"/>
    <w:rsid w:val="004E4881"/>
    <w:rsid w:val="004E4D38"/>
    <w:rsid w:val="004E4F1A"/>
    <w:rsid w:val="004E51F3"/>
    <w:rsid w:val="004E531E"/>
    <w:rsid w:val="004E5651"/>
    <w:rsid w:val="004E569B"/>
    <w:rsid w:val="004E59C2"/>
    <w:rsid w:val="004E5ADA"/>
    <w:rsid w:val="004E5C05"/>
    <w:rsid w:val="004E5CD7"/>
    <w:rsid w:val="004E60D4"/>
    <w:rsid w:val="004E62A2"/>
    <w:rsid w:val="004E671B"/>
    <w:rsid w:val="004E69A8"/>
    <w:rsid w:val="004E7754"/>
    <w:rsid w:val="004E7CBB"/>
    <w:rsid w:val="004E7E39"/>
    <w:rsid w:val="004F0156"/>
    <w:rsid w:val="004F0370"/>
    <w:rsid w:val="004F0B2F"/>
    <w:rsid w:val="004F0D26"/>
    <w:rsid w:val="004F0D4A"/>
    <w:rsid w:val="004F15D8"/>
    <w:rsid w:val="004F1716"/>
    <w:rsid w:val="004F181A"/>
    <w:rsid w:val="004F1F78"/>
    <w:rsid w:val="004F2998"/>
    <w:rsid w:val="004F2CD6"/>
    <w:rsid w:val="004F3232"/>
    <w:rsid w:val="004F369C"/>
    <w:rsid w:val="004F36D5"/>
    <w:rsid w:val="004F3CC0"/>
    <w:rsid w:val="004F3FFD"/>
    <w:rsid w:val="004F4152"/>
    <w:rsid w:val="004F422D"/>
    <w:rsid w:val="004F456A"/>
    <w:rsid w:val="004F4C04"/>
    <w:rsid w:val="004F5A9C"/>
    <w:rsid w:val="004F5DC3"/>
    <w:rsid w:val="004F5F21"/>
    <w:rsid w:val="004F5F2C"/>
    <w:rsid w:val="004F5F86"/>
    <w:rsid w:val="004F5FC5"/>
    <w:rsid w:val="004F6279"/>
    <w:rsid w:val="004F6465"/>
    <w:rsid w:val="004F6774"/>
    <w:rsid w:val="004F6A9A"/>
    <w:rsid w:val="004F6ADF"/>
    <w:rsid w:val="004F7169"/>
    <w:rsid w:val="004F7178"/>
    <w:rsid w:val="004F723A"/>
    <w:rsid w:val="004F73AB"/>
    <w:rsid w:val="004F73B9"/>
    <w:rsid w:val="004F75E4"/>
    <w:rsid w:val="004F792C"/>
    <w:rsid w:val="004F7996"/>
    <w:rsid w:val="004F79C0"/>
    <w:rsid w:val="004F7AB3"/>
    <w:rsid w:val="004F7D5C"/>
    <w:rsid w:val="004F7F72"/>
    <w:rsid w:val="005006A0"/>
    <w:rsid w:val="005008F4"/>
    <w:rsid w:val="005008F7"/>
    <w:rsid w:val="00500BA3"/>
    <w:rsid w:val="00500C07"/>
    <w:rsid w:val="00500DCC"/>
    <w:rsid w:val="005011F0"/>
    <w:rsid w:val="0050121E"/>
    <w:rsid w:val="005017F7"/>
    <w:rsid w:val="0050195D"/>
    <w:rsid w:val="00501BA0"/>
    <w:rsid w:val="00501BCB"/>
    <w:rsid w:val="00501CD1"/>
    <w:rsid w:val="00502155"/>
    <w:rsid w:val="005024FF"/>
    <w:rsid w:val="00502D52"/>
    <w:rsid w:val="00502EB2"/>
    <w:rsid w:val="00503103"/>
    <w:rsid w:val="0050321B"/>
    <w:rsid w:val="005034A1"/>
    <w:rsid w:val="005035B3"/>
    <w:rsid w:val="005036FC"/>
    <w:rsid w:val="00503A3F"/>
    <w:rsid w:val="00503B7D"/>
    <w:rsid w:val="00504519"/>
    <w:rsid w:val="00504578"/>
    <w:rsid w:val="00504747"/>
    <w:rsid w:val="00504BA9"/>
    <w:rsid w:val="00505652"/>
    <w:rsid w:val="00505978"/>
    <w:rsid w:val="00505AA9"/>
    <w:rsid w:val="00505C97"/>
    <w:rsid w:val="005061C7"/>
    <w:rsid w:val="005066E0"/>
    <w:rsid w:val="00506B6E"/>
    <w:rsid w:val="00506F49"/>
    <w:rsid w:val="005071C5"/>
    <w:rsid w:val="00507532"/>
    <w:rsid w:val="0050756F"/>
    <w:rsid w:val="005075B2"/>
    <w:rsid w:val="005102CF"/>
    <w:rsid w:val="00510646"/>
    <w:rsid w:val="005108F1"/>
    <w:rsid w:val="00510ED0"/>
    <w:rsid w:val="00511174"/>
    <w:rsid w:val="005112EA"/>
    <w:rsid w:val="005116B5"/>
    <w:rsid w:val="00511BBF"/>
    <w:rsid w:val="00511D46"/>
    <w:rsid w:val="00512922"/>
    <w:rsid w:val="00512F5C"/>
    <w:rsid w:val="00513A17"/>
    <w:rsid w:val="00513DC2"/>
    <w:rsid w:val="00513E04"/>
    <w:rsid w:val="00514185"/>
    <w:rsid w:val="005145AE"/>
    <w:rsid w:val="005147AC"/>
    <w:rsid w:val="005148DB"/>
    <w:rsid w:val="00514A07"/>
    <w:rsid w:val="00515907"/>
    <w:rsid w:val="00515AFF"/>
    <w:rsid w:val="00515B91"/>
    <w:rsid w:val="00515D37"/>
    <w:rsid w:val="005161AA"/>
    <w:rsid w:val="005166BA"/>
    <w:rsid w:val="00516ADD"/>
    <w:rsid w:val="00516FE0"/>
    <w:rsid w:val="00517635"/>
    <w:rsid w:val="00517DE3"/>
    <w:rsid w:val="00517F0B"/>
    <w:rsid w:val="005201B9"/>
    <w:rsid w:val="00520235"/>
    <w:rsid w:val="005203A0"/>
    <w:rsid w:val="005203EF"/>
    <w:rsid w:val="0052048B"/>
    <w:rsid w:val="005205E6"/>
    <w:rsid w:val="00520D9C"/>
    <w:rsid w:val="00520EEE"/>
    <w:rsid w:val="005211AF"/>
    <w:rsid w:val="00521743"/>
    <w:rsid w:val="00521D7F"/>
    <w:rsid w:val="00521FA6"/>
    <w:rsid w:val="00521FB7"/>
    <w:rsid w:val="00522291"/>
    <w:rsid w:val="00522916"/>
    <w:rsid w:val="00522AD1"/>
    <w:rsid w:val="00522B0A"/>
    <w:rsid w:val="00522B46"/>
    <w:rsid w:val="00522D6A"/>
    <w:rsid w:val="0052324E"/>
    <w:rsid w:val="00523434"/>
    <w:rsid w:val="00523A97"/>
    <w:rsid w:val="00523AAE"/>
    <w:rsid w:val="00524690"/>
    <w:rsid w:val="00524DAB"/>
    <w:rsid w:val="005253C7"/>
    <w:rsid w:val="0052544B"/>
    <w:rsid w:val="00525470"/>
    <w:rsid w:val="00525556"/>
    <w:rsid w:val="00525B7C"/>
    <w:rsid w:val="00525DF0"/>
    <w:rsid w:val="00525ED5"/>
    <w:rsid w:val="005260C6"/>
    <w:rsid w:val="005261BC"/>
    <w:rsid w:val="005264C9"/>
    <w:rsid w:val="005265E7"/>
    <w:rsid w:val="00526672"/>
    <w:rsid w:val="00526BC5"/>
    <w:rsid w:val="00526DFD"/>
    <w:rsid w:val="00526FB4"/>
    <w:rsid w:val="005271BA"/>
    <w:rsid w:val="0052756C"/>
    <w:rsid w:val="00527705"/>
    <w:rsid w:val="00527946"/>
    <w:rsid w:val="005279F6"/>
    <w:rsid w:val="00527BE8"/>
    <w:rsid w:val="00527D60"/>
    <w:rsid w:val="00527E56"/>
    <w:rsid w:val="00527EEC"/>
    <w:rsid w:val="00527FF5"/>
    <w:rsid w:val="00530030"/>
    <w:rsid w:val="00530593"/>
    <w:rsid w:val="0053068C"/>
    <w:rsid w:val="005306AD"/>
    <w:rsid w:val="00530737"/>
    <w:rsid w:val="00530C85"/>
    <w:rsid w:val="005312F4"/>
    <w:rsid w:val="00531315"/>
    <w:rsid w:val="005314C4"/>
    <w:rsid w:val="005315EF"/>
    <w:rsid w:val="0053185E"/>
    <w:rsid w:val="005318F0"/>
    <w:rsid w:val="005319F4"/>
    <w:rsid w:val="00531BAA"/>
    <w:rsid w:val="00531C1D"/>
    <w:rsid w:val="00531DB6"/>
    <w:rsid w:val="00531FD5"/>
    <w:rsid w:val="0053251A"/>
    <w:rsid w:val="00532652"/>
    <w:rsid w:val="00532775"/>
    <w:rsid w:val="00532A8E"/>
    <w:rsid w:val="00532A9E"/>
    <w:rsid w:val="00532CF2"/>
    <w:rsid w:val="00532E21"/>
    <w:rsid w:val="00532F8A"/>
    <w:rsid w:val="00533041"/>
    <w:rsid w:val="005332E4"/>
    <w:rsid w:val="005339EB"/>
    <w:rsid w:val="00533EF2"/>
    <w:rsid w:val="00533F05"/>
    <w:rsid w:val="00534020"/>
    <w:rsid w:val="00534FB7"/>
    <w:rsid w:val="00534FEF"/>
    <w:rsid w:val="005358CB"/>
    <w:rsid w:val="00535A58"/>
    <w:rsid w:val="00535DC4"/>
    <w:rsid w:val="005365BF"/>
    <w:rsid w:val="00536A3C"/>
    <w:rsid w:val="00536B34"/>
    <w:rsid w:val="00536E10"/>
    <w:rsid w:val="00537296"/>
    <w:rsid w:val="005372F5"/>
    <w:rsid w:val="00537B90"/>
    <w:rsid w:val="00537D06"/>
    <w:rsid w:val="00537DAB"/>
    <w:rsid w:val="005400E0"/>
    <w:rsid w:val="005400E3"/>
    <w:rsid w:val="00540314"/>
    <w:rsid w:val="005403D8"/>
    <w:rsid w:val="0054099B"/>
    <w:rsid w:val="00540A57"/>
    <w:rsid w:val="00540B6E"/>
    <w:rsid w:val="005412E4"/>
    <w:rsid w:val="005413FF"/>
    <w:rsid w:val="0054148C"/>
    <w:rsid w:val="00541572"/>
    <w:rsid w:val="00541588"/>
    <w:rsid w:val="005415D2"/>
    <w:rsid w:val="00541731"/>
    <w:rsid w:val="00541D00"/>
    <w:rsid w:val="00542035"/>
    <w:rsid w:val="0054208B"/>
    <w:rsid w:val="005420CB"/>
    <w:rsid w:val="00542396"/>
    <w:rsid w:val="005427E2"/>
    <w:rsid w:val="0054294C"/>
    <w:rsid w:val="00542B06"/>
    <w:rsid w:val="00542CBB"/>
    <w:rsid w:val="00542E17"/>
    <w:rsid w:val="0054305C"/>
    <w:rsid w:val="00543891"/>
    <w:rsid w:val="005438F5"/>
    <w:rsid w:val="00543B84"/>
    <w:rsid w:val="00543B8E"/>
    <w:rsid w:val="00543CB6"/>
    <w:rsid w:val="00543F12"/>
    <w:rsid w:val="00543FC3"/>
    <w:rsid w:val="005443CD"/>
    <w:rsid w:val="00544639"/>
    <w:rsid w:val="005446EC"/>
    <w:rsid w:val="0054470A"/>
    <w:rsid w:val="005449FE"/>
    <w:rsid w:val="00544A20"/>
    <w:rsid w:val="00545023"/>
    <w:rsid w:val="00545262"/>
    <w:rsid w:val="005454D2"/>
    <w:rsid w:val="005454FE"/>
    <w:rsid w:val="005457D5"/>
    <w:rsid w:val="00545D70"/>
    <w:rsid w:val="00545D91"/>
    <w:rsid w:val="00545F90"/>
    <w:rsid w:val="00545FAD"/>
    <w:rsid w:val="005460D4"/>
    <w:rsid w:val="00546195"/>
    <w:rsid w:val="00546CF4"/>
    <w:rsid w:val="00546D0A"/>
    <w:rsid w:val="00546F73"/>
    <w:rsid w:val="005470AB"/>
    <w:rsid w:val="0054752B"/>
    <w:rsid w:val="0054793D"/>
    <w:rsid w:val="00547AEE"/>
    <w:rsid w:val="00547D7D"/>
    <w:rsid w:val="00550248"/>
    <w:rsid w:val="00550719"/>
    <w:rsid w:val="005507A2"/>
    <w:rsid w:val="00550B8E"/>
    <w:rsid w:val="00550E24"/>
    <w:rsid w:val="00551168"/>
    <w:rsid w:val="00551629"/>
    <w:rsid w:val="00551D03"/>
    <w:rsid w:val="00551DB4"/>
    <w:rsid w:val="00552415"/>
    <w:rsid w:val="00552533"/>
    <w:rsid w:val="00552603"/>
    <w:rsid w:val="00552649"/>
    <w:rsid w:val="0055270D"/>
    <w:rsid w:val="00552B69"/>
    <w:rsid w:val="00552DDA"/>
    <w:rsid w:val="00552F35"/>
    <w:rsid w:val="00552F47"/>
    <w:rsid w:val="00552F94"/>
    <w:rsid w:val="00553239"/>
    <w:rsid w:val="0055363F"/>
    <w:rsid w:val="0055404D"/>
    <w:rsid w:val="005541D7"/>
    <w:rsid w:val="005543B1"/>
    <w:rsid w:val="005547AC"/>
    <w:rsid w:val="0055480C"/>
    <w:rsid w:val="0055496A"/>
    <w:rsid w:val="00554BDC"/>
    <w:rsid w:val="00554D42"/>
    <w:rsid w:val="00554DD4"/>
    <w:rsid w:val="005551D7"/>
    <w:rsid w:val="00555594"/>
    <w:rsid w:val="005555BC"/>
    <w:rsid w:val="0055594C"/>
    <w:rsid w:val="00555A58"/>
    <w:rsid w:val="00555C69"/>
    <w:rsid w:val="00555D7C"/>
    <w:rsid w:val="00556168"/>
    <w:rsid w:val="005567C9"/>
    <w:rsid w:val="005567E1"/>
    <w:rsid w:val="00557A8C"/>
    <w:rsid w:val="00557D01"/>
    <w:rsid w:val="00557D7A"/>
    <w:rsid w:val="00560531"/>
    <w:rsid w:val="00560625"/>
    <w:rsid w:val="00560AAA"/>
    <w:rsid w:val="00560C80"/>
    <w:rsid w:val="0056113C"/>
    <w:rsid w:val="005611C9"/>
    <w:rsid w:val="00561276"/>
    <w:rsid w:val="005612A8"/>
    <w:rsid w:val="005614AA"/>
    <w:rsid w:val="00562144"/>
    <w:rsid w:val="0056233A"/>
    <w:rsid w:val="005626D0"/>
    <w:rsid w:val="00562B9E"/>
    <w:rsid w:val="005631BD"/>
    <w:rsid w:val="005633F8"/>
    <w:rsid w:val="005638B0"/>
    <w:rsid w:val="00563910"/>
    <w:rsid w:val="0056393B"/>
    <w:rsid w:val="005639C1"/>
    <w:rsid w:val="00563C13"/>
    <w:rsid w:val="00564099"/>
    <w:rsid w:val="00564136"/>
    <w:rsid w:val="00564286"/>
    <w:rsid w:val="00564812"/>
    <w:rsid w:val="0056483C"/>
    <w:rsid w:val="005648CF"/>
    <w:rsid w:val="00564ED2"/>
    <w:rsid w:val="005650A0"/>
    <w:rsid w:val="005650B6"/>
    <w:rsid w:val="00565904"/>
    <w:rsid w:val="005659EC"/>
    <w:rsid w:val="00565B3D"/>
    <w:rsid w:val="00565F57"/>
    <w:rsid w:val="00566190"/>
    <w:rsid w:val="00566743"/>
    <w:rsid w:val="005669E3"/>
    <w:rsid w:val="00566AE8"/>
    <w:rsid w:val="00566E32"/>
    <w:rsid w:val="00566FCD"/>
    <w:rsid w:val="00566FF7"/>
    <w:rsid w:val="005673B8"/>
    <w:rsid w:val="005673BD"/>
    <w:rsid w:val="00567788"/>
    <w:rsid w:val="005678C6"/>
    <w:rsid w:val="00567A37"/>
    <w:rsid w:val="00567C9D"/>
    <w:rsid w:val="00567E2A"/>
    <w:rsid w:val="00567FC3"/>
    <w:rsid w:val="00570547"/>
    <w:rsid w:val="00570889"/>
    <w:rsid w:val="00570A7B"/>
    <w:rsid w:val="00570EA5"/>
    <w:rsid w:val="00570F9D"/>
    <w:rsid w:val="005713A3"/>
    <w:rsid w:val="005713C2"/>
    <w:rsid w:val="00571A78"/>
    <w:rsid w:val="00571C66"/>
    <w:rsid w:val="0057262B"/>
    <w:rsid w:val="0057279B"/>
    <w:rsid w:val="005727B8"/>
    <w:rsid w:val="0057280B"/>
    <w:rsid w:val="0057288B"/>
    <w:rsid w:val="00572C7C"/>
    <w:rsid w:val="00573136"/>
    <w:rsid w:val="00573138"/>
    <w:rsid w:val="00573302"/>
    <w:rsid w:val="0057339C"/>
    <w:rsid w:val="00573808"/>
    <w:rsid w:val="00573EA5"/>
    <w:rsid w:val="00573EFD"/>
    <w:rsid w:val="00573F15"/>
    <w:rsid w:val="00574112"/>
    <w:rsid w:val="005745AC"/>
    <w:rsid w:val="005749A3"/>
    <w:rsid w:val="00574F89"/>
    <w:rsid w:val="005753F1"/>
    <w:rsid w:val="00575758"/>
    <w:rsid w:val="00575BC5"/>
    <w:rsid w:val="00575BF5"/>
    <w:rsid w:val="00575CE4"/>
    <w:rsid w:val="00576044"/>
    <w:rsid w:val="00576295"/>
    <w:rsid w:val="005763AC"/>
    <w:rsid w:val="0057662F"/>
    <w:rsid w:val="005766C1"/>
    <w:rsid w:val="0057699A"/>
    <w:rsid w:val="00576E70"/>
    <w:rsid w:val="0057725F"/>
    <w:rsid w:val="00577373"/>
    <w:rsid w:val="0057745F"/>
    <w:rsid w:val="00577617"/>
    <w:rsid w:val="005777D3"/>
    <w:rsid w:val="00577B87"/>
    <w:rsid w:val="00577C32"/>
    <w:rsid w:val="00577C45"/>
    <w:rsid w:val="00577CF7"/>
    <w:rsid w:val="005802B0"/>
    <w:rsid w:val="005804E5"/>
    <w:rsid w:val="00580ABE"/>
    <w:rsid w:val="00580EFB"/>
    <w:rsid w:val="00580FBE"/>
    <w:rsid w:val="00581140"/>
    <w:rsid w:val="00581A68"/>
    <w:rsid w:val="00581BC6"/>
    <w:rsid w:val="00581CAD"/>
    <w:rsid w:val="00581F53"/>
    <w:rsid w:val="0058282D"/>
    <w:rsid w:val="00582833"/>
    <w:rsid w:val="005828A3"/>
    <w:rsid w:val="00582B97"/>
    <w:rsid w:val="0058312B"/>
    <w:rsid w:val="00583199"/>
    <w:rsid w:val="005831A8"/>
    <w:rsid w:val="005831FA"/>
    <w:rsid w:val="00583219"/>
    <w:rsid w:val="0058360E"/>
    <w:rsid w:val="005836AE"/>
    <w:rsid w:val="0058382D"/>
    <w:rsid w:val="005838CE"/>
    <w:rsid w:val="00583BC8"/>
    <w:rsid w:val="00583BCA"/>
    <w:rsid w:val="00583ED5"/>
    <w:rsid w:val="005840DB"/>
    <w:rsid w:val="00584268"/>
    <w:rsid w:val="005843F7"/>
    <w:rsid w:val="005846A4"/>
    <w:rsid w:val="005848F7"/>
    <w:rsid w:val="00584B01"/>
    <w:rsid w:val="00584B75"/>
    <w:rsid w:val="00584BEA"/>
    <w:rsid w:val="00584F6F"/>
    <w:rsid w:val="00584FDC"/>
    <w:rsid w:val="00585661"/>
    <w:rsid w:val="005856EC"/>
    <w:rsid w:val="00585BD2"/>
    <w:rsid w:val="005861D3"/>
    <w:rsid w:val="0058644E"/>
    <w:rsid w:val="00586848"/>
    <w:rsid w:val="00586EEA"/>
    <w:rsid w:val="0058706B"/>
    <w:rsid w:val="00587211"/>
    <w:rsid w:val="00587227"/>
    <w:rsid w:val="0058732E"/>
    <w:rsid w:val="00587517"/>
    <w:rsid w:val="0058757A"/>
    <w:rsid w:val="0058773C"/>
    <w:rsid w:val="00587A7F"/>
    <w:rsid w:val="00587CAD"/>
    <w:rsid w:val="00587E91"/>
    <w:rsid w:val="005903CD"/>
    <w:rsid w:val="0059064B"/>
    <w:rsid w:val="005908D7"/>
    <w:rsid w:val="00590B0A"/>
    <w:rsid w:val="00590C65"/>
    <w:rsid w:val="00590E13"/>
    <w:rsid w:val="00590F73"/>
    <w:rsid w:val="00590F9E"/>
    <w:rsid w:val="005912AA"/>
    <w:rsid w:val="00591350"/>
    <w:rsid w:val="005913AD"/>
    <w:rsid w:val="0059142A"/>
    <w:rsid w:val="00591496"/>
    <w:rsid w:val="0059166A"/>
    <w:rsid w:val="005917AE"/>
    <w:rsid w:val="005917C0"/>
    <w:rsid w:val="005918B7"/>
    <w:rsid w:val="00591C72"/>
    <w:rsid w:val="00591F08"/>
    <w:rsid w:val="005923EE"/>
    <w:rsid w:val="00592599"/>
    <w:rsid w:val="0059274B"/>
    <w:rsid w:val="00592AE6"/>
    <w:rsid w:val="00592E44"/>
    <w:rsid w:val="0059395D"/>
    <w:rsid w:val="00593AB9"/>
    <w:rsid w:val="005943CA"/>
    <w:rsid w:val="00594841"/>
    <w:rsid w:val="00594A36"/>
    <w:rsid w:val="00594AEB"/>
    <w:rsid w:val="00594BDA"/>
    <w:rsid w:val="00594CC1"/>
    <w:rsid w:val="005950D9"/>
    <w:rsid w:val="005952DE"/>
    <w:rsid w:val="005954F3"/>
    <w:rsid w:val="005958E1"/>
    <w:rsid w:val="005959F1"/>
    <w:rsid w:val="00595B2A"/>
    <w:rsid w:val="00595D0A"/>
    <w:rsid w:val="00595EF3"/>
    <w:rsid w:val="00596184"/>
    <w:rsid w:val="00596872"/>
    <w:rsid w:val="00596DA1"/>
    <w:rsid w:val="00596F6E"/>
    <w:rsid w:val="0059707D"/>
    <w:rsid w:val="00597182"/>
    <w:rsid w:val="00597241"/>
    <w:rsid w:val="0059745A"/>
    <w:rsid w:val="00597BA3"/>
    <w:rsid w:val="00597C8A"/>
    <w:rsid w:val="00597F3F"/>
    <w:rsid w:val="005A053C"/>
    <w:rsid w:val="005A0735"/>
    <w:rsid w:val="005A0A9A"/>
    <w:rsid w:val="005A1535"/>
    <w:rsid w:val="005A1DEC"/>
    <w:rsid w:val="005A1EB4"/>
    <w:rsid w:val="005A23FC"/>
    <w:rsid w:val="005A2418"/>
    <w:rsid w:val="005A2811"/>
    <w:rsid w:val="005A2A91"/>
    <w:rsid w:val="005A2E33"/>
    <w:rsid w:val="005A2F74"/>
    <w:rsid w:val="005A313A"/>
    <w:rsid w:val="005A317F"/>
    <w:rsid w:val="005A31D6"/>
    <w:rsid w:val="005A3409"/>
    <w:rsid w:val="005A362E"/>
    <w:rsid w:val="005A3636"/>
    <w:rsid w:val="005A36E8"/>
    <w:rsid w:val="005A3ECE"/>
    <w:rsid w:val="005A3EFA"/>
    <w:rsid w:val="005A417A"/>
    <w:rsid w:val="005A43FC"/>
    <w:rsid w:val="005A44A2"/>
    <w:rsid w:val="005A4F1D"/>
    <w:rsid w:val="005A50BC"/>
    <w:rsid w:val="005A559B"/>
    <w:rsid w:val="005A56B8"/>
    <w:rsid w:val="005A5ABC"/>
    <w:rsid w:val="005A5CB0"/>
    <w:rsid w:val="005A66EA"/>
    <w:rsid w:val="005A6BF2"/>
    <w:rsid w:val="005A6D00"/>
    <w:rsid w:val="005A7035"/>
    <w:rsid w:val="005A74A9"/>
    <w:rsid w:val="005A74C6"/>
    <w:rsid w:val="005A7810"/>
    <w:rsid w:val="005A7974"/>
    <w:rsid w:val="005A7B6B"/>
    <w:rsid w:val="005A7D1F"/>
    <w:rsid w:val="005B0051"/>
    <w:rsid w:val="005B009A"/>
    <w:rsid w:val="005B019D"/>
    <w:rsid w:val="005B0228"/>
    <w:rsid w:val="005B026F"/>
    <w:rsid w:val="005B0272"/>
    <w:rsid w:val="005B063D"/>
    <w:rsid w:val="005B0BCB"/>
    <w:rsid w:val="005B0CA3"/>
    <w:rsid w:val="005B0EFA"/>
    <w:rsid w:val="005B11FA"/>
    <w:rsid w:val="005B13E8"/>
    <w:rsid w:val="005B14EE"/>
    <w:rsid w:val="005B153B"/>
    <w:rsid w:val="005B1A6E"/>
    <w:rsid w:val="005B202F"/>
    <w:rsid w:val="005B23D4"/>
    <w:rsid w:val="005B2767"/>
    <w:rsid w:val="005B2C74"/>
    <w:rsid w:val="005B2D74"/>
    <w:rsid w:val="005B30FF"/>
    <w:rsid w:val="005B34BA"/>
    <w:rsid w:val="005B34D4"/>
    <w:rsid w:val="005B3A24"/>
    <w:rsid w:val="005B3D51"/>
    <w:rsid w:val="005B492B"/>
    <w:rsid w:val="005B4987"/>
    <w:rsid w:val="005B4BC9"/>
    <w:rsid w:val="005B4BF7"/>
    <w:rsid w:val="005B4FBE"/>
    <w:rsid w:val="005B4FD4"/>
    <w:rsid w:val="005B54B0"/>
    <w:rsid w:val="005B5E32"/>
    <w:rsid w:val="005B5EFE"/>
    <w:rsid w:val="005B60F7"/>
    <w:rsid w:val="005B650B"/>
    <w:rsid w:val="005B662B"/>
    <w:rsid w:val="005B665F"/>
    <w:rsid w:val="005B6D12"/>
    <w:rsid w:val="005B7002"/>
    <w:rsid w:val="005B7369"/>
    <w:rsid w:val="005B752F"/>
    <w:rsid w:val="005B77E2"/>
    <w:rsid w:val="005B7A07"/>
    <w:rsid w:val="005B7AB5"/>
    <w:rsid w:val="005B7D86"/>
    <w:rsid w:val="005B7EFE"/>
    <w:rsid w:val="005C08EB"/>
    <w:rsid w:val="005C0C6D"/>
    <w:rsid w:val="005C0FE6"/>
    <w:rsid w:val="005C13EA"/>
    <w:rsid w:val="005C13F0"/>
    <w:rsid w:val="005C14AC"/>
    <w:rsid w:val="005C181F"/>
    <w:rsid w:val="005C1F7F"/>
    <w:rsid w:val="005C2223"/>
    <w:rsid w:val="005C23CB"/>
    <w:rsid w:val="005C25B3"/>
    <w:rsid w:val="005C27F0"/>
    <w:rsid w:val="005C2C2F"/>
    <w:rsid w:val="005C2D25"/>
    <w:rsid w:val="005C35E2"/>
    <w:rsid w:val="005C38C1"/>
    <w:rsid w:val="005C3B84"/>
    <w:rsid w:val="005C43DD"/>
    <w:rsid w:val="005C4574"/>
    <w:rsid w:val="005C4AB2"/>
    <w:rsid w:val="005C4BF5"/>
    <w:rsid w:val="005C4C73"/>
    <w:rsid w:val="005C4F52"/>
    <w:rsid w:val="005C5900"/>
    <w:rsid w:val="005C593B"/>
    <w:rsid w:val="005C5961"/>
    <w:rsid w:val="005C598F"/>
    <w:rsid w:val="005C5B49"/>
    <w:rsid w:val="005C5CCD"/>
    <w:rsid w:val="005C634D"/>
    <w:rsid w:val="005C64DC"/>
    <w:rsid w:val="005C6C6B"/>
    <w:rsid w:val="005C6CEC"/>
    <w:rsid w:val="005C6E2B"/>
    <w:rsid w:val="005C733C"/>
    <w:rsid w:val="005C7460"/>
    <w:rsid w:val="005C77AD"/>
    <w:rsid w:val="005C7F0B"/>
    <w:rsid w:val="005C7F7A"/>
    <w:rsid w:val="005D089E"/>
    <w:rsid w:val="005D0A01"/>
    <w:rsid w:val="005D0A4B"/>
    <w:rsid w:val="005D0E77"/>
    <w:rsid w:val="005D1340"/>
    <w:rsid w:val="005D144D"/>
    <w:rsid w:val="005D1D58"/>
    <w:rsid w:val="005D1EF5"/>
    <w:rsid w:val="005D20AE"/>
    <w:rsid w:val="005D2169"/>
    <w:rsid w:val="005D267A"/>
    <w:rsid w:val="005D29B5"/>
    <w:rsid w:val="005D2C1A"/>
    <w:rsid w:val="005D3500"/>
    <w:rsid w:val="005D397D"/>
    <w:rsid w:val="005D3E8B"/>
    <w:rsid w:val="005D41E2"/>
    <w:rsid w:val="005D44DA"/>
    <w:rsid w:val="005D460F"/>
    <w:rsid w:val="005D48F5"/>
    <w:rsid w:val="005D5055"/>
    <w:rsid w:val="005D58AB"/>
    <w:rsid w:val="005D5A08"/>
    <w:rsid w:val="005D5EC7"/>
    <w:rsid w:val="005D6015"/>
    <w:rsid w:val="005D6072"/>
    <w:rsid w:val="005D646D"/>
    <w:rsid w:val="005D65C5"/>
    <w:rsid w:val="005D66DF"/>
    <w:rsid w:val="005D675E"/>
    <w:rsid w:val="005D71B4"/>
    <w:rsid w:val="005D7286"/>
    <w:rsid w:val="005D7490"/>
    <w:rsid w:val="005D7A77"/>
    <w:rsid w:val="005D7ED9"/>
    <w:rsid w:val="005D7F2F"/>
    <w:rsid w:val="005E01C4"/>
    <w:rsid w:val="005E0339"/>
    <w:rsid w:val="005E0376"/>
    <w:rsid w:val="005E03FF"/>
    <w:rsid w:val="005E060A"/>
    <w:rsid w:val="005E0B93"/>
    <w:rsid w:val="005E0BD5"/>
    <w:rsid w:val="005E0CEE"/>
    <w:rsid w:val="005E1131"/>
    <w:rsid w:val="005E11E1"/>
    <w:rsid w:val="005E11E8"/>
    <w:rsid w:val="005E16BF"/>
    <w:rsid w:val="005E16DC"/>
    <w:rsid w:val="005E18F7"/>
    <w:rsid w:val="005E1982"/>
    <w:rsid w:val="005E1A8E"/>
    <w:rsid w:val="005E20A3"/>
    <w:rsid w:val="005E2B17"/>
    <w:rsid w:val="005E2ED3"/>
    <w:rsid w:val="005E2EE1"/>
    <w:rsid w:val="005E3046"/>
    <w:rsid w:val="005E3216"/>
    <w:rsid w:val="005E3818"/>
    <w:rsid w:val="005E3CA4"/>
    <w:rsid w:val="005E411B"/>
    <w:rsid w:val="005E43B7"/>
    <w:rsid w:val="005E45DC"/>
    <w:rsid w:val="005E4656"/>
    <w:rsid w:val="005E4CB2"/>
    <w:rsid w:val="005E4D86"/>
    <w:rsid w:val="005E52D4"/>
    <w:rsid w:val="005E5342"/>
    <w:rsid w:val="005E5790"/>
    <w:rsid w:val="005E5794"/>
    <w:rsid w:val="005E5B16"/>
    <w:rsid w:val="005E5CBE"/>
    <w:rsid w:val="005E62F2"/>
    <w:rsid w:val="005E63D2"/>
    <w:rsid w:val="005E668A"/>
    <w:rsid w:val="005E6F6D"/>
    <w:rsid w:val="005E7680"/>
    <w:rsid w:val="005E7695"/>
    <w:rsid w:val="005E79AE"/>
    <w:rsid w:val="005E79E9"/>
    <w:rsid w:val="005F057D"/>
    <w:rsid w:val="005F0AE8"/>
    <w:rsid w:val="005F1005"/>
    <w:rsid w:val="005F1CFB"/>
    <w:rsid w:val="005F1F79"/>
    <w:rsid w:val="005F224E"/>
    <w:rsid w:val="005F26C4"/>
    <w:rsid w:val="005F28B2"/>
    <w:rsid w:val="005F3374"/>
    <w:rsid w:val="005F368D"/>
    <w:rsid w:val="005F383A"/>
    <w:rsid w:val="005F4164"/>
    <w:rsid w:val="005F4806"/>
    <w:rsid w:val="005F4847"/>
    <w:rsid w:val="005F48C0"/>
    <w:rsid w:val="005F54B3"/>
    <w:rsid w:val="005F57CC"/>
    <w:rsid w:val="005F5857"/>
    <w:rsid w:val="005F593D"/>
    <w:rsid w:val="005F5B8A"/>
    <w:rsid w:val="005F5C40"/>
    <w:rsid w:val="005F5E83"/>
    <w:rsid w:val="005F60BE"/>
    <w:rsid w:val="005F6716"/>
    <w:rsid w:val="005F6B10"/>
    <w:rsid w:val="005F6F92"/>
    <w:rsid w:val="005F6F9A"/>
    <w:rsid w:val="005F7007"/>
    <w:rsid w:val="005F7299"/>
    <w:rsid w:val="005F77B4"/>
    <w:rsid w:val="005F7842"/>
    <w:rsid w:val="005F7916"/>
    <w:rsid w:val="005F7939"/>
    <w:rsid w:val="005F7C84"/>
    <w:rsid w:val="0060002B"/>
    <w:rsid w:val="00600251"/>
    <w:rsid w:val="0060082F"/>
    <w:rsid w:val="006009AD"/>
    <w:rsid w:val="00600AB8"/>
    <w:rsid w:val="00600B33"/>
    <w:rsid w:val="00600B7E"/>
    <w:rsid w:val="00600ED6"/>
    <w:rsid w:val="0060125D"/>
    <w:rsid w:val="0060125E"/>
    <w:rsid w:val="00601524"/>
    <w:rsid w:val="00601840"/>
    <w:rsid w:val="0060184F"/>
    <w:rsid w:val="006018BC"/>
    <w:rsid w:val="00601B8C"/>
    <w:rsid w:val="00602036"/>
    <w:rsid w:val="006025E1"/>
    <w:rsid w:val="006027A4"/>
    <w:rsid w:val="00602959"/>
    <w:rsid w:val="00602964"/>
    <w:rsid w:val="00603378"/>
    <w:rsid w:val="00603FFA"/>
    <w:rsid w:val="006048F5"/>
    <w:rsid w:val="00604992"/>
    <w:rsid w:val="00604A7F"/>
    <w:rsid w:val="00604B35"/>
    <w:rsid w:val="00604F0E"/>
    <w:rsid w:val="00605142"/>
    <w:rsid w:val="006056C8"/>
    <w:rsid w:val="006058CE"/>
    <w:rsid w:val="00605E3B"/>
    <w:rsid w:val="00605F58"/>
    <w:rsid w:val="0060646F"/>
    <w:rsid w:val="006064A9"/>
    <w:rsid w:val="006066F2"/>
    <w:rsid w:val="006067F1"/>
    <w:rsid w:val="0060698B"/>
    <w:rsid w:val="00606B07"/>
    <w:rsid w:val="00606BA8"/>
    <w:rsid w:val="00606F7F"/>
    <w:rsid w:val="00607114"/>
    <w:rsid w:val="00607492"/>
    <w:rsid w:val="006075F0"/>
    <w:rsid w:val="00607690"/>
    <w:rsid w:val="006076B0"/>
    <w:rsid w:val="006079C3"/>
    <w:rsid w:val="0061046B"/>
    <w:rsid w:val="0061072B"/>
    <w:rsid w:val="00610741"/>
    <w:rsid w:val="00610DAB"/>
    <w:rsid w:val="00610ED8"/>
    <w:rsid w:val="00611117"/>
    <w:rsid w:val="006114EA"/>
    <w:rsid w:val="006116B3"/>
    <w:rsid w:val="006118D0"/>
    <w:rsid w:val="00611B18"/>
    <w:rsid w:val="00611B1C"/>
    <w:rsid w:val="00612315"/>
    <w:rsid w:val="00612517"/>
    <w:rsid w:val="00612534"/>
    <w:rsid w:val="00612E78"/>
    <w:rsid w:val="00613674"/>
    <w:rsid w:val="00613763"/>
    <w:rsid w:val="006138E5"/>
    <w:rsid w:val="00613DD3"/>
    <w:rsid w:val="00614115"/>
    <w:rsid w:val="00614A10"/>
    <w:rsid w:val="00614B29"/>
    <w:rsid w:val="00614C02"/>
    <w:rsid w:val="00614FED"/>
    <w:rsid w:val="00615009"/>
    <w:rsid w:val="0061500F"/>
    <w:rsid w:val="006153F2"/>
    <w:rsid w:val="006156F3"/>
    <w:rsid w:val="006158C2"/>
    <w:rsid w:val="00615962"/>
    <w:rsid w:val="00615AB8"/>
    <w:rsid w:val="00615AFE"/>
    <w:rsid w:val="00615B10"/>
    <w:rsid w:val="00616676"/>
    <w:rsid w:val="00616759"/>
    <w:rsid w:val="00616866"/>
    <w:rsid w:val="00616A3C"/>
    <w:rsid w:val="00616A46"/>
    <w:rsid w:val="00616DB8"/>
    <w:rsid w:val="00616FB9"/>
    <w:rsid w:val="00617705"/>
    <w:rsid w:val="00617A00"/>
    <w:rsid w:val="00617ABC"/>
    <w:rsid w:val="00617B0A"/>
    <w:rsid w:val="006206B8"/>
    <w:rsid w:val="006208C3"/>
    <w:rsid w:val="00620A85"/>
    <w:rsid w:val="00620F69"/>
    <w:rsid w:val="0062128C"/>
    <w:rsid w:val="0062133F"/>
    <w:rsid w:val="0062139A"/>
    <w:rsid w:val="006215F7"/>
    <w:rsid w:val="00621941"/>
    <w:rsid w:val="00621CED"/>
    <w:rsid w:val="00621F97"/>
    <w:rsid w:val="00621FA5"/>
    <w:rsid w:val="00621FF3"/>
    <w:rsid w:val="006220DC"/>
    <w:rsid w:val="0062295C"/>
    <w:rsid w:val="00623679"/>
    <w:rsid w:val="0062374B"/>
    <w:rsid w:val="00623934"/>
    <w:rsid w:val="006239CD"/>
    <w:rsid w:val="00623E97"/>
    <w:rsid w:val="006242F2"/>
    <w:rsid w:val="006244C3"/>
    <w:rsid w:val="00624777"/>
    <w:rsid w:val="0062480C"/>
    <w:rsid w:val="006248EF"/>
    <w:rsid w:val="00624AD0"/>
    <w:rsid w:val="00624D2C"/>
    <w:rsid w:val="0062513A"/>
    <w:rsid w:val="00625191"/>
    <w:rsid w:val="006254B6"/>
    <w:rsid w:val="00625BBD"/>
    <w:rsid w:val="00625CA3"/>
    <w:rsid w:val="00625E79"/>
    <w:rsid w:val="0062606C"/>
    <w:rsid w:val="0062621C"/>
    <w:rsid w:val="00626464"/>
    <w:rsid w:val="0062656D"/>
    <w:rsid w:val="006265F0"/>
    <w:rsid w:val="00626AAC"/>
    <w:rsid w:val="00626B31"/>
    <w:rsid w:val="00626C3C"/>
    <w:rsid w:val="00626CBB"/>
    <w:rsid w:val="00627292"/>
    <w:rsid w:val="006272EC"/>
    <w:rsid w:val="006277C5"/>
    <w:rsid w:val="00627CDE"/>
    <w:rsid w:val="00627D15"/>
    <w:rsid w:val="00630056"/>
    <w:rsid w:val="00630297"/>
    <w:rsid w:val="00630422"/>
    <w:rsid w:val="00630C60"/>
    <w:rsid w:val="0063117A"/>
    <w:rsid w:val="0063177F"/>
    <w:rsid w:val="006317D5"/>
    <w:rsid w:val="00631F8D"/>
    <w:rsid w:val="00632244"/>
    <w:rsid w:val="006328A0"/>
    <w:rsid w:val="00632B08"/>
    <w:rsid w:val="00632B92"/>
    <w:rsid w:val="00632BEE"/>
    <w:rsid w:val="00633278"/>
    <w:rsid w:val="0063340C"/>
    <w:rsid w:val="0063357B"/>
    <w:rsid w:val="00633983"/>
    <w:rsid w:val="00633AE9"/>
    <w:rsid w:val="00633B85"/>
    <w:rsid w:val="00633C7D"/>
    <w:rsid w:val="0063410C"/>
    <w:rsid w:val="006341A6"/>
    <w:rsid w:val="00634504"/>
    <w:rsid w:val="0063453B"/>
    <w:rsid w:val="00634991"/>
    <w:rsid w:val="00634E38"/>
    <w:rsid w:val="00635224"/>
    <w:rsid w:val="006355E2"/>
    <w:rsid w:val="00635607"/>
    <w:rsid w:val="006359A3"/>
    <w:rsid w:val="00635EF5"/>
    <w:rsid w:val="00635FB8"/>
    <w:rsid w:val="00636068"/>
    <w:rsid w:val="006363AA"/>
    <w:rsid w:val="0063642A"/>
    <w:rsid w:val="006365DF"/>
    <w:rsid w:val="00636623"/>
    <w:rsid w:val="00636742"/>
    <w:rsid w:val="0063685A"/>
    <w:rsid w:val="00636A38"/>
    <w:rsid w:val="00636EEF"/>
    <w:rsid w:val="00636F72"/>
    <w:rsid w:val="006371F3"/>
    <w:rsid w:val="0063786B"/>
    <w:rsid w:val="006378C3"/>
    <w:rsid w:val="006378CD"/>
    <w:rsid w:val="00637920"/>
    <w:rsid w:val="00637A46"/>
    <w:rsid w:val="00637C19"/>
    <w:rsid w:val="006400ED"/>
    <w:rsid w:val="00640368"/>
    <w:rsid w:val="00640899"/>
    <w:rsid w:val="00640985"/>
    <w:rsid w:val="00640C70"/>
    <w:rsid w:val="00640E1A"/>
    <w:rsid w:val="00640E5E"/>
    <w:rsid w:val="00640F78"/>
    <w:rsid w:val="00640FEB"/>
    <w:rsid w:val="00641205"/>
    <w:rsid w:val="00641F0E"/>
    <w:rsid w:val="006422FC"/>
    <w:rsid w:val="00642774"/>
    <w:rsid w:val="00642ACB"/>
    <w:rsid w:val="00642AF8"/>
    <w:rsid w:val="00642B89"/>
    <w:rsid w:val="00643B62"/>
    <w:rsid w:val="00643D75"/>
    <w:rsid w:val="00643DDE"/>
    <w:rsid w:val="00643F34"/>
    <w:rsid w:val="00644089"/>
    <w:rsid w:val="00644764"/>
    <w:rsid w:val="00644C52"/>
    <w:rsid w:val="00644FB7"/>
    <w:rsid w:val="006450C6"/>
    <w:rsid w:val="0064514B"/>
    <w:rsid w:val="0064527E"/>
    <w:rsid w:val="0064539A"/>
    <w:rsid w:val="00645534"/>
    <w:rsid w:val="006455C0"/>
    <w:rsid w:val="006459F2"/>
    <w:rsid w:val="00645F2E"/>
    <w:rsid w:val="0064632A"/>
    <w:rsid w:val="0064656C"/>
    <w:rsid w:val="00646BC7"/>
    <w:rsid w:val="00646BCE"/>
    <w:rsid w:val="006472FC"/>
    <w:rsid w:val="0064747B"/>
    <w:rsid w:val="006475BA"/>
    <w:rsid w:val="00647EDC"/>
    <w:rsid w:val="00647F0F"/>
    <w:rsid w:val="00647FA1"/>
    <w:rsid w:val="00650300"/>
    <w:rsid w:val="006507B6"/>
    <w:rsid w:val="006509B2"/>
    <w:rsid w:val="006509C2"/>
    <w:rsid w:val="00650C75"/>
    <w:rsid w:val="00650D09"/>
    <w:rsid w:val="006516A8"/>
    <w:rsid w:val="00651844"/>
    <w:rsid w:val="006518AC"/>
    <w:rsid w:val="00651EF7"/>
    <w:rsid w:val="0065255D"/>
    <w:rsid w:val="006532D6"/>
    <w:rsid w:val="006534AD"/>
    <w:rsid w:val="00653593"/>
    <w:rsid w:val="0065383C"/>
    <w:rsid w:val="0065391B"/>
    <w:rsid w:val="0065395E"/>
    <w:rsid w:val="00653AAD"/>
    <w:rsid w:val="00653DA9"/>
    <w:rsid w:val="0065411F"/>
    <w:rsid w:val="00654120"/>
    <w:rsid w:val="006541C4"/>
    <w:rsid w:val="006542A9"/>
    <w:rsid w:val="0065439E"/>
    <w:rsid w:val="0065453C"/>
    <w:rsid w:val="00654574"/>
    <w:rsid w:val="00654A8F"/>
    <w:rsid w:val="0065513B"/>
    <w:rsid w:val="00655600"/>
    <w:rsid w:val="00655976"/>
    <w:rsid w:val="006568D0"/>
    <w:rsid w:val="00656B97"/>
    <w:rsid w:val="00656ECE"/>
    <w:rsid w:val="00656FA7"/>
    <w:rsid w:val="006570D1"/>
    <w:rsid w:val="00657333"/>
    <w:rsid w:val="006573C7"/>
    <w:rsid w:val="00657721"/>
    <w:rsid w:val="0065779F"/>
    <w:rsid w:val="00657810"/>
    <w:rsid w:val="00657AF1"/>
    <w:rsid w:val="00660242"/>
    <w:rsid w:val="0066056C"/>
    <w:rsid w:val="006605F8"/>
    <w:rsid w:val="00660632"/>
    <w:rsid w:val="0066083D"/>
    <w:rsid w:val="00660D8A"/>
    <w:rsid w:val="006610FC"/>
    <w:rsid w:val="0066112B"/>
    <w:rsid w:val="006612CE"/>
    <w:rsid w:val="00661C6F"/>
    <w:rsid w:val="00661F81"/>
    <w:rsid w:val="00662068"/>
    <w:rsid w:val="006623F7"/>
    <w:rsid w:val="00662803"/>
    <w:rsid w:val="00662D4E"/>
    <w:rsid w:val="00662EDE"/>
    <w:rsid w:val="00662F9E"/>
    <w:rsid w:val="00663843"/>
    <w:rsid w:val="0066391C"/>
    <w:rsid w:val="00663A9E"/>
    <w:rsid w:val="00663AEA"/>
    <w:rsid w:val="00663DF5"/>
    <w:rsid w:val="00663E4D"/>
    <w:rsid w:val="00664022"/>
    <w:rsid w:val="006642A1"/>
    <w:rsid w:val="00664482"/>
    <w:rsid w:val="006646AE"/>
    <w:rsid w:val="006648C9"/>
    <w:rsid w:val="00664AE5"/>
    <w:rsid w:val="00664BF8"/>
    <w:rsid w:val="00664CBA"/>
    <w:rsid w:val="00664D32"/>
    <w:rsid w:val="00665267"/>
    <w:rsid w:val="00665312"/>
    <w:rsid w:val="006657A5"/>
    <w:rsid w:val="0066585F"/>
    <w:rsid w:val="00665940"/>
    <w:rsid w:val="00665D59"/>
    <w:rsid w:val="006662CA"/>
    <w:rsid w:val="00666627"/>
    <w:rsid w:val="006669A9"/>
    <w:rsid w:val="00666C47"/>
    <w:rsid w:val="00666CB8"/>
    <w:rsid w:val="00666F79"/>
    <w:rsid w:val="006670F4"/>
    <w:rsid w:val="00667316"/>
    <w:rsid w:val="0066798E"/>
    <w:rsid w:val="00667A19"/>
    <w:rsid w:val="006701DC"/>
    <w:rsid w:val="006706CD"/>
    <w:rsid w:val="0067070F"/>
    <w:rsid w:val="00670913"/>
    <w:rsid w:val="006709E5"/>
    <w:rsid w:val="00670A47"/>
    <w:rsid w:val="00670D7A"/>
    <w:rsid w:val="00670DB0"/>
    <w:rsid w:val="00670E53"/>
    <w:rsid w:val="00670F1D"/>
    <w:rsid w:val="00671604"/>
    <w:rsid w:val="00671634"/>
    <w:rsid w:val="00671F94"/>
    <w:rsid w:val="00671FFB"/>
    <w:rsid w:val="0067241E"/>
    <w:rsid w:val="00672474"/>
    <w:rsid w:val="006728E8"/>
    <w:rsid w:val="00672910"/>
    <w:rsid w:val="00672AA4"/>
    <w:rsid w:val="006731A3"/>
    <w:rsid w:val="00673E75"/>
    <w:rsid w:val="00673E77"/>
    <w:rsid w:val="006743AE"/>
    <w:rsid w:val="0067445E"/>
    <w:rsid w:val="006744AA"/>
    <w:rsid w:val="00674520"/>
    <w:rsid w:val="0067456C"/>
    <w:rsid w:val="00674A3D"/>
    <w:rsid w:val="00674A9C"/>
    <w:rsid w:val="00674EA2"/>
    <w:rsid w:val="00674F04"/>
    <w:rsid w:val="00674FCA"/>
    <w:rsid w:val="00674FF4"/>
    <w:rsid w:val="0067503A"/>
    <w:rsid w:val="006751EC"/>
    <w:rsid w:val="00675614"/>
    <w:rsid w:val="006757CB"/>
    <w:rsid w:val="0067580A"/>
    <w:rsid w:val="00676032"/>
    <w:rsid w:val="0067608D"/>
    <w:rsid w:val="00676495"/>
    <w:rsid w:val="006764FA"/>
    <w:rsid w:val="00676667"/>
    <w:rsid w:val="00676807"/>
    <w:rsid w:val="00676A97"/>
    <w:rsid w:val="00677574"/>
    <w:rsid w:val="0067773B"/>
    <w:rsid w:val="006779AE"/>
    <w:rsid w:val="00677AB0"/>
    <w:rsid w:val="00677B9C"/>
    <w:rsid w:val="00677CD9"/>
    <w:rsid w:val="00680095"/>
    <w:rsid w:val="006803B6"/>
    <w:rsid w:val="00680A8E"/>
    <w:rsid w:val="00680B8B"/>
    <w:rsid w:val="00680D46"/>
    <w:rsid w:val="00680E77"/>
    <w:rsid w:val="00680FBA"/>
    <w:rsid w:val="00680FD3"/>
    <w:rsid w:val="00681067"/>
    <w:rsid w:val="006811CD"/>
    <w:rsid w:val="00681309"/>
    <w:rsid w:val="006816CF"/>
    <w:rsid w:val="006819E4"/>
    <w:rsid w:val="00681C82"/>
    <w:rsid w:val="00681E0A"/>
    <w:rsid w:val="00681ED4"/>
    <w:rsid w:val="00681F3D"/>
    <w:rsid w:val="00682020"/>
    <w:rsid w:val="006826D7"/>
    <w:rsid w:val="00682914"/>
    <w:rsid w:val="00682A0A"/>
    <w:rsid w:val="00682A81"/>
    <w:rsid w:val="00682EC5"/>
    <w:rsid w:val="006837AD"/>
    <w:rsid w:val="00683859"/>
    <w:rsid w:val="00683956"/>
    <w:rsid w:val="00683C4F"/>
    <w:rsid w:val="0068407C"/>
    <w:rsid w:val="00684252"/>
    <w:rsid w:val="00684564"/>
    <w:rsid w:val="00684AE9"/>
    <w:rsid w:val="00684BB3"/>
    <w:rsid w:val="00684DA0"/>
    <w:rsid w:val="00685207"/>
    <w:rsid w:val="00685236"/>
    <w:rsid w:val="00685517"/>
    <w:rsid w:val="00685908"/>
    <w:rsid w:val="00685DBE"/>
    <w:rsid w:val="00685F06"/>
    <w:rsid w:val="006866E6"/>
    <w:rsid w:val="006868D7"/>
    <w:rsid w:val="006872EC"/>
    <w:rsid w:val="0068735C"/>
    <w:rsid w:val="006878E1"/>
    <w:rsid w:val="00687A0C"/>
    <w:rsid w:val="00687A98"/>
    <w:rsid w:val="00687BA8"/>
    <w:rsid w:val="00687BA9"/>
    <w:rsid w:val="00687C4C"/>
    <w:rsid w:val="00687E11"/>
    <w:rsid w:val="00687E6C"/>
    <w:rsid w:val="00687EBD"/>
    <w:rsid w:val="006900E4"/>
    <w:rsid w:val="0069011C"/>
    <w:rsid w:val="00690590"/>
    <w:rsid w:val="00690768"/>
    <w:rsid w:val="006908C6"/>
    <w:rsid w:val="00690ABB"/>
    <w:rsid w:val="00690B82"/>
    <w:rsid w:val="00690D83"/>
    <w:rsid w:val="00691065"/>
    <w:rsid w:val="00691137"/>
    <w:rsid w:val="006913CA"/>
    <w:rsid w:val="00691519"/>
    <w:rsid w:val="0069162B"/>
    <w:rsid w:val="006916D6"/>
    <w:rsid w:val="006918D5"/>
    <w:rsid w:val="00691B6D"/>
    <w:rsid w:val="00691CA3"/>
    <w:rsid w:val="00691CC8"/>
    <w:rsid w:val="00691DC5"/>
    <w:rsid w:val="00692091"/>
    <w:rsid w:val="00692214"/>
    <w:rsid w:val="006925AC"/>
    <w:rsid w:val="00692885"/>
    <w:rsid w:val="00692B6A"/>
    <w:rsid w:val="00692EF0"/>
    <w:rsid w:val="00693036"/>
    <w:rsid w:val="00693659"/>
    <w:rsid w:val="0069369A"/>
    <w:rsid w:val="00693A6B"/>
    <w:rsid w:val="006940D4"/>
    <w:rsid w:val="0069429C"/>
    <w:rsid w:val="00694779"/>
    <w:rsid w:val="00694AC3"/>
    <w:rsid w:val="00695130"/>
    <w:rsid w:val="006956DA"/>
    <w:rsid w:val="006961AE"/>
    <w:rsid w:val="00696412"/>
    <w:rsid w:val="006964A8"/>
    <w:rsid w:val="006967C1"/>
    <w:rsid w:val="00696999"/>
    <w:rsid w:val="00696A8B"/>
    <w:rsid w:val="00696DD5"/>
    <w:rsid w:val="00697040"/>
    <w:rsid w:val="0069749C"/>
    <w:rsid w:val="0069750E"/>
    <w:rsid w:val="0069792D"/>
    <w:rsid w:val="006979A7"/>
    <w:rsid w:val="00697F16"/>
    <w:rsid w:val="00697F2D"/>
    <w:rsid w:val="006A0301"/>
    <w:rsid w:val="006A0449"/>
    <w:rsid w:val="006A0A7A"/>
    <w:rsid w:val="006A0D6F"/>
    <w:rsid w:val="006A12D6"/>
    <w:rsid w:val="006A14BA"/>
    <w:rsid w:val="006A16DC"/>
    <w:rsid w:val="006A1757"/>
    <w:rsid w:val="006A19F9"/>
    <w:rsid w:val="006A245B"/>
    <w:rsid w:val="006A2764"/>
    <w:rsid w:val="006A2E7A"/>
    <w:rsid w:val="006A3143"/>
    <w:rsid w:val="006A33B3"/>
    <w:rsid w:val="006A34CA"/>
    <w:rsid w:val="006A38AA"/>
    <w:rsid w:val="006A38CA"/>
    <w:rsid w:val="006A3EC6"/>
    <w:rsid w:val="006A4863"/>
    <w:rsid w:val="006A496E"/>
    <w:rsid w:val="006A4988"/>
    <w:rsid w:val="006A49B1"/>
    <w:rsid w:val="006A4B6B"/>
    <w:rsid w:val="006A4DF2"/>
    <w:rsid w:val="006A4F1A"/>
    <w:rsid w:val="006A515E"/>
    <w:rsid w:val="006A52D9"/>
    <w:rsid w:val="006A5C54"/>
    <w:rsid w:val="006A5C6D"/>
    <w:rsid w:val="006A5D66"/>
    <w:rsid w:val="006A5F74"/>
    <w:rsid w:val="006A635E"/>
    <w:rsid w:val="006A64AF"/>
    <w:rsid w:val="006A6AFE"/>
    <w:rsid w:val="006A6BA2"/>
    <w:rsid w:val="006A6DCE"/>
    <w:rsid w:val="006A6FC9"/>
    <w:rsid w:val="006A70D5"/>
    <w:rsid w:val="006A75EA"/>
    <w:rsid w:val="006A770F"/>
    <w:rsid w:val="006A779E"/>
    <w:rsid w:val="006A7D76"/>
    <w:rsid w:val="006A7E2D"/>
    <w:rsid w:val="006A7F2E"/>
    <w:rsid w:val="006A7FBE"/>
    <w:rsid w:val="006B157F"/>
    <w:rsid w:val="006B187D"/>
    <w:rsid w:val="006B1B27"/>
    <w:rsid w:val="006B1D20"/>
    <w:rsid w:val="006B1EF1"/>
    <w:rsid w:val="006B2352"/>
    <w:rsid w:val="006B2404"/>
    <w:rsid w:val="006B2A94"/>
    <w:rsid w:val="006B2C06"/>
    <w:rsid w:val="006B2DFA"/>
    <w:rsid w:val="006B375E"/>
    <w:rsid w:val="006B3B16"/>
    <w:rsid w:val="006B3FDB"/>
    <w:rsid w:val="006B4210"/>
    <w:rsid w:val="006B43A2"/>
    <w:rsid w:val="006B4506"/>
    <w:rsid w:val="006B4512"/>
    <w:rsid w:val="006B4774"/>
    <w:rsid w:val="006B495B"/>
    <w:rsid w:val="006B49B0"/>
    <w:rsid w:val="006B4BE5"/>
    <w:rsid w:val="006B5108"/>
    <w:rsid w:val="006B5137"/>
    <w:rsid w:val="006B5457"/>
    <w:rsid w:val="006B55D1"/>
    <w:rsid w:val="006B5D49"/>
    <w:rsid w:val="006B61AD"/>
    <w:rsid w:val="006B61D7"/>
    <w:rsid w:val="006B62B2"/>
    <w:rsid w:val="006B6398"/>
    <w:rsid w:val="006B66A4"/>
    <w:rsid w:val="006B6D4C"/>
    <w:rsid w:val="006B6D5D"/>
    <w:rsid w:val="006B6FCF"/>
    <w:rsid w:val="006B7473"/>
    <w:rsid w:val="006B781A"/>
    <w:rsid w:val="006B7C73"/>
    <w:rsid w:val="006B7D5C"/>
    <w:rsid w:val="006B7DFE"/>
    <w:rsid w:val="006B7ECC"/>
    <w:rsid w:val="006B7FD1"/>
    <w:rsid w:val="006C0046"/>
    <w:rsid w:val="006C004B"/>
    <w:rsid w:val="006C0323"/>
    <w:rsid w:val="006C0389"/>
    <w:rsid w:val="006C0639"/>
    <w:rsid w:val="006C0952"/>
    <w:rsid w:val="006C0962"/>
    <w:rsid w:val="006C0F4E"/>
    <w:rsid w:val="006C10A8"/>
    <w:rsid w:val="006C1174"/>
    <w:rsid w:val="006C15BA"/>
    <w:rsid w:val="006C17A3"/>
    <w:rsid w:val="006C1F52"/>
    <w:rsid w:val="006C2231"/>
    <w:rsid w:val="006C2587"/>
    <w:rsid w:val="006C27F0"/>
    <w:rsid w:val="006C2B78"/>
    <w:rsid w:val="006C2BA4"/>
    <w:rsid w:val="006C2CB7"/>
    <w:rsid w:val="006C3204"/>
    <w:rsid w:val="006C36E0"/>
    <w:rsid w:val="006C3743"/>
    <w:rsid w:val="006C3B31"/>
    <w:rsid w:val="006C3CD5"/>
    <w:rsid w:val="006C4252"/>
    <w:rsid w:val="006C43B8"/>
    <w:rsid w:val="006C4472"/>
    <w:rsid w:val="006C462D"/>
    <w:rsid w:val="006C4908"/>
    <w:rsid w:val="006C4A2E"/>
    <w:rsid w:val="006C4E21"/>
    <w:rsid w:val="006C4F09"/>
    <w:rsid w:val="006C5443"/>
    <w:rsid w:val="006C55F5"/>
    <w:rsid w:val="006C5A7A"/>
    <w:rsid w:val="006C5E5C"/>
    <w:rsid w:val="006C6310"/>
    <w:rsid w:val="006C6487"/>
    <w:rsid w:val="006C65E7"/>
    <w:rsid w:val="006C6801"/>
    <w:rsid w:val="006C68E7"/>
    <w:rsid w:val="006C6ADE"/>
    <w:rsid w:val="006C6B9B"/>
    <w:rsid w:val="006C6CD3"/>
    <w:rsid w:val="006C6FA8"/>
    <w:rsid w:val="006C71BC"/>
    <w:rsid w:val="006C7467"/>
    <w:rsid w:val="006C75CE"/>
    <w:rsid w:val="006C7697"/>
    <w:rsid w:val="006C78FB"/>
    <w:rsid w:val="006C7976"/>
    <w:rsid w:val="006C7A68"/>
    <w:rsid w:val="006C7A81"/>
    <w:rsid w:val="006C7B4B"/>
    <w:rsid w:val="006C7E78"/>
    <w:rsid w:val="006C7EC4"/>
    <w:rsid w:val="006D02FF"/>
    <w:rsid w:val="006D04BB"/>
    <w:rsid w:val="006D0578"/>
    <w:rsid w:val="006D0734"/>
    <w:rsid w:val="006D0958"/>
    <w:rsid w:val="006D12BC"/>
    <w:rsid w:val="006D1842"/>
    <w:rsid w:val="006D185B"/>
    <w:rsid w:val="006D1ACD"/>
    <w:rsid w:val="006D2522"/>
    <w:rsid w:val="006D25DC"/>
    <w:rsid w:val="006D2679"/>
    <w:rsid w:val="006D29DF"/>
    <w:rsid w:val="006D2BD6"/>
    <w:rsid w:val="006D2D2B"/>
    <w:rsid w:val="006D37C0"/>
    <w:rsid w:val="006D39E8"/>
    <w:rsid w:val="006D3B4A"/>
    <w:rsid w:val="006D3C11"/>
    <w:rsid w:val="006D3C18"/>
    <w:rsid w:val="006D3C61"/>
    <w:rsid w:val="006D3E08"/>
    <w:rsid w:val="006D4063"/>
    <w:rsid w:val="006D41DB"/>
    <w:rsid w:val="006D43DE"/>
    <w:rsid w:val="006D463E"/>
    <w:rsid w:val="006D464D"/>
    <w:rsid w:val="006D487C"/>
    <w:rsid w:val="006D4D39"/>
    <w:rsid w:val="006D4EC2"/>
    <w:rsid w:val="006D5269"/>
    <w:rsid w:val="006D59CF"/>
    <w:rsid w:val="006D5D1F"/>
    <w:rsid w:val="006D5EC3"/>
    <w:rsid w:val="006D630F"/>
    <w:rsid w:val="006D63F3"/>
    <w:rsid w:val="006D679F"/>
    <w:rsid w:val="006D697A"/>
    <w:rsid w:val="006D6B88"/>
    <w:rsid w:val="006D6C68"/>
    <w:rsid w:val="006D737C"/>
    <w:rsid w:val="006D75AA"/>
    <w:rsid w:val="006D7622"/>
    <w:rsid w:val="006D79FD"/>
    <w:rsid w:val="006D7AD1"/>
    <w:rsid w:val="006E04F6"/>
    <w:rsid w:val="006E07C4"/>
    <w:rsid w:val="006E0983"/>
    <w:rsid w:val="006E0A7A"/>
    <w:rsid w:val="006E0B28"/>
    <w:rsid w:val="006E13FB"/>
    <w:rsid w:val="006E177A"/>
    <w:rsid w:val="006E1834"/>
    <w:rsid w:val="006E1925"/>
    <w:rsid w:val="006E19D2"/>
    <w:rsid w:val="006E2219"/>
    <w:rsid w:val="006E2522"/>
    <w:rsid w:val="006E2830"/>
    <w:rsid w:val="006E3192"/>
    <w:rsid w:val="006E33E2"/>
    <w:rsid w:val="006E3481"/>
    <w:rsid w:val="006E34C5"/>
    <w:rsid w:val="006E3804"/>
    <w:rsid w:val="006E3843"/>
    <w:rsid w:val="006E3C8D"/>
    <w:rsid w:val="006E3CF3"/>
    <w:rsid w:val="006E3DBF"/>
    <w:rsid w:val="006E3F3D"/>
    <w:rsid w:val="006E421F"/>
    <w:rsid w:val="006E4B91"/>
    <w:rsid w:val="006E4C1A"/>
    <w:rsid w:val="006E4F21"/>
    <w:rsid w:val="006E4F23"/>
    <w:rsid w:val="006E5030"/>
    <w:rsid w:val="006E5308"/>
    <w:rsid w:val="006E53CA"/>
    <w:rsid w:val="006E5DB1"/>
    <w:rsid w:val="006E604B"/>
    <w:rsid w:val="006E6188"/>
    <w:rsid w:val="006E61D5"/>
    <w:rsid w:val="006E65A9"/>
    <w:rsid w:val="006E6756"/>
    <w:rsid w:val="006E6AA2"/>
    <w:rsid w:val="006E6AAB"/>
    <w:rsid w:val="006E6D82"/>
    <w:rsid w:val="006E715C"/>
    <w:rsid w:val="006E75D1"/>
    <w:rsid w:val="006E766E"/>
    <w:rsid w:val="006E7921"/>
    <w:rsid w:val="006E7E28"/>
    <w:rsid w:val="006F001B"/>
    <w:rsid w:val="006F01C6"/>
    <w:rsid w:val="006F026E"/>
    <w:rsid w:val="006F040B"/>
    <w:rsid w:val="006F06D4"/>
    <w:rsid w:val="006F0711"/>
    <w:rsid w:val="006F0749"/>
    <w:rsid w:val="006F09FE"/>
    <w:rsid w:val="006F0B8D"/>
    <w:rsid w:val="006F0ECB"/>
    <w:rsid w:val="006F1064"/>
    <w:rsid w:val="006F1670"/>
    <w:rsid w:val="006F19E3"/>
    <w:rsid w:val="006F1EA1"/>
    <w:rsid w:val="006F213D"/>
    <w:rsid w:val="006F23B9"/>
    <w:rsid w:val="006F2444"/>
    <w:rsid w:val="006F28A5"/>
    <w:rsid w:val="006F2BB6"/>
    <w:rsid w:val="006F2C03"/>
    <w:rsid w:val="006F2D84"/>
    <w:rsid w:val="006F2D91"/>
    <w:rsid w:val="006F3499"/>
    <w:rsid w:val="006F3A44"/>
    <w:rsid w:val="006F3A7C"/>
    <w:rsid w:val="006F3D5F"/>
    <w:rsid w:val="006F4315"/>
    <w:rsid w:val="006F4587"/>
    <w:rsid w:val="006F46B5"/>
    <w:rsid w:val="006F4A9D"/>
    <w:rsid w:val="006F4FFB"/>
    <w:rsid w:val="006F5017"/>
    <w:rsid w:val="006F50A6"/>
    <w:rsid w:val="006F5336"/>
    <w:rsid w:val="006F54F5"/>
    <w:rsid w:val="006F5599"/>
    <w:rsid w:val="006F5703"/>
    <w:rsid w:val="006F592F"/>
    <w:rsid w:val="006F5DD0"/>
    <w:rsid w:val="006F5DF9"/>
    <w:rsid w:val="006F5E30"/>
    <w:rsid w:val="006F5EB0"/>
    <w:rsid w:val="006F5FF8"/>
    <w:rsid w:val="006F654A"/>
    <w:rsid w:val="006F6CB8"/>
    <w:rsid w:val="006F6DD1"/>
    <w:rsid w:val="006F7949"/>
    <w:rsid w:val="006F7D12"/>
    <w:rsid w:val="007004E5"/>
    <w:rsid w:val="00700957"/>
    <w:rsid w:val="00700A57"/>
    <w:rsid w:val="00700B04"/>
    <w:rsid w:val="00700CEF"/>
    <w:rsid w:val="00700D9C"/>
    <w:rsid w:val="0070108E"/>
    <w:rsid w:val="00701123"/>
    <w:rsid w:val="0070143D"/>
    <w:rsid w:val="0070168A"/>
    <w:rsid w:val="007016FA"/>
    <w:rsid w:val="00701701"/>
    <w:rsid w:val="0070174A"/>
    <w:rsid w:val="0070198C"/>
    <w:rsid w:val="00701ABD"/>
    <w:rsid w:val="00701C7B"/>
    <w:rsid w:val="007025EF"/>
    <w:rsid w:val="0070274D"/>
    <w:rsid w:val="0070283B"/>
    <w:rsid w:val="00702F77"/>
    <w:rsid w:val="0070319C"/>
    <w:rsid w:val="00703C13"/>
    <w:rsid w:val="00704259"/>
    <w:rsid w:val="007044DE"/>
    <w:rsid w:val="007045AD"/>
    <w:rsid w:val="00704699"/>
    <w:rsid w:val="0070488C"/>
    <w:rsid w:val="007049C2"/>
    <w:rsid w:val="00704B7A"/>
    <w:rsid w:val="00704BF8"/>
    <w:rsid w:val="00704F5C"/>
    <w:rsid w:val="00705143"/>
    <w:rsid w:val="00705155"/>
    <w:rsid w:val="007055F7"/>
    <w:rsid w:val="00705608"/>
    <w:rsid w:val="0070609F"/>
    <w:rsid w:val="007060D2"/>
    <w:rsid w:val="00706284"/>
    <w:rsid w:val="00706438"/>
    <w:rsid w:val="0070651E"/>
    <w:rsid w:val="007066F5"/>
    <w:rsid w:val="00706C99"/>
    <w:rsid w:val="00706E40"/>
    <w:rsid w:val="007071E4"/>
    <w:rsid w:val="00707627"/>
    <w:rsid w:val="0070764E"/>
    <w:rsid w:val="00707F3C"/>
    <w:rsid w:val="0071016E"/>
    <w:rsid w:val="00710274"/>
    <w:rsid w:val="0071027A"/>
    <w:rsid w:val="0071038D"/>
    <w:rsid w:val="00710BFE"/>
    <w:rsid w:val="00710C5C"/>
    <w:rsid w:val="00710C94"/>
    <w:rsid w:val="0071131F"/>
    <w:rsid w:val="007113B5"/>
    <w:rsid w:val="00711518"/>
    <w:rsid w:val="007115B0"/>
    <w:rsid w:val="007116B6"/>
    <w:rsid w:val="00711A6E"/>
    <w:rsid w:val="00711F90"/>
    <w:rsid w:val="00711FE9"/>
    <w:rsid w:val="007122C5"/>
    <w:rsid w:val="007126D8"/>
    <w:rsid w:val="00712D09"/>
    <w:rsid w:val="00713650"/>
    <w:rsid w:val="007136F7"/>
    <w:rsid w:val="00713A7A"/>
    <w:rsid w:val="00713DB4"/>
    <w:rsid w:val="00714470"/>
    <w:rsid w:val="007147DE"/>
    <w:rsid w:val="007148EC"/>
    <w:rsid w:val="00714B21"/>
    <w:rsid w:val="00714DCD"/>
    <w:rsid w:val="00715066"/>
    <w:rsid w:val="007151C6"/>
    <w:rsid w:val="00715572"/>
    <w:rsid w:val="00715E0E"/>
    <w:rsid w:val="00715E1E"/>
    <w:rsid w:val="007160BD"/>
    <w:rsid w:val="007164A2"/>
    <w:rsid w:val="00716B7C"/>
    <w:rsid w:val="00716D2E"/>
    <w:rsid w:val="00716D6D"/>
    <w:rsid w:val="0071717D"/>
    <w:rsid w:val="00717590"/>
    <w:rsid w:val="007179A7"/>
    <w:rsid w:val="00717C9E"/>
    <w:rsid w:val="00717D84"/>
    <w:rsid w:val="00717E8F"/>
    <w:rsid w:val="00720320"/>
    <w:rsid w:val="0072055F"/>
    <w:rsid w:val="00720B7D"/>
    <w:rsid w:val="00720C25"/>
    <w:rsid w:val="00720C2B"/>
    <w:rsid w:val="00721599"/>
    <w:rsid w:val="00721774"/>
    <w:rsid w:val="00721795"/>
    <w:rsid w:val="00721A4D"/>
    <w:rsid w:val="00721F46"/>
    <w:rsid w:val="00721FF8"/>
    <w:rsid w:val="00722019"/>
    <w:rsid w:val="0072206D"/>
    <w:rsid w:val="0072264B"/>
    <w:rsid w:val="007226B9"/>
    <w:rsid w:val="007229F0"/>
    <w:rsid w:val="007237AF"/>
    <w:rsid w:val="00723910"/>
    <w:rsid w:val="00723C98"/>
    <w:rsid w:val="00723E12"/>
    <w:rsid w:val="00724013"/>
    <w:rsid w:val="00724120"/>
    <w:rsid w:val="007242C8"/>
    <w:rsid w:val="00724337"/>
    <w:rsid w:val="00724AC1"/>
    <w:rsid w:val="00724C38"/>
    <w:rsid w:val="0072515E"/>
    <w:rsid w:val="007251C4"/>
    <w:rsid w:val="007251F2"/>
    <w:rsid w:val="007255D8"/>
    <w:rsid w:val="007256B4"/>
    <w:rsid w:val="007259D1"/>
    <w:rsid w:val="00725AA9"/>
    <w:rsid w:val="00725B02"/>
    <w:rsid w:val="00725BA3"/>
    <w:rsid w:val="00725E54"/>
    <w:rsid w:val="00725FFA"/>
    <w:rsid w:val="007260F5"/>
    <w:rsid w:val="00726166"/>
    <w:rsid w:val="007264B9"/>
    <w:rsid w:val="007265B6"/>
    <w:rsid w:val="00726DC8"/>
    <w:rsid w:val="00726DEB"/>
    <w:rsid w:val="00727121"/>
    <w:rsid w:val="00727615"/>
    <w:rsid w:val="007277EE"/>
    <w:rsid w:val="00727EC1"/>
    <w:rsid w:val="00727FC2"/>
    <w:rsid w:val="007305A1"/>
    <w:rsid w:val="00730A80"/>
    <w:rsid w:val="00730BF3"/>
    <w:rsid w:val="00730E0B"/>
    <w:rsid w:val="00730E31"/>
    <w:rsid w:val="007310D5"/>
    <w:rsid w:val="00731101"/>
    <w:rsid w:val="007319C1"/>
    <w:rsid w:val="00731B7C"/>
    <w:rsid w:val="00731C14"/>
    <w:rsid w:val="00731D59"/>
    <w:rsid w:val="00732054"/>
    <w:rsid w:val="00732224"/>
    <w:rsid w:val="007323A0"/>
    <w:rsid w:val="007333DB"/>
    <w:rsid w:val="00733731"/>
    <w:rsid w:val="00733B9D"/>
    <w:rsid w:val="00733E57"/>
    <w:rsid w:val="00733EA3"/>
    <w:rsid w:val="00733F62"/>
    <w:rsid w:val="00734598"/>
    <w:rsid w:val="00734A65"/>
    <w:rsid w:val="00734BB2"/>
    <w:rsid w:val="00734C3E"/>
    <w:rsid w:val="0073522A"/>
    <w:rsid w:val="00735354"/>
    <w:rsid w:val="007353D9"/>
    <w:rsid w:val="00735D86"/>
    <w:rsid w:val="00735DAA"/>
    <w:rsid w:val="0073608E"/>
    <w:rsid w:val="00736469"/>
    <w:rsid w:val="00736A52"/>
    <w:rsid w:val="00736E07"/>
    <w:rsid w:val="00737913"/>
    <w:rsid w:val="0073794E"/>
    <w:rsid w:val="00740306"/>
    <w:rsid w:val="007404AE"/>
    <w:rsid w:val="00740D63"/>
    <w:rsid w:val="00740E93"/>
    <w:rsid w:val="007413C4"/>
    <w:rsid w:val="00741414"/>
    <w:rsid w:val="007414DD"/>
    <w:rsid w:val="0074170E"/>
    <w:rsid w:val="007417EC"/>
    <w:rsid w:val="00741B19"/>
    <w:rsid w:val="00741C7B"/>
    <w:rsid w:val="00741F13"/>
    <w:rsid w:val="00742023"/>
    <w:rsid w:val="00742074"/>
    <w:rsid w:val="007420AC"/>
    <w:rsid w:val="00742220"/>
    <w:rsid w:val="00742686"/>
    <w:rsid w:val="00742765"/>
    <w:rsid w:val="00742800"/>
    <w:rsid w:val="00742AE7"/>
    <w:rsid w:val="00742D63"/>
    <w:rsid w:val="00743134"/>
    <w:rsid w:val="00743483"/>
    <w:rsid w:val="00743844"/>
    <w:rsid w:val="00743C2C"/>
    <w:rsid w:val="00743C9A"/>
    <w:rsid w:val="00743E5E"/>
    <w:rsid w:val="00744232"/>
    <w:rsid w:val="00744AAD"/>
    <w:rsid w:val="00744DCC"/>
    <w:rsid w:val="0074513D"/>
    <w:rsid w:val="007455FC"/>
    <w:rsid w:val="0074578E"/>
    <w:rsid w:val="00745849"/>
    <w:rsid w:val="007459F3"/>
    <w:rsid w:val="00745C8F"/>
    <w:rsid w:val="0074639A"/>
    <w:rsid w:val="007464DB"/>
    <w:rsid w:val="00746A29"/>
    <w:rsid w:val="00746A47"/>
    <w:rsid w:val="00746C35"/>
    <w:rsid w:val="00746C9F"/>
    <w:rsid w:val="00747522"/>
    <w:rsid w:val="007475B6"/>
    <w:rsid w:val="007475BA"/>
    <w:rsid w:val="00747947"/>
    <w:rsid w:val="00747B86"/>
    <w:rsid w:val="007500CE"/>
    <w:rsid w:val="007504D3"/>
    <w:rsid w:val="007504DA"/>
    <w:rsid w:val="00750845"/>
    <w:rsid w:val="00750854"/>
    <w:rsid w:val="0075087F"/>
    <w:rsid w:val="00750ADF"/>
    <w:rsid w:val="00751043"/>
    <w:rsid w:val="00751836"/>
    <w:rsid w:val="00751AA4"/>
    <w:rsid w:val="007522DE"/>
    <w:rsid w:val="007528A0"/>
    <w:rsid w:val="00752A31"/>
    <w:rsid w:val="00752F06"/>
    <w:rsid w:val="007531B2"/>
    <w:rsid w:val="0075396C"/>
    <w:rsid w:val="007539E0"/>
    <w:rsid w:val="00753CCA"/>
    <w:rsid w:val="00753E98"/>
    <w:rsid w:val="007540B3"/>
    <w:rsid w:val="00754165"/>
    <w:rsid w:val="00754193"/>
    <w:rsid w:val="00754248"/>
    <w:rsid w:val="007545E4"/>
    <w:rsid w:val="00754669"/>
    <w:rsid w:val="007546BF"/>
    <w:rsid w:val="00754CF0"/>
    <w:rsid w:val="00754F0D"/>
    <w:rsid w:val="007551CC"/>
    <w:rsid w:val="007554BA"/>
    <w:rsid w:val="00755642"/>
    <w:rsid w:val="007556FA"/>
    <w:rsid w:val="00755CA8"/>
    <w:rsid w:val="0075601A"/>
    <w:rsid w:val="007563C4"/>
    <w:rsid w:val="0075681D"/>
    <w:rsid w:val="00756A26"/>
    <w:rsid w:val="00756AF1"/>
    <w:rsid w:val="00756B0F"/>
    <w:rsid w:val="00756E62"/>
    <w:rsid w:val="007570F4"/>
    <w:rsid w:val="0075744C"/>
    <w:rsid w:val="00757496"/>
    <w:rsid w:val="00757762"/>
    <w:rsid w:val="007578AE"/>
    <w:rsid w:val="00757A37"/>
    <w:rsid w:val="00757CA5"/>
    <w:rsid w:val="007602B6"/>
    <w:rsid w:val="007602C2"/>
    <w:rsid w:val="007603CC"/>
    <w:rsid w:val="00760746"/>
    <w:rsid w:val="00761197"/>
    <w:rsid w:val="007616A7"/>
    <w:rsid w:val="00761C5C"/>
    <w:rsid w:val="00761CF7"/>
    <w:rsid w:val="00761E31"/>
    <w:rsid w:val="007622AA"/>
    <w:rsid w:val="007622C2"/>
    <w:rsid w:val="00762477"/>
    <w:rsid w:val="00762B09"/>
    <w:rsid w:val="00762C16"/>
    <w:rsid w:val="00763005"/>
    <w:rsid w:val="0076352B"/>
    <w:rsid w:val="0076379A"/>
    <w:rsid w:val="00763A1B"/>
    <w:rsid w:val="00763B2D"/>
    <w:rsid w:val="00763C61"/>
    <w:rsid w:val="00763DC7"/>
    <w:rsid w:val="00764024"/>
    <w:rsid w:val="007640CD"/>
    <w:rsid w:val="00764105"/>
    <w:rsid w:val="00764224"/>
    <w:rsid w:val="007644CE"/>
    <w:rsid w:val="00764614"/>
    <w:rsid w:val="00764A9E"/>
    <w:rsid w:val="00764C97"/>
    <w:rsid w:val="00764CCF"/>
    <w:rsid w:val="00765181"/>
    <w:rsid w:val="0076535A"/>
    <w:rsid w:val="007656BA"/>
    <w:rsid w:val="00765A96"/>
    <w:rsid w:val="00765ABB"/>
    <w:rsid w:val="00765B56"/>
    <w:rsid w:val="00765D8D"/>
    <w:rsid w:val="00766121"/>
    <w:rsid w:val="007662E7"/>
    <w:rsid w:val="00766446"/>
    <w:rsid w:val="007666C5"/>
    <w:rsid w:val="0076675E"/>
    <w:rsid w:val="00766F01"/>
    <w:rsid w:val="007671EC"/>
    <w:rsid w:val="0076755F"/>
    <w:rsid w:val="00767793"/>
    <w:rsid w:val="00767B33"/>
    <w:rsid w:val="00767CB3"/>
    <w:rsid w:val="007704A2"/>
    <w:rsid w:val="007704F5"/>
    <w:rsid w:val="00770BC4"/>
    <w:rsid w:val="00771437"/>
    <w:rsid w:val="00771EB5"/>
    <w:rsid w:val="007720D2"/>
    <w:rsid w:val="0077211C"/>
    <w:rsid w:val="0077233C"/>
    <w:rsid w:val="007723BD"/>
    <w:rsid w:val="0077268B"/>
    <w:rsid w:val="007726A4"/>
    <w:rsid w:val="00772B96"/>
    <w:rsid w:val="00772C0C"/>
    <w:rsid w:val="00772CFD"/>
    <w:rsid w:val="007730CE"/>
    <w:rsid w:val="007735CA"/>
    <w:rsid w:val="00773CA0"/>
    <w:rsid w:val="00774780"/>
    <w:rsid w:val="00775241"/>
    <w:rsid w:val="007752D8"/>
    <w:rsid w:val="00775568"/>
    <w:rsid w:val="00775632"/>
    <w:rsid w:val="00775EB5"/>
    <w:rsid w:val="00776018"/>
    <w:rsid w:val="00776196"/>
    <w:rsid w:val="007763A4"/>
    <w:rsid w:val="0077643F"/>
    <w:rsid w:val="00776449"/>
    <w:rsid w:val="00776569"/>
    <w:rsid w:val="0077687C"/>
    <w:rsid w:val="00776E9D"/>
    <w:rsid w:val="007770C8"/>
    <w:rsid w:val="0077723B"/>
    <w:rsid w:val="00777292"/>
    <w:rsid w:val="007773ED"/>
    <w:rsid w:val="00777906"/>
    <w:rsid w:val="0077793B"/>
    <w:rsid w:val="00777973"/>
    <w:rsid w:val="00777C32"/>
    <w:rsid w:val="0078003A"/>
    <w:rsid w:val="00780793"/>
    <w:rsid w:val="00780949"/>
    <w:rsid w:val="00780C7F"/>
    <w:rsid w:val="007817E2"/>
    <w:rsid w:val="0078189E"/>
    <w:rsid w:val="00781B1B"/>
    <w:rsid w:val="00781C3A"/>
    <w:rsid w:val="007824FB"/>
    <w:rsid w:val="00782522"/>
    <w:rsid w:val="00782771"/>
    <w:rsid w:val="00782E48"/>
    <w:rsid w:val="00783128"/>
    <w:rsid w:val="007831FF"/>
    <w:rsid w:val="00783A75"/>
    <w:rsid w:val="00783BA8"/>
    <w:rsid w:val="00783BDC"/>
    <w:rsid w:val="007843E0"/>
    <w:rsid w:val="00784425"/>
    <w:rsid w:val="00784562"/>
    <w:rsid w:val="007846FF"/>
    <w:rsid w:val="00784BDA"/>
    <w:rsid w:val="00784FE8"/>
    <w:rsid w:val="00785083"/>
    <w:rsid w:val="00785109"/>
    <w:rsid w:val="0078511E"/>
    <w:rsid w:val="00785290"/>
    <w:rsid w:val="00785D82"/>
    <w:rsid w:val="00786524"/>
    <w:rsid w:val="0078695E"/>
    <w:rsid w:val="00786B3B"/>
    <w:rsid w:val="00786BD5"/>
    <w:rsid w:val="00786BDD"/>
    <w:rsid w:val="00786E49"/>
    <w:rsid w:val="00786FA5"/>
    <w:rsid w:val="0078729F"/>
    <w:rsid w:val="007874E5"/>
    <w:rsid w:val="007874F9"/>
    <w:rsid w:val="007878DF"/>
    <w:rsid w:val="00787B02"/>
    <w:rsid w:val="00787CEE"/>
    <w:rsid w:val="00787E28"/>
    <w:rsid w:val="0079013B"/>
    <w:rsid w:val="007902E1"/>
    <w:rsid w:val="00790354"/>
    <w:rsid w:val="00790592"/>
    <w:rsid w:val="0079061A"/>
    <w:rsid w:val="0079061C"/>
    <w:rsid w:val="0079070C"/>
    <w:rsid w:val="00790960"/>
    <w:rsid w:val="00790A37"/>
    <w:rsid w:val="007911FC"/>
    <w:rsid w:val="0079133B"/>
    <w:rsid w:val="00791382"/>
    <w:rsid w:val="0079156A"/>
    <w:rsid w:val="0079161F"/>
    <w:rsid w:val="00791833"/>
    <w:rsid w:val="00791860"/>
    <w:rsid w:val="0079193D"/>
    <w:rsid w:val="00791ADB"/>
    <w:rsid w:val="00791CCF"/>
    <w:rsid w:val="00791D01"/>
    <w:rsid w:val="00791DE6"/>
    <w:rsid w:val="0079201D"/>
    <w:rsid w:val="00792027"/>
    <w:rsid w:val="0079244E"/>
    <w:rsid w:val="00792537"/>
    <w:rsid w:val="00792567"/>
    <w:rsid w:val="00792D4E"/>
    <w:rsid w:val="00792DF4"/>
    <w:rsid w:val="00792F38"/>
    <w:rsid w:val="0079301C"/>
    <w:rsid w:val="00793088"/>
    <w:rsid w:val="007930FC"/>
    <w:rsid w:val="00793144"/>
    <w:rsid w:val="0079316B"/>
    <w:rsid w:val="0079333F"/>
    <w:rsid w:val="007935F2"/>
    <w:rsid w:val="0079392C"/>
    <w:rsid w:val="00793B8F"/>
    <w:rsid w:val="00793E71"/>
    <w:rsid w:val="00793FF2"/>
    <w:rsid w:val="0079407F"/>
    <w:rsid w:val="00794300"/>
    <w:rsid w:val="00794995"/>
    <w:rsid w:val="007951B1"/>
    <w:rsid w:val="00795387"/>
    <w:rsid w:val="007953A9"/>
    <w:rsid w:val="007959D2"/>
    <w:rsid w:val="00795AAD"/>
    <w:rsid w:val="00796002"/>
    <w:rsid w:val="00796D2C"/>
    <w:rsid w:val="00796EB9"/>
    <w:rsid w:val="00797160"/>
    <w:rsid w:val="007973B6"/>
    <w:rsid w:val="0079759E"/>
    <w:rsid w:val="007975BC"/>
    <w:rsid w:val="007978B5"/>
    <w:rsid w:val="007A006B"/>
    <w:rsid w:val="007A033D"/>
    <w:rsid w:val="007A047B"/>
    <w:rsid w:val="007A0820"/>
    <w:rsid w:val="007A0BAE"/>
    <w:rsid w:val="007A1127"/>
    <w:rsid w:val="007A15A7"/>
    <w:rsid w:val="007A15D0"/>
    <w:rsid w:val="007A1AAA"/>
    <w:rsid w:val="007A1F64"/>
    <w:rsid w:val="007A2213"/>
    <w:rsid w:val="007A2562"/>
    <w:rsid w:val="007A2AB4"/>
    <w:rsid w:val="007A2B35"/>
    <w:rsid w:val="007A2B58"/>
    <w:rsid w:val="007A2C7B"/>
    <w:rsid w:val="007A2DCA"/>
    <w:rsid w:val="007A2F8C"/>
    <w:rsid w:val="007A325F"/>
    <w:rsid w:val="007A36E4"/>
    <w:rsid w:val="007A36F7"/>
    <w:rsid w:val="007A3B42"/>
    <w:rsid w:val="007A4083"/>
    <w:rsid w:val="007A42ED"/>
    <w:rsid w:val="007A4A0B"/>
    <w:rsid w:val="007A4A80"/>
    <w:rsid w:val="007A5875"/>
    <w:rsid w:val="007A5A9D"/>
    <w:rsid w:val="007A5BED"/>
    <w:rsid w:val="007A5D9D"/>
    <w:rsid w:val="007A60BB"/>
    <w:rsid w:val="007A6110"/>
    <w:rsid w:val="007A6211"/>
    <w:rsid w:val="007A6B91"/>
    <w:rsid w:val="007A6F4D"/>
    <w:rsid w:val="007A707B"/>
    <w:rsid w:val="007A74EC"/>
    <w:rsid w:val="007A7622"/>
    <w:rsid w:val="007A7885"/>
    <w:rsid w:val="007B0672"/>
    <w:rsid w:val="007B070B"/>
    <w:rsid w:val="007B07C2"/>
    <w:rsid w:val="007B088D"/>
    <w:rsid w:val="007B0AC2"/>
    <w:rsid w:val="007B0C5D"/>
    <w:rsid w:val="007B13C7"/>
    <w:rsid w:val="007B1404"/>
    <w:rsid w:val="007B1AFA"/>
    <w:rsid w:val="007B1E36"/>
    <w:rsid w:val="007B1F27"/>
    <w:rsid w:val="007B2331"/>
    <w:rsid w:val="007B2442"/>
    <w:rsid w:val="007B284D"/>
    <w:rsid w:val="007B298E"/>
    <w:rsid w:val="007B3267"/>
    <w:rsid w:val="007B3756"/>
    <w:rsid w:val="007B3B42"/>
    <w:rsid w:val="007B3DD0"/>
    <w:rsid w:val="007B3ECB"/>
    <w:rsid w:val="007B40B4"/>
    <w:rsid w:val="007B4558"/>
    <w:rsid w:val="007B48A2"/>
    <w:rsid w:val="007B4F24"/>
    <w:rsid w:val="007B501C"/>
    <w:rsid w:val="007B506D"/>
    <w:rsid w:val="007B5AA3"/>
    <w:rsid w:val="007B5ACC"/>
    <w:rsid w:val="007B5AFD"/>
    <w:rsid w:val="007B5B31"/>
    <w:rsid w:val="007B5BDC"/>
    <w:rsid w:val="007B5FBF"/>
    <w:rsid w:val="007B60CB"/>
    <w:rsid w:val="007B61B7"/>
    <w:rsid w:val="007B6420"/>
    <w:rsid w:val="007B6732"/>
    <w:rsid w:val="007B6A45"/>
    <w:rsid w:val="007B6A47"/>
    <w:rsid w:val="007B6B05"/>
    <w:rsid w:val="007B6EA3"/>
    <w:rsid w:val="007B6ED7"/>
    <w:rsid w:val="007B7A03"/>
    <w:rsid w:val="007B7AF1"/>
    <w:rsid w:val="007B7E79"/>
    <w:rsid w:val="007C0105"/>
    <w:rsid w:val="007C025E"/>
    <w:rsid w:val="007C0275"/>
    <w:rsid w:val="007C0372"/>
    <w:rsid w:val="007C0711"/>
    <w:rsid w:val="007C079B"/>
    <w:rsid w:val="007C0A0B"/>
    <w:rsid w:val="007C0F02"/>
    <w:rsid w:val="007C10D9"/>
    <w:rsid w:val="007C149E"/>
    <w:rsid w:val="007C216C"/>
    <w:rsid w:val="007C22A2"/>
    <w:rsid w:val="007C2438"/>
    <w:rsid w:val="007C261A"/>
    <w:rsid w:val="007C2736"/>
    <w:rsid w:val="007C2A1A"/>
    <w:rsid w:val="007C346C"/>
    <w:rsid w:val="007C37EB"/>
    <w:rsid w:val="007C41D2"/>
    <w:rsid w:val="007C427B"/>
    <w:rsid w:val="007C4400"/>
    <w:rsid w:val="007C4678"/>
    <w:rsid w:val="007C4724"/>
    <w:rsid w:val="007C4FD2"/>
    <w:rsid w:val="007C5574"/>
    <w:rsid w:val="007C5704"/>
    <w:rsid w:val="007C593E"/>
    <w:rsid w:val="007C6570"/>
    <w:rsid w:val="007C65A5"/>
    <w:rsid w:val="007C664A"/>
    <w:rsid w:val="007C6D83"/>
    <w:rsid w:val="007C72ED"/>
    <w:rsid w:val="007C7370"/>
    <w:rsid w:val="007C73CE"/>
    <w:rsid w:val="007C758A"/>
    <w:rsid w:val="007C759B"/>
    <w:rsid w:val="007C76D6"/>
    <w:rsid w:val="007C7B6C"/>
    <w:rsid w:val="007C7C40"/>
    <w:rsid w:val="007C7C7D"/>
    <w:rsid w:val="007C7DAD"/>
    <w:rsid w:val="007C7DDB"/>
    <w:rsid w:val="007D0167"/>
    <w:rsid w:val="007D02AF"/>
    <w:rsid w:val="007D0A02"/>
    <w:rsid w:val="007D0ACD"/>
    <w:rsid w:val="007D0F57"/>
    <w:rsid w:val="007D1018"/>
    <w:rsid w:val="007D111B"/>
    <w:rsid w:val="007D1373"/>
    <w:rsid w:val="007D15C5"/>
    <w:rsid w:val="007D18E7"/>
    <w:rsid w:val="007D1A08"/>
    <w:rsid w:val="007D1C7B"/>
    <w:rsid w:val="007D1D33"/>
    <w:rsid w:val="007D1D6E"/>
    <w:rsid w:val="007D1E4D"/>
    <w:rsid w:val="007D2043"/>
    <w:rsid w:val="007D2378"/>
    <w:rsid w:val="007D2C46"/>
    <w:rsid w:val="007D3538"/>
    <w:rsid w:val="007D3920"/>
    <w:rsid w:val="007D3BB8"/>
    <w:rsid w:val="007D3BC8"/>
    <w:rsid w:val="007D3EBE"/>
    <w:rsid w:val="007D42DF"/>
    <w:rsid w:val="007D4D52"/>
    <w:rsid w:val="007D50CD"/>
    <w:rsid w:val="007D5126"/>
    <w:rsid w:val="007D5448"/>
    <w:rsid w:val="007D59BA"/>
    <w:rsid w:val="007D5E5D"/>
    <w:rsid w:val="007D60B2"/>
    <w:rsid w:val="007D68F5"/>
    <w:rsid w:val="007D6BAE"/>
    <w:rsid w:val="007D6D85"/>
    <w:rsid w:val="007D7330"/>
    <w:rsid w:val="007E00AF"/>
    <w:rsid w:val="007E050E"/>
    <w:rsid w:val="007E068D"/>
    <w:rsid w:val="007E08B8"/>
    <w:rsid w:val="007E09ED"/>
    <w:rsid w:val="007E0C0D"/>
    <w:rsid w:val="007E19A8"/>
    <w:rsid w:val="007E1CD6"/>
    <w:rsid w:val="007E1EDE"/>
    <w:rsid w:val="007E1F27"/>
    <w:rsid w:val="007E20A0"/>
    <w:rsid w:val="007E21B9"/>
    <w:rsid w:val="007E2316"/>
    <w:rsid w:val="007E232C"/>
    <w:rsid w:val="007E26AB"/>
    <w:rsid w:val="007E2797"/>
    <w:rsid w:val="007E2899"/>
    <w:rsid w:val="007E2A45"/>
    <w:rsid w:val="007E2C24"/>
    <w:rsid w:val="007E2E17"/>
    <w:rsid w:val="007E2E96"/>
    <w:rsid w:val="007E2F5C"/>
    <w:rsid w:val="007E3185"/>
    <w:rsid w:val="007E331F"/>
    <w:rsid w:val="007E3363"/>
    <w:rsid w:val="007E39C2"/>
    <w:rsid w:val="007E3FDA"/>
    <w:rsid w:val="007E41A5"/>
    <w:rsid w:val="007E44DA"/>
    <w:rsid w:val="007E4616"/>
    <w:rsid w:val="007E4722"/>
    <w:rsid w:val="007E49DD"/>
    <w:rsid w:val="007E4CBA"/>
    <w:rsid w:val="007E4CC7"/>
    <w:rsid w:val="007E4D4F"/>
    <w:rsid w:val="007E521B"/>
    <w:rsid w:val="007E5788"/>
    <w:rsid w:val="007E5A1F"/>
    <w:rsid w:val="007E5A44"/>
    <w:rsid w:val="007E6148"/>
    <w:rsid w:val="007E61F9"/>
    <w:rsid w:val="007E6220"/>
    <w:rsid w:val="007E640B"/>
    <w:rsid w:val="007E6AD5"/>
    <w:rsid w:val="007E6D7F"/>
    <w:rsid w:val="007E731E"/>
    <w:rsid w:val="007E7489"/>
    <w:rsid w:val="007E7715"/>
    <w:rsid w:val="007E7740"/>
    <w:rsid w:val="007E7D21"/>
    <w:rsid w:val="007F01C0"/>
    <w:rsid w:val="007F064D"/>
    <w:rsid w:val="007F096E"/>
    <w:rsid w:val="007F0C3D"/>
    <w:rsid w:val="007F0D11"/>
    <w:rsid w:val="007F0F2C"/>
    <w:rsid w:val="007F219A"/>
    <w:rsid w:val="007F220C"/>
    <w:rsid w:val="007F2396"/>
    <w:rsid w:val="007F27C4"/>
    <w:rsid w:val="007F2897"/>
    <w:rsid w:val="007F2B57"/>
    <w:rsid w:val="007F2DF3"/>
    <w:rsid w:val="007F31C2"/>
    <w:rsid w:val="007F3439"/>
    <w:rsid w:val="007F35EA"/>
    <w:rsid w:val="007F37D0"/>
    <w:rsid w:val="007F398A"/>
    <w:rsid w:val="007F40AB"/>
    <w:rsid w:val="007F4112"/>
    <w:rsid w:val="007F44F4"/>
    <w:rsid w:val="007F458C"/>
    <w:rsid w:val="007F4840"/>
    <w:rsid w:val="007F4B62"/>
    <w:rsid w:val="007F4B67"/>
    <w:rsid w:val="007F518A"/>
    <w:rsid w:val="007F53CF"/>
    <w:rsid w:val="007F5E6C"/>
    <w:rsid w:val="007F6080"/>
    <w:rsid w:val="007F6914"/>
    <w:rsid w:val="007F6A5A"/>
    <w:rsid w:val="007F6B9F"/>
    <w:rsid w:val="007F6EB7"/>
    <w:rsid w:val="007F71CE"/>
    <w:rsid w:val="007F769F"/>
    <w:rsid w:val="007F76ED"/>
    <w:rsid w:val="008001D6"/>
    <w:rsid w:val="00800265"/>
    <w:rsid w:val="00800368"/>
    <w:rsid w:val="008003A9"/>
    <w:rsid w:val="00800C28"/>
    <w:rsid w:val="00801184"/>
    <w:rsid w:val="008012FD"/>
    <w:rsid w:val="008015B5"/>
    <w:rsid w:val="008016E5"/>
    <w:rsid w:val="008016F1"/>
    <w:rsid w:val="00801B2A"/>
    <w:rsid w:val="00801D00"/>
    <w:rsid w:val="00801DDE"/>
    <w:rsid w:val="008022B6"/>
    <w:rsid w:val="008028C6"/>
    <w:rsid w:val="00802A3B"/>
    <w:rsid w:val="00802C5A"/>
    <w:rsid w:val="00803061"/>
    <w:rsid w:val="008030A5"/>
    <w:rsid w:val="00803694"/>
    <w:rsid w:val="008037B4"/>
    <w:rsid w:val="0080385B"/>
    <w:rsid w:val="00803FC8"/>
    <w:rsid w:val="00804101"/>
    <w:rsid w:val="0080458C"/>
    <w:rsid w:val="008046EA"/>
    <w:rsid w:val="00804B0B"/>
    <w:rsid w:val="00804FEB"/>
    <w:rsid w:val="00805058"/>
    <w:rsid w:val="008052C7"/>
    <w:rsid w:val="0080559A"/>
    <w:rsid w:val="00805D57"/>
    <w:rsid w:val="008061F9"/>
    <w:rsid w:val="0080631C"/>
    <w:rsid w:val="00806546"/>
    <w:rsid w:val="00806C73"/>
    <w:rsid w:val="00806D57"/>
    <w:rsid w:val="00806DDE"/>
    <w:rsid w:val="00807290"/>
    <w:rsid w:val="008073DE"/>
    <w:rsid w:val="008076E6"/>
    <w:rsid w:val="00810034"/>
    <w:rsid w:val="00810429"/>
    <w:rsid w:val="00810932"/>
    <w:rsid w:val="00811027"/>
    <w:rsid w:val="00811243"/>
    <w:rsid w:val="0081147B"/>
    <w:rsid w:val="00811657"/>
    <w:rsid w:val="008116D9"/>
    <w:rsid w:val="008117A6"/>
    <w:rsid w:val="00812129"/>
    <w:rsid w:val="00812263"/>
    <w:rsid w:val="00812432"/>
    <w:rsid w:val="00812853"/>
    <w:rsid w:val="00812D0E"/>
    <w:rsid w:val="00812E06"/>
    <w:rsid w:val="008133B4"/>
    <w:rsid w:val="008136FE"/>
    <w:rsid w:val="00813807"/>
    <w:rsid w:val="00813B2B"/>
    <w:rsid w:val="00813DAB"/>
    <w:rsid w:val="00813E0D"/>
    <w:rsid w:val="00813F4A"/>
    <w:rsid w:val="008145A6"/>
    <w:rsid w:val="008145BF"/>
    <w:rsid w:val="008153CE"/>
    <w:rsid w:val="0081540C"/>
    <w:rsid w:val="008156C2"/>
    <w:rsid w:val="008165E0"/>
    <w:rsid w:val="00816A8D"/>
    <w:rsid w:val="00816E04"/>
    <w:rsid w:val="00816FFE"/>
    <w:rsid w:val="00817004"/>
    <w:rsid w:val="0081707F"/>
    <w:rsid w:val="00817A66"/>
    <w:rsid w:val="00817A83"/>
    <w:rsid w:val="00817B4D"/>
    <w:rsid w:val="00820089"/>
    <w:rsid w:val="0082050F"/>
    <w:rsid w:val="00820BCB"/>
    <w:rsid w:val="00820D88"/>
    <w:rsid w:val="00820DBE"/>
    <w:rsid w:val="00820FD6"/>
    <w:rsid w:val="008211B4"/>
    <w:rsid w:val="00821209"/>
    <w:rsid w:val="008212D0"/>
    <w:rsid w:val="00821698"/>
    <w:rsid w:val="00821E6E"/>
    <w:rsid w:val="00822080"/>
    <w:rsid w:val="0082209E"/>
    <w:rsid w:val="008224F9"/>
    <w:rsid w:val="00822785"/>
    <w:rsid w:val="008228B9"/>
    <w:rsid w:val="00822C05"/>
    <w:rsid w:val="00822F39"/>
    <w:rsid w:val="00822F79"/>
    <w:rsid w:val="00823005"/>
    <w:rsid w:val="0082366F"/>
    <w:rsid w:val="00823D7C"/>
    <w:rsid w:val="00823DFB"/>
    <w:rsid w:val="00824255"/>
    <w:rsid w:val="00824A6A"/>
    <w:rsid w:val="00824F85"/>
    <w:rsid w:val="008250E5"/>
    <w:rsid w:val="0082555E"/>
    <w:rsid w:val="00825670"/>
    <w:rsid w:val="0082598B"/>
    <w:rsid w:val="008259AC"/>
    <w:rsid w:val="00825A3F"/>
    <w:rsid w:val="00825AF2"/>
    <w:rsid w:val="00825B33"/>
    <w:rsid w:val="00826585"/>
    <w:rsid w:val="0082684D"/>
    <w:rsid w:val="00826861"/>
    <w:rsid w:val="00827319"/>
    <w:rsid w:val="008275C5"/>
    <w:rsid w:val="008279CD"/>
    <w:rsid w:val="00827AC4"/>
    <w:rsid w:val="00827E1F"/>
    <w:rsid w:val="0083063D"/>
    <w:rsid w:val="00830A03"/>
    <w:rsid w:val="00830BA4"/>
    <w:rsid w:val="00830F07"/>
    <w:rsid w:val="00830F5C"/>
    <w:rsid w:val="00830FBA"/>
    <w:rsid w:val="008310CB"/>
    <w:rsid w:val="00831326"/>
    <w:rsid w:val="00831391"/>
    <w:rsid w:val="00831808"/>
    <w:rsid w:val="008319D9"/>
    <w:rsid w:val="00831C06"/>
    <w:rsid w:val="00831FF3"/>
    <w:rsid w:val="008322E1"/>
    <w:rsid w:val="0083245E"/>
    <w:rsid w:val="0083264D"/>
    <w:rsid w:val="008326FF"/>
    <w:rsid w:val="00832B8B"/>
    <w:rsid w:val="00832C0A"/>
    <w:rsid w:val="008331BF"/>
    <w:rsid w:val="0083362E"/>
    <w:rsid w:val="00833C59"/>
    <w:rsid w:val="008340BD"/>
    <w:rsid w:val="008341A7"/>
    <w:rsid w:val="00834215"/>
    <w:rsid w:val="00834542"/>
    <w:rsid w:val="008349DC"/>
    <w:rsid w:val="00834B7C"/>
    <w:rsid w:val="00834C1E"/>
    <w:rsid w:val="00834FE5"/>
    <w:rsid w:val="00835268"/>
    <w:rsid w:val="00835507"/>
    <w:rsid w:val="0083557A"/>
    <w:rsid w:val="00835681"/>
    <w:rsid w:val="00835C46"/>
    <w:rsid w:val="00836057"/>
    <w:rsid w:val="0083633C"/>
    <w:rsid w:val="0083668E"/>
    <w:rsid w:val="00836B17"/>
    <w:rsid w:val="00836CAE"/>
    <w:rsid w:val="008371E4"/>
    <w:rsid w:val="008375E9"/>
    <w:rsid w:val="00837BF3"/>
    <w:rsid w:val="00837C70"/>
    <w:rsid w:val="00837EBC"/>
    <w:rsid w:val="0084012D"/>
    <w:rsid w:val="00840188"/>
    <w:rsid w:val="008402CC"/>
    <w:rsid w:val="008402E7"/>
    <w:rsid w:val="0084090E"/>
    <w:rsid w:val="00840BA8"/>
    <w:rsid w:val="00840EDB"/>
    <w:rsid w:val="0084128D"/>
    <w:rsid w:val="0084129E"/>
    <w:rsid w:val="008412C2"/>
    <w:rsid w:val="00841405"/>
    <w:rsid w:val="00841560"/>
    <w:rsid w:val="00841A49"/>
    <w:rsid w:val="00841B88"/>
    <w:rsid w:val="00841BA9"/>
    <w:rsid w:val="00841F36"/>
    <w:rsid w:val="00841FD7"/>
    <w:rsid w:val="0084262B"/>
    <w:rsid w:val="00842B57"/>
    <w:rsid w:val="00842EFC"/>
    <w:rsid w:val="008433A7"/>
    <w:rsid w:val="008435D0"/>
    <w:rsid w:val="008435F1"/>
    <w:rsid w:val="0084367A"/>
    <w:rsid w:val="00843875"/>
    <w:rsid w:val="008439D9"/>
    <w:rsid w:val="00843CE7"/>
    <w:rsid w:val="008444FE"/>
    <w:rsid w:val="0084482F"/>
    <w:rsid w:val="00844A3E"/>
    <w:rsid w:val="00844D1D"/>
    <w:rsid w:val="00844DDE"/>
    <w:rsid w:val="008451BF"/>
    <w:rsid w:val="00845274"/>
    <w:rsid w:val="00845E0B"/>
    <w:rsid w:val="00845F44"/>
    <w:rsid w:val="008460B4"/>
    <w:rsid w:val="00846178"/>
    <w:rsid w:val="008464AB"/>
    <w:rsid w:val="00846B18"/>
    <w:rsid w:val="0084742E"/>
    <w:rsid w:val="0084778E"/>
    <w:rsid w:val="00847A64"/>
    <w:rsid w:val="00847BB0"/>
    <w:rsid w:val="00850219"/>
    <w:rsid w:val="008502C9"/>
    <w:rsid w:val="00850694"/>
    <w:rsid w:val="0085091A"/>
    <w:rsid w:val="0085121F"/>
    <w:rsid w:val="00851325"/>
    <w:rsid w:val="00851BDE"/>
    <w:rsid w:val="00851C8C"/>
    <w:rsid w:val="00851D62"/>
    <w:rsid w:val="00851EB5"/>
    <w:rsid w:val="00852389"/>
    <w:rsid w:val="00852475"/>
    <w:rsid w:val="008529B4"/>
    <w:rsid w:val="00852ACB"/>
    <w:rsid w:val="00852B83"/>
    <w:rsid w:val="00852B94"/>
    <w:rsid w:val="00852C9D"/>
    <w:rsid w:val="00852EDF"/>
    <w:rsid w:val="0085304C"/>
    <w:rsid w:val="008537A7"/>
    <w:rsid w:val="00853D91"/>
    <w:rsid w:val="00854918"/>
    <w:rsid w:val="00854989"/>
    <w:rsid w:val="00854B6E"/>
    <w:rsid w:val="00854BEB"/>
    <w:rsid w:val="00854FC7"/>
    <w:rsid w:val="00855CC5"/>
    <w:rsid w:val="0085628D"/>
    <w:rsid w:val="0085652E"/>
    <w:rsid w:val="008565B6"/>
    <w:rsid w:val="008569A8"/>
    <w:rsid w:val="00856BE2"/>
    <w:rsid w:val="00856C7D"/>
    <w:rsid w:val="008575E1"/>
    <w:rsid w:val="00857636"/>
    <w:rsid w:val="008576CF"/>
    <w:rsid w:val="00857C8F"/>
    <w:rsid w:val="00857E1A"/>
    <w:rsid w:val="00860283"/>
    <w:rsid w:val="00860639"/>
    <w:rsid w:val="00860749"/>
    <w:rsid w:val="00860985"/>
    <w:rsid w:val="00860A2F"/>
    <w:rsid w:val="00860AB4"/>
    <w:rsid w:val="00860C8A"/>
    <w:rsid w:val="00860D47"/>
    <w:rsid w:val="00860E2E"/>
    <w:rsid w:val="00861286"/>
    <w:rsid w:val="0086160E"/>
    <w:rsid w:val="00861916"/>
    <w:rsid w:val="0086192A"/>
    <w:rsid w:val="0086205B"/>
    <w:rsid w:val="00862195"/>
    <w:rsid w:val="008624AF"/>
    <w:rsid w:val="00862DAD"/>
    <w:rsid w:val="00863095"/>
    <w:rsid w:val="008632DF"/>
    <w:rsid w:val="0086372C"/>
    <w:rsid w:val="0086395A"/>
    <w:rsid w:val="008641A0"/>
    <w:rsid w:val="0086472C"/>
    <w:rsid w:val="00865209"/>
    <w:rsid w:val="00865397"/>
    <w:rsid w:val="00865476"/>
    <w:rsid w:val="00865F97"/>
    <w:rsid w:val="0086614A"/>
    <w:rsid w:val="00866172"/>
    <w:rsid w:val="00866178"/>
    <w:rsid w:val="0086618C"/>
    <w:rsid w:val="00866664"/>
    <w:rsid w:val="0086692F"/>
    <w:rsid w:val="00866970"/>
    <w:rsid w:val="00866979"/>
    <w:rsid w:val="00866A19"/>
    <w:rsid w:val="00866B12"/>
    <w:rsid w:val="00866C00"/>
    <w:rsid w:val="00866C4A"/>
    <w:rsid w:val="00866F36"/>
    <w:rsid w:val="008671B5"/>
    <w:rsid w:val="008672F6"/>
    <w:rsid w:val="008674B7"/>
    <w:rsid w:val="008678D4"/>
    <w:rsid w:val="00867914"/>
    <w:rsid w:val="00870065"/>
    <w:rsid w:val="00870087"/>
    <w:rsid w:val="00870150"/>
    <w:rsid w:val="0087054E"/>
    <w:rsid w:val="008708A6"/>
    <w:rsid w:val="00870C6B"/>
    <w:rsid w:val="0087122E"/>
    <w:rsid w:val="00871397"/>
    <w:rsid w:val="008715D3"/>
    <w:rsid w:val="00871618"/>
    <w:rsid w:val="0087198E"/>
    <w:rsid w:val="00871F02"/>
    <w:rsid w:val="00872081"/>
    <w:rsid w:val="00872394"/>
    <w:rsid w:val="008723B6"/>
    <w:rsid w:val="008725DE"/>
    <w:rsid w:val="008726D2"/>
    <w:rsid w:val="00872A0E"/>
    <w:rsid w:val="00872A5F"/>
    <w:rsid w:val="00872CD0"/>
    <w:rsid w:val="00873115"/>
    <w:rsid w:val="00873407"/>
    <w:rsid w:val="0087343C"/>
    <w:rsid w:val="0087373E"/>
    <w:rsid w:val="00873B72"/>
    <w:rsid w:val="00873BD0"/>
    <w:rsid w:val="00873C12"/>
    <w:rsid w:val="00873C53"/>
    <w:rsid w:val="00873ED3"/>
    <w:rsid w:val="00874CF3"/>
    <w:rsid w:val="00874D1F"/>
    <w:rsid w:val="00874D51"/>
    <w:rsid w:val="00875138"/>
    <w:rsid w:val="008751E2"/>
    <w:rsid w:val="008761D1"/>
    <w:rsid w:val="00876245"/>
    <w:rsid w:val="008762A4"/>
    <w:rsid w:val="00876716"/>
    <w:rsid w:val="00876F8C"/>
    <w:rsid w:val="0087728D"/>
    <w:rsid w:val="0087760F"/>
    <w:rsid w:val="00880256"/>
    <w:rsid w:val="00880282"/>
    <w:rsid w:val="0088029F"/>
    <w:rsid w:val="00880799"/>
    <w:rsid w:val="008809C3"/>
    <w:rsid w:val="00880B8C"/>
    <w:rsid w:val="0088111D"/>
    <w:rsid w:val="0088128A"/>
    <w:rsid w:val="0088130F"/>
    <w:rsid w:val="00881A86"/>
    <w:rsid w:val="00881AA7"/>
    <w:rsid w:val="00881B57"/>
    <w:rsid w:val="00881C90"/>
    <w:rsid w:val="00882298"/>
    <w:rsid w:val="008826DF"/>
    <w:rsid w:val="008829A1"/>
    <w:rsid w:val="008831B9"/>
    <w:rsid w:val="00883355"/>
    <w:rsid w:val="008838FF"/>
    <w:rsid w:val="00883A7B"/>
    <w:rsid w:val="00883A95"/>
    <w:rsid w:val="008840DC"/>
    <w:rsid w:val="00884135"/>
    <w:rsid w:val="00884188"/>
    <w:rsid w:val="008842DF"/>
    <w:rsid w:val="00884463"/>
    <w:rsid w:val="008846FB"/>
    <w:rsid w:val="00884851"/>
    <w:rsid w:val="00884D6D"/>
    <w:rsid w:val="0088528C"/>
    <w:rsid w:val="00885543"/>
    <w:rsid w:val="00885A42"/>
    <w:rsid w:val="00885ADE"/>
    <w:rsid w:val="00885D2C"/>
    <w:rsid w:val="00886723"/>
    <w:rsid w:val="00886CD0"/>
    <w:rsid w:val="00886DF6"/>
    <w:rsid w:val="00886FF9"/>
    <w:rsid w:val="0088732A"/>
    <w:rsid w:val="008874E7"/>
    <w:rsid w:val="0088752C"/>
    <w:rsid w:val="008877FE"/>
    <w:rsid w:val="00887963"/>
    <w:rsid w:val="00887B7C"/>
    <w:rsid w:val="00887BEC"/>
    <w:rsid w:val="008900E8"/>
    <w:rsid w:val="00890146"/>
    <w:rsid w:val="00890687"/>
    <w:rsid w:val="0089081E"/>
    <w:rsid w:val="008909B2"/>
    <w:rsid w:val="00890AAA"/>
    <w:rsid w:val="00890EB9"/>
    <w:rsid w:val="0089113D"/>
    <w:rsid w:val="00891166"/>
    <w:rsid w:val="0089147B"/>
    <w:rsid w:val="00891CA4"/>
    <w:rsid w:val="00891D44"/>
    <w:rsid w:val="00891EE6"/>
    <w:rsid w:val="008922D4"/>
    <w:rsid w:val="008927E7"/>
    <w:rsid w:val="0089284F"/>
    <w:rsid w:val="008936C3"/>
    <w:rsid w:val="00893A4B"/>
    <w:rsid w:val="00893B32"/>
    <w:rsid w:val="00894079"/>
    <w:rsid w:val="008944A4"/>
    <w:rsid w:val="00894632"/>
    <w:rsid w:val="00894675"/>
    <w:rsid w:val="0089532A"/>
    <w:rsid w:val="00895384"/>
    <w:rsid w:val="008953F9"/>
    <w:rsid w:val="008957D9"/>
    <w:rsid w:val="0089583D"/>
    <w:rsid w:val="00895D8B"/>
    <w:rsid w:val="00895E74"/>
    <w:rsid w:val="00896147"/>
    <w:rsid w:val="0089634F"/>
    <w:rsid w:val="00896FCD"/>
    <w:rsid w:val="00897194"/>
    <w:rsid w:val="008971B9"/>
    <w:rsid w:val="008971C6"/>
    <w:rsid w:val="008973E4"/>
    <w:rsid w:val="008978CB"/>
    <w:rsid w:val="00897A3D"/>
    <w:rsid w:val="00897B70"/>
    <w:rsid w:val="008A02C1"/>
    <w:rsid w:val="008A04F1"/>
    <w:rsid w:val="008A05B0"/>
    <w:rsid w:val="008A08A6"/>
    <w:rsid w:val="008A0DB4"/>
    <w:rsid w:val="008A0E11"/>
    <w:rsid w:val="008A1373"/>
    <w:rsid w:val="008A1746"/>
    <w:rsid w:val="008A19BF"/>
    <w:rsid w:val="008A1C04"/>
    <w:rsid w:val="008A1DE5"/>
    <w:rsid w:val="008A201E"/>
    <w:rsid w:val="008A2584"/>
    <w:rsid w:val="008A2DA3"/>
    <w:rsid w:val="008A2E84"/>
    <w:rsid w:val="008A2F45"/>
    <w:rsid w:val="008A3051"/>
    <w:rsid w:val="008A330C"/>
    <w:rsid w:val="008A35A9"/>
    <w:rsid w:val="008A378E"/>
    <w:rsid w:val="008A3DF5"/>
    <w:rsid w:val="008A4AE2"/>
    <w:rsid w:val="008A4B09"/>
    <w:rsid w:val="008A4BFB"/>
    <w:rsid w:val="008A4DB1"/>
    <w:rsid w:val="008A5148"/>
    <w:rsid w:val="008A538B"/>
    <w:rsid w:val="008A5573"/>
    <w:rsid w:val="008A5956"/>
    <w:rsid w:val="008A5C74"/>
    <w:rsid w:val="008A5D71"/>
    <w:rsid w:val="008A6172"/>
    <w:rsid w:val="008A61AD"/>
    <w:rsid w:val="008A68CF"/>
    <w:rsid w:val="008A6928"/>
    <w:rsid w:val="008A6A91"/>
    <w:rsid w:val="008A6D03"/>
    <w:rsid w:val="008A6E11"/>
    <w:rsid w:val="008A7062"/>
    <w:rsid w:val="008A7326"/>
    <w:rsid w:val="008A7B81"/>
    <w:rsid w:val="008B04A6"/>
    <w:rsid w:val="008B0640"/>
    <w:rsid w:val="008B0676"/>
    <w:rsid w:val="008B0987"/>
    <w:rsid w:val="008B0AFC"/>
    <w:rsid w:val="008B1359"/>
    <w:rsid w:val="008B1735"/>
    <w:rsid w:val="008B1850"/>
    <w:rsid w:val="008B1E2C"/>
    <w:rsid w:val="008B24A5"/>
    <w:rsid w:val="008B343D"/>
    <w:rsid w:val="008B346E"/>
    <w:rsid w:val="008B35E3"/>
    <w:rsid w:val="008B3E64"/>
    <w:rsid w:val="008B414B"/>
    <w:rsid w:val="008B4320"/>
    <w:rsid w:val="008B4699"/>
    <w:rsid w:val="008B488D"/>
    <w:rsid w:val="008B4B0F"/>
    <w:rsid w:val="008B4DB0"/>
    <w:rsid w:val="008B4EBB"/>
    <w:rsid w:val="008B4F5E"/>
    <w:rsid w:val="008B5122"/>
    <w:rsid w:val="008B59C1"/>
    <w:rsid w:val="008B5B24"/>
    <w:rsid w:val="008B6007"/>
    <w:rsid w:val="008B600A"/>
    <w:rsid w:val="008B629A"/>
    <w:rsid w:val="008B65A5"/>
    <w:rsid w:val="008B692F"/>
    <w:rsid w:val="008B6AB9"/>
    <w:rsid w:val="008B6F3C"/>
    <w:rsid w:val="008B76D8"/>
    <w:rsid w:val="008B7B6A"/>
    <w:rsid w:val="008B7D91"/>
    <w:rsid w:val="008C050F"/>
    <w:rsid w:val="008C05B6"/>
    <w:rsid w:val="008C0925"/>
    <w:rsid w:val="008C10BB"/>
    <w:rsid w:val="008C1127"/>
    <w:rsid w:val="008C1136"/>
    <w:rsid w:val="008C1449"/>
    <w:rsid w:val="008C1549"/>
    <w:rsid w:val="008C15F7"/>
    <w:rsid w:val="008C1BF1"/>
    <w:rsid w:val="008C26A3"/>
    <w:rsid w:val="008C280B"/>
    <w:rsid w:val="008C2842"/>
    <w:rsid w:val="008C298B"/>
    <w:rsid w:val="008C29A6"/>
    <w:rsid w:val="008C2A77"/>
    <w:rsid w:val="008C2BF6"/>
    <w:rsid w:val="008C3180"/>
    <w:rsid w:val="008C3677"/>
    <w:rsid w:val="008C393C"/>
    <w:rsid w:val="008C39AA"/>
    <w:rsid w:val="008C3C0E"/>
    <w:rsid w:val="008C3EDF"/>
    <w:rsid w:val="008C4075"/>
    <w:rsid w:val="008C421D"/>
    <w:rsid w:val="008C43B6"/>
    <w:rsid w:val="008C43BE"/>
    <w:rsid w:val="008C4419"/>
    <w:rsid w:val="008C4E46"/>
    <w:rsid w:val="008C5065"/>
    <w:rsid w:val="008C527E"/>
    <w:rsid w:val="008C532A"/>
    <w:rsid w:val="008C5380"/>
    <w:rsid w:val="008C547F"/>
    <w:rsid w:val="008C5B94"/>
    <w:rsid w:val="008C60A8"/>
    <w:rsid w:val="008C61B6"/>
    <w:rsid w:val="008C68EA"/>
    <w:rsid w:val="008C6BA3"/>
    <w:rsid w:val="008C7240"/>
    <w:rsid w:val="008C7723"/>
    <w:rsid w:val="008C7A32"/>
    <w:rsid w:val="008C7AFE"/>
    <w:rsid w:val="008C7B85"/>
    <w:rsid w:val="008C7CB8"/>
    <w:rsid w:val="008C7F07"/>
    <w:rsid w:val="008C7FD9"/>
    <w:rsid w:val="008D0024"/>
    <w:rsid w:val="008D0405"/>
    <w:rsid w:val="008D06C9"/>
    <w:rsid w:val="008D06FA"/>
    <w:rsid w:val="008D0B60"/>
    <w:rsid w:val="008D0D03"/>
    <w:rsid w:val="008D1392"/>
    <w:rsid w:val="008D1C92"/>
    <w:rsid w:val="008D1D65"/>
    <w:rsid w:val="008D233F"/>
    <w:rsid w:val="008D2753"/>
    <w:rsid w:val="008D3655"/>
    <w:rsid w:val="008D36B9"/>
    <w:rsid w:val="008D3C73"/>
    <w:rsid w:val="008D3DC3"/>
    <w:rsid w:val="008D40FA"/>
    <w:rsid w:val="008D416C"/>
    <w:rsid w:val="008D4335"/>
    <w:rsid w:val="008D44FD"/>
    <w:rsid w:val="008D47D9"/>
    <w:rsid w:val="008D485F"/>
    <w:rsid w:val="008D4944"/>
    <w:rsid w:val="008D4C2B"/>
    <w:rsid w:val="008D4D5A"/>
    <w:rsid w:val="008D55A7"/>
    <w:rsid w:val="008D5692"/>
    <w:rsid w:val="008D579F"/>
    <w:rsid w:val="008D57CD"/>
    <w:rsid w:val="008D5FB6"/>
    <w:rsid w:val="008D60D3"/>
    <w:rsid w:val="008D61FB"/>
    <w:rsid w:val="008D6578"/>
    <w:rsid w:val="008D66A0"/>
    <w:rsid w:val="008D692D"/>
    <w:rsid w:val="008D6CFC"/>
    <w:rsid w:val="008D6D53"/>
    <w:rsid w:val="008D6DA1"/>
    <w:rsid w:val="008D6EB8"/>
    <w:rsid w:val="008D75BB"/>
    <w:rsid w:val="008D78FA"/>
    <w:rsid w:val="008D79BC"/>
    <w:rsid w:val="008D7BA4"/>
    <w:rsid w:val="008D7BBB"/>
    <w:rsid w:val="008D7DB5"/>
    <w:rsid w:val="008D7E65"/>
    <w:rsid w:val="008E0026"/>
    <w:rsid w:val="008E01A8"/>
    <w:rsid w:val="008E02E1"/>
    <w:rsid w:val="008E038A"/>
    <w:rsid w:val="008E0447"/>
    <w:rsid w:val="008E0464"/>
    <w:rsid w:val="008E04A5"/>
    <w:rsid w:val="008E0677"/>
    <w:rsid w:val="008E086D"/>
    <w:rsid w:val="008E0EA1"/>
    <w:rsid w:val="008E0EEE"/>
    <w:rsid w:val="008E1856"/>
    <w:rsid w:val="008E1B15"/>
    <w:rsid w:val="008E1C66"/>
    <w:rsid w:val="008E1E60"/>
    <w:rsid w:val="008E220C"/>
    <w:rsid w:val="008E225B"/>
    <w:rsid w:val="008E2328"/>
    <w:rsid w:val="008E2A0E"/>
    <w:rsid w:val="008E2D43"/>
    <w:rsid w:val="008E31FB"/>
    <w:rsid w:val="008E3204"/>
    <w:rsid w:val="008E350C"/>
    <w:rsid w:val="008E392C"/>
    <w:rsid w:val="008E3D6E"/>
    <w:rsid w:val="008E3FB2"/>
    <w:rsid w:val="008E3FED"/>
    <w:rsid w:val="008E437D"/>
    <w:rsid w:val="008E47BD"/>
    <w:rsid w:val="008E485F"/>
    <w:rsid w:val="008E4CEB"/>
    <w:rsid w:val="008E4F81"/>
    <w:rsid w:val="008E5294"/>
    <w:rsid w:val="008E53FE"/>
    <w:rsid w:val="008E598D"/>
    <w:rsid w:val="008E59DF"/>
    <w:rsid w:val="008E5B8E"/>
    <w:rsid w:val="008E5C73"/>
    <w:rsid w:val="008E5D95"/>
    <w:rsid w:val="008E5F60"/>
    <w:rsid w:val="008E600A"/>
    <w:rsid w:val="008E611B"/>
    <w:rsid w:val="008E6126"/>
    <w:rsid w:val="008E65FE"/>
    <w:rsid w:val="008E6742"/>
    <w:rsid w:val="008E6B97"/>
    <w:rsid w:val="008E6CE5"/>
    <w:rsid w:val="008E710E"/>
    <w:rsid w:val="008E716D"/>
    <w:rsid w:val="008E7350"/>
    <w:rsid w:val="008E743C"/>
    <w:rsid w:val="008E78C3"/>
    <w:rsid w:val="008E7940"/>
    <w:rsid w:val="008E7D83"/>
    <w:rsid w:val="008F0001"/>
    <w:rsid w:val="008F01B3"/>
    <w:rsid w:val="008F0237"/>
    <w:rsid w:val="008F060E"/>
    <w:rsid w:val="008F0821"/>
    <w:rsid w:val="008F0856"/>
    <w:rsid w:val="008F0E86"/>
    <w:rsid w:val="008F1225"/>
    <w:rsid w:val="008F1431"/>
    <w:rsid w:val="008F1459"/>
    <w:rsid w:val="008F15DE"/>
    <w:rsid w:val="008F1941"/>
    <w:rsid w:val="008F1D34"/>
    <w:rsid w:val="008F2135"/>
    <w:rsid w:val="008F2154"/>
    <w:rsid w:val="008F2189"/>
    <w:rsid w:val="008F2475"/>
    <w:rsid w:val="008F2C21"/>
    <w:rsid w:val="008F3450"/>
    <w:rsid w:val="008F3702"/>
    <w:rsid w:val="008F375B"/>
    <w:rsid w:val="008F3A2D"/>
    <w:rsid w:val="008F3D06"/>
    <w:rsid w:val="008F3D26"/>
    <w:rsid w:val="008F3E24"/>
    <w:rsid w:val="008F3EF5"/>
    <w:rsid w:val="008F3F04"/>
    <w:rsid w:val="008F438F"/>
    <w:rsid w:val="008F47A0"/>
    <w:rsid w:val="008F4E1B"/>
    <w:rsid w:val="008F4EB1"/>
    <w:rsid w:val="008F53A8"/>
    <w:rsid w:val="008F5629"/>
    <w:rsid w:val="008F56CB"/>
    <w:rsid w:val="008F5CF8"/>
    <w:rsid w:val="008F5EF1"/>
    <w:rsid w:val="008F603D"/>
    <w:rsid w:val="008F66E5"/>
    <w:rsid w:val="008F7040"/>
    <w:rsid w:val="008F7382"/>
    <w:rsid w:val="008F7465"/>
    <w:rsid w:val="008F74A8"/>
    <w:rsid w:val="008F7A48"/>
    <w:rsid w:val="008F7C84"/>
    <w:rsid w:val="008F7D74"/>
    <w:rsid w:val="008F7E8F"/>
    <w:rsid w:val="00900439"/>
    <w:rsid w:val="00900572"/>
    <w:rsid w:val="009012DE"/>
    <w:rsid w:val="0090133C"/>
    <w:rsid w:val="009015AC"/>
    <w:rsid w:val="0090176D"/>
    <w:rsid w:val="009017AE"/>
    <w:rsid w:val="00901BFC"/>
    <w:rsid w:val="009024E3"/>
    <w:rsid w:val="00902AC8"/>
    <w:rsid w:val="00902CC6"/>
    <w:rsid w:val="0090312E"/>
    <w:rsid w:val="00903215"/>
    <w:rsid w:val="00903397"/>
    <w:rsid w:val="009038BA"/>
    <w:rsid w:val="009039E4"/>
    <w:rsid w:val="00904137"/>
    <w:rsid w:val="00904427"/>
    <w:rsid w:val="00904491"/>
    <w:rsid w:val="009044F1"/>
    <w:rsid w:val="009047CC"/>
    <w:rsid w:val="00904A10"/>
    <w:rsid w:val="00904DA6"/>
    <w:rsid w:val="00905027"/>
    <w:rsid w:val="009050DA"/>
    <w:rsid w:val="009051FF"/>
    <w:rsid w:val="00905544"/>
    <w:rsid w:val="009055B5"/>
    <w:rsid w:val="00905839"/>
    <w:rsid w:val="0090599F"/>
    <w:rsid w:val="00905ACE"/>
    <w:rsid w:val="00905B14"/>
    <w:rsid w:val="00905BDA"/>
    <w:rsid w:val="00905E46"/>
    <w:rsid w:val="00905F81"/>
    <w:rsid w:val="00906761"/>
    <w:rsid w:val="00906944"/>
    <w:rsid w:val="00906AB0"/>
    <w:rsid w:val="00906AE5"/>
    <w:rsid w:val="00906B5E"/>
    <w:rsid w:val="00906CB1"/>
    <w:rsid w:val="00907095"/>
    <w:rsid w:val="009070B4"/>
    <w:rsid w:val="009071D9"/>
    <w:rsid w:val="00907340"/>
    <w:rsid w:val="00907652"/>
    <w:rsid w:val="00907697"/>
    <w:rsid w:val="009077BD"/>
    <w:rsid w:val="00907D15"/>
    <w:rsid w:val="00907EB1"/>
    <w:rsid w:val="00910131"/>
    <w:rsid w:val="0091030E"/>
    <w:rsid w:val="00910997"/>
    <w:rsid w:val="009109E6"/>
    <w:rsid w:val="00910B0F"/>
    <w:rsid w:val="00910D01"/>
    <w:rsid w:val="0091100C"/>
    <w:rsid w:val="00911274"/>
    <w:rsid w:val="00911C37"/>
    <w:rsid w:val="009121B0"/>
    <w:rsid w:val="009126DF"/>
    <w:rsid w:val="00912838"/>
    <w:rsid w:val="009128D7"/>
    <w:rsid w:val="00912A19"/>
    <w:rsid w:val="00912BD5"/>
    <w:rsid w:val="00912C14"/>
    <w:rsid w:val="00912C69"/>
    <w:rsid w:val="00912C83"/>
    <w:rsid w:val="00912DB5"/>
    <w:rsid w:val="00912FA6"/>
    <w:rsid w:val="0091314B"/>
    <w:rsid w:val="00913349"/>
    <w:rsid w:val="009135AE"/>
    <w:rsid w:val="00913774"/>
    <w:rsid w:val="00913833"/>
    <w:rsid w:val="00913A2B"/>
    <w:rsid w:val="00913FCA"/>
    <w:rsid w:val="00914151"/>
    <w:rsid w:val="00914817"/>
    <w:rsid w:val="00914915"/>
    <w:rsid w:val="0091492F"/>
    <w:rsid w:val="00914FCD"/>
    <w:rsid w:val="0091557F"/>
    <w:rsid w:val="00915823"/>
    <w:rsid w:val="0091582C"/>
    <w:rsid w:val="00915A5E"/>
    <w:rsid w:val="00915ACA"/>
    <w:rsid w:val="00915CCD"/>
    <w:rsid w:val="00916164"/>
    <w:rsid w:val="009161EC"/>
    <w:rsid w:val="0091671E"/>
    <w:rsid w:val="0091745B"/>
    <w:rsid w:val="009177E6"/>
    <w:rsid w:val="00917AE4"/>
    <w:rsid w:val="00917F0F"/>
    <w:rsid w:val="00917FD0"/>
    <w:rsid w:val="0092029A"/>
    <w:rsid w:val="00920E5B"/>
    <w:rsid w:val="0092102C"/>
    <w:rsid w:val="00921399"/>
    <w:rsid w:val="00921941"/>
    <w:rsid w:val="00921B06"/>
    <w:rsid w:val="00922089"/>
    <w:rsid w:val="0092223F"/>
    <w:rsid w:val="0092273F"/>
    <w:rsid w:val="00922A9C"/>
    <w:rsid w:val="00922C90"/>
    <w:rsid w:val="00922DE1"/>
    <w:rsid w:val="00922ED9"/>
    <w:rsid w:val="00922F2E"/>
    <w:rsid w:val="00923248"/>
    <w:rsid w:val="00923949"/>
    <w:rsid w:val="00924021"/>
    <w:rsid w:val="00924273"/>
    <w:rsid w:val="0092453C"/>
    <w:rsid w:val="0092463B"/>
    <w:rsid w:val="009246D5"/>
    <w:rsid w:val="00924A83"/>
    <w:rsid w:val="00924AF6"/>
    <w:rsid w:val="00924B82"/>
    <w:rsid w:val="00924CE6"/>
    <w:rsid w:val="00924E09"/>
    <w:rsid w:val="00925286"/>
    <w:rsid w:val="00925436"/>
    <w:rsid w:val="009257F8"/>
    <w:rsid w:val="00925817"/>
    <w:rsid w:val="00925AB2"/>
    <w:rsid w:val="00926483"/>
    <w:rsid w:val="00926534"/>
    <w:rsid w:val="009265A6"/>
    <w:rsid w:val="00926A38"/>
    <w:rsid w:val="00926D98"/>
    <w:rsid w:val="00927244"/>
    <w:rsid w:val="0092731C"/>
    <w:rsid w:val="0092735D"/>
    <w:rsid w:val="00927786"/>
    <w:rsid w:val="00927ADF"/>
    <w:rsid w:val="00927BF8"/>
    <w:rsid w:val="00927DB1"/>
    <w:rsid w:val="00927E20"/>
    <w:rsid w:val="009301FF"/>
    <w:rsid w:val="00930299"/>
    <w:rsid w:val="00930312"/>
    <w:rsid w:val="0093038A"/>
    <w:rsid w:val="009306AD"/>
    <w:rsid w:val="009309C6"/>
    <w:rsid w:val="00930D15"/>
    <w:rsid w:val="00930EBB"/>
    <w:rsid w:val="00930F21"/>
    <w:rsid w:val="009314E1"/>
    <w:rsid w:val="00931757"/>
    <w:rsid w:val="00931AD0"/>
    <w:rsid w:val="00931CDA"/>
    <w:rsid w:val="00931CE4"/>
    <w:rsid w:val="00931D6B"/>
    <w:rsid w:val="00932971"/>
    <w:rsid w:val="00932B50"/>
    <w:rsid w:val="009333A6"/>
    <w:rsid w:val="00933649"/>
    <w:rsid w:val="00933698"/>
    <w:rsid w:val="00933F09"/>
    <w:rsid w:val="00934906"/>
    <w:rsid w:val="00934964"/>
    <w:rsid w:val="00934B34"/>
    <w:rsid w:val="00934DD4"/>
    <w:rsid w:val="00935086"/>
    <w:rsid w:val="00935264"/>
    <w:rsid w:val="0093583C"/>
    <w:rsid w:val="00935926"/>
    <w:rsid w:val="00935AD8"/>
    <w:rsid w:val="00935C5A"/>
    <w:rsid w:val="0093627C"/>
    <w:rsid w:val="009366C8"/>
    <w:rsid w:val="00936A9C"/>
    <w:rsid w:val="0093720D"/>
    <w:rsid w:val="009378E2"/>
    <w:rsid w:val="00937AB1"/>
    <w:rsid w:val="0094002C"/>
    <w:rsid w:val="00940534"/>
    <w:rsid w:val="0094053B"/>
    <w:rsid w:val="0094077B"/>
    <w:rsid w:val="009409BF"/>
    <w:rsid w:val="00940B12"/>
    <w:rsid w:val="009410A5"/>
    <w:rsid w:val="009412A4"/>
    <w:rsid w:val="0094138A"/>
    <w:rsid w:val="00941501"/>
    <w:rsid w:val="009417FE"/>
    <w:rsid w:val="0094187C"/>
    <w:rsid w:val="00941C4E"/>
    <w:rsid w:val="00941D19"/>
    <w:rsid w:val="00941F7B"/>
    <w:rsid w:val="00942741"/>
    <w:rsid w:val="009427EB"/>
    <w:rsid w:val="009429F0"/>
    <w:rsid w:val="00942E38"/>
    <w:rsid w:val="00942F08"/>
    <w:rsid w:val="00943A9B"/>
    <w:rsid w:val="00943CD4"/>
    <w:rsid w:val="00943F40"/>
    <w:rsid w:val="00944385"/>
    <w:rsid w:val="00944540"/>
    <w:rsid w:val="009445E6"/>
    <w:rsid w:val="00945A2A"/>
    <w:rsid w:val="00945B9E"/>
    <w:rsid w:val="00945F90"/>
    <w:rsid w:val="0094627A"/>
    <w:rsid w:val="0094654D"/>
    <w:rsid w:val="0094655C"/>
    <w:rsid w:val="00946756"/>
    <w:rsid w:val="00946F36"/>
    <w:rsid w:val="00947393"/>
    <w:rsid w:val="009475E5"/>
    <w:rsid w:val="0094795E"/>
    <w:rsid w:val="00947A55"/>
    <w:rsid w:val="00947C2F"/>
    <w:rsid w:val="00947CE4"/>
    <w:rsid w:val="00947FE6"/>
    <w:rsid w:val="00950066"/>
    <w:rsid w:val="0095022E"/>
    <w:rsid w:val="00950423"/>
    <w:rsid w:val="009504A8"/>
    <w:rsid w:val="009504BB"/>
    <w:rsid w:val="00950511"/>
    <w:rsid w:val="009509BC"/>
    <w:rsid w:val="00950BE5"/>
    <w:rsid w:val="00951088"/>
    <w:rsid w:val="00951625"/>
    <w:rsid w:val="0095163C"/>
    <w:rsid w:val="00951737"/>
    <w:rsid w:val="00951B5F"/>
    <w:rsid w:val="00951E73"/>
    <w:rsid w:val="00952519"/>
    <w:rsid w:val="00953288"/>
    <w:rsid w:val="00953563"/>
    <w:rsid w:val="00953617"/>
    <w:rsid w:val="009536D3"/>
    <w:rsid w:val="009538BE"/>
    <w:rsid w:val="00953FC9"/>
    <w:rsid w:val="009548B8"/>
    <w:rsid w:val="00954924"/>
    <w:rsid w:val="00954B3A"/>
    <w:rsid w:val="00954B55"/>
    <w:rsid w:val="00954CA3"/>
    <w:rsid w:val="00954CAC"/>
    <w:rsid w:val="00954D98"/>
    <w:rsid w:val="0095512F"/>
    <w:rsid w:val="009552C4"/>
    <w:rsid w:val="0095546F"/>
    <w:rsid w:val="009554ED"/>
    <w:rsid w:val="0095560E"/>
    <w:rsid w:val="00955692"/>
    <w:rsid w:val="00955850"/>
    <w:rsid w:val="00955C9B"/>
    <w:rsid w:val="00955D15"/>
    <w:rsid w:val="00955DE4"/>
    <w:rsid w:val="00956586"/>
    <w:rsid w:val="00956750"/>
    <w:rsid w:val="00956791"/>
    <w:rsid w:val="009567F0"/>
    <w:rsid w:val="00956BB8"/>
    <w:rsid w:val="00957221"/>
    <w:rsid w:val="00957AEC"/>
    <w:rsid w:val="00957D77"/>
    <w:rsid w:val="00960030"/>
    <w:rsid w:val="00960C60"/>
    <w:rsid w:val="009612C0"/>
    <w:rsid w:val="00961402"/>
    <w:rsid w:val="0096171F"/>
    <w:rsid w:val="00961898"/>
    <w:rsid w:val="009619D0"/>
    <w:rsid w:val="00961DC5"/>
    <w:rsid w:val="00962222"/>
    <w:rsid w:val="00962AE7"/>
    <w:rsid w:val="00962F6D"/>
    <w:rsid w:val="00962FCF"/>
    <w:rsid w:val="00962FEC"/>
    <w:rsid w:val="00963555"/>
    <w:rsid w:val="009638C5"/>
    <w:rsid w:val="00963C36"/>
    <w:rsid w:val="00963FB6"/>
    <w:rsid w:val="00964007"/>
    <w:rsid w:val="00964203"/>
    <w:rsid w:val="00964348"/>
    <w:rsid w:val="00964827"/>
    <w:rsid w:val="00964B65"/>
    <w:rsid w:val="00964DF8"/>
    <w:rsid w:val="00965395"/>
    <w:rsid w:val="00965418"/>
    <w:rsid w:val="00965A79"/>
    <w:rsid w:val="00965B0A"/>
    <w:rsid w:val="009660A9"/>
    <w:rsid w:val="009661F0"/>
    <w:rsid w:val="009662F8"/>
    <w:rsid w:val="009665B2"/>
    <w:rsid w:val="009665EC"/>
    <w:rsid w:val="0096678F"/>
    <w:rsid w:val="00967493"/>
    <w:rsid w:val="0096754A"/>
    <w:rsid w:val="009677E8"/>
    <w:rsid w:val="00967DE5"/>
    <w:rsid w:val="00967E47"/>
    <w:rsid w:val="009702FE"/>
    <w:rsid w:val="0097039A"/>
    <w:rsid w:val="009703C5"/>
    <w:rsid w:val="0097047F"/>
    <w:rsid w:val="00970ABB"/>
    <w:rsid w:val="00970B2C"/>
    <w:rsid w:val="00970C9A"/>
    <w:rsid w:val="00970D35"/>
    <w:rsid w:val="00970D7D"/>
    <w:rsid w:val="00970EE8"/>
    <w:rsid w:val="009718E9"/>
    <w:rsid w:val="00971C88"/>
    <w:rsid w:val="00971E76"/>
    <w:rsid w:val="00971EDA"/>
    <w:rsid w:val="00972435"/>
    <w:rsid w:val="009725D5"/>
    <w:rsid w:val="009726D2"/>
    <w:rsid w:val="0097278A"/>
    <w:rsid w:val="00972868"/>
    <w:rsid w:val="00972BBB"/>
    <w:rsid w:val="00972D78"/>
    <w:rsid w:val="00972E65"/>
    <w:rsid w:val="0097307A"/>
    <w:rsid w:val="0097368E"/>
    <w:rsid w:val="0097384B"/>
    <w:rsid w:val="00973B33"/>
    <w:rsid w:val="00973F50"/>
    <w:rsid w:val="00973FAA"/>
    <w:rsid w:val="0097420C"/>
    <w:rsid w:val="009746E9"/>
    <w:rsid w:val="00975798"/>
    <w:rsid w:val="00975CE0"/>
    <w:rsid w:val="00975D04"/>
    <w:rsid w:val="009761A0"/>
    <w:rsid w:val="009769CE"/>
    <w:rsid w:val="00976BFA"/>
    <w:rsid w:val="00976C4F"/>
    <w:rsid w:val="00976C54"/>
    <w:rsid w:val="00976CE8"/>
    <w:rsid w:val="00976D39"/>
    <w:rsid w:val="009770BC"/>
    <w:rsid w:val="00977B94"/>
    <w:rsid w:val="00977BB4"/>
    <w:rsid w:val="00977DB2"/>
    <w:rsid w:val="00977DCD"/>
    <w:rsid w:val="00977F2A"/>
    <w:rsid w:val="00977F6F"/>
    <w:rsid w:val="009804C5"/>
    <w:rsid w:val="009804F6"/>
    <w:rsid w:val="00980AC5"/>
    <w:rsid w:val="00980AD5"/>
    <w:rsid w:val="00980BD2"/>
    <w:rsid w:val="00980ED4"/>
    <w:rsid w:val="0098105E"/>
    <w:rsid w:val="009810BB"/>
    <w:rsid w:val="009813B3"/>
    <w:rsid w:val="00981B8B"/>
    <w:rsid w:val="00981C6C"/>
    <w:rsid w:val="00981EA0"/>
    <w:rsid w:val="00981F88"/>
    <w:rsid w:val="00981FCE"/>
    <w:rsid w:val="0098220B"/>
    <w:rsid w:val="009827E6"/>
    <w:rsid w:val="00982AB9"/>
    <w:rsid w:val="00982AC6"/>
    <w:rsid w:val="009830A4"/>
    <w:rsid w:val="00983221"/>
    <w:rsid w:val="0098353A"/>
    <w:rsid w:val="00983923"/>
    <w:rsid w:val="00983EA0"/>
    <w:rsid w:val="0098455F"/>
    <w:rsid w:val="00984F4F"/>
    <w:rsid w:val="00984FB3"/>
    <w:rsid w:val="00985248"/>
    <w:rsid w:val="00985751"/>
    <w:rsid w:val="00985C5B"/>
    <w:rsid w:val="00985C8E"/>
    <w:rsid w:val="00985E33"/>
    <w:rsid w:val="00985FC5"/>
    <w:rsid w:val="00986175"/>
    <w:rsid w:val="00986346"/>
    <w:rsid w:val="009864FE"/>
    <w:rsid w:val="00986635"/>
    <w:rsid w:val="009869FA"/>
    <w:rsid w:val="00986C48"/>
    <w:rsid w:val="00986C6D"/>
    <w:rsid w:val="00986C95"/>
    <w:rsid w:val="00986F4F"/>
    <w:rsid w:val="00987422"/>
    <w:rsid w:val="0098745F"/>
    <w:rsid w:val="0098755D"/>
    <w:rsid w:val="00987A0E"/>
    <w:rsid w:val="00987BB7"/>
    <w:rsid w:val="00987D99"/>
    <w:rsid w:val="00987EAE"/>
    <w:rsid w:val="00987EB8"/>
    <w:rsid w:val="00987FDE"/>
    <w:rsid w:val="00990186"/>
    <w:rsid w:val="00990477"/>
    <w:rsid w:val="00990563"/>
    <w:rsid w:val="009907E0"/>
    <w:rsid w:val="009908E2"/>
    <w:rsid w:val="00990DD8"/>
    <w:rsid w:val="00991333"/>
    <w:rsid w:val="0099133E"/>
    <w:rsid w:val="0099134A"/>
    <w:rsid w:val="00991588"/>
    <w:rsid w:val="00991C86"/>
    <w:rsid w:val="00991DD7"/>
    <w:rsid w:val="00991EA1"/>
    <w:rsid w:val="00992077"/>
    <w:rsid w:val="00992116"/>
    <w:rsid w:val="00992259"/>
    <w:rsid w:val="0099308F"/>
    <w:rsid w:val="00993425"/>
    <w:rsid w:val="00993CF4"/>
    <w:rsid w:val="00994016"/>
    <w:rsid w:val="009947CC"/>
    <w:rsid w:val="00994E19"/>
    <w:rsid w:val="009959DE"/>
    <w:rsid w:val="00995C9B"/>
    <w:rsid w:val="00995D36"/>
    <w:rsid w:val="00996183"/>
    <w:rsid w:val="0099662B"/>
    <w:rsid w:val="009969D4"/>
    <w:rsid w:val="00996AB6"/>
    <w:rsid w:val="00996BDC"/>
    <w:rsid w:val="00996EAE"/>
    <w:rsid w:val="00997524"/>
    <w:rsid w:val="00997611"/>
    <w:rsid w:val="00997AD8"/>
    <w:rsid w:val="00997DFB"/>
    <w:rsid w:val="009A00B3"/>
    <w:rsid w:val="009A01A7"/>
    <w:rsid w:val="009A064F"/>
    <w:rsid w:val="009A0C5A"/>
    <w:rsid w:val="009A0D54"/>
    <w:rsid w:val="009A0F31"/>
    <w:rsid w:val="009A1249"/>
    <w:rsid w:val="009A1BAE"/>
    <w:rsid w:val="009A2298"/>
    <w:rsid w:val="009A2783"/>
    <w:rsid w:val="009A2975"/>
    <w:rsid w:val="009A2AB2"/>
    <w:rsid w:val="009A2B78"/>
    <w:rsid w:val="009A3B08"/>
    <w:rsid w:val="009A3B6A"/>
    <w:rsid w:val="009A3EE0"/>
    <w:rsid w:val="009A3F53"/>
    <w:rsid w:val="009A422F"/>
    <w:rsid w:val="009A44D8"/>
    <w:rsid w:val="009A46D9"/>
    <w:rsid w:val="009A4A34"/>
    <w:rsid w:val="009A4B22"/>
    <w:rsid w:val="009A4FAF"/>
    <w:rsid w:val="009A53C6"/>
    <w:rsid w:val="009A57AD"/>
    <w:rsid w:val="009A583E"/>
    <w:rsid w:val="009A58A2"/>
    <w:rsid w:val="009A5950"/>
    <w:rsid w:val="009A5B16"/>
    <w:rsid w:val="009A60D7"/>
    <w:rsid w:val="009A6763"/>
    <w:rsid w:val="009A68F8"/>
    <w:rsid w:val="009A6C0C"/>
    <w:rsid w:val="009A6C2B"/>
    <w:rsid w:val="009A6DCD"/>
    <w:rsid w:val="009A6E22"/>
    <w:rsid w:val="009A708D"/>
    <w:rsid w:val="009A7095"/>
    <w:rsid w:val="009A730A"/>
    <w:rsid w:val="009A7481"/>
    <w:rsid w:val="009A7645"/>
    <w:rsid w:val="009A77C7"/>
    <w:rsid w:val="009A7CD1"/>
    <w:rsid w:val="009B0111"/>
    <w:rsid w:val="009B053A"/>
    <w:rsid w:val="009B0718"/>
    <w:rsid w:val="009B0871"/>
    <w:rsid w:val="009B0A3B"/>
    <w:rsid w:val="009B0AA4"/>
    <w:rsid w:val="009B0C8F"/>
    <w:rsid w:val="009B0F60"/>
    <w:rsid w:val="009B10EF"/>
    <w:rsid w:val="009B122D"/>
    <w:rsid w:val="009B15D2"/>
    <w:rsid w:val="009B1926"/>
    <w:rsid w:val="009B1A31"/>
    <w:rsid w:val="009B1A32"/>
    <w:rsid w:val="009B1B01"/>
    <w:rsid w:val="009B1D23"/>
    <w:rsid w:val="009B1E22"/>
    <w:rsid w:val="009B1E50"/>
    <w:rsid w:val="009B20C6"/>
    <w:rsid w:val="009B273F"/>
    <w:rsid w:val="009B28A4"/>
    <w:rsid w:val="009B2AAD"/>
    <w:rsid w:val="009B2BCE"/>
    <w:rsid w:val="009B3356"/>
    <w:rsid w:val="009B42F5"/>
    <w:rsid w:val="009B4478"/>
    <w:rsid w:val="009B45DA"/>
    <w:rsid w:val="009B46DF"/>
    <w:rsid w:val="009B4BA1"/>
    <w:rsid w:val="009B4DAC"/>
    <w:rsid w:val="009B4DCD"/>
    <w:rsid w:val="009B504A"/>
    <w:rsid w:val="009B57A2"/>
    <w:rsid w:val="009B59D9"/>
    <w:rsid w:val="009B5A3E"/>
    <w:rsid w:val="009B5E94"/>
    <w:rsid w:val="009B5FBF"/>
    <w:rsid w:val="009B67E3"/>
    <w:rsid w:val="009B69CD"/>
    <w:rsid w:val="009B6B85"/>
    <w:rsid w:val="009B6E49"/>
    <w:rsid w:val="009B6F2B"/>
    <w:rsid w:val="009B6F84"/>
    <w:rsid w:val="009B79B8"/>
    <w:rsid w:val="009B7B11"/>
    <w:rsid w:val="009B7F9B"/>
    <w:rsid w:val="009C0201"/>
    <w:rsid w:val="009C055C"/>
    <w:rsid w:val="009C056D"/>
    <w:rsid w:val="009C0612"/>
    <w:rsid w:val="009C0B25"/>
    <w:rsid w:val="009C0D8A"/>
    <w:rsid w:val="009C1120"/>
    <w:rsid w:val="009C1723"/>
    <w:rsid w:val="009C1C4E"/>
    <w:rsid w:val="009C21F1"/>
    <w:rsid w:val="009C2539"/>
    <w:rsid w:val="009C26F6"/>
    <w:rsid w:val="009C2802"/>
    <w:rsid w:val="009C32BA"/>
    <w:rsid w:val="009C336A"/>
    <w:rsid w:val="009C351A"/>
    <w:rsid w:val="009C3C55"/>
    <w:rsid w:val="009C3C84"/>
    <w:rsid w:val="009C3C97"/>
    <w:rsid w:val="009C427C"/>
    <w:rsid w:val="009C4557"/>
    <w:rsid w:val="009C4610"/>
    <w:rsid w:val="009C46D9"/>
    <w:rsid w:val="009C48FF"/>
    <w:rsid w:val="009C4BE7"/>
    <w:rsid w:val="009C4EB2"/>
    <w:rsid w:val="009C50DC"/>
    <w:rsid w:val="009C51F0"/>
    <w:rsid w:val="009C5933"/>
    <w:rsid w:val="009C5DBB"/>
    <w:rsid w:val="009C62D0"/>
    <w:rsid w:val="009C67CA"/>
    <w:rsid w:val="009C6A33"/>
    <w:rsid w:val="009C6ABC"/>
    <w:rsid w:val="009C6ABD"/>
    <w:rsid w:val="009C6B1B"/>
    <w:rsid w:val="009C6C99"/>
    <w:rsid w:val="009C6E92"/>
    <w:rsid w:val="009C6F18"/>
    <w:rsid w:val="009C7B6A"/>
    <w:rsid w:val="009C7DA8"/>
    <w:rsid w:val="009D019E"/>
    <w:rsid w:val="009D02E6"/>
    <w:rsid w:val="009D0AE9"/>
    <w:rsid w:val="009D124E"/>
    <w:rsid w:val="009D1514"/>
    <w:rsid w:val="009D173D"/>
    <w:rsid w:val="009D18E5"/>
    <w:rsid w:val="009D1CFC"/>
    <w:rsid w:val="009D224F"/>
    <w:rsid w:val="009D22A0"/>
    <w:rsid w:val="009D22B2"/>
    <w:rsid w:val="009D25D9"/>
    <w:rsid w:val="009D284F"/>
    <w:rsid w:val="009D288E"/>
    <w:rsid w:val="009D2B91"/>
    <w:rsid w:val="009D2FBD"/>
    <w:rsid w:val="009D3591"/>
    <w:rsid w:val="009D3983"/>
    <w:rsid w:val="009D3F61"/>
    <w:rsid w:val="009D4028"/>
    <w:rsid w:val="009D407E"/>
    <w:rsid w:val="009D4598"/>
    <w:rsid w:val="009D4872"/>
    <w:rsid w:val="009D4B65"/>
    <w:rsid w:val="009D4E45"/>
    <w:rsid w:val="009D5145"/>
    <w:rsid w:val="009D5306"/>
    <w:rsid w:val="009D54E1"/>
    <w:rsid w:val="009D5887"/>
    <w:rsid w:val="009D5B5E"/>
    <w:rsid w:val="009D6115"/>
    <w:rsid w:val="009D617C"/>
    <w:rsid w:val="009D66EA"/>
    <w:rsid w:val="009D694C"/>
    <w:rsid w:val="009D712B"/>
    <w:rsid w:val="009D7144"/>
    <w:rsid w:val="009D717C"/>
    <w:rsid w:val="009D7518"/>
    <w:rsid w:val="009D773D"/>
    <w:rsid w:val="009D7A8D"/>
    <w:rsid w:val="009D7AD7"/>
    <w:rsid w:val="009D7D6E"/>
    <w:rsid w:val="009E0195"/>
    <w:rsid w:val="009E07C9"/>
    <w:rsid w:val="009E0A93"/>
    <w:rsid w:val="009E0B5C"/>
    <w:rsid w:val="009E10EB"/>
    <w:rsid w:val="009E1A29"/>
    <w:rsid w:val="009E1B75"/>
    <w:rsid w:val="009E1B8A"/>
    <w:rsid w:val="009E1BF6"/>
    <w:rsid w:val="009E1F94"/>
    <w:rsid w:val="009E23BC"/>
    <w:rsid w:val="009E23C8"/>
    <w:rsid w:val="009E2683"/>
    <w:rsid w:val="009E2904"/>
    <w:rsid w:val="009E2AAC"/>
    <w:rsid w:val="009E2C1A"/>
    <w:rsid w:val="009E2DAA"/>
    <w:rsid w:val="009E2E35"/>
    <w:rsid w:val="009E3345"/>
    <w:rsid w:val="009E3C9C"/>
    <w:rsid w:val="009E3CC2"/>
    <w:rsid w:val="009E3D19"/>
    <w:rsid w:val="009E405B"/>
    <w:rsid w:val="009E42C7"/>
    <w:rsid w:val="009E45D4"/>
    <w:rsid w:val="009E465D"/>
    <w:rsid w:val="009E477E"/>
    <w:rsid w:val="009E4A42"/>
    <w:rsid w:val="009E4EAC"/>
    <w:rsid w:val="009E51C3"/>
    <w:rsid w:val="009E52CE"/>
    <w:rsid w:val="009E5336"/>
    <w:rsid w:val="009E54E6"/>
    <w:rsid w:val="009E5B35"/>
    <w:rsid w:val="009E5EF5"/>
    <w:rsid w:val="009E64CB"/>
    <w:rsid w:val="009E669A"/>
    <w:rsid w:val="009E6895"/>
    <w:rsid w:val="009E68A2"/>
    <w:rsid w:val="009E696C"/>
    <w:rsid w:val="009E6AA5"/>
    <w:rsid w:val="009E6ABF"/>
    <w:rsid w:val="009E74EE"/>
    <w:rsid w:val="009E78D2"/>
    <w:rsid w:val="009E7B22"/>
    <w:rsid w:val="009F0180"/>
    <w:rsid w:val="009F064E"/>
    <w:rsid w:val="009F0A9E"/>
    <w:rsid w:val="009F0B18"/>
    <w:rsid w:val="009F0C3A"/>
    <w:rsid w:val="009F0D6C"/>
    <w:rsid w:val="009F1EE8"/>
    <w:rsid w:val="009F1FC8"/>
    <w:rsid w:val="009F2034"/>
    <w:rsid w:val="009F2037"/>
    <w:rsid w:val="009F2425"/>
    <w:rsid w:val="009F2651"/>
    <w:rsid w:val="009F2849"/>
    <w:rsid w:val="009F2C81"/>
    <w:rsid w:val="009F32A4"/>
    <w:rsid w:val="009F34AB"/>
    <w:rsid w:val="009F3804"/>
    <w:rsid w:val="009F3F46"/>
    <w:rsid w:val="009F471D"/>
    <w:rsid w:val="009F4740"/>
    <w:rsid w:val="009F4E74"/>
    <w:rsid w:val="009F5677"/>
    <w:rsid w:val="009F576B"/>
    <w:rsid w:val="009F58A8"/>
    <w:rsid w:val="009F5AC7"/>
    <w:rsid w:val="009F5ACE"/>
    <w:rsid w:val="009F5C64"/>
    <w:rsid w:val="009F5E78"/>
    <w:rsid w:val="009F5F0A"/>
    <w:rsid w:val="009F6821"/>
    <w:rsid w:val="009F68DB"/>
    <w:rsid w:val="009F6A0C"/>
    <w:rsid w:val="009F6C10"/>
    <w:rsid w:val="009F6DB9"/>
    <w:rsid w:val="009F6FC7"/>
    <w:rsid w:val="009F71DF"/>
    <w:rsid w:val="009F731F"/>
    <w:rsid w:val="009F74AC"/>
    <w:rsid w:val="009F7631"/>
    <w:rsid w:val="009F7E62"/>
    <w:rsid w:val="00A0049A"/>
    <w:rsid w:val="00A004FC"/>
    <w:rsid w:val="00A009DD"/>
    <w:rsid w:val="00A00BB9"/>
    <w:rsid w:val="00A00C04"/>
    <w:rsid w:val="00A00D19"/>
    <w:rsid w:val="00A01058"/>
    <w:rsid w:val="00A0136B"/>
    <w:rsid w:val="00A0177E"/>
    <w:rsid w:val="00A01958"/>
    <w:rsid w:val="00A01DB2"/>
    <w:rsid w:val="00A01F3C"/>
    <w:rsid w:val="00A01FB0"/>
    <w:rsid w:val="00A020D3"/>
    <w:rsid w:val="00A023DC"/>
    <w:rsid w:val="00A026E0"/>
    <w:rsid w:val="00A02756"/>
    <w:rsid w:val="00A0279C"/>
    <w:rsid w:val="00A028C5"/>
    <w:rsid w:val="00A02A0A"/>
    <w:rsid w:val="00A02EF3"/>
    <w:rsid w:val="00A02FEB"/>
    <w:rsid w:val="00A0318C"/>
    <w:rsid w:val="00A03195"/>
    <w:rsid w:val="00A037E6"/>
    <w:rsid w:val="00A038F8"/>
    <w:rsid w:val="00A03C9F"/>
    <w:rsid w:val="00A03D5F"/>
    <w:rsid w:val="00A03D90"/>
    <w:rsid w:val="00A04210"/>
    <w:rsid w:val="00A0427F"/>
    <w:rsid w:val="00A042D9"/>
    <w:rsid w:val="00A0493E"/>
    <w:rsid w:val="00A04E81"/>
    <w:rsid w:val="00A04F6D"/>
    <w:rsid w:val="00A05046"/>
    <w:rsid w:val="00A05062"/>
    <w:rsid w:val="00A05099"/>
    <w:rsid w:val="00A05141"/>
    <w:rsid w:val="00A0518E"/>
    <w:rsid w:val="00A053F5"/>
    <w:rsid w:val="00A05989"/>
    <w:rsid w:val="00A05B52"/>
    <w:rsid w:val="00A05D40"/>
    <w:rsid w:val="00A05DD9"/>
    <w:rsid w:val="00A05E09"/>
    <w:rsid w:val="00A068DA"/>
    <w:rsid w:val="00A06A57"/>
    <w:rsid w:val="00A06F26"/>
    <w:rsid w:val="00A07031"/>
    <w:rsid w:val="00A0704D"/>
    <w:rsid w:val="00A070F3"/>
    <w:rsid w:val="00A0728B"/>
    <w:rsid w:val="00A079C7"/>
    <w:rsid w:val="00A07DFB"/>
    <w:rsid w:val="00A07FC4"/>
    <w:rsid w:val="00A101B5"/>
    <w:rsid w:val="00A101E6"/>
    <w:rsid w:val="00A1046C"/>
    <w:rsid w:val="00A10619"/>
    <w:rsid w:val="00A10CD7"/>
    <w:rsid w:val="00A110D4"/>
    <w:rsid w:val="00A112EA"/>
    <w:rsid w:val="00A11301"/>
    <w:rsid w:val="00A11614"/>
    <w:rsid w:val="00A1192F"/>
    <w:rsid w:val="00A11A03"/>
    <w:rsid w:val="00A12AD7"/>
    <w:rsid w:val="00A12B76"/>
    <w:rsid w:val="00A12D6E"/>
    <w:rsid w:val="00A12FDB"/>
    <w:rsid w:val="00A1321E"/>
    <w:rsid w:val="00A13263"/>
    <w:rsid w:val="00A133AE"/>
    <w:rsid w:val="00A1399B"/>
    <w:rsid w:val="00A13B08"/>
    <w:rsid w:val="00A13E97"/>
    <w:rsid w:val="00A1403D"/>
    <w:rsid w:val="00A140A5"/>
    <w:rsid w:val="00A143B9"/>
    <w:rsid w:val="00A14623"/>
    <w:rsid w:val="00A1490F"/>
    <w:rsid w:val="00A149F8"/>
    <w:rsid w:val="00A14A28"/>
    <w:rsid w:val="00A14B37"/>
    <w:rsid w:val="00A14BE1"/>
    <w:rsid w:val="00A14CE5"/>
    <w:rsid w:val="00A14FF6"/>
    <w:rsid w:val="00A15740"/>
    <w:rsid w:val="00A1586F"/>
    <w:rsid w:val="00A15DD5"/>
    <w:rsid w:val="00A166BA"/>
    <w:rsid w:val="00A166EC"/>
    <w:rsid w:val="00A16A5F"/>
    <w:rsid w:val="00A16AEF"/>
    <w:rsid w:val="00A16DDB"/>
    <w:rsid w:val="00A1711E"/>
    <w:rsid w:val="00A17154"/>
    <w:rsid w:val="00A1764E"/>
    <w:rsid w:val="00A17660"/>
    <w:rsid w:val="00A1783C"/>
    <w:rsid w:val="00A17D62"/>
    <w:rsid w:val="00A17F8C"/>
    <w:rsid w:val="00A2000C"/>
    <w:rsid w:val="00A20319"/>
    <w:rsid w:val="00A20330"/>
    <w:rsid w:val="00A20388"/>
    <w:rsid w:val="00A204DA"/>
    <w:rsid w:val="00A20516"/>
    <w:rsid w:val="00A20681"/>
    <w:rsid w:val="00A2095A"/>
    <w:rsid w:val="00A20C25"/>
    <w:rsid w:val="00A20D5B"/>
    <w:rsid w:val="00A21027"/>
    <w:rsid w:val="00A2107F"/>
    <w:rsid w:val="00A213D0"/>
    <w:rsid w:val="00A21427"/>
    <w:rsid w:val="00A216F2"/>
    <w:rsid w:val="00A217A1"/>
    <w:rsid w:val="00A21878"/>
    <w:rsid w:val="00A218A6"/>
    <w:rsid w:val="00A22211"/>
    <w:rsid w:val="00A2229B"/>
    <w:rsid w:val="00A22771"/>
    <w:rsid w:val="00A2298E"/>
    <w:rsid w:val="00A22994"/>
    <w:rsid w:val="00A22A0A"/>
    <w:rsid w:val="00A22F9B"/>
    <w:rsid w:val="00A22FA6"/>
    <w:rsid w:val="00A2389E"/>
    <w:rsid w:val="00A23E03"/>
    <w:rsid w:val="00A23F41"/>
    <w:rsid w:val="00A2407F"/>
    <w:rsid w:val="00A242C8"/>
    <w:rsid w:val="00A2435B"/>
    <w:rsid w:val="00A24671"/>
    <w:rsid w:val="00A247D0"/>
    <w:rsid w:val="00A249AD"/>
    <w:rsid w:val="00A24E50"/>
    <w:rsid w:val="00A25051"/>
    <w:rsid w:val="00A254FF"/>
    <w:rsid w:val="00A25D6B"/>
    <w:rsid w:val="00A2615B"/>
    <w:rsid w:val="00A2623E"/>
    <w:rsid w:val="00A26300"/>
    <w:rsid w:val="00A263A0"/>
    <w:rsid w:val="00A2649D"/>
    <w:rsid w:val="00A266A9"/>
    <w:rsid w:val="00A26713"/>
    <w:rsid w:val="00A26BED"/>
    <w:rsid w:val="00A2718A"/>
    <w:rsid w:val="00A2736F"/>
    <w:rsid w:val="00A273CB"/>
    <w:rsid w:val="00A273DF"/>
    <w:rsid w:val="00A275C6"/>
    <w:rsid w:val="00A27A40"/>
    <w:rsid w:val="00A27A6F"/>
    <w:rsid w:val="00A27AD4"/>
    <w:rsid w:val="00A27DBE"/>
    <w:rsid w:val="00A27E73"/>
    <w:rsid w:val="00A302B4"/>
    <w:rsid w:val="00A307B9"/>
    <w:rsid w:val="00A308B1"/>
    <w:rsid w:val="00A30CB0"/>
    <w:rsid w:val="00A30D0C"/>
    <w:rsid w:val="00A30D61"/>
    <w:rsid w:val="00A311CA"/>
    <w:rsid w:val="00A316E5"/>
    <w:rsid w:val="00A316F6"/>
    <w:rsid w:val="00A317CB"/>
    <w:rsid w:val="00A318E6"/>
    <w:rsid w:val="00A31A41"/>
    <w:rsid w:val="00A31CF9"/>
    <w:rsid w:val="00A31EE2"/>
    <w:rsid w:val="00A31F28"/>
    <w:rsid w:val="00A31F9F"/>
    <w:rsid w:val="00A320F2"/>
    <w:rsid w:val="00A32420"/>
    <w:rsid w:val="00A3242A"/>
    <w:rsid w:val="00A324B3"/>
    <w:rsid w:val="00A32A30"/>
    <w:rsid w:val="00A32A3A"/>
    <w:rsid w:val="00A32A9E"/>
    <w:rsid w:val="00A32D4E"/>
    <w:rsid w:val="00A32F40"/>
    <w:rsid w:val="00A3324B"/>
    <w:rsid w:val="00A3364C"/>
    <w:rsid w:val="00A33A67"/>
    <w:rsid w:val="00A33C47"/>
    <w:rsid w:val="00A33E86"/>
    <w:rsid w:val="00A344F3"/>
    <w:rsid w:val="00A345E7"/>
    <w:rsid w:val="00A34753"/>
    <w:rsid w:val="00A348C6"/>
    <w:rsid w:val="00A34BB1"/>
    <w:rsid w:val="00A34EBA"/>
    <w:rsid w:val="00A3539A"/>
    <w:rsid w:val="00A353AC"/>
    <w:rsid w:val="00A35869"/>
    <w:rsid w:val="00A35AB2"/>
    <w:rsid w:val="00A35BCF"/>
    <w:rsid w:val="00A35D24"/>
    <w:rsid w:val="00A35D9B"/>
    <w:rsid w:val="00A35F05"/>
    <w:rsid w:val="00A3634E"/>
    <w:rsid w:val="00A36AA1"/>
    <w:rsid w:val="00A36ABE"/>
    <w:rsid w:val="00A36BA8"/>
    <w:rsid w:val="00A36C82"/>
    <w:rsid w:val="00A36CA4"/>
    <w:rsid w:val="00A37046"/>
    <w:rsid w:val="00A370FF"/>
    <w:rsid w:val="00A373E8"/>
    <w:rsid w:val="00A37B45"/>
    <w:rsid w:val="00A37C21"/>
    <w:rsid w:val="00A37DA3"/>
    <w:rsid w:val="00A4035B"/>
    <w:rsid w:val="00A40C22"/>
    <w:rsid w:val="00A40C2C"/>
    <w:rsid w:val="00A4145D"/>
    <w:rsid w:val="00A41C2A"/>
    <w:rsid w:val="00A41FE6"/>
    <w:rsid w:val="00A4229F"/>
    <w:rsid w:val="00A42342"/>
    <w:rsid w:val="00A4243A"/>
    <w:rsid w:val="00A4291D"/>
    <w:rsid w:val="00A42E26"/>
    <w:rsid w:val="00A42F78"/>
    <w:rsid w:val="00A43052"/>
    <w:rsid w:val="00A43220"/>
    <w:rsid w:val="00A4348D"/>
    <w:rsid w:val="00A44E87"/>
    <w:rsid w:val="00A44EE5"/>
    <w:rsid w:val="00A451EB"/>
    <w:rsid w:val="00A45308"/>
    <w:rsid w:val="00A45395"/>
    <w:rsid w:val="00A456C2"/>
    <w:rsid w:val="00A4599E"/>
    <w:rsid w:val="00A45EA7"/>
    <w:rsid w:val="00A460E5"/>
    <w:rsid w:val="00A4632A"/>
    <w:rsid w:val="00A463B0"/>
    <w:rsid w:val="00A4653C"/>
    <w:rsid w:val="00A46568"/>
    <w:rsid w:val="00A47318"/>
    <w:rsid w:val="00A4733D"/>
    <w:rsid w:val="00A476F2"/>
    <w:rsid w:val="00A4787B"/>
    <w:rsid w:val="00A47D2B"/>
    <w:rsid w:val="00A5027B"/>
    <w:rsid w:val="00A50634"/>
    <w:rsid w:val="00A50A80"/>
    <w:rsid w:val="00A51A13"/>
    <w:rsid w:val="00A51A76"/>
    <w:rsid w:val="00A51D62"/>
    <w:rsid w:val="00A51EB4"/>
    <w:rsid w:val="00A51F44"/>
    <w:rsid w:val="00A51F56"/>
    <w:rsid w:val="00A524CF"/>
    <w:rsid w:val="00A5271B"/>
    <w:rsid w:val="00A52E9F"/>
    <w:rsid w:val="00A530D0"/>
    <w:rsid w:val="00A5313E"/>
    <w:rsid w:val="00A53417"/>
    <w:rsid w:val="00A53428"/>
    <w:rsid w:val="00A534F1"/>
    <w:rsid w:val="00A53646"/>
    <w:rsid w:val="00A5392E"/>
    <w:rsid w:val="00A53BBA"/>
    <w:rsid w:val="00A53EA0"/>
    <w:rsid w:val="00A53F0F"/>
    <w:rsid w:val="00A54879"/>
    <w:rsid w:val="00A54C71"/>
    <w:rsid w:val="00A54FA3"/>
    <w:rsid w:val="00A55062"/>
    <w:rsid w:val="00A552EF"/>
    <w:rsid w:val="00A5539E"/>
    <w:rsid w:val="00A5598B"/>
    <w:rsid w:val="00A55E1A"/>
    <w:rsid w:val="00A56012"/>
    <w:rsid w:val="00A562A0"/>
    <w:rsid w:val="00A56518"/>
    <w:rsid w:val="00A56521"/>
    <w:rsid w:val="00A56913"/>
    <w:rsid w:val="00A56AEB"/>
    <w:rsid w:val="00A56CEF"/>
    <w:rsid w:val="00A56DD4"/>
    <w:rsid w:val="00A57480"/>
    <w:rsid w:val="00A57558"/>
    <w:rsid w:val="00A57A1C"/>
    <w:rsid w:val="00A57C2B"/>
    <w:rsid w:val="00A57CEA"/>
    <w:rsid w:val="00A57D0B"/>
    <w:rsid w:val="00A57DF9"/>
    <w:rsid w:val="00A57FB1"/>
    <w:rsid w:val="00A6000F"/>
    <w:rsid w:val="00A6065F"/>
    <w:rsid w:val="00A60760"/>
    <w:rsid w:val="00A609A0"/>
    <w:rsid w:val="00A60DC5"/>
    <w:rsid w:val="00A60F1D"/>
    <w:rsid w:val="00A60F68"/>
    <w:rsid w:val="00A60F8E"/>
    <w:rsid w:val="00A613FA"/>
    <w:rsid w:val="00A618A4"/>
    <w:rsid w:val="00A618B3"/>
    <w:rsid w:val="00A62589"/>
    <w:rsid w:val="00A6261A"/>
    <w:rsid w:val="00A628C8"/>
    <w:rsid w:val="00A628CC"/>
    <w:rsid w:val="00A629B4"/>
    <w:rsid w:val="00A6301E"/>
    <w:rsid w:val="00A6397B"/>
    <w:rsid w:val="00A639C5"/>
    <w:rsid w:val="00A63A34"/>
    <w:rsid w:val="00A63D12"/>
    <w:rsid w:val="00A63DC5"/>
    <w:rsid w:val="00A64066"/>
    <w:rsid w:val="00A64310"/>
    <w:rsid w:val="00A64335"/>
    <w:rsid w:val="00A644D8"/>
    <w:rsid w:val="00A6474E"/>
    <w:rsid w:val="00A648B2"/>
    <w:rsid w:val="00A65055"/>
    <w:rsid w:val="00A65278"/>
    <w:rsid w:val="00A65401"/>
    <w:rsid w:val="00A6558E"/>
    <w:rsid w:val="00A656AA"/>
    <w:rsid w:val="00A65857"/>
    <w:rsid w:val="00A659FC"/>
    <w:rsid w:val="00A65CBA"/>
    <w:rsid w:val="00A65F60"/>
    <w:rsid w:val="00A66463"/>
    <w:rsid w:val="00A6714E"/>
    <w:rsid w:val="00A67342"/>
    <w:rsid w:val="00A675CB"/>
    <w:rsid w:val="00A67704"/>
    <w:rsid w:val="00A67B77"/>
    <w:rsid w:val="00A67ECC"/>
    <w:rsid w:val="00A70228"/>
    <w:rsid w:val="00A70249"/>
    <w:rsid w:val="00A703FA"/>
    <w:rsid w:val="00A70708"/>
    <w:rsid w:val="00A712BE"/>
    <w:rsid w:val="00A71750"/>
    <w:rsid w:val="00A7192D"/>
    <w:rsid w:val="00A71CBB"/>
    <w:rsid w:val="00A71E44"/>
    <w:rsid w:val="00A71F2F"/>
    <w:rsid w:val="00A71FE9"/>
    <w:rsid w:val="00A72272"/>
    <w:rsid w:val="00A72C43"/>
    <w:rsid w:val="00A72CB5"/>
    <w:rsid w:val="00A730B7"/>
    <w:rsid w:val="00A73143"/>
    <w:rsid w:val="00A734A9"/>
    <w:rsid w:val="00A7368D"/>
    <w:rsid w:val="00A73D10"/>
    <w:rsid w:val="00A7423A"/>
    <w:rsid w:val="00A74B3B"/>
    <w:rsid w:val="00A75A92"/>
    <w:rsid w:val="00A75B1D"/>
    <w:rsid w:val="00A75B29"/>
    <w:rsid w:val="00A75C42"/>
    <w:rsid w:val="00A75E29"/>
    <w:rsid w:val="00A75E80"/>
    <w:rsid w:val="00A75EBF"/>
    <w:rsid w:val="00A76656"/>
    <w:rsid w:val="00A76BF7"/>
    <w:rsid w:val="00A76E08"/>
    <w:rsid w:val="00A77556"/>
    <w:rsid w:val="00A77880"/>
    <w:rsid w:val="00A7792C"/>
    <w:rsid w:val="00A77FB9"/>
    <w:rsid w:val="00A77FDA"/>
    <w:rsid w:val="00A804EA"/>
    <w:rsid w:val="00A80582"/>
    <w:rsid w:val="00A80A66"/>
    <w:rsid w:val="00A80AA7"/>
    <w:rsid w:val="00A80C2E"/>
    <w:rsid w:val="00A80D8C"/>
    <w:rsid w:val="00A814E3"/>
    <w:rsid w:val="00A8184D"/>
    <w:rsid w:val="00A81E10"/>
    <w:rsid w:val="00A81F2D"/>
    <w:rsid w:val="00A824E1"/>
    <w:rsid w:val="00A82779"/>
    <w:rsid w:val="00A82D01"/>
    <w:rsid w:val="00A83195"/>
    <w:rsid w:val="00A831AC"/>
    <w:rsid w:val="00A833AD"/>
    <w:rsid w:val="00A839C3"/>
    <w:rsid w:val="00A83B45"/>
    <w:rsid w:val="00A84041"/>
    <w:rsid w:val="00A8452A"/>
    <w:rsid w:val="00A84591"/>
    <w:rsid w:val="00A847F4"/>
    <w:rsid w:val="00A84AD6"/>
    <w:rsid w:val="00A84E03"/>
    <w:rsid w:val="00A84ECF"/>
    <w:rsid w:val="00A84EF7"/>
    <w:rsid w:val="00A8524A"/>
    <w:rsid w:val="00A85600"/>
    <w:rsid w:val="00A856B5"/>
    <w:rsid w:val="00A85A88"/>
    <w:rsid w:val="00A85F97"/>
    <w:rsid w:val="00A8607D"/>
    <w:rsid w:val="00A86098"/>
    <w:rsid w:val="00A8647B"/>
    <w:rsid w:val="00A86737"/>
    <w:rsid w:val="00A86AAC"/>
    <w:rsid w:val="00A86B90"/>
    <w:rsid w:val="00A86D83"/>
    <w:rsid w:val="00A86EF3"/>
    <w:rsid w:val="00A86EF8"/>
    <w:rsid w:val="00A87199"/>
    <w:rsid w:val="00A8720D"/>
    <w:rsid w:val="00A8753E"/>
    <w:rsid w:val="00A8760A"/>
    <w:rsid w:val="00A8763A"/>
    <w:rsid w:val="00A8766E"/>
    <w:rsid w:val="00A9003F"/>
    <w:rsid w:val="00A90077"/>
    <w:rsid w:val="00A9007E"/>
    <w:rsid w:val="00A90CA8"/>
    <w:rsid w:val="00A90DB6"/>
    <w:rsid w:val="00A90DD0"/>
    <w:rsid w:val="00A90F6F"/>
    <w:rsid w:val="00A90FBF"/>
    <w:rsid w:val="00A912A6"/>
    <w:rsid w:val="00A9145A"/>
    <w:rsid w:val="00A9149B"/>
    <w:rsid w:val="00A91980"/>
    <w:rsid w:val="00A91D10"/>
    <w:rsid w:val="00A92012"/>
    <w:rsid w:val="00A9214C"/>
    <w:rsid w:val="00A924AA"/>
    <w:rsid w:val="00A92C8D"/>
    <w:rsid w:val="00A92D07"/>
    <w:rsid w:val="00A935B7"/>
    <w:rsid w:val="00A93761"/>
    <w:rsid w:val="00A93A98"/>
    <w:rsid w:val="00A93B22"/>
    <w:rsid w:val="00A93BDF"/>
    <w:rsid w:val="00A93C69"/>
    <w:rsid w:val="00A941ED"/>
    <w:rsid w:val="00A94254"/>
    <w:rsid w:val="00A94359"/>
    <w:rsid w:val="00A947CA"/>
    <w:rsid w:val="00A94931"/>
    <w:rsid w:val="00A94AFF"/>
    <w:rsid w:val="00A9522C"/>
    <w:rsid w:val="00A95573"/>
    <w:rsid w:val="00A95C3C"/>
    <w:rsid w:val="00A95D9A"/>
    <w:rsid w:val="00A95E3C"/>
    <w:rsid w:val="00A96047"/>
    <w:rsid w:val="00A960F8"/>
    <w:rsid w:val="00A963E4"/>
    <w:rsid w:val="00A9661C"/>
    <w:rsid w:val="00A969AD"/>
    <w:rsid w:val="00A969F6"/>
    <w:rsid w:val="00A97730"/>
    <w:rsid w:val="00A9773E"/>
    <w:rsid w:val="00A977D6"/>
    <w:rsid w:val="00A977EE"/>
    <w:rsid w:val="00A979C8"/>
    <w:rsid w:val="00A97BC5"/>
    <w:rsid w:val="00A97C0B"/>
    <w:rsid w:val="00A97C1D"/>
    <w:rsid w:val="00A97FA1"/>
    <w:rsid w:val="00AA0685"/>
    <w:rsid w:val="00AA071B"/>
    <w:rsid w:val="00AA1111"/>
    <w:rsid w:val="00AA130C"/>
    <w:rsid w:val="00AA1448"/>
    <w:rsid w:val="00AA16C5"/>
    <w:rsid w:val="00AA1C0C"/>
    <w:rsid w:val="00AA1D82"/>
    <w:rsid w:val="00AA2800"/>
    <w:rsid w:val="00AA2816"/>
    <w:rsid w:val="00AA374A"/>
    <w:rsid w:val="00AA3790"/>
    <w:rsid w:val="00AA3849"/>
    <w:rsid w:val="00AA3A36"/>
    <w:rsid w:val="00AA3D3E"/>
    <w:rsid w:val="00AA451A"/>
    <w:rsid w:val="00AA4972"/>
    <w:rsid w:val="00AA5365"/>
    <w:rsid w:val="00AA562A"/>
    <w:rsid w:val="00AA56B1"/>
    <w:rsid w:val="00AA56E3"/>
    <w:rsid w:val="00AA5860"/>
    <w:rsid w:val="00AA5C7F"/>
    <w:rsid w:val="00AA5DFC"/>
    <w:rsid w:val="00AA5F71"/>
    <w:rsid w:val="00AA6430"/>
    <w:rsid w:val="00AA67FA"/>
    <w:rsid w:val="00AA68AE"/>
    <w:rsid w:val="00AA6CCF"/>
    <w:rsid w:val="00AA6D5C"/>
    <w:rsid w:val="00AA7073"/>
    <w:rsid w:val="00AA7588"/>
    <w:rsid w:val="00AA7E63"/>
    <w:rsid w:val="00AB0125"/>
    <w:rsid w:val="00AB0408"/>
    <w:rsid w:val="00AB0877"/>
    <w:rsid w:val="00AB0BB0"/>
    <w:rsid w:val="00AB0BC1"/>
    <w:rsid w:val="00AB0ECF"/>
    <w:rsid w:val="00AB1643"/>
    <w:rsid w:val="00AB17F4"/>
    <w:rsid w:val="00AB1877"/>
    <w:rsid w:val="00AB1AFA"/>
    <w:rsid w:val="00AB1B3F"/>
    <w:rsid w:val="00AB1B49"/>
    <w:rsid w:val="00AB1CF5"/>
    <w:rsid w:val="00AB1CF6"/>
    <w:rsid w:val="00AB2060"/>
    <w:rsid w:val="00AB248C"/>
    <w:rsid w:val="00AB2901"/>
    <w:rsid w:val="00AB2943"/>
    <w:rsid w:val="00AB2DBE"/>
    <w:rsid w:val="00AB2EA4"/>
    <w:rsid w:val="00AB343A"/>
    <w:rsid w:val="00AB3852"/>
    <w:rsid w:val="00AB3DB5"/>
    <w:rsid w:val="00AB3F1F"/>
    <w:rsid w:val="00AB49D9"/>
    <w:rsid w:val="00AB4C4A"/>
    <w:rsid w:val="00AB4CFA"/>
    <w:rsid w:val="00AB4EEA"/>
    <w:rsid w:val="00AB5050"/>
    <w:rsid w:val="00AB5158"/>
    <w:rsid w:val="00AB57AD"/>
    <w:rsid w:val="00AB5E6B"/>
    <w:rsid w:val="00AB5E76"/>
    <w:rsid w:val="00AB607E"/>
    <w:rsid w:val="00AB67A9"/>
    <w:rsid w:val="00AB72B7"/>
    <w:rsid w:val="00AB733C"/>
    <w:rsid w:val="00AB73C0"/>
    <w:rsid w:val="00AB755A"/>
    <w:rsid w:val="00AB75A5"/>
    <w:rsid w:val="00AB7AFA"/>
    <w:rsid w:val="00AB7F79"/>
    <w:rsid w:val="00AC000C"/>
    <w:rsid w:val="00AC0496"/>
    <w:rsid w:val="00AC0A00"/>
    <w:rsid w:val="00AC0EB0"/>
    <w:rsid w:val="00AC1157"/>
    <w:rsid w:val="00AC11E1"/>
    <w:rsid w:val="00AC1331"/>
    <w:rsid w:val="00AC13D9"/>
    <w:rsid w:val="00AC13EC"/>
    <w:rsid w:val="00AC18DF"/>
    <w:rsid w:val="00AC19B6"/>
    <w:rsid w:val="00AC1A50"/>
    <w:rsid w:val="00AC1ADC"/>
    <w:rsid w:val="00AC1C5C"/>
    <w:rsid w:val="00AC1D69"/>
    <w:rsid w:val="00AC1E78"/>
    <w:rsid w:val="00AC1EB1"/>
    <w:rsid w:val="00AC215C"/>
    <w:rsid w:val="00AC2B1B"/>
    <w:rsid w:val="00AC310B"/>
    <w:rsid w:val="00AC3205"/>
    <w:rsid w:val="00AC32AE"/>
    <w:rsid w:val="00AC32B5"/>
    <w:rsid w:val="00AC33D5"/>
    <w:rsid w:val="00AC344B"/>
    <w:rsid w:val="00AC3514"/>
    <w:rsid w:val="00AC35B2"/>
    <w:rsid w:val="00AC384C"/>
    <w:rsid w:val="00AC3BCB"/>
    <w:rsid w:val="00AC40D3"/>
    <w:rsid w:val="00AC43E8"/>
    <w:rsid w:val="00AC4C72"/>
    <w:rsid w:val="00AC4CD9"/>
    <w:rsid w:val="00AC5348"/>
    <w:rsid w:val="00AC5419"/>
    <w:rsid w:val="00AC54DA"/>
    <w:rsid w:val="00AC5530"/>
    <w:rsid w:val="00AC57EF"/>
    <w:rsid w:val="00AC5847"/>
    <w:rsid w:val="00AC58D8"/>
    <w:rsid w:val="00AC59BB"/>
    <w:rsid w:val="00AC59EB"/>
    <w:rsid w:val="00AC5A3D"/>
    <w:rsid w:val="00AC5EE1"/>
    <w:rsid w:val="00AC63BE"/>
    <w:rsid w:val="00AC6682"/>
    <w:rsid w:val="00AC67B3"/>
    <w:rsid w:val="00AC68A5"/>
    <w:rsid w:val="00AC6BC9"/>
    <w:rsid w:val="00AC6E31"/>
    <w:rsid w:val="00AC6EDE"/>
    <w:rsid w:val="00AC759E"/>
    <w:rsid w:val="00AC7A8B"/>
    <w:rsid w:val="00AC7B10"/>
    <w:rsid w:val="00AC7D87"/>
    <w:rsid w:val="00AD002F"/>
    <w:rsid w:val="00AD0C13"/>
    <w:rsid w:val="00AD0E14"/>
    <w:rsid w:val="00AD0EBA"/>
    <w:rsid w:val="00AD1012"/>
    <w:rsid w:val="00AD113B"/>
    <w:rsid w:val="00AD1449"/>
    <w:rsid w:val="00AD1710"/>
    <w:rsid w:val="00AD171B"/>
    <w:rsid w:val="00AD1BD9"/>
    <w:rsid w:val="00AD1C2C"/>
    <w:rsid w:val="00AD1F7C"/>
    <w:rsid w:val="00AD233B"/>
    <w:rsid w:val="00AD23C3"/>
    <w:rsid w:val="00AD241A"/>
    <w:rsid w:val="00AD26C2"/>
    <w:rsid w:val="00AD272C"/>
    <w:rsid w:val="00AD2B2B"/>
    <w:rsid w:val="00AD2D02"/>
    <w:rsid w:val="00AD2F1F"/>
    <w:rsid w:val="00AD2F5E"/>
    <w:rsid w:val="00AD30C0"/>
    <w:rsid w:val="00AD3575"/>
    <w:rsid w:val="00AD35F0"/>
    <w:rsid w:val="00AD37FE"/>
    <w:rsid w:val="00AD38E7"/>
    <w:rsid w:val="00AD38F8"/>
    <w:rsid w:val="00AD3B02"/>
    <w:rsid w:val="00AD4838"/>
    <w:rsid w:val="00AD4928"/>
    <w:rsid w:val="00AD4E65"/>
    <w:rsid w:val="00AD5149"/>
    <w:rsid w:val="00AD5150"/>
    <w:rsid w:val="00AD5287"/>
    <w:rsid w:val="00AD55FA"/>
    <w:rsid w:val="00AD57F6"/>
    <w:rsid w:val="00AD5BD2"/>
    <w:rsid w:val="00AD60F9"/>
    <w:rsid w:val="00AD6287"/>
    <w:rsid w:val="00AD691C"/>
    <w:rsid w:val="00AD7046"/>
    <w:rsid w:val="00AD7705"/>
    <w:rsid w:val="00AD772B"/>
    <w:rsid w:val="00AD7F0A"/>
    <w:rsid w:val="00AE0011"/>
    <w:rsid w:val="00AE08FD"/>
    <w:rsid w:val="00AE0B7F"/>
    <w:rsid w:val="00AE0D64"/>
    <w:rsid w:val="00AE116C"/>
    <w:rsid w:val="00AE1439"/>
    <w:rsid w:val="00AE18F8"/>
    <w:rsid w:val="00AE19BF"/>
    <w:rsid w:val="00AE1C0A"/>
    <w:rsid w:val="00AE1CDC"/>
    <w:rsid w:val="00AE1D14"/>
    <w:rsid w:val="00AE21D9"/>
    <w:rsid w:val="00AE246E"/>
    <w:rsid w:val="00AE2BEB"/>
    <w:rsid w:val="00AE2F0F"/>
    <w:rsid w:val="00AE2F3D"/>
    <w:rsid w:val="00AE2FFE"/>
    <w:rsid w:val="00AE344C"/>
    <w:rsid w:val="00AE35D1"/>
    <w:rsid w:val="00AE36E7"/>
    <w:rsid w:val="00AE379D"/>
    <w:rsid w:val="00AE386D"/>
    <w:rsid w:val="00AE388C"/>
    <w:rsid w:val="00AE3ACA"/>
    <w:rsid w:val="00AE3B4D"/>
    <w:rsid w:val="00AE3DBC"/>
    <w:rsid w:val="00AE3EDD"/>
    <w:rsid w:val="00AE3FB0"/>
    <w:rsid w:val="00AE407B"/>
    <w:rsid w:val="00AE40BB"/>
    <w:rsid w:val="00AE4448"/>
    <w:rsid w:val="00AE4755"/>
    <w:rsid w:val="00AE481E"/>
    <w:rsid w:val="00AE49A5"/>
    <w:rsid w:val="00AE4A32"/>
    <w:rsid w:val="00AE4C79"/>
    <w:rsid w:val="00AE4D94"/>
    <w:rsid w:val="00AE4EC4"/>
    <w:rsid w:val="00AE4EEB"/>
    <w:rsid w:val="00AE5118"/>
    <w:rsid w:val="00AE5544"/>
    <w:rsid w:val="00AE556B"/>
    <w:rsid w:val="00AE5642"/>
    <w:rsid w:val="00AE5A91"/>
    <w:rsid w:val="00AE6003"/>
    <w:rsid w:val="00AE601E"/>
    <w:rsid w:val="00AE60CC"/>
    <w:rsid w:val="00AE66BF"/>
    <w:rsid w:val="00AE6797"/>
    <w:rsid w:val="00AE67DF"/>
    <w:rsid w:val="00AE6A72"/>
    <w:rsid w:val="00AE6D3E"/>
    <w:rsid w:val="00AE6EB1"/>
    <w:rsid w:val="00AE6FB0"/>
    <w:rsid w:val="00AE7592"/>
    <w:rsid w:val="00AE7F0B"/>
    <w:rsid w:val="00AE7FEA"/>
    <w:rsid w:val="00AF0270"/>
    <w:rsid w:val="00AF0AF4"/>
    <w:rsid w:val="00AF0C23"/>
    <w:rsid w:val="00AF11EB"/>
    <w:rsid w:val="00AF1285"/>
    <w:rsid w:val="00AF1406"/>
    <w:rsid w:val="00AF1567"/>
    <w:rsid w:val="00AF16DF"/>
    <w:rsid w:val="00AF1926"/>
    <w:rsid w:val="00AF1E2F"/>
    <w:rsid w:val="00AF235A"/>
    <w:rsid w:val="00AF26C0"/>
    <w:rsid w:val="00AF26D8"/>
    <w:rsid w:val="00AF3110"/>
    <w:rsid w:val="00AF3233"/>
    <w:rsid w:val="00AF34ED"/>
    <w:rsid w:val="00AF38B1"/>
    <w:rsid w:val="00AF3D2F"/>
    <w:rsid w:val="00AF42CA"/>
    <w:rsid w:val="00AF4609"/>
    <w:rsid w:val="00AF46A7"/>
    <w:rsid w:val="00AF4794"/>
    <w:rsid w:val="00AF4B56"/>
    <w:rsid w:val="00AF4B81"/>
    <w:rsid w:val="00AF4C97"/>
    <w:rsid w:val="00AF514D"/>
    <w:rsid w:val="00AF5472"/>
    <w:rsid w:val="00AF555D"/>
    <w:rsid w:val="00AF56E6"/>
    <w:rsid w:val="00AF5A75"/>
    <w:rsid w:val="00AF5AA4"/>
    <w:rsid w:val="00AF5C10"/>
    <w:rsid w:val="00AF5D2E"/>
    <w:rsid w:val="00AF604C"/>
    <w:rsid w:val="00AF6208"/>
    <w:rsid w:val="00AF64EF"/>
    <w:rsid w:val="00AF66C2"/>
    <w:rsid w:val="00AF6CF4"/>
    <w:rsid w:val="00AF6F2A"/>
    <w:rsid w:val="00AF72BA"/>
    <w:rsid w:val="00AF789D"/>
    <w:rsid w:val="00AF7F71"/>
    <w:rsid w:val="00B0029F"/>
    <w:rsid w:val="00B00918"/>
    <w:rsid w:val="00B00A04"/>
    <w:rsid w:val="00B0119B"/>
    <w:rsid w:val="00B011F8"/>
    <w:rsid w:val="00B014A0"/>
    <w:rsid w:val="00B0158B"/>
    <w:rsid w:val="00B019D9"/>
    <w:rsid w:val="00B01A89"/>
    <w:rsid w:val="00B01B7F"/>
    <w:rsid w:val="00B01F84"/>
    <w:rsid w:val="00B02096"/>
    <w:rsid w:val="00B02302"/>
    <w:rsid w:val="00B023F3"/>
    <w:rsid w:val="00B024F4"/>
    <w:rsid w:val="00B02742"/>
    <w:rsid w:val="00B027C0"/>
    <w:rsid w:val="00B02BF2"/>
    <w:rsid w:val="00B02DC8"/>
    <w:rsid w:val="00B02E13"/>
    <w:rsid w:val="00B03227"/>
    <w:rsid w:val="00B03359"/>
    <w:rsid w:val="00B033A1"/>
    <w:rsid w:val="00B03767"/>
    <w:rsid w:val="00B041C5"/>
    <w:rsid w:val="00B049D0"/>
    <w:rsid w:val="00B04DC0"/>
    <w:rsid w:val="00B04F17"/>
    <w:rsid w:val="00B052FD"/>
    <w:rsid w:val="00B05507"/>
    <w:rsid w:val="00B05F88"/>
    <w:rsid w:val="00B06774"/>
    <w:rsid w:val="00B06914"/>
    <w:rsid w:val="00B06945"/>
    <w:rsid w:val="00B069D1"/>
    <w:rsid w:val="00B06CEF"/>
    <w:rsid w:val="00B06F00"/>
    <w:rsid w:val="00B0715F"/>
    <w:rsid w:val="00B07448"/>
    <w:rsid w:val="00B07533"/>
    <w:rsid w:val="00B076F8"/>
    <w:rsid w:val="00B078E6"/>
    <w:rsid w:val="00B07DAB"/>
    <w:rsid w:val="00B108B0"/>
    <w:rsid w:val="00B10A97"/>
    <w:rsid w:val="00B11184"/>
    <w:rsid w:val="00B112A2"/>
    <w:rsid w:val="00B11428"/>
    <w:rsid w:val="00B11BCC"/>
    <w:rsid w:val="00B11C24"/>
    <w:rsid w:val="00B11CC4"/>
    <w:rsid w:val="00B11DA3"/>
    <w:rsid w:val="00B11E79"/>
    <w:rsid w:val="00B11F80"/>
    <w:rsid w:val="00B122EE"/>
    <w:rsid w:val="00B124D6"/>
    <w:rsid w:val="00B12689"/>
    <w:rsid w:val="00B128F7"/>
    <w:rsid w:val="00B12BC5"/>
    <w:rsid w:val="00B12C91"/>
    <w:rsid w:val="00B12CA3"/>
    <w:rsid w:val="00B12F25"/>
    <w:rsid w:val="00B130BB"/>
    <w:rsid w:val="00B13291"/>
    <w:rsid w:val="00B13414"/>
    <w:rsid w:val="00B13446"/>
    <w:rsid w:val="00B13581"/>
    <w:rsid w:val="00B139FF"/>
    <w:rsid w:val="00B13A5C"/>
    <w:rsid w:val="00B13AEB"/>
    <w:rsid w:val="00B13D42"/>
    <w:rsid w:val="00B13DA4"/>
    <w:rsid w:val="00B13F69"/>
    <w:rsid w:val="00B143E8"/>
    <w:rsid w:val="00B14474"/>
    <w:rsid w:val="00B145E6"/>
    <w:rsid w:val="00B14A2E"/>
    <w:rsid w:val="00B15302"/>
    <w:rsid w:val="00B1533D"/>
    <w:rsid w:val="00B15A2B"/>
    <w:rsid w:val="00B15A4E"/>
    <w:rsid w:val="00B15AA6"/>
    <w:rsid w:val="00B15BD8"/>
    <w:rsid w:val="00B15CA1"/>
    <w:rsid w:val="00B15CD3"/>
    <w:rsid w:val="00B15F04"/>
    <w:rsid w:val="00B16472"/>
    <w:rsid w:val="00B165A2"/>
    <w:rsid w:val="00B16683"/>
    <w:rsid w:val="00B16BCF"/>
    <w:rsid w:val="00B16DE8"/>
    <w:rsid w:val="00B17235"/>
    <w:rsid w:val="00B17339"/>
    <w:rsid w:val="00B17A3A"/>
    <w:rsid w:val="00B17FF6"/>
    <w:rsid w:val="00B2000D"/>
    <w:rsid w:val="00B2022D"/>
    <w:rsid w:val="00B2026B"/>
    <w:rsid w:val="00B202F0"/>
    <w:rsid w:val="00B20592"/>
    <w:rsid w:val="00B20E2A"/>
    <w:rsid w:val="00B20EB3"/>
    <w:rsid w:val="00B20ECD"/>
    <w:rsid w:val="00B20F78"/>
    <w:rsid w:val="00B21505"/>
    <w:rsid w:val="00B2187B"/>
    <w:rsid w:val="00B21A76"/>
    <w:rsid w:val="00B21B28"/>
    <w:rsid w:val="00B21B72"/>
    <w:rsid w:val="00B21F79"/>
    <w:rsid w:val="00B21F87"/>
    <w:rsid w:val="00B22095"/>
    <w:rsid w:val="00B22288"/>
    <w:rsid w:val="00B22537"/>
    <w:rsid w:val="00B22767"/>
    <w:rsid w:val="00B2293B"/>
    <w:rsid w:val="00B230C6"/>
    <w:rsid w:val="00B231D2"/>
    <w:rsid w:val="00B231DD"/>
    <w:rsid w:val="00B2327E"/>
    <w:rsid w:val="00B23913"/>
    <w:rsid w:val="00B24006"/>
    <w:rsid w:val="00B2430C"/>
    <w:rsid w:val="00B24588"/>
    <w:rsid w:val="00B24B60"/>
    <w:rsid w:val="00B24C9C"/>
    <w:rsid w:val="00B24F74"/>
    <w:rsid w:val="00B2541F"/>
    <w:rsid w:val="00B254CE"/>
    <w:rsid w:val="00B2580A"/>
    <w:rsid w:val="00B25F32"/>
    <w:rsid w:val="00B26339"/>
    <w:rsid w:val="00B264AF"/>
    <w:rsid w:val="00B264BB"/>
    <w:rsid w:val="00B266E5"/>
    <w:rsid w:val="00B27281"/>
    <w:rsid w:val="00B27541"/>
    <w:rsid w:val="00B276EB"/>
    <w:rsid w:val="00B2770E"/>
    <w:rsid w:val="00B27AEF"/>
    <w:rsid w:val="00B27D44"/>
    <w:rsid w:val="00B30008"/>
    <w:rsid w:val="00B3009E"/>
    <w:rsid w:val="00B3047A"/>
    <w:rsid w:val="00B30530"/>
    <w:rsid w:val="00B3080D"/>
    <w:rsid w:val="00B3086B"/>
    <w:rsid w:val="00B30880"/>
    <w:rsid w:val="00B30888"/>
    <w:rsid w:val="00B30A99"/>
    <w:rsid w:val="00B30B18"/>
    <w:rsid w:val="00B30F51"/>
    <w:rsid w:val="00B310B7"/>
    <w:rsid w:val="00B3143E"/>
    <w:rsid w:val="00B316A4"/>
    <w:rsid w:val="00B31922"/>
    <w:rsid w:val="00B319DF"/>
    <w:rsid w:val="00B31CD3"/>
    <w:rsid w:val="00B323F3"/>
    <w:rsid w:val="00B329FA"/>
    <w:rsid w:val="00B32D42"/>
    <w:rsid w:val="00B32E40"/>
    <w:rsid w:val="00B32F9B"/>
    <w:rsid w:val="00B33242"/>
    <w:rsid w:val="00B332B0"/>
    <w:rsid w:val="00B332F2"/>
    <w:rsid w:val="00B333DD"/>
    <w:rsid w:val="00B335F8"/>
    <w:rsid w:val="00B33859"/>
    <w:rsid w:val="00B33925"/>
    <w:rsid w:val="00B33A15"/>
    <w:rsid w:val="00B33BBD"/>
    <w:rsid w:val="00B33E2F"/>
    <w:rsid w:val="00B340B5"/>
    <w:rsid w:val="00B3430C"/>
    <w:rsid w:val="00B3431E"/>
    <w:rsid w:val="00B34737"/>
    <w:rsid w:val="00B34AA1"/>
    <w:rsid w:val="00B34AA2"/>
    <w:rsid w:val="00B353ED"/>
    <w:rsid w:val="00B35403"/>
    <w:rsid w:val="00B35433"/>
    <w:rsid w:val="00B3546E"/>
    <w:rsid w:val="00B35E77"/>
    <w:rsid w:val="00B362B8"/>
    <w:rsid w:val="00B36775"/>
    <w:rsid w:val="00B36C81"/>
    <w:rsid w:val="00B37000"/>
    <w:rsid w:val="00B3754B"/>
    <w:rsid w:val="00B3754D"/>
    <w:rsid w:val="00B376F1"/>
    <w:rsid w:val="00B3770B"/>
    <w:rsid w:val="00B378B7"/>
    <w:rsid w:val="00B37E4A"/>
    <w:rsid w:val="00B37FE6"/>
    <w:rsid w:val="00B404F7"/>
    <w:rsid w:val="00B40DC1"/>
    <w:rsid w:val="00B410E3"/>
    <w:rsid w:val="00B411C3"/>
    <w:rsid w:val="00B41476"/>
    <w:rsid w:val="00B414F2"/>
    <w:rsid w:val="00B41686"/>
    <w:rsid w:val="00B4177A"/>
    <w:rsid w:val="00B4187A"/>
    <w:rsid w:val="00B41886"/>
    <w:rsid w:val="00B41B04"/>
    <w:rsid w:val="00B41DB9"/>
    <w:rsid w:val="00B41E4C"/>
    <w:rsid w:val="00B41EA6"/>
    <w:rsid w:val="00B42078"/>
    <w:rsid w:val="00B4234A"/>
    <w:rsid w:val="00B42760"/>
    <w:rsid w:val="00B428BF"/>
    <w:rsid w:val="00B42904"/>
    <w:rsid w:val="00B42C79"/>
    <w:rsid w:val="00B43A3F"/>
    <w:rsid w:val="00B43A47"/>
    <w:rsid w:val="00B43B2B"/>
    <w:rsid w:val="00B43C26"/>
    <w:rsid w:val="00B43ED5"/>
    <w:rsid w:val="00B43EE4"/>
    <w:rsid w:val="00B43F93"/>
    <w:rsid w:val="00B446F2"/>
    <w:rsid w:val="00B4477E"/>
    <w:rsid w:val="00B44A70"/>
    <w:rsid w:val="00B44BB0"/>
    <w:rsid w:val="00B44CE2"/>
    <w:rsid w:val="00B45490"/>
    <w:rsid w:val="00B4558A"/>
    <w:rsid w:val="00B4564B"/>
    <w:rsid w:val="00B46692"/>
    <w:rsid w:val="00B4678E"/>
    <w:rsid w:val="00B46AD3"/>
    <w:rsid w:val="00B47137"/>
    <w:rsid w:val="00B471CE"/>
    <w:rsid w:val="00B47485"/>
    <w:rsid w:val="00B4748F"/>
    <w:rsid w:val="00B474C7"/>
    <w:rsid w:val="00B47793"/>
    <w:rsid w:val="00B50135"/>
    <w:rsid w:val="00B502BB"/>
    <w:rsid w:val="00B504DA"/>
    <w:rsid w:val="00B50892"/>
    <w:rsid w:val="00B50EAF"/>
    <w:rsid w:val="00B50ED2"/>
    <w:rsid w:val="00B51509"/>
    <w:rsid w:val="00B515CF"/>
    <w:rsid w:val="00B522C5"/>
    <w:rsid w:val="00B52A0B"/>
    <w:rsid w:val="00B52A25"/>
    <w:rsid w:val="00B52B0E"/>
    <w:rsid w:val="00B52B20"/>
    <w:rsid w:val="00B53478"/>
    <w:rsid w:val="00B53582"/>
    <w:rsid w:val="00B535EF"/>
    <w:rsid w:val="00B53710"/>
    <w:rsid w:val="00B537BC"/>
    <w:rsid w:val="00B5384E"/>
    <w:rsid w:val="00B53DA5"/>
    <w:rsid w:val="00B53E12"/>
    <w:rsid w:val="00B53F0F"/>
    <w:rsid w:val="00B53FCD"/>
    <w:rsid w:val="00B544C5"/>
    <w:rsid w:val="00B544EE"/>
    <w:rsid w:val="00B546C3"/>
    <w:rsid w:val="00B54ADF"/>
    <w:rsid w:val="00B54D3F"/>
    <w:rsid w:val="00B54E39"/>
    <w:rsid w:val="00B5547C"/>
    <w:rsid w:val="00B558E3"/>
    <w:rsid w:val="00B5594D"/>
    <w:rsid w:val="00B56033"/>
    <w:rsid w:val="00B5609A"/>
    <w:rsid w:val="00B560BD"/>
    <w:rsid w:val="00B56606"/>
    <w:rsid w:val="00B56710"/>
    <w:rsid w:val="00B568ED"/>
    <w:rsid w:val="00B56907"/>
    <w:rsid w:val="00B570E7"/>
    <w:rsid w:val="00B571E1"/>
    <w:rsid w:val="00B572EC"/>
    <w:rsid w:val="00B573D1"/>
    <w:rsid w:val="00B5757D"/>
    <w:rsid w:val="00B5788D"/>
    <w:rsid w:val="00B57898"/>
    <w:rsid w:val="00B57B53"/>
    <w:rsid w:val="00B57CF5"/>
    <w:rsid w:val="00B57E28"/>
    <w:rsid w:val="00B602B6"/>
    <w:rsid w:val="00B60707"/>
    <w:rsid w:val="00B60FCF"/>
    <w:rsid w:val="00B6166B"/>
    <w:rsid w:val="00B617FC"/>
    <w:rsid w:val="00B619C8"/>
    <w:rsid w:val="00B619CE"/>
    <w:rsid w:val="00B61D55"/>
    <w:rsid w:val="00B61EF1"/>
    <w:rsid w:val="00B620ED"/>
    <w:rsid w:val="00B62621"/>
    <w:rsid w:val="00B62814"/>
    <w:rsid w:val="00B62A83"/>
    <w:rsid w:val="00B62B69"/>
    <w:rsid w:val="00B63124"/>
    <w:rsid w:val="00B63362"/>
    <w:rsid w:val="00B63399"/>
    <w:rsid w:val="00B6387D"/>
    <w:rsid w:val="00B63B16"/>
    <w:rsid w:val="00B63D88"/>
    <w:rsid w:val="00B63DC3"/>
    <w:rsid w:val="00B64006"/>
    <w:rsid w:val="00B64803"/>
    <w:rsid w:val="00B64A82"/>
    <w:rsid w:val="00B64B45"/>
    <w:rsid w:val="00B64D9D"/>
    <w:rsid w:val="00B65015"/>
    <w:rsid w:val="00B653A2"/>
    <w:rsid w:val="00B65447"/>
    <w:rsid w:val="00B65588"/>
    <w:rsid w:val="00B65630"/>
    <w:rsid w:val="00B6580F"/>
    <w:rsid w:val="00B65865"/>
    <w:rsid w:val="00B6598C"/>
    <w:rsid w:val="00B65E7F"/>
    <w:rsid w:val="00B6636A"/>
    <w:rsid w:val="00B664FD"/>
    <w:rsid w:val="00B67241"/>
    <w:rsid w:val="00B673AF"/>
    <w:rsid w:val="00B67C45"/>
    <w:rsid w:val="00B67CAE"/>
    <w:rsid w:val="00B67D9C"/>
    <w:rsid w:val="00B67DA8"/>
    <w:rsid w:val="00B67FFB"/>
    <w:rsid w:val="00B7028F"/>
    <w:rsid w:val="00B7033B"/>
    <w:rsid w:val="00B703FB"/>
    <w:rsid w:val="00B7042E"/>
    <w:rsid w:val="00B704EF"/>
    <w:rsid w:val="00B70A6D"/>
    <w:rsid w:val="00B714AB"/>
    <w:rsid w:val="00B714DE"/>
    <w:rsid w:val="00B71720"/>
    <w:rsid w:val="00B7174D"/>
    <w:rsid w:val="00B71897"/>
    <w:rsid w:val="00B72122"/>
    <w:rsid w:val="00B72771"/>
    <w:rsid w:val="00B72786"/>
    <w:rsid w:val="00B72F31"/>
    <w:rsid w:val="00B73131"/>
    <w:rsid w:val="00B731E4"/>
    <w:rsid w:val="00B73259"/>
    <w:rsid w:val="00B73442"/>
    <w:rsid w:val="00B73831"/>
    <w:rsid w:val="00B73A5E"/>
    <w:rsid w:val="00B73AD2"/>
    <w:rsid w:val="00B73B71"/>
    <w:rsid w:val="00B73C58"/>
    <w:rsid w:val="00B74353"/>
    <w:rsid w:val="00B74851"/>
    <w:rsid w:val="00B7487A"/>
    <w:rsid w:val="00B7494C"/>
    <w:rsid w:val="00B74AF9"/>
    <w:rsid w:val="00B74F73"/>
    <w:rsid w:val="00B7534B"/>
    <w:rsid w:val="00B75A14"/>
    <w:rsid w:val="00B75B05"/>
    <w:rsid w:val="00B75D64"/>
    <w:rsid w:val="00B75F57"/>
    <w:rsid w:val="00B76101"/>
    <w:rsid w:val="00B761A7"/>
    <w:rsid w:val="00B762E3"/>
    <w:rsid w:val="00B76350"/>
    <w:rsid w:val="00B767AA"/>
    <w:rsid w:val="00B76890"/>
    <w:rsid w:val="00B7694E"/>
    <w:rsid w:val="00B76A7C"/>
    <w:rsid w:val="00B76ED5"/>
    <w:rsid w:val="00B774F4"/>
    <w:rsid w:val="00B774F6"/>
    <w:rsid w:val="00B77556"/>
    <w:rsid w:val="00B775D9"/>
    <w:rsid w:val="00B778C5"/>
    <w:rsid w:val="00B779EB"/>
    <w:rsid w:val="00B77A94"/>
    <w:rsid w:val="00B77FC1"/>
    <w:rsid w:val="00B77FC5"/>
    <w:rsid w:val="00B8048F"/>
    <w:rsid w:val="00B8072A"/>
    <w:rsid w:val="00B807E3"/>
    <w:rsid w:val="00B80BE3"/>
    <w:rsid w:val="00B80D5B"/>
    <w:rsid w:val="00B80EA9"/>
    <w:rsid w:val="00B80EF3"/>
    <w:rsid w:val="00B80FF4"/>
    <w:rsid w:val="00B81253"/>
    <w:rsid w:val="00B81632"/>
    <w:rsid w:val="00B8169D"/>
    <w:rsid w:val="00B816C5"/>
    <w:rsid w:val="00B81763"/>
    <w:rsid w:val="00B81A73"/>
    <w:rsid w:val="00B81F1B"/>
    <w:rsid w:val="00B822C3"/>
    <w:rsid w:val="00B824AC"/>
    <w:rsid w:val="00B82621"/>
    <w:rsid w:val="00B828FC"/>
    <w:rsid w:val="00B82E73"/>
    <w:rsid w:val="00B83075"/>
    <w:rsid w:val="00B832A0"/>
    <w:rsid w:val="00B8359C"/>
    <w:rsid w:val="00B83727"/>
    <w:rsid w:val="00B83874"/>
    <w:rsid w:val="00B8387F"/>
    <w:rsid w:val="00B838D3"/>
    <w:rsid w:val="00B839A8"/>
    <w:rsid w:val="00B83DDD"/>
    <w:rsid w:val="00B844E0"/>
    <w:rsid w:val="00B84D67"/>
    <w:rsid w:val="00B84E35"/>
    <w:rsid w:val="00B85295"/>
    <w:rsid w:val="00B85855"/>
    <w:rsid w:val="00B85903"/>
    <w:rsid w:val="00B85AF7"/>
    <w:rsid w:val="00B86086"/>
    <w:rsid w:val="00B86130"/>
    <w:rsid w:val="00B86690"/>
    <w:rsid w:val="00B86997"/>
    <w:rsid w:val="00B86A95"/>
    <w:rsid w:val="00B86B54"/>
    <w:rsid w:val="00B86D71"/>
    <w:rsid w:val="00B86D76"/>
    <w:rsid w:val="00B8773B"/>
    <w:rsid w:val="00B87A73"/>
    <w:rsid w:val="00B87BF6"/>
    <w:rsid w:val="00B87EAB"/>
    <w:rsid w:val="00B906CF"/>
    <w:rsid w:val="00B906E2"/>
    <w:rsid w:val="00B90A08"/>
    <w:rsid w:val="00B913F1"/>
    <w:rsid w:val="00B9142A"/>
    <w:rsid w:val="00B91598"/>
    <w:rsid w:val="00B919ED"/>
    <w:rsid w:val="00B91AFF"/>
    <w:rsid w:val="00B92383"/>
    <w:rsid w:val="00B9245A"/>
    <w:rsid w:val="00B924CB"/>
    <w:rsid w:val="00B926E7"/>
    <w:rsid w:val="00B927E9"/>
    <w:rsid w:val="00B92F9D"/>
    <w:rsid w:val="00B93023"/>
    <w:rsid w:val="00B93A5E"/>
    <w:rsid w:val="00B94188"/>
    <w:rsid w:val="00B94397"/>
    <w:rsid w:val="00B943F9"/>
    <w:rsid w:val="00B94888"/>
    <w:rsid w:val="00B94FDE"/>
    <w:rsid w:val="00B95076"/>
    <w:rsid w:val="00B9522E"/>
    <w:rsid w:val="00B953B2"/>
    <w:rsid w:val="00B9558E"/>
    <w:rsid w:val="00B95B57"/>
    <w:rsid w:val="00B965A8"/>
    <w:rsid w:val="00B9668D"/>
    <w:rsid w:val="00B96958"/>
    <w:rsid w:val="00B96B6C"/>
    <w:rsid w:val="00B97337"/>
    <w:rsid w:val="00B9761D"/>
    <w:rsid w:val="00B97661"/>
    <w:rsid w:val="00B97BC6"/>
    <w:rsid w:val="00B97BEB"/>
    <w:rsid w:val="00B97E44"/>
    <w:rsid w:val="00B97E86"/>
    <w:rsid w:val="00B97FE2"/>
    <w:rsid w:val="00BA01B0"/>
    <w:rsid w:val="00BA01E1"/>
    <w:rsid w:val="00BA0233"/>
    <w:rsid w:val="00BA0AEE"/>
    <w:rsid w:val="00BA0E36"/>
    <w:rsid w:val="00BA11B2"/>
    <w:rsid w:val="00BA1339"/>
    <w:rsid w:val="00BA17AD"/>
    <w:rsid w:val="00BA182F"/>
    <w:rsid w:val="00BA208F"/>
    <w:rsid w:val="00BA23D9"/>
    <w:rsid w:val="00BA2595"/>
    <w:rsid w:val="00BA28FF"/>
    <w:rsid w:val="00BA2C4C"/>
    <w:rsid w:val="00BA2DE5"/>
    <w:rsid w:val="00BA2E45"/>
    <w:rsid w:val="00BA2F41"/>
    <w:rsid w:val="00BA310B"/>
    <w:rsid w:val="00BA33FF"/>
    <w:rsid w:val="00BA353C"/>
    <w:rsid w:val="00BA3701"/>
    <w:rsid w:val="00BA42B5"/>
    <w:rsid w:val="00BA42FE"/>
    <w:rsid w:val="00BA4A3A"/>
    <w:rsid w:val="00BA50B4"/>
    <w:rsid w:val="00BA53E2"/>
    <w:rsid w:val="00BA5AF1"/>
    <w:rsid w:val="00BA64FC"/>
    <w:rsid w:val="00BA6660"/>
    <w:rsid w:val="00BA69FF"/>
    <w:rsid w:val="00BA6F2C"/>
    <w:rsid w:val="00BA7215"/>
    <w:rsid w:val="00BA72EA"/>
    <w:rsid w:val="00BA76F5"/>
    <w:rsid w:val="00BA77F4"/>
    <w:rsid w:val="00BA788A"/>
    <w:rsid w:val="00BA7948"/>
    <w:rsid w:val="00BA7A15"/>
    <w:rsid w:val="00BA7CFE"/>
    <w:rsid w:val="00BA7FF6"/>
    <w:rsid w:val="00BB019B"/>
    <w:rsid w:val="00BB01D6"/>
    <w:rsid w:val="00BB0411"/>
    <w:rsid w:val="00BB07B7"/>
    <w:rsid w:val="00BB0949"/>
    <w:rsid w:val="00BB094C"/>
    <w:rsid w:val="00BB101A"/>
    <w:rsid w:val="00BB13B3"/>
    <w:rsid w:val="00BB14B3"/>
    <w:rsid w:val="00BB2076"/>
    <w:rsid w:val="00BB2287"/>
    <w:rsid w:val="00BB23D9"/>
    <w:rsid w:val="00BB258A"/>
    <w:rsid w:val="00BB2630"/>
    <w:rsid w:val="00BB2924"/>
    <w:rsid w:val="00BB2CFE"/>
    <w:rsid w:val="00BB32EB"/>
    <w:rsid w:val="00BB334A"/>
    <w:rsid w:val="00BB35DA"/>
    <w:rsid w:val="00BB3872"/>
    <w:rsid w:val="00BB3FE8"/>
    <w:rsid w:val="00BB46C9"/>
    <w:rsid w:val="00BB477E"/>
    <w:rsid w:val="00BB4E1F"/>
    <w:rsid w:val="00BB5024"/>
    <w:rsid w:val="00BB51C9"/>
    <w:rsid w:val="00BB5334"/>
    <w:rsid w:val="00BB5965"/>
    <w:rsid w:val="00BB5FAE"/>
    <w:rsid w:val="00BB6125"/>
    <w:rsid w:val="00BB6AE5"/>
    <w:rsid w:val="00BB7430"/>
    <w:rsid w:val="00BB7FF5"/>
    <w:rsid w:val="00BC01AE"/>
    <w:rsid w:val="00BC03C7"/>
    <w:rsid w:val="00BC04BA"/>
    <w:rsid w:val="00BC056D"/>
    <w:rsid w:val="00BC0617"/>
    <w:rsid w:val="00BC097D"/>
    <w:rsid w:val="00BC09D8"/>
    <w:rsid w:val="00BC0B4E"/>
    <w:rsid w:val="00BC0C18"/>
    <w:rsid w:val="00BC0CD2"/>
    <w:rsid w:val="00BC0E3C"/>
    <w:rsid w:val="00BC1267"/>
    <w:rsid w:val="00BC12B8"/>
    <w:rsid w:val="00BC15EE"/>
    <w:rsid w:val="00BC17FE"/>
    <w:rsid w:val="00BC1CEF"/>
    <w:rsid w:val="00BC1DA9"/>
    <w:rsid w:val="00BC1DAD"/>
    <w:rsid w:val="00BC1E41"/>
    <w:rsid w:val="00BC2045"/>
    <w:rsid w:val="00BC2432"/>
    <w:rsid w:val="00BC2513"/>
    <w:rsid w:val="00BC253D"/>
    <w:rsid w:val="00BC2881"/>
    <w:rsid w:val="00BC2C68"/>
    <w:rsid w:val="00BC2D86"/>
    <w:rsid w:val="00BC316A"/>
    <w:rsid w:val="00BC373C"/>
    <w:rsid w:val="00BC3E8C"/>
    <w:rsid w:val="00BC3F4B"/>
    <w:rsid w:val="00BC41B2"/>
    <w:rsid w:val="00BC469F"/>
    <w:rsid w:val="00BC47C6"/>
    <w:rsid w:val="00BC4BAA"/>
    <w:rsid w:val="00BC52F9"/>
    <w:rsid w:val="00BC533F"/>
    <w:rsid w:val="00BC546F"/>
    <w:rsid w:val="00BC54E5"/>
    <w:rsid w:val="00BC56B9"/>
    <w:rsid w:val="00BC57DA"/>
    <w:rsid w:val="00BC5BB9"/>
    <w:rsid w:val="00BC5D3E"/>
    <w:rsid w:val="00BC6347"/>
    <w:rsid w:val="00BC6A27"/>
    <w:rsid w:val="00BC6A94"/>
    <w:rsid w:val="00BC6BF7"/>
    <w:rsid w:val="00BC6D32"/>
    <w:rsid w:val="00BC6DCC"/>
    <w:rsid w:val="00BC6DD4"/>
    <w:rsid w:val="00BC6F2E"/>
    <w:rsid w:val="00BC7312"/>
    <w:rsid w:val="00BC73C2"/>
    <w:rsid w:val="00BC746B"/>
    <w:rsid w:val="00BC752B"/>
    <w:rsid w:val="00BC769E"/>
    <w:rsid w:val="00BC7798"/>
    <w:rsid w:val="00BC7893"/>
    <w:rsid w:val="00BC79A0"/>
    <w:rsid w:val="00BC7D64"/>
    <w:rsid w:val="00BC7EA8"/>
    <w:rsid w:val="00BD0036"/>
    <w:rsid w:val="00BD0272"/>
    <w:rsid w:val="00BD050B"/>
    <w:rsid w:val="00BD0730"/>
    <w:rsid w:val="00BD10B7"/>
    <w:rsid w:val="00BD14DF"/>
    <w:rsid w:val="00BD16AC"/>
    <w:rsid w:val="00BD1807"/>
    <w:rsid w:val="00BD1841"/>
    <w:rsid w:val="00BD1CEF"/>
    <w:rsid w:val="00BD1D40"/>
    <w:rsid w:val="00BD1F4A"/>
    <w:rsid w:val="00BD2112"/>
    <w:rsid w:val="00BD2286"/>
    <w:rsid w:val="00BD2487"/>
    <w:rsid w:val="00BD248C"/>
    <w:rsid w:val="00BD2824"/>
    <w:rsid w:val="00BD2883"/>
    <w:rsid w:val="00BD2A2E"/>
    <w:rsid w:val="00BD2AC4"/>
    <w:rsid w:val="00BD3275"/>
    <w:rsid w:val="00BD3334"/>
    <w:rsid w:val="00BD3377"/>
    <w:rsid w:val="00BD33F5"/>
    <w:rsid w:val="00BD3540"/>
    <w:rsid w:val="00BD3733"/>
    <w:rsid w:val="00BD3A57"/>
    <w:rsid w:val="00BD3AC1"/>
    <w:rsid w:val="00BD3E14"/>
    <w:rsid w:val="00BD40E5"/>
    <w:rsid w:val="00BD414D"/>
    <w:rsid w:val="00BD4CA0"/>
    <w:rsid w:val="00BD4DA0"/>
    <w:rsid w:val="00BD5332"/>
    <w:rsid w:val="00BD5845"/>
    <w:rsid w:val="00BD590C"/>
    <w:rsid w:val="00BD5D54"/>
    <w:rsid w:val="00BD6151"/>
    <w:rsid w:val="00BD690A"/>
    <w:rsid w:val="00BD6B07"/>
    <w:rsid w:val="00BD716B"/>
    <w:rsid w:val="00BD7359"/>
    <w:rsid w:val="00BD73B5"/>
    <w:rsid w:val="00BD7717"/>
    <w:rsid w:val="00BD77A8"/>
    <w:rsid w:val="00BD7974"/>
    <w:rsid w:val="00BD7A9C"/>
    <w:rsid w:val="00BD7D3B"/>
    <w:rsid w:val="00BE03DE"/>
    <w:rsid w:val="00BE04D0"/>
    <w:rsid w:val="00BE069A"/>
    <w:rsid w:val="00BE07B8"/>
    <w:rsid w:val="00BE0A6D"/>
    <w:rsid w:val="00BE0C1B"/>
    <w:rsid w:val="00BE1066"/>
    <w:rsid w:val="00BE10C3"/>
    <w:rsid w:val="00BE1174"/>
    <w:rsid w:val="00BE13A2"/>
    <w:rsid w:val="00BE177B"/>
    <w:rsid w:val="00BE1A94"/>
    <w:rsid w:val="00BE210D"/>
    <w:rsid w:val="00BE2291"/>
    <w:rsid w:val="00BE2321"/>
    <w:rsid w:val="00BE259D"/>
    <w:rsid w:val="00BE26C6"/>
    <w:rsid w:val="00BE2852"/>
    <w:rsid w:val="00BE2EA6"/>
    <w:rsid w:val="00BE3372"/>
    <w:rsid w:val="00BE35DF"/>
    <w:rsid w:val="00BE36D1"/>
    <w:rsid w:val="00BE3861"/>
    <w:rsid w:val="00BE3B49"/>
    <w:rsid w:val="00BE3ECF"/>
    <w:rsid w:val="00BE3EF2"/>
    <w:rsid w:val="00BE418B"/>
    <w:rsid w:val="00BE4312"/>
    <w:rsid w:val="00BE494F"/>
    <w:rsid w:val="00BE4A4E"/>
    <w:rsid w:val="00BE4BED"/>
    <w:rsid w:val="00BE4C5F"/>
    <w:rsid w:val="00BE4DD1"/>
    <w:rsid w:val="00BE4DF2"/>
    <w:rsid w:val="00BE4E75"/>
    <w:rsid w:val="00BE4ECC"/>
    <w:rsid w:val="00BE4F41"/>
    <w:rsid w:val="00BE4FB1"/>
    <w:rsid w:val="00BE502B"/>
    <w:rsid w:val="00BE56DE"/>
    <w:rsid w:val="00BE5A9D"/>
    <w:rsid w:val="00BE5BB9"/>
    <w:rsid w:val="00BE5FC6"/>
    <w:rsid w:val="00BE61EB"/>
    <w:rsid w:val="00BE62D2"/>
    <w:rsid w:val="00BE641C"/>
    <w:rsid w:val="00BE6750"/>
    <w:rsid w:val="00BE6971"/>
    <w:rsid w:val="00BE69E5"/>
    <w:rsid w:val="00BE6B19"/>
    <w:rsid w:val="00BE736D"/>
    <w:rsid w:val="00BE75A3"/>
    <w:rsid w:val="00BE7614"/>
    <w:rsid w:val="00BE781D"/>
    <w:rsid w:val="00BE7BA1"/>
    <w:rsid w:val="00BE7DF8"/>
    <w:rsid w:val="00BF0074"/>
    <w:rsid w:val="00BF031B"/>
    <w:rsid w:val="00BF03C3"/>
    <w:rsid w:val="00BF04EB"/>
    <w:rsid w:val="00BF05A1"/>
    <w:rsid w:val="00BF0660"/>
    <w:rsid w:val="00BF06FF"/>
    <w:rsid w:val="00BF098F"/>
    <w:rsid w:val="00BF09D7"/>
    <w:rsid w:val="00BF0A9D"/>
    <w:rsid w:val="00BF0C3F"/>
    <w:rsid w:val="00BF0F0D"/>
    <w:rsid w:val="00BF1181"/>
    <w:rsid w:val="00BF13BF"/>
    <w:rsid w:val="00BF1531"/>
    <w:rsid w:val="00BF157A"/>
    <w:rsid w:val="00BF16A4"/>
    <w:rsid w:val="00BF16F3"/>
    <w:rsid w:val="00BF19BC"/>
    <w:rsid w:val="00BF1C77"/>
    <w:rsid w:val="00BF20C0"/>
    <w:rsid w:val="00BF210F"/>
    <w:rsid w:val="00BF2501"/>
    <w:rsid w:val="00BF254D"/>
    <w:rsid w:val="00BF2C13"/>
    <w:rsid w:val="00BF2F44"/>
    <w:rsid w:val="00BF2FD6"/>
    <w:rsid w:val="00BF32ED"/>
    <w:rsid w:val="00BF33BE"/>
    <w:rsid w:val="00BF3C10"/>
    <w:rsid w:val="00BF4046"/>
    <w:rsid w:val="00BF41AB"/>
    <w:rsid w:val="00BF44DA"/>
    <w:rsid w:val="00BF45CF"/>
    <w:rsid w:val="00BF4713"/>
    <w:rsid w:val="00BF4CCC"/>
    <w:rsid w:val="00BF4E51"/>
    <w:rsid w:val="00BF529A"/>
    <w:rsid w:val="00BF5B66"/>
    <w:rsid w:val="00BF646E"/>
    <w:rsid w:val="00BF6654"/>
    <w:rsid w:val="00BF670E"/>
    <w:rsid w:val="00BF68FC"/>
    <w:rsid w:val="00BF69C6"/>
    <w:rsid w:val="00BF69D1"/>
    <w:rsid w:val="00BF6C9A"/>
    <w:rsid w:val="00BF6E64"/>
    <w:rsid w:val="00BF74BD"/>
    <w:rsid w:val="00BF7564"/>
    <w:rsid w:val="00BF788A"/>
    <w:rsid w:val="00BF78EF"/>
    <w:rsid w:val="00C00039"/>
    <w:rsid w:val="00C00B77"/>
    <w:rsid w:val="00C011F3"/>
    <w:rsid w:val="00C0141E"/>
    <w:rsid w:val="00C01436"/>
    <w:rsid w:val="00C01865"/>
    <w:rsid w:val="00C01F4F"/>
    <w:rsid w:val="00C02024"/>
    <w:rsid w:val="00C020E0"/>
    <w:rsid w:val="00C02B36"/>
    <w:rsid w:val="00C02F3A"/>
    <w:rsid w:val="00C032B2"/>
    <w:rsid w:val="00C032BD"/>
    <w:rsid w:val="00C0332E"/>
    <w:rsid w:val="00C035E2"/>
    <w:rsid w:val="00C03B34"/>
    <w:rsid w:val="00C03E71"/>
    <w:rsid w:val="00C040B7"/>
    <w:rsid w:val="00C04426"/>
    <w:rsid w:val="00C04481"/>
    <w:rsid w:val="00C047AC"/>
    <w:rsid w:val="00C04BC5"/>
    <w:rsid w:val="00C04D31"/>
    <w:rsid w:val="00C04D46"/>
    <w:rsid w:val="00C04E17"/>
    <w:rsid w:val="00C0563C"/>
    <w:rsid w:val="00C056F2"/>
    <w:rsid w:val="00C05A7D"/>
    <w:rsid w:val="00C05BE4"/>
    <w:rsid w:val="00C05E0E"/>
    <w:rsid w:val="00C05F50"/>
    <w:rsid w:val="00C05FA2"/>
    <w:rsid w:val="00C06258"/>
    <w:rsid w:val="00C06267"/>
    <w:rsid w:val="00C0636E"/>
    <w:rsid w:val="00C06526"/>
    <w:rsid w:val="00C069C6"/>
    <w:rsid w:val="00C06C3A"/>
    <w:rsid w:val="00C072A2"/>
    <w:rsid w:val="00C07445"/>
    <w:rsid w:val="00C07B21"/>
    <w:rsid w:val="00C07B4A"/>
    <w:rsid w:val="00C07C18"/>
    <w:rsid w:val="00C07C35"/>
    <w:rsid w:val="00C07EAA"/>
    <w:rsid w:val="00C07EF3"/>
    <w:rsid w:val="00C100E5"/>
    <w:rsid w:val="00C10358"/>
    <w:rsid w:val="00C1053B"/>
    <w:rsid w:val="00C1053C"/>
    <w:rsid w:val="00C105B7"/>
    <w:rsid w:val="00C109B2"/>
    <w:rsid w:val="00C110F0"/>
    <w:rsid w:val="00C11246"/>
    <w:rsid w:val="00C1141A"/>
    <w:rsid w:val="00C11449"/>
    <w:rsid w:val="00C118BF"/>
    <w:rsid w:val="00C11997"/>
    <w:rsid w:val="00C11AAF"/>
    <w:rsid w:val="00C11BC4"/>
    <w:rsid w:val="00C11C0A"/>
    <w:rsid w:val="00C11C6B"/>
    <w:rsid w:val="00C11D8C"/>
    <w:rsid w:val="00C11E3F"/>
    <w:rsid w:val="00C122E9"/>
    <w:rsid w:val="00C12429"/>
    <w:rsid w:val="00C126BC"/>
    <w:rsid w:val="00C126C8"/>
    <w:rsid w:val="00C127ED"/>
    <w:rsid w:val="00C1287A"/>
    <w:rsid w:val="00C128B1"/>
    <w:rsid w:val="00C128CE"/>
    <w:rsid w:val="00C12DAF"/>
    <w:rsid w:val="00C12F0F"/>
    <w:rsid w:val="00C13145"/>
    <w:rsid w:val="00C13378"/>
    <w:rsid w:val="00C13926"/>
    <w:rsid w:val="00C14376"/>
    <w:rsid w:val="00C1475B"/>
    <w:rsid w:val="00C14780"/>
    <w:rsid w:val="00C15189"/>
    <w:rsid w:val="00C15954"/>
    <w:rsid w:val="00C15B49"/>
    <w:rsid w:val="00C15E46"/>
    <w:rsid w:val="00C15EA9"/>
    <w:rsid w:val="00C16694"/>
    <w:rsid w:val="00C166FA"/>
    <w:rsid w:val="00C16B3E"/>
    <w:rsid w:val="00C1738F"/>
    <w:rsid w:val="00C174F2"/>
    <w:rsid w:val="00C175A7"/>
    <w:rsid w:val="00C175CC"/>
    <w:rsid w:val="00C1792C"/>
    <w:rsid w:val="00C17B2D"/>
    <w:rsid w:val="00C17B90"/>
    <w:rsid w:val="00C17DFF"/>
    <w:rsid w:val="00C2012A"/>
    <w:rsid w:val="00C20624"/>
    <w:rsid w:val="00C20C55"/>
    <w:rsid w:val="00C2102F"/>
    <w:rsid w:val="00C21317"/>
    <w:rsid w:val="00C2147A"/>
    <w:rsid w:val="00C21658"/>
    <w:rsid w:val="00C2167F"/>
    <w:rsid w:val="00C216B6"/>
    <w:rsid w:val="00C2177F"/>
    <w:rsid w:val="00C217DE"/>
    <w:rsid w:val="00C21D38"/>
    <w:rsid w:val="00C223DA"/>
    <w:rsid w:val="00C22504"/>
    <w:rsid w:val="00C2288E"/>
    <w:rsid w:val="00C22956"/>
    <w:rsid w:val="00C22B7F"/>
    <w:rsid w:val="00C22D0A"/>
    <w:rsid w:val="00C22E76"/>
    <w:rsid w:val="00C22FBE"/>
    <w:rsid w:val="00C23173"/>
    <w:rsid w:val="00C2355C"/>
    <w:rsid w:val="00C23CBB"/>
    <w:rsid w:val="00C23D96"/>
    <w:rsid w:val="00C23E06"/>
    <w:rsid w:val="00C24040"/>
    <w:rsid w:val="00C241B8"/>
    <w:rsid w:val="00C242B3"/>
    <w:rsid w:val="00C2442E"/>
    <w:rsid w:val="00C244FD"/>
    <w:rsid w:val="00C2455C"/>
    <w:rsid w:val="00C246FC"/>
    <w:rsid w:val="00C24B58"/>
    <w:rsid w:val="00C24BFD"/>
    <w:rsid w:val="00C24C3B"/>
    <w:rsid w:val="00C24D05"/>
    <w:rsid w:val="00C24DB7"/>
    <w:rsid w:val="00C2504F"/>
    <w:rsid w:val="00C2535D"/>
    <w:rsid w:val="00C25603"/>
    <w:rsid w:val="00C2571E"/>
    <w:rsid w:val="00C25F16"/>
    <w:rsid w:val="00C26448"/>
    <w:rsid w:val="00C2657F"/>
    <w:rsid w:val="00C267E8"/>
    <w:rsid w:val="00C26849"/>
    <w:rsid w:val="00C26A02"/>
    <w:rsid w:val="00C26A74"/>
    <w:rsid w:val="00C26CE9"/>
    <w:rsid w:val="00C26F27"/>
    <w:rsid w:val="00C2762D"/>
    <w:rsid w:val="00C27CC6"/>
    <w:rsid w:val="00C30568"/>
    <w:rsid w:val="00C30678"/>
    <w:rsid w:val="00C30914"/>
    <w:rsid w:val="00C30B69"/>
    <w:rsid w:val="00C30B6E"/>
    <w:rsid w:val="00C314FE"/>
    <w:rsid w:val="00C31502"/>
    <w:rsid w:val="00C315DC"/>
    <w:rsid w:val="00C3173A"/>
    <w:rsid w:val="00C31AFD"/>
    <w:rsid w:val="00C31B9C"/>
    <w:rsid w:val="00C31C0D"/>
    <w:rsid w:val="00C320E9"/>
    <w:rsid w:val="00C327A2"/>
    <w:rsid w:val="00C32A52"/>
    <w:rsid w:val="00C32AC5"/>
    <w:rsid w:val="00C32BC2"/>
    <w:rsid w:val="00C32C40"/>
    <w:rsid w:val="00C32CAE"/>
    <w:rsid w:val="00C337C9"/>
    <w:rsid w:val="00C33E88"/>
    <w:rsid w:val="00C3413E"/>
    <w:rsid w:val="00C3414C"/>
    <w:rsid w:val="00C3437C"/>
    <w:rsid w:val="00C344A2"/>
    <w:rsid w:val="00C345BB"/>
    <w:rsid w:val="00C34604"/>
    <w:rsid w:val="00C3475F"/>
    <w:rsid w:val="00C347D4"/>
    <w:rsid w:val="00C34B55"/>
    <w:rsid w:val="00C34B8E"/>
    <w:rsid w:val="00C3530C"/>
    <w:rsid w:val="00C35585"/>
    <w:rsid w:val="00C35BB9"/>
    <w:rsid w:val="00C360C7"/>
    <w:rsid w:val="00C36122"/>
    <w:rsid w:val="00C362D8"/>
    <w:rsid w:val="00C3664B"/>
    <w:rsid w:val="00C368B3"/>
    <w:rsid w:val="00C36A34"/>
    <w:rsid w:val="00C36B1B"/>
    <w:rsid w:val="00C3705D"/>
    <w:rsid w:val="00C3758D"/>
    <w:rsid w:val="00C3770A"/>
    <w:rsid w:val="00C37A4F"/>
    <w:rsid w:val="00C37A7E"/>
    <w:rsid w:val="00C4062B"/>
    <w:rsid w:val="00C41403"/>
    <w:rsid w:val="00C415FE"/>
    <w:rsid w:val="00C4170D"/>
    <w:rsid w:val="00C4178E"/>
    <w:rsid w:val="00C417DB"/>
    <w:rsid w:val="00C418EB"/>
    <w:rsid w:val="00C418ED"/>
    <w:rsid w:val="00C41D97"/>
    <w:rsid w:val="00C420FB"/>
    <w:rsid w:val="00C4234C"/>
    <w:rsid w:val="00C42826"/>
    <w:rsid w:val="00C4294F"/>
    <w:rsid w:val="00C42E96"/>
    <w:rsid w:val="00C43639"/>
    <w:rsid w:val="00C43885"/>
    <w:rsid w:val="00C43D41"/>
    <w:rsid w:val="00C440D1"/>
    <w:rsid w:val="00C4437D"/>
    <w:rsid w:val="00C44A22"/>
    <w:rsid w:val="00C44A52"/>
    <w:rsid w:val="00C44F0F"/>
    <w:rsid w:val="00C44F58"/>
    <w:rsid w:val="00C45431"/>
    <w:rsid w:val="00C45D3C"/>
    <w:rsid w:val="00C45EE6"/>
    <w:rsid w:val="00C46182"/>
    <w:rsid w:val="00C4663D"/>
    <w:rsid w:val="00C46728"/>
    <w:rsid w:val="00C469A4"/>
    <w:rsid w:val="00C46D81"/>
    <w:rsid w:val="00C46F0D"/>
    <w:rsid w:val="00C4706D"/>
    <w:rsid w:val="00C47C86"/>
    <w:rsid w:val="00C47E72"/>
    <w:rsid w:val="00C501CE"/>
    <w:rsid w:val="00C50ADB"/>
    <w:rsid w:val="00C50B89"/>
    <w:rsid w:val="00C50CAF"/>
    <w:rsid w:val="00C50E62"/>
    <w:rsid w:val="00C50E94"/>
    <w:rsid w:val="00C511CF"/>
    <w:rsid w:val="00C51437"/>
    <w:rsid w:val="00C51720"/>
    <w:rsid w:val="00C5172C"/>
    <w:rsid w:val="00C51874"/>
    <w:rsid w:val="00C52336"/>
    <w:rsid w:val="00C52376"/>
    <w:rsid w:val="00C52905"/>
    <w:rsid w:val="00C52FF4"/>
    <w:rsid w:val="00C53401"/>
    <w:rsid w:val="00C53862"/>
    <w:rsid w:val="00C5392F"/>
    <w:rsid w:val="00C53931"/>
    <w:rsid w:val="00C53E98"/>
    <w:rsid w:val="00C53EA2"/>
    <w:rsid w:val="00C54CEB"/>
    <w:rsid w:val="00C54DCD"/>
    <w:rsid w:val="00C550F3"/>
    <w:rsid w:val="00C551BC"/>
    <w:rsid w:val="00C55699"/>
    <w:rsid w:val="00C559D3"/>
    <w:rsid w:val="00C55B85"/>
    <w:rsid w:val="00C55BAB"/>
    <w:rsid w:val="00C55BB5"/>
    <w:rsid w:val="00C561AC"/>
    <w:rsid w:val="00C56237"/>
    <w:rsid w:val="00C569A4"/>
    <w:rsid w:val="00C569CF"/>
    <w:rsid w:val="00C56BF6"/>
    <w:rsid w:val="00C5769C"/>
    <w:rsid w:val="00C57815"/>
    <w:rsid w:val="00C578D6"/>
    <w:rsid w:val="00C57903"/>
    <w:rsid w:val="00C57C34"/>
    <w:rsid w:val="00C57D6E"/>
    <w:rsid w:val="00C57EC1"/>
    <w:rsid w:val="00C60993"/>
    <w:rsid w:val="00C60A13"/>
    <w:rsid w:val="00C60AA1"/>
    <w:rsid w:val="00C60BFD"/>
    <w:rsid w:val="00C61126"/>
    <w:rsid w:val="00C61253"/>
    <w:rsid w:val="00C61283"/>
    <w:rsid w:val="00C615BF"/>
    <w:rsid w:val="00C61CB1"/>
    <w:rsid w:val="00C61CD1"/>
    <w:rsid w:val="00C61D5A"/>
    <w:rsid w:val="00C61E6D"/>
    <w:rsid w:val="00C62054"/>
    <w:rsid w:val="00C625D9"/>
    <w:rsid w:val="00C62785"/>
    <w:rsid w:val="00C62823"/>
    <w:rsid w:val="00C6288B"/>
    <w:rsid w:val="00C62996"/>
    <w:rsid w:val="00C62AAC"/>
    <w:rsid w:val="00C62AC5"/>
    <w:rsid w:val="00C62C3C"/>
    <w:rsid w:val="00C62C68"/>
    <w:rsid w:val="00C62CA2"/>
    <w:rsid w:val="00C62E51"/>
    <w:rsid w:val="00C63217"/>
    <w:rsid w:val="00C633D1"/>
    <w:rsid w:val="00C63783"/>
    <w:rsid w:val="00C63ADC"/>
    <w:rsid w:val="00C63D90"/>
    <w:rsid w:val="00C63FA3"/>
    <w:rsid w:val="00C6404A"/>
    <w:rsid w:val="00C645A7"/>
    <w:rsid w:val="00C646E4"/>
    <w:rsid w:val="00C64BAA"/>
    <w:rsid w:val="00C64CF4"/>
    <w:rsid w:val="00C64E4F"/>
    <w:rsid w:val="00C64F49"/>
    <w:rsid w:val="00C6531F"/>
    <w:rsid w:val="00C6550C"/>
    <w:rsid w:val="00C65593"/>
    <w:rsid w:val="00C65718"/>
    <w:rsid w:val="00C65CD8"/>
    <w:rsid w:val="00C66454"/>
    <w:rsid w:val="00C66555"/>
    <w:rsid w:val="00C66B28"/>
    <w:rsid w:val="00C66B60"/>
    <w:rsid w:val="00C66C25"/>
    <w:rsid w:val="00C66E64"/>
    <w:rsid w:val="00C67068"/>
    <w:rsid w:val="00C67312"/>
    <w:rsid w:val="00C6731D"/>
    <w:rsid w:val="00C6780B"/>
    <w:rsid w:val="00C6794F"/>
    <w:rsid w:val="00C679D6"/>
    <w:rsid w:val="00C67AD2"/>
    <w:rsid w:val="00C67D42"/>
    <w:rsid w:val="00C67E19"/>
    <w:rsid w:val="00C70737"/>
    <w:rsid w:val="00C70A8B"/>
    <w:rsid w:val="00C70C1E"/>
    <w:rsid w:val="00C7106E"/>
    <w:rsid w:val="00C71240"/>
    <w:rsid w:val="00C71853"/>
    <w:rsid w:val="00C71989"/>
    <w:rsid w:val="00C71C1D"/>
    <w:rsid w:val="00C71D1D"/>
    <w:rsid w:val="00C71D4D"/>
    <w:rsid w:val="00C71E28"/>
    <w:rsid w:val="00C71EC2"/>
    <w:rsid w:val="00C720CA"/>
    <w:rsid w:val="00C721AA"/>
    <w:rsid w:val="00C7220C"/>
    <w:rsid w:val="00C72221"/>
    <w:rsid w:val="00C7223C"/>
    <w:rsid w:val="00C7296D"/>
    <w:rsid w:val="00C729F9"/>
    <w:rsid w:val="00C72A16"/>
    <w:rsid w:val="00C72C64"/>
    <w:rsid w:val="00C72E1A"/>
    <w:rsid w:val="00C72F5E"/>
    <w:rsid w:val="00C7300A"/>
    <w:rsid w:val="00C730EC"/>
    <w:rsid w:val="00C73A71"/>
    <w:rsid w:val="00C73B5A"/>
    <w:rsid w:val="00C73DC6"/>
    <w:rsid w:val="00C7482E"/>
    <w:rsid w:val="00C74C55"/>
    <w:rsid w:val="00C74CC6"/>
    <w:rsid w:val="00C74FC3"/>
    <w:rsid w:val="00C750EC"/>
    <w:rsid w:val="00C753DE"/>
    <w:rsid w:val="00C755F8"/>
    <w:rsid w:val="00C75B69"/>
    <w:rsid w:val="00C75D8B"/>
    <w:rsid w:val="00C75FAF"/>
    <w:rsid w:val="00C75FF9"/>
    <w:rsid w:val="00C7620B"/>
    <w:rsid w:val="00C7686B"/>
    <w:rsid w:val="00C76B3E"/>
    <w:rsid w:val="00C76FD5"/>
    <w:rsid w:val="00C7732B"/>
    <w:rsid w:val="00C7759A"/>
    <w:rsid w:val="00C7760E"/>
    <w:rsid w:val="00C77E7B"/>
    <w:rsid w:val="00C801B2"/>
    <w:rsid w:val="00C808B3"/>
    <w:rsid w:val="00C8094A"/>
    <w:rsid w:val="00C80A84"/>
    <w:rsid w:val="00C80B33"/>
    <w:rsid w:val="00C80D49"/>
    <w:rsid w:val="00C80DBC"/>
    <w:rsid w:val="00C81005"/>
    <w:rsid w:val="00C811F8"/>
    <w:rsid w:val="00C815A1"/>
    <w:rsid w:val="00C8183C"/>
    <w:rsid w:val="00C82472"/>
    <w:rsid w:val="00C826E3"/>
    <w:rsid w:val="00C82950"/>
    <w:rsid w:val="00C82C47"/>
    <w:rsid w:val="00C83059"/>
    <w:rsid w:val="00C830D6"/>
    <w:rsid w:val="00C833A4"/>
    <w:rsid w:val="00C8363A"/>
    <w:rsid w:val="00C836AF"/>
    <w:rsid w:val="00C837ED"/>
    <w:rsid w:val="00C8388F"/>
    <w:rsid w:val="00C83A13"/>
    <w:rsid w:val="00C83CB8"/>
    <w:rsid w:val="00C83EE7"/>
    <w:rsid w:val="00C83F41"/>
    <w:rsid w:val="00C842A4"/>
    <w:rsid w:val="00C843D6"/>
    <w:rsid w:val="00C84681"/>
    <w:rsid w:val="00C846A1"/>
    <w:rsid w:val="00C8492F"/>
    <w:rsid w:val="00C84B9F"/>
    <w:rsid w:val="00C84E7F"/>
    <w:rsid w:val="00C85048"/>
    <w:rsid w:val="00C851C3"/>
    <w:rsid w:val="00C85652"/>
    <w:rsid w:val="00C85BA3"/>
    <w:rsid w:val="00C85CBF"/>
    <w:rsid w:val="00C85E56"/>
    <w:rsid w:val="00C869DA"/>
    <w:rsid w:val="00C86D2C"/>
    <w:rsid w:val="00C86F4F"/>
    <w:rsid w:val="00C87046"/>
    <w:rsid w:val="00C87256"/>
    <w:rsid w:val="00C87517"/>
    <w:rsid w:val="00C87805"/>
    <w:rsid w:val="00C87D6D"/>
    <w:rsid w:val="00C902B0"/>
    <w:rsid w:val="00C90319"/>
    <w:rsid w:val="00C90606"/>
    <w:rsid w:val="00C90842"/>
    <w:rsid w:val="00C909E4"/>
    <w:rsid w:val="00C90C08"/>
    <w:rsid w:val="00C90EEE"/>
    <w:rsid w:val="00C90EF5"/>
    <w:rsid w:val="00C91098"/>
    <w:rsid w:val="00C91693"/>
    <w:rsid w:val="00C919D6"/>
    <w:rsid w:val="00C91B72"/>
    <w:rsid w:val="00C91BDA"/>
    <w:rsid w:val="00C91C91"/>
    <w:rsid w:val="00C92259"/>
    <w:rsid w:val="00C925FE"/>
    <w:rsid w:val="00C926B3"/>
    <w:rsid w:val="00C929BA"/>
    <w:rsid w:val="00C92CFB"/>
    <w:rsid w:val="00C92D60"/>
    <w:rsid w:val="00C930DA"/>
    <w:rsid w:val="00C933A1"/>
    <w:rsid w:val="00C933CE"/>
    <w:rsid w:val="00C937D8"/>
    <w:rsid w:val="00C93BC0"/>
    <w:rsid w:val="00C944F6"/>
    <w:rsid w:val="00C94963"/>
    <w:rsid w:val="00C949A1"/>
    <w:rsid w:val="00C94A2E"/>
    <w:rsid w:val="00C94A64"/>
    <w:rsid w:val="00C94A6B"/>
    <w:rsid w:val="00C94ABE"/>
    <w:rsid w:val="00C94CC5"/>
    <w:rsid w:val="00C95156"/>
    <w:rsid w:val="00C9526E"/>
    <w:rsid w:val="00C9592C"/>
    <w:rsid w:val="00C95FD2"/>
    <w:rsid w:val="00C95FF9"/>
    <w:rsid w:val="00C961CA"/>
    <w:rsid w:val="00C96601"/>
    <w:rsid w:val="00C96858"/>
    <w:rsid w:val="00C97E3B"/>
    <w:rsid w:val="00CA0137"/>
    <w:rsid w:val="00CA01AE"/>
    <w:rsid w:val="00CA03FC"/>
    <w:rsid w:val="00CA051B"/>
    <w:rsid w:val="00CA05FE"/>
    <w:rsid w:val="00CA0824"/>
    <w:rsid w:val="00CA0B29"/>
    <w:rsid w:val="00CA0D1A"/>
    <w:rsid w:val="00CA0E7E"/>
    <w:rsid w:val="00CA15D0"/>
    <w:rsid w:val="00CA18EF"/>
    <w:rsid w:val="00CA1D68"/>
    <w:rsid w:val="00CA20F7"/>
    <w:rsid w:val="00CA2474"/>
    <w:rsid w:val="00CA2E5C"/>
    <w:rsid w:val="00CA3141"/>
    <w:rsid w:val="00CA31A4"/>
    <w:rsid w:val="00CA32D1"/>
    <w:rsid w:val="00CA3405"/>
    <w:rsid w:val="00CA3684"/>
    <w:rsid w:val="00CA371E"/>
    <w:rsid w:val="00CA399B"/>
    <w:rsid w:val="00CA39C8"/>
    <w:rsid w:val="00CA3B65"/>
    <w:rsid w:val="00CA3DA1"/>
    <w:rsid w:val="00CA3DEE"/>
    <w:rsid w:val="00CA3EFA"/>
    <w:rsid w:val="00CA3FCE"/>
    <w:rsid w:val="00CA4187"/>
    <w:rsid w:val="00CA426B"/>
    <w:rsid w:val="00CA44C1"/>
    <w:rsid w:val="00CA44C2"/>
    <w:rsid w:val="00CA52D8"/>
    <w:rsid w:val="00CA5CD2"/>
    <w:rsid w:val="00CA60C0"/>
    <w:rsid w:val="00CA64AB"/>
    <w:rsid w:val="00CA682A"/>
    <w:rsid w:val="00CA70DD"/>
    <w:rsid w:val="00CA748E"/>
    <w:rsid w:val="00CA76F0"/>
    <w:rsid w:val="00CA7723"/>
    <w:rsid w:val="00CA782F"/>
    <w:rsid w:val="00CB0709"/>
    <w:rsid w:val="00CB0735"/>
    <w:rsid w:val="00CB0B62"/>
    <w:rsid w:val="00CB0C9F"/>
    <w:rsid w:val="00CB10CE"/>
    <w:rsid w:val="00CB13FC"/>
    <w:rsid w:val="00CB1607"/>
    <w:rsid w:val="00CB1718"/>
    <w:rsid w:val="00CB17E7"/>
    <w:rsid w:val="00CB188E"/>
    <w:rsid w:val="00CB198A"/>
    <w:rsid w:val="00CB1C66"/>
    <w:rsid w:val="00CB1CCE"/>
    <w:rsid w:val="00CB1E15"/>
    <w:rsid w:val="00CB1E7F"/>
    <w:rsid w:val="00CB215E"/>
    <w:rsid w:val="00CB2291"/>
    <w:rsid w:val="00CB22D8"/>
    <w:rsid w:val="00CB22EA"/>
    <w:rsid w:val="00CB2509"/>
    <w:rsid w:val="00CB2532"/>
    <w:rsid w:val="00CB26D9"/>
    <w:rsid w:val="00CB2B0D"/>
    <w:rsid w:val="00CB2BED"/>
    <w:rsid w:val="00CB2D1D"/>
    <w:rsid w:val="00CB3054"/>
    <w:rsid w:val="00CB30B5"/>
    <w:rsid w:val="00CB3126"/>
    <w:rsid w:val="00CB331B"/>
    <w:rsid w:val="00CB3371"/>
    <w:rsid w:val="00CB3408"/>
    <w:rsid w:val="00CB3496"/>
    <w:rsid w:val="00CB3920"/>
    <w:rsid w:val="00CB3AC7"/>
    <w:rsid w:val="00CB3C90"/>
    <w:rsid w:val="00CB3F19"/>
    <w:rsid w:val="00CB439B"/>
    <w:rsid w:val="00CB46C5"/>
    <w:rsid w:val="00CB4BBB"/>
    <w:rsid w:val="00CB4F03"/>
    <w:rsid w:val="00CB4F41"/>
    <w:rsid w:val="00CB51CE"/>
    <w:rsid w:val="00CB52F7"/>
    <w:rsid w:val="00CB5303"/>
    <w:rsid w:val="00CB56CB"/>
    <w:rsid w:val="00CB56EB"/>
    <w:rsid w:val="00CB588A"/>
    <w:rsid w:val="00CB5C53"/>
    <w:rsid w:val="00CB5EA5"/>
    <w:rsid w:val="00CB5FFE"/>
    <w:rsid w:val="00CB6119"/>
    <w:rsid w:val="00CB63FB"/>
    <w:rsid w:val="00CB67AB"/>
    <w:rsid w:val="00CB699C"/>
    <w:rsid w:val="00CB69FB"/>
    <w:rsid w:val="00CB6C28"/>
    <w:rsid w:val="00CB72D3"/>
    <w:rsid w:val="00CB7369"/>
    <w:rsid w:val="00CB7421"/>
    <w:rsid w:val="00CB78B4"/>
    <w:rsid w:val="00CB7904"/>
    <w:rsid w:val="00CB7B81"/>
    <w:rsid w:val="00CC01D2"/>
    <w:rsid w:val="00CC0A73"/>
    <w:rsid w:val="00CC0E6C"/>
    <w:rsid w:val="00CC0EED"/>
    <w:rsid w:val="00CC14ED"/>
    <w:rsid w:val="00CC1671"/>
    <w:rsid w:val="00CC17B4"/>
    <w:rsid w:val="00CC1942"/>
    <w:rsid w:val="00CC1D16"/>
    <w:rsid w:val="00CC21DA"/>
    <w:rsid w:val="00CC25DE"/>
    <w:rsid w:val="00CC26A9"/>
    <w:rsid w:val="00CC2952"/>
    <w:rsid w:val="00CC2B17"/>
    <w:rsid w:val="00CC2DD9"/>
    <w:rsid w:val="00CC2E58"/>
    <w:rsid w:val="00CC3129"/>
    <w:rsid w:val="00CC32F9"/>
    <w:rsid w:val="00CC374D"/>
    <w:rsid w:val="00CC3A00"/>
    <w:rsid w:val="00CC3CCB"/>
    <w:rsid w:val="00CC3D29"/>
    <w:rsid w:val="00CC3D49"/>
    <w:rsid w:val="00CC4043"/>
    <w:rsid w:val="00CC42D3"/>
    <w:rsid w:val="00CC449A"/>
    <w:rsid w:val="00CC44BF"/>
    <w:rsid w:val="00CC44CA"/>
    <w:rsid w:val="00CC455E"/>
    <w:rsid w:val="00CC4AEE"/>
    <w:rsid w:val="00CC4D0E"/>
    <w:rsid w:val="00CC4D29"/>
    <w:rsid w:val="00CC5228"/>
    <w:rsid w:val="00CC579E"/>
    <w:rsid w:val="00CC5A63"/>
    <w:rsid w:val="00CC5BAD"/>
    <w:rsid w:val="00CC5BFC"/>
    <w:rsid w:val="00CC5DAF"/>
    <w:rsid w:val="00CC65B5"/>
    <w:rsid w:val="00CC6989"/>
    <w:rsid w:val="00CC704D"/>
    <w:rsid w:val="00CC746E"/>
    <w:rsid w:val="00CC772E"/>
    <w:rsid w:val="00CD02B4"/>
    <w:rsid w:val="00CD07E7"/>
    <w:rsid w:val="00CD0A01"/>
    <w:rsid w:val="00CD0CC8"/>
    <w:rsid w:val="00CD12E9"/>
    <w:rsid w:val="00CD1686"/>
    <w:rsid w:val="00CD1D66"/>
    <w:rsid w:val="00CD1DE8"/>
    <w:rsid w:val="00CD1E0B"/>
    <w:rsid w:val="00CD1E3D"/>
    <w:rsid w:val="00CD22EC"/>
    <w:rsid w:val="00CD2544"/>
    <w:rsid w:val="00CD25B5"/>
    <w:rsid w:val="00CD2732"/>
    <w:rsid w:val="00CD2B04"/>
    <w:rsid w:val="00CD38AE"/>
    <w:rsid w:val="00CD3E8B"/>
    <w:rsid w:val="00CD3F76"/>
    <w:rsid w:val="00CD40BC"/>
    <w:rsid w:val="00CD4564"/>
    <w:rsid w:val="00CD45D1"/>
    <w:rsid w:val="00CD4783"/>
    <w:rsid w:val="00CD4A7A"/>
    <w:rsid w:val="00CD4E79"/>
    <w:rsid w:val="00CD500A"/>
    <w:rsid w:val="00CD5090"/>
    <w:rsid w:val="00CD55E9"/>
    <w:rsid w:val="00CD5786"/>
    <w:rsid w:val="00CD5F36"/>
    <w:rsid w:val="00CD6208"/>
    <w:rsid w:val="00CD63F3"/>
    <w:rsid w:val="00CD67CE"/>
    <w:rsid w:val="00CD6BAB"/>
    <w:rsid w:val="00CD6CF3"/>
    <w:rsid w:val="00CD6F40"/>
    <w:rsid w:val="00CD6F76"/>
    <w:rsid w:val="00CD731E"/>
    <w:rsid w:val="00CD73B2"/>
    <w:rsid w:val="00CD7717"/>
    <w:rsid w:val="00CD78AE"/>
    <w:rsid w:val="00CD7D7D"/>
    <w:rsid w:val="00CD7DB1"/>
    <w:rsid w:val="00CD7FFE"/>
    <w:rsid w:val="00CE018B"/>
    <w:rsid w:val="00CE0508"/>
    <w:rsid w:val="00CE095C"/>
    <w:rsid w:val="00CE0CCA"/>
    <w:rsid w:val="00CE0DA8"/>
    <w:rsid w:val="00CE0F0A"/>
    <w:rsid w:val="00CE10C9"/>
    <w:rsid w:val="00CE1161"/>
    <w:rsid w:val="00CE136F"/>
    <w:rsid w:val="00CE14FD"/>
    <w:rsid w:val="00CE195B"/>
    <w:rsid w:val="00CE1C07"/>
    <w:rsid w:val="00CE1CFE"/>
    <w:rsid w:val="00CE1D78"/>
    <w:rsid w:val="00CE1F18"/>
    <w:rsid w:val="00CE2116"/>
    <w:rsid w:val="00CE289E"/>
    <w:rsid w:val="00CE298E"/>
    <w:rsid w:val="00CE2ABC"/>
    <w:rsid w:val="00CE2B66"/>
    <w:rsid w:val="00CE2FF1"/>
    <w:rsid w:val="00CE3124"/>
    <w:rsid w:val="00CE35C8"/>
    <w:rsid w:val="00CE3646"/>
    <w:rsid w:val="00CE36EC"/>
    <w:rsid w:val="00CE3739"/>
    <w:rsid w:val="00CE39BF"/>
    <w:rsid w:val="00CE3ADF"/>
    <w:rsid w:val="00CE3C7A"/>
    <w:rsid w:val="00CE3D71"/>
    <w:rsid w:val="00CE4410"/>
    <w:rsid w:val="00CE4AC9"/>
    <w:rsid w:val="00CE4AFA"/>
    <w:rsid w:val="00CE4DC7"/>
    <w:rsid w:val="00CE5F88"/>
    <w:rsid w:val="00CE6230"/>
    <w:rsid w:val="00CE62F7"/>
    <w:rsid w:val="00CE6329"/>
    <w:rsid w:val="00CE63AC"/>
    <w:rsid w:val="00CE649B"/>
    <w:rsid w:val="00CE6633"/>
    <w:rsid w:val="00CE67D5"/>
    <w:rsid w:val="00CE6873"/>
    <w:rsid w:val="00CE6A91"/>
    <w:rsid w:val="00CE6B74"/>
    <w:rsid w:val="00CE6C85"/>
    <w:rsid w:val="00CE7729"/>
    <w:rsid w:val="00CE7781"/>
    <w:rsid w:val="00CE7844"/>
    <w:rsid w:val="00CE7D83"/>
    <w:rsid w:val="00CE7F03"/>
    <w:rsid w:val="00CF00D7"/>
    <w:rsid w:val="00CF0277"/>
    <w:rsid w:val="00CF05FC"/>
    <w:rsid w:val="00CF09BA"/>
    <w:rsid w:val="00CF0CEF"/>
    <w:rsid w:val="00CF1096"/>
    <w:rsid w:val="00CF1256"/>
    <w:rsid w:val="00CF1511"/>
    <w:rsid w:val="00CF16D8"/>
    <w:rsid w:val="00CF1769"/>
    <w:rsid w:val="00CF1C0E"/>
    <w:rsid w:val="00CF1DA7"/>
    <w:rsid w:val="00CF1F8B"/>
    <w:rsid w:val="00CF1FED"/>
    <w:rsid w:val="00CF2732"/>
    <w:rsid w:val="00CF29C1"/>
    <w:rsid w:val="00CF2BA8"/>
    <w:rsid w:val="00CF2ED3"/>
    <w:rsid w:val="00CF343F"/>
    <w:rsid w:val="00CF391E"/>
    <w:rsid w:val="00CF417A"/>
    <w:rsid w:val="00CF423E"/>
    <w:rsid w:val="00CF480C"/>
    <w:rsid w:val="00CF4CAE"/>
    <w:rsid w:val="00CF515B"/>
    <w:rsid w:val="00CF52F1"/>
    <w:rsid w:val="00CF5696"/>
    <w:rsid w:val="00CF5CBC"/>
    <w:rsid w:val="00CF6775"/>
    <w:rsid w:val="00CF69A5"/>
    <w:rsid w:val="00CF6AA0"/>
    <w:rsid w:val="00CF6ACF"/>
    <w:rsid w:val="00CF6C5F"/>
    <w:rsid w:val="00CF71B5"/>
    <w:rsid w:val="00CF71C1"/>
    <w:rsid w:val="00CF71F2"/>
    <w:rsid w:val="00CF720A"/>
    <w:rsid w:val="00CF72DE"/>
    <w:rsid w:val="00CF77F8"/>
    <w:rsid w:val="00CF7A57"/>
    <w:rsid w:val="00D006E2"/>
    <w:rsid w:val="00D0084F"/>
    <w:rsid w:val="00D00929"/>
    <w:rsid w:val="00D011C2"/>
    <w:rsid w:val="00D014EE"/>
    <w:rsid w:val="00D015E2"/>
    <w:rsid w:val="00D018FA"/>
    <w:rsid w:val="00D01A8A"/>
    <w:rsid w:val="00D01D9C"/>
    <w:rsid w:val="00D01E45"/>
    <w:rsid w:val="00D0200D"/>
    <w:rsid w:val="00D02382"/>
    <w:rsid w:val="00D0274D"/>
    <w:rsid w:val="00D029FC"/>
    <w:rsid w:val="00D02CA5"/>
    <w:rsid w:val="00D02FA9"/>
    <w:rsid w:val="00D02FBD"/>
    <w:rsid w:val="00D03006"/>
    <w:rsid w:val="00D0309C"/>
    <w:rsid w:val="00D0315D"/>
    <w:rsid w:val="00D0321D"/>
    <w:rsid w:val="00D03284"/>
    <w:rsid w:val="00D033CB"/>
    <w:rsid w:val="00D03740"/>
    <w:rsid w:val="00D037CA"/>
    <w:rsid w:val="00D039F7"/>
    <w:rsid w:val="00D03CB0"/>
    <w:rsid w:val="00D03D70"/>
    <w:rsid w:val="00D0423C"/>
    <w:rsid w:val="00D042B3"/>
    <w:rsid w:val="00D042C6"/>
    <w:rsid w:val="00D04434"/>
    <w:rsid w:val="00D046B9"/>
    <w:rsid w:val="00D04880"/>
    <w:rsid w:val="00D0490C"/>
    <w:rsid w:val="00D04A46"/>
    <w:rsid w:val="00D04B54"/>
    <w:rsid w:val="00D04CF9"/>
    <w:rsid w:val="00D05091"/>
    <w:rsid w:val="00D0552A"/>
    <w:rsid w:val="00D05630"/>
    <w:rsid w:val="00D059B1"/>
    <w:rsid w:val="00D05D78"/>
    <w:rsid w:val="00D05E69"/>
    <w:rsid w:val="00D061B8"/>
    <w:rsid w:val="00D064F2"/>
    <w:rsid w:val="00D064F3"/>
    <w:rsid w:val="00D0658A"/>
    <w:rsid w:val="00D06D6B"/>
    <w:rsid w:val="00D06E1B"/>
    <w:rsid w:val="00D071C8"/>
    <w:rsid w:val="00D07369"/>
    <w:rsid w:val="00D07468"/>
    <w:rsid w:val="00D0748C"/>
    <w:rsid w:val="00D074BD"/>
    <w:rsid w:val="00D074F9"/>
    <w:rsid w:val="00D075CD"/>
    <w:rsid w:val="00D079F3"/>
    <w:rsid w:val="00D07FFE"/>
    <w:rsid w:val="00D10020"/>
    <w:rsid w:val="00D10136"/>
    <w:rsid w:val="00D10259"/>
    <w:rsid w:val="00D102A9"/>
    <w:rsid w:val="00D10836"/>
    <w:rsid w:val="00D117E6"/>
    <w:rsid w:val="00D11FB0"/>
    <w:rsid w:val="00D12083"/>
    <w:rsid w:val="00D120F5"/>
    <w:rsid w:val="00D123F6"/>
    <w:rsid w:val="00D129F6"/>
    <w:rsid w:val="00D12D0E"/>
    <w:rsid w:val="00D12E39"/>
    <w:rsid w:val="00D136F9"/>
    <w:rsid w:val="00D14A43"/>
    <w:rsid w:val="00D14D15"/>
    <w:rsid w:val="00D14F0B"/>
    <w:rsid w:val="00D14F66"/>
    <w:rsid w:val="00D14FA6"/>
    <w:rsid w:val="00D151FD"/>
    <w:rsid w:val="00D152B0"/>
    <w:rsid w:val="00D153DF"/>
    <w:rsid w:val="00D154FD"/>
    <w:rsid w:val="00D15B46"/>
    <w:rsid w:val="00D15D5A"/>
    <w:rsid w:val="00D15E4B"/>
    <w:rsid w:val="00D16574"/>
    <w:rsid w:val="00D16957"/>
    <w:rsid w:val="00D16F6F"/>
    <w:rsid w:val="00D16FA4"/>
    <w:rsid w:val="00D16FE1"/>
    <w:rsid w:val="00D17233"/>
    <w:rsid w:val="00D1748A"/>
    <w:rsid w:val="00D17BB5"/>
    <w:rsid w:val="00D17C1B"/>
    <w:rsid w:val="00D17D3A"/>
    <w:rsid w:val="00D17E46"/>
    <w:rsid w:val="00D2021C"/>
    <w:rsid w:val="00D20680"/>
    <w:rsid w:val="00D2094B"/>
    <w:rsid w:val="00D209FA"/>
    <w:rsid w:val="00D21273"/>
    <w:rsid w:val="00D2134A"/>
    <w:rsid w:val="00D2149E"/>
    <w:rsid w:val="00D21594"/>
    <w:rsid w:val="00D215E6"/>
    <w:rsid w:val="00D2163A"/>
    <w:rsid w:val="00D2164A"/>
    <w:rsid w:val="00D219A1"/>
    <w:rsid w:val="00D21A05"/>
    <w:rsid w:val="00D21F52"/>
    <w:rsid w:val="00D224A3"/>
    <w:rsid w:val="00D2255F"/>
    <w:rsid w:val="00D22F08"/>
    <w:rsid w:val="00D23026"/>
    <w:rsid w:val="00D230F0"/>
    <w:rsid w:val="00D23309"/>
    <w:rsid w:val="00D23438"/>
    <w:rsid w:val="00D23455"/>
    <w:rsid w:val="00D2371C"/>
    <w:rsid w:val="00D23CEC"/>
    <w:rsid w:val="00D23F3F"/>
    <w:rsid w:val="00D240F4"/>
    <w:rsid w:val="00D241D3"/>
    <w:rsid w:val="00D241E9"/>
    <w:rsid w:val="00D2486D"/>
    <w:rsid w:val="00D24981"/>
    <w:rsid w:val="00D250DB"/>
    <w:rsid w:val="00D2540D"/>
    <w:rsid w:val="00D2549A"/>
    <w:rsid w:val="00D25814"/>
    <w:rsid w:val="00D25A8F"/>
    <w:rsid w:val="00D25AC4"/>
    <w:rsid w:val="00D2603F"/>
    <w:rsid w:val="00D26900"/>
    <w:rsid w:val="00D26A2B"/>
    <w:rsid w:val="00D27065"/>
    <w:rsid w:val="00D27066"/>
    <w:rsid w:val="00D270B4"/>
    <w:rsid w:val="00D27329"/>
    <w:rsid w:val="00D277BD"/>
    <w:rsid w:val="00D27BB9"/>
    <w:rsid w:val="00D27E19"/>
    <w:rsid w:val="00D30EE5"/>
    <w:rsid w:val="00D3168B"/>
    <w:rsid w:val="00D316CB"/>
    <w:rsid w:val="00D31727"/>
    <w:rsid w:val="00D317CA"/>
    <w:rsid w:val="00D31951"/>
    <w:rsid w:val="00D3196C"/>
    <w:rsid w:val="00D31ADE"/>
    <w:rsid w:val="00D31B20"/>
    <w:rsid w:val="00D31BE7"/>
    <w:rsid w:val="00D320D0"/>
    <w:rsid w:val="00D32310"/>
    <w:rsid w:val="00D32405"/>
    <w:rsid w:val="00D3270D"/>
    <w:rsid w:val="00D32E71"/>
    <w:rsid w:val="00D33105"/>
    <w:rsid w:val="00D33564"/>
    <w:rsid w:val="00D33B36"/>
    <w:rsid w:val="00D33C7F"/>
    <w:rsid w:val="00D33D11"/>
    <w:rsid w:val="00D34311"/>
    <w:rsid w:val="00D34507"/>
    <w:rsid w:val="00D34967"/>
    <w:rsid w:val="00D34AE7"/>
    <w:rsid w:val="00D34C32"/>
    <w:rsid w:val="00D35002"/>
    <w:rsid w:val="00D35088"/>
    <w:rsid w:val="00D35120"/>
    <w:rsid w:val="00D35292"/>
    <w:rsid w:val="00D352F4"/>
    <w:rsid w:val="00D35459"/>
    <w:rsid w:val="00D355E6"/>
    <w:rsid w:val="00D35A88"/>
    <w:rsid w:val="00D35C50"/>
    <w:rsid w:val="00D35D1C"/>
    <w:rsid w:val="00D3611B"/>
    <w:rsid w:val="00D36518"/>
    <w:rsid w:val="00D36843"/>
    <w:rsid w:val="00D36960"/>
    <w:rsid w:val="00D36A74"/>
    <w:rsid w:val="00D37060"/>
    <w:rsid w:val="00D370CE"/>
    <w:rsid w:val="00D37312"/>
    <w:rsid w:val="00D37482"/>
    <w:rsid w:val="00D379BF"/>
    <w:rsid w:val="00D379E9"/>
    <w:rsid w:val="00D40550"/>
    <w:rsid w:val="00D40980"/>
    <w:rsid w:val="00D40B8B"/>
    <w:rsid w:val="00D41064"/>
    <w:rsid w:val="00D4130C"/>
    <w:rsid w:val="00D41686"/>
    <w:rsid w:val="00D41707"/>
    <w:rsid w:val="00D41709"/>
    <w:rsid w:val="00D41DBC"/>
    <w:rsid w:val="00D41F69"/>
    <w:rsid w:val="00D4213C"/>
    <w:rsid w:val="00D423BB"/>
    <w:rsid w:val="00D423C5"/>
    <w:rsid w:val="00D42432"/>
    <w:rsid w:val="00D42AFC"/>
    <w:rsid w:val="00D42C36"/>
    <w:rsid w:val="00D43041"/>
    <w:rsid w:val="00D43064"/>
    <w:rsid w:val="00D434BB"/>
    <w:rsid w:val="00D43B0B"/>
    <w:rsid w:val="00D43DE8"/>
    <w:rsid w:val="00D441B3"/>
    <w:rsid w:val="00D44568"/>
    <w:rsid w:val="00D447EA"/>
    <w:rsid w:val="00D44A2B"/>
    <w:rsid w:val="00D44BEA"/>
    <w:rsid w:val="00D44DB1"/>
    <w:rsid w:val="00D45008"/>
    <w:rsid w:val="00D45265"/>
    <w:rsid w:val="00D452ED"/>
    <w:rsid w:val="00D4547C"/>
    <w:rsid w:val="00D45498"/>
    <w:rsid w:val="00D454DF"/>
    <w:rsid w:val="00D454E0"/>
    <w:rsid w:val="00D45551"/>
    <w:rsid w:val="00D45565"/>
    <w:rsid w:val="00D4556D"/>
    <w:rsid w:val="00D456E5"/>
    <w:rsid w:val="00D45945"/>
    <w:rsid w:val="00D45B15"/>
    <w:rsid w:val="00D45E11"/>
    <w:rsid w:val="00D45E3B"/>
    <w:rsid w:val="00D45F49"/>
    <w:rsid w:val="00D4634D"/>
    <w:rsid w:val="00D46536"/>
    <w:rsid w:val="00D467B8"/>
    <w:rsid w:val="00D46D34"/>
    <w:rsid w:val="00D472C4"/>
    <w:rsid w:val="00D474AB"/>
    <w:rsid w:val="00D474DB"/>
    <w:rsid w:val="00D477C9"/>
    <w:rsid w:val="00D47884"/>
    <w:rsid w:val="00D47BED"/>
    <w:rsid w:val="00D500CF"/>
    <w:rsid w:val="00D50206"/>
    <w:rsid w:val="00D504BE"/>
    <w:rsid w:val="00D507C8"/>
    <w:rsid w:val="00D51619"/>
    <w:rsid w:val="00D5168A"/>
    <w:rsid w:val="00D51BDE"/>
    <w:rsid w:val="00D525CE"/>
    <w:rsid w:val="00D52744"/>
    <w:rsid w:val="00D52D82"/>
    <w:rsid w:val="00D53208"/>
    <w:rsid w:val="00D53B64"/>
    <w:rsid w:val="00D54027"/>
    <w:rsid w:val="00D5422D"/>
    <w:rsid w:val="00D54837"/>
    <w:rsid w:val="00D54881"/>
    <w:rsid w:val="00D549D8"/>
    <w:rsid w:val="00D5504E"/>
    <w:rsid w:val="00D550EB"/>
    <w:rsid w:val="00D551E0"/>
    <w:rsid w:val="00D552C8"/>
    <w:rsid w:val="00D55396"/>
    <w:rsid w:val="00D555BB"/>
    <w:rsid w:val="00D55632"/>
    <w:rsid w:val="00D5568E"/>
    <w:rsid w:val="00D55C3F"/>
    <w:rsid w:val="00D55D8F"/>
    <w:rsid w:val="00D560BD"/>
    <w:rsid w:val="00D5623F"/>
    <w:rsid w:val="00D5677D"/>
    <w:rsid w:val="00D56EE6"/>
    <w:rsid w:val="00D57227"/>
    <w:rsid w:val="00D57A3F"/>
    <w:rsid w:val="00D57C4A"/>
    <w:rsid w:val="00D57C79"/>
    <w:rsid w:val="00D57D04"/>
    <w:rsid w:val="00D57F23"/>
    <w:rsid w:val="00D60622"/>
    <w:rsid w:val="00D610D3"/>
    <w:rsid w:val="00D619AD"/>
    <w:rsid w:val="00D61D3E"/>
    <w:rsid w:val="00D61EC9"/>
    <w:rsid w:val="00D621C8"/>
    <w:rsid w:val="00D621DE"/>
    <w:rsid w:val="00D62207"/>
    <w:rsid w:val="00D62241"/>
    <w:rsid w:val="00D624AD"/>
    <w:rsid w:val="00D627F2"/>
    <w:rsid w:val="00D6280F"/>
    <w:rsid w:val="00D62B69"/>
    <w:rsid w:val="00D62CEF"/>
    <w:rsid w:val="00D62F46"/>
    <w:rsid w:val="00D630A3"/>
    <w:rsid w:val="00D63314"/>
    <w:rsid w:val="00D63419"/>
    <w:rsid w:val="00D63432"/>
    <w:rsid w:val="00D638EC"/>
    <w:rsid w:val="00D64269"/>
    <w:rsid w:val="00D6433F"/>
    <w:rsid w:val="00D648D3"/>
    <w:rsid w:val="00D64B8B"/>
    <w:rsid w:val="00D64CC4"/>
    <w:rsid w:val="00D64CD4"/>
    <w:rsid w:val="00D64ECC"/>
    <w:rsid w:val="00D652DF"/>
    <w:rsid w:val="00D652F5"/>
    <w:rsid w:val="00D655D3"/>
    <w:rsid w:val="00D65B5D"/>
    <w:rsid w:val="00D65D9A"/>
    <w:rsid w:val="00D66001"/>
    <w:rsid w:val="00D66170"/>
    <w:rsid w:val="00D664F3"/>
    <w:rsid w:val="00D66635"/>
    <w:rsid w:val="00D666C4"/>
    <w:rsid w:val="00D667C7"/>
    <w:rsid w:val="00D6683A"/>
    <w:rsid w:val="00D668DB"/>
    <w:rsid w:val="00D66AF8"/>
    <w:rsid w:val="00D66BBD"/>
    <w:rsid w:val="00D670A4"/>
    <w:rsid w:val="00D67421"/>
    <w:rsid w:val="00D67785"/>
    <w:rsid w:val="00D679ED"/>
    <w:rsid w:val="00D67B27"/>
    <w:rsid w:val="00D7004E"/>
    <w:rsid w:val="00D70640"/>
    <w:rsid w:val="00D7066C"/>
    <w:rsid w:val="00D70A8E"/>
    <w:rsid w:val="00D70C79"/>
    <w:rsid w:val="00D71043"/>
    <w:rsid w:val="00D71115"/>
    <w:rsid w:val="00D71261"/>
    <w:rsid w:val="00D71554"/>
    <w:rsid w:val="00D71B44"/>
    <w:rsid w:val="00D71D0C"/>
    <w:rsid w:val="00D71FC5"/>
    <w:rsid w:val="00D72169"/>
    <w:rsid w:val="00D72458"/>
    <w:rsid w:val="00D72805"/>
    <w:rsid w:val="00D72883"/>
    <w:rsid w:val="00D72895"/>
    <w:rsid w:val="00D728A2"/>
    <w:rsid w:val="00D72D22"/>
    <w:rsid w:val="00D73212"/>
    <w:rsid w:val="00D735F0"/>
    <w:rsid w:val="00D73668"/>
    <w:rsid w:val="00D73926"/>
    <w:rsid w:val="00D73A28"/>
    <w:rsid w:val="00D73CFD"/>
    <w:rsid w:val="00D7460D"/>
    <w:rsid w:val="00D7461C"/>
    <w:rsid w:val="00D74836"/>
    <w:rsid w:val="00D74FD2"/>
    <w:rsid w:val="00D7503B"/>
    <w:rsid w:val="00D754C8"/>
    <w:rsid w:val="00D75B31"/>
    <w:rsid w:val="00D75D7E"/>
    <w:rsid w:val="00D763F0"/>
    <w:rsid w:val="00D7658C"/>
    <w:rsid w:val="00D76E0B"/>
    <w:rsid w:val="00D76FED"/>
    <w:rsid w:val="00D771C5"/>
    <w:rsid w:val="00D77824"/>
    <w:rsid w:val="00D779B2"/>
    <w:rsid w:val="00D8028A"/>
    <w:rsid w:val="00D802E4"/>
    <w:rsid w:val="00D80AD1"/>
    <w:rsid w:val="00D80D75"/>
    <w:rsid w:val="00D80DAA"/>
    <w:rsid w:val="00D80E68"/>
    <w:rsid w:val="00D80F98"/>
    <w:rsid w:val="00D81446"/>
    <w:rsid w:val="00D816EB"/>
    <w:rsid w:val="00D816EE"/>
    <w:rsid w:val="00D81944"/>
    <w:rsid w:val="00D819CC"/>
    <w:rsid w:val="00D81C33"/>
    <w:rsid w:val="00D824A7"/>
    <w:rsid w:val="00D824D0"/>
    <w:rsid w:val="00D82618"/>
    <w:rsid w:val="00D8279E"/>
    <w:rsid w:val="00D82DFA"/>
    <w:rsid w:val="00D82E32"/>
    <w:rsid w:val="00D8344B"/>
    <w:rsid w:val="00D83534"/>
    <w:rsid w:val="00D836B3"/>
    <w:rsid w:val="00D83735"/>
    <w:rsid w:val="00D8385E"/>
    <w:rsid w:val="00D839F9"/>
    <w:rsid w:val="00D83CFB"/>
    <w:rsid w:val="00D841C5"/>
    <w:rsid w:val="00D8475B"/>
    <w:rsid w:val="00D848EC"/>
    <w:rsid w:val="00D84C9F"/>
    <w:rsid w:val="00D85684"/>
    <w:rsid w:val="00D85B18"/>
    <w:rsid w:val="00D85BF0"/>
    <w:rsid w:val="00D86540"/>
    <w:rsid w:val="00D86BEE"/>
    <w:rsid w:val="00D86C13"/>
    <w:rsid w:val="00D86CAB"/>
    <w:rsid w:val="00D8732A"/>
    <w:rsid w:val="00D8782A"/>
    <w:rsid w:val="00D878DE"/>
    <w:rsid w:val="00D87AE0"/>
    <w:rsid w:val="00D87B03"/>
    <w:rsid w:val="00D87CCE"/>
    <w:rsid w:val="00D90398"/>
    <w:rsid w:val="00D90466"/>
    <w:rsid w:val="00D90502"/>
    <w:rsid w:val="00D90617"/>
    <w:rsid w:val="00D90676"/>
    <w:rsid w:val="00D907C8"/>
    <w:rsid w:val="00D909BE"/>
    <w:rsid w:val="00D90AFF"/>
    <w:rsid w:val="00D911E1"/>
    <w:rsid w:val="00D913A5"/>
    <w:rsid w:val="00D91695"/>
    <w:rsid w:val="00D916B9"/>
    <w:rsid w:val="00D92320"/>
    <w:rsid w:val="00D925A5"/>
    <w:rsid w:val="00D9277A"/>
    <w:rsid w:val="00D92BAC"/>
    <w:rsid w:val="00D92D05"/>
    <w:rsid w:val="00D92D48"/>
    <w:rsid w:val="00D93060"/>
    <w:rsid w:val="00D93355"/>
    <w:rsid w:val="00D93A78"/>
    <w:rsid w:val="00D93BDC"/>
    <w:rsid w:val="00D93BF8"/>
    <w:rsid w:val="00D94140"/>
    <w:rsid w:val="00D94217"/>
    <w:rsid w:val="00D947C4"/>
    <w:rsid w:val="00D95019"/>
    <w:rsid w:val="00D958D0"/>
    <w:rsid w:val="00D95BD2"/>
    <w:rsid w:val="00D9601C"/>
    <w:rsid w:val="00D96427"/>
    <w:rsid w:val="00D964C5"/>
    <w:rsid w:val="00D97062"/>
    <w:rsid w:val="00D970C1"/>
    <w:rsid w:val="00D9742A"/>
    <w:rsid w:val="00D975DA"/>
    <w:rsid w:val="00D97FD7"/>
    <w:rsid w:val="00DA0631"/>
    <w:rsid w:val="00DA063A"/>
    <w:rsid w:val="00DA070E"/>
    <w:rsid w:val="00DA0A70"/>
    <w:rsid w:val="00DA0DB7"/>
    <w:rsid w:val="00DA107F"/>
    <w:rsid w:val="00DA152B"/>
    <w:rsid w:val="00DA22B1"/>
    <w:rsid w:val="00DA2702"/>
    <w:rsid w:val="00DA2AB8"/>
    <w:rsid w:val="00DA2E8A"/>
    <w:rsid w:val="00DA320D"/>
    <w:rsid w:val="00DA3239"/>
    <w:rsid w:val="00DA327B"/>
    <w:rsid w:val="00DA3379"/>
    <w:rsid w:val="00DA38C4"/>
    <w:rsid w:val="00DA39F1"/>
    <w:rsid w:val="00DA3DCE"/>
    <w:rsid w:val="00DA3E03"/>
    <w:rsid w:val="00DA4186"/>
    <w:rsid w:val="00DA41D8"/>
    <w:rsid w:val="00DA4476"/>
    <w:rsid w:val="00DA47AA"/>
    <w:rsid w:val="00DA4BF6"/>
    <w:rsid w:val="00DA4E3C"/>
    <w:rsid w:val="00DA5107"/>
    <w:rsid w:val="00DA5369"/>
    <w:rsid w:val="00DA571F"/>
    <w:rsid w:val="00DA57ED"/>
    <w:rsid w:val="00DA5888"/>
    <w:rsid w:val="00DA59FD"/>
    <w:rsid w:val="00DA5AF1"/>
    <w:rsid w:val="00DA5CBB"/>
    <w:rsid w:val="00DA5F5E"/>
    <w:rsid w:val="00DA61B7"/>
    <w:rsid w:val="00DA62DC"/>
    <w:rsid w:val="00DA6777"/>
    <w:rsid w:val="00DA6D37"/>
    <w:rsid w:val="00DA751E"/>
    <w:rsid w:val="00DA7772"/>
    <w:rsid w:val="00DA7794"/>
    <w:rsid w:val="00DA7ACA"/>
    <w:rsid w:val="00DA7F15"/>
    <w:rsid w:val="00DB0197"/>
    <w:rsid w:val="00DB024C"/>
    <w:rsid w:val="00DB0468"/>
    <w:rsid w:val="00DB04AA"/>
    <w:rsid w:val="00DB0760"/>
    <w:rsid w:val="00DB104B"/>
    <w:rsid w:val="00DB10FE"/>
    <w:rsid w:val="00DB1304"/>
    <w:rsid w:val="00DB14BF"/>
    <w:rsid w:val="00DB15F1"/>
    <w:rsid w:val="00DB1718"/>
    <w:rsid w:val="00DB1832"/>
    <w:rsid w:val="00DB187B"/>
    <w:rsid w:val="00DB1B6B"/>
    <w:rsid w:val="00DB1C10"/>
    <w:rsid w:val="00DB2022"/>
    <w:rsid w:val="00DB2065"/>
    <w:rsid w:val="00DB20CB"/>
    <w:rsid w:val="00DB2593"/>
    <w:rsid w:val="00DB25AB"/>
    <w:rsid w:val="00DB27FA"/>
    <w:rsid w:val="00DB2E5B"/>
    <w:rsid w:val="00DB2EC4"/>
    <w:rsid w:val="00DB356A"/>
    <w:rsid w:val="00DB36BC"/>
    <w:rsid w:val="00DB379A"/>
    <w:rsid w:val="00DB3C2A"/>
    <w:rsid w:val="00DB3DEE"/>
    <w:rsid w:val="00DB3E1E"/>
    <w:rsid w:val="00DB3E51"/>
    <w:rsid w:val="00DB42DF"/>
    <w:rsid w:val="00DB43F7"/>
    <w:rsid w:val="00DB4400"/>
    <w:rsid w:val="00DB465D"/>
    <w:rsid w:val="00DB46ED"/>
    <w:rsid w:val="00DB52FE"/>
    <w:rsid w:val="00DB580A"/>
    <w:rsid w:val="00DB58F4"/>
    <w:rsid w:val="00DB5974"/>
    <w:rsid w:val="00DB5D36"/>
    <w:rsid w:val="00DB6A66"/>
    <w:rsid w:val="00DB6C61"/>
    <w:rsid w:val="00DB6E76"/>
    <w:rsid w:val="00DB6FDC"/>
    <w:rsid w:val="00DB7252"/>
    <w:rsid w:val="00DB7468"/>
    <w:rsid w:val="00DB769C"/>
    <w:rsid w:val="00DB7B3C"/>
    <w:rsid w:val="00DC00C7"/>
    <w:rsid w:val="00DC04CE"/>
    <w:rsid w:val="00DC0941"/>
    <w:rsid w:val="00DC0C00"/>
    <w:rsid w:val="00DC0C87"/>
    <w:rsid w:val="00DC0E99"/>
    <w:rsid w:val="00DC1094"/>
    <w:rsid w:val="00DC1243"/>
    <w:rsid w:val="00DC14BC"/>
    <w:rsid w:val="00DC1C2C"/>
    <w:rsid w:val="00DC1E14"/>
    <w:rsid w:val="00DC2207"/>
    <w:rsid w:val="00DC25DA"/>
    <w:rsid w:val="00DC283D"/>
    <w:rsid w:val="00DC2C0E"/>
    <w:rsid w:val="00DC2C4B"/>
    <w:rsid w:val="00DC2D58"/>
    <w:rsid w:val="00DC34B7"/>
    <w:rsid w:val="00DC3664"/>
    <w:rsid w:val="00DC3C6A"/>
    <w:rsid w:val="00DC3F53"/>
    <w:rsid w:val="00DC463B"/>
    <w:rsid w:val="00DC46B2"/>
    <w:rsid w:val="00DC489F"/>
    <w:rsid w:val="00DC4B2D"/>
    <w:rsid w:val="00DC4BA8"/>
    <w:rsid w:val="00DC4C29"/>
    <w:rsid w:val="00DC550E"/>
    <w:rsid w:val="00DC566A"/>
    <w:rsid w:val="00DC573A"/>
    <w:rsid w:val="00DC5756"/>
    <w:rsid w:val="00DC5927"/>
    <w:rsid w:val="00DC5D3C"/>
    <w:rsid w:val="00DC62C9"/>
    <w:rsid w:val="00DC67FF"/>
    <w:rsid w:val="00DC6B71"/>
    <w:rsid w:val="00DC6BDB"/>
    <w:rsid w:val="00DC721C"/>
    <w:rsid w:val="00DC7469"/>
    <w:rsid w:val="00DC7670"/>
    <w:rsid w:val="00DC7BFA"/>
    <w:rsid w:val="00DC7DB6"/>
    <w:rsid w:val="00DD0406"/>
    <w:rsid w:val="00DD067D"/>
    <w:rsid w:val="00DD0935"/>
    <w:rsid w:val="00DD0978"/>
    <w:rsid w:val="00DD0A0E"/>
    <w:rsid w:val="00DD0A64"/>
    <w:rsid w:val="00DD0E53"/>
    <w:rsid w:val="00DD14E3"/>
    <w:rsid w:val="00DD16BA"/>
    <w:rsid w:val="00DD17BD"/>
    <w:rsid w:val="00DD1BBD"/>
    <w:rsid w:val="00DD1C1B"/>
    <w:rsid w:val="00DD1EF2"/>
    <w:rsid w:val="00DD1F85"/>
    <w:rsid w:val="00DD1FBA"/>
    <w:rsid w:val="00DD2112"/>
    <w:rsid w:val="00DD21F5"/>
    <w:rsid w:val="00DD2246"/>
    <w:rsid w:val="00DD2461"/>
    <w:rsid w:val="00DD256A"/>
    <w:rsid w:val="00DD265B"/>
    <w:rsid w:val="00DD2982"/>
    <w:rsid w:val="00DD31C3"/>
    <w:rsid w:val="00DD33CE"/>
    <w:rsid w:val="00DD342A"/>
    <w:rsid w:val="00DD3600"/>
    <w:rsid w:val="00DD3C4F"/>
    <w:rsid w:val="00DD3D2D"/>
    <w:rsid w:val="00DD40A1"/>
    <w:rsid w:val="00DD428F"/>
    <w:rsid w:val="00DD43E5"/>
    <w:rsid w:val="00DD4511"/>
    <w:rsid w:val="00DD48B3"/>
    <w:rsid w:val="00DD4BA2"/>
    <w:rsid w:val="00DD4C8A"/>
    <w:rsid w:val="00DD50C7"/>
    <w:rsid w:val="00DD5386"/>
    <w:rsid w:val="00DD552B"/>
    <w:rsid w:val="00DD57BC"/>
    <w:rsid w:val="00DD5D07"/>
    <w:rsid w:val="00DD5EC3"/>
    <w:rsid w:val="00DD5F10"/>
    <w:rsid w:val="00DD5F31"/>
    <w:rsid w:val="00DD6268"/>
    <w:rsid w:val="00DD64D4"/>
    <w:rsid w:val="00DD66C9"/>
    <w:rsid w:val="00DD6AE5"/>
    <w:rsid w:val="00DD6C7B"/>
    <w:rsid w:val="00DD6D71"/>
    <w:rsid w:val="00DD758A"/>
    <w:rsid w:val="00DD75D3"/>
    <w:rsid w:val="00DD7B16"/>
    <w:rsid w:val="00DE001B"/>
    <w:rsid w:val="00DE00B5"/>
    <w:rsid w:val="00DE05D7"/>
    <w:rsid w:val="00DE0B0F"/>
    <w:rsid w:val="00DE0C73"/>
    <w:rsid w:val="00DE0D07"/>
    <w:rsid w:val="00DE0E01"/>
    <w:rsid w:val="00DE14D3"/>
    <w:rsid w:val="00DE2256"/>
    <w:rsid w:val="00DE2732"/>
    <w:rsid w:val="00DE2B0A"/>
    <w:rsid w:val="00DE2B12"/>
    <w:rsid w:val="00DE2B50"/>
    <w:rsid w:val="00DE2C87"/>
    <w:rsid w:val="00DE2CD1"/>
    <w:rsid w:val="00DE4103"/>
    <w:rsid w:val="00DE436F"/>
    <w:rsid w:val="00DE4978"/>
    <w:rsid w:val="00DE4EE5"/>
    <w:rsid w:val="00DE4F25"/>
    <w:rsid w:val="00DE52C6"/>
    <w:rsid w:val="00DE5518"/>
    <w:rsid w:val="00DE55E2"/>
    <w:rsid w:val="00DE5BC9"/>
    <w:rsid w:val="00DE5F53"/>
    <w:rsid w:val="00DE635F"/>
    <w:rsid w:val="00DE68B4"/>
    <w:rsid w:val="00DE6BB2"/>
    <w:rsid w:val="00DE6E0F"/>
    <w:rsid w:val="00DE6F9A"/>
    <w:rsid w:val="00DE7159"/>
    <w:rsid w:val="00DE71E5"/>
    <w:rsid w:val="00DE7D15"/>
    <w:rsid w:val="00DE7F94"/>
    <w:rsid w:val="00DF0022"/>
    <w:rsid w:val="00DF0395"/>
    <w:rsid w:val="00DF0458"/>
    <w:rsid w:val="00DF0819"/>
    <w:rsid w:val="00DF0966"/>
    <w:rsid w:val="00DF0AF8"/>
    <w:rsid w:val="00DF0F14"/>
    <w:rsid w:val="00DF1465"/>
    <w:rsid w:val="00DF1BD2"/>
    <w:rsid w:val="00DF1E78"/>
    <w:rsid w:val="00DF23E2"/>
    <w:rsid w:val="00DF258A"/>
    <w:rsid w:val="00DF25CF"/>
    <w:rsid w:val="00DF2774"/>
    <w:rsid w:val="00DF29F9"/>
    <w:rsid w:val="00DF2F53"/>
    <w:rsid w:val="00DF30B6"/>
    <w:rsid w:val="00DF3345"/>
    <w:rsid w:val="00DF3386"/>
    <w:rsid w:val="00DF37F5"/>
    <w:rsid w:val="00DF3AFA"/>
    <w:rsid w:val="00DF3B5B"/>
    <w:rsid w:val="00DF3E9A"/>
    <w:rsid w:val="00DF3F4E"/>
    <w:rsid w:val="00DF47F2"/>
    <w:rsid w:val="00DF49FA"/>
    <w:rsid w:val="00DF519A"/>
    <w:rsid w:val="00DF5725"/>
    <w:rsid w:val="00DF5A39"/>
    <w:rsid w:val="00DF60D7"/>
    <w:rsid w:val="00DF6ACF"/>
    <w:rsid w:val="00DF6C92"/>
    <w:rsid w:val="00DF729B"/>
    <w:rsid w:val="00DF74A3"/>
    <w:rsid w:val="00DF7709"/>
    <w:rsid w:val="00DF77B9"/>
    <w:rsid w:val="00DF7BDA"/>
    <w:rsid w:val="00DF7CA9"/>
    <w:rsid w:val="00E0063D"/>
    <w:rsid w:val="00E00893"/>
    <w:rsid w:val="00E00F24"/>
    <w:rsid w:val="00E00FA6"/>
    <w:rsid w:val="00E013DC"/>
    <w:rsid w:val="00E014E8"/>
    <w:rsid w:val="00E016DE"/>
    <w:rsid w:val="00E01A45"/>
    <w:rsid w:val="00E01FB7"/>
    <w:rsid w:val="00E0223C"/>
    <w:rsid w:val="00E02479"/>
    <w:rsid w:val="00E02888"/>
    <w:rsid w:val="00E028AE"/>
    <w:rsid w:val="00E02A2D"/>
    <w:rsid w:val="00E02B55"/>
    <w:rsid w:val="00E02CCB"/>
    <w:rsid w:val="00E02F5A"/>
    <w:rsid w:val="00E034E0"/>
    <w:rsid w:val="00E03600"/>
    <w:rsid w:val="00E03787"/>
    <w:rsid w:val="00E03CA5"/>
    <w:rsid w:val="00E04225"/>
    <w:rsid w:val="00E04604"/>
    <w:rsid w:val="00E04B01"/>
    <w:rsid w:val="00E04C49"/>
    <w:rsid w:val="00E04E75"/>
    <w:rsid w:val="00E04FFD"/>
    <w:rsid w:val="00E0574B"/>
    <w:rsid w:val="00E05A0D"/>
    <w:rsid w:val="00E05B44"/>
    <w:rsid w:val="00E05FCC"/>
    <w:rsid w:val="00E0697A"/>
    <w:rsid w:val="00E06A5E"/>
    <w:rsid w:val="00E06E65"/>
    <w:rsid w:val="00E06E98"/>
    <w:rsid w:val="00E06F6D"/>
    <w:rsid w:val="00E070A5"/>
    <w:rsid w:val="00E07402"/>
    <w:rsid w:val="00E075EB"/>
    <w:rsid w:val="00E07614"/>
    <w:rsid w:val="00E07995"/>
    <w:rsid w:val="00E07D17"/>
    <w:rsid w:val="00E07F17"/>
    <w:rsid w:val="00E100CA"/>
    <w:rsid w:val="00E101E4"/>
    <w:rsid w:val="00E10476"/>
    <w:rsid w:val="00E10A7A"/>
    <w:rsid w:val="00E1117D"/>
    <w:rsid w:val="00E118A2"/>
    <w:rsid w:val="00E11A77"/>
    <w:rsid w:val="00E12112"/>
    <w:rsid w:val="00E1264D"/>
    <w:rsid w:val="00E127D2"/>
    <w:rsid w:val="00E12A18"/>
    <w:rsid w:val="00E12B9F"/>
    <w:rsid w:val="00E13011"/>
    <w:rsid w:val="00E131BA"/>
    <w:rsid w:val="00E1324E"/>
    <w:rsid w:val="00E1329F"/>
    <w:rsid w:val="00E13652"/>
    <w:rsid w:val="00E136B8"/>
    <w:rsid w:val="00E138CE"/>
    <w:rsid w:val="00E13C96"/>
    <w:rsid w:val="00E13EEC"/>
    <w:rsid w:val="00E14079"/>
    <w:rsid w:val="00E143B4"/>
    <w:rsid w:val="00E14444"/>
    <w:rsid w:val="00E14DF2"/>
    <w:rsid w:val="00E151A8"/>
    <w:rsid w:val="00E153AD"/>
    <w:rsid w:val="00E1547C"/>
    <w:rsid w:val="00E15DBE"/>
    <w:rsid w:val="00E164F9"/>
    <w:rsid w:val="00E16792"/>
    <w:rsid w:val="00E16A2A"/>
    <w:rsid w:val="00E16AE6"/>
    <w:rsid w:val="00E16BDE"/>
    <w:rsid w:val="00E1724D"/>
    <w:rsid w:val="00E172BD"/>
    <w:rsid w:val="00E17366"/>
    <w:rsid w:val="00E17719"/>
    <w:rsid w:val="00E17A54"/>
    <w:rsid w:val="00E17B9A"/>
    <w:rsid w:val="00E17E84"/>
    <w:rsid w:val="00E17FCF"/>
    <w:rsid w:val="00E20054"/>
    <w:rsid w:val="00E20203"/>
    <w:rsid w:val="00E202DA"/>
    <w:rsid w:val="00E20674"/>
    <w:rsid w:val="00E20EA4"/>
    <w:rsid w:val="00E21358"/>
    <w:rsid w:val="00E21815"/>
    <w:rsid w:val="00E21898"/>
    <w:rsid w:val="00E21A6B"/>
    <w:rsid w:val="00E21B5A"/>
    <w:rsid w:val="00E22148"/>
    <w:rsid w:val="00E22234"/>
    <w:rsid w:val="00E22A70"/>
    <w:rsid w:val="00E22ABE"/>
    <w:rsid w:val="00E23D47"/>
    <w:rsid w:val="00E24C0B"/>
    <w:rsid w:val="00E24C0E"/>
    <w:rsid w:val="00E24FD5"/>
    <w:rsid w:val="00E25258"/>
    <w:rsid w:val="00E255AB"/>
    <w:rsid w:val="00E2579C"/>
    <w:rsid w:val="00E25DA2"/>
    <w:rsid w:val="00E25DF6"/>
    <w:rsid w:val="00E25F28"/>
    <w:rsid w:val="00E25FB1"/>
    <w:rsid w:val="00E2607C"/>
    <w:rsid w:val="00E26091"/>
    <w:rsid w:val="00E26874"/>
    <w:rsid w:val="00E26B08"/>
    <w:rsid w:val="00E26BC7"/>
    <w:rsid w:val="00E26BCA"/>
    <w:rsid w:val="00E27012"/>
    <w:rsid w:val="00E27278"/>
    <w:rsid w:val="00E27657"/>
    <w:rsid w:val="00E276A1"/>
    <w:rsid w:val="00E278D4"/>
    <w:rsid w:val="00E27A9A"/>
    <w:rsid w:val="00E27FE6"/>
    <w:rsid w:val="00E301FA"/>
    <w:rsid w:val="00E305F3"/>
    <w:rsid w:val="00E31386"/>
    <w:rsid w:val="00E31408"/>
    <w:rsid w:val="00E3155D"/>
    <w:rsid w:val="00E31D5F"/>
    <w:rsid w:val="00E31FA9"/>
    <w:rsid w:val="00E3278E"/>
    <w:rsid w:val="00E3287E"/>
    <w:rsid w:val="00E328FB"/>
    <w:rsid w:val="00E32963"/>
    <w:rsid w:val="00E32CCD"/>
    <w:rsid w:val="00E32DD4"/>
    <w:rsid w:val="00E33106"/>
    <w:rsid w:val="00E3358B"/>
    <w:rsid w:val="00E33C21"/>
    <w:rsid w:val="00E33C47"/>
    <w:rsid w:val="00E33C92"/>
    <w:rsid w:val="00E33D0C"/>
    <w:rsid w:val="00E34352"/>
    <w:rsid w:val="00E34C44"/>
    <w:rsid w:val="00E34EC2"/>
    <w:rsid w:val="00E35014"/>
    <w:rsid w:val="00E352DA"/>
    <w:rsid w:val="00E3566E"/>
    <w:rsid w:val="00E35B82"/>
    <w:rsid w:val="00E35F68"/>
    <w:rsid w:val="00E36088"/>
    <w:rsid w:val="00E36B0F"/>
    <w:rsid w:val="00E36D96"/>
    <w:rsid w:val="00E379B0"/>
    <w:rsid w:val="00E37B12"/>
    <w:rsid w:val="00E404F4"/>
    <w:rsid w:val="00E40771"/>
    <w:rsid w:val="00E407FF"/>
    <w:rsid w:val="00E40D16"/>
    <w:rsid w:val="00E40DA2"/>
    <w:rsid w:val="00E40DE9"/>
    <w:rsid w:val="00E4128D"/>
    <w:rsid w:val="00E42072"/>
    <w:rsid w:val="00E42333"/>
    <w:rsid w:val="00E427F9"/>
    <w:rsid w:val="00E42AC3"/>
    <w:rsid w:val="00E42AC9"/>
    <w:rsid w:val="00E42E4D"/>
    <w:rsid w:val="00E4333A"/>
    <w:rsid w:val="00E43390"/>
    <w:rsid w:val="00E433FE"/>
    <w:rsid w:val="00E434C7"/>
    <w:rsid w:val="00E435EA"/>
    <w:rsid w:val="00E43686"/>
    <w:rsid w:val="00E4392E"/>
    <w:rsid w:val="00E445CF"/>
    <w:rsid w:val="00E44804"/>
    <w:rsid w:val="00E44847"/>
    <w:rsid w:val="00E449C4"/>
    <w:rsid w:val="00E44ABA"/>
    <w:rsid w:val="00E44B85"/>
    <w:rsid w:val="00E44D0F"/>
    <w:rsid w:val="00E45063"/>
    <w:rsid w:val="00E45751"/>
    <w:rsid w:val="00E457D7"/>
    <w:rsid w:val="00E4619B"/>
    <w:rsid w:val="00E464E1"/>
    <w:rsid w:val="00E46A29"/>
    <w:rsid w:val="00E46D1C"/>
    <w:rsid w:val="00E46E08"/>
    <w:rsid w:val="00E471A3"/>
    <w:rsid w:val="00E4762E"/>
    <w:rsid w:val="00E479AD"/>
    <w:rsid w:val="00E47B21"/>
    <w:rsid w:val="00E47C9D"/>
    <w:rsid w:val="00E47F58"/>
    <w:rsid w:val="00E500DF"/>
    <w:rsid w:val="00E5077D"/>
    <w:rsid w:val="00E5092D"/>
    <w:rsid w:val="00E50930"/>
    <w:rsid w:val="00E50A11"/>
    <w:rsid w:val="00E50F4F"/>
    <w:rsid w:val="00E5101B"/>
    <w:rsid w:val="00E513FA"/>
    <w:rsid w:val="00E517DB"/>
    <w:rsid w:val="00E51A2B"/>
    <w:rsid w:val="00E51B3E"/>
    <w:rsid w:val="00E51EA5"/>
    <w:rsid w:val="00E52549"/>
    <w:rsid w:val="00E526D5"/>
    <w:rsid w:val="00E52A20"/>
    <w:rsid w:val="00E52E38"/>
    <w:rsid w:val="00E532F5"/>
    <w:rsid w:val="00E5367E"/>
    <w:rsid w:val="00E5385B"/>
    <w:rsid w:val="00E5467D"/>
    <w:rsid w:val="00E546BE"/>
    <w:rsid w:val="00E5484F"/>
    <w:rsid w:val="00E548AE"/>
    <w:rsid w:val="00E55092"/>
    <w:rsid w:val="00E551B4"/>
    <w:rsid w:val="00E5529F"/>
    <w:rsid w:val="00E55661"/>
    <w:rsid w:val="00E55B38"/>
    <w:rsid w:val="00E565F2"/>
    <w:rsid w:val="00E56ED3"/>
    <w:rsid w:val="00E56FE9"/>
    <w:rsid w:val="00E5742B"/>
    <w:rsid w:val="00E57854"/>
    <w:rsid w:val="00E57914"/>
    <w:rsid w:val="00E57C4B"/>
    <w:rsid w:val="00E57C6D"/>
    <w:rsid w:val="00E57F98"/>
    <w:rsid w:val="00E57FC3"/>
    <w:rsid w:val="00E60210"/>
    <w:rsid w:val="00E60216"/>
    <w:rsid w:val="00E602C5"/>
    <w:rsid w:val="00E605D3"/>
    <w:rsid w:val="00E60BBC"/>
    <w:rsid w:val="00E60E5D"/>
    <w:rsid w:val="00E6125F"/>
    <w:rsid w:val="00E61775"/>
    <w:rsid w:val="00E61867"/>
    <w:rsid w:val="00E61AD0"/>
    <w:rsid w:val="00E6234F"/>
    <w:rsid w:val="00E62612"/>
    <w:rsid w:val="00E628E3"/>
    <w:rsid w:val="00E628F1"/>
    <w:rsid w:val="00E62A36"/>
    <w:rsid w:val="00E62A3B"/>
    <w:rsid w:val="00E62FF9"/>
    <w:rsid w:val="00E633D3"/>
    <w:rsid w:val="00E63BC4"/>
    <w:rsid w:val="00E64144"/>
    <w:rsid w:val="00E6414D"/>
    <w:rsid w:val="00E645B2"/>
    <w:rsid w:val="00E645DB"/>
    <w:rsid w:val="00E648D1"/>
    <w:rsid w:val="00E64C5B"/>
    <w:rsid w:val="00E64E84"/>
    <w:rsid w:val="00E64F93"/>
    <w:rsid w:val="00E64FAA"/>
    <w:rsid w:val="00E6594F"/>
    <w:rsid w:val="00E65E30"/>
    <w:rsid w:val="00E65F8E"/>
    <w:rsid w:val="00E66DC0"/>
    <w:rsid w:val="00E66FD6"/>
    <w:rsid w:val="00E670E9"/>
    <w:rsid w:val="00E67163"/>
    <w:rsid w:val="00E6717E"/>
    <w:rsid w:val="00E67190"/>
    <w:rsid w:val="00E67260"/>
    <w:rsid w:val="00E673AC"/>
    <w:rsid w:val="00E67636"/>
    <w:rsid w:val="00E6779F"/>
    <w:rsid w:val="00E678D6"/>
    <w:rsid w:val="00E67A82"/>
    <w:rsid w:val="00E67C1F"/>
    <w:rsid w:val="00E67C5C"/>
    <w:rsid w:val="00E67C6B"/>
    <w:rsid w:val="00E701D6"/>
    <w:rsid w:val="00E70221"/>
    <w:rsid w:val="00E705AB"/>
    <w:rsid w:val="00E705C7"/>
    <w:rsid w:val="00E70734"/>
    <w:rsid w:val="00E707DB"/>
    <w:rsid w:val="00E708FD"/>
    <w:rsid w:val="00E70B43"/>
    <w:rsid w:val="00E71216"/>
    <w:rsid w:val="00E7199B"/>
    <w:rsid w:val="00E719F3"/>
    <w:rsid w:val="00E71C93"/>
    <w:rsid w:val="00E72A1F"/>
    <w:rsid w:val="00E72A38"/>
    <w:rsid w:val="00E73309"/>
    <w:rsid w:val="00E73409"/>
    <w:rsid w:val="00E736E3"/>
    <w:rsid w:val="00E73B34"/>
    <w:rsid w:val="00E73E56"/>
    <w:rsid w:val="00E73EA5"/>
    <w:rsid w:val="00E7408F"/>
    <w:rsid w:val="00E746BF"/>
    <w:rsid w:val="00E748FB"/>
    <w:rsid w:val="00E74CAA"/>
    <w:rsid w:val="00E74D15"/>
    <w:rsid w:val="00E75033"/>
    <w:rsid w:val="00E750CD"/>
    <w:rsid w:val="00E7524C"/>
    <w:rsid w:val="00E7549F"/>
    <w:rsid w:val="00E7563D"/>
    <w:rsid w:val="00E758AD"/>
    <w:rsid w:val="00E75E6C"/>
    <w:rsid w:val="00E75F2C"/>
    <w:rsid w:val="00E75F56"/>
    <w:rsid w:val="00E76013"/>
    <w:rsid w:val="00E760AE"/>
    <w:rsid w:val="00E76291"/>
    <w:rsid w:val="00E76325"/>
    <w:rsid w:val="00E769E8"/>
    <w:rsid w:val="00E76CFE"/>
    <w:rsid w:val="00E76D66"/>
    <w:rsid w:val="00E76DA9"/>
    <w:rsid w:val="00E76EEE"/>
    <w:rsid w:val="00E7730E"/>
    <w:rsid w:val="00E775E5"/>
    <w:rsid w:val="00E777AD"/>
    <w:rsid w:val="00E77A3C"/>
    <w:rsid w:val="00E77C3C"/>
    <w:rsid w:val="00E77D85"/>
    <w:rsid w:val="00E77E12"/>
    <w:rsid w:val="00E80037"/>
    <w:rsid w:val="00E80277"/>
    <w:rsid w:val="00E80C9C"/>
    <w:rsid w:val="00E80F67"/>
    <w:rsid w:val="00E813AB"/>
    <w:rsid w:val="00E815FB"/>
    <w:rsid w:val="00E815FF"/>
    <w:rsid w:val="00E816F7"/>
    <w:rsid w:val="00E817BB"/>
    <w:rsid w:val="00E817F2"/>
    <w:rsid w:val="00E819B8"/>
    <w:rsid w:val="00E81BB3"/>
    <w:rsid w:val="00E81C16"/>
    <w:rsid w:val="00E81D3D"/>
    <w:rsid w:val="00E81D46"/>
    <w:rsid w:val="00E81DB4"/>
    <w:rsid w:val="00E823F3"/>
    <w:rsid w:val="00E824BB"/>
    <w:rsid w:val="00E826BB"/>
    <w:rsid w:val="00E8288E"/>
    <w:rsid w:val="00E82E26"/>
    <w:rsid w:val="00E83103"/>
    <w:rsid w:val="00E832A1"/>
    <w:rsid w:val="00E83578"/>
    <w:rsid w:val="00E83902"/>
    <w:rsid w:val="00E83C63"/>
    <w:rsid w:val="00E83D08"/>
    <w:rsid w:val="00E8414E"/>
    <w:rsid w:val="00E84268"/>
    <w:rsid w:val="00E8433E"/>
    <w:rsid w:val="00E84409"/>
    <w:rsid w:val="00E84C02"/>
    <w:rsid w:val="00E84F2E"/>
    <w:rsid w:val="00E85214"/>
    <w:rsid w:val="00E85AD9"/>
    <w:rsid w:val="00E86195"/>
    <w:rsid w:val="00E86550"/>
    <w:rsid w:val="00E86C75"/>
    <w:rsid w:val="00E870F9"/>
    <w:rsid w:val="00E87509"/>
    <w:rsid w:val="00E8764E"/>
    <w:rsid w:val="00E8790F"/>
    <w:rsid w:val="00E87DC4"/>
    <w:rsid w:val="00E90CA3"/>
    <w:rsid w:val="00E90E83"/>
    <w:rsid w:val="00E9128D"/>
    <w:rsid w:val="00E916D0"/>
    <w:rsid w:val="00E919D3"/>
    <w:rsid w:val="00E922EA"/>
    <w:rsid w:val="00E92C8C"/>
    <w:rsid w:val="00E92D45"/>
    <w:rsid w:val="00E92E55"/>
    <w:rsid w:val="00E9375C"/>
    <w:rsid w:val="00E93EDB"/>
    <w:rsid w:val="00E94058"/>
    <w:rsid w:val="00E94168"/>
    <w:rsid w:val="00E9485D"/>
    <w:rsid w:val="00E948EC"/>
    <w:rsid w:val="00E94AC3"/>
    <w:rsid w:val="00E94D45"/>
    <w:rsid w:val="00E94EF4"/>
    <w:rsid w:val="00E950EE"/>
    <w:rsid w:val="00E953F5"/>
    <w:rsid w:val="00E954C5"/>
    <w:rsid w:val="00E959BF"/>
    <w:rsid w:val="00E95DE2"/>
    <w:rsid w:val="00E95F26"/>
    <w:rsid w:val="00E96377"/>
    <w:rsid w:val="00E9644E"/>
    <w:rsid w:val="00E96511"/>
    <w:rsid w:val="00E967F4"/>
    <w:rsid w:val="00E968ED"/>
    <w:rsid w:val="00E97108"/>
    <w:rsid w:val="00E9780C"/>
    <w:rsid w:val="00E97848"/>
    <w:rsid w:val="00E97B54"/>
    <w:rsid w:val="00E97DB5"/>
    <w:rsid w:val="00E97F43"/>
    <w:rsid w:val="00E97FBB"/>
    <w:rsid w:val="00EA0259"/>
    <w:rsid w:val="00EA077F"/>
    <w:rsid w:val="00EA0B7A"/>
    <w:rsid w:val="00EA0C19"/>
    <w:rsid w:val="00EA0D52"/>
    <w:rsid w:val="00EA0ECC"/>
    <w:rsid w:val="00EA1118"/>
    <w:rsid w:val="00EA1420"/>
    <w:rsid w:val="00EA165D"/>
    <w:rsid w:val="00EA1759"/>
    <w:rsid w:val="00EA191B"/>
    <w:rsid w:val="00EA1939"/>
    <w:rsid w:val="00EA1A43"/>
    <w:rsid w:val="00EA20C9"/>
    <w:rsid w:val="00EA215D"/>
    <w:rsid w:val="00EA3521"/>
    <w:rsid w:val="00EA45CC"/>
    <w:rsid w:val="00EA4606"/>
    <w:rsid w:val="00EA4759"/>
    <w:rsid w:val="00EA47CD"/>
    <w:rsid w:val="00EA4855"/>
    <w:rsid w:val="00EA4875"/>
    <w:rsid w:val="00EA492A"/>
    <w:rsid w:val="00EA4A5A"/>
    <w:rsid w:val="00EA4AC6"/>
    <w:rsid w:val="00EA4C22"/>
    <w:rsid w:val="00EA4EC2"/>
    <w:rsid w:val="00EA4FD9"/>
    <w:rsid w:val="00EA5291"/>
    <w:rsid w:val="00EA52BB"/>
    <w:rsid w:val="00EA57F4"/>
    <w:rsid w:val="00EA600D"/>
    <w:rsid w:val="00EA63BA"/>
    <w:rsid w:val="00EA66B8"/>
    <w:rsid w:val="00EA672D"/>
    <w:rsid w:val="00EA6861"/>
    <w:rsid w:val="00EA687B"/>
    <w:rsid w:val="00EA6E71"/>
    <w:rsid w:val="00EA6E89"/>
    <w:rsid w:val="00EA751C"/>
    <w:rsid w:val="00EA75A5"/>
    <w:rsid w:val="00EA7648"/>
    <w:rsid w:val="00EA7A15"/>
    <w:rsid w:val="00EA7F4C"/>
    <w:rsid w:val="00EB0355"/>
    <w:rsid w:val="00EB039A"/>
    <w:rsid w:val="00EB03D3"/>
    <w:rsid w:val="00EB0659"/>
    <w:rsid w:val="00EB06FE"/>
    <w:rsid w:val="00EB07EF"/>
    <w:rsid w:val="00EB08DB"/>
    <w:rsid w:val="00EB0B91"/>
    <w:rsid w:val="00EB0CBE"/>
    <w:rsid w:val="00EB1133"/>
    <w:rsid w:val="00EB1291"/>
    <w:rsid w:val="00EB14E5"/>
    <w:rsid w:val="00EB1545"/>
    <w:rsid w:val="00EB1682"/>
    <w:rsid w:val="00EB1835"/>
    <w:rsid w:val="00EB192B"/>
    <w:rsid w:val="00EB1A1A"/>
    <w:rsid w:val="00EB1A35"/>
    <w:rsid w:val="00EB1C4C"/>
    <w:rsid w:val="00EB1CE5"/>
    <w:rsid w:val="00EB1E21"/>
    <w:rsid w:val="00EB2160"/>
    <w:rsid w:val="00EB269E"/>
    <w:rsid w:val="00EB26FE"/>
    <w:rsid w:val="00EB27C3"/>
    <w:rsid w:val="00EB27D6"/>
    <w:rsid w:val="00EB2880"/>
    <w:rsid w:val="00EB2891"/>
    <w:rsid w:val="00EB2C44"/>
    <w:rsid w:val="00EB2D45"/>
    <w:rsid w:val="00EB2E8A"/>
    <w:rsid w:val="00EB2EAB"/>
    <w:rsid w:val="00EB3069"/>
    <w:rsid w:val="00EB31FC"/>
    <w:rsid w:val="00EB332D"/>
    <w:rsid w:val="00EB3854"/>
    <w:rsid w:val="00EB38A2"/>
    <w:rsid w:val="00EB3D68"/>
    <w:rsid w:val="00EB41B2"/>
    <w:rsid w:val="00EB4982"/>
    <w:rsid w:val="00EB4B31"/>
    <w:rsid w:val="00EB4E0E"/>
    <w:rsid w:val="00EB51A3"/>
    <w:rsid w:val="00EB58A9"/>
    <w:rsid w:val="00EB5B23"/>
    <w:rsid w:val="00EB5D2B"/>
    <w:rsid w:val="00EB5DE0"/>
    <w:rsid w:val="00EB619F"/>
    <w:rsid w:val="00EB6F5F"/>
    <w:rsid w:val="00EB6F7D"/>
    <w:rsid w:val="00EB7009"/>
    <w:rsid w:val="00EB7360"/>
    <w:rsid w:val="00EB78C5"/>
    <w:rsid w:val="00EB78D6"/>
    <w:rsid w:val="00EB7AFF"/>
    <w:rsid w:val="00EB7E0C"/>
    <w:rsid w:val="00EC0114"/>
    <w:rsid w:val="00EC06BF"/>
    <w:rsid w:val="00EC06ED"/>
    <w:rsid w:val="00EC0E0F"/>
    <w:rsid w:val="00EC10E9"/>
    <w:rsid w:val="00EC13FA"/>
    <w:rsid w:val="00EC15A3"/>
    <w:rsid w:val="00EC16DC"/>
    <w:rsid w:val="00EC1737"/>
    <w:rsid w:val="00EC17FB"/>
    <w:rsid w:val="00EC1838"/>
    <w:rsid w:val="00EC1BBD"/>
    <w:rsid w:val="00EC1C37"/>
    <w:rsid w:val="00EC1DA1"/>
    <w:rsid w:val="00EC1DEF"/>
    <w:rsid w:val="00EC202E"/>
    <w:rsid w:val="00EC23E6"/>
    <w:rsid w:val="00EC2AA3"/>
    <w:rsid w:val="00EC2E27"/>
    <w:rsid w:val="00EC33C4"/>
    <w:rsid w:val="00EC3522"/>
    <w:rsid w:val="00EC3757"/>
    <w:rsid w:val="00EC3A0D"/>
    <w:rsid w:val="00EC4702"/>
    <w:rsid w:val="00EC5285"/>
    <w:rsid w:val="00EC5347"/>
    <w:rsid w:val="00EC53D0"/>
    <w:rsid w:val="00EC5402"/>
    <w:rsid w:val="00EC57F6"/>
    <w:rsid w:val="00EC5867"/>
    <w:rsid w:val="00EC59A6"/>
    <w:rsid w:val="00EC5A8B"/>
    <w:rsid w:val="00EC5BEE"/>
    <w:rsid w:val="00EC61A1"/>
    <w:rsid w:val="00EC6501"/>
    <w:rsid w:val="00EC6681"/>
    <w:rsid w:val="00EC6C9B"/>
    <w:rsid w:val="00EC6CFD"/>
    <w:rsid w:val="00EC6F00"/>
    <w:rsid w:val="00EC7060"/>
    <w:rsid w:val="00EC7FC9"/>
    <w:rsid w:val="00EC7FF5"/>
    <w:rsid w:val="00ED009C"/>
    <w:rsid w:val="00ED023C"/>
    <w:rsid w:val="00ED078D"/>
    <w:rsid w:val="00ED0819"/>
    <w:rsid w:val="00ED0BA0"/>
    <w:rsid w:val="00ED0D84"/>
    <w:rsid w:val="00ED0E07"/>
    <w:rsid w:val="00ED123C"/>
    <w:rsid w:val="00ED1336"/>
    <w:rsid w:val="00ED13DA"/>
    <w:rsid w:val="00ED14C8"/>
    <w:rsid w:val="00ED1605"/>
    <w:rsid w:val="00ED1739"/>
    <w:rsid w:val="00ED17A3"/>
    <w:rsid w:val="00ED182F"/>
    <w:rsid w:val="00ED1845"/>
    <w:rsid w:val="00ED219D"/>
    <w:rsid w:val="00ED21EB"/>
    <w:rsid w:val="00ED228D"/>
    <w:rsid w:val="00ED2C04"/>
    <w:rsid w:val="00ED2EF4"/>
    <w:rsid w:val="00ED317A"/>
    <w:rsid w:val="00ED3180"/>
    <w:rsid w:val="00ED3259"/>
    <w:rsid w:val="00ED33DF"/>
    <w:rsid w:val="00ED371F"/>
    <w:rsid w:val="00ED3C70"/>
    <w:rsid w:val="00ED42CB"/>
    <w:rsid w:val="00ED4320"/>
    <w:rsid w:val="00ED45EA"/>
    <w:rsid w:val="00ED4625"/>
    <w:rsid w:val="00ED4745"/>
    <w:rsid w:val="00ED4894"/>
    <w:rsid w:val="00ED4B66"/>
    <w:rsid w:val="00ED4B8E"/>
    <w:rsid w:val="00ED4BD7"/>
    <w:rsid w:val="00ED4CD6"/>
    <w:rsid w:val="00ED5088"/>
    <w:rsid w:val="00ED54C1"/>
    <w:rsid w:val="00ED5830"/>
    <w:rsid w:val="00ED5CAD"/>
    <w:rsid w:val="00ED5E6D"/>
    <w:rsid w:val="00ED5F45"/>
    <w:rsid w:val="00ED5F6C"/>
    <w:rsid w:val="00ED61DE"/>
    <w:rsid w:val="00ED6DD5"/>
    <w:rsid w:val="00ED6FEB"/>
    <w:rsid w:val="00ED7751"/>
    <w:rsid w:val="00ED786F"/>
    <w:rsid w:val="00ED78E7"/>
    <w:rsid w:val="00EE09AB"/>
    <w:rsid w:val="00EE0EFB"/>
    <w:rsid w:val="00EE11C8"/>
    <w:rsid w:val="00EE1522"/>
    <w:rsid w:val="00EE1D49"/>
    <w:rsid w:val="00EE1F51"/>
    <w:rsid w:val="00EE2278"/>
    <w:rsid w:val="00EE22C4"/>
    <w:rsid w:val="00EE2420"/>
    <w:rsid w:val="00EE2833"/>
    <w:rsid w:val="00EE28CB"/>
    <w:rsid w:val="00EE2ED4"/>
    <w:rsid w:val="00EE3252"/>
    <w:rsid w:val="00EE32D1"/>
    <w:rsid w:val="00EE33C6"/>
    <w:rsid w:val="00EE35B6"/>
    <w:rsid w:val="00EE3ADF"/>
    <w:rsid w:val="00EE402D"/>
    <w:rsid w:val="00EE42A1"/>
    <w:rsid w:val="00EE4381"/>
    <w:rsid w:val="00EE4421"/>
    <w:rsid w:val="00EE462D"/>
    <w:rsid w:val="00EE467C"/>
    <w:rsid w:val="00EE4808"/>
    <w:rsid w:val="00EE4E13"/>
    <w:rsid w:val="00EE53C8"/>
    <w:rsid w:val="00EE5534"/>
    <w:rsid w:val="00EE57FB"/>
    <w:rsid w:val="00EE5957"/>
    <w:rsid w:val="00EE5A34"/>
    <w:rsid w:val="00EE63F6"/>
    <w:rsid w:val="00EE67BC"/>
    <w:rsid w:val="00EE6B1E"/>
    <w:rsid w:val="00EE6C24"/>
    <w:rsid w:val="00EE73A5"/>
    <w:rsid w:val="00EE7914"/>
    <w:rsid w:val="00EE7C1B"/>
    <w:rsid w:val="00EE7D3B"/>
    <w:rsid w:val="00EE7DA5"/>
    <w:rsid w:val="00EE7F25"/>
    <w:rsid w:val="00EF0132"/>
    <w:rsid w:val="00EF01D3"/>
    <w:rsid w:val="00EF054D"/>
    <w:rsid w:val="00EF08D6"/>
    <w:rsid w:val="00EF0DA1"/>
    <w:rsid w:val="00EF1501"/>
    <w:rsid w:val="00EF162B"/>
    <w:rsid w:val="00EF2020"/>
    <w:rsid w:val="00EF2106"/>
    <w:rsid w:val="00EF24B8"/>
    <w:rsid w:val="00EF268C"/>
    <w:rsid w:val="00EF2A35"/>
    <w:rsid w:val="00EF2B0D"/>
    <w:rsid w:val="00EF2EAF"/>
    <w:rsid w:val="00EF2FB5"/>
    <w:rsid w:val="00EF32F6"/>
    <w:rsid w:val="00EF33E8"/>
    <w:rsid w:val="00EF3996"/>
    <w:rsid w:val="00EF473C"/>
    <w:rsid w:val="00EF4CAD"/>
    <w:rsid w:val="00EF4DCA"/>
    <w:rsid w:val="00EF52B8"/>
    <w:rsid w:val="00EF52EE"/>
    <w:rsid w:val="00EF57D9"/>
    <w:rsid w:val="00EF5C86"/>
    <w:rsid w:val="00EF5CED"/>
    <w:rsid w:val="00EF62DB"/>
    <w:rsid w:val="00EF6313"/>
    <w:rsid w:val="00EF668C"/>
    <w:rsid w:val="00EF6827"/>
    <w:rsid w:val="00EF6C1E"/>
    <w:rsid w:val="00EF6C2F"/>
    <w:rsid w:val="00EF719C"/>
    <w:rsid w:val="00EF7211"/>
    <w:rsid w:val="00EF740D"/>
    <w:rsid w:val="00EF757C"/>
    <w:rsid w:val="00EF76A7"/>
    <w:rsid w:val="00EF7877"/>
    <w:rsid w:val="00EF7972"/>
    <w:rsid w:val="00F0050A"/>
    <w:rsid w:val="00F006D2"/>
    <w:rsid w:val="00F00940"/>
    <w:rsid w:val="00F009DD"/>
    <w:rsid w:val="00F019CB"/>
    <w:rsid w:val="00F01AA9"/>
    <w:rsid w:val="00F01CBE"/>
    <w:rsid w:val="00F01F3F"/>
    <w:rsid w:val="00F023C4"/>
    <w:rsid w:val="00F02D90"/>
    <w:rsid w:val="00F02DEF"/>
    <w:rsid w:val="00F02FA6"/>
    <w:rsid w:val="00F032A1"/>
    <w:rsid w:val="00F03706"/>
    <w:rsid w:val="00F037A0"/>
    <w:rsid w:val="00F0389B"/>
    <w:rsid w:val="00F039FA"/>
    <w:rsid w:val="00F03BDB"/>
    <w:rsid w:val="00F03D76"/>
    <w:rsid w:val="00F03DD7"/>
    <w:rsid w:val="00F04276"/>
    <w:rsid w:val="00F043A0"/>
    <w:rsid w:val="00F0473E"/>
    <w:rsid w:val="00F0488E"/>
    <w:rsid w:val="00F04C73"/>
    <w:rsid w:val="00F05006"/>
    <w:rsid w:val="00F05397"/>
    <w:rsid w:val="00F053A5"/>
    <w:rsid w:val="00F0558F"/>
    <w:rsid w:val="00F0562D"/>
    <w:rsid w:val="00F05638"/>
    <w:rsid w:val="00F0573F"/>
    <w:rsid w:val="00F0591A"/>
    <w:rsid w:val="00F05A0B"/>
    <w:rsid w:val="00F05D0A"/>
    <w:rsid w:val="00F05DA2"/>
    <w:rsid w:val="00F05E11"/>
    <w:rsid w:val="00F06368"/>
    <w:rsid w:val="00F074F0"/>
    <w:rsid w:val="00F07DDD"/>
    <w:rsid w:val="00F07FEE"/>
    <w:rsid w:val="00F10303"/>
    <w:rsid w:val="00F1032E"/>
    <w:rsid w:val="00F10589"/>
    <w:rsid w:val="00F1072B"/>
    <w:rsid w:val="00F11139"/>
    <w:rsid w:val="00F11A85"/>
    <w:rsid w:val="00F11B15"/>
    <w:rsid w:val="00F122DE"/>
    <w:rsid w:val="00F12395"/>
    <w:rsid w:val="00F123D4"/>
    <w:rsid w:val="00F12637"/>
    <w:rsid w:val="00F1280A"/>
    <w:rsid w:val="00F12873"/>
    <w:rsid w:val="00F128AC"/>
    <w:rsid w:val="00F134D3"/>
    <w:rsid w:val="00F13615"/>
    <w:rsid w:val="00F13BB8"/>
    <w:rsid w:val="00F146DF"/>
    <w:rsid w:val="00F14715"/>
    <w:rsid w:val="00F14CA3"/>
    <w:rsid w:val="00F14FD4"/>
    <w:rsid w:val="00F152C4"/>
    <w:rsid w:val="00F154CC"/>
    <w:rsid w:val="00F15892"/>
    <w:rsid w:val="00F166E9"/>
    <w:rsid w:val="00F16B7F"/>
    <w:rsid w:val="00F175C3"/>
    <w:rsid w:val="00F176C5"/>
    <w:rsid w:val="00F177F0"/>
    <w:rsid w:val="00F17B73"/>
    <w:rsid w:val="00F17F67"/>
    <w:rsid w:val="00F17FDA"/>
    <w:rsid w:val="00F200C7"/>
    <w:rsid w:val="00F20509"/>
    <w:rsid w:val="00F2074D"/>
    <w:rsid w:val="00F20AB2"/>
    <w:rsid w:val="00F20B4D"/>
    <w:rsid w:val="00F20DA7"/>
    <w:rsid w:val="00F20FF0"/>
    <w:rsid w:val="00F21027"/>
    <w:rsid w:val="00F214FA"/>
    <w:rsid w:val="00F21B93"/>
    <w:rsid w:val="00F21CA6"/>
    <w:rsid w:val="00F21F89"/>
    <w:rsid w:val="00F228C6"/>
    <w:rsid w:val="00F22A4A"/>
    <w:rsid w:val="00F22FD1"/>
    <w:rsid w:val="00F2314B"/>
    <w:rsid w:val="00F2337E"/>
    <w:rsid w:val="00F23750"/>
    <w:rsid w:val="00F23A31"/>
    <w:rsid w:val="00F23BBE"/>
    <w:rsid w:val="00F23EBF"/>
    <w:rsid w:val="00F24105"/>
    <w:rsid w:val="00F24338"/>
    <w:rsid w:val="00F24538"/>
    <w:rsid w:val="00F24A97"/>
    <w:rsid w:val="00F24BF5"/>
    <w:rsid w:val="00F24F48"/>
    <w:rsid w:val="00F250BA"/>
    <w:rsid w:val="00F2545E"/>
    <w:rsid w:val="00F25FF0"/>
    <w:rsid w:val="00F263A1"/>
    <w:rsid w:val="00F26720"/>
    <w:rsid w:val="00F26AB6"/>
    <w:rsid w:val="00F26C66"/>
    <w:rsid w:val="00F26E5D"/>
    <w:rsid w:val="00F27914"/>
    <w:rsid w:val="00F27A9E"/>
    <w:rsid w:val="00F27AF5"/>
    <w:rsid w:val="00F27BB1"/>
    <w:rsid w:val="00F3009D"/>
    <w:rsid w:val="00F30420"/>
    <w:rsid w:val="00F30538"/>
    <w:rsid w:val="00F30A82"/>
    <w:rsid w:val="00F315D5"/>
    <w:rsid w:val="00F31B82"/>
    <w:rsid w:val="00F31EB7"/>
    <w:rsid w:val="00F32335"/>
    <w:rsid w:val="00F32458"/>
    <w:rsid w:val="00F32588"/>
    <w:rsid w:val="00F32F5F"/>
    <w:rsid w:val="00F33294"/>
    <w:rsid w:val="00F33313"/>
    <w:rsid w:val="00F3383F"/>
    <w:rsid w:val="00F3398F"/>
    <w:rsid w:val="00F339F4"/>
    <w:rsid w:val="00F341B8"/>
    <w:rsid w:val="00F34547"/>
    <w:rsid w:val="00F347D4"/>
    <w:rsid w:val="00F34E98"/>
    <w:rsid w:val="00F34F96"/>
    <w:rsid w:val="00F352D3"/>
    <w:rsid w:val="00F35315"/>
    <w:rsid w:val="00F35385"/>
    <w:rsid w:val="00F366D3"/>
    <w:rsid w:val="00F36BED"/>
    <w:rsid w:val="00F374C3"/>
    <w:rsid w:val="00F376FB"/>
    <w:rsid w:val="00F37C2D"/>
    <w:rsid w:val="00F37DBF"/>
    <w:rsid w:val="00F37EE4"/>
    <w:rsid w:val="00F40628"/>
    <w:rsid w:val="00F4095A"/>
    <w:rsid w:val="00F409B2"/>
    <w:rsid w:val="00F409DE"/>
    <w:rsid w:val="00F409F7"/>
    <w:rsid w:val="00F40ADB"/>
    <w:rsid w:val="00F40B6D"/>
    <w:rsid w:val="00F40FE0"/>
    <w:rsid w:val="00F4101F"/>
    <w:rsid w:val="00F411F2"/>
    <w:rsid w:val="00F4151C"/>
    <w:rsid w:val="00F4160E"/>
    <w:rsid w:val="00F41969"/>
    <w:rsid w:val="00F419E9"/>
    <w:rsid w:val="00F41DFF"/>
    <w:rsid w:val="00F41EA1"/>
    <w:rsid w:val="00F41EC5"/>
    <w:rsid w:val="00F422C1"/>
    <w:rsid w:val="00F42550"/>
    <w:rsid w:val="00F42796"/>
    <w:rsid w:val="00F42E50"/>
    <w:rsid w:val="00F436E0"/>
    <w:rsid w:val="00F43DB4"/>
    <w:rsid w:val="00F43E47"/>
    <w:rsid w:val="00F443F8"/>
    <w:rsid w:val="00F4487B"/>
    <w:rsid w:val="00F44DDD"/>
    <w:rsid w:val="00F44F9C"/>
    <w:rsid w:val="00F4516D"/>
    <w:rsid w:val="00F45584"/>
    <w:rsid w:val="00F45761"/>
    <w:rsid w:val="00F45785"/>
    <w:rsid w:val="00F45846"/>
    <w:rsid w:val="00F45A7C"/>
    <w:rsid w:val="00F45CB3"/>
    <w:rsid w:val="00F45FB2"/>
    <w:rsid w:val="00F45FD7"/>
    <w:rsid w:val="00F4617E"/>
    <w:rsid w:val="00F461B1"/>
    <w:rsid w:val="00F46216"/>
    <w:rsid w:val="00F4641F"/>
    <w:rsid w:val="00F46B33"/>
    <w:rsid w:val="00F46E89"/>
    <w:rsid w:val="00F46FCB"/>
    <w:rsid w:val="00F47011"/>
    <w:rsid w:val="00F47097"/>
    <w:rsid w:val="00F4740D"/>
    <w:rsid w:val="00F47991"/>
    <w:rsid w:val="00F47D43"/>
    <w:rsid w:val="00F507FE"/>
    <w:rsid w:val="00F50B85"/>
    <w:rsid w:val="00F50E1A"/>
    <w:rsid w:val="00F50EC6"/>
    <w:rsid w:val="00F511E7"/>
    <w:rsid w:val="00F51B51"/>
    <w:rsid w:val="00F51E24"/>
    <w:rsid w:val="00F51F12"/>
    <w:rsid w:val="00F5224E"/>
    <w:rsid w:val="00F52252"/>
    <w:rsid w:val="00F524A0"/>
    <w:rsid w:val="00F52CA0"/>
    <w:rsid w:val="00F52CE9"/>
    <w:rsid w:val="00F52E0B"/>
    <w:rsid w:val="00F52FA6"/>
    <w:rsid w:val="00F532A8"/>
    <w:rsid w:val="00F53502"/>
    <w:rsid w:val="00F538CE"/>
    <w:rsid w:val="00F5393C"/>
    <w:rsid w:val="00F545A0"/>
    <w:rsid w:val="00F550EC"/>
    <w:rsid w:val="00F55201"/>
    <w:rsid w:val="00F5535F"/>
    <w:rsid w:val="00F55627"/>
    <w:rsid w:val="00F55728"/>
    <w:rsid w:val="00F558EB"/>
    <w:rsid w:val="00F559E8"/>
    <w:rsid w:val="00F561B1"/>
    <w:rsid w:val="00F564C6"/>
    <w:rsid w:val="00F56892"/>
    <w:rsid w:val="00F56953"/>
    <w:rsid w:val="00F56D4D"/>
    <w:rsid w:val="00F56F70"/>
    <w:rsid w:val="00F5715E"/>
    <w:rsid w:val="00F57169"/>
    <w:rsid w:val="00F57323"/>
    <w:rsid w:val="00F5757A"/>
    <w:rsid w:val="00F57593"/>
    <w:rsid w:val="00F57A4B"/>
    <w:rsid w:val="00F600F6"/>
    <w:rsid w:val="00F60753"/>
    <w:rsid w:val="00F61035"/>
    <w:rsid w:val="00F6152D"/>
    <w:rsid w:val="00F61671"/>
    <w:rsid w:val="00F61893"/>
    <w:rsid w:val="00F61F4A"/>
    <w:rsid w:val="00F620C7"/>
    <w:rsid w:val="00F6228F"/>
    <w:rsid w:val="00F6236C"/>
    <w:rsid w:val="00F6236F"/>
    <w:rsid w:val="00F624C8"/>
    <w:rsid w:val="00F6251D"/>
    <w:rsid w:val="00F625BE"/>
    <w:rsid w:val="00F6261C"/>
    <w:rsid w:val="00F62C27"/>
    <w:rsid w:val="00F631F3"/>
    <w:rsid w:val="00F6335D"/>
    <w:rsid w:val="00F6351F"/>
    <w:rsid w:val="00F63710"/>
    <w:rsid w:val="00F63976"/>
    <w:rsid w:val="00F64077"/>
    <w:rsid w:val="00F6407D"/>
    <w:rsid w:val="00F6435C"/>
    <w:rsid w:val="00F643A7"/>
    <w:rsid w:val="00F6453B"/>
    <w:rsid w:val="00F649E7"/>
    <w:rsid w:val="00F64DBA"/>
    <w:rsid w:val="00F651F8"/>
    <w:rsid w:val="00F65222"/>
    <w:rsid w:val="00F653C4"/>
    <w:rsid w:val="00F656EC"/>
    <w:rsid w:val="00F6597E"/>
    <w:rsid w:val="00F65B06"/>
    <w:rsid w:val="00F65E13"/>
    <w:rsid w:val="00F65E29"/>
    <w:rsid w:val="00F65F4C"/>
    <w:rsid w:val="00F663E2"/>
    <w:rsid w:val="00F665AF"/>
    <w:rsid w:val="00F665BC"/>
    <w:rsid w:val="00F666B1"/>
    <w:rsid w:val="00F667BD"/>
    <w:rsid w:val="00F66FC4"/>
    <w:rsid w:val="00F6763E"/>
    <w:rsid w:val="00F67ABD"/>
    <w:rsid w:val="00F67DD0"/>
    <w:rsid w:val="00F70038"/>
    <w:rsid w:val="00F700A2"/>
    <w:rsid w:val="00F70284"/>
    <w:rsid w:val="00F70AD2"/>
    <w:rsid w:val="00F70B84"/>
    <w:rsid w:val="00F70CFC"/>
    <w:rsid w:val="00F70D51"/>
    <w:rsid w:val="00F7147C"/>
    <w:rsid w:val="00F7190F"/>
    <w:rsid w:val="00F71B22"/>
    <w:rsid w:val="00F71BF2"/>
    <w:rsid w:val="00F71E0D"/>
    <w:rsid w:val="00F71F72"/>
    <w:rsid w:val="00F72306"/>
    <w:rsid w:val="00F7242A"/>
    <w:rsid w:val="00F726FB"/>
    <w:rsid w:val="00F72769"/>
    <w:rsid w:val="00F7278D"/>
    <w:rsid w:val="00F727FC"/>
    <w:rsid w:val="00F7282F"/>
    <w:rsid w:val="00F72BD2"/>
    <w:rsid w:val="00F734A9"/>
    <w:rsid w:val="00F73DBA"/>
    <w:rsid w:val="00F73F1B"/>
    <w:rsid w:val="00F74059"/>
    <w:rsid w:val="00F7434C"/>
    <w:rsid w:val="00F743A5"/>
    <w:rsid w:val="00F74577"/>
    <w:rsid w:val="00F74946"/>
    <w:rsid w:val="00F74F10"/>
    <w:rsid w:val="00F74F5C"/>
    <w:rsid w:val="00F75203"/>
    <w:rsid w:val="00F7528D"/>
    <w:rsid w:val="00F75502"/>
    <w:rsid w:val="00F75526"/>
    <w:rsid w:val="00F7554E"/>
    <w:rsid w:val="00F7577F"/>
    <w:rsid w:val="00F758D9"/>
    <w:rsid w:val="00F75B71"/>
    <w:rsid w:val="00F75EB3"/>
    <w:rsid w:val="00F7604B"/>
    <w:rsid w:val="00F762F8"/>
    <w:rsid w:val="00F769F7"/>
    <w:rsid w:val="00F76B0A"/>
    <w:rsid w:val="00F76D47"/>
    <w:rsid w:val="00F77531"/>
    <w:rsid w:val="00F77C71"/>
    <w:rsid w:val="00F800E6"/>
    <w:rsid w:val="00F8056A"/>
    <w:rsid w:val="00F813EB"/>
    <w:rsid w:val="00F81DBC"/>
    <w:rsid w:val="00F82538"/>
    <w:rsid w:val="00F8256B"/>
    <w:rsid w:val="00F8267E"/>
    <w:rsid w:val="00F82A6E"/>
    <w:rsid w:val="00F82A92"/>
    <w:rsid w:val="00F82B57"/>
    <w:rsid w:val="00F8324E"/>
    <w:rsid w:val="00F83448"/>
    <w:rsid w:val="00F8363F"/>
    <w:rsid w:val="00F83D22"/>
    <w:rsid w:val="00F84AED"/>
    <w:rsid w:val="00F84E63"/>
    <w:rsid w:val="00F84F0E"/>
    <w:rsid w:val="00F8546F"/>
    <w:rsid w:val="00F85968"/>
    <w:rsid w:val="00F8630E"/>
    <w:rsid w:val="00F865ED"/>
    <w:rsid w:val="00F87350"/>
    <w:rsid w:val="00F873D3"/>
    <w:rsid w:val="00F87A4A"/>
    <w:rsid w:val="00F87CCD"/>
    <w:rsid w:val="00F87E73"/>
    <w:rsid w:val="00F907D1"/>
    <w:rsid w:val="00F90B2C"/>
    <w:rsid w:val="00F90B93"/>
    <w:rsid w:val="00F90BFF"/>
    <w:rsid w:val="00F90DEA"/>
    <w:rsid w:val="00F90E21"/>
    <w:rsid w:val="00F911F2"/>
    <w:rsid w:val="00F91568"/>
    <w:rsid w:val="00F91783"/>
    <w:rsid w:val="00F91E47"/>
    <w:rsid w:val="00F920F3"/>
    <w:rsid w:val="00F922AE"/>
    <w:rsid w:val="00F922DD"/>
    <w:rsid w:val="00F929C6"/>
    <w:rsid w:val="00F92DC1"/>
    <w:rsid w:val="00F92E93"/>
    <w:rsid w:val="00F92F43"/>
    <w:rsid w:val="00F930BF"/>
    <w:rsid w:val="00F930C6"/>
    <w:rsid w:val="00F931B8"/>
    <w:rsid w:val="00F9373E"/>
    <w:rsid w:val="00F943A2"/>
    <w:rsid w:val="00F94789"/>
    <w:rsid w:val="00F949BF"/>
    <w:rsid w:val="00F94C56"/>
    <w:rsid w:val="00F94F6D"/>
    <w:rsid w:val="00F95004"/>
    <w:rsid w:val="00F95439"/>
    <w:rsid w:val="00F958C5"/>
    <w:rsid w:val="00F95AAC"/>
    <w:rsid w:val="00F961B4"/>
    <w:rsid w:val="00F96285"/>
    <w:rsid w:val="00F962C3"/>
    <w:rsid w:val="00F96811"/>
    <w:rsid w:val="00F96E74"/>
    <w:rsid w:val="00F96EED"/>
    <w:rsid w:val="00F96F53"/>
    <w:rsid w:val="00F97737"/>
    <w:rsid w:val="00F977B2"/>
    <w:rsid w:val="00F97C1C"/>
    <w:rsid w:val="00F97C68"/>
    <w:rsid w:val="00F97D80"/>
    <w:rsid w:val="00F97DC9"/>
    <w:rsid w:val="00FA001D"/>
    <w:rsid w:val="00FA061E"/>
    <w:rsid w:val="00FA0814"/>
    <w:rsid w:val="00FA0A3B"/>
    <w:rsid w:val="00FA0B21"/>
    <w:rsid w:val="00FA100C"/>
    <w:rsid w:val="00FA1079"/>
    <w:rsid w:val="00FA1165"/>
    <w:rsid w:val="00FA1440"/>
    <w:rsid w:val="00FA14BA"/>
    <w:rsid w:val="00FA17C8"/>
    <w:rsid w:val="00FA190B"/>
    <w:rsid w:val="00FA19C5"/>
    <w:rsid w:val="00FA1C00"/>
    <w:rsid w:val="00FA1DF3"/>
    <w:rsid w:val="00FA1EBD"/>
    <w:rsid w:val="00FA209B"/>
    <w:rsid w:val="00FA23A8"/>
    <w:rsid w:val="00FA2515"/>
    <w:rsid w:val="00FA2B13"/>
    <w:rsid w:val="00FA304A"/>
    <w:rsid w:val="00FA31B3"/>
    <w:rsid w:val="00FA377A"/>
    <w:rsid w:val="00FA3A53"/>
    <w:rsid w:val="00FA3CB4"/>
    <w:rsid w:val="00FA3D54"/>
    <w:rsid w:val="00FA3DE9"/>
    <w:rsid w:val="00FA4A98"/>
    <w:rsid w:val="00FA51BB"/>
    <w:rsid w:val="00FA5647"/>
    <w:rsid w:val="00FA5A03"/>
    <w:rsid w:val="00FA666D"/>
    <w:rsid w:val="00FA6C3C"/>
    <w:rsid w:val="00FA6C8E"/>
    <w:rsid w:val="00FA6CB1"/>
    <w:rsid w:val="00FA6F0C"/>
    <w:rsid w:val="00FA707C"/>
    <w:rsid w:val="00FA7584"/>
    <w:rsid w:val="00FA759B"/>
    <w:rsid w:val="00FA782A"/>
    <w:rsid w:val="00FA7948"/>
    <w:rsid w:val="00FA7C70"/>
    <w:rsid w:val="00FA7CAF"/>
    <w:rsid w:val="00FB0141"/>
    <w:rsid w:val="00FB0196"/>
    <w:rsid w:val="00FB0493"/>
    <w:rsid w:val="00FB0949"/>
    <w:rsid w:val="00FB0A26"/>
    <w:rsid w:val="00FB0AFE"/>
    <w:rsid w:val="00FB0DDE"/>
    <w:rsid w:val="00FB118E"/>
    <w:rsid w:val="00FB1959"/>
    <w:rsid w:val="00FB1A12"/>
    <w:rsid w:val="00FB1A33"/>
    <w:rsid w:val="00FB1B5B"/>
    <w:rsid w:val="00FB1CCC"/>
    <w:rsid w:val="00FB23B4"/>
    <w:rsid w:val="00FB23C9"/>
    <w:rsid w:val="00FB260B"/>
    <w:rsid w:val="00FB275D"/>
    <w:rsid w:val="00FB31D8"/>
    <w:rsid w:val="00FB33DE"/>
    <w:rsid w:val="00FB345F"/>
    <w:rsid w:val="00FB390F"/>
    <w:rsid w:val="00FB3AF6"/>
    <w:rsid w:val="00FB4983"/>
    <w:rsid w:val="00FB4A59"/>
    <w:rsid w:val="00FB4D81"/>
    <w:rsid w:val="00FB5146"/>
    <w:rsid w:val="00FB533B"/>
    <w:rsid w:val="00FB5668"/>
    <w:rsid w:val="00FB5BFC"/>
    <w:rsid w:val="00FB5D96"/>
    <w:rsid w:val="00FB6145"/>
    <w:rsid w:val="00FB616E"/>
    <w:rsid w:val="00FB62D5"/>
    <w:rsid w:val="00FB66AE"/>
    <w:rsid w:val="00FB66D7"/>
    <w:rsid w:val="00FB695A"/>
    <w:rsid w:val="00FB6B69"/>
    <w:rsid w:val="00FB6C4A"/>
    <w:rsid w:val="00FB6C5D"/>
    <w:rsid w:val="00FB6DB2"/>
    <w:rsid w:val="00FB72CA"/>
    <w:rsid w:val="00FB73DA"/>
    <w:rsid w:val="00FB7722"/>
    <w:rsid w:val="00FB79D7"/>
    <w:rsid w:val="00FB7BC1"/>
    <w:rsid w:val="00FB7EA0"/>
    <w:rsid w:val="00FC00D6"/>
    <w:rsid w:val="00FC01FF"/>
    <w:rsid w:val="00FC02EE"/>
    <w:rsid w:val="00FC0618"/>
    <w:rsid w:val="00FC061A"/>
    <w:rsid w:val="00FC0AB1"/>
    <w:rsid w:val="00FC0B55"/>
    <w:rsid w:val="00FC10B1"/>
    <w:rsid w:val="00FC1142"/>
    <w:rsid w:val="00FC1280"/>
    <w:rsid w:val="00FC1299"/>
    <w:rsid w:val="00FC16E6"/>
    <w:rsid w:val="00FC1DBA"/>
    <w:rsid w:val="00FC1F6B"/>
    <w:rsid w:val="00FC2288"/>
    <w:rsid w:val="00FC25D7"/>
    <w:rsid w:val="00FC2747"/>
    <w:rsid w:val="00FC2959"/>
    <w:rsid w:val="00FC29EF"/>
    <w:rsid w:val="00FC2F7A"/>
    <w:rsid w:val="00FC3276"/>
    <w:rsid w:val="00FC3681"/>
    <w:rsid w:val="00FC3AE3"/>
    <w:rsid w:val="00FC3EB9"/>
    <w:rsid w:val="00FC43CE"/>
    <w:rsid w:val="00FC459E"/>
    <w:rsid w:val="00FC4AC8"/>
    <w:rsid w:val="00FC4C48"/>
    <w:rsid w:val="00FC4E96"/>
    <w:rsid w:val="00FC4ECA"/>
    <w:rsid w:val="00FC4FDC"/>
    <w:rsid w:val="00FC5492"/>
    <w:rsid w:val="00FC55FB"/>
    <w:rsid w:val="00FC584B"/>
    <w:rsid w:val="00FC6320"/>
    <w:rsid w:val="00FC6742"/>
    <w:rsid w:val="00FC6789"/>
    <w:rsid w:val="00FC6933"/>
    <w:rsid w:val="00FC6CE8"/>
    <w:rsid w:val="00FC709F"/>
    <w:rsid w:val="00FC785B"/>
    <w:rsid w:val="00FC788B"/>
    <w:rsid w:val="00FC79B5"/>
    <w:rsid w:val="00FD0117"/>
    <w:rsid w:val="00FD017D"/>
    <w:rsid w:val="00FD0193"/>
    <w:rsid w:val="00FD01E3"/>
    <w:rsid w:val="00FD0394"/>
    <w:rsid w:val="00FD0575"/>
    <w:rsid w:val="00FD07BB"/>
    <w:rsid w:val="00FD07D6"/>
    <w:rsid w:val="00FD07FE"/>
    <w:rsid w:val="00FD0A4C"/>
    <w:rsid w:val="00FD117F"/>
    <w:rsid w:val="00FD13BA"/>
    <w:rsid w:val="00FD15DB"/>
    <w:rsid w:val="00FD194C"/>
    <w:rsid w:val="00FD1C63"/>
    <w:rsid w:val="00FD1C71"/>
    <w:rsid w:val="00FD1E98"/>
    <w:rsid w:val="00FD219E"/>
    <w:rsid w:val="00FD21F6"/>
    <w:rsid w:val="00FD220E"/>
    <w:rsid w:val="00FD2BAE"/>
    <w:rsid w:val="00FD2C8E"/>
    <w:rsid w:val="00FD3089"/>
    <w:rsid w:val="00FD308C"/>
    <w:rsid w:val="00FD3C26"/>
    <w:rsid w:val="00FD3EE6"/>
    <w:rsid w:val="00FD4303"/>
    <w:rsid w:val="00FD46A5"/>
    <w:rsid w:val="00FD4B32"/>
    <w:rsid w:val="00FD4E83"/>
    <w:rsid w:val="00FD4E8F"/>
    <w:rsid w:val="00FD4FAE"/>
    <w:rsid w:val="00FD51FD"/>
    <w:rsid w:val="00FD5237"/>
    <w:rsid w:val="00FD53F2"/>
    <w:rsid w:val="00FD5452"/>
    <w:rsid w:val="00FD5845"/>
    <w:rsid w:val="00FD5AEE"/>
    <w:rsid w:val="00FD5C36"/>
    <w:rsid w:val="00FD5F14"/>
    <w:rsid w:val="00FD6138"/>
    <w:rsid w:val="00FD6439"/>
    <w:rsid w:val="00FD66E7"/>
    <w:rsid w:val="00FD6836"/>
    <w:rsid w:val="00FD6DB9"/>
    <w:rsid w:val="00FD72B7"/>
    <w:rsid w:val="00FD737B"/>
    <w:rsid w:val="00FD739D"/>
    <w:rsid w:val="00FD76EC"/>
    <w:rsid w:val="00FD7726"/>
    <w:rsid w:val="00FD794B"/>
    <w:rsid w:val="00FD7F6F"/>
    <w:rsid w:val="00FE00A0"/>
    <w:rsid w:val="00FE00B7"/>
    <w:rsid w:val="00FE060F"/>
    <w:rsid w:val="00FE0738"/>
    <w:rsid w:val="00FE07AE"/>
    <w:rsid w:val="00FE07C7"/>
    <w:rsid w:val="00FE09AA"/>
    <w:rsid w:val="00FE0BF0"/>
    <w:rsid w:val="00FE1BC8"/>
    <w:rsid w:val="00FE1E22"/>
    <w:rsid w:val="00FE1E4A"/>
    <w:rsid w:val="00FE1EE5"/>
    <w:rsid w:val="00FE2305"/>
    <w:rsid w:val="00FE26AD"/>
    <w:rsid w:val="00FE27AD"/>
    <w:rsid w:val="00FE2B8A"/>
    <w:rsid w:val="00FE2BE0"/>
    <w:rsid w:val="00FE30B3"/>
    <w:rsid w:val="00FE31AE"/>
    <w:rsid w:val="00FE3534"/>
    <w:rsid w:val="00FE3A28"/>
    <w:rsid w:val="00FE3C3A"/>
    <w:rsid w:val="00FE3C85"/>
    <w:rsid w:val="00FE3D1F"/>
    <w:rsid w:val="00FE3FE0"/>
    <w:rsid w:val="00FE4828"/>
    <w:rsid w:val="00FE498A"/>
    <w:rsid w:val="00FE4C12"/>
    <w:rsid w:val="00FE4C18"/>
    <w:rsid w:val="00FE4DA0"/>
    <w:rsid w:val="00FE50D6"/>
    <w:rsid w:val="00FE5357"/>
    <w:rsid w:val="00FE53C4"/>
    <w:rsid w:val="00FE5611"/>
    <w:rsid w:val="00FE574E"/>
    <w:rsid w:val="00FE5955"/>
    <w:rsid w:val="00FE5CB9"/>
    <w:rsid w:val="00FE5E43"/>
    <w:rsid w:val="00FE64AC"/>
    <w:rsid w:val="00FE665D"/>
    <w:rsid w:val="00FE66C3"/>
    <w:rsid w:val="00FE6716"/>
    <w:rsid w:val="00FE672D"/>
    <w:rsid w:val="00FE6919"/>
    <w:rsid w:val="00FE6A66"/>
    <w:rsid w:val="00FE6E47"/>
    <w:rsid w:val="00FE6FAE"/>
    <w:rsid w:val="00FE732F"/>
    <w:rsid w:val="00FE78F0"/>
    <w:rsid w:val="00FE7D2A"/>
    <w:rsid w:val="00FF00EC"/>
    <w:rsid w:val="00FF039A"/>
    <w:rsid w:val="00FF0890"/>
    <w:rsid w:val="00FF0966"/>
    <w:rsid w:val="00FF0B71"/>
    <w:rsid w:val="00FF0B81"/>
    <w:rsid w:val="00FF10D6"/>
    <w:rsid w:val="00FF11FE"/>
    <w:rsid w:val="00FF14BB"/>
    <w:rsid w:val="00FF16C2"/>
    <w:rsid w:val="00FF17E4"/>
    <w:rsid w:val="00FF1801"/>
    <w:rsid w:val="00FF1A26"/>
    <w:rsid w:val="00FF1B6C"/>
    <w:rsid w:val="00FF2041"/>
    <w:rsid w:val="00FF2499"/>
    <w:rsid w:val="00FF260C"/>
    <w:rsid w:val="00FF2853"/>
    <w:rsid w:val="00FF2BB5"/>
    <w:rsid w:val="00FF2C95"/>
    <w:rsid w:val="00FF2DF9"/>
    <w:rsid w:val="00FF36F8"/>
    <w:rsid w:val="00FF3A38"/>
    <w:rsid w:val="00FF3D80"/>
    <w:rsid w:val="00FF3EDA"/>
    <w:rsid w:val="00FF4248"/>
    <w:rsid w:val="00FF4AAD"/>
    <w:rsid w:val="00FF4AC6"/>
    <w:rsid w:val="00FF4B71"/>
    <w:rsid w:val="00FF4BA1"/>
    <w:rsid w:val="00FF5171"/>
    <w:rsid w:val="00FF5182"/>
    <w:rsid w:val="00FF521A"/>
    <w:rsid w:val="00FF52FB"/>
    <w:rsid w:val="00FF54D9"/>
    <w:rsid w:val="00FF5631"/>
    <w:rsid w:val="00FF58C7"/>
    <w:rsid w:val="00FF5C69"/>
    <w:rsid w:val="00FF5C7E"/>
    <w:rsid w:val="00FF6271"/>
    <w:rsid w:val="00FF6488"/>
    <w:rsid w:val="00FF65B8"/>
    <w:rsid w:val="00FF65D5"/>
    <w:rsid w:val="00FF674B"/>
    <w:rsid w:val="00FF6843"/>
    <w:rsid w:val="00FF6926"/>
    <w:rsid w:val="00FF6D5F"/>
    <w:rsid w:val="00FF7231"/>
    <w:rsid w:val="00FF7260"/>
    <w:rsid w:val="00FF7458"/>
    <w:rsid w:val="00FF766B"/>
    <w:rsid w:val="00FF7A24"/>
    <w:rsid w:val="0AC76E90"/>
    <w:rsid w:val="53303151"/>
    <w:rsid w:val="56F32B68"/>
    <w:rsid w:val="59100ADF"/>
    <w:rsid w:val="5B4F7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736A02-298A-41CA-8261-858E18985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Times New Roman" w:eastAsiaTheme="minorEastAsia" w:hAnsi="Times New Roman" w:cs="Times New Roman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eastAsia="Times New Roman"/>
      <w:kern w:val="0"/>
    </w:rPr>
  </w:style>
  <w:style w:type="paragraph" w:customStyle="1" w:styleId="font5">
    <w:name w:val="font5"/>
    <w:basedOn w:val="a"/>
    <w:qFormat/>
    <w:pPr>
      <w:spacing w:before="100" w:beforeAutospacing="1" w:after="100" w:afterAutospacing="1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font6">
    <w:name w:val="font6"/>
    <w:basedOn w:val="a"/>
    <w:qFormat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font7">
    <w:name w:val="font7"/>
    <w:basedOn w:val="a"/>
    <w:qFormat/>
    <w:pPr>
      <w:spacing w:before="100" w:beforeAutospacing="1" w:after="100" w:afterAutospacing="1"/>
    </w:pPr>
    <w:rPr>
      <w:rFonts w:ascii="Microsoft YaHei UI" w:eastAsia="Microsoft YaHei UI" w:hAnsi="Microsoft YaHei UI"/>
      <w:color w:val="000000"/>
      <w:kern w:val="0"/>
      <w:sz w:val="20"/>
      <w:szCs w:val="20"/>
    </w:rPr>
  </w:style>
  <w:style w:type="paragraph" w:customStyle="1" w:styleId="xl66">
    <w:name w:val="xl66"/>
    <w:basedOn w:val="a"/>
    <w:qFormat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67">
    <w:name w:val="xl67"/>
    <w:basedOn w:val="a"/>
    <w:qFormat/>
    <w:pPr>
      <w:pBdr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16"/>
      <w:szCs w:val="16"/>
    </w:rPr>
  </w:style>
  <w:style w:type="paragraph" w:customStyle="1" w:styleId="xl68">
    <w:name w:val="xl68"/>
    <w:basedOn w:val="a"/>
    <w:qFormat/>
    <w:pPr>
      <w:pBdr>
        <w:top w:val="single" w:sz="8" w:space="0" w:color="000000"/>
        <w:lef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69">
    <w:name w:val="xl69"/>
    <w:basedOn w:val="a"/>
    <w:qFormat/>
    <w:pPr>
      <w:pBdr>
        <w:top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0">
    <w:name w:val="xl70"/>
    <w:basedOn w:val="a"/>
    <w:qFormat/>
    <w:pPr>
      <w:pBdr>
        <w:top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1">
    <w:name w:val="xl71"/>
    <w:basedOn w:val="a"/>
    <w:qFormat/>
    <w:pPr>
      <w:pBdr>
        <w:lef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2">
    <w:name w:val="xl72"/>
    <w:basedOn w:val="a"/>
    <w:qFormat/>
    <w:pP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3">
    <w:name w:val="xl73"/>
    <w:basedOn w:val="a"/>
    <w:qFormat/>
    <w:pPr>
      <w:pBdr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4">
    <w:name w:val="xl74"/>
    <w:basedOn w:val="a"/>
    <w:qFormat/>
    <w:pPr>
      <w:pBdr>
        <w:left w:val="single" w:sz="8" w:space="0" w:color="000000"/>
        <w:bottom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5">
    <w:name w:val="xl75"/>
    <w:basedOn w:val="a"/>
    <w:qFormat/>
    <w:pPr>
      <w:pBdr>
        <w:bottom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b/>
      <w:bCs/>
      <w:color w:val="000000"/>
      <w:kern w:val="0"/>
      <w:sz w:val="20"/>
      <w:szCs w:val="20"/>
    </w:rPr>
  </w:style>
  <w:style w:type="paragraph" w:customStyle="1" w:styleId="xl76">
    <w:name w:val="xl76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77">
    <w:name w:val="xl77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78">
    <w:name w:val="xl78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79">
    <w:name w:val="xl79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80">
    <w:name w:val="xl80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16"/>
      <w:szCs w:val="16"/>
    </w:rPr>
  </w:style>
  <w:style w:type="paragraph" w:customStyle="1" w:styleId="xl81">
    <w:name w:val="xl81"/>
    <w:basedOn w:val="a"/>
    <w:qFormat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/>
      <w:textAlignment w:val="center"/>
    </w:pPr>
    <w:rPr>
      <w:rFonts w:ascii="Tahoma" w:eastAsia="Times New Roman" w:hAnsi="Tahoma" w:cs="Tahoma"/>
      <w:color w:val="000000"/>
      <w:kern w:val="0"/>
      <w:sz w:val="20"/>
      <w:szCs w:val="20"/>
    </w:rPr>
  </w:style>
  <w:style w:type="paragraph" w:customStyle="1" w:styleId="xl82">
    <w:name w:val="xl82"/>
    <w:basedOn w:val="a"/>
    <w:qFormat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83">
    <w:name w:val="xl83"/>
    <w:basedOn w:val="a"/>
    <w:qFormat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  <w:style w:type="paragraph" w:customStyle="1" w:styleId="xl84">
    <w:name w:val="xl84"/>
    <w:basedOn w:val="a"/>
    <w:qFormat/>
    <w:pPr>
      <w:pBdr>
        <w:bottom w:val="single" w:sz="8" w:space="0" w:color="000000"/>
        <w:right w:val="single" w:sz="8" w:space="0" w:color="000000"/>
      </w:pBdr>
      <w:shd w:val="clear" w:color="000000" w:fill="F2F2F2"/>
      <w:spacing w:before="100" w:beforeAutospacing="1" w:after="100" w:afterAutospacing="1"/>
      <w:textAlignment w:val="center"/>
    </w:pPr>
    <w:rPr>
      <w:rFonts w:ascii="Arial Unicode MS" w:eastAsia="Arial Unicode MS" w:hAnsi="Arial Unicode MS" w:cs="Arial Unicode MS"/>
      <w:color w:val="000000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Kristipati, Sriram</dc:creator>
  <cp:lastModifiedBy>CCJK</cp:lastModifiedBy>
  <cp:revision>2</cp:revision>
  <dcterms:created xsi:type="dcterms:W3CDTF">2024-10-17T02:06:00Z</dcterms:created>
  <dcterms:modified xsi:type="dcterms:W3CDTF">2024-10-18T01:44:00Z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C98E6182E38C4C15B07E340C4E6261C9_13</vt:lpwstr>
  </property>
</Properties>
</file>