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3365" w:type="dxa"/>
        <w:tblInd w:w="4" w:type="dxa"/>
        <w:tblLook w:val="04A0" w:firstRow="1" w:lastRow="0" w:firstColumn="1" w:lastColumn="0" w:noHBand="0" w:noVBand="1"/>
        <w:tblPrChange w:id="0" w:author="Yolanda Z" w:date="2024-10-18T04:15:00Z" w16du:dateUtc="2024-10-17T20:15:00Z">
          <w:tblPr>
            <w:tblW w:w="3937" w:type="dxa"/>
            <w:tblInd w:w="4" w:type="dxa"/>
            <w:tblLook w:val="04A0" w:firstRow="1" w:lastRow="0" w:firstColumn="1" w:lastColumn="0" w:noHBand="0" w:noVBand="1"/>
          </w:tblPr>
        </w:tblPrChange>
      </w:tblPr>
      <w:tblGrid>
        <w:gridCol w:w="3365"/>
        <w:tblGridChange w:id="1">
          <w:tblGrid>
            <w:gridCol w:w="108"/>
            <w:gridCol w:w="3257"/>
            <w:gridCol w:w="108"/>
          </w:tblGrid>
        </w:tblGridChange>
      </w:tblGrid>
      <w:tr w:rsidR="00B46864" w:rsidRPr="0093572D" w:rsidDel="00B46864" w14:paraId="2FC1AB48" w14:textId="77777777" w:rsidTr="00B46864">
        <w:trPr>
          <w:trHeight w:val="300"/>
          <w:del w:id="2" w:author="Yolanda Z" w:date="2024-10-18T04:15:00Z" w16du:dateUtc="2024-10-17T20:15:00Z"/>
          <w:trPrChange w:id="3" w:author="Yolanda Z" w:date="2024-10-18T04:15:00Z" w16du:dateUtc="2024-10-17T20:15:00Z">
            <w:trPr>
              <w:gridAfter w:val="0"/>
              <w:trHeight w:val="300"/>
            </w:trPr>
          </w:trPrChange>
        </w:trPr>
        <w:tc>
          <w:tcPr>
            <w:tcW w:w="3365" w:type="dxa"/>
            <w:tcBorders>
              <w:top w:val="nil"/>
              <w:left w:val="nil"/>
              <w:bottom w:val="single" w:sz="8" w:space="0" w:color="000000"/>
              <w:right w:val="nil"/>
            </w:tcBorders>
            <w:shd w:val="clear" w:color="000000" w:fill="F2F2F2"/>
            <w:noWrap/>
            <w:vAlign w:val="center"/>
            <w:hideMark/>
            <w:tcPrChange w:id="4" w:author="Yolanda Z" w:date="2024-10-18T04:15:00Z" w16du:dateUtc="2024-10-17T20:15:00Z">
              <w:tcPr>
                <w:tcW w:w="3365" w:type="dxa"/>
                <w:gridSpan w:val="2"/>
                <w:tcBorders>
                  <w:top w:val="nil"/>
                  <w:left w:val="nil"/>
                  <w:bottom w:val="single" w:sz="8" w:space="0" w:color="000000"/>
                  <w:right w:val="nil"/>
                </w:tcBorders>
                <w:shd w:val="clear" w:color="000000" w:fill="F2F2F2"/>
                <w:noWrap/>
                <w:vAlign w:val="center"/>
                <w:hideMark/>
              </w:tcPr>
            </w:tcPrChange>
          </w:tcPr>
          <w:p w14:paraId="2F3709F9" w14:textId="54947EC2" w:rsidDel="00B46864">
            <w:pPr>
              <w:rPr>
                <w:del w:id="5" w:author="Yolanda Z" w:date="2024-10-18T04:15:00Z" w16du:dateUtc="2024-10-17T20:15:00Z"/>
                <w:rFonts w:ascii="Arial Unicode MS" w:eastAsia="Arial Unicode MS" w:hAnsi="Arial Unicode MS" w:cs="Arial Unicode MS"/>
                <w:b/>
                <w:bCs/>
                <w:color w:val="000000"/>
                <w:sz w:val="20"/>
                <w:szCs w:val="20"/>
              </w:rPr>
            </w:pPr>
          </w:p>
        </w:tc>
      </w:tr>
      <w:tr w:rsidR="00B46864" w:rsidRPr="0093572D" w14:paraId="6A5D037E" w14:textId="77777777" w:rsidTr="00B46864">
        <w:trPr>
          <w:trHeight w:val="300"/>
          <w:trPrChange w:id="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FF1ED49" w14:textId="3630BC00">
            <w:pPr>
              <w:rPr>
                <w:rFonts w:ascii="Arial Unicode MS" w:eastAsia="Arial Unicode MS" w:hAnsi="Arial Unicode MS" w:cs="Arial Unicode MS" w:hint="eastAsia"/>
                <w:color w:val="000000"/>
                <w:sz w:val="20"/>
                <w:szCs w:val="20"/>
              </w:rPr>
            </w:pPr>
            <w:r>
              <w:rPr>
                <w:color w:val="000000"/>
              </w:rPr>
              <w:t xml:space="preserve">非流動資産合計</w:t>
            </w:r>
          </w:p>
        </w:tc>
      </w:tr>
      <w:tr w:rsidR="00B46864" w:rsidRPr="0093572D" w14:paraId="091E2AEB" w14:textId="77777777" w:rsidTr="00B46864">
        <w:trPr>
          <w:trHeight w:val="300"/>
          <w:trPrChange w:id="1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C8DDEF1" w14:textId="431D8A64">
            <w:pPr>
              <w:rPr>
                <w:rFonts w:ascii="Arial Unicode MS" w:eastAsia="Arial Unicode MS" w:hAnsi="Arial Unicode MS" w:cs="Arial Unicode MS" w:hint="eastAsia"/>
                <w:color w:val="000000"/>
                <w:sz w:val="20"/>
                <w:szCs w:val="20"/>
              </w:rPr>
            </w:pPr>
            <w:r>
              <w:rPr>
                <w:color w:val="000000"/>
              </w:rPr>
              <w:t xml:space="preserve">資産合計</w:t>
            </w:r>
          </w:p>
        </w:tc>
      </w:tr>
      <w:tr w:rsidR="00B46864" w:rsidRPr="0093572D" w14:paraId="600CDAFD" w14:textId="77777777" w:rsidTr="00B46864">
        <w:trPr>
          <w:trHeight w:val="300"/>
          <w:trPrChange w:id="1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F102F53" w14:textId="04404DA8">
            <w:pPr>
              <w:rPr>
                <w:rFonts w:ascii="Arial Unicode MS" w:eastAsia="Arial Unicode MS" w:hAnsi="Arial Unicode MS" w:cs="Arial Unicode MS" w:hint="eastAsia"/>
                <w:color w:val="000000"/>
                <w:sz w:val="20"/>
                <w:szCs w:val="20"/>
              </w:rPr>
            </w:pPr>
            <w:r>
              <w:rPr>
                <w:color w:val="000000"/>
              </w:rPr>
              <w:t xml:space="preserve">流動負債：</w:t>
            </w:r>
          </w:p>
        </w:tc>
      </w:tr>
      <w:tr w:rsidR="00B46864" w:rsidRPr="0093572D" w14:paraId="15E78D4B" w14:textId="77777777" w:rsidTr="00B46864">
        <w:trPr>
          <w:trHeight w:val="300"/>
          <w:trPrChange w:id="1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666EC74" w14:textId="021B6FAA">
            <w:pPr>
              <w:rPr>
                <w:rFonts w:ascii="Arial Unicode MS" w:eastAsia="Arial Unicode MS" w:hAnsi="Arial Unicode MS" w:cs="Arial Unicode MS" w:hint="eastAsia"/>
                <w:color w:val="000000"/>
                <w:sz w:val="20"/>
                <w:szCs w:val="20"/>
              </w:rPr>
            </w:pPr>
            <w:r>
              <w:rPr>
                <w:color w:val="000000"/>
              </w:rPr>
              <w:t xml:space="preserve">短期借入金</w:t>
            </w:r>
          </w:p>
        </w:tc>
      </w:tr>
      <w:tr w:rsidR="00B46864" w:rsidRPr="0093572D" w14:paraId="1A5EFFC1" w14:textId="77777777" w:rsidTr="00B46864">
        <w:trPr>
          <w:trHeight w:val="300"/>
          <w:trPrChange w:id="2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BCE53F1" w14:textId="7A4DC96B">
            <w:pPr>
              <w:rPr>
                <w:rFonts w:ascii="Arial Unicode MS" w:eastAsia="Arial Unicode MS" w:hAnsi="Arial Unicode MS" w:cs="Arial Unicode MS" w:hint="eastAsia"/>
                <w:color w:val="000000"/>
                <w:sz w:val="20"/>
                <w:szCs w:val="20"/>
              </w:rPr>
            </w:pPr>
            <w:r>
              <w:rPr>
                <w:color w:val="000000"/>
              </w:rPr>
              <w:t xml:space="preserve">中央銀行からの借入金</w:t>
            </w:r>
          </w:p>
        </w:tc>
      </w:tr>
      <w:tr w:rsidR="00B46864" w:rsidRPr="0093572D" w14:paraId="044E1DCA" w14:textId="77777777" w:rsidTr="00B46864">
        <w:trPr>
          <w:trHeight w:val="300"/>
          <w:trPrChange w:id="2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2198579" w14:textId="0F3B1AC8">
            <w:pPr>
              <w:rPr>
                <w:rFonts w:ascii="Arial Unicode MS" w:eastAsia="Arial Unicode MS" w:hAnsi="Arial Unicode MS" w:cs="Arial Unicode MS" w:hint="eastAsia"/>
                <w:color w:val="000000"/>
                <w:sz w:val="20"/>
                <w:szCs w:val="20"/>
              </w:rPr>
            </w:pPr>
            <w:r>
              <w:rPr>
                <w:color w:val="000000"/>
              </w:rPr>
              <w:t xml:space="preserve">トレーディング金融負債</w:t>
            </w:r>
          </w:p>
        </w:tc>
      </w:tr>
      <w:tr w:rsidR="00B46864" w:rsidRPr="0093572D" w14:paraId="577E3B92" w14:textId="77777777" w:rsidTr="00B46864">
        <w:trPr>
          <w:trHeight w:val="300"/>
          <w:trPrChange w:id="3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3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9D36C8C" w14:textId="71764064">
            <w:pPr>
              <w:rPr>
                <w:rFonts w:ascii="Arial Unicode MS" w:eastAsia="Arial Unicode MS" w:hAnsi="Arial Unicode MS" w:cs="Arial Unicode MS" w:hint="eastAsia"/>
                <w:color w:val="000000"/>
                <w:sz w:val="20"/>
                <w:szCs w:val="20"/>
                <w:lang w:eastAsia="zh-CN"/>
              </w:rPr>
            </w:pPr>
            <w:r>
              <w:rPr>
                <w:color w:val="000000"/>
              </w:rPr>
              <w:t xml:space="preserve">公正価値で測定され、その変動が当期損益に計上される金融負債</w:t>
            </w:r>
          </w:p>
        </w:tc>
      </w:tr>
      <w:tr w:rsidR="00B46864" w:rsidRPr="0093572D" w14:paraId="3709A5FE" w14:textId="77777777" w:rsidTr="00B46864">
        <w:trPr>
          <w:trHeight w:val="300"/>
          <w:trPrChange w:id="3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3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63EB7FC" w14:textId="25048140">
            <w:pPr>
              <w:rPr>
                <w:rFonts w:ascii="Arial Unicode MS" w:eastAsia="Arial Unicode MS" w:hAnsi="Arial Unicode MS" w:cs="Arial Unicode MS" w:hint="eastAsia"/>
                <w:color w:val="000000"/>
                <w:sz w:val="20"/>
                <w:szCs w:val="20"/>
                <w:lang w:eastAsia="zh-CN"/>
              </w:rPr>
            </w:pPr>
            <w:r>
              <w:rPr>
                <w:color w:val="000000"/>
              </w:rPr>
              <w:t xml:space="preserve">#</w:t>
            </w:r>
          </w:p>
        </w:tc>
      </w:tr>
      <w:tr w:rsidR="00B46864" w:rsidRPr="0093572D" w14:paraId="1D980FA1" w14:textId="77777777" w:rsidTr="00B46864">
        <w:trPr>
          <w:trHeight w:val="300"/>
          <w:trPrChange w:id="4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4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8629F3A" w14:textId="215970AD">
            <w:pPr>
              <w:rPr>
                <w:rFonts w:ascii="Arial Unicode MS" w:eastAsia="Arial Unicode MS" w:hAnsi="Arial Unicode MS" w:cs="Arial Unicode MS" w:hint="eastAsia"/>
                <w:color w:val="000000"/>
                <w:sz w:val="20"/>
                <w:szCs w:val="20"/>
              </w:rPr>
            </w:pPr>
            <w:r>
              <w:rPr>
                <w:color w:val="000000"/>
              </w:rPr>
              <w:t xml:space="preserve">デリバティブ金融負債</w:t>
            </w:r>
          </w:p>
        </w:tc>
      </w:tr>
      <w:tr w:rsidR="00B46864" w:rsidRPr="0093572D" w14:paraId="721769B4" w14:textId="77777777" w:rsidTr="00B46864">
        <w:trPr>
          <w:trHeight w:val="300"/>
          <w:trPrChange w:id="4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4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3FB8E1F" w14:textId="60C65005">
            <w:pPr>
              <w:rPr>
                <w:rFonts w:ascii="Arial Unicode MS" w:eastAsia="Arial Unicode MS" w:hAnsi="Arial Unicode MS" w:cs="Arial Unicode MS" w:hint="eastAsia"/>
                <w:color w:val="000000"/>
                <w:sz w:val="20"/>
                <w:szCs w:val="20"/>
              </w:rPr>
            </w:pPr>
            <w:r>
              <w:rPr>
                <w:color w:val="000000"/>
              </w:rPr>
              <w:t xml:space="preserve">支払手形</w:t>
            </w:r>
          </w:p>
        </w:tc>
      </w:tr>
      <w:tr w:rsidR="00B46864" w:rsidRPr="0093572D" w14:paraId="687574B0" w14:textId="77777777" w:rsidTr="00B46864">
        <w:trPr>
          <w:trHeight w:val="300"/>
          <w:trPrChange w:id="4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4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935599C" w14:textId="600C2D30">
            <w:pPr>
              <w:rPr>
                <w:rFonts w:ascii="Arial Unicode MS" w:eastAsia="Arial Unicode MS" w:hAnsi="Arial Unicode MS" w:cs="Arial Unicode MS" w:hint="eastAsia"/>
                <w:color w:val="000000"/>
                <w:sz w:val="20"/>
                <w:szCs w:val="20"/>
              </w:rPr>
            </w:pPr>
            <w:r>
              <w:rPr>
                <w:color w:val="000000"/>
              </w:rPr>
              <w:t xml:space="preserve">売戻し条件付金融資産</w:t>
            </w:r>
          </w:p>
        </w:tc>
      </w:tr>
      <w:tr w:rsidR="00B46864" w:rsidRPr="0093572D" w14:paraId="250911BE" w14:textId="77777777" w:rsidTr="00B46864">
        <w:trPr>
          <w:trHeight w:val="300"/>
          <w:trPrChange w:id="5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5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4E9E85E" w14:textId="2258AA1B">
            <w:pPr>
              <w:rPr>
                <w:rFonts w:ascii="Arial Unicode MS" w:eastAsia="Arial Unicode MS" w:hAnsi="Arial Unicode MS" w:cs="Arial Unicode MS" w:hint="eastAsia"/>
                <w:color w:val="000000"/>
                <w:sz w:val="20"/>
                <w:szCs w:val="20"/>
                <w:lang w:eastAsia="zh-CN"/>
              </w:rPr>
            </w:pPr>
            <w:r>
              <w:rPr>
                <w:color w:val="000000"/>
              </w:rPr>
              <w:t xml:space="preserve">払込資本（または資本金）純額</w:t>
            </w:r>
          </w:p>
        </w:tc>
      </w:tr>
      <w:tr w:rsidR="00B46864" w:rsidRPr="0093572D" w14:paraId="53F4B3E0" w14:textId="77777777" w:rsidTr="00B46864">
        <w:trPr>
          <w:trHeight w:val="300"/>
          <w:trPrChange w:id="5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5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D6D30F7" w14:textId="480C2591">
            <w:pPr>
              <w:rPr>
                <w:rFonts w:ascii="Arial Unicode MS" w:eastAsia="Arial Unicode MS" w:hAnsi="Arial Unicode MS" w:cs="Arial Unicode MS"/>
                <w:color w:val="000000"/>
                <w:sz w:val="20"/>
                <w:szCs w:val="20"/>
              </w:rPr>
            </w:pPr>
            <w:r>
              <w:rPr>
                <w:noProof/>
                <w:color w:val="000000"/>
              </w:rPr>
              <w:t xml:space="preserve">少数株主持分</w:t>
            </w:r>
          </w:p>
        </w:tc>
      </w:tr>
      <w:tr w:rsidR="00B46864" w:rsidRPr="0093572D" w14:paraId="7C42E730" w14:textId="77777777" w:rsidTr="00B46864">
        <w:trPr>
          <w:trHeight w:val="300"/>
          <w:trPrChange w:id="6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6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EB3FE4E" w14:textId="388F7E6C">
            <w:pPr>
              <w:rPr>
                <w:rFonts w:ascii="Arial Unicode MS" w:eastAsia="Arial Unicode MS" w:hAnsi="Arial Unicode MS" w:cs="Arial Unicode MS" w:hint="eastAsia"/>
                <w:color w:val="000000"/>
                <w:sz w:val="20"/>
                <w:szCs w:val="20"/>
                <w:lang w:eastAsia="zh-CN"/>
              </w:rPr>
            </w:pPr>
            <w:r>
              <w:rPr>
                <w:color w:val="000000"/>
              </w:rPr>
              <w:t xml:space="preserve">所有者権益（または株主権益）合計</w:t>
            </w:r>
          </w:p>
        </w:tc>
      </w:tr>
      <w:tr w:rsidR="00B46864" w:rsidRPr="0093572D" w14:paraId="370764A6" w14:textId="77777777" w:rsidTr="00B46864">
        <w:trPr>
          <w:trHeight w:val="300"/>
          <w:trPrChange w:id="6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6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E46B7BD" w14:textId="1F1D7804">
            <w:pPr>
              <w:rPr>
                <w:rFonts w:ascii="Arial Unicode MS" w:eastAsia="Arial Unicode MS" w:hAnsi="Arial Unicode MS" w:cs="Arial Unicode MS" w:hint="eastAsia"/>
                <w:color w:val="000000"/>
                <w:sz w:val="20"/>
                <w:szCs w:val="20"/>
                <w:lang w:eastAsia="zh-CN"/>
              </w:rPr>
            </w:pPr>
            <w:r>
              <w:rPr>
                <w:noProof/>
                <w:color w:val="000000"/>
              </w:rPr>
              <w:t xml:space="preserve">負債と</w:t>
            </w:r>
            <w:r>
              <w:rPr>
                <w:color w:val="000000"/>
              </w:rPr>
              <w:t xml:space="preserve">所有者権益（または株主権益）合計</w:t>
            </w:r>
          </w:p>
        </w:tc>
      </w:tr>
      <w:tr w:rsidR="00B46864" w:rsidRPr="0093572D" w14:paraId="640E89EF" w14:textId="77777777" w:rsidTr="00B46864">
        <w:trPr>
          <w:trHeight w:val="300"/>
          <w:trPrChange w:id="7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7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7E1C927" w14:textId="77777777">
            <w:pPr>
              <w:rPr>
                <w:rFonts w:ascii="Arial Unicode MS" w:eastAsia="Arial Unicode MS" w:hAnsi="Arial Unicode MS" w:cs="Arial Unicode MS"/>
                <w:color w:val="000000"/>
                <w:sz w:val="20"/>
                <w:szCs w:val="20"/>
              </w:rPr>
            </w:pPr>
            <w:r>
              <w:rPr>
                <w:noProof/>
                <w:color w:val="000000"/>
              </w:rPr>
              <w:t xml:space="preserve">2024年第2四半期</w:t>
            </w:r>
          </w:p>
        </w:tc>
      </w:tr>
      <w:tr w:rsidR="00B46864" w:rsidRPr="0093572D" w14:paraId="67B6C485" w14:textId="77777777" w:rsidTr="00B46864">
        <w:trPr>
          <w:trHeight w:val="300"/>
          <w:trPrChange w:id="72"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73"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9DD590E" w14:textId="0FEB41B9">
            <w:pPr>
              <w:rPr>
                <w:rFonts w:ascii="Arial Unicode MS" w:eastAsia="Arial Unicode MS" w:hAnsi="Arial Unicode MS" w:cs="Arial Unicode MS" w:hint="eastAsia"/>
                <w:color w:val="000000"/>
                <w:sz w:val="20"/>
                <w:szCs w:val="20"/>
              </w:rPr>
            </w:pPr>
            <w:r>
              <w:rPr>
                <w:color w:val="000000"/>
              </w:rPr>
              <w:t xml:space="preserve">一、営業総収益</w:t>
            </w:r>
          </w:p>
        </w:tc>
      </w:tr>
      <w:tr w:rsidR="00B46864" w:rsidRPr="0093572D" w14:paraId="3A535368" w14:textId="77777777" w:rsidTr="00B46864">
        <w:trPr>
          <w:trHeight w:val="300"/>
          <w:trPrChange w:id="7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7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D7A9538" w14:textId="6D3C19BA">
            <w:pPr>
              <w:rPr>
                <w:rFonts w:ascii="Arial Unicode MS" w:eastAsia="Arial Unicode MS" w:hAnsi="Arial Unicode MS" w:cs="Arial Unicode MS" w:hint="eastAsia"/>
                <w:color w:val="000000"/>
                <w:sz w:val="20"/>
                <w:szCs w:val="20"/>
              </w:rPr>
            </w:pPr>
            <w:r>
              <w:rPr>
                <w:noProof/>
                <w:color w:val="000000"/>
              </w:rPr>
              <w:t xml:space="preserve">保険サービス収益</w:t>
            </w:r>
          </w:p>
        </w:tc>
      </w:tr>
      <w:tr w:rsidR="00B46864" w:rsidRPr="0093572D" w14:paraId="1CA585E8" w14:textId="77777777" w:rsidTr="00B46864">
        <w:trPr>
          <w:trHeight w:val="300"/>
          <w:trPrChange w:id="8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8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8D44CDF" w14:textId="4FE54E2A">
            <w:pPr>
              <w:rPr>
                <w:rFonts w:ascii="Arial Unicode MS" w:eastAsia="Arial Unicode MS" w:hAnsi="Arial Unicode MS" w:cs="Arial Unicode MS" w:hint="eastAsia"/>
                <w:color w:val="000000"/>
                <w:sz w:val="20"/>
                <w:szCs w:val="20"/>
              </w:rPr>
            </w:pPr>
            <w:r>
              <w:rPr>
                <w:noProof/>
                <w:color w:val="000000"/>
              </w:rPr>
              <w:t xml:space="preserve">正味保険料</w:t>
            </w:r>
          </w:p>
        </w:tc>
      </w:tr>
      <w:tr w:rsidR="00B46864" w:rsidRPr="0093572D" w14:paraId="102E4A11" w14:textId="77777777" w:rsidTr="00B46864">
        <w:trPr>
          <w:trHeight w:val="300"/>
          <w:trPrChange w:id="8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8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5241608" w14:textId="00D8579C">
            <w:pPr>
              <w:rPr>
                <w:rFonts w:ascii="Arial Unicode MS" w:eastAsia="Arial Unicode MS" w:hAnsi="Arial Unicode MS" w:cs="Arial Unicode MS" w:hint="eastAsia"/>
                <w:color w:val="000000"/>
                <w:sz w:val="20"/>
                <w:szCs w:val="20"/>
              </w:rPr>
            </w:pPr>
            <w:r>
              <w:rPr>
                <w:noProof/>
                <w:color w:val="000000"/>
              </w:rPr>
              <w:t xml:space="preserve">手数料およびコミッション収益</w:t>
            </w:r>
          </w:p>
        </w:tc>
      </w:tr>
      <w:tr w:rsidR="00B46864" w:rsidRPr="0093572D" w14:paraId="3A93052C" w14:textId="77777777" w:rsidTr="00B46864">
        <w:trPr>
          <w:trHeight w:val="300"/>
          <w:trPrChange w:id="8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8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9A4F99B" w14:textId="02F9CC67">
            <w:pPr>
              <w:rPr>
                <w:rFonts w:ascii="Arial Unicode MS" w:eastAsia="Arial Unicode MS" w:hAnsi="Arial Unicode MS" w:cs="Arial Unicode MS" w:hint="eastAsia"/>
                <w:color w:val="000000"/>
                <w:sz w:val="20"/>
                <w:szCs w:val="20"/>
              </w:rPr>
            </w:pPr>
            <w:r>
              <w:rPr>
                <w:noProof/>
                <w:color w:val="000000"/>
              </w:rPr>
              <w:t xml:space="preserve">二、営業総費用</w:t>
            </w:r>
          </w:p>
        </w:tc>
      </w:tr>
      <w:tr w:rsidR="00B46864" w:rsidRPr="0093572D" w14:paraId="21DC2EA5" w14:textId="77777777" w:rsidTr="00B46864">
        <w:trPr>
          <w:trHeight w:val="300"/>
          <w:trPrChange w:id="9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9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53120B3" w14:textId="15BAF9AE">
            <w:pPr>
              <w:rPr>
                <w:rFonts w:ascii="Arial Unicode MS" w:eastAsia="Arial Unicode MS" w:hAnsi="Arial Unicode MS" w:cs="Arial Unicode MS" w:hint="eastAsia"/>
                <w:color w:val="000000"/>
                <w:sz w:val="20"/>
                <w:szCs w:val="20"/>
              </w:rPr>
            </w:pPr>
            <w:r>
              <w:rPr>
                <w:noProof/>
                <w:color w:val="000000"/>
              </w:rPr>
              <w:t xml:space="preserve">うち：営業費用</w:t>
            </w:r>
          </w:p>
        </w:tc>
      </w:tr>
      <w:tr w:rsidR="00B46864" w:rsidRPr="0093572D" w14:paraId="2D3EEA05" w14:textId="77777777" w:rsidTr="00B46864">
        <w:trPr>
          <w:trHeight w:val="300"/>
          <w:trPrChange w:id="9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9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EAD8F87" w14:textId="5F94F9D5">
            <w:pPr>
              <w:rPr>
                <w:rFonts w:ascii="Arial Unicode MS" w:eastAsia="Arial Unicode MS" w:hAnsi="Arial Unicode MS" w:cs="Arial Unicode MS" w:hint="eastAsia"/>
                <w:color w:val="000000"/>
                <w:sz w:val="20"/>
                <w:szCs w:val="20"/>
                <w:lang w:eastAsia="zh-CN"/>
              </w:rPr>
            </w:pPr>
            <w:r>
              <w:rPr>
                <w:noProof/>
                <w:color w:val="000000"/>
              </w:rPr>
              <w:t xml:space="preserve">純オープンヘッジ損益（損失は</w:t>
            </w:r>
            <w:r>
              <w:rPr>
                <w:color w:val="000000"/>
              </w:rPr>
              <w:t xml:space="preserve">「一」</w:t>
            </w:r>
            <w:r>
              <w:rPr>
                <w:noProof/>
                <w:color w:val="000000"/>
              </w:rPr>
              <w:t xml:space="preserve">号で記入）</w:t>
            </w:r>
          </w:p>
        </w:tc>
      </w:tr>
      <w:tr w:rsidR="00B46864" w:rsidRPr="0093572D" w14:paraId="26A9C0F6" w14:textId="77777777" w:rsidTr="00B46864">
        <w:trPr>
          <w:trHeight w:val="300"/>
          <w:trPrChange w:id="10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0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0060F76" w14:textId="3870CDAE">
            <w:pPr>
              <w:rPr>
                <w:rFonts w:ascii="Arial Unicode MS" w:eastAsia="Arial Unicode MS" w:hAnsi="Arial Unicode MS" w:cs="Arial Unicode MS" w:hint="eastAsia"/>
                <w:color w:val="000000"/>
                <w:sz w:val="20"/>
                <w:szCs w:val="20"/>
              </w:rPr>
            </w:pPr>
            <w:r>
              <w:rPr>
                <w:color w:val="000000"/>
              </w:rPr>
              <w:t xml:space="preserve">基本的1株当たり利益</w:t>
            </w:r>
          </w:p>
        </w:tc>
      </w:tr>
      <w:tr w:rsidR="00B46864" w:rsidRPr="0093572D" w14:paraId="3B00FBBD" w14:textId="77777777" w:rsidTr="00B46864">
        <w:trPr>
          <w:trHeight w:val="300"/>
          <w:trPrChange w:id="10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0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B09195E" w14:textId="6DCF0447">
            <w:pPr>
              <w:rPr>
                <w:rFonts w:ascii="Arial Unicode MS" w:eastAsia="Arial Unicode MS" w:hAnsi="Arial Unicode MS" w:cs="Arial Unicode MS" w:hint="eastAsia"/>
                <w:color w:val="000000"/>
                <w:sz w:val="20"/>
                <w:szCs w:val="20"/>
              </w:rPr>
            </w:pPr>
            <w:r>
              <w:rPr>
                <w:noProof/>
                <w:color w:val="000000"/>
              </w:rPr>
              <w:t xml:space="preserve">希薄化後1株当たり利益</w:t>
            </w:r>
          </w:p>
        </w:tc>
      </w:tr>
      <w:tr w:rsidR="00B46864" w:rsidRPr="0093572D" w14:paraId="3826CE06" w14:textId="77777777" w:rsidTr="00B46864">
        <w:trPr>
          <w:trHeight w:val="300"/>
          <w:trPrChange w:id="108"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09"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82F897B" w14:textId="15FB996D">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6094E3F4" w14:textId="77777777" w:rsidTr="00B46864">
        <w:trPr>
          <w:trHeight w:val="300"/>
          <w:trPrChange w:id="112"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13"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5C44164" w14:textId="150490C2">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692FF63A" w14:textId="77777777" w:rsidTr="00B46864">
        <w:trPr>
          <w:trHeight w:val="300"/>
          <w:trPrChange w:id="11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1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3766D5F" w14:textId="10A0B7B9">
            <w:pPr>
              <w:rPr>
                <w:rFonts w:ascii="Arial Unicode MS" w:eastAsia="Arial Unicode MS" w:hAnsi="Arial Unicode MS" w:cs="Arial Unicode MS" w:hint="eastAsia"/>
                <w:color w:val="000000"/>
                <w:sz w:val="20"/>
                <w:szCs w:val="20"/>
              </w:rPr>
            </w:pPr>
            <w:r>
              <w:rPr>
                <w:color w:val="000000"/>
              </w:rPr>
              <w:t xml:space="preserve">銀行預金</w:t>
            </w:r>
          </w:p>
        </w:tc>
      </w:tr>
      <w:tr w:rsidR="00B46864" w:rsidRPr="0093572D" w14:paraId="553F1BD6" w14:textId="77777777" w:rsidTr="00B46864">
        <w:trPr>
          <w:trHeight w:val="300"/>
          <w:trPrChange w:id="12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2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114FE2B" w14:textId="04FC959D">
            <w:pPr>
              <w:rPr>
                <w:rFonts w:ascii="Arial Unicode MS" w:eastAsia="Arial Unicode MS" w:hAnsi="Arial Unicode MS" w:cs="Arial Unicode MS" w:hint="eastAsia"/>
                <w:color w:val="000000"/>
                <w:sz w:val="20"/>
                <w:szCs w:val="20"/>
                <w:lang w:eastAsia="zh-CN"/>
              </w:rPr>
            </w:pPr>
            <w:r>
              <w:rPr>
                <w:color w:val="000000"/>
              </w:rPr>
              <w:t xml:space="preserve">うち：国外預け金総額</w:t>
            </w:r>
          </w:p>
        </w:tc>
      </w:tr>
      <w:tr w:rsidR="00B46864" w:rsidRPr="0093572D" w14:paraId="6A48767B" w14:textId="77777777" w:rsidTr="00B46864">
        <w:trPr>
          <w:trHeight w:val="300"/>
          <w:trPrChange w:id="128"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29"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2611A50" w14:textId="50B38B74">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48AB5F0E" w14:textId="77777777" w:rsidTr="00B46864">
        <w:trPr>
          <w:trHeight w:val="300"/>
          <w:trPrChange w:id="132"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33"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90513C4" w14:textId="10536EB2">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6FDDCEFA" w14:textId="77777777" w:rsidTr="00B46864">
        <w:trPr>
          <w:trHeight w:val="300"/>
          <w:trPrChange w:id="13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3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DE443A2" w14:textId="0B5CAB2F">
            <w:pPr>
              <w:rPr>
                <w:rFonts w:ascii="Arial Unicode MS" w:eastAsia="Arial Unicode MS" w:hAnsi="Arial Unicode MS" w:cs="Arial Unicode MS" w:hint="eastAsia"/>
                <w:color w:val="000000"/>
                <w:sz w:val="20"/>
                <w:szCs w:val="20"/>
                <w:lang w:eastAsia="zh-CN"/>
              </w:rPr>
            </w:pPr>
            <w:r>
              <w:rPr>
                <w:color w:val="000000"/>
              </w:rPr>
              <w:t xml:space="preserve">預金証書質入れ、手形保証金</w:t>
            </w:r>
          </w:p>
        </w:tc>
      </w:tr>
      <w:tr w:rsidR="00B46864" w:rsidRPr="0093572D" w14:paraId="51B2E52B" w14:textId="77777777" w:rsidTr="00B46864">
        <w:trPr>
          <w:trHeight w:val="300"/>
          <w:trPrChange w:id="142"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43"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1527C0C" w14:textId="72B7077A">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02EE01AB" w14:textId="77777777" w:rsidTr="00B46864">
        <w:trPr>
          <w:trHeight w:val="300"/>
          <w:trPrChange w:id="14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4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4E008F9" w14:textId="2460A0F4">
            <w:pPr>
              <w:rPr>
                <w:rFonts w:ascii="Arial Unicode MS" w:eastAsia="Arial Unicode MS" w:hAnsi="Arial Unicode MS" w:cs="Arial Unicode MS" w:hint="eastAsia"/>
                <w:color w:val="000000"/>
                <w:sz w:val="20"/>
                <w:szCs w:val="20"/>
              </w:rPr>
            </w:pPr>
            <w:r>
              <w:rPr>
                <w:color w:val="000000"/>
              </w:rPr>
              <w:t xml:space="preserve">銀行引受手形</w:t>
            </w:r>
          </w:p>
        </w:tc>
      </w:tr>
      <w:tr w:rsidR="00B46864" w:rsidRPr="0093572D" w14:paraId="70F15A98" w14:textId="77777777" w:rsidTr="00B46864">
        <w:trPr>
          <w:trHeight w:val="300"/>
          <w:trPrChange w:id="15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5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D39CC84" w14:textId="34DF9A73">
            <w:pPr>
              <w:rPr>
                <w:rFonts w:ascii="Arial Unicode MS" w:eastAsia="Arial Unicode MS" w:hAnsi="Arial Unicode MS" w:cs="Arial Unicode MS" w:hint="eastAsia"/>
                <w:color w:val="000000"/>
                <w:sz w:val="20"/>
                <w:szCs w:val="20"/>
              </w:rPr>
            </w:pPr>
            <w:r>
              <w:rPr>
                <w:color w:val="000000"/>
              </w:rPr>
              <w:t xml:space="preserve">減：貸倒引当金</w:t>
            </w:r>
          </w:p>
        </w:tc>
      </w:tr>
      <w:tr w:rsidR="00B46864" w:rsidRPr="0093572D" w14:paraId="78B25459" w14:textId="77777777" w:rsidTr="00B46864">
        <w:trPr>
          <w:trHeight w:val="300"/>
          <w:trPrChange w:id="15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5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57EC543" w14:textId="1469058E">
            <w:pPr>
              <w:rPr>
                <w:rFonts w:ascii="Arial Unicode MS" w:eastAsia="Arial Unicode MS" w:hAnsi="Arial Unicode MS" w:cs="Arial Unicode MS" w:hint="eastAsia"/>
                <w:color w:val="000000"/>
                <w:sz w:val="20"/>
                <w:szCs w:val="20"/>
                <w:lang w:eastAsia="zh-CN"/>
              </w:rPr>
            </w:pPr>
            <w:r>
              <w:rPr>
                <w:color w:val="000000"/>
              </w:rPr>
              <w:t xml:space="preserve">（1）帳簿年齢別に開示される売掛金</w:t>
            </w:r>
          </w:p>
        </w:tc>
      </w:tr>
      <w:tr w:rsidR="00B46864" w:rsidRPr="0093572D" w14:paraId="3DA2F762" w14:textId="77777777" w:rsidTr="00B46864">
        <w:trPr>
          <w:trHeight w:val="300"/>
          <w:trPrChange w:id="15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5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4C94827" w14:textId="50AB181F">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6607CC13" w14:textId="77777777" w:rsidTr="00B46864">
        <w:trPr>
          <w:trHeight w:val="300"/>
          <w:trPrChange w:id="16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6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AA93EDF" w14:textId="06697220">
            <w:pPr>
              <w:rPr>
                <w:rFonts w:ascii="Arial Unicode MS" w:eastAsia="Arial Unicode MS" w:hAnsi="Arial Unicode MS" w:cs="Arial Unicode MS" w:hint="eastAsia"/>
                <w:color w:val="000000"/>
                <w:sz w:val="20"/>
                <w:szCs w:val="20"/>
              </w:rPr>
            </w:pPr>
            <w:r>
              <w:rPr>
                <w:color w:val="000000"/>
              </w:rPr>
              <w:t xml:space="preserve">帳簿残高</w:t>
            </w:r>
          </w:p>
        </w:tc>
      </w:tr>
      <w:tr w:rsidR="00B46864" w:rsidRPr="0093572D" w14:paraId="145AD1AF" w14:textId="77777777" w:rsidTr="00B46864">
        <w:trPr>
          <w:trHeight w:val="300"/>
          <w:trPrChange w:id="16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6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6B378CE" w14:textId="3C911A12">
            <w:pPr>
              <w:rPr>
                <w:rFonts w:ascii="Arial Unicode MS" w:eastAsia="Arial Unicode MS" w:hAnsi="Arial Unicode MS" w:cs="Arial Unicode MS" w:hint="eastAsia"/>
                <w:color w:val="000000"/>
                <w:sz w:val="20"/>
                <w:szCs w:val="20"/>
              </w:rPr>
            </w:pPr>
            <w:r>
              <w:rPr>
                <w:color w:val="000000"/>
              </w:rPr>
              <w:t xml:space="preserve">貸倒引当金</w:t>
            </w:r>
          </w:p>
        </w:tc>
      </w:tr>
      <w:tr w:rsidR="00B46864" w:rsidRPr="0093572D" w14:paraId="4528D92C" w14:textId="77777777" w:rsidTr="00B46864">
        <w:trPr>
          <w:trHeight w:val="300"/>
          <w:trPrChange w:id="17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7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62CD432" w14:textId="151049C3">
            <w:pPr>
              <w:rPr>
                <w:rFonts w:ascii="Arial Unicode MS" w:eastAsia="Arial Unicode MS" w:hAnsi="Arial Unicode MS" w:cs="Arial Unicode MS" w:hint="eastAsia"/>
                <w:color w:val="000000"/>
                <w:sz w:val="20"/>
                <w:szCs w:val="20"/>
              </w:rPr>
            </w:pPr>
            <w:r>
              <w:rPr>
                <w:color w:val="000000"/>
              </w:rPr>
              <w:t xml:space="preserve">帳簿残高</w:t>
            </w:r>
          </w:p>
        </w:tc>
      </w:tr>
      <w:tr w:rsidR="00B46864" w:rsidRPr="0093572D" w14:paraId="1447727B" w14:textId="77777777" w:rsidTr="00B46864">
        <w:trPr>
          <w:trHeight w:val="300"/>
          <w:trPrChange w:id="17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7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01BE065" w14:textId="3B7F85C7">
            <w:pPr>
              <w:rPr>
                <w:rFonts w:ascii="Arial Unicode MS" w:eastAsia="Arial Unicode MS" w:hAnsi="Arial Unicode MS" w:cs="Arial Unicode MS" w:hint="eastAsia"/>
                <w:color w:val="000000"/>
                <w:sz w:val="20"/>
                <w:szCs w:val="20"/>
              </w:rPr>
            </w:pPr>
            <w:r>
              <w:rPr>
                <w:color w:val="000000"/>
              </w:rPr>
              <w:t xml:space="preserve">貸倒引当金</w:t>
            </w:r>
          </w:p>
        </w:tc>
      </w:tr>
      <w:tr w:rsidR="00B46864" w:rsidRPr="0093572D" w14:paraId="7CF64AF1" w14:textId="77777777" w:rsidTr="00B46864">
        <w:trPr>
          <w:trHeight w:val="300"/>
          <w:trPrChange w:id="18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8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E464BD7" w14:textId="3123D3FD">
            <w:pPr>
              <w:rPr>
                <w:rFonts w:ascii="Arial Unicode MS" w:eastAsia="Arial Unicode MS" w:hAnsi="Arial Unicode MS" w:cs="Arial Unicode MS"/>
                <w:color w:val="000000"/>
                <w:sz w:val="20"/>
                <w:szCs w:val="20"/>
              </w:rPr>
            </w:pPr>
            <w:r>
              <w:rPr>
                <w:noProof/>
                <w:color w:val="000000"/>
              </w:rPr>
              <w:t xml:space="preserve">4年から5年</w:t>
            </w:r>
          </w:p>
        </w:tc>
      </w:tr>
      <w:tr w:rsidR="00B46864" w:rsidRPr="0093572D" w14:paraId="2D1CDDD0" w14:textId="77777777" w:rsidTr="00B46864">
        <w:trPr>
          <w:trHeight w:val="300"/>
          <w:trPrChange w:id="18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8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D826A2B" w14:textId="284816A4">
            <w:pPr>
              <w:rPr>
                <w:rFonts w:ascii="Arial Unicode MS" w:eastAsia="Arial Unicode MS" w:hAnsi="Arial Unicode MS" w:cs="Arial Unicode MS"/>
                <w:color w:val="000000"/>
                <w:sz w:val="20"/>
                <w:szCs w:val="20"/>
              </w:rPr>
            </w:pPr>
            <w:r>
              <w:rPr>
                <w:noProof/>
                <w:color w:val="000000"/>
              </w:rPr>
              <w:t xml:space="preserve">5年以上</w:t>
            </w:r>
          </w:p>
        </w:tc>
      </w:tr>
      <w:tr w:rsidR="00B46864" w:rsidRPr="0093572D" w14:paraId="11E883AC" w14:textId="77777777" w:rsidTr="00B46864">
        <w:trPr>
          <w:trHeight w:val="300"/>
          <w:trPrChange w:id="188"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89"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E745092" w14:textId="77B76662">
            <w:pPr>
              <w:rPr>
                <w:rFonts w:ascii="Arial Unicode MS" w:eastAsia="Arial Unicode MS" w:hAnsi="Arial Unicode MS" w:cs="Arial Unicode MS" w:hint="eastAsia"/>
                <w:color w:val="000000"/>
                <w:sz w:val="20"/>
                <w:szCs w:val="20"/>
                <w:lang w:eastAsia="zh-CN"/>
              </w:rPr>
            </w:pPr>
            <w:r>
              <w:rPr>
                <w:color w:val="000000"/>
              </w:rPr>
              <w:t xml:space="preserve">（2）貸倒引当金の計上方法別に分類された売掛金</w:t>
            </w:r>
          </w:p>
        </w:tc>
      </w:tr>
      <w:tr w:rsidR="00B46864" w:rsidRPr="0093572D" w14:paraId="2B92A335" w14:textId="77777777" w:rsidTr="00B46864">
        <w:trPr>
          <w:trHeight w:val="300"/>
          <w:trPrChange w:id="192"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93"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1C991AA" w14:textId="28E3B09C">
            <w:pPr>
              <w:rPr>
                <w:rFonts w:ascii="Arial Unicode MS" w:eastAsia="Arial Unicode MS" w:hAnsi="Arial Unicode MS" w:cs="Arial Unicode MS" w:hint="eastAsia"/>
                <w:color w:val="000000"/>
                <w:sz w:val="20"/>
                <w:szCs w:val="20"/>
              </w:rPr>
            </w:pPr>
            <w:r>
              <w:rPr>
                <w:color w:val="000000"/>
              </w:rPr>
              <w:t xml:space="preserve">区分</w:t>
            </w:r>
          </w:p>
        </w:tc>
      </w:tr>
      <w:tr w:rsidR="00B46864" w:rsidRPr="0093572D" w14:paraId="18AC36A9" w14:textId="77777777" w:rsidTr="00B46864">
        <w:trPr>
          <w:trHeight w:val="300"/>
          <w:trPrChange w:id="19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9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C5EAE39" w14:textId="744B8301">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646A6B4B" w14:textId="77777777" w:rsidTr="00B46864">
        <w:trPr>
          <w:trHeight w:val="300"/>
          <w:trPrChange w:id="20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0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D77A855" w14:textId="69FF14AC">
            <w:pPr>
              <w:rPr>
                <w:rFonts w:ascii="Arial Unicode MS" w:eastAsia="Arial Unicode MS" w:hAnsi="Arial Unicode MS" w:cs="Arial Unicode MS" w:hint="eastAsia"/>
                <w:color w:val="000000"/>
                <w:sz w:val="20"/>
                <w:szCs w:val="20"/>
              </w:rPr>
            </w:pPr>
            <w:r>
              <w:rPr>
                <w:color w:val="000000"/>
              </w:rPr>
              <w:t xml:space="preserve">帳簿残高</w:t>
            </w:r>
          </w:p>
        </w:tc>
      </w:tr>
      <w:tr w:rsidR="00B46864" w:rsidRPr="0093572D" w14:paraId="10471C14" w14:textId="77777777" w:rsidTr="00B46864">
        <w:trPr>
          <w:trHeight w:val="300"/>
          <w:trPrChange w:id="20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0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4C75027" w14:textId="1B466430">
            <w:pPr>
              <w:rPr>
                <w:rFonts w:ascii="Arial Unicode MS" w:eastAsia="Arial Unicode MS" w:hAnsi="Arial Unicode MS" w:cs="Arial Unicode MS" w:hint="eastAsia"/>
                <w:color w:val="000000"/>
                <w:sz w:val="20"/>
                <w:szCs w:val="20"/>
              </w:rPr>
            </w:pPr>
            <w:r>
              <w:rPr>
                <w:color w:val="000000"/>
              </w:rPr>
              <w:t xml:space="preserve">貸倒引当金</w:t>
            </w:r>
          </w:p>
        </w:tc>
      </w:tr>
      <w:tr w:rsidR="00B46864" w:rsidRPr="0093572D" w14:paraId="4FB24584" w14:textId="77777777" w:rsidTr="00B46864">
        <w:trPr>
          <w:trHeight w:val="300"/>
          <w:trPrChange w:id="20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0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273320B" w14:textId="31383EA1">
            <w:pPr>
              <w:rPr>
                <w:rFonts w:ascii="Arial Unicode MS" w:eastAsia="Arial Unicode MS" w:hAnsi="Arial Unicode MS" w:cs="Arial Unicode MS" w:hint="eastAsia"/>
                <w:color w:val="000000"/>
                <w:sz w:val="20"/>
                <w:szCs w:val="20"/>
              </w:rPr>
            </w:pPr>
            <w:r>
              <w:rPr>
                <w:color w:val="000000"/>
              </w:rPr>
              <w:t xml:space="preserve">帳簿価額</w:t>
            </w:r>
          </w:p>
        </w:tc>
      </w:tr>
      <w:tr w:rsidR="00B46864" w:rsidRPr="0093572D" w14:paraId="3A7FDA82" w14:textId="77777777" w:rsidTr="00B46864">
        <w:trPr>
          <w:trHeight w:val="300"/>
          <w:trPrChange w:id="21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1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A367782" w14:textId="02F980D9">
            <w:pPr>
              <w:rPr>
                <w:rFonts w:ascii="Arial Unicode MS" w:eastAsia="Arial Unicode MS" w:hAnsi="Arial Unicode MS" w:cs="Arial Unicode MS" w:hint="eastAsia"/>
                <w:color w:val="000000"/>
                <w:sz w:val="20"/>
                <w:szCs w:val="20"/>
                <w:lang w:eastAsia="zh-CN"/>
              </w:rPr>
            </w:pPr>
            <w:r>
              <w:rPr>
                <w:color w:val="000000"/>
              </w:rPr>
              <w:t xml:space="preserve">金額</w:t>
            </w:r>
          </w:p>
        </w:tc>
      </w:tr>
      <w:tr w:rsidR="00B46864" w:rsidRPr="0093572D" w14:paraId="24E8929A" w14:textId="77777777" w:rsidTr="00B46864">
        <w:trPr>
          <w:trHeight w:val="300"/>
          <w:trPrChange w:id="21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1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6F7B46E" w14:textId="5117118C">
            <w:pPr>
              <w:rPr>
                <w:rFonts w:ascii="Arial Unicode MS" w:eastAsia="Arial Unicode MS" w:hAnsi="Arial Unicode MS" w:cs="Arial Unicode MS" w:hint="eastAsia"/>
                <w:color w:val="000000"/>
                <w:sz w:val="20"/>
                <w:szCs w:val="20"/>
                <w:lang w:eastAsia="zh-CN"/>
              </w:rPr>
            </w:pPr>
            <w:r>
              <w:rPr>
                <w:color w:val="000000"/>
              </w:rPr>
              <w:t xml:space="preserve">金額</w:t>
            </w:r>
          </w:p>
        </w:tc>
      </w:tr>
      <w:tr w:rsidR="00B46864" w:rsidRPr="0093572D" w14:paraId="740CDDB6" w14:textId="77777777" w:rsidTr="00B46864">
        <w:trPr>
          <w:trHeight w:val="300"/>
          <w:trPrChange w:id="22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2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64F6845" w14:textId="469D416B">
            <w:pPr>
              <w:rPr>
                <w:rFonts w:ascii="Arial Unicode MS" w:eastAsia="Arial Unicode MS" w:hAnsi="Arial Unicode MS" w:cs="Arial Unicode MS" w:hint="eastAsia"/>
                <w:color w:val="000000"/>
                <w:sz w:val="20"/>
                <w:szCs w:val="20"/>
              </w:rPr>
            </w:pPr>
            <w:r>
              <w:rPr>
                <w:color w:val="000000"/>
              </w:rPr>
              <w:t xml:space="preserve">引当率（%）</w:t>
            </w:r>
          </w:p>
        </w:tc>
      </w:tr>
      <w:tr w:rsidR="00B46864" w:rsidRPr="0093572D" w14:paraId="033C13D3" w14:textId="77777777" w:rsidTr="00B46864">
        <w:trPr>
          <w:trHeight w:val="300"/>
          <w:trPrChange w:id="22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2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2EB33E9" w14:textId="3C2AB6A8">
            <w:pPr>
              <w:rPr>
                <w:rFonts w:ascii="Arial Unicode MS" w:eastAsia="Arial Unicode MS" w:hAnsi="Arial Unicode MS" w:cs="Arial Unicode MS" w:hint="eastAsia"/>
                <w:color w:val="000000"/>
                <w:sz w:val="20"/>
                <w:szCs w:val="20"/>
                <w:lang w:eastAsia="zh-CN"/>
              </w:rPr>
            </w:pPr>
            <w:r>
              <w:rPr>
                <w:color w:val="000000"/>
              </w:rPr>
              <w:t xml:space="preserve">個別に貸倒引当金を計上した売掛金</w:t>
            </w:r>
          </w:p>
        </w:tc>
      </w:tr>
      <w:tr w:rsidR="00B46864" w:rsidRPr="0093572D" w14:paraId="79DB32A0" w14:textId="77777777" w:rsidTr="00B46864">
        <w:trPr>
          <w:trHeight w:val="300"/>
          <w:trPrChange w:id="23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3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E44A747" w14:textId="75283AFC">
            <w:pPr>
              <w:rPr>
                <w:rFonts w:ascii="Arial Unicode MS" w:eastAsia="Arial Unicode MS" w:hAnsi="Arial Unicode MS" w:cs="Arial Unicode MS" w:hint="eastAsia"/>
                <w:color w:val="000000"/>
                <w:sz w:val="20"/>
                <w:szCs w:val="20"/>
                <w:lang w:eastAsia="zh-CN"/>
              </w:rPr>
            </w:pPr>
            <w:r>
              <w:rPr>
                <w:color w:val="000000"/>
              </w:rPr>
              <w:t xml:space="preserve">組合せにより貸倒引当金を計上した売掛金</w:t>
            </w:r>
          </w:p>
        </w:tc>
      </w:tr>
      <w:tr w:rsidR="00B46864" w:rsidRPr="0093572D" w14:paraId="0E385DF9" w14:textId="77777777" w:rsidTr="00B46864">
        <w:trPr>
          <w:trHeight w:val="300"/>
          <w:trPrChange w:id="23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3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3D0BA74" w14:textId="7ABFB0E6">
            <w:pPr>
              <w:rPr>
                <w:rFonts w:ascii="Arial Unicode MS" w:eastAsia="Arial Unicode MS" w:hAnsi="Arial Unicode MS" w:cs="Arial Unicode MS" w:hint="eastAsia"/>
                <w:color w:val="000000"/>
                <w:sz w:val="20"/>
                <w:szCs w:val="20"/>
              </w:rPr>
            </w:pPr>
            <w:r>
              <w:rPr>
                <w:color w:val="000000"/>
              </w:rPr>
              <w:t xml:space="preserve">うち：帳齢分析組合せ</w:t>
            </w:r>
          </w:p>
        </w:tc>
      </w:tr>
      <w:tr w:rsidR="00B46864" w:rsidRPr="0093572D" w14:paraId="28334960" w14:textId="77777777" w:rsidTr="00B46864">
        <w:trPr>
          <w:trHeight w:val="300"/>
          <w:trPrChange w:id="24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4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4C5C6D5" w14:textId="61525B2A">
            <w:pPr>
              <w:rPr>
                <w:rFonts w:ascii="Arial Unicode MS" w:eastAsia="Arial Unicode MS" w:hAnsi="Arial Unicode MS" w:cs="Arial Unicode MS" w:hint="eastAsia"/>
                <w:color w:val="000000"/>
                <w:sz w:val="20"/>
                <w:szCs w:val="20"/>
              </w:rPr>
            </w:pPr>
            <w:r>
              <w:rPr>
                <w:color w:val="000000"/>
              </w:rPr>
              <w:t xml:space="preserve">無リスク組合せ</w:t>
            </w:r>
          </w:p>
        </w:tc>
      </w:tr>
      <w:tr w:rsidR="00B46864" w:rsidRPr="0093572D" w14:paraId="7E51575F" w14:textId="77777777" w:rsidTr="00B46864">
        <w:trPr>
          <w:trHeight w:val="300"/>
          <w:trPrChange w:id="24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4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22A1D25" w14:textId="06FF2352">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3035F944" w14:textId="77777777" w:rsidTr="00B46864">
        <w:trPr>
          <w:trHeight w:val="300"/>
          <w:trPrChange w:id="25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5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FCBBEBC" w14:textId="20EC30C5">
            <w:pPr>
              <w:rPr>
                <w:rFonts w:ascii="Arial Unicode MS" w:eastAsia="Arial Unicode MS" w:hAnsi="Arial Unicode MS" w:cs="Arial Unicode MS" w:hint="eastAsia"/>
                <w:color w:val="000000"/>
                <w:sz w:val="20"/>
                <w:szCs w:val="20"/>
              </w:rPr>
            </w:pPr>
            <w:r>
              <w:rPr>
                <w:color w:val="000000"/>
              </w:rPr>
              <w:t xml:space="preserve">帳簿残高</w:t>
            </w:r>
          </w:p>
        </w:tc>
      </w:tr>
      <w:tr w:rsidR="00B46864" w:rsidRPr="0093572D" w14:paraId="6A4B34DF" w14:textId="77777777" w:rsidTr="00B46864">
        <w:trPr>
          <w:trHeight w:val="300"/>
          <w:trPrChange w:id="25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5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3F619EC" w14:textId="48498AD2">
            <w:pPr>
              <w:rPr>
                <w:rFonts w:ascii="Arial Unicode MS" w:eastAsia="Arial Unicode MS" w:hAnsi="Arial Unicode MS" w:cs="Arial Unicode MS" w:hint="eastAsia"/>
                <w:color w:val="000000"/>
                <w:sz w:val="20"/>
                <w:szCs w:val="20"/>
              </w:rPr>
            </w:pPr>
            <w:r>
              <w:rPr>
                <w:color w:val="000000"/>
              </w:rPr>
              <w:t xml:space="preserve">貸倒引当金</w:t>
            </w:r>
          </w:p>
        </w:tc>
      </w:tr>
      <w:tr w:rsidR="00B46864" w:rsidRPr="0093572D" w14:paraId="1A88E0CD" w14:textId="77777777" w:rsidTr="00B46864">
        <w:trPr>
          <w:trHeight w:val="300"/>
          <w:trPrChange w:id="26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6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0E594F6" w14:textId="11E85CCD">
            <w:pPr>
              <w:rPr>
                <w:rFonts w:ascii="Arial Unicode MS" w:eastAsia="Arial Unicode MS" w:hAnsi="Arial Unicode MS" w:cs="Arial Unicode MS" w:hint="eastAsia"/>
                <w:color w:val="000000"/>
                <w:sz w:val="20"/>
                <w:szCs w:val="20"/>
              </w:rPr>
            </w:pPr>
            <w:r>
              <w:rPr>
                <w:color w:val="000000"/>
              </w:rPr>
              <w:t xml:space="preserve">帳簿価額</w:t>
            </w:r>
          </w:p>
        </w:tc>
      </w:tr>
      <w:tr w:rsidR="00B46864" w:rsidRPr="0093572D" w14:paraId="24AEE2D5" w14:textId="77777777" w:rsidTr="00B46864">
        <w:trPr>
          <w:trHeight w:val="300"/>
          <w:trPrChange w:id="26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6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0A80451" w14:textId="16DC1608">
            <w:pPr>
              <w:rPr>
                <w:rFonts w:ascii="Arial Unicode MS" w:eastAsia="Arial Unicode MS" w:hAnsi="Arial Unicode MS" w:cs="Arial Unicode MS" w:hint="eastAsia"/>
                <w:color w:val="000000"/>
                <w:sz w:val="20"/>
                <w:szCs w:val="20"/>
              </w:rPr>
            </w:pPr>
            <w:r>
              <w:rPr>
                <w:color w:val="000000"/>
              </w:rPr>
              <w:t xml:space="preserve">合計</w:t>
            </w:r>
          </w:p>
        </w:tc>
      </w:tr>
      <w:tr w:rsidR="00B46864" w:rsidRPr="0093572D" w14:paraId="3F686B16" w14:textId="77777777" w:rsidTr="00B46864">
        <w:trPr>
          <w:trHeight w:val="300"/>
          <w:trPrChange w:id="268"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69"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547D578" w14:textId="314CFF8C">
            <w:pPr>
              <w:rPr>
                <w:rFonts w:ascii="Arial Unicode MS" w:eastAsia="Arial Unicode MS" w:hAnsi="Arial Unicode MS" w:cs="Arial Unicode MS" w:hint="eastAsia"/>
                <w:color w:val="000000"/>
                <w:sz w:val="20"/>
                <w:szCs w:val="20"/>
                <w:lang w:eastAsia="zh-CN"/>
              </w:rPr>
            </w:pPr>
            <w:r>
              <w:rPr>
                <w:color w:val="000000"/>
              </w:rPr>
              <w:t xml:space="preserve">個別に貸倒引当金を計上した売掛金</w:t>
            </w:r>
          </w:p>
        </w:tc>
      </w:tr>
      <w:tr w:rsidR="00B46864" w:rsidRPr="0093572D" w14:paraId="2AAC29EB" w14:textId="77777777" w:rsidTr="00B46864">
        <w:trPr>
          <w:trHeight w:val="300"/>
          <w:trPrChange w:id="272"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73"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9863C6F" w14:textId="4917116B">
            <w:pPr>
              <w:rPr>
                <w:rFonts w:ascii="Arial Unicode MS" w:eastAsia="Arial Unicode MS" w:hAnsi="Arial Unicode MS" w:cs="Arial Unicode MS" w:hint="eastAsia"/>
                <w:color w:val="000000"/>
                <w:sz w:val="20"/>
                <w:szCs w:val="20"/>
                <w:lang w:eastAsia="zh-CN"/>
              </w:rPr>
            </w:pPr>
            <w:r>
              <w:rPr>
                <w:color w:val="000000"/>
              </w:rPr>
              <w:t xml:space="preserve">組合せにより貸倒引当金を計上した売掛金</w:t>
            </w:r>
          </w:p>
        </w:tc>
      </w:tr>
      <w:tr w:rsidR="00B46864" w:rsidRPr="0093572D" w14:paraId="75FFDCA4" w14:textId="77777777" w:rsidTr="00B46864">
        <w:trPr>
          <w:trHeight w:val="300"/>
          <w:trPrChange w:id="27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7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ED8DA6E" w14:textId="562C5E30">
            <w:pPr>
              <w:rPr>
                <w:rFonts w:ascii="Arial Unicode MS" w:eastAsia="Arial Unicode MS" w:hAnsi="Arial Unicode MS" w:cs="Arial Unicode MS" w:hint="eastAsia"/>
                <w:color w:val="000000"/>
                <w:sz w:val="20"/>
                <w:szCs w:val="20"/>
              </w:rPr>
            </w:pPr>
            <w:r>
              <w:rPr>
                <w:color w:val="000000"/>
              </w:rPr>
              <w:t xml:space="preserve">うち：帳齢分析組合せ</w:t>
            </w:r>
          </w:p>
        </w:tc>
      </w:tr>
      <w:tr w:rsidR="00B46864" w:rsidRPr="0093572D" w14:paraId="0E485AFB" w14:textId="77777777" w:rsidTr="00B46864">
        <w:trPr>
          <w:trHeight w:val="300"/>
          <w:trPrChange w:id="28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8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C34DEEB" w14:textId="77D2BBBD">
            <w:pPr>
              <w:rPr>
                <w:rFonts w:ascii="Arial Unicode MS" w:eastAsia="Arial Unicode MS" w:hAnsi="Arial Unicode MS" w:cs="Arial Unicode MS" w:hint="eastAsia"/>
                <w:color w:val="000000"/>
                <w:sz w:val="20"/>
                <w:szCs w:val="20"/>
              </w:rPr>
            </w:pPr>
            <w:r>
              <w:rPr>
                <w:color w:val="000000"/>
              </w:rPr>
              <w:t xml:space="preserve">無リスク組合せ</w:t>
            </w:r>
          </w:p>
        </w:tc>
      </w:tr>
      <w:tr w:rsidR="00B46864" w:rsidRPr="0093572D" w14:paraId="46800B43" w14:textId="77777777" w:rsidTr="00B46864">
        <w:trPr>
          <w:trHeight w:val="300"/>
          <w:trPrChange w:id="28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8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D038E41" w14:textId="01275E2E">
            <w:pPr>
              <w:rPr>
                <w:rFonts w:ascii="Arial Unicode MS" w:eastAsia="Arial Unicode MS" w:hAnsi="Arial Unicode MS" w:cs="Arial Unicode MS" w:hint="eastAsia"/>
                <w:color w:val="000000"/>
                <w:sz w:val="20"/>
                <w:szCs w:val="20"/>
                <w:lang w:eastAsia="zh-CN"/>
              </w:rPr>
            </w:pPr>
            <w:r>
              <w:rPr>
                <w:color w:val="000000"/>
              </w:rPr>
              <w:t xml:space="preserve">（3）組合せにおいて帳齢分析法により貸倒引当金を計上した売掛金</w:t>
            </w:r>
          </w:p>
        </w:tc>
      </w:tr>
      <w:tr w:rsidR="00B46864" w:rsidRPr="0093572D" w14:paraId="70DB5C58" w14:textId="77777777" w:rsidTr="00B46864">
        <w:trPr>
          <w:trHeight w:val="300"/>
          <w:trPrChange w:id="28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8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E29814C" w14:textId="273A8CBC">
            <w:pPr>
              <w:rPr>
                <w:rFonts w:ascii="Arial Unicode MS" w:eastAsia="Arial Unicode MS" w:hAnsi="Arial Unicode MS" w:cs="Arial Unicode MS" w:hint="eastAsia"/>
                <w:color w:val="000000"/>
                <w:sz w:val="20"/>
                <w:szCs w:val="20"/>
              </w:rPr>
            </w:pPr>
            <w:r>
              <w:rPr>
                <w:color w:val="000000"/>
              </w:rPr>
              <w:t xml:space="preserve">帳齢</w:t>
            </w:r>
          </w:p>
        </w:tc>
      </w:tr>
      <w:tr w:rsidR="00B46864" w:rsidRPr="0093572D" w14:paraId="06C9A72D" w14:textId="77777777" w:rsidTr="00B46864">
        <w:trPr>
          <w:trHeight w:val="300"/>
          <w:trPrChange w:id="29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9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996390B" w14:textId="05B447FE">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772A39BF" w14:textId="77777777" w:rsidTr="00B46864">
        <w:trPr>
          <w:trHeight w:val="300"/>
          <w:trPrChange w:id="29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9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153FFD1" w14:textId="78A669FF">
            <w:pPr>
              <w:rPr>
                <w:rFonts w:ascii="Arial Unicode MS" w:eastAsia="Arial Unicode MS" w:hAnsi="Arial Unicode MS" w:cs="Arial Unicode MS" w:hint="eastAsia"/>
                <w:color w:val="000000"/>
                <w:sz w:val="20"/>
                <w:szCs w:val="20"/>
              </w:rPr>
            </w:pPr>
            <w:r>
              <w:rPr>
                <w:color w:val="000000"/>
              </w:rPr>
              <w:t xml:space="preserve">売掛金</w:t>
            </w:r>
          </w:p>
        </w:tc>
      </w:tr>
      <w:tr w:rsidR="00B46864" w:rsidRPr="0093572D" w14:paraId="05CFC2E1" w14:textId="77777777" w:rsidTr="00B46864">
        <w:trPr>
          <w:trHeight w:val="300"/>
          <w:trPrChange w:id="30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30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72E081F" w14:textId="3CA93670">
            <w:pPr>
              <w:rPr>
                <w:rFonts w:ascii="Arial Unicode MS" w:eastAsia="Arial Unicode MS" w:hAnsi="Arial Unicode MS" w:cs="Arial Unicode MS" w:hint="eastAsia"/>
                <w:color w:val="000000"/>
                <w:sz w:val="20"/>
                <w:szCs w:val="20"/>
              </w:rPr>
            </w:pPr>
            <w:r>
              <w:rPr>
                <w:color w:val="000000"/>
              </w:rPr>
              <w:t xml:space="preserve">貸倒引当金</w:t>
            </w:r>
          </w:p>
        </w:tc>
      </w:tr>
      <w:tr w:rsidR="00B46864" w:rsidRPr="0093572D" w14:paraId="34329D87" w14:textId="77777777" w:rsidTr="00B46864">
        <w:trPr>
          <w:trHeight w:val="300"/>
          <w:trPrChange w:id="30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30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1D3A222" w14:textId="0314B4BB">
            <w:pPr>
              <w:rPr>
                <w:rFonts w:ascii="Arial Unicode MS" w:eastAsia="Arial Unicode MS" w:hAnsi="Arial Unicode MS" w:cs="Arial Unicode MS" w:hint="eastAsia"/>
                <w:color w:val="000000"/>
                <w:sz w:val="20"/>
                <w:szCs w:val="20"/>
              </w:rPr>
            </w:pPr>
            <w:r>
              <w:rPr>
                <w:color w:val="000000"/>
              </w:rPr>
              <w:t xml:space="preserve">（続き）</w:t>
            </w:r>
          </w:p>
        </w:tc>
      </w:tr>
      <w:tr w:rsidR="00B46864" w:rsidRPr="0093572D" w14:paraId="6A215DC5" w14:textId="77777777" w:rsidTr="00B46864">
        <w:trPr>
          <w:trHeight w:val="300"/>
          <w:trPrChange w:id="30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31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BA33AD7" w14:textId="31791B40">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586A902D" w14:textId="77777777" w:rsidTr="00B46864">
        <w:trPr>
          <w:trHeight w:val="300"/>
          <w:trPrChange w:id="31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31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D0B68BB" w14:textId="6210B00E">
            <w:pPr>
              <w:rPr>
                <w:rFonts w:ascii="Arial Unicode MS" w:eastAsia="Arial Unicode MS" w:hAnsi="Arial Unicode MS" w:cs="Arial Unicode MS" w:hint="eastAsia"/>
                <w:color w:val="000000"/>
                <w:sz w:val="20"/>
                <w:szCs w:val="20"/>
              </w:rPr>
            </w:pPr>
            <w:r>
              <w:rPr>
                <w:color w:val="000000"/>
              </w:rPr>
              <w:t xml:space="preserve">売掛金</w:t>
            </w:r>
          </w:p>
        </w:tc>
      </w:tr>
      <w:tr w:rsidR="00B46864" w:rsidRPr="0093572D" w14:paraId="7D7DB5EF" w14:textId="77777777" w:rsidTr="00B46864">
        <w:trPr>
          <w:trHeight w:val="300"/>
          <w:trPrChange w:id="31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31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0EE546B" w14:textId="601952DB">
            <w:pPr>
              <w:rPr>
                <w:rFonts w:ascii="Arial Unicode MS" w:eastAsia="Arial Unicode MS" w:hAnsi="Arial Unicode MS" w:cs="Arial Unicode MS" w:hint="eastAsia"/>
                <w:color w:val="000000"/>
                <w:sz w:val="20"/>
                <w:szCs w:val="20"/>
              </w:rPr>
            </w:pPr>
            <w:r>
              <w:rPr>
                <w:color w:val="000000"/>
              </w:rPr>
              <w:t xml:space="preserve">貸倒引当金</w:t>
            </w:r>
          </w:p>
        </w:tc>
      </w:tr>
      <w:tr w:rsidR="00B46864" w:rsidRPr="0093572D" w14:paraId="4CE4D0C5" w14:textId="77777777" w:rsidTr="00B46864">
        <w:trPr>
          <w:trHeight w:val="300"/>
          <w:trPrChange w:id="322"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323"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D885841" w14:textId="4623DBD0">
            <w:pPr>
              <w:rPr>
                <w:rFonts w:ascii="Arial Unicode MS" w:eastAsia="Arial Unicode MS" w:hAnsi="Arial Unicode MS" w:cs="Arial Unicode MS"/>
                <w:color w:val="000000"/>
                <w:sz w:val="20"/>
                <w:szCs w:val="20"/>
              </w:rPr>
            </w:pPr>
            <w:r>
              <w:rPr>
                <w:noProof/>
                <w:color w:val="000000"/>
              </w:rPr>
              <w:t xml:space="preserve">5年以上</w:t>
            </w:r>
          </w:p>
        </w:tc>
      </w:tr>
      <w:tr w:rsidR="00B46864" w:rsidRPr="0093572D" w14:paraId="0865DF11" w14:textId="77777777" w:rsidTr="00B46864">
        <w:trPr>
          <w:trHeight w:val="300"/>
          <w:trPrChange w:id="32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32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2508941" w14:textId="09312299">
            <w:pPr>
              <w:rPr>
                <w:rFonts w:ascii="Arial Unicode MS" w:eastAsia="Arial Unicode MS" w:hAnsi="Arial Unicode MS" w:cs="Arial Unicode MS" w:hint="eastAsia"/>
                <w:color w:val="000000"/>
                <w:sz w:val="20"/>
                <w:szCs w:val="20"/>
                <w:lang w:eastAsia="zh-CN"/>
              </w:rPr>
            </w:pPr>
            <w:r>
              <w:rPr>
                <w:color w:val="000000"/>
              </w:rPr>
              <w:t xml:space="preserve">（4）当期における貸倒引当金の計上、回収または戻入れ状況</w:t>
            </w:r>
          </w:p>
        </w:tc>
      </w:tr>
      <w:tr w:rsidR="00B46864" w:rsidRPr="0093572D" w14:paraId="3487772B" w14:textId="77777777" w:rsidTr="00B46864">
        <w:trPr>
          <w:trHeight w:val="300"/>
          <w:trPrChange w:id="33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33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2E5041D" w14:textId="562D01DD">
            <w:pPr>
              <w:rPr>
                <w:rFonts w:ascii="Arial Unicode MS" w:eastAsia="Arial Unicode MS" w:hAnsi="Arial Unicode MS" w:cs="Arial Unicode MS" w:hint="eastAsia"/>
                <w:color w:val="000000"/>
                <w:sz w:val="20"/>
                <w:szCs w:val="20"/>
              </w:rPr>
            </w:pPr>
            <w:r>
              <w:rPr>
                <w:color w:val="000000"/>
              </w:rPr>
              <w:t xml:space="preserve">当期変動額</w:t>
            </w:r>
          </w:p>
        </w:tc>
      </w:tr>
      <w:tr w:rsidR="00B46864" w:rsidRPr="0093572D" w14:paraId="5D4A7BA5" w14:textId="77777777" w:rsidTr="00B46864">
        <w:trPr>
          <w:trHeight w:val="300"/>
          <w:trPrChange w:id="33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33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5CE0D51" w14:textId="036A22A1">
            <w:pPr>
              <w:rPr>
                <w:rFonts w:ascii="Arial Unicode MS" w:eastAsia="Arial Unicode MS" w:hAnsi="Arial Unicode MS" w:cs="Arial Unicode MS" w:hint="eastAsia"/>
                <w:color w:val="000000"/>
                <w:sz w:val="20"/>
                <w:szCs w:val="20"/>
              </w:rPr>
            </w:pPr>
            <w:r>
              <w:rPr>
                <w:color w:val="000000"/>
              </w:rPr>
              <w:t xml:space="preserve">償却または除却</w:t>
            </w:r>
          </w:p>
        </w:tc>
      </w:tr>
      <w:tr w:rsidR="00B46864" w:rsidRPr="0093572D" w14:paraId="13D5DB64" w14:textId="77777777" w:rsidTr="00B46864">
        <w:trPr>
          <w:trHeight w:val="300"/>
          <w:trPrChange w:id="33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33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FAFE484" w14:textId="3A61093E">
            <w:pPr>
              <w:rPr>
                <w:rFonts w:ascii="Arial Unicode MS" w:eastAsia="Arial Unicode MS" w:hAnsi="Arial Unicode MS" w:cs="Arial Unicode MS" w:hint="eastAsia"/>
                <w:color w:val="000000"/>
                <w:sz w:val="20"/>
                <w:szCs w:val="20"/>
                <w:lang w:eastAsia="zh-CN"/>
              </w:rPr>
            </w:pPr>
            <w:r>
              <w:rPr>
                <w:color w:val="000000"/>
              </w:rPr>
              <w:t xml:space="preserve">個別に予想信用損失を計上した売掛金</w:t>
            </w:r>
          </w:p>
        </w:tc>
      </w:tr>
      <w:tr w:rsidR="00B46864" w:rsidRPr="0093572D" w14:paraId="004F8AFA" w14:textId="77777777" w:rsidTr="00B46864">
        <w:trPr>
          <w:trHeight w:val="300"/>
          <w:trPrChange w:id="34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34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B16F325" w14:textId="57FE6132">
            <w:pPr>
              <w:rPr>
                <w:rFonts w:ascii="Arial Unicode MS" w:eastAsia="Arial Unicode MS" w:hAnsi="Arial Unicode MS" w:cs="Arial Unicode MS" w:hint="eastAsia"/>
                <w:color w:val="000000"/>
                <w:sz w:val="20"/>
                <w:szCs w:val="20"/>
                <w:lang w:eastAsia="zh-CN"/>
              </w:rPr>
            </w:pPr>
            <w:r>
              <w:rPr>
                <w:color w:val="000000"/>
              </w:rPr>
              <w:t xml:space="preserve">組合せにより予想信用損失を計上した売掛金</w:t>
            </w:r>
          </w:p>
        </w:tc>
      </w:tr>
      <w:tr w:rsidR="00B46864" w:rsidRPr="0093572D" w14:paraId="391CAAE7" w14:textId="77777777" w:rsidTr="00B46864">
        <w:trPr>
          <w:trHeight w:val="300"/>
          <w:trPrChange w:id="35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35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898972D" w14:textId="772F62E1">
            <w:pPr>
              <w:rPr>
                <w:rFonts w:ascii="Arial Unicode MS" w:eastAsia="Arial Unicode MS" w:hAnsi="Arial Unicode MS" w:cs="Arial Unicode MS" w:hint="eastAsia"/>
                <w:color w:val="000000"/>
                <w:sz w:val="20"/>
                <w:szCs w:val="20"/>
              </w:rPr>
            </w:pPr>
            <w:r>
              <w:rPr>
                <w:color w:val="000000"/>
              </w:rPr>
              <w:t xml:space="preserve">うち：帳齢分析組合せ</w:t>
            </w:r>
          </w:p>
        </w:tc>
      </w:tr>
      <w:tr w:rsidR="00B46864" w:rsidRPr="0093572D" w14:paraId="6A3DF94A" w14:textId="77777777" w:rsidTr="00B46864">
        <w:trPr>
          <w:trHeight w:val="300"/>
          <w:trPrChange w:id="35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35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B4139BD" w14:textId="66FBBC58">
            <w:pPr>
              <w:rPr>
                <w:rFonts w:ascii="Arial Unicode MS" w:eastAsia="Arial Unicode MS" w:hAnsi="Arial Unicode MS" w:cs="Arial Unicode MS" w:hint="eastAsia"/>
                <w:color w:val="000000"/>
                <w:sz w:val="20"/>
                <w:szCs w:val="20"/>
                <w:lang w:eastAsia="zh-CN"/>
              </w:rPr>
            </w:pPr>
            <w:r>
              <w:rPr>
                <w:color w:val="000000"/>
              </w:rPr>
              <w:t xml:space="preserve">（5）債務者別に集計した2024年6月33日残高上位5社の売掛金状況</w:t>
            </w:r>
          </w:p>
        </w:tc>
      </w:tr>
      <w:tr w:rsidR="00B46864" w:rsidRPr="0093572D" w14:paraId="7ED28FC5" w14:textId="77777777" w:rsidTr="00B46864">
        <w:trPr>
          <w:trHeight w:val="300"/>
          <w:trPrChange w:id="35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35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75F092E" w14:textId="4BFBA384">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16661DAF" w14:textId="77777777" w:rsidTr="00B46864">
        <w:trPr>
          <w:trHeight w:val="300"/>
          <w:trPrChange w:id="36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36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045DA7E" w14:textId="79D8D657">
            <w:pPr>
              <w:rPr>
                <w:rFonts w:ascii="Arial Unicode MS" w:eastAsia="Arial Unicode MS" w:hAnsi="Arial Unicode MS" w:cs="Arial Unicode MS" w:hint="eastAsia"/>
                <w:color w:val="000000"/>
                <w:sz w:val="20"/>
                <w:szCs w:val="20"/>
                <w:lang w:eastAsia="zh-CN"/>
              </w:rPr>
            </w:pPr>
            <w:r>
              <w:rPr>
                <w:color w:val="000000"/>
              </w:rPr>
              <w:t xml:space="preserve">売掛金2024.6.30に占める割合（％）</w:t>
            </w:r>
          </w:p>
        </w:tc>
      </w:tr>
      <w:tr w:rsidR="00B46864" w:rsidRPr="0093572D" w14:paraId="63C52A02" w14:textId="77777777" w:rsidTr="00B46864">
        <w:trPr>
          <w:trHeight w:val="300"/>
          <w:trPrChange w:id="36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36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B4F31ED" w14:textId="60D91275">
            <w:pPr>
              <w:rPr>
                <w:rFonts w:ascii="Arial Unicode MS" w:eastAsia="Arial Unicode MS" w:hAnsi="Arial Unicode MS" w:cs="Arial Unicode MS" w:hint="eastAsia"/>
                <w:color w:val="000000"/>
                <w:sz w:val="20"/>
                <w:szCs w:val="20"/>
              </w:rPr>
            </w:pPr>
            <w:r>
              <w:rPr>
                <w:color w:val="000000"/>
              </w:rPr>
              <w:t xml:space="preserve">盱眙県財政局</w:t>
            </w:r>
          </w:p>
        </w:tc>
      </w:tr>
      <w:tr w:rsidR="00B46864" w:rsidRPr="0093572D" w14:paraId="6441576D" w14:textId="77777777" w:rsidTr="00B46864">
        <w:trPr>
          <w:trHeight w:val="300"/>
          <w:trPrChange w:id="37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37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26825CB" w14:textId="0FAB2A8B">
            <w:pPr>
              <w:rPr>
                <w:rFonts w:ascii="Arial Unicode MS" w:eastAsia="Arial Unicode MS" w:hAnsi="Arial Unicode MS" w:cs="Arial Unicode MS"/>
                <w:color w:val="000000"/>
                <w:sz w:val="20"/>
                <w:szCs w:val="20"/>
              </w:rPr>
            </w:pPr>
            <w:r>
              <w:rPr>
                <w:noProof/>
                <w:color w:val="000000"/>
              </w:rPr>
              <w:t xml:space="preserve">1年以内/1-2年/2-3年</w:t>
            </w:r>
          </w:p>
        </w:tc>
      </w:tr>
      <w:tr w:rsidR="00B46864" w:rsidRPr="0093572D" w14:paraId="64E5AC9E" w14:textId="77777777" w:rsidTr="00B46864">
        <w:trPr>
          <w:trHeight w:val="300"/>
          <w:trPrChange w:id="37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37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A985590" w14:textId="58D3F7C0">
            <w:pPr>
              <w:rPr>
                <w:rFonts w:ascii="Arial Unicode MS" w:eastAsia="Arial Unicode MS" w:hAnsi="Arial Unicode MS" w:cs="Arial Unicode MS" w:hint="eastAsia"/>
                <w:color w:val="000000"/>
                <w:sz w:val="20"/>
                <w:szCs w:val="20"/>
                <w:lang w:eastAsia="zh-CN"/>
              </w:rPr>
            </w:pPr>
            <w:r>
              <w:rPr>
                <w:color w:val="000000"/>
              </w:rPr>
              <w:t xml:space="preserve">盱眙県太和街道経済発展建設局</w:t>
            </w:r>
          </w:p>
        </w:tc>
      </w:tr>
      <w:tr w:rsidR="00B46864" w:rsidRPr="0093572D" w14:paraId="20D6FD87" w14:textId="77777777" w:rsidTr="00B46864">
        <w:trPr>
          <w:trHeight w:val="300"/>
          <w:trPrChange w:id="38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38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03F06A1" w14:textId="04111950">
            <w:pPr>
              <w:rPr>
                <w:rFonts w:ascii="Arial Unicode MS" w:eastAsia="Arial Unicode MS" w:hAnsi="Arial Unicode MS" w:cs="Arial Unicode MS" w:hint="eastAsia"/>
                <w:color w:val="000000"/>
                <w:sz w:val="20"/>
                <w:szCs w:val="20"/>
                <w:lang w:eastAsia="zh-CN"/>
              </w:rPr>
            </w:pPr>
            <w:r>
              <w:rPr>
                <w:color w:val="000000"/>
              </w:rPr>
              <w:t xml:space="preserve">盱眙県住宅都市農村建設局</w:t>
            </w:r>
          </w:p>
        </w:tc>
      </w:tr>
      <w:tr w:rsidR="00B46864" w:rsidRPr="0093572D" w14:paraId="104C6AAC" w14:textId="77777777" w:rsidTr="00B46864">
        <w:trPr>
          <w:trHeight w:val="300"/>
          <w:trPrChange w:id="38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38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175D72F" w14:textId="271D3BC0">
            <w:pPr>
              <w:rPr>
                <w:rFonts w:ascii="Arial Unicode MS" w:eastAsia="Arial Unicode MS" w:hAnsi="Arial Unicode MS" w:cs="Arial Unicode MS" w:hint="eastAsia"/>
                <w:color w:val="000000"/>
                <w:sz w:val="20"/>
                <w:szCs w:val="20"/>
              </w:rPr>
            </w:pPr>
            <w:r>
              <w:rPr>
                <w:color w:val="000000"/>
              </w:rPr>
              <w:t xml:space="preserve">盱眙県第三人民病院</w:t>
            </w:r>
          </w:p>
        </w:tc>
      </w:tr>
      <w:tr w:rsidR="00B46864" w:rsidRPr="0093572D" w14:paraId="5FE1F978" w14:textId="77777777" w:rsidTr="00B46864">
        <w:trPr>
          <w:trHeight w:val="300"/>
          <w:trPrChange w:id="39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39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8B9712D" w14:textId="614565F4">
            <w:pPr>
              <w:rPr>
                <w:rFonts w:ascii="Arial Unicode MS" w:eastAsia="Arial Unicode MS" w:hAnsi="Arial Unicode MS" w:cs="Arial Unicode MS" w:hint="eastAsia"/>
                <w:color w:val="000000"/>
                <w:sz w:val="20"/>
                <w:szCs w:val="20"/>
                <w:lang w:eastAsia="zh-CN"/>
              </w:rPr>
            </w:pPr>
            <w:r>
              <w:rPr>
                <w:color w:val="000000"/>
              </w:rPr>
              <w:t xml:space="preserve">金湖県金久米業有限公司</w:t>
            </w:r>
          </w:p>
        </w:tc>
      </w:tr>
      <w:tr w:rsidR="00B46864" w:rsidRPr="0093572D" w14:paraId="0D16F19E" w14:textId="77777777" w:rsidTr="00B46864">
        <w:trPr>
          <w:trHeight w:val="300"/>
          <w:trPrChange w:id="399"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400"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F807B5A" w14:textId="7B0A8DF9">
            <w:pPr>
              <w:rPr>
                <w:rFonts w:ascii="Arial Unicode MS" w:eastAsia="Arial Unicode MS" w:hAnsi="Arial Unicode MS" w:cs="Arial Unicode MS"/>
                <w:color w:val="000000"/>
                <w:sz w:val="20"/>
                <w:szCs w:val="20"/>
              </w:rPr>
            </w:pPr>
            <w:r>
              <w:rPr>
                <w:noProof/>
                <w:color w:val="000000"/>
              </w:rPr>
              <w:t xml:space="preserve">4、前払金</w:t>
            </w:r>
          </w:p>
        </w:tc>
      </w:tr>
      <w:tr w:rsidR="00B46864" w:rsidRPr="0093572D" w14:paraId="0B48870B" w14:textId="77777777" w:rsidTr="00B46864">
        <w:trPr>
          <w:trHeight w:val="300"/>
          <w:trPrChange w:id="40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40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308A262" w14:textId="73FDBADB">
            <w:pPr>
              <w:rPr>
                <w:rFonts w:ascii="Arial Unicode MS" w:eastAsia="Arial Unicode MS" w:hAnsi="Arial Unicode MS" w:cs="Arial Unicode MS" w:hint="eastAsia"/>
                <w:color w:val="000000"/>
                <w:sz w:val="20"/>
                <w:szCs w:val="20"/>
                <w:lang w:eastAsia="zh-CN"/>
              </w:rPr>
            </w:pPr>
            <w:r>
              <w:rPr>
                <w:color w:val="000000"/>
              </w:rPr>
              <w:t xml:space="preserve">（1）前払金の帳齢別内訳</w:t>
            </w:r>
          </w:p>
        </w:tc>
      </w:tr>
      <w:tr w:rsidR="00B46864" w:rsidRPr="0093572D" w14:paraId="1F99976C" w14:textId="77777777" w:rsidTr="00B46864">
        <w:trPr>
          <w:trHeight w:val="300"/>
          <w:trPrChange w:id="40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40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1E8DEF7" w14:textId="4F188865">
            <w:pPr>
              <w:rPr>
                <w:rFonts w:ascii="Arial Unicode MS" w:eastAsia="Arial Unicode MS" w:hAnsi="Arial Unicode MS" w:cs="Arial Unicode MS" w:hint="eastAsia"/>
                <w:color w:val="000000"/>
                <w:sz w:val="20"/>
                <w:szCs w:val="20"/>
                <w:lang w:eastAsia="zh-CN"/>
              </w:rPr>
            </w:pPr>
            <w:r>
              <w:rPr>
                <w:color w:val="000000"/>
              </w:rPr>
              <w:t xml:space="preserve">帳齢</w:t>
            </w:r>
          </w:p>
        </w:tc>
      </w:tr>
      <w:tr w:rsidR="00B46864" w:rsidRPr="0093572D" w14:paraId="443F4716" w14:textId="77777777" w:rsidTr="00B46864">
        <w:trPr>
          <w:trHeight w:val="300"/>
          <w:trPrChange w:id="41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41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D6CA7F6" w14:textId="071E1908">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40069892" w14:textId="77777777" w:rsidTr="00B46864">
        <w:trPr>
          <w:trHeight w:val="300"/>
          <w:trPrChange w:id="41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41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BAD6C89" w14:textId="7193BCD2">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40625D92" w14:textId="77777777" w:rsidTr="00B46864">
        <w:trPr>
          <w:trHeight w:val="300"/>
          <w:trPrChange w:id="41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42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B5461D3" w14:textId="22809CA5">
            <w:pPr>
              <w:rPr>
                <w:rFonts w:ascii="Arial Unicode MS" w:eastAsia="Arial Unicode MS" w:hAnsi="Arial Unicode MS" w:cs="Arial Unicode MS" w:hint="eastAsia"/>
                <w:color w:val="000000"/>
                <w:sz w:val="20"/>
                <w:szCs w:val="20"/>
              </w:rPr>
            </w:pPr>
            <w:r>
              <w:rPr>
                <w:color w:val="000000"/>
              </w:rPr>
              <w:t xml:space="preserve">金額</w:t>
            </w:r>
          </w:p>
        </w:tc>
      </w:tr>
      <w:tr w:rsidR="00B46864" w:rsidRPr="0093572D" w14:paraId="51AE6667" w14:textId="77777777" w:rsidTr="00B46864">
        <w:trPr>
          <w:trHeight w:val="300"/>
          <w:trPrChange w:id="42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42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E269695" w14:textId="257FFFA1">
            <w:pPr>
              <w:rPr>
                <w:rFonts w:ascii="Arial Unicode MS" w:eastAsia="Arial Unicode MS" w:hAnsi="Arial Unicode MS" w:cs="Arial Unicode MS"/>
                <w:color w:val="000000"/>
                <w:sz w:val="20"/>
                <w:szCs w:val="20"/>
                <w:lang w:eastAsia="zh-CN"/>
              </w:rPr>
            </w:pPr>
            <w:r>
              <w:rPr>
                <w:noProof/>
                <w:color w:val="000000"/>
              </w:rPr>
              <w:t xml:space="preserve">(2)前払先別に集計した2024年6月30日残高上位5社の前払金状況</w:t>
            </w:r>
          </w:p>
        </w:tc>
      </w:tr>
      <w:tr w:rsidR="00B46864" w:rsidRPr="0093572D" w14:paraId="5EF0C404" w14:textId="77777777" w:rsidTr="00B46864">
        <w:trPr>
          <w:trHeight w:val="300"/>
          <w:trPrChange w:id="42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42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8352532" w14:textId="7C932ACB">
            <w:pPr>
              <w:rPr>
                <w:rFonts w:ascii="Arial Unicode MS" w:eastAsia="Arial Unicode MS" w:hAnsi="Arial Unicode MS" w:cs="Arial Unicode MS" w:hint="eastAsia"/>
                <w:color w:val="000000"/>
                <w:sz w:val="20"/>
                <w:szCs w:val="20"/>
              </w:rPr>
            </w:pPr>
            <w:r>
              <w:rPr>
                <w:color w:val="000000"/>
              </w:rPr>
              <w:t xml:space="preserve">会社名</w:t>
            </w:r>
          </w:p>
        </w:tc>
      </w:tr>
      <w:tr w:rsidR="00B46864" w:rsidRPr="0093572D" w14:paraId="002EAA10" w14:textId="77777777" w:rsidTr="00B46864">
        <w:trPr>
          <w:trHeight w:val="300"/>
          <w:trPrChange w:id="43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43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A5405AB" w14:textId="63369FBC">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5D6EF710" w14:textId="77777777" w:rsidTr="00B46864">
        <w:trPr>
          <w:trHeight w:val="300"/>
          <w:trPrChange w:id="435"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436"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9DFE989" w14:textId="1A512922">
            <w:pPr>
              <w:rPr>
                <w:rFonts w:ascii="Arial Unicode MS" w:eastAsia="Arial Unicode MS" w:hAnsi="Arial Unicode MS" w:cs="Arial Unicode MS" w:hint="eastAsia"/>
                <w:color w:val="000000"/>
                <w:sz w:val="20"/>
                <w:szCs w:val="20"/>
                <w:lang w:eastAsia="zh-CN"/>
              </w:rPr>
            </w:pPr>
            <w:r>
              <w:rPr>
                <w:color w:val="000000"/>
              </w:rPr>
              <w:t xml:space="preserve">帳齢</w:t>
            </w:r>
          </w:p>
        </w:tc>
      </w:tr>
      <w:tr w:rsidR="00B46864" w:rsidRPr="0093572D" w14:paraId="2AACCD87" w14:textId="77777777" w:rsidTr="00B46864">
        <w:trPr>
          <w:trHeight w:val="300"/>
          <w:trPrChange w:id="439"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440"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4C6C75E" w14:textId="3C04588F">
            <w:pPr>
              <w:rPr>
                <w:rFonts w:ascii="Arial Unicode MS" w:eastAsia="Arial Unicode MS" w:hAnsi="Arial Unicode MS" w:cs="Arial Unicode MS" w:hint="eastAsia"/>
                <w:color w:val="000000"/>
                <w:sz w:val="20"/>
                <w:szCs w:val="20"/>
                <w:lang w:eastAsia="zh-CN"/>
              </w:rPr>
            </w:pPr>
            <w:r>
              <w:rPr>
                <w:color w:val="000000"/>
              </w:rPr>
              <w:t xml:space="preserve">前払金2024年6月30日残高に占める割合（％）</w:t>
            </w:r>
          </w:p>
        </w:tc>
      </w:tr>
      <w:tr w:rsidR="00B46864" w:rsidRPr="0093572D" w14:paraId="59EECF56" w14:textId="77777777" w:rsidTr="00B46864">
        <w:trPr>
          <w:trHeight w:val="300"/>
          <w:trPrChange w:id="44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44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470A875" w14:textId="5C2D15EE">
            <w:pPr>
              <w:rPr>
                <w:rFonts w:ascii="Arial Unicode MS" w:eastAsia="Arial Unicode MS" w:hAnsi="Arial Unicode MS" w:cs="Arial Unicode MS" w:hint="eastAsia"/>
                <w:color w:val="000000"/>
                <w:sz w:val="20"/>
                <w:szCs w:val="20"/>
                <w:lang w:eastAsia="zh-CN"/>
              </w:rPr>
            </w:pPr>
            <w:r>
              <w:rPr>
                <w:color w:val="000000"/>
              </w:rPr>
              <w:t xml:space="preserve">盱眙県住宅都市農村建設局</w:t>
            </w:r>
          </w:p>
        </w:tc>
      </w:tr>
      <w:tr w:rsidR="00B46864" w:rsidRPr="0093572D" w14:paraId="7EBD10C8" w14:textId="77777777" w:rsidTr="00B46864">
        <w:trPr>
          <w:trHeight w:val="300"/>
          <w:trPrChange w:id="45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45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2803F28" w14:textId="6B6127DA">
            <w:pPr>
              <w:rPr>
                <w:rFonts w:ascii="Arial Unicode MS" w:eastAsia="Arial Unicode MS" w:hAnsi="Arial Unicode MS" w:cs="Arial Unicode MS" w:hint="eastAsia"/>
                <w:color w:val="000000"/>
                <w:sz w:val="20"/>
                <w:szCs w:val="20"/>
                <w:lang w:eastAsia="zh-CN"/>
              </w:rPr>
            </w:pPr>
            <w:r>
              <w:rPr>
                <w:color w:val="000000"/>
              </w:rPr>
              <w:t xml:space="preserve">工事代金</w:t>
            </w:r>
          </w:p>
        </w:tc>
      </w:tr>
      <w:tr w:rsidR="00B46864" w:rsidRPr="0093572D" w14:paraId="4626BC11" w14:textId="77777777" w:rsidTr="00B46864">
        <w:trPr>
          <w:trHeight w:val="300"/>
          <w:trPrChange w:id="45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45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0FE1BB3" w14:textId="6BC43A81">
            <w:pPr>
              <w:rPr>
                <w:rFonts w:ascii="Arial Unicode MS" w:eastAsia="Arial Unicode MS" w:hAnsi="Arial Unicode MS" w:cs="Arial Unicode MS" w:hint="eastAsia"/>
                <w:color w:val="000000"/>
                <w:sz w:val="20"/>
                <w:szCs w:val="20"/>
                <w:lang w:eastAsia="zh-CN"/>
              </w:rPr>
            </w:pPr>
            <w:r>
              <w:rPr>
                <w:color w:val="000000"/>
              </w:rPr>
              <w:t xml:space="preserve">工事代金</w:t>
            </w:r>
          </w:p>
        </w:tc>
      </w:tr>
      <w:tr w:rsidR="00B46864" w:rsidRPr="0093572D" w14:paraId="2E1C08AF" w14:textId="77777777" w:rsidTr="00B46864">
        <w:trPr>
          <w:trHeight w:val="300"/>
          <w:trPrChange w:id="46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46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864079F" w14:textId="51AA133A">
            <w:pPr>
              <w:rPr>
                <w:rFonts w:ascii="Arial Unicode MS" w:eastAsia="Arial Unicode MS" w:hAnsi="Arial Unicode MS" w:cs="Arial Unicode MS" w:hint="eastAsia"/>
                <w:color w:val="000000"/>
                <w:sz w:val="20"/>
                <w:szCs w:val="20"/>
                <w:lang w:eastAsia="zh-CN"/>
              </w:rPr>
            </w:pPr>
            <w:r>
              <w:rPr>
                <w:color w:val="000000"/>
              </w:rPr>
              <w:t xml:space="preserve">国網江蘇省電力有限公司盱眙県供給支社</w:t>
            </w:r>
          </w:p>
        </w:tc>
      </w:tr>
      <w:tr w:rsidR="00B46864" w:rsidRPr="0093572D" w14:paraId="33E96BBB" w14:textId="77777777" w:rsidTr="00B46864">
        <w:trPr>
          <w:trHeight w:val="300"/>
          <w:trPrChange w:id="47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47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1A95317" w14:textId="5053EAE5">
            <w:pPr>
              <w:rPr>
                <w:rFonts w:ascii="Arial Unicode MS" w:eastAsia="Arial Unicode MS" w:hAnsi="Arial Unicode MS" w:cs="Arial Unicode MS" w:hint="eastAsia"/>
                <w:color w:val="000000"/>
                <w:sz w:val="20"/>
                <w:szCs w:val="20"/>
                <w:lang w:eastAsia="zh-CN"/>
              </w:rPr>
            </w:pPr>
            <w:r>
              <w:rPr>
                <w:color w:val="000000"/>
              </w:rPr>
              <w:t xml:space="preserve">電気料金</w:t>
            </w:r>
          </w:p>
        </w:tc>
      </w:tr>
      <w:tr w:rsidR="00B46864" w:rsidRPr="0093572D" w14:paraId="3347BDD7" w14:textId="77777777" w:rsidTr="00B46864">
        <w:trPr>
          <w:trHeight w:val="300"/>
          <w:trPrChange w:id="47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47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4F44883" w14:textId="16CA78EB">
            <w:pPr>
              <w:rPr>
                <w:rFonts w:ascii="Arial Unicode MS" w:eastAsia="Arial Unicode MS" w:hAnsi="Arial Unicode MS" w:cs="Arial Unicode MS" w:hint="eastAsia"/>
                <w:color w:val="000000"/>
                <w:sz w:val="20"/>
                <w:szCs w:val="20"/>
              </w:rPr>
            </w:pPr>
            <w:r>
              <w:rPr>
                <w:color w:val="000000"/>
              </w:rPr>
              <w:t xml:space="preserve">工事代金</w:t>
            </w:r>
          </w:p>
        </w:tc>
      </w:tr>
      <w:tr w:rsidR="00B46864" w:rsidRPr="0093572D" w14:paraId="77BA19F0" w14:textId="77777777" w:rsidTr="00B46864">
        <w:trPr>
          <w:trHeight w:val="300"/>
          <w:trPrChange w:id="47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48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3F075C1" w14:textId="56921935">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6472DF7D" w14:textId="77777777" w:rsidTr="00B46864">
        <w:trPr>
          <w:trHeight w:val="300"/>
          <w:trPrChange w:id="48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48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9B57198" w14:textId="50AAB933">
            <w:pPr>
              <w:rPr>
                <w:rFonts w:ascii="Arial Unicode MS" w:eastAsia="Arial Unicode MS" w:hAnsi="Arial Unicode MS" w:cs="Arial Unicode MS" w:hint="eastAsia"/>
                <w:color w:val="000000"/>
                <w:sz w:val="20"/>
                <w:szCs w:val="20"/>
                <w:lang w:eastAsia="zh-CN"/>
              </w:rPr>
            </w:pPr>
            <w:r>
              <w:rPr>
                <w:color w:val="000000"/>
              </w:rPr>
              <w:t xml:space="preserve">帳齢別その他の未収金の内訳</w:t>
            </w:r>
          </w:p>
        </w:tc>
      </w:tr>
      <w:tr w:rsidR="00B46864" w:rsidRPr="0093572D" w14:paraId="71EA885E" w14:textId="77777777" w:rsidTr="00B46864">
        <w:trPr>
          <w:trHeight w:val="300"/>
          <w:trPrChange w:id="48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48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73ED5DB" w14:textId="13C5EB5C">
            <w:pPr>
              <w:rPr>
                <w:rFonts w:ascii="Arial Unicode MS" w:eastAsia="Arial Unicode MS" w:hAnsi="Arial Unicode MS" w:cs="Arial Unicode MS" w:hint="eastAsia"/>
                <w:color w:val="000000"/>
                <w:sz w:val="20"/>
                <w:szCs w:val="20"/>
                <w:lang w:eastAsia="zh-CN"/>
              </w:rPr>
            </w:pPr>
            <w:r>
              <w:rPr>
                <w:color w:val="000000"/>
              </w:rPr>
              <w:t xml:space="preserve">帳齢</w:t>
            </w:r>
          </w:p>
        </w:tc>
      </w:tr>
      <w:tr w:rsidR="00B46864" w:rsidRPr="0093572D" w14:paraId="4BBC0D36" w14:textId="77777777" w:rsidTr="00B46864">
        <w:trPr>
          <w:trHeight w:val="300"/>
          <w:trPrChange w:id="49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49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920FBA4" w14:textId="02ECABA6">
            <w:pPr>
              <w:rPr>
                <w:rFonts w:ascii="Arial Unicode MS" w:eastAsia="Arial Unicode MS" w:hAnsi="Arial Unicode MS" w:cs="Arial Unicode MS" w:hint="eastAsia"/>
                <w:color w:val="000000"/>
                <w:sz w:val="20"/>
                <w:szCs w:val="20"/>
                <w:lang w:eastAsia="zh-CN"/>
              </w:rPr>
            </w:pPr>
            <w:r>
              <w:rPr>
                <w:color w:val="000000"/>
              </w:rPr>
              <w:t xml:space="preserve">期末残高</w:t>
            </w:r>
          </w:p>
        </w:tc>
      </w:tr>
      <w:tr w:rsidR="00B46864" w:rsidRPr="0093572D" w14:paraId="0CCF330A" w14:textId="77777777" w:rsidTr="00B46864">
        <w:trPr>
          <w:trHeight w:val="300"/>
          <w:trPrChange w:id="495"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496"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D5D3511" w14:textId="778DBCA0">
            <w:pPr>
              <w:rPr>
                <w:rFonts w:ascii="Arial Unicode MS" w:eastAsia="Arial Unicode MS" w:hAnsi="Arial Unicode MS" w:cs="Arial Unicode MS" w:hint="eastAsia"/>
                <w:color w:val="000000"/>
                <w:sz w:val="20"/>
                <w:szCs w:val="20"/>
              </w:rPr>
            </w:pPr>
            <w:r>
              <w:rPr>
                <w:color w:val="000000"/>
              </w:rPr>
              <w:t xml:space="preserve">帳簿残高合計</w:t>
            </w:r>
          </w:p>
        </w:tc>
      </w:tr>
      <w:tr w:rsidR="00B46864" w:rsidRPr="0093572D" w14:paraId="72456AC5" w14:textId="77777777" w:rsidTr="00B46864">
        <w:trPr>
          <w:trHeight w:val="300"/>
          <w:trPrChange w:id="50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50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27D0F2D" w14:textId="62E1A294">
            <w:pPr>
              <w:rPr>
                <w:rFonts w:ascii="Arial Unicode MS" w:eastAsia="Arial Unicode MS" w:hAnsi="Arial Unicode MS" w:cs="Arial Unicode MS" w:hint="eastAsia"/>
                <w:color w:val="000000"/>
                <w:sz w:val="20"/>
                <w:szCs w:val="20"/>
                <w:lang w:eastAsia="zh-CN"/>
              </w:rPr>
            </w:pPr>
            <w:r>
              <w:rPr>
                <w:color w:val="000000"/>
              </w:rPr>
              <w:t xml:space="preserve">減：貸倒引当金</w:t>
            </w:r>
          </w:p>
        </w:tc>
      </w:tr>
      <w:tr w:rsidR="00B46864" w:rsidRPr="0093572D" w14:paraId="2215C15D" w14:textId="77777777" w:rsidTr="00B46864">
        <w:trPr>
          <w:trHeight w:val="300"/>
          <w:trPrChange w:id="505"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506"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82DF61A" w14:textId="610911B5">
            <w:pPr>
              <w:rPr>
                <w:rFonts w:ascii="Arial Unicode MS" w:eastAsia="Arial Unicode MS" w:hAnsi="Arial Unicode MS" w:cs="Arial Unicode MS"/>
                <w:color w:val="000000"/>
                <w:sz w:val="20"/>
                <w:szCs w:val="20"/>
                <w:lang w:eastAsia="zh-CN"/>
              </w:rPr>
            </w:pPr>
            <w:r>
              <w:rPr>
                <w:noProof/>
                <w:color w:val="000000"/>
              </w:rPr>
              <w:t xml:space="preserve">②その他の未収金分類開示状況</w:t>
            </w:r>
          </w:p>
        </w:tc>
      </w:tr>
      <w:tr w:rsidR="00B46864" w:rsidRPr="0093572D" w14:paraId="0C462AE3" w14:textId="77777777" w:rsidTr="00B46864">
        <w:trPr>
          <w:trHeight w:val="300"/>
          <w:trPrChange w:id="509"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510"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E4A652E" w14:textId="291F3255">
            <w:pPr>
              <w:rPr>
                <w:rFonts w:ascii="Arial Unicode MS" w:eastAsia="Arial Unicode MS" w:hAnsi="Arial Unicode MS" w:cs="Arial Unicode MS" w:hint="eastAsia"/>
                <w:color w:val="000000"/>
                <w:sz w:val="20"/>
                <w:szCs w:val="20"/>
              </w:rPr>
            </w:pPr>
            <w:r>
              <w:rPr>
                <w:color w:val="000000"/>
              </w:rPr>
              <w:t xml:space="preserve">帳簿残高</w:t>
            </w:r>
          </w:p>
        </w:tc>
      </w:tr>
      <w:tr w:rsidR="00B46864" w:rsidRPr="0093572D" w14:paraId="5D83C70A" w14:textId="77777777" w:rsidTr="00B46864">
        <w:trPr>
          <w:trHeight w:val="300"/>
          <w:trPrChange w:id="51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51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EC2F75D" w14:textId="63DEFFED">
            <w:pPr>
              <w:rPr>
                <w:rFonts w:ascii="Arial Unicode MS" w:eastAsia="Arial Unicode MS" w:hAnsi="Arial Unicode MS" w:cs="Arial Unicode MS" w:hint="eastAsia"/>
                <w:color w:val="000000"/>
                <w:sz w:val="20"/>
                <w:szCs w:val="20"/>
              </w:rPr>
            </w:pPr>
            <w:r>
              <w:rPr>
                <w:color w:val="000000"/>
              </w:rPr>
              <w:t xml:space="preserve">貸倒引当金</w:t>
            </w:r>
          </w:p>
        </w:tc>
      </w:tr>
      <w:tr w:rsidR="00B46864" w:rsidRPr="0093572D" w14:paraId="42559A5F" w14:textId="77777777" w:rsidTr="00B46864">
        <w:trPr>
          <w:trHeight w:val="300"/>
          <w:trPrChange w:id="51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51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FF3475F" w14:textId="5A095799">
            <w:pPr>
              <w:rPr>
                <w:rFonts w:ascii="Arial Unicode MS" w:eastAsia="Arial Unicode MS" w:hAnsi="Arial Unicode MS" w:cs="Arial Unicode MS" w:hint="eastAsia"/>
                <w:color w:val="000000"/>
                <w:sz w:val="20"/>
                <w:szCs w:val="20"/>
              </w:rPr>
            </w:pPr>
            <w:r>
              <w:rPr>
                <w:color w:val="000000"/>
              </w:rPr>
              <w:t xml:space="preserve">帳簿価額</w:t>
            </w:r>
          </w:p>
        </w:tc>
      </w:tr>
      <w:tr w:rsidR="00B46864" w:rsidRPr="0093572D" w14:paraId="68B9FC95" w14:textId="77777777" w:rsidTr="00B46864">
        <w:trPr>
          <w:trHeight w:val="300"/>
          <w:trPrChange w:id="52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52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3F85A95" w14:textId="18E76571">
            <w:pPr>
              <w:rPr>
                <w:rFonts w:ascii="Arial Unicode MS" w:eastAsia="Arial Unicode MS" w:hAnsi="Arial Unicode MS" w:cs="Arial Unicode MS" w:hint="eastAsia"/>
                <w:color w:val="000000"/>
                <w:sz w:val="20"/>
                <w:szCs w:val="20"/>
                <w:lang w:eastAsia="zh-CN"/>
              </w:rPr>
            </w:pPr>
            <w:r>
              <w:rPr>
                <w:color w:val="000000"/>
              </w:rPr>
              <w:t xml:space="preserve">金額</w:t>
            </w:r>
          </w:p>
        </w:tc>
      </w:tr>
      <w:tr w:rsidR="00B46864" w:rsidRPr="0093572D" w14:paraId="68AF8051" w14:textId="77777777" w:rsidTr="00B46864">
        <w:trPr>
          <w:trHeight w:val="300"/>
          <w:trPrChange w:id="52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52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EA89A86" w14:textId="3C47FC84">
            <w:pPr>
              <w:rPr>
                <w:rFonts w:ascii="Arial Unicode MS" w:eastAsia="Arial Unicode MS" w:hAnsi="Arial Unicode MS" w:cs="Arial Unicode MS" w:hint="eastAsia"/>
                <w:color w:val="000000"/>
                <w:sz w:val="20"/>
                <w:szCs w:val="20"/>
                <w:lang w:eastAsia="zh-CN"/>
              </w:rPr>
            </w:pPr>
            <w:r>
              <w:rPr>
                <w:color w:val="000000"/>
              </w:rPr>
              <w:t xml:space="preserve">金額</w:t>
            </w:r>
          </w:p>
        </w:tc>
      </w:tr>
      <w:tr w:rsidR="00B46864" w:rsidRPr="0093572D" w14:paraId="77222598" w14:textId="77777777" w:rsidTr="00B46864">
        <w:trPr>
          <w:trHeight w:val="300"/>
          <w:trPrChange w:id="52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53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0DE3381" w14:textId="0FDD5FCE">
            <w:pPr>
              <w:rPr>
                <w:rFonts w:ascii="Arial Unicode MS" w:eastAsia="Arial Unicode MS" w:hAnsi="Arial Unicode MS" w:cs="Arial Unicode MS" w:hint="eastAsia"/>
                <w:color w:val="000000"/>
                <w:sz w:val="20"/>
                <w:szCs w:val="20"/>
                <w:lang w:eastAsia="zh-CN"/>
              </w:rPr>
            </w:pPr>
            <w:r>
              <w:rPr>
                <w:color w:val="000000"/>
              </w:rPr>
              <w:t xml:space="preserve">個別に貸倒引当金を計上したその他の未収金</w:t>
            </w:r>
          </w:p>
        </w:tc>
      </w:tr>
      <w:tr w:rsidR="00B46864" w:rsidRPr="0093572D" w14:paraId="6A9BF601" w14:textId="77777777" w:rsidTr="00B46864">
        <w:trPr>
          <w:trHeight w:val="300"/>
          <w:trPrChange w:id="539"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540"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1AF2E6F" w14:textId="75DADDF2">
            <w:pPr>
              <w:rPr>
                <w:rFonts w:ascii="Arial Unicode MS" w:eastAsia="Arial Unicode MS" w:hAnsi="Arial Unicode MS" w:cs="Arial Unicode MS" w:hint="eastAsia"/>
                <w:color w:val="000000"/>
                <w:sz w:val="20"/>
                <w:szCs w:val="20"/>
                <w:lang w:eastAsia="zh-CN"/>
              </w:rPr>
            </w:pPr>
            <w:r>
              <w:rPr>
                <w:color w:val="000000"/>
              </w:rPr>
              <w:t xml:space="preserve">組合せにより貸倒引当金を計上したその他の未収金</w:t>
            </w:r>
          </w:p>
        </w:tc>
      </w:tr>
      <w:tr w:rsidR="00B46864" w:rsidRPr="0093572D" w14:paraId="41771BF1" w14:textId="77777777" w:rsidTr="00B46864">
        <w:trPr>
          <w:trHeight w:val="300"/>
          <w:trPrChange w:id="54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54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063FC9D" w14:textId="08F1AC32">
            <w:pPr>
              <w:rPr>
                <w:rFonts w:ascii="Arial Unicode MS" w:eastAsia="Arial Unicode MS" w:hAnsi="Arial Unicode MS" w:cs="Arial Unicode MS" w:hint="eastAsia"/>
                <w:color w:val="000000"/>
                <w:sz w:val="20"/>
                <w:szCs w:val="20"/>
              </w:rPr>
            </w:pPr>
            <w:r>
              <w:rPr>
                <w:color w:val="000000"/>
              </w:rPr>
              <w:t xml:space="preserve">帳齢分析組合せ</w:t>
            </w:r>
          </w:p>
        </w:tc>
      </w:tr>
      <w:tr w:rsidR="00B46864" w:rsidRPr="0093572D" w14:paraId="29880623" w14:textId="77777777" w:rsidTr="00B46864">
        <w:trPr>
          <w:trHeight w:val="300"/>
          <w:trPrChange w:id="54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54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D5E60D8" w14:textId="539B37FC">
            <w:pPr>
              <w:rPr>
                <w:rFonts w:ascii="Arial Unicode MS" w:eastAsia="Arial Unicode MS" w:hAnsi="Arial Unicode MS" w:cs="Arial Unicode MS" w:hint="eastAsia"/>
                <w:color w:val="000000"/>
                <w:sz w:val="20"/>
                <w:szCs w:val="20"/>
                <w:lang w:eastAsia="zh-CN"/>
              </w:rPr>
            </w:pPr>
            <w:r>
              <w:rPr>
                <w:color w:val="000000"/>
              </w:rPr>
              <w:t xml:space="preserve">無リスク組合せ</w:t>
            </w:r>
          </w:p>
        </w:tc>
      </w:tr>
      <w:tr w:rsidR="00B46864" w:rsidRPr="0093572D" w14:paraId="07D82977" w14:textId="77777777" w:rsidTr="00B46864">
        <w:trPr>
          <w:trHeight w:val="300"/>
          <w:trPrChange w:id="55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55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ECAF1F0" w14:textId="711FB6B6">
            <w:pPr>
              <w:rPr>
                <w:rFonts w:ascii="Arial Unicode MS" w:eastAsia="Arial Unicode MS" w:hAnsi="Arial Unicode MS" w:cs="Arial Unicode MS" w:hint="eastAsia"/>
                <w:color w:val="000000"/>
                <w:sz w:val="20"/>
                <w:szCs w:val="20"/>
                <w:lang w:eastAsia="zh-CN"/>
              </w:rPr>
            </w:pPr>
            <w:r>
              <w:rPr>
                <w:color w:val="000000"/>
              </w:rPr>
              <w:t xml:space="preserve">区分</w:t>
            </w:r>
          </w:p>
        </w:tc>
      </w:tr>
      <w:tr w:rsidR="00B46864" w:rsidRPr="0093572D" w14:paraId="6466E06E" w14:textId="77777777" w:rsidTr="00B46864">
        <w:trPr>
          <w:trHeight w:val="300"/>
          <w:trPrChange w:id="55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55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2FF4F57" w14:textId="64C57E35">
            <w:pPr>
              <w:rPr>
                <w:rFonts w:ascii="Arial Unicode MS" w:eastAsia="Arial Unicode MS" w:hAnsi="Arial Unicode MS" w:cs="Arial Unicode MS" w:hint="eastAsia"/>
                <w:color w:val="000000"/>
                <w:sz w:val="20"/>
                <w:szCs w:val="20"/>
                <w:lang w:eastAsia="zh-CN"/>
              </w:rPr>
            </w:pPr>
            <w:r>
              <w:rPr>
                <w:color w:val="000000"/>
              </w:rPr>
              <w:t xml:space="preserve">期首残高</w:t>
            </w:r>
          </w:p>
        </w:tc>
      </w:tr>
      <w:tr w:rsidR="00B46864" w:rsidRPr="0093572D" w14:paraId="45575D2D" w14:textId="77777777" w:rsidTr="00B46864">
        <w:trPr>
          <w:trHeight w:val="300"/>
          <w:trPrChange w:id="56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56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8498321" w14:textId="7C4245AD">
            <w:pPr>
              <w:rPr>
                <w:rFonts w:ascii="Arial Unicode MS" w:eastAsia="Arial Unicode MS" w:hAnsi="Arial Unicode MS" w:cs="Arial Unicode MS" w:hint="eastAsia"/>
                <w:color w:val="000000"/>
                <w:sz w:val="20"/>
                <w:szCs w:val="20"/>
                <w:lang w:eastAsia="zh-CN"/>
              </w:rPr>
            </w:pPr>
            <w:r>
              <w:rPr>
                <w:color w:val="000000"/>
              </w:rPr>
              <w:t xml:space="preserve">帳簿残高</w:t>
            </w:r>
          </w:p>
        </w:tc>
      </w:tr>
      <w:tr w:rsidR="00B46864" w:rsidRPr="0093572D" w14:paraId="6269DBDC" w14:textId="77777777" w:rsidTr="00B46864">
        <w:trPr>
          <w:trHeight w:val="300"/>
          <w:trPrChange w:id="56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56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DB2C3BB" w14:textId="14FF6A7B">
            <w:pPr>
              <w:rPr>
                <w:rFonts w:ascii="Arial Unicode MS" w:eastAsia="Arial Unicode MS" w:hAnsi="Arial Unicode MS" w:cs="Arial Unicode MS" w:hint="eastAsia"/>
                <w:color w:val="000000"/>
                <w:sz w:val="20"/>
                <w:szCs w:val="20"/>
                <w:lang w:eastAsia="zh-CN"/>
              </w:rPr>
            </w:pPr>
            <w:r>
              <w:rPr>
                <w:color w:val="000000"/>
              </w:rPr>
              <w:t xml:space="preserve">貸倒引当金</w:t>
            </w:r>
          </w:p>
        </w:tc>
      </w:tr>
      <w:tr w:rsidR="00B46864" w:rsidRPr="0093572D" w14:paraId="58350C7F" w14:textId="77777777" w:rsidTr="00B46864">
        <w:trPr>
          <w:trHeight w:val="300"/>
          <w:trPrChange w:id="568"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569"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9CBDD10" w14:textId="7DA53022">
            <w:pPr>
              <w:rPr>
                <w:rFonts w:ascii="Arial Unicode MS" w:eastAsia="Arial Unicode MS" w:hAnsi="Arial Unicode MS" w:cs="Arial Unicode MS" w:hint="eastAsia"/>
                <w:color w:val="000000"/>
                <w:sz w:val="20"/>
                <w:szCs w:val="20"/>
                <w:lang w:eastAsia="zh-CN"/>
              </w:rPr>
            </w:pPr>
            <w:r>
              <w:rPr>
                <w:color w:val="000000"/>
              </w:rPr>
              <w:t xml:space="preserve">帳簿価額</w:t>
            </w:r>
          </w:p>
        </w:tc>
      </w:tr>
      <w:tr w:rsidR="00B46864" w:rsidRPr="0093572D" w14:paraId="2BA68A68" w14:textId="77777777" w:rsidTr="00B46864">
        <w:trPr>
          <w:trHeight w:val="300"/>
          <w:trPrChange w:id="57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57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12DEBCE" w14:textId="3EBC4EDB">
            <w:pPr>
              <w:rPr>
                <w:rFonts w:ascii="Arial Unicode MS" w:eastAsia="Arial Unicode MS" w:hAnsi="Arial Unicode MS" w:cs="Arial Unicode MS" w:hint="eastAsia"/>
                <w:color w:val="000000"/>
                <w:sz w:val="20"/>
                <w:szCs w:val="20"/>
                <w:lang w:eastAsia="zh-CN"/>
              </w:rPr>
            </w:pPr>
            <w:r>
              <w:rPr>
                <w:color w:val="000000"/>
              </w:rPr>
              <w:t xml:space="preserve">金額</w:t>
            </w:r>
          </w:p>
        </w:tc>
      </w:tr>
      <w:tr w:rsidR="00B46864" w:rsidRPr="0093572D" w14:paraId="3F782188" w14:textId="77777777" w:rsidTr="00B46864">
        <w:trPr>
          <w:trHeight w:val="300"/>
          <w:trPrChange w:id="57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57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A416D55" w14:textId="1BB51B70">
            <w:pPr>
              <w:rPr>
                <w:rFonts w:ascii="Arial Unicode MS" w:eastAsia="Arial Unicode MS" w:hAnsi="Arial Unicode MS" w:cs="Arial Unicode MS" w:hint="eastAsia"/>
                <w:color w:val="000000"/>
                <w:sz w:val="20"/>
                <w:szCs w:val="20"/>
                <w:lang w:eastAsia="zh-CN"/>
              </w:rPr>
            </w:pPr>
            <w:r>
              <w:rPr>
                <w:color w:val="000000"/>
              </w:rPr>
              <w:t xml:space="preserve">個別に貸倒引当金を計上したその他の未収金</w:t>
            </w:r>
          </w:p>
        </w:tc>
      </w:tr>
      <w:tr w:rsidR="00B46864" w:rsidRPr="0093572D" w14:paraId="15AD7030" w14:textId="77777777" w:rsidTr="00B46864">
        <w:trPr>
          <w:trHeight w:val="300"/>
          <w:trPrChange w:id="58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58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8072CAB" w14:textId="74F2A6A5">
            <w:pPr>
              <w:rPr>
                <w:rFonts w:ascii="Arial Unicode MS" w:eastAsia="Arial Unicode MS" w:hAnsi="Arial Unicode MS" w:cs="Arial Unicode MS" w:hint="eastAsia"/>
                <w:color w:val="000000"/>
                <w:sz w:val="20"/>
                <w:szCs w:val="20"/>
                <w:lang w:eastAsia="zh-CN"/>
              </w:rPr>
            </w:pPr>
            <w:r>
              <w:rPr>
                <w:color w:val="000000"/>
              </w:rPr>
              <w:t xml:space="preserve">組合せにより貸倒引当金を計上したその他の未収金</w:t>
            </w:r>
          </w:p>
        </w:tc>
      </w:tr>
      <w:tr w:rsidR="00B46864" w:rsidRPr="0093572D" w14:paraId="4F113027" w14:textId="77777777" w:rsidTr="00B46864">
        <w:trPr>
          <w:trHeight w:val="300"/>
          <w:trPrChange w:id="585"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586"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7AB54D6" w14:textId="60E89709">
            <w:pPr>
              <w:rPr>
                <w:rFonts w:ascii="Arial Unicode MS" w:eastAsia="Arial Unicode MS" w:hAnsi="Arial Unicode MS" w:cs="Arial Unicode MS" w:hint="eastAsia"/>
                <w:color w:val="000000"/>
                <w:sz w:val="20"/>
                <w:szCs w:val="20"/>
              </w:rPr>
            </w:pPr>
            <w:r>
              <w:rPr>
                <w:color w:val="000000"/>
              </w:rPr>
              <w:t xml:space="preserve">帳齢分析組合せ</w:t>
            </w:r>
          </w:p>
        </w:tc>
      </w:tr>
      <w:tr w:rsidR="00B46864" w:rsidRPr="0093572D" w14:paraId="043CD1FE" w14:textId="77777777" w:rsidTr="00B46864">
        <w:trPr>
          <w:trHeight w:val="300"/>
          <w:trPrChange w:id="589"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590"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BFEBABA" w14:textId="3E8A0123">
            <w:pPr>
              <w:rPr>
                <w:rFonts w:ascii="Arial Unicode MS" w:eastAsia="Arial Unicode MS" w:hAnsi="Arial Unicode MS" w:cs="Arial Unicode MS"/>
                <w:color w:val="000000"/>
                <w:sz w:val="20"/>
                <w:szCs w:val="20"/>
                <w:lang w:eastAsia="zh-CN"/>
              </w:rPr>
            </w:pPr>
            <w:r>
              <w:rPr>
                <w:noProof/>
                <w:color w:val="000000"/>
              </w:rPr>
              <w:t xml:space="preserve">③信用リスク特性組合せにより貸倒引当金を計上したその他の未収金</w:t>
            </w:r>
          </w:p>
        </w:tc>
      </w:tr>
      <w:tr w:rsidR="00B46864" w:rsidRPr="0093572D" w14:paraId="4D9C6CF4" w14:textId="77777777" w:rsidTr="00B46864">
        <w:trPr>
          <w:trHeight w:val="300"/>
          <w:trPrChange w:id="59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59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03D348B" w14:textId="6A12B9A4">
            <w:pPr>
              <w:rPr>
                <w:rFonts w:ascii="Arial Unicode MS" w:eastAsia="Arial Unicode MS" w:hAnsi="Arial Unicode MS" w:cs="Arial Unicode MS" w:hint="eastAsia"/>
                <w:color w:val="000000"/>
                <w:sz w:val="20"/>
                <w:szCs w:val="20"/>
              </w:rPr>
            </w:pPr>
            <w:r>
              <w:rPr>
                <w:color w:val="000000"/>
              </w:rPr>
              <w:t xml:space="preserve">帳齢</w:t>
            </w:r>
          </w:p>
        </w:tc>
      </w:tr>
      <w:tr w:rsidR="00B46864" w:rsidRPr="0093572D" w14:paraId="520A8BEE" w14:textId="77777777" w:rsidTr="00B46864">
        <w:trPr>
          <w:trHeight w:val="300"/>
          <w:trPrChange w:id="60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60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2AEBF18" w14:textId="0BFC3882">
            <w:pPr>
              <w:rPr>
                <w:rFonts w:ascii="Arial Unicode MS" w:eastAsia="Arial Unicode MS" w:hAnsi="Arial Unicode MS" w:cs="Arial Unicode MS" w:hint="eastAsia"/>
                <w:color w:val="000000"/>
                <w:sz w:val="20"/>
                <w:szCs w:val="20"/>
              </w:rPr>
            </w:pPr>
            <w:r>
              <w:rPr>
                <w:color w:val="000000"/>
              </w:rPr>
              <w:t xml:space="preserve">貸倒引当金</w:t>
            </w:r>
          </w:p>
        </w:tc>
      </w:tr>
      <w:tr w:rsidR="00B46864" w:rsidRPr="0093572D" w14:paraId="35137F6C" w14:textId="77777777" w:rsidTr="00B46864">
        <w:trPr>
          <w:trHeight w:val="300"/>
          <w:trPrChange w:id="605"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606"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6113FD7" w14:textId="243CD885">
            <w:pPr>
              <w:rPr>
                <w:rFonts w:ascii="Arial Unicode MS" w:eastAsia="Arial Unicode MS" w:hAnsi="Arial Unicode MS" w:cs="Arial Unicode MS" w:hint="eastAsia"/>
                <w:color w:val="000000"/>
                <w:sz w:val="20"/>
                <w:szCs w:val="20"/>
              </w:rPr>
            </w:pPr>
            <w:r>
              <w:rPr>
                <w:color w:val="000000"/>
              </w:rPr>
              <w:t xml:space="preserve">引当率（%）</w:t>
            </w:r>
          </w:p>
        </w:tc>
      </w:tr>
      <w:tr w:rsidR="00B46864" w:rsidRPr="0093572D" w14:paraId="71E94F90" w14:textId="77777777" w:rsidTr="00B46864">
        <w:trPr>
          <w:trHeight w:val="300"/>
          <w:trPrChange w:id="609"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610"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5FDE6D6" w14:textId="43086071">
            <w:pPr>
              <w:rPr>
                <w:rFonts w:ascii="Arial Unicode MS" w:eastAsia="Arial Unicode MS" w:hAnsi="Arial Unicode MS" w:cs="Arial Unicode MS"/>
                <w:color w:val="000000"/>
                <w:sz w:val="20"/>
                <w:szCs w:val="20"/>
                <w:lang w:eastAsia="zh-CN"/>
              </w:rPr>
            </w:pPr>
            <w:r>
              <w:rPr>
                <w:noProof/>
                <w:color w:val="000000"/>
              </w:rPr>
              <w:t xml:space="preserve">2年から3年</w:t>
            </w:r>
          </w:p>
        </w:tc>
      </w:tr>
      <w:tr w:rsidR="00B46864" w:rsidRPr="0093572D" w14:paraId="7130B802" w14:textId="77777777" w:rsidTr="00B46864">
        <w:trPr>
          <w:trHeight w:val="300"/>
          <w:trPrChange w:id="61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61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81C30DB" w14:textId="56D710D0">
            <w:pPr>
              <w:rPr>
                <w:rFonts w:ascii="Arial Unicode MS" w:eastAsia="Arial Unicode MS" w:hAnsi="Arial Unicode MS" w:cs="Arial Unicode MS" w:hint="eastAsia"/>
                <w:color w:val="000000"/>
                <w:sz w:val="20"/>
                <w:szCs w:val="20"/>
                <w:lang w:eastAsia="zh-CN"/>
              </w:rPr>
            </w:pPr>
            <w:r>
              <w:rPr>
                <w:color w:val="000000"/>
              </w:rPr>
              <w:t xml:space="preserve">帳齢</w:t>
            </w:r>
          </w:p>
        </w:tc>
      </w:tr>
      <w:tr w:rsidR="00B46864" w:rsidRPr="0093572D" w14:paraId="62E0BC45" w14:textId="77777777" w:rsidTr="00B46864">
        <w:trPr>
          <w:trHeight w:val="300"/>
          <w:trPrChange w:id="61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61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3356086" w14:textId="14332D47">
            <w:pPr>
              <w:rPr>
                <w:rFonts w:ascii="Arial Unicode MS" w:eastAsia="Arial Unicode MS" w:hAnsi="Arial Unicode MS" w:cs="Arial Unicode MS" w:hint="eastAsia"/>
                <w:color w:val="000000"/>
                <w:sz w:val="20"/>
                <w:szCs w:val="20"/>
              </w:rPr>
            </w:pPr>
            <w:r>
              <w:rPr>
                <w:color w:val="000000"/>
              </w:rPr>
              <w:t xml:space="preserve">貸倒引当金</w:t>
            </w:r>
          </w:p>
        </w:tc>
      </w:tr>
      <w:tr w:rsidR="00B46864" w:rsidRPr="0093572D" w14:paraId="59E5A413" w14:textId="77777777" w:rsidTr="00B46864">
        <w:trPr>
          <w:trHeight w:val="300"/>
          <w:trPrChange w:id="62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62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731E87A" w14:textId="0590B66C">
            <w:pPr>
              <w:rPr>
                <w:rFonts w:ascii="Arial Unicode MS" w:eastAsia="Arial Unicode MS" w:hAnsi="Arial Unicode MS" w:cs="Arial Unicode MS"/>
                <w:color w:val="000000"/>
                <w:sz w:val="20"/>
                <w:szCs w:val="20"/>
              </w:rPr>
            </w:pPr>
            <w:r>
              <w:rPr>
                <w:noProof/>
                <w:color w:val="000000"/>
              </w:rPr>
              <w:t xml:space="preserve">1～2年</w:t>
            </w:r>
          </w:p>
        </w:tc>
      </w:tr>
      <w:tr w:rsidR="00B46864" w:rsidRPr="0093572D" w14:paraId="43F5164A" w14:textId="77777777" w:rsidTr="00B46864">
        <w:trPr>
          <w:trHeight w:val="300"/>
          <w:trPrChange w:id="62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62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2D2745B" w14:textId="7694A695">
            <w:pPr>
              <w:rPr>
                <w:rFonts w:ascii="Arial Unicode MS" w:eastAsia="Arial Unicode MS" w:hAnsi="Arial Unicode MS" w:cs="Arial Unicode MS" w:hint="eastAsia"/>
                <w:color w:val="000000"/>
                <w:sz w:val="20"/>
                <w:szCs w:val="20"/>
              </w:rPr>
            </w:pPr>
            <w:r>
              <w:rPr>
                <w:color w:val="000000"/>
              </w:rPr>
              <w:t xml:space="preserve">帳齢</w:t>
            </w:r>
          </w:p>
        </w:tc>
      </w:tr>
      <w:tr w:rsidR="00B46864" w:rsidRPr="0093572D" w14:paraId="6B636C62" w14:textId="77777777" w:rsidTr="00B46864">
        <w:trPr>
          <w:trHeight w:val="300"/>
          <w:trPrChange w:id="62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63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6386B9D" w14:textId="3ED59DDC">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4B4DC8F7" w14:textId="77777777" w:rsidTr="00B46864">
        <w:trPr>
          <w:trHeight w:val="300"/>
          <w:trPrChange w:id="63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63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7B3210A" w14:textId="0ADEA1FD">
            <w:pPr>
              <w:rPr>
                <w:rFonts w:ascii="Arial Unicode MS" w:eastAsia="Arial Unicode MS" w:hAnsi="Arial Unicode MS" w:cs="Arial Unicode MS" w:hint="eastAsia"/>
                <w:color w:val="000000"/>
                <w:sz w:val="20"/>
                <w:szCs w:val="20"/>
              </w:rPr>
            </w:pPr>
            <w:r>
              <w:rPr>
                <w:color w:val="000000"/>
              </w:rPr>
              <w:t xml:space="preserve">帳簿残高</w:t>
            </w:r>
          </w:p>
        </w:tc>
      </w:tr>
      <w:tr w:rsidR="00B46864" w:rsidRPr="0093572D" w14:paraId="2FA978C3" w14:textId="77777777" w:rsidTr="00B46864">
        <w:trPr>
          <w:trHeight w:val="300"/>
          <w:trPrChange w:id="63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63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694718D" w14:textId="08448E23">
            <w:pPr>
              <w:rPr>
                <w:rFonts w:ascii="Arial Unicode MS" w:eastAsia="Arial Unicode MS" w:hAnsi="Arial Unicode MS" w:cs="Arial Unicode MS" w:hint="eastAsia"/>
                <w:color w:val="000000"/>
                <w:sz w:val="20"/>
                <w:szCs w:val="20"/>
              </w:rPr>
            </w:pPr>
            <w:r>
              <w:rPr>
                <w:color w:val="000000"/>
              </w:rPr>
              <w:t xml:space="preserve">貸倒引当金</w:t>
            </w:r>
          </w:p>
        </w:tc>
      </w:tr>
      <w:tr w:rsidR="00B46864" w:rsidRPr="0093572D" w14:paraId="3B672FE5" w14:textId="77777777" w:rsidTr="00B46864">
        <w:trPr>
          <w:trHeight w:val="300"/>
          <w:trPrChange w:id="64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64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544DA9D" w14:textId="52F96172">
            <w:pPr>
              <w:rPr>
                <w:rFonts w:ascii="Arial Unicode MS" w:eastAsia="Arial Unicode MS" w:hAnsi="Arial Unicode MS" w:cs="Arial Unicode MS" w:hint="eastAsia"/>
                <w:color w:val="000000"/>
                <w:sz w:val="20"/>
                <w:szCs w:val="20"/>
              </w:rPr>
            </w:pPr>
            <w:r>
              <w:rPr>
                <w:color w:val="000000"/>
              </w:rPr>
              <w:t xml:space="preserve">引当率（%）</w:t>
            </w:r>
          </w:p>
        </w:tc>
      </w:tr>
      <w:tr w:rsidR="00B46864" w:rsidRPr="0093572D" w14:paraId="2B7DB9E7" w14:textId="77777777" w:rsidTr="00B46864">
        <w:trPr>
          <w:trHeight w:val="300"/>
          <w:trPrChange w:id="645"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646"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A8F3583" w14:textId="5E5E14C8">
            <w:pPr>
              <w:rPr>
                <w:rFonts w:ascii="Arial Unicode MS" w:eastAsia="Arial Unicode MS" w:hAnsi="Arial Unicode MS" w:cs="Arial Unicode MS"/>
                <w:color w:val="000000"/>
                <w:sz w:val="20"/>
                <w:szCs w:val="20"/>
              </w:rPr>
            </w:pPr>
            <w:r>
              <w:rPr>
                <w:noProof/>
                <w:color w:val="000000"/>
              </w:rPr>
              <w:t xml:space="preserve">3～4年</w:t>
            </w:r>
          </w:p>
        </w:tc>
      </w:tr>
      <w:tr w:rsidR="00B46864" w:rsidRPr="0093572D" w14:paraId="4F6F310C" w14:textId="77777777" w:rsidTr="00B46864">
        <w:trPr>
          <w:trHeight w:val="300"/>
          <w:trPrChange w:id="649"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650"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4CAC6BF" w14:textId="4AA3316E">
            <w:pPr>
              <w:rPr>
                <w:rFonts w:ascii="Arial Unicode MS" w:eastAsia="Arial Unicode MS" w:hAnsi="Arial Unicode MS" w:cs="Arial Unicode MS"/>
                <w:color w:val="000000"/>
                <w:sz w:val="20"/>
                <w:szCs w:val="20"/>
                <w:lang w:eastAsia="zh-CN"/>
              </w:rPr>
            </w:pPr>
            <w:r>
              <w:rPr>
                <w:noProof/>
                <w:color w:val="000000"/>
              </w:rPr>
              <w:t xml:space="preserve">4年から5年</w:t>
            </w:r>
          </w:p>
        </w:tc>
      </w:tr>
      <w:tr w:rsidR="00B46864" w:rsidRPr="0093572D" w14:paraId="7C201471" w14:textId="77777777" w:rsidTr="00B46864">
        <w:trPr>
          <w:trHeight w:val="300"/>
          <w:trPrChange w:id="65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65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256E840" w14:textId="46912F9E">
            <w:pPr>
              <w:rPr>
                <w:rFonts w:ascii="Arial Unicode MS" w:eastAsia="Arial Unicode MS" w:hAnsi="Arial Unicode MS" w:cs="Arial Unicode MS"/>
                <w:color w:val="000000"/>
                <w:sz w:val="20"/>
                <w:szCs w:val="20"/>
              </w:rPr>
            </w:pPr>
            <w:r>
              <w:rPr>
                <w:noProof/>
                <w:color w:val="000000"/>
              </w:rPr>
              <w:t xml:space="preserve">④貸倒引当金の計上状況</w:t>
            </w:r>
          </w:p>
        </w:tc>
      </w:tr>
      <w:tr w:rsidR="00B46864" w:rsidRPr="0093572D" w14:paraId="2000B560" w14:textId="77777777" w:rsidTr="00B46864">
        <w:trPr>
          <w:trHeight w:val="300"/>
          <w:trPrChange w:id="65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65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50B25E0" w14:textId="62383F18">
            <w:pPr>
              <w:rPr>
                <w:rFonts w:ascii="Arial Unicode MS" w:eastAsia="Arial Unicode MS" w:hAnsi="Arial Unicode MS" w:cs="Arial Unicode MS" w:hint="eastAsia"/>
                <w:color w:val="000000"/>
                <w:sz w:val="20"/>
                <w:szCs w:val="20"/>
              </w:rPr>
            </w:pPr>
            <w:r>
              <w:rPr>
                <w:color w:val="000000"/>
              </w:rPr>
              <w:t xml:space="preserve">貸</w:t>
            </w:r>
            <w:r>
              <w:rPr>
                <w:noProof/>
                <w:color w:val="000000"/>
              </w:rPr>
              <w:t xml:space="preserve">倒</w:t>
            </w:r>
            <w:r>
              <w:rPr>
                <w:color w:val="000000"/>
              </w:rPr>
              <w:t xml:space="preserve">引当金</w:t>
            </w:r>
          </w:p>
        </w:tc>
      </w:tr>
      <w:tr w:rsidR="00B46864" w:rsidRPr="0093572D" w14:paraId="09893C66" w14:textId="77777777" w:rsidTr="00B46864">
        <w:trPr>
          <w:trHeight w:val="300"/>
          <w:trPrChange w:id="66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66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E9A58DF" w14:textId="6689DED6">
            <w:pPr>
              <w:rPr>
                <w:rFonts w:ascii="Arial Unicode MS" w:eastAsia="Arial Unicode MS" w:hAnsi="Arial Unicode MS" w:cs="Arial Unicode MS" w:hint="eastAsia"/>
                <w:color w:val="000000"/>
                <w:sz w:val="20"/>
                <w:szCs w:val="20"/>
              </w:rPr>
            </w:pPr>
            <w:r>
              <w:rPr>
                <w:color w:val="000000"/>
              </w:rPr>
              <w:t xml:space="preserve">第一段階</w:t>
            </w:r>
          </w:p>
        </w:tc>
      </w:tr>
      <w:tr w:rsidR="00B46864" w:rsidRPr="0093572D" w14:paraId="2380FBE6" w14:textId="77777777" w:rsidTr="00B46864">
        <w:trPr>
          <w:trHeight w:val="300"/>
          <w:trPrChange w:id="66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66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EF64D1D" w14:textId="3BE3E871">
            <w:pPr>
              <w:rPr>
                <w:rFonts w:ascii="Arial Unicode MS" w:eastAsia="Arial Unicode MS" w:hAnsi="Arial Unicode MS" w:cs="Arial Unicode MS" w:hint="eastAsia"/>
                <w:color w:val="000000"/>
                <w:sz w:val="20"/>
                <w:szCs w:val="20"/>
              </w:rPr>
            </w:pPr>
            <w:r>
              <w:rPr>
                <w:color w:val="000000"/>
              </w:rPr>
              <w:t xml:space="preserve">第三段階</w:t>
            </w:r>
          </w:p>
        </w:tc>
      </w:tr>
      <w:tr w:rsidR="00B46864" w:rsidRPr="0093572D" w14:paraId="23821212" w14:textId="77777777" w:rsidTr="00B46864">
        <w:trPr>
          <w:trHeight w:val="300"/>
          <w:trPrChange w:id="66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67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D0C5536" w14:textId="1CCD3030">
            <w:pPr>
              <w:rPr>
                <w:rFonts w:ascii="Arial Unicode MS" w:eastAsia="Arial Unicode MS" w:hAnsi="Arial Unicode MS" w:cs="Arial Unicode MS" w:hint="eastAsia"/>
                <w:color w:val="000000"/>
                <w:sz w:val="20"/>
                <w:szCs w:val="20"/>
                <w:lang w:eastAsia="zh-CN"/>
              </w:rPr>
            </w:pPr>
            <w:r>
              <w:rPr>
                <w:color w:val="000000"/>
              </w:rPr>
              <w:t xml:space="preserve">全存続期間の予想信用損失（信用減損が発生していない場合）</w:t>
            </w:r>
          </w:p>
        </w:tc>
      </w:tr>
      <w:tr w:rsidR="00B46864" w:rsidRPr="0093572D" w14:paraId="7FC84E38" w14:textId="77777777" w:rsidTr="00B46864">
        <w:trPr>
          <w:trHeight w:val="300"/>
          <w:trPrChange w:id="682"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683"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4A89C47" w14:textId="173501D7">
            <w:pPr>
              <w:rPr>
                <w:rFonts w:ascii="Arial Unicode MS" w:eastAsia="Arial Unicode MS" w:hAnsi="Arial Unicode MS" w:cs="Arial Unicode MS" w:hint="eastAsia"/>
                <w:color w:val="000000"/>
                <w:sz w:val="20"/>
                <w:szCs w:val="20"/>
                <w:lang w:eastAsia="zh-CN"/>
              </w:rPr>
            </w:pPr>
            <w:r>
              <w:rPr>
                <w:color w:val="000000"/>
              </w:rPr>
              <w:t xml:space="preserve">全存続期間の予想信用損失（信用減損が発生した場合）</w:t>
            </w:r>
          </w:p>
        </w:tc>
      </w:tr>
      <w:tr w:rsidR="00B46864" w:rsidRPr="0093572D" w14:paraId="3CB4CC41" w14:textId="77777777" w:rsidTr="00B46864">
        <w:trPr>
          <w:trHeight w:val="300"/>
          <w:trPrChange w:id="68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68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6B71D51" w14:textId="0D988A93">
            <w:pPr>
              <w:rPr>
                <w:rFonts w:ascii="Arial Unicode MS" w:eastAsia="Arial Unicode MS" w:hAnsi="Arial Unicode MS" w:cs="Arial Unicode MS"/>
                <w:color w:val="000000"/>
                <w:sz w:val="20"/>
                <w:szCs w:val="20"/>
              </w:rPr>
            </w:pPr>
            <w:r>
              <w:rPr>
                <w:noProof/>
                <w:color w:val="000000"/>
              </w:rPr>
              <w:t xml:space="preserve">2023年12月31日残高</w:t>
            </w:r>
          </w:p>
        </w:tc>
      </w:tr>
      <w:tr w:rsidR="00B46864" w:rsidRPr="0093572D" w14:paraId="45361025" w14:textId="77777777" w:rsidTr="00B46864">
        <w:trPr>
          <w:trHeight w:val="300"/>
          <w:trPrChange w:id="69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69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3B7ED0D" w14:textId="77777777">
            <w:pPr>
              <w:rPr>
                <w:rFonts w:ascii="Arial Unicode MS" w:eastAsia="Arial Unicode MS" w:hAnsi="Arial Unicode MS" w:cs="Arial Unicode MS"/>
                <w:color w:val="000000"/>
                <w:sz w:val="20"/>
                <w:szCs w:val="20"/>
              </w:rPr>
            </w:pPr>
            <w:r>
              <w:rPr>
                <w:noProof/>
                <w:color w:val="000000"/>
              </w:rPr>
              <w:t xml:space="preserve">2024年6月30日残高（本年）:</w:t>
            </w:r>
          </w:p>
        </w:tc>
      </w:tr>
      <w:tr w:rsidR="00B46864" w:rsidRPr="0093572D" w14:paraId="701FB6AB" w14:textId="77777777" w:rsidTr="00B46864">
        <w:trPr>
          <w:trHeight w:val="300"/>
          <w:trPrChange w:id="69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69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FB8BDCA" w14:textId="1F272FE2">
            <w:pPr>
              <w:rPr>
                <w:rFonts w:ascii="Arial Unicode MS" w:eastAsia="Arial Unicode MS" w:hAnsi="Arial Unicode MS" w:cs="Arial Unicode MS"/>
                <w:color w:val="000000"/>
                <w:sz w:val="20"/>
                <w:szCs w:val="20"/>
              </w:rPr>
            </w:pPr>
            <w:r>
              <w:rPr>
                <w:noProof/>
                <w:color w:val="000000"/>
              </w:rPr>
              <w:t xml:space="preserve">-第二</w:t>
            </w:r>
            <w:r>
              <w:rPr>
                <w:color w:val="000000"/>
              </w:rPr>
              <w:t xml:space="preserve">段階への振替</w:t>
            </w:r>
          </w:p>
        </w:tc>
      </w:tr>
      <w:tr w:rsidR="00B46864" w:rsidRPr="0093572D" w14:paraId="6D2C4BE5" w14:textId="77777777" w:rsidTr="00B46864">
        <w:trPr>
          <w:trHeight w:val="300"/>
          <w:trPrChange w:id="69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69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DDAE247" w14:textId="4B9671C2">
            <w:pPr>
              <w:rPr>
                <w:rFonts w:ascii="Arial Unicode MS" w:eastAsia="Arial Unicode MS" w:hAnsi="Arial Unicode MS" w:cs="Arial Unicode MS"/>
                <w:color w:val="000000"/>
                <w:sz w:val="20"/>
                <w:szCs w:val="20"/>
              </w:rPr>
            </w:pPr>
            <w:r>
              <w:rPr>
                <w:noProof/>
                <w:color w:val="000000"/>
              </w:rPr>
              <w:t xml:space="preserve">-第三</w:t>
            </w:r>
            <w:r>
              <w:rPr>
                <w:color w:val="000000"/>
              </w:rPr>
              <w:t xml:space="preserve">段階への振替</w:t>
            </w:r>
          </w:p>
        </w:tc>
      </w:tr>
      <w:tr w:rsidR="00B46864" w:rsidRPr="0093572D" w14:paraId="0DCABCF6" w14:textId="77777777" w:rsidTr="00B46864">
        <w:trPr>
          <w:trHeight w:val="300"/>
          <w:trPrChange w:id="70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70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FEE819E" w14:textId="293A5877">
            <w:pPr>
              <w:rPr>
                <w:rFonts w:ascii="Arial Unicode MS" w:eastAsia="Arial Unicode MS" w:hAnsi="Arial Unicode MS" w:cs="Arial Unicode MS"/>
                <w:color w:val="000000"/>
                <w:sz w:val="20"/>
                <w:szCs w:val="20"/>
              </w:rPr>
            </w:pPr>
            <w:r>
              <w:rPr>
                <w:noProof/>
                <w:color w:val="000000"/>
              </w:rPr>
              <w:t xml:space="preserve">-第一段階への戻し</w:t>
            </w:r>
          </w:p>
        </w:tc>
      </w:tr>
      <w:tr w:rsidR="00B46864" w:rsidRPr="0093572D" w14:paraId="08AB3E04" w14:textId="77777777" w:rsidTr="00B46864">
        <w:trPr>
          <w:trHeight w:val="300"/>
          <w:trPrChange w:id="70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70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AE18F27" w14:textId="345F333A">
            <w:pPr>
              <w:rPr>
                <w:rFonts w:ascii="Arial Unicode MS" w:eastAsia="Arial Unicode MS" w:hAnsi="Arial Unicode MS" w:cs="Arial Unicode MS" w:hint="eastAsia"/>
                <w:color w:val="000000"/>
                <w:sz w:val="20"/>
                <w:szCs w:val="20"/>
              </w:rPr>
            </w:pPr>
            <w:r>
              <w:rPr>
                <w:color w:val="000000"/>
              </w:rPr>
              <w:t xml:space="preserve">当期計上額</w:t>
            </w:r>
          </w:p>
        </w:tc>
      </w:tr>
      <w:tr w:rsidR="00B46864" w:rsidRPr="0093572D" w14:paraId="61D3A76D" w14:textId="77777777" w:rsidTr="00B46864">
        <w:trPr>
          <w:trHeight w:val="300"/>
          <w:trPrChange w:id="70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70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6419DB9" w14:textId="11AB93E3">
            <w:pPr>
              <w:rPr>
                <w:rFonts w:ascii="Arial Unicode MS" w:eastAsia="Arial Unicode MS" w:hAnsi="Arial Unicode MS" w:cs="Arial Unicode MS" w:hint="eastAsia"/>
                <w:color w:val="000000"/>
                <w:sz w:val="20"/>
                <w:szCs w:val="20"/>
              </w:rPr>
            </w:pPr>
            <w:r>
              <w:rPr>
                <w:color w:val="000000"/>
              </w:rPr>
              <w:t xml:space="preserve">当期洗替額</w:t>
            </w:r>
          </w:p>
        </w:tc>
      </w:tr>
      <w:tr w:rsidR="00B46864" w:rsidRPr="0093572D" w14:paraId="520E2535" w14:textId="77777777" w:rsidTr="00B46864">
        <w:trPr>
          <w:trHeight w:val="300"/>
          <w:trPrChange w:id="71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71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801E020" w14:textId="03387EDB">
            <w:pPr>
              <w:rPr>
                <w:rFonts w:ascii="Arial Unicode MS" w:eastAsia="Arial Unicode MS" w:hAnsi="Arial Unicode MS" w:cs="Arial Unicode MS" w:hint="eastAsia"/>
                <w:color w:val="000000"/>
                <w:sz w:val="20"/>
                <w:szCs w:val="20"/>
              </w:rPr>
            </w:pPr>
            <w:r>
              <w:rPr>
                <w:color w:val="000000"/>
              </w:rPr>
              <w:t xml:space="preserve">当期償却額</w:t>
            </w:r>
          </w:p>
        </w:tc>
      </w:tr>
      <w:tr w:rsidR="00B46864" w:rsidRPr="0093572D" w14:paraId="37DAD3DE" w14:textId="77777777" w:rsidTr="00B46864">
        <w:trPr>
          <w:trHeight w:val="300"/>
          <w:trPrChange w:id="715"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716"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3991A76" w14:textId="73E95BF8">
            <w:pPr>
              <w:rPr>
                <w:rFonts w:ascii="Arial Unicode MS" w:eastAsia="Arial Unicode MS" w:hAnsi="Arial Unicode MS" w:cs="Arial Unicode MS" w:hint="eastAsia"/>
                <w:color w:val="000000"/>
                <w:sz w:val="20"/>
                <w:szCs w:val="20"/>
                <w:lang w:eastAsia="zh-CN"/>
              </w:rPr>
            </w:pPr>
            <w:r>
              <w:rPr>
                <w:color w:val="000000"/>
              </w:rPr>
              <w:t xml:space="preserve">企業結合の範囲変更による増加</w:t>
            </w:r>
          </w:p>
        </w:tc>
      </w:tr>
      <w:tr w:rsidR="00B46864" w:rsidRPr="0093572D" w14:paraId="1DA86AC4" w14:textId="77777777" w:rsidTr="00B46864">
        <w:trPr>
          <w:trHeight w:val="300"/>
          <w:trPrChange w:id="72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72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7CBAB04" w14:textId="327FD332">
            <w:pPr>
              <w:rPr>
                <w:rFonts w:ascii="Arial Unicode MS" w:eastAsia="Arial Unicode MS" w:hAnsi="Arial Unicode MS" w:cs="Arial Unicode MS"/>
                <w:color w:val="000000"/>
                <w:sz w:val="20"/>
                <w:szCs w:val="20"/>
                <w:lang w:eastAsia="zh-CN"/>
              </w:rPr>
            </w:pPr>
            <w:r>
              <w:rPr>
                <w:noProof/>
                <w:color w:val="000000"/>
              </w:rPr>
              <w:t xml:space="preserve">2024年6月30日残高</w:t>
            </w:r>
          </w:p>
        </w:tc>
      </w:tr>
      <w:tr w:rsidR="00B46864" w:rsidRPr="0093572D" w14:paraId="5F28676C" w14:textId="77777777" w:rsidTr="00B46864">
        <w:trPr>
          <w:trHeight w:val="300"/>
          <w:trPrChange w:id="72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72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2447315" w14:textId="77777777">
            <w:pPr>
              <w:rPr>
                <w:rFonts w:ascii="Arial Unicode MS" w:eastAsia="Arial Unicode MS" w:hAnsi="Arial Unicode MS" w:cs="Arial Unicode MS"/>
                <w:color w:val="000000"/>
                <w:sz w:val="20"/>
                <w:szCs w:val="20"/>
                <w:lang w:eastAsia="zh-CN"/>
              </w:rPr>
            </w:pPr>
            <w:r>
              <w:rPr>
                <w:noProof/>
                <w:color w:val="000000"/>
              </w:rPr>
              <w:t xml:space="preserve">⑤債権者別に集計した2024年6月30日現在のその他未収入金上位5社の状況</w:t>
            </w:r>
          </w:p>
        </w:tc>
      </w:tr>
      <w:tr w:rsidR="00B46864" w:rsidRPr="0093572D" w14:paraId="5F9BE90F" w14:textId="77777777" w:rsidTr="00B46864">
        <w:trPr>
          <w:trHeight w:val="300"/>
          <w:trPrChange w:id="729"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730"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B508510" w14:textId="432EF917">
            <w:pPr>
              <w:rPr>
                <w:rFonts w:ascii="Arial Unicode MS" w:eastAsia="Arial Unicode MS" w:hAnsi="Arial Unicode MS" w:cs="Arial Unicode MS" w:hint="eastAsia"/>
                <w:color w:val="000000"/>
                <w:sz w:val="20"/>
                <w:szCs w:val="20"/>
              </w:rPr>
            </w:pPr>
            <w:r>
              <w:rPr>
                <w:color w:val="000000"/>
              </w:rPr>
              <w:t xml:space="preserve">会社名</w:t>
            </w:r>
          </w:p>
        </w:tc>
      </w:tr>
      <w:tr w:rsidR="00B46864" w:rsidRPr="0093572D" w14:paraId="7A9A4426" w14:textId="77777777" w:rsidTr="00B46864">
        <w:trPr>
          <w:trHeight w:val="300"/>
          <w:trPrChange w:id="73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73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1AD4390" w14:textId="3B553941">
            <w:pPr>
              <w:rPr>
                <w:rFonts w:ascii="Arial Unicode MS" w:eastAsia="Arial Unicode MS" w:hAnsi="Arial Unicode MS" w:cs="Arial Unicode MS" w:hint="eastAsia"/>
                <w:color w:val="000000"/>
                <w:sz w:val="20"/>
                <w:szCs w:val="20"/>
              </w:rPr>
            </w:pPr>
            <w:r>
              <w:rPr>
                <w:color w:val="000000"/>
              </w:rPr>
              <w:t xml:space="preserve">科目の性質</w:t>
            </w:r>
          </w:p>
        </w:tc>
      </w:tr>
      <w:tr w:rsidR="00B46864" w:rsidRPr="0093572D" w14:paraId="0B81B6BE" w14:textId="77777777" w:rsidTr="00B46864">
        <w:trPr>
          <w:trHeight w:val="300"/>
          <w:trPrChange w:id="73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73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8FEFED7" w14:textId="3472981D">
            <w:pPr>
              <w:rPr>
                <w:rFonts w:ascii="Arial Unicode MS" w:eastAsia="Arial Unicode MS" w:hAnsi="Arial Unicode MS" w:cs="Arial Unicode MS" w:hint="eastAsia"/>
                <w:color w:val="000000"/>
                <w:sz w:val="20"/>
                <w:szCs w:val="20"/>
                <w:lang w:eastAsia="zh-CN"/>
              </w:rPr>
            </w:pPr>
            <w:r>
              <w:rPr>
                <w:color w:val="000000"/>
              </w:rPr>
              <w:t xml:space="preserve">期末残高</w:t>
            </w:r>
          </w:p>
        </w:tc>
      </w:tr>
      <w:tr w:rsidR="00B46864" w:rsidRPr="0093572D" w14:paraId="6B2EFEA4" w14:textId="77777777" w:rsidTr="00B46864">
        <w:trPr>
          <w:trHeight w:val="300"/>
          <w:trPrChange w:id="74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74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9F89783" w14:textId="042F4087">
            <w:pPr>
              <w:rPr>
                <w:rFonts w:ascii="Arial Unicode MS" w:eastAsia="Arial Unicode MS" w:hAnsi="Arial Unicode MS" w:cs="Arial Unicode MS" w:hint="eastAsia"/>
                <w:color w:val="000000"/>
                <w:sz w:val="20"/>
                <w:szCs w:val="20"/>
                <w:lang w:eastAsia="zh-CN"/>
              </w:rPr>
            </w:pPr>
            <w:r>
              <w:rPr>
                <w:color w:val="000000"/>
              </w:rPr>
              <w:t xml:space="preserve">帳齢</w:t>
            </w:r>
          </w:p>
        </w:tc>
      </w:tr>
      <w:tr w:rsidR="00B46864" w:rsidRPr="0093572D" w14:paraId="78A2295F" w14:textId="77777777" w:rsidTr="00B46864">
        <w:trPr>
          <w:trHeight w:val="300"/>
          <w:trPrChange w:id="74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74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5C9CE17" w14:textId="0E864F09">
            <w:pPr>
              <w:rPr>
                <w:rFonts w:ascii="Arial Unicode MS" w:eastAsia="Arial Unicode MS" w:hAnsi="Arial Unicode MS" w:cs="Arial Unicode MS" w:hint="eastAsia"/>
                <w:color w:val="000000"/>
                <w:sz w:val="20"/>
                <w:szCs w:val="20"/>
                <w:lang w:eastAsia="zh-CN"/>
              </w:rPr>
            </w:pPr>
            <w:r>
              <w:rPr>
                <w:color w:val="000000"/>
              </w:rPr>
              <w:t xml:space="preserve">その他未収入金2024年6月30日残高合計に占める割合（%）</w:t>
            </w:r>
          </w:p>
        </w:tc>
      </w:tr>
      <w:tr w:rsidR="00B46864" w:rsidRPr="0093572D" w14:paraId="49BBFD2F" w14:textId="77777777" w:rsidTr="00B46864">
        <w:trPr>
          <w:trHeight w:val="300"/>
          <w:trPrChange w:id="74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75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5B1997A" w14:textId="3EAB3198">
            <w:pPr>
              <w:rPr>
                <w:rFonts w:ascii="Arial Unicode MS" w:eastAsia="Arial Unicode MS" w:hAnsi="Arial Unicode MS" w:cs="Arial Unicode MS" w:hint="eastAsia"/>
                <w:color w:val="000000"/>
                <w:sz w:val="20"/>
                <w:szCs w:val="20"/>
              </w:rPr>
            </w:pPr>
            <w:r>
              <w:rPr>
                <w:color w:val="000000"/>
              </w:rPr>
              <w:t xml:space="preserve">盱眙県財政局</w:t>
            </w:r>
          </w:p>
        </w:tc>
      </w:tr>
      <w:tr w:rsidR="00B46864" w:rsidRPr="0093572D" w14:paraId="1D1A00D2" w14:textId="77777777" w:rsidTr="00B46864">
        <w:trPr>
          <w:trHeight w:val="300"/>
          <w:trPrChange w:id="75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75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504FE67" w14:textId="58180F66">
            <w:pPr>
              <w:rPr>
                <w:rFonts w:ascii="Arial Unicode MS" w:eastAsia="Arial Unicode MS" w:hAnsi="Arial Unicode MS" w:cs="Arial Unicode MS"/>
                <w:color w:val="000000"/>
                <w:sz w:val="20"/>
                <w:szCs w:val="20"/>
              </w:rPr>
            </w:pPr>
            <w:r>
              <w:rPr>
                <w:noProof/>
                <w:color w:val="000000"/>
              </w:rPr>
              <w:t xml:space="preserve">1年以内/1-2年/2-3年/3年以上</w:t>
            </w:r>
          </w:p>
        </w:tc>
      </w:tr>
      <w:tr w:rsidR="00B46864" w:rsidRPr="0093572D" w14:paraId="36198C4A" w14:textId="77777777" w:rsidTr="00B46864">
        <w:trPr>
          <w:trHeight w:val="300"/>
          <w:trPrChange w:id="76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76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3721658" w14:textId="225BB476">
            <w:pPr>
              <w:rPr>
                <w:rFonts w:ascii="Arial Unicode MS" w:eastAsia="Arial Unicode MS" w:hAnsi="Arial Unicode MS" w:cs="Arial Unicode MS" w:hint="eastAsia"/>
                <w:color w:val="000000"/>
                <w:sz w:val="20"/>
                <w:szCs w:val="20"/>
              </w:rPr>
            </w:pPr>
            <w:r>
              <w:rPr>
                <w:color w:val="000000"/>
              </w:rPr>
              <w:t xml:space="preserve">経常勘定</w:t>
            </w:r>
          </w:p>
        </w:tc>
      </w:tr>
      <w:tr w:rsidR="00B46864" w:rsidRPr="0093572D" w14:paraId="105B7A55" w14:textId="77777777" w:rsidTr="00B46864">
        <w:trPr>
          <w:trHeight w:val="300"/>
          <w:trPrChange w:id="76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76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C2D5823" w14:textId="15B01897">
            <w:pPr>
              <w:rPr>
                <w:rFonts w:ascii="Arial Unicode MS" w:eastAsia="Arial Unicode MS" w:hAnsi="Arial Unicode MS" w:cs="Arial Unicode MS" w:hint="eastAsia"/>
                <w:color w:val="000000"/>
                <w:sz w:val="20"/>
                <w:szCs w:val="20"/>
                <w:lang w:eastAsia="zh-CN"/>
              </w:rPr>
            </w:pPr>
            <w:r>
              <w:rPr>
                <w:color w:val="000000"/>
              </w:rPr>
              <w:t xml:space="preserve">江蘇盱眙経済開発区管理委員会</w:t>
            </w:r>
          </w:p>
        </w:tc>
      </w:tr>
      <w:tr w:rsidR="00B46864" w:rsidRPr="0093572D" w14:paraId="5F4D0D3F" w14:textId="77777777" w:rsidTr="00B46864">
        <w:trPr>
          <w:trHeight w:val="300"/>
          <w:trPrChange w:id="77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77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1D43A9D" w14:textId="24E81D01">
            <w:pPr>
              <w:rPr>
                <w:rFonts w:ascii="Arial Unicode MS" w:eastAsia="Arial Unicode MS" w:hAnsi="Arial Unicode MS" w:cs="Arial Unicode MS"/>
                <w:color w:val="000000"/>
                <w:sz w:val="20"/>
                <w:szCs w:val="20"/>
              </w:rPr>
            </w:pPr>
            <w:r>
              <w:rPr>
                <w:noProof/>
                <w:color w:val="000000"/>
              </w:rPr>
              <w:t xml:space="preserve">1年以内/1-2年/2-3年/3年以上</w:t>
            </w:r>
          </w:p>
        </w:tc>
      </w:tr>
      <w:tr w:rsidR="00B46864" w:rsidRPr="0093572D" w14:paraId="60D0BAAD" w14:textId="77777777" w:rsidTr="00B46864">
        <w:trPr>
          <w:trHeight w:val="300"/>
          <w:trPrChange w:id="77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77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E91777D" w14:textId="4A195434">
            <w:pPr>
              <w:rPr>
                <w:rFonts w:ascii="Arial Unicode MS" w:eastAsia="Arial Unicode MS" w:hAnsi="Arial Unicode MS" w:cs="Arial Unicode MS" w:hint="eastAsia"/>
                <w:color w:val="000000"/>
                <w:sz w:val="20"/>
                <w:szCs w:val="20"/>
              </w:rPr>
            </w:pPr>
            <w:r>
              <w:rPr>
                <w:color w:val="000000"/>
              </w:rPr>
              <w:t xml:space="preserve">経常勘定</w:t>
            </w:r>
          </w:p>
        </w:tc>
      </w:tr>
      <w:tr w:rsidR="00B46864" w:rsidRPr="0093572D" w14:paraId="1C5689AD" w14:textId="77777777" w:rsidTr="00B46864">
        <w:trPr>
          <w:trHeight w:val="300"/>
          <w:trPrChange w:id="78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78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CFA87EE" w14:textId="0F577A91">
            <w:pPr>
              <w:rPr>
                <w:rFonts w:ascii="Arial Unicode MS" w:eastAsia="Arial Unicode MS" w:hAnsi="Arial Unicode MS" w:cs="Arial Unicode MS" w:hint="eastAsia"/>
                <w:color w:val="000000"/>
                <w:sz w:val="20"/>
                <w:szCs w:val="20"/>
              </w:rPr>
            </w:pPr>
            <w:r>
              <w:rPr>
                <w:color w:val="000000"/>
              </w:rPr>
              <w:t xml:space="preserve">経常勘定</w:t>
            </w:r>
          </w:p>
        </w:tc>
      </w:tr>
      <w:tr w:rsidR="00B46864" w:rsidRPr="0093572D" w14:paraId="0D6F8BD9" w14:textId="77777777" w:rsidTr="00B46864">
        <w:trPr>
          <w:trHeight w:val="300"/>
          <w:trPrChange w:id="78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78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07EB5BB" w14:textId="35C4D4D7">
            <w:pPr>
              <w:rPr>
                <w:rFonts w:ascii="Arial Unicode MS" w:eastAsia="Arial Unicode MS" w:hAnsi="Arial Unicode MS" w:cs="Arial Unicode MS"/>
                <w:color w:val="000000"/>
                <w:sz w:val="20"/>
                <w:szCs w:val="20"/>
              </w:rPr>
            </w:pPr>
            <w:r>
              <w:rPr>
                <w:noProof/>
                <w:color w:val="000000"/>
              </w:rPr>
              <w:t xml:space="preserve">1年以内/1-2年</w:t>
            </w:r>
          </w:p>
        </w:tc>
      </w:tr>
      <w:tr w:rsidR="00B46864" w:rsidRPr="0093572D" w14:paraId="63E015E9" w14:textId="77777777" w:rsidTr="00B46864">
        <w:trPr>
          <w:trHeight w:val="300"/>
          <w:trPrChange w:id="79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79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BE984CB" w14:textId="6DD21B3F">
            <w:pPr>
              <w:rPr>
                <w:rFonts w:ascii="Arial Unicode MS" w:eastAsia="Arial Unicode MS" w:hAnsi="Arial Unicode MS" w:cs="Arial Unicode MS" w:hint="eastAsia"/>
                <w:color w:val="000000"/>
                <w:sz w:val="20"/>
                <w:szCs w:val="20"/>
              </w:rPr>
            </w:pPr>
            <w:r>
              <w:rPr>
                <w:color w:val="000000"/>
              </w:rPr>
              <w:t xml:space="preserve">プロジェクト</w:t>
            </w:r>
          </w:p>
        </w:tc>
      </w:tr>
      <w:tr w:rsidR="00B46864" w:rsidRPr="0093572D" w14:paraId="014829BC" w14:textId="77777777" w:rsidTr="00B46864">
        <w:trPr>
          <w:trHeight w:val="300"/>
          <w:trPrChange w:id="79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79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BB4CD2C" w14:textId="5B68178A">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481C400E" w14:textId="77777777" w:rsidTr="00B46864">
        <w:trPr>
          <w:trHeight w:val="300"/>
          <w:trPrChange w:id="79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80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B860C04" w14:textId="621508A3">
            <w:pPr>
              <w:rPr>
                <w:rFonts w:ascii="Arial Unicode MS" w:eastAsia="Arial Unicode MS" w:hAnsi="Arial Unicode MS" w:cs="Arial Unicode MS" w:hint="eastAsia"/>
                <w:color w:val="000000"/>
                <w:sz w:val="20"/>
                <w:szCs w:val="20"/>
                <w:lang w:eastAsia="zh-CN"/>
              </w:rPr>
            </w:pPr>
            <w:r>
              <w:rPr>
                <w:color w:val="000000"/>
              </w:rPr>
              <w:t xml:space="preserve">棚卸資産評価損/契約履行費用減損準備金</w:t>
            </w:r>
          </w:p>
        </w:tc>
      </w:tr>
      <w:tr w:rsidR="00B46864" w:rsidRPr="0093572D" w14:paraId="459F3C71" w14:textId="77777777" w:rsidTr="00B46864">
        <w:trPr>
          <w:trHeight w:val="300"/>
          <w:trPrChange w:id="80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80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18B192C" w14:textId="697A826C">
            <w:pPr>
              <w:rPr>
                <w:rFonts w:ascii="Arial Unicode MS" w:eastAsia="Arial Unicode MS" w:hAnsi="Arial Unicode MS" w:cs="Arial Unicode MS" w:hint="eastAsia"/>
                <w:color w:val="000000"/>
                <w:sz w:val="20"/>
                <w:szCs w:val="20"/>
              </w:rPr>
            </w:pPr>
            <w:r>
              <w:rPr>
                <w:color w:val="000000"/>
              </w:rPr>
              <w:t xml:space="preserve">帳簿残高</w:t>
            </w:r>
          </w:p>
        </w:tc>
      </w:tr>
      <w:tr w:rsidR="00B46864" w:rsidRPr="0093572D" w14:paraId="46EB33D5" w14:textId="77777777" w:rsidTr="00B46864">
        <w:trPr>
          <w:trHeight w:val="300"/>
          <w:trPrChange w:id="81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81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D1CCAD8" w14:textId="54D8F2A9">
            <w:pPr>
              <w:rPr>
                <w:rFonts w:ascii="Arial Unicode MS" w:eastAsia="Arial Unicode MS" w:hAnsi="Arial Unicode MS" w:cs="Arial Unicode MS" w:hint="eastAsia"/>
                <w:color w:val="000000"/>
                <w:sz w:val="20"/>
                <w:szCs w:val="20"/>
                <w:lang w:eastAsia="zh-CN"/>
              </w:rPr>
            </w:pPr>
            <w:r>
              <w:rPr>
                <w:color w:val="000000"/>
              </w:rPr>
              <w:t xml:space="preserve">棚卸資産評価損/契約履行費用減損準備金</w:t>
            </w:r>
          </w:p>
        </w:tc>
      </w:tr>
      <w:tr w:rsidR="00B46864" w:rsidRPr="0093572D" w14:paraId="453EB656" w14:textId="77777777" w:rsidTr="00B46864">
        <w:trPr>
          <w:trHeight w:val="300"/>
          <w:trPrChange w:id="81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81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FC65390" w14:textId="7100A6DD">
            <w:pPr>
              <w:rPr>
                <w:rFonts w:ascii="Arial Unicode MS" w:eastAsia="Arial Unicode MS" w:hAnsi="Arial Unicode MS" w:cs="Arial Unicode MS" w:hint="eastAsia"/>
                <w:color w:val="000000"/>
                <w:sz w:val="20"/>
                <w:szCs w:val="20"/>
              </w:rPr>
            </w:pPr>
            <w:r>
              <w:rPr>
                <w:color w:val="000000"/>
              </w:rPr>
              <w:t xml:space="preserve">帳簿価額</w:t>
            </w:r>
          </w:p>
        </w:tc>
      </w:tr>
      <w:tr w:rsidR="00B46864" w:rsidRPr="0093572D" w14:paraId="469CC27E" w14:textId="77777777" w:rsidTr="00B46864">
        <w:trPr>
          <w:trHeight w:val="300"/>
          <w:trPrChange w:id="81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82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999CBBC" w14:textId="0CF75F4C">
            <w:pPr>
              <w:rPr>
                <w:rFonts w:ascii="Arial Unicode MS" w:eastAsia="Arial Unicode MS" w:hAnsi="Arial Unicode MS" w:cs="Arial Unicode MS" w:hint="eastAsia"/>
                <w:color w:val="000000"/>
                <w:sz w:val="20"/>
                <w:szCs w:val="20"/>
              </w:rPr>
            </w:pPr>
            <w:r>
              <w:rPr>
                <w:color w:val="000000"/>
              </w:rPr>
              <w:t xml:space="preserve">原材料</w:t>
            </w:r>
          </w:p>
        </w:tc>
      </w:tr>
      <w:tr w:rsidR="00B46864" w:rsidRPr="0093572D" w14:paraId="5754425B" w14:textId="77777777" w:rsidTr="00B46864">
        <w:trPr>
          <w:trHeight w:val="300"/>
          <w:trPrChange w:id="82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82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88A3961" w14:textId="3C0946E3">
            <w:pPr>
              <w:rPr>
                <w:rFonts w:ascii="Arial Unicode MS" w:eastAsia="Arial Unicode MS" w:hAnsi="Arial Unicode MS" w:cs="Arial Unicode MS" w:hint="eastAsia"/>
                <w:color w:val="000000"/>
                <w:sz w:val="20"/>
                <w:szCs w:val="20"/>
              </w:rPr>
            </w:pPr>
            <w:r>
              <w:rPr>
                <w:color w:val="000000"/>
              </w:rPr>
              <w:t xml:space="preserve">在庫商品</w:t>
            </w:r>
          </w:p>
        </w:tc>
      </w:tr>
      <w:tr w:rsidR="00B46864" w:rsidRPr="0093572D" w14:paraId="3D84E510" w14:textId="77777777" w:rsidTr="00B46864">
        <w:trPr>
          <w:trHeight w:val="300"/>
          <w:trPrChange w:id="82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82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A0639F6" w14:textId="47F50D20">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1DC35370" w14:textId="77777777" w:rsidTr="00B46864">
        <w:trPr>
          <w:trHeight w:val="300"/>
          <w:trPrChange w:id="83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83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5986930" w14:textId="26D83716">
            <w:pPr>
              <w:rPr>
                <w:rFonts w:ascii="Arial Unicode MS" w:eastAsia="Arial Unicode MS" w:hAnsi="Arial Unicode MS" w:cs="Arial Unicode MS" w:hint="eastAsia"/>
                <w:color w:val="000000"/>
                <w:sz w:val="20"/>
                <w:szCs w:val="20"/>
              </w:rPr>
            </w:pPr>
            <w:r>
              <w:rPr>
                <w:color w:val="000000"/>
              </w:rPr>
              <w:t xml:space="preserve">前払税金、未控除税金</w:t>
            </w:r>
          </w:p>
        </w:tc>
      </w:tr>
      <w:tr w:rsidR="00B46864" w:rsidRPr="0093572D" w14:paraId="58808935" w14:textId="77777777" w:rsidTr="00B46864">
        <w:trPr>
          <w:trHeight w:val="300"/>
          <w:trPrChange w:id="83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83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597CB22" w14:textId="0B4FE809">
            <w:pPr>
              <w:rPr>
                <w:rFonts w:ascii="Arial Unicode MS" w:eastAsia="Arial Unicode MS" w:hAnsi="Arial Unicode MS" w:cs="Arial Unicode MS"/>
                <w:color w:val="000000"/>
                <w:sz w:val="20"/>
                <w:szCs w:val="20"/>
              </w:rPr>
            </w:pPr>
            <w:r>
              <w:rPr>
                <w:noProof/>
                <w:color w:val="000000"/>
              </w:rPr>
              <w:t xml:space="preserve">8、長期持分投資</w:t>
            </w:r>
          </w:p>
        </w:tc>
      </w:tr>
      <w:tr w:rsidR="00B46864" w:rsidRPr="0093572D" w14:paraId="4CB5749F" w14:textId="77777777" w:rsidTr="00B46864">
        <w:trPr>
          <w:trHeight w:val="300"/>
          <w:trPrChange w:id="83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83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30FA087" w14:textId="73CA5F28">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42FE7FFF" w14:textId="77777777" w:rsidTr="00B46864">
        <w:trPr>
          <w:trHeight w:val="300"/>
          <w:trPrChange w:id="84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84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7D34083" w14:textId="2C6F9CB7">
            <w:pPr>
              <w:rPr>
                <w:rFonts w:ascii="Arial Unicode MS" w:eastAsia="Arial Unicode MS" w:hAnsi="Arial Unicode MS" w:cs="Arial Unicode MS" w:hint="eastAsia"/>
                <w:color w:val="000000"/>
                <w:sz w:val="20"/>
                <w:szCs w:val="20"/>
              </w:rPr>
            </w:pPr>
            <w:r>
              <w:rPr>
                <w:color w:val="000000"/>
              </w:rPr>
              <w:t xml:space="preserve">本年減少額</w:t>
            </w:r>
          </w:p>
        </w:tc>
      </w:tr>
      <w:tr w:rsidR="00B46864" w:rsidRPr="0093572D" w14:paraId="15157647" w14:textId="77777777" w:rsidTr="00B46864">
        <w:trPr>
          <w:trHeight w:val="300"/>
          <w:trPrChange w:id="84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84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E5EAF7A" w14:textId="6895B4E9">
            <w:pPr>
              <w:rPr>
                <w:rFonts w:ascii="Arial Unicode MS" w:eastAsia="Arial Unicode MS" w:hAnsi="Arial Unicode MS" w:cs="Arial Unicode MS" w:hint="eastAsia"/>
                <w:color w:val="000000"/>
                <w:sz w:val="20"/>
                <w:szCs w:val="20"/>
                <w:lang w:eastAsia="zh-CN"/>
              </w:rPr>
            </w:pPr>
            <w:r>
              <w:rPr>
                <w:color w:val="000000"/>
              </w:rPr>
              <w:t xml:space="preserve">期末残高</w:t>
            </w:r>
          </w:p>
        </w:tc>
      </w:tr>
      <w:tr w:rsidR="00B46864" w:rsidRPr="0093572D" w14:paraId="4B9624C4" w14:textId="77777777" w:rsidTr="00B46864">
        <w:trPr>
          <w:trHeight w:val="300"/>
          <w:trPrChange w:id="85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85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8F4EF6D" w14:textId="1042458B">
            <w:pPr>
              <w:rPr>
                <w:rFonts w:ascii="Arial Unicode MS" w:eastAsia="Arial Unicode MS" w:hAnsi="Arial Unicode MS" w:cs="Arial Unicode MS" w:hint="eastAsia"/>
                <w:color w:val="000000"/>
                <w:sz w:val="20"/>
                <w:szCs w:val="20"/>
              </w:rPr>
            </w:pPr>
            <w:r>
              <w:rPr>
                <w:color w:val="000000"/>
              </w:rPr>
              <w:t xml:space="preserve">関連会社への投資</w:t>
            </w:r>
          </w:p>
        </w:tc>
      </w:tr>
      <w:tr w:rsidR="00B46864" w:rsidRPr="0093572D" w14:paraId="0472A444" w14:textId="77777777" w:rsidTr="00B46864">
        <w:trPr>
          <w:trHeight w:val="300"/>
          <w:trPrChange w:id="85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85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DF21268" w14:textId="39A16A51">
            <w:pPr>
              <w:rPr>
                <w:rFonts w:ascii="Arial Unicode MS" w:eastAsia="Arial Unicode MS" w:hAnsi="Arial Unicode MS" w:cs="Arial Unicode MS" w:hint="eastAsia"/>
                <w:color w:val="000000"/>
                <w:sz w:val="20"/>
                <w:szCs w:val="20"/>
                <w:lang w:eastAsia="zh-CN"/>
              </w:rPr>
            </w:pPr>
            <w:r>
              <w:rPr>
                <w:color w:val="000000"/>
              </w:rPr>
              <w:t xml:space="preserve">減：長期持分投資減損準備金</w:t>
            </w:r>
          </w:p>
        </w:tc>
      </w:tr>
      <w:tr w:rsidR="00B46864" w:rsidRPr="0093572D" w14:paraId="3CA1F451" w14:textId="77777777" w:rsidTr="00B46864">
        <w:trPr>
          <w:trHeight w:val="300"/>
          <w:trPrChange w:id="85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86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633844B" w14:textId="1E4A5160">
            <w:pPr>
              <w:rPr>
                <w:rFonts w:ascii="Arial Unicode MS" w:eastAsia="Arial Unicode MS" w:hAnsi="Arial Unicode MS" w:cs="Arial Unicode MS" w:hint="eastAsia"/>
                <w:color w:val="000000"/>
                <w:sz w:val="20"/>
                <w:szCs w:val="20"/>
                <w:lang w:eastAsia="zh-CN"/>
              </w:rPr>
            </w:pPr>
            <w:r>
              <w:rPr>
                <w:color w:val="000000"/>
              </w:rPr>
              <w:t xml:space="preserve">被投資単位</w:t>
            </w:r>
          </w:p>
        </w:tc>
      </w:tr>
      <w:tr w:rsidR="00B46864" w:rsidRPr="0093572D" w14:paraId="017AEB2F" w14:textId="77777777" w:rsidTr="00B46864">
        <w:trPr>
          <w:trHeight w:val="300"/>
          <w:trPrChange w:id="86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86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DFD624B" w14:textId="1510B2F3">
            <w:pPr>
              <w:rPr>
                <w:rFonts w:ascii="Arial Unicode MS" w:eastAsia="Arial Unicode MS" w:hAnsi="Arial Unicode MS" w:cs="Arial Unicode MS" w:hint="eastAsia"/>
                <w:color w:val="000000"/>
                <w:sz w:val="20"/>
                <w:szCs w:val="20"/>
              </w:rPr>
            </w:pPr>
            <w:r>
              <w:rPr>
                <w:color w:val="000000"/>
              </w:rPr>
              <w:t xml:space="preserve">本年増減変動額</w:t>
            </w:r>
          </w:p>
        </w:tc>
      </w:tr>
      <w:tr w:rsidR="00B46864" w:rsidRPr="0093572D" w14:paraId="420ECEF6" w14:textId="77777777" w:rsidTr="00B46864">
        <w:trPr>
          <w:trHeight w:val="300"/>
          <w:trPrChange w:id="86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86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FEAA039" w14:textId="45FF9EEB">
            <w:pPr>
              <w:rPr>
                <w:rFonts w:ascii="Arial Unicode MS" w:eastAsia="Arial Unicode MS" w:hAnsi="Arial Unicode MS" w:cs="Arial Unicode MS" w:hint="eastAsia"/>
                <w:color w:val="000000"/>
                <w:sz w:val="20"/>
                <w:szCs w:val="20"/>
                <w:lang w:eastAsia="zh-CN"/>
              </w:rPr>
            </w:pPr>
            <w:r>
              <w:rPr>
                <w:color w:val="000000"/>
              </w:rPr>
              <w:t xml:space="preserve">期末残高</w:t>
            </w:r>
          </w:p>
        </w:tc>
      </w:tr>
      <w:tr w:rsidR="00B46864" w:rsidRPr="0093572D" w14:paraId="61AAA733" w14:textId="77777777" w:rsidTr="00B46864">
        <w:trPr>
          <w:trHeight w:val="300"/>
          <w:trPrChange w:id="87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87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871B98A" w14:textId="7F3C87A6">
            <w:pPr>
              <w:rPr>
                <w:rFonts w:ascii="Arial Unicode MS" w:eastAsia="Arial Unicode MS" w:hAnsi="Arial Unicode MS" w:cs="Arial Unicode MS" w:hint="eastAsia"/>
                <w:color w:val="000000"/>
                <w:sz w:val="20"/>
                <w:szCs w:val="20"/>
                <w:lang w:eastAsia="zh-CN"/>
              </w:rPr>
            </w:pPr>
            <w:r>
              <w:rPr>
                <w:color w:val="000000"/>
              </w:rPr>
              <w:t xml:space="preserve">減損準備金</w:t>
            </w:r>
          </w:p>
        </w:tc>
      </w:tr>
      <w:tr w:rsidR="00B46864" w:rsidRPr="0093572D" w14:paraId="062A4E3D" w14:textId="77777777" w:rsidTr="00B46864">
        <w:trPr>
          <w:trHeight w:val="300"/>
          <w:trPrChange w:id="87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87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54BC17F" w14:textId="366CCC90">
            <w:pPr>
              <w:rPr>
                <w:rFonts w:ascii="Arial Unicode MS" w:eastAsia="Arial Unicode MS" w:hAnsi="Arial Unicode MS" w:cs="Arial Unicode MS" w:hint="eastAsia"/>
                <w:color w:val="000000"/>
                <w:sz w:val="20"/>
                <w:szCs w:val="20"/>
                <w:lang w:eastAsia="zh-CN"/>
              </w:rPr>
            </w:pPr>
            <w:r>
              <w:rPr>
                <w:color w:val="000000"/>
              </w:rPr>
              <w:t xml:space="preserve">追加投資</w:t>
            </w:r>
          </w:p>
        </w:tc>
      </w:tr>
      <w:tr w:rsidR="00B46864" w:rsidRPr="0093572D" w14:paraId="1CC22057" w14:textId="77777777" w:rsidTr="00B46864">
        <w:trPr>
          <w:trHeight w:val="300"/>
          <w:trPrChange w:id="88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88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37E26E3" w14:textId="04BB5896">
            <w:pPr>
              <w:rPr>
                <w:rFonts w:ascii="Arial Unicode MS" w:eastAsia="Arial Unicode MS" w:hAnsi="Arial Unicode MS" w:cs="Arial Unicode MS" w:hint="eastAsia"/>
                <w:color w:val="000000"/>
                <w:sz w:val="20"/>
                <w:szCs w:val="20"/>
              </w:rPr>
            </w:pPr>
            <w:r>
              <w:rPr>
                <w:color w:val="000000"/>
              </w:rPr>
              <w:t xml:space="preserve">投資減少</w:t>
            </w:r>
          </w:p>
        </w:tc>
      </w:tr>
      <w:tr w:rsidR="00B46864" w:rsidRPr="0093572D" w14:paraId="70B7B510" w14:textId="77777777" w:rsidTr="00B46864">
        <w:trPr>
          <w:trHeight w:val="300"/>
          <w:trPrChange w:id="88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88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E2C01A7" w14:textId="75B50D58">
            <w:pPr>
              <w:rPr>
                <w:rFonts w:ascii="Arial Unicode MS" w:eastAsia="Arial Unicode MS" w:hAnsi="Arial Unicode MS" w:cs="Arial Unicode MS" w:hint="eastAsia"/>
                <w:color w:val="000000"/>
                <w:sz w:val="20"/>
                <w:szCs w:val="20"/>
                <w:lang w:eastAsia="zh-CN"/>
              </w:rPr>
            </w:pPr>
            <w:r>
              <w:rPr>
                <w:color w:val="000000"/>
              </w:rPr>
              <w:t xml:space="preserve">持分法による投資損益</w:t>
            </w:r>
          </w:p>
        </w:tc>
      </w:tr>
      <w:tr w:rsidR="00B46864" w:rsidRPr="0093572D" w14:paraId="6A7F61E7" w14:textId="77777777" w:rsidTr="00B46864">
        <w:trPr>
          <w:trHeight w:val="300"/>
          <w:trPrChange w:id="89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89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3F27E45" w14:textId="24EA6C4A">
            <w:pPr>
              <w:rPr>
                <w:rFonts w:ascii="Arial Unicode MS" w:eastAsia="Arial Unicode MS" w:hAnsi="Arial Unicode MS" w:cs="Arial Unicode MS" w:hint="eastAsia"/>
                <w:color w:val="000000"/>
                <w:sz w:val="20"/>
                <w:szCs w:val="20"/>
              </w:rPr>
            </w:pPr>
            <w:r>
              <w:rPr>
                <w:color w:val="000000"/>
              </w:rPr>
              <w:t xml:space="preserve">その他の包括利益調整</w:t>
            </w:r>
          </w:p>
        </w:tc>
      </w:tr>
      <w:tr w:rsidR="00B46864" w:rsidRPr="0093572D" w14:paraId="51140E94" w14:textId="77777777" w:rsidTr="00B46864">
        <w:trPr>
          <w:trHeight w:val="300"/>
          <w:trPrChange w:id="895"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896"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1168C9B" w14:textId="65AC8D3E">
            <w:pPr>
              <w:rPr>
                <w:rFonts w:ascii="Arial Unicode MS" w:eastAsia="Arial Unicode MS" w:hAnsi="Arial Unicode MS" w:cs="Arial Unicode MS" w:hint="eastAsia"/>
                <w:color w:val="000000"/>
                <w:sz w:val="20"/>
                <w:szCs w:val="20"/>
              </w:rPr>
            </w:pPr>
            <w:r>
              <w:rPr>
                <w:color w:val="000000"/>
              </w:rPr>
              <w:t xml:space="preserve">その他の持分変動</w:t>
            </w:r>
          </w:p>
        </w:tc>
      </w:tr>
      <w:tr w:rsidR="00B46864" w:rsidRPr="0093572D" w14:paraId="4EC8BFF1" w14:textId="77777777" w:rsidTr="00B46864">
        <w:trPr>
          <w:trHeight w:val="300"/>
          <w:trPrChange w:id="899"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900"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3726FAE" w14:textId="03132F90">
            <w:pPr>
              <w:rPr>
                <w:rFonts w:ascii="Arial Unicode MS" w:eastAsia="Arial Unicode MS" w:hAnsi="Arial Unicode MS" w:cs="Arial Unicode MS" w:hint="eastAsia"/>
                <w:color w:val="000000"/>
                <w:sz w:val="20"/>
                <w:szCs w:val="20"/>
                <w:lang w:eastAsia="zh-CN"/>
              </w:rPr>
            </w:pPr>
            <w:r>
              <w:rPr>
                <w:color w:val="000000"/>
              </w:rPr>
              <w:t xml:space="preserve">現金配当または利益の宣言および支払い</w:t>
            </w:r>
          </w:p>
        </w:tc>
      </w:tr>
      <w:tr w:rsidR="00B46864" w:rsidRPr="0093572D" w14:paraId="509821F8" w14:textId="77777777" w:rsidTr="00B46864">
        <w:trPr>
          <w:trHeight w:val="300"/>
          <w:trPrChange w:id="905"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906"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16FE8AA" w14:textId="4773F86A">
            <w:pPr>
              <w:rPr>
                <w:rFonts w:ascii="Arial Unicode MS" w:eastAsia="Arial Unicode MS" w:hAnsi="Arial Unicode MS" w:cs="Arial Unicode MS" w:hint="eastAsia"/>
                <w:color w:val="000000"/>
                <w:sz w:val="20"/>
                <w:szCs w:val="20"/>
                <w:lang w:eastAsia="zh-CN"/>
              </w:rPr>
            </w:pPr>
            <w:r>
              <w:rPr>
                <w:color w:val="000000"/>
              </w:rPr>
              <w:t xml:space="preserve">減損損失の計上</w:t>
            </w:r>
          </w:p>
        </w:tc>
      </w:tr>
      <w:tr w:rsidR="00B46864" w:rsidRPr="0093572D" w14:paraId="169D11A2" w14:textId="77777777" w:rsidTr="00B46864">
        <w:trPr>
          <w:trHeight w:val="300"/>
          <w:trPrChange w:id="909"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910"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E5D90DB" w14:textId="1821F2BE">
            <w:pPr>
              <w:rPr>
                <w:rFonts w:ascii="Arial Unicode MS" w:eastAsia="Arial Unicode MS" w:hAnsi="Arial Unicode MS" w:cs="Arial Unicode MS" w:hint="eastAsia"/>
                <w:color w:val="000000"/>
                <w:sz w:val="20"/>
                <w:szCs w:val="20"/>
                <w:lang w:eastAsia="zh-CN"/>
              </w:rPr>
            </w:pPr>
            <w:r>
              <w:rPr>
                <w:color w:val="000000"/>
              </w:rPr>
              <w:t xml:space="preserve">その他</w:t>
            </w:r>
          </w:p>
        </w:tc>
      </w:tr>
      <w:tr w:rsidR="00B46864" w:rsidRPr="0093572D" w14:paraId="03E04A75" w14:textId="77777777" w:rsidTr="00B46864">
        <w:trPr>
          <w:trHeight w:val="300"/>
          <w:trPrChange w:id="91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91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E9FA3DA" w14:textId="1234AC82">
            <w:pPr>
              <w:rPr>
                <w:rFonts w:ascii="Arial Unicode MS" w:eastAsia="Arial Unicode MS" w:hAnsi="Arial Unicode MS" w:cs="Arial Unicode MS" w:hint="eastAsia"/>
                <w:color w:val="000000"/>
                <w:sz w:val="20"/>
                <w:szCs w:val="20"/>
              </w:rPr>
            </w:pPr>
            <w:r>
              <w:rPr>
                <w:color w:val="000000"/>
              </w:rPr>
              <w:t xml:space="preserve">一、関連会社</w:t>
            </w:r>
          </w:p>
        </w:tc>
      </w:tr>
      <w:tr w:rsidR="00B46864" w:rsidRPr="0093572D" w14:paraId="13C18D28" w14:textId="77777777" w:rsidTr="00B46864">
        <w:trPr>
          <w:trHeight w:val="300"/>
          <w:trPrChange w:id="91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91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9DFB587" w14:textId="0C2CC543">
            <w:pPr>
              <w:rPr>
                <w:rFonts w:ascii="Arial Unicode MS" w:eastAsia="Arial Unicode MS" w:hAnsi="Arial Unicode MS" w:cs="Arial Unicode MS" w:hint="eastAsia"/>
                <w:color w:val="000000"/>
                <w:sz w:val="20"/>
                <w:szCs w:val="20"/>
                <w:lang w:eastAsia="zh-CN"/>
              </w:rPr>
            </w:pPr>
            <w:r>
              <w:rPr>
                <w:color w:val="000000"/>
              </w:rPr>
              <w:t xml:space="preserve">期末残高</w:t>
            </w:r>
          </w:p>
        </w:tc>
      </w:tr>
      <w:tr w:rsidR="00B46864" w:rsidRPr="0093572D" w14:paraId="4806579D" w14:textId="77777777" w:rsidTr="00B46864">
        <w:trPr>
          <w:trHeight w:val="300"/>
          <w:trPrChange w:id="92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92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237BEB1" w14:textId="4DA201DE">
            <w:pPr>
              <w:rPr>
                <w:rFonts w:ascii="Arial Unicode MS" w:eastAsia="Arial Unicode MS" w:hAnsi="Arial Unicode MS" w:cs="Arial Unicode MS" w:hint="eastAsia"/>
                <w:color w:val="000000"/>
                <w:sz w:val="20"/>
                <w:szCs w:val="20"/>
                <w:lang w:eastAsia="zh-CN"/>
              </w:rPr>
            </w:pPr>
            <w:r>
              <w:rPr>
                <w:color w:val="000000"/>
              </w:rPr>
              <w:t xml:space="preserve">江蘇盱眙珠江村鎮銀行股份有限公司</w:t>
            </w:r>
          </w:p>
        </w:tc>
      </w:tr>
      <w:tr w:rsidR="00B46864" w:rsidRPr="0093572D" w14:paraId="6F5E979E" w14:textId="77777777" w:rsidTr="00B46864">
        <w:trPr>
          <w:trHeight w:val="300"/>
          <w:trPrChange w:id="92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92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3A95D3B" w14:textId="5236AEB6">
            <w:pPr>
              <w:rPr>
                <w:rFonts w:ascii="Arial Unicode MS" w:eastAsia="Arial Unicode MS" w:hAnsi="Arial Unicode MS" w:cs="Arial Unicode MS" w:hint="eastAsia"/>
                <w:color w:val="000000"/>
                <w:sz w:val="20"/>
                <w:szCs w:val="20"/>
                <w:lang w:eastAsia="zh-CN"/>
              </w:rPr>
            </w:pPr>
            <w:r>
              <w:rPr>
                <w:color w:val="000000"/>
              </w:rPr>
              <w:t xml:space="preserve">淮安市工業発展投資控股集団有限公司</w:t>
            </w:r>
          </w:p>
        </w:tc>
      </w:tr>
      <w:tr w:rsidR="00B46864" w:rsidRPr="0093572D" w14:paraId="3711B767" w14:textId="77777777" w:rsidTr="00B46864">
        <w:trPr>
          <w:trHeight w:val="300"/>
          <w:trPrChange w:id="938"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939"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80CB751" w14:textId="050B2C04">
            <w:pPr>
              <w:rPr>
                <w:rFonts w:ascii="Arial Unicode MS" w:eastAsia="Arial Unicode MS" w:hAnsi="Arial Unicode MS" w:cs="Arial Unicode MS" w:hint="eastAsia"/>
                <w:color w:val="000000"/>
                <w:sz w:val="20"/>
                <w:szCs w:val="20"/>
                <w:lang w:eastAsia="zh-CN"/>
              </w:rPr>
            </w:pPr>
            <w:r>
              <w:rPr>
                <w:color w:val="000000"/>
              </w:rPr>
              <w:t xml:space="preserve">盱眙琛宇金電産業発展基金センター（有限責任組合）</w:t>
            </w:r>
          </w:p>
        </w:tc>
      </w:tr>
      <w:tr w:rsidR="00B46864" w:rsidRPr="0093572D" w14:paraId="3B1E8F16" w14:textId="77777777" w:rsidTr="00B46864">
        <w:trPr>
          <w:trHeight w:val="300"/>
          <w:trPrChange w:id="94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94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E73C976" w14:textId="6E623C4F">
            <w:pPr>
              <w:rPr>
                <w:rFonts w:ascii="Arial Unicode MS" w:eastAsia="Arial Unicode MS" w:hAnsi="Arial Unicode MS" w:cs="Arial Unicode MS" w:hint="eastAsia"/>
                <w:color w:val="000000"/>
                <w:sz w:val="20"/>
                <w:szCs w:val="20"/>
                <w:lang w:eastAsia="zh-CN"/>
              </w:rPr>
            </w:pPr>
            <w:r>
              <w:rPr>
                <w:color w:val="000000"/>
              </w:rPr>
              <w:t xml:space="preserve">盱眙藍湖創業投資合伙企業（有限責任組合）</w:t>
            </w:r>
          </w:p>
        </w:tc>
      </w:tr>
      <w:tr w:rsidR="00B46864" w:rsidRPr="0093572D" w14:paraId="19FA511C" w14:textId="77777777" w:rsidTr="00B46864">
        <w:trPr>
          <w:trHeight w:val="300"/>
          <w:trPrChange w:id="95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95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DA13D02" w14:textId="6D6E4B20">
            <w:pPr>
              <w:rPr>
                <w:rFonts w:ascii="Arial Unicode MS" w:eastAsia="Arial Unicode MS" w:hAnsi="Arial Unicode MS" w:cs="Arial Unicode MS" w:hint="eastAsia"/>
                <w:color w:val="000000"/>
                <w:sz w:val="20"/>
                <w:szCs w:val="20"/>
                <w:lang w:eastAsia="zh-CN"/>
              </w:rPr>
            </w:pPr>
            <w:r>
              <w:rPr>
                <w:color w:val="000000"/>
              </w:rPr>
              <w:t xml:space="preserve">淮安市政府重点産業発展基金（有限責任組合）</w:t>
            </w:r>
          </w:p>
        </w:tc>
      </w:tr>
      <w:tr w:rsidR="00B46864" w:rsidRPr="0093572D" w14:paraId="296438A4" w14:textId="77777777" w:rsidTr="00B46864">
        <w:trPr>
          <w:trHeight w:val="300"/>
          <w:trPrChange w:id="95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95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49A9C1C" w14:textId="2097F199">
            <w:pPr>
              <w:rPr>
                <w:rFonts w:ascii="Arial Unicode MS" w:eastAsia="Arial Unicode MS" w:hAnsi="Arial Unicode MS" w:cs="Arial Unicode MS" w:hint="eastAsia"/>
                <w:color w:val="000000"/>
                <w:sz w:val="20"/>
                <w:szCs w:val="20"/>
              </w:rPr>
            </w:pPr>
            <w:r>
              <w:rPr>
                <w:color w:val="000000"/>
              </w:rPr>
              <w:t xml:space="preserve">家屋、建物</w:t>
            </w:r>
          </w:p>
        </w:tc>
      </w:tr>
      <w:tr w:rsidR="00B46864" w:rsidRPr="0093572D" w14:paraId="1AE6821A" w14:textId="77777777" w:rsidTr="00B46864">
        <w:trPr>
          <w:trHeight w:val="300"/>
          <w:trPrChange w:id="96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96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9561DC7" w14:textId="78478DC3">
            <w:pPr>
              <w:rPr>
                <w:rFonts w:ascii="Arial Unicode MS" w:eastAsia="Arial Unicode MS" w:hAnsi="Arial Unicode MS" w:cs="Arial Unicode MS" w:hint="eastAsia"/>
                <w:color w:val="000000"/>
                <w:sz w:val="20"/>
                <w:szCs w:val="20"/>
              </w:rPr>
            </w:pPr>
            <w:r>
              <w:rPr>
                <w:color w:val="000000"/>
              </w:rPr>
              <w:t xml:space="preserve">一、期首残高</w:t>
            </w:r>
          </w:p>
        </w:tc>
      </w:tr>
      <w:tr w:rsidR="00B46864" w:rsidRPr="0093572D" w14:paraId="30EB2607" w14:textId="77777777" w:rsidTr="00B46864">
        <w:trPr>
          <w:trHeight w:val="300"/>
          <w:trPrChange w:id="96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96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50D7342" w14:textId="061AC42A">
            <w:pPr>
              <w:rPr>
                <w:rFonts w:ascii="Arial Unicode MS" w:eastAsia="Arial Unicode MS" w:hAnsi="Arial Unicode MS" w:cs="Arial Unicode MS" w:hint="eastAsia"/>
                <w:color w:val="000000"/>
                <w:sz w:val="20"/>
                <w:szCs w:val="20"/>
                <w:lang w:eastAsia="zh-CN"/>
              </w:rPr>
            </w:pPr>
            <w:r>
              <w:rPr>
                <w:color w:val="000000"/>
              </w:rPr>
              <w:t xml:space="preserve">棚卸資産・固定資産・建設仮勘定からの振替</w:t>
            </w:r>
          </w:p>
        </w:tc>
      </w:tr>
      <w:tr w:rsidR="00B46864" w:rsidRPr="0093572D" w14:paraId="0D359316" w14:textId="77777777" w:rsidTr="00B46864">
        <w:trPr>
          <w:trHeight w:val="300"/>
          <w:trPrChange w:id="97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97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A68A2E3" w14:textId="33DC51A6">
            <w:pPr>
              <w:rPr>
                <w:rFonts w:ascii="Arial Unicode MS" w:eastAsia="Arial Unicode MS" w:hAnsi="Arial Unicode MS" w:cs="Arial Unicode MS" w:hint="eastAsia"/>
                <w:color w:val="000000"/>
                <w:sz w:val="20"/>
                <w:szCs w:val="20"/>
                <w:lang w:eastAsia="zh-CN"/>
              </w:rPr>
            </w:pPr>
            <w:r>
              <w:rPr>
                <w:color w:val="000000"/>
              </w:rPr>
              <w:t xml:space="preserve">減：処分</w:t>
            </w:r>
          </w:p>
        </w:tc>
      </w:tr>
      <w:tr w:rsidR="00B46864" w:rsidRPr="0093572D" w14:paraId="7F65D841" w14:textId="77777777" w:rsidTr="00B46864">
        <w:trPr>
          <w:trHeight w:val="300"/>
          <w:trPrChange w:id="97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97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765F206" w14:textId="0397AB56">
            <w:pPr>
              <w:rPr>
                <w:rFonts w:ascii="Arial Unicode MS" w:eastAsia="Arial Unicode MS" w:hAnsi="Arial Unicode MS" w:cs="Arial Unicode MS" w:hint="eastAsia"/>
                <w:color w:val="000000"/>
                <w:sz w:val="20"/>
                <w:szCs w:val="20"/>
              </w:rPr>
            </w:pPr>
            <w:r>
              <w:rPr>
                <w:color w:val="000000"/>
              </w:rPr>
              <w:t xml:space="preserve">その他の振替</w:t>
            </w:r>
          </w:p>
        </w:tc>
      </w:tr>
      <w:tr w:rsidR="00B46864" w:rsidRPr="0093572D" w14:paraId="674F302C" w14:textId="77777777" w:rsidTr="00B46864">
        <w:trPr>
          <w:trHeight w:val="300"/>
          <w:trPrChange w:id="97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98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0B4F2A4" w14:textId="7C0C7B42">
            <w:pPr>
              <w:rPr>
                <w:rFonts w:ascii="Arial Unicode MS" w:eastAsia="Arial Unicode MS" w:hAnsi="Arial Unicode MS" w:cs="Arial Unicode MS" w:hint="eastAsia"/>
                <w:color w:val="000000"/>
                <w:sz w:val="20"/>
                <w:szCs w:val="20"/>
              </w:rPr>
            </w:pPr>
            <w:r>
              <w:rPr>
                <w:color w:val="000000"/>
              </w:rPr>
              <w:t xml:space="preserve">三、期末残高</w:t>
            </w:r>
          </w:p>
        </w:tc>
      </w:tr>
      <w:tr w:rsidR="00B46864" w:rsidRPr="0093572D" w14:paraId="30F3D135" w14:textId="77777777" w:rsidTr="00B46864">
        <w:trPr>
          <w:trHeight w:val="300"/>
          <w:trPrChange w:id="98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98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D045F25" w14:textId="3128AFBD">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2C702298" w14:textId="77777777" w:rsidTr="00B46864">
        <w:trPr>
          <w:trHeight w:val="300"/>
          <w:trPrChange w:id="98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98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4BEE1F2" w14:textId="20025217">
            <w:pPr>
              <w:rPr>
                <w:rFonts w:ascii="Arial Unicode MS" w:eastAsia="Arial Unicode MS" w:hAnsi="Arial Unicode MS" w:cs="Arial Unicode MS" w:hint="eastAsia"/>
                <w:color w:val="000000"/>
                <w:sz w:val="20"/>
                <w:szCs w:val="20"/>
              </w:rPr>
            </w:pPr>
            <w:r>
              <w:rPr>
                <w:color w:val="000000"/>
              </w:rPr>
              <w:t xml:space="preserve">（1）固定資産</w:t>
            </w:r>
          </w:p>
        </w:tc>
      </w:tr>
      <w:tr w:rsidR="00B46864" w:rsidRPr="0093572D" w14:paraId="010EDE24" w14:textId="77777777" w:rsidTr="00B46864">
        <w:trPr>
          <w:trHeight w:val="300"/>
          <w:trPrChange w:id="99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99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C393E0D" w14:textId="6D47B14C">
            <w:pPr>
              <w:rPr>
                <w:rFonts w:ascii="Arial Unicode MS" w:eastAsia="Arial Unicode MS" w:hAnsi="Arial Unicode MS" w:cs="Arial Unicode MS" w:hint="eastAsia"/>
                <w:color w:val="000000"/>
                <w:sz w:val="20"/>
                <w:szCs w:val="20"/>
                <w:lang w:eastAsia="zh-CN"/>
              </w:rPr>
            </w:pPr>
            <w:r>
              <w:rPr>
                <w:color w:val="000000"/>
              </w:rPr>
              <w:t xml:space="preserve">家屋及び建物</w:t>
            </w:r>
          </w:p>
        </w:tc>
      </w:tr>
      <w:tr w:rsidR="00B46864" w:rsidRPr="0093572D" w14:paraId="14F9718F" w14:textId="77777777" w:rsidTr="00B46864">
        <w:trPr>
          <w:trHeight w:val="300"/>
          <w:trPrChange w:id="995"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996"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1C89466" w14:textId="0A87CCFA">
            <w:pPr>
              <w:rPr>
                <w:rFonts w:ascii="Arial Unicode MS" w:eastAsia="Arial Unicode MS" w:hAnsi="Arial Unicode MS" w:cs="Arial Unicode MS" w:hint="eastAsia"/>
                <w:color w:val="000000"/>
                <w:sz w:val="20"/>
                <w:szCs w:val="20"/>
                <w:lang w:eastAsia="zh-CN"/>
              </w:rPr>
            </w:pPr>
            <w:r>
              <w:rPr>
                <w:color w:val="000000"/>
              </w:rPr>
              <w:t xml:space="preserve">電子及び事務機器</w:t>
            </w:r>
          </w:p>
        </w:tc>
      </w:tr>
      <w:tr w:rsidR="00B46864" w:rsidRPr="0093572D" w14:paraId="597954C8" w14:textId="77777777" w:rsidTr="00B46864">
        <w:trPr>
          <w:trHeight w:val="300"/>
          <w:trPrChange w:id="100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00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64B41CB" w14:textId="29E6E43E">
            <w:pPr>
              <w:rPr>
                <w:rFonts w:ascii="Arial Unicode MS" w:eastAsia="Arial Unicode MS" w:hAnsi="Arial Unicode MS" w:cs="Arial Unicode MS" w:hint="eastAsia"/>
                <w:color w:val="000000"/>
                <w:sz w:val="20"/>
                <w:szCs w:val="20"/>
                <w:lang w:eastAsia="zh-CN"/>
              </w:rPr>
            </w:pPr>
            <w:r>
              <w:rPr>
                <w:color w:val="000000"/>
              </w:rPr>
              <w:t xml:space="preserve">運搬設備</w:t>
            </w:r>
          </w:p>
        </w:tc>
      </w:tr>
      <w:tr w:rsidR="00B46864" w:rsidRPr="0093572D" w14:paraId="02E2A9C8" w14:textId="77777777" w:rsidTr="00B46864">
        <w:trPr>
          <w:trHeight w:val="300"/>
          <w:trPrChange w:id="1005"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006"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554A9F8" w14:textId="58A041E8">
            <w:pPr>
              <w:rPr>
                <w:rFonts w:ascii="Arial Unicode MS" w:eastAsia="Arial Unicode MS" w:hAnsi="Arial Unicode MS" w:cs="Arial Unicode MS" w:hint="eastAsia"/>
                <w:color w:val="000000"/>
                <w:sz w:val="20"/>
                <w:szCs w:val="20"/>
                <w:lang w:eastAsia="zh-CN"/>
              </w:rPr>
            </w:pPr>
            <w:r>
              <w:rPr>
                <w:color w:val="000000"/>
              </w:rPr>
              <w:t xml:space="preserve">その他の設備</w:t>
            </w:r>
          </w:p>
        </w:tc>
      </w:tr>
      <w:tr w:rsidR="00B46864" w:rsidRPr="0093572D" w14:paraId="1D1635F8" w14:textId="77777777" w:rsidTr="00B46864">
        <w:trPr>
          <w:trHeight w:val="300"/>
          <w:trPrChange w:id="1009"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010"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FBF4391" w14:textId="1FEC42D6">
            <w:pPr>
              <w:rPr>
                <w:rFonts w:ascii="Arial Unicode MS" w:eastAsia="Arial Unicode MS" w:hAnsi="Arial Unicode MS" w:cs="Arial Unicode MS" w:hint="eastAsia"/>
                <w:color w:val="000000"/>
                <w:sz w:val="20"/>
                <w:szCs w:val="20"/>
              </w:rPr>
            </w:pPr>
            <w:r>
              <w:rPr>
                <w:color w:val="000000"/>
              </w:rPr>
              <w:t xml:space="preserve">一、帳簿原価</w:t>
            </w:r>
          </w:p>
        </w:tc>
      </w:tr>
      <w:tr w:rsidR="00B46864" w:rsidRPr="0093572D" w14:paraId="7B08812B" w14:textId="77777777" w:rsidTr="00B46864">
        <w:trPr>
          <w:trHeight w:val="300"/>
          <w:trPrChange w:id="101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01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DE007B3" w14:textId="0031F748">
            <w:pPr>
              <w:rPr>
                <w:rFonts w:ascii="Arial Unicode MS" w:eastAsia="Arial Unicode MS" w:hAnsi="Arial Unicode MS" w:cs="Arial Unicode MS"/>
                <w:color w:val="000000"/>
                <w:sz w:val="20"/>
                <w:szCs w:val="20"/>
                <w:lang w:eastAsia="zh-CN"/>
              </w:rPr>
            </w:pPr>
            <w:r>
              <w:rPr>
                <w:noProof/>
                <w:color w:val="000000"/>
              </w:rPr>
              <w:t xml:space="preserve">1、期首残高</w:t>
            </w:r>
          </w:p>
        </w:tc>
      </w:tr>
      <w:tr w:rsidR="00B46864" w:rsidRPr="0093572D" w14:paraId="6EF86C2F" w14:textId="77777777" w:rsidTr="00B46864">
        <w:trPr>
          <w:trHeight w:val="300"/>
          <w:trPrChange w:id="101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01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265D7FC" w14:textId="748A8955">
            <w:pPr>
              <w:rPr>
                <w:rFonts w:ascii="Arial Unicode MS" w:eastAsia="Arial Unicode MS" w:hAnsi="Arial Unicode MS" w:cs="Arial Unicode MS"/>
                <w:color w:val="000000"/>
                <w:sz w:val="20"/>
                <w:szCs w:val="20"/>
                <w:lang w:eastAsia="zh-CN"/>
              </w:rPr>
            </w:pPr>
            <w:r>
              <w:rPr>
                <w:noProof/>
                <w:color w:val="000000"/>
              </w:rPr>
              <w:t xml:space="preserve">2、当期増加額</w:t>
            </w:r>
          </w:p>
        </w:tc>
      </w:tr>
      <w:tr w:rsidR="00B46864" w:rsidRPr="0093572D" w14:paraId="31E926D9" w14:textId="77777777" w:rsidTr="00B46864">
        <w:trPr>
          <w:trHeight w:val="300"/>
          <w:trPrChange w:id="102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02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4DC025F" w14:textId="7C13F98B">
            <w:pPr>
              <w:rPr>
                <w:rFonts w:ascii="Arial Unicode MS" w:eastAsia="Arial Unicode MS" w:hAnsi="Arial Unicode MS" w:cs="Arial Unicode MS" w:hint="eastAsia"/>
                <w:color w:val="000000"/>
                <w:sz w:val="20"/>
                <w:szCs w:val="20"/>
                <w:lang w:eastAsia="zh-CN"/>
              </w:rPr>
            </w:pPr>
            <w:r>
              <w:rPr>
                <w:color w:val="000000"/>
              </w:rPr>
              <w:t xml:space="preserve">（1）購入</w:t>
            </w:r>
          </w:p>
        </w:tc>
      </w:tr>
      <w:tr w:rsidR="00B46864" w:rsidRPr="0093572D" w14:paraId="251A229C" w14:textId="77777777" w:rsidTr="00B46864">
        <w:trPr>
          <w:trHeight w:val="300"/>
          <w:trPrChange w:id="102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02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F768DE4" w14:textId="3E0678E5">
            <w:pPr>
              <w:rPr>
                <w:rFonts w:ascii="Arial Unicode MS" w:eastAsia="Arial Unicode MS" w:hAnsi="Arial Unicode MS" w:cs="Arial Unicode MS" w:hint="eastAsia"/>
                <w:color w:val="000000"/>
                <w:sz w:val="20"/>
                <w:szCs w:val="20"/>
              </w:rPr>
            </w:pPr>
            <w:r>
              <w:rPr>
                <w:color w:val="000000"/>
              </w:rPr>
              <w:t xml:space="preserve">（2）建設仮勘定からの振替</w:t>
            </w:r>
          </w:p>
        </w:tc>
      </w:tr>
      <w:tr w:rsidR="00B46864" w:rsidRPr="0093572D" w14:paraId="6F645FB0" w14:textId="77777777" w:rsidTr="00B46864">
        <w:trPr>
          <w:trHeight w:val="300"/>
          <w:trPrChange w:id="103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03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1F19DDC" w14:textId="5523FB98">
            <w:pPr>
              <w:rPr>
                <w:rFonts w:ascii="Arial Unicode MS" w:eastAsia="Arial Unicode MS" w:hAnsi="Arial Unicode MS" w:cs="Arial Unicode MS"/>
                <w:color w:val="000000"/>
                <w:sz w:val="20"/>
                <w:szCs w:val="20"/>
                <w:lang w:eastAsia="zh-CN"/>
              </w:rPr>
            </w:pPr>
            <w:r>
              <w:rPr>
                <w:noProof/>
                <w:color w:val="000000"/>
              </w:rPr>
              <w:t xml:space="preserve">3、当期減少額</w:t>
            </w:r>
          </w:p>
        </w:tc>
      </w:tr>
      <w:tr w:rsidR="00B46864" w:rsidRPr="0093572D" w14:paraId="7526E2BD" w14:textId="77777777" w:rsidTr="00B46864">
        <w:trPr>
          <w:trHeight w:val="300"/>
          <w:trPrChange w:id="1039"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040"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D02A255" w14:textId="6A3F0644">
            <w:pPr>
              <w:rPr>
                <w:rFonts w:ascii="Arial Unicode MS" w:eastAsia="Arial Unicode MS" w:hAnsi="Arial Unicode MS" w:cs="Arial Unicode MS" w:hint="eastAsia"/>
                <w:color w:val="000000"/>
                <w:sz w:val="20"/>
                <w:szCs w:val="20"/>
                <w:lang w:eastAsia="zh-CN"/>
              </w:rPr>
            </w:pPr>
            <w:r>
              <w:rPr>
                <w:color w:val="000000"/>
              </w:rPr>
              <w:t xml:space="preserve">二、減価償却累計額</w:t>
            </w:r>
          </w:p>
        </w:tc>
      </w:tr>
      <w:tr w:rsidR="00B46864" w:rsidRPr="0093572D" w14:paraId="7D05F966" w14:textId="77777777" w:rsidTr="00B46864">
        <w:trPr>
          <w:trHeight w:val="300"/>
          <w:trPrChange w:id="104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04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89EB8F6" w14:textId="3EE26885">
            <w:pPr>
              <w:rPr>
                <w:rFonts w:ascii="Arial Unicode MS" w:eastAsia="Arial Unicode MS" w:hAnsi="Arial Unicode MS" w:cs="Arial Unicode MS"/>
                <w:color w:val="000000"/>
                <w:sz w:val="20"/>
                <w:szCs w:val="20"/>
                <w:lang w:eastAsia="zh-CN"/>
              </w:rPr>
            </w:pPr>
            <w:r>
              <w:rPr>
                <w:noProof/>
                <w:color w:val="000000"/>
              </w:rPr>
              <w:t xml:space="preserve">2、当期増加額</w:t>
            </w:r>
          </w:p>
        </w:tc>
      </w:tr>
      <w:tr w:rsidR="00B46864" w:rsidRPr="0093572D" w14:paraId="162C2F2E" w14:textId="77777777" w:rsidTr="00B46864">
        <w:trPr>
          <w:trHeight w:val="300"/>
          <w:trPrChange w:id="104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04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F150E9A" w14:textId="3745EB34">
            <w:pPr>
              <w:rPr>
                <w:rFonts w:ascii="Arial Unicode MS" w:eastAsia="Arial Unicode MS" w:hAnsi="Arial Unicode MS" w:cs="Arial Unicode MS" w:hint="eastAsia"/>
                <w:color w:val="000000"/>
                <w:sz w:val="20"/>
                <w:szCs w:val="20"/>
                <w:lang w:eastAsia="zh-CN"/>
              </w:rPr>
            </w:pPr>
            <w:r>
              <w:rPr>
                <w:color w:val="000000"/>
              </w:rPr>
              <w:t xml:space="preserve">（2）企業結合による増加</w:t>
            </w:r>
          </w:p>
        </w:tc>
      </w:tr>
      <w:tr w:rsidR="00B46864" w:rsidRPr="0093572D" w14:paraId="68DB4833" w14:textId="77777777" w:rsidTr="00B46864">
        <w:trPr>
          <w:trHeight w:val="300"/>
          <w:trPrChange w:id="105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05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2683F22" w14:textId="162AF8B1">
            <w:pPr>
              <w:rPr>
                <w:rFonts w:ascii="Arial Unicode MS" w:eastAsia="Arial Unicode MS" w:hAnsi="Arial Unicode MS" w:cs="Arial Unicode MS"/>
                <w:color w:val="000000"/>
                <w:sz w:val="20"/>
                <w:szCs w:val="20"/>
                <w:lang w:eastAsia="zh-CN"/>
              </w:rPr>
            </w:pPr>
            <w:r>
              <w:rPr>
                <w:noProof/>
                <w:color w:val="000000"/>
              </w:rPr>
              <w:t xml:space="preserve">3、当期減少額</w:t>
            </w:r>
          </w:p>
        </w:tc>
      </w:tr>
      <w:tr w:rsidR="00B46864" w:rsidRPr="0093572D" w14:paraId="355C9193" w14:textId="77777777" w:rsidTr="00B46864">
        <w:trPr>
          <w:trHeight w:val="300"/>
          <w:trPrChange w:id="105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05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F93B34A" w14:textId="446A7289">
            <w:pPr>
              <w:rPr>
                <w:rFonts w:ascii="Arial Unicode MS" w:eastAsia="Arial Unicode MS" w:hAnsi="Arial Unicode MS" w:cs="Arial Unicode MS" w:hint="eastAsia"/>
                <w:color w:val="000000"/>
                <w:sz w:val="20"/>
                <w:szCs w:val="20"/>
              </w:rPr>
            </w:pPr>
            <w:r>
              <w:rPr>
                <w:color w:val="000000"/>
              </w:rPr>
              <w:t xml:space="preserve">（2）その他の減少</w:t>
            </w:r>
          </w:p>
        </w:tc>
      </w:tr>
      <w:tr w:rsidR="00B46864" w:rsidRPr="0093572D" w14:paraId="6A9F2F95" w14:textId="77777777" w:rsidTr="00B46864">
        <w:trPr>
          <w:trHeight w:val="300"/>
          <w:trPrChange w:id="106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06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097CA0D" w14:textId="3A681980">
            <w:pPr>
              <w:rPr>
                <w:rFonts w:ascii="Arial Unicode MS" w:eastAsia="Arial Unicode MS" w:hAnsi="Arial Unicode MS" w:cs="Arial Unicode MS"/>
                <w:color w:val="000000"/>
                <w:sz w:val="20"/>
                <w:szCs w:val="20"/>
              </w:rPr>
            </w:pPr>
            <w:r>
              <w:rPr>
                <w:noProof/>
                <w:color w:val="000000"/>
              </w:rPr>
              <w:t xml:space="preserve">4、期末残高</w:t>
            </w:r>
          </w:p>
        </w:tc>
      </w:tr>
      <w:tr w:rsidR="00B46864" w:rsidRPr="0093572D" w14:paraId="6FBC6885" w14:textId="77777777" w:rsidTr="00B46864">
        <w:trPr>
          <w:trHeight w:val="300"/>
          <w:trPrChange w:id="106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06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238A383" w14:textId="7B8D2004">
            <w:pPr>
              <w:rPr>
                <w:rFonts w:ascii="Arial Unicode MS" w:eastAsia="Arial Unicode MS" w:hAnsi="Arial Unicode MS" w:cs="Arial Unicode MS" w:hint="eastAsia"/>
                <w:color w:val="000000"/>
                <w:sz w:val="20"/>
                <w:szCs w:val="20"/>
                <w:lang w:eastAsia="zh-CN"/>
              </w:rPr>
            </w:pPr>
            <w:r>
              <w:rPr>
                <w:color w:val="000000"/>
              </w:rPr>
              <w:t xml:space="preserve">三、減損損失引当金</w:t>
            </w:r>
          </w:p>
        </w:tc>
      </w:tr>
      <w:tr w:rsidR="00B46864" w:rsidRPr="0093572D" w14:paraId="7CE1243C" w14:textId="77777777" w:rsidTr="00B46864">
        <w:trPr>
          <w:trHeight w:val="300"/>
          <w:trPrChange w:id="106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07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07DB38D" w14:textId="6E386789">
            <w:pPr>
              <w:rPr>
                <w:rFonts w:ascii="Arial Unicode MS" w:eastAsia="Arial Unicode MS" w:hAnsi="Arial Unicode MS" w:cs="Arial Unicode MS" w:hint="eastAsia"/>
                <w:color w:val="000000"/>
                <w:sz w:val="20"/>
                <w:szCs w:val="20"/>
              </w:rPr>
            </w:pPr>
            <w:r>
              <w:rPr>
                <w:color w:val="000000"/>
              </w:rPr>
              <w:t xml:space="preserve">四、帳簿価額</w:t>
            </w:r>
          </w:p>
        </w:tc>
      </w:tr>
      <w:tr w:rsidR="00B46864" w:rsidRPr="0093572D" w14:paraId="0FDBB863" w14:textId="77777777" w:rsidTr="00B46864">
        <w:trPr>
          <w:trHeight w:val="300"/>
          <w:trPrChange w:id="107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07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3965883" w14:textId="38B0C532">
            <w:pPr>
              <w:rPr>
                <w:rFonts w:ascii="Arial Unicode MS" w:eastAsia="Arial Unicode MS" w:hAnsi="Arial Unicode MS" w:cs="Arial Unicode MS"/>
                <w:color w:val="000000"/>
                <w:sz w:val="20"/>
                <w:szCs w:val="20"/>
              </w:rPr>
            </w:pPr>
            <w:r>
              <w:rPr>
                <w:noProof/>
                <w:color w:val="000000"/>
              </w:rPr>
              <w:t xml:space="preserve">1、期末帳簿価額</w:t>
            </w:r>
          </w:p>
        </w:tc>
      </w:tr>
      <w:tr w:rsidR="00B46864" w:rsidRPr="0093572D" w14:paraId="7D72E57F" w14:textId="77777777" w:rsidTr="00B46864">
        <w:trPr>
          <w:trHeight w:val="300"/>
          <w:trPrChange w:id="107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07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D6856DD" w14:textId="143A385E">
            <w:pPr>
              <w:rPr>
                <w:rFonts w:ascii="Arial Unicode MS" w:eastAsia="Arial Unicode MS" w:hAnsi="Arial Unicode MS" w:cs="Arial Unicode MS"/>
                <w:color w:val="000000"/>
                <w:sz w:val="20"/>
                <w:szCs w:val="20"/>
                <w:lang w:eastAsia="zh-CN"/>
              </w:rPr>
            </w:pPr>
            <w:r>
              <w:rPr>
                <w:noProof/>
                <w:color w:val="000000"/>
              </w:rPr>
              <w:t xml:space="preserve">2、期首帳簿価額</w:t>
            </w:r>
          </w:p>
        </w:tc>
      </w:tr>
      <w:tr w:rsidR="00B46864" w:rsidRPr="0093572D" w14:paraId="6E5DC5A7" w14:textId="77777777" w:rsidTr="00B46864">
        <w:trPr>
          <w:trHeight w:val="300"/>
          <w:trPrChange w:id="108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08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34ABAE7" w14:textId="528B9CC5">
            <w:pPr>
              <w:rPr>
                <w:rFonts w:ascii="Arial Unicode MS" w:eastAsia="Arial Unicode MS" w:hAnsi="Arial Unicode MS" w:cs="Arial Unicode MS" w:hint="eastAsia"/>
                <w:color w:val="000000"/>
                <w:sz w:val="20"/>
                <w:szCs w:val="20"/>
                <w:lang w:eastAsia="zh-CN"/>
              </w:rPr>
            </w:pPr>
            <w:r>
              <w:rPr>
                <w:color w:val="000000"/>
              </w:rPr>
              <w:t xml:space="preserve">建設仮勘定</w:t>
            </w:r>
          </w:p>
        </w:tc>
      </w:tr>
      <w:tr w:rsidR="00B46864" w:rsidRPr="0093572D" w14:paraId="3A51843B" w14:textId="77777777" w:rsidTr="00B46864">
        <w:trPr>
          <w:trHeight w:val="300"/>
          <w:trPrChange w:id="1085"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086"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A7471DC" w14:textId="5DF6047B">
            <w:pPr>
              <w:rPr>
                <w:rFonts w:ascii="Arial Unicode MS" w:eastAsia="Arial Unicode MS" w:hAnsi="Arial Unicode MS" w:cs="Arial Unicode MS" w:hint="eastAsia"/>
                <w:color w:val="000000"/>
                <w:sz w:val="20"/>
                <w:szCs w:val="20"/>
                <w:lang w:eastAsia="zh-CN"/>
              </w:rPr>
            </w:pPr>
            <w:r>
              <w:rPr>
                <w:color w:val="000000"/>
              </w:rPr>
              <w:t xml:space="preserve">期末残高</w:t>
            </w:r>
          </w:p>
        </w:tc>
      </w:tr>
      <w:tr w:rsidR="00B46864" w:rsidRPr="0093572D" w14:paraId="39E187FA" w14:textId="77777777" w:rsidTr="00B46864">
        <w:trPr>
          <w:trHeight w:val="300"/>
          <w:trPrChange w:id="1089"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090"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DECE907" w14:textId="2EFFBFE1">
            <w:pPr>
              <w:rPr>
                <w:rFonts w:ascii="Arial Unicode MS" w:eastAsia="Arial Unicode MS" w:hAnsi="Arial Unicode MS" w:cs="Arial Unicode MS" w:hint="eastAsia"/>
                <w:color w:val="000000"/>
                <w:sz w:val="20"/>
                <w:szCs w:val="20"/>
                <w:lang w:eastAsia="zh-CN"/>
              </w:rPr>
            </w:pPr>
            <w:r>
              <w:rPr>
                <w:color w:val="000000"/>
              </w:rPr>
              <w:t xml:space="preserve">帳簿残高</w:t>
            </w:r>
          </w:p>
        </w:tc>
      </w:tr>
      <w:tr w:rsidR="00B46864" w:rsidRPr="0093572D" w14:paraId="3AD6BA74" w14:textId="77777777" w:rsidTr="00B46864">
        <w:trPr>
          <w:trHeight w:val="300"/>
          <w:trPrChange w:id="109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09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FDA5644" w14:textId="6A0D6ECD">
            <w:pPr>
              <w:rPr>
                <w:rFonts w:ascii="Arial Unicode MS" w:eastAsia="Arial Unicode MS" w:hAnsi="Arial Unicode MS" w:cs="Arial Unicode MS" w:hint="eastAsia"/>
                <w:color w:val="000000"/>
                <w:sz w:val="20"/>
                <w:szCs w:val="20"/>
                <w:lang w:eastAsia="zh-CN"/>
              </w:rPr>
            </w:pPr>
            <w:r>
              <w:rPr>
                <w:color w:val="000000"/>
              </w:rPr>
              <w:t xml:space="preserve">減損準備金</w:t>
            </w:r>
          </w:p>
        </w:tc>
      </w:tr>
      <w:tr w:rsidR="00B46864" w:rsidRPr="0093572D" w14:paraId="25285D94" w14:textId="77777777" w:rsidTr="00B46864">
        <w:trPr>
          <w:trHeight w:val="300"/>
          <w:trPrChange w:id="109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09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2F67B0D" w14:textId="7434B392">
            <w:pPr>
              <w:rPr>
                <w:rFonts w:ascii="Arial Unicode MS" w:eastAsia="Arial Unicode MS" w:hAnsi="Arial Unicode MS" w:cs="Arial Unicode MS" w:hint="eastAsia"/>
                <w:color w:val="000000"/>
                <w:sz w:val="20"/>
                <w:szCs w:val="20"/>
                <w:lang w:eastAsia="zh-CN"/>
              </w:rPr>
            </w:pPr>
            <w:r>
              <w:rPr>
                <w:color w:val="000000"/>
              </w:rPr>
              <w:t xml:space="preserve">帳簿価額</w:t>
            </w:r>
          </w:p>
        </w:tc>
      </w:tr>
      <w:tr w:rsidR="00B46864" w:rsidRPr="0093572D" w14:paraId="7AC4B795" w14:textId="77777777" w:rsidTr="00B46864">
        <w:trPr>
          <w:trHeight w:val="300"/>
          <w:trPrChange w:id="110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10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3A6B9FD" w14:textId="61FE9186">
            <w:pPr>
              <w:rPr>
                <w:rFonts w:ascii="Arial Unicode MS" w:eastAsia="Arial Unicode MS" w:hAnsi="Arial Unicode MS" w:cs="Arial Unicode MS" w:hint="eastAsia"/>
                <w:color w:val="000000"/>
                <w:sz w:val="20"/>
                <w:szCs w:val="20"/>
              </w:rPr>
            </w:pPr>
            <w:r>
              <w:rPr>
                <w:color w:val="000000"/>
              </w:rPr>
              <w:t xml:space="preserve">汚水処理工事</w:t>
            </w:r>
          </w:p>
        </w:tc>
      </w:tr>
      <w:tr w:rsidR="00B46864" w:rsidRPr="0093572D" w14:paraId="2D94D2DA" w14:textId="77777777" w:rsidTr="00B46864">
        <w:trPr>
          <w:trHeight w:val="300"/>
          <w:trPrChange w:id="110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10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D8E4648" w14:textId="7D86C962">
            <w:pPr>
              <w:rPr>
                <w:rFonts w:ascii="Arial Unicode MS" w:eastAsia="Arial Unicode MS" w:hAnsi="Arial Unicode MS" w:cs="Arial Unicode MS" w:hint="eastAsia"/>
                <w:color w:val="000000"/>
                <w:sz w:val="20"/>
                <w:szCs w:val="20"/>
              </w:rPr>
            </w:pPr>
            <w:r>
              <w:rPr>
                <w:color w:val="000000"/>
              </w:rPr>
              <w:t xml:space="preserve">新倉庫工事</w:t>
            </w:r>
          </w:p>
        </w:tc>
      </w:tr>
      <w:tr w:rsidR="00B46864" w:rsidRPr="0093572D" w14:paraId="7E5BD94C" w14:textId="77777777" w:rsidTr="00B46864">
        <w:trPr>
          <w:trHeight w:val="300"/>
          <w:trPrChange w:id="110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11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2EAC170" w14:textId="771FA874">
            <w:pPr>
              <w:rPr>
                <w:rFonts w:ascii="Arial Unicode MS" w:eastAsia="Arial Unicode MS" w:hAnsi="Arial Unicode MS" w:cs="Arial Unicode MS" w:hint="eastAsia"/>
                <w:color w:val="000000"/>
                <w:sz w:val="20"/>
                <w:szCs w:val="20"/>
                <w:lang w:eastAsia="zh-CN"/>
              </w:rPr>
            </w:pPr>
            <w:r>
              <w:rPr>
                <w:color w:val="000000"/>
              </w:rPr>
              <w:t xml:space="preserve">盱眙港湾食糧・物資産業パーク建設プロジェクト</w:t>
            </w:r>
          </w:p>
        </w:tc>
      </w:tr>
      <w:tr w:rsidR="00B46864" w:rsidRPr="0093572D" w14:paraId="695AB35E" w14:textId="77777777" w:rsidTr="00B46864">
        <w:trPr>
          <w:trHeight w:val="300"/>
          <w:trPrChange w:id="111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11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EB02DDC" w14:textId="5FA4FBDD">
            <w:pPr>
              <w:rPr>
                <w:rFonts w:ascii="Arial Unicode MS" w:eastAsia="Arial Unicode MS" w:hAnsi="Arial Unicode MS" w:cs="Arial Unicode MS" w:hint="eastAsia"/>
                <w:color w:val="000000"/>
                <w:sz w:val="20"/>
                <w:szCs w:val="20"/>
                <w:lang w:eastAsia="zh-CN"/>
              </w:rPr>
            </w:pPr>
            <w:r>
              <w:rPr>
                <w:color w:val="000000"/>
              </w:rPr>
              <w:t xml:space="preserve">期首残高</w:t>
            </w:r>
          </w:p>
        </w:tc>
      </w:tr>
      <w:tr w:rsidR="00B46864" w:rsidRPr="0093572D" w14:paraId="7D5835D2" w14:textId="77777777" w:rsidTr="00B46864">
        <w:trPr>
          <w:trHeight w:val="300"/>
          <w:trPrChange w:id="112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12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3370704" w14:textId="193CA8BD">
            <w:pPr>
              <w:rPr>
                <w:rFonts w:ascii="Arial Unicode MS" w:eastAsia="Arial Unicode MS" w:hAnsi="Arial Unicode MS" w:cs="Arial Unicode MS" w:hint="eastAsia"/>
                <w:color w:val="000000"/>
                <w:sz w:val="20"/>
                <w:szCs w:val="20"/>
                <w:lang w:eastAsia="zh-CN"/>
              </w:rPr>
            </w:pPr>
            <w:r>
              <w:rPr>
                <w:color w:val="000000"/>
              </w:rPr>
              <w:t xml:space="preserve">帳簿残高</w:t>
            </w:r>
          </w:p>
        </w:tc>
      </w:tr>
      <w:tr w:rsidR="00B46864" w:rsidRPr="0093572D" w14:paraId="6C4573DF" w14:textId="77777777" w:rsidTr="00B46864">
        <w:trPr>
          <w:trHeight w:val="300"/>
          <w:trPrChange w:id="112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12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6FB99CC" w14:textId="0170DBC9">
            <w:pPr>
              <w:rPr>
                <w:rFonts w:ascii="Arial Unicode MS" w:eastAsia="Arial Unicode MS" w:hAnsi="Arial Unicode MS" w:cs="Arial Unicode MS" w:hint="eastAsia"/>
                <w:color w:val="000000"/>
                <w:sz w:val="20"/>
                <w:szCs w:val="20"/>
              </w:rPr>
            </w:pPr>
            <w:r>
              <w:rPr>
                <w:color w:val="000000"/>
              </w:rPr>
              <w:t xml:space="preserve">減損準備金</w:t>
            </w:r>
          </w:p>
        </w:tc>
      </w:tr>
      <w:tr w:rsidR="00B46864" w:rsidRPr="0093572D" w14:paraId="5FFAF06D" w14:textId="77777777" w:rsidTr="00B46864">
        <w:trPr>
          <w:trHeight w:val="300"/>
          <w:trPrChange w:id="112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13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37622D5" w14:textId="2E2D8AEA">
            <w:pPr>
              <w:rPr>
                <w:rFonts w:ascii="Arial Unicode MS" w:eastAsia="Arial Unicode MS" w:hAnsi="Arial Unicode MS" w:cs="Arial Unicode MS" w:hint="eastAsia"/>
                <w:color w:val="000000"/>
                <w:sz w:val="20"/>
                <w:szCs w:val="20"/>
              </w:rPr>
            </w:pPr>
            <w:r>
              <w:rPr>
                <w:color w:val="000000"/>
              </w:rPr>
              <w:t xml:space="preserve">帳簿価額</w:t>
            </w:r>
          </w:p>
        </w:tc>
      </w:tr>
      <w:tr w:rsidR="00B46864" w:rsidRPr="0093572D" w14:paraId="39F2FE1E" w14:textId="77777777" w:rsidTr="00B46864">
        <w:trPr>
          <w:trHeight w:val="300"/>
          <w:trPrChange w:id="113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13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BDC1B58" w14:textId="77777777">
            <w:pPr>
              <w:rPr>
                <w:rFonts w:ascii="Arial Unicode MS" w:eastAsia="Arial Unicode MS" w:hAnsi="Arial Unicode MS" w:cs="Arial Unicode MS" w:hint="eastAsia"/>
                <w:color w:val="000000"/>
                <w:sz w:val="20"/>
                <w:szCs w:val="20"/>
              </w:rPr>
            </w:pPr>
            <w:r>
              <w:rPr>
                <w:color w:val="000000"/>
              </w:rPr>
              <w:t xml:space="preserve">汚水処理工事</w:t>
            </w:r>
          </w:p>
        </w:tc>
      </w:tr>
      <w:tr w:rsidR="00B46864" w:rsidRPr="0093572D" w14:paraId="6164385E" w14:textId="77777777" w:rsidTr="00B46864">
        <w:trPr>
          <w:trHeight w:val="300"/>
          <w:trPrChange w:id="1135"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136"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7E74C15" w14:textId="54CF1445">
            <w:pPr>
              <w:rPr>
                <w:rFonts w:ascii="Arial Unicode MS" w:eastAsia="Arial Unicode MS" w:hAnsi="Arial Unicode MS" w:cs="Arial Unicode MS" w:hint="eastAsia"/>
                <w:color w:val="000000"/>
                <w:sz w:val="20"/>
                <w:szCs w:val="20"/>
              </w:rPr>
            </w:pPr>
            <w:r>
              <w:rPr>
                <w:color w:val="000000"/>
              </w:rPr>
              <w:t xml:space="preserve">新倉庫工事</w:t>
            </w:r>
          </w:p>
        </w:tc>
      </w:tr>
      <w:tr w:rsidR="00B46864" w:rsidRPr="0093572D" w14:paraId="4F6538FB" w14:textId="77777777" w:rsidTr="00B46864">
        <w:trPr>
          <w:trHeight w:val="300"/>
          <w:trPrChange w:id="1139"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140"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3E47F66" w14:textId="1DF5E993">
            <w:pPr>
              <w:rPr>
                <w:rFonts w:ascii="Arial Unicode MS" w:eastAsia="Arial Unicode MS" w:hAnsi="Arial Unicode MS" w:cs="Arial Unicode MS" w:hint="eastAsia"/>
                <w:color w:val="000000"/>
                <w:sz w:val="20"/>
                <w:szCs w:val="20"/>
                <w:lang w:eastAsia="zh-CN"/>
              </w:rPr>
            </w:pPr>
            <w:r>
              <w:rPr>
                <w:color w:val="000000"/>
              </w:rPr>
              <w:t xml:space="preserve">盱眙港湾食糧・物資産業パーク建設プロジェクト</w:t>
            </w:r>
          </w:p>
        </w:tc>
      </w:tr>
      <w:tr w:rsidR="00B46864" w:rsidRPr="0093572D" w14:paraId="058CB3BC" w14:textId="77777777" w:rsidTr="00B46864">
        <w:trPr>
          <w:trHeight w:val="300"/>
          <w:trPrChange w:id="114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14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1D296E1" w14:textId="393876E1">
            <w:pPr>
              <w:rPr>
                <w:rFonts w:ascii="Arial Unicode MS" w:eastAsia="Arial Unicode MS" w:hAnsi="Arial Unicode MS" w:cs="Arial Unicode MS" w:hint="eastAsia"/>
                <w:color w:val="000000"/>
                <w:sz w:val="20"/>
                <w:szCs w:val="20"/>
                <w:lang w:eastAsia="zh-CN"/>
              </w:rPr>
            </w:pPr>
            <w:r>
              <w:rPr>
                <w:color w:val="000000"/>
              </w:rPr>
              <w:t xml:space="preserve">（2）重要な建設仮勘定プロジェクトの当期変動状況</w:t>
            </w:r>
          </w:p>
        </w:tc>
      </w:tr>
      <w:tr w:rsidR="00B46864" w:rsidRPr="0093572D" w14:paraId="726B8AF5" w14:textId="77777777" w:rsidTr="00B46864">
        <w:trPr>
          <w:trHeight w:val="300"/>
          <w:trPrChange w:id="114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14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3190776" w14:textId="08779039">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3B6C7FCB" w14:textId="77777777" w:rsidTr="00B46864">
        <w:trPr>
          <w:trHeight w:val="300"/>
          <w:trPrChange w:id="115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15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B8372D5" w14:textId="432C7C91">
            <w:pPr>
              <w:rPr>
                <w:rFonts w:ascii="Arial Unicode MS" w:eastAsia="Arial Unicode MS" w:hAnsi="Arial Unicode MS" w:cs="Arial Unicode MS" w:hint="eastAsia"/>
                <w:color w:val="000000"/>
                <w:sz w:val="20"/>
                <w:szCs w:val="20"/>
              </w:rPr>
            </w:pPr>
            <w:r>
              <w:rPr>
                <w:color w:val="000000"/>
              </w:rPr>
              <w:t xml:space="preserve">当期増加額</w:t>
            </w:r>
          </w:p>
        </w:tc>
      </w:tr>
      <w:tr w:rsidR="00B46864" w:rsidRPr="0093572D" w14:paraId="0D206DA1" w14:textId="77777777" w:rsidTr="00B46864">
        <w:trPr>
          <w:trHeight w:val="300"/>
          <w:trPrChange w:id="1159"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160"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970AFA3" w14:textId="01A3C3C3">
            <w:pPr>
              <w:rPr>
                <w:rFonts w:ascii="Arial Unicode MS" w:eastAsia="Arial Unicode MS" w:hAnsi="Arial Unicode MS" w:cs="Arial Unicode MS" w:hint="eastAsia"/>
                <w:color w:val="000000"/>
                <w:sz w:val="20"/>
                <w:szCs w:val="20"/>
                <w:lang w:eastAsia="zh-CN"/>
              </w:rPr>
            </w:pPr>
            <w:r>
              <w:rPr>
                <w:color w:val="000000"/>
              </w:rPr>
              <w:t xml:space="preserve">当期固定資産振替額</w:t>
            </w:r>
          </w:p>
        </w:tc>
      </w:tr>
      <w:tr w:rsidR="00B46864" w:rsidRPr="0093572D" w14:paraId="147EB006" w14:textId="77777777" w:rsidTr="00B46864">
        <w:trPr>
          <w:trHeight w:val="300"/>
          <w:trPrChange w:id="116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16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33D159A" w14:textId="61F36022">
            <w:pPr>
              <w:rPr>
                <w:rFonts w:ascii="Arial Unicode MS" w:eastAsia="Arial Unicode MS" w:hAnsi="Arial Unicode MS" w:cs="Arial Unicode MS" w:hint="eastAsia"/>
                <w:color w:val="000000"/>
                <w:sz w:val="20"/>
                <w:szCs w:val="20"/>
              </w:rPr>
            </w:pPr>
            <w:r>
              <w:rPr>
                <w:color w:val="000000"/>
              </w:rPr>
              <w:t xml:space="preserve">当期その他減少額</w:t>
            </w:r>
          </w:p>
        </w:tc>
      </w:tr>
      <w:tr w:rsidR="00B46864" w:rsidRPr="0093572D" w14:paraId="7CE9BF61" w14:textId="77777777" w:rsidTr="00B46864">
        <w:trPr>
          <w:trHeight w:val="300"/>
          <w:trPrChange w:id="116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16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60EE2DA" w14:textId="58A15CE5">
            <w:pPr>
              <w:rPr>
                <w:rFonts w:ascii="Arial Unicode MS" w:eastAsia="Arial Unicode MS" w:hAnsi="Arial Unicode MS" w:cs="Arial Unicode MS" w:hint="eastAsia"/>
                <w:color w:val="000000"/>
                <w:sz w:val="20"/>
                <w:szCs w:val="20"/>
              </w:rPr>
            </w:pPr>
            <w:r>
              <w:rPr>
                <w:color w:val="000000"/>
              </w:rPr>
              <w:t xml:space="preserve">汚水処理工事</w:t>
            </w:r>
          </w:p>
        </w:tc>
      </w:tr>
      <w:tr w:rsidR="00B46864" w:rsidRPr="0093572D" w14:paraId="60794C8B" w14:textId="77777777" w:rsidTr="00B46864">
        <w:trPr>
          <w:trHeight w:val="300"/>
          <w:trPrChange w:id="117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17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2D027D9" w14:textId="77777777">
            <w:pPr>
              <w:rPr>
                <w:rFonts w:ascii="Arial Unicode MS" w:eastAsia="Arial Unicode MS" w:hAnsi="Arial Unicode MS" w:cs="Arial Unicode MS" w:hint="eastAsia"/>
                <w:color w:val="000000"/>
                <w:sz w:val="20"/>
                <w:szCs w:val="20"/>
              </w:rPr>
            </w:pPr>
            <w:r>
              <w:rPr>
                <w:color w:val="000000"/>
              </w:rPr>
              <w:t xml:space="preserve">新倉庫工事</w:t>
            </w:r>
          </w:p>
        </w:tc>
      </w:tr>
      <w:tr w:rsidR="00B46864" w:rsidRPr="0093572D" w14:paraId="1191EFA7" w14:textId="77777777" w:rsidTr="00B46864">
        <w:trPr>
          <w:trHeight w:val="300"/>
          <w:trPrChange w:id="117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17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AF4E3B3" w14:textId="0150FDD3">
            <w:pPr>
              <w:rPr>
                <w:rFonts w:ascii="Arial Unicode MS" w:eastAsia="Arial Unicode MS" w:hAnsi="Arial Unicode MS" w:cs="Arial Unicode MS" w:hint="eastAsia"/>
                <w:color w:val="000000"/>
                <w:sz w:val="20"/>
                <w:szCs w:val="20"/>
                <w:lang w:eastAsia="zh-CN"/>
              </w:rPr>
            </w:pPr>
            <w:r>
              <w:rPr>
                <w:color w:val="000000"/>
              </w:rPr>
              <w:t xml:space="preserve">盱眙港湾食糧・物資産業パーク建設プロジェクト</w:t>
            </w:r>
          </w:p>
        </w:tc>
      </w:tr>
      <w:tr w:rsidR="00B46864" w:rsidRPr="0093572D" w14:paraId="7CC92586" w14:textId="77777777" w:rsidTr="00B46864">
        <w:trPr>
          <w:trHeight w:val="300"/>
          <w:trPrChange w:id="117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17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E13D776" w14:textId="4585E82A">
            <w:pPr>
              <w:rPr>
                <w:rFonts w:ascii="Arial Unicode MS" w:eastAsia="Arial Unicode MS" w:hAnsi="Arial Unicode MS" w:cs="Arial Unicode MS"/>
                <w:color w:val="000000"/>
                <w:sz w:val="20"/>
                <w:szCs w:val="20"/>
              </w:rPr>
            </w:pPr>
            <w:r>
              <w:rPr>
                <w:noProof/>
                <w:color w:val="000000"/>
              </w:rPr>
              <w:t xml:space="preserve">14．生産性生物資産</w:t>
            </w:r>
          </w:p>
        </w:tc>
      </w:tr>
      <w:tr w:rsidR="00B46864" w:rsidRPr="0093572D" w14:paraId="64BAC5E2" w14:textId="77777777" w:rsidTr="00B46864">
        <w:trPr>
          <w:trHeight w:val="300"/>
          <w:trPrChange w:id="118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18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5CB9103" w14:textId="12DD88C3">
            <w:pPr>
              <w:rPr>
                <w:rFonts w:ascii="Arial Unicode MS" w:eastAsia="Arial Unicode MS" w:hAnsi="Arial Unicode MS" w:cs="Arial Unicode MS" w:hint="eastAsia"/>
                <w:color w:val="000000"/>
                <w:sz w:val="20"/>
                <w:szCs w:val="20"/>
                <w:lang w:eastAsia="zh-CN"/>
              </w:rPr>
            </w:pPr>
            <w:r>
              <w:rPr>
                <w:color w:val="000000"/>
              </w:rPr>
              <w:t xml:space="preserve">原価で測定される生産性生物資産：</w:t>
            </w:r>
          </w:p>
        </w:tc>
      </w:tr>
      <w:tr w:rsidR="00B46864" w:rsidRPr="0093572D" w14:paraId="0EC70B68" w14:textId="77777777" w:rsidTr="00B46864">
        <w:trPr>
          <w:trHeight w:val="300"/>
          <w:trPrChange w:id="118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18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393873E" w14:textId="7CF7D5DE">
            <w:pPr>
              <w:rPr>
                <w:rFonts w:ascii="Arial Unicode MS" w:eastAsia="Arial Unicode MS" w:hAnsi="Arial Unicode MS" w:cs="Arial Unicode MS" w:hint="eastAsia"/>
                <w:color w:val="000000"/>
                <w:sz w:val="20"/>
                <w:szCs w:val="20"/>
              </w:rPr>
            </w:pPr>
            <w:r>
              <w:rPr>
                <w:color w:val="000000"/>
              </w:rPr>
              <w:t xml:space="preserve">期首帳簿価額</w:t>
            </w:r>
          </w:p>
        </w:tc>
      </w:tr>
      <w:tr w:rsidR="00B46864" w:rsidRPr="0093572D" w14:paraId="0DD465A2" w14:textId="77777777" w:rsidTr="00B46864">
        <w:trPr>
          <w:trHeight w:val="300"/>
          <w:trPrChange w:id="119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19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C4BBE9C" w14:textId="47E5DF5C">
            <w:pPr>
              <w:rPr>
                <w:rFonts w:ascii="Arial Unicode MS" w:eastAsia="Arial Unicode MS" w:hAnsi="Arial Unicode MS" w:cs="Arial Unicode MS" w:hint="eastAsia"/>
                <w:color w:val="000000"/>
                <w:sz w:val="20"/>
                <w:szCs w:val="20"/>
              </w:rPr>
            </w:pPr>
            <w:r>
              <w:rPr>
                <w:color w:val="000000"/>
              </w:rPr>
              <w:t xml:space="preserve">当期増加額</w:t>
            </w:r>
          </w:p>
        </w:tc>
      </w:tr>
      <w:tr w:rsidR="00B46864" w:rsidRPr="0093572D" w14:paraId="75A66DE1" w14:textId="77777777" w:rsidTr="00B46864">
        <w:trPr>
          <w:trHeight w:val="300"/>
          <w:trPrChange w:id="119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19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8B9758A" w14:textId="7E397CAE">
            <w:pPr>
              <w:rPr>
                <w:rFonts w:ascii="Arial Unicode MS" w:eastAsia="Arial Unicode MS" w:hAnsi="Arial Unicode MS" w:cs="Arial Unicode MS" w:hint="eastAsia"/>
                <w:color w:val="000000"/>
                <w:sz w:val="20"/>
                <w:szCs w:val="20"/>
              </w:rPr>
            </w:pPr>
            <w:r>
              <w:rPr>
                <w:color w:val="000000"/>
              </w:rPr>
              <w:t xml:space="preserve">期末帳簿価額</w:t>
            </w:r>
          </w:p>
        </w:tc>
      </w:tr>
      <w:tr w:rsidR="00B46864" w:rsidRPr="0093572D" w14:paraId="130C95D1" w14:textId="77777777" w:rsidTr="00B46864">
        <w:trPr>
          <w:trHeight w:val="300"/>
          <w:trPrChange w:id="120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20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C8BF2E1" w14:textId="741B2064">
            <w:pPr>
              <w:rPr>
                <w:rFonts w:ascii="Arial Unicode MS" w:eastAsia="Arial Unicode MS" w:hAnsi="Arial Unicode MS" w:cs="Arial Unicode MS" w:hint="eastAsia"/>
                <w:color w:val="000000"/>
                <w:sz w:val="20"/>
                <w:szCs w:val="20"/>
              </w:rPr>
            </w:pPr>
            <w:r>
              <w:rPr>
                <w:color w:val="000000"/>
              </w:rPr>
              <w:t xml:space="preserve">うち：苗木・種子</w:t>
            </w:r>
          </w:p>
        </w:tc>
      </w:tr>
      <w:tr w:rsidR="00B46864" w:rsidRPr="0093572D" w14:paraId="0DE277B0" w14:textId="77777777" w:rsidTr="00B46864">
        <w:trPr>
          <w:trHeight w:val="300"/>
          <w:trPrChange w:id="120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20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DD6A249" w14:textId="3DAFBA52">
            <w:pPr>
              <w:rPr>
                <w:rFonts w:ascii="Arial Unicode MS" w:eastAsia="Arial Unicode MS" w:hAnsi="Arial Unicode MS" w:cs="Arial Unicode MS" w:hint="eastAsia"/>
                <w:color w:val="000000"/>
                <w:sz w:val="20"/>
                <w:szCs w:val="20"/>
                <w:lang w:eastAsia="zh-CN"/>
              </w:rPr>
            </w:pPr>
            <w:r>
              <w:rPr>
                <w:color w:val="000000"/>
              </w:rPr>
              <w:t xml:space="preserve">ソフトウェア</w:t>
            </w:r>
          </w:p>
        </w:tc>
      </w:tr>
      <w:tr w:rsidR="00B46864" w:rsidRPr="0093572D" w14:paraId="4968FC3E" w14:textId="77777777" w:rsidTr="00B46864">
        <w:trPr>
          <w:trHeight w:val="300"/>
          <w:trPrChange w:id="121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21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9ED0619" w14:textId="63758633">
            <w:pPr>
              <w:rPr>
                <w:rFonts w:ascii="Arial Unicode MS" w:eastAsia="Arial Unicode MS" w:hAnsi="Arial Unicode MS" w:cs="Arial Unicode MS" w:hint="eastAsia"/>
                <w:color w:val="000000"/>
                <w:sz w:val="20"/>
                <w:szCs w:val="20"/>
              </w:rPr>
            </w:pPr>
            <w:r>
              <w:rPr>
                <w:color w:val="000000"/>
              </w:rPr>
              <w:t xml:space="preserve">一、帳簿原価</w:t>
            </w:r>
          </w:p>
        </w:tc>
      </w:tr>
      <w:tr w:rsidR="00B46864" w:rsidRPr="0093572D" w14:paraId="4F0CC7A5" w14:textId="77777777" w:rsidTr="00B46864">
        <w:trPr>
          <w:trHeight w:val="300"/>
          <w:trPrChange w:id="121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21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5175008" w14:textId="1ECB2D41">
            <w:pPr>
              <w:rPr>
                <w:rFonts w:ascii="Arial Unicode MS" w:eastAsia="Arial Unicode MS" w:hAnsi="Arial Unicode MS" w:cs="Arial Unicode MS"/>
                <w:color w:val="000000"/>
                <w:sz w:val="20"/>
                <w:szCs w:val="20"/>
                <w:lang w:eastAsia="zh-CN"/>
              </w:rPr>
            </w:pPr>
            <w:r>
              <w:rPr>
                <w:noProof/>
                <w:color w:val="000000"/>
              </w:rPr>
              <w:t xml:space="preserve">2、当期増加額</w:t>
            </w:r>
          </w:p>
        </w:tc>
      </w:tr>
      <w:tr w:rsidR="00B46864" w:rsidRPr="0093572D" w14:paraId="10CCC631" w14:textId="77777777" w:rsidTr="00B46864">
        <w:trPr>
          <w:trHeight w:val="300"/>
          <w:trPrChange w:id="121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21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82B6714" w14:textId="1D708CE0">
            <w:pPr>
              <w:rPr>
                <w:rFonts w:ascii="Arial Unicode MS" w:eastAsia="Arial Unicode MS" w:hAnsi="Arial Unicode MS" w:cs="Arial Unicode MS" w:hint="eastAsia"/>
                <w:color w:val="000000"/>
                <w:sz w:val="20"/>
                <w:szCs w:val="20"/>
              </w:rPr>
            </w:pPr>
            <w:r>
              <w:rPr>
                <w:color w:val="000000"/>
              </w:rPr>
              <w:t xml:space="preserve">（1）購入</w:t>
            </w:r>
          </w:p>
        </w:tc>
      </w:tr>
      <w:tr w:rsidR="00B46864" w:rsidRPr="0093572D" w14:paraId="4F19A648" w14:textId="77777777" w:rsidTr="00B46864">
        <w:trPr>
          <w:trHeight w:val="300"/>
          <w:trPrChange w:id="122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22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5F97352" w14:textId="30176287">
            <w:pPr>
              <w:rPr>
                <w:rFonts w:ascii="Arial Unicode MS" w:eastAsia="Arial Unicode MS" w:hAnsi="Arial Unicode MS" w:cs="Arial Unicode MS"/>
                <w:color w:val="000000"/>
                <w:sz w:val="20"/>
                <w:szCs w:val="20"/>
              </w:rPr>
            </w:pPr>
            <w:r>
              <w:rPr>
                <w:noProof/>
                <w:color w:val="000000"/>
              </w:rPr>
              <w:t xml:space="preserve">4. 期末残高</w:t>
            </w:r>
          </w:p>
        </w:tc>
      </w:tr>
      <w:tr w:rsidR="00B46864" w:rsidRPr="0093572D" w14:paraId="6E5E7277" w14:textId="77777777" w:rsidTr="00B46864">
        <w:trPr>
          <w:trHeight w:val="300"/>
          <w:trPrChange w:id="122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22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AD4A7FD" w14:textId="7A4957AE">
            <w:pPr>
              <w:rPr>
                <w:rFonts w:ascii="Arial Unicode MS" w:eastAsia="Arial Unicode MS" w:hAnsi="Arial Unicode MS" w:cs="Arial Unicode MS" w:hint="eastAsia"/>
                <w:color w:val="000000"/>
                <w:sz w:val="20"/>
                <w:szCs w:val="20"/>
              </w:rPr>
            </w:pPr>
            <w:r>
              <w:rPr>
                <w:color w:val="000000"/>
              </w:rPr>
              <w:t xml:space="preserve">二、累計償却額</w:t>
            </w:r>
          </w:p>
        </w:tc>
      </w:tr>
      <w:tr w:rsidR="00B46864" w:rsidRPr="0093572D" w14:paraId="5E091F55" w14:textId="77777777" w:rsidTr="00B46864">
        <w:trPr>
          <w:trHeight w:val="300"/>
          <w:trPrChange w:id="123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23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4862D97" w14:textId="4174CC1E">
            <w:pPr>
              <w:rPr>
                <w:rFonts w:ascii="Arial Unicode MS" w:eastAsia="Arial Unicode MS" w:hAnsi="Arial Unicode MS" w:cs="Arial Unicode MS"/>
                <w:color w:val="000000"/>
                <w:sz w:val="20"/>
                <w:szCs w:val="20"/>
              </w:rPr>
            </w:pPr>
            <w:r>
              <w:rPr>
                <w:noProof/>
                <w:color w:val="000000"/>
              </w:rPr>
              <w:t xml:space="preserve">1. 期首残高</w:t>
            </w:r>
          </w:p>
        </w:tc>
      </w:tr>
      <w:tr w:rsidR="00B46864" w:rsidRPr="0093572D" w14:paraId="640E70EE" w14:textId="77777777" w:rsidTr="00B46864">
        <w:trPr>
          <w:trHeight w:val="300"/>
          <w:trPrChange w:id="123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23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592ADAC" w14:textId="3D7D9D88">
            <w:pPr>
              <w:rPr>
                <w:rFonts w:ascii="Arial Unicode MS" w:eastAsia="Arial Unicode MS" w:hAnsi="Arial Unicode MS" w:cs="Arial Unicode MS"/>
                <w:color w:val="000000"/>
                <w:sz w:val="20"/>
                <w:szCs w:val="20"/>
              </w:rPr>
            </w:pPr>
            <w:r>
              <w:rPr>
                <w:noProof/>
                <w:color w:val="000000"/>
              </w:rPr>
              <w:t xml:space="preserve">2. 当年増加額</w:t>
            </w:r>
          </w:p>
        </w:tc>
      </w:tr>
      <w:tr w:rsidR="00B46864" w:rsidRPr="0093572D" w14:paraId="4F32CE6E" w14:textId="77777777" w:rsidTr="00B46864">
        <w:trPr>
          <w:trHeight w:val="300"/>
          <w:trPrChange w:id="124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24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A4A3DA1" w14:textId="03DDC229">
            <w:pPr>
              <w:rPr>
                <w:rFonts w:ascii="Arial Unicode MS" w:eastAsia="Arial Unicode MS" w:hAnsi="Arial Unicode MS" w:cs="Arial Unicode MS"/>
                <w:color w:val="000000"/>
                <w:sz w:val="20"/>
                <w:szCs w:val="20"/>
              </w:rPr>
            </w:pPr>
            <w:r>
              <w:rPr>
                <w:noProof/>
                <w:color w:val="000000"/>
              </w:rPr>
              <w:t xml:space="preserve">3. 当年減少額</w:t>
            </w:r>
          </w:p>
        </w:tc>
      </w:tr>
      <w:tr w:rsidR="00B46864" w:rsidRPr="0093572D" w14:paraId="31F0C15F" w14:textId="77777777" w:rsidTr="00B46864">
        <w:trPr>
          <w:trHeight w:val="300"/>
          <w:trPrChange w:id="124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24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53CA8AF" w14:textId="51C58E42">
            <w:pPr>
              <w:rPr>
                <w:rFonts w:ascii="Arial Unicode MS" w:eastAsia="Arial Unicode MS" w:hAnsi="Arial Unicode MS" w:cs="Arial Unicode MS"/>
                <w:color w:val="000000"/>
                <w:sz w:val="20"/>
                <w:szCs w:val="20"/>
              </w:rPr>
            </w:pPr>
            <w:r>
              <w:rPr>
                <w:noProof/>
                <w:color w:val="000000"/>
              </w:rPr>
              <w:t xml:space="preserve">4. 期末残高</w:t>
            </w:r>
          </w:p>
        </w:tc>
      </w:tr>
      <w:tr w:rsidR="00B46864" w:rsidRPr="0093572D" w14:paraId="07E09693" w14:textId="77777777" w:rsidTr="00B46864">
        <w:trPr>
          <w:trHeight w:val="300"/>
          <w:trPrChange w:id="125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25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9C2F782" w14:textId="481A1DB9">
            <w:pPr>
              <w:rPr>
                <w:rFonts w:ascii="Arial Unicode MS" w:eastAsia="Arial Unicode MS" w:hAnsi="Arial Unicode MS" w:cs="Arial Unicode MS" w:hint="eastAsia"/>
                <w:color w:val="000000"/>
                <w:sz w:val="20"/>
                <w:szCs w:val="20"/>
              </w:rPr>
            </w:pPr>
            <w:r>
              <w:rPr>
                <w:color w:val="000000"/>
              </w:rPr>
              <w:t xml:space="preserve">三、減損損失引当金</w:t>
            </w:r>
          </w:p>
        </w:tc>
      </w:tr>
      <w:tr w:rsidR="00B46864" w:rsidRPr="0093572D" w14:paraId="598AFC4E" w14:textId="77777777" w:rsidTr="00B46864">
        <w:trPr>
          <w:trHeight w:val="300"/>
          <w:trPrChange w:id="125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25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481F82D" w14:textId="49211F35">
            <w:pPr>
              <w:rPr>
                <w:rFonts w:ascii="Arial Unicode MS" w:eastAsia="Arial Unicode MS" w:hAnsi="Arial Unicode MS" w:cs="Arial Unicode MS" w:hint="eastAsia"/>
                <w:color w:val="000000"/>
                <w:sz w:val="20"/>
                <w:szCs w:val="20"/>
              </w:rPr>
            </w:pPr>
            <w:r>
              <w:rPr>
                <w:color w:val="000000"/>
              </w:rPr>
              <w:t xml:space="preserve">四、帳簿価額</w:t>
            </w:r>
          </w:p>
        </w:tc>
      </w:tr>
      <w:tr w:rsidR="00B46864" w:rsidRPr="0093572D" w14:paraId="42FC6466" w14:textId="77777777" w:rsidTr="00B46864">
        <w:trPr>
          <w:trHeight w:val="300"/>
          <w:trPrChange w:id="1258"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259"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A2ED9C7" w14:textId="65EAED8F">
            <w:pPr>
              <w:rPr>
                <w:rFonts w:ascii="Arial Unicode MS" w:eastAsia="Arial Unicode MS" w:hAnsi="Arial Unicode MS" w:cs="Arial Unicode MS"/>
                <w:color w:val="000000"/>
                <w:sz w:val="20"/>
                <w:szCs w:val="20"/>
              </w:rPr>
            </w:pPr>
            <w:r>
              <w:rPr>
                <w:noProof/>
                <w:color w:val="000000"/>
              </w:rPr>
              <w:t xml:space="preserve">1. 期末帳簿価額</w:t>
            </w:r>
          </w:p>
        </w:tc>
      </w:tr>
      <w:tr w:rsidR="00B46864" w:rsidRPr="0093572D" w14:paraId="16DCC709" w14:textId="77777777" w:rsidTr="00B46864">
        <w:trPr>
          <w:trHeight w:val="300"/>
          <w:trPrChange w:id="1262"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263"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8D71EDE" w14:textId="34521C5A">
            <w:pPr>
              <w:rPr>
                <w:rFonts w:ascii="Arial Unicode MS" w:eastAsia="Arial Unicode MS" w:hAnsi="Arial Unicode MS" w:cs="Arial Unicode MS"/>
                <w:color w:val="000000"/>
                <w:sz w:val="20"/>
                <w:szCs w:val="20"/>
              </w:rPr>
            </w:pPr>
            <w:r>
              <w:rPr>
                <w:noProof/>
                <w:color w:val="000000"/>
              </w:rPr>
              <w:t xml:space="preserve">2. 期首帳簿価額</w:t>
            </w:r>
          </w:p>
        </w:tc>
      </w:tr>
      <w:tr w:rsidR="00B46864" w:rsidRPr="0093572D" w14:paraId="3469E31B" w14:textId="77777777" w:rsidTr="00B46864">
        <w:trPr>
          <w:trHeight w:val="300"/>
          <w:trPrChange w:id="126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26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FE790B6" w14:textId="51827725">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2EB3D736" w14:textId="77777777" w:rsidTr="00B46864">
        <w:trPr>
          <w:trHeight w:val="300"/>
          <w:trPrChange w:id="127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27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3B07617" w14:textId="274A5A94">
            <w:pPr>
              <w:rPr>
                <w:rFonts w:ascii="Arial Unicode MS" w:eastAsia="Arial Unicode MS" w:hAnsi="Arial Unicode MS" w:cs="Arial Unicode MS" w:hint="eastAsia"/>
                <w:color w:val="000000"/>
                <w:sz w:val="20"/>
                <w:szCs w:val="20"/>
              </w:rPr>
            </w:pPr>
            <w:r>
              <w:rPr>
                <w:color w:val="000000"/>
              </w:rPr>
              <w:t xml:space="preserve">当期増加額</w:t>
            </w:r>
          </w:p>
        </w:tc>
      </w:tr>
      <w:tr w:rsidR="00B46864" w:rsidRPr="0093572D" w14:paraId="4E0D3555" w14:textId="77777777" w:rsidTr="00B46864">
        <w:trPr>
          <w:trHeight w:val="300"/>
          <w:trPrChange w:id="127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27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79F93FA" w14:textId="5B4F4FDD">
            <w:pPr>
              <w:rPr>
                <w:rFonts w:ascii="Arial Unicode MS" w:eastAsia="Arial Unicode MS" w:hAnsi="Arial Unicode MS" w:cs="Arial Unicode MS" w:hint="eastAsia"/>
                <w:color w:val="000000"/>
                <w:sz w:val="20"/>
                <w:szCs w:val="20"/>
              </w:rPr>
            </w:pPr>
            <w:r>
              <w:rPr>
                <w:color w:val="000000"/>
              </w:rPr>
              <w:t xml:space="preserve">当期償却額</w:t>
            </w:r>
          </w:p>
        </w:tc>
      </w:tr>
      <w:tr w:rsidR="00B46864" w:rsidRPr="0093572D" w14:paraId="5B8419E6" w14:textId="77777777" w:rsidTr="00B46864">
        <w:trPr>
          <w:trHeight w:val="300"/>
          <w:trPrChange w:id="128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28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3A4BA9A" w14:textId="052E912B">
            <w:pPr>
              <w:rPr>
                <w:rFonts w:ascii="Arial Unicode MS" w:eastAsia="Arial Unicode MS" w:hAnsi="Arial Unicode MS" w:cs="Arial Unicode MS" w:hint="eastAsia"/>
                <w:color w:val="000000"/>
                <w:sz w:val="20"/>
                <w:szCs w:val="20"/>
              </w:rPr>
            </w:pPr>
            <w:r>
              <w:rPr>
                <w:color w:val="000000"/>
              </w:rPr>
              <w:t xml:space="preserve">その他減少額</w:t>
            </w:r>
          </w:p>
        </w:tc>
      </w:tr>
      <w:tr w:rsidR="00B46864" w:rsidRPr="0093572D" w14:paraId="1F84B2BA" w14:textId="77777777" w:rsidTr="00B46864">
        <w:trPr>
          <w:trHeight w:val="300"/>
          <w:trPrChange w:id="128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28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A59788A" w14:textId="1D1E3D4B">
            <w:pPr>
              <w:rPr>
                <w:rFonts w:ascii="Arial Unicode MS" w:eastAsia="Arial Unicode MS" w:hAnsi="Arial Unicode MS" w:cs="Arial Unicode MS" w:hint="eastAsia"/>
                <w:color w:val="000000"/>
                <w:sz w:val="20"/>
                <w:szCs w:val="20"/>
                <w:lang w:eastAsia="zh-CN"/>
              </w:rPr>
            </w:pPr>
            <w:r>
              <w:rPr>
                <w:color w:val="000000"/>
              </w:rPr>
              <w:t xml:space="preserve">期末残高</w:t>
            </w:r>
          </w:p>
        </w:tc>
      </w:tr>
      <w:tr w:rsidR="00B46864" w:rsidRPr="0093572D" w14:paraId="1C0F9AAA" w14:textId="77777777" w:rsidTr="00B46864">
        <w:trPr>
          <w:trHeight w:val="300"/>
          <w:trPrChange w:id="128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28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5C169CF" w14:textId="31EE1AB3">
            <w:pPr>
              <w:rPr>
                <w:rFonts w:ascii="Arial Unicode MS" w:eastAsia="Arial Unicode MS" w:hAnsi="Arial Unicode MS" w:cs="Arial Unicode MS" w:hint="eastAsia"/>
                <w:color w:val="000000"/>
                <w:sz w:val="20"/>
                <w:szCs w:val="20"/>
              </w:rPr>
            </w:pPr>
            <w:r>
              <w:rPr>
                <w:color w:val="000000"/>
              </w:rPr>
              <w:t xml:space="preserve">融資費用</w:t>
            </w:r>
          </w:p>
        </w:tc>
      </w:tr>
      <w:tr w:rsidR="00B46864" w:rsidRPr="0093572D" w14:paraId="7A1F8C02" w14:textId="77777777" w:rsidTr="00B46864">
        <w:trPr>
          <w:trHeight w:val="300"/>
          <w:trPrChange w:id="129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29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4ED59F9" w14:textId="578C44F2">
            <w:pPr>
              <w:rPr>
                <w:rFonts w:ascii="Arial Unicode MS" w:eastAsia="Arial Unicode MS" w:hAnsi="Arial Unicode MS" w:cs="Arial Unicode MS" w:hint="eastAsia"/>
                <w:color w:val="000000"/>
                <w:sz w:val="20"/>
                <w:szCs w:val="20"/>
                <w:lang w:eastAsia="zh-CN"/>
              </w:rPr>
            </w:pPr>
            <w:r>
              <w:rPr>
                <w:color w:val="000000"/>
              </w:rPr>
              <w:t xml:space="preserve">保証料</w:t>
            </w:r>
          </w:p>
        </w:tc>
      </w:tr>
      <w:tr w:rsidR="00B46864" w:rsidRPr="0093572D" w14:paraId="63191E15" w14:textId="77777777" w:rsidTr="00B46864">
        <w:trPr>
          <w:trHeight w:val="300"/>
          <w:trPrChange w:id="129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29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93486CC" w14:textId="6644FEEF">
            <w:pPr>
              <w:rPr>
                <w:rFonts w:ascii="Arial Unicode MS" w:eastAsia="Arial Unicode MS" w:hAnsi="Arial Unicode MS" w:cs="Arial Unicode MS" w:hint="eastAsia"/>
                <w:color w:val="000000"/>
                <w:sz w:val="20"/>
                <w:szCs w:val="20"/>
                <w:lang w:eastAsia="zh-CN"/>
              </w:rPr>
            </w:pPr>
            <w:r>
              <w:rPr>
                <w:color w:val="000000"/>
              </w:rPr>
              <w:t xml:space="preserve">内装費</w:t>
            </w:r>
          </w:p>
        </w:tc>
      </w:tr>
      <w:tr w:rsidR="00B46864" w:rsidRPr="0093572D" w14:paraId="7797389E" w14:textId="77777777" w:rsidTr="00B46864">
        <w:trPr>
          <w:trHeight w:val="300"/>
          <w:trPrChange w:id="130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30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E673E96" w14:textId="59C78218">
            <w:pPr>
              <w:rPr>
                <w:rFonts w:ascii="Arial Unicode MS" w:eastAsia="Arial Unicode MS" w:hAnsi="Arial Unicode MS" w:cs="Arial Unicode MS" w:hint="eastAsia"/>
                <w:color w:val="000000"/>
                <w:sz w:val="20"/>
                <w:szCs w:val="20"/>
                <w:lang w:eastAsia="zh-CN"/>
              </w:rPr>
            </w:pPr>
            <w:r>
              <w:rPr>
                <w:color w:val="000000"/>
              </w:rPr>
              <w:t xml:space="preserve">（1）相殺されていない繰延税金資産及び繰延税金負債の内訳</w:t>
            </w:r>
          </w:p>
        </w:tc>
      </w:tr>
      <w:tr w:rsidR="00B46864" w:rsidRPr="0093572D" w14:paraId="3E356648" w14:textId="77777777" w:rsidTr="00B46864">
        <w:trPr>
          <w:trHeight w:val="300"/>
          <w:trPrChange w:id="130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30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C098D2D" w14:textId="24B5F5D8">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51BDBB55" w14:textId="77777777" w:rsidTr="00B46864">
        <w:trPr>
          <w:trHeight w:val="300"/>
          <w:trPrChange w:id="131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31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233A0F2" w14:textId="66422C77">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751EAD3E" w14:textId="77777777" w:rsidTr="00B46864">
        <w:trPr>
          <w:trHeight w:val="300"/>
          <w:trPrChange w:id="131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31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5237C81" w14:textId="0505BA90">
            <w:pPr>
              <w:rPr>
                <w:rFonts w:ascii="Arial Unicode MS" w:eastAsia="Arial Unicode MS" w:hAnsi="Arial Unicode MS" w:cs="Arial Unicode MS" w:hint="eastAsia"/>
                <w:color w:val="000000"/>
                <w:sz w:val="20"/>
                <w:szCs w:val="20"/>
              </w:rPr>
            </w:pPr>
            <w:r>
              <w:rPr>
                <w:color w:val="000000"/>
              </w:rPr>
              <w:t xml:space="preserve">繰延税金資産／負債</w:t>
            </w:r>
          </w:p>
        </w:tc>
      </w:tr>
      <w:tr w:rsidR="00B46864" w:rsidRPr="0093572D" w14:paraId="669EDD8A" w14:textId="77777777" w:rsidTr="00B46864">
        <w:trPr>
          <w:trHeight w:val="300"/>
          <w:trPrChange w:id="132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32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CB0C379" w14:textId="36E06AF9">
            <w:pPr>
              <w:rPr>
                <w:rFonts w:ascii="Arial Unicode MS" w:eastAsia="Arial Unicode MS" w:hAnsi="Arial Unicode MS" w:cs="Arial Unicode MS" w:hint="eastAsia"/>
                <w:color w:val="000000"/>
                <w:sz w:val="20"/>
                <w:szCs w:val="20"/>
                <w:lang w:eastAsia="zh-CN"/>
              </w:rPr>
            </w:pPr>
            <w:r>
              <w:rPr>
                <w:color w:val="000000"/>
              </w:rPr>
              <w:t xml:space="preserve">損金算入可能／課税対象一時差異</w:t>
            </w:r>
          </w:p>
        </w:tc>
      </w:tr>
      <w:tr w:rsidR="00B46864" w:rsidRPr="0093572D" w14:paraId="325247D7" w14:textId="77777777" w:rsidTr="00B46864">
        <w:trPr>
          <w:trHeight w:val="300"/>
          <w:trPrChange w:id="132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32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4989538" w14:textId="64DD4D46">
            <w:pPr>
              <w:rPr>
                <w:rFonts w:ascii="Arial Unicode MS" w:eastAsia="Arial Unicode MS" w:hAnsi="Arial Unicode MS" w:cs="Arial Unicode MS" w:hint="eastAsia"/>
                <w:color w:val="000000"/>
                <w:sz w:val="20"/>
                <w:szCs w:val="20"/>
              </w:rPr>
            </w:pPr>
            <w:r>
              <w:rPr>
                <w:color w:val="000000"/>
              </w:rPr>
              <w:t xml:space="preserve">繰延税金資産／負債</w:t>
            </w:r>
          </w:p>
        </w:tc>
      </w:tr>
      <w:tr w:rsidR="00B46864" w:rsidRPr="0093572D" w14:paraId="15C49286" w14:textId="77777777" w:rsidTr="00B46864">
        <w:trPr>
          <w:trHeight w:val="300"/>
          <w:trPrChange w:id="133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33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104B0A9" w14:textId="71218CB5">
            <w:pPr>
              <w:rPr>
                <w:rFonts w:ascii="Arial Unicode MS" w:eastAsia="Arial Unicode MS" w:hAnsi="Arial Unicode MS" w:cs="Arial Unicode MS" w:hint="eastAsia"/>
                <w:color w:val="000000"/>
                <w:sz w:val="20"/>
                <w:szCs w:val="20"/>
                <w:lang w:eastAsia="zh-CN"/>
              </w:rPr>
            </w:pPr>
            <w:r>
              <w:rPr>
                <w:color w:val="000000"/>
              </w:rPr>
              <w:t xml:space="preserve">損金算入可能／課税対象一時差異</w:t>
            </w:r>
          </w:p>
        </w:tc>
      </w:tr>
      <w:tr w:rsidR="00B46864" w:rsidRPr="0093572D" w14:paraId="3E891B53" w14:textId="77777777" w:rsidTr="00B46864">
        <w:trPr>
          <w:trHeight w:val="300"/>
          <w:trPrChange w:id="133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33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9111719" w14:textId="39BBD3B8">
            <w:pPr>
              <w:rPr>
                <w:rFonts w:ascii="Arial Unicode MS" w:eastAsia="Arial Unicode MS" w:hAnsi="Arial Unicode MS" w:cs="Arial Unicode MS" w:hint="eastAsia"/>
                <w:color w:val="000000"/>
                <w:sz w:val="20"/>
                <w:szCs w:val="20"/>
              </w:rPr>
            </w:pPr>
            <w:r>
              <w:rPr>
                <w:color w:val="000000"/>
              </w:rPr>
              <w:t xml:space="preserve">信用減損準備金</w:t>
            </w:r>
          </w:p>
        </w:tc>
      </w:tr>
      <w:tr w:rsidR="00B46864" w:rsidRPr="0093572D" w14:paraId="0B4DD037" w14:textId="77777777" w:rsidTr="00B46864">
        <w:trPr>
          <w:trHeight w:val="300"/>
          <w:trPrChange w:id="134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34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99193AF" w14:textId="51A87E79">
            <w:pPr>
              <w:rPr>
                <w:rFonts w:ascii="Arial Unicode MS" w:eastAsia="Arial Unicode MS" w:hAnsi="Arial Unicode MS" w:cs="Arial Unicode MS" w:hint="eastAsia"/>
                <w:color w:val="000000"/>
                <w:sz w:val="20"/>
                <w:szCs w:val="20"/>
                <w:lang w:eastAsia="zh-CN"/>
              </w:rPr>
            </w:pPr>
            <w:r>
              <w:rPr>
                <w:color w:val="000000"/>
              </w:rPr>
              <w:t xml:space="preserve">投資不動産の公正価値の正方向変動</w:t>
            </w:r>
          </w:p>
        </w:tc>
      </w:tr>
      <w:tr w:rsidR="00B46864" w:rsidRPr="0093572D" w14:paraId="1AAB308C" w14:textId="77777777" w:rsidTr="00B46864">
        <w:trPr>
          <w:trHeight w:val="300"/>
          <w:trPrChange w:id="134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34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F959DC6" w14:textId="5E3BB00A">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2347C421" w14:textId="77777777" w:rsidTr="00B46864">
        <w:trPr>
          <w:trHeight w:val="300"/>
          <w:trPrChange w:id="135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35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AD445F7" w14:textId="12A752D0">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4F94A214" w14:textId="77777777" w:rsidTr="00B46864">
        <w:trPr>
          <w:trHeight w:val="300"/>
          <w:trPrChange w:id="135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35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E738976" w14:textId="2669DD57">
            <w:pPr>
              <w:rPr>
                <w:rFonts w:ascii="Arial Unicode MS" w:eastAsia="Arial Unicode MS" w:hAnsi="Arial Unicode MS" w:cs="Arial Unicode MS" w:hint="eastAsia"/>
                <w:color w:val="000000"/>
                <w:sz w:val="20"/>
                <w:szCs w:val="20"/>
                <w:lang w:eastAsia="zh-CN"/>
              </w:rPr>
            </w:pPr>
            <w:r>
              <w:rPr>
                <w:color w:val="000000"/>
              </w:rPr>
              <w:t xml:space="preserve">白鳥の湖商業別荘買収資金</w:t>
            </w:r>
          </w:p>
        </w:tc>
      </w:tr>
      <w:tr w:rsidR="00B46864" w:rsidRPr="0093572D" w14:paraId="10F7048D" w14:textId="77777777" w:rsidTr="00B46864">
        <w:trPr>
          <w:trHeight w:val="300"/>
          <w:trPrChange w:id="136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36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F6A0393" w14:textId="4C682593">
            <w:pPr>
              <w:rPr>
                <w:rFonts w:ascii="Arial Unicode MS" w:eastAsia="Arial Unicode MS" w:hAnsi="Arial Unicode MS" w:cs="Arial Unicode MS" w:hint="eastAsia"/>
                <w:color w:val="000000"/>
                <w:sz w:val="20"/>
                <w:szCs w:val="20"/>
              </w:rPr>
            </w:pPr>
            <w:r>
              <w:rPr>
                <w:color w:val="000000"/>
              </w:rPr>
              <w:t xml:space="preserve">銀行債権の買収</w:t>
            </w:r>
          </w:p>
        </w:tc>
      </w:tr>
      <w:tr w:rsidR="00B46864" w:rsidRPr="0093572D" w14:paraId="4A90BC1B" w14:textId="77777777" w:rsidTr="00B46864">
        <w:trPr>
          <w:trHeight w:val="300"/>
          <w:trPrChange w:id="136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36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7C178D9" w14:textId="1EEE6545">
            <w:pPr>
              <w:rPr>
                <w:rFonts w:ascii="Arial Unicode MS" w:eastAsia="Arial Unicode MS" w:hAnsi="Arial Unicode MS" w:cs="Arial Unicode MS" w:hint="eastAsia"/>
                <w:color w:val="000000"/>
                <w:sz w:val="20"/>
                <w:szCs w:val="20"/>
              </w:rPr>
            </w:pPr>
            <w:r>
              <w:rPr>
                <w:color w:val="000000"/>
              </w:rPr>
              <w:t xml:space="preserve">（1）短期借入金の分類</w:t>
            </w:r>
          </w:p>
        </w:tc>
      </w:tr>
      <w:tr w:rsidR="00B46864" w:rsidRPr="0093572D" w14:paraId="45CF9C8B" w14:textId="77777777" w:rsidTr="00B46864">
        <w:trPr>
          <w:trHeight w:val="300"/>
          <w:trPrChange w:id="137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37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C4F03A2" w14:textId="771272F3">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03A328DF" w14:textId="77777777" w:rsidTr="00B46864">
        <w:trPr>
          <w:trHeight w:val="300"/>
          <w:trPrChange w:id="137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37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FFB6B0D" w14:textId="6F0A10A8">
            <w:pPr>
              <w:rPr>
                <w:rFonts w:ascii="Arial Unicode MS" w:eastAsia="Arial Unicode MS" w:hAnsi="Arial Unicode MS" w:cs="Arial Unicode MS" w:hint="eastAsia"/>
                <w:color w:val="000000"/>
                <w:sz w:val="20"/>
                <w:szCs w:val="20"/>
              </w:rPr>
            </w:pPr>
            <w:r>
              <w:rPr>
                <w:color w:val="000000"/>
              </w:rPr>
              <w:t xml:space="preserve">保証借入金</w:t>
            </w:r>
          </w:p>
        </w:tc>
      </w:tr>
      <w:tr w:rsidR="00B46864" w:rsidRPr="0093572D" w14:paraId="5D5C5A70" w14:textId="77777777" w:rsidTr="00B46864">
        <w:trPr>
          <w:trHeight w:val="300"/>
          <w:trPrChange w:id="138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38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989CB81" w14:textId="693F9C51">
            <w:pPr>
              <w:rPr>
                <w:rFonts w:ascii="Arial Unicode MS" w:eastAsia="Arial Unicode MS" w:hAnsi="Arial Unicode MS" w:cs="Arial Unicode MS" w:hint="eastAsia"/>
                <w:color w:val="000000"/>
                <w:sz w:val="20"/>
                <w:szCs w:val="20"/>
              </w:rPr>
            </w:pPr>
            <w:r>
              <w:rPr>
                <w:color w:val="000000"/>
              </w:rPr>
              <w:t xml:space="preserve">抵当借入金</w:t>
            </w:r>
          </w:p>
        </w:tc>
      </w:tr>
      <w:tr w:rsidR="00B46864" w:rsidRPr="0093572D" w14:paraId="3F784E2A" w14:textId="77777777" w:rsidTr="00B46864">
        <w:trPr>
          <w:trHeight w:val="300"/>
          <w:trPrChange w:id="138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38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0A88565" w14:textId="4A687FA1">
            <w:pPr>
              <w:rPr>
                <w:rFonts w:ascii="Arial Unicode MS" w:eastAsia="Arial Unicode MS" w:hAnsi="Arial Unicode MS" w:cs="Arial Unicode MS" w:hint="eastAsia"/>
                <w:color w:val="000000"/>
                <w:sz w:val="20"/>
                <w:szCs w:val="20"/>
                <w:lang w:eastAsia="zh-CN"/>
              </w:rPr>
            </w:pPr>
            <w:r>
              <w:rPr>
                <w:color w:val="000000"/>
              </w:rPr>
              <w:t xml:space="preserve">質入借入金</w:t>
            </w:r>
          </w:p>
        </w:tc>
      </w:tr>
      <w:tr w:rsidR="00B46864" w:rsidRPr="0093572D" w14:paraId="3A29FDBE" w14:textId="77777777" w:rsidTr="00B46864">
        <w:trPr>
          <w:trHeight w:val="300"/>
          <w:trPrChange w:id="1388"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389"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296B3DC" w14:textId="653FE719">
            <w:pPr>
              <w:rPr>
                <w:rFonts w:ascii="Arial Unicode MS" w:eastAsia="Arial Unicode MS" w:hAnsi="Arial Unicode MS" w:cs="Arial Unicode MS"/>
                <w:color w:val="000000"/>
                <w:sz w:val="20"/>
                <w:szCs w:val="20"/>
              </w:rPr>
            </w:pPr>
            <w:r>
              <w:rPr>
                <w:noProof/>
                <w:color w:val="000000"/>
              </w:rPr>
              <w:t xml:space="preserve">20．支払手形</w:t>
            </w:r>
          </w:p>
        </w:tc>
      </w:tr>
      <w:tr w:rsidR="00B46864" w:rsidRPr="0093572D" w14:paraId="0C95E220" w14:textId="77777777" w:rsidTr="00B46864">
        <w:trPr>
          <w:trHeight w:val="300"/>
          <w:trPrChange w:id="1392"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393"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A31528C" w14:textId="76ED474D">
            <w:pPr>
              <w:rPr>
                <w:rFonts w:ascii="Arial Unicode MS" w:eastAsia="Arial Unicode MS" w:hAnsi="Arial Unicode MS" w:cs="Arial Unicode MS" w:hint="eastAsia"/>
                <w:color w:val="000000"/>
                <w:sz w:val="20"/>
                <w:szCs w:val="20"/>
                <w:lang w:eastAsia="zh-CN"/>
              </w:rPr>
            </w:pPr>
            <w:r>
              <w:rPr>
                <w:color w:val="000000"/>
              </w:rPr>
              <w:t xml:space="preserve">期末残高</w:t>
            </w:r>
          </w:p>
        </w:tc>
      </w:tr>
      <w:tr w:rsidR="00B46864" w:rsidRPr="0093572D" w14:paraId="55F3A7F7" w14:textId="77777777" w:rsidTr="00B46864">
        <w:trPr>
          <w:trHeight w:val="300"/>
          <w:trPrChange w:id="139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39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4496407" w14:textId="4BDC7E67">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0E2588DA" w14:textId="77777777" w:rsidTr="00B46864">
        <w:trPr>
          <w:trHeight w:val="300"/>
          <w:trPrChange w:id="140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40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BAF8ED0" w14:textId="746CF4C8">
            <w:pPr>
              <w:rPr>
                <w:rFonts w:ascii="Arial Unicode MS" w:eastAsia="Arial Unicode MS" w:hAnsi="Arial Unicode MS" w:cs="Arial Unicode MS" w:hint="eastAsia"/>
                <w:color w:val="000000"/>
                <w:sz w:val="20"/>
                <w:szCs w:val="20"/>
              </w:rPr>
            </w:pPr>
            <w:r>
              <w:rPr>
                <w:color w:val="000000"/>
              </w:rPr>
              <w:t xml:space="preserve">銀行引受手形</w:t>
            </w:r>
          </w:p>
        </w:tc>
      </w:tr>
      <w:tr w:rsidR="00B46864" w:rsidRPr="0093572D" w14:paraId="6692BA99" w14:textId="77777777" w:rsidTr="00B46864">
        <w:trPr>
          <w:trHeight w:val="300"/>
          <w:trPrChange w:id="140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40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F5307B4" w14:textId="210916E9">
            <w:pPr>
              <w:rPr>
                <w:rFonts w:ascii="Arial Unicode MS" w:eastAsia="Arial Unicode MS" w:hAnsi="Arial Unicode MS" w:cs="Arial Unicode MS"/>
                <w:color w:val="000000"/>
                <w:sz w:val="20"/>
                <w:szCs w:val="20"/>
              </w:rPr>
            </w:pPr>
            <w:r>
              <w:rPr>
                <w:noProof/>
                <w:color w:val="000000"/>
              </w:rPr>
              <w:t xml:space="preserve">21．買掛金</w:t>
            </w:r>
          </w:p>
        </w:tc>
      </w:tr>
      <w:tr w:rsidR="00B46864" w:rsidRPr="0093572D" w14:paraId="511F49F5" w14:textId="77777777" w:rsidTr="00B46864">
        <w:trPr>
          <w:trHeight w:val="300"/>
          <w:trPrChange w:id="140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40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E707940" w14:textId="0B27BC78">
            <w:pPr>
              <w:rPr>
                <w:rFonts w:ascii="Arial Unicode MS" w:eastAsia="Arial Unicode MS" w:hAnsi="Arial Unicode MS" w:cs="Arial Unicode MS" w:hint="eastAsia"/>
                <w:color w:val="000000"/>
                <w:sz w:val="20"/>
                <w:szCs w:val="20"/>
                <w:lang w:eastAsia="zh-CN"/>
              </w:rPr>
            </w:pPr>
            <w:r>
              <w:rPr>
                <w:color w:val="000000"/>
              </w:rPr>
              <w:t xml:space="preserve">（1）債権の性質別に開示された買掛金</w:t>
            </w:r>
          </w:p>
        </w:tc>
      </w:tr>
      <w:tr w:rsidR="00B46864" w:rsidRPr="0093572D" w14:paraId="2DE6A325" w14:textId="77777777" w:rsidTr="00B46864">
        <w:trPr>
          <w:trHeight w:val="300"/>
          <w:trPrChange w:id="141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41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8B354C4" w14:textId="5E90EEF7">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7A41B646" w14:textId="77777777" w:rsidTr="00B46864">
        <w:trPr>
          <w:trHeight w:val="300"/>
          <w:trPrChange w:id="141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41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49C7C99" w14:textId="5411E21D">
            <w:pPr>
              <w:rPr>
                <w:rFonts w:ascii="Arial Unicode MS" w:eastAsia="Arial Unicode MS" w:hAnsi="Arial Unicode MS" w:cs="Arial Unicode MS" w:hint="eastAsia"/>
                <w:color w:val="000000"/>
                <w:sz w:val="20"/>
                <w:szCs w:val="20"/>
                <w:lang w:eastAsia="zh-CN"/>
              </w:rPr>
            </w:pPr>
            <w:r>
              <w:rPr>
                <w:color w:val="000000"/>
              </w:rPr>
              <w:t xml:space="preserve">期首残高</w:t>
            </w:r>
          </w:p>
        </w:tc>
      </w:tr>
      <w:tr w:rsidR="00B46864" w:rsidRPr="0093572D" w14:paraId="5B930893" w14:textId="77777777" w:rsidTr="00B46864">
        <w:trPr>
          <w:trHeight w:val="300"/>
          <w:trPrChange w:id="142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42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AAFE1E9" w14:textId="122258AB">
            <w:pPr>
              <w:rPr>
                <w:rFonts w:ascii="Arial Unicode MS" w:eastAsia="Arial Unicode MS" w:hAnsi="Arial Unicode MS" w:cs="Arial Unicode MS" w:hint="eastAsia"/>
                <w:color w:val="000000"/>
                <w:sz w:val="20"/>
                <w:szCs w:val="20"/>
              </w:rPr>
            </w:pPr>
            <w:r>
              <w:rPr>
                <w:color w:val="000000"/>
              </w:rPr>
              <w:t xml:space="preserve">未払工事費及び建材費</w:t>
            </w:r>
          </w:p>
        </w:tc>
      </w:tr>
      <w:tr w:rsidR="00B46864" w:rsidRPr="0093572D" w14:paraId="124C6878" w14:textId="77777777" w:rsidTr="00B46864">
        <w:trPr>
          <w:trHeight w:val="300"/>
          <w:trPrChange w:id="142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42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2F9593D" w14:textId="0E1FCCC3">
            <w:pPr>
              <w:rPr>
                <w:rFonts w:ascii="Arial Unicode MS" w:eastAsia="Arial Unicode MS" w:hAnsi="Arial Unicode MS" w:cs="Arial Unicode MS" w:hint="eastAsia"/>
                <w:color w:val="000000"/>
                <w:sz w:val="20"/>
                <w:szCs w:val="20"/>
                <w:lang w:eastAsia="zh-CN"/>
              </w:rPr>
            </w:pPr>
            <w:r>
              <w:rPr>
                <w:color w:val="000000"/>
              </w:rPr>
              <w:t xml:space="preserve">（2）経過勘定別に開示された買掛金</w:t>
            </w:r>
          </w:p>
        </w:tc>
      </w:tr>
      <w:tr w:rsidR="00B46864" w:rsidRPr="0093572D" w14:paraId="2AE3872A" w14:textId="77777777" w:rsidTr="00B46864">
        <w:trPr>
          <w:trHeight w:val="300"/>
          <w:trPrChange w:id="1428"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429"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37EA47F" w14:textId="6F7A6DB6">
            <w:pPr>
              <w:rPr>
                <w:rFonts w:ascii="Arial Unicode MS" w:eastAsia="Arial Unicode MS" w:hAnsi="Arial Unicode MS" w:cs="Arial Unicode MS" w:hint="eastAsia"/>
                <w:color w:val="000000"/>
                <w:sz w:val="20"/>
                <w:szCs w:val="20"/>
              </w:rPr>
            </w:pPr>
            <w:r>
              <w:rPr>
                <w:color w:val="000000"/>
              </w:rPr>
              <w:t xml:space="preserve">帳齢</w:t>
            </w:r>
          </w:p>
        </w:tc>
      </w:tr>
      <w:tr w:rsidR="00B46864" w:rsidRPr="0093572D" w14:paraId="5D943981" w14:textId="77777777" w:rsidTr="00B46864">
        <w:trPr>
          <w:trHeight w:val="300"/>
          <w:trPrChange w:id="1432"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433"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9237D22" w14:textId="6EAD0205">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30F8461E" w14:textId="77777777" w:rsidTr="00B46864">
        <w:trPr>
          <w:trHeight w:val="300"/>
          <w:trPrChange w:id="143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43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001C9F0" w14:textId="17784804">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2BE08FE0" w14:textId="77777777" w:rsidTr="00B46864">
        <w:trPr>
          <w:trHeight w:val="300"/>
          <w:trPrChange w:id="144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44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AF2600A" w14:textId="3FE3C07F">
            <w:pPr>
              <w:rPr>
                <w:rFonts w:ascii="Arial Unicode MS" w:eastAsia="Arial Unicode MS" w:hAnsi="Arial Unicode MS" w:cs="Arial Unicode MS" w:hint="eastAsia"/>
                <w:color w:val="000000"/>
                <w:sz w:val="20"/>
                <w:szCs w:val="20"/>
                <w:lang w:eastAsia="zh-CN"/>
              </w:rPr>
            </w:pPr>
            <w:r>
              <w:rPr>
                <w:color w:val="000000"/>
              </w:rPr>
              <w:t xml:space="preserve">（3）2024年6月30日時点の買掛金上位5社の詳細</w:t>
            </w:r>
          </w:p>
        </w:tc>
      </w:tr>
      <w:tr w:rsidR="00B46864" w:rsidRPr="0093572D" w14:paraId="1F960B6F" w14:textId="77777777" w:rsidTr="00B46864">
        <w:trPr>
          <w:trHeight w:val="300"/>
          <w:trPrChange w:id="144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44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A1973C9" w14:textId="5AE7169F">
            <w:pPr>
              <w:rPr>
                <w:rFonts w:ascii="Arial Unicode MS" w:eastAsia="Arial Unicode MS" w:hAnsi="Arial Unicode MS" w:cs="Arial Unicode MS" w:hint="eastAsia"/>
                <w:color w:val="000000"/>
                <w:sz w:val="20"/>
                <w:szCs w:val="20"/>
              </w:rPr>
            </w:pPr>
            <w:r>
              <w:rPr>
                <w:color w:val="000000"/>
              </w:rPr>
              <w:t xml:space="preserve">債権者名</w:t>
            </w:r>
          </w:p>
        </w:tc>
      </w:tr>
      <w:tr w:rsidR="00B46864" w:rsidRPr="0093572D" w14:paraId="48F27DD6" w14:textId="77777777" w:rsidTr="00B46864">
        <w:trPr>
          <w:trHeight w:val="300"/>
          <w:trPrChange w:id="145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45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77EACBA" w14:textId="52D4D1D6">
            <w:pPr>
              <w:rPr>
                <w:rFonts w:ascii="Arial Unicode MS" w:eastAsia="Arial Unicode MS" w:hAnsi="Arial Unicode MS" w:cs="Arial Unicode MS" w:hint="eastAsia"/>
                <w:color w:val="000000"/>
                <w:sz w:val="20"/>
                <w:szCs w:val="20"/>
              </w:rPr>
            </w:pPr>
            <w:r>
              <w:rPr>
                <w:color w:val="000000"/>
              </w:rPr>
              <w:t xml:space="preserve">科目の性質</w:t>
            </w:r>
          </w:p>
        </w:tc>
      </w:tr>
      <w:tr w:rsidR="00B46864" w:rsidRPr="0093572D" w14:paraId="62F02394" w14:textId="77777777" w:rsidTr="00B46864">
        <w:trPr>
          <w:trHeight w:val="300"/>
          <w:trPrChange w:id="145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45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2DBC2A2" w14:textId="07208940">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3C096765" w14:textId="77777777" w:rsidTr="00B46864">
        <w:trPr>
          <w:trHeight w:val="300"/>
          <w:trPrChange w:id="145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45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0C580E9" w14:textId="0CBFEAE2">
            <w:pPr>
              <w:rPr>
                <w:rFonts w:ascii="Arial Unicode MS" w:eastAsia="Arial Unicode MS" w:hAnsi="Arial Unicode MS" w:cs="Arial Unicode MS" w:hint="eastAsia"/>
                <w:color w:val="000000"/>
                <w:sz w:val="20"/>
                <w:szCs w:val="20"/>
              </w:rPr>
            </w:pPr>
            <w:r>
              <w:rPr>
                <w:color w:val="000000"/>
              </w:rPr>
              <w:t xml:space="preserve">支払手形および買掛金に占める2024年6月30日時点の割合（%）</w:t>
            </w:r>
          </w:p>
        </w:tc>
      </w:tr>
      <w:tr w:rsidR="00B46864" w:rsidRPr="0093572D" w14:paraId="394BCEF9" w14:textId="77777777" w:rsidTr="00B46864">
        <w:trPr>
          <w:trHeight w:val="300"/>
          <w:trPrChange w:id="146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46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657BE28" w14:textId="691B0DD9">
            <w:pPr>
              <w:rPr>
                <w:rFonts w:ascii="Arial Unicode MS" w:eastAsia="Arial Unicode MS" w:hAnsi="Arial Unicode MS" w:cs="Arial Unicode MS" w:hint="eastAsia"/>
                <w:color w:val="000000"/>
                <w:sz w:val="20"/>
                <w:szCs w:val="20"/>
                <w:lang w:eastAsia="zh-CN"/>
              </w:rPr>
            </w:pPr>
            <w:r>
              <w:rPr>
                <w:color w:val="000000"/>
              </w:rPr>
              <w:t xml:space="preserve">工事代金</w:t>
            </w:r>
          </w:p>
        </w:tc>
      </w:tr>
      <w:tr w:rsidR="00B46864" w:rsidRPr="0093572D" w14:paraId="0ACC1EA3" w14:textId="77777777" w:rsidTr="00B46864">
        <w:trPr>
          <w:trHeight w:val="300"/>
          <w:trPrChange w:id="146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46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0B2DD1E" w14:textId="3721AEEF">
            <w:pPr>
              <w:rPr>
                <w:rFonts w:ascii="Arial Unicode MS" w:eastAsia="Arial Unicode MS" w:hAnsi="Arial Unicode MS" w:cs="Arial Unicode MS" w:hint="eastAsia"/>
                <w:color w:val="000000"/>
                <w:sz w:val="20"/>
                <w:szCs w:val="20"/>
                <w:lang w:eastAsia="zh-CN"/>
              </w:rPr>
            </w:pPr>
            <w:r>
              <w:rPr>
                <w:color w:val="000000"/>
              </w:rPr>
              <w:t xml:space="preserve">龍信建設集団有限公司</w:t>
            </w:r>
          </w:p>
        </w:tc>
      </w:tr>
      <w:tr w:rsidR="00B46864" w:rsidRPr="0093572D" w14:paraId="2FBB9B53" w14:textId="77777777" w:rsidTr="00B46864">
        <w:trPr>
          <w:trHeight w:val="300"/>
          <w:trPrChange w:id="147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47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8438C2F" w14:textId="23366A47">
            <w:pPr>
              <w:rPr>
                <w:rFonts w:ascii="Arial Unicode MS" w:eastAsia="Arial Unicode MS" w:hAnsi="Arial Unicode MS" w:cs="Arial Unicode MS" w:hint="eastAsia"/>
                <w:color w:val="000000"/>
                <w:sz w:val="20"/>
                <w:szCs w:val="20"/>
                <w:lang w:eastAsia="zh-CN"/>
              </w:rPr>
            </w:pPr>
            <w:r>
              <w:rPr>
                <w:color w:val="000000"/>
              </w:rPr>
              <w:t xml:space="preserve">工事代金</w:t>
            </w:r>
          </w:p>
        </w:tc>
      </w:tr>
      <w:tr w:rsidR="00B46864" w:rsidRPr="0093572D" w14:paraId="1950EC9E" w14:textId="77777777" w:rsidTr="00B46864">
        <w:trPr>
          <w:trHeight w:val="300"/>
          <w:trPrChange w:id="147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47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52D975C" w14:textId="170C0B8E">
            <w:pPr>
              <w:rPr>
                <w:rFonts w:ascii="Arial Unicode MS" w:eastAsia="Arial Unicode MS" w:hAnsi="Arial Unicode MS" w:cs="Arial Unicode MS" w:hint="eastAsia"/>
                <w:color w:val="000000"/>
                <w:sz w:val="20"/>
                <w:szCs w:val="20"/>
                <w:lang w:eastAsia="zh-CN"/>
              </w:rPr>
            </w:pPr>
            <w:r>
              <w:rPr>
                <w:color w:val="000000"/>
              </w:rPr>
              <w:t xml:space="preserve">盱眙県経済適用房開発有限公司</w:t>
            </w:r>
          </w:p>
        </w:tc>
      </w:tr>
      <w:tr w:rsidR="00B46864" w:rsidRPr="0093572D" w14:paraId="1DD69EB5" w14:textId="77777777" w:rsidTr="00B46864">
        <w:trPr>
          <w:trHeight w:val="300"/>
          <w:trPrChange w:id="148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48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4FF5A49" w14:textId="273AAF78">
            <w:pPr>
              <w:rPr>
                <w:rFonts w:ascii="Arial Unicode MS" w:eastAsia="Arial Unicode MS" w:hAnsi="Arial Unicode MS" w:cs="Arial Unicode MS" w:hint="eastAsia"/>
                <w:color w:val="000000"/>
                <w:sz w:val="20"/>
                <w:szCs w:val="20"/>
                <w:lang w:eastAsia="zh-CN"/>
              </w:rPr>
            </w:pPr>
            <w:r>
              <w:rPr>
                <w:color w:val="000000"/>
              </w:rPr>
              <w:t xml:space="preserve">工事代金</w:t>
            </w:r>
          </w:p>
        </w:tc>
      </w:tr>
      <w:tr w:rsidR="00B46864" w:rsidRPr="0093572D" w14:paraId="7DD14467" w14:textId="77777777" w:rsidTr="00B46864">
        <w:trPr>
          <w:trHeight w:val="300"/>
          <w:trPrChange w:id="148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48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50FD236" w14:textId="7D1C54BF">
            <w:pPr>
              <w:rPr>
                <w:rFonts w:ascii="Arial Unicode MS" w:eastAsia="Arial Unicode MS" w:hAnsi="Arial Unicode MS" w:cs="Arial Unicode MS"/>
                <w:color w:val="000000"/>
                <w:sz w:val="20"/>
                <w:szCs w:val="20"/>
                <w:lang w:eastAsia="zh-CN"/>
              </w:rPr>
            </w:pPr>
            <w:r>
              <w:rPr>
                <w:noProof/>
                <w:color w:val="000000"/>
              </w:rPr>
              <w:t xml:space="preserve">1年以内</w:t>
            </w:r>
          </w:p>
        </w:tc>
      </w:tr>
      <w:tr w:rsidR="00B46864" w:rsidRPr="0093572D" w14:paraId="1E15A310" w14:textId="77777777" w:rsidTr="00B46864">
        <w:trPr>
          <w:trHeight w:val="300"/>
          <w:trPrChange w:id="149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49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2895018" w14:textId="0663ECE5">
            <w:pPr>
              <w:rPr>
                <w:rFonts w:ascii="Arial Unicode MS" w:eastAsia="Arial Unicode MS" w:hAnsi="Arial Unicode MS" w:cs="Arial Unicode MS" w:hint="eastAsia"/>
                <w:color w:val="000000"/>
                <w:sz w:val="20"/>
                <w:szCs w:val="20"/>
                <w:lang w:eastAsia="zh-CN"/>
              </w:rPr>
            </w:pPr>
            <w:r>
              <w:rPr>
                <w:color w:val="000000"/>
              </w:rPr>
              <w:t xml:space="preserve">（1）項目の性質別に開示された前受金の内訳</w:t>
            </w:r>
          </w:p>
        </w:tc>
      </w:tr>
      <w:tr w:rsidR="00B46864" w:rsidRPr="0093572D" w14:paraId="1728C339" w14:textId="77777777" w:rsidTr="00B46864">
        <w:trPr>
          <w:trHeight w:val="300"/>
          <w:trPrChange w:id="149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49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763A197" w14:textId="2A0D4B27">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3270FE00" w14:textId="77777777" w:rsidTr="00B46864">
        <w:trPr>
          <w:trHeight w:val="300"/>
          <w:trPrChange w:id="149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50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089949E" w14:textId="3BAEB4BF">
            <w:pPr>
              <w:rPr>
                <w:rFonts w:ascii="Arial Unicode MS" w:eastAsia="Arial Unicode MS" w:hAnsi="Arial Unicode MS" w:cs="Arial Unicode MS" w:hint="eastAsia"/>
                <w:color w:val="000000"/>
                <w:sz w:val="20"/>
                <w:szCs w:val="20"/>
              </w:rPr>
            </w:pPr>
            <w:r>
              <w:rPr>
                <w:color w:val="000000"/>
              </w:rPr>
              <w:t xml:space="preserve">前受賃貸料</w:t>
            </w:r>
          </w:p>
        </w:tc>
      </w:tr>
      <w:tr w:rsidR="00B46864" w:rsidRPr="0093572D" w14:paraId="3D0238CF" w14:textId="77777777" w:rsidTr="00B46864">
        <w:trPr>
          <w:trHeight w:val="300"/>
          <w:trPrChange w:id="150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50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C1531C3" w14:textId="677EC550">
            <w:pPr>
              <w:rPr>
                <w:rFonts w:ascii="Arial Unicode MS" w:eastAsia="Arial Unicode MS" w:hAnsi="Arial Unicode MS" w:cs="Arial Unicode MS" w:hint="eastAsia"/>
                <w:color w:val="000000"/>
                <w:sz w:val="20"/>
                <w:szCs w:val="20"/>
                <w:lang w:eastAsia="zh-CN"/>
              </w:rPr>
            </w:pPr>
            <w:r>
              <w:rPr>
                <w:color w:val="000000"/>
              </w:rPr>
              <w:t xml:space="preserve">（2）前受金は勘定期間別に以下のように表示されます。</w:t>
            </w:r>
          </w:p>
        </w:tc>
      </w:tr>
      <w:tr w:rsidR="00B46864" w:rsidRPr="0093572D" w14:paraId="6593F308" w14:textId="77777777" w:rsidTr="00B46864">
        <w:trPr>
          <w:trHeight w:val="300"/>
          <w:trPrChange w:id="150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50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E8793CE" w14:textId="648859E3">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717599AF" w14:textId="77777777" w:rsidTr="00B46864">
        <w:trPr>
          <w:trHeight w:val="300"/>
          <w:trPrChange w:id="151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51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31D18B0" w14:textId="2086FEC0">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2AE16349" w14:textId="77777777" w:rsidTr="00B46864">
        <w:trPr>
          <w:trHeight w:val="300"/>
          <w:trPrChange w:id="1515"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516"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72AD10F" w14:textId="77777777">
            <w:pPr>
              <w:rPr>
                <w:rFonts w:ascii="Arial Unicode MS" w:eastAsia="Arial Unicode MS" w:hAnsi="Arial Unicode MS" w:cs="Arial Unicode MS"/>
                <w:color w:val="000000"/>
                <w:sz w:val="20"/>
                <w:szCs w:val="20"/>
                <w:lang w:eastAsia="zh-CN"/>
              </w:rPr>
            </w:pPr>
            <w:r>
              <w:rPr>
                <w:noProof/>
                <w:color w:val="000000"/>
              </w:rPr>
              <w:t xml:space="preserve">（1）契約負債の性質別に開示された状況</w:t>
            </w:r>
          </w:p>
        </w:tc>
      </w:tr>
      <w:tr w:rsidR="00B46864" w:rsidRPr="0093572D" w14:paraId="00B81094" w14:textId="77777777" w:rsidTr="00B46864">
        <w:trPr>
          <w:trHeight w:val="300"/>
          <w:trPrChange w:id="151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51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8AED941" w14:textId="753CFD42">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40C995CB" w14:textId="77777777" w:rsidTr="00B46864">
        <w:trPr>
          <w:trHeight w:val="300"/>
          <w:trPrChange w:id="152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52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5602D06" w14:textId="26D8A594">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28920409" w14:textId="77777777" w:rsidTr="00B46864">
        <w:trPr>
          <w:trHeight w:val="300"/>
          <w:trPrChange w:id="152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52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2CAB561" w14:textId="54587B49">
            <w:pPr>
              <w:rPr>
                <w:rFonts w:ascii="Arial Unicode MS" w:eastAsia="Arial Unicode MS" w:hAnsi="Arial Unicode MS" w:cs="Arial Unicode MS" w:hint="eastAsia"/>
                <w:color w:val="000000"/>
                <w:sz w:val="20"/>
                <w:szCs w:val="20"/>
              </w:rPr>
            </w:pPr>
            <w:r>
              <w:rPr>
                <w:color w:val="000000"/>
              </w:rPr>
              <w:t xml:space="preserve">前受工事代金</w:t>
            </w:r>
          </w:p>
        </w:tc>
      </w:tr>
      <w:tr w:rsidR="00B46864" w:rsidRPr="0093572D" w14:paraId="3E053012" w14:textId="77777777" w:rsidTr="00B46864">
        <w:trPr>
          <w:trHeight w:val="300"/>
          <w:trPrChange w:id="152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53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A03A148" w14:textId="55D8687B">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3F3316B1" w14:textId="77777777" w:rsidTr="00B46864">
        <w:trPr>
          <w:trHeight w:val="300"/>
          <w:trPrChange w:id="153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53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1CA4C6B" w14:textId="201DEB2D">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2209ECAA" w14:textId="77777777" w:rsidTr="00B46864">
        <w:trPr>
          <w:trHeight w:val="300"/>
          <w:trPrChange w:id="153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53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2700BF1" w14:textId="047C88E2">
            <w:pPr>
              <w:rPr>
                <w:rFonts w:ascii="Arial Unicode MS" w:eastAsia="Arial Unicode MS" w:hAnsi="Arial Unicode MS" w:cs="Arial Unicode MS" w:hint="eastAsia"/>
                <w:color w:val="000000"/>
                <w:sz w:val="20"/>
                <w:szCs w:val="20"/>
              </w:rPr>
            </w:pPr>
            <w:r>
              <w:rPr>
                <w:color w:val="000000"/>
              </w:rPr>
              <w:t xml:space="preserve">付加価値税</w:t>
            </w:r>
          </w:p>
        </w:tc>
      </w:tr>
      <w:tr w:rsidR="00B46864" w:rsidRPr="0093572D" w14:paraId="351B3283" w14:textId="77777777" w:rsidTr="00B46864">
        <w:trPr>
          <w:trHeight w:val="300"/>
          <w:trPrChange w:id="154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54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7B345E9" w14:textId="1A539B76">
            <w:pPr>
              <w:rPr>
                <w:rFonts w:ascii="Arial Unicode MS" w:eastAsia="Arial Unicode MS" w:hAnsi="Arial Unicode MS" w:cs="Arial Unicode MS" w:hint="eastAsia"/>
                <w:color w:val="000000"/>
                <w:sz w:val="20"/>
                <w:szCs w:val="20"/>
              </w:rPr>
            </w:pPr>
            <w:r>
              <w:rPr>
                <w:color w:val="000000"/>
              </w:rPr>
              <w:t xml:space="preserve">都市維持建設税</w:t>
            </w:r>
          </w:p>
        </w:tc>
      </w:tr>
      <w:tr w:rsidR="00B46864" w:rsidRPr="0093572D" w14:paraId="083C8576" w14:textId="77777777" w:rsidTr="00B46864">
        <w:trPr>
          <w:trHeight w:val="300"/>
          <w:trPrChange w:id="154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54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8D2A846" w14:textId="50DA39CC">
            <w:pPr>
              <w:rPr>
                <w:rFonts w:ascii="Arial Unicode MS" w:eastAsia="Arial Unicode MS" w:hAnsi="Arial Unicode MS" w:cs="Arial Unicode MS" w:hint="eastAsia"/>
                <w:color w:val="000000"/>
                <w:sz w:val="20"/>
                <w:szCs w:val="20"/>
              </w:rPr>
            </w:pPr>
            <w:r>
              <w:rPr>
                <w:color w:val="000000"/>
              </w:rPr>
              <w:t xml:space="preserve">固定資産税</w:t>
            </w:r>
          </w:p>
        </w:tc>
      </w:tr>
      <w:tr w:rsidR="00B46864" w:rsidRPr="0093572D" w14:paraId="3F443031" w14:textId="77777777" w:rsidTr="00B46864">
        <w:trPr>
          <w:trHeight w:val="300"/>
          <w:trPrChange w:id="155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55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97EBBF7" w14:textId="08163701">
            <w:pPr>
              <w:rPr>
                <w:rFonts w:ascii="Arial Unicode MS" w:eastAsia="Arial Unicode MS" w:hAnsi="Arial Unicode MS" w:cs="Arial Unicode MS" w:hint="eastAsia"/>
                <w:color w:val="000000"/>
                <w:sz w:val="20"/>
                <w:szCs w:val="20"/>
              </w:rPr>
            </w:pPr>
            <w:r>
              <w:rPr>
                <w:color w:val="000000"/>
              </w:rPr>
              <w:t xml:space="preserve">土地使用税</w:t>
            </w:r>
          </w:p>
        </w:tc>
      </w:tr>
      <w:tr w:rsidR="00B46864" w:rsidRPr="0093572D" w14:paraId="75A7DE7E" w14:textId="77777777" w:rsidTr="00B46864">
        <w:trPr>
          <w:trHeight w:val="300"/>
          <w:trPrChange w:id="1555"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556"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2A9FA0C" w14:textId="6BFB60AB">
            <w:pPr>
              <w:rPr>
                <w:rFonts w:ascii="Arial Unicode MS" w:eastAsia="Arial Unicode MS" w:hAnsi="Arial Unicode MS" w:cs="Arial Unicode MS" w:hint="eastAsia"/>
                <w:color w:val="000000"/>
                <w:sz w:val="20"/>
                <w:szCs w:val="20"/>
              </w:rPr>
            </w:pPr>
            <w:r>
              <w:rPr>
                <w:color w:val="000000"/>
              </w:rPr>
              <w:t xml:space="preserve">教育費付加金</w:t>
            </w:r>
          </w:p>
        </w:tc>
      </w:tr>
      <w:tr w:rsidR="00B46864" w:rsidRPr="0093572D" w14:paraId="614E2BE6" w14:textId="77777777" w:rsidTr="00B46864">
        <w:trPr>
          <w:trHeight w:val="300"/>
          <w:trPrChange w:id="1559"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560"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022F320" w14:textId="0618AD2C">
            <w:pPr>
              <w:rPr>
                <w:rFonts w:ascii="Arial Unicode MS" w:eastAsia="Arial Unicode MS" w:hAnsi="Arial Unicode MS" w:cs="Arial Unicode MS" w:hint="eastAsia"/>
                <w:color w:val="000000"/>
                <w:sz w:val="20"/>
                <w:szCs w:val="20"/>
                <w:lang w:eastAsia="zh-CN"/>
              </w:rPr>
            </w:pPr>
            <w:r>
              <w:rPr>
                <w:color w:val="000000"/>
              </w:rPr>
              <w:t xml:space="preserve">期末残高</w:t>
            </w:r>
          </w:p>
        </w:tc>
      </w:tr>
      <w:tr w:rsidR="00B46864" w:rsidRPr="0093572D" w14:paraId="349CBA09" w14:textId="77777777" w:rsidTr="00B46864">
        <w:trPr>
          <w:trHeight w:val="300"/>
          <w:trPrChange w:id="156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56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2B06185" w14:textId="38969F3A">
            <w:pPr>
              <w:rPr>
                <w:rFonts w:ascii="Arial Unicode MS" w:eastAsia="Arial Unicode MS" w:hAnsi="Arial Unicode MS" w:cs="Arial Unicode MS" w:hint="eastAsia"/>
                <w:color w:val="000000"/>
                <w:sz w:val="20"/>
                <w:szCs w:val="20"/>
                <w:lang w:eastAsia="zh-CN"/>
              </w:rPr>
            </w:pPr>
            <w:r>
              <w:rPr>
                <w:color w:val="000000"/>
              </w:rPr>
              <w:t xml:space="preserve">期首残高</w:t>
            </w:r>
          </w:p>
        </w:tc>
      </w:tr>
      <w:tr w:rsidR="00B46864" w:rsidRPr="0093572D" w14:paraId="1B39ED00" w14:textId="77777777" w:rsidTr="00B46864">
        <w:trPr>
          <w:trHeight w:val="300"/>
          <w:trPrChange w:id="156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56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2F26E73" w14:textId="0602FDA3">
            <w:pPr>
              <w:rPr>
                <w:rFonts w:ascii="Arial Unicode MS" w:eastAsia="Arial Unicode MS" w:hAnsi="Arial Unicode MS" w:cs="Arial Unicode MS" w:hint="eastAsia"/>
                <w:color w:val="000000"/>
                <w:sz w:val="20"/>
                <w:szCs w:val="20"/>
              </w:rPr>
            </w:pPr>
            <w:r>
              <w:rPr>
                <w:color w:val="000000"/>
              </w:rPr>
              <w:t xml:space="preserve">未払配当金</w:t>
            </w:r>
          </w:p>
        </w:tc>
      </w:tr>
      <w:tr w:rsidR="00B46864" w:rsidRPr="0093572D" w14:paraId="6D413DED" w14:textId="77777777" w:rsidTr="00B46864">
        <w:trPr>
          <w:trHeight w:val="300"/>
          <w:trPrChange w:id="157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57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D684073" w14:textId="3E254A2A">
            <w:pPr>
              <w:rPr>
                <w:rFonts w:ascii="Arial Unicode MS" w:eastAsia="Arial Unicode MS" w:hAnsi="Arial Unicode MS" w:cs="Arial Unicode MS" w:hint="eastAsia"/>
                <w:color w:val="000000"/>
                <w:sz w:val="20"/>
                <w:szCs w:val="20"/>
                <w:lang w:eastAsia="zh-CN"/>
              </w:rPr>
            </w:pPr>
            <w:r>
              <w:rPr>
                <w:color w:val="000000"/>
              </w:rPr>
              <w:t xml:space="preserve">その他の未払金</w:t>
            </w:r>
          </w:p>
        </w:tc>
      </w:tr>
      <w:tr w:rsidR="00B46864" w:rsidRPr="0093572D" w14:paraId="7A668956" w14:textId="77777777" w:rsidTr="00B46864">
        <w:trPr>
          <w:trHeight w:val="300"/>
          <w:trPrChange w:id="157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57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2700D4B" w14:textId="0E62C2B0">
            <w:pPr>
              <w:rPr>
                <w:rFonts w:ascii="Arial Unicode MS" w:eastAsia="Arial Unicode MS" w:hAnsi="Arial Unicode MS" w:cs="Arial Unicode MS" w:hint="eastAsia"/>
                <w:color w:val="000000"/>
                <w:sz w:val="20"/>
                <w:szCs w:val="20"/>
              </w:rPr>
            </w:pPr>
            <w:r>
              <w:rPr>
                <w:color w:val="000000"/>
              </w:rPr>
              <w:t xml:space="preserve">（1）その他の未払金</w:t>
            </w:r>
          </w:p>
        </w:tc>
      </w:tr>
      <w:tr w:rsidR="00B46864" w:rsidRPr="0093572D" w14:paraId="7BDD3D48" w14:textId="77777777" w:rsidTr="00B46864">
        <w:trPr>
          <w:trHeight w:val="300"/>
          <w:trPrChange w:id="158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58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FBB70B6" w14:textId="59877F5B">
            <w:pPr>
              <w:rPr>
                <w:rFonts w:ascii="Arial Unicode MS" w:eastAsia="Arial Unicode MS" w:hAnsi="Arial Unicode MS" w:cs="Arial Unicode MS"/>
                <w:color w:val="000000"/>
                <w:sz w:val="20"/>
                <w:szCs w:val="20"/>
                <w:lang w:eastAsia="zh-CN"/>
              </w:rPr>
            </w:pPr>
            <w:r>
              <w:rPr>
                <w:noProof/>
                <w:color w:val="000000"/>
              </w:rPr>
              <w:t xml:space="preserve">①勘定期間別に表示されたその他の未払金</w:t>
            </w:r>
          </w:p>
        </w:tc>
      </w:tr>
      <w:tr w:rsidR="00B46864" w:rsidRPr="0093572D" w14:paraId="20AFB1B5" w14:textId="77777777" w:rsidTr="00B46864">
        <w:trPr>
          <w:trHeight w:val="300"/>
          <w:trPrChange w:id="158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58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300530A" w14:textId="51F2D7DD">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7A524DEE" w14:textId="77777777" w:rsidTr="00B46864">
        <w:trPr>
          <w:trHeight w:val="300"/>
          <w:trPrChange w:id="159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59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3A8E4A2" w14:textId="5D9B27E4">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6144ED73" w14:textId="77777777" w:rsidTr="00B46864">
        <w:trPr>
          <w:trHeight w:val="300"/>
          <w:trPrChange w:id="159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59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411D350" w14:textId="3BA5ED35">
            <w:pPr>
              <w:rPr>
                <w:rFonts w:ascii="Arial Unicode MS" w:eastAsia="Arial Unicode MS" w:hAnsi="Arial Unicode MS" w:cs="Arial Unicode MS"/>
                <w:color w:val="000000"/>
                <w:sz w:val="20"/>
                <w:szCs w:val="20"/>
              </w:rPr>
            </w:pPr>
            <w:r>
              <w:rPr>
                <w:noProof/>
                <w:color w:val="000000"/>
              </w:rPr>
              <w:t xml:space="preserve">1～2年</w:t>
            </w:r>
          </w:p>
        </w:tc>
      </w:tr>
      <w:tr w:rsidR="00B46864" w:rsidRPr="0093572D" w14:paraId="2CBE50B5" w14:textId="77777777" w:rsidTr="00B46864">
        <w:trPr>
          <w:trHeight w:val="300"/>
          <w:trPrChange w:id="159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60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49A0ECB" w14:textId="5EDD4CC1">
            <w:pPr>
              <w:rPr>
                <w:rFonts w:ascii="Arial Unicode MS" w:eastAsia="Arial Unicode MS" w:hAnsi="Arial Unicode MS" w:cs="Arial Unicode MS"/>
                <w:color w:val="000000"/>
                <w:sz w:val="20"/>
                <w:szCs w:val="20"/>
                <w:lang w:eastAsia="zh-CN"/>
              </w:rPr>
            </w:pPr>
            <w:r>
              <w:rPr>
                <w:noProof/>
                <w:color w:val="000000"/>
              </w:rPr>
              <w:t xml:space="preserve">②2024年6月30日時点のその他の未払金上位5社の詳細</w:t>
            </w:r>
          </w:p>
        </w:tc>
      </w:tr>
      <w:tr w:rsidR="00B46864" w:rsidRPr="0093572D" w14:paraId="7C84B39A" w14:textId="77777777" w:rsidTr="00B46864">
        <w:trPr>
          <w:trHeight w:val="300"/>
          <w:trPrChange w:id="160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60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7028196" w14:textId="1A352FE7">
            <w:pPr>
              <w:rPr>
                <w:rFonts w:ascii="Arial Unicode MS" w:eastAsia="Arial Unicode MS" w:hAnsi="Arial Unicode MS" w:cs="Arial Unicode MS" w:hint="eastAsia"/>
                <w:color w:val="000000"/>
                <w:sz w:val="20"/>
                <w:szCs w:val="20"/>
              </w:rPr>
            </w:pPr>
            <w:r>
              <w:rPr>
                <w:color w:val="000000"/>
              </w:rPr>
              <w:t xml:space="preserve">科目の性質</w:t>
            </w:r>
          </w:p>
        </w:tc>
      </w:tr>
      <w:tr w:rsidR="00B46864" w:rsidRPr="0093572D" w14:paraId="16CDD9FE" w14:textId="77777777" w:rsidTr="00B46864">
        <w:trPr>
          <w:trHeight w:val="300"/>
          <w:trPrChange w:id="161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61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B4F54A0" w14:textId="08EEC270">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2AB6F2C8" w14:textId="77777777" w:rsidTr="00B46864">
        <w:trPr>
          <w:trHeight w:val="300"/>
          <w:trPrChange w:id="161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61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E04A80D" w14:textId="26A6D8D4">
            <w:pPr>
              <w:rPr>
                <w:rFonts w:ascii="Arial Unicode MS" w:eastAsia="Arial Unicode MS" w:hAnsi="Arial Unicode MS" w:cs="Arial Unicode MS" w:hint="eastAsia"/>
                <w:color w:val="000000"/>
                <w:sz w:val="20"/>
                <w:szCs w:val="20"/>
              </w:rPr>
            </w:pPr>
            <w:r>
              <w:rPr>
                <w:color w:val="000000"/>
              </w:rPr>
              <w:t xml:space="preserve">その他の未払金に占める2024年6月30日時点の割合（%）</w:t>
            </w:r>
          </w:p>
        </w:tc>
      </w:tr>
      <w:tr w:rsidR="00B46864" w:rsidRPr="0093572D" w14:paraId="55F3B8C1" w14:textId="77777777" w:rsidTr="00B46864">
        <w:trPr>
          <w:trHeight w:val="300"/>
          <w:trPrChange w:id="162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62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917949F" w14:textId="4A74C9F5">
            <w:pPr>
              <w:rPr>
                <w:rFonts w:ascii="Arial Unicode MS" w:eastAsia="Arial Unicode MS" w:hAnsi="Arial Unicode MS" w:cs="Arial Unicode MS" w:hint="eastAsia"/>
                <w:color w:val="000000"/>
                <w:sz w:val="20"/>
                <w:szCs w:val="20"/>
                <w:lang w:eastAsia="zh-CN"/>
              </w:rPr>
            </w:pPr>
            <w:r>
              <w:rPr>
                <w:color w:val="000000"/>
              </w:rPr>
              <w:t xml:space="preserve">盱眙経発市政建設有限公司</w:t>
            </w:r>
          </w:p>
        </w:tc>
      </w:tr>
      <w:tr w:rsidR="00B46864" w:rsidRPr="0093572D" w14:paraId="1F9D3D09" w14:textId="77777777" w:rsidTr="00B46864">
        <w:trPr>
          <w:trHeight w:val="300"/>
          <w:trPrChange w:id="162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62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0118856" w14:textId="642D4287">
            <w:pPr>
              <w:rPr>
                <w:rFonts w:ascii="Arial Unicode MS" w:eastAsia="Arial Unicode MS" w:hAnsi="Arial Unicode MS" w:cs="Arial Unicode MS" w:hint="eastAsia"/>
                <w:color w:val="000000"/>
                <w:sz w:val="20"/>
                <w:szCs w:val="20"/>
                <w:lang w:eastAsia="zh-CN"/>
              </w:rPr>
            </w:pPr>
            <w:r>
              <w:rPr>
                <w:color w:val="000000"/>
              </w:rPr>
              <w:t xml:space="preserve">経常勘定</w:t>
            </w:r>
          </w:p>
        </w:tc>
      </w:tr>
      <w:tr w:rsidR="00B46864" w:rsidRPr="0093572D" w14:paraId="61453E02" w14:textId="77777777" w:rsidTr="00B46864">
        <w:trPr>
          <w:trHeight w:val="300"/>
          <w:trPrChange w:id="162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63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22D5F2D" w14:textId="2EE3FF3A">
            <w:pPr>
              <w:rPr>
                <w:rFonts w:ascii="Arial Unicode MS" w:eastAsia="Arial Unicode MS" w:hAnsi="Arial Unicode MS" w:cs="Arial Unicode MS"/>
                <w:color w:val="000000"/>
                <w:sz w:val="20"/>
                <w:szCs w:val="20"/>
              </w:rPr>
            </w:pPr>
            <w:r>
              <w:rPr>
                <w:noProof/>
                <w:color w:val="000000"/>
              </w:rPr>
              <w:t xml:space="preserve">1年以内/1-2年/2-3年</w:t>
            </w:r>
          </w:p>
        </w:tc>
      </w:tr>
      <w:tr w:rsidR="00B46864" w:rsidRPr="0093572D" w14:paraId="7672FD36" w14:textId="77777777" w:rsidTr="00B46864">
        <w:trPr>
          <w:trHeight w:val="300"/>
          <w:trPrChange w:id="163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63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50F8D10" w14:textId="1A54C3A1">
            <w:pPr>
              <w:rPr>
                <w:rFonts w:ascii="Arial Unicode MS" w:eastAsia="Arial Unicode MS" w:hAnsi="Arial Unicode MS" w:cs="Arial Unicode MS" w:hint="eastAsia"/>
                <w:color w:val="000000"/>
                <w:sz w:val="20"/>
                <w:szCs w:val="20"/>
              </w:rPr>
            </w:pPr>
            <w:r>
              <w:rPr>
                <w:color w:val="000000"/>
              </w:rPr>
              <w:t xml:space="preserve">経常勘定</w:t>
            </w:r>
          </w:p>
        </w:tc>
      </w:tr>
      <w:tr w:rsidR="00B46864" w:rsidRPr="0093572D" w14:paraId="03BF6EDC" w14:textId="77777777" w:rsidTr="00B46864">
        <w:trPr>
          <w:trHeight w:val="300"/>
          <w:trPrChange w:id="163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64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CD558A7" w14:textId="5C925850">
            <w:pPr>
              <w:rPr>
                <w:rFonts w:ascii="Arial Unicode MS" w:eastAsia="Arial Unicode MS" w:hAnsi="Arial Unicode MS" w:cs="Arial Unicode MS"/>
                <w:color w:val="000000"/>
                <w:sz w:val="20"/>
                <w:szCs w:val="20"/>
              </w:rPr>
            </w:pPr>
            <w:r>
              <w:rPr>
                <w:noProof/>
                <w:color w:val="000000"/>
              </w:rPr>
              <w:t xml:space="preserve">1年以内/1-2年/2-3年/3年以上</w:t>
            </w:r>
          </w:p>
        </w:tc>
      </w:tr>
      <w:tr w:rsidR="00B46864" w:rsidRPr="0093572D" w14:paraId="243BBD90" w14:textId="77777777" w:rsidTr="00B46864">
        <w:trPr>
          <w:trHeight w:val="300"/>
          <w:trPrChange w:id="164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64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B16E687" w14:textId="50971216">
            <w:pPr>
              <w:rPr>
                <w:rFonts w:ascii="Arial Unicode MS" w:eastAsia="Arial Unicode MS" w:hAnsi="Arial Unicode MS" w:cs="Arial Unicode MS" w:hint="eastAsia"/>
                <w:color w:val="000000"/>
                <w:sz w:val="20"/>
                <w:szCs w:val="20"/>
              </w:rPr>
            </w:pPr>
            <w:r>
              <w:rPr>
                <w:color w:val="000000"/>
              </w:rPr>
              <w:t xml:space="preserve">経常勘定</w:t>
            </w:r>
          </w:p>
        </w:tc>
      </w:tr>
      <w:tr w:rsidR="00B46864" w:rsidRPr="0093572D" w14:paraId="52ECBB8C" w14:textId="77777777" w:rsidTr="00B46864">
        <w:trPr>
          <w:trHeight w:val="300"/>
          <w:trPrChange w:id="165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65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0090AFE" w14:textId="5A74AB74">
            <w:pPr>
              <w:rPr>
                <w:rFonts w:ascii="Arial Unicode MS" w:eastAsia="Arial Unicode MS" w:hAnsi="Arial Unicode MS" w:cs="Arial Unicode MS"/>
                <w:color w:val="000000"/>
                <w:sz w:val="20"/>
                <w:szCs w:val="20"/>
              </w:rPr>
            </w:pPr>
            <w:r>
              <w:rPr>
                <w:noProof/>
                <w:color w:val="000000"/>
              </w:rPr>
              <w:t xml:space="preserve">1年以内/1-2年</w:t>
            </w:r>
          </w:p>
        </w:tc>
      </w:tr>
      <w:tr w:rsidR="00B46864" w:rsidRPr="0093572D" w14:paraId="6D3AD84A" w14:textId="77777777" w:rsidTr="00B46864">
        <w:trPr>
          <w:trHeight w:val="300"/>
          <w:trPrChange w:id="165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65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130EEB5" w14:textId="4EB12985">
            <w:pPr>
              <w:rPr>
                <w:rFonts w:ascii="Arial Unicode MS" w:eastAsia="Arial Unicode MS" w:hAnsi="Arial Unicode MS" w:cs="Arial Unicode MS"/>
                <w:color w:val="000000"/>
                <w:sz w:val="20"/>
                <w:szCs w:val="20"/>
              </w:rPr>
            </w:pPr>
            <w:r>
              <w:rPr>
                <w:noProof/>
                <w:color w:val="000000"/>
              </w:rPr>
              <w:t xml:space="preserve">1年以内/1-2年/2-3年/3年以上</w:t>
            </w:r>
          </w:p>
        </w:tc>
      </w:tr>
      <w:tr w:rsidR="00B46864" w:rsidRPr="0093572D" w14:paraId="56832C64" w14:textId="77777777" w:rsidTr="00B46864">
        <w:trPr>
          <w:trHeight w:val="300"/>
          <w:trPrChange w:id="165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66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DE12A79" w14:textId="21DAEE24">
            <w:pPr>
              <w:rPr>
                <w:rFonts w:ascii="Arial Unicode MS" w:eastAsia="Arial Unicode MS" w:hAnsi="Arial Unicode MS" w:cs="Arial Unicode MS"/>
                <w:color w:val="000000"/>
                <w:sz w:val="20"/>
                <w:szCs w:val="20"/>
                <w:lang w:eastAsia="zh-CN"/>
              </w:rPr>
            </w:pPr>
            <w:r>
              <w:rPr>
                <w:noProof/>
                <w:color w:val="000000"/>
              </w:rPr>
              <w:t xml:space="preserve">26、1年内返済予定の非流動負債</w:t>
            </w:r>
          </w:p>
        </w:tc>
      </w:tr>
      <w:tr w:rsidR="00B46864" w:rsidRPr="0093572D" w14:paraId="72ECCF15" w14:textId="77777777" w:rsidTr="00B46864">
        <w:trPr>
          <w:trHeight w:val="300"/>
          <w:trPrChange w:id="166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66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241C132" w14:textId="680BF0FE">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30E475CD" w14:textId="77777777" w:rsidTr="00B46864">
        <w:trPr>
          <w:trHeight w:val="300"/>
          <w:trPrChange w:id="166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66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5A1B82A" w14:textId="001E68FC">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52EAB614" w14:textId="77777777" w:rsidTr="00B46864">
        <w:trPr>
          <w:trHeight w:val="300"/>
          <w:trPrChange w:id="167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67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A03799D" w14:textId="2AA9A971">
            <w:pPr>
              <w:rPr>
                <w:rFonts w:ascii="Arial Unicode MS" w:eastAsia="Arial Unicode MS" w:hAnsi="Arial Unicode MS" w:cs="Arial Unicode MS"/>
                <w:color w:val="000000"/>
                <w:sz w:val="20"/>
                <w:szCs w:val="20"/>
                <w:lang w:eastAsia="zh-CN"/>
              </w:rPr>
            </w:pPr>
            <w:r>
              <w:rPr>
                <w:noProof/>
                <w:color w:val="000000"/>
              </w:rPr>
              <w:t xml:space="preserve">1年内返済予定の長期借入金</w:t>
            </w:r>
          </w:p>
        </w:tc>
      </w:tr>
      <w:tr w:rsidR="00B46864" w:rsidRPr="0093572D" w14:paraId="20AA2BDC" w14:textId="77777777" w:rsidTr="00B46864">
        <w:trPr>
          <w:trHeight w:val="300"/>
          <w:trPrChange w:id="167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68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8E8D5E0" w14:textId="0CBF342B">
            <w:pPr>
              <w:rPr>
                <w:rFonts w:ascii="Arial Unicode MS" w:eastAsia="Arial Unicode MS" w:hAnsi="Arial Unicode MS" w:cs="Arial Unicode MS"/>
                <w:color w:val="000000"/>
                <w:sz w:val="20"/>
                <w:szCs w:val="20"/>
              </w:rPr>
            </w:pPr>
            <w:r>
              <w:rPr>
                <w:noProof/>
                <w:color w:val="000000"/>
              </w:rPr>
              <w:t xml:space="preserve">1年内返済予定の長期未払金</w:t>
            </w:r>
          </w:p>
        </w:tc>
      </w:tr>
      <w:tr w:rsidR="00B46864" w:rsidRPr="0093572D" w14:paraId="012CA48E" w14:textId="77777777" w:rsidTr="00B46864">
        <w:trPr>
          <w:trHeight w:val="300"/>
          <w:trPrChange w:id="168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68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324668B" w14:textId="6389C07B">
            <w:pPr>
              <w:rPr>
                <w:rFonts w:ascii="Arial Unicode MS" w:eastAsia="Arial Unicode MS" w:hAnsi="Arial Unicode MS" w:cs="Arial Unicode MS"/>
                <w:color w:val="000000"/>
                <w:sz w:val="20"/>
                <w:szCs w:val="20"/>
              </w:rPr>
            </w:pPr>
            <w:r>
              <w:rPr>
                <w:noProof/>
                <w:color w:val="000000"/>
              </w:rPr>
              <w:t xml:space="preserve">1年内償還予定の社債</w:t>
            </w:r>
          </w:p>
        </w:tc>
      </w:tr>
      <w:tr w:rsidR="00B46864" w:rsidRPr="0093572D" w14:paraId="244204AB" w14:textId="77777777" w:rsidTr="00B46864">
        <w:trPr>
          <w:trHeight w:val="300"/>
          <w:trPrChange w:id="169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69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FC43F3C" w14:textId="77D36219">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7BFB507B" w14:textId="77777777" w:rsidTr="00B46864">
        <w:trPr>
          <w:trHeight w:val="300"/>
          <w:trPrChange w:id="169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69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98CC5DB" w14:textId="75220719">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00A4051C" w14:textId="77777777" w:rsidTr="00B46864">
        <w:trPr>
          <w:trHeight w:val="300"/>
          <w:trPrChange w:id="170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70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F80FC8B" w14:textId="303BB4E0">
            <w:pPr>
              <w:rPr>
                <w:rFonts w:ascii="Arial Unicode MS" w:eastAsia="Arial Unicode MS" w:hAnsi="Arial Unicode MS" w:cs="Arial Unicode MS" w:hint="eastAsia"/>
                <w:color w:val="000000"/>
                <w:sz w:val="20"/>
                <w:szCs w:val="20"/>
              </w:rPr>
            </w:pPr>
            <w:r>
              <w:rPr>
                <w:color w:val="000000"/>
              </w:rPr>
              <w:t xml:space="preserve">繰延仮受消費税</w:t>
            </w:r>
          </w:p>
        </w:tc>
      </w:tr>
      <w:tr w:rsidR="00B46864" w:rsidRPr="0093572D" w14:paraId="13C8970B" w14:textId="77777777" w:rsidTr="00B46864">
        <w:trPr>
          <w:trHeight w:val="300"/>
          <w:trPrChange w:id="170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70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2C9091E" w14:textId="0A626C13">
            <w:pPr>
              <w:rPr>
                <w:rFonts w:ascii="Arial Unicode MS" w:eastAsia="Arial Unicode MS" w:hAnsi="Arial Unicode MS" w:cs="Arial Unicode MS" w:hint="eastAsia"/>
                <w:color w:val="000000"/>
                <w:sz w:val="20"/>
                <w:szCs w:val="20"/>
                <w:lang w:eastAsia="zh-CN"/>
              </w:rPr>
            </w:pPr>
            <w:r>
              <w:rPr>
                <w:color w:val="000000"/>
              </w:rPr>
              <w:t xml:space="preserve">プロジェクト</w:t>
            </w:r>
          </w:p>
        </w:tc>
      </w:tr>
      <w:tr w:rsidR="00B46864" w:rsidRPr="0093572D" w14:paraId="610353BB" w14:textId="77777777" w:rsidTr="00B46864">
        <w:trPr>
          <w:trHeight w:val="300"/>
          <w:trPrChange w:id="171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71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BD4FCFD" w14:textId="50A14953">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3365F87E" w14:textId="77777777" w:rsidTr="00B46864">
        <w:trPr>
          <w:trHeight w:val="300"/>
          <w:trPrChange w:id="171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71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B283BC1" w14:textId="251C9797">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79B86399" w14:textId="77777777" w:rsidTr="00B46864">
        <w:trPr>
          <w:trHeight w:val="300"/>
          <w:trPrChange w:id="172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72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4B2156F" w14:textId="2727272C">
            <w:pPr>
              <w:rPr>
                <w:rFonts w:ascii="Arial Unicode MS" w:eastAsia="Arial Unicode MS" w:hAnsi="Arial Unicode MS" w:cs="Arial Unicode MS" w:hint="eastAsia"/>
                <w:color w:val="000000"/>
                <w:sz w:val="20"/>
                <w:szCs w:val="20"/>
                <w:lang w:eastAsia="zh-CN"/>
              </w:rPr>
            </w:pPr>
            <w:r>
              <w:rPr>
                <w:color w:val="000000"/>
              </w:rPr>
              <w:t xml:space="preserve">保証借入金</w:t>
            </w:r>
          </w:p>
        </w:tc>
      </w:tr>
      <w:tr w:rsidR="00B46864" w:rsidRPr="0093572D" w14:paraId="124DEB19" w14:textId="77777777" w:rsidTr="00B46864">
        <w:trPr>
          <w:trHeight w:val="300"/>
          <w:trPrChange w:id="172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72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C934125" w14:textId="2330F5BD">
            <w:pPr>
              <w:rPr>
                <w:rFonts w:ascii="Arial Unicode MS" w:eastAsia="Arial Unicode MS" w:hAnsi="Arial Unicode MS" w:cs="Arial Unicode MS" w:hint="eastAsia"/>
                <w:color w:val="000000"/>
                <w:sz w:val="20"/>
                <w:szCs w:val="20"/>
                <w:lang w:eastAsia="zh-CN"/>
              </w:rPr>
            </w:pPr>
            <w:r>
              <w:rPr>
                <w:color w:val="000000"/>
              </w:rPr>
              <w:t xml:space="preserve">質入借入金</w:t>
            </w:r>
          </w:p>
        </w:tc>
      </w:tr>
      <w:tr w:rsidR="00B46864" w:rsidRPr="0093572D" w14:paraId="7C0DA2E4" w14:textId="77777777" w:rsidTr="00B46864">
        <w:trPr>
          <w:trHeight w:val="300"/>
          <w:trPrChange w:id="172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73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C1E87D7" w14:textId="40B8E61A">
            <w:pPr>
              <w:rPr>
                <w:rFonts w:ascii="Arial Unicode MS" w:eastAsia="Arial Unicode MS" w:hAnsi="Arial Unicode MS" w:cs="Arial Unicode MS" w:hint="eastAsia"/>
                <w:color w:val="000000"/>
                <w:sz w:val="20"/>
                <w:szCs w:val="20"/>
                <w:lang w:eastAsia="zh-CN"/>
              </w:rPr>
            </w:pPr>
            <w:r>
              <w:rPr>
                <w:color w:val="000000"/>
              </w:rPr>
              <w:t xml:space="preserve">抵当借入金</w:t>
            </w:r>
          </w:p>
        </w:tc>
      </w:tr>
      <w:tr w:rsidR="00B46864" w:rsidRPr="0093572D" w14:paraId="21B07D4B" w14:textId="77777777" w:rsidTr="00B46864">
        <w:trPr>
          <w:trHeight w:val="300"/>
          <w:trPrChange w:id="173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73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23CA5EE" w14:textId="3AD99D50">
            <w:pPr>
              <w:rPr>
                <w:rFonts w:ascii="Arial Unicode MS" w:eastAsia="Arial Unicode MS" w:hAnsi="Arial Unicode MS" w:cs="Arial Unicode MS" w:hint="eastAsia"/>
                <w:color w:val="000000"/>
                <w:sz w:val="20"/>
                <w:szCs w:val="20"/>
                <w:lang w:eastAsia="zh-CN"/>
              </w:rPr>
            </w:pPr>
            <w:r>
              <w:rPr>
                <w:color w:val="000000"/>
              </w:rPr>
              <w:t xml:space="preserve">減：1年内返済予定の長期借入金</w:t>
            </w:r>
          </w:p>
        </w:tc>
      </w:tr>
      <w:tr w:rsidR="00B46864" w:rsidRPr="0093572D" w14:paraId="440E1AF6" w14:textId="77777777" w:rsidTr="00B46864">
        <w:trPr>
          <w:trHeight w:val="300"/>
          <w:trPrChange w:id="174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74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65DFCF7" w14:textId="17FAF198">
            <w:pPr>
              <w:rPr>
                <w:rFonts w:ascii="Arial Unicode MS" w:eastAsia="Arial Unicode MS" w:hAnsi="Arial Unicode MS" w:cs="Arial Unicode MS"/>
                <w:color w:val="000000"/>
                <w:sz w:val="20"/>
                <w:szCs w:val="20"/>
              </w:rPr>
            </w:pPr>
            <w:r>
              <w:rPr>
                <w:noProof/>
                <w:color w:val="000000"/>
              </w:rPr>
              <w:t xml:space="preserve">29、社債</w:t>
            </w:r>
          </w:p>
        </w:tc>
      </w:tr>
      <w:tr w:rsidR="00B46864" w:rsidRPr="0093572D" w14:paraId="2CAF01D2" w14:textId="77777777" w:rsidTr="00B46864">
        <w:trPr>
          <w:trHeight w:val="300"/>
          <w:trPrChange w:id="174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74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AB27204" w14:textId="5F4085A0">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621539C0" w14:textId="77777777" w:rsidTr="00B46864">
        <w:trPr>
          <w:trHeight w:val="300"/>
          <w:trPrChange w:id="1748"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749"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54BA45F" w14:textId="30074A47">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22D52044" w14:textId="77777777" w:rsidTr="00B46864">
        <w:trPr>
          <w:trHeight w:val="300"/>
          <w:trPrChange w:id="1752"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753"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DB19E79" w14:textId="45BA6587">
            <w:pPr>
              <w:rPr>
                <w:rFonts w:ascii="Arial Unicode MS" w:eastAsia="Arial Unicode MS" w:hAnsi="Arial Unicode MS" w:cs="Arial Unicode MS"/>
                <w:color w:val="000000"/>
                <w:sz w:val="20"/>
                <w:szCs w:val="20"/>
                <w:lang w:eastAsia="zh-CN"/>
              </w:rPr>
            </w:pPr>
            <w:r>
              <w:rPr>
                <w:noProof/>
                <w:color w:val="000000"/>
              </w:rPr>
              <w:t xml:space="preserve">22盱眙01</w:t>
            </w:r>
          </w:p>
        </w:tc>
      </w:tr>
      <w:tr w:rsidR="00B46864" w:rsidRPr="0093572D" w14:paraId="175F5713" w14:textId="77777777" w:rsidTr="00B46864">
        <w:trPr>
          <w:trHeight w:val="300"/>
          <w:trPrChange w:id="175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75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D68DC65" w14:textId="27029CCE">
            <w:pPr>
              <w:rPr>
                <w:rFonts w:ascii="Arial Unicode MS" w:eastAsia="Arial Unicode MS" w:hAnsi="Arial Unicode MS" w:cs="Arial Unicode MS"/>
                <w:color w:val="000000"/>
                <w:sz w:val="20"/>
                <w:szCs w:val="20"/>
                <w:lang w:eastAsia="zh-CN"/>
              </w:rPr>
            </w:pPr>
            <w:r>
              <w:rPr>
                <w:noProof/>
                <w:color w:val="000000"/>
              </w:rPr>
              <w:t xml:space="preserve">22盱城債（新型都市化）</w:t>
            </w:r>
          </w:p>
        </w:tc>
      </w:tr>
      <w:tr w:rsidR="00B46864" w:rsidRPr="0093572D" w14:paraId="7937D58B" w14:textId="77777777" w:rsidTr="00B46864">
        <w:trPr>
          <w:trHeight w:val="300"/>
          <w:trPrChange w:id="176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76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8E3D4C4" w14:textId="241383D2">
            <w:pPr>
              <w:rPr>
                <w:rFonts w:ascii="Arial Unicode MS" w:eastAsia="Arial Unicode MS" w:hAnsi="Arial Unicode MS" w:cs="Arial Unicode MS"/>
                <w:color w:val="000000"/>
                <w:sz w:val="20"/>
                <w:szCs w:val="20"/>
              </w:rPr>
            </w:pPr>
            <w:r>
              <w:rPr>
                <w:noProof/>
                <w:color w:val="000000"/>
              </w:rPr>
              <w:t xml:space="preserve">22盱眙02</w:t>
            </w:r>
          </w:p>
        </w:tc>
      </w:tr>
      <w:tr w:rsidR="00B46864" w:rsidRPr="0093572D" w14:paraId="54F44FE7" w14:textId="77777777" w:rsidTr="00B46864">
        <w:trPr>
          <w:trHeight w:val="300"/>
          <w:trPrChange w:id="1768"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769"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A90F654" w14:textId="26452CD4">
            <w:pPr>
              <w:rPr>
                <w:rFonts w:ascii="Arial Unicode MS" w:eastAsia="Arial Unicode MS" w:hAnsi="Arial Unicode MS" w:cs="Arial Unicode MS"/>
                <w:color w:val="000000"/>
                <w:sz w:val="20"/>
                <w:szCs w:val="20"/>
              </w:rPr>
            </w:pPr>
            <w:r>
              <w:rPr>
                <w:noProof/>
                <w:color w:val="000000"/>
              </w:rPr>
              <w:t xml:space="preserve">23盱眙01</w:t>
            </w:r>
          </w:p>
        </w:tc>
      </w:tr>
      <w:tr w:rsidR="00B46864" w:rsidRPr="0093572D" w14:paraId="29535EFF" w14:textId="77777777" w:rsidTr="00B46864">
        <w:trPr>
          <w:trHeight w:val="300"/>
          <w:trPrChange w:id="1772"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773"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BDAD345" w14:textId="3DB7FA35">
            <w:pPr>
              <w:rPr>
                <w:rFonts w:ascii="Arial Unicode MS" w:eastAsia="Arial Unicode MS" w:hAnsi="Arial Unicode MS" w:cs="Arial Unicode MS"/>
                <w:color w:val="000000"/>
                <w:sz w:val="20"/>
                <w:szCs w:val="20"/>
                <w:lang w:eastAsia="zh-CN"/>
              </w:rPr>
            </w:pPr>
            <w:r>
              <w:rPr>
                <w:noProof/>
                <w:color w:val="000000"/>
              </w:rPr>
              <w:t xml:space="preserve">23南京銀行（債権融資計画）</w:t>
            </w:r>
          </w:p>
        </w:tc>
      </w:tr>
      <w:tr w:rsidR="00B46864" w:rsidRPr="0093572D" w14:paraId="04082C19" w14:textId="77777777" w:rsidTr="00B46864">
        <w:trPr>
          <w:trHeight w:val="300"/>
          <w:trPrChange w:id="1778"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779"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D7A2AF3" w14:textId="030AE759">
            <w:pPr>
              <w:rPr>
                <w:rFonts w:ascii="Arial Unicode MS" w:eastAsia="Arial Unicode MS" w:hAnsi="Arial Unicode MS" w:cs="Arial Unicode MS" w:hint="eastAsia"/>
                <w:color w:val="000000"/>
                <w:sz w:val="20"/>
                <w:szCs w:val="20"/>
                <w:lang w:eastAsia="zh-CN"/>
              </w:rPr>
            </w:pPr>
            <w:r>
              <w:rPr>
                <w:color w:val="000000"/>
              </w:rPr>
              <w:t xml:space="preserve">減：1年内償還予定の社債</w:t>
            </w:r>
          </w:p>
        </w:tc>
      </w:tr>
      <w:tr w:rsidR="00B46864" w:rsidRPr="0093572D" w14:paraId="1AD427B7" w14:textId="77777777" w:rsidTr="00B46864">
        <w:trPr>
          <w:trHeight w:val="300"/>
          <w:trPrChange w:id="178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78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6C902CF" w14:textId="5CB2A3B8">
            <w:pPr>
              <w:rPr>
                <w:rFonts w:ascii="Arial Unicode MS" w:eastAsia="Arial Unicode MS" w:hAnsi="Arial Unicode MS" w:cs="Arial Unicode MS" w:hint="eastAsia"/>
                <w:color w:val="000000"/>
                <w:sz w:val="20"/>
                <w:szCs w:val="20"/>
                <w:lang w:eastAsia="zh-CN"/>
              </w:rPr>
            </w:pPr>
            <w:r>
              <w:rPr>
                <w:color w:val="000000"/>
              </w:rPr>
              <w:t xml:space="preserve">（2）社債の増減変動</w:t>
            </w:r>
          </w:p>
        </w:tc>
      </w:tr>
      <w:tr w:rsidR="00B46864" w:rsidRPr="0093572D" w14:paraId="262879FB" w14:textId="77777777" w:rsidTr="00B46864">
        <w:trPr>
          <w:trHeight w:val="300"/>
          <w:trPrChange w:id="1788"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789"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7B6AAEF" w14:textId="77FCC774">
            <w:pPr>
              <w:rPr>
                <w:rFonts w:ascii="Arial Unicode MS" w:eastAsia="Arial Unicode MS" w:hAnsi="Arial Unicode MS" w:cs="Arial Unicode MS" w:hint="eastAsia"/>
                <w:color w:val="000000"/>
                <w:sz w:val="20"/>
                <w:szCs w:val="20"/>
              </w:rPr>
            </w:pPr>
            <w:r>
              <w:rPr>
                <w:color w:val="000000"/>
              </w:rPr>
              <w:t xml:space="preserve">社債名称</w:t>
            </w:r>
          </w:p>
        </w:tc>
      </w:tr>
      <w:tr w:rsidR="00B46864" w:rsidRPr="0093572D" w14:paraId="0D6AF4CF" w14:textId="77777777" w:rsidTr="00B46864">
        <w:trPr>
          <w:trHeight w:val="300"/>
          <w:trPrChange w:id="1792"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793"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7207FC1" w14:textId="2D5EDCFB">
            <w:pPr>
              <w:rPr>
                <w:rFonts w:ascii="Arial Unicode MS" w:eastAsia="Arial Unicode MS" w:hAnsi="Arial Unicode MS" w:cs="Arial Unicode MS" w:hint="eastAsia"/>
                <w:color w:val="000000"/>
                <w:sz w:val="20"/>
                <w:szCs w:val="20"/>
              </w:rPr>
            </w:pPr>
            <w:r>
              <w:rPr>
                <w:color w:val="000000"/>
              </w:rPr>
              <w:t xml:space="preserve">社債期間</w:t>
            </w:r>
          </w:p>
        </w:tc>
      </w:tr>
      <w:tr w:rsidR="00B46864" w:rsidRPr="0093572D" w14:paraId="6E8544C9" w14:textId="77777777" w:rsidTr="00B46864">
        <w:trPr>
          <w:trHeight w:val="300"/>
          <w:trPrChange w:id="179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79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1ACF394" w14:textId="733C53F7">
            <w:pPr>
              <w:rPr>
                <w:rFonts w:ascii="Arial Unicode MS" w:eastAsia="Arial Unicode MS" w:hAnsi="Arial Unicode MS" w:cs="Arial Unicode MS" w:hint="eastAsia"/>
                <w:color w:val="000000"/>
                <w:sz w:val="20"/>
                <w:szCs w:val="20"/>
              </w:rPr>
            </w:pPr>
            <w:r>
              <w:rPr>
                <w:color w:val="000000"/>
              </w:rPr>
              <w:t xml:space="preserve">発行金額</w:t>
            </w:r>
          </w:p>
        </w:tc>
      </w:tr>
      <w:tr w:rsidR="00B46864" w:rsidRPr="0093572D" w14:paraId="0E62103C" w14:textId="77777777" w:rsidTr="00B46864">
        <w:trPr>
          <w:trHeight w:val="300"/>
          <w:trPrChange w:id="180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80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438FA03" w14:textId="3B9E07A8">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6814E289" w14:textId="77777777" w:rsidTr="00B46864">
        <w:trPr>
          <w:trHeight w:val="300"/>
          <w:trPrChange w:id="180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80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94FA026" w14:textId="26331DC0">
            <w:pPr>
              <w:rPr>
                <w:rFonts w:ascii="Arial Unicode MS" w:eastAsia="Arial Unicode MS" w:hAnsi="Arial Unicode MS" w:cs="Arial Unicode MS"/>
                <w:color w:val="000000"/>
                <w:sz w:val="20"/>
                <w:szCs w:val="20"/>
              </w:rPr>
            </w:pPr>
            <w:r>
              <w:rPr>
                <w:noProof/>
                <w:color w:val="000000"/>
              </w:rPr>
              <w:t xml:space="preserve">22盱眙01</w:t>
            </w:r>
          </w:p>
        </w:tc>
      </w:tr>
      <w:tr w:rsidR="00B46864" w:rsidRPr="0093572D" w14:paraId="041AAF12" w14:textId="77777777" w:rsidTr="00B46864">
        <w:trPr>
          <w:trHeight w:val="300"/>
          <w:trPrChange w:id="180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80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0DD8850" w14:textId="5CA3F486">
            <w:pPr>
              <w:rPr>
                <w:rFonts w:ascii="Arial Unicode MS" w:eastAsia="Arial Unicode MS" w:hAnsi="Arial Unicode MS" w:cs="Arial Unicode MS"/>
                <w:color w:val="000000"/>
                <w:sz w:val="20"/>
                <w:szCs w:val="20"/>
                <w:lang w:eastAsia="zh-CN"/>
              </w:rPr>
            </w:pPr>
            <w:r>
              <w:rPr>
                <w:noProof/>
                <w:color w:val="000000"/>
              </w:rPr>
              <w:t xml:space="preserve">22盱城債（新型都市化）</w:t>
            </w:r>
          </w:p>
        </w:tc>
      </w:tr>
      <w:tr w:rsidR="00B46864" w:rsidRPr="0093572D" w14:paraId="1E9F584B" w14:textId="77777777" w:rsidTr="00B46864">
        <w:trPr>
          <w:trHeight w:val="300"/>
          <w:trPrChange w:id="181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81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6CD362B" w14:textId="7056C223">
            <w:pPr>
              <w:rPr>
                <w:rFonts w:ascii="Arial Unicode MS" w:eastAsia="Arial Unicode MS" w:hAnsi="Arial Unicode MS" w:cs="Arial Unicode MS"/>
                <w:color w:val="000000"/>
                <w:sz w:val="20"/>
                <w:szCs w:val="20"/>
              </w:rPr>
            </w:pPr>
            <w:r>
              <w:rPr>
                <w:noProof/>
                <w:color w:val="000000"/>
              </w:rPr>
              <w:t xml:space="preserve">22盱眙02</w:t>
            </w:r>
          </w:p>
        </w:tc>
      </w:tr>
      <w:tr w:rsidR="00B46864" w:rsidRPr="0093572D" w14:paraId="7F222A03" w14:textId="77777777" w:rsidTr="00B46864">
        <w:trPr>
          <w:trHeight w:val="300"/>
          <w:trPrChange w:id="181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81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AD06D60" w14:textId="65EC5BB3">
            <w:pPr>
              <w:rPr>
                <w:rFonts w:ascii="Arial Unicode MS" w:eastAsia="Arial Unicode MS" w:hAnsi="Arial Unicode MS" w:cs="Arial Unicode MS"/>
                <w:color w:val="000000"/>
                <w:sz w:val="20"/>
                <w:szCs w:val="20"/>
              </w:rPr>
            </w:pPr>
            <w:r>
              <w:rPr>
                <w:noProof/>
                <w:color w:val="000000"/>
              </w:rPr>
              <w:t xml:space="preserve">23盱眙01</w:t>
            </w:r>
          </w:p>
        </w:tc>
      </w:tr>
      <w:tr w:rsidR="00B46864" w:rsidRPr="0093572D" w14:paraId="362EA92C" w14:textId="77777777" w:rsidTr="00B46864">
        <w:trPr>
          <w:trHeight w:val="300"/>
          <w:trPrChange w:id="182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82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EF30F37" w14:textId="370C1F87">
            <w:pPr>
              <w:rPr>
                <w:rFonts w:ascii="Arial Unicode MS" w:eastAsia="Arial Unicode MS" w:hAnsi="Arial Unicode MS" w:cs="Arial Unicode MS"/>
                <w:color w:val="000000"/>
                <w:sz w:val="20"/>
                <w:szCs w:val="20"/>
                <w:lang w:eastAsia="zh-CN"/>
              </w:rPr>
            </w:pPr>
            <w:r>
              <w:rPr>
                <w:noProof/>
                <w:color w:val="000000"/>
              </w:rPr>
              <w:t xml:space="preserve">23江蘇銀行（債権融資計画）</w:t>
            </w:r>
          </w:p>
        </w:tc>
      </w:tr>
      <w:tr w:rsidR="00B46864" w:rsidRPr="0093572D" w14:paraId="007DFF41" w14:textId="77777777" w:rsidTr="00B46864">
        <w:trPr>
          <w:trHeight w:val="300"/>
          <w:trPrChange w:id="182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82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8F1483E" w14:textId="7A909EAF">
            <w:pPr>
              <w:rPr>
                <w:rFonts w:ascii="Arial Unicode MS" w:eastAsia="Arial Unicode MS" w:hAnsi="Arial Unicode MS" w:cs="Arial Unicode MS" w:hint="eastAsia"/>
                <w:color w:val="000000"/>
                <w:sz w:val="20"/>
                <w:szCs w:val="20"/>
                <w:lang w:eastAsia="zh-CN"/>
              </w:rPr>
            </w:pPr>
            <w:r>
              <w:rPr>
                <w:color w:val="000000"/>
              </w:rPr>
              <w:t xml:space="preserve">減：1年内償還予定の社債</w:t>
            </w:r>
          </w:p>
        </w:tc>
      </w:tr>
      <w:tr w:rsidR="00B46864" w:rsidRPr="0093572D" w14:paraId="43B73521" w14:textId="77777777" w:rsidTr="00B46864">
        <w:trPr>
          <w:trHeight w:val="300"/>
          <w:trPrChange w:id="1828"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829"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20212F2" w14:textId="205C2D58">
            <w:pPr>
              <w:rPr>
                <w:rFonts w:ascii="Arial Unicode MS" w:eastAsia="Arial Unicode MS" w:hAnsi="Arial Unicode MS" w:cs="Arial Unicode MS" w:hint="eastAsia"/>
                <w:color w:val="000000"/>
                <w:sz w:val="20"/>
                <w:szCs w:val="20"/>
              </w:rPr>
            </w:pPr>
            <w:r>
              <w:rPr>
                <w:color w:val="000000"/>
              </w:rPr>
              <w:t xml:space="preserve">社債名称</w:t>
            </w:r>
          </w:p>
        </w:tc>
      </w:tr>
      <w:tr w:rsidR="00B46864" w:rsidRPr="0093572D" w14:paraId="271960A1" w14:textId="77777777" w:rsidTr="00B46864">
        <w:trPr>
          <w:trHeight w:val="300"/>
          <w:trPrChange w:id="1832"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833"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DE7055F" w14:textId="0CF37ECD">
            <w:pPr>
              <w:rPr>
                <w:rFonts w:ascii="Arial Unicode MS" w:eastAsia="Arial Unicode MS" w:hAnsi="Arial Unicode MS" w:cs="Arial Unicode MS" w:hint="eastAsia"/>
                <w:color w:val="000000"/>
                <w:sz w:val="20"/>
                <w:szCs w:val="20"/>
              </w:rPr>
            </w:pPr>
            <w:r>
              <w:rPr>
                <w:color w:val="000000"/>
              </w:rPr>
              <w:t xml:space="preserve">当期発行</w:t>
            </w:r>
          </w:p>
        </w:tc>
      </w:tr>
      <w:tr w:rsidR="00B46864" w:rsidRPr="0093572D" w14:paraId="3CD78A28" w14:textId="77777777" w:rsidTr="00B46864">
        <w:trPr>
          <w:trHeight w:val="300"/>
          <w:trPrChange w:id="183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83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EB95080" w14:textId="0D1472A3">
            <w:pPr>
              <w:rPr>
                <w:rFonts w:ascii="Arial Unicode MS" w:eastAsia="Arial Unicode MS" w:hAnsi="Arial Unicode MS" w:cs="Arial Unicode MS" w:hint="eastAsia"/>
                <w:color w:val="000000"/>
                <w:sz w:val="20"/>
                <w:szCs w:val="20"/>
              </w:rPr>
            </w:pPr>
            <w:r>
              <w:rPr>
                <w:color w:val="000000"/>
              </w:rPr>
              <w:t xml:space="preserve">利息調整</w:t>
            </w:r>
          </w:p>
        </w:tc>
      </w:tr>
      <w:tr w:rsidR="00B46864" w:rsidRPr="0093572D" w14:paraId="5C1725F6" w14:textId="77777777" w:rsidTr="00B46864">
        <w:trPr>
          <w:trHeight w:val="300"/>
          <w:trPrChange w:id="184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84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58069F5" w14:textId="3E4B3641">
            <w:pPr>
              <w:rPr>
                <w:rFonts w:ascii="Arial Unicode MS" w:eastAsia="Arial Unicode MS" w:hAnsi="Arial Unicode MS" w:cs="Arial Unicode MS" w:hint="eastAsia"/>
                <w:color w:val="000000"/>
                <w:sz w:val="20"/>
                <w:szCs w:val="20"/>
              </w:rPr>
            </w:pPr>
            <w:r>
              <w:rPr>
                <w:color w:val="000000"/>
              </w:rPr>
              <w:t xml:space="preserve">償却原価償却</w:t>
            </w:r>
          </w:p>
        </w:tc>
      </w:tr>
      <w:tr w:rsidR="00B46864" w:rsidRPr="0093572D" w14:paraId="32442A3E" w14:textId="77777777" w:rsidTr="00B46864">
        <w:trPr>
          <w:trHeight w:val="300"/>
          <w:trPrChange w:id="184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84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E6EF80B" w14:textId="2F590110">
            <w:pPr>
              <w:rPr>
                <w:rFonts w:ascii="Arial Unicode MS" w:eastAsia="Arial Unicode MS" w:hAnsi="Arial Unicode MS" w:cs="Arial Unicode MS" w:hint="eastAsia"/>
                <w:color w:val="000000"/>
                <w:sz w:val="20"/>
                <w:szCs w:val="20"/>
              </w:rPr>
            </w:pPr>
            <w:r>
              <w:rPr>
                <w:color w:val="000000"/>
              </w:rPr>
              <w:t xml:space="preserve">当期返済額</w:t>
            </w:r>
          </w:p>
        </w:tc>
      </w:tr>
      <w:tr w:rsidR="00B46864" w:rsidRPr="0093572D" w14:paraId="21C47387" w14:textId="77777777" w:rsidTr="00B46864">
        <w:trPr>
          <w:trHeight w:val="300"/>
          <w:trPrChange w:id="185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85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7984269" w14:textId="35D15393">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2FA82255" w14:textId="77777777" w:rsidTr="00B46864">
        <w:trPr>
          <w:trHeight w:val="300"/>
          <w:trPrChange w:id="185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85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72B0BF7" w14:textId="24600C1E">
            <w:pPr>
              <w:rPr>
                <w:rFonts w:ascii="Arial Unicode MS" w:eastAsia="Arial Unicode MS" w:hAnsi="Arial Unicode MS" w:cs="Arial Unicode MS"/>
                <w:color w:val="000000"/>
                <w:sz w:val="20"/>
                <w:szCs w:val="20"/>
                <w:lang w:eastAsia="zh-CN"/>
              </w:rPr>
            </w:pPr>
            <w:r>
              <w:rPr>
                <w:noProof/>
                <w:color w:val="000000"/>
              </w:rPr>
              <w:t xml:space="preserve">22盱城債（新型都市化）</w:t>
            </w:r>
          </w:p>
        </w:tc>
      </w:tr>
      <w:tr w:rsidR="00B46864" w:rsidRPr="0093572D" w14:paraId="7C6E0EC9" w14:textId="77777777" w:rsidTr="00B46864">
        <w:trPr>
          <w:trHeight w:val="300"/>
          <w:trPrChange w:id="185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85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9CED4C7" w14:textId="4232DCB1">
            <w:pPr>
              <w:rPr>
                <w:rFonts w:ascii="Arial Unicode MS" w:eastAsia="Arial Unicode MS" w:hAnsi="Arial Unicode MS" w:cs="Arial Unicode MS"/>
                <w:color w:val="000000"/>
                <w:sz w:val="20"/>
                <w:szCs w:val="20"/>
              </w:rPr>
            </w:pPr>
            <w:r>
              <w:rPr>
                <w:noProof/>
                <w:color w:val="000000"/>
              </w:rPr>
              <w:t xml:space="preserve">22盱眙02</w:t>
            </w:r>
          </w:p>
        </w:tc>
      </w:tr>
      <w:tr w:rsidR="00B46864" w:rsidRPr="0093572D" w14:paraId="52B964F3" w14:textId="77777777" w:rsidTr="00B46864">
        <w:trPr>
          <w:trHeight w:val="300"/>
          <w:trPrChange w:id="186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86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410295A" w14:textId="69A51543">
            <w:pPr>
              <w:rPr>
                <w:rFonts w:ascii="Arial Unicode MS" w:eastAsia="Arial Unicode MS" w:hAnsi="Arial Unicode MS" w:cs="Arial Unicode MS"/>
                <w:color w:val="000000"/>
                <w:sz w:val="20"/>
                <w:szCs w:val="20"/>
              </w:rPr>
            </w:pPr>
            <w:r>
              <w:rPr>
                <w:noProof/>
                <w:color w:val="000000"/>
              </w:rPr>
              <w:t xml:space="preserve">23盱眙01</w:t>
            </w:r>
          </w:p>
        </w:tc>
      </w:tr>
      <w:tr w:rsidR="00B46864" w:rsidRPr="0093572D" w14:paraId="1D15BD50" w14:textId="77777777" w:rsidTr="00B46864">
        <w:trPr>
          <w:trHeight w:val="300"/>
          <w:trPrChange w:id="186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86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AF3E2C0" w14:textId="0469A43E">
            <w:pPr>
              <w:rPr>
                <w:rFonts w:ascii="Arial Unicode MS" w:eastAsia="Arial Unicode MS" w:hAnsi="Arial Unicode MS" w:cs="Arial Unicode MS"/>
                <w:color w:val="000000"/>
                <w:sz w:val="20"/>
                <w:szCs w:val="20"/>
                <w:lang w:eastAsia="zh-CN"/>
              </w:rPr>
            </w:pPr>
            <w:r>
              <w:rPr>
                <w:noProof/>
                <w:color w:val="000000"/>
              </w:rPr>
              <w:t xml:space="preserve">23江蘇銀行（債権融資計画）</w:t>
            </w:r>
          </w:p>
        </w:tc>
      </w:tr>
      <w:tr w:rsidR="00B46864" w:rsidRPr="0093572D" w14:paraId="0EB94F69" w14:textId="77777777" w:rsidTr="00B46864">
        <w:trPr>
          <w:trHeight w:val="300"/>
          <w:trPrChange w:id="187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87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5B69392" w14:textId="11298340">
            <w:pPr>
              <w:rPr>
                <w:rFonts w:ascii="Arial Unicode MS" w:eastAsia="Arial Unicode MS" w:hAnsi="Arial Unicode MS" w:cs="Arial Unicode MS" w:hint="eastAsia"/>
                <w:color w:val="000000"/>
                <w:sz w:val="20"/>
                <w:szCs w:val="20"/>
                <w:lang w:eastAsia="zh-CN"/>
              </w:rPr>
            </w:pPr>
            <w:r>
              <w:rPr>
                <w:color w:val="000000"/>
              </w:rPr>
              <w:t xml:space="preserve">減：1年内償還予定の社債</w:t>
            </w:r>
          </w:p>
        </w:tc>
      </w:tr>
      <w:tr w:rsidR="00B46864" w:rsidRPr="0093572D" w14:paraId="425494E9" w14:textId="77777777" w:rsidTr="00B46864">
        <w:trPr>
          <w:trHeight w:val="300"/>
          <w:trPrChange w:id="187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87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D015CB7" w14:textId="5AC9B6D0">
            <w:pPr>
              <w:rPr>
                <w:rFonts w:ascii="Arial Unicode MS" w:eastAsia="Arial Unicode MS" w:hAnsi="Arial Unicode MS" w:cs="Arial Unicode MS" w:hint="eastAsia"/>
                <w:color w:val="000000"/>
                <w:sz w:val="20"/>
                <w:szCs w:val="20"/>
              </w:rPr>
            </w:pPr>
            <w:r>
              <w:rPr>
                <w:color w:val="000000"/>
              </w:rPr>
              <w:t xml:space="preserve">長期未払金</w:t>
            </w:r>
          </w:p>
        </w:tc>
      </w:tr>
      <w:tr w:rsidR="00B46864" w:rsidRPr="0093572D" w14:paraId="2BBA5F1D" w14:textId="77777777" w:rsidTr="00B46864">
        <w:trPr>
          <w:trHeight w:val="300"/>
          <w:trPrChange w:id="188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88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2F8FD56" w14:textId="6AD507D3">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47277D84" w14:textId="77777777" w:rsidTr="00B46864">
        <w:trPr>
          <w:trHeight w:val="300"/>
          <w:trPrChange w:id="188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88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9F94FAC" w14:textId="335C8C1B">
            <w:pPr>
              <w:rPr>
                <w:rFonts w:ascii="Arial Unicode MS" w:eastAsia="Arial Unicode MS" w:hAnsi="Arial Unicode MS" w:cs="Arial Unicode MS" w:hint="eastAsia"/>
                <w:color w:val="000000"/>
                <w:sz w:val="20"/>
                <w:szCs w:val="20"/>
                <w:lang w:eastAsia="zh-CN"/>
              </w:rPr>
            </w:pPr>
            <w:r>
              <w:rPr>
                <w:color w:val="000000"/>
              </w:rPr>
              <w:t xml:space="preserve">ファイナンスリース</w:t>
            </w:r>
          </w:p>
        </w:tc>
      </w:tr>
      <w:tr w:rsidR="00B46864" w:rsidRPr="0093572D" w14:paraId="047CDC39" w14:textId="77777777" w:rsidTr="00B46864">
        <w:trPr>
          <w:trHeight w:val="300"/>
          <w:trPrChange w:id="1888"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889"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73E5386" w14:textId="28917F74">
            <w:pPr>
              <w:rPr>
                <w:rFonts w:ascii="Arial Unicode MS" w:eastAsia="Arial Unicode MS" w:hAnsi="Arial Unicode MS" w:cs="Arial Unicode MS" w:hint="eastAsia"/>
                <w:color w:val="000000"/>
                <w:sz w:val="20"/>
                <w:szCs w:val="20"/>
                <w:lang w:eastAsia="zh-CN"/>
              </w:rPr>
            </w:pPr>
            <w:r>
              <w:rPr>
                <w:color w:val="000000"/>
              </w:rPr>
              <w:t xml:space="preserve">中国農業開発重点建設基金有限公司</w:t>
            </w:r>
          </w:p>
        </w:tc>
      </w:tr>
      <w:tr w:rsidR="00B46864" w:rsidRPr="0093572D" w14:paraId="0DFADA10" w14:textId="77777777" w:rsidTr="00B46864">
        <w:trPr>
          <w:trHeight w:val="300"/>
          <w:trPrChange w:id="189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89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2881254" w14:textId="7DA2FEED">
            <w:pPr>
              <w:rPr>
                <w:rFonts w:ascii="Arial Unicode MS" w:eastAsia="Arial Unicode MS" w:hAnsi="Arial Unicode MS" w:cs="Arial Unicode MS" w:hint="eastAsia"/>
                <w:color w:val="000000"/>
                <w:sz w:val="20"/>
                <w:szCs w:val="20"/>
                <w:lang w:eastAsia="zh-CN"/>
              </w:rPr>
            </w:pPr>
            <w:r>
              <w:rPr>
                <w:color w:val="000000"/>
              </w:rPr>
              <w:t xml:space="preserve">減：1年内返済予定の長期未払金</w:t>
            </w:r>
          </w:p>
        </w:tc>
      </w:tr>
      <w:tr w:rsidR="00B46864" w:rsidRPr="0093572D" w14:paraId="1409B420" w14:textId="77777777" w:rsidTr="00B46864">
        <w:trPr>
          <w:trHeight w:val="300"/>
          <w:trPrChange w:id="189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90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034076E" w14:textId="77E1F47E">
            <w:pPr>
              <w:rPr>
                <w:rFonts w:ascii="Arial Unicode MS" w:eastAsia="Arial Unicode MS" w:hAnsi="Arial Unicode MS" w:cs="Arial Unicode MS" w:hint="eastAsia"/>
                <w:color w:val="000000"/>
                <w:sz w:val="20"/>
                <w:szCs w:val="20"/>
                <w:lang w:eastAsia="zh-CN"/>
              </w:rPr>
            </w:pPr>
            <w:r>
              <w:rPr>
                <w:color w:val="000000"/>
              </w:rPr>
              <w:t xml:space="preserve">#</w:t>
            </w:r>
          </w:p>
        </w:tc>
      </w:tr>
      <w:tr w:rsidR="00B46864" w:rsidRPr="0093572D" w14:paraId="0360473E" w14:textId="77777777" w:rsidTr="00B46864">
        <w:trPr>
          <w:trHeight w:val="300"/>
          <w:trPrChange w:id="190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90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9AE7ACB" w14:textId="3335EDB9">
            <w:pPr>
              <w:rPr>
                <w:rFonts w:ascii="Arial Unicode MS" w:eastAsia="Arial Unicode MS" w:hAnsi="Arial Unicode MS" w:cs="Arial Unicode MS" w:hint="eastAsia"/>
                <w:color w:val="000000"/>
                <w:sz w:val="20"/>
                <w:szCs w:val="20"/>
              </w:rPr>
            </w:pPr>
            <w:r>
              <w:rPr>
                <w:color w:val="000000"/>
              </w:rPr>
              <w:t xml:space="preserve">（2）特定未払金</w:t>
            </w:r>
          </w:p>
        </w:tc>
      </w:tr>
      <w:tr w:rsidR="00B46864" w:rsidRPr="0093572D" w14:paraId="582B427B" w14:textId="77777777" w:rsidTr="00B46864">
        <w:trPr>
          <w:trHeight w:val="300"/>
          <w:trPrChange w:id="191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91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7A46EFC" w14:textId="3B11B697">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4711ACDD" w14:textId="77777777" w:rsidTr="00B46864">
        <w:trPr>
          <w:trHeight w:val="300"/>
          <w:trPrChange w:id="191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91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13DE799" w14:textId="150EE8A8">
            <w:pPr>
              <w:rPr>
                <w:rFonts w:ascii="Arial Unicode MS" w:eastAsia="Arial Unicode MS" w:hAnsi="Arial Unicode MS" w:cs="Arial Unicode MS" w:hint="eastAsia"/>
                <w:color w:val="000000"/>
                <w:sz w:val="20"/>
                <w:szCs w:val="20"/>
                <w:lang w:eastAsia="zh-CN"/>
              </w:rPr>
            </w:pPr>
            <w:r>
              <w:rPr>
                <w:color w:val="000000"/>
              </w:rPr>
              <w:t xml:space="preserve">盱眙港湾食糧・物資産業建設プロジェクト</w:t>
            </w:r>
          </w:p>
        </w:tc>
      </w:tr>
      <w:tr w:rsidR="00B46864" w:rsidRPr="0093572D" w14:paraId="65F517E0" w14:textId="77777777" w:rsidTr="00B46864">
        <w:trPr>
          <w:trHeight w:val="300"/>
          <w:trPrChange w:id="192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92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ADB1C82" w14:textId="3BCC9346">
            <w:pPr>
              <w:rPr>
                <w:rFonts w:ascii="Arial Unicode MS" w:eastAsia="Arial Unicode MS" w:hAnsi="Arial Unicode MS" w:cs="Arial Unicode MS" w:hint="eastAsia"/>
                <w:color w:val="000000"/>
                <w:sz w:val="20"/>
                <w:szCs w:val="20"/>
              </w:rPr>
            </w:pPr>
            <w:r>
              <w:rPr>
                <w:color w:val="000000"/>
              </w:rPr>
              <w:t xml:space="preserve">倉庫拡張プロジェクト</w:t>
            </w:r>
          </w:p>
        </w:tc>
      </w:tr>
      <w:tr w:rsidR="00B46864" w:rsidRPr="0093572D" w14:paraId="420A40ED" w14:textId="77777777" w:rsidTr="00B46864">
        <w:trPr>
          <w:trHeight w:val="300"/>
          <w:trPrChange w:id="192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92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AB075F4" w14:textId="0DE1EEFA">
            <w:pPr>
              <w:rPr>
                <w:rFonts w:ascii="Arial Unicode MS" w:eastAsia="Arial Unicode MS" w:hAnsi="Arial Unicode MS" w:cs="Arial Unicode MS"/>
                <w:color w:val="000000"/>
                <w:sz w:val="20"/>
                <w:szCs w:val="20"/>
              </w:rPr>
            </w:pPr>
            <w:r>
              <w:rPr>
                <w:noProof/>
                <w:color w:val="000000"/>
              </w:rPr>
              <w:t xml:space="preserve">31、繰延収益</w:t>
            </w:r>
          </w:p>
        </w:tc>
      </w:tr>
      <w:tr w:rsidR="00B46864" w:rsidRPr="0093572D" w14:paraId="3FACC850" w14:textId="77777777" w:rsidTr="00B46864">
        <w:trPr>
          <w:trHeight w:val="300"/>
          <w:trPrChange w:id="193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93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1B51633" w14:textId="169E07D7">
            <w:pPr>
              <w:rPr>
                <w:rFonts w:ascii="Arial Unicode MS" w:eastAsia="Arial Unicode MS" w:hAnsi="Arial Unicode MS" w:cs="Arial Unicode MS" w:hint="eastAsia"/>
                <w:color w:val="000000"/>
                <w:sz w:val="20"/>
                <w:szCs w:val="20"/>
                <w:lang w:eastAsia="zh-CN"/>
              </w:rPr>
            </w:pPr>
            <w:r>
              <w:rPr>
                <w:color w:val="000000"/>
              </w:rPr>
              <w:t xml:space="preserve">プロジェクト</w:t>
            </w:r>
          </w:p>
        </w:tc>
      </w:tr>
      <w:tr w:rsidR="00B46864" w:rsidRPr="0093572D" w14:paraId="742262B3" w14:textId="77777777" w:rsidTr="00B46864">
        <w:trPr>
          <w:trHeight w:val="300"/>
          <w:trPrChange w:id="193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93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5FFFB7B" w14:textId="2970A6CF">
            <w:pPr>
              <w:rPr>
                <w:rFonts w:ascii="Arial Unicode MS" w:eastAsia="Arial Unicode MS" w:hAnsi="Arial Unicode MS" w:cs="Arial Unicode MS" w:hint="eastAsia"/>
                <w:color w:val="000000"/>
                <w:sz w:val="20"/>
                <w:szCs w:val="20"/>
              </w:rPr>
            </w:pPr>
            <w:r>
              <w:rPr>
                <w:color w:val="000000"/>
              </w:rPr>
              <w:t xml:space="preserve">当期減少額</w:t>
            </w:r>
          </w:p>
        </w:tc>
      </w:tr>
      <w:tr w:rsidR="00B46864" w:rsidRPr="0093572D" w14:paraId="7FD0C8AA" w14:textId="77777777" w:rsidTr="00B46864">
        <w:trPr>
          <w:trHeight w:val="300"/>
          <w:trPrChange w:id="194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94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E83816D" w14:textId="24B1737A">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599B0E16" w14:textId="77777777" w:rsidTr="00B46864">
        <w:trPr>
          <w:trHeight w:val="300"/>
          <w:trPrChange w:id="194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94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36C1AE9" w14:textId="6FFFFFCF">
            <w:pPr>
              <w:rPr>
                <w:rFonts w:ascii="Arial Unicode MS" w:eastAsia="Arial Unicode MS" w:hAnsi="Arial Unicode MS" w:cs="Arial Unicode MS" w:hint="eastAsia"/>
                <w:color w:val="000000"/>
                <w:sz w:val="20"/>
                <w:szCs w:val="20"/>
                <w:lang w:eastAsia="zh-CN"/>
              </w:rPr>
            </w:pPr>
            <w:r>
              <w:rPr>
                <w:color w:val="000000"/>
              </w:rPr>
              <w:t xml:space="preserve">収益関連政府補助金</w:t>
            </w:r>
          </w:p>
        </w:tc>
      </w:tr>
      <w:tr w:rsidR="00B46864" w:rsidRPr="0093572D" w14:paraId="2FBE326E" w14:textId="77777777" w:rsidTr="00B46864">
        <w:trPr>
          <w:trHeight w:val="300"/>
          <w:trPrChange w:id="195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95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CB2FF82" w14:textId="263D2BC3">
            <w:pPr>
              <w:rPr>
                <w:rFonts w:ascii="Arial Unicode MS" w:eastAsia="Arial Unicode MS" w:hAnsi="Arial Unicode MS" w:cs="Arial Unicode MS" w:hint="eastAsia"/>
                <w:color w:val="000000"/>
                <w:sz w:val="20"/>
                <w:szCs w:val="20"/>
                <w:lang w:eastAsia="zh-CN"/>
              </w:rPr>
            </w:pPr>
            <w:r>
              <w:rPr>
                <w:color w:val="000000"/>
              </w:rPr>
              <w:t xml:space="preserve">プロジェクト</w:t>
            </w:r>
          </w:p>
        </w:tc>
      </w:tr>
      <w:tr w:rsidR="00B46864" w:rsidRPr="0093572D" w14:paraId="12B4566D" w14:textId="77777777" w:rsidTr="00B46864">
        <w:trPr>
          <w:trHeight w:val="300"/>
          <w:trPrChange w:id="195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95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3211F20" w14:textId="4D42248C">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72213628" w14:textId="77777777" w:rsidTr="00B46864">
        <w:trPr>
          <w:trHeight w:val="300"/>
          <w:trPrChange w:id="1958"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959"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0FBF617" w14:textId="68EF826B">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31A37509" w14:textId="77777777" w:rsidTr="00B46864">
        <w:trPr>
          <w:trHeight w:val="300"/>
          <w:trPrChange w:id="1962"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963"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DB4AA0C" w14:textId="0D6CDE93">
            <w:pPr>
              <w:rPr>
                <w:rFonts w:ascii="Arial Unicode MS" w:eastAsia="Arial Unicode MS" w:hAnsi="Arial Unicode MS" w:cs="Arial Unicode MS" w:hint="eastAsia"/>
                <w:color w:val="000000"/>
                <w:sz w:val="20"/>
                <w:szCs w:val="20"/>
                <w:lang w:eastAsia="zh-CN"/>
              </w:rPr>
            </w:pPr>
            <w:r>
              <w:rPr>
                <w:color w:val="000000"/>
              </w:rPr>
              <w:t xml:space="preserve">中国農業開発銀行盱眙県支店</w:t>
            </w:r>
          </w:p>
        </w:tc>
      </w:tr>
      <w:tr w:rsidR="00B46864" w:rsidRPr="0093572D" w14:paraId="3F090FF7" w14:textId="77777777" w:rsidTr="00B46864">
        <w:trPr>
          <w:trHeight w:val="300"/>
          <w:trPrChange w:id="196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96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9D7469F" w14:textId="6EAA2F6F">
            <w:pPr>
              <w:rPr>
                <w:rFonts w:ascii="Arial Unicode MS" w:eastAsia="Arial Unicode MS" w:hAnsi="Arial Unicode MS" w:cs="Arial Unicode MS" w:hint="eastAsia"/>
                <w:color w:val="000000"/>
                <w:sz w:val="20"/>
                <w:szCs w:val="20"/>
                <w:lang w:eastAsia="zh-CN"/>
              </w:rPr>
            </w:pPr>
            <w:r>
              <w:rPr>
                <w:color w:val="000000"/>
              </w:rPr>
              <w:t xml:space="preserve">株主名称</w:t>
            </w:r>
          </w:p>
        </w:tc>
      </w:tr>
      <w:tr w:rsidR="00B46864" w:rsidRPr="0093572D" w14:paraId="0B72AB60" w14:textId="77777777" w:rsidTr="00B46864">
        <w:trPr>
          <w:trHeight w:val="300"/>
          <w:trPrChange w:id="197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97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04C7916" w14:textId="39D6B3D3">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6A29FBAF" w14:textId="77777777" w:rsidTr="00B46864">
        <w:trPr>
          <w:trHeight w:val="300"/>
          <w:trPrChange w:id="197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97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6708D5B" w14:textId="73001AE4">
            <w:pPr>
              <w:rPr>
                <w:rFonts w:ascii="Arial Unicode MS" w:eastAsia="Arial Unicode MS" w:hAnsi="Arial Unicode MS" w:cs="Arial Unicode MS" w:hint="eastAsia"/>
                <w:color w:val="000000"/>
                <w:sz w:val="20"/>
                <w:szCs w:val="20"/>
              </w:rPr>
            </w:pPr>
            <w:r>
              <w:rPr>
                <w:color w:val="000000"/>
              </w:rPr>
              <w:t xml:space="preserve">当期減少額</w:t>
            </w:r>
          </w:p>
        </w:tc>
      </w:tr>
      <w:tr w:rsidR="00B46864" w:rsidRPr="0093572D" w14:paraId="098EFA92" w14:textId="77777777" w:rsidTr="00B46864">
        <w:trPr>
          <w:trHeight w:val="300"/>
          <w:trPrChange w:id="197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97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6372DB8" w14:textId="187EBDDB">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60FC3200" w14:textId="77777777" w:rsidTr="00B46864">
        <w:trPr>
          <w:trHeight w:val="300"/>
          <w:trPrChange w:id="198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98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C26C287" w14:textId="05014444">
            <w:pPr>
              <w:rPr>
                <w:rFonts w:ascii="Arial Unicode MS" w:eastAsia="Arial Unicode MS" w:hAnsi="Arial Unicode MS" w:cs="Arial Unicode MS" w:hint="eastAsia"/>
                <w:color w:val="000000"/>
                <w:sz w:val="20"/>
                <w:szCs w:val="20"/>
              </w:rPr>
            </w:pPr>
            <w:r>
              <w:rPr>
                <w:color w:val="000000"/>
              </w:rPr>
              <w:t xml:space="preserve">投資金額</w:t>
            </w:r>
          </w:p>
        </w:tc>
      </w:tr>
      <w:tr w:rsidR="00B46864" w:rsidRPr="0093572D" w14:paraId="38B9D23B" w14:textId="77777777" w:rsidTr="00B46864">
        <w:trPr>
          <w:trHeight w:val="300"/>
          <w:trPrChange w:id="198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98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02870AC" w14:textId="3D2AF9EF">
            <w:pPr>
              <w:rPr>
                <w:rFonts w:ascii="Arial Unicode MS" w:eastAsia="Arial Unicode MS" w:hAnsi="Arial Unicode MS" w:cs="Arial Unicode MS" w:hint="eastAsia"/>
                <w:color w:val="000000"/>
                <w:sz w:val="20"/>
                <w:szCs w:val="20"/>
              </w:rPr>
            </w:pPr>
            <w:r>
              <w:rPr>
                <w:color w:val="000000"/>
              </w:rPr>
              <w:t xml:space="preserve">持株比率（%）</w:t>
            </w:r>
          </w:p>
        </w:tc>
      </w:tr>
      <w:tr w:rsidR="00B46864" w:rsidRPr="0093572D" w14:paraId="1A86455F" w14:textId="77777777" w:rsidTr="00B46864">
        <w:trPr>
          <w:trHeight w:val="300"/>
          <w:trPrChange w:id="199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199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15F876B" w14:textId="3A91D24F">
            <w:pPr>
              <w:rPr>
                <w:rFonts w:ascii="Arial Unicode MS" w:eastAsia="Arial Unicode MS" w:hAnsi="Arial Unicode MS" w:cs="Arial Unicode MS" w:hint="eastAsia"/>
                <w:color w:val="000000"/>
                <w:sz w:val="20"/>
                <w:szCs w:val="20"/>
              </w:rPr>
            </w:pPr>
            <w:r>
              <w:rPr>
                <w:color w:val="000000"/>
              </w:rPr>
              <w:t xml:space="preserve">投資金額</w:t>
            </w:r>
          </w:p>
        </w:tc>
      </w:tr>
      <w:tr w:rsidR="00B46864" w:rsidRPr="0093572D" w14:paraId="7910C1AE" w14:textId="77777777" w:rsidTr="00B46864">
        <w:trPr>
          <w:trHeight w:val="300"/>
          <w:trPrChange w:id="199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199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4372B8B" w14:textId="411256B0">
            <w:pPr>
              <w:rPr>
                <w:rFonts w:ascii="Arial Unicode MS" w:eastAsia="Arial Unicode MS" w:hAnsi="Arial Unicode MS" w:cs="Arial Unicode MS" w:hint="eastAsia"/>
                <w:color w:val="000000"/>
                <w:sz w:val="20"/>
                <w:szCs w:val="20"/>
              </w:rPr>
            </w:pPr>
            <w:r>
              <w:rPr>
                <w:color w:val="000000"/>
              </w:rPr>
              <w:t xml:space="preserve">持株比率（%）</w:t>
            </w:r>
          </w:p>
        </w:tc>
      </w:tr>
      <w:tr w:rsidR="00B46864" w:rsidRPr="0093572D" w14:paraId="263C8184" w14:textId="77777777" w:rsidTr="00B46864">
        <w:trPr>
          <w:trHeight w:val="300"/>
          <w:trPrChange w:id="200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00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23513B4" w14:textId="1E54300C">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3471F249" w14:textId="77777777" w:rsidTr="00B46864">
        <w:trPr>
          <w:trHeight w:val="300"/>
          <w:trPrChange w:id="200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00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D0BEA88" w14:textId="0B3EDF8C">
            <w:pPr>
              <w:rPr>
                <w:rFonts w:ascii="Arial Unicode MS" w:eastAsia="Arial Unicode MS" w:hAnsi="Arial Unicode MS" w:cs="Arial Unicode MS" w:hint="eastAsia"/>
                <w:color w:val="000000"/>
                <w:sz w:val="20"/>
                <w:szCs w:val="20"/>
              </w:rPr>
            </w:pPr>
            <w:r>
              <w:rPr>
                <w:color w:val="000000"/>
              </w:rPr>
              <w:t xml:space="preserve">その他の資本剰余金</w:t>
            </w:r>
          </w:p>
        </w:tc>
      </w:tr>
      <w:tr w:rsidR="00B46864" w:rsidRPr="0093572D" w14:paraId="27F85532" w14:textId="77777777" w:rsidTr="00B46864">
        <w:trPr>
          <w:trHeight w:val="300"/>
          <w:trPrChange w:id="2008"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009"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3695B49" w14:textId="79C4EDED">
            <w:pPr>
              <w:rPr>
                <w:rFonts w:ascii="Arial Unicode MS" w:eastAsia="Arial Unicode MS" w:hAnsi="Arial Unicode MS" w:cs="Arial Unicode MS" w:hint="eastAsia"/>
                <w:color w:val="000000"/>
                <w:sz w:val="20"/>
                <w:szCs w:val="20"/>
              </w:rPr>
            </w:pPr>
            <w:r>
              <w:rPr>
                <w:color w:val="000000"/>
              </w:rPr>
              <w:t xml:space="preserve">期首残高</w:t>
            </w:r>
          </w:p>
        </w:tc>
      </w:tr>
      <w:tr w:rsidR="00B46864" w:rsidRPr="0093572D" w14:paraId="2AD61BB8" w14:textId="77777777" w:rsidTr="00B46864">
        <w:trPr>
          <w:trHeight w:val="300"/>
          <w:trPrChange w:id="2012"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013"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8318493" w14:textId="6FE51C0A">
            <w:pPr>
              <w:rPr>
                <w:rFonts w:ascii="Arial Unicode MS" w:eastAsia="Arial Unicode MS" w:hAnsi="Arial Unicode MS" w:cs="Arial Unicode MS" w:hint="eastAsia"/>
                <w:color w:val="000000"/>
                <w:sz w:val="20"/>
                <w:szCs w:val="20"/>
              </w:rPr>
            </w:pPr>
            <w:r>
              <w:rPr>
                <w:color w:val="000000"/>
              </w:rPr>
              <w:t xml:space="preserve">当期発生額</w:t>
            </w:r>
          </w:p>
        </w:tc>
      </w:tr>
      <w:tr w:rsidR="00B46864" w:rsidRPr="0093572D" w14:paraId="5E04397B" w14:textId="77777777" w:rsidTr="00B46864">
        <w:trPr>
          <w:trHeight w:val="300"/>
          <w:trPrChange w:id="201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01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E1CE5F5" w14:textId="0AF21428">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4C07C3C1" w14:textId="77777777" w:rsidTr="00B46864">
        <w:trPr>
          <w:trHeight w:val="300"/>
          <w:trPrChange w:id="202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02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45F63A4" w14:textId="312C9EEA">
            <w:pPr>
              <w:rPr>
                <w:rFonts w:ascii="Arial Unicode MS" w:eastAsia="Arial Unicode MS" w:hAnsi="Arial Unicode MS" w:cs="Arial Unicode MS" w:hint="eastAsia"/>
                <w:color w:val="000000"/>
                <w:sz w:val="20"/>
                <w:szCs w:val="20"/>
              </w:rPr>
            </w:pPr>
            <w:r>
              <w:rPr>
                <w:color w:val="000000"/>
              </w:rPr>
              <w:t xml:space="preserve">当期税引前発生額</w:t>
            </w:r>
          </w:p>
        </w:tc>
      </w:tr>
      <w:tr w:rsidR="00B46864" w:rsidRPr="0093572D" w14:paraId="1054A369" w14:textId="77777777" w:rsidTr="00B46864">
        <w:trPr>
          <w:trHeight w:val="300"/>
          <w:trPrChange w:id="202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02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4666870" w14:textId="708E4D44">
            <w:pPr>
              <w:rPr>
                <w:rFonts w:ascii="Arial Unicode MS" w:eastAsia="Arial Unicode MS" w:hAnsi="Arial Unicode MS" w:cs="Arial Unicode MS" w:hint="eastAsia"/>
                <w:color w:val="000000"/>
                <w:sz w:val="20"/>
                <w:szCs w:val="20"/>
                <w:lang w:eastAsia="zh-CN"/>
              </w:rPr>
            </w:pPr>
            <w:r>
              <w:rPr>
                <w:color w:val="000000"/>
              </w:rPr>
              <w:t xml:space="preserve">減：前期にその他の包括利益に計上し、当期に損益（または留保利益）に振り替えた額</w:t>
            </w:r>
          </w:p>
        </w:tc>
      </w:tr>
      <w:tr w:rsidR="00B46864" w:rsidRPr="0093572D" w14:paraId="747EE6F4" w14:textId="77777777" w:rsidTr="00B46864">
        <w:trPr>
          <w:trHeight w:val="300"/>
          <w:trPrChange w:id="2036"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037"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9C0A7CC" w14:textId="181DAADF">
            <w:pPr>
              <w:rPr>
                <w:rFonts w:ascii="Arial Unicode MS" w:eastAsia="Arial Unicode MS" w:hAnsi="Arial Unicode MS" w:cs="Arial Unicode MS" w:hint="eastAsia"/>
                <w:color w:val="000000"/>
                <w:sz w:val="20"/>
                <w:szCs w:val="20"/>
              </w:rPr>
            </w:pPr>
            <w:r>
              <w:rPr>
                <w:color w:val="000000"/>
              </w:rPr>
              <w:t xml:space="preserve">減：所得税費用</w:t>
            </w:r>
          </w:p>
        </w:tc>
      </w:tr>
      <w:tr w:rsidR="00B46864" w:rsidRPr="0093572D" w14:paraId="4BC31E6B" w14:textId="77777777" w:rsidTr="00B46864">
        <w:trPr>
          <w:trHeight w:val="300"/>
          <w:trPrChange w:id="204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04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5617FDD" w14:textId="2ECCF225">
            <w:pPr>
              <w:rPr>
                <w:rFonts w:ascii="Arial Unicode MS" w:eastAsia="Arial Unicode MS" w:hAnsi="Arial Unicode MS" w:cs="Arial Unicode MS" w:hint="eastAsia"/>
                <w:color w:val="000000"/>
                <w:sz w:val="20"/>
                <w:szCs w:val="20"/>
              </w:rPr>
            </w:pPr>
            <w:r>
              <w:rPr>
                <w:color w:val="000000"/>
              </w:rPr>
              <w:t xml:space="preserve">税引後少数株主に帰属する額</w:t>
            </w:r>
          </w:p>
        </w:tc>
      </w:tr>
      <w:tr w:rsidR="00B46864" w:rsidRPr="0093572D" w14:paraId="41EF9C0A" w14:textId="77777777" w:rsidTr="00B46864">
        <w:trPr>
          <w:trHeight w:val="300"/>
          <w:trPrChange w:id="204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04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AB2D278" w14:textId="1DE3C26E">
            <w:pPr>
              <w:rPr>
                <w:rFonts w:ascii="Arial Unicode MS" w:eastAsia="Arial Unicode MS" w:hAnsi="Arial Unicode MS" w:cs="Arial Unicode MS" w:hint="eastAsia"/>
                <w:color w:val="000000"/>
                <w:sz w:val="20"/>
                <w:szCs w:val="20"/>
                <w:lang w:eastAsia="zh-CN"/>
              </w:rPr>
            </w:pPr>
            <w:r>
              <w:rPr>
                <w:color w:val="000000"/>
              </w:rPr>
              <w:t xml:space="preserve">投資不動産の初回転換</w:t>
            </w:r>
          </w:p>
        </w:tc>
      </w:tr>
      <w:tr w:rsidR="00B46864" w:rsidRPr="0093572D" w14:paraId="6699616A" w14:textId="77777777" w:rsidTr="00B46864">
        <w:trPr>
          <w:trHeight w:val="300"/>
          <w:trPrChange w:id="2048"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049"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0DE58DD" w14:textId="61932AF1">
            <w:pPr>
              <w:rPr>
                <w:rFonts w:ascii="Arial Unicode MS" w:eastAsia="Arial Unicode MS" w:hAnsi="Arial Unicode MS" w:cs="Arial Unicode MS" w:hint="eastAsia"/>
                <w:color w:val="000000"/>
                <w:sz w:val="20"/>
                <w:szCs w:val="20"/>
              </w:rPr>
            </w:pPr>
            <w:r>
              <w:rPr>
                <w:color w:val="000000"/>
              </w:rPr>
              <w:t xml:space="preserve">その他の包括利益合計</w:t>
            </w:r>
          </w:p>
        </w:tc>
      </w:tr>
      <w:tr w:rsidR="00B46864" w:rsidRPr="0093572D" w14:paraId="2B1D6F56" w14:textId="77777777" w:rsidTr="00B46864">
        <w:trPr>
          <w:trHeight w:val="300"/>
          <w:trPrChange w:id="205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05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417AA82" w14:textId="368E9C41">
            <w:pPr>
              <w:rPr>
                <w:rFonts w:ascii="Arial Unicode MS" w:eastAsia="Arial Unicode MS" w:hAnsi="Arial Unicode MS" w:cs="Arial Unicode MS" w:hint="eastAsia"/>
                <w:color w:val="000000"/>
                <w:sz w:val="20"/>
                <w:szCs w:val="20"/>
                <w:lang w:eastAsia="zh-CN"/>
              </w:rPr>
            </w:pPr>
            <w:r>
              <w:rPr>
                <w:color w:val="000000"/>
              </w:rPr>
              <w:t xml:space="preserve">プロジェクト</w:t>
            </w:r>
          </w:p>
        </w:tc>
      </w:tr>
      <w:tr w:rsidR="00B46864" w:rsidRPr="0093572D" w14:paraId="794700E9" w14:textId="77777777" w:rsidTr="00B46864">
        <w:trPr>
          <w:trHeight w:val="300"/>
          <w:trPrChange w:id="205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05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8B267E5" w14:textId="11EB1A80">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00E92B67" w14:textId="77777777" w:rsidTr="00B46864">
        <w:trPr>
          <w:trHeight w:val="300"/>
          <w:trPrChange w:id="206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06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AB76819" w14:textId="53977D39">
            <w:pPr>
              <w:rPr>
                <w:rFonts w:ascii="Arial Unicode MS" w:eastAsia="Arial Unicode MS" w:hAnsi="Arial Unicode MS" w:cs="Arial Unicode MS" w:hint="eastAsia"/>
                <w:color w:val="000000"/>
                <w:sz w:val="20"/>
                <w:szCs w:val="20"/>
              </w:rPr>
            </w:pPr>
            <w:r>
              <w:rPr>
                <w:color w:val="000000"/>
              </w:rPr>
              <w:t xml:space="preserve">期末残高</w:t>
            </w:r>
          </w:p>
        </w:tc>
      </w:tr>
      <w:tr w:rsidR="00B46864" w:rsidRPr="0093572D" w14:paraId="06F355BE" w14:textId="77777777" w:rsidTr="00B46864">
        <w:trPr>
          <w:trHeight w:val="300"/>
          <w:trPrChange w:id="2065"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066"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04E3680" w14:textId="4C5FE34E">
            <w:pPr>
              <w:rPr>
                <w:rFonts w:ascii="Arial Unicode MS" w:eastAsia="Arial Unicode MS" w:hAnsi="Arial Unicode MS" w:cs="Arial Unicode MS" w:hint="eastAsia"/>
                <w:color w:val="000000"/>
                <w:sz w:val="20"/>
                <w:szCs w:val="20"/>
                <w:lang w:eastAsia="zh-CN"/>
              </w:rPr>
            </w:pPr>
            <w:r>
              <w:rPr>
                <w:color w:val="000000"/>
              </w:rPr>
              <w:t xml:space="preserve">調整前前年末未処分利益</w:t>
            </w:r>
          </w:p>
        </w:tc>
      </w:tr>
      <w:tr w:rsidR="00B46864" w:rsidRPr="0093572D" w14:paraId="3D0B18B9" w14:textId="77777777" w:rsidTr="00B46864">
        <w:trPr>
          <w:trHeight w:val="300"/>
          <w:trPrChange w:id="2069"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070"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9BDFC82" w14:textId="6BA3C195">
            <w:pPr>
              <w:rPr>
                <w:rFonts w:ascii="Arial Unicode MS" w:eastAsia="Arial Unicode MS" w:hAnsi="Arial Unicode MS" w:cs="Arial Unicode MS" w:hint="eastAsia"/>
                <w:color w:val="000000"/>
                <w:sz w:val="20"/>
                <w:szCs w:val="20"/>
                <w:lang w:eastAsia="zh-CN"/>
              </w:rPr>
            </w:pPr>
            <w:r>
              <w:rPr>
                <w:color w:val="000000"/>
              </w:rPr>
              <w:t xml:space="preserve">期首未処分利益合計の調整額（増額+、減額-）</w:t>
            </w:r>
          </w:p>
        </w:tc>
      </w:tr>
      <w:tr w:rsidR="00B46864" w:rsidRPr="0093572D" w14:paraId="535B4E3A" w14:textId="77777777" w:rsidTr="00B46864">
        <w:trPr>
          <w:trHeight w:val="300"/>
          <w:trPrChange w:id="207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07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3E98A19" w14:textId="19883EF4">
            <w:pPr>
              <w:rPr>
                <w:rFonts w:ascii="Arial Unicode MS" w:eastAsia="Arial Unicode MS" w:hAnsi="Arial Unicode MS" w:cs="Arial Unicode MS" w:hint="eastAsia"/>
                <w:color w:val="000000"/>
                <w:sz w:val="20"/>
                <w:szCs w:val="20"/>
                <w:lang w:eastAsia="zh-CN"/>
              </w:rPr>
            </w:pPr>
            <w:r>
              <w:rPr>
                <w:color w:val="000000"/>
              </w:rPr>
              <w:t xml:space="preserve">調整後期首未処分利益</w:t>
            </w:r>
          </w:p>
        </w:tc>
      </w:tr>
      <w:tr w:rsidR="00B46864" w:rsidRPr="0093572D" w14:paraId="4F1BD2CE" w14:textId="77777777" w:rsidTr="00B46864">
        <w:trPr>
          <w:trHeight w:val="300"/>
          <w:trPrChange w:id="208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08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09A29C4" w14:textId="473EEDCE">
            <w:pPr>
              <w:rPr>
                <w:rFonts w:ascii="Arial Unicode MS" w:eastAsia="Arial Unicode MS" w:hAnsi="Arial Unicode MS" w:cs="Arial Unicode MS" w:hint="eastAsia"/>
                <w:color w:val="000000"/>
                <w:sz w:val="20"/>
                <w:szCs w:val="20"/>
                <w:lang w:eastAsia="zh-CN"/>
              </w:rPr>
            </w:pPr>
            <w:r>
              <w:rPr>
                <w:color w:val="000000"/>
              </w:rPr>
              <w:t xml:space="preserve">加：当期親会社株主に帰属する純利益</w:t>
            </w:r>
          </w:p>
        </w:tc>
      </w:tr>
      <w:tr w:rsidR="00B46864" w:rsidRPr="0093572D" w14:paraId="24BCCD55" w14:textId="77777777" w:rsidTr="00B46864">
        <w:trPr>
          <w:trHeight w:val="300"/>
          <w:trPrChange w:id="209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09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C06BAD9" w14:textId="0BA78BA4">
            <w:pPr>
              <w:rPr>
                <w:rFonts w:ascii="Arial Unicode MS" w:eastAsia="Arial Unicode MS" w:hAnsi="Arial Unicode MS" w:cs="Arial Unicode MS" w:hint="eastAsia"/>
                <w:color w:val="000000"/>
                <w:sz w:val="20"/>
                <w:szCs w:val="20"/>
                <w:lang w:eastAsia="zh-CN"/>
              </w:rPr>
            </w:pPr>
            <w:r>
              <w:rPr>
                <w:color w:val="000000"/>
              </w:rPr>
              <w:t xml:space="preserve">減：法定剰余金積立額</w:t>
            </w:r>
          </w:p>
        </w:tc>
      </w:tr>
      <w:tr w:rsidR="00B46864" w:rsidRPr="0093572D" w14:paraId="12989FFC" w14:textId="77777777" w:rsidTr="00B46864">
        <w:trPr>
          <w:trHeight w:val="300"/>
          <w:trPrChange w:id="209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09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A31C6D9" w14:textId="3C68C4DE">
            <w:pPr>
              <w:rPr>
                <w:rFonts w:ascii="Arial Unicode MS" w:eastAsia="Arial Unicode MS" w:hAnsi="Arial Unicode MS" w:cs="Arial Unicode MS" w:hint="eastAsia"/>
                <w:color w:val="000000"/>
                <w:sz w:val="20"/>
                <w:szCs w:val="20"/>
              </w:rPr>
            </w:pPr>
            <w:r>
              <w:rPr>
                <w:color w:val="000000"/>
              </w:rPr>
              <w:t xml:space="preserve">#</w:t>
            </w:r>
          </w:p>
        </w:tc>
      </w:tr>
      <w:tr w:rsidR="00B46864" w:rsidRPr="0093572D" w14:paraId="28D805A5" w14:textId="77777777" w:rsidTr="00B46864">
        <w:trPr>
          <w:trHeight w:val="300"/>
          <w:trPrChange w:id="210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10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397FA97" w14:textId="558AFC40">
            <w:pPr>
              <w:rPr>
                <w:rFonts w:ascii="Arial Unicode MS" w:eastAsia="Arial Unicode MS" w:hAnsi="Arial Unicode MS" w:cs="Arial Unicode MS" w:hint="eastAsia"/>
                <w:color w:val="000000"/>
                <w:sz w:val="20"/>
                <w:szCs w:val="20"/>
              </w:rPr>
            </w:pPr>
            <w:r>
              <w:rPr>
                <w:color w:val="000000"/>
              </w:rPr>
              <w:t xml:space="preserve">所有者への分配</w:t>
            </w:r>
          </w:p>
        </w:tc>
      </w:tr>
      <w:tr w:rsidR="00B46864" w:rsidRPr="0093572D" w14:paraId="792C95D3" w14:textId="77777777" w:rsidTr="00B46864">
        <w:trPr>
          <w:trHeight w:val="300"/>
          <w:trPrChange w:id="210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10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2CAEB85" w14:textId="1DB7C4C2">
            <w:pPr>
              <w:rPr>
                <w:rFonts w:ascii="Arial Unicode MS" w:eastAsia="Arial Unicode MS" w:hAnsi="Arial Unicode MS" w:cs="Arial Unicode MS" w:hint="eastAsia"/>
                <w:color w:val="000000"/>
                <w:sz w:val="20"/>
                <w:szCs w:val="20"/>
              </w:rPr>
            </w:pPr>
            <w:r>
              <w:rPr>
                <w:color w:val="000000"/>
              </w:rPr>
              <w:t xml:space="preserve">年末未処分利益</w:t>
            </w:r>
          </w:p>
        </w:tc>
      </w:tr>
      <w:tr w:rsidR="00B46864" w:rsidRPr="0093572D" w14:paraId="545689F0" w14:textId="77777777" w:rsidTr="00B46864">
        <w:trPr>
          <w:trHeight w:val="300"/>
          <w:trPrChange w:id="211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11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1777623" w14:textId="77777777">
            <w:pPr>
              <w:rPr>
                <w:rFonts w:ascii="Arial Unicode MS" w:eastAsia="Arial Unicode MS" w:hAnsi="Arial Unicode MS" w:cs="Arial Unicode MS" w:hint="eastAsia"/>
                <w:color w:val="000000"/>
                <w:sz w:val="20"/>
                <w:szCs w:val="20"/>
                <w:lang w:eastAsia="zh-CN"/>
              </w:rPr>
            </w:pPr>
            <w:r>
              <w:rPr>
                <w:color w:val="000000"/>
              </w:rPr>
              <w:t xml:space="preserve">（1）営業収益および営業費用状況</w:t>
            </w:r>
          </w:p>
        </w:tc>
      </w:tr>
      <w:tr w:rsidR="00B46864" w:rsidRPr="0093572D" w14:paraId="6CA4BA08" w14:textId="77777777" w:rsidTr="00B46864">
        <w:trPr>
          <w:trHeight w:val="300"/>
          <w:trPrChange w:id="211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11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C792122" w14:textId="6F915DEA">
            <w:pPr>
              <w:rPr>
                <w:rFonts w:ascii="Arial Unicode MS" w:eastAsia="Arial Unicode MS" w:hAnsi="Arial Unicode MS" w:cs="Arial Unicode MS" w:hint="eastAsia"/>
                <w:color w:val="000000"/>
                <w:sz w:val="20"/>
                <w:szCs w:val="20"/>
                <w:lang w:eastAsia="zh-CN"/>
              </w:rPr>
            </w:pPr>
            <w:r>
              <w:rPr>
                <w:color w:val="000000"/>
              </w:rPr>
              <w:t xml:space="preserve">プロジェクト</w:t>
            </w:r>
          </w:p>
        </w:tc>
      </w:tr>
      <w:tr w:rsidR="00B46864" w:rsidRPr="0093572D" w14:paraId="40E963CB" w14:textId="77777777" w:rsidTr="00B46864">
        <w:trPr>
          <w:trHeight w:val="300"/>
          <w:trPrChange w:id="211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11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6660F1E" w14:textId="604AA9C0">
            <w:pPr>
              <w:rPr>
                <w:rFonts w:ascii="Arial Unicode MS" w:eastAsia="Arial Unicode MS" w:hAnsi="Arial Unicode MS" w:cs="Arial Unicode MS" w:hint="eastAsia"/>
                <w:color w:val="000000"/>
                <w:sz w:val="20"/>
                <w:szCs w:val="20"/>
              </w:rPr>
            </w:pPr>
            <w:r>
              <w:rPr>
                <w:color w:val="000000"/>
              </w:rPr>
              <w:t xml:space="preserve">当期発生額</w:t>
            </w:r>
          </w:p>
        </w:tc>
      </w:tr>
      <w:tr w:rsidR="00B46864" w:rsidRPr="0093572D" w14:paraId="01EFC577" w14:textId="77777777" w:rsidTr="00B46864">
        <w:trPr>
          <w:trHeight w:val="300"/>
          <w:trPrChange w:id="212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12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8273B67" w14:textId="7896633F">
            <w:pPr>
              <w:rPr>
                <w:rFonts w:ascii="Arial Unicode MS" w:eastAsia="Arial Unicode MS" w:hAnsi="Arial Unicode MS" w:cs="Arial Unicode MS" w:hint="eastAsia"/>
                <w:color w:val="000000"/>
                <w:sz w:val="20"/>
                <w:szCs w:val="20"/>
              </w:rPr>
            </w:pPr>
            <w:r>
              <w:rPr>
                <w:color w:val="000000"/>
              </w:rPr>
              <w:t xml:space="preserve">前年発生額</w:t>
            </w:r>
          </w:p>
        </w:tc>
      </w:tr>
      <w:tr w:rsidR="00B46864" w:rsidRPr="0093572D" w14:paraId="183004EF" w14:textId="77777777" w:rsidTr="00B46864">
        <w:trPr>
          <w:trHeight w:val="300"/>
          <w:trPrChange w:id="212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12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1B7AB38" w14:textId="6272BDF9">
            <w:pPr>
              <w:rPr>
                <w:rFonts w:ascii="Arial Unicode MS" w:eastAsia="Arial Unicode MS" w:hAnsi="Arial Unicode MS" w:cs="Arial Unicode MS" w:hint="eastAsia"/>
                <w:color w:val="000000"/>
                <w:sz w:val="20"/>
                <w:szCs w:val="20"/>
              </w:rPr>
            </w:pPr>
            <w:r>
              <w:rPr>
                <w:color w:val="000000"/>
              </w:rPr>
              <w:t xml:space="preserve">建設工事</w:t>
            </w:r>
          </w:p>
        </w:tc>
      </w:tr>
      <w:tr w:rsidR="00B46864" w:rsidRPr="0093572D" w14:paraId="4B52E0D4" w14:textId="77777777" w:rsidTr="00B46864">
        <w:trPr>
          <w:trHeight w:val="300"/>
          <w:trPrChange w:id="212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12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FB78874" w14:textId="71E2C209">
            <w:pPr>
              <w:rPr>
                <w:rFonts w:ascii="Arial Unicode MS" w:eastAsia="Arial Unicode MS" w:hAnsi="Arial Unicode MS" w:cs="Arial Unicode MS" w:hint="eastAsia"/>
                <w:color w:val="000000"/>
                <w:sz w:val="20"/>
                <w:szCs w:val="20"/>
              </w:rPr>
            </w:pPr>
            <w:r>
              <w:rPr>
                <w:color w:val="000000"/>
              </w:rPr>
              <w:t xml:space="preserve">穀物・油販売</w:t>
            </w:r>
          </w:p>
        </w:tc>
      </w:tr>
      <w:tr w:rsidR="00B46864" w:rsidRPr="0093572D" w14:paraId="1544EB0B" w14:textId="77777777" w:rsidTr="00B46864">
        <w:trPr>
          <w:trHeight w:val="300"/>
          <w:trPrChange w:id="213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13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D20AB0B" w14:textId="0FB6BC21">
            <w:pPr>
              <w:rPr>
                <w:rFonts w:ascii="Arial Unicode MS" w:eastAsia="Arial Unicode MS" w:hAnsi="Arial Unicode MS" w:cs="Arial Unicode MS" w:hint="eastAsia"/>
                <w:color w:val="000000"/>
                <w:sz w:val="20"/>
                <w:szCs w:val="20"/>
              </w:rPr>
            </w:pPr>
            <w:r>
              <w:rPr>
                <w:color w:val="000000"/>
              </w:rPr>
              <w:t xml:space="preserve">零細販売</w:t>
            </w:r>
          </w:p>
        </w:tc>
      </w:tr>
      <w:tr w:rsidR="00B46864" w:rsidRPr="0093572D" w14:paraId="6B623585" w14:textId="77777777" w:rsidTr="00B46864">
        <w:trPr>
          <w:trHeight w:val="300"/>
          <w:trPrChange w:id="213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13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9AE110F" w14:textId="1BBE0041">
            <w:pPr>
              <w:rPr>
                <w:rFonts w:ascii="Arial Unicode MS" w:eastAsia="Arial Unicode MS" w:hAnsi="Arial Unicode MS" w:cs="Arial Unicode MS" w:hint="eastAsia"/>
                <w:color w:val="000000"/>
                <w:sz w:val="20"/>
                <w:szCs w:val="20"/>
              </w:rPr>
            </w:pPr>
            <w:r>
              <w:rPr>
                <w:color w:val="000000"/>
              </w:rPr>
              <w:t xml:space="preserve">不動産サービス</w:t>
            </w:r>
          </w:p>
        </w:tc>
      </w:tr>
      <w:tr w:rsidR="00B46864" w:rsidRPr="0093572D" w14:paraId="6974F2B6" w14:textId="77777777" w:rsidTr="00B46864">
        <w:trPr>
          <w:trHeight w:val="300"/>
          <w:trPrChange w:id="213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14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3C208FF" w14:textId="633DA8CD">
            <w:pPr>
              <w:rPr>
                <w:rFonts w:ascii="Arial Unicode MS" w:eastAsia="Arial Unicode MS" w:hAnsi="Arial Unicode MS" w:cs="Arial Unicode MS"/>
                <w:color w:val="000000"/>
                <w:sz w:val="20"/>
                <w:szCs w:val="20"/>
              </w:rPr>
            </w:pPr>
            <w:r>
              <w:rPr>
                <w:noProof/>
                <w:color w:val="000000"/>
              </w:rPr>
              <w:t xml:space="preserve">2.その他の事業小計</w:t>
            </w:r>
          </w:p>
        </w:tc>
      </w:tr>
      <w:tr w:rsidR="00B46864" w:rsidRPr="0093572D" w14:paraId="080A76A0" w14:textId="77777777" w:rsidTr="00B46864">
        <w:trPr>
          <w:trHeight w:val="300"/>
          <w:trPrChange w:id="214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14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FCF22AF" w14:textId="3EA23ADB">
            <w:pPr>
              <w:rPr>
                <w:rFonts w:ascii="Arial Unicode MS" w:eastAsia="Arial Unicode MS" w:hAnsi="Arial Unicode MS" w:cs="Arial Unicode MS" w:hint="eastAsia"/>
                <w:color w:val="000000"/>
                <w:sz w:val="20"/>
                <w:szCs w:val="20"/>
              </w:rPr>
            </w:pPr>
            <w:r>
              <w:rPr>
                <w:color w:val="000000"/>
              </w:rPr>
              <w:t xml:space="preserve">当期発生額</w:t>
            </w:r>
          </w:p>
        </w:tc>
      </w:tr>
      <w:tr w:rsidR="00B46864" w:rsidRPr="0093572D" w14:paraId="3A88041E" w14:textId="77777777" w:rsidTr="00B46864">
        <w:trPr>
          <w:trHeight w:val="300"/>
          <w:trPrChange w:id="214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14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B7F4FDD" w14:textId="7570C5A9">
            <w:pPr>
              <w:rPr>
                <w:rFonts w:ascii="Arial Unicode MS" w:eastAsia="Arial Unicode MS" w:hAnsi="Arial Unicode MS" w:cs="Arial Unicode MS" w:hint="eastAsia"/>
                <w:color w:val="000000"/>
                <w:sz w:val="20"/>
                <w:szCs w:val="20"/>
              </w:rPr>
            </w:pPr>
            <w:r>
              <w:rPr>
                <w:color w:val="000000"/>
              </w:rPr>
              <w:t xml:space="preserve">前年発生額</w:t>
            </w:r>
          </w:p>
        </w:tc>
      </w:tr>
      <w:tr w:rsidR="00B46864" w:rsidRPr="0093572D" w14:paraId="4F971177" w14:textId="77777777" w:rsidTr="00B46864">
        <w:trPr>
          <w:trHeight w:val="300"/>
          <w:trPrChange w:id="215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15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F2B617F" w14:textId="0454EB9A">
            <w:pPr>
              <w:rPr>
                <w:rFonts w:ascii="Arial Unicode MS" w:eastAsia="Arial Unicode MS" w:hAnsi="Arial Unicode MS" w:cs="Arial Unicode MS" w:hint="eastAsia"/>
                <w:color w:val="000000"/>
                <w:sz w:val="20"/>
                <w:szCs w:val="20"/>
              </w:rPr>
            </w:pPr>
            <w:r>
              <w:rPr>
                <w:color w:val="000000"/>
              </w:rPr>
              <w:t xml:space="preserve">都市維持建設税</w:t>
            </w:r>
          </w:p>
        </w:tc>
      </w:tr>
      <w:tr w:rsidR="00B46864" w:rsidRPr="0093572D" w14:paraId="639F1778" w14:textId="77777777" w:rsidTr="00B46864">
        <w:trPr>
          <w:trHeight w:val="300"/>
          <w:trPrChange w:id="2155"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156"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9FBF1D2" w14:textId="44CA440C">
            <w:pPr>
              <w:rPr>
                <w:rFonts w:ascii="Arial Unicode MS" w:eastAsia="Arial Unicode MS" w:hAnsi="Arial Unicode MS" w:cs="Arial Unicode MS" w:hint="eastAsia"/>
                <w:color w:val="000000"/>
                <w:sz w:val="20"/>
                <w:szCs w:val="20"/>
              </w:rPr>
            </w:pPr>
            <w:r>
              <w:rPr>
                <w:color w:val="000000"/>
              </w:rPr>
              <w:t xml:space="preserve">固定資産税</w:t>
            </w:r>
          </w:p>
        </w:tc>
      </w:tr>
      <w:tr w:rsidR="00B46864" w:rsidRPr="0093572D" w14:paraId="139EC8B9" w14:textId="77777777" w:rsidTr="00B46864">
        <w:trPr>
          <w:trHeight w:val="300"/>
          <w:trPrChange w:id="2159"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160"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34DA4E2" w14:textId="3AF821C7">
            <w:pPr>
              <w:rPr>
                <w:rFonts w:ascii="Arial Unicode MS" w:eastAsia="Arial Unicode MS" w:hAnsi="Arial Unicode MS" w:cs="Arial Unicode MS" w:hint="eastAsia"/>
                <w:color w:val="000000"/>
                <w:sz w:val="20"/>
                <w:szCs w:val="20"/>
              </w:rPr>
            </w:pPr>
            <w:r>
              <w:rPr>
                <w:color w:val="000000"/>
              </w:rPr>
              <w:t xml:space="preserve">当期発生額</w:t>
            </w:r>
          </w:p>
        </w:tc>
      </w:tr>
      <w:tr w:rsidR="00B46864" w:rsidRPr="0093572D" w14:paraId="0D2C09FD" w14:textId="77777777" w:rsidTr="00B46864">
        <w:trPr>
          <w:trHeight w:val="300"/>
          <w:trPrChange w:id="216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16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13FDA1C" w14:textId="6CD27972">
            <w:pPr>
              <w:rPr>
                <w:rFonts w:ascii="Arial Unicode MS" w:eastAsia="Arial Unicode MS" w:hAnsi="Arial Unicode MS" w:cs="Arial Unicode MS" w:hint="eastAsia"/>
                <w:color w:val="000000"/>
                <w:sz w:val="20"/>
                <w:szCs w:val="20"/>
              </w:rPr>
            </w:pPr>
            <w:r>
              <w:rPr>
                <w:color w:val="000000"/>
              </w:rPr>
              <w:t xml:space="preserve">前年発生額</w:t>
            </w:r>
          </w:p>
        </w:tc>
      </w:tr>
      <w:tr w:rsidR="00B46864" w:rsidRPr="0093572D" w14:paraId="22C7E2F7" w14:textId="77777777" w:rsidTr="00B46864">
        <w:trPr>
          <w:trHeight w:val="300"/>
          <w:trPrChange w:id="216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16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2FEAAE1" w14:textId="755F0EB9">
            <w:pPr>
              <w:rPr>
                <w:rFonts w:ascii="Arial Unicode MS" w:eastAsia="Arial Unicode MS" w:hAnsi="Arial Unicode MS" w:cs="Arial Unicode MS" w:hint="eastAsia"/>
                <w:color w:val="000000"/>
                <w:sz w:val="20"/>
                <w:szCs w:val="20"/>
              </w:rPr>
            </w:pPr>
            <w:r>
              <w:rPr>
                <w:color w:val="000000"/>
              </w:rPr>
              <w:t xml:space="preserve">自動車重量税</w:t>
            </w:r>
          </w:p>
        </w:tc>
      </w:tr>
      <w:tr w:rsidR="00B46864" w:rsidRPr="0093572D" w14:paraId="7D05B4CD" w14:textId="77777777" w:rsidTr="00B46864">
        <w:trPr>
          <w:trHeight w:val="300"/>
          <w:trPrChange w:id="217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17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D99DE98" w14:textId="7D89F9AA">
            <w:pPr>
              <w:rPr>
                <w:rFonts w:ascii="Arial Unicode MS" w:eastAsia="Arial Unicode MS" w:hAnsi="Arial Unicode MS" w:cs="Arial Unicode MS" w:hint="eastAsia"/>
                <w:color w:val="000000"/>
                <w:sz w:val="20"/>
                <w:szCs w:val="20"/>
              </w:rPr>
            </w:pPr>
            <w:r>
              <w:rPr>
                <w:color w:val="000000"/>
              </w:rPr>
              <w:t xml:space="preserve">環境税</w:t>
            </w:r>
          </w:p>
        </w:tc>
      </w:tr>
      <w:tr w:rsidR="00B46864" w:rsidRPr="0093572D" w14:paraId="5B863FBF" w14:textId="77777777" w:rsidTr="00B46864">
        <w:trPr>
          <w:trHeight w:val="300"/>
          <w:trPrChange w:id="217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17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4A5545A" w14:textId="12C7D9D8">
            <w:pPr>
              <w:rPr>
                <w:rFonts w:ascii="Arial Unicode MS" w:eastAsia="Arial Unicode MS" w:hAnsi="Arial Unicode MS" w:cs="Arial Unicode MS" w:hint="eastAsia"/>
                <w:color w:val="000000"/>
                <w:sz w:val="20"/>
                <w:szCs w:val="20"/>
              </w:rPr>
            </w:pPr>
            <w:r>
              <w:rPr>
                <w:color w:val="000000"/>
              </w:rPr>
              <w:t xml:space="preserve">当期発生額</w:t>
            </w:r>
          </w:p>
        </w:tc>
      </w:tr>
      <w:tr w:rsidR="00B46864" w:rsidRPr="0093572D" w14:paraId="0F6329BB" w14:textId="77777777" w:rsidTr="00B46864">
        <w:trPr>
          <w:trHeight w:val="300"/>
          <w:trPrChange w:id="217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18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A323851" w14:textId="4F4AA2B4">
            <w:pPr>
              <w:rPr>
                <w:rFonts w:ascii="Arial Unicode MS" w:eastAsia="Arial Unicode MS" w:hAnsi="Arial Unicode MS" w:cs="Arial Unicode MS" w:hint="eastAsia"/>
                <w:color w:val="000000"/>
                <w:sz w:val="20"/>
                <w:szCs w:val="20"/>
              </w:rPr>
            </w:pPr>
            <w:r>
              <w:rPr>
                <w:color w:val="000000"/>
              </w:rPr>
              <w:t xml:space="preserve">前年発生額</w:t>
            </w:r>
          </w:p>
        </w:tc>
      </w:tr>
      <w:tr w:rsidR="00B46864" w:rsidRPr="0093572D" w14:paraId="50CDA7DA" w14:textId="77777777" w:rsidTr="00B46864">
        <w:trPr>
          <w:trHeight w:val="300"/>
          <w:trPrChange w:id="218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18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7F0979F" w14:textId="6459C895">
            <w:pPr>
              <w:rPr>
                <w:rFonts w:ascii="Arial Unicode MS" w:eastAsia="Arial Unicode MS" w:hAnsi="Arial Unicode MS" w:cs="Arial Unicode MS" w:hint="eastAsia"/>
                <w:color w:val="000000"/>
                <w:sz w:val="20"/>
                <w:szCs w:val="20"/>
              </w:rPr>
            </w:pPr>
            <w:r>
              <w:rPr>
                <w:color w:val="000000"/>
              </w:rPr>
              <w:t xml:space="preserve">減：受取利息</w:t>
            </w:r>
          </w:p>
        </w:tc>
      </w:tr>
      <w:tr w:rsidR="00B46864" w:rsidRPr="0093572D" w14:paraId="2F4CD442" w14:textId="77777777" w:rsidTr="00B46864">
        <w:trPr>
          <w:trHeight w:val="300"/>
          <w:trPrChange w:id="218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18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EAAB1D1" w14:textId="791CBD5A">
            <w:pPr>
              <w:rPr>
                <w:rFonts w:ascii="Arial Unicode MS" w:eastAsia="Arial Unicode MS" w:hAnsi="Arial Unicode MS" w:cs="Arial Unicode MS" w:hint="eastAsia"/>
                <w:color w:val="000000"/>
                <w:sz w:val="20"/>
                <w:szCs w:val="20"/>
                <w:lang w:eastAsia="zh-CN"/>
              </w:rPr>
            </w:pPr>
            <w:r>
              <w:rPr>
                <w:color w:val="000000"/>
              </w:rPr>
              <w:t xml:space="preserve">#</w:t>
            </w:r>
          </w:p>
        </w:tc>
      </w:tr>
      <w:tr w:rsidR="00B46864" w:rsidRPr="0093572D" w14:paraId="38F0B2B1" w14:textId="77777777" w:rsidTr="00B46864">
        <w:trPr>
          <w:trHeight w:val="300"/>
          <w:trPrChange w:id="219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19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71D2595" w14:textId="2B6720C2">
            <w:pPr>
              <w:rPr>
                <w:rFonts w:ascii="Arial Unicode MS" w:eastAsia="Arial Unicode MS" w:hAnsi="Arial Unicode MS" w:cs="Arial Unicode MS" w:hint="eastAsia"/>
                <w:color w:val="000000"/>
                <w:sz w:val="20"/>
                <w:szCs w:val="20"/>
              </w:rPr>
            </w:pPr>
            <w:r>
              <w:rPr>
                <w:color w:val="000000"/>
              </w:rPr>
              <w:t xml:space="preserve">銀行手数料</w:t>
            </w:r>
          </w:p>
        </w:tc>
      </w:tr>
      <w:tr w:rsidR="00B46864" w:rsidRPr="0093572D" w14:paraId="638F628A" w14:textId="77777777" w:rsidTr="00B46864">
        <w:trPr>
          <w:trHeight w:val="300"/>
          <w:trPrChange w:id="2195"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196"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65F2041" w14:textId="6362A50C">
            <w:pPr>
              <w:rPr>
                <w:rFonts w:ascii="Arial Unicode MS" w:eastAsia="Arial Unicode MS" w:hAnsi="Arial Unicode MS" w:cs="Arial Unicode MS" w:hint="eastAsia"/>
                <w:color w:val="000000"/>
                <w:sz w:val="20"/>
                <w:szCs w:val="20"/>
                <w:lang w:eastAsia="zh-CN"/>
              </w:rPr>
            </w:pPr>
            <w:r>
              <w:rPr>
                <w:color w:val="000000"/>
              </w:rPr>
              <w:t xml:space="preserve">プロジェクト</w:t>
            </w:r>
          </w:p>
        </w:tc>
      </w:tr>
      <w:tr w:rsidR="00B46864" w:rsidRPr="0093572D" w14:paraId="56D8F0D1" w14:textId="77777777" w:rsidTr="00B46864">
        <w:trPr>
          <w:trHeight w:val="300"/>
          <w:trPrChange w:id="2199"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200"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AD89FC3" w14:textId="054B3706">
            <w:pPr>
              <w:rPr>
                <w:rFonts w:ascii="Arial Unicode MS" w:eastAsia="Arial Unicode MS" w:hAnsi="Arial Unicode MS" w:cs="Arial Unicode MS" w:hint="eastAsia"/>
                <w:color w:val="000000"/>
                <w:sz w:val="20"/>
                <w:szCs w:val="20"/>
              </w:rPr>
            </w:pPr>
            <w:r>
              <w:rPr>
                <w:color w:val="000000"/>
              </w:rPr>
              <w:t xml:space="preserve">当期発生額</w:t>
            </w:r>
          </w:p>
        </w:tc>
      </w:tr>
      <w:tr w:rsidR="00B46864" w:rsidRPr="0093572D" w14:paraId="2003CA3B" w14:textId="77777777" w:rsidTr="00B46864">
        <w:trPr>
          <w:trHeight w:val="300"/>
          <w:trPrChange w:id="220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20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5DC54AD" w14:textId="0E51522B">
            <w:pPr>
              <w:rPr>
                <w:rFonts w:ascii="Arial Unicode MS" w:eastAsia="Arial Unicode MS" w:hAnsi="Arial Unicode MS" w:cs="Arial Unicode MS" w:hint="eastAsia"/>
                <w:color w:val="000000"/>
                <w:sz w:val="20"/>
                <w:szCs w:val="20"/>
              </w:rPr>
            </w:pPr>
            <w:r>
              <w:rPr>
                <w:color w:val="000000"/>
              </w:rPr>
              <w:t xml:space="preserve">前年発生額</w:t>
            </w:r>
          </w:p>
        </w:tc>
      </w:tr>
      <w:tr w:rsidR="00B46864" w:rsidRPr="0093572D" w14:paraId="0A14A42C" w14:textId="77777777" w:rsidTr="00B46864">
        <w:trPr>
          <w:trHeight w:val="300"/>
          <w:trPrChange w:id="220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20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A7D8E19" w14:textId="44FEB5D7">
            <w:pPr>
              <w:rPr>
                <w:rFonts w:ascii="Arial Unicode MS" w:eastAsia="Arial Unicode MS" w:hAnsi="Arial Unicode MS" w:cs="Arial Unicode MS" w:hint="eastAsia"/>
                <w:color w:val="000000"/>
                <w:sz w:val="20"/>
                <w:szCs w:val="20"/>
              </w:rPr>
            </w:pPr>
            <w:r>
              <w:rPr>
                <w:color w:val="000000"/>
              </w:rPr>
              <w:t xml:space="preserve">雇用安定補助金</w:t>
            </w:r>
          </w:p>
        </w:tc>
      </w:tr>
      <w:tr w:rsidR="00B46864" w:rsidRPr="0093572D" w14:paraId="36BAE072" w14:textId="77777777" w:rsidTr="00B46864">
        <w:trPr>
          <w:trHeight w:val="300"/>
          <w:trPrChange w:id="221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21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3BC0A52" w14:textId="3137D361">
            <w:pPr>
              <w:rPr>
                <w:rFonts w:ascii="Arial Unicode MS" w:eastAsia="Arial Unicode MS" w:hAnsi="Arial Unicode MS" w:cs="Arial Unicode MS" w:hint="eastAsia"/>
                <w:color w:val="000000"/>
                <w:sz w:val="20"/>
                <w:szCs w:val="20"/>
              </w:rPr>
            </w:pPr>
            <w:r>
              <w:rPr>
                <w:color w:val="000000"/>
              </w:rPr>
              <w:t xml:space="preserve">当期発生額</w:t>
            </w:r>
          </w:p>
        </w:tc>
      </w:tr>
      <w:tr w:rsidR="00B46864" w:rsidRPr="0093572D" w14:paraId="1D66F45F" w14:textId="77777777" w:rsidTr="00B46864">
        <w:trPr>
          <w:trHeight w:val="300"/>
          <w:trPrChange w:id="221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21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50353DF" w14:textId="02557504">
            <w:pPr>
              <w:rPr>
                <w:rFonts w:ascii="Arial Unicode MS" w:eastAsia="Arial Unicode MS" w:hAnsi="Arial Unicode MS" w:cs="Arial Unicode MS" w:hint="eastAsia"/>
                <w:color w:val="000000"/>
                <w:sz w:val="20"/>
                <w:szCs w:val="20"/>
              </w:rPr>
            </w:pPr>
            <w:r>
              <w:rPr>
                <w:color w:val="000000"/>
              </w:rPr>
              <w:t xml:space="preserve">前年発生額</w:t>
            </w:r>
          </w:p>
        </w:tc>
      </w:tr>
      <w:tr w:rsidR="00B46864" w:rsidRPr="0093572D" w14:paraId="788DB690" w14:textId="77777777" w:rsidTr="00B46864">
        <w:trPr>
          <w:trHeight w:val="300"/>
          <w:trPrChange w:id="2219"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220"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926EECC" w14:textId="4ECD123F">
            <w:pPr>
              <w:rPr>
                <w:rFonts w:ascii="Arial Unicode MS" w:eastAsia="Arial Unicode MS" w:hAnsi="Arial Unicode MS" w:cs="Arial Unicode MS" w:hint="eastAsia"/>
                <w:color w:val="000000"/>
                <w:sz w:val="20"/>
                <w:szCs w:val="20"/>
              </w:rPr>
            </w:pPr>
            <w:r>
              <w:rPr>
                <w:color w:val="000000"/>
              </w:rPr>
              <w:t xml:space="preserve">政府補助金</w:t>
            </w:r>
          </w:p>
        </w:tc>
      </w:tr>
      <w:tr w:rsidR="00B46864" w:rsidRPr="0093572D" w14:paraId="72B59D43" w14:textId="77777777" w:rsidTr="00B46864">
        <w:trPr>
          <w:trHeight w:val="300"/>
          <w:trPrChange w:id="222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22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6EBBEEA" w14:textId="3D330571">
            <w:pPr>
              <w:rPr>
                <w:rFonts w:ascii="Arial Unicode MS" w:eastAsia="Arial Unicode MS" w:hAnsi="Arial Unicode MS" w:cs="Arial Unicode MS" w:hint="eastAsia"/>
                <w:color w:val="000000"/>
                <w:sz w:val="20"/>
                <w:szCs w:val="20"/>
              </w:rPr>
            </w:pPr>
            <w:r>
              <w:rPr>
                <w:color w:val="000000"/>
              </w:rPr>
              <w:t xml:space="preserve">その他</w:t>
            </w:r>
          </w:p>
        </w:tc>
      </w:tr>
      <w:tr w:rsidR="00B46864" w:rsidRPr="0093572D" w14:paraId="270BB442" w14:textId="77777777" w:rsidTr="00B46864">
        <w:trPr>
          <w:trHeight w:val="300"/>
          <w:trPrChange w:id="222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22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5E2543A" w14:textId="76387DD6">
            <w:pPr>
              <w:rPr>
                <w:rFonts w:ascii="Arial Unicode MS" w:eastAsia="Arial Unicode MS" w:hAnsi="Arial Unicode MS" w:cs="Arial Unicode MS" w:hint="eastAsia"/>
                <w:color w:val="000000"/>
                <w:sz w:val="20"/>
                <w:szCs w:val="20"/>
              </w:rPr>
            </w:pPr>
            <w:r>
              <w:rPr>
                <w:color w:val="000000"/>
              </w:rPr>
              <w:t xml:space="preserve">寄付・協賛支出</w:t>
            </w:r>
          </w:p>
        </w:tc>
      </w:tr>
      <w:tr w:rsidR="00B46864" w:rsidRPr="0093572D" w14:paraId="56574351" w14:textId="77777777" w:rsidTr="00B46864">
        <w:trPr>
          <w:trHeight w:val="300"/>
          <w:trPrChange w:id="223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23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846BAFA" w14:textId="2C28A082">
            <w:pPr>
              <w:rPr>
                <w:rFonts w:ascii="Arial Unicode MS" w:eastAsia="Arial Unicode MS" w:hAnsi="Arial Unicode MS" w:cs="Arial Unicode MS" w:hint="eastAsia"/>
                <w:color w:val="000000"/>
                <w:sz w:val="20"/>
                <w:szCs w:val="20"/>
              </w:rPr>
            </w:pPr>
            <w:r>
              <w:rPr>
                <w:color w:val="000000"/>
              </w:rPr>
              <w:t xml:space="preserve">当期発生額</w:t>
            </w:r>
          </w:p>
        </w:tc>
      </w:tr>
      <w:tr w:rsidR="00B46864" w:rsidRPr="0093572D" w14:paraId="2AA565FB" w14:textId="77777777" w:rsidTr="00B46864">
        <w:trPr>
          <w:trHeight w:val="300"/>
          <w:trPrChange w:id="2235"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236"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EC46E94" w14:textId="69283B1C">
            <w:pPr>
              <w:rPr>
                <w:rFonts w:ascii="Arial Unicode MS" w:eastAsia="Arial Unicode MS" w:hAnsi="Arial Unicode MS" w:cs="Arial Unicode MS" w:hint="eastAsia"/>
                <w:color w:val="000000"/>
                <w:sz w:val="20"/>
                <w:szCs w:val="20"/>
              </w:rPr>
            </w:pPr>
            <w:r>
              <w:rPr>
                <w:color w:val="000000"/>
              </w:rPr>
              <w:t xml:space="preserve">前年発生額</w:t>
            </w:r>
          </w:p>
        </w:tc>
      </w:tr>
      <w:tr w:rsidR="00B46864" w:rsidRPr="0093572D" w14:paraId="0B9EE2A7" w14:textId="77777777" w:rsidTr="00B46864">
        <w:trPr>
          <w:trHeight w:val="300"/>
          <w:trPrChange w:id="2239"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240"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9C29F25" w14:textId="602CF681">
            <w:pPr>
              <w:rPr>
                <w:rFonts w:ascii="Arial Unicode MS" w:eastAsia="Arial Unicode MS" w:hAnsi="Arial Unicode MS" w:cs="Arial Unicode MS" w:hint="eastAsia"/>
                <w:color w:val="000000"/>
                <w:sz w:val="20"/>
                <w:szCs w:val="20"/>
              </w:rPr>
            </w:pPr>
            <w:r>
              <w:rPr>
                <w:color w:val="000000"/>
              </w:rPr>
              <w:t xml:space="preserve">繰延税金費用</w:t>
            </w:r>
          </w:p>
        </w:tc>
      </w:tr>
      <w:tr w:rsidR="00B46864" w:rsidRPr="0093572D" w14:paraId="2839D882" w14:textId="77777777" w:rsidTr="00B46864">
        <w:trPr>
          <w:trHeight w:val="300"/>
          <w:trPrChange w:id="224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24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B1C2B34" w14:textId="254D678C">
            <w:pPr>
              <w:rPr>
                <w:rFonts w:ascii="Arial Unicode MS" w:eastAsia="Arial Unicode MS" w:hAnsi="Arial Unicode MS" w:cs="Arial Unicode MS" w:hint="eastAsia"/>
                <w:color w:val="000000"/>
                <w:sz w:val="20"/>
                <w:szCs w:val="20"/>
                <w:lang w:eastAsia="zh-CN"/>
              </w:rPr>
            </w:pPr>
            <w:r>
              <w:rPr>
                <w:color w:val="000000"/>
              </w:rPr>
              <w:t xml:space="preserve">（1）キャッシュフロー計算書補足情報</w:t>
            </w:r>
          </w:p>
        </w:tc>
      </w:tr>
      <w:tr w:rsidR="00B46864" w:rsidRPr="0093572D" w14:paraId="48CF4F70" w14:textId="77777777" w:rsidTr="00B46864">
        <w:trPr>
          <w:trHeight w:val="300"/>
          <w:trPrChange w:id="224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24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331E248F" w14:textId="3B501744">
            <w:pPr>
              <w:rPr>
                <w:rFonts w:ascii="Arial Unicode MS" w:eastAsia="Arial Unicode MS" w:hAnsi="Arial Unicode MS" w:cs="Arial Unicode MS" w:hint="eastAsia"/>
                <w:color w:val="000000"/>
                <w:sz w:val="20"/>
                <w:szCs w:val="20"/>
              </w:rPr>
            </w:pPr>
            <w:r>
              <w:rPr>
                <w:color w:val="000000"/>
              </w:rPr>
              <w:t xml:space="preserve">当期発生額</w:t>
            </w:r>
          </w:p>
        </w:tc>
      </w:tr>
      <w:tr w:rsidR="00B46864" w:rsidRPr="0093572D" w14:paraId="6D7AA4F3" w14:textId="77777777" w:rsidTr="00B46864">
        <w:trPr>
          <w:trHeight w:val="300"/>
          <w:trPrChange w:id="225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25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61F95AA" w14:textId="1CD72A85">
            <w:pPr>
              <w:rPr>
                <w:rFonts w:ascii="Arial Unicode MS" w:eastAsia="Arial Unicode MS" w:hAnsi="Arial Unicode MS" w:cs="Arial Unicode MS" w:hint="eastAsia"/>
                <w:color w:val="000000"/>
                <w:sz w:val="20"/>
                <w:szCs w:val="20"/>
              </w:rPr>
            </w:pPr>
            <w:r>
              <w:rPr>
                <w:color w:val="000000"/>
              </w:rPr>
              <w:t xml:space="preserve">前年発生額</w:t>
            </w:r>
          </w:p>
        </w:tc>
      </w:tr>
      <w:tr w:rsidR="00B46864" w:rsidRPr="0093572D" w14:paraId="3EB8E811" w14:textId="77777777" w:rsidTr="00B46864">
        <w:trPr>
          <w:trHeight w:val="300"/>
          <w:trPrChange w:id="225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25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BA3E3A9" w14:textId="16E77695">
            <w:pPr>
              <w:rPr>
                <w:rFonts w:ascii="Arial Unicode MS" w:eastAsia="Arial Unicode MS" w:hAnsi="Arial Unicode MS" w:cs="Arial Unicode MS"/>
                <w:color w:val="000000"/>
                <w:sz w:val="20"/>
                <w:szCs w:val="20"/>
                <w:lang w:eastAsia="zh-CN"/>
              </w:rPr>
            </w:pPr>
            <w:r>
              <w:rPr>
                <w:noProof/>
                <w:color w:val="000000"/>
              </w:rPr>
              <w:t xml:space="preserve">1.純利益の営業活動によるキャッシュフローへの調整</w:t>
            </w:r>
          </w:p>
        </w:tc>
      </w:tr>
      <w:tr w:rsidR="00B46864" w:rsidRPr="0093572D" w14:paraId="55191A07" w14:textId="77777777" w:rsidTr="00B46864">
        <w:trPr>
          <w:trHeight w:val="300"/>
          <w:trPrChange w:id="226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26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57BA764" w14:textId="4E83B06E">
            <w:pPr>
              <w:rPr>
                <w:rFonts w:ascii="Arial Unicode MS" w:eastAsia="Arial Unicode MS" w:hAnsi="Arial Unicode MS" w:cs="Arial Unicode MS" w:hint="eastAsia"/>
                <w:color w:val="000000"/>
                <w:sz w:val="20"/>
                <w:szCs w:val="20"/>
              </w:rPr>
            </w:pPr>
            <w:r>
              <w:rPr>
                <w:color w:val="000000"/>
              </w:rPr>
              <w:t xml:space="preserve">純利益</w:t>
            </w:r>
          </w:p>
        </w:tc>
      </w:tr>
      <w:tr w:rsidR="00B46864" w:rsidRPr="0093572D" w14:paraId="6FE81B6E" w14:textId="77777777" w:rsidTr="00B46864">
        <w:trPr>
          <w:trHeight w:val="300"/>
          <w:trPrChange w:id="2265"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266"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04D0117" w14:textId="012213F8">
            <w:pPr>
              <w:rPr>
                <w:rFonts w:ascii="Arial Unicode MS" w:eastAsia="Arial Unicode MS" w:hAnsi="Arial Unicode MS" w:cs="Arial Unicode MS" w:hint="eastAsia"/>
                <w:color w:val="000000"/>
                <w:sz w:val="20"/>
                <w:szCs w:val="20"/>
                <w:lang w:eastAsia="zh-CN"/>
              </w:rPr>
            </w:pPr>
            <w:r>
              <w:rPr>
                <w:color w:val="000000"/>
              </w:rPr>
              <w:t xml:space="preserve">加：信用減損準備金</w:t>
            </w:r>
          </w:p>
        </w:tc>
      </w:tr>
      <w:tr w:rsidR="00B46864" w:rsidRPr="0093572D" w14:paraId="2CE5CFD9" w14:textId="77777777" w:rsidTr="00B46864">
        <w:trPr>
          <w:trHeight w:val="300"/>
          <w:trPrChange w:id="227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27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304C9F63" w14:textId="45FE28E2">
            <w:pPr>
              <w:rPr>
                <w:rFonts w:ascii="Arial Unicode MS" w:eastAsia="Arial Unicode MS" w:hAnsi="Arial Unicode MS" w:cs="Arial Unicode MS" w:hint="eastAsia"/>
                <w:color w:val="000000"/>
                <w:sz w:val="20"/>
                <w:szCs w:val="20"/>
              </w:rPr>
            </w:pPr>
            <w:r>
              <w:rPr>
                <w:color w:val="000000"/>
              </w:rPr>
              <w:t xml:space="preserve">資産減損損失</w:t>
            </w:r>
          </w:p>
        </w:tc>
      </w:tr>
      <w:tr w:rsidR="00B46864" w:rsidRPr="0093572D" w14:paraId="00DF6628" w14:textId="77777777" w:rsidTr="00B46864">
        <w:trPr>
          <w:trHeight w:val="300"/>
          <w:trPrChange w:id="227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27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031B82C" w14:textId="4D881A45">
            <w:pPr>
              <w:rPr>
                <w:rFonts w:ascii="Arial Unicode MS" w:eastAsia="Arial Unicode MS" w:hAnsi="Arial Unicode MS" w:cs="Arial Unicode MS" w:hint="eastAsia"/>
                <w:color w:val="000000"/>
                <w:sz w:val="20"/>
                <w:szCs w:val="20"/>
              </w:rPr>
            </w:pPr>
            <w:r>
              <w:rPr>
                <w:color w:val="000000"/>
              </w:rPr>
              <w:t xml:space="preserve">使用権資産減価償却費</w:t>
            </w:r>
          </w:p>
        </w:tc>
      </w:tr>
      <w:tr w:rsidR="00B46864" w:rsidRPr="0093572D" w14:paraId="78C82500" w14:textId="77777777" w:rsidTr="00B46864">
        <w:trPr>
          <w:trHeight w:val="300"/>
          <w:trPrChange w:id="2278"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279"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FB3B5FE" w14:textId="0D832031">
            <w:pPr>
              <w:rPr>
                <w:rFonts w:ascii="Arial Unicode MS" w:eastAsia="Arial Unicode MS" w:hAnsi="Arial Unicode MS" w:cs="Arial Unicode MS" w:hint="eastAsia"/>
                <w:color w:val="000000"/>
                <w:sz w:val="20"/>
                <w:szCs w:val="20"/>
              </w:rPr>
            </w:pPr>
            <w:r>
              <w:rPr>
                <w:color w:val="000000"/>
              </w:rPr>
              <w:t xml:space="preserve">無形資産償却費</w:t>
            </w:r>
          </w:p>
        </w:tc>
      </w:tr>
      <w:tr w:rsidR="00B46864" w:rsidRPr="0093572D" w14:paraId="2692FD66" w14:textId="77777777" w:rsidTr="00B46864">
        <w:trPr>
          <w:trHeight w:val="300"/>
          <w:trPrChange w:id="2282"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283"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1CD77D9" w14:textId="2C46BAB4">
            <w:pPr>
              <w:rPr>
                <w:rFonts w:ascii="Arial Unicode MS" w:eastAsia="Arial Unicode MS" w:hAnsi="Arial Unicode MS" w:cs="Arial Unicode MS" w:hint="eastAsia"/>
                <w:color w:val="000000"/>
                <w:sz w:val="20"/>
                <w:szCs w:val="20"/>
              </w:rPr>
            </w:pPr>
            <w:r>
              <w:rPr>
                <w:color w:val="000000"/>
              </w:rPr>
              <w:t xml:space="preserve">長期前払費用償却費</w:t>
            </w:r>
          </w:p>
        </w:tc>
      </w:tr>
      <w:tr w:rsidR="00B46864" w:rsidRPr="0093572D" w14:paraId="608EED01" w14:textId="77777777" w:rsidTr="00B46864">
        <w:trPr>
          <w:trHeight w:val="300"/>
          <w:trPrChange w:id="229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29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D38C054" w14:textId="024B4B04">
            <w:pPr>
              <w:rPr>
                <w:rFonts w:ascii="Arial Unicode MS" w:eastAsia="Arial Unicode MS" w:hAnsi="Arial Unicode MS" w:cs="Arial Unicode MS" w:hint="eastAsia"/>
                <w:color w:val="000000"/>
                <w:sz w:val="20"/>
                <w:szCs w:val="20"/>
                <w:lang w:eastAsia="zh-CN"/>
              </w:rPr>
            </w:pPr>
            <w:r>
              <w:rPr>
                <w:color w:val="000000"/>
              </w:rPr>
              <w:t xml:space="preserve">固定資産、無形資産その他の長期資産の処分損（益は「－」で記入）</w:t>
            </w:r>
          </w:p>
        </w:tc>
      </w:tr>
      <w:tr w:rsidR="00B46864" w:rsidRPr="0093572D" w14:paraId="4ED873A5" w14:textId="77777777" w:rsidTr="00B46864">
        <w:trPr>
          <w:trHeight w:val="300"/>
          <w:trPrChange w:id="230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30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9FAF825" w14:textId="1EFEB9CF">
            <w:pPr>
              <w:rPr>
                <w:rFonts w:ascii="Arial Unicode MS" w:eastAsia="Arial Unicode MS" w:hAnsi="Arial Unicode MS" w:cs="Arial Unicode MS" w:hint="eastAsia"/>
                <w:color w:val="000000"/>
                <w:sz w:val="20"/>
                <w:szCs w:val="20"/>
                <w:lang w:eastAsia="zh-CN"/>
              </w:rPr>
            </w:pPr>
            <w:r>
              <w:rPr>
                <w:color w:val="000000"/>
              </w:rPr>
              <w:t xml:space="preserve">固定資産除却損（益は「－」で記入）</w:t>
            </w:r>
          </w:p>
        </w:tc>
      </w:tr>
      <w:tr w:rsidR="00B46864" w:rsidRPr="0093572D" w14:paraId="691C3487" w14:textId="77777777" w:rsidTr="00B46864">
        <w:trPr>
          <w:trHeight w:val="300"/>
          <w:trPrChange w:id="231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31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CC4849C" w14:textId="082EFE05">
            <w:pPr>
              <w:rPr>
                <w:rFonts w:ascii="Arial Unicode MS" w:eastAsia="Arial Unicode MS" w:hAnsi="Arial Unicode MS" w:cs="Arial Unicode MS" w:hint="eastAsia"/>
                <w:color w:val="000000"/>
                <w:sz w:val="20"/>
                <w:szCs w:val="20"/>
                <w:lang w:eastAsia="zh-CN"/>
              </w:rPr>
            </w:pPr>
            <w:r>
              <w:rPr>
                <w:color w:val="000000"/>
              </w:rPr>
              <w:t xml:space="preserve">公正価値変動損（益は「－」で記入）</w:t>
            </w:r>
          </w:p>
        </w:tc>
      </w:tr>
      <w:tr w:rsidR="00B46864" w:rsidRPr="0093572D" w14:paraId="06E2DC7B" w14:textId="77777777" w:rsidTr="00B46864">
        <w:trPr>
          <w:trHeight w:val="300"/>
          <w:trPrChange w:id="232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32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79F2627" w14:textId="13BC4838">
            <w:pPr>
              <w:rPr>
                <w:rFonts w:ascii="Arial Unicode MS" w:eastAsia="Arial Unicode MS" w:hAnsi="Arial Unicode MS" w:cs="Arial Unicode MS" w:hint="eastAsia"/>
                <w:color w:val="000000"/>
                <w:sz w:val="20"/>
                <w:szCs w:val="20"/>
                <w:lang w:eastAsia="zh-CN"/>
              </w:rPr>
            </w:pPr>
            <w:r>
              <w:rPr>
                <w:color w:val="000000"/>
              </w:rPr>
              <w:t xml:space="preserve">財務費用（益は「－」で記入）</w:t>
            </w:r>
          </w:p>
        </w:tc>
      </w:tr>
      <w:tr w:rsidR="00B46864" w:rsidRPr="0093572D" w14:paraId="3A061C2C" w14:textId="77777777" w:rsidTr="00B46864">
        <w:trPr>
          <w:trHeight w:val="300"/>
          <w:trPrChange w:id="232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32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A69AA0E" w14:textId="64ED8456">
            <w:pPr>
              <w:rPr>
                <w:rFonts w:ascii="Arial Unicode MS" w:eastAsia="Arial Unicode MS" w:hAnsi="Arial Unicode MS" w:cs="Arial Unicode MS" w:hint="eastAsia"/>
                <w:color w:val="000000"/>
                <w:sz w:val="20"/>
                <w:szCs w:val="20"/>
                <w:lang w:eastAsia="zh-CN"/>
              </w:rPr>
            </w:pPr>
            <w:r>
              <w:rPr>
                <w:color w:val="000000"/>
              </w:rPr>
              <w:t xml:space="preserve">投資損失（益は「－」で記入）</w:t>
            </w:r>
          </w:p>
        </w:tc>
      </w:tr>
      <w:tr w:rsidR="00B46864" w:rsidRPr="0093572D" w14:paraId="34DEFB4D" w14:textId="77777777" w:rsidTr="00B46864">
        <w:trPr>
          <w:trHeight w:val="300"/>
          <w:trPrChange w:id="233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33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6F6964B" w14:textId="5CAB9FEA">
            <w:pPr>
              <w:rPr>
                <w:rFonts w:ascii="Arial Unicode MS" w:eastAsia="Arial Unicode MS" w:hAnsi="Arial Unicode MS" w:cs="Arial Unicode MS" w:hint="eastAsia"/>
                <w:color w:val="000000"/>
                <w:sz w:val="20"/>
                <w:szCs w:val="20"/>
                <w:lang w:eastAsia="zh-CN"/>
              </w:rPr>
            </w:pPr>
            <w:r>
              <w:rPr>
                <w:color w:val="000000"/>
              </w:rPr>
              <w:t xml:space="preserve">繰延税金資産の減少（増加は「－」で記入）</w:t>
            </w:r>
          </w:p>
        </w:tc>
      </w:tr>
      <w:tr w:rsidR="00B46864" w:rsidRPr="0093572D" w14:paraId="7AE8EE03" w14:textId="77777777" w:rsidTr="00B46864">
        <w:trPr>
          <w:trHeight w:val="300"/>
          <w:trPrChange w:id="233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33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7A3B7A4C" w14:textId="183F7791">
            <w:pPr>
              <w:rPr>
                <w:rFonts w:ascii="Arial Unicode MS" w:eastAsia="Arial Unicode MS" w:hAnsi="Arial Unicode MS" w:cs="Arial Unicode MS" w:hint="eastAsia"/>
                <w:color w:val="000000"/>
                <w:sz w:val="20"/>
                <w:szCs w:val="20"/>
                <w:lang w:eastAsia="zh-CN"/>
              </w:rPr>
            </w:pPr>
            <w:r>
              <w:rPr>
                <w:color w:val="000000"/>
              </w:rPr>
              <w:t xml:space="preserve">繰延税金負債の増加（減少は「－」で記入）</w:t>
            </w:r>
          </w:p>
        </w:tc>
      </w:tr>
      <w:tr w:rsidR="00B46864" w:rsidRPr="0093572D" w14:paraId="5181CC4C" w14:textId="77777777" w:rsidTr="00B46864">
        <w:trPr>
          <w:trHeight w:val="300"/>
          <w:trPrChange w:id="234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34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68C2C19" w14:textId="0F1C9675">
            <w:pPr>
              <w:rPr>
                <w:rFonts w:ascii="Arial Unicode MS" w:eastAsia="Arial Unicode MS" w:hAnsi="Arial Unicode MS" w:cs="Arial Unicode MS" w:hint="eastAsia"/>
                <w:color w:val="000000"/>
                <w:sz w:val="20"/>
                <w:szCs w:val="20"/>
                <w:lang w:eastAsia="zh-CN"/>
              </w:rPr>
            </w:pPr>
            <w:r>
              <w:rPr>
                <w:color w:val="000000"/>
              </w:rPr>
              <w:t xml:space="preserve">棚卸資産の減少（増加は「－」で記入）</w:t>
            </w:r>
          </w:p>
        </w:tc>
      </w:tr>
      <w:tr w:rsidR="00B46864" w:rsidRPr="0093572D" w14:paraId="308CE39F" w14:textId="77777777" w:rsidTr="00B46864">
        <w:trPr>
          <w:trHeight w:val="300"/>
          <w:trPrChange w:id="2351"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352"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370D797" w14:textId="0CFDDC00">
            <w:pPr>
              <w:rPr>
                <w:rFonts w:ascii="Arial Unicode MS" w:eastAsia="Arial Unicode MS" w:hAnsi="Arial Unicode MS" w:cs="Arial Unicode MS" w:hint="eastAsia"/>
                <w:color w:val="000000"/>
                <w:sz w:val="20"/>
                <w:szCs w:val="20"/>
                <w:lang w:eastAsia="zh-CN"/>
              </w:rPr>
            </w:pPr>
            <w:r>
              <w:rPr>
                <w:color w:val="000000"/>
              </w:rPr>
              <w:t xml:space="preserve">営業債権の減少（増加は「－」で記入）</w:t>
            </w:r>
          </w:p>
        </w:tc>
      </w:tr>
      <w:tr w:rsidR="00B46864" w:rsidRPr="0093572D" w14:paraId="1DAEE49A" w14:textId="77777777" w:rsidTr="00B46864">
        <w:trPr>
          <w:trHeight w:val="300"/>
          <w:trPrChange w:id="2361"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362"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66B08CC1" w14:textId="1B0A1C9C">
            <w:pPr>
              <w:rPr>
                <w:rFonts w:ascii="Arial Unicode MS" w:eastAsia="Arial Unicode MS" w:hAnsi="Arial Unicode MS" w:cs="Arial Unicode MS" w:hint="eastAsia"/>
                <w:color w:val="000000"/>
                <w:sz w:val="20"/>
                <w:szCs w:val="20"/>
                <w:lang w:eastAsia="zh-CN"/>
              </w:rPr>
            </w:pPr>
            <w:r>
              <w:rPr>
                <w:color w:val="000000"/>
              </w:rPr>
              <w:t xml:space="preserve">営業債務の増加（減少は「－」で記入）</w:t>
            </w:r>
          </w:p>
        </w:tc>
      </w:tr>
      <w:tr w:rsidR="00B46864" w:rsidRPr="0093572D" w14:paraId="4A97BB6B" w14:textId="77777777" w:rsidTr="00B46864">
        <w:trPr>
          <w:trHeight w:val="300"/>
          <w:trPrChange w:id="236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36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08D416C" w14:textId="1F39DEA5">
            <w:pPr>
              <w:rPr>
                <w:rFonts w:ascii="Arial Unicode MS" w:eastAsia="Arial Unicode MS" w:hAnsi="Arial Unicode MS" w:cs="Arial Unicode MS" w:hint="eastAsia"/>
                <w:color w:val="000000"/>
                <w:sz w:val="20"/>
                <w:szCs w:val="20"/>
              </w:rPr>
            </w:pPr>
            <w:r>
              <w:rPr>
                <w:color w:val="000000"/>
              </w:rPr>
              <w:t xml:space="preserve">営業活動によるキャッシュフロー純額</w:t>
            </w:r>
          </w:p>
        </w:tc>
      </w:tr>
      <w:tr w:rsidR="00B46864" w:rsidRPr="0093572D" w14:paraId="76A2E8A6" w14:textId="77777777" w:rsidTr="00B46864">
        <w:trPr>
          <w:trHeight w:val="300"/>
          <w:trPrChange w:id="2373"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374"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B686D82" w14:textId="253F77D0">
            <w:pPr>
              <w:rPr>
                <w:rFonts w:ascii="Arial Unicode MS" w:eastAsia="Arial Unicode MS" w:hAnsi="Arial Unicode MS" w:cs="Arial Unicode MS" w:hint="eastAsia"/>
                <w:color w:val="000000"/>
                <w:sz w:val="20"/>
                <w:szCs w:val="20"/>
                <w:lang w:eastAsia="zh-CN"/>
              </w:rPr>
            </w:pPr>
            <w:r>
              <w:rPr>
                <w:color w:val="000000"/>
              </w:rPr>
              <w:t xml:space="preserve">#</w:t>
            </w:r>
          </w:p>
        </w:tc>
      </w:tr>
      <w:tr w:rsidR="00B46864" w:rsidRPr="0093572D" w14:paraId="25C58B63" w14:textId="77777777" w:rsidTr="00B46864">
        <w:trPr>
          <w:trHeight w:val="300"/>
          <w:trPrChange w:id="2377"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378"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1AF3CDBC" w14:textId="1BAC9782">
            <w:pPr>
              <w:rPr>
                <w:rFonts w:ascii="Arial Unicode MS" w:eastAsia="Arial Unicode MS" w:hAnsi="Arial Unicode MS" w:cs="Arial Unicode MS"/>
                <w:color w:val="000000"/>
                <w:sz w:val="20"/>
                <w:szCs w:val="20"/>
                <w:lang w:eastAsia="zh-CN"/>
              </w:rPr>
            </w:pPr>
            <w:r>
              <w:rPr>
                <w:noProof/>
                <w:color w:val="000000"/>
              </w:rPr>
              <w:t xml:space="preserve">2.現金収支を伴わない重要な投資活動及び財務活動:</w:t>
            </w:r>
          </w:p>
        </w:tc>
      </w:tr>
      <w:tr w:rsidR="00B46864" w:rsidRPr="0093572D" w14:paraId="760A31EA" w14:textId="77777777" w:rsidTr="00B46864">
        <w:trPr>
          <w:trHeight w:val="300"/>
          <w:trPrChange w:id="2382"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383"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210677C" w14:textId="5ED1992B">
            <w:pPr>
              <w:rPr>
                <w:rFonts w:ascii="Arial Unicode MS" w:eastAsia="Arial Unicode MS" w:hAnsi="Arial Unicode MS" w:cs="Arial Unicode MS" w:hint="eastAsia"/>
                <w:color w:val="000000"/>
                <w:sz w:val="20"/>
                <w:szCs w:val="20"/>
              </w:rPr>
            </w:pPr>
            <w:r>
              <w:rPr>
                <w:color w:val="000000"/>
              </w:rPr>
              <w:t xml:space="preserve">債務の資本化</w:t>
            </w:r>
          </w:p>
        </w:tc>
      </w:tr>
      <w:tr w:rsidR="00B46864" w:rsidRPr="0093572D" w14:paraId="005D654E" w14:textId="77777777" w:rsidTr="00B46864">
        <w:trPr>
          <w:trHeight w:val="300"/>
          <w:trPrChange w:id="2386"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387"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617AEC92" w14:textId="66FC6582">
            <w:pPr>
              <w:rPr>
                <w:rFonts w:ascii="Arial Unicode MS" w:eastAsia="Arial Unicode MS" w:hAnsi="Arial Unicode MS" w:cs="Arial Unicode MS" w:hint="eastAsia"/>
                <w:color w:val="000000"/>
                <w:sz w:val="20"/>
                <w:szCs w:val="20"/>
                <w:lang w:eastAsia="zh-CN"/>
              </w:rPr>
            </w:pPr>
            <w:r>
              <w:rPr>
                <w:color w:val="000000"/>
              </w:rPr>
              <w:t xml:space="preserve">1年内償還予定の転換社債</w:t>
            </w:r>
          </w:p>
        </w:tc>
      </w:tr>
      <w:tr w:rsidR="00B46864" w:rsidRPr="0093572D" w14:paraId="2D03F74A" w14:textId="77777777" w:rsidTr="00B46864">
        <w:trPr>
          <w:trHeight w:val="300"/>
          <w:trPrChange w:id="2390"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391"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7353D0B" w14:textId="5B201C66">
            <w:pPr>
              <w:rPr>
                <w:rFonts w:ascii="Arial Unicode MS" w:eastAsia="Arial Unicode MS" w:hAnsi="Arial Unicode MS" w:cs="Arial Unicode MS" w:hint="eastAsia"/>
                <w:color w:val="000000"/>
                <w:sz w:val="20"/>
                <w:szCs w:val="20"/>
              </w:rPr>
            </w:pPr>
            <w:r>
              <w:rPr>
                <w:color w:val="000000"/>
              </w:rPr>
              <w:t xml:space="preserve">ファイナンスリースによる固定資産</w:t>
            </w:r>
          </w:p>
        </w:tc>
      </w:tr>
      <w:tr w:rsidR="00B46864" w:rsidRPr="0093572D" w14:paraId="28C8AB28" w14:textId="77777777" w:rsidTr="00B46864">
        <w:trPr>
          <w:trHeight w:val="300"/>
          <w:trPrChange w:id="2394"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395"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0DE4760A" w14:textId="52CFE6F0">
            <w:pPr>
              <w:rPr>
                <w:rFonts w:ascii="Arial Unicode MS" w:eastAsia="Arial Unicode MS" w:hAnsi="Arial Unicode MS" w:cs="Arial Unicode MS" w:hint="eastAsia"/>
                <w:color w:val="000000"/>
                <w:sz w:val="20"/>
                <w:szCs w:val="20"/>
              </w:rPr>
            </w:pPr>
            <w:r>
              <w:rPr>
                <w:color w:val="000000"/>
              </w:rPr>
              <w:t xml:space="preserve">現金の期末残高</w:t>
            </w:r>
          </w:p>
        </w:tc>
      </w:tr>
      <w:tr w:rsidR="00B46864" w:rsidRPr="0093572D" w14:paraId="6AD4DBE2" w14:textId="77777777" w:rsidTr="00B46864">
        <w:trPr>
          <w:trHeight w:val="300"/>
          <w:trPrChange w:id="239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39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79923A11" w14:textId="1E365F03">
            <w:pPr>
              <w:rPr>
                <w:rFonts w:ascii="Arial Unicode MS" w:eastAsia="Arial Unicode MS" w:hAnsi="Arial Unicode MS" w:cs="Arial Unicode MS" w:hint="eastAsia"/>
                <w:color w:val="000000"/>
                <w:sz w:val="20"/>
                <w:szCs w:val="20"/>
              </w:rPr>
            </w:pPr>
            <w:r>
              <w:rPr>
                <w:color w:val="000000"/>
              </w:rPr>
              <w:t xml:space="preserve">減：現金の期首残高</w:t>
            </w:r>
          </w:p>
        </w:tc>
      </w:tr>
      <w:tr w:rsidR="00B46864" w:rsidRPr="0093572D" w14:paraId="564B1CBB" w14:textId="77777777" w:rsidTr="00B46864">
        <w:trPr>
          <w:trHeight w:val="300"/>
          <w:trPrChange w:id="240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40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59193B28" w14:textId="517408EF">
            <w:pPr>
              <w:rPr>
                <w:rFonts w:ascii="Arial Unicode MS" w:eastAsia="Arial Unicode MS" w:hAnsi="Arial Unicode MS" w:cs="Arial Unicode MS" w:hint="eastAsia"/>
                <w:color w:val="000000"/>
                <w:sz w:val="20"/>
                <w:szCs w:val="20"/>
                <w:lang w:eastAsia="zh-CN"/>
              </w:rPr>
            </w:pPr>
            <w:r>
              <w:rPr>
                <w:color w:val="000000"/>
              </w:rPr>
              <w:t xml:space="preserve">加：現金同等物の期末残高</w:t>
            </w:r>
          </w:p>
        </w:tc>
      </w:tr>
      <w:tr w:rsidR="00B46864" w:rsidRPr="0093572D" w14:paraId="52CFB84F" w14:textId="77777777" w:rsidTr="00B46864">
        <w:trPr>
          <w:trHeight w:val="300"/>
          <w:trPrChange w:id="2408"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409"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23BF7139" w14:textId="0DEEB472">
            <w:pPr>
              <w:rPr>
                <w:rFonts w:ascii="Arial Unicode MS" w:eastAsia="Arial Unicode MS" w:hAnsi="Arial Unicode MS" w:cs="Arial Unicode MS" w:hint="eastAsia"/>
                <w:color w:val="000000"/>
                <w:sz w:val="20"/>
                <w:szCs w:val="20"/>
              </w:rPr>
            </w:pPr>
            <w:r>
              <w:rPr>
                <w:color w:val="000000"/>
              </w:rPr>
              <w:t xml:space="preserve">#</w:t>
            </w:r>
          </w:p>
        </w:tc>
      </w:tr>
      <w:tr w:rsidR="00B46864" w:rsidRPr="0093572D" w14:paraId="3709AC51" w14:textId="77777777" w:rsidTr="00B46864">
        <w:trPr>
          <w:trHeight w:val="300"/>
          <w:trPrChange w:id="2412"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413"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8595A14" w14:textId="7419AFFE">
            <w:pPr>
              <w:rPr>
                <w:rFonts w:ascii="Arial Unicode MS" w:eastAsia="Arial Unicode MS" w:hAnsi="Arial Unicode MS" w:cs="Arial Unicode MS" w:hint="eastAsia"/>
                <w:color w:val="000000"/>
                <w:sz w:val="20"/>
                <w:szCs w:val="20"/>
                <w:lang w:eastAsia="zh-CN"/>
              </w:rPr>
            </w:pPr>
            <w:r>
              <w:rPr>
                <w:color w:val="000000"/>
              </w:rPr>
              <w:t xml:space="preserve">減：現金同等物の期首残高</w:t>
            </w:r>
          </w:p>
        </w:tc>
      </w:tr>
      <w:tr w:rsidR="00B46864" w:rsidRPr="0093572D" w14:paraId="3F9A3C4E" w14:textId="77777777" w:rsidTr="00B46864">
        <w:trPr>
          <w:trHeight w:val="300"/>
          <w:trPrChange w:id="241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41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54C63479" w14:textId="43F9B527">
            <w:pPr>
              <w:rPr>
                <w:rFonts w:ascii="Arial Unicode MS" w:eastAsia="Arial Unicode MS" w:hAnsi="Arial Unicode MS" w:cs="Arial Unicode MS" w:hint="eastAsia"/>
                <w:color w:val="000000"/>
                <w:sz w:val="20"/>
                <w:szCs w:val="20"/>
                <w:lang w:eastAsia="zh-CN"/>
              </w:rPr>
            </w:pPr>
            <w:r>
              <w:rPr>
                <w:color w:val="000000"/>
              </w:rPr>
              <w:t xml:space="preserve">現金及び現金同等物の純増減額</w:t>
            </w:r>
          </w:p>
        </w:tc>
      </w:tr>
      <w:tr w:rsidR="00B46864" w:rsidRPr="0093572D" w14:paraId="68932049" w14:textId="77777777" w:rsidTr="00B46864">
        <w:trPr>
          <w:trHeight w:val="300"/>
          <w:trPrChange w:id="2423"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424"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B855B03" w14:textId="607309B1">
            <w:pPr>
              <w:rPr>
                <w:rFonts w:ascii="Arial Unicode MS" w:eastAsia="Arial Unicode MS" w:hAnsi="Arial Unicode MS" w:cs="Arial Unicode MS" w:hint="eastAsia"/>
                <w:color w:val="000000"/>
                <w:sz w:val="20"/>
                <w:szCs w:val="20"/>
              </w:rPr>
            </w:pPr>
            <w:r>
              <w:rPr>
                <w:color w:val="000000"/>
              </w:rPr>
              <w:t xml:space="preserve">当期発生額</w:t>
            </w:r>
          </w:p>
        </w:tc>
      </w:tr>
      <w:tr w:rsidR="00B46864" w:rsidRPr="0093572D" w14:paraId="09BA4DAB" w14:textId="77777777" w:rsidTr="00B46864">
        <w:trPr>
          <w:trHeight w:val="300"/>
          <w:trPrChange w:id="2427"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428"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15AB33EA" w14:textId="4F1F404E">
            <w:pPr>
              <w:rPr>
                <w:rFonts w:ascii="Arial Unicode MS" w:eastAsia="Arial Unicode MS" w:hAnsi="Arial Unicode MS" w:cs="Arial Unicode MS" w:hint="eastAsia"/>
                <w:color w:val="000000"/>
                <w:sz w:val="20"/>
                <w:szCs w:val="20"/>
              </w:rPr>
            </w:pPr>
            <w:r>
              <w:rPr>
                <w:color w:val="000000"/>
              </w:rPr>
              <w:t xml:space="preserve">前年発生額</w:t>
            </w:r>
          </w:p>
        </w:tc>
      </w:tr>
      <w:tr w:rsidR="00B46864" w:rsidRPr="0093572D" w14:paraId="759C8366" w14:textId="77777777" w:rsidTr="00B46864">
        <w:trPr>
          <w:trHeight w:val="300"/>
          <w:trPrChange w:id="243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43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98CDABC" w14:textId="0188A5F0">
            <w:pPr>
              <w:rPr>
                <w:rFonts w:ascii="Arial Unicode MS" w:eastAsia="Arial Unicode MS" w:hAnsi="Arial Unicode MS" w:cs="Arial Unicode MS" w:hint="eastAsia"/>
                <w:color w:val="000000"/>
                <w:sz w:val="20"/>
                <w:szCs w:val="20"/>
              </w:rPr>
            </w:pPr>
            <w:r>
              <w:rPr>
                <w:color w:val="000000"/>
              </w:rPr>
              <w:t xml:space="preserve">一、現金</w:t>
            </w:r>
          </w:p>
        </w:tc>
      </w:tr>
      <w:tr w:rsidR="00B46864" w:rsidRPr="0093572D" w14:paraId="6408CA8A" w14:textId="77777777" w:rsidTr="00B46864">
        <w:trPr>
          <w:trHeight w:val="300"/>
          <w:trPrChange w:id="2434"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435"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4494465A" w14:textId="0DFB31AE">
            <w:pPr>
              <w:rPr>
                <w:rFonts w:ascii="Arial Unicode MS" w:eastAsia="Arial Unicode MS" w:hAnsi="Arial Unicode MS" w:cs="Arial Unicode MS" w:hint="eastAsia"/>
                <w:color w:val="000000"/>
                <w:sz w:val="20"/>
                <w:szCs w:val="20"/>
              </w:rPr>
            </w:pPr>
            <w:r>
              <w:rPr>
                <w:color w:val="000000"/>
              </w:rPr>
              <w:t xml:space="preserve">うち：手許現金</w:t>
            </w:r>
          </w:p>
        </w:tc>
      </w:tr>
      <w:tr w:rsidR="00B46864" w:rsidRPr="0093572D" w14:paraId="4DE2B5E3" w14:textId="77777777" w:rsidTr="00B46864">
        <w:trPr>
          <w:trHeight w:val="300"/>
          <w:trPrChange w:id="2438"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439"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2F5B9CA8" w14:textId="4FA5934B">
            <w:pPr>
              <w:rPr>
                <w:rFonts w:ascii="Arial Unicode MS" w:eastAsia="Arial Unicode MS" w:hAnsi="Arial Unicode MS" w:cs="Arial Unicode MS" w:hint="eastAsia"/>
                <w:color w:val="000000"/>
                <w:sz w:val="20"/>
                <w:szCs w:val="20"/>
              </w:rPr>
            </w:pPr>
            <w:r>
              <w:rPr>
                <w:color w:val="000000"/>
              </w:rPr>
              <w:t xml:space="preserve">当期発生額</w:t>
            </w:r>
          </w:p>
        </w:tc>
      </w:tr>
      <w:tr w:rsidR="00B46864" w:rsidRPr="0093572D" w14:paraId="1812EC9C" w14:textId="77777777" w:rsidTr="00B46864">
        <w:trPr>
          <w:trHeight w:val="300"/>
          <w:trPrChange w:id="2442" w:author="Yolanda Z" w:date="2024-10-18T04:15:00Z" w16du:dateUtc="2024-10-17T20:15:00Z">
            <w:trPr>
              <w:gridAfter w:val="0"/>
              <w:trHeight w:val="300"/>
            </w:trPr>
          </w:trPrChange>
        </w:trPr>
        <w:tc>
          <w:tcPr>
            <w:tcW w:w="3365" w:type="dxa"/>
            <w:tcBorders>
              <w:top w:val="nil"/>
              <w:left w:val="nil"/>
              <w:bottom w:val="single" w:sz="8" w:space="0" w:color="000000"/>
              <w:right w:val="single" w:sz="8" w:space="0" w:color="000000"/>
            </w:tcBorders>
            <w:shd w:val="clear" w:color="000000" w:fill="F2F2F2"/>
            <w:noWrap/>
            <w:vAlign w:val="center"/>
            <w:hideMark/>
            <w:tcPrChange w:id="2443" w:author="Yolanda Z" w:date="2024-10-18T04:15:00Z" w16du:dateUtc="2024-10-17T20:15:00Z">
              <w:tcPr>
                <w:tcW w:w="3365" w:type="dxa"/>
                <w:gridSpan w:val="2"/>
                <w:tcBorders>
                  <w:top w:val="nil"/>
                  <w:left w:val="nil"/>
                  <w:bottom w:val="single" w:sz="8" w:space="0" w:color="000000"/>
                  <w:right w:val="single" w:sz="8" w:space="0" w:color="000000"/>
                </w:tcBorders>
                <w:shd w:val="clear" w:color="000000" w:fill="F2F2F2"/>
                <w:noWrap/>
                <w:vAlign w:val="center"/>
                <w:hideMark/>
              </w:tcPr>
            </w:tcPrChange>
          </w:tcPr>
          <w:p w14:paraId="02D697F3" w14:textId="2A70B091">
            <w:pPr>
              <w:rPr>
                <w:rFonts w:ascii="Arial Unicode MS" w:eastAsia="Arial Unicode MS" w:hAnsi="Arial Unicode MS" w:cs="Arial Unicode MS" w:hint="eastAsia"/>
                <w:color w:val="000000"/>
                <w:sz w:val="20"/>
                <w:szCs w:val="20"/>
                <w:lang w:eastAsia="zh-CN"/>
              </w:rPr>
            </w:pPr>
            <w:r>
              <w:rPr>
                <w:color w:val="000000"/>
              </w:rPr>
              <w:t xml:space="preserve">随時支払いに使用できるその他の通貨資金</w:t>
            </w:r>
          </w:p>
        </w:tc>
      </w:tr>
      <w:tr w:rsidR="00B46864" w:rsidRPr="0093572D" w14:paraId="7361B849" w14:textId="77777777" w:rsidTr="00B46864">
        <w:trPr>
          <w:trHeight w:val="300"/>
          <w:trPrChange w:id="2450" w:author="Yolanda Z" w:date="2024-10-18T04:15:00Z" w16du:dateUtc="2024-10-17T20:15:00Z">
            <w:trPr>
              <w:gridAfter w:val="0"/>
              <w:trHeight w:val="300"/>
            </w:trPr>
          </w:trPrChange>
        </w:trPr>
        <w:tc>
          <w:tcPr>
            <w:tcW w:w="3365" w:type="dxa"/>
            <w:tcBorders>
              <w:top w:val="nil"/>
              <w:left w:val="nil"/>
              <w:bottom w:val="nil"/>
              <w:right w:val="single" w:sz="8" w:space="0" w:color="000000"/>
            </w:tcBorders>
            <w:shd w:val="clear" w:color="000000" w:fill="F2F2F2"/>
            <w:noWrap/>
            <w:vAlign w:val="center"/>
            <w:hideMark/>
            <w:tcPrChange w:id="2451" w:author="Yolanda Z" w:date="2024-10-18T04:15:00Z" w16du:dateUtc="2024-10-17T20:15:00Z">
              <w:tcPr>
                <w:tcW w:w="3365" w:type="dxa"/>
                <w:gridSpan w:val="2"/>
                <w:tcBorders>
                  <w:top w:val="nil"/>
                  <w:left w:val="nil"/>
                  <w:bottom w:val="nil"/>
                  <w:right w:val="single" w:sz="8" w:space="0" w:color="000000"/>
                </w:tcBorders>
                <w:shd w:val="clear" w:color="000000" w:fill="F2F2F2"/>
                <w:noWrap/>
                <w:vAlign w:val="center"/>
                <w:hideMark/>
              </w:tcPr>
            </w:tcPrChange>
          </w:tcPr>
          <w:p w14:paraId="45039610" w14:textId="6AB64939">
            <w:pPr>
              <w:rPr>
                <w:rFonts w:ascii="Arial Unicode MS" w:eastAsia="Arial Unicode MS" w:hAnsi="Arial Unicode MS" w:cs="Arial Unicode MS" w:hint="eastAsia"/>
                <w:color w:val="000000"/>
                <w:sz w:val="20"/>
                <w:szCs w:val="20"/>
                <w:lang w:eastAsia="zh-CN"/>
              </w:rPr>
            </w:pPr>
            <w:r>
              <w:rPr>
                <w:color w:val="000000"/>
              </w:rPr>
              <w:t xml:space="preserve">三、期末現金及び現金同等物残高</w:t>
            </w:r>
          </w:p>
        </w:tc>
      </w:tr>
    </w:tbl>
    <w:p w14:paraId="06E7B458" w14:textId="77777777"/>
    <w:p w14:paraId="01FE5622" w14:textId="77777777">
      <w:r>
        <w:br w:type="page"/>
      </w:r>
    </w:p>
    <w:p w14:paraId="153B18BE" w14:textId="77777777"/>
    <w:sectPr w:rsidR="001C7C33">
      <w:pgSz w:w="12240" w:h="15840"/>
      <w:pgMar w:top="1440" w:right="1440" w:bottom="1440" w:left="1440" w:header="720" w:footer="720" w:gutter="0"/>
      <w:cols w:space="720"/>
      <w:docGrid w:linePitch="360"/>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12D12" w14:textId="77777777">
      <w:pPr>
        <w:spacing w:after="0" w:line="240" w:lineRule="auto"/>
      </w:pPr>
      <w:r>
        <w:separator/>
      </w:r>
    </w:p>
  </w:endnote>
  <w:endnote w:type="continuationSeparator" w:id="0">
    <w:p w14:paraId="24F2EB5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ì?????????"/>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86"/>
    <w:family w:val="swiss"/>
    <w:pitch w:val="variable"/>
    <w:sig w:usb0="F7FFAFFF" w:usb1="E9DFFFFF" w:usb2="0000003F" w:usb3="00000000" w:csb0="003F01FF" w:csb1="00000000"/>
  </w:font>
  <w:font w:name="Meiryo UI">
    <w:altName w:val="MS UI Gothic"/>
    <w:charset w:val="80"/>
    <w:family w:val="swiss"/>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altName w:val="|?????????????????????????¡ì???"/>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CF3FC" w14:textId="77777777">
      <w:pPr>
        <w:spacing w:after="0" w:line="240" w:lineRule="auto"/>
      </w:pPr>
      <w:r>
        <w:separator/>
      </w:r>
    </w:p>
  </w:footnote>
  <w:footnote w:type="continuationSeparator" w:id="0">
    <w:p w14:paraId="228FB69D" w14:textId="7777777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olanda Z">
    <w15:presenceInfo w15:providerId="Windows Live" w15:userId="7a184769084b77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C33"/>
    <w:rsid w:val="0008713F"/>
    <w:rsid w:val="000B539C"/>
    <w:rsid w:val="000E765C"/>
    <w:rsid w:val="00127D36"/>
    <w:rsid w:val="0018793B"/>
    <w:rsid w:val="00195A16"/>
    <w:rsid w:val="001C7C33"/>
    <w:rsid w:val="002216CA"/>
    <w:rsid w:val="002756F8"/>
    <w:rsid w:val="00326378"/>
    <w:rsid w:val="003A79BC"/>
    <w:rsid w:val="003B388B"/>
    <w:rsid w:val="003C7870"/>
    <w:rsid w:val="003F057D"/>
    <w:rsid w:val="004F4DD9"/>
    <w:rsid w:val="00503553"/>
    <w:rsid w:val="005233F7"/>
    <w:rsid w:val="00531AAE"/>
    <w:rsid w:val="00564238"/>
    <w:rsid w:val="005F0881"/>
    <w:rsid w:val="00604107"/>
    <w:rsid w:val="00634111"/>
    <w:rsid w:val="00742DB1"/>
    <w:rsid w:val="007511A2"/>
    <w:rsid w:val="00751F91"/>
    <w:rsid w:val="0093572D"/>
    <w:rsid w:val="009960B6"/>
    <w:rsid w:val="009F471D"/>
    <w:rsid w:val="00A022A6"/>
    <w:rsid w:val="00A351CE"/>
    <w:rsid w:val="00A9751C"/>
    <w:rsid w:val="00AF52B6"/>
    <w:rsid w:val="00B46864"/>
    <w:rsid w:val="00B60F62"/>
    <w:rsid w:val="00BC12C1"/>
    <w:rsid w:val="00BE5CDC"/>
    <w:rsid w:val="00C54AE6"/>
    <w:rsid w:val="00C62794"/>
    <w:rsid w:val="00D74E4D"/>
    <w:rsid w:val="00DF2E1A"/>
    <w:rsid w:val="00E0430D"/>
    <w:rsid w:val="00E84D55"/>
    <w:rsid w:val="00E97642"/>
    <w:rsid w:val="00EF6FC6"/>
    <w:rsid w:val="00F5327E"/>
    <w:rsid w:val="00FA2A6E"/>
    <w:rsid w:val="00FE7793"/>
    <w:rsid w:val="00FF390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F8DE0"/>
  <w15:chartTrackingRefBased/>
  <w15:docId w15:val="{9AF486EB-04FA-4EAA-ABBD-221EE748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C7C33"/>
    <w:rPr>
      <w:color w:val="0000FF"/>
      <w:u w:val="single"/>
    </w:rPr>
  </w:style>
  <w:style w:type="character" w:styleId="a4">
    <w:name w:val="FollowedHyperlink"/>
    <w:basedOn w:val="a0"/>
    <w:uiPriority w:val="99"/>
    <w:semiHidden/>
    <w:unhideWhenUsed/>
    <w:rsid w:val="001C7C33"/>
    <w:rPr>
      <w:color w:val="800080"/>
      <w:u w:val="single"/>
    </w:rPr>
  </w:style>
  <w:style w:type="paragraph" w:customStyle="1" w:styleId="msonormal0">
    <w:name w:val="msonormal"/>
    <w:basedOn w:val="a"/>
    <w:rsid w:val="001C7C33"/>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font5">
    <w:name w:val="font5"/>
    <w:basedOn w:val="a"/>
    <w:rsid w:val="001C7C33"/>
    <w:pPr>
      <w:spacing w:before="100" w:beforeAutospacing="1" w:after="100" w:afterAutospacing="1" w:line="240" w:lineRule="auto"/>
    </w:pPr>
    <w:rPr>
      <w:rFonts w:ascii="Tahoma" w:eastAsia="Times New Roman" w:hAnsi="Tahoma" w:cs="Tahoma"/>
      <w:color w:val="000000"/>
      <w:kern w:val="0"/>
      <w:sz w:val="20"/>
      <w:szCs w:val="20"/>
    </w:rPr>
  </w:style>
  <w:style w:type="paragraph" w:customStyle="1" w:styleId="font6">
    <w:name w:val="font6"/>
    <w:basedOn w:val="a"/>
    <w:rsid w:val="001C7C33"/>
    <w:pPr>
      <w:spacing w:before="100" w:beforeAutospacing="1" w:after="100" w:afterAutospacing="1" w:line="240" w:lineRule="auto"/>
    </w:pPr>
    <w:rPr>
      <w:rFonts w:ascii="Arial Unicode MS" w:eastAsia="Arial Unicode MS" w:hAnsi="Arial Unicode MS" w:cs="Arial Unicode MS"/>
      <w:color w:val="000000"/>
      <w:kern w:val="0"/>
      <w:sz w:val="20"/>
      <w:szCs w:val="20"/>
    </w:rPr>
  </w:style>
  <w:style w:type="paragraph" w:customStyle="1" w:styleId="font7">
    <w:name w:val="font7"/>
    <w:basedOn w:val="a"/>
    <w:rsid w:val="001C7C33"/>
    <w:pPr>
      <w:spacing w:before="100" w:beforeAutospacing="1" w:after="100" w:afterAutospacing="1" w:line="240" w:lineRule="auto"/>
    </w:pPr>
    <w:rPr>
      <w:rFonts w:ascii="Meiryo UI" w:eastAsia="Meiryo UI" w:hAnsi="Meiryo UI" w:cs="Times New Roman"/>
      <w:color w:val="000000"/>
      <w:kern w:val="0"/>
      <w:sz w:val="20"/>
      <w:szCs w:val="20"/>
    </w:rPr>
  </w:style>
  <w:style w:type="paragraph" w:customStyle="1" w:styleId="xl66">
    <w:name w:val="xl66"/>
    <w:basedOn w:val="a"/>
    <w:rsid w:val="001C7C33"/>
    <w:pPr>
      <w:pBdr>
        <w:bottom w:val="single" w:sz="8" w:space="0" w:color="000000"/>
        <w:right w:val="single" w:sz="8" w:space="0" w:color="000000"/>
      </w:pBdr>
      <w:shd w:val="clear" w:color="000000" w:fill="F2F2F2"/>
      <w:spacing w:before="100" w:beforeAutospacing="1" w:after="100" w:afterAutospacing="1" w:line="240" w:lineRule="auto"/>
      <w:textAlignment w:val="center"/>
    </w:pPr>
    <w:rPr>
      <w:rFonts w:ascii="Tahoma" w:eastAsia="Times New Roman" w:hAnsi="Tahoma" w:cs="Tahoma"/>
      <w:b/>
      <w:bCs/>
      <w:color w:val="000000"/>
      <w:kern w:val="0"/>
      <w:sz w:val="20"/>
      <w:szCs w:val="20"/>
    </w:rPr>
  </w:style>
  <w:style w:type="paragraph" w:customStyle="1" w:styleId="xl67">
    <w:name w:val="xl67"/>
    <w:basedOn w:val="a"/>
    <w:rsid w:val="001C7C33"/>
    <w:pPr>
      <w:pBdr>
        <w:left w:val="single" w:sz="8" w:space="0" w:color="000000"/>
        <w:right w:val="single" w:sz="8" w:space="0" w:color="000000"/>
      </w:pBdr>
      <w:shd w:val="clear" w:color="000000" w:fill="F2F2F2"/>
      <w:spacing w:before="100" w:beforeAutospacing="1" w:after="100" w:afterAutospacing="1" w:line="240" w:lineRule="auto"/>
      <w:textAlignment w:val="center"/>
    </w:pPr>
    <w:rPr>
      <w:rFonts w:ascii="Tahoma" w:eastAsia="Times New Roman" w:hAnsi="Tahoma" w:cs="Tahoma"/>
      <w:color w:val="000000"/>
      <w:kern w:val="0"/>
      <w:sz w:val="16"/>
      <w:szCs w:val="16"/>
    </w:rPr>
  </w:style>
  <w:style w:type="paragraph" w:customStyle="1" w:styleId="xl68">
    <w:name w:val="xl68"/>
    <w:basedOn w:val="a"/>
    <w:rsid w:val="001C7C33"/>
    <w:pPr>
      <w:pBdr>
        <w:top w:val="single" w:sz="8" w:space="0" w:color="000000"/>
        <w:left w:val="single" w:sz="8" w:space="0" w:color="000000"/>
      </w:pBdr>
      <w:shd w:val="clear" w:color="000000" w:fill="F2F2F2"/>
      <w:spacing w:before="100" w:beforeAutospacing="1" w:after="100" w:afterAutospacing="1" w:line="240" w:lineRule="auto"/>
      <w:textAlignment w:val="center"/>
    </w:pPr>
    <w:rPr>
      <w:rFonts w:ascii="Tahoma" w:eastAsia="Times New Roman" w:hAnsi="Tahoma" w:cs="Tahoma"/>
      <w:b/>
      <w:bCs/>
      <w:color w:val="000000"/>
      <w:kern w:val="0"/>
      <w:sz w:val="20"/>
      <w:szCs w:val="20"/>
    </w:rPr>
  </w:style>
  <w:style w:type="paragraph" w:customStyle="1" w:styleId="xl69">
    <w:name w:val="xl69"/>
    <w:basedOn w:val="a"/>
    <w:rsid w:val="001C7C33"/>
    <w:pPr>
      <w:pBdr>
        <w:top w:val="single" w:sz="8" w:space="0" w:color="000000"/>
      </w:pBdr>
      <w:shd w:val="clear" w:color="000000" w:fill="F2F2F2"/>
      <w:spacing w:before="100" w:beforeAutospacing="1" w:after="100" w:afterAutospacing="1" w:line="240" w:lineRule="auto"/>
      <w:textAlignment w:val="center"/>
    </w:pPr>
    <w:rPr>
      <w:rFonts w:ascii="Tahoma" w:eastAsia="Times New Roman" w:hAnsi="Tahoma" w:cs="Tahoma"/>
      <w:b/>
      <w:bCs/>
      <w:color w:val="000000"/>
      <w:kern w:val="0"/>
      <w:sz w:val="20"/>
      <w:szCs w:val="20"/>
    </w:rPr>
  </w:style>
  <w:style w:type="paragraph" w:customStyle="1" w:styleId="xl70">
    <w:name w:val="xl70"/>
    <w:basedOn w:val="a"/>
    <w:rsid w:val="001C7C33"/>
    <w:pPr>
      <w:pBdr>
        <w:top w:val="single" w:sz="8" w:space="0" w:color="000000"/>
        <w:right w:val="single" w:sz="8" w:space="0" w:color="000000"/>
      </w:pBdr>
      <w:shd w:val="clear" w:color="000000" w:fill="F2F2F2"/>
      <w:spacing w:before="100" w:beforeAutospacing="1" w:after="100" w:afterAutospacing="1" w:line="240" w:lineRule="auto"/>
      <w:textAlignment w:val="center"/>
    </w:pPr>
    <w:rPr>
      <w:rFonts w:ascii="Tahoma" w:eastAsia="Times New Roman" w:hAnsi="Tahoma" w:cs="Tahoma"/>
      <w:b/>
      <w:bCs/>
      <w:color w:val="000000"/>
      <w:kern w:val="0"/>
      <w:sz w:val="20"/>
      <w:szCs w:val="20"/>
    </w:rPr>
  </w:style>
  <w:style w:type="paragraph" w:customStyle="1" w:styleId="xl71">
    <w:name w:val="xl71"/>
    <w:basedOn w:val="a"/>
    <w:rsid w:val="001C7C33"/>
    <w:pPr>
      <w:pBdr>
        <w:left w:val="single" w:sz="8" w:space="0" w:color="000000"/>
      </w:pBdr>
      <w:shd w:val="clear" w:color="000000" w:fill="F2F2F2"/>
      <w:spacing w:before="100" w:beforeAutospacing="1" w:after="100" w:afterAutospacing="1" w:line="240" w:lineRule="auto"/>
      <w:textAlignment w:val="center"/>
    </w:pPr>
    <w:rPr>
      <w:rFonts w:ascii="Tahoma" w:eastAsia="Times New Roman" w:hAnsi="Tahoma" w:cs="Tahoma"/>
      <w:b/>
      <w:bCs/>
      <w:color w:val="000000"/>
      <w:kern w:val="0"/>
      <w:sz w:val="20"/>
      <w:szCs w:val="20"/>
    </w:rPr>
  </w:style>
  <w:style w:type="paragraph" w:customStyle="1" w:styleId="xl72">
    <w:name w:val="xl72"/>
    <w:basedOn w:val="a"/>
    <w:rsid w:val="001C7C33"/>
    <w:pPr>
      <w:shd w:val="clear" w:color="000000" w:fill="F2F2F2"/>
      <w:spacing w:before="100" w:beforeAutospacing="1" w:after="100" w:afterAutospacing="1" w:line="240" w:lineRule="auto"/>
      <w:textAlignment w:val="center"/>
    </w:pPr>
    <w:rPr>
      <w:rFonts w:ascii="Tahoma" w:eastAsia="Times New Roman" w:hAnsi="Tahoma" w:cs="Tahoma"/>
      <w:b/>
      <w:bCs/>
      <w:color w:val="000000"/>
      <w:kern w:val="0"/>
      <w:sz w:val="20"/>
      <w:szCs w:val="20"/>
    </w:rPr>
  </w:style>
  <w:style w:type="paragraph" w:customStyle="1" w:styleId="xl73">
    <w:name w:val="xl73"/>
    <w:basedOn w:val="a"/>
    <w:rsid w:val="001C7C33"/>
    <w:pPr>
      <w:pBdr>
        <w:right w:val="single" w:sz="8" w:space="0" w:color="000000"/>
      </w:pBdr>
      <w:shd w:val="clear" w:color="000000" w:fill="F2F2F2"/>
      <w:spacing w:before="100" w:beforeAutospacing="1" w:after="100" w:afterAutospacing="1" w:line="240" w:lineRule="auto"/>
      <w:textAlignment w:val="center"/>
    </w:pPr>
    <w:rPr>
      <w:rFonts w:ascii="Tahoma" w:eastAsia="Times New Roman" w:hAnsi="Tahoma" w:cs="Tahoma"/>
      <w:b/>
      <w:bCs/>
      <w:color w:val="000000"/>
      <w:kern w:val="0"/>
      <w:sz w:val="20"/>
      <w:szCs w:val="20"/>
    </w:rPr>
  </w:style>
  <w:style w:type="paragraph" w:customStyle="1" w:styleId="xl74">
    <w:name w:val="xl74"/>
    <w:basedOn w:val="a"/>
    <w:rsid w:val="001C7C33"/>
    <w:pPr>
      <w:pBdr>
        <w:left w:val="single" w:sz="8" w:space="0" w:color="000000"/>
        <w:bottom w:val="single" w:sz="8" w:space="0" w:color="000000"/>
      </w:pBdr>
      <w:shd w:val="clear" w:color="000000" w:fill="F2F2F2"/>
      <w:spacing w:before="100" w:beforeAutospacing="1" w:after="100" w:afterAutospacing="1" w:line="240" w:lineRule="auto"/>
      <w:textAlignment w:val="center"/>
    </w:pPr>
    <w:rPr>
      <w:rFonts w:ascii="Tahoma" w:eastAsia="Times New Roman" w:hAnsi="Tahoma" w:cs="Tahoma"/>
      <w:b/>
      <w:bCs/>
      <w:color w:val="000000"/>
      <w:kern w:val="0"/>
      <w:sz w:val="20"/>
      <w:szCs w:val="20"/>
    </w:rPr>
  </w:style>
  <w:style w:type="paragraph" w:customStyle="1" w:styleId="xl75">
    <w:name w:val="xl75"/>
    <w:basedOn w:val="a"/>
    <w:rsid w:val="001C7C33"/>
    <w:pPr>
      <w:pBdr>
        <w:bottom w:val="single" w:sz="8" w:space="0" w:color="000000"/>
      </w:pBdr>
      <w:shd w:val="clear" w:color="000000" w:fill="F2F2F2"/>
      <w:spacing w:before="100" w:beforeAutospacing="1" w:after="100" w:afterAutospacing="1" w:line="240" w:lineRule="auto"/>
      <w:textAlignment w:val="center"/>
    </w:pPr>
    <w:rPr>
      <w:rFonts w:ascii="Tahoma" w:eastAsia="Times New Roman" w:hAnsi="Tahoma" w:cs="Tahoma"/>
      <w:b/>
      <w:bCs/>
      <w:color w:val="000000"/>
      <w:kern w:val="0"/>
      <w:sz w:val="20"/>
      <w:szCs w:val="20"/>
    </w:rPr>
  </w:style>
  <w:style w:type="paragraph" w:customStyle="1" w:styleId="xl76">
    <w:name w:val="xl76"/>
    <w:basedOn w:val="a"/>
    <w:rsid w:val="001C7C33"/>
    <w:pPr>
      <w:pBdr>
        <w:top w:val="single" w:sz="8" w:space="0" w:color="000000"/>
        <w:left w:val="single" w:sz="8" w:space="0" w:color="000000"/>
        <w:right w:val="single" w:sz="8" w:space="0" w:color="000000"/>
      </w:pBdr>
      <w:shd w:val="clear" w:color="000000" w:fill="F2F2F2"/>
      <w:spacing w:before="100" w:beforeAutospacing="1" w:after="100" w:afterAutospacing="1" w:line="240" w:lineRule="auto"/>
      <w:textAlignment w:val="center"/>
    </w:pPr>
    <w:rPr>
      <w:rFonts w:ascii="Arial Unicode MS" w:eastAsia="Arial Unicode MS" w:hAnsi="Arial Unicode MS" w:cs="Arial Unicode MS"/>
      <w:color w:val="000000"/>
      <w:kern w:val="0"/>
      <w:sz w:val="20"/>
      <w:szCs w:val="20"/>
    </w:rPr>
  </w:style>
  <w:style w:type="paragraph" w:customStyle="1" w:styleId="xl77">
    <w:name w:val="xl77"/>
    <w:basedOn w:val="a"/>
    <w:rsid w:val="001C7C33"/>
    <w:pPr>
      <w:pBdr>
        <w:top w:val="single" w:sz="8" w:space="0" w:color="000000"/>
        <w:left w:val="single" w:sz="8" w:space="0" w:color="000000"/>
        <w:right w:val="single" w:sz="8" w:space="0" w:color="000000"/>
      </w:pBdr>
      <w:spacing w:before="100" w:beforeAutospacing="1" w:after="100" w:afterAutospacing="1" w:line="240" w:lineRule="auto"/>
      <w:textAlignment w:val="center"/>
    </w:pPr>
    <w:rPr>
      <w:rFonts w:ascii="Tahoma" w:eastAsia="Times New Roman" w:hAnsi="Tahoma" w:cs="Tahoma"/>
      <w:color w:val="000000"/>
      <w:kern w:val="0"/>
      <w:sz w:val="20"/>
      <w:szCs w:val="20"/>
    </w:rPr>
  </w:style>
  <w:style w:type="paragraph" w:customStyle="1" w:styleId="xl78">
    <w:name w:val="xl78"/>
    <w:basedOn w:val="a"/>
    <w:rsid w:val="001C7C33"/>
    <w:pPr>
      <w:pBdr>
        <w:left w:val="single" w:sz="8" w:space="0" w:color="000000"/>
        <w:bottom w:val="single" w:sz="8" w:space="0" w:color="000000"/>
        <w:right w:val="single" w:sz="8" w:space="0" w:color="000000"/>
      </w:pBdr>
      <w:shd w:val="clear" w:color="000000" w:fill="F2F2F2"/>
      <w:spacing w:before="100" w:beforeAutospacing="1" w:after="100" w:afterAutospacing="1" w:line="240" w:lineRule="auto"/>
      <w:textAlignment w:val="center"/>
    </w:pPr>
    <w:rPr>
      <w:rFonts w:ascii="Arial Unicode MS" w:eastAsia="Arial Unicode MS" w:hAnsi="Arial Unicode MS" w:cs="Arial Unicode MS"/>
      <w:color w:val="000000"/>
      <w:kern w:val="0"/>
      <w:sz w:val="20"/>
      <w:szCs w:val="20"/>
    </w:rPr>
  </w:style>
  <w:style w:type="paragraph" w:customStyle="1" w:styleId="xl79">
    <w:name w:val="xl79"/>
    <w:basedOn w:val="a"/>
    <w:rsid w:val="001C7C33"/>
    <w:pPr>
      <w:pBdr>
        <w:left w:val="single" w:sz="8" w:space="0" w:color="000000"/>
        <w:bottom w:val="single" w:sz="8" w:space="0" w:color="000000"/>
        <w:right w:val="single" w:sz="8" w:space="0" w:color="000000"/>
      </w:pBdr>
      <w:spacing w:before="100" w:beforeAutospacing="1" w:after="100" w:afterAutospacing="1" w:line="240" w:lineRule="auto"/>
      <w:textAlignment w:val="center"/>
    </w:pPr>
    <w:rPr>
      <w:rFonts w:ascii="Tahoma" w:eastAsia="Times New Roman" w:hAnsi="Tahoma" w:cs="Tahoma"/>
      <w:color w:val="000000"/>
      <w:kern w:val="0"/>
      <w:sz w:val="20"/>
      <w:szCs w:val="20"/>
    </w:rPr>
  </w:style>
  <w:style w:type="paragraph" w:customStyle="1" w:styleId="xl80">
    <w:name w:val="xl80"/>
    <w:basedOn w:val="a"/>
    <w:rsid w:val="001C7C33"/>
    <w:pPr>
      <w:pBdr>
        <w:top w:val="single" w:sz="8" w:space="0" w:color="000000"/>
        <w:left w:val="single" w:sz="8" w:space="0" w:color="000000"/>
        <w:right w:val="single" w:sz="8" w:space="0" w:color="000000"/>
      </w:pBdr>
      <w:shd w:val="clear" w:color="000000" w:fill="F2F2F2"/>
      <w:spacing w:before="100" w:beforeAutospacing="1" w:after="100" w:afterAutospacing="1" w:line="240" w:lineRule="auto"/>
      <w:textAlignment w:val="center"/>
    </w:pPr>
    <w:rPr>
      <w:rFonts w:ascii="Tahoma" w:eastAsia="Times New Roman" w:hAnsi="Tahoma" w:cs="Tahoma"/>
      <w:color w:val="000000"/>
      <w:kern w:val="0"/>
      <w:sz w:val="20"/>
      <w:szCs w:val="20"/>
    </w:rPr>
  </w:style>
  <w:style w:type="paragraph" w:customStyle="1" w:styleId="xl81">
    <w:name w:val="xl81"/>
    <w:basedOn w:val="a"/>
    <w:rsid w:val="001C7C33"/>
    <w:pPr>
      <w:pBdr>
        <w:left w:val="single" w:sz="8" w:space="0" w:color="000000"/>
        <w:bottom w:val="single" w:sz="8" w:space="0" w:color="000000"/>
        <w:right w:val="single" w:sz="8" w:space="0" w:color="000000"/>
      </w:pBdr>
      <w:shd w:val="clear" w:color="000000" w:fill="F2F2F2"/>
      <w:spacing w:before="100" w:beforeAutospacing="1" w:after="100" w:afterAutospacing="1" w:line="240" w:lineRule="auto"/>
      <w:textAlignment w:val="center"/>
    </w:pPr>
    <w:rPr>
      <w:rFonts w:ascii="Tahoma" w:eastAsia="Times New Roman" w:hAnsi="Tahoma" w:cs="Tahoma"/>
      <w:color w:val="000000"/>
      <w:kern w:val="0"/>
      <w:sz w:val="20"/>
      <w:szCs w:val="20"/>
    </w:rPr>
  </w:style>
  <w:style w:type="paragraph" w:customStyle="1" w:styleId="xl82">
    <w:name w:val="xl82"/>
    <w:basedOn w:val="a"/>
    <w:rsid w:val="001C7C33"/>
    <w:pPr>
      <w:pBdr>
        <w:top w:val="single" w:sz="8" w:space="0" w:color="000000"/>
        <w:left w:val="single" w:sz="8" w:space="0" w:color="000000"/>
        <w:right w:val="single" w:sz="8" w:space="0" w:color="000000"/>
      </w:pBdr>
      <w:shd w:val="clear" w:color="000000" w:fill="F2F2F2"/>
      <w:spacing w:before="100" w:beforeAutospacing="1" w:after="100" w:afterAutospacing="1" w:line="240" w:lineRule="auto"/>
      <w:textAlignment w:val="center"/>
    </w:pPr>
    <w:rPr>
      <w:rFonts w:ascii="Cambria Math" w:eastAsia="Times New Roman" w:hAnsi="Cambria Math" w:cs="Times New Roman"/>
      <w:color w:val="000000"/>
      <w:kern w:val="0"/>
      <w:sz w:val="20"/>
      <w:szCs w:val="20"/>
    </w:rPr>
  </w:style>
  <w:style w:type="paragraph" w:customStyle="1" w:styleId="xl83">
    <w:name w:val="xl83"/>
    <w:basedOn w:val="a"/>
    <w:rsid w:val="001C7C33"/>
    <w:pPr>
      <w:pBdr>
        <w:top w:val="single" w:sz="8" w:space="0" w:color="000000"/>
        <w:left w:val="single" w:sz="8" w:space="0" w:color="000000"/>
        <w:right w:val="single" w:sz="8" w:space="0" w:color="000000"/>
      </w:pBdr>
      <w:spacing w:before="100" w:beforeAutospacing="1" w:after="100" w:afterAutospacing="1" w:line="240" w:lineRule="auto"/>
      <w:textAlignment w:val="center"/>
    </w:pPr>
    <w:rPr>
      <w:rFonts w:ascii="Cambria Math" w:eastAsia="Times New Roman" w:hAnsi="Cambria Math" w:cs="Times New Roman"/>
      <w:color w:val="000000"/>
      <w:kern w:val="0"/>
      <w:sz w:val="20"/>
      <w:szCs w:val="20"/>
    </w:rPr>
  </w:style>
  <w:style w:type="paragraph" w:customStyle="1" w:styleId="xl84">
    <w:name w:val="xl84"/>
    <w:basedOn w:val="a"/>
    <w:rsid w:val="001C7C33"/>
    <w:pPr>
      <w:pBdr>
        <w:left w:val="single" w:sz="8" w:space="0" w:color="000000"/>
        <w:bottom w:val="single" w:sz="8" w:space="0" w:color="000000"/>
        <w:right w:val="single" w:sz="8" w:space="0" w:color="000000"/>
      </w:pBdr>
      <w:shd w:val="clear" w:color="000000" w:fill="F2F2F2"/>
      <w:spacing w:before="100" w:beforeAutospacing="1" w:after="100" w:afterAutospacing="1" w:line="240" w:lineRule="auto"/>
      <w:textAlignment w:val="center"/>
    </w:pPr>
    <w:rPr>
      <w:rFonts w:ascii="Cambria Math" w:eastAsia="Times New Roman" w:hAnsi="Cambria Math" w:cs="Times New Roman"/>
      <w:color w:val="000000"/>
      <w:kern w:val="0"/>
      <w:sz w:val="20"/>
      <w:szCs w:val="20"/>
    </w:rPr>
  </w:style>
  <w:style w:type="paragraph" w:customStyle="1" w:styleId="xl85">
    <w:name w:val="xl85"/>
    <w:basedOn w:val="a"/>
    <w:rsid w:val="001C7C33"/>
    <w:pPr>
      <w:pBdr>
        <w:left w:val="single" w:sz="8" w:space="0" w:color="000000"/>
        <w:bottom w:val="single" w:sz="8" w:space="0" w:color="000000"/>
        <w:right w:val="single" w:sz="8" w:space="0" w:color="000000"/>
      </w:pBdr>
      <w:spacing w:before="100" w:beforeAutospacing="1" w:after="100" w:afterAutospacing="1" w:line="240" w:lineRule="auto"/>
      <w:textAlignment w:val="center"/>
    </w:pPr>
    <w:rPr>
      <w:rFonts w:ascii="Cambria Math" w:eastAsia="Times New Roman" w:hAnsi="Cambria Math" w:cs="Times New Roman"/>
      <w:color w:val="000000"/>
      <w:kern w:val="0"/>
      <w:sz w:val="20"/>
      <w:szCs w:val="20"/>
    </w:rPr>
  </w:style>
  <w:style w:type="paragraph" w:customStyle="1" w:styleId="xl86">
    <w:name w:val="xl86"/>
    <w:basedOn w:val="a"/>
    <w:rsid w:val="001C7C33"/>
    <w:pPr>
      <w:pBdr>
        <w:top w:val="single" w:sz="8" w:space="0" w:color="000000"/>
        <w:left w:val="single" w:sz="8" w:space="0" w:color="000000"/>
        <w:right w:val="single" w:sz="8" w:space="0" w:color="000000"/>
      </w:pBdr>
      <w:spacing w:before="100" w:beforeAutospacing="1" w:after="100" w:afterAutospacing="1" w:line="240" w:lineRule="auto"/>
      <w:textAlignment w:val="center"/>
    </w:pPr>
    <w:rPr>
      <w:rFonts w:ascii="Tahoma" w:eastAsia="Times New Roman" w:hAnsi="Tahoma" w:cs="Tahoma"/>
      <w:color w:val="000000"/>
      <w:kern w:val="0"/>
      <w:sz w:val="20"/>
      <w:szCs w:val="20"/>
    </w:rPr>
  </w:style>
  <w:style w:type="paragraph" w:customStyle="1" w:styleId="xl87">
    <w:name w:val="xl87"/>
    <w:basedOn w:val="a"/>
    <w:rsid w:val="001C7C33"/>
    <w:pPr>
      <w:pBdr>
        <w:left w:val="single" w:sz="8" w:space="0" w:color="000000"/>
        <w:bottom w:val="single" w:sz="8" w:space="0" w:color="000000"/>
        <w:right w:val="single" w:sz="8" w:space="0" w:color="000000"/>
      </w:pBdr>
      <w:shd w:val="clear" w:color="000000" w:fill="F2F2F2"/>
      <w:spacing w:before="100" w:beforeAutospacing="1" w:after="100" w:afterAutospacing="1" w:line="240" w:lineRule="auto"/>
      <w:textAlignment w:val="center"/>
    </w:pPr>
    <w:rPr>
      <w:rFonts w:ascii="Tahoma" w:eastAsia="Times New Roman" w:hAnsi="Tahoma" w:cs="Tahoma"/>
      <w:color w:val="000000"/>
      <w:kern w:val="0"/>
      <w:sz w:val="16"/>
      <w:szCs w:val="16"/>
    </w:rPr>
  </w:style>
  <w:style w:type="paragraph" w:customStyle="1" w:styleId="xl88">
    <w:name w:val="xl88"/>
    <w:basedOn w:val="a"/>
    <w:rsid w:val="001C7C33"/>
    <w:pPr>
      <w:pBdr>
        <w:bottom w:val="single" w:sz="8" w:space="0" w:color="000000"/>
        <w:right w:val="single" w:sz="8" w:space="0" w:color="000000"/>
      </w:pBdr>
      <w:shd w:val="clear" w:color="000000" w:fill="F2F2F2"/>
      <w:spacing w:before="100" w:beforeAutospacing="1" w:after="100" w:afterAutospacing="1" w:line="240" w:lineRule="auto"/>
      <w:textAlignment w:val="center"/>
    </w:pPr>
    <w:rPr>
      <w:rFonts w:ascii="Arial Unicode MS" w:eastAsia="Arial Unicode MS" w:hAnsi="Arial Unicode MS" w:cs="Arial Unicode MS"/>
      <w:color w:val="000000"/>
      <w:kern w:val="0"/>
      <w:sz w:val="20"/>
      <w:szCs w:val="20"/>
    </w:rPr>
  </w:style>
  <w:style w:type="paragraph" w:customStyle="1" w:styleId="xl89">
    <w:name w:val="xl89"/>
    <w:basedOn w:val="a"/>
    <w:rsid w:val="001C7C33"/>
    <w:pPr>
      <w:pBdr>
        <w:bottom w:val="single" w:sz="8" w:space="0" w:color="000000"/>
        <w:right w:val="single" w:sz="8" w:space="0" w:color="000000"/>
      </w:pBdr>
      <w:spacing w:before="100" w:beforeAutospacing="1" w:after="100" w:afterAutospacing="1" w:line="240" w:lineRule="auto"/>
      <w:textAlignment w:val="center"/>
    </w:pPr>
    <w:rPr>
      <w:rFonts w:ascii="Tahoma" w:eastAsia="Times New Roman" w:hAnsi="Tahoma" w:cs="Tahoma"/>
      <w:color w:val="000000"/>
      <w:kern w:val="0"/>
      <w:sz w:val="20"/>
      <w:szCs w:val="20"/>
    </w:rPr>
  </w:style>
  <w:style w:type="paragraph" w:styleId="a5">
    <w:name w:val="header"/>
    <w:basedOn w:val="a"/>
    <w:link w:val="a6"/>
    <w:uiPriority w:val="99"/>
    <w:unhideWhenUsed/>
    <w:rsid w:val="0093572D"/>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3572D"/>
    <w:rPr>
      <w:sz w:val="18"/>
      <w:szCs w:val="18"/>
    </w:rPr>
  </w:style>
  <w:style w:type="paragraph" w:styleId="a7">
    <w:name w:val="footer"/>
    <w:basedOn w:val="a"/>
    <w:link w:val="a8"/>
    <w:uiPriority w:val="99"/>
    <w:unhideWhenUsed/>
    <w:rsid w:val="0093572D"/>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3572D"/>
    <w:rPr>
      <w:sz w:val="18"/>
      <w:szCs w:val="18"/>
    </w:rPr>
  </w:style>
  <w:style w:type="paragraph" w:styleId="a9">
    <w:name w:val="Revision"/>
    <w:hidden/>
    <w:uiPriority w:val="99"/>
    <w:semiHidden/>
    <w:rsid w:val="009357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40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Kongalla, Rama Krishna</dc:creator>
  <cp:keywords/>
  <dc:description/>
  <cp:lastModifiedBy>Yolanda Z</cp:lastModifiedBy>
  <cp:revision>2</cp:revision>
  <dcterms:created xsi:type="dcterms:W3CDTF">2024-10-17T20:15:00Z</dcterms:created>
  <dcterms:modified xsi:type="dcterms:W3CDTF">2024-10-17T20:15:00Z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1f0267-8575-4fc2-99cc-f6b7f9934be9_Enabled">
    <vt:lpwstr>true</vt:lpwstr>
  </property>
  <property fmtid="{D5CDD505-2E9C-101B-9397-08002B2CF9AE}" pid="3" name="MSIP_Label_831f0267-8575-4fc2-99cc-f6b7f9934be9_SetDate">
    <vt:lpwstr>2024-10-17T06:34:20Z</vt:lpwstr>
  </property>
  <property fmtid="{D5CDD505-2E9C-101B-9397-08002B2CF9AE}" pid="4" name="MSIP_Label_831f0267-8575-4fc2-99cc-f6b7f9934be9_Method">
    <vt:lpwstr>Standard</vt:lpwstr>
  </property>
  <property fmtid="{D5CDD505-2E9C-101B-9397-08002B2CF9AE}" pid="5" name="MSIP_Label_831f0267-8575-4fc2-99cc-f6b7f9934be9_Name">
    <vt:lpwstr>831f0267-8575-4fc2-99cc-f6b7f9934be9</vt:lpwstr>
  </property>
  <property fmtid="{D5CDD505-2E9C-101B-9397-08002B2CF9AE}" pid="6" name="MSIP_Label_831f0267-8575-4fc2-99cc-f6b7f9934be9_SiteId">
    <vt:lpwstr>8f3e36ea-8039-4b40-81a7-7dc0599e8645</vt:lpwstr>
  </property>
  <property fmtid="{D5CDD505-2E9C-101B-9397-08002B2CF9AE}" pid="7" name="MSIP_Label_831f0267-8575-4fc2-99cc-f6b7f9934be9_ActionId">
    <vt:lpwstr>c1babd1e-a8a2-4435-b6b9-eed90ffeff19</vt:lpwstr>
  </property>
  <property fmtid="{D5CDD505-2E9C-101B-9397-08002B2CF9AE}" pid="8" name="MSIP_Label_831f0267-8575-4fc2-99cc-f6b7f9934be9_ContentBits">
    <vt:lpwstr>0</vt:lpwstr>
  </property>
</Properties>
</file>