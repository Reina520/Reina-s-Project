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630" w:type="dxa"/>
        <w:tblInd w:w="-108" w:type="dxa"/>
        <w:tblLayout w:type="fixed"/>
        <w:tblLook w:val="0000" w:firstRow="0" w:lastRow="0" w:firstColumn="0" w:lastColumn="0" w:noHBand="0" w:noVBand="0"/>
        <w:tblPrChange w:id="0" w:author="CCJK" w:date="2024-10-18T09:48:00Z">
          <w:tblPr>
            <w:tblW w:w="5345" w:type="dxa"/>
            <w:tblInd w:w="-118" w:type="dxa"/>
            <w:tblLayout w:type="fixed"/>
            <w:tblLook w:val="0000" w:firstRow="0" w:lastRow="0" w:firstColumn="0" w:lastColumn="0" w:noHBand="0" w:noVBand="0"/>
          </w:tblPr>
        </w:tblPrChange>
      </w:tblPr>
      <w:tblGrid>
        <w:gridCol w:w="4630"/>
        <w:tblGridChange w:id="1">
          <w:tblGrid>
            <w:gridCol w:w="4630"/>
          </w:tblGrid>
        </w:tblGridChange>
      </w:tblGrid>
      <w:tr w:rsidR="00A30568" w:rsidDel="00A30568" w:rsidTr="00A30568">
        <w:trPr>
          <w:trHeight w:val="300"/>
          <w:del w:id="2" w:author="CCJK" w:date="2024-10-18T09:47:00Z"/>
          <w:trPrChange w:id="3" w:author="CCJK" w:date="2024-10-18T09:48:00Z">
            <w:trPr>
              <w:trHeight w:val="300"/>
            </w:trPr>
          </w:trPrChange>
        </w:trPr>
        <w:tc>
          <w:tcPr>
            <w:tcW w:w="4630" w:type="dxa"/>
            <w:tcBorders>
              <w:top w:val="single" w:sz="8" w:space="0" w:color="000000"/>
              <w:left w:val="nil"/>
              <w:bottom w:val="single" w:sz="8" w:space="0" w:color="000000"/>
              <w:right w:val="single" w:sz="8" w:space="0" w:color="000000"/>
            </w:tcBorders>
            <w:shd w:val="clear" w:color="000000" w:fill="F2F2F2"/>
            <w:vAlign w:val="center"/>
            <w:tcPrChange w:id="4" w:author="CCJK" w:date="2024-10-18T09:48:00Z">
              <w:tcPr>
                <w:tcW w:w="4630" w:type="dxa"/>
                <w:tcBorders>
                  <w:top w:val="single" w:sz="8" w:space="0" w:color="000000"/>
                  <w:left w:val="nil"/>
                  <w:bottom w:val="single" w:sz="8" w:space="0" w:color="000000"/>
                  <w:right w:val="single" w:sz="8" w:space="0" w:color="000000"/>
                </w:tcBorders>
                <w:shd w:val="clear" w:color="000000" w:fill="F2F2F2"/>
                <w:vAlign w:val="center"/>
              </w:tcPr>
            </w:tcPrChange>
          </w:tcPr>
          <w:p w:rsidDel="00A30568">
            <w:pPr>
              <w:rPr>
                <w:del w:id="5" w:author="CCJK" w:date="2024-10-18T09:47:00Z"/>
                <w:rFonts w:ascii="Arial Unicode MS" w:eastAsia="Arial Unicode MS" w:hAnsi="Arial Unicode MS" w:cs="Arial Unicode MS"/>
                <w:b/>
                <w:kern w:val="2"/>
                <w:szCs w:val="20"/>
              </w:rPr>
            </w:pPr>
            <w:bookmarkStart w:id="6" w:name="_GoBack"/>
            <w:bookmarkEnd w:id="6"/>
          </w:p>
        </w:tc>
      </w:tr>
      <w:tr w:rsidR="00A30568" w:rsidTr="00A30568">
        <w:trPr>
          <w:trHeight w:val="300"/>
          <w:trPrChange w:id="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注記</w:t>
            </w:r>
          </w:p>
        </w:tc>
      </w:tr>
      <w:tr w:rsidR="00A30568" w:rsidTr="00A30568">
        <w:trPr>
          <w:trHeight w:val="300"/>
          <w:trPrChange w:id="13"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4"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公正価値で測定され、変動が当期損益に計上される金融資産</w:t>
            </w:r>
          </w:p>
        </w:tc>
      </w:tr>
      <w:tr w:rsidR="00A30568" w:rsidTr="00A30568">
        <w:trPr>
          <w:trHeight w:val="300"/>
          <w:trPrChange w:id="17"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8"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流動資産合計</w:t>
            </w:r>
          </w:p>
        </w:tc>
      </w:tr>
      <w:tr w:rsidR="00A30568" w:rsidTr="00A30568">
        <w:trPr>
          <w:trHeight w:val="300"/>
          <w:trPrChange w:id="21"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2"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その他の非流動金融投資</w:t>
            </w:r>
          </w:p>
        </w:tc>
      </w:tr>
      <w:tr w:rsidR="00A30568" w:rsidTr="00A30568">
        <w:trPr>
          <w:trHeight w:val="300"/>
          <w:trPrChange w:id="2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その他の非流動資産</w:t>
            </w:r>
          </w:p>
        </w:tc>
      </w:tr>
      <w:tr w:rsidR="00A30568" w:rsidTr="00A30568">
        <w:trPr>
          <w:trHeight w:val="387"/>
          <w:trPrChange w:id="28" w:author="CCJK" w:date="2024-10-18T09:48:00Z">
            <w:trPr>
              <w:trHeight w:val="387"/>
            </w:trPr>
          </w:trPrChange>
        </w:trPr>
        <w:tc>
          <w:tcPr>
            <w:tcW w:w="4630" w:type="dxa"/>
            <w:tcBorders>
              <w:top w:val="nil"/>
              <w:left w:val="nil"/>
              <w:bottom w:val="nil"/>
              <w:right w:val="single" w:sz="8" w:space="0" w:color="000000"/>
            </w:tcBorders>
            <w:shd w:val="clear" w:color="000000" w:fill="F2F2F2"/>
            <w:vAlign w:val="center"/>
            <w:tcPrChange w:id="2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項目</w:t>
            </w:r>
          </w:p>
        </w:tc>
      </w:tr>
      <w:tr w:rsidR="00A30568" w:rsidTr="00A30568">
        <w:trPr>
          <w:trHeight w:val="300"/>
          <w:trPrChange w:id="3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注記</w:t>
            </w:r>
          </w:p>
        </w:tc>
      </w:tr>
      <w:tr w:rsidR="00A30568" w:rsidTr="00A30568">
        <w:trPr>
          <w:trHeight w:val="300"/>
          <w:trPrChange w:id="3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期首残高</w:t>
            </w:r>
          </w:p>
        </w:tc>
      </w:tr>
      <w:tr w:rsidR="00A30568" w:rsidTr="00A30568">
        <w:trPr>
          <w:trHeight w:val="300"/>
          <w:trPrChange w:id="4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流動負債：</w:t>
            </w:r>
          </w:p>
        </w:tc>
      </w:tr>
      <w:tr w:rsidR="00A30568" w:rsidTr="00A30568">
        <w:trPr>
          <w:trHeight w:val="300"/>
          <w:trPrChange w:id="4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公正価値で測定され、変動が当期損益に計上される金融負債</w:t>
            </w:r>
          </w:p>
        </w:tc>
      </w:tr>
      <w:tr w:rsidR="00A30568" w:rsidTr="00A30568">
        <w:trPr>
          <w:trHeight w:val="300"/>
          <w:trPrChange w:id="4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9"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デリバティブ金融負債</w:t>
            </w:r>
          </w:p>
        </w:tc>
      </w:tr>
      <w:tr w:rsidR="00A30568" w:rsidTr="00A30568">
        <w:trPr>
          <w:trHeight w:val="300"/>
          <w:trPrChange w:id="5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前受金</w:t>
            </w:r>
          </w:p>
        </w:tc>
      </w:tr>
      <w:tr w:rsidR="00A30568" w:rsidTr="00A30568">
        <w:trPr>
          <w:trHeight w:val="300"/>
          <w:trPrChange w:id="5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一年内返済予定の非流動負債</w:t>
            </w:r>
          </w:p>
        </w:tc>
      </w:tr>
      <w:tr w:rsidR="00A30568" w:rsidTr="00A30568">
        <w:trPr>
          <w:trHeight w:val="300"/>
          <w:trPrChange w:id="6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流動負債合計</w:t>
            </w:r>
          </w:p>
        </w:tc>
      </w:tr>
      <w:tr w:rsidR="00A30568" w:rsidTr="00A30568">
        <w:trPr>
          <w:trHeight w:val="300"/>
          <w:trPrChange w:id="6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非流動負債：</w:t>
            </w:r>
          </w:p>
        </w:tc>
      </w:tr>
      <w:tr w:rsidR="00A30568" w:rsidTr="00A30568">
        <w:trPr>
          <w:trHeight w:val="300"/>
          <w:trPrChange w:id="7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繰延収益</w:t>
            </w:r>
          </w:p>
        </w:tc>
      </w:tr>
      <w:tr w:rsidR="00A30568" w:rsidTr="00A30568">
        <w:trPr>
          <w:trHeight w:val="300"/>
          <w:trPrChange w:id="7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非流動負債合計</w:t>
            </w:r>
          </w:p>
        </w:tc>
      </w:tr>
      <w:tr w:rsidR="00A30568" w:rsidTr="00A30568">
        <w:trPr>
          <w:trHeight w:val="300"/>
          <w:trPrChange w:id="7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負債合計</w:t>
            </w:r>
          </w:p>
        </w:tc>
      </w:tr>
      <w:tr w:rsidR="00A30568" w:rsidTr="00A30568">
        <w:trPr>
          <w:trHeight w:val="300"/>
          <w:trPrChange w:id="8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所有者権益（または株主権益）：</w:t>
            </w:r>
          </w:p>
        </w:tc>
      </w:tr>
      <w:tr w:rsidR="00A30568" w:rsidTr="00A30568">
        <w:trPr>
          <w:trHeight w:val="300"/>
          <w:trPrChange w:id="8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その他の持分証券</w:t>
            </w:r>
          </w:p>
        </w:tc>
      </w:tr>
      <w:tr w:rsidR="00A30568" w:rsidTr="00A30568">
        <w:trPr>
          <w:trHeight w:val="300"/>
          <w:trPrChange w:id="9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その他の包括利益</w:t>
            </w:r>
          </w:p>
        </w:tc>
      </w:tr>
      <w:tr w:rsidR="00A30568" w:rsidTr="00A30568">
        <w:trPr>
          <w:trHeight w:val="300"/>
          <w:trPrChange w:id="9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特定準備金</w:t>
            </w:r>
          </w:p>
        </w:tc>
      </w:tr>
      <w:tr w:rsidR="00A30568" w:rsidTr="00A30568">
        <w:trPr>
          <w:trHeight w:val="300"/>
          <w:trPrChange w:id="9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9"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連結損益計算書</w:t>
            </w:r>
          </w:p>
        </w:tc>
      </w:tr>
      <w:tr w:rsidR="00A30568" w:rsidTr="00A30568">
        <w:trPr>
          <w:trHeight w:val="300"/>
          <w:trPrChange w:id="10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0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作成単位：吉林経済技術開発区城市建設発展有限責任公司</w:t>
            </w:r>
          </w:p>
        </w:tc>
      </w:tr>
      <w:tr w:rsidR="00A30568" w:rsidTr="00A30568">
        <w:trPr>
          <w:trHeight w:val="300"/>
          <w:trPrChange w:id="10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0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金額単位：人民元</w:t>
            </w:r>
          </w:p>
        </w:tc>
      </w:tr>
      <w:tr w:rsidR="00A30568" w:rsidTr="00A30568">
        <w:trPr>
          <w:trHeight w:val="300"/>
          <w:trPrChange w:id="11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1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項目</w:t>
            </w:r>
          </w:p>
        </w:tc>
      </w:tr>
      <w:tr w:rsidR="00A30568" w:rsidTr="00A30568">
        <w:trPr>
          <w:trHeight w:val="300"/>
          <w:trPrChange w:id="11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1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一、営業総収益</w:t>
            </w:r>
          </w:p>
        </w:tc>
      </w:tr>
      <w:tr w:rsidR="00A30568" w:rsidTr="00A30568">
        <w:trPr>
          <w:trHeight w:val="300"/>
          <w:trPrChange w:id="11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2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うち：営業収益</w:t>
            </w:r>
          </w:p>
        </w:tc>
      </w:tr>
      <w:tr w:rsidR="00A30568" w:rsidTr="00A30568">
        <w:trPr>
          <w:trHeight w:val="300"/>
          <w:trPrChange w:id="12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2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二、営業総費用</w:t>
            </w:r>
          </w:p>
        </w:tc>
      </w:tr>
      <w:tr w:rsidR="00A30568" w:rsidTr="00A30568">
        <w:trPr>
          <w:trHeight w:val="300"/>
          <w:trPrChange w:id="12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2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うち：売上原価</w:t>
            </w:r>
          </w:p>
        </w:tc>
      </w:tr>
      <w:tr w:rsidR="00A30568" w:rsidTr="00A30568">
        <w:trPr>
          <w:trHeight w:val="300"/>
          <w:trPrChange w:id="13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3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税金及び付加金</w:t>
            </w:r>
          </w:p>
        </w:tc>
      </w:tr>
      <w:tr w:rsidR="00A30568" w:rsidTr="00A30568">
        <w:trPr>
          <w:trHeight w:val="300"/>
          <w:trPrChange w:id="13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3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販売費</w:t>
            </w:r>
          </w:p>
        </w:tc>
      </w:tr>
      <w:tr w:rsidR="00A30568" w:rsidTr="00A30568">
        <w:trPr>
          <w:trHeight w:val="300"/>
          <w:trPrChange w:id="14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4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財務費用</w:t>
            </w:r>
          </w:p>
        </w:tc>
      </w:tr>
      <w:tr w:rsidR="00A30568" w:rsidTr="00A30568">
        <w:trPr>
          <w:trHeight w:val="300"/>
          <w:trPrChange w:id="14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4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うち：支払利息</w:t>
            </w:r>
          </w:p>
        </w:tc>
      </w:tr>
      <w:tr w:rsidR="00A30568" w:rsidTr="00A30568">
        <w:trPr>
          <w:trHeight w:val="300"/>
          <w:trPrChange w:id="147"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48"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受取利息</w:t>
            </w:r>
          </w:p>
        </w:tc>
      </w:tr>
      <w:tr w:rsidR="00A30568" w:rsidTr="00A30568">
        <w:trPr>
          <w:trHeight w:val="300"/>
          <w:trPrChange w:id="151"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52"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加：その他の収益</w:t>
            </w:r>
          </w:p>
        </w:tc>
      </w:tr>
      <w:tr w:rsidR="00A30568" w:rsidTr="00A30568">
        <w:trPr>
          <w:trHeight w:val="300"/>
          <w:trPrChange w:id="15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5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w:t>
            </w:r>
          </w:p>
        </w:tc>
      </w:tr>
      <w:tr w:rsidR="00A30568" w:rsidTr="00A30568">
        <w:trPr>
          <w:trHeight w:val="300"/>
          <w:trPrChange w:id="15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6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投資収益（損失は「-」で表示）</w:t>
            </w:r>
          </w:p>
        </w:tc>
      </w:tr>
      <w:tr w:rsidR="00A30568" w:rsidTr="00A30568">
        <w:trPr>
          <w:trHeight w:val="300"/>
          <w:trPrChange w:id="16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6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うち：関連会社および共同支配企業への投資収益</w:t>
            </w:r>
          </w:p>
        </w:tc>
      </w:tr>
      <w:tr w:rsidR="00A30568" w:rsidTr="00A30568">
        <w:trPr>
          <w:trHeight w:val="300"/>
          <w:trPrChange w:id="16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6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償却原価で測定される金融資産の認識中止による収益（損失は「-」で表示）</w:t>
            </w:r>
          </w:p>
        </w:tc>
      </w:tr>
      <w:tr w:rsidR="00A30568" w:rsidTr="00A30568">
        <w:trPr>
          <w:trHeight w:val="300"/>
          <w:trPrChange w:id="17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7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純エクスポージャーのヘッジ収益（損失は「-」で表示）</w:t>
            </w:r>
          </w:p>
        </w:tc>
      </w:tr>
      <w:tr w:rsidR="00A30568" w:rsidTr="00A30568">
        <w:trPr>
          <w:trHeight w:val="300"/>
          <w:trPrChange w:id="17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8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w:t>
            </w:r>
          </w:p>
        </w:tc>
      </w:tr>
      <w:tr w:rsidR="00A30568" w:rsidTr="00A30568">
        <w:trPr>
          <w:trHeight w:val="300"/>
          <w:trPrChange w:id="18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8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公正価値変動収益（損失は「-」で表示）</w:t>
            </w:r>
          </w:p>
        </w:tc>
      </w:tr>
      <w:tr w:rsidR="00A30568" w:rsidTr="00A30568">
        <w:trPr>
          <w:trHeight w:val="300"/>
          <w:trPrChange w:id="18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8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信用減損損失（損失は「-」で表示）</w:t>
            </w:r>
          </w:p>
        </w:tc>
      </w:tr>
      <w:tr w:rsidR="00A30568" w:rsidTr="00A30568">
        <w:trPr>
          <w:trHeight w:val="300"/>
          <w:trPrChange w:id="19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19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資産減損損失（損失は「-」で表示）</w:t>
            </w:r>
          </w:p>
        </w:tc>
      </w:tr>
      <w:tr w:rsidR="00A30568" w:rsidTr="00A30568">
        <w:trPr>
          <w:trHeight w:val="300"/>
          <w:trPrChange w:id="19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19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資産処分収益（損失は「-」で表示）</w:t>
            </w:r>
          </w:p>
        </w:tc>
      </w:tr>
      <w:tr w:rsidR="00A30568" w:rsidTr="00A30568">
        <w:trPr>
          <w:trHeight w:val="300"/>
          <w:trPrChange w:id="20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0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三、営業利益（損失は「-」で表示）</w:t>
            </w:r>
          </w:p>
        </w:tc>
      </w:tr>
      <w:tr w:rsidR="00A30568" w:rsidTr="00A30568">
        <w:trPr>
          <w:trHeight w:val="300"/>
          <w:trPrChange w:id="20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1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加：営業外収益</w:t>
            </w:r>
          </w:p>
        </w:tc>
      </w:tr>
      <w:tr w:rsidR="00A30568" w:rsidTr="00A30568">
        <w:trPr>
          <w:trHeight w:val="300"/>
          <w:trPrChange w:id="21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1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四、税引前利益（税引前損失は「-」で表示）</w:t>
            </w:r>
          </w:p>
        </w:tc>
      </w:tr>
      <w:tr w:rsidR="00A30568" w:rsidTr="00A30568">
        <w:trPr>
          <w:trHeight w:val="300"/>
          <w:trPrChange w:id="21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1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五、純利益（純損失は「-」で表示）</w:t>
            </w:r>
          </w:p>
        </w:tc>
      </w:tr>
      <w:tr w:rsidR="00A30568" w:rsidTr="00A30568">
        <w:trPr>
          <w:trHeight w:val="300"/>
          <w:trPrChange w:id="22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2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（一）継続事業の区分</w:t>
            </w:r>
          </w:p>
        </w:tc>
      </w:tr>
      <w:tr w:rsidR="00A30568" w:rsidTr="00A30568">
        <w:trPr>
          <w:trHeight w:val="300"/>
          <w:trPrChange w:id="225"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26"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1.継続事業の純利益（純損失は「-」で表示）</w:t>
            </w:r>
          </w:p>
        </w:tc>
      </w:tr>
      <w:tr w:rsidR="00A30568" w:rsidTr="00A30568">
        <w:trPr>
          <w:trHeight w:val="300"/>
          <w:trPrChange w:id="23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3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2.非継続事業の純利益（純損失は「-」で表示）</w:t>
            </w:r>
          </w:p>
        </w:tc>
      </w:tr>
      <w:tr w:rsidR="00A30568" w:rsidTr="00A30568">
        <w:trPr>
          <w:trHeight w:val="300"/>
          <w:trPrChange w:id="235"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36"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（二）所有権の帰属による区分</w:t>
            </w:r>
          </w:p>
        </w:tc>
      </w:tr>
      <w:tr w:rsidR="00A30568" w:rsidTr="00A30568">
        <w:trPr>
          <w:trHeight w:val="300"/>
          <w:trPrChange w:id="24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4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1.親会社株主に帰属する純利益（純損失は「-」で表示）</w:t>
            </w:r>
          </w:p>
        </w:tc>
      </w:tr>
      <w:tr w:rsidR="00A30568" w:rsidTr="00A30568">
        <w:trPr>
          <w:trHeight w:val="300"/>
          <w:trPrChange w:id="245"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46"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2.少数株主損益（純損失は「-」で表示）</w:t>
            </w:r>
          </w:p>
        </w:tc>
      </w:tr>
      <w:tr w:rsidR="00A30568" w:rsidTr="00A30568">
        <w:trPr>
          <w:trHeight w:val="300"/>
          <w:trPrChange w:id="249"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50"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六、その他の包括利益の税引後純額</w:t>
            </w:r>
          </w:p>
        </w:tc>
      </w:tr>
      <w:tr w:rsidR="00A30568" w:rsidTr="00A30568">
        <w:trPr>
          <w:trHeight w:val="300"/>
          <w:trPrChange w:id="25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5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（一）親会社所有者に帰属するその他の包括利益の税引後純額</w:t>
            </w:r>
          </w:p>
        </w:tc>
      </w:tr>
      <w:tr w:rsidR="00A30568" w:rsidTr="00A30568">
        <w:trPr>
          <w:trHeight w:val="300"/>
          <w:trPrChange w:id="26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6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1.損益に振り替えられないその他の包括利益</w:t>
            </w:r>
          </w:p>
        </w:tc>
      </w:tr>
      <w:tr w:rsidR="00A30568" w:rsidTr="00A30568">
        <w:trPr>
          <w:trHeight w:val="300"/>
          <w:trPrChange w:id="26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6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（1）確定給付制度の変動額の再測定</w:t>
            </w:r>
          </w:p>
        </w:tc>
      </w:tr>
      <w:tr w:rsidR="00A30568" w:rsidTr="00A30568">
        <w:trPr>
          <w:trHeight w:val="300"/>
          <w:trPrChange w:id="27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7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（2）持分法の下で損益に振り替えられないその他の包括利益</w:t>
            </w:r>
          </w:p>
        </w:tc>
      </w:tr>
      <w:tr w:rsidR="00A30568" w:rsidTr="00A30568">
        <w:trPr>
          <w:trHeight w:val="300"/>
          <w:trPrChange w:id="27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7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（3）その他の資本性金融商品投資の公正価値変動</w:t>
            </w:r>
          </w:p>
        </w:tc>
      </w:tr>
      <w:tr w:rsidR="00A30568" w:rsidTr="00A30568">
        <w:trPr>
          <w:trHeight w:val="300"/>
          <w:trPrChange w:id="28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8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（4）企業自身の信用リスクの公正価値変動</w:t>
            </w:r>
          </w:p>
        </w:tc>
      </w:tr>
      <w:tr w:rsidR="00A30568" w:rsidTr="00A30568">
        <w:trPr>
          <w:trHeight w:val="300"/>
          <w:trPrChange w:id="28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8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（5）その他</w:t>
            </w:r>
          </w:p>
        </w:tc>
      </w:tr>
      <w:tr w:rsidR="00A30568" w:rsidTr="00A30568">
        <w:trPr>
          <w:trHeight w:val="300"/>
          <w:trPrChange w:id="29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29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2.損益に振り替えられるその他の包括利益</w:t>
            </w:r>
          </w:p>
        </w:tc>
      </w:tr>
      <w:tr w:rsidR="00A30568" w:rsidTr="00A30568">
        <w:trPr>
          <w:trHeight w:val="300"/>
          <w:trPrChange w:id="29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29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（1）持分法の下で損益に振り替えられるその他の包括利益</w:t>
            </w:r>
          </w:p>
        </w:tc>
      </w:tr>
      <w:tr w:rsidR="00A30568" w:rsidTr="00A30568">
        <w:trPr>
          <w:trHeight w:val="300"/>
          <w:trPrChange w:id="30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0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（2）その他の債券投資の公正価値変動</w:t>
            </w:r>
          </w:p>
        </w:tc>
      </w:tr>
      <w:tr w:rsidR="00A30568" w:rsidTr="00A30568">
        <w:trPr>
          <w:trHeight w:val="300"/>
          <w:trPrChange w:id="31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1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（3）売却可能金融資産の公正価値変動損益</w:t>
            </w:r>
          </w:p>
        </w:tc>
      </w:tr>
      <w:tr w:rsidR="00A30568" w:rsidTr="00A30568">
        <w:trPr>
          <w:trHeight w:val="300"/>
          <w:trPrChange w:id="31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1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（4）金融資産の組替によるその他の包括利益への計上額</w:t>
            </w:r>
          </w:p>
        </w:tc>
      </w:tr>
      <w:tr w:rsidR="00A30568" w:rsidTr="00A30568">
        <w:trPr>
          <w:trHeight w:val="300"/>
          <w:trPrChange w:id="31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1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（5）満期保有目的投資の売却可能金融資産への組替損益</w:t>
            </w:r>
          </w:p>
        </w:tc>
      </w:tr>
      <w:tr w:rsidR="00A30568" w:rsidTr="00A30568">
        <w:trPr>
          <w:trHeight w:val="300"/>
          <w:trPrChange w:id="32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2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（6）その他の債券投資の信用減損引当金</w:t>
            </w:r>
          </w:p>
        </w:tc>
      </w:tr>
      <w:tr w:rsidR="00A30568" w:rsidTr="00A30568">
        <w:trPr>
          <w:trHeight w:val="300"/>
          <w:trPrChange w:id="32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2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（7）キャッシュ・フロー・ヘッジ準備金（キャッシュ・フロー・ヘッジ損益の有効部分）</w:t>
            </w:r>
          </w:p>
        </w:tc>
      </w:tr>
      <w:tr w:rsidR="00A30568" w:rsidTr="00A30568">
        <w:trPr>
          <w:trHeight w:val="300"/>
          <w:trPrChange w:id="33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3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（8）外貨財務諸表換算差額</w:t>
            </w:r>
          </w:p>
        </w:tc>
      </w:tr>
      <w:tr w:rsidR="00A30568" w:rsidTr="00A30568">
        <w:trPr>
          <w:trHeight w:val="300"/>
          <w:trPrChange w:id="33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3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（9）その他</w:t>
            </w:r>
          </w:p>
        </w:tc>
      </w:tr>
      <w:tr w:rsidR="00A30568" w:rsidTr="00A30568">
        <w:trPr>
          <w:trHeight w:val="300"/>
          <w:trPrChange w:id="33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39"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（二）少数株主に帰属するその他の包括利益の税引後純額</w:t>
            </w:r>
          </w:p>
        </w:tc>
      </w:tr>
      <w:tr w:rsidR="00A30568" w:rsidTr="00A30568">
        <w:trPr>
          <w:trHeight w:val="300"/>
          <w:trPrChange w:id="34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4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七、包括利益合計</w:t>
            </w:r>
          </w:p>
        </w:tc>
      </w:tr>
      <w:tr w:rsidR="00A30568" w:rsidTr="00A30568">
        <w:trPr>
          <w:trHeight w:val="300"/>
          <w:trPrChange w:id="34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4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（一）親会社株主に帰属する包括利益合計</w:t>
            </w:r>
          </w:p>
        </w:tc>
      </w:tr>
      <w:tr w:rsidR="00A30568" w:rsidTr="00A30568">
        <w:trPr>
          <w:trHeight w:val="300"/>
          <w:trPrChange w:id="35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5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（二）少数株主に帰属する包括利益合計</w:t>
            </w:r>
          </w:p>
        </w:tc>
      </w:tr>
      <w:tr w:rsidR="00A30568" w:rsidTr="00A30568">
        <w:trPr>
          <w:trHeight w:val="300"/>
          <w:trPrChange w:id="357"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58"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八、1株当たり利益</w:t>
            </w:r>
          </w:p>
        </w:tc>
      </w:tr>
      <w:tr w:rsidR="00A30568" w:rsidTr="00A30568">
        <w:trPr>
          <w:trHeight w:val="300"/>
          <w:trPrChange w:id="361"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62"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（1）基本的1株当たり利益（元/株）</w:t>
            </w:r>
          </w:p>
        </w:tc>
      </w:tr>
      <w:tr w:rsidR="00A30568" w:rsidTr="00A30568">
        <w:trPr>
          <w:trHeight w:val="300"/>
          <w:trPrChange w:id="36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6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（2）希薄化後の1株当たり利益（元/株）</w:t>
            </w:r>
          </w:p>
        </w:tc>
      </w:tr>
      <w:tr w:rsidR="00A30568" w:rsidTr="00A30568">
        <w:trPr>
          <w:trHeight w:val="300"/>
          <w:trPrChange w:id="36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7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当期金額</w:t>
            </w:r>
          </w:p>
        </w:tc>
      </w:tr>
      <w:tr w:rsidR="00A30568" w:rsidTr="00A30568">
        <w:trPr>
          <w:trHeight w:val="300"/>
          <w:trPrChange w:id="37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7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金額単位：人民元///前期金額</w:t>
            </w:r>
          </w:p>
        </w:tc>
      </w:tr>
      <w:tr w:rsidR="00A30568" w:rsidTr="00A30568">
        <w:trPr>
          <w:trHeight w:val="300"/>
          <w:trPrChange w:id="379" w:author="CCJK" w:date="2024-10-18T09:48:00Z">
            <w:trPr>
              <w:trHeight w:val="300"/>
            </w:trPr>
          </w:trPrChange>
        </w:trPr>
        <w:tc>
          <w:tcPr>
            <w:tcW w:w="4630" w:type="dxa"/>
            <w:tcBorders>
              <w:top w:val="nil"/>
              <w:left w:val="nil"/>
              <w:bottom w:val="nil"/>
              <w:right w:val="single" w:sz="8" w:space="0" w:color="000000"/>
            </w:tcBorders>
            <w:shd w:val="clear" w:color="000000" w:fill="F2F2F2"/>
            <w:tcPrChange w:id="380" w:author="CCJK" w:date="2024-10-18T09:48:00Z">
              <w:tcPr>
                <w:tcW w:w="4630" w:type="dxa"/>
                <w:tcBorders>
                  <w:top w:val="nil"/>
                  <w:left w:val="nil"/>
                  <w:bottom w:val="nil"/>
                  <w:right w:val="single" w:sz="8" w:space="0" w:color="000000"/>
                </w:tcBorders>
                <w:shd w:val="clear" w:color="000000" w:fill="F2F2F2"/>
              </w:tcPr>
            </w:tcPrChange>
          </w:tcPr>
          <w:p>
            <w:pPr>
              <w:rPr>
                <w:rFonts w:ascii="Arial Unicode MS" w:eastAsia="Arial Unicode MS" w:hAnsi="Arial Unicode MS" w:cs="Arial Unicode MS"/>
                <w:kern w:val="2"/>
                <w:szCs w:val="20"/>
                <w:lang w:eastAsia="zh-CN"/>
              </w:rPr>
            </w:pPr>
            <w:r>
              <w:rPr/>
              <w:t xml:space="preserve">一、営業活動によるキャッシュ・フロー：</w:t>
            </w:r>
          </w:p>
        </w:tc>
      </w:tr>
      <w:tr w:rsidR="00A30568" w:rsidTr="00A30568">
        <w:trPr>
          <w:trHeight w:val="300"/>
          <w:trPrChange w:id="38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tcPrChange w:id="384" w:author="CCJK" w:date="2024-10-18T09:48:00Z">
              <w:tcPr>
                <w:tcW w:w="4630" w:type="dxa"/>
                <w:tcBorders>
                  <w:top w:val="nil"/>
                  <w:left w:val="nil"/>
                  <w:bottom w:val="single" w:sz="8" w:space="0" w:color="000000"/>
                  <w:right w:val="single" w:sz="8" w:space="0" w:color="000000"/>
                </w:tcBorders>
                <w:shd w:val="clear" w:color="000000" w:fill="F2F2F2"/>
              </w:tcPr>
            </w:tcPrChange>
          </w:tcPr>
          <w:p>
            <w:pPr>
              <w:rPr>
                <w:rFonts w:ascii="Arial Unicode MS" w:eastAsia="Arial Unicode MS" w:hAnsi="Arial Unicode MS" w:cs="Arial Unicode MS"/>
                <w:kern w:val="2"/>
                <w:szCs w:val="20"/>
                <w:lang w:eastAsia="zh-CN"/>
              </w:rPr>
            </w:pPr>
            <w:r>
              <w:rPr/>
              <w:t xml:space="preserve">商品の販売、役務の提供による現金収入</w:t>
            </w:r>
          </w:p>
        </w:tc>
      </w:tr>
      <w:tr w:rsidR="00A30568" w:rsidTr="00A30568">
        <w:trPr>
          <w:trHeight w:val="300"/>
          <w:trPrChange w:id="38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8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税金還付金</w:t>
            </w:r>
          </w:p>
        </w:tc>
      </w:tr>
      <w:tr w:rsidR="00A30568" w:rsidTr="00A30568">
        <w:trPr>
          <w:trHeight w:val="300"/>
          <w:trPrChange w:id="39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39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その他の営業活動による現金収入</w:t>
            </w:r>
          </w:p>
        </w:tc>
      </w:tr>
      <w:tr w:rsidR="00A30568" w:rsidTr="00A30568">
        <w:trPr>
          <w:trHeight w:val="300"/>
          <w:trPrChange w:id="39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39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営業活動による現金流入小計</w:t>
            </w:r>
          </w:p>
        </w:tc>
      </w:tr>
      <w:tr w:rsidR="00A30568" w:rsidTr="00A30568">
        <w:trPr>
          <w:trHeight w:val="300"/>
          <w:trPrChange w:id="40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0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商品の購入、役務の受領による現金支出</w:t>
            </w:r>
          </w:p>
        </w:tc>
      </w:tr>
      <w:tr w:rsidR="00A30568" w:rsidTr="00A30568">
        <w:trPr>
          <w:trHeight w:val="300"/>
          <w:trPrChange w:id="40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0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従業員への支払いおよび従業員のために支払った現金</w:t>
            </w:r>
          </w:p>
        </w:tc>
      </w:tr>
      <w:tr w:rsidR="00A30568" w:rsidTr="00A30568">
        <w:trPr>
          <w:trHeight w:val="300"/>
          <w:trPrChange w:id="41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1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各種税金の支払い</w:t>
            </w:r>
          </w:p>
        </w:tc>
      </w:tr>
      <w:tr w:rsidR="00A30568" w:rsidTr="00A30568">
        <w:trPr>
          <w:trHeight w:val="300"/>
          <w:trPrChange w:id="41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1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その他の営業活動による現金支出</w:t>
            </w:r>
          </w:p>
        </w:tc>
      </w:tr>
      <w:tr w:rsidR="00A30568" w:rsidTr="00A30568">
        <w:trPr>
          <w:trHeight w:val="300"/>
          <w:trPrChange w:id="41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tcPrChange w:id="419" w:author="CCJK" w:date="2024-10-18T09:48:00Z">
              <w:tcPr>
                <w:tcW w:w="4630" w:type="dxa"/>
                <w:tcBorders>
                  <w:top w:val="nil"/>
                  <w:left w:val="nil"/>
                  <w:bottom w:val="single" w:sz="8" w:space="0" w:color="000000"/>
                  <w:right w:val="single" w:sz="8" w:space="0" w:color="000000"/>
                </w:tcBorders>
                <w:shd w:val="clear" w:color="000000" w:fill="F2F2F2"/>
              </w:tcPr>
            </w:tcPrChange>
          </w:tcPr>
          <w:p>
            <w:pPr>
              <w:rPr>
                <w:rFonts w:ascii="Arial Unicode MS" w:eastAsia="Arial Unicode MS" w:hAnsi="Arial Unicode MS" w:cs="Arial Unicode MS"/>
                <w:kern w:val="2"/>
                <w:szCs w:val="20"/>
                <w:lang w:eastAsia="zh-CN"/>
              </w:rPr>
            </w:pPr>
            <w:r>
              <w:rPr/>
              <w:t xml:space="preserve">営業活動による現金流出小計///営業活動によるキャッシュ・フロー純額</w:t>
            </w:r>
          </w:p>
        </w:tc>
      </w:tr>
      <w:tr w:rsidR="00A30568" w:rsidTr="00A30568">
        <w:trPr>
          <w:trHeight w:val="300"/>
          <w:trPrChange w:id="422" w:author="CCJK" w:date="2024-10-18T09:48:00Z">
            <w:trPr>
              <w:trHeight w:val="300"/>
            </w:trPr>
          </w:trPrChange>
        </w:trPr>
        <w:tc>
          <w:tcPr>
            <w:tcW w:w="4630" w:type="dxa"/>
            <w:tcBorders>
              <w:top w:val="nil"/>
              <w:left w:val="nil"/>
              <w:bottom w:val="nil"/>
              <w:right w:val="single" w:sz="8" w:space="0" w:color="000000"/>
            </w:tcBorders>
            <w:shd w:val="clear" w:color="000000" w:fill="F2F2F2"/>
            <w:tcPrChange w:id="423" w:author="CCJK" w:date="2024-10-18T09:48:00Z">
              <w:tcPr>
                <w:tcW w:w="4630" w:type="dxa"/>
                <w:tcBorders>
                  <w:top w:val="nil"/>
                  <w:left w:val="nil"/>
                  <w:bottom w:val="nil"/>
                  <w:right w:val="single" w:sz="8" w:space="0" w:color="000000"/>
                </w:tcBorders>
                <w:shd w:val="clear" w:color="000000" w:fill="F2F2F2"/>
              </w:tcPr>
            </w:tcPrChange>
          </w:tcPr>
          <w:p>
            <w:pPr>
              <w:rPr>
                <w:rFonts w:ascii="Arial Unicode MS" w:eastAsia="Arial Unicode MS" w:hAnsi="Arial Unicode MS" w:cs="Arial Unicode MS"/>
                <w:kern w:val="2"/>
                <w:szCs w:val="20"/>
                <w:lang w:eastAsia="zh-CN"/>
              </w:rPr>
            </w:pPr>
            <w:r>
              <w:rPr/>
              <w:t xml:space="preserve">二、投資活動によるキャッシュ・フロー：</w:t>
            </w:r>
          </w:p>
        </w:tc>
      </w:tr>
      <w:tr w:rsidR="00A30568" w:rsidTr="00A30568">
        <w:trPr>
          <w:trHeight w:val="300"/>
          <w:trPrChange w:id="42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tcPrChange w:id="427" w:author="CCJK" w:date="2024-10-18T09:48:00Z">
              <w:tcPr>
                <w:tcW w:w="4630" w:type="dxa"/>
                <w:tcBorders>
                  <w:top w:val="nil"/>
                  <w:left w:val="nil"/>
                  <w:bottom w:val="single" w:sz="8" w:space="0" w:color="000000"/>
                  <w:right w:val="single" w:sz="8" w:space="0" w:color="000000"/>
                </w:tcBorders>
                <w:shd w:val="clear" w:color="000000" w:fill="F2F2F2"/>
              </w:tcPr>
            </w:tcPrChange>
          </w:tcPr>
          <w:p>
            <w:pPr>
              <w:rPr>
                <w:rFonts w:ascii="Arial Unicode MS" w:eastAsia="Arial Unicode MS" w:hAnsi="Arial Unicode MS" w:cs="Arial Unicode MS"/>
                <w:kern w:val="2"/>
                <w:szCs w:val="20"/>
              </w:rPr>
            </w:pPr>
            <w:r>
              <w:rPr/>
              <w:t xml:space="preserve">投資回収による現金収入</w:t>
            </w:r>
          </w:p>
        </w:tc>
      </w:tr>
      <w:tr w:rsidR="00A30568" w:rsidTr="00A30568">
        <w:trPr>
          <w:trHeight w:val="300"/>
          <w:trPrChange w:id="43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3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投資収益による現金収入</w:t>
            </w:r>
          </w:p>
        </w:tc>
      </w:tr>
      <w:tr w:rsidR="00A30568" w:rsidTr="00A30568">
        <w:trPr>
          <w:trHeight w:val="300"/>
          <w:trPrChange w:id="43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3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固定資産、無形資産およびその他の長期資産の処分による現金回収純額</w:t>
            </w:r>
          </w:p>
        </w:tc>
      </w:tr>
      <w:tr w:rsidR="00A30568" w:rsidTr="00A30568">
        <w:trPr>
          <w:trHeight w:val="300"/>
          <w:trPrChange w:id="43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3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子会社およびその他の事業単位の処分による現金回収純額</w:t>
            </w:r>
          </w:p>
        </w:tc>
      </w:tr>
      <w:tr w:rsidR="00A30568" w:rsidTr="00A30568">
        <w:trPr>
          <w:trHeight w:val="300"/>
          <w:trPrChange w:id="44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4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その他の投資活動による現金収入</w:t>
            </w:r>
          </w:p>
        </w:tc>
      </w:tr>
      <w:tr w:rsidR="00A30568" w:rsidTr="00A30568">
        <w:trPr>
          <w:trHeight w:val="300"/>
          <w:trPrChange w:id="44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4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投資活動による現金流入小計</w:t>
            </w:r>
          </w:p>
        </w:tc>
      </w:tr>
      <w:tr w:rsidR="00A30568" w:rsidTr="00A30568">
        <w:trPr>
          <w:trHeight w:val="300"/>
          <w:trPrChange w:id="45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5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固定資産、無形資産およびその他の長期資産の取得および建設による現金支出</w:t>
            </w:r>
          </w:p>
        </w:tc>
      </w:tr>
      <w:tr w:rsidR="00A30568" w:rsidTr="00A30568">
        <w:trPr>
          <w:trHeight w:val="300"/>
          <w:trPrChange w:id="46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6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投資による現金支出</w:t>
            </w:r>
          </w:p>
        </w:tc>
      </w:tr>
      <w:tr w:rsidR="00A30568" w:rsidTr="00A30568">
        <w:trPr>
          <w:trHeight w:val="300"/>
          <w:trPrChange w:id="46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6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子会社およびその他の事業単位の取得による現金支出純額</w:t>
            </w:r>
          </w:p>
        </w:tc>
      </w:tr>
      <w:tr w:rsidR="00A30568" w:rsidTr="00A30568">
        <w:trPr>
          <w:trHeight w:val="300"/>
          <w:trPrChange w:id="46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6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その他の投資活動による現金支出</w:t>
            </w:r>
          </w:p>
        </w:tc>
      </w:tr>
      <w:tr w:rsidR="00A30568" w:rsidTr="00A30568">
        <w:trPr>
          <w:trHeight w:val="300"/>
          <w:trPrChange w:id="47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7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投資活動による現金流出小計</w:t>
            </w:r>
          </w:p>
        </w:tc>
      </w:tr>
      <w:tr w:rsidR="00A30568" w:rsidTr="00A30568">
        <w:trPr>
          <w:trHeight w:val="300"/>
          <w:trPrChange w:id="47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7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投資活動によるキャッシュ・フロー純額</w:t>
            </w:r>
          </w:p>
        </w:tc>
      </w:tr>
      <w:tr w:rsidR="00A30568" w:rsidTr="00A30568">
        <w:trPr>
          <w:trHeight w:val="300"/>
          <w:trPrChange w:id="48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8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三、財務活動によるキャッシュ・フロー：</w:t>
            </w:r>
          </w:p>
        </w:tc>
      </w:tr>
      <w:tr w:rsidR="00A30568" w:rsidTr="00A30568">
        <w:trPr>
          <w:trHeight w:val="300"/>
          <w:trPrChange w:id="48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8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投資の受入れによる現金収入</w:t>
            </w:r>
          </w:p>
        </w:tc>
      </w:tr>
      <w:tr w:rsidR="00A30568" w:rsidTr="00A30568">
        <w:trPr>
          <w:trHeight w:val="300"/>
          <w:trPrChange w:id="48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89"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うち：子会社による少数株主からの投資の受入れによる現金収入</w:t>
            </w:r>
          </w:p>
        </w:tc>
      </w:tr>
      <w:tr w:rsidR="00A30568" w:rsidTr="00A30568">
        <w:trPr>
          <w:trHeight w:val="300"/>
          <w:trPrChange w:id="49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49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借入れによる現金収入</w:t>
            </w:r>
          </w:p>
        </w:tc>
      </w:tr>
      <w:tr w:rsidR="00A30568" w:rsidTr="00A30568">
        <w:trPr>
          <w:trHeight w:val="300"/>
          <w:trPrChange w:id="49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499"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その他の財務活動による現金収入</w:t>
            </w:r>
          </w:p>
        </w:tc>
      </w:tr>
      <w:tr w:rsidR="00A30568" w:rsidTr="00A30568">
        <w:trPr>
          <w:trHeight w:val="300"/>
          <w:trPrChange w:id="50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0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財務活動による現金流入小計</w:t>
            </w:r>
          </w:p>
        </w:tc>
      </w:tr>
      <w:tr w:rsidR="00A30568" w:rsidTr="00A30568">
        <w:trPr>
          <w:trHeight w:val="300"/>
          <w:trPrChange w:id="50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0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債務の返済による現金支出</w:t>
            </w:r>
          </w:p>
        </w:tc>
      </w:tr>
      <w:tr w:rsidR="00A30568" w:rsidTr="00A30568">
        <w:trPr>
          <w:trHeight w:val="300"/>
          <w:trPrChange w:id="511"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12"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配当金、利益の分配または利息の支払いによる現金支出</w:t>
            </w:r>
          </w:p>
        </w:tc>
      </w:tr>
      <w:tr w:rsidR="00A30568" w:rsidTr="00A30568">
        <w:trPr>
          <w:trHeight w:val="300"/>
          <w:trPrChange w:id="51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1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うち：子会社が少数株主に支払った配当金、利益</w:t>
            </w:r>
          </w:p>
        </w:tc>
      </w:tr>
      <w:tr w:rsidR="00A30568" w:rsidTr="00A30568">
        <w:trPr>
          <w:trHeight w:val="300"/>
          <w:trPrChange w:id="51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2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w:t>
            </w:r>
          </w:p>
        </w:tc>
      </w:tr>
      <w:tr w:rsidR="00A30568" w:rsidTr="00A30568">
        <w:trPr>
          <w:trHeight w:val="300"/>
          <w:trPrChange w:id="52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2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その他の財務活動による現金支出</w:t>
            </w:r>
          </w:p>
        </w:tc>
      </w:tr>
      <w:tr w:rsidR="00A30568" w:rsidTr="00A30568">
        <w:trPr>
          <w:trHeight w:val="300"/>
          <w:trPrChange w:id="52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2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財務活動による現金流出小計///財務活動によるキャッシュ・フロー純額</w:t>
            </w:r>
          </w:p>
        </w:tc>
      </w:tr>
      <w:tr w:rsidR="00A30568" w:rsidTr="00A30568">
        <w:trPr>
          <w:trHeight w:val="300"/>
          <w:trPrChange w:id="53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3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四、為替変動が現金および現金同等物に与える影響</w:t>
            </w:r>
          </w:p>
        </w:tc>
      </w:tr>
      <w:tr w:rsidR="00A30568" w:rsidTr="00A30568">
        <w:trPr>
          <w:trHeight w:val="300"/>
          <w:trPrChange w:id="535"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36"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五、現金および現金同等物の純増加額</w:t>
            </w:r>
          </w:p>
        </w:tc>
      </w:tr>
      <w:tr w:rsidR="00A30568" w:rsidTr="00A30568">
        <w:trPr>
          <w:trHeight w:val="300"/>
          <w:trPrChange w:id="539"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40"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加：期首現金及び現金同等物残高</w:t>
            </w:r>
          </w:p>
        </w:tc>
      </w:tr>
      <w:tr w:rsidR="00A30568" w:rsidTr="00A30568">
        <w:trPr>
          <w:trHeight w:val="300"/>
          <w:trPrChange w:id="543"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44"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六、期末現金及び現金同等物残高</w:t>
            </w:r>
          </w:p>
        </w:tc>
      </w:tr>
      <w:tr w:rsidR="00A30568" w:rsidTr="00A30568">
        <w:trPr>
          <w:trHeight w:val="300"/>
          <w:trPrChange w:id="547"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48"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2023年度</w:t>
            </w:r>
          </w:p>
        </w:tc>
      </w:tr>
      <w:tr w:rsidR="00A30568" w:rsidTr="00A30568">
        <w:trPr>
          <w:trHeight w:val="300"/>
          <w:trPrChange w:id="551"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52"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作成単位：吉林経済技術開発区城市建設発展有限責任公司</w:t>
            </w:r>
          </w:p>
        </w:tc>
      </w:tr>
      <w:tr w:rsidR="00A30568" w:rsidTr="00A30568">
        <w:trPr>
          <w:trHeight w:val="300"/>
          <w:trPrChange w:id="55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5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本年金額</w:t>
            </w:r>
          </w:p>
        </w:tc>
      </w:tr>
      <w:tr w:rsidR="00A30568" w:rsidTr="00A30568">
        <w:trPr>
          <w:trHeight w:val="300"/>
          <w:trPrChange w:id="55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6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親会社所有者帰属持分</w:t>
            </w:r>
          </w:p>
        </w:tc>
      </w:tr>
      <w:tr w:rsidR="00A30568" w:rsidTr="00A30568">
        <w:trPr>
          <w:trHeight w:val="300"/>
          <w:trPrChange w:id="56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6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少数株主持ち分</w:t>
            </w:r>
          </w:p>
        </w:tc>
      </w:tr>
      <w:tr w:rsidR="00A30568" w:rsidTr="00A30568">
        <w:trPr>
          <w:trHeight w:val="300"/>
          <w:trPrChange w:id="56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6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所有者帰属持分合計</w:t>
            </w:r>
          </w:p>
        </w:tc>
      </w:tr>
      <w:tr w:rsidR="00A30568" w:rsidTr="00A30568">
        <w:trPr>
          <w:trHeight w:val="300"/>
          <w:trPrChange w:id="57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7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その他の持分証券</w:t>
            </w:r>
          </w:p>
        </w:tc>
      </w:tr>
      <w:tr w:rsidR="00A30568" w:rsidTr="00A30568">
        <w:trPr>
          <w:trHeight w:val="300"/>
          <w:trPrChange w:id="575"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76"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資本準備金</w:t>
            </w:r>
          </w:p>
        </w:tc>
      </w:tr>
      <w:tr w:rsidR="00A30568" w:rsidTr="00A30568">
        <w:trPr>
          <w:trHeight w:val="300"/>
          <w:trPrChange w:id="579"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80"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控除：自己株式</w:t>
            </w:r>
          </w:p>
        </w:tc>
      </w:tr>
      <w:tr w:rsidR="00A30568" w:rsidTr="00A30568">
        <w:trPr>
          <w:trHeight w:val="300"/>
          <w:trPrChange w:id="583"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584"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その他の包括利益</w:t>
            </w:r>
          </w:p>
        </w:tc>
      </w:tr>
      <w:tr w:rsidR="00A30568" w:rsidTr="00A30568">
        <w:trPr>
          <w:trHeight w:val="300"/>
          <w:trPrChange w:id="587"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88"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特定準備金</w:t>
            </w:r>
          </w:p>
        </w:tc>
      </w:tr>
      <w:tr w:rsidR="00A30568" w:rsidTr="00A30568">
        <w:trPr>
          <w:trHeight w:val="90"/>
          <w:trPrChange w:id="591" w:author="CCJK" w:date="2024-10-18T09:48:00Z">
            <w:trPr>
              <w:trHeight w:val="90"/>
            </w:trPr>
          </w:trPrChange>
        </w:trPr>
        <w:tc>
          <w:tcPr>
            <w:tcW w:w="4630" w:type="dxa"/>
            <w:tcBorders>
              <w:top w:val="nil"/>
              <w:left w:val="nil"/>
              <w:bottom w:val="nil"/>
              <w:right w:val="single" w:sz="8" w:space="0" w:color="000000"/>
            </w:tcBorders>
            <w:shd w:val="clear" w:color="000000" w:fill="F2F2F2"/>
            <w:vAlign w:val="center"/>
            <w:tcPrChange w:id="592"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利益準備金</w:t>
            </w:r>
          </w:p>
        </w:tc>
      </w:tr>
      <w:tr w:rsidR="00A30568" w:rsidTr="00A30568">
        <w:trPr>
          <w:trHeight w:val="300"/>
          <w:trPrChange w:id="59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59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繰越利益剰余金</w:t>
            </w:r>
          </w:p>
        </w:tc>
      </w:tr>
      <w:tr w:rsidR="00A30568" w:rsidTr="00A30568">
        <w:trPr>
          <w:trHeight w:val="300"/>
          <w:trPrChange w:id="59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0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w:t>
            </w:r>
          </w:p>
        </w:tc>
      </w:tr>
      <w:tr w:rsidR="00A30568" w:rsidTr="00A30568">
        <w:trPr>
          <w:trHeight w:val="300"/>
          <w:trPrChange w:id="60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0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優先株式</w:t>
            </w:r>
          </w:p>
        </w:tc>
      </w:tr>
      <w:tr w:rsidR="00A30568" w:rsidTr="00A30568">
        <w:trPr>
          <w:trHeight w:val="300"/>
          <w:trPrChange w:id="60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0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w:t>
            </w:r>
          </w:p>
        </w:tc>
      </w:tr>
      <w:tr w:rsidR="00A30568" w:rsidTr="00A30568">
        <w:trPr>
          <w:trHeight w:val="300"/>
          <w:trPrChange w:id="61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1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一、前年末残高</w:t>
            </w:r>
          </w:p>
        </w:tc>
      </w:tr>
      <w:tr w:rsidR="00A30568" w:rsidTr="00A30568">
        <w:trPr>
          <w:trHeight w:val="300"/>
          <w:trPrChange w:id="61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1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加：会計方針の変更</w:t>
            </w:r>
          </w:p>
        </w:tc>
      </w:tr>
      <w:tr w:rsidR="00A30568" w:rsidTr="00A30568">
        <w:trPr>
          <w:trHeight w:val="300"/>
          <w:trPrChange w:id="62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2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過去の誤謬の訂正</w:t>
            </w:r>
          </w:p>
        </w:tc>
      </w:tr>
      <w:tr w:rsidR="00A30568" w:rsidTr="00A30568">
        <w:trPr>
          <w:trHeight w:val="300"/>
          <w:trPrChange w:id="625"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26"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同一支配下の企業結合</w:t>
            </w:r>
          </w:p>
        </w:tc>
      </w:tr>
      <w:tr w:rsidR="00A30568" w:rsidTr="00A30568">
        <w:trPr>
          <w:trHeight w:val="300"/>
          <w:trPrChange w:id="629"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30"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二、本年期首残高</w:t>
            </w:r>
          </w:p>
        </w:tc>
      </w:tr>
      <w:tr w:rsidR="00A30568" w:rsidTr="00A30568">
        <w:trPr>
          <w:trHeight w:val="300"/>
          <w:trPrChange w:id="633"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34" w:author="CCJK" w:date="2024-10-18T09:48:00Z">
              <w:tcPr>
                <w:tcW w:w="4630" w:type="dxa"/>
                <w:tcBorders>
                  <w:top w:val="nil"/>
                  <w:left w:val="nil"/>
                  <w:bottom w:val="nil"/>
                  <w:right w:val="single" w:sz="8" w:space="0" w:color="000000"/>
                </w:tcBorders>
                <w:shd w:val="clear" w:color="000000" w:fill="F2F2F2"/>
                <w:vAlign w:val="center"/>
              </w:tcPr>
            </w:tcPrChange>
          </w:tcPr>
          <w:p>
            <w:pPr>
              <w:jc w:val="both"/>
              <w:rPr>
                <w:rFonts w:ascii="Arial Unicode MS" w:eastAsia="Arial Unicode MS" w:hAnsi="Arial Unicode MS" w:cs="Arial Unicode MS"/>
                <w:kern w:val="2"/>
                <w:szCs w:val="20"/>
                <w:lang w:eastAsia="zh-CN"/>
              </w:rPr>
            </w:pPr>
            <w:r>
              <w:rPr/>
              <w:t xml:space="preserve">#</w:t>
            </w:r>
          </w:p>
        </w:tc>
      </w:tr>
      <w:tr w:rsidR="00A30568" w:rsidTr="00A30568">
        <w:trPr>
          <w:trHeight w:val="300"/>
          <w:trPrChange w:id="63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3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（一）包括利益合計額</w:t>
            </w:r>
          </w:p>
        </w:tc>
      </w:tr>
      <w:tr w:rsidR="00A30568" w:rsidTr="00A30568">
        <w:trPr>
          <w:trHeight w:val="300"/>
          <w:trPrChange w:id="64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4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（二）所有者の払込み及び資本の減少</w:t>
            </w:r>
          </w:p>
        </w:tc>
      </w:tr>
      <w:tr w:rsidR="00A30568" w:rsidTr="00A30568">
        <w:trPr>
          <w:trHeight w:val="300"/>
          <w:trPrChange w:id="64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4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1.所有者による普通株式の払込み</w:t>
            </w:r>
          </w:p>
        </w:tc>
      </w:tr>
      <w:tr w:rsidR="00A30568" w:rsidTr="00A30568">
        <w:trPr>
          <w:trHeight w:val="300"/>
          <w:trPrChange w:id="64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4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2.その他の持分保有者による資本の払込み</w:t>
            </w:r>
          </w:p>
        </w:tc>
      </w:tr>
      <w:tr w:rsidR="00A30568" w:rsidTr="00A30568">
        <w:trPr>
          <w:trHeight w:val="300"/>
          <w:trPrChange w:id="65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5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3.株式報酬として所有者持分に計上された金額</w:t>
            </w:r>
          </w:p>
        </w:tc>
      </w:tr>
      <w:tr w:rsidR="00A30568" w:rsidTr="00A30568">
        <w:trPr>
          <w:trHeight w:val="300"/>
          <w:trPrChange w:id="66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6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4.その他</w:t>
            </w:r>
          </w:p>
        </w:tc>
      </w:tr>
      <w:tr w:rsidR="00A30568" w:rsidTr="00A30568">
        <w:trPr>
          <w:trHeight w:val="300"/>
          <w:trPrChange w:id="66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6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（三）利益処分</w:t>
            </w:r>
          </w:p>
        </w:tc>
      </w:tr>
      <w:tr w:rsidR="00A30568" w:rsidTr="00A30568">
        <w:trPr>
          <w:trHeight w:val="300"/>
          <w:trPrChange w:id="66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6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1.利益準備金の積立</w:t>
            </w:r>
          </w:p>
        </w:tc>
      </w:tr>
      <w:tr w:rsidR="00A30568" w:rsidTr="00A30568">
        <w:trPr>
          <w:trHeight w:val="300"/>
          <w:trPrChange w:id="67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7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2.所有者（または株主）への分配</w:t>
            </w:r>
          </w:p>
        </w:tc>
      </w:tr>
      <w:tr w:rsidR="00A30568" w:rsidTr="00A30568">
        <w:trPr>
          <w:trHeight w:val="300"/>
          <w:trPrChange w:id="67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7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（四）所有者持分内部振替</w:t>
            </w:r>
          </w:p>
        </w:tc>
      </w:tr>
      <w:tr w:rsidR="00A30568" w:rsidTr="00A30568">
        <w:trPr>
          <w:trHeight w:val="300"/>
          <w:trPrChange w:id="68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8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1.資本準備金から資本（または株式）への振替</w:t>
            </w:r>
          </w:p>
        </w:tc>
      </w:tr>
      <w:tr w:rsidR="00A30568" w:rsidTr="00A30568">
        <w:trPr>
          <w:trHeight w:val="300"/>
          <w:trPrChange w:id="68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8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2.利益準備金から資本（または株式）への振替</w:t>
            </w:r>
          </w:p>
        </w:tc>
      </w:tr>
      <w:tr w:rsidR="00A30568" w:rsidTr="00A30568">
        <w:trPr>
          <w:trHeight w:val="300"/>
          <w:trPrChange w:id="69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69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3.利益準備金による損失補填</w:t>
            </w:r>
          </w:p>
        </w:tc>
      </w:tr>
      <w:tr w:rsidR="00A30568" w:rsidTr="00A30568">
        <w:trPr>
          <w:trHeight w:val="300"/>
          <w:trPrChange w:id="69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69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4.確定給付制度変動額の留保利益への振替</w:t>
            </w:r>
          </w:p>
        </w:tc>
      </w:tr>
      <w:tr w:rsidR="00A30568" w:rsidTr="00A30568">
        <w:trPr>
          <w:trHeight w:val="300"/>
          <w:trPrChange w:id="70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0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（五）特定準備金</w:t>
            </w:r>
          </w:p>
        </w:tc>
      </w:tr>
      <w:tr w:rsidR="00A30568" w:rsidTr="00A30568">
        <w:trPr>
          <w:trHeight w:val="300"/>
          <w:trPrChange w:id="70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0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1.当期計上額</w:t>
            </w:r>
          </w:p>
        </w:tc>
      </w:tr>
      <w:tr w:rsidR="00A30568" w:rsidTr="00A30568">
        <w:trPr>
          <w:trHeight w:val="300"/>
          <w:trPrChange w:id="71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1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（六）その他</w:t>
            </w:r>
          </w:p>
        </w:tc>
      </w:tr>
      <w:tr w:rsidR="00A30568" w:rsidTr="00A30568">
        <w:trPr>
          <w:trHeight w:val="300"/>
          <w:trPrChange w:id="71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1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2023年度</w:t>
            </w:r>
          </w:p>
        </w:tc>
      </w:tr>
      <w:tr w:rsidR="00A30568" w:rsidTr="00A30568">
        <w:trPr>
          <w:trHeight w:val="300"/>
          <w:trPrChange w:id="71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1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作成単位：吉林経済技術開発区城市建設発展有限責任公司</w:t>
            </w:r>
          </w:p>
        </w:tc>
      </w:tr>
      <w:tr w:rsidR="00A30568" w:rsidTr="00A30568">
        <w:trPr>
          <w:trHeight w:val="300"/>
          <w:trPrChange w:id="72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2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単位：人民元</w:t>
            </w:r>
          </w:p>
        </w:tc>
      </w:tr>
      <w:tr w:rsidR="00A30568" w:rsidTr="00A30568">
        <w:trPr>
          <w:trHeight w:val="300"/>
          <w:trPrChange w:id="72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2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親会社所有者帰属持分</w:t>
            </w:r>
          </w:p>
        </w:tc>
      </w:tr>
      <w:tr w:rsidR="00A30568" w:rsidTr="00A30568">
        <w:trPr>
          <w:trHeight w:val="300"/>
          <w:trPrChange w:id="72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2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少数株主持ち分</w:t>
            </w:r>
          </w:p>
        </w:tc>
      </w:tr>
      <w:tr w:rsidR="00A30568" w:rsidTr="00A30568">
        <w:trPr>
          <w:trHeight w:val="300"/>
          <w:trPrChange w:id="73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3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所有者帰属持分合計</w:t>
            </w:r>
          </w:p>
        </w:tc>
      </w:tr>
      <w:tr w:rsidR="00A30568" w:rsidTr="00A30568">
        <w:trPr>
          <w:trHeight w:val="300"/>
          <w:trPrChange w:id="73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3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払込資本</w:t>
            </w:r>
          </w:p>
        </w:tc>
      </w:tr>
      <w:tr w:rsidR="00A30568" w:rsidTr="00A30568">
        <w:trPr>
          <w:trHeight w:val="300"/>
          <w:trPrChange w:id="74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4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その他の持分証券</w:t>
            </w:r>
          </w:p>
        </w:tc>
      </w:tr>
      <w:tr w:rsidR="00A30568" w:rsidTr="00A30568">
        <w:trPr>
          <w:trHeight w:val="300"/>
          <w:trPrChange w:id="74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4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資本準備金</w:t>
            </w:r>
          </w:p>
        </w:tc>
      </w:tr>
      <w:tr w:rsidR="00A30568" w:rsidTr="00A30568">
        <w:trPr>
          <w:trHeight w:val="300"/>
          <w:trPrChange w:id="74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49"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控除：自己株式</w:t>
            </w:r>
          </w:p>
        </w:tc>
      </w:tr>
      <w:tr w:rsidR="00A30568" w:rsidTr="00A30568">
        <w:trPr>
          <w:trHeight w:val="300"/>
          <w:trPrChange w:id="75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5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その他の包括利益</w:t>
            </w:r>
          </w:p>
        </w:tc>
      </w:tr>
      <w:tr w:rsidR="00A30568" w:rsidTr="00A30568">
        <w:trPr>
          <w:trHeight w:val="300"/>
          <w:trPrChange w:id="75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5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特定準備金</w:t>
            </w:r>
          </w:p>
        </w:tc>
      </w:tr>
      <w:tr w:rsidR="00A30568" w:rsidTr="00A30568">
        <w:trPr>
          <w:trHeight w:val="300"/>
          <w:trPrChange w:id="76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6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利益準備金</w:t>
            </w:r>
          </w:p>
        </w:tc>
      </w:tr>
      <w:tr w:rsidR="00A30568" w:rsidTr="00A30568">
        <w:trPr>
          <w:trHeight w:val="300"/>
          <w:trPrChange w:id="76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6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繰越利益剰余金</w:t>
            </w:r>
          </w:p>
        </w:tc>
      </w:tr>
      <w:tr w:rsidR="00A30568" w:rsidTr="00A30568">
        <w:trPr>
          <w:trHeight w:val="300"/>
          <w:trPrChange w:id="76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7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少数株主持ち分</w:t>
            </w:r>
          </w:p>
        </w:tc>
      </w:tr>
      <w:tr w:rsidR="00A30568" w:rsidTr="00A30568">
        <w:trPr>
          <w:trHeight w:val="300"/>
          <w:trPrChange w:id="77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7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優先株式</w:t>
            </w:r>
          </w:p>
        </w:tc>
      </w:tr>
      <w:tr w:rsidR="00A30568" w:rsidTr="00A30568">
        <w:trPr>
          <w:trHeight w:val="300"/>
          <w:trPrChange w:id="77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7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永久劣後債</w:t>
            </w:r>
          </w:p>
        </w:tc>
      </w:tr>
      <w:tr w:rsidR="00A30568" w:rsidTr="00A30568">
        <w:trPr>
          <w:trHeight w:val="300"/>
          <w:trPrChange w:id="78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8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一、前年末残高</w:t>
            </w:r>
          </w:p>
        </w:tc>
      </w:tr>
      <w:tr w:rsidR="00A30568" w:rsidTr="00A30568">
        <w:trPr>
          <w:trHeight w:val="300"/>
          <w:trPrChange w:id="78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8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加：会計方針の変更</w:t>
            </w:r>
          </w:p>
        </w:tc>
      </w:tr>
      <w:tr w:rsidR="00A30568" w:rsidTr="00A30568">
        <w:trPr>
          <w:trHeight w:val="300"/>
          <w:trPrChange w:id="79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9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3.株式報酬として所有者持分に計上された金額</w:t>
            </w:r>
          </w:p>
        </w:tc>
      </w:tr>
      <w:tr w:rsidR="00A30568" w:rsidTr="00A30568">
        <w:trPr>
          <w:trHeight w:val="300"/>
          <w:trPrChange w:id="79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79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四、本年期末残高</w:t>
            </w:r>
          </w:p>
        </w:tc>
      </w:tr>
      <w:tr w:rsidR="00A30568" w:rsidTr="00A30568">
        <w:trPr>
          <w:trHeight w:val="300"/>
          <w:trPrChange w:id="79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799"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（4）貸倒引当金の計上方法別に開示</w:t>
            </w:r>
          </w:p>
        </w:tc>
      </w:tr>
      <w:tr w:rsidR="00A30568" w:rsidTr="00A30568">
        <w:trPr>
          <w:trHeight w:val="300"/>
          <w:trPrChange w:id="80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0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5年以上</w:t>
            </w:r>
          </w:p>
        </w:tc>
      </w:tr>
      <w:tr w:rsidR="00A30568" w:rsidTr="00A30568">
        <w:trPr>
          <w:trHeight w:val="300"/>
          <w:trPrChange w:id="80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0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項目別に貸倒引当金を計上</w:t>
            </w:r>
          </w:p>
        </w:tc>
      </w:tr>
      <w:tr w:rsidR="00A30568" w:rsidTr="00A30568">
        <w:trPr>
          <w:trHeight w:val="300"/>
          <w:trPrChange w:id="80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0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うち：組合せ1-売掛金年齢組合せ</w:t>
            </w:r>
          </w:p>
        </w:tc>
      </w:tr>
      <w:tr w:rsidR="00A30568" w:rsidTr="00A30568">
        <w:trPr>
          <w:trHeight w:val="300"/>
          <w:trPrChange w:id="81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1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組合せ計上項目：</w:t>
            </w:r>
          </w:p>
        </w:tc>
      </w:tr>
      <w:tr w:rsidR="00A30568" w:rsidTr="00A30568">
        <w:trPr>
          <w:trHeight w:val="300"/>
          <w:trPrChange w:id="81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1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(4)2023年重要売掛金期末残高状況：</w:t>
            </w:r>
          </w:p>
        </w:tc>
      </w:tr>
      <w:tr w:rsidR="00A30568" w:rsidTr="00A30568">
        <w:trPr>
          <w:trHeight w:val="300"/>
          <w:trPrChange w:id="81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1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(1)売掛金年齢分析及びパーセンテージ：</w:t>
            </w:r>
          </w:p>
        </w:tc>
      </w:tr>
      <w:tr w:rsidR="00A30568" w:rsidTr="00A30568">
        <w:trPr>
          <w:trHeight w:val="300"/>
          <w:trPrChange w:id="81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1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(2)2023年重要前払金期末残高状況：</w:t>
            </w:r>
          </w:p>
        </w:tc>
      </w:tr>
      <w:tr w:rsidR="00A30568" w:rsidTr="00A30568">
        <w:trPr>
          <w:trHeight w:val="300"/>
          <w:trPrChange w:id="82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2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（I）その他の未収金</w:t>
            </w:r>
          </w:p>
        </w:tc>
      </w:tr>
      <w:tr w:rsidR="00A30568" w:rsidTr="00A30568">
        <w:trPr>
          <w:trHeight w:val="300"/>
          <w:trPrChange w:id="82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2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売掛金年齢別に開示：売掛金年齢組合せ</w:t>
            </w:r>
          </w:p>
        </w:tc>
      </w:tr>
      <w:tr w:rsidR="00A30568" w:rsidTr="00A30568">
        <w:trPr>
          <w:trHeight w:val="300"/>
          <w:trPrChange w:id="82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2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(2)貸倒引当金の計上方法別に開示</w:t>
            </w:r>
          </w:p>
        </w:tc>
      </w:tr>
      <w:tr w:rsidR="00A30568" w:rsidTr="00A30568">
        <w:trPr>
          <w:trHeight w:val="300"/>
          <w:trPrChange w:id="831"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32"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（3）貸倒引当金の計上状況</w:t>
            </w:r>
          </w:p>
        </w:tc>
      </w:tr>
      <w:tr w:rsidR="00A30568" w:rsidTr="00A30568">
        <w:trPr>
          <w:trHeight w:val="300"/>
          <w:trPrChange w:id="83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3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第2段階へ戻し入れ</w:t>
            </w:r>
          </w:p>
        </w:tc>
      </w:tr>
      <w:tr w:rsidR="00A30568" w:rsidTr="00A30568">
        <w:trPr>
          <w:trHeight w:val="300"/>
          <w:trPrChange w:id="83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3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当期償却</w:t>
            </w:r>
          </w:p>
        </w:tc>
      </w:tr>
      <w:tr w:rsidR="00A30568" w:rsidTr="00A30568">
        <w:trPr>
          <w:trHeight w:val="300"/>
          <w:trPrChange w:id="84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4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（5）2023年その他未収金期末残高上位3社状況：</w:t>
            </w:r>
          </w:p>
        </w:tc>
      </w:tr>
      <w:tr w:rsidR="00A30568" w:rsidTr="00A30568">
        <w:trPr>
          <w:trHeight w:val="300"/>
          <w:trPrChange w:id="84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4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控除待ち仕入れ税額</w:t>
            </w:r>
          </w:p>
        </w:tc>
      </w:tr>
      <w:tr w:rsidR="00A30568" w:rsidTr="00A30568">
        <w:trPr>
          <w:trHeight w:val="300"/>
          <w:trPrChange w:id="84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49"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長期株式投資減損準備金</w:t>
            </w:r>
          </w:p>
        </w:tc>
      </w:tr>
      <w:tr w:rsidR="00A30568" w:rsidTr="00A30568">
        <w:trPr>
          <w:trHeight w:val="300"/>
          <w:trPrChange w:id="85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5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その他の包括利益調整</w:t>
            </w:r>
          </w:p>
        </w:tc>
      </w:tr>
      <w:tr w:rsidR="00A30568" w:rsidTr="00A30568">
        <w:trPr>
          <w:trHeight w:val="300"/>
          <w:trPrChange w:id="859"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60"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被投資会社</w:t>
            </w:r>
          </w:p>
        </w:tc>
      </w:tr>
      <w:tr w:rsidR="00A30568" w:rsidTr="00A30568">
        <w:trPr>
          <w:trHeight w:val="300"/>
          <w:trPrChange w:id="863"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64"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その他の持分変動</w:t>
            </w:r>
          </w:p>
        </w:tc>
      </w:tr>
      <w:tr w:rsidR="00A30568" w:rsidTr="00A30568">
        <w:trPr>
          <w:trHeight w:val="300"/>
          <w:trPrChange w:id="86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6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(1)処分、廃棄またはその他の減少</w:t>
            </w:r>
          </w:p>
        </w:tc>
      </w:tr>
      <w:tr w:rsidR="00A30568" w:rsidTr="00A30568">
        <w:trPr>
          <w:trHeight w:val="300"/>
          <w:trPrChange w:id="86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6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2023.12.31帳簿価額（万元）</w:t>
            </w:r>
          </w:p>
        </w:tc>
      </w:tr>
      <w:tr w:rsidR="00A30568" w:rsidTr="00A30568">
        <w:trPr>
          <w:trHeight w:val="300"/>
          <w:trPrChange w:id="87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7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ファインケミカルイノベーションインキュベーションパーク</w:t>
            </w:r>
          </w:p>
        </w:tc>
      </w:tr>
      <w:tr w:rsidR="00A30568" w:rsidTr="00A30568">
        <w:trPr>
          <w:trHeight w:val="300"/>
          <w:trPrChange w:id="872"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73"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（1）建設仮勘定</w:t>
            </w:r>
          </w:p>
        </w:tc>
      </w:tr>
      <w:tr w:rsidR="00A30568" w:rsidTr="00A30568">
        <w:trPr>
          <w:trHeight w:val="300"/>
          <w:trPrChange w:id="87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7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合計</w:t>
            </w:r>
          </w:p>
        </w:tc>
      </w:tr>
      <w:tr w:rsidR="00A30568" w:rsidTr="00A30568">
        <w:trPr>
          <w:trHeight w:val="300"/>
          <w:trPrChange w:id="88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8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(2)企業結合による増加</w:t>
            </w:r>
          </w:p>
        </w:tc>
      </w:tr>
      <w:tr w:rsidR="00A30568" w:rsidTr="00A30568">
        <w:trPr>
          <w:trHeight w:val="300"/>
          <w:trPrChange w:id="884"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85"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二、累計償却費</w:t>
            </w:r>
          </w:p>
        </w:tc>
      </w:tr>
      <w:tr w:rsidR="00A30568" w:rsidTr="00A30568">
        <w:trPr>
          <w:trHeight w:val="300"/>
          <w:trPrChange w:id="88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8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(1)処分</w:t>
            </w:r>
          </w:p>
        </w:tc>
      </w:tr>
      <w:tr w:rsidR="00A30568" w:rsidTr="00A30568">
        <w:trPr>
          <w:trHeight w:val="300"/>
          <w:trPrChange w:id="892"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893"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販売契約に関連する契約負債</w:t>
            </w:r>
          </w:p>
        </w:tc>
      </w:tr>
      <w:tr w:rsidR="00A30568" w:rsidTr="00A30568">
        <w:trPr>
          <w:trHeight w:val="300"/>
          <w:trPrChange w:id="896"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897"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一、退職後給付-確定拠出制度</w:t>
            </w:r>
          </w:p>
        </w:tc>
      </w:tr>
      <w:tr w:rsidR="00A30568" w:rsidTr="00A30568">
        <w:trPr>
          <w:trHeight w:val="300"/>
          <w:trPrChange w:id="900"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01"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合計</w:t>
            </w:r>
          </w:p>
        </w:tc>
      </w:tr>
      <w:tr w:rsidR="00A30568" w:rsidTr="00A30568">
        <w:trPr>
          <w:trHeight w:val="300"/>
          <w:trPrChange w:id="904"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05"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①債務年数分析によるその他の未払金</w:t>
            </w:r>
          </w:p>
        </w:tc>
      </w:tr>
      <w:tr w:rsidR="00A30568" w:rsidTr="00A30568">
        <w:trPr>
          <w:trHeight w:val="300"/>
          <w:trPrChange w:id="906"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07"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②債務年数が1年を超える重要なその他の未払金</w:t>
            </w:r>
          </w:p>
        </w:tc>
      </w:tr>
      <w:tr w:rsidR="00A30568" w:rsidTr="00A30568">
        <w:trPr>
          <w:trHeight w:val="300"/>
          <w:trPrChange w:id="908"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09"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23、長期借入金</w:t>
            </w:r>
          </w:p>
        </w:tc>
      </w:tr>
      <w:tr w:rsidR="00A30568" w:rsidTr="00A30568">
        <w:trPr>
          <w:trHeight w:val="300"/>
          <w:trPrChange w:id="91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1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都市地下総合管路建設特別債券</w:t>
            </w:r>
          </w:p>
        </w:tc>
      </w:tr>
      <w:tr w:rsidR="00A30568" w:rsidTr="00A30568">
        <w:trPr>
          <w:trHeight w:val="300"/>
          <w:trPrChange w:id="913"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14"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都市地下総合管路建設特別債券</w:t>
            </w:r>
          </w:p>
        </w:tc>
      </w:tr>
      <w:tr w:rsidR="00A30568" w:rsidTr="00A30568">
        <w:trPr>
          <w:trHeight w:val="300"/>
          <w:trPrChange w:id="918"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19"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(1)長期未払金の状況</w:t>
            </w:r>
          </w:p>
        </w:tc>
      </w:tr>
      <w:tr w:rsidR="00A30568" w:rsidTr="00A30568">
        <w:trPr>
          <w:trHeight w:val="300"/>
          <w:trPrChange w:id="920"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21"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期首未処分利益合計調整額（増加+,減少-）</w:t>
            </w:r>
          </w:p>
        </w:tc>
      </w:tr>
      <w:tr w:rsidR="00A30568" w:rsidTr="00A30568">
        <w:trPr>
          <w:trHeight w:val="300"/>
          <w:trPrChange w:id="925"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26"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加：当期親会社所有者に帰属する純利益</w:t>
            </w:r>
          </w:p>
        </w:tc>
      </w:tr>
      <w:tr w:rsidR="00A30568" w:rsidTr="00A30568">
        <w:trPr>
          <w:trHeight w:val="300"/>
          <w:trPrChange w:id="929"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30"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任意積立金の積立</w:t>
            </w:r>
          </w:p>
        </w:tc>
      </w:tr>
      <w:tr w:rsidR="00A30568" w:rsidTr="00A30568">
        <w:trPr>
          <w:trHeight w:val="300"/>
          <w:trPrChange w:id="93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3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一般リスク準備金の積立</w:t>
            </w:r>
          </w:p>
        </w:tc>
      </w:tr>
      <w:tr w:rsidR="00A30568" w:rsidTr="00A30568">
        <w:trPr>
          <w:trHeight w:val="300"/>
          <w:trPrChange w:id="935"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36"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（2）営業収益および原価の内訳は以下のとおりです。</w:t>
            </w:r>
          </w:p>
        </w:tc>
      </w:tr>
      <w:tr w:rsidR="00A30568" w:rsidTr="00A30568">
        <w:trPr>
          <w:trHeight w:val="300"/>
          <w:trPrChange w:id="937"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38"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インフラ建設と土地開発</w:t>
            </w:r>
          </w:p>
        </w:tc>
      </w:tr>
      <w:tr w:rsidR="00A30568" w:rsidTr="00A30568">
        <w:trPr>
          <w:trHeight w:val="300"/>
          <w:trPrChange w:id="941"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42"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インフラ建設と土地開発</w:t>
            </w:r>
          </w:p>
        </w:tc>
      </w:tr>
      <w:tr w:rsidR="00A30568" w:rsidTr="00A30568">
        <w:trPr>
          <w:trHeight w:val="300"/>
          <w:trPrChange w:id="94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4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（1）所得税費用表</w:t>
            </w:r>
          </w:p>
        </w:tc>
      </w:tr>
      <w:tr w:rsidR="00A30568" w:rsidTr="00A30568">
        <w:trPr>
          <w:trHeight w:val="300"/>
          <w:trPrChange w:id="94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4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（2）その他の営業活動関連の現金支出</w:t>
            </w:r>
          </w:p>
        </w:tc>
      </w:tr>
      <w:tr w:rsidR="00A30568" w:rsidTr="00A30568">
        <w:trPr>
          <w:trHeight w:val="300"/>
          <w:trPrChange w:id="949"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50"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（3）その他の資金調達活動関連の現金収入</w:t>
            </w:r>
          </w:p>
        </w:tc>
      </w:tr>
      <w:tr w:rsidR="00A30568" w:rsidTr="00A30568">
        <w:trPr>
          <w:trHeight w:val="300"/>
          <w:trPrChange w:id="951"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52"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（4）その他の資金調達活動関連の現金支出</w:t>
            </w:r>
          </w:p>
        </w:tc>
      </w:tr>
      <w:tr w:rsidR="00A30568" w:rsidTr="00A30568">
        <w:trPr>
          <w:trHeight w:val="300"/>
          <w:trPrChange w:id="953"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54"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(1)キャッシュ・フロー計算書補足資料</w:t>
            </w:r>
          </w:p>
        </w:tc>
      </w:tr>
      <w:tr w:rsidR="00A30568" w:rsidTr="00A30568">
        <w:trPr>
          <w:trHeight w:val="300"/>
          <w:trPrChange w:id="957"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58"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無形資産償却</w:t>
            </w:r>
          </w:p>
        </w:tc>
      </w:tr>
      <w:tr w:rsidR="00A30568" w:rsidTr="00A30568">
        <w:trPr>
          <w:trHeight w:val="300"/>
          <w:trPrChange w:id="961" w:author="CCJK" w:date="2024-10-18T09:48:00Z">
            <w:trPr>
              <w:trHeight w:val="300"/>
            </w:trPr>
          </w:trPrChange>
        </w:trPr>
        <w:tc>
          <w:tcPr>
            <w:tcW w:w="4630" w:type="dxa"/>
            <w:tcBorders>
              <w:top w:val="nil"/>
              <w:left w:val="nil"/>
              <w:bottom w:val="single" w:sz="8" w:space="0" w:color="000000"/>
              <w:right w:val="single" w:sz="8" w:space="0" w:color="000000"/>
            </w:tcBorders>
            <w:shd w:val="clear" w:color="000000" w:fill="F2F2F2"/>
            <w:vAlign w:val="center"/>
            <w:tcPrChange w:id="962" w:author="CCJK" w:date="2024-10-18T09:48:00Z">
              <w:tcPr>
                <w:tcW w:w="4630" w:type="dxa"/>
                <w:tcBorders>
                  <w:top w:val="nil"/>
                  <w:left w:val="nil"/>
                  <w:bottom w:val="single" w:sz="8" w:space="0" w:color="000000"/>
                  <w:right w:val="single" w:sz="8" w:space="0" w:color="000000"/>
                </w:tcBorders>
                <w:shd w:val="clear" w:color="000000" w:fill="F2F2F2"/>
                <w:vAlign w:val="center"/>
              </w:tcPr>
            </w:tcPrChange>
          </w:tcPr>
          <w:p>
            <w:pPr>
              <w:rPr>
                <w:rFonts w:ascii="Arial Unicode MS" w:eastAsia="Arial Unicode MS" w:hAnsi="Arial Unicode MS" w:cs="Arial Unicode MS"/>
                <w:kern w:val="2"/>
                <w:szCs w:val="20"/>
              </w:rPr>
            </w:pPr>
            <w:r>
              <w:rPr/>
              <w:t xml:space="preserve">投資損失</w:t>
            </w:r>
          </w:p>
        </w:tc>
      </w:tr>
      <w:tr w:rsidR="00A30568" w:rsidTr="00A30568">
        <w:trPr>
          <w:trHeight w:val="300"/>
          <w:trPrChange w:id="965" w:author="CCJK" w:date="2024-10-18T09:48:00Z">
            <w:trPr>
              <w:trHeight w:val="300"/>
            </w:trPr>
          </w:trPrChange>
        </w:trPr>
        <w:tc>
          <w:tcPr>
            <w:tcW w:w="4630" w:type="dxa"/>
            <w:tcBorders>
              <w:top w:val="nil"/>
              <w:left w:val="nil"/>
              <w:bottom w:val="nil"/>
              <w:right w:val="single" w:sz="8" w:space="0" w:color="000000"/>
            </w:tcBorders>
            <w:shd w:val="clear" w:color="000000" w:fill="F2F2F2"/>
            <w:vAlign w:val="center"/>
            <w:tcPrChange w:id="966" w:author="CCJK" w:date="2024-10-18T09:48:00Z">
              <w:tcPr>
                <w:tcW w:w="4630" w:type="dxa"/>
                <w:tcBorders>
                  <w:top w:val="nil"/>
                  <w:left w:val="nil"/>
                  <w:bottom w:val="nil"/>
                  <w:right w:val="single" w:sz="8" w:space="0" w:color="000000"/>
                </w:tcBorders>
                <w:shd w:val="clear" w:color="000000" w:fill="F2F2F2"/>
                <w:vAlign w:val="center"/>
              </w:tcPr>
            </w:tcPrChange>
          </w:tcPr>
          <w:p>
            <w:pPr>
              <w:rPr>
                <w:rFonts w:ascii="Arial Unicode MS" w:eastAsia="Arial Unicode MS" w:hAnsi="Arial Unicode MS" w:cs="Arial Unicode MS"/>
                <w:kern w:val="2"/>
                <w:szCs w:val="20"/>
                <w:lang w:eastAsia="zh-CN"/>
              </w:rPr>
            </w:pPr>
            <w:r>
              <w:rPr/>
              <w:t xml:space="preserve">（2）現金および現金同等物の構成</w:t>
            </w:r>
          </w:p>
        </w:tc>
      </w:tr>
      <w:bookmarkEnd w:id="10"/>
    </w:tbl>
    <w:p>
      <w:pPr>
        <w:rPr>
          <w:ins w:id="967" w:author="CCJK" w:date="2024-10-18T09:31:00Z"/>
        </w:rPr>
      </w:pPr>
    </w:p>
    <w:p/>
    <w:sectPr w:rsidR="007710AC">
      <w:pgSz w:w="16838" w:h="11906" w:orient="landscape"/>
      <w:pgMar w:top="720" w:right="720" w:bottom="720" w:left="720" w:header="708" w:footer="708" w:gutter="0"/>
      <w:cols w:space="720"/>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widowControl w:val="0"/>
        <w:autoSpaceDE w:val="0"/>
        <w:autoSpaceDN w:val="0"/>
        <w:adjustRightInd w:val="0"/>
        <w:rPr>
          <w:rFonts w:ascii="Times New Roman" w:cs="Times New Roman"/>
          <w:color w:val="auto"/>
          <w:sz w:val="24"/>
          <w:lang w:eastAsia="zh-CN"/>
        </w:rPr>
      </w:pPr>
      <w:r>
        <w:rPr>
          <w:color w:val="auto"/>
        </w:rPr>
        <w:separator/>
      </w:r>
    </w:p>
  </w:endnote>
  <w:endnote w:type="continuationSeparator" w:id="0">
    <w:p>
      <w:pPr>
        <w:widowControl w:val="0"/>
        <w:autoSpaceDE w:val="0"/>
        <w:autoSpaceDN w:val="0"/>
        <w:adjustRightInd w:val="0"/>
        <w:rPr>
          <w:rFonts w:ascii="Times New Roman" w:cs="Times New Roman"/>
          <w:color w:val="auto"/>
          <w:sz w:val="24"/>
          <w:lang w:eastAsia="zh-CN"/>
        </w:rPr>
      </w:pPr>
      <w:r>
        <w:rPr>
          <w:color w:val="auto"/>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Unicode MS">
    <w:altName w:val="Arial Unicode MS"/>
    <w:panose1 w:val="020B0604020202020204"/>
    <w:charset w:val="86"/>
    <w:family w:val="swiss"/>
    <w:pitch w:val="variable"/>
    <w:sig w:usb0="F7FFAFFF" w:usb1="E9DFFFFF" w:usb2="0000003F" w:usb3="00000000" w:csb0="001F00FF" w:csb1="00000000"/>
  </w:font>
  <w:font w:name="Cambria Math">
    <w:altName w:val="Cambria Math"/>
    <w:panose1 w:val="02040503050406030204"/>
    <w:charset w:val="00"/>
    <w:family w:val="roman"/>
    <w:pitch w:val="variable"/>
    <w:sig w:usb0="E00006FF" w:usb1="420024FF" w:usb2="02000000" w:usb3="00000000" w:csb0="0000019F" w:csb1="00000000"/>
  </w:font>
  <w:font w:name="MS Gothic">
    <w:altName w:val="MS Gothic"/>
    <w:panose1 w:val="020B0609070205080204"/>
    <w:charset w:val="80"/>
    <w:family w:val="modern"/>
    <w:pitch w:val="fixed"/>
    <w:sig w:usb0="E00002FF" w:usb1="6AC7FDFB" w:usb2="08000012" w:usb3="00000000" w:csb0="0002009F" w:csb1="00000000"/>
  </w:font>
  <w:font w:name="Meiryo UI">
    <w:altName w:val="Meiryo UI"/>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widowControl w:val="0"/>
        <w:autoSpaceDE w:val="0"/>
        <w:autoSpaceDN w:val="0"/>
        <w:adjustRightInd w:val="0"/>
        <w:rPr>
          <w:rFonts w:ascii="Times New Roman" w:cs="Times New Roman"/>
          <w:color w:val="auto"/>
          <w:sz w:val="24"/>
          <w:lang w:eastAsia="zh-CN"/>
        </w:rPr>
      </w:pPr>
      <w:r>
        <w:rPr>
          <w:color w:val="auto"/>
        </w:rPr>
        <w:separator/>
      </w:r>
    </w:p>
  </w:footnote>
  <w:footnote w:type="continuationSeparator" w:id="0">
    <w:p>
      <w:pPr>
        <w:widowControl w:val="0"/>
        <w:autoSpaceDE w:val="0"/>
        <w:autoSpaceDN w:val="0"/>
        <w:adjustRightInd w:val="0"/>
        <w:rPr>
          <w:rFonts w:ascii="Times New Roman" w:cs="Times New Roman"/>
          <w:color w:val="auto"/>
          <w:sz w:val="24"/>
          <w:lang w:eastAsia="zh-CN"/>
        </w:rPr>
      </w:pPr>
      <w:r>
        <w:rPr>
          <w:color w:val="auto"/>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C666F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B9072D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CFEB9D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E3A6E5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4D687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68683A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1BEE4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0DC97F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AFA76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B22E614"/>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CJK">
    <w15:presenceInfo w15:providerId="None" w15:userId="CCJ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trackRevisions/>
  <w:defaultTabStop w:val="708"/>
  <w:hyphenationZone w:val="425"/>
  <w:drawingGridHorizontalSpacing w:val="110"/>
  <w:displayHorizontalDrawingGridEvery w:val="0"/>
  <w:displayVerticalDrawingGridEvery w:val="2"/>
  <w:characterSpacingControl w:val="doNotCompress"/>
  <w:noLineBreaksAfter w:lang="zh-CN" w:val="([{·‘“〈《「『【〔〖（．［｛￡￥"/>
  <w:noLineBreaksBefore w:lang="zh-CN" w:val="!),.:;?]}¨·ˇˉ―‖’”…∶、。〃々〉》」』】〕〗！＂＇），．：；？］｀｜｝～￠"/>
  <w:doNotValidateAgainstSchema/>
  <w:doNotDemarcateInvalidXml/>
  <w:footnotePr>
    <w:footnote w:id="-1"/>
    <w:footnote w:id="0"/>
  </w:footnotePr>
  <w:endnotePr>
    <w:endnote w:id="-1"/>
    <w:endnote w:id="0"/>
  </w:endnotePr>
  <w:compat>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VkOWViNTMyODBhYWI3MDljNDk4N2ZjNzE5YjQwZjMifQ=="/>
  </w:docVars>
  <w:rsids>
    <w:rsidRoot w:val="00FA01F4"/>
    <w:rsid w:val="00000000"/>
    <w:rsid w:val="00541496"/>
    <w:rsid w:val="007710AC"/>
    <w:rsid w:val="00A30568"/>
    <w:rsid w:val="00FA0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58DF53"/>
  <w14:defaultImageDpi w14:val="0"/>
  <w15:docId w15:val="{E78AEC3B-ED5D-4BFB-9FB3-085F72DA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iPriority="35"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qFormat="1"/>
    <w:lsdException w:name="Signature" w:qFormat="1"/>
    <w:lsdException w:name="Default Paragraph Font" w:uiPriority="1"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uiPriority="11"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lsdException w:name="FollowedHyperlink" w:unhideWhenUsed="1" w:qFormat="1"/>
    <w:lsdException w:name="Strong" w:uiPriority="22" w:qFormat="1"/>
    <w:lsdException w:name="Emphasis" w:uiPriority="20" w:qFormat="1"/>
    <w:lsdException w:name="Document Map" w:qFormat="1"/>
    <w:lsdException w:name="Plain Text" w:qFormat="1"/>
    <w:lsdException w:name="E-mail Signature" w:qFormat="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qFormat="1"/>
    <w:lsdException w:name="annotation subject" w:qFormat="1"/>
    <w:lsdException w:name="No List" w:semiHidden="1" w:unhideWhenUsed="1"/>
    <w:lsdException w:name="Table Simple 1" w:qFormat="1"/>
    <w:lsdException w:name="Table Simple 2" w:qFormat="1"/>
    <w:lsdException w:name="Table Simple 3" w:qFormat="1"/>
    <w:lsdException w:name="Table Classic 1" w:qFormat="1"/>
    <w:lsdException w:name="Table Classic 2" w:qFormat="1"/>
    <w:lsdException w:name="Table Classic 3" w:qFormat="1"/>
    <w:lsdException w:name="Table Classic 4" w:qFormat="1"/>
    <w:lsdException w:name="Table Colorful 1" w:qFormat="1"/>
    <w:lsdException w:name="Table Colorful 2" w:qFormat="1"/>
    <w:lsdException w:name="Table Colorful 3" w:qFormat="1"/>
    <w:lsdException w:name="Table Columns 1" w:qFormat="1"/>
    <w:lsdException w:name="Table Columns 2" w:qFormat="1"/>
    <w:lsdException w:name="Table Columns 3" w:qFormat="1"/>
    <w:lsdException w:name="Table Columns 4" w:qFormat="1"/>
    <w:lsdException w:name="Table Columns 5" w:qFormat="1"/>
    <w:lsdException w:name="Table Grid 1" w:qFormat="1"/>
    <w:lsdException w:name="Table Grid 2" w:qFormat="1"/>
    <w:lsdException w:name="Table Grid 3" w:qFormat="1"/>
    <w:lsdException w:name="Table Grid 4" w:qFormat="1"/>
    <w:lsdException w:name="Table Grid 5" w:qFormat="1"/>
    <w:lsdException w:name="Table Grid 6" w:qFormat="1"/>
    <w:lsdException w:name="Table Grid 7" w:qFormat="1"/>
    <w:lsdException w:name="Table Grid 8" w:qFormat="1"/>
    <w:lsdException w:name="Table List 1" w:qFormat="1"/>
    <w:lsdException w:name="Table List 2" w:qFormat="1"/>
    <w:lsdException w:name="Table List 3" w:qFormat="1"/>
    <w:lsdException w:name="Table List 4" w:qFormat="1"/>
    <w:lsdException w:name="Table List 5" w:qFormat="1"/>
    <w:lsdException w:name="Table List 6" w:qFormat="1"/>
    <w:lsdException w:name="Table List 7" w:qFormat="1"/>
    <w:lsdException w:name="Table List 8" w:qFormat="1"/>
    <w:lsdException w:name="Table 3D effects 1" w:qFormat="1"/>
    <w:lsdException w:name="Table 3D effects 2" w:qFormat="1"/>
    <w:lsdException w:name="Table 3D effects 3"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qFormat="1"/>
    <w:lsdException w:name="Balloon Text" w:qFormat="1"/>
    <w:lsdException w:name="Table Grid" w:uiPriority="59" w:qFormat="1"/>
    <w:lsdException w:name="Table Theme" w:qFormat="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ahoma" w:cs="Tahoma"/>
      <w:color w:val="000000"/>
      <w:kern w:val="0"/>
      <w:sz w:val="20"/>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qFormat/>
    <w:rPr>
      <w:color w:val="800080"/>
      <w:u w:val="single"/>
    </w:rPr>
  </w:style>
  <w:style w:type="character" w:styleId="a4">
    <w:name w:val="Hyperlink"/>
    <w:basedOn w:val="a0"/>
    <w:uiPriority w:val="99"/>
    <w:unhideWhenUsed/>
    <w:rPr>
      <w:color w:val="0000FF"/>
      <w:u w:val="single"/>
    </w:rPr>
  </w:style>
  <w:style w:type="character" w:customStyle="1" w:styleId="mqInternal">
    <w:name w:val="mqInternal"/>
    <w:uiPriority w:val="99"/>
    <w:unhideWhenUsed/>
    <w:rPr>
      <w:color w:val="800000"/>
      <w:sz w:val="20"/>
    </w:rPr>
  </w:style>
  <w:style w:type="character" w:customStyle="1" w:styleId="Other">
    <w:name w:val="Other_"/>
    <w:basedOn w:val="a0"/>
    <w:link w:val="Other0"/>
    <w:uiPriority w:val="99"/>
    <w:unhideWhenUsed/>
    <w:qFormat/>
    <w:locked/>
    <w:rPr>
      <w:rFonts w:ascii="宋体" w:cs="宋体"/>
      <w:sz w:val="20"/>
      <w:szCs w:val="20"/>
      <w:lang w:eastAsia="en-IN"/>
    </w:rPr>
  </w:style>
  <w:style w:type="paragraph" w:customStyle="1" w:styleId="font5">
    <w:name w:val="font5"/>
    <w:basedOn w:val="a"/>
    <w:unhideWhenUsed/>
    <w:pPr>
      <w:spacing w:before="100" w:beforeAutospacing="1" w:after="100" w:afterAutospacing="1"/>
    </w:pPr>
    <w:rPr>
      <w:szCs w:val="20"/>
    </w:rPr>
  </w:style>
  <w:style w:type="paragraph" w:customStyle="1" w:styleId="xl86">
    <w:name w:val="xl86"/>
    <w:basedOn w:val="a"/>
    <w:unhideWhenUsed/>
    <w:qFormat/>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rFonts w:ascii="Arial Unicode MS" w:eastAsia="Arial Unicode MS" w:hAnsi="Arial Unicode MS" w:cs="Arial Unicode MS"/>
      <w:szCs w:val="20"/>
    </w:rPr>
  </w:style>
  <w:style w:type="paragraph" w:customStyle="1" w:styleId="xl89">
    <w:name w:val="xl89"/>
    <w:basedOn w:val="a"/>
    <w:unhideWhenUsed/>
    <w:pPr>
      <w:pBdr>
        <w:top w:val="single" w:sz="8" w:space="0" w:color="000000"/>
        <w:left w:val="single" w:sz="8" w:space="0" w:color="000000"/>
        <w:right w:val="single" w:sz="8" w:space="0" w:color="000000"/>
      </w:pBdr>
      <w:spacing w:before="100" w:beforeAutospacing="1" w:after="100" w:afterAutospacing="1"/>
      <w:textAlignment w:val="center"/>
    </w:pPr>
    <w:rPr>
      <w:rFonts w:ascii="Cambria Math" w:cs="Cambria Math"/>
      <w:szCs w:val="20"/>
    </w:rPr>
  </w:style>
  <w:style w:type="paragraph" w:customStyle="1" w:styleId="msonormal0">
    <w:name w:val="msonormal"/>
    <w:basedOn w:val="a"/>
    <w:unhideWhenUsed/>
    <w:pPr>
      <w:spacing w:before="100" w:beforeAutospacing="1" w:after="100" w:afterAutospacing="1"/>
    </w:pPr>
    <w:rPr>
      <w:rFonts w:cs="Times New Roman"/>
      <w:sz w:val="24"/>
    </w:rPr>
  </w:style>
  <w:style w:type="paragraph" w:customStyle="1" w:styleId="xl82">
    <w:name w:val="xl82"/>
    <w:basedOn w:val="a"/>
    <w:unhideWhenUsed/>
    <w:qFormat/>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szCs w:val="20"/>
    </w:rPr>
  </w:style>
  <w:style w:type="paragraph" w:customStyle="1" w:styleId="font8">
    <w:name w:val="font8"/>
    <w:basedOn w:val="a"/>
    <w:unhideWhenUsed/>
    <w:qFormat/>
    <w:pPr>
      <w:spacing w:before="100" w:beforeAutospacing="1" w:after="100" w:afterAutospacing="1"/>
    </w:pPr>
    <w:rPr>
      <w:rFonts w:ascii="MS Gothic" w:eastAsia="MS Gothic" w:hAnsi="MS Gothic" w:cs="Times New Roman"/>
      <w:szCs w:val="20"/>
    </w:rPr>
  </w:style>
  <w:style w:type="paragraph" w:customStyle="1" w:styleId="font6">
    <w:name w:val="font6"/>
    <w:basedOn w:val="a"/>
    <w:unhideWhenUsed/>
    <w:pPr>
      <w:spacing w:before="100" w:beforeAutospacing="1" w:after="100" w:afterAutospacing="1"/>
    </w:pPr>
    <w:rPr>
      <w:rFonts w:ascii="Arial Unicode MS" w:eastAsia="Arial Unicode MS" w:hAnsi="Arial Unicode MS" w:cs="Arial Unicode MS"/>
      <w:szCs w:val="20"/>
    </w:rPr>
  </w:style>
  <w:style w:type="paragraph" w:customStyle="1" w:styleId="font7">
    <w:name w:val="font7"/>
    <w:basedOn w:val="a"/>
    <w:unhideWhenUsed/>
    <w:pPr>
      <w:spacing w:before="100" w:beforeAutospacing="1" w:after="100" w:afterAutospacing="1"/>
    </w:pPr>
    <w:rPr>
      <w:rFonts w:ascii="Meiryo UI" w:eastAsia="Meiryo UI" w:hAnsi="Meiryo UI" w:cs="Times New Roman"/>
      <w:szCs w:val="20"/>
    </w:rPr>
  </w:style>
  <w:style w:type="paragraph" w:customStyle="1" w:styleId="xl77">
    <w:name w:val="xl77"/>
    <w:basedOn w:val="a"/>
    <w:unhideWhenUsed/>
    <w:qFormat/>
    <w:pPr>
      <w:pBdr>
        <w:top w:val="single" w:sz="8" w:space="0" w:color="000000"/>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b/>
      <w:szCs w:val="20"/>
    </w:rPr>
  </w:style>
  <w:style w:type="paragraph" w:customStyle="1" w:styleId="xl78">
    <w:name w:val="xl78"/>
    <w:basedOn w:val="a"/>
    <w:unhideWhenUsed/>
    <w:qFormat/>
    <w:pPr>
      <w:pBdr>
        <w:top w:val="single" w:sz="8" w:space="0" w:color="000000"/>
        <w:bottom w:val="single" w:sz="8" w:space="0" w:color="000000"/>
        <w:right w:val="single" w:sz="8" w:space="0" w:color="000000"/>
      </w:pBdr>
      <w:shd w:val="clear" w:color="000000" w:fill="F2F2F2"/>
      <w:spacing w:before="100" w:beforeAutospacing="1" w:after="100" w:afterAutospacing="1"/>
      <w:textAlignment w:val="center"/>
    </w:pPr>
    <w:rPr>
      <w:b/>
      <w:szCs w:val="20"/>
    </w:rPr>
  </w:style>
  <w:style w:type="paragraph" w:customStyle="1" w:styleId="xl79">
    <w:name w:val="xl79"/>
    <w:basedOn w:val="a"/>
    <w:unhideWhenUsed/>
    <w:pPr>
      <w:pBdr>
        <w:left w:val="single" w:sz="8" w:space="0" w:color="000000"/>
        <w:right w:val="single" w:sz="8" w:space="0" w:color="000000"/>
      </w:pBdr>
      <w:shd w:val="clear" w:color="000000" w:fill="F2F2F2"/>
      <w:spacing w:before="100" w:beforeAutospacing="1" w:after="100" w:afterAutospacing="1"/>
      <w:textAlignment w:val="center"/>
    </w:pPr>
    <w:rPr>
      <w:sz w:val="16"/>
      <w:szCs w:val="16"/>
    </w:rPr>
  </w:style>
  <w:style w:type="paragraph" w:customStyle="1" w:styleId="xl91">
    <w:name w:val="xl91"/>
    <w:basedOn w:val="a"/>
    <w:unhideWhenUsed/>
    <w:qFormat/>
    <w:pPr>
      <w:pBdr>
        <w:left w:val="single" w:sz="8" w:space="0" w:color="000000"/>
        <w:bottom w:val="single" w:sz="8" w:space="0" w:color="000000"/>
        <w:right w:val="single" w:sz="8" w:space="0" w:color="000000"/>
      </w:pBdr>
      <w:spacing w:before="100" w:beforeAutospacing="1" w:after="100" w:afterAutospacing="1"/>
      <w:textAlignment w:val="center"/>
    </w:pPr>
    <w:rPr>
      <w:rFonts w:ascii="Cambria Math" w:cs="Cambria Math"/>
      <w:szCs w:val="20"/>
    </w:rPr>
  </w:style>
  <w:style w:type="paragraph" w:customStyle="1" w:styleId="xl80">
    <w:name w:val="xl80"/>
    <w:basedOn w:val="a"/>
    <w:unhideWhenUsed/>
    <w:qFormat/>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sz w:val="2"/>
      <w:szCs w:val="2"/>
    </w:rPr>
  </w:style>
  <w:style w:type="paragraph" w:customStyle="1" w:styleId="xl81">
    <w:name w:val="xl81"/>
    <w:basedOn w:val="a"/>
    <w:unhideWhenUsed/>
    <w:qFormat/>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szCs w:val="20"/>
    </w:rPr>
  </w:style>
  <w:style w:type="paragraph" w:customStyle="1" w:styleId="xl88">
    <w:name w:val="xl88"/>
    <w:basedOn w:val="a"/>
    <w:unhideWhenUsed/>
    <w:qFormat/>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rFonts w:ascii="Cambria Math" w:cs="Cambria Math"/>
      <w:szCs w:val="20"/>
    </w:rPr>
  </w:style>
  <w:style w:type="paragraph" w:customStyle="1" w:styleId="xl83">
    <w:name w:val="xl83"/>
    <w:basedOn w:val="a"/>
    <w:unhideWhenUsed/>
    <w:qFormat/>
    <w:pPr>
      <w:pBdr>
        <w:top w:val="single" w:sz="8" w:space="0" w:color="000000"/>
        <w:left w:val="single" w:sz="8" w:space="0" w:color="000000"/>
        <w:right w:val="single" w:sz="8" w:space="0" w:color="000000"/>
      </w:pBdr>
      <w:spacing w:before="100" w:beforeAutospacing="1" w:after="100" w:afterAutospacing="1"/>
      <w:textAlignment w:val="center"/>
    </w:pPr>
    <w:rPr>
      <w:szCs w:val="20"/>
    </w:rPr>
  </w:style>
  <w:style w:type="paragraph" w:customStyle="1" w:styleId="xl84">
    <w:name w:val="xl84"/>
    <w:basedOn w:val="a"/>
    <w:unhideWhenUsed/>
    <w:qFormat/>
    <w:pPr>
      <w:pBdr>
        <w:left w:val="single" w:sz="8" w:space="0" w:color="000000"/>
        <w:bottom w:val="single" w:sz="8" w:space="0" w:color="000000"/>
        <w:right w:val="single" w:sz="8" w:space="0" w:color="000000"/>
      </w:pBdr>
      <w:spacing w:before="100" w:beforeAutospacing="1" w:after="100" w:afterAutospacing="1"/>
      <w:textAlignment w:val="center"/>
    </w:pPr>
    <w:rPr>
      <w:szCs w:val="20"/>
    </w:rPr>
  </w:style>
  <w:style w:type="paragraph" w:customStyle="1" w:styleId="Other0">
    <w:name w:val="Other"/>
    <w:link w:val="Other"/>
    <w:uiPriority w:val="99"/>
    <w:unhideWhenUsed/>
    <w:qFormat/>
    <w:pPr>
      <w:ind w:left="200"/>
    </w:pPr>
    <w:rPr>
      <w:rFonts w:ascii="宋体" w:cs="宋体"/>
      <w:kern w:val="0"/>
      <w:sz w:val="20"/>
      <w:szCs w:val="20"/>
      <w:lang w:eastAsia="en-IN"/>
    </w:rPr>
  </w:style>
  <w:style w:type="paragraph" w:customStyle="1" w:styleId="xl85">
    <w:name w:val="xl85"/>
    <w:basedOn w:val="a"/>
    <w:unhideWhenUsed/>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sz w:val="16"/>
      <w:szCs w:val="16"/>
    </w:rPr>
  </w:style>
  <w:style w:type="paragraph" w:customStyle="1" w:styleId="xl87">
    <w:name w:val="xl87"/>
    <w:basedOn w:val="a"/>
    <w:unhideWhenUsed/>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rFonts w:ascii="Arial Unicode MS" w:eastAsia="Arial Unicode MS" w:hAnsi="Arial Unicode MS" w:cs="Arial Unicode MS"/>
      <w:szCs w:val="20"/>
    </w:rPr>
  </w:style>
  <w:style w:type="paragraph" w:customStyle="1" w:styleId="xl90">
    <w:name w:val="xl90"/>
    <w:basedOn w:val="a"/>
    <w:unhideWhenUsed/>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rFonts w:ascii="Cambria Math" w:cs="Cambria Math"/>
      <w:szCs w:val="20"/>
    </w:rPr>
  </w:style>
  <w:style w:type="paragraph" w:customStyle="1" w:styleId="xl92">
    <w:name w:val="xl92"/>
    <w:basedOn w:val="a"/>
    <w:unhideWhenUsed/>
    <w:qFormat/>
    <w:pPr>
      <w:pBdr>
        <w:top w:val="single" w:sz="8" w:space="0" w:color="000000"/>
        <w:left w:val="single" w:sz="8" w:space="0" w:color="000000"/>
        <w:right w:val="single" w:sz="8" w:space="0" w:color="000000"/>
      </w:pBdr>
      <w:spacing w:before="100" w:beforeAutospacing="1" w:after="100" w:afterAutospacing="1"/>
      <w:textAlignment w:val="center"/>
    </w:pPr>
    <w:rPr>
      <w:rFonts w:ascii="Arial Unicode MS" w:eastAsia="Arial Unicode MS" w:hAnsi="Arial Unicode MS" w:cs="Arial Unicode MS"/>
      <w:szCs w:val="20"/>
    </w:rPr>
  </w:style>
  <w:style w:type="paragraph" w:styleId="a5">
    <w:name w:val="Balloon Text"/>
    <w:basedOn w:val="a"/>
    <w:link w:val="a6"/>
    <w:uiPriority w:val="99"/>
    <w:qFormat/>
    <w:rsid w:val="00A30568"/>
    <w:rPr>
      <w:sz w:val="18"/>
      <w:szCs w:val="18"/>
    </w:rPr>
  </w:style>
  <w:style w:type="character" w:customStyle="1" w:styleId="a6">
    <w:name w:val="批注框文本 字符"/>
    <w:basedOn w:val="a0"/>
    <w:link w:val="a5"/>
    <w:uiPriority w:val="99"/>
    <w:rsid w:val="00A30568"/>
    <w:rPr>
      <w:rFonts w:ascii="Tahoma" w:cs="Tahoma"/>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CCJK</cp:lastModifiedBy>
  <cp:revision>3</cp:revision>
  <dcterms:created xsi:type="dcterms:W3CDTF">2024-10-18T01:47:00Z</dcterms:created>
  <dcterms:modified xsi:type="dcterms:W3CDTF">2024-10-18T01:48:00Z</dcterms:modified>
</cp:coreProperties>
</file>