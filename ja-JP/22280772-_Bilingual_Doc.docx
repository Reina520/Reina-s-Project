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887" w:type="pct"/>
        <w:tblInd w:w="-108" w:type="dxa"/>
        <w:tblLook w:val="04A0" w:firstRow="1" w:lastRow="0" w:firstColumn="1" w:lastColumn="0" w:noHBand="0" w:noVBand="1"/>
        <w:tblPrChange w:id="0" w:author="CCJK" w:date="2024-10-18T09:22:00Z">
          <w:tblPr>
            <w:tblW w:w="2280" w:type="pct"/>
            <w:tblInd w:w="-118" w:type="dxa"/>
            <w:tblLook w:val="04A0" w:firstRow="1" w:lastRow="0" w:firstColumn="1" w:lastColumn="0" w:noHBand="0" w:noVBand="1"/>
          </w:tblPr>
        </w:tblPrChange>
      </w:tblPr>
      <w:tblGrid>
        <w:gridCol w:w="3261"/>
        <w:tblGridChange w:id="1">
          <w:tblGrid>
            <w:gridCol w:w="3261"/>
          </w:tblGrid>
        </w:tblGridChange>
      </w:tblGrid>
      <w:tr w:rsidR="00581BD5" w:rsidDel="00581BD5" w14:paraId="11D238FA" w14:textId="77777777" w:rsidTr="00581BD5">
        <w:trPr>
          <w:trHeight w:val="300"/>
          <w:del w:id="2" w:author="CCJK" w:date="2024-10-18T09:22:00Z"/>
          <w:trPrChange w:id="3" w:author="CCJK" w:date="2024-10-18T09:22:00Z">
            <w:trPr>
              <w:trHeight w:val="300"/>
            </w:trPr>
          </w:trPrChange>
        </w:trPr>
        <w:tc>
          <w:tcPr>
            <w:tcW w:w="3261" w:type="dxa"/>
            <w:tcBorders>
              <w:top w:val="nil"/>
              <w:left w:val="nil"/>
              <w:bottom w:val="single" w:sz="8" w:space="0" w:color="000000"/>
              <w:right w:val="nil"/>
            </w:tcBorders>
            <w:shd w:val="clear" w:color="000000" w:fill="F2F2F2"/>
            <w:noWrap/>
            <w:vAlign w:val="center"/>
            <w:tcPrChange w:id="4" w:author="CCJK" w:date="2024-10-18T09:22:00Z">
              <w:tcPr>
                <w:tcW w:w="3261" w:type="dxa"/>
                <w:tcBorders>
                  <w:top w:val="nil"/>
                  <w:left w:val="nil"/>
                  <w:bottom w:val="single" w:sz="8" w:space="0" w:color="000000"/>
                  <w:right w:val="nil"/>
                </w:tcBorders>
                <w:shd w:val="clear" w:color="000000" w:fill="F2F2F2"/>
                <w:noWrap/>
                <w:vAlign w:val="center"/>
              </w:tcPr>
            </w:tcPrChange>
          </w:tcPr>
          <w:p w14:paraId="42DE15D0" w14:textId="59232CBB" w:rsidDel="00581BD5">
            <w:pPr>
              <w:rPr>
                <w:del w:id="5" w:author="CCJK" w:date="2024-10-18T09:22:00Z"/>
                <w:rFonts w:ascii="Arial Unicode MS" w:eastAsia="Arial Unicode MS" w:hAnsi="Arial Unicode MS" w:cs="Arial Unicode MS"/>
                <w:b/>
                <w:bCs/>
                <w:color w:val="000000"/>
                <w:sz w:val="20"/>
                <w:szCs w:val="20"/>
              </w:rPr>
            </w:pPr>
            <w:bookmarkStart w:id="6" w:name="_GoBack"/>
            <w:bookmarkEnd w:id="6"/>
          </w:p>
        </w:tc>
      </w:tr>
      <w:tr w:rsidR="00581BD5" w14:paraId="155E0F58" w14:textId="77777777" w:rsidTr="00581BD5">
        <w:trPr>
          <w:trHeight w:val="300"/>
          <w:trPrChange w:id="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D1312AB" w14:textId="77777777">
            <w:pPr>
              <w:rPr>
                <w:rFonts w:ascii="Arial Unicode MS" w:eastAsia="Arial Unicode MS" w:hAnsi="Arial Unicode MS" w:cs="Arial Unicode MS"/>
                <w:color w:val="000000"/>
                <w:sz w:val="20"/>
                <w:szCs w:val="20"/>
              </w:rPr>
            </w:pPr>
            <w:r>
              <w:rPr>
                <w:color w:val="000000"/>
              </w:rPr>
              <w:t xml:space="preserve">作成単位：淮安市淮安区城市資産経営有限公司</w:t>
            </w:r>
          </w:p>
        </w:tc>
      </w:tr>
      <w:tr w:rsidR="00581BD5" w14:paraId="0D345F63" w14:textId="77777777" w:rsidTr="00581BD5">
        <w:trPr>
          <w:trHeight w:val="300"/>
          <w:trPrChange w:id="1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7" w:author="CCJK" w:date="2024-10-18T09:22:00Z">
              <w:tcPr>
                <w:tcW w:w="3261" w:type="dxa"/>
                <w:tcBorders>
                  <w:top w:val="nil"/>
                  <w:left w:val="nil"/>
                  <w:bottom w:val="nil"/>
                  <w:right w:val="single" w:sz="8" w:space="0" w:color="000000"/>
                </w:tcBorders>
                <w:shd w:val="clear" w:color="000000" w:fill="F2F2F2"/>
                <w:noWrap/>
                <w:vAlign w:val="center"/>
              </w:tcPr>
            </w:tcPrChange>
          </w:tcPr>
          <w:p w14:paraId="721B74F6"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117B9014" w14:textId="77777777" w:rsidTr="00581BD5">
        <w:trPr>
          <w:trHeight w:val="300"/>
          <w:trPrChange w:id="20"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1"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7247588" w14:textId="77777777">
            <w:pPr>
              <w:rPr>
                <w:rFonts w:ascii="Arial Unicode MS" w:eastAsia="Arial Unicode MS" w:hAnsi="Arial Unicode MS" w:cs="Arial Unicode MS"/>
                <w:color w:val="000000"/>
                <w:sz w:val="20"/>
                <w:szCs w:val="20"/>
              </w:rPr>
            </w:pPr>
            <w:r>
              <w:rPr>
                <w:color w:val="000000"/>
              </w:rPr>
              <w:t xml:space="preserve">現金預金</w:t>
            </w:r>
          </w:p>
        </w:tc>
      </w:tr>
      <w:tr w:rsidR="00581BD5" w14:paraId="3C3619A5" w14:textId="77777777" w:rsidTr="00581BD5">
        <w:trPr>
          <w:trHeight w:val="300"/>
          <w:trPrChange w:id="2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5" w:author="CCJK" w:date="2024-10-18T09:22:00Z">
              <w:tcPr>
                <w:tcW w:w="3261" w:type="dxa"/>
                <w:tcBorders>
                  <w:top w:val="nil"/>
                  <w:left w:val="nil"/>
                  <w:bottom w:val="nil"/>
                  <w:right w:val="single" w:sz="8" w:space="0" w:color="000000"/>
                </w:tcBorders>
                <w:shd w:val="clear" w:color="000000" w:fill="F2F2F2"/>
                <w:noWrap/>
                <w:vAlign w:val="center"/>
              </w:tcPr>
            </w:tcPrChange>
          </w:tcPr>
          <w:p w14:paraId="00A107D9" w14:textId="77777777">
            <w:pPr>
              <w:rPr>
                <w:rFonts w:ascii="Arial Unicode MS" w:eastAsia="Arial Unicode MS" w:hAnsi="Arial Unicode MS" w:cs="Arial Unicode MS"/>
                <w:color w:val="000000"/>
                <w:sz w:val="20"/>
                <w:szCs w:val="20"/>
              </w:rPr>
            </w:pPr>
            <w:r>
              <w:rPr>
                <w:color w:val="000000"/>
              </w:rPr>
              <w:t xml:space="preserve">トレーディング金融資産</w:t>
            </w:r>
          </w:p>
        </w:tc>
      </w:tr>
      <w:tr w:rsidR="00581BD5" w14:paraId="5927A2BB" w14:textId="77777777" w:rsidTr="00581BD5">
        <w:trPr>
          <w:trHeight w:val="300"/>
          <w:trPrChange w:id="2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DBC5F9B" w14:textId="77777777">
            <w:pPr>
              <w:rPr>
                <w:rFonts w:ascii="Arial Unicode MS" w:eastAsia="Arial Unicode MS" w:hAnsi="Arial Unicode MS" w:cs="Arial Unicode MS"/>
                <w:color w:val="000000"/>
                <w:sz w:val="20"/>
                <w:szCs w:val="20"/>
              </w:rPr>
            </w:pPr>
            <w:r>
              <w:rPr>
                <w:color w:val="000000"/>
              </w:rPr>
              <w:t xml:space="preserve">売掛金債権の証券化</w:t>
            </w:r>
          </w:p>
        </w:tc>
      </w:tr>
      <w:tr w:rsidR="00581BD5" w14:paraId="7DCC3177" w14:textId="77777777" w:rsidTr="00581BD5">
        <w:trPr>
          <w:trHeight w:val="300"/>
          <w:trPrChange w:id="3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3" w:author="CCJK" w:date="2024-10-18T09:22:00Z">
              <w:tcPr>
                <w:tcW w:w="3261" w:type="dxa"/>
                <w:tcBorders>
                  <w:top w:val="nil"/>
                  <w:left w:val="nil"/>
                  <w:bottom w:val="nil"/>
                  <w:right w:val="single" w:sz="8" w:space="0" w:color="000000"/>
                </w:tcBorders>
                <w:shd w:val="clear" w:color="000000" w:fill="F2F2F2"/>
                <w:noWrap/>
                <w:vAlign w:val="center"/>
              </w:tcPr>
            </w:tcPrChange>
          </w:tcPr>
          <w:p w14:paraId="1ED80B19" w14:textId="77777777">
            <w:pPr>
              <w:rPr>
                <w:rFonts w:ascii="Arial Unicode MS" w:eastAsia="Arial Unicode MS" w:hAnsi="Arial Unicode MS" w:cs="Arial Unicode MS"/>
                <w:color w:val="000000"/>
                <w:sz w:val="20"/>
                <w:szCs w:val="20"/>
              </w:rPr>
            </w:pPr>
            <w:r>
              <w:rPr>
                <w:color w:val="000000"/>
              </w:rPr>
              <w:t xml:space="preserve">前払金</w:t>
            </w:r>
          </w:p>
        </w:tc>
      </w:tr>
      <w:tr w:rsidR="00581BD5" w14:paraId="208AF847" w14:textId="77777777" w:rsidTr="00581BD5">
        <w:trPr>
          <w:trHeight w:val="300"/>
          <w:trPrChange w:id="3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FF80098" w14:textId="77777777">
            <w:pPr>
              <w:rPr>
                <w:rFonts w:ascii="Arial Unicode MS" w:eastAsia="Arial Unicode MS" w:hAnsi="Arial Unicode MS" w:cs="Arial Unicode MS"/>
                <w:color w:val="000000"/>
                <w:sz w:val="20"/>
                <w:szCs w:val="20"/>
              </w:rPr>
            </w:pPr>
            <w:r>
              <w:rPr>
                <w:color w:val="000000"/>
              </w:rPr>
              <w:t xml:space="preserve">六、（六）</w:t>
            </w:r>
          </w:p>
        </w:tc>
      </w:tr>
      <w:tr w:rsidR="00581BD5" w14:paraId="6466F6C2" w14:textId="77777777" w:rsidTr="00581BD5">
        <w:trPr>
          <w:trHeight w:val="300"/>
          <w:trPrChange w:id="4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1" w:author="CCJK" w:date="2024-10-18T09:22:00Z">
              <w:tcPr>
                <w:tcW w:w="3261" w:type="dxa"/>
                <w:tcBorders>
                  <w:top w:val="nil"/>
                  <w:left w:val="nil"/>
                  <w:bottom w:val="nil"/>
                  <w:right w:val="single" w:sz="8" w:space="0" w:color="000000"/>
                </w:tcBorders>
                <w:shd w:val="clear" w:color="000000" w:fill="F2F2F2"/>
                <w:noWrap/>
                <w:vAlign w:val="center"/>
              </w:tcPr>
            </w:tcPrChange>
          </w:tcPr>
          <w:p w14:paraId="4A0BBDCC" w14:textId="77777777">
            <w:pPr>
              <w:rPr>
                <w:rFonts w:ascii="Arial Unicode MS" w:eastAsia="Arial Unicode MS" w:hAnsi="Arial Unicode MS" w:cs="Arial Unicode MS"/>
                <w:color w:val="000000"/>
                <w:sz w:val="20"/>
                <w:szCs w:val="20"/>
              </w:rPr>
            </w:pPr>
            <w:r>
              <w:rPr>
                <w:color w:val="000000"/>
              </w:rPr>
              <w:t xml:space="preserve">契約資産</w:t>
            </w:r>
          </w:p>
        </w:tc>
      </w:tr>
      <w:tr w:rsidR="00581BD5" w14:paraId="515269ED" w14:textId="77777777" w:rsidTr="00581BD5">
        <w:trPr>
          <w:trHeight w:val="300"/>
          <w:trPrChange w:id="4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6FFE808" w14:textId="77777777">
            <w:pPr>
              <w:rPr>
                <w:rFonts w:ascii="Arial Unicode MS" w:eastAsia="Arial Unicode MS" w:hAnsi="Arial Unicode MS" w:cs="Arial Unicode MS"/>
                <w:color w:val="000000"/>
                <w:sz w:val="20"/>
                <w:szCs w:val="20"/>
              </w:rPr>
            </w:pPr>
            <w:r>
              <w:rPr>
                <w:color w:val="000000"/>
              </w:rPr>
              <w:t xml:space="preserve">その他の非流動資産</w:t>
            </w:r>
          </w:p>
        </w:tc>
      </w:tr>
      <w:tr w:rsidR="00581BD5" w14:paraId="7CFC2739" w14:textId="77777777" w:rsidTr="00581BD5">
        <w:trPr>
          <w:trHeight w:val="300"/>
          <w:trPrChange w:id="5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2" w:author="CCJK" w:date="2024-10-18T09:22:00Z">
              <w:tcPr>
                <w:tcW w:w="3261" w:type="dxa"/>
                <w:tcBorders>
                  <w:top w:val="nil"/>
                  <w:left w:val="nil"/>
                  <w:bottom w:val="nil"/>
                  <w:right w:val="single" w:sz="8" w:space="0" w:color="000000"/>
                </w:tcBorders>
                <w:shd w:val="clear" w:color="000000" w:fill="F2F2F2"/>
                <w:noWrap/>
                <w:vAlign w:val="center"/>
              </w:tcPr>
            </w:tcPrChange>
          </w:tcPr>
          <w:p w14:paraId="60758EC8" w14:textId="77777777">
            <w:pPr>
              <w:rPr>
                <w:rFonts w:ascii="Arial Unicode MS" w:eastAsia="Arial Unicode MS" w:hAnsi="Arial Unicode MS" w:cs="Arial Unicode MS"/>
                <w:color w:val="000000"/>
                <w:sz w:val="20"/>
                <w:szCs w:val="20"/>
              </w:rPr>
            </w:pPr>
            <w:r>
              <w:rPr>
                <w:color w:val="000000"/>
              </w:rPr>
              <w:t xml:space="preserve">六、（七）</w:t>
            </w:r>
          </w:p>
        </w:tc>
      </w:tr>
      <w:tr w:rsidR="00581BD5" w14:paraId="0C1B38F2" w14:textId="77777777" w:rsidTr="00581BD5">
        <w:trPr>
          <w:trHeight w:val="300"/>
          <w:trPrChange w:id="5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8E49315" w14:textId="77777777">
            <w:pPr>
              <w:rPr>
                <w:rFonts w:ascii="Arial Unicode MS" w:eastAsia="Arial Unicode MS" w:hAnsi="Arial Unicode MS" w:cs="Arial Unicode MS"/>
                <w:color w:val="000000"/>
                <w:sz w:val="20"/>
                <w:szCs w:val="20"/>
              </w:rPr>
            </w:pPr>
            <w:r>
              <w:rPr>
                <w:color w:val="000000"/>
              </w:rPr>
              <w:t xml:space="preserve">流動資産合計</w:t>
            </w:r>
          </w:p>
        </w:tc>
      </w:tr>
      <w:tr w:rsidR="00581BD5" w14:paraId="54742CFA" w14:textId="77777777" w:rsidTr="00581BD5">
        <w:trPr>
          <w:trHeight w:val="300"/>
          <w:trPrChange w:id="6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1" w:author="CCJK" w:date="2024-10-18T09:22:00Z">
              <w:tcPr>
                <w:tcW w:w="3261" w:type="dxa"/>
                <w:tcBorders>
                  <w:top w:val="nil"/>
                  <w:left w:val="nil"/>
                  <w:bottom w:val="nil"/>
                  <w:right w:val="single" w:sz="8" w:space="0" w:color="000000"/>
                </w:tcBorders>
                <w:shd w:val="clear" w:color="000000" w:fill="F2F2F2"/>
                <w:noWrap/>
                <w:vAlign w:val="center"/>
              </w:tcPr>
            </w:tcPrChange>
          </w:tcPr>
          <w:p w14:paraId="2FCB2A16" w14:textId="77777777">
            <w:pPr>
              <w:rPr>
                <w:rFonts w:ascii="Arial Unicode MS" w:eastAsia="Arial Unicode MS" w:hAnsi="Arial Unicode MS" w:cs="Arial Unicode MS"/>
                <w:color w:val="000000"/>
                <w:sz w:val="20"/>
                <w:szCs w:val="20"/>
              </w:rPr>
            </w:pPr>
            <w:r>
              <w:rPr>
                <w:color w:val="000000"/>
              </w:rPr>
              <w:t xml:space="preserve">債権投資</w:t>
            </w:r>
          </w:p>
        </w:tc>
      </w:tr>
      <w:tr w:rsidR="00581BD5" w14:paraId="25886BA4" w14:textId="77777777" w:rsidTr="00581BD5">
        <w:trPr>
          <w:trHeight w:val="300"/>
          <w:trPrChange w:id="6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87A3B79" w14:textId="77777777">
            <w:pPr>
              <w:rPr>
                <w:rFonts w:ascii="Arial Unicode MS" w:eastAsia="Arial Unicode MS" w:hAnsi="Arial Unicode MS" w:cs="Arial Unicode MS"/>
                <w:color w:val="000000"/>
                <w:sz w:val="20"/>
                <w:szCs w:val="20"/>
              </w:rPr>
            </w:pPr>
            <w:r>
              <w:rPr>
                <w:color w:val="000000"/>
              </w:rPr>
              <w:t xml:space="preserve">その他の持分証券投資</w:t>
            </w:r>
          </w:p>
        </w:tc>
      </w:tr>
      <w:tr w:rsidR="00581BD5" w14:paraId="1586B24D" w14:textId="77777777" w:rsidTr="00581BD5">
        <w:trPr>
          <w:trHeight w:val="300"/>
          <w:trPrChange w:id="7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1" w:author="CCJK" w:date="2024-10-18T09:22:00Z">
              <w:tcPr>
                <w:tcW w:w="3261" w:type="dxa"/>
                <w:tcBorders>
                  <w:top w:val="nil"/>
                  <w:left w:val="nil"/>
                  <w:bottom w:val="nil"/>
                  <w:right w:val="single" w:sz="8" w:space="0" w:color="000000"/>
                </w:tcBorders>
                <w:shd w:val="clear" w:color="000000" w:fill="F2F2F2"/>
                <w:noWrap/>
                <w:vAlign w:val="center"/>
              </w:tcPr>
            </w:tcPrChange>
          </w:tcPr>
          <w:p w14:paraId="5DA43552" w14:textId="77777777">
            <w:pPr>
              <w:rPr>
                <w:rFonts w:ascii="Arial Unicode MS" w:eastAsia="Arial Unicode MS" w:hAnsi="Arial Unicode MS" w:cs="Arial Unicode MS"/>
                <w:color w:val="000000"/>
                <w:sz w:val="20"/>
                <w:szCs w:val="20"/>
              </w:rPr>
            </w:pPr>
            <w:r>
              <w:rPr>
                <w:color w:val="000000"/>
              </w:rPr>
              <w:t xml:space="preserve">その他の非流動金融資産</w:t>
            </w:r>
          </w:p>
        </w:tc>
      </w:tr>
      <w:tr w:rsidR="00581BD5" w14:paraId="3B665398" w14:textId="77777777" w:rsidTr="00581BD5">
        <w:trPr>
          <w:trHeight w:val="300"/>
          <w:trPrChange w:id="7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2F151EC" w14:textId="77777777">
            <w:pPr>
              <w:rPr>
                <w:rFonts w:ascii="Arial Unicode MS" w:eastAsia="Arial Unicode MS" w:hAnsi="Arial Unicode MS" w:cs="Arial Unicode MS"/>
                <w:color w:val="000000"/>
                <w:sz w:val="20"/>
                <w:szCs w:val="20"/>
              </w:rPr>
            </w:pPr>
            <w:r>
              <w:rPr>
                <w:color w:val="000000"/>
              </w:rPr>
              <w:t xml:space="preserve">投資不動産</w:t>
            </w:r>
          </w:p>
        </w:tc>
      </w:tr>
      <w:tr w:rsidR="00581BD5" w14:paraId="7779CDF2" w14:textId="77777777" w:rsidTr="00581BD5">
        <w:trPr>
          <w:trHeight w:val="300"/>
          <w:trPrChange w:id="7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9" w:author="CCJK" w:date="2024-10-18T09:22:00Z">
              <w:tcPr>
                <w:tcW w:w="3261" w:type="dxa"/>
                <w:tcBorders>
                  <w:top w:val="nil"/>
                  <w:left w:val="nil"/>
                  <w:bottom w:val="nil"/>
                  <w:right w:val="single" w:sz="8" w:space="0" w:color="000000"/>
                </w:tcBorders>
                <w:shd w:val="clear" w:color="000000" w:fill="F2F2F2"/>
                <w:noWrap/>
                <w:vAlign w:val="center"/>
              </w:tcPr>
            </w:tcPrChange>
          </w:tcPr>
          <w:p w14:paraId="6A1D936C" w14:textId="77777777">
            <w:pPr>
              <w:rPr>
                <w:rFonts w:ascii="Arial Unicode MS" w:eastAsia="Arial Unicode MS" w:hAnsi="Arial Unicode MS" w:cs="Arial Unicode MS"/>
                <w:color w:val="000000"/>
                <w:sz w:val="20"/>
                <w:szCs w:val="20"/>
              </w:rPr>
            </w:pPr>
            <w:r>
              <w:rPr>
                <w:color w:val="000000"/>
              </w:rPr>
              <w:t xml:space="preserve">石油ガス資産</w:t>
            </w:r>
          </w:p>
        </w:tc>
      </w:tr>
      <w:tr w:rsidR="00581BD5" w14:paraId="1339EB6B" w14:textId="77777777" w:rsidTr="00581BD5">
        <w:trPr>
          <w:trHeight w:val="300"/>
          <w:trPrChange w:id="8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42762B3" w14:textId="77777777">
            <w:pPr>
              <w:rPr>
                <w:rFonts w:ascii="Arial Unicode MS" w:eastAsia="Arial Unicode MS" w:hAnsi="Arial Unicode MS" w:cs="Arial Unicode MS"/>
                <w:color w:val="000000"/>
                <w:sz w:val="20"/>
                <w:szCs w:val="20"/>
              </w:rPr>
            </w:pPr>
            <w:r>
              <w:rPr>
                <w:color w:val="000000"/>
              </w:rPr>
              <w:t xml:space="preserve">使用権資産</w:t>
            </w:r>
          </w:p>
        </w:tc>
      </w:tr>
      <w:tr w:rsidR="00581BD5" w14:paraId="0C206298" w14:textId="77777777" w:rsidTr="00581BD5">
        <w:trPr>
          <w:trHeight w:val="300"/>
          <w:trPrChange w:id="8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9" w:author="CCJK" w:date="2024-10-18T09:22:00Z">
              <w:tcPr>
                <w:tcW w:w="3261" w:type="dxa"/>
                <w:tcBorders>
                  <w:top w:val="nil"/>
                  <w:left w:val="nil"/>
                  <w:bottom w:val="nil"/>
                  <w:right w:val="single" w:sz="8" w:space="0" w:color="000000"/>
                </w:tcBorders>
                <w:shd w:val="clear" w:color="000000" w:fill="F2F2F2"/>
                <w:noWrap/>
                <w:vAlign w:val="center"/>
              </w:tcPr>
            </w:tcPrChange>
          </w:tcPr>
          <w:p w14:paraId="2605CE1B" w14:textId="77777777">
            <w:pPr>
              <w:rPr>
                <w:rFonts w:ascii="Arial Unicode MS" w:eastAsia="Arial Unicode MS" w:hAnsi="Arial Unicode MS" w:cs="Arial Unicode MS"/>
                <w:color w:val="000000"/>
                <w:sz w:val="20"/>
                <w:szCs w:val="20"/>
              </w:rPr>
            </w:pPr>
            <w:r>
              <w:rPr>
                <w:color w:val="000000"/>
              </w:rPr>
              <w:t xml:space="preserve">無形資産</w:t>
            </w:r>
          </w:p>
        </w:tc>
      </w:tr>
      <w:tr w:rsidR="00581BD5" w14:paraId="314E1AC6" w14:textId="77777777" w:rsidTr="00581BD5">
        <w:trPr>
          <w:trHeight w:val="300"/>
          <w:trPrChange w:id="9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06572EB" w14:textId="77777777">
            <w:pPr>
              <w:rPr>
                <w:rFonts w:ascii="Arial Unicode MS" w:eastAsia="Arial Unicode MS" w:hAnsi="Arial Unicode MS" w:cs="Arial Unicode MS"/>
                <w:color w:val="000000"/>
                <w:sz w:val="20"/>
                <w:szCs w:val="20"/>
              </w:rPr>
            </w:pPr>
            <w:r>
              <w:rPr>
                <w:color w:val="000000"/>
              </w:rPr>
              <w:t xml:space="preserve">長期前払費用</w:t>
            </w:r>
          </w:p>
        </w:tc>
      </w:tr>
      <w:tr w:rsidR="00581BD5" w14:paraId="5518706D" w14:textId="77777777" w:rsidTr="00581BD5">
        <w:trPr>
          <w:trHeight w:val="300"/>
          <w:trPrChange w:id="9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8" w:author="CCJK" w:date="2024-10-18T09:22:00Z">
              <w:tcPr>
                <w:tcW w:w="3261" w:type="dxa"/>
                <w:tcBorders>
                  <w:top w:val="nil"/>
                  <w:left w:val="nil"/>
                  <w:bottom w:val="nil"/>
                  <w:right w:val="single" w:sz="8" w:space="0" w:color="000000"/>
                </w:tcBorders>
                <w:shd w:val="clear" w:color="000000" w:fill="F2F2F2"/>
                <w:noWrap/>
                <w:vAlign w:val="center"/>
              </w:tcPr>
            </w:tcPrChange>
          </w:tcPr>
          <w:p w14:paraId="0E615866" w14:textId="77777777">
            <w:pPr>
              <w:rPr>
                <w:rFonts w:ascii="Arial Unicode MS" w:eastAsia="Arial Unicode MS" w:hAnsi="Arial Unicode MS" w:cs="Arial Unicode MS"/>
                <w:color w:val="000000"/>
                <w:sz w:val="20"/>
                <w:szCs w:val="20"/>
              </w:rPr>
            </w:pPr>
            <w:r>
              <w:rPr>
                <w:color w:val="000000"/>
              </w:rPr>
              <w:t xml:space="preserve">繰延税金資産</w:t>
            </w:r>
          </w:p>
        </w:tc>
      </w:tr>
      <w:tr w:rsidR="00581BD5" w14:paraId="26DFEE8D" w14:textId="77777777" w:rsidTr="00581BD5">
        <w:trPr>
          <w:trHeight w:val="300"/>
          <w:trPrChange w:id="10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6DFE498" w14:textId="77777777">
            <w:pPr>
              <w:rPr>
                <w:rFonts w:ascii="Arial Unicode MS" w:eastAsia="Arial Unicode MS" w:hAnsi="Arial Unicode MS" w:cs="Arial Unicode MS"/>
                <w:color w:val="000000"/>
                <w:sz w:val="20"/>
                <w:szCs w:val="20"/>
              </w:rPr>
            </w:pPr>
            <w:r>
              <w:rPr>
                <w:color w:val="000000"/>
              </w:rPr>
              <w:t xml:space="preserve">その他の非流動資産</w:t>
            </w:r>
          </w:p>
        </w:tc>
      </w:tr>
      <w:tr w:rsidR="00581BD5" w14:paraId="30B9E7AB" w14:textId="77777777" w:rsidTr="00581BD5">
        <w:trPr>
          <w:trHeight w:val="300"/>
          <w:trPrChange w:id="10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8" w:author="CCJK" w:date="2024-10-18T09:22:00Z">
              <w:tcPr>
                <w:tcW w:w="3261" w:type="dxa"/>
                <w:tcBorders>
                  <w:top w:val="nil"/>
                  <w:left w:val="nil"/>
                  <w:bottom w:val="nil"/>
                  <w:right w:val="single" w:sz="8" w:space="0" w:color="000000"/>
                </w:tcBorders>
                <w:shd w:val="clear" w:color="000000" w:fill="F2F2F2"/>
                <w:noWrap/>
                <w:vAlign w:val="center"/>
              </w:tcPr>
            </w:tcPrChange>
          </w:tcPr>
          <w:p w14:paraId="682A1EB0" w14:textId="77777777">
            <w:pPr>
              <w:rPr>
                <w:rFonts w:ascii="Arial Unicode MS" w:eastAsia="Arial Unicode MS" w:hAnsi="Arial Unicode MS" w:cs="Arial Unicode MS"/>
                <w:color w:val="000000"/>
                <w:sz w:val="20"/>
                <w:szCs w:val="20"/>
              </w:rPr>
            </w:pPr>
            <w:r>
              <w:rPr>
                <w:color w:val="000000"/>
              </w:rPr>
              <w:t xml:space="preserve">資産合計</w:t>
            </w:r>
          </w:p>
        </w:tc>
      </w:tr>
      <w:tr w:rsidR="00581BD5" w14:paraId="59231C4C" w14:textId="77777777" w:rsidTr="00581BD5">
        <w:trPr>
          <w:trHeight w:val="300"/>
          <w:trPrChange w:id="11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88E08C4" w14:textId="77777777">
            <w:pPr>
              <w:rPr>
                <w:rFonts w:ascii="Arial Unicode MS" w:eastAsia="Arial Unicode MS" w:hAnsi="Arial Unicode MS" w:cs="Arial Unicode MS"/>
                <w:color w:val="000000"/>
                <w:sz w:val="20"/>
                <w:szCs w:val="20"/>
              </w:rPr>
            </w:pPr>
            <w:r>
              <w:rPr>
                <w:color w:val="000000"/>
              </w:rPr>
              <w:t xml:space="preserve">作成単位：淮安市淮安区城市資産経営有限公司</w:t>
            </w:r>
          </w:p>
        </w:tc>
      </w:tr>
      <w:tr w:rsidR="00581BD5" w14:paraId="6764D7F4" w14:textId="77777777" w:rsidTr="00581BD5">
        <w:trPr>
          <w:trHeight w:val="300"/>
          <w:trPrChange w:id="11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6" w:author="CCJK" w:date="2024-10-18T09:22:00Z">
              <w:tcPr>
                <w:tcW w:w="3261" w:type="dxa"/>
                <w:tcBorders>
                  <w:top w:val="nil"/>
                  <w:left w:val="nil"/>
                  <w:bottom w:val="nil"/>
                  <w:right w:val="single" w:sz="8" w:space="0" w:color="000000"/>
                </w:tcBorders>
                <w:shd w:val="clear" w:color="000000" w:fill="F2F2F2"/>
                <w:noWrap/>
                <w:vAlign w:val="center"/>
              </w:tcPr>
            </w:tcPrChange>
          </w:tcPr>
          <w:p w14:paraId="2F049D27" w14:textId="77777777">
            <w:pPr>
              <w:rPr>
                <w:rFonts w:ascii="Arial Unicode MS" w:eastAsia="Arial Unicode MS" w:hAnsi="Arial Unicode MS" w:cs="Arial Unicode MS"/>
                <w:color w:val="000000"/>
                <w:sz w:val="20"/>
                <w:szCs w:val="20"/>
              </w:rPr>
            </w:pPr>
            <w:r>
              <w:rPr>
                <w:color w:val="000000"/>
              </w:rPr>
              <w:t xml:space="preserve">#</w:t>
            </w:r>
          </w:p>
        </w:tc>
      </w:tr>
      <w:tr w:rsidR="00581BD5" w14:paraId="1114208A" w14:textId="77777777" w:rsidTr="00581BD5">
        <w:trPr>
          <w:trHeight w:val="300"/>
          <w:trPrChange w:id="11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204109F" w14:textId="77777777">
            <w:pPr>
              <w:rPr>
                <w:rFonts w:ascii="Arial Unicode MS" w:eastAsia="Arial Unicode MS" w:hAnsi="Arial Unicode MS" w:cs="Arial Unicode MS"/>
                <w:color w:val="000000"/>
                <w:sz w:val="20"/>
                <w:szCs w:val="20"/>
              </w:rPr>
            </w:pPr>
            <w:r>
              <w:rPr>
                <w:color w:val="000000"/>
              </w:rPr>
              <w:t xml:space="preserve">金額単位：人民元</w:t>
            </w:r>
          </w:p>
        </w:tc>
      </w:tr>
      <w:tr w:rsidR="00581BD5" w14:paraId="4E26E6B2" w14:textId="77777777" w:rsidTr="00581BD5">
        <w:trPr>
          <w:trHeight w:val="300"/>
          <w:trPrChange w:id="12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5" w:author="CCJK" w:date="2024-10-18T09:22:00Z">
              <w:tcPr>
                <w:tcW w:w="3261" w:type="dxa"/>
                <w:tcBorders>
                  <w:top w:val="nil"/>
                  <w:left w:val="nil"/>
                  <w:bottom w:val="nil"/>
                  <w:right w:val="single" w:sz="8" w:space="0" w:color="000000"/>
                </w:tcBorders>
                <w:shd w:val="clear" w:color="000000" w:fill="F2F2F2"/>
                <w:noWrap/>
                <w:vAlign w:val="center"/>
              </w:tcPr>
            </w:tcPrChange>
          </w:tcPr>
          <w:p w14:paraId="2B612368" w14:textId="77777777">
            <w:pPr>
              <w:rPr>
                <w:rFonts w:ascii="Arial Unicode MS" w:eastAsia="Arial Unicode MS" w:hAnsi="Arial Unicode MS" w:cs="Arial Unicode MS"/>
                <w:color w:val="000000"/>
                <w:sz w:val="20"/>
                <w:szCs w:val="20"/>
              </w:rPr>
            </w:pPr>
            <w:r>
              <w:rPr>
                <w:color w:val="000000"/>
              </w:rPr>
              <w:t xml:space="preserve">流動負債：</w:t>
            </w:r>
          </w:p>
        </w:tc>
      </w:tr>
      <w:tr w:rsidR="00581BD5" w14:paraId="3125EB24" w14:textId="77777777" w:rsidTr="00581BD5">
        <w:trPr>
          <w:trHeight w:val="300"/>
          <w:trPrChange w:id="130"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1"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456A261" w14:textId="77777777">
            <w:pPr>
              <w:rPr>
                <w:rFonts w:ascii="Arial Unicode MS" w:eastAsia="Arial Unicode MS" w:hAnsi="Arial Unicode MS" w:cs="Arial Unicode MS"/>
                <w:color w:val="000000"/>
                <w:sz w:val="20"/>
                <w:szCs w:val="20"/>
              </w:rPr>
            </w:pPr>
            <w:r>
              <w:rPr>
                <w:color w:val="000000"/>
              </w:rPr>
              <w:t xml:space="preserve">前受金</w:t>
            </w:r>
          </w:p>
        </w:tc>
      </w:tr>
      <w:tr w:rsidR="00581BD5" w14:paraId="6F11E86F" w14:textId="77777777" w:rsidTr="00581BD5">
        <w:trPr>
          <w:trHeight w:val="300"/>
          <w:trPrChange w:id="13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5" w:author="CCJK" w:date="2024-10-18T09:22:00Z">
              <w:tcPr>
                <w:tcW w:w="3261" w:type="dxa"/>
                <w:tcBorders>
                  <w:top w:val="nil"/>
                  <w:left w:val="nil"/>
                  <w:bottom w:val="nil"/>
                  <w:right w:val="single" w:sz="8" w:space="0" w:color="000000"/>
                </w:tcBorders>
                <w:shd w:val="clear" w:color="000000" w:fill="F2F2F2"/>
                <w:noWrap/>
                <w:vAlign w:val="center"/>
              </w:tcPr>
            </w:tcPrChange>
          </w:tcPr>
          <w:p w14:paraId="0B156D6F" w14:textId="77777777">
            <w:pPr>
              <w:rPr>
                <w:rFonts w:ascii="Arial Unicode MS" w:eastAsia="Arial Unicode MS" w:hAnsi="Arial Unicode MS" w:cs="Arial Unicode MS"/>
                <w:color w:val="000000"/>
                <w:sz w:val="20"/>
                <w:szCs w:val="20"/>
              </w:rPr>
            </w:pPr>
            <w:r>
              <w:rPr>
                <w:color w:val="000000"/>
              </w:rPr>
              <w:t xml:space="preserve">契約負債</w:t>
            </w:r>
          </w:p>
        </w:tc>
      </w:tr>
      <w:tr w:rsidR="00581BD5" w14:paraId="7D07C724" w14:textId="77777777" w:rsidTr="00581BD5">
        <w:trPr>
          <w:trHeight w:val="300"/>
          <w:trPrChange w:id="13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A18CB37" w14:textId="77777777">
            <w:pPr>
              <w:rPr>
                <w:rFonts w:ascii="Arial Unicode MS" w:eastAsia="Arial Unicode MS" w:hAnsi="Arial Unicode MS" w:cs="Arial Unicode MS"/>
                <w:color w:val="000000"/>
                <w:sz w:val="20"/>
                <w:szCs w:val="20"/>
              </w:rPr>
            </w:pPr>
            <w:r>
              <w:rPr>
                <w:color w:val="000000"/>
              </w:rPr>
              <w:t xml:space="preserve">未払配当金</w:t>
            </w:r>
          </w:p>
        </w:tc>
      </w:tr>
      <w:tr w:rsidR="00581BD5" w14:paraId="379CB1C8" w14:textId="77777777" w:rsidTr="00581BD5">
        <w:trPr>
          <w:trHeight w:val="300"/>
          <w:trPrChange w:id="14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43" w:author="CCJK" w:date="2024-10-18T09:22:00Z">
              <w:tcPr>
                <w:tcW w:w="3261" w:type="dxa"/>
                <w:tcBorders>
                  <w:top w:val="nil"/>
                  <w:left w:val="nil"/>
                  <w:bottom w:val="nil"/>
                  <w:right w:val="single" w:sz="8" w:space="0" w:color="000000"/>
                </w:tcBorders>
                <w:shd w:val="clear" w:color="000000" w:fill="F2F2F2"/>
                <w:noWrap/>
                <w:vAlign w:val="center"/>
              </w:tcPr>
            </w:tcPrChange>
          </w:tcPr>
          <w:p w14:paraId="16803210" w14:textId="77777777">
            <w:pPr>
              <w:rPr>
                <w:rFonts w:ascii="Arial Unicode MS" w:eastAsia="Arial Unicode MS" w:hAnsi="Arial Unicode MS" w:cs="Arial Unicode MS"/>
                <w:color w:val="000000"/>
                <w:sz w:val="20"/>
                <w:szCs w:val="20"/>
              </w:rPr>
            </w:pPr>
            <w:r>
              <w:rPr>
                <w:color w:val="000000"/>
              </w:rPr>
              <w:t xml:space="preserve">一年内返済予定の非流動負債</w:t>
            </w:r>
          </w:p>
        </w:tc>
      </w:tr>
      <w:tr w:rsidR="00581BD5" w14:paraId="0287EDF3" w14:textId="77777777" w:rsidTr="00581BD5">
        <w:trPr>
          <w:trHeight w:val="300"/>
          <w:trPrChange w:id="14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4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B2E8DBC" w14:textId="77777777">
            <w:pPr>
              <w:rPr>
                <w:rFonts w:ascii="Arial Unicode MS" w:eastAsia="Arial Unicode MS" w:hAnsi="Arial Unicode MS" w:cs="Arial Unicode MS"/>
                <w:color w:val="000000"/>
                <w:sz w:val="20"/>
                <w:szCs w:val="20"/>
              </w:rPr>
            </w:pPr>
            <w:r>
              <w:rPr>
                <w:color w:val="000000"/>
              </w:rPr>
              <w:t xml:space="preserve">その他の流動負債</w:t>
            </w:r>
          </w:p>
        </w:tc>
      </w:tr>
      <w:tr w:rsidR="00581BD5" w14:paraId="475C1ADF" w14:textId="77777777" w:rsidTr="00581BD5">
        <w:trPr>
          <w:trHeight w:val="300"/>
          <w:trPrChange w:id="15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53" w:author="CCJK" w:date="2024-10-18T09:22:00Z">
              <w:tcPr>
                <w:tcW w:w="3261" w:type="dxa"/>
                <w:tcBorders>
                  <w:top w:val="nil"/>
                  <w:left w:val="nil"/>
                  <w:bottom w:val="nil"/>
                  <w:right w:val="single" w:sz="8" w:space="0" w:color="000000"/>
                </w:tcBorders>
                <w:shd w:val="clear" w:color="000000" w:fill="F2F2F2"/>
                <w:noWrap/>
                <w:vAlign w:val="center"/>
              </w:tcPr>
            </w:tcPrChange>
          </w:tcPr>
          <w:p w14:paraId="70A7B64B" w14:textId="77777777">
            <w:pPr>
              <w:rPr>
                <w:rFonts w:ascii="Arial Unicode MS" w:eastAsia="Arial Unicode MS" w:hAnsi="Arial Unicode MS" w:cs="Arial Unicode MS"/>
                <w:color w:val="000000"/>
                <w:sz w:val="20"/>
                <w:szCs w:val="20"/>
              </w:rPr>
            </w:pPr>
            <w:r>
              <w:rPr>
                <w:color w:val="000000"/>
              </w:rPr>
              <w:t xml:space="preserve">非流動負債：</w:t>
            </w:r>
          </w:p>
        </w:tc>
      </w:tr>
      <w:tr w:rsidR="00581BD5" w14:paraId="09539D95" w14:textId="77777777" w:rsidTr="00581BD5">
        <w:trPr>
          <w:trHeight w:val="300"/>
          <w:trPrChange w:id="15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5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7A0D651" w14:textId="77777777">
            <w:pPr>
              <w:widowControl w:val="0"/>
              <w:spacing w:line="240" w:lineRule="atLeast"/>
              <w:rPr>
                <w:rFonts w:ascii="Arial Unicode MS" w:eastAsia="Arial Unicode MS" w:hAnsi="Arial Unicode MS" w:cs="Arial Unicode MS"/>
                <w:color w:val="000000"/>
                <w:sz w:val="20"/>
                <w:szCs w:val="20"/>
              </w:rPr>
              <w:pPrChange w:id="158" w:author="企业用户_1134699809" w:date="2024-10-18T07:07:00Z">
                <w:pPr/>
              </w:pPrChange>
            </w:pPr>
            <w:r>
              <w:rPr/>
              <w:t xml:space="preserve">うち：優先株式</w:t>
            </w:r>
          </w:p>
        </w:tc>
      </w:tr>
      <w:tr w:rsidR="00581BD5" w14:paraId="74EA5FF6" w14:textId="77777777" w:rsidTr="00581BD5">
        <w:trPr>
          <w:trHeight w:val="300"/>
          <w:trPrChange w:id="16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62" w:author="CCJK" w:date="2024-10-18T09:22:00Z">
              <w:tcPr>
                <w:tcW w:w="3261" w:type="dxa"/>
                <w:tcBorders>
                  <w:top w:val="nil"/>
                  <w:left w:val="nil"/>
                  <w:bottom w:val="nil"/>
                  <w:right w:val="single" w:sz="8" w:space="0" w:color="000000"/>
                </w:tcBorders>
                <w:shd w:val="clear" w:color="000000" w:fill="F2F2F2"/>
                <w:noWrap/>
                <w:vAlign w:val="center"/>
              </w:tcPr>
            </w:tcPrChange>
          </w:tcPr>
          <w:p w14:paraId="1D10E68A" w14:textId="77777777">
            <w:pPr>
              <w:rPr>
                <w:rFonts w:ascii="Arial Unicode MS" w:eastAsia="Arial Unicode MS" w:hAnsi="Arial Unicode MS" w:cs="Arial Unicode MS"/>
                <w:color w:val="000000"/>
                <w:sz w:val="20"/>
                <w:szCs w:val="20"/>
              </w:rPr>
            </w:pPr>
            <w:r>
              <w:rPr>
                <w:color w:val="000000"/>
              </w:rPr>
              <w:t xml:space="preserve">永久劣後債</w:t>
            </w:r>
          </w:p>
        </w:tc>
      </w:tr>
      <w:tr w:rsidR="00581BD5" w14:paraId="1F17AA85" w14:textId="77777777" w:rsidTr="00581BD5">
        <w:trPr>
          <w:trHeight w:val="300"/>
          <w:trPrChange w:id="16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6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192DBB2" w14:textId="77777777">
            <w:pPr>
              <w:rPr>
                <w:rFonts w:ascii="Arial Unicode MS" w:eastAsia="Arial Unicode MS" w:hAnsi="Arial Unicode MS" w:cs="Arial Unicode MS"/>
                <w:color w:val="000000"/>
                <w:sz w:val="20"/>
                <w:szCs w:val="20"/>
              </w:rPr>
            </w:pPr>
            <w:r>
              <w:rPr>
                <w:color w:val="000000"/>
              </w:rPr>
              <w:t xml:space="preserve">リース負債</w:t>
            </w:r>
          </w:p>
        </w:tc>
      </w:tr>
      <w:tr w:rsidR="00581BD5" w14:paraId="7BCBEAD2" w14:textId="77777777" w:rsidTr="00581BD5">
        <w:trPr>
          <w:trHeight w:val="300"/>
          <w:trPrChange w:id="16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70" w:author="CCJK" w:date="2024-10-18T09:22:00Z">
              <w:tcPr>
                <w:tcW w:w="3261" w:type="dxa"/>
                <w:tcBorders>
                  <w:top w:val="nil"/>
                  <w:left w:val="nil"/>
                  <w:bottom w:val="nil"/>
                  <w:right w:val="single" w:sz="8" w:space="0" w:color="000000"/>
                </w:tcBorders>
                <w:shd w:val="clear" w:color="000000" w:fill="F2F2F2"/>
                <w:noWrap/>
                <w:vAlign w:val="center"/>
              </w:tcPr>
            </w:tcPrChange>
          </w:tcPr>
          <w:p w14:paraId="660D0B31" w14:textId="77777777">
            <w:pPr>
              <w:rPr>
                <w:rFonts w:ascii="Arial Unicode MS" w:eastAsia="Arial Unicode MS" w:hAnsi="Arial Unicode MS" w:cs="Arial Unicode MS"/>
                <w:color w:val="000000"/>
                <w:sz w:val="20"/>
                <w:szCs w:val="20"/>
              </w:rPr>
            </w:pPr>
            <w:r>
              <w:rPr>
                <w:color w:val="000000"/>
              </w:rPr>
              <w:t xml:space="preserve">長期未払金</w:t>
            </w:r>
          </w:p>
        </w:tc>
      </w:tr>
      <w:tr w:rsidR="00581BD5" w14:paraId="66AF7F60" w14:textId="77777777" w:rsidTr="00581BD5">
        <w:trPr>
          <w:trHeight w:val="300"/>
          <w:trPrChange w:id="17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7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3A802B3" w14:textId="77777777">
            <w:pPr>
              <w:rPr>
                <w:rFonts w:ascii="Arial Unicode MS" w:eastAsia="Arial Unicode MS" w:hAnsi="Arial Unicode MS" w:cs="Arial Unicode MS"/>
                <w:color w:val="000000"/>
                <w:sz w:val="20"/>
                <w:szCs w:val="20"/>
              </w:rPr>
            </w:pPr>
            <w:r>
              <w:rPr>
                <w:color w:val="000000"/>
              </w:rPr>
              <w:t xml:space="preserve">長期未払従業員報酬</w:t>
            </w:r>
          </w:p>
        </w:tc>
      </w:tr>
      <w:tr w:rsidR="00581BD5" w14:paraId="3642841C" w14:textId="77777777" w:rsidTr="00581BD5">
        <w:trPr>
          <w:trHeight w:val="300"/>
          <w:trPrChange w:id="17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80" w:author="CCJK" w:date="2024-10-18T09:22:00Z">
              <w:tcPr>
                <w:tcW w:w="3261" w:type="dxa"/>
                <w:tcBorders>
                  <w:top w:val="nil"/>
                  <w:left w:val="nil"/>
                  <w:bottom w:val="nil"/>
                  <w:right w:val="single" w:sz="8" w:space="0" w:color="000000"/>
                </w:tcBorders>
                <w:shd w:val="clear" w:color="000000" w:fill="F2F2F2"/>
                <w:noWrap/>
                <w:vAlign w:val="center"/>
              </w:tcPr>
            </w:tcPrChange>
          </w:tcPr>
          <w:p w14:paraId="77E00822" w14:textId="77777777">
            <w:pPr>
              <w:rPr>
                <w:rFonts w:ascii="Arial Unicode MS" w:eastAsia="Arial Unicode MS" w:hAnsi="Arial Unicode MS" w:cs="Arial Unicode MS"/>
                <w:color w:val="000000"/>
                <w:sz w:val="20"/>
                <w:szCs w:val="20"/>
              </w:rPr>
            </w:pPr>
            <w:r>
              <w:rPr>
                <w:color w:val="000000"/>
              </w:rPr>
              <w:t xml:space="preserve">繰延収益</w:t>
            </w:r>
          </w:p>
        </w:tc>
      </w:tr>
      <w:tr w:rsidR="00581BD5" w14:paraId="17DFECEB" w14:textId="77777777" w:rsidTr="00581BD5">
        <w:trPr>
          <w:trHeight w:val="300"/>
          <w:trPrChange w:id="18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8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CCD86DE" w14:textId="77777777">
            <w:pPr>
              <w:widowControl w:val="0"/>
              <w:spacing w:line="240" w:lineRule="atLeast"/>
              <w:rPr>
                <w:rFonts w:ascii="Arial Unicode MS" w:eastAsia="Arial Unicode MS" w:hAnsi="Arial Unicode MS" w:cs="Arial Unicode MS"/>
                <w:color w:val="000000"/>
                <w:sz w:val="20"/>
                <w:szCs w:val="20"/>
              </w:rPr>
              <w:pPrChange w:id="185" w:author="企业用户_1134699809" w:date="2024-10-18T07:08:00Z">
                <w:pPr/>
              </w:pPrChange>
            </w:pPr>
            <w:r>
              <w:rPr/>
              <w:t xml:space="preserve">繰延税金負債</w:t>
            </w:r>
          </w:p>
        </w:tc>
      </w:tr>
      <w:tr w:rsidR="00581BD5" w14:paraId="155CECA2" w14:textId="77777777" w:rsidTr="00581BD5">
        <w:trPr>
          <w:trHeight w:val="300"/>
          <w:trPrChange w:id="18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89" w:author="CCJK" w:date="2024-10-18T09:22:00Z">
              <w:tcPr>
                <w:tcW w:w="3261" w:type="dxa"/>
                <w:tcBorders>
                  <w:top w:val="nil"/>
                  <w:left w:val="nil"/>
                  <w:bottom w:val="nil"/>
                  <w:right w:val="single" w:sz="8" w:space="0" w:color="000000"/>
                </w:tcBorders>
                <w:shd w:val="clear" w:color="000000" w:fill="F2F2F2"/>
                <w:noWrap/>
                <w:vAlign w:val="center"/>
              </w:tcPr>
            </w:tcPrChange>
          </w:tcPr>
          <w:p w14:paraId="43ABB3A5" w14:textId="77777777">
            <w:pPr>
              <w:rPr>
                <w:rFonts w:ascii="Arial Unicode MS" w:eastAsia="Arial Unicode MS" w:hAnsi="Arial Unicode MS" w:cs="Arial Unicode MS"/>
                <w:color w:val="000000"/>
                <w:sz w:val="20"/>
                <w:szCs w:val="20"/>
              </w:rPr>
            </w:pPr>
            <w:r>
              <w:rPr>
                <w:color w:val="000000"/>
              </w:rPr>
              <w:t xml:space="preserve">負債合計</w:t>
            </w:r>
          </w:p>
        </w:tc>
      </w:tr>
      <w:tr w:rsidR="00581BD5" w14:paraId="1DC68596" w14:textId="77777777" w:rsidTr="00581BD5">
        <w:trPr>
          <w:trHeight w:val="300"/>
          <w:trPrChange w:id="19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9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101447D" w14:textId="77777777">
            <w:pPr>
              <w:rPr>
                <w:rFonts w:ascii="Arial Unicode MS" w:eastAsia="Arial Unicode MS" w:hAnsi="Arial Unicode MS" w:cs="Arial Unicode MS"/>
                <w:color w:val="000000"/>
                <w:sz w:val="20"/>
                <w:szCs w:val="20"/>
              </w:rPr>
            </w:pPr>
            <w:r>
              <w:rPr>
                <w:color w:val="000000"/>
              </w:rPr>
              <w:t xml:space="preserve">その他の持分金融商品</w:t>
            </w:r>
          </w:p>
        </w:tc>
      </w:tr>
      <w:tr w:rsidR="00581BD5" w14:paraId="043CBCD5" w14:textId="77777777" w:rsidTr="00581BD5">
        <w:trPr>
          <w:trHeight w:val="300"/>
          <w:trPrChange w:id="19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96" w:author="CCJK" w:date="2024-10-18T09:22:00Z">
              <w:tcPr>
                <w:tcW w:w="3261" w:type="dxa"/>
                <w:tcBorders>
                  <w:top w:val="nil"/>
                  <w:left w:val="nil"/>
                  <w:bottom w:val="nil"/>
                  <w:right w:val="single" w:sz="8" w:space="0" w:color="000000"/>
                </w:tcBorders>
                <w:shd w:val="clear" w:color="000000" w:fill="F2F2F2"/>
                <w:noWrap/>
                <w:vAlign w:val="center"/>
              </w:tcPr>
            </w:tcPrChange>
          </w:tcPr>
          <w:p w14:paraId="34EDD703" w14:textId="77777777">
            <w:pPr>
              <w:rPr>
                <w:rFonts w:ascii="Arial Unicode MS" w:eastAsia="Arial Unicode MS" w:hAnsi="Arial Unicode MS" w:cs="Arial Unicode MS"/>
                <w:color w:val="000000"/>
                <w:sz w:val="20"/>
                <w:szCs w:val="20"/>
              </w:rPr>
            </w:pPr>
            <w:r>
              <w:rPr>
                <w:color w:val="000000"/>
              </w:rPr>
              <w:t xml:space="preserve">資本準備金</w:t>
            </w:r>
          </w:p>
        </w:tc>
      </w:tr>
      <w:tr w:rsidR="00581BD5" w14:paraId="2941758C" w14:textId="77777777" w:rsidTr="00581BD5">
        <w:trPr>
          <w:trHeight w:val="300"/>
          <w:trPrChange w:id="19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0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EF2334B" w14:textId="77777777">
            <w:pPr>
              <w:rPr>
                <w:rFonts w:ascii="Arial Unicode MS" w:eastAsia="Arial Unicode MS" w:hAnsi="Arial Unicode MS" w:cs="Arial Unicode MS"/>
                <w:color w:val="000000"/>
                <w:sz w:val="20"/>
                <w:szCs w:val="20"/>
              </w:rPr>
            </w:pPr>
            <w:r>
              <w:rPr>
                <w:color w:val="000000"/>
              </w:rPr>
              <w:t xml:space="preserve">親会社所有者に帰属する持分合計</w:t>
            </w:r>
          </w:p>
        </w:tc>
      </w:tr>
      <w:tr w:rsidR="00581BD5" w14:paraId="622F36AB" w14:textId="77777777" w:rsidTr="00581BD5">
        <w:trPr>
          <w:trHeight w:val="300"/>
          <w:trPrChange w:id="20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04" w:author="CCJK" w:date="2024-10-18T09:22:00Z">
              <w:tcPr>
                <w:tcW w:w="3261" w:type="dxa"/>
                <w:tcBorders>
                  <w:top w:val="nil"/>
                  <w:left w:val="nil"/>
                  <w:bottom w:val="nil"/>
                  <w:right w:val="single" w:sz="8" w:space="0" w:color="000000"/>
                </w:tcBorders>
                <w:shd w:val="clear" w:color="000000" w:fill="F2F2F2"/>
                <w:noWrap/>
                <w:vAlign w:val="center"/>
              </w:tcPr>
            </w:tcPrChange>
          </w:tcPr>
          <w:p w14:paraId="09230971" w14:textId="77777777">
            <w:pPr>
              <w:rPr>
                <w:rFonts w:ascii="Arial Unicode MS" w:eastAsia="Arial Unicode MS" w:hAnsi="Arial Unicode MS" w:cs="Arial Unicode MS"/>
                <w:color w:val="000000"/>
                <w:sz w:val="20"/>
                <w:szCs w:val="20"/>
              </w:rPr>
            </w:pPr>
            <w:r>
              <w:rPr>
                <w:color w:val="000000"/>
              </w:rPr>
              <w:t xml:space="preserve">非支配持分</w:t>
            </w:r>
          </w:p>
        </w:tc>
      </w:tr>
      <w:tr w:rsidR="00581BD5" w14:paraId="3A17EE20" w14:textId="77777777" w:rsidTr="00581BD5">
        <w:trPr>
          <w:trHeight w:val="300"/>
          <w:trPrChange w:id="20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0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0483B9E" w14:textId="77777777">
            <w:pPr>
              <w:rPr>
                <w:rFonts w:ascii="Arial Unicode MS" w:eastAsia="Arial Unicode MS" w:hAnsi="Arial Unicode MS" w:cs="Arial Unicode MS"/>
                <w:color w:val="000000"/>
                <w:sz w:val="20"/>
                <w:szCs w:val="20"/>
              </w:rPr>
            </w:pPr>
            <w:r>
              <w:rPr>
                <w:color w:val="000000"/>
              </w:rPr>
              <w:t xml:space="preserve">所有者持分合計</w:t>
            </w:r>
          </w:p>
        </w:tc>
      </w:tr>
      <w:tr w:rsidR="00581BD5" w14:paraId="1982B405" w14:textId="77777777" w:rsidTr="00581BD5">
        <w:trPr>
          <w:trHeight w:val="300"/>
          <w:trPrChange w:id="21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12" w:author="CCJK" w:date="2024-10-18T09:22:00Z">
              <w:tcPr>
                <w:tcW w:w="3261" w:type="dxa"/>
                <w:tcBorders>
                  <w:top w:val="nil"/>
                  <w:left w:val="nil"/>
                  <w:bottom w:val="nil"/>
                  <w:right w:val="single" w:sz="8" w:space="0" w:color="000000"/>
                </w:tcBorders>
                <w:shd w:val="clear" w:color="000000" w:fill="F2F2F2"/>
                <w:noWrap/>
                <w:vAlign w:val="center"/>
              </w:tcPr>
            </w:tcPrChange>
          </w:tcPr>
          <w:p w14:paraId="2CE3B453" w14:textId="77777777">
            <w:pPr>
              <w:rPr>
                <w:rFonts w:ascii="Arial Unicode MS" w:eastAsia="Arial Unicode MS" w:hAnsi="Arial Unicode MS" w:cs="Arial Unicode MS"/>
                <w:color w:val="000000"/>
                <w:sz w:val="20"/>
                <w:szCs w:val="20"/>
              </w:rPr>
            </w:pPr>
            <w:r>
              <w:rPr>
                <w:color w:val="000000"/>
              </w:rPr>
              <w:t xml:space="preserve">負債および所有者持分総計</w:t>
            </w:r>
          </w:p>
        </w:tc>
      </w:tr>
      <w:tr w:rsidR="00581BD5" w14:paraId="5F1DA204" w14:textId="77777777" w:rsidTr="00581BD5">
        <w:trPr>
          <w:trHeight w:val="300"/>
          <w:trPrChange w:id="21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1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6FFB55B" w14:textId="77777777">
            <w:pPr>
              <w:rPr>
                <w:rFonts w:ascii="Arial Unicode MS" w:eastAsia="Arial Unicode MS" w:hAnsi="Arial Unicode MS" w:cs="Arial Unicode MS"/>
                <w:color w:val="000000"/>
                <w:sz w:val="20"/>
                <w:szCs w:val="20"/>
              </w:rPr>
            </w:pPr>
            <w:r>
              <w:rPr>
                <w:color w:val="000000"/>
              </w:rPr>
              <w:t xml:space="preserve">金額単位：人民元</w:t>
            </w:r>
          </w:p>
        </w:tc>
      </w:tr>
      <w:tr w:rsidR="00581BD5" w14:paraId="7AE7B99F" w14:textId="77777777" w:rsidTr="00581BD5">
        <w:trPr>
          <w:trHeight w:val="300"/>
          <w:trPrChange w:id="22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21" w:author="CCJK" w:date="2024-10-18T09:22:00Z">
              <w:tcPr>
                <w:tcW w:w="3261" w:type="dxa"/>
                <w:tcBorders>
                  <w:top w:val="nil"/>
                  <w:left w:val="nil"/>
                  <w:bottom w:val="nil"/>
                  <w:right w:val="single" w:sz="8" w:space="0" w:color="000000"/>
                </w:tcBorders>
                <w:shd w:val="clear" w:color="000000" w:fill="F2F2F2"/>
                <w:noWrap/>
                <w:vAlign w:val="center"/>
              </w:tcPr>
            </w:tcPrChange>
          </w:tcPr>
          <w:p w14:paraId="22030CA3"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68468594" w14:textId="77777777" w:rsidTr="00581BD5">
        <w:trPr>
          <w:trHeight w:val="300"/>
          <w:trPrChange w:id="22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2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C97D9A6"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46FA5F3F" w14:textId="77777777" w:rsidTr="00581BD5">
        <w:trPr>
          <w:trHeight w:val="300"/>
          <w:trPrChange w:id="22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29" w:author="CCJK" w:date="2024-10-18T09:22:00Z">
              <w:tcPr>
                <w:tcW w:w="3261" w:type="dxa"/>
                <w:tcBorders>
                  <w:top w:val="nil"/>
                  <w:left w:val="nil"/>
                  <w:bottom w:val="nil"/>
                  <w:right w:val="single" w:sz="8" w:space="0" w:color="000000"/>
                </w:tcBorders>
                <w:shd w:val="clear" w:color="000000" w:fill="F2F2F2"/>
                <w:noWrap/>
                <w:vAlign w:val="center"/>
              </w:tcPr>
            </w:tcPrChange>
          </w:tcPr>
          <w:p w14:paraId="3C244F80" w14:textId="77777777">
            <w:pPr>
              <w:rPr>
                <w:rFonts w:ascii="Arial Unicode MS" w:eastAsia="Arial Unicode MS" w:hAnsi="Arial Unicode MS" w:cs="Arial Unicode MS"/>
                <w:color w:val="000000"/>
                <w:sz w:val="20"/>
                <w:szCs w:val="20"/>
              </w:rPr>
            </w:pPr>
            <w:r>
              <w:rPr>
                <w:color w:val="000000"/>
              </w:rPr>
              <w:t xml:space="preserve">一、総営業収益</w:t>
            </w:r>
          </w:p>
        </w:tc>
      </w:tr>
      <w:tr w:rsidR="00581BD5" w14:paraId="34DB866A" w14:textId="77777777" w:rsidTr="00581BD5">
        <w:trPr>
          <w:trHeight w:val="300"/>
          <w:trPrChange w:id="23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3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E6DA761" w14:textId="77777777">
            <w:pPr>
              <w:rPr>
                <w:rFonts w:ascii="Arial Unicode MS" w:eastAsia="Arial Unicode MS" w:hAnsi="Arial Unicode MS" w:cs="Arial Unicode MS"/>
                <w:color w:val="000000"/>
                <w:sz w:val="20"/>
                <w:szCs w:val="20"/>
              </w:rPr>
            </w:pPr>
            <w:r>
              <w:rPr>
                <w:color w:val="000000"/>
              </w:rPr>
              <w:t xml:space="preserve">うち：営業収益</w:t>
            </w:r>
          </w:p>
        </w:tc>
      </w:tr>
      <w:tr w:rsidR="00581BD5" w14:paraId="55756AD1" w14:textId="77777777" w:rsidTr="00581BD5">
        <w:trPr>
          <w:trHeight w:val="300"/>
          <w:trPrChange w:id="23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37" w:author="CCJK" w:date="2024-10-18T09:22:00Z">
              <w:tcPr>
                <w:tcW w:w="3261" w:type="dxa"/>
                <w:tcBorders>
                  <w:top w:val="nil"/>
                  <w:left w:val="nil"/>
                  <w:bottom w:val="nil"/>
                  <w:right w:val="single" w:sz="8" w:space="0" w:color="000000"/>
                </w:tcBorders>
                <w:shd w:val="clear" w:color="000000" w:fill="F2F2F2"/>
                <w:noWrap/>
                <w:vAlign w:val="center"/>
              </w:tcPr>
            </w:tcPrChange>
          </w:tcPr>
          <w:p w14:paraId="63CB43C6" w14:textId="77777777">
            <w:pPr>
              <w:rPr>
                <w:rFonts w:ascii="Arial Unicode MS" w:eastAsia="Arial Unicode MS" w:hAnsi="Arial Unicode MS" w:cs="Arial Unicode MS"/>
                <w:color w:val="000000"/>
                <w:sz w:val="20"/>
                <w:szCs w:val="20"/>
              </w:rPr>
            </w:pPr>
            <w:r>
              <w:rPr>
                <w:color w:val="000000"/>
              </w:rPr>
              <w:t xml:space="preserve">#</w:t>
            </w:r>
          </w:p>
        </w:tc>
      </w:tr>
      <w:tr w:rsidR="00581BD5" w14:paraId="4D14E511" w14:textId="77777777" w:rsidTr="00581BD5">
        <w:trPr>
          <w:trHeight w:val="300"/>
          <w:trPrChange w:id="240"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41"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3DD2D1E" w14:textId="77777777">
            <w:pPr>
              <w:widowControl w:val="0"/>
              <w:spacing w:line="240" w:lineRule="atLeast"/>
              <w:rPr>
                <w:rFonts w:ascii="Arial Unicode MS" w:eastAsia="Arial Unicode MS" w:hAnsi="Arial Unicode MS" w:cs="Arial Unicode MS"/>
                <w:color w:val="000000"/>
                <w:sz w:val="20"/>
                <w:szCs w:val="20"/>
              </w:rPr>
              <w:pPrChange w:id="242" w:author="企业用户_1134699809" w:date="2024-10-18T07:11:00Z">
                <w:pPr/>
              </w:pPrChange>
            </w:pPr>
            <w:r>
              <w:rPr/>
              <w:t xml:space="preserve">うち：売上原価</w:t>
            </w:r>
          </w:p>
        </w:tc>
      </w:tr>
      <w:tr w:rsidR="00581BD5" w14:paraId="349C8A6F" w14:textId="77777777" w:rsidTr="00581BD5">
        <w:trPr>
          <w:trHeight w:val="300"/>
          <w:trPrChange w:id="24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46" w:author="CCJK" w:date="2024-10-18T09:22:00Z">
              <w:tcPr>
                <w:tcW w:w="3261" w:type="dxa"/>
                <w:tcBorders>
                  <w:top w:val="nil"/>
                  <w:left w:val="nil"/>
                  <w:bottom w:val="nil"/>
                  <w:right w:val="single" w:sz="8" w:space="0" w:color="000000"/>
                </w:tcBorders>
                <w:shd w:val="clear" w:color="000000" w:fill="F2F2F2"/>
                <w:noWrap/>
                <w:vAlign w:val="center"/>
              </w:tcPr>
            </w:tcPrChange>
          </w:tcPr>
          <w:p w14:paraId="0C231D1F" w14:textId="77777777">
            <w:pPr>
              <w:rPr>
                <w:rFonts w:ascii="Arial Unicode MS" w:eastAsia="Arial Unicode MS" w:hAnsi="Arial Unicode MS" w:cs="Arial Unicode MS"/>
                <w:color w:val="000000"/>
                <w:sz w:val="20"/>
                <w:szCs w:val="20"/>
              </w:rPr>
            </w:pPr>
            <w:r>
              <w:rPr/>
              <w:t xml:space="preserve">税金および附加金</w:t>
            </w:r>
          </w:p>
        </w:tc>
      </w:tr>
      <w:tr w:rsidR="00581BD5" w14:paraId="21FC4016" w14:textId="77777777" w:rsidTr="00581BD5">
        <w:trPr>
          <w:trHeight w:val="300"/>
          <w:trPrChange w:id="24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5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18100ED" w14:textId="77777777">
            <w:pPr>
              <w:rPr>
                <w:rFonts w:ascii="Arial Unicode MS" w:eastAsia="Arial Unicode MS" w:hAnsi="Arial Unicode MS" w:cs="Arial Unicode MS"/>
                <w:color w:val="000000"/>
                <w:sz w:val="20"/>
                <w:szCs w:val="20"/>
              </w:rPr>
            </w:pPr>
            <w:r>
              <w:rPr/>
              <w:t xml:space="preserve">販売費</w:t>
            </w:r>
          </w:p>
        </w:tc>
      </w:tr>
      <w:tr w:rsidR="00581BD5" w14:paraId="3F202133" w14:textId="77777777" w:rsidTr="00581BD5">
        <w:trPr>
          <w:trHeight w:val="300"/>
          <w:trPrChange w:id="25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54" w:author="CCJK" w:date="2024-10-18T09:22:00Z">
              <w:tcPr>
                <w:tcW w:w="3261" w:type="dxa"/>
                <w:tcBorders>
                  <w:top w:val="nil"/>
                  <w:left w:val="nil"/>
                  <w:bottom w:val="nil"/>
                  <w:right w:val="single" w:sz="8" w:space="0" w:color="000000"/>
                </w:tcBorders>
                <w:shd w:val="clear" w:color="000000" w:fill="F2F2F2"/>
                <w:noWrap/>
                <w:vAlign w:val="center"/>
              </w:tcPr>
            </w:tcPrChange>
          </w:tcPr>
          <w:p w14:paraId="2DD91B9B" w14:textId="77777777">
            <w:pPr>
              <w:rPr>
                <w:rFonts w:ascii="Arial Unicode MS" w:eastAsia="Arial Unicode MS" w:hAnsi="Arial Unicode MS" w:cs="Arial Unicode MS"/>
                <w:color w:val="000000"/>
                <w:sz w:val="20"/>
                <w:szCs w:val="20"/>
              </w:rPr>
            </w:pPr>
            <w:r>
              <w:rPr>
                <w:color w:val="000000"/>
              </w:rPr>
              <w:t xml:space="preserve">研究開発費</w:t>
            </w:r>
          </w:p>
        </w:tc>
      </w:tr>
      <w:tr w:rsidR="00581BD5" w14:paraId="41EBC38F" w14:textId="77777777" w:rsidTr="00581BD5">
        <w:trPr>
          <w:trHeight w:val="300"/>
          <w:trPrChange w:id="25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5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1EF92F0" w14:textId="77777777">
            <w:pPr>
              <w:rPr>
                <w:rFonts w:ascii="Arial Unicode MS" w:eastAsia="Arial Unicode MS" w:hAnsi="Arial Unicode MS" w:cs="Arial Unicode MS"/>
                <w:color w:val="000000"/>
                <w:sz w:val="20"/>
                <w:szCs w:val="20"/>
              </w:rPr>
            </w:pPr>
            <w:r>
              <w:rPr>
                <w:color w:val="000000"/>
              </w:rPr>
              <w:t xml:space="preserve">うち：支払利息</w:t>
            </w:r>
          </w:p>
        </w:tc>
      </w:tr>
      <w:tr w:rsidR="00581BD5" w14:paraId="7E9E789D" w14:textId="77777777" w:rsidTr="00581BD5">
        <w:trPr>
          <w:trHeight w:val="300"/>
          <w:trPrChange w:id="26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62" w:author="CCJK" w:date="2024-10-18T09:22:00Z">
              <w:tcPr>
                <w:tcW w:w="3261" w:type="dxa"/>
                <w:tcBorders>
                  <w:top w:val="nil"/>
                  <w:left w:val="nil"/>
                  <w:bottom w:val="nil"/>
                  <w:right w:val="single" w:sz="8" w:space="0" w:color="000000"/>
                </w:tcBorders>
                <w:shd w:val="clear" w:color="000000" w:fill="F2F2F2"/>
                <w:noWrap/>
                <w:vAlign w:val="center"/>
              </w:tcPr>
            </w:tcPrChange>
          </w:tcPr>
          <w:p w14:paraId="5F367163" w14:textId="77777777">
            <w:pPr>
              <w:rPr>
                <w:rFonts w:ascii="Arial Unicode MS" w:eastAsia="Arial Unicode MS" w:hAnsi="Arial Unicode MS" w:cs="Arial Unicode MS"/>
                <w:color w:val="000000"/>
                <w:sz w:val="20"/>
                <w:szCs w:val="20"/>
              </w:rPr>
            </w:pPr>
            <w:r>
              <w:rPr>
                <w:color w:val="000000"/>
              </w:rPr>
              <w:t xml:space="preserve">受取利息</w:t>
            </w:r>
          </w:p>
        </w:tc>
      </w:tr>
      <w:tr w:rsidR="00581BD5" w14:paraId="69B64943" w14:textId="77777777" w:rsidTr="00581BD5">
        <w:trPr>
          <w:trHeight w:val="300"/>
          <w:trPrChange w:id="26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6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566B81D" w14:textId="77777777">
            <w:pPr>
              <w:rPr>
                <w:rFonts w:ascii="Arial Unicode MS" w:eastAsia="Arial Unicode MS" w:hAnsi="Arial Unicode MS" w:cs="Arial Unicode MS"/>
                <w:color w:val="000000"/>
                <w:sz w:val="20"/>
                <w:szCs w:val="20"/>
              </w:rPr>
            </w:pPr>
            <w:r>
              <w:rPr/>
              <w:t xml:space="preserve">加：その他の収益</w:t>
            </w:r>
          </w:p>
        </w:tc>
      </w:tr>
      <w:tr w:rsidR="00581BD5" w14:paraId="32983169" w14:textId="77777777" w:rsidTr="00581BD5">
        <w:trPr>
          <w:trHeight w:val="300"/>
          <w:trPrChange w:id="26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70" w:author="CCJK" w:date="2024-10-18T09:22:00Z">
              <w:tcPr>
                <w:tcW w:w="3261" w:type="dxa"/>
                <w:tcBorders>
                  <w:top w:val="nil"/>
                  <w:left w:val="nil"/>
                  <w:bottom w:val="nil"/>
                  <w:right w:val="single" w:sz="8" w:space="0" w:color="000000"/>
                </w:tcBorders>
                <w:shd w:val="clear" w:color="000000" w:fill="F2F2F2"/>
                <w:noWrap/>
                <w:vAlign w:val="center"/>
              </w:tcPr>
            </w:tcPrChange>
          </w:tcPr>
          <w:p w14:paraId="66093AA6" w14:textId="77777777">
            <w:pPr>
              <w:rPr>
                <w:rFonts w:ascii="Arial Unicode MS" w:eastAsia="Arial Unicode MS" w:hAnsi="Arial Unicode MS" w:cs="Arial Unicode MS"/>
                <w:color w:val="000000"/>
                <w:sz w:val="20"/>
                <w:szCs w:val="20"/>
              </w:rPr>
            </w:pPr>
            <w:r>
              <w:rPr/>
              <w:t xml:space="preserve">投資収益（損失は「-」で表示）</w:t>
            </w:r>
          </w:p>
        </w:tc>
      </w:tr>
      <w:tr w:rsidR="00581BD5" w14:paraId="5647DB73" w14:textId="77777777" w:rsidTr="00581BD5">
        <w:trPr>
          <w:trHeight w:val="300"/>
          <w:trPrChange w:id="27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7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8C8A7E4" w14:textId="77777777">
            <w:pPr>
              <w:rPr>
                <w:rFonts w:ascii="Arial Unicode MS" w:eastAsia="Arial Unicode MS" w:hAnsi="Arial Unicode MS" w:cs="Arial Unicode MS"/>
                <w:color w:val="000000"/>
                <w:sz w:val="20"/>
                <w:szCs w:val="20"/>
              </w:rPr>
            </w:pPr>
            <w:r>
              <w:rPr/>
              <w:t xml:space="preserve">うち：関連会社および合弁会社に対する投資収益</w:t>
            </w:r>
          </w:p>
        </w:tc>
      </w:tr>
      <w:tr w:rsidR="00581BD5" w14:paraId="26572991" w14:textId="77777777" w:rsidTr="00581BD5">
        <w:trPr>
          <w:trHeight w:val="300"/>
          <w:trPrChange w:id="27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78" w:author="CCJK" w:date="2024-10-18T09:22:00Z">
              <w:tcPr>
                <w:tcW w:w="3261" w:type="dxa"/>
                <w:tcBorders>
                  <w:top w:val="nil"/>
                  <w:left w:val="nil"/>
                  <w:bottom w:val="nil"/>
                  <w:right w:val="single" w:sz="8" w:space="0" w:color="000000"/>
                </w:tcBorders>
                <w:shd w:val="clear" w:color="000000" w:fill="F2F2F2"/>
                <w:noWrap/>
                <w:vAlign w:val="center"/>
              </w:tcPr>
            </w:tcPrChange>
          </w:tcPr>
          <w:p w14:paraId="6E5D89A4" w14:textId="77777777">
            <w:pPr>
              <w:rPr>
                <w:rFonts w:ascii="Arial Unicode MS" w:eastAsia="Arial Unicode MS" w:hAnsi="Arial Unicode MS" w:cs="Arial Unicode MS"/>
                <w:color w:val="000000"/>
                <w:sz w:val="20"/>
                <w:szCs w:val="20"/>
              </w:rPr>
            </w:pPr>
            <w:r>
              <w:rPr/>
              <w:t xml:space="preserve">償却原価で測定される金融資産の認識中止による収益</w:t>
            </w:r>
          </w:p>
        </w:tc>
      </w:tr>
      <w:tr w:rsidR="00581BD5" w14:paraId="08E2DC8F" w14:textId="77777777" w:rsidTr="00581BD5">
        <w:trPr>
          <w:trHeight w:val="300"/>
          <w:trPrChange w:id="28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8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A29177C" w14:textId="77777777">
            <w:pPr>
              <w:rPr>
                <w:rFonts w:ascii="Arial Unicode MS" w:eastAsia="Arial Unicode MS" w:hAnsi="Arial Unicode MS" w:cs="Arial Unicode MS"/>
                <w:color w:val="000000"/>
                <w:sz w:val="20"/>
                <w:szCs w:val="20"/>
              </w:rPr>
            </w:pPr>
            <w:r>
              <w:rPr>
                <w:color w:val="000000"/>
              </w:rPr>
              <w:t xml:space="preserve">純ヘッジ収益（損失は「-」で表示）</w:t>
            </w:r>
          </w:p>
        </w:tc>
      </w:tr>
      <w:tr w:rsidR="00581BD5" w14:paraId="1A22BA9F" w14:textId="77777777" w:rsidTr="00581BD5">
        <w:trPr>
          <w:trHeight w:val="300"/>
          <w:trPrChange w:id="28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86" w:author="CCJK" w:date="2024-10-18T09:22:00Z">
              <w:tcPr>
                <w:tcW w:w="3261" w:type="dxa"/>
                <w:tcBorders>
                  <w:top w:val="nil"/>
                  <w:left w:val="nil"/>
                  <w:bottom w:val="nil"/>
                  <w:right w:val="single" w:sz="8" w:space="0" w:color="000000"/>
                </w:tcBorders>
                <w:shd w:val="clear" w:color="000000" w:fill="F2F2F2"/>
                <w:noWrap/>
                <w:vAlign w:val="center"/>
              </w:tcPr>
            </w:tcPrChange>
          </w:tcPr>
          <w:p w14:paraId="5BB5B3E7" w14:textId="77777777">
            <w:pPr>
              <w:rPr>
                <w:rFonts w:ascii="Arial Unicode MS" w:eastAsia="Arial Unicode MS" w:hAnsi="Arial Unicode MS" w:cs="Arial Unicode MS"/>
                <w:color w:val="000000"/>
                <w:sz w:val="20"/>
                <w:szCs w:val="20"/>
              </w:rPr>
            </w:pPr>
            <w:r>
              <w:rPr>
                <w:color w:val="000000"/>
              </w:rPr>
              <w:t xml:space="preserve">公正価値変動収益（損失は「-」で表示）</w:t>
            </w:r>
          </w:p>
        </w:tc>
      </w:tr>
      <w:tr w:rsidR="00581BD5" w14:paraId="0791CCB7" w14:textId="77777777" w:rsidTr="00581BD5">
        <w:trPr>
          <w:trHeight w:val="300"/>
          <w:trPrChange w:id="28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29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BB58D03" w14:textId="77777777">
            <w:pPr>
              <w:widowControl w:val="0"/>
              <w:spacing w:line="240" w:lineRule="atLeast"/>
              <w:rPr>
                <w:rFonts w:ascii="Arial Unicode MS" w:eastAsia="Arial Unicode MS" w:hAnsi="Arial Unicode MS" w:cs="Arial Unicode MS"/>
                <w:color w:val="000000"/>
                <w:sz w:val="20"/>
                <w:szCs w:val="20"/>
              </w:rPr>
              <w:pPrChange w:id="291" w:author="企业用户_1134699809" w:date="2024-10-18T07:17:00Z">
                <w:pPr/>
              </w:pPrChange>
            </w:pPr>
            <w:r>
              <w:rPr/>
              <w:t xml:space="preserve">信用減損損失（損失は「-」で表示）</w:t>
            </w:r>
          </w:p>
        </w:tc>
      </w:tr>
      <w:tr w:rsidR="00581BD5" w14:paraId="27367768" w14:textId="77777777" w:rsidTr="00581BD5">
        <w:trPr>
          <w:trHeight w:val="300"/>
          <w:trPrChange w:id="29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295" w:author="CCJK" w:date="2024-10-18T09:22:00Z">
              <w:tcPr>
                <w:tcW w:w="3261" w:type="dxa"/>
                <w:tcBorders>
                  <w:top w:val="nil"/>
                  <w:left w:val="nil"/>
                  <w:bottom w:val="nil"/>
                  <w:right w:val="single" w:sz="8" w:space="0" w:color="000000"/>
                </w:tcBorders>
                <w:shd w:val="clear" w:color="000000" w:fill="F2F2F2"/>
                <w:noWrap/>
                <w:vAlign w:val="center"/>
              </w:tcPr>
            </w:tcPrChange>
          </w:tcPr>
          <w:p w14:paraId="16382C98" w14:textId="77777777">
            <w:pPr>
              <w:widowControl w:val="0"/>
              <w:spacing w:line="240" w:lineRule="atLeast"/>
              <w:rPr>
                <w:rFonts w:ascii="Arial Unicode MS" w:eastAsia="Arial Unicode MS" w:hAnsi="Arial Unicode MS" w:cs="Arial Unicode MS"/>
                <w:color w:val="000000"/>
                <w:sz w:val="20"/>
                <w:szCs w:val="20"/>
              </w:rPr>
              <w:pPrChange w:id="296" w:author="企业用户_1134699809" w:date="2024-10-18T07:17:00Z">
                <w:pPr/>
              </w:pPrChange>
            </w:pPr>
            <w:r>
              <w:rPr/>
              <w:t xml:space="preserve">資産減損損失（損失は「-」で表示）</w:t>
            </w:r>
          </w:p>
        </w:tc>
      </w:tr>
      <w:tr w:rsidR="00581BD5" w14:paraId="78E888E2" w14:textId="77777777" w:rsidTr="00581BD5">
        <w:trPr>
          <w:trHeight w:val="300"/>
          <w:trPrChange w:id="29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0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CB650CD" w14:textId="77777777">
            <w:pPr>
              <w:rPr>
                <w:rFonts w:ascii="Arial Unicode MS" w:eastAsia="Arial Unicode MS" w:hAnsi="Arial Unicode MS" w:cs="Arial Unicode MS"/>
                <w:color w:val="000000"/>
                <w:sz w:val="20"/>
                <w:szCs w:val="20"/>
              </w:rPr>
            </w:pPr>
            <w:r>
              <w:rPr>
                <w:color w:val="000000"/>
              </w:rPr>
              <w:t xml:space="preserve">資産処分収益（損失は「-」で表示）</w:t>
            </w:r>
          </w:p>
        </w:tc>
      </w:tr>
      <w:tr w:rsidR="00581BD5" w14:paraId="6308838F" w14:textId="77777777" w:rsidTr="00581BD5">
        <w:trPr>
          <w:trHeight w:val="300"/>
          <w:trPrChange w:id="30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04" w:author="CCJK" w:date="2024-10-18T09:22:00Z">
              <w:tcPr>
                <w:tcW w:w="3261" w:type="dxa"/>
                <w:tcBorders>
                  <w:top w:val="nil"/>
                  <w:left w:val="nil"/>
                  <w:bottom w:val="nil"/>
                  <w:right w:val="single" w:sz="8" w:space="0" w:color="000000"/>
                </w:tcBorders>
                <w:shd w:val="clear" w:color="000000" w:fill="F2F2F2"/>
                <w:noWrap/>
                <w:vAlign w:val="center"/>
              </w:tcPr>
            </w:tcPrChange>
          </w:tcPr>
          <w:p w14:paraId="60FE1379" w14:textId="77777777">
            <w:pPr>
              <w:widowControl w:val="0"/>
              <w:spacing w:line="240" w:lineRule="atLeast"/>
              <w:rPr>
                <w:rFonts w:ascii="Arial Unicode MS" w:eastAsia="Arial Unicode MS" w:hAnsi="Arial Unicode MS" w:cs="Arial Unicode MS"/>
                <w:color w:val="000000"/>
                <w:sz w:val="20"/>
                <w:szCs w:val="20"/>
              </w:rPr>
              <w:pPrChange w:id="305" w:author="企业用户_1134699809" w:date="2024-10-18T07:18:00Z">
                <w:pPr/>
              </w:pPrChange>
            </w:pPr>
            <w:r>
              <w:rPr/>
              <w:t xml:space="preserve">三、営業利益（損失は「-」で表示）</w:t>
            </w:r>
          </w:p>
        </w:tc>
      </w:tr>
      <w:tr w:rsidR="00581BD5" w14:paraId="27F09BD8" w14:textId="77777777" w:rsidTr="00581BD5">
        <w:trPr>
          <w:trHeight w:val="300"/>
          <w:trPrChange w:id="30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1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BF443C5" w14:textId="77777777">
            <w:pPr>
              <w:widowControl w:val="0"/>
              <w:spacing w:line="240" w:lineRule="atLeast"/>
              <w:rPr>
                <w:rFonts w:ascii="Arial Unicode MS" w:eastAsia="Arial Unicode MS" w:hAnsi="Arial Unicode MS" w:cs="Arial Unicode MS"/>
                <w:color w:val="000000"/>
                <w:sz w:val="20"/>
                <w:szCs w:val="20"/>
              </w:rPr>
              <w:pPrChange w:id="311" w:author="企业用户_1134699809" w:date="2024-10-18T07:18:00Z">
                <w:pPr/>
              </w:pPrChange>
            </w:pPr>
            <w:r>
              <w:rPr/>
              <w:t xml:space="preserve">加：営業外収益</w:t>
            </w:r>
          </w:p>
        </w:tc>
      </w:tr>
      <w:tr w:rsidR="00581BD5" w14:paraId="72EBE53A" w14:textId="77777777" w:rsidTr="00581BD5">
        <w:trPr>
          <w:trHeight w:val="300"/>
          <w:trPrChange w:id="31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15" w:author="CCJK" w:date="2024-10-18T09:22:00Z">
              <w:tcPr>
                <w:tcW w:w="3261" w:type="dxa"/>
                <w:tcBorders>
                  <w:top w:val="nil"/>
                  <w:left w:val="nil"/>
                  <w:bottom w:val="nil"/>
                  <w:right w:val="single" w:sz="8" w:space="0" w:color="000000"/>
                </w:tcBorders>
                <w:shd w:val="clear" w:color="000000" w:fill="F2F2F2"/>
                <w:noWrap/>
                <w:vAlign w:val="center"/>
              </w:tcPr>
            </w:tcPrChange>
          </w:tcPr>
          <w:p w14:paraId="12DC1530" w14:textId="77777777">
            <w:pPr>
              <w:widowControl w:val="0"/>
              <w:spacing w:line="240" w:lineRule="atLeast"/>
              <w:rPr>
                <w:rFonts w:ascii="Arial Unicode MS" w:eastAsia="Arial Unicode MS" w:hAnsi="Arial Unicode MS" w:cs="Arial Unicode MS"/>
                <w:color w:val="000000"/>
                <w:sz w:val="20"/>
                <w:szCs w:val="20"/>
              </w:rPr>
              <w:pPrChange w:id="316" w:author="企业用户_1134699809" w:date="2024-10-18T07:18:00Z">
                <w:pPr/>
              </w:pPrChange>
            </w:pPr>
            <w:r>
              <w:rPr/>
              <w:t xml:space="preserve">減：営業外費用</w:t>
            </w:r>
          </w:p>
        </w:tc>
      </w:tr>
      <w:tr w:rsidR="00581BD5" w14:paraId="33A6AC1A" w14:textId="77777777" w:rsidTr="00581BD5">
        <w:trPr>
          <w:trHeight w:val="300"/>
          <w:trPrChange w:id="31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2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00E3162" w14:textId="77777777">
            <w:pPr>
              <w:rPr>
                <w:rFonts w:ascii="Arial Unicode MS" w:eastAsia="Arial Unicode MS" w:hAnsi="Arial Unicode MS" w:cs="Arial Unicode MS"/>
                <w:color w:val="000000"/>
                <w:sz w:val="20"/>
                <w:szCs w:val="20"/>
              </w:rPr>
            </w:pPr>
            <w:r>
              <w:rPr>
                <w:color w:val="000000"/>
              </w:rPr>
              <w:t xml:space="preserve">#</w:t>
            </w:r>
          </w:p>
        </w:tc>
      </w:tr>
      <w:tr w:rsidR="00581BD5" w14:paraId="1FBC070B" w14:textId="77777777" w:rsidTr="00581BD5">
        <w:trPr>
          <w:trHeight w:val="300"/>
          <w:trPrChange w:id="32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24" w:author="CCJK" w:date="2024-10-18T09:22:00Z">
              <w:tcPr>
                <w:tcW w:w="3261" w:type="dxa"/>
                <w:tcBorders>
                  <w:top w:val="nil"/>
                  <w:left w:val="nil"/>
                  <w:bottom w:val="nil"/>
                  <w:right w:val="single" w:sz="8" w:space="0" w:color="000000"/>
                </w:tcBorders>
                <w:shd w:val="clear" w:color="000000" w:fill="F2F2F2"/>
                <w:noWrap/>
                <w:vAlign w:val="center"/>
              </w:tcPr>
            </w:tcPrChange>
          </w:tcPr>
          <w:p w14:paraId="016CF166" w14:textId="77777777">
            <w:pPr>
              <w:rPr>
                <w:rFonts w:ascii="Arial Unicode MS" w:eastAsia="Arial Unicode MS" w:hAnsi="Arial Unicode MS" w:cs="Arial Unicode MS"/>
                <w:color w:val="000000"/>
                <w:sz w:val="20"/>
                <w:szCs w:val="20"/>
              </w:rPr>
            </w:pPr>
            <w:r>
              <w:rPr>
                <w:color w:val="000000"/>
              </w:rPr>
              <w:t xml:space="preserve">四、税引前利益（税引前損失は「-」で表示）</w:t>
            </w:r>
          </w:p>
        </w:tc>
      </w:tr>
      <w:tr w:rsidR="00581BD5" w14:paraId="73457185" w14:textId="77777777" w:rsidTr="00581BD5">
        <w:trPr>
          <w:trHeight w:val="300"/>
          <w:trPrChange w:id="32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2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7788F91" w14:textId="77777777">
            <w:pPr>
              <w:widowControl w:val="0"/>
              <w:spacing w:line="240" w:lineRule="atLeast"/>
              <w:rPr>
                <w:rFonts w:ascii="Arial Unicode MS" w:eastAsia="Arial Unicode MS" w:hAnsi="Arial Unicode MS" w:cs="Arial Unicode MS"/>
                <w:color w:val="000000"/>
                <w:sz w:val="20"/>
                <w:szCs w:val="20"/>
              </w:rPr>
              <w:pPrChange w:id="329" w:author="企业用户_1134699809" w:date="2024-10-18T07:19:00Z">
                <w:pPr/>
              </w:pPrChange>
            </w:pPr>
            <w:r>
              <w:rPr/>
              <w:t xml:space="preserve">五、純利益（純損失は「-」で表示）</w:t>
            </w:r>
          </w:p>
        </w:tc>
      </w:tr>
      <w:tr w:rsidR="00581BD5" w14:paraId="2C68E729" w14:textId="77777777" w:rsidTr="00581BD5">
        <w:trPr>
          <w:trHeight w:val="300"/>
          <w:trPrChange w:id="33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33" w:author="CCJK" w:date="2024-10-18T09:22:00Z">
              <w:tcPr>
                <w:tcW w:w="3261" w:type="dxa"/>
                <w:tcBorders>
                  <w:top w:val="nil"/>
                  <w:left w:val="nil"/>
                  <w:bottom w:val="nil"/>
                  <w:right w:val="single" w:sz="8" w:space="0" w:color="000000"/>
                </w:tcBorders>
                <w:shd w:val="clear" w:color="000000" w:fill="F2F2F2"/>
                <w:noWrap/>
                <w:vAlign w:val="center"/>
              </w:tcPr>
            </w:tcPrChange>
          </w:tcPr>
          <w:p w14:paraId="0BE7D0F8" w14:textId="77777777">
            <w:pPr>
              <w:widowControl w:val="0"/>
              <w:spacing w:line="240" w:lineRule="atLeast"/>
              <w:rPr>
                <w:rFonts w:ascii="Arial Unicode MS" w:eastAsia="Arial Unicode MS" w:hAnsi="Arial Unicode MS" w:cs="Arial Unicode MS"/>
                <w:color w:val="000000"/>
                <w:sz w:val="20"/>
                <w:szCs w:val="20"/>
              </w:rPr>
              <w:pPrChange w:id="334" w:author="企业用户_1134699809" w:date="2024-10-18T07:19:00Z">
                <w:pPr/>
              </w:pPrChange>
            </w:pPr>
            <w:r>
              <w:rPr/>
              <w:t xml:space="preserve">（一）経営の継続性による分類</w:t>
            </w:r>
          </w:p>
        </w:tc>
      </w:tr>
      <w:tr w:rsidR="00581BD5" w14:paraId="2F5B9111" w14:textId="77777777" w:rsidTr="00581BD5">
        <w:trPr>
          <w:trHeight w:val="300"/>
          <w:trPrChange w:id="3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0F8387E" w14:textId="77777777">
            <w:pPr>
              <w:rPr>
                <w:rFonts w:ascii="Arial Unicode MS" w:eastAsia="Arial Unicode MS" w:hAnsi="Arial Unicode MS" w:cs="Arial Unicode MS"/>
                <w:color w:val="000000"/>
                <w:sz w:val="20"/>
                <w:szCs w:val="20"/>
              </w:rPr>
            </w:pPr>
            <w:r>
              <w:rPr/>
              <w:t xml:space="preserve">1.継続事業からの純利益（純損失は「-」で表示）</w:t>
            </w:r>
          </w:p>
        </w:tc>
      </w:tr>
      <w:tr w:rsidR="00581BD5" w14:paraId="44ED4CB4" w14:textId="77777777" w:rsidTr="00581BD5">
        <w:trPr>
          <w:trHeight w:val="300"/>
          <w:trPrChange w:id="34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42" w:author="CCJK" w:date="2024-10-18T09:22:00Z">
              <w:tcPr>
                <w:tcW w:w="3261" w:type="dxa"/>
                <w:tcBorders>
                  <w:top w:val="nil"/>
                  <w:left w:val="nil"/>
                  <w:bottom w:val="nil"/>
                  <w:right w:val="single" w:sz="8" w:space="0" w:color="000000"/>
                </w:tcBorders>
                <w:shd w:val="clear" w:color="000000" w:fill="F2F2F2"/>
                <w:noWrap/>
                <w:vAlign w:val="center"/>
              </w:tcPr>
            </w:tcPrChange>
          </w:tcPr>
          <w:p w14:paraId="53E653B1" w14:textId="77777777">
            <w:pPr>
              <w:rPr>
                <w:rFonts w:ascii="Arial Unicode MS" w:eastAsia="Arial Unicode MS" w:hAnsi="Arial Unicode MS" w:cs="Arial Unicode MS"/>
                <w:color w:val="000000"/>
                <w:sz w:val="20"/>
                <w:szCs w:val="20"/>
              </w:rPr>
            </w:pPr>
            <w:r>
              <w:rPr/>
              <w:t xml:space="preserve">2.非継続事業からの純利益（純損失は「-」で表示）</w:t>
            </w:r>
          </w:p>
        </w:tc>
      </w:tr>
      <w:tr w:rsidR="00581BD5" w14:paraId="7B4F2AC5" w14:textId="77777777" w:rsidTr="00581BD5">
        <w:trPr>
          <w:trHeight w:val="300"/>
          <w:trPrChange w:id="34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4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1F299F4" w14:textId="77777777">
            <w:pPr>
              <w:rPr>
                <w:rFonts w:ascii="Arial Unicode MS" w:eastAsia="Arial Unicode MS" w:hAnsi="Arial Unicode MS" w:cs="Arial Unicode MS"/>
                <w:color w:val="000000"/>
                <w:sz w:val="20"/>
                <w:szCs w:val="20"/>
              </w:rPr>
            </w:pPr>
            <w:r>
              <w:rPr>
                <w:color w:val="000000"/>
              </w:rPr>
              <w:t xml:space="preserve">（二）所有権の帰属による分類</w:t>
            </w:r>
          </w:p>
        </w:tc>
      </w:tr>
      <w:tr w:rsidR="00581BD5" w14:paraId="7E69FBE5" w14:textId="77777777" w:rsidTr="00581BD5">
        <w:trPr>
          <w:trHeight w:val="300"/>
          <w:trPrChange w:id="34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50" w:author="CCJK" w:date="2024-10-18T09:22:00Z">
              <w:tcPr>
                <w:tcW w:w="3261" w:type="dxa"/>
                <w:tcBorders>
                  <w:top w:val="nil"/>
                  <w:left w:val="nil"/>
                  <w:bottom w:val="nil"/>
                  <w:right w:val="single" w:sz="8" w:space="0" w:color="000000"/>
                </w:tcBorders>
                <w:shd w:val="clear" w:color="000000" w:fill="F2F2F2"/>
                <w:noWrap/>
                <w:vAlign w:val="center"/>
              </w:tcPr>
            </w:tcPrChange>
          </w:tcPr>
          <w:p w14:paraId="2A2BA96B" w14:textId="77777777">
            <w:pPr>
              <w:rPr>
                <w:rFonts w:ascii="Arial Unicode MS" w:eastAsia="Arial Unicode MS" w:hAnsi="Arial Unicode MS" w:cs="Arial Unicode MS"/>
                <w:color w:val="000000"/>
                <w:sz w:val="20"/>
                <w:szCs w:val="20"/>
              </w:rPr>
            </w:pPr>
            <w:r>
              <w:rPr/>
              <w:t xml:space="preserve">1.親会社所有者に帰属する純利益（純損失は「-」で表示）</w:t>
            </w:r>
          </w:p>
        </w:tc>
      </w:tr>
      <w:tr w:rsidR="00581BD5" w14:paraId="37DE7F0F" w14:textId="77777777" w:rsidTr="00581BD5">
        <w:trPr>
          <w:trHeight w:val="300"/>
          <w:trPrChange w:id="35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5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46C1C9D" w14:textId="77777777">
            <w:pPr>
              <w:rPr>
                <w:rFonts w:ascii="Arial Unicode MS" w:eastAsia="Arial Unicode MS" w:hAnsi="Arial Unicode MS" w:cs="Arial Unicode MS"/>
                <w:color w:val="000000"/>
                <w:sz w:val="20"/>
                <w:szCs w:val="20"/>
              </w:rPr>
            </w:pPr>
            <w:r>
              <w:rPr/>
              <w:t xml:space="preserve">2.非支配株主損益（純損失は「-」で表示）</w:t>
            </w:r>
          </w:p>
        </w:tc>
      </w:tr>
      <w:tr w:rsidR="00581BD5" w14:paraId="6CCF24CC" w14:textId="77777777" w:rsidTr="00581BD5">
        <w:trPr>
          <w:trHeight w:val="300"/>
          <w:trPrChange w:id="35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58" w:author="CCJK" w:date="2024-10-18T09:22:00Z">
              <w:tcPr>
                <w:tcW w:w="3261" w:type="dxa"/>
                <w:tcBorders>
                  <w:top w:val="nil"/>
                  <w:left w:val="nil"/>
                  <w:bottom w:val="nil"/>
                  <w:right w:val="single" w:sz="8" w:space="0" w:color="000000"/>
                </w:tcBorders>
                <w:shd w:val="clear" w:color="000000" w:fill="F2F2F2"/>
                <w:noWrap/>
                <w:vAlign w:val="center"/>
              </w:tcPr>
            </w:tcPrChange>
          </w:tcPr>
          <w:p w14:paraId="3F0134E4" w14:textId="77777777">
            <w:pPr>
              <w:rPr>
                <w:rFonts w:ascii="Arial Unicode MS" w:eastAsia="Arial Unicode MS" w:hAnsi="Arial Unicode MS" w:cs="Arial Unicode MS"/>
                <w:color w:val="000000"/>
                <w:sz w:val="20"/>
                <w:szCs w:val="20"/>
              </w:rPr>
            </w:pPr>
            <w:r>
              <w:rPr/>
              <w:t xml:space="preserve">六、その他の包括利益の税引後純額</w:t>
            </w:r>
          </w:p>
        </w:tc>
      </w:tr>
      <w:tr w:rsidR="00581BD5" w14:paraId="2A8B8854" w14:textId="77777777" w:rsidTr="00581BD5">
        <w:trPr>
          <w:trHeight w:val="300"/>
          <w:trPrChange w:id="36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6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B9FC8B1" w14:textId="77777777">
            <w:pPr>
              <w:rPr>
                <w:rFonts w:ascii="Arial Unicode MS" w:eastAsia="Arial Unicode MS" w:hAnsi="Arial Unicode MS" w:cs="Arial Unicode MS"/>
                <w:color w:val="000000"/>
                <w:sz w:val="20"/>
                <w:szCs w:val="20"/>
              </w:rPr>
            </w:pPr>
            <w:r>
              <w:rPr/>
              <w:t xml:space="preserve">親会社所有者に帰属するその他の包括利益の税引後純額</w:t>
            </w:r>
          </w:p>
        </w:tc>
      </w:tr>
      <w:tr w:rsidR="00581BD5" w14:paraId="2358BE5E" w14:textId="77777777" w:rsidTr="00581BD5">
        <w:trPr>
          <w:trHeight w:val="300"/>
          <w:trPrChange w:id="36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66" w:author="CCJK" w:date="2024-10-18T09:22:00Z">
              <w:tcPr>
                <w:tcW w:w="3261" w:type="dxa"/>
                <w:tcBorders>
                  <w:top w:val="nil"/>
                  <w:left w:val="nil"/>
                  <w:bottom w:val="nil"/>
                  <w:right w:val="single" w:sz="8" w:space="0" w:color="000000"/>
                </w:tcBorders>
                <w:shd w:val="clear" w:color="000000" w:fill="F2F2F2"/>
                <w:noWrap/>
                <w:vAlign w:val="center"/>
              </w:tcPr>
            </w:tcPrChange>
          </w:tcPr>
          <w:p w14:paraId="343DFCA0" w14:textId="77777777">
            <w:pPr>
              <w:rPr>
                <w:rFonts w:ascii="Arial Unicode MS" w:eastAsia="Arial Unicode MS" w:hAnsi="Arial Unicode MS" w:cs="Arial Unicode MS"/>
                <w:color w:val="000000"/>
                <w:sz w:val="20"/>
                <w:szCs w:val="20"/>
              </w:rPr>
            </w:pPr>
            <w:r>
              <w:rPr>
                <w:color w:val="000000"/>
              </w:rPr>
              <w:t xml:space="preserve">1.損益に振り替えられないその他の包括利益</w:t>
            </w:r>
          </w:p>
        </w:tc>
      </w:tr>
      <w:tr w:rsidR="00581BD5" w14:paraId="6C90C428" w14:textId="77777777" w:rsidTr="00581BD5">
        <w:trPr>
          <w:trHeight w:val="300"/>
          <w:trPrChange w:id="36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7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08FBB88" w14:textId="77777777">
            <w:pPr>
              <w:widowControl w:val="0"/>
              <w:spacing w:line="240" w:lineRule="atLeast"/>
              <w:rPr>
                <w:rFonts w:ascii="Arial Unicode MS" w:eastAsia="Arial Unicode MS" w:hAnsi="Arial Unicode MS" w:cs="Arial Unicode MS"/>
                <w:color w:val="000000"/>
                <w:sz w:val="20"/>
                <w:szCs w:val="20"/>
              </w:rPr>
              <w:pPrChange w:id="371" w:author="企业用户_1134699809" w:date="2024-10-18T07:23:00Z">
                <w:pPr/>
              </w:pPrChange>
            </w:pPr>
            <w:r>
              <w:rPr/>
              <w:t xml:space="preserve">(1)確定給付制度の変動額の再測定</w:t>
            </w:r>
          </w:p>
        </w:tc>
      </w:tr>
      <w:tr w:rsidR="00581BD5" w14:paraId="31E49407" w14:textId="77777777" w:rsidTr="00581BD5">
        <w:trPr>
          <w:trHeight w:val="300"/>
          <w:trPrChange w:id="37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75" w:author="CCJK" w:date="2024-10-18T09:22:00Z">
              <w:tcPr>
                <w:tcW w:w="3261" w:type="dxa"/>
                <w:tcBorders>
                  <w:top w:val="nil"/>
                  <w:left w:val="nil"/>
                  <w:bottom w:val="nil"/>
                  <w:right w:val="single" w:sz="8" w:space="0" w:color="000000"/>
                </w:tcBorders>
                <w:shd w:val="clear" w:color="000000" w:fill="F2F2F2"/>
                <w:noWrap/>
                <w:vAlign w:val="center"/>
              </w:tcPr>
            </w:tcPrChange>
          </w:tcPr>
          <w:p w14:paraId="74CC8DF8" w14:textId="77777777">
            <w:pPr>
              <w:widowControl w:val="0"/>
              <w:spacing w:line="240" w:lineRule="atLeast"/>
              <w:rPr>
                <w:rFonts w:ascii="Arial Unicode MS" w:eastAsia="Arial Unicode MS" w:hAnsi="Arial Unicode MS" w:cs="Arial Unicode MS"/>
                <w:color w:val="000000"/>
                <w:sz w:val="20"/>
                <w:szCs w:val="20"/>
              </w:rPr>
              <w:pPrChange w:id="376" w:author="企业用户_1134699809" w:date="2024-10-18T07:24:00Z">
                <w:pPr/>
              </w:pPrChange>
            </w:pPr>
            <w:r>
              <w:rPr/>
              <w:t xml:space="preserve">(2)持分法による損益に転換できないその他の包括利益</w:t>
            </w:r>
          </w:p>
        </w:tc>
      </w:tr>
      <w:tr w:rsidR="00581BD5" w14:paraId="15EE6AFE" w14:textId="77777777" w:rsidTr="00581BD5">
        <w:trPr>
          <w:trHeight w:val="300"/>
          <w:trPrChange w:id="37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8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A41F573" w14:textId="77777777">
            <w:pPr>
              <w:widowControl w:val="0"/>
              <w:spacing w:line="240" w:lineRule="atLeast"/>
              <w:rPr>
                <w:rFonts w:ascii="Arial Unicode MS" w:eastAsia="Arial Unicode MS" w:hAnsi="Arial Unicode MS" w:cs="Arial Unicode MS"/>
                <w:color w:val="000000"/>
                <w:sz w:val="20"/>
                <w:szCs w:val="20"/>
              </w:rPr>
              <w:pPrChange w:id="381" w:author="企业用户_1134699809" w:date="2024-10-18T07:24:00Z">
                <w:pPr/>
              </w:pPrChange>
            </w:pPr>
            <w:r>
              <w:rPr/>
              <w:t xml:space="preserve">(3)その他の資本性金融商品投資の公正価値変動</w:t>
            </w:r>
          </w:p>
        </w:tc>
      </w:tr>
      <w:tr w:rsidR="00581BD5" w14:paraId="19362FF8" w14:textId="77777777" w:rsidTr="00581BD5">
        <w:trPr>
          <w:trHeight w:val="300"/>
          <w:trPrChange w:id="38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85" w:author="CCJK" w:date="2024-10-18T09:22:00Z">
              <w:tcPr>
                <w:tcW w:w="3261" w:type="dxa"/>
                <w:tcBorders>
                  <w:top w:val="nil"/>
                  <w:left w:val="nil"/>
                  <w:bottom w:val="nil"/>
                  <w:right w:val="single" w:sz="8" w:space="0" w:color="000000"/>
                </w:tcBorders>
                <w:shd w:val="clear" w:color="000000" w:fill="F2F2F2"/>
                <w:noWrap/>
                <w:vAlign w:val="center"/>
              </w:tcPr>
            </w:tcPrChange>
          </w:tcPr>
          <w:p w14:paraId="780D538A" w14:textId="77777777">
            <w:pPr>
              <w:widowControl w:val="0"/>
              <w:spacing w:line="240" w:lineRule="atLeast"/>
              <w:rPr>
                <w:rFonts w:ascii="Arial Unicode MS" w:eastAsia="Arial Unicode MS" w:hAnsi="Arial Unicode MS" w:cs="Arial Unicode MS"/>
                <w:color w:val="000000"/>
                <w:sz w:val="20"/>
                <w:szCs w:val="20"/>
              </w:rPr>
              <w:pPrChange w:id="386" w:author="企业用户_1134699809" w:date="2024-10-18T07:25:00Z">
                <w:pPr/>
              </w:pPrChange>
            </w:pPr>
            <w:r>
              <w:rPr/>
              <w:t xml:space="preserve">(4)企業の自己信用リスクの公正価値変動</w:t>
            </w:r>
          </w:p>
        </w:tc>
      </w:tr>
      <w:tr w:rsidR="00581BD5" w14:paraId="2052C12D" w14:textId="77777777" w:rsidTr="00581BD5">
        <w:trPr>
          <w:trHeight w:val="300"/>
          <w:trPrChange w:id="38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39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B702264" w14:textId="77777777">
            <w:pPr>
              <w:rPr>
                <w:rFonts w:ascii="Arial Unicode MS" w:eastAsia="Arial Unicode MS" w:hAnsi="Arial Unicode MS" w:cs="Arial Unicode MS"/>
                <w:color w:val="000000"/>
                <w:sz w:val="20"/>
                <w:szCs w:val="20"/>
              </w:rPr>
            </w:pPr>
            <w:r>
              <w:rPr>
                <w:color w:val="000000"/>
              </w:rPr>
              <w:t xml:space="preserve">(5)その他</w:t>
            </w:r>
          </w:p>
        </w:tc>
      </w:tr>
      <w:tr w:rsidR="00581BD5" w14:paraId="3C76CBC5" w14:textId="77777777" w:rsidTr="00581BD5">
        <w:trPr>
          <w:trHeight w:val="300"/>
          <w:trPrChange w:id="39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396" w:author="CCJK" w:date="2024-10-18T09:22:00Z">
              <w:tcPr>
                <w:tcW w:w="3261" w:type="dxa"/>
                <w:tcBorders>
                  <w:top w:val="nil"/>
                  <w:left w:val="nil"/>
                  <w:bottom w:val="nil"/>
                  <w:right w:val="single" w:sz="8" w:space="0" w:color="000000"/>
                </w:tcBorders>
                <w:shd w:val="clear" w:color="000000" w:fill="F2F2F2"/>
                <w:noWrap/>
                <w:vAlign w:val="center"/>
              </w:tcPr>
            </w:tcPrChange>
          </w:tcPr>
          <w:p w14:paraId="6A3D57DE" w14:textId="77777777">
            <w:pPr>
              <w:rPr>
                <w:rFonts w:ascii="Arial Unicode MS" w:eastAsia="Arial Unicode MS" w:hAnsi="Arial Unicode MS" w:cs="Arial Unicode MS"/>
                <w:color w:val="000000"/>
                <w:sz w:val="20"/>
                <w:szCs w:val="20"/>
              </w:rPr>
            </w:pPr>
            <w:r>
              <w:rPr>
                <w:color w:val="000000"/>
              </w:rPr>
              <w:t xml:space="preserve">2.</w:t>
            </w:r>
            <w:r>
              <w:rPr/>
              <w:t xml:space="preserve">損益に振り替えられるその他の包括利益</w:t>
            </w:r>
          </w:p>
        </w:tc>
      </w:tr>
      <w:tr w:rsidR="00581BD5" w14:paraId="7CB64974" w14:textId="77777777" w:rsidTr="00581BD5">
        <w:trPr>
          <w:trHeight w:val="300"/>
          <w:trPrChange w:id="39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0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C218D38" w14:textId="77777777">
            <w:pPr>
              <w:rPr>
                <w:rFonts w:ascii="Arial Unicode MS" w:eastAsia="Arial Unicode MS" w:hAnsi="Arial Unicode MS" w:cs="Arial Unicode MS"/>
                <w:color w:val="000000"/>
                <w:sz w:val="20"/>
                <w:szCs w:val="20"/>
              </w:rPr>
            </w:pPr>
            <w:r>
              <w:rPr>
                <w:color w:val="000000"/>
              </w:rPr>
              <w:t xml:space="preserve">(1)持分法による損益に転換できるその他の包括利益</w:t>
            </w:r>
          </w:p>
        </w:tc>
      </w:tr>
      <w:tr w:rsidR="00581BD5" w14:paraId="75A5FE20" w14:textId="77777777" w:rsidTr="00581BD5">
        <w:trPr>
          <w:trHeight w:val="300"/>
          <w:trPrChange w:id="40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06" w:author="CCJK" w:date="2024-10-18T09:22:00Z">
              <w:tcPr>
                <w:tcW w:w="3261" w:type="dxa"/>
                <w:tcBorders>
                  <w:top w:val="nil"/>
                  <w:left w:val="nil"/>
                  <w:bottom w:val="nil"/>
                  <w:right w:val="single" w:sz="8" w:space="0" w:color="000000"/>
                </w:tcBorders>
                <w:shd w:val="clear" w:color="000000" w:fill="F2F2F2"/>
                <w:noWrap/>
                <w:vAlign w:val="center"/>
              </w:tcPr>
            </w:tcPrChange>
          </w:tcPr>
          <w:p w14:paraId="76D1A6B2" w14:textId="77777777">
            <w:pPr>
              <w:rPr>
                <w:rFonts w:ascii="Arial Unicode MS" w:eastAsia="Arial Unicode MS" w:hAnsi="Arial Unicode MS" w:cs="Arial Unicode MS"/>
                <w:color w:val="000000"/>
                <w:sz w:val="20"/>
                <w:szCs w:val="20"/>
              </w:rPr>
            </w:pPr>
            <w:r>
              <w:rPr>
                <w:color w:val="000000"/>
              </w:rPr>
              <w:t xml:space="preserve">(2)その他の債券投資の公正価値変動</w:t>
            </w:r>
          </w:p>
        </w:tc>
      </w:tr>
      <w:tr w:rsidR="00581BD5" w14:paraId="65AE0E6F" w14:textId="77777777" w:rsidTr="00581BD5">
        <w:trPr>
          <w:trHeight w:val="300"/>
          <w:trPrChange w:id="41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1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270EFEE" w14:textId="77777777">
            <w:pPr>
              <w:rPr>
                <w:rFonts w:ascii="Arial Unicode MS" w:eastAsia="Arial Unicode MS" w:hAnsi="Arial Unicode MS" w:cs="Arial Unicode MS"/>
                <w:color w:val="000000"/>
                <w:sz w:val="20"/>
                <w:szCs w:val="20"/>
              </w:rPr>
            </w:pPr>
            <w:r>
              <w:rPr>
                <w:color w:val="000000"/>
              </w:rPr>
              <w:t xml:space="preserve">(3)</w:t>
            </w:r>
            <w:r>
              <w:rPr/>
              <w:t xml:space="preserve">金融資産の再分類によりその他の包括利益に計上された金額</w:t>
            </w:r>
          </w:p>
        </w:tc>
      </w:tr>
      <w:tr w:rsidR="00581BD5" w14:paraId="692C7977" w14:textId="77777777" w:rsidTr="00581BD5">
        <w:trPr>
          <w:trHeight w:val="300"/>
          <w:trPrChange w:id="41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18" w:author="CCJK" w:date="2024-10-18T09:22:00Z">
              <w:tcPr>
                <w:tcW w:w="3261" w:type="dxa"/>
                <w:tcBorders>
                  <w:top w:val="nil"/>
                  <w:left w:val="nil"/>
                  <w:bottom w:val="nil"/>
                  <w:right w:val="single" w:sz="8" w:space="0" w:color="000000"/>
                </w:tcBorders>
                <w:shd w:val="clear" w:color="000000" w:fill="F2F2F2"/>
                <w:noWrap/>
                <w:vAlign w:val="center"/>
              </w:tcPr>
            </w:tcPrChange>
          </w:tcPr>
          <w:p w14:paraId="1A75AAFD" w14:textId="77777777">
            <w:pPr>
              <w:rPr>
                <w:rFonts w:ascii="Arial Unicode MS" w:eastAsia="Arial Unicode MS" w:hAnsi="Arial Unicode MS" w:cs="Arial Unicode MS"/>
                <w:color w:val="000000"/>
                <w:sz w:val="20"/>
                <w:szCs w:val="20"/>
              </w:rPr>
            </w:pPr>
            <w:r>
              <w:rPr>
                <w:color w:val="000000"/>
              </w:rPr>
              <w:t xml:space="preserve">(4)</w:t>
            </w:r>
            <w:r>
              <w:rPr/>
              <w:t xml:space="preserve">その他の債券投資に係る信用減損引当金</w:t>
            </w:r>
          </w:p>
        </w:tc>
      </w:tr>
      <w:tr w:rsidR="00581BD5" w14:paraId="253A8047" w14:textId="77777777" w:rsidTr="00581BD5">
        <w:trPr>
          <w:trHeight w:val="300"/>
          <w:trPrChange w:id="42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2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8EB25D1" w14:textId="77777777">
            <w:pPr>
              <w:rPr>
                <w:rFonts w:ascii="Arial Unicode MS" w:eastAsia="Arial Unicode MS" w:hAnsi="Arial Unicode MS" w:cs="Arial Unicode MS"/>
                <w:color w:val="000000"/>
                <w:sz w:val="20"/>
                <w:szCs w:val="20"/>
              </w:rPr>
            </w:pPr>
            <w:r>
              <w:rPr>
                <w:color w:val="000000"/>
              </w:rPr>
              <w:t xml:space="preserve">(5)キャッシュ・フロー・ヘッジ準備金</w:t>
            </w:r>
          </w:p>
        </w:tc>
      </w:tr>
      <w:tr w:rsidR="00581BD5" w14:paraId="0418EB3E" w14:textId="77777777" w:rsidTr="00581BD5">
        <w:trPr>
          <w:trHeight w:val="300"/>
          <w:trPrChange w:id="42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27" w:author="CCJK" w:date="2024-10-18T09:22:00Z">
              <w:tcPr>
                <w:tcW w:w="3261" w:type="dxa"/>
                <w:tcBorders>
                  <w:top w:val="nil"/>
                  <w:left w:val="nil"/>
                  <w:bottom w:val="nil"/>
                  <w:right w:val="single" w:sz="8" w:space="0" w:color="000000"/>
                </w:tcBorders>
                <w:shd w:val="clear" w:color="000000" w:fill="F2F2F2"/>
                <w:noWrap/>
                <w:vAlign w:val="center"/>
              </w:tcPr>
            </w:tcPrChange>
          </w:tcPr>
          <w:p w14:paraId="216DC930" w14:textId="77777777">
            <w:pPr>
              <w:rPr>
                <w:rFonts w:ascii="Arial Unicode MS" w:eastAsia="Arial Unicode MS" w:hAnsi="Arial Unicode MS" w:cs="Arial Unicode MS"/>
                <w:color w:val="000000"/>
                <w:sz w:val="20"/>
                <w:szCs w:val="20"/>
              </w:rPr>
            </w:pPr>
            <w:r>
              <w:rPr>
                <w:color w:val="000000"/>
              </w:rPr>
              <w:t xml:space="preserve">(6)外貨財務諸表換算差額</w:t>
            </w:r>
          </w:p>
        </w:tc>
      </w:tr>
      <w:tr w:rsidR="00581BD5" w14:paraId="1AC0935D" w14:textId="77777777" w:rsidTr="00581BD5">
        <w:trPr>
          <w:trHeight w:val="300"/>
          <w:trPrChange w:id="43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3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3136B1C" w14:textId="77777777">
            <w:pPr>
              <w:rPr>
                <w:rFonts w:ascii="Arial Unicode MS" w:eastAsia="Arial Unicode MS" w:hAnsi="Arial Unicode MS" w:cs="Arial Unicode MS"/>
                <w:color w:val="000000"/>
                <w:sz w:val="20"/>
                <w:szCs w:val="20"/>
              </w:rPr>
            </w:pPr>
            <w:r>
              <w:rPr>
                <w:color w:val="000000"/>
              </w:rPr>
              <w:t xml:space="preserve">（2）非支配株主に帰属するその他の包括利益の税引後純額</w:t>
            </w:r>
          </w:p>
        </w:tc>
      </w:tr>
      <w:tr w:rsidR="00581BD5" w14:paraId="3D207C86" w14:textId="77777777" w:rsidTr="00581BD5">
        <w:trPr>
          <w:trHeight w:val="300"/>
          <w:trPrChange w:id="43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36" w:author="CCJK" w:date="2024-10-18T09:22:00Z">
              <w:tcPr>
                <w:tcW w:w="3261" w:type="dxa"/>
                <w:tcBorders>
                  <w:top w:val="nil"/>
                  <w:left w:val="nil"/>
                  <w:bottom w:val="nil"/>
                  <w:right w:val="single" w:sz="8" w:space="0" w:color="000000"/>
                </w:tcBorders>
                <w:shd w:val="clear" w:color="000000" w:fill="F2F2F2"/>
                <w:noWrap/>
                <w:vAlign w:val="center"/>
              </w:tcPr>
            </w:tcPrChange>
          </w:tcPr>
          <w:p w14:paraId="38C239B9" w14:textId="77777777">
            <w:pPr>
              <w:rPr>
                <w:rFonts w:ascii="Arial Unicode MS" w:eastAsia="Arial Unicode MS" w:hAnsi="Arial Unicode MS" w:cs="Arial Unicode MS"/>
                <w:color w:val="000000"/>
                <w:sz w:val="20"/>
                <w:szCs w:val="20"/>
              </w:rPr>
            </w:pPr>
            <w:r>
              <w:rPr>
                <w:color w:val="000000"/>
              </w:rPr>
              <w:t xml:space="preserve">七、包括利益合計</w:t>
            </w:r>
          </w:p>
        </w:tc>
      </w:tr>
      <w:tr w:rsidR="00581BD5" w14:paraId="5A4E7077" w14:textId="77777777" w:rsidTr="00581BD5">
        <w:trPr>
          <w:trHeight w:val="300"/>
          <w:trPrChange w:id="44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4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A7BCBDF" w14:textId="3DF524E9">
            <w:pPr>
              <w:rPr>
                <w:rFonts w:ascii="Arial Unicode MS" w:eastAsia="Arial Unicode MS" w:hAnsi="Arial Unicode MS" w:cs="Arial Unicode MS"/>
                <w:color w:val="000000"/>
                <w:sz w:val="20"/>
                <w:szCs w:val="20"/>
              </w:rPr>
            </w:pPr>
            <w:r>
              <w:rPr>
                <w:color w:val="000000"/>
              </w:rPr>
              <w:t xml:space="preserve">（1）親会社所有者に帰属する包括利益合計</w:t>
            </w:r>
          </w:p>
        </w:tc>
      </w:tr>
      <w:tr w:rsidR="00581BD5" w14:paraId="7AFAA5B9" w14:textId="77777777" w:rsidTr="00581BD5">
        <w:trPr>
          <w:trHeight w:val="300"/>
          <w:trPrChange w:id="46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61" w:author="CCJK" w:date="2024-10-18T09:22:00Z">
              <w:tcPr>
                <w:tcW w:w="3261" w:type="dxa"/>
                <w:tcBorders>
                  <w:top w:val="nil"/>
                  <w:left w:val="nil"/>
                  <w:bottom w:val="nil"/>
                  <w:right w:val="single" w:sz="8" w:space="0" w:color="000000"/>
                </w:tcBorders>
                <w:shd w:val="clear" w:color="000000" w:fill="F2F2F2"/>
                <w:noWrap/>
                <w:vAlign w:val="center"/>
              </w:tcPr>
            </w:tcPrChange>
          </w:tcPr>
          <w:p w14:paraId="5E897240" w14:textId="77777777">
            <w:pPr>
              <w:rPr>
                <w:rFonts w:ascii="Arial Unicode MS" w:eastAsia="Arial Unicode MS" w:hAnsi="Arial Unicode MS" w:cs="Arial Unicode MS"/>
                <w:color w:val="000000"/>
                <w:sz w:val="20"/>
                <w:szCs w:val="20"/>
              </w:rPr>
            </w:pPr>
            <w:r>
              <w:rPr>
                <w:color w:val="000000"/>
              </w:rPr>
              <w:t xml:space="preserve">（2）非支配株主に帰属する包括利益合計</w:t>
            </w:r>
          </w:p>
        </w:tc>
      </w:tr>
      <w:tr w:rsidR="00581BD5" w14:paraId="743CC7BF" w14:textId="77777777" w:rsidTr="00581BD5">
        <w:trPr>
          <w:trHeight w:val="300"/>
          <w:trPrChange w:id="46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6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9C66DF3" w14:textId="77777777">
            <w:pPr>
              <w:rPr>
                <w:rFonts w:ascii="Arial Unicode MS" w:eastAsia="Arial Unicode MS" w:hAnsi="Arial Unicode MS" w:cs="Arial Unicode MS"/>
                <w:color w:val="000000"/>
                <w:sz w:val="20"/>
                <w:szCs w:val="20"/>
              </w:rPr>
            </w:pPr>
            <w:r>
              <w:rPr>
                <w:color w:val="000000"/>
              </w:rPr>
              <w:t xml:space="preserve">金額単位：人民元</w:t>
            </w:r>
          </w:p>
        </w:tc>
      </w:tr>
      <w:tr w:rsidR="00581BD5" w14:paraId="14A2A426" w14:textId="77777777" w:rsidTr="00581BD5">
        <w:trPr>
          <w:trHeight w:val="300"/>
          <w:trPrChange w:id="47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73" w:author="CCJK" w:date="2024-10-18T09:22:00Z">
              <w:tcPr>
                <w:tcW w:w="3261" w:type="dxa"/>
                <w:tcBorders>
                  <w:top w:val="nil"/>
                  <w:left w:val="nil"/>
                  <w:bottom w:val="nil"/>
                  <w:right w:val="single" w:sz="8" w:space="0" w:color="000000"/>
                </w:tcBorders>
                <w:shd w:val="clear" w:color="000000" w:fill="F2F2F2"/>
                <w:noWrap/>
                <w:vAlign w:val="center"/>
              </w:tcPr>
            </w:tcPrChange>
          </w:tcPr>
          <w:p w14:paraId="0350B323"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5B9B069E" w14:textId="77777777" w:rsidTr="00581BD5">
        <w:trPr>
          <w:trHeight w:val="300"/>
          <w:trPrChange w:id="47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7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87DB756"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10E1ECD0" w14:textId="77777777" w:rsidTr="00581BD5">
        <w:trPr>
          <w:trHeight w:val="300"/>
          <w:trPrChange w:id="48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81" w:author="CCJK" w:date="2024-10-18T09:22:00Z">
              <w:tcPr>
                <w:tcW w:w="3261" w:type="dxa"/>
                <w:tcBorders>
                  <w:top w:val="nil"/>
                  <w:left w:val="nil"/>
                  <w:bottom w:val="nil"/>
                  <w:right w:val="single" w:sz="8" w:space="0" w:color="000000"/>
                </w:tcBorders>
                <w:shd w:val="clear" w:color="000000" w:fill="F2F2F2"/>
                <w:noWrap/>
                <w:vAlign w:val="center"/>
              </w:tcPr>
            </w:tcPrChange>
          </w:tcPr>
          <w:p w14:paraId="2418E2EC" w14:textId="77777777">
            <w:pPr>
              <w:rPr>
                <w:rFonts w:ascii="Arial Unicode MS" w:eastAsia="Arial Unicode MS" w:hAnsi="Arial Unicode MS" w:cs="Arial Unicode MS"/>
                <w:color w:val="000000"/>
                <w:sz w:val="20"/>
                <w:szCs w:val="20"/>
              </w:rPr>
            </w:pPr>
            <w:r>
              <w:rPr>
                <w:color w:val="000000"/>
              </w:rPr>
              <w:t xml:space="preserve">一、営業活動によるキャッシュ・フロー：</w:t>
            </w:r>
          </w:p>
        </w:tc>
      </w:tr>
      <w:tr w:rsidR="00581BD5" w14:paraId="6D2EC04E" w14:textId="77777777" w:rsidTr="00581BD5">
        <w:trPr>
          <w:trHeight w:val="300"/>
          <w:trPrChange w:id="48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8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17F08A9" w14:textId="77777777">
            <w:pPr>
              <w:rPr>
                <w:rFonts w:ascii="Arial Unicode MS" w:eastAsia="Arial Unicode MS" w:hAnsi="Arial Unicode MS" w:cs="Arial Unicode MS"/>
                <w:color w:val="000000"/>
                <w:sz w:val="20"/>
                <w:szCs w:val="20"/>
              </w:rPr>
            </w:pPr>
            <w:r>
              <w:rPr>
                <w:color w:val="000000"/>
              </w:rPr>
              <w:t xml:space="preserve">商品販売、役務提供による現金収入</w:t>
            </w:r>
          </w:p>
        </w:tc>
      </w:tr>
      <w:tr w:rsidR="00581BD5" w14:paraId="3C6E6167" w14:textId="77777777" w:rsidTr="00581BD5">
        <w:trPr>
          <w:trHeight w:val="300"/>
          <w:trPrChange w:id="49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492" w:author="CCJK" w:date="2024-10-18T09:22:00Z">
              <w:tcPr>
                <w:tcW w:w="3261" w:type="dxa"/>
                <w:tcBorders>
                  <w:top w:val="nil"/>
                  <w:left w:val="nil"/>
                  <w:bottom w:val="nil"/>
                  <w:right w:val="single" w:sz="8" w:space="0" w:color="000000"/>
                </w:tcBorders>
                <w:shd w:val="clear" w:color="000000" w:fill="F2F2F2"/>
                <w:noWrap/>
                <w:vAlign w:val="center"/>
              </w:tcPr>
            </w:tcPrChange>
          </w:tcPr>
          <w:p w14:paraId="651A73CF" w14:textId="77777777">
            <w:pPr>
              <w:rPr>
                <w:rFonts w:ascii="Arial Unicode MS" w:eastAsia="Arial Unicode MS" w:hAnsi="Arial Unicode MS" w:cs="Arial Unicode MS"/>
                <w:color w:val="000000"/>
                <w:sz w:val="20"/>
                <w:szCs w:val="20"/>
              </w:rPr>
            </w:pPr>
            <w:r>
              <w:rPr>
                <w:color w:val="000000"/>
              </w:rPr>
              <w:t xml:space="preserve">その他の営業活動に関連する現金収入</w:t>
            </w:r>
          </w:p>
        </w:tc>
      </w:tr>
      <w:tr w:rsidR="00581BD5" w14:paraId="54C41D14" w14:textId="77777777" w:rsidTr="00581BD5">
        <w:trPr>
          <w:trHeight w:val="300"/>
          <w:trPrChange w:id="49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49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FF8B5CB" w14:textId="77777777">
            <w:pPr>
              <w:rPr>
                <w:rFonts w:ascii="Arial Unicode MS" w:eastAsia="Arial Unicode MS" w:hAnsi="Arial Unicode MS" w:cs="Arial Unicode MS"/>
                <w:color w:val="000000"/>
                <w:sz w:val="20"/>
                <w:szCs w:val="20"/>
              </w:rPr>
            </w:pPr>
            <w:r>
              <w:rPr>
                <w:color w:val="000000"/>
              </w:rPr>
              <w:t xml:space="preserve">営業活動による現金流入小計</w:t>
            </w:r>
          </w:p>
        </w:tc>
      </w:tr>
      <w:tr w:rsidR="00581BD5" w14:paraId="5C78B5F1" w14:textId="77777777" w:rsidTr="00581BD5">
        <w:trPr>
          <w:trHeight w:val="300"/>
          <w:trPrChange w:id="49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00" w:author="CCJK" w:date="2024-10-18T09:22:00Z">
              <w:tcPr>
                <w:tcW w:w="3261" w:type="dxa"/>
                <w:tcBorders>
                  <w:top w:val="nil"/>
                  <w:left w:val="nil"/>
                  <w:bottom w:val="nil"/>
                  <w:right w:val="single" w:sz="8" w:space="0" w:color="000000"/>
                </w:tcBorders>
                <w:shd w:val="clear" w:color="000000" w:fill="F2F2F2"/>
                <w:noWrap/>
                <w:vAlign w:val="center"/>
              </w:tcPr>
            </w:tcPrChange>
          </w:tcPr>
          <w:p w14:paraId="6BBFCE5F" w14:textId="77777777">
            <w:pPr>
              <w:widowControl w:val="0"/>
              <w:spacing w:line="240" w:lineRule="atLeast"/>
              <w:rPr>
                <w:rFonts w:ascii="Arial Unicode MS" w:eastAsia="Arial Unicode MS" w:hAnsi="Arial Unicode MS" w:cs="Arial Unicode MS"/>
                <w:color w:val="000000"/>
                <w:sz w:val="20"/>
                <w:szCs w:val="20"/>
              </w:rPr>
              <w:pPrChange w:id="501" w:author="企业用户_1134699809" w:date="2024-10-18T07:31:00Z">
                <w:pPr/>
              </w:pPrChange>
            </w:pPr>
            <w:r>
              <w:rPr/>
              <w:t xml:space="preserve">商品購入、役務受領による現金支出</w:t>
            </w:r>
          </w:p>
        </w:tc>
      </w:tr>
      <w:tr w:rsidR="00581BD5" w14:paraId="42A947EC" w14:textId="77777777" w:rsidTr="00581BD5">
        <w:trPr>
          <w:trHeight w:val="300"/>
          <w:trPrChange w:id="50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0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A93C6CF" w14:textId="77777777">
            <w:pPr>
              <w:rPr>
                <w:rFonts w:ascii="Arial Unicode MS" w:eastAsia="Arial Unicode MS" w:hAnsi="Arial Unicode MS" w:cs="Arial Unicode MS"/>
                <w:color w:val="000000"/>
                <w:sz w:val="20"/>
                <w:szCs w:val="20"/>
              </w:rPr>
            </w:pPr>
            <w:r>
              <w:rPr>
                <w:color w:val="000000"/>
              </w:rPr>
              <w:t xml:space="preserve">#</w:t>
            </w:r>
          </w:p>
        </w:tc>
      </w:tr>
      <w:tr w:rsidR="00581BD5" w14:paraId="4294AF0B" w14:textId="77777777" w:rsidTr="00581BD5">
        <w:trPr>
          <w:trHeight w:val="300"/>
          <w:trPrChange w:id="50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09" w:author="CCJK" w:date="2024-10-18T09:22:00Z">
              <w:tcPr>
                <w:tcW w:w="3261" w:type="dxa"/>
                <w:tcBorders>
                  <w:top w:val="nil"/>
                  <w:left w:val="nil"/>
                  <w:bottom w:val="nil"/>
                  <w:right w:val="single" w:sz="8" w:space="0" w:color="000000"/>
                </w:tcBorders>
                <w:shd w:val="clear" w:color="000000" w:fill="F2F2F2"/>
                <w:noWrap/>
                <w:vAlign w:val="center"/>
              </w:tcPr>
            </w:tcPrChange>
          </w:tcPr>
          <w:p w14:paraId="5B021C4C" w14:textId="77777777">
            <w:pPr>
              <w:rPr>
                <w:rFonts w:ascii="Arial Unicode MS" w:eastAsia="Arial Unicode MS" w:hAnsi="Arial Unicode MS" w:cs="Arial Unicode MS"/>
                <w:color w:val="000000"/>
                <w:sz w:val="20"/>
                <w:szCs w:val="20"/>
              </w:rPr>
            </w:pPr>
            <w:r>
              <w:rPr>
                <w:color w:val="000000"/>
              </w:rPr>
              <w:t xml:space="preserve">各種税金の支払い</w:t>
            </w:r>
          </w:p>
        </w:tc>
      </w:tr>
      <w:tr w:rsidR="00581BD5" w14:paraId="66889164" w14:textId="77777777" w:rsidTr="00581BD5">
        <w:trPr>
          <w:trHeight w:val="300"/>
          <w:trPrChange w:id="51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1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3DD4E19" w14:textId="77777777">
            <w:pPr>
              <w:rPr>
                <w:rFonts w:ascii="Arial Unicode MS" w:eastAsia="Arial Unicode MS" w:hAnsi="Arial Unicode MS" w:cs="Arial Unicode MS"/>
                <w:color w:val="000000"/>
                <w:sz w:val="20"/>
                <w:szCs w:val="20"/>
              </w:rPr>
            </w:pPr>
            <w:r>
              <w:rPr>
                <w:color w:val="000000"/>
              </w:rPr>
              <w:t xml:space="preserve">その他の営業活動に関連する現金支出</w:t>
            </w:r>
          </w:p>
        </w:tc>
      </w:tr>
      <w:tr w:rsidR="00581BD5" w14:paraId="396EF43B" w14:textId="77777777" w:rsidTr="00581BD5">
        <w:trPr>
          <w:trHeight w:val="300"/>
          <w:trPrChange w:id="51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17" w:author="CCJK" w:date="2024-10-18T09:22:00Z">
              <w:tcPr>
                <w:tcW w:w="3261" w:type="dxa"/>
                <w:tcBorders>
                  <w:top w:val="nil"/>
                  <w:left w:val="nil"/>
                  <w:bottom w:val="nil"/>
                  <w:right w:val="single" w:sz="8" w:space="0" w:color="000000"/>
                </w:tcBorders>
                <w:shd w:val="clear" w:color="000000" w:fill="F2F2F2"/>
                <w:noWrap/>
                <w:vAlign w:val="center"/>
              </w:tcPr>
            </w:tcPrChange>
          </w:tcPr>
          <w:p w14:paraId="1B46290F" w14:textId="77777777">
            <w:pPr>
              <w:spacing w:line="240" w:lineRule="atLeast"/>
              <w:rPr>
                <w:rFonts w:ascii="Arial Unicode MS" w:eastAsia="Arial Unicode MS" w:hAnsi="Arial Unicode MS" w:cs="Arial Unicode MS"/>
                <w:color w:val="000000"/>
                <w:sz w:val="20"/>
                <w:szCs w:val="20"/>
              </w:rPr>
              <w:pPrChange w:id="518" w:author="企业用户_1134699809" w:date="2024-10-18T07:33:00Z">
                <w:pPr/>
              </w:pPrChange>
            </w:pPr>
            <w:r>
              <w:rPr>
                <w:color w:val="000000"/>
              </w:rPr>
              <w:t xml:space="preserve">営業</w:t>
            </w:r>
            <w:r>
              <w:rPr/>
              <w:t xml:space="preserve">活動によるキャッシュ・フロー純額</w:t>
            </w:r>
          </w:p>
        </w:tc>
      </w:tr>
      <w:tr w:rsidR="00581BD5" w14:paraId="31BEBA87" w14:textId="77777777" w:rsidTr="00581BD5">
        <w:trPr>
          <w:trHeight w:val="300"/>
          <w:trPrChange w:id="52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2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A8B3C35" w14:textId="77777777">
            <w:pPr>
              <w:rPr>
                <w:rFonts w:ascii="Arial Unicode MS" w:eastAsia="Arial Unicode MS" w:hAnsi="Arial Unicode MS" w:cs="Arial Unicode MS"/>
                <w:color w:val="000000"/>
                <w:sz w:val="20"/>
                <w:szCs w:val="20"/>
              </w:rPr>
            </w:pPr>
            <w:r>
              <w:rPr>
                <w:color w:val="000000"/>
              </w:rPr>
              <w:t xml:space="preserve">二、投資活動によるキャッシュ・フロー：</w:t>
            </w:r>
          </w:p>
        </w:tc>
      </w:tr>
      <w:tr w:rsidR="00581BD5" w14:paraId="72AFB56E" w14:textId="77777777" w:rsidTr="00581BD5">
        <w:trPr>
          <w:trHeight w:val="300"/>
          <w:trPrChange w:id="52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28" w:author="CCJK" w:date="2024-10-18T09:22:00Z">
              <w:tcPr>
                <w:tcW w:w="3261" w:type="dxa"/>
                <w:tcBorders>
                  <w:top w:val="nil"/>
                  <w:left w:val="nil"/>
                  <w:bottom w:val="nil"/>
                  <w:right w:val="single" w:sz="8" w:space="0" w:color="000000"/>
                </w:tcBorders>
                <w:shd w:val="clear" w:color="000000" w:fill="F2F2F2"/>
                <w:noWrap/>
                <w:vAlign w:val="center"/>
              </w:tcPr>
            </w:tcPrChange>
          </w:tcPr>
          <w:p w14:paraId="077E0349" w14:textId="77777777">
            <w:pPr>
              <w:rPr>
                <w:rFonts w:ascii="Arial Unicode MS" w:eastAsia="Arial Unicode MS" w:hAnsi="Arial Unicode MS" w:cs="Arial Unicode MS"/>
                <w:color w:val="000000"/>
                <w:sz w:val="20"/>
                <w:szCs w:val="20"/>
              </w:rPr>
            </w:pPr>
            <w:r>
              <w:rPr>
                <w:color w:val="000000"/>
              </w:rPr>
              <w:t xml:space="preserve">投資回収による現金収入</w:t>
            </w:r>
          </w:p>
        </w:tc>
      </w:tr>
      <w:tr w:rsidR="00581BD5" w14:paraId="3D1AD2EB" w14:textId="77777777" w:rsidTr="00581BD5">
        <w:trPr>
          <w:trHeight w:val="300"/>
          <w:trPrChange w:id="53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3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72C0843" w14:textId="4BF7F091">
            <w:pPr>
              <w:rPr>
                <w:rFonts w:ascii="Arial Unicode MS" w:eastAsia="Arial Unicode MS" w:hAnsi="Arial Unicode MS" w:cs="Arial Unicode MS"/>
                <w:color w:val="000000"/>
                <w:sz w:val="20"/>
                <w:szCs w:val="20"/>
              </w:rPr>
            </w:pPr>
            <w:r>
              <w:rPr>
                <w:color w:val="000000"/>
              </w:rPr>
              <w:t xml:space="preserve">投資収益による現金収入</w:t>
            </w:r>
          </w:p>
        </w:tc>
      </w:tr>
      <w:tr w:rsidR="00581BD5" w14:paraId="1D94D7C4" w14:textId="77777777" w:rsidTr="00581BD5">
        <w:trPr>
          <w:trHeight w:val="300"/>
          <w:trPrChange w:id="54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44" w:author="CCJK" w:date="2024-10-18T09:22:00Z">
              <w:tcPr>
                <w:tcW w:w="3261" w:type="dxa"/>
                <w:tcBorders>
                  <w:top w:val="nil"/>
                  <w:left w:val="nil"/>
                  <w:bottom w:val="nil"/>
                  <w:right w:val="single" w:sz="8" w:space="0" w:color="000000"/>
                </w:tcBorders>
                <w:shd w:val="clear" w:color="000000" w:fill="F2F2F2"/>
                <w:noWrap/>
                <w:vAlign w:val="center"/>
              </w:tcPr>
            </w:tcPrChange>
          </w:tcPr>
          <w:p w14:paraId="443D5DDF" w14:textId="77777777">
            <w:pPr>
              <w:rPr>
                <w:rFonts w:ascii="Arial Unicode MS" w:eastAsia="Arial Unicode MS" w:hAnsi="Arial Unicode MS" w:cs="Arial Unicode MS"/>
                <w:color w:val="000000"/>
                <w:sz w:val="20"/>
                <w:szCs w:val="20"/>
              </w:rPr>
            </w:pPr>
            <w:r>
              <w:rPr/>
              <w:t xml:space="preserve">固定資産、無形資産</w:t>
            </w:r>
            <w:r>
              <w:rPr>
                <w:color w:val="000000"/>
              </w:rPr>
              <w:t xml:space="preserve">及びその他の長期資産の処分による現金純額</w:t>
            </w:r>
          </w:p>
        </w:tc>
      </w:tr>
      <w:tr w:rsidR="00581BD5" w14:paraId="0EFC10A0" w14:textId="77777777" w:rsidTr="00581BD5">
        <w:trPr>
          <w:trHeight w:val="300"/>
          <w:trPrChange w:id="54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4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329C73E" w14:textId="77777777">
            <w:pPr>
              <w:rPr>
                <w:rFonts w:ascii="Arial Unicode MS" w:eastAsia="Arial Unicode MS" w:hAnsi="Arial Unicode MS" w:cs="Arial Unicode MS"/>
                <w:color w:val="000000"/>
                <w:sz w:val="20"/>
                <w:szCs w:val="20"/>
              </w:rPr>
            </w:pPr>
            <w:r>
              <w:rPr>
                <w:color w:val="000000"/>
              </w:rPr>
              <w:t xml:space="preserve">子会社及びその他の事業単位の処分による現金純額</w:t>
            </w:r>
          </w:p>
        </w:tc>
      </w:tr>
      <w:tr w:rsidR="00581BD5" w14:paraId="6AD0A08E" w14:textId="77777777" w:rsidTr="00581BD5">
        <w:trPr>
          <w:trHeight w:val="300"/>
          <w:trPrChange w:id="55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53" w:author="CCJK" w:date="2024-10-18T09:22:00Z">
              <w:tcPr>
                <w:tcW w:w="3261" w:type="dxa"/>
                <w:tcBorders>
                  <w:top w:val="nil"/>
                  <w:left w:val="nil"/>
                  <w:bottom w:val="nil"/>
                  <w:right w:val="single" w:sz="8" w:space="0" w:color="000000"/>
                </w:tcBorders>
                <w:shd w:val="clear" w:color="000000" w:fill="F2F2F2"/>
                <w:noWrap/>
                <w:vAlign w:val="center"/>
              </w:tcPr>
            </w:tcPrChange>
          </w:tcPr>
          <w:p w14:paraId="2D3CB160" w14:textId="77777777">
            <w:pPr>
              <w:spacing w:line="240" w:lineRule="atLeast"/>
              <w:rPr>
                <w:rFonts w:ascii="Arial Unicode MS" w:eastAsia="Arial Unicode MS" w:hAnsi="Arial Unicode MS" w:cs="Arial Unicode MS"/>
                <w:color w:val="000000"/>
                <w:sz w:val="20"/>
                <w:szCs w:val="20"/>
              </w:rPr>
              <w:pPrChange w:id="554" w:author="企业用户_1134699809" w:date="2024-10-18T07:35:00Z">
                <w:pPr/>
              </w:pPrChange>
            </w:pPr>
            <w:r>
              <w:rPr/>
              <w:t xml:space="preserve">その他の投資活動に関連する現金収入</w:t>
            </w:r>
          </w:p>
        </w:tc>
      </w:tr>
      <w:tr w:rsidR="00581BD5" w14:paraId="65A1FA65" w14:textId="77777777" w:rsidTr="00581BD5">
        <w:trPr>
          <w:trHeight w:val="300"/>
          <w:trPrChange w:id="55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5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90ECB5A" w14:textId="77777777">
            <w:pPr>
              <w:rPr>
                <w:rFonts w:ascii="Arial Unicode MS" w:eastAsia="Arial Unicode MS" w:hAnsi="Arial Unicode MS" w:cs="Arial Unicode MS"/>
                <w:color w:val="000000"/>
                <w:sz w:val="20"/>
                <w:szCs w:val="20"/>
              </w:rPr>
            </w:pPr>
            <w:r>
              <w:rPr>
                <w:color w:val="000000"/>
              </w:rPr>
              <w:t xml:space="preserve">固定資産、無形資産及びその他の長期資産の取得による現金支出</w:t>
            </w:r>
          </w:p>
        </w:tc>
      </w:tr>
      <w:tr w:rsidR="00581BD5" w14:paraId="34DDA45D" w14:textId="77777777" w:rsidTr="00581BD5">
        <w:trPr>
          <w:trHeight w:val="300"/>
          <w:trPrChange w:id="56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64" w:author="CCJK" w:date="2024-10-18T09:22:00Z">
              <w:tcPr>
                <w:tcW w:w="3261" w:type="dxa"/>
                <w:tcBorders>
                  <w:top w:val="nil"/>
                  <w:left w:val="nil"/>
                  <w:bottom w:val="nil"/>
                  <w:right w:val="single" w:sz="8" w:space="0" w:color="000000"/>
                </w:tcBorders>
                <w:shd w:val="clear" w:color="000000" w:fill="F2F2F2"/>
                <w:noWrap/>
                <w:vAlign w:val="center"/>
              </w:tcPr>
            </w:tcPrChange>
          </w:tcPr>
          <w:p w14:paraId="56EC0332" w14:textId="249D3999">
            <w:pPr>
              <w:rPr>
                <w:rFonts w:ascii="Arial Unicode MS" w:eastAsia="Arial Unicode MS" w:hAnsi="Arial Unicode MS" w:cs="Arial Unicode MS"/>
                <w:color w:val="000000"/>
                <w:sz w:val="20"/>
                <w:szCs w:val="20"/>
              </w:rPr>
            </w:pPr>
            <w:r>
              <w:rPr>
                <w:color w:val="000000"/>
              </w:rPr>
              <w:t xml:space="preserve">投資による現金支出</w:t>
            </w:r>
          </w:p>
        </w:tc>
      </w:tr>
      <w:tr w:rsidR="00581BD5" w14:paraId="31DA3AEB" w14:textId="77777777" w:rsidTr="00581BD5">
        <w:trPr>
          <w:trHeight w:val="300"/>
          <w:trPrChange w:id="56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7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4C399E1" w14:textId="77777777">
            <w:pPr>
              <w:rPr>
                <w:rFonts w:ascii="Arial Unicode MS" w:eastAsia="Arial Unicode MS" w:hAnsi="Arial Unicode MS" w:cs="Arial Unicode MS"/>
                <w:color w:val="000000"/>
                <w:sz w:val="20"/>
                <w:szCs w:val="20"/>
              </w:rPr>
            </w:pPr>
            <w:r>
              <w:rPr>
                <w:color w:val="000000"/>
              </w:rPr>
              <w:t xml:space="preserve">子会社及びその他の事業単位の取得による現金純額</w:t>
            </w:r>
          </w:p>
        </w:tc>
      </w:tr>
      <w:tr w:rsidR="00581BD5" w14:paraId="529706B6" w14:textId="77777777" w:rsidTr="00581BD5">
        <w:trPr>
          <w:trHeight w:val="300"/>
          <w:trPrChange w:id="57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78" w:author="CCJK" w:date="2024-10-18T09:22:00Z">
              <w:tcPr>
                <w:tcW w:w="3261" w:type="dxa"/>
                <w:tcBorders>
                  <w:top w:val="nil"/>
                  <w:left w:val="nil"/>
                  <w:bottom w:val="nil"/>
                  <w:right w:val="single" w:sz="8" w:space="0" w:color="000000"/>
                </w:tcBorders>
                <w:shd w:val="clear" w:color="000000" w:fill="F2F2F2"/>
                <w:noWrap/>
                <w:vAlign w:val="center"/>
              </w:tcPr>
            </w:tcPrChange>
          </w:tcPr>
          <w:p w14:paraId="084B7B64" w14:textId="77777777">
            <w:pPr>
              <w:rPr>
                <w:rFonts w:ascii="Arial Unicode MS" w:eastAsia="Arial Unicode MS" w:hAnsi="Arial Unicode MS" w:cs="Arial Unicode MS"/>
                <w:color w:val="000000"/>
                <w:sz w:val="20"/>
                <w:szCs w:val="20"/>
              </w:rPr>
            </w:pPr>
            <w:r>
              <w:rPr>
                <w:color w:val="000000"/>
              </w:rPr>
              <w:t xml:space="preserve">その他の投資活動に関連する現金支出</w:t>
            </w:r>
          </w:p>
        </w:tc>
      </w:tr>
      <w:tr w:rsidR="00581BD5" w14:paraId="795A38E7" w14:textId="77777777" w:rsidTr="00581BD5">
        <w:trPr>
          <w:trHeight w:val="300"/>
          <w:trPrChange w:id="58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8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7929175" w14:textId="77777777">
            <w:pPr>
              <w:rPr>
                <w:rFonts w:ascii="Arial Unicode MS" w:eastAsia="Arial Unicode MS" w:hAnsi="Arial Unicode MS" w:cs="Arial Unicode MS"/>
                <w:color w:val="000000"/>
                <w:sz w:val="20"/>
                <w:szCs w:val="20"/>
              </w:rPr>
            </w:pPr>
            <w:r>
              <w:rPr>
                <w:color w:val="000000"/>
              </w:rPr>
              <w:t xml:space="preserve">投資活動による現金流出小計</w:t>
            </w:r>
          </w:p>
        </w:tc>
      </w:tr>
      <w:tr w:rsidR="00581BD5" w14:paraId="7B399A24" w14:textId="77777777" w:rsidTr="00581BD5">
        <w:trPr>
          <w:trHeight w:val="300"/>
          <w:trPrChange w:id="58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88" w:author="CCJK" w:date="2024-10-18T09:22:00Z">
              <w:tcPr>
                <w:tcW w:w="3261" w:type="dxa"/>
                <w:tcBorders>
                  <w:top w:val="nil"/>
                  <w:left w:val="nil"/>
                  <w:bottom w:val="nil"/>
                  <w:right w:val="single" w:sz="8" w:space="0" w:color="000000"/>
                </w:tcBorders>
                <w:shd w:val="clear" w:color="000000" w:fill="F2F2F2"/>
                <w:noWrap/>
                <w:vAlign w:val="center"/>
              </w:tcPr>
            </w:tcPrChange>
          </w:tcPr>
          <w:p w14:paraId="5B6D7FFD" w14:textId="77777777">
            <w:pPr>
              <w:rPr>
                <w:rFonts w:ascii="Arial Unicode MS" w:eastAsia="Arial Unicode MS" w:hAnsi="Arial Unicode MS" w:cs="Arial Unicode MS"/>
                <w:color w:val="000000"/>
                <w:sz w:val="20"/>
                <w:szCs w:val="20"/>
              </w:rPr>
            </w:pPr>
            <w:r>
              <w:rPr>
                <w:color w:val="000000"/>
              </w:rPr>
              <w:t xml:space="preserve">投資活動によるキャッシュ・フロー純額</w:t>
            </w:r>
          </w:p>
        </w:tc>
      </w:tr>
      <w:tr w:rsidR="00581BD5" w14:paraId="7E26F424" w14:textId="77777777" w:rsidTr="00581BD5">
        <w:trPr>
          <w:trHeight w:val="300"/>
          <w:trPrChange w:id="59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59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BE62339" w14:textId="77777777">
            <w:pPr>
              <w:rPr>
                <w:rFonts w:ascii="Arial Unicode MS" w:eastAsia="Arial Unicode MS" w:hAnsi="Arial Unicode MS" w:cs="Arial Unicode MS"/>
                <w:color w:val="000000"/>
                <w:sz w:val="20"/>
                <w:szCs w:val="20"/>
              </w:rPr>
            </w:pPr>
            <w:r>
              <w:rPr>
                <w:color w:val="000000"/>
              </w:rPr>
              <w:t xml:space="preserve">三、財務活動によるキャッシュ・フロー：</w:t>
            </w:r>
          </w:p>
        </w:tc>
      </w:tr>
      <w:tr w:rsidR="00581BD5" w14:paraId="0EB43FB6" w14:textId="77777777" w:rsidTr="00581BD5">
        <w:trPr>
          <w:trHeight w:val="300"/>
          <w:trPrChange w:id="59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599" w:author="CCJK" w:date="2024-10-18T09:22:00Z">
              <w:tcPr>
                <w:tcW w:w="3261" w:type="dxa"/>
                <w:tcBorders>
                  <w:top w:val="nil"/>
                  <w:left w:val="nil"/>
                  <w:bottom w:val="nil"/>
                  <w:right w:val="single" w:sz="8" w:space="0" w:color="000000"/>
                </w:tcBorders>
                <w:shd w:val="clear" w:color="000000" w:fill="F2F2F2"/>
                <w:noWrap/>
                <w:vAlign w:val="center"/>
              </w:tcPr>
            </w:tcPrChange>
          </w:tcPr>
          <w:p w14:paraId="66AB621C" w14:textId="77777777">
            <w:pPr>
              <w:rPr>
                <w:rFonts w:ascii="Arial Unicode MS" w:eastAsia="Arial Unicode MS" w:hAnsi="Arial Unicode MS" w:cs="Arial Unicode MS"/>
                <w:color w:val="000000"/>
                <w:sz w:val="20"/>
                <w:szCs w:val="20"/>
              </w:rPr>
            </w:pPr>
            <w:r>
              <w:rPr>
                <w:color w:val="000000"/>
              </w:rPr>
              <w:t xml:space="preserve">出資金受入による現金収入</w:t>
            </w:r>
          </w:p>
        </w:tc>
      </w:tr>
      <w:tr w:rsidR="00581BD5" w14:paraId="4BA6FE60" w14:textId="77777777" w:rsidTr="00581BD5">
        <w:trPr>
          <w:trHeight w:val="300"/>
          <w:trPrChange w:id="60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0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7B1FDC4" w14:textId="77777777">
            <w:pPr>
              <w:rPr>
                <w:rFonts w:ascii="Arial Unicode MS" w:eastAsia="Arial Unicode MS" w:hAnsi="Arial Unicode MS" w:cs="Arial Unicode MS"/>
                <w:color w:val="000000"/>
                <w:sz w:val="20"/>
                <w:szCs w:val="20"/>
              </w:rPr>
            </w:pPr>
            <w:r>
              <w:rPr>
                <w:color w:val="000000"/>
              </w:rPr>
              <w:t xml:space="preserve">うち：子会社が少数株主投資を吸収して受け取った現金</w:t>
            </w:r>
          </w:p>
        </w:tc>
      </w:tr>
      <w:tr w:rsidR="00581BD5" w14:paraId="0F856162" w14:textId="77777777" w:rsidTr="00581BD5">
        <w:trPr>
          <w:trHeight w:val="377"/>
          <w:trPrChange w:id="607" w:author="CCJK" w:date="2024-10-18T09:22:00Z">
            <w:trPr>
              <w:trHeight w:val="377"/>
            </w:trPr>
          </w:trPrChange>
        </w:trPr>
        <w:tc>
          <w:tcPr>
            <w:tcW w:w="3261" w:type="dxa"/>
            <w:tcBorders>
              <w:top w:val="nil"/>
              <w:left w:val="nil"/>
              <w:bottom w:val="nil"/>
              <w:right w:val="single" w:sz="8" w:space="0" w:color="000000"/>
            </w:tcBorders>
            <w:shd w:val="clear" w:color="000000" w:fill="F2F2F2"/>
            <w:noWrap/>
            <w:vAlign w:val="center"/>
            <w:tcPrChange w:id="608" w:author="CCJK" w:date="2024-10-18T09:22:00Z">
              <w:tcPr>
                <w:tcW w:w="3261" w:type="dxa"/>
                <w:tcBorders>
                  <w:top w:val="nil"/>
                  <w:left w:val="nil"/>
                  <w:bottom w:val="nil"/>
                  <w:right w:val="single" w:sz="8" w:space="0" w:color="000000"/>
                </w:tcBorders>
                <w:shd w:val="clear" w:color="000000" w:fill="F2F2F2"/>
                <w:noWrap/>
                <w:vAlign w:val="center"/>
              </w:tcPr>
            </w:tcPrChange>
          </w:tcPr>
          <w:p w14:paraId="063BF036" w14:textId="77777777">
            <w:pPr>
              <w:rPr>
                <w:rFonts w:ascii="Arial Unicode MS" w:eastAsia="Arial Unicode MS" w:hAnsi="Arial Unicode MS" w:cs="Arial Unicode MS"/>
                <w:color w:val="000000"/>
                <w:sz w:val="20"/>
                <w:szCs w:val="20"/>
              </w:rPr>
            </w:pPr>
            <w:r>
              <w:rPr>
                <w:color w:val="000000"/>
              </w:rPr>
              <w:t xml:space="preserve">借入金による収入</w:t>
            </w:r>
          </w:p>
        </w:tc>
      </w:tr>
      <w:tr w:rsidR="00581BD5" w14:paraId="3A8EE846" w14:textId="77777777" w:rsidTr="00581BD5">
        <w:trPr>
          <w:trHeight w:val="300"/>
          <w:trPrChange w:id="61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1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1B976AD" w14:textId="77777777">
            <w:pPr>
              <w:rPr>
                <w:rFonts w:ascii="Arial Unicode MS" w:eastAsia="Arial Unicode MS" w:hAnsi="Arial Unicode MS" w:cs="Arial Unicode MS"/>
                <w:color w:val="000000"/>
                <w:sz w:val="20"/>
                <w:szCs w:val="20"/>
              </w:rPr>
            </w:pPr>
            <w:r>
              <w:rPr>
                <w:color w:val="000000"/>
              </w:rPr>
              <w:t xml:space="preserve">その他の資金調達活動による収入</w:t>
            </w:r>
          </w:p>
        </w:tc>
      </w:tr>
      <w:tr w:rsidR="00581BD5" w14:paraId="43150B97" w14:textId="77777777" w:rsidTr="00581BD5">
        <w:trPr>
          <w:trHeight w:val="300"/>
          <w:trPrChange w:id="61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16" w:author="CCJK" w:date="2024-10-18T09:22:00Z">
              <w:tcPr>
                <w:tcW w:w="3261" w:type="dxa"/>
                <w:tcBorders>
                  <w:top w:val="nil"/>
                  <w:left w:val="nil"/>
                  <w:bottom w:val="nil"/>
                  <w:right w:val="single" w:sz="8" w:space="0" w:color="000000"/>
                </w:tcBorders>
                <w:shd w:val="clear" w:color="000000" w:fill="F2F2F2"/>
                <w:noWrap/>
                <w:vAlign w:val="center"/>
              </w:tcPr>
            </w:tcPrChange>
          </w:tcPr>
          <w:p w14:paraId="0972E96D" w14:textId="77777777">
            <w:pPr>
              <w:rPr>
                <w:rFonts w:ascii="Arial Unicode MS" w:eastAsia="Arial Unicode MS" w:hAnsi="Arial Unicode MS" w:cs="Arial Unicode MS"/>
                <w:color w:val="000000"/>
                <w:sz w:val="20"/>
                <w:szCs w:val="20"/>
              </w:rPr>
            </w:pPr>
            <w:r>
              <w:rPr>
                <w:color w:val="000000"/>
              </w:rPr>
              <w:t xml:space="preserve">資金調達活動による現金流入小計</w:t>
            </w:r>
          </w:p>
        </w:tc>
      </w:tr>
      <w:tr w:rsidR="00581BD5" w14:paraId="2CA7BF50" w14:textId="77777777" w:rsidTr="00581BD5">
        <w:trPr>
          <w:trHeight w:val="300"/>
          <w:trPrChange w:id="61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2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53DA8E6" w14:textId="77777777">
            <w:pPr>
              <w:rPr>
                <w:rFonts w:ascii="Arial Unicode MS" w:eastAsia="Arial Unicode MS" w:hAnsi="Arial Unicode MS" w:cs="Arial Unicode MS"/>
                <w:color w:val="000000"/>
                <w:sz w:val="20"/>
                <w:szCs w:val="20"/>
              </w:rPr>
            </w:pPr>
            <w:r>
              <w:rPr>
                <w:color w:val="000000"/>
              </w:rPr>
              <w:t xml:space="preserve">債務の返済による支出</w:t>
            </w:r>
          </w:p>
        </w:tc>
      </w:tr>
      <w:tr w:rsidR="00581BD5" w14:paraId="30A6F95E" w14:textId="77777777" w:rsidTr="00581BD5">
        <w:trPr>
          <w:trHeight w:val="300"/>
          <w:trPrChange w:id="62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26" w:author="CCJK" w:date="2024-10-18T09:22:00Z">
              <w:tcPr>
                <w:tcW w:w="3261" w:type="dxa"/>
                <w:tcBorders>
                  <w:top w:val="nil"/>
                  <w:left w:val="nil"/>
                  <w:bottom w:val="nil"/>
                  <w:right w:val="single" w:sz="8" w:space="0" w:color="000000"/>
                </w:tcBorders>
                <w:shd w:val="clear" w:color="000000" w:fill="F2F2F2"/>
                <w:noWrap/>
                <w:vAlign w:val="center"/>
              </w:tcPr>
            </w:tcPrChange>
          </w:tcPr>
          <w:p w14:paraId="1CD0BCAF" w14:textId="77777777">
            <w:pPr>
              <w:rPr>
                <w:rFonts w:ascii="Arial Unicode MS" w:eastAsia="Arial Unicode MS" w:hAnsi="Arial Unicode MS" w:cs="Arial Unicode MS"/>
                <w:color w:val="000000"/>
                <w:sz w:val="20"/>
                <w:szCs w:val="20"/>
              </w:rPr>
            </w:pPr>
            <w:r>
              <w:rPr>
                <w:color w:val="000000"/>
              </w:rPr>
              <w:t xml:space="preserve">配当金、利益の分配または利息の支払による支出</w:t>
            </w:r>
          </w:p>
        </w:tc>
      </w:tr>
      <w:tr w:rsidR="00581BD5" w14:paraId="767C1BCF" w14:textId="77777777" w:rsidTr="00581BD5">
        <w:trPr>
          <w:trHeight w:val="300"/>
          <w:trPrChange w:id="63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3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E29C0FD" w14:textId="77777777">
            <w:pPr>
              <w:rPr>
                <w:rFonts w:ascii="Arial Unicode MS" w:eastAsia="Arial Unicode MS" w:hAnsi="Arial Unicode MS" w:cs="Arial Unicode MS"/>
                <w:color w:val="000000"/>
                <w:sz w:val="20"/>
                <w:szCs w:val="20"/>
              </w:rPr>
            </w:pPr>
            <w:r>
              <w:rPr>
                <w:color w:val="000000"/>
              </w:rPr>
              <w:t xml:space="preserve">うち：子会社が少数株主に支払った配当金、利益</w:t>
            </w:r>
          </w:p>
        </w:tc>
      </w:tr>
      <w:tr w:rsidR="00581BD5" w14:paraId="3E22E7DA" w14:textId="77777777" w:rsidTr="00581BD5">
        <w:trPr>
          <w:trHeight w:val="300"/>
          <w:trPrChange w:id="64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42" w:author="CCJK" w:date="2024-10-18T09:22:00Z">
              <w:tcPr>
                <w:tcW w:w="3261" w:type="dxa"/>
                <w:tcBorders>
                  <w:top w:val="nil"/>
                  <w:left w:val="nil"/>
                  <w:bottom w:val="nil"/>
                  <w:right w:val="single" w:sz="8" w:space="0" w:color="000000"/>
                </w:tcBorders>
                <w:shd w:val="clear" w:color="000000" w:fill="F2F2F2"/>
                <w:noWrap/>
                <w:vAlign w:val="center"/>
              </w:tcPr>
            </w:tcPrChange>
          </w:tcPr>
          <w:p w14:paraId="02A015F1" w14:textId="628A3C4F">
            <w:pPr>
              <w:rPr>
                <w:rFonts w:ascii="Arial Unicode MS" w:eastAsia="Arial Unicode MS" w:hAnsi="Arial Unicode MS" w:cs="Arial Unicode MS"/>
                <w:color w:val="000000"/>
                <w:sz w:val="20"/>
                <w:szCs w:val="20"/>
              </w:rPr>
            </w:pPr>
            <w:r>
              <w:rPr>
                <w:color w:val="000000"/>
              </w:rPr>
              <w:t xml:space="preserve">その他の資金調達活動による支出</w:t>
            </w:r>
          </w:p>
        </w:tc>
      </w:tr>
      <w:tr w:rsidR="00581BD5" w14:paraId="2AA9E37D" w14:textId="77777777" w:rsidTr="00581BD5">
        <w:trPr>
          <w:trHeight w:val="300"/>
          <w:trPrChange w:id="65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5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5D6357B" w14:textId="77777777">
            <w:pPr>
              <w:rPr>
                <w:rFonts w:ascii="Arial Unicode MS" w:eastAsia="Arial Unicode MS" w:hAnsi="Arial Unicode MS" w:cs="Arial Unicode MS"/>
                <w:color w:val="000000"/>
                <w:sz w:val="20"/>
                <w:szCs w:val="20"/>
              </w:rPr>
            </w:pPr>
            <w:r>
              <w:rPr>
                <w:color w:val="000000"/>
              </w:rPr>
              <w:t xml:space="preserve">資金調達活動による現金流出小計</w:t>
            </w:r>
          </w:p>
        </w:tc>
      </w:tr>
      <w:tr w:rsidR="00581BD5" w14:paraId="6C990D72" w14:textId="77777777" w:rsidTr="00581BD5">
        <w:trPr>
          <w:trHeight w:val="300"/>
          <w:trPrChange w:id="6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56" w:author="CCJK" w:date="2024-10-18T09:22:00Z">
              <w:tcPr>
                <w:tcW w:w="3261" w:type="dxa"/>
                <w:tcBorders>
                  <w:top w:val="nil"/>
                  <w:left w:val="nil"/>
                  <w:bottom w:val="nil"/>
                  <w:right w:val="single" w:sz="8" w:space="0" w:color="000000"/>
                </w:tcBorders>
                <w:shd w:val="clear" w:color="000000" w:fill="F2F2F2"/>
                <w:noWrap/>
                <w:vAlign w:val="center"/>
              </w:tcPr>
            </w:tcPrChange>
          </w:tcPr>
          <w:p w14:paraId="18B2A595" w14:textId="77777777">
            <w:pPr>
              <w:rPr>
                <w:rFonts w:ascii="Arial Unicode MS" w:eastAsia="Arial Unicode MS" w:hAnsi="Arial Unicode MS" w:cs="Arial Unicode MS"/>
                <w:color w:val="000000"/>
                <w:sz w:val="20"/>
                <w:szCs w:val="20"/>
              </w:rPr>
            </w:pPr>
            <w:r>
              <w:rPr>
                <w:color w:val="000000"/>
              </w:rPr>
              <w:t xml:space="preserve">資金調達活動による純現金流量</w:t>
            </w:r>
          </w:p>
        </w:tc>
      </w:tr>
      <w:tr w:rsidR="00581BD5" w14:paraId="6338E568" w14:textId="77777777" w:rsidTr="00581BD5">
        <w:trPr>
          <w:trHeight w:val="300"/>
          <w:trPrChange w:id="66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6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0E2401B" w14:textId="77777777">
            <w:pPr>
              <w:rPr>
                <w:rFonts w:ascii="Arial Unicode MS" w:eastAsia="Arial Unicode MS" w:hAnsi="Arial Unicode MS" w:cs="Arial Unicode MS"/>
                <w:color w:val="000000"/>
                <w:sz w:val="20"/>
                <w:szCs w:val="20"/>
              </w:rPr>
            </w:pPr>
            <w:r>
              <w:rPr>
                <w:color w:val="000000"/>
              </w:rPr>
              <w:t xml:space="preserve">五、現金及び現金同等物純増額</w:t>
            </w:r>
          </w:p>
        </w:tc>
      </w:tr>
      <w:tr w:rsidR="00581BD5" w14:paraId="744A2FE5" w14:textId="77777777" w:rsidTr="00581BD5">
        <w:trPr>
          <w:trHeight w:val="351"/>
          <w:trPrChange w:id="665" w:author="CCJK" w:date="2024-10-18T09:22:00Z">
            <w:trPr>
              <w:trHeight w:val="351"/>
            </w:trPr>
          </w:trPrChange>
        </w:trPr>
        <w:tc>
          <w:tcPr>
            <w:tcW w:w="3261" w:type="dxa"/>
            <w:tcBorders>
              <w:top w:val="nil"/>
              <w:left w:val="nil"/>
              <w:bottom w:val="nil"/>
              <w:right w:val="single" w:sz="8" w:space="0" w:color="000000"/>
            </w:tcBorders>
            <w:shd w:val="clear" w:color="000000" w:fill="F2F2F2"/>
            <w:noWrap/>
            <w:vAlign w:val="center"/>
            <w:tcPrChange w:id="666" w:author="CCJK" w:date="2024-10-18T09:22:00Z">
              <w:tcPr>
                <w:tcW w:w="3261" w:type="dxa"/>
                <w:tcBorders>
                  <w:top w:val="nil"/>
                  <w:left w:val="nil"/>
                  <w:bottom w:val="nil"/>
                  <w:right w:val="single" w:sz="8" w:space="0" w:color="000000"/>
                </w:tcBorders>
                <w:shd w:val="clear" w:color="000000" w:fill="F2F2F2"/>
                <w:noWrap/>
                <w:vAlign w:val="center"/>
              </w:tcPr>
            </w:tcPrChange>
          </w:tcPr>
          <w:p w14:paraId="5C213887" w14:textId="77777777">
            <w:pPr>
              <w:rPr>
                <w:rFonts w:ascii="Arial Unicode MS" w:eastAsia="Arial Unicode MS" w:hAnsi="Arial Unicode MS" w:cs="Arial Unicode MS"/>
                <w:color w:val="000000"/>
                <w:sz w:val="20"/>
                <w:szCs w:val="20"/>
              </w:rPr>
            </w:pPr>
            <w:r>
              <w:rPr>
                <w:color w:val="000000"/>
              </w:rPr>
              <w:t xml:space="preserve">加：期首現金及び現金同等物残高</w:t>
            </w:r>
          </w:p>
        </w:tc>
      </w:tr>
      <w:tr w:rsidR="00581BD5" w14:paraId="353C89E8" w14:textId="77777777" w:rsidTr="00581BD5">
        <w:trPr>
          <w:trHeight w:val="300"/>
          <w:trPrChange w:id="67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7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D49D336" w14:textId="77777777">
            <w:pPr>
              <w:rPr>
                <w:rFonts w:ascii="Arial Unicode MS" w:eastAsia="Arial Unicode MS" w:hAnsi="Arial Unicode MS" w:cs="Arial Unicode MS"/>
                <w:color w:val="000000"/>
                <w:sz w:val="20"/>
                <w:szCs w:val="20"/>
              </w:rPr>
            </w:pPr>
            <w:r>
              <w:rPr>
                <w:color w:val="000000"/>
              </w:rPr>
              <w:t xml:space="preserve">六、期末現金及び現金同等物残高</w:t>
            </w:r>
          </w:p>
        </w:tc>
      </w:tr>
      <w:tr w:rsidR="00581BD5" w14:paraId="23D542BF" w14:textId="77777777" w:rsidTr="00581BD5">
        <w:trPr>
          <w:trHeight w:val="300"/>
          <w:trPrChange w:id="67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77" w:author="CCJK" w:date="2024-10-18T09:22:00Z">
              <w:tcPr>
                <w:tcW w:w="3261" w:type="dxa"/>
                <w:tcBorders>
                  <w:top w:val="nil"/>
                  <w:left w:val="nil"/>
                  <w:bottom w:val="nil"/>
                  <w:right w:val="single" w:sz="8" w:space="0" w:color="000000"/>
                </w:tcBorders>
                <w:shd w:val="clear" w:color="000000" w:fill="F2F2F2"/>
                <w:noWrap/>
                <w:vAlign w:val="center"/>
              </w:tcPr>
            </w:tcPrChange>
          </w:tcPr>
          <w:p w14:paraId="747BA1BD" w14:textId="77777777">
            <w:pPr>
              <w:spacing w:line="240" w:lineRule="atLeast"/>
              <w:rPr>
                <w:rFonts w:ascii="Arial Unicode MS" w:eastAsia="Arial Unicode MS" w:hAnsi="Arial Unicode MS" w:cs="Arial Unicode MS"/>
                <w:color w:val="000000"/>
                <w:sz w:val="20"/>
                <w:szCs w:val="20"/>
              </w:rPr>
              <w:pPrChange w:id="678" w:author="企业用户_1134699809" w:date="2024-10-18T07:41:00Z">
                <w:pPr/>
              </w:pPrChange>
            </w:pPr>
            <w:r>
              <w:rPr/>
              <w:t xml:space="preserve">非支配持分</w:t>
            </w:r>
          </w:p>
        </w:tc>
      </w:tr>
      <w:tr w:rsidR="00581BD5" w14:paraId="4C5B72DF" w14:textId="77777777" w:rsidTr="00581BD5">
        <w:trPr>
          <w:trHeight w:val="300"/>
          <w:trPrChange w:id="68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8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D19A796" w14:textId="77777777">
            <w:pPr>
              <w:spacing w:line="240" w:lineRule="atLeast"/>
              <w:rPr>
                <w:rFonts w:ascii="Arial Unicode MS" w:eastAsia="Arial Unicode MS" w:hAnsi="Arial Unicode MS" w:cs="Arial Unicode MS"/>
                <w:color w:val="000000"/>
                <w:sz w:val="20"/>
                <w:szCs w:val="20"/>
              </w:rPr>
              <w:pPrChange w:id="683" w:author="企业用户_1134699809" w:date="2024-10-18T07:41:00Z">
                <w:pPr/>
              </w:pPrChange>
            </w:pPr>
            <w:r>
              <w:rPr/>
              <w:t xml:space="preserve">資本準備金</w:t>
            </w:r>
          </w:p>
        </w:tc>
      </w:tr>
      <w:tr w:rsidR="00581BD5" w14:paraId="44DC75E4" w14:textId="77777777" w:rsidTr="00581BD5">
        <w:trPr>
          <w:trHeight w:val="300"/>
          <w:trPrChange w:id="68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87" w:author="CCJK" w:date="2024-10-18T09:22:00Z">
              <w:tcPr>
                <w:tcW w:w="3261" w:type="dxa"/>
                <w:tcBorders>
                  <w:top w:val="nil"/>
                  <w:left w:val="nil"/>
                  <w:bottom w:val="nil"/>
                  <w:right w:val="single" w:sz="8" w:space="0" w:color="000000"/>
                </w:tcBorders>
                <w:shd w:val="clear" w:color="000000" w:fill="F2F2F2"/>
                <w:noWrap/>
                <w:vAlign w:val="center"/>
              </w:tcPr>
            </w:tcPrChange>
          </w:tcPr>
          <w:p w14:paraId="3567F864" w14:textId="77777777">
            <w:pPr>
              <w:rPr>
                <w:rFonts w:ascii="Arial Unicode MS" w:eastAsia="Arial Unicode MS" w:hAnsi="Arial Unicode MS" w:cs="Arial Unicode MS"/>
                <w:color w:val="000000"/>
                <w:sz w:val="20"/>
                <w:szCs w:val="20"/>
              </w:rPr>
            </w:pPr>
            <w:r>
              <w:rPr>
                <w:color w:val="000000"/>
              </w:rPr>
              <w:t xml:space="preserve">1、利益準備金の積立</w:t>
            </w:r>
          </w:p>
        </w:tc>
      </w:tr>
      <w:tr w:rsidR="00581BD5" w14:paraId="15B8D5DA" w14:textId="77777777" w:rsidTr="00581BD5">
        <w:trPr>
          <w:trHeight w:val="300"/>
          <w:trPrChange w:id="69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69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27852DA" w14:textId="77777777">
            <w:pPr>
              <w:rPr>
                <w:rFonts w:ascii="Arial Unicode MS" w:eastAsia="Arial Unicode MS" w:hAnsi="Arial Unicode MS" w:cs="Arial Unicode MS"/>
                <w:color w:val="000000"/>
                <w:sz w:val="20"/>
                <w:szCs w:val="20"/>
              </w:rPr>
            </w:pPr>
            <w:r>
              <w:rPr>
                <w:color w:val="000000"/>
              </w:rPr>
              <w:t xml:space="preserve">2、利益準備金の資本組み入れ</w:t>
            </w:r>
          </w:p>
        </w:tc>
      </w:tr>
      <w:tr w:rsidR="00581BD5" w14:paraId="4EAFDED0" w14:textId="77777777" w:rsidTr="00581BD5">
        <w:trPr>
          <w:trHeight w:val="300"/>
          <w:trPrChange w:id="69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697" w:author="CCJK" w:date="2024-10-18T09:22:00Z">
              <w:tcPr>
                <w:tcW w:w="3261" w:type="dxa"/>
                <w:tcBorders>
                  <w:top w:val="nil"/>
                  <w:left w:val="nil"/>
                  <w:bottom w:val="nil"/>
                  <w:right w:val="single" w:sz="8" w:space="0" w:color="000000"/>
                </w:tcBorders>
                <w:shd w:val="clear" w:color="000000" w:fill="F2F2F2"/>
                <w:noWrap/>
                <w:vAlign w:val="center"/>
              </w:tcPr>
            </w:tcPrChange>
          </w:tcPr>
          <w:p w14:paraId="3F590A5C" w14:textId="4E21273E">
            <w:pPr>
              <w:rPr>
                <w:rFonts w:ascii="Arial Unicode MS" w:eastAsia="Arial Unicode MS" w:hAnsi="Arial Unicode MS" w:cs="Arial Unicode MS"/>
                <w:color w:val="000000"/>
                <w:sz w:val="20"/>
                <w:szCs w:val="20"/>
              </w:rPr>
            </w:pPr>
            <w:r>
              <w:rPr>
                <w:color w:val="000000"/>
              </w:rPr>
              <w:t xml:space="preserve">前期金額</w:t>
            </w:r>
          </w:p>
        </w:tc>
      </w:tr>
      <w:tr w:rsidR="00581BD5" w14:paraId="5ACA7FBA" w14:textId="77777777" w:rsidTr="00581BD5">
        <w:trPr>
          <w:trHeight w:val="300"/>
          <w:trPrChange w:id="70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0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71FC979" w14:textId="77777777">
            <w:pPr>
              <w:rPr>
                <w:rFonts w:ascii="Arial Unicode MS" w:eastAsia="Arial Unicode MS" w:hAnsi="Arial Unicode MS" w:cs="Arial Unicode MS"/>
                <w:color w:val="000000"/>
                <w:sz w:val="20"/>
                <w:szCs w:val="20"/>
              </w:rPr>
            </w:pPr>
            <w:r>
              <w:rPr>
                <w:color w:val="000000"/>
              </w:rPr>
              <w:t xml:space="preserve">その他の通貨資金</w:t>
            </w:r>
          </w:p>
        </w:tc>
      </w:tr>
      <w:tr w:rsidR="00581BD5" w14:paraId="22FE36AC" w14:textId="77777777" w:rsidTr="00581BD5">
        <w:trPr>
          <w:trHeight w:val="300"/>
          <w:trPrChange w:id="70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09" w:author="CCJK" w:date="2024-10-18T09:22:00Z">
              <w:tcPr>
                <w:tcW w:w="3261" w:type="dxa"/>
                <w:tcBorders>
                  <w:top w:val="nil"/>
                  <w:left w:val="nil"/>
                  <w:bottom w:val="nil"/>
                  <w:right w:val="single" w:sz="8" w:space="0" w:color="000000"/>
                </w:tcBorders>
                <w:shd w:val="clear" w:color="000000" w:fill="F2F2F2"/>
                <w:noWrap/>
                <w:vAlign w:val="center"/>
              </w:tcPr>
            </w:tcPrChange>
          </w:tcPr>
          <w:p w14:paraId="3181C263" w14:textId="77777777">
            <w:pPr>
              <w:rPr>
                <w:rFonts w:ascii="Arial Unicode MS" w:eastAsia="Arial Unicode MS" w:hAnsi="Arial Unicode MS" w:cs="Arial Unicode MS"/>
                <w:color w:val="000000"/>
                <w:sz w:val="20"/>
                <w:szCs w:val="20"/>
              </w:rPr>
            </w:pPr>
            <w:r>
              <w:rPr>
                <w:color w:val="000000"/>
              </w:rPr>
              <w:t xml:space="preserve">帳簿残高</w:t>
            </w:r>
          </w:p>
        </w:tc>
      </w:tr>
      <w:tr w:rsidR="00581BD5" w14:paraId="11E5D345" w14:textId="77777777" w:rsidTr="00581BD5">
        <w:trPr>
          <w:trHeight w:val="300"/>
          <w:trPrChange w:id="71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1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60749D1" w14:textId="77777777">
            <w:pPr>
              <w:rPr>
                <w:rFonts w:ascii="Arial Unicode MS" w:eastAsia="Arial Unicode MS" w:hAnsi="Arial Unicode MS" w:cs="Arial Unicode MS"/>
                <w:color w:val="000000"/>
                <w:sz w:val="20"/>
                <w:szCs w:val="20"/>
              </w:rPr>
            </w:pPr>
            <w:r>
              <w:rPr>
                <w:color w:val="000000"/>
              </w:rPr>
              <w:t xml:space="preserve">1、帳簿残高別開示</w:t>
            </w:r>
          </w:p>
        </w:tc>
      </w:tr>
      <w:tr w:rsidR="00581BD5" w14:paraId="5A293372" w14:textId="77777777" w:rsidTr="00581BD5">
        <w:trPr>
          <w:trHeight w:val="300"/>
          <w:trPrChange w:id="71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17" w:author="CCJK" w:date="2024-10-18T09:22:00Z">
              <w:tcPr>
                <w:tcW w:w="3261" w:type="dxa"/>
                <w:tcBorders>
                  <w:top w:val="nil"/>
                  <w:left w:val="nil"/>
                  <w:bottom w:val="nil"/>
                  <w:right w:val="single" w:sz="8" w:space="0" w:color="000000"/>
                </w:tcBorders>
                <w:shd w:val="clear" w:color="000000" w:fill="F2F2F2"/>
                <w:noWrap/>
                <w:vAlign w:val="center"/>
              </w:tcPr>
            </w:tcPrChange>
          </w:tcPr>
          <w:p w14:paraId="077E0013"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09897FFD" w14:textId="77777777" w:rsidTr="00581BD5">
        <w:trPr>
          <w:trHeight w:val="300"/>
          <w:trPrChange w:id="722"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23"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425AC53" w14:textId="77777777">
            <w:pPr>
              <w:rPr>
                <w:rFonts w:ascii="Arial Unicode MS" w:eastAsia="Arial Unicode MS" w:hAnsi="Arial Unicode MS" w:cs="Arial Unicode MS"/>
                <w:color w:val="000000"/>
                <w:sz w:val="20"/>
                <w:szCs w:val="20"/>
              </w:rPr>
            </w:pPr>
            <w:r>
              <w:rPr>
                <w:color w:val="000000"/>
              </w:rPr>
              <w:t xml:space="preserve">金額</w:t>
            </w:r>
          </w:p>
        </w:tc>
      </w:tr>
      <w:tr w:rsidR="00581BD5" w14:paraId="36E01CE3" w14:textId="77777777" w:rsidTr="00581BD5">
        <w:trPr>
          <w:trHeight w:val="300"/>
          <w:trPrChange w:id="72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27" w:author="CCJK" w:date="2024-10-18T09:22:00Z">
              <w:tcPr>
                <w:tcW w:w="3261" w:type="dxa"/>
                <w:tcBorders>
                  <w:top w:val="nil"/>
                  <w:left w:val="nil"/>
                  <w:bottom w:val="nil"/>
                  <w:right w:val="single" w:sz="8" w:space="0" w:color="000000"/>
                </w:tcBorders>
                <w:shd w:val="clear" w:color="000000" w:fill="F2F2F2"/>
                <w:noWrap/>
                <w:vAlign w:val="center"/>
              </w:tcPr>
            </w:tcPrChange>
          </w:tcPr>
          <w:p w14:paraId="3D3BB520" w14:textId="77777777">
            <w:pPr>
              <w:rPr>
                <w:rFonts w:ascii="Arial Unicode MS" w:eastAsia="Arial Unicode MS" w:hAnsi="Arial Unicode MS" w:cs="Arial Unicode MS"/>
                <w:color w:val="000000"/>
                <w:sz w:val="20"/>
                <w:szCs w:val="20"/>
              </w:rPr>
            </w:pPr>
            <w:r>
              <w:rPr>
                <w:color w:val="000000"/>
              </w:rPr>
              <w:t xml:space="preserve">重要性があり個別に貸倒引当金を計上する売掛金</w:t>
            </w:r>
          </w:p>
        </w:tc>
      </w:tr>
      <w:tr w:rsidR="00581BD5" w14:paraId="3926C874" w14:textId="77777777" w:rsidTr="00581BD5">
        <w:trPr>
          <w:trHeight w:val="300"/>
          <w:trPrChange w:id="730"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31"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45B8180" w14:textId="77777777">
            <w:pPr>
              <w:rPr>
                <w:rFonts w:ascii="Arial Unicode MS" w:eastAsia="Arial Unicode MS" w:hAnsi="Arial Unicode MS" w:cs="Arial Unicode MS"/>
                <w:color w:val="000000"/>
                <w:sz w:val="20"/>
                <w:szCs w:val="20"/>
              </w:rPr>
            </w:pPr>
            <w:r>
              <w:rPr>
                <w:color w:val="000000"/>
              </w:rPr>
              <w:t xml:space="preserve">信用リスク特性の組み合わせにより貸倒引当金を計上する売掛金</w:t>
            </w:r>
          </w:p>
        </w:tc>
      </w:tr>
      <w:tr w:rsidR="00581BD5" w14:paraId="79697964" w14:textId="77777777" w:rsidTr="00581BD5">
        <w:trPr>
          <w:trHeight w:val="300"/>
          <w:trPrChange w:id="73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35" w:author="CCJK" w:date="2024-10-18T09:22:00Z">
              <w:tcPr>
                <w:tcW w:w="3261" w:type="dxa"/>
                <w:tcBorders>
                  <w:top w:val="nil"/>
                  <w:left w:val="nil"/>
                  <w:bottom w:val="nil"/>
                  <w:right w:val="single" w:sz="8" w:space="0" w:color="000000"/>
                </w:tcBorders>
                <w:shd w:val="clear" w:color="000000" w:fill="F2F2F2"/>
                <w:noWrap/>
                <w:vAlign w:val="center"/>
              </w:tcPr>
            </w:tcPrChange>
          </w:tcPr>
          <w:p w14:paraId="27205F6D" w14:textId="77777777">
            <w:pPr>
              <w:rPr>
                <w:rFonts w:ascii="Arial Unicode MS" w:eastAsia="Arial Unicode MS" w:hAnsi="Arial Unicode MS" w:cs="Arial Unicode MS"/>
                <w:color w:val="000000"/>
                <w:sz w:val="20"/>
                <w:szCs w:val="20"/>
              </w:rPr>
            </w:pPr>
            <w:r>
              <w:rPr>
                <w:color w:val="000000"/>
              </w:rPr>
              <w:t xml:space="preserve">組み合わせ1：残高比率により貸倒引当金を計上する売掛金</w:t>
            </w:r>
          </w:p>
        </w:tc>
      </w:tr>
      <w:tr w:rsidR="00581BD5" w14:paraId="55684DA3" w14:textId="77777777" w:rsidTr="00581BD5">
        <w:trPr>
          <w:trHeight w:val="300"/>
          <w:trPrChange w:id="73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4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17531F6" w14:textId="77777777">
            <w:pPr>
              <w:rPr>
                <w:rFonts w:ascii="Arial Unicode MS" w:eastAsia="Arial Unicode MS" w:hAnsi="Arial Unicode MS" w:cs="Arial Unicode MS"/>
                <w:color w:val="000000"/>
                <w:sz w:val="20"/>
                <w:szCs w:val="20"/>
              </w:rPr>
            </w:pPr>
            <w:r>
              <w:rPr>
                <w:color w:val="000000"/>
              </w:rPr>
              <w:t xml:space="preserve">#</w:t>
            </w:r>
          </w:p>
        </w:tc>
      </w:tr>
      <w:tr w:rsidR="00581BD5" w14:paraId="5D7FAF9A" w14:textId="77777777" w:rsidTr="00581BD5">
        <w:trPr>
          <w:trHeight w:val="300"/>
          <w:trPrChange w:id="74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44" w:author="CCJK" w:date="2024-10-18T09:22:00Z">
              <w:tcPr>
                <w:tcW w:w="3261" w:type="dxa"/>
                <w:tcBorders>
                  <w:top w:val="nil"/>
                  <w:left w:val="nil"/>
                  <w:bottom w:val="nil"/>
                  <w:right w:val="single" w:sz="8" w:space="0" w:color="000000"/>
                </w:tcBorders>
                <w:shd w:val="clear" w:color="000000" w:fill="F2F2F2"/>
                <w:noWrap/>
                <w:vAlign w:val="center"/>
              </w:tcPr>
            </w:tcPrChange>
          </w:tcPr>
          <w:p w14:paraId="4D3316E0" w14:textId="77777777">
            <w:pPr>
              <w:rPr>
                <w:rFonts w:ascii="Arial Unicode MS" w:eastAsia="Arial Unicode MS" w:hAnsi="Arial Unicode MS" w:cs="Arial Unicode MS"/>
                <w:color w:val="000000"/>
                <w:sz w:val="20"/>
                <w:szCs w:val="20"/>
              </w:rPr>
            </w:pPr>
            <w:r>
              <w:rPr>
                <w:color w:val="000000"/>
              </w:rPr>
              <w:t xml:space="preserve">重要性はないが個別に貸倒引当金を計上する売掛金</w:t>
            </w:r>
          </w:p>
        </w:tc>
      </w:tr>
      <w:tr w:rsidR="00581BD5" w14:paraId="244BC523" w14:textId="77777777" w:rsidTr="00581BD5">
        <w:trPr>
          <w:trHeight w:val="300"/>
          <w:trPrChange w:id="74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5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B49B4C5" w14:textId="77777777">
            <w:pPr>
              <w:rPr>
                <w:rFonts w:ascii="Arial Unicode MS" w:eastAsia="Arial Unicode MS" w:hAnsi="Arial Unicode MS" w:cs="Arial Unicode MS"/>
                <w:color w:val="000000"/>
                <w:sz w:val="20"/>
                <w:szCs w:val="20"/>
              </w:rPr>
            </w:pPr>
            <w:r>
              <w:rPr>
                <w:color w:val="000000"/>
              </w:rPr>
              <w:t xml:space="preserve">帳簿残高</w:t>
            </w:r>
          </w:p>
        </w:tc>
      </w:tr>
      <w:tr w:rsidR="00581BD5" w14:paraId="2FE86A08" w14:textId="77777777" w:rsidTr="00581BD5">
        <w:trPr>
          <w:trHeight w:val="300"/>
          <w:trPrChange w:id="7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56" w:author="CCJK" w:date="2024-10-18T09:22:00Z">
              <w:tcPr>
                <w:tcW w:w="3261" w:type="dxa"/>
                <w:tcBorders>
                  <w:top w:val="nil"/>
                  <w:left w:val="nil"/>
                  <w:bottom w:val="nil"/>
                  <w:right w:val="single" w:sz="8" w:space="0" w:color="000000"/>
                </w:tcBorders>
                <w:shd w:val="clear" w:color="000000" w:fill="F2F2F2"/>
                <w:noWrap/>
                <w:vAlign w:val="center"/>
              </w:tcPr>
            </w:tcPrChange>
          </w:tcPr>
          <w:p w14:paraId="63098974" w14:textId="77777777">
            <w:pPr>
              <w:rPr>
                <w:rFonts w:ascii="Arial Unicode MS" w:eastAsia="Arial Unicode MS" w:hAnsi="Arial Unicode MS" w:cs="Arial Unicode MS"/>
                <w:color w:val="000000"/>
                <w:sz w:val="20"/>
                <w:szCs w:val="20"/>
              </w:rPr>
            </w:pPr>
            <w:r>
              <w:rPr>
                <w:color w:val="000000"/>
              </w:rPr>
              <w:t xml:space="preserve">重要性があり個別に貸倒引当金を計上する売掛金</w:t>
            </w:r>
          </w:p>
        </w:tc>
      </w:tr>
      <w:tr w:rsidR="00581BD5" w14:paraId="5E05B845" w14:textId="77777777" w:rsidTr="00581BD5">
        <w:trPr>
          <w:trHeight w:val="300"/>
          <w:trPrChange w:id="75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6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6517A22" w14:textId="77777777">
            <w:pPr>
              <w:rPr>
                <w:rFonts w:ascii="Arial Unicode MS" w:eastAsia="Arial Unicode MS" w:hAnsi="Arial Unicode MS" w:cs="Arial Unicode MS"/>
                <w:color w:val="000000"/>
                <w:sz w:val="20"/>
                <w:szCs w:val="20"/>
              </w:rPr>
            </w:pPr>
            <w:r>
              <w:rPr>
                <w:color w:val="000000"/>
              </w:rPr>
              <w:t xml:space="preserve">信用リスク特性の組み合わせにより貸倒引当金を計上する売掛金</w:t>
            </w:r>
          </w:p>
        </w:tc>
      </w:tr>
      <w:tr w:rsidR="00581BD5" w14:paraId="4EDCBFC4" w14:textId="77777777" w:rsidTr="00581BD5">
        <w:trPr>
          <w:trHeight w:val="300"/>
          <w:trPrChange w:id="76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64" w:author="CCJK" w:date="2024-10-18T09:22:00Z">
              <w:tcPr>
                <w:tcW w:w="3261" w:type="dxa"/>
                <w:tcBorders>
                  <w:top w:val="nil"/>
                  <w:left w:val="nil"/>
                  <w:bottom w:val="nil"/>
                  <w:right w:val="single" w:sz="8" w:space="0" w:color="000000"/>
                </w:tcBorders>
                <w:shd w:val="clear" w:color="000000" w:fill="F2F2F2"/>
                <w:noWrap/>
                <w:vAlign w:val="center"/>
              </w:tcPr>
            </w:tcPrChange>
          </w:tcPr>
          <w:p w14:paraId="360FBB02" w14:textId="77777777">
            <w:pPr>
              <w:rPr>
                <w:rFonts w:ascii="Arial Unicode MS" w:eastAsia="Arial Unicode MS" w:hAnsi="Arial Unicode MS" w:cs="Arial Unicode MS"/>
                <w:color w:val="000000"/>
                <w:sz w:val="20"/>
                <w:szCs w:val="20"/>
              </w:rPr>
            </w:pPr>
            <w:r>
              <w:rPr>
                <w:color w:val="000000"/>
              </w:rPr>
              <w:t xml:space="preserve">組み合わせ1：</w:t>
            </w:r>
            <w:r>
              <w:rPr>
                <w:color w:val="000000"/>
              </w:rPr>
              <w:t xml:space="preserve">残高比率により貸倒引当金を計上する売掛金</w:t>
            </w:r>
          </w:p>
        </w:tc>
      </w:tr>
      <w:tr w:rsidR="00581BD5" w14:paraId="54B4E289" w14:textId="77777777" w:rsidTr="00581BD5">
        <w:trPr>
          <w:trHeight w:val="300"/>
          <w:trPrChange w:id="76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6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1532BF5" w14:textId="77777777">
            <w:pPr>
              <w:rPr>
                <w:rFonts w:ascii="Arial Unicode MS" w:eastAsia="Arial Unicode MS" w:hAnsi="Arial Unicode MS" w:cs="Arial Unicode MS"/>
                <w:color w:val="000000"/>
                <w:sz w:val="20"/>
                <w:szCs w:val="20"/>
              </w:rPr>
            </w:pPr>
            <w:r>
              <w:rPr>
                <w:color w:val="000000"/>
              </w:rPr>
              <w:t xml:space="preserve">重要性はないが個別に貸倒引当金を計上する売掛金</w:t>
            </w:r>
          </w:p>
        </w:tc>
      </w:tr>
      <w:tr w:rsidR="00581BD5" w14:paraId="65EE9445" w14:textId="77777777" w:rsidTr="00581BD5">
        <w:trPr>
          <w:trHeight w:val="300"/>
          <w:trPrChange w:id="77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73" w:author="CCJK" w:date="2024-10-18T09:22:00Z">
              <w:tcPr>
                <w:tcW w:w="3261" w:type="dxa"/>
                <w:tcBorders>
                  <w:top w:val="nil"/>
                  <w:left w:val="nil"/>
                  <w:bottom w:val="nil"/>
                  <w:right w:val="single" w:sz="8" w:space="0" w:color="000000"/>
                </w:tcBorders>
                <w:shd w:val="clear" w:color="000000" w:fill="F2F2F2"/>
                <w:noWrap/>
                <w:vAlign w:val="center"/>
              </w:tcPr>
            </w:tcPrChange>
          </w:tcPr>
          <w:p w14:paraId="7555A5FD"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49D91388" w14:textId="77777777" w:rsidTr="00581BD5">
        <w:trPr>
          <w:trHeight w:val="300"/>
          <w:trPrChange w:id="77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7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2AC9084" w14:textId="77777777">
            <w:pPr>
              <w:rPr>
                <w:rFonts w:ascii="Arial Unicode MS" w:eastAsia="Arial Unicode MS" w:hAnsi="Arial Unicode MS" w:cs="Arial Unicode MS"/>
                <w:color w:val="000000"/>
                <w:sz w:val="20"/>
                <w:szCs w:val="20"/>
              </w:rPr>
            </w:pPr>
            <w:r>
              <w:rPr>
                <w:color w:val="000000"/>
              </w:rPr>
              <w:t xml:space="preserve">金額</w:t>
            </w:r>
          </w:p>
        </w:tc>
      </w:tr>
      <w:tr w:rsidR="00581BD5" w14:paraId="5A3DC1C1" w14:textId="77777777" w:rsidTr="00581BD5">
        <w:trPr>
          <w:trHeight w:val="300"/>
          <w:trPrChange w:id="78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81" w:author="CCJK" w:date="2024-10-18T09:22:00Z">
              <w:tcPr>
                <w:tcW w:w="3261" w:type="dxa"/>
                <w:tcBorders>
                  <w:top w:val="nil"/>
                  <w:left w:val="nil"/>
                  <w:bottom w:val="nil"/>
                  <w:right w:val="single" w:sz="8" w:space="0" w:color="000000"/>
                </w:tcBorders>
                <w:shd w:val="clear" w:color="000000" w:fill="F2F2F2"/>
                <w:noWrap/>
                <w:vAlign w:val="center"/>
              </w:tcPr>
            </w:tcPrChange>
          </w:tcPr>
          <w:p w14:paraId="151DDF93" w14:textId="77777777">
            <w:pPr>
              <w:rPr>
                <w:rFonts w:ascii="Arial Unicode MS" w:eastAsia="Arial Unicode MS" w:hAnsi="Arial Unicode MS" w:cs="Arial Unicode MS"/>
                <w:color w:val="000000"/>
                <w:sz w:val="20"/>
                <w:szCs w:val="20"/>
              </w:rPr>
            </w:pPr>
            <w:r>
              <w:rPr>
                <w:color w:val="000000"/>
              </w:rPr>
              <w:t xml:space="preserve">単位名称</w:t>
            </w:r>
          </w:p>
        </w:tc>
      </w:tr>
      <w:tr w:rsidR="00581BD5" w14:paraId="2AACF2EA" w14:textId="77777777" w:rsidTr="00581BD5">
        <w:trPr>
          <w:trHeight w:val="300"/>
          <w:trPrChange w:id="78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8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EFB60DD"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6A4B4B69" w14:textId="77777777" w:rsidTr="00581BD5">
        <w:trPr>
          <w:trHeight w:val="300"/>
          <w:trPrChange w:id="78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89" w:author="CCJK" w:date="2024-10-18T09:22:00Z">
              <w:tcPr>
                <w:tcW w:w="3261" w:type="dxa"/>
                <w:tcBorders>
                  <w:top w:val="nil"/>
                  <w:left w:val="nil"/>
                  <w:bottom w:val="nil"/>
                  <w:right w:val="single" w:sz="8" w:space="0" w:color="000000"/>
                </w:tcBorders>
                <w:shd w:val="clear" w:color="000000" w:fill="F2F2F2"/>
                <w:noWrap/>
                <w:vAlign w:val="center"/>
              </w:tcPr>
            </w:tcPrChange>
          </w:tcPr>
          <w:p w14:paraId="0C23520C" w14:textId="77777777">
            <w:pPr>
              <w:rPr>
                <w:rFonts w:ascii="Arial Unicode MS" w:eastAsia="Arial Unicode MS" w:hAnsi="Arial Unicode MS" w:cs="Arial Unicode MS"/>
                <w:color w:val="000000"/>
                <w:sz w:val="20"/>
                <w:szCs w:val="20"/>
              </w:rPr>
            </w:pPr>
            <w:r>
              <w:rPr>
                <w:color w:val="000000"/>
              </w:rPr>
              <w:t xml:space="preserve">前払金の期末残高合計に占める割合（％）</w:t>
            </w:r>
          </w:p>
        </w:tc>
      </w:tr>
      <w:tr w:rsidR="00581BD5" w14:paraId="065C9C20" w14:textId="77777777" w:rsidTr="00581BD5">
        <w:trPr>
          <w:trHeight w:val="300"/>
          <w:trPrChange w:id="79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9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F143C56" w14:textId="77777777">
            <w:pPr>
              <w:rPr>
                <w:rFonts w:ascii="Arial Unicode MS" w:eastAsia="Arial Unicode MS" w:hAnsi="Arial Unicode MS" w:cs="Arial Unicode MS"/>
                <w:color w:val="000000"/>
                <w:sz w:val="20"/>
                <w:szCs w:val="20"/>
              </w:rPr>
            </w:pPr>
            <w:r>
              <w:rPr>
                <w:color w:val="000000"/>
              </w:rPr>
              <w:t xml:space="preserve">張建武</w:t>
            </w:r>
          </w:p>
        </w:tc>
      </w:tr>
      <w:tr w:rsidR="00581BD5" w14:paraId="523AAF07" w14:textId="77777777" w:rsidTr="00581BD5">
        <w:trPr>
          <w:trHeight w:val="300"/>
          <w:trPrChange w:id="796"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797" w:author="CCJK" w:date="2024-10-18T09:22:00Z">
              <w:tcPr>
                <w:tcW w:w="3261" w:type="dxa"/>
                <w:tcBorders>
                  <w:top w:val="nil"/>
                  <w:left w:val="nil"/>
                  <w:bottom w:val="nil"/>
                  <w:right w:val="single" w:sz="8" w:space="0" w:color="000000"/>
                </w:tcBorders>
                <w:shd w:val="clear" w:color="000000" w:fill="F2F2F2"/>
                <w:noWrap/>
                <w:vAlign w:val="center"/>
              </w:tcPr>
            </w:tcPrChange>
          </w:tcPr>
          <w:p w14:paraId="4A6082FC" w14:textId="77777777">
            <w:pPr>
              <w:rPr>
                <w:rFonts w:ascii="Arial Unicode MS" w:eastAsia="Arial Unicode MS" w:hAnsi="Arial Unicode MS" w:cs="Arial Unicode MS"/>
                <w:color w:val="000000"/>
                <w:sz w:val="20"/>
                <w:szCs w:val="20"/>
              </w:rPr>
            </w:pPr>
            <w:r>
              <w:rPr>
                <w:color w:val="000000"/>
              </w:rPr>
              <w:t xml:space="preserve">張永付</w:t>
            </w:r>
          </w:p>
        </w:tc>
      </w:tr>
      <w:tr w:rsidR="00581BD5" w14:paraId="69BECA16" w14:textId="77777777" w:rsidTr="00581BD5">
        <w:trPr>
          <w:trHeight w:val="300"/>
          <w:trPrChange w:id="79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79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0C908E1"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2895F0D4" w14:textId="77777777" w:rsidTr="00581BD5">
        <w:trPr>
          <w:trHeight w:val="300"/>
          <w:trPrChange w:id="80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03" w:author="CCJK" w:date="2024-10-18T09:22:00Z">
              <w:tcPr>
                <w:tcW w:w="3261" w:type="dxa"/>
                <w:tcBorders>
                  <w:top w:val="nil"/>
                  <w:left w:val="nil"/>
                  <w:bottom w:val="nil"/>
                  <w:right w:val="single" w:sz="8" w:space="0" w:color="000000"/>
                </w:tcBorders>
                <w:shd w:val="clear" w:color="000000" w:fill="F2F2F2"/>
                <w:noWrap/>
                <w:vAlign w:val="center"/>
              </w:tcPr>
            </w:tcPrChange>
          </w:tcPr>
          <w:p w14:paraId="3D75C9B5"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25927385" w14:textId="77777777" w:rsidTr="00581BD5">
        <w:trPr>
          <w:trHeight w:val="300"/>
          <w:trPrChange w:id="80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0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BD3C93A" w14:textId="77777777">
            <w:pPr>
              <w:rPr>
                <w:rFonts w:ascii="Arial Unicode MS" w:eastAsia="Arial Unicode MS" w:hAnsi="Arial Unicode MS" w:cs="Arial Unicode MS"/>
                <w:color w:val="000000"/>
                <w:sz w:val="20"/>
                <w:szCs w:val="20"/>
              </w:rPr>
            </w:pPr>
            <w:r>
              <w:rPr>
                <w:color w:val="000000"/>
              </w:rPr>
              <w:t xml:space="preserve">帳簿残高</w:t>
            </w:r>
          </w:p>
        </w:tc>
      </w:tr>
      <w:tr w:rsidR="00581BD5" w14:paraId="6DC77927" w14:textId="77777777" w:rsidTr="00581BD5">
        <w:trPr>
          <w:trHeight w:val="300"/>
          <w:trPrChange w:id="81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11" w:author="CCJK" w:date="2024-10-18T09:22:00Z">
              <w:tcPr>
                <w:tcW w:w="3261" w:type="dxa"/>
                <w:tcBorders>
                  <w:top w:val="nil"/>
                  <w:left w:val="nil"/>
                  <w:bottom w:val="nil"/>
                  <w:right w:val="single" w:sz="8" w:space="0" w:color="000000"/>
                </w:tcBorders>
                <w:shd w:val="clear" w:color="000000" w:fill="F2F2F2"/>
                <w:noWrap/>
                <w:vAlign w:val="center"/>
              </w:tcPr>
            </w:tcPrChange>
          </w:tcPr>
          <w:p w14:paraId="478D4F0B" w14:textId="77777777">
            <w:pPr>
              <w:rPr>
                <w:rFonts w:ascii="Arial Unicode MS" w:eastAsia="Arial Unicode MS" w:hAnsi="Arial Unicode MS" w:cs="Arial Unicode MS"/>
                <w:color w:val="000000"/>
                <w:sz w:val="20"/>
                <w:szCs w:val="20"/>
              </w:rPr>
            </w:pPr>
            <w:r>
              <w:rPr>
                <w:color w:val="000000"/>
              </w:rPr>
              <w:t xml:space="preserve">引当率（％）</w:t>
            </w:r>
          </w:p>
        </w:tc>
      </w:tr>
      <w:tr w:rsidR="00581BD5" w14:paraId="50AC9951" w14:textId="77777777" w:rsidTr="00581BD5">
        <w:trPr>
          <w:trHeight w:val="300"/>
          <w:trPrChange w:id="814"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15"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7EDA80A" w14:textId="77777777">
            <w:pPr>
              <w:rPr>
                <w:rFonts w:ascii="Arial Unicode MS" w:eastAsia="Arial Unicode MS" w:hAnsi="Arial Unicode MS" w:cs="Arial Unicode MS"/>
                <w:color w:val="000000"/>
                <w:sz w:val="20"/>
                <w:szCs w:val="20"/>
              </w:rPr>
            </w:pPr>
            <w:r>
              <w:rPr>
                <w:color w:val="000000"/>
              </w:rPr>
              <w:t xml:space="preserve">重要性があり個別に貸倒引当金を計上するその他の未収金</w:t>
            </w:r>
          </w:p>
        </w:tc>
      </w:tr>
      <w:tr w:rsidR="00581BD5" w14:paraId="5CF02106" w14:textId="77777777" w:rsidTr="00581BD5">
        <w:trPr>
          <w:trHeight w:val="300"/>
          <w:trPrChange w:id="818"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19" w:author="CCJK" w:date="2024-10-18T09:22:00Z">
              <w:tcPr>
                <w:tcW w:w="3261" w:type="dxa"/>
                <w:tcBorders>
                  <w:top w:val="nil"/>
                  <w:left w:val="nil"/>
                  <w:bottom w:val="nil"/>
                  <w:right w:val="single" w:sz="8" w:space="0" w:color="000000"/>
                </w:tcBorders>
                <w:shd w:val="clear" w:color="000000" w:fill="F2F2F2"/>
                <w:noWrap/>
                <w:vAlign w:val="center"/>
              </w:tcPr>
            </w:tcPrChange>
          </w:tcPr>
          <w:p w14:paraId="43DD3FC3" w14:textId="77777777">
            <w:pPr>
              <w:rPr>
                <w:rFonts w:ascii="Arial Unicode MS" w:eastAsia="Arial Unicode MS" w:hAnsi="Arial Unicode MS" w:cs="Arial Unicode MS"/>
                <w:color w:val="000000"/>
                <w:sz w:val="20"/>
                <w:szCs w:val="20"/>
              </w:rPr>
            </w:pPr>
            <w:r>
              <w:rPr>
                <w:color w:val="000000"/>
              </w:rPr>
              <w:t xml:space="preserve">組み合わせ1：残高比率により貸倒引当金を計上する売掛金</w:t>
            </w:r>
          </w:p>
        </w:tc>
      </w:tr>
      <w:tr w:rsidR="00581BD5" w14:paraId="0E26ADF8" w14:textId="77777777" w:rsidTr="00581BD5">
        <w:trPr>
          <w:trHeight w:val="300"/>
          <w:trPrChange w:id="82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2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0A86655" w14:textId="77777777">
            <w:pPr>
              <w:rPr>
                <w:rFonts w:ascii="Arial Unicode MS" w:eastAsia="Arial Unicode MS" w:hAnsi="Arial Unicode MS" w:cs="Arial Unicode MS"/>
                <w:color w:val="000000"/>
                <w:sz w:val="20"/>
                <w:szCs w:val="20"/>
              </w:rPr>
            </w:pPr>
            <w:r>
              <w:rPr>
                <w:color w:val="000000"/>
              </w:rPr>
              <w:t xml:space="preserve">重要性はないが個別に貸倒引当金を計上するその他の未収金</w:t>
            </w:r>
          </w:p>
        </w:tc>
      </w:tr>
      <w:tr w:rsidR="00581BD5" w14:paraId="1848B5C6" w14:textId="77777777" w:rsidTr="00581BD5">
        <w:trPr>
          <w:trHeight w:val="300"/>
          <w:trPrChange w:id="82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26" w:author="CCJK" w:date="2024-10-18T09:22:00Z">
              <w:tcPr>
                <w:tcW w:w="3261" w:type="dxa"/>
                <w:tcBorders>
                  <w:top w:val="nil"/>
                  <w:left w:val="nil"/>
                  <w:bottom w:val="nil"/>
                  <w:right w:val="single" w:sz="8" w:space="0" w:color="000000"/>
                </w:tcBorders>
                <w:shd w:val="clear" w:color="000000" w:fill="F2F2F2"/>
                <w:noWrap/>
                <w:vAlign w:val="center"/>
              </w:tcPr>
            </w:tcPrChange>
          </w:tcPr>
          <w:p w14:paraId="306F69CA" w14:textId="77777777">
            <w:pPr>
              <w:rPr>
                <w:rFonts w:ascii="Arial Unicode MS" w:eastAsia="Arial Unicode MS" w:hAnsi="Arial Unicode MS" w:cs="Arial Unicode MS"/>
                <w:color w:val="000000"/>
                <w:sz w:val="20"/>
                <w:szCs w:val="20"/>
              </w:rPr>
            </w:pPr>
            <w:r>
              <w:rPr>
                <w:color w:val="000000"/>
              </w:rPr>
              <w:t xml:space="preserve">金額</w:t>
            </w:r>
          </w:p>
        </w:tc>
      </w:tr>
      <w:tr w:rsidR="00581BD5" w14:paraId="3848B2D1" w14:textId="77777777" w:rsidTr="00581BD5">
        <w:trPr>
          <w:trHeight w:val="300"/>
          <w:trPrChange w:id="82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3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6130C24" w14:textId="77777777">
            <w:pPr>
              <w:rPr>
                <w:rFonts w:ascii="Arial Unicode MS" w:eastAsia="Arial Unicode MS" w:hAnsi="Arial Unicode MS" w:cs="Arial Unicode MS"/>
                <w:color w:val="000000"/>
                <w:sz w:val="20"/>
                <w:szCs w:val="20"/>
              </w:rPr>
            </w:pPr>
            <w:r>
              <w:rPr>
                <w:color w:val="000000"/>
              </w:rPr>
              <w:t xml:space="preserve">重要性があり個別に貸倒引当金を計上するその他の未収金</w:t>
            </w:r>
          </w:p>
        </w:tc>
      </w:tr>
      <w:tr w:rsidR="00581BD5" w14:paraId="2CA219EE" w14:textId="77777777" w:rsidTr="00581BD5">
        <w:trPr>
          <w:trHeight w:val="300"/>
          <w:trPrChange w:id="83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34" w:author="CCJK" w:date="2024-10-18T09:22:00Z">
              <w:tcPr>
                <w:tcW w:w="3261" w:type="dxa"/>
                <w:tcBorders>
                  <w:top w:val="nil"/>
                  <w:left w:val="nil"/>
                  <w:bottom w:val="nil"/>
                  <w:right w:val="single" w:sz="8" w:space="0" w:color="000000"/>
                </w:tcBorders>
                <w:shd w:val="clear" w:color="000000" w:fill="F2F2F2"/>
                <w:noWrap/>
                <w:vAlign w:val="center"/>
              </w:tcPr>
            </w:tcPrChange>
          </w:tcPr>
          <w:p w14:paraId="24311A5E" w14:textId="77777777">
            <w:pPr>
              <w:rPr>
                <w:rFonts w:ascii="Arial Unicode MS" w:eastAsia="Arial Unicode MS" w:hAnsi="Arial Unicode MS" w:cs="Arial Unicode MS"/>
                <w:color w:val="000000"/>
                <w:sz w:val="20"/>
                <w:szCs w:val="20"/>
              </w:rPr>
            </w:pPr>
            <w:r>
              <w:rPr>
                <w:color w:val="000000"/>
              </w:rPr>
              <w:t xml:space="preserve">信用リスク特性の組み合わせにより貸倒引当金を計上するその他の未収金</w:t>
            </w:r>
          </w:p>
        </w:tc>
      </w:tr>
      <w:tr w:rsidR="00581BD5" w14:paraId="7ACA1F59" w14:textId="77777777" w:rsidTr="00581BD5">
        <w:trPr>
          <w:trHeight w:val="300"/>
          <w:trPrChange w:id="8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7030AE1" w14:textId="77777777">
            <w:pPr>
              <w:rPr>
                <w:rFonts w:ascii="Arial Unicode MS" w:eastAsia="Arial Unicode MS" w:hAnsi="Arial Unicode MS" w:cs="Arial Unicode MS"/>
                <w:color w:val="000000"/>
                <w:sz w:val="20"/>
                <w:szCs w:val="20"/>
              </w:rPr>
            </w:pPr>
            <w:r>
              <w:rPr>
                <w:color w:val="000000"/>
              </w:rPr>
              <w:t xml:space="preserve">帳簿残高</w:t>
            </w:r>
          </w:p>
        </w:tc>
      </w:tr>
      <w:tr w:rsidR="00581BD5" w14:paraId="144726D6" w14:textId="77777777" w:rsidTr="00581BD5">
        <w:trPr>
          <w:trHeight w:val="300"/>
          <w:trPrChange w:id="84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44" w:author="CCJK" w:date="2024-10-18T09:22:00Z">
              <w:tcPr>
                <w:tcW w:w="3261" w:type="dxa"/>
                <w:tcBorders>
                  <w:top w:val="nil"/>
                  <w:left w:val="nil"/>
                  <w:bottom w:val="nil"/>
                  <w:right w:val="single" w:sz="8" w:space="0" w:color="000000"/>
                </w:tcBorders>
                <w:shd w:val="clear" w:color="000000" w:fill="F2F2F2"/>
                <w:noWrap/>
                <w:vAlign w:val="center"/>
              </w:tcPr>
            </w:tcPrChange>
          </w:tcPr>
          <w:p w14:paraId="255C7458" w14:textId="77777777">
            <w:pPr>
              <w:rPr>
                <w:rFonts w:ascii="Arial Unicode MS" w:eastAsia="Arial Unicode MS" w:hAnsi="Arial Unicode MS" w:cs="Arial Unicode MS"/>
                <w:color w:val="000000"/>
                <w:sz w:val="20"/>
                <w:szCs w:val="20"/>
              </w:rPr>
            </w:pPr>
            <w:r>
              <w:rPr>
                <w:color w:val="000000"/>
              </w:rPr>
              <w:t xml:space="preserve">引当率(%)</w:t>
            </w:r>
          </w:p>
        </w:tc>
      </w:tr>
      <w:tr w:rsidR="00581BD5" w14:paraId="1EC08D11" w14:textId="77777777" w:rsidTr="00581BD5">
        <w:trPr>
          <w:trHeight w:val="300"/>
          <w:trPrChange w:id="84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4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4668FC4" w14:textId="77777777">
            <w:pPr>
              <w:rPr>
                <w:rFonts w:ascii="Arial Unicode MS" w:eastAsia="Arial Unicode MS" w:hAnsi="Arial Unicode MS" w:cs="Arial Unicode MS"/>
                <w:color w:val="000000"/>
                <w:sz w:val="20"/>
                <w:szCs w:val="20"/>
              </w:rPr>
            </w:pPr>
            <w:r>
              <w:rPr>
                <w:color w:val="000000"/>
              </w:rPr>
              <w:t xml:space="preserve">重要性はないが個別に貸倒引当金を計上するその他の未収金</w:t>
            </w:r>
          </w:p>
        </w:tc>
      </w:tr>
      <w:tr w:rsidR="00581BD5" w14:paraId="5B25E7D2" w14:textId="77777777" w:rsidTr="00581BD5">
        <w:trPr>
          <w:trHeight w:val="300"/>
          <w:trPrChange w:id="8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56" w:author="CCJK" w:date="2024-10-18T09:22:00Z">
              <w:tcPr>
                <w:tcW w:w="3261" w:type="dxa"/>
                <w:tcBorders>
                  <w:top w:val="nil"/>
                  <w:left w:val="nil"/>
                  <w:bottom w:val="nil"/>
                  <w:right w:val="single" w:sz="8" w:space="0" w:color="000000"/>
                </w:tcBorders>
                <w:shd w:val="clear" w:color="000000" w:fill="F2F2F2"/>
                <w:noWrap/>
                <w:vAlign w:val="center"/>
              </w:tcPr>
            </w:tcPrChange>
          </w:tcPr>
          <w:p w14:paraId="0E76E8BE" w14:textId="77777777">
            <w:pPr>
              <w:rPr>
                <w:rFonts w:ascii="Arial Unicode MS" w:eastAsia="Arial Unicode MS" w:hAnsi="Arial Unicode MS" w:cs="Arial Unicode MS"/>
                <w:color w:val="000000"/>
                <w:sz w:val="20"/>
                <w:szCs w:val="20"/>
              </w:rPr>
            </w:pPr>
            <w:r>
              <w:rPr>
                <w:color w:val="000000"/>
              </w:rPr>
              <w:t xml:space="preserve">第2段階</w:t>
            </w:r>
          </w:p>
        </w:tc>
      </w:tr>
      <w:tr w:rsidR="00581BD5" w14:paraId="7DDCC1BD" w14:textId="77777777" w:rsidTr="00581BD5">
        <w:trPr>
          <w:trHeight w:val="300"/>
          <w:trPrChange w:id="85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6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3102D3A"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270B3DF1" w14:textId="77777777" w:rsidTr="00581BD5">
        <w:trPr>
          <w:trHeight w:val="300"/>
          <w:trPrChange w:id="86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64" w:author="CCJK" w:date="2024-10-18T09:22:00Z">
              <w:tcPr>
                <w:tcW w:w="3261" w:type="dxa"/>
                <w:tcBorders>
                  <w:top w:val="nil"/>
                  <w:left w:val="nil"/>
                  <w:bottom w:val="nil"/>
                  <w:right w:val="single" w:sz="8" w:space="0" w:color="000000"/>
                </w:tcBorders>
                <w:shd w:val="clear" w:color="000000" w:fill="F2F2F2"/>
                <w:noWrap/>
                <w:vAlign w:val="center"/>
              </w:tcPr>
            </w:tcPrChange>
          </w:tcPr>
          <w:p w14:paraId="35B696D2" w14:textId="77777777">
            <w:pPr>
              <w:rPr>
                <w:rFonts w:ascii="Arial Unicode MS" w:eastAsia="Arial Unicode MS" w:hAnsi="Arial Unicode MS" w:cs="Arial Unicode MS"/>
                <w:color w:val="000000"/>
                <w:sz w:val="20"/>
                <w:szCs w:val="20"/>
              </w:rPr>
            </w:pPr>
            <w:r>
              <w:rPr>
                <w:color w:val="000000"/>
              </w:rPr>
              <w:t xml:space="preserve">評価損引当金</w:t>
            </w:r>
          </w:p>
        </w:tc>
      </w:tr>
      <w:tr w:rsidR="00581BD5" w14:paraId="7DEDA31A" w14:textId="77777777" w:rsidTr="00581BD5">
        <w:trPr>
          <w:trHeight w:val="300"/>
          <w:trPrChange w:id="86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7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849B508"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19302B6C" w14:textId="77777777" w:rsidTr="00581BD5">
        <w:trPr>
          <w:trHeight w:val="300"/>
          <w:trPrChange w:id="87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74" w:author="CCJK" w:date="2024-10-18T09:22:00Z">
              <w:tcPr>
                <w:tcW w:w="3261" w:type="dxa"/>
                <w:tcBorders>
                  <w:top w:val="nil"/>
                  <w:left w:val="nil"/>
                  <w:bottom w:val="nil"/>
                  <w:right w:val="single" w:sz="8" w:space="0" w:color="000000"/>
                </w:tcBorders>
                <w:shd w:val="clear" w:color="000000" w:fill="F2F2F2"/>
                <w:noWrap/>
                <w:vAlign w:val="center"/>
              </w:tcPr>
            </w:tcPrChange>
          </w:tcPr>
          <w:p w14:paraId="4A7C9AF5" w14:textId="77777777">
            <w:pPr>
              <w:rPr>
                <w:rFonts w:ascii="Arial Unicode MS" w:eastAsia="Arial Unicode MS" w:hAnsi="Arial Unicode MS" w:cs="Arial Unicode MS"/>
                <w:color w:val="000000"/>
                <w:sz w:val="20"/>
                <w:szCs w:val="20"/>
              </w:rPr>
            </w:pPr>
            <w:r>
              <w:rPr>
                <w:color w:val="000000"/>
              </w:rPr>
              <w:t xml:space="preserve">当期増減変動</w:t>
            </w:r>
          </w:p>
        </w:tc>
      </w:tr>
      <w:tr w:rsidR="00581BD5" w14:paraId="40EE139A" w14:textId="77777777" w:rsidTr="00581BD5">
        <w:trPr>
          <w:trHeight w:val="300"/>
          <w:trPrChange w:id="87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7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20E9D3D" w14:textId="77777777">
            <w:pPr>
              <w:rPr>
                <w:rFonts w:ascii="Arial Unicode MS" w:eastAsia="Arial Unicode MS" w:hAnsi="Arial Unicode MS" w:cs="Arial Unicode MS"/>
                <w:color w:val="000000"/>
                <w:sz w:val="20"/>
                <w:szCs w:val="20"/>
              </w:rPr>
            </w:pPr>
            <w:r>
              <w:rPr>
                <w:color w:val="000000"/>
              </w:rPr>
              <w:t xml:space="preserve">追加投資</w:t>
            </w:r>
          </w:p>
        </w:tc>
      </w:tr>
      <w:tr w:rsidR="00581BD5" w14:paraId="48793D56" w14:textId="77777777" w:rsidTr="00581BD5">
        <w:trPr>
          <w:trHeight w:val="300"/>
          <w:trPrChange w:id="88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82" w:author="CCJK" w:date="2024-10-18T09:22:00Z">
              <w:tcPr>
                <w:tcW w:w="3261" w:type="dxa"/>
                <w:tcBorders>
                  <w:top w:val="nil"/>
                  <w:left w:val="nil"/>
                  <w:bottom w:val="nil"/>
                  <w:right w:val="single" w:sz="8" w:space="0" w:color="000000"/>
                </w:tcBorders>
                <w:shd w:val="clear" w:color="000000" w:fill="F2F2F2"/>
                <w:noWrap/>
                <w:vAlign w:val="center"/>
              </w:tcPr>
            </w:tcPrChange>
          </w:tcPr>
          <w:p w14:paraId="15B4AA09" w14:textId="77777777">
            <w:pPr>
              <w:rPr>
                <w:rFonts w:ascii="Arial Unicode MS" w:eastAsia="Arial Unicode MS" w:hAnsi="Arial Unicode MS" w:cs="Arial Unicode MS"/>
                <w:color w:val="000000"/>
                <w:sz w:val="20"/>
                <w:szCs w:val="20"/>
              </w:rPr>
            </w:pPr>
            <w:r>
              <w:rPr>
                <w:color w:val="000000"/>
              </w:rPr>
              <w:t xml:space="preserve">投資の減少</w:t>
            </w:r>
          </w:p>
        </w:tc>
      </w:tr>
      <w:tr w:rsidR="00581BD5" w14:paraId="2B27B426" w14:textId="77777777" w:rsidTr="00581BD5">
        <w:trPr>
          <w:trHeight w:val="300"/>
          <w:trPrChange w:id="88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8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549E4F7" w14:textId="77777777">
            <w:pPr>
              <w:rPr>
                <w:rFonts w:ascii="Arial Unicode MS" w:eastAsia="Arial Unicode MS" w:hAnsi="Arial Unicode MS" w:cs="Arial Unicode MS"/>
                <w:color w:val="000000"/>
                <w:sz w:val="20"/>
                <w:szCs w:val="20"/>
              </w:rPr>
            </w:pPr>
            <w:r>
              <w:rPr>
                <w:color w:val="000000"/>
              </w:rPr>
              <w:t xml:space="preserve">持分法で認識した投資損益</w:t>
            </w:r>
          </w:p>
        </w:tc>
      </w:tr>
      <w:tr w:rsidR="00581BD5" w14:paraId="53A05FD4" w14:textId="77777777" w:rsidTr="00581BD5">
        <w:trPr>
          <w:trHeight w:val="300"/>
          <w:trPrChange w:id="88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890" w:author="CCJK" w:date="2024-10-18T09:22:00Z">
              <w:tcPr>
                <w:tcW w:w="3261" w:type="dxa"/>
                <w:tcBorders>
                  <w:top w:val="nil"/>
                  <w:left w:val="nil"/>
                  <w:bottom w:val="nil"/>
                  <w:right w:val="single" w:sz="8" w:space="0" w:color="000000"/>
                </w:tcBorders>
                <w:shd w:val="clear" w:color="000000" w:fill="F2F2F2"/>
                <w:noWrap/>
                <w:vAlign w:val="center"/>
              </w:tcPr>
            </w:tcPrChange>
          </w:tcPr>
          <w:p w14:paraId="156A3758" w14:textId="77777777">
            <w:pPr>
              <w:rPr>
                <w:rFonts w:ascii="Arial Unicode MS" w:eastAsia="Arial Unicode MS" w:hAnsi="Arial Unicode MS" w:cs="Arial Unicode MS"/>
                <w:color w:val="000000"/>
                <w:sz w:val="20"/>
                <w:szCs w:val="20"/>
              </w:rPr>
            </w:pPr>
            <w:r>
              <w:rPr>
                <w:color w:val="000000"/>
              </w:rPr>
              <w:t xml:space="preserve">その他の包括利益調整</w:t>
            </w:r>
          </w:p>
        </w:tc>
      </w:tr>
      <w:tr w:rsidR="00581BD5" w14:paraId="3B4562F1" w14:textId="77777777" w:rsidTr="00581BD5">
        <w:trPr>
          <w:trHeight w:val="300"/>
          <w:trPrChange w:id="89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89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A0DA079" w14:textId="77777777">
            <w:pPr>
              <w:rPr>
                <w:rFonts w:ascii="Arial Unicode MS" w:eastAsia="Arial Unicode MS" w:hAnsi="Arial Unicode MS" w:cs="Arial Unicode MS"/>
                <w:color w:val="000000"/>
                <w:sz w:val="20"/>
                <w:szCs w:val="20"/>
              </w:rPr>
            </w:pPr>
            <w:r>
              <w:rPr>
                <w:color w:val="000000"/>
              </w:rPr>
              <w:t xml:space="preserve">被投資企業</w:t>
            </w:r>
          </w:p>
        </w:tc>
      </w:tr>
      <w:tr w:rsidR="00581BD5" w14:paraId="61048293" w14:textId="77777777" w:rsidTr="00581BD5">
        <w:trPr>
          <w:trHeight w:val="300"/>
          <w:trPrChange w:id="89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00" w:author="CCJK" w:date="2024-10-18T09:22:00Z">
              <w:tcPr>
                <w:tcW w:w="3261" w:type="dxa"/>
                <w:tcBorders>
                  <w:top w:val="nil"/>
                  <w:left w:val="nil"/>
                  <w:bottom w:val="nil"/>
                  <w:right w:val="single" w:sz="8" w:space="0" w:color="000000"/>
                </w:tcBorders>
                <w:shd w:val="clear" w:color="000000" w:fill="F2F2F2"/>
                <w:noWrap/>
                <w:vAlign w:val="center"/>
              </w:tcPr>
            </w:tcPrChange>
          </w:tcPr>
          <w:p w14:paraId="675CCCFF" w14:textId="77777777">
            <w:pPr>
              <w:rPr>
                <w:rFonts w:ascii="Arial Unicode MS" w:eastAsia="Arial Unicode MS" w:hAnsi="Arial Unicode MS" w:cs="Arial Unicode MS"/>
                <w:color w:val="000000"/>
                <w:sz w:val="20"/>
                <w:szCs w:val="20"/>
              </w:rPr>
            </w:pPr>
            <w:r>
              <w:rPr>
                <w:color w:val="000000"/>
              </w:rPr>
              <w:t xml:space="preserve">減損準備金期末残高</w:t>
            </w:r>
          </w:p>
        </w:tc>
      </w:tr>
      <w:tr w:rsidR="00581BD5" w14:paraId="4DD4D2E6" w14:textId="77777777" w:rsidTr="00581BD5">
        <w:trPr>
          <w:trHeight w:val="300"/>
          <w:trPrChange w:id="90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0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76752FB" w14:textId="77777777">
            <w:pPr>
              <w:rPr>
                <w:rFonts w:ascii="Arial Unicode MS" w:eastAsia="Arial Unicode MS" w:hAnsi="Arial Unicode MS" w:cs="Arial Unicode MS"/>
                <w:color w:val="000000"/>
                <w:sz w:val="20"/>
                <w:szCs w:val="20"/>
              </w:rPr>
            </w:pPr>
            <w:r>
              <w:rPr>
                <w:color w:val="000000"/>
              </w:rPr>
              <w:t xml:space="preserve">現金配当または利益の宣言</w:t>
            </w:r>
          </w:p>
        </w:tc>
      </w:tr>
      <w:tr w:rsidR="00581BD5" w14:paraId="716F1C57" w14:textId="77777777" w:rsidTr="00581BD5">
        <w:trPr>
          <w:trHeight w:val="300"/>
          <w:trPrChange w:id="91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12" w:author="CCJK" w:date="2024-10-18T09:22:00Z">
              <w:tcPr>
                <w:tcW w:w="3261" w:type="dxa"/>
                <w:tcBorders>
                  <w:top w:val="nil"/>
                  <w:left w:val="nil"/>
                  <w:bottom w:val="nil"/>
                  <w:right w:val="single" w:sz="8" w:space="0" w:color="000000"/>
                </w:tcBorders>
                <w:shd w:val="clear" w:color="000000" w:fill="F2F2F2"/>
                <w:noWrap/>
                <w:vAlign w:val="center"/>
              </w:tcPr>
            </w:tcPrChange>
          </w:tcPr>
          <w:p w14:paraId="6D6B17C2" w14:textId="77777777">
            <w:pPr>
              <w:rPr>
                <w:rFonts w:ascii="Arial Unicode MS" w:eastAsia="Arial Unicode MS" w:hAnsi="Arial Unicode MS" w:cs="Arial Unicode MS"/>
                <w:color w:val="000000"/>
                <w:sz w:val="20"/>
                <w:szCs w:val="20"/>
              </w:rPr>
            </w:pPr>
            <w:r>
              <w:rPr>
                <w:color w:val="000000"/>
              </w:rPr>
              <w:t xml:space="preserve">減損準備金の計上</w:t>
            </w:r>
          </w:p>
        </w:tc>
      </w:tr>
      <w:tr w:rsidR="00581BD5" w14:paraId="39F79132" w14:textId="77777777" w:rsidTr="00581BD5">
        <w:trPr>
          <w:trHeight w:val="300"/>
          <w:trPrChange w:id="91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1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62F52B3"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1979D082" w14:textId="77777777" w:rsidTr="00581BD5">
        <w:trPr>
          <w:trHeight w:val="300"/>
          <w:trPrChange w:id="92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22" w:author="CCJK" w:date="2024-10-18T09:22:00Z">
              <w:tcPr>
                <w:tcW w:w="3261" w:type="dxa"/>
                <w:tcBorders>
                  <w:top w:val="nil"/>
                  <w:left w:val="nil"/>
                  <w:bottom w:val="nil"/>
                  <w:right w:val="single" w:sz="8" w:space="0" w:color="000000"/>
                </w:tcBorders>
                <w:shd w:val="clear" w:color="000000" w:fill="F2F2F2"/>
                <w:noWrap/>
                <w:vAlign w:val="center"/>
              </w:tcPr>
            </w:tcPrChange>
          </w:tcPr>
          <w:p w14:paraId="410F3C70" w14:textId="77777777">
            <w:pPr>
              <w:rPr>
                <w:rFonts w:ascii="Arial Unicode MS" w:eastAsia="Arial Unicode MS" w:hAnsi="Arial Unicode MS" w:cs="Arial Unicode MS"/>
                <w:color w:val="000000"/>
                <w:sz w:val="20"/>
                <w:szCs w:val="20"/>
              </w:rPr>
            </w:pPr>
            <w:r>
              <w:rPr>
                <w:color w:val="000000"/>
              </w:rPr>
              <w:t xml:space="preserve">機械設備</w:t>
            </w:r>
          </w:p>
        </w:tc>
      </w:tr>
      <w:tr w:rsidR="00581BD5" w14:paraId="5F9E179E" w14:textId="77777777" w:rsidTr="00581BD5">
        <w:trPr>
          <w:trHeight w:val="300"/>
          <w:trPrChange w:id="92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2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D43D10C" w14:textId="77777777">
            <w:pPr>
              <w:rPr>
                <w:rFonts w:ascii="Arial Unicode MS" w:eastAsia="Arial Unicode MS" w:hAnsi="Arial Unicode MS" w:cs="Arial Unicode MS"/>
                <w:color w:val="000000"/>
                <w:sz w:val="20"/>
                <w:szCs w:val="20"/>
              </w:rPr>
            </w:pPr>
            <w:r>
              <w:rPr>
                <w:color w:val="000000"/>
              </w:rPr>
              <w:t xml:space="preserve">電子・事務機器</w:t>
            </w:r>
          </w:p>
        </w:tc>
      </w:tr>
      <w:tr w:rsidR="00581BD5" w14:paraId="471457BC" w14:textId="77777777" w:rsidTr="00581BD5">
        <w:trPr>
          <w:trHeight w:val="300"/>
          <w:trPrChange w:id="93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32" w:author="CCJK" w:date="2024-10-18T09:22:00Z">
              <w:tcPr>
                <w:tcW w:w="3261" w:type="dxa"/>
                <w:tcBorders>
                  <w:top w:val="nil"/>
                  <w:left w:val="nil"/>
                  <w:bottom w:val="nil"/>
                  <w:right w:val="single" w:sz="8" w:space="0" w:color="000000"/>
                </w:tcBorders>
                <w:shd w:val="clear" w:color="000000" w:fill="F2F2F2"/>
                <w:noWrap/>
                <w:vAlign w:val="center"/>
              </w:tcPr>
            </w:tcPrChange>
          </w:tcPr>
          <w:p w14:paraId="06DA5F7C" w14:textId="12751AE8">
            <w:pPr>
              <w:rPr>
                <w:rFonts w:ascii="Arial Unicode MS" w:eastAsia="Arial Unicode MS" w:hAnsi="Arial Unicode MS" w:cs="Arial Unicode MS"/>
                <w:color w:val="000000"/>
                <w:sz w:val="20"/>
                <w:szCs w:val="20"/>
              </w:rPr>
            </w:pPr>
            <w:r>
              <w:rPr>
                <w:color w:val="000000"/>
              </w:rPr>
              <w:t xml:space="preserve">（1）取得</w:t>
            </w:r>
          </w:p>
        </w:tc>
      </w:tr>
      <w:tr w:rsidR="00581BD5" w14:paraId="2BCDBF1C" w14:textId="77777777" w:rsidTr="00581BD5">
        <w:trPr>
          <w:trHeight w:val="300"/>
          <w:trPrChange w:id="9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9AE27F1" w14:textId="77777777">
            <w:pPr>
              <w:rPr>
                <w:rFonts w:ascii="Arial Unicode MS" w:eastAsia="Arial Unicode MS" w:hAnsi="Arial Unicode MS" w:cs="Arial Unicode MS"/>
                <w:color w:val="000000"/>
                <w:sz w:val="20"/>
                <w:szCs w:val="20"/>
              </w:rPr>
            </w:pPr>
            <w:r>
              <w:rPr>
                <w:color w:val="000000"/>
              </w:rPr>
              <w:t xml:space="preserve">（2）建設仮勘定からの振替</w:t>
            </w:r>
          </w:p>
        </w:tc>
      </w:tr>
      <w:tr w:rsidR="00581BD5" w14:paraId="55277137" w14:textId="77777777" w:rsidTr="00581BD5">
        <w:trPr>
          <w:trHeight w:val="300"/>
          <w:trPrChange w:id="94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42" w:author="CCJK" w:date="2024-10-18T09:22:00Z">
              <w:tcPr>
                <w:tcW w:w="3261" w:type="dxa"/>
                <w:tcBorders>
                  <w:top w:val="nil"/>
                  <w:left w:val="nil"/>
                  <w:bottom w:val="nil"/>
                  <w:right w:val="single" w:sz="8" w:space="0" w:color="000000"/>
                </w:tcBorders>
                <w:shd w:val="clear" w:color="000000" w:fill="F2F2F2"/>
                <w:noWrap/>
                <w:vAlign w:val="center"/>
              </w:tcPr>
            </w:tcPrChange>
          </w:tcPr>
          <w:p w14:paraId="34147C94" w14:textId="77777777">
            <w:pPr>
              <w:rPr>
                <w:rFonts w:ascii="Arial Unicode MS" w:eastAsia="Arial Unicode MS" w:hAnsi="Arial Unicode MS" w:cs="Arial Unicode MS"/>
                <w:color w:val="000000"/>
                <w:sz w:val="20"/>
                <w:szCs w:val="20"/>
              </w:rPr>
            </w:pPr>
            <w:r>
              <w:rPr>
                <w:color w:val="000000"/>
              </w:rPr>
              <w:t xml:space="preserve">（2）処分または除却</w:t>
            </w:r>
          </w:p>
        </w:tc>
      </w:tr>
      <w:tr w:rsidR="00581BD5" w14:paraId="70FA8CAD" w14:textId="77777777" w:rsidTr="00581BD5">
        <w:trPr>
          <w:trHeight w:val="300"/>
          <w:trPrChange w:id="94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4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84A81FA" w14:textId="77777777">
            <w:pPr>
              <w:rPr>
                <w:rFonts w:ascii="Arial Unicode MS" w:eastAsia="Arial Unicode MS" w:hAnsi="Arial Unicode MS" w:cs="Arial Unicode MS"/>
                <w:color w:val="000000"/>
                <w:sz w:val="20"/>
                <w:szCs w:val="20"/>
              </w:rPr>
            </w:pPr>
            <w:r>
              <w:rPr>
                <w:color w:val="000000"/>
              </w:rPr>
              <w:t xml:space="preserve">機械設備</w:t>
            </w:r>
          </w:p>
        </w:tc>
      </w:tr>
      <w:tr w:rsidR="00581BD5" w14:paraId="4EA3EEBA" w14:textId="77777777" w:rsidTr="00581BD5">
        <w:trPr>
          <w:trHeight w:val="300"/>
          <w:trPrChange w:id="94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48" w:author="CCJK" w:date="2024-10-18T09:22:00Z">
              <w:tcPr>
                <w:tcW w:w="3261" w:type="dxa"/>
                <w:tcBorders>
                  <w:top w:val="nil"/>
                  <w:left w:val="nil"/>
                  <w:bottom w:val="nil"/>
                  <w:right w:val="single" w:sz="8" w:space="0" w:color="000000"/>
                </w:tcBorders>
                <w:shd w:val="clear" w:color="000000" w:fill="F2F2F2"/>
                <w:noWrap/>
                <w:vAlign w:val="center"/>
              </w:tcPr>
            </w:tcPrChange>
          </w:tcPr>
          <w:p w14:paraId="2B9C4C4F" w14:textId="77777777">
            <w:pPr>
              <w:rPr>
                <w:rFonts w:ascii="Arial Unicode MS" w:eastAsia="Arial Unicode MS" w:hAnsi="Arial Unicode MS" w:cs="Arial Unicode MS"/>
                <w:color w:val="000000"/>
                <w:sz w:val="20"/>
                <w:szCs w:val="20"/>
              </w:rPr>
            </w:pPr>
            <w:r>
              <w:rPr>
                <w:color w:val="000000"/>
              </w:rPr>
              <w:t xml:space="preserve">(1)企業結合による減少</w:t>
            </w:r>
          </w:p>
        </w:tc>
      </w:tr>
      <w:tr w:rsidR="00581BD5" w14:paraId="684FF004" w14:textId="77777777" w:rsidTr="00581BD5">
        <w:trPr>
          <w:trHeight w:val="300"/>
          <w:trPrChange w:id="95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5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7A5EE62" w14:textId="77777777">
            <w:pPr>
              <w:rPr>
                <w:rFonts w:ascii="Arial Unicode MS" w:eastAsia="Arial Unicode MS" w:hAnsi="Arial Unicode MS" w:cs="Arial Unicode MS"/>
                <w:color w:val="000000"/>
                <w:sz w:val="20"/>
                <w:szCs w:val="20"/>
              </w:rPr>
            </w:pPr>
            <w:r>
              <w:rPr>
                <w:color w:val="000000"/>
              </w:rPr>
              <w:t xml:space="preserve">1、期首残高</w:t>
            </w:r>
          </w:p>
        </w:tc>
      </w:tr>
      <w:tr w:rsidR="00581BD5" w14:paraId="58733D49" w14:textId="77777777" w:rsidTr="00581BD5">
        <w:trPr>
          <w:trHeight w:val="300"/>
          <w:trPrChange w:id="9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56" w:author="CCJK" w:date="2024-10-18T09:22:00Z">
              <w:tcPr>
                <w:tcW w:w="3261" w:type="dxa"/>
                <w:tcBorders>
                  <w:top w:val="nil"/>
                  <w:left w:val="nil"/>
                  <w:bottom w:val="nil"/>
                  <w:right w:val="single" w:sz="8" w:space="0" w:color="000000"/>
                </w:tcBorders>
                <w:shd w:val="clear" w:color="000000" w:fill="F2F2F2"/>
                <w:noWrap/>
                <w:vAlign w:val="center"/>
              </w:tcPr>
            </w:tcPrChange>
          </w:tcPr>
          <w:p w14:paraId="5DAF8BEF"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222FB975" w14:textId="77777777" w:rsidTr="00581BD5">
        <w:trPr>
          <w:trHeight w:val="300"/>
          <w:trPrChange w:id="95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6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322A305" w14:textId="77777777">
            <w:pPr>
              <w:rPr>
                <w:rFonts w:ascii="Arial Unicode MS" w:eastAsia="Arial Unicode MS" w:hAnsi="Arial Unicode MS" w:cs="Arial Unicode MS"/>
                <w:color w:val="000000"/>
                <w:sz w:val="20"/>
                <w:szCs w:val="20"/>
              </w:rPr>
            </w:pPr>
            <w:r>
              <w:rPr>
                <w:color w:val="000000"/>
              </w:rPr>
              <w:t xml:space="preserve">帳簿残高</w:t>
            </w:r>
          </w:p>
        </w:tc>
      </w:tr>
      <w:tr w:rsidR="00581BD5" w14:paraId="541FD22E" w14:textId="77777777" w:rsidTr="00581BD5">
        <w:trPr>
          <w:trHeight w:val="300"/>
          <w:trPrChange w:id="96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64" w:author="CCJK" w:date="2024-10-18T09:22:00Z">
              <w:tcPr>
                <w:tcW w:w="3261" w:type="dxa"/>
                <w:tcBorders>
                  <w:top w:val="nil"/>
                  <w:left w:val="nil"/>
                  <w:bottom w:val="nil"/>
                  <w:right w:val="single" w:sz="8" w:space="0" w:color="000000"/>
                </w:tcBorders>
                <w:shd w:val="clear" w:color="000000" w:fill="F2F2F2"/>
                <w:noWrap/>
                <w:vAlign w:val="center"/>
              </w:tcPr>
            </w:tcPrChange>
          </w:tcPr>
          <w:p w14:paraId="4D4C3E88" w14:textId="77777777">
            <w:pPr>
              <w:rPr>
                <w:rFonts w:ascii="Arial Unicode MS" w:eastAsia="Arial Unicode MS" w:hAnsi="Arial Unicode MS" w:cs="Arial Unicode MS"/>
                <w:color w:val="000000"/>
                <w:sz w:val="20"/>
                <w:szCs w:val="20"/>
              </w:rPr>
            </w:pPr>
            <w:r>
              <w:rPr>
                <w:color w:val="000000"/>
              </w:rPr>
              <w:t xml:space="preserve">蕭湖プロジェクト</w:t>
            </w:r>
          </w:p>
        </w:tc>
      </w:tr>
      <w:tr w:rsidR="00581BD5" w14:paraId="47FA90BD" w14:textId="77777777" w:rsidTr="00581BD5">
        <w:trPr>
          <w:trHeight w:val="300"/>
          <w:trPrChange w:id="96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6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4FA5EEB" w14:textId="77777777">
            <w:pPr>
              <w:rPr>
                <w:rFonts w:ascii="Arial Unicode MS" w:eastAsia="Arial Unicode MS" w:hAnsi="Arial Unicode MS" w:cs="Arial Unicode MS"/>
                <w:color w:val="000000"/>
                <w:sz w:val="20"/>
                <w:szCs w:val="20"/>
              </w:rPr>
            </w:pPr>
            <w:r>
              <w:rPr>
                <w:color w:val="000000"/>
              </w:rPr>
              <w:t xml:space="preserve">楚州河下古鎮第2期プロジェクト</w:t>
            </w:r>
          </w:p>
        </w:tc>
      </w:tr>
      <w:tr w:rsidR="00581BD5" w14:paraId="49C3C747" w14:textId="77777777" w:rsidTr="00581BD5">
        <w:trPr>
          <w:trHeight w:val="300"/>
          <w:trPrChange w:id="97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74" w:author="CCJK" w:date="2024-10-18T09:22:00Z">
              <w:tcPr>
                <w:tcW w:w="3261" w:type="dxa"/>
                <w:tcBorders>
                  <w:top w:val="nil"/>
                  <w:left w:val="nil"/>
                  <w:bottom w:val="nil"/>
                  <w:right w:val="single" w:sz="8" w:space="0" w:color="000000"/>
                </w:tcBorders>
                <w:shd w:val="clear" w:color="000000" w:fill="F2F2F2"/>
                <w:noWrap/>
                <w:vAlign w:val="center"/>
              </w:tcPr>
            </w:tcPrChange>
          </w:tcPr>
          <w:p w14:paraId="1DD56C53" w14:textId="77777777">
            <w:pPr>
              <w:rPr>
                <w:rFonts w:ascii="Arial Unicode MS" w:eastAsia="Arial Unicode MS" w:hAnsi="Arial Unicode MS" w:cs="Arial Unicode MS"/>
                <w:color w:val="000000"/>
                <w:sz w:val="20"/>
                <w:szCs w:val="20"/>
              </w:rPr>
            </w:pPr>
            <w:r>
              <w:rPr>
                <w:color w:val="000000"/>
              </w:rPr>
              <w:t xml:space="preserve">河下古鎮インフラ建設</w:t>
            </w:r>
          </w:p>
        </w:tc>
      </w:tr>
      <w:tr w:rsidR="00581BD5" w14:paraId="666276FB" w14:textId="77777777" w:rsidTr="00581BD5">
        <w:trPr>
          <w:trHeight w:val="300"/>
          <w:trPrChange w:id="97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8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995F46A" w14:textId="77777777">
            <w:pPr>
              <w:rPr>
                <w:rFonts w:ascii="Arial Unicode MS" w:eastAsia="Arial Unicode MS" w:hAnsi="Arial Unicode MS" w:cs="Arial Unicode MS"/>
                <w:color w:val="000000"/>
                <w:sz w:val="20"/>
                <w:szCs w:val="20"/>
              </w:rPr>
            </w:pPr>
            <w:r>
              <w:rPr>
                <w:color w:val="000000"/>
              </w:rPr>
              <w:t xml:space="preserve">胯下東街改修プロジェクト</w:t>
            </w:r>
          </w:p>
        </w:tc>
      </w:tr>
      <w:tr w:rsidR="00581BD5" w14:paraId="1529F8C2" w14:textId="77777777" w:rsidTr="00581BD5">
        <w:trPr>
          <w:trHeight w:val="300"/>
          <w:trPrChange w:id="98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84" w:author="CCJK" w:date="2024-10-18T09:22:00Z">
              <w:tcPr>
                <w:tcW w:w="3261" w:type="dxa"/>
                <w:tcBorders>
                  <w:top w:val="nil"/>
                  <w:left w:val="nil"/>
                  <w:bottom w:val="nil"/>
                  <w:right w:val="single" w:sz="8" w:space="0" w:color="000000"/>
                </w:tcBorders>
                <w:shd w:val="clear" w:color="000000" w:fill="F2F2F2"/>
                <w:noWrap/>
                <w:vAlign w:val="center"/>
              </w:tcPr>
            </w:tcPrChange>
          </w:tcPr>
          <w:p w14:paraId="3088B0CF" w14:textId="77777777">
            <w:pPr>
              <w:rPr>
                <w:rFonts w:ascii="Arial Unicode MS" w:eastAsia="Arial Unicode MS" w:hAnsi="Arial Unicode MS" w:cs="Arial Unicode MS"/>
                <w:color w:val="000000"/>
                <w:sz w:val="20"/>
                <w:szCs w:val="20"/>
              </w:rPr>
            </w:pPr>
            <w:r>
              <w:rPr>
                <w:color w:val="000000"/>
              </w:rPr>
              <w:t xml:space="preserve">淮安賓館西側プロジェクト</w:t>
            </w:r>
          </w:p>
        </w:tc>
      </w:tr>
      <w:tr w:rsidR="00581BD5" w14:paraId="299014B0" w14:textId="77777777" w:rsidTr="00581BD5">
        <w:trPr>
          <w:trHeight w:val="300"/>
          <w:trPrChange w:id="98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99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AC229F2" w14:textId="77777777">
            <w:pPr>
              <w:rPr>
                <w:rFonts w:ascii="Arial Unicode MS" w:eastAsia="Arial Unicode MS" w:hAnsi="Arial Unicode MS" w:cs="Arial Unicode MS"/>
                <w:color w:val="000000"/>
                <w:sz w:val="20"/>
                <w:szCs w:val="20"/>
              </w:rPr>
            </w:pPr>
            <w:r>
              <w:rPr>
                <w:color w:val="000000"/>
              </w:rPr>
              <w:t xml:space="preserve">淮陰工学院蕭湖学院プロジェクト</w:t>
            </w:r>
          </w:p>
        </w:tc>
      </w:tr>
      <w:tr w:rsidR="00581BD5" w14:paraId="57115BD2" w14:textId="77777777" w:rsidTr="00581BD5">
        <w:trPr>
          <w:trHeight w:val="300"/>
          <w:trPrChange w:id="99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998" w:author="CCJK" w:date="2024-10-18T09:22:00Z">
              <w:tcPr>
                <w:tcW w:w="3261" w:type="dxa"/>
                <w:tcBorders>
                  <w:top w:val="nil"/>
                  <w:left w:val="nil"/>
                  <w:bottom w:val="nil"/>
                  <w:right w:val="single" w:sz="8" w:space="0" w:color="000000"/>
                </w:tcBorders>
                <w:shd w:val="clear" w:color="000000" w:fill="F2F2F2"/>
                <w:noWrap/>
                <w:vAlign w:val="center"/>
              </w:tcPr>
            </w:tcPrChange>
          </w:tcPr>
          <w:p w14:paraId="235B720F" w14:textId="77777777">
            <w:pPr>
              <w:rPr>
                <w:rFonts w:ascii="Arial Unicode MS" w:eastAsia="Arial Unicode MS" w:hAnsi="Arial Unicode MS" w:cs="Arial Unicode MS"/>
                <w:color w:val="000000"/>
                <w:sz w:val="20"/>
                <w:szCs w:val="20"/>
              </w:rPr>
            </w:pPr>
            <w:r>
              <w:rPr>
                <w:color w:val="000000"/>
              </w:rPr>
              <w:t xml:space="preserve">慈済庵再建プロジェクト</w:t>
            </w:r>
          </w:p>
        </w:tc>
      </w:tr>
      <w:tr w:rsidR="00581BD5" w14:paraId="13E267B3" w14:textId="77777777" w:rsidTr="00581BD5">
        <w:trPr>
          <w:trHeight w:val="300"/>
          <w:trPrChange w:id="100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0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C69791D" w14:textId="77777777">
            <w:pPr>
              <w:rPr>
                <w:rFonts w:ascii="Arial Unicode MS" w:eastAsia="Arial Unicode MS" w:hAnsi="Arial Unicode MS" w:cs="Arial Unicode MS"/>
                <w:color w:val="000000"/>
                <w:sz w:val="20"/>
                <w:szCs w:val="20"/>
              </w:rPr>
            </w:pPr>
            <w:r>
              <w:rPr>
                <w:color w:val="000000"/>
              </w:rPr>
              <w:t xml:space="preserve">蕭湖学院プロジェクト</w:t>
            </w:r>
          </w:p>
        </w:tc>
      </w:tr>
      <w:tr w:rsidR="00581BD5" w14:paraId="20B82C11" w14:textId="77777777" w:rsidTr="00581BD5">
        <w:trPr>
          <w:trHeight w:val="300"/>
          <w:trPrChange w:id="100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10" w:author="CCJK" w:date="2024-10-18T09:22:00Z">
              <w:tcPr>
                <w:tcW w:w="3261" w:type="dxa"/>
                <w:tcBorders>
                  <w:top w:val="nil"/>
                  <w:left w:val="nil"/>
                  <w:bottom w:val="nil"/>
                  <w:right w:val="single" w:sz="8" w:space="0" w:color="000000"/>
                </w:tcBorders>
                <w:shd w:val="clear" w:color="000000" w:fill="F2F2F2"/>
                <w:noWrap/>
                <w:vAlign w:val="center"/>
              </w:tcPr>
            </w:tcPrChange>
          </w:tcPr>
          <w:p w14:paraId="1543AE17" w14:textId="77777777">
            <w:pPr>
              <w:rPr>
                <w:rFonts w:ascii="Arial Unicode MS" w:eastAsia="Arial Unicode MS" w:hAnsi="Arial Unicode MS" w:cs="Arial Unicode MS"/>
                <w:color w:val="000000"/>
                <w:sz w:val="20"/>
                <w:szCs w:val="20"/>
              </w:rPr>
            </w:pPr>
            <w:r>
              <w:rPr>
                <w:color w:val="000000"/>
              </w:rPr>
              <w:t xml:space="preserve">減損準備金</w:t>
            </w:r>
          </w:p>
        </w:tc>
      </w:tr>
      <w:tr w:rsidR="00581BD5" w14:paraId="2CEBAB3C" w14:textId="77777777" w:rsidTr="00581BD5">
        <w:trPr>
          <w:trHeight w:val="300"/>
          <w:trPrChange w:id="101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1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8DAFA0E" w14:textId="77777777">
            <w:pPr>
              <w:rPr>
                <w:rFonts w:ascii="Arial Unicode MS" w:eastAsia="Arial Unicode MS" w:hAnsi="Arial Unicode MS" w:cs="Arial Unicode MS"/>
                <w:color w:val="000000"/>
                <w:sz w:val="20"/>
                <w:szCs w:val="20"/>
              </w:rPr>
            </w:pPr>
            <w:r>
              <w:rPr>
                <w:color w:val="000000"/>
              </w:rPr>
              <w:t xml:space="preserve">帳簿価額</w:t>
            </w:r>
          </w:p>
        </w:tc>
      </w:tr>
      <w:tr w:rsidR="00581BD5" w14:paraId="14C990FC" w14:textId="77777777" w:rsidTr="00581BD5">
        <w:trPr>
          <w:trHeight w:val="300"/>
          <w:trPrChange w:id="101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18" w:author="CCJK" w:date="2024-10-18T09:22:00Z">
              <w:tcPr>
                <w:tcW w:w="3261" w:type="dxa"/>
                <w:tcBorders>
                  <w:top w:val="nil"/>
                  <w:left w:val="nil"/>
                  <w:bottom w:val="nil"/>
                  <w:right w:val="single" w:sz="8" w:space="0" w:color="000000"/>
                </w:tcBorders>
                <w:shd w:val="clear" w:color="000000" w:fill="F2F2F2"/>
                <w:noWrap/>
                <w:vAlign w:val="center"/>
              </w:tcPr>
            </w:tcPrChange>
          </w:tcPr>
          <w:p w14:paraId="18F75816" w14:textId="77777777">
            <w:pPr>
              <w:rPr>
                <w:rFonts w:ascii="Arial Unicode MS" w:eastAsia="Arial Unicode MS" w:hAnsi="Arial Unicode MS" w:cs="Arial Unicode MS"/>
                <w:color w:val="000000"/>
                <w:sz w:val="20"/>
                <w:szCs w:val="20"/>
              </w:rPr>
            </w:pPr>
            <w:r>
              <w:rPr>
                <w:color w:val="000000"/>
              </w:rPr>
              <w:t xml:space="preserve">減損準備金</w:t>
            </w:r>
          </w:p>
        </w:tc>
      </w:tr>
      <w:tr w:rsidR="00581BD5" w14:paraId="56DA6093" w14:textId="77777777" w:rsidTr="00581BD5">
        <w:trPr>
          <w:trHeight w:val="300"/>
          <w:trPrChange w:id="102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2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22F2742" w14:textId="77777777">
            <w:pPr>
              <w:rPr>
                <w:rFonts w:ascii="Arial Unicode MS" w:eastAsia="Arial Unicode MS" w:hAnsi="Arial Unicode MS" w:cs="Arial Unicode MS"/>
                <w:color w:val="000000"/>
                <w:sz w:val="20"/>
                <w:szCs w:val="20"/>
              </w:rPr>
            </w:pPr>
            <w:r>
              <w:rPr>
                <w:color w:val="000000"/>
              </w:rPr>
              <w:t xml:space="preserve">（1）重要な建設仮勘定プロジェクトの当期変動状況</w:t>
            </w:r>
          </w:p>
        </w:tc>
      </w:tr>
      <w:tr w:rsidR="00581BD5" w14:paraId="74C95D9F" w14:textId="77777777" w:rsidTr="00581BD5">
        <w:trPr>
          <w:trHeight w:val="300"/>
          <w:trPrChange w:id="102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26" w:author="CCJK" w:date="2024-10-18T09:22:00Z">
              <w:tcPr>
                <w:tcW w:w="3261" w:type="dxa"/>
                <w:tcBorders>
                  <w:top w:val="nil"/>
                  <w:left w:val="nil"/>
                  <w:bottom w:val="nil"/>
                  <w:right w:val="single" w:sz="8" w:space="0" w:color="000000"/>
                </w:tcBorders>
                <w:shd w:val="clear" w:color="000000" w:fill="F2F2F2"/>
                <w:noWrap/>
                <w:vAlign w:val="center"/>
              </w:tcPr>
            </w:tcPrChange>
          </w:tcPr>
          <w:p w14:paraId="19BDA31D" w14:textId="77777777">
            <w:pPr>
              <w:rPr>
                <w:rFonts w:ascii="Arial Unicode MS" w:eastAsia="Arial Unicode MS" w:hAnsi="Arial Unicode MS" w:cs="Arial Unicode MS"/>
                <w:color w:val="000000"/>
                <w:sz w:val="20"/>
                <w:szCs w:val="20"/>
              </w:rPr>
            </w:pPr>
            <w:r>
              <w:rPr>
                <w:color w:val="000000"/>
              </w:rPr>
              <w:t xml:space="preserve">プロジェクト名称</w:t>
            </w:r>
          </w:p>
        </w:tc>
      </w:tr>
      <w:tr w:rsidR="00581BD5" w14:paraId="13A4486D" w14:textId="77777777" w:rsidTr="00581BD5">
        <w:trPr>
          <w:trHeight w:val="300"/>
          <w:trPrChange w:id="102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3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DB6FEE8"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17F558FF" w14:textId="77777777" w:rsidTr="00581BD5">
        <w:trPr>
          <w:trHeight w:val="300"/>
          <w:trPrChange w:id="103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34" w:author="CCJK" w:date="2024-10-18T09:22:00Z">
              <w:tcPr>
                <w:tcW w:w="3261" w:type="dxa"/>
                <w:tcBorders>
                  <w:top w:val="nil"/>
                  <w:left w:val="nil"/>
                  <w:bottom w:val="nil"/>
                  <w:right w:val="single" w:sz="8" w:space="0" w:color="000000"/>
                </w:tcBorders>
                <w:shd w:val="clear" w:color="000000" w:fill="F2F2F2"/>
                <w:noWrap/>
                <w:vAlign w:val="center"/>
              </w:tcPr>
            </w:tcPrChange>
          </w:tcPr>
          <w:p w14:paraId="0843F259" w14:textId="77777777">
            <w:pPr>
              <w:rPr>
                <w:rFonts w:ascii="Arial Unicode MS" w:eastAsia="Arial Unicode MS" w:hAnsi="Arial Unicode MS" w:cs="Arial Unicode MS"/>
                <w:color w:val="000000"/>
                <w:sz w:val="20"/>
                <w:szCs w:val="20"/>
              </w:rPr>
            </w:pPr>
            <w:r>
              <w:rPr>
                <w:color w:val="000000"/>
              </w:rPr>
              <w:t xml:space="preserve">当期増加額</w:t>
            </w:r>
          </w:p>
        </w:tc>
      </w:tr>
      <w:tr w:rsidR="00581BD5" w14:paraId="155B1A61" w14:textId="77777777" w:rsidTr="00581BD5">
        <w:trPr>
          <w:trHeight w:val="300"/>
          <w:trPrChange w:id="10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636CC86" w14:textId="77777777">
            <w:pPr>
              <w:rPr>
                <w:rFonts w:ascii="Arial Unicode MS" w:eastAsia="Arial Unicode MS" w:hAnsi="Arial Unicode MS" w:cs="Arial Unicode MS"/>
                <w:color w:val="000000"/>
                <w:sz w:val="20"/>
                <w:szCs w:val="20"/>
              </w:rPr>
            </w:pPr>
            <w:r>
              <w:rPr>
                <w:color w:val="000000"/>
              </w:rPr>
              <w:t xml:space="preserve">当期固定資産への振替金額</w:t>
            </w:r>
          </w:p>
        </w:tc>
      </w:tr>
      <w:tr w:rsidR="00581BD5" w14:paraId="058D90C0" w14:textId="77777777" w:rsidTr="00581BD5">
        <w:trPr>
          <w:trHeight w:val="300"/>
          <w:trPrChange w:id="104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44" w:author="CCJK" w:date="2024-10-18T09:22:00Z">
              <w:tcPr>
                <w:tcW w:w="3261" w:type="dxa"/>
                <w:tcBorders>
                  <w:top w:val="nil"/>
                  <w:left w:val="nil"/>
                  <w:bottom w:val="nil"/>
                  <w:right w:val="single" w:sz="8" w:space="0" w:color="000000"/>
                </w:tcBorders>
                <w:shd w:val="clear" w:color="000000" w:fill="F2F2F2"/>
                <w:noWrap/>
                <w:vAlign w:val="center"/>
              </w:tcPr>
            </w:tcPrChange>
          </w:tcPr>
          <w:p w14:paraId="1B2330F6" w14:textId="77777777">
            <w:pPr>
              <w:rPr>
                <w:rFonts w:ascii="Arial Unicode MS" w:eastAsia="Arial Unicode MS" w:hAnsi="Arial Unicode MS" w:cs="Arial Unicode MS"/>
                <w:color w:val="000000"/>
                <w:sz w:val="20"/>
                <w:szCs w:val="20"/>
              </w:rPr>
            </w:pPr>
            <w:r>
              <w:rPr>
                <w:color w:val="000000"/>
              </w:rPr>
              <w:t xml:space="preserve">当期その他減少金額</w:t>
            </w:r>
          </w:p>
        </w:tc>
      </w:tr>
      <w:tr w:rsidR="00581BD5" w14:paraId="440C063B" w14:textId="77777777" w:rsidTr="00581BD5">
        <w:trPr>
          <w:trHeight w:val="300"/>
          <w:trPrChange w:id="104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5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45FD85D"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3E97871F" w14:textId="77777777" w:rsidTr="00581BD5">
        <w:trPr>
          <w:trHeight w:val="300"/>
          <w:trPrChange w:id="105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54" w:author="CCJK" w:date="2024-10-18T09:22:00Z">
              <w:tcPr>
                <w:tcW w:w="3261" w:type="dxa"/>
                <w:tcBorders>
                  <w:top w:val="nil"/>
                  <w:left w:val="nil"/>
                  <w:bottom w:val="nil"/>
                  <w:right w:val="single" w:sz="8" w:space="0" w:color="000000"/>
                </w:tcBorders>
                <w:shd w:val="clear" w:color="000000" w:fill="F2F2F2"/>
                <w:noWrap/>
                <w:vAlign w:val="center"/>
              </w:tcPr>
            </w:tcPrChange>
          </w:tcPr>
          <w:p w14:paraId="5C1313E4" w14:textId="77777777">
            <w:pPr>
              <w:rPr>
                <w:rFonts w:ascii="Arial Unicode MS" w:eastAsia="Arial Unicode MS" w:hAnsi="Arial Unicode MS" w:cs="Arial Unicode MS"/>
                <w:color w:val="000000"/>
                <w:sz w:val="20"/>
                <w:szCs w:val="20"/>
              </w:rPr>
            </w:pPr>
            <w:r>
              <w:rPr>
                <w:color w:val="000000"/>
              </w:rPr>
              <w:t xml:space="preserve">工事進捗率</w:t>
            </w:r>
          </w:p>
        </w:tc>
      </w:tr>
      <w:tr w:rsidR="00581BD5" w14:paraId="0AFE552E" w14:textId="77777777" w:rsidTr="00581BD5">
        <w:trPr>
          <w:trHeight w:val="300"/>
          <w:trPrChange w:id="105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5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CE487E2" w14:textId="77777777">
            <w:pPr>
              <w:rPr>
                <w:rFonts w:ascii="Arial Unicode MS" w:eastAsia="Arial Unicode MS" w:hAnsi="Arial Unicode MS" w:cs="Arial Unicode MS"/>
                <w:color w:val="000000"/>
                <w:sz w:val="20"/>
                <w:szCs w:val="20"/>
              </w:rPr>
            </w:pPr>
            <w:r>
              <w:rPr>
                <w:color w:val="000000"/>
              </w:rPr>
              <w:t xml:space="preserve">資金源</w:t>
            </w:r>
          </w:p>
        </w:tc>
      </w:tr>
      <w:tr w:rsidR="00581BD5" w14:paraId="51F10B25" w14:textId="77777777" w:rsidTr="00581BD5">
        <w:trPr>
          <w:trHeight w:val="300"/>
          <w:trPrChange w:id="106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62" w:author="CCJK" w:date="2024-10-18T09:22:00Z">
              <w:tcPr>
                <w:tcW w:w="3261" w:type="dxa"/>
                <w:tcBorders>
                  <w:top w:val="nil"/>
                  <w:left w:val="nil"/>
                  <w:bottom w:val="nil"/>
                  <w:right w:val="single" w:sz="8" w:space="0" w:color="000000"/>
                </w:tcBorders>
                <w:shd w:val="clear" w:color="000000" w:fill="F2F2F2"/>
                <w:noWrap/>
                <w:vAlign w:val="center"/>
              </w:tcPr>
            </w:tcPrChange>
          </w:tcPr>
          <w:p w14:paraId="3AFF8D2F" w14:textId="77777777">
            <w:pPr>
              <w:rPr>
                <w:rFonts w:ascii="Arial Unicode MS" w:eastAsia="Arial Unicode MS" w:hAnsi="Arial Unicode MS" w:cs="Arial Unicode MS"/>
                <w:color w:val="000000"/>
                <w:sz w:val="20"/>
                <w:szCs w:val="20"/>
              </w:rPr>
            </w:pPr>
            <w:r>
              <w:rPr>
                <w:color w:val="000000"/>
              </w:rPr>
              <w:t xml:space="preserve">1.期首残高</w:t>
            </w:r>
          </w:p>
        </w:tc>
      </w:tr>
      <w:tr w:rsidR="00581BD5" w14:paraId="0C58CED8" w14:textId="77777777" w:rsidTr="00581BD5">
        <w:trPr>
          <w:trHeight w:val="300"/>
          <w:trPrChange w:id="106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6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481A5E7" w14:textId="77777777">
            <w:pPr>
              <w:rPr>
                <w:rFonts w:ascii="Arial Unicode MS" w:eastAsia="Arial Unicode MS" w:hAnsi="Arial Unicode MS" w:cs="Arial Unicode MS"/>
                <w:color w:val="000000"/>
                <w:sz w:val="20"/>
                <w:szCs w:val="20"/>
              </w:rPr>
            </w:pPr>
            <w:r>
              <w:rPr>
                <w:color w:val="000000"/>
              </w:rPr>
              <w:t xml:space="preserve">2.当期増加額</w:t>
            </w:r>
          </w:p>
        </w:tc>
      </w:tr>
      <w:tr w:rsidR="00581BD5" w14:paraId="5D1990C8" w14:textId="77777777" w:rsidTr="00581BD5">
        <w:trPr>
          <w:trHeight w:val="300"/>
          <w:trPrChange w:id="106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70" w:author="CCJK" w:date="2024-10-18T09:22:00Z">
              <w:tcPr>
                <w:tcW w:w="3261" w:type="dxa"/>
                <w:tcBorders>
                  <w:top w:val="nil"/>
                  <w:left w:val="nil"/>
                  <w:bottom w:val="nil"/>
                  <w:right w:val="single" w:sz="8" w:space="0" w:color="000000"/>
                </w:tcBorders>
                <w:shd w:val="clear" w:color="000000" w:fill="F2F2F2"/>
                <w:noWrap/>
                <w:vAlign w:val="center"/>
              </w:tcPr>
            </w:tcPrChange>
          </w:tcPr>
          <w:p w14:paraId="61B1CDA6" w14:textId="77777777">
            <w:pPr>
              <w:rPr>
                <w:rFonts w:ascii="Arial Unicode MS" w:eastAsia="Arial Unicode MS" w:hAnsi="Arial Unicode MS" w:cs="Arial Unicode MS"/>
                <w:color w:val="000000"/>
                <w:sz w:val="20"/>
                <w:szCs w:val="20"/>
              </w:rPr>
            </w:pPr>
            <w:r>
              <w:rPr>
                <w:color w:val="000000"/>
              </w:rPr>
              <w:t xml:space="preserve">四、帳簿価額</w:t>
            </w:r>
          </w:p>
        </w:tc>
      </w:tr>
      <w:tr w:rsidR="00581BD5" w14:paraId="2FF6B4A7" w14:textId="77777777" w:rsidTr="00581BD5">
        <w:trPr>
          <w:trHeight w:val="300"/>
          <w:trPrChange w:id="107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7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68F8811" w14:textId="77777777">
            <w:pPr>
              <w:rPr>
                <w:rFonts w:ascii="Arial Unicode MS" w:eastAsia="Arial Unicode MS" w:hAnsi="Arial Unicode MS" w:cs="Arial Unicode MS"/>
                <w:color w:val="000000"/>
                <w:sz w:val="20"/>
                <w:szCs w:val="20"/>
              </w:rPr>
            </w:pPr>
            <w:r>
              <w:rPr>
                <w:color w:val="000000"/>
              </w:rPr>
              <w:t xml:space="preserve">繰延税金資産に係る一時差異</w:t>
            </w:r>
          </w:p>
        </w:tc>
      </w:tr>
      <w:tr w:rsidR="00581BD5" w14:paraId="4A4802D0" w14:textId="77777777" w:rsidTr="00581BD5">
        <w:trPr>
          <w:trHeight w:val="300"/>
          <w:trPrChange w:id="107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78" w:author="CCJK" w:date="2024-10-18T09:22:00Z">
              <w:tcPr>
                <w:tcW w:w="3261" w:type="dxa"/>
                <w:tcBorders>
                  <w:top w:val="nil"/>
                  <w:left w:val="nil"/>
                  <w:bottom w:val="nil"/>
                  <w:right w:val="single" w:sz="8" w:space="0" w:color="000000"/>
                </w:tcBorders>
                <w:shd w:val="clear" w:color="000000" w:fill="F2F2F2"/>
                <w:noWrap/>
                <w:vAlign w:val="center"/>
              </w:tcPr>
            </w:tcPrChange>
          </w:tcPr>
          <w:p w14:paraId="55B3F35D" w14:textId="77777777">
            <w:pPr>
              <w:rPr>
                <w:rFonts w:ascii="Arial Unicode MS" w:eastAsia="Arial Unicode MS" w:hAnsi="Arial Unicode MS" w:cs="Arial Unicode MS"/>
                <w:color w:val="000000"/>
                <w:sz w:val="20"/>
                <w:szCs w:val="20"/>
              </w:rPr>
            </w:pPr>
            <w:r>
              <w:rPr>
                <w:color w:val="000000"/>
              </w:rPr>
              <w:t xml:space="preserve">繰延税金資産</w:t>
            </w:r>
          </w:p>
        </w:tc>
      </w:tr>
      <w:tr w:rsidR="00581BD5" w14:paraId="75536BF0" w14:textId="77777777" w:rsidTr="00581BD5">
        <w:trPr>
          <w:trHeight w:val="300"/>
          <w:trPrChange w:id="108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8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8C94094"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0D10A9F3" w14:textId="77777777" w:rsidTr="00581BD5">
        <w:trPr>
          <w:trHeight w:val="300"/>
          <w:trPrChange w:id="108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86" w:author="CCJK" w:date="2024-10-18T09:22:00Z">
              <w:tcPr>
                <w:tcW w:w="3261" w:type="dxa"/>
                <w:tcBorders>
                  <w:top w:val="nil"/>
                  <w:left w:val="nil"/>
                  <w:bottom w:val="nil"/>
                  <w:right w:val="single" w:sz="8" w:space="0" w:color="000000"/>
                </w:tcBorders>
                <w:shd w:val="clear" w:color="000000" w:fill="F2F2F2"/>
                <w:noWrap/>
                <w:vAlign w:val="center"/>
              </w:tcPr>
            </w:tcPrChange>
          </w:tcPr>
          <w:p w14:paraId="56C43B94" w14:textId="77777777">
            <w:pPr>
              <w:rPr>
                <w:rFonts w:ascii="Arial Unicode MS" w:eastAsia="Arial Unicode MS" w:hAnsi="Arial Unicode MS" w:cs="Arial Unicode MS"/>
                <w:color w:val="000000"/>
                <w:sz w:val="20"/>
                <w:szCs w:val="20"/>
              </w:rPr>
            </w:pPr>
            <w:r>
              <w:rPr>
                <w:color w:val="000000"/>
              </w:rPr>
              <w:t xml:space="preserve">貸倒引当金</w:t>
            </w:r>
          </w:p>
        </w:tc>
      </w:tr>
      <w:tr w:rsidR="00581BD5" w14:paraId="502CFB42" w14:textId="77777777" w:rsidTr="00581BD5">
        <w:trPr>
          <w:trHeight w:val="300"/>
          <w:trPrChange w:id="108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9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492D511" w14:textId="77777777">
            <w:pPr>
              <w:rPr>
                <w:rFonts w:ascii="Arial Unicode MS" w:eastAsia="Arial Unicode MS" w:hAnsi="Arial Unicode MS" w:cs="Arial Unicode MS"/>
                <w:color w:val="000000"/>
                <w:sz w:val="20"/>
                <w:szCs w:val="20"/>
              </w:rPr>
            </w:pPr>
            <w:r>
              <w:rPr>
                <w:color w:val="000000"/>
              </w:rPr>
              <w:t xml:space="preserve">観光資源</w:t>
            </w:r>
          </w:p>
        </w:tc>
      </w:tr>
      <w:tr w:rsidR="00581BD5" w14:paraId="0F0ABB52" w14:textId="77777777" w:rsidTr="00581BD5">
        <w:trPr>
          <w:trHeight w:val="300"/>
          <w:trPrChange w:id="109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094" w:author="CCJK" w:date="2024-10-18T09:22:00Z">
              <w:tcPr>
                <w:tcW w:w="3261" w:type="dxa"/>
                <w:tcBorders>
                  <w:top w:val="nil"/>
                  <w:left w:val="nil"/>
                  <w:bottom w:val="nil"/>
                  <w:right w:val="single" w:sz="8" w:space="0" w:color="000000"/>
                </w:tcBorders>
                <w:shd w:val="clear" w:color="000000" w:fill="F2F2F2"/>
                <w:noWrap/>
                <w:vAlign w:val="center"/>
              </w:tcPr>
            </w:tcPrChange>
          </w:tcPr>
          <w:p w14:paraId="67D31A14"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26065BA9" w14:textId="77777777" w:rsidTr="00581BD5">
        <w:trPr>
          <w:trHeight w:val="300"/>
          <w:trPrChange w:id="109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09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9945F03" w14:textId="77777777">
            <w:pPr>
              <w:rPr>
                <w:rFonts w:ascii="Arial Unicode MS" w:eastAsia="Arial Unicode MS" w:hAnsi="Arial Unicode MS" w:cs="Arial Unicode MS"/>
                <w:color w:val="000000"/>
                <w:sz w:val="20"/>
                <w:szCs w:val="20"/>
              </w:rPr>
            </w:pPr>
            <w:r>
              <w:rPr>
                <w:color w:val="000000"/>
              </w:rPr>
              <w:t xml:space="preserve">買掛金期末残高合計に占める割合（%）</w:t>
            </w:r>
          </w:p>
        </w:tc>
      </w:tr>
      <w:tr w:rsidR="00581BD5" w14:paraId="22B4EE8F" w14:textId="77777777" w:rsidTr="00581BD5">
        <w:trPr>
          <w:trHeight w:val="300"/>
          <w:trPrChange w:id="110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06" w:author="CCJK" w:date="2024-10-18T09:22:00Z">
              <w:tcPr>
                <w:tcW w:w="3261" w:type="dxa"/>
                <w:tcBorders>
                  <w:top w:val="nil"/>
                  <w:left w:val="nil"/>
                  <w:bottom w:val="nil"/>
                  <w:right w:val="single" w:sz="8" w:space="0" w:color="000000"/>
                </w:tcBorders>
                <w:shd w:val="clear" w:color="000000" w:fill="F2F2F2"/>
                <w:noWrap/>
                <w:vAlign w:val="center"/>
              </w:tcPr>
            </w:tcPrChange>
          </w:tcPr>
          <w:p w14:paraId="6A2A97FA" w14:textId="77777777">
            <w:pPr>
              <w:rPr>
                <w:rFonts w:ascii="Arial Unicode MS" w:eastAsia="Arial Unicode MS" w:hAnsi="Arial Unicode MS" w:cs="Arial Unicode MS"/>
                <w:color w:val="000000"/>
                <w:sz w:val="20"/>
                <w:szCs w:val="20"/>
              </w:rPr>
            </w:pPr>
            <w:r>
              <w:rPr>
                <w:color w:val="000000"/>
              </w:rPr>
              <w:t xml:space="preserve">丁波、沈承富</w:t>
            </w:r>
          </w:p>
        </w:tc>
      </w:tr>
      <w:tr w:rsidR="00581BD5" w14:paraId="5FB6DD27" w14:textId="77777777" w:rsidTr="00581BD5">
        <w:trPr>
          <w:trHeight w:val="300"/>
          <w:trPrChange w:id="110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0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4A08E84" w14:textId="77777777">
            <w:pPr>
              <w:rPr>
                <w:rFonts w:ascii="Arial Unicode MS" w:eastAsia="Arial Unicode MS" w:hAnsi="Arial Unicode MS" w:cs="Arial Unicode MS"/>
                <w:color w:val="000000"/>
                <w:sz w:val="20"/>
                <w:szCs w:val="20"/>
              </w:rPr>
            </w:pPr>
            <w:r>
              <w:rPr>
                <w:color w:val="000000"/>
              </w:rPr>
              <w:t xml:space="preserve">（19）契約負債</w:t>
            </w:r>
          </w:p>
        </w:tc>
      </w:tr>
      <w:tr w:rsidR="00581BD5" w14:paraId="290753AE" w14:textId="77777777" w:rsidTr="00581BD5">
        <w:trPr>
          <w:trHeight w:val="300"/>
          <w:trPrChange w:id="110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10" w:author="CCJK" w:date="2024-10-18T09:22:00Z">
              <w:tcPr>
                <w:tcW w:w="3261" w:type="dxa"/>
                <w:tcBorders>
                  <w:top w:val="nil"/>
                  <w:left w:val="nil"/>
                  <w:bottom w:val="nil"/>
                  <w:right w:val="single" w:sz="8" w:space="0" w:color="000000"/>
                </w:tcBorders>
                <w:shd w:val="clear" w:color="000000" w:fill="F2F2F2"/>
                <w:noWrap/>
                <w:vAlign w:val="center"/>
              </w:tcPr>
            </w:tcPrChange>
          </w:tcPr>
          <w:p w14:paraId="5C60B6B5" w14:textId="77777777">
            <w:pPr>
              <w:rPr>
                <w:rFonts w:ascii="Arial Unicode MS" w:eastAsia="Arial Unicode MS" w:hAnsi="Arial Unicode MS" w:cs="Arial Unicode MS"/>
                <w:color w:val="000000"/>
                <w:sz w:val="20"/>
                <w:szCs w:val="20"/>
              </w:rPr>
            </w:pPr>
            <w:r>
              <w:rPr>
                <w:color w:val="000000"/>
              </w:rPr>
              <w:t xml:space="preserve">法人所得税</w:t>
            </w:r>
          </w:p>
        </w:tc>
      </w:tr>
      <w:tr w:rsidR="00581BD5" w14:paraId="26AEB01F" w14:textId="77777777" w:rsidTr="00581BD5">
        <w:trPr>
          <w:trHeight w:val="300"/>
          <w:trPrChange w:id="111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1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78AD684"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51E5AB9B" w14:textId="77777777" w:rsidTr="00581BD5">
        <w:trPr>
          <w:trHeight w:val="300"/>
          <w:trPrChange w:id="111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18" w:author="CCJK" w:date="2024-10-18T09:22:00Z">
              <w:tcPr>
                <w:tcW w:w="3261" w:type="dxa"/>
                <w:tcBorders>
                  <w:top w:val="nil"/>
                  <w:left w:val="nil"/>
                  <w:bottom w:val="nil"/>
                  <w:right w:val="single" w:sz="8" w:space="0" w:color="000000"/>
                </w:tcBorders>
                <w:shd w:val="clear" w:color="000000" w:fill="F2F2F2"/>
                <w:noWrap/>
                <w:vAlign w:val="center"/>
              </w:tcPr>
            </w:tcPrChange>
          </w:tcPr>
          <w:p w14:paraId="7F4839D3" w14:textId="77777777">
            <w:pPr>
              <w:rPr>
                <w:rFonts w:ascii="Arial Unicode MS" w:eastAsia="Arial Unicode MS" w:hAnsi="Arial Unicode MS" w:cs="Arial Unicode MS"/>
                <w:color w:val="000000"/>
                <w:sz w:val="20"/>
                <w:szCs w:val="20"/>
              </w:rPr>
            </w:pPr>
            <w:r>
              <w:rPr>
                <w:color w:val="000000"/>
              </w:rPr>
              <w:t xml:space="preserve">②帳簿期間が1年を超える重要なその他の未払金</w:t>
            </w:r>
          </w:p>
        </w:tc>
      </w:tr>
      <w:tr w:rsidR="00581BD5" w14:paraId="34FD6451" w14:textId="77777777" w:rsidTr="00581BD5">
        <w:trPr>
          <w:trHeight w:val="300"/>
          <w:trPrChange w:id="112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2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B3E3580" w14:textId="77777777">
            <w:pPr>
              <w:rPr>
                <w:rFonts w:ascii="Arial Unicode MS" w:eastAsia="Arial Unicode MS" w:hAnsi="Arial Unicode MS" w:cs="Arial Unicode MS"/>
                <w:color w:val="000000"/>
                <w:sz w:val="20"/>
                <w:szCs w:val="20"/>
              </w:rPr>
            </w:pPr>
            <w:r>
              <w:rPr>
                <w:color w:val="000000"/>
              </w:rPr>
              <w:t xml:space="preserve">エコツーリズムビジネスセンター楚州区淮城镇移転指揮部</w:t>
            </w:r>
          </w:p>
        </w:tc>
      </w:tr>
      <w:tr w:rsidR="00581BD5" w14:paraId="69CE9378" w14:textId="77777777" w:rsidTr="00581BD5">
        <w:trPr>
          <w:trHeight w:val="300"/>
          <w:trPrChange w:id="112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28" w:author="CCJK" w:date="2024-10-18T09:22:00Z">
              <w:tcPr>
                <w:tcW w:w="3261" w:type="dxa"/>
                <w:tcBorders>
                  <w:top w:val="nil"/>
                  <w:left w:val="nil"/>
                  <w:bottom w:val="nil"/>
                  <w:right w:val="single" w:sz="8" w:space="0" w:color="000000"/>
                </w:tcBorders>
                <w:shd w:val="clear" w:color="000000" w:fill="F2F2F2"/>
                <w:noWrap/>
                <w:vAlign w:val="center"/>
              </w:tcPr>
            </w:tcPrChange>
          </w:tcPr>
          <w:p w14:paraId="79B581BF"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74EE9323" w14:textId="77777777" w:rsidTr="00581BD5">
        <w:trPr>
          <w:trHeight w:val="300"/>
          <w:trPrChange w:id="113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3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2C85829"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12D25996" w14:textId="77777777" w:rsidTr="00581BD5">
        <w:trPr>
          <w:trHeight w:val="300"/>
          <w:trPrChange w:id="113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36" w:author="CCJK" w:date="2024-10-18T09:22:00Z">
              <w:tcPr>
                <w:tcW w:w="3261" w:type="dxa"/>
                <w:tcBorders>
                  <w:top w:val="nil"/>
                  <w:left w:val="nil"/>
                  <w:bottom w:val="nil"/>
                  <w:right w:val="single" w:sz="8" w:space="0" w:color="000000"/>
                </w:tcBorders>
                <w:shd w:val="clear" w:color="000000" w:fill="F2F2F2"/>
                <w:noWrap/>
                <w:vAlign w:val="center"/>
              </w:tcPr>
            </w:tcPrChange>
          </w:tcPr>
          <w:p w14:paraId="387E9D34" w14:textId="77777777">
            <w:pPr>
              <w:rPr>
                <w:rFonts w:ascii="Arial Unicode MS" w:eastAsia="Arial Unicode MS" w:hAnsi="Arial Unicode MS" w:cs="Arial Unicode MS"/>
                <w:color w:val="000000"/>
                <w:sz w:val="20"/>
                <w:szCs w:val="20"/>
              </w:rPr>
            </w:pPr>
            <w:r>
              <w:rPr>
                <w:color w:val="000000"/>
              </w:rPr>
              <w:t xml:space="preserve">聚宝財富融盈1年定開1期理財商品（23淮安淮安04）</w:t>
            </w:r>
          </w:p>
        </w:tc>
      </w:tr>
      <w:tr w:rsidR="00581BD5" w14:paraId="1AF48624" w14:textId="77777777" w:rsidTr="00581BD5">
        <w:trPr>
          <w:trHeight w:val="300"/>
          <w:trPrChange w:id="11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0620BC2" w14:textId="77777777">
            <w:pPr>
              <w:rPr>
                <w:rFonts w:ascii="Arial Unicode MS" w:eastAsia="Arial Unicode MS" w:hAnsi="Arial Unicode MS" w:cs="Arial Unicode MS"/>
                <w:color w:val="000000"/>
                <w:sz w:val="20"/>
                <w:szCs w:val="20"/>
              </w:rPr>
            </w:pPr>
            <w:r>
              <w:rPr>
                <w:color w:val="000000"/>
              </w:rPr>
              <w:t xml:space="preserve">蘇銀理財恒源1年定開3期（23淮安淮安03）</w:t>
            </w:r>
          </w:p>
        </w:tc>
      </w:tr>
      <w:tr w:rsidR="00581BD5" w14:paraId="4CD28CBC" w14:textId="77777777" w:rsidTr="00581BD5">
        <w:trPr>
          <w:trHeight w:val="300"/>
          <w:trPrChange w:id="113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40" w:author="CCJK" w:date="2024-10-18T09:22:00Z">
              <w:tcPr>
                <w:tcW w:w="3261" w:type="dxa"/>
                <w:tcBorders>
                  <w:top w:val="nil"/>
                  <w:left w:val="nil"/>
                  <w:bottom w:val="nil"/>
                  <w:right w:val="single" w:sz="8" w:space="0" w:color="000000"/>
                </w:tcBorders>
                <w:shd w:val="clear" w:color="000000" w:fill="F2F2F2"/>
                <w:noWrap/>
                <w:vAlign w:val="center"/>
              </w:tcPr>
            </w:tcPrChange>
          </w:tcPr>
          <w:p w14:paraId="1352CAFA"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1FD5CDB3" w14:textId="77777777" w:rsidTr="00581BD5">
        <w:trPr>
          <w:trHeight w:val="300"/>
          <w:trPrChange w:id="114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4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212AAF3"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11D81FBD" w14:textId="77777777" w:rsidTr="00581BD5">
        <w:trPr>
          <w:trHeight w:val="300"/>
          <w:trPrChange w:id="114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48" w:author="CCJK" w:date="2024-10-18T09:22:00Z">
              <w:tcPr>
                <w:tcW w:w="3261" w:type="dxa"/>
                <w:tcBorders>
                  <w:top w:val="nil"/>
                  <w:left w:val="nil"/>
                  <w:bottom w:val="nil"/>
                  <w:right w:val="single" w:sz="8" w:space="0" w:color="000000"/>
                </w:tcBorders>
                <w:shd w:val="clear" w:color="000000" w:fill="F2F2F2"/>
                <w:noWrap/>
                <w:vAlign w:val="center"/>
              </w:tcPr>
            </w:tcPrChange>
          </w:tcPr>
          <w:p w14:paraId="75723988" w14:textId="77777777">
            <w:pPr>
              <w:rPr>
                <w:rFonts w:ascii="Arial Unicode MS" w:eastAsia="Arial Unicode MS" w:hAnsi="Arial Unicode MS" w:cs="Arial Unicode MS"/>
                <w:color w:val="000000"/>
                <w:sz w:val="20"/>
                <w:szCs w:val="20"/>
              </w:rPr>
            </w:pPr>
            <w:r>
              <w:rPr>
                <w:color w:val="000000"/>
              </w:rPr>
              <w:t xml:space="preserve">債券名称</w:t>
            </w:r>
          </w:p>
        </w:tc>
      </w:tr>
      <w:tr w:rsidR="00581BD5" w14:paraId="3353AEAC" w14:textId="77777777" w:rsidTr="00581BD5">
        <w:trPr>
          <w:trHeight w:val="300"/>
          <w:trPrChange w:id="115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5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1BBDC44" w14:textId="77777777">
            <w:pPr>
              <w:rPr>
                <w:rFonts w:ascii="Arial Unicode MS" w:eastAsia="Arial Unicode MS" w:hAnsi="Arial Unicode MS" w:cs="Arial Unicode MS"/>
                <w:color w:val="000000"/>
                <w:sz w:val="20"/>
                <w:szCs w:val="20"/>
              </w:rPr>
            </w:pPr>
            <w:r>
              <w:rPr>
                <w:color w:val="000000"/>
              </w:rPr>
              <w:t xml:space="preserve">額面総額</w:t>
            </w:r>
          </w:p>
        </w:tc>
      </w:tr>
      <w:tr w:rsidR="00581BD5" w14:paraId="665700D6" w14:textId="77777777" w:rsidTr="00581BD5">
        <w:trPr>
          <w:trHeight w:val="300"/>
          <w:trPrChange w:id="11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56" w:author="CCJK" w:date="2024-10-18T09:22:00Z">
              <w:tcPr>
                <w:tcW w:w="3261" w:type="dxa"/>
                <w:tcBorders>
                  <w:top w:val="nil"/>
                  <w:left w:val="nil"/>
                  <w:bottom w:val="nil"/>
                  <w:right w:val="single" w:sz="8" w:space="0" w:color="000000"/>
                </w:tcBorders>
                <w:shd w:val="clear" w:color="000000" w:fill="F2F2F2"/>
                <w:noWrap/>
                <w:vAlign w:val="center"/>
              </w:tcPr>
            </w:tcPrChange>
          </w:tcPr>
          <w:p w14:paraId="1064F177" w14:textId="77777777">
            <w:pPr>
              <w:rPr>
                <w:rFonts w:ascii="Arial Unicode MS" w:eastAsia="Arial Unicode MS" w:hAnsi="Arial Unicode MS" w:cs="Arial Unicode MS"/>
                <w:color w:val="000000"/>
                <w:sz w:val="20"/>
                <w:szCs w:val="20"/>
              </w:rPr>
            </w:pPr>
            <w:r>
              <w:rPr>
                <w:color w:val="000000"/>
              </w:rPr>
              <w:t xml:space="preserve">債券名称</w:t>
            </w:r>
          </w:p>
        </w:tc>
      </w:tr>
      <w:tr w:rsidR="00581BD5" w14:paraId="7EEEA741" w14:textId="77777777" w:rsidTr="00581BD5">
        <w:trPr>
          <w:trHeight w:val="300"/>
          <w:trPrChange w:id="115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6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312A720" w14:textId="77777777">
            <w:pPr>
              <w:rPr>
                <w:rFonts w:ascii="Arial Unicode MS" w:eastAsia="Arial Unicode MS" w:hAnsi="Arial Unicode MS" w:cs="Arial Unicode MS"/>
                <w:color w:val="000000"/>
                <w:sz w:val="20"/>
                <w:szCs w:val="20"/>
              </w:rPr>
            </w:pPr>
            <w:r>
              <w:rPr>
                <w:color w:val="000000"/>
              </w:rPr>
              <w:t xml:space="preserve">額面総額</w:t>
            </w:r>
          </w:p>
        </w:tc>
      </w:tr>
      <w:tr w:rsidR="00581BD5" w14:paraId="1EE9633B" w14:textId="77777777" w:rsidTr="00581BD5">
        <w:trPr>
          <w:trHeight w:val="300"/>
          <w:trPrChange w:id="116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64" w:author="CCJK" w:date="2024-10-18T09:22:00Z">
              <w:tcPr>
                <w:tcW w:w="3261" w:type="dxa"/>
                <w:tcBorders>
                  <w:top w:val="nil"/>
                  <w:left w:val="nil"/>
                  <w:bottom w:val="nil"/>
                  <w:right w:val="single" w:sz="8" w:space="0" w:color="000000"/>
                </w:tcBorders>
                <w:shd w:val="clear" w:color="000000" w:fill="F2F2F2"/>
                <w:noWrap/>
                <w:vAlign w:val="center"/>
              </w:tcPr>
            </w:tcPrChange>
          </w:tcPr>
          <w:p w14:paraId="11CC6E58" w14:textId="77777777">
            <w:pPr>
              <w:rPr>
                <w:rFonts w:ascii="Arial Unicode MS" w:eastAsia="Arial Unicode MS" w:hAnsi="Arial Unicode MS" w:cs="Arial Unicode MS"/>
                <w:color w:val="000000"/>
                <w:sz w:val="20"/>
                <w:szCs w:val="20"/>
              </w:rPr>
            </w:pPr>
            <w:r>
              <w:rPr>
                <w:color w:val="000000"/>
              </w:rPr>
              <w:t xml:space="preserve">プレミアム・ディスカウント償却</w:t>
            </w:r>
          </w:p>
        </w:tc>
      </w:tr>
      <w:tr w:rsidR="00581BD5" w14:paraId="52F153B9" w14:textId="77777777" w:rsidTr="00581BD5">
        <w:trPr>
          <w:trHeight w:val="300"/>
          <w:trPrChange w:id="116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6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7FEE34F" w14:textId="77777777">
            <w:pPr>
              <w:rPr>
                <w:rFonts w:ascii="Arial Unicode MS" w:eastAsia="Arial Unicode MS" w:hAnsi="Arial Unicode MS" w:cs="Arial Unicode MS"/>
                <w:color w:val="000000"/>
                <w:sz w:val="20"/>
                <w:szCs w:val="20"/>
              </w:rPr>
            </w:pPr>
            <w:r>
              <w:rPr>
                <w:color w:val="000000"/>
              </w:rPr>
              <w:t xml:space="preserve">期首残高</w:t>
            </w:r>
          </w:p>
        </w:tc>
      </w:tr>
      <w:tr w:rsidR="00581BD5" w14:paraId="2E0D36E4" w14:textId="77777777" w:rsidTr="00581BD5">
        <w:trPr>
          <w:trHeight w:val="300"/>
          <w:trPrChange w:id="117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72" w:author="CCJK" w:date="2024-10-18T09:22:00Z">
              <w:tcPr>
                <w:tcW w:w="3261" w:type="dxa"/>
                <w:tcBorders>
                  <w:top w:val="nil"/>
                  <w:left w:val="nil"/>
                  <w:bottom w:val="nil"/>
                  <w:right w:val="single" w:sz="8" w:space="0" w:color="000000"/>
                </w:tcBorders>
                <w:shd w:val="clear" w:color="000000" w:fill="F2F2F2"/>
                <w:noWrap/>
                <w:vAlign w:val="center"/>
              </w:tcPr>
            </w:tcPrChange>
          </w:tcPr>
          <w:p w14:paraId="2DAF093E" w14:textId="77777777">
            <w:pPr>
              <w:rPr>
                <w:rFonts w:ascii="Arial Unicode MS" w:eastAsia="Arial Unicode MS" w:hAnsi="Arial Unicode MS" w:cs="Arial Unicode MS"/>
                <w:color w:val="000000"/>
                <w:sz w:val="20"/>
                <w:szCs w:val="20"/>
              </w:rPr>
            </w:pPr>
            <w:r>
              <w:rPr>
                <w:color w:val="000000"/>
              </w:rPr>
              <w:t xml:space="preserve">投資家名称</w:t>
            </w:r>
          </w:p>
        </w:tc>
      </w:tr>
      <w:tr w:rsidR="00581BD5" w14:paraId="2454D33C" w14:textId="77777777" w:rsidTr="00581BD5">
        <w:trPr>
          <w:trHeight w:val="300"/>
          <w:trPrChange w:id="117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7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FE378FA" w14:textId="77777777">
            <w:pPr>
              <w:rPr>
                <w:rFonts w:ascii="Arial Unicode MS" w:eastAsia="Arial Unicode MS" w:hAnsi="Arial Unicode MS" w:cs="Arial Unicode MS"/>
                <w:color w:val="000000"/>
                <w:sz w:val="20"/>
                <w:szCs w:val="20"/>
              </w:rPr>
            </w:pPr>
            <w:r>
              <w:rPr>
                <w:color w:val="000000"/>
              </w:rPr>
              <w:t xml:space="preserve">当期減少額</w:t>
            </w:r>
          </w:p>
        </w:tc>
      </w:tr>
      <w:tr w:rsidR="00581BD5" w14:paraId="28860AF9" w14:textId="77777777" w:rsidTr="00581BD5">
        <w:trPr>
          <w:trHeight w:val="300"/>
          <w:trPrChange w:id="117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80" w:author="CCJK" w:date="2024-10-18T09:22:00Z">
              <w:tcPr>
                <w:tcW w:w="3261" w:type="dxa"/>
                <w:tcBorders>
                  <w:top w:val="nil"/>
                  <w:left w:val="nil"/>
                  <w:bottom w:val="nil"/>
                  <w:right w:val="single" w:sz="8" w:space="0" w:color="000000"/>
                </w:tcBorders>
                <w:shd w:val="clear" w:color="000000" w:fill="F2F2F2"/>
                <w:noWrap/>
                <w:vAlign w:val="center"/>
              </w:tcPr>
            </w:tcPrChange>
          </w:tcPr>
          <w:p w14:paraId="0739070B" w14:textId="77777777">
            <w:pPr>
              <w:rPr>
                <w:rFonts w:ascii="Arial Unicode MS" w:eastAsia="Arial Unicode MS" w:hAnsi="Arial Unicode MS" w:cs="Arial Unicode MS"/>
                <w:color w:val="000000"/>
                <w:sz w:val="20"/>
                <w:szCs w:val="20"/>
              </w:rPr>
            </w:pPr>
            <w:r>
              <w:rPr>
                <w:color w:val="000000"/>
              </w:rPr>
              <w:t xml:space="preserve">期末残高</w:t>
            </w:r>
          </w:p>
        </w:tc>
      </w:tr>
      <w:tr w:rsidR="00581BD5" w14:paraId="571DCEBA" w14:textId="77777777" w:rsidTr="00581BD5">
        <w:trPr>
          <w:trHeight w:val="300"/>
          <w:trPrChange w:id="118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8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1075DFA" w14:textId="77777777">
            <w:pPr>
              <w:rPr>
                <w:rFonts w:ascii="Arial Unicode MS" w:eastAsia="Arial Unicode MS" w:hAnsi="Arial Unicode MS" w:cs="Arial Unicode MS"/>
                <w:color w:val="000000"/>
                <w:sz w:val="20"/>
                <w:szCs w:val="20"/>
              </w:rPr>
            </w:pPr>
            <w:r>
              <w:rPr>
                <w:color w:val="000000"/>
              </w:rPr>
              <w:t xml:space="preserve">当期減少額</w:t>
            </w:r>
          </w:p>
        </w:tc>
      </w:tr>
      <w:tr w:rsidR="00581BD5" w14:paraId="045F8DB6" w14:textId="77777777" w:rsidTr="00581BD5">
        <w:trPr>
          <w:trHeight w:val="300"/>
          <w:trPrChange w:id="118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88" w:author="CCJK" w:date="2024-10-18T09:22:00Z">
              <w:tcPr>
                <w:tcW w:w="3261" w:type="dxa"/>
                <w:tcBorders>
                  <w:top w:val="nil"/>
                  <w:left w:val="nil"/>
                  <w:bottom w:val="nil"/>
                  <w:right w:val="single" w:sz="8" w:space="0" w:color="000000"/>
                </w:tcBorders>
                <w:shd w:val="clear" w:color="000000" w:fill="F2F2F2"/>
                <w:noWrap/>
                <w:vAlign w:val="center"/>
              </w:tcPr>
            </w:tcPrChange>
          </w:tcPr>
          <w:p w14:paraId="047CF7C8"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4E6245AD" w14:textId="77777777" w:rsidTr="00581BD5">
        <w:trPr>
          <w:trHeight w:val="300"/>
          <w:trPrChange w:id="119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19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C23D1CA" w14:textId="77777777">
            <w:pPr>
              <w:rPr>
                <w:rFonts w:ascii="Arial Unicode MS" w:eastAsia="Arial Unicode MS" w:hAnsi="Arial Unicode MS" w:cs="Arial Unicode MS"/>
                <w:color w:val="000000"/>
                <w:sz w:val="20"/>
                <w:szCs w:val="20"/>
              </w:rPr>
            </w:pPr>
            <w:r>
              <w:rPr>
                <w:color w:val="000000"/>
              </w:rPr>
              <w:t xml:space="preserve">期首繰越利益剰余金合計調整額（増加は+、減少は-）</w:t>
            </w:r>
          </w:p>
        </w:tc>
      </w:tr>
      <w:tr w:rsidR="00581BD5" w14:paraId="349D9052" w14:textId="77777777" w:rsidTr="00581BD5">
        <w:trPr>
          <w:trHeight w:val="300"/>
          <w:trPrChange w:id="119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198" w:author="CCJK" w:date="2024-10-18T09:22:00Z">
              <w:tcPr>
                <w:tcW w:w="3261" w:type="dxa"/>
                <w:tcBorders>
                  <w:top w:val="nil"/>
                  <w:left w:val="nil"/>
                  <w:bottom w:val="nil"/>
                  <w:right w:val="single" w:sz="8" w:space="0" w:color="000000"/>
                </w:tcBorders>
                <w:shd w:val="clear" w:color="000000" w:fill="F2F2F2"/>
                <w:noWrap/>
                <w:vAlign w:val="center"/>
              </w:tcPr>
            </w:tcPrChange>
          </w:tcPr>
          <w:p w14:paraId="0083E1BB" w14:textId="77777777">
            <w:pPr>
              <w:rPr>
                <w:rFonts w:ascii="Arial Unicode MS" w:eastAsia="Arial Unicode MS" w:hAnsi="Arial Unicode MS" w:cs="Arial Unicode MS"/>
                <w:color w:val="000000"/>
                <w:sz w:val="20"/>
                <w:szCs w:val="20"/>
              </w:rPr>
            </w:pPr>
            <w:r>
              <w:rPr>
                <w:color w:val="000000"/>
              </w:rPr>
              <w:t xml:space="preserve">期末繰越利益剰余金</w:t>
            </w:r>
          </w:p>
        </w:tc>
      </w:tr>
      <w:tr w:rsidR="00581BD5" w14:paraId="6A44081D" w14:textId="77777777" w:rsidTr="00581BD5">
        <w:trPr>
          <w:trHeight w:val="300"/>
          <w:trPrChange w:id="120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0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4D0856A" w14:textId="77777777">
            <w:pPr>
              <w:rPr>
                <w:rFonts w:ascii="Arial Unicode MS" w:eastAsia="Arial Unicode MS" w:hAnsi="Arial Unicode MS" w:cs="Arial Unicode MS"/>
                <w:color w:val="000000"/>
                <w:sz w:val="20"/>
                <w:szCs w:val="20"/>
              </w:rPr>
            </w:pPr>
            <w:r>
              <w:rPr>
                <w:color w:val="000000"/>
              </w:rPr>
              <w:t xml:space="preserve">業務名称</w:t>
            </w:r>
          </w:p>
        </w:tc>
      </w:tr>
      <w:tr w:rsidR="00581BD5" w14:paraId="138B3320" w14:textId="77777777" w:rsidTr="00581BD5">
        <w:trPr>
          <w:trHeight w:val="300"/>
          <w:trPrChange w:id="120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06" w:author="CCJK" w:date="2024-10-18T09:22:00Z">
              <w:tcPr>
                <w:tcW w:w="3261" w:type="dxa"/>
                <w:tcBorders>
                  <w:top w:val="nil"/>
                  <w:left w:val="nil"/>
                  <w:bottom w:val="nil"/>
                  <w:right w:val="single" w:sz="8" w:space="0" w:color="000000"/>
                </w:tcBorders>
                <w:shd w:val="clear" w:color="000000" w:fill="F2F2F2"/>
                <w:noWrap/>
                <w:vAlign w:val="center"/>
              </w:tcPr>
            </w:tcPrChange>
          </w:tcPr>
          <w:p w14:paraId="0E31C364" w14:textId="77777777">
            <w:pPr>
              <w:rPr>
                <w:rFonts w:ascii="Arial Unicode MS" w:eastAsia="Arial Unicode MS" w:hAnsi="Arial Unicode MS" w:cs="Arial Unicode MS"/>
                <w:color w:val="000000"/>
                <w:sz w:val="20"/>
                <w:szCs w:val="20"/>
              </w:rPr>
            </w:pPr>
            <w:r>
              <w:rPr>
                <w:color w:val="000000"/>
              </w:rPr>
              <w:t xml:space="preserve">不動産販売</w:t>
            </w:r>
          </w:p>
        </w:tc>
      </w:tr>
      <w:tr w:rsidR="00581BD5" w14:paraId="67C147C7" w14:textId="77777777" w:rsidTr="00581BD5">
        <w:trPr>
          <w:trHeight w:val="300"/>
          <w:trPrChange w:id="120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1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1369CD3"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06782AB8" w14:textId="77777777" w:rsidTr="00581BD5">
        <w:trPr>
          <w:trHeight w:val="300"/>
          <w:trPrChange w:id="121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14" w:author="CCJK" w:date="2024-10-18T09:22:00Z">
              <w:tcPr>
                <w:tcW w:w="3261" w:type="dxa"/>
                <w:tcBorders>
                  <w:top w:val="nil"/>
                  <w:left w:val="nil"/>
                  <w:bottom w:val="nil"/>
                  <w:right w:val="single" w:sz="8" w:space="0" w:color="000000"/>
                </w:tcBorders>
                <w:shd w:val="clear" w:color="000000" w:fill="F2F2F2"/>
                <w:noWrap/>
                <w:vAlign w:val="center"/>
              </w:tcPr>
            </w:tcPrChange>
          </w:tcPr>
          <w:p w14:paraId="7360CC60" w14:textId="77777777">
            <w:pPr>
              <w:rPr>
                <w:rFonts w:ascii="Arial Unicode MS" w:eastAsia="Arial Unicode MS" w:hAnsi="Arial Unicode MS" w:cs="Arial Unicode MS"/>
                <w:color w:val="000000"/>
                <w:sz w:val="20"/>
                <w:szCs w:val="20"/>
              </w:rPr>
            </w:pPr>
            <w:r>
              <w:rPr>
                <w:color w:val="000000"/>
              </w:rPr>
              <w:t xml:space="preserve">教育費付加</w:t>
            </w:r>
          </w:p>
        </w:tc>
      </w:tr>
      <w:tr w:rsidR="00581BD5" w14:paraId="050CD275" w14:textId="77777777" w:rsidTr="00581BD5">
        <w:trPr>
          <w:trHeight w:val="300"/>
          <w:trPrChange w:id="121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1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5355861"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1270DF9E" w14:textId="77777777" w:rsidTr="00581BD5">
        <w:trPr>
          <w:trHeight w:val="300"/>
          <w:trPrChange w:id="122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22" w:author="CCJK" w:date="2024-10-18T09:22:00Z">
              <w:tcPr>
                <w:tcW w:w="3261" w:type="dxa"/>
                <w:tcBorders>
                  <w:top w:val="nil"/>
                  <w:left w:val="nil"/>
                  <w:bottom w:val="nil"/>
                  <w:right w:val="single" w:sz="8" w:space="0" w:color="000000"/>
                </w:tcBorders>
                <w:shd w:val="clear" w:color="000000" w:fill="F2F2F2"/>
                <w:noWrap/>
                <w:vAlign w:val="center"/>
              </w:tcPr>
            </w:tcPrChange>
          </w:tcPr>
          <w:p w14:paraId="0FF87829" w14:textId="77777777">
            <w:pPr>
              <w:rPr>
                <w:rFonts w:ascii="Arial Unicode MS" w:eastAsia="Arial Unicode MS" w:hAnsi="Arial Unicode MS" w:cs="Arial Unicode MS"/>
                <w:color w:val="000000"/>
                <w:sz w:val="20"/>
                <w:szCs w:val="20"/>
              </w:rPr>
            </w:pPr>
            <w:r>
              <w:rPr>
                <w:color w:val="000000"/>
              </w:rPr>
              <w:t xml:space="preserve">企業の日常活動に関連する政府補助金</w:t>
            </w:r>
          </w:p>
        </w:tc>
      </w:tr>
      <w:tr w:rsidR="00581BD5" w14:paraId="5FA0EF5C" w14:textId="77777777" w:rsidTr="00581BD5">
        <w:trPr>
          <w:trHeight w:val="300"/>
          <w:trPrChange w:id="122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2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A1E7FD9" w14:textId="444BE8BB">
            <w:pPr>
              <w:rPr>
                <w:rFonts w:ascii="Arial Unicode MS" w:eastAsia="Arial Unicode MS" w:hAnsi="Arial Unicode MS" w:cs="Arial Unicode MS"/>
                <w:color w:val="000000"/>
                <w:sz w:val="20"/>
                <w:szCs w:val="20"/>
              </w:rPr>
            </w:pPr>
            <w:r>
              <w:rPr>
                <w:color w:val="000000"/>
              </w:rPr>
              <w:t xml:space="preserve">資産関連/収益関連</w:t>
            </w:r>
          </w:p>
        </w:tc>
      </w:tr>
      <w:tr w:rsidR="00581BD5" w14:paraId="6904A657" w14:textId="77777777" w:rsidTr="00581BD5">
        <w:trPr>
          <w:trHeight w:val="300"/>
          <w:trPrChange w:id="123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32" w:author="CCJK" w:date="2024-10-18T09:22:00Z">
              <w:tcPr>
                <w:tcW w:w="3261" w:type="dxa"/>
                <w:tcBorders>
                  <w:top w:val="nil"/>
                  <w:left w:val="nil"/>
                  <w:bottom w:val="nil"/>
                  <w:right w:val="single" w:sz="8" w:space="0" w:color="000000"/>
                </w:tcBorders>
                <w:shd w:val="clear" w:color="000000" w:fill="F2F2F2"/>
                <w:noWrap/>
                <w:vAlign w:val="center"/>
              </w:tcPr>
            </w:tcPrChange>
          </w:tcPr>
          <w:p w14:paraId="4CC0291B" w14:textId="77777777">
            <w:pPr>
              <w:rPr>
                <w:rFonts w:ascii="Arial Unicode MS" w:eastAsia="Arial Unicode MS" w:hAnsi="Arial Unicode MS" w:cs="Arial Unicode MS"/>
                <w:color w:val="000000"/>
                <w:sz w:val="20"/>
                <w:szCs w:val="20"/>
              </w:rPr>
            </w:pPr>
            <w:r>
              <w:rPr>
                <w:color w:val="000000"/>
              </w:rPr>
              <w:t xml:space="preserve">地域給水補助金</w:t>
            </w:r>
          </w:p>
        </w:tc>
      </w:tr>
      <w:tr w:rsidR="00581BD5" w14:paraId="4DED777A" w14:textId="77777777" w:rsidTr="00581BD5">
        <w:trPr>
          <w:trHeight w:val="300"/>
          <w:trPrChange w:id="123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3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B5067C7" w14:textId="77777777">
            <w:pPr>
              <w:rPr>
                <w:rFonts w:ascii="Arial Unicode MS" w:eastAsia="Arial Unicode MS" w:hAnsi="Arial Unicode MS" w:cs="Arial Unicode MS"/>
                <w:color w:val="000000"/>
                <w:sz w:val="20"/>
                <w:szCs w:val="20"/>
              </w:rPr>
            </w:pPr>
            <w:r>
              <w:rPr>
                <w:color w:val="000000"/>
              </w:rPr>
              <w:t xml:space="preserve">持分法による長期株式投資収益</w:t>
            </w:r>
          </w:p>
        </w:tc>
      </w:tr>
      <w:tr w:rsidR="00581BD5" w14:paraId="7701732F" w14:textId="77777777" w:rsidTr="00581BD5">
        <w:trPr>
          <w:trHeight w:val="300"/>
          <w:trPrChange w:id="123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40" w:author="CCJK" w:date="2024-10-18T09:22:00Z">
              <w:tcPr>
                <w:tcW w:w="3261" w:type="dxa"/>
                <w:tcBorders>
                  <w:top w:val="nil"/>
                  <w:left w:val="nil"/>
                  <w:bottom w:val="nil"/>
                  <w:right w:val="single" w:sz="8" w:space="0" w:color="000000"/>
                </w:tcBorders>
                <w:shd w:val="clear" w:color="000000" w:fill="F2F2F2"/>
                <w:noWrap/>
                <w:vAlign w:val="center"/>
              </w:tcPr>
            </w:tcPrChange>
          </w:tcPr>
          <w:p w14:paraId="53E35DAE" w14:textId="77777777">
            <w:pPr>
              <w:rPr>
                <w:rFonts w:ascii="Arial Unicode MS" w:eastAsia="Arial Unicode MS" w:hAnsi="Arial Unicode MS" w:cs="Arial Unicode MS"/>
                <w:color w:val="000000"/>
                <w:sz w:val="20"/>
                <w:szCs w:val="20"/>
              </w:rPr>
            </w:pPr>
            <w:r>
              <w:rPr>
                <w:color w:val="000000"/>
              </w:rPr>
              <w:t xml:space="preserve">長期株式投資処分による投資収益</w:t>
            </w:r>
          </w:p>
        </w:tc>
      </w:tr>
      <w:tr w:rsidR="00581BD5" w14:paraId="2C27DE09" w14:textId="77777777" w:rsidTr="00581BD5">
        <w:trPr>
          <w:trHeight w:val="300"/>
          <w:trPrChange w:id="124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4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9C4F225"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2EF58456" w14:textId="77777777" w:rsidTr="00581BD5">
        <w:trPr>
          <w:trHeight w:val="385"/>
          <w:trPrChange w:id="1247" w:author="CCJK" w:date="2024-10-18T09:22:00Z">
            <w:trPr>
              <w:trHeight w:val="385"/>
            </w:trPr>
          </w:trPrChange>
        </w:trPr>
        <w:tc>
          <w:tcPr>
            <w:tcW w:w="3261" w:type="dxa"/>
            <w:tcBorders>
              <w:top w:val="nil"/>
              <w:left w:val="nil"/>
              <w:bottom w:val="nil"/>
              <w:right w:val="single" w:sz="8" w:space="0" w:color="000000"/>
            </w:tcBorders>
            <w:shd w:val="clear" w:color="000000" w:fill="F2F2F2"/>
            <w:noWrap/>
            <w:vAlign w:val="center"/>
            <w:tcPrChange w:id="1248" w:author="CCJK" w:date="2024-10-18T09:22:00Z">
              <w:tcPr>
                <w:tcW w:w="3261" w:type="dxa"/>
                <w:tcBorders>
                  <w:top w:val="nil"/>
                  <w:left w:val="nil"/>
                  <w:bottom w:val="nil"/>
                  <w:right w:val="single" w:sz="8" w:space="0" w:color="000000"/>
                </w:tcBorders>
                <w:shd w:val="clear" w:color="000000" w:fill="F2F2F2"/>
                <w:noWrap/>
                <w:vAlign w:val="center"/>
              </w:tcPr>
            </w:tcPrChange>
          </w:tcPr>
          <w:p w14:paraId="5DE7CEAB" w14:textId="77777777">
            <w:pPr>
              <w:rPr>
                <w:rFonts w:ascii="Arial Unicode MS" w:eastAsia="Arial Unicode MS" w:hAnsi="Arial Unicode MS" w:cs="Arial Unicode MS"/>
                <w:color w:val="000000"/>
                <w:sz w:val="20"/>
                <w:szCs w:val="20"/>
              </w:rPr>
            </w:pPr>
            <w:r>
              <w:rPr>
                <w:color w:val="000000"/>
              </w:rPr>
              <w:t xml:space="preserve">貸倒損失（損失は「-」で表示）</w:t>
            </w:r>
          </w:p>
        </w:tc>
      </w:tr>
      <w:tr w:rsidR="00581BD5" w14:paraId="05DAFCB6" w14:textId="77777777" w:rsidTr="00581BD5">
        <w:trPr>
          <w:trHeight w:val="300"/>
          <w:trPrChange w:id="125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5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0DA105EA" w14:textId="77777777">
            <w:pPr>
              <w:rPr>
                <w:rFonts w:ascii="Arial Unicode MS" w:eastAsia="Arial Unicode MS" w:hAnsi="Arial Unicode MS" w:cs="Arial Unicode MS"/>
                <w:color w:val="000000"/>
                <w:sz w:val="20"/>
                <w:szCs w:val="20"/>
              </w:rPr>
            </w:pPr>
            <w:r>
              <w:rPr>
                <w:color w:val="000000"/>
              </w:rPr>
              <w:t xml:space="preserve">固定資産除却益</w:t>
            </w:r>
          </w:p>
        </w:tc>
      </w:tr>
      <w:tr w:rsidR="00581BD5" w14:paraId="543892CA" w14:textId="77777777" w:rsidTr="00581BD5">
        <w:trPr>
          <w:trHeight w:val="300"/>
          <w:trPrChange w:id="125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60" w:author="CCJK" w:date="2024-10-18T09:22:00Z">
              <w:tcPr>
                <w:tcW w:w="3261" w:type="dxa"/>
                <w:tcBorders>
                  <w:top w:val="nil"/>
                  <w:left w:val="nil"/>
                  <w:bottom w:val="nil"/>
                  <w:right w:val="single" w:sz="8" w:space="0" w:color="000000"/>
                </w:tcBorders>
                <w:shd w:val="clear" w:color="000000" w:fill="F2F2F2"/>
                <w:noWrap/>
                <w:vAlign w:val="center"/>
              </w:tcPr>
            </w:tcPrChange>
          </w:tcPr>
          <w:p w14:paraId="43C80E24"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60CAF000" w14:textId="77777777" w:rsidTr="00581BD5">
        <w:trPr>
          <w:trHeight w:val="300"/>
          <w:trPrChange w:id="126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6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36B1CF41"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64188430" w14:textId="77777777" w:rsidTr="00581BD5">
        <w:trPr>
          <w:trHeight w:val="300"/>
          <w:trPrChange w:id="126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68" w:author="CCJK" w:date="2024-10-18T09:22:00Z">
              <w:tcPr>
                <w:tcW w:w="3261" w:type="dxa"/>
                <w:tcBorders>
                  <w:top w:val="nil"/>
                  <w:left w:val="nil"/>
                  <w:bottom w:val="nil"/>
                  <w:right w:val="single" w:sz="8" w:space="0" w:color="000000"/>
                </w:tcBorders>
                <w:shd w:val="clear" w:color="000000" w:fill="F2F2F2"/>
                <w:noWrap/>
                <w:vAlign w:val="center"/>
              </w:tcPr>
            </w:tcPrChange>
          </w:tcPr>
          <w:p w14:paraId="7A689B7E" w14:textId="77777777">
            <w:pPr>
              <w:rPr>
                <w:rFonts w:ascii="Arial Unicode MS" w:eastAsia="Arial Unicode MS" w:hAnsi="Arial Unicode MS" w:cs="Arial Unicode MS"/>
                <w:color w:val="000000"/>
                <w:sz w:val="20"/>
                <w:szCs w:val="20"/>
              </w:rPr>
            </w:pPr>
            <w:r>
              <w:rPr>
                <w:color w:val="000000"/>
              </w:rPr>
              <w:t xml:space="preserve">訴訟賠償金</w:t>
            </w:r>
          </w:p>
        </w:tc>
      </w:tr>
      <w:tr w:rsidR="00581BD5" w14:paraId="0365AB66" w14:textId="77777777" w:rsidTr="00581BD5">
        <w:trPr>
          <w:trHeight w:val="300"/>
          <w:trPrChange w:id="127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7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A15E5C4"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29CB68FA" w14:textId="77777777" w:rsidTr="00581BD5">
        <w:trPr>
          <w:trHeight w:val="300"/>
          <w:trPrChange w:id="127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76" w:author="CCJK" w:date="2024-10-18T09:22:00Z">
              <w:tcPr>
                <w:tcW w:w="3261" w:type="dxa"/>
                <w:tcBorders>
                  <w:top w:val="nil"/>
                  <w:left w:val="nil"/>
                  <w:bottom w:val="nil"/>
                  <w:right w:val="single" w:sz="8" w:space="0" w:color="000000"/>
                </w:tcBorders>
                <w:shd w:val="clear" w:color="000000" w:fill="F2F2F2"/>
                <w:noWrap/>
                <w:vAlign w:val="center"/>
              </w:tcPr>
            </w:tcPrChange>
          </w:tcPr>
          <w:p w14:paraId="50E22069"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5932ED34" w14:textId="77777777" w:rsidTr="00581BD5">
        <w:trPr>
          <w:trHeight w:val="300"/>
          <w:trPrChange w:id="127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8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640721F9" w14:textId="77777777">
            <w:pPr>
              <w:rPr>
                <w:rFonts w:ascii="Arial Unicode MS" w:eastAsia="Arial Unicode MS" w:hAnsi="Arial Unicode MS" w:cs="Arial Unicode MS"/>
                <w:color w:val="000000"/>
                <w:sz w:val="20"/>
                <w:szCs w:val="20"/>
              </w:rPr>
            </w:pPr>
            <w:r>
              <w:rPr>
                <w:color w:val="000000"/>
              </w:rPr>
              <w:t xml:space="preserve">繰延税金費用</w:t>
            </w:r>
          </w:p>
        </w:tc>
      </w:tr>
      <w:tr w:rsidR="00581BD5" w14:paraId="3777BE7E" w14:textId="77777777" w:rsidTr="00581BD5">
        <w:trPr>
          <w:trHeight w:val="300"/>
          <w:trPrChange w:id="128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85" w:author="CCJK" w:date="2024-10-18T09:22:00Z">
              <w:tcPr>
                <w:tcW w:w="3261" w:type="dxa"/>
                <w:tcBorders>
                  <w:top w:val="nil"/>
                  <w:left w:val="nil"/>
                  <w:bottom w:val="nil"/>
                  <w:right w:val="single" w:sz="8" w:space="0" w:color="000000"/>
                </w:tcBorders>
                <w:shd w:val="clear" w:color="000000" w:fill="F2F2F2"/>
                <w:noWrap/>
                <w:vAlign w:val="center"/>
              </w:tcPr>
            </w:tcPrChange>
          </w:tcPr>
          <w:p w14:paraId="1EDC1304" w14:textId="77777777">
            <w:pPr>
              <w:rPr>
                <w:rFonts w:ascii="Arial Unicode MS" w:eastAsia="Arial Unicode MS" w:hAnsi="Arial Unicode MS" w:cs="Arial Unicode MS"/>
                <w:color w:val="000000"/>
                <w:sz w:val="20"/>
                <w:szCs w:val="20"/>
              </w:rPr>
            </w:pPr>
            <w:r>
              <w:rPr>
                <w:color w:val="000000"/>
              </w:rPr>
              <w:t xml:space="preserve">前期金額</w:t>
            </w:r>
          </w:p>
        </w:tc>
      </w:tr>
      <w:tr w:rsidR="00581BD5" w14:paraId="2AE87528" w14:textId="77777777" w:rsidTr="00581BD5">
        <w:trPr>
          <w:trHeight w:val="300"/>
          <w:trPrChange w:id="1288"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89"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1DCDD94" w14:textId="77777777">
            <w:pPr>
              <w:rPr>
                <w:rFonts w:ascii="Arial Unicode MS" w:eastAsia="Arial Unicode MS" w:hAnsi="Arial Unicode MS" w:cs="Arial Unicode MS"/>
                <w:color w:val="000000"/>
                <w:sz w:val="20"/>
                <w:szCs w:val="20"/>
              </w:rPr>
            </w:pPr>
            <w:r>
              <w:rPr>
                <w:color w:val="000000"/>
              </w:rPr>
              <w:t xml:space="preserve">補助金収入</w:t>
            </w:r>
          </w:p>
        </w:tc>
      </w:tr>
      <w:tr w:rsidR="00581BD5" w14:paraId="376D67A0" w14:textId="77777777" w:rsidTr="00581BD5">
        <w:trPr>
          <w:trHeight w:val="300"/>
          <w:trPrChange w:id="1292"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293" w:author="CCJK" w:date="2024-10-18T09:22:00Z">
              <w:tcPr>
                <w:tcW w:w="3261" w:type="dxa"/>
                <w:tcBorders>
                  <w:top w:val="nil"/>
                  <w:left w:val="nil"/>
                  <w:bottom w:val="nil"/>
                  <w:right w:val="single" w:sz="8" w:space="0" w:color="000000"/>
                </w:tcBorders>
                <w:shd w:val="clear" w:color="000000" w:fill="F2F2F2"/>
                <w:noWrap/>
                <w:vAlign w:val="center"/>
              </w:tcPr>
            </w:tcPrChange>
          </w:tcPr>
          <w:p w14:paraId="46559A6A"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35C0F69B" w14:textId="77777777" w:rsidTr="00581BD5">
        <w:trPr>
          <w:trHeight w:val="300"/>
          <w:trPrChange w:id="1296"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297"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1AA8C6C"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66874322" w14:textId="77777777" w:rsidTr="00581BD5">
        <w:trPr>
          <w:trHeight w:val="300"/>
          <w:trPrChange w:id="1300"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01" w:author="CCJK" w:date="2024-10-18T09:22:00Z">
              <w:tcPr>
                <w:tcW w:w="3261" w:type="dxa"/>
                <w:tcBorders>
                  <w:top w:val="nil"/>
                  <w:left w:val="nil"/>
                  <w:bottom w:val="nil"/>
                  <w:right w:val="single" w:sz="8" w:space="0" w:color="000000"/>
                </w:tcBorders>
                <w:shd w:val="clear" w:color="000000" w:fill="F2F2F2"/>
                <w:noWrap/>
                <w:vAlign w:val="center"/>
              </w:tcPr>
            </w:tcPrChange>
          </w:tcPr>
          <w:p w14:paraId="7DD7D65C" w14:textId="77777777">
            <w:pPr>
              <w:rPr>
                <w:rFonts w:ascii="Arial Unicode MS" w:eastAsia="Arial Unicode MS" w:hAnsi="Arial Unicode MS" w:cs="Arial Unicode MS"/>
                <w:color w:val="000000"/>
                <w:sz w:val="20"/>
                <w:szCs w:val="20"/>
              </w:rPr>
            </w:pPr>
            <w:r>
              <w:rPr>
                <w:color w:val="000000"/>
              </w:rPr>
              <w:t xml:space="preserve">（四十二）連結キャッシュフロー計算書</w:t>
            </w:r>
            <w:bookmarkStart w:id="1302" w:name="OLE_LINK4"/>
            <w:r>
              <w:rPr>
                <w:color w:val="000000"/>
              </w:rPr>
              <w:t xml:space="preserve">補足資料</w:t>
            </w:r>
          </w:p>
        </w:tc>
      </w:tr>
      <w:tr w:rsidR="00581BD5" w14:paraId="61B235F9" w14:textId="77777777" w:rsidTr="00581BD5">
        <w:trPr>
          <w:trHeight w:val="300"/>
          <w:trPrChange w:id="130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0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5A57F54D" w14:textId="77777777">
            <w:pPr>
              <w:rPr>
                <w:rFonts w:ascii="Arial Unicode MS" w:eastAsia="Arial Unicode MS" w:hAnsi="Arial Unicode MS" w:cs="Arial Unicode MS"/>
                <w:color w:val="000000"/>
                <w:sz w:val="20"/>
                <w:szCs w:val="20"/>
              </w:rPr>
            </w:pPr>
            <w:r>
              <w:rPr>
                <w:color w:val="000000"/>
              </w:rPr>
              <w:t xml:space="preserve">補足資料</w:t>
            </w:r>
          </w:p>
        </w:tc>
      </w:tr>
      <w:tr w:rsidR="00581BD5" w14:paraId="0BD403F7" w14:textId="77777777" w:rsidTr="00581BD5">
        <w:trPr>
          <w:trHeight w:val="300"/>
          <w:trPrChange w:id="130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10" w:author="CCJK" w:date="2024-10-18T09:22:00Z">
              <w:tcPr>
                <w:tcW w:w="3261" w:type="dxa"/>
                <w:tcBorders>
                  <w:top w:val="nil"/>
                  <w:left w:val="nil"/>
                  <w:bottom w:val="nil"/>
                  <w:right w:val="single" w:sz="8" w:space="0" w:color="000000"/>
                </w:tcBorders>
                <w:shd w:val="clear" w:color="000000" w:fill="F2F2F2"/>
                <w:noWrap/>
                <w:vAlign w:val="center"/>
              </w:tcPr>
            </w:tcPrChange>
          </w:tcPr>
          <w:p w14:paraId="7CF1D7C4" w14:textId="77777777">
            <w:pPr>
              <w:rPr>
                <w:rFonts w:ascii="Arial Unicode MS" w:eastAsia="Arial Unicode MS" w:hAnsi="Arial Unicode MS" w:cs="Arial Unicode MS"/>
                <w:color w:val="000000"/>
                <w:sz w:val="20"/>
                <w:szCs w:val="20"/>
              </w:rPr>
            </w:pPr>
            <w:r>
              <w:rPr>
                <w:color w:val="000000"/>
              </w:rPr>
              <w:t xml:space="preserve">当期金額</w:t>
            </w:r>
          </w:p>
        </w:tc>
      </w:tr>
      <w:tr w:rsidR="00581BD5" w14:paraId="2AABD1E0" w14:textId="77777777" w:rsidTr="00581BD5">
        <w:trPr>
          <w:trHeight w:val="300"/>
          <w:trPrChange w:id="131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1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B63B46C" w14:textId="77777777">
            <w:pPr>
              <w:rPr>
                <w:rFonts w:ascii="Arial Unicode MS" w:eastAsia="Arial Unicode MS" w:hAnsi="Arial Unicode MS" w:cs="Arial Unicode MS"/>
                <w:color w:val="000000"/>
                <w:sz w:val="20"/>
                <w:szCs w:val="20"/>
              </w:rPr>
            </w:pPr>
            <w:r>
              <w:rPr>
                <w:color w:val="000000"/>
              </w:rPr>
              <w:t xml:space="preserve">1、純利益を営業活動によるキャッシュフローに調整：</w:t>
            </w:r>
          </w:p>
        </w:tc>
      </w:tr>
      <w:tr w:rsidR="00581BD5" w14:paraId="40DFA006" w14:textId="77777777" w:rsidTr="00581BD5">
        <w:trPr>
          <w:trHeight w:val="300"/>
          <w:trPrChange w:id="131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20" w:author="CCJK" w:date="2024-10-18T09:22:00Z">
              <w:tcPr>
                <w:tcW w:w="3261" w:type="dxa"/>
                <w:tcBorders>
                  <w:top w:val="nil"/>
                  <w:left w:val="nil"/>
                  <w:bottom w:val="nil"/>
                  <w:right w:val="single" w:sz="8" w:space="0" w:color="000000"/>
                </w:tcBorders>
                <w:shd w:val="clear" w:color="000000" w:fill="F2F2F2"/>
                <w:noWrap/>
                <w:vAlign w:val="center"/>
              </w:tcPr>
            </w:tcPrChange>
          </w:tcPr>
          <w:p w14:paraId="3DB804AE" w14:textId="77777777">
            <w:pPr>
              <w:rPr>
                <w:rFonts w:ascii="Arial Unicode MS" w:eastAsia="Arial Unicode MS" w:hAnsi="Arial Unicode MS" w:cs="Arial Unicode MS"/>
                <w:color w:val="000000"/>
                <w:sz w:val="20"/>
                <w:szCs w:val="20"/>
              </w:rPr>
            </w:pPr>
            <w:r>
              <w:rPr>
                <w:color w:val="000000"/>
              </w:rPr>
              <w:t xml:space="preserve">固定資産減価償却費、石油・ガス資産減耗費、生産性生物資産減価償却費</w:t>
            </w:r>
          </w:p>
        </w:tc>
      </w:tr>
      <w:tr w:rsidR="00581BD5" w14:paraId="177514EE" w14:textId="77777777" w:rsidTr="00581BD5">
        <w:trPr>
          <w:trHeight w:val="300"/>
          <w:trPrChange w:id="132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2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75B79097" w14:textId="77777777">
            <w:pPr>
              <w:rPr>
                <w:rFonts w:ascii="Arial Unicode MS" w:eastAsia="Arial Unicode MS" w:hAnsi="Arial Unicode MS" w:cs="Arial Unicode MS"/>
                <w:color w:val="000000"/>
                <w:sz w:val="20"/>
                <w:szCs w:val="20"/>
              </w:rPr>
            </w:pPr>
            <w:r>
              <w:rPr>
                <w:color w:val="000000"/>
              </w:rPr>
              <w:t xml:space="preserve">長期前払費用償却費</w:t>
            </w:r>
          </w:p>
        </w:tc>
      </w:tr>
      <w:tr w:rsidR="00581BD5" w14:paraId="46A0BF1F" w14:textId="77777777" w:rsidTr="00581BD5">
        <w:trPr>
          <w:trHeight w:val="300"/>
          <w:trPrChange w:id="132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30" w:author="CCJK" w:date="2024-10-18T09:22:00Z">
              <w:tcPr>
                <w:tcW w:w="3261" w:type="dxa"/>
                <w:tcBorders>
                  <w:top w:val="nil"/>
                  <w:left w:val="nil"/>
                  <w:bottom w:val="nil"/>
                  <w:right w:val="single" w:sz="8" w:space="0" w:color="000000"/>
                </w:tcBorders>
                <w:shd w:val="clear" w:color="000000" w:fill="F2F2F2"/>
                <w:noWrap/>
                <w:vAlign w:val="center"/>
              </w:tcPr>
            </w:tcPrChange>
          </w:tcPr>
          <w:p w14:paraId="7961D08F" w14:textId="77777777">
            <w:pPr>
              <w:rPr>
                <w:rFonts w:ascii="Arial Unicode MS" w:eastAsia="Arial Unicode MS" w:hAnsi="Arial Unicode MS" w:cs="Arial Unicode MS"/>
                <w:color w:val="000000"/>
                <w:sz w:val="20"/>
                <w:szCs w:val="20"/>
              </w:rPr>
            </w:pPr>
            <w:r>
              <w:rPr>
                <w:color w:val="000000"/>
              </w:rPr>
              <w:t xml:space="preserve">固定資産、無形資産、その他の長期資産の処分損（益は「-」で表示）</w:t>
            </w:r>
          </w:p>
        </w:tc>
      </w:tr>
      <w:tr w:rsidR="00581BD5" w14:paraId="7236F151" w14:textId="77777777" w:rsidTr="00581BD5">
        <w:trPr>
          <w:trHeight w:val="300"/>
          <w:trPrChange w:id="1337"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38"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9F72C8A" w14:textId="77777777">
            <w:pPr>
              <w:rPr>
                <w:rFonts w:ascii="Arial Unicode MS" w:eastAsia="Arial Unicode MS" w:hAnsi="Arial Unicode MS" w:cs="Arial Unicode MS"/>
                <w:color w:val="000000"/>
                <w:sz w:val="20"/>
                <w:szCs w:val="20"/>
              </w:rPr>
            </w:pPr>
            <w:r>
              <w:rPr>
                <w:color w:val="000000"/>
              </w:rPr>
              <w:t xml:space="preserve">固定資産除却損（益は「-」で表示）</w:t>
            </w:r>
          </w:p>
        </w:tc>
      </w:tr>
      <w:tr w:rsidR="00581BD5" w14:paraId="6059CCB5" w14:textId="77777777" w:rsidTr="00581BD5">
        <w:trPr>
          <w:trHeight w:val="300"/>
          <w:trPrChange w:id="1343"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44" w:author="CCJK" w:date="2024-10-18T09:22:00Z">
              <w:tcPr>
                <w:tcW w:w="3261" w:type="dxa"/>
                <w:tcBorders>
                  <w:top w:val="nil"/>
                  <w:left w:val="nil"/>
                  <w:bottom w:val="nil"/>
                  <w:right w:val="single" w:sz="8" w:space="0" w:color="000000"/>
                </w:tcBorders>
                <w:shd w:val="clear" w:color="000000" w:fill="F2F2F2"/>
                <w:noWrap/>
                <w:vAlign w:val="center"/>
              </w:tcPr>
            </w:tcPrChange>
          </w:tcPr>
          <w:p w14:paraId="0D4B4B7E" w14:textId="77777777">
            <w:pPr>
              <w:rPr>
                <w:rFonts w:ascii="Arial Unicode MS" w:eastAsia="Arial Unicode MS" w:hAnsi="Arial Unicode MS" w:cs="Arial Unicode MS"/>
                <w:color w:val="000000"/>
                <w:sz w:val="20"/>
                <w:szCs w:val="20"/>
              </w:rPr>
            </w:pPr>
            <w:r>
              <w:rPr>
                <w:color w:val="000000"/>
              </w:rPr>
              <w:t xml:space="preserve">財務費用（収益は「-」で表示）</w:t>
            </w:r>
          </w:p>
        </w:tc>
      </w:tr>
      <w:tr w:rsidR="00581BD5" w14:paraId="328EB8E1" w14:textId="77777777" w:rsidTr="00581BD5">
        <w:trPr>
          <w:trHeight w:val="300"/>
          <w:trPrChange w:id="134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5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42D0B9F" w14:textId="77777777">
            <w:pPr>
              <w:rPr>
                <w:rFonts w:ascii="Arial Unicode MS" w:eastAsia="Arial Unicode MS" w:hAnsi="Arial Unicode MS" w:cs="Arial Unicode MS"/>
                <w:color w:val="000000"/>
                <w:sz w:val="20"/>
                <w:szCs w:val="20"/>
              </w:rPr>
            </w:pPr>
            <w:r>
              <w:rPr>
                <w:color w:val="000000"/>
              </w:rPr>
              <w:t xml:space="preserve">投資損失（収益は「-」で表示）</w:t>
            </w:r>
          </w:p>
        </w:tc>
      </w:tr>
      <w:tr w:rsidR="00581BD5" w14:paraId="20CFB830" w14:textId="77777777" w:rsidTr="00581BD5">
        <w:trPr>
          <w:trHeight w:val="300"/>
          <w:trPrChange w:id="135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56" w:author="CCJK" w:date="2024-10-18T09:22:00Z">
              <w:tcPr>
                <w:tcW w:w="3261" w:type="dxa"/>
                <w:tcBorders>
                  <w:top w:val="nil"/>
                  <w:left w:val="nil"/>
                  <w:bottom w:val="nil"/>
                  <w:right w:val="single" w:sz="8" w:space="0" w:color="000000"/>
                </w:tcBorders>
                <w:shd w:val="clear" w:color="000000" w:fill="F2F2F2"/>
                <w:noWrap/>
                <w:vAlign w:val="center"/>
              </w:tcPr>
            </w:tcPrChange>
          </w:tcPr>
          <w:p w14:paraId="00918A59" w14:textId="77777777">
            <w:pPr>
              <w:rPr>
                <w:rFonts w:ascii="Arial Unicode MS" w:eastAsia="Arial Unicode MS" w:hAnsi="Arial Unicode MS" w:cs="Arial Unicode MS"/>
                <w:color w:val="000000"/>
                <w:sz w:val="20"/>
                <w:szCs w:val="20"/>
              </w:rPr>
            </w:pPr>
            <w:r>
              <w:rPr>
                <w:color w:val="000000"/>
              </w:rPr>
              <w:t xml:space="preserve">繰延税金負債の増加（減少は「-」で表示）</w:t>
            </w:r>
          </w:p>
        </w:tc>
      </w:tr>
      <w:tr w:rsidR="00581BD5" w14:paraId="0D898908" w14:textId="77777777" w:rsidTr="00581BD5">
        <w:trPr>
          <w:trHeight w:val="300"/>
          <w:trPrChange w:id="136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6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4B756AA" w14:textId="77777777">
            <w:pPr>
              <w:rPr>
                <w:rFonts w:ascii="Arial Unicode MS" w:eastAsia="Arial Unicode MS" w:hAnsi="Arial Unicode MS" w:cs="Arial Unicode MS"/>
                <w:color w:val="000000"/>
                <w:sz w:val="20"/>
                <w:szCs w:val="20"/>
              </w:rPr>
            </w:pPr>
            <w:r>
              <w:rPr>
                <w:color w:val="000000"/>
              </w:rPr>
              <w:t xml:space="preserve">営業債権項目の減少（増加は「-」で表示）</w:t>
            </w:r>
          </w:p>
        </w:tc>
      </w:tr>
      <w:tr w:rsidR="00581BD5" w14:paraId="62D85C6A" w14:textId="77777777" w:rsidTr="00581BD5">
        <w:trPr>
          <w:trHeight w:val="300"/>
          <w:trPrChange w:id="1371"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72" w:author="CCJK" w:date="2024-10-18T09:22:00Z">
              <w:tcPr>
                <w:tcW w:w="3261" w:type="dxa"/>
                <w:tcBorders>
                  <w:top w:val="nil"/>
                  <w:left w:val="nil"/>
                  <w:bottom w:val="nil"/>
                  <w:right w:val="single" w:sz="8" w:space="0" w:color="000000"/>
                </w:tcBorders>
                <w:shd w:val="clear" w:color="000000" w:fill="F2F2F2"/>
                <w:noWrap/>
                <w:vAlign w:val="center"/>
              </w:tcPr>
            </w:tcPrChange>
          </w:tcPr>
          <w:p w14:paraId="796B43BF" w14:textId="77777777">
            <w:pPr>
              <w:rPr>
                <w:rFonts w:ascii="Arial Unicode MS" w:eastAsia="Arial Unicode MS" w:hAnsi="Arial Unicode MS" w:cs="Arial Unicode MS"/>
                <w:color w:val="000000"/>
                <w:sz w:val="20"/>
                <w:szCs w:val="20"/>
              </w:rPr>
            </w:pPr>
            <w:r>
              <w:rPr>
                <w:color w:val="000000"/>
              </w:rPr>
              <w:t xml:space="preserve">2、現金収支を伴わない重要な投資および財務活動：</w:t>
            </w:r>
          </w:p>
        </w:tc>
      </w:tr>
      <w:tr w:rsidR="00581BD5" w14:paraId="2544E57E" w14:textId="77777777" w:rsidTr="00581BD5">
        <w:trPr>
          <w:trHeight w:val="300"/>
          <w:trPrChange w:id="1375"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76"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4C806DC4" w14:textId="77777777">
            <w:pPr>
              <w:rPr>
                <w:rFonts w:ascii="Arial Unicode MS" w:eastAsia="Arial Unicode MS" w:hAnsi="Arial Unicode MS" w:cs="Arial Unicode MS"/>
                <w:color w:val="000000"/>
                <w:sz w:val="20"/>
                <w:szCs w:val="20"/>
              </w:rPr>
            </w:pPr>
            <w:r>
              <w:rPr>
                <w:color w:val="000000"/>
              </w:rPr>
              <w:t xml:space="preserve">現金および現金同等物の純増額</w:t>
            </w:r>
          </w:p>
        </w:tc>
      </w:tr>
      <w:tr w:rsidR="00581BD5" w14:paraId="3E5B1C4F" w14:textId="77777777" w:rsidTr="00581BD5">
        <w:trPr>
          <w:trHeight w:val="300"/>
          <w:trPrChange w:id="1379"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80" w:author="CCJK" w:date="2024-10-18T09:22:00Z">
              <w:tcPr>
                <w:tcW w:w="3261" w:type="dxa"/>
                <w:tcBorders>
                  <w:top w:val="nil"/>
                  <w:left w:val="nil"/>
                  <w:bottom w:val="nil"/>
                  <w:right w:val="single" w:sz="8" w:space="0" w:color="000000"/>
                </w:tcBorders>
                <w:shd w:val="clear" w:color="000000" w:fill="F2F2F2"/>
                <w:noWrap/>
                <w:vAlign w:val="center"/>
              </w:tcPr>
            </w:tcPrChange>
          </w:tcPr>
          <w:p w14:paraId="53B790A2" w14:textId="77777777">
            <w:pPr>
              <w:rPr>
                <w:rFonts w:ascii="Arial Unicode MS" w:eastAsia="Arial Unicode MS" w:hAnsi="Arial Unicode MS" w:cs="Arial Unicode MS"/>
                <w:color w:val="000000"/>
                <w:sz w:val="20"/>
                <w:szCs w:val="20"/>
              </w:rPr>
            </w:pPr>
            <w:r>
              <w:rPr>
                <w:color w:val="000000"/>
              </w:rPr>
              <w:t xml:space="preserve">支払いにいつでも使用できるその他の通貨資金</w:t>
            </w:r>
          </w:p>
        </w:tc>
      </w:tr>
      <w:tr w:rsidR="00581BD5" w14:paraId="543FAD07" w14:textId="77777777" w:rsidTr="00581BD5">
        <w:trPr>
          <w:trHeight w:val="300"/>
          <w:trPrChange w:id="1383"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84"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E8DF0F1" w14:textId="77777777">
            <w:pPr>
              <w:rPr>
                <w:rFonts w:ascii="Arial Unicode MS" w:eastAsia="Arial Unicode MS" w:hAnsi="Arial Unicode MS" w:cs="Arial Unicode MS"/>
                <w:color w:val="000000"/>
                <w:sz w:val="20"/>
                <w:szCs w:val="20"/>
              </w:rPr>
            </w:pPr>
            <w:r>
              <w:rPr>
                <w:color w:val="000000"/>
              </w:rPr>
              <w:t xml:space="preserve">三、期末現金及び現金同等物残高</w:t>
            </w:r>
          </w:p>
        </w:tc>
      </w:tr>
      <w:tr w:rsidR="00581BD5" w14:paraId="382DDF93" w14:textId="77777777" w:rsidTr="00581BD5">
        <w:trPr>
          <w:trHeight w:val="300"/>
          <w:trPrChange w:id="1387"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88" w:author="CCJK" w:date="2024-10-18T09:22:00Z">
              <w:tcPr>
                <w:tcW w:w="3261" w:type="dxa"/>
                <w:tcBorders>
                  <w:top w:val="nil"/>
                  <w:left w:val="nil"/>
                  <w:bottom w:val="nil"/>
                  <w:right w:val="single" w:sz="8" w:space="0" w:color="000000"/>
                </w:tcBorders>
                <w:shd w:val="clear" w:color="000000" w:fill="F2F2F2"/>
                <w:noWrap/>
                <w:vAlign w:val="center"/>
              </w:tcPr>
            </w:tcPrChange>
          </w:tcPr>
          <w:p w14:paraId="22762866" w14:textId="77777777">
            <w:pPr>
              <w:rPr>
                <w:rFonts w:ascii="Arial Unicode MS" w:eastAsia="Arial Unicode MS" w:hAnsi="Arial Unicode MS" w:cs="Arial Unicode MS"/>
                <w:color w:val="000000"/>
                <w:sz w:val="20"/>
                <w:szCs w:val="20"/>
              </w:rPr>
            </w:pPr>
            <w:r>
              <w:rPr>
                <w:color w:val="000000"/>
              </w:rPr>
              <w:t xml:space="preserve">通貨資金 - その他の通貨資金</w:t>
            </w:r>
          </w:p>
        </w:tc>
      </w:tr>
      <w:tr w:rsidR="00581BD5" w14:paraId="5B75D332" w14:textId="77777777" w:rsidTr="00581BD5">
        <w:trPr>
          <w:trHeight w:val="300"/>
          <w:trPrChange w:id="1391"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392"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195658B3" w14:textId="77777777">
            <w:pPr>
              <w:rPr>
                <w:rFonts w:ascii="Arial Unicode MS" w:eastAsia="Arial Unicode MS" w:hAnsi="Arial Unicode MS" w:cs="Arial Unicode MS"/>
                <w:color w:val="000000"/>
                <w:sz w:val="20"/>
                <w:szCs w:val="20"/>
              </w:rPr>
            </w:pPr>
            <w:r>
              <w:rPr>
                <w:color w:val="000000"/>
              </w:rPr>
              <w:t xml:space="preserve">前年度末残高</w:t>
            </w:r>
          </w:p>
        </w:tc>
      </w:tr>
      <w:tr w:rsidR="00581BD5" w14:paraId="6782F052" w14:textId="77777777" w:rsidTr="00581BD5">
        <w:trPr>
          <w:trHeight w:val="300"/>
          <w:trPrChange w:id="1395"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396" w:author="CCJK" w:date="2024-10-18T09:22:00Z">
              <w:tcPr>
                <w:tcW w:w="3261" w:type="dxa"/>
                <w:tcBorders>
                  <w:top w:val="nil"/>
                  <w:left w:val="nil"/>
                  <w:bottom w:val="nil"/>
                  <w:right w:val="single" w:sz="8" w:space="0" w:color="000000"/>
                </w:tcBorders>
                <w:shd w:val="clear" w:color="000000" w:fill="F2F2F2"/>
                <w:noWrap/>
                <w:vAlign w:val="center"/>
              </w:tcPr>
            </w:tcPrChange>
          </w:tcPr>
          <w:p w14:paraId="33236B28" w14:textId="77777777">
            <w:pPr>
              <w:rPr>
                <w:rFonts w:ascii="Arial Unicode MS" w:eastAsia="Arial Unicode MS" w:hAnsi="Arial Unicode MS" w:cs="Arial Unicode MS"/>
                <w:color w:val="000000"/>
                <w:sz w:val="20"/>
                <w:szCs w:val="20"/>
              </w:rPr>
            </w:pPr>
            <w:r>
              <w:rPr>
                <w:color w:val="000000"/>
              </w:rPr>
              <w:t xml:space="preserve">純資産</w:t>
            </w:r>
          </w:p>
        </w:tc>
      </w:tr>
      <w:tr w:rsidR="00581BD5" w14:paraId="5D94CE8B" w14:textId="77777777" w:rsidTr="00581BD5">
        <w:trPr>
          <w:trHeight w:val="300"/>
          <w:trPrChange w:id="1399" w:author="CCJK" w:date="2024-10-18T09:22:00Z">
            <w:trPr>
              <w:trHeight w:val="300"/>
            </w:trPr>
          </w:trPrChange>
        </w:trPr>
        <w:tc>
          <w:tcPr>
            <w:tcW w:w="3261" w:type="dxa"/>
            <w:tcBorders>
              <w:top w:val="nil"/>
              <w:left w:val="nil"/>
              <w:bottom w:val="single" w:sz="8" w:space="0" w:color="000000"/>
              <w:right w:val="single" w:sz="8" w:space="0" w:color="000000"/>
            </w:tcBorders>
            <w:shd w:val="clear" w:color="000000" w:fill="F2F2F2"/>
            <w:noWrap/>
            <w:vAlign w:val="center"/>
            <w:tcPrChange w:id="1400" w:author="CCJK" w:date="2024-10-18T09:22:00Z">
              <w:tcPr>
                <w:tcW w:w="3261" w:type="dxa"/>
                <w:tcBorders>
                  <w:top w:val="nil"/>
                  <w:left w:val="nil"/>
                  <w:bottom w:val="single" w:sz="8" w:space="0" w:color="000000"/>
                  <w:right w:val="single" w:sz="8" w:space="0" w:color="000000"/>
                </w:tcBorders>
                <w:shd w:val="clear" w:color="000000" w:fill="F2F2F2"/>
                <w:noWrap/>
                <w:vAlign w:val="center"/>
              </w:tcPr>
            </w:tcPrChange>
          </w:tcPr>
          <w:p w14:paraId="2BBB3B08" w14:textId="77777777">
            <w:pPr>
              <w:rPr>
                <w:rFonts w:ascii="Arial Unicode MS" w:eastAsia="Arial Unicode MS" w:hAnsi="Arial Unicode MS" w:cs="Arial Unicode MS"/>
                <w:color w:val="000000"/>
                <w:sz w:val="20"/>
                <w:szCs w:val="20"/>
              </w:rPr>
            </w:pPr>
            <w:r>
              <w:rPr>
                <w:color w:val="000000"/>
              </w:rPr>
              <w:t xml:space="preserve">うち：非支配持分</w:t>
            </w:r>
          </w:p>
        </w:tc>
      </w:tr>
      <w:tr w:rsidR="00581BD5" w14:paraId="4267939D" w14:textId="77777777" w:rsidTr="00581BD5">
        <w:trPr>
          <w:trHeight w:val="300"/>
          <w:trPrChange w:id="1404" w:author="CCJK" w:date="2024-10-18T09:22:00Z">
            <w:trPr>
              <w:trHeight w:val="300"/>
            </w:trPr>
          </w:trPrChange>
        </w:trPr>
        <w:tc>
          <w:tcPr>
            <w:tcW w:w="3261" w:type="dxa"/>
            <w:tcBorders>
              <w:top w:val="nil"/>
              <w:left w:val="nil"/>
              <w:bottom w:val="nil"/>
              <w:right w:val="single" w:sz="8" w:space="0" w:color="000000"/>
            </w:tcBorders>
            <w:shd w:val="clear" w:color="000000" w:fill="F2F2F2"/>
            <w:noWrap/>
            <w:vAlign w:val="center"/>
            <w:tcPrChange w:id="1405" w:author="CCJK" w:date="2024-10-18T09:22:00Z">
              <w:tcPr>
                <w:tcW w:w="3261" w:type="dxa"/>
                <w:tcBorders>
                  <w:top w:val="nil"/>
                  <w:left w:val="nil"/>
                  <w:bottom w:val="nil"/>
                  <w:right w:val="single" w:sz="8" w:space="0" w:color="000000"/>
                </w:tcBorders>
                <w:shd w:val="clear" w:color="000000" w:fill="F2F2F2"/>
                <w:noWrap/>
                <w:vAlign w:val="center"/>
              </w:tcPr>
            </w:tcPrChange>
          </w:tcPr>
          <w:p w14:paraId="30AC0C5F" w14:textId="77777777">
            <w:pPr>
              <w:rPr>
                <w:rFonts w:ascii="Arial Unicode MS" w:eastAsia="Arial Unicode MS" w:hAnsi="Arial Unicode MS" w:cs="Arial Unicode MS"/>
                <w:color w:val="000000"/>
                <w:sz w:val="20"/>
                <w:szCs w:val="20"/>
              </w:rPr>
            </w:pPr>
            <w:r>
              <w:rPr>
                <w:color w:val="000000"/>
              </w:rPr>
              <w:t xml:space="preserve">包括利益合計額</w:t>
            </w:r>
          </w:p>
        </w:tc>
      </w:tr>
    </w:tbl>
    <w:p w14:paraId="681B8F58" w14:textId="77777777"/>
    <w:p w14:paraId="69F5D666" w14:textId="77777777">
      <w:r>
        <w:br w:type="page"/>
      </w:r>
    </w:p>
    <w:p w14:paraId="217ED3D2" w14:textId="77777777"/>
    <w:p w14:paraId="5B21935E" w14:textId="77777777"/>
    <w:p w14:paraId="7BDA7607" w14:textId="77777777"/>
    <w:p w14:paraId="5D52534B" w14:textId="77777777"/>
    <w:p w14:paraId="65B534AC" w14:textId="77777777"/>
    <w:p w14:paraId="23FFAE52" w14:textId="77777777"/>
    <w:p w14:paraId="2AF27075" w14:textId="77777777"/>
    <w:sectPr w:rsidR="00D802F6">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B260" w14:textId="77777777">
      <w:r>
        <w:separator/>
      </w:r>
    </w:p>
  </w:endnote>
  <w:endnote w:type="continuationSeparator" w:id="0">
    <w:p w14:paraId="28261B0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l‚r ƒSƒVƒbƒN"/>
    <w:panose1 w:val="020B0609070205080204"/>
    <w:charset w:val="80"/>
    <w:family w:val="modern"/>
    <w:pitch w:val="default"/>
    <w:sig w:usb0="E00002FF" w:usb1="6AC7FDFB" w:usb2="08000012" w:usb3="00000000" w:csb0="4002009F" w:csb1="DFD70000"/>
  </w:font>
  <w:font w:name="Arial Unicode MS">
    <w:panose1 w:val="020B0604020202020204"/>
    <w:charset w:val="86"/>
    <w:family w:val="swiss"/>
    <w:pitch w:val="variable"/>
    <w:sig w:usb0="F7FFAFFF" w:usb1="E9DFFFFF" w:usb2="0000003F" w:usb3="00000000" w:csb0="001F00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C788D" w14:textId="77777777">
      <w:r>
        <w:separator/>
      </w:r>
    </w:p>
  </w:footnote>
  <w:footnote w:type="continuationSeparator" w:id="0">
    <w:p w14:paraId="585FCE22" w14:textId="777777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CJK">
    <w15:presenceInfo w15:providerId="None" w15:userId="CCJ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JmNTQ2ZjNkZWZlZDkzM2IwMjMxNmJiMGI3ZGEyNDgifQ=="/>
  </w:docVars>
  <w:rsids>
    <w:rsidRoot w:val="008B0077"/>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604C"/>
    <w:rsid w:val="00066065"/>
    <w:rsid w:val="00066A7B"/>
    <w:rsid w:val="000672B1"/>
    <w:rsid w:val="00067488"/>
    <w:rsid w:val="0006754F"/>
    <w:rsid w:val="00067A4C"/>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C1C"/>
    <w:rsid w:val="000F4C7E"/>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412A"/>
    <w:rsid w:val="0010433D"/>
    <w:rsid w:val="0010454A"/>
    <w:rsid w:val="0010474C"/>
    <w:rsid w:val="001051DF"/>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B1C"/>
    <w:rsid w:val="00226C78"/>
    <w:rsid w:val="00226D78"/>
    <w:rsid w:val="00227291"/>
    <w:rsid w:val="00227410"/>
    <w:rsid w:val="00227489"/>
    <w:rsid w:val="00227589"/>
    <w:rsid w:val="002276FD"/>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A51"/>
    <w:rsid w:val="00293BBB"/>
    <w:rsid w:val="00293C69"/>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8C0"/>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805"/>
    <w:rsid w:val="003B4932"/>
    <w:rsid w:val="003B49C0"/>
    <w:rsid w:val="003B4C95"/>
    <w:rsid w:val="003B4DEC"/>
    <w:rsid w:val="003B4F95"/>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F99"/>
    <w:rsid w:val="003C311D"/>
    <w:rsid w:val="003C3315"/>
    <w:rsid w:val="003C371B"/>
    <w:rsid w:val="003C37CD"/>
    <w:rsid w:val="003C3931"/>
    <w:rsid w:val="003C3AB6"/>
    <w:rsid w:val="003C402A"/>
    <w:rsid w:val="003C415C"/>
    <w:rsid w:val="003C43FB"/>
    <w:rsid w:val="003C4698"/>
    <w:rsid w:val="003C485C"/>
    <w:rsid w:val="003C4999"/>
    <w:rsid w:val="003C4E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826"/>
    <w:rsid w:val="00425FA1"/>
    <w:rsid w:val="00426021"/>
    <w:rsid w:val="00426212"/>
    <w:rsid w:val="00426716"/>
    <w:rsid w:val="00426A55"/>
    <w:rsid w:val="00426E6B"/>
    <w:rsid w:val="004270BD"/>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08"/>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D7F"/>
    <w:rsid w:val="00521FA6"/>
    <w:rsid w:val="00521FB7"/>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B"/>
    <w:rsid w:val="00533EF2"/>
    <w:rsid w:val="00533F05"/>
    <w:rsid w:val="00534020"/>
    <w:rsid w:val="00534FB7"/>
    <w:rsid w:val="00534FEF"/>
    <w:rsid w:val="005358CB"/>
    <w:rsid w:val="00535A58"/>
    <w:rsid w:val="00535DC4"/>
    <w:rsid w:val="005365BF"/>
    <w:rsid w:val="00536A3C"/>
    <w:rsid w:val="00536B34"/>
    <w:rsid w:val="00536E10"/>
    <w:rsid w:val="00537296"/>
    <w:rsid w:val="005372F5"/>
    <w:rsid w:val="00537B90"/>
    <w:rsid w:val="00537D06"/>
    <w:rsid w:val="00537DAB"/>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802B0"/>
    <w:rsid w:val="005804E5"/>
    <w:rsid w:val="00580ABE"/>
    <w:rsid w:val="00580EFB"/>
    <w:rsid w:val="00580FBE"/>
    <w:rsid w:val="00581140"/>
    <w:rsid w:val="00581A68"/>
    <w:rsid w:val="00581BC6"/>
    <w:rsid w:val="00581BD5"/>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ECE"/>
    <w:rsid w:val="005A3EFA"/>
    <w:rsid w:val="005A417A"/>
    <w:rsid w:val="005A43FC"/>
    <w:rsid w:val="005A44A2"/>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B35"/>
    <w:rsid w:val="00604F0E"/>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292"/>
    <w:rsid w:val="006272EC"/>
    <w:rsid w:val="006277C5"/>
    <w:rsid w:val="00627CDE"/>
    <w:rsid w:val="00627D15"/>
    <w:rsid w:val="00630056"/>
    <w:rsid w:val="00630297"/>
    <w:rsid w:val="00630422"/>
    <w:rsid w:val="00630C60"/>
    <w:rsid w:val="0063117A"/>
    <w:rsid w:val="0063177F"/>
    <w:rsid w:val="006317D5"/>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A8E"/>
    <w:rsid w:val="00680B8B"/>
    <w:rsid w:val="00680D46"/>
    <w:rsid w:val="00680E77"/>
    <w:rsid w:val="00680FBA"/>
    <w:rsid w:val="00680FD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E7E38"/>
    <w:rsid w:val="006F001B"/>
    <w:rsid w:val="006F01C6"/>
    <w:rsid w:val="006F026E"/>
    <w:rsid w:val="006F040B"/>
    <w:rsid w:val="006F06D4"/>
    <w:rsid w:val="006F0711"/>
    <w:rsid w:val="006F0749"/>
    <w:rsid w:val="006F09FE"/>
    <w:rsid w:val="006F0B8D"/>
    <w:rsid w:val="006F0ECB"/>
    <w:rsid w:val="006F1064"/>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5D87"/>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EB"/>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1018"/>
    <w:rsid w:val="007D111B"/>
    <w:rsid w:val="007D1373"/>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DAD"/>
    <w:rsid w:val="00863095"/>
    <w:rsid w:val="008632DF"/>
    <w:rsid w:val="0086372C"/>
    <w:rsid w:val="0086395A"/>
    <w:rsid w:val="008641A0"/>
    <w:rsid w:val="0086472C"/>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077"/>
    <w:rsid w:val="008B04A6"/>
    <w:rsid w:val="008B0640"/>
    <w:rsid w:val="008B0676"/>
    <w:rsid w:val="008B0987"/>
    <w:rsid w:val="008B0AFC"/>
    <w:rsid w:val="008B1359"/>
    <w:rsid w:val="008B1735"/>
    <w:rsid w:val="008B1850"/>
    <w:rsid w:val="008B1E2C"/>
    <w:rsid w:val="008B24A5"/>
    <w:rsid w:val="008B343D"/>
    <w:rsid w:val="008B346E"/>
    <w:rsid w:val="008B35E3"/>
    <w:rsid w:val="008B3E64"/>
    <w:rsid w:val="008B414B"/>
    <w:rsid w:val="008B4320"/>
    <w:rsid w:val="008B4699"/>
    <w:rsid w:val="008B488D"/>
    <w:rsid w:val="008B4B0F"/>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761"/>
    <w:rsid w:val="00906944"/>
    <w:rsid w:val="00906AB0"/>
    <w:rsid w:val="00906AE5"/>
    <w:rsid w:val="00906B5E"/>
    <w:rsid w:val="00906CB1"/>
    <w:rsid w:val="00907095"/>
    <w:rsid w:val="009070B4"/>
    <w:rsid w:val="009071D9"/>
    <w:rsid w:val="00907340"/>
    <w:rsid w:val="00907652"/>
    <w:rsid w:val="00907697"/>
    <w:rsid w:val="009077BD"/>
    <w:rsid w:val="00907D15"/>
    <w:rsid w:val="00907EB1"/>
    <w:rsid w:val="00910131"/>
    <w:rsid w:val="0091030E"/>
    <w:rsid w:val="00910997"/>
    <w:rsid w:val="009109E6"/>
    <w:rsid w:val="00910B0F"/>
    <w:rsid w:val="00910D01"/>
    <w:rsid w:val="0091100C"/>
    <w:rsid w:val="00911274"/>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CD"/>
    <w:rsid w:val="0091557F"/>
    <w:rsid w:val="00915823"/>
    <w:rsid w:val="0091582C"/>
    <w:rsid w:val="00915A5E"/>
    <w:rsid w:val="00915ACA"/>
    <w:rsid w:val="00915CCD"/>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AE7"/>
    <w:rsid w:val="00962F6D"/>
    <w:rsid w:val="00962FCF"/>
    <w:rsid w:val="00962FEC"/>
    <w:rsid w:val="00963555"/>
    <w:rsid w:val="009638C5"/>
    <w:rsid w:val="00963C36"/>
    <w:rsid w:val="00963FB6"/>
    <w:rsid w:val="00964007"/>
    <w:rsid w:val="00964203"/>
    <w:rsid w:val="00964348"/>
    <w:rsid w:val="00964827"/>
    <w:rsid w:val="00964B65"/>
    <w:rsid w:val="00964DF8"/>
    <w:rsid w:val="00965395"/>
    <w:rsid w:val="00965418"/>
    <w:rsid w:val="00965A79"/>
    <w:rsid w:val="00965B0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C3A"/>
    <w:rsid w:val="009F0D6C"/>
    <w:rsid w:val="009F1EE8"/>
    <w:rsid w:val="009F1FC8"/>
    <w:rsid w:val="009F2034"/>
    <w:rsid w:val="009F2037"/>
    <w:rsid w:val="009F2425"/>
    <w:rsid w:val="009F2651"/>
    <w:rsid w:val="009F2849"/>
    <w:rsid w:val="009F2C81"/>
    <w:rsid w:val="009F32A4"/>
    <w:rsid w:val="009F34AB"/>
    <w:rsid w:val="009F3804"/>
    <w:rsid w:val="009F3F46"/>
    <w:rsid w:val="009F471D"/>
    <w:rsid w:val="009F4740"/>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A40"/>
    <w:rsid w:val="00A27A6F"/>
    <w:rsid w:val="00A27AD4"/>
    <w:rsid w:val="00A27DBE"/>
    <w:rsid w:val="00A27E73"/>
    <w:rsid w:val="00A301F0"/>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74E"/>
    <w:rsid w:val="00A648B2"/>
    <w:rsid w:val="00A65055"/>
    <w:rsid w:val="00A65278"/>
    <w:rsid w:val="00A65401"/>
    <w:rsid w:val="00A6558E"/>
    <w:rsid w:val="00A656AA"/>
    <w:rsid w:val="00A65857"/>
    <w:rsid w:val="00A659FC"/>
    <w:rsid w:val="00A65CBA"/>
    <w:rsid w:val="00A65F60"/>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3C"/>
    <w:rsid w:val="00BA3701"/>
    <w:rsid w:val="00BA42B5"/>
    <w:rsid w:val="00BA42FE"/>
    <w:rsid w:val="00BA4A3A"/>
    <w:rsid w:val="00BA50B4"/>
    <w:rsid w:val="00BA53E2"/>
    <w:rsid w:val="00BA5AF1"/>
    <w:rsid w:val="00BA64FC"/>
    <w:rsid w:val="00BA6660"/>
    <w:rsid w:val="00BA69FF"/>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6D"/>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713"/>
    <w:rsid w:val="00BF4CCC"/>
    <w:rsid w:val="00BF4E51"/>
    <w:rsid w:val="00BF529A"/>
    <w:rsid w:val="00BF5B66"/>
    <w:rsid w:val="00BF646E"/>
    <w:rsid w:val="00BF6654"/>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B36"/>
    <w:rsid w:val="00C02F3A"/>
    <w:rsid w:val="00C032B2"/>
    <w:rsid w:val="00C032BD"/>
    <w:rsid w:val="00C0332E"/>
    <w:rsid w:val="00C035E2"/>
    <w:rsid w:val="00C03B34"/>
    <w:rsid w:val="00C03E71"/>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6E"/>
    <w:rsid w:val="00C06526"/>
    <w:rsid w:val="00C069C6"/>
    <w:rsid w:val="00C06C3A"/>
    <w:rsid w:val="00C072A2"/>
    <w:rsid w:val="00C07445"/>
    <w:rsid w:val="00C07B21"/>
    <w:rsid w:val="00C07B4A"/>
    <w:rsid w:val="00C07C18"/>
    <w:rsid w:val="00C07C35"/>
    <w:rsid w:val="00C07EAA"/>
    <w:rsid w:val="00C07EF3"/>
    <w:rsid w:val="00C100E5"/>
    <w:rsid w:val="00C10358"/>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312"/>
    <w:rsid w:val="00C6731D"/>
    <w:rsid w:val="00C6780B"/>
    <w:rsid w:val="00C6794F"/>
    <w:rsid w:val="00C679D6"/>
    <w:rsid w:val="00C67AD2"/>
    <w:rsid w:val="00C67D42"/>
    <w:rsid w:val="00C67E19"/>
    <w:rsid w:val="00C70737"/>
    <w:rsid w:val="00C70A8B"/>
    <w:rsid w:val="00C70C1E"/>
    <w:rsid w:val="00C7106E"/>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D02B4"/>
    <w:rsid w:val="00CD07E7"/>
    <w:rsid w:val="00CD0A01"/>
    <w:rsid w:val="00CD0CC8"/>
    <w:rsid w:val="00CD12E9"/>
    <w:rsid w:val="00CD1686"/>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89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2F6"/>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CA3"/>
    <w:rsid w:val="00F14FD4"/>
    <w:rsid w:val="00F152C4"/>
    <w:rsid w:val="00F154CC"/>
    <w:rsid w:val="00F15892"/>
    <w:rsid w:val="00F166E9"/>
    <w:rsid w:val="00F16B7F"/>
    <w:rsid w:val="00F175C3"/>
    <w:rsid w:val="00F176C5"/>
    <w:rsid w:val="00F177F0"/>
    <w:rsid w:val="00F17B73"/>
    <w:rsid w:val="00F17F67"/>
    <w:rsid w:val="00F17FDA"/>
    <w:rsid w:val="00F200C7"/>
    <w:rsid w:val="00F20509"/>
    <w:rsid w:val="00F2074D"/>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41B8"/>
    <w:rsid w:val="00F34547"/>
    <w:rsid w:val="00F347D4"/>
    <w:rsid w:val="00F34E98"/>
    <w:rsid w:val="00F34F96"/>
    <w:rsid w:val="00F352D3"/>
    <w:rsid w:val="00F35315"/>
    <w:rsid w:val="00F35385"/>
    <w:rsid w:val="00F366D3"/>
    <w:rsid w:val="00F36BED"/>
    <w:rsid w:val="00F374C3"/>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34A9"/>
    <w:rsid w:val="00F73DBA"/>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5"/>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231"/>
    <w:rsid w:val="00FF7260"/>
    <w:rsid w:val="00FF7458"/>
    <w:rsid w:val="00FF766B"/>
    <w:rsid w:val="00FF7A24"/>
    <w:rsid w:val="0A82787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8578F"/>
  <w15:docId w15:val="{29E2E5C6-438B-44C5-8969-50BC05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u w:val="single"/>
    </w:rPr>
  </w:style>
  <w:style w:type="character" w:styleId="a4">
    <w:name w:val="Hyperlink"/>
    <w:basedOn w:val="a0"/>
    <w:uiPriority w:val="99"/>
    <w:semiHidden/>
    <w:unhideWhenUsed/>
    <w:qFormat/>
    <w:rPr>
      <w:color w:val="0000FF"/>
      <w:u w:val="single"/>
    </w:rPr>
  </w:style>
  <w:style w:type="paragraph" w:customStyle="1" w:styleId="msonormal0">
    <w:name w:val="msonormal"/>
    <w:basedOn w:val="a"/>
    <w:pPr>
      <w:spacing w:before="100" w:beforeAutospacing="1" w:after="100" w:afterAutospacing="1"/>
    </w:pPr>
    <w:rPr>
      <w:rFonts w:eastAsia="Times New Roman"/>
      <w:kern w:val="0"/>
      <w:lang w:val="en-IN"/>
    </w:rPr>
  </w:style>
  <w:style w:type="paragraph" w:customStyle="1" w:styleId="font5">
    <w:name w:val="font5"/>
    <w:basedOn w:val="a"/>
    <w:qFormat/>
    <w:pPr>
      <w:spacing w:before="100" w:beforeAutospacing="1" w:after="100" w:afterAutospacing="1"/>
    </w:pPr>
    <w:rPr>
      <w:rFonts w:ascii="Tahoma" w:eastAsia="Times New Roman" w:hAnsi="Tahoma" w:cs="Tahoma"/>
      <w:color w:val="000000"/>
      <w:kern w:val="0"/>
      <w:sz w:val="20"/>
      <w:szCs w:val="20"/>
      <w:lang w:val="en-IN"/>
    </w:rPr>
  </w:style>
  <w:style w:type="paragraph" w:customStyle="1" w:styleId="font6">
    <w:name w:val="font6"/>
    <w:basedOn w:val="a"/>
    <w:pPr>
      <w:spacing w:before="100" w:beforeAutospacing="1" w:after="100" w:afterAutospacing="1"/>
    </w:pPr>
    <w:rPr>
      <w:rFonts w:ascii="微软雅黑" w:eastAsia="微软雅黑" w:hAnsi="微软雅黑"/>
      <w:color w:val="000000"/>
      <w:kern w:val="0"/>
      <w:sz w:val="20"/>
      <w:szCs w:val="20"/>
      <w:lang w:val="en-IN"/>
    </w:rPr>
  </w:style>
  <w:style w:type="paragraph" w:customStyle="1" w:styleId="font7">
    <w:name w:val="font7"/>
    <w:basedOn w:val="a"/>
    <w:qFormat/>
    <w:pPr>
      <w:spacing w:before="100" w:beforeAutospacing="1" w:after="100" w:afterAutospacing="1"/>
    </w:pPr>
    <w:rPr>
      <w:rFonts w:ascii="Microsoft YaHei UI" w:eastAsia="Microsoft YaHei UI" w:hAnsi="Microsoft YaHei UI"/>
      <w:color w:val="000000"/>
      <w:kern w:val="0"/>
      <w:sz w:val="20"/>
      <w:szCs w:val="20"/>
      <w:lang w:val="en-IN"/>
    </w:rPr>
  </w:style>
  <w:style w:type="paragraph" w:customStyle="1" w:styleId="font8">
    <w:name w:val="font8"/>
    <w:basedOn w:val="a"/>
    <w:qFormat/>
    <w:pPr>
      <w:spacing w:before="100" w:beforeAutospacing="1" w:after="100" w:afterAutospacing="1"/>
    </w:pPr>
    <w:rPr>
      <w:rFonts w:ascii="Cambria Math" w:eastAsia="Times New Roman" w:hAnsi="Cambria Math"/>
      <w:color w:val="000000"/>
      <w:kern w:val="0"/>
      <w:sz w:val="20"/>
      <w:szCs w:val="20"/>
      <w:lang w:val="en-IN"/>
    </w:rPr>
  </w:style>
  <w:style w:type="paragraph" w:customStyle="1" w:styleId="font9">
    <w:name w:val="font9"/>
    <w:basedOn w:val="a"/>
    <w:pPr>
      <w:spacing w:before="100" w:beforeAutospacing="1" w:after="100" w:afterAutospacing="1"/>
    </w:pPr>
    <w:rPr>
      <w:rFonts w:ascii="MS Gothic" w:eastAsia="MS Gothic" w:hAnsi="MS Gothic"/>
      <w:color w:val="000000"/>
      <w:kern w:val="0"/>
      <w:sz w:val="20"/>
      <w:szCs w:val="20"/>
      <w:lang w:val="en-IN"/>
    </w:rPr>
  </w:style>
  <w:style w:type="paragraph" w:customStyle="1" w:styleId="xl66">
    <w:name w:val="xl66"/>
    <w:basedOn w:val="a"/>
    <w:qFormat/>
    <w:pPr>
      <w:pBdr>
        <w:left w:val="single" w:sz="8" w:space="0" w:color="000000"/>
        <w:bottom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67">
    <w:name w:val="xl67"/>
    <w:basedOn w:val="a"/>
    <w:qFormat/>
    <w:pPr>
      <w:pBdr>
        <w:bottom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68">
    <w:name w:val="xl68"/>
    <w:basedOn w:val="a"/>
    <w:pPr>
      <w:pBdr>
        <w:bottom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69">
    <w:name w:val="xl69"/>
    <w:basedOn w:val="a"/>
    <w:qFormat/>
    <w:pPr>
      <w:pBdr>
        <w:bottom w:val="single" w:sz="8" w:space="0" w:color="000000"/>
        <w:right w:val="single" w:sz="8" w:space="0" w:color="000000"/>
      </w:pBdr>
      <w:spacing w:before="100" w:beforeAutospacing="1" w:after="100" w:afterAutospacing="1"/>
      <w:textAlignment w:val="center"/>
    </w:pPr>
    <w:rPr>
      <w:rFonts w:ascii="Tahoma" w:eastAsia="Times New Roman" w:hAnsi="Tahoma" w:cs="Tahoma"/>
      <w:color w:val="000000"/>
      <w:kern w:val="0"/>
      <w:sz w:val="20"/>
      <w:szCs w:val="20"/>
      <w:lang w:val="en-IN"/>
    </w:rPr>
  </w:style>
  <w:style w:type="paragraph" w:customStyle="1" w:styleId="xl70">
    <w:name w:val="xl70"/>
    <w:basedOn w:val="a"/>
    <w:qFormat/>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color w:val="000000"/>
      <w:kern w:val="0"/>
      <w:sz w:val="16"/>
      <w:szCs w:val="16"/>
      <w:lang w:val="en-IN"/>
    </w:rPr>
  </w:style>
  <w:style w:type="paragraph" w:customStyle="1" w:styleId="xl71">
    <w:name w:val="xl71"/>
    <w:basedOn w:val="a"/>
    <w:pPr>
      <w:pBdr>
        <w:top w:val="single" w:sz="8" w:space="0" w:color="000000"/>
        <w:left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2">
    <w:name w:val="xl72"/>
    <w:basedOn w:val="a"/>
    <w:qFormat/>
    <w:pPr>
      <w:pBdr>
        <w:top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3">
    <w:name w:val="xl73"/>
    <w:basedOn w:val="a"/>
    <w:qFormat/>
    <w:pPr>
      <w:pBdr>
        <w:top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4">
    <w:name w:val="xl74"/>
    <w:basedOn w:val="a"/>
    <w:qFormat/>
    <w:pPr>
      <w:pBdr>
        <w:left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5">
    <w:name w:val="xl75"/>
    <w:basedOn w:val="a"/>
    <w:qFormat/>
    <w:pP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6">
    <w:name w:val="xl76"/>
    <w:basedOn w:val="a"/>
    <w:qFormat/>
    <w:pPr>
      <w:pBdr>
        <w:right w:val="single" w:sz="8" w:space="0" w:color="000000"/>
      </w:pBdr>
      <w:shd w:val="clear" w:color="000000" w:fill="F2F2F2"/>
      <w:spacing w:before="100" w:beforeAutospacing="1" w:after="100" w:afterAutospacing="1"/>
      <w:textAlignment w:val="center"/>
    </w:pPr>
    <w:rPr>
      <w:rFonts w:ascii="Tahoma" w:eastAsia="Times New Roman" w:hAnsi="Tahoma" w:cs="Tahoma"/>
      <w:b/>
      <w:bCs/>
      <w:color w:val="000000"/>
      <w:kern w:val="0"/>
      <w:sz w:val="20"/>
      <w:szCs w:val="20"/>
      <w:lang w:val="en-IN"/>
    </w:rPr>
  </w:style>
  <w:style w:type="paragraph" w:customStyle="1" w:styleId="xl77">
    <w:name w:val="xl77"/>
    <w:basedOn w:val="a"/>
    <w:pPr>
      <w:pBdr>
        <w:left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color w:val="000000"/>
      <w:kern w:val="0"/>
      <w:sz w:val="16"/>
      <w:szCs w:val="16"/>
      <w:lang w:val="en-IN"/>
    </w:rPr>
  </w:style>
  <w:style w:type="paragraph" w:customStyle="1" w:styleId="xl78">
    <w:name w:val="xl78"/>
    <w:basedOn w:val="a"/>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微软雅黑" w:eastAsia="微软雅黑" w:hAnsi="微软雅黑"/>
      <w:color w:val="000000"/>
      <w:kern w:val="0"/>
      <w:sz w:val="20"/>
      <w:szCs w:val="20"/>
      <w:lang w:val="en-IN"/>
    </w:rPr>
  </w:style>
  <w:style w:type="paragraph" w:customStyle="1" w:styleId="xl79">
    <w:name w:val="xl79"/>
    <w:basedOn w:val="a"/>
    <w:qFormat/>
    <w:pPr>
      <w:pBdr>
        <w:top w:val="single" w:sz="8" w:space="0" w:color="000000"/>
        <w:left w:val="single" w:sz="8" w:space="0" w:color="000000"/>
        <w:right w:val="single" w:sz="8" w:space="0" w:color="000000"/>
      </w:pBdr>
      <w:spacing w:before="100" w:beforeAutospacing="1" w:after="100" w:afterAutospacing="1"/>
      <w:textAlignment w:val="center"/>
    </w:pPr>
    <w:rPr>
      <w:rFonts w:ascii="Tahoma" w:eastAsia="Times New Roman" w:hAnsi="Tahoma" w:cs="Tahoma"/>
      <w:color w:val="000000"/>
      <w:kern w:val="0"/>
      <w:sz w:val="20"/>
      <w:szCs w:val="20"/>
      <w:lang w:val="en-IN"/>
    </w:rPr>
  </w:style>
  <w:style w:type="paragraph" w:customStyle="1" w:styleId="xl80">
    <w:name w:val="xl80"/>
    <w:basedOn w:val="a"/>
    <w:qFormat/>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微软雅黑" w:eastAsia="微软雅黑" w:hAnsi="微软雅黑"/>
      <w:color w:val="000000"/>
      <w:kern w:val="0"/>
      <w:sz w:val="20"/>
      <w:szCs w:val="20"/>
      <w:lang w:val="en-IN"/>
    </w:rPr>
  </w:style>
  <w:style w:type="paragraph" w:customStyle="1" w:styleId="xl81">
    <w:name w:val="xl81"/>
    <w:basedOn w:val="a"/>
    <w:pPr>
      <w:pBdr>
        <w:left w:val="single" w:sz="8" w:space="0" w:color="000000"/>
        <w:bottom w:val="single" w:sz="8" w:space="0" w:color="000000"/>
        <w:right w:val="single" w:sz="8" w:space="0" w:color="000000"/>
      </w:pBdr>
      <w:spacing w:before="100" w:beforeAutospacing="1" w:after="100" w:afterAutospacing="1"/>
      <w:textAlignment w:val="center"/>
    </w:pPr>
    <w:rPr>
      <w:rFonts w:ascii="Tahoma" w:eastAsia="Times New Roman" w:hAnsi="Tahoma" w:cs="Tahoma"/>
      <w:color w:val="000000"/>
      <w:kern w:val="0"/>
      <w:sz w:val="20"/>
      <w:szCs w:val="20"/>
      <w:lang w:val="en-IN"/>
    </w:rPr>
  </w:style>
  <w:style w:type="paragraph" w:customStyle="1" w:styleId="xl82">
    <w:name w:val="xl82"/>
    <w:basedOn w:val="a"/>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color w:val="000000"/>
      <w:kern w:val="0"/>
      <w:sz w:val="20"/>
      <w:szCs w:val="20"/>
      <w:lang w:val="en-IN"/>
    </w:rPr>
  </w:style>
  <w:style w:type="paragraph" w:customStyle="1" w:styleId="xl83">
    <w:name w:val="xl83"/>
    <w:basedOn w:val="a"/>
    <w:qFormat/>
    <w:pPr>
      <w:pBdr>
        <w:left w:val="single" w:sz="8" w:space="0" w:color="000000"/>
        <w:bottom w:val="single" w:sz="8" w:space="0" w:color="000000"/>
        <w:right w:val="single" w:sz="8" w:space="0" w:color="000000"/>
      </w:pBdr>
      <w:shd w:val="clear" w:color="000000" w:fill="F2F2F2"/>
      <w:spacing w:before="100" w:beforeAutospacing="1" w:after="100" w:afterAutospacing="1"/>
      <w:textAlignment w:val="center"/>
    </w:pPr>
    <w:rPr>
      <w:rFonts w:ascii="Tahoma" w:eastAsia="Times New Roman" w:hAnsi="Tahoma" w:cs="Tahoma"/>
      <w:color w:val="000000"/>
      <w:kern w:val="0"/>
      <w:sz w:val="20"/>
      <w:szCs w:val="20"/>
      <w:lang w:val="en-IN"/>
    </w:rPr>
  </w:style>
  <w:style w:type="paragraph" w:customStyle="1" w:styleId="xl84">
    <w:name w:val="xl84"/>
    <w:basedOn w:val="a"/>
    <w:qFormat/>
    <w:pPr>
      <w:pBdr>
        <w:top w:val="single" w:sz="8" w:space="0" w:color="000000"/>
        <w:left w:val="single" w:sz="8" w:space="0" w:color="000000"/>
        <w:right w:val="single" w:sz="8" w:space="0" w:color="000000"/>
      </w:pBdr>
      <w:shd w:val="clear" w:color="000000" w:fill="F2F2F2"/>
      <w:spacing w:before="100" w:beforeAutospacing="1" w:after="100" w:afterAutospacing="1"/>
      <w:textAlignment w:val="center"/>
    </w:pPr>
    <w:rPr>
      <w:rFonts w:ascii="Cambria Math" w:eastAsia="Times New Roman" w:hAnsi="Cambria Math"/>
      <w:color w:val="000000"/>
      <w:kern w:val="0"/>
      <w:sz w:val="20"/>
      <w:szCs w:val="20"/>
      <w:lang w:val="en-IN"/>
    </w:rPr>
  </w:style>
  <w:style w:type="paragraph" w:customStyle="1" w:styleId="xl85">
    <w:name w:val="xl85"/>
    <w:basedOn w:val="a"/>
    <w:qFormat/>
    <w:pPr>
      <w:pBdr>
        <w:top w:val="single" w:sz="8" w:space="0" w:color="000000"/>
        <w:left w:val="single" w:sz="8" w:space="0" w:color="000000"/>
        <w:right w:val="single" w:sz="8" w:space="0" w:color="000000"/>
      </w:pBdr>
      <w:spacing w:before="100" w:beforeAutospacing="1" w:after="100" w:afterAutospacing="1"/>
      <w:textAlignment w:val="center"/>
    </w:pPr>
    <w:rPr>
      <w:rFonts w:ascii="Cambria Math" w:eastAsia="Times New Roman" w:hAnsi="Cambria Math"/>
      <w:color w:val="000000"/>
      <w:kern w:val="0"/>
      <w:sz w:val="20"/>
      <w:szCs w:val="20"/>
      <w:lang w:val="en-IN"/>
    </w:rPr>
  </w:style>
  <w:style w:type="paragraph" w:customStyle="1" w:styleId="xl86">
    <w:name w:val="xl86"/>
    <w:basedOn w:val="a"/>
    <w:qFormat/>
    <w:pPr>
      <w:pBdr>
        <w:bottom w:val="single" w:sz="8" w:space="0" w:color="000000"/>
        <w:right w:val="single" w:sz="8" w:space="0" w:color="000000"/>
      </w:pBdr>
      <w:shd w:val="clear" w:color="000000" w:fill="F2F2F2"/>
      <w:spacing w:before="100" w:beforeAutospacing="1" w:after="100" w:afterAutospacing="1"/>
      <w:textAlignment w:val="center"/>
    </w:pPr>
    <w:rPr>
      <w:rFonts w:ascii="微软雅黑" w:eastAsia="微软雅黑" w:hAnsi="微软雅黑"/>
      <w:color w:val="000000"/>
      <w:kern w:val="0"/>
      <w:sz w:val="20"/>
      <w:szCs w:val="20"/>
      <w:lang w:val="en-IN"/>
    </w:rPr>
  </w:style>
  <w:style w:type="paragraph" w:styleId="a5">
    <w:name w:val="Balloon Text"/>
    <w:basedOn w:val="a"/>
    <w:link w:val="a6"/>
    <w:semiHidden/>
    <w:unhideWhenUsed/>
    <w:rsid w:val="00755D87"/>
    <w:rPr>
      <w:sz w:val="18"/>
      <w:szCs w:val="18"/>
    </w:rPr>
  </w:style>
  <w:style w:type="character" w:customStyle="1" w:styleId="a6">
    <w:name w:val="批注框文本 字符"/>
    <w:basedOn w:val="a0"/>
    <w:link w:val="a5"/>
    <w:semiHidden/>
    <w:rsid w:val="00755D87"/>
    <w:rPr>
      <w:rFonts w:eastAsiaTheme="minorEastAsia"/>
      <w:kern w:val="2"/>
      <w:sz w:val="18"/>
      <w:szCs w:val="18"/>
      <w14:ligatures w14:val="standardContextual"/>
    </w:rPr>
  </w:style>
  <w:style w:type="paragraph" w:styleId="a7">
    <w:name w:val="header"/>
    <w:basedOn w:val="a"/>
    <w:link w:val="a8"/>
    <w:unhideWhenUsed/>
    <w:rsid w:val="00755D8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55D87"/>
    <w:rPr>
      <w:rFonts w:eastAsiaTheme="minorEastAsia"/>
      <w:kern w:val="2"/>
      <w:sz w:val="18"/>
      <w:szCs w:val="18"/>
      <w14:ligatures w14:val="standardContextual"/>
    </w:rPr>
  </w:style>
  <w:style w:type="paragraph" w:styleId="a9">
    <w:name w:val="footer"/>
    <w:basedOn w:val="a"/>
    <w:link w:val="aa"/>
    <w:unhideWhenUsed/>
    <w:rsid w:val="00755D87"/>
    <w:pPr>
      <w:tabs>
        <w:tab w:val="center" w:pos="4153"/>
        <w:tab w:val="right" w:pos="8306"/>
      </w:tabs>
      <w:snapToGrid w:val="0"/>
    </w:pPr>
    <w:rPr>
      <w:sz w:val="18"/>
      <w:szCs w:val="18"/>
    </w:rPr>
  </w:style>
  <w:style w:type="character" w:customStyle="1" w:styleId="aa">
    <w:name w:val="页脚 字符"/>
    <w:basedOn w:val="a0"/>
    <w:link w:val="a9"/>
    <w:rsid w:val="00755D87"/>
    <w:rPr>
      <w:rFonts w:eastAsiaTheme="minorEastAsia"/>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698</Words>
  <Characters>3983</Characters>
  <Application>Microsoft Office Word</Application>
  <DocSecurity>0</DocSecurity>
  <Lines>33</Lines>
  <Paragraphs>9</Paragraphs>
  <ScaleCrop>false</ScaleCrop>
  <Company>SP Global</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Bathini, Vamshi Krishna</dc:creator>
  <cp:lastModifiedBy>CCJK</cp:lastModifiedBy>
  <cp:revision>3</cp:revision>
  <dcterms:created xsi:type="dcterms:W3CDTF">2024-10-18T01:22:00Z</dcterms:created>
  <dcterms:modified xsi:type="dcterms:W3CDTF">2024-10-18T01:22:00Z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2024-10-16T03:57:56Z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32c0fc6e-79f2-4a16-a9bd-14caa00e995b</vt:lpwstr>
  </property>
  <property fmtid="{D5CDD505-2E9C-101B-9397-08002B2CF9AE}" pid="8" name="MSIP_Label_831f0267-8575-4fc2-99cc-f6b7f9934be9_ContentBits">
    <vt:lpwstr>0</vt:lpwstr>
  </property>
  <property fmtid="{D5CDD505-2E9C-101B-9397-08002B2CF9AE}" pid="9" name="KSOProductBuildVer">
    <vt:lpwstr>2052-12.1.0.17857</vt:lpwstr>
  </property>
  <property fmtid="{D5CDD505-2E9C-101B-9397-08002B2CF9AE}" pid="10" name="ICV">
    <vt:lpwstr>B27BC252E1BF43E6925B0EE4635B0E6E_12</vt:lpwstr>
  </property>
</Properties>
</file>