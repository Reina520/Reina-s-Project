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2"/>
        <w:tblW w:w="4497" w:type="dxa"/>
        <w:tblInd w:w="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7"/>
      </w:tblGrid>
      <w:tr w14:paraId="7959E6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  <w:del w:id="0" w:author="CCJK" w:date="2024-10-18T08:54:59Z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nil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0D05F144">
            <w:pPr>
              <w:spacing w:beforeLines="0" w:afterLines="0"/>
              <w:rPr>
                <w:del w:id="1" w:author="CCJK" w:date="2024-10-18T08:54:59Z"/>
                <w:rFonts w:hint="eastAsia" w:ascii="Arial Unicode MS" w:hAnsi="Arial Unicode MS" w:eastAsia="Arial Unicode MS" w:cs="Arial Unicode MS"/>
                <w:b/>
                <w:color w:val="000000"/>
                <w:sz w:val="20"/>
                <w:szCs w:val="20"/>
              </w:rPr>
            </w:pPr>
          </w:p>
        </w:tc>
      </w:tr>
      <w:tr w14:paraId="38CF2A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5BD05B1E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作成単位：麗水市蓮都区国有資産投資経営集団有限公司</w:t>
            </w:r>
          </w:p>
        </w:tc>
      </w:tr>
      <w:tr w14:paraId="7EEECE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7CEE7AB0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期末残高</w:t>
            </w:r>
          </w:p>
        </w:tc>
      </w:tr>
      <w:tr w14:paraId="6B8DD4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66A03809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非流動資産合計</w:t>
            </w:r>
          </w:p>
        </w:tc>
      </w:tr>
      <w:tr w14:paraId="105CC6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335DD607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非流動負債合計</w:t>
            </w:r>
          </w:p>
        </w:tc>
      </w:tr>
      <w:tr w14:paraId="72FB52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6DE939BB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4,290,872,950.39</w:t>
            </w:r>
          </w:p>
        </w:tc>
      </w:tr>
      <w:tr w14:paraId="653DF6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0F39C96E">
            <w:pPr>
              <w:spacing w:beforeLines="0" w:afterLines="0"/>
              <w:rPr>
                <w:rFonts w:hint="default" w:ascii="Arial Unicode MS" w:hAnsi="Arial Unicode MS" w:eastAsia="Arial Unicode MS" w:cs="Arial Unicode M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</w:rPr>
              <w:t xml:space="preserve">所有者権益合計</w:t>
            </w:r>
          </w:p>
        </w:tc>
      </w:tr>
      <w:tr w14:paraId="6E6B79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2B8D25A4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作成単位：麗水市蓮都区国有資産投資経営集団有限公司</w:t>
            </w:r>
          </w:p>
        </w:tc>
      </w:tr>
      <w:tr w14:paraId="4B5E2F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141E2A15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一、営業総収益</w:t>
            </w:r>
          </w:p>
        </w:tc>
      </w:tr>
      <w:tr w14:paraId="5F8663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2ACE19D6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二、営業総費用</w:t>
            </w:r>
          </w:p>
        </w:tc>
      </w:tr>
      <w:tr w14:paraId="257017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13750BF9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うち：営業費用</w:t>
            </w:r>
          </w:p>
        </w:tc>
      </w:tr>
      <w:tr w14:paraId="5E6976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4BA84591">
            <w:pPr>
              <w:spacing w:beforeLines="0" w:afterLines="0"/>
              <w:rPr>
                <w:rFonts w:hint="default" w:ascii="Arial Unicode MS" w:hAnsi="Arial Unicode MS" w:eastAsia="Arial Unicode MS" w:cs="Arial Unicode M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</w:rPr>
              <w:t xml:space="preserve">加：その他の収益</w:t>
            </w:r>
          </w:p>
        </w:tc>
      </w:tr>
      <w:tr w14:paraId="35BB86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14A073D6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純オープンヘッジ損益（損失は「-」で記入）</w:t>
            </w:r>
          </w:p>
        </w:tc>
      </w:tr>
      <w:tr w14:paraId="7354E4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4951652C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三、営業利益（損失は「-」で記入）</w:t>
            </w:r>
          </w:p>
        </w:tc>
      </w:tr>
      <w:tr w14:paraId="020367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01A65BDB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四、利益総額（損失総額は「-」で記入）</w:t>
            </w:r>
          </w:p>
        </w:tc>
      </w:tr>
      <w:tr w14:paraId="4222EB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15D468FD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五、純利益（純損失は「-」で記入）</w:t>
            </w:r>
          </w:p>
        </w:tc>
      </w:tr>
      <w:tr w14:paraId="744855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2E8B3B3B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（8）投資不動産への転換によって生じたその他の包括利益の変動</w:t>
            </w:r>
          </w:p>
        </w:tc>
      </w:tr>
      <w:tr w14:paraId="7B3D15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781CEFBA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（一）少数株主に帰属する包括利益総額</w:t>
            </w:r>
          </w:p>
        </w:tc>
      </w:tr>
      <w:tr w14:paraId="2D93A8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4F30A2FD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作成単位：麗水市蓮都区国有資産投資経営集団有限公司</w:t>
            </w:r>
          </w:p>
        </w:tc>
      </w:tr>
      <w:tr w14:paraId="17ACA5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225865AC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項目</w:t>
            </w:r>
          </w:p>
        </w:tc>
      </w:tr>
      <w:tr w14:paraId="67E1F0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21792D05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一、営業活動によるキャッシュフロー：</w:t>
            </w:r>
          </w:p>
        </w:tc>
      </w:tr>
      <w:tr w14:paraId="6948EF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6F24B670">
            <w:pPr>
              <w:spacing w:beforeLines="0" w:afterLines="0"/>
              <w:rPr>
                <w:rFonts w:hint="default" w:ascii="Arial Unicode MS" w:hAnsi="Arial Unicode MS" w:eastAsia="Arial Unicode MS" w:cs="Arial Unicode M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</w:rPr>
              <w:t xml:space="preserve">商品の販売、サービスの提供による現金収入</w:t>
            </w:r>
          </w:p>
        </w:tc>
      </w:tr>
      <w:tr w14:paraId="3D7847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507DDBC7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税金還付金受取額</w:t>
            </w:r>
          </w:p>
        </w:tc>
      </w:tr>
      <w:tr w14:paraId="43C2BD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36B98909">
            <w:pPr>
              <w:spacing w:beforeLines="0" w:afterLines="0"/>
              <w:rPr>
                <w:rFonts w:hint="default" w:ascii="Arial Unicode MS" w:hAnsi="Arial Unicode MS" w:eastAsia="Arial Unicode MS" w:cs="Arial Unicode M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</w:rPr>
              <w:t xml:space="preserve">その他の営業活動に関連する現金受取額</w:t>
            </w:r>
          </w:p>
        </w:tc>
      </w:tr>
      <w:tr w14:paraId="247DEC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4FEDE81B">
            <w:pPr>
              <w:spacing w:beforeLines="0" w:afterLines="0"/>
              <w:rPr>
                <w:rFonts w:hint="default" w:ascii="Arial Unicode MS" w:hAnsi="Arial Unicode MS" w:eastAsia="Arial Unicode MS" w:cs="Arial Unicode M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</w:rPr>
              <w:t xml:space="preserve">営業活動による現金流入小計</w:t>
            </w:r>
          </w:p>
        </w:tc>
      </w:tr>
      <w:tr w14:paraId="4BCB27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1756E256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14:paraId="0DDEEB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233064FC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作成単位：麗水市蓮都区国有資産投資経営集団有限公司</w:t>
            </w:r>
          </w:p>
        </w:tc>
      </w:tr>
      <w:tr w14:paraId="50F499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53ECEF45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単位：元///通貨：人民元</w:t>
            </w:r>
          </w:p>
        </w:tc>
      </w:tr>
      <w:tr w14:paraId="6C777E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52FD6DA8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優先株</w:t>
            </w:r>
          </w:p>
        </w:tc>
      </w:tr>
      <w:tr w14:paraId="50B093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4757FF7D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加：会計方針の変更</w:t>
            </w:r>
          </w:p>
        </w:tc>
      </w:tr>
      <w:tr w14:paraId="2B7695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096A7914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作成単位：麗水市蓮都区国有資産投資経営集団有限公司</w:t>
            </w:r>
          </w:p>
        </w:tc>
      </w:tr>
      <w:tr w14:paraId="24476D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002FAB1A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単位：元///通貨：人民元</w:t>
            </w:r>
          </w:p>
        </w:tc>
      </w:tr>
      <w:tr w14:paraId="5D50C5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066A34D2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所有者権益合計</w:t>
            </w:r>
          </w:p>
        </w:tc>
      </w:tr>
      <w:tr w14:paraId="57F8C1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665123E3">
            <w:pPr>
              <w:spacing w:beforeLines="0" w:afterLines="0"/>
              <w:rPr>
                <w:rFonts w:hint="default" w:ascii="Arial Unicode MS" w:hAnsi="Arial Unicode MS" w:eastAsia="Arial Unicode MS" w:cs="Arial Unicode M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</w:rPr>
              <w:t xml:space="preserve">払込資本</w:t>
            </w:r>
          </w:p>
        </w:tc>
      </w:tr>
      <w:tr w14:paraId="6E97F2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54F47564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資本剰余金</w:t>
            </w:r>
          </w:p>
        </w:tc>
      </w:tr>
      <w:tr w14:paraId="2873FC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01422F4C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優先株</w:t>
            </w:r>
          </w:p>
        </w:tc>
      </w:tr>
      <w:tr w14:paraId="748869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056E3D97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三、本年増減変動額（減少は「-」で記入）</w:t>
            </w:r>
          </w:p>
        </w:tc>
      </w:tr>
      <w:tr w14:paraId="348698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64D8DA2D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影響（増加+/減少-）</w:t>
            </w:r>
          </w:p>
        </w:tc>
      </w:tr>
      <w:tr w14:paraId="371487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7AD9C0E1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保証金および業務凍結口座</w:t>
            </w:r>
          </w:p>
        </w:tc>
      </w:tr>
      <w:tr w14:paraId="409811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64FCE46F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1. 貸倒引当金の計上方法分類開示の売掛金</w:t>
            </w:r>
          </w:p>
        </w:tc>
      </w:tr>
      <w:tr w14:paraId="7B0C2C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72C2893B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組合1: 連結範囲内のリスクなし組合</w:t>
            </w:r>
          </w:p>
        </w:tc>
      </w:tr>
      <w:tr w14:paraId="0CDA3F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20C05101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組合3: 政府部門および国有企業</w:t>
            </w:r>
          </w:p>
        </w:tc>
      </w:tr>
      <w:tr w14:paraId="2A3ECA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417A4D44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蓮都区土地・家屋収用業務指導センター</w:t>
            </w:r>
          </w:p>
        </w:tc>
      </w:tr>
      <w:tr w14:paraId="537EAC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572FC265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組み合わせ4：政府部門および国有企業</w:t>
            </w:r>
          </w:p>
        </w:tc>
      </w:tr>
      <w:tr w14:paraId="3CE627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013672D3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組み合わせ1において、貸倒れ引当金として計上されるその他の未収入金のうち、貸倒れリスクのない組み合わせ</w:t>
            </w:r>
          </w:p>
        </w:tc>
      </w:tr>
      <w:tr w14:paraId="44BA16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1B4FE9F0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内部従業員など</w:t>
            </w:r>
          </w:p>
        </w:tc>
      </w:tr>
      <w:tr w14:paraId="62CB93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538667B1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麗水市蓮都区美麗健康産業株式投資パートナーシップ（有限責任パートナーシップ）</w:t>
            </w:r>
          </w:p>
        </w:tc>
      </w:tr>
      <w:tr w14:paraId="0A66E7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397DC268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麗水市嘉融創業投資パートナーシップ（有限責任パートナーシップ）</w:t>
            </w:r>
          </w:p>
        </w:tc>
      </w:tr>
      <w:tr w14:paraId="3AE59C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57D3E321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景勝地の道路および施設</w:t>
            </w:r>
          </w:p>
        </w:tc>
      </w:tr>
      <w:tr w14:paraId="38779E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7B0A58EF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専用設備および電子設備</w:t>
            </w:r>
          </w:p>
        </w:tc>
      </w:tr>
      <w:tr w14:paraId="7C2B09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044453EA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河川浚渫砂利資源経営権</w:t>
            </w:r>
          </w:p>
        </w:tc>
      </w:tr>
      <w:tr w14:paraId="2ACF89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767855FE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「累了么」スマートライフプラットフォーム</w:t>
            </w:r>
          </w:p>
        </w:tc>
      </w:tr>
      <w:tr w14:paraId="028704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593F0FA8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「魚」と共進システム</w:t>
            </w:r>
          </w:p>
        </w:tc>
      </w:tr>
      <w:tr w14:paraId="380537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42E2C399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衛生システムデジタル化サービス調達プロジェクト</w:t>
            </w:r>
          </w:p>
        </w:tc>
      </w:tr>
      <w:tr w14:paraId="7D6B0E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5D1AD353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堰城ホテル開業費用</w:t>
            </w:r>
          </w:p>
        </w:tc>
      </w:tr>
      <w:tr w14:paraId="1AB7BE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51EA7392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使用権資産に起因する税務会計上の差異</w:t>
            </w:r>
          </w:p>
        </w:tc>
      </w:tr>
      <w:tr w14:paraId="508F24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63B8101F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2．期末において、期限を過ぎて未返済の短期借入金はない</w:t>
            </w:r>
          </w:p>
        </w:tc>
      </w:tr>
      <w:tr w14:paraId="214EE7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06B0BFAD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注釈23. 契約負債の状況</w:t>
            </w:r>
          </w:p>
        </w:tc>
      </w:tr>
      <w:tr w14:paraId="22A42B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087E499B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利息の1年以内満期への振替</w:t>
            </w:r>
          </w:p>
        </w:tc>
      </w:tr>
      <w:tr w14:paraId="5B0E36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27D299AC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建設工事特別補助金</w:t>
            </w:r>
          </w:p>
        </w:tc>
      </w:tr>
      <w:tr w14:paraId="07BA2C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65BA3F3C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汚水処理および農業汚水運用保守収入</w:t>
            </w:r>
          </w:p>
        </w:tc>
      </w:tr>
      <w:tr w14:paraId="69FEAA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77E28643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技術およびデジタル化サービス</w:t>
            </w:r>
          </w:p>
        </w:tc>
      </w:tr>
      <w:tr w14:paraId="6DF177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455E79A4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不動産管理費および家賃</w:t>
            </w:r>
          </w:p>
        </w:tc>
      </w:tr>
      <w:tr w14:paraId="6CC133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73887504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税金減免還付等</w:t>
            </w:r>
          </w:p>
        </w:tc>
      </w:tr>
      <w:tr w14:paraId="6D0917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1C7544D8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長期持分投資の配当受取による投資収益</w:t>
            </w:r>
          </w:p>
        </w:tc>
      </w:tr>
      <w:tr w14:paraId="524DC4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54741930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業務凍結、ETC、質入れなど</w:t>
            </w:r>
          </w:p>
        </w:tc>
      </w:tr>
      <w:tr w14:paraId="554FB2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trHeight w:val="300" w:hRule="atLeast"/>
        </w:trPr>
        <w:tc>
          <w:tcPr>
            <w:tcW w:w="4497" w:type="dxa"/>
            <w:tcBorders>
              <w:top w:val="nil"/>
              <w:left w:val="nil"/>
              <w:bottom w:val="nil"/>
              <w:right w:val="single" w:color="000000" w:sz="8" w:space="0"/>
              <w:tl2br w:val="nil"/>
              <w:tr2bl w:val="nil"/>
            </w:tcBorders>
            <w:shd w:val="clear" w:color="000000" w:fill="F2F2F2"/>
            <w:noWrap/>
            <w:vAlign w:val="center"/>
          </w:tcPr>
          <w:p w14:paraId="7E25C5EF">
            <w:pPr>
              <w:spacing w:beforeLines="0" w:afterLines="0"/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固定資産、無形資産およびその他の長期資産の処分による損失（収益は「-」で表示）</w:t>
            </w:r>
          </w:p>
        </w:tc>
      </w:tr>
    </w:tbl>
    <w:p w14:paraId="37E0DA5E">
      <w:pPr>
        <w:spacing w:beforeLines="0" w:afterLines="0"/>
        <w:rPr>
          <w:rFonts w:hint="default"/>
          <w:sz w:val="24"/>
          <w:szCs w:val="24"/>
        </w:rPr>
      </w:pPr>
    </w:p>
    <w:p w14:paraId="64651948">
      <w:pPr>
        <w:spacing w:beforeLines="0" w:afterLines="0"/>
        <w:rPr>
          <w:rFonts w:hint="default"/>
          <w:sz w:val="24"/>
          <w:szCs w:val="24"/>
        </w:rPr>
      </w:pPr>
      <w:r>
        <w:br w:type="page"/>
      </w:r>
    </w:p>
    <w:p w14:paraId="21800B07">
      <w:pPr>
        <w:spacing w:beforeLines="0" w:afterLines="0"/>
        <w:rPr>
          <w:rFonts w:hint="default"/>
          <w:sz w:val="24"/>
          <w:szCs w:val="24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Meiryo UI">
    <w:panose1 w:val="020B0604030504040204"/>
    <w:charset w:val="80"/>
    <w:family w:val="swiss"/>
    <w:pitch w:val="default"/>
    <w:sig w:usb0="E00002FF" w:usb1="6AC7FFFF" w:usb2="08000012" w:usb3="00000000" w:csb0="6002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CJK">
    <w15:presenceInfo w15:providerId="None" w15:userId="CCJ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1"/>
  <w:documentProtection w:enforcement="0"/>
  <w:defaultTabStop w:val="720"/>
  <w:hyphenationZone w:val="360"/>
  <w:displayHorizontalDrawingGridEvery w:val="1"/>
  <w:displayVerticalDrawingGridEvery w:val="1"/>
  <w:characterSpacingControl w:val="doNotCompress"/>
  <w:doNotValidateAgainstSchema/>
  <w:doNotDemarcateInvalidXml/>
  <w:footnotePr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VkOWViNTMyODBhYWI3MDljNDk4N2ZjNzE5YjQwZjMifQ=="/>
  </w:docVars>
  <w:rsids>
    <w:rsidRoot w:val="00172A27"/>
    <w:rsid w:val="04BD7D66"/>
    <w:rsid w:val="1B544B28"/>
    <w:rsid w:val="288A18A7"/>
    <w:rsid w:val="388E5CD4"/>
    <w:rsid w:val="67854E08"/>
    <w:rsid w:val="71D451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iPriority="0" w:name="index 1"/>
    <w:lsdException w:qFormat="1" w:uiPriority="0" w:name="index 2"/>
    <w:lsdException w:qFormat="1" w:uiPriority="0" w:name="index 3"/>
    <w:lsdException w:qFormat="1" w:uiPriority="0" w:name="index 4"/>
    <w:lsdException w:qFormat="1" w:uiPriority="0" w:name="index 5"/>
    <w:lsdException w:qFormat="1" w:uiPriority="0" w:name="index 6"/>
    <w:lsdException w:qFormat="1" w:uiPriority="0" w:name="index 7"/>
    <w:lsdException w:qFormat="1" w:uiPriority="0" w:name="index 8"/>
    <w:lsdException w:qFormat="1" w:uiPriority="0" w:name="index 9"/>
    <w:lsdException w:qFormat="1" w:uiPriority="0" w:name="toc 1"/>
    <w:lsdException w:qFormat="1" w:uiPriority="0" w:name="toc 2"/>
    <w:lsdException w:qFormat="1" w:uiPriority="0" w:name="toc 3"/>
    <w:lsdException w:qFormat="1" w:uiPriority="0" w:name="toc 4"/>
    <w:lsdException w:qFormat="1" w:uiPriority="0" w:name="toc 5"/>
    <w:lsdException w:qFormat="1" w:uiPriority="0" w:name="toc 6"/>
    <w:lsdException w:qFormat="1" w:uiPriority="0" w:name="toc 7"/>
    <w:lsdException w:qFormat="1" w:uiPriority="0" w:name="toc 8"/>
    <w:lsdException w:qFormat="1" w:uiPriority="0" w:name="toc 9"/>
    <w:lsdException w:qFormat="1" w:uiPriority="0" w:name="Normal Indent"/>
    <w:lsdException w:qFormat="1" w:uiPriority="0" w:name="footnote text"/>
    <w:lsdException w:qFormat="1" w:uiPriority="0" w:name="annotation text"/>
    <w:lsdException w:qFormat="1" w:uiPriority="0" w:name="header"/>
    <w:lsdException w:qFormat="1" w:uiPriority="0" w:name="footer"/>
    <w:lsdException w:qFormat="1" w:uiPriority="0" w:name="index heading"/>
    <w:lsdException w:qFormat="1" w:uiPriority="0" w:name="caption"/>
    <w:lsdException w:qFormat="1" w:uiPriority="0" w:name="table of figures"/>
    <w:lsdException w:qFormat="1" w:uiPriority="0" w:name="envelope address"/>
    <w:lsdException w:qFormat="1" w:uiPriority="0" w:name="envelope return"/>
    <w:lsdException w:qFormat="1" w:uiPriority="0" w:name="footnote reference"/>
    <w:lsdException w:qFormat="1" w:uiPriority="0" w:name="annotation reference"/>
    <w:lsdException w:qFormat="1" w:uiPriority="0" w:name="line number"/>
    <w:lsdException w:qFormat="1" w:uiPriority="0" w:name="page number"/>
    <w:lsdException w:qFormat="1" w:uiPriority="0" w:name="endnote reference"/>
    <w:lsdException w:qFormat="1" w:uiPriority="0" w:name="endnote text"/>
    <w:lsdException w:qFormat="1" w:uiPriority="0" w:name="table of authorities"/>
    <w:lsdException w:qFormat="1" w:uiPriority="0" w:name="macro"/>
    <w:lsdException w:qFormat="1" w:uiPriority="0" w:name="toa heading"/>
    <w:lsdException w:qFormat="1" w:uiPriority="0" w:name="List"/>
    <w:lsdException w:qFormat="1" w:uiPriority="0" w:name="List Bullet"/>
    <w:lsdException w:unhideWhenUsed="0" w:uiPriority="0" w:semiHidden="0" w:name="List Number"/>
    <w:lsdException w:qFormat="1" w:uiPriority="0" w:name="List 2"/>
    <w:lsdException w:qFormat="1" w:uiPriority="0" w:name="List 3"/>
    <w:lsdException w:unhideWhenUsed="0" w:uiPriority="0" w:semiHidden="0" w:name="List 4"/>
    <w:lsdException w:unhideWhenUsed="0" w:uiPriority="0" w:semiHidden="0" w:name="List 5"/>
    <w:lsdException w:qFormat="1" w:uiPriority="0" w:name="List Bullet 2"/>
    <w:lsdException w:qFormat="1" w:uiPriority="0" w:name="List Bullet 3"/>
    <w:lsdException w:qFormat="1" w:uiPriority="0" w:name="List Bullet 4"/>
    <w:lsdException w:qFormat="1" w:uiPriority="0" w:name="List Bullet 5"/>
    <w:lsdException w:qFormat="1" w:uiPriority="0" w:name="List Number 2"/>
    <w:lsdException w:qFormat="1" w:uiPriority="0" w:name="List Number 3"/>
    <w:lsdException w:qFormat="1" w:uiPriority="0" w:name="List Number 4"/>
    <w:lsdException w:qFormat="1" w:uiPriority="0" w:name="List Number 5"/>
    <w:lsdException w:qFormat="1" w:uiPriority="0" w:name="Title"/>
    <w:lsdException w:qFormat="1" w:uiPriority="0" w:name="Closing"/>
    <w:lsdException w:qFormat="1" w:uiPriority="0" w:name="Signature"/>
    <w:lsdException w:uiPriority="1" w:semiHidden="0" w:name="Default Paragraph Font"/>
    <w:lsdException w:qFormat="1" w:uiPriority="0" w:name="Body Text"/>
    <w:lsdException w:qFormat="1" w:uiPriority="0" w:name="Body Text Indent"/>
    <w:lsdException w:qFormat="1" w:uiPriority="0" w:name="List Continue"/>
    <w:lsdException w:qFormat="1" w:uiPriority="0" w:name="List Continue 2"/>
    <w:lsdException w:qFormat="1" w:uiPriority="0" w:name="List Continue 3"/>
    <w:lsdException w:qFormat="1" w:uiPriority="0" w:name="List Continue 4"/>
    <w:lsdException w:qFormat="1" w:uiPriority="0" w:name="List Continue 5"/>
    <w:lsdException w:qFormat="1" w:uiPriority="0" w:name="Message Header"/>
    <w:lsdException w:qFormat="1" w:uiPriority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0" w:name="Body Text First Indent 2"/>
    <w:lsdException w:qFormat="1" w:uiPriority="0" w:name="Note Heading"/>
    <w:lsdException w:qFormat="1" w:uiPriority="0" w:name="Body Text 2"/>
    <w:lsdException w:qFormat="1" w:uiPriority="0" w:name="Body Text 3"/>
    <w:lsdException w:qFormat="1" w:uiPriority="0" w:name="Body Text Indent 2"/>
    <w:lsdException w:qFormat="1" w:uiPriority="0" w:name="Body Text Indent 3"/>
    <w:lsdException w:qFormat="1" w:uiPriority="0" w:name="Block Text"/>
    <w:lsdException w:qFormat="1" w:uiPriority="0" w:name="Hyperlink"/>
    <w:lsdException w:qFormat="1" w:uiPriority="0" w:name="FollowedHyperlink"/>
    <w:lsdException w:qFormat="1" w:uiPriority="0" w:name="Strong"/>
    <w:lsdException w:qFormat="1" w:uiPriority="0" w:name="Emphasis"/>
    <w:lsdException w:qFormat="1" w:uiPriority="0" w:name="Document Map"/>
    <w:lsdException w:qFormat="1" w:uiPriority="0" w:name="Plain Text"/>
    <w:lsdException w:qFormat="1" w:uiPriority="0" w:name="E-mail Signature"/>
    <w:lsdException w:qFormat="1" w:uiPriority="0" w:name="Normal (Web)"/>
    <w:lsdException w:qFormat="1" w:uiPriority="0" w:name="HTML Acronym"/>
    <w:lsdException w:qFormat="1" w:uiPriority="0" w:name="HTML Address"/>
    <w:lsdException w:qFormat="1" w:uiPriority="0" w:name="HTML Cite"/>
    <w:lsdException w:qFormat="1" w:uiPriority="0" w:name="HTML Code"/>
    <w:lsdException w:qFormat="1" w:uiPriority="0" w:name="HTML Definition"/>
    <w:lsdException w:qFormat="1" w:uiPriority="0" w:name="HTML Keyboard"/>
    <w:lsdException w:qFormat="1" w:uiPriority="0" w:name="HTML Preformatted"/>
    <w:lsdException w:qFormat="1" w:uiPriority="0" w:name="HTML Sample"/>
    <w:lsdException w:qFormat="1" w:uiPriority="0" w:name="HTML Typewriter"/>
    <w:lsdException w:qFormat="1" w:uiPriority="0" w:name="HTML Variable"/>
    <w:lsdException w:qFormat="1" w:uiPriority="0" w:name="Normal Table"/>
    <w:lsdException w:qFormat="1" w:uiPriority="0" w:name="annotation subject"/>
    <w:lsdException w:qFormat="1" w:uiPriority="0" w:name="Table Simple 1"/>
    <w:lsdException w:qFormat="1" w:uiPriority="0" w:name="Table Simple 2"/>
    <w:lsdException w:qFormat="1" w:uiPriority="0" w:name="Table Simple 3"/>
    <w:lsdException w:qFormat="1" w:uiPriority="0" w:name="Table Classic 1"/>
    <w:lsdException w:qFormat="1" w:uiPriority="0" w:name="Table Classic 2"/>
    <w:lsdException w:qFormat="1" w:uiPriority="0" w:name="Table Classic 3"/>
    <w:lsdException w:qFormat="1" w:uiPriority="0" w:name="Table Classic 4"/>
    <w:lsdException w:qFormat="1" w:uiPriority="0" w:name="Table Colorful 1"/>
    <w:lsdException w:qFormat="1" w:uiPriority="0" w:name="Table Colorful 2"/>
    <w:lsdException w:qFormat="1" w:uiPriority="0" w:name="Table Colorful 3"/>
    <w:lsdException w:qFormat="1" w:uiPriority="0" w:name="Table Columns 1"/>
    <w:lsdException w:qFormat="1" w:uiPriority="0" w:name="Table Columns 2"/>
    <w:lsdException w:qFormat="1" w:uiPriority="0" w:name="Table Columns 3"/>
    <w:lsdException w:qFormat="1" w:uiPriority="0" w:name="Table Columns 4"/>
    <w:lsdException w:qFormat="1" w:uiPriority="0" w:name="Table Columns 5"/>
    <w:lsdException w:qFormat="1" w:uiPriority="0" w:name="Table Grid 1"/>
    <w:lsdException w:qFormat="1" w:uiPriority="0" w:name="Table Grid 2"/>
    <w:lsdException w:qFormat="1" w:uiPriority="0" w:name="Table Grid 3"/>
    <w:lsdException w:qFormat="1" w:uiPriority="0" w:name="Table Grid 4"/>
    <w:lsdException w:qFormat="1" w:uiPriority="0" w:name="Table Grid 5"/>
    <w:lsdException w:qFormat="1" w:uiPriority="0" w:name="Table Grid 6"/>
    <w:lsdException w:qFormat="1" w:uiPriority="0" w:name="Table Grid 7"/>
    <w:lsdException w:qFormat="1" w:uiPriority="0" w:name="Table Grid 8"/>
    <w:lsdException w:qFormat="1" w:uiPriority="0" w:name="Table List 1"/>
    <w:lsdException w:qFormat="1" w:uiPriority="0" w:name="Table List 2"/>
    <w:lsdException w:qFormat="1" w:uiPriority="0" w:name="Table List 3"/>
    <w:lsdException w:qFormat="1" w:uiPriority="0" w:name="Table List 4"/>
    <w:lsdException w:qFormat="1" w:uiPriority="0" w:name="Table List 5"/>
    <w:lsdException w:qFormat="1" w:uiPriority="0" w:name="Table List 6"/>
    <w:lsdException w:qFormat="1" w:uiPriority="0" w:name="Table List 7"/>
    <w:lsdException w:qFormat="1" w:uiPriority="0" w:name="Table List 8"/>
    <w:lsdException w:qFormat="1" w:uiPriority="0" w:name="Table 3D effects 1"/>
    <w:lsdException w:qFormat="1" w:uiPriority="0" w:name="Table 3D effects 2"/>
    <w:lsdException w:qFormat="1" w:uiPriority="0" w:name="Table 3D effects 3"/>
    <w:lsdException w:qFormat="1" w:uiPriority="0" w:name="Table Contemporary"/>
    <w:lsdException w:qFormat="1" w:uiPriority="0" w:name="Table Elegant"/>
    <w:lsdException w:qFormat="1" w:uiPriority="0" w:name="Table Professional"/>
    <w:lsdException w:qFormat="1" w:uiPriority="0" w:name="Table Subtle 1"/>
    <w:lsdException w:qFormat="1" w:uiPriority="0" w:name="Table Subtle 2"/>
    <w:lsdException w:qFormat="1" w:uiPriority="0" w:name="Table Web 1"/>
    <w:lsdException w:qFormat="1" w:uiPriority="0" w:name="Table Web 2"/>
    <w:lsdException w:qFormat="1" w:uiPriority="0" w:name="Table Web 3"/>
    <w:lsdException w:qFormat="1" w:uiPriority="0" w:name="Balloon Text"/>
    <w:lsdException w:unhideWhenUsed="0" w:uiPriority="0" w:semiHidden="0" w:name="Table Grid"/>
    <w:lsdException w:qFormat="1" w:uiPriority="0" w:name="Table Theme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unhideWhenUsed/>
    <w:qFormat/>
    <w:uiPriority w:val="0"/>
    <w:pPr>
      <w:spacing w:beforeLines="0" w:afterLines="0"/>
    </w:pPr>
    <w:rPr>
      <w:rFonts w:hint="default" w:cs="Times New Roman"/>
      <w:kern w:val="2"/>
      <w:sz w:val="24"/>
      <w:szCs w:val="24"/>
      <w:lang w:val="en-US" w:eastAsia="en-US" w:bidi="ar-SA"/>
    </w:rPr>
  </w:style>
  <w:style w:type="character" w:default="1" w:styleId="3">
    <w:name w:val="Default Paragraph Font"/>
    <w:unhideWhenUsed/>
    <w:uiPriority w:val="1"/>
    <w:rPr>
      <w:rFonts w:hint="default"/>
      <w:sz w:val="24"/>
      <w:szCs w:val="24"/>
    </w:rPr>
  </w:style>
  <w:style w:type="table" w:default="1" w:styleId="2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Other"/>
    <w:basedOn w:val="1"/>
    <w:link w:val="5"/>
    <w:unhideWhenUsed/>
    <w:qFormat/>
    <w:uiPriority w:val="99"/>
    <w:pPr>
      <w:spacing w:beforeLines="0" w:afterLines="0"/>
    </w:pPr>
    <w:rPr>
      <w:rFonts w:hint="default" w:cs="Times New Roman"/>
      <w:sz w:val="13"/>
      <w:szCs w:val="13"/>
      <w:lang w:eastAsia="zh-CN"/>
    </w:rPr>
  </w:style>
  <w:style w:type="character" w:customStyle="1" w:styleId="5">
    <w:name w:val="Other_"/>
    <w:basedOn w:val="3"/>
    <w:link w:val="4"/>
    <w:unhideWhenUsed/>
    <w:qFormat/>
    <w:uiPriority w:val="99"/>
    <w:rPr>
      <w:rFonts w:hint="default" w:cs="Times New Roman"/>
      <w:sz w:val="13"/>
      <w:szCs w:val="13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1171</Words>
  <Characters>3334</Characters>
  <TotalTime>1</TotalTime>
  <ScaleCrop>false</ScaleCrop>
  <LinksUpToDate>false</LinksUpToDate>
  <CharactersWithSpaces>3649</CharactersWithSpaces>
  <Application>WPS Office_12.1.0.18276_F1E327BC-269C-435d-A152-05C5408002CA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2024-10-18T00:43:42Z</dcterms:created>
  <dc:creator>Administrator</dc:creator>
  <cp:lastModifiedBy>CCJK</cp:lastModifiedBy>
  <dcterms:modified xsi:type="dcterms:W3CDTF">2024-10-18T00:55:19Z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C17F9B1616224D8DAA42979FEF5FBDA3_13</vt:lpwstr>
  </property>
</Properties>
</file>