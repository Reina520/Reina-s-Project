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813" w:type="dxa"/>
        <w:tblInd w:w="118" w:type="dxa"/>
        <w:tblLook w:val="04A0" w:firstRow="1" w:lastRow="0" w:firstColumn="1" w:lastColumn="0" w:noHBand="0" w:noVBand="1"/>
        <w:tblPrChange w:id="0" w:author="Yolanda Z" w:date="2024-10-18T03:05:00Z" w16du:dateUtc="2024-10-17T19:05:00Z">
          <w:tblPr>
            <w:tblW w:w="4385" w:type="dxa"/>
            <w:tblInd w:w="118" w:type="dxa"/>
            <w:tblLook w:val="04A0" w:firstRow="1" w:lastRow="0" w:firstColumn="1" w:lastColumn="0" w:noHBand="0" w:noVBand="1"/>
          </w:tblPr>
        </w:tblPrChange>
      </w:tblPr>
      <w:tblGrid>
        <w:gridCol w:w="3813"/>
        <w:tblGridChange w:id="1">
          <w:tblGrid>
            <w:gridCol w:w="108"/>
            <w:gridCol w:w="3705"/>
            <w:gridCol w:w="108"/>
          </w:tblGrid>
        </w:tblGridChange>
      </w:tblGrid>
      <w:tr w:rsidR="007F40A5" w:rsidRPr="003D14CD" w:rsidDel="007F40A5" w14:paraId="5F6E9ECF" w14:textId="77777777" w:rsidTr="007F40A5">
        <w:trPr>
          <w:trHeight w:val="300"/>
          <w:del w:id="2" w:author="Yolanda Z" w:date="2024-10-18T03:05:00Z" w16du:dateUtc="2024-10-17T19:05:00Z"/>
          <w:trPrChange w:id="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4139A0" w14:textId="378BA8BB" w:rsidDel="007F40A5">
            <w:pPr>
              <w:rPr>
                <w:del w:id="5" w:author="Yolanda Z" w:date="2024-10-18T03:05:00Z" w16du:dateUtc="2024-10-17T19:05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40A5" w:rsidRPr="003D14CD" w14:paraId="175E49D0" w14:textId="77777777" w:rsidTr="007F40A5">
        <w:trPr>
          <w:trHeight w:val="300"/>
          <w:trPrChange w:id="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1A5BA2" w14:textId="70F09DE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作成単位：玉林市城市建設投資集団有限公司</w:t>
            </w:r>
          </w:p>
        </w:tc>
      </w:tr>
      <w:tr w:rsidR="007F40A5" w:rsidRPr="003D14CD" w14:paraId="39267207" w14:textId="77777777" w:rsidTr="007F40A5">
        <w:trPr>
          <w:trHeight w:val="300"/>
          <w:trPrChange w:id="1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2443E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契約資産</w:t>
            </w:r>
          </w:p>
        </w:tc>
      </w:tr>
      <w:tr w:rsidR="007F40A5" w:rsidRPr="003D14CD" w14:paraId="17EDE662" w14:textId="77777777" w:rsidTr="007F40A5">
        <w:trPr>
          <w:trHeight w:val="300"/>
          <w:trPrChange w:id="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7ACA3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売却目的保有資産</w:t>
            </w:r>
          </w:p>
        </w:tc>
      </w:tr>
      <w:tr w:rsidR="007F40A5" w:rsidRPr="003D14CD" w14:paraId="2BB8A54A" w14:textId="77777777" w:rsidTr="007F40A5">
        <w:trPr>
          <w:trHeight w:val="300"/>
          <w:trPrChange w:id="2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4EE6CB" w14:textId="3A4F932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負債および所有者持分</w:t>
            </w:r>
          </w:p>
        </w:tc>
      </w:tr>
      <w:tr w:rsidR="007F40A5" w:rsidRPr="003D14CD" w14:paraId="7D660947" w14:textId="77777777" w:rsidTr="007F40A5">
        <w:trPr>
          <w:trHeight w:val="300"/>
          <w:trPrChange w:id="2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AD9CC6" w14:textId="189AE68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流動負債：</w:t>
            </w:r>
          </w:p>
        </w:tc>
      </w:tr>
      <w:tr w:rsidR="007F40A5" w:rsidRPr="003D14CD" w14:paraId="208F3D47" w14:textId="77777777" w:rsidTr="007F40A5">
        <w:trPr>
          <w:trHeight w:val="300"/>
          <w:trPrChange w:id="3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C5C47C" w14:textId="3127AFA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短期借入金</w:t>
            </w:r>
          </w:p>
        </w:tc>
      </w:tr>
      <w:tr w:rsidR="007F40A5" w:rsidRPr="003D14CD" w14:paraId="4CB88F24" w14:textId="77777777" w:rsidTr="007F40A5">
        <w:trPr>
          <w:trHeight w:val="300"/>
          <w:trPrChange w:id="3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34A39F" w14:textId="466C1A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その他の未払金</w:t>
            </w:r>
          </w:p>
        </w:tc>
      </w:tr>
      <w:tr w:rsidR="007F40A5" w:rsidRPr="003D14CD" w14:paraId="2768DB00" w14:textId="77777777" w:rsidTr="007F40A5">
        <w:trPr>
          <w:trHeight w:val="300"/>
          <w:trPrChange w:id="3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266308" w14:textId="4865FA9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売却目的保有負債</w:t>
            </w:r>
          </w:p>
        </w:tc>
      </w:tr>
      <w:tr w:rsidR="007F40A5" w:rsidRPr="003D14CD" w14:paraId="19662654" w14:textId="77777777" w:rsidTr="007F40A5">
        <w:trPr>
          <w:trHeight w:val="300"/>
          <w:trPrChange w:id="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200AAF" w14:textId="044511E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社債</w:t>
            </w:r>
          </w:p>
        </w:tc>
      </w:tr>
      <w:tr w:rsidR="007F40A5" w:rsidRPr="003D14CD" w14:paraId="5CEACFD6" w14:textId="77777777" w:rsidTr="007F40A5">
        <w:trPr>
          <w:trHeight w:val="300"/>
          <w:trPrChange w:id="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6495C" w14:textId="397DC2A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所有者持分：</w:t>
            </w:r>
          </w:p>
        </w:tc>
      </w:tr>
      <w:tr w:rsidR="007F40A5" w:rsidRPr="003D14CD" w14:paraId="58123470" w14:textId="77777777" w:rsidTr="007F40A5">
        <w:trPr>
          <w:trHeight w:val="300"/>
          <w:trPrChange w:id="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D93C8A" w14:textId="29318DF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親会社所有者持分合計</w:t>
            </w:r>
          </w:p>
        </w:tc>
      </w:tr>
      <w:tr w:rsidR="007F40A5" w:rsidRPr="003D14CD" w14:paraId="37605F8E" w14:textId="77777777" w:rsidTr="007F40A5">
        <w:trPr>
          <w:trHeight w:val="300"/>
          <w:trPrChange w:id="5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7A87E8" w14:textId="13C0736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負債および所有者持分合計</w:t>
            </w:r>
          </w:p>
        </w:tc>
      </w:tr>
      <w:tr w:rsidR="007F40A5" w:rsidRPr="003D14CD" w14:paraId="0619F954" w14:textId="77777777" w:rsidTr="007F40A5">
        <w:trPr>
          <w:trHeight w:val="300"/>
          <w:trPrChange w:id="6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30FB88" w14:textId="7DC3781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連結損益計算書</w:t>
            </w:r>
          </w:p>
        </w:tc>
      </w:tr>
      <w:tr w:rsidR="007F40A5" w:rsidRPr="003D14CD" w14:paraId="5C31F393" w14:textId="77777777" w:rsidTr="007F40A5">
        <w:trPr>
          <w:trHeight w:val="300"/>
          <w:trPrChange w:id="6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63B419" w14:textId="3BA2057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作成単位：玉林市城市建設投資集団有限公司</w:t>
            </w:r>
          </w:p>
        </w:tc>
      </w:tr>
      <w:tr w:rsidR="007F40A5" w:rsidRPr="003D14CD" w14:paraId="562592D7" w14:textId="77777777" w:rsidTr="007F40A5">
        <w:trPr>
          <w:trHeight w:val="300"/>
          <w:trPrChange w:id="6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5326D7" w14:textId="1FF77DC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販売費</w:t>
            </w:r>
          </w:p>
        </w:tc>
      </w:tr>
      <w:tr w:rsidR="007F40A5" w:rsidRPr="003D14CD" w14:paraId="0EA9D1FC" w14:textId="77777777" w:rsidTr="007F40A5">
        <w:trPr>
          <w:trHeight w:val="300"/>
          <w:trPrChange w:id="7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21229" w14:textId="0E7C4F6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償却原価で測定される金融資産の認識の中止による損益（損失は「－」で記入）</w:t>
            </w:r>
          </w:p>
        </w:tc>
      </w:tr>
      <w:tr w:rsidR="007F40A5" w:rsidRPr="003D14CD" w14:paraId="6096539B" w14:textId="77777777" w:rsidTr="007F40A5">
        <w:trPr>
          <w:trHeight w:val="300"/>
          <w:trPrChange w:id="8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ABD4F6" w14:textId="0145F87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#</w:t>
            </w:r>
          </w:p>
        </w:tc>
      </w:tr>
      <w:tr w:rsidR="007F40A5" w:rsidRPr="003D14CD" w14:paraId="30C9E24B" w14:textId="77777777" w:rsidTr="007F40A5">
        <w:trPr>
          <w:trHeight w:val="300"/>
          <w:trPrChange w:id="8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AA3901" w14:textId="66F0FBB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公正価値変動損益（損失は「－」で記入）</w:t>
            </w:r>
          </w:p>
        </w:tc>
      </w:tr>
      <w:tr w:rsidR="007F40A5" w:rsidRPr="003D14CD" w14:paraId="04A219BC" w14:textId="77777777" w:rsidTr="007F40A5">
        <w:trPr>
          <w:trHeight w:val="300"/>
          <w:trPrChange w:id="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A3182F" w14:textId="08A05C3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控除：所得税費用</w:t>
            </w:r>
          </w:p>
        </w:tc>
      </w:tr>
      <w:tr w:rsidR="007F40A5" w:rsidRPr="003D14CD" w14:paraId="7BC410A5" w14:textId="77777777" w:rsidTr="007F40A5">
        <w:trPr>
          <w:trHeight w:val="300"/>
          <w:trPrChange w:id="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92F933" w14:textId="1AF93AD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（一）事業の継続性による分類：</w:t>
            </w:r>
          </w:p>
        </w:tc>
      </w:tr>
      <w:tr w:rsidR="007F40A5" w:rsidRPr="003D14CD" w14:paraId="26D83D1F" w14:textId="77777777" w:rsidTr="007F40A5">
        <w:trPr>
          <w:trHeight w:val="300"/>
          <w:trPrChange w:id="9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F58141" w14:textId="01D9AC4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2.事業中止による純利益（純損失は「－」で記入）</w:t>
            </w:r>
          </w:p>
        </w:tc>
      </w:tr>
      <w:tr w:rsidR="007F40A5" w:rsidRPr="003D14CD" w14:paraId="666FDDC4" w14:textId="77777777" w:rsidTr="007F40A5">
        <w:trPr>
          <w:trHeight w:val="300"/>
          <w:trPrChange w:id="10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461C7" w14:textId="771FE14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（4）その他の債権投資に係る信用減損引当金</w:t>
            </w:r>
          </w:p>
        </w:tc>
      </w:tr>
      <w:tr w:rsidR="007F40A5" w:rsidRPr="003D14CD" w14:paraId="31ABB5E4" w14:textId="77777777" w:rsidTr="007F40A5">
        <w:trPr>
          <w:trHeight w:val="300"/>
          <w:trPrChange w:id="10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1A227" w14:textId="7CD4C4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（二）希薄化後1株当たり利益</w:t>
            </w:r>
          </w:p>
        </w:tc>
      </w:tr>
      <w:tr w:rsidR="007F40A5" w:rsidRPr="003D14CD" w14:paraId="4878D1E5" w14:textId="77777777" w:rsidTr="007F40A5">
        <w:trPr>
          <w:trHeight w:val="300"/>
          <w:trPrChange w:id="10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D56A5E" w14:textId="7A769A7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作成単位：玉林市城市建設投資集団有限公司</w:t>
            </w:r>
          </w:p>
        </w:tc>
      </w:tr>
      <w:tr w:rsidR="007F40A5" w:rsidRPr="003D14CD" w14:paraId="21B476F8" w14:textId="77777777" w:rsidTr="007F40A5">
        <w:trPr>
          <w:trHeight w:val="300"/>
          <w:trPrChange w:id="11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238EF2" w14:textId="45F13E7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商品の販売、サービスの提供による現金収入</w:t>
            </w:r>
          </w:p>
        </w:tc>
      </w:tr>
      <w:tr w:rsidR="007F40A5" w:rsidRPr="003D14CD" w14:paraId="6E3BE13A" w14:textId="77777777" w:rsidTr="007F40A5">
        <w:trPr>
          <w:trHeight w:val="300"/>
          <w:trPrChange w:id="11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666FFF" w14:textId="7224439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営業活動によるキャッシュ・インフロー小計</w:t>
            </w:r>
          </w:p>
        </w:tc>
      </w:tr>
      <w:tr w:rsidR="007F40A5" w:rsidRPr="003D14CD" w14:paraId="4AD928D9" w14:textId="77777777" w:rsidTr="007F40A5">
        <w:trPr>
          <w:trHeight w:val="300"/>
          <w:trPrChange w:id="12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BB2A15A" w14:textId="62F7B27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商品の購入、サービスの受入れによる現金支出</w:t>
            </w:r>
          </w:p>
        </w:tc>
      </w:tr>
      <w:tr w:rsidR="007F40A5" w:rsidRPr="003D14CD" w14:paraId="30B369EB" w14:textId="77777777" w:rsidTr="007F40A5">
        <w:trPr>
          <w:trHeight w:val="300"/>
          <w:trPrChange w:id="12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30819" w14:textId="3B836CF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従業員への支払いおよび従業員のために支払った現金</w:t>
            </w:r>
          </w:p>
        </w:tc>
      </w:tr>
      <w:tr w:rsidR="007F40A5" w:rsidRPr="003D14CD" w14:paraId="4549EB8A" w14:textId="77777777" w:rsidTr="007F40A5">
        <w:trPr>
          <w:trHeight w:val="300"/>
          <w:trPrChange w:id="13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81E6A5" w14:textId="1ED3383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その他の営業活動に関連する現金支出</w:t>
            </w:r>
          </w:p>
        </w:tc>
      </w:tr>
      <w:tr w:rsidR="007F40A5" w:rsidRPr="003D14CD" w14:paraId="6D52ED5B" w14:textId="77777777" w:rsidTr="007F40A5">
        <w:trPr>
          <w:trHeight w:val="300"/>
          <w:trPrChange w:id="13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546BB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営業活動によるキャッシュ・アウトフロー小計</w:t>
            </w:r>
          </w:p>
        </w:tc>
      </w:tr>
      <w:tr w:rsidR="007F40A5" w:rsidRPr="003D14CD" w14:paraId="5546581B" w14:textId="77777777" w:rsidTr="007F40A5">
        <w:trPr>
          <w:trHeight w:val="300"/>
          <w:trPrChange w:id="13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73C886B" w14:textId="4BAF001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営業活動によるキャッシュ・フロー純額</w:t>
            </w:r>
          </w:p>
        </w:tc>
      </w:tr>
      <w:tr w:rsidR="007F40A5" w:rsidRPr="003D14CD" w14:paraId="77327D7B" w14:textId="77777777" w:rsidTr="007F40A5">
        <w:trPr>
          <w:trHeight w:val="300"/>
          <w:trPrChange w:id="14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E3D3AA" w14:textId="315D78A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子会社およびその他の事業単位の取得による現金純額</w:t>
            </w:r>
          </w:p>
        </w:tc>
      </w:tr>
      <w:tr w:rsidR="007F40A5" w:rsidRPr="003D14CD" w14:paraId="60E7DDAB" w14:textId="77777777" w:rsidTr="007F40A5">
        <w:trPr>
          <w:trHeight w:val="300"/>
          <w:trPrChange w:id="14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0004F75" w14:textId="3DB0789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作成単位：玉林市城市建設投資集団有限公司</w:t>
            </w:r>
          </w:p>
        </w:tc>
      </w:tr>
      <w:tr w:rsidR="007F40A5" w:rsidRPr="003D14CD" w14:paraId="6840B806" w14:textId="77777777" w:rsidTr="007F40A5">
        <w:trPr>
          <w:trHeight w:val="300"/>
          <w:trPrChange w:id="14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DDEBF1" w14:textId="451CBAB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2024年1月～6月</w:t>
            </w:r>
          </w:p>
        </w:tc>
      </w:tr>
      <w:tr w:rsidR="007F40A5" w:rsidRPr="003D14CD" w14:paraId="3A18617D" w14:textId="77777777" w:rsidTr="007F40A5">
        <w:trPr>
          <w:trHeight w:val="300"/>
          <w:trPrChange w:id="15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7C890" w14:textId="2B144B8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単位：人民元</w:t>
            </w:r>
          </w:p>
        </w:tc>
      </w:tr>
      <w:tr w:rsidR="007F40A5" w:rsidRPr="003D14CD" w14:paraId="74834836" w14:textId="77777777" w:rsidTr="007F40A5">
        <w:trPr>
          <w:trHeight w:val="300"/>
          <w:trPrChange w:id="15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D990AB" w14:textId="2D240DE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当期</w:t>
            </w:r>
          </w:p>
        </w:tc>
      </w:tr>
      <w:tr w:rsidR="007F40A5" w:rsidRPr="003D14CD" w14:paraId="04F71A1B" w14:textId="77777777" w:rsidTr="007F40A5">
        <w:trPr>
          <w:trHeight w:val="300"/>
          <w:trPrChange w:id="16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057DD9" w14:textId="04DC42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親会社所有者持分</w:t>
            </w:r>
          </w:p>
        </w:tc>
      </w:tr>
      <w:tr w:rsidR="007F40A5" w:rsidRPr="003D14CD" w14:paraId="58DA6AB0" w14:textId="77777777" w:rsidTr="007F40A5">
        <w:trPr>
          <w:trHeight w:val="300"/>
          <w:trPrChange w:id="16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6E7028" w14:textId="60CBC7D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非支配株主持分</w:t>
            </w:r>
          </w:p>
        </w:tc>
      </w:tr>
      <w:tr w:rsidR="007F40A5" w:rsidRPr="003D14CD" w14:paraId="18E0DCF1" w14:textId="77777777" w:rsidTr="007F40A5">
        <w:trPr>
          <w:trHeight w:val="300"/>
          <w:trPrChange w:id="16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14EB21" w14:textId="168E3A6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所有者持分合計</w:t>
            </w:r>
          </w:p>
        </w:tc>
      </w:tr>
      <w:tr w:rsidR="007F40A5" w:rsidRPr="003D14CD" w14:paraId="45250A1F" w14:textId="77777777" w:rsidTr="007F40A5">
        <w:trPr>
          <w:trHeight w:val="300"/>
          <w:trPrChange w:id="17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D96F6B" w14:textId="6B0CEA2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その他の持分ツール</w:t>
            </w:r>
          </w:p>
        </w:tc>
      </w:tr>
      <w:tr w:rsidR="007F40A5" w:rsidRPr="003D14CD" w14:paraId="1CE1F934" w14:textId="77777777" w:rsidTr="007F40A5">
        <w:trPr>
          <w:trHeight w:val="300"/>
          <w:trPrChange w:id="17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4C992A" w14:textId="4D1360C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資本準備金</w:t>
            </w:r>
          </w:p>
        </w:tc>
      </w:tr>
      <w:tr w:rsidR="007F40A5" w:rsidRPr="003D14CD" w14:paraId="76F09289" w14:textId="77777777" w:rsidTr="007F40A5">
        <w:trPr>
          <w:trHeight w:val="300"/>
          <w:trPrChange w:id="18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BB80B9" w14:textId="489710C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控除：自己株式</w:t>
            </w:r>
          </w:p>
        </w:tc>
      </w:tr>
      <w:tr w:rsidR="007F40A5" w:rsidRPr="003D14CD" w14:paraId="7D7FC6BB" w14:textId="77777777" w:rsidTr="007F40A5">
        <w:trPr>
          <w:trHeight w:val="300"/>
          <w:trPrChange w:id="18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F1C7D4" w14:textId="1C55F4F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#</w:t>
            </w:r>
          </w:p>
        </w:tc>
      </w:tr>
      <w:tr w:rsidR="007F40A5" w:rsidRPr="003D14CD" w14:paraId="53EFF985" w14:textId="77777777" w:rsidTr="007F40A5">
        <w:trPr>
          <w:trHeight w:val="300"/>
          <w:trPrChange w:id="18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520965" w14:textId="243EFA3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その他の包括利益</w:t>
            </w:r>
          </w:p>
        </w:tc>
      </w:tr>
      <w:tr w:rsidR="007F40A5" w:rsidRPr="003D14CD" w14:paraId="68526BBD" w14:textId="77777777" w:rsidTr="007F40A5">
        <w:trPr>
          <w:trHeight w:val="300"/>
          <w:trPrChange w:id="19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F0E475" w14:textId="5D17AFF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1、所有者からの普通株式の払込</w:t>
            </w:r>
          </w:p>
        </w:tc>
      </w:tr>
      <w:tr w:rsidR="007F40A5" w:rsidRPr="003D14CD" w14:paraId="0014C562" w14:textId="77777777" w:rsidTr="007F40A5">
        <w:trPr>
          <w:trHeight w:val="300"/>
          <w:trPrChange w:id="19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E1362D" w14:textId="1C4D3CC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2、その他の持分商品の所有者による払込資本</w:t>
            </w:r>
          </w:p>
        </w:tc>
      </w:tr>
      <w:tr w:rsidR="007F40A5" w:rsidRPr="003D14CD" w14:paraId="59EA3832" w14:textId="77777777" w:rsidTr="007F40A5">
        <w:trPr>
          <w:trHeight w:val="300"/>
          <w:trPrChange w:id="20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C853B7" w14:textId="0A21247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3、株式報酬として所有者持分に計上される金額</w:t>
            </w:r>
          </w:p>
        </w:tc>
      </w:tr>
      <w:tr w:rsidR="007F40A5" w:rsidRPr="003D14CD" w14:paraId="052B2C53" w14:textId="77777777" w:rsidTr="007F40A5">
        <w:trPr>
          <w:trHeight w:val="300"/>
          <w:trPrChange w:id="20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576CB1" w14:textId="485E0561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2、当期使用額</w:t>
            </w:r>
          </w:p>
        </w:tc>
      </w:tr>
      <w:tr w:rsidR="007F40A5" w:rsidRPr="003D14CD" w14:paraId="189C9B55" w14:textId="77777777" w:rsidTr="007F40A5">
        <w:trPr>
          <w:trHeight w:val="300"/>
          <w:trPrChange w:id="20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7E394C" w14:textId="202A33B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2、利益準備金から資本金への振替</w:t>
            </w:r>
          </w:p>
        </w:tc>
      </w:tr>
      <w:tr w:rsidR="007F40A5" w:rsidRPr="003D14CD" w14:paraId="0C70AE72" w14:textId="77777777" w:rsidTr="007F40A5">
        <w:trPr>
          <w:trHeight w:val="300"/>
          <w:trPrChange w:id="21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AF85F0" w14:textId="34D8D86E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4、確定給付制度変動額の繰越利益剰余金への振替</w:t>
            </w:r>
          </w:p>
        </w:tc>
      </w:tr>
      <w:tr w:rsidR="007F40A5" w:rsidRPr="003D14CD" w14:paraId="13575479" w14:textId="77777777" w:rsidTr="007F40A5">
        <w:trPr>
          <w:trHeight w:val="300"/>
          <w:trPrChange w:id="219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4E6F1A" w14:textId="11D4A00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6、その他</w:t>
            </w:r>
          </w:p>
        </w:tc>
      </w:tr>
      <w:tr w:rsidR="007F40A5" w:rsidRPr="003D14CD" w14:paraId="193CC494" w14:textId="77777777" w:rsidTr="007F40A5">
        <w:trPr>
          <w:trHeight w:val="300"/>
          <w:trPrChange w:id="223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BA920C" w14:textId="4BCD4B8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（五）特定準備金</w:t>
            </w:r>
          </w:p>
        </w:tc>
      </w:tr>
      <w:tr w:rsidR="007F40A5" w:rsidRPr="003D14CD" w14:paraId="22F01C4D" w14:textId="77777777" w:rsidTr="007F40A5">
        <w:trPr>
          <w:trHeight w:val="300"/>
          <w:trPrChange w:id="227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DEDB90F" w14:textId="1BFEACF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1、当期計上額</w:t>
            </w:r>
          </w:p>
        </w:tc>
      </w:tr>
      <w:tr w:rsidR="007F40A5" w:rsidRPr="003D14CD" w14:paraId="0EE16AC7" w14:textId="77777777" w:rsidTr="007F40A5">
        <w:trPr>
          <w:trHeight w:val="300"/>
          <w:trPrChange w:id="231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B8469" w14:textId="4AECF65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2、本期使用</w:t>
            </w:r>
            <w:r>
              <w:rPr>
                <w:noProof/>
                <w:color w:val="000000"/>
              </w:rPr>
              <w:t xml:space="preserve">合并所有者权益变动表</w:t>
            </w:r>
          </w:p>
        </w:tc>
      </w:tr>
      <w:tr w:rsidR="007F40A5" w:rsidRPr="003D14CD" w14:paraId="719E4F59" w14:textId="77777777" w:rsidTr="007F40A5">
        <w:trPr>
          <w:trHeight w:val="300"/>
          <w:trPrChange w:id="235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17B39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連結株主資本等変動計算書</w:t>
            </w:r>
          </w:p>
        </w:tc>
      </w:tr>
      <w:tr w:rsidR="007F40A5" w:rsidRPr="003D14CD" w14:paraId="2361C306" w14:textId="77777777" w:rsidTr="007F40A5">
        <w:trPr>
          <w:trHeight w:val="300"/>
          <w:trPrChange w:id="23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BF36F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2024年1月～6月</w:t>
            </w:r>
          </w:p>
        </w:tc>
      </w:tr>
      <w:tr w:rsidR="007F40A5" w:rsidRPr="003D14CD" w14:paraId="2A4E774A" w14:textId="77777777" w:rsidTr="007F40A5">
        <w:trPr>
          <w:trHeight w:val="300"/>
          <w:trPrChange w:id="24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E17F0D" w14:textId="5229385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作成単位：玉林市城市建設投資集団有限公司</w:t>
            </w:r>
          </w:p>
        </w:tc>
      </w:tr>
      <w:tr w:rsidR="007F40A5" w:rsidRPr="003D14CD" w14:paraId="51E3E245" w14:textId="77777777" w:rsidTr="007F40A5">
        <w:trPr>
          <w:trHeight w:val="300"/>
          <w:trPrChange w:id="2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9E5028" w14:textId="725669F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払込資本（または資本金）</w:t>
            </w:r>
          </w:p>
        </w:tc>
      </w:tr>
      <w:tr w:rsidR="007F40A5" w:rsidRPr="003D14CD" w14:paraId="5EF1C0B6" w14:textId="77777777" w:rsidTr="007F40A5">
        <w:trPr>
          <w:trHeight w:val="300"/>
          <w:trPrChange w:id="2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6E58DD" w14:textId="4C5F7E0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（二）株主持分の払込および資本の減少</w:t>
            </w:r>
          </w:p>
        </w:tc>
      </w:tr>
      <w:tr w:rsidR="007F40A5" w:rsidRPr="003D14CD" w14:paraId="22850FD9" w14:textId="77777777" w:rsidTr="007F40A5">
        <w:trPr>
          <w:trHeight w:val="300"/>
          <w:trPrChange w:id="2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83D971" w14:textId="4BE712E5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2、その他の持分商品の所有者による払込資本</w:t>
            </w:r>
          </w:p>
        </w:tc>
      </w:tr>
      <w:tr w:rsidR="007F40A5" w:rsidRPr="003D14CD" w14:paraId="3DA9A891" w14:textId="77777777" w:rsidTr="007F40A5">
        <w:trPr>
          <w:trHeight w:val="300"/>
          <w:trPrChange w:id="25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BA60D5" w14:textId="1774765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#</w:t>
            </w:r>
          </w:p>
        </w:tc>
      </w:tr>
      <w:tr w:rsidR="007F40A5" w:rsidRPr="003D14CD" w14:paraId="6FB48760" w14:textId="77777777" w:rsidTr="007F40A5">
        <w:trPr>
          <w:trHeight w:val="300"/>
          <w:trPrChange w:id="26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833301" w14:textId="24AB5228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3、株式報酬として所有者持分に計上される金額</w:t>
            </w:r>
          </w:p>
        </w:tc>
      </w:tr>
      <w:tr w:rsidR="007F40A5" w:rsidRPr="003D14CD" w14:paraId="22284EED" w14:textId="77777777" w:rsidTr="007F40A5">
        <w:trPr>
          <w:trHeight w:val="300"/>
          <w:trPrChange w:id="26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BF6DD0" w14:textId="4B5EC3B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2、利益準備金から資本（または資本金）への振替</w:t>
            </w:r>
          </w:p>
        </w:tc>
      </w:tr>
      <w:tr w:rsidR="007F40A5" w:rsidRPr="003D14CD" w14:paraId="134FBF2E" w14:textId="77777777" w:rsidTr="007F40A5">
        <w:trPr>
          <w:trHeight w:val="300"/>
          <w:trPrChange w:id="26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794D28" w14:textId="0682C0D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4、確定給付制度変動額の繰越利益剰余金への振替</w:t>
            </w:r>
          </w:p>
        </w:tc>
      </w:tr>
      <w:tr w:rsidR="007F40A5" w:rsidRPr="003D14CD" w14:paraId="10A632B1" w14:textId="77777777" w:rsidTr="007F40A5">
        <w:trPr>
          <w:trHeight w:val="300"/>
          <w:trPrChange w:id="27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3CA847" w14:textId="68521AD0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5、その他の包括利益の繰越利益剰余金への振替</w:t>
            </w:r>
          </w:p>
        </w:tc>
      </w:tr>
      <w:tr w:rsidR="007F40A5" w:rsidRPr="003D14CD" w14:paraId="15457451" w14:textId="77777777" w:rsidTr="007F40A5">
        <w:trPr>
          <w:trHeight w:val="300"/>
          <w:trPrChange w:id="27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D13DBC" w14:textId="0017AE5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2、本期使用</w:t>
            </w:r>
            <w:r>
              <w:rPr>
                <w:noProof/>
                <w:color w:val="000000"/>
              </w:rPr>
              <w:t xml:space="preserve">5.2.1按账龄分类披露</w:t>
            </w:r>
          </w:p>
        </w:tc>
      </w:tr>
      <w:tr w:rsidR="007F40A5" w:rsidRPr="003D14CD" w14:paraId="4A086E5A" w14:textId="77777777" w:rsidTr="007F40A5">
        <w:trPr>
          <w:trHeight w:val="300"/>
          <w:trPrChange w:id="28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7E891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5.2.1 帳簿年齢別開示</w:t>
            </w:r>
          </w:p>
        </w:tc>
      </w:tr>
      <w:tr w:rsidR="007F40A5" w:rsidRPr="003D14CD" w14:paraId="7CCBDDD0" w14:textId="77777777" w:rsidTr="007F40A5">
        <w:trPr>
          <w:trHeight w:val="300"/>
          <w:trPrChange w:id="28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0BB84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1、帳簿年齢分析に基づいて引当金を計上した売掛金</w:t>
            </w:r>
          </w:p>
        </w:tc>
      </w:tr>
      <w:tr w:rsidR="007F40A5" w:rsidRPr="003D14CD" w14:paraId="4E58493A" w14:textId="77777777" w:rsidTr="007F40A5">
        <w:trPr>
          <w:trHeight w:val="300"/>
          <w:trPrChange w:id="28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D1ABF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2、低リスク組合に基づいて引当金を計上した売掛金</w:t>
            </w:r>
          </w:p>
        </w:tc>
      </w:tr>
      <w:tr w:rsidR="007F40A5" w:rsidRPr="003D14CD" w14:paraId="1D3A1188" w14:textId="77777777" w:rsidTr="007F40A5">
        <w:trPr>
          <w:trHeight w:val="300"/>
          <w:trPrChange w:id="28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9E305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6.2.3 貸倒引当金の計上状況</w:t>
            </w:r>
          </w:p>
        </w:tc>
      </w:tr>
      <w:tr w:rsidR="007F40A5" w:rsidRPr="003D14CD" w14:paraId="49B2FB22" w14:textId="77777777" w:rsidTr="007F40A5">
        <w:trPr>
          <w:trHeight w:val="300"/>
          <w:trPrChange w:id="28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6BB47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6.2.4 売掛金上位5社の状況</w:t>
            </w:r>
          </w:p>
        </w:tc>
      </w:tr>
      <w:tr w:rsidR="007F40A5" w:rsidRPr="003D14CD" w14:paraId="547E103B" w14:textId="77777777" w:rsidTr="007F40A5">
        <w:trPr>
          <w:trHeight w:val="300"/>
          <w:trPrChange w:id="2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2830DA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貸倒引当金残高</w:t>
            </w:r>
          </w:p>
        </w:tc>
      </w:tr>
      <w:tr w:rsidR="007F40A5" w:rsidRPr="003D14CD" w14:paraId="0A8C537A" w14:textId="77777777" w:rsidTr="007F40A5">
        <w:trPr>
          <w:trHeight w:val="300"/>
          <w:trPrChange w:id="29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D879D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玉林市住宅都市建設局</w:t>
            </w:r>
          </w:p>
        </w:tc>
      </w:tr>
      <w:tr w:rsidR="007F40A5" w:rsidRPr="003D14CD" w14:paraId="2390B216" w14:textId="77777777" w:rsidTr="007F40A5">
        <w:trPr>
          <w:trHeight w:val="300"/>
          <w:trPrChange w:id="2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B8629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玉林市富林建設工程有限公司</w:t>
            </w:r>
          </w:p>
        </w:tc>
      </w:tr>
      <w:tr w:rsidR="007F40A5" w:rsidRPr="003D14CD" w14:paraId="3F330973" w14:textId="77777777" w:rsidTr="007F40A5">
        <w:trPr>
          <w:trHeight w:val="300"/>
          <w:trPrChange w:id="29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F9505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珠海市臻鴻プロジェクト管理有限公司</w:t>
            </w:r>
          </w:p>
        </w:tc>
      </w:tr>
      <w:tr w:rsidR="007F40A5" w:rsidRPr="003D14CD" w14:paraId="2851F5A1" w14:textId="77777777" w:rsidTr="007F40A5">
        <w:trPr>
          <w:trHeight w:val="300"/>
          <w:trPrChange w:id="29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2C2DF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6.3.2 前払金上位5社の状況</w:t>
            </w:r>
          </w:p>
        </w:tc>
      </w:tr>
      <w:tr w:rsidR="007F40A5" w:rsidRPr="003D14CD" w14:paraId="78E04BC2" w14:textId="77777777" w:rsidTr="007F40A5">
        <w:trPr>
          <w:trHeight w:val="300"/>
          <w:trPrChange w:id="30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290E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広西博白猗頓貿易公司</w:t>
            </w:r>
          </w:p>
        </w:tc>
      </w:tr>
      <w:tr w:rsidR="007F40A5" w:rsidRPr="003D14CD" w14:paraId="27F8F866" w14:textId="77777777" w:rsidTr="007F40A5">
        <w:trPr>
          <w:trHeight w:val="300"/>
          <w:trPrChange w:id="30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649FA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6.4.2.1 貸倒引当金の計上方法別分類</w:t>
            </w:r>
          </w:p>
        </w:tc>
      </w:tr>
      <w:tr w:rsidR="007F40A5" w:rsidRPr="003D14CD" w14:paraId="0315B8FD" w14:textId="77777777" w:rsidTr="007F40A5">
        <w:trPr>
          <w:trHeight w:val="300"/>
          <w:trPrChange w:id="30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6B7E6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2023年12月31日残高の当期における状況</w:t>
            </w:r>
          </w:p>
        </w:tc>
      </w:tr>
      <w:tr w:rsidR="007F40A5" w:rsidRPr="003D14CD" w14:paraId="3322512C" w14:textId="77777777" w:rsidTr="007F40A5">
        <w:trPr>
          <w:trHeight w:val="300"/>
          <w:trPrChange w:id="30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44C20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6.7 長期売掛金</w:t>
            </w:r>
          </w:p>
        </w:tc>
      </w:tr>
      <w:tr w:rsidR="007F40A5" w:rsidRPr="003D14CD" w14:paraId="42D30AE2" w14:textId="77777777" w:rsidTr="007F40A5">
        <w:trPr>
          <w:trHeight w:val="300"/>
          <w:trPrChange w:id="30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98D82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6.7.1 長期売掛金の状況</w:t>
            </w:r>
          </w:p>
        </w:tc>
      </w:tr>
      <w:tr w:rsidR="007F40A5" w:rsidRPr="003D14CD" w14:paraId="723A1CCA" w14:textId="77777777" w:rsidTr="007F40A5">
        <w:trPr>
          <w:trHeight w:val="300"/>
          <w:trPrChange w:id="31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EF89A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6.8.1 長期持分投資明細</w:t>
            </w:r>
          </w:p>
        </w:tc>
      </w:tr>
      <w:tr w:rsidR="007F40A5" w:rsidRPr="003D14CD" w14:paraId="467E98B3" w14:textId="77777777" w:rsidTr="007F40A5">
        <w:trPr>
          <w:trHeight w:val="300"/>
          <w:trPrChange w:id="31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79FAD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広西両岸産業発展股份有限公司</w:t>
            </w:r>
          </w:p>
        </w:tc>
      </w:tr>
      <w:tr w:rsidR="007F40A5" w:rsidRPr="003D14CD" w14:paraId="194AFFDD" w14:textId="77777777" w:rsidTr="007F40A5">
        <w:trPr>
          <w:trHeight w:val="300"/>
          <w:trPrChange w:id="31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AB289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玉林市玉東建設投資集団有限公司</w:t>
            </w:r>
          </w:p>
        </w:tc>
      </w:tr>
      <w:tr w:rsidR="007F40A5" w:rsidRPr="003D14CD" w14:paraId="474AC892" w14:textId="77777777" w:rsidTr="007F40A5">
        <w:trPr>
          <w:trHeight w:val="300"/>
          <w:trPrChange w:id="31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7E118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玉林湾行都市発展基金パートナーシップ（有限責任組合）</w:t>
            </w:r>
          </w:p>
        </w:tc>
      </w:tr>
      <w:tr w:rsidR="007F40A5" w:rsidRPr="003D14CD" w14:paraId="69C3C2FD" w14:textId="77777777" w:rsidTr="007F40A5">
        <w:trPr>
          <w:trHeight w:val="300"/>
          <w:trPrChange w:id="31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F26CF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玉林市新湖投資開発有限公司</w:t>
            </w:r>
          </w:p>
        </w:tc>
      </w:tr>
      <w:tr w:rsidR="007F40A5" w:rsidRPr="003D14CD" w14:paraId="0934BC8F" w14:textId="77777777" w:rsidTr="007F40A5">
        <w:trPr>
          <w:trHeight w:val="300"/>
          <w:trPrChange w:id="3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EC643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広西新電力投資集団玉林供電有限公司</w:t>
            </w:r>
          </w:p>
        </w:tc>
      </w:tr>
      <w:tr w:rsidR="007F40A5" w:rsidRPr="003D14CD" w14:paraId="6CA8BF77" w14:textId="77777777" w:rsidTr="007F40A5">
        <w:trPr>
          <w:trHeight w:val="300"/>
          <w:trPrChange w:id="32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26F195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玉林市街農村信用合作聯社木山支社</w:t>
            </w:r>
          </w:p>
        </w:tc>
      </w:tr>
      <w:tr w:rsidR="007F40A5" w:rsidRPr="003D14CD" w14:paraId="6DA46A90" w14:textId="77777777" w:rsidTr="007F40A5">
        <w:trPr>
          <w:trHeight w:val="300"/>
          <w:trPrChange w:id="32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45051A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玉林市街農村信用合作社連合会</w:t>
            </w:r>
          </w:p>
        </w:tc>
      </w:tr>
      <w:tr w:rsidR="007F40A5" w:rsidRPr="003D14CD" w14:paraId="7D43B42D" w14:textId="77777777" w:rsidTr="007F40A5">
        <w:trPr>
          <w:trHeight w:val="300"/>
          <w:trPrChange w:id="32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577C97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玉林市農業信用融資担保有限公司</w:t>
            </w:r>
          </w:p>
        </w:tc>
      </w:tr>
      <w:tr w:rsidR="007F40A5" w:rsidRPr="003D14CD" w14:paraId="69CA722C" w14:textId="77777777" w:rsidTr="007F40A5">
        <w:trPr>
          <w:trHeight w:val="300"/>
          <w:trPrChange w:id="32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E17DB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6.11.1 プロジェクトリスト</w:t>
            </w:r>
          </w:p>
        </w:tc>
      </w:tr>
      <w:tr w:rsidR="007F40A5" w:rsidRPr="003D14CD" w14:paraId="0A23294E" w14:textId="77777777" w:rsidTr="007F40A5">
        <w:trPr>
          <w:trHeight w:val="300"/>
          <w:trPrChange w:id="33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7BA42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6.11.1.1 固定資産の状況</w:t>
            </w:r>
          </w:p>
        </w:tc>
      </w:tr>
      <w:tr w:rsidR="007F40A5" w:rsidRPr="003D14CD" w14:paraId="54864391" w14:textId="77777777" w:rsidTr="007F40A5">
        <w:trPr>
          <w:trHeight w:val="300"/>
          <w:trPrChange w:id="33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A54DB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（2）棚卸資産、建設仮勘定からの振替</w:t>
            </w:r>
          </w:p>
        </w:tc>
      </w:tr>
      <w:tr w:rsidR="007F40A5" w:rsidRPr="003D14CD" w14:paraId="558ED606" w14:textId="77777777" w:rsidTr="007F40A5">
        <w:trPr>
          <w:trHeight w:val="300"/>
          <w:trPrChange w:id="33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80B67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6.12 建設仮勘定</w:t>
            </w:r>
          </w:p>
        </w:tc>
      </w:tr>
      <w:tr w:rsidR="007F40A5" w:rsidRPr="003D14CD" w14:paraId="719784B8" w14:textId="77777777" w:rsidTr="007F40A5">
        <w:trPr>
          <w:trHeight w:val="300"/>
          <w:trPrChange w:id="33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D7E7A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6.12.1 建設仮勘定の状況</w:t>
            </w:r>
          </w:p>
        </w:tc>
      </w:tr>
      <w:tr w:rsidR="007F40A5" w:rsidRPr="003D14CD" w14:paraId="44256641" w14:textId="77777777" w:rsidTr="007F40A5">
        <w:trPr>
          <w:trHeight w:val="300"/>
          <w:trPrChange w:id="33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1FFF1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6.12.2 重要な建設仮勘定プロジェクトの当期変動状況</w:t>
            </w:r>
          </w:p>
        </w:tc>
      </w:tr>
      <w:tr w:rsidR="007F40A5" w:rsidRPr="003D14CD" w14:paraId="59FAE09E" w14:textId="77777777" w:rsidTr="007F40A5">
        <w:trPr>
          <w:trHeight w:val="300"/>
          <w:trPrChange w:id="34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5D5346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王力博物館と玉林科学技術館</w:t>
            </w:r>
          </w:p>
        </w:tc>
      </w:tr>
      <w:tr w:rsidR="007F40A5" w:rsidRPr="003D14CD" w14:paraId="75E35527" w14:textId="77777777" w:rsidTr="007F40A5">
        <w:trPr>
          <w:trHeight w:val="300"/>
          <w:trPrChange w:id="34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99828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（2）建設プロジェクトからの振替</w:t>
            </w:r>
          </w:p>
        </w:tc>
      </w:tr>
      <w:tr w:rsidR="007F40A5" w:rsidRPr="003D14CD" w14:paraId="02B8EA82" w14:textId="77777777" w:rsidTr="007F40A5">
        <w:trPr>
          <w:trHeight w:val="300"/>
          <w:trPrChange w:id="34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454EA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（2）建設仮勘定への振替</w:t>
            </w:r>
          </w:p>
        </w:tc>
      </w:tr>
      <w:tr w:rsidR="007F40A5" w:rsidRPr="003D14CD" w14:paraId="7B951E7A" w14:textId="77777777" w:rsidTr="007F40A5">
        <w:trPr>
          <w:trHeight w:val="300"/>
          <w:trPrChange w:id="34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032D8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6.15.1 繰延税金資産明細</w:t>
            </w:r>
          </w:p>
        </w:tc>
      </w:tr>
      <w:tr w:rsidR="007F40A5" w:rsidRPr="003D14CD" w14:paraId="65B11AAF" w14:textId="77777777" w:rsidTr="007F40A5">
        <w:trPr>
          <w:trHeight w:val="300"/>
          <w:trPrChange w:id="34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E1826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玉林市玉開不動産開発有限公司</w:t>
            </w:r>
          </w:p>
        </w:tc>
      </w:tr>
      <w:tr w:rsidR="007F40A5" w:rsidRPr="003D14CD" w14:paraId="24199904" w14:textId="77777777" w:rsidTr="007F40A5">
        <w:trPr>
          <w:trHeight w:val="300"/>
          <w:trPrChange w:id="35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8D2267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玉林投資集団有限公司</w:t>
            </w:r>
          </w:p>
        </w:tc>
      </w:tr>
      <w:tr w:rsidR="007F40A5" w:rsidRPr="003D14CD" w14:paraId="732670CE" w14:textId="77777777" w:rsidTr="007F40A5">
        <w:trPr>
          <w:trHeight w:val="300"/>
          <w:trPrChange w:id="35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DFF11C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陸川県小城镇建設有限公司</w:t>
            </w:r>
          </w:p>
        </w:tc>
      </w:tr>
      <w:tr w:rsidR="007F40A5" w:rsidRPr="003D14CD" w14:paraId="7673A88B" w14:textId="77777777" w:rsidTr="007F40A5">
        <w:trPr>
          <w:trHeight w:val="300"/>
          <w:trPrChange w:id="35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83CC0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河川浚渫運営権</w:t>
            </w:r>
          </w:p>
        </w:tc>
      </w:tr>
      <w:tr w:rsidR="007F40A5" w:rsidRPr="003D14CD" w14:paraId="2FF50629" w14:textId="77777777" w:rsidTr="007F40A5">
        <w:trPr>
          <w:trHeight w:val="300"/>
          <w:trPrChange w:id="35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AF941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6.19.2 帳簿年齢1年超の多額の買掛金</w:t>
            </w:r>
          </w:p>
        </w:tc>
      </w:tr>
      <w:tr w:rsidR="007F40A5" w:rsidRPr="003D14CD" w14:paraId="3F7C88F8" w14:textId="77777777" w:rsidTr="007F40A5">
        <w:trPr>
          <w:trHeight w:val="300"/>
          <w:trPrChange w:id="35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E70442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玉林市自然資源局</w:t>
            </w:r>
          </w:p>
        </w:tc>
      </w:tr>
      <w:tr w:rsidR="007F40A5" w:rsidRPr="003D14CD" w14:paraId="043DFAFA" w14:textId="77777777" w:rsidTr="007F40A5">
        <w:trPr>
          <w:trHeight w:val="300"/>
          <w:trPrChange w:id="36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F9F8A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広西玉林広日エレベーター工程有限公司</w:t>
            </w:r>
          </w:p>
        </w:tc>
      </w:tr>
      <w:tr w:rsidR="007F40A5" w:rsidRPr="003D14CD" w14:paraId="0EDCDFC7" w14:textId="77777777" w:rsidTr="007F40A5">
        <w:trPr>
          <w:trHeight w:val="300"/>
          <w:trPrChange w:id="36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B279D0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6.21 未払従業員給与</w:t>
            </w:r>
          </w:p>
        </w:tc>
      </w:tr>
      <w:tr w:rsidR="007F40A5" w:rsidRPr="003D14CD" w14:paraId="6F0A9E1A" w14:textId="77777777" w:rsidTr="007F40A5">
        <w:trPr>
          <w:trHeight w:val="300"/>
          <w:trPrChange w:id="36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E0F74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6.23 その他の未払金</w:t>
            </w:r>
          </w:p>
        </w:tc>
      </w:tr>
      <w:tr w:rsidR="007F40A5" w:rsidRPr="003D14CD" w14:paraId="6AC3A3E5" w14:textId="77777777" w:rsidTr="007F40A5">
        <w:trPr>
          <w:trHeight w:val="300"/>
          <w:trPrChange w:id="36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60FE16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6.23.1 その他の未払金（プロジェクト別）</w:t>
            </w:r>
          </w:p>
        </w:tc>
      </w:tr>
      <w:tr w:rsidR="007F40A5" w:rsidRPr="003D14CD" w14:paraId="3D5F9ACF" w14:textId="77777777" w:rsidTr="007F40A5">
        <w:trPr>
          <w:trHeight w:val="300"/>
          <w:trPrChange w:id="36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1EFE0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仮払金、保証金、個人間取引など</w:t>
            </w:r>
          </w:p>
        </w:tc>
      </w:tr>
      <w:tr w:rsidR="007F40A5" w:rsidRPr="003D14CD" w14:paraId="689C0398" w14:textId="77777777" w:rsidTr="007F40A5">
        <w:trPr>
          <w:trHeight w:val="300"/>
          <w:trPrChange w:id="37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3C50E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未払利息 - 借入利息</w:t>
            </w:r>
          </w:p>
        </w:tc>
      </w:tr>
      <w:tr w:rsidR="007F40A5" w:rsidRPr="003D14CD" w14:paraId="519C244C" w14:textId="77777777" w:rsidTr="007F40A5">
        <w:trPr>
          <w:trHeight w:val="300"/>
          <w:trPrChange w:id="37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8130B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6.27.1 未払社債の種類</w:t>
            </w:r>
          </w:p>
        </w:tc>
      </w:tr>
      <w:tr w:rsidR="007F40A5" w:rsidRPr="003D14CD" w14:paraId="4F6E29DA" w14:textId="77777777" w:rsidTr="007F40A5">
        <w:trPr>
          <w:trHeight w:val="300"/>
          <w:trPrChange w:id="37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A7521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6.27.2 未払社債の増減変動</w:t>
            </w:r>
          </w:p>
        </w:tc>
      </w:tr>
      <w:tr w:rsidR="007F40A5" w:rsidRPr="003D14CD" w14:paraId="53DD9EA9" w14:textId="77777777" w:rsidTr="007F40A5">
        <w:trPr>
          <w:trHeight w:val="300"/>
          <w:trPrChange w:id="37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D0FBB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20玉林城投特別債01</w:t>
            </w:r>
          </w:p>
        </w:tc>
      </w:tr>
      <w:tr w:rsidR="007F40A5" w:rsidRPr="003D14CD" w14:paraId="0F92824B" w14:textId="77777777" w:rsidTr="007F40A5">
        <w:trPr>
          <w:trHeight w:val="300"/>
          <w:trPrChange w:id="37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D9070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20玉投02</w:t>
            </w:r>
          </w:p>
        </w:tc>
      </w:tr>
      <w:tr w:rsidR="007F40A5" w:rsidRPr="003D14CD" w14:paraId="51B12C2E" w14:textId="77777777" w:rsidTr="007F40A5">
        <w:trPr>
          <w:trHeight w:val="300"/>
          <w:trPrChange w:id="38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326653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6.28.1.1 長期未払金明細</w:t>
            </w:r>
          </w:p>
        </w:tc>
      </w:tr>
      <w:tr w:rsidR="007F40A5" w:rsidRPr="003D14CD" w14:paraId="4E02E653" w14:textId="77777777" w:rsidTr="007F40A5">
        <w:trPr>
          <w:trHeight w:val="300"/>
          <w:trPrChange w:id="38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FCC63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6.28.1.1.1 未払ファイナンスリース料明細</w:t>
            </w:r>
          </w:p>
        </w:tc>
      </w:tr>
      <w:tr w:rsidR="007F40A5" w:rsidRPr="003D14CD" w14:paraId="40CC3CBE" w14:textId="77777777" w:rsidTr="007F40A5">
        <w:trPr>
          <w:trHeight w:val="300"/>
          <w:trPrChange w:id="38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77987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6.28.1.1.2 長期関連会社借入金明細</w:t>
            </w:r>
          </w:p>
        </w:tc>
      </w:tr>
      <w:tr w:rsidR="007F40A5" w:rsidRPr="003D14CD" w14:paraId="34FFC38F" w14:textId="77777777" w:rsidTr="007F40A5">
        <w:trPr>
          <w:trHeight w:val="300"/>
          <w:trPrChange w:id="38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8E26C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6.28.1.1.3 長期非金融機関借入金明細</w:t>
            </w:r>
          </w:p>
        </w:tc>
      </w:tr>
      <w:tr w:rsidR="007F40A5" w:rsidRPr="003D14CD" w14:paraId="7982189A" w14:textId="77777777" w:rsidTr="007F40A5">
        <w:trPr>
          <w:trHeight w:val="300"/>
          <w:trPrChange w:id="38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71D9C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6.28.1.1.4 明股実債明細</w:t>
            </w:r>
          </w:p>
        </w:tc>
      </w:tr>
      <w:tr w:rsidR="007F40A5" w:rsidRPr="003D14CD" w14:paraId="1EDEC033" w14:textId="77777777" w:rsidTr="007F40A5">
        <w:trPr>
          <w:trHeight w:val="300"/>
          <w:trPrChange w:id="39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1F32D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玉林市湾行都市発展基金パートナーシップ企業（有限パートナーシップ）</w:t>
            </w:r>
          </w:p>
        </w:tc>
      </w:tr>
      <w:tr w:rsidR="007F40A5" w:rsidRPr="003D14CD" w14:paraId="66B4566B" w14:textId="77777777" w:rsidTr="007F40A5">
        <w:trPr>
          <w:trHeight w:val="300"/>
          <w:trPrChange w:id="39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A674A8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6.29 繰延収益</w:t>
            </w:r>
          </w:p>
        </w:tc>
      </w:tr>
      <w:tr w:rsidR="007F40A5" w:rsidRPr="003D14CD" w14:paraId="271C5831" w14:textId="77777777" w:rsidTr="007F40A5">
        <w:trPr>
          <w:trHeight w:val="300"/>
          <w:trPrChange w:id="39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18B4C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6.29.2 繰延収益明細</w:t>
            </w:r>
          </w:p>
        </w:tc>
      </w:tr>
      <w:tr w:rsidR="007F40A5" w:rsidRPr="003D14CD" w14:paraId="05F6EC82" w14:textId="77777777" w:rsidTr="007F40A5">
        <w:trPr>
          <w:trHeight w:val="300"/>
          <w:trPrChange w:id="39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5B34709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愛民医療 - 医療廃棄物処理車及び工場補助金</w:t>
            </w:r>
          </w:p>
        </w:tc>
      </w:tr>
      <w:tr w:rsidR="007F40A5" w:rsidRPr="003D14CD" w14:paraId="3035BA00" w14:textId="77777777" w:rsidTr="007F40A5">
        <w:trPr>
          <w:trHeight w:val="300"/>
          <w:trPrChange w:id="39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801BC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美林汚水 - 汚水処理施設補助金</w:t>
            </w:r>
          </w:p>
        </w:tc>
      </w:tr>
      <w:tr w:rsidR="007F40A5" w:rsidRPr="003D14CD" w14:paraId="666CF8F0" w14:textId="77777777" w:rsidTr="007F40A5">
        <w:trPr>
          <w:trHeight w:val="300"/>
          <w:trPrChange w:id="40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1EA25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6.35.2 主たる営業収入（プロジェクト別）</w:t>
            </w:r>
          </w:p>
        </w:tc>
      </w:tr>
      <w:tr w:rsidR="007F40A5" w:rsidRPr="003D14CD" w14:paraId="5D812532" w14:textId="77777777" w:rsidTr="007F40A5">
        <w:trPr>
          <w:trHeight w:val="300"/>
          <w:trPrChange w:id="40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B5C05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水道事業及び汚水処理サービス</w:t>
            </w:r>
          </w:p>
        </w:tc>
      </w:tr>
      <w:tr w:rsidR="007F40A5" w:rsidRPr="003D14CD" w14:paraId="4F13504A" w14:textId="77777777" w:rsidTr="007F40A5">
        <w:trPr>
          <w:trHeight w:val="300"/>
          <w:trPrChange w:id="40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7BE946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6.42.1その他の収益明細</w:t>
            </w:r>
          </w:p>
        </w:tc>
      </w:tr>
      <w:tr w:rsidR="007F40A5" w:rsidRPr="003D14CD" w14:paraId="36EE1358" w14:textId="77777777" w:rsidTr="007F40A5">
        <w:trPr>
          <w:trHeight w:val="300"/>
          <w:trPrChange w:id="40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9AD78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6.42.2日常活動に関連する政府補助金</w:t>
            </w:r>
          </w:p>
        </w:tc>
      </w:tr>
      <w:tr w:rsidR="007F40A5" w:rsidRPr="003D14CD" w14:paraId="0E55211F" w14:textId="77777777" w:rsidTr="007F40A5">
        <w:trPr>
          <w:trHeight w:val="300"/>
          <w:trPrChange w:id="40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C8DF7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玉林市企業安全生産標準化奨励資金</w:t>
            </w:r>
          </w:p>
        </w:tc>
      </w:tr>
      <w:tr w:rsidR="007F40A5" w:rsidRPr="003D14CD" w14:paraId="7BB977FE" w14:textId="77777777" w:rsidTr="007F40A5">
        <w:trPr>
          <w:trHeight w:val="300"/>
          <w:trPrChange w:id="41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D27406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中小零細企業または社会組織による卒業生雇用社会保険料補助金</w:t>
            </w:r>
          </w:p>
        </w:tc>
      </w:tr>
      <w:tr w:rsidR="007F40A5" w:rsidRPr="003D14CD" w14:paraId="733A9DE0" w14:textId="77777777" w:rsidTr="007F40A5">
        <w:trPr>
          <w:trHeight w:val="300"/>
          <w:trPrChange w:id="41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5A0F7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6.47キャッシュフロー計算書補足資料</w:t>
            </w:r>
          </w:p>
        </w:tc>
      </w:tr>
      <w:tr w:rsidR="007F40A5" w:rsidRPr="003D14CD" w14:paraId="536B94A9" w14:textId="77777777" w:rsidTr="007F40A5">
        <w:trPr>
          <w:trHeight w:val="300"/>
          <w:trPrChange w:id="41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A49B8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6.48所有権または使用権が制限されている資産</w:t>
            </w:r>
          </w:p>
        </w:tc>
      </w:tr>
      <w:tr w:rsidR="007F40A5" w:rsidRPr="003D14CD" w14:paraId="557604ED" w14:textId="77777777" w:rsidTr="007F40A5">
        <w:trPr>
          <w:trHeight w:val="300"/>
          <w:trPrChange w:id="416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7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C24EF6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棚卸資産 - 開発製品、開発費用</w:t>
            </w:r>
          </w:p>
        </w:tc>
      </w:tr>
      <w:tr w:rsidR="007F40A5" w:rsidRPr="003D14CD" w14:paraId="650F920F" w14:textId="77777777" w:rsidTr="007F40A5">
        <w:trPr>
          <w:trHeight w:val="300"/>
          <w:trPrChange w:id="418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9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E2CDB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11、その他の重要事項</w:t>
            </w:r>
          </w:p>
        </w:tc>
      </w:tr>
      <w:tr w:rsidR="007F40A5" w:rsidRPr="003D14CD" w14:paraId="1CA55487" w14:textId="77777777" w:rsidTr="007F40A5">
        <w:trPr>
          <w:trHeight w:val="300"/>
          <w:trPrChange w:id="420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1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32E72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11.1会社の資産における公益性質の代行建設プロジェクトの状況</w:t>
            </w:r>
          </w:p>
        </w:tc>
      </w:tr>
      <w:tr w:rsidR="007F40A5" w:rsidRPr="003D14CD" w14:paraId="0B494252" w14:textId="77777777" w:rsidTr="007F40A5">
        <w:trPr>
          <w:trHeight w:val="300"/>
          <w:trPrChange w:id="422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3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CA559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玉林市南流江、清湾江プロジェクト（江浜路、歩道）</w:t>
            </w:r>
          </w:p>
        </w:tc>
      </w:tr>
      <w:tr w:rsidR="007F40A5" w:rsidRPr="003D14CD" w14:paraId="46B17F60" w14:textId="77777777" w:rsidTr="007F40A5">
        <w:trPr>
          <w:trHeight w:val="300"/>
          <w:trPrChange w:id="424" w:author="Yolanda Z" w:date="2024-10-18T03:05:00Z" w16du:dateUtc="2024-10-17T19:05:00Z">
            <w:trPr>
              <w:gridAfter w:val="0"/>
              <w:trHeight w:val="300"/>
            </w:trPr>
          </w:trPrChange>
        </w:trPr>
        <w:tc>
          <w:tcPr>
            <w:tcW w:w="38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5" w:author="Yolanda Z" w:date="2024-10-18T03:05:00Z" w16du:dateUtc="2024-10-17T19:05:00Z">
              <w:tcPr>
                <w:tcW w:w="3813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85F1D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玉林市二環路（水工場-教育東路区間）ケーブルパイプライン第1期工事</w:t>
            </w:r>
          </w:p>
        </w:tc>
      </w:tr>
    </w:tbl>
    <w:p w14:paraId="227065B6" w14:textId="77777777"/>
    <w:p w14:paraId="4CFAB6CE" w14:textId="77777777">
      <w:r>
        <w:br w:type="page"/>
      </w:r>
    </w:p>
    <w:p w14:paraId="4943E5CF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76672" w14:textId="77777777">
      <w:r>
        <w:separator/>
      </w:r>
    </w:p>
  </w:endnote>
  <w:endnote w:type="continuationSeparator" w:id="0">
    <w:p w14:paraId="53C1E8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ì??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377BE" w14:textId="77777777">
      <w:r>
        <w:separator/>
      </w:r>
    </w:p>
  </w:footnote>
  <w:footnote w:type="continuationSeparator" w:id="0">
    <w:p w14:paraId="09F77EF2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olanda Z">
    <w15:presenceInfo w15:providerId="Windows Live" w15:userId="7a184769084b77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1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31D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B79"/>
    <w:rsid w:val="00250D14"/>
    <w:rsid w:val="00250E4A"/>
    <w:rsid w:val="002515AD"/>
    <w:rsid w:val="0025165A"/>
    <w:rsid w:val="00251771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4CD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BBA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53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38D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5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4AA0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008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AD7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979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2A3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C65CB"/>
  <w15:chartTrackingRefBased/>
  <w15:docId w15:val="{05619F78-6AB8-48FF-98D8-7FB73FB8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D14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2017</Characters>
  <Application>Microsoft Office Word</Application>
  <DocSecurity>0</DocSecurity>
  <Lines>16</Lines>
  <Paragraphs>4</Paragraphs>
  <ScaleCrop>false</ScaleCrop>
  <Company>SP Global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Bathini, Vamshi Krishna</dc:creator>
  <cp:keywords/>
  <dc:description/>
  <cp:lastModifiedBy>Yolanda Z</cp:lastModifiedBy>
  <cp:revision>2</cp:revision>
  <dcterms:created xsi:type="dcterms:W3CDTF">2024-10-17T19:06:00Z</dcterms:created>
  <dcterms:modified xsi:type="dcterms:W3CDTF">2024-10-17T19:06:00Z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2024-10-16T09:03:55Z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e99a6186-a84f-4591-b1cf-c8883dd406ba</vt:lpwstr>
  </property>
  <property fmtid="{D5CDD505-2E9C-101B-9397-08002B2CF9AE}" pid="8" name="MSIP_Label_831f0267-8575-4fc2-99cc-f6b7f9934be9_ContentBits">
    <vt:lpwstr>0</vt:lpwstr>
  </property>
</Properties>
</file>