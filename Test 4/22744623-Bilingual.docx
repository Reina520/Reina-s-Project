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476" w:type="dxa"/>
        <w:tblInd w:w="2" w:type="dxa"/>
        <w:tblLook w:val="04A0" w:firstRow="1" w:lastRow="0" w:firstColumn="1" w:lastColumn="0" w:noHBand="0" w:noVBand="1"/>
        <w:tblPrChange w:id="0" w:author="Acer" w:date="2024-10-18T01:32:00Z" w16du:dateUtc="2024-10-17T17:32:00Z">
          <w:tblPr>
            <w:tblW w:w="8044" w:type="dxa"/>
            <w:tblInd w:w="2" w:type="dxa"/>
            <w:tblLook w:val="04A0" w:firstRow="1" w:lastRow="0" w:firstColumn="1" w:lastColumn="0" w:noHBand="0" w:noVBand="1"/>
          </w:tblPr>
        </w:tblPrChange>
      </w:tblPr>
      <w:tblGrid>
        <w:gridCol w:w="7476"/>
        <w:tblGridChange w:id="1">
          <w:tblGrid>
            <w:gridCol w:w="108"/>
            <w:gridCol w:w="7368"/>
            <w:gridCol w:w="108"/>
          </w:tblGrid>
        </w:tblGridChange>
      </w:tblGrid>
      <w:tr w:rsidR="005F4CE4" w:rsidRPr="001E6609" w:rsidDel="005F4CE4" w14:paraId="0FF98BF6" w14:textId="77777777" w:rsidTr="005F4CE4">
        <w:trPr>
          <w:trHeight w:val="300"/>
          <w:del w:id="2" w:author="Acer" w:date="2024-10-18T01:32:00Z" w16du:dateUtc="2024-10-17T17:32:00Z"/>
          <w:trPrChange w:id="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" w:author="Acer" w:date="2024-10-18T01:32:00Z" w16du:dateUtc="2024-10-17T17:32:00Z">
              <w:tcPr>
                <w:tcW w:w="7476" w:type="dxa"/>
                <w:gridSpan w:val="2"/>
                <w:tcBorders>
                  <w:top w:val="single" w:sz="8" w:space="0" w:color="000000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4F43F2A" w14:textId="3C7EE181" w:rsidR="005F4CE4" w:rsidRPr="001E6609" w:rsidDel="005F4CE4" w:rsidRDefault="005F4CE4" w:rsidP="001E6609">
            <w:pPr>
              <w:rPr>
                <w:del w:id="5" w:author="Acer" w:date="2024-10-18T01:32:00Z" w16du:dateUtc="2024-10-17T17:32:00Z"/>
                <w:b/>
                <w:bCs/>
                <w:color w:val="000000"/>
                <w:szCs w:val="20"/>
              </w:rPr>
            </w:pPr>
            <w:del w:id="6" w:author="Acer" w:date="2024-10-18T01:32:00Z" w16du:dateUtc="2024-10-17T17:32:00Z">
              <w:r w:rsidRPr="001E6609" w:rsidDel="005F4CE4">
                <w:rPr>
                  <w:b/>
                  <w:bCs/>
                  <w:noProof/>
                  <w:color w:val="000000"/>
                  <w:szCs w:val="20"/>
                </w:rPr>
                <w:delText>Chinese (PRC)</w:delText>
              </w:r>
            </w:del>
          </w:p>
        </w:tc>
      </w:tr>
      <w:tr w:rsidR="005F4CE4" w:rsidRPr="001E6609" w14:paraId="79544502" w14:textId="77777777" w:rsidTr="005F4CE4">
        <w:trPr>
          <w:trHeight w:val="300"/>
          <w:trPrChange w:id="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49069B7" w14:textId="02B5B379" w:rsidR="005F4CE4" w:rsidRPr="001E6609" w:rsidRDefault="005F4CE4" w:rsidP="001E6609">
            <w:pPr>
              <w:rPr>
                <w:color w:val="000000"/>
                <w:szCs w:val="20"/>
              </w:rPr>
            </w:pPr>
            <w:bookmarkStart w:id="9" w:name="_Hlk179973212"/>
            <w:r w:rsidRPr="001E6609">
              <w:rPr>
                <w:noProof/>
                <w:color w:val="000000"/>
                <w:szCs w:val="20"/>
              </w:rPr>
              <w:t>2024</w:t>
            </w:r>
            <w:ins w:id="10" w:author="Acer" w:date="2024-10-18T01:00:00Z" w16du:dateUtc="2024-10-17T17:00:00Z">
              <w:r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  <w:lang w:eastAsia="zh-CN"/>
                </w:rPr>
                <w:t>年</w:t>
              </w:r>
            </w:ins>
            <w:del w:id="11" w:author="Acer" w:date="2024-10-18T01:00:00Z" w16du:dateUtc="2024-10-17T17:00:00Z">
              <w:r w:rsidRPr="001E6609" w:rsidDel="0095590C">
                <w:rPr>
                  <w:rFonts w:ascii="Arial Unicode MS" w:eastAsia="Arial Unicode MS" w:hAnsi="Arial Unicode MS" w:cs="Arial Unicode MS" w:hint="eastAsia"/>
                  <w:noProof/>
                  <w:color w:val="000000"/>
                  <w:szCs w:val="20"/>
                </w:rPr>
                <w:delText>粧</w:delText>
              </w:r>
            </w:del>
            <w:r w:rsidRPr="001E6609">
              <w:rPr>
                <w:noProof/>
                <w:color w:val="000000"/>
                <w:szCs w:val="20"/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月</w:t>
            </w:r>
            <w:r w:rsidRPr="001E6609">
              <w:rPr>
                <w:noProof/>
                <w:color w:val="000000"/>
                <w:szCs w:val="20"/>
              </w:rPr>
              <w:t>30</w:t>
            </w:r>
            <w:r w:rsidRPr="001E6609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日</w:t>
            </w:r>
          </w:p>
        </w:tc>
      </w:tr>
      <w:tr w:rsidR="005F4CE4" w:rsidRPr="001E6609" w14:paraId="7C038BB2" w14:textId="77777777" w:rsidTr="005F4CE4">
        <w:trPr>
          <w:trHeight w:val="300"/>
          <w:trPrChange w:id="1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98E517E" w14:textId="40AD830B" w:rsidR="005F4CE4" w:rsidRPr="001E6609" w:rsidRDefault="005F4CE4" w:rsidP="001E6609">
            <w:pPr>
              <w:rPr>
                <w:color w:val="000000"/>
                <w:szCs w:val="20"/>
              </w:rPr>
            </w:pPr>
            <w:ins w:id="14" w:author="Acer" w:date="2024-10-18T01:00:00Z" w16du:dateUtc="2024-10-17T17:00:00Z">
              <w:r>
                <w:rPr>
                  <w:rFonts w:hint="eastAsia"/>
                  <w:color w:val="000000"/>
                  <w:szCs w:val="20"/>
                  <w:lang w:eastAsia="zh-CN"/>
                </w:rPr>
                <w:t>#</w:t>
              </w:r>
            </w:ins>
            <w:del w:id="15" w:author="Acer" w:date="2024-10-18T01:00:00Z" w16du:dateUtc="2024-10-17T17:00:00Z">
              <w:r w:rsidRPr="001E6609" w:rsidDel="0095590C">
                <w:rPr>
                  <w:color w:val="000000"/>
                  <w:szCs w:val="20"/>
                </w:rPr>
                <w:delText> </w:delText>
              </w:r>
            </w:del>
          </w:p>
        </w:tc>
      </w:tr>
      <w:tr w:rsidR="005F4CE4" w:rsidRPr="001E6609" w14:paraId="14FBA34F" w14:textId="77777777" w:rsidTr="005F4CE4">
        <w:trPr>
          <w:trHeight w:val="300"/>
          <w:trPrChange w:id="1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E360D6F" w14:textId="769929E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8" w:author="Acer" w:date="2024-10-18T01:00:00Z" w16du:dateUtc="2024-10-17T17:00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馆制也山珍平如开做投備限公回</w:delText>
              </w:r>
            </w:del>
            <w:ins w:id="19" w:author="Acer" w:date="2024-10-18T01:00:00Z" w16du:dateUtc="2024-10-17T17:0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编制单位：遂宁县开源投资有限公司</w:t>
              </w:r>
            </w:ins>
          </w:p>
        </w:tc>
      </w:tr>
      <w:tr w:rsidR="005F4CE4" w:rsidRPr="001E6609" w14:paraId="00C87D15" w14:textId="77777777" w:rsidTr="005F4CE4">
        <w:trPr>
          <w:trHeight w:val="300"/>
          <w:trPrChange w:id="2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5948AD1" w14:textId="6239E660" w:rsidR="005F4CE4" w:rsidRPr="001E6609" w:rsidRDefault="005F4CE4" w:rsidP="001E6609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del w:id="22" w:author="Acer" w:date="2024-10-18T01:00:00Z" w16du:dateUtc="2024-10-17T17:00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元币片</w:delText>
              </w:r>
              <w:r w:rsidRPr="001E6609" w:rsidDel="0095590C">
                <w:rPr>
                  <w:rFonts w:eastAsia="Arial Unicode MS" w:hint="eastAsia"/>
                  <w:color w:val="000000"/>
                  <w:szCs w:val="20"/>
                  <w:lang w:eastAsia="zh-CN"/>
                </w:rPr>
                <w:delText>;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人民小</w:delText>
              </w:r>
            </w:del>
            <w:ins w:id="23" w:author="Acer" w:date="2024-10-18T01:00:00Z" w16du:dateUtc="2024-10-17T17:0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单位：元///币种：人民币</w:t>
              </w:r>
            </w:ins>
          </w:p>
        </w:tc>
      </w:tr>
      <w:tr w:rsidR="005F4CE4" w:rsidRPr="001E6609" w14:paraId="2AE64FAE" w14:textId="77777777" w:rsidTr="005F4CE4">
        <w:trPr>
          <w:trHeight w:val="300"/>
          <w:trPrChange w:id="2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B7D1CDC" w14:textId="61F0090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结算备付</w:t>
            </w:r>
            <w:ins w:id="26" w:author="Acer" w:date="2024-10-18T01:00:00Z" w16du:dateUtc="2024-10-17T17:0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金</w:t>
              </w:r>
            </w:ins>
            <w:del w:id="27" w:author="Acer" w:date="2024-10-18T01:00:00Z" w16du:dateUtc="2024-10-17T17:00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如</w:delText>
              </w:r>
            </w:del>
          </w:p>
        </w:tc>
      </w:tr>
      <w:tr w:rsidR="005F4CE4" w:rsidRPr="001E6609" w14:paraId="64DC4E49" w14:textId="77777777" w:rsidTr="005F4CE4">
        <w:trPr>
          <w:trHeight w:val="300"/>
          <w:trPrChange w:id="2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2CADAF8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拆出资金</w:t>
            </w:r>
            <w:del w:id="30" w:author="Acer" w:date="2024-10-18T01:00:00Z" w16du:dateUtc="2024-10-17T17:00:00Z"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*</w:delText>
              </w:r>
            </w:del>
          </w:p>
        </w:tc>
      </w:tr>
      <w:tr w:rsidR="005F4CE4" w:rsidRPr="001E6609" w14:paraId="3B7143EC" w14:textId="77777777" w:rsidTr="005F4CE4">
        <w:trPr>
          <w:trHeight w:val="300"/>
          <w:trPrChange w:id="3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56C6287" w14:textId="3A4F833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交易性金</w:t>
            </w:r>
            <w:ins w:id="33" w:author="Acer" w:date="2024-10-18T01:00:00Z" w16du:dateUtc="2024-10-17T17:0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融</w:t>
              </w:r>
            </w:ins>
            <w:del w:id="34" w:author="Acer" w:date="2024-10-18T01:00:00Z" w16du:dateUtc="2024-10-17T17:00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收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资产</w:t>
            </w:r>
          </w:p>
        </w:tc>
      </w:tr>
      <w:tr w:rsidR="005F4CE4" w:rsidRPr="001E6609" w14:paraId="7855A758" w14:textId="77777777" w:rsidTr="005F4CE4">
        <w:trPr>
          <w:trHeight w:val="300"/>
          <w:trPrChange w:id="3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3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C4F2266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应收保费</w:t>
            </w:r>
            <w:del w:id="37" w:author="Acer" w:date="2024-10-18T01:00:00Z" w16du:dateUtc="2024-10-17T17:00:00Z"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*</w:delText>
              </w:r>
            </w:del>
          </w:p>
        </w:tc>
      </w:tr>
      <w:tr w:rsidR="005F4CE4" w:rsidRPr="001E6609" w14:paraId="3730B536" w14:textId="77777777" w:rsidTr="005F4CE4">
        <w:trPr>
          <w:trHeight w:val="300"/>
          <w:trPrChange w:id="3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3CF805C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应收分保账款</w:t>
            </w:r>
            <w:del w:id="40" w:author="Acer" w:date="2024-10-18T01:00:00Z" w16du:dateUtc="2024-10-17T17:00:00Z"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*</w:delText>
              </w:r>
            </w:del>
          </w:p>
        </w:tc>
      </w:tr>
      <w:tr w:rsidR="005F4CE4" w:rsidRPr="001E6609" w14:paraId="47ED5C9F" w14:textId="77777777" w:rsidTr="005F4CE4">
        <w:trPr>
          <w:trHeight w:val="300"/>
          <w:trPrChange w:id="4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24DF076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应收分保合同准备金</w:t>
            </w:r>
            <w:del w:id="43" w:author="Acer" w:date="2024-10-18T01:00:00Z" w16du:dateUtc="2024-10-17T17:00:00Z"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*</w:delText>
              </w:r>
            </w:del>
          </w:p>
        </w:tc>
      </w:tr>
      <w:tr w:rsidR="005F4CE4" w:rsidRPr="001E6609" w14:paraId="6136A02D" w14:textId="77777777" w:rsidTr="005F4CE4">
        <w:trPr>
          <w:trHeight w:val="300"/>
          <w:trPrChange w:id="4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5764336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买入返售金融资产</w:t>
            </w:r>
            <w:del w:id="46" w:author="Acer" w:date="2024-10-18T01:00:00Z" w16du:dateUtc="2024-10-17T17:00:00Z"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*</w:delText>
              </w:r>
            </w:del>
          </w:p>
        </w:tc>
      </w:tr>
      <w:tr w:rsidR="005F4CE4" w:rsidRPr="001E6609" w14:paraId="34E75307" w14:textId="77777777" w:rsidTr="005F4CE4">
        <w:trPr>
          <w:trHeight w:val="300"/>
          <w:trPrChange w:id="4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7015ED7" w14:textId="3C036C3C" w:rsidR="005F4CE4" w:rsidRPr="001E6609" w:rsidRDefault="005F4CE4" w:rsidP="001E6609">
            <w:pPr>
              <w:rPr>
                <w:color w:val="000000"/>
                <w:szCs w:val="20"/>
              </w:rPr>
            </w:pPr>
            <w:ins w:id="49" w:author="Acer" w:date="2024-10-18T01:00:00Z" w16du:dateUtc="2024-10-17T17:00:00Z">
              <w:r>
                <w:rPr>
                  <w:rFonts w:hint="eastAsia"/>
                  <w:noProof/>
                  <w:color w:val="000000"/>
                  <w:szCs w:val="20"/>
                  <w:lang w:eastAsia="zh-CN"/>
                </w:rPr>
                <w:t>发</w:t>
              </w:r>
            </w:ins>
            <w:del w:id="50" w:author="Acer" w:date="2024-10-18T01:00:00Z" w16du:dateUtc="2024-10-17T17:00:00Z">
              <w:r w:rsidRPr="001E6609" w:rsidDel="0095590C">
                <w:rPr>
                  <w:noProof/>
                  <w:color w:val="000000"/>
                  <w:szCs w:val="20"/>
                </w:rPr>
                <w:delText>"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noProof/>
                <w:color w:val="000000"/>
                <w:szCs w:val="20"/>
              </w:rPr>
              <w:t>放贷款和垫款</w:t>
            </w:r>
            <w:del w:id="51" w:author="Acer" w:date="2024-10-18T01:00:00Z" w16du:dateUtc="2024-10-17T17:00:00Z">
              <w:r w:rsidRPr="001E6609" w:rsidDel="0095590C">
                <w:rPr>
                  <w:noProof/>
                  <w:color w:val="000000"/>
                  <w:szCs w:val="20"/>
                </w:rPr>
                <w:delText>*</w:delText>
              </w:r>
            </w:del>
          </w:p>
        </w:tc>
      </w:tr>
      <w:tr w:rsidR="005F4CE4" w:rsidRPr="001E6609" w14:paraId="6365DF82" w14:textId="77777777" w:rsidTr="005F4CE4">
        <w:trPr>
          <w:trHeight w:val="300"/>
          <w:trPrChange w:id="5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D5E83D8" w14:textId="02DBEC4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其他</w:t>
            </w:r>
            <w:ins w:id="54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债</w:t>
              </w:r>
            </w:ins>
            <w:del w:id="55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債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权投资</w:t>
            </w:r>
          </w:p>
        </w:tc>
      </w:tr>
      <w:tr w:rsidR="005F4CE4" w:rsidRPr="001E6609" w14:paraId="61C0288A" w14:textId="77777777" w:rsidTr="005F4CE4">
        <w:trPr>
          <w:trHeight w:val="300"/>
          <w:trPrChange w:id="5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683B965" w14:textId="5A5887E9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其他权益工具投</w:t>
            </w:r>
            <w:ins w:id="58" w:author="Acer" w:date="2024-10-18T01:01:00Z" w16du:dateUtc="2024-10-17T17:01:00Z">
              <w:r>
                <w:rPr>
                  <w:rFonts w:eastAsia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59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货</w:delText>
              </w:r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..</w:delText>
              </w:r>
            </w:del>
          </w:p>
        </w:tc>
      </w:tr>
      <w:tr w:rsidR="005F4CE4" w:rsidRPr="001E6609" w14:paraId="4F0940E2" w14:textId="77777777" w:rsidTr="005F4CE4">
        <w:trPr>
          <w:trHeight w:val="300"/>
          <w:trPrChange w:id="6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6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8557828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62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一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无形资产</w:t>
            </w:r>
          </w:p>
        </w:tc>
      </w:tr>
      <w:tr w:rsidR="005F4CE4" w:rsidRPr="001E6609" w14:paraId="7B76A29A" w14:textId="77777777" w:rsidTr="005F4CE4">
        <w:trPr>
          <w:trHeight w:val="300"/>
          <w:trPrChange w:id="6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6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D3E2592" w14:textId="52E8CA3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长期待</w:t>
            </w:r>
            <w:ins w:id="65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摊</w:t>
              </w:r>
            </w:ins>
            <w:del w:id="66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推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费用</w:t>
            </w:r>
          </w:p>
        </w:tc>
      </w:tr>
      <w:tr w:rsidR="005F4CE4" w:rsidRPr="001E6609" w14:paraId="50549E4C" w14:textId="77777777" w:rsidTr="005F4CE4">
        <w:trPr>
          <w:trHeight w:val="300"/>
          <w:trPrChange w:id="6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6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7C7E3D3" w14:textId="5836FF4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ins w:id="69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单位：元</w:t>
              </w:r>
            </w:ins>
            <w:del w:id="70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元币片</w:delText>
              </w:r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:</w:delText>
              </w:r>
            </w:del>
          </w:p>
        </w:tc>
      </w:tr>
      <w:tr w:rsidR="005F4CE4" w:rsidRPr="001E6609" w14:paraId="2CC7ABE9" w14:textId="77777777" w:rsidTr="005F4CE4">
        <w:trPr>
          <w:trHeight w:val="300"/>
          <w:trPrChange w:id="7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A5515D5" w14:textId="0214658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ins w:id="73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币种：人民币</w:t>
              </w:r>
            </w:ins>
            <w:del w:id="74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人民印</w:delText>
              </w:r>
            </w:del>
          </w:p>
        </w:tc>
      </w:tr>
      <w:tr w:rsidR="005F4CE4" w:rsidRPr="001E6609" w14:paraId="3A182CE4" w14:textId="77777777" w:rsidTr="005F4CE4">
        <w:trPr>
          <w:trHeight w:val="300"/>
          <w:trPrChange w:id="7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76B16AE" w14:textId="4BB9C122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77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就动</w:delText>
              </w:r>
            </w:del>
            <w:ins w:id="78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流动负债：</w:t>
              </w:r>
            </w:ins>
          </w:p>
        </w:tc>
      </w:tr>
      <w:tr w:rsidR="005F4CE4" w:rsidRPr="001E6609" w14:paraId="5D6902B3" w14:textId="77777777" w:rsidTr="005F4CE4">
        <w:trPr>
          <w:trHeight w:val="300"/>
          <w:trPrChange w:id="7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8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FF02A4B" w14:textId="1DBEEDA2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81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思州伊款</w:delText>
              </w:r>
            </w:del>
            <w:ins w:id="82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短期借款</w:t>
              </w:r>
            </w:ins>
          </w:p>
        </w:tc>
      </w:tr>
      <w:tr w:rsidR="005F4CE4" w:rsidRPr="001E6609" w14:paraId="1235CE62" w14:textId="77777777" w:rsidTr="005F4CE4">
        <w:trPr>
          <w:trHeight w:val="300"/>
          <w:trPrChange w:id="8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9D80FA1" w14:textId="2E5EBD8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85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剛决银河尚</w:delText>
              </w:r>
            </w:del>
            <w:ins w:id="86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向中央银行借款</w:t>
              </w:r>
            </w:ins>
          </w:p>
        </w:tc>
      </w:tr>
      <w:tr w:rsidR="005F4CE4" w:rsidRPr="001E6609" w14:paraId="44103350" w14:textId="77777777" w:rsidTr="005F4CE4">
        <w:trPr>
          <w:trHeight w:val="300"/>
          <w:trPrChange w:id="8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8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BB9098F" w14:textId="6CD8155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拆入</w:t>
            </w:r>
            <w:ins w:id="89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资金</w:t>
              </w:r>
            </w:ins>
            <w:del w:id="90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岭</w:delText>
              </w:r>
            </w:del>
          </w:p>
        </w:tc>
      </w:tr>
      <w:tr w:rsidR="005F4CE4" w:rsidRPr="001E6609" w14:paraId="06B21E34" w14:textId="77777777" w:rsidTr="005F4CE4">
        <w:trPr>
          <w:trHeight w:val="300"/>
          <w:trPrChange w:id="9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7832B25" w14:textId="335224C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93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交性会取物</w:delText>
              </w:r>
            </w:del>
            <w:ins w:id="94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交易性金融负债</w:t>
              </w:r>
            </w:ins>
          </w:p>
        </w:tc>
      </w:tr>
      <w:tr w:rsidR="005F4CE4" w:rsidRPr="001E6609" w14:paraId="62672A19" w14:textId="77777777" w:rsidTr="005F4CE4">
        <w:trPr>
          <w:trHeight w:val="300"/>
          <w:trPrChange w:id="9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0BEB622" w14:textId="59849D7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ins w:id="97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衍</w:t>
              </w:r>
            </w:ins>
            <w:del w:id="98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所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生金融负债</w:t>
            </w:r>
          </w:p>
        </w:tc>
      </w:tr>
      <w:tr w:rsidR="005F4CE4" w:rsidRPr="001E6609" w14:paraId="0770A98D" w14:textId="77777777" w:rsidTr="005F4CE4">
        <w:trPr>
          <w:trHeight w:val="300"/>
          <w:trPrChange w:id="9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BF70852" w14:textId="6274FEC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合同负</w:t>
            </w:r>
            <w:ins w:id="101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债</w:t>
              </w:r>
            </w:ins>
            <w:del w:id="102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偵</w:delText>
              </w:r>
            </w:del>
          </w:p>
        </w:tc>
      </w:tr>
      <w:tr w:rsidR="005F4CE4" w:rsidRPr="001E6609" w14:paraId="5DB001D9" w14:textId="77777777" w:rsidTr="005F4CE4">
        <w:trPr>
          <w:trHeight w:val="300"/>
          <w:trPrChange w:id="10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620A557" w14:textId="0F5E7B2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卖出回购金</w:t>
            </w:r>
            <w:ins w:id="105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融</w:t>
              </w:r>
            </w:ins>
            <w:del w:id="106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破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资产款</w:t>
            </w:r>
            <w:del w:id="107" w:author="Acer" w:date="2024-10-18T01:01:00Z" w16du:dateUtc="2024-10-17T17:01:00Z"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*</w:delText>
              </w:r>
            </w:del>
          </w:p>
        </w:tc>
      </w:tr>
      <w:tr w:rsidR="005F4CE4" w:rsidRPr="001E6609" w14:paraId="2961FB7E" w14:textId="77777777" w:rsidTr="005F4CE4">
        <w:trPr>
          <w:trHeight w:val="300"/>
          <w:trPrChange w:id="10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4EE0DE1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吸收存款及同业存放</w:t>
            </w:r>
            <w:del w:id="110" w:author="Acer" w:date="2024-10-18T01:01:00Z" w16du:dateUtc="2024-10-17T17:01:00Z"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*</w:delText>
              </w:r>
            </w:del>
          </w:p>
        </w:tc>
      </w:tr>
      <w:tr w:rsidR="005F4CE4" w:rsidRPr="001E6609" w14:paraId="0726AE17" w14:textId="77777777" w:rsidTr="005F4CE4">
        <w:trPr>
          <w:trHeight w:val="300"/>
          <w:trPrChange w:id="11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24EB5DE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代理买卖证券款</w:t>
            </w:r>
            <w:del w:id="113" w:author="Acer" w:date="2024-10-18T01:01:00Z" w16du:dateUtc="2024-10-17T17:01:00Z"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*</w:delText>
              </w:r>
            </w:del>
          </w:p>
        </w:tc>
      </w:tr>
      <w:tr w:rsidR="005F4CE4" w:rsidRPr="001E6609" w14:paraId="347B056F" w14:textId="77777777" w:rsidTr="005F4CE4">
        <w:trPr>
          <w:trHeight w:val="300"/>
          <w:trPrChange w:id="11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2D89200" w14:textId="6603EB3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代理承</w:t>
            </w:r>
            <w:ins w:id="116" w:author="Acer" w:date="2024-10-18T01:01:00Z" w16du:dateUtc="2024-10-17T17:0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销</w:t>
              </w:r>
            </w:ins>
            <w:del w:id="117" w:author="Acer" w:date="2024-10-18T01:01:00Z" w16du:dateUtc="2024-10-17T17:0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情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证券款</w:t>
            </w:r>
            <w:del w:id="118" w:author="Acer" w:date="2024-10-18T01:01:00Z" w16du:dateUtc="2024-10-17T17:01:00Z"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*</w:delText>
              </w:r>
            </w:del>
          </w:p>
        </w:tc>
      </w:tr>
      <w:tr w:rsidR="005F4CE4" w:rsidRPr="001E6609" w14:paraId="38C25E6B" w14:textId="77777777" w:rsidTr="005F4CE4">
        <w:trPr>
          <w:trHeight w:val="300"/>
          <w:trPrChange w:id="11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6A45F81" w14:textId="58DA6A5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lastRenderedPageBreak/>
              <w:t>应付</w:t>
            </w:r>
            <w:del w:id="121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取工務</w:delText>
              </w:r>
            </w:del>
            <w:ins w:id="122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职工薪酬</w:t>
              </w:r>
            </w:ins>
          </w:p>
        </w:tc>
      </w:tr>
      <w:tr w:rsidR="005F4CE4" w:rsidRPr="001E6609" w14:paraId="53BA7B9E" w14:textId="77777777" w:rsidTr="005F4CE4">
        <w:trPr>
          <w:trHeight w:val="300"/>
          <w:trPrChange w:id="12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CE6E5CF" w14:textId="60C70EF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del w:id="125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共中</w:delText>
              </w:r>
              <w:r w:rsidRPr="001E6609" w:rsidDel="0095590C">
                <w:rPr>
                  <w:rFonts w:eastAsia="Arial Unicode MS" w:hint="eastAsia"/>
                  <w:color w:val="000000"/>
                  <w:szCs w:val="20"/>
                  <w:lang w:eastAsia="zh-CN"/>
                </w:rPr>
                <w:delText>1</w:delText>
              </w:r>
            </w:del>
            <w:ins w:id="126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应付利息</w:t>
            </w:r>
          </w:p>
        </w:tc>
      </w:tr>
      <w:tr w:rsidR="005F4CE4" w:rsidRPr="001E6609" w14:paraId="33BE9E84" w14:textId="77777777" w:rsidTr="005F4CE4">
        <w:trPr>
          <w:trHeight w:val="300"/>
          <w:trPrChange w:id="12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17F20C5" w14:textId="17F826A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应付手</w:t>
            </w:r>
            <w:ins w:id="129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续</w:t>
              </w:r>
            </w:ins>
            <w:del w:id="130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</w:rPr>
                <w:delText>块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</w:rPr>
              <w:t>费及佣金</w:t>
            </w:r>
            <w:del w:id="131" w:author="Acer" w:date="2024-10-18T01:02:00Z" w16du:dateUtc="2024-10-17T17:02:00Z">
              <w:r w:rsidRPr="001E6609" w:rsidDel="0095590C">
                <w:rPr>
                  <w:rFonts w:eastAsia="Arial Unicode MS"/>
                  <w:color w:val="000000"/>
                  <w:szCs w:val="20"/>
                </w:rPr>
                <w:delText>*</w:delText>
              </w:r>
            </w:del>
          </w:p>
        </w:tc>
      </w:tr>
      <w:tr w:rsidR="005F4CE4" w:rsidRPr="001E6609" w14:paraId="2E1AE71A" w14:textId="77777777" w:rsidTr="005F4CE4">
        <w:trPr>
          <w:trHeight w:val="300"/>
          <w:trPrChange w:id="13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A27D4D6" w14:textId="628F5E5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应付分保</w:t>
            </w:r>
            <w:ins w:id="134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账款</w:t>
              </w:r>
            </w:ins>
            <w:del w:id="135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緊款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36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365B9D71" w14:textId="77777777" w:rsidTr="005F4CE4">
        <w:trPr>
          <w:trHeight w:val="300"/>
          <w:trPrChange w:id="13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20128EB" w14:textId="54016D5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持有</w:t>
            </w:r>
            <w:del w:id="139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格岱负侦</w:delText>
              </w:r>
            </w:del>
            <w:ins w:id="140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待售负债</w:t>
              </w:r>
            </w:ins>
          </w:p>
        </w:tc>
      </w:tr>
      <w:tr w:rsidR="005F4CE4" w:rsidRPr="001E6609" w14:paraId="4E4C95F9" w14:textId="77777777" w:rsidTr="005F4CE4">
        <w:trPr>
          <w:trHeight w:val="300"/>
          <w:trPrChange w:id="14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2D2FD28" w14:textId="5BE013E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一年内到期的非流动</w:t>
            </w:r>
            <w:del w:id="143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员償</w:delText>
              </w:r>
            </w:del>
            <w:ins w:id="144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负债</w:t>
              </w:r>
            </w:ins>
          </w:p>
        </w:tc>
      </w:tr>
      <w:tr w:rsidR="005F4CE4" w:rsidRPr="001E6609" w14:paraId="096776EB" w14:textId="77777777" w:rsidTr="005F4CE4">
        <w:trPr>
          <w:trHeight w:val="300"/>
          <w:trPrChange w:id="14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FD1B2B7" w14:textId="04A9AE7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非流动</w:t>
            </w:r>
            <w:del w:id="147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负債</w:delText>
              </w:r>
            </w:del>
            <w:ins w:id="148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负债：</w:t>
              </w:r>
            </w:ins>
          </w:p>
        </w:tc>
      </w:tr>
      <w:tr w:rsidR="005F4CE4" w:rsidRPr="001E6609" w14:paraId="22E7D85B" w14:textId="77777777" w:rsidTr="005F4CE4">
        <w:trPr>
          <w:trHeight w:val="300"/>
          <w:trPrChange w:id="14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5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723B912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保险合同准备金</w:t>
            </w:r>
            <w:del w:id="151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率</w:delText>
              </w:r>
            </w:del>
          </w:p>
        </w:tc>
      </w:tr>
      <w:tr w:rsidR="005F4CE4" w:rsidRPr="001E6609" w14:paraId="180AFCFB" w14:textId="77777777" w:rsidTr="005F4CE4">
        <w:trPr>
          <w:trHeight w:val="300"/>
          <w:trPrChange w:id="15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5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B6F3BF9" w14:textId="2B18551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54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永续债</w:t>
              </w:r>
            </w:ins>
            <w:del w:id="155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永埃偵</w:delText>
              </w:r>
            </w:del>
          </w:p>
        </w:tc>
      </w:tr>
      <w:tr w:rsidR="005F4CE4" w:rsidRPr="001E6609" w14:paraId="45BB3D1D" w14:textId="77777777" w:rsidTr="005F4CE4">
        <w:trPr>
          <w:trHeight w:val="300"/>
          <w:trPrChange w:id="15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5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588CA99" w14:textId="23963478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58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租赁</w:t>
              </w:r>
            </w:ins>
            <w:del w:id="159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租货</w:delText>
              </w:r>
            </w:del>
            <w:ins w:id="160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负</w:t>
              </w:r>
            </w:ins>
            <w:del w:id="161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员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债</w:t>
            </w:r>
          </w:p>
        </w:tc>
      </w:tr>
      <w:tr w:rsidR="005F4CE4" w:rsidRPr="001E6609" w14:paraId="30AE0BCB" w14:textId="77777777" w:rsidTr="005F4CE4">
        <w:trPr>
          <w:trHeight w:val="300"/>
          <w:trPrChange w:id="16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6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E1CD4AC" w14:textId="6A12072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长期应付</w:t>
            </w:r>
            <w:del w:id="164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取工</w:delText>
              </w:r>
            </w:del>
            <w:ins w:id="165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职工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薪酬</w:t>
            </w:r>
          </w:p>
        </w:tc>
      </w:tr>
      <w:tr w:rsidR="005F4CE4" w:rsidRPr="001E6609" w14:paraId="3428FA70" w14:textId="77777777" w:rsidTr="005F4CE4">
        <w:trPr>
          <w:trHeight w:val="300"/>
          <w:trPrChange w:id="16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6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24F1B1F" w14:textId="480AB6D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68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递延</w:t>
              </w:r>
            </w:ins>
            <w:del w:id="169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递睡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收益</w:t>
            </w:r>
          </w:p>
        </w:tc>
      </w:tr>
      <w:tr w:rsidR="005F4CE4" w:rsidRPr="001E6609" w14:paraId="79166FB5" w14:textId="77777777" w:rsidTr="005F4CE4">
        <w:trPr>
          <w:trHeight w:val="300"/>
          <w:trPrChange w:id="17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7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5FCCD3A" w14:textId="024822B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其他非流动</w:t>
            </w:r>
            <w:del w:id="172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员侦</w:delText>
              </w:r>
            </w:del>
            <w:ins w:id="173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负债</w:t>
              </w:r>
            </w:ins>
          </w:p>
        </w:tc>
      </w:tr>
      <w:tr w:rsidR="005F4CE4" w:rsidRPr="001E6609" w14:paraId="2CF2560F" w14:textId="77777777" w:rsidTr="005F4CE4">
        <w:trPr>
          <w:trHeight w:val="300"/>
          <w:trPrChange w:id="17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7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1D2089B" w14:textId="1A72E67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非</w:t>
            </w:r>
            <w:del w:id="176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海动负值</w:delText>
              </w:r>
            </w:del>
            <w:ins w:id="177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流动负债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合计</w:t>
            </w:r>
          </w:p>
        </w:tc>
      </w:tr>
      <w:tr w:rsidR="005F4CE4" w:rsidRPr="001E6609" w14:paraId="41C156A5" w14:textId="77777777" w:rsidTr="005F4CE4">
        <w:trPr>
          <w:trHeight w:val="300"/>
          <w:trPrChange w:id="17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7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6FCF260" w14:textId="2A0936F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80" w:author="Acer" w:date="2024-10-18T01:02:00Z" w16du:dateUtc="2024-10-17T17:02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所（加东皿＞</w:delText>
              </w:r>
            </w:del>
            <w:ins w:id="181" w:author="Acer" w:date="2024-10-18T01:02:00Z" w16du:dateUtc="2024-10-17T17:0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所有者权益（或股东权益）：</w:t>
              </w:r>
            </w:ins>
          </w:p>
        </w:tc>
      </w:tr>
      <w:tr w:rsidR="005F4CE4" w:rsidRPr="001E6609" w14:paraId="38C8A650" w14:textId="77777777" w:rsidTr="005F4CE4">
        <w:trPr>
          <w:trHeight w:val="300"/>
          <w:trPrChange w:id="18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8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2248062" w14:textId="30D6DF79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实收</w:t>
            </w:r>
            <w:ins w:id="184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85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本（或股本）</w:t>
            </w:r>
          </w:p>
        </w:tc>
      </w:tr>
      <w:tr w:rsidR="005F4CE4" w:rsidRPr="001E6609" w14:paraId="737DD231" w14:textId="77777777" w:rsidTr="005F4CE4">
        <w:trPr>
          <w:trHeight w:val="300"/>
          <w:trPrChange w:id="18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8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567BFB6" w14:textId="2B24C25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其他权</w:t>
            </w:r>
            <w:ins w:id="188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del w:id="189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总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工具</w:t>
            </w:r>
          </w:p>
        </w:tc>
      </w:tr>
      <w:tr w:rsidR="005F4CE4" w:rsidRPr="001E6609" w14:paraId="22282AF1" w14:textId="77777777" w:rsidTr="005F4CE4">
        <w:trPr>
          <w:trHeight w:val="300"/>
          <w:trPrChange w:id="19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9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5A29A21" w14:textId="5169B8D9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92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永续债</w:t>
              </w:r>
            </w:ins>
            <w:del w:id="193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永後價</w:delText>
              </w:r>
            </w:del>
          </w:p>
        </w:tc>
      </w:tr>
      <w:tr w:rsidR="005F4CE4" w:rsidRPr="001E6609" w14:paraId="1DE08548" w14:textId="77777777" w:rsidTr="005F4CE4">
        <w:trPr>
          <w:trHeight w:val="300"/>
          <w:trPrChange w:id="19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9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B464F1B" w14:textId="6342989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96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共他琮合</w:delText>
              </w:r>
            </w:del>
            <w:ins w:id="197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其他综合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收益</w:t>
            </w:r>
          </w:p>
        </w:tc>
      </w:tr>
      <w:tr w:rsidR="005F4CE4" w:rsidRPr="001E6609" w14:paraId="2C83AABD" w14:textId="77777777" w:rsidTr="005F4CE4">
        <w:trPr>
          <w:trHeight w:val="300"/>
          <w:trPrChange w:id="19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9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677B7B0" w14:textId="6C1B358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00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独余公积</w:delText>
              </w:r>
            </w:del>
            <w:ins w:id="201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盈余公积</w:t>
              </w:r>
            </w:ins>
          </w:p>
        </w:tc>
      </w:tr>
      <w:tr w:rsidR="005F4CE4" w:rsidRPr="001E6609" w14:paraId="5F048617" w14:textId="77777777" w:rsidTr="005F4CE4">
        <w:trPr>
          <w:trHeight w:val="300"/>
          <w:trPrChange w:id="20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0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1D60951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del w:id="204" w:author="Acer" w:date="2024-10-18T01:03:00Z" w16du:dateUtc="2024-10-17T17:03:00Z"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205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-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般风险准备</w:t>
            </w:r>
            <w:del w:id="206" w:author="Acer" w:date="2024-10-18T01:03:00Z" w16du:dateUtc="2024-10-17T17:03:00Z"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207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543A4549" w14:textId="77777777" w:rsidTr="005F4CE4">
        <w:trPr>
          <w:trHeight w:val="300"/>
          <w:trPrChange w:id="20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0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805135A" w14:textId="33F33FC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归属于</w:t>
            </w:r>
            <w:ins w:id="210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母</w:t>
              </w:r>
            </w:ins>
            <w:del w:id="211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埠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公司所有者权益（或</w:t>
            </w:r>
            <w:del w:id="212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成东权微</w:delText>
              </w:r>
            </w:del>
            <w:ins w:id="213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股东权益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）合计</w:t>
            </w:r>
          </w:p>
        </w:tc>
      </w:tr>
      <w:tr w:rsidR="005F4CE4" w:rsidRPr="001E6609" w14:paraId="348DC8E5" w14:textId="77777777" w:rsidTr="005F4CE4">
        <w:trPr>
          <w:trHeight w:val="300"/>
          <w:trPrChange w:id="21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1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E7192D1" w14:textId="28C1147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少数股东权</w:t>
            </w:r>
            <w:ins w:id="216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del w:id="217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效</w:delText>
              </w:r>
            </w:del>
          </w:p>
        </w:tc>
      </w:tr>
      <w:tr w:rsidR="005F4CE4" w:rsidRPr="001E6609" w14:paraId="3B39261D" w14:textId="77777777" w:rsidTr="005F4CE4">
        <w:trPr>
          <w:trHeight w:val="300"/>
          <w:trPrChange w:id="21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1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42DA456" w14:textId="2732F4F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所有者权益（</w:t>
            </w:r>
            <w:del w:id="220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视东权益</w:delText>
              </w:r>
            </w:del>
            <w:ins w:id="221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或股东权益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）合计</w:t>
            </w:r>
          </w:p>
        </w:tc>
      </w:tr>
      <w:tr w:rsidR="005F4CE4" w:rsidRPr="001E6609" w14:paraId="106EC8C2" w14:textId="77777777" w:rsidTr="005F4CE4">
        <w:trPr>
          <w:trHeight w:val="300"/>
          <w:trPrChange w:id="22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2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5C7D62D" w14:textId="79A764D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224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负债</w:t>
              </w:r>
            </w:ins>
            <w:del w:id="225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负債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和所有者权益（或</w:t>
            </w:r>
            <w:ins w:id="226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</w:t>
              </w:r>
            </w:ins>
            <w:del w:id="227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成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东权益）总计</w:t>
            </w:r>
          </w:p>
        </w:tc>
      </w:tr>
      <w:tr w:rsidR="005F4CE4" w:rsidRPr="001E6609" w14:paraId="61FA3546" w14:textId="77777777" w:rsidTr="005F4CE4">
        <w:trPr>
          <w:trHeight w:val="300"/>
          <w:trPrChange w:id="22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2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81EDA35" w14:textId="60AB09D2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合并利</w:t>
            </w:r>
            <w:ins w:id="230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润</w:t>
              </w:r>
            </w:ins>
            <w:del w:id="231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洵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表</w:t>
            </w:r>
          </w:p>
        </w:tc>
      </w:tr>
      <w:tr w:rsidR="005F4CE4" w:rsidRPr="001E6609" w14:paraId="6C8C6ABC" w14:textId="77777777" w:rsidTr="005F4CE4">
        <w:trPr>
          <w:trHeight w:val="300"/>
          <w:trPrChange w:id="23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3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BD3D7F2" w14:textId="3377621E" w:rsidR="005F4CE4" w:rsidRPr="001E6609" w:rsidRDefault="005F4CE4" w:rsidP="0095590C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234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编制单位：遂宁县开源投资有限公司</w:t>
              </w:r>
            </w:ins>
            <w:del w:id="235" w:author="Acer" w:date="2024-10-18T01:03:00Z" w16du:dateUtc="2024-10-17T17:03:00Z">
              <w:r w:rsidRPr="001E6609" w:rsidDel="007E02A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洞用位</w:delText>
              </w:r>
              <w:r w:rsidRPr="003F5D6E" w:rsidDel="007E02A9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236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1</w:delText>
              </w:r>
              <w:r w:rsidRPr="001E6609" w:rsidDel="007E02A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埋平县开财火気谢帆公司</w:delText>
              </w:r>
              <w:r w:rsidRPr="003F5D6E" w:rsidDel="007E02A9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237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,</w:delText>
              </w:r>
            </w:del>
          </w:p>
        </w:tc>
      </w:tr>
      <w:tr w:rsidR="005F4CE4" w:rsidRPr="001E6609" w14:paraId="7CCC4EB9" w14:textId="77777777" w:rsidTr="005F4CE4">
        <w:trPr>
          <w:trHeight w:val="300"/>
          <w:trPrChange w:id="23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3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C9D5E9A" w14:textId="57AB068E" w:rsidR="005F4CE4" w:rsidRPr="001E6609" w:rsidRDefault="005F4CE4" w:rsidP="0095590C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240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单位：元</w:t>
              </w:r>
            </w:ins>
            <w:del w:id="241" w:author="Acer" w:date="2024-10-18T01:03:00Z" w16du:dateUtc="2024-10-17T17:03:00Z">
              <w:r w:rsidRPr="001E6609" w:rsidDel="007E02A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元币林</w:delText>
              </w:r>
              <w:r w:rsidRPr="003F5D6E" w:rsidDel="007E02A9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242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:</w:delText>
              </w:r>
            </w:del>
          </w:p>
        </w:tc>
      </w:tr>
      <w:tr w:rsidR="005F4CE4" w:rsidRPr="001E6609" w14:paraId="20C4FE0E" w14:textId="77777777" w:rsidTr="005F4CE4">
        <w:trPr>
          <w:trHeight w:val="300"/>
          <w:trPrChange w:id="24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4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9FDCE11" w14:textId="573CCCE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245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币种：人民币</w:t>
              </w:r>
            </w:ins>
            <w:del w:id="246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人民所</w:delText>
              </w:r>
            </w:del>
          </w:p>
        </w:tc>
      </w:tr>
      <w:tr w:rsidR="005F4CE4" w:rsidRPr="001E6609" w14:paraId="2B2CC9DF" w14:textId="77777777" w:rsidTr="005F4CE4">
        <w:trPr>
          <w:trHeight w:val="300"/>
          <w:trPrChange w:id="24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4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FD63AA5" w14:textId="73667C3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249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附注</w:t>
              </w:r>
            </w:ins>
            <w:del w:id="250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州注</w:delText>
              </w:r>
            </w:del>
          </w:p>
        </w:tc>
      </w:tr>
      <w:tr w:rsidR="005F4CE4" w:rsidRPr="001E6609" w14:paraId="7C987766" w14:textId="77777777" w:rsidTr="005F4CE4">
        <w:trPr>
          <w:trHeight w:val="300"/>
          <w:trPrChange w:id="25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5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3AF03E1" w14:textId="2FEC0C4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253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</w:rPr>
                </w:rPrChange>
              </w:rPr>
              <w:t>、</w:t>
            </w:r>
            <w:ins w:id="254" w:author="Acer" w:date="2024-10-18T01:03:00Z" w16du:dateUtc="2024-10-17T17:03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255" w:author="Acer" w:date="2024-10-18T01:31:00Z" w16du:dateUtc="2024-10-17T17:31:00Z">
                    <w:rPr>
                      <w:rFonts w:ascii="微软雅黑" w:eastAsia="微软雅黑" w:hAnsi="微软雅黑" w:cs="微软雅黑" w:hint="eastAsia"/>
                      <w:color w:val="000000"/>
                      <w:szCs w:val="20"/>
                      <w:lang w:eastAsia="zh-CN"/>
                    </w:rPr>
                  </w:rPrChange>
                </w:rPr>
                <w:t>营业</w:t>
              </w:r>
            </w:ins>
            <w:del w:id="256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世业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总收入</w:t>
            </w:r>
          </w:p>
        </w:tc>
      </w:tr>
      <w:tr w:rsidR="005F4CE4" w:rsidRPr="001E6609" w14:paraId="1E4F96B3" w14:textId="77777777" w:rsidTr="005F4CE4">
        <w:trPr>
          <w:trHeight w:val="300"/>
          <w:trPrChange w:id="25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5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1DAFFB5" w14:textId="0940C97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259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</w:t>
              </w:r>
            </w:ins>
            <w:del w:id="260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中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营业收入</w:t>
            </w:r>
          </w:p>
        </w:tc>
      </w:tr>
      <w:tr w:rsidR="005F4CE4" w:rsidRPr="001E6609" w14:paraId="7B78B6C3" w14:textId="77777777" w:rsidTr="005F4CE4">
        <w:trPr>
          <w:trHeight w:val="300"/>
          <w:trPrChange w:id="26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6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F4FB263" w14:textId="72DCCAA8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263" w:author="Acer" w:date="2024-10-18T01:03:00Z" w16du:dateUtc="2024-10-17T17:0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利息</w:t>
              </w:r>
            </w:ins>
            <w:del w:id="264" w:author="Acer" w:date="2024-10-18T01:03:00Z" w16du:dateUtc="2024-10-17T17:03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利且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收入</w:t>
            </w:r>
          </w:p>
        </w:tc>
      </w:tr>
      <w:tr w:rsidR="005F4CE4" w:rsidRPr="001E6609" w14:paraId="3C5595F1" w14:textId="77777777" w:rsidTr="005F4CE4">
        <w:trPr>
          <w:trHeight w:val="300"/>
          <w:trPrChange w:id="26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6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684A3D1" w14:textId="77DF147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67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己保贾</w:delText>
              </w:r>
            </w:del>
            <w:ins w:id="268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已赚保费</w:t>
              </w:r>
            </w:ins>
          </w:p>
        </w:tc>
      </w:tr>
      <w:tr w:rsidR="005F4CE4" w:rsidRPr="001E6609" w14:paraId="75479CE3" w14:textId="77777777" w:rsidTr="005F4CE4">
        <w:trPr>
          <w:trHeight w:val="300"/>
          <w:trPrChange w:id="26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7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863D5C6" w14:textId="588EB62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71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乎包费</w:delText>
              </w:r>
            </w:del>
            <w:ins w:id="272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手续费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及佣金收入</w:t>
            </w:r>
            <w:del w:id="273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青</w:delText>
              </w:r>
            </w:del>
          </w:p>
        </w:tc>
      </w:tr>
      <w:tr w:rsidR="005F4CE4" w:rsidRPr="001E6609" w14:paraId="798C4C23" w14:textId="77777777" w:rsidTr="005F4CE4">
        <w:trPr>
          <w:trHeight w:val="300"/>
          <w:trPrChange w:id="27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7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D4C8109" w14:textId="5589087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二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276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营业</w:t>
            </w:r>
            <w:del w:id="277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前应木</w:delText>
              </w:r>
            </w:del>
            <w:ins w:id="278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总成本</w:t>
              </w:r>
            </w:ins>
          </w:p>
        </w:tc>
      </w:tr>
      <w:tr w:rsidR="005F4CE4" w:rsidRPr="001E6609" w14:paraId="3CFCAB34" w14:textId="77777777" w:rsidTr="005F4CE4">
        <w:trPr>
          <w:trHeight w:val="300"/>
          <w:trPrChange w:id="27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8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D569A65" w14:textId="7EBC937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81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共中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28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1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曾业成木</w:delText>
              </w:r>
            </w:del>
            <w:ins w:id="283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其中：营业成本</w:t>
              </w:r>
            </w:ins>
          </w:p>
        </w:tc>
      </w:tr>
      <w:tr w:rsidR="005F4CE4" w:rsidRPr="001E6609" w14:paraId="0104084E" w14:textId="77777777" w:rsidTr="005F4CE4">
        <w:trPr>
          <w:trHeight w:val="300"/>
          <w:trPrChange w:id="28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8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4A18319" w14:textId="1402DDC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86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利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287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m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支出</w:delText>
              </w:r>
            </w:del>
            <w:ins w:id="288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利息支出</w:t>
              </w:r>
            </w:ins>
          </w:p>
        </w:tc>
      </w:tr>
      <w:tr w:rsidR="005F4CE4" w:rsidRPr="001E6609" w14:paraId="5A534B03" w14:textId="77777777" w:rsidTr="005F4CE4">
        <w:trPr>
          <w:trHeight w:val="300"/>
          <w:trPrChange w:id="28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9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CB5BFCD" w14:textId="156BE8D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91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乎世贾</w:delText>
              </w:r>
            </w:del>
            <w:ins w:id="292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手续费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及佣金支出</w:t>
            </w:r>
          </w:p>
        </w:tc>
      </w:tr>
      <w:tr w:rsidR="005F4CE4" w:rsidRPr="001E6609" w14:paraId="68308611" w14:textId="77777777" w:rsidTr="005F4CE4">
        <w:trPr>
          <w:trHeight w:val="300"/>
          <w:trPrChange w:id="29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29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8C6E77A" w14:textId="5D3559F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95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出保釦</w:delText>
              </w:r>
            </w:del>
            <w:ins w:id="296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退保金</w:t>
              </w:r>
            </w:ins>
          </w:p>
        </w:tc>
      </w:tr>
      <w:tr w:rsidR="005F4CE4" w:rsidRPr="001E6609" w14:paraId="7BBDC63D" w14:textId="77777777" w:rsidTr="005F4CE4">
        <w:trPr>
          <w:trHeight w:val="300"/>
          <w:trPrChange w:id="29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29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7B9021E" w14:textId="2FDE6B8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299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付外出净用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300" w:author="Acer" w:date="2024-10-18T01:31:00Z" w16du:dateUtc="2024-10-17T17:31:00Z">
                    <w:rPr>
                      <w:rFonts w:asciiTheme="minorEastAsia" w:hAnsiTheme="minorEastAsia" w:cs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。</w:delText>
              </w:r>
            </w:del>
            <w:ins w:id="301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赔付支出净额</w:t>
              </w:r>
            </w:ins>
          </w:p>
        </w:tc>
      </w:tr>
      <w:tr w:rsidR="005F4CE4" w:rsidRPr="001E6609" w14:paraId="7DD888DC" w14:textId="77777777" w:rsidTr="005F4CE4">
        <w:trPr>
          <w:trHeight w:val="300"/>
          <w:trPrChange w:id="30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0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6E0603A" w14:textId="59F354B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提取</w:t>
            </w:r>
            <w:del w:id="304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保曲合同册备金净旭与</w:delText>
              </w:r>
            </w:del>
            <w:ins w:id="305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保险合同准备金净额</w:t>
              </w:r>
            </w:ins>
          </w:p>
        </w:tc>
      </w:tr>
      <w:tr w:rsidR="005F4CE4" w:rsidRPr="001E6609" w14:paraId="542EEE70" w14:textId="77777777" w:rsidTr="005F4CE4">
        <w:trPr>
          <w:trHeight w:val="300"/>
          <w:trPrChange w:id="30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30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2E54770" w14:textId="0C2200A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保</w:t>
            </w:r>
            <w:ins w:id="308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单</w:t>
              </w:r>
            </w:ins>
            <w:del w:id="309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中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红利</w:t>
            </w:r>
            <w:del w:id="310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我出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311" w:author="Acer" w:date="2024-10-18T01:31:00Z" w16du:dateUtc="2024-10-17T17:31:00Z">
                    <w:rPr>
                      <w:rFonts w:asciiTheme="minorEastAsia" w:hAnsiTheme="minorEastAsia" w:cs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。</w:delText>
              </w:r>
            </w:del>
            <w:ins w:id="312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支出</w:t>
              </w:r>
            </w:ins>
          </w:p>
        </w:tc>
      </w:tr>
      <w:tr w:rsidR="005F4CE4" w:rsidRPr="001E6609" w14:paraId="7095324F" w14:textId="77777777" w:rsidTr="005F4CE4">
        <w:trPr>
          <w:trHeight w:val="300"/>
          <w:trPrChange w:id="31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1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C9C57EA" w14:textId="2E3D32E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分保</w:t>
            </w:r>
            <w:ins w:id="315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费用</w:t>
              </w:r>
            </w:ins>
            <w:del w:id="316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與川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317" w:author="Acer" w:date="2024-10-18T01:31:00Z" w16du:dateUtc="2024-10-17T17:31:00Z">
                    <w:rPr>
                      <w:rFonts w:ascii="Meiryo UI" w:eastAsia="Meiryo UI" w:hAnsi="Meiryo UI" w:cs="Arial Unicode MS" w:hint="eastAsia"/>
                      <w:color w:val="000000"/>
                      <w:szCs w:val="20"/>
                    </w:rPr>
                  </w:rPrChange>
                </w:rPr>
                <w:delText>。</w:delText>
              </w:r>
            </w:del>
          </w:p>
        </w:tc>
      </w:tr>
      <w:tr w:rsidR="005F4CE4" w:rsidRPr="001E6609" w14:paraId="46F68CCC" w14:textId="77777777" w:rsidTr="005F4CE4">
        <w:trPr>
          <w:trHeight w:val="300"/>
          <w:trPrChange w:id="31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31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969ADDF" w14:textId="348417C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税金</w:t>
            </w:r>
            <w:del w:id="320" w:author="Acer" w:date="2024-10-18T01:04:00Z" w16du:dateUtc="2024-10-17T17:04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公阳加</w:delText>
              </w:r>
            </w:del>
            <w:ins w:id="321" w:author="Acer" w:date="2024-10-18T01:04:00Z" w16du:dateUtc="2024-10-17T17:0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及附加</w:t>
              </w:r>
            </w:ins>
          </w:p>
        </w:tc>
      </w:tr>
      <w:tr w:rsidR="005F4CE4" w:rsidRPr="001E6609" w14:paraId="73F93530" w14:textId="77777777" w:rsidTr="005F4CE4">
        <w:trPr>
          <w:trHeight w:val="300"/>
          <w:trPrChange w:id="32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2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F1C0C2E" w14:textId="04E79FE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324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梢岀费川</w:delText>
              </w:r>
            </w:del>
            <w:ins w:id="325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销售费用</w:t>
              </w:r>
            </w:ins>
          </w:p>
        </w:tc>
      </w:tr>
      <w:tr w:rsidR="005F4CE4" w:rsidRPr="001E6609" w14:paraId="1AD79139" w14:textId="77777777" w:rsidTr="005F4CE4">
        <w:trPr>
          <w:trHeight w:val="300"/>
          <w:trPrChange w:id="32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32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3CF6EE2" w14:textId="505C6AE4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328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del w:id="329" w:author="Acer" w:date="2024-10-18T01:05:00Z" w16du:dateUtc="2024-10-17T17:05:00Z"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330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njhyjm</w:delText>
              </w:r>
            </w:del>
            <w:ins w:id="331" w:author="Acer" w:date="2024-10-18T01:05:00Z" w16du:dateUtc="2024-10-17T17:05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332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管理费用</w:t>
              </w:r>
            </w:ins>
          </w:p>
        </w:tc>
      </w:tr>
      <w:tr w:rsidR="005F4CE4" w:rsidRPr="001E6609" w14:paraId="75801FC6" w14:textId="77777777" w:rsidTr="005F4CE4">
        <w:trPr>
          <w:trHeight w:val="300"/>
          <w:trPrChange w:id="33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3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1899909" w14:textId="23BB3EF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335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明务即</w:delText>
              </w:r>
            </w:del>
            <w:ins w:id="336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财务费用</w:t>
              </w:r>
            </w:ins>
          </w:p>
        </w:tc>
      </w:tr>
      <w:tr w:rsidR="005F4CE4" w:rsidRPr="001E6609" w14:paraId="05F774B8" w14:textId="77777777" w:rsidTr="005F4CE4">
        <w:trPr>
          <w:trHeight w:val="300"/>
          <w:trPrChange w:id="33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33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89CECBD" w14:textId="73938DA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339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共中</w:delText>
              </w:r>
            </w:del>
            <w:ins w:id="340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利息费用</w:t>
            </w:r>
          </w:p>
        </w:tc>
      </w:tr>
      <w:tr w:rsidR="005F4CE4" w:rsidRPr="001E6609" w14:paraId="427BE50B" w14:textId="77777777" w:rsidTr="005F4CE4">
        <w:trPr>
          <w:trHeight w:val="300"/>
          <w:trPrChange w:id="34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4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165626E" w14:textId="72F454E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343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利收入</w:delText>
              </w:r>
            </w:del>
            <w:ins w:id="344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利息收入</w:t>
              </w:r>
            </w:ins>
          </w:p>
        </w:tc>
      </w:tr>
      <w:tr w:rsidR="005F4CE4" w:rsidRPr="001E6609" w14:paraId="695E1884" w14:textId="77777777" w:rsidTr="005F4CE4">
        <w:trPr>
          <w:trHeight w:val="300"/>
          <w:trPrChange w:id="34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34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E0183A3" w14:textId="51CFD2F9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347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加：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其他收</w:t>
            </w:r>
            <w:ins w:id="348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del w:id="349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首</w:delText>
              </w:r>
            </w:del>
          </w:p>
        </w:tc>
      </w:tr>
      <w:tr w:rsidR="005F4CE4" w:rsidRPr="001E6609" w14:paraId="782F21A7" w14:textId="77777777" w:rsidTr="005F4CE4">
        <w:trPr>
          <w:trHeight w:val="300"/>
          <w:trPrChange w:id="35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5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B02B5B5" w14:textId="3A0FF0A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投资收</w:t>
            </w:r>
            <w:ins w:id="352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del w:id="353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首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（损失以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354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“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355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”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号填列）</w:t>
            </w:r>
          </w:p>
        </w:tc>
      </w:tr>
      <w:tr w:rsidR="005F4CE4" w:rsidRPr="001E6609" w14:paraId="093DD024" w14:textId="77777777" w:rsidTr="005F4CE4">
        <w:trPr>
          <w:trHeight w:val="300"/>
          <w:trPrChange w:id="35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35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1019935" w14:textId="304E7A3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其中</w:t>
            </w:r>
            <w:del w:id="358" w:author="Acer" w:date="2024-10-18T01:05:00Z" w16du:dateUtc="2024-10-17T17:05:00Z"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359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1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划</w:delText>
              </w:r>
            </w:del>
            <w:ins w:id="360" w:author="Acer" w:date="2024-10-18T01:05:00Z" w16du:dateUtc="2024-10-17T17:05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361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：对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联</w:t>
            </w:r>
            <w:ins w:id="362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营</w:t>
              </w:r>
            </w:ins>
            <w:del w:id="363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智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企业和合</w:t>
            </w:r>
            <w:ins w:id="364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营</w:t>
              </w:r>
            </w:ins>
            <w:del w:id="365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首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企业的</w:t>
            </w:r>
            <w:ins w:id="366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投资</w:t>
              </w:r>
            </w:ins>
            <w:del w:id="367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校史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收益</w:t>
            </w:r>
          </w:p>
        </w:tc>
      </w:tr>
      <w:tr w:rsidR="005F4CE4" w:rsidRPr="001E6609" w14:paraId="02A0993C" w14:textId="77777777" w:rsidTr="005F4CE4">
        <w:trPr>
          <w:trHeight w:val="300"/>
          <w:trPrChange w:id="36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6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568753B" w14:textId="5B791E48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以</w:t>
            </w:r>
            <w:del w:id="370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阳余成木计员</w:delText>
              </w:r>
            </w:del>
            <w:ins w:id="371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摊余成本计量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的</w:t>
            </w:r>
            <w:del w:id="372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创独资产终止用认收而</w:delText>
              </w:r>
            </w:del>
            <w:ins w:id="373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金融资产终止确认收益</w:t>
              </w:r>
            </w:ins>
          </w:p>
        </w:tc>
      </w:tr>
      <w:tr w:rsidR="005F4CE4" w:rsidRPr="001E6609" w14:paraId="3C841D46" w14:textId="77777777" w:rsidTr="005F4CE4">
        <w:trPr>
          <w:trHeight w:val="300"/>
          <w:trPrChange w:id="37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37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2D896C4" w14:textId="097EC3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汇兑收</w:t>
            </w:r>
            <w:ins w:id="376" w:author="Acer" w:date="2024-10-18T01:05:00Z" w16du:dateUtc="2024-10-17T17:0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ins w:id="377" w:author="Acer" w:date="2024-10-18T01:06:00Z" w16du:dateUtc="2024-10-17T17:06:00Z"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（损失以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378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“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379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”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号填列）</w:t>
              </w:r>
            </w:ins>
            <w:del w:id="380" w:author="Acer" w:date="2024-10-18T01:05:00Z" w16du:dateUtc="2024-10-17T17:05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首</w:delText>
              </w:r>
            </w:del>
            <w:del w:id="381" w:author="Acer" w:date="2024-10-18T01:06:00Z" w16du:dateUtc="2024-10-17T17:06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（加失以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382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“-”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号城列）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383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•</w:delText>
              </w:r>
            </w:del>
          </w:p>
        </w:tc>
      </w:tr>
      <w:tr w:rsidR="005F4CE4" w:rsidRPr="001E6609" w14:paraId="3114083B" w14:textId="77777777" w:rsidTr="005F4CE4">
        <w:trPr>
          <w:trHeight w:val="300"/>
          <w:trPrChange w:id="38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38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B93B23D" w14:textId="536A72E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净敞口</w:t>
            </w:r>
            <w:ins w:id="386" w:author="Acer" w:date="2024-10-18T01:06:00Z" w16du:dateUtc="2024-10-17T17:0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套期</w:t>
              </w:r>
            </w:ins>
            <w:del w:id="387" w:author="Acer" w:date="2024-10-18T01:06:00Z" w16du:dateUtc="2024-10-17T17:06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欠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收益</w:t>
            </w:r>
            <w:ins w:id="388" w:author="Acer" w:date="2024-10-18T01:06:00Z" w16du:dateUtc="2024-10-17T17:06:00Z"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（损失以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389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“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390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”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号填列）</w:t>
              </w:r>
            </w:ins>
            <w:del w:id="391" w:author="Acer" w:date="2024-10-18T01:06:00Z" w16du:dateUtc="2024-10-17T17:06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（别失以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392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“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393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”0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填列）</w:delText>
              </w:r>
            </w:del>
          </w:p>
        </w:tc>
      </w:tr>
      <w:tr w:rsidR="005F4CE4" w:rsidRPr="001E6609" w14:paraId="177E66C4" w14:textId="77777777" w:rsidTr="005F4CE4">
        <w:trPr>
          <w:trHeight w:val="300"/>
          <w:trPrChange w:id="39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39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2ECBA9A" w14:textId="25102E7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公允</w:t>
            </w:r>
            <w:del w:id="396" w:author="Acer" w:date="2024-10-18T01:06:00Z" w16du:dateUtc="2024-10-17T17:06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而但父幼收首（物大以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397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---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号城列）</w:delText>
              </w:r>
            </w:del>
            <w:ins w:id="398" w:author="Acer" w:date="2024-10-18T01:06:00Z" w16du:dateUtc="2024-10-17T17:0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价值变动收益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（损失以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399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“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00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”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号填列）</w:t>
              </w:r>
            </w:ins>
          </w:p>
        </w:tc>
      </w:tr>
      <w:tr w:rsidR="005F4CE4" w:rsidRPr="001E6609" w14:paraId="2F0AF91A" w14:textId="77777777" w:rsidTr="005F4CE4">
        <w:trPr>
          <w:trHeight w:val="300"/>
          <w:trPrChange w:id="40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0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47112DA" w14:textId="29503D19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403" w:author="Acer" w:date="2024-10-18T01:06:00Z" w16du:dateUtc="2024-10-17T17:0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信用减值损失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（损失以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04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“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05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”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号填列）</w:t>
              </w:r>
            </w:ins>
            <w:del w:id="406" w:author="Acer" w:date="2024-10-18T01:06:00Z" w16du:dateUtc="2024-10-17T17:06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伯川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07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-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央（册央以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08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“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09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”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号填列）</w:delText>
              </w:r>
            </w:del>
          </w:p>
        </w:tc>
      </w:tr>
      <w:tr w:rsidR="005F4CE4" w:rsidRPr="001E6609" w14:paraId="7D1899FB" w14:textId="77777777" w:rsidTr="005F4CE4">
        <w:trPr>
          <w:trHeight w:val="300"/>
          <w:trPrChange w:id="41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1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A5EC432" w14:textId="7243AC7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412" w:author="Acer" w:date="2024-10-18T01:06:00Z" w16du:dateUtc="2024-10-17T17:06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版产旅的很央（根央以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413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---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号加列）</w:delText>
              </w:r>
            </w:del>
            <w:ins w:id="414" w:author="Acer" w:date="2024-10-18T01:06:00Z" w16du:dateUtc="2024-10-17T17:0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资产减值损失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（损失以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15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“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16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”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号填列）</w:t>
              </w:r>
            </w:ins>
          </w:p>
        </w:tc>
      </w:tr>
      <w:tr w:rsidR="005F4CE4" w:rsidRPr="001E6609" w14:paraId="63E7B21F" w14:textId="77777777" w:rsidTr="005F4CE4">
        <w:trPr>
          <w:trHeight w:val="300"/>
          <w:trPrChange w:id="41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1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7AA565F" w14:textId="6DFD2C1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419" w:author="Acer" w:date="2024-10-18T01:06:00Z" w16du:dateUtc="2024-10-17T17:06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货产处双收益（坦央以号填列）</w:delText>
              </w:r>
            </w:del>
            <w:ins w:id="420" w:author="Acer" w:date="2024-10-18T01:06:00Z" w16du:dateUtc="2024-10-17T17:0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资产处置收益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（损失以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21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“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22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”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号填列）</w:t>
              </w:r>
            </w:ins>
          </w:p>
        </w:tc>
      </w:tr>
      <w:tr w:rsidR="005F4CE4" w:rsidRPr="001E6609" w14:paraId="4B994B73" w14:textId="77777777" w:rsidTr="005F4CE4">
        <w:trPr>
          <w:trHeight w:val="300"/>
          <w:trPrChange w:id="42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2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C0CBD65" w14:textId="1437159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三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425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营业利</w:t>
            </w:r>
            <w:ins w:id="426" w:author="Acer" w:date="2024-10-18T01:06:00Z" w16du:dateUtc="2024-10-17T17:0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润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亏损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以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27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“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一</w:t>
              </w:r>
              <w:r w:rsidRPr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28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t>”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号填列）</w:t>
              </w:r>
            </w:ins>
            <w:del w:id="429" w:author="Acer" w:date="2024-10-18T01:06:00Z" w16du:dateUtc="2024-10-17T17:06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風（弓扳以号壇列）</w:delText>
              </w:r>
            </w:del>
          </w:p>
        </w:tc>
      </w:tr>
      <w:tr w:rsidR="005F4CE4" w:rsidRPr="001E6609" w14:paraId="1C7E7E73" w14:textId="77777777" w:rsidTr="005F4CE4">
        <w:trPr>
          <w:trHeight w:val="300"/>
          <w:trPrChange w:id="43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3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991BB91" w14:textId="7ED08BA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加</w:t>
            </w:r>
            <w:del w:id="432" w:author="Acer" w:date="2024-10-18T01:06:00Z" w16du:dateUtc="2024-10-17T17:06:00Z"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433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1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自</w:delText>
              </w:r>
            </w:del>
            <w:ins w:id="434" w:author="Acer" w:date="2024-10-18T01:06:00Z" w16du:dateUtc="2024-10-17T17:06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435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：营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业外收入</w:t>
            </w:r>
          </w:p>
        </w:tc>
      </w:tr>
      <w:tr w:rsidR="005F4CE4" w:rsidRPr="001E6609" w14:paraId="70510DE7" w14:textId="77777777" w:rsidTr="005F4CE4">
        <w:trPr>
          <w:trHeight w:val="300"/>
          <w:trPrChange w:id="43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3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C8D7BDA" w14:textId="348DB068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减</w:t>
            </w:r>
            <w:del w:id="438" w:author="Acer" w:date="2024-10-18T01:06:00Z" w16du:dateUtc="2024-10-17T17:06:00Z"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439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1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省</w:delText>
              </w:r>
            </w:del>
            <w:ins w:id="440" w:author="Acer" w:date="2024-10-18T01:06:00Z" w16du:dateUtc="2024-10-17T17:06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441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：营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业外支出</w:t>
            </w:r>
          </w:p>
        </w:tc>
      </w:tr>
      <w:tr w:rsidR="005F4CE4" w:rsidRPr="001E6609" w14:paraId="0F8D1E5A" w14:textId="77777777" w:rsidTr="005F4CE4">
        <w:trPr>
          <w:trHeight w:val="300"/>
          <w:trPrChange w:id="44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4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6CBC979" w14:textId="5D60B47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四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444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del w:id="445" w:author="Acer" w:date="2024-10-18T01:06:00Z" w16du:dateUtc="2024-10-17T17:06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利加总囿</w:delText>
              </w:r>
            </w:del>
            <w:ins w:id="446" w:author="Acer" w:date="2024-10-18T01:06:00Z" w16du:dateUtc="2024-10-17T17:0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利润总额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（亏损总</w:t>
            </w:r>
            <w:ins w:id="447" w:author="Acer" w:date="2024-10-18T01:06:00Z" w16du:dateUtc="2024-10-17T17:0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448" w:author="Acer" w:date="2024-10-18T01:06:00Z" w16du:dateUtc="2024-10-17T17:06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極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以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449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“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450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”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</w:t>
            </w:r>
            <w:ins w:id="451" w:author="Acer" w:date="2024-10-18T01:06:00Z" w16du:dateUtc="2024-10-17T17:0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填</w:t>
              </w:r>
            </w:ins>
            <w:del w:id="452" w:author="Acer" w:date="2024-10-18T01:06:00Z" w16du:dateUtc="2024-10-17T17:06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班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列）</w:t>
            </w:r>
          </w:p>
        </w:tc>
      </w:tr>
      <w:tr w:rsidR="005F4CE4" w:rsidRPr="001E6609" w14:paraId="759A7BEE" w14:textId="77777777" w:rsidTr="005F4CE4">
        <w:trPr>
          <w:trHeight w:val="300"/>
          <w:trPrChange w:id="45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5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066C81A" w14:textId="413C2BF8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455" w:author="Acer" w:date="2024-10-18T01:07:00Z" w16du:dateUtc="2024-10-17T17:0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减：所得税</w:t>
              </w:r>
            </w:ins>
            <w:del w:id="456" w:author="Acer" w:date="2024-10-18T01:07:00Z" w16du:dateUtc="2024-10-17T17:07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然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457" w:author="Acer" w:date="2024-10-18T01:31:00Z" w16du:dateUtc="2024-10-17T17:31:00Z">
                    <w:rPr>
                      <w:rFonts w:ascii="Meiryo UI" w:eastAsia="Meiryo UI" w:hAnsi="Meiryo UI" w:cs="Arial Unicode MS" w:hint="eastAsia"/>
                      <w:color w:val="000000"/>
                      <w:szCs w:val="20"/>
                    </w:rPr>
                  </w:rPrChange>
                </w:rPr>
                <w:delText>】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历用税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费用</w:t>
            </w:r>
          </w:p>
        </w:tc>
      </w:tr>
      <w:tr w:rsidR="005F4CE4" w:rsidRPr="001E6609" w14:paraId="0A3ACE26" w14:textId="77777777" w:rsidTr="005F4CE4">
        <w:trPr>
          <w:trHeight w:val="300"/>
          <w:trPrChange w:id="45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5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E8290FC" w14:textId="5DA77DC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五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460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del w:id="461" w:author="Acer" w:date="2024-10-18T01:07:00Z" w16du:dateUtc="2024-10-17T17:07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冷利同</w:delText>
              </w:r>
            </w:del>
            <w:ins w:id="462" w:author="Acer" w:date="2024-10-18T01:07:00Z" w16du:dateUtc="2024-10-17T17:0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净利润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del w:id="463" w:author="Acer" w:date="2024-10-18T01:07:00Z" w16du:dateUtc="2024-10-17T17:07:00Z"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464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1540</w:delText>
              </w:r>
            </w:del>
            <w:ins w:id="465" w:author="Acer" w:date="2024-10-18T01:07:00Z" w16du:dateUtc="2024-10-17T17:07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466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净亏损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以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467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“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468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”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号填列）</w:t>
            </w:r>
          </w:p>
        </w:tc>
      </w:tr>
      <w:tr w:rsidR="005F4CE4" w:rsidRPr="001E6609" w14:paraId="63F5CD47" w14:textId="77777777" w:rsidTr="005F4CE4">
        <w:trPr>
          <w:trHeight w:val="300"/>
          <w:trPrChange w:id="46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7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DE10387" w14:textId="42B2E95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ins w:id="471" w:author="Acer" w:date="2024-10-18T01:07:00Z" w16du:dateUtc="2024-10-17T17:07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47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一</w:t>
              </w:r>
            </w:ins>
            <w:del w:id="473" w:author="Acer" w:date="2024-10-18T01:07:00Z" w16du:dateUtc="2024-10-17T17:07:00Z"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74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-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）按</w:t>
            </w:r>
            <w:del w:id="475" w:author="Acer" w:date="2024-10-18T01:07:00Z" w16du:dateUtc="2024-10-17T17:07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经官時宜性分美</w:delText>
              </w:r>
            </w:del>
            <w:ins w:id="476" w:author="Acer" w:date="2024-10-18T01:07:00Z" w16du:dateUtc="2024-10-17T17:0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经营持续性分类</w:t>
              </w:r>
            </w:ins>
          </w:p>
        </w:tc>
      </w:tr>
      <w:tr w:rsidR="005F4CE4" w:rsidRPr="001E6609" w14:paraId="15CD3E01" w14:textId="77777777" w:rsidTr="005F4CE4">
        <w:trPr>
          <w:trHeight w:val="300"/>
          <w:trPrChange w:id="47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7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786CB88" w14:textId="7B44E4B6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479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480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1.</w:t>
            </w:r>
            <w:del w:id="481" w:author="Acer" w:date="2024-10-18T01:07:00Z" w16du:dateUtc="2024-10-17T17:07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希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482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0:N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目冷利制</w:delText>
              </w:r>
            </w:del>
            <w:ins w:id="483" w:author="Acer" w:date="2024-10-18T01:07:00Z" w16du:dateUtc="2024-10-17T17:0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持续经营净利润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（净亏损以</w:t>
            </w:r>
            <w:ins w:id="484" w:author="Acer" w:date="2024-10-18T01:07:00Z" w16du:dateUtc="2024-10-17T17:0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“-”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号填列）</w:t>
            </w:r>
          </w:p>
        </w:tc>
      </w:tr>
      <w:tr w:rsidR="005F4CE4" w:rsidRPr="001E6609" w14:paraId="0967B108" w14:textId="77777777" w:rsidTr="005F4CE4">
        <w:trPr>
          <w:trHeight w:val="300"/>
          <w:trPrChange w:id="48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8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CFF7807" w14:textId="1446C189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487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488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2.</w:t>
            </w:r>
            <w:del w:id="489" w:author="Acer" w:date="2024-10-18T01:07:00Z" w16du:dateUtc="2024-10-17T17:07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弊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490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U.</w:delText>
              </w:r>
            </w:del>
            <w:ins w:id="491" w:author="Acer" w:date="2024-10-18T01:07:00Z" w16du:dateUtc="2024-10-17T17:0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终止经营净利润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（净亏损以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“-”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号填列）</w:t>
              </w:r>
            </w:ins>
          </w:p>
        </w:tc>
      </w:tr>
      <w:tr w:rsidR="005F4CE4" w:rsidRPr="001E6609" w14:paraId="1A2DE1A5" w14:textId="77777777" w:rsidTr="005F4CE4">
        <w:trPr>
          <w:trHeight w:val="300"/>
          <w:trPrChange w:id="49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49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1542665" w14:textId="1E9E901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494" w:author="Acer" w:date="2024-10-18T01:07:00Z" w16du:dateUtc="2024-10-17T17:0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#</w:t>
              </w:r>
            </w:ins>
            <w:del w:id="495" w:author="Acer" w:date="2024-10-18T01:07:00Z" w16du:dateUtc="2024-10-17T17:07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一曾小和抑（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96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-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以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497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---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令城列）</w:delText>
              </w:r>
            </w:del>
          </w:p>
        </w:tc>
      </w:tr>
      <w:tr w:rsidR="005F4CE4" w:rsidRPr="001E6609" w14:paraId="3C09235C" w14:textId="77777777" w:rsidTr="005F4CE4">
        <w:trPr>
          <w:trHeight w:val="300"/>
          <w:trPrChange w:id="49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49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158345E" w14:textId="59F32498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00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ins w:id="501" w:author="Acer" w:date="2024-10-18T01:07:00Z" w16du:dateUtc="2024-10-17T17:0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（二）</w:t>
              </w:r>
            </w:ins>
            <w:del w:id="502" w:author="Acer" w:date="2024-10-18T01:07:00Z" w16du:dateUtc="2024-10-17T17:07:00Z"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503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&lt;-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）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按所有权归属分类</w:t>
            </w:r>
          </w:p>
        </w:tc>
      </w:tr>
      <w:tr w:rsidR="005F4CE4" w:rsidRPr="001E6609" w14:paraId="05F770CB" w14:textId="77777777" w:rsidTr="005F4CE4">
        <w:trPr>
          <w:trHeight w:val="300"/>
          <w:trPrChange w:id="50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0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4DD2653" w14:textId="6A714EDA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06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07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1.</w:t>
            </w:r>
            <w:del w:id="508" w:author="Acer" w:date="2024-10-18T01:07:00Z" w16du:dateUtc="2024-10-17T17:07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归员于印公用股东的净利和</w:delText>
              </w:r>
            </w:del>
            <w:ins w:id="509" w:author="Acer" w:date="2024-10-18T01:07:00Z" w16du:dateUtc="2024-10-17T17:0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归属于母公司股东的净利润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（净亏损以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“-”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号填列）</w:t>
              </w:r>
            </w:ins>
            <w:del w:id="510" w:author="Acer" w:date="2024-10-18T01:07:00Z" w16du:dateUtc="2024-10-17T17:07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（抄亏加以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511" w:author="Acer" w:date="2024-10-18T01:31:00Z" w16du:dateUtc="2024-10-17T17:31:00Z">
                    <w:rPr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“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512" w:author="Acer" w:date="2024-10-18T01:31:00Z" w16du:dateUtc="2024-10-17T17:31:00Z">
                    <w:rPr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”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号填列）</w:delText>
              </w:r>
            </w:del>
          </w:p>
        </w:tc>
      </w:tr>
      <w:tr w:rsidR="005F4CE4" w:rsidRPr="001E6609" w14:paraId="2AC54FD3" w14:textId="77777777" w:rsidTr="005F4CE4">
        <w:trPr>
          <w:trHeight w:val="300"/>
          <w:trPrChange w:id="51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1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CAF969F" w14:textId="0953F7C2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15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16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2</w:t>
            </w:r>
            <w:ins w:id="517" w:author="Acer" w:date="2024-10-18T01:07:00Z" w16du:dateUtc="2024-10-17T17:0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.少数股东损益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（净亏损以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“-”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号填列）</w:t>
              </w:r>
            </w:ins>
            <w:del w:id="518" w:author="Acer" w:date="2024-10-18T01:07:00Z" w16du:dateUtc="2024-10-17T17:07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少敗股东面曲（冷兮板以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519" w:author="Acer" w:date="2024-10-18T01:31:00Z" w16du:dateUtc="2024-10-17T17:31:00Z">
                    <w:rPr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---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号墳列）</w:delText>
              </w:r>
            </w:del>
          </w:p>
        </w:tc>
      </w:tr>
      <w:tr w:rsidR="005F4CE4" w:rsidRPr="001E6609" w14:paraId="226F87B8" w14:textId="77777777" w:rsidTr="005F4CE4">
        <w:trPr>
          <w:trHeight w:val="300"/>
          <w:trPrChange w:id="52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2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2D44F49" w14:textId="6657310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六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522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其他</w:t>
            </w:r>
            <w:del w:id="523" w:author="Acer" w:date="2024-10-18T01:08:00Z" w16du:dateUtc="2024-10-17T17:08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餘合收必的税后净旗</w:delText>
              </w:r>
            </w:del>
            <w:ins w:id="524" w:author="Acer" w:date="2024-10-18T01:08:00Z" w16du:dateUtc="2024-10-17T17:0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综合收益的税后净额</w:t>
              </w:r>
            </w:ins>
          </w:p>
        </w:tc>
      </w:tr>
      <w:tr w:rsidR="005F4CE4" w:rsidRPr="001E6609" w14:paraId="784241CB" w14:textId="77777777" w:rsidTr="005F4CE4">
        <w:trPr>
          <w:trHeight w:val="300"/>
          <w:trPrChange w:id="52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2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C54C8B9" w14:textId="05F9A06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（一）</w:t>
            </w:r>
            <w:del w:id="527" w:author="Acer" w:date="2024-10-18T01:08:00Z" w16du:dateUtc="2024-10-17T17:08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归团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528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BJ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公司所有今的共他陈合收占的税后净顧</w:delText>
              </w:r>
            </w:del>
            <w:ins w:id="529" w:author="Acer" w:date="2024-10-18T01:08:00Z" w16du:dateUtc="2024-10-17T17:0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归属母公司所有者的其他综合收益的税后净额</w:t>
              </w:r>
            </w:ins>
          </w:p>
        </w:tc>
      </w:tr>
      <w:tr w:rsidR="005F4CE4" w:rsidRPr="001E6609" w14:paraId="5624372D" w14:textId="77777777" w:rsidTr="005F4CE4">
        <w:trPr>
          <w:trHeight w:val="300"/>
          <w:trPrChange w:id="53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3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FCCF02E" w14:textId="03B85118" w:rsidR="005F4CE4" w:rsidRPr="003F5D6E" w:rsidRDefault="005F4CE4" w:rsidP="001E6609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532" w:author="Acer" w:date="2024-10-18T01:31:00Z" w16du:dateUtc="2024-10-17T17:31:00Z">
                  <w:rPr>
                    <w:rFonts w:hint="eastAsia"/>
                    <w:color w:val="000000"/>
                    <w:szCs w:val="20"/>
                    <w:lang w:eastAsia="zh-CN"/>
                  </w:rPr>
                </w:rPrChange>
              </w:rPr>
            </w:pPr>
            <w:del w:id="533" w:author="Acer" w:date="2024-10-18T01:08:00Z" w16du:dateUtc="2024-10-17T17:08:00Z"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534" w:author="Acer" w:date="2024-10-18T01:31:00Z" w16du:dateUtc="2024-10-17T17:31:00Z">
                    <w:rPr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-L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不删向分次见恨益的加他臨台收首</w:delText>
              </w:r>
            </w:del>
            <w:ins w:id="535" w:author="Acer" w:date="2024-10-18T01:08:00Z" w16du:dateUtc="2024-10-17T17:08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536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1.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537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不能重分类进损益的其他综合收益</w:t>
              </w:r>
            </w:ins>
          </w:p>
        </w:tc>
      </w:tr>
      <w:tr w:rsidR="005F4CE4" w:rsidRPr="001E6609" w14:paraId="6C2627B8" w14:textId="77777777" w:rsidTr="005F4CE4">
        <w:trPr>
          <w:trHeight w:val="300"/>
          <w:trPrChange w:id="53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3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35BF822" w14:textId="56252AB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40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</w:t>
            </w:r>
            <w:del w:id="541" w:author="Acer" w:date="2024-10-18T01:08:00Z" w16du:dateUtc="2024-10-17T17:08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山新计由改定发曲计划文动翻</w:delText>
              </w:r>
            </w:del>
            <w:ins w:id="542" w:author="Acer" w:date="2024-10-18T01:08:00Z" w16du:dateUtc="2024-10-17T17:0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重新计量设定受益计划变动额</w:t>
              </w:r>
            </w:ins>
          </w:p>
        </w:tc>
      </w:tr>
      <w:tr w:rsidR="005F4CE4" w:rsidRPr="001E6609" w14:paraId="5EC0C86F" w14:textId="77777777" w:rsidTr="005F4CE4">
        <w:trPr>
          <w:trHeight w:val="300"/>
          <w:trPrChange w:id="54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4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BA2CC97" w14:textId="6B87F9E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45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</w:t>
            </w:r>
            <w:del w:id="546" w:author="Acer" w:date="2024-10-18T01:08:00Z" w16du:dateUtc="2024-10-17T17:08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权世法下不能的極益的共他隊合收也</w:delText>
              </w:r>
            </w:del>
            <w:ins w:id="547" w:author="Acer" w:date="2024-10-18T01:08:00Z" w16du:dateUtc="2024-10-17T17:0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权益法下不能转损益的其他综合收益</w:t>
              </w:r>
            </w:ins>
          </w:p>
        </w:tc>
      </w:tr>
      <w:tr w:rsidR="005F4CE4" w:rsidRPr="001E6609" w14:paraId="36BA10B3" w14:textId="77777777" w:rsidTr="005F4CE4">
        <w:trPr>
          <w:trHeight w:val="300"/>
          <w:trPrChange w:id="54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4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9C567EF" w14:textId="35152A5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50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3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）其他</w:t>
            </w:r>
            <w:del w:id="551" w:author="Acer" w:date="2024-10-18T01:08:00Z" w16du:dateUtc="2024-10-17T17:08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权总工风投资公允价值史动</w:delText>
              </w:r>
            </w:del>
            <w:ins w:id="552" w:author="Acer" w:date="2024-10-18T01:08:00Z" w16du:dateUtc="2024-10-17T17:0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权益工具投资公允价值变动</w:t>
              </w:r>
            </w:ins>
          </w:p>
        </w:tc>
      </w:tr>
      <w:tr w:rsidR="005F4CE4" w:rsidRPr="001E6609" w14:paraId="36133B7A" w14:textId="77777777" w:rsidTr="005F4CE4">
        <w:trPr>
          <w:trHeight w:val="300"/>
          <w:trPrChange w:id="55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5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F57213B" w14:textId="4293B0B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ins w:id="555" w:author="Acer" w:date="2024-10-18T01:08:00Z" w16du:dateUtc="2024-10-17T17:0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4）企业自身信用风险公允价值变动</w:t>
              </w:r>
            </w:ins>
            <w:del w:id="556" w:author="Acer" w:date="2024-10-18T01:08:00Z" w16du:dateUtc="2024-10-17T17:08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外企业自身信用风段公允价值变动</w:delText>
              </w:r>
            </w:del>
          </w:p>
        </w:tc>
      </w:tr>
      <w:tr w:rsidR="005F4CE4" w:rsidRPr="001E6609" w14:paraId="37B7CD33" w14:textId="77777777" w:rsidTr="005F4CE4">
        <w:trPr>
          <w:trHeight w:val="300"/>
          <w:trPrChange w:id="55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5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EA3FFC3" w14:textId="135143EF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59" w:author="Acer" w:date="2024-10-18T01:31:00Z" w16du:dateUtc="2024-10-17T17:31:00Z">
                  <w:rPr>
                    <w:rFonts w:ascii="MS Gothic" w:eastAsia="MS Gothic" w:hAnsi="MS Gothic" w:cs="Calibri"/>
                    <w:color w:val="000000"/>
                    <w:szCs w:val="20"/>
                    <w:lang w:eastAsia="zh-CN"/>
                  </w:rPr>
                </w:rPrChange>
              </w:rPr>
            </w:pPr>
            <w:ins w:id="560" w:author="Acer" w:date="2024-10-18T01:08:00Z" w16du:dateUtc="2024-10-17T17:0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（5）</w:t>
              </w:r>
            </w:ins>
            <w:ins w:id="561" w:author="Acer" w:date="2024-10-18T01:09:00Z" w16du:dateUtc="2024-10-17T17:0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其他</w:t>
              </w:r>
            </w:ins>
            <w:del w:id="562" w:author="Acer" w:date="2024-10-18T01:08:00Z" w16du:dateUtc="2024-10-17T17:08:00Z"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563" w:author="Acer" w:date="2024-10-18T01:31:00Z" w16du:dateUtc="2024-10-17T17:31:00Z">
                    <w:rPr>
                      <w:rFonts w:ascii="MS Gothic" w:eastAsia="MS Gothic" w:hAnsi="MS Gothic" w:cs="MS Gothic" w:hint="eastAsia"/>
                      <w:noProof/>
                      <w:color w:val="000000"/>
                      <w:szCs w:val="20"/>
                    </w:rPr>
                  </w:rPrChange>
                </w:rPr>
                <w:delText>⑸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共他</w:delText>
              </w:r>
            </w:del>
          </w:p>
        </w:tc>
      </w:tr>
      <w:tr w:rsidR="005F4CE4" w:rsidRPr="001E6609" w14:paraId="280F7B89" w14:textId="77777777" w:rsidTr="005F4CE4">
        <w:trPr>
          <w:trHeight w:val="300"/>
          <w:trPrChange w:id="56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6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EDE7A5B" w14:textId="12CBF707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66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67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2.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将</w:t>
            </w:r>
            <w:del w:id="568" w:author="Acer" w:date="2024-10-18T01:09:00Z" w16du:dateUtc="2024-10-17T17:09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瓜分突进权益的式他臨合收的</w:delText>
              </w:r>
            </w:del>
            <w:ins w:id="569" w:author="Acer" w:date="2024-10-18T01:09:00Z" w16du:dateUtc="2024-10-17T17:0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重分类进损益的其他综合收益</w:t>
              </w:r>
            </w:ins>
          </w:p>
        </w:tc>
      </w:tr>
      <w:tr w:rsidR="005F4CE4" w:rsidRPr="001E6609" w14:paraId="2A088A1D" w14:textId="77777777" w:rsidTr="005F4CE4">
        <w:trPr>
          <w:trHeight w:val="300"/>
          <w:trPrChange w:id="57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7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DD56E0F" w14:textId="7486AD2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72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</w:t>
            </w:r>
            <w:del w:id="573" w:author="Acer" w:date="2024-10-18T01:09:00Z" w16du:dateUtc="2024-10-17T17:09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由法下可加损益的其他係合收赴</w:delText>
              </w:r>
            </w:del>
            <w:ins w:id="574" w:author="Acer" w:date="2024-10-18T01:09:00Z" w16du:dateUtc="2024-10-17T17:0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权益法下可转损益的其他综合收益</w:t>
              </w:r>
            </w:ins>
          </w:p>
        </w:tc>
      </w:tr>
      <w:tr w:rsidR="005F4CE4" w:rsidRPr="001E6609" w14:paraId="149E5E32" w14:textId="77777777" w:rsidTr="005F4CE4">
        <w:trPr>
          <w:trHeight w:val="300"/>
          <w:trPrChange w:id="57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7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0688F0D" w14:textId="6A952494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77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78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(2)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其他</w:t>
            </w:r>
            <w:del w:id="579" w:author="Acer" w:date="2024-10-18T01:09:00Z" w16du:dateUtc="2024-10-17T17:09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侦民投负公允价位变动</w:delText>
              </w:r>
            </w:del>
            <w:ins w:id="580" w:author="Acer" w:date="2024-10-18T01:09:00Z" w16du:dateUtc="2024-10-17T17:0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债权投资公允价值变动</w:t>
              </w:r>
            </w:ins>
          </w:p>
        </w:tc>
      </w:tr>
      <w:tr w:rsidR="005F4CE4" w:rsidRPr="001E6609" w14:paraId="0A0C30AA" w14:textId="77777777" w:rsidTr="005F4CE4">
        <w:trPr>
          <w:trHeight w:val="300"/>
          <w:trPrChange w:id="58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8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1FA1829" w14:textId="777742E2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83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3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</w:t>
            </w:r>
            <w:del w:id="584" w:author="Acer" w:date="2024-10-18T01:09:00Z" w16du:dateUtc="2024-10-17T17:09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金愿成产取分炎汁入其他蔭合收四的金觀</w:delText>
              </w:r>
            </w:del>
            <w:ins w:id="585" w:author="Acer" w:date="2024-10-18T01:09:00Z" w16du:dateUtc="2024-10-17T17:0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金融资产重分类计入其他综合收益的金额</w:t>
              </w:r>
            </w:ins>
          </w:p>
        </w:tc>
      </w:tr>
      <w:tr w:rsidR="005F4CE4" w:rsidRPr="001E6609" w14:paraId="0DCE6006" w14:textId="77777777" w:rsidTr="005F4CE4">
        <w:trPr>
          <w:trHeight w:val="300"/>
          <w:trPrChange w:id="58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8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6A68CD4" w14:textId="76493A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88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</w:t>
            </w:r>
            <w:del w:id="589" w:author="Acer" w:date="2024-10-18T01:09:00Z" w16du:dateUtc="2024-10-17T17:09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从他优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590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&amp;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投资伯川旅他准备</w:delText>
              </w:r>
            </w:del>
            <w:ins w:id="591" w:author="Acer" w:date="2024-10-18T01:09:00Z" w16du:dateUtc="2024-10-17T17:0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其他债权投资信用减值准备</w:t>
              </w:r>
            </w:ins>
          </w:p>
        </w:tc>
      </w:tr>
      <w:tr w:rsidR="005F4CE4" w:rsidRPr="001E6609" w14:paraId="43B46268" w14:textId="77777777" w:rsidTr="005F4CE4">
        <w:trPr>
          <w:trHeight w:val="300"/>
          <w:trPrChange w:id="59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59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9D81B22" w14:textId="7ADA4FC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94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）现金</w:t>
            </w:r>
            <w:ins w:id="595" w:author="Acer" w:date="2024-10-18T01:09:00Z" w16du:dateUtc="2024-10-17T17:0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流量套期储备</w:t>
              </w:r>
            </w:ins>
            <w:del w:id="596" w:author="Acer" w:date="2024-10-18T01:09:00Z" w16du:dateUtc="2024-10-17T17:09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流出化即節各</w:delText>
              </w:r>
            </w:del>
          </w:p>
        </w:tc>
      </w:tr>
      <w:tr w:rsidR="005F4CE4" w:rsidRPr="001E6609" w14:paraId="245933E2" w14:textId="77777777" w:rsidTr="005F4CE4">
        <w:trPr>
          <w:trHeight w:val="300"/>
          <w:trPrChange w:id="59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59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107B4C4" w14:textId="36BA86E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599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</w:t>
            </w:r>
            <w:del w:id="600" w:author="Acer" w:date="2024-10-18T01:09:00Z" w16du:dateUtc="2024-10-17T17:09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外帀对外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01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JRN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折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0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W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迪朗</w:delText>
              </w:r>
            </w:del>
            <w:ins w:id="603" w:author="Acer" w:date="2024-10-18T01:09:00Z" w16du:dateUtc="2024-10-17T17:0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外币财务</w:t>
              </w:r>
            </w:ins>
            <w:ins w:id="604" w:author="Acer" w:date="2024-10-18T01:10:00Z" w16du:dateUtc="2024-10-17T17:1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报表折算差额</w:t>
              </w:r>
            </w:ins>
          </w:p>
        </w:tc>
      </w:tr>
      <w:tr w:rsidR="005F4CE4" w:rsidRPr="001E6609" w14:paraId="17A1ED3E" w14:textId="77777777" w:rsidTr="005F4CE4">
        <w:trPr>
          <w:trHeight w:val="300"/>
          <w:trPrChange w:id="60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60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94BD485" w14:textId="2C62904A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607" w:author="Acer" w:date="2024-10-18T01:31:00Z" w16du:dateUtc="2024-10-17T17:31:00Z">
                  <w:rPr>
                    <w:rFonts w:ascii="MS Gothic" w:eastAsia="MS Gothic" w:hAnsi="MS Gothic" w:cs="Calibri"/>
                    <w:color w:val="000000"/>
                    <w:szCs w:val="20"/>
                    <w:lang w:eastAsia="zh-CN"/>
                  </w:rPr>
                </w:rPrChange>
              </w:rPr>
            </w:pPr>
            <w:ins w:id="608" w:author="Acer" w:date="2024-10-18T01:10:00Z" w16du:dateUtc="2024-10-17T17:1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（7）其他</w:t>
              </w:r>
            </w:ins>
            <w:del w:id="609" w:author="Acer" w:date="2024-10-18T01:10:00Z" w16du:dateUtc="2024-10-17T17:10:00Z"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10" w:author="Acer" w:date="2024-10-18T01:31:00Z" w16du:dateUtc="2024-10-17T17:31:00Z">
                    <w:rPr>
                      <w:rFonts w:ascii="MS Gothic" w:eastAsia="MS Gothic" w:hAnsi="MS Gothic" w:cs="MS Gothic" w:hint="eastAsia"/>
                      <w:noProof/>
                      <w:color w:val="000000"/>
                      <w:szCs w:val="20"/>
                    </w:rPr>
                  </w:rPrChange>
                </w:rPr>
                <w:delText>⑺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611" w:author="Acer" w:date="2024-10-18T01:31:00Z" w16du:dateUtc="2024-10-17T17:31:00Z">
                    <w:rPr>
                      <w:rFonts w:eastAsia="MS Gothic"/>
                      <w:noProof/>
                      <w:color w:val="000000"/>
                      <w:szCs w:val="20"/>
                    </w:rPr>
                  </w:rPrChange>
                </w:rPr>
                <w:delText>nfgn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他</w:delText>
              </w:r>
            </w:del>
          </w:p>
        </w:tc>
      </w:tr>
      <w:tr w:rsidR="005F4CE4" w:rsidRPr="001E6609" w14:paraId="76583EC8" w14:textId="77777777" w:rsidTr="005F4CE4">
        <w:trPr>
          <w:trHeight w:val="300"/>
          <w:trPrChange w:id="61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61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1F9F6C3" w14:textId="75E7FE6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（二）归属于</w:t>
            </w:r>
            <w:del w:id="614" w:author="Acer" w:date="2024-10-18T01:10:00Z" w16du:dateUtc="2024-10-17T17:10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少則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15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R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尔的其他像合收战</w:delText>
              </w:r>
            </w:del>
            <w:ins w:id="616" w:author="Acer" w:date="2024-10-18T01:10:00Z" w16du:dateUtc="2024-10-17T17:1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少数股东的其他综合收益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的税后净额</w:t>
            </w:r>
          </w:p>
        </w:tc>
      </w:tr>
      <w:tr w:rsidR="005F4CE4" w:rsidRPr="001E6609" w14:paraId="4D6DCA4B" w14:textId="77777777" w:rsidTr="005F4CE4">
        <w:trPr>
          <w:trHeight w:val="300"/>
          <w:trPrChange w:id="61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61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C77DD61" w14:textId="7AD0E64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七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619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</w:rPr>
                </w:rPrChange>
              </w:rPr>
              <w:t>、</w:t>
            </w:r>
            <w:ins w:id="620" w:author="Acer" w:date="2024-10-18T01:10:00Z" w16du:dateUtc="2024-10-17T17:1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综合收益总额</w:t>
              </w:r>
            </w:ins>
            <w:del w:id="621" w:author="Acer" w:date="2024-10-18T01:10:00Z" w16du:dateUtc="2024-10-17T17:10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次合收首</w:delText>
              </w:r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622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9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放</w:delText>
              </w:r>
            </w:del>
          </w:p>
        </w:tc>
      </w:tr>
      <w:tr w:rsidR="005F4CE4" w:rsidRPr="001E6609" w14:paraId="57A89FC2" w14:textId="77777777" w:rsidTr="005F4CE4">
        <w:trPr>
          <w:trHeight w:val="300"/>
          <w:trPrChange w:id="62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62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7B519F7" w14:textId="327178FB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625" w:author="Acer" w:date="2024-10-18T01:31:00Z" w16du:dateUtc="2024-10-17T17:31:00Z">
                  <w:rPr>
                    <w:rFonts w:ascii="Meiryo UI" w:eastAsia="Meiryo UI" w:hAnsi="Meiryo UI" w:cs="Calibri"/>
                    <w:color w:val="000000"/>
                    <w:szCs w:val="20"/>
                    <w:lang w:eastAsia="zh-CN"/>
                  </w:rPr>
                </w:rPrChange>
              </w:rPr>
            </w:pPr>
            <w:ins w:id="626" w:author="Acer" w:date="2024-10-18T01:10:00Z" w16du:dateUtc="2024-10-17T17:10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27" w:author="Acer" w:date="2024-10-18T01:31:00Z" w16du:dateUtc="2024-10-17T17:31:00Z">
                    <w:rPr>
                      <w:rFonts w:asciiTheme="minorEastAsia" w:hAnsiTheme="minorEastAsia" w:cs="Meiryo UI"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（一）</w:t>
              </w:r>
            </w:ins>
            <w:del w:id="628" w:author="Acer" w:date="2024-10-18T01:10:00Z" w16du:dateUtc="2024-10-17T17:10:00Z"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29" w:author="Acer" w:date="2024-10-18T01:31:00Z" w16du:dateUtc="2024-10-17T17:31:00Z">
                    <w:rPr>
                      <w:rFonts w:asciiTheme="minorEastAsia" w:hAnsiTheme="minorEastAsia" w:cs="Meiryo UI"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《</w:delText>
              </w:r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一）归员干印公司所有者的保合收也总规</w:delText>
              </w:r>
            </w:del>
            <w:ins w:id="630" w:author="Acer" w:date="2024-10-18T01:10:00Z" w16du:dateUtc="2024-10-17T17:10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31" w:author="Acer" w:date="2024-10-18T01:31:00Z" w16du:dateUtc="2024-10-17T17:31:00Z">
                    <w:rPr>
                      <w:rFonts w:asciiTheme="minorEastAsia" w:hAnsiTheme="minorEastAsia" w:cs="Meiryo UI"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归属于母公司所有者的综合收益总额</w:t>
              </w:r>
            </w:ins>
          </w:p>
        </w:tc>
      </w:tr>
      <w:tr w:rsidR="005F4CE4" w:rsidRPr="001E6609" w14:paraId="223ACA65" w14:textId="77777777" w:rsidTr="005F4CE4">
        <w:trPr>
          <w:trHeight w:val="300"/>
          <w:trPrChange w:id="63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63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4B62181" w14:textId="0BE9032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（二）归属于</w:t>
            </w:r>
            <w:del w:id="634" w:author="Acer" w:date="2024-10-18T01:10:00Z" w16du:dateUtc="2024-10-17T17:10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少我股东的陈台收益总顧</w:delText>
              </w:r>
            </w:del>
            <w:ins w:id="635" w:author="Acer" w:date="2024-10-18T01:10:00Z" w16du:dateUtc="2024-10-17T17:1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少数股东的综合收益总额</w:t>
              </w:r>
            </w:ins>
          </w:p>
        </w:tc>
      </w:tr>
      <w:tr w:rsidR="005F4CE4" w:rsidRPr="001E6609" w14:paraId="1087440A" w14:textId="77777777" w:rsidTr="005F4CE4">
        <w:trPr>
          <w:trHeight w:val="300"/>
          <w:trPrChange w:id="63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63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818636D" w14:textId="725B0F7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638" w:author="Acer" w:date="2024-10-18T01:10:00Z" w16du:dateUtc="2024-10-17T17:1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八、每股收益：</w:t>
              </w:r>
            </w:ins>
            <w:del w:id="639" w:author="Acer" w:date="2024-10-18T01:10:00Z" w16du:dateUtc="2024-10-17T17:10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何股收</w:delText>
              </w:r>
            </w:del>
          </w:p>
        </w:tc>
      </w:tr>
      <w:tr w:rsidR="005F4CE4" w:rsidRPr="001E6609" w14:paraId="28ACDCB7" w14:textId="77777777" w:rsidTr="005F4CE4">
        <w:trPr>
          <w:trHeight w:val="300"/>
          <w:trPrChange w:id="64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64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E117066" w14:textId="523A41B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（一）</w:t>
            </w:r>
            <w:del w:id="642" w:author="Acer" w:date="2024-10-18T01:10:00Z" w16du:dateUtc="2024-10-17T17:10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从木股收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43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A</w:delText>
              </w:r>
            </w:del>
            <w:ins w:id="644" w:author="Acer" w:date="2024-10-18T01:10:00Z" w16du:dateUtc="2024-10-17T17:1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基本每股收益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（元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645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/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股）</w:t>
            </w:r>
          </w:p>
        </w:tc>
      </w:tr>
      <w:tr w:rsidR="005F4CE4" w:rsidRPr="001E6609" w14:paraId="2395ABA1" w14:textId="77777777" w:rsidTr="005F4CE4">
        <w:trPr>
          <w:trHeight w:val="300"/>
          <w:trPrChange w:id="64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64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3BC570D" w14:textId="60C90E1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ins w:id="648" w:author="Acer" w:date="2024-10-18T01:10:00Z" w16du:dateUtc="2024-10-17T17:10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49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二</w:t>
              </w:r>
            </w:ins>
            <w:del w:id="650" w:author="Acer" w:date="2024-10-18T01:10:00Z" w16du:dateUtc="2024-10-17T17:10:00Z">
              <w:r w:rsidRPr="003F5D6E" w:rsidDel="0095590C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651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-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</w:t>
            </w:r>
            <w:del w:id="652" w:author="Acer" w:date="2024-10-18T01:10:00Z" w16du:dateUtc="2024-10-17T17:10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拘吊用股收益</w:delText>
              </w:r>
            </w:del>
            <w:ins w:id="653" w:author="Acer" w:date="2024-10-18T01:10:00Z" w16du:dateUtc="2024-10-17T17:1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稀释每股收益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（元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654" w:author="Acer" w:date="2024-10-18T01:31:00Z" w16du:dateUtc="2024-10-17T17:31:00Z">
                  <w:rPr>
                    <w:rFonts w:eastAsia="Arial Unicode MS"/>
                    <w:color w:val="000000"/>
                    <w:szCs w:val="20"/>
                  </w:rPr>
                </w:rPrChange>
              </w:rPr>
              <w:t>/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股）</w:t>
            </w:r>
          </w:p>
        </w:tc>
      </w:tr>
      <w:tr w:rsidR="005F4CE4" w:rsidRPr="001E6609" w14:paraId="56F3BEAA" w14:textId="77777777" w:rsidTr="005F4CE4">
        <w:trPr>
          <w:trHeight w:val="300"/>
          <w:trPrChange w:id="65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65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45337A4" w14:textId="40788F99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657" w:author="Acer" w:date="2024-10-18T01:11:00Z" w16du:dateUtc="2024-10-17T17:1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后</w:t>
              </w:r>
            </w:ins>
            <w:del w:id="658" w:author="Acer" w:date="2024-10-18T01:10:00Z" w16du:dateUtc="2024-10-17T17:10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用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附</w:t>
            </w:r>
            <w:ins w:id="659" w:author="Acer" w:date="2024-10-18T01:11:00Z" w16du:dateUtc="2024-10-17T17:1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财</w:t>
              </w:r>
            </w:ins>
            <w:del w:id="660" w:author="Acer" w:date="2024-10-18T01:11:00Z" w16du:dateUtc="2024-10-17T17:1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財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务</w:t>
            </w:r>
            <w:del w:id="661" w:author="Acer" w:date="2024-10-18T01:11:00Z" w16du:dateUtc="2024-10-17T17:11:00Z">
              <w:r w:rsidRPr="001E6609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业农用注为木财务小我的出血何分</w:delText>
              </w:r>
              <w:r w:rsidRPr="003F5D6E" w:rsidDel="0095590C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6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.</w:delText>
              </w:r>
            </w:del>
            <w:ins w:id="663" w:author="Acer" w:date="2024-10-18T01:11:00Z" w16du:dateUtc="2024-10-17T17:1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报表附注为本财务报表的组成部分</w:t>
              </w:r>
            </w:ins>
          </w:p>
        </w:tc>
      </w:tr>
      <w:tr w:rsidR="005F4CE4" w:rsidRPr="001E6609" w14:paraId="3694B36C" w14:textId="77777777" w:rsidTr="005F4CE4">
        <w:trPr>
          <w:trHeight w:val="300"/>
          <w:trPrChange w:id="66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66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4CB5FF4" w14:textId="763BE5D3" w:rsidR="005F4CE4" w:rsidRPr="001E6609" w:rsidRDefault="005F4CE4" w:rsidP="001E6609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del w:id="666" w:author="Acer" w:date="2024-10-18T01:11:00Z" w16du:dateUtc="2024-10-17T17:1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華位</w:delText>
              </w:r>
            </w:del>
            <w:ins w:id="667" w:author="Acer" w:date="2024-10-18T01:11:00Z" w16du:dateUtc="2024-10-17T17:11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68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单位：元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69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///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70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币种：人民币</w:t>
              </w:r>
            </w:ins>
            <w:del w:id="671" w:author="Acer" w:date="2024-10-18T01:11:00Z" w16du:dateUtc="2024-10-17T17:11:00Z"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7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:</w:delText>
              </w:r>
            </w:del>
          </w:p>
        </w:tc>
      </w:tr>
      <w:tr w:rsidR="005F4CE4" w:rsidRPr="001E6609" w14:paraId="2398E1F7" w14:textId="77777777" w:rsidTr="005F4CE4">
        <w:trPr>
          <w:trHeight w:val="300"/>
          <w:trPrChange w:id="67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67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51E4BF5" w14:textId="10BD2E5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675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del w:id="676" w:author="Acer" w:date="2024-10-18T01:11:00Z" w16du:dateUtc="2024-10-17T17:1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般营活动产生的现金流</w:delText>
              </w:r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77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M:1</w:delText>
              </w:r>
            </w:del>
            <w:ins w:id="678" w:author="Acer" w:date="2024-10-18T01:11:00Z" w16du:dateUtc="2024-10-17T17:1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经营活动产生的现金流量：</w:t>
              </w:r>
            </w:ins>
          </w:p>
        </w:tc>
      </w:tr>
      <w:tr w:rsidR="005F4CE4" w:rsidRPr="001E6609" w14:paraId="3E99CDED" w14:textId="77777777" w:rsidTr="005F4CE4">
        <w:trPr>
          <w:trHeight w:val="300"/>
          <w:trPrChange w:id="67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68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EA1B95A" w14:textId="1088B7B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客户存款和同业存放款项净</w:t>
            </w:r>
            <w:ins w:id="681" w:author="Acer" w:date="2024-10-18T01:11:00Z" w16du:dateUtc="2024-10-17T17:1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增</w:t>
              </w:r>
            </w:ins>
            <w:del w:id="682" w:author="Acer" w:date="2024-10-18T01:11:00Z" w16du:dateUtc="2024-10-17T17:1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地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加额</w:t>
            </w:r>
            <w:del w:id="683" w:author="Acer" w:date="2024-10-18T01:11:00Z" w16du:dateUtc="2024-10-17T17:11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684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6AC54DE1" w14:textId="77777777" w:rsidTr="005F4CE4">
        <w:trPr>
          <w:trHeight w:val="300"/>
          <w:trPrChange w:id="68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68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FA5C71E" w14:textId="1C16776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向中央</w:t>
            </w:r>
            <w:ins w:id="687" w:author="Acer" w:date="2024-10-18T01:11:00Z" w16du:dateUtc="2024-10-17T17:1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</w:t>
              </w:r>
            </w:ins>
            <w:del w:id="688" w:author="Acer" w:date="2024-10-18T01:11:00Z" w16du:dateUtc="2024-10-17T17:1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行借款净</w:t>
            </w:r>
            <w:ins w:id="689" w:author="Acer" w:date="2024-10-18T01:11:00Z" w16du:dateUtc="2024-10-17T17:11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690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增加额</w:t>
              </w:r>
            </w:ins>
            <w:del w:id="691" w:author="Acer" w:date="2024-10-18T01:11:00Z" w16du:dateUtc="2024-10-17T17:1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増加顿</w:delText>
              </w:r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692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2ABDEF24" w14:textId="77777777" w:rsidTr="005F4CE4">
        <w:trPr>
          <w:trHeight w:val="300"/>
          <w:trPrChange w:id="69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69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B07AB74" w14:textId="4193ADF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向其他金融机构拆入资金净增加</w:t>
            </w:r>
            <w:ins w:id="695" w:author="Acer" w:date="2024-10-18T01:12:00Z" w16du:dateUtc="2024-10-17T17:1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696" w:author="Acer" w:date="2024-10-18T01:12:00Z" w16du:dateUtc="2024-10-17T17:12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颜</w:delText>
              </w:r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697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*J</w:delText>
              </w:r>
            </w:del>
          </w:p>
        </w:tc>
      </w:tr>
      <w:tr w:rsidR="005F4CE4" w:rsidRPr="001E6609" w14:paraId="6069518E" w14:textId="77777777" w:rsidTr="005F4CE4">
        <w:trPr>
          <w:trHeight w:val="300"/>
          <w:trPrChange w:id="69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69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B680648" w14:textId="6BC3B85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保户储金及投资款</w:t>
            </w:r>
            <w:ins w:id="700" w:author="Acer" w:date="2024-10-18T01:12:00Z" w16du:dateUtc="2024-10-17T17:1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净增</w:t>
              </w:r>
            </w:ins>
            <w:del w:id="701" w:author="Acer" w:date="2024-10-18T01:12:00Z" w16du:dateUtc="2024-10-17T17:12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淨増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加额</w:t>
            </w:r>
            <w:del w:id="702" w:author="Acer" w:date="2024-10-18T01:12:00Z" w16du:dateUtc="2024-10-17T17:12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03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289E365E" w14:textId="77777777" w:rsidTr="005F4CE4">
        <w:trPr>
          <w:trHeight w:val="300"/>
          <w:trPrChange w:id="70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0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EEBA375" w14:textId="0FC443A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收取利息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706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手</w:t>
            </w:r>
            <w:ins w:id="707" w:author="Acer" w:date="2024-10-18T01:12:00Z" w16du:dateUtc="2024-10-17T17:1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续</w:t>
              </w:r>
            </w:ins>
            <w:del w:id="708" w:author="Acer" w:date="2024-10-18T01:12:00Z" w16du:dateUtc="2024-10-17T17:12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段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费及佣金的现金</w:t>
            </w:r>
            <w:del w:id="709" w:author="Acer" w:date="2024-10-18T01:12:00Z" w16du:dateUtc="2024-10-17T17:12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10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7F806FF9" w14:textId="77777777" w:rsidTr="005F4CE4">
        <w:trPr>
          <w:trHeight w:val="300"/>
          <w:trPrChange w:id="71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1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D3EAF17" w14:textId="6889DA98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拆入资金净增加</w:t>
            </w:r>
            <w:ins w:id="713" w:author="Acer" w:date="2024-10-18T01:12:00Z" w16du:dateUtc="2024-10-17T17:12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714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额</w:t>
              </w:r>
            </w:ins>
            <w:del w:id="715" w:author="Acer" w:date="2024-10-18T01:12:00Z" w16du:dateUtc="2024-10-17T17:12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鶴</w:delText>
              </w:r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16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6</w:delText>
              </w:r>
            </w:del>
          </w:p>
        </w:tc>
      </w:tr>
      <w:tr w:rsidR="005F4CE4" w:rsidRPr="001E6609" w14:paraId="76C72093" w14:textId="77777777" w:rsidTr="005F4CE4">
        <w:trPr>
          <w:trHeight w:val="300"/>
          <w:trPrChange w:id="71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1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FEFA08F" w14:textId="6088983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回购业务资金净增加</w:t>
            </w:r>
            <w:ins w:id="719" w:author="Acer" w:date="2024-10-18T01:12:00Z" w16du:dateUtc="2024-10-17T17:1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720" w:author="Acer" w:date="2024-10-18T01:12:00Z" w16du:dateUtc="2024-10-17T17:12:00Z"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721" w:author="Acer" w:date="2024-10-18T01:31:00Z" w16du:dateUtc="2024-10-17T17:31:00Z">
                    <w:rPr>
                      <w:rFonts w:ascii="MS Gothic" w:eastAsia="MS Gothic" w:hAnsi="MS Gothic" w:cs="Arial Unicode MS" w:hint="eastAsia"/>
                      <w:color w:val="000000"/>
                      <w:szCs w:val="20"/>
                    </w:rPr>
                  </w:rPrChange>
                </w:rPr>
                <w:delText>・</w:delText>
              </w:r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22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•</w:delText>
              </w:r>
            </w:del>
          </w:p>
        </w:tc>
      </w:tr>
      <w:tr w:rsidR="005F4CE4" w:rsidRPr="001E6609" w14:paraId="6E841EFB" w14:textId="77777777" w:rsidTr="005F4CE4">
        <w:trPr>
          <w:trHeight w:val="300"/>
          <w:trPrChange w:id="72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2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B1422C4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代理买卖证券收到的现金净额</w:t>
            </w:r>
            <w:del w:id="725" w:author="Acer" w:date="2024-10-18T01:12:00Z" w16du:dateUtc="2024-10-17T17:12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26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16D3060D" w14:textId="77777777" w:rsidTr="005F4CE4">
        <w:trPr>
          <w:trHeight w:val="300"/>
          <w:trPrChange w:id="72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2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FC874A5" w14:textId="35740FF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lastRenderedPageBreak/>
              <w:t>客户贷款及</w:t>
            </w:r>
            <w:ins w:id="729" w:author="Acer" w:date="2024-10-18T01:12:00Z" w16du:dateUtc="2024-10-17T17:1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垫</w:t>
              </w:r>
            </w:ins>
            <w:del w:id="730" w:author="Acer" w:date="2024-10-18T01:12:00Z" w16du:dateUtc="2024-10-17T17:12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蛰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款净</w:t>
            </w:r>
            <w:del w:id="731" w:author="Acer" w:date="2024-10-18T01:12:00Z" w16du:dateUtc="2024-10-17T17:12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増加額</w:delText>
              </w:r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73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</w:del>
            <w:ins w:id="733" w:author="Acer" w:date="2024-10-18T01:12:00Z" w16du:dateUtc="2024-10-17T17:1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增加额</w:t>
              </w:r>
            </w:ins>
          </w:p>
        </w:tc>
      </w:tr>
      <w:tr w:rsidR="005F4CE4" w:rsidRPr="001E6609" w14:paraId="115FD9D6" w14:textId="77777777" w:rsidTr="005F4CE4">
        <w:trPr>
          <w:trHeight w:val="300"/>
          <w:trPrChange w:id="73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3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E1CCF35" w14:textId="6A0C677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存放中央银行和同业款项净</w:t>
            </w:r>
            <w:ins w:id="736" w:author="Acer" w:date="2024-10-18T01:12:00Z" w16du:dateUtc="2024-10-17T17:1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增</w:t>
              </w:r>
            </w:ins>
            <w:del w:id="737" w:author="Acer" w:date="2024-10-18T01:12:00Z" w16du:dateUtc="2024-10-17T17:12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増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加额</w:t>
            </w:r>
            <w:del w:id="738" w:author="Acer" w:date="2024-10-18T01:12:00Z" w16du:dateUtc="2024-10-17T17:12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39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45E8BD34" w14:textId="77777777" w:rsidTr="005F4CE4">
        <w:trPr>
          <w:trHeight w:val="300"/>
          <w:trPrChange w:id="74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4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D131344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支付原保险合同赔付款项的现金</w:t>
            </w:r>
            <w:del w:id="742" w:author="Acer" w:date="2024-10-18T01:12:00Z" w16du:dateUtc="2024-10-17T17:12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43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41C6066E" w14:textId="77777777" w:rsidTr="005F4CE4">
        <w:trPr>
          <w:trHeight w:val="300"/>
          <w:trPrChange w:id="74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4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C2BF1C5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拆出资金净增加额</w:t>
            </w:r>
            <w:del w:id="746" w:author="Acer" w:date="2024-10-18T01:12:00Z" w16du:dateUtc="2024-10-17T17:12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47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2D8D7EA4" w14:textId="77777777" w:rsidTr="005F4CE4">
        <w:trPr>
          <w:trHeight w:val="300"/>
          <w:trPrChange w:id="74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4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D40C4D7" w14:textId="2ADFE31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支付利息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750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手续费及佣金的</w:t>
            </w:r>
            <w:ins w:id="751" w:author="Acer" w:date="2024-10-18T01:12:00Z" w16du:dateUtc="2024-10-17T17:1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现金</w:t>
              </w:r>
            </w:ins>
            <w:del w:id="752" w:author="Acer" w:date="2024-10-18T01:12:00Z" w16du:dateUtc="2024-10-17T17:12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现如</w:delText>
              </w:r>
            </w:del>
          </w:p>
        </w:tc>
      </w:tr>
      <w:tr w:rsidR="005F4CE4" w:rsidRPr="001E6609" w14:paraId="7805D171" w14:textId="77777777" w:rsidTr="005F4CE4">
        <w:trPr>
          <w:trHeight w:val="300"/>
          <w:trPrChange w:id="75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5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1D3639D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支付保单红利的现金</w:t>
            </w:r>
            <w:del w:id="755" w:author="Acer" w:date="2024-10-18T01:12:00Z" w16du:dateUtc="2024-10-17T17:12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56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0CDE054F" w14:textId="77777777" w:rsidTr="005F4CE4">
        <w:trPr>
          <w:trHeight w:val="300"/>
          <w:trPrChange w:id="75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5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DE3F4A2" w14:textId="5D319B0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759" w:author="Acer" w:date="2024-10-18T01:12:00Z" w16du:dateUtc="2024-10-17T17:1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经营</w:t>
              </w:r>
            </w:ins>
            <w:del w:id="760" w:author="Acer" w:date="2024-10-18T01:12:00Z" w16du:dateUtc="2024-10-17T17:12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好會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活动现金流出小计</w:t>
            </w:r>
          </w:p>
        </w:tc>
      </w:tr>
      <w:tr w:rsidR="005F4CE4" w:rsidRPr="001E6609" w14:paraId="20FE2DE5" w14:textId="77777777" w:rsidTr="005F4CE4">
        <w:trPr>
          <w:trHeight w:val="300"/>
          <w:trPrChange w:id="76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6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5BC07AF" w14:textId="6F346CC2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763" w:author="Acer" w:date="2024-10-18T01:12:00Z" w16du:dateUtc="2024-10-17T17:1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经营</w:t>
              </w:r>
            </w:ins>
            <w:del w:id="764" w:author="Acer" w:date="2024-10-18T01:12:00Z" w16du:dateUtc="2024-10-17T17:12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旦营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活动产生的</w:t>
            </w:r>
            <w:del w:id="765" w:author="Acer" w:date="2024-10-18T01:12:00Z" w16du:dateUtc="2024-10-17T17:12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現金流</w:delText>
              </w:r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766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■</w:delText>
              </w:r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净修</w:delText>
              </w:r>
            </w:del>
            <w:ins w:id="767" w:author="Acer" w:date="2024-10-18T01:12:00Z" w16du:dateUtc="2024-10-17T17:1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现金流量净额</w:t>
              </w:r>
            </w:ins>
          </w:p>
        </w:tc>
      </w:tr>
      <w:tr w:rsidR="005F4CE4" w:rsidRPr="001E6609" w14:paraId="74D6493F" w14:textId="77777777" w:rsidTr="005F4CE4">
        <w:trPr>
          <w:trHeight w:val="300"/>
          <w:trPrChange w:id="76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6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C1DE6F0" w14:textId="3BE657C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二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770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投资活动产生的现金流</w:t>
            </w:r>
            <w:ins w:id="771" w:author="Acer" w:date="2024-10-18T01:12:00Z" w16du:dateUtc="2024-10-17T17:12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77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量：</w:t>
              </w:r>
            </w:ins>
            <w:del w:id="773" w:author="Acer" w:date="2024-10-18T01:12:00Z" w16du:dateUtc="2024-10-17T17:12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74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■8</w:delText>
              </w:r>
            </w:del>
          </w:p>
        </w:tc>
      </w:tr>
      <w:tr w:rsidR="005F4CE4" w:rsidRPr="001E6609" w14:paraId="3E1C7F99" w14:textId="77777777" w:rsidTr="005F4CE4">
        <w:trPr>
          <w:trHeight w:val="300"/>
          <w:trPrChange w:id="77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7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D1C0DCC" w14:textId="56DCE38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投资活动现金</w:t>
            </w:r>
            <w:ins w:id="777" w:author="Acer" w:date="2024-10-18T01:13:00Z" w16du:dateUtc="2024-10-17T17:13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778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流入</w:t>
              </w:r>
            </w:ins>
            <w:del w:id="779" w:author="Acer" w:date="2024-10-18T01:13:00Z" w16du:dateUtc="2024-10-17T17:13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80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Q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小计</w:t>
            </w:r>
          </w:p>
        </w:tc>
      </w:tr>
      <w:tr w:rsidR="005F4CE4" w:rsidRPr="001E6609" w14:paraId="34F6FE4B" w14:textId="77777777" w:rsidTr="005F4CE4">
        <w:trPr>
          <w:trHeight w:val="300"/>
          <w:trPrChange w:id="78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8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5B4E3CF" w14:textId="444F6E7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质押贷款净</w:t>
            </w:r>
            <w:ins w:id="783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增</w:t>
              </w:r>
            </w:ins>
            <w:del w:id="784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増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加额</w:t>
            </w:r>
            <w:del w:id="785" w:author="Acer" w:date="2024-10-18T01:13:00Z" w16du:dateUtc="2024-10-17T17:13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86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♦</w:delText>
              </w:r>
            </w:del>
          </w:p>
        </w:tc>
      </w:tr>
      <w:tr w:rsidR="005F4CE4" w:rsidRPr="001E6609" w14:paraId="551018E1" w14:textId="77777777" w:rsidTr="005F4CE4">
        <w:trPr>
          <w:trHeight w:val="300"/>
          <w:trPrChange w:id="78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8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38376A4" w14:textId="665A0F6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投资活动现金</w:t>
            </w:r>
            <w:ins w:id="789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流</w:t>
              </w:r>
            </w:ins>
            <w:del w:id="790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溢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出小计</w:t>
            </w:r>
          </w:p>
        </w:tc>
      </w:tr>
      <w:tr w:rsidR="005F4CE4" w:rsidRPr="001E6609" w14:paraId="487B1D8A" w14:textId="77777777" w:rsidTr="005F4CE4">
        <w:trPr>
          <w:trHeight w:val="300"/>
          <w:trPrChange w:id="79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79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B94BA67" w14:textId="0670884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投资活动产生的现金</w:t>
            </w:r>
            <w:ins w:id="793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流量净额</w:t>
              </w:r>
            </w:ins>
            <w:del w:id="794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流，净</w:delText>
              </w:r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795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3536194B" w14:textId="77777777" w:rsidTr="005F4CE4">
        <w:trPr>
          <w:trHeight w:val="300"/>
          <w:trPrChange w:id="79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79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16B8765" w14:textId="2EEAC9F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三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798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筹资活动产生的现金</w:t>
            </w:r>
            <w:del w:id="799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渔景，</w:delText>
              </w:r>
            </w:del>
            <w:ins w:id="800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流量：</w:t>
              </w:r>
            </w:ins>
          </w:p>
        </w:tc>
      </w:tr>
      <w:tr w:rsidR="005F4CE4" w:rsidRPr="001E6609" w14:paraId="2E728965" w14:textId="77777777" w:rsidTr="005F4CE4">
        <w:trPr>
          <w:trHeight w:val="300"/>
          <w:trPrChange w:id="80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0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54018A1" w14:textId="226ABD6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其中</w:t>
            </w:r>
            <w:ins w:id="803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：</w:t>
              </w:r>
            </w:ins>
            <w:del w:id="804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，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子公司吸收少</w:t>
            </w:r>
            <w:ins w:id="805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数</w:t>
              </w:r>
            </w:ins>
            <w:del w:id="806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致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股东投资收到的现金</w:t>
            </w:r>
          </w:p>
        </w:tc>
      </w:tr>
      <w:tr w:rsidR="005F4CE4" w:rsidRPr="001E6609" w14:paraId="49718268" w14:textId="77777777" w:rsidTr="005F4CE4">
        <w:trPr>
          <w:trHeight w:val="300"/>
          <w:trPrChange w:id="80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80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7F4A507" w14:textId="7E9F6E1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支付其他与筹</w:t>
            </w:r>
            <w:ins w:id="809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810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货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活动有关的现金</w:t>
            </w:r>
          </w:p>
        </w:tc>
      </w:tr>
      <w:tr w:rsidR="005F4CE4" w:rsidRPr="001E6609" w14:paraId="3CDE9805" w14:textId="77777777" w:rsidTr="005F4CE4">
        <w:trPr>
          <w:trHeight w:val="300"/>
          <w:trPrChange w:id="81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1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4F1A912" w14:textId="767C127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筹</w:t>
            </w:r>
            <w:ins w:id="813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814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活动现金流</w:t>
            </w:r>
            <w:ins w:id="815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出</w:t>
              </w:r>
            </w:ins>
            <w:del w:id="816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岀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小计</w:t>
            </w:r>
          </w:p>
        </w:tc>
      </w:tr>
      <w:tr w:rsidR="005F4CE4" w:rsidRPr="001E6609" w14:paraId="6E166EAF" w14:textId="77777777" w:rsidTr="005F4CE4">
        <w:trPr>
          <w:trHeight w:val="300"/>
          <w:trPrChange w:id="81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81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C7F2F10" w14:textId="45B18CB4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819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del w:id="820" w:author="Acer" w:date="2024-10-18T01:13:00Z" w16du:dateUtc="2024-10-17T17:13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821" w:author="Acer" w:date="2024-10-18T01:31:00Z" w16du:dateUtc="2024-10-17T17:31:00Z">
                    <w:rPr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1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筹资活动产生的现金</w:t>
            </w:r>
            <w:ins w:id="822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流量净额</w:t>
              </w:r>
            </w:ins>
            <w:del w:id="823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流信淨價</w:delText>
              </w:r>
            </w:del>
          </w:p>
        </w:tc>
      </w:tr>
      <w:tr w:rsidR="005F4CE4" w:rsidRPr="001E6609" w14:paraId="344F3335" w14:textId="77777777" w:rsidTr="005F4CE4">
        <w:trPr>
          <w:trHeight w:val="300"/>
          <w:trPrChange w:id="82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2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71B0C02" w14:textId="32596641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826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del w:id="827" w:author="Acer" w:date="2024-10-18T01:13:00Z" w16du:dateUtc="2024-10-17T17:13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828" w:author="Acer" w:date="2024-10-18T01:31:00Z" w16du:dateUtc="2024-10-17T17:31:00Z">
                    <w:rPr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1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四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829" w:author="Acer" w:date="2024-10-18T01:31:00Z" w16du:dateUtc="2024-10-17T17:31:00Z">
                  <w:rPr>
                    <w:rFonts w:ascii="Meiryo UI" w:eastAsia="Meiryo UI" w:hAnsi="Meiryo UI" w:hint="eastAsia"/>
                    <w:noProof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汇率</w:t>
            </w:r>
            <w:ins w:id="830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变</w:t>
              </w:r>
            </w:ins>
            <w:del w:id="831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交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动对现金及现金</w:t>
            </w:r>
            <w:ins w:id="832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等</w:t>
              </w:r>
            </w:ins>
            <w:del w:id="833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尊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价物的影响</w:t>
            </w:r>
          </w:p>
        </w:tc>
      </w:tr>
      <w:tr w:rsidR="005F4CE4" w:rsidRPr="001E6609" w14:paraId="2AEBFF66" w14:textId="77777777" w:rsidTr="005F4CE4">
        <w:trPr>
          <w:trHeight w:val="300"/>
          <w:trPrChange w:id="83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83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01A6E72" w14:textId="1C372F0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五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836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现金及现金等价物净</w:t>
            </w:r>
            <w:del w:id="837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増加報</w:delText>
              </w:r>
            </w:del>
            <w:ins w:id="838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增加额</w:t>
              </w:r>
            </w:ins>
          </w:p>
        </w:tc>
      </w:tr>
      <w:tr w:rsidR="005F4CE4" w:rsidRPr="001E6609" w14:paraId="51F963D6" w14:textId="77777777" w:rsidTr="005F4CE4">
        <w:trPr>
          <w:trHeight w:val="300"/>
          <w:trPrChange w:id="83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4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D9D9AEB" w14:textId="7CB3591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841" w:author="Acer" w:date="2024-10-18T01:13:00Z" w16du:dateUtc="2024-10-17T17:1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加：</w:t>
              </w:r>
            </w:ins>
            <w:del w:id="842" w:author="Acer" w:date="2024-10-18T01:13:00Z" w16du:dateUtc="2024-10-17T17:13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一加，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期初现金及现金等价物余额</w:t>
            </w:r>
          </w:p>
        </w:tc>
      </w:tr>
      <w:tr w:rsidR="005F4CE4" w:rsidRPr="001E6609" w14:paraId="1999157E" w14:textId="77777777" w:rsidTr="005F4CE4">
        <w:trPr>
          <w:trHeight w:val="300"/>
          <w:trPrChange w:id="84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84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F476843" w14:textId="45828AC9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六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845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期末现金及现金等价物余</w:t>
            </w:r>
            <w:ins w:id="846" w:author="Acer" w:date="2024-10-18T01:13:00Z" w16du:dateUtc="2024-10-17T17:13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847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额</w:t>
              </w:r>
            </w:ins>
            <w:del w:id="848" w:author="Acer" w:date="2024-10-18T01:13:00Z" w16du:dateUtc="2024-10-17T17:13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849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9</w:delText>
              </w:r>
            </w:del>
          </w:p>
        </w:tc>
      </w:tr>
      <w:tr w:rsidR="005F4CE4" w:rsidRPr="001E6609" w14:paraId="6443D647" w14:textId="77777777" w:rsidTr="005F4CE4">
        <w:trPr>
          <w:trHeight w:val="300"/>
          <w:trPrChange w:id="85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5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F00FFAD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一般风险准备</w:t>
            </w:r>
            <w:del w:id="852" w:author="Acer" w:date="2024-10-18T01:13:00Z" w16du:dateUtc="2024-10-17T17:13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853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34A30BDF" w14:textId="77777777" w:rsidTr="005F4CE4">
        <w:trPr>
          <w:trHeight w:val="300"/>
          <w:trPrChange w:id="85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85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B5C3AE7" w14:textId="0429CB8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前期差</w:t>
            </w:r>
            <w:ins w:id="856" w:author="Acer" w:date="2024-10-18T01:14:00Z" w16du:dateUtc="2024-10-17T17:1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错</w:t>
              </w:r>
            </w:ins>
            <w:del w:id="857" w:author="Acer" w:date="2024-10-18T01:14:00Z" w16du:dateUtc="2024-10-17T17:14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鋒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更正</w:t>
            </w:r>
          </w:p>
        </w:tc>
      </w:tr>
      <w:tr w:rsidR="005F4CE4" w:rsidRPr="001E6609" w14:paraId="7C40A8C5" w14:textId="77777777" w:rsidTr="005F4CE4">
        <w:trPr>
          <w:trHeight w:val="300"/>
          <w:trPrChange w:id="85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5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D57207C" w14:textId="2B7ABDB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二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860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本年</w:t>
            </w:r>
            <w:ins w:id="861" w:author="Acer" w:date="2024-10-18T01:14:00Z" w16du:dateUtc="2024-10-17T17:1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期初余额</w:t>
              </w:r>
            </w:ins>
            <w:del w:id="862" w:author="Acer" w:date="2024-10-18T01:14:00Z" w16du:dateUtc="2024-10-17T17:14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863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JH</w:delText>
              </w:r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初余</w:delText>
              </w:r>
            </w:del>
          </w:p>
        </w:tc>
      </w:tr>
      <w:tr w:rsidR="005F4CE4" w:rsidRPr="001E6609" w14:paraId="4059A6C4" w14:textId="77777777" w:rsidTr="005F4CE4">
        <w:trPr>
          <w:trHeight w:val="300"/>
          <w:trPrChange w:id="86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86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D460361" w14:textId="192D353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三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866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del w:id="867" w:author="Acer" w:date="2024-10-18T01:14:00Z" w16du:dateUtc="2024-10-17T17:14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本案地流交动金</w:delText>
              </w:r>
            </w:del>
            <w:ins w:id="868" w:author="Acer" w:date="2024-10-18T01:14:00Z" w16du:dateUtc="2024-10-17T17:1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本期增减变动金额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del w:id="869" w:author="Acer" w:date="2024-10-18T01:14:00Z" w16du:dateUtc="2024-10-17T17:14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議少以</w:delText>
              </w:r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870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---</w:delText>
              </w:r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号壊亮</w:delText>
              </w:r>
            </w:del>
            <w:ins w:id="871" w:author="Acer" w:date="2024-10-18T01:14:00Z" w16du:dateUtc="2024-10-17T17:1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减少以“-”号填列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</w:t>
            </w:r>
          </w:p>
        </w:tc>
      </w:tr>
      <w:tr w:rsidR="005F4CE4" w:rsidRPr="001E6609" w14:paraId="181494C6" w14:textId="77777777" w:rsidTr="005F4CE4">
        <w:trPr>
          <w:trHeight w:val="300"/>
          <w:trPrChange w:id="87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7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CCCAE2D" w14:textId="7932788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ins w:id="874" w:author="Acer" w:date="2024-10-18T01:14:00Z" w16du:dateUtc="2024-10-17T17:14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875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一</w:t>
              </w:r>
            </w:ins>
            <w:del w:id="876" w:author="Acer" w:date="2024-10-18T01:14:00Z" w16du:dateUtc="2024-10-17T17:14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877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-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）综合收益总</w:t>
            </w:r>
            <w:ins w:id="878" w:author="Acer" w:date="2024-10-18T01:14:00Z" w16du:dateUtc="2024-10-17T17:1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879" w:author="Acer" w:date="2024-10-18T01:14:00Z" w16du:dateUtc="2024-10-17T17:14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领</w:delText>
              </w:r>
            </w:del>
          </w:p>
        </w:tc>
      </w:tr>
      <w:tr w:rsidR="005F4CE4" w:rsidRPr="001E6609" w14:paraId="1E7F8828" w14:textId="77777777" w:rsidTr="005F4CE4">
        <w:trPr>
          <w:trHeight w:val="300"/>
          <w:trPrChange w:id="88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88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7E4CB84" w14:textId="48F5C052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882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ins w:id="883" w:author="Acer" w:date="2024-10-18T01:14:00Z" w16du:dateUtc="2024-10-17T17:14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884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3</w:t>
              </w:r>
            </w:ins>
            <w:del w:id="885" w:author="Acer" w:date="2024-10-18T01:14:00Z" w16du:dateUtc="2024-10-17T17:14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886" w:author="Acer" w:date="2024-10-18T01:31:00Z" w16du:dateUtc="2024-10-17T17:31:00Z">
                    <w:rPr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1</w:delText>
              </w:r>
            </w:del>
            <w:ins w:id="887" w:author="Acer" w:date="2024-10-18T01:14:00Z" w16du:dateUtc="2024-10-17T17:14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888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．</w:t>
              </w:r>
            </w:ins>
            <w:del w:id="889" w:author="Acer" w:date="2024-10-18T01:14:00Z" w16du:dateUtc="2024-10-17T17:14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890" w:author="Acer" w:date="2024-10-18T01:31:00Z" w16du:dateUtc="2024-10-17T17:31:00Z">
                    <w:rPr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8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股份支付计入所有者权益的金</w:t>
            </w:r>
            <w:ins w:id="891" w:author="Acer" w:date="2024-10-18T01:14:00Z" w16du:dateUtc="2024-10-17T17:1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892" w:author="Acer" w:date="2024-10-18T01:14:00Z" w16du:dateUtc="2024-10-17T17:14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</w:p>
        </w:tc>
      </w:tr>
      <w:tr w:rsidR="005F4CE4" w:rsidRPr="001E6609" w14:paraId="5C7CF3B4" w14:textId="77777777" w:rsidTr="005F4CE4">
        <w:trPr>
          <w:trHeight w:val="300"/>
          <w:trPrChange w:id="89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89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840B6BC" w14:textId="3BFE5E6A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895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ins w:id="896" w:author="Acer" w:date="2024-10-18T01:14:00Z" w16du:dateUtc="2024-10-17T17:14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897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1.</w:t>
              </w:r>
            </w:ins>
            <w:del w:id="898" w:author="Acer" w:date="2024-10-18T01:14:00Z" w16du:dateUtc="2024-10-17T17:14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899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L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提取盈余公积</w:t>
            </w:r>
          </w:p>
        </w:tc>
      </w:tr>
      <w:tr w:rsidR="005F4CE4" w:rsidRPr="001E6609" w14:paraId="60A8248A" w14:textId="77777777" w:rsidTr="005F4CE4">
        <w:trPr>
          <w:trHeight w:val="300"/>
          <w:trPrChange w:id="90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0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D249251" w14:textId="46669159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902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903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</w:t>
            </w:r>
            <w:ins w:id="904" w:author="Acer" w:date="2024-10-18T01:14:00Z" w16du:dateUtc="2024-10-17T17:14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05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.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提取一般风险准备</w:t>
            </w:r>
            <w:del w:id="906" w:author="Acer" w:date="2024-10-18T01:14:00Z" w16du:dateUtc="2024-10-17T17:14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907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71AA7804" w14:textId="77777777" w:rsidTr="005F4CE4">
        <w:trPr>
          <w:trHeight w:val="300"/>
          <w:trPrChange w:id="90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0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5415743" w14:textId="058AC012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910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ins w:id="911" w:author="Acer" w:date="2024-10-18T01:14:00Z" w16du:dateUtc="2024-10-17T17:14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12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1.</w:t>
              </w:r>
            </w:ins>
            <w:del w:id="913" w:author="Acer" w:date="2024-10-18T01:14:00Z" w16du:dateUtc="2024-10-17T17:14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914" w:author="Acer" w:date="2024-10-18T01:31:00Z" w16du:dateUtc="2024-10-17T17:31:00Z">
                    <w:rPr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L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资本公积转增资本（或</w:t>
            </w:r>
            <w:ins w:id="915" w:author="Acer" w:date="2024-10-18T01:14:00Z" w16du:dateUtc="2024-10-17T17:1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</w:t>
              </w:r>
            </w:ins>
            <w:del w:id="916" w:author="Acer" w:date="2024-10-18T01:14:00Z" w16du:dateUtc="2024-10-17T17:14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殷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本）</w:t>
            </w:r>
          </w:p>
        </w:tc>
      </w:tr>
      <w:tr w:rsidR="005F4CE4" w:rsidRPr="001E6609" w14:paraId="08CA5259" w14:textId="77777777" w:rsidTr="005F4CE4">
        <w:trPr>
          <w:trHeight w:val="300"/>
          <w:trPrChange w:id="91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1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10F7BE4" w14:textId="6CE028CD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919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ins w:id="920" w:author="Acer" w:date="2024-10-18T01:14:00Z" w16du:dateUtc="2024-10-17T17:14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21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3.</w:t>
              </w:r>
            </w:ins>
            <w:del w:id="922" w:author="Acer" w:date="2024-10-18T01:14:00Z" w16du:dateUtc="2024-10-17T17:14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923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X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盈余公积弥补亏损</w:t>
            </w:r>
          </w:p>
        </w:tc>
      </w:tr>
      <w:tr w:rsidR="005F4CE4" w:rsidRPr="001E6609" w14:paraId="723B90F2" w14:textId="77777777" w:rsidTr="005F4CE4">
        <w:trPr>
          <w:trHeight w:val="300"/>
          <w:trPrChange w:id="92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2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327EBB6" w14:textId="395DB790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926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927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4.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设定受益</w:t>
            </w:r>
            <w:ins w:id="928" w:author="Acer" w:date="2024-10-18T01:14:00Z" w16du:dateUtc="2024-10-17T17:1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计划</w:t>
              </w:r>
            </w:ins>
            <w:del w:id="929" w:author="Acer" w:date="2024-10-18T01:14:00Z" w16du:dateUtc="2024-10-17T17:14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计封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变动额结转留存收益</w:t>
            </w:r>
          </w:p>
        </w:tc>
      </w:tr>
      <w:tr w:rsidR="005F4CE4" w:rsidRPr="001E6609" w14:paraId="7B0FC193" w14:textId="77777777" w:rsidTr="005F4CE4">
        <w:trPr>
          <w:trHeight w:val="300"/>
          <w:trPrChange w:id="93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3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303F899" w14:textId="4E01449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四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932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</w:rPr>
                </w:rPrChange>
              </w:rPr>
              <w:t>、</w:t>
            </w:r>
            <w:del w:id="933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初期末余</w:delText>
              </w:r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34" w:author="Acer" w:date="2024-10-18T01:31:00Z" w16du:dateUtc="2024-10-17T17:31:00Z">
                    <w:rPr>
                      <w:rFonts w:ascii="微软雅黑" w:eastAsia="微软雅黑" w:hAnsi="微软雅黑" w:cs="微软雅黑" w:hint="eastAsia"/>
                      <w:color w:val="000000"/>
                      <w:szCs w:val="20"/>
                      <w:lang w:eastAsia="zh-CN"/>
                    </w:rPr>
                  </w:rPrChange>
                </w:rPr>
                <w:delText>・</w:delText>
              </w:r>
            </w:del>
            <w:ins w:id="935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本期期末余额</w:t>
              </w:r>
            </w:ins>
          </w:p>
        </w:tc>
      </w:tr>
      <w:tr w:rsidR="005F4CE4" w:rsidRPr="001E6609" w14:paraId="7DB13A31" w14:textId="77777777" w:rsidTr="005F4CE4">
        <w:trPr>
          <w:trHeight w:val="300"/>
          <w:trPrChange w:id="93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3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A139C6F" w14:textId="40F6278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938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绘制小位</w:delText>
              </w:r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39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:</w:delText>
              </w:r>
            </w:del>
            <w:ins w:id="940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编制单位：遂宁县开源投资有限公司</w:t>
              </w:r>
            </w:ins>
          </w:p>
        </w:tc>
      </w:tr>
      <w:tr w:rsidR="005F4CE4" w:rsidRPr="001E6609" w14:paraId="7D34AD1E" w14:textId="77777777" w:rsidTr="005F4CE4">
        <w:trPr>
          <w:trHeight w:val="300"/>
          <w:trPrChange w:id="94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4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4E3D540" w14:textId="50CFB47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归属于</w:t>
            </w:r>
            <w:ins w:id="943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母</w:t>
              </w:r>
            </w:ins>
            <w:del w:id="944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毋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公司所有者权益</w:t>
            </w:r>
          </w:p>
        </w:tc>
      </w:tr>
      <w:tr w:rsidR="005F4CE4" w:rsidRPr="001E6609" w14:paraId="0D7FE6BD" w14:textId="77777777" w:rsidTr="005F4CE4">
        <w:trPr>
          <w:trHeight w:val="300"/>
          <w:trPrChange w:id="94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4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FB95F6A" w14:textId="0F504A5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947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专项储备</w:t>
              </w:r>
            </w:ins>
            <w:del w:id="948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专項储备</w:delText>
              </w:r>
            </w:del>
          </w:p>
        </w:tc>
      </w:tr>
      <w:tr w:rsidR="005F4CE4" w:rsidRPr="001E6609" w14:paraId="4541762F" w14:textId="77777777" w:rsidTr="005F4CE4">
        <w:trPr>
          <w:trHeight w:val="300"/>
          <w:trPrChange w:id="94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5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2A35708" w14:textId="2FBEA51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未</w:t>
            </w:r>
            <w:del w:id="951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分</w:delText>
              </w:r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5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IE</w:delText>
              </w:r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利洞</w:delText>
              </w:r>
            </w:del>
            <w:ins w:id="953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分配利润</w:t>
              </w:r>
            </w:ins>
          </w:p>
        </w:tc>
      </w:tr>
      <w:tr w:rsidR="005F4CE4" w:rsidRPr="001E6609" w14:paraId="1E847979" w14:textId="77777777" w:rsidTr="005F4CE4">
        <w:trPr>
          <w:trHeight w:val="300"/>
          <w:trPrChange w:id="95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5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1F97160" w14:textId="1AF146C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956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永续债</w:t>
              </w:r>
            </w:ins>
            <w:del w:id="957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永接债</w:delText>
              </w:r>
            </w:del>
          </w:p>
        </w:tc>
      </w:tr>
      <w:tr w:rsidR="005F4CE4" w:rsidRPr="001E6609" w14:paraId="228A7320" w14:textId="77777777" w:rsidTr="005F4CE4">
        <w:trPr>
          <w:trHeight w:val="300"/>
          <w:trPrChange w:id="95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5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3E7CEC2" w14:textId="175A8E6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960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上年期末余</w:t>
            </w:r>
            <w:ins w:id="961" w:author="Acer" w:date="2024-10-18T01:15:00Z" w16du:dateUtc="2024-10-17T17:15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6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额</w:t>
              </w:r>
            </w:ins>
            <w:del w:id="963" w:author="Acer" w:date="2024-10-18T01:15:00Z" w16du:dateUtc="2024-10-17T17:15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964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*</w:delText>
              </w:r>
            </w:del>
          </w:p>
        </w:tc>
      </w:tr>
      <w:tr w:rsidR="005F4CE4" w:rsidRPr="001E6609" w14:paraId="09AADD35" w14:textId="77777777" w:rsidTr="005F4CE4">
        <w:trPr>
          <w:trHeight w:val="300"/>
          <w:trPrChange w:id="96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6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EB58487" w14:textId="00219082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加</w:t>
            </w:r>
            <w:ins w:id="967" w:author="Acer" w:date="2024-10-18T01:15:00Z" w16du:dateUtc="2024-10-17T17:15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68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：</w:t>
              </w:r>
            </w:ins>
            <w:del w:id="969" w:author="Acer" w:date="2024-10-18T01:15:00Z" w16du:dateUtc="2024-10-17T17:15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970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;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会计政策</w:t>
            </w:r>
            <w:ins w:id="971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变</w:t>
              </w:r>
            </w:ins>
            <w:del w:id="972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交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更</w:t>
            </w:r>
          </w:p>
        </w:tc>
      </w:tr>
      <w:tr w:rsidR="005F4CE4" w:rsidRPr="001E6609" w14:paraId="1826EBE8" w14:textId="77777777" w:rsidTr="005F4CE4">
        <w:trPr>
          <w:trHeight w:val="300"/>
          <w:trPrChange w:id="97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7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430CF80" w14:textId="5746486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975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前</w:t>
              </w:r>
            </w:ins>
            <w:del w:id="976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龍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期整错更正</w:t>
            </w:r>
          </w:p>
        </w:tc>
      </w:tr>
      <w:tr w:rsidR="005F4CE4" w:rsidRPr="001E6609" w14:paraId="7CF67546" w14:textId="77777777" w:rsidTr="005F4CE4">
        <w:trPr>
          <w:trHeight w:val="300"/>
          <w:trPrChange w:id="97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97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DACA753" w14:textId="43C58EC9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二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979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本年期初余</w:t>
            </w:r>
            <w:ins w:id="980" w:author="Acer" w:date="2024-10-18T01:15:00Z" w16du:dateUtc="2024-10-17T17:15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81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额</w:t>
              </w:r>
            </w:ins>
            <w:del w:id="982" w:author="Acer" w:date="2024-10-18T01:15:00Z" w16du:dateUtc="2024-10-17T17:15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983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■</w:delText>
              </w:r>
            </w:del>
          </w:p>
        </w:tc>
      </w:tr>
      <w:tr w:rsidR="005F4CE4" w:rsidRPr="001E6609" w14:paraId="1B5F0E4A" w14:textId="77777777" w:rsidTr="005F4CE4">
        <w:trPr>
          <w:trHeight w:val="300"/>
          <w:trPrChange w:id="98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98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DDECA6C" w14:textId="7A1FFE0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三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986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本期增减变动金</w:t>
            </w:r>
            <w:ins w:id="987" w:author="Acer" w:date="2024-10-18T01:15:00Z" w16du:dateUtc="2024-10-17T17:15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88" w:author="Acer" w:date="2024-10-18T01:31:00Z" w16du:dateUtc="2024-10-17T17:31:00Z">
                    <w:rPr>
                      <w:rFonts w:ascii="MS Gothic" w:hAnsi="MS Gothic" w:cs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额</w:t>
              </w:r>
            </w:ins>
            <w:del w:id="989" w:author="Acer" w:date="2024-10-18T01:15:00Z" w16du:dateUtc="2024-10-17T17:15:00Z"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90" w:author="Acer" w:date="2024-10-18T01:31:00Z" w16du:dateUtc="2024-10-17T17:31:00Z">
                    <w:rPr>
                      <w:rFonts w:ascii="MS Gothic" w:eastAsia="MS Gothic" w:hAnsi="MS Gothic" w:cs="Arial Unicode MS" w:hint="eastAsia"/>
                      <w:color w:val="000000"/>
                      <w:szCs w:val="20"/>
                    </w:rPr>
                  </w:rPrChange>
                </w:rPr>
                <w:delText>・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（减少以</w:t>
            </w:r>
            <w:del w:id="991" w:author="Acer" w:date="2024-10-18T01:15:00Z" w16du:dateUtc="2024-10-17T17:15:00Z"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9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"</w:delText>
              </w:r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一</w:delText>
              </w:r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93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■</w:delText>
              </w:r>
            </w:del>
            <w:ins w:id="994" w:author="Acer" w:date="2024-10-18T01:15:00Z" w16du:dateUtc="2024-10-17T17:15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95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“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96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-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997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”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号填</w:t>
            </w:r>
            <w:ins w:id="998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列</w:t>
              </w:r>
            </w:ins>
            <w:del w:id="999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开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</w:t>
            </w:r>
          </w:p>
        </w:tc>
      </w:tr>
      <w:tr w:rsidR="005F4CE4" w:rsidRPr="001E6609" w14:paraId="08487F0F" w14:textId="77777777" w:rsidTr="005F4CE4">
        <w:trPr>
          <w:trHeight w:val="300"/>
          <w:trPrChange w:id="100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0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99025A1" w14:textId="53F642B9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ins w:id="1002" w:author="Acer" w:date="2024-10-18T01:15:00Z" w16du:dateUtc="2024-10-17T17:15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003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一</w:t>
              </w:r>
            </w:ins>
            <w:del w:id="1004" w:author="Acer" w:date="2024-10-18T01:15:00Z" w16du:dateUtc="2024-10-17T17:15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005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-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）综合收益</w:t>
            </w:r>
            <w:ins w:id="1006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总额</w:t>
              </w:r>
            </w:ins>
            <w:del w:id="1007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同額</w:delText>
              </w:r>
            </w:del>
          </w:p>
        </w:tc>
      </w:tr>
      <w:tr w:rsidR="005F4CE4" w:rsidRPr="001E6609" w14:paraId="49181A43" w14:textId="77777777" w:rsidTr="005F4CE4">
        <w:trPr>
          <w:trHeight w:val="300"/>
          <w:trPrChange w:id="100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0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17D9CA5" w14:textId="0AEFD25B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10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11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1.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所</w:t>
            </w:r>
            <w:ins w:id="1012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有</w:t>
              </w:r>
            </w:ins>
            <w:del w:id="1013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？</w:delText>
              </w:r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014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r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者投入的普通股</w:t>
            </w:r>
          </w:p>
        </w:tc>
      </w:tr>
      <w:tr w:rsidR="005F4CE4" w:rsidRPr="001E6609" w14:paraId="66ACB6F5" w14:textId="77777777" w:rsidTr="005F4CE4">
        <w:trPr>
          <w:trHeight w:val="300"/>
          <w:trPrChange w:id="101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1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EED6246" w14:textId="30CD0CA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017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3.</w:t>
              </w:r>
            </w:ins>
            <w:del w:id="1018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工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股份支付计入所有者权益的金</w:t>
            </w:r>
            <w:ins w:id="1019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1020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</w:p>
        </w:tc>
      </w:tr>
      <w:tr w:rsidR="005F4CE4" w:rsidRPr="001E6609" w14:paraId="0386D9C9" w14:textId="77777777" w:rsidTr="005F4CE4">
        <w:trPr>
          <w:trHeight w:val="300"/>
          <w:trPrChange w:id="102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2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7108662" w14:textId="77777777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23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24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提取一般风险准备</w:t>
            </w:r>
            <w:del w:id="1025" w:author="Acer" w:date="2024-10-18T01:15:00Z" w16du:dateUtc="2024-10-17T17:15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026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♦</w:delText>
              </w:r>
            </w:del>
          </w:p>
        </w:tc>
      </w:tr>
      <w:tr w:rsidR="005F4CE4" w:rsidRPr="001E6609" w14:paraId="04123038" w14:textId="77777777" w:rsidTr="005F4CE4">
        <w:trPr>
          <w:trHeight w:val="300"/>
          <w:trPrChange w:id="102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2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11A4BDA" w14:textId="1342A258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（四）</w:t>
            </w:r>
            <w:del w:id="1029" w:author="Acer" w:date="2024-10-18T01:15:00Z" w16du:dateUtc="2024-10-17T17:15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所犯者权款内部站转</w:delText>
              </w:r>
            </w:del>
            <w:ins w:id="1030" w:author="Acer" w:date="2024-10-18T01:15:00Z" w16du:dateUtc="2024-10-17T17:1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所有者权益内部结转</w:t>
              </w:r>
            </w:ins>
          </w:p>
        </w:tc>
      </w:tr>
      <w:tr w:rsidR="005F4CE4" w:rsidRPr="001E6609" w14:paraId="68A079FC" w14:textId="77777777" w:rsidTr="005F4CE4">
        <w:trPr>
          <w:trHeight w:val="300"/>
          <w:trPrChange w:id="103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3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27BBA87" w14:textId="181DADF6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33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ins w:id="1034" w:author="Acer" w:date="2024-10-18T01:16:00Z" w16du:dateUtc="2024-10-17T17:16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035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1</w:t>
              </w:r>
            </w:ins>
            <w:del w:id="1036" w:author="Acer" w:date="2024-10-18T01:16:00Z" w16du:dateUtc="2024-10-17T17:16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037" w:author="Acer" w:date="2024-10-18T01:31:00Z" w16du:dateUtc="2024-10-17T17:31:00Z">
                    <w:rPr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I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38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.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资本公积</w:t>
            </w:r>
            <w:ins w:id="1039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转增</w:t>
              </w:r>
            </w:ins>
            <w:del w:id="1040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找珀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资本（或股本）</w:t>
            </w:r>
          </w:p>
        </w:tc>
      </w:tr>
      <w:tr w:rsidR="005F4CE4" w:rsidRPr="001E6609" w14:paraId="10DD01EF" w14:textId="77777777" w:rsidTr="005F4CE4">
        <w:trPr>
          <w:trHeight w:val="300"/>
          <w:trPrChange w:id="104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4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72925BD" w14:textId="4A30059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043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3.</w:t>
              </w:r>
            </w:ins>
            <w:del w:id="1044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工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盈余公积</w:t>
            </w:r>
            <w:ins w:id="1045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弥补亏损</w:t>
              </w:r>
            </w:ins>
            <w:del w:id="1046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弥扑亏損</w:delText>
              </w:r>
            </w:del>
          </w:p>
        </w:tc>
      </w:tr>
      <w:tr w:rsidR="005F4CE4" w:rsidRPr="001E6609" w14:paraId="0E9B6745" w14:textId="77777777" w:rsidTr="005F4CE4">
        <w:trPr>
          <w:trHeight w:val="300"/>
          <w:trPrChange w:id="104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4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56ADA74" w14:textId="7847B176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49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50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4.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设定受益计划变动</w:t>
            </w:r>
            <w:ins w:id="1051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1052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领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结转留存收益</w:t>
            </w:r>
          </w:p>
        </w:tc>
      </w:tr>
      <w:tr w:rsidR="005F4CE4" w:rsidRPr="001E6609" w14:paraId="61D756F2" w14:textId="77777777" w:rsidTr="005F4CE4">
        <w:trPr>
          <w:trHeight w:val="300"/>
          <w:trPrChange w:id="105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5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9982C57" w14:textId="0BE793B3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55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ins w:id="1056" w:author="Acer" w:date="2024-10-18T01:16:00Z" w16du:dateUtc="2024-10-17T17:16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057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5.</w:t>
              </w:r>
            </w:ins>
            <w:del w:id="1058" w:author="Acer" w:date="2024-10-18T01:16:00Z" w16du:dateUtc="2024-10-17T17:16:00Z"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059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&amp;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其他</w:t>
            </w:r>
          </w:p>
        </w:tc>
      </w:tr>
      <w:tr w:rsidR="005F4CE4" w:rsidRPr="001E6609" w14:paraId="2B9237B3" w14:textId="77777777" w:rsidTr="005F4CE4">
        <w:trPr>
          <w:trHeight w:val="300"/>
          <w:trPrChange w:id="106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6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D6406D6" w14:textId="12C6CA4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（五）</w:t>
            </w:r>
            <w:del w:id="1062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专項储备</w:delText>
              </w:r>
            </w:del>
            <w:ins w:id="1063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专项储备</w:t>
              </w:r>
            </w:ins>
          </w:p>
        </w:tc>
      </w:tr>
      <w:tr w:rsidR="005F4CE4" w:rsidRPr="001E6609" w14:paraId="227455B4" w14:textId="77777777" w:rsidTr="005F4CE4">
        <w:trPr>
          <w:trHeight w:val="300"/>
          <w:trPrChange w:id="106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6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A23A861" w14:textId="54FD0443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66" w:author="Acer" w:date="2024-10-18T01:31:00Z" w16du:dateUtc="2024-10-17T17:31:00Z">
                  <w:rPr>
                    <w:rFonts w:ascii="Arial Unicode MS" w:eastAsia="Arial Unicode MS" w:hAnsi="Arial Unicode MS" w:cs="Arial Unicode MS"/>
                    <w:color w:val="000000"/>
                    <w:szCs w:val="20"/>
                  </w:rPr>
                </w:rPrChange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四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1067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本期期末余</w:t>
            </w:r>
            <w:ins w:id="1068" w:author="Acer" w:date="2024-10-18T01:16:00Z" w16du:dateUtc="2024-10-17T17:16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069" w:author="Acer" w:date="2024-10-18T01:31:00Z" w16du:dateUtc="2024-10-17T17:31:00Z">
                    <w:rPr>
                      <w:rFonts w:ascii="MS Gothic" w:hAnsi="MS Gothic" w:cs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额</w:t>
              </w:r>
            </w:ins>
            <w:del w:id="1070" w:author="Acer" w:date="2024-10-18T01:16:00Z" w16du:dateUtc="2024-10-17T17:16:00Z"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071" w:author="Acer" w:date="2024-10-18T01:31:00Z" w16du:dateUtc="2024-10-17T17:31:00Z">
                    <w:rPr>
                      <w:rFonts w:ascii="MS Gothic" w:eastAsia="MS Gothic" w:hAnsi="MS Gothic" w:cs="Arial Unicode MS" w:hint="eastAsia"/>
                      <w:color w:val="000000"/>
                      <w:szCs w:val="20"/>
                    </w:rPr>
                  </w:rPrChange>
                </w:rPr>
                <w:delText>・</w:delText>
              </w:r>
            </w:del>
          </w:p>
        </w:tc>
      </w:tr>
      <w:tr w:rsidR="005F4CE4" w:rsidRPr="001E6609" w14:paraId="276875D7" w14:textId="77777777" w:rsidTr="005F4CE4">
        <w:trPr>
          <w:trHeight w:val="300"/>
          <w:trPrChange w:id="107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7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94277C9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公司合并资产负债表</w:t>
            </w:r>
          </w:p>
        </w:tc>
      </w:tr>
      <w:tr w:rsidR="005F4CE4" w:rsidRPr="001E6609" w14:paraId="0C9042A0" w14:textId="77777777" w:rsidTr="005F4CE4">
        <w:trPr>
          <w:trHeight w:val="300"/>
          <w:trPrChange w:id="107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7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50DE481" w14:textId="1DB360D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076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流动资产</w:t>
              </w:r>
            </w:ins>
            <w:del w:id="1077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流动费产</w:delText>
              </w:r>
            </w:del>
          </w:p>
        </w:tc>
      </w:tr>
      <w:tr w:rsidR="005F4CE4" w:rsidRPr="001E6609" w14:paraId="4B7ABC65" w14:textId="77777777" w:rsidTr="005F4CE4">
        <w:trPr>
          <w:trHeight w:val="300"/>
          <w:trPrChange w:id="107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7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5D4D41B" w14:textId="10F27DB0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80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81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2023</w:t>
            </w:r>
            <w:ins w:id="1082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年</w:t>
              </w:r>
            </w:ins>
            <w:del w:id="1083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率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84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85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31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260563E1" w14:textId="77777777" w:rsidTr="005F4CE4">
        <w:trPr>
          <w:trHeight w:val="300"/>
          <w:trPrChange w:id="108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8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2641DFB" w14:textId="03E1C3BA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88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8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2024</w:t>
            </w:r>
            <w:ins w:id="1090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年</w:t>
              </w:r>
            </w:ins>
            <w:del w:id="1091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华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92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093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30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1DC11443" w14:textId="77777777" w:rsidTr="005F4CE4">
        <w:trPr>
          <w:trHeight w:val="300"/>
          <w:trPrChange w:id="109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09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5C5C8DD" w14:textId="3C57246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096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持有</w:t>
              </w:r>
            </w:ins>
            <w:del w:id="1097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掷有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待售资产</w:t>
            </w:r>
          </w:p>
        </w:tc>
      </w:tr>
      <w:tr w:rsidR="005F4CE4" w:rsidRPr="001E6609" w14:paraId="17ED9F65" w14:textId="77777777" w:rsidTr="005F4CE4">
        <w:trPr>
          <w:trHeight w:val="300"/>
          <w:trPrChange w:id="109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09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A8B360D" w14:textId="1641057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流动</w:t>
            </w:r>
            <w:ins w:id="1100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101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产合计</w:t>
            </w:r>
          </w:p>
        </w:tc>
      </w:tr>
      <w:tr w:rsidR="005F4CE4" w:rsidRPr="001E6609" w14:paraId="03540E68" w14:textId="77777777" w:rsidTr="005F4CE4">
        <w:trPr>
          <w:trHeight w:val="300"/>
          <w:trPrChange w:id="110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0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1641BB6" w14:textId="4AD8B4C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投</w:t>
            </w:r>
            <w:ins w:id="1104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105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性房地产</w:t>
            </w:r>
          </w:p>
        </w:tc>
      </w:tr>
      <w:tr w:rsidR="005F4CE4" w:rsidRPr="001E6609" w14:paraId="51A571F9" w14:textId="77777777" w:rsidTr="005F4CE4">
        <w:trPr>
          <w:trHeight w:val="300"/>
          <w:trPrChange w:id="110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0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2DBEBEC" w14:textId="404F3BF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固定</w:t>
            </w:r>
            <w:ins w:id="1108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109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谋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产</w:t>
            </w:r>
          </w:p>
        </w:tc>
      </w:tr>
      <w:tr w:rsidR="005F4CE4" w:rsidRPr="001E6609" w14:paraId="050CF2A2" w14:textId="77777777" w:rsidTr="005F4CE4">
        <w:trPr>
          <w:trHeight w:val="300"/>
          <w:trPrChange w:id="111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1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EC8DA4B" w14:textId="7E6C151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在</w:t>
            </w:r>
            <w:ins w:id="1112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建</w:t>
              </w:r>
            </w:ins>
            <w:del w:id="1113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热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工程</w:t>
            </w:r>
          </w:p>
        </w:tc>
      </w:tr>
      <w:tr w:rsidR="005F4CE4" w:rsidRPr="001E6609" w14:paraId="7DD52723" w14:textId="77777777" w:rsidTr="005F4CE4">
        <w:trPr>
          <w:trHeight w:val="300"/>
          <w:trPrChange w:id="111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1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9AEAE39" w14:textId="008A929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116" w:author="Acer" w:date="2024-10-18T01:16:00Z" w16du:dateUtc="2024-10-17T17:1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117" w:author="Acer" w:date="2024-10-18T01:16:00Z" w16du:dateUtc="2024-10-17T17:16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产总计</w:t>
            </w:r>
          </w:p>
        </w:tc>
      </w:tr>
      <w:tr w:rsidR="005F4CE4" w:rsidRPr="001E6609" w14:paraId="6F7311C0" w14:textId="77777777" w:rsidTr="005F4CE4">
        <w:trPr>
          <w:trHeight w:val="300"/>
          <w:trPrChange w:id="111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1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78D40BD" w14:textId="0B615CC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以公允价值计量且其变动计入当期损益的金融负</w:t>
            </w:r>
            <w:ins w:id="1120" w:author="Acer" w:date="2024-10-18T01:17:00Z" w16du:dateUtc="2024-10-17T17:1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债</w:t>
              </w:r>
            </w:ins>
            <w:del w:id="1121" w:author="Acer" w:date="2024-10-18T01:17:00Z" w16du:dateUtc="2024-10-17T17:17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債</w:delText>
              </w:r>
            </w:del>
          </w:p>
        </w:tc>
      </w:tr>
      <w:tr w:rsidR="005F4CE4" w:rsidRPr="001E6609" w14:paraId="503F8AB5" w14:textId="77777777" w:rsidTr="005F4CE4">
        <w:trPr>
          <w:trHeight w:val="300"/>
          <w:trPrChange w:id="112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2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F171CAF" w14:textId="55BF2FB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归属于母公司所有者权益（或股东权</w:t>
            </w:r>
            <w:ins w:id="1124" w:author="Acer" w:date="2024-10-18T01:17:00Z" w16du:dateUtc="2024-10-17T17:1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del w:id="1125" w:author="Acer" w:date="2024-10-18T01:17:00Z" w16du:dateUtc="2024-10-17T17:17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就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）合计</w:t>
            </w:r>
          </w:p>
        </w:tc>
      </w:tr>
      <w:tr w:rsidR="005F4CE4" w:rsidRPr="001E6609" w14:paraId="26870B44" w14:textId="77777777" w:rsidTr="005F4CE4">
        <w:trPr>
          <w:trHeight w:val="300"/>
          <w:trPrChange w:id="112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2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997FA0D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28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29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月末公司应收账款前五名单位</w:t>
            </w:r>
          </w:p>
        </w:tc>
      </w:tr>
      <w:tr w:rsidR="005F4CE4" w:rsidRPr="001E6609" w14:paraId="7C309FA5" w14:textId="77777777" w:rsidTr="005F4CE4">
        <w:trPr>
          <w:trHeight w:val="300"/>
          <w:trPrChange w:id="113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3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50C17B7" w14:textId="224C6AB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132" w:author="Acer" w:date="2024-10-18T01:17:00Z" w16du:dateUtc="2024-10-17T17:17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金颗</w:delText>
              </w:r>
            </w:del>
            <w:ins w:id="1133" w:author="Acer" w:date="2024-10-18T01:17:00Z" w16du:dateUtc="2024-10-17T17:1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金额</w:t>
              </w:r>
            </w:ins>
          </w:p>
        </w:tc>
      </w:tr>
      <w:tr w:rsidR="005F4CE4" w:rsidRPr="001E6609" w14:paraId="226A08EC" w14:textId="77777777" w:rsidTr="005F4CE4">
        <w:trPr>
          <w:trHeight w:val="300"/>
          <w:trPrChange w:id="113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3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74984EB" w14:textId="464BB1D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136" w:author="Acer" w:date="2024-10-18T01:17:00Z" w16du:dateUtc="2024-10-17T17:1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账龄</w:t>
              </w:r>
            </w:ins>
            <w:del w:id="1137" w:author="Acer" w:date="2024-10-18T01:17:00Z" w16du:dateUtc="2024-10-17T17:17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账静</w:delText>
              </w:r>
            </w:del>
          </w:p>
        </w:tc>
      </w:tr>
      <w:tr w:rsidR="005F4CE4" w:rsidRPr="001E6609" w14:paraId="675B2949" w14:textId="77777777" w:rsidTr="005F4CE4">
        <w:trPr>
          <w:trHeight w:val="300"/>
          <w:trPrChange w:id="113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3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4F9CA1D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性质</w:t>
            </w:r>
          </w:p>
        </w:tc>
      </w:tr>
      <w:tr w:rsidR="005F4CE4" w:rsidRPr="001E6609" w14:paraId="4C2DA8D7" w14:textId="77777777" w:rsidTr="005F4CE4">
        <w:trPr>
          <w:trHeight w:val="300"/>
          <w:trPrChange w:id="114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4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75F1968" w14:textId="77777777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42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43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年以内，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44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年以上</w:t>
            </w:r>
          </w:p>
        </w:tc>
      </w:tr>
      <w:tr w:rsidR="005F4CE4" w:rsidRPr="001E6609" w14:paraId="6A0F07A6" w14:textId="77777777" w:rsidTr="005F4CE4">
        <w:trPr>
          <w:trHeight w:val="300"/>
          <w:trPrChange w:id="114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4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7A6AE36" w14:textId="77777777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47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4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年以内，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4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年以上</w:t>
            </w:r>
          </w:p>
        </w:tc>
      </w:tr>
      <w:tr w:rsidR="005F4CE4" w:rsidRPr="001E6609" w14:paraId="58EC1269" w14:textId="77777777" w:rsidTr="005F4CE4">
        <w:trPr>
          <w:trHeight w:val="300"/>
          <w:trPrChange w:id="115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5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98560AA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52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53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月末公司预付账款前五名单位</w:t>
            </w:r>
          </w:p>
        </w:tc>
      </w:tr>
      <w:tr w:rsidR="005F4CE4" w:rsidRPr="001E6609" w14:paraId="06B94430" w14:textId="77777777" w:rsidTr="005F4CE4">
        <w:trPr>
          <w:trHeight w:val="300"/>
          <w:trPrChange w:id="115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5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BD55287" w14:textId="3F94D91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占預付账款总</w:t>
            </w:r>
            <w:del w:id="1156" w:author="Acer" w:date="2024-10-18T01:17:00Z" w16du:dateUtc="2024-10-17T17:17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顧</w:delText>
              </w:r>
            </w:del>
            <w:ins w:id="1157" w:author="Acer" w:date="2024-10-18T01:17:00Z" w16du:dateUtc="2024-10-17T17:1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比例</w:t>
            </w:r>
          </w:p>
        </w:tc>
      </w:tr>
      <w:tr w:rsidR="005F4CE4" w:rsidRPr="001E6609" w14:paraId="455EFEB7" w14:textId="77777777" w:rsidTr="005F4CE4">
        <w:trPr>
          <w:trHeight w:val="300"/>
          <w:trPrChange w:id="115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5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219D896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60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61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月末公司其他应收账款前五名单位</w:t>
            </w:r>
          </w:p>
        </w:tc>
      </w:tr>
      <w:tr w:rsidR="005F4CE4" w:rsidRPr="001E6609" w14:paraId="624EEC00" w14:textId="77777777" w:rsidTr="005F4CE4">
        <w:trPr>
          <w:trHeight w:val="300"/>
          <w:trPrChange w:id="116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6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C9C0A16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64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65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月末，公司存货明细情况如下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66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:</w:t>
            </w:r>
          </w:p>
        </w:tc>
      </w:tr>
      <w:tr w:rsidR="005F4CE4" w:rsidRPr="001E6609" w14:paraId="292DB935" w14:textId="77777777" w:rsidTr="005F4CE4">
        <w:trPr>
          <w:trHeight w:val="300"/>
          <w:trPrChange w:id="116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6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4267264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占存货总额比例</w:t>
            </w:r>
          </w:p>
        </w:tc>
      </w:tr>
      <w:tr w:rsidR="005F4CE4" w:rsidRPr="001E6609" w14:paraId="312C5384" w14:textId="77777777" w:rsidTr="005F4CE4">
        <w:trPr>
          <w:trHeight w:val="300"/>
          <w:trPrChange w:id="116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7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2FC8442" w14:textId="251FD13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171" w:author="Acer" w:date="2024-10-18T01:17:00Z" w16du:dateUtc="2024-10-17T17:17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阳刪料</w:delText>
              </w:r>
            </w:del>
            <w:ins w:id="1172" w:author="Acer" w:date="2024-10-18T01:17:00Z" w16du:dateUtc="2024-10-17T17:1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原材料</w:t>
              </w:r>
            </w:ins>
          </w:p>
        </w:tc>
      </w:tr>
      <w:tr w:rsidR="005F4CE4" w:rsidRPr="001E6609" w14:paraId="07EB7EC2" w14:textId="77777777" w:rsidTr="005F4CE4">
        <w:trPr>
          <w:trHeight w:val="300"/>
          <w:trPrChange w:id="117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7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FF465F0" w14:textId="65AF36B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175" w:author="Acer" w:date="2024-10-18T01:17:00Z" w16du:dateUtc="2024-10-17T17:1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合计</w:t>
              </w:r>
            </w:ins>
            <w:del w:id="1176" w:author="Acer" w:date="2024-10-18T01:17:00Z" w16du:dateUtc="2024-10-17T17:17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企计</w:delText>
              </w:r>
            </w:del>
          </w:p>
        </w:tc>
      </w:tr>
      <w:tr w:rsidR="005F4CE4" w:rsidRPr="001E6609" w14:paraId="0FBA571C" w14:textId="77777777" w:rsidTr="005F4CE4">
        <w:trPr>
          <w:trHeight w:val="300"/>
          <w:trPrChange w:id="117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7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287E150" w14:textId="58C3C5DB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79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8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(7)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长期股权</w:t>
            </w:r>
            <w:ins w:id="1181" w:author="Acer" w:date="2024-10-18T01:17:00Z" w16du:dateUtc="2024-10-17T17:1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投资</w:t>
              </w:r>
            </w:ins>
            <w:del w:id="1182" w:author="Acer" w:date="2024-10-18T01:17:00Z" w16du:dateUtc="2024-10-17T17:17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技费</w:delText>
              </w:r>
            </w:del>
          </w:p>
        </w:tc>
      </w:tr>
      <w:tr w:rsidR="005F4CE4" w:rsidRPr="001E6609" w14:paraId="1948DA62" w14:textId="77777777" w:rsidTr="005F4CE4">
        <w:trPr>
          <w:trHeight w:val="300"/>
          <w:trPrChange w:id="118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8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93D160B" w14:textId="61015EA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185" w:author="Acer" w:date="2024-10-18T01:17:00Z" w16du:dateUtc="2024-10-17T17:1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截止</w:t>
              </w:r>
            </w:ins>
            <w:del w:id="1186" w:author="Acer" w:date="2024-10-18T01:17:00Z" w16du:dateUtc="2024-10-17T17:17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就至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87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88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ins w:id="1189" w:author="Acer" w:date="2024-10-18T01:18:00Z" w16du:dateUtc="2024-10-17T17:1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末</w:t>
              </w:r>
            </w:ins>
            <w:del w:id="1190" w:author="Acer" w:date="2024-10-18T01:18:00Z" w16du:dateUtc="2024-10-17T17:18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求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公司长期股权投</w:t>
            </w:r>
            <w:ins w:id="1191" w:author="Acer" w:date="2024-10-18T01:18:00Z" w16du:dateUtc="2024-10-17T17:1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192" w:author="Acer" w:date="2024-10-18T01:18:00Z" w16du:dateUtc="2024-10-17T17:18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先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情况</w:t>
            </w:r>
          </w:p>
        </w:tc>
      </w:tr>
      <w:tr w:rsidR="005F4CE4" w:rsidRPr="001E6609" w14:paraId="74D06239" w14:textId="77777777" w:rsidTr="005F4CE4">
        <w:trPr>
          <w:trHeight w:val="300"/>
          <w:trPrChange w:id="119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19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13E0AE1" w14:textId="6BC9CAF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占长期股权</w:t>
            </w:r>
            <w:del w:id="1195" w:author="Acer" w:date="2024-10-18T01:18:00Z" w16du:dateUtc="2024-10-17T17:18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救济总机</w:delText>
              </w:r>
            </w:del>
            <w:ins w:id="1196" w:author="Acer" w:date="2024-10-18T01:18:00Z" w16du:dateUtc="2024-10-17T17:1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投资总额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比例</w:t>
            </w:r>
          </w:p>
        </w:tc>
      </w:tr>
      <w:tr w:rsidR="005F4CE4" w:rsidRPr="001E6609" w14:paraId="684ADC95" w14:textId="77777777" w:rsidTr="005F4CE4">
        <w:trPr>
          <w:trHeight w:val="300"/>
          <w:trPrChange w:id="119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19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1F19657" w14:textId="2E8C6F5E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199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00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(8)2024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01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02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30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  <w:ins w:id="1203" w:author="Acer" w:date="2024-10-18T01:18:00Z" w16du:dateUtc="2024-10-17T17:1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</w:t>
              </w:r>
            </w:ins>
            <w:del w:id="1204" w:author="Acer" w:date="2024-10-18T01:18:00Z" w16du:dateUtc="2024-10-17T17:18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共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他权益工具投</w:t>
            </w:r>
            <w:ins w:id="1205" w:author="Acer" w:date="2024-10-18T01:18:00Z" w16du:dateUtc="2024-10-17T17:1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206" w:author="Acer" w:date="2024-10-18T01:18:00Z" w16du:dateUtc="2024-10-17T17:18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注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情况</w:t>
            </w:r>
          </w:p>
        </w:tc>
      </w:tr>
      <w:tr w:rsidR="005F4CE4" w:rsidRPr="001E6609" w14:paraId="207A0C32" w14:textId="77777777" w:rsidTr="005F4CE4">
        <w:trPr>
          <w:trHeight w:val="300"/>
          <w:trPrChange w:id="120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0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F355E95" w14:textId="252CB469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09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1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(9)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固定</w:t>
            </w:r>
            <w:ins w:id="1211" w:author="Acer" w:date="2024-10-18T01:18:00Z" w16du:dateUtc="2024-10-17T17:1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212" w:author="Acer" w:date="2024-10-18T01:18:00Z" w16du:dateUtc="2024-10-17T17:18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产</w:t>
            </w:r>
          </w:p>
        </w:tc>
      </w:tr>
      <w:tr w:rsidR="005F4CE4" w:rsidRPr="001E6609" w14:paraId="2A19C449" w14:textId="77777777" w:rsidTr="005F4CE4">
        <w:trPr>
          <w:trHeight w:val="300"/>
          <w:trPrChange w:id="121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1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092F131" w14:textId="554845C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215" w:author="Acer" w:date="2024-10-18T01:18:00Z" w16du:dateUtc="2024-10-17T17:1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截至</w:t>
              </w:r>
            </w:ins>
            <w:del w:id="1216" w:author="Acer" w:date="2024-10-18T01:18:00Z" w16du:dateUtc="2024-10-17T17:18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lastRenderedPageBreak/>
                <w:delText>機至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17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18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月末公司固定资产情况</w:t>
            </w:r>
          </w:p>
        </w:tc>
      </w:tr>
      <w:tr w:rsidR="005F4CE4" w:rsidRPr="001E6609" w14:paraId="4E3E2827" w14:textId="77777777" w:rsidTr="005F4CE4">
        <w:trPr>
          <w:trHeight w:val="300"/>
          <w:trPrChange w:id="121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2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8B72788" w14:textId="686B708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房屋</w:t>
            </w:r>
            <w:del w:id="1221" w:author="Acer" w:date="2024-10-18T01:18:00Z" w16du:dateUtc="2024-10-17T17:18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她筑物</w:delText>
              </w:r>
            </w:del>
            <w:ins w:id="1222" w:author="Acer" w:date="2024-10-18T01:18:00Z" w16du:dateUtc="2024-10-17T17:1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建筑物</w:t>
              </w:r>
            </w:ins>
          </w:p>
        </w:tc>
      </w:tr>
      <w:tr w:rsidR="005F4CE4" w:rsidRPr="001E6609" w14:paraId="34FDDE40" w14:textId="77777777" w:rsidTr="005F4CE4">
        <w:trPr>
          <w:trHeight w:val="300"/>
          <w:trPrChange w:id="122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2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1A1D002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25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26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月末公司无形资产情况</w:t>
            </w:r>
          </w:p>
        </w:tc>
      </w:tr>
      <w:tr w:rsidR="005F4CE4" w:rsidRPr="001E6609" w14:paraId="1A6D9458" w14:textId="77777777" w:rsidTr="005F4CE4">
        <w:trPr>
          <w:trHeight w:val="300"/>
          <w:trPrChange w:id="122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2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D84E993" w14:textId="3D2FB47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磨</w:t>
            </w:r>
            <w:ins w:id="1229" w:author="Acer" w:date="2024-10-18T01:18:00Z" w16du:dateUtc="2024-10-17T17:1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镰</w:t>
              </w:r>
            </w:ins>
            <w:del w:id="1230" w:author="Acer" w:date="2024-10-18T01:18:00Z" w16du:dateUtc="2024-10-17T17:18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镣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场采矿权</w:t>
            </w:r>
          </w:p>
        </w:tc>
      </w:tr>
      <w:tr w:rsidR="005F4CE4" w:rsidRPr="001E6609" w14:paraId="7803CF76" w14:textId="77777777" w:rsidTr="005F4CE4">
        <w:trPr>
          <w:trHeight w:val="300"/>
          <w:trPrChange w:id="123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3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C903D14" w14:textId="3670F61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233" w:author="Acer" w:date="2024-10-18T01:18:00Z" w16du:dateUtc="2024-10-17T17:18:00Z">
              <w:r w:rsidRPr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嵖岈</w:t>
              </w:r>
            </w:ins>
            <w:del w:id="1234" w:author="Acer" w:date="2024-10-18T01:18:00Z" w16du:dateUtc="2024-10-17T17:18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喳蜗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山卫星人民公社旧址经</w:t>
            </w:r>
            <w:ins w:id="1235" w:author="Acer" w:date="2024-10-18T01:19:00Z" w16du:dateUtc="2024-10-17T17:1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营</w:t>
              </w:r>
            </w:ins>
            <w:del w:id="1236" w:author="Acer" w:date="2024-10-18T01:19:00Z" w16du:dateUtc="2024-10-17T17:19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菅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权等</w:t>
            </w:r>
          </w:p>
        </w:tc>
      </w:tr>
      <w:tr w:rsidR="005F4CE4" w:rsidRPr="001E6609" w14:paraId="5D825A3D" w14:textId="77777777" w:rsidTr="005F4CE4">
        <w:trPr>
          <w:trHeight w:val="300"/>
          <w:trPrChange w:id="123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3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B22CAC5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39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40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月末公司商誉情况</w:t>
            </w:r>
          </w:p>
        </w:tc>
      </w:tr>
      <w:tr w:rsidR="005F4CE4" w:rsidRPr="001E6609" w14:paraId="31E9613E" w14:textId="77777777" w:rsidTr="005F4CE4">
        <w:trPr>
          <w:trHeight w:val="300"/>
          <w:trPrChange w:id="124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4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6E44679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被投资单位名称或事项</w:t>
            </w:r>
          </w:p>
        </w:tc>
      </w:tr>
      <w:tr w:rsidR="005F4CE4" w:rsidRPr="001E6609" w14:paraId="43259344" w14:textId="77777777" w:rsidTr="005F4CE4">
        <w:trPr>
          <w:trHeight w:val="300"/>
          <w:trPrChange w:id="124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4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44A21A3" w14:textId="02D4ECA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占商誉总</w:t>
            </w:r>
            <w:ins w:id="1245" w:author="Acer" w:date="2024-10-18T01:19:00Z" w16du:dateUtc="2024-10-17T17:1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1246" w:author="Acer" w:date="2024-10-18T01:19:00Z" w16du:dateUtc="2024-10-17T17:19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比例</w:t>
            </w:r>
          </w:p>
        </w:tc>
      </w:tr>
      <w:tr w:rsidR="005F4CE4" w:rsidRPr="001E6609" w14:paraId="41702207" w14:textId="77777777" w:rsidTr="005F4CE4">
        <w:trPr>
          <w:trHeight w:val="300"/>
          <w:trPrChange w:id="124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4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EB94D8C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裁至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49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50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月末公司长期待摊费用情况</w:t>
            </w:r>
          </w:p>
        </w:tc>
      </w:tr>
      <w:tr w:rsidR="005F4CE4" w:rsidRPr="001E6609" w14:paraId="77616DDC" w14:textId="77777777" w:rsidTr="005F4CE4">
        <w:trPr>
          <w:trHeight w:val="300"/>
          <w:trPrChange w:id="125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5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4CD3FAB" w14:textId="240DE4E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占长期待</w:t>
            </w:r>
            <w:ins w:id="1253" w:author="Acer" w:date="2024-10-18T01:19:00Z" w16du:dateUtc="2024-10-17T17:1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摊</w:t>
              </w:r>
            </w:ins>
            <w:del w:id="1254" w:author="Acer" w:date="2024-10-18T01:19:00Z" w16du:dateUtc="2024-10-17T17:19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撞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费用总额比例</w:t>
            </w:r>
          </w:p>
        </w:tc>
      </w:tr>
      <w:tr w:rsidR="005F4CE4" w:rsidRPr="001E6609" w14:paraId="6E00D662" w14:textId="77777777" w:rsidTr="005F4CE4">
        <w:trPr>
          <w:trHeight w:val="300"/>
          <w:trPrChange w:id="125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5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ABA1CB8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57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58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月末公司递延所得税资产情况</w:t>
            </w:r>
          </w:p>
        </w:tc>
      </w:tr>
      <w:tr w:rsidR="005F4CE4" w:rsidRPr="001E6609" w14:paraId="219F8EC2" w14:textId="77777777" w:rsidTr="005F4CE4">
        <w:trPr>
          <w:trHeight w:val="300"/>
          <w:trPrChange w:id="125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6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6339116" w14:textId="277E2C6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占递延所得税资产总</w:t>
            </w:r>
            <w:ins w:id="1261" w:author="Acer" w:date="2024-10-18T01:19:00Z" w16du:dateUtc="2024-10-17T17:1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1262" w:author="Acer" w:date="2024-10-18T01:19:00Z" w16du:dateUtc="2024-10-17T17:19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颖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比例</w:t>
            </w:r>
          </w:p>
        </w:tc>
      </w:tr>
      <w:tr w:rsidR="005F4CE4" w:rsidRPr="001E6609" w14:paraId="4960AF96" w14:textId="77777777" w:rsidTr="005F4CE4">
        <w:trPr>
          <w:trHeight w:val="300"/>
          <w:trPrChange w:id="126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6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08A7362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65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266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月末公司短期借款情况</w:t>
            </w:r>
          </w:p>
        </w:tc>
      </w:tr>
      <w:tr w:rsidR="005F4CE4" w:rsidRPr="001E6609" w14:paraId="6EC1ED1B" w14:textId="77777777" w:rsidTr="005F4CE4">
        <w:trPr>
          <w:trHeight w:val="300"/>
          <w:trPrChange w:id="126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6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3E560AA" w14:textId="0196EC6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269" w:author="Acer" w:date="2024-10-18T01:19:00Z" w16du:dateUtc="2024-10-17T17:19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偕狄</w:delText>
              </w:r>
            </w:del>
            <w:ins w:id="1270" w:author="Acer" w:date="2024-10-18T01:19:00Z" w16du:dateUtc="2024-10-17T17:1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借款人</w:t>
              </w:r>
            </w:ins>
            <w:del w:id="1271" w:author="Acer" w:date="2024-10-18T01:19:00Z" w16du:dateUtc="2024-10-17T17:19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人</w:delText>
              </w:r>
            </w:del>
          </w:p>
        </w:tc>
      </w:tr>
      <w:tr w:rsidR="005F4CE4" w:rsidRPr="001E6609" w14:paraId="32743BC2" w14:textId="77777777" w:rsidTr="005F4CE4">
        <w:trPr>
          <w:trHeight w:val="300"/>
          <w:trPrChange w:id="127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7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B6E2AD7" w14:textId="6820366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274" w:author="Acer" w:date="2024-10-18T01:19:00Z" w16du:dateUtc="2024-10-17T17:1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遂</w:t>
              </w:r>
            </w:ins>
            <w:del w:id="1275" w:author="Acer" w:date="2024-10-18T01:19:00Z" w16du:dateUtc="2024-10-17T17:19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選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平中原村</w:t>
            </w:r>
            <w:ins w:id="1276" w:author="Acer" w:date="2024-10-18T01:19:00Z" w16du:dateUtc="2024-10-17T17:1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镇</w:t>
              </w:r>
            </w:ins>
            <w:del w:id="1277" w:author="Acer" w:date="2024-10-18T01:19:00Z" w16du:dateUtc="2024-10-17T17:19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慎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银行</w:t>
            </w:r>
          </w:p>
        </w:tc>
      </w:tr>
      <w:tr w:rsidR="005F4CE4" w:rsidRPr="001E6609" w14:paraId="440C0820" w14:textId="77777777" w:rsidTr="005F4CE4">
        <w:trPr>
          <w:trHeight w:val="300"/>
          <w:trPrChange w:id="127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7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3F386B0" w14:textId="5D39A37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280" w:author="Acer" w:date="2024-10-18T01:19:00Z" w16du:dateUtc="2024-10-17T17:19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送平具运发园林跳化</w:delText>
              </w:r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281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*R</w:delText>
              </w:r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公司</w:delText>
              </w:r>
            </w:del>
            <w:ins w:id="1282" w:author="Acer" w:date="2024-10-18T01:19:00Z" w16du:dateUtc="2024-10-17T17:1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遂平县遂发园林</w:t>
              </w:r>
            </w:ins>
            <w:ins w:id="1283" w:author="Acer" w:date="2024-10-18T01:20:00Z" w16du:dateUtc="2024-10-17T17:2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绿化有限公司</w:t>
              </w:r>
            </w:ins>
          </w:p>
        </w:tc>
      </w:tr>
      <w:tr w:rsidR="005F4CE4" w:rsidRPr="001E6609" w14:paraId="18752797" w14:textId="77777777" w:rsidTr="005F4CE4">
        <w:trPr>
          <w:trHeight w:val="300"/>
          <w:trPrChange w:id="128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8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911C0DD" w14:textId="093F740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286" w:author="Acer" w:date="2024-10-18T01:20:00Z" w16du:dateUtc="2024-10-17T17:2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遂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平中原村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镇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银行</w:t>
              </w:r>
            </w:ins>
            <w:del w:id="1287" w:author="Acer" w:date="2024-10-18T01:20:00Z" w16du:dateUtc="2024-10-17T17:20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返平中原村仪做行</w:delText>
              </w:r>
            </w:del>
          </w:p>
        </w:tc>
      </w:tr>
      <w:tr w:rsidR="005F4CE4" w:rsidRPr="001E6609" w14:paraId="67F59EB6" w14:textId="77777777" w:rsidTr="005F4CE4">
        <w:trPr>
          <w:trHeight w:val="300"/>
          <w:trPrChange w:id="128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8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3A309B9" w14:textId="50823C2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290" w:author="Acer" w:date="2024-10-18T01:20:00Z" w16du:dateUtc="2024-10-17T17:2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河南博超建筑安装工程有限公司</w:t>
              </w:r>
            </w:ins>
            <w:del w:id="1291" w:author="Acer" w:date="2024-10-18T01:20:00Z" w16du:dateUtc="2024-10-17T17:20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河市博趙金就安裝工程的</w:delText>
              </w:r>
              <w:r w:rsidRPr="003F5D6E" w:rsidDel="00FB5AF7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292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R</w:delText>
              </w:r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公司</w:delText>
              </w:r>
            </w:del>
          </w:p>
        </w:tc>
      </w:tr>
      <w:tr w:rsidR="005F4CE4" w:rsidRPr="001E6609" w14:paraId="5ACDE6B1" w14:textId="77777777" w:rsidTr="005F4CE4">
        <w:trPr>
          <w:trHeight w:val="300"/>
          <w:trPrChange w:id="129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29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6EEC1E1" w14:textId="4AC41D8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295" w:author="Acer" w:date="2024-10-18T01:20:00Z" w16du:dateUtc="2024-10-17T17:2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遂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平中原村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镇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银行</w:t>
              </w:r>
            </w:ins>
            <w:del w:id="1296" w:author="Acer" w:date="2024-10-18T01:20:00Z" w16du:dateUtc="2024-10-17T17:20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遂平中原計漢無行</w:delText>
              </w:r>
            </w:del>
          </w:p>
        </w:tc>
      </w:tr>
      <w:tr w:rsidR="005F4CE4" w:rsidRPr="001E6609" w14:paraId="2DA40F5B" w14:textId="77777777" w:rsidTr="005F4CE4">
        <w:trPr>
          <w:trHeight w:val="300"/>
          <w:trPrChange w:id="129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29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D5BFB9B" w14:textId="585645D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遂平县</w:t>
            </w:r>
            <w:del w:id="1299" w:author="Acer" w:date="2024-10-18T01:20:00Z" w16du:dateUtc="2024-10-17T17:20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送兴堂就材料有帙公用</w:delText>
              </w:r>
            </w:del>
            <w:ins w:id="1300" w:author="Acer" w:date="2024-10-18T01:20:00Z" w16du:dateUtc="2024-10-17T17:2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遂兴建筑材料有限公司</w:t>
              </w:r>
            </w:ins>
          </w:p>
        </w:tc>
      </w:tr>
      <w:tr w:rsidR="005F4CE4" w:rsidRPr="001E6609" w14:paraId="47A88123" w14:textId="77777777" w:rsidTr="005F4CE4">
        <w:trPr>
          <w:trHeight w:val="300"/>
          <w:trPrChange w:id="130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0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6A92CC9" w14:textId="1D4E21E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中国</w:t>
            </w:r>
            <w:ins w:id="1303" w:author="Acer" w:date="2024-10-18T01:21:00Z" w16du:dateUtc="2024-10-17T17:2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</w:t>
              </w:r>
            </w:ins>
            <w:del w:id="1304" w:author="Acer" w:date="2024-10-18T01:20:00Z" w16du:dateUtc="2024-10-17T17:20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俄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行驻马店分行</w:t>
            </w:r>
          </w:p>
        </w:tc>
      </w:tr>
      <w:tr w:rsidR="005F4CE4" w:rsidRPr="001E6609" w14:paraId="58A65F1D" w14:textId="77777777" w:rsidTr="005F4CE4">
        <w:trPr>
          <w:trHeight w:val="300"/>
          <w:trPrChange w:id="130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0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C0280EA" w14:textId="0D4C33E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建设</w:t>
            </w:r>
            <w:del w:id="1307" w:author="Acer" w:date="2024-10-18T01:21:00Z" w16du:dateUtc="2024-10-17T17:2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根行送平研区</w:delText>
              </w:r>
            </w:del>
            <w:ins w:id="1308" w:author="Acer" w:date="2024-10-18T01:21:00Z" w16du:dateUtc="2024-10-17T17:2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银行遂平新区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支行</w:t>
            </w:r>
          </w:p>
        </w:tc>
      </w:tr>
      <w:tr w:rsidR="005F4CE4" w:rsidRPr="001E6609" w14:paraId="3BD19472" w14:textId="77777777" w:rsidTr="005F4CE4">
        <w:trPr>
          <w:trHeight w:val="300"/>
          <w:trPrChange w:id="130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1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138CB21" w14:textId="7AEBBA3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311" w:author="Acer" w:date="2024-10-18T01:21:00Z" w16du:dateUtc="2024-10-17T17:21:00Z"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建设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银行遂平新区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支行</w:t>
              </w:r>
            </w:ins>
            <w:del w:id="1312" w:author="Acer" w:date="2024-10-18T01:21:00Z" w16du:dateUtc="2024-10-17T17:2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建设根行遂平新区支行</w:delText>
              </w:r>
            </w:del>
          </w:p>
        </w:tc>
      </w:tr>
      <w:tr w:rsidR="005F4CE4" w:rsidRPr="001E6609" w14:paraId="3AE7D463" w14:textId="77777777" w:rsidTr="005F4CE4">
        <w:trPr>
          <w:trHeight w:val="300"/>
          <w:trPrChange w:id="131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1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6106178" w14:textId="4EE2136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中原</w:t>
            </w:r>
            <w:ins w:id="1315" w:author="Acer" w:date="2024-10-18T01:21:00Z" w16du:dateUtc="2024-10-17T17:2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</w:t>
              </w:r>
            </w:ins>
            <w:del w:id="1316" w:author="Acer" w:date="2024-10-18T01:21:00Z" w16du:dateUtc="2024-10-17T17:2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行遂平支行</w:t>
            </w:r>
          </w:p>
        </w:tc>
      </w:tr>
      <w:tr w:rsidR="005F4CE4" w:rsidRPr="001E6609" w14:paraId="3EA9F444" w14:textId="77777777" w:rsidTr="005F4CE4">
        <w:trPr>
          <w:trHeight w:val="300"/>
          <w:trPrChange w:id="131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1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2480853" w14:textId="3A0E42F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中原</w:t>
            </w:r>
            <w:ins w:id="1319" w:author="Acer" w:date="2024-10-18T01:21:00Z" w16du:dateUtc="2024-10-17T17:2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</w:t>
              </w:r>
            </w:ins>
            <w:del w:id="1320" w:author="Acer" w:date="2024-10-18T01:21:00Z" w16du:dateUtc="2024-10-17T17:2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限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行遂平支行</w:t>
            </w:r>
          </w:p>
        </w:tc>
      </w:tr>
      <w:tr w:rsidR="005F4CE4" w:rsidRPr="001E6609" w14:paraId="402CAF4D" w14:textId="77777777" w:rsidTr="005F4CE4">
        <w:trPr>
          <w:trHeight w:val="300"/>
          <w:trPrChange w:id="132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2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412B8E2" w14:textId="2DF07AF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中原</w:t>
            </w:r>
            <w:del w:id="1323" w:author="Acer" w:date="2024-10-18T01:21:00Z" w16du:dateUtc="2024-10-17T17:2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根行遊平</w:delText>
              </w:r>
            </w:del>
            <w:ins w:id="1324" w:author="Acer" w:date="2024-10-18T01:21:00Z" w16du:dateUtc="2024-10-17T17:2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银行遂平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支行</w:t>
            </w:r>
          </w:p>
        </w:tc>
      </w:tr>
      <w:tr w:rsidR="005F4CE4" w:rsidRPr="001E6609" w14:paraId="42BF6EE2" w14:textId="77777777" w:rsidTr="005F4CE4">
        <w:trPr>
          <w:trHeight w:val="300"/>
          <w:trPrChange w:id="132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2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3139A76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工商银行遂平支行</w:t>
            </w:r>
          </w:p>
        </w:tc>
      </w:tr>
      <w:tr w:rsidR="005F4CE4" w:rsidRPr="001E6609" w14:paraId="6F61D841" w14:textId="77777777" w:rsidTr="005F4CE4">
        <w:trPr>
          <w:trHeight w:val="300"/>
          <w:trPrChange w:id="132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2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7023D4E" w14:textId="0ED5E40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中原</w:t>
            </w:r>
            <w:del w:id="1329" w:author="Acer" w:date="2024-10-18T01:21:00Z" w16du:dateUtc="2024-10-17T17:2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根行選平</w:delText>
              </w:r>
            </w:del>
            <w:ins w:id="1330" w:author="Acer" w:date="2024-10-18T01:21:00Z" w16du:dateUtc="2024-10-17T17:2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银行遂平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支行</w:t>
            </w:r>
          </w:p>
        </w:tc>
      </w:tr>
      <w:tr w:rsidR="005F4CE4" w:rsidRPr="001E6609" w14:paraId="74D470CD" w14:textId="77777777" w:rsidTr="005F4CE4">
        <w:trPr>
          <w:trHeight w:val="300"/>
          <w:trPrChange w:id="133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hideMark/>
            <w:tcPrChange w:id="133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hideMark/>
              </w:tcPr>
            </w:tcPrChange>
          </w:tcPr>
          <w:p w14:paraId="28773F51" w14:textId="032EEB55" w:rsidR="005F4CE4" w:rsidRPr="001E6609" w:rsidRDefault="005F4CE4" w:rsidP="00FB5AF7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333" w:author="Acer" w:date="2024-10-18T01:21:00Z" w16du:dateUtc="2024-10-17T17:21:00Z">
              <w:r w:rsidRPr="00562E51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建设银行遂平新区支行</w:t>
              </w:r>
            </w:ins>
            <w:del w:id="1334" w:author="Acer" w:date="2024-10-18T01:21:00Z" w16du:dateUtc="2024-10-17T17:2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也设</w:delText>
              </w:r>
              <w:r w:rsidRPr="001E6609" w:rsidDel="002F24E0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银行遂平新区支行</w:delText>
              </w:r>
            </w:del>
          </w:p>
        </w:tc>
      </w:tr>
      <w:tr w:rsidR="005F4CE4" w:rsidRPr="001E6609" w14:paraId="6CD916DE" w14:textId="77777777" w:rsidTr="005F4CE4">
        <w:trPr>
          <w:trHeight w:val="300"/>
          <w:trPrChange w:id="133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hideMark/>
            <w:tcPrChange w:id="133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hideMark/>
              </w:tcPr>
            </w:tcPrChange>
          </w:tcPr>
          <w:p w14:paraId="16425B37" w14:textId="327BA5AA" w:rsidR="005F4CE4" w:rsidRPr="001E6609" w:rsidRDefault="005F4CE4" w:rsidP="00FB5AF7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337" w:author="Acer" w:date="2024-10-18T01:21:00Z" w16du:dateUtc="2024-10-17T17:21:00Z">
              <w:r w:rsidRPr="00562E51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建设银行遂平新区支行</w:t>
              </w:r>
            </w:ins>
            <w:del w:id="1338" w:author="Acer" w:date="2024-10-18T01:21:00Z" w16du:dateUtc="2024-10-17T17:21:00Z">
              <w:r w:rsidRPr="001E6609" w:rsidDel="002F24E0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建设银行遂平新区支行</w:delText>
              </w:r>
            </w:del>
          </w:p>
        </w:tc>
      </w:tr>
      <w:tr w:rsidR="005F4CE4" w:rsidRPr="001E6609" w14:paraId="129C7AB7" w14:textId="77777777" w:rsidTr="005F4CE4">
        <w:trPr>
          <w:trHeight w:val="300"/>
          <w:trPrChange w:id="133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4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CD32D63" w14:textId="2944B41A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41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42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(16)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应付</w:t>
            </w:r>
            <w:del w:id="1343" w:author="Acer" w:date="2024-10-18T01:21:00Z" w16du:dateUtc="2024-10-17T17:2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感款</w:delText>
              </w:r>
            </w:del>
            <w:ins w:id="1344" w:author="Acer" w:date="2024-10-18T01:21:00Z" w16du:dateUtc="2024-10-17T17:2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账款</w:t>
              </w:r>
            </w:ins>
          </w:p>
        </w:tc>
      </w:tr>
      <w:tr w:rsidR="005F4CE4" w:rsidRPr="001E6609" w14:paraId="41E542A4" w14:textId="77777777" w:rsidTr="005F4CE4">
        <w:trPr>
          <w:trHeight w:val="300"/>
          <w:trPrChange w:id="134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4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5B43C88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47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48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月末公司应付账款情况</w:t>
            </w:r>
          </w:p>
        </w:tc>
      </w:tr>
      <w:tr w:rsidR="005F4CE4" w:rsidRPr="001E6609" w14:paraId="48B15494" w14:textId="77777777" w:rsidTr="005F4CE4">
        <w:trPr>
          <w:trHeight w:val="300"/>
          <w:trPrChange w:id="134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5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FBB86C8" w14:textId="475ACBD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351" w:author="Acer" w:date="2024-10-18T01:21:00Z" w16du:dateUtc="2024-10-17T17:2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万元</w:delText>
              </w:r>
              <w:r w:rsidRPr="003F5D6E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35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'x</w:delText>
              </w:r>
            </w:del>
            <w:ins w:id="1353" w:author="Acer" w:date="2024-10-18T01:21:00Z" w16du:dateUtc="2024-10-17T17:2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单位：万元、%</w:t>
              </w:r>
            </w:ins>
          </w:p>
        </w:tc>
      </w:tr>
      <w:tr w:rsidR="005F4CE4" w:rsidRPr="001E6609" w14:paraId="716814F1" w14:textId="77777777" w:rsidTr="005F4CE4">
        <w:trPr>
          <w:trHeight w:val="300"/>
          <w:trPrChange w:id="135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5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5711C1B" w14:textId="66C3332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占应付账款总</w:t>
            </w:r>
            <w:ins w:id="1356" w:author="Acer" w:date="2024-10-18T01:21:00Z" w16du:dateUtc="2024-10-17T17:2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1357" w:author="Acer" w:date="2024-10-18T01:21:00Z" w16du:dateUtc="2024-10-17T17:21:00Z">
              <w:r w:rsidRPr="001E6609" w:rsidDel="00FB5AF7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比例</w:t>
            </w:r>
          </w:p>
        </w:tc>
      </w:tr>
      <w:tr w:rsidR="005F4CE4" w:rsidRPr="001E6609" w14:paraId="37ABDE5F" w14:textId="77777777" w:rsidTr="005F4CE4">
        <w:trPr>
          <w:trHeight w:val="300"/>
          <w:trPrChange w:id="135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5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43DF5B1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60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61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月末公司应付职工薪酬情况</w:t>
            </w:r>
          </w:p>
        </w:tc>
      </w:tr>
      <w:tr w:rsidR="005F4CE4" w:rsidRPr="001E6609" w14:paraId="53828651" w14:textId="77777777" w:rsidTr="005F4CE4">
        <w:trPr>
          <w:trHeight w:val="300"/>
          <w:trPrChange w:id="136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6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3E17C4F" w14:textId="41F93F2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占应付职工</w:t>
            </w:r>
            <w:ins w:id="1364" w:author="Acer" w:date="2024-10-18T01:22:00Z" w16du:dateUtc="2024-10-17T17:2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薪酬</w:t>
              </w:r>
            </w:ins>
            <w:del w:id="1365" w:author="Acer" w:date="2024-10-18T01:22:00Z" w16du:dateUtc="2024-10-17T17:22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薪酰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总额比例</w:t>
            </w:r>
          </w:p>
        </w:tc>
      </w:tr>
      <w:tr w:rsidR="005F4CE4" w:rsidRPr="001E6609" w14:paraId="57D69525" w14:textId="77777777" w:rsidTr="005F4CE4">
        <w:trPr>
          <w:trHeight w:val="300"/>
          <w:trPrChange w:id="136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6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133609A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68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69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月末公司应交税费情况</w:t>
            </w:r>
          </w:p>
        </w:tc>
      </w:tr>
      <w:tr w:rsidR="005F4CE4" w:rsidRPr="001E6609" w14:paraId="5441E3ED" w14:textId="77777777" w:rsidTr="005F4CE4">
        <w:trPr>
          <w:trHeight w:val="300"/>
          <w:trPrChange w:id="137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7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ABEC423" w14:textId="77777777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72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73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74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月末，公司其他应付款共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75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224,795,43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万元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1376" w:author="Acer" w:date="2024-10-18T01:31:00Z" w16du:dateUtc="2024-10-17T17:31:00Z">
                  <w:rPr>
                    <w:rFonts w:ascii="Meiryo UI" w:eastAsia="Meiryo UI" w:hAnsi="Meiryo UI" w:hint="eastAsia"/>
                    <w:noProof/>
                    <w:color w:val="000000"/>
                    <w:szCs w:val="20"/>
                    <w:lang w:eastAsia="zh-CN"/>
                  </w:rPr>
                </w:rPrChange>
              </w:rPr>
              <w:t>。</w:t>
            </w:r>
          </w:p>
        </w:tc>
      </w:tr>
      <w:tr w:rsidR="005F4CE4" w:rsidRPr="001E6609" w14:paraId="6B16E1AB" w14:textId="77777777" w:rsidTr="005F4CE4">
        <w:trPr>
          <w:trHeight w:val="300"/>
          <w:trPrChange w:id="137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7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64CA58B" w14:textId="77777777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79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80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81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月末公司其他应付款前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82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名的情况</w:t>
            </w:r>
          </w:p>
        </w:tc>
      </w:tr>
      <w:tr w:rsidR="005F4CE4" w:rsidRPr="001E6609" w14:paraId="0B8CFD6C" w14:textId="77777777" w:rsidTr="005F4CE4">
        <w:trPr>
          <w:trHeight w:val="300"/>
          <w:trPrChange w:id="138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8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9266B3C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85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86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月末公司一年内到期的非流动负债情况</w:t>
            </w:r>
          </w:p>
        </w:tc>
      </w:tr>
      <w:tr w:rsidR="005F4CE4" w:rsidRPr="001E6609" w14:paraId="02165399" w14:textId="77777777" w:rsidTr="005F4CE4">
        <w:trPr>
          <w:trHeight w:val="300"/>
          <w:trPrChange w:id="138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8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D14CF9B" w14:textId="6723002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389" w:author="Acer" w:date="2024-10-18T01:22:00Z" w16du:dateUtc="2024-10-17T17:22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减面价值</w:delText>
              </w:r>
            </w:del>
            <w:ins w:id="1390" w:author="Acer" w:date="2024-10-18T01:22:00Z" w16du:dateUtc="2024-10-17T17:2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账面价值</w:t>
              </w:r>
            </w:ins>
          </w:p>
        </w:tc>
      </w:tr>
      <w:tr w:rsidR="005F4CE4" w:rsidRPr="001E6609" w14:paraId="07683156" w14:textId="77777777" w:rsidTr="005F4CE4">
        <w:trPr>
          <w:trHeight w:val="300"/>
          <w:trPrChange w:id="139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9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BA96526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占一年内到期的其他流动负债总额比例</w:t>
            </w:r>
          </w:p>
        </w:tc>
      </w:tr>
      <w:tr w:rsidR="005F4CE4" w:rsidRPr="001E6609" w14:paraId="1012A211" w14:textId="77777777" w:rsidTr="005F4CE4">
        <w:trPr>
          <w:trHeight w:val="300"/>
          <w:trPrChange w:id="139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39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CCD0ED8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截至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95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2024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396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月末公司长期借款的情况</w:t>
            </w:r>
          </w:p>
        </w:tc>
      </w:tr>
      <w:tr w:rsidR="005F4CE4" w:rsidRPr="001E6609" w14:paraId="236B560A" w14:textId="77777777" w:rsidTr="005F4CE4">
        <w:trPr>
          <w:trHeight w:val="300"/>
          <w:trPrChange w:id="139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39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4EE032D" w14:textId="6177D2D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399" w:author="Acer" w:date="2024-10-18T01:22:00Z" w16du:dateUtc="2024-10-17T17:22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岸</w:delText>
              </w:r>
            </w:del>
            <w:ins w:id="1400" w:author="Acer" w:date="2024-10-18T01:22:00Z" w16du:dateUtc="2024-10-17T17:2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序号</w:t>
              </w:r>
            </w:ins>
          </w:p>
        </w:tc>
      </w:tr>
      <w:tr w:rsidR="005F4CE4" w:rsidRPr="001E6609" w14:paraId="1C53DD69" w14:textId="77777777" w:rsidTr="005F4CE4">
        <w:trPr>
          <w:trHeight w:val="300"/>
          <w:trPrChange w:id="140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0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7ABF600" w14:textId="134B7154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403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del w:id="1404" w:author="Acer" w:date="2024-10-18T01:22:00Z" w16du:dateUtc="2024-10-17T17:22:00Z"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05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Nnhmjhg</w:delText>
              </w:r>
            </w:del>
            <w:ins w:id="1406" w:author="Acer" w:date="2024-10-18T01:22:00Z" w16du:dateUtc="2024-10-17T17:22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07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借款方</w:t>
              </w:r>
            </w:ins>
          </w:p>
        </w:tc>
      </w:tr>
      <w:tr w:rsidR="005F4CE4" w:rsidRPr="001E6609" w14:paraId="23CD70B7" w14:textId="77777777" w:rsidTr="005F4CE4">
        <w:trPr>
          <w:trHeight w:val="300"/>
          <w:trPrChange w:id="140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0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72E265C" w14:textId="08B97D4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410" w:author="Acer" w:date="2024-10-18T01:22:00Z" w16du:dateUtc="2024-10-17T17:22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資</w:delText>
              </w:r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11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**</w:delText>
              </w:r>
            </w:del>
            <w:ins w:id="1412" w:author="Acer" w:date="2024-10-18T01:22:00Z" w16du:dateUtc="2024-10-17T17:2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贷款方</w:t>
              </w:r>
            </w:ins>
          </w:p>
        </w:tc>
      </w:tr>
      <w:tr w:rsidR="005F4CE4" w:rsidRPr="001E6609" w14:paraId="6C6C45EE" w14:textId="77777777" w:rsidTr="005F4CE4">
        <w:trPr>
          <w:trHeight w:val="300"/>
          <w:trPrChange w:id="141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1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AEAA729" w14:textId="45023B4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415" w:author="Acer" w:date="2024-10-18T01:22:00Z" w16du:dateUtc="2024-10-17T17:22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備</w:delText>
              </w:r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16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</w:del>
            <w:ins w:id="1417" w:author="Acer" w:date="2024-10-18T01:22:00Z" w16du:dateUtc="2024-10-17T17:22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借款金额</w:t>
              </w:r>
            </w:ins>
          </w:p>
        </w:tc>
      </w:tr>
      <w:tr w:rsidR="005F4CE4" w:rsidRPr="001E6609" w14:paraId="53816A5B" w14:textId="77777777" w:rsidTr="005F4CE4">
        <w:trPr>
          <w:trHeight w:val="300"/>
          <w:trPrChange w:id="141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1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098B3C8" w14:textId="3969A31F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420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del w:id="1421" w:author="Acer" w:date="2024-10-18T01:22:00Z" w16du:dateUtc="2024-10-17T17:22:00Z"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22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**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陣</w:delText>
              </w:r>
            </w:del>
            <w:ins w:id="1423" w:author="Acer" w:date="2024-10-18T01:22:00Z" w16du:dateUtc="2024-10-17T17:22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24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借款余额</w:t>
              </w:r>
            </w:ins>
          </w:p>
        </w:tc>
      </w:tr>
      <w:tr w:rsidR="005F4CE4" w:rsidRPr="001E6609" w14:paraId="6A2BE881" w14:textId="77777777" w:rsidTr="005F4CE4">
        <w:trPr>
          <w:trHeight w:val="300"/>
          <w:trPrChange w:id="142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2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353F7E5" w14:textId="6FD1ABA0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427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del w:id="1428" w:author="Acer" w:date="2024-10-18T01:23:00Z" w16du:dateUtc="2024-10-17T17:23:00Z"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29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bgfbg</w:delText>
              </w:r>
            </w:del>
            <w:ins w:id="1430" w:author="Acer" w:date="2024-10-18T01:23:00Z" w16du:dateUtc="2024-10-17T17:23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31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担保情况</w:t>
              </w:r>
            </w:ins>
          </w:p>
        </w:tc>
      </w:tr>
      <w:tr w:rsidR="005F4CE4" w:rsidRPr="001E6609" w14:paraId="7360CE6C" w14:textId="77777777" w:rsidTr="005F4CE4">
        <w:trPr>
          <w:trHeight w:val="300"/>
          <w:trPrChange w:id="143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3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FEE5534" w14:textId="065E7D4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434" w:author="Acer" w:date="2024-10-18T01:23:00Z" w16du:dateUtc="2024-10-17T1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遂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平县房城市政工程有限公司</w:t>
              </w:r>
            </w:ins>
            <w:del w:id="1435" w:author="Acer" w:date="2024-10-18T01:23:00Z" w16du:dateUtc="2024-10-17T17:23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送平鼻</w:delText>
              </w:r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36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**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市映工</w:delText>
              </w:r>
            </w:del>
          </w:p>
        </w:tc>
      </w:tr>
      <w:tr w:rsidR="005F4CE4" w:rsidRPr="001E6609" w14:paraId="3CE85456" w14:textId="77777777" w:rsidTr="005F4CE4">
        <w:trPr>
          <w:trHeight w:val="300"/>
          <w:trPrChange w:id="143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3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9C3D722" w14:textId="74D96B8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439" w:author="Acer" w:date="2024-10-18T01:23:00Z" w16du:dateUtc="2024-10-17T17:23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河南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遂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平农村高业银行股份有限司开源支行</w:t>
              </w:r>
            </w:ins>
            <w:del w:id="1440" w:author="Acer" w:date="2024-10-18T01:23:00Z" w16du:dateUtc="2024-10-17T17:23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河询</w:delText>
              </w:r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41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平</w:delText>
              </w:r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42" w:author="Acer" w:date="2024-10-18T01:31:00Z" w16du:dateUtc="2024-10-17T17:31:00Z">
                    <w:rPr>
                      <w:rFonts w:ascii="Meiryo UI" w:eastAsia="Meiryo UI" w:hAnsi="Meiryo UI" w:cs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《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忖哀</w:delText>
              </w:r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43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累臂限价</w:delText>
              </w:r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44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*RNN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并譯义什</w:delText>
              </w:r>
            </w:del>
          </w:p>
        </w:tc>
      </w:tr>
      <w:tr w:rsidR="005F4CE4" w:rsidRPr="001E6609" w14:paraId="6A17B797" w14:textId="77777777" w:rsidTr="005F4CE4">
        <w:trPr>
          <w:trHeight w:val="300"/>
          <w:trPrChange w:id="144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4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9D17535" w14:textId="7A47E1A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447" w:author="Acer" w:date="2024-10-18T01:23:00Z" w16du:dateUtc="2024-10-17T17:23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保证</w:t>
              </w:r>
            </w:ins>
            <w:del w:id="1448" w:author="Acer" w:date="2024-10-18T01:23:00Z" w16du:dateUtc="2024-10-17T17:23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供址</w:delText>
              </w:r>
            </w:del>
          </w:p>
        </w:tc>
      </w:tr>
      <w:tr w:rsidR="005F4CE4" w:rsidRPr="001E6609" w14:paraId="677544AA" w14:textId="77777777" w:rsidTr="005F4CE4">
        <w:trPr>
          <w:trHeight w:val="300"/>
          <w:trPrChange w:id="144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5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475CD1B" w14:textId="2C26C7F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451" w:author="Acer" w:date="2024-10-18T01:24:00Z" w16du:dateUtc="2024-10-17T1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遂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平县房城市政工程有限公司</w:t>
              </w:r>
            </w:ins>
            <w:del w:id="1452" w:author="Acer" w:date="2024-10-18T01:24:00Z" w16du:dateUtc="2024-10-17T17:24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途</w:delText>
              </w:r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53" w:author="Acer" w:date="2024-10-18T01:31:00Z" w16du:dateUtc="2024-10-17T17:31:00Z">
                    <w:rPr>
                      <w:rFonts w:ascii="Meiryo UI" w:eastAsia="Meiryo UI" w:hAnsi="Meiryo UI" w:cs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》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具</w:delText>
              </w:r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54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AM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市玳工</w:delText>
              </w:r>
            </w:del>
          </w:p>
        </w:tc>
      </w:tr>
      <w:tr w:rsidR="005F4CE4" w:rsidRPr="001E6609" w14:paraId="13AA812B" w14:textId="77777777" w:rsidTr="005F4CE4">
        <w:trPr>
          <w:trHeight w:val="300"/>
          <w:trPrChange w:id="145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5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69EFC9A" w14:textId="599C8A1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457" w:author="Acer" w:date="2024-10-18T01:24:00Z" w16du:dateUtc="2024-10-17T17:24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郑州银行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股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份有限公司驻马店分</w:t>
              </w:r>
            </w:ins>
            <w:del w:id="1458" w:author="Acer" w:date="2024-10-18T01:24:00Z" w16du:dateUtc="2024-10-17T17:24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格州某州</w:delText>
              </w:r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59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R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小中盾分村</w:delText>
              </w:r>
            </w:del>
          </w:p>
        </w:tc>
      </w:tr>
      <w:tr w:rsidR="005F4CE4" w:rsidRPr="001E6609" w14:paraId="5C1E75D0" w14:textId="77777777" w:rsidTr="005F4CE4">
        <w:trPr>
          <w:trHeight w:val="300"/>
          <w:trPrChange w:id="146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6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AEF9B9F" w14:textId="56EF1622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462" w:author="Acer" w:date="2024-10-18T01:24:00Z" w16du:dateUtc="2024-10-17T17:24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63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保证</w:t>
              </w:r>
            </w:ins>
            <w:del w:id="1464" w:author="Acer" w:date="2024-10-18T01:24:00Z" w16du:dateUtc="2024-10-17T17:24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供</w:delText>
              </w:r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65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U</w:delText>
              </w:r>
            </w:del>
          </w:p>
        </w:tc>
      </w:tr>
      <w:tr w:rsidR="005F4CE4" w:rsidRPr="001E6609" w14:paraId="6AB21875" w14:textId="77777777" w:rsidTr="005F4CE4">
        <w:trPr>
          <w:trHeight w:val="300"/>
          <w:trPrChange w:id="146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6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D84D635" w14:textId="69D139E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468" w:author="Acer" w:date="2024-10-18T01:24:00Z" w16du:dateUtc="2024-10-17T17:24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遂平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县豫资城乡投资发展有限公司</w:t>
              </w:r>
            </w:ins>
            <w:del w:id="1469" w:author="Acer" w:date="2024-10-18T01:24:00Z" w16du:dateUtc="2024-10-17T17:24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途平異陳資犧我壽賢晟</w:delText>
              </w:r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70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*A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公司</w:delText>
              </w:r>
            </w:del>
          </w:p>
        </w:tc>
      </w:tr>
      <w:tr w:rsidR="005F4CE4" w:rsidRPr="001E6609" w14:paraId="0B38D617" w14:textId="77777777" w:rsidTr="005F4CE4">
        <w:trPr>
          <w:trHeight w:val="300"/>
          <w:trPrChange w:id="147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7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527A682" w14:textId="48FCD58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473" w:author="Acer" w:date="2024-10-18T01:25:00Z" w16du:dateUtc="2024-10-17T17:25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中原银行股份有</w:t>
              </w:r>
            </w:ins>
            <w:del w:id="1474" w:author="Acer" w:date="2024-10-18T01:25:00Z" w16du:dateUtc="2024-10-17T17:25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屮築做材廠怆</w:delText>
              </w:r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75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格去付舱口府仆</w:delText>
              </w:r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76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ft</w:delText>
              </w:r>
            </w:del>
            <w:ins w:id="1477" w:author="Acer" w:date="2024-10-18T01:25:00Z" w16du:dateUtc="2024-10-17T17:25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478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限公司驻马分店</w:t>
              </w:r>
            </w:ins>
          </w:p>
        </w:tc>
      </w:tr>
      <w:tr w:rsidR="005F4CE4" w:rsidRPr="001E6609" w14:paraId="45B38CFE" w14:textId="77777777" w:rsidTr="005F4CE4">
        <w:trPr>
          <w:trHeight w:val="300"/>
          <w:trPrChange w:id="147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8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2D60EB1" w14:textId="3925CF1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481" w:author="Acer" w:date="2024-10-18T01:25:00Z" w16du:dateUtc="2024-10-17T17:25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加州休证</w:delText>
              </w:r>
            </w:del>
            <w:ins w:id="1482" w:author="Acer" w:date="2024-10-18T01:25:00Z" w16du:dateUtc="2024-10-17T1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质押+保证</w:t>
              </w:r>
            </w:ins>
          </w:p>
        </w:tc>
      </w:tr>
      <w:tr w:rsidR="005F4CE4" w:rsidRPr="001E6609" w14:paraId="182172B9" w14:textId="77777777" w:rsidTr="005F4CE4">
        <w:trPr>
          <w:trHeight w:val="300"/>
          <w:trPrChange w:id="148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8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5007678" w14:textId="7D8A453C" w:rsidR="005F4CE4" w:rsidRPr="001E6609" w:rsidRDefault="005F4CE4" w:rsidP="003F5D6E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485" w:author="Acer" w:date="2024-10-18T01:25:00Z" w16du:dateUtc="2024-10-17T1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遂平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县豫资城乡投资发展有限公司</w:t>
              </w:r>
            </w:ins>
            <w:del w:id="1486" w:author="Acer" w:date="2024-10-18T01:25:00Z" w16du:dateUtc="2024-10-17T17:25:00Z">
              <w:r w:rsidRPr="001E6609" w:rsidDel="00B06A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認早展最貴城多投資发展有民公司</w:delText>
              </w:r>
            </w:del>
          </w:p>
        </w:tc>
      </w:tr>
      <w:tr w:rsidR="005F4CE4" w:rsidRPr="001E6609" w14:paraId="629350C7" w14:textId="77777777" w:rsidTr="005F4CE4">
        <w:trPr>
          <w:trHeight w:val="300"/>
          <w:trPrChange w:id="148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48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AF181BF" w14:textId="59D6535E" w:rsidR="005F4CE4" w:rsidRPr="001E6609" w:rsidRDefault="005F4CE4" w:rsidP="003F5D6E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489" w:author="Acer" w:date="2024-10-18T01:25:00Z" w16du:dateUtc="2024-10-17T17:25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中国农业发展银行遂平县支行</w:t>
              </w:r>
            </w:ins>
            <w:del w:id="1490" w:author="Acer" w:date="2024-10-18T01:25:00Z" w16du:dateUtc="2024-10-17T17:25:00Z">
              <w:r w:rsidRPr="001E6609" w:rsidDel="00B06A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中</w:delText>
              </w:r>
              <w:r w:rsidRPr="003F5D6E" w:rsidDel="00B06A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91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W</w:delText>
              </w:r>
              <w:r w:rsidRPr="001E6609" w:rsidDel="00B06A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点业发展信打連午具文行</w:delText>
              </w:r>
            </w:del>
          </w:p>
        </w:tc>
      </w:tr>
      <w:tr w:rsidR="005F4CE4" w:rsidRPr="001E6609" w14:paraId="7510F84C" w14:textId="77777777" w:rsidTr="005F4CE4">
        <w:trPr>
          <w:trHeight w:val="300"/>
          <w:trPrChange w:id="149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49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89A6197" w14:textId="79E1939F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494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495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2018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49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497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29</w:t>
            </w:r>
            <w:del w:id="1498" w:author="Acer" w:date="2024-10-18T01:25:00Z" w16du:dateUtc="2024-10-17T17:25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499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2038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率</w:delText>
              </w:r>
            </w:del>
            <w:ins w:id="1500" w:author="Acer" w:date="2024-10-18T01:25:00Z" w16du:dateUtc="2024-10-17T17:25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501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502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-2038</w:t>
              </w:r>
            </w:ins>
            <w:ins w:id="1503" w:author="Acer" w:date="2024-10-18T01:26:00Z" w16du:dateUtc="2024-10-17T17:26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504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年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505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0</w:t>
              </w:r>
            </w:ins>
            <w:del w:id="1506" w:author="Acer" w:date="2024-10-18T01:26:00Z" w16du:dateUtc="2024-10-17T17:26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507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0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0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0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03</w:t>
            </w:r>
            <w:ins w:id="1510" w:author="Acer" w:date="2024-10-18T01:26:00Z" w16du:dateUtc="2024-10-17T1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日</w:t>
              </w:r>
            </w:ins>
            <w:del w:id="1511" w:author="Acer" w:date="2024-10-18T01:26:00Z" w16du:dateUtc="2024-10-17T17:26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口</w:delText>
              </w:r>
            </w:del>
          </w:p>
        </w:tc>
      </w:tr>
      <w:tr w:rsidR="005F4CE4" w:rsidRPr="001E6609" w14:paraId="1EA73DF0" w14:textId="77777777" w:rsidTr="005F4CE4">
        <w:trPr>
          <w:trHeight w:val="300"/>
          <w:trPrChange w:id="151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51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BE263C7" w14:textId="27E2982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514" w:author="Acer" w:date="2024-10-18T01:26:00Z" w16du:dateUtc="2024-10-17T17:26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航</w:delText>
              </w:r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515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1F</w:delText>
              </w:r>
            </w:del>
            <w:ins w:id="1516" w:author="Acer" w:date="2024-10-18T01:26:00Z" w16du:dateUtc="2024-10-17T1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质押</w:t>
              </w:r>
            </w:ins>
          </w:p>
        </w:tc>
      </w:tr>
      <w:tr w:rsidR="005F4CE4" w:rsidRPr="001E6609" w14:paraId="4FC8DA8C" w14:textId="77777777" w:rsidTr="005F4CE4">
        <w:trPr>
          <w:trHeight w:val="300"/>
          <w:trPrChange w:id="151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51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4C36BC3" w14:textId="17987D6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519" w:author="Acer" w:date="2024-10-18T01:26:00Z" w16du:dateUtc="2024-10-17T17:26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河市盤平叔村南业限行般价有限公可</w:delText>
              </w:r>
            </w:del>
            <w:ins w:id="1520" w:author="Acer" w:date="2024-10-18T01:26:00Z" w16du:dateUtc="2024-10-17T1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河南遂平农村商业银行股份有限公司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开源</w:t>
            </w:r>
            <w:ins w:id="1521" w:author="Acer" w:date="2024-10-18T01:26:00Z" w16du:dateUtc="2024-10-17T1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支</w:t>
              </w:r>
            </w:ins>
            <w:del w:id="1522" w:author="Acer" w:date="2024-10-18T01:26:00Z" w16du:dateUtc="2024-10-17T17:26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文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行</w:t>
            </w:r>
          </w:p>
        </w:tc>
      </w:tr>
      <w:tr w:rsidR="005F4CE4" w:rsidRPr="001E6609" w14:paraId="6B8CF85B" w14:textId="77777777" w:rsidTr="005F4CE4">
        <w:trPr>
          <w:trHeight w:val="300"/>
          <w:trPrChange w:id="152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52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09FE66B" w14:textId="5B7C2257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25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2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2024</w:t>
            </w:r>
            <w:ins w:id="1527" w:author="Acer" w:date="2024-10-18T01:26:00Z" w16du:dateUtc="2024-10-17T1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年</w:t>
              </w:r>
            </w:ins>
            <w:del w:id="1528" w:author="Acer" w:date="2024-10-18T01:26:00Z" w16du:dateUtc="2024-10-17T17:26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加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2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03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3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22</w:t>
            </w:r>
            <w:ins w:id="1531" w:author="Acer" w:date="2024-10-18T01:26:00Z" w16du:dateUtc="2024-10-17T1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日</w:t>
              </w:r>
            </w:ins>
            <w:del w:id="1532" w:author="Acer" w:date="2024-10-18T01:26:00Z" w16du:dateUtc="2024-10-17T17:26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口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33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34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03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35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22</w:t>
            </w:r>
            <w:ins w:id="1536" w:author="Acer" w:date="2024-10-18T01:26:00Z" w16du:dateUtc="2024-10-17T1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日</w:t>
              </w:r>
            </w:ins>
            <w:del w:id="1537" w:author="Acer" w:date="2024-10-18T01:26:00Z" w16du:dateUtc="2024-10-17T17:26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口</w:delText>
              </w:r>
            </w:del>
          </w:p>
        </w:tc>
      </w:tr>
      <w:tr w:rsidR="005F4CE4" w:rsidRPr="001E6609" w14:paraId="2F78F6B7" w14:textId="77777777" w:rsidTr="005F4CE4">
        <w:trPr>
          <w:trHeight w:val="300"/>
          <w:trPrChange w:id="153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53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43B70FA" w14:textId="78F02A3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540" w:author="Acer" w:date="2024-10-18T01:26:00Z" w16du:dateUtc="2024-10-17T1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河南遂平农村商业银行股份有限公司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开源</w:t>
              </w:r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支</w:t>
              </w:r>
              <w:r w:rsidRPr="001E6609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行</w:t>
              </w:r>
            </w:ins>
            <w:del w:id="1541" w:author="Acer" w:date="2024-10-18T01:26:00Z" w16du:dateUtc="2024-10-17T17:26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河南返千双村阳业限行股价相收公</w:delText>
              </w:r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542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W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开源丈行</w:delText>
              </w:r>
            </w:del>
          </w:p>
        </w:tc>
      </w:tr>
      <w:tr w:rsidR="005F4CE4" w:rsidRPr="001E6609" w14:paraId="46930069" w14:textId="77777777" w:rsidTr="005F4CE4">
        <w:trPr>
          <w:trHeight w:val="300"/>
          <w:trPrChange w:id="154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54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18D45C4" w14:textId="6F5861EE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45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4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2024</w:t>
            </w:r>
            <w:ins w:id="1547" w:author="Acer" w:date="2024-10-18T01:26:00Z" w16du:dateUtc="2024-10-17T17:26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年</w:t>
              </w:r>
            </w:ins>
            <w:del w:id="1548" w:author="Acer" w:date="2024-10-18T01:26:00Z" w16du:dateUtc="2024-10-17T17:26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邹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4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03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5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26</w:t>
            </w:r>
            <w:ins w:id="1551" w:author="Acer" w:date="2024-10-18T01:26:00Z" w16du:dateUtc="2024-10-17T17:26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552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553" w:author="Acer" w:date="2024-10-18T01:26:00Z" w16du:dateUtc="2024-10-17T17:26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554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0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55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-2026</w:t>
            </w:r>
            <w:ins w:id="1556" w:author="Acer" w:date="2024-10-18T01:27:00Z" w16du:dateUtc="2024-10-17T17:27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557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年</w:t>
              </w:r>
            </w:ins>
            <w:del w:id="1558" w:author="Acer" w:date="2024-10-18T01:26:00Z" w16du:dateUtc="2024-10-17T17:26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559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4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6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03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61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3E77EF91" w14:textId="77777777" w:rsidTr="005F4CE4">
        <w:trPr>
          <w:trHeight w:val="300"/>
          <w:trPrChange w:id="156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56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1ADC6C6" w14:textId="21FCAA78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河南博超</w:t>
            </w:r>
            <w:del w:id="1564" w:author="Acer" w:date="2024-10-18T01:27:00Z" w16du:dateUtc="2024-10-17T17:27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企筑</w:delText>
              </w:r>
            </w:del>
            <w:ins w:id="1565" w:author="Acer" w:date="2024-10-18T01:27:00Z" w16du:dateUtc="2024-10-17T1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建筑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安装工程</w:t>
            </w:r>
            <w:ins w:id="1566" w:author="Acer" w:date="2024-10-18T01:27:00Z" w16du:dateUtc="2024-10-17T1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有限</w:t>
              </w:r>
            </w:ins>
            <w:del w:id="1567" w:author="Acer" w:date="2024-10-18T01:27:00Z" w16du:dateUtc="2024-10-17T17:27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568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*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网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公司</w:t>
            </w:r>
          </w:p>
        </w:tc>
      </w:tr>
      <w:tr w:rsidR="005F4CE4" w:rsidRPr="001E6609" w14:paraId="222DC8EC" w14:textId="77777777" w:rsidTr="005F4CE4">
        <w:trPr>
          <w:trHeight w:val="300"/>
          <w:trPrChange w:id="156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57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3796B48" w14:textId="3DE1070E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71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72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73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11</w:t>
            </w:r>
            <w:ins w:id="1574" w:author="Acer" w:date="2024-10-18T01:27:00Z" w16du:dateUtc="2024-10-17T17:27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575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月</w:t>
              </w:r>
            </w:ins>
            <w:del w:id="1576" w:author="Acer" w:date="2024-10-18T01:27:00Z" w16du:dateUtc="2024-10-17T17:27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577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/]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7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日一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7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8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10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81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19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2FB0CC3D" w14:textId="77777777" w:rsidTr="005F4CE4">
        <w:trPr>
          <w:trHeight w:val="300"/>
          <w:trPrChange w:id="158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58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C59F3DE" w14:textId="1EDA8E0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584" w:author="Acer" w:date="2024-10-18T01:27:00Z" w16du:dateUtc="2024-10-17T17:27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救押</w:delText>
              </w:r>
            </w:del>
            <w:ins w:id="1585" w:author="Acer" w:date="2024-10-18T01:27:00Z" w16du:dateUtc="2024-10-17T1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质押</w:t>
              </w:r>
            </w:ins>
          </w:p>
        </w:tc>
      </w:tr>
      <w:tr w:rsidR="005F4CE4" w:rsidRPr="001E6609" w14:paraId="05726EFC" w14:textId="77777777" w:rsidTr="005F4CE4">
        <w:trPr>
          <w:trHeight w:val="300"/>
          <w:trPrChange w:id="158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58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0783733" w14:textId="6B3F6DBD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88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8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9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91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30</w:t>
            </w:r>
            <w:ins w:id="1592" w:author="Acer" w:date="2024-10-18T01:27:00Z" w16du:dateUtc="2024-10-17T17:27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593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594" w:author="Acer" w:date="2024-10-18T01:27:00Z" w16du:dateUtc="2024-10-17T17:27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595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0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9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-2025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97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59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30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2F7DA039" w14:textId="77777777" w:rsidTr="005F4CE4">
        <w:trPr>
          <w:trHeight w:val="300"/>
          <w:trPrChange w:id="159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60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0F57001" w14:textId="75CEB3B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601" w:author="Acer" w:date="2024-10-18T01:27:00Z" w16du:dateUtc="2024-10-17T1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质押</w:t>
              </w:r>
            </w:ins>
            <w:del w:id="1602" w:author="Acer" w:date="2024-10-18T01:27:00Z" w16du:dateUtc="2024-10-17T17:27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批押</w:delText>
              </w:r>
            </w:del>
          </w:p>
        </w:tc>
      </w:tr>
      <w:tr w:rsidR="005F4CE4" w:rsidRPr="001E6609" w14:paraId="58BC3744" w14:textId="77777777" w:rsidTr="005F4CE4">
        <w:trPr>
          <w:trHeight w:val="300"/>
          <w:trPrChange w:id="160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60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3996D8A" w14:textId="77777777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05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0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07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0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日一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0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2031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1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11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29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19F72B3E" w14:textId="77777777" w:rsidTr="005F4CE4">
        <w:trPr>
          <w:trHeight w:val="300"/>
          <w:trPrChange w:id="161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61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BBE14D6" w14:textId="04F7388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中国农业发展</w:t>
            </w:r>
            <w:del w:id="1614" w:author="Acer" w:date="2024-10-18T01:27:00Z" w16du:dateUtc="2024-10-17T17:27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做行逆平</w:delText>
              </w:r>
            </w:del>
            <w:ins w:id="1615" w:author="Acer" w:date="2024-10-18T01:27:00Z" w16du:dateUtc="2024-10-17T1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银行遂平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县支行</w:t>
            </w:r>
          </w:p>
        </w:tc>
      </w:tr>
      <w:tr w:rsidR="005F4CE4" w:rsidRPr="001E6609" w14:paraId="253F8070" w14:textId="77777777" w:rsidTr="005F4CE4">
        <w:trPr>
          <w:trHeight w:val="300"/>
          <w:trPrChange w:id="161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61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7E1626F" w14:textId="76C4F556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18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1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2016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2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08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21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31</w:t>
            </w:r>
            <w:ins w:id="1622" w:author="Acer" w:date="2024-10-18T01:27:00Z" w16du:dateUtc="2024-10-17T17:27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623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624" w:author="Acer" w:date="2024-10-18T01:27:00Z" w16du:dateUtc="2024-10-17T17:27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625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0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2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-2028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27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2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30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182D8719" w14:textId="77777777" w:rsidTr="005F4CE4">
        <w:trPr>
          <w:trHeight w:val="300"/>
          <w:trPrChange w:id="162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63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65B9F9D" w14:textId="4CDEB21B" w:rsidR="005F4CE4" w:rsidRPr="001E6609" w:rsidRDefault="005F4CE4" w:rsidP="001E6609">
            <w:pPr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抵押</w:t>
            </w:r>
            <w:del w:id="1631" w:author="Acer" w:date="2024-10-18T01:27:00Z" w16du:dateUtc="2024-10-17T17:27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632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</w:rPr>
                  </w:rPrChange>
                </w:rPr>
                <w:delText>*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放押</w:delText>
              </w:r>
            </w:del>
            <w:ins w:id="1633" w:author="Acer" w:date="2024-10-18T01:27:00Z" w16du:dateUtc="2024-10-17T17:27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634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+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635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质押</w:t>
              </w:r>
            </w:ins>
          </w:p>
        </w:tc>
      </w:tr>
      <w:tr w:rsidR="005F4CE4" w:rsidRPr="001E6609" w14:paraId="1FA54CB0" w14:textId="77777777" w:rsidTr="005F4CE4">
        <w:trPr>
          <w:trHeight w:val="300"/>
          <w:trPrChange w:id="163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63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39F7B0B" w14:textId="35CFA35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国家开发</w:t>
            </w:r>
            <w:ins w:id="1638" w:author="Acer" w:date="2024-10-18T01:27:00Z" w16du:dateUtc="2024-10-17T17:27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银行</w:t>
              </w:r>
            </w:ins>
            <w:del w:id="1639" w:author="Acer" w:date="2024-10-18T01:27:00Z" w16du:dateUtc="2024-10-17T17:27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他行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河南省分行</w:t>
            </w:r>
          </w:p>
        </w:tc>
      </w:tr>
      <w:tr w:rsidR="005F4CE4" w:rsidRPr="001E6609" w14:paraId="2B1B8810" w14:textId="77777777" w:rsidTr="005F4CE4">
        <w:trPr>
          <w:trHeight w:val="300"/>
          <w:trPrChange w:id="164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64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AFCA791" w14:textId="3891F27A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42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43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2017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44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45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22</w:t>
            </w:r>
            <w:ins w:id="1646" w:author="Acer" w:date="2024-10-18T01:27:00Z" w16du:dateUtc="2024-10-17T17:27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647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648" w:author="Acer" w:date="2024-10-18T01:27:00Z" w16du:dateUtc="2024-10-17T17:27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649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H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5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-2037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51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52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3C084055" w14:textId="77777777" w:rsidTr="005F4CE4">
        <w:trPr>
          <w:trHeight w:val="300"/>
          <w:trPrChange w:id="165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65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688696B" w14:textId="078F4BE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655" w:author="Acer" w:date="2024-10-18T01:28:00Z" w16du:dateUtc="2024-10-17T17:28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旅押</w:delText>
              </w:r>
            </w:del>
            <w:ins w:id="1656" w:author="Acer" w:date="2024-10-18T01:28:00Z" w16du:dateUtc="2024-10-17T1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质押</w:t>
              </w:r>
            </w:ins>
          </w:p>
        </w:tc>
      </w:tr>
      <w:tr w:rsidR="005F4CE4" w:rsidRPr="001E6609" w14:paraId="3084B7B8" w14:textId="77777777" w:rsidTr="005F4CE4">
        <w:trPr>
          <w:trHeight w:val="300"/>
          <w:trPrChange w:id="165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65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9248602" w14:textId="50141FB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659" w:author="Acer" w:date="2024-10-18T01:28:00Z" w16du:dateUtc="2024-10-17T1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国家</w:t>
              </w:r>
            </w:ins>
            <w:del w:id="1660" w:author="Acer" w:date="2024-10-18T01:28:00Z" w16du:dateUtc="2024-10-17T17:28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国媒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开发</w:t>
            </w:r>
            <w:ins w:id="1661" w:author="Acer" w:date="2024-10-18T01:28:00Z" w16du:dateUtc="2024-10-17T1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银行</w:t>
              </w:r>
            </w:ins>
            <w:del w:id="1662" w:author="Acer" w:date="2024-10-18T01:28:00Z" w16du:dateUtc="2024-10-17T17:28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假行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河南省分行</w:t>
            </w:r>
          </w:p>
        </w:tc>
      </w:tr>
      <w:tr w:rsidR="005F4CE4" w:rsidRPr="001E6609" w14:paraId="59183572" w14:textId="77777777" w:rsidTr="005F4CE4">
        <w:trPr>
          <w:trHeight w:val="300"/>
          <w:trPrChange w:id="166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66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5D0CEE1" w14:textId="07DFCB41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65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6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2017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67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6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10</w:t>
            </w:r>
            <w:ins w:id="1669" w:author="Acer" w:date="2024-10-18T01:28:00Z" w16du:dateUtc="2024-10-17T17:28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670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671" w:author="Acer" w:date="2024-10-18T01:28:00Z" w16du:dateUtc="2024-10-17T17:28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672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0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73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-2037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74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75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080DF34A" w14:textId="77777777" w:rsidTr="005F4CE4">
        <w:trPr>
          <w:trHeight w:val="300"/>
          <w:trPrChange w:id="167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67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6422BE3" w14:textId="37DB8FDA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678" w:author="Acer" w:date="2024-10-18T01:28:00Z" w16du:dateUtc="2024-10-17T1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质押</w:t>
              </w:r>
            </w:ins>
            <w:del w:id="1679" w:author="Acer" w:date="2024-10-18T01:28:00Z" w16du:dateUtc="2024-10-17T17:28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農押</w:delText>
              </w:r>
            </w:del>
          </w:p>
        </w:tc>
      </w:tr>
      <w:tr w:rsidR="005F4CE4" w:rsidRPr="001E6609" w14:paraId="3D73249C" w14:textId="77777777" w:rsidTr="005F4CE4">
        <w:trPr>
          <w:trHeight w:val="300"/>
          <w:trPrChange w:id="168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68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65250E3" w14:textId="7396343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682" w:author="Acer" w:date="2024-10-18T01:28:00Z" w16du:dateUtc="2024-10-17T1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国家</w:t>
              </w:r>
            </w:ins>
            <w:del w:id="1683" w:author="Acer" w:date="2024-10-18T01:28:00Z" w16du:dateUtc="2024-10-17T17:28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国東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开发</w:t>
            </w:r>
            <w:ins w:id="1684" w:author="Acer" w:date="2024-10-18T01:28:00Z" w16du:dateUtc="2024-10-17T1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银行</w:t>
              </w:r>
            </w:ins>
            <w:del w:id="1685" w:author="Acer" w:date="2024-10-18T01:28:00Z" w16du:dateUtc="2024-10-17T17:28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他行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河南省分行</w:t>
            </w:r>
          </w:p>
        </w:tc>
      </w:tr>
      <w:tr w:rsidR="005F4CE4" w:rsidRPr="001E6609" w14:paraId="34FA0F42" w14:textId="77777777" w:rsidTr="005F4CE4">
        <w:trPr>
          <w:trHeight w:val="300"/>
          <w:trPrChange w:id="168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68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428D189" w14:textId="38F057A4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88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8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2017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9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91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06</w:t>
            </w:r>
            <w:ins w:id="1692" w:author="Acer" w:date="2024-10-18T01:28:00Z" w16du:dateUtc="2024-10-17T17:28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693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694" w:author="Acer" w:date="2024-10-18T01:28:00Z" w16du:dateUtc="2024-10-17T17:28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695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0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9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-2037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97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69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10F98751" w14:textId="77777777" w:rsidTr="005F4CE4">
        <w:trPr>
          <w:trHeight w:val="300"/>
          <w:trPrChange w:id="169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70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71C8829" w14:textId="641145E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701" w:author="Acer" w:date="2024-10-18T01:28:00Z" w16du:dateUtc="2024-10-17T17:28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属押</w:delText>
              </w:r>
            </w:del>
            <w:ins w:id="1702" w:author="Acer" w:date="2024-10-18T01:28:00Z" w16du:dateUtc="2024-10-17T1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质押</w:t>
              </w:r>
            </w:ins>
          </w:p>
        </w:tc>
      </w:tr>
      <w:tr w:rsidR="005F4CE4" w:rsidRPr="001E6609" w14:paraId="277689AF" w14:textId="77777777" w:rsidTr="005F4CE4">
        <w:trPr>
          <w:trHeight w:val="300"/>
          <w:trPrChange w:id="170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70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9416492" w14:textId="2EE205F8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705" w:author="Acer" w:date="2024-10-18T01:28:00Z" w16du:dateUtc="2024-10-17T1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贷款方</w:t>
              </w:r>
            </w:ins>
            <w:del w:id="1706" w:author="Acer" w:date="2024-10-18T01:28:00Z" w16du:dateUtc="2024-10-17T17:28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貸款方</w:delText>
              </w:r>
            </w:del>
          </w:p>
        </w:tc>
      </w:tr>
      <w:tr w:rsidR="005F4CE4" w:rsidRPr="001E6609" w14:paraId="036CDFAB" w14:textId="77777777" w:rsidTr="005F4CE4">
        <w:trPr>
          <w:trHeight w:val="300"/>
          <w:trPrChange w:id="170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70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B00F00E" w14:textId="0BEC7D33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09" w:author="Acer" w:date="2024-10-18T01:31:00Z" w16du:dateUtc="2024-10-17T17:31:00Z">
                  <w:rPr>
                    <w:rFonts w:ascii="Arial Unicode MS" w:eastAsia="Arial Unicode MS" w:hAnsi="Arial Unicode MS" w:cs="Arial Unicode MS"/>
                    <w:color w:val="000000"/>
                    <w:szCs w:val="20"/>
                  </w:rPr>
                </w:rPrChange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借款</w:t>
            </w:r>
            <w:ins w:id="1710" w:author="Acer" w:date="2024-10-18T01:28:00Z" w16du:dateUtc="2024-10-17T17:28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711" w:author="Acer" w:date="2024-10-18T01:31:00Z" w16du:dateUtc="2024-10-17T17:31:00Z">
                    <w:rPr>
                      <w:rFonts w:ascii="Meiryo UI" w:hAnsi="Meiryo UI" w:cs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余额</w:t>
              </w:r>
            </w:ins>
            <w:del w:id="1712" w:author="Acer" w:date="2024-10-18T01:28:00Z" w16du:dateUtc="2024-10-17T17:28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金</w:delText>
              </w:r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713" w:author="Acer" w:date="2024-10-18T01:31:00Z" w16du:dateUtc="2024-10-17T17:31:00Z">
                    <w:rPr>
                      <w:rFonts w:ascii="Meiryo UI" w:eastAsia="Meiryo UI" w:hAnsi="Meiryo UI" w:cs="Arial Unicode MS" w:hint="eastAsia"/>
                      <w:color w:val="000000"/>
                      <w:szCs w:val="20"/>
                    </w:rPr>
                  </w:rPrChange>
                </w:rPr>
                <w:delText>。</w:delText>
              </w:r>
            </w:del>
          </w:p>
        </w:tc>
      </w:tr>
      <w:tr w:rsidR="005F4CE4" w:rsidRPr="001E6609" w14:paraId="065D9EFD" w14:textId="77777777" w:rsidTr="005F4CE4">
        <w:trPr>
          <w:trHeight w:val="300"/>
          <w:trPrChange w:id="171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71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80799B5" w14:textId="58BE5A8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del w:id="1716" w:author="Acer" w:date="2024-10-18T01:28:00Z" w16du:dateUtc="2024-10-17T17:28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僑蒙余</w:delText>
              </w:r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717" w:author="Acer" w:date="2024-10-18T01:31:00Z" w16du:dateUtc="2024-10-17T17:31:00Z">
                    <w:rPr>
                      <w:rFonts w:ascii="微软雅黑" w:eastAsia="微软雅黑" w:hAnsi="微软雅黑" w:cs="微软雅黑" w:hint="eastAsia"/>
                      <w:color w:val="000000"/>
                      <w:szCs w:val="20"/>
                      <w:lang w:eastAsia="zh-CN"/>
                    </w:rPr>
                  </w:rPrChange>
                </w:rPr>
                <w:delText>・</w:delText>
              </w:r>
            </w:del>
            <w:ins w:id="1718" w:author="Acer" w:date="2024-10-18T01:28:00Z" w16du:dateUtc="2024-10-17T17:28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借款期限</w:t>
              </w:r>
            </w:ins>
          </w:p>
        </w:tc>
      </w:tr>
      <w:tr w:rsidR="005F4CE4" w:rsidRPr="001E6609" w14:paraId="34B77A6F" w14:textId="77777777" w:rsidTr="005F4CE4">
        <w:trPr>
          <w:trHeight w:val="300"/>
          <w:trPrChange w:id="171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72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C9DD988" w14:textId="48C568C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721" w:author="Acer" w:date="2024-10-18T01:29:00Z" w16du:dateUtc="2024-10-17T1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担保</w:t>
              </w:r>
            </w:ins>
            <w:del w:id="1722" w:author="Acer" w:date="2024-10-18T01:28:00Z" w16du:dateUtc="2024-10-17T17:28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抵保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情况</w:t>
            </w:r>
          </w:p>
        </w:tc>
      </w:tr>
      <w:tr w:rsidR="005F4CE4" w:rsidRPr="001E6609" w14:paraId="364038C3" w14:textId="77777777" w:rsidTr="005F4CE4">
        <w:trPr>
          <w:trHeight w:val="300"/>
          <w:trPrChange w:id="172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72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3CAD902" w14:textId="2710C38E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25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2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27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2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</w:t>
            </w:r>
            <w:ins w:id="1729" w:author="Acer" w:date="2024-10-18T01:29:00Z" w16du:dateUtc="2024-10-17T17:29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730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731" w:author="Acer" w:date="2024-10-18T01:29:00Z" w16du:dateUtc="2024-10-17T17:29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732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0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33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-202</w:t>
            </w:r>
            <w:ins w:id="1734" w:author="Acer" w:date="2024-10-18T01:29:00Z" w16du:dateUtc="2024-10-17T17:29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735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5</w:t>
              </w:r>
            </w:ins>
            <w:del w:id="1736" w:author="Acer" w:date="2024-10-18T01:29:00Z" w16du:dateUtc="2024-10-17T17:29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737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$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3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3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19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5C85905F" w14:textId="77777777" w:rsidTr="005F4CE4">
        <w:trPr>
          <w:trHeight w:val="300"/>
          <w:trPrChange w:id="174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74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0F3B17E" w14:textId="361B46A8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742" w:author="Acer" w:date="2024-10-18T01:29:00Z" w16du:dateUtc="2024-10-17T1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保证</w:t>
              </w:r>
            </w:ins>
            <w:del w:id="1743" w:author="Acer" w:date="2024-10-18T01:29:00Z" w16du:dateUtc="2024-10-17T17:29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保江</w:delText>
              </w:r>
            </w:del>
          </w:p>
        </w:tc>
      </w:tr>
      <w:tr w:rsidR="005F4CE4" w:rsidRPr="001E6609" w14:paraId="712A880D" w14:textId="77777777" w:rsidTr="005F4CE4">
        <w:trPr>
          <w:trHeight w:val="300"/>
          <w:trPrChange w:id="174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74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C084DF3" w14:textId="2B30610D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46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47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4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4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19</w:t>
            </w:r>
            <w:ins w:id="1750" w:author="Acer" w:date="2024-10-18T01:29:00Z" w16du:dateUtc="2024-10-17T17:29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751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752" w:author="Acer" w:date="2024-10-18T01:29:00Z" w16du:dateUtc="2024-10-17T17:29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753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0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54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-2025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55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5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08</w:t>
            </w:r>
            <w:ins w:id="1757" w:author="Acer" w:date="2024-10-18T01:29:00Z" w16du:dateUtc="2024-10-17T17:29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758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759" w:author="Acer" w:date="2024-10-18T01:29:00Z" w16du:dateUtc="2024-10-17T17:29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760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B</w:delText>
              </w:r>
            </w:del>
          </w:p>
        </w:tc>
      </w:tr>
      <w:tr w:rsidR="005F4CE4" w:rsidRPr="001E6609" w14:paraId="704AB625" w14:textId="77777777" w:rsidTr="005F4CE4">
        <w:trPr>
          <w:trHeight w:val="300"/>
          <w:trPrChange w:id="176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76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073C68D" w14:textId="7102D138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763" w:author="Acer" w:date="2024-10-18T01:29:00Z" w16du:dateUtc="2024-10-17T1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抵押</w:t>
              </w:r>
            </w:ins>
            <w:del w:id="1764" w:author="Acer" w:date="2024-10-18T01:29:00Z" w16du:dateUtc="2024-10-17T17:29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抵界</w:delText>
              </w:r>
            </w:del>
          </w:p>
        </w:tc>
      </w:tr>
      <w:tr w:rsidR="005F4CE4" w:rsidRPr="001E6609" w14:paraId="3761FAE3" w14:textId="77777777" w:rsidTr="005F4CE4">
        <w:trPr>
          <w:trHeight w:val="300"/>
          <w:trPrChange w:id="176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76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CF5A2FF" w14:textId="2AEE0BA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河南遂平农村商业限行股份</w:t>
            </w:r>
            <w:ins w:id="1767" w:author="Acer" w:date="2024-10-18T01:29:00Z" w16du:dateUtc="2024-10-17T1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有限</w:t>
              </w:r>
            </w:ins>
            <w:del w:id="1768" w:author="Acer" w:date="2024-10-18T01:29:00Z" w16du:dateUtc="2024-10-17T17:29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有侵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公司开源支行</w:t>
            </w:r>
          </w:p>
        </w:tc>
      </w:tr>
      <w:tr w:rsidR="005F4CE4" w:rsidRPr="001E6609" w14:paraId="608787FF" w14:textId="77777777" w:rsidTr="005F4CE4">
        <w:trPr>
          <w:trHeight w:val="300"/>
          <w:trPrChange w:id="176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77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4A153E4" w14:textId="71E6E8D5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71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72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73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74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03</w:t>
            </w:r>
            <w:ins w:id="1775" w:author="Acer" w:date="2024-10-18T01:29:00Z" w16du:dateUtc="2024-10-17T17:29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776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777" w:author="Acer" w:date="2024-10-18T01:29:00Z" w16du:dateUtc="2024-10-17T17:29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778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0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7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-2025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80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10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81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4E7E5C5B" w14:textId="77777777" w:rsidTr="005F4CE4">
        <w:trPr>
          <w:trHeight w:val="300"/>
          <w:trPrChange w:id="178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78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713BB79" w14:textId="57FBC00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784" w:author="Acer" w:date="2024-10-18T01:29:00Z" w16du:dateUtc="2024-10-17T1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抵押</w:t>
              </w:r>
            </w:ins>
            <w:del w:id="1785" w:author="Acer" w:date="2024-10-18T01:29:00Z" w16du:dateUtc="2024-10-17T17:29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抵抨</w:delText>
              </w:r>
            </w:del>
          </w:p>
        </w:tc>
      </w:tr>
      <w:tr w:rsidR="005F4CE4" w:rsidRPr="001E6609" w14:paraId="51E7D96C" w14:textId="77777777" w:rsidTr="005F4CE4">
        <w:trPr>
          <w:trHeight w:val="300"/>
          <w:trPrChange w:id="178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78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32FFC04" w14:textId="79F8489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中国农业发展</w:t>
            </w:r>
            <w:del w:id="1788" w:author="Acer" w:date="2024-10-18T01:29:00Z" w16du:dateUtc="2024-10-17T17:29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根行</w:delText>
              </w:r>
            </w:del>
            <w:ins w:id="1789" w:author="Acer" w:date="2024-10-18T01:29:00Z" w16du:dateUtc="2024-10-17T1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银行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遂平县支行</w:t>
            </w:r>
          </w:p>
        </w:tc>
      </w:tr>
      <w:tr w:rsidR="005F4CE4" w:rsidRPr="001E6609" w14:paraId="1C6AE109" w14:textId="77777777" w:rsidTr="005F4CE4">
        <w:trPr>
          <w:trHeight w:val="300"/>
          <w:trPrChange w:id="1790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791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3CEC07C" w14:textId="77777777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92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93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2017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94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95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05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日一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9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2032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97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79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1FFE2C6D" w14:textId="77777777" w:rsidTr="005F4CE4">
        <w:trPr>
          <w:trHeight w:val="300"/>
          <w:trPrChange w:id="179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80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BA35B1B" w14:textId="42C31A7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中国农业发展银行</w:t>
            </w:r>
            <w:ins w:id="1801" w:author="Acer" w:date="2024-10-18T01:29:00Z" w16du:dateUtc="2024-10-17T1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遂</w:t>
              </w:r>
            </w:ins>
            <w:del w:id="1802" w:author="Acer" w:date="2024-10-18T01:29:00Z" w16du:dateUtc="2024-10-17T17:29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逆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平县支行</w:t>
            </w:r>
          </w:p>
        </w:tc>
      </w:tr>
      <w:tr w:rsidR="005F4CE4" w:rsidRPr="001E6609" w14:paraId="353532F2" w14:textId="77777777" w:rsidTr="005F4CE4">
        <w:trPr>
          <w:trHeight w:val="300"/>
          <w:trPrChange w:id="180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80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E37CD7A" w14:textId="3B751994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05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0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2016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07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0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30</w:t>
            </w:r>
            <w:ins w:id="1809" w:author="Acer" w:date="2024-10-18T01:29:00Z" w16du:dateUtc="2024-10-17T17:29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810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811" w:author="Acer" w:date="2024-10-18T01:29:00Z" w16du:dateUtc="2024-10-17T17:29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812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B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13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-2031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14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11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15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3BAB587D" w14:textId="77777777" w:rsidTr="005F4CE4">
        <w:trPr>
          <w:trHeight w:val="300"/>
          <w:trPrChange w:id="181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81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E3A689A" w14:textId="2594CCEA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18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del w:id="1819" w:author="Acer" w:date="2024-10-18T01:29:00Z" w16du:dateUtc="2024-10-17T17:29:00Z"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820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*#*</w:delText>
              </w:r>
            </w:del>
            <w:ins w:id="1821" w:author="Acer" w:date="2024-10-18T01:29:00Z" w16du:dateUtc="2024-10-17T17:29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822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质押</w:t>
              </w:r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823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+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保证</w:t>
            </w:r>
          </w:p>
        </w:tc>
      </w:tr>
      <w:tr w:rsidR="005F4CE4" w:rsidRPr="001E6609" w14:paraId="203A7428" w14:textId="77777777" w:rsidTr="005F4CE4">
        <w:trPr>
          <w:trHeight w:val="300"/>
          <w:trPrChange w:id="182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82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869D3B3" w14:textId="5C168499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26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27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2023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28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2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08</w:t>
            </w:r>
            <w:ins w:id="1830" w:author="Acer" w:date="2024-10-18T01:29:00Z" w16du:dateUtc="2024-10-17T17:29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831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日</w:t>
              </w:r>
            </w:ins>
            <w:del w:id="1832" w:author="Acer" w:date="2024-10-18T01:29:00Z" w16du:dateUtc="2024-10-17T17:29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833" w:author="Acer" w:date="2024-10-18T01:31:00Z" w16du:dateUtc="2024-10-17T17:31:00Z">
                    <w:rPr>
                      <w:noProof/>
                      <w:color w:val="000000"/>
                      <w:szCs w:val="20"/>
                    </w:rPr>
                  </w:rPrChange>
                </w:rPr>
                <w:delText>0</w:delText>
              </w:r>
            </w:del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34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—2026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年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35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12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36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02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日</w:t>
            </w:r>
          </w:p>
        </w:tc>
      </w:tr>
      <w:tr w:rsidR="005F4CE4" w:rsidRPr="001E6609" w14:paraId="2AF33158" w14:textId="77777777" w:rsidTr="005F4CE4">
        <w:trPr>
          <w:trHeight w:val="300"/>
          <w:trPrChange w:id="183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83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BE638B4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公司合并利润表</w:t>
            </w:r>
          </w:p>
        </w:tc>
      </w:tr>
      <w:tr w:rsidR="005F4CE4" w:rsidRPr="001E6609" w14:paraId="12BD4E2A" w14:textId="77777777" w:rsidTr="005F4CE4">
        <w:trPr>
          <w:trHeight w:val="300"/>
          <w:trPrChange w:id="183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84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48E4F71" w14:textId="66B68929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841" w:author="Acer" w:date="2024-10-18T01:29:00Z" w16du:dateUtc="2024-10-17T17:29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销</w:t>
              </w:r>
            </w:ins>
            <w:del w:id="1842" w:author="Acer" w:date="2024-10-18T01:29:00Z" w16du:dateUtc="2024-10-17T17:29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价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售费用</w:t>
            </w:r>
          </w:p>
        </w:tc>
      </w:tr>
      <w:tr w:rsidR="005F4CE4" w:rsidRPr="001E6609" w14:paraId="76E708BD" w14:textId="77777777" w:rsidTr="005F4CE4">
        <w:trPr>
          <w:trHeight w:val="300"/>
          <w:trPrChange w:id="184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84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CB3E7B6" w14:textId="25AAE1C4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845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其中：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对联营企业和合营企业的投</w:t>
            </w:r>
            <w:ins w:id="1846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847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收益</w:t>
            </w:r>
          </w:p>
        </w:tc>
      </w:tr>
      <w:tr w:rsidR="005F4CE4" w:rsidRPr="001E6609" w14:paraId="20AF15AF" w14:textId="77777777" w:rsidTr="005F4CE4">
        <w:trPr>
          <w:trHeight w:val="300"/>
          <w:trPrChange w:id="184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84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C8DC5ED" w14:textId="17D6B073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ins w:id="1850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851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产减值损失（损失以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52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“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53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”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号填列）</w:t>
            </w:r>
          </w:p>
        </w:tc>
      </w:tr>
      <w:tr w:rsidR="005F4CE4" w:rsidRPr="001E6609" w14:paraId="71EA27C0" w14:textId="77777777" w:rsidTr="005F4CE4">
        <w:trPr>
          <w:trHeight w:val="300"/>
          <w:trPrChange w:id="185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85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8E5DD09" w14:textId="2A8CFE3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三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1856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ins w:id="1857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营</w:t>
              </w:r>
            </w:ins>
            <w:del w:id="1858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曾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业利润（亏损以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59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“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60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”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号填列）</w:t>
            </w:r>
          </w:p>
        </w:tc>
      </w:tr>
      <w:tr w:rsidR="005F4CE4" w:rsidRPr="001E6609" w14:paraId="0D2FD9D1" w14:textId="77777777" w:rsidTr="005F4CE4">
        <w:trPr>
          <w:trHeight w:val="300"/>
          <w:trPrChange w:id="186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86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373A715" w14:textId="5589EEED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63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64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2.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终止经</w:t>
            </w:r>
            <w:ins w:id="1865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营</w:t>
              </w:r>
            </w:ins>
            <w:del w:id="1866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菅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净利润（净亏损以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67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“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68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”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号填列）</w:t>
            </w:r>
          </w:p>
        </w:tc>
      </w:tr>
      <w:tr w:rsidR="005F4CE4" w:rsidRPr="001E6609" w14:paraId="5BE9C9C0" w14:textId="77777777" w:rsidTr="005F4CE4">
        <w:trPr>
          <w:trHeight w:val="300"/>
          <w:trPrChange w:id="186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87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9843D3D" w14:textId="3F6EE0E0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71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ins w:id="1872" w:author="Acer" w:date="2024-10-18T01:30:00Z" w16du:dateUtc="2024-10-17T17:30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873" w:author="Acer" w:date="2024-10-18T01:31:00Z" w16du:dateUtc="2024-10-17T17:31:00Z">
                    <w:rPr>
                      <w:rFonts w:hint="eastAsia"/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t>1.</w:t>
              </w:r>
            </w:ins>
            <w:del w:id="1874" w:author="Acer" w:date="2024-10-18T01:30:00Z" w16du:dateUtc="2024-10-17T17:30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875" w:author="Acer" w:date="2024-10-18T01:31:00Z" w16du:dateUtc="2024-10-17T17:31:00Z">
                    <w:rPr>
                      <w:noProof/>
                      <w:color w:val="000000"/>
                      <w:szCs w:val="20"/>
                      <w:lang w:eastAsia="zh-CN"/>
                    </w:rPr>
                  </w:rPrChange>
                </w:rPr>
                <w:delText>L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归属于母公司股东的净利润（净亏损以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76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“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一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77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”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号填列）</w:t>
            </w:r>
          </w:p>
        </w:tc>
      </w:tr>
      <w:tr w:rsidR="005F4CE4" w:rsidRPr="001E6609" w14:paraId="35BB950A" w14:textId="77777777" w:rsidTr="005F4CE4">
        <w:trPr>
          <w:trHeight w:val="300"/>
          <w:trPrChange w:id="187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87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1E15137" w14:textId="6B5AC01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六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1880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其他</w:t>
            </w:r>
            <w:ins w:id="1881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综合收益</w:t>
              </w:r>
            </w:ins>
            <w:del w:id="1882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保合收徴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的税后净额</w:t>
            </w:r>
          </w:p>
        </w:tc>
      </w:tr>
      <w:tr w:rsidR="005F4CE4" w:rsidRPr="001E6609" w14:paraId="29810BD6" w14:textId="77777777" w:rsidTr="005F4CE4">
        <w:trPr>
          <w:trHeight w:val="300"/>
          <w:trPrChange w:id="1883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884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66481B1" w14:textId="477E4DA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ins w:id="1885" w:author="Acer" w:date="2024-10-18T01:30:00Z" w16du:dateUtc="2024-10-17T17:30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886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一</w:t>
              </w:r>
            </w:ins>
            <w:del w:id="1887" w:author="Acer" w:date="2024-10-18T01:30:00Z" w16du:dateUtc="2024-10-17T17:30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888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-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）归属母公司所有者的其他</w:t>
            </w:r>
            <w:ins w:id="1889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</w:t>
              </w:r>
            </w:ins>
            <w:del w:id="1890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琮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合收益的税后净额</w:t>
            </w:r>
          </w:p>
        </w:tc>
      </w:tr>
      <w:tr w:rsidR="005F4CE4" w:rsidRPr="001E6609" w14:paraId="23073EED" w14:textId="77777777" w:rsidTr="005F4CE4">
        <w:trPr>
          <w:trHeight w:val="300"/>
          <w:trPrChange w:id="189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89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296CC88" w14:textId="1D51B33D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893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）权</w:t>
            </w:r>
            <w:ins w:id="1894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益</w:t>
              </w:r>
            </w:ins>
            <w:del w:id="1895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施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法下不能转损益的其他</w:t>
            </w:r>
            <w:ins w:id="1896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</w:t>
              </w:r>
            </w:ins>
            <w:del w:id="1897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係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合收益</w:t>
            </w:r>
          </w:p>
        </w:tc>
      </w:tr>
      <w:tr w:rsidR="005F4CE4" w:rsidRPr="001E6609" w14:paraId="21DE9078" w14:textId="77777777" w:rsidTr="005F4CE4">
        <w:trPr>
          <w:trHeight w:val="300"/>
          <w:trPrChange w:id="189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89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3515384" w14:textId="74AFD931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900" w:author="Acer" w:date="2024-10-18T01:31:00Z" w16du:dateUtc="2024-10-17T17:31:00Z">
                  <w:rPr>
                    <w:color w:val="000000"/>
                    <w:szCs w:val="20"/>
                    <w:lang w:eastAsia="zh-CN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901" w:author="Acer" w:date="2024-10-18T01:31:00Z" w16du:dateUtc="2024-10-17T17:31:00Z">
                  <w:rPr>
                    <w:noProof/>
                    <w:color w:val="000000"/>
                    <w:szCs w:val="20"/>
                    <w:lang w:eastAsia="zh-CN"/>
                  </w:rPr>
                </w:rPrChange>
              </w:rPr>
              <w:t>2.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将重分类进损益的其他</w:t>
            </w:r>
            <w:ins w:id="1902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</w:t>
              </w:r>
            </w:ins>
            <w:del w:id="1903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珠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合收益</w:t>
            </w:r>
          </w:p>
        </w:tc>
      </w:tr>
      <w:tr w:rsidR="005F4CE4" w:rsidRPr="001E6609" w14:paraId="0A7A0387" w14:textId="77777777" w:rsidTr="005F4CE4">
        <w:trPr>
          <w:trHeight w:val="300"/>
          <w:trPrChange w:id="190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90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E9C8069" w14:textId="783F45F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906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2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）可供出售金</w:t>
            </w:r>
            <w:ins w:id="1907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融</w:t>
              </w:r>
            </w:ins>
            <w:del w:id="1908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取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资产公允价值变动损益</w:t>
            </w:r>
          </w:p>
        </w:tc>
      </w:tr>
      <w:tr w:rsidR="005F4CE4" w:rsidRPr="001E6609" w14:paraId="241ED2A1" w14:textId="77777777" w:rsidTr="005F4CE4">
        <w:trPr>
          <w:trHeight w:val="300"/>
          <w:trPrChange w:id="190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91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3BC5901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911" w:author="Acer" w:date="2024-10-18T01:31:00Z" w16du:dateUtc="2024-10-17T17:31:00Z">
                  <w:rPr>
                    <w:rFonts w:eastAsia="Arial Unicode MS"/>
                    <w:color w:val="000000"/>
                    <w:szCs w:val="20"/>
                    <w:lang w:eastAsia="zh-CN"/>
                  </w:rPr>
                </w:rPrChange>
              </w:rPr>
              <w:t>4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）现金流量套期储备（现金流量套期损益的有效部分）</w:t>
            </w:r>
          </w:p>
        </w:tc>
      </w:tr>
      <w:tr w:rsidR="005F4CE4" w:rsidRPr="001E6609" w14:paraId="3336CB16" w14:textId="77777777" w:rsidTr="005F4CE4">
        <w:trPr>
          <w:trHeight w:val="300"/>
          <w:trPrChange w:id="191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91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BFE88EF" w14:textId="45442AB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（二）归属于少数股东的其他</w:t>
            </w:r>
            <w:del w:id="1914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琮合收就</w:delText>
              </w:r>
            </w:del>
            <w:ins w:id="1915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综合收益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的税后净</w:t>
            </w:r>
            <w:ins w:id="1916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1917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</w:p>
        </w:tc>
      </w:tr>
      <w:tr w:rsidR="005F4CE4" w:rsidRPr="001E6609" w14:paraId="629AFCFA" w14:textId="77777777" w:rsidTr="005F4CE4">
        <w:trPr>
          <w:trHeight w:val="300"/>
          <w:trPrChange w:id="191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91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0F17924" w14:textId="14A1FF16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七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1920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</w:rPr>
                </w:rPrChange>
              </w:rPr>
              <w:t>、</w:t>
            </w:r>
            <w:del w:id="1921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保合收技总</w:delText>
              </w:r>
              <w:r w:rsidRPr="003F5D6E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922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delText>4</w:delText>
              </w:r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（</w:delText>
              </w:r>
            </w:del>
            <w:ins w:id="1923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综合收益总额</w:t>
              </w:r>
            </w:ins>
          </w:p>
        </w:tc>
      </w:tr>
      <w:tr w:rsidR="005F4CE4" w:rsidRPr="001E6609" w14:paraId="3E252F08" w14:textId="77777777" w:rsidTr="005F4CE4">
        <w:trPr>
          <w:trHeight w:val="300"/>
          <w:trPrChange w:id="192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92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19B7EF6" w14:textId="5463F83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</w:t>
            </w:r>
            <w:ins w:id="1926" w:author="Acer" w:date="2024-10-18T01:30:00Z" w16du:dateUtc="2024-10-17T17:30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927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一</w:t>
              </w:r>
            </w:ins>
            <w:del w:id="1928" w:author="Acer" w:date="2024-10-18T01:30:00Z" w16du:dateUtc="2024-10-17T17:30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929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-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）归属于母公司所有者的</w:t>
            </w:r>
            <w:del w:id="1930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保合收拉总額</w:delText>
              </w:r>
            </w:del>
            <w:ins w:id="1931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综合收益总额</w:t>
              </w:r>
            </w:ins>
          </w:p>
        </w:tc>
      </w:tr>
      <w:tr w:rsidR="005F4CE4" w:rsidRPr="001E6609" w14:paraId="02EC8552" w14:textId="77777777" w:rsidTr="005F4CE4">
        <w:trPr>
          <w:trHeight w:val="300"/>
          <w:trPrChange w:id="193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93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27290C5" w14:textId="39DD471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（二）归属于少数股东的</w:t>
            </w:r>
            <w:del w:id="1934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保合收裁总额</w:delText>
              </w:r>
            </w:del>
            <w:ins w:id="1935" w:author="Acer" w:date="2024-10-18T01:30:00Z" w16du:dateUtc="2024-10-17T17:30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综合收益总额</w:t>
              </w:r>
            </w:ins>
          </w:p>
        </w:tc>
      </w:tr>
      <w:tr w:rsidR="005F4CE4" w:rsidRPr="001E6609" w14:paraId="166B3C72" w14:textId="77777777" w:rsidTr="005F4CE4">
        <w:trPr>
          <w:trHeight w:val="300"/>
          <w:trPrChange w:id="193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93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4DAF979A" w14:textId="0DE2B9C2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八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1938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</w:rPr>
                </w:rPrChange>
              </w:rPr>
              <w:t>、</w:t>
            </w:r>
            <w:del w:id="1939" w:author="Acer" w:date="2024-10-18T01:30:00Z" w16du:dateUtc="2024-10-17T17:30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毎般收拉，</w:delText>
              </w:r>
            </w:del>
            <w:ins w:id="1940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每股收益</w:t>
              </w:r>
            </w:ins>
          </w:p>
        </w:tc>
      </w:tr>
      <w:tr w:rsidR="005F4CE4" w:rsidRPr="001E6609" w14:paraId="081CDEF4" w14:textId="77777777" w:rsidTr="005F4CE4">
        <w:trPr>
          <w:trHeight w:val="300"/>
          <w:trPrChange w:id="194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94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AC719A5" w14:textId="655D863F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（一）基本</w:t>
            </w:r>
            <w:del w:id="1943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毎股收拉</w:delText>
              </w:r>
            </w:del>
            <w:ins w:id="1944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每股收益</w:t>
              </w:r>
            </w:ins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（元</w:t>
            </w: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945" w:author="Acer" w:date="2024-10-18T01:31:00Z" w16du:dateUtc="2024-10-17T17:31:00Z">
                  <w:rPr>
                    <w:rFonts w:eastAsia="Arial Unicode MS"/>
                    <w:color w:val="000000"/>
                    <w:szCs w:val="20"/>
                  </w:rPr>
                </w:rPrChange>
              </w:rPr>
              <w:t>/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股）</w:t>
            </w:r>
          </w:p>
        </w:tc>
      </w:tr>
      <w:tr w:rsidR="005F4CE4" w:rsidRPr="001E6609" w14:paraId="453D8BF9" w14:textId="77777777" w:rsidTr="005F4CE4">
        <w:trPr>
          <w:trHeight w:val="300"/>
          <w:trPrChange w:id="1946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947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D62C9C7" w14:textId="23C3F620" w:rsidR="005F4CE4" w:rsidRPr="003F5D6E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948" w:author="Acer" w:date="2024-10-18T01:31:00Z" w16du:dateUtc="2024-10-17T17:31:00Z">
                  <w:rPr>
                    <w:color w:val="000000"/>
                    <w:szCs w:val="20"/>
                  </w:rPr>
                </w:rPrChange>
              </w:rPr>
            </w:pPr>
            <w:r w:rsidRPr="003F5D6E"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  <w:rPrChange w:id="1949" w:author="Acer" w:date="2024-10-18T01:31:00Z" w16du:dateUtc="2024-10-17T17:31:00Z">
                  <w:rPr>
                    <w:noProof/>
                    <w:color w:val="000000"/>
                    <w:szCs w:val="20"/>
                  </w:rPr>
                </w:rPrChange>
              </w:rPr>
              <w:t>(1)</w:t>
            </w:r>
            <w:ins w:id="1950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营</w:t>
              </w:r>
            </w:ins>
            <w:del w:id="1951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曾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业收入和营业成本</w:t>
            </w:r>
          </w:p>
        </w:tc>
      </w:tr>
      <w:tr w:rsidR="005F4CE4" w:rsidRPr="001E6609" w14:paraId="39A192B7" w14:textId="77777777" w:rsidTr="005F4CE4">
        <w:trPr>
          <w:trHeight w:val="300"/>
          <w:trPrChange w:id="195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95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72BD806A" w14:textId="7777777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公司合并现金流量表</w:t>
            </w:r>
          </w:p>
        </w:tc>
      </w:tr>
      <w:tr w:rsidR="005F4CE4" w:rsidRPr="001E6609" w14:paraId="5C43C4D5" w14:textId="77777777" w:rsidTr="005F4CE4">
        <w:trPr>
          <w:trHeight w:val="300"/>
          <w:trPrChange w:id="1954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955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66A50F69" w14:textId="35EB42DC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收回投</w:t>
            </w:r>
            <w:ins w:id="1956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957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資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收到的现金</w:t>
            </w:r>
          </w:p>
        </w:tc>
      </w:tr>
      <w:tr w:rsidR="005F4CE4" w:rsidRPr="001E6609" w14:paraId="1DB84983" w14:textId="77777777" w:rsidTr="005F4CE4">
        <w:trPr>
          <w:trHeight w:val="300"/>
          <w:trPrChange w:id="195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95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55FE0ED" w14:textId="4CDB346B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取得投</w:t>
            </w:r>
            <w:ins w:id="1960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961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資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收益收到的现金</w:t>
            </w:r>
          </w:p>
        </w:tc>
      </w:tr>
      <w:tr w:rsidR="005F4CE4" w:rsidRPr="001E6609" w14:paraId="303D9701" w14:textId="77777777" w:rsidTr="005F4CE4">
        <w:trPr>
          <w:trHeight w:val="300"/>
          <w:trPrChange w:id="196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96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FBA308E" w14:textId="6865F4B5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处置固定资产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1964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无形</w:t>
            </w:r>
            <w:ins w:id="1965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966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产和其他长期资产收回的现金净额</w:t>
            </w:r>
          </w:p>
        </w:tc>
      </w:tr>
      <w:tr w:rsidR="005F4CE4" w:rsidRPr="001E6609" w14:paraId="53A6C731" w14:textId="77777777" w:rsidTr="005F4CE4">
        <w:trPr>
          <w:trHeight w:val="300"/>
          <w:trPrChange w:id="1967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968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B4B921A" w14:textId="70A3128E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处置子公司及其他</w:t>
            </w:r>
            <w:ins w:id="1969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营</w:t>
              </w:r>
            </w:ins>
            <w:del w:id="1970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管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业单位收到的现金净额</w:t>
            </w:r>
          </w:p>
        </w:tc>
      </w:tr>
      <w:tr w:rsidR="005F4CE4" w:rsidRPr="001E6609" w14:paraId="768E89FD" w14:textId="77777777" w:rsidTr="005F4CE4">
        <w:trPr>
          <w:trHeight w:val="300"/>
          <w:trPrChange w:id="1971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972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3892F1C5" w14:textId="0E992617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收到其他与投</w:t>
            </w:r>
            <w:ins w:id="1973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974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价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活动有关的现金</w:t>
            </w:r>
          </w:p>
        </w:tc>
      </w:tr>
      <w:tr w:rsidR="005F4CE4" w:rsidRPr="001E6609" w14:paraId="28BCB90F" w14:textId="77777777" w:rsidTr="005F4CE4">
        <w:trPr>
          <w:trHeight w:val="300"/>
          <w:trPrChange w:id="1975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976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135ABD49" w14:textId="5153C230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投</w:t>
            </w:r>
            <w:ins w:id="1977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978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迸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活动现金流出小计</w:t>
            </w:r>
          </w:p>
        </w:tc>
      </w:tr>
      <w:tr w:rsidR="005F4CE4" w:rsidRPr="001E6609" w14:paraId="6E301DCF" w14:textId="77777777" w:rsidTr="005F4CE4">
        <w:trPr>
          <w:trHeight w:val="300"/>
          <w:trPrChange w:id="1979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980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02FE363A" w14:textId="2E582882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三</w:t>
            </w:r>
            <w:r w:rsidRPr="003F5D6E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  <w:rPrChange w:id="1981" w:author="Acer" w:date="2024-10-18T01:31:00Z" w16du:dateUtc="2024-10-17T17:31:00Z">
                  <w:rPr>
                    <w:rFonts w:ascii="Meiryo UI" w:eastAsia="Meiryo UI" w:hAnsi="Meiryo UI" w:cs="Arial Unicode MS" w:hint="eastAsia"/>
                    <w:color w:val="000000"/>
                    <w:szCs w:val="20"/>
                    <w:lang w:eastAsia="zh-CN"/>
                  </w:rPr>
                </w:rPrChange>
              </w:rPr>
              <w:t>、</w:t>
            </w: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筹</w:t>
            </w:r>
            <w:ins w:id="1982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983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贵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活动产生的现金流量</w:t>
            </w:r>
            <w:ins w:id="1984" w:author="Acer" w:date="2024-10-18T01:31:00Z" w16du:dateUtc="2024-10-17T17:31:00Z">
              <w:r w:rsidRPr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  <w:rPrChange w:id="1985" w:author="Acer" w:date="2024-10-18T01:31:00Z" w16du:dateUtc="2024-10-17T17:31:00Z">
                    <w:rPr>
                      <w:rFonts w:eastAsia="Arial Unicode MS" w:hint="eastAsia"/>
                      <w:color w:val="000000"/>
                      <w:szCs w:val="20"/>
                      <w:lang w:eastAsia="zh-CN"/>
                    </w:rPr>
                  </w:rPrChange>
                </w:rPr>
                <w:t>：</w:t>
              </w:r>
            </w:ins>
            <w:del w:id="1986" w:author="Acer" w:date="2024-10-18T01:31:00Z" w16du:dateUtc="2024-10-17T17:31:00Z">
              <w:r w:rsidRPr="003F5D6E" w:rsidDel="003F5D6E">
                <w:rPr>
                  <w:rFonts w:ascii="Arial Unicode MS" w:eastAsia="Arial Unicode MS" w:hAnsi="Arial Unicode MS" w:cs="Arial Unicode MS"/>
                  <w:color w:val="000000"/>
                  <w:szCs w:val="20"/>
                  <w:lang w:eastAsia="zh-CN"/>
                  <w:rPrChange w:id="1987" w:author="Acer" w:date="2024-10-18T01:31:00Z" w16du:dateUtc="2024-10-17T17:31:00Z">
                    <w:rPr>
                      <w:rFonts w:eastAsia="Arial Unicode MS"/>
                      <w:color w:val="000000"/>
                      <w:szCs w:val="20"/>
                      <w:lang w:eastAsia="zh-CN"/>
                    </w:rPr>
                  </w:rPrChange>
                </w:rPr>
                <w:delText>1</w:delText>
              </w:r>
            </w:del>
          </w:p>
        </w:tc>
      </w:tr>
      <w:tr w:rsidR="005F4CE4" w:rsidRPr="001E6609" w14:paraId="6C0BFDCC" w14:textId="77777777" w:rsidTr="005F4CE4">
        <w:trPr>
          <w:trHeight w:val="300"/>
          <w:trPrChange w:id="1988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vAlign w:val="center"/>
            <w:hideMark/>
            <w:tcPrChange w:id="1989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nil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2E9A9C15" w14:textId="0153A659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筹</w:t>
            </w:r>
            <w:ins w:id="1990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资</w:t>
              </w:r>
            </w:ins>
            <w:del w:id="1991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费</w:delText>
              </w:r>
            </w:del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活动现金流入小计</w:t>
            </w:r>
          </w:p>
        </w:tc>
      </w:tr>
      <w:tr w:rsidR="005F4CE4" w:rsidRPr="001E6609" w14:paraId="1EC57407" w14:textId="77777777" w:rsidTr="005F4CE4">
        <w:trPr>
          <w:trHeight w:val="300"/>
          <w:trPrChange w:id="1992" w:author="Acer" w:date="2024-10-18T01:32:00Z" w16du:dateUtc="2024-10-17T17:32:00Z">
            <w:trPr>
              <w:gridAfter w:val="0"/>
              <w:trHeight w:val="300"/>
            </w:trPr>
          </w:trPrChange>
        </w:trPr>
        <w:tc>
          <w:tcPr>
            <w:tcW w:w="74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vAlign w:val="center"/>
            <w:hideMark/>
            <w:tcPrChange w:id="1993" w:author="Acer" w:date="2024-10-18T01:32:00Z" w16du:dateUtc="2024-10-17T17:32:00Z">
              <w:tcPr>
                <w:tcW w:w="7476" w:type="dxa"/>
                <w:gridSpan w:val="2"/>
                <w:tcBorders>
                  <w:top w:val="nil"/>
                  <w:left w:val="nil"/>
                  <w:bottom w:val="single" w:sz="8" w:space="0" w:color="000000"/>
                  <w:right w:val="single" w:sz="8" w:space="0" w:color="000000"/>
                </w:tcBorders>
                <w:shd w:val="clear" w:color="000000" w:fill="F2F2F2"/>
                <w:vAlign w:val="center"/>
                <w:hideMark/>
              </w:tcPr>
            </w:tcPrChange>
          </w:tcPr>
          <w:p w14:paraId="5ECF373A" w14:textId="730B40B1" w:rsidR="005F4CE4" w:rsidRPr="001E6609" w:rsidRDefault="005F4CE4" w:rsidP="001E6609">
            <w:pPr>
              <w:rPr>
                <w:rFonts w:ascii="Arial Unicode MS" w:eastAsia="Arial Unicode MS" w:hAnsi="Arial Unicode MS" w:cs="Arial Unicode MS"/>
                <w:color w:val="000000"/>
                <w:szCs w:val="20"/>
                <w:lang w:eastAsia="zh-CN"/>
              </w:rPr>
            </w:pPr>
            <w:r w:rsidRPr="001E6609">
              <w:rPr>
                <w:rFonts w:ascii="Arial Unicode MS" w:eastAsia="Arial Unicode MS" w:hAnsi="Arial Unicode MS" w:cs="Arial Unicode MS" w:hint="eastAsia"/>
                <w:color w:val="000000"/>
                <w:szCs w:val="20"/>
                <w:lang w:eastAsia="zh-CN"/>
              </w:rPr>
              <w:t>筹资活动产生的现金流量净</w:t>
            </w:r>
            <w:ins w:id="1994" w:author="Acer" w:date="2024-10-18T01:31:00Z" w16du:dateUtc="2024-10-17T17:31:00Z">
              <w:r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t>额</w:t>
              </w:r>
            </w:ins>
            <w:del w:id="1995" w:author="Acer" w:date="2024-10-18T01:31:00Z" w16du:dateUtc="2024-10-17T17:31:00Z">
              <w:r w:rsidRPr="001E6609" w:rsidDel="003F5D6E">
                <w:rPr>
                  <w:rFonts w:ascii="Arial Unicode MS" w:eastAsia="Arial Unicode MS" w:hAnsi="Arial Unicode MS" w:cs="Arial Unicode MS" w:hint="eastAsia"/>
                  <w:color w:val="000000"/>
                  <w:szCs w:val="20"/>
                  <w:lang w:eastAsia="zh-CN"/>
                </w:rPr>
                <w:delText>額</w:delText>
              </w:r>
            </w:del>
          </w:p>
        </w:tc>
      </w:tr>
      <w:bookmarkEnd w:id="9"/>
    </w:tbl>
    <w:p w14:paraId="1800F362" w14:textId="77777777" w:rsidR="001E6609" w:rsidRDefault="001E6609"/>
    <w:sectPr w:rsidR="001E6609" w:rsidSect="00CA7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2E200" w14:textId="77777777" w:rsidR="00B23422" w:rsidRDefault="00B23422" w:rsidP="001E6609">
      <w:r>
        <w:separator/>
      </w:r>
    </w:p>
  </w:endnote>
  <w:endnote w:type="continuationSeparator" w:id="0">
    <w:p w14:paraId="0B331297" w14:textId="77777777" w:rsidR="00B23422" w:rsidRDefault="00B23422" w:rsidP="001E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|¨¬¡§¡§??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|¨¬¡§¡§??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32A5B" w14:textId="77777777" w:rsidR="00B23422" w:rsidRDefault="00B23422" w:rsidP="001E6609">
      <w:r>
        <w:separator/>
      </w:r>
    </w:p>
  </w:footnote>
  <w:footnote w:type="continuationSeparator" w:id="0">
    <w:p w14:paraId="56A4A63F" w14:textId="77777777" w:rsidR="00B23422" w:rsidRDefault="00B23422" w:rsidP="001E660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18"/>
    <w:rsid w:val="001E6609"/>
    <w:rsid w:val="003F5D6E"/>
    <w:rsid w:val="005F4CE4"/>
    <w:rsid w:val="00843EA9"/>
    <w:rsid w:val="0095590C"/>
    <w:rsid w:val="00B23422"/>
    <w:rsid w:val="00BA2B14"/>
    <w:rsid w:val="00CA7D18"/>
    <w:rsid w:val="00CD0370"/>
    <w:rsid w:val="00DA05FF"/>
    <w:rsid w:val="00FB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CD0D13"/>
  <w14:defaultImageDpi w14:val="0"/>
  <w15:docId w15:val="{F37ECDFC-FF97-4962-B0D1-6FF8C4BB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Theme="minorEastAsia" w:hAnsi="Tahoma" w:cs="Tahoma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color w:val="000000" w:themeColor="text1"/>
      <w:sz w:val="2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qInternal">
    <w:name w:val="mqInternal"/>
    <w:uiPriority w:val="99"/>
    <w:rPr>
      <w:color w:val="800000"/>
      <w:sz w:val="20"/>
    </w:rPr>
  </w:style>
  <w:style w:type="table" w:styleId="a3">
    <w:name w:val="Table Grid"/>
    <w:basedOn w:val="a1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1E6609"/>
    <w:rPr>
      <w:rFonts w:cs="Times New Roman"/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E6609"/>
    <w:rPr>
      <w:rFonts w:cs="Times New Roman"/>
      <w:color w:val="800080"/>
      <w:u w:val="single"/>
    </w:rPr>
  </w:style>
  <w:style w:type="paragraph" w:customStyle="1" w:styleId="msonormal0">
    <w:name w:val="msonormal"/>
    <w:basedOn w:val="a"/>
    <w:rsid w:val="001E6609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</w:rPr>
  </w:style>
  <w:style w:type="paragraph" w:customStyle="1" w:styleId="font5">
    <w:name w:val="font5"/>
    <w:basedOn w:val="a"/>
    <w:rsid w:val="001E6609"/>
    <w:pPr>
      <w:spacing w:before="100" w:beforeAutospacing="1" w:after="100" w:afterAutospacing="1"/>
    </w:pPr>
    <w:rPr>
      <w:color w:val="000000"/>
      <w:szCs w:val="20"/>
    </w:rPr>
  </w:style>
  <w:style w:type="paragraph" w:customStyle="1" w:styleId="font6">
    <w:name w:val="font6"/>
    <w:basedOn w:val="a"/>
    <w:rsid w:val="001E6609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Cs w:val="20"/>
    </w:rPr>
  </w:style>
  <w:style w:type="paragraph" w:customStyle="1" w:styleId="font7">
    <w:name w:val="font7"/>
    <w:basedOn w:val="a"/>
    <w:rsid w:val="001E6609"/>
    <w:pPr>
      <w:spacing w:before="100" w:beforeAutospacing="1" w:after="100" w:afterAutospacing="1"/>
    </w:pPr>
    <w:rPr>
      <w:rFonts w:ascii="Meiryo UI" w:eastAsia="Meiryo UI" w:hAnsi="Meiryo UI" w:cs="Times New Roman"/>
      <w:color w:val="000000"/>
      <w:szCs w:val="20"/>
    </w:rPr>
  </w:style>
  <w:style w:type="paragraph" w:customStyle="1" w:styleId="font8">
    <w:name w:val="font8"/>
    <w:basedOn w:val="a"/>
    <w:rsid w:val="001E6609"/>
    <w:pPr>
      <w:spacing w:before="100" w:beforeAutospacing="1" w:after="100" w:afterAutospacing="1"/>
    </w:pPr>
    <w:rPr>
      <w:rFonts w:ascii="MS Gothic" w:eastAsia="MS Gothic" w:hAnsi="MS Gothic" w:cs="Times New Roman"/>
      <w:color w:val="000000"/>
      <w:szCs w:val="20"/>
    </w:rPr>
  </w:style>
  <w:style w:type="paragraph" w:customStyle="1" w:styleId="xl77">
    <w:name w:val="xl77"/>
    <w:basedOn w:val="a"/>
    <w:rsid w:val="001E660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b/>
      <w:bCs/>
      <w:color w:val="000000"/>
      <w:szCs w:val="20"/>
    </w:rPr>
  </w:style>
  <w:style w:type="paragraph" w:customStyle="1" w:styleId="xl78">
    <w:name w:val="xl78"/>
    <w:basedOn w:val="a"/>
    <w:rsid w:val="001E6609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b/>
      <w:bCs/>
      <w:color w:val="000000"/>
      <w:szCs w:val="20"/>
    </w:rPr>
  </w:style>
  <w:style w:type="paragraph" w:customStyle="1" w:styleId="xl79">
    <w:name w:val="xl79"/>
    <w:basedOn w:val="a"/>
    <w:rsid w:val="001E6609"/>
    <w:pPr>
      <w:pBdr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80">
    <w:name w:val="xl80"/>
    <w:basedOn w:val="a"/>
    <w:rsid w:val="001E6609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color w:val="000000"/>
      <w:sz w:val="2"/>
      <w:szCs w:val="2"/>
    </w:rPr>
  </w:style>
  <w:style w:type="paragraph" w:customStyle="1" w:styleId="xl81">
    <w:name w:val="xl81"/>
    <w:basedOn w:val="a"/>
    <w:rsid w:val="001E6609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82">
    <w:name w:val="xl82"/>
    <w:basedOn w:val="a"/>
    <w:rsid w:val="001E6609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83">
    <w:name w:val="xl83"/>
    <w:basedOn w:val="a"/>
    <w:rsid w:val="001E6609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84">
    <w:name w:val="xl84"/>
    <w:basedOn w:val="a"/>
    <w:rsid w:val="001E660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85">
    <w:name w:val="xl85"/>
    <w:basedOn w:val="a"/>
    <w:rsid w:val="001E6609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86">
    <w:name w:val="xl86"/>
    <w:basedOn w:val="a"/>
    <w:rsid w:val="001E660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color w:val="000000"/>
      <w:szCs w:val="20"/>
    </w:rPr>
  </w:style>
  <w:style w:type="paragraph" w:customStyle="1" w:styleId="xl87">
    <w:name w:val="xl87"/>
    <w:basedOn w:val="a"/>
    <w:rsid w:val="001E6609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88">
    <w:name w:val="xl88"/>
    <w:basedOn w:val="a"/>
    <w:rsid w:val="001E6609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szCs w:val="20"/>
    </w:rPr>
  </w:style>
  <w:style w:type="paragraph" w:customStyle="1" w:styleId="xl89">
    <w:name w:val="xl89"/>
    <w:basedOn w:val="a"/>
    <w:rsid w:val="001E6609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szCs w:val="20"/>
    </w:rPr>
  </w:style>
  <w:style w:type="paragraph" w:customStyle="1" w:styleId="xl90">
    <w:name w:val="xl90"/>
    <w:basedOn w:val="a"/>
    <w:rsid w:val="001E6609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Meiryo UI" w:eastAsia="Meiryo UI" w:hAnsi="Meiryo UI" w:cs="Times New Roman"/>
      <w:color w:val="000000"/>
      <w:szCs w:val="20"/>
    </w:rPr>
  </w:style>
  <w:style w:type="paragraph" w:customStyle="1" w:styleId="xl91">
    <w:name w:val="xl91"/>
    <w:basedOn w:val="a"/>
    <w:rsid w:val="001E6609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MS Gothic" w:eastAsia="MS Gothic" w:hAnsi="MS Gothic" w:cs="Times New Roman"/>
      <w:color w:val="000000"/>
      <w:szCs w:val="20"/>
    </w:rPr>
  </w:style>
  <w:style w:type="paragraph" w:customStyle="1" w:styleId="xl92">
    <w:name w:val="xl92"/>
    <w:basedOn w:val="a"/>
    <w:rsid w:val="001E660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MS Gothic" w:eastAsia="MS Gothic" w:hAnsi="MS Gothic" w:cs="Times New Roman"/>
      <w:color w:val="000000"/>
      <w:szCs w:val="20"/>
    </w:rPr>
  </w:style>
  <w:style w:type="paragraph" w:styleId="a6">
    <w:name w:val="header"/>
    <w:basedOn w:val="a"/>
    <w:link w:val="a7"/>
    <w:uiPriority w:val="99"/>
    <w:unhideWhenUsed/>
    <w:rsid w:val="0095590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590C"/>
    <w:rPr>
      <w:color w:val="000000" w:themeColor="text1"/>
      <w:sz w:val="18"/>
      <w:szCs w:val="18"/>
      <w:lang w:eastAsia="en-US"/>
    </w:rPr>
  </w:style>
  <w:style w:type="paragraph" w:styleId="a8">
    <w:name w:val="footer"/>
    <w:basedOn w:val="a"/>
    <w:link w:val="a9"/>
    <w:uiPriority w:val="99"/>
    <w:unhideWhenUsed/>
    <w:rsid w:val="0095590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590C"/>
    <w:rPr>
      <w:color w:val="000000" w:themeColor="text1"/>
      <w:sz w:val="18"/>
      <w:szCs w:val="18"/>
      <w:lang w:eastAsia="en-US"/>
    </w:rPr>
  </w:style>
  <w:style w:type="paragraph" w:styleId="aa">
    <w:name w:val="Revision"/>
    <w:hidden/>
    <w:uiPriority w:val="99"/>
    <w:semiHidden/>
    <w:rsid w:val="0095590C"/>
    <w:pPr>
      <w:spacing w:after="0" w:line="240" w:lineRule="auto"/>
    </w:pPr>
    <w:rPr>
      <w:color w:val="000000" w:themeColor="text1"/>
      <w:sz w:val="2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80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2024-10-17T17:32:00Z</dcterms:created>
  <dcterms:modified xsi:type="dcterms:W3CDTF">2024-10-17T17:32:00Z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2024-10-16T06:40:52Z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8750193b-ff39-48be-8e7e-e4c109d29aa6</vt:lpwstr>
  </property>
  <property fmtid="{D5CDD505-2E9C-101B-9397-08002B2CF9AE}" pid="8" name="MSIP_Label_831f0267-8575-4fc2-99cc-f6b7f9934be9_ContentBits">
    <vt:lpwstr>0</vt:lpwstr>
  </property>
</Properties>
</file>