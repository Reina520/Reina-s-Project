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226" w:type="dxa"/>
        <w:jc w:val="center"/>
        <w:tblLook w:val="04A0" w:firstRow="1" w:lastRow="0" w:firstColumn="1" w:lastColumn="0" w:noHBand="0" w:noVBand="1"/>
        <w:tblPrChange w:id="0" w:author="Yolanda Z" w:date="2024-10-18T05:04:00Z" w16du:dateUtc="2024-10-17T21:04:00Z">
          <w:tblPr>
            <w:tblW w:w="3798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3226"/>
        <w:tblGridChange w:id="1">
          <w:tblGrid>
            <w:gridCol w:w="106"/>
            <w:gridCol w:w="3120"/>
            <w:gridCol w:w="106"/>
          </w:tblGrid>
        </w:tblGridChange>
      </w:tblGrid>
      <w:tr w:rsidR="00D36EB0" w:rsidRPr="00D87B86" w:rsidDel="00D36EB0" w14:paraId="30461DC9" w14:textId="77777777" w:rsidTr="00D36EB0">
        <w:trPr>
          <w:trHeight w:val="300"/>
          <w:jc w:val="center"/>
          <w:del w:id="2" w:author="Yolanda Z" w:date="2024-10-18T05:04:00Z" w16du:dateUtc="2024-10-17T21:04:00Z"/>
          <w:trPrChange w:id="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4179C9" w14:textId="351A3B68" w:rsidR="00D36EB0" w:rsidRPr="00D87B86" w:rsidDel="00D36EB0" w:rsidRDefault="00D36EB0">
            <w:pPr>
              <w:rPr>
                <w:del w:id="5" w:author="Yolanda Z" w:date="2024-10-18T05:04:00Z" w16du:dateUtc="2024-10-17T21:04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del w:id="6" w:author="Yolanda Z" w:date="2024-10-18T05:04:00Z" w16du:dateUtc="2024-10-17T21:04:00Z">
              <w:r w:rsidRPr="00D87B86" w:rsidDel="00D36EB0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D36EB0" w:rsidRPr="00D87B86" w14:paraId="796A58EE" w14:textId="77777777" w:rsidTr="00D36EB0">
        <w:trPr>
          <w:trHeight w:val="300"/>
          <w:jc w:val="center"/>
          <w:trPrChange w:id="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385454" w14:textId="3445B795" w:rsidR="00D36EB0" w:rsidRPr="00D87B86" w:rsidRDefault="00D36EB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9" w:author="Yolanda Z" w:date="2024-10-18T04:58:00Z" w16du:dateUtc="2024-10-17T20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债</w:t>
              </w:r>
            </w:ins>
            <w:del w:id="10" w:author="Yolanda Z" w:date="2024-10-18T04:58:00Z" w16du:dateUtc="2024-10-17T20:58:00Z">
              <w:r w:rsidRPr="00D87B86" w:rsidDel="00D87B8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伊</w:delText>
              </w:r>
            </w:del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权投资</w:t>
            </w:r>
          </w:p>
        </w:tc>
      </w:tr>
      <w:tr w:rsidR="00D36EB0" w:rsidRPr="00D87B86" w14:paraId="23248783" w14:textId="77777777" w:rsidTr="00D36EB0">
        <w:trPr>
          <w:trHeight w:val="300"/>
          <w:jc w:val="center"/>
          <w:trPrChange w:id="1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05F6D6" w14:textId="1AB855CD" w:rsidR="00D36EB0" w:rsidRPr="00D87B86" w:rsidRDefault="00D36EB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3" w:author="Yolanda Z" w:date="2024-10-18T04:59:00Z" w16du:dateUtc="2024-10-17T20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五</w:t>
              </w:r>
            </w:ins>
            <w:del w:id="14" w:author="Yolanda Z" w:date="2024-10-18T04:59:00Z" w16du:dateUtc="2024-10-17T20:59:00Z">
              <w:r w:rsidRPr="00D87B86" w:rsidDel="00D87B8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忸</w:delText>
              </w:r>
            </w:del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</w:t>
            </w:r>
            <w:r w:rsidRPr="00D87B8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20</w:t>
            </w:r>
          </w:p>
        </w:tc>
      </w:tr>
      <w:tr w:rsidR="00D36EB0" w:rsidRPr="00D87B86" w14:paraId="50007AB7" w14:textId="77777777" w:rsidTr="00D36EB0">
        <w:trPr>
          <w:trHeight w:val="300"/>
          <w:jc w:val="center"/>
          <w:trPrChange w:id="1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938680" w14:textId="378B11EA" w:rsidR="00D36EB0" w:rsidRPr="00D87B86" w:rsidRDefault="00D36EB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长期借款</w:t>
            </w:r>
            <w:del w:id="17" w:author="Yolanda Z" w:date="2024-10-18T04:58:00Z" w16du:dateUtc="2024-10-17T20:58:00Z">
              <w:r w:rsidRPr="00D87B86" w:rsidDel="00D87B86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II</w:delText>
              </w:r>
            </w:del>
          </w:p>
        </w:tc>
      </w:tr>
      <w:tr w:rsidR="00D36EB0" w:rsidRPr="00D87B86" w14:paraId="286D68E4" w14:textId="77777777" w:rsidTr="00D36EB0">
        <w:trPr>
          <w:trHeight w:val="300"/>
          <w:jc w:val="center"/>
          <w:trPrChange w:id="18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8A3CB4" w14:textId="3316018A" w:rsidR="00D36EB0" w:rsidRPr="00D87B86" w:rsidRDefault="00D36EB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0" w:author="Yolanda Z" w:date="2024-10-18T04:58:00Z" w16du:dateUtc="2024-10-17T20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del w:id="21" w:author="Yolanda Z" w:date="2024-10-18T04:58:00Z" w16du:dateUtc="2024-10-17T20:58:00Z">
              <w:r w:rsidRPr="00D87B86" w:rsidDel="00D87B8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流，</w:delText>
              </w:r>
            </w:del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库存股</w:t>
            </w:r>
          </w:p>
        </w:tc>
      </w:tr>
      <w:tr w:rsidR="00D36EB0" w:rsidRPr="00D87B86" w14:paraId="08F4DC9A" w14:textId="77777777" w:rsidTr="00D36EB0">
        <w:trPr>
          <w:trHeight w:val="300"/>
          <w:jc w:val="center"/>
          <w:trPrChange w:id="22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E7F3075" w14:textId="028A5521" w:rsidR="00D36EB0" w:rsidRPr="00D87B86" w:rsidRDefault="00D36EB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4" w:author="Yolanda Z" w:date="2024-10-18T04:59:00Z" w16du:dateUtc="2024-10-17T20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负债和所有者</w:t>
              </w:r>
            </w:ins>
            <w:del w:id="25" w:author="Yolanda Z" w:date="2024-10-18T04:59:00Z" w16du:dateUtc="2024-10-17T20:59:00Z">
              <w:r w:rsidRPr="00D87B86" w:rsidDel="00D87B8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华城和历</w:delText>
              </w:r>
              <w:r w:rsidRPr="00D87B86" w:rsidDel="00D87B86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U</w:delText>
              </w:r>
            </w:del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权益（或股东权益）</w:t>
            </w:r>
            <w:ins w:id="26" w:author="Yolanda Z" w:date="2024-10-18T04:59:00Z" w16du:dateUtc="2024-10-17T20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总计</w:t>
              </w:r>
            </w:ins>
            <w:del w:id="27" w:author="Yolanda Z" w:date="2024-10-18T04:59:00Z" w16du:dateUtc="2024-10-17T20:59:00Z">
              <w:r w:rsidRPr="00D87B86" w:rsidDel="00080B6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於</w:delText>
              </w:r>
            </w:del>
          </w:p>
        </w:tc>
      </w:tr>
      <w:tr w:rsidR="00D36EB0" w:rsidRPr="00D87B86" w14:paraId="1FE1B50B" w14:textId="77777777" w:rsidTr="00D36EB0">
        <w:trPr>
          <w:trHeight w:val="300"/>
          <w:jc w:val="center"/>
          <w:trPrChange w:id="28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ABF863" w14:textId="77777777" w:rsidR="00D36EB0" w:rsidRPr="00D87B86" w:rsidRDefault="00D36EB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加</w:t>
            </w:r>
            <w:del w:id="30" w:author="Yolanda Z" w:date="2024-10-18T04:59:00Z" w16du:dateUtc="2024-10-17T20:59:00Z">
              <w:r w:rsidRPr="00D87B86" w:rsidDel="00080B62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1</w:delText>
              </w:r>
            </w:del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：其他收益</w:t>
            </w:r>
          </w:p>
        </w:tc>
      </w:tr>
      <w:tr w:rsidR="00D36EB0" w:rsidRPr="00D87B86" w14:paraId="0761480B" w14:textId="77777777" w:rsidTr="00D36EB0">
        <w:trPr>
          <w:trHeight w:val="300"/>
          <w:jc w:val="center"/>
          <w:trPrChange w:id="3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EFBCC3" w14:textId="26EE9925" w:rsidR="00D36EB0" w:rsidRPr="00D87B86" w:rsidRDefault="00D36EB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D87B86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1</w:t>
            </w:r>
            <w:r w:rsidRPr="00D87B8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、重新</w:t>
            </w:r>
            <w:del w:id="33" w:author="Yolanda Z" w:date="2024-10-18T04:58:00Z" w16du:dateUtc="2024-10-17T20:58:00Z">
              <w:r w:rsidRPr="00D87B86" w:rsidDel="00D87B8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计员</w:delText>
              </w:r>
            </w:del>
            <w:ins w:id="34" w:author="Yolanda Z" w:date="2024-10-18T04:58:00Z" w16du:dateUtc="2024-10-17T20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计量</w:t>
              </w:r>
            </w:ins>
            <w:r w:rsidRPr="00D87B8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设定受益计划变动额</w:t>
            </w:r>
          </w:p>
        </w:tc>
      </w:tr>
      <w:tr w:rsidR="00D36EB0" w:rsidRPr="00D87B86" w14:paraId="2F3E2409" w14:textId="77777777" w:rsidTr="00D36EB0">
        <w:trPr>
          <w:trHeight w:val="300"/>
          <w:jc w:val="center"/>
          <w:trPrChange w:id="3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ECE975" w14:textId="209B6D1B" w:rsidR="00D36EB0" w:rsidRPr="00D87B86" w:rsidRDefault="00D36EB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D87B86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6</w:t>
            </w:r>
            <w:r w:rsidRPr="00D87B8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、其他</w:t>
            </w:r>
            <w:del w:id="37" w:author="Yolanda Z" w:date="2024-10-18T04:58:00Z" w16du:dateUtc="2024-10-17T20:58:00Z">
              <w:r w:rsidRPr="00D87B86" w:rsidDel="00D87B8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侦</w:delText>
              </w:r>
            </w:del>
            <w:ins w:id="38" w:author="Yolanda Z" w:date="2024-10-18T04:58:00Z" w16du:dateUtc="2024-10-17T20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债</w:t>
              </w:r>
            </w:ins>
            <w:r w:rsidRPr="00D87B8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权投资信用减值准备</w:t>
            </w:r>
          </w:p>
        </w:tc>
      </w:tr>
      <w:tr w:rsidR="00D36EB0" w:rsidRPr="00D87B86" w14:paraId="126C31D7" w14:textId="77777777" w:rsidTr="00D36EB0">
        <w:trPr>
          <w:trHeight w:val="300"/>
          <w:jc w:val="center"/>
          <w:trPrChange w:id="3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E57FFC" w14:textId="2EE02372" w:rsidR="00D36EB0" w:rsidRPr="00D87B86" w:rsidRDefault="00D36EB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D87B86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7</w:t>
            </w:r>
            <w:r w:rsidRPr="00D87B8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、现金</w:t>
            </w:r>
            <w:del w:id="41" w:author="Yolanda Z" w:date="2024-10-18T04:58:00Z" w16du:dateUtc="2024-10-17T20:58:00Z">
              <w:r w:rsidRPr="00D87B86" w:rsidDel="00D87B8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流景</w:delText>
              </w:r>
            </w:del>
            <w:ins w:id="42" w:author="Yolanda Z" w:date="2024-10-18T04:58:00Z" w16du:dateUtc="2024-10-17T20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流量</w:t>
              </w:r>
            </w:ins>
            <w:r w:rsidRPr="00D87B8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套期储备（现金</w:t>
            </w:r>
            <w:del w:id="43" w:author="Yolanda Z" w:date="2024-10-18T04:58:00Z" w16du:dateUtc="2024-10-17T20:58:00Z">
              <w:r w:rsidRPr="00D87B86" w:rsidDel="00D87B8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流及</w:delText>
              </w:r>
            </w:del>
            <w:ins w:id="44" w:author="Yolanda Z" w:date="2024-10-18T04:58:00Z" w16du:dateUtc="2024-10-17T20:5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流量</w:t>
              </w:r>
            </w:ins>
            <w:r w:rsidRPr="00D87B8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套期损益的有效部分）</w:t>
            </w:r>
          </w:p>
        </w:tc>
      </w:tr>
      <w:tr w:rsidR="00D36EB0" w:rsidRPr="00D87B86" w14:paraId="4BDC7DBC" w14:textId="77777777" w:rsidTr="00D36EB0">
        <w:trPr>
          <w:trHeight w:val="300"/>
          <w:jc w:val="center"/>
          <w:trPrChange w:id="4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30A9E3" w14:textId="77777777" w:rsidR="00D36EB0" w:rsidRPr="00D87B86" w:rsidRDefault="00D36EB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D87B86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8</w:t>
            </w:r>
            <w:r w:rsidRPr="00D87B8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、外币财务报表折算差额</w:t>
            </w:r>
            <w:del w:id="47" w:author="Yolanda Z" w:date="2024-10-18T04:58:00Z" w16du:dateUtc="2024-10-17T20:58:00Z">
              <w:r w:rsidRPr="00D87B86" w:rsidDel="00D87B8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1</w:delText>
              </w:r>
            </w:del>
          </w:p>
        </w:tc>
      </w:tr>
      <w:tr w:rsidR="00D36EB0" w:rsidRPr="00D87B86" w14:paraId="28A352CA" w14:textId="77777777" w:rsidTr="00D36EB0">
        <w:trPr>
          <w:trHeight w:val="300"/>
          <w:jc w:val="center"/>
          <w:trPrChange w:id="48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1E828A" w14:textId="79580CEC" w:rsidR="00D36EB0" w:rsidRPr="00D87B86" w:rsidRDefault="00D36EB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50" w:author="Yolanda Z" w:date="2024-10-18T04:59:00Z" w16du:dateUtc="2024-10-17T20:59:00Z">
              <w:r w:rsidRPr="00D87B86" w:rsidDel="00080B62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*</w:delText>
              </w:r>
            </w:del>
            <w:r w:rsidRPr="00D87B8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归属于少数</w:t>
            </w:r>
            <w:del w:id="51" w:author="Yolanda Z" w:date="2024-10-18T04:59:00Z" w16du:dateUtc="2024-10-17T20:59:00Z">
              <w:r w:rsidRPr="00D87B86" w:rsidDel="00080B6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黑木〉出公也益</w:delText>
              </w:r>
            </w:del>
            <w:ins w:id="52" w:author="Yolanda Z" w:date="2024-10-18T04:59:00Z" w16du:dateUtc="2024-10-17T20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股东的</w:t>
              </w:r>
            </w:ins>
            <w:ins w:id="53" w:author="Yolanda Z" w:date="2024-10-18T05:00:00Z" w16du:dateUtc="2024-10-17T21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综合收益</w:t>
              </w:r>
            </w:ins>
            <w:r w:rsidRPr="00D87B8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总额</w:t>
            </w:r>
          </w:p>
        </w:tc>
      </w:tr>
      <w:tr w:rsidR="00D36EB0" w:rsidRPr="00D87B86" w14:paraId="1762AABF" w14:textId="77777777" w:rsidTr="00D36EB0">
        <w:trPr>
          <w:trHeight w:val="300"/>
          <w:jc w:val="center"/>
          <w:trPrChange w:id="54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5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30EEA6" w14:textId="693B0A7E" w:rsidR="00D36EB0" w:rsidRPr="00D87B86" w:rsidRDefault="00D36EB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处置子公司及其他</w:t>
            </w:r>
            <w:del w:id="56" w:author="Yolanda Z" w:date="2024-10-18T04:58:00Z" w16du:dateUtc="2024-10-17T20:58:00Z">
              <w:r w:rsidRPr="00D87B86" w:rsidDel="00D87B8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菅业</w:delText>
              </w:r>
            </w:del>
            <w:ins w:id="57" w:author="Yolanda Z" w:date="2024-10-18T04:58:00Z" w16du:dateUtc="2024-10-17T20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营业</w:t>
              </w:r>
            </w:ins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单位收到的现金净额</w:t>
            </w:r>
          </w:p>
        </w:tc>
      </w:tr>
      <w:tr w:rsidR="00D36EB0" w:rsidRPr="00D87B86" w14:paraId="5F147AFE" w14:textId="77777777" w:rsidTr="00D36EB0">
        <w:trPr>
          <w:trHeight w:val="300"/>
          <w:jc w:val="center"/>
          <w:trPrChange w:id="58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9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B74186" w14:textId="050BC3AC" w:rsidR="00D36EB0" w:rsidRPr="00D87B86" w:rsidRDefault="00D36EB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实收资本（</w:t>
            </w:r>
            <w:del w:id="60" w:author="Yolanda Z" w:date="2024-10-18T04:58:00Z" w16du:dateUtc="2024-10-17T20:58:00Z">
              <w:r w:rsidRPr="00D87B86" w:rsidDel="00D87B8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成</w:delText>
              </w:r>
            </w:del>
            <w:ins w:id="61" w:author="Yolanda Z" w:date="2024-10-18T04:58:00Z" w16du:dateUtc="2024-10-17T20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或股</w:t>
              </w:r>
            </w:ins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本）</w:t>
            </w:r>
          </w:p>
        </w:tc>
      </w:tr>
      <w:tr w:rsidR="00D36EB0" w:rsidRPr="00D87B86" w14:paraId="175D26F4" w14:textId="77777777" w:rsidTr="00D36EB0">
        <w:trPr>
          <w:trHeight w:val="300"/>
          <w:jc w:val="center"/>
          <w:trPrChange w:id="62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403EDB" w14:textId="50146011" w:rsidR="00D36EB0" w:rsidRPr="00D87B86" w:rsidRDefault="00D36EB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  <w:del w:id="64" w:author="Yolanda Z" w:date="2024-10-18T04:58:00Z" w16du:dateUtc="2024-10-17T20:58:00Z">
              <w:r w:rsidRPr="00D87B86" w:rsidDel="00D87B8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权微工</w:delText>
              </w:r>
            </w:del>
            <w:ins w:id="65" w:author="Yolanda Z" w:date="2024-10-18T04:58:00Z" w16du:dateUtc="2024-10-17T20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权益工具</w:t>
              </w:r>
            </w:ins>
          </w:p>
        </w:tc>
      </w:tr>
      <w:tr w:rsidR="00D36EB0" w:rsidRPr="00D87B86" w14:paraId="79E7E99C" w14:textId="77777777" w:rsidTr="00D36EB0">
        <w:trPr>
          <w:trHeight w:val="300"/>
          <w:jc w:val="center"/>
          <w:trPrChange w:id="66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7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39C3CF" w14:textId="7311B90A" w:rsidR="00D36EB0" w:rsidRPr="00D87B86" w:rsidRDefault="00D36EB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68" w:author="Yolanda Z" w:date="2024-10-18T04:58:00Z" w16du:dateUtc="2024-10-17T20:58:00Z">
              <w:r w:rsidRPr="00D87B86" w:rsidDel="00D87B8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责</w:delText>
              </w:r>
            </w:del>
            <w:ins w:id="69" w:author="Yolanda Z" w:date="2024-10-18T04:58:00Z" w16du:dateUtc="2024-10-17T20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本公积</w:t>
            </w:r>
          </w:p>
        </w:tc>
      </w:tr>
      <w:tr w:rsidR="00D36EB0" w:rsidRPr="00D87B86" w14:paraId="3F7EBE09" w14:textId="77777777" w:rsidTr="00D36EB0">
        <w:trPr>
          <w:trHeight w:val="300"/>
          <w:jc w:val="center"/>
          <w:trPrChange w:id="70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4162CB" w14:textId="134752CE" w:rsidR="00D36EB0" w:rsidRPr="00D87B86" w:rsidRDefault="00D36EB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72" w:author="Yolanda Z" w:date="2024-10-18T04:58:00Z" w16du:dateUtc="2024-10-17T20:58:00Z">
              <w:r w:rsidRPr="00D87B86" w:rsidDel="00D87B8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蔑余公积</w:delText>
              </w:r>
            </w:del>
            <w:ins w:id="73" w:author="Yolanda Z" w:date="2024-10-18T04:58:00Z" w16du:dateUtc="2024-10-17T20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盈余公积</w:t>
              </w:r>
            </w:ins>
          </w:p>
        </w:tc>
      </w:tr>
      <w:tr w:rsidR="00D36EB0" w:rsidRPr="00D87B86" w14:paraId="3EDE1C93" w14:textId="77777777" w:rsidTr="00D36EB0">
        <w:trPr>
          <w:trHeight w:val="300"/>
          <w:jc w:val="center"/>
          <w:trPrChange w:id="74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5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8EA215" w14:textId="596325C4" w:rsidR="00D36EB0" w:rsidRPr="00D87B86" w:rsidRDefault="00D36EB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76" w:author="Yolanda Z" w:date="2024-10-18T04:58:00Z" w16du:dateUtc="2024-10-17T20:58:00Z">
              <w:r w:rsidRPr="00D87B86" w:rsidDel="00D87B8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△</w:delText>
              </w:r>
            </w:del>
            <w:r w:rsidRPr="00D87B8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一般</w:t>
            </w:r>
            <w:del w:id="77" w:author="Yolanda Z" w:date="2024-10-18T04:59:00Z" w16du:dateUtc="2024-10-17T20:59:00Z">
              <w:r w:rsidRPr="00D87B86" w:rsidDel="00D87B8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外险准</w:delText>
              </w:r>
            </w:del>
            <w:ins w:id="78" w:author="Yolanda Z" w:date="2024-10-18T04:59:00Z" w16du:dateUtc="2024-10-17T20:5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风险准备</w:t>
              </w:r>
            </w:ins>
          </w:p>
        </w:tc>
      </w:tr>
      <w:tr w:rsidR="00D36EB0" w:rsidRPr="00D87B86" w14:paraId="1678E8FC" w14:textId="77777777" w:rsidTr="00D36EB0">
        <w:trPr>
          <w:trHeight w:val="300"/>
          <w:jc w:val="center"/>
          <w:trPrChange w:id="7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B903DD" w14:textId="10EF7865" w:rsidR="00D36EB0" w:rsidRPr="00D87B86" w:rsidRDefault="00D36EB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81" w:author="Yolanda Z" w:date="2024-10-18T04:59:00Z" w16du:dateUtc="2024-10-17T20:59:00Z">
              <w:r w:rsidRPr="00D87B86" w:rsidDel="00D87B8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永纹值</w:delText>
              </w:r>
            </w:del>
            <w:ins w:id="82" w:author="Yolanda Z" w:date="2024-10-18T04:59:00Z" w16du:dateUtc="2024-10-17T20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永续债</w:t>
              </w:r>
            </w:ins>
          </w:p>
        </w:tc>
      </w:tr>
      <w:tr w:rsidR="00D36EB0" w:rsidRPr="00D87B86" w14:paraId="5BD2E943" w14:textId="77777777" w:rsidTr="00D36EB0">
        <w:trPr>
          <w:trHeight w:val="300"/>
          <w:jc w:val="center"/>
          <w:trPrChange w:id="8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2BC4DD" w14:textId="19FAD9DF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85" w:author="Yolanda Z" w:date="2024-10-18T05:00:00Z" w16du:dateUtc="2024-10-17T21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一、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上年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年末余额</w:t>
              </w:r>
            </w:ins>
            <w:del w:id="86" w:author="Yolanda Z" w:date="2024-10-18T05:00:00Z" w16du:dateUtc="2024-10-17T21:00:00Z">
              <w:r w:rsidRPr="00D87B86" w:rsidDel="001E14B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上年年末余甑</w:delText>
              </w:r>
            </w:del>
          </w:p>
        </w:tc>
      </w:tr>
      <w:tr w:rsidR="00D36EB0" w:rsidRPr="00D87B86" w14:paraId="4DA25F32" w14:textId="77777777" w:rsidTr="00D36EB0">
        <w:trPr>
          <w:trHeight w:val="300"/>
          <w:jc w:val="center"/>
          <w:trPrChange w:id="8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0E0D8B" w14:textId="2B912EA6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89" w:author="Yolanda Z" w:date="2024-10-18T05:00:00Z" w16du:dateUtc="2024-10-17T21:00:00Z">
              <w:r w:rsidRPr="0085479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加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：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会计政策变更</w:t>
              </w:r>
            </w:ins>
            <w:del w:id="90" w:author="Yolanda Z" w:date="2024-10-18T05:00:00Z" w16du:dateUtc="2024-10-17T21:00:00Z">
              <w:r w:rsidRPr="00D87B86" w:rsidDel="001E14B4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Ai.</w:delText>
              </w:r>
              <w:r w:rsidRPr="00D87B86" w:rsidDel="001E14B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会计政</w:delText>
              </w:r>
              <w:r w:rsidRPr="00D87B86" w:rsidDel="001E14B4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ffl</w:delText>
              </w:r>
              <w:r w:rsidRPr="00D87B86" w:rsidDel="001E14B4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交史</w:delText>
              </w:r>
            </w:del>
          </w:p>
        </w:tc>
      </w:tr>
      <w:tr w:rsidR="00D36EB0" w:rsidRPr="00D87B86" w14:paraId="2D04E6F4" w14:textId="77777777" w:rsidTr="00D36EB0">
        <w:trPr>
          <w:trHeight w:val="300"/>
          <w:jc w:val="center"/>
          <w:trPrChange w:id="9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09B395" w14:textId="43F19832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93" w:author="Yolanda Z" w:date="2024-10-18T05:00:00Z" w16du:dateUtc="2024-10-17T21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前期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差错更正</w:t>
              </w:r>
            </w:ins>
            <w:del w:id="94" w:author="Yolanda Z" w:date="2024-10-18T05:00:00Z" w16du:dateUtc="2024-10-17T21:00:00Z">
              <w:r w:rsidRPr="00D87B86" w:rsidDel="001E14B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前期差储更正</w:delText>
              </w:r>
            </w:del>
          </w:p>
        </w:tc>
      </w:tr>
      <w:tr w:rsidR="00D36EB0" w:rsidRPr="00D87B86" w14:paraId="6C98EDF2" w14:textId="77777777" w:rsidTr="00D36EB0">
        <w:trPr>
          <w:trHeight w:val="300"/>
          <w:jc w:val="center"/>
          <w:trPrChange w:id="9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CC1701" w14:textId="5F33BDCB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97" w:author="Yolanda Z" w:date="2024-10-18T05:00:00Z" w16du:dateUtc="2024-10-17T21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二、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本年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年初余额</w:t>
              </w:r>
            </w:ins>
            <w:del w:id="98" w:author="Yolanda Z" w:date="2024-10-18T05:00:00Z" w16du:dateUtc="2024-10-17T21:00:00Z">
              <w:r w:rsidRPr="00D87B86" w:rsidDel="00324E7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二本年年初余・</w:delText>
              </w:r>
            </w:del>
          </w:p>
        </w:tc>
      </w:tr>
      <w:tr w:rsidR="00D36EB0" w:rsidRPr="00D87B86" w14:paraId="0C884181" w14:textId="77777777" w:rsidTr="00D36EB0">
        <w:trPr>
          <w:trHeight w:val="300"/>
          <w:jc w:val="center"/>
          <w:trPrChange w:id="9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966233" w14:textId="1FD2A641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01" w:author="Yolanda Z" w:date="2024-10-18T05:00:00Z" w16du:dateUtc="2024-10-17T21:00:00Z">
              <w:r w:rsidRPr="006643F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三、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本年增减变动金额（减少</w:t>
              </w:r>
              <w:r w:rsidRPr="006643F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以“-”号填列）</w:t>
              </w:r>
            </w:ins>
            <w:del w:id="102" w:author="Yolanda Z" w:date="2024-10-18T05:00:00Z" w16du:dateUtc="2024-10-17T21:00:00Z">
              <w:r w:rsidRPr="00D87B86" w:rsidDel="00324E7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本年</w:delText>
              </w:r>
              <w:r w:rsidRPr="00D87B86" w:rsidDel="00324E7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・</w:delText>
              </w:r>
              <w:r w:rsidRPr="00D87B86" w:rsidDel="00324E75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M</w:delText>
              </w:r>
              <w:r w:rsidRPr="00D87B86" w:rsidDel="00324E7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更动金弓澳列）</w:delText>
              </w:r>
            </w:del>
          </w:p>
        </w:tc>
      </w:tr>
      <w:tr w:rsidR="00D36EB0" w:rsidRPr="00D87B86" w14:paraId="0F24263F" w14:textId="77777777" w:rsidTr="00D36EB0">
        <w:trPr>
          <w:trHeight w:val="300"/>
          <w:jc w:val="center"/>
          <w:trPrChange w:id="10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1B12CD" w14:textId="22993F66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05" w:author="Yolanda Z" w:date="2024-10-18T05:00:00Z" w16du:dateUtc="2024-10-17T21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（一）综合收益总额</w:t>
              </w:r>
            </w:ins>
            <w:del w:id="106" w:author="Yolanda Z" w:date="2024-10-18T05:00:00Z" w16du:dateUtc="2024-10-17T21:00:00Z">
              <w:r w:rsidRPr="00D87B86" w:rsidDel="00324E7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（一）徐合牧越总或</w:delText>
              </w:r>
            </w:del>
          </w:p>
        </w:tc>
      </w:tr>
      <w:tr w:rsidR="00D36EB0" w:rsidRPr="00D87B86" w14:paraId="453F8844" w14:textId="77777777" w:rsidTr="00D36EB0">
        <w:trPr>
          <w:trHeight w:val="300"/>
          <w:jc w:val="center"/>
          <w:trPrChange w:id="10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15671E" w14:textId="6E494AE1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09" w:author="Yolanda Z" w:date="2024-10-18T05:00:00Z" w16du:dateUtc="2024-10-17T21:00:00Z">
              <w:r w:rsidRPr="006643F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（二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）所有者</w:t>
              </w:r>
              <w:r w:rsidRPr="006643F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投入和减少资本</w:t>
              </w:r>
            </w:ins>
            <w:del w:id="110" w:author="Yolanda Z" w:date="2024-10-18T05:00:00Z" w16du:dateUtc="2024-10-17T21:00:00Z">
              <w:r w:rsidRPr="00D87B86" w:rsidDel="00324E75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（二）所有者投入和减少费本</w:delText>
              </w:r>
            </w:del>
          </w:p>
        </w:tc>
      </w:tr>
      <w:tr w:rsidR="00D36EB0" w:rsidRPr="00D87B86" w14:paraId="63E0D455" w14:textId="77777777" w:rsidTr="00D36EB0">
        <w:trPr>
          <w:trHeight w:val="300"/>
          <w:jc w:val="center"/>
          <w:trPrChange w:id="11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B96204" w14:textId="5AC76051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13" w:author="Yolanda Z" w:date="2024-10-18T05:00:00Z" w16du:dateUtc="2024-10-17T21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1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、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所有者投入的普通股</w:t>
              </w:r>
            </w:ins>
            <w:del w:id="114" w:author="Yolanda Z" w:date="2024-10-18T05:00:00Z" w16du:dateUtc="2024-10-17T21:00:00Z">
              <w:r w:rsidRPr="00D87B86" w:rsidDel="00324E75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1.</w:delText>
              </w:r>
              <w:r w:rsidRPr="00D87B86" w:rsidDel="00324E75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所有者投入的</w:delText>
              </w:r>
              <w:r w:rsidRPr="00D87B86" w:rsidDel="00324E75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■</w:delText>
              </w:r>
              <w:r w:rsidRPr="00D87B86" w:rsidDel="00324E75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通股</w:delText>
              </w:r>
            </w:del>
          </w:p>
        </w:tc>
      </w:tr>
      <w:tr w:rsidR="00D36EB0" w:rsidRPr="00D87B86" w14:paraId="30D6406C" w14:textId="77777777" w:rsidTr="00D36EB0">
        <w:trPr>
          <w:trHeight w:val="300"/>
          <w:jc w:val="center"/>
          <w:trPrChange w:id="11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7D0299" w14:textId="510B7681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17" w:author="Yolanda Z" w:date="2024-10-18T05:00:00Z" w16du:dateUtc="2024-10-17T21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2、其他权益工具持有者投入资本</w:t>
              </w:r>
            </w:ins>
            <w:del w:id="118" w:author="Yolanda Z" w:date="2024-10-18T05:00:00Z" w16du:dateUtc="2024-10-17T21:00:00Z">
              <w:r w:rsidRPr="00D87B86" w:rsidDel="00324E75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2</w:delText>
              </w:r>
              <w:r w:rsidRPr="00D87B86" w:rsidDel="00324E75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、其他权</w:delText>
              </w:r>
              <w:r w:rsidRPr="00D87B86" w:rsidDel="00324E75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0</w:delText>
              </w:r>
              <w:r w:rsidRPr="00D87B86" w:rsidDel="00324E75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工具持有者投入贵本</w:delText>
              </w:r>
            </w:del>
          </w:p>
        </w:tc>
      </w:tr>
      <w:tr w:rsidR="00D36EB0" w:rsidRPr="00D87B86" w14:paraId="2B3FACA9" w14:textId="77777777" w:rsidTr="00D36EB0">
        <w:trPr>
          <w:trHeight w:val="300"/>
          <w:jc w:val="center"/>
          <w:trPrChange w:id="11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8490F2" w14:textId="542D7666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21" w:author="Yolanda Z" w:date="2024-10-18T05:00:00Z" w16du:dateUtc="2024-10-17T21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3、股份支付计入所有者权益的金额</w:t>
              </w:r>
            </w:ins>
            <w:del w:id="122" w:author="Yolanda Z" w:date="2024-10-18T05:00:00Z" w16du:dateUtc="2024-10-17T21:00:00Z">
              <w:r w:rsidRPr="00D87B86" w:rsidDel="00324E75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3</w:delText>
              </w:r>
              <w:r w:rsidRPr="00D87B86" w:rsidDel="00324E75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、</w:delText>
              </w:r>
              <w:r w:rsidRPr="00D87B86" w:rsidDel="00324E75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&amp;</w:delText>
              </w:r>
              <w:r w:rsidRPr="00D87B86" w:rsidDel="00324E75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份支付计入所有者权</w:delText>
              </w:r>
              <w:r w:rsidRPr="00D87B86" w:rsidDel="00324E75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a</w:delText>
              </w:r>
              <w:r w:rsidRPr="00D87B86" w:rsidDel="00324E75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的金版</w:delText>
              </w:r>
            </w:del>
          </w:p>
        </w:tc>
      </w:tr>
      <w:tr w:rsidR="00D36EB0" w:rsidRPr="00D87B86" w14:paraId="3490C2CE" w14:textId="77777777" w:rsidTr="00D36EB0">
        <w:trPr>
          <w:trHeight w:val="300"/>
          <w:jc w:val="center"/>
          <w:trPrChange w:id="12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AE21BB" w14:textId="46009E48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25" w:author="Yolanda Z" w:date="2024-10-18T05:00:00Z" w16du:dateUtc="2024-10-17T21:00:00Z">
              <w:r w:rsidRPr="004D1A9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三</w:t>
              </w:r>
              <w:r w:rsidRPr="004D1A9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）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专项</w:t>
              </w:r>
              <w:r w:rsidRPr="004D1A9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储备提取和使用</w:t>
              </w:r>
            </w:ins>
            <w:del w:id="126" w:author="Yolanda Z" w:date="2024-10-18T05:00:00Z" w16du:dateUtc="2024-10-17T21:00:00Z">
              <w:r w:rsidRPr="00D87B86" w:rsidDel="00DB06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（三》专呼包</w:delText>
              </w:r>
              <w:r w:rsidRPr="00D87B86" w:rsidDel="00DB0673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3</w:delText>
              </w:r>
              <w:r w:rsidRPr="00D87B86" w:rsidDel="00DB06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提取和便用</w:delText>
              </w:r>
            </w:del>
          </w:p>
        </w:tc>
      </w:tr>
      <w:tr w:rsidR="00D36EB0" w:rsidRPr="00D87B86" w14:paraId="2EC4283E" w14:textId="77777777" w:rsidTr="00D36EB0">
        <w:trPr>
          <w:trHeight w:val="300"/>
          <w:jc w:val="center"/>
          <w:trPrChange w:id="12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DC384C" w14:textId="5FD682B9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29" w:author="Yolanda Z" w:date="2024-10-18T05:00:00Z" w16du:dateUtc="2024-10-17T21:00:00Z"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1、提取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专项</w:t>
              </w:r>
              <w:r w:rsidRPr="004D1A9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储备</w:t>
              </w:r>
            </w:ins>
            <w:del w:id="130" w:author="Yolanda Z" w:date="2024-10-18T05:00:00Z" w16du:dateUtc="2024-10-17T21:00:00Z">
              <w:r w:rsidRPr="00D87B86" w:rsidDel="00DB067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1.</w:delText>
              </w:r>
              <w:r w:rsidRPr="00D87B86" w:rsidDel="00DB06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提取专以储各</w:delText>
              </w:r>
            </w:del>
          </w:p>
        </w:tc>
      </w:tr>
      <w:tr w:rsidR="00D36EB0" w:rsidRPr="00D87B86" w14:paraId="7D454FFA" w14:textId="77777777" w:rsidTr="00D36EB0">
        <w:trPr>
          <w:trHeight w:val="300"/>
          <w:jc w:val="center"/>
          <w:trPrChange w:id="13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C120895" w14:textId="5AD94D5F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33" w:author="Yolanda Z" w:date="2024-10-18T05:00:00Z" w16du:dateUtc="2024-10-17T21:00:00Z"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2、使用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专项</w:t>
              </w:r>
              <w:r w:rsidRPr="004D1A9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储备</w:t>
              </w:r>
            </w:ins>
            <w:del w:id="134" w:author="Yolanda Z" w:date="2024-10-18T05:00:00Z" w16du:dateUtc="2024-10-17T21:00:00Z">
              <w:r w:rsidRPr="00D87B86" w:rsidDel="00DB067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</w:delText>
              </w:r>
              <w:r w:rsidRPr="00D87B86" w:rsidDel="00DB06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、使用</w:delText>
              </w:r>
              <w:r w:rsidRPr="00D87B86" w:rsidDel="00DB067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0</w:delText>
              </w:r>
              <w:r w:rsidRPr="00D87B86" w:rsidDel="00DB067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项储</w:delText>
              </w:r>
              <w:r w:rsidRPr="00D87B86" w:rsidDel="00DB067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*:</w:delText>
              </w:r>
            </w:del>
          </w:p>
        </w:tc>
      </w:tr>
      <w:tr w:rsidR="00D36EB0" w:rsidRPr="00D87B86" w14:paraId="0C31F719" w14:textId="77777777" w:rsidTr="00D36EB0">
        <w:trPr>
          <w:trHeight w:val="300"/>
          <w:jc w:val="center"/>
          <w:trPrChange w:id="13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1918F6" w14:textId="31D93CC5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37" w:author="Yolanda Z" w:date="2024-10-18T05:00:00Z" w16du:dateUtc="2024-10-17T21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lastRenderedPageBreak/>
                <w:t>（</w:t>
              </w:r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四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）利润分配</w:t>
              </w:r>
            </w:ins>
            <w:del w:id="138" w:author="Yolanda Z" w:date="2024-10-18T05:00:00Z" w16du:dateUtc="2024-10-17T21:00:00Z">
              <w:r w:rsidRPr="00D87B86" w:rsidDel="00DB067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（四）利科分配</w:delText>
              </w:r>
            </w:del>
          </w:p>
        </w:tc>
      </w:tr>
      <w:tr w:rsidR="00D36EB0" w:rsidRPr="00D87B86" w14:paraId="04B4AB1F" w14:textId="77777777" w:rsidTr="00D36EB0">
        <w:trPr>
          <w:trHeight w:val="300"/>
          <w:jc w:val="center"/>
          <w:trPrChange w:id="13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D4362B" w14:textId="6D2DAB10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41" w:author="Yolanda Z" w:date="2024-10-18T05:01:00Z" w16du:dateUtc="2024-10-17T21:01:00Z"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2、提取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一般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风险</w:t>
              </w:r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准备</w:t>
              </w:r>
            </w:ins>
            <w:del w:id="142" w:author="Yolanda Z" w:date="2024-10-18T05:01:00Z" w16du:dateUtc="2024-10-17T21:01:00Z">
              <w:r w:rsidRPr="00D87B86" w:rsidDel="0070740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2.</w:delText>
              </w:r>
              <w:r w:rsidRPr="00D87B86" w:rsidDel="0070740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提取一股风</w:delText>
              </w:r>
              <w:r w:rsidRPr="00D87B86" w:rsidDel="0070740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Jft</w:delText>
              </w:r>
              <w:r w:rsidRPr="00D87B86" w:rsidDel="0070740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准下</w:delText>
              </w:r>
            </w:del>
          </w:p>
        </w:tc>
      </w:tr>
      <w:tr w:rsidR="00D36EB0" w:rsidRPr="00D87B86" w14:paraId="61882394" w14:textId="77777777" w:rsidTr="00D36EB0">
        <w:trPr>
          <w:trHeight w:val="300"/>
          <w:jc w:val="center"/>
          <w:trPrChange w:id="14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5D6DD1" w14:textId="75C790F2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45" w:author="Yolanda Z" w:date="2024-10-18T05:01:00Z" w16du:dateUtc="2024-10-17T21:01:00Z"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3、对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所有者（或股东）的分配</w:t>
              </w:r>
            </w:ins>
            <w:del w:id="146" w:author="Yolanda Z" w:date="2024-10-18T05:01:00Z" w16du:dateUtc="2024-10-17T21:01:00Z">
              <w:r w:rsidRPr="00D87B86" w:rsidDel="0070740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3.</w:delText>
              </w:r>
              <w:r w:rsidRPr="00D87B86" w:rsidDel="0070740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对所行后《或般东）的分配</w:delText>
              </w:r>
            </w:del>
          </w:p>
        </w:tc>
      </w:tr>
      <w:tr w:rsidR="00D36EB0" w:rsidRPr="00D87B86" w14:paraId="124AAB86" w14:textId="77777777" w:rsidTr="00D36EB0">
        <w:trPr>
          <w:trHeight w:val="300"/>
          <w:jc w:val="center"/>
          <w:trPrChange w:id="14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E35574" w14:textId="799388D7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49" w:author="Yolanda Z" w:date="2024-10-18T05:01:00Z" w16du:dateUtc="2024-10-17T21:0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（五）所有者权益内部结转</w:t>
              </w:r>
            </w:ins>
            <w:del w:id="150" w:author="Yolanda Z" w:date="2024-10-18T05:01:00Z" w16du:dateUtc="2024-10-17T21:01:00Z">
              <w:r w:rsidRPr="00D87B86" w:rsidDel="0070740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</w:delText>
              </w:r>
              <w:r w:rsidRPr="00D87B86" w:rsidDel="0070740F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I</w:delText>
              </w:r>
              <w:r w:rsidRPr="00D87B86" w:rsidDel="0070740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）所有方权</w:delText>
              </w:r>
              <w:r w:rsidRPr="00D87B86" w:rsidDel="0070740F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a</w:delText>
              </w:r>
              <w:r w:rsidRPr="00D87B86" w:rsidDel="0070740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内雷站转</w:delText>
              </w:r>
            </w:del>
          </w:p>
        </w:tc>
      </w:tr>
      <w:tr w:rsidR="00D36EB0" w:rsidRPr="00D87B86" w14:paraId="1B76C523" w14:textId="77777777" w:rsidTr="00D36EB0">
        <w:trPr>
          <w:trHeight w:val="300"/>
          <w:jc w:val="center"/>
          <w:trPrChange w:id="15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678EB6" w14:textId="39CF0064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53" w:author="Yolanda Z" w:date="2024-10-18T05:01:00Z" w16du:dateUtc="2024-10-17T21:0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1、资本公积转增资本（或股本）</w:t>
              </w:r>
            </w:ins>
            <w:del w:id="154" w:author="Yolanda Z" w:date="2024-10-18T05:01:00Z" w16du:dateUtc="2024-10-17T21:01:00Z">
              <w:r w:rsidRPr="00D87B86" w:rsidDel="0070740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1</w:delText>
              </w:r>
              <w:r w:rsidRPr="00D87B86" w:rsidDel="0070740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、责本公积转增负本（或股本）</w:delText>
              </w:r>
            </w:del>
          </w:p>
        </w:tc>
      </w:tr>
      <w:tr w:rsidR="00D36EB0" w:rsidRPr="00D87B86" w14:paraId="7EB2D93B" w14:textId="77777777" w:rsidTr="00D36EB0">
        <w:trPr>
          <w:trHeight w:val="300"/>
          <w:jc w:val="center"/>
          <w:trPrChange w:id="15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873CDA" w14:textId="2A189316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57" w:author="Yolanda Z" w:date="2024-10-18T05:01:00Z" w16du:dateUtc="2024-10-17T21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2、盈余公积转增资本（或股本）</w:t>
              </w:r>
            </w:ins>
            <w:del w:id="158" w:author="Yolanda Z" w:date="2024-10-18T05:01:00Z" w16du:dateUtc="2024-10-17T21:01:00Z">
              <w:r w:rsidRPr="00D87B86" w:rsidDel="0070740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2.</w:delText>
              </w:r>
              <w:r w:rsidRPr="00D87B86" w:rsidDel="0070740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区余公超转增货本（或股本）</w:delText>
              </w:r>
            </w:del>
          </w:p>
        </w:tc>
      </w:tr>
      <w:tr w:rsidR="00D36EB0" w:rsidRPr="00D87B86" w14:paraId="2A8D632A" w14:textId="77777777" w:rsidTr="00D36EB0">
        <w:trPr>
          <w:trHeight w:val="300"/>
          <w:jc w:val="center"/>
          <w:trPrChange w:id="15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FBB6D3" w14:textId="73E78F72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61" w:author="Yolanda Z" w:date="2024-10-18T05:01:00Z" w16du:dateUtc="2024-10-17T21:0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3、盈余公积弥补亏损</w:t>
              </w:r>
            </w:ins>
            <w:del w:id="162" w:author="Yolanda Z" w:date="2024-10-18T05:01:00Z" w16du:dateUtc="2024-10-17T21:01:00Z">
              <w:r w:rsidRPr="00D87B86" w:rsidDel="0070740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3.</w:delText>
              </w:r>
              <w:r w:rsidRPr="00D87B86" w:rsidDel="0070740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余公租弥补亏损</w:delText>
              </w:r>
              <w:r w:rsidRPr="00D87B86" w:rsidDel="0070740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1</w:delText>
              </w:r>
            </w:del>
          </w:p>
        </w:tc>
      </w:tr>
      <w:tr w:rsidR="00D36EB0" w:rsidRPr="00D87B86" w14:paraId="2063019F" w14:textId="77777777" w:rsidTr="00D36EB0">
        <w:trPr>
          <w:trHeight w:val="300"/>
          <w:jc w:val="center"/>
          <w:trPrChange w:id="16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EAB048" w14:textId="55BA4CD4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65" w:author="Yolanda Z" w:date="2024-10-18T05:01:00Z" w16du:dateUtc="2024-10-17T21:0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4、设定受益计划变动额结转留存收益</w:t>
              </w:r>
            </w:ins>
            <w:del w:id="166" w:author="Yolanda Z" w:date="2024-10-18T05:01:00Z" w16du:dateUtc="2024-10-17T21:01:00Z">
              <w:r w:rsidRPr="00D87B86" w:rsidDel="0070740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4</w:delText>
              </w:r>
              <w:r w:rsidRPr="00D87B86" w:rsidDel="0070740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、设定受</w:delText>
              </w:r>
              <w:r w:rsidRPr="00D87B86" w:rsidDel="0070740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a</w:delText>
              </w:r>
              <w:r w:rsidRPr="00D87B86" w:rsidDel="0070740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计加变动期转出存收</w:delText>
              </w:r>
              <w:r w:rsidRPr="00D87B86" w:rsidDel="0070740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a</w:delText>
              </w:r>
            </w:del>
          </w:p>
        </w:tc>
      </w:tr>
      <w:tr w:rsidR="00D36EB0" w:rsidRPr="00D87B86" w14:paraId="48EAE1CE" w14:textId="77777777" w:rsidTr="00D36EB0">
        <w:trPr>
          <w:trHeight w:val="300"/>
          <w:jc w:val="center"/>
          <w:trPrChange w:id="16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CBB10F" w14:textId="49587940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69" w:author="Yolanda Z" w:date="2024-10-18T05:01:00Z" w16du:dateUtc="2024-10-17T21:01:00Z"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5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、其他综合</w:t>
              </w:r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收益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结</w:t>
              </w:r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转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留存</w:t>
              </w:r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收益</w:t>
              </w:r>
            </w:ins>
            <w:del w:id="170" w:author="Yolanda Z" w:date="2024-10-18T05:01:00Z" w16du:dateUtc="2024-10-17T21:01:00Z">
              <w:r w:rsidRPr="00D87B86" w:rsidDel="0070740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5</w:delText>
              </w:r>
              <w:r w:rsidRPr="00D87B86" w:rsidDel="0070740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、其他综合收</w:delText>
              </w:r>
              <w:r w:rsidRPr="00D87B86" w:rsidDel="0070740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a</w:delText>
              </w:r>
              <w:r w:rsidRPr="00D87B86" w:rsidDel="0070740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结转第存收发</w:delText>
              </w:r>
            </w:del>
          </w:p>
        </w:tc>
      </w:tr>
      <w:tr w:rsidR="00D36EB0" w:rsidRPr="00D87B86" w14:paraId="352B2286" w14:textId="77777777" w:rsidTr="00D36EB0">
        <w:trPr>
          <w:trHeight w:val="300"/>
          <w:jc w:val="center"/>
          <w:trPrChange w:id="17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CBC969" w14:textId="2DAA3240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73" w:author="Yolanda Z" w:date="2024-10-18T05:01:00Z" w16du:dateUtc="2024-10-17T21:01:00Z"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6、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  <w:del w:id="174" w:author="Yolanda Z" w:date="2024-10-18T05:01:00Z" w16du:dateUtc="2024-10-17T21:01:00Z">
              <w:r w:rsidRPr="00D87B86" w:rsidDel="0070740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仅其他一</w:delText>
              </w:r>
              <w:r w:rsidRPr="00D87B86" w:rsidDel="0070740F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-</w:delText>
              </w:r>
            </w:del>
          </w:p>
        </w:tc>
      </w:tr>
      <w:tr w:rsidR="00D36EB0" w:rsidRPr="00D87B86" w14:paraId="06B2A38C" w14:textId="77777777" w:rsidTr="00D36EB0">
        <w:trPr>
          <w:trHeight w:val="300"/>
          <w:jc w:val="center"/>
          <w:trPrChange w:id="17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1F2F84" w14:textId="76F608B9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77" w:author="Yolanda Z" w:date="2024-10-18T05:01:00Z" w16du:dateUtc="2024-10-17T21:01:00Z">
              <w:r w:rsidRPr="0085479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四、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本年年末余额</w:t>
              </w:r>
            </w:ins>
            <w:del w:id="178" w:author="Yolanda Z" w:date="2024-10-18T05:01:00Z" w16du:dateUtc="2024-10-17T21:01:00Z">
              <w:r w:rsidRPr="00D87B86" w:rsidDel="0070740F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四、本年年末余磊</w:delText>
              </w:r>
            </w:del>
          </w:p>
        </w:tc>
      </w:tr>
      <w:tr w:rsidR="00D36EB0" w:rsidRPr="00D87B86" w14:paraId="472B1887" w14:textId="77777777" w:rsidTr="00D36EB0">
        <w:trPr>
          <w:trHeight w:val="300"/>
          <w:jc w:val="center"/>
          <w:trPrChange w:id="17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C59A47" w14:textId="07A67012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实收</w:t>
            </w:r>
            <w:del w:id="181" w:author="Yolanda Z" w:date="2024-10-18T05:01:00Z" w16du:dateUtc="2024-10-17T21:01:00Z">
              <w:r w:rsidRPr="00D87B86" w:rsidDel="00080B6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费</w:delText>
              </w:r>
            </w:del>
            <w:ins w:id="182" w:author="Yolanda Z" w:date="2024-10-18T05:01:00Z" w16du:dateUtc="2024-10-17T21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本（或</w:t>
            </w:r>
            <w:ins w:id="183" w:author="Yolanda Z" w:date="2024-10-18T05:01:00Z" w16du:dateUtc="2024-10-17T21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股</w:t>
              </w:r>
            </w:ins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本）</w:t>
            </w:r>
          </w:p>
        </w:tc>
      </w:tr>
      <w:tr w:rsidR="00D36EB0" w:rsidRPr="00D87B86" w14:paraId="67E3529D" w14:textId="77777777" w:rsidTr="00D36EB0">
        <w:trPr>
          <w:trHeight w:val="300"/>
          <w:jc w:val="center"/>
          <w:trPrChange w:id="184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5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DAF333" w14:textId="67AC17BB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永</w:t>
            </w:r>
            <w:del w:id="186" w:author="Yolanda Z" w:date="2024-10-18T05:01:00Z" w16du:dateUtc="2024-10-17T21:01:00Z">
              <w:r w:rsidRPr="00D87B86" w:rsidDel="00080B6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坡</w:delText>
              </w:r>
            </w:del>
            <w:ins w:id="187" w:author="Yolanda Z" w:date="2024-10-18T05:01:00Z" w16du:dateUtc="2024-10-17T21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续</w:t>
              </w:r>
            </w:ins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债</w:t>
            </w:r>
          </w:p>
        </w:tc>
      </w:tr>
      <w:tr w:rsidR="00D36EB0" w:rsidRPr="00D87B86" w14:paraId="1EB5E8B5" w14:textId="77777777" w:rsidTr="00D36EB0">
        <w:trPr>
          <w:trHeight w:val="300"/>
          <w:jc w:val="center"/>
          <w:trPrChange w:id="188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9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CFAC58" w14:textId="0C9616BE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90" w:author="Yolanda Z" w:date="2024-10-18T05:01:00Z" w16du:dateUtc="2024-10-17T21:01:00Z">
              <w:r w:rsidRPr="0085479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加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：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会计政策变更</w:t>
              </w:r>
            </w:ins>
            <w:del w:id="191" w:author="Yolanda Z" w:date="2024-10-18T05:01:00Z" w16du:dateUtc="2024-10-17T21:01:00Z">
              <w:r w:rsidRPr="00D87B86" w:rsidDel="007D5C3D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m</w:delText>
              </w:r>
              <w:r w:rsidRPr="00D87B86" w:rsidDel="007D5C3D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：会计政置变更</w:delText>
              </w:r>
            </w:del>
          </w:p>
        </w:tc>
      </w:tr>
      <w:tr w:rsidR="00D36EB0" w:rsidRPr="00D87B86" w14:paraId="43A9D618" w14:textId="77777777" w:rsidTr="00D36EB0">
        <w:trPr>
          <w:trHeight w:val="300"/>
          <w:jc w:val="center"/>
          <w:trPrChange w:id="192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3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8D1182" w14:textId="3158CF2A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94" w:author="Yolanda Z" w:date="2024-10-18T05:01:00Z" w16du:dateUtc="2024-10-17T21:0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前期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差错更正</w:t>
              </w:r>
            </w:ins>
            <w:del w:id="195" w:author="Yolanda Z" w:date="2024-10-18T05:01:00Z" w16du:dateUtc="2024-10-17T21:01:00Z">
              <w:r w:rsidRPr="00D87B86" w:rsidDel="007D5C3D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前期筌伍更正</w:delText>
              </w:r>
            </w:del>
          </w:p>
        </w:tc>
      </w:tr>
      <w:tr w:rsidR="00D36EB0" w:rsidRPr="00D87B86" w14:paraId="572A1153" w14:textId="77777777" w:rsidTr="00D36EB0">
        <w:trPr>
          <w:trHeight w:val="300"/>
          <w:jc w:val="center"/>
          <w:trPrChange w:id="196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7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E16D2DC" w14:textId="5CFBFB85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98" w:author="Yolanda Z" w:date="2024-10-18T05:01:00Z" w16du:dateUtc="2024-10-17T21:01:00Z">
              <w:r w:rsidRPr="006643F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三、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本年增减变动金额（减少</w:t>
              </w:r>
              <w:r w:rsidRPr="006643F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以“-”号填列）</w:t>
              </w:r>
            </w:ins>
            <w:del w:id="199" w:author="Yolanda Z" w:date="2024-10-18T05:01:00Z" w16du:dateUtc="2024-10-17T21:01:00Z">
              <w:r w:rsidRPr="00D87B86" w:rsidDel="00205D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三、本年增减变动金（减少以</w:delText>
              </w:r>
              <w:r w:rsidRPr="00D87B86" w:rsidDel="00205D9C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.</w:delText>
              </w:r>
              <w:r w:rsidRPr="00D87B86" w:rsidDel="00205D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</w:delText>
              </w:r>
              <w:r w:rsidRPr="00D87B86" w:rsidDel="00205D9C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.</w:delText>
              </w:r>
              <w:r w:rsidRPr="00D87B86" w:rsidDel="00205D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号填列）</w:delText>
              </w:r>
            </w:del>
          </w:p>
        </w:tc>
      </w:tr>
      <w:tr w:rsidR="00D36EB0" w:rsidRPr="00D87B86" w14:paraId="3FFB670F" w14:textId="77777777" w:rsidTr="00D36EB0">
        <w:trPr>
          <w:trHeight w:val="300"/>
          <w:jc w:val="center"/>
          <w:trPrChange w:id="200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1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6264BB" w14:textId="266781F3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02" w:author="Yolanda Z" w:date="2024-10-18T05:01:00Z" w16du:dateUtc="2024-10-17T21:0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（一）综合收益总额</w:t>
              </w:r>
            </w:ins>
            <w:del w:id="203" w:author="Yolanda Z" w:date="2024-10-18T05:01:00Z" w16du:dateUtc="2024-10-17T21:01:00Z">
              <w:r w:rsidRPr="00D87B86" w:rsidDel="00205D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（一）标合收益总额</w:delText>
              </w:r>
            </w:del>
          </w:p>
        </w:tc>
      </w:tr>
      <w:tr w:rsidR="00D36EB0" w:rsidRPr="00D87B86" w14:paraId="6D615416" w14:textId="77777777" w:rsidTr="00D36EB0">
        <w:trPr>
          <w:trHeight w:val="300"/>
          <w:jc w:val="center"/>
          <w:trPrChange w:id="204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5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E3FA9D" w14:textId="2FDE6410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06" w:author="Yolanda Z" w:date="2024-10-18T05:01:00Z" w16du:dateUtc="2024-10-17T21:01:00Z">
              <w:r w:rsidRPr="006643F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（二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）所有者</w:t>
              </w:r>
              <w:r w:rsidRPr="006643F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投入和减少资本</w:t>
              </w:r>
            </w:ins>
            <w:del w:id="207" w:author="Yolanda Z" w:date="2024-10-18T05:01:00Z" w16du:dateUtc="2024-10-17T21:01:00Z">
              <w:r w:rsidRPr="00D87B86" w:rsidDel="00205D9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（二〉所有者投入和减少资本</w:delText>
              </w:r>
            </w:del>
          </w:p>
        </w:tc>
      </w:tr>
      <w:tr w:rsidR="00D36EB0" w:rsidRPr="00D87B86" w14:paraId="2776D31B" w14:textId="77777777" w:rsidTr="00D36EB0">
        <w:trPr>
          <w:trHeight w:val="300"/>
          <w:jc w:val="center"/>
          <w:trPrChange w:id="208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9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6FB142" w14:textId="4CB2C3A7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10" w:author="Yolanda Z" w:date="2024-10-18T05:01:00Z" w16du:dateUtc="2024-10-17T21:0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1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、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所有者投入的普通股</w:t>
              </w:r>
            </w:ins>
            <w:del w:id="211" w:author="Yolanda Z" w:date="2024-10-18T05:01:00Z" w16du:dateUtc="2024-10-17T21:01:00Z">
              <w:r w:rsidRPr="00D87B86" w:rsidDel="00205D9C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1•</w:delText>
              </w:r>
              <w:r w:rsidRPr="00D87B86" w:rsidDel="00205D9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所有者投入的</w:delText>
              </w:r>
              <w:r w:rsidRPr="00D87B86" w:rsidDel="00205D9C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d</w:delText>
              </w:r>
              <w:r w:rsidRPr="00D87B86" w:rsidDel="00205D9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通股</w:delText>
              </w:r>
            </w:del>
          </w:p>
        </w:tc>
      </w:tr>
      <w:tr w:rsidR="00D36EB0" w:rsidRPr="00D87B86" w14:paraId="11B4D41E" w14:textId="77777777" w:rsidTr="00D36EB0">
        <w:trPr>
          <w:trHeight w:val="300"/>
          <w:jc w:val="center"/>
          <w:trPrChange w:id="212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3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3486AE" w14:textId="4BA115EB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14" w:author="Yolanda Z" w:date="2024-10-18T05:01:00Z" w16du:dateUtc="2024-10-17T21:0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3、股份支付计入所有者权益的金额</w:t>
              </w:r>
            </w:ins>
            <w:del w:id="215" w:author="Yolanda Z" w:date="2024-10-18T05:01:00Z" w16du:dateUtc="2024-10-17T21:01:00Z">
              <w:r w:rsidRPr="00D87B86" w:rsidDel="00FD01DF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3.</w:delText>
              </w:r>
              <w:r w:rsidRPr="00D87B86" w:rsidDel="00FD01DF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股份支付计入所再不仅微的金</w:delText>
              </w:r>
            </w:del>
          </w:p>
        </w:tc>
      </w:tr>
      <w:tr w:rsidR="00D36EB0" w:rsidRPr="00D87B86" w14:paraId="2041ECB6" w14:textId="77777777" w:rsidTr="00D36EB0">
        <w:trPr>
          <w:trHeight w:val="300"/>
          <w:jc w:val="center"/>
          <w:trPrChange w:id="216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7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39278F" w14:textId="128F6B37" w:rsidR="00D36EB0" w:rsidRPr="00D87B86" w:rsidRDefault="00D36EB0" w:rsidP="00080B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18" w:author="Yolanda Z" w:date="2024-10-18T05:01:00Z" w16du:dateUtc="2024-10-17T21:01:00Z">
              <w:r w:rsidRPr="004D1A9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三</w:t>
              </w:r>
              <w:r w:rsidRPr="004D1A9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）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专项</w:t>
              </w:r>
              <w:r w:rsidRPr="004D1A9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储备提取和使用</w:t>
              </w:r>
            </w:ins>
            <w:del w:id="219" w:author="Yolanda Z" w:date="2024-10-18T05:01:00Z" w16du:dateUtc="2024-10-17T21:01:00Z">
              <w:r w:rsidRPr="00D87B86" w:rsidDel="0087145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</w:delText>
              </w:r>
              <w:r w:rsidRPr="00D87B86" w:rsidDel="00871453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=</w:delText>
              </w:r>
              <w:r w:rsidRPr="00D87B86" w:rsidDel="0087145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）专项储』提去和使用！</w:delText>
              </w:r>
            </w:del>
          </w:p>
        </w:tc>
      </w:tr>
      <w:tr w:rsidR="00D36EB0" w:rsidRPr="00D87B86" w14:paraId="46B2ADE5" w14:textId="77777777" w:rsidTr="00D36EB0">
        <w:trPr>
          <w:trHeight w:val="300"/>
          <w:jc w:val="center"/>
          <w:trPrChange w:id="220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1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6302EC" w14:textId="7A98E5B7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22" w:author="Yolanda Z" w:date="2024-10-18T05:01:00Z" w16du:dateUtc="2024-10-17T21:01:00Z"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1、提取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专项</w:t>
              </w:r>
              <w:r w:rsidRPr="004D1A9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储备</w:t>
              </w:r>
            </w:ins>
            <w:del w:id="223" w:author="Yolanda Z" w:date="2024-10-18T05:01:00Z" w16du:dateUtc="2024-10-17T21:01:00Z">
              <w:r w:rsidRPr="00D87B86" w:rsidDel="0087145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1.</w:delText>
              </w:r>
              <w:r w:rsidRPr="00D87B86" w:rsidDel="0087145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提取专项陆的</w:delText>
              </w:r>
              <w:r w:rsidRPr="00D87B86" w:rsidDel="0087145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1</w:delText>
              </w:r>
            </w:del>
          </w:p>
        </w:tc>
      </w:tr>
      <w:tr w:rsidR="00D36EB0" w:rsidRPr="00D87B86" w14:paraId="2D1ABDEF" w14:textId="77777777" w:rsidTr="00D36EB0">
        <w:trPr>
          <w:trHeight w:val="300"/>
          <w:jc w:val="center"/>
          <w:trPrChange w:id="224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5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7B99BD" w14:textId="6AC26F14" w:rsidR="00D36EB0" w:rsidRPr="00D87B86" w:rsidRDefault="00D36EB0" w:rsidP="00080B6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26" w:author="Yolanda Z" w:date="2024-10-18T05:01:00Z" w16du:dateUtc="2024-10-17T21:01:00Z"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2、使用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专项</w:t>
              </w:r>
              <w:r w:rsidRPr="004D1A9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储备</w:t>
              </w:r>
            </w:ins>
            <w:del w:id="227" w:author="Yolanda Z" w:date="2024-10-18T05:01:00Z" w16du:dateUtc="2024-10-17T21:01:00Z">
              <w:r w:rsidRPr="00D87B86" w:rsidDel="00871453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2</w:delText>
              </w:r>
              <w:r w:rsidRPr="00D87B86" w:rsidDel="0087145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、使用专项钻备</w:delText>
              </w:r>
            </w:del>
          </w:p>
        </w:tc>
      </w:tr>
      <w:tr w:rsidR="00D36EB0" w:rsidRPr="00D87B86" w14:paraId="2C31F5B3" w14:textId="77777777" w:rsidTr="00D36EB0">
        <w:trPr>
          <w:trHeight w:val="300"/>
          <w:jc w:val="center"/>
          <w:trPrChange w:id="228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9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7E161F" w14:textId="6698C89F" w:rsidR="00D36EB0" w:rsidRPr="00D87B86" w:rsidRDefault="00D36EB0" w:rsidP="00C3439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30" w:author="Yolanda Z" w:date="2024-10-18T05:01:00Z" w16du:dateUtc="2024-10-17T21:01:00Z"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3、对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所有者（或股东）的分配</w:t>
              </w:r>
            </w:ins>
            <w:del w:id="231" w:author="Yolanda Z" w:date="2024-10-18T05:01:00Z" w16du:dateUtc="2024-10-17T21:01:00Z">
              <w:r w:rsidRPr="00D87B86" w:rsidDel="00E20666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3</w:delText>
              </w:r>
              <w:r w:rsidRPr="00D87B86" w:rsidDel="00E20666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、劝所有者（或股东）的分配</w:delText>
              </w:r>
            </w:del>
          </w:p>
        </w:tc>
      </w:tr>
      <w:tr w:rsidR="00D36EB0" w:rsidRPr="00D87B86" w14:paraId="756037CA" w14:textId="77777777" w:rsidTr="00D36EB0">
        <w:trPr>
          <w:trHeight w:val="300"/>
          <w:jc w:val="center"/>
          <w:trPrChange w:id="232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3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D57F5B" w14:textId="1F8F65C9" w:rsidR="00D36EB0" w:rsidRPr="00D87B86" w:rsidRDefault="00D36EB0" w:rsidP="00C3439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D87B86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4</w:t>
            </w:r>
            <w:del w:id="234" w:author="Yolanda Z" w:date="2024-10-18T05:01:00Z" w16du:dateUtc="2024-10-17T21:01:00Z">
              <w:r w:rsidRPr="00D87B86" w:rsidDel="00C3439B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.</w:delText>
              </w:r>
            </w:del>
            <w:ins w:id="235" w:author="Yolanda Z" w:date="2024-10-18T05:01:00Z" w16du:dateUtc="2024-10-17T21:0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、</w:t>
              </w:r>
            </w:ins>
            <w:r w:rsidRPr="00D87B8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其他</w:t>
            </w:r>
            <w:del w:id="236" w:author="Yolanda Z" w:date="2024-10-18T05:01:00Z" w16du:dateUtc="2024-10-17T21:01:00Z">
              <w:r w:rsidRPr="00D87B86" w:rsidDel="00C3439B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j</w:delText>
              </w:r>
            </w:del>
          </w:p>
        </w:tc>
      </w:tr>
      <w:tr w:rsidR="00D36EB0" w:rsidRPr="00D87B86" w14:paraId="015B9A0C" w14:textId="77777777" w:rsidTr="00D36EB0">
        <w:trPr>
          <w:trHeight w:val="300"/>
          <w:jc w:val="center"/>
          <w:trPrChange w:id="23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568B35" w14:textId="6C2330C6" w:rsidR="00D36EB0" w:rsidRPr="00D87B86" w:rsidRDefault="00D36EB0" w:rsidP="00C3439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39" w:author="Yolanda Z" w:date="2024-10-18T05:02:00Z" w16du:dateUtc="2024-10-17T21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（五）所有者权益内部结转</w:t>
              </w:r>
            </w:ins>
            <w:del w:id="240" w:author="Yolanda Z" w:date="2024-10-18T05:02:00Z" w16du:dateUtc="2024-10-17T21:02:00Z">
              <w:r w:rsidRPr="00D87B86" w:rsidDel="002D564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</w:delText>
              </w:r>
              <w:r w:rsidRPr="00D87B86" w:rsidDel="002D5649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£</w:delText>
              </w:r>
              <w:r w:rsidRPr="00D87B86" w:rsidDel="002D564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）所有者权益内总结将；</w:delText>
              </w:r>
            </w:del>
          </w:p>
        </w:tc>
      </w:tr>
      <w:tr w:rsidR="00D36EB0" w:rsidRPr="00D87B86" w14:paraId="342C2766" w14:textId="77777777" w:rsidTr="00D36EB0">
        <w:trPr>
          <w:trHeight w:val="300"/>
          <w:jc w:val="center"/>
          <w:trPrChange w:id="24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61D67F" w14:textId="452675FA" w:rsidR="00D36EB0" w:rsidRPr="00D87B86" w:rsidRDefault="00D36EB0" w:rsidP="00C3439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43" w:author="Yolanda Z" w:date="2024-10-18T05:02:00Z" w16du:dateUtc="2024-10-17T21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1、资本公积转增资本（或股本）</w:t>
              </w:r>
            </w:ins>
            <w:del w:id="244" w:author="Yolanda Z" w:date="2024-10-18T05:02:00Z" w16du:dateUtc="2024-10-17T21:02:00Z">
              <w:r w:rsidRPr="00D87B86" w:rsidDel="002D5649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1.</w:delText>
              </w:r>
              <w:r w:rsidRPr="00D87B86" w:rsidDel="002D5649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资本公枳齐力炎本（或</w:delText>
              </w:r>
              <w:r w:rsidRPr="00D87B86" w:rsidDel="002D5649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JR</w:delText>
              </w:r>
              <w:r w:rsidRPr="00D87B86" w:rsidDel="002D5649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本》</w:delText>
              </w:r>
            </w:del>
          </w:p>
        </w:tc>
      </w:tr>
      <w:tr w:rsidR="00D36EB0" w:rsidRPr="00D87B86" w14:paraId="0C8FECAE" w14:textId="77777777" w:rsidTr="00D36EB0">
        <w:trPr>
          <w:trHeight w:val="300"/>
          <w:jc w:val="center"/>
          <w:trPrChange w:id="24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AB4EA5" w14:textId="7D8090F3" w:rsidR="00D36EB0" w:rsidRPr="00D87B86" w:rsidRDefault="00D36EB0" w:rsidP="00C3439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47" w:author="Yolanda Z" w:date="2024-10-18T05:02:00Z" w16du:dateUtc="2024-10-17T21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2、盈余公积转增资本（或股本）</w:t>
              </w:r>
            </w:ins>
            <w:del w:id="248" w:author="Yolanda Z" w:date="2024-10-18T05:02:00Z" w16du:dateUtc="2024-10-17T21:02:00Z">
              <w:r w:rsidRPr="00D87B86" w:rsidDel="002D5649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2.</w:delText>
              </w:r>
              <w:r w:rsidRPr="00D87B86" w:rsidDel="002D5649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盈余公职异地更本（或取本》</w:delText>
              </w:r>
            </w:del>
          </w:p>
        </w:tc>
      </w:tr>
      <w:tr w:rsidR="00D36EB0" w:rsidRPr="00D87B86" w14:paraId="700ECABB" w14:textId="77777777" w:rsidTr="00D36EB0">
        <w:trPr>
          <w:trHeight w:val="300"/>
          <w:jc w:val="center"/>
          <w:trPrChange w:id="24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F46A93" w14:textId="47619F59" w:rsidR="00D36EB0" w:rsidRPr="00D87B86" w:rsidRDefault="00D36EB0" w:rsidP="00C3439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51" w:author="Yolanda Z" w:date="2024-10-18T05:02:00Z" w16du:dateUtc="2024-10-17T21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3、盈余公积弥补亏损</w:t>
              </w:r>
            </w:ins>
            <w:del w:id="252" w:author="Yolanda Z" w:date="2024-10-18T05:02:00Z" w16du:dateUtc="2024-10-17T21:02:00Z">
              <w:r w:rsidRPr="00D87B86" w:rsidDel="002D5649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3,3</w:delText>
              </w:r>
              <w:r w:rsidRPr="00D87B86" w:rsidDel="002D5649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余公根弥扑亏畏</w:delText>
              </w:r>
            </w:del>
          </w:p>
        </w:tc>
      </w:tr>
      <w:tr w:rsidR="00D36EB0" w:rsidRPr="00D87B86" w14:paraId="54308B99" w14:textId="77777777" w:rsidTr="00D36EB0">
        <w:trPr>
          <w:trHeight w:val="300"/>
          <w:jc w:val="center"/>
          <w:trPrChange w:id="25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11B316" w14:textId="3AF81C30" w:rsidR="00D36EB0" w:rsidRPr="00D87B86" w:rsidRDefault="00D36EB0" w:rsidP="00C3439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55" w:author="Yolanda Z" w:date="2024-10-18T05:02:00Z" w16du:dateUtc="2024-10-17T21:0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4、设定受益计划变动额结转留存收益</w:t>
              </w:r>
            </w:ins>
            <w:del w:id="256" w:author="Yolanda Z" w:date="2024-10-18T05:02:00Z" w16du:dateUtc="2024-10-17T21:02:00Z">
              <w:r w:rsidRPr="00D87B86" w:rsidDel="002D5649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4</w:delText>
              </w:r>
              <w:r w:rsidRPr="00D87B86" w:rsidDel="002D5649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・</w:delText>
              </w:r>
              <w:r w:rsidRPr="00D87B86" w:rsidDel="002D5649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设定受益汁划变动疽站料留存收</w:delText>
              </w:r>
              <w:r w:rsidRPr="00D87B86" w:rsidDel="002D5649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2</w:delText>
              </w:r>
            </w:del>
          </w:p>
        </w:tc>
      </w:tr>
      <w:tr w:rsidR="00D36EB0" w:rsidRPr="00D87B86" w14:paraId="0FD47D7C" w14:textId="77777777" w:rsidTr="00D36EB0">
        <w:trPr>
          <w:trHeight w:val="300"/>
          <w:jc w:val="center"/>
          <w:trPrChange w:id="25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05C501" w14:textId="6ACF8AC2" w:rsidR="00D36EB0" w:rsidRPr="00D87B86" w:rsidRDefault="00D36EB0" w:rsidP="00C3439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59" w:author="Yolanda Z" w:date="2024-10-18T05:02:00Z" w16du:dateUtc="2024-10-17T21:02:00Z"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5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、其他综合</w:t>
              </w:r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收益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结</w:t>
              </w:r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转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留存</w:t>
              </w:r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收益</w:t>
              </w:r>
            </w:ins>
            <w:del w:id="260" w:author="Yolanda Z" w:date="2024-10-18T05:02:00Z" w16du:dateUtc="2024-10-17T21:02:00Z">
              <w:r w:rsidRPr="00D87B86" w:rsidDel="002D5649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5.</w:delText>
              </w:r>
              <w:r w:rsidRPr="00D87B86" w:rsidDel="002D5649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其他综合收总结转</w:delText>
              </w:r>
              <w:r w:rsidRPr="00D87B86" w:rsidDel="002D5649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BI</w:delText>
              </w:r>
              <w:r w:rsidRPr="00D87B86" w:rsidDel="002D5649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存收益</w:delText>
              </w:r>
            </w:del>
          </w:p>
        </w:tc>
      </w:tr>
      <w:tr w:rsidR="00D36EB0" w:rsidRPr="00D87B86" w14:paraId="61B0FAB8" w14:textId="77777777" w:rsidTr="00D36EB0">
        <w:trPr>
          <w:trHeight w:val="300"/>
          <w:jc w:val="center"/>
          <w:trPrChange w:id="26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B78E91" w14:textId="0A5CE719" w:rsidR="00D36EB0" w:rsidRPr="00D87B86" w:rsidRDefault="00D36EB0" w:rsidP="00C3439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63" w:author="Yolanda Z" w:date="2024-10-18T05:02:00Z" w16du:dateUtc="2024-10-17T21:02:00Z">
              <w:r w:rsidRPr="004D1A9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t>6、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  <w:del w:id="264" w:author="Yolanda Z" w:date="2024-10-18T05:02:00Z" w16du:dateUtc="2024-10-17T21:02:00Z">
              <w:r w:rsidRPr="00D87B86" w:rsidDel="002D5649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6</w:delText>
              </w:r>
              <w:r w:rsidRPr="00D87B86" w:rsidDel="002D5649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、具他</w:delText>
              </w:r>
            </w:del>
          </w:p>
        </w:tc>
      </w:tr>
      <w:tr w:rsidR="00D36EB0" w:rsidRPr="00D87B86" w14:paraId="0041158F" w14:textId="77777777" w:rsidTr="00D36EB0">
        <w:trPr>
          <w:trHeight w:val="300"/>
          <w:jc w:val="center"/>
          <w:trPrChange w:id="26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C06199" w14:textId="5D09A625" w:rsidR="00D36EB0" w:rsidRPr="00D87B86" w:rsidRDefault="00D36EB0" w:rsidP="00C3439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67" w:author="Yolanda Z" w:date="2024-10-18T05:02:00Z" w16du:dateUtc="2024-10-17T21:02:00Z">
              <w:r w:rsidRPr="00854790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lastRenderedPageBreak/>
                <w:t>四、</w:t>
              </w:r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本年年末余额</w:t>
              </w:r>
            </w:ins>
            <w:del w:id="268" w:author="Yolanda Z" w:date="2024-10-18T05:02:00Z" w16du:dateUtc="2024-10-17T21:02:00Z">
              <w:r w:rsidRPr="00D87B86" w:rsidDel="002D564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四、本年年末余</w:delText>
              </w:r>
              <w:r w:rsidRPr="00D87B86" w:rsidDel="002D5649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g</w:delText>
              </w:r>
              <w:r w:rsidRPr="00D87B86" w:rsidDel="002D564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二</w:delText>
              </w:r>
              <w:r w:rsidRPr="00D87B86" w:rsidDel="002D5649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“</w:delText>
              </w:r>
            </w:del>
          </w:p>
        </w:tc>
      </w:tr>
      <w:tr w:rsidR="00D36EB0" w:rsidRPr="00D87B86" w14:paraId="1618F5C7" w14:textId="77777777" w:rsidTr="00D36EB0">
        <w:trPr>
          <w:trHeight w:val="300"/>
          <w:jc w:val="center"/>
          <w:trPrChange w:id="26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4920B2" w14:textId="4429F79A" w:rsidR="00D36EB0" w:rsidRPr="00D87B86" w:rsidRDefault="00D36EB0" w:rsidP="00C3439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71" w:author="Yolanda Z" w:date="2024-10-18T05:02:00Z" w16du:dateUtc="2024-10-17T21:02:00Z">
              <w:r w:rsidRPr="00D87B86" w:rsidDel="00C3439B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例(%)</w:delText>
              </w:r>
            </w:del>
            <w:ins w:id="272" w:author="Yolanda Z" w:date="2024-10-18T05:02:00Z" w16du:dateUtc="2024-10-17T21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比例（%）</w:t>
              </w:r>
            </w:ins>
          </w:p>
        </w:tc>
      </w:tr>
      <w:tr w:rsidR="00D36EB0" w:rsidRPr="00D87B86" w14:paraId="41467BCF" w14:textId="77777777" w:rsidTr="00D36EB0">
        <w:trPr>
          <w:trHeight w:val="300"/>
          <w:jc w:val="center"/>
          <w:trPrChange w:id="27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B9785C" w14:textId="1289C423" w:rsidR="00D36EB0" w:rsidRPr="00D87B86" w:rsidRDefault="00D36EB0" w:rsidP="00C3439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组合</w:t>
            </w:r>
            <w:r w:rsidRPr="00D87B8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del w:id="275" w:author="Yolanda Z" w:date="2024-10-18T05:03:00Z" w16du:dateUtc="2024-10-17T21:03:00Z">
              <w:r w:rsidRPr="00D87B86" w:rsidDel="00A96C0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:</w:delText>
              </w:r>
            </w:del>
            <w:ins w:id="276" w:author="Yolanda Z" w:date="2024-10-18T05:03:00Z" w16du:dateUtc="2024-10-17T21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采用账龄组</w:t>
            </w:r>
            <w:r w:rsidRPr="00D87B8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合计提坏账准备的应收账款</w:t>
            </w:r>
          </w:p>
        </w:tc>
      </w:tr>
      <w:tr w:rsidR="00D36EB0" w:rsidRPr="00D87B86" w14:paraId="02DE6AE3" w14:textId="77777777" w:rsidTr="00D36EB0">
        <w:trPr>
          <w:trHeight w:val="300"/>
          <w:jc w:val="center"/>
          <w:trPrChange w:id="27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F915EC" w14:textId="2620719F" w:rsidR="00D36EB0" w:rsidRPr="00D87B86" w:rsidRDefault="00D36EB0" w:rsidP="00C3439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组合</w:t>
            </w:r>
            <w:r w:rsidRPr="00D87B8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del w:id="279" w:author="Yolanda Z" w:date="2024-10-18T05:03:00Z" w16du:dateUtc="2024-10-17T21:03:00Z">
              <w:r w:rsidRPr="00D87B86" w:rsidDel="00A96C0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,</w:delText>
              </w:r>
            </w:del>
            <w:ins w:id="280" w:author="Yolanda Z" w:date="2024-10-18T05:03:00Z" w16du:dateUtc="2024-10-17T21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无风险组合的应收账款</w:t>
            </w:r>
          </w:p>
        </w:tc>
      </w:tr>
      <w:tr w:rsidR="00D36EB0" w:rsidRPr="00D87B86" w14:paraId="67000E49" w14:textId="77777777" w:rsidTr="00D36EB0">
        <w:trPr>
          <w:trHeight w:val="300"/>
          <w:jc w:val="center"/>
          <w:trPrChange w:id="28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3F43D6" w14:textId="65CE5440" w:rsidR="00D36EB0" w:rsidRPr="00D87B86" w:rsidRDefault="00D36EB0" w:rsidP="00C3439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83" w:author="Yolanda Z" w:date="2024-10-18T05:03:00Z" w16du:dateUtc="2024-10-17T21:03:00Z">
              <w:r w:rsidRPr="00D87B86" w:rsidDel="00A96C0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典</w:delText>
              </w:r>
            </w:del>
            <w:ins w:id="284" w:author="Yolanda Z" w:date="2024-10-18T05:03:00Z" w16du:dateUtc="2024-10-17T21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预</w:t>
              </w:r>
            </w:ins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付款项</w:t>
            </w:r>
          </w:p>
        </w:tc>
      </w:tr>
      <w:tr w:rsidR="00D36EB0" w:rsidRPr="00D87B86" w14:paraId="1CCB6798" w14:textId="77777777" w:rsidTr="00D36EB0">
        <w:trPr>
          <w:trHeight w:val="300"/>
          <w:jc w:val="center"/>
          <w:trPrChange w:id="285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6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54F5FA" w14:textId="663CED06" w:rsidR="00D36EB0" w:rsidRPr="00D87B86" w:rsidRDefault="00D36EB0" w:rsidP="00C3439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87" w:author="Yolanda Z" w:date="2024-10-18T05:03:00Z" w16du:dateUtc="2024-10-17T21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存货</w:t>
              </w:r>
            </w:ins>
            <w:del w:id="288" w:author="Yolanda Z" w:date="2024-10-18T05:03:00Z" w16du:dateUtc="2024-10-17T21:03:00Z">
              <w:r w:rsidRPr="00D87B86" w:rsidDel="00A96C0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存优</w:delText>
              </w:r>
            </w:del>
          </w:p>
        </w:tc>
      </w:tr>
      <w:tr w:rsidR="00D36EB0" w:rsidRPr="00D87B86" w14:paraId="2BC1D5E3" w14:textId="77777777" w:rsidTr="00D36EB0">
        <w:trPr>
          <w:trHeight w:val="300"/>
          <w:jc w:val="center"/>
          <w:trPrChange w:id="28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8C3C53" w14:textId="6DEC0CA5" w:rsidR="00D36EB0" w:rsidRPr="00D87B86" w:rsidRDefault="00D36EB0" w:rsidP="00C3439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D87B86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(1)</w:t>
            </w:r>
            <w:del w:id="291" w:author="Yolanda Z" w:date="2024-10-18T05:03:00Z" w16du:dateUtc="2024-10-17T21:03:00Z">
              <w:r w:rsidRPr="00D87B86" w:rsidDel="00A96C03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己</w:delText>
              </w:r>
            </w:del>
            <w:ins w:id="292" w:author="Yolanda Z" w:date="2024-10-18T05:03:00Z" w16du:dateUtc="2024-10-17T21:0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已</w:t>
              </w:r>
            </w:ins>
            <w:r w:rsidRPr="00D87B86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确认的递延所得税资产、递延所得税负债</w:t>
            </w:r>
          </w:p>
        </w:tc>
      </w:tr>
      <w:tr w:rsidR="00D36EB0" w:rsidRPr="00D87B86" w14:paraId="058A3EB5" w14:textId="77777777" w:rsidTr="00D36EB0">
        <w:trPr>
          <w:trHeight w:val="300"/>
          <w:jc w:val="center"/>
          <w:trPrChange w:id="293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4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90BE0A" w14:textId="7516E975" w:rsidR="00D36EB0" w:rsidRPr="00D87B86" w:rsidRDefault="00D36EB0" w:rsidP="00C3439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95" w:author="Yolanda Z" w:date="2024-10-18T05:03:00Z" w16du:dateUtc="2024-10-17T21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合计</w:t>
              </w:r>
            </w:ins>
            <w:del w:id="296" w:author="Yolanda Z" w:date="2024-10-18T05:03:00Z" w16du:dateUtc="2024-10-17T21:03:00Z">
              <w:r w:rsidRPr="00D87B86" w:rsidDel="00A96C0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咨</w:delText>
              </w:r>
              <w:r w:rsidRPr="00D87B86" w:rsidDel="00A96C03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44-</w:delText>
              </w:r>
              <w:r w:rsidRPr="00D87B86" w:rsidDel="00A96C03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口计</w:delText>
              </w:r>
            </w:del>
          </w:p>
        </w:tc>
      </w:tr>
      <w:tr w:rsidR="00D36EB0" w:rsidRPr="00D87B86" w14:paraId="00008DB8" w14:textId="77777777" w:rsidTr="00D36EB0">
        <w:trPr>
          <w:trHeight w:val="300"/>
          <w:jc w:val="center"/>
          <w:trPrChange w:id="297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8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D9967B" w14:textId="77777777" w:rsidR="00D36EB0" w:rsidRPr="00D87B86" w:rsidRDefault="00D36EB0" w:rsidP="00C3439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工程款、货款及物业费</w:t>
            </w:r>
          </w:p>
        </w:tc>
      </w:tr>
      <w:tr w:rsidR="00D36EB0" w:rsidRPr="00D87B86" w14:paraId="6F1EC71D" w14:textId="77777777" w:rsidTr="00D36EB0">
        <w:trPr>
          <w:trHeight w:val="300"/>
          <w:jc w:val="center"/>
          <w:trPrChange w:id="299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0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E82FFB" w14:textId="77777777" w:rsidR="00D36EB0" w:rsidRPr="00D87B86" w:rsidRDefault="00D36EB0" w:rsidP="00C3439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安徽皖岳投资集团有限公司</w:t>
            </w:r>
          </w:p>
        </w:tc>
      </w:tr>
      <w:tr w:rsidR="00D36EB0" w:rsidRPr="00D87B86" w14:paraId="17E41559" w14:textId="77777777" w:rsidTr="00D36EB0">
        <w:trPr>
          <w:trHeight w:val="300"/>
          <w:jc w:val="center"/>
          <w:trPrChange w:id="301" w:author="Yolanda Z" w:date="2024-10-18T05:04:00Z" w16du:dateUtc="2024-10-17T21:04:00Z">
            <w:trPr>
              <w:gridAfter w:val="0"/>
              <w:trHeight w:val="300"/>
              <w:jc w:val="center"/>
            </w:trPr>
          </w:trPrChange>
        </w:trPr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2" w:author="Yolanda Z" w:date="2024-10-18T05:04:00Z" w16du:dateUtc="2024-10-17T21:04:00Z">
              <w:tcPr>
                <w:tcW w:w="322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39F6D2" w14:textId="12ECC817" w:rsidR="00D36EB0" w:rsidRPr="00D87B86" w:rsidRDefault="00D36EB0" w:rsidP="00C3439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D87B8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法定</w:t>
            </w:r>
            <w:del w:id="303" w:author="Yolanda Z" w:date="2024-10-18T05:04:00Z" w16du:dateUtc="2024-10-17T21:04:00Z">
              <w:r w:rsidRPr="00D87B86" w:rsidDel="00D4181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岭公积i</w:delText>
              </w:r>
            </w:del>
            <w:ins w:id="304" w:author="Yolanda Z" w:date="2024-10-18T05:04:00Z" w16du:dateUtc="2024-10-17T21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盈余公积</w:t>
              </w:r>
            </w:ins>
          </w:p>
        </w:tc>
      </w:tr>
    </w:tbl>
    <w:p w14:paraId="15AC97E8" w14:textId="57A51BE2" w:rsidR="007F3DCC" w:rsidRDefault="007F3DCC"/>
    <w:p w14:paraId="742B916D" w14:textId="77777777" w:rsidR="007F3DCC" w:rsidRDefault="007F3DCC">
      <w:r>
        <w:br w:type="page"/>
      </w:r>
    </w:p>
    <w:p w14:paraId="78DD2A1A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91485" w14:textId="77777777" w:rsidR="007C1438" w:rsidRDefault="007C1438" w:rsidP="00A65055">
      <w:r>
        <w:separator/>
      </w:r>
    </w:p>
  </w:endnote>
  <w:endnote w:type="continuationSeparator" w:id="0">
    <w:p w14:paraId="611259C8" w14:textId="77777777" w:rsidR="007C1438" w:rsidRDefault="007C1438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¡§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3921C" w14:textId="77777777" w:rsidR="007C1438" w:rsidRDefault="007C1438" w:rsidP="00A65055">
      <w:r>
        <w:separator/>
      </w:r>
    </w:p>
  </w:footnote>
  <w:footnote w:type="continuationSeparator" w:id="0">
    <w:p w14:paraId="6F6FF836" w14:textId="77777777" w:rsidR="007C1438" w:rsidRDefault="007C1438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olanda Z">
    <w15:presenceInfo w15:providerId="Windows Live" w15:userId="7a184769084b77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CC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4B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9CA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EC9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6E5E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A9B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E8F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3AC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842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2FE7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53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61D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5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945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DA5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26CB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38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3DCC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3B1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7A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5E2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00F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6C03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330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4C5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319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479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4BE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39B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541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3D8C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6EB0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81A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161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B86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AB9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2F10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1ED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FFCAB"/>
  <w15:chartTrackingRefBased/>
  <w15:docId w15:val="{420CBA84-F894-4CA8-9E58-A7AD4C98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87B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87B86"/>
    <w:rPr>
      <w:sz w:val="18"/>
      <w:szCs w:val="18"/>
    </w:rPr>
  </w:style>
  <w:style w:type="paragraph" w:styleId="a5">
    <w:name w:val="footer"/>
    <w:basedOn w:val="a"/>
    <w:link w:val="a6"/>
    <w:unhideWhenUsed/>
    <w:rsid w:val="00D87B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87B86"/>
    <w:rPr>
      <w:sz w:val="18"/>
      <w:szCs w:val="18"/>
    </w:rPr>
  </w:style>
  <w:style w:type="paragraph" w:styleId="a7">
    <w:name w:val="Revision"/>
    <w:hidden/>
    <w:uiPriority w:val="99"/>
    <w:semiHidden/>
    <w:rsid w:val="00D87B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8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Kesava Murthy</dc:creator>
  <cp:keywords/>
  <dc:description/>
  <cp:lastModifiedBy>Yolanda Z</cp:lastModifiedBy>
  <cp:revision>2</cp:revision>
  <dcterms:created xsi:type="dcterms:W3CDTF">2024-10-17T21:04:00Z</dcterms:created>
  <dcterms:modified xsi:type="dcterms:W3CDTF">2024-10-17T21:04:00Z</dcterms:modified>
</cp:coreProperties>
</file>