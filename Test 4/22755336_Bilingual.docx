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7407" w:type="dxa"/>
        <w:tblLayout w:type="fixed"/>
        <w:tblLook w:val="04A0" w:firstRow="1" w:lastRow="0" w:firstColumn="1" w:lastColumn="0" w:noHBand="0" w:noVBand="1"/>
        <w:tblPrChange w:id="0" w:author="Acer" w:date="2024-10-18T01:49:00Z" w16du:dateUtc="2024-10-17T17:49:00Z">
          <w:tblPr>
            <w:tblStyle w:val="a3"/>
            <w:tblW w:w="8067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407"/>
        <w:tblGridChange w:id="1">
          <w:tblGrid>
            <w:gridCol w:w="113"/>
            <w:gridCol w:w="7294"/>
            <w:gridCol w:w="113"/>
          </w:tblGrid>
        </w:tblGridChange>
      </w:tblGrid>
      <w:tr w:rsidR="004F5BC8" w:rsidDel="004F5BC8" w14:paraId="6D298F4C" w14:textId="77777777" w:rsidTr="004F5BC8">
        <w:trPr>
          <w:del w:id="2" w:author="Acer" w:date="2024-10-18T01:48:00Z" w16du:dateUtc="2024-10-17T17:48:00Z"/>
          <w:trPrChange w:id="3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4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57CC116A" w14:textId="6079515A" w:rsidR="004F5BC8" w:rsidDel="004F5BC8" w:rsidRDefault="004F5BC8">
            <w:pPr>
              <w:rPr>
                <w:del w:id="5" w:author="Acer" w:date="2024-10-18T01:48:00Z" w16du:dateUtc="2024-10-17T17:48:00Z"/>
                <w:b/>
                <w:noProof/>
              </w:rPr>
            </w:pPr>
            <w:del w:id="6" w:author="Acer" w:date="2024-10-18T01:48:00Z" w16du:dateUtc="2024-10-17T17:48:00Z">
              <w:r w:rsidDel="004F5BC8">
                <w:rPr>
                  <w:b/>
                  <w:noProof/>
                </w:rPr>
                <w:delText>Chinese (PRC)</w:delText>
              </w:r>
            </w:del>
          </w:p>
        </w:tc>
      </w:tr>
      <w:tr w:rsidR="004F5BC8" w14:paraId="0B938263" w14:textId="77777777" w:rsidTr="004F5BC8">
        <w:trPr>
          <w:trPrChange w:id="7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8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B3D36DF" w14:textId="4042D025" w:rsidR="004F5BC8" w:rsidRPr="00CE6454" w:rsidRDefault="004F5BC8">
            <w:pPr>
              <w:rPr>
                <w:rFonts w:ascii="Arial Unicode MS" w:eastAsia="Arial Unicode MS"/>
                <w:noProof/>
                <w:rPrChange w:id="9" w:author="Acer" w:date="2024-10-18T01:48:00Z" w16du:dateUtc="2024-10-17T17:48:00Z">
                  <w:rPr>
                    <w:noProof/>
                  </w:rPr>
                </w:rPrChange>
              </w:rPr>
            </w:pPr>
            <w:ins w:id="10" w:author="Acer" w:date="2024-10-18T01:43:00Z" w16du:dateUtc="2024-10-17T17:43:00Z">
              <w:r>
                <w:rPr>
                  <w:rFonts w:ascii="Arial Unicode MS" w:eastAsia="Arial Unicode MS" w:hint="eastAsia"/>
                  <w:noProof/>
                </w:rPr>
                <w:t>编制单位：</w:t>
              </w:r>
            </w:ins>
            <w:r>
              <w:rPr>
                <w:rFonts w:ascii="Arial Unicode MS" w:eastAsia="Arial Unicode MS" w:hint="eastAsia"/>
                <w:noProof/>
              </w:rPr>
              <w:t>南京农副</w:t>
            </w:r>
            <w:del w:id="11" w:author="Acer" w:date="2024-10-18T01:43:00Z" w16du:dateUtc="2024-10-17T17:43:00Z">
              <w:r w:rsidDel="00CE6454">
                <w:rPr>
                  <w:rFonts w:ascii="Arial Unicode MS" w:eastAsia="Arial Unicode MS" w:hint="eastAsia"/>
                  <w:noProof/>
                </w:rPr>
                <w:delText>二品楔流配送</w:delText>
              </w:r>
              <w:r w:rsidRPr="00CE6454" w:rsidDel="00CE6454">
                <w:rPr>
                  <w:rFonts w:ascii="Arial Unicode MS" w:eastAsia="Arial Unicode MS" w:hint="eastAsia"/>
                  <w:noProof/>
                  <w:rPrChange w:id="12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delText>「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心</w:delText>
              </w:r>
            </w:del>
            <w:ins w:id="13" w:author="Acer" w:date="2024-10-18T01:43:00Z" w16du:dateUtc="2024-10-17T17:43:00Z">
              <w:r>
                <w:rPr>
                  <w:rFonts w:ascii="Arial Unicode MS" w:eastAsia="Arial Unicode MS" w:hint="eastAsia"/>
                  <w:noProof/>
                </w:rPr>
                <w:t>产品物流配送中心</w:t>
              </w:r>
            </w:ins>
            <w:r>
              <w:rPr>
                <w:rFonts w:ascii="Arial Unicode MS" w:eastAsia="Arial Unicode MS" w:hint="eastAsia"/>
                <w:noProof/>
              </w:rPr>
              <w:t>有限公司</w:t>
            </w:r>
          </w:p>
        </w:tc>
      </w:tr>
      <w:tr w:rsidR="004F5BC8" w14:paraId="129E1E7D" w14:textId="77777777" w:rsidTr="004F5BC8">
        <w:trPr>
          <w:trPrChange w:id="14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5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420502B" w14:textId="7A6BA29E" w:rsidR="004F5BC8" w:rsidRPr="00CE6454" w:rsidRDefault="004F5BC8">
            <w:pPr>
              <w:rPr>
                <w:rFonts w:ascii="Arial Unicode MS" w:eastAsia="Arial Unicode MS"/>
                <w:noProof/>
                <w:rPrChange w:id="16" w:author="Acer" w:date="2024-10-18T01:48:00Z" w16du:dateUtc="2024-10-17T17:48:00Z">
                  <w:rPr>
                    <w:noProof/>
                  </w:rPr>
                </w:rPrChange>
              </w:rPr>
            </w:pPr>
            <w:ins w:id="17" w:author="Acer" w:date="2024-10-18T01:43:00Z" w16du:dateUtc="2024-10-17T17:43:00Z">
              <w:r>
                <w:rPr>
                  <w:rFonts w:ascii="Arial Unicode MS" w:eastAsia="Arial Unicode MS" w:hint="eastAsia"/>
                  <w:noProof/>
                </w:rPr>
                <w:t>项目</w:t>
              </w:r>
            </w:ins>
            <w:del w:id="18" w:author="Acer" w:date="2024-10-18T01:43:00Z" w16du:dateUtc="2024-10-17T17:43:00Z">
              <w:r w:rsidDel="00CE6454">
                <w:rPr>
                  <w:rFonts w:ascii="Arial Unicode MS" w:eastAsia="Arial Unicode MS" w:hint="eastAsia"/>
                  <w:noProof/>
                </w:rPr>
                <w:delText>顶日</w:delText>
              </w:r>
            </w:del>
          </w:p>
        </w:tc>
      </w:tr>
      <w:tr w:rsidR="004F5BC8" w14:paraId="68FE6A35" w14:textId="77777777" w:rsidTr="004F5BC8">
        <w:trPr>
          <w:trPrChange w:id="19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0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5C1F7B4D" w14:textId="76BAAAAE" w:rsidR="004F5BC8" w:rsidRPr="00CE6454" w:rsidRDefault="004F5BC8">
            <w:pPr>
              <w:rPr>
                <w:rFonts w:ascii="Arial Unicode MS" w:eastAsia="Arial Unicode MS"/>
                <w:noProof/>
                <w:rPrChange w:id="21" w:author="Acer" w:date="2024-10-18T01:48:00Z" w16du:dateUtc="2024-10-17T17:48:00Z">
                  <w:rPr>
                    <w:noProof/>
                  </w:rPr>
                </w:rPrChange>
              </w:rPr>
            </w:pPr>
            <w:ins w:id="22" w:author="Acer" w:date="2024-10-18T01:44:00Z" w16du:dateUtc="2024-10-17T17:44:00Z">
              <w:r>
                <w:rPr>
                  <w:rFonts w:ascii="Arial Unicode MS" w:eastAsia="Arial Unicode MS" w:hint="eastAsia"/>
                  <w:noProof/>
                </w:rPr>
                <w:t>编制单位：南京农副产品物流配送中心有限公司</w:t>
              </w:r>
            </w:ins>
            <w:del w:id="23" w:author="Acer" w:date="2024-10-18T01:44:00Z" w16du:dateUtc="2024-10-17T17:44:00Z">
              <w:r w:rsidDel="00CE6454">
                <w:rPr>
                  <w:rFonts w:ascii="Arial Unicode MS" w:eastAsia="Arial Unicode MS" w:hint="eastAsia"/>
                  <w:noProof/>
                </w:rPr>
                <w:delText>编</w:delText>
              </w:r>
              <w:r w:rsidRPr="00CE6454" w:rsidDel="00CE6454">
                <w:rPr>
                  <w:rFonts w:ascii="Arial Unicode MS" w:eastAsia="Arial Unicode MS"/>
                  <w:noProof/>
                  <w:rPrChange w:id="24" w:author="Acer" w:date="2024-10-18T01:48:00Z" w16du:dateUtc="2024-10-17T17:48:00Z">
                    <w:rPr>
                      <w:noProof/>
                    </w:rPr>
                  </w:rPrChange>
                </w:rPr>
                <w:delText>#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博</w:delText>
              </w:r>
              <w:r w:rsidRPr="00CE6454" w:rsidDel="00CE6454">
                <w:rPr>
                  <w:rFonts w:ascii="Arial Unicode MS" w:eastAsia="Arial Unicode MS"/>
                  <w:noProof/>
                  <w:rPrChange w:id="25" w:author="Acer" w:date="2024-10-18T01:48:00Z" w16du:dateUtc="2024-10-17T17:48:00Z">
                    <w:rPr>
                      <w:noProof/>
                    </w:rPr>
                  </w:rPrChange>
                </w:rPr>
                <w:delText>*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：</w:delText>
              </w:r>
            </w:del>
          </w:p>
        </w:tc>
      </w:tr>
      <w:tr w:rsidR="004F5BC8" w14:paraId="7C7033B8" w14:textId="77777777" w:rsidTr="004F5BC8">
        <w:trPr>
          <w:trPrChange w:id="26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7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466E4FF" w14:textId="24E81DA7" w:rsidR="004F5BC8" w:rsidRPr="00CE6454" w:rsidRDefault="004F5BC8">
            <w:pPr>
              <w:rPr>
                <w:rFonts w:ascii="Arial Unicode MS" w:eastAsia="Arial Unicode MS"/>
                <w:noProof/>
                <w:rPrChange w:id="28" w:author="Acer" w:date="2024-10-18T01:48:00Z" w16du:dateUtc="2024-10-17T17:48:00Z">
                  <w:rPr>
                    <w:noProof/>
                  </w:rPr>
                </w:rPrChange>
              </w:rPr>
            </w:pPr>
            <w:del w:id="29" w:author="Acer" w:date="2024-10-18T01:44:00Z" w16du:dateUtc="2024-10-17T17:44:00Z">
              <w:r w:rsidDel="00CE6454">
                <w:rPr>
                  <w:rFonts w:ascii="Arial Unicode MS" w:eastAsia="Arial Unicode MS" w:hint="eastAsia"/>
                  <w:noProof/>
                </w:rPr>
                <w:delText>南京农剤产品物流配送中心有限公司</w:delText>
              </w:r>
            </w:del>
            <w:ins w:id="30" w:author="Acer" w:date="2024-10-18T01:44:00Z" w16du:dateUtc="2024-10-17T17:44:00Z">
              <w:r>
                <w:rPr>
                  <w:rFonts w:ascii="Arial Unicode MS" w:eastAsia="Arial Unicode MS" w:hint="eastAsia"/>
                  <w:noProof/>
                </w:rPr>
                <w:t>#</w:t>
              </w:r>
            </w:ins>
          </w:p>
        </w:tc>
      </w:tr>
      <w:tr w:rsidR="004F5BC8" w14:paraId="35513559" w14:textId="77777777" w:rsidTr="004F5BC8">
        <w:trPr>
          <w:trPrChange w:id="31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32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45A5BC0" w14:textId="531E7B48" w:rsidR="004F5BC8" w:rsidRPr="00CE6454" w:rsidRDefault="004F5BC8">
            <w:pPr>
              <w:rPr>
                <w:rFonts w:ascii="Arial Unicode MS" w:eastAsia="Arial Unicode MS"/>
                <w:noProof/>
                <w:rPrChange w:id="33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交</w:t>
            </w:r>
            <w:ins w:id="34" w:author="Acer" w:date="2024-10-18T01:44:00Z" w16du:dateUtc="2024-10-17T17:44:00Z">
              <w:r>
                <w:rPr>
                  <w:rFonts w:ascii="Arial Unicode MS" w:eastAsia="Arial Unicode MS" w:hint="eastAsia"/>
                  <w:noProof/>
                </w:rPr>
                <w:t>交易性</w:t>
              </w:r>
            </w:ins>
            <w:del w:id="35" w:author="Acer" w:date="2024-10-18T01:44:00Z" w16du:dateUtc="2024-10-17T17:44:00Z">
              <w:r w:rsidDel="00CE6454">
                <w:rPr>
                  <w:rFonts w:ascii="Arial Unicode MS" w:eastAsia="Arial Unicode MS" w:hint="eastAsia"/>
                  <w:noProof/>
                </w:rPr>
                <w:delText>易凿</w:delText>
              </w:r>
            </w:del>
            <w:r>
              <w:rPr>
                <w:rFonts w:ascii="Arial Unicode MS" w:eastAsia="Arial Unicode MS" w:hint="eastAsia"/>
                <w:noProof/>
              </w:rPr>
              <w:t>金融负债</w:t>
            </w:r>
          </w:p>
        </w:tc>
      </w:tr>
      <w:tr w:rsidR="004F5BC8" w14:paraId="14353C60" w14:textId="77777777" w:rsidTr="004F5BC8">
        <w:trPr>
          <w:trPrChange w:id="36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37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316F841B" w14:textId="2FBD3989" w:rsidR="004F5BC8" w:rsidRPr="00CE6454" w:rsidRDefault="004F5BC8">
            <w:pPr>
              <w:rPr>
                <w:rFonts w:ascii="Arial Unicode MS" w:eastAsia="Arial Unicode MS"/>
                <w:noProof/>
                <w:rPrChange w:id="38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衍生金融</w:t>
            </w:r>
            <w:del w:id="39" w:author="Acer" w:date="2024-10-18T01:44:00Z" w16du:dateUtc="2024-10-17T17:44:00Z">
              <w:r w:rsidDel="00CE6454">
                <w:rPr>
                  <w:rFonts w:ascii="Arial Unicode MS" w:eastAsia="Arial Unicode MS" w:hint="eastAsia"/>
                  <w:noProof/>
                </w:rPr>
                <w:delText>贝度</w:delText>
              </w:r>
            </w:del>
            <w:ins w:id="40" w:author="Acer" w:date="2024-10-18T01:44:00Z" w16du:dateUtc="2024-10-17T17:44:00Z">
              <w:r>
                <w:rPr>
                  <w:rFonts w:ascii="Arial Unicode MS" w:eastAsia="Arial Unicode MS" w:hint="eastAsia"/>
                  <w:noProof/>
                </w:rPr>
                <w:t>负债</w:t>
              </w:r>
            </w:ins>
          </w:p>
        </w:tc>
      </w:tr>
      <w:tr w:rsidR="004F5BC8" w14:paraId="455FCA03" w14:textId="77777777" w:rsidTr="004F5BC8">
        <w:trPr>
          <w:trPrChange w:id="41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42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955DC78" w14:textId="3C180DB9" w:rsidR="004F5BC8" w:rsidRPr="00CE6454" w:rsidRDefault="004F5BC8">
            <w:pPr>
              <w:rPr>
                <w:rFonts w:ascii="Arial Unicode MS" w:eastAsia="Arial Unicode MS"/>
                <w:noProof/>
                <w:rPrChange w:id="43" w:author="Acer" w:date="2024-10-18T01:48:00Z" w16du:dateUtc="2024-10-17T17:48:00Z">
                  <w:rPr>
                    <w:noProof/>
                  </w:rPr>
                </w:rPrChange>
              </w:rPr>
            </w:pPr>
            <w:ins w:id="44" w:author="Acer" w:date="2024-10-18T01:44:00Z" w16du:dateUtc="2024-10-17T17:44:00Z">
              <w:r>
                <w:rPr>
                  <w:rFonts w:ascii="Arial Unicode MS" w:eastAsia="Arial Unicode MS" w:hint="eastAsia"/>
                  <w:noProof/>
                </w:rPr>
                <w:t>编制单位：南京农副产品物流配送中心有限公司</w:t>
              </w:r>
            </w:ins>
            <w:del w:id="45" w:author="Acer" w:date="2024-10-18T01:44:00Z" w16du:dateUtc="2024-10-17T17:44:00Z">
              <w:r w:rsidDel="00CE6454">
                <w:rPr>
                  <w:rFonts w:ascii="Arial Unicode MS" w:eastAsia="Arial Unicode MS" w:hint="eastAsia"/>
                  <w:noProof/>
                </w:rPr>
                <w:delText>编制单位南京衣副产品物流配送中，</w:delText>
              </w:r>
              <w:r w:rsidRPr="00CE6454" w:rsidDel="00CE6454">
                <w:rPr>
                  <w:rFonts w:ascii="Arial Unicode MS" w:eastAsia="Arial Unicode MS"/>
                  <w:noProof/>
                  <w:rPrChange w:id="46" w:author="Acer" w:date="2024-10-18T01:48:00Z" w16du:dateUtc="2024-10-17T17:48:00Z">
                    <w:rPr>
                      <w:noProof/>
                    </w:rPr>
                  </w:rPrChange>
                </w:rPr>
                <w:delText>「、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有限公司</w:delText>
              </w:r>
            </w:del>
          </w:p>
        </w:tc>
      </w:tr>
      <w:tr w:rsidR="004F5BC8" w14:paraId="7BCBA9B6" w14:textId="77777777" w:rsidTr="004F5BC8">
        <w:trPr>
          <w:trPrChange w:id="47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48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4FB8A5B8" w14:textId="4B0D749C" w:rsidR="004F5BC8" w:rsidRPr="00CE6454" w:rsidRDefault="004F5BC8">
            <w:pPr>
              <w:rPr>
                <w:rFonts w:ascii="Arial Unicode MS" w:eastAsia="Arial Unicode MS"/>
                <w:noProof/>
                <w:rPrChange w:id="49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汇兑收益（损失以</w:t>
            </w:r>
            <w:ins w:id="50" w:author="Acer" w:date="2024-10-18T01:44:00Z" w16du:dateUtc="2024-10-17T17:44:00Z">
              <w:r w:rsidRPr="00CE6454">
                <w:rPr>
                  <w:rFonts w:ascii="Arial Unicode MS" w:eastAsia="Arial Unicode MS" w:hint="eastAsia"/>
                  <w:noProof/>
                  <w:rPrChange w:id="51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“</w:t>
              </w:r>
              <w:r w:rsidRPr="00CE6454">
                <w:rPr>
                  <w:rFonts w:ascii="Arial Unicode MS" w:eastAsia="Arial Unicode MS" w:hint="eastAsia"/>
                  <w:noProof/>
                  <w:rPrChange w:id="52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-</w:t>
              </w:r>
              <w:r w:rsidRPr="00CE6454">
                <w:rPr>
                  <w:rFonts w:ascii="Arial Unicode MS" w:eastAsia="Arial Unicode MS" w:hint="eastAsia"/>
                  <w:noProof/>
                  <w:rPrChange w:id="53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”</w:t>
              </w:r>
            </w:ins>
            <w:del w:id="54" w:author="Acer" w:date="2024-10-18T01:44:00Z" w16du:dateUtc="2024-10-17T17:44:00Z">
              <w:r w:rsidDel="00CE6454">
                <w:rPr>
                  <w:rFonts w:ascii="Arial Unicode MS" w:eastAsia="Arial Unicode MS" w:hint="eastAsia"/>
                  <w:noProof/>
                </w:rPr>
                <w:delText>叩</w:delText>
              </w:r>
              <w:r w:rsidRPr="00CE6454" w:rsidDel="00CE6454">
                <w:rPr>
                  <w:rFonts w:ascii="Arial Unicode MS" w:eastAsia="Arial Unicode MS"/>
                  <w:noProof/>
                  <w:rPrChange w:id="55" w:author="Acer" w:date="2024-10-18T01:48:00Z" w16du:dateUtc="2024-10-17T17:48:00Z">
                    <w:rPr>
                      <w:noProof/>
                    </w:rPr>
                  </w:rPrChange>
                </w:rPr>
                <w:delText>'</w:delText>
              </w:r>
            </w:del>
            <w:r>
              <w:rPr>
                <w:rFonts w:ascii="Arial Unicode MS" w:eastAsia="Arial Unicode MS" w:hint="eastAsia"/>
                <w:noProof/>
              </w:rPr>
              <w:t>号填列）</w:t>
            </w:r>
            <w:del w:id="56" w:author="Acer" w:date="2024-10-18T01:44:00Z" w16du:dateUtc="2024-10-17T17:44:00Z">
              <w:r w:rsidRPr="00CE6454" w:rsidDel="00CE6454">
                <w:rPr>
                  <w:rFonts w:ascii="Arial Unicode MS" w:eastAsia="Arial Unicode MS"/>
                  <w:noProof/>
                  <w:rPrChange w:id="57" w:author="Acer" w:date="2024-10-18T01:48:00Z" w16du:dateUtc="2024-10-17T17:48:00Z">
                    <w:rPr>
                      <w:noProof/>
                    </w:rPr>
                  </w:rPrChange>
                </w:rPr>
                <w:delText>*</w:delText>
              </w:r>
            </w:del>
          </w:p>
        </w:tc>
      </w:tr>
      <w:tr w:rsidR="004F5BC8" w14:paraId="039A3B71" w14:textId="77777777" w:rsidTr="004F5BC8">
        <w:trPr>
          <w:trPrChange w:id="58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59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7C2C670" w14:textId="3B11CEAE" w:rsidR="004F5BC8" w:rsidRPr="00CE6454" w:rsidRDefault="004F5BC8">
            <w:pPr>
              <w:rPr>
                <w:rFonts w:ascii="Arial Unicode MS" w:eastAsia="Arial Unicode MS"/>
                <w:noProof/>
                <w:rPrChange w:id="60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（</w:t>
            </w:r>
            <w:ins w:id="61" w:author="Acer" w:date="2024-10-18T01:44:00Z" w16du:dateUtc="2024-10-17T17:44:00Z">
              <w:r w:rsidRPr="00CE6454">
                <w:rPr>
                  <w:rFonts w:ascii="Arial Unicode MS" w:eastAsia="Arial Unicode MS" w:hint="eastAsia"/>
                  <w:noProof/>
                  <w:rPrChange w:id="62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一</w:t>
              </w:r>
            </w:ins>
            <w:del w:id="63" w:author="Acer" w:date="2024-10-18T01:44:00Z" w16du:dateUtc="2024-10-17T17:44:00Z">
              <w:r w:rsidRPr="00CE6454" w:rsidDel="00CE6454">
                <w:rPr>
                  <w:rFonts w:ascii="Arial Unicode MS" w:eastAsia="Arial Unicode MS"/>
                  <w:noProof/>
                  <w:rPrChange w:id="64" w:author="Acer" w:date="2024-10-18T01:48:00Z" w16du:dateUtc="2024-10-17T17:48:00Z">
                    <w:rPr>
                      <w:noProof/>
                    </w:rPr>
                  </w:rPrChange>
                </w:rPr>
                <w:delText>-</w:delText>
              </w:r>
            </w:del>
            <w:r>
              <w:rPr>
                <w:rFonts w:ascii="Arial Unicode MS" w:eastAsia="Arial Unicode MS" w:hint="eastAsia"/>
                <w:noProof/>
              </w:rPr>
              <w:t>）归属</w:t>
            </w:r>
            <w:ins w:id="65" w:author="Acer" w:date="2024-10-18T01:44:00Z" w16du:dateUtc="2024-10-17T17:44:00Z">
              <w:r>
                <w:rPr>
                  <w:rFonts w:ascii="Arial Unicode MS" w:eastAsia="Arial Unicode MS" w:hint="eastAsia"/>
                  <w:noProof/>
                </w:rPr>
                <w:t>于母公司</w:t>
              </w:r>
            </w:ins>
            <w:del w:id="66" w:author="Acer" w:date="2024-10-18T01:44:00Z" w16du:dateUtc="2024-10-17T17:44:00Z">
              <w:r w:rsidDel="00CE6454">
                <w:rPr>
                  <w:rFonts w:ascii="Arial Unicode MS" w:eastAsia="Arial Unicode MS" w:hint="eastAsia"/>
                  <w:noProof/>
                </w:rPr>
                <w:delText>年骨</w:delText>
              </w:r>
              <w:r w:rsidRPr="00CE6454" w:rsidDel="00CE6454">
                <w:rPr>
                  <w:rFonts w:ascii="Arial Unicode MS" w:eastAsia="Arial Unicode MS" w:hint="eastAsia"/>
                  <w:noProof/>
                  <w:rPrChange w:id="67" w:author="Acer" w:date="2024-10-18T01:48:00Z" w16du:dateUtc="2024-10-17T17:48:00Z">
                    <w:rPr>
                      <w:rFonts w:ascii="Microsoft YaHei UI" w:eastAsia="Microsoft YaHei UI" w:hAnsi="Microsoft YaHei UI" w:cs="Microsoft YaHei UI" w:hint="eastAsia"/>
                      <w:noProof/>
                    </w:rPr>
                  </w:rPrChange>
                </w:rPr>
                <w:delText>△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应</w:delText>
              </w:r>
            </w:del>
            <w:r>
              <w:rPr>
                <w:rFonts w:ascii="Arial Unicode MS" w:eastAsia="Arial Unicode MS" w:hint="eastAsia"/>
                <w:noProof/>
              </w:rPr>
              <w:t>所有者的综合收益总额</w:t>
            </w:r>
          </w:p>
        </w:tc>
      </w:tr>
      <w:tr w:rsidR="004F5BC8" w14:paraId="4111245D" w14:textId="77777777" w:rsidTr="004F5BC8">
        <w:trPr>
          <w:trPrChange w:id="68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69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21993E6" w14:textId="4D3934F3" w:rsidR="004F5BC8" w:rsidRPr="00CE6454" w:rsidRDefault="004F5BC8">
            <w:pPr>
              <w:rPr>
                <w:rFonts w:ascii="Arial Unicode MS" w:eastAsia="Arial Unicode MS"/>
                <w:noProof/>
                <w:rPrChange w:id="70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（二）归属</w:t>
            </w:r>
            <w:del w:id="71" w:author="Acer" w:date="2024-10-18T01:44:00Z" w16du:dateUtc="2024-10-17T17:44:00Z">
              <w:r w:rsidRPr="00CE6454" w:rsidDel="00CE6454">
                <w:rPr>
                  <w:rFonts w:ascii="Arial Unicode MS" w:eastAsia="Arial Unicode MS" w:hint="eastAsia"/>
                  <w:noProof/>
                  <w:rPrChange w:id="72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delText>F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小学股歩</w:delText>
              </w:r>
            </w:del>
            <w:ins w:id="73" w:author="Acer" w:date="2024-10-18T01:44:00Z" w16du:dateUtc="2024-10-17T17:44:00Z">
              <w:r w:rsidRPr="00CE6454">
                <w:rPr>
                  <w:rFonts w:ascii="Arial Unicode MS" w:eastAsia="Arial Unicode MS" w:hint="eastAsia"/>
                  <w:noProof/>
                  <w:rPrChange w:id="74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于少数股东</w:t>
              </w:r>
            </w:ins>
            <w:r>
              <w:rPr>
                <w:rFonts w:ascii="Arial Unicode MS" w:eastAsia="Arial Unicode MS" w:hint="eastAsia"/>
                <w:noProof/>
              </w:rPr>
              <w:t>的综合收益总额</w:t>
            </w:r>
          </w:p>
        </w:tc>
      </w:tr>
      <w:tr w:rsidR="004F5BC8" w14:paraId="38DAFC39" w14:textId="77777777" w:rsidTr="004F5BC8">
        <w:trPr>
          <w:trPrChange w:id="75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76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4E4F5A6" w14:textId="5CEE0DE1" w:rsidR="004F5BC8" w:rsidRPr="00CE6454" w:rsidRDefault="004F5BC8">
            <w:pPr>
              <w:rPr>
                <w:rFonts w:ascii="Arial Unicode MS" w:eastAsia="Arial Unicode MS" w:hint="eastAsia"/>
                <w:noProof/>
                <w:rPrChange w:id="77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</w:pPr>
            <w:del w:id="78" w:author="Acer" w:date="2024-10-18T01:44:00Z" w16du:dateUtc="2024-10-17T17:44:00Z">
              <w:r w:rsidRPr="00CE6454" w:rsidDel="00CE6454">
                <w:rPr>
                  <w:rFonts w:ascii="Arial Unicode MS" w:eastAsia="Arial Unicode MS"/>
                  <w:noProof/>
                  <w:rPrChange w:id="79" w:author="Acer" w:date="2024-10-18T01:48:00Z" w16du:dateUtc="2024-10-17T17:48:00Z">
                    <w:rPr>
                      <w:noProof/>
                    </w:rPr>
                  </w:rPrChange>
                </w:rPr>
                <w:delText>I_</w:delText>
              </w:r>
            </w:del>
            <w:ins w:id="80" w:author="Acer" w:date="2024-10-18T01:44:00Z" w16du:dateUtc="2024-10-17T17:44:00Z">
              <w:r w:rsidRPr="00CE6454">
                <w:rPr>
                  <w:rFonts w:ascii="Arial Unicode MS" w:eastAsia="Arial Unicode MS" w:hint="eastAsia"/>
                  <w:noProof/>
                  <w:rPrChange w:id="81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#</w:t>
              </w:r>
            </w:ins>
          </w:p>
        </w:tc>
      </w:tr>
      <w:tr w:rsidR="004F5BC8" w14:paraId="33F52923" w14:textId="77777777" w:rsidTr="004F5BC8">
        <w:trPr>
          <w:trPrChange w:id="82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83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72703FE4" w14:textId="1EDBDC97" w:rsidR="004F5BC8" w:rsidRPr="00CE6454" w:rsidRDefault="004F5BC8">
            <w:pPr>
              <w:rPr>
                <w:rFonts w:ascii="Arial Unicode MS" w:eastAsia="Arial Unicode MS"/>
                <w:noProof/>
                <w:rPrChange w:id="84" w:author="Acer" w:date="2024-10-18T01:48:00Z" w16du:dateUtc="2024-10-17T17:48:00Z">
                  <w:rPr>
                    <w:noProof/>
                  </w:rPr>
                </w:rPrChange>
              </w:rPr>
            </w:pPr>
            <w:ins w:id="85" w:author="Acer" w:date="2024-10-18T01:44:00Z" w16du:dateUtc="2024-10-17T17:44:00Z">
              <w:r>
                <w:rPr>
                  <w:rFonts w:ascii="Arial Unicode MS" w:eastAsia="Arial Unicode MS" w:hint="eastAsia"/>
                  <w:noProof/>
                </w:rPr>
                <w:t>编制单位：南京农副产品物流配送中心有限公司</w:t>
              </w:r>
            </w:ins>
            <w:del w:id="86" w:author="Acer" w:date="2024-10-18T01:44:00Z" w16du:dateUtc="2024-10-17T17:44:00Z">
              <w:r w:rsidDel="00CE6454">
                <w:rPr>
                  <w:rFonts w:ascii="Arial Unicode MS" w:eastAsia="Arial Unicode MS" w:hint="eastAsia"/>
                  <w:noProof/>
                </w:rPr>
                <w:delText>南京农副产品物流配供中心有限公司</w:delText>
              </w:r>
            </w:del>
          </w:p>
        </w:tc>
      </w:tr>
      <w:tr w:rsidR="004F5BC8" w14:paraId="681A6442" w14:textId="77777777" w:rsidTr="004F5BC8">
        <w:trPr>
          <w:trPrChange w:id="87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88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32F14F1" w14:textId="55863CFD" w:rsidR="004F5BC8" w:rsidRPr="00CE6454" w:rsidRDefault="004F5BC8">
            <w:pPr>
              <w:rPr>
                <w:rFonts w:ascii="Arial Unicode MS" w:eastAsia="Arial Unicode MS"/>
                <w:noProof/>
                <w:rPrChange w:id="89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一</w:t>
            </w:r>
            <w:r w:rsidRPr="00CE6454">
              <w:rPr>
                <w:rFonts w:ascii="Arial Unicode MS" w:eastAsia="Arial Unicode MS"/>
                <w:noProof/>
                <w:rPrChange w:id="90" w:author="Acer" w:date="2024-10-18T01:48:00Z" w16du:dateUtc="2024-10-17T17:48:00Z">
                  <w:rPr>
                    <w:noProof/>
                  </w:rPr>
                </w:rPrChange>
              </w:rPr>
              <w:t>、</w:t>
            </w:r>
            <w:r>
              <w:rPr>
                <w:rFonts w:ascii="Arial Unicode MS" w:eastAsia="Arial Unicode MS" w:hint="eastAsia"/>
                <w:noProof/>
              </w:rPr>
              <w:t>经营活动</w:t>
            </w:r>
            <w:del w:id="91" w:author="Acer" w:date="2024-10-18T01:45:00Z" w16du:dateUtc="2024-10-17T17:45:00Z">
              <w:r w:rsidDel="00CE6454">
                <w:rPr>
                  <w:rFonts w:ascii="Arial Unicode MS" w:eastAsia="Arial Unicode MS" w:hint="eastAsia"/>
                  <w:noProof/>
                </w:rPr>
                <w:delText>产</w:delText>
              </w:r>
              <w:r w:rsidRPr="00CE6454" w:rsidDel="00CE6454">
                <w:rPr>
                  <w:rFonts w:ascii="Arial Unicode MS" w:eastAsia="Arial Unicode MS" w:hint="eastAsia"/>
                  <w:noProof/>
                  <w:rPrChange w:id="92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delText>_L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妝</w:delText>
              </w:r>
            </w:del>
            <w:ins w:id="93" w:author="Acer" w:date="2024-10-18T01:45:00Z" w16du:dateUtc="2024-10-17T17:45:00Z">
              <w:r>
                <w:rPr>
                  <w:rFonts w:ascii="Arial Unicode MS" w:eastAsia="Arial Unicode MS" w:hint="eastAsia"/>
                  <w:noProof/>
                </w:rPr>
                <w:t>产生的</w:t>
              </w:r>
            </w:ins>
            <w:r>
              <w:rPr>
                <w:rFonts w:ascii="Arial Unicode MS" w:eastAsia="Arial Unicode MS" w:hint="eastAsia"/>
                <w:noProof/>
              </w:rPr>
              <w:t>现金流量</w:t>
            </w:r>
            <w:r w:rsidRPr="00CE6454">
              <w:rPr>
                <w:rFonts w:ascii="Arial Unicode MS" w:eastAsia="Arial Unicode MS"/>
                <w:noProof/>
                <w:rPrChange w:id="94" w:author="Acer" w:date="2024-10-18T01:48:00Z" w16du:dateUtc="2024-10-17T17:48:00Z">
                  <w:rPr>
                    <w:noProof/>
                  </w:rPr>
                </w:rPrChange>
              </w:rPr>
              <w:t>:</w:t>
            </w:r>
          </w:p>
        </w:tc>
      </w:tr>
      <w:tr w:rsidR="004F5BC8" w14:paraId="1D998D63" w14:textId="77777777" w:rsidTr="004F5BC8">
        <w:trPr>
          <w:trPrChange w:id="95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96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2B815D21" w14:textId="498A6D43" w:rsidR="004F5BC8" w:rsidRPr="00CE6454" w:rsidRDefault="004F5BC8">
            <w:pPr>
              <w:rPr>
                <w:rFonts w:ascii="Arial Unicode MS" w:eastAsia="Arial Unicode MS"/>
                <w:noProof/>
                <w:rPrChange w:id="97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收到其他与经营活动有</w:t>
            </w:r>
            <w:ins w:id="98" w:author="Acer" w:date="2024-10-18T01:45:00Z" w16du:dateUtc="2024-10-17T17:45:00Z">
              <w:r>
                <w:rPr>
                  <w:rFonts w:ascii="Arial Unicode MS" w:eastAsia="Arial Unicode MS" w:hint="eastAsia"/>
                  <w:noProof/>
                </w:rPr>
                <w:t>关</w:t>
              </w:r>
            </w:ins>
            <w:del w:id="99" w:author="Acer" w:date="2024-10-18T01:45:00Z" w16du:dateUtc="2024-10-17T17:45:00Z">
              <w:r w:rsidDel="00CE6454">
                <w:rPr>
                  <w:rFonts w:ascii="Arial Unicode MS" w:eastAsia="Arial Unicode MS" w:hint="eastAsia"/>
                  <w:noProof/>
                </w:rPr>
                <w:delText>式</w:delText>
              </w:r>
            </w:del>
            <w:r>
              <w:rPr>
                <w:rFonts w:ascii="Arial Unicode MS" w:eastAsia="Arial Unicode MS" w:hint="eastAsia"/>
                <w:noProof/>
              </w:rPr>
              <w:t>的现金</w:t>
            </w:r>
          </w:p>
        </w:tc>
      </w:tr>
      <w:tr w:rsidR="004F5BC8" w14:paraId="2C38F9F2" w14:textId="77777777" w:rsidTr="004F5BC8">
        <w:trPr>
          <w:trPrChange w:id="100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01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58ACF441" w14:textId="42D1E70B" w:rsidR="004F5BC8" w:rsidRPr="00CE6454" w:rsidRDefault="004F5BC8">
            <w:pPr>
              <w:rPr>
                <w:rFonts w:ascii="Arial Unicode MS" w:eastAsia="Arial Unicode MS"/>
                <w:noProof/>
                <w:rPrChange w:id="102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六</w:t>
            </w:r>
            <w:r w:rsidRPr="00CE6454">
              <w:rPr>
                <w:rFonts w:ascii="Arial Unicode MS" w:eastAsia="Arial Unicode MS"/>
                <w:noProof/>
                <w:rPrChange w:id="103" w:author="Acer" w:date="2024-10-18T01:48:00Z" w16du:dateUtc="2024-10-17T17:48:00Z">
                  <w:rPr>
                    <w:noProof/>
                  </w:rPr>
                </w:rPrChange>
              </w:rPr>
              <w:t>、</w:t>
            </w:r>
            <w:r>
              <w:rPr>
                <w:rFonts w:ascii="Arial Unicode MS" w:eastAsia="Arial Unicode MS" w:hint="eastAsia"/>
                <w:noProof/>
              </w:rPr>
              <w:t>期末现金及</w:t>
            </w:r>
            <w:del w:id="104" w:author="Acer" w:date="2024-10-18T01:45:00Z" w16du:dateUtc="2024-10-17T17:45:00Z">
              <w:r w:rsidDel="00CE6454">
                <w:rPr>
                  <w:rFonts w:ascii="Arial Unicode MS" w:eastAsia="Arial Unicode MS" w:hint="eastAsia"/>
                  <w:noProof/>
                </w:rPr>
                <w:delText>溪金尋价物</w:delText>
              </w:r>
            </w:del>
            <w:ins w:id="105" w:author="Acer" w:date="2024-10-18T01:45:00Z" w16du:dateUtc="2024-10-17T17:45:00Z">
              <w:r>
                <w:rPr>
                  <w:rFonts w:ascii="Arial Unicode MS" w:eastAsia="Arial Unicode MS" w:hint="eastAsia"/>
                  <w:noProof/>
                </w:rPr>
                <w:t>现金等价物</w:t>
              </w:r>
            </w:ins>
            <w:r>
              <w:rPr>
                <w:rFonts w:ascii="Arial Unicode MS" w:eastAsia="Arial Unicode MS" w:hint="eastAsia"/>
                <w:noProof/>
              </w:rPr>
              <w:t>余额</w:t>
            </w:r>
          </w:p>
        </w:tc>
      </w:tr>
      <w:tr w:rsidR="004F5BC8" w14:paraId="454E663C" w14:textId="77777777" w:rsidTr="004F5BC8">
        <w:trPr>
          <w:trPrChange w:id="106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07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5624C4AE" w14:textId="46203396" w:rsidR="004F5BC8" w:rsidRPr="00CE6454" w:rsidRDefault="004F5BC8">
            <w:pPr>
              <w:rPr>
                <w:rFonts w:ascii="Arial Unicode MS" w:eastAsia="Arial Unicode MS"/>
                <w:noProof/>
                <w:rPrChange w:id="108" w:author="Acer" w:date="2024-10-18T01:48:00Z" w16du:dateUtc="2024-10-17T17:48:00Z">
                  <w:rPr>
                    <w:noProof/>
                  </w:rPr>
                </w:rPrChange>
              </w:rPr>
            </w:pPr>
            <w:r w:rsidRPr="00CE6454">
              <w:rPr>
                <w:rFonts w:ascii="Arial Unicode MS" w:eastAsia="Arial Unicode MS"/>
                <w:noProof/>
                <w:rPrChange w:id="109" w:author="Acer" w:date="2024-10-18T01:48:00Z" w16du:dateUtc="2024-10-17T17:48:00Z">
                  <w:rPr>
                    <w:noProof/>
                  </w:rPr>
                </w:rPrChange>
              </w:rPr>
              <w:t>2024</w:t>
            </w:r>
            <w:r>
              <w:rPr>
                <w:rFonts w:ascii="Arial Unicode MS" w:eastAsia="Arial Unicode MS" w:hint="eastAsia"/>
                <w:noProof/>
              </w:rPr>
              <w:t>年</w:t>
            </w:r>
            <w:r w:rsidRPr="00CE6454">
              <w:rPr>
                <w:rFonts w:ascii="Arial Unicode MS" w:eastAsia="Arial Unicode MS"/>
                <w:noProof/>
                <w:rPrChange w:id="110" w:author="Acer" w:date="2024-10-18T01:48:00Z" w16du:dateUtc="2024-10-17T17:48:00Z">
                  <w:rPr>
                    <w:noProof/>
                  </w:rPr>
                </w:rPrChange>
              </w:rPr>
              <w:t>1</w:t>
            </w:r>
            <w:ins w:id="111" w:author="Acer" w:date="2024-10-18T01:45:00Z" w16du:dateUtc="2024-10-17T17:45:00Z">
              <w:r>
                <w:rPr>
                  <w:rFonts w:ascii="Arial Unicode MS" w:eastAsia="Arial Unicode MS" w:hint="eastAsia"/>
                  <w:noProof/>
                </w:rPr>
                <w:t>-6</w:t>
              </w:r>
            </w:ins>
            <w:del w:id="112" w:author="Acer" w:date="2024-10-18T01:45:00Z" w16du:dateUtc="2024-10-17T17:45:00Z">
              <w:r w:rsidDel="00CE6454">
                <w:rPr>
                  <w:rFonts w:ascii="Arial Unicode MS" w:eastAsia="Arial Unicode MS" w:hint="eastAsia"/>
                  <w:noProof/>
                </w:rPr>
                <w:delText>与</w:delText>
              </w:r>
            </w:del>
            <w:r>
              <w:rPr>
                <w:rFonts w:ascii="Arial Unicode MS" w:eastAsia="Arial Unicode MS" w:hint="eastAsia"/>
                <w:noProof/>
              </w:rPr>
              <w:t>月份</w:t>
            </w:r>
          </w:p>
        </w:tc>
      </w:tr>
      <w:tr w:rsidR="004F5BC8" w14:paraId="0310BC23" w14:textId="77777777" w:rsidTr="004F5BC8">
        <w:trPr>
          <w:trPrChange w:id="113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14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852D370" w14:textId="5BC7BFA6" w:rsidR="004F5BC8" w:rsidRPr="00CE6454" w:rsidRDefault="004F5BC8">
            <w:pPr>
              <w:rPr>
                <w:rFonts w:ascii="Arial Unicode MS" w:eastAsia="Arial Unicode MS"/>
                <w:noProof/>
                <w:rPrChange w:id="115" w:author="Acer" w:date="2024-10-18T01:48:00Z" w16du:dateUtc="2024-10-17T17:48:00Z">
                  <w:rPr>
                    <w:noProof/>
                  </w:rPr>
                </w:rPrChange>
              </w:rPr>
            </w:pPr>
            <w:ins w:id="116" w:author="Acer" w:date="2024-10-18T01:45:00Z" w16du:dateUtc="2024-10-17T17:45:00Z">
              <w:r>
                <w:rPr>
                  <w:rFonts w:ascii="Arial Unicode MS" w:eastAsia="Arial Unicode MS" w:hint="eastAsia"/>
                  <w:noProof/>
                </w:rPr>
                <w:t>编制单位：南京农副产品物流配送中心有限公司</w:t>
              </w:r>
            </w:ins>
            <w:del w:id="117" w:author="Acer" w:date="2024-10-18T01:45:00Z" w16du:dateUtc="2024-10-17T17:45:00Z">
              <w:r w:rsidDel="00CE6454">
                <w:rPr>
                  <w:rFonts w:ascii="Arial Unicode MS" w:eastAsia="Arial Unicode MS" w:hint="eastAsia"/>
                  <w:noProof/>
                </w:rPr>
                <w:delText>南京农</w:delText>
              </w:r>
              <w:r w:rsidRPr="00CE6454" w:rsidDel="00CE6454">
                <w:rPr>
                  <w:rFonts w:ascii="Arial Unicode MS" w:eastAsia="Arial Unicode MS"/>
                  <w:noProof/>
                  <w:rPrChange w:id="118" w:author="Acer" w:date="2024-10-18T01:48:00Z" w16du:dateUtc="2024-10-17T17:48:00Z">
                    <w:rPr>
                      <w:noProof/>
                    </w:rPr>
                  </w:rPrChange>
                </w:rPr>
                <w:delText>R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产</w:delText>
              </w:r>
              <w:r w:rsidRPr="00CE6454" w:rsidDel="00CE6454">
                <w:rPr>
                  <w:rFonts w:ascii="Arial Unicode MS" w:eastAsia="Arial Unicode MS"/>
                  <w:noProof/>
                  <w:rPrChange w:id="119" w:author="Acer" w:date="2024-10-18T01:48:00Z" w16du:dateUtc="2024-10-17T17:48:00Z">
                    <w:rPr>
                      <w:noProof/>
                    </w:rPr>
                  </w:rPrChange>
                </w:rPr>
                <w:delText>C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物流配送中心有限公丹</w:delText>
              </w:r>
            </w:del>
          </w:p>
        </w:tc>
      </w:tr>
      <w:tr w:rsidR="004F5BC8" w14:paraId="04DBE9F9" w14:textId="77777777" w:rsidTr="004F5BC8">
        <w:trPr>
          <w:trPrChange w:id="120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21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22BC60BC" w14:textId="3DCFEAF0" w:rsidR="004F5BC8" w:rsidRPr="00CE6454" w:rsidRDefault="004F5BC8">
            <w:pPr>
              <w:rPr>
                <w:rFonts w:ascii="Arial Unicode MS" w:eastAsia="Arial Unicode MS"/>
                <w:noProof/>
                <w:rPrChange w:id="122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三</w:t>
            </w:r>
            <w:r w:rsidRPr="00CE6454">
              <w:rPr>
                <w:rFonts w:ascii="Arial Unicode MS" w:eastAsia="Arial Unicode MS"/>
                <w:noProof/>
                <w:rPrChange w:id="123" w:author="Acer" w:date="2024-10-18T01:48:00Z" w16du:dateUtc="2024-10-17T17:48:00Z">
                  <w:rPr>
                    <w:noProof/>
                  </w:rPr>
                </w:rPrChange>
              </w:rPr>
              <w:t>、</w:t>
            </w:r>
            <w:r>
              <w:rPr>
                <w:rFonts w:ascii="Arial Unicode MS" w:eastAsia="Arial Unicode MS" w:hint="eastAsia"/>
                <w:noProof/>
              </w:rPr>
              <w:t>本期</w:t>
            </w:r>
            <w:ins w:id="124" w:author="Acer" w:date="2024-10-18T01:45:00Z" w16du:dateUtc="2024-10-17T17:45:00Z">
              <w:r>
                <w:rPr>
                  <w:rFonts w:ascii="Arial Unicode MS" w:eastAsia="Arial Unicode MS" w:hint="eastAsia"/>
                  <w:noProof/>
                </w:rPr>
                <w:t>增</w:t>
              </w:r>
            </w:ins>
            <w:del w:id="125" w:author="Acer" w:date="2024-10-18T01:45:00Z" w16du:dateUtc="2024-10-17T17:45:00Z">
              <w:r w:rsidDel="00CE6454">
                <w:rPr>
                  <w:rFonts w:ascii="Arial Unicode MS" w:eastAsia="Arial Unicode MS" w:hint="eastAsia"/>
                  <w:noProof/>
                </w:rPr>
                <w:delText>増</w:delText>
              </w:r>
            </w:del>
            <w:r>
              <w:rPr>
                <w:rFonts w:ascii="Arial Unicode MS" w:eastAsia="Arial Unicode MS" w:hint="eastAsia"/>
                <w:noProof/>
              </w:rPr>
              <w:t>减变动金额（减少以</w:t>
            </w:r>
            <w:r w:rsidRPr="00CE6454">
              <w:rPr>
                <w:rFonts w:ascii="Arial Unicode MS" w:eastAsia="Arial Unicode MS"/>
                <w:noProof/>
                <w:rPrChange w:id="126" w:author="Acer" w:date="2024-10-18T01:48:00Z" w16du:dateUtc="2024-10-17T17:48:00Z">
                  <w:rPr>
                    <w:noProof/>
                  </w:rPr>
                </w:rPrChange>
              </w:rPr>
              <w:t>“</w:t>
            </w:r>
            <w:r>
              <w:rPr>
                <w:rFonts w:ascii="Arial Unicode MS" w:eastAsia="Arial Unicode MS" w:hint="eastAsia"/>
                <w:noProof/>
              </w:rPr>
              <w:t>一</w:t>
            </w:r>
            <w:r w:rsidRPr="00CE6454">
              <w:rPr>
                <w:rFonts w:ascii="Arial Unicode MS" w:eastAsia="Arial Unicode MS"/>
                <w:noProof/>
                <w:rPrChange w:id="127" w:author="Acer" w:date="2024-10-18T01:48:00Z" w16du:dateUtc="2024-10-17T17:48:00Z">
                  <w:rPr>
                    <w:noProof/>
                  </w:rPr>
                </w:rPrChange>
              </w:rPr>
              <w:t>”</w:t>
            </w:r>
            <w:r>
              <w:rPr>
                <w:rFonts w:ascii="Arial Unicode MS" w:eastAsia="Arial Unicode MS" w:hint="eastAsia"/>
                <w:noProof/>
              </w:rPr>
              <w:t>号</w:t>
            </w:r>
            <w:ins w:id="128" w:author="Acer" w:date="2024-10-18T01:45:00Z" w16du:dateUtc="2024-10-17T17:45:00Z">
              <w:r>
                <w:rPr>
                  <w:rFonts w:ascii="Arial Unicode MS" w:eastAsia="Arial Unicode MS" w:hint="eastAsia"/>
                  <w:noProof/>
                </w:rPr>
                <w:t>填</w:t>
              </w:r>
            </w:ins>
            <w:del w:id="129" w:author="Acer" w:date="2024-10-18T01:45:00Z" w16du:dateUtc="2024-10-17T17:45:00Z">
              <w:r w:rsidDel="00CE6454">
                <w:rPr>
                  <w:rFonts w:ascii="Arial Unicode MS" w:eastAsia="Arial Unicode MS" w:hint="eastAsia"/>
                  <w:noProof/>
                </w:rPr>
                <w:delText>壊</w:delText>
              </w:r>
            </w:del>
            <w:r>
              <w:rPr>
                <w:rFonts w:ascii="Arial Unicode MS" w:eastAsia="Arial Unicode MS" w:hint="eastAsia"/>
                <w:noProof/>
              </w:rPr>
              <w:t>列）</w:t>
            </w:r>
          </w:p>
        </w:tc>
      </w:tr>
      <w:tr w:rsidR="004F5BC8" w14:paraId="3569A416" w14:textId="77777777" w:rsidTr="004F5BC8">
        <w:trPr>
          <w:trPrChange w:id="130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31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C937DF3" w14:textId="51E6780E" w:rsidR="004F5BC8" w:rsidRPr="00CE6454" w:rsidRDefault="004F5BC8">
            <w:pPr>
              <w:rPr>
                <w:rFonts w:ascii="Arial Unicode MS" w:eastAsia="Arial Unicode MS"/>
                <w:noProof/>
                <w:rPrChange w:id="132" w:author="Acer" w:date="2024-10-18T01:48:00Z" w16du:dateUtc="2024-10-17T17:48:00Z">
                  <w:rPr>
                    <w:noProof/>
                  </w:rPr>
                </w:rPrChange>
              </w:rPr>
            </w:pPr>
            <w:ins w:id="133" w:author="Acer" w:date="2024-10-18T01:45:00Z" w16du:dateUtc="2024-10-17T17:45:00Z">
              <w:r w:rsidRPr="00CE6454">
                <w:rPr>
                  <w:rFonts w:ascii="Arial Unicode MS" w:eastAsia="Arial Unicode MS" w:hint="eastAsia"/>
                  <w:noProof/>
                  <w:rPrChange w:id="134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-</w:t>
              </w:r>
            </w:ins>
            <w:del w:id="135" w:author="Acer" w:date="2024-10-18T01:45:00Z" w16du:dateUtc="2024-10-17T17:45:00Z">
              <w:r w:rsidRPr="00CE6454" w:rsidDel="00CE6454">
                <w:rPr>
                  <w:rFonts w:ascii="Arial Unicode MS" w:eastAsia="Arial Unicode MS"/>
                  <w:noProof/>
                  <w:rPrChange w:id="136" w:author="Acer" w:date="2024-10-18T01:48:00Z" w16du:dateUtc="2024-10-17T17:48:00Z">
                    <w:rPr>
                      <w:noProof/>
                    </w:rPr>
                  </w:rPrChange>
                </w:rPr>
                <w:delText>•</w:delText>
              </w:r>
            </w:del>
            <w:r w:rsidRPr="00CE6454">
              <w:rPr>
                <w:rFonts w:ascii="Arial Unicode MS" w:eastAsia="Arial Unicode MS"/>
                <w:noProof/>
                <w:rPrChange w:id="137" w:author="Acer" w:date="2024-10-18T01:48:00Z" w16du:dateUtc="2024-10-17T17:48:00Z">
                  <w:rPr>
                    <w:noProof/>
                  </w:rPr>
                </w:rPrChange>
              </w:rPr>
              <w:t>176,616.57</w:t>
            </w:r>
          </w:p>
        </w:tc>
      </w:tr>
      <w:tr w:rsidR="004F5BC8" w14:paraId="60254E7E" w14:textId="77777777" w:rsidTr="004F5BC8">
        <w:trPr>
          <w:trPrChange w:id="138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39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2017EBD8" w14:textId="295F05B3" w:rsidR="004F5BC8" w:rsidRPr="00CE6454" w:rsidRDefault="004F5BC8">
            <w:pPr>
              <w:rPr>
                <w:rFonts w:ascii="Arial Unicode MS" w:eastAsia="Arial Unicode MS"/>
                <w:noProof/>
                <w:rPrChange w:id="140" w:author="Acer" w:date="2024-10-18T01:48:00Z" w16du:dateUtc="2024-10-17T17:48:00Z">
                  <w:rPr>
                    <w:noProof/>
                  </w:rPr>
                </w:rPrChange>
              </w:rPr>
            </w:pPr>
            <w:r w:rsidRPr="00CE6454">
              <w:rPr>
                <w:rFonts w:ascii="Arial Unicode MS" w:eastAsia="Arial Unicode MS"/>
                <w:noProof/>
                <w:rPrChange w:id="141" w:author="Acer" w:date="2024-10-18T01:48:00Z" w16du:dateUtc="2024-10-17T17:48:00Z">
                  <w:rPr>
                    <w:noProof/>
                  </w:rPr>
                </w:rPrChange>
              </w:rPr>
              <w:t>-</w:t>
            </w:r>
            <w:ins w:id="142" w:author="Acer" w:date="2024-10-18T01:45:00Z" w16du:dateUtc="2024-10-17T17:45:00Z">
              <w:r w:rsidRPr="00CE6454">
                <w:rPr>
                  <w:rFonts w:ascii="Arial Unicode MS" w:eastAsia="Arial Unicode MS" w:hint="eastAsia"/>
                  <w:noProof/>
                  <w:rPrChange w:id="143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1,</w:t>
              </w:r>
            </w:ins>
            <w:del w:id="144" w:author="Acer" w:date="2024-10-18T01:45:00Z" w16du:dateUtc="2024-10-17T17:45:00Z">
              <w:r w:rsidRPr="00CE6454" w:rsidDel="00CE6454">
                <w:rPr>
                  <w:rFonts w:ascii="Arial Unicode MS" w:eastAsia="Arial Unicode MS"/>
                  <w:noProof/>
                  <w:rPrChange w:id="145" w:author="Acer" w:date="2024-10-18T01:48:00Z" w16du:dateUtc="2024-10-17T17:48:00Z">
                    <w:rPr>
                      <w:noProof/>
                    </w:rPr>
                  </w:rPrChange>
                </w:rPr>
                <w:delText>|</w:delText>
              </w:r>
            </w:del>
            <w:r w:rsidRPr="00CE6454">
              <w:rPr>
                <w:rFonts w:ascii="Arial Unicode MS" w:eastAsia="Arial Unicode MS"/>
                <w:noProof/>
                <w:rPrChange w:id="146" w:author="Acer" w:date="2024-10-18T01:48:00Z" w16du:dateUtc="2024-10-17T17:48:00Z">
                  <w:rPr>
                    <w:noProof/>
                  </w:rPr>
                </w:rPrChange>
              </w:rPr>
              <w:t>400,000,000.00</w:t>
            </w:r>
          </w:p>
        </w:tc>
      </w:tr>
      <w:tr w:rsidR="004F5BC8" w14:paraId="6630932F" w14:textId="77777777" w:rsidTr="004F5BC8">
        <w:trPr>
          <w:trPrChange w:id="147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48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69AF6B4" w14:textId="2B7B781B" w:rsidR="004F5BC8" w:rsidRPr="00CE6454" w:rsidRDefault="004F5BC8">
            <w:pPr>
              <w:rPr>
                <w:rFonts w:ascii="Arial Unicode MS" w:eastAsia="Arial Unicode MS"/>
                <w:noProof/>
                <w:rPrChange w:id="149" w:author="Acer" w:date="2024-10-18T01:48:00Z" w16du:dateUtc="2024-10-17T17:48:00Z">
                  <w:rPr>
                    <w:noProof/>
                  </w:rPr>
                </w:rPrChange>
              </w:rPr>
            </w:pPr>
            <w:ins w:id="150" w:author="Acer" w:date="2024-10-18T01:45:00Z" w16du:dateUtc="2024-10-17T17:45:00Z">
              <w:r w:rsidRPr="00CE6454">
                <w:rPr>
                  <w:rFonts w:ascii="Arial Unicode MS" w:eastAsia="Arial Unicode MS"/>
                  <w:noProof/>
                  <w:rPrChange w:id="151" w:author="Acer" w:date="2024-10-18T01:48:00Z" w16du:dateUtc="2024-10-17T17:48:00Z">
                    <w:rPr>
                      <w:noProof/>
                    </w:rPr>
                  </w:rPrChange>
                </w:rPr>
                <w:t>2024</w:t>
              </w:r>
              <w:r>
                <w:rPr>
                  <w:rFonts w:ascii="Arial Unicode MS" w:eastAsia="Arial Unicode MS" w:hint="eastAsia"/>
                  <w:noProof/>
                </w:rPr>
                <w:t>年</w:t>
              </w:r>
              <w:r w:rsidRPr="00CE6454">
                <w:rPr>
                  <w:rFonts w:ascii="Arial Unicode MS" w:eastAsia="Arial Unicode MS"/>
                  <w:noProof/>
                  <w:rPrChange w:id="152" w:author="Acer" w:date="2024-10-18T01:48:00Z" w16du:dateUtc="2024-10-17T17:48:00Z">
                    <w:rPr>
                      <w:noProof/>
                    </w:rPr>
                  </w:rPrChange>
                </w:rPr>
                <w:t>1</w:t>
              </w:r>
              <w:r>
                <w:rPr>
                  <w:rFonts w:ascii="Arial Unicode MS" w:eastAsia="Arial Unicode MS" w:hint="eastAsia"/>
                  <w:noProof/>
                </w:rPr>
                <w:t>-6月份</w:t>
              </w:r>
            </w:ins>
            <w:del w:id="153" w:author="Acer" w:date="2024-10-18T01:45:00Z" w16du:dateUtc="2024-10-17T17:45:00Z">
              <w:r w:rsidRPr="00CE6454" w:rsidDel="00CE6454">
                <w:rPr>
                  <w:rFonts w:ascii="Arial Unicode MS" w:eastAsia="Arial Unicode MS"/>
                  <w:noProof/>
                  <w:rPrChange w:id="154" w:author="Acer" w:date="2024-10-18T01:48:00Z" w16du:dateUtc="2024-10-17T17:48:00Z">
                    <w:rPr>
                      <w:noProof/>
                    </w:rPr>
                  </w:rPrChange>
                </w:rPr>
                <w:delText>202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怦</w:delText>
              </w:r>
              <w:r w:rsidRPr="00CE6454" w:rsidDel="00CE6454">
                <w:rPr>
                  <w:rFonts w:ascii="Arial Unicode MS" w:eastAsia="Arial Unicode MS"/>
                  <w:noProof/>
                  <w:rPrChange w:id="155" w:author="Acer" w:date="2024-10-18T01:48:00Z" w16du:dateUtc="2024-10-17T17:48:00Z">
                    <w:rPr>
                      <w:noProof/>
                    </w:rPr>
                  </w:rPrChange>
                </w:rPr>
                <w:delText>1W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月份</w:delText>
              </w:r>
            </w:del>
          </w:p>
        </w:tc>
      </w:tr>
      <w:tr w:rsidR="004F5BC8" w14:paraId="64562D1B" w14:textId="77777777" w:rsidTr="004F5BC8">
        <w:trPr>
          <w:trPrChange w:id="156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57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3094E080" w14:textId="58BBD78A" w:rsidR="004F5BC8" w:rsidRPr="00CE6454" w:rsidRDefault="004F5BC8">
            <w:pPr>
              <w:rPr>
                <w:rFonts w:ascii="Arial Unicode MS" w:eastAsia="Arial Unicode MS"/>
                <w:noProof/>
                <w:rPrChange w:id="158" w:author="Acer" w:date="2024-10-18T01:48:00Z" w16du:dateUtc="2024-10-17T17:48:00Z">
                  <w:rPr>
                    <w:noProof/>
                  </w:rPr>
                </w:rPrChange>
              </w:rPr>
            </w:pPr>
            <w:ins w:id="159" w:author="Acer" w:date="2024-10-18T01:45:00Z" w16du:dateUtc="2024-10-17T17:45:00Z">
              <w:r>
                <w:rPr>
                  <w:rFonts w:ascii="Arial Unicode MS" w:eastAsia="Arial Unicode MS" w:hint="eastAsia"/>
                  <w:noProof/>
                </w:rPr>
                <w:t>编制单位：南京农副产品物流配送中心有限公司</w:t>
              </w:r>
            </w:ins>
            <w:del w:id="160" w:author="Acer" w:date="2024-10-18T01:45:00Z" w16du:dateUtc="2024-10-17T17:45:00Z">
              <w:r w:rsidDel="00CE6454">
                <w:rPr>
                  <w:rFonts w:ascii="Arial Unicode MS" w:eastAsia="Arial Unicode MS" w:hint="eastAsia"/>
                  <w:noProof/>
                </w:rPr>
                <w:delText>南京农副</w:delText>
              </w:r>
              <w:r w:rsidRPr="00CE6454" w:rsidDel="00CE6454">
                <w:rPr>
                  <w:rFonts w:ascii="Arial Unicode MS" w:eastAsia="Arial Unicode MS"/>
                  <w:noProof/>
                  <w:rPrChange w:id="161" w:author="Acer" w:date="2024-10-18T01:48:00Z" w16du:dateUtc="2024-10-17T17:48:00Z">
                    <w:rPr>
                      <w:noProof/>
                    </w:rPr>
                  </w:rPrChange>
                </w:rPr>
                <w:delText>-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品物広配近中九有限公</w:delText>
              </w:r>
              <w:r w:rsidRPr="00CE6454" w:rsidDel="00CE6454">
                <w:rPr>
                  <w:rFonts w:ascii="Arial Unicode MS" w:eastAsia="Arial Unicode MS"/>
                  <w:noProof/>
                  <w:rPrChange w:id="162" w:author="Acer" w:date="2024-10-18T01:48:00Z" w16du:dateUtc="2024-10-17T17:48:00Z">
                    <w:rPr>
                      <w:noProof/>
                    </w:rPr>
                  </w:rPrChange>
                </w:rPr>
                <w:delText>V</w:delText>
              </w:r>
            </w:del>
          </w:p>
        </w:tc>
      </w:tr>
      <w:tr w:rsidR="004F5BC8" w14:paraId="587394BB" w14:textId="77777777" w:rsidTr="004F5BC8">
        <w:trPr>
          <w:trPrChange w:id="163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64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D096DE3" w14:textId="77777777" w:rsidR="004F5BC8" w:rsidRPr="00CE6454" w:rsidRDefault="004F5BC8">
            <w:pPr>
              <w:rPr>
                <w:rFonts w:ascii="Arial Unicode MS" w:eastAsia="Arial Unicode MS"/>
                <w:noProof/>
                <w:rPrChange w:id="165" w:author="Acer" w:date="2024-10-18T01:48:00Z" w16du:dateUtc="2024-10-17T17:48:00Z">
                  <w:rPr>
                    <w:noProof/>
                  </w:rPr>
                </w:rPrChange>
              </w:rPr>
            </w:pPr>
            <w:del w:id="166" w:author="Acer" w:date="2024-10-18T01:45:00Z" w16du:dateUtc="2024-10-17T17:45:00Z">
              <w:r w:rsidRPr="00CE6454" w:rsidDel="00CE6454">
                <w:rPr>
                  <w:rFonts w:ascii="Arial Unicode MS" w:eastAsia="Arial Unicode MS"/>
                  <w:noProof/>
                  <w:rPrChange w:id="167" w:author="Acer" w:date="2024-10-18T01:48:00Z" w16du:dateUtc="2024-10-17T17:48:00Z">
                    <w:rPr>
                      <w:noProof/>
                    </w:rPr>
                  </w:rPrChange>
                </w:rPr>
                <w:delText>|</w:delText>
              </w:r>
            </w:del>
            <w:r>
              <w:rPr>
                <w:rFonts w:ascii="Arial Unicode MS" w:eastAsia="Arial Unicode MS" w:hint="eastAsia"/>
                <w:noProof/>
              </w:rPr>
              <w:t>上期金额</w:t>
            </w:r>
          </w:p>
        </w:tc>
      </w:tr>
      <w:tr w:rsidR="004F5BC8" w14:paraId="0CC31266" w14:textId="77777777" w:rsidTr="004F5BC8">
        <w:trPr>
          <w:trPrChange w:id="168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69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40E3A947" w14:textId="77777777" w:rsidR="004F5BC8" w:rsidRPr="00CE6454" w:rsidRDefault="004F5BC8">
            <w:pPr>
              <w:rPr>
                <w:rFonts w:ascii="Arial Unicode MS" w:eastAsia="Arial Unicode MS"/>
                <w:noProof/>
                <w:rPrChange w:id="170" w:author="Acer" w:date="2024-10-18T01:48:00Z" w16du:dateUtc="2024-10-17T17:48:00Z">
                  <w:rPr>
                    <w:noProof/>
                  </w:rPr>
                </w:rPrChange>
              </w:rPr>
            </w:pPr>
            <w:del w:id="171" w:author="Acer" w:date="2024-10-18T01:45:00Z" w16du:dateUtc="2024-10-17T17:45:00Z">
              <w:r w:rsidRPr="00CE6454" w:rsidDel="00CE6454">
                <w:rPr>
                  <w:rFonts w:ascii="Arial Unicode MS" w:eastAsia="Arial Unicode MS"/>
                  <w:noProof/>
                  <w:rPrChange w:id="172" w:author="Acer" w:date="2024-10-18T01:48:00Z" w16du:dateUtc="2024-10-17T17:48:00Z">
                    <w:rPr>
                      <w:noProof/>
                    </w:rPr>
                  </w:rPrChange>
                </w:rPr>
                <w:delText>I</w:delText>
              </w:r>
            </w:del>
            <w:r>
              <w:rPr>
                <w:rFonts w:ascii="Arial Unicode MS" w:eastAsia="Arial Unicode MS" w:hint="eastAsia"/>
                <w:noProof/>
              </w:rPr>
              <w:t>优先股</w:t>
            </w:r>
          </w:p>
        </w:tc>
      </w:tr>
      <w:tr w:rsidR="004F5BC8" w14:paraId="20B85018" w14:textId="77777777" w:rsidTr="004F5BC8">
        <w:trPr>
          <w:trPrChange w:id="173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74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27A68D7" w14:textId="4AA04EF8" w:rsidR="004F5BC8" w:rsidRPr="00CE6454" w:rsidRDefault="004F5BC8">
            <w:pPr>
              <w:rPr>
                <w:rFonts w:ascii="Arial Unicode MS" w:eastAsia="Arial Unicode MS"/>
                <w:noProof/>
                <w:rPrChange w:id="175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一</w:t>
            </w:r>
            <w:r w:rsidRPr="00CE6454">
              <w:rPr>
                <w:rFonts w:ascii="Arial Unicode MS" w:eastAsia="Arial Unicode MS"/>
                <w:noProof/>
                <w:rPrChange w:id="176" w:author="Acer" w:date="2024-10-18T01:48:00Z" w16du:dateUtc="2024-10-17T17:48:00Z">
                  <w:rPr>
                    <w:noProof/>
                  </w:rPr>
                </w:rPrChange>
              </w:rPr>
              <w:t>、</w:t>
            </w:r>
            <w:r>
              <w:rPr>
                <w:rFonts w:ascii="Arial Unicode MS" w:eastAsia="Arial Unicode MS" w:hint="eastAsia"/>
                <w:noProof/>
              </w:rPr>
              <w:t>上年期末余</w:t>
            </w:r>
            <w:ins w:id="177" w:author="Acer" w:date="2024-10-18T01:45:00Z" w16du:dateUtc="2024-10-17T17:45:00Z">
              <w:r>
                <w:rPr>
                  <w:rFonts w:ascii="Arial Unicode MS" w:eastAsia="Arial Unicode MS" w:hint="eastAsia"/>
                  <w:noProof/>
                </w:rPr>
                <w:t>额</w:t>
              </w:r>
            </w:ins>
            <w:del w:id="178" w:author="Acer" w:date="2024-10-18T01:45:00Z" w16du:dateUtc="2024-10-17T17:45:00Z">
              <w:r w:rsidDel="00CE6454">
                <w:rPr>
                  <w:rFonts w:ascii="Arial Unicode MS" w:eastAsia="Arial Unicode MS" w:hint="eastAsia"/>
                  <w:noProof/>
                </w:rPr>
                <w:delText>的</w:delText>
              </w:r>
            </w:del>
          </w:p>
        </w:tc>
      </w:tr>
      <w:tr w:rsidR="004F5BC8" w14:paraId="0A5BA72E" w14:textId="77777777" w:rsidTr="004F5BC8">
        <w:trPr>
          <w:trPrChange w:id="179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80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4FDDB286" w14:textId="70A271AD" w:rsidR="004F5BC8" w:rsidRPr="00CE6454" w:rsidRDefault="004F5BC8">
            <w:pPr>
              <w:rPr>
                <w:rFonts w:ascii="Arial Unicode MS" w:eastAsia="Arial Unicode MS"/>
                <w:noProof/>
                <w:rPrChange w:id="181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三</w:t>
            </w:r>
            <w:r w:rsidRPr="00CE6454">
              <w:rPr>
                <w:rFonts w:ascii="Arial Unicode MS" w:eastAsia="Arial Unicode MS"/>
                <w:noProof/>
                <w:rPrChange w:id="182" w:author="Acer" w:date="2024-10-18T01:48:00Z" w16du:dateUtc="2024-10-17T17:48:00Z">
                  <w:rPr>
                    <w:noProof/>
                  </w:rPr>
                </w:rPrChange>
              </w:rPr>
              <w:t>、</w:t>
            </w:r>
            <w:r>
              <w:rPr>
                <w:rFonts w:ascii="Arial Unicode MS" w:eastAsia="Arial Unicode MS" w:hint="eastAsia"/>
                <w:noProof/>
              </w:rPr>
              <w:t>本期</w:t>
            </w:r>
            <w:ins w:id="183" w:author="Acer" w:date="2024-10-18T01:45:00Z" w16du:dateUtc="2024-10-17T17:45:00Z">
              <w:r>
                <w:rPr>
                  <w:rFonts w:ascii="Arial Unicode MS" w:eastAsia="Arial Unicode MS" w:hint="eastAsia"/>
                  <w:noProof/>
                </w:rPr>
                <w:t>增</w:t>
              </w:r>
            </w:ins>
            <w:del w:id="184" w:author="Acer" w:date="2024-10-18T01:45:00Z" w16du:dateUtc="2024-10-17T17:45:00Z">
              <w:r w:rsidDel="00CE6454">
                <w:rPr>
                  <w:rFonts w:ascii="Arial Unicode MS" w:eastAsia="Arial Unicode MS" w:hint="eastAsia"/>
                  <w:noProof/>
                </w:rPr>
                <w:delText>増</w:delText>
              </w:r>
            </w:del>
            <w:r>
              <w:rPr>
                <w:rFonts w:ascii="Arial Unicode MS" w:eastAsia="Arial Unicode MS" w:hint="eastAsia"/>
                <w:noProof/>
              </w:rPr>
              <w:t>减变动金额（减少以</w:t>
            </w:r>
            <w:r w:rsidRPr="00CE6454">
              <w:rPr>
                <w:rFonts w:ascii="Arial Unicode MS" w:eastAsia="Arial Unicode MS"/>
                <w:noProof/>
                <w:rPrChange w:id="185" w:author="Acer" w:date="2024-10-18T01:48:00Z" w16du:dateUtc="2024-10-17T17:48:00Z">
                  <w:rPr>
                    <w:noProof/>
                  </w:rPr>
                </w:rPrChange>
              </w:rPr>
              <w:t>“</w:t>
            </w:r>
            <w:r>
              <w:rPr>
                <w:rFonts w:ascii="Arial Unicode MS" w:eastAsia="Arial Unicode MS" w:hint="eastAsia"/>
                <w:noProof/>
              </w:rPr>
              <w:t>一</w:t>
            </w:r>
            <w:r w:rsidRPr="00CE6454">
              <w:rPr>
                <w:rFonts w:ascii="Arial Unicode MS" w:eastAsia="Arial Unicode MS"/>
                <w:noProof/>
                <w:rPrChange w:id="186" w:author="Acer" w:date="2024-10-18T01:48:00Z" w16du:dateUtc="2024-10-17T17:48:00Z">
                  <w:rPr>
                    <w:noProof/>
                  </w:rPr>
                </w:rPrChange>
              </w:rPr>
              <w:t>”</w:t>
            </w:r>
            <w:r>
              <w:rPr>
                <w:rFonts w:ascii="Arial Unicode MS" w:eastAsia="Arial Unicode MS" w:hint="eastAsia"/>
                <w:noProof/>
              </w:rPr>
              <w:t>号</w:t>
            </w:r>
            <w:ins w:id="187" w:author="Acer" w:date="2024-10-18T01:45:00Z" w16du:dateUtc="2024-10-17T17:45:00Z">
              <w:r>
                <w:rPr>
                  <w:rFonts w:ascii="Arial Unicode MS" w:eastAsia="Arial Unicode MS" w:hint="eastAsia"/>
                  <w:noProof/>
                </w:rPr>
                <w:t>填</w:t>
              </w:r>
            </w:ins>
            <w:del w:id="188" w:author="Acer" w:date="2024-10-18T01:45:00Z" w16du:dateUtc="2024-10-17T17:45:00Z">
              <w:r w:rsidDel="00CE6454">
                <w:rPr>
                  <w:rFonts w:ascii="Arial Unicode MS" w:eastAsia="Arial Unicode MS" w:hint="eastAsia"/>
                  <w:noProof/>
                </w:rPr>
                <w:delText>壊</w:delText>
              </w:r>
            </w:del>
            <w:r>
              <w:rPr>
                <w:rFonts w:ascii="Arial Unicode MS" w:eastAsia="Arial Unicode MS" w:hint="eastAsia"/>
                <w:noProof/>
              </w:rPr>
              <w:t>列）</w:t>
            </w:r>
          </w:p>
        </w:tc>
      </w:tr>
      <w:tr w:rsidR="004F5BC8" w14:paraId="38A28DB7" w14:textId="77777777" w:rsidTr="004F5BC8">
        <w:trPr>
          <w:trPrChange w:id="189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90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3F25D88F" w14:textId="478F1F21" w:rsidR="004F5BC8" w:rsidRPr="00CE6454" w:rsidRDefault="004F5BC8">
            <w:pPr>
              <w:rPr>
                <w:rFonts w:ascii="Arial Unicode MS" w:eastAsia="Arial Unicode MS" w:hint="eastAsia"/>
                <w:noProof/>
                <w:rPrChange w:id="191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</w:pPr>
            <w:del w:id="192" w:author="Acer" w:date="2024-10-18T01:46:00Z" w16du:dateUtc="2024-10-17T17:46:00Z">
              <w:r w:rsidRPr="00CE6454" w:rsidDel="00CE6454">
                <w:rPr>
                  <w:rFonts w:ascii="Arial Unicode MS" w:eastAsia="Arial Unicode MS"/>
                  <w:noProof/>
                  <w:rPrChange w:id="193" w:author="Acer" w:date="2024-10-18T01:48:00Z" w16du:dateUtc="2024-10-17T17:48:00Z">
                    <w:rPr>
                      <w:noProof/>
                    </w:rPr>
                  </w:rPrChange>
                </w:rPr>
                <w:delText>-I</w:delText>
              </w:r>
            </w:del>
            <w:ins w:id="194" w:author="Acer" w:date="2024-10-18T01:46:00Z" w16du:dateUtc="2024-10-17T17:46:00Z">
              <w:r w:rsidRPr="00CE6454">
                <w:rPr>
                  <w:rFonts w:ascii="Arial Unicode MS" w:eastAsia="Arial Unicode MS" w:hint="eastAsia"/>
                  <w:noProof/>
                  <w:rPrChange w:id="195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#</w:t>
              </w:r>
            </w:ins>
          </w:p>
        </w:tc>
      </w:tr>
      <w:tr w:rsidR="004F5BC8" w14:paraId="6397213B" w14:textId="77777777" w:rsidTr="004F5BC8">
        <w:trPr>
          <w:trPrChange w:id="196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97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BEA2BBA" w14:textId="51FA7793" w:rsidR="004F5BC8" w:rsidRPr="00CE6454" w:rsidRDefault="004F5BC8">
            <w:pPr>
              <w:rPr>
                <w:rFonts w:ascii="Arial Unicode MS" w:eastAsia="Arial Unicode MS"/>
                <w:noProof/>
                <w:rPrChange w:id="198" w:author="Acer" w:date="2024-10-18T01:48:00Z" w16du:dateUtc="2024-10-17T17:48:00Z">
                  <w:rPr>
                    <w:noProof/>
                  </w:rPr>
                </w:rPrChange>
              </w:rPr>
            </w:pPr>
            <w:ins w:id="199" w:author="Acer" w:date="2024-10-18T01:46:00Z" w16du:dateUtc="2024-10-17T17:46:00Z">
              <w:r w:rsidRPr="00CE6454">
                <w:rPr>
                  <w:rFonts w:ascii="Arial Unicode MS" w:eastAsia="Arial Unicode MS" w:hint="eastAsia"/>
                  <w:noProof/>
                  <w:rPrChange w:id="200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#</w:t>
              </w:r>
            </w:ins>
            <w:del w:id="201" w:author="Acer" w:date="2024-10-18T01:46:00Z" w16du:dateUtc="2024-10-17T17:46:00Z">
              <w:r w:rsidRPr="00CE6454" w:rsidDel="00CE6454">
                <w:rPr>
                  <w:rFonts w:ascii="Arial Unicode MS" w:eastAsia="Arial Unicode MS"/>
                  <w:noProof/>
                  <w:rPrChange w:id="202" w:author="Acer" w:date="2024-10-18T01:48:00Z" w16du:dateUtc="2024-10-17T17:48:00Z">
                    <w:rPr>
                      <w:noProof/>
                    </w:rPr>
                  </w:rPrChange>
                </w:rPr>
                <w:delText>-I</w:delText>
              </w:r>
            </w:del>
          </w:p>
        </w:tc>
      </w:tr>
      <w:tr w:rsidR="004F5BC8" w14:paraId="5FCACB51" w14:textId="77777777" w:rsidTr="004F5BC8">
        <w:trPr>
          <w:trPrChange w:id="203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04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2A59E22" w14:textId="45CA80A1" w:rsidR="004F5BC8" w:rsidRPr="00CE6454" w:rsidRDefault="004F5BC8">
            <w:pPr>
              <w:rPr>
                <w:rFonts w:ascii="Arial Unicode MS" w:eastAsia="Arial Unicode MS"/>
                <w:noProof/>
                <w:rPrChange w:id="205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四</w:t>
            </w:r>
            <w:r w:rsidRPr="00CE6454">
              <w:rPr>
                <w:rFonts w:ascii="Arial Unicode MS" w:eastAsia="Arial Unicode MS"/>
                <w:noProof/>
                <w:rPrChange w:id="206" w:author="Acer" w:date="2024-10-18T01:48:00Z" w16du:dateUtc="2024-10-17T17:48:00Z">
                  <w:rPr>
                    <w:noProof/>
                  </w:rPr>
                </w:rPrChange>
              </w:rPr>
              <w:t>、</w:t>
            </w:r>
            <w:r>
              <w:rPr>
                <w:rFonts w:ascii="Arial Unicode MS" w:eastAsia="Arial Unicode MS" w:hint="eastAsia"/>
                <w:noProof/>
              </w:rPr>
              <w:t>本期期末余</w:t>
            </w:r>
            <w:ins w:id="207" w:author="Acer" w:date="2024-10-18T01:46:00Z" w16du:dateUtc="2024-10-17T17:46:00Z">
              <w:r w:rsidRPr="00CE6454">
                <w:rPr>
                  <w:rFonts w:ascii="Arial Unicode MS" w:eastAsia="Arial Unicode MS" w:hint="eastAsia"/>
                  <w:noProof/>
                  <w:rPrChange w:id="208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额</w:t>
              </w:r>
            </w:ins>
            <w:del w:id="209" w:author="Acer" w:date="2024-10-18T01:46:00Z" w16du:dateUtc="2024-10-17T17:46:00Z">
              <w:r w:rsidRPr="00CE6454" w:rsidDel="00CE6454">
                <w:rPr>
                  <w:rFonts w:ascii="Arial Unicode MS" w:eastAsia="Arial Unicode MS"/>
                  <w:noProof/>
                  <w:rPrChange w:id="210" w:author="Acer" w:date="2024-10-18T01:48:00Z" w16du:dateUtc="2024-10-17T17:48:00Z">
                    <w:rPr>
                      <w:noProof/>
                    </w:rPr>
                  </w:rPrChange>
                </w:rPr>
                <w:delText>/</w:delText>
              </w:r>
            </w:del>
          </w:p>
        </w:tc>
      </w:tr>
      <w:tr w:rsidR="004F5BC8" w14:paraId="28E4C1FF" w14:textId="77777777" w:rsidTr="004F5BC8">
        <w:trPr>
          <w:trPrChange w:id="211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12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DB438A7" w14:textId="0F7C4E43" w:rsidR="004F5BC8" w:rsidRPr="00CE6454" w:rsidRDefault="004F5BC8">
            <w:pPr>
              <w:rPr>
                <w:rFonts w:ascii="Arial Unicode MS" w:eastAsia="Arial Unicode MS"/>
                <w:noProof/>
                <w:rPrChange w:id="213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lastRenderedPageBreak/>
              <w:t>按信用风险特征组合计提坏</w:t>
            </w:r>
            <w:ins w:id="214" w:author="Acer" w:date="2024-10-18T01:46:00Z" w16du:dateUtc="2024-10-17T17:46:00Z">
              <w:r>
                <w:rPr>
                  <w:rFonts w:ascii="Arial Unicode MS" w:eastAsia="Arial Unicode MS" w:hint="eastAsia"/>
                  <w:noProof/>
                </w:rPr>
                <w:t>账准备的应收账款</w:t>
              </w:r>
            </w:ins>
          </w:p>
        </w:tc>
      </w:tr>
      <w:tr w:rsidR="004F5BC8" w14:paraId="71253C37" w14:textId="77777777" w:rsidTr="004F5BC8">
        <w:trPr>
          <w:trPrChange w:id="215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16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DFF14AD" w14:textId="15CECD19" w:rsidR="004F5BC8" w:rsidRPr="00CE6454" w:rsidRDefault="004F5BC8">
            <w:pPr>
              <w:rPr>
                <w:rFonts w:ascii="Arial Unicode MS" w:eastAsia="Arial Unicode MS"/>
                <w:noProof/>
                <w:rPrChange w:id="217" w:author="Acer" w:date="2024-10-18T01:48:00Z" w16du:dateUtc="2024-10-17T17:48:00Z">
                  <w:rPr>
                    <w:noProof/>
                  </w:rPr>
                </w:rPrChange>
              </w:rPr>
            </w:pPr>
            <w:del w:id="218" w:author="Acer" w:date="2024-10-18T01:46:00Z" w16du:dateUtc="2024-10-17T17:46:00Z">
              <w:r w:rsidDel="00CE6454">
                <w:rPr>
                  <w:rFonts w:ascii="Arial Unicode MS" w:eastAsia="Arial Unicode MS" w:hint="eastAsia"/>
                  <w:noProof/>
                </w:rPr>
                <w:delText>账准备的应收账款</w:delText>
              </w:r>
            </w:del>
            <w:ins w:id="219" w:author="Acer" w:date="2024-10-18T01:46:00Z" w16du:dateUtc="2024-10-17T17:46:00Z">
              <w:r>
                <w:rPr>
                  <w:rFonts w:ascii="Arial Unicode MS" w:eastAsia="Arial Unicode MS" w:hint="eastAsia"/>
                  <w:noProof/>
                </w:rPr>
                <w:t>#</w:t>
              </w:r>
            </w:ins>
          </w:p>
        </w:tc>
      </w:tr>
      <w:tr w:rsidR="004F5BC8" w14:paraId="58CC7336" w14:textId="77777777" w:rsidTr="004F5BC8">
        <w:trPr>
          <w:trPrChange w:id="220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21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2EE99172" w14:textId="77777777" w:rsidR="004F5BC8" w:rsidRPr="00CE6454" w:rsidRDefault="004F5BC8">
            <w:pPr>
              <w:rPr>
                <w:rFonts w:ascii="Arial Unicode MS" w:eastAsia="Arial Unicode MS"/>
                <w:noProof/>
                <w:rPrChange w:id="222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（</w:t>
            </w:r>
            <w:r w:rsidRPr="00CE6454">
              <w:rPr>
                <w:rFonts w:ascii="Arial Unicode MS" w:eastAsia="Arial Unicode MS"/>
                <w:noProof/>
                <w:rPrChange w:id="223" w:author="Acer" w:date="2024-10-18T01:48:00Z" w16du:dateUtc="2024-10-17T17:48:00Z">
                  <w:rPr>
                    <w:noProof/>
                  </w:rPr>
                </w:rPrChange>
              </w:rPr>
              <w:t>3</w:t>
            </w:r>
            <w:r>
              <w:rPr>
                <w:rFonts w:ascii="Arial Unicode MS" w:eastAsia="Arial Unicode MS" w:hint="eastAsia"/>
                <w:noProof/>
              </w:rPr>
              <w:t>）坏账准备的变动情况</w:t>
            </w:r>
          </w:p>
        </w:tc>
      </w:tr>
      <w:tr w:rsidR="004F5BC8" w14:paraId="70ACFF7D" w14:textId="77777777" w:rsidTr="004F5BC8">
        <w:trPr>
          <w:trPrChange w:id="224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25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3211B5D" w14:textId="77777777" w:rsidR="004F5BC8" w:rsidRPr="00CE6454" w:rsidRDefault="004F5BC8">
            <w:pPr>
              <w:rPr>
                <w:rFonts w:ascii="Arial Unicode MS" w:eastAsia="Arial Unicode MS"/>
                <w:noProof/>
                <w:rPrChange w:id="226" w:author="Acer" w:date="2024-10-18T01:48:00Z" w16du:dateUtc="2024-10-17T17:48:00Z">
                  <w:rPr>
                    <w:noProof/>
                  </w:rPr>
                </w:rPrChange>
              </w:rPr>
            </w:pPr>
            <w:r w:rsidRPr="00CE6454">
              <w:rPr>
                <w:rFonts w:ascii="Arial Unicode MS" w:eastAsia="Arial Unicode MS" w:hint="eastAsia"/>
                <w:noProof/>
                <w:rPrChange w:id="227" w:author="Acer" w:date="2024-10-18T01:48:00Z" w16du:dateUtc="2024-10-17T17:48:00Z">
                  <w:rPr>
                    <w:rFonts w:ascii="Microsoft YaHei UI" w:eastAsia="Microsoft YaHei UI" w:hAnsi="Microsoft YaHei UI" w:cs="Microsoft YaHei UI" w:hint="eastAsia"/>
                    <w:noProof/>
                  </w:rPr>
                </w:rPrChange>
              </w:rPr>
              <w:t>②</w:t>
            </w:r>
            <w:r>
              <w:rPr>
                <w:rFonts w:ascii="Arial Unicode MS" w:eastAsia="Arial Unicode MS" w:hint="eastAsia"/>
                <w:noProof/>
              </w:rPr>
              <w:t>本期计提</w:t>
            </w:r>
            <w:r w:rsidRPr="00CE6454">
              <w:rPr>
                <w:rFonts w:ascii="Arial Unicode MS" w:eastAsia="Arial Unicode MS"/>
                <w:noProof/>
                <w:rPrChange w:id="228" w:author="Acer" w:date="2024-10-18T01:48:00Z" w16du:dateUtc="2024-10-17T17:48:00Z">
                  <w:rPr>
                    <w:noProof/>
                  </w:rPr>
                </w:rPrChange>
              </w:rPr>
              <w:t>、</w:t>
            </w:r>
            <w:r>
              <w:rPr>
                <w:rFonts w:ascii="Arial Unicode MS" w:eastAsia="Arial Unicode MS" w:hint="eastAsia"/>
                <w:noProof/>
              </w:rPr>
              <w:t>收回或转回</w:t>
            </w:r>
            <w:r w:rsidRPr="00CE6454">
              <w:rPr>
                <w:rFonts w:ascii="Arial Unicode MS" w:eastAsia="Arial Unicode MS"/>
                <w:noProof/>
                <w:rPrChange w:id="229" w:author="Acer" w:date="2024-10-18T01:48:00Z" w16du:dateUtc="2024-10-17T17:48:00Z">
                  <w:rPr>
                    <w:noProof/>
                  </w:rPr>
                </w:rPrChange>
              </w:rPr>
              <w:t>、</w:t>
            </w:r>
            <w:r>
              <w:rPr>
                <w:rFonts w:ascii="Arial Unicode MS" w:eastAsia="Arial Unicode MS" w:hint="eastAsia"/>
                <w:noProof/>
              </w:rPr>
              <w:t>核销的坏账准备情况</w:t>
            </w:r>
          </w:p>
        </w:tc>
      </w:tr>
      <w:tr w:rsidR="004F5BC8" w14:paraId="66B90C9A" w14:textId="77777777" w:rsidTr="004F5BC8">
        <w:trPr>
          <w:trPrChange w:id="230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31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B148F57" w14:textId="5DDECC22" w:rsidR="004F5BC8" w:rsidRPr="00CE6454" w:rsidRDefault="004F5BC8">
            <w:pPr>
              <w:rPr>
                <w:rFonts w:ascii="Arial Unicode MS" w:eastAsia="Arial Unicode MS"/>
                <w:noProof/>
                <w:rPrChange w:id="232" w:author="Acer" w:date="2024-10-18T01:48:00Z" w16du:dateUtc="2024-10-17T17:48:00Z">
                  <w:rPr>
                    <w:noProof/>
                  </w:rPr>
                </w:rPrChange>
              </w:rPr>
            </w:pPr>
            <w:del w:id="233" w:author="Acer" w:date="2024-10-18T01:46:00Z" w16du:dateUtc="2024-10-17T17:46:00Z">
              <w:r w:rsidRPr="00CE6454" w:rsidDel="00CE6454">
                <w:rPr>
                  <w:rFonts w:ascii="Arial Unicode MS" w:eastAsia="Arial Unicode MS" w:hint="eastAsia"/>
                  <w:noProof/>
                  <w:rPrChange w:id="234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delText>_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减變备</w:delText>
              </w:r>
            </w:del>
            <w:ins w:id="235" w:author="Acer" w:date="2024-10-18T01:46:00Z" w16du:dateUtc="2024-10-17T17:46:00Z">
              <w:r w:rsidRPr="00CE6454">
                <w:rPr>
                  <w:rFonts w:ascii="Arial Unicode MS" w:eastAsia="Arial Unicode MS" w:hint="eastAsia"/>
                  <w:noProof/>
                  <w:rPrChange w:id="236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减值准备</w:t>
              </w:r>
            </w:ins>
          </w:p>
        </w:tc>
      </w:tr>
      <w:tr w:rsidR="004F5BC8" w14:paraId="436EFD7C" w14:textId="77777777" w:rsidTr="004F5BC8">
        <w:trPr>
          <w:trPrChange w:id="237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38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7D11B92" w14:textId="742F1075" w:rsidR="004F5BC8" w:rsidRPr="00CE6454" w:rsidRDefault="004F5BC8">
            <w:pPr>
              <w:rPr>
                <w:rFonts w:ascii="Arial Unicode MS" w:eastAsia="Arial Unicode MS"/>
                <w:noProof/>
                <w:rPrChange w:id="239" w:author="Acer" w:date="2024-10-18T01:48:00Z" w16du:dateUtc="2024-10-17T17:48:00Z">
                  <w:rPr>
                    <w:noProof/>
                  </w:rPr>
                </w:rPrChange>
              </w:rPr>
            </w:pPr>
            <w:del w:id="240" w:author="Acer" w:date="2024-10-18T01:46:00Z" w16du:dateUtc="2024-10-17T17:46:00Z">
              <w:r w:rsidRPr="00CE6454" w:rsidDel="00CE6454">
                <w:rPr>
                  <w:rFonts w:ascii="Arial Unicode MS" w:eastAsia="Arial Unicode MS" w:hint="eastAsia"/>
                  <w:noProof/>
                  <w:rPrChange w:id="241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delText>—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账面对值</w:delText>
              </w:r>
            </w:del>
            <w:ins w:id="242" w:author="Acer" w:date="2024-10-18T01:46:00Z" w16du:dateUtc="2024-10-17T17:46:00Z">
              <w:r w:rsidRPr="00CE6454">
                <w:rPr>
                  <w:rFonts w:ascii="Arial Unicode MS" w:eastAsia="Arial Unicode MS" w:hint="eastAsia"/>
                  <w:noProof/>
                  <w:rPrChange w:id="243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账面价值</w:t>
              </w:r>
            </w:ins>
          </w:p>
        </w:tc>
      </w:tr>
      <w:tr w:rsidR="004F5BC8" w14:paraId="693B54C4" w14:textId="77777777" w:rsidTr="004F5BC8">
        <w:trPr>
          <w:trPrChange w:id="244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45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46656AEE" w14:textId="2472D321" w:rsidR="004F5BC8" w:rsidRPr="00CE6454" w:rsidRDefault="004F5BC8">
            <w:pPr>
              <w:rPr>
                <w:rFonts w:ascii="Arial Unicode MS" w:eastAsia="Arial Unicode MS"/>
                <w:noProof/>
                <w:rPrChange w:id="246" w:author="Acer" w:date="2024-10-18T01:48:00Z" w16du:dateUtc="2024-10-17T17:48:00Z">
                  <w:rPr>
                    <w:noProof/>
                  </w:rPr>
                </w:rPrChange>
              </w:rPr>
            </w:pPr>
            <w:del w:id="247" w:author="Acer" w:date="2024-10-18T01:47:00Z" w16du:dateUtc="2024-10-17T17:47:00Z">
              <w:r w:rsidDel="00CE6454">
                <w:rPr>
                  <w:rFonts w:ascii="Arial Unicode MS" w:eastAsia="Arial Unicode MS" w:hint="eastAsia"/>
                  <w:noProof/>
                </w:rPr>
                <w:delText>值备末额减准期余</w:delText>
              </w:r>
            </w:del>
            <w:ins w:id="248" w:author="Acer" w:date="2024-10-18T01:47:00Z" w16du:dateUtc="2024-10-17T17:47:00Z">
              <w:r>
                <w:rPr>
                  <w:rFonts w:ascii="Arial Unicode MS" w:eastAsia="Arial Unicode MS" w:hint="eastAsia"/>
                  <w:noProof/>
                </w:rPr>
                <w:t>减值准备期末余额</w:t>
              </w:r>
            </w:ins>
          </w:p>
        </w:tc>
      </w:tr>
      <w:tr w:rsidR="004F5BC8" w14:paraId="2971DC56" w14:textId="77777777" w:rsidTr="004F5BC8">
        <w:trPr>
          <w:trPrChange w:id="249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50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57C191AA" w14:textId="7F13603B" w:rsidR="004F5BC8" w:rsidRPr="00CE6454" w:rsidRDefault="004F5BC8">
            <w:pPr>
              <w:rPr>
                <w:rFonts w:ascii="Arial Unicode MS" w:eastAsia="Arial Unicode MS" w:hint="eastAsia"/>
                <w:noProof/>
                <w:rPrChange w:id="251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</w:pPr>
            <w:del w:id="252" w:author="Acer" w:date="2024-10-18T01:47:00Z" w16du:dateUtc="2024-10-17T17:47:00Z">
              <w:r w:rsidRPr="00CE6454" w:rsidDel="00CE6454">
                <w:rPr>
                  <w:rFonts w:ascii="Arial Unicode MS" w:eastAsia="Arial Unicode MS" w:hint="eastAsia"/>
                  <w:noProof/>
                  <w:rPrChange w:id="253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delText>Lil</w:delText>
              </w:r>
            </w:del>
            <w:ins w:id="254" w:author="Acer" w:date="2024-10-18T01:47:00Z" w16du:dateUtc="2024-10-17T17:47:00Z">
              <w:r w:rsidRPr="00CE6454">
                <w:rPr>
                  <w:rFonts w:ascii="Arial Unicode MS" w:eastAsia="Arial Unicode MS" w:hint="eastAsia"/>
                  <w:noProof/>
                  <w:rPrChange w:id="255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减值准备</w:t>
              </w:r>
            </w:ins>
          </w:p>
        </w:tc>
      </w:tr>
      <w:tr w:rsidR="004F5BC8" w14:paraId="58CB6F64" w14:textId="77777777" w:rsidTr="004F5BC8">
        <w:trPr>
          <w:trPrChange w:id="256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57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3325D57" w14:textId="70A0B58F" w:rsidR="004F5BC8" w:rsidRPr="00CE6454" w:rsidRDefault="004F5BC8">
            <w:pPr>
              <w:rPr>
                <w:rFonts w:ascii="Arial Unicode MS" w:eastAsia="Arial Unicode MS"/>
                <w:noProof/>
                <w:rPrChange w:id="258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Fonts w:ascii="Arial Unicode MS" w:eastAsia="Arial Unicode MS" w:hint="eastAsia"/>
                <w:noProof/>
              </w:rPr>
              <w:t>递延</w:t>
            </w:r>
            <w:del w:id="259" w:author="Acer" w:date="2024-10-18T01:47:00Z" w16du:dateUtc="2024-10-17T17:47:00Z">
              <w:r w:rsidDel="00CE6454">
                <w:rPr>
                  <w:rFonts w:ascii="Arial Unicode MS" w:eastAsia="Arial Unicode MS" w:hint="eastAsia"/>
                  <w:noProof/>
                </w:rPr>
                <w:delText>理得税资七</w:delText>
              </w:r>
            </w:del>
            <w:ins w:id="260" w:author="Acer" w:date="2024-10-18T01:47:00Z" w16du:dateUtc="2024-10-17T17:47:00Z">
              <w:r>
                <w:rPr>
                  <w:rFonts w:ascii="Arial Unicode MS" w:eastAsia="Arial Unicode MS" w:hint="eastAsia"/>
                  <w:noProof/>
                </w:rPr>
                <w:t>所得税资产</w:t>
              </w:r>
            </w:ins>
          </w:p>
        </w:tc>
      </w:tr>
      <w:tr w:rsidR="004F5BC8" w14:paraId="26284DFF" w14:textId="77777777" w:rsidTr="004F5BC8">
        <w:trPr>
          <w:trPrChange w:id="261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62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4F704A7E" w14:textId="6FE318AB" w:rsidR="004F5BC8" w:rsidRPr="00CE6454" w:rsidRDefault="004F5BC8">
            <w:pPr>
              <w:rPr>
                <w:rFonts w:ascii="Arial Unicode MS" w:eastAsia="Arial Unicode MS" w:hint="eastAsia"/>
                <w:noProof/>
                <w:rPrChange w:id="263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</w:pPr>
            <w:del w:id="264" w:author="Acer" w:date="2024-10-18T01:47:00Z" w16du:dateUtc="2024-10-17T17:47:00Z">
              <w:r w:rsidRPr="00CE6454" w:rsidDel="00CE6454">
                <w:rPr>
                  <w:rFonts w:ascii="Arial Unicode MS" w:eastAsia="Arial Unicode MS" w:hint="eastAsia"/>
                  <w:noProof/>
                  <w:rPrChange w:id="265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delText>_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哪余额</w:delText>
              </w:r>
            </w:del>
            <w:ins w:id="266" w:author="Acer" w:date="2024-10-18T01:47:00Z" w16du:dateUtc="2024-10-17T17:47:00Z">
              <w:r w:rsidRPr="00CE6454">
                <w:rPr>
                  <w:rFonts w:ascii="Arial Unicode MS" w:eastAsia="Arial Unicode MS" w:hint="eastAsia"/>
                  <w:noProof/>
                  <w:rPrChange w:id="267" w:author="Acer" w:date="2024-10-18T01:48:00Z" w16du:dateUtc="2024-10-17T17:48:00Z">
                    <w:rPr>
                      <w:rFonts w:hint="eastAsia"/>
                      <w:noProof/>
                    </w:rPr>
                  </w:rPrChange>
                </w:rPr>
                <w:t>期初余额</w:t>
              </w:r>
            </w:ins>
          </w:p>
        </w:tc>
      </w:tr>
      <w:tr w:rsidR="004F5BC8" w14:paraId="3B61371D" w14:textId="77777777" w:rsidTr="004F5BC8">
        <w:trPr>
          <w:trPrChange w:id="268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69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35E63468" w14:textId="77777777" w:rsidR="004F5BC8" w:rsidRDefault="004F5BC8">
            <w:pPr>
              <w:rPr>
                <w:noProof/>
              </w:rPr>
            </w:pPr>
            <w:r>
              <w:rPr>
                <w:noProof/>
              </w:rPr>
              <w:t>1</w:t>
            </w:r>
            <w:r>
              <w:rPr>
                <w:rFonts w:ascii="Arial Unicode MS" w:eastAsia="Arial Unicode MS" w:hint="eastAsia"/>
                <w:noProof/>
              </w:rPr>
              <w:t>年内到期的长期借款</w:t>
            </w:r>
            <w:del w:id="270" w:author="Acer" w:date="2024-10-18T01:47:00Z" w16du:dateUtc="2024-10-17T17:47:00Z">
              <w:r w:rsidDel="00CE6454">
                <w:rPr>
                  <w:noProof/>
                </w:rPr>
                <w:delText>—</w:delText>
              </w:r>
            </w:del>
          </w:p>
        </w:tc>
      </w:tr>
      <w:tr w:rsidR="004F5BC8" w14:paraId="13A2E415" w14:textId="77777777" w:rsidTr="004F5BC8">
        <w:trPr>
          <w:trPrChange w:id="271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72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879B2CA" w14:textId="408AC6B3" w:rsidR="004F5BC8" w:rsidRDefault="004F5BC8">
            <w:pPr>
              <w:rPr>
                <w:noProof/>
              </w:rPr>
            </w:pPr>
            <w:del w:id="273" w:author="Acer" w:date="2024-10-18T01:47:00Z" w16du:dateUtc="2024-10-17T17:47:00Z">
              <w:r w:rsidDel="00CE6454">
                <w:rPr>
                  <w:rFonts w:ascii="Arial Unicode MS" w:eastAsia="Arial Unicode MS" w:hint="eastAsia"/>
                  <w:noProof/>
                </w:rPr>
                <w:delText>期四麵</w:delText>
              </w:r>
              <w:r w:rsidDel="00CE6454">
                <w:rPr>
                  <w:rFonts w:hint="eastAsia"/>
                  <w:noProof/>
                </w:rPr>
                <w:delText>—</w:delText>
              </w:r>
            </w:del>
            <w:ins w:id="274" w:author="Acer" w:date="2024-10-18T01:48:00Z" w16du:dateUtc="2024-10-17T17:48:00Z">
              <w:r>
                <w:rPr>
                  <w:rFonts w:ascii="Arial Unicode MS" w:eastAsia="Arial Unicode MS" w:hint="eastAsia"/>
                  <w:noProof/>
                </w:rPr>
                <w:t>期初余额</w:t>
              </w:r>
            </w:ins>
          </w:p>
        </w:tc>
      </w:tr>
      <w:tr w:rsidR="004F5BC8" w14:paraId="7CD3BC2A" w14:textId="77777777" w:rsidTr="004F5BC8">
        <w:trPr>
          <w:trPrChange w:id="275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76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3A931D4" w14:textId="45681FA4" w:rsidR="004F5BC8" w:rsidRDefault="004F5BC8">
            <w:pPr>
              <w:rPr>
                <w:noProof/>
              </w:rPr>
            </w:pPr>
            <w:ins w:id="277" w:author="Acer" w:date="2024-10-18T01:48:00Z" w16du:dateUtc="2024-10-17T17:48:00Z">
              <w:r>
                <w:rPr>
                  <w:rFonts w:ascii="Arial Unicode MS" w:eastAsia="Arial Unicode MS" w:hint="eastAsia"/>
                  <w:noProof/>
                </w:rPr>
                <w:t>保</w:t>
              </w:r>
            </w:ins>
            <w:del w:id="278" w:author="Acer" w:date="2024-10-18T01:48:00Z" w16du:dateUtc="2024-10-17T17:48:00Z">
              <w:r w:rsidDel="00CE6454">
                <w:rPr>
                  <w:rFonts w:ascii="Arial Unicode MS" w:eastAsia="Arial Unicode MS" w:hint="eastAsia"/>
                  <w:noProof/>
                </w:rPr>
                <w:delText>堡</w:delText>
              </w:r>
            </w:del>
            <w:r>
              <w:rPr>
                <w:rFonts w:ascii="Arial Unicode MS" w:eastAsia="Arial Unicode MS" w:hint="eastAsia"/>
                <w:noProof/>
              </w:rPr>
              <w:t>证借款</w:t>
            </w:r>
          </w:p>
        </w:tc>
      </w:tr>
      <w:tr w:rsidR="004F5BC8" w14:paraId="71D4F68E" w14:textId="77777777" w:rsidTr="004F5BC8">
        <w:trPr>
          <w:trPrChange w:id="279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80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6F4141C" w14:textId="2B0BA6C0" w:rsidR="004F5BC8" w:rsidRDefault="004F5BC8">
            <w:pPr>
              <w:rPr>
                <w:noProof/>
              </w:rPr>
            </w:pPr>
            <w:ins w:id="281" w:author="Acer" w:date="2024-10-18T01:48:00Z" w16du:dateUtc="2024-10-17T17:48:00Z">
              <w:r>
                <w:rPr>
                  <w:rFonts w:ascii="Arial Unicode MS" w:eastAsia="Arial Unicode MS" w:hint="eastAsia"/>
                  <w:noProof/>
                </w:rPr>
                <w:t>减：</w:t>
              </w:r>
            </w:ins>
            <w:r>
              <w:rPr>
                <w:rFonts w:ascii="Arial Unicode MS" w:eastAsia="Arial Unicode MS" w:hint="eastAsia"/>
                <w:noProof/>
              </w:rPr>
              <w:t>一</w:t>
            </w:r>
            <w:ins w:id="282" w:author="Acer" w:date="2024-10-18T01:48:00Z" w16du:dateUtc="2024-10-17T17:48:00Z">
              <w:r>
                <w:rPr>
                  <w:rFonts w:ascii="Arial Unicode MS" w:eastAsia="Arial Unicode MS" w:hint="eastAsia"/>
                  <w:noProof/>
                </w:rPr>
                <w:t>年</w:t>
              </w:r>
            </w:ins>
            <w:del w:id="283" w:author="Acer" w:date="2024-10-18T01:48:00Z" w16du:dateUtc="2024-10-17T17:48:00Z">
              <w:r w:rsidDel="00CE6454">
                <w:rPr>
                  <w:rFonts w:ascii="Arial Unicode MS" w:eastAsia="Arial Unicode MS" w:hint="eastAsia"/>
                  <w:noProof/>
                </w:rPr>
                <w:delText>车</w:delText>
              </w:r>
            </w:del>
            <w:r>
              <w:rPr>
                <w:rFonts w:ascii="Arial Unicode MS" w:eastAsia="Arial Unicode MS" w:hint="eastAsia"/>
                <w:noProof/>
              </w:rPr>
              <w:t>内到期的部分</w:t>
            </w:r>
          </w:p>
        </w:tc>
      </w:tr>
      <w:tr w:rsidR="004F5BC8" w14:paraId="04C6C591" w14:textId="77777777" w:rsidTr="004F5BC8">
        <w:trPr>
          <w:trPrChange w:id="284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85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2D10D557" w14:textId="3F5C2507" w:rsidR="004F5BC8" w:rsidRDefault="004F5BC8">
            <w:pPr>
              <w:rPr>
                <w:noProof/>
              </w:rPr>
            </w:pPr>
            <w:r>
              <w:rPr>
                <w:rFonts w:ascii="Arial Unicode MS" w:eastAsia="Arial Unicode MS" w:hint="eastAsia"/>
                <w:noProof/>
              </w:rPr>
              <w:t>期初</w:t>
            </w:r>
            <w:ins w:id="286" w:author="Acer" w:date="2024-10-18T01:48:00Z" w16du:dateUtc="2024-10-17T17:48:00Z">
              <w:r>
                <w:rPr>
                  <w:rFonts w:ascii="Arial Unicode MS" w:eastAsia="Arial Unicode MS" w:hint="eastAsia"/>
                  <w:noProof/>
                </w:rPr>
                <w:t>余额</w:t>
              </w:r>
            </w:ins>
            <w:del w:id="287" w:author="Acer" w:date="2024-10-18T01:48:00Z" w16du:dateUtc="2024-10-17T17:48:00Z">
              <w:r w:rsidDel="00CE6454">
                <w:rPr>
                  <w:rFonts w:ascii="Arial Unicode MS" w:eastAsia="Arial Unicode MS" w:hint="eastAsia"/>
                  <w:noProof/>
                </w:rPr>
                <w:delText>丞缨</w:delText>
              </w:r>
              <w:r w:rsidDel="00CE6454">
                <w:rPr>
                  <w:noProof/>
                </w:rPr>
                <w:delText>_</w:delText>
              </w:r>
            </w:del>
          </w:p>
        </w:tc>
      </w:tr>
      <w:tr w:rsidR="004F5BC8" w14:paraId="587D2F53" w14:textId="77777777" w:rsidTr="004F5BC8">
        <w:trPr>
          <w:trPrChange w:id="288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89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BA42147" w14:textId="77777777" w:rsidR="004F5BC8" w:rsidRDefault="004F5BC8">
            <w:pPr>
              <w:rPr>
                <w:noProof/>
              </w:rPr>
            </w:pPr>
            <w:del w:id="290" w:author="Acer" w:date="2024-10-18T01:48:00Z" w16du:dateUtc="2024-10-17T17:48:00Z">
              <w:r w:rsidDel="00CE6454">
                <w:rPr>
                  <w:noProof/>
                </w:rPr>
                <w:delText>_</w:delText>
              </w:r>
            </w:del>
            <w:r>
              <w:rPr>
                <w:rFonts w:ascii="Arial Unicode MS" w:eastAsia="Arial Unicode MS" w:hint="eastAsia"/>
                <w:noProof/>
              </w:rPr>
              <w:t>本期增加</w:t>
            </w:r>
          </w:p>
        </w:tc>
      </w:tr>
      <w:tr w:rsidR="004F5BC8" w14:paraId="66CE6AC1" w14:textId="77777777" w:rsidTr="004F5BC8">
        <w:trPr>
          <w:trPrChange w:id="291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92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2BFE84E5" w14:textId="6B6E2E4D" w:rsidR="004F5BC8" w:rsidRDefault="004F5BC8">
            <w:pPr>
              <w:rPr>
                <w:noProof/>
              </w:rPr>
            </w:pPr>
            <w:r>
              <w:rPr>
                <w:rFonts w:ascii="Arial Unicode MS" w:eastAsia="Arial Unicode MS" w:hint="eastAsia"/>
                <w:noProof/>
              </w:rPr>
              <w:t>期末</w:t>
            </w:r>
            <w:del w:id="293" w:author="Acer" w:date="2024-10-18T01:48:00Z" w16du:dateUtc="2024-10-17T17:48:00Z">
              <w:r w:rsidDel="00CE6454">
                <w:rPr>
                  <w:rFonts w:ascii="Arial Unicode MS" w:eastAsia="Arial Unicode MS" w:hint="eastAsia"/>
                  <w:noProof/>
                </w:rPr>
                <w:delText>垒额</w:delText>
              </w:r>
              <w:r w:rsidDel="00CE6454">
                <w:rPr>
                  <w:rFonts w:hint="eastAsia"/>
                  <w:noProof/>
                </w:rPr>
                <w:delText>—</w:delText>
              </w:r>
            </w:del>
            <w:ins w:id="294" w:author="Acer" w:date="2024-10-18T01:48:00Z" w16du:dateUtc="2024-10-17T17:48:00Z">
              <w:r>
                <w:rPr>
                  <w:rFonts w:ascii="Arial Unicode MS" w:eastAsia="Arial Unicode MS" w:hint="eastAsia"/>
                  <w:noProof/>
                </w:rPr>
                <w:t>余额</w:t>
              </w:r>
            </w:ins>
          </w:p>
        </w:tc>
      </w:tr>
      <w:tr w:rsidR="004F5BC8" w14:paraId="318478DC" w14:textId="77777777" w:rsidTr="004F5BC8">
        <w:trPr>
          <w:trPrChange w:id="295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96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01FDF9A" w14:textId="192651B8" w:rsidR="004F5BC8" w:rsidRDefault="004F5BC8">
            <w:pPr>
              <w:rPr>
                <w:noProof/>
              </w:rPr>
            </w:pPr>
            <w:del w:id="297" w:author="Acer" w:date="2024-10-18T01:48:00Z" w16du:dateUtc="2024-10-17T17:48:00Z">
              <w:r w:rsidDel="00CE6454">
                <w:rPr>
                  <w:rFonts w:hint="eastAsia"/>
                  <w:noProof/>
                </w:rPr>
                <w:delText>_</w:delText>
              </w:r>
              <w:r w:rsidDel="00CE6454">
                <w:rPr>
                  <w:rFonts w:hint="eastAsia"/>
                  <w:noProof/>
                </w:rPr>
                <w:delText>—</w:delText>
              </w:r>
              <w:r w:rsidDel="00CE6454">
                <w:rPr>
                  <w:rFonts w:ascii="Arial Unicode MS" w:eastAsia="Arial Unicode MS" w:hint="eastAsia"/>
                  <w:noProof/>
                </w:rPr>
                <w:delText>绿一</w:delText>
              </w:r>
            </w:del>
            <w:ins w:id="298" w:author="Acer" w:date="2024-10-18T01:48:00Z" w16du:dateUtc="2024-10-17T17:48:00Z">
              <w:r>
                <w:rPr>
                  <w:rFonts w:ascii="Arial Unicode MS" w:eastAsia="Arial Unicode MS" w:hint="eastAsia"/>
                  <w:noProof/>
                </w:rPr>
                <w:t>类别</w:t>
              </w:r>
            </w:ins>
          </w:p>
        </w:tc>
      </w:tr>
      <w:tr w:rsidR="004F5BC8" w14:paraId="4631FA58" w14:textId="77777777" w:rsidTr="004F5BC8">
        <w:trPr>
          <w:trPrChange w:id="299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300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7CDF75F9" w14:textId="00B1DCCD" w:rsidR="004F5BC8" w:rsidRDefault="004F5BC8">
            <w:pPr>
              <w:rPr>
                <w:noProof/>
              </w:rPr>
            </w:pPr>
            <w:ins w:id="301" w:author="Acer" w:date="2024-10-18T01:48:00Z" w16du:dateUtc="2024-10-17T17:48:00Z">
              <w:r>
                <w:rPr>
                  <w:rFonts w:ascii="Arial Unicode MS" w:eastAsia="Arial Unicode MS" w:hint="eastAsia"/>
                  <w:noProof/>
                </w:rPr>
                <w:t>其中：</w:t>
              </w:r>
            </w:ins>
            <w:r>
              <w:rPr>
                <w:rFonts w:ascii="Arial Unicode MS" w:eastAsia="Arial Unicode MS" w:hint="eastAsia"/>
                <w:noProof/>
              </w:rPr>
              <w:t>固定资产转投资性房地产引起的公允价值变动</w:t>
            </w:r>
          </w:p>
        </w:tc>
      </w:tr>
      <w:tr w:rsidR="004F5BC8" w14:paraId="540E189D" w14:textId="77777777" w:rsidTr="004F5BC8">
        <w:trPr>
          <w:trPrChange w:id="302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303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5C196B19" w14:textId="77777777" w:rsidR="004F5BC8" w:rsidRDefault="004F5BC8">
            <w:pPr>
              <w:rPr>
                <w:noProof/>
              </w:rPr>
            </w:pPr>
            <w:r>
              <w:rPr>
                <w:noProof/>
              </w:rPr>
              <w:t>(1)</w:t>
            </w:r>
            <w:r>
              <w:rPr>
                <w:rFonts w:ascii="Arial Unicode MS" w:eastAsia="Arial Unicode MS" w:hint="eastAsia"/>
                <w:noProof/>
              </w:rPr>
              <w:t>营业收入</w:t>
            </w:r>
            <w:r>
              <w:rPr>
                <w:noProof/>
              </w:rPr>
              <w:t>、</w:t>
            </w:r>
            <w:r>
              <w:rPr>
                <w:rFonts w:ascii="Arial Unicode MS" w:eastAsia="Arial Unicode MS" w:hint="eastAsia"/>
                <w:noProof/>
              </w:rPr>
              <w:t>营业成本按业务类型划分</w:t>
            </w:r>
          </w:p>
        </w:tc>
      </w:tr>
      <w:tr w:rsidR="004F5BC8" w14:paraId="16A4E979" w14:textId="77777777" w:rsidTr="004F5BC8">
        <w:trPr>
          <w:trPrChange w:id="304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305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300E9147" w14:textId="77777777" w:rsidR="004F5BC8" w:rsidRDefault="004F5BC8">
            <w:pPr>
              <w:rPr>
                <w:noProof/>
              </w:rPr>
            </w:pPr>
            <w:r>
              <w:rPr>
                <w:rFonts w:ascii="Arial Unicode MS" w:eastAsia="Arial Unicode MS" w:hint="eastAsia"/>
                <w:noProof/>
              </w:rPr>
              <w:t>经营许可及管理服务</w:t>
            </w:r>
          </w:p>
        </w:tc>
      </w:tr>
    </w:tbl>
    <w:p w14:paraId="4F9D79C2" w14:textId="77777777" w:rsidR="00F25325" w:rsidRDefault="00F25325"/>
    <w:sectPr w:rsidR="00F25325" w:rsidSect="00CA7D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FCA69" w14:textId="77777777" w:rsidR="00F25325" w:rsidRDefault="00F25325" w:rsidP="00CE6454">
      <w:r>
        <w:separator/>
      </w:r>
    </w:p>
  </w:endnote>
  <w:endnote w:type="continuationSeparator" w:id="0">
    <w:p w14:paraId="37467DBE" w14:textId="77777777" w:rsidR="00F25325" w:rsidRDefault="00F25325" w:rsidP="00CE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42D31" w14:textId="77777777" w:rsidR="00F25325" w:rsidRDefault="00F25325" w:rsidP="00CE6454">
      <w:r>
        <w:separator/>
      </w:r>
    </w:p>
  </w:footnote>
  <w:footnote w:type="continuationSeparator" w:id="0">
    <w:p w14:paraId="32A4F84E" w14:textId="77777777" w:rsidR="00F25325" w:rsidRDefault="00F25325" w:rsidP="00CE645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18"/>
    <w:rsid w:val="004F5BC8"/>
    <w:rsid w:val="00843EA9"/>
    <w:rsid w:val="00BA2B14"/>
    <w:rsid w:val="00CA7D18"/>
    <w:rsid w:val="00CE6454"/>
    <w:rsid w:val="00DA05FF"/>
    <w:rsid w:val="00F2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56F7A7"/>
  <w14:defaultImageDpi w14:val="0"/>
  <w15:docId w15:val="{A287F83E-6E68-4C1E-B36A-FE48AD03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EastAsia" w:hAnsi="Tahoma" w:cs="Tahoma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color w:val="000000" w:themeColor="text1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qInternal">
    <w:name w:val="mqInternal"/>
    <w:uiPriority w:val="99"/>
    <w:rPr>
      <w:color w:val="800000"/>
      <w:sz w:val="20"/>
    </w:rPr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E64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6454"/>
    <w:rPr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64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6454"/>
    <w:rPr>
      <w:color w:val="000000" w:themeColor="text1"/>
      <w:sz w:val="18"/>
      <w:szCs w:val="18"/>
    </w:rPr>
  </w:style>
  <w:style w:type="paragraph" w:styleId="a8">
    <w:name w:val="Revision"/>
    <w:hidden/>
    <w:uiPriority w:val="99"/>
    <w:semiHidden/>
    <w:rsid w:val="00CE6454"/>
    <w:pPr>
      <w:spacing w:after="0" w:line="240" w:lineRule="auto"/>
    </w:pPr>
    <w:rPr>
      <w:color w:val="000000" w:themeColor="text1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2024-10-17T17:49:00Z</dcterms:created>
  <dcterms:modified xsi:type="dcterms:W3CDTF">2024-10-17T17:49:00Z</dcterms:modified>
</cp:coreProperties>
</file>