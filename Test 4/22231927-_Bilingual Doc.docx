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12" w:type="dxa"/>
        <w:tblLayout w:type="fixed"/>
        <w:tblLook w:val="04A0" w:firstRow="1" w:lastRow="0" w:firstColumn="1" w:lastColumn="0" w:noHBand="0" w:noVBand="1"/>
      </w:tblPr>
      <w:tblGrid>
        <w:gridCol w:w="3412"/>
      </w:tblGrid>
      <w:tr w:rsidR="00247EC9" w14:paraId="1E20183A" w14:textId="77777777">
        <w:trPr>
          <w:trHeight w:val="300"/>
          <w:del w:id="0" w:author="CCJK" w:date="2024-10-18T08:39:00Z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</w:tcPr>
          <w:p w14:paraId="5F9507D0" w14:textId="77777777" w:rsidR="00247EC9" w:rsidRDefault="0065453C">
            <w:pPr>
              <w:rPr>
                <w:del w:id="1" w:author="CCJK" w:date="2024-10-18T08:39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bookmarkStart w:id="2" w:name="_GoBack"/>
            <w:bookmarkEnd w:id="2"/>
            <w:del w:id="3" w:author="CCJK" w:date="2024-10-18T08:39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color w:val="000000"/>
                  <w:sz w:val="20"/>
                  <w:szCs w:val="20"/>
                </w:rPr>
                <w:delText>Chinese (PRC)</w:delText>
              </w:r>
            </w:del>
          </w:p>
        </w:tc>
      </w:tr>
      <w:tr w:rsidR="00247EC9" w14:paraId="097A950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E684A2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4" w:name="OLE_LINK2"/>
            <w:del w:id="5" w:author="CCJK" w:date="2024-10-18T07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如获</w:delText>
              </w:r>
            </w:del>
            <w:ins w:id="6" w:author="CCJK" w:date="2024-10-18T07:5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</w:t>
              </w:r>
            </w:ins>
            <w:ins w:id="7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如东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金海岸投</w:t>
            </w:r>
            <w:del w:id="8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发</w:delText>
              </w:r>
            </w:del>
            <w:ins w:id="9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开发集团有限公司</w:t>
            </w:r>
            <w:bookmarkEnd w:id="4"/>
          </w:p>
        </w:tc>
      </w:tr>
      <w:tr w:rsidR="00247EC9" w14:paraId="78277E0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C44CE5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10" w:name="OLE_LINK1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注</w:t>
            </w:r>
            <w:del w:id="11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狎</w:delText>
              </w:r>
            </w:del>
            <w:ins w:id="12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六</w:t>
            </w:r>
            <w:bookmarkEnd w:id="10"/>
          </w:p>
        </w:tc>
      </w:tr>
      <w:tr w:rsidR="00247EC9" w14:paraId="6861991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A73430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应收款项</w:t>
            </w:r>
            <w:del w:id="13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殃</w:delText>
              </w:r>
            </w:del>
            <w:ins w:id="14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</w:t>
            </w:r>
          </w:p>
        </w:tc>
      </w:tr>
      <w:tr w:rsidR="00247EC9" w14:paraId="237F08E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9F23F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其他非流动金</w:t>
            </w:r>
            <w:del w:id="15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舱</w:delText>
              </w:r>
            </w:del>
            <w:ins w:id="16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资产</w:t>
            </w:r>
          </w:p>
        </w:tc>
      </w:tr>
      <w:tr w:rsidR="00247EC9" w14:paraId="7F77489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C1E12B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油气</w:t>
            </w:r>
            <w:del w:id="17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货</w:delText>
              </w:r>
            </w:del>
            <w:ins w:id="18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</w:t>
            </w:r>
          </w:p>
        </w:tc>
      </w:tr>
      <w:tr w:rsidR="00247EC9" w14:paraId="2FCCA9E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F51EF2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开发支</w:t>
            </w:r>
            <w:del w:id="19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&amp;</w:delText>
              </w:r>
            </w:del>
            <w:ins w:id="20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出</w:t>
              </w:r>
            </w:ins>
          </w:p>
        </w:tc>
      </w:tr>
      <w:tr w:rsidR="00247EC9" w14:paraId="4676717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585037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1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系</w:delText>
              </w:r>
            </w:del>
            <w:ins w:id="22" w:author="CCJK" w:date="2024-10-18T08:0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流动资产合计</w:t>
            </w:r>
          </w:p>
        </w:tc>
      </w:tr>
      <w:tr w:rsidR="00247EC9" w14:paraId="7B25019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66853E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3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编制单位：如东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金海岸投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开发集团有限公司</w:t>
              </w:r>
            </w:ins>
            <w:del w:id="24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如东金海华投费开发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*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团有限公司</w:delText>
              </w:r>
            </w:del>
          </w:p>
        </w:tc>
      </w:tr>
      <w:tr w:rsidR="00247EC9" w14:paraId="2D2107F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78E138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25" w:name="OLE_LINK3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  <w:ins w:id="26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单位：</w:t>
            </w:r>
            <w:ins w:id="27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人民币元</w:t>
              </w:r>
            </w:ins>
            <w:bookmarkEnd w:id="25"/>
          </w:p>
        </w:tc>
      </w:tr>
      <w:tr w:rsidR="00247EC9" w14:paraId="693783E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9D5DE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皮</w:delText>
              </w:r>
            </w:del>
            <w:ins w:id="29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应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交税费</w:t>
            </w:r>
          </w:p>
        </w:tc>
      </w:tr>
      <w:tr w:rsidR="00247EC9" w14:paraId="3FAF1F3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F2031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一年内到期的非流动负</w:t>
            </w:r>
            <w:del w:id="30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馁</w:delText>
              </w:r>
            </w:del>
            <w:ins w:id="31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债</w:t>
              </w:r>
            </w:ins>
          </w:p>
        </w:tc>
      </w:tr>
      <w:tr w:rsidR="00247EC9" w14:paraId="4F54B1D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DA9D56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2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帝</w:delText>
              </w:r>
            </w:del>
            <w:ins w:id="33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计负债</w:t>
            </w:r>
          </w:p>
        </w:tc>
      </w:tr>
      <w:tr w:rsidR="00247EC9" w14:paraId="56FF06A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8AA61D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其他非流动负</w:t>
            </w:r>
            <w:del w:id="34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便</w:delText>
              </w:r>
            </w:del>
            <w:ins w:id="35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债</w:t>
              </w:r>
            </w:ins>
          </w:p>
        </w:tc>
      </w:tr>
      <w:tr w:rsidR="00247EC9" w14:paraId="141C55B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CBDDC9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6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三威</w:delText>
              </w:r>
            </w:del>
            <w:ins w:id="37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非流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动负债合计</w:t>
            </w:r>
          </w:p>
        </w:tc>
      </w:tr>
      <w:tr w:rsidR="00247EC9" w14:paraId="4C9CEB0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CEC55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38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缘</w:delText>
              </w:r>
            </w:del>
            <w:ins w:id="39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合收益</w:t>
            </w:r>
          </w:p>
        </w:tc>
      </w:tr>
      <w:tr w:rsidR="00247EC9" w14:paraId="13878D0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E13C16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归</w:t>
            </w:r>
            <w:del w:id="40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想</w:delText>
              </w:r>
            </w:del>
            <w:ins w:id="41" w:author="CCJK" w:date="2024-10-18T08:0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于母公司所有者权益合计</w:t>
            </w:r>
          </w:p>
        </w:tc>
      </w:tr>
      <w:tr w:rsidR="00247EC9" w14:paraId="3152B08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AC843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2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手力与</w:delText>
              </w:r>
            </w:del>
            <w:ins w:id="43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所有者权益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</w:t>
            </w:r>
          </w:p>
        </w:tc>
      </w:tr>
      <w:tr w:rsidR="00247EC9" w14:paraId="1769C22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43B775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4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律於防所上与叹</w:delText>
              </w:r>
            </w:del>
            <w:ins w:id="45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负债</w:t>
              </w:r>
            </w:ins>
            <w:ins w:id="46" w:author="CCJK" w:date="2024-10-18T08:3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和所有者权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益总计</w:t>
            </w:r>
          </w:p>
        </w:tc>
      </w:tr>
      <w:tr w:rsidR="00247EC9" w14:paraId="67C237C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9C9733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7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编制单位：如东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金海岸投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开发集团有限公司</w:t>
              </w:r>
            </w:ins>
            <w:del w:id="48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制单位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:</w:delText>
              </w:r>
            </w:del>
          </w:p>
        </w:tc>
      </w:tr>
      <w:tr w:rsidR="00247EC9" w14:paraId="3631914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DA8D6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9" w:author="CCJK" w:date="2024-10-18T08:03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向停投行发集团公</w:delText>
              </w:r>
            </w:del>
            <w:ins w:id="50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247EC9" w14:paraId="154E6FA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CD5168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1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单位：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人民币元</w:t>
              </w:r>
            </w:ins>
            <w:del w:id="52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金阳单位，人民币元</w:delText>
              </w:r>
            </w:del>
          </w:p>
        </w:tc>
      </w:tr>
      <w:tr w:rsidR="00247EC9" w14:paraId="524075E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90514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53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注葬</w:delText>
              </w:r>
            </w:del>
            <w:ins w:id="54" w:author="CCJK" w:date="2024-10-18T08:0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注释</w:t>
              </w:r>
            </w:ins>
          </w:p>
        </w:tc>
      </w:tr>
      <w:tr w:rsidR="00247EC9" w14:paraId="59F4D43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555100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上期金</w:t>
            </w:r>
            <w:del w:id="55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收</w:delText>
              </w:r>
            </w:del>
            <w:ins w:id="56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247EC9" w14:paraId="3AE4A35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58B26B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7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一、营业总收入</w:t>
              </w:r>
            </w:ins>
            <w:del w:id="58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一、皿以</w:delText>
              </w:r>
            </w:del>
          </w:p>
        </w:tc>
      </w:tr>
      <w:tr w:rsidR="00247EC9" w14:paraId="6E2144F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E994E4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59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其中：营业收入</w:t>
              </w:r>
            </w:ins>
            <w:del w:id="60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swery</w:delText>
              </w:r>
            </w:del>
          </w:p>
        </w:tc>
      </w:tr>
      <w:tr w:rsidR="00247EC9" w14:paraId="558E69F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E7476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1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ikolp</w:delText>
              </w:r>
            </w:del>
            <w:ins w:id="62" w:author="CCJK" w:date="2024-10-18T08:04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二、营业总成本</w:t>
              </w:r>
            </w:ins>
          </w:p>
        </w:tc>
      </w:tr>
      <w:tr w:rsidR="00247EC9" w14:paraId="2450E8F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308A94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3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富业成本</w:delText>
              </w:r>
            </w:del>
            <w:ins w:id="64" w:author="CCJK" w:date="2024-10-18T08:04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其中：营业成本</w:t>
              </w:r>
            </w:ins>
          </w:p>
        </w:tc>
      </w:tr>
      <w:tr w:rsidR="00247EC9" w14:paraId="31146E6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AD497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5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镇牌</w:delText>
              </w:r>
            </w:del>
            <w:ins w:id="66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销售费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用</w:t>
            </w:r>
          </w:p>
        </w:tc>
      </w:tr>
      <w:tr w:rsidR="00247EC9" w14:paraId="2AB3C10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EEC3B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67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熟</w:delText>
              </w:r>
            </w:del>
            <w:ins w:id="68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理</w:t>
            </w:r>
            <w:del w:id="69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先</w:delText>
              </w:r>
            </w:del>
            <w:ins w:id="70" w:author="CCJK" w:date="2024-10-18T08:0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费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用</w:t>
            </w:r>
          </w:p>
        </w:tc>
      </w:tr>
      <w:tr w:rsidR="00247EC9" w14:paraId="1B9F76A5" w14:textId="77777777">
        <w:trPr>
          <w:trHeight w:val="9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F1C3A6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71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号</w:delText>
              </w:r>
            </w:del>
            <w:ins w:id="72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研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发费用</w:t>
            </w:r>
          </w:p>
        </w:tc>
      </w:tr>
      <w:tr w:rsidR="00247EC9" w14:paraId="706CDB4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ADF081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73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加：其他收益</w:t>
              </w:r>
            </w:ins>
            <w:del w:id="74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佳收</w:delText>
              </w:r>
            </w:del>
          </w:p>
        </w:tc>
      </w:tr>
      <w:tr w:rsidR="00247EC9" w14:paraId="43FCF1B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E64519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75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投资收益（损失以“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76" w:author="CCJK" w:date="2024-10-18T08:0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投负收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演尖以”一”号才亮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4B432C6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159DFC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77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其中：对联营企业和合营企业的投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lastRenderedPageBreak/>
                <w:t>资收益</w:t>
              </w:r>
            </w:ins>
            <w:del w:id="78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会才分合着依衿野教</w:delText>
              </w:r>
            </w:del>
          </w:p>
        </w:tc>
      </w:tr>
      <w:tr w:rsidR="00247EC9" w14:paraId="6533C0C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3091F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79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t>以摊余成本计量的金融资产终止确认收益</w:t>
              </w:r>
            </w:ins>
            <w:del w:id="80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以余成本计会的金融货产终止限认我总</w:delText>
              </w:r>
            </w:del>
          </w:p>
        </w:tc>
      </w:tr>
      <w:tr w:rsidR="00247EC9" w14:paraId="60E9ABB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8A4E37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1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净敞口套期收益（损失以“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”号填列）</w:t>
              </w:r>
            </w:ins>
            <w:del w:id="82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办角套期收由（畏失以”一”号境列）</w:delText>
              </w:r>
            </w:del>
          </w:p>
        </w:tc>
      </w:tr>
      <w:tr w:rsidR="00247EC9" w14:paraId="63CE5E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2B33CD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3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公允价值变动收益（损失以“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”号填列</w:t>
              </w:r>
            </w:ins>
            <w:del w:id="84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公允佻值变动收（畏失以”一”号填列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051DDDF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EB4C9D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5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信用减值损失（损失以“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86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信用网值担央（根突以”一”号填列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3D16D6E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C5F846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7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资产减值损失（损失以“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”号填列</w:t>
              </w:r>
            </w:ins>
            <w:del w:id="88" w:author="CCJK" w:date="2024-10-18T08:0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宾产诚僚坎央（猊央以”一”号编列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3D33795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C387A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89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资产处置收益（损失以“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90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资产经枚笈（徒失以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---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号址列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6DAEF3B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6E6134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91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三、营业利润（亏损以“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92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三、首出和洞（号依以”一”号填列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143271E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EB44F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93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加：营业外收入</w:t>
              </w:r>
            </w:ins>
            <w:del w:id="94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普立外收入</w:delText>
              </w:r>
            </w:del>
          </w:p>
        </w:tc>
      </w:tr>
      <w:tr w:rsidR="00247EC9" w14:paraId="0046C67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2C11D5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95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四、利润总额（亏损总额以“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96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四、利治反，（可提”一”号依列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</w:p>
        </w:tc>
      </w:tr>
      <w:tr w:rsidR="00247EC9" w14:paraId="516F2FF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76DB5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97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减：所得税费用</w:t>
              </w:r>
            </w:ins>
            <w:del w:id="98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网，所律校费用</w:delText>
              </w:r>
            </w:del>
          </w:p>
        </w:tc>
      </w:tr>
      <w:tr w:rsidR="00247EC9" w14:paraId="3D2F89D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27C464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99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五、净利润（净亏损以“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100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五、冷利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*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（空以”一”号堵弁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2B1359D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DF05C4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01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（一）按经营持续性分类</w:t>
              </w:r>
            </w:ins>
            <w:del w:id="102" w:author="CCJK" w:date="2024-10-18T08:0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一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)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依公方央</w:delText>
              </w:r>
            </w:del>
          </w:p>
        </w:tc>
      </w:tr>
      <w:tr w:rsidR="00247EC9" w14:paraId="4991AD4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5D1F61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3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、续住管净利润（冷亏东以”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“号列）</w:delText>
              </w:r>
            </w:del>
            <w:ins w:id="104" w:author="CCJK" w:date="2024-10-18T08:0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1.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持续经营净利润（净亏损以“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”号填列）</w:t>
              </w:r>
            </w:ins>
          </w:p>
        </w:tc>
      </w:tr>
      <w:tr w:rsidR="00247EC9" w14:paraId="63863F0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889374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5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、（可如以”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“号次到）</w:delText>
              </w:r>
            </w:del>
            <w:ins w:id="106" w:author="CCJK" w:date="2024-10-18T08:0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2.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终止经营净利润（净亏损以“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”号填列）</w:t>
              </w:r>
            </w:ins>
          </w:p>
        </w:tc>
      </w:tr>
      <w:tr w:rsidR="00247EC9" w14:paraId="52B35CC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358B94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7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、巴境于母公向反东与净利南（加以”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“填品）</w:delText>
              </w:r>
            </w:del>
            <w:ins w:id="108" w:author="CCJK" w:date="2024-10-18T08:0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1.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归属于母公司所有者的净利润（净亏损以“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”号填列）</w:t>
              </w:r>
            </w:ins>
          </w:p>
        </w:tc>
      </w:tr>
      <w:tr w:rsidR="00247EC9" w14:paraId="68738DD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A18416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09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、少跤成东投的（净号”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-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“号以先）</w:delText>
              </w:r>
            </w:del>
            <w:ins w:id="110" w:author="CCJK" w:date="2024-10-18T08:08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2.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少数股东损益（净亏损以“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”号填列）</w:t>
              </w:r>
            </w:ins>
          </w:p>
        </w:tc>
      </w:tr>
      <w:tr w:rsidR="00247EC9" w14:paraId="385CB5D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759924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六、其他</w:t>
            </w:r>
            <w:bookmarkStart w:id="111" w:name="OLE_LINK4"/>
            <w:ins w:id="112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综合收益的税后净额</w:t>
              </w:r>
            </w:ins>
            <w:bookmarkEnd w:id="111"/>
            <w:del w:id="113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保仓收益的税神</w:delText>
              </w:r>
            </w:del>
          </w:p>
        </w:tc>
      </w:tr>
      <w:tr w:rsidR="00247EC9" w14:paraId="1FB63CA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9A12A1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（一）归属</w:t>
            </w:r>
            <w:del w:id="114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毋</w:delText>
              </w:r>
            </w:del>
            <w:ins w:id="115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母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公司所有</w:t>
            </w:r>
            <w:del w:id="116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务</w:delText>
              </w:r>
            </w:del>
            <w:ins w:id="117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的其他</w:t>
            </w:r>
            <w:ins w:id="118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综合收益的税后净额</w:t>
              </w:r>
            </w:ins>
            <w:del w:id="119" w:author="CCJK" w:date="2024-10-18T08:0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保合牧驻安税后叙</w:delText>
              </w:r>
            </w:del>
          </w:p>
        </w:tc>
      </w:tr>
      <w:tr w:rsidR="00247EC9" w14:paraId="3AF4F6E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028A3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1.</w:t>
            </w:r>
            <w:ins w:id="120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不能重分类进损益的其他综合收益</w:t>
              </w:r>
            </w:ins>
            <w:del w:id="121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不分如澳女的共绝嫁合改总</w:delText>
              </w:r>
            </w:del>
          </w:p>
        </w:tc>
      </w:tr>
      <w:tr w:rsidR="00247EC9" w14:paraId="61C00F5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9C2B12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ins w:id="122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重新计量设定受益计划变动额</w:t>
              </w:r>
            </w:ins>
            <w:del w:id="123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或整计量没定受热汁总艾益</w:delText>
              </w:r>
            </w:del>
          </w:p>
        </w:tc>
      </w:tr>
      <w:tr w:rsidR="00247EC9" w14:paraId="6752D5A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23B5FB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）权益</w:t>
            </w:r>
            <w:bookmarkStart w:id="124" w:name="OLE_LINK111"/>
            <w:bookmarkStart w:id="125" w:name="OLE_LINK110"/>
            <w:ins w:id="126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法下不能转损益的其他综合收益</w:t>
              </w:r>
            </w:ins>
            <w:bookmarkEnd w:id="124"/>
            <w:bookmarkEnd w:id="125"/>
            <w:del w:id="127" w:author="CCJK" w:date="2024-10-18T08:0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法下不笑界接色约舞也烧分枚</w:delText>
              </w:r>
            </w:del>
          </w:p>
        </w:tc>
      </w:tr>
      <w:tr w:rsidR="00247EC9" w14:paraId="1764E7A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CE0B19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）其他</w:t>
            </w:r>
            <w:ins w:id="128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权益工具投资公允价值变动</w:t>
              </w:r>
            </w:ins>
            <w:del w:id="129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权益工兵投货公兑价值支动</w:delText>
              </w:r>
            </w:del>
          </w:p>
        </w:tc>
      </w:tr>
      <w:tr w:rsidR="00247EC9" w14:paraId="6CF4724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44F9A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ins w:id="130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企业自身信用风险公允价值变动</w:t>
              </w:r>
            </w:ins>
            <w:del w:id="131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全业身福用风险公允价值殳总</w:delText>
              </w:r>
            </w:del>
          </w:p>
        </w:tc>
      </w:tr>
      <w:tr w:rsidR="00247EC9" w14:paraId="4C6537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E28570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）其</w:t>
            </w:r>
            <w:del w:id="132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旭</w:delText>
              </w:r>
            </w:del>
            <w:ins w:id="133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他</w:t>
              </w:r>
            </w:ins>
          </w:p>
        </w:tc>
      </w:tr>
      <w:tr w:rsidR="00247EC9" w14:paraId="4B92F3E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79AF6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2.</w:t>
            </w:r>
            <w:ins w:id="134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将重分类进损益的其他综合收益</w:t>
              </w:r>
            </w:ins>
            <w:del w:id="135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将值分类运换益的其他域合攻莫</w:delText>
              </w:r>
            </w:del>
          </w:p>
        </w:tc>
      </w:tr>
      <w:tr w:rsidR="00247EC9" w14:paraId="74E548F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A55BD3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bookmarkStart w:id="136" w:name="OLE_LINK118"/>
            <w:bookmarkStart w:id="137" w:name="OLE_LINK5"/>
            <w:ins w:id="138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权益法下可转损益的其他综合收益</w:t>
              </w:r>
            </w:ins>
            <w:bookmarkEnd w:id="136"/>
            <w:del w:id="139" w:author="CCJK" w:date="2024-10-18T08:1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板法可样状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&amp;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的齐他依令我</w:delText>
              </w:r>
            </w:del>
            <w:bookmarkEnd w:id="137"/>
          </w:p>
        </w:tc>
      </w:tr>
      <w:tr w:rsidR="00247EC9" w14:paraId="19CFC18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AB96CC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）其他</w:t>
            </w:r>
            <w:ins w:id="140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债权投资公允价值变动</w:t>
              </w:r>
            </w:ins>
            <w:del w:id="141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任权投钱公允价技交就</w:delText>
              </w:r>
            </w:del>
          </w:p>
        </w:tc>
      </w:tr>
      <w:tr w:rsidR="00247EC9" w14:paraId="787620AD" w14:textId="77777777">
        <w:trPr>
          <w:trHeight w:val="665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BB7E6A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ins w:id="142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金融资产重分类计入其他综合收益的金额</w:t>
              </w:r>
            </w:ins>
            <w:del w:id="143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命电气产分类计入具但煤合收的金</w:delText>
              </w:r>
            </w:del>
          </w:p>
        </w:tc>
      </w:tr>
      <w:tr w:rsidR="00247EC9" w14:paraId="31BD0C1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4ABF2D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bookmarkStart w:id="144" w:name="OLE_LINK125"/>
            <w:ins w:id="145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其他债权投资信用减值准备</w:t>
              </w:r>
            </w:ins>
            <w:bookmarkEnd w:id="144"/>
            <w:del w:id="146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他传权投货信用网值率曾</w:delText>
              </w:r>
            </w:del>
          </w:p>
        </w:tc>
      </w:tr>
      <w:tr w:rsidR="00247EC9" w14:paraId="48D3693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3F8CE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）现金</w:t>
            </w:r>
            <w:del w:id="147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施置案期储冬</w:delText>
              </w:r>
            </w:del>
            <w:ins w:id="148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流量</w:t>
              </w:r>
            </w:ins>
            <w:ins w:id="149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套期储备</w:t>
              </w:r>
            </w:ins>
          </w:p>
        </w:tc>
      </w:tr>
      <w:tr w:rsidR="00247EC9" w14:paraId="2BCAC12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8D7694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  <w:ins w:id="150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外币财务报表折算差额</w:t>
              </w:r>
            </w:ins>
            <w:del w:id="151" w:author="CCJK" w:date="2024-10-18T08:1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外办财务发表方真在撅</w:delText>
              </w:r>
            </w:del>
          </w:p>
        </w:tc>
      </w:tr>
      <w:tr w:rsidR="00247EC9" w14:paraId="550ECE3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FF8C25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7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）其</w:t>
            </w:r>
            <w:del w:id="152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触</w:delText>
              </w:r>
            </w:del>
            <w:ins w:id="153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他</w:t>
              </w:r>
            </w:ins>
          </w:p>
        </w:tc>
      </w:tr>
      <w:tr w:rsidR="00247EC9" w14:paraId="7D610C1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19A6B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（二）</w:t>
            </w:r>
            <w:ins w:id="154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归属于少数股东的其他综合收益的税后净额</w:t>
              </w:r>
            </w:ins>
            <w:del w:id="155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江于少数股东的其他爆台我立的税后</w:delText>
              </w:r>
            </w:del>
          </w:p>
        </w:tc>
      </w:tr>
      <w:tr w:rsidR="00247EC9" w14:paraId="3821726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4C4BD2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七、</w:t>
            </w:r>
            <w:del w:id="156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经令收益思</w:delText>
              </w:r>
            </w:del>
            <w:ins w:id="157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综合收益总额</w:t>
              </w:r>
            </w:ins>
          </w:p>
        </w:tc>
      </w:tr>
      <w:tr w:rsidR="00247EC9" w14:paraId="57DE403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CFD40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58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（一）日</w:delText>
              </w:r>
              <w:bookmarkStart w:id="159" w:name="OLE_LINK6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于华公司所有右的烽合长公</w:delText>
              </w:r>
            </w:del>
            <w:bookmarkEnd w:id="159"/>
            <w:ins w:id="160" w:author="CCJK" w:date="2024-10-18T08:12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（一）归属于母公司所有者的综合收益总额</w:t>
              </w:r>
            </w:ins>
          </w:p>
        </w:tc>
      </w:tr>
      <w:tr w:rsidR="00247EC9" w14:paraId="27DD2C6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AC54F4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61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（二）归国于少或幺看忌</w:delText>
              </w:r>
            </w:del>
            <w:ins w:id="162" w:author="CCJK" w:date="2024-10-18T08:12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（二）归属于少数股东的综合收益总额</w:t>
              </w:r>
            </w:ins>
          </w:p>
        </w:tc>
      </w:tr>
      <w:tr w:rsidR="00247EC9" w14:paraId="146F6C0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6FAABC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63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编制单位：如东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金海岸投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开发集团有限公司</w:t>
              </w:r>
            </w:ins>
            <w:del w:id="164" w:author="CCJK" w:date="2024-10-18T08:0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编幽单位：</w:delText>
              </w:r>
            </w:del>
          </w:p>
        </w:tc>
      </w:tr>
      <w:tr w:rsidR="00247EC9" w14:paraId="37A18CE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E1ADBA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65" w:author="CCJK" w:date="2024-10-18T08:1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如东金离岸投费开发集团有限公司</w:delText>
              </w:r>
            </w:del>
            <w:ins w:id="166" w:author="CCJK" w:date="2024-10-18T08:1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#</w:t>
              </w:r>
            </w:ins>
          </w:p>
        </w:tc>
      </w:tr>
      <w:tr w:rsidR="00247EC9" w14:paraId="378663F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491BB5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67" w:author="CCJK" w:date="2024-10-18T08:12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注择</w:delText>
              </w:r>
            </w:del>
            <w:ins w:id="168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注释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六</w:t>
            </w:r>
          </w:p>
        </w:tc>
      </w:tr>
      <w:tr w:rsidR="00247EC9" w14:paraId="5C2AB48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A0F224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销售商品、提供</w:t>
            </w:r>
            <w:del w:id="169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为</w:delText>
              </w:r>
            </w:del>
            <w:ins w:id="170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劳务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收到的现金</w:t>
            </w:r>
          </w:p>
        </w:tc>
      </w:tr>
      <w:tr w:rsidR="00247EC9" w14:paraId="68FE19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58015E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二、投</w:t>
            </w:r>
            <w:del w:id="171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史没磅</w:delText>
              </w:r>
            </w:del>
            <w:ins w:id="172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资活动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产生的现金流量：</w:t>
            </w:r>
          </w:p>
        </w:tc>
      </w:tr>
      <w:tr w:rsidR="00247EC9" w14:paraId="198101F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E872D3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处置子公司及其他营业单位收到的现金净</w:t>
            </w:r>
            <w:del w:id="173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颜</w:delText>
              </w:r>
            </w:del>
            <w:ins w:id="174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247EC9" w14:paraId="6C79CCE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635CCD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投</w:t>
            </w:r>
            <w:del w:id="175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交</w:delText>
              </w:r>
            </w:del>
            <w:ins w:id="176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支付的现金</w:t>
            </w:r>
          </w:p>
        </w:tc>
      </w:tr>
      <w:tr w:rsidR="00247EC9" w14:paraId="2356567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539A84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取</w:t>
            </w:r>
            <w:del w:id="177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褥</w:delText>
              </w:r>
            </w:del>
            <w:ins w:id="178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得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子公司及其他营业单位支付的现金净额</w:t>
            </w:r>
          </w:p>
        </w:tc>
      </w:tr>
      <w:tr w:rsidR="00247EC9" w14:paraId="6F7A1B0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1CD7B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支付其他与投</w:t>
            </w:r>
            <w:del w:id="179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货</w:delText>
              </w:r>
            </w:del>
            <w:ins w:id="180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活动有关的现金</w:t>
            </w:r>
          </w:p>
        </w:tc>
      </w:tr>
      <w:tr w:rsidR="00247EC9" w14:paraId="6DABF31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473FFE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三、筹资活动产生的现金流</w:t>
            </w:r>
            <w:del w:id="181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景</w:delText>
              </w:r>
            </w:del>
            <w:ins w:id="182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量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：</w:t>
            </w:r>
          </w:p>
        </w:tc>
      </w:tr>
      <w:tr w:rsidR="00247EC9" w14:paraId="75C3486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F82E80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183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于</w:delText>
              </w:r>
            </w:del>
            <w:ins w:id="184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其中：子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公司吸收少数股东投资收到的</w:t>
            </w:r>
            <w:del w:id="185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我</w:delText>
              </w:r>
            </w:del>
            <w:ins w:id="186" w:author="CCJK" w:date="2024-10-18T08:1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现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金</w:t>
            </w:r>
          </w:p>
        </w:tc>
      </w:tr>
      <w:tr w:rsidR="00247EC9" w14:paraId="1B98025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B17F96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87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其中：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子公司支付给少数股东的</w:t>
            </w:r>
            <w:del w:id="188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殁</w:delText>
              </w:r>
            </w:del>
            <w:ins w:id="189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利利润</w:t>
            </w:r>
          </w:p>
        </w:tc>
      </w:tr>
      <w:tr w:rsidR="00247EC9" w14:paraId="65B8E32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B47508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筹资</w:t>
            </w:r>
            <w:del w:id="190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酒</w:delText>
              </w:r>
            </w:del>
            <w:ins w:id="191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活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动现金流出小计</w:t>
            </w:r>
          </w:p>
        </w:tc>
      </w:tr>
      <w:tr w:rsidR="00247EC9" w14:paraId="1933F3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7E3CE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四、</w:t>
            </w:r>
            <w:ins w:id="192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汇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率变动对现金及现金等价物的影响</w:t>
            </w:r>
          </w:p>
        </w:tc>
      </w:tr>
      <w:tr w:rsidR="00247EC9" w14:paraId="2F6578F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78C912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93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五、</w:t>
              </w:r>
              <w:bookmarkStart w:id="194" w:name="OLE_LINK85"/>
              <w:bookmarkStart w:id="195" w:name="OLE_LINK84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现金及现金等价物净増加额</w:t>
              </w:r>
            </w:ins>
            <w:bookmarkEnd w:id="194"/>
            <w:bookmarkEnd w:id="195"/>
            <w:del w:id="196" w:author="CCJK" w:date="2024-10-18T08:1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五、魏金瓦盛等侪物净增加领</w:delText>
              </w:r>
            </w:del>
          </w:p>
        </w:tc>
      </w:tr>
      <w:tr w:rsidR="00247EC9" w14:paraId="702A13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3DE149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197" w:author="CCJK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编制单位：如东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金海岸投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开发集团有限公司</w:t>
              </w:r>
            </w:ins>
            <w:del w:id="198" w:author="CCJK" w:date="2024-10-18T08:1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替单加京窝胖投疑发集团的惧公</w:delText>
              </w:r>
            </w:del>
          </w:p>
        </w:tc>
      </w:tr>
      <w:tr w:rsidR="00247EC9" w14:paraId="01C9F88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29B9C2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  <w:del w:id="199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猊金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.</w:delText>
              </w:r>
            </w:del>
            <w:ins w:id="200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期金额</w:t>
              </w:r>
            </w:ins>
          </w:p>
        </w:tc>
      </w:tr>
      <w:tr w:rsidR="00247EC9" w14:paraId="4B1ED4C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5AC31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01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史</w:delText>
              </w:r>
            </w:del>
            <w:ins w:id="202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归属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于母公司所有</w:t>
            </w:r>
            <w:del w:id="203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看</w:delText>
              </w:r>
            </w:del>
            <w:ins w:id="204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者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权益</w:t>
            </w:r>
          </w:p>
        </w:tc>
      </w:tr>
      <w:tr w:rsidR="00247EC9" w14:paraId="502ED1D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902007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少</w:t>
            </w:r>
            <w:del w:id="205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政航</w:delText>
              </w:r>
            </w:del>
            <w:ins w:id="206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数股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东权</w:t>
            </w:r>
            <w:ins w:id="207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益</w:t>
              </w:r>
            </w:ins>
          </w:p>
        </w:tc>
      </w:tr>
      <w:tr w:rsidR="00247EC9" w14:paraId="0F17913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29136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所有</w:t>
            </w:r>
            <w:del w:id="208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权股</w:delText>
              </w:r>
            </w:del>
            <w:ins w:id="209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者权益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合计</w:t>
            </w:r>
          </w:p>
        </w:tc>
      </w:tr>
      <w:tr w:rsidR="00247EC9" w14:paraId="36F7C12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0028D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10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'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实收</w:t>
            </w:r>
            <w:ins w:id="211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资本</w:t>
              </w:r>
            </w:ins>
          </w:p>
        </w:tc>
      </w:tr>
      <w:tr w:rsidR="00247EC9" w14:paraId="78574D0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1C0FC4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12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fcvbh</w:delText>
              </w:r>
            </w:del>
            <w:ins w:id="213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其他权益工具</w:t>
              </w:r>
            </w:ins>
          </w:p>
        </w:tc>
      </w:tr>
      <w:tr w:rsidR="00247EC9" w14:paraId="011D56B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F33A4B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14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场</w:delText>
              </w:r>
            </w:del>
            <w:ins w:id="215" w:author="CCJK" w:date="2024-10-18T08:1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本公</w:t>
            </w:r>
            <w:ins w:id="216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积</w:t>
              </w:r>
            </w:ins>
          </w:p>
        </w:tc>
      </w:tr>
      <w:tr w:rsidR="00247EC9" w14:paraId="79B656B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4FAFDD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17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减：库存股</w:t>
              </w:r>
            </w:ins>
            <w:del w:id="218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时六初</w:delText>
              </w:r>
            </w:del>
          </w:p>
        </w:tc>
      </w:tr>
      <w:tr w:rsidR="00247EC9" w14:paraId="03B1587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FE357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  <w:del w:id="219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赴</w:delText>
              </w:r>
            </w:del>
            <w:ins w:id="220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综合收益</w:t>
              </w:r>
            </w:ins>
          </w:p>
        </w:tc>
      </w:tr>
      <w:tr w:rsidR="00247EC9" w14:paraId="0B02E89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38042B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21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Kmop</w:delText>
              </w:r>
            </w:del>
            <w:ins w:id="222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专项储备</w:t>
              </w:r>
            </w:ins>
          </w:p>
        </w:tc>
      </w:tr>
      <w:tr w:rsidR="00247EC9" w14:paraId="12B599A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76F1E1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23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余公收</w:delText>
              </w:r>
            </w:del>
            <w:ins w:id="224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盈余公积</w:t>
              </w:r>
            </w:ins>
          </w:p>
        </w:tc>
      </w:tr>
      <w:tr w:rsidR="00247EC9" w14:paraId="3DD3B1A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269224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未分配</w:t>
            </w:r>
            <w:del w:id="225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席射</w:delText>
              </w:r>
            </w:del>
            <w:ins w:id="226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利润</w:t>
              </w:r>
            </w:ins>
          </w:p>
        </w:tc>
      </w:tr>
      <w:tr w:rsidR="00247EC9" w14:paraId="12D671E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78A03A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优</w:t>
            </w:r>
            <w:del w:id="227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妞</w:delText>
              </w:r>
            </w:del>
            <w:ins w:id="228" w:author="CCJK" w:date="2024-10-18T08:1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先股</w:t>
              </w:r>
            </w:ins>
          </w:p>
        </w:tc>
      </w:tr>
      <w:tr w:rsidR="00247EC9" w14:paraId="11A2A03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AF8D07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永</w:t>
            </w:r>
            <w:ins w:id="229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续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债</w:t>
            </w:r>
          </w:p>
        </w:tc>
      </w:tr>
      <w:tr w:rsidR="00247EC9" w14:paraId="42D3A05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0970BF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0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—</w:delText>
              </w:r>
            </w:del>
            <w:ins w:id="231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、上年年末</w:t>
            </w:r>
            <w:del w:id="232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能</w:delText>
              </w:r>
            </w:del>
            <w:ins w:id="233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余额</w:t>
              </w:r>
            </w:ins>
          </w:p>
        </w:tc>
      </w:tr>
      <w:tr w:rsidR="00247EC9" w14:paraId="310486C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F58464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4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公讲做筑交更</w:delText>
              </w:r>
            </w:del>
            <w:ins w:id="235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bidi="ar"/>
                </w:rPr>
                <w:t>加：会计政策变更</w:t>
              </w:r>
            </w:ins>
          </w:p>
        </w:tc>
      </w:tr>
      <w:tr w:rsidR="00247EC9" w14:paraId="6EC44E8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670222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6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曲用务仍更正</w:delText>
              </w:r>
            </w:del>
            <w:ins w:id="237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 w:bidi="ar"/>
                </w:rPr>
                <w:t>前期差错更正</w:t>
              </w:r>
            </w:ins>
          </w:p>
        </w:tc>
      </w:tr>
      <w:tr w:rsidR="00247EC9" w14:paraId="0DB272F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251673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38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hygr</w:delText>
              </w:r>
            </w:del>
            <w:ins w:id="239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</w:t>
              </w:r>
            </w:ins>
          </w:p>
        </w:tc>
      </w:tr>
      <w:tr w:rsidR="00247EC9" w14:paraId="7F692A8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3844E8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二、</w:t>
            </w:r>
            <w:ins w:id="240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年年初余</w:t>
            </w:r>
            <w:del w:id="241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足</w:delText>
              </w:r>
            </w:del>
            <w:ins w:id="242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247EC9" w14:paraId="24AC04F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35F4B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43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三、本年增减变动金额（减少以“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244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三、本期交动会（少以”—”填列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72794F6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B9E553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45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（一）综合收益总额</w:t>
              </w:r>
            </w:ins>
            <w:del w:id="246" w:author="CCJK" w:date="2024-10-18T08:1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—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)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像令收总之餐</w:delText>
              </w:r>
            </w:del>
          </w:p>
        </w:tc>
      </w:tr>
      <w:tr w:rsidR="00247EC9" w14:paraId="3FD6F81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C1E656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47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（二）所有者投入和减少资本</w:t>
              </w:r>
            </w:ins>
            <w:del w:id="248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wsxg</w:delText>
              </w:r>
            </w:del>
          </w:p>
        </w:tc>
      </w:tr>
      <w:tr w:rsidR="00247EC9" w14:paraId="2011504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4C704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1.</w:t>
            </w:r>
            <w:ins w:id="249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所有者投入</w:t>
              </w:r>
            </w:ins>
            <w:del w:id="250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听看收入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资本</w:t>
            </w:r>
          </w:p>
        </w:tc>
      </w:tr>
      <w:tr w:rsidR="00247EC9" w14:paraId="615DE94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B22CD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3.</w:t>
            </w:r>
            <w:del w:id="251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胶价</w:delText>
              </w:r>
            </w:del>
            <w:ins w:id="252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股份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支付</w:t>
            </w:r>
            <w:ins w:id="253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计入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所有者权益的金额</w:t>
              </w:r>
            </w:ins>
            <w:del w:id="254" w:author="CCJK" w:date="2024-10-18T08:1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法入斯省钗的公</w:delText>
              </w:r>
            </w:del>
          </w:p>
        </w:tc>
      </w:tr>
      <w:tr w:rsidR="00247EC9" w14:paraId="7C904D2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90AFD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55" w:author="CCJK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dertu</w:delText>
              </w:r>
            </w:del>
            <w:ins w:id="256" w:author="CCJK" w:date="2024-10-18T08:20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（三）利润分配</w:t>
              </w:r>
            </w:ins>
          </w:p>
        </w:tc>
      </w:tr>
      <w:tr w:rsidR="00247EC9" w14:paraId="364FAE0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0BE1C4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57" w:author="CCJK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隆取金公税</w:delText>
              </w:r>
            </w:del>
            <w:ins w:id="258" w:author="CCJK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bidi="ar"/>
                </w:rPr>
                <w:t>1.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 w:bidi="ar"/>
                </w:rPr>
                <w:t>提取盈余公积</w:t>
              </w:r>
            </w:ins>
          </w:p>
        </w:tc>
      </w:tr>
      <w:tr w:rsidR="00247EC9" w14:paraId="0B9E24A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A7B9F9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59" w:author="CCJK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3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、对所有者</w:t>
              </w:r>
            </w:ins>
            <w:del w:id="260" w:author="CCJK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3.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眼济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WS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的分配</w:t>
            </w:r>
          </w:p>
        </w:tc>
      </w:tr>
      <w:tr w:rsidR="00247EC9" w14:paraId="11C5546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28CF72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（四）</w:t>
            </w:r>
            <w:del w:id="261" w:author="CCJK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以东权幼育林站</w:delText>
              </w:r>
            </w:del>
            <w:ins w:id="262" w:author="CCJK" w:date="2024-10-18T08:2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股东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权益内部结转</w:t>
              </w:r>
            </w:ins>
          </w:p>
        </w:tc>
      </w:tr>
      <w:tr w:rsidR="00247EC9" w14:paraId="5E08D4A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925976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3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、资本公积转增资本</w:t>
              </w:r>
            </w:ins>
            <w:del w:id="264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资本公粗折培贤</w:delText>
              </w:r>
            </w:del>
          </w:p>
        </w:tc>
      </w:tr>
      <w:tr w:rsidR="00247EC9" w14:paraId="5C6069F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B221E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5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2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转增资本</w:t>
              </w:r>
            </w:ins>
            <w:del w:id="266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依余公欢本</w:delText>
              </w:r>
            </w:del>
          </w:p>
        </w:tc>
      </w:tr>
      <w:tr w:rsidR="00247EC9" w14:paraId="6E5E5E9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C20F88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67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lastRenderedPageBreak/>
                <w:t>3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bookmarkStart w:id="268" w:name="OLE_LINK34"/>
              <w:bookmarkStart w:id="269" w:name="OLE_LINK22"/>
              <w:bookmarkStart w:id="270" w:name="OLE_LINK21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盈余公积弥补亏损</w:t>
              </w:r>
            </w:ins>
            <w:bookmarkEnd w:id="268"/>
            <w:bookmarkEnd w:id="269"/>
            <w:bookmarkEnd w:id="270"/>
            <w:del w:id="271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3.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余公投公升号投</w:delText>
              </w:r>
            </w:del>
          </w:p>
        </w:tc>
      </w:tr>
      <w:tr w:rsidR="00247EC9" w14:paraId="14E078D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F792823" w14:textId="593A7D59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2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4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设定受益计划变动额结转留存收益</w:t>
              </w:r>
            </w:ins>
            <w:del w:id="273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4.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设定妙计明转用铁</w:delText>
              </w:r>
            </w:del>
          </w:p>
        </w:tc>
      </w:tr>
      <w:tr w:rsidR="00247EC9" w14:paraId="785B064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BFE73D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4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5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bookmarkStart w:id="275" w:name="OLE_LINK35"/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其他综合收益结转留存收益</w:t>
              </w:r>
            </w:ins>
            <w:bookmarkEnd w:id="275"/>
            <w:del w:id="276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5.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又他块台收婚外赵救急</w:delText>
              </w:r>
            </w:del>
          </w:p>
        </w:tc>
      </w:tr>
      <w:tr w:rsidR="00247EC9" w14:paraId="147BEC0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5B1BC3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（五）</w:t>
            </w:r>
            <w:del w:id="277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寿立僚务</w:delText>
              </w:r>
            </w:del>
            <w:ins w:id="278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专项储备</w:t>
              </w:r>
            </w:ins>
          </w:p>
        </w:tc>
      </w:tr>
      <w:tr w:rsidR="00247EC9" w14:paraId="2C16798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4FDED8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79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、本期提</w:t>
              </w:r>
            </w:ins>
            <w:del w:id="280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取</w:t>
            </w:r>
          </w:p>
        </w:tc>
      </w:tr>
      <w:tr w:rsidR="00247EC9" w14:paraId="0421FBC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62327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2.</w:t>
            </w:r>
            <w:del w:id="281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不周</w:delText>
              </w:r>
            </w:del>
            <w:ins w:id="282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本期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使用</w:t>
            </w:r>
          </w:p>
        </w:tc>
      </w:tr>
      <w:tr w:rsidR="00247EC9" w14:paraId="5919183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DC8865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（六）</w:t>
            </w:r>
            <w:del w:id="283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大债</w:delText>
              </w:r>
            </w:del>
            <w:ins w:id="284" w:author="CCJK" w:date="2024-10-18T08:2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</w:t>
              </w:r>
            </w:ins>
          </w:p>
        </w:tc>
      </w:tr>
      <w:tr w:rsidR="00247EC9" w14:paraId="73486FC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955FE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四、本年年</w:t>
            </w:r>
            <w:ins w:id="285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末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余</w:t>
            </w:r>
            <w:ins w:id="286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</w:p>
        </w:tc>
      </w:tr>
      <w:tr w:rsidR="00247EC9" w14:paraId="7D5D547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59E693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287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编制单位：如东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金海岸投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开发集团有限公司</w:t>
              </w:r>
            </w:ins>
            <w:del w:id="288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仪尊期岸投债设务团物税明</w:delText>
              </w:r>
            </w:del>
          </w:p>
        </w:tc>
      </w:tr>
      <w:tr w:rsidR="00247EC9" w14:paraId="5017AB0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DA896C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89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gvbnm</w:delText>
              </w:r>
            </w:del>
            <w:ins w:id="290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上期金额</w:t>
              </w:r>
            </w:ins>
          </w:p>
        </w:tc>
      </w:tr>
      <w:tr w:rsidR="00247EC9" w14:paraId="0CE1A51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D44732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1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阳鼻于冷公用所火看权以</w:delText>
              </w:r>
            </w:del>
            <w:ins w:id="292" w:author="CCJK" w:date="2024-10-18T08:22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归属于母公司所有者权益</w:t>
              </w:r>
            </w:ins>
          </w:p>
        </w:tc>
      </w:tr>
      <w:tr w:rsidR="00247EC9" w14:paraId="672AAD5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1C3520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3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少数改东</w:delText>
              </w:r>
            </w:del>
            <w:ins w:id="294" w:author="CCJK" w:date="2024-10-18T08:22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少数股东权益</w:t>
              </w:r>
            </w:ins>
          </w:p>
        </w:tc>
      </w:tr>
      <w:tr w:rsidR="00247EC9" w14:paraId="6C90DAC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C2E2952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所有</w:t>
            </w:r>
            <w:del w:id="295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专权合</w:delText>
              </w:r>
            </w:del>
            <w:ins w:id="296" w:author="CCJK" w:date="2024-10-18T08:2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者权益合计</w:t>
              </w:r>
            </w:ins>
          </w:p>
        </w:tc>
      </w:tr>
      <w:tr w:rsidR="00247EC9" w14:paraId="6859D20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C47371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实收</w:t>
            </w:r>
            <w:del w:id="297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堂</w:delText>
              </w:r>
            </w:del>
            <w:ins w:id="298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</w:p>
        </w:tc>
      </w:tr>
      <w:tr w:rsidR="00247EC9" w14:paraId="2F31D71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601557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299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qzxb</w:delText>
              </w:r>
            </w:del>
            <w:ins w:id="300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其他权益工具</w:t>
              </w:r>
            </w:ins>
          </w:p>
        </w:tc>
      </w:tr>
      <w:tr w:rsidR="00247EC9" w14:paraId="10205C7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09DB4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01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费本次</w:delText>
              </w:r>
            </w:del>
            <w:ins w:id="302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资本公积</w:t>
              </w:r>
            </w:ins>
          </w:p>
        </w:tc>
      </w:tr>
      <w:tr w:rsidR="00247EC9" w14:paraId="6B8E53A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3F07E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03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原右段</w:delText>
              </w:r>
            </w:del>
            <w:ins w:id="304" w:author="CCJK" w:date="2024-10-18T08:23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减：库存股</w:t>
              </w:r>
            </w:ins>
          </w:p>
        </w:tc>
      </w:tr>
      <w:tr w:rsidR="00247EC9" w14:paraId="2DD8563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DC2EF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05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共伦瀛奇收</w:delText>
              </w:r>
            </w:del>
            <w:ins w:id="306" w:author="CCJK" w:date="2024-10-18T08:23:00Z">
              <w:r>
                <w:rPr>
                  <w:rFonts w:ascii="Arial Unicode MS" w:eastAsia="Arial Unicode MS" w:hAnsi="Arial Unicode MS" w:cs="Arial Unicode MS" w:hint="eastAsia"/>
                  <w:sz w:val="20"/>
                  <w:szCs w:val="20"/>
                  <w:lang w:bidi="ar"/>
                </w:rPr>
                <w:t>其他综合收益</w:t>
              </w:r>
            </w:ins>
          </w:p>
        </w:tc>
      </w:tr>
      <w:tr w:rsidR="00247EC9" w14:paraId="655FF9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A04C95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07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ujnbv</w:delText>
              </w:r>
            </w:del>
            <w:ins w:id="308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专项储备</w:t>
              </w:r>
            </w:ins>
          </w:p>
        </w:tc>
      </w:tr>
      <w:tr w:rsidR="00247EC9" w14:paraId="5A36350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30D79E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09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会软</w:delText>
              </w:r>
            </w:del>
            <w:ins w:id="310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盈余公积</w:t>
              </w:r>
            </w:ins>
          </w:p>
        </w:tc>
      </w:tr>
      <w:tr w:rsidR="00247EC9" w14:paraId="6EACE35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A81882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未分</w:t>
            </w:r>
            <w:del w:id="311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延制</w:delText>
              </w:r>
            </w:del>
            <w:ins w:id="312" w:author="CCJK" w:date="2024-10-18T08:2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配</w:t>
              </w:r>
            </w:ins>
            <w:ins w:id="313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利润</w:t>
              </w:r>
            </w:ins>
          </w:p>
        </w:tc>
      </w:tr>
      <w:tr w:rsidR="00247EC9" w14:paraId="3B988E9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DA8C96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14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cvbh</w:delText>
              </w:r>
            </w:del>
            <w:ins w:id="315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永续债</w:t>
              </w:r>
            </w:ins>
          </w:p>
        </w:tc>
      </w:tr>
      <w:tr w:rsidR="00247EC9" w14:paraId="1BC0E47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9A12E7B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16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贯</w:delText>
              </w:r>
            </w:del>
            <w:ins w:id="317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</w:t>
            </w:r>
          </w:p>
        </w:tc>
      </w:tr>
      <w:tr w:rsidR="00247EC9" w14:paraId="7B6AFD7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E8CF31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18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aqwsx</w:delText>
              </w:r>
            </w:del>
            <w:ins w:id="319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 w:bidi="ar"/>
                </w:rPr>
                <w:t>一、上年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bidi="ar"/>
                </w:rPr>
                <w:t>年末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 w:bidi="ar"/>
                </w:rPr>
                <w:t>余额</w:t>
              </w:r>
            </w:ins>
          </w:p>
        </w:tc>
      </w:tr>
      <w:tr w:rsidR="00247EC9" w14:paraId="7969EFE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B2C09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20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公计收物交史</w:delText>
              </w:r>
            </w:del>
            <w:ins w:id="321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bidi="ar"/>
                </w:rPr>
                <w:t>加：会计政策变更</w:t>
              </w:r>
            </w:ins>
          </w:p>
        </w:tc>
      </w:tr>
      <w:tr w:rsidR="00247EC9" w14:paraId="660E3AC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4ABC11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22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感空修更正</w:delText>
              </w:r>
            </w:del>
            <w:ins w:id="323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 w:bidi="ar"/>
                </w:rPr>
                <w:t>前期差错更正</w:t>
              </w:r>
            </w:ins>
          </w:p>
        </w:tc>
      </w:tr>
      <w:tr w:rsidR="00247EC9" w14:paraId="064C358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CF8721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324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fvghj</w:delText>
              </w:r>
            </w:del>
            <w:ins w:id="325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</w:t>
              </w:r>
            </w:ins>
          </w:p>
        </w:tc>
      </w:tr>
      <w:tr w:rsidR="00247EC9" w14:paraId="08B7B5A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C5FB4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26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二、本年年初余额</w:t>
              </w:r>
            </w:ins>
            <w:del w:id="327" w:author="CCJK" w:date="2024-10-18T08:2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二、太郎年的余</w:delText>
              </w:r>
            </w:del>
          </w:p>
        </w:tc>
      </w:tr>
      <w:tr w:rsidR="00247EC9" w14:paraId="1E9ECD4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6D0887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28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三、本年增减变动金额（减少以“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-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”号填列</w:t>
              </w:r>
            </w:ins>
            <w:del w:id="329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三、本期交动金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减少以”—“号状列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3ACC05A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320D95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330" w:name="OLE_LINK146"/>
            <w:bookmarkStart w:id="331" w:name="OLE_LINK28"/>
            <w:bookmarkStart w:id="332" w:name="OLE_LINK20"/>
            <w:bookmarkStart w:id="333" w:name="OLE_LINK19"/>
            <w:ins w:id="334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（一）综合收益总额</w:t>
              </w:r>
            </w:ins>
            <w:bookmarkEnd w:id="330"/>
            <w:bookmarkEnd w:id="331"/>
            <w:bookmarkEnd w:id="332"/>
            <w:bookmarkEnd w:id="333"/>
            <w:del w:id="335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(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—）蝮自皿冷</w:delText>
              </w:r>
            </w:del>
          </w:p>
        </w:tc>
      </w:tr>
      <w:tr w:rsidR="00247EC9" w14:paraId="388F526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DD3A40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二）</w:t>
            </w:r>
            <w:ins w:id="336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所有者投入和减少资本</w:t>
              </w:r>
            </w:ins>
            <w:del w:id="337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所物者效入和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X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少窗本</w:delText>
              </w:r>
            </w:del>
          </w:p>
        </w:tc>
      </w:tr>
      <w:tr w:rsidR="00247EC9" w14:paraId="744E158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27B33D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bookmarkStart w:id="338" w:name="OLE_LINK133"/>
            <w:bookmarkStart w:id="339" w:name="OLE_LINK132"/>
            <w:ins w:id="340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所有者投入</w:t>
              </w:r>
            </w:ins>
            <w:bookmarkEnd w:id="338"/>
            <w:bookmarkEnd w:id="339"/>
            <w:del w:id="341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所有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*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我入或</w:delText>
              </w:r>
            </w:del>
            <w:ins w:id="342" w:author="CCJK" w:date="2024-10-18T08:25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资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本</w:t>
            </w:r>
          </w:p>
        </w:tc>
      </w:tr>
      <w:tr w:rsidR="00247EC9" w14:paraId="3819E95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0F28F4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ins w:id="343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其他权益工具持有者投入资本</w:t>
              </w:r>
            </w:ins>
            <w:del w:id="344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厉佬工具持有收入餐</w:delText>
              </w:r>
            </w:del>
          </w:p>
        </w:tc>
      </w:tr>
      <w:tr w:rsidR="00247EC9" w14:paraId="5F2AA5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19723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ins w:id="345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股份支付计入所有者权益的金额</w:t>
              </w:r>
            </w:ins>
            <w:del w:id="346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总夕支气计入所外者度金</w:delText>
              </w:r>
            </w:del>
          </w:p>
        </w:tc>
      </w:tr>
      <w:tr w:rsidR="00247EC9" w14:paraId="0204293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49579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del w:id="347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患俭</w:delText>
              </w:r>
            </w:del>
            <w:ins w:id="348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其他</w:t>
              </w:r>
            </w:ins>
          </w:p>
        </w:tc>
      </w:tr>
      <w:tr w:rsidR="00247EC9" w14:paraId="593C1A8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17390A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</w:t>
            </w:r>
            <w:del w:id="349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尔</w:delText>
              </w:r>
            </w:del>
            <w:ins w:id="350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润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分配</w:t>
            </w:r>
          </w:p>
        </w:tc>
      </w:tr>
      <w:tr w:rsidR="00247EC9" w14:paraId="1037892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7172AE7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351" w:name="OLE_LINK31"/>
            <w:bookmarkStart w:id="352" w:name="OLE_LINK30"/>
            <w:ins w:id="353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提取盈余公积</w:t>
              </w:r>
            </w:ins>
            <w:bookmarkEnd w:id="351"/>
            <w:bookmarkEnd w:id="352"/>
            <w:del w:id="354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、余公限</w:delText>
              </w:r>
            </w:del>
          </w:p>
        </w:tc>
      </w:tr>
      <w:tr w:rsidR="00247EC9" w14:paraId="63BB9BA5" w14:textId="77777777">
        <w:trPr>
          <w:trHeight w:val="317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3DB40F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ins w:id="355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提取一般风险准备</w:t>
              </w:r>
            </w:ins>
            <w:del w:id="356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风灌备</w:delText>
              </w:r>
            </w:del>
          </w:p>
        </w:tc>
      </w:tr>
      <w:tr w:rsidR="00247EC9" w14:paraId="5A291C2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A7C70E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ins w:id="357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对所有者</w:t>
              </w:r>
            </w:ins>
            <w:del w:id="358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对肺盯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的分</w:t>
            </w:r>
            <w:del w:id="359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此</w:delText>
              </w:r>
            </w:del>
            <w:ins w:id="360" w:author="CCJK" w:date="2024-10-18T08:26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配</w:t>
              </w:r>
            </w:ins>
          </w:p>
        </w:tc>
      </w:tr>
      <w:tr w:rsidR="00247EC9" w14:paraId="27FB312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68E2BE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del w:id="361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贯</w:delText>
              </w:r>
            </w:del>
            <w:ins w:id="362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其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他</w:t>
            </w:r>
          </w:p>
        </w:tc>
      </w:tr>
      <w:tr w:rsidR="00247EC9" w14:paraId="76F8ADB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43594A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（四）</w:t>
            </w:r>
            <w:del w:id="363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廉</w:delText>
              </w:r>
            </w:del>
            <w:ins w:id="364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股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东</w:t>
            </w:r>
            <w:ins w:id="365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权益内部结转</w:t>
              </w:r>
            </w:ins>
            <w:del w:id="366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权内前的</w:delText>
              </w:r>
            </w:del>
          </w:p>
        </w:tc>
      </w:tr>
      <w:tr w:rsidR="00247EC9" w14:paraId="130FC10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B5F0DA1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67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1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、资本公积转增资本</w:t>
              </w:r>
            </w:ins>
            <w:del w:id="368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1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、望公服</w:delText>
              </w:r>
            </w:del>
          </w:p>
        </w:tc>
      </w:tr>
      <w:tr w:rsidR="00247EC9" w14:paraId="0484FF3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B00984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69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2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转增资本</w:t>
              </w:r>
            </w:ins>
            <w:del w:id="370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、余公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;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林增黄本</w:delText>
              </w:r>
            </w:del>
          </w:p>
        </w:tc>
      </w:tr>
      <w:tr w:rsidR="00247EC9" w14:paraId="16A28C4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A863E8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71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3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盈余公积弥补亏损</w:t>
              </w:r>
            </w:ins>
            <w:del w:id="372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3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、国众公取弥补亏来</w:delText>
              </w:r>
            </w:del>
          </w:p>
        </w:tc>
      </w:tr>
      <w:tr w:rsidR="00247EC9" w14:paraId="26FF7CF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57B737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73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4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eastAsia="zh-TW"/>
                </w:rPr>
                <w:t>设定受益计划变动额结转留存收益</w:t>
              </w:r>
            </w:ins>
            <w:del w:id="374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4.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、我计初储沛例役</w:delText>
              </w:r>
            </w:del>
          </w:p>
        </w:tc>
      </w:tr>
      <w:tr w:rsidR="00247EC9" w14:paraId="727E15C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E91FBF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375" w:name="OLE_LINK139"/>
            <w:bookmarkStart w:id="376" w:name="OLE_LINK138"/>
            <w:ins w:id="377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5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、其他综合收益结转留存收益</w:t>
              </w:r>
            </w:ins>
            <w:bookmarkEnd w:id="375"/>
            <w:bookmarkEnd w:id="376"/>
            <w:del w:id="378" w:author="CCJK" w:date="2024-10-18T08:27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5</w:delTex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、他次企牧结伸都存收</w:delText>
              </w:r>
            </w:del>
          </w:p>
        </w:tc>
      </w:tr>
      <w:tr w:rsidR="00247EC9" w14:paraId="6FE49DA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F4942B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379" w:name="OLE_LINK7"/>
            <w:del w:id="380" w:author="CCJK" w:date="2024-10-18T08:28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fvcdr</w:delText>
              </w:r>
            </w:del>
            <w:bookmarkEnd w:id="379"/>
            <w:ins w:id="381" w:author="CCJK" w:date="2024-10-18T08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6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、其他</w:t>
              </w:r>
            </w:ins>
          </w:p>
        </w:tc>
      </w:tr>
      <w:tr w:rsidR="00247EC9" w14:paraId="5BE6ADB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EF161E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382" w:author="CCJK" w:date="2024-10-18T08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（五）专项储备</w:t>
              </w:r>
            </w:ins>
            <w:del w:id="383" w:author="CCJK" w:date="2024-10-18T08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rfdet</w:delText>
              </w:r>
            </w:del>
          </w:p>
        </w:tc>
      </w:tr>
      <w:tr w:rsidR="00247EC9" w14:paraId="6ED3DDE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35E486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del w:id="384" w:author="CCJK" w:date="2024-10-18T08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京胡收</w:delText>
              </w:r>
            </w:del>
            <w:ins w:id="385" w:author="CCJK" w:date="2024-10-18T08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本期提取</w:t>
              </w:r>
            </w:ins>
          </w:p>
        </w:tc>
      </w:tr>
      <w:tr w:rsidR="00247EC9" w14:paraId="098C4A5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A0AD9F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</w:t>
            </w:r>
            <w:del w:id="386" w:author="CCJK" w:date="2024-10-18T08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柿便</w:delText>
              </w:r>
            </w:del>
            <w:ins w:id="387" w:author="CCJK" w:date="2024-10-18T08:28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本期使用</w:t>
              </w:r>
            </w:ins>
          </w:p>
        </w:tc>
      </w:tr>
      <w:tr w:rsidR="00247EC9" w14:paraId="2FDBB35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EF411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del w:id="388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大</w:delText>
              </w:r>
            </w:del>
            <w:ins w:id="389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六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其他</w:t>
            </w:r>
          </w:p>
        </w:tc>
      </w:tr>
      <w:tr w:rsidR="00247EC9" w14:paraId="268D70A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80D32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占应收账款期末余</w:t>
            </w:r>
            <w:del w:id="390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领</w:delText>
              </w:r>
            </w:del>
            <w:ins w:id="391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额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比例</w:t>
            </w:r>
            <w:del w:id="392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魏</w:delText>
              </w:r>
            </w:del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（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%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7A1CB3E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0186E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年以内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/1-2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</w:p>
        </w:tc>
      </w:tr>
      <w:tr w:rsidR="00247EC9" w14:paraId="215DFF9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9090015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第</w:t>
            </w:r>
            <w:ins w:id="393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阶段</w:t>
            </w:r>
          </w:p>
        </w:tc>
      </w:tr>
      <w:tr w:rsidR="00247EC9" w14:paraId="5D846D8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468FE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整个存</w:t>
            </w:r>
            <w:del w:id="394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埃</w:delText>
              </w:r>
            </w:del>
            <w:ins w:id="395" w:author="CCJK" w:date="2024-10-18T08:29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续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期预期信用损失（未发生信用减值）</w:t>
            </w:r>
          </w:p>
        </w:tc>
      </w:tr>
      <w:tr w:rsidR="00247EC9" w14:paraId="3A76E9C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FF83A1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收</w:t>
            </w:r>
            <w:del w:id="396" w:author="CCJK" w:date="2024-10-18T08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问</w:delText>
              </w:r>
            </w:del>
            <w:ins w:id="397" w:author="CCJK" w:date="2024-10-18T08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或转</w:t>
            </w:r>
            <w:ins w:id="398" w:author="CCJK" w:date="2024-10-18T08:30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回</w:t>
              </w:r>
            </w:ins>
          </w:p>
        </w:tc>
      </w:tr>
      <w:tr w:rsidR="00247EC9" w14:paraId="0671CDA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451D0F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年以内</w:t>
            </w:r>
            <w:del w:id="399" w:author="CCJK" w:date="2024-10-18T08:31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仅</w:delText>
              </w:r>
            </w:del>
            <w:ins w:id="400" w:author="CCJK" w:date="2024-10-18T08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2-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/3-4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</w:t>
            </w:r>
          </w:p>
        </w:tc>
      </w:tr>
      <w:tr w:rsidR="00247EC9" w14:paraId="77A36B8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DF6009A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项目开发成</w:t>
            </w:r>
            <w:del w:id="401" w:author="CCJK" w:date="2024-10-18T08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木</w:delText>
              </w:r>
            </w:del>
            <w:ins w:id="402" w:author="CCJK" w:date="2024-10-18T08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</w:t>
              </w:r>
            </w:ins>
          </w:p>
        </w:tc>
      </w:tr>
      <w:tr w:rsidR="00247EC9" w14:paraId="5295696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1BFB08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土地开发成</w:t>
            </w:r>
            <w:del w:id="403" w:author="CCJK" w:date="2024-10-18T08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.</w:delText>
              </w:r>
            </w:del>
            <w:ins w:id="404" w:author="CCJK" w:date="2024-10-18T08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本</w:t>
              </w:r>
            </w:ins>
          </w:p>
        </w:tc>
      </w:tr>
      <w:tr w:rsidR="00247EC9" w14:paraId="127E29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4ABC759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三、减值</w:t>
            </w:r>
            <w:del w:id="405" w:author="CCJK" w:date="2024-10-18T08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鹿各</w:delText>
              </w:r>
            </w:del>
            <w:ins w:id="406" w:author="CCJK" w:date="2024-10-18T08:31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准备</w:t>
              </w:r>
            </w:ins>
          </w:p>
        </w:tc>
      </w:tr>
      <w:tr w:rsidR="00247EC9" w14:paraId="09F0319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CD02A6F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掘苴垦区资产</w:t>
            </w:r>
          </w:p>
        </w:tc>
      </w:tr>
      <w:tr w:rsidR="00247EC9" w14:paraId="340BB27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649347C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07" w:author="CCJK" w:date="2024-10-18T08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一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年内到期的</w:t>
            </w:r>
            <w:del w:id="408" w:author="CCJK" w:date="2024-10-18T08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儿</w:delText>
              </w:r>
            </w:del>
            <w:ins w:id="409" w:author="CCJK" w:date="2024-10-18T08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非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流动负</w:t>
            </w:r>
            <w:del w:id="410" w:author="CCJK" w:date="2024-10-18T08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位捉</w:delText>
              </w:r>
            </w:del>
            <w:ins w:id="411" w:author="CCJK" w:date="2024-10-18T08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债计提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利息</w:t>
            </w:r>
          </w:p>
        </w:tc>
      </w:tr>
      <w:tr w:rsidR="00247EC9" w14:paraId="72E749F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4C1D09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12" w:author="CCJK" w:date="2024-10-18T08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一年内到期的长期借款（附注六、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15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7738EA3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2B85CD0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ins w:id="413" w:author="CCJK" w:date="2024-10-18T08:32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减：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一年内到期部分期末余额（附注六、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15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）</w:t>
            </w:r>
          </w:p>
        </w:tc>
      </w:tr>
      <w:tr w:rsidR="00247EC9" w14:paraId="76CDD79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EB633D3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del w:id="414" w:author="CCJK" w:date="2024-10-18T08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力</w:delText>
              </w:r>
            </w:del>
            <w:ins w:id="415" w:author="CCJK" w:date="2024-10-18T08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加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：</w:t>
            </w:r>
            <w:ins w:id="416" w:author="CCJK" w:date="2024-10-18T08:33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val="zh-CN"/>
                </w:rPr>
                <w:t>本期归属于母公司股东的净利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  <w:lang w:val="zh-CN"/>
                </w:rPr>
                <w:lastRenderedPageBreak/>
                <w:t>润</w:t>
              </w:r>
            </w:ins>
          </w:p>
        </w:tc>
      </w:tr>
      <w:tr w:rsidR="00247EC9" w14:paraId="03B7923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F476C0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417" w:name="OLE_LINK8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lastRenderedPageBreak/>
              <w:t>如东刘埠渔港综合服务</w:t>
            </w:r>
            <w:bookmarkEnd w:id="417"/>
          </w:p>
        </w:tc>
      </w:tr>
      <w:tr w:rsidR="00247EC9" w14:paraId="643F1DC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597506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长期应收款产生的投资收益</w:t>
            </w:r>
          </w:p>
        </w:tc>
      </w:tr>
      <w:tr w:rsidR="00247EC9" w14:paraId="43BD96E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EBE62C4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bookmarkStart w:id="418" w:name="OLE_LINK9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补偿款等</w:t>
            </w:r>
            <w:bookmarkEnd w:id="418"/>
          </w:p>
        </w:tc>
      </w:tr>
      <w:tr w:rsidR="00247EC9" w14:paraId="6FADB80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2B1AA8D" w14:textId="77777777" w:rsidR="00247EC9" w:rsidRDefault="0065453C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、现</w:t>
            </w:r>
            <w:del w:id="419" w:author="CCJK" w:date="2024-10-18T08:34:00Z">
              <w:r>
                <w:rPr>
                  <w:rFonts w:ascii="Arial Unicode MS" w:eastAsia="Arial Unicode MS" w:hAnsi="Arial Unicode MS" w:cs="Arial Unicode MS"/>
                  <w:color w:val="000000"/>
                  <w:sz w:val="20"/>
                  <w:szCs w:val="20"/>
                </w:rPr>
                <w:delText>信</w:delText>
              </w:r>
            </w:del>
            <w:ins w:id="420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及现</w:t>
            </w:r>
            <w:del w:id="421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2</w:delText>
              </w:r>
            </w:del>
            <w:ins w:id="422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金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等</w:t>
            </w:r>
            <w:del w:id="423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delText>优</w:delText>
              </w:r>
            </w:del>
            <w:ins w:id="424" w:author="CCJK" w:date="2024-10-18T08:34:00Z">
              <w:r>
                <w:rPr>
                  <w:rFonts w:ascii="Arial Unicode MS" w:eastAsia="Arial Unicode MS" w:hAnsi="Arial Unicode MS" w:cs="Arial Unicode MS" w:hint="eastAsia"/>
                  <w:color w:val="000000"/>
                  <w:sz w:val="20"/>
                  <w:szCs w:val="20"/>
                </w:rPr>
                <w:t>价</w:t>
              </w:r>
            </w:ins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物净增加情况：</w:t>
            </w:r>
          </w:p>
        </w:tc>
      </w:tr>
    </w:tbl>
    <w:p w14:paraId="4051002E" w14:textId="77777777" w:rsidR="00247EC9" w:rsidRDefault="00247EC9"/>
    <w:p w14:paraId="4A0D76DF" w14:textId="77777777" w:rsidR="00247EC9" w:rsidRDefault="0065453C">
      <w:r>
        <w:br w:type="page"/>
      </w:r>
    </w:p>
    <w:p w14:paraId="00B92DDB" w14:textId="77777777" w:rsidR="00247EC9" w:rsidRDefault="00247EC9"/>
    <w:p w14:paraId="69FB4EC4" w14:textId="77777777" w:rsidR="00247EC9" w:rsidRDefault="00247EC9"/>
    <w:p w14:paraId="14D70E40" w14:textId="77777777" w:rsidR="00247EC9" w:rsidRDefault="00247EC9"/>
    <w:p w14:paraId="289DA3E2" w14:textId="77777777" w:rsidR="00247EC9" w:rsidRDefault="00247EC9"/>
    <w:p w14:paraId="5352D806" w14:textId="77777777" w:rsidR="00247EC9" w:rsidRDefault="00247EC9"/>
    <w:p w14:paraId="67410013" w14:textId="77777777" w:rsidR="00247EC9" w:rsidRDefault="00247EC9"/>
    <w:p w14:paraId="6D854489" w14:textId="77777777" w:rsidR="00247EC9" w:rsidRDefault="00247EC9"/>
    <w:p w14:paraId="6A749203" w14:textId="77777777" w:rsidR="00247EC9" w:rsidRDefault="00247EC9"/>
    <w:p w14:paraId="09290922" w14:textId="77777777" w:rsidR="00247EC9" w:rsidRDefault="00247EC9"/>
    <w:p w14:paraId="16856CAE" w14:textId="77777777" w:rsidR="00247EC9" w:rsidRDefault="00247EC9"/>
    <w:sectPr w:rsidR="00247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5NjExZjgyOGNhZmRkM2U5MjYwNTk1MzhlYjc0NjIifQ=="/>
  </w:docVars>
  <w:rsids>
    <w:rsidRoot w:val="00FC459E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47EC9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3C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71E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564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59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  <w:rsid w:val="0AC76E90"/>
    <w:rsid w:val="53303151"/>
    <w:rsid w:val="56F32B68"/>
    <w:rsid w:val="59100ADF"/>
    <w:rsid w:val="5B4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36A02-298A-41CA-8261-858E1898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Theme="minorEastAsia" w:hAnsi="Times New Roman" w:cs="Times New Roman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font5">
    <w:name w:val="font5"/>
    <w:basedOn w:val="a"/>
    <w:qFormat/>
    <w:pPr>
      <w:spacing w:before="100" w:beforeAutospacing="1" w:after="100" w:afterAutospacing="1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font6">
    <w:name w:val="font6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font7">
    <w:name w:val="font7"/>
    <w:basedOn w:val="a"/>
    <w:qFormat/>
    <w:pPr>
      <w:spacing w:before="100" w:beforeAutospacing="1" w:after="100" w:afterAutospacing="1"/>
    </w:pPr>
    <w:rPr>
      <w:rFonts w:ascii="Microsoft YaHei UI" w:eastAsia="Microsoft YaHei UI" w:hAnsi="Microsoft YaHei UI"/>
      <w:color w:val="000000"/>
      <w:kern w:val="0"/>
      <w:sz w:val="20"/>
      <w:szCs w:val="20"/>
    </w:rPr>
  </w:style>
  <w:style w:type="paragraph" w:customStyle="1" w:styleId="xl66">
    <w:name w:val="xl66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67">
    <w:name w:val="xl67"/>
    <w:basedOn w:val="a"/>
    <w:qFormat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16"/>
      <w:szCs w:val="16"/>
    </w:rPr>
  </w:style>
  <w:style w:type="paragraph" w:customStyle="1" w:styleId="xl68">
    <w:name w:val="xl68"/>
    <w:basedOn w:val="a"/>
    <w:qFormat/>
    <w:pPr>
      <w:pBdr>
        <w:top w:val="single" w:sz="8" w:space="0" w:color="000000"/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69">
    <w:name w:val="xl69"/>
    <w:basedOn w:val="a"/>
    <w:qFormat/>
    <w:pPr>
      <w:pBdr>
        <w:top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0">
    <w:name w:val="xl70"/>
    <w:basedOn w:val="a"/>
    <w:qFormat/>
    <w:pPr>
      <w:pBdr>
        <w:top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qFormat/>
    <w:pPr>
      <w:pBdr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2">
    <w:name w:val="xl72"/>
    <w:basedOn w:val="a"/>
    <w:qFormat/>
    <w:pP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3">
    <w:name w:val="xl73"/>
    <w:basedOn w:val="a"/>
    <w:qFormat/>
    <w:pPr>
      <w:pBdr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4">
    <w:name w:val="xl74"/>
    <w:basedOn w:val="a"/>
    <w:qFormat/>
    <w:pPr>
      <w:pBdr>
        <w:left w:val="single" w:sz="8" w:space="0" w:color="000000"/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5">
    <w:name w:val="xl75"/>
    <w:basedOn w:val="a"/>
    <w:qFormat/>
    <w:pPr>
      <w:pBdr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6">
    <w:name w:val="xl76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77">
    <w:name w:val="xl77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78">
    <w:name w:val="xl78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79">
    <w:name w:val="xl79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0">
    <w:name w:val="xl80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16"/>
      <w:szCs w:val="16"/>
    </w:rPr>
  </w:style>
  <w:style w:type="paragraph" w:customStyle="1" w:styleId="xl81">
    <w:name w:val="xl81"/>
    <w:basedOn w:val="a"/>
    <w:qFormat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2">
    <w:name w:val="xl82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83">
    <w:name w:val="xl83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84">
    <w:name w:val="xl84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Kristipati, Sriram</dc:creator>
  <cp:lastModifiedBy>CCJK</cp:lastModifiedBy>
  <cp:revision>2</cp:revision>
  <dcterms:created xsi:type="dcterms:W3CDTF">2024-10-17T02:06:00Z</dcterms:created>
  <dcterms:modified xsi:type="dcterms:W3CDTF">2024-10-18T01:44:00Z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C98E6182E38C4C15B07E340C4E6261C9_13</vt:lpwstr>
  </property>
</Properties>
</file>