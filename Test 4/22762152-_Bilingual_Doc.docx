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326" w:type="dxa"/>
        <w:tblInd w:w="118" w:type="dxa"/>
        <w:tblLook w:val="04A0" w:firstRow="1" w:lastRow="0" w:firstColumn="1" w:lastColumn="0" w:noHBand="0" w:noVBand="1"/>
        <w:tblPrChange w:id="0" w:author="Acer" w:date="2024-10-18T02:12:00Z" w16du:dateUtc="2024-10-17T18:12:00Z">
          <w:tblPr>
            <w:tblW w:w="3892" w:type="dxa"/>
            <w:tblInd w:w="118" w:type="dxa"/>
            <w:tblLook w:val="04A0" w:firstRow="1" w:lastRow="0" w:firstColumn="1" w:lastColumn="0" w:noHBand="0" w:noVBand="1"/>
          </w:tblPr>
        </w:tblPrChange>
      </w:tblPr>
      <w:tblGrid>
        <w:gridCol w:w="3326"/>
        <w:tblGridChange w:id="1">
          <w:tblGrid>
            <w:gridCol w:w="108"/>
            <w:gridCol w:w="3218"/>
            <w:gridCol w:w="108"/>
          </w:tblGrid>
        </w:tblGridChange>
      </w:tblGrid>
      <w:tr w:rsidR="003235D6" w:rsidDel="003235D6" w14:paraId="0AD0DE2E" w14:textId="77777777" w:rsidTr="003235D6">
        <w:trPr>
          <w:trHeight w:val="300"/>
          <w:del w:id="2" w:author="Acer" w:date="2024-10-18T02:12:00Z" w16du:dateUtc="2024-10-17T18:12:00Z"/>
          <w:trPrChange w:id="3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DED3E0" w14:textId="71FA20C8" w:rsidR="003235D6" w:rsidDel="003235D6" w:rsidRDefault="003235D6">
            <w:pPr>
              <w:rPr>
                <w:del w:id="5" w:author="Acer" w:date="2024-10-18T02:12:00Z" w16du:dateUtc="2024-10-17T18:12:00Z"/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del w:id="6" w:author="Acer" w:date="2024-10-18T02:12:00Z" w16du:dateUtc="2024-10-17T18:12:00Z">
              <w:r w:rsidDel="003235D6">
                <w:rPr>
                  <w:rFonts w:ascii="Tahoma" w:hAnsi="Tahoma" w:cs="Tahoma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3235D6" w14:paraId="7822D55E" w14:textId="77777777" w:rsidTr="003235D6">
        <w:trPr>
          <w:trHeight w:val="300"/>
          <w:trPrChange w:id="7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4A090D" w14:textId="7BC2B25A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9" w:author="Acer" w:date="2024-10-18T02:09:00Z" w16du:dateUtc="2024-10-17T1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平凉</w:t>
            </w:r>
            <w:ins w:id="10" w:author="Acer" w:date="2024-10-18T02:09:00Z" w16du:dateUtc="2024-10-17T1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市</w:t>
              </w:r>
            </w:ins>
            <w:del w:id="11" w:author="Acer" w:date="2024-10-18T02:09:00Z" w16du:dateUtc="2024-10-17T18:09:00Z">
              <w:r w:rsidDel="009A271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市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城乡发展建设投资集团有限公司</w:t>
            </w:r>
          </w:p>
        </w:tc>
      </w:tr>
      <w:tr w:rsidR="003235D6" w14:paraId="37BD849F" w14:textId="77777777" w:rsidTr="003235D6">
        <w:trPr>
          <w:trHeight w:val="300"/>
          <w:trPrChange w:id="12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4BD1FE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14" w:name="OLE_LINK1"/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平凉市城市信用社</w:t>
            </w:r>
            <w:bookmarkEnd w:id="14"/>
            <w:proofErr w:type="spellEnd"/>
          </w:p>
        </w:tc>
      </w:tr>
      <w:tr w:rsidR="003235D6" w14:paraId="03B7CB51" w14:textId="77777777" w:rsidTr="003235D6">
        <w:trPr>
          <w:trHeight w:val="300"/>
          <w:trPrChange w:id="15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492672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平凉机场专用公路项目</w:t>
            </w:r>
          </w:p>
        </w:tc>
      </w:tr>
      <w:tr w:rsidR="003235D6" w14:paraId="46851C3F" w14:textId="77777777" w:rsidTr="003235D6">
        <w:trPr>
          <w:trHeight w:val="300"/>
          <w:trPrChange w:id="17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E193B2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众安客运枢纽站</w:t>
            </w:r>
            <w:proofErr w:type="spellEnd"/>
          </w:p>
        </w:tc>
      </w:tr>
      <w:tr w:rsidR="003235D6" w14:paraId="23374BF2" w14:textId="77777777" w:rsidTr="003235D6">
        <w:trPr>
          <w:trHeight w:val="300"/>
          <w:trPrChange w:id="19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7B1A1B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专项债券利息</w:t>
            </w:r>
            <w:proofErr w:type="spellEnd"/>
          </w:p>
        </w:tc>
      </w:tr>
      <w:tr w:rsidR="003235D6" w14:paraId="6FD218EF" w14:textId="77777777" w:rsidTr="003235D6">
        <w:trPr>
          <w:trHeight w:val="300"/>
          <w:trPrChange w:id="21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162377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市级财政资金</w:t>
            </w:r>
            <w:proofErr w:type="spellEnd"/>
          </w:p>
        </w:tc>
      </w:tr>
      <w:tr w:rsidR="003235D6" w14:paraId="16441ED5" w14:textId="77777777" w:rsidTr="003235D6">
        <w:trPr>
          <w:trHeight w:val="300"/>
          <w:trPrChange w:id="23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0FBF3A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交通局拨基建款</w:t>
            </w:r>
            <w:proofErr w:type="spellEnd"/>
          </w:p>
        </w:tc>
      </w:tr>
      <w:tr w:rsidR="003235D6" w14:paraId="5D2E6CBE" w14:textId="77777777" w:rsidTr="003235D6">
        <w:trPr>
          <w:trHeight w:val="300"/>
          <w:trPrChange w:id="25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2D5810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平运管局拨枢纽站款</w:t>
            </w:r>
            <w:proofErr w:type="spellEnd"/>
          </w:p>
        </w:tc>
      </w:tr>
      <w:tr w:rsidR="003235D6" w14:paraId="6C0772D6" w14:textId="77777777" w:rsidTr="003235D6">
        <w:trPr>
          <w:trHeight w:val="300"/>
          <w:trPrChange w:id="27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79C435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财政局拨油价税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改革款</w:t>
            </w:r>
            <w:proofErr w:type="gramEnd"/>
          </w:p>
        </w:tc>
      </w:tr>
      <w:tr w:rsidR="003235D6" w14:paraId="00B64557" w14:textId="77777777" w:rsidTr="003235D6">
        <w:trPr>
          <w:trHeight w:val="300"/>
          <w:trPrChange w:id="29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38BA30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新民北路道路工程</w:t>
            </w:r>
            <w:proofErr w:type="spellEnd"/>
          </w:p>
        </w:tc>
      </w:tr>
      <w:tr w:rsidR="003235D6" w14:paraId="1A0BBAA2" w14:textId="77777777" w:rsidTr="003235D6">
        <w:trPr>
          <w:trHeight w:val="300"/>
          <w:trPrChange w:id="31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B02DDE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博爱路道路工程款</w:t>
            </w:r>
            <w:proofErr w:type="spellEnd"/>
          </w:p>
        </w:tc>
      </w:tr>
      <w:tr w:rsidR="003235D6" w14:paraId="22B78E00" w14:textId="77777777" w:rsidTr="003235D6">
        <w:trPr>
          <w:trHeight w:val="300"/>
          <w:trPrChange w:id="33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DCCE21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市建司旧家属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院片区安置楼回购款及配套基础设施建设款</w:t>
            </w:r>
          </w:p>
        </w:tc>
      </w:tr>
      <w:tr w:rsidR="003235D6" w14:paraId="1B20F628" w14:textId="77777777" w:rsidTr="003235D6">
        <w:trPr>
          <w:trHeight w:val="300"/>
          <w:trPrChange w:id="35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C3CDAB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平凉中心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城区天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通路道路工程建设资金</w:t>
            </w:r>
          </w:p>
        </w:tc>
      </w:tr>
      <w:tr w:rsidR="003235D6" w14:paraId="21D25E1D" w14:textId="77777777" w:rsidTr="003235D6">
        <w:trPr>
          <w:trHeight w:val="300"/>
          <w:trPrChange w:id="37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AB9869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平凉中心城区南环路道路工程建设资金</w:t>
            </w:r>
          </w:p>
        </w:tc>
      </w:tr>
      <w:tr w:rsidR="003235D6" w14:paraId="268BED15" w14:textId="77777777" w:rsidTr="003235D6">
        <w:trPr>
          <w:trHeight w:val="300"/>
          <w:trPrChange w:id="39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C0C3F3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平凉一中新校区周边三条道路建设工程资金</w:t>
            </w:r>
          </w:p>
        </w:tc>
      </w:tr>
      <w:tr w:rsidR="003235D6" w14:paraId="0627C7BC" w14:textId="77777777" w:rsidTr="003235D6">
        <w:trPr>
          <w:trHeight w:val="300"/>
          <w:trPrChange w:id="41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F23889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西大街三期棚户区改造项目资金</w:t>
            </w:r>
          </w:p>
        </w:tc>
      </w:tr>
      <w:tr w:rsidR="003235D6" w14:paraId="78EE91B4" w14:textId="77777777" w:rsidTr="003235D6">
        <w:trPr>
          <w:trHeight w:val="300"/>
          <w:trPrChange w:id="43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0CCB0A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平凉市中心城区丰收路道路工程</w:t>
            </w:r>
          </w:p>
        </w:tc>
      </w:tr>
      <w:tr w:rsidR="003235D6" w14:paraId="6390E412" w14:textId="77777777" w:rsidTr="003235D6">
        <w:trPr>
          <w:trHeight w:val="300"/>
          <w:trPrChange w:id="45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328496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平凉中心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城区天馨南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路道路工程</w:t>
            </w:r>
          </w:p>
        </w:tc>
      </w:tr>
      <w:tr w:rsidR="003235D6" w14:paraId="205858A2" w14:textId="77777777" w:rsidTr="003235D6">
        <w:trPr>
          <w:trHeight w:val="300"/>
          <w:trPrChange w:id="47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3AC5E4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平凉中心城区华明路道路工程</w:t>
            </w:r>
          </w:p>
        </w:tc>
      </w:tr>
      <w:tr w:rsidR="003235D6" w14:paraId="71A2F6D5" w14:textId="77777777" w:rsidTr="003235D6">
        <w:trPr>
          <w:trHeight w:val="300"/>
          <w:trPrChange w:id="49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F39272" w14:textId="36B6D3C1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平凉市</w:t>
            </w:r>
            <w:ins w:id="51" w:author="Acer" w:date="2024-10-18T02:10:00Z" w16du:dateUtc="2024-10-17T1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崆</w:t>
              </w:r>
            </w:ins>
            <w:ins w:id="52" w:author="Acer" w:date="2024-10-18T02:11:00Z" w16du:dateUtc="2024-10-17T1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峒</w:t>
              </w:r>
            </w:ins>
            <w:del w:id="53" w:author="Acer" w:date="2024-10-18T02:10:00Z" w16du:dateUtc="2024-10-17T18:10:00Z">
              <w:r w:rsidDel="009A271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酷帽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区恒联公司小区瓦屋面维修改造项目</w:t>
            </w:r>
          </w:p>
        </w:tc>
      </w:tr>
      <w:tr w:rsidR="003235D6" w14:paraId="6D2F0A57" w14:textId="77777777" w:rsidTr="003235D6">
        <w:trPr>
          <w:trHeight w:val="300"/>
          <w:trPrChange w:id="54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D97708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平凉中心城区五里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墩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路道路工程</w:t>
            </w:r>
          </w:p>
        </w:tc>
      </w:tr>
      <w:tr w:rsidR="003235D6" w14:paraId="5DBF46CB" w14:textId="77777777" w:rsidTr="003235D6">
        <w:trPr>
          <w:trHeight w:val="300"/>
          <w:trPrChange w:id="56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7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17C643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平凉中心城区青年路道路工程</w:t>
            </w:r>
          </w:p>
        </w:tc>
      </w:tr>
      <w:tr w:rsidR="003235D6" w14:paraId="17F1B288" w14:textId="77777777" w:rsidTr="003235D6">
        <w:trPr>
          <w:trHeight w:val="300"/>
          <w:trPrChange w:id="58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573A46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红峰厂西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新苑（兴瑞家园）棚户区改造项目回迁安置楼建设资金</w:t>
            </w:r>
          </w:p>
        </w:tc>
      </w:tr>
      <w:tr w:rsidR="003235D6" w14:paraId="5B34BAAD" w14:textId="77777777" w:rsidTr="003235D6">
        <w:trPr>
          <w:trHeight w:val="300"/>
          <w:trPrChange w:id="60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9BD2CC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康居园小区保障性住房专项资金</w:t>
            </w:r>
          </w:p>
        </w:tc>
      </w:tr>
      <w:tr w:rsidR="003235D6" w14:paraId="0CFE6D62" w14:textId="77777777" w:rsidTr="003235D6">
        <w:trPr>
          <w:trHeight w:val="300"/>
          <w:trPrChange w:id="62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5B86F4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柳湖路</w:t>
            </w:r>
            <w:r>
              <w:rPr>
                <w:rFonts w:ascii="Tahoma" w:eastAsia="Arial Unicode MS" w:hAnsi="Tahoma" w:cs="Tahoma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定北路</w:t>
            </w:r>
            <w:r>
              <w:rPr>
                <w:rFonts w:ascii="Tahoma" w:eastAsia="Arial Unicode MS" w:hAnsi="Tahoma" w:cs="Tahoma"/>
                <w:color w:val="000000"/>
                <w:sz w:val="20"/>
                <w:szCs w:val="20"/>
                <w:lang w:eastAsia="zh-CN"/>
              </w:rPr>
              <w:t>—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双桥路</w:t>
            </w:r>
            <w:r>
              <w:rPr>
                <w:rFonts w:ascii="Tahoma" w:eastAsia="Arial Unicode MS" w:hAnsi="Tahoma" w:cs="Tahoma"/>
                <w:color w:val="000000"/>
                <w:sz w:val="20"/>
                <w:szCs w:val="20"/>
                <w:lang w:eastAsia="zh-CN"/>
              </w:rPr>
              <w:t>)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建设资金</w:t>
            </w:r>
          </w:p>
        </w:tc>
      </w:tr>
      <w:tr w:rsidR="003235D6" w14:paraId="2AF0CB3D" w14:textId="77777777" w:rsidTr="003235D6">
        <w:trPr>
          <w:trHeight w:val="300"/>
          <w:trPrChange w:id="64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5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1F5ADE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城镇保障性安居工程改扩建专项款</w:t>
            </w:r>
          </w:p>
        </w:tc>
      </w:tr>
      <w:tr w:rsidR="003235D6" w14:paraId="32BD958F" w14:textId="77777777" w:rsidTr="003235D6">
        <w:trPr>
          <w:trHeight w:val="300"/>
          <w:trPrChange w:id="66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DE3207" w14:textId="1FD297C1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天门</w:t>
            </w:r>
            <w:proofErr w:type="gramStart"/>
            <w:ins w:id="68" w:author="Acer" w:date="2024-10-18T02:11:00Z" w16du:dateUtc="2024-10-17T18:11:00Z">
              <w:r w:rsidRPr="009A271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塬</w:t>
              </w:r>
            </w:ins>
            <w:proofErr w:type="gramEnd"/>
            <w:del w:id="69" w:author="Acer" w:date="2024-10-18T02:11:00Z" w16du:dateUtc="2024-10-17T18:11:00Z">
              <w:r w:rsidDel="009A271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嫄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五条路及柳湖路改扩建海绵专项资金</w:t>
            </w:r>
          </w:p>
        </w:tc>
      </w:tr>
      <w:tr w:rsidR="003235D6" w14:paraId="2E6F1922" w14:textId="77777777" w:rsidTr="003235D6">
        <w:trPr>
          <w:trHeight w:val="300"/>
          <w:trPrChange w:id="70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54B275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兰行收市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自然资源局黄土高原生态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lastRenderedPageBreak/>
              <w:t>屏障区矿山项目中央预算内资金</w:t>
            </w:r>
          </w:p>
        </w:tc>
      </w:tr>
      <w:tr w:rsidR="003235D6" w14:paraId="17AAC983" w14:textId="77777777" w:rsidTr="003235D6">
        <w:trPr>
          <w:trHeight w:val="300"/>
          <w:trPrChange w:id="72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C51C0C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灵台县财政资金</w:t>
            </w:r>
            <w:proofErr w:type="spellEnd"/>
          </w:p>
        </w:tc>
      </w:tr>
      <w:tr w:rsidR="003235D6" w14:paraId="7D78D15C" w14:textId="77777777" w:rsidTr="003235D6">
        <w:trPr>
          <w:trHeight w:val="300"/>
          <w:trPrChange w:id="74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5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165FBC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化解存量债务项目资金</w:t>
            </w:r>
          </w:p>
        </w:tc>
      </w:tr>
      <w:tr w:rsidR="003235D6" w14:paraId="2D658116" w14:textId="77777777" w:rsidTr="003235D6">
        <w:trPr>
          <w:trHeight w:val="300"/>
          <w:trPrChange w:id="76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7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E80C04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转作实收资本的普通股股利（分配股利）</w:t>
            </w:r>
          </w:p>
        </w:tc>
      </w:tr>
      <w:tr w:rsidR="003235D6" w14:paraId="5C98F4FC" w14:textId="77777777" w:rsidTr="003235D6">
        <w:trPr>
          <w:trHeight w:val="300"/>
          <w:trPrChange w:id="78" w:author="Acer" w:date="2024-10-18T02:12:00Z" w16du:dateUtc="2024-10-17T18:12:00Z">
            <w:trPr>
              <w:gridAfter w:val="0"/>
              <w:trHeight w:val="300"/>
            </w:trPr>
          </w:trPrChange>
        </w:trPr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9" w:author="Acer" w:date="2024-10-18T02:12:00Z" w16du:dateUtc="2024-10-17T18:12:00Z">
              <w:tcPr>
                <w:tcW w:w="33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C25F33" w14:textId="77777777" w:rsidR="003235D6" w:rsidRDefault="003235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收入</w:t>
            </w:r>
            <w:proofErr w:type="spellEnd"/>
            <w:del w:id="80" w:author="Acer" w:date="2024-10-18T02:11:00Z" w16du:dateUtc="2024-10-17T18:11:00Z">
              <w:r w:rsidDel="009A271E">
                <w:rPr>
                  <w:rFonts w:ascii="Tahoma" w:eastAsia="Arial Unicode MS" w:hAnsi="Tahoma" w:cs="Tahoma"/>
                  <w:color w:val="000000"/>
                  <w:sz w:val="20"/>
                  <w:szCs w:val="20"/>
                </w:rPr>
                <w:delText>!</w:delText>
              </w:r>
            </w:del>
          </w:p>
        </w:tc>
      </w:tr>
    </w:tbl>
    <w:p w14:paraId="1DCF6B58" w14:textId="2EBD2103" w:rsidR="00205FCD" w:rsidRDefault="00205FCD"/>
    <w:p w14:paraId="28A82CEF" w14:textId="77777777" w:rsidR="00205FCD" w:rsidRDefault="00205FCD">
      <w:r>
        <w:br w:type="page"/>
      </w:r>
    </w:p>
    <w:p w14:paraId="27457598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48CCB" w14:textId="77777777" w:rsidR="00C71097" w:rsidRDefault="00C71097" w:rsidP="00A65055">
      <w:r>
        <w:separator/>
      </w:r>
    </w:p>
  </w:endnote>
  <w:endnote w:type="continuationSeparator" w:id="0">
    <w:p w14:paraId="3A39C19D" w14:textId="77777777" w:rsidR="00C71097" w:rsidRDefault="00C71097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¨¬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2AA9E" w14:textId="77777777" w:rsidR="00C71097" w:rsidRDefault="00C71097" w:rsidP="00A65055">
      <w:r>
        <w:separator/>
      </w:r>
    </w:p>
  </w:footnote>
  <w:footnote w:type="continuationSeparator" w:id="0">
    <w:p w14:paraId="30E3E574" w14:textId="77777777" w:rsidR="00C71097" w:rsidRDefault="00C71097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CD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6EEE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ADD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9A7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952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6E6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AB3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5D8D"/>
    <w:rsid w:val="0006604C"/>
    <w:rsid w:val="00066065"/>
    <w:rsid w:val="00066A7B"/>
    <w:rsid w:val="00066EED"/>
    <w:rsid w:val="000672B1"/>
    <w:rsid w:val="00067488"/>
    <w:rsid w:val="0006754F"/>
    <w:rsid w:val="00067A4C"/>
    <w:rsid w:val="00067CB2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D88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3CC"/>
    <w:rsid w:val="000F4C1C"/>
    <w:rsid w:val="000F4C7E"/>
    <w:rsid w:val="000F4CE6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3ECB"/>
    <w:rsid w:val="0010412A"/>
    <w:rsid w:val="0010433D"/>
    <w:rsid w:val="0010454A"/>
    <w:rsid w:val="0010474C"/>
    <w:rsid w:val="001051DF"/>
    <w:rsid w:val="0010535A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32B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EFA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20E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AB3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39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4BF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88D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3FD6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5FC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8CD"/>
    <w:rsid w:val="00226B1C"/>
    <w:rsid w:val="00226C78"/>
    <w:rsid w:val="00226D78"/>
    <w:rsid w:val="00227291"/>
    <w:rsid w:val="00227410"/>
    <w:rsid w:val="00227489"/>
    <w:rsid w:val="00227589"/>
    <w:rsid w:val="002276FD"/>
    <w:rsid w:val="00227A25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2E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94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6C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9AD"/>
    <w:rsid w:val="00293A51"/>
    <w:rsid w:val="00293BBB"/>
    <w:rsid w:val="00293C69"/>
    <w:rsid w:val="00293C8A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9AE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426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69D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5D6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E20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4DEF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5EDB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06E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E62"/>
    <w:rsid w:val="003C2F99"/>
    <w:rsid w:val="003C311D"/>
    <w:rsid w:val="003C3315"/>
    <w:rsid w:val="003C371B"/>
    <w:rsid w:val="003C37CD"/>
    <w:rsid w:val="003C3931"/>
    <w:rsid w:val="003C3AB6"/>
    <w:rsid w:val="003C402A"/>
    <w:rsid w:val="003C4090"/>
    <w:rsid w:val="003C415C"/>
    <w:rsid w:val="003C43FB"/>
    <w:rsid w:val="003C4698"/>
    <w:rsid w:val="003C485C"/>
    <w:rsid w:val="003C4999"/>
    <w:rsid w:val="003C4E98"/>
    <w:rsid w:val="003C4F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093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04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8A0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8D1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BB8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84E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5F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316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0EC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5CE7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A2E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B5E"/>
    <w:rsid w:val="00521D7F"/>
    <w:rsid w:val="00521FA6"/>
    <w:rsid w:val="00521FB7"/>
    <w:rsid w:val="005221E4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1CF"/>
    <w:rsid w:val="00534FB7"/>
    <w:rsid w:val="00534FEF"/>
    <w:rsid w:val="005358CB"/>
    <w:rsid w:val="00535A58"/>
    <w:rsid w:val="00535DC4"/>
    <w:rsid w:val="005365BF"/>
    <w:rsid w:val="00536A3C"/>
    <w:rsid w:val="00536A99"/>
    <w:rsid w:val="00536B34"/>
    <w:rsid w:val="00536E10"/>
    <w:rsid w:val="00537296"/>
    <w:rsid w:val="005372F5"/>
    <w:rsid w:val="00537B90"/>
    <w:rsid w:val="00537D06"/>
    <w:rsid w:val="00537DAB"/>
    <w:rsid w:val="00540008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523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8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5D2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77DE0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3BEF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C6F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5B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EDB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0F02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77E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34E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AD9"/>
    <w:rsid w:val="00604B35"/>
    <w:rsid w:val="00604F0E"/>
    <w:rsid w:val="00605129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AF9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2DF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196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CC7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C21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6BE5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3EA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895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051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9C1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23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23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19B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4C6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2F87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C57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ADB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97EFE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513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619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D2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0FAC"/>
    <w:rsid w:val="007D1018"/>
    <w:rsid w:val="007D111B"/>
    <w:rsid w:val="007D1373"/>
    <w:rsid w:val="007D1409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77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6C2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E47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0DF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0EA3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6B0"/>
    <w:rsid w:val="00862DAD"/>
    <w:rsid w:val="00863095"/>
    <w:rsid w:val="008632DF"/>
    <w:rsid w:val="0086372C"/>
    <w:rsid w:val="0086395A"/>
    <w:rsid w:val="008641A0"/>
    <w:rsid w:val="0086472C"/>
    <w:rsid w:val="00864F09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C54"/>
    <w:rsid w:val="008B3E64"/>
    <w:rsid w:val="008B414B"/>
    <w:rsid w:val="008B4320"/>
    <w:rsid w:val="008B4699"/>
    <w:rsid w:val="008B488D"/>
    <w:rsid w:val="008B4B0F"/>
    <w:rsid w:val="008B4BED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1A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0B9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28CC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92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35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441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5E90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3BB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20F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7C0"/>
    <w:rsid w:val="00962AE7"/>
    <w:rsid w:val="00962F6D"/>
    <w:rsid w:val="00962FCF"/>
    <w:rsid w:val="00962FEC"/>
    <w:rsid w:val="00963555"/>
    <w:rsid w:val="009638C5"/>
    <w:rsid w:val="00963BBB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2F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1E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9DA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0AB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2F2C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BE3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2"/>
    <w:rsid w:val="009F3F46"/>
    <w:rsid w:val="009F471D"/>
    <w:rsid w:val="009F4740"/>
    <w:rsid w:val="009F4849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4F4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82F"/>
    <w:rsid w:val="00A27A40"/>
    <w:rsid w:val="00A27A6F"/>
    <w:rsid w:val="00A27AD4"/>
    <w:rsid w:val="00A27DBE"/>
    <w:rsid w:val="00A27E73"/>
    <w:rsid w:val="00A27EEB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378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2C5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1E4D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579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06D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26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A32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01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77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D09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6D6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6B48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38C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993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A22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04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DEB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5DA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ACF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646"/>
    <w:rsid w:val="00BF4713"/>
    <w:rsid w:val="00BF4CCC"/>
    <w:rsid w:val="00BF4E51"/>
    <w:rsid w:val="00BF529A"/>
    <w:rsid w:val="00BF5B66"/>
    <w:rsid w:val="00BF646E"/>
    <w:rsid w:val="00BF6654"/>
    <w:rsid w:val="00BF667D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0E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1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3EC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510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67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5F3B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2EB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127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097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294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13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E97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C7881"/>
    <w:rsid w:val="00CD02B4"/>
    <w:rsid w:val="00CD07E7"/>
    <w:rsid w:val="00CD0A01"/>
    <w:rsid w:val="00CD0CC8"/>
    <w:rsid w:val="00CD12E9"/>
    <w:rsid w:val="00CD1686"/>
    <w:rsid w:val="00CD1871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B6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0F27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25E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834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4B6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87A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7C1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29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AF0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4F4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60D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57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75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C1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ABD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650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783"/>
    <w:rsid w:val="00F14A31"/>
    <w:rsid w:val="00F14CA3"/>
    <w:rsid w:val="00F14FD4"/>
    <w:rsid w:val="00F152C4"/>
    <w:rsid w:val="00F154CC"/>
    <w:rsid w:val="00F15892"/>
    <w:rsid w:val="00F15E71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1B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3EFC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57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3D9F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1F7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E67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3F7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002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6E79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64C41"/>
  <w15:chartTrackingRefBased/>
  <w15:docId w15:val="{6E752969-1EC0-4585-833D-6CB4F168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A27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A271E"/>
    <w:rPr>
      <w:sz w:val="18"/>
      <w:szCs w:val="18"/>
    </w:rPr>
  </w:style>
  <w:style w:type="paragraph" w:styleId="a5">
    <w:name w:val="footer"/>
    <w:basedOn w:val="a"/>
    <w:link w:val="a6"/>
    <w:unhideWhenUsed/>
    <w:rsid w:val="009A27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A271E"/>
    <w:rPr>
      <w:sz w:val="18"/>
      <w:szCs w:val="18"/>
    </w:rPr>
  </w:style>
  <w:style w:type="paragraph" w:styleId="a7">
    <w:name w:val="Revision"/>
    <w:hidden/>
    <w:uiPriority w:val="99"/>
    <w:semiHidden/>
    <w:rsid w:val="009A27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Bommakanti, Chandrakanth</dc:creator>
  <cp:keywords/>
  <dc:description/>
  <cp:lastModifiedBy>Acer</cp:lastModifiedBy>
  <cp:revision>2</cp:revision>
  <dcterms:created xsi:type="dcterms:W3CDTF">2024-10-17T18:12:00Z</dcterms:created>
  <dcterms:modified xsi:type="dcterms:W3CDTF">2024-10-17T18:12:00Z</dcterms:modified>
</cp:coreProperties>
</file>