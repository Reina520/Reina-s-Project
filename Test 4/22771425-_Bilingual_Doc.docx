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3440" w:type="dxa"/>
        <w:tblInd w:w="118" w:type="dxa"/>
        <w:tblLook w:val="04A0" w:firstRow="1" w:lastRow="0" w:firstColumn="1" w:lastColumn="0" w:noHBand="0" w:noVBand="1"/>
        <w:tblPrChange w:id="0" w:author="Yolanda Z" w:date="2024-10-18T02:56:00Z" w16du:dateUtc="2024-10-17T18:56:00Z">
          <w:tblPr>
            <w:tblW w:w="4012" w:type="dxa"/>
            <w:tblInd w:w="118" w:type="dxa"/>
            <w:tblLook w:val="04A0" w:firstRow="1" w:lastRow="0" w:firstColumn="1" w:lastColumn="0" w:noHBand="0" w:noVBand="1"/>
          </w:tblPr>
        </w:tblPrChange>
      </w:tblPr>
      <w:tblGrid>
        <w:gridCol w:w="3440"/>
        <w:tblGridChange w:id="1">
          <w:tblGrid>
            <w:gridCol w:w="108"/>
            <w:gridCol w:w="3332"/>
            <w:gridCol w:w="108"/>
          </w:tblGrid>
        </w:tblGridChange>
      </w:tblGrid>
      <w:tr w:rsidR="009F578E" w:rsidRPr="00076498" w:rsidDel="009F578E" w14:paraId="7327111C" w14:textId="77777777" w:rsidTr="009F578E">
        <w:trPr>
          <w:trHeight w:val="300"/>
          <w:del w:id="2" w:author="Yolanda Z" w:date="2024-10-18T02:56:00Z" w16du:dateUtc="2024-10-17T18:56:00Z"/>
          <w:trPrChange w:id="3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noWrap/>
            <w:vAlign w:val="center"/>
            <w:hideMark/>
            <w:tcPrChange w:id="4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64FE75C" w14:textId="52EF938A" w:rsidR="009F578E" w:rsidRPr="00076498" w:rsidDel="009F578E" w:rsidRDefault="009F578E">
            <w:pPr>
              <w:rPr>
                <w:del w:id="5" w:author="Yolanda Z" w:date="2024-10-18T02:56:00Z" w16du:dateUtc="2024-10-17T18:56:00Z"/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del w:id="6" w:author="Yolanda Z" w:date="2024-10-18T02:56:00Z" w16du:dateUtc="2024-10-17T18:56:00Z">
              <w:r w:rsidRPr="00076498" w:rsidDel="009F578E">
                <w:rPr>
                  <w:rFonts w:ascii="Arial Unicode MS" w:eastAsia="Arial Unicode MS" w:hAnsi="Arial Unicode MS" w:cs="Arial Unicode MS"/>
                  <w:b/>
                  <w:bCs/>
                  <w:noProof/>
                  <w:color w:val="000000"/>
                  <w:sz w:val="20"/>
                  <w:szCs w:val="20"/>
                </w:rPr>
                <w:delText>Chinese (PRC)</w:delText>
              </w:r>
            </w:del>
          </w:p>
        </w:tc>
      </w:tr>
      <w:tr w:rsidR="009F578E" w:rsidRPr="00076498" w14:paraId="2675EF21" w14:textId="77777777" w:rsidTr="009F578E">
        <w:trPr>
          <w:trHeight w:val="300"/>
          <w:trPrChange w:id="7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CD94F84" w14:textId="2F1BDD68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9" w:author="Yolanda Z" w:date="2024-10-18T02:52:00Z" w16du:dateUtc="2024-10-17T18:52:00Z">
              <w:r w:rsidRPr="0007649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编制单位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：</w:t>
              </w:r>
              <w:r w:rsidRPr="0007649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乐山交通投资发展（集团）有限公司</w:t>
              </w:r>
            </w:ins>
            <w:del w:id="10" w:author="Yolanda Z" w:date="2024-10-18T02:52:00Z" w16du:dateUtc="2024-10-17T18:52:00Z">
              <w:r w:rsidRPr="00076498" w:rsidDel="00C40734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乐山交道投资发展（集团）有限公司</w:delText>
              </w:r>
            </w:del>
          </w:p>
        </w:tc>
      </w:tr>
      <w:tr w:rsidR="009F578E" w:rsidRPr="00076498" w14:paraId="601F7D05" w14:textId="77777777" w:rsidTr="009F578E">
        <w:trPr>
          <w:trHeight w:val="300"/>
          <w:trPrChange w:id="11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9556240" w14:textId="7F195AC8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3" w:author="Yolanda Z" w:date="2024-10-18T02:52:00Z" w16du:dateUtc="2024-10-17T18:52:00Z">
              <w:r w:rsidRPr="00076498" w:rsidDel="00394E4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营显由本</w:delText>
              </w:r>
            </w:del>
            <w:ins w:id="14" w:author="Yolanda Z" w:date="2024-10-18T02:52:00Z" w16du:dateUtc="2024-10-17T18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其中：营业成本</w:t>
              </w:r>
            </w:ins>
          </w:p>
        </w:tc>
      </w:tr>
      <w:tr w:rsidR="009F578E" w:rsidRPr="00076498" w14:paraId="1B7D9541" w14:textId="77777777" w:rsidTr="009F578E">
        <w:trPr>
          <w:trHeight w:val="300"/>
          <w:trPrChange w:id="15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224724A" w14:textId="44462AC1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净敞</w:t>
            </w:r>
            <w:del w:id="17" w:author="Yolanda Z" w:date="2024-10-18T02:51:00Z" w16du:dateUtc="2024-10-17T18:51:00Z">
              <w:r w:rsidRPr="00076498" w:rsidDel="0007649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□</w:delText>
              </w:r>
            </w:del>
            <w:ins w:id="18" w:author="Yolanda Z" w:date="2024-10-18T02:51:00Z" w16du:dateUtc="2024-10-17T18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口</w:t>
              </w:r>
            </w:ins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套期收益（损失以</w:t>
            </w:r>
            <w:r w:rsidRPr="00076498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“</w:t>
            </w:r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一</w:t>
            </w:r>
            <w:r w:rsidRPr="00076498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”</w:t>
            </w:r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号填列）</w:t>
            </w:r>
          </w:p>
        </w:tc>
      </w:tr>
      <w:tr w:rsidR="009F578E" w:rsidRPr="00076498" w14:paraId="207BDA4B" w14:textId="77777777" w:rsidTr="009F578E">
        <w:trPr>
          <w:trHeight w:val="300"/>
          <w:trPrChange w:id="19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2D11D67" w14:textId="61AFD865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（二）归属于母</w:t>
            </w:r>
            <w:del w:id="21" w:author="Yolanda Z" w:date="2024-10-18T02:51:00Z" w16du:dateUtc="2024-10-17T18:51:00Z">
              <w:r w:rsidRPr="00076498" w:rsidDel="0007649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，3司</w:delText>
              </w:r>
            </w:del>
            <w:ins w:id="22" w:author="Yolanda Z" w:date="2024-10-18T02:51:00Z" w16du:dateUtc="2024-10-17T18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公司</w:t>
              </w:r>
            </w:ins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所有者的综</w:t>
            </w:r>
            <w:del w:id="23" w:author="Yolanda Z" w:date="2024-10-18T02:51:00Z" w16du:dateUtc="2024-10-17T18:51:00Z">
              <w:r w:rsidRPr="00076498" w:rsidDel="0007649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哈</w:delText>
              </w:r>
            </w:del>
            <w:ins w:id="24" w:author="Yolanda Z" w:date="2024-10-18T02:51:00Z" w16du:dateUtc="2024-10-17T18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合</w:t>
              </w:r>
            </w:ins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收益总额</w:t>
            </w:r>
          </w:p>
        </w:tc>
      </w:tr>
      <w:tr w:rsidR="009F578E" w:rsidRPr="00076498" w14:paraId="05E63D62" w14:textId="77777777" w:rsidTr="009F578E">
        <w:trPr>
          <w:trHeight w:val="300"/>
          <w:trPrChange w:id="25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8575D1F" w14:textId="4EB6B56C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del w:id="27" w:author="Yolanda Z" w:date="2024-10-18T02:51:00Z" w16du:dateUtc="2024-10-17T18:51:00Z">
              <w:r w:rsidRPr="00076498" w:rsidDel="0007649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-</w:delText>
              </w:r>
            </w:del>
            <w:ins w:id="28" w:author="Yolanda Z" w:date="2024-10-18T02:51:00Z" w16du:dateUtc="2024-10-17T18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二</w:t>
              </w:r>
            </w:ins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）归属于少</w:t>
            </w:r>
            <w:del w:id="29" w:author="Yolanda Z" w:date="2024-10-18T02:51:00Z" w16du:dateUtc="2024-10-17T18:51:00Z">
              <w:r w:rsidRPr="00076498" w:rsidDel="0007649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效加+t综一收寄总额</w:delText>
              </w:r>
            </w:del>
            <w:ins w:id="30" w:author="Yolanda Z" w:date="2024-10-18T02:51:00Z" w16du:dateUtc="2024-10-17T18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数股东</w:t>
              </w:r>
              <w:r w:rsidRPr="0007649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的综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合</w:t>
              </w:r>
              <w:r w:rsidRPr="0007649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收益总额</w:t>
              </w:r>
            </w:ins>
          </w:p>
        </w:tc>
      </w:tr>
      <w:tr w:rsidR="009F578E" w:rsidRPr="00076498" w14:paraId="433664B6" w14:textId="77777777" w:rsidTr="009F578E">
        <w:trPr>
          <w:trHeight w:val="300"/>
          <w:trPrChange w:id="31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53BA4AA" w14:textId="1C7F9F4F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编制单位</w:t>
            </w:r>
            <w:del w:id="33" w:author="Yolanda Z" w:date="2024-10-18T02:51:00Z" w16du:dateUtc="2024-10-17T18:51:00Z">
              <w:r w:rsidRPr="00076498" w:rsidDel="0007649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；</w:delText>
              </w:r>
            </w:del>
            <w:ins w:id="34" w:author="Yolanda Z" w:date="2024-10-18T02:51:00Z" w16du:dateUtc="2024-10-17T18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：</w:t>
              </w:r>
            </w:ins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乐山交通投资发展（集团）有限公司</w:t>
            </w:r>
          </w:p>
        </w:tc>
      </w:tr>
      <w:tr w:rsidR="009F578E" w:rsidRPr="00076498" w14:paraId="4E57386B" w14:textId="77777777" w:rsidTr="009F578E">
        <w:trPr>
          <w:trHeight w:val="300"/>
          <w:trPrChange w:id="35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44C6DAD" w14:textId="4D9F7835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37" w:author="Yolanda Z" w:date="2024-10-18T02:51:00Z" w16du:dateUtc="2024-10-17T18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一、</w:t>
              </w:r>
            </w:ins>
            <w:del w:id="38" w:author="Yolanda Z" w:date="2024-10-18T02:51:00Z" w16du:dateUtc="2024-10-17T18:51:00Z">
              <w:r w:rsidRPr="00076498" w:rsidDel="0007649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二</w:delText>
              </w:r>
            </w:del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经营活动</w:t>
            </w:r>
            <w:del w:id="39" w:author="Yolanda Z" w:date="2024-10-18T02:51:00Z" w16du:dateUtc="2024-10-17T18:51:00Z">
              <w:r w:rsidRPr="00076498" w:rsidDel="0007649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:</w:delText>
              </w:r>
            </w:del>
            <w:ins w:id="40" w:author="Yolanda Z" w:date="2024-10-18T02:51:00Z" w16du:dateUtc="2024-10-17T18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产生的现金流量：</w:t>
              </w:r>
            </w:ins>
          </w:p>
        </w:tc>
      </w:tr>
      <w:tr w:rsidR="009F578E" w:rsidRPr="00076498" w14:paraId="1B9883CB" w14:textId="77777777" w:rsidTr="009F578E">
        <w:trPr>
          <w:trHeight w:val="300"/>
          <w:trPrChange w:id="41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2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DA9026A" w14:textId="56E041CC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43" w:author="Yolanda Z" w:date="2024-10-18T02:51:00Z" w16du:dateUtc="2024-10-17T18:51:00Z">
              <w:r w:rsidRPr="00076498" w:rsidDel="0007649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一的现金流量</w:delText>
              </w:r>
              <w:r w:rsidRPr="00076498" w:rsidDel="00076498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:</w:delText>
              </w:r>
            </w:del>
            <w:ins w:id="44" w:author="Yolanda Z" w:date="2024-10-18T02:51:00Z" w16du:dateUtc="2024-10-17T18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#</w:t>
              </w:r>
            </w:ins>
          </w:p>
        </w:tc>
      </w:tr>
      <w:tr w:rsidR="009F578E" w:rsidRPr="00076498" w14:paraId="025FC69B" w14:textId="77777777" w:rsidTr="009F578E">
        <w:trPr>
          <w:trHeight w:val="300"/>
          <w:trPrChange w:id="45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6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2CC437D" w14:textId="532639B7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47" w:author="Yolanda Z" w:date="2024-10-18T02:51:00Z" w16du:dateUtc="2024-10-17T18:51:00Z">
              <w:r w:rsidRPr="00076498" w:rsidDel="0007649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客—</w:delText>
              </w:r>
            </w:del>
            <w:ins w:id="48" w:author="Yolanda Z" w:date="2024-10-18T02:51:00Z" w16du:dateUtc="2024-10-17T18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客户</w:t>
              </w:r>
            </w:ins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存款和同业存放款项</w:t>
            </w:r>
            <w:del w:id="49" w:author="Yolanda Z" w:date="2024-10-18T02:51:00Z" w16du:dateUtc="2024-10-17T18:51:00Z">
              <w:r w:rsidRPr="00076498" w:rsidDel="0007649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当</w:delText>
              </w:r>
            </w:del>
            <w:ins w:id="50" w:author="Yolanda Z" w:date="2024-10-18T02:51:00Z" w16du:dateUtc="2024-10-17T18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净</w:t>
              </w:r>
            </w:ins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增加额</w:t>
            </w:r>
          </w:p>
        </w:tc>
      </w:tr>
      <w:tr w:rsidR="009F578E" w:rsidRPr="00076498" w14:paraId="1E57BEC5" w14:textId="77777777" w:rsidTr="009F578E">
        <w:trPr>
          <w:trHeight w:val="300"/>
          <w:trPrChange w:id="51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2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AFCC638" w14:textId="2FBE3EC1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收到</w:t>
            </w:r>
            <w:del w:id="53" w:author="Yolanda Z" w:date="2024-10-18T02:51:00Z" w16du:dateUtc="2024-10-17T18:51:00Z">
              <w:r w:rsidRPr="00076498" w:rsidDel="0007649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具伫</w:delText>
              </w:r>
            </w:del>
            <w:ins w:id="54" w:author="Yolanda Z" w:date="2024-10-18T02:51:00Z" w16du:dateUtc="2024-10-17T18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其他</w:t>
              </w:r>
            </w:ins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与经营</w:t>
            </w:r>
            <w:del w:id="55" w:author="Yolanda Z" w:date="2024-10-18T02:51:00Z" w16du:dateUtc="2024-10-17T18:51:00Z">
              <w:r w:rsidRPr="00076498" w:rsidDel="0007649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活由</w:delText>
              </w:r>
            </w:del>
            <w:ins w:id="56" w:author="Yolanda Z" w:date="2024-10-18T02:51:00Z" w16du:dateUtc="2024-10-17T18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活动有</w:t>
              </w:r>
            </w:ins>
            <w:del w:id="57" w:author="Yolanda Z" w:date="2024-10-18T02:51:00Z" w16du:dateUtc="2024-10-17T18:51:00Z">
              <w:r w:rsidRPr="00076498" w:rsidDel="0007649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自</w:delText>
              </w:r>
            </w:del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关的现金</w:t>
            </w:r>
          </w:p>
        </w:tc>
      </w:tr>
      <w:tr w:rsidR="009F578E" w:rsidRPr="00076498" w14:paraId="78C18A05" w14:textId="77777777" w:rsidTr="009F578E">
        <w:trPr>
          <w:trHeight w:val="300"/>
          <w:trPrChange w:id="58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9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D4CB4E8" w14:textId="14B1230B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六、期末现金</w:t>
            </w:r>
            <w:del w:id="60" w:author="Yolanda Z" w:date="2024-10-18T02:51:00Z" w16du:dateUtc="2024-10-17T18:51:00Z">
              <w:r w:rsidRPr="00076498" w:rsidDel="00076498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女</w:delText>
              </w:r>
            </w:del>
            <w:ins w:id="61" w:author="Yolanda Z" w:date="2024-10-18T02:51:00Z" w16du:dateUtc="2024-10-17T18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及</w:t>
              </w:r>
            </w:ins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现金等价物余额</w:t>
            </w:r>
          </w:p>
        </w:tc>
      </w:tr>
      <w:tr w:rsidR="009F578E" w:rsidRPr="00076498" w14:paraId="1C2765BF" w14:textId="77777777" w:rsidTr="009F578E">
        <w:trPr>
          <w:trHeight w:val="300"/>
          <w:trPrChange w:id="62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3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166B6F2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076498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(3)</w:t>
            </w:r>
            <w:r w:rsidRPr="00076498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本年计提、转回</w:t>
            </w:r>
            <w:r w:rsidRPr="00076498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(</w:t>
            </w:r>
            <w:r w:rsidRPr="00076498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或收回</w:t>
            </w:r>
            <w:r w:rsidRPr="00076498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)</w:t>
            </w:r>
            <w:r w:rsidRPr="00076498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的坏账准备情况</w:t>
            </w:r>
          </w:p>
        </w:tc>
      </w:tr>
      <w:tr w:rsidR="009F578E" w:rsidRPr="00076498" w14:paraId="08F7E1F2" w14:textId="77777777" w:rsidTr="009F578E">
        <w:trPr>
          <w:trHeight w:val="300"/>
          <w:trPrChange w:id="64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5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B03971C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成都兴蜀投资开发有限责任公司</w:t>
            </w:r>
          </w:p>
        </w:tc>
      </w:tr>
      <w:tr w:rsidR="009F578E" w:rsidRPr="00076498" w14:paraId="340C9F16" w14:textId="77777777" w:rsidTr="009F578E">
        <w:trPr>
          <w:trHeight w:val="300"/>
          <w:trPrChange w:id="66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7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96387FD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马边苏坝乡峰溪村村民委员会</w:t>
            </w:r>
          </w:p>
        </w:tc>
      </w:tr>
      <w:tr w:rsidR="009F578E" w:rsidRPr="00076498" w14:paraId="11A000AF" w14:textId="77777777" w:rsidTr="009F578E">
        <w:trPr>
          <w:trHeight w:val="300"/>
          <w:trPrChange w:id="68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9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172F77D" w14:textId="16AC3DEE" w:rsidR="009F578E" w:rsidRPr="00076498" w:rsidRDefault="009F578E" w:rsidP="00394E42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076498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</w:t>
            </w:r>
            <w:r w:rsidRPr="00076498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至</w:t>
            </w:r>
            <w:r w:rsidRPr="00076498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3</w:t>
            </w:r>
            <w:ins w:id="70" w:author="Yolanda Z" w:date="2024-10-18T02:52:00Z" w16du:dateUtc="2024-10-17T18:5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年</w:t>
              </w:r>
            </w:ins>
            <w:del w:id="71" w:author="Yolanda Z" w:date="2024-10-18T02:52:00Z" w16du:dateUtc="2024-10-17T18:52:00Z">
              <w:r w:rsidRPr="00076498" w:rsidDel="00394E42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升</w:delText>
              </w:r>
            </w:del>
          </w:p>
        </w:tc>
      </w:tr>
      <w:tr w:rsidR="009F578E" w:rsidRPr="00076498" w14:paraId="64A691DE" w14:textId="77777777" w:rsidTr="009F578E">
        <w:trPr>
          <w:trHeight w:val="300"/>
          <w:trPrChange w:id="72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3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87F00AF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占预付账款期末余额合的比例</w:t>
            </w:r>
            <w:r w:rsidRPr="00076498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(%)</w:t>
            </w:r>
          </w:p>
        </w:tc>
      </w:tr>
      <w:tr w:rsidR="009F578E" w:rsidRPr="00076498" w14:paraId="669937CE" w14:textId="77777777" w:rsidTr="009F578E">
        <w:trPr>
          <w:trHeight w:val="300"/>
          <w:trPrChange w:id="74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5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3A4BB04" w14:textId="45FA6ADF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峨边</w:t>
            </w:r>
            <w:ins w:id="76" w:author="Yolanda Z" w:date="2024-10-18T02:53:00Z" w16du:dateUtc="2024-10-17T18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彝族</w:t>
              </w:r>
            </w:ins>
            <w:del w:id="77" w:author="Yolanda Z" w:date="2024-10-18T02:52:00Z" w16du:dateUtc="2024-10-17T18:52:00Z">
              <w:r w:rsidRPr="00076498" w:rsidDel="00394E4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株族</w:delText>
              </w:r>
            </w:del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自治县人民政府</w:t>
            </w:r>
          </w:p>
        </w:tc>
      </w:tr>
      <w:tr w:rsidR="009F578E" w:rsidRPr="00076498" w14:paraId="07CF9B83" w14:textId="77777777" w:rsidTr="009F578E">
        <w:trPr>
          <w:trHeight w:val="300"/>
          <w:trPrChange w:id="78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9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F36A361" w14:textId="4160625F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80" w:author="Yolanda Z" w:date="2024-10-18T02:53:00Z" w16du:dateUtc="2024-10-17T18:53:00Z">
              <w:r w:rsidRPr="00394E4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合肥格讯信息技术有限公司</w:t>
              </w:r>
            </w:ins>
            <w:del w:id="81" w:author="Yolanda Z" w:date="2024-10-18T02:53:00Z" w16du:dateUtc="2024-10-17T18:53:00Z">
              <w:r w:rsidRPr="00076498" w:rsidDel="00394E4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廿各讯信息技术仃限公</w:delText>
              </w:r>
              <w:r w:rsidRPr="00076498" w:rsidDel="00394E42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.</w:delText>
              </w:r>
            </w:del>
          </w:p>
        </w:tc>
      </w:tr>
      <w:tr w:rsidR="009F578E" w:rsidRPr="00076498" w14:paraId="71F1A14B" w14:textId="77777777" w:rsidTr="009F578E">
        <w:trPr>
          <w:trHeight w:val="300"/>
          <w:trPrChange w:id="82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3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1265777" w14:textId="1349548B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proofErr w:type="spellStart"/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运营</w:t>
            </w:r>
            <w:proofErr w:type="spellEnd"/>
            <w:del w:id="84" w:author="Yolanda Z" w:date="2024-10-18T02:53:00Z" w16du:dateUtc="2024-10-17T18:53:00Z">
              <w:r w:rsidRPr="00076498" w:rsidDel="00394E4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乍</w:delText>
              </w:r>
            </w:del>
            <w:ins w:id="85" w:author="Yolanda Z" w:date="2024-10-18T02:53:00Z" w16du:dateUtc="2024-10-17T18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车</w:t>
              </w:r>
            </w:ins>
            <w:proofErr w:type="spellStart"/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辆保险费摊销</w:t>
            </w:r>
            <w:proofErr w:type="spellEnd"/>
          </w:p>
        </w:tc>
      </w:tr>
      <w:tr w:rsidR="009F578E" w:rsidRPr="00076498" w14:paraId="05741802" w14:textId="77777777" w:rsidTr="009F578E">
        <w:trPr>
          <w:trHeight w:val="300"/>
          <w:trPrChange w:id="86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7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504A5BC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proofErr w:type="spellStart"/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往来</w:t>
            </w:r>
            <w:proofErr w:type="spellEnd"/>
          </w:p>
        </w:tc>
      </w:tr>
      <w:tr w:rsidR="009F578E" w:rsidRPr="00076498" w14:paraId="1C5649B0" w14:textId="77777777" w:rsidTr="009F578E">
        <w:trPr>
          <w:trHeight w:val="300"/>
          <w:trPrChange w:id="88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9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2F45154" w14:textId="7B41A656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90" w:author="Yolanda Z" w:date="2024-10-18T02:53:00Z" w16du:dateUtc="2024-10-17T18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--</w:t>
              </w:r>
            </w:ins>
            <w:proofErr w:type="spellStart"/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转回第二阶段</w:t>
            </w:r>
            <w:proofErr w:type="spellEnd"/>
          </w:p>
        </w:tc>
      </w:tr>
      <w:tr w:rsidR="009F578E" w:rsidRPr="00076498" w14:paraId="11DC38C1" w14:textId="77777777" w:rsidTr="009F578E">
        <w:trPr>
          <w:trHeight w:val="300"/>
          <w:trPrChange w:id="91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2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1B635CF" w14:textId="591E6DCC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93" w:author="Yolanda Z" w:date="2024-10-18T02:53:00Z" w16du:dateUtc="2024-10-17T18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--</w:t>
              </w:r>
            </w:ins>
            <w:proofErr w:type="spellStart"/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转回第一阶段</w:t>
            </w:r>
            <w:proofErr w:type="spellEnd"/>
          </w:p>
        </w:tc>
      </w:tr>
      <w:tr w:rsidR="009F578E" w:rsidRPr="00076498" w14:paraId="0C963FCD" w14:textId="77777777" w:rsidTr="009F578E">
        <w:trPr>
          <w:trHeight w:val="300"/>
          <w:trPrChange w:id="94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5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8AF1DF5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proofErr w:type="spellStart"/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往来借款</w:t>
            </w:r>
            <w:proofErr w:type="spellEnd"/>
          </w:p>
        </w:tc>
      </w:tr>
      <w:tr w:rsidR="009F578E" w:rsidRPr="00076498" w14:paraId="2D152C6E" w14:textId="77777777" w:rsidTr="009F578E">
        <w:trPr>
          <w:trHeight w:val="300"/>
          <w:trPrChange w:id="96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7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CFFDEAE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proofErr w:type="spellStart"/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拨付项目部资金</w:t>
            </w:r>
            <w:proofErr w:type="spellEnd"/>
          </w:p>
        </w:tc>
      </w:tr>
      <w:tr w:rsidR="009F578E" w:rsidRPr="00076498" w14:paraId="6E7B8CC9" w14:textId="77777777" w:rsidTr="009F578E">
        <w:trPr>
          <w:trHeight w:val="300"/>
          <w:trPrChange w:id="98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9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9ACC13C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济南鲁乐汇富投资合伙企业（有限合伙）</w:t>
            </w:r>
          </w:p>
        </w:tc>
      </w:tr>
      <w:tr w:rsidR="009F578E" w:rsidRPr="00076498" w14:paraId="6F42E01C" w14:textId="77777777" w:rsidTr="009F578E">
        <w:trPr>
          <w:trHeight w:val="300"/>
          <w:trPrChange w:id="100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1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885D92A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proofErr w:type="spellStart"/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客船特许经营权</w:t>
            </w:r>
            <w:proofErr w:type="spellEnd"/>
          </w:p>
        </w:tc>
      </w:tr>
      <w:tr w:rsidR="009F578E" w:rsidRPr="00076498" w14:paraId="49963A0A" w14:textId="77777777" w:rsidTr="009F578E">
        <w:trPr>
          <w:trHeight w:val="300"/>
          <w:trPrChange w:id="102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3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50D8836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交通安全培训中心费用</w:t>
            </w:r>
          </w:p>
        </w:tc>
      </w:tr>
      <w:tr w:rsidR="009F578E" w:rsidRPr="00076498" w14:paraId="154CBA9E" w14:textId="77777777" w:rsidTr="009F578E">
        <w:trPr>
          <w:trHeight w:val="300"/>
          <w:trPrChange w:id="104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5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66228DC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076498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1176</w:t>
            </w:r>
            <w:r w:rsidRPr="00076498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号训练场地费用</w:t>
            </w:r>
          </w:p>
        </w:tc>
      </w:tr>
      <w:tr w:rsidR="009F578E" w:rsidRPr="00076498" w14:paraId="2F31227F" w14:textId="77777777" w:rsidTr="009F578E">
        <w:trPr>
          <w:trHeight w:val="300"/>
          <w:trPrChange w:id="106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7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2AE079F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076498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39</w:t>
            </w:r>
            <w:r w:rsidRPr="00076498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号训练场地费用</w:t>
            </w:r>
          </w:p>
        </w:tc>
      </w:tr>
      <w:tr w:rsidR="009F578E" w:rsidRPr="00076498" w14:paraId="2F18C6CD" w14:textId="77777777" w:rsidTr="009F578E">
        <w:trPr>
          <w:trHeight w:val="300"/>
          <w:trPrChange w:id="108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9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F45C0BF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proofErr w:type="spellStart"/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lastRenderedPageBreak/>
              <w:t>杜家场训练场地费用</w:t>
            </w:r>
            <w:proofErr w:type="spellEnd"/>
          </w:p>
        </w:tc>
      </w:tr>
      <w:tr w:rsidR="009F578E" w:rsidRPr="00076498" w14:paraId="5D57C498" w14:textId="77777777" w:rsidTr="009F578E">
        <w:trPr>
          <w:trHeight w:val="300"/>
          <w:trPrChange w:id="110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1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FBEB44B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八角山街与长青路交汇停车场</w:t>
            </w:r>
          </w:p>
        </w:tc>
      </w:tr>
      <w:tr w:rsidR="009F578E" w:rsidRPr="00076498" w14:paraId="0A5F0373" w14:textId="77777777" w:rsidTr="009F578E">
        <w:trPr>
          <w:trHeight w:val="300"/>
          <w:trPrChange w:id="112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3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2302CE1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proofErr w:type="spellStart"/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茅杆河基地砂场</w:t>
            </w:r>
            <w:proofErr w:type="spellEnd"/>
          </w:p>
        </w:tc>
      </w:tr>
      <w:tr w:rsidR="009F578E" w:rsidRPr="00076498" w14:paraId="7FBE215B" w14:textId="77777777" w:rsidTr="009F578E">
        <w:trPr>
          <w:trHeight w:val="300"/>
          <w:trPrChange w:id="114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5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EEFE9E2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茅杆河基地道路补偿及土地租金</w:t>
            </w:r>
          </w:p>
        </w:tc>
      </w:tr>
      <w:tr w:rsidR="009F578E" w:rsidRPr="00076498" w14:paraId="735FBD5A" w14:textId="77777777" w:rsidTr="009F578E">
        <w:trPr>
          <w:trHeight w:val="300"/>
          <w:trPrChange w:id="116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7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1DD1930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proofErr w:type="spellStart"/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柏杨西路场地平整</w:t>
            </w:r>
            <w:proofErr w:type="spellEnd"/>
          </w:p>
        </w:tc>
      </w:tr>
      <w:tr w:rsidR="009F578E" w:rsidRPr="00076498" w14:paraId="17FE0972" w14:textId="77777777" w:rsidTr="009F578E">
        <w:trPr>
          <w:trHeight w:val="300"/>
          <w:trPrChange w:id="118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9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747389F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proofErr w:type="spellStart"/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五通冠英镇临时围挡</w:t>
            </w:r>
            <w:proofErr w:type="spellEnd"/>
          </w:p>
        </w:tc>
      </w:tr>
      <w:tr w:rsidR="009F578E" w:rsidRPr="00076498" w14:paraId="303DD69F" w14:textId="77777777" w:rsidTr="009F578E">
        <w:trPr>
          <w:trHeight w:val="300"/>
          <w:trPrChange w:id="120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1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BFB67CA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proofErr w:type="spellStart"/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悦来乡训练基地</w:t>
            </w:r>
            <w:proofErr w:type="spellEnd"/>
          </w:p>
        </w:tc>
      </w:tr>
      <w:tr w:rsidR="009F578E" w:rsidRPr="00076498" w14:paraId="68266E87" w14:textId="77777777" w:rsidTr="009F578E">
        <w:trPr>
          <w:trHeight w:val="300"/>
          <w:trPrChange w:id="122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3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B2E3EEE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proofErr w:type="spellStart"/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堆场维修费</w:t>
            </w:r>
            <w:proofErr w:type="spellEnd"/>
          </w:p>
        </w:tc>
      </w:tr>
      <w:tr w:rsidR="009F578E" w:rsidRPr="00076498" w14:paraId="2CAA3FA8" w14:textId="77777777" w:rsidTr="009F578E">
        <w:trPr>
          <w:trHeight w:val="300"/>
          <w:trPrChange w:id="124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5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9F72A76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交投集团一楼会议室提升改造工程</w:t>
            </w:r>
          </w:p>
        </w:tc>
      </w:tr>
      <w:tr w:rsidR="009F578E" w:rsidRPr="00076498" w14:paraId="39B12892" w14:textId="77777777" w:rsidTr="009F578E">
        <w:trPr>
          <w:trHeight w:val="300"/>
          <w:trPrChange w:id="126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7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E7E73CA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交投机动车驾驶人考试中心</w:t>
            </w:r>
          </w:p>
        </w:tc>
      </w:tr>
      <w:tr w:rsidR="009F578E" w:rsidRPr="00076498" w14:paraId="0D549C78" w14:textId="77777777" w:rsidTr="009F578E">
        <w:trPr>
          <w:trHeight w:val="300"/>
          <w:trPrChange w:id="128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9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A11A58E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proofErr w:type="spellStart"/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科目三考场项目</w:t>
            </w:r>
            <w:proofErr w:type="spellEnd"/>
          </w:p>
        </w:tc>
      </w:tr>
      <w:tr w:rsidR="009F578E" w:rsidRPr="00076498" w14:paraId="06F4DC2C" w14:textId="77777777" w:rsidTr="009F578E">
        <w:trPr>
          <w:trHeight w:val="300"/>
          <w:trPrChange w:id="130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1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5061C01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proofErr w:type="spellStart"/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大门口停车场项目</w:t>
            </w:r>
            <w:proofErr w:type="spellEnd"/>
          </w:p>
        </w:tc>
      </w:tr>
      <w:tr w:rsidR="009F578E" w:rsidRPr="00076498" w14:paraId="7B0C6B43" w14:textId="77777777" w:rsidTr="009F578E">
        <w:trPr>
          <w:trHeight w:val="300"/>
          <w:trPrChange w:id="132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3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CDBB377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甘江考场验收整改项目</w:t>
            </w:r>
          </w:p>
        </w:tc>
      </w:tr>
      <w:tr w:rsidR="009F578E" w:rsidRPr="00076498" w14:paraId="15C5DA43" w14:textId="77777777" w:rsidTr="009F578E">
        <w:trPr>
          <w:trHeight w:val="300"/>
          <w:trPrChange w:id="134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5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7E6EBD4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绿化带土质更换植株项目</w:t>
            </w:r>
          </w:p>
        </w:tc>
      </w:tr>
      <w:tr w:rsidR="009F578E" w:rsidRPr="00076498" w14:paraId="6FE0C147" w14:textId="77777777" w:rsidTr="009F578E">
        <w:trPr>
          <w:trHeight w:val="300"/>
          <w:trPrChange w:id="136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7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395ED4A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乐峨大道科目三考场项目</w:t>
            </w:r>
          </w:p>
        </w:tc>
      </w:tr>
      <w:tr w:rsidR="009F578E" w:rsidRPr="00076498" w14:paraId="6EEE64E7" w14:textId="77777777" w:rsidTr="009F578E">
        <w:trPr>
          <w:trHeight w:val="300"/>
          <w:trPrChange w:id="138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9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A1246D5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proofErr w:type="spellStart"/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夹江配电改造工程</w:t>
            </w:r>
            <w:proofErr w:type="spellEnd"/>
          </w:p>
        </w:tc>
      </w:tr>
      <w:tr w:rsidR="009F578E" w:rsidRPr="00076498" w14:paraId="4CFE8E8E" w14:textId="77777777" w:rsidTr="009F578E">
        <w:trPr>
          <w:trHeight w:val="300"/>
          <w:trPrChange w:id="140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1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F2EDF53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proofErr w:type="spellStart"/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股权出资款</w:t>
            </w:r>
            <w:proofErr w:type="spellEnd"/>
          </w:p>
        </w:tc>
      </w:tr>
      <w:tr w:rsidR="009F578E" w:rsidRPr="00076498" w14:paraId="120CDE06" w14:textId="77777777" w:rsidTr="009F578E">
        <w:trPr>
          <w:trHeight w:val="300"/>
          <w:trPrChange w:id="142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3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D4A74B0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乐西高速项目项目资本金</w:t>
            </w:r>
          </w:p>
        </w:tc>
      </w:tr>
      <w:tr w:rsidR="009F578E" w:rsidRPr="00076498" w14:paraId="22E2C946" w14:textId="77777777" w:rsidTr="009F578E">
        <w:trPr>
          <w:trHeight w:val="300"/>
          <w:trPrChange w:id="144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5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1C44217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市中区全福镇土地划拨价款</w:t>
            </w:r>
          </w:p>
        </w:tc>
      </w:tr>
      <w:tr w:rsidR="009F578E" w:rsidRPr="00076498" w14:paraId="02B4174B" w14:textId="77777777" w:rsidTr="009F578E">
        <w:trPr>
          <w:trHeight w:val="300"/>
          <w:trPrChange w:id="146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7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2697AD1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市中心城区青江片区土地划拨价款</w:t>
            </w:r>
          </w:p>
        </w:tc>
      </w:tr>
      <w:tr w:rsidR="009F578E" w:rsidRPr="00076498" w14:paraId="257905E3" w14:textId="77777777" w:rsidTr="009F578E">
        <w:trPr>
          <w:trHeight w:val="300"/>
          <w:trPrChange w:id="148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9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CF0147D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交通建设项目补助资金</w:t>
            </w:r>
          </w:p>
        </w:tc>
      </w:tr>
      <w:tr w:rsidR="009F578E" w:rsidRPr="00076498" w14:paraId="60F75350" w14:textId="77777777" w:rsidTr="009F578E">
        <w:trPr>
          <w:trHeight w:val="300"/>
          <w:trPrChange w:id="150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1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B14AB31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076498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S103</w:t>
            </w:r>
            <w:r w:rsidRPr="00076498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线青五路指挥部补助资金</w:t>
            </w:r>
          </w:p>
        </w:tc>
      </w:tr>
      <w:tr w:rsidR="009F578E" w:rsidRPr="00076498" w14:paraId="4D5048C3" w14:textId="77777777" w:rsidTr="009F578E">
        <w:trPr>
          <w:trHeight w:val="300"/>
          <w:trPrChange w:id="152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3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D13DA33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076498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1</w:t>
            </w:r>
            <w:r w:rsidRPr="00076498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年内到期的长期借款（包含利息、）</w:t>
            </w:r>
          </w:p>
        </w:tc>
      </w:tr>
      <w:tr w:rsidR="009F578E" w:rsidRPr="00076498" w14:paraId="1BC20749" w14:textId="77777777" w:rsidTr="009F578E">
        <w:trPr>
          <w:trHeight w:val="300"/>
          <w:trPrChange w:id="154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5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9A512DF" w14:textId="76546AF2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156" w:author="Yolanda Z" w:date="2024-10-18T02:54:00Z" w16du:dateUtc="2024-10-17T18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减：</w:t>
              </w:r>
            </w:ins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一年内到期部分本金（含利息）</w:t>
            </w:r>
          </w:p>
        </w:tc>
      </w:tr>
      <w:tr w:rsidR="009F578E" w:rsidRPr="00076498" w14:paraId="439CB03D" w14:textId="77777777" w:rsidTr="009F578E">
        <w:trPr>
          <w:trHeight w:val="300"/>
          <w:trPrChange w:id="157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8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D070A10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076498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22</w:t>
            </w:r>
            <w:r w:rsidRPr="00076498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交发</w:t>
            </w:r>
            <w:r w:rsidRPr="00076498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01</w:t>
            </w:r>
            <w:r w:rsidRPr="00076498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（私募债）</w:t>
            </w:r>
          </w:p>
        </w:tc>
      </w:tr>
      <w:tr w:rsidR="009F578E" w:rsidRPr="00076498" w14:paraId="54742412" w14:textId="77777777" w:rsidTr="009F578E">
        <w:trPr>
          <w:trHeight w:val="300"/>
          <w:trPrChange w:id="159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0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B9CF1B0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076498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23</w:t>
            </w:r>
            <w:r w:rsidRPr="00076498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交发</w:t>
            </w:r>
            <w:r w:rsidRPr="00076498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01</w:t>
            </w:r>
            <w:r w:rsidRPr="00076498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（私募债）</w:t>
            </w:r>
          </w:p>
        </w:tc>
      </w:tr>
      <w:tr w:rsidR="009F578E" w:rsidRPr="00076498" w14:paraId="1E938856" w14:textId="77777777" w:rsidTr="009F578E">
        <w:trPr>
          <w:trHeight w:val="300"/>
          <w:trPrChange w:id="161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2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875B91A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proofErr w:type="spellStart"/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购买指定型号动车组</w:t>
            </w:r>
            <w:proofErr w:type="spellEnd"/>
          </w:p>
        </w:tc>
      </w:tr>
      <w:tr w:rsidR="009F578E" w:rsidRPr="00076498" w14:paraId="524EB949" w14:textId="77777777" w:rsidTr="009F578E">
        <w:trPr>
          <w:trHeight w:val="300"/>
          <w:trPrChange w:id="163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4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6F5537F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公交智能化建设采购服务项目</w:t>
            </w:r>
          </w:p>
        </w:tc>
      </w:tr>
      <w:tr w:rsidR="009F578E" w:rsidRPr="00076498" w14:paraId="7AFB16CF" w14:textId="77777777" w:rsidTr="009F578E">
        <w:trPr>
          <w:trHeight w:val="300"/>
          <w:trPrChange w:id="165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6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1CE6AB2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proofErr w:type="spellStart"/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专项应付款</w:t>
            </w:r>
            <w:r w:rsidRPr="00076498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-</w:t>
            </w:r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工程项目</w:t>
            </w:r>
            <w:proofErr w:type="spellEnd"/>
          </w:p>
        </w:tc>
      </w:tr>
      <w:tr w:rsidR="009F578E" w:rsidRPr="00076498" w14:paraId="3E66404F" w14:textId="77777777" w:rsidTr="009F578E">
        <w:trPr>
          <w:trHeight w:val="300"/>
          <w:trPrChange w:id="167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8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A712137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城市综合停车场建设工程专项债资金</w:t>
            </w:r>
          </w:p>
        </w:tc>
      </w:tr>
      <w:tr w:rsidR="009F578E" w:rsidRPr="00076498" w14:paraId="29FE9544" w14:textId="77777777" w:rsidTr="009F578E">
        <w:trPr>
          <w:trHeight w:val="300"/>
          <w:trPrChange w:id="169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0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9264B47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proofErr w:type="spellStart"/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公路整治改造工程</w:t>
            </w:r>
            <w:proofErr w:type="spellEnd"/>
          </w:p>
        </w:tc>
      </w:tr>
      <w:tr w:rsidR="009F578E" w:rsidRPr="00076498" w14:paraId="604A6604" w14:textId="77777777" w:rsidTr="009F578E">
        <w:trPr>
          <w:trHeight w:val="300"/>
          <w:trPrChange w:id="171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2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1EC72B0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proofErr w:type="spellStart"/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公路建设款</w:t>
            </w:r>
            <w:proofErr w:type="spellEnd"/>
          </w:p>
        </w:tc>
      </w:tr>
      <w:tr w:rsidR="009F578E" w:rsidRPr="00076498" w14:paraId="0C7BB740" w14:textId="77777777" w:rsidTr="009F578E">
        <w:trPr>
          <w:trHeight w:val="300"/>
          <w:trPrChange w:id="173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4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07FC384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公路整治、购车及场地补偿补贴</w:t>
            </w:r>
          </w:p>
        </w:tc>
      </w:tr>
      <w:tr w:rsidR="009F578E" w:rsidRPr="00076498" w14:paraId="3AF3E119" w14:textId="77777777" w:rsidTr="009F578E">
        <w:trPr>
          <w:trHeight w:val="300"/>
          <w:trPrChange w:id="175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6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B8FB85B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沐川老洋溪至马边红牌坊</w:t>
            </w:r>
          </w:p>
        </w:tc>
      </w:tr>
      <w:tr w:rsidR="009F578E" w:rsidRPr="00076498" w14:paraId="4F52D8A3" w14:textId="77777777" w:rsidTr="009F578E">
        <w:trPr>
          <w:trHeight w:val="300"/>
          <w:trPrChange w:id="177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8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E1D9C5D" w14:textId="47BA0DC7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王浩儿</w:t>
            </w:r>
            <w:del w:id="179" w:author="Yolanda Z" w:date="2024-10-18T02:55:00Z" w16du:dateUtc="2024-10-17T18:55:00Z">
              <w:r w:rsidRPr="00076498" w:rsidDel="00A01D6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冤</w:delText>
              </w:r>
            </w:del>
            <w:ins w:id="180" w:author="Yolanda Z" w:date="2024-10-18T02:55:00Z" w16du:dateUtc="2024-10-17T18:55:00Z">
              <w:r w:rsidRPr="00A01D6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趸</w:t>
              </w:r>
            </w:ins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船临时安置工程</w:t>
            </w:r>
          </w:p>
        </w:tc>
      </w:tr>
      <w:tr w:rsidR="009F578E" w:rsidRPr="00076498" w14:paraId="7B80110C" w14:textId="77777777" w:rsidTr="009F578E">
        <w:trPr>
          <w:trHeight w:val="300"/>
          <w:trPrChange w:id="181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2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BFD32DC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lastRenderedPageBreak/>
              <w:t>乐山至金河口设施整改工程项目</w:t>
            </w:r>
          </w:p>
        </w:tc>
      </w:tr>
      <w:tr w:rsidR="009F578E" w:rsidRPr="00076498" w14:paraId="264BF553" w14:textId="77777777" w:rsidTr="009F578E">
        <w:trPr>
          <w:trHeight w:val="300"/>
          <w:trPrChange w:id="183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4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23E7994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乐夹大道青衣江大桥左岸保护工程</w:t>
            </w:r>
          </w:p>
        </w:tc>
      </w:tr>
      <w:tr w:rsidR="009F578E" w:rsidRPr="00076498" w14:paraId="2F31AF6E" w14:textId="77777777" w:rsidTr="009F578E">
        <w:trPr>
          <w:trHeight w:val="300"/>
          <w:trPrChange w:id="185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6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02238F9" w14:textId="632AFC53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proofErr w:type="spellStart"/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江公</w:t>
            </w:r>
            <w:del w:id="187" w:author="Yolanda Z" w:date="2024-10-18T02:55:00Z" w16du:dateUtc="2024-10-17T18:55:00Z">
              <w:r w:rsidRPr="00076498" w:rsidDel="00A01D6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塘</w:delText>
              </w:r>
            </w:del>
            <w:ins w:id="188" w:author="Yolanda Z" w:date="2024-10-18T02:55:00Z" w16du:dateUtc="2024-10-17T18:55:00Z">
              <w:r w:rsidRPr="00A01D6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埝</w:t>
              </w:r>
            </w:ins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人行桥</w:t>
            </w:r>
            <w:proofErr w:type="spellEnd"/>
          </w:p>
        </w:tc>
      </w:tr>
      <w:tr w:rsidR="009F578E" w:rsidRPr="00076498" w14:paraId="303AC3C5" w14:textId="77777777" w:rsidTr="009F578E">
        <w:trPr>
          <w:trHeight w:val="300"/>
          <w:trPrChange w:id="189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0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873C284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proofErr w:type="spellStart"/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债券转借款</w:t>
            </w:r>
            <w:proofErr w:type="spellEnd"/>
          </w:p>
        </w:tc>
      </w:tr>
      <w:tr w:rsidR="009F578E" w:rsidRPr="00076498" w14:paraId="2452E7FC" w14:textId="77777777" w:rsidTr="009F578E">
        <w:trPr>
          <w:trHeight w:val="300"/>
          <w:trPrChange w:id="191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2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08147C9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proofErr w:type="spellStart"/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市补助资</w:t>
            </w:r>
            <w:proofErr w:type="spellEnd"/>
          </w:p>
        </w:tc>
      </w:tr>
      <w:tr w:rsidR="009F578E" w:rsidRPr="00076498" w14:paraId="6D25D28B" w14:textId="77777777" w:rsidTr="009F578E">
        <w:trPr>
          <w:trHeight w:val="300"/>
          <w:trPrChange w:id="193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4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00DAB0F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proofErr w:type="spellStart"/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乐西高速专项债</w:t>
            </w:r>
            <w:proofErr w:type="spellEnd"/>
          </w:p>
        </w:tc>
      </w:tr>
      <w:tr w:rsidR="009F578E" w:rsidRPr="00076498" w14:paraId="1F7F20B9" w14:textId="77777777" w:rsidTr="009F578E">
        <w:trPr>
          <w:trHeight w:val="300"/>
          <w:trPrChange w:id="195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6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92F8491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proofErr w:type="spellStart"/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投资待转股</w:t>
            </w:r>
            <w:proofErr w:type="spellEnd"/>
          </w:p>
        </w:tc>
      </w:tr>
      <w:tr w:rsidR="009F578E" w:rsidRPr="00076498" w14:paraId="26DAFB80" w14:textId="77777777" w:rsidTr="009F578E">
        <w:trPr>
          <w:trHeight w:val="300"/>
          <w:trPrChange w:id="197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8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FAA3798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r w:rsidRPr="00076498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1</w:t>
            </w:r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）营业收入和营业成本情况</w:t>
            </w:r>
          </w:p>
        </w:tc>
      </w:tr>
      <w:tr w:rsidR="009F578E" w:rsidRPr="00076498" w14:paraId="6AFA5EEF" w14:textId="77777777" w:rsidTr="009F578E">
        <w:trPr>
          <w:trHeight w:val="300"/>
          <w:trPrChange w:id="199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0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6E070A9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仁沐新高速政府购买服务</w:t>
            </w:r>
          </w:p>
        </w:tc>
      </w:tr>
      <w:tr w:rsidR="009F578E" w:rsidRPr="00076498" w14:paraId="24EC2E1F" w14:textId="77777777" w:rsidTr="009F578E">
        <w:trPr>
          <w:trHeight w:val="300"/>
          <w:trPrChange w:id="201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2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F1AC3B6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proofErr w:type="spellStart"/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车辆评估</w:t>
            </w:r>
            <w:proofErr w:type="spellEnd"/>
          </w:p>
        </w:tc>
      </w:tr>
      <w:tr w:rsidR="009F578E" w:rsidRPr="00076498" w14:paraId="4BB6CB5B" w14:textId="77777777" w:rsidTr="009F578E">
        <w:trPr>
          <w:trHeight w:val="300"/>
          <w:trPrChange w:id="203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4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53EE88B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proofErr w:type="spellStart"/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充电、售电及服务</w:t>
            </w:r>
            <w:proofErr w:type="spellEnd"/>
          </w:p>
        </w:tc>
      </w:tr>
      <w:tr w:rsidR="009F578E" w:rsidRPr="00076498" w14:paraId="702AC54D" w14:textId="77777777" w:rsidTr="009F578E">
        <w:trPr>
          <w:trHeight w:val="300"/>
          <w:trPrChange w:id="205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6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F4704F5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proofErr w:type="spellStart"/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利息、收入</w:t>
            </w:r>
            <w:proofErr w:type="spellEnd"/>
          </w:p>
        </w:tc>
      </w:tr>
      <w:tr w:rsidR="009F578E" w:rsidRPr="00076498" w14:paraId="2504B6D1" w14:textId="77777777" w:rsidTr="009F578E">
        <w:trPr>
          <w:trHeight w:val="300"/>
          <w:trPrChange w:id="207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8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73D41FF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专项重大交通建设项目补助资金</w:t>
            </w:r>
          </w:p>
        </w:tc>
      </w:tr>
      <w:tr w:rsidR="009F578E" w:rsidRPr="00076498" w14:paraId="50CCC1DD" w14:textId="77777777" w:rsidTr="009F578E">
        <w:trPr>
          <w:trHeight w:val="300"/>
          <w:trPrChange w:id="209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0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C3026D1" w14:textId="77777777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proofErr w:type="spellStart"/>
            <w:r w:rsidRPr="00076498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购车补贴及场地补助</w:t>
            </w:r>
            <w:proofErr w:type="spellEnd"/>
          </w:p>
        </w:tc>
      </w:tr>
      <w:tr w:rsidR="009F578E" w:rsidRPr="00076498" w14:paraId="1A9239B6" w14:textId="77777777" w:rsidTr="009F578E">
        <w:trPr>
          <w:trHeight w:val="300"/>
          <w:trPrChange w:id="211" w:author="Yolanda Z" w:date="2024-10-18T02:56:00Z" w16du:dateUtc="2024-10-17T18:56:00Z">
            <w:trPr>
              <w:gridAfter w:val="0"/>
              <w:trHeight w:val="300"/>
            </w:trPr>
          </w:trPrChange>
        </w:trPr>
        <w:tc>
          <w:tcPr>
            <w:tcW w:w="3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2" w:author="Yolanda Z" w:date="2024-10-18T02:56:00Z" w16du:dateUtc="2024-10-17T18:56:00Z">
              <w:tcPr>
                <w:tcW w:w="3440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B9DF2B6" w14:textId="0C02ED19" w:rsidR="009F578E" w:rsidRPr="00076498" w:rsidRDefault="009F578E" w:rsidP="00394E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13" w:author="Yolanda Z" w:date="2024-10-18T02:55:00Z" w16du:dateUtc="2024-10-17T18:55:00Z">
              <w:r w:rsidRPr="00076498" w:rsidDel="00A01D6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类另u</w:delText>
              </w:r>
            </w:del>
            <w:ins w:id="214" w:author="Yolanda Z" w:date="2024-10-18T02:55:00Z" w16du:dateUtc="2024-10-17T18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类别</w:t>
              </w:r>
            </w:ins>
          </w:p>
        </w:tc>
      </w:tr>
    </w:tbl>
    <w:p w14:paraId="4E228586" w14:textId="155E7F20" w:rsidR="004C52A5" w:rsidRDefault="004C52A5"/>
    <w:p w14:paraId="653FA219" w14:textId="77777777" w:rsidR="004C52A5" w:rsidRDefault="004C52A5">
      <w:r>
        <w:br w:type="page"/>
      </w:r>
    </w:p>
    <w:p w14:paraId="7DCBFAB9" w14:textId="77777777" w:rsidR="00224D4F" w:rsidRDefault="00224D4F"/>
    <w:sectPr w:rsidR="00224D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BBD15E" w14:textId="77777777" w:rsidR="00076156" w:rsidRDefault="00076156" w:rsidP="00A65055">
      <w:r>
        <w:separator/>
      </w:r>
    </w:p>
  </w:endnote>
  <w:endnote w:type="continuationSeparator" w:id="0">
    <w:p w14:paraId="17D8F10B" w14:textId="77777777" w:rsidR="00076156" w:rsidRDefault="00076156" w:rsidP="00A65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???¡ì??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Arial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E7227E" w14:textId="77777777" w:rsidR="00076156" w:rsidRDefault="00076156" w:rsidP="00A65055">
      <w:r>
        <w:separator/>
      </w:r>
    </w:p>
  </w:footnote>
  <w:footnote w:type="continuationSeparator" w:id="0">
    <w:p w14:paraId="57A44FCE" w14:textId="77777777" w:rsidR="00076156" w:rsidRDefault="00076156" w:rsidP="00A65055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Yolanda Z">
    <w15:presenceInfo w15:providerId="Windows Live" w15:userId="7a184769084b77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A5"/>
    <w:rsid w:val="0000028D"/>
    <w:rsid w:val="00000680"/>
    <w:rsid w:val="0000080D"/>
    <w:rsid w:val="00000BD3"/>
    <w:rsid w:val="0000165E"/>
    <w:rsid w:val="000017F6"/>
    <w:rsid w:val="00001857"/>
    <w:rsid w:val="00001951"/>
    <w:rsid w:val="00001CD2"/>
    <w:rsid w:val="00001CEE"/>
    <w:rsid w:val="00001D1A"/>
    <w:rsid w:val="00001E70"/>
    <w:rsid w:val="000021A1"/>
    <w:rsid w:val="00002810"/>
    <w:rsid w:val="00002968"/>
    <w:rsid w:val="00002C54"/>
    <w:rsid w:val="00002EB1"/>
    <w:rsid w:val="00002EF0"/>
    <w:rsid w:val="00003472"/>
    <w:rsid w:val="00003A6F"/>
    <w:rsid w:val="00003B7D"/>
    <w:rsid w:val="00004189"/>
    <w:rsid w:val="000043FF"/>
    <w:rsid w:val="00004B1C"/>
    <w:rsid w:val="00004E5C"/>
    <w:rsid w:val="0000517B"/>
    <w:rsid w:val="00005738"/>
    <w:rsid w:val="00005797"/>
    <w:rsid w:val="00005ACE"/>
    <w:rsid w:val="000061E8"/>
    <w:rsid w:val="00006AB4"/>
    <w:rsid w:val="00006EEE"/>
    <w:rsid w:val="00007064"/>
    <w:rsid w:val="0000737B"/>
    <w:rsid w:val="000078C6"/>
    <w:rsid w:val="000078CE"/>
    <w:rsid w:val="00007958"/>
    <w:rsid w:val="00007A4C"/>
    <w:rsid w:val="00007BDE"/>
    <w:rsid w:val="00007E51"/>
    <w:rsid w:val="0001047D"/>
    <w:rsid w:val="000105F3"/>
    <w:rsid w:val="000105F4"/>
    <w:rsid w:val="00010658"/>
    <w:rsid w:val="000107C2"/>
    <w:rsid w:val="000107DE"/>
    <w:rsid w:val="000108D7"/>
    <w:rsid w:val="00010B9F"/>
    <w:rsid w:val="00010F08"/>
    <w:rsid w:val="00011291"/>
    <w:rsid w:val="00011778"/>
    <w:rsid w:val="0001186F"/>
    <w:rsid w:val="0001187F"/>
    <w:rsid w:val="00011B81"/>
    <w:rsid w:val="00012477"/>
    <w:rsid w:val="0001249F"/>
    <w:rsid w:val="00012989"/>
    <w:rsid w:val="00012B6A"/>
    <w:rsid w:val="00012B87"/>
    <w:rsid w:val="00013209"/>
    <w:rsid w:val="0001341E"/>
    <w:rsid w:val="00013755"/>
    <w:rsid w:val="00013967"/>
    <w:rsid w:val="00013ADD"/>
    <w:rsid w:val="00013BAF"/>
    <w:rsid w:val="00014064"/>
    <w:rsid w:val="00014702"/>
    <w:rsid w:val="00014A6D"/>
    <w:rsid w:val="00014BDE"/>
    <w:rsid w:val="00014C01"/>
    <w:rsid w:val="00014E3D"/>
    <w:rsid w:val="00015302"/>
    <w:rsid w:val="0001551B"/>
    <w:rsid w:val="00015B4C"/>
    <w:rsid w:val="00015B9A"/>
    <w:rsid w:val="00015F0D"/>
    <w:rsid w:val="00016210"/>
    <w:rsid w:val="0001674F"/>
    <w:rsid w:val="0001687C"/>
    <w:rsid w:val="000168F0"/>
    <w:rsid w:val="0001693C"/>
    <w:rsid w:val="00016A95"/>
    <w:rsid w:val="00016CF1"/>
    <w:rsid w:val="00016DB3"/>
    <w:rsid w:val="00016E94"/>
    <w:rsid w:val="00016E9E"/>
    <w:rsid w:val="000170EA"/>
    <w:rsid w:val="000172DF"/>
    <w:rsid w:val="0001739D"/>
    <w:rsid w:val="00017B13"/>
    <w:rsid w:val="00017F23"/>
    <w:rsid w:val="00017FB2"/>
    <w:rsid w:val="0002045E"/>
    <w:rsid w:val="000209CA"/>
    <w:rsid w:val="00020A6B"/>
    <w:rsid w:val="00020CA4"/>
    <w:rsid w:val="00020DA8"/>
    <w:rsid w:val="0002134A"/>
    <w:rsid w:val="0002134E"/>
    <w:rsid w:val="0002135F"/>
    <w:rsid w:val="000214E1"/>
    <w:rsid w:val="000216B5"/>
    <w:rsid w:val="00021A22"/>
    <w:rsid w:val="00021B58"/>
    <w:rsid w:val="00021CBA"/>
    <w:rsid w:val="00021DD8"/>
    <w:rsid w:val="00021EED"/>
    <w:rsid w:val="0002265C"/>
    <w:rsid w:val="00022BCD"/>
    <w:rsid w:val="00022DB0"/>
    <w:rsid w:val="00022DFD"/>
    <w:rsid w:val="00022EF5"/>
    <w:rsid w:val="000234A1"/>
    <w:rsid w:val="00023613"/>
    <w:rsid w:val="0002366C"/>
    <w:rsid w:val="00023D0A"/>
    <w:rsid w:val="00023FC1"/>
    <w:rsid w:val="00024024"/>
    <w:rsid w:val="00024086"/>
    <w:rsid w:val="0002411C"/>
    <w:rsid w:val="00024745"/>
    <w:rsid w:val="0002482D"/>
    <w:rsid w:val="000249B6"/>
    <w:rsid w:val="00024B45"/>
    <w:rsid w:val="00024D01"/>
    <w:rsid w:val="00024F47"/>
    <w:rsid w:val="00025316"/>
    <w:rsid w:val="00025344"/>
    <w:rsid w:val="00025784"/>
    <w:rsid w:val="00025D34"/>
    <w:rsid w:val="00025DCA"/>
    <w:rsid w:val="000260B8"/>
    <w:rsid w:val="00026295"/>
    <w:rsid w:val="00026DD8"/>
    <w:rsid w:val="00026FFD"/>
    <w:rsid w:val="0002703C"/>
    <w:rsid w:val="00027473"/>
    <w:rsid w:val="0002747C"/>
    <w:rsid w:val="000276CE"/>
    <w:rsid w:val="00027A04"/>
    <w:rsid w:val="00027C12"/>
    <w:rsid w:val="00027CFA"/>
    <w:rsid w:val="00027D7E"/>
    <w:rsid w:val="00030065"/>
    <w:rsid w:val="0003052A"/>
    <w:rsid w:val="00030671"/>
    <w:rsid w:val="0003082A"/>
    <w:rsid w:val="00030EA1"/>
    <w:rsid w:val="00031257"/>
    <w:rsid w:val="00031484"/>
    <w:rsid w:val="00031508"/>
    <w:rsid w:val="00031510"/>
    <w:rsid w:val="00031B6B"/>
    <w:rsid w:val="000323C7"/>
    <w:rsid w:val="000324F7"/>
    <w:rsid w:val="000325DA"/>
    <w:rsid w:val="00032B5C"/>
    <w:rsid w:val="00032DB5"/>
    <w:rsid w:val="00032F9D"/>
    <w:rsid w:val="00033018"/>
    <w:rsid w:val="000331B5"/>
    <w:rsid w:val="000331B7"/>
    <w:rsid w:val="000331DB"/>
    <w:rsid w:val="00033364"/>
    <w:rsid w:val="00033653"/>
    <w:rsid w:val="000338FC"/>
    <w:rsid w:val="00033B4A"/>
    <w:rsid w:val="00033B83"/>
    <w:rsid w:val="00033BDD"/>
    <w:rsid w:val="00033CFA"/>
    <w:rsid w:val="00033F41"/>
    <w:rsid w:val="000340D3"/>
    <w:rsid w:val="0003418E"/>
    <w:rsid w:val="0003482C"/>
    <w:rsid w:val="000348BF"/>
    <w:rsid w:val="00034CB1"/>
    <w:rsid w:val="00035177"/>
    <w:rsid w:val="00035389"/>
    <w:rsid w:val="0003550D"/>
    <w:rsid w:val="00035979"/>
    <w:rsid w:val="00035981"/>
    <w:rsid w:val="00035A6B"/>
    <w:rsid w:val="00036414"/>
    <w:rsid w:val="00036801"/>
    <w:rsid w:val="0003690F"/>
    <w:rsid w:val="000369A7"/>
    <w:rsid w:val="00036F58"/>
    <w:rsid w:val="0003717C"/>
    <w:rsid w:val="000373D2"/>
    <w:rsid w:val="000376B5"/>
    <w:rsid w:val="000378AB"/>
    <w:rsid w:val="00037917"/>
    <w:rsid w:val="00037939"/>
    <w:rsid w:val="00037C1F"/>
    <w:rsid w:val="00037D82"/>
    <w:rsid w:val="0004011E"/>
    <w:rsid w:val="000401BC"/>
    <w:rsid w:val="000401FB"/>
    <w:rsid w:val="00040283"/>
    <w:rsid w:val="00040336"/>
    <w:rsid w:val="000407BB"/>
    <w:rsid w:val="00040952"/>
    <w:rsid w:val="00040AD5"/>
    <w:rsid w:val="00041024"/>
    <w:rsid w:val="0004111B"/>
    <w:rsid w:val="000415DE"/>
    <w:rsid w:val="0004170E"/>
    <w:rsid w:val="00041BCD"/>
    <w:rsid w:val="00041DA0"/>
    <w:rsid w:val="00041EE6"/>
    <w:rsid w:val="00041F69"/>
    <w:rsid w:val="00042102"/>
    <w:rsid w:val="000425A5"/>
    <w:rsid w:val="0004287E"/>
    <w:rsid w:val="00042AAF"/>
    <w:rsid w:val="00042B5A"/>
    <w:rsid w:val="00042DAF"/>
    <w:rsid w:val="000435F8"/>
    <w:rsid w:val="0004368B"/>
    <w:rsid w:val="000436FF"/>
    <w:rsid w:val="00043897"/>
    <w:rsid w:val="00043BC7"/>
    <w:rsid w:val="00043BE6"/>
    <w:rsid w:val="00044B3B"/>
    <w:rsid w:val="00044B4B"/>
    <w:rsid w:val="00044C6B"/>
    <w:rsid w:val="00044DC4"/>
    <w:rsid w:val="000450E7"/>
    <w:rsid w:val="0004521B"/>
    <w:rsid w:val="000453B5"/>
    <w:rsid w:val="00045615"/>
    <w:rsid w:val="00045A49"/>
    <w:rsid w:val="00046142"/>
    <w:rsid w:val="00046676"/>
    <w:rsid w:val="00046FD4"/>
    <w:rsid w:val="000477C9"/>
    <w:rsid w:val="000478A8"/>
    <w:rsid w:val="00047B3F"/>
    <w:rsid w:val="00047B8B"/>
    <w:rsid w:val="00047BD0"/>
    <w:rsid w:val="00047DEC"/>
    <w:rsid w:val="0005000A"/>
    <w:rsid w:val="000504AD"/>
    <w:rsid w:val="00050574"/>
    <w:rsid w:val="0005081C"/>
    <w:rsid w:val="00050BC6"/>
    <w:rsid w:val="00050E27"/>
    <w:rsid w:val="00051348"/>
    <w:rsid w:val="00051463"/>
    <w:rsid w:val="0005167B"/>
    <w:rsid w:val="00051690"/>
    <w:rsid w:val="000516E6"/>
    <w:rsid w:val="000518DA"/>
    <w:rsid w:val="00051D74"/>
    <w:rsid w:val="00051EC3"/>
    <w:rsid w:val="000522F4"/>
    <w:rsid w:val="0005246C"/>
    <w:rsid w:val="0005250E"/>
    <w:rsid w:val="000525C3"/>
    <w:rsid w:val="000526D9"/>
    <w:rsid w:val="00052BCF"/>
    <w:rsid w:val="00052C9E"/>
    <w:rsid w:val="00052E40"/>
    <w:rsid w:val="00052FA3"/>
    <w:rsid w:val="0005307C"/>
    <w:rsid w:val="00053B2E"/>
    <w:rsid w:val="00053CA5"/>
    <w:rsid w:val="00054444"/>
    <w:rsid w:val="00054708"/>
    <w:rsid w:val="00054F94"/>
    <w:rsid w:val="000551AC"/>
    <w:rsid w:val="0005521D"/>
    <w:rsid w:val="000552F1"/>
    <w:rsid w:val="000553C1"/>
    <w:rsid w:val="000554F3"/>
    <w:rsid w:val="00055C15"/>
    <w:rsid w:val="0005606C"/>
    <w:rsid w:val="00056749"/>
    <w:rsid w:val="00056888"/>
    <w:rsid w:val="00056891"/>
    <w:rsid w:val="00056BCF"/>
    <w:rsid w:val="00056C98"/>
    <w:rsid w:val="00056D4B"/>
    <w:rsid w:val="00056E25"/>
    <w:rsid w:val="0005700B"/>
    <w:rsid w:val="00057041"/>
    <w:rsid w:val="00057154"/>
    <w:rsid w:val="0005720B"/>
    <w:rsid w:val="00057784"/>
    <w:rsid w:val="0005778A"/>
    <w:rsid w:val="00057F27"/>
    <w:rsid w:val="000602FB"/>
    <w:rsid w:val="000604F6"/>
    <w:rsid w:val="00060583"/>
    <w:rsid w:val="00060A25"/>
    <w:rsid w:val="00061001"/>
    <w:rsid w:val="0006158F"/>
    <w:rsid w:val="00061D66"/>
    <w:rsid w:val="00061DF5"/>
    <w:rsid w:val="00061E80"/>
    <w:rsid w:val="00061F23"/>
    <w:rsid w:val="00061FC3"/>
    <w:rsid w:val="000620A6"/>
    <w:rsid w:val="0006255A"/>
    <w:rsid w:val="0006257F"/>
    <w:rsid w:val="000628B0"/>
    <w:rsid w:val="00062938"/>
    <w:rsid w:val="00062982"/>
    <w:rsid w:val="00062AB3"/>
    <w:rsid w:val="00062B73"/>
    <w:rsid w:val="00062BB0"/>
    <w:rsid w:val="00063221"/>
    <w:rsid w:val="0006334C"/>
    <w:rsid w:val="000635ED"/>
    <w:rsid w:val="000635EF"/>
    <w:rsid w:val="00063639"/>
    <w:rsid w:val="000637F0"/>
    <w:rsid w:val="00063950"/>
    <w:rsid w:val="00063E38"/>
    <w:rsid w:val="00063E86"/>
    <w:rsid w:val="00063F41"/>
    <w:rsid w:val="00064363"/>
    <w:rsid w:val="000644DD"/>
    <w:rsid w:val="000644EC"/>
    <w:rsid w:val="00064574"/>
    <w:rsid w:val="000645A7"/>
    <w:rsid w:val="00064612"/>
    <w:rsid w:val="00064A91"/>
    <w:rsid w:val="000652CD"/>
    <w:rsid w:val="00065AF8"/>
    <w:rsid w:val="00065D8D"/>
    <w:rsid w:val="0006604C"/>
    <w:rsid w:val="00066065"/>
    <w:rsid w:val="00066A7B"/>
    <w:rsid w:val="00066EED"/>
    <w:rsid w:val="000672B1"/>
    <w:rsid w:val="00067488"/>
    <w:rsid w:val="0006754F"/>
    <w:rsid w:val="00067A4C"/>
    <w:rsid w:val="00067CB2"/>
    <w:rsid w:val="00067E4F"/>
    <w:rsid w:val="000700FB"/>
    <w:rsid w:val="000701AB"/>
    <w:rsid w:val="000704F6"/>
    <w:rsid w:val="00070A42"/>
    <w:rsid w:val="00070A9C"/>
    <w:rsid w:val="00070D18"/>
    <w:rsid w:val="00071722"/>
    <w:rsid w:val="0007185A"/>
    <w:rsid w:val="0007186F"/>
    <w:rsid w:val="000719DE"/>
    <w:rsid w:val="00071A75"/>
    <w:rsid w:val="00071B5F"/>
    <w:rsid w:val="00071EB2"/>
    <w:rsid w:val="000725A9"/>
    <w:rsid w:val="00072737"/>
    <w:rsid w:val="000727D4"/>
    <w:rsid w:val="00072D69"/>
    <w:rsid w:val="00073265"/>
    <w:rsid w:val="000734F5"/>
    <w:rsid w:val="00073533"/>
    <w:rsid w:val="000735C0"/>
    <w:rsid w:val="000736EF"/>
    <w:rsid w:val="00073889"/>
    <w:rsid w:val="000738A4"/>
    <w:rsid w:val="0007398B"/>
    <w:rsid w:val="00073A33"/>
    <w:rsid w:val="00073C9F"/>
    <w:rsid w:val="00073CE2"/>
    <w:rsid w:val="00074039"/>
    <w:rsid w:val="00074129"/>
    <w:rsid w:val="000743C3"/>
    <w:rsid w:val="00074431"/>
    <w:rsid w:val="000745B9"/>
    <w:rsid w:val="00074CC4"/>
    <w:rsid w:val="00074D04"/>
    <w:rsid w:val="00075316"/>
    <w:rsid w:val="00075599"/>
    <w:rsid w:val="000756F8"/>
    <w:rsid w:val="00075A8F"/>
    <w:rsid w:val="00075D76"/>
    <w:rsid w:val="00075EA6"/>
    <w:rsid w:val="00076156"/>
    <w:rsid w:val="00076498"/>
    <w:rsid w:val="0007665C"/>
    <w:rsid w:val="00076797"/>
    <w:rsid w:val="00076EDB"/>
    <w:rsid w:val="0007717A"/>
    <w:rsid w:val="0007717D"/>
    <w:rsid w:val="000772BD"/>
    <w:rsid w:val="00077508"/>
    <w:rsid w:val="00077511"/>
    <w:rsid w:val="00077595"/>
    <w:rsid w:val="000776BD"/>
    <w:rsid w:val="00077E96"/>
    <w:rsid w:val="00080204"/>
    <w:rsid w:val="0008021E"/>
    <w:rsid w:val="000802C2"/>
    <w:rsid w:val="00080326"/>
    <w:rsid w:val="00080793"/>
    <w:rsid w:val="00080AE2"/>
    <w:rsid w:val="00080B69"/>
    <w:rsid w:val="00080FD1"/>
    <w:rsid w:val="0008132A"/>
    <w:rsid w:val="000817AD"/>
    <w:rsid w:val="00081942"/>
    <w:rsid w:val="00081E17"/>
    <w:rsid w:val="00081E26"/>
    <w:rsid w:val="00081ECA"/>
    <w:rsid w:val="00081FBE"/>
    <w:rsid w:val="00081FC5"/>
    <w:rsid w:val="00082158"/>
    <w:rsid w:val="0008275D"/>
    <w:rsid w:val="00082978"/>
    <w:rsid w:val="00082B04"/>
    <w:rsid w:val="00082B06"/>
    <w:rsid w:val="00082F99"/>
    <w:rsid w:val="00083170"/>
    <w:rsid w:val="00083205"/>
    <w:rsid w:val="0008363B"/>
    <w:rsid w:val="000838BC"/>
    <w:rsid w:val="00083AB5"/>
    <w:rsid w:val="00083B41"/>
    <w:rsid w:val="00084372"/>
    <w:rsid w:val="0008438E"/>
    <w:rsid w:val="0008454F"/>
    <w:rsid w:val="000847BF"/>
    <w:rsid w:val="00084C5D"/>
    <w:rsid w:val="00084E14"/>
    <w:rsid w:val="00084F21"/>
    <w:rsid w:val="00085352"/>
    <w:rsid w:val="00085392"/>
    <w:rsid w:val="00085486"/>
    <w:rsid w:val="00085F0D"/>
    <w:rsid w:val="000862C5"/>
    <w:rsid w:val="00086591"/>
    <w:rsid w:val="00086A1F"/>
    <w:rsid w:val="00086AE0"/>
    <w:rsid w:val="00086B99"/>
    <w:rsid w:val="00086D69"/>
    <w:rsid w:val="00086EC3"/>
    <w:rsid w:val="00086F1C"/>
    <w:rsid w:val="000875E8"/>
    <w:rsid w:val="00087914"/>
    <w:rsid w:val="00087966"/>
    <w:rsid w:val="00087C72"/>
    <w:rsid w:val="00087D00"/>
    <w:rsid w:val="00087E2F"/>
    <w:rsid w:val="00090740"/>
    <w:rsid w:val="00090847"/>
    <w:rsid w:val="00090C2F"/>
    <w:rsid w:val="00090D44"/>
    <w:rsid w:val="000911CB"/>
    <w:rsid w:val="00091213"/>
    <w:rsid w:val="00091442"/>
    <w:rsid w:val="00091612"/>
    <w:rsid w:val="000918A3"/>
    <w:rsid w:val="000918CB"/>
    <w:rsid w:val="0009195A"/>
    <w:rsid w:val="00091970"/>
    <w:rsid w:val="000919B0"/>
    <w:rsid w:val="00092091"/>
    <w:rsid w:val="000924ED"/>
    <w:rsid w:val="00092A1A"/>
    <w:rsid w:val="000937B3"/>
    <w:rsid w:val="000939DF"/>
    <w:rsid w:val="00093A8F"/>
    <w:rsid w:val="00093DE3"/>
    <w:rsid w:val="00094055"/>
    <w:rsid w:val="00094095"/>
    <w:rsid w:val="0009423C"/>
    <w:rsid w:val="000948EE"/>
    <w:rsid w:val="0009495C"/>
    <w:rsid w:val="000949A3"/>
    <w:rsid w:val="00094F2A"/>
    <w:rsid w:val="000954F6"/>
    <w:rsid w:val="00095677"/>
    <w:rsid w:val="000956F0"/>
    <w:rsid w:val="00095D94"/>
    <w:rsid w:val="00095DF1"/>
    <w:rsid w:val="00095E07"/>
    <w:rsid w:val="00096223"/>
    <w:rsid w:val="00096230"/>
    <w:rsid w:val="000969F7"/>
    <w:rsid w:val="00096F9A"/>
    <w:rsid w:val="00096F9B"/>
    <w:rsid w:val="000973A3"/>
    <w:rsid w:val="0009780C"/>
    <w:rsid w:val="000979DB"/>
    <w:rsid w:val="00097BEF"/>
    <w:rsid w:val="000A0477"/>
    <w:rsid w:val="000A04BE"/>
    <w:rsid w:val="000A0708"/>
    <w:rsid w:val="000A08B8"/>
    <w:rsid w:val="000A08D3"/>
    <w:rsid w:val="000A0985"/>
    <w:rsid w:val="000A0E5F"/>
    <w:rsid w:val="000A0F3E"/>
    <w:rsid w:val="000A1037"/>
    <w:rsid w:val="000A15BF"/>
    <w:rsid w:val="000A1616"/>
    <w:rsid w:val="000A198E"/>
    <w:rsid w:val="000A1BFC"/>
    <w:rsid w:val="000A2182"/>
    <w:rsid w:val="000A2199"/>
    <w:rsid w:val="000A2675"/>
    <w:rsid w:val="000A2819"/>
    <w:rsid w:val="000A2889"/>
    <w:rsid w:val="000A2AFB"/>
    <w:rsid w:val="000A2B21"/>
    <w:rsid w:val="000A2D2F"/>
    <w:rsid w:val="000A2D5B"/>
    <w:rsid w:val="000A3105"/>
    <w:rsid w:val="000A3E3F"/>
    <w:rsid w:val="000A4099"/>
    <w:rsid w:val="000A423E"/>
    <w:rsid w:val="000A4340"/>
    <w:rsid w:val="000A44F7"/>
    <w:rsid w:val="000A47EF"/>
    <w:rsid w:val="000A498A"/>
    <w:rsid w:val="000A5014"/>
    <w:rsid w:val="000A521A"/>
    <w:rsid w:val="000A55D0"/>
    <w:rsid w:val="000A574D"/>
    <w:rsid w:val="000A592A"/>
    <w:rsid w:val="000A627B"/>
    <w:rsid w:val="000A6A77"/>
    <w:rsid w:val="000A6BBD"/>
    <w:rsid w:val="000A6F54"/>
    <w:rsid w:val="000A722A"/>
    <w:rsid w:val="000A7635"/>
    <w:rsid w:val="000A783B"/>
    <w:rsid w:val="000A7865"/>
    <w:rsid w:val="000A7A5E"/>
    <w:rsid w:val="000A7AEE"/>
    <w:rsid w:val="000A7C34"/>
    <w:rsid w:val="000B0023"/>
    <w:rsid w:val="000B098D"/>
    <w:rsid w:val="000B0A6C"/>
    <w:rsid w:val="000B1611"/>
    <w:rsid w:val="000B1B4A"/>
    <w:rsid w:val="000B1D15"/>
    <w:rsid w:val="000B1DDC"/>
    <w:rsid w:val="000B1F30"/>
    <w:rsid w:val="000B24C2"/>
    <w:rsid w:val="000B25C1"/>
    <w:rsid w:val="000B28B9"/>
    <w:rsid w:val="000B3291"/>
    <w:rsid w:val="000B32A6"/>
    <w:rsid w:val="000B32D4"/>
    <w:rsid w:val="000B3470"/>
    <w:rsid w:val="000B39A8"/>
    <w:rsid w:val="000B3C39"/>
    <w:rsid w:val="000B3DAF"/>
    <w:rsid w:val="000B423C"/>
    <w:rsid w:val="000B433A"/>
    <w:rsid w:val="000B4399"/>
    <w:rsid w:val="000B4426"/>
    <w:rsid w:val="000B46E1"/>
    <w:rsid w:val="000B49F3"/>
    <w:rsid w:val="000B4F5F"/>
    <w:rsid w:val="000B51E5"/>
    <w:rsid w:val="000B5449"/>
    <w:rsid w:val="000B5502"/>
    <w:rsid w:val="000B5CF5"/>
    <w:rsid w:val="000B65A8"/>
    <w:rsid w:val="000B6730"/>
    <w:rsid w:val="000B6BAD"/>
    <w:rsid w:val="000B6E9D"/>
    <w:rsid w:val="000B7206"/>
    <w:rsid w:val="000B7E5D"/>
    <w:rsid w:val="000B7F6B"/>
    <w:rsid w:val="000B7FF0"/>
    <w:rsid w:val="000C004B"/>
    <w:rsid w:val="000C0117"/>
    <w:rsid w:val="000C01DA"/>
    <w:rsid w:val="000C0214"/>
    <w:rsid w:val="000C0504"/>
    <w:rsid w:val="000C05DD"/>
    <w:rsid w:val="000C08E0"/>
    <w:rsid w:val="000C0910"/>
    <w:rsid w:val="000C0CA4"/>
    <w:rsid w:val="000C0D37"/>
    <w:rsid w:val="000C0F77"/>
    <w:rsid w:val="000C0FB3"/>
    <w:rsid w:val="000C130E"/>
    <w:rsid w:val="000C1586"/>
    <w:rsid w:val="000C15CB"/>
    <w:rsid w:val="000C1610"/>
    <w:rsid w:val="000C164B"/>
    <w:rsid w:val="000C19EE"/>
    <w:rsid w:val="000C1A9D"/>
    <w:rsid w:val="000C2614"/>
    <w:rsid w:val="000C2ACF"/>
    <w:rsid w:val="000C335B"/>
    <w:rsid w:val="000C33BE"/>
    <w:rsid w:val="000C3849"/>
    <w:rsid w:val="000C3EDD"/>
    <w:rsid w:val="000C40B7"/>
    <w:rsid w:val="000C432A"/>
    <w:rsid w:val="000C473C"/>
    <w:rsid w:val="000C48E6"/>
    <w:rsid w:val="000C4C10"/>
    <w:rsid w:val="000C4DC0"/>
    <w:rsid w:val="000C52EC"/>
    <w:rsid w:val="000C5707"/>
    <w:rsid w:val="000C59E7"/>
    <w:rsid w:val="000C5B00"/>
    <w:rsid w:val="000C5B69"/>
    <w:rsid w:val="000C5D52"/>
    <w:rsid w:val="000C617C"/>
    <w:rsid w:val="000C63B8"/>
    <w:rsid w:val="000C63C0"/>
    <w:rsid w:val="000C6480"/>
    <w:rsid w:val="000C6FBD"/>
    <w:rsid w:val="000C7205"/>
    <w:rsid w:val="000C73CC"/>
    <w:rsid w:val="000C7902"/>
    <w:rsid w:val="000C7A5E"/>
    <w:rsid w:val="000C7CE1"/>
    <w:rsid w:val="000D01C6"/>
    <w:rsid w:val="000D03CE"/>
    <w:rsid w:val="000D050D"/>
    <w:rsid w:val="000D0730"/>
    <w:rsid w:val="000D076C"/>
    <w:rsid w:val="000D0D2A"/>
    <w:rsid w:val="000D0D84"/>
    <w:rsid w:val="000D1010"/>
    <w:rsid w:val="000D19CE"/>
    <w:rsid w:val="000D1E53"/>
    <w:rsid w:val="000D21BA"/>
    <w:rsid w:val="000D287B"/>
    <w:rsid w:val="000D2917"/>
    <w:rsid w:val="000D2C2F"/>
    <w:rsid w:val="000D2DCB"/>
    <w:rsid w:val="000D2F74"/>
    <w:rsid w:val="000D3028"/>
    <w:rsid w:val="000D36C5"/>
    <w:rsid w:val="000D3949"/>
    <w:rsid w:val="000D3D94"/>
    <w:rsid w:val="000D3DFD"/>
    <w:rsid w:val="000D4310"/>
    <w:rsid w:val="000D4396"/>
    <w:rsid w:val="000D4398"/>
    <w:rsid w:val="000D452C"/>
    <w:rsid w:val="000D4821"/>
    <w:rsid w:val="000D4A92"/>
    <w:rsid w:val="000D4AE3"/>
    <w:rsid w:val="000D4D6C"/>
    <w:rsid w:val="000D4FF4"/>
    <w:rsid w:val="000D5907"/>
    <w:rsid w:val="000D5AE7"/>
    <w:rsid w:val="000D64B1"/>
    <w:rsid w:val="000D64BA"/>
    <w:rsid w:val="000D6809"/>
    <w:rsid w:val="000D6829"/>
    <w:rsid w:val="000D6E4E"/>
    <w:rsid w:val="000D77FD"/>
    <w:rsid w:val="000D7943"/>
    <w:rsid w:val="000D7B3F"/>
    <w:rsid w:val="000D7C4A"/>
    <w:rsid w:val="000E03BE"/>
    <w:rsid w:val="000E0665"/>
    <w:rsid w:val="000E07CF"/>
    <w:rsid w:val="000E088D"/>
    <w:rsid w:val="000E08E6"/>
    <w:rsid w:val="000E0949"/>
    <w:rsid w:val="000E0D1A"/>
    <w:rsid w:val="000E17DC"/>
    <w:rsid w:val="000E1E2F"/>
    <w:rsid w:val="000E1FE2"/>
    <w:rsid w:val="000E2519"/>
    <w:rsid w:val="000E2A55"/>
    <w:rsid w:val="000E2BBC"/>
    <w:rsid w:val="000E2CD6"/>
    <w:rsid w:val="000E2FF2"/>
    <w:rsid w:val="000E301A"/>
    <w:rsid w:val="000E318E"/>
    <w:rsid w:val="000E3252"/>
    <w:rsid w:val="000E3968"/>
    <w:rsid w:val="000E3C85"/>
    <w:rsid w:val="000E3F41"/>
    <w:rsid w:val="000E4117"/>
    <w:rsid w:val="000E4197"/>
    <w:rsid w:val="000E41D5"/>
    <w:rsid w:val="000E44C0"/>
    <w:rsid w:val="000E45F0"/>
    <w:rsid w:val="000E4721"/>
    <w:rsid w:val="000E48B4"/>
    <w:rsid w:val="000E4BED"/>
    <w:rsid w:val="000E4D49"/>
    <w:rsid w:val="000E4D4F"/>
    <w:rsid w:val="000E516D"/>
    <w:rsid w:val="000E5256"/>
    <w:rsid w:val="000E5840"/>
    <w:rsid w:val="000E5AA5"/>
    <w:rsid w:val="000E5D67"/>
    <w:rsid w:val="000E5E00"/>
    <w:rsid w:val="000E5E16"/>
    <w:rsid w:val="000E5F14"/>
    <w:rsid w:val="000E6AF6"/>
    <w:rsid w:val="000E6D4C"/>
    <w:rsid w:val="000E6E02"/>
    <w:rsid w:val="000E7084"/>
    <w:rsid w:val="000E711F"/>
    <w:rsid w:val="000E74AB"/>
    <w:rsid w:val="000E79F2"/>
    <w:rsid w:val="000E7EA6"/>
    <w:rsid w:val="000E7F13"/>
    <w:rsid w:val="000F0084"/>
    <w:rsid w:val="000F0116"/>
    <w:rsid w:val="000F0456"/>
    <w:rsid w:val="000F0B71"/>
    <w:rsid w:val="000F0D88"/>
    <w:rsid w:val="000F0FD4"/>
    <w:rsid w:val="000F10F7"/>
    <w:rsid w:val="000F119B"/>
    <w:rsid w:val="000F1467"/>
    <w:rsid w:val="000F1F9D"/>
    <w:rsid w:val="000F2035"/>
    <w:rsid w:val="000F250C"/>
    <w:rsid w:val="000F259A"/>
    <w:rsid w:val="000F26CC"/>
    <w:rsid w:val="000F2906"/>
    <w:rsid w:val="000F2A5B"/>
    <w:rsid w:val="000F2A9B"/>
    <w:rsid w:val="000F2AC7"/>
    <w:rsid w:val="000F2EF1"/>
    <w:rsid w:val="000F3237"/>
    <w:rsid w:val="000F37F3"/>
    <w:rsid w:val="000F3924"/>
    <w:rsid w:val="000F4132"/>
    <w:rsid w:val="000F43CC"/>
    <w:rsid w:val="000F4C1C"/>
    <w:rsid w:val="000F4C7E"/>
    <w:rsid w:val="000F4CE6"/>
    <w:rsid w:val="000F4E39"/>
    <w:rsid w:val="000F4F96"/>
    <w:rsid w:val="000F53E0"/>
    <w:rsid w:val="000F58F9"/>
    <w:rsid w:val="000F5D15"/>
    <w:rsid w:val="000F5E1C"/>
    <w:rsid w:val="000F61CF"/>
    <w:rsid w:val="000F62EF"/>
    <w:rsid w:val="000F66A8"/>
    <w:rsid w:val="000F68B0"/>
    <w:rsid w:val="000F6A13"/>
    <w:rsid w:val="000F6A2E"/>
    <w:rsid w:val="000F6AD9"/>
    <w:rsid w:val="000F6D0D"/>
    <w:rsid w:val="000F7190"/>
    <w:rsid w:val="000F7A54"/>
    <w:rsid w:val="00100057"/>
    <w:rsid w:val="001000F8"/>
    <w:rsid w:val="001005DE"/>
    <w:rsid w:val="00100E87"/>
    <w:rsid w:val="00101406"/>
    <w:rsid w:val="001016C2"/>
    <w:rsid w:val="00101C3B"/>
    <w:rsid w:val="00101E6A"/>
    <w:rsid w:val="00101EA5"/>
    <w:rsid w:val="0010207D"/>
    <w:rsid w:val="00102349"/>
    <w:rsid w:val="00102351"/>
    <w:rsid w:val="001028A7"/>
    <w:rsid w:val="001028B1"/>
    <w:rsid w:val="00102A1D"/>
    <w:rsid w:val="00102B37"/>
    <w:rsid w:val="00102B4D"/>
    <w:rsid w:val="001031DF"/>
    <w:rsid w:val="0010346B"/>
    <w:rsid w:val="00103810"/>
    <w:rsid w:val="001038AD"/>
    <w:rsid w:val="001038B7"/>
    <w:rsid w:val="0010390B"/>
    <w:rsid w:val="00103AE9"/>
    <w:rsid w:val="00103ECB"/>
    <w:rsid w:val="0010412A"/>
    <w:rsid w:val="0010433D"/>
    <w:rsid w:val="0010454A"/>
    <w:rsid w:val="0010474C"/>
    <w:rsid w:val="001051DF"/>
    <w:rsid w:val="0010535A"/>
    <w:rsid w:val="00105413"/>
    <w:rsid w:val="001056CB"/>
    <w:rsid w:val="00105B75"/>
    <w:rsid w:val="00105D74"/>
    <w:rsid w:val="001061CD"/>
    <w:rsid w:val="00106390"/>
    <w:rsid w:val="001066A0"/>
    <w:rsid w:val="00106743"/>
    <w:rsid w:val="001067C5"/>
    <w:rsid w:val="0010683C"/>
    <w:rsid w:val="00106A32"/>
    <w:rsid w:val="00106C5F"/>
    <w:rsid w:val="00106FDC"/>
    <w:rsid w:val="00107219"/>
    <w:rsid w:val="0010738A"/>
    <w:rsid w:val="0010765C"/>
    <w:rsid w:val="001076A2"/>
    <w:rsid w:val="00107B81"/>
    <w:rsid w:val="00107E25"/>
    <w:rsid w:val="00107E9E"/>
    <w:rsid w:val="001109B0"/>
    <w:rsid w:val="00110B25"/>
    <w:rsid w:val="00110F65"/>
    <w:rsid w:val="00111052"/>
    <w:rsid w:val="001112C8"/>
    <w:rsid w:val="0011148E"/>
    <w:rsid w:val="001119E4"/>
    <w:rsid w:val="00111BFA"/>
    <w:rsid w:val="00111E34"/>
    <w:rsid w:val="001122EB"/>
    <w:rsid w:val="001127E2"/>
    <w:rsid w:val="001129CA"/>
    <w:rsid w:val="00112A00"/>
    <w:rsid w:val="00112ABF"/>
    <w:rsid w:val="00112C2A"/>
    <w:rsid w:val="00112C66"/>
    <w:rsid w:val="00112F53"/>
    <w:rsid w:val="001130B6"/>
    <w:rsid w:val="00113330"/>
    <w:rsid w:val="0011348E"/>
    <w:rsid w:val="001134A2"/>
    <w:rsid w:val="001138A7"/>
    <w:rsid w:val="00113CEB"/>
    <w:rsid w:val="00114254"/>
    <w:rsid w:val="001145C3"/>
    <w:rsid w:val="001148D8"/>
    <w:rsid w:val="00114994"/>
    <w:rsid w:val="0011499F"/>
    <w:rsid w:val="00114B0E"/>
    <w:rsid w:val="00114B6E"/>
    <w:rsid w:val="00114BA5"/>
    <w:rsid w:val="00114DFD"/>
    <w:rsid w:val="00114E09"/>
    <w:rsid w:val="00114E67"/>
    <w:rsid w:val="0011514A"/>
    <w:rsid w:val="0011527C"/>
    <w:rsid w:val="00115370"/>
    <w:rsid w:val="00115BCA"/>
    <w:rsid w:val="00115C74"/>
    <w:rsid w:val="00115CEB"/>
    <w:rsid w:val="00115D05"/>
    <w:rsid w:val="00115FFB"/>
    <w:rsid w:val="001160F4"/>
    <w:rsid w:val="00116262"/>
    <w:rsid w:val="001164FF"/>
    <w:rsid w:val="00116511"/>
    <w:rsid w:val="00116789"/>
    <w:rsid w:val="001168BB"/>
    <w:rsid w:val="001169C5"/>
    <w:rsid w:val="00116FA7"/>
    <w:rsid w:val="001171FD"/>
    <w:rsid w:val="0011732B"/>
    <w:rsid w:val="00117831"/>
    <w:rsid w:val="00117839"/>
    <w:rsid w:val="00120775"/>
    <w:rsid w:val="00120A58"/>
    <w:rsid w:val="00120D43"/>
    <w:rsid w:val="00120E15"/>
    <w:rsid w:val="0012107F"/>
    <w:rsid w:val="0012149C"/>
    <w:rsid w:val="0012162A"/>
    <w:rsid w:val="001216C8"/>
    <w:rsid w:val="001218D1"/>
    <w:rsid w:val="00121BD7"/>
    <w:rsid w:val="00121CEB"/>
    <w:rsid w:val="00121DF3"/>
    <w:rsid w:val="001223A0"/>
    <w:rsid w:val="001223C9"/>
    <w:rsid w:val="00122514"/>
    <w:rsid w:val="00122701"/>
    <w:rsid w:val="00122762"/>
    <w:rsid w:val="001227E7"/>
    <w:rsid w:val="00122EE4"/>
    <w:rsid w:val="0012316B"/>
    <w:rsid w:val="00123181"/>
    <w:rsid w:val="0012337E"/>
    <w:rsid w:val="001236AE"/>
    <w:rsid w:val="0012393B"/>
    <w:rsid w:val="00123D7E"/>
    <w:rsid w:val="00123DE6"/>
    <w:rsid w:val="0012416F"/>
    <w:rsid w:val="001245C3"/>
    <w:rsid w:val="001246B8"/>
    <w:rsid w:val="00124DF9"/>
    <w:rsid w:val="00124EFA"/>
    <w:rsid w:val="00124F45"/>
    <w:rsid w:val="00125192"/>
    <w:rsid w:val="001259F3"/>
    <w:rsid w:val="00125A67"/>
    <w:rsid w:val="00125B5F"/>
    <w:rsid w:val="00125E4C"/>
    <w:rsid w:val="00125E5B"/>
    <w:rsid w:val="001263A4"/>
    <w:rsid w:val="001263B6"/>
    <w:rsid w:val="001264C3"/>
    <w:rsid w:val="001265E8"/>
    <w:rsid w:val="00126830"/>
    <w:rsid w:val="0012694C"/>
    <w:rsid w:val="00126993"/>
    <w:rsid w:val="0012701E"/>
    <w:rsid w:val="00127ACE"/>
    <w:rsid w:val="00127F00"/>
    <w:rsid w:val="0013008B"/>
    <w:rsid w:val="00130663"/>
    <w:rsid w:val="0013074C"/>
    <w:rsid w:val="00130B8C"/>
    <w:rsid w:val="00130D61"/>
    <w:rsid w:val="00130F47"/>
    <w:rsid w:val="00130F7D"/>
    <w:rsid w:val="00130FA5"/>
    <w:rsid w:val="00131289"/>
    <w:rsid w:val="00131671"/>
    <w:rsid w:val="00131983"/>
    <w:rsid w:val="00131CB5"/>
    <w:rsid w:val="00131DCB"/>
    <w:rsid w:val="00131E8C"/>
    <w:rsid w:val="00132711"/>
    <w:rsid w:val="00132936"/>
    <w:rsid w:val="001329F1"/>
    <w:rsid w:val="00132A47"/>
    <w:rsid w:val="00132E13"/>
    <w:rsid w:val="001331E6"/>
    <w:rsid w:val="00133525"/>
    <w:rsid w:val="001336FC"/>
    <w:rsid w:val="00133754"/>
    <w:rsid w:val="00133796"/>
    <w:rsid w:val="00133F49"/>
    <w:rsid w:val="00133FC8"/>
    <w:rsid w:val="0013413F"/>
    <w:rsid w:val="001343B5"/>
    <w:rsid w:val="00134453"/>
    <w:rsid w:val="001344FA"/>
    <w:rsid w:val="00134FCA"/>
    <w:rsid w:val="001350BB"/>
    <w:rsid w:val="001352BF"/>
    <w:rsid w:val="001357B1"/>
    <w:rsid w:val="00135847"/>
    <w:rsid w:val="0013620E"/>
    <w:rsid w:val="00136553"/>
    <w:rsid w:val="00136B72"/>
    <w:rsid w:val="00136BE1"/>
    <w:rsid w:val="00136C53"/>
    <w:rsid w:val="001372E4"/>
    <w:rsid w:val="001373D0"/>
    <w:rsid w:val="0013792D"/>
    <w:rsid w:val="00137BB0"/>
    <w:rsid w:val="00137BCD"/>
    <w:rsid w:val="00137C6F"/>
    <w:rsid w:val="00137DB1"/>
    <w:rsid w:val="00137F8E"/>
    <w:rsid w:val="0014020E"/>
    <w:rsid w:val="00140356"/>
    <w:rsid w:val="00140564"/>
    <w:rsid w:val="001413A1"/>
    <w:rsid w:val="0014178B"/>
    <w:rsid w:val="0014198B"/>
    <w:rsid w:val="00142211"/>
    <w:rsid w:val="00142635"/>
    <w:rsid w:val="0014272A"/>
    <w:rsid w:val="00142735"/>
    <w:rsid w:val="001428B6"/>
    <w:rsid w:val="00142977"/>
    <w:rsid w:val="00142AC3"/>
    <w:rsid w:val="00142D79"/>
    <w:rsid w:val="00143336"/>
    <w:rsid w:val="00143506"/>
    <w:rsid w:val="001436F8"/>
    <w:rsid w:val="001437CA"/>
    <w:rsid w:val="00143AEC"/>
    <w:rsid w:val="00143F98"/>
    <w:rsid w:val="001443A4"/>
    <w:rsid w:val="001446D4"/>
    <w:rsid w:val="001447B8"/>
    <w:rsid w:val="00144AB3"/>
    <w:rsid w:val="00144EB0"/>
    <w:rsid w:val="00145037"/>
    <w:rsid w:val="00145199"/>
    <w:rsid w:val="001451D8"/>
    <w:rsid w:val="001451E0"/>
    <w:rsid w:val="0014523A"/>
    <w:rsid w:val="00145472"/>
    <w:rsid w:val="00145660"/>
    <w:rsid w:val="00145AB0"/>
    <w:rsid w:val="00145D88"/>
    <w:rsid w:val="001467D2"/>
    <w:rsid w:val="001467DA"/>
    <w:rsid w:val="001467F3"/>
    <w:rsid w:val="001470EF"/>
    <w:rsid w:val="0014776D"/>
    <w:rsid w:val="001479B9"/>
    <w:rsid w:val="00147B69"/>
    <w:rsid w:val="00147D5A"/>
    <w:rsid w:val="00147D95"/>
    <w:rsid w:val="00147E25"/>
    <w:rsid w:val="00147E5E"/>
    <w:rsid w:val="001503A4"/>
    <w:rsid w:val="001503FD"/>
    <w:rsid w:val="00150694"/>
    <w:rsid w:val="00150703"/>
    <w:rsid w:val="00150932"/>
    <w:rsid w:val="0015099A"/>
    <w:rsid w:val="00150A08"/>
    <w:rsid w:val="00150F71"/>
    <w:rsid w:val="0015128E"/>
    <w:rsid w:val="00152172"/>
    <w:rsid w:val="00152793"/>
    <w:rsid w:val="00153082"/>
    <w:rsid w:val="0015308B"/>
    <w:rsid w:val="0015323C"/>
    <w:rsid w:val="00153655"/>
    <w:rsid w:val="001536A7"/>
    <w:rsid w:val="00153988"/>
    <w:rsid w:val="00153B3D"/>
    <w:rsid w:val="00153E29"/>
    <w:rsid w:val="00154051"/>
    <w:rsid w:val="00154253"/>
    <w:rsid w:val="00154295"/>
    <w:rsid w:val="00154409"/>
    <w:rsid w:val="0015469E"/>
    <w:rsid w:val="001548A2"/>
    <w:rsid w:val="00154982"/>
    <w:rsid w:val="00154D42"/>
    <w:rsid w:val="00154D87"/>
    <w:rsid w:val="0015519A"/>
    <w:rsid w:val="00155311"/>
    <w:rsid w:val="00155461"/>
    <w:rsid w:val="00155B49"/>
    <w:rsid w:val="00155D1D"/>
    <w:rsid w:val="00155E73"/>
    <w:rsid w:val="00155F8F"/>
    <w:rsid w:val="00156741"/>
    <w:rsid w:val="00156880"/>
    <w:rsid w:val="00156917"/>
    <w:rsid w:val="00156C4B"/>
    <w:rsid w:val="00156F8C"/>
    <w:rsid w:val="001572AB"/>
    <w:rsid w:val="001573E6"/>
    <w:rsid w:val="001574A3"/>
    <w:rsid w:val="00157602"/>
    <w:rsid w:val="00157C8D"/>
    <w:rsid w:val="00157EF5"/>
    <w:rsid w:val="0016071B"/>
    <w:rsid w:val="00160752"/>
    <w:rsid w:val="00160C5C"/>
    <w:rsid w:val="00160DBE"/>
    <w:rsid w:val="00160DD1"/>
    <w:rsid w:val="00160E47"/>
    <w:rsid w:val="0016112B"/>
    <w:rsid w:val="0016170C"/>
    <w:rsid w:val="00161837"/>
    <w:rsid w:val="00161904"/>
    <w:rsid w:val="00161F39"/>
    <w:rsid w:val="00161FCD"/>
    <w:rsid w:val="00162820"/>
    <w:rsid w:val="001628B3"/>
    <w:rsid w:val="00162EEE"/>
    <w:rsid w:val="00163029"/>
    <w:rsid w:val="0016393B"/>
    <w:rsid w:val="00163B2E"/>
    <w:rsid w:val="00163E09"/>
    <w:rsid w:val="0016408D"/>
    <w:rsid w:val="001643A4"/>
    <w:rsid w:val="0016486C"/>
    <w:rsid w:val="00164F15"/>
    <w:rsid w:val="0016511A"/>
    <w:rsid w:val="001653FC"/>
    <w:rsid w:val="0016553B"/>
    <w:rsid w:val="00165639"/>
    <w:rsid w:val="00165DE9"/>
    <w:rsid w:val="00166137"/>
    <w:rsid w:val="00166457"/>
    <w:rsid w:val="00166790"/>
    <w:rsid w:val="0016684B"/>
    <w:rsid w:val="001668F5"/>
    <w:rsid w:val="00166B26"/>
    <w:rsid w:val="00166C10"/>
    <w:rsid w:val="00166E15"/>
    <w:rsid w:val="00167041"/>
    <w:rsid w:val="001671C2"/>
    <w:rsid w:val="00167336"/>
    <w:rsid w:val="00167381"/>
    <w:rsid w:val="0016769D"/>
    <w:rsid w:val="00167A30"/>
    <w:rsid w:val="00167BC7"/>
    <w:rsid w:val="00167BEC"/>
    <w:rsid w:val="00167F98"/>
    <w:rsid w:val="00170149"/>
    <w:rsid w:val="001701D1"/>
    <w:rsid w:val="001708AF"/>
    <w:rsid w:val="00170E0E"/>
    <w:rsid w:val="001717C9"/>
    <w:rsid w:val="0017234D"/>
    <w:rsid w:val="0017272E"/>
    <w:rsid w:val="001737AA"/>
    <w:rsid w:val="00173BE9"/>
    <w:rsid w:val="00173DF0"/>
    <w:rsid w:val="00173F77"/>
    <w:rsid w:val="00174285"/>
    <w:rsid w:val="001744CC"/>
    <w:rsid w:val="00174615"/>
    <w:rsid w:val="00174C16"/>
    <w:rsid w:val="00175144"/>
    <w:rsid w:val="00175271"/>
    <w:rsid w:val="0017539B"/>
    <w:rsid w:val="0017574F"/>
    <w:rsid w:val="00175ABA"/>
    <w:rsid w:val="00175EFE"/>
    <w:rsid w:val="0017615D"/>
    <w:rsid w:val="0017617D"/>
    <w:rsid w:val="001762DB"/>
    <w:rsid w:val="0017690C"/>
    <w:rsid w:val="001769B4"/>
    <w:rsid w:val="00176AB2"/>
    <w:rsid w:val="00176D79"/>
    <w:rsid w:val="00176E8F"/>
    <w:rsid w:val="001771EC"/>
    <w:rsid w:val="0017723B"/>
    <w:rsid w:val="001772DB"/>
    <w:rsid w:val="001776C3"/>
    <w:rsid w:val="0017791D"/>
    <w:rsid w:val="00177B23"/>
    <w:rsid w:val="0018056A"/>
    <w:rsid w:val="00180A0D"/>
    <w:rsid w:val="00180B23"/>
    <w:rsid w:val="00180B39"/>
    <w:rsid w:val="00180B5E"/>
    <w:rsid w:val="00180D3C"/>
    <w:rsid w:val="00180F2B"/>
    <w:rsid w:val="00180F5F"/>
    <w:rsid w:val="001810F3"/>
    <w:rsid w:val="00181201"/>
    <w:rsid w:val="00181303"/>
    <w:rsid w:val="001817F5"/>
    <w:rsid w:val="00181AD9"/>
    <w:rsid w:val="0018204F"/>
    <w:rsid w:val="00182232"/>
    <w:rsid w:val="0018231B"/>
    <w:rsid w:val="00182363"/>
    <w:rsid w:val="001827AD"/>
    <w:rsid w:val="0018286F"/>
    <w:rsid w:val="001828AD"/>
    <w:rsid w:val="00182B8C"/>
    <w:rsid w:val="00182C29"/>
    <w:rsid w:val="00182C71"/>
    <w:rsid w:val="001830FA"/>
    <w:rsid w:val="001834FD"/>
    <w:rsid w:val="001838E6"/>
    <w:rsid w:val="00183EDC"/>
    <w:rsid w:val="00184087"/>
    <w:rsid w:val="00184F0A"/>
    <w:rsid w:val="00184FF1"/>
    <w:rsid w:val="00185289"/>
    <w:rsid w:val="00185317"/>
    <w:rsid w:val="0018545B"/>
    <w:rsid w:val="001857C1"/>
    <w:rsid w:val="00185B34"/>
    <w:rsid w:val="00185BDE"/>
    <w:rsid w:val="00186075"/>
    <w:rsid w:val="001866B4"/>
    <w:rsid w:val="00186D34"/>
    <w:rsid w:val="0018713F"/>
    <w:rsid w:val="001872AE"/>
    <w:rsid w:val="00187634"/>
    <w:rsid w:val="00187688"/>
    <w:rsid w:val="00187EA3"/>
    <w:rsid w:val="00190703"/>
    <w:rsid w:val="00190BDE"/>
    <w:rsid w:val="00190FF3"/>
    <w:rsid w:val="0019148D"/>
    <w:rsid w:val="00191528"/>
    <w:rsid w:val="00191685"/>
    <w:rsid w:val="00191852"/>
    <w:rsid w:val="0019190A"/>
    <w:rsid w:val="001919BD"/>
    <w:rsid w:val="00191A05"/>
    <w:rsid w:val="00191AA3"/>
    <w:rsid w:val="00191C43"/>
    <w:rsid w:val="00191D1A"/>
    <w:rsid w:val="00192039"/>
    <w:rsid w:val="001921A9"/>
    <w:rsid w:val="001921C0"/>
    <w:rsid w:val="001924FB"/>
    <w:rsid w:val="00192563"/>
    <w:rsid w:val="001927A9"/>
    <w:rsid w:val="0019297C"/>
    <w:rsid w:val="00192A7C"/>
    <w:rsid w:val="00192D51"/>
    <w:rsid w:val="001932AD"/>
    <w:rsid w:val="0019347A"/>
    <w:rsid w:val="001936FB"/>
    <w:rsid w:val="00193807"/>
    <w:rsid w:val="0019397C"/>
    <w:rsid w:val="00193B4C"/>
    <w:rsid w:val="00193B53"/>
    <w:rsid w:val="00193B55"/>
    <w:rsid w:val="00193BDE"/>
    <w:rsid w:val="00194065"/>
    <w:rsid w:val="00194345"/>
    <w:rsid w:val="001943E8"/>
    <w:rsid w:val="0019460B"/>
    <w:rsid w:val="0019467C"/>
    <w:rsid w:val="00194A5E"/>
    <w:rsid w:val="00195672"/>
    <w:rsid w:val="0019571A"/>
    <w:rsid w:val="0019575F"/>
    <w:rsid w:val="00195858"/>
    <w:rsid w:val="001959E6"/>
    <w:rsid w:val="00195B45"/>
    <w:rsid w:val="00195EA6"/>
    <w:rsid w:val="00196316"/>
    <w:rsid w:val="001964BF"/>
    <w:rsid w:val="00196BC9"/>
    <w:rsid w:val="00196E96"/>
    <w:rsid w:val="00197083"/>
    <w:rsid w:val="001970E6"/>
    <w:rsid w:val="00197488"/>
    <w:rsid w:val="0019766A"/>
    <w:rsid w:val="00197AAB"/>
    <w:rsid w:val="00197BA6"/>
    <w:rsid w:val="00197D38"/>
    <w:rsid w:val="001A06A5"/>
    <w:rsid w:val="001A070B"/>
    <w:rsid w:val="001A07DF"/>
    <w:rsid w:val="001A08F4"/>
    <w:rsid w:val="001A0BBA"/>
    <w:rsid w:val="001A0C52"/>
    <w:rsid w:val="001A0DE4"/>
    <w:rsid w:val="001A0E0F"/>
    <w:rsid w:val="001A11F5"/>
    <w:rsid w:val="001A13E4"/>
    <w:rsid w:val="001A16BF"/>
    <w:rsid w:val="001A16CA"/>
    <w:rsid w:val="001A16E8"/>
    <w:rsid w:val="001A1763"/>
    <w:rsid w:val="001A18E8"/>
    <w:rsid w:val="001A1B6F"/>
    <w:rsid w:val="001A1D29"/>
    <w:rsid w:val="001A1E7C"/>
    <w:rsid w:val="001A22C4"/>
    <w:rsid w:val="001A2654"/>
    <w:rsid w:val="001A277E"/>
    <w:rsid w:val="001A288D"/>
    <w:rsid w:val="001A2DED"/>
    <w:rsid w:val="001A2E9F"/>
    <w:rsid w:val="001A2ED6"/>
    <w:rsid w:val="001A31BE"/>
    <w:rsid w:val="001A324D"/>
    <w:rsid w:val="001A3383"/>
    <w:rsid w:val="001A351A"/>
    <w:rsid w:val="001A35CD"/>
    <w:rsid w:val="001A3792"/>
    <w:rsid w:val="001A3E77"/>
    <w:rsid w:val="001A3FBD"/>
    <w:rsid w:val="001A4445"/>
    <w:rsid w:val="001A48F2"/>
    <w:rsid w:val="001A4E69"/>
    <w:rsid w:val="001A5230"/>
    <w:rsid w:val="001A5236"/>
    <w:rsid w:val="001A5312"/>
    <w:rsid w:val="001A541C"/>
    <w:rsid w:val="001A5470"/>
    <w:rsid w:val="001A5759"/>
    <w:rsid w:val="001A59FA"/>
    <w:rsid w:val="001A5CCB"/>
    <w:rsid w:val="001A5D44"/>
    <w:rsid w:val="001A6117"/>
    <w:rsid w:val="001A65AA"/>
    <w:rsid w:val="001A6C39"/>
    <w:rsid w:val="001A6C3C"/>
    <w:rsid w:val="001A6D9F"/>
    <w:rsid w:val="001A7030"/>
    <w:rsid w:val="001A71FA"/>
    <w:rsid w:val="001A726D"/>
    <w:rsid w:val="001A72A7"/>
    <w:rsid w:val="001A7556"/>
    <w:rsid w:val="001A75FF"/>
    <w:rsid w:val="001A7873"/>
    <w:rsid w:val="001A7918"/>
    <w:rsid w:val="001A7996"/>
    <w:rsid w:val="001A7B57"/>
    <w:rsid w:val="001A7D24"/>
    <w:rsid w:val="001A7E5C"/>
    <w:rsid w:val="001A7F1F"/>
    <w:rsid w:val="001B072E"/>
    <w:rsid w:val="001B0B5E"/>
    <w:rsid w:val="001B0BD5"/>
    <w:rsid w:val="001B0BF3"/>
    <w:rsid w:val="001B1029"/>
    <w:rsid w:val="001B104A"/>
    <w:rsid w:val="001B1151"/>
    <w:rsid w:val="001B12A7"/>
    <w:rsid w:val="001B178D"/>
    <w:rsid w:val="001B1B9F"/>
    <w:rsid w:val="001B1F78"/>
    <w:rsid w:val="001B218E"/>
    <w:rsid w:val="001B21EE"/>
    <w:rsid w:val="001B22F9"/>
    <w:rsid w:val="001B249D"/>
    <w:rsid w:val="001B260F"/>
    <w:rsid w:val="001B2687"/>
    <w:rsid w:val="001B2B70"/>
    <w:rsid w:val="001B2DDB"/>
    <w:rsid w:val="001B2E98"/>
    <w:rsid w:val="001B32EC"/>
    <w:rsid w:val="001B3986"/>
    <w:rsid w:val="001B4133"/>
    <w:rsid w:val="001B458A"/>
    <w:rsid w:val="001B45EA"/>
    <w:rsid w:val="001B4632"/>
    <w:rsid w:val="001B46CA"/>
    <w:rsid w:val="001B4768"/>
    <w:rsid w:val="001B49FC"/>
    <w:rsid w:val="001B4A6A"/>
    <w:rsid w:val="001B502A"/>
    <w:rsid w:val="001B5704"/>
    <w:rsid w:val="001B572C"/>
    <w:rsid w:val="001B5949"/>
    <w:rsid w:val="001B5D94"/>
    <w:rsid w:val="001B617D"/>
    <w:rsid w:val="001B698C"/>
    <w:rsid w:val="001B6E7E"/>
    <w:rsid w:val="001B6F53"/>
    <w:rsid w:val="001B74FD"/>
    <w:rsid w:val="001B773E"/>
    <w:rsid w:val="001B782A"/>
    <w:rsid w:val="001C025C"/>
    <w:rsid w:val="001C0D93"/>
    <w:rsid w:val="001C0FC3"/>
    <w:rsid w:val="001C137A"/>
    <w:rsid w:val="001C1416"/>
    <w:rsid w:val="001C142F"/>
    <w:rsid w:val="001C14D3"/>
    <w:rsid w:val="001C173A"/>
    <w:rsid w:val="001C1B62"/>
    <w:rsid w:val="001C1ED8"/>
    <w:rsid w:val="001C1F3D"/>
    <w:rsid w:val="001C2032"/>
    <w:rsid w:val="001C21D0"/>
    <w:rsid w:val="001C21E9"/>
    <w:rsid w:val="001C2589"/>
    <w:rsid w:val="001C2A7B"/>
    <w:rsid w:val="001C2D3F"/>
    <w:rsid w:val="001C2D86"/>
    <w:rsid w:val="001C3418"/>
    <w:rsid w:val="001C3544"/>
    <w:rsid w:val="001C38EA"/>
    <w:rsid w:val="001C3923"/>
    <w:rsid w:val="001C3BF8"/>
    <w:rsid w:val="001C4112"/>
    <w:rsid w:val="001C4F03"/>
    <w:rsid w:val="001C5222"/>
    <w:rsid w:val="001C54AD"/>
    <w:rsid w:val="001C553D"/>
    <w:rsid w:val="001C5727"/>
    <w:rsid w:val="001C5B7D"/>
    <w:rsid w:val="001C5D4F"/>
    <w:rsid w:val="001C5E22"/>
    <w:rsid w:val="001C6116"/>
    <w:rsid w:val="001C61B1"/>
    <w:rsid w:val="001C627F"/>
    <w:rsid w:val="001C6451"/>
    <w:rsid w:val="001C73DC"/>
    <w:rsid w:val="001C7673"/>
    <w:rsid w:val="001C779E"/>
    <w:rsid w:val="001C7910"/>
    <w:rsid w:val="001C7C71"/>
    <w:rsid w:val="001C7DB9"/>
    <w:rsid w:val="001D0156"/>
    <w:rsid w:val="001D0A58"/>
    <w:rsid w:val="001D104F"/>
    <w:rsid w:val="001D156A"/>
    <w:rsid w:val="001D1579"/>
    <w:rsid w:val="001D1842"/>
    <w:rsid w:val="001D1AC5"/>
    <w:rsid w:val="001D1E76"/>
    <w:rsid w:val="001D23FA"/>
    <w:rsid w:val="001D2A88"/>
    <w:rsid w:val="001D2E3E"/>
    <w:rsid w:val="001D2EB5"/>
    <w:rsid w:val="001D2F20"/>
    <w:rsid w:val="001D3324"/>
    <w:rsid w:val="001D380C"/>
    <w:rsid w:val="001D38DC"/>
    <w:rsid w:val="001D39EF"/>
    <w:rsid w:val="001D3FAC"/>
    <w:rsid w:val="001D4047"/>
    <w:rsid w:val="001D409C"/>
    <w:rsid w:val="001D439C"/>
    <w:rsid w:val="001D43A1"/>
    <w:rsid w:val="001D453A"/>
    <w:rsid w:val="001D5A63"/>
    <w:rsid w:val="001D5DA4"/>
    <w:rsid w:val="001D5E89"/>
    <w:rsid w:val="001D5F1A"/>
    <w:rsid w:val="001D5F23"/>
    <w:rsid w:val="001D635F"/>
    <w:rsid w:val="001D6845"/>
    <w:rsid w:val="001D6AA0"/>
    <w:rsid w:val="001D6B20"/>
    <w:rsid w:val="001D6C5F"/>
    <w:rsid w:val="001D719A"/>
    <w:rsid w:val="001D7279"/>
    <w:rsid w:val="001D7608"/>
    <w:rsid w:val="001D77B1"/>
    <w:rsid w:val="001D7955"/>
    <w:rsid w:val="001E0152"/>
    <w:rsid w:val="001E0908"/>
    <w:rsid w:val="001E0AC3"/>
    <w:rsid w:val="001E15AA"/>
    <w:rsid w:val="001E1957"/>
    <w:rsid w:val="001E1CAD"/>
    <w:rsid w:val="001E1ECB"/>
    <w:rsid w:val="001E2451"/>
    <w:rsid w:val="001E24ED"/>
    <w:rsid w:val="001E2666"/>
    <w:rsid w:val="001E29E1"/>
    <w:rsid w:val="001E2A36"/>
    <w:rsid w:val="001E2A95"/>
    <w:rsid w:val="001E2D27"/>
    <w:rsid w:val="001E2E6D"/>
    <w:rsid w:val="001E3901"/>
    <w:rsid w:val="001E3AA2"/>
    <w:rsid w:val="001E3FD6"/>
    <w:rsid w:val="001E4189"/>
    <w:rsid w:val="001E4D12"/>
    <w:rsid w:val="001E51F1"/>
    <w:rsid w:val="001E52FA"/>
    <w:rsid w:val="001E53C4"/>
    <w:rsid w:val="001E540A"/>
    <w:rsid w:val="001E5613"/>
    <w:rsid w:val="001E5843"/>
    <w:rsid w:val="001E5A13"/>
    <w:rsid w:val="001E6421"/>
    <w:rsid w:val="001E650E"/>
    <w:rsid w:val="001E654C"/>
    <w:rsid w:val="001E658F"/>
    <w:rsid w:val="001E7098"/>
    <w:rsid w:val="001E731E"/>
    <w:rsid w:val="001E78C4"/>
    <w:rsid w:val="001E7A25"/>
    <w:rsid w:val="001E7F16"/>
    <w:rsid w:val="001E7FB7"/>
    <w:rsid w:val="001F0A43"/>
    <w:rsid w:val="001F0A93"/>
    <w:rsid w:val="001F11DA"/>
    <w:rsid w:val="001F1289"/>
    <w:rsid w:val="001F1625"/>
    <w:rsid w:val="001F1D90"/>
    <w:rsid w:val="001F1F4B"/>
    <w:rsid w:val="001F1FA5"/>
    <w:rsid w:val="001F2405"/>
    <w:rsid w:val="001F280D"/>
    <w:rsid w:val="001F2A48"/>
    <w:rsid w:val="001F2F4C"/>
    <w:rsid w:val="001F2F62"/>
    <w:rsid w:val="001F330F"/>
    <w:rsid w:val="001F33FA"/>
    <w:rsid w:val="001F3471"/>
    <w:rsid w:val="001F3C59"/>
    <w:rsid w:val="001F3F79"/>
    <w:rsid w:val="001F458F"/>
    <w:rsid w:val="001F4948"/>
    <w:rsid w:val="001F4BF1"/>
    <w:rsid w:val="001F4EAD"/>
    <w:rsid w:val="001F4F27"/>
    <w:rsid w:val="001F53B7"/>
    <w:rsid w:val="001F593E"/>
    <w:rsid w:val="001F59EA"/>
    <w:rsid w:val="001F62E9"/>
    <w:rsid w:val="001F68F5"/>
    <w:rsid w:val="001F6A6F"/>
    <w:rsid w:val="001F766F"/>
    <w:rsid w:val="001F76E5"/>
    <w:rsid w:val="001F79F7"/>
    <w:rsid w:val="001F7F60"/>
    <w:rsid w:val="0020033D"/>
    <w:rsid w:val="00200554"/>
    <w:rsid w:val="0020080F"/>
    <w:rsid w:val="00200ABE"/>
    <w:rsid w:val="00200AE0"/>
    <w:rsid w:val="002010F4"/>
    <w:rsid w:val="0020131D"/>
    <w:rsid w:val="0020165E"/>
    <w:rsid w:val="0020166E"/>
    <w:rsid w:val="00201A1E"/>
    <w:rsid w:val="00201D4C"/>
    <w:rsid w:val="00201E64"/>
    <w:rsid w:val="00202343"/>
    <w:rsid w:val="0020292C"/>
    <w:rsid w:val="00202B5A"/>
    <w:rsid w:val="00202DA5"/>
    <w:rsid w:val="00202E0C"/>
    <w:rsid w:val="00203075"/>
    <w:rsid w:val="002030D4"/>
    <w:rsid w:val="00203415"/>
    <w:rsid w:val="0020394E"/>
    <w:rsid w:val="00203D4C"/>
    <w:rsid w:val="00203ED9"/>
    <w:rsid w:val="00204070"/>
    <w:rsid w:val="00204AB8"/>
    <w:rsid w:val="00204E26"/>
    <w:rsid w:val="00204FF0"/>
    <w:rsid w:val="00205732"/>
    <w:rsid w:val="00205962"/>
    <w:rsid w:val="00205ADB"/>
    <w:rsid w:val="00205E1D"/>
    <w:rsid w:val="002060F4"/>
    <w:rsid w:val="0020612A"/>
    <w:rsid w:val="00206495"/>
    <w:rsid w:val="00206765"/>
    <w:rsid w:val="00206A49"/>
    <w:rsid w:val="00206E54"/>
    <w:rsid w:val="0020772A"/>
    <w:rsid w:val="002077FB"/>
    <w:rsid w:val="00207AA4"/>
    <w:rsid w:val="0021015E"/>
    <w:rsid w:val="00210A84"/>
    <w:rsid w:val="00210AA4"/>
    <w:rsid w:val="00210AE9"/>
    <w:rsid w:val="00210B18"/>
    <w:rsid w:val="00210BC8"/>
    <w:rsid w:val="00210BEB"/>
    <w:rsid w:val="00210F4E"/>
    <w:rsid w:val="00210F8C"/>
    <w:rsid w:val="00211766"/>
    <w:rsid w:val="002119D5"/>
    <w:rsid w:val="00212328"/>
    <w:rsid w:val="002124A3"/>
    <w:rsid w:val="0021263B"/>
    <w:rsid w:val="00212789"/>
    <w:rsid w:val="00212922"/>
    <w:rsid w:val="0021311A"/>
    <w:rsid w:val="0021396F"/>
    <w:rsid w:val="00213B39"/>
    <w:rsid w:val="00213B5A"/>
    <w:rsid w:val="002140BF"/>
    <w:rsid w:val="002141CB"/>
    <w:rsid w:val="00214655"/>
    <w:rsid w:val="00214A27"/>
    <w:rsid w:val="002150C6"/>
    <w:rsid w:val="002151F1"/>
    <w:rsid w:val="00215717"/>
    <w:rsid w:val="00215ABC"/>
    <w:rsid w:val="00215BD0"/>
    <w:rsid w:val="0021612E"/>
    <w:rsid w:val="002163A8"/>
    <w:rsid w:val="00216574"/>
    <w:rsid w:val="00216C27"/>
    <w:rsid w:val="00216E9B"/>
    <w:rsid w:val="0021721A"/>
    <w:rsid w:val="002174E8"/>
    <w:rsid w:val="00217814"/>
    <w:rsid w:val="00217868"/>
    <w:rsid w:val="0021796F"/>
    <w:rsid w:val="00217DCB"/>
    <w:rsid w:val="00217F2E"/>
    <w:rsid w:val="002200E8"/>
    <w:rsid w:val="00220156"/>
    <w:rsid w:val="002202E2"/>
    <w:rsid w:val="00220796"/>
    <w:rsid w:val="002208F8"/>
    <w:rsid w:val="00220A8B"/>
    <w:rsid w:val="002219FB"/>
    <w:rsid w:val="00221ACF"/>
    <w:rsid w:val="00221C2D"/>
    <w:rsid w:val="00221E1A"/>
    <w:rsid w:val="00221EE5"/>
    <w:rsid w:val="00222068"/>
    <w:rsid w:val="00222726"/>
    <w:rsid w:val="00222D60"/>
    <w:rsid w:val="00222F5C"/>
    <w:rsid w:val="00222FFC"/>
    <w:rsid w:val="0022388B"/>
    <w:rsid w:val="002238B0"/>
    <w:rsid w:val="00223DC2"/>
    <w:rsid w:val="00223E81"/>
    <w:rsid w:val="00224086"/>
    <w:rsid w:val="00224087"/>
    <w:rsid w:val="00224504"/>
    <w:rsid w:val="002245AE"/>
    <w:rsid w:val="00224668"/>
    <w:rsid w:val="00224C14"/>
    <w:rsid w:val="00224D4F"/>
    <w:rsid w:val="00224D64"/>
    <w:rsid w:val="00225022"/>
    <w:rsid w:val="00225135"/>
    <w:rsid w:val="002253C4"/>
    <w:rsid w:val="00225BD5"/>
    <w:rsid w:val="002263AA"/>
    <w:rsid w:val="002268CD"/>
    <w:rsid w:val="00226B1C"/>
    <w:rsid w:val="00226C78"/>
    <w:rsid w:val="00226D78"/>
    <w:rsid w:val="00227291"/>
    <w:rsid w:val="00227410"/>
    <w:rsid w:val="00227489"/>
    <w:rsid w:val="00227589"/>
    <w:rsid w:val="002276FD"/>
    <w:rsid w:val="00227A25"/>
    <w:rsid w:val="00227C10"/>
    <w:rsid w:val="00227D57"/>
    <w:rsid w:val="00230459"/>
    <w:rsid w:val="0023070A"/>
    <w:rsid w:val="00230A8C"/>
    <w:rsid w:val="00230A8D"/>
    <w:rsid w:val="00230B72"/>
    <w:rsid w:val="00230C0F"/>
    <w:rsid w:val="0023112B"/>
    <w:rsid w:val="00231981"/>
    <w:rsid w:val="00231AAF"/>
    <w:rsid w:val="002323B1"/>
    <w:rsid w:val="00232575"/>
    <w:rsid w:val="00232A1A"/>
    <w:rsid w:val="00232AD6"/>
    <w:rsid w:val="00232C52"/>
    <w:rsid w:val="00232DF5"/>
    <w:rsid w:val="0023346F"/>
    <w:rsid w:val="00233C5A"/>
    <w:rsid w:val="002342FD"/>
    <w:rsid w:val="0023485A"/>
    <w:rsid w:val="0023501D"/>
    <w:rsid w:val="002350F7"/>
    <w:rsid w:val="002355C7"/>
    <w:rsid w:val="0023572F"/>
    <w:rsid w:val="002359AE"/>
    <w:rsid w:val="002359D1"/>
    <w:rsid w:val="00235C91"/>
    <w:rsid w:val="00235CBE"/>
    <w:rsid w:val="00235E77"/>
    <w:rsid w:val="00236119"/>
    <w:rsid w:val="00236337"/>
    <w:rsid w:val="00236468"/>
    <w:rsid w:val="0023688D"/>
    <w:rsid w:val="0023695A"/>
    <w:rsid w:val="00237062"/>
    <w:rsid w:val="00237417"/>
    <w:rsid w:val="00237508"/>
    <w:rsid w:val="002377B8"/>
    <w:rsid w:val="002400C8"/>
    <w:rsid w:val="0024043D"/>
    <w:rsid w:val="002408AE"/>
    <w:rsid w:val="00240995"/>
    <w:rsid w:val="00240B18"/>
    <w:rsid w:val="00240E25"/>
    <w:rsid w:val="00240F5A"/>
    <w:rsid w:val="00241092"/>
    <w:rsid w:val="00241096"/>
    <w:rsid w:val="0024178C"/>
    <w:rsid w:val="0024180A"/>
    <w:rsid w:val="00241DA6"/>
    <w:rsid w:val="00241DDB"/>
    <w:rsid w:val="00242145"/>
    <w:rsid w:val="002422EA"/>
    <w:rsid w:val="002423C0"/>
    <w:rsid w:val="002423ED"/>
    <w:rsid w:val="00242A9B"/>
    <w:rsid w:val="00242C5A"/>
    <w:rsid w:val="00242E4C"/>
    <w:rsid w:val="00243013"/>
    <w:rsid w:val="00243289"/>
    <w:rsid w:val="002432AE"/>
    <w:rsid w:val="002432BA"/>
    <w:rsid w:val="0024336B"/>
    <w:rsid w:val="00243660"/>
    <w:rsid w:val="0024393C"/>
    <w:rsid w:val="00243C65"/>
    <w:rsid w:val="00243C85"/>
    <w:rsid w:val="0024467C"/>
    <w:rsid w:val="00244C0F"/>
    <w:rsid w:val="00244D0A"/>
    <w:rsid w:val="002450EA"/>
    <w:rsid w:val="00245916"/>
    <w:rsid w:val="002462B7"/>
    <w:rsid w:val="00246872"/>
    <w:rsid w:val="0024689B"/>
    <w:rsid w:val="00246B88"/>
    <w:rsid w:val="00246B8A"/>
    <w:rsid w:val="00246BAD"/>
    <w:rsid w:val="00246E86"/>
    <w:rsid w:val="0024719C"/>
    <w:rsid w:val="00247298"/>
    <w:rsid w:val="002472B8"/>
    <w:rsid w:val="002477E6"/>
    <w:rsid w:val="0024798A"/>
    <w:rsid w:val="00247997"/>
    <w:rsid w:val="00247C0D"/>
    <w:rsid w:val="00247C71"/>
    <w:rsid w:val="00250B79"/>
    <w:rsid w:val="00250D14"/>
    <w:rsid w:val="00250E4A"/>
    <w:rsid w:val="002515AD"/>
    <w:rsid w:val="0025165A"/>
    <w:rsid w:val="00251852"/>
    <w:rsid w:val="00251B80"/>
    <w:rsid w:val="00251CE7"/>
    <w:rsid w:val="00251DAB"/>
    <w:rsid w:val="00251E47"/>
    <w:rsid w:val="002521FE"/>
    <w:rsid w:val="0025225B"/>
    <w:rsid w:val="0025279A"/>
    <w:rsid w:val="00252E71"/>
    <w:rsid w:val="002530B1"/>
    <w:rsid w:val="002534A4"/>
    <w:rsid w:val="002535DA"/>
    <w:rsid w:val="002538A2"/>
    <w:rsid w:val="00253DFA"/>
    <w:rsid w:val="00253F02"/>
    <w:rsid w:val="00253F7F"/>
    <w:rsid w:val="002548DB"/>
    <w:rsid w:val="00254A8B"/>
    <w:rsid w:val="00254F07"/>
    <w:rsid w:val="00255901"/>
    <w:rsid w:val="0025595F"/>
    <w:rsid w:val="00255A7E"/>
    <w:rsid w:val="00255B3C"/>
    <w:rsid w:val="00255CBB"/>
    <w:rsid w:val="00255CF9"/>
    <w:rsid w:val="002560A9"/>
    <w:rsid w:val="0025638A"/>
    <w:rsid w:val="002563E4"/>
    <w:rsid w:val="002579F9"/>
    <w:rsid w:val="002600C0"/>
    <w:rsid w:val="002607F3"/>
    <w:rsid w:val="0026087F"/>
    <w:rsid w:val="00260D4E"/>
    <w:rsid w:val="00260ED4"/>
    <w:rsid w:val="00261323"/>
    <w:rsid w:val="002614AB"/>
    <w:rsid w:val="00261D52"/>
    <w:rsid w:val="00261EEC"/>
    <w:rsid w:val="002621F5"/>
    <w:rsid w:val="002624E5"/>
    <w:rsid w:val="00262B38"/>
    <w:rsid w:val="00262C3F"/>
    <w:rsid w:val="0026332E"/>
    <w:rsid w:val="002634BF"/>
    <w:rsid w:val="0026372E"/>
    <w:rsid w:val="002637D7"/>
    <w:rsid w:val="00263C93"/>
    <w:rsid w:val="00263F1D"/>
    <w:rsid w:val="00264172"/>
    <w:rsid w:val="002641F5"/>
    <w:rsid w:val="0026420E"/>
    <w:rsid w:val="0026425D"/>
    <w:rsid w:val="00264277"/>
    <w:rsid w:val="002642EE"/>
    <w:rsid w:val="0026445F"/>
    <w:rsid w:val="00264D93"/>
    <w:rsid w:val="00264E38"/>
    <w:rsid w:val="0026504E"/>
    <w:rsid w:val="002656CD"/>
    <w:rsid w:val="00265C67"/>
    <w:rsid w:val="00266F35"/>
    <w:rsid w:val="0026710D"/>
    <w:rsid w:val="002672C0"/>
    <w:rsid w:val="00267407"/>
    <w:rsid w:val="00267630"/>
    <w:rsid w:val="002679C3"/>
    <w:rsid w:val="00267BC8"/>
    <w:rsid w:val="00267E6A"/>
    <w:rsid w:val="00270043"/>
    <w:rsid w:val="00270091"/>
    <w:rsid w:val="00270370"/>
    <w:rsid w:val="00270688"/>
    <w:rsid w:val="002708A1"/>
    <w:rsid w:val="00270911"/>
    <w:rsid w:val="00270A0B"/>
    <w:rsid w:val="00270A3C"/>
    <w:rsid w:val="00270B86"/>
    <w:rsid w:val="00270F81"/>
    <w:rsid w:val="002716AA"/>
    <w:rsid w:val="0027194B"/>
    <w:rsid w:val="00271A09"/>
    <w:rsid w:val="00271B0A"/>
    <w:rsid w:val="00271B63"/>
    <w:rsid w:val="00271D48"/>
    <w:rsid w:val="00271DE6"/>
    <w:rsid w:val="00271FAE"/>
    <w:rsid w:val="002721E2"/>
    <w:rsid w:val="00272373"/>
    <w:rsid w:val="002727B7"/>
    <w:rsid w:val="00272C4F"/>
    <w:rsid w:val="00273204"/>
    <w:rsid w:val="00273650"/>
    <w:rsid w:val="002739BE"/>
    <w:rsid w:val="00273BB5"/>
    <w:rsid w:val="00274083"/>
    <w:rsid w:val="002742B4"/>
    <w:rsid w:val="0027452A"/>
    <w:rsid w:val="00274597"/>
    <w:rsid w:val="002747E4"/>
    <w:rsid w:val="00274BB8"/>
    <w:rsid w:val="00275044"/>
    <w:rsid w:val="00276061"/>
    <w:rsid w:val="002764C1"/>
    <w:rsid w:val="00276692"/>
    <w:rsid w:val="002766B9"/>
    <w:rsid w:val="00276720"/>
    <w:rsid w:val="0027772B"/>
    <w:rsid w:val="00277781"/>
    <w:rsid w:val="00277941"/>
    <w:rsid w:val="00277A94"/>
    <w:rsid w:val="00277D44"/>
    <w:rsid w:val="00277F6D"/>
    <w:rsid w:val="00277FAF"/>
    <w:rsid w:val="00277FFD"/>
    <w:rsid w:val="0028022F"/>
    <w:rsid w:val="0028082E"/>
    <w:rsid w:val="00280961"/>
    <w:rsid w:val="00280AEE"/>
    <w:rsid w:val="00280BB5"/>
    <w:rsid w:val="00280C80"/>
    <w:rsid w:val="00280C8B"/>
    <w:rsid w:val="00280CC0"/>
    <w:rsid w:val="00280D74"/>
    <w:rsid w:val="00280E14"/>
    <w:rsid w:val="002811E8"/>
    <w:rsid w:val="00281D55"/>
    <w:rsid w:val="00281D98"/>
    <w:rsid w:val="00282030"/>
    <w:rsid w:val="00282339"/>
    <w:rsid w:val="0028273A"/>
    <w:rsid w:val="00282851"/>
    <w:rsid w:val="00282C25"/>
    <w:rsid w:val="00282C56"/>
    <w:rsid w:val="00282CB8"/>
    <w:rsid w:val="00282DF9"/>
    <w:rsid w:val="00282FF3"/>
    <w:rsid w:val="0028321F"/>
    <w:rsid w:val="0028338C"/>
    <w:rsid w:val="002834B0"/>
    <w:rsid w:val="00283503"/>
    <w:rsid w:val="002835CC"/>
    <w:rsid w:val="00283696"/>
    <w:rsid w:val="00283748"/>
    <w:rsid w:val="00283B94"/>
    <w:rsid w:val="00283EF2"/>
    <w:rsid w:val="00283FDF"/>
    <w:rsid w:val="00284485"/>
    <w:rsid w:val="00284797"/>
    <w:rsid w:val="002848E9"/>
    <w:rsid w:val="00284964"/>
    <w:rsid w:val="0028497E"/>
    <w:rsid w:val="002849E0"/>
    <w:rsid w:val="00284AA9"/>
    <w:rsid w:val="00284E7B"/>
    <w:rsid w:val="00284FF1"/>
    <w:rsid w:val="00285101"/>
    <w:rsid w:val="0028528D"/>
    <w:rsid w:val="00285448"/>
    <w:rsid w:val="0028560A"/>
    <w:rsid w:val="002856C1"/>
    <w:rsid w:val="002856C4"/>
    <w:rsid w:val="002856E8"/>
    <w:rsid w:val="00285AA3"/>
    <w:rsid w:val="0028633A"/>
    <w:rsid w:val="00286621"/>
    <w:rsid w:val="00286CEB"/>
    <w:rsid w:val="00286D0B"/>
    <w:rsid w:val="00286E25"/>
    <w:rsid w:val="00286E79"/>
    <w:rsid w:val="00286FBE"/>
    <w:rsid w:val="00286FD3"/>
    <w:rsid w:val="00287810"/>
    <w:rsid w:val="00287CD6"/>
    <w:rsid w:val="00287E23"/>
    <w:rsid w:val="002900AA"/>
    <w:rsid w:val="0029043D"/>
    <w:rsid w:val="00290D36"/>
    <w:rsid w:val="0029126C"/>
    <w:rsid w:val="002912AD"/>
    <w:rsid w:val="002915AD"/>
    <w:rsid w:val="0029181A"/>
    <w:rsid w:val="00291C34"/>
    <w:rsid w:val="00291C66"/>
    <w:rsid w:val="0029200F"/>
    <w:rsid w:val="00292298"/>
    <w:rsid w:val="00292616"/>
    <w:rsid w:val="00292BC3"/>
    <w:rsid w:val="00292BE8"/>
    <w:rsid w:val="00292D72"/>
    <w:rsid w:val="00292E86"/>
    <w:rsid w:val="0029307B"/>
    <w:rsid w:val="0029320A"/>
    <w:rsid w:val="002933A6"/>
    <w:rsid w:val="0029380E"/>
    <w:rsid w:val="00293934"/>
    <w:rsid w:val="0029397D"/>
    <w:rsid w:val="002939AD"/>
    <w:rsid w:val="00293A51"/>
    <w:rsid w:val="00293BBB"/>
    <w:rsid w:val="00293C69"/>
    <w:rsid w:val="00293C8A"/>
    <w:rsid w:val="00294179"/>
    <w:rsid w:val="00294301"/>
    <w:rsid w:val="002943CB"/>
    <w:rsid w:val="0029471A"/>
    <w:rsid w:val="00294A13"/>
    <w:rsid w:val="00294AA9"/>
    <w:rsid w:val="00294B2C"/>
    <w:rsid w:val="00294B64"/>
    <w:rsid w:val="00294D77"/>
    <w:rsid w:val="00294DB8"/>
    <w:rsid w:val="00294F2F"/>
    <w:rsid w:val="002950B6"/>
    <w:rsid w:val="002952AB"/>
    <w:rsid w:val="00295754"/>
    <w:rsid w:val="0029588E"/>
    <w:rsid w:val="00295C63"/>
    <w:rsid w:val="0029626F"/>
    <w:rsid w:val="002963B4"/>
    <w:rsid w:val="0029662A"/>
    <w:rsid w:val="00296C94"/>
    <w:rsid w:val="00296E8F"/>
    <w:rsid w:val="002975AE"/>
    <w:rsid w:val="00297833"/>
    <w:rsid w:val="002A01ED"/>
    <w:rsid w:val="002A0545"/>
    <w:rsid w:val="002A05CD"/>
    <w:rsid w:val="002A10C0"/>
    <w:rsid w:val="002A1340"/>
    <w:rsid w:val="002A13AC"/>
    <w:rsid w:val="002A16DD"/>
    <w:rsid w:val="002A1734"/>
    <w:rsid w:val="002A2323"/>
    <w:rsid w:val="002A238E"/>
    <w:rsid w:val="002A2465"/>
    <w:rsid w:val="002A24DC"/>
    <w:rsid w:val="002A25E7"/>
    <w:rsid w:val="002A2650"/>
    <w:rsid w:val="002A26AE"/>
    <w:rsid w:val="002A26D3"/>
    <w:rsid w:val="002A29FF"/>
    <w:rsid w:val="002A2CAE"/>
    <w:rsid w:val="002A2FBA"/>
    <w:rsid w:val="002A3028"/>
    <w:rsid w:val="002A3170"/>
    <w:rsid w:val="002A31D7"/>
    <w:rsid w:val="002A3250"/>
    <w:rsid w:val="002A35C4"/>
    <w:rsid w:val="002A363C"/>
    <w:rsid w:val="002A38D6"/>
    <w:rsid w:val="002A438D"/>
    <w:rsid w:val="002A43DA"/>
    <w:rsid w:val="002A4704"/>
    <w:rsid w:val="002A4EDC"/>
    <w:rsid w:val="002A50A1"/>
    <w:rsid w:val="002A53C3"/>
    <w:rsid w:val="002A57E7"/>
    <w:rsid w:val="002A5D3D"/>
    <w:rsid w:val="002A5E93"/>
    <w:rsid w:val="002A5F01"/>
    <w:rsid w:val="002A5FEB"/>
    <w:rsid w:val="002A604E"/>
    <w:rsid w:val="002A62F5"/>
    <w:rsid w:val="002A6860"/>
    <w:rsid w:val="002A69FF"/>
    <w:rsid w:val="002A6A0E"/>
    <w:rsid w:val="002A6BB3"/>
    <w:rsid w:val="002A6D4E"/>
    <w:rsid w:val="002A6D58"/>
    <w:rsid w:val="002A7020"/>
    <w:rsid w:val="002A711A"/>
    <w:rsid w:val="002A72CC"/>
    <w:rsid w:val="002A72EF"/>
    <w:rsid w:val="002A73C9"/>
    <w:rsid w:val="002A7402"/>
    <w:rsid w:val="002A7B22"/>
    <w:rsid w:val="002A7E26"/>
    <w:rsid w:val="002B0032"/>
    <w:rsid w:val="002B02D5"/>
    <w:rsid w:val="002B0411"/>
    <w:rsid w:val="002B0479"/>
    <w:rsid w:val="002B0862"/>
    <w:rsid w:val="002B0D67"/>
    <w:rsid w:val="002B133E"/>
    <w:rsid w:val="002B137B"/>
    <w:rsid w:val="002B178E"/>
    <w:rsid w:val="002B181D"/>
    <w:rsid w:val="002B1A2B"/>
    <w:rsid w:val="002B1D8B"/>
    <w:rsid w:val="002B1F65"/>
    <w:rsid w:val="002B20C0"/>
    <w:rsid w:val="002B20ED"/>
    <w:rsid w:val="002B2116"/>
    <w:rsid w:val="002B2E24"/>
    <w:rsid w:val="002B3197"/>
    <w:rsid w:val="002B36C8"/>
    <w:rsid w:val="002B37B4"/>
    <w:rsid w:val="002B3887"/>
    <w:rsid w:val="002B3E7D"/>
    <w:rsid w:val="002B4025"/>
    <w:rsid w:val="002B4253"/>
    <w:rsid w:val="002B441B"/>
    <w:rsid w:val="002B4462"/>
    <w:rsid w:val="002B45A9"/>
    <w:rsid w:val="002B4AC4"/>
    <w:rsid w:val="002B531D"/>
    <w:rsid w:val="002B5357"/>
    <w:rsid w:val="002B56B9"/>
    <w:rsid w:val="002B5901"/>
    <w:rsid w:val="002B59F0"/>
    <w:rsid w:val="002B5E29"/>
    <w:rsid w:val="002B6023"/>
    <w:rsid w:val="002B62EA"/>
    <w:rsid w:val="002B6667"/>
    <w:rsid w:val="002B681E"/>
    <w:rsid w:val="002B6EBD"/>
    <w:rsid w:val="002B7CA0"/>
    <w:rsid w:val="002C00E4"/>
    <w:rsid w:val="002C08C0"/>
    <w:rsid w:val="002C09AE"/>
    <w:rsid w:val="002C0E69"/>
    <w:rsid w:val="002C0F0E"/>
    <w:rsid w:val="002C1566"/>
    <w:rsid w:val="002C17E0"/>
    <w:rsid w:val="002C1839"/>
    <w:rsid w:val="002C1992"/>
    <w:rsid w:val="002C1D1F"/>
    <w:rsid w:val="002C1DAC"/>
    <w:rsid w:val="002C20BE"/>
    <w:rsid w:val="002C21D8"/>
    <w:rsid w:val="002C224C"/>
    <w:rsid w:val="002C2345"/>
    <w:rsid w:val="002C2564"/>
    <w:rsid w:val="002C286D"/>
    <w:rsid w:val="002C2DE1"/>
    <w:rsid w:val="002C3174"/>
    <w:rsid w:val="002C324B"/>
    <w:rsid w:val="002C3615"/>
    <w:rsid w:val="002C36F4"/>
    <w:rsid w:val="002C3766"/>
    <w:rsid w:val="002C37DE"/>
    <w:rsid w:val="002C3A40"/>
    <w:rsid w:val="002C3B91"/>
    <w:rsid w:val="002C3B93"/>
    <w:rsid w:val="002C400A"/>
    <w:rsid w:val="002C4AE7"/>
    <w:rsid w:val="002C4FB1"/>
    <w:rsid w:val="002C53AA"/>
    <w:rsid w:val="002C5853"/>
    <w:rsid w:val="002C5943"/>
    <w:rsid w:val="002C607D"/>
    <w:rsid w:val="002C6172"/>
    <w:rsid w:val="002C6710"/>
    <w:rsid w:val="002C67AB"/>
    <w:rsid w:val="002C68B1"/>
    <w:rsid w:val="002C7819"/>
    <w:rsid w:val="002C7BE2"/>
    <w:rsid w:val="002C7E94"/>
    <w:rsid w:val="002D01ED"/>
    <w:rsid w:val="002D04DF"/>
    <w:rsid w:val="002D0AF8"/>
    <w:rsid w:val="002D0C08"/>
    <w:rsid w:val="002D11C5"/>
    <w:rsid w:val="002D1723"/>
    <w:rsid w:val="002D1EB4"/>
    <w:rsid w:val="002D1F62"/>
    <w:rsid w:val="002D1F9F"/>
    <w:rsid w:val="002D233F"/>
    <w:rsid w:val="002D2368"/>
    <w:rsid w:val="002D2467"/>
    <w:rsid w:val="002D25F1"/>
    <w:rsid w:val="002D2631"/>
    <w:rsid w:val="002D2775"/>
    <w:rsid w:val="002D2B17"/>
    <w:rsid w:val="002D310C"/>
    <w:rsid w:val="002D31CA"/>
    <w:rsid w:val="002D3508"/>
    <w:rsid w:val="002D38E2"/>
    <w:rsid w:val="002D3939"/>
    <w:rsid w:val="002D412B"/>
    <w:rsid w:val="002D4293"/>
    <w:rsid w:val="002D44F1"/>
    <w:rsid w:val="002D4507"/>
    <w:rsid w:val="002D4F0A"/>
    <w:rsid w:val="002D4FB3"/>
    <w:rsid w:val="002D506D"/>
    <w:rsid w:val="002D5D51"/>
    <w:rsid w:val="002D5EF8"/>
    <w:rsid w:val="002D5FD3"/>
    <w:rsid w:val="002D6570"/>
    <w:rsid w:val="002D65AB"/>
    <w:rsid w:val="002D6782"/>
    <w:rsid w:val="002D687E"/>
    <w:rsid w:val="002D6928"/>
    <w:rsid w:val="002D6B66"/>
    <w:rsid w:val="002D6FFA"/>
    <w:rsid w:val="002D720D"/>
    <w:rsid w:val="002D77CB"/>
    <w:rsid w:val="002D7957"/>
    <w:rsid w:val="002E0654"/>
    <w:rsid w:val="002E0742"/>
    <w:rsid w:val="002E0C38"/>
    <w:rsid w:val="002E0F3E"/>
    <w:rsid w:val="002E130D"/>
    <w:rsid w:val="002E18F0"/>
    <w:rsid w:val="002E1A4D"/>
    <w:rsid w:val="002E1D42"/>
    <w:rsid w:val="002E20BA"/>
    <w:rsid w:val="002E23C7"/>
    <w:rsid w:val="002E2425"/>
    <w:rsid w:val="002E2426"/>
    <w:rsid w:val="002E2709"/>
    <w:rsid w:val="002E2870"/>
    <w:rsid w:val="002E2A5A"/>
    <w:rsid w:val="002E2B94"/>
    <w:rsid w:val="002E30B8"/>
    <w:rsid w:val="002E3423"/>
    <w:rsid w:val="002E3771"/>
    <w:rsid w:val="002E3A18"/>
    <w:rsid w:val="002E3D31"/>
    <w:rsid w:val="002E3E60"/>
    <w:rsid w:val="002E3EF5"/>
    <w:rsid w:val="002E4572"/>
    <w:rsid w:val="002E4745"/>
    <w:rsid w:val="002E47D3"/>
    <w:rsid w:val="002E48B9"/>
    <w:rsid w:val="002E4F3B"/>
    <w:rsid w:val="002E4F8E"/>
    <w:rsid w:val="002E50D8"/>
    <w:rsid w:val="002E5331"/>
    <w:rsid w:val="002E5AED"/>
    <w:rsid w:val="002E5E56"/>
    <w:rsid w:val="002E6302"/>
    <w:rsid w:val="002E6B14"/>
    <w:rsid w:val="002E6E34"/>
    <w:rsid w:val="002E7818"/>
    <w:rsid w:val="002E782B"/>
    <w:rsid w:val="002E790E"/>
    <w:rsid w:val="002E7963"/>
    <w:rsid w:val="002E7D0E"/>
    <w:rsid w:val="002E7D23"/>
    <w:rsid w:val="002F0112"/>
    <w:rsid w:val="002F042F"/>
    <w:rsid w:val="002F07D5"/>
    <w:rsid w:val="002F087A"/>
    <w:rsid w:val="002F0951"/>
    <w:rsid w:val="002F0A6C"/>
    <w:rsid w:val="002F0C05"/>
    <w:rsid w:val="002F1017"/>
    <w:rsid w:val="002F1357"/>
    <w:rsid w:val="002F1393"/>
    <w:rsid w:val="002F147A"/>
    <w:rsid w:val="002F20DA"/>
    <w:rsid w:val="002F2187"/>
    <w:rsid w:val="002F2812"/>
    <w:rsid w:val="002F2AB4"/>
    <w:rsid w:val="002F2E42"/>
    <w:rsid w:val="002F3AC7"/>
    <w:rsid w:val="002F3D1A"/>
    <w:rsid w:val="002F3E4D"/>
    <w:rsid w:val="002F3E9A"/>
    <w:rsid w:val="002F4083"/>
    <w:rsid w:val="002F40E0"/>
    <w:rsid w:val="002F45AC"/>
    <w:rsid w:val="002F4D35"/>
    <w:rsid w:val="002F4D73"/>
    <w:rsid w:val="002F4DA3"/>
    <w:rsid w:val="002F4FB8"/>
    <w:rsid w:val="002F5D72"/>
    <w:rsid w:val="002F5DFC"/>
    <w:rsid w:val="002F610E"/>
    <w:rsid w:val="002F6367"/>
    <w:rsid w:val="002F6607"/>
    <w:rsid w:val="002F6928"/>
    <w:rsid w:val="002F6BC8"/>
    <w:rsid w:val="002F6F27"/>
    <w:rsid w:val="002F6FB6"/>
    <w:rsid w:val="002F7281"/>
    <w:rsid w:val="002F7289"/>
    <w:rsid w:val="002F74EF"/>
    <w:rsid w:val="002F75D6"/>
    <w:rsid w:val="002F75FB"/>
    <w:rsid w:val="002F7E63"/>
    <w:rsid w:val="003002DF"/>
    <w:rsid w:val="00300556"/>
    <w:rsid w:val="0030062D"/>
    <w:rsid w:val="00300DD1"/>
    <w:rsid w:val="00300F74"/>
    <w:rsid w:val="00300FA5"/>
    <w:rsid w:val="00301061"/>
    <w:rsid w:val="00301088"/>
    <w:rsid w:val="00301406"/>
    <w:rsid w:val="0030141E"/>
    <w:rsid w:val="003014BB"/>
    <w:rsid w:val="00301650"/>
    <w:rsid w:val="003018EB"/>
    <w:rsid w:val="00301AFC"/>
    <w:rsid w:val="00301E3C"/>
    <w:rsid w:val="00301E53"/>
    <w:rsid w:val="003025B7"/>
    <w:rsid w:val="003025D0"/>
    <w:rsid w:val="0030291E"/>
    <w:rsid w:val="003029BA"/>
    <w:rsid w:val="00302E70"/>
    <w:rsid w:val="0030344F"/>
    <w:rsid w:val="00303479"/>
    <w:rsid w:val="003035C0"/>
    <w:rsid w:val="003036DF"/>
    <w:rsid w:val="00303B90"/>
    <w:rsid w:val="00303DED"/>
    <w:rsid w:val="00303F53"/>
    <w:rsid w:val="00304325"/>
    <w:rsid w:val="00304AC2"/>
    <w:rsid w:val="00304AC6"/>
    <w:rsid w:val="00304BF4"/>
    <w:rsid w:val="00304C8B"/>
    <w:rsid w:val="00304D99"/>
    <w:rsid w:val="00304DAA"/>
    <w:rsid w:val="00304F47"/>
    <w:rsid w:val="00304F91"/>
    <w:rsid w:val="0030555A"/>
    <w:rsid w:val="00305825"/>
    <w:rsid w:val="0030607C"/>
    <w:rsid w:val="003069BB"/>
    <w:rsid w:val="00306ACF"/>
    <w:rsid w:val="00306B3A"/>
    <w:rsid w:val="003072AC"/>
    <w:rsid w:val="00307575"/>
    <w:rsid w:val="00307730"/>
    <w:rsid w:val="003077D1"/>
    <w:rsid w:val="00307C70"/>
    <w:rsid w:val="00307EC7"/>
    <w:rsid w:val="00307F58"/>
    <w:rsid w:val="00310638"/>
    <w:rsid w:val="00310673"/>
    <w:rsid w:val="00310DDB"/>
    <w:rsid w:val="00310E28"/>
    <w:rsid w:val="00310E85"/>
    <w:rsid w:val="00311402"/>
    <w:rsid w:val="00311ABA"/>
    <w:rsid w:val="00311F1A"/>
    <w:rsid w:val="00311F1C"/>
    <w:rsid w:val="00311FB7"/>
    <w:rsid w:val="0031281C"/>
    <w:rsid w:val="00312841"/>
    <w:rsid w:val="00313139"/>
    <w:rsid w:val="00313261"/>
    <w:rsid w:val="003132F7"/>
    <w:rsid w:val="0031388A"/>
    <w:rsid w:val="00313B2A"/>
    <w:rsid w:val="00313DD3"/>
    <w:rsid w:val="00313F2E"/>
    <w:rsid w:val="0031458B"/>
    <w:rsid w:val="00314B06"/>
    <w:rsid w:val="00314C14"/>
    <w:rsid w:val="00315077"/>
    <w:rsid w:val="00315610"/>
    <w:rsid w:val="0031590C"/>
    <w:rsid w:val="00315EC6"/>
    <w:rsid w:val="00315F90"/>
    <w:rsid w:val="003160EE"/>
    <w:rsid w:val="00316344"/>
    <w:rsid w:val="0031669D"/>
    <w:rsid w:val="00316875"/>
    <w:rsid w:val="00316B05"/>
    <w:rsid w:val="00316E09"/>
    <w:rsid w:val="003170E7"/>
    <w:rsid w:val="00317280"/>
    <w:rsid w:val="003179E1"/>
    <w:rsid w:val="00320170"/>
    <w:rsid w:val="0032038A"/>
    <w:rsid w:val="003203A5"/>
    <w:rsid w:val="003207B7"/>
    <w:rsid w:val="00320ACB"/>
    <w:rsid w:val="00321AB3"/>
    <w:rsid w:val="00321B2F"/>
    <w:rsid w:val="00322919"/>
    <w:rsid w:val="00322C8B"/>
    <w:rsid w:val="00322CFE"/>
    <w:rsid w:val="00323369"/>
    <w:rsid w:val="00323579"/>
    <w:rsid w:val="00323881"/>
    <w:rsid w:val="00323A18"/>
    <w:rsid w:val="00323B0C"/>
    <w:rsid w:val="00323C24"/>
    <w:rsid w:val="00323CB4"/>
    <w:rsid w:val="003241C4"/>
    <w:rsid w:val="003244C6"/>
    <w:rsid w:val="00324A68"/>
    <w:rsid w:val="00324AF7"/>
    <w:rsid w:val="00324E82"/>
    <w:rsid w:val="00325235"/>
    <w:rsid w:val="0032528A"/>
    <w:rsid w:val="00325328"/>
    <w:rsid w:val="00325B35"/>
    <w:rsid w:val="0032607B"/>
    <w:rsid w:val="0032624F"/>
    <w:rsid w:val="0032625F"/>
    <w:rsid w:val="0032660E"/>
    <w:rsid w:val="003267B7"/>
    <w:rsid w:val="00326993"/>
    <w:rsid w:val="00326B42"/>
    <w:rsid w:val="00326C8F"/>
    <w:rsid w:val="00327091"/>
    <w:rsid w:val="0032733A"/>
    <w:rsid w:val="00327D38"/>
    <w:rsid w:val="003300BA"/>
    <w:rsid w:val="00330303"/>
    <w:rsid w:val="003308D6"/>
    <w:rsid w:val="003309DC"/>
    <w:rsid w:val="00331658"/>
    <w:rsid w:val="00331B7B"/>
    <w:rsid w:val="00331D67"/>
    <w:rsid w:val="00331EA1"/>
    <w:rsid w:val="00331FE7"/>
    <w:rsid w:val="0033207F"/>
    <w:rsid w:val="003320FF"/>
    <w:rsid w:val="00332176"/>
    <w:rsid w:val="0033264A"/>
    <w:rsid w:val="00332661"/>
    <w:rsid w:val="003326B8"/>
    <w:rsid w:val="0033281E"/>
    <w:rsid w:val="00332A95"/>
    <w:rsid w:val="00332B24"/>
    <w:rsid w:val="00332C52"/>
    <w:rsid w:val="00332F8B"/>
    <w:rsid w:val="00333188"/>
    <w:rsid w:val="003333C6"/>
    <w:rsid w:val="003334D1"/>
    <w:rsid w:val="0033353F"/>
    <w:rsid w:val="00333643"/>
    <w:rsid w:val="003337C2"/>
    <w:rsid w:val="00333A08"/>
    <w:rsid w:val="00333D0F"/>
    <w:rsid w:val="003340AA"/>
    <w:rsid w:val="003344BB"/>
    <w:rsid w:val="003347F1"/>
    <w:rsid w:val="00334FD6"/>
    <w:rsid w:val="00335222"/>
    <w:rsid w:val="003354C8"/>
    <w:rsid w:val="0033553D"/>
    <w:rsid w:val="00335556"/>
    <w:rsid w:val="0033579C"/>
    <w:rsid w:val="003366F6"/>
    <w:rsid w:val="003376F0"/>
    <w:rsid w:val="00337B5D"/>
    <w:rsid w:val="00337C23"/>
    <w:rsid w:val="00337C42"/>
    <w:rsid w:val="00337ED6"/>
    <w:rsid w:val="00337F84"/>
    <w:rsid w:val="003400AB"/>
    <w:rsid w:val="0034075C"/>
    <w:rsid w:val="00340B29"/>
    <w:rsid w:val="00340F86"/>
    <w:rsid w:val="0034123E"/>
    <w:rsid w:val="003412C0"/>
    <w:rsid w:val="00341448"/>
    <w:rsid w:val="003415FC"/>
    <w:rsid w:val="00341997"/>
    <w:rsid w:val="00341D91"/>
    <w:rsid w:val="00341E3F"/>
    <w:rsid w:val="00341F5F"/>
    <w:rsid w:val="00342246"/>
    <w:rsid w:val="0034244A"/>
    <w:rsid w:val="00342587"/>
    <w:rsid w:val="00342592"/>
    <w:rsid w:val="0034291F"/>
    <w:rsid w:val="00342A8B"/>
    <w:rsid w:val="00342AE7"/>
    <w:rsid w:val="003434A3"/>
    <w:rsid w:val="003437D4"/>
    <w:rsid w:val="00343878"/>
    <w:rsid w:val="00343F34"/>
    <w:rsid w:val="00343FB1"/>
    <w:rsid w:val="0034400F"/>
    <w:rsid w:val="0034415D"/>
    <w:rsid w:val="003445A9"/>
    <w:rsid w:val="00344627"/>
    <w:rsid w:val="003446DD"/>
    <w:rsid w:val="003447DD"/>
    <w:rsid w:val="00344D6C"/>
    <w:rsid w:val="003450DE"/>
    <w:rsid w:val="00345142"/>
    <w:rsid w:val="0034517F"/>
    <w:rsid w:val="003452D5"/>
    <w:rsid w:val="003452FC"/>
    <w:rsid w:val="0034561F"/>
    <w:rsid w:val="0034563D"/>
    <w:rsid w:val="0034569E"/>
    <w:rsid w:val="00345720"/>
    <w:rsid w:val="0034593F"/>
    <w:rsid w:val="00345A4A"/>
    <w:rsid w:val="00345D5D"/>
    <w:rsid w:val="003463A7"/>
    <w:rsid w:val="003466F5"/>
    <w:rsid w:val="00346EB0"/>
    <w:rsid w:val="00346F22"/>
    <w:rsid w:val="003473AA"/>
    <w:rsid w:val="00347636"/>
    <w:rsid w:val="003479EB"/>
    <w:rsid w:val="00347C9A"/>
    <w:rsid w:val="00347CEB"/>
    <w:rsid w:val="00347DC8"/>
    <w:rsid w:val="00347E48"/>
    <w:rsid w:val="00347E6F"/>
    <w:rsid w:val="00350077"/>
    <w:rsid w:val="003500FC"/>
    <w:rsid w:val="0035020E"/>
    <w:rsid w:val="0035028C"/>
    <w:rsid w:val="00350314"/>
    <w:rsid w:val="003506EB"/>
    <w:rsid w:val="00350BE6"/>
    <w:rsid w:val="00350CF8"/>
    <w:rsid w:val="00351105"/>
    <w:rsid w:val="0035137D"/>
    <w:rsid w:val="0035149E"/>
    <w:rsid w:val="003516B9"/>
    <w:rsid w:val="003519AD"/>
    <w:rsid w:val="00351D55"/>
    <w:rsid w:val="00351D7F"/>
    <w:rsid w:val="00351E7E"/>
    <w:rsid w:val="00351FED"/>
    <w:rsid w:val="00352075"/>
    <w:rsid w:val="003520E6"/>
    <w:rsid w:val="00352145"/>
    <w:rsid w:val="00352334"/>
    <w:rsid w:val="003525ED"/>
    <w:rsid w:val="00352A9E"/>
    <w:rsid w:val="00352C1B"/>
    <w:rsid w:val="00352EF8"/>
    <w:rsid w:val="003533D5"/>
    <w:rsid w:val="003534DC"/>
    <w:rsid w:val="00353D0C"/>
    <w:rsid w:val="00353D16"/>
    <w:rsid w:val="0035421F"/>
    <w:rsid w:val="00354D9B"/>
    <w:rsid w:val="00355107"/>
    <w:rsid w:val="00355B48"/>
    <w:rsid w:val="00355C63"/>
    <w:rsid w:val="00356036"/>
    <w:rsid w:val="00356450"/>
    <w:rsid w:val="003565AE"/>
    <w:rsid w:val="00356DBF"/>
    <w:rsid w:val="00357492"/>
    <w:rsid w:val="0035762C"/>
    <w:rsid w:val="00357912"/>
    <w:rsid w:val="00357B26"/>
    <w:rsid w:val="0036036E"/>
    <w:rsid w:val="00360C65"/>
    <w:rsid w:val="00361199"/>
    <w:rsid w:val="00361862"/>
    <w:rsid w:val="00361B45"/>
    <w:rsid w:val="00361B9E"/>
    <w:rsid w:val="00361ED9"/>
    <w:rsid w:val="003620CF"/>
    <w:rsid w:val="00362165"/>
    <w:rsid w:val="0036260A"/>
    <w:rsid w:val="00362869"/>
    <w:rsid w:val="003629AC"/>
    <w:rsid w:val="003629DF"/>
    <w:rsid w:val="0036346D"/>
    <w:rsid w:val="0036363F"/>
    <w:rsid w:val="00363D95"/>
    <w:rsid w:val="00363E20"/>
    <w:rsid w:val="00363FF1"/>
    <w:rsid w:val="00364148"/>
    <w:rsid w:val="00364663"/>
    <w:rsid w:val="00364781"/>
    <w:rsid w:val="00364879"/>
    <w:rsid w:val="0036488D"/>
    <w:rsid w:val="00364B3D"/>
    <w:rsid w:val="00364D90"/>
    <w:rsid w:val="0036511B"/>
    <w:rsid w:val="0036523F"/>
    <w:rsid w:val="00365246"/>
    <w:rsid w:val="0036566A"/>
    <w:rsid w:val="00365B03"/>
    <w:rsid w:val="00365B06"/>
    <w:rsid w:val="00365D73"/>
    <w:rsid w:val="00365FCD"/>
    <w:rsid w:val="00366178"/>
    <w:rsid w:val="003661DF"/>
    <w:rsid w:val="003665D9"/>
    <w:rsid w:val="003669E1"/>
    <w:rsid w:val="00366BAD"/>
    <w:rsid w:val="00366E04"/>
    <w:rsid w:val="00366EBB"/>
    <w:rsid w:val="00366F18"/>
    <w:rsid w:val="00366F53"/>
    <w:rsid w:val="0036745B"/>
    <w:rsid w:val="003677C6"/>
    <w:rsid w:val="00367B6A"/>
    <w:rsid w:val="00367B6E"/>
    <w:rsid w:val="00367F6F"/>
    <w:rsid w:val="00370603"/>
    <w:rsid w:val="00370634"/>
    <w:rsid w:val="003707A0"/>
    <w:rsid w:val="00370FCC"/>
    <w:rsid w:val="00371537"/>
    <w:rsid w:val="00371585"/>
    <w:rsid w:val="003719FB"/>
    <w:rsid w:val="00371BF7"/>
    <w:rsid w:val="00371CBD"/>
    <w:rsid w:val="00371E2C"/>
    <w:rsid w:val="00372205"/>
    <w:rsid w:val="00372724"/>
    <w:rsid w:val="003729FC"/>
    <w:rsid w:val="00372D69"/>
    <w:rsid w:val="00372D7A"/>
    <w:rsid w:val="0037316D"/>
    <w:rsid w:val="00373185"/>
    <w:rsid w:val="00373586"/>
    <w:rsid w:val="0037378E"/>
    <w:rsid w:val="00373884"/>
    <w:rsid w:val="00373A76"/>
    <w:rsid w:val="00373A98"/>
    <w:rsid w:val="00373AAC"/>
    <w:rsid w:val="00373C05"/>
    <w:rsid w:val="00373E4A"/>
    <w:rsid w:val="00373F2A"/>
    <w:rsid w:val="0037402B"/>
    <w:rsid w:val="00374037"/>
    <w:rsid w:val="00374357"/>
    <w:rsid w:val="00374849"/>
    <w:rsid w:val="00374DEF"/>
    <w:rsid w:val="003753AE"/>
    <w:rsid w:val="00375493"/>
    <w:rsid w:val="0037562C"/>
    <w:rsid w:val="0037587E"/>
    <w:rsid w:val="00375AF5"/>
    <w:rsid w:val="00375CFF"/>
    <w:rsid w:val="003760F3"/>
    <w:rsid w:val="00376228"/>
    <w:rsid w:val="00376290"/>
    <w:rsid w:val="003763CD"/>
    <w:rsid w:val="003768C5"/>
    <w:rsid w:val="003768DB"/>
    <w:rsid w:val="00376939"/>
    <w:rsid w:val="00376C31"/>
    <w:rsid w:val="00376CD8"/>
    <w:rsid w:val="00377017"/>
    <w:rsid w:val="0037703A"/>
    <w:rsid w:val="003771E0"/>
    <w:rsid w:val="00377354"/>
    <w:rsid w:val="003773EF"/>
    <w:rsid w:val="003775EA"/>
    <w:rsid w:val="00377711"/>
    <w:rsid w:val="00377D12"/>
    <w:rsid w:val="00377FAA"/>
    <w:rsid w:val="003800BF"/>
    <w:rsid w:val="00380318"/>
    <w:rsid w:val="0038060D"/>
    <w:rsid w:val="00380D7C"/>
    <w:rsid w:val="00380FAF"/>
    <w:rsid w:val="003812C9"/>
    <w:rsid w:val="003816D5"/>
    <w:rsid w:val="00381BD9"/>
    <w:rsid w:val="00381CAD"/>
    <w:rsid w:val="00381D76"/>
    <w:rsid w:val="0038275F"/>
    <w:rsid w:val="00382A2C"/>
    <w:rsid w:val="00382CDB"/>
    <w:rsid w:val="0038303D"/>
    <w:rsid w:val="00383650"/>
    <w:rsid w:val="00383AA4"/>
    <w:rsid w:val="00383AAB"/>
    <w:rsid w:val="00383ADD"/>
    <w:rsid w:val="003846F0"/>
    <w:rsid w:val="0038489E"/>
    <w:rsid w:val="00384B54"/>
    <w:rsid w:val="00384DFB"/>
    <w:rsid w:val="00385290"/>
    <w:rsid w:val="00385455"/>
    <w:rsid w:val="003854A8"/>
    <w:rsid w:val="0038578F"/>
    <w:rsid w:val="00385A04"/>
    <w:rsid w:val="00385A9C"/>
    <w:rsid w:val="00385B12"/>
    <w:rsid w:val="00385B6A"/>
    <w:rsid w:val="00385D59"/>
    <w:rsid w:val="00385EDB"/>
    <w:rsid w:val="00386060"/>
    <w:rsid w:val="00386063"/>
    <w:rsid w:val="0038619A"/>
    <w:rsid w:val="0038624D"/>
    <w:rsid w:val="003862AA"/>
    <w:rsid w:val="003864FE"/>
    <w:rsid w:val="0038694E"/>
    <w:rsid w:val="00386D25"/>
    <w:rsid w:val="003870BA"/>
    <w:rsid w:val="003871A3"/>
    <w:rsid w:val="003871BD"/>
    <w:rsid w:val="00387580"/>
    <w:rsid w:val="0038764F"/>
    <w:rsid w:val="00387BA7"/>
    <w:rsid w:val="00387BB6"/>
    <w:rsid w:val="00387C19"/>
    <w:rsid w:val="00387C54"/>
    <w:rsid w:val="00387E06"/>
    <w:rsid w:val="003904D9"/>
    <w:rsid w:val="00390509"/>
    <w:rsid w:val="00390FE5"/>
    <w:rsid w:val="003917A3"/>
    <w:rsid w:val="00391BBC"/>
    <w:rsid w:val="00391E7C"/>
    <w:rsid w:val="00392031"/>
    <w:rsid w:val="00392036"/>
    <w:rsid w:val="00392289"/>
    <w:rsid w:val="0039249F"/>
    <w:rsid w:val="00392705"/>
    <w:rsid w:val="00392726"/>
    <w:rsid w:val="0039334F"/>
    <w:rsid w:val="00393630"/>
    <w:rsid w:val="00393EB0"/>
    <w:rsid w:val="003940C2"/>
    <w:rsid w:val="00394176"/>
    <w:rsid w:val="0039423B"/>
    <w:rsid w:val="00394383"/>
    <w:rsid w:val="003945A4"/>
    <w:rsid w:val="00394B30"/>
    <w:rsid w:val="00394B7C"/>
    <w:rsid w:val="00394BC1"/>
    <w:rsid w:val="00394E42"/>
    <w:rsid w:val="003951B0"/>
    <w:rsid w:val="0039522D"/>
    <w:rsid w:val="003953C9"/>
    <w:rsid w:val="003953F6"/>
    <w:rsid w:val="00395864"/>
    <w:rsid w:val="00395AD5"/>
    <w:rsid w:val="00395B05"/>
    <w:rsid w:val="00395E3A"/>
    <w:rsid w:val="003961B6"/>
    <w:rsid w:val="00396660"/>
    <w:rsid w:val="00396963"/>
    <w:rsid w:val="00396ED0"/>
    <w:rsid w:val="00397210"/>
    <w:rsid w:val="0039734E"/>
    <w:rsid w:val="00397823"/>
    <w:rsid w:val="003A02FC"/>
    <w:rsid w:val="003A030C"/>
    <w:rsid w:val="003A0796"/>
    <w:rsid w:val="003A07B3"/>
    <w:rsid w:val="003A1119"/>
    <w:rsid w:val="003A118F"/>
    <w:rsid w:val="003A127D"/>
    <w:rsid w:val="003A1340"/>
    <w:rsid w:val="003A15A9"/>
    <w:rsid w:val="003A1695"/>
    <w:rsid w:val="003A1709"/>
    <w:rsid w:val="003A17BC"/>
    <w:rsid w:val="003A1927"/>
    <w:rsid w:val="003A1978"/>
    <w:rsid w:val="003A1AB4"/>
    <w:rsid w:val="003A1B9F"/>
    <w:rsid w:val="003A1BC3"/>
    <w:rsid w:val="003A1CBA"/>
    <w:rsid w:val="003A1D9D"/>
    <w:rsid w:val="003A1E92"/>
    <w:rsid w:val="003A208B"/>
    <w:rsid w:val="003A215A"/>
    <w:rsid w:val="003A2172"/>
    <w:rsid w:val="003A2387"/>
    <w:rsid w:val="003A2538"/>
    <w:rsid w:val="003A287C"/>
    <w:rsid w:val="003A2B7C"/>
    <w:rsid w:val="003A31A2"/>
    <w:rsid w:val="003A3644"/>
    <w:rsid w:val="003A392F"/>
    <w:rsid w:val="003A3C19"/>
    <w:rsid w:val="003A4187"/>
    <w:rsid w:val="003A41C6"/>
    <w:rsid w:val="003A442A"/>
    <w:rsid w:val="003A44B5"/>
    <w:rsid w:val="003A4A0A"/>
    <w:rsid w:val="003A4C17"/>
    <w:rsid w:val="003A500A"/>
    <w:rsid w:val="003A55F5"/>
    <w:rsid w:val="003A579F"/>
    <w:rsid w:val="003A59CC"/>
    <w:rsid w:val="003A5DC2"/>
    <w:rsid w:val="003A6057"/>
    <w:rsid w:val="003A672C"/>
    <w:rsid w:val="003A699B"/>
    <w:rsid w:val="003A70A5"/>
    <w:rsid w:val="003A7369"/>
    <w:rsid w:val="003A7475"/>
    <w:rsid w:val="003A75E5"/>
    <w:rsid w:val="003A7971"/>
    <w:rsid w:val="003B02D6"/>
    <w:rsid w:val="003B02EC"/>
    <w:rsid w:val="003B06A9"/>
    <w:rsid w:val="003B0885"/>
    <w:rsid w:val="003B0A34"/>
    <w:rsid w:val="003B0BE1"/>
    <w:rsid w:val="003B0D3D"/>
    <w:rsid w:val="003B0D4E"/>
    <w:rsid w:val="003B0DFB"/>
    <w:rsid w:val="003B0EB2"/>
    <w:rsid w:val="003B11AB"/>
    <w:rsid w:val="003B11B8"/>
    <w:rsid w:val="003B1412"/>
    <w:rsid w:val="003B141C"/>
    <w:rsid w:val="003B1740"/>
    <w:rsid w:val="003B1ACA"/>
    <w:rsid w:val="003B1CFD"/>
    <w:rsid w:val="003B2215"/>
    <w:rsid w:val="003B22B2"/>
    <w:rsid w:val="003B2743"/>
    <w:rsid w:val="003B2A25"/>
    <w:rsid w:val="003B2A78"/>
    <w:rsid w:val="003B2C6E"/>
    <w:rsid w:val="003B2CBC"/>
    <w:rsid w:val="003B2DB6"/>
    <w:rsid w:val="003B376A"/>
    <w:rsid w:val="003B3BD4"/>
    <w:rsid w:val="003B3E98"/>
    <w:rsid w:val="003B3EDA"/>
    <w:rsid w:val="003B41B5"/>
    <w:rsid w:val="003B4342"/>
    <w:rsid w:val="003B4401"/>
    <w:rsid w:val="003B4805"/>
    <w:rsid w:val="003B4932"/>
    <w:rsid w:val="003B49C0"/>
    <w:rsid w:val="003B4C95"/>
    <w:rsid w:val="003B4DEC"/>
    <w:rsid w:val="003B4F95"/>
    <w:rsid w:val="003B506E"/>
    <w:rsid w:val="003B530D"/>
    <w:rsid w:val="003B5539"/>
    <w:rsid w:val="003B58F6"/>
    <w:rsid w:val="003B5D12"/>
    <w:rsid w:val="003B65BF"/>
    <w:rsid w:val="003B6894"/>
    <w:rsid w:val="003B69A2"/>
    <w:rsid w:val="003B6A1E"/>
    <w:rsid w:val="003B6A78"/>
    <w:rsid w:val="003B6B1B"/>
    <w:rsid w:val="003B703A"/>
    <w:rsid w:val="003B719F"/>
    <w:rsid w:val="003B71AC"/>
    <w:rsid w:val="003B72CB"/>
    <w:rsid w:val="003B73F5"/>
    <w:rsid w:val="003B74B6"/>
    <w:rsid w:val="003B7512"/>
    <w:rsid w:val="003B7711"/>
    <w:rsid w:val="003B7906"/>
    <w:rsid w:val="003B7CE3"/>
    <w:rsid w:val="003B7D2F"/>
    <w:rsid w:val="003B7F1E"/>
    <w:rsid w:val="003B7F9F"/>
    <w:rsid w:val="003C0291"/>
    <w:rsid w:val="003C052E"/>
    <w:rsid w:val="003C0699"/>
    <w:rsid w:val="003C06A7"/>
    <w:rsid w:val="003C07B5"/>
    <w:rsid w:val="003C08E6"/>
    <w:rsid w:val="003C0A4D"/>
    <w:rsid w:val="003C0F49"/>
    <w:rsid w:val="003C10E6"/>
    <w:rsid w:val="003C1340"/>
    <w:rsid w:val="003C174B"/>
    <w:rsid w:val="003C1A6C"/>
    <w:rsid w:val="003C2044"/>
    <w:rsid w:val="003C2391"/>
    <w:rsid w:val="003C265B"/>
    <w:rsid w:val="003C285A"/>
    <w:rsid w:val="003C2E62"/>
    <w:rsid w:val="003C2F99"/>
    <w:rsid w:val="003C311D"/>
    <w:rsid w:val="003C3315"/>
    <w:rsid w:val="003C371B"/>
    <w:rsid w:val="003C37CD"/>
    <w:rsid w:val="003C3931"/>
    <w:rsid w:val="003C3AB6"/>
    <w:rsid w:val="003C402A"/>
    <w:rsid w:val="003C4090"/>
    <w:rsid w:val="003C415C"/>
    <w:rsid w:val="003C43FB"/>
    <w:rsid w:val="003C4698"/>
    <w:rsid w:val="003C485C"/>
    <w:rsid w:val="003C4999"/>
    <w:rsid w:val="003C4E98"/>
    <w:rsid w:val="003C4F98"/>
    <w:rsid w:val="003C539C"/>
    <w:rsid w:val="003C55B8"/>
    <w:rsid w:val="003C578E"/>
    <w:rsid w:val="003C5C6F"/>
    <w:rsid w:val="003C5DBA"/>
    <w:rsid w:val="003C65EB"/>
    <w:rsid w:val="003C66BE"/>
    <w:rsid w:val="003C6733"/>
    <w:rsid w:val="003C674C"/>
    <w:rsid w:val="003C67D0"/>
    <w:rsid w:val="003C6949"/>
    <w:rsid w:val="003C6979"/>
    <w:rsid w:val="003C69D4"/>
    <w:rsid w:val="003C6B02"/>
    <w:rsid w:val="003C6CF2"/>
    <w:rsid w:val="003C754B"/>
    <w:rsid w:val="003C7764"/>
    <w:rsid w:val="003C7B25"/>
    <w:rsid w:val="003C7B77"/>
    <w:rsid w:val="003C7DA2"/>
    <w:rsid w:val="003D0003"/>
    <w:rsid w:val="003D05AC"/>
    <w:rsid w:val="003D06D5"/>
    <w:rsid w:val="003D073A"/>
    <w:rsid w:val="003D09D0"/>
    <w:rsid w:val="003D0EF0"/>
    <w:rsid w:val="003D16AB"/>
    <w:rsid w:val="003D191B"/>
    <w:rsid w:val="003D1FE0"/>
    <w:rsid w:val="003D2832"/>
    <w:rsid w:val="003D2BCC"/>
    <w:rsid w:val="003D2CDE"/>
    <w:rsid w:val="003D2DE7"/>
    <w:rsid w:val="003D3113"/>
    <w:rsid w:val="003D3523"/>
    <w:rsid w:val="003D3848"/>
    <w:rsid w:val="003D3A8B"/>
    <w:rsid w:val="003D3B2D"/>
    <w:rsid w:val="003D3BD8"/>
    <w:rsid w:val="003D3F2E"/>
    <w:rsid w:val="003D48BD"/>
    <w:rsid w:val="003D49A0"/>
    <w:rsid w:val="003D4ADE"/>
    <w:rsid w:val="003D50F7"/>
    <w:rsid w:val="003D526B"/>
    <w:rsid w:val="003D545A"/>
    <w:rsid w:val="003D55B6"/>
    <w:rsid w:val="003D5892"/>
    <w:rsid w:val="003D5990"/>
    <w:rsid w:val="003D5C8C"/>
    <w:rsid w:val="003D6105"/>
    <w:rsid w:val="003D64A6"/>
    <w:rsid w:val="003D6871"/>
    <w:rsid w:val="003D6CCE"/>
    <w:rsid w:val="003D6CD2"/>
    <w:rsid w:val="003D7278"/>
    <w:rsid w:val="003D750F"/>
    <w:rsid w:val="003D757A"/>
    <w:rsid w:val="003D761E"/>
    <w:rsid w:val="003D782F"/>
    <w:rsid w:val="003D78FA"/>
    <w:rsid w:val="003D7D1A"/>
    <w:rsid w:val="003D7D58"/>
    <w:rsid w:val="003D7EDC"/>
    <w:rsid w:val="003D7F75"/>
    <w:rsid w:val="003D7F90"/>
    <w:rsid w:val="003E0509"/>
    <w:rsid w:val="003E0648"/>
    <w:rsid w:val="003E0951"/>
    <w:rsid w:val="003E0A21"/>
    <w:rsid w:val="003E0BA0"/>
    <w:rsid w:val="003E0C9C"/>
    <w:rsid w:val="003E11C8"/>
    <w:rsid w:val="003E12F0"/>
    <w:rsid w:val="003E13D2"/>
    <w:rsid w:val="003E175F"/>
    <w:rsid w:val="003E1763"/>
    <w:rsid w:val="003E17A8"/>
    <w:rsid w:val="003E1A29"/>
    <w:rsid w:val="003E1BB5"/>
    <w:rsid w:val="003E1D15"/>
    <w:rsid w:val="003E1FA0"/>
    <w:rsid w:val="003E2879"/>
    <w:rsid w:val="003E28FE"/>
    <w:rsid w:val="003E29F4"/>
    <w:rsid w:val="003E2A9D"/>
    <w:rsid w:val="003E2CD6"/>
    <w:rsid w:val="003E2D23"/>
    <w:rsid w:val="003E2E21"/>
    <w:rsid w:val="003E35C8"/>
    <w:rsid w:val="003E372D"/>
    <w:rsid w:val="003E3777"/>
    <w:rsid w:val="003E43C4"/>
    <w:rsid w:val="003E4474"/>
    <w:rsid w:val="003E46D2"/>
    <w:rsid w:val="003E472F"/>
    <w:rsid w:val="003E4931"/>
    <w:rsid w:val="003E5404"/>
    <w:rsid w:val="003E55DD"/>
    <w:rsid w:val="003E5782"/>
    <w:rsid w:val="003E5827"/>
    <w:rsid w:val="003E5946"/>
    <w:rsid w:val="003E599D"/>
    <w:rsid w:val="003E59A4"/>
    <w:rsid w:val="003E5D2A"/>
    <w:rsid w:val="003E6368"/>
    <w:rsid w:val="003E683D"/>
    <w:rsid w:val="003E6A30"/>
    <w:rsid w:val="003E6BFB"/>
    <w:rsid w:val="003E6ED4"/>
    <w:rsid w:val="003E6FF4"/>
    <w:rsid w:val="003E704D"/>
    <w:rsid w:val="003E7249"/>
    <w:rsid w:val="003E73CC"/>
    <w:rsid w:val="003E7419"/>
    <w:rsid w:val="003E74D2"/>
    <w:rsid w:val="003E7950"/>
    <w:rsid w:val="003E7D0A"/>
    <w:rsid w:val="003E7D29"/>
    <w:rsid w:val="003F0130"/>
    <w:rsid w:val="003F014F"/>
    <w:rsid w:val="003F03E5"/>
    <w:rsid w:val="003F051E"/>
    <w:rsid w:val="003F055E"/>
    <w:rsid w:val="003F0FA4"/>
    <w:rsid w:val="003F1699"/>
    <w:rsid w:val="003F18DA"/>
    <w:rsid w:val="003F1946"/>
    <w:rsid w:val="003F1C31"/>
    <w:rsid w:val="003F1DC1"/>
    <w:rsid w:val="003F1F95"/>
    <w:rsid w:val="003F2396"/>
    <w:rsid w:val="003F245D"/>
    <w:rsid w:val="003F2B98"/>
    <w:rsid w:val="003F3062"/>
    <w:rsid w:val="003F3458"/>
    <w:rsid w:val="003F39C6"/>
    <w:rsid w:val="003F3ED5"/>
    <w:rsid w:val="003F4378"/>
    <w:rsid w:val="003F45A7"/>
    <w:rsid w:val="003F490F"/>
    <w:rsid w:val="003F4B8A"/>
    <w:rsid w:val="003F4DED"/>
    <w:rsid w:val="003F52DD"/>
    <w:rsid w:val="003F5B17"/>
    <w:rsid w:val="003F5C39"/>
    <w:rsid w:val="003F5FF2"/>
    <w:rsid w:val="003F610A"/>
    <w:rsid w:val="003F6228"/>
    <w:rsid w:val="003F679E"/>
    <w:rsid w:val="003F6924"/>
    <w:rsid w:val="003F7093"/>
    <w:rsid w:val="003F78D3"/>
    <w:rsid w:val="003F7941"/>
    <w:rsid w:val="003F7982"/>
    <w:rsid w:val="003F7C8C"/>
    <w:rsid w:val="003F7DBC"/>
    <w:rsid w:val="003F7E6C"/>
    <w:rsid w:val="004004CD"/>
    <w:rsid w:val="004005CF"/>
    <w:rsid w:val="00400F2A"/>
    <w:rsid w:val="00400FA1"/>
    <w:rsid w:val="00401327"/>
    <w:rsid w:val="00401332"/>
    <w:rsid w:val="00401CDC"/>
    <w:rsid w:val="00401D35"/>
    <w:rsid w:val="00401ECF"/>
    <w:rsid w:val="00401EEA"/>
    <w:rsid w:val="00401F27"/>
    <w:rsid w:val="00401F8D"/>
    <w:rsid w:val="00402237"/>
    <w:rsid w:val="004024D7"/>
    <w:rsid w:val="00402692"/>
    <w:rsid w:val="0040272C"/>
    <w:rsid w:val="00402769"/>
    <w:rsid w:val="004029D9"/>
    <w:rsid w:val="00402D86"/>
    <w:rsid w:val="004030FD"/>
    <w:rsid w:val="00403371"/>
    <w:rsid w:val="0040381F"/>
    <w:rsid w:val="00403A03"/>
    <w:rsid w:val="00403CA0"/>
    <w:rsid w:val="004047A8"/>
    <w:rsid w:val="0040481A"/>
    <w:rsid w:val="00404A9F"/>
    <w:rsid w:val="00404B0E"/>
    <w:rsid w:val="00404F7B"/>
    <w:rsid w:val="0040501F"/>
    <w:rsid w:val="00405268"/>
    <w:rsid w:val="00405A0C"/>
    <w:rsid w:val="00405CE9"/>
    <w:rsid w:val="00405E18"/>
    <w:rsid w:val="00405ECA"/>
    <w:rsid w:val="004061EB"/>
    <w:rsid w:val="00406286"/>
    <w:rsid w:val="0040674B"/>
    <w:rsid w:val="0040679D"/>
    <w:rsid w:val="00406899"/>
    <w:rsid w:val="00406A1B"/>
    <w:rsid w:val="00406D43"/>
    <w:rsid w:val="004071DF"/>
    <w:rsid w:val="004076B4"/>
    <w:rsid w:val="00407AFD"/>
    <w:rsid w:val="00407BD1"/>
    <w:rsid w:val="00407C7C"/>
    <w:rsid w:val="00407E48"/>
    <w:rsid w:val="00407F34"/>
    <w:rsid w:val="00410000"/>
    <w:rsid w:val="004100F9"/>
    <w:rsid w:val="0041064A"/>
    <w:rsid w:val="00410A44"/>
    <w:rsid w:val="00410CBF"/>
    <w:rsid w:val="00410E5A"/>
    <w:rsid w:val="00410EB4"/>
    <w:rsid w:val="004115C8"/>
    <w:rsid w:val="00411C0D"/>
    <w:rsid w:val="00411F18"/>
    <w:rsid w:val="00411F54"/>
    <w:rsid w:val="004123D6"/>
    <w:rsid w:val="0041267C"/>
    <w:rsid w:val="00412A71"/>
    <w:rsid w:val="00412FA2"/>
    <w:rsid w:val="00413152"/>
    <w:rsid w:val="00413616"/>
    <w:rsid w:val="00413766"/>
    <w:rsid w:val="0041392B"/>
    <w:rsid w:val="00413BA2"/>
    <w:rsid w:val="00413C2C"/>
    <w:rsid w:val="00413DDB"/>
    <w:rsid w:val="00413E0D"/>
    <w:rsid w:val="004142F5"/>
    <w:rsid w:val="004146C0"/>
    <w:rsid w:val="00414CA1"/>
    <w:rsid w:val="00415098"/>
    <w:rsid w:val="0041510E"/>
    <w:rsid w:val="0041543A"/>
    <w:rsid w:val="00415550"/>
    <w:rsid w:val="00415BD5"/>
    <w:rsid w:val="0041603B"/>
    <w:rsid w:val="0041607D"/>
    <w:rsid w:val="00416104"/>
    <w:rsid w:val="004161B9"/>
    <w:rsid w:val="00416A3D"/>
    <w:rsid w:val="00416C20"/>
    <w:rsid w:val="00416E0A"/>
    <w:rsid w:val="0041731B"/>
    <w:rsid w:val="00417395"/>
    <w:rsid w:val="004173CC"/>
    <w:rsid w:val="00417D28"/>
    <w:rsid w:val="00417D40"/>
    <w:rsid w:val="00420023"/>
    <w:rsid w:val="00420087"/>
    <w:rsid w:val="00420198"/>
    <w:rsid w:val="004201EB"/>
    <w:rsid w:val="00420283"/>
    <w:rsid w:val="004205D2"/>
    <w:rsid w:val="0042070D"/>
    <w:rsid w:val="00420E26"/>
    <w:rsid w:val="00420E64"/>
    <w:rsid w:val="00420F29"/>
    <w:rsid w:val="00420F57"/>
    <w:rsid w:val="00421365"/>
    <w:rsid w:val="00421A29"/>
    <w:rsid w:val="00421AD1"/>
    <w:rsid w:val="00422210"/>
    <w:rsid w:val="004224DB"/>
    <w:rsid w:val="004225CC"/>
    <w:rsid w:val="0042282B"/>
    <w:rsid w:val="00422A40"/>
    <w:rsid w:val="00422D5F"/>
    <w:rsid w:val="00422DAD"/>
    <w:rsid w:val="004231D4"/>
    <w:rsid w:val="004231F1"/>
    <w:rsid w:val="00423400"/>
    <w:rsid w:val="004234E3"/>
    <w:rsid w:val="0042365B"/>
    <w:rsid w:val="00423763"/>
    <w:rsid w:val="004243F3"/>
    <w:rsid w:val="00424415"/>
    <w:rsid w:val="00424504"/>
    <w:rsid w:val="0042455C"/>
    <w:rsid w:val="00424590"/>
    <w:rsid w:val="004246B9"/>
    <w:rsid w:val="004248EB"/>
    <w:rsid w:val="004249F2"/>
    <w:rsid w:val="004251DB"/>
    <w:rsid w:val="00425279"/>
    <w:rsid w:val="004252C1"/>
    <w:rsid w:val="00425826"/>
    <w:rsid w:val="00425FA1"/>
    <w:rsid w:val="00426021"/>
    <w:rsid w:val="00426212"/>
    <w:rsid w:val="00426716"/>
    <w:rsid w:val="00426A55"/>
    <w:rsid w:val="00426E6B"/>
    <w:rsid w:val="004270BD"/>
    <w:rsid w:val="00427436"/>
    <w:rsid w:val="00427B47"/>
    <w:rsid w:val="00427EA8"/>
    <w:rsid w:val="00427F9C"/>
    <w:rsid w:val="00427FC4"/>
    <w:rsid w:val="004303E5"/>
    <w:rsid w:val="00430532"/>
    <w:rsid w:val="004305F6"/>
    <w:rsid w:val="00431510"/>
    <w:rsid w:val="00431964"/>
    <w:rsid w:val="00431D05"/>
    <w:rsid w:val="00431F93"/>
    <w:rsid w:val="0043270A"/>
    <w:rsid w:val="004327B7"/>
    <w:rsid w:val="00432DCF"/>
    <w:rsid w:val="00432F94"/>
    <w:rsid w:val="004337E7"/>
    <w:rsid w:val="004338A0"/>
    <w:rsid w:val="00433B91"/>
    <w:rsid w:val="00433B9D"/>
    <w:rsid w:val="00433C90"/>
    <w:rsid w:val="00433D44"/>
    <w:rsid w:val="00434050"/>
    <w:rsid w:val="00434553"/>
    <w:rsid w:val="00434580"/>
    <w:rsid w:val="00434A8F"/>
    <w:rsid w:val="00434E4C"/>
    <w:rsid w:val="0043522C"/>
    <w:rsid w:val="0043568B"/>
    <w:rsid w:val="0043618C"/>
    <w:rsid w:val="004361DB"/>
    <w:rsid w:val="004363B7"/>
    <w:rsid w:val="00436545"/>
    <w:rsid w:val="004368D1"/>
    <w:rsid w:val="00436AC9"/>
    <w:rsid w:val="00436C46"/>
    <w:rsid w:val="00436F1C"/>
    <w:rsid w:val="00436F59"/>
    <w:rsid w:val="00436FE0"/>
    <w:rsid w:val="00437133"/>
    <w:rsid w:val="00437494"/>
    <w:rsid w:val="00437571"/>
    <w:rsid w:val="00437A4A"/>
    <w:rsid w:val="00437BA4"/>
    <w:rsid w:val="00437BED"/>
    <w:rsid w:val="00437E77"/>
    <w:rsid w:val="004400E0"/>
    <w:rsid w:val="004401A8"/>
    <w:rsid w:val="004405A6"/>
    <w:rsid w:val="004407C5"/>
    <w:rsid w:val="004408D0"/>
    <w:rsid w:val="00440A9C"/>
    <w:rsid w:val="00440ACE"/>
    <w:rsid w:val="00441022"/>
    <w:rsid w:val="004410C0"/>
    <w:rsid w:val="00441582"/>
    <w:rsid w:val="00441708"/>
    <w:rsid w:val="00441ABA"/>
    <w:rsid w:val="00441B98"/>
    <w:rsid w:val="00441ECA"/>
    <w:rsid w:val="00441FAF"/>
    <w:rsid w:val="0044204D"/>
    <w:rsid w:val="0044212B"/>
    <w:rsid w:val="00442241"/>
    <w:rsid w:val="00442622"/>
    <w:rsid w:val="00442AF4"/>
    <w:rsid w:val="00442B6F"/>
    <w:rsid w:val="00442CE0"/>
    <w:rsid w:val="004431F7"/>
    <w:rsid w:val="004438BF"/>
    <w:rsid w:val="00443AF3"/>
    <w:rsid w:val="00443B34"/>
    <w:rsid w:val="00443B9C"/>
    <w:rsid w:val="004441D5"/>
    <w:rsid w:val="004444E9"/>
    <w:rsid w:val="00444A0F"/>
    <w:rsid w:val="00444E6C"/>
    <w:rsid w:val="0044518C"/>
    <w:rsid w:val="004451AA"/>
    <w:rsid w:val="004453A8"/>
    <w:rsid w:val="004458AA"/>
    <w:rsid w:val="00445A23"/>
    <w:rsid w:val="00445BB8"/>
    <w:rsid w:val="00445F3A"/>
    <w:rsid w:val="0044619D"/>
    <w:rsid w:val="00446614"/>
    <w:rsid w:val="00446DD0"/>
    <w:rsid w:val="00447247"/>
    <w:rsid w:val="004473C8"/>
    <w:rsid w:val="00447497"/>
    <w:rsid w:val="00447727"/>
    <w:rsid w:val="00447814"/>
    <w:rsid w:val="00447C2A"/>
    <w:rsid w:val="00447FC1"/>
    <w:rsid w:val="0045026C"/>
    <w:rsid w:val="00450431"/>
    <w:rsid w:val="004505DD"/>
    <w:rsid w:val="00450832"/>
    <w:rsid w:val="00450D87"/>
    <w:rsid w:val="00451583"/>
    <w:rsid w:val="00451664"/>
    <w:rsid w:val="004517A5"/>
    <w:rsid w:val="00451F23"/>
    <w:rsid w:val="004521D3"/>
    <w:rsid w:val="004525EA"/>
    <w:rsid w:val="0045266B"/>
    <w:rsid w:val="004527C9"/>
    <w:rsid w:val="004529E4"/>
    <w:rsid w:val="00452B49"/>
    <w:rsid w:val="00452E3F"/>
    <w:rsid w:val="00452E91"/>
    <w:rsid w:val="00452EC0"/>
    <w:rsid w:val="004534EC"/>
    <w:rsid w:val="004536B4"/>
    <w:rsid w:val="004536C6"/>
    <w:rsid w:val="00453AE3"/>
    <w:rsid w:val="00454367"/>
    <w:rsid w:val="004543CE"/>
    <w:rsid w:val="004544CD"/>
    <w:rsid w:val="00454723"/>
    <w:rsid w:val="0045490F"/>
    <w:rsid w:val="00454BCA"/>
    <w:rsid w:val="004550E4"/>
    <w:rsid w:val="004557BD"/>
    <w:rsid w:val="004559AD"/>
    <w:rsid w:val="00455D9A"/>
    <w:rsid w:val="00455FF5"/>
    <w:rsid w:val="004561A1"/>
    <w:rsid w:val="00456680"/>
    <w:rsid w:val="004568F3"/>
    <w:rsid w:val="00456954"/>
    <w:rsid w:val="00456F7B"/>
    <w:rsid w:val="004573D4"/>
    <w:rsid w:val="004576B9"/>
    <w:rsid w:val="0045775D"/>
    <w:rsid w:val="004578F8"/>
    <w:rsid w:val="00457A56"/>
    <w:rsid w:val="00457B7E"/>
    <w:rsid w:val="004602D1"/>
    <w:rsid w:val="00460668"/>
    <w:rsid w:val="004606C5"/>
    <w:rsid w:val="00460734"/>
    <w:rsid w:val="00460E36"/>
    <w:rsid w:val="00460FA0"/>
    <w:rsid w:val="00460FFE"/>
    <w:rsid w:val="004613BC"/>
    <w:rsid w:val="004617A5"/>
    <w:rsid w:val="0046185A"/>
    <w:rsid w:val="00461979"/>
    <w:rsid w:val="00461C51"/>
    <w:rsid w:val="00461E49"/>
    <w:rsid w:val="00462101"/>
    <w:rsid w:val="0046219A"/>
    <w:rsid w:val="004621A4"/>
    <w:rsid w:val="00462637"/>
    <w:rsid w:val="004628EB"/>
    <w:rsid w:val="00462A45"/>
    <w:rsid w:val="00462ABF"/>
    <w:rsid w:val="00462DA2"/>
    <w:rsid w:val="00462F57"/>
    <w:rsid w:val="0046311A"/>
    <w:rsid w:val="00463353"/>
    <w:rsid w:val="004636D7"/>
    <w:rsid w:val="00463780"/>
    <w:rsid w:val="00463D00"/>
    <w:rsid w:val="00463D09"/>
    <w:rsid w:val="00463DAC"/>
    <w:rsid w:val="00463FF0"/>
    <w:rsid w:val="004641F4"/>
    <w:rsid w:val="00464208"/>
    <w:rsid w:val="004642D2"/>
    <w:rsid w:val="0046457B"/>
    <w:rsid w:val="0046524A"/>
    <w:rsid w:val="0046526B"/>
    <w:rsid w:val="00465443"/>
    <w:rsid w:val="00465B60"/>
    <w:rsid w:val="00465D65"/>
    <w:rsid w:val="00465DDF"/>
    <w:rsid w:val="00465ED6"/>
    <w:rsid w:val="0046610D"/>
    <w:rsid w:val="0046643B"/>
    <w:rsid w:val="004666E1"/>
    <w:rsid w:val="004668CE"/>
    <w:rsid w:val="004669E5"/>
    <w:rsid w:val="00466B8B"/>
    <w:rsid w:val="00466C0D"/>
    <w:rsid w:val="00466C51"/>
    <w:rsid w:val="0046760B"/>
    <w:rsid w:val="004676EA"/>
    <w:rsid w:val="0047025F"/>
    <w:rsid w:val="00470340"/>
    <w:rsid w:val="004705A9"/>
    <w:rsid w:val="00470DF7"/>
    <w:rsid w:val="00470F32"/>
    <w:rsid w:val="00471022"/>
    <w:rsid w:val="00471140"/>
    <w:rsid w:val="004717D2"/>
    <w:rsid w:val="00471A70"/>
    <w:rsid w:val="00471EE1"/>
    <w:rsid w:val="004724D3"/>
    <w:rsid w:val="0047273E"/>
    <w:rsid w:val="00472C49"/>
    <w:rsid w:val="00472DCC"/>
    <w:rsid w:val="00472F26"/>
    <w:rsid w:val="0047337A"/>
    <w:rsid w:val="0047342D"/>
    <w:rsid w:val="00473531"/>
    <w:rsid w:val="00473A5F"/>
    <w:rsid w:val="00473B44"/>
    <w:rsid w:val="00473E9B"/>
    <w:rsid w:val="0047403A"/>
    <w:rsid w:val="0047434A"/>
    <w:rsid w:val="0047451A"/>
    <w:rsid w:val="004745B7"/>
    <w:rsid w:val="004746CA"/>
    <w:rsid w:val="00474B89"/>
    <w:rsid w:val="00474DAA"/>
    <w:rsid w:val="004751F1"/>
    <w:rsid w:val="004753F2"/>
    <w:rsid w:val="00475710"/>
    <w:rsid w:val="004759A3"/>
    <w:rsid w:val="00475B0A"/>
    <w:rsid w:val="00475C3F"/>
    <w:rsid w:val="00476511"/>
    <w:rsid w:val="0047686D"/>
    <w:rsid w:val="004769ED"/>
    <w:rsid w:val="00476AFF"/>
    <w:rsid w:val="00476FDA"/>
    <w:rsid w:val="0047706D"/>
    <w:rsid w:val="00477331"/>
    <w:rsid w:val="00477352"/>
    <w:rsid w:val="0047764F"/>
    <w:rsid w:val="00477FC2"/>
    <w:rsid w:val="00477FDE"/>
    <w:rsid w:val="00480277"/>
    <w:rsid w:val="004808A2"/>
    <w:rsid w:val="00480FA0"/>
    <w:rsid w:val="00481269"/>
    <w:rsid w:val="00481339"/>
    <w:rsid w:val="00481644"/>
    <w:rsid w:val="00481A43"/>
    <w:rsid w:val="00481EEF"/>
    <w:rsid w:val="00481FE3"/>
    <w:rsid w:val="00482647"/>
    <w:rsid w:val="004827C3"/>
    <w:rsid w:val="00482984"/>
    <w:rsid w:val="00482BD1"/>
    <w:rsid w:val="00482C9C"/>
    <w:rsid w:val="00482F48"/>
    <w:rsid w:val="00484087"/>
    <w:rsid w:val="00484BD5"/>
    <w:rsid w:val="00484CD5"/>
    <w:rsid w:val="00484E17"/>
    <w:rsid w:val="00484EF3"/>
    <w:rsid w:val="0048532D"/>
    <w:rsid w:val="0048584E"/>
    <w:rsid w:val="00485968"/>
    <w:rsid w:val="00485B38"/>
    <w:rsid w:val="00485EAA"/>
    <w:rsid w:val="00485EC8"/>
    <w:rsid w:val="00485F61"/>
    <w:rsid w:val="00485FB0"/>
    <w:rsid w:val="0048646B"/>
    <w:rsid w:val="0048651C"/>
    <w:rsid w:val="0048652A"/>
    <w:rsid w:val="00486741"/>
    <w:rsid w:val="00486854"/>
    <w:rsid w:val="00486D10"/>
    <w:rsid w:val="00487087"/>
    <w:rsid w:val="004873A0"/>
    <w:rsid w:val="00490495"/>
    <w:rsid w:val="00490527"/>
    <w:rsid w:val="0049090B"/>
    <w:rsid w:val="00490D34"/>
    <w:rsid w:val="00490E2B"/>
    <w:rsid w:val="00490E7E"/>
    <w:rsid w:val="0049116F"/>
    <w:rsid w:val="0049127B"/>
    <w:rsid w:val="004912E0"/>
    <w:rsid w:val="0049164B"/>
    <w:rsid w:val="004919F6"/>
    <w:rsid w:val="00492029"/>
    <w:rsid w:val="00492194"/>
    <w:rsid w:val="0049245D"/>
    <w:rsid w:val="00492487"/>
    <w:rsid w:val="0049274B"/>
    <w:rsid w:val="004927D9"/>
    <w:rsid w:val="00492B71"/>
    <w:rsid w:val="00493540"/>
    <w:rsid w:val="00493617"/>
    <w:rsid w:val="00493B16"/>
    <w:rsid w:val="004940E2"/>
    <w:rsid w:val="0049416B"/>
    <w:rsid w:val="0049456A"/>
    <w:rsid w:val="004945BB"/>
    <w:rsid w:val="00494790"/>
    <w:rsid w:val="004947EA"/>
    <w:rsid w:val="0049494A"/>
    <w:rsid w:val="00494975"/>
    <w:rsid w:val="00494CF6"/>
    <w:rsid w:val="00494DEB"/>
    <w:rsid w:val="00494E59"/>
    <w:rsid w:val="00494EB7"/>
    <w:rsid w:val="00494ECE"/>
    <w:rsid w:val="0049500A"/>
    <w:rsid w:val="00495F5B"/>
    <w:rsid w:val="00495F81"/>
    <w:rsid w:val="004961B4"/>
    <w:rsid w:val="00496334"/>
    <w:rsid w:val="00496534"/>
    <w:rsid w:val="00496754"/>
    <w:rsid w:val="004969AF"/>
    <w:rsid w:val="004974FA"/>
    <w:rsid w:val="00497B0B"/>
    <w:rsid w:val="004A02F4"/>
    <w:rsid w:val="004A0464"/>
    <w:rsid w:val="004A05E2"/>
    <w:rsid w:val="004A0706"/>
    <w:rsid w:val="004A07AF"/>
    <w:rsid w:val="004A09EA"/>
    <w:rsid w:val="004A0B2F"/>
    <w:rsid w:val="004A0B6D"/>
    <w:rsid w:val="004A0C26"/>
    <w:rsid w:val="004A1359"/>
    <w:rsid w:val="004A1E33"/>
    <w:rsid w:val="004A2320"/>
    <w:rsid w:val="004A25A7"/>
    <w:rsid w:val="004A27BE"/>
    <w:rsid w:val="004A2A52"/>
    <w:rsid w:val="004A3170"/>
    <w:rsid w:val="004A31AE"/>
    <w:rsid w:val="004A31DD"/>
    <w:rsid w:val="004A32BF"/>
    <w:rsid w:val="004A32EA"/>
    <w:rsid w:val="004A3545"/>
    <w:rsid w:val="004A362E"/>
    <w:rsid w:val="004A3E08"/>
    <w:rsid w:val="004A4004"/>
    <w:rsid w:val="004A415C"/>
    <w:rsid w:val="004A42E2"/>
    <w:rsid w:val="004A443C"/>
    <w:rsid w:val="004A47B0"/>
    <w:rsid w:val="004A4A16"/>
    <w:rsid w:val="004A4AA7"/>
    <w:rsid w:val="004A5538"/>
    <w:rsid w:val="004A5A12"/>
    <w:rsid w:val="004A5A87"/>
    <w:rsid w:val="004A5FA2"/>
    <w:rsid w:val="004A60AC"/>
    <w:rsid w:val="004A69C7"/>
    <w:rsid w:val="004A7394"/>
    <w:rsid w:val="004A740D"/>
    <w:rsid w:val="004A752E"/>
    <w:rsid w:val="004A75EB"/>
    <w:rsid w:val="004A794A"/>
    <w:rsid w:val="004A7B26"/>
    <w:rsid w:val="004A7DE9"/>
    <w:rsid w:val="004B0277"/>
    <w:rsid w:val="004B0313"/>
    <w:rsid w:val="004B0541"/>
    <w:rsid w:val="004B05DD"/>
    <w:rsid w:val="004B05FD"/>
    <w:rsid w:val="004B06E4"/>
    <w:rsid w:val="004B0F3F"/>
    <w:rsid w:val="004B1004"/>
    <w:rsid w:val="004B1BA0"/>
    <w:rsid w:val="004B2542"/>
    <w:rsid w:val="004B25A8"/>
    <w:rsid w:val="004B2703"/>
    <w:rsid w:val="004B2C75"/>
    <w:rsid w:val="004B3C36"/>
    <w:rsid w:val="004B3C5A"/>
    <w:rsid w:val="004B4093"/>
    <w:rsid w:val="004B4313"/>
    <w:rsid w:val="004B4577"/>
    <w:rsid w:val="004B45DF"/>
    <w:rsid w:val="004B45FD"/>
    <w:rsid w:val="004B4BF9"/>
    <w:rsid w:val="004B4C34"/>
    <w:rsid w:val="004B56F5"/>
    <w:rsid w:val="004B5778"/>
    <w:rsid w:val="004B5A4D"/>
    <w:rsid w:val="004B5C3C"/>
    <w:rsid w:val="004B5F0A"/>
    <w:rsid w:val="004B5FED"/>
    <w:rsid w:val="004B62F6"/>
    <w:rsid w:val="004B6388"/>
    <w:rsid w:val="004B680D"/>
    <w:rsid w:val="004B6DA0"/>
    <w:rsid w:val="004B70C7"/>
    <w:rsid w:val="004B746E"/>
    <w:rsid w:val="004B7487"/>
    <w:rsid w:val="004B7762"/>
    <w:rsid w:val="004B7F7F"/>
    <w:rsid w:val="004B7FB2"/>
    <w:rsid w:val="004C00E0"/>
    <w:rsid w:val="004C0202"/>
    <w:rsid w:val="004C02EC"/>
    <w:rsid w:val="004C061A"/>
    <w:rsid w:val="004C0AC1"/>
    <w:rsid w:val="004C0C49"/>
    <w:rsid w:val="004C0D1C"/>
    <w:rsid w:val="004C0FCC"/>
    <w:rsid w:val="004C1316"/>
    <w:rsid w:val="004C1486"/>
    <w:rsid w:val="004C15EC"/>
    <w:rsid w:val="004C17AE"/>
    <w:rsid w:val="004C1917"/>
    <w:rsid w:val="004C1D47"/>
    <w:rsid w:val="004C1DE5"/>
    <w:rsid w:val="004C1F34"/>
    <w:rsid w:val="004C1FD8"/>
    <w:rsid w:val="004C2457"/>
    <w:rsid w:val="004C24DA"/>
    <w:rsid w:val="004C25A7"/>
    <w:rsid w:val="004C2F93"/>
    <w:rsid w:val="004C3AD6"/>
    <w:rsid w:val="004C3C7B"/>
    <w:rsid w:val="004C3D26"/>
    <w:rsid w:val="004C4715"/>
    <w:rsid w:val="004C4779"/>
    <w:rsid w:val="004C47C7"/>
    <w:rsid w:val="004C4EFE"/>
    <w:rsid w:val="004C4F5E"/>
    <w:rsid w:val="004C5004"/>
    <w:rsid w:val="004C51D5"/>
    <w:rsid w:val="004C52A5"/>
    <w:rsid w:val="004C57A7"/>
    <w:rsid w:val="004C6110"/>
    <w:rsid w:val="004C6351"/>
    <w:rsid w:val="004C65D0"/>
    <w:rsid w:val="004C6669"/>
    <w:rsid w:val="004C6BB9"/>
    <w:rsid w:val="004C6E25"/>
    <w:rsid w:val="004C6E62"/>
    <w:rsid w:val="004C6F48"/>
    <w:rsid w:val="004C71D7"/>
    <w:rsid w:val="004C772F"/>
    <w:rsid w:val="004C7812"/>
    <w:rsid w:val="004C781D"/>
    <w:rsid w:val="004C7AEB"/>
    <w:rsid w:val="004C7B4B"/>
    <w:rsid w:val="004D023C"/>
    <w:rsid w:val="004D089F"/>
    <w:rsid w:val="004D0A78"/>
    <w:rsid w:val="004D0E23"/>
    <w:rsid w:val="004D0F6B"/>
    <w:rsid w:val="004D10BF"/>
    <w:rsid w:val="004D11DA"/>
    <w:rsid w:val="004D16C5"/>
    <w:rsid w:val="004D17E2"/>
    <w:rsid w:val="004D1B2F"/>
    <w:rsid w:val="004D28F6"/>
    <w:rsid w:val="004D306C"/>
    <w:rsid w:val="004D30E5"/>
    <w:rsid w:val="004D30EC"/>
    <w:rsid w:val="004D318C"/>
    <w:rsid w:val="004D31A3"/>
    <w:rsid w:val="004D3441"/>
    <w:rsid w:val="004D358A"/>
    <w:rsid w:val="004D379D"/>
    <w:rsid w:val="004D40EA"/>
    <w:rsid w:val="004D43CE"/>
    <w:rsid w:val="004D4850"/>
    <w:rsid w:val="004D4C7F"/>
    <w:rsid w:val="004D4D34"/>
    <w:rsid w:val="004D4ED0"/>
    <w:rsid w:val="004D5090"/>
    <w:rsid w:val="004D5155"/>
    <w:rsid w:val="004D56DF"/>
    <w:rsid w:val="004D594E"/>
    <w:rsid w:val="004D5CBD"/>
    <w:rsid w:val="004D5CE7"/>
    <w:rsid w:val="004D6517"/>
    <w:rsid w:val="004D686D"/>
    <w:rsid w:val="004D6909"/>
    <w:rsid w:val="004D6995"/>
    <w:rsid w:val="004D6A0F"/>
    <w:rsid w:val="004D6AF1"/>
    <w:rsid w:val="004D6CC8"/>
    <w:rsid w:val="004D6DB7"/>
    <w:rsid w:val="004D6E3D"/>
    <w:rsid w:val="004D70F5"/>
    <w:rsid w:val="004D7237"/>
    <w:rsid w:val="004D741D"/>
    <w:rsid w:val="004D76DC"/>
    <w:rsid w:val="004E0368"/>
    <w:rsid w:val="004E078D"/>
    <w:rsid w:val="004E08EE"/>
    <w:rsid w:val="004E0EBE"/>
    <w:rsid w:val="004E11D2"/>
    <w:rsid w:val="004E1454"/>
    <w:rsid w:val="004E14FB"/>
    <w:rsid w:val="004E166A"/>
    <w:rsid w:val="004E16BA"/>
    <w:rsid w:val="004E1702"/>
    <w:rsid w:val="004E18D0"/>
    <w:rsid w:val="004E1ABA"/>
    <w:rsid w:val="004E1C79"/>
    <w:rsid w:val="004E1E39"/>
    <w:rsid w:val="004E229D"/>
    <w:rsid w:val="004E25CC"/>
    <w:rsid w:val="004E284C"/>
    <w:rsid w:val="004E2909"/>
    <w:rsid w:val="004E2D4C"/>
    <w:rsid w:val="004E2DF9"/>
    <w:rsid w:val="004E3107"/>
    <w:rsid w:val="004E3477"/>
    <w:rsid w:val="004E3620"/>
    <w:rsid w:val="004E3B06"/>
    <w:rsid w:val="004E3B32"/>
    <w:rsid w:val="004E3B38"/>
    <w:rsid w:val="004E3C1A"/>
    <w:rsid w:val="004E42B2"/>
    <w:rsid w:val="004E43B2"/>
    <w:rsid w:val="004E44CE"/>
    <w:rsid w:val="004E44D1"/>
    <w:rsid w:val="004E478D"/>
    <w:rsid w:val="004E4845"/>
    <w:rsid w:val="004E4881"/>
    <w:rsid w:val="004E4D38"/>
    <w:rsid w:val="004E4F1A"/>
    <w:rsid w:val="004E51F3"/>
    <w:rsid w:val="004E531E"/>
    <w:rsid w:val="004E5651"/>
    <w:rsid w:val="004E569B"/>
    <w:rsid w:val="004E59C2"/>
    <w:rsid w:val="004E5ADA"/>
    <w:rsid w:val="004E5C05"/>
    <w:rsid w:val="004E5CD7"/>
    <w:rsid w:val="004E60D4"/>
    <w:rsid w:val="004E62A2"/>
    <w:rsid w:val="004E671B"/>
    <w:rsid w:val="004E69A8"/>
    <w:rsid w:val="004E7754"/>
    <w:rsid w:val="004E7CBB"/>
    <w:rsid w:val="004E7E39"/>
    <w:rsid w:val="004F0156"/>
    <w:rsid w:val="004F0370"/>
    <w:rsid w:val="004F0B2F"/>
    <w:rsid w:val="004F0D26"/>
    <w:rsid w:val="004F0D4A"/>
    <w:rsid w:val="004F15D8"/>
    <w:rsid w:val="004F1716"/>
    <w:rsid w:val="004F181A"/>
    <w:rsid w:val="004F1F78"/>
    <w:rsid w:val="004F2998"/>
    <w:rsid w:val="004F2CD6"/>
    <w:rsid w:val="004F3232"/>
    <w:rsid w:val="004F369C"/>
    <w:rsid w:val="004F36D5"/>
    <w:rsid w:val="004F3CC0"/>
    <w:rsid w:val="004F3FFD"/>
    <w:rsid w:val="004F4152"/>
    <w:rsid w:val="004F422D"/>
    <w:rsid w:val="004F456A"/>
    <w:rsid w:val="004F4C04"/>
    <w:rsid w:val="004F5A9C"/>
    <w:rsid w:val="004F5DC3"/>
    <w:rsid w:val="004F5F21"/>
    <w:rsid w:val="004F5F2C"/>
    <w:rsid w:val="004F5F86"/>
    <w:rsid w:val="004F5FC5"/>
    <w:rsid w:val="004F6279"/>
    <w:rsid w:val="004F6465"/>
    <w:rsid w:val="004F6774"/>
    <w:rsid w:val="004F6A9A"/>
    <w:rsid w:val="004F6ADF"/>
    <w:rsid w:val="004F7169"/>
    <w:rsid w:val="004F7178"/>
    <w:rsid w:val="004F723A"/>
    <w:rsid w:val="004F73AB"/>
    <w:rsid w:val="004F73B9"/>
    <w:rsid w:val="004F75E4"/>
    <w:rsid w:val="004F792C"/>
    <w:rsid w:val="004F7996"/>
    <w:rsid w:val="004F79C0"/>
    <w:rsid w:val="004F7AB3"/>
    <w:rsid w:val="004F7D5C"/>
    <w:rsid w:val="004F7F72"/>
    <w:rsid w:val="005006A0"/>
    <w:rsid w:val="005008F4"/>
    <w:rsid w:val="005008F7"/>
    <w:rsid w:val="00500BA3"/>
    <w:rsid w:val="00500C07"/>
    <w:rsid w:val="00500DCC"/>
    <w:rsid w:val="005011F0"/>
    <w:rsid w:val="0050121E"/>
    <w:rsid w:val="005017F7"/>
    <w:rsid w:val="0050195D"/>
    <w:rsid w:val="00501BA0"/>
    <w:rsid w:val="00501BCB"/>
    <w:rsid w:val="00501CD1"/>
    <w:rsid w:val="00502155"/>
    <w:rsid w:val="005024FF"/>
    <w:rsid w:val="00502D52"/>
    <w:rsid w:val="00502EB2"/>
    <w:rsid w:val="00503103"/>
    <w:rsid w:val="0050321B"/>
    <w:rsid w:val="005034A1"/>
    <w:rsid w:val="005035B3"/>
    <w:rsid w:val="005036FC"/>
    <w:rsid w:val="00503A3F"/>
    <w:rsid w:val="00503B7D"/>
    <w:rsid w:val="00504519"/>
    <w:rsid w:val="00504578"/>
    <w:rsid w:val="00504747"/>
    <w:rsid w:val="00504BA9"/>
    <w:rsid w:val="00505652"/>
    <w:rsid w:val="00505978"/>
    <w:rsid w:val="00505AA9"/>
    <w:rsid w:val="00505C97"/>
    <w:rsid w:val="005061C7"/>
    <w:rsid w:val="005066E0"/>
    <w:rsid w:val="00506B6E"/>
    <w:rsid w:val="00506F49"/>
    <w:rsid w:val="005071C5"/>
    <w:rsid w:val="00507532"/>
    <w:rsid w:val="0050756F"/>
    <w:rsid w:val="005075B2"/>
    <w:rsid w:val="005102CF"/>
    <w:rsid w:val="00510646"/>
    <w:rsid w:val="005108F1"/>
    <w:rsid w:val="00510ED0"/>
    <w:rsid w:val="00511174"/>
    <w:rsid w:val="005112EA"/>
    <w:rsid w:val="005116B5"/>
    <w:rsid w:val="00511BBF"/>
    <w:rsid w:val="00511D46"/>
    <w:rsid w:val="00512922"/>
    <w:rsid w:val="00512F5C"/>
    <w:rsid w:val="00513A17"/>
    <w:rsid w:val="00513A2E"/>
    <w:rsid w:val="00513DC2"/>
    <w:rsid w:val="00513E04"/>
    <w:rsid w:val="00514185"/>
    <w:rsid w:val="005145AE"/>
    <w:rsid w:val="005147AC"/>
    <w:rsid w:val="005148DB"/>
    <w:rsid w:val="00514A07"/>
    <w:rsid w:val="00515907"/>
    <w:rsid w:val="00515AFF"/>
    <w:rsid w:val="00515B91"/>
    <w:rsid w:val="00515D37"/>
    <w:rsid w:val="005161AA"/>
    <w:rsid w:val="005166BA"/>
    <w:rsid w:val="00516ADD"/>
    <w:rsid w:val="00516FE0"/>
    <w:rsid w:val="00517635"/>
    <w:rsid w:val="00517DE3"/>
    <w:rsid w:val="00517F0B"/>
    <w:rsid w:val="005201B9"/>
    <w:rsid w:val="00520235"/>
    <w:rsid w:val="005203A0"/>
    <w:rsid w:val="005203EF"/>
    <w:rsid w:val="0052048B"/>
    <w:rsid w:val="005205E6"/>
    <w:rsid w:val="00520D9C"/>
    <w:rsid w:val="00520EEE"/>
    <w:rsid w:val="005211AF"/>
    <w:rsid w:val="00521743"/>
    <w:rsid w:val="00521B5E"/>
    <w:rsid w:val="00521D7F"/>
    <w:rsid w:val="00521FA6"/>
    <w:rsid w:val="00521FB7"/>
    <w:rsid w:val="005221E4"/>
    <w:rsid w:val="00522291"/>
    <w:rsid w:val="00522916"/>
    <w:rsid w:val="00522AD1"/>
    <w:rsid w:val="00522B0A"/>
    <w:rsid w:val="00522B46"/>
    <w:rsid w:val="00522D6A"/>
    <w:rsid w:val="0052324E"/>
    <w:rsid w:val="00523434"/>
    <w:rsid w:val="00523A97"/>
    <w:rsid w:val="00523AAE"/>
    <w:rsid w:val="00524690"/>
    <w:rsid w:val="00524DAB"/>
    <w:rsid w:val="005253C7"/>
    <w:rsid w:val="0052544B"/>
    <w:rsid w:val="00525470"/>
    <w:rsid w:val="00525556"/>
    <w:rsid w:val="00525B7C"/>
    <w:rsid w:val="00525DF0"/>
    <w:rsid w:val="00525ED5"/>
    <w:rsid w:val="005260C6"/>
    <w:rsid w:val="005261BC"/>
    <w:rsid w:val="005264C9"/>
    <w:rsid w:val="005265E7"/>
    <w:rsid w:val="00526672"/>
    <w:rsid w:val="00526BC5"/>
    <w:rsid w:val="00526DFD"/>
    <w:rsid w:val="00526FB4"/>
    <w:rsid w:val="005271BA"/>
    <w:rsid w:val="0052756C"/>
    <w:rsid w:val="00527705"/>
    <w:rsid w:val="00527946"/>
    <w:rsid w:val="005279F6"/>
    <w:rsid w:val="00527BE8"/>
    <w:rsid w:val="00527D60"/>
    <w:rsid w:val="00527E56"/>
    <w:rsid w:val="00527EEC"/>
    <w:rsid w:val="00527FF5"/>
    <w:rsid w:val="00530030"/>
    <w:rsid w:val="00530593"/>
    <w:rsid w:val="0053068C"/>
    <w:rsid w:val="005306AD"/>
    <w:rsid w:val="00530737"/>
    <w:rsid w:val="00530C85"/>
    <w:rsid w:val="005312F4"/>
    <w:rsid w:val="00531315"/>
    <w:rsid w:val="005314C4"/>
    <w:rsid w:val="005315EF"/>
    <w:rsid w:val="0053185E"/>
    <w:rsid w:val="005318F0"/>
    <w:rsid w:val="005319F4"/>
    <w:rsid w:val="00531BAA"/>
    <w:rsid w:val="00531C1D"/>
    <w:rsid w:val="00531DB6"/>
    <w:rsid w:val="00531FD5"/>
    <w:rsid w:val="0053251A"/>
    <w:rsid w:val="00532652"/>
    <w:rsid w:val="00532775"/>
    <w:rsid w:val="00532A8E"/>
    <w:rsid w:val="00532A9E"/>
    <w:rsid w:val="00532CF2"/>
    <w:rsid w:val="00532E21"/>
    <w:rsid w:val="00532F8A"/>
    <w:rsid w:val="00533041"/>
    <w:rsid w:val="005332E4"/>
    <w:rsid w:val="005339EB"/>
    <w:rsid w:val="00533EF2"/>
    <w:rsid w:val="00533F05"/>
    <w:rsid w:val="00534020"/>
    <w:rsid w:val="005341CF"/>
    <w:rsid w:val="00534FB7"/>
    <w:rsid w:val="00534FEF"/>
    <w:rsid w:val="005358CB"/>
    <w:rsid w:val="00535A58"/>
    <w:rsid w:val="00535DC4"/>
    <w:rsid w:val="005365BF"/>
    <w:rsid w:val="00536A3C"/>
    <w:rsid w:val="00536A99"/>
    <w:rsid w:val="00536B34"/>
    <w:rsid w:val="00536E10"/>
    <w:rsid w:val="00537296"/>
    <w:rsid w:val="005372F5"/>
    <w:rsid w:val="00537B90"/>
    <w:rsid w:val="00537D06"/>
    <w:rsid w:val="00537DAB"/>
    <w:rsid w:val="00540008"/>
    <w:rsid w:val="005400E0"/>
    <w:rsid w:val="005400E3"/>
    <w:rsid w:val="00540314"/>
    <w:rsid w:val="005403D8"/>
    <w:rsid w:val="0054099B"/>
    <w:rsid w:val="00540A57"/>
    <w:rsid w:val="00540B6E"/>
    <w:rsid w:val="005412E4"/>
    <w:rsid w:val="005413FF"/>
    <w:rsid w:val="0054148C"/>
    <w:rsid w:val="00541572"/>
    <w:rsid w:val="00541588"/>
    <w:rsid w:val="005415D2"/>
    <w:rsid w:val="00541731"/>
    <w:rsid w:val="00541D00"/>
    <w:rsid w:val="00542035"/>
    <w:rsid w:val="0054208B"/>
    <w:rsid w:val="005420CB"/>
    <w:rsid w:val="00542396"/>
    <w:rsid w:val="005427E2"/>
    <w:rsid w:val="0054294C"/>
    <w:rsid w:val="00542B06"/>
    <w:rsid w:val="00542CBB"/>
    <w:rsid w:val="00542E17"/>
    <w:rsid w:val="0054305C"/>
    <w:rsid w:val="00543523"/>
    <w:rsid w:val="00543891"/>
    <w:rsid w:val="005438F5"/>
    <w:rsid w:val="00543B84"/>
    <w:rsid w:val="00543B8E"/>
    <w:rsid w:val="00543CB6"/>
    <w:rsid w:val="00543F12"/>
    <w:rsid w:val="00543FC3"/>
    <w:rsid w:val="005443CD"/>
    <w:rsid w:val="00544639"/>
    <w:rsid w:val="005446EC"/>
    <w:rsid w:val="0054470A"/>
    <w:rsid w:val="005449FE"/>
    <w:rsid w:val="00544A20"/>
    <w:rsid w:val="00545023"/>
    <w:rsid w:val="00545262"/>
    <w:rsid w:val="005454D2"/>
    <w:rsid w:val="005454FE"/>
    <w:rsid w:val="005457D5"/>
    <w:rsid w:val="00545D70"/>
    <w:rsid w:val="00545D91"/>
    <w:rsid w:val="00545F90"/>
    <w:rsid w:val="00545FAD"/>
    <w:rsid w:val="005460D4"/>
    <w:rsid w:val="00546195"/>
    <w:rsid w:val="00546CF4"/>
    <w:rsid w:val="00546D0A"/>
    <w:rsid w:val="00546F73"/>
    <w:rsid w:val="005470AB"/>
    <w:rsid w:val="0054752B"/>
    <w:rsid w:val="0054793D"/>
    <w:rsid w:val="00547AEE"/>
    <w:rsid w:val="00547D7D"/>
    <w:rsid w:val="00550248"/>
    <w:rsid w:val="00550719"/>
    <w:rsid w:val="005507A2"/>
    <w:rsid w:val="00550B88"/>
    <w:rsid w:val="00550B8E"/>
    <w:rsid w:val="00550E24"/>
    <w:rsid w:val="00551168"/>
    <w:rsid w:val="00551629"/>
    <w:rsid w:val="00551D03"/>
    <w:rsid w:val="00551DB4"/>
    <w:rsid w:val="00552415"/>
    <w:rsid w:val="00552533"/>
    <w:rsid w:val="00552603"/>
    <w:rsid w:val="00552649"/>
    <w:rsid w:val="0055270D"/>
    <w:rsid w:val="00552B69"/>
    <w:rsid w:val="00552DDA"/>
    <w:rsid w:val="00552F35"/>
    <w:rsid w:val="00552F47"/>
    <w:rsid w:val="00552F94"/>
    <w:rsid w:val="00553239"/>
    <w:rsid w:val="0055363F"/>
    <w:rsid w:val="0055404D"/>
    <w:rsid w:val="005541D7"/>
    <w:rsid w:val="005543B1"/>
    <w:rsid w:val="005547AC"/>
    <w:rsid w:val="0055480C"/>
    <w:rsid w:val="0055496A"/>
    <w:rsid w:val="00554BDC"/>
    <w:rsid w:val="00554D42"/>
    <w:rsid w:val="00554DD4"/>
    <w:rsid w:val="005551D7"/>
    <w:rsid w:val="00555594"/>
    <w:rsid w:val="005555BC"/>
    <w:rsid w:val="0055594C"/>
    <w:rsid w:val="00555A58"/>
    <w:rsid w:val="00555C69"/>
    <w:rsid w:val="00555D7C"/>
    <w:rsid w:val="00556168"/>
    <w:rsid w:val="005567C9"/>
    <w:rsid w:val="005567E1"/>
    <w:rsid w:val="00557A8C"/>
    <w:rsid w:val="00557D01"/>
    <w:rsid w:val="00557D7A"/>
    <w:rsid w:val="00560531"/>
    <w:rsid w:val="00560625"/>
    <w:rsid w:val="00560AAA"/>
    <w:rsid w:val="00560C80"/>
    <w:rsid w:val="0056113C"/>
    <w:rsid w:val="005611C9"/>
    <w:rsid w:val="00561276"/>
    <w:rsid w:val="005612A8"/>
    <w:rsid w:val="005614AA"/>
    <w:rsid w:val="00562144"/>
    <w:rsid w:val="0056233A"/>
    <w:rsid w:val="00562374"/>
    <w:rsid w:val="005626D0"/>
    <w:rsid w:val="00562B9E"/>
    <w:rsid w:val="005631BD"/>
    <w:rsid w:val="005633F8"/>
    <w:rsid w:val="005638B0"/>
    <w:rsid w:val="00563910"/>
    <w:rsid w:val="0056393B"/>
    <w:rsid w:val="005639C1"/>
    <w:rsid w:val="00563C13"/>
    <w:rsid w:val="00564099"/>
    <w:rsid w:val="00564136"/>
    <w:rsid w:val="00564286"/>
    <w:rsid w:val="00564812"/>
    <w:rsid w:val="0056483C"/>
    <w:rsid w:val="005648CF"/>
    <w:rsid w:val="00564ED2"/>
    <w:rsid w:val="005650A0"/>
    <w:rsid w:val="005650B6"/>
    <w:rsid w:val="00565904"/>
    <w:rsid w:val="005659EC"/>
    <w:rsid w:val="00565B3D"/>
    <w:rsid w:val="00565F57"/>
    <w:rsid w:val="00566190"/>
    <w:rsid w:val="00566743"/>
    <w:rsid w:val="005669E3"/>
    <w:rsid w:val="00566AE8"/>
    <w:rsid w:val="00566E32"/>
    <w:rsid w:val="00566FCD"/>
    <w:rsid w:val="00566FF7"/>
    <w:rsid w:val="005673B8"/>
    <w:rsid w:val="005673BD"/>
    <w:rsid w:val="005675D2"/>
    <w:rsid w:val="00567788"/>
    <w:rsid w:val="005678C6"/>
    <w:rsid w:val="00567A37"/>
    <w:rsid w:val="00567C9D"/>
    <w:rsid w:val="00567E2A"/>
    <w:rsid w:val="00567FC3"/>
    <w:rsid w:val="00570547"/>
    <w:rsid w:val="00570889"/>
    <w:rsid w:val="00570A7B"/>
    <w:rsid w:val="00570EA5"/>
    <w:rsid w:val="00570F9D"/>
    <w:rsid w:val="005713A3"/>
    <w:rsid w:val="005713C2"/>
    <w:rsid w:val="00571A78"/>
    <w:rsid w:val="00571C66"/>
    <w:rsid w:val="0057262B"/>
    <w:rsid w:val="0057279B"/>
    <w:rsid w:val="005727B8"/>
    <w:rsid w:val="0057280B"/>
    <w:rsid w:val="0057288B"/>
    <w:rsid w:val="00572C7C"/>
    <w:rsid w:val="00573136"/>
    <w:rsid w:val="00573138"/>
    <w:rsid w:val="00573302"/>
    <w:rsid w:val="0057339C"/>
    <w:rsid w:val="00573808"/>
    <w:rsid w:val="00573EA5"/>
    <w:rsid w:val="00573EFD"/>
    <w:rsid w:val="00573F15"/>
    <w:rsid w:val="00574112"/>
    <w:rsid w:val="005745AC"/>
    <w:rsid w:val="005749A3"/>
    <w:rsid w:val="00574F89"/>
    <w:rsid w:val="005753F1"/>
    <w:rsid w:val="00575758"/>
    <w:rsid w:val="00575BC5"/>
    <w:rsid w:val="00575BF5"/>
    <w:rsid w:val="00575CE4"/>
    <w:rsid w:val="00576044"/>
    <w:rsid w:val="00576295"/>
    <w:rsid w:val="005763AC"/>
    <w:rsid w:val="0057662F"/>
    <w:rsid w:val="005766C1"/>
    <w:rsid w:val="0057699A"/>
    <w:rsid w:val="00576E70"/>
    <w:rsid w:val="0057725F"/>
    <w:rsid w:val="00577373"/>
    <w:rsid w:val="0057745F"/>
    <w:rsid w:val="00577617"/>
    <w:rsid w:val="005777D3"/>
    <w:rsid w:val="00577B87"/>
    <w:rsid w:val="00577C32"/>
    <w:rsid w:val="00577C45"/>
    <w:rsid w:val="00577CF7"/>
    <w:rsid w:val="005802B0"/>
    <w:rsid w:val="005804E5"/>
    <w:rsid w:val="00580ABE"/>
    <w:rsid w:val="00580EFB"/>
    <w:rsid w:val="00580FBE"/>
    <w:rsid w:val="00581140"/>
    <w:rsid w:val="00581A68"/>
    <w:rsid w:val="00581BC6"/>
    <w:rsid w:val="00581CAD"/>
    <w:rsid w:val="00581F53"/>
    <w:rsid w:val="0058282D"/>
    <w:rsid w:val="00582833"/>
    <w:rsid w:val="005828A3"/>
    <w:rsid w:val="00582B97"/>
    <w:rsid w:val="0058312B"/>
    <w:rsid w:val="00583199"/>
    <w:rsid w:val="005831A8"/>
    <w:rsid w:val="005831FA"/>
    <w:rsid w:val="00583219"/>
    <w:rsid w:val="0058360E"/>
    <w:rsid w:val="005836AE"/>
    <w:rsid w:val="0058382D"/>
    <w:rsid w:val="005838CE"/>
    <w:rsid w:val="00583BC8"/>
    <w:rsid w:val="00583BCA"/>
    <w:rsid w:val="00583ED5"/>
    <w:rsid w:val="005840DB"/>
    <w:rsid w:val="00584268"/>
    <w:rsid w:val="005843F7"/>
    <w:rsid w:val="005846A4"/>
    <w:rsid w:val="005848F7"/>
    <w:rsid w:val="00584B01"/>
    <w:rsid w:val="00584B75"/>
    <w:rsid w:val="00584BEA"/>
    <w:rsid w:val="00584F6F"/>
    <w:rsid w:val="00584FDC"/>
    <w:rsid w:val="00585661"/>
    <w:rsid w:val="005856EC"/>
    <w:rsid w:val="00585BD2"/>
    <w:rsid w:val="005861D3"/>
    <w:rsid w:val="0058644E"/>
    <w:rsid w:val="00586848"/>
    <w:rsid w:val="00586EEA"/>
    <w:rsid w:val="0058706B"/>
    <w:rsid w:val="00587211"/>
    <w:rsid w:val="00587227"/>
    <w:rsid w:val="0058732E"/>
    <w:rsid w:val="00587517"/>
    <w:rsid w:val="0058757A"/>
    <w:rsid w:val="0058773C"/>
    <w:rsid w:val="00587A7F"/>
    <w:rsid w:val="00587CAD"/>
    <w:rsid w:val="00587E91"/>
    <w:rsid w:val="005903CD"/>
    <w:rsid w:val="0059064B"/>
    <w:rsid w:val="005908D7"/>
    <w:rsid w:val="00590B0A"/>
    <w:rsid w:val="00590C65"/>
    <w:rsid w:val="00590E13"/>
    <w:rsid w:val="00590F73"/>
    <w:rsid w:val="00590F9E"/>
    <w:rsid w:val="005912AA"/>
    <w:rsid w:val="00591350"/>
    <w:rsid w:val="005913AD"/>
    <w:rsid w:val="0059142A"/>
    <w:rsid w:val="00591496"/>
    <w:rsid w:val="0059166A"/>
    <w:rsid w:val="005917AE"/>
    <w:rsid w:val="005917C0"/>
    <w:rsid w:val="005918B7"/>
    <w:rsid w:val="00591C72"/>
    <w:rsid w:val="00591F08"/>
    <w:rsid w:val="005923EE"/>
    <w:rsid w:val="00592599"/>
    <w:rsid w:val="0059274B"/>
    <w:rsid w:val="00592AE6"/>
    <w:rsid w:val="00592E44"/>
    <w:rsid w:val="0059395D"/>
    <w:rsid w:val="00593AB9"/>
    <w:rsid w:val="00593BEF"/>
    <w:rsid w:val="005943CA"/>
    <w:rsid w:val="00594841"/>
    <w:rsid w:val="00594A36"/>
    <w:rsid w:val="00594AEB"/>
    <w:rsid w:val="00594BDA"/>
    <w:rsid w:val="00594CC1"/>
    <w:rsid w:val="005950D9"/>
    <w:rsid w:val="005952DE"/>
    <w:rsid w:val="005954F3"/>
    <w:rsid w:val="005958E1"/>
    <w:rsid w:val="005959F1"/>
    <w:rsid w:val="00595B2A"/>
    <w:rsid w:val="00595D0A"/>
    <w:rsid w:val="00595EF3"/>
    <w:rsid w:val="00596184"/>
    <w:rsid w:val="00596872"/>
    <w:rsid w:val="00596DA1"/>
    <w:rsid w:val="00596F6E"/>
    <w:rsid w:val="0059707D"/>
    <w:rsid w:val="00597182"/>
    <w:rsid w:val="00597241"/>
    <w:rsid w:val="0059745A"/>
    <w:rsid w:val="00597BA3"/>
    <w:rsid w:val="00597C8A"/>
    <w:rsid w:val="00597F3F"/>
    <w:rsid w:val="005A053C"/>
    <w:rsid w:val="005A0735"/>
    <w:rsid w:val="005A0A9A"/>
    <w:rsid w:val="005A1535"/>
    <w:rsid w:val="005A1DEC"/>
    <w:rsid w:val="005A1EB4"/>
    <w:rsid w:val="005A23FC"/>
    <w:rsid w:val="005A2418"/>
    <w:rsid w:val="005A2811"/>
    <w:rsid w:val="005A2A91"/>
    <w:rsid w:val="005A2E33"/>
    <w:rsid w:val="005A2F74"/>
    <w:rsid w:val="005A313A"/>
    <w:rsid w:val="005A317F"/>
    <w:rsid w:val="005A31D6"/>
    <w:rsid w:val="005A3409"/>
    <w:rsid w:val="005A362E"/>
    <w:rsid w:val="005A3636"/>
    <w:rsid w:val="005A36E8"/>
    <w:rsid w:val="005A3ECE"/>
    <w:rsid w:val="005A3EFA"/>
    <w:rsid w:val="005A417A"/>
    <w:rsid w:val="005A43FC"/>
    <w:rsid w:val="005A44A2"/>
    <w:rsid w:val="005A4C6F"/>
    <w:rsid w:val="005A4F1D"/>
    <w:rsid w:val="005A50BC"/>
    <w:rsid w:val="005A559B"/>
    <w:rsid w:val="005A56B8"/>
    <w:rsid w:val="005A5ABC"/>
    <w:rsid w:val="005A5CB0"/>
    <w:rsid w:val="005A66EA"/>
    <w:rsid w:val="005A6BF2"/>
    <w:rsid w:val="005A6D00"/>
    <w:rsid w:val="005A7035"/>
    <w:rsid w:val="005A74A9"/>
    <w:rsid w:val="005A74C6"/>
    <w:rsid w:val="005A7810"/>
    <w:rsid w:val="005A7974"/>
    <w:rsid w:val="005A7B6B"/>
    <w:rsid w:val="005A7D1F"/>
    <w:rsid w:val="005B0051"/>
    <w:rsid w:val="005B009A"/>
    <w:rsid w:val="005B019D"/>
    <w:rsid w:val="005B0228"/>
    <w:rsid w:val="005B026F"/>
    <w:rsid w:val="005B0272"/>
    <w:rsid w:val="005B063D"/>
    <w:rsid w:val="005B0BCB"/>
    <w:rsid w:val="005B0CA3"/>
    <w:rsid w:val="005B0EFA"/>
    <w:rsid w:val="005B11FA"/>
    <w:rsid w:val="005B13E8"/>
    <w:rsid w:val="005B14EE"/>
    <w:rsid w:val="005B153B"/>
    <w:rsid w:val="005B1A6E"/>
    <w:rsid w:val="005B202F"/>
    <w:rsid w:val="005B23D4"/>
    <w:rsid w:val="005B2767"/>
    <w:rsid w:val="005B2C74"/>
    <w:rsid w:val="005B2D74"/>
    <w:rsid w:val="005B30FF"/>
    <w:rsid w:val="005B34BA"/>
    <w:rsid w:val="005B34D4"/>
    <w:rsid w:val="005B3A24"/>
    <w:rsid w:val="005B3D51"/>
    <w:rsid w:val="005B492B"/>
    <w:rsid w:val="005B4987"/>
    <w:rsid w:val="005B4BC9"/>
    <w:rsid w:val="005B4BF7"/>
    <w:rsid w:val="005B4FBE"/>
    <w:rsid w:val="005B4FD4"/>
    <w:rsid w:val="005B54B0"/>
    <w:rsid w:val="005B5E32"/>
    <w:rsid w:val="005B5EFE"/>
    <w:rsid w:val="005B5F50"/>
    <w:rsid w:val="005B60F7"/>
    <w:rsid w:val="005B650B"/>
    <w:rsid w:val="005B662B"/>
    <w:rsid w:val="005B665F"/>
    <w:rsid w:val="005B6D12"/>
    <w:rsid w:val="005B7002"/>
    <w:rsid w:val="005B7369"/>
    <w:rsid w:val="005B752F"/>
    <w:rsid w:val="005B77E2"/>
    <w:rsid w:val="005B7A07"/>
    <w:rsid w:val="005B7AB5"/>
    <w:rsid w:val="005B7D86"/>
    <w:rsid w:val="005B7EFE"/>
    <w:rsid w:val="005C08EB"/>
    <w:rsid w:val="005C0C6D"/>
    <w:rsid w:val="005C0FE6"/>
    <w:rsid w:val="005C13EA"/>
    <w:rsid w:val="005C13F0"/>
    <w:rsid w:val="005C14AC"/>
    <w:rsid w:val="005C15BC"/>
    <w:rsid w:val="005C181F"/>
    <w:rsid w:val="005C1F7F"/>
    <w:rsid w:val="005C2223"/>
    <w:rsid w:val="005C23CB"/>
    <w:rsid w:val="005C25B3"/>
    <w:rsid w:val="005C27F0"/>
    <w:rsid w:val="005C2C2F"/>
    <w:rsid w:val="005C2D25"/>
    <w:rsid w:val="005C35E2"/>
    <w:rsid w:val="005C38C1"/>
    <w:rsid w:val="005C3B84"/>
    <w:rsid w:val="005C3D0F"/>
    <w:rsid w:val="005C43DD"/>
    <w:rsid w:val="005C4574"/>
    <w:rsid w:val="005C4AB2"/>
    <w:rsid w:val="005C4BF5"/>
    <w:rsid w:val="005C4C73"/>
    <w:rsid w:val="005C4EDB"/>
    <w:rsid w:val="005C4F52"/>
    <w:rsid w:val="005C5900"/>
    <w:rsid w:val="005C593B"/>
    <w:rsid w:val="005C5961"/>
    <w:rsid w:val="005C598F"/>
    <w:rsid w:val="005C5B49"/>
    <w:rsid w:val="005C5CCD"/>
    <w:rsid w:val="005C634D"/>
    <w:rsid w:val="005C64DC"/>
    <w:rsid w:val="005C6C6B"/>
    <w:rsid w:val="005C6CEC"/>
    <w:rsid w:val="005C6E2B"/>
    <w:rsid w:val="005C733C"/>
    <w:rsid w:val="005C7460"/>
    <w:rsid w:val="005C77AD"/>
    <w:rsid w:val="005C7F0B"/>
    <w:rsid w:val="005C7F7A"/>
    <w:rsid w:val="005D089E"/>
    <w:rsid w:val="005D0A01"/>
    <w:rsid w:val="005D0A4B"/>
    <w:rsid w:val="005D0E77"/>
    <w:rsid w:val="005D0F02"/>
    <w:rsid w:val="005D1340"/>
    <w:rsid w:val="005D144D"/>
    <w:rsid w:val="005D1D58"/>
    <w:rsid w:val="005D1EF5"/>
    <w:rsid w:val="005D20AE"/>
    <w:rsid w:val="005D2169"/>
    <w:rsid w:val="005D267A"/>
    <w:rsid w:val="005D29B5"/>
    <w:rsid w:val="005D2C1A"/>
    <w:rsid w:val="005D3500"/>
    <w:rsid w:val="005D397D"/>
    <w:rsid w:val="005D3E8B"/>
    <w:rsid w:val="005D41E2"/>
    <w:rsid w:val="005D44DA"/>
    <w:rsid w:val="005D460F"/>
    <w:rsid w:val="005D48F5"/>
    <w:rsid w:val="005D5055"/>
    <w:rsid w:val="005D577E"/>
    <w:rsid w:val="005D58AB"/>
    <w:rsid w:val="005D5A08"/>
    <w:rsid w:val="005D5EC7"/>
    <w:rsid w:val="005D6015"/>
    <w:rsid w:val="005D6072"/>
    <w:rsid w:val="005D646D"/>
    <w:rsid w:val="005D65C5"/>
    <w:rsid w:val="005D66DF"/>
    <w:rsid w:val="005D675E"/>
    <w:rsid w:val="005D71B4"/>
    <w:rsid w:val="005D7286"/>
    <w:rsid w:val="005D7490"/>
    <w:rsid w:val="005D792E"/>
    <w:rsid w:val="005D7A77"/>
    <w:rsid w:val="005D7ED9"/>
    <w:rsid w:val="005D7F2F"/>
    <w:rsid w:val="005E01C4"/>
    <w:rsid w:val="005E0339"/>
    <w:rsid w:val="005E0376"/>
    <w:rsid w:val="005E03FF"/>
    <w:rsid w:val="005E060A"/>
    <w:rsid w:val="005E0B93"/>
    <w:rsid w:val="005E0BD5"/>
    <w:rsid w:val="005E0CEE"/>
    <w:rsid w:val="005E1131"/>
    <w:rsid w:val="005E11E1"/>
    <w:rsid w:val="005E11E8"/>
    <w:rsid w:val="005E16BF"/>
    <w:rsid w:val="005E16DC"/>
    <w:rsid w:val="005E18F7"/>
    <w:rsid w:val="005E1982"/>
    <w:rsid w:val="005E1A8E"/>
    <w:rsid w:val="005E20A3"/>
    <w:rsid w:val="005E2B17"/>
    <w:rsid w:val="005E2ED3"/>
    <w:rsid w:val="005E2EE1"/>
    <w:rsid w:val="005E3046"/>
    <w:rsid w:val="005E3216"/>
    <w:rsid w:val="005E3818"/>
    <w:rsid w:val="005E3CA4"/>
    <w:rsid w:val="005E411B"/>
    <w:rsid w:val="005E43B7"/>
    <w:rsid w:val="005E45DC"/>
    <w:rsid w:val="005E4656"/>
    <w:rsid w:val="005E4CB2"/>
    <w:rsid w:val="005E4D86"/>
    <w:rsid w:val="005E52D4"/>
    <w:rsid w:val="005E5342"/>
    <w:rsid w:val="005E5790"/>
    <w:rsid w:val="005E5794"/>
    <w:rsid w:val="005E5B16"/>
    <w:rsid w:val="005E5CBE"/>
    <w:rsid w:val="005E62F2"/>
    <w:rsid w:val="005E63D2"/>
    <w:rsid w:val="005E668A"/>
    <w:rsid w:val="005E6F6D"/>
    <w:rsid w:val="005E7680"/>
    <w:rsid w:val="005E7695"/>
    <w:rsid w:val="005E79AE"/>
    <w:rsid w:val="005E79E9"/>
    <w:rsid w:val="005F057D"/>
    <w:rsid w:val="005F0AE8"/>
    <w:rsid w:val="005F1005"/>
    <w:rsid w:val="005F1CFB"/>
    <w:rsid w:val="005F1F79"/>
    <w:rsid w:val="005F224E"/>
    <w:rsid w:val="005F26C4"/>
    <w:rsid w:val="005F28B2"/>
    <w:rsid w:val="005F3374"/>
    <w:rsid w:val="005F368D"/>
    <w:rsid w:val="005F383A"/>
    <w:rsid w:val="005F4164"/>
    <w:rsid w:val="005F434E"/>
    <w:rsid w:val="005F4806"/>
    <w:rsid w:val="005F4847"/>
    <w:rsid w:val="005F48C0"/>
    <w:rsid w:val="005F54B3"/>
    <w:rsid w:val="005F57CC"/>
    <w:rsid w:val="005F5857"/>
    <w:rsid w:val="005F593D"/>
    <w:rsid w:val="005F5B8A"/>
    <w:rsid w:val="005F5C40"/>
    <w:rsid w:val="005F5E83"/>
    <w:rsid w:val="005F60BE"/>
    <w:rsid w:val="005F6716"/>
    <w:rsid w:val="005F6B10"/>
    <w:rsid w:val="005F6F92"/>
    <w:rsid w:val="005F6F9A"/>
    <w:rsid w:val="005F7007"/>
    <w:rsid w:val="005F7299"/>
    <w:rsid w:val="005F77B4"/>
    <w:rsid w:val="005F7842"/>
    <w:rsid w:val="005F7916"/>
    <w:rsid w:val="005F7939"/>
    <w:rsid w:val="005F7C84"/>
    <w:rsid w:val="0060002B"/>
    <w:rsid w:val="00600251"/>
    <w:rsid w:val="0060082F"/>
    <w:rsid w:val="006009AD"/>
    <w:rsid w:val="00600AB8"/>
    <w:rsid w:val="00600B33"/>
    <w:rsid w:val="00600B7E"/>
    <w:rsid w:val="00600ED6"/>
    <w:rsid w:val="0060125D"/>
    <w:rsid w:val="0060125E"/>
    <w:rsid w:val="00601524"/>
    <w:rsid w:val="00601840"/>
    <w:rsid w:val="0060184F"/>
    <w:rsid w:val="006018BC"/>
    <w:rsid w:val="00601B8C"/>
    <w:rsid w:val="00602036"/>
    <w:rsid w:val="006025E1"/>
    <w:rsid w:val="006027A4"/>
    <w:rsid w:val="00602959"/>
    <w:rsid w:val="00602964"/>
    <w:rsid w:val="00603378"/>
    <w:rsid w:val="00603FFA"/>
    <w:rsid w:val="006048F5"/>
    <w:rsid w:val="00604992"/>
    <w:rsid w:val="00604A7F"/>
    <w:rsid w:val="00604AD9"/>
    <w:rsid w:val="00604B35"/>
    <w:rsid w:val="00604F0E"/>
    <w:rsid w:val="00605129"/>
    <w:rsid w:val="00605142"/>
    <w:rsid w:val="006056C8"/>
    <w:rsid w:val="006058CE"/>
    <w:rsid w:val="00605E3B"/>
    <w:rsid w:val="00605F58"/>
    <w:rsid w:val="0060646F"/>
    <w:rsid w:val="006064A9"/>
    <w:rsid w:val="006066F2"/>
    <w:rsid w:val="006067F1"/>
    <w:rsid w:val="0060698B"/>
    <w:rsid w:val="00606B07"/>
    <w:rsid w:val="00606BA8"/>
    <w:rsid w:val="00606F7F"/>
    <w:rsid w:val="00607114"/>
    <w:rsid w:val="00607492"/>
    <w:rsid w:val="006075F0"/>
    <w:rsid w:val="00607690"/>
    <w:rsid w:val="006076B0"/>
    <w:rsid w:val="006079C3"/>
    <w:rsid w:val="0061046B"/>
    <w:rsid w:val="0061072B"/>
    <w:rsid w:val="00610741"/>
    <w:rsid w:val="00610DAB"/>
    <w:rsid w:val="00610ED8"/>
    <w:rsid w:val="00611117"/>
    <w:rsid w:val="006114EA"/>
    <w:rsid w:val="006116B3"/>
    <w:rsid w:val="006118D0"/>
    <w:rsid w:val="00611B18"/>
    <w:rsid w:val="00611B1C"/>
    <w:rsid w:val="00612315"/>
    <w:rsid w:val="00612517"/>
    <w:rsid w:val="00612534"/>
    <w:rsid w:val="00612AF9"/>
    <w:rsid w:val="00612E78"/>
    <w:rsid w:val="00613674"/>
    <w:rsid w:val="00613763"/>
    <w:rsid w:val="006138E5"/>
    <w:rsid w:val="00613DD3"/>
    <w:rsid w:val="00614115"/>
    <w:rsid w:val="00614A10"/>
    <w:rsid w:val="00614B29"/>
    <w:rsid w:val="00614C02"/>
    <w:rsid w:val="00614FED"/>
    <w:rsid w:val="00615009"/>
    <w:rsid w:val="0061500F"/>
    <w:rsid w:val="006153F2"/>
    <w:rsid w:val="006156F3"/>
    <w:rsid w:val="006158C2"/>
    <w:rsid w:val="00615962"/>
    <w:rsid w:val="00615AB8"/>
    <w:rsid w:val="00615AFE"/>
    <w:rsid w:val="00615B10"/>
    <w:rsid w:val="00616676"/>
    <w:rsid w:val="00616759"/>
    <w:rsid w:val="00616866"/>
    <w:rsid w:val="00616A3C"/>
    <w:rsid w:val="00616A46"/>
    <w:rsid w:val="00616DB8"/>
    <w:rsid w:val="00616FB9"/>
    <w:rsid w:val="00617705"/>
    <w:rsid w:val="00617A00"/>
    <w:rsid w:val="00617ABC"/>
    <w:rsid w:val="00617B0A"/>
    <w:rsid w:val="006206B8"/>
    <w:rsid w:val="006208C3"/>
    <w:rsid w:val="00620A85"/>
    <w:rsid w:val="00620F69"/>
    <w:rsid w:val="0062128C"/>
    <w:rsid w:val="0062133F"/>
    <w:rsid w:val="0062139A"/>
    <w:rsid w:val="006215F7"/>
    <w:rsid w:val="00621941"/>
    <w:rsid w:val="00621CED"/>
    <w:rsid w:val="00621F97"/>
    <w:rsid w:val="00621FA5"/>
    <w:rsid w:val="00621FF3"/>
    <w:rsid w:val="006220DC"/>
    <w:rsid w:val="006222DF"/>
    <w:rsid w:val="0062295C"/>
    <w:rsid w:val="00623679"/>
    <w:rsid w:val="0062374B"/>
    <w:rsid w:val="00623934"/>
    <w:rsid w:val="006239CD"/>
    <w:rsid w:val="00623E97"/>
    <w:rsid w:val="006242F2"/>
    <w:rsid w:val="006244C3"/>
    <w:rsid w:val="00624777"/>
    <w:rsid w:val="0062480C"/>
    <w:rsid w:val="006248EF"/>
    <w:rsid w:val="00624AD0"/>
    <w:rsid w:val="00624D2C"/>
    <w:rsid w:val="0062513A"/>
    <w:rsid w:val="00625191"/>
    <w:rsid w:val="006254B6"/>
    <w:rsid w:val="00625BBD"/>
    <w:rsid w:val="00625CA3"/>
    <w:rsid w:val="00625E79"/>
    <w:rsid w:val="0062606C"/>
    <w:rsid w:val="0062621C"/>
    <w:rsid w:val="00626464"/>
    <w:rsid w:val="0062656D"/>
    <w:rsid w:val="006265F0"/>
    <w:rsid w:val="00626AAC"/>
    <w:rsid w:val="00626B31"/>
    <w:rsid w:val="00626C3C"/>
    <w:rsid w:val="00626CBB"/>
    <w:rsid w:val="00627196"/>
    <w:rsid w:val="00627292"/>
    <w:rsid w:val="006272EC"/>
    <w:rsid w:val="006277C5"/>
    <w:rsid w:val="00627CDE"/>
    <w:rsid w:val="00627D15"/>
    <w:rsid w:val="00630056"/>
    <w:rsid w:val="00630297"/>
    <w:rsid w:val="00630422"/>
    <w:rsid w:val="00630C60"/>
    <w:rsid w:val="0063117A"/>
    <w:rsid w:val="0063177F"/>
    <w:rsid w:val="006317D5"/>
    <w:rsid w:val="00631CC7"/>
    <w:rsid w:val="00631F8D"/>
    <w:rsid w:val="00632244"/>
    <w:rsid w:val="006328A0"/>
    <w:rsid w:val="00632B08"/>
    <w:rsid w:val="00632B92"/>
    <w:rsid w:val="00632BEE"/>
    <w:rsid w:val="00633278"/>
    <w:rsid w:val="0063340C"/>
    <w:rsid w:val="0063357B"/>
    <w:rsid w:val="00633983"/>
    <w:rsid w:val="00633AE9"/>
    <w:rsid w:val="00633B85"/>
    <w:rsid w:val="00633C7D"/>
    <w:rsid w:val="0063410C"/>
    <w:rsid w:val="006341A6"/>
    <w:rsid w:val="00634504"/>
    <w:rsid w:val="0063453B"/>
    <w:rsid w:val="00634991"/>
    <w:rsid w:val="00634E38"/>
    <w:rsid w:val="00635224"/>
    <w:rsid w:val="006355E2"/>
    <w:rsid w:val="00635607"/>
    <w:rsid w:val="006359A3"/>
    <w:rsid w:val="00635EF5"/>
    <w:rsid w:val="00635FB8"/>
    <w:rsid w:val="00636068"/>
    <w:rsid w:val="006363AA"/>
    <w:rsid w:val="0063642A"/>
    <w:rsid w:val="006365DF"/>
    <w:rsid w:val="00636623"/>
    <w:rsid w:val="00636742"/>
    <w:rsid w:val="0063685A"/>
    <w:rsid w:val="00636A38"/>
    <w:rsid w:val="00636EEF"/>
    <w:rsid w:val="00636F72"/>
    <w:rsid w:val="006371F3"/>
    <w:rsid w:val="0063786B"/>
    <w:rsid w:val="006378C3"/>
    <w:rsid w:val="006378CD"/>
    <w:rsid w:val="00637920"/>
    <w:rsid w:val="00637A46"/>
    <w:rsid w:val="00637C19"/>
    <w:rsid w:val="006400ED"/>
    <w:rsid w:val="00640368"/>
    <w:rsid w:val="00640899"/>
    <w:rsid w:val="00640985"/>
    <w:rsid w:val="00640C70"/>
    <w:rsid w:val="00640E1A"/>
    <w:rsid w:val="00640E5E"/>
    <w:rsid w:val="00640F78"/>
    <w:rsid w:val="00640FEB"/>
    <w:rsid w:val="00641205"/>
    <w:rsid w:val="00641F0E"/>
    <w:rsid w:val="006422FC"/>
    <w:rsid w:val="00642774"/>
    <w:rsid w:val="00642ACB"/>
    <w:rsid w:val="00642AF8"/>
    <w:rsid w:val="00642B89"/>
    <w:rsid w:val="00643B62"/>
    <w:rsid w:val="00643C21"/>
    <w:rsid w:val="00643D75"/>
    <w:rsid w:val="00643DDE"/>
    <w:rsid w:val="00643F34"/>
    <w:rsid w:val="00644089"/>
    <w:rsid w:val="00644764"/>
    <w:rsid w:val="00644C52"/>
    <w:rsid w:val="00644FB7"/>
    <w:rsid w:val="006450C6"/>
    <w:rsid w:val="0064514B"/>
    <w:rsid w:val="0064527E"/>
    <w:rsid w:val="0064539A"/>
    <w:rsid w:val="00645534"/>
    <w:rsid w:val="006455C0"/>
    <w:rsid w:val="006459F2"/>
    <w:rsid w:val="00645F2E"/>
    <w:rsid w:val="0064632A"/>
    <w:rsid w:val="0064656C"/>
    <w:rsid w:val="00646BC7"/>
    <w:rsid w:val="00646BCE"/>
    <w:rsid w:val="00646BE5"/>
    <w:rsid w:val="006472FC"/>
    <w:rsid w:val="0064747B"/>
    <w:rsid w:val="006475BA"/>
    <w:rsid w:val="00647EDC"/>
    <w:rsid w:val="00647F0F"/>
    <w:rsid w:val="00647FA1"/>
    <w:rsid w:val="00650300"/>
    <w:rsid w:val="006507B6"/>
    <w:rsid w:val="006509B2"/>
    <w:rsid w:val="006509C2"/>
    <w:rsid w:val="00650C75"/>
    <w:rsid w:val="00650D09"/>
    <w:rsid w:val="006516A8"/>
    <w:rsid w:val="00651844"/>
    <w:rsid w:val="006518AC"/>
    <w:rsid w:val="00651EF7"/>
    <w:rsid w:val="0065255D"/>
    <w:rsid w:val="006532D6"/>
    <w:rsid w:val="006534AD"/>
    <w:rsid w:val="00653593"/>
    <w:rsid w:val="0065383C"/>
    <w:rsid w:val="0065391B"/>
    <w:rsid w:val="0065395E"/>
    <w:rsid w:val="00653AAD"/>
    <w:rsid w:val="00653DA9"/>
    <w:rsid w:val="0065411F"/>
    <w:rsid w:val="00654120"/>
    <w:rsid w:val="006541C4"/>
    <w:rsid w:val="006542A9"/>
    <w:rsid w:val="0065439E"/>
    <w:rsid w:val="00654574"/>
    <w:rsid w:val="00654A8F"/>
    <w:rsid w:val="0065513B"/>
    <w:rsid w:val="00655600"/>
    <w:rsid w:val="00655976"/>
    <w:rsid w:val="006568D0"/>
    <w:rsid w:val="00656B97"/>
    <w:rsid w:val="00656ECE"/>
    <w:rsid w:val="00656FA7"/>
    <w:rsid w:val="006570D1"/>
    <w:rsid w:val="00657333"/>
    <w:rsid w:val="006573C7"/>
    <w:rsid w:val="00657721"/>
    <w:rsid w:val="0065779F"/>
    <w:rsid w:val="00657810"/>
    <w:rsid w:val="00657AF1"/>
    <w:rsid w:val="00660242"/>
    <w:rsid w:val="0066056C"/>
    <w:rsid w:val="006605F8"/>
    <w:rsid w:val="00660632"/>
    <w:rsid w:val="0066083D"/>
    <w:rsid w:val="00660D8A"/>
    <w:rsid w:val="006610FC"/>
    <w:rsid w:val="0066112B"/>
    <w:rsid w:val="006612CE"/>
    <w:rsid w:val="00661C6F"/>
    <w:rsid w:val="00661F81"/>
    <w:rsid w:val="00662068"/>
    <w:rsid w:val="006623F7"/>
    <w:rsid w:val="00662803"/>
    <w:rsid w:val="00662D4E"/>
    <w:rsid w:val="00662EDE"/>
    <w:rsid w:val="00662F9E"/>
    <w:rsid w:val="00663843"/>
    <w:rsid w:val="0066391C"/>
    <w:rsid w:val="00663A9E"/>
    <w:rsid w:val="00663AEA"/>
    <w:rsid w:val="00663DF5"/>
    <w:rsid w:val="00663E4D"/>
    <w:rsid w:val="00663EAD"/>
    <w:rsid w:val="00664022"/>
    <w:rsid w:val="006642A1"/>
    <w:rsid w:val="00664482"/>
    <w:rsid w:val="006646AE"/>
    <w:rsid w:val="006648C9"/>
    <w:rsid w:val="00664AE5"/>
    <w:rsid w:val="00664BF8"/>
    <w:rsid w:val="00664CBA"/>
    <w:rsid w:val="00664D32"/>
    <w:rsid w:val="00665267"/>
    <w:rsid w:val="00665312"/>
    <w:rsid w:val="006657A5"/>
    <w:rsid w:val="0066585F"/>
    <w:rsid w:val="00665940"/>
    <w:rsid w:val="00665D59"/>
    <w:rsid w:val="006662CA"/>
    <w:rsid w:val="00666627"/>
    <w:rsid w:val="006669A9"/>
    <w:rsid w:val="00666C47"/>
    <w:rsid w:val="00666CB8"/>
    <w:rsid w:val="00666F79"/>
    <w:rsid w:val="006670F4"/>
    <w:rsid w:val="00667316"/>
    <w:rsid w:val="0066798E"/>
    <w:rsid w:val="00667A19"/>
    <w:rsid w:val="006701DC"/>
    <w:rsid w:val="006706CD"/>
    <w:rsid w:val="0067070F"/>
    <w:rsid w:val="00670913"/>
    <w:rsid w:val="006709E5"/>
    <w:rsid w:val="00670A47"/>
    <w:rsid w:val="00670D7A"/>
    <w:rsid w:val="00670DB0"/>
    <w:rsid w:val="00670E53"/>
    <w:rsid w:val="00670F1D"/>
    <w:rsid w:val="00671604"/>
    <w:rsid w:val="00671634"/>
    <w:rsid w:val="00671F94"/>
    <w:rsid w:val="00671FFB"/>
    <w:rsid w:val="0067241E"/>
    <w:rsid w:val="00672474"/>
    <w:rsid w:val="006728E8"/>
    <w:rsid w:val="00672910"/>
    <w:rsid w:val="00672AA4"/>
    <w:rsid w:val="006731A3"/>
    <w:rsid w:val="00673E75"/>
    <w:rsid w:val="00673E77"/>
    <w:rsid w:val="006743AE"/>
    <w:rsid w:val="0067445E"/>
    <w:rsid w:val="006744AA"/>
    <w:rsid w:val="00674520"/>
    <w:rsid w:val="0067456C"/>
    <w:rsid w:val="0067488D"/>
    <w:rsid w:val="00674A3D"/>
    <w:rsid w:val="00674A9C"/>
    <w:rsid w:val="00674EA2"/>
    <w:rsid w:val="00674F04"/>
    <w:rsid w:val="00674FCA"/>
    <w:rsid w:val="00674FF4"/>
    <w:rsid w:val="0067503A"/>
    <w:rsid w:val="006751EC"/>
    <w:rsid w:val="00675614"/>
    <w:rsid w:val="006757CB"/>
    <w:rsid w:val="0067580A"/>
    <w:rsid w:val="00676032"/>
    <w:rsid w:val="0067608D"/>
    <w:rsid w:val="00676495"/>
    <w:rsid w:val="006764FA"/>
    <w:rsid w:val="00676667"/>
    <w:rsid w:val="00676807"/>
    <w:rsid w:val="00676A97"/>
    <w:rsid w:val="00677574"/>
    <w:rsid w:val="0067773B"/>
    <w:rsid w:val="006779AE"/>
    <w:rsid w:val="00677AB0"/>
    <w:rsid w:val="00677B9C"/>
    <w:rsid w:val="00677CD9"/>
    <w:rsid w:val="00680095"/>
    <w:rsid w:val="006803B6"/>
    <w:rsid w:val="00680895"/>
    <w:rsid w:val="00680A8E"/>
    <w:rsid w:val="00680B8B"/>
    <w:rsid w:val="00680D46"/>
    <w:rsid w:val="00680E77"/>
    <w:rsid w:val="00680FBA"/>
    <w:rsid w:val="00680FD3"/>
    <w:rsid w:val="00681067"/>
    <w:rsid w:val="006811CD"/>
    <w:rsid w:val="00681309"/>
    <w:rsid w:val="006816CF"/>
    <w:rsid w:val="006819E4"/>
    <w:rsid w:val="00681C82"/>
    <w:rsid w:val="00681E0A"/>
    <w:rsid w:val="00681ED4"/>
    <w:rsid w:val="00681F3D"/>
    <w:rsid w:val="00682020"/>
    <w:rsid w:val="006826D7"/>
    <w:rsid w:val="00682914"/>
    <w:rsid w:val="00682A0A"/>
    <w:rsid w:val="00682A81"/>
    <w:rsid w:val="00682EC5"/>
    <w:rsid w:val="006837AD"/>
    <w:rsid w:val="00683859"/>
    <w:rsid w:val="00683956"/>
    <w:rsid w:val="00683C4F"/>
    <w:rsid w:val="0068407C"/>
    <w:rsid w:val="00684252"/>
    <w:rsid w:val="00684564"/>
    <w:rsid w:val="00684AE9"/>
    <w:rsid w:val="00684BB3"/>
    <w:rsid w:val="00684DA0"/>
    <w:rsid w:val="00685207"/>
    <w:rsid w:val="00685236"/>
    <w:rsid w:val="00685517"/>
    <w:rsid w:val="00685908"/>
    <w:rsid w:val="00685DBE"/>
    <w:rsid w:val="00685F06"/>
    <w:rsid w:val="006866E6"/>
    <w:rsid w:val="006868D7"/>
    <w:rsid w:val="00687051"/>
    <w:rsid w:val="006872EC"/>
    <w:rsid w:val="0068735C"/>
    <w:rsid w:val="006878E1"/>
    <w:rsid w:val="00687A0C"/>
    <w:rsid w:val="00687A98"/>
    <w:rsid w:val="00687BA8"/>
    <w:rsid w:val="00687BA9"/>
    <w:rsid w:val="00687C4C"/>
    <w:rsid w:val="00687E11"/>
    <w:rsid w:val="00687E6C"/>
    <w:rsid w:val="00687EBD"/>
    <w:rsid w:val="006900E4"/>
    <w:rsid w:val="0069011C"/>
    <w:rsid w:val="00690590"/>
    <w:rsid w:val="00690768"/>
    <w:rsid w:val="006908C6"/>
    <w:rsid w:val="00690ABB"/>
    <w:rsid w:val="00690B82"/>
    <w:rsid w:val="00690D83"/>
    <w:rsid w:val="00691065"/>
    <w:rsid w:val="00691137"/>
    <w:rsid w:val="006913CA"/>
    <w:rsid w:val="00691519"/>
    <w:rsid w:val="0069162B"/>
    <w:rsid w:val="006916D6"/>
    <w:rsid w:val="006918D5"/>
    <w:rsid w:val="00691B6D"/>
    <w:rsid w:val="00691CA3"/>
    <w:rsid w:val="00691CC8"/>
    <w:rsid w:val="00691DC5"/>
    <w:rsid w:val="00692091"/>
    <w:rsid w:val="00692214"/>
    <w:rsid w:val="006925AC"/>
    <w:rsid w:val="00692885"/>
    <w:rsid w:val="00692B6A"/>
    <w:rsid w:val="00692EF0"/>
    <w:rsid w:val="00693036"/>
    <w:rsid w:val="00693659"/>
    <w:rsid w:val="0069369A"/>
    <w:rsid w:val="006939C1"/>
    <w:rsid w:val="00693A6B"/>
    <w:rsid w:val="006940D4"/>
    <w:rsid w:val="0069429C"/>
    <w:rsid w:val="00694779"/>
    <w:rsid w:val="00694AC3"/>
    <w:rsid w:val="00695130"/>
    <w:rsid w:val="006956DA"/>
    <w:rsid w:val="006961AE"/>
    <w:rsid w:val="00696412"/>
    <w:rsid w:val="006964A8"/>
    <w:rsid w:val="006967C1"/>
    <w:rsid w:val="00696999"/>
    <w:rsid w:val="00696A8B"/>
    <w:rsid w:val="00696DD5"/>
    <w:rsid w:val="00697040"/>
    <w:rsid w:val="0069749C"/>
    <w:rsid w:val="0069750E"/>
    <w:rsid w:val="0069792D"/>
    <w:rsid w:val="006979A7"/>
    <w:rsid w:val="00697F16"/>
    <w:rsid w:val="00697F2D"/>
    <w:rsid w:val="006A0301"/>
    <w:rsid w:val="006A0449"/>
    <w:rsid w:val="006A0A7A"/>
    <w:rsid w:val="006A0D6F"/>
    <w:rsid w:val="006A12D6"/>
    <w:rsid w:val="006A14BA"/>
    <w:rsid w:val="006A16DC"/>
    <w:rsid w:val="006A1757"/>
    <w:rsid w:val="006A19F9"/>
    <w:rsid w:val="006A245B"/>
    <w:rsid w:val="006A2764"/>
    <w:rsid w:val="006A2E7A"/>
    <w:rsid w:val="006A3143"/>
    <w:rsid w:val="006A33B3"/>
    <w:rsid w:val="006A34CA"/>
    <w:rsid w:val="006A38AA"/>
    <w:rsid w:val="006A38CA"/>
    <w:rsid w:val="006A3EC6"/>
    <w:rsid w:val="006A4863"/>
    <w:rsid w:val="006A496E"/>
    <w:rsid w:val="006A4988"/>
    <w:rsid w:val="006A49B1"/>
    <w:rsid w:val="006A4B23"/>
    <w:rsid w:val="006A4B6B"/>
    <w:rsid w:val="006A4DF2"/>
    <w:rsid w:val="006A4F1A"/>
    <w:rsid w:val="006A515E"/>
    <w:rsid w:val="006A52D9"/>
    <w:rsid w:val="006A5C54"/>
    <w:rsid w:val="006A5C6D"/>
    <w:rsid w:val="006A5D66"/>
    <w:rsid w:val="006A5F74"/>
    <w:rsid w:val="006A635E"/>
    <w:rsid w:val="006A64AF"/>
    <w:rsid w:val="006A6AFE"/>
    <w:rsid w:val="006A6BA2"/>
    <w:rsid w:val="006A6DCE"/>
    <w:rsid w:val="006A6FC9"/>
    <w:rsid w:val="006A70D5"/>
    <w:rsid w:val="006A75EA"/>
    <w:rsid w:val="006A770F"/>
    <w:rsid w:val="006A779E"/>
    <w:rsid w:val="006A7D76"/>
    <w:rsid w:val="006A7E2D"/>
    <w:rsid w:val="006A7F2E"/>
    <w:rsid w:val="006A7FBE"/>
    <w:rsid w:val="006B157F"/>
    <w:rsid w:val="006B187D"/>
    <w:rsid w:val="006B1B27"/>
    <w:rsid w:val="006B1D20"/>
    <w:rsid w:val="006B1EF1"/>
    <w:rsid w:val="006B2352"/>
    <w:rsid w:val="006B2404"/>
    <w:rsid w:val="006B2A94"/>
    <w:rsid w:val="006B2C06"/>
    <w:rsid w:val="006B2DFA"/>
    <w:rsid w:val="006B375E"/>
    <w:rsid w:val="006B3B16"/>
    <w:rsid w:val="006B3FDB"/>
    <w:rsid w:val="006B4210"/>
    <w:rsid w:val="006B43A2"/>
    <w:rsid w:val="006B4506"/>
    <w:rsid w:val="006B4512"/>
    <w:rsid w:val="006B4774"/>
    <w:rsid w:val="006B495B"/>
    <w:rsid w:val="006B49B0"/>
    <w:rsid w:val="006B4BE5"/>
    <w:rsid w:val="006B5108"/>
    <w:rsid w:val="006B5137"/>
    <w:rsid w:val="006B5457"/>
    <w:rsid w:val="006B55D1"/>
    <w:rsid w:val="006B5D49"/>
    <w:rsid w:val="006B61AD"/>
    <w:rsid w:val="006B61D7"/>
    <w:rsid w:val="006B62B2"/>
    <w:rsid w:val="006B6398"/>
    <w:rsid w:val="006B66A4"/>
    <w:rsid w:val="006B6D4C"/>
    <w:rsid w:val="006B6D5D"/>
    <w:rsid w:val="006B6FCF"/>
    <w:rsid w:val="006B7473"/>
    <w:rsid w:val="006B781A"/>
    <w:rsid w:val="006B7C73"/>
    <w:rsid w:val="006B7D5C"/>
    <w:rsid w:val="006B7DFE"/>
    <w:rsid w:val="006B7ECC"/>
    <w:rsid w:val="006B7FD1"/>
    <w:rsid w:val="006C0046"/>
    <w:rsid w:val="006C004B"/>
    <w:rsid w:val="006C0323"/>
    <w:rsid w:val="006C0389"/>
    <w:rsid w:val="006C0639"/>
    <w:rsid w:val="006C0952"/>
    <w:rsid w:val="006C0962"/>
    <w:rsid w:val="006C0F4E"/>
    <w:rsid w:val="006C10A8"/>
    <w:rsid w:val="006C1174"/>
    <w:rsid w:val="006C15BA"/>
    <w:rsid w:val="006C17A3"/>
    <w:rsid w:val="006C1F52"/>
    <w:rsid w:val="006C2231"/>
    <w:rsid w:val="006C2587"/>
    <w:rsid w:val="006C27F0"/>
    <w:rsid w:val="006C2B78"/>
    <w:rsid w:val="006C2BA4"/>
    <w:rsid w:val="006C2CB7"/>
    <w:rsid w:val="006C3204"/>
    <w:rsid w:val="006C36E0"/>
    <w:rsid w:val="006C3743"/>
    <w:rsid w:val="006C3B31"/>
    <w:rsid w:val="006C3CD5"/>
    <w:rsid w:val="006C4252"/>
    <w:rsid w:val="006C43B8"/>
    <w:rsid w:val="006C4472"/>
    <w:rsid w:val="006C462D"/>
    <w:rsid w:val="006C4908"/>
    <w:rsid w:val="006C4A2E"/>
    <w:rsid w:val="006C4E21"/>
    <w:rsid w:val="006C4F09"/>
    <w:rsid w:val="006C5443"/>
    <w:rsid w:val="006C55F5"/>
    <w:rsid w:val="006C5A7A"/>
    <w:rsid w:val="006C5E5C"/>
    <w:rsid w:val="006C6310"/>
    <w:rsid w:val="006C6487"/>
    <w:rsid w:val="006C65E7"/>
    <w:rsid w:val="006C6801"/>
    <w:rsid w:val="006C68E7"/>
    <w:rsid w:val="006C6ADE"/>
    <w:rsid w:val="006C6B9B"/>
    <w:rsid w:val="006C6CD3"/>
    <w:rsid w:val="006C6FA8"/>
    <w:rsid w:val="006C71BC"/>
    <w:rsid w:val="006C7467"/>
    <w:rsid w:val="006C75CE"/>
    <w:rsid w:val="006C7697"/>
    <w:rsid w:val="006C78FB"/>
    <w:rsid w:val="006C7976"/>
    <w:rsid w:val="006C7A68"/>
    <w:rsid w:val="006C7A81"/>
    <w:rsid w:val="006C7B4B"/>
    <w:rsid w:val="006C7E78"/>
    <w:rsid w:val="006C7EC4"/>
    <w:rsid w:val="006D02FF"/>
    <w:rsid w:val="006D04BB"/>
    <w:rsid w:val="006D0578"/>
    <w:rsid w:val="006D0734"/>
    <w:rsid w:val="006D0958"/>
    <w:rsid w:val="006D12BC"/>
    <w:rsid w:val="006D1842"/>
    <w:rsid w:val="006D185B"/>
    <w:rsid w:val="006D1ACD"/>
    <w:rsid w:val="006D2522"/>
    <w:rsid w:val="006D25DC"/>
    <w:rsid w:val="006D2679"/>
    <w:rsid w:val="006D29DF"/>
    <w:rsid w:val="006D2BD6"/>
    <w:rsid w:val="006D2D2B"/>
    <w:rsid w:val="006D37C0"/>
    <w:rsid w:val="006D39E8"/>
    <w:rsid w:val="006D3B4A"/>
    <w:rsid w:val="006D3C11"/>
    <w:rsid w:val="006D3C18"/>
    <w:rsid w:val="006D3C61"/>
    <w:rsid w:val="006D3E08"/>
    <w:rsid w:val="006D4063"/>
    <w:rsid w:val="006D41DB"/>
    <w:rsid w:val="006D43DE"/>
    <w:rsid w:val="006D463E"/>
    <w:rsid w:val="006D464D"/>
    <w:rsid w:val="006D487C"/>
    <w:rsid w:val="006D4D39"/>
    <w:rsid w:val="006D4EC2"/>
    <w:rsid w:val="006D5269"/>
    <w:rsid w:val="006D59CF"/>
    <w:rsid w:val="006D5D1F"/>
    <w:rsid w:val="006D5EC3"/>
    <w:rsid w:val="006D630F"/>
    <w:rsid w:val="006D63F3"/>
    <w:rsid w:val="006D679F"/>
    <w:rsid w:val="006D697A"/>
    <w:rsid w:val="006D6B88"/>
    <w:rsid w:val="006D6C68"/>
    <w:rsid w:val="006D737C"/>
    <w:rsid w:val="006D75AA"/>
    <w:rsid w:val="006D7622"/>
    <w:rsid w:val="006D79FD"/>
    <w:rsid w:val="006D7AD1"/>
    <w:rsid w:val="006E04F6"/>
    <w:rsid w:val="006E07C4"/>
    <w:rsid w:val="006E0983"/>
    <w:rsid w:val="006E0A7A"/>
    <w:rsid w:val="006E0B28"/>
    <w:rsid w:val="006E1238"/>
    <w:rsid w:val="006E13FB"/>
    <w:rsid w:val="006E177A"/>
    <w:rsid w:val="006E1834"/>
    <w:rsid w:val="006E1925"/>
    <w:rsid w:val="006E19D2"/>
    <w:rsid w:val="006E2219"/>
    <w:rsid w:val="006E2522"/>
    <w:rsid w:val="006E2830"/>
    <w:rsid w:val="006E3192"/>
    <w:rsid w:val="006E33E2"/>
    <w:rsid w:val="006E3481"/>
    <w:rsid w:val="006E34C5"/>
    <w:rsid w:val="006E3804"/>
    <w:rsid w:val="006E3843"/>
    <w:rsid w:val="006E3C8D"/>
    <w:rsid w:val="006E3CF3"/>
    <w:rsid w:val="006E3DBF"/>
    <w:rsid w:val="006E3F3D"/>
    <w:rsid w:val="006E421F"/>
    <w:rsid w:val="006E4B91"/>
    <w:rsid w:val="006E4C1A"/>
    <w:rsid w:val="006E4F21"/>
    <w:rsid w:val="006E4F23"/>
    <w:rsid w:val="006E5030"/>
    <w:rsid w:val="006E5308"/>
    <w:rsid w:val="006E53CA"/>
    <w:rsid w:val="006E5DB1"/>
    <w:rsid w:val="006E604B"/>
    <w:rsid w:val="006E6188"/>
    <w:rsid w:val="006E61D5"/>
    <w:rsid w:val="006E65A9"/>
    <w:rsid w:val="006E6756"/>
    <w:rsid w:val="006E6AA2"/>
    <w:rsid w:val="006E6AAB"/>
    <w:rsid w:val="006E6D82"/>
    <w:rsid w:val="006E715C"/>
    <w:rsid w:val="006E75D1"/>
    <w:rsid w:val="006E766E"/>
    <w:rsid w:val="006E7921"/>
    <w:rsid w:val="006E7E28"/>
    <w:rsid w:val="006F001B"/>
    <w:rsid w:val="006F01C6"/>
    <w:rsid w:val="006F026E"/>
    <w:rsid w:val="006F040B"/>
    <w:rsid w:val="006F06D4"/>
    <w:rsid w:val="006F0711"/>
    <w:rsid w:val="006F0749"/>
    <w:rsid w:val="006F09FE"/>
    <w:rsid w:val="006F0B8D"/>
    <w:rsid w:val="006F0ECB"/>
    <w:rsid w:val="006F1064"/>
    <w:rsid w:val="006F119B"/>
    <w:rsid w:val="006F1670"/>
    <w:rsid w:val="006F19E3"/>
    <w:rsid w:val="006F1EA1"/>
    <w:rsid w:val="006F213D"/>
    <w:rsid w:val="006F23B9"/>
    <w:rsid w:val="006F2444"/>
    <w:rsid w:val="006F28A5"/>
    <w:rsid w:val="006F2BB6"/>
    <w:rsid w:val="006F2C03"/>
    <w:rsid w:val="006F2D84"/>
    <w:rsid w:val="006F2D91"/>
    <w:rsid w:val="006F3499"/>
    <w:rsid w:val="006F3A44"/>
    <w:rsid w:val="006F3A7C"/>
    <w:rsid w:val="006F3D5F"/>
    <w:rsid w:val="006F4315"/>
    <w:rsid w:val="006F44C6"/>
    <w:rsid w:val="006F4587"/>
    <w:rsid w:val="006F46B5"/>
    <w:rsid w:val="006F4A9D"/>
    <w:rsid w:val="006F4FFB"/>
    <w:rsid w:val="006F5017"/>
    <w:rsid w:val="006F50A6"/>
    <w:rsid w:val="006F5336"/>
    <w:rsid w:val="006F54F5"/>
    <w:rsid w:val="006F5599"/>
    <w:rsid w:val="006F5703"/>
    <w:rsid w:val="006F592F"/>
    <w:rsid w:val="006F5DD0"/>
    <w:rsid w:val="006F5DF9"/>
    <w:rsid w:val="006F5E30"/>
    <w:rsid w:val="006F5EB0"/>
    <w:rsid w:val="006F5FF8"/>
    <w:rsid w:val="006F654A"/>
    <w:rsid w:val="006F6CB8"/>
    <w:rsid w:val="006F6DD1"/>
    <w:rsid w:val="006F7949"/>
    <w:rsid w:val="006F7D12"/>
    <w:rsid w:val="007004E5"/>
    <w:rsid w:val="00700957"/>
    <w:rsid w:val="00700A57"/>
    <w:rsid w:val="00700B04"/>
    <w:rsid w:val="00700CEF"/>
    <w:rsid w:val="00700D9C"/>
    <w:rsid w:val="0070108E"/>
    <w:rsid w:val="00701123"/>
    <w:rsid w:val="0070143D"/>
    <w:rsid w:val="0070168A"/>
    <w:rsid w:val="007016FA"/>
    <w:rsid w:val="00701701"/>
    <w:rsid w:val="0070174A"/>
    <w:rsid w:val="0070198C"/>
    <w:rsid w:val="00701ABD"/>
    <w:rsid w:val="00701C7B"/>
    <w:rsid w:val="007025EF"/>
    <w:rsid w:val="0070274D"/>
    <w:rsid w:val="0070283B"/>
    <w:rsid w:val="00702F77"/>
    <w:rsid w:val="0070319C"/>
    <w:rsid w:val="00703C13"/>
    <w:rsid w:val="00704259"/>
    <w:rsid w:val="007044DE"/>
    <w:rsid w:val="007045AD"/>
    <w:rsid w:val="00704699"/>
    <w:rsid w:val="0070488C"/>
    <w:rsid w:val="007049C2"/>
    <w:rsid w:val="00704B7A"/>
    <w:rsid w:val="00704BF8"/>
    <w:rsid w:val="00704F5C"/>
    <w:rsid w:val="00705143"/>
    <w:rsid w:val="00705155"/>
    <w:rsid w:val="007055F7"/>
    <w:rsid w:val="00705608"/>
    <w:rsid w:val="0070609F"/>
    <w:rsid w:val="007060D2"/>
    <w:rsid w:val="00706284"/>
    <w:rsid w:val="00706438"/>
    <w:rsid w:val="0070651E"/>
    <w:rsid w:val="007066F5"/>
    <w:rsid w:val="00706C99"/>
    <w:rsid w:val="00706E40"/>
    <w:rsid w:val="007071E4"/>
    <w:rsid w:val="00707627"/>
    <w:rsid w:val="0070764E"/>
    <w:rsid w:val="00707F3C"/>
    <w:rsid w:val="0071016E"/>
    <w:rsid w:val="00710274"/>
    <w:rsid w:val="0071027A"/>
    <w:rsid w:val="0071038D"/>
    <w:rsid w:val="00710BFE"/>
    <w:rsid w:val="00710C5C"/>
    <w:rsid w:val="00710C94"/>
    <w:rsid w:val="0071131F"/>
    <w:rsid w:val="007113B5"/>
    <w:rsid w:val="00711518"/>
    <w:rsid w:val="007115B0"/>
    <w:rsid w:val="007116B6"/>
    <w:rsid w:val="00711A6E"/>
    <w:rsid w:val="00711F90"/>
    <w:rsid w:val="00711FE9"/>
    <w:rsid w:val="007122C5"/>
    <w:rsid w:val="007126D8"/>
    <w:rsid w:val="00712D09"/>
    <w:rsid w:val="00713650"/>
    <w:rsid w:val="007136F7"/>
    <w:rsid w:val="00713A7A"/>
    <w:rsid w:val="00713DB4"/>
    <w:rsid w:val="00714470"/>
    <w:rsid w:val="007147DE"/>
    <w:rsid w:val="007148EC"/>
    <w:rsid w:val="00714B21"/>
    <w:rsid w:val="00714DCD"/>
    <w:rsid w:val="00715066"/>
    <w:rsid w:val="007151C6"/>
    <w:rsid w:val="00715572"/>
    <w:rsid w:val="00715E0E"/>
    <w:rsid w:val="00715E1E"/>
    <w:rsid w:val="007160BD"/>
    <w:rsid w:val="007164A2"/>
    <w:rsid w:val="00716B7C"/>
    <w:rsid w:val="00716D2E"/>
    <w:rsid w:val="00716D6D"/>
    <w:rsid w:val="0071717D"/>
    <w:rsid w:val="00717590"/>
    <w:rsid w:val="007179A7"/>
    <w:rsid w:val="00717C9E"/>
    <w:rsid w:val="00717D84"/>
    <w:rsid w:val="00717E8F"/>
    <w:rsid w:val="00720320"/>
    <w:rsid w:val="0072055F"/>
    <w:rsid w:val="00720B7D"/>
    <w:rsid w:val="00720C25"/>
    <w:rsid w:val="00720C2B"/>
    <w:rsid w:val="00721599"/>
    <w:rsid w:val="00721774"/>
    <w:rsid w:val="00721795"/>
    <w:rsid w:val="00721A4D"/>
    <w:rsid w:val="00721F46"/>
    <w:rsid w:val="00721FF8"/>
    <w:rsid w:val="00722019"/>
    <w:rsid w:val="0072206D"/>
    <w:rsid w:val="0072264B"/>
    <w:rsid w:val="007226B9"/>
    <w:rsid w:val="007229F0"/>
    <w:rsid w:val="00722F87"/>
    <w:rsid w:val="007237AF"/>
    <w:rsid w:val="00723910"/>
    <w:rsid w:val="00723C98"/>
    <w:rsid w:val="00723E12"/>
    <w:rsid w:val="00724013"/>
    <w:rsid w:val="00724120"/>
    <w:rsid w:val="007242C8"/>
    <w:rsid w:val="00724337"/>
    <w:rsid w:val="00724AC1"/>
    <w:rsid w:val="00724C38"/>
    <w:rsid w:val="0072515E"/>
    <w:rsid w:val="007251C4"/>
    <w:rsid w:val="007251F2"/>
    <w:rsid w:val="007255D8"/>
    <w:rsid w:val="007256B4"/>
    <w:rsid w:val="007259D1"/>
    <w:rsid w:val="00725AA9"/>
    <w:rsid w:val="00725B02"/>
    <w:rsid w:val="00725BA3"/>
    <w:rsid w:val="00725E54"/>
    <w:rsid w:val="00725FFA"/>
    <w:rsid w:val="007260F5"/>
    <w:rsid w:val="00726166"/>
    <w:rsid w:val="007264B9"/>
    <w:rsid w:val="007265B6"/>
    <w:rsid w:val="00726DC8"/>
    <w:rsid w:val="00726DEB"/>
    <w:rsid w:val="00727121"/>
    <w:rsid w:val="00727615"/>
    <w:rsid w:val="007277EE"/>
    <w:rsid w:val="00727EC1"/>
    <w:rsid w:val="00727FC2"/>
    <w:rsid w:val="007305A1"/>
    <w:rsid w:val="00730A80"/>
    <w:rsid w:val="00730BF3"/>
    <w:rsid w:val="00730E0B"/>
    <w:rsid w:val="00730E31"/>
    <w:rsid w:val="007310D5"/>
    <w:rsid w:val="00731101"/>
    <w:rsid w:val="007319C1"/>
    <w:rsid w:val="00731B7C"/>
    <w:rsid w:val="00731C14"/>
    <w:rsid w:val="00731D59"/>
    <w:rsid w:val="00732054"/>
    <w:rsid w:val="00732224"/>
    <w:rsid w:val="007323A0"/>
    <w:rsid w:val="007333DB"/>
    <w:rsid w:val="00733731"/>
    <w:rsid w:val="00733B9D"/>
    <w:rsid w:val="00733E57"/>
    <w:rsid w:val="00733EA3"/>
    <w:rsid w:val="00733F62"/>
    <w:rsid w:val="00734067"/>
    <w:rsid w:val="00734598"/>
    <w:rsid w:val="00734A65"/>
    <w:rsid w:val="00734BB2"/>
    <w:rsid w:val="00734C3E"/>
    <w:rsid w:val="0073522A"/>
    <w:rsid w:val="00735354"/>
    <w:rsid w:val="007353D9"/>
    <w:rsid w:val="00735D86"/>
    <w:rsid w:val="00735DAA"/>
    <w:rsid w:val="0073608E"/>
    <w:rsid w:val="00736469"/>
    <w:rsid w:val="00736A52"/>
    <w:rsid w:val="00736E07"/>
    <w:rsid w:val="00737913"/>
    <w:rsid w:val="0073794E"/>
    <w:rsid w:val="00740306"/>
    <w:rsid w:val="007404AE"/>
    <w:rsid w:val="00740D63"/>
    <w:rsid w:val="00740E93"/>
    <w:rsid w:val="007413C4"/>
    <w:rsid w:val="00741414"/>
    <w:rsid w:val="007414DD"/>
    <w:rsid w:val="0074170E"/>
    <w:rsid w:val="007417EC"/>
    <w:rsid w:val="00741B19"/>
    <w:rsid w:val="00741C7B"/>
    <w:rsid w:val="00741F13"/>
    <w:rsid w:val="00742023"/>
    <w:rsid w:val="00742074"/>
    <w:rsid w:val="007420AC"/>
    <w:rsid w:val="00742220"/>
    <w:rsid w:val="00742686"/>
    <w:rsid w:val="00742765"/>
    <w:rsid w:val="00742800"/>
    <w:rsid w:val="00742AE7"/>
    <w:rsid w:val="00742D63"/>
    <w:rsid w:val="00743134"/>
    <w:rsid w:val="00743483"/>
    <w:rsid w:val="00743844"/>
    <w:rsid w:val="00743C2C"/>
    <w:rsid w:val="00743C9A"/>
    <w:rsid w:val="00743E5E"/>
    <w:rsid w:val="00744232"/>
    <w:rsid w:val="00744AAD"/>
    <w:rsid w:val="00744C57"/>
    <w:rsid w:val="00744DCC"/>
    <w:rsid w:val="0074513D"/>
    <w:rsid w:val="007455FC"/>
    <w:rsid w:val="0074578E"/>
    <w:rsid w:val="00745849"/>
    <w:rsid w:val="007459F3"/>
    <w:rsid w:val="00745C8F"/>
    <w:rsid w:val="0074639A"/>
    <w:rsid w:val="007464DB"/>
    <w:rsid w:val="00746A29"/>
    <w:rsid w:val="00746A47"/>
    <w:rsid w:val="00746C35"/>
    <w:rsid w:val="00746C9F"/>
    <w:rsid w:val="00747522"/>
    <w:rsid w:val="007475B6"/>
    <w:rsid w:val="007475BA"/>
    <w:rsid w:val="00747947"/>
    <w:rsid w:val="00747B86"/>
    <w:rsid w:val="007500CE"/>
    <w:rsid w:val="007504D3"/>
    <w:rsid w:val="007504DA"/>
    <w:rsid w:val="00750845"/>
    <w:rsid w:val="00750854"/>
    <w:rsid w:val="0075087F"/>
    <w:rsid w:val="00750ADF"/>
    <w:rsid w:val="00751043"/>
    <w:rsid w:val="00751836"/>
    <w:rsid w:val="00751AA4"/>
    <w:rsid w:val="007522DE"/>
    <w:rsid w:val="007528A0"/>
    <w:rsid w:val="00752A31"/>
    <w:rsid w:val="00752F06"/>
    <w:rsid w:val="007531B2"/>
    <w:rsid w:val="0075396C"/>
    <w:rsid w:val="007539E0"/>
    <w:rsid w:val="00753CCA"/>
    <w:rsid w:val="00753E98"/>
    <w:rsid w:val="007540B3"/>
    <w:rsid w:val="00754165"/>
    <w:rsid w:val="00754193"/>
    <w:rsid w:val="00754248"/>
    <w:rsid w:val="007545E4"/>
    <w:rsid w:val="00754669"/>
    <w:rsid w:val="007546BF"/>
    <w:rsid w:val="00754CF0"/>
    <w:rsid w:val="00754F0D"/>
    <w:rsid w:val="007551CC"/>
    <w:rsid w:val="007554BA"/>
    <w:rsid w:val="00755642"/>
    <w:rsid w:val="007556FA"/>
    <w:rsid w:val="00755CA8"/>
    <w:rsid w:val="0075601A"/>
    <w:rsid w:val="007563C4"/>
    <w:rsid w:val="0075681D"/>
    <w:rsid w:val="00756A26"/>
    <w:rsid w:val="00756AF1"/>
    <w:rsid w:val="00756B0F"/>
    <w:rsid w:val="00756E62"/>
    <w:rsid w:val="007570F4"/>
    <w:rsid w:val="0075744C"/>
    <w:rsid w:val="00757496"/>
    <w:rsid w:val="00757762"/>
    <w:rsid w:val="007578AE"/>
    <w:rsid w:val="00757A37"/>
    <w:rsid w:val="00757CA5"/>
    <w:rsid w:val="007602B6"/>
    <w:rsid w:val="007602C2"/>
    <w:rsid w:val="007603CC"/>
    <w:rsid w:val="00760746"/>
    <w:rsid w:val="00761197"/>
    <w:rsid w:val="007616A7"/>
    <w:rsid w:val="00761C5C"/>
    <w:rsid w:val="00761CF7"/>
    <w:rsid w:val="00761E31"/>
    <w:rsid w:val="007622AA"/>
    <w:rsid w:val="007622C2"/>
    <w:rsid w:val="00762477"/>
    <w:rsid w:val="00762B09"/>
    <w:rsid w:val="00762C16"/>
    <w:rsid w:val="00763005"/>
    <w:rsid w:val="0076352B"/>
    <w:rsid w:val="0076379A"/>
    <w:rsid w:val="00763A1B"/>
    <w:rsid w:val="00763B2D"/>
    <w:rsid w:val="00763C61"/>
    <w:rsid w:val="00763DC7"/>
    <w:rsid w:val="00764024"/>
    <w:rsid w:val="007640CD"/>
    <w:rsid w:val="00764105"/>
    <w:rsid w:val="00764224"/>
    <w:rsid w:val="007644CE"/>
    <w:rsid w:val="00764614"/>
    <w:rsid w:val="00764A9E"/>
    <w:rsid w:val="00764C97"/>
    <w:rsid w:val="00764CCF"/>
    <w:rsid w:val="00765181"/>
    <w:rsid w:val="0076535A"/>
    <w:rsid w:val="007656BA"/>
    <w:rsid w:val="00765A96"/>
    <w:rsid w:val="00765ABB"/>
    <w:rsid w:val="00765B56"/>
    <w:rsid w:val="00765D8D"/>
    <w:rsid w:val="00766121"/>
    <w:rsid w:val="007662E7"/>
    <w:rsid w:val="00766446"/>
    <w:rsid w:val="007666C5"/>
    <w:rsid w:val="0076675E"/>
    <w:rsid w:val="00766F01"/>
    <w:rsid w:val="007671EC"/>
    <w:rsid w:val="0076755F"/>
    <w:rsid w:val="00767793"/>
    <w:rsid w:val="00767B33"/>
    <w:rsid w:val="00767CB3"/>
    <w:rsid w:val="007704A2"/>
    <w:rsid w:val="007704F5"/>
    <w:rsid w:val="00770BC4"/>
    <w:rsid w:val="00771437"/>
    <w:rsid w:val="00771EB5"/>
    <w:rsid w:val="007720D2"/>
    <w:rsid w:val="0077211C"/>
    <w:rsid w:val="0077233C"/>
    <w:rsid w:val="007723BD"/>
    <w:rsid w:val="0077268B"/>
    <w:rsid w:val="007726A4"/>
    <w:rsid w:val="00772B96"/>
    <w:rsid w:val="00772C0C"/>
    <w:rsid w:val="00772CFD"/>
    <w:rsid w:val="007730CE"/>
    <w:rsid w:val="007735CA"/>
    <w:rsid w:val="00773CA0"/>
    <w:rsid w:val="00774780"/>
    <w:rsid w:val="00775241"/>
    <w:rsid w:val="007752D8"/>
    <w:rsid w:val="00775568"/>
    <w:rsid w:val="00775632"/>
    <w:rsid w:val="00775EB5"/>
    <w:rsid w:val="00776018"/>
    <w:rsid w:val="00776196"/>
    <w:rsid w:val="007763A4"/>
    <w:rsid w:val="0077643F"/>
    <w:rsid w:val="00776449"/>
    <w:rsid w:val="00776569"/>
    <w:rsid w:val="0077687C"/>
    <w:rsid w:val="00776E9D"/>
    <w:rsid w:val="007770C8"/>
    <w:rsid w:val="0077723B"/>
    <w:rsid w:val="00777292"/>
    <w:rsid w:val="007773ED"/>
    <w:rsid w:val="00777906"/>
    <w:rsid w:val="0077793B"/>
    <w:rsid w:val="00777973"/>
    <w:rsid w:val="00777C32"/>
    <w:rsid w:val="0078003A"/>
    <w:rsid w:val="00780793"/>
    <w:rsid w:val="00780949"/>
    <w:rsid w:val="00780C7F"/>
    <w:rsid w:val="007817E2"/>
    <w:rsid w:val="0078189E"/>
    <w:rsid w:val="00781B1B"/>
    <w:rsid w:val="00781C3A"/>
    <w:rsid w:val="007824FB"/>
    <w:rsid w:val="00782522"/>
    <w:rsid w:val="00782771"/>
    <w:rsid w:val="00782E48"/>
    <w:rsid w:val="00783128"/>
    <w:rsid w:val="007831FF"/>
    <w:rsid w:val="00783A75"/>
    <w:rsid w:val="00783BA8"/>
    <w:rsid w:val="00783BDC"/>
    <w:rsid w:val="007843E0"/>
    <w:rsid w:val="00784425"/>
    <w:rsid w:val="00784562"/>
    <w:rsid w:val="007846FF"/>
    <w:rsid w:val="00784BDA"/>
    <w:rsid w:val="00784FE8"/>
    <w:rsid w:val="00785083"/>
    <w:rsid w:val="00785109"/>
    <w:rsid w:val="0078511E"/>
    <w:rsid w:val="00785290"/>
    <w:rsid w:val="00785D82"/>
    <w:rsid w:val="00786524"/>
    <w:rsid w:val="0078695E"/>
    <w:rsid w:val="00786B3B"/>
    <w:rsid w:val="00786BD5"/>
    <w:rsid w:val="00786BDD"/>
    <w:rsid w:val="00786E49"/>
    <w:rsid w:val="00786FA5"/>
    <w:rsid w:val="0078729F"/>
    <w:rsid w:val="007874E5"/>
    <w:rsid w:val="007874F9"/>
    <w:rsid w:val="007878DF"/>
    <w:rsid w:val="00787ADB"/>
    <w:rsid w:val="00787B02"/>
    <w:rsid w:val="00787CEE"/>
    <w:rsid w:val="00787E28"/>
    <w:rsid w:val="0079013B"/>
    <w:rsid w:val="007902E1"/>
    <w:rsid w:val="00790354"/>
    <w:rsid w:val="00790592"/>
    <w:rsid w:val="0079061A"/>
    <w:rsid w:val="0079061C"/>
    <w:rsid w:val="0079070C"/>
    <w:rsid w:val="00790960"/>
    <w:rsid w:val="00790A37"/>
    <w:rsid w:val="007911FC"/>
    <w:rsid w:val="0079133B"/>
    <w:rsid w:val="00791382"/>
    <w:rsid w:val="0079156A"/>
    <w:rsid w:val="0079161F"/>
    <w:rsid w:val="00791833"/>
    <w:rsid w:val="00791860"/>
    <w:rsid w:val="0079193D"/>
    <w:rsid w:val="00791ADB"/>
    <w:rsid w:val="00791CCF"/>
    <w:rsid w:val="00791D01"/>
    <w:rsid w:val="00791DE6"/>
    <w:rsid w:val="0079201D"/>
    <w:rsid w:val="00792027"/>
    <w:rsid w:val="0079244E"/>
    <w:rsid w:val="00792537"/>
    <w:rsid w:val="00792567"/>
    <w:rsid w:val="00792D4E"/>
    <w:rsid w:val="00792DF4"/>
    <w:rsid w:val="00792F38"/>
    <w:rsid w:val="0079301C"/>
    <w:rsid w:val="00793088"/>
    <w:rsid w:val="007930FC"/>
    <w:rsid w:val="00793144"/>
    <w:rsid w:val="0079316B"/>
    <w:rsid w:val="0079333F"/>
    <w:rsid w:val="007935F2"/>
    <w:rsid w:val="0079392C"/>
    <w:rsid w:val="00793B8F"/>
    <w:rsid w:val="00793E71"/>
    <w:rsid w:val="00793FF2"/>
    <w:rsid w:val="0079407F"/>
    <w:rsid w:val="00794300"/>
    <w:rsid w:val="00794995"/>
    <w:rsid w:val="007951B1"/>
    <w:rsid w:val="00795387"/>
    <w:rsid w:val="007953A9"/>
    <w:rsid w:val="007959D2"/>
    <w:rsid w:val="00795AAD"/>
    <w:rsid w:val="00796002"/>
    <w:rsid w:val="00796D2C"/>
    <w:rsid w:val="00796EB9"/>
    <w:rsid w:val="00797160"/>
    <w:rsid w:val="007973B6"/>
    <w:rsid w:val="0079759E"/>
    <w:rsid w:val="007975BC"/>
    <w:rsid w:val="007978B5"/>
    <w:rsid w:val="00797EFE"/>
    <w:rsid w:val="007A006B"/>
    <w:rsid w:val="007A033D"/>
    <w:rsid w:val="007A047B"/>
    <w:rsid w:val="007A0820"/>
    <w:rsid w:val="007A0BAE"/>
    <w:rsid w:val="007A1127"/>
    <w:rsid w:val="007A15A7"/>
    <w:rsid w:val="007A15D0"/>
    <w:rsid w:val="007A1AAA"/>
    <w:rsid w:val="007A1DE3"/>
    <w:rsid w:val="007A1F64"/>
    <w:rsid w:val="007A2213"/>
    <w:rsid w:val="007A2562"/>
    <w:rsid w:val="007A2AB4"/>
    <w:rsid w:val="007A2B35"/>
    <w:rsid w:val="007A2B58"/>
    <w:rsid w:val="007A2C7B"/>
    <w:rsid w:val="007A2DCA"/>
    <w:rsid w:val="007A2F8C"/>
    <w:rsid w:val="007A325F"/>
    <w:rsid w:val="007A36E4"/>
    <w:rsid w:val="007A36F7"/>
    <w:rsid w:val="007A3B42"/>
    <w:rsid w:val="007A4083"/>
    <w:rsid w:val="007A42ED"/>
    <w:rsid w:val="007A4A0B"/>
    <w:rsid w:val="007A4A80"/>
    <w:rsid w:val="007A5513"/>
    <w:rsid w:val="007A5875"/>
    <w:rsid w:val="007A5A9D"/>
    <w:rsid w:val="007A5BED"/>
    <w:rsid w:val="007A5D9D"/>
    <w:rsid w:val="007A60BB"/>
    <w:rsid w:val="007A6110"/>
    <w:rsid w:val="007A6211"/>
    <w:rsid w:val="007A6B91"/>
    <w:rsid w:val="007A6F4D"/>
    <w:rsid w:val="007A707B"/>
    <w:rsid w:val="007A74EC"/>
    <w:rsid w:val="007A7622"/>
    <w:rsid w:val="007A7885"/>
    <w:rsid w:val="007B0672"/>
    <w:rsid w:val="007B070B"/>
    <w:rsid w:val="007B07C2"/>
    <w:rsid w:val="007B088D"/>
    <w:rsid w:val="007B0AC2"/>
    <w:rsid w:val="007B0C5D"/>
    <w:rsid w:val="007B13C7"/>
    <w:rsid w:val="007B1404"/>
    <w:rsid w:val="007B1AFA"/>
    <w:rsid w:val="007B1E36"/>
    <w:rsid w:val="007B1F27"/>
    <w:rsid w:val="007B2331"/>
    <w:rsid w:val="007B2442"/>
    <w:rsid w:val="007B2619"/>
    <w:rsid w:val="007B284D"/>
    <w:rsid w:val="007B298E"/>
    <w:rsid w:val="007B3267"/>
    <w:rsid w:val="007B3756"/>
    <w:rsid w:val="007B3B42"/>
    <w:rsid w:val="007B3DD0"/>
    <w:rsid w:val="007B3ECB"/>
    <w:rsid w:val="007B40B4"/>
    <w:rsid w:val="007B4558"/>
    <w:rsid w:val="007B48A2"/>
    <w:rsid w:val="007B4F24"/>
    <w:rsid w:val="007B501C"/>
    <w:rsid w:val="007B506D"/>
    <w:rsid w:val="007B5AA3"/>
    <w:rsid w:val="007B5ACC"/>
    <w:rsid w:val="007B5AFD"/>
    <w:rsid w:val="007B5B31"/>
    <w:rsid w:val="007B5BDC"/>
    <w:rsid w:val="007B5FBF"/>
    <w:rsid w:val="007B60CB"/>
    <w:rsid w:val="007B61B7"/>
    <w:rsid w:val="007B6420"/>
    <w:rsid w:val="007B6732"/>
    <w:rsid w:val="007B6A45"/>
    <w:rsid w:val="007B6A47"/>
    <w:rsid w:val="007B6B05"/>
    <w:rsid w:val="007B6EA3"/>
    <w:rsid w:val="007B6ED7"/>
    <w:rsid w:val="007B7A03"/>
    <w:rsid w:val="007B7AF1"/>
    <w:rsid w:val="007B7E79"/>
    <w:rsid w:val="007B7FD7"/>
    <w:rsid w:val="007C0105"/>
    <w:rsid w:val="007C025E"/>
    <w:rsid w:val="007C0275"/>
    <w:rsid w:val="007C0372"/>
    <w:rsid w:val="007C0711"/>
    <w:rsid w:val="007C079B"/>
    <w:rsid w:val="007C0A0B"/>
    <w:rsid w:val="007C0F02"/>
    <w:rsid w:val="007C10D9"/>
    <w:rsid w:val="007C149E"/>
    <w:rsid w:val="007C216C"/>
    <w:rsid w:val="007C22A2"/>
    <w:rsid w:val="007C2438"/>
    <w:rsid w:val="007C261A"/>
    <w:rsid w:val="007C2736"/>
    <w:rsid w:val="007C2A1A"/>
    <w:rsid w:val="007C346C"/>
    <w:rsid w:val="007C37D2"/>
    <w:rsid w:val="007C37EB"/>
    <w:rsid w:val="007C41D2"/>
    <w:rsid w:val="007C427B"/>
    <w:rsid w:val="007C4400"/>
    <w:rsid w:val="007C4678"/>
    <w:rsid w:val="007C4724"/>
    <w:rsid w:val="007C4FD2"/>
    <w:rsid w:val="007C5574"/>
    <w:rsid w:val="007C5704"/>
    <w:rsid w:val="007C593E"/>
    <w:rsid w:val="007C6570"/>
    <w:rsid w:val="007C65A5"/>
    <w:rsid w:val="007C664A"/>
    <w:rsid w:val="007C6D83"/>
    <w:rsid w:val="007C72ED"/>
    <w:rsid w:val="007C7370"/>
    <w:rsid w:val="007C73CE"/>
    <w:rsid w:val="007C758A"/>
    <w:rsid w:val="007C759B"/>
    <w:rsid w:val="007C76D6"/>
    <w:rsid w:val="007C7B6C"/>
    <w:rsid w:val="007C7C40"/>
    <w:rsid w:val="007C7C7D"/>
    <w:rsid w:val="007C7DAD"/>
    <w:rsid w:val="007C7DDB"/>
    <w:rsid w:val="007D0167"/>
    <w:rsid w:val="007D02AF"/>
    <w:rsid w:val="007D0A02"/>
    <w:rsid w:val="007D0ACD"/>
    <w:rsid w:val="007D0F57"/>
    <w:rsid w:val="007D0FAC"/>
    <w:rsid w:val="007D1018"/>
    <w:rsid w:val="007D111B"/>
    <w:rsid w:val="007D1373"/>
    <w:rsid w:val="007D1409"/>
    <w:rsid w:val="007D15C5"/>
    <w:rsid w:val="007D18E7"/>
    <w:rsid w:val="007D1A08"/>
    <w:rsid w:val="007D1C7B"/>
    <w:rsid w:val="007D1D33"/>
    <w:rsid w:val="007D1D6E"/>
    <w:rsid w:val="007D1E4D"/>
    <w:rsid w:val="007D2043"/>
    <w:rsid w:val="007D2378"/>
    <w:rsid w:val="007D2C46"/>
    <w:rsid w:val="007D3538"/>
    <w:rsid w:val="007D3920"/>
    <w:rsid w:val="007D3BB8"/>
    <w:rsid w:val="007D3BC8"/>
    <w:rsid w:val="007D3EBE"/>
    <w:rsid w:val="007D42DF"/>
    <w:rsid w:val="007D4D52"/>
    <w:rsid w:val="007D50CD"/>
    <w:rsid w:val="007D5126"/>
    <w:rsid w:val="007D5448"/>
    <w:rsid w:val="007D59BA"/>
    <w:rsid w:val="007D5E5D"/>
    <w:rsid w:val="007D60B2"/>
    <w:rsid w:val="007D68F5"/>
    <w:rsid w:val="007D6BAE"/>
    <w:rsid w:val="007D6D85"/>
    <w:rsid w:val="007D7330"/>
    <w:rsid w:val="007E0077"/>
    <w:rsid w:val="007E00AF"/>
    <w:rsid w:val="007E050E"/>
    <w:rsid w:val="007E068D"/>
    <w:rsid w:val="007E08B8"/>
    <w:rsid w:val="007E09ED"/>
    <w:rsid w:val="007E0C0D"/>
    <w:rsid w:val="007E19A8"/>
    <w:rsid w:val="007E1CD6"/>
    <w:rsid w:val="007E1EDE"/>
    <w:rsid w:val="007E1F27"/>
    <w:rsid w:val="007E20A0"/>
    <w:rsid w:val="007E21B9"/>
    <w:rsid w:val="007E2316"/>
    <w:rsid w:val="007E232C"/>
    <w:rsid w:val="007E26AB"/>
    <w:rsid w:val="007E2797"/>
    <w:rsid w:val="007E2899"/>
    <w:rsid w:val="007E2A45"/>
    <w:rsid w:val="007E2C24"/>
    <w:rsid w:val="007E2E17"/>
    <w:rsid w:val="007E2E96"/>
    <w:rsid w:val="007E2F5C"/>
    <w:rsid w:val="007E3185"/>
    <w:rsid w:val="007E331F"/>
    <w:rsid w:val="007E3363"/>
    <w:rsid w:val="007E36C2"/>
    <w:rsid w:val="007E39C2"/>
    <w:rsid w:val="007E3FDA"/>
    <w:rsid w:val="007E41A5"/>
    <w:rsid w:val="007E44DA"/>
    <w:rsid w:val="007E4616"/>
    <w:rsid w:val="007E4722"/>
    <w:rsid w:val="007E49DD"/>
    <w:rsid w:val="007E4CBA"/>
    <w:rsid w:val="007E4CC7"/>
    <w:rsid w:val="007E4D4F"/>
    <w:rsid w:val="007E521B"/>
    <w:rsid w:val="007E5788"/>
    <w:rsid w:val="007E5A1F"/>
    <w:rsid w:val="007E5A44"/>
    <w:rsid w:val="007E6148"/>
    <w:rsid w:val="007E61F9"/>
    <w:rsid w:val="007E6220"/>
    <w:rsid w:val="007E640B"/>
    <w:rsid w:val="007E6AD5"/>
    <w:rsid w:val="007E6D7F"/>
    <w:rsid w:val="007E731E"/>
    <w:rsid w:val="007E7489"/>
    <w:rsid w:val="007E7715"/>
    <w:rsid w:val="007E7740"/>
    <w:rsid w:val="007E7D21"/>
    <w:rsid w:val="007F01C0"/>
    <w:rsid w:val="007F064D"/>
    <w:rsid w:val="007F096E"/>
    <w:rsid w:val="007F0C3D"/>
    <w:rsid w:val="007F0D11"/>
    <w:rsid w:val="007F0F2C"/>
    <w:rsid w:val="007F219A"/>
    <w:rsid w:val="007F220C"/>
    <w:rsid w:val="007F2396"/>
    <w:rsid w:val="007F27C4"/>
    <w:rsid w:val="007F2897"/>
    <w:rsid w:val="007F2B57"/>
    <w:rsid w:val="007F2DF3"/>
    <w:rsid w:val="007F31C2"/>
    <w:rsid w:val="007F3439"/>
    <w:rsid w:val="007F35EA"/>
    <w:rsid w:val="007F37D0"/>
    <w:rsid w:val="007F398A"/>
    <w:rsid w:val="007F40AB"/>
    <w:rsid w:val="007F4112"/>
    <w:rsid w:val="007F44F4"/>
    <w:rsid w:val="007F458C"/>
    <w:rsid w:val="007F4840"/>
    <w:rsid w:val="007F4B62"/>
    <w:rsid w:val="007F4B67"/>
    <w:rsid w:val="007F518A"/>
    <w:rsid w:val="007F53CF"/>
    <w:rsid w:val="007F5E6C"/>
    <w:rsid w:val="007F6080"/>
    <w:rsid w:val="007F6914"/>
    <w:rsid w:val="007F6A5A"/>
    <w:rsid w:val="007F6B9F"/>
    <w:rsid w:val="007F6EB7"/>
    <w:rsid w:val="007F71CE"/>
    <w:rsid w:val="007F769F"/>
    <w:rsid w:val="007F76ED"/>
    <w:rsid w:val="008001D6"/>
    <w:rsid w:val="00800265"/>
    <w:rsid w:val="00800368"/>
    <w:rsid w:val="008003A9"/>
    <w:rsid w:val="00800C28"/>
    <w:rsid w:val="00801184"/>
    <w:rsid w:val="008012FD"/>
    <w:rsid w:val="008015B5"/>
    <w:rsid w:val="008016E5"/>
    <w:rsid w:val="008016F1"/>
    <w:rsid w:val="00801B2A"/>
    <w:rsid w:val="00801D00"/>
    <w:rsid w:val="00801DDE"/>
    <w:rsid w:val="008022B6"/>
    <w:rsid w:val="008028C6"/>
    <w:rsid w:val="00802A3B"/>
    <w:rsid w:val="00802C5A"/>
    <w:rsid w:val="00803061"/>
    <w:rsid w:val="008030A5"/>
    <w:rsid w:val="00803694"/>
    <w:rsid w:val="008037B4"/>
    <w:rsid w:val="0080385B"/>
    <w:rsid w:val="00803FC8"/>
    <w:rsid w:val="00804101"/>
    <w:rsid w:val="0080458C"/>
    <w:rsid w:val="008046EA"/>
    <w:rsid w:val="00804B0B"/>
    <w:rsid w:val="00804FEB"/>
    <w:rsid w:val="00805058"/>
    <w:rsid w:val="008052C7"/>
    <w:rsid w:val="0080559A"/>
    <w:rsid w:val="00805D57"/>
    <w:rsid w:val="008061F9"/>
    <w:rsid w:val="0080631C"/>
    <w:rsid w:val="00806546"/>
    <w:rsid w:val="00806C73"/>
    <w:rsid w:val="00806D57"/>
    <w:rsid w:val="00806DDE"/>
    <w:rsid w:val="008071E0"/>
    <w:rsid w:val="00807290"/>
    <w:rsid w:val="008073DE"/>
    <w:rsid w:val="008076E6"/>
    <w:rsid w:val="00810034"/>
    <w:rsid w:val="00810429"/>
    <w:rsid w:val="00810932"/>
    <w:rsid w:val="00811027"/>
    <w:rsid w:val="00811243"/>
    <w:rsid w:val="0081147B"/>
    <w:rsid w:val="00811657"/>
    <w:rsid w:val="008116D9"/>
    <w:rsid w:val="008117A6"/>
    <w:rsid w:val="00812129"/>
    <w:rsid w:val="00812263"/>
    <w:rsid w:val="00812432"/>
    <w:rsid w:val="00812853"/>
    <w:rsid w:val="00812D0E"/>
    <w:rsid w:val="00812E06"/>
    <w:rsid w:val="008133B4"/>
    <w:rsid w:val="008136FE"/>
    <w:rsid w:val="00813807"/>
    <w:rsid w:val="00813B2B"/>
    <w:rsid w:val="00813DAB"/>
    <w:rsid w:val="00813E0D"/>
    <w:rsid w:val="00813F4A"/>
    <w:rsid w:val="008145A6"/>
    <w:rsid w:val="008145BF"/>
    <w:rsid w:val="008153CE"/>
    <w:rsid w:val="0081540C"/>
    <w:rsid w:val="008156C2"/>
    <w:rsid w:val="008165E0"/>
    <w:rsid w:val="00816A8D"/>
    <w:rsid w:val="00816E04"/>
    <w:rsid w:val="00816FFE"/>
    <w:rsid w:val="00817004"/>
    <w:rsid w:val="0081707F"/>
    <w:rsid w:val="00817A66"/>
    <w:rsid w:val="00817A83"/>
    <w:rsid w:val="00817B4D"/>
    <w:rsid w:val="00820089"/>
    <w:rsid w:val="0082050F"/>
    <w:rsid w:val="00820BCB"/>
    <w:rsid w:val="00820D88"/>
    <w:rsid w:val="00820DBE"/>
    <w:rsid w:val="00820FD6"/>
    <w:rsid w:val="008211B4"/>
    <w:rsid w:val="00821209"/>
    <w:rsid w:val="008212D0"/>
    <w:rsid w:val="00821698"/>
    <w:rsid w:val="00821E6E"/>
    <w:rsid w:val="00822080"/>
    <w:rsid w:val="0082209E"/>
    <w:rsid w:val="008224F9"/>
    <w:rsid w:val="00822785"/>
    <w:rsid w:val="008228B9"/>
    <w:rsid w:val="00822C05"/>
    <w:rsid w:val="00822F39"/>
    <w:rsid w:val="00822F79"/>
    <w:rsid w:val="00823005"/>
    <w:rsid w:val="0082366F"/>
    <w:rsid w:val="00823D7C"/>
    <w:rsid w:val="00823DFB"/>
    <w:rsid w:val="00824255"/>
    <w:rsid w:val="00824A6A"/>
    <w:rsid w:val="00824F85"/>
    <w:rsid w:val="008250E5"/>
    <w:rsid w:val="0082555E"/>
    <w:rsid w:val="00825670"/>
    <w:rsid w:val="0082598B"/>
    <w:rsid w:val="008259AC"/>
    <w:rsid w:val="00825A3F"/>
    <w:rsid w:val="00825AF2"/>
    <w:rsid w:val="00825B33"/>
    <w:rsid w:val="00826585"/>
    <w:rsid w:val="0082684D"/>
    <w:rsid w:val="00826861"/>
    <w:rsid w:val="00827319"/>
    <w:rsid w:val="008275C5"/>
    <w:rsid w:val="008279CD"/>
    <w:rsid w:val="00827AC4"/>
    <w:rsid w:val="00827E1F"/>
    <w:rsid w:val="0083063D"/>
    <w:rsid w:val="00830A03"/>
    <w:rsid w:val="00830BA4"/>
    <w:rsid w:val="00830E47"/>
    <w:rsid w:val="00830F07"/>
    <w:rsid w:val="00830F5C"/>
    <w:rsid w:val="00830FBA"/>
    <w:rsid w:val="008310CB"/>
    <w:rsid w:val="00831326"/>
    <w:rsid w:val="00831391"/>
    <w:rsid w:val="00831808"/>
    <w:rsid w:val="008319D9"/>
    <w:rsid w:val="00831C06"/>
    <w:rsid w:val="00831FF3"/>
    <w:rsid w:val="008322E1"/>
    <w:rsid w:val="0083245E"/>
    <w:rsid w:val="0083264D"/>
    <w:rsid w:val="008326FF"/>
    <w:rsid w:val="00832B8B"/>
    <w:rsid w:val="00832C0A"/>
    <w:rsid w:val="008330DF"/>
    <w:rsid w:val="008331BF"/>
    <w:rsid w:val="0083362E"/>
    <w:rsid w:val="00833C59"/>
    <w:rsid w:val="008340BD"/>
    <w:rsid w:val="008341A7"/>
    <w:rsid w:val="00834215"/>
    <w:rsid w:val="00834542"/>
    <w:rsid w:val="008349DC"/>
    <w:rsid w:val="00834B7C"/>
    <w:rsid w:val="00834C1E"/>
    <w:rsid w:val="00834FE5"/>
    <w:rsid w:val="00835268"/>
    <w:rsid w:val="00835507"/>
    <w:rsid w:val="0083557A"/>
    <w:rsid w:val="00835681"/>
    <w:rsid w:val="00835C46"/>
    <w:rsid w:val="00836057"/>
    <w:rsid w:val="0083633C"/>
    <w:rsid w:val="0083668E"/>
    <w:rsid w:val="00836B17"/>
    <w:rsid w:val="00836CAE"/>
    <w:rsid w:val="008371E4"/>
    <w:rsid w:val="008375E9"/>
    <w:rsid w:val="00837BF3"/>
    <w:rsid w:val="00837C70"/>
    <w:rsid w:val="00837EBC"/>
    <w:rsid w:val="0084012D"/>
    <w:rsid w:val="00840188"/>
    <w:rsid w:val="008402CC"/>
    <w:rsid w:val="008402E7"/>
    <w:rsid w:val="0084090E"/>
    <w:rsid w:val="00840BA8"/>
    <w:rsid w:val="00840EDB"/>
    <w:rsid w:val="0084128D"/>
    <w:rsid w:val="0084129E"/>
    <w:rsid w:val="008412C2"/>
    <w:rsid w:val="00841405"/>
    <w:rsid w:val="00841560"/>
    <w:rsid w:val="00841A49"/>
    <w:rsid w:val="00841B88"/>
    <w:rsid w:val="00841BA9"/>
    <w:rsid w:val="00841F36"/>
    <w:rsid w:val="00841FD7"/>
    <w:rsid w:val="0084262B"/>
    <w:rsid w:val="00842B57"/>
    <w:rsid w:val="00842EFC"/>
    <w:rsid w:val="008433A7"/>
    <w:rsid w:val="008435D0"/>
    <w:rsid w:val="008435F1"/>
    <w:rsid w:val="0084367A"/>
    <w:rsid w:val="00843875"/>
    <w:rsid w:val="008439D9"/>
    <w:rsid w:val="00843CE7"/>
    <w:rsid w:val="008444FE"/>
    <w:rsid w:val="0084482F"/>
    <w:rsid w:val="00844A3E"/>
    <w:rsid w:val="00844D1D"/>
    <w:rsid w:val="00844DDE"/>
    <w:rsid w:val="008451BF"/>
    <w:rsid w:val="00845274"/>
    <w:rsid w:val="00845E0B"/>
    <w:rsid w:val="00845F44"/>
    <w:rsid w:val="008460B4"/>
    <w:rsid w:val="00846178"/>
    <w:rsid w:val="008464AB"/>
    <w:rsid w:val="00846B18"/>
    <w:rsid w:val="0084742E"/>
    <w:rsid w:val="0084778E"/>
    <w:rsid w:val="00847A64"/>
    <w:rsid w:val="00847BB0"/>
    <w:rsid w:val="00850219"/>
    <w:rsid w:val="008502C9"/>
    <w:rsid w:val="00850694"/>
    <w:rsid w:val="0085091A"/>
    <w:rsid w:val="00850EA3"/>
    <w:rsid w:val="0085121F"/>
    <w:rsid w:val="00851325"/>
    <w:rsid w:val="00851BDE"/>
    <w:rsid w:val="00851C8C"/>
    <w:rsid w:val="00851D62"/>
    <w:rsid w:val="00851EB5"/>
    <w:rsid w:val="00852389"/>
    <w:rsid w:val="00852475"/>
    <w:rsid w:val="008529B4"/>
    <w:rsid w:val="00852ACB"/>
    <w:rsid w:val="00852B83"/>
    <w:rsid w:val="00852B94"/>
    <w:rsid w:val="00852C9D"/>
    <w:rsid w:val="00852EDF"/>
    <w:rsid w:val="0085304C"/>
    <w:rsid w:val="008537A7"/>
    <w:rsid w:val="00853D91"/>
    <w:rsid w:val="00854918"/>
    <w:rsid w:val="00854989"/>
    <w:rsid w:val="00854B6E"/>
    <w:rsid w:val="00854BEB"/>
    <w:rsid w:val="00854FC7"/>
    <w:rsid w:val="00855CC5"/>
    <w:rsid w:val="0085628D"/>
    <w:rsid w:val="0085652E"/>
    <w:rsid w:val="008565B6"/>
    <w:rsid w:val="008569A8"/>
    <w:rsid w:val="00856BE2"/>
    <w:rsid w:val="00856C7D"/>
    <w:rsid w:val="008575E1"/>
    <w:rsid w:val="00857636"/>
    <w:rsid w:val="008576CF"/>
    <w:rsid w:val="00857C8F"/>
    <w:rsid w:val="00857E1A"/>
    <w:rsid w:val="00860283"/>
    <w:rsid w:val="00860639"/>
    <w:rsid w:val="00860749"/>
    <w:rsid w:val="00860985"/>
    <w:rsid w:val="00860A2F"/>
    <w:rsid w:val="00860AB4"/>
    <w:rsid w:val="00860C8A"/>
    <w:rsid w:val="00860D47"/>
    <w:rsid w:val="00860E2E"/>
    <w:rsid w:val="00861286"/>
    <w:rsid w:val="0086160E"/>
    <w:rsid w:val="00861916"/>
    <w:rsid w:val="0086192A"/>
    <w:rsid w:val="0086205B"/>
    <w:rsid w:val="00862195"/>
    <w:rsid w:val="008624AF"/>
    <w:rsid w:val="008626B0"/>
    <w:rsid w:val="00862DAD"/>
    <w:rsid w:val="00863095"/>
    <w:rsid w:val="008632DF"/>
    <w:rsid w:val="0086372C"/>
    <w:rsid w:val="0086395A"/>
    <w:rsid w:val="008641A0"/>
    <w:rsid w:val="0086472C"/>
    <w:rsid w:val="00864F09"/>
    <w:rsid w:val="00865209"/>
    <w:rsid w:val="00865397"/>
    <w:rsid w:val="00865476"/>
    <w:rsid w:val="00865F97"/>
    <w:rsid w:val="0086614A"/>
    <w:rsid w:val="00866172"/>
    <w:rsid w:val="00866178"/>
    <w:rsid w:val="0086618C"/>
    <w:rsid w:val="00866664"/>
    <w:rsid w:val="0086692F"/>
    <w:rsid w:val="00866970"/>
    <w:rsid w:val="00866979"/>
    <w:rsid w:val="00866A19"/>
    <w:rsid w:val="00866B12"/>
    <w:rsid w:val="00866C00"/>
    <w:rsid w:val="00866C4A"/>
    <w:rsid w:val="00866F36"/>
    <w:rsid w:val="008671B5"/>
    <w:rsid w:val="008672F6"/>
    <w:rsid w:val="008674B7"/>
    <w:rsid w:val="008678D4"/>
    <w:rsid w:val="00867914"/>
    <w:rsid w:val="00870065"/>
    <w:rsid w:val="00870087"/>
    <w:rsid w:val="00870150"/>
    <w:rsid w:val="0087054E"/>
    <w:rsid w:val="008708A6"/>
    <w:rsid w:val="00870C6B"/>
    <w:rsid w:val="0087122E"/>
    <w:rsid w:val="00871397"/>
    <w:rsid w:val="008715D3"/>
    <w:rsid w:val="00871618"/>
    <w:rsid w:val="0087198E"/>
    <w:rsid w:val="00871F02"/>
    <w:rsid w:val="00872081"/>
    <w:rsid w:val="00872394"/>
    <w:rsid w:val="008723B6"/>
    <w:rsid w:val="008725DE"/>
    <w:rsid w:val="008726D2"/>
    <w:rsid w:val="00872A0E"/>
    <w:rsid w:val="00872A5F"/>
    <w:rsid w:val="00872CD0"/>
    <w:rsid w:val="00873115"/>
    <w:rsid w:val="00873407"/>
    <w:rsid w:val="0087343C"/>
    <w:rsid w:val="0087373E"/>
    <w:rsid w:val="00873B72"/>
    <w:rsid w:val="00873BD0"/>
    <w:rsid w:val="00873C12"/>
    <w:rsid w:val="00873C53"/>
    <w:rsid w:val="00873ED3"/>
    <w:rsid w:val="00874CF3"/>
    <w:rsid w:val="00874D1F"/>
    <w:rsid w:val="00874D51"/>
    <w:rsid w:val="00875138"/>
    <w:rsid w:val="008751E2"/>
    <w:rsid w:val="008761D1"/>
    <w:rsid w:val="00876245"/>
    <w:rsid w:val="008762A4"/>
    <w:rsid w:val="00876716"/>
    <w:rsid w:val="00876F8C"/>
    <w:rsid w:val="0087728D"/>
    <w:rsid w:val="0087760F"/>
    <w:rsid w:val="00880256"/>
    <w:rsid w:val="00880282"/>
    <w:rsid w:val="0088029F"/>
    <w:rsid w:val="00880799"/>
    <w:rsid w:val="008809C3"/>
    <w:rsid w:val="00880B8C"/>
    <w:rsid w:val="0088111D"/>
    <w:rsid w:val="0088128A"/>
    <w:rsid w:val="0088130F"/>
    <w:rsid w:val="00881A86"/>
    <w:rsid w:val="00881AA7"/>
    <w:rsid w:val="00881B57"/>
    <w:rsid w:val="00881C90"/>
    <w:rsid w:val="00882298"/>
    <w:rsid w:val="008826DF"/>
    <w:rsid w:val="008829A1"/>
    <w:rsid w:val="008831B9"/>
    <w:rsid w:val="00883355"/>
    <w:rsid w:val="008838FF"/>
    <w:rsid w:val="00883A7B"/>
    <w:rsid w:val="00883A95"/>
    <w:rsid w:val="008840DC"/>
    <w:rsid w:val="00884135"/>
    <w:rsid w:val="00884188"/>
    <w:rsid w:val="008842DF"/>
    <w:rsid w:val="00884463"/>
    <w:rsid w:val="008846FB"/>
    <w:rsid w:val="00884851"/>
    <w:rsid w:val="00884D6D"/>
    <w:rsid w:val="0088528C"/>
    <w:rsid w:val="00885543"/>
    <w:rsid w:val="00885A42"/>
    <w:rsid w:val="00885ADE"/>
    <w:rsid w:val="00885D2C"/>
    <w:rsid w:val="00886723"/>
    <w:rsid w:val="00886CD0"/>
    <w:rsid w:val="00886DF6"/>
    <w:rsid w:val="00886FF9"/>
    <w:rsid w:val="0088732A"/>
    <w:rsid w:val="008874E7"/>
    <w:rsid w:val="0088752C"/>
    <w:rsid w:val="008877FE"/>
    <w:rsid w:val="00887963"/>
    <w:rsid w:val="00887B7C"/>
    <w:rsid w:val="00887BEC"/>
    <w:rsid w:val="008900E8"/>
    <w:rsid w:val="00890146"/>
    <w:rsid w:val="00890687"/>
    <w:rsid w:val="0089081E"/>
    <w:rsid w:val="008909B2"/>
    <w:rsid w:val="00890AAA"/>
    <w:rsid w:val="00890EB9"/>
    <w:rsid w:val="0089113D"/>
    <w:rsid w:val="00891166"/>
    <w:rsid w:val="0089147B"/>
    <w:rsid w:val="00891CA4"/>
    <w:rsid w:val="00891D44"/>
    <w:rsid w:val="00891EE6"/>
    <w:rsid w:val="008922D4"/>
    <w:rsid w:val="008927E7"/>
    <w:rsid w:val="0089284F"/>
    <w:rsid w:val="008936C3"/>
    <w:rsid w:val="00893A4B"/>
    <w:rsid w:val="00893B32"/>
    <w:rsid w:val="00894079"/>
    <w:rsid w:val="008944A4"/>
    <w:rsid w:val="00894632"/>
    <w:rsid w:val="00894675"/>
    <w:rsid w:val="0089532A"/>
    <w:rsid w:val="00895384"/>
    <w:rsid w:val="008953F9"/>
    <w:rsid w:val="008957D9"/>
    <w:rsid w:val="0089583D"/>
    <w:rsid w:val="00895D8B"/>
    <w:rsid w:val="00895E74"/>
    <w:rsid w:val="00896147"/>
    <w:rsid w:val="0089634F"/>
    <w:rsid w:val="00896FCD"/>
    <w:rsid w:val="00897194"/>
    <w:rsid w:val="008971B9"/>
    <w:rsid w:val="008971C6"/>
    <w:rsid w:val="008973E4"/>
    <w:rsid w:val="008978CB"/>
    <w:rsid w:val="00897A3D"/>
    <w:rsid w:val="00897B70"/>
    <w:rsid w:val="008A02C1"/>
    <w:rsid w:val="008A04F1"/>
    <w:rsid w:val="008A05B0"/>
    <w:rsid w:val="008A08A6"/>
    <w:rsid w:val="008A0DB4"/>
    <w:rsid w:val="008A0E11"/>
    <w:rsid w:val="008A1373"/>
    <w:rsid w:val="008A1746"/>
    <w:rsid w:val="008A19BF"/>
    <w:rsid w:val="008A1C04"/>
    <w:rsid w:val="008A1DE5"/>
    <w:rsid w:val="008A201E"/>
    <w:rsid w:val="008A2584"/>
    <w:rsid w:val="008A2DA3"/>
    <w:rsid w:val="008A2E84"/>
    <w:rsid w:val="008A2F45"/>
    <w:rsid w:val="008A3051"/>
    <w:rsid w:val="008A330C"/>
    <w:rsid w:val="008A35A9"/>
    <w:rsid w:val="008A378E"/>
    <w:rsid w:val="008A3DF5"/>
    <w:rsid w:val="008A4AE2"/>
    <w:rsid w:val="008A4B09"/>
    <w:rsid w:val="008A4BFB"/>
    <w:rsid w:val="008A4DB1"/>
    <w:rsid w:val="008A5148"/>
    <w:rsid w:val="008A538B"/>
    <w:rsid w:val="008A5573"/>
    <w:rsid w:val="008A5956"/>
    <w:rsid w:val="008A5C74"/>
    <w:rsid w:val="008A5D71"/>
    <w:rsid w:val="008A6172"/>
    <w:rsid w:val="008A61AD"/>
    <w:rsid w:val="008A68CF"/>
    <w:rsid w:val="008A6928"/>
    <w:rsid w:val="008A6A91"/>
    <w:rsid w:val="008A6D03"/>
    <w:rsid w:val="008A6E11"/>
    <w:rsid w:val="008A7062"/>
    <w:rsid w:val="008A7326"/>
    <w:rsid w:val="008A7B81"/>
    <w:rsid w:val="008B04A6"/>
    <w:rsid w:val="008B0640"/>
    <w:rsid w:val="008B0676"/>
    <w:rsid w:val="008B0987"/>
    <w:rsid w:val="008B0AFC"/>
    <w:rsid w:val="008B1359"/>
    <w:rsid w:val="008B1735"/>
    <w:rsid w:val="008B1850"/>
    <w:rsid w:val="008B1E2C"/>
    <w:rsid w:val="008B24A5"/>
    <w:rsid w:val="008B343D"/>
    <w:rsid w:val="008B346E"/>
    <w:rsid w:val="008B35E3"/>
    <w:rsid w:val="008B3C54"/>
    <w:rsid w:val="008B3E64"/>
    <w:rsid w:val="008B414B"/>
    <w:rsid w:val="008B4320"/>
    <w:rsid w:val="008B4699"/>
    <w:rsid w:val="008B488D"/>
    <w:rsid w:val="008B4B0F"/>
    <w:rsid w:val="008B4BED"/>
    <w:rsid w:val="008B4DB0"/>
    <w:rsid w:val="008B4EBB"/>
    <w:rsid w:val="008B4F5E"/>
    <w:rsid w:val="008B5122"/>
    <w:rsid w:val="008B53C8"/>
    <w:rsid w:val="008B59C1"/>
    <w:rsid w:val="008B5B24"/>
    <w:rsid w:val="008B6007"/>
    <w:rsid w:val="008B600A"/>
    <w:rsid w:val="008B629A"/>
    <w:rsid w:val="008B65A5"/>
    <w:rsid w:val="008B692F"/>
    <w:rsid w:val="008B6AB9"/>
    <w:rsid w:val="008B6F3C"/>
    <w:rsid w:val="008B76D8"/>
    <w:rsid w:val="008B7B6A"/>
    <w:rsid w:val="008B7D91"/>
    <w:rsid w:val="008C050F"/>
    <w:rsid w:val="008C05B6"/>
    <w:rsid w:val="008C0925"/>
    <w:rsid w:val="008C10BB"/>
    <w:rsid w:val="008C1127"/>
    <w:rsid w:val="008C1136"/>
    <w:rsid w:val="008C1449"/>
    <w:rsid w:val="008C1549"/>
    <w:rsid w:val="008C15F7"/>
    <w:rsid w:val="008C1BF1"/>
    <w:rsid w:val="008C26A3"/>
    <w:rsid w:val="008C280B"/>
    <w:rsid w:val="008C2842"/>
    <w:rsid w:val="008C298B"/>
    <w:rsid w:val="008C29A6"/>
    <w:rsid w:val="008C2A1A"/>
    <w:rsid w:val="008C2A77"/>
    <w:rsid w:val="008C2BF6"/>
    <w:rsid w:val="008C3180"/>
    <w:rsid w:val="008C3677"/>
    <w:rsid w:val="008C393C"/>
    <w:rsid w:val="008C39AA"/>
    <w:rsid w:val="008C3C0E"/>
    <w:rsid w:val="008C3EDF"/>
    <w:rsid w:val="008C4075"/>
    <w:rsid w:val="008C421D"/>
    <w:rsid w:val="008C43B6"/>
    <w:rsid w:val="008C43BE"/>
    <w:rsid w:val="008C4419"/>
    <w:rsid w:val="008C4E46"/>
    <w:rsid w:val="008C5065"/>
    <w:rsid w:val="008C50B9"/>
    <w:rsid w:val="008C527E"/>
    <w:rsid w:val="008C532A"/>
    <w:rsid w:val="008C5380"/>
    <w:rsid w:val="008C547F"/>
    <w:rsid w:val="008C5B94"/>
    <w:rsid w:val="008C60A8"/>
    <w:rsid w:val="008C61B6"/>
    <w:rsid w:val="008C68EA"/>
    <w:rsid w:val="008C6BA3"/>
    <w:rsid w:val="008C7240"/>
    <w:rsid w:val="008C7723"/>
    <w:rsid w:val="008C7A32"/>
    <w:rsid w:val="008C7AFE"/>
    <w:rsid w:val="008C7B85"/>
    <w:rsid w:val="008C7CB8"/>
    <w:rsid w:val="008C7F07"/>
    <w:rsid w:val="008C7FD9"/>
    <w:rsid w:val="008D0024"/>
    <w:rsid w:val="008D0405"/>
    <w:rsid w:val="008D06C9"/>
    <w:rsid w:val="008D06FA"/>
    <w:rsid w:val="008D0B60"/>
    <w:rsid w:val="008D0D03"/>
    <w:rsid w:val="008D1392"/>
    <w:rsid w:val="008D1C92"/>
    <w:rsid w:val="008D1D65"/>
    <w:rsid w:val="008D233F"/>
    <w:rsid w:val="008D2753"/>
    <w:rsid w:val="008D28CC"/>
    <w:rsid w:val="008D3655"/>
    <w:rsid w:val="008D36B9"/>
    <w:rsid w:val="008D3C73"/>
    <w:rsid w:val="008D3DC3"/>
    <w:rsid w:val="008D40FA"/>
    <w:rsid w:val="008D416C"/>
    <w:rsid w:val="008D4335"/>
    <w:rsid w:val="008D44FD"/>
    <w:rsid w:val="008D47D9"/>
    <w:rsid w:val="008D485F"/>
    <w:rsid w:val="008D4944"/>
    <w:rsid w:val="008D4C2B"/>
    <w:rsid w:val="008D4D5A"/>
    <w:rsid w:val="008D55A7"/>
    <w:rsid w:val="008D5692"/>
    <w:rsid w:val="008D579F"/>
    <w:rsid w:val="008D57CD"/>
    <w:rsid w:val="008D5FB6"/>
    <w:rsid w:val="008D60D3"/>
    <w:rsid w:val="008D61FB"/>
    <w:rsid w:val="008D6578"/>
    <w:rsid w:val="008D66A0"/>
    <w:rsid w:val="008D692D"/>
    <w:rsid w:val="008D6CFC"/>
    <w:rsid w:val="008D6D53"/>
    <w:rsid w:val="008D6DA1"/>
    <w:rsid w:val="008D6EB8"/>
    <w:rsid w:val="008D75BB"/>
    <w:rsid w:val="008D78FA"/>
    <w:rsid w:val="008D79BC"/>
    <w:rsid w:val="008D7BA4"/>
    <w:rsid w:val="008D7BBB"/>
    <w:rsid w:val="008D7DB5"/>
    <w:rsid w:val="008D7E65"/>
    <w:rsid w:val="008E0026"/>
    <w:rsid w:val="008E01A8"/>
    <w:rsid w:val="008E02E1"/>
    <w:rsid w:val="008E038A"/>
    <w:rsid w:val="008E0447"/>
    <w:rsid w:val="008E0464"/>
    <w:rsid w:val="008E04A5"/>
    <w:rsid w:val="008E0677"/>
    <w:rsid w:val="008E086D"/>
    <w:rsid w:val="008E0EA1"/>
    <w:rsid w:val="008E0EEE"/>
    <w:rsid w:val="008E1856"/>
    <w:rsid w:val="008E1B15"/>
    <w:rsid w:val="008E1C66"/>
    <w:rsid w:val="008E1E60"/>
    <w:rsid w:val="008E220C"/>
    <w:rsid w:val="008E225B"/>
    <w:rsid w:val="008E2328"/>
    <w:rsid w:val="008E2A0E"/>
    <w:rsid w:val="008E2D43"/>
    <w:rsid w:val="008E31FB"/>
    <w:rsid w:val="008E3204"/>
    <w:rsid w:val="008E350C"/>
    <w:rsid w:val="008E392C"/>
    <w:rsid w:val="008E3D6E"/>
    <w:rsid w:val="008E3FB2"/>
    <w:rsid w:val="008E3FED"/>
    <w:rsid w:val="008E437D"/>
    <w:rsid w:val="008E47BD"/>
    <w:rsid w:val="008E485F"/>
    <w:rsid w:val="008E4CEB"/>
    <w:rsid w:val="008E4F81"/>
    <w:rsid w:val="008E5294"/>
    <w:rsid w:val="008E53FE"/>
    <w:rsid w:val="008E598D"/>
    <w:rsid w:val="008E59DF"/>
    <w:rsid w:val="008E5B8E"/>
    <w:rsid w:val="008E5C73"/>
    <w:rsid w:val="008E5D95"/>
    <w:rsid w:val="008E5F60"/>
    <w:rsid w:val="008E600A"/>
    <w:rsid w:val="008E611B"/>
    <w:rsid w:val="008E6126"/>
    <w:rsid w:val="008E65FE"/>
    <w:rsid w:val="008E6742"/>
    <w:rsid w:val="008E6B97"/>
    <w:rsid w:val="008E6CE5"/>
    <w:rsid w:val="008E710E"/>
    <w:rsid w:val="008E716D"/>
    <w:rsid w:val="008E7350"/>
    <w:rsid w:val="008E743C"/>
    <w:rsid w:val="008E78C3"/>
    <w:rsid w:val="008E7940"/>
    <w:rsid w:val="008E7D83"/>
    <w:rsid w:val="008F0001"/>
    <w:rsid w:val="008F01B3"/>
    <w:rsid w:val="008F0237"/>
    <w:rsid w:val="008F060E"/>
    <w:rsid w:val="008F0821"/>
    <w:rsid w:val="008F0856"/>
    <w:rsid w:val="008F0E86"/>
    <w:rsid w:val="008F1225"/>
    <w:rsid w:val="008F1431"/>
    <w:rsid w:val="008F1459"/>
    <w:rsid w:val="008F15DE"/>
    <w:rsid w:val="008F1941"/>
    <w:rsid w:val="008F1D34"/>
    <w:rsid w:val="008F2135"/>
    <w:rsid w:val="008F2154"/>
    <w:rsid w:val="008F2189"/>
    <w:rsid w:val="008F2475"/>
    <w:rsid w:val="008F2C21"/>
    <w:rsid w:val="008F3450"/>
    <w:rsid w:val="008F3702"/>
    <w:rsid w:val="008F375B"/>
    <w:rsid w:val="008F3A2D"/>
    <w:rsid w:val="008F3D06"/>
    <w:rsid w:val="008F3D26"/>
    <w:rsid w:val="008F3E24"/>
    <w:rsid w:val="008F3E92"/>
    <w:rsid w:val="008F3EF5"/>
    <w:rsid w:val="008F3F04"/>
    <w:rsid w:val="008F438F"/>
    <w:rsid w:val="008F47A0"/>
    <w:rsid w:val="008F4E1B"/>
    <w:rsid w:val="008F4EB1"/>
    <w:rsid w:val="008F53A8"/>
    <w:rsid w:val="008F5629"/>
    <w:rsid w:val="008F56CB"/>
    <w:rsid w:val="008F5CF8"/>
    <w:rsid w:val="008F5EF1"/>
    <w:rsid w:val="008F603D"/>
    <w:rsid w:val="008F66E5"/>
    <w:rsid w:val="008F7040"/>
    <w:rsid w:val="008F7382"/>
    <w:rsid w:val="008F7465"/>
    <w:rsid w:val="008F74A8"/>
    <w:rsid w:val="008F7A48"/>
    <w:rsid w:val="008F7C84"/>
    <w:rsid w:val="008F7D74"/>
    <w:rsid w:val="008F7E8F"/>
    <w:rsid w:val="00900439"/>
    <w:rsid w:val="00900572"/>
    <w:rsid w:val="009012DE"/>
    <w:rsid w:val="0090133C"/>
    <w:rsid w:val="009015AC"/>
    <w:rsid w:val="0090176D"/>
    <w:rsid w:val="009017AE"/>
    <w:rsid w:val="00901BFC"/>
    <w:rsid w:val="009024E3"/>
    <w:rsid w:val="00902AC8"/>
    <w:rsid w:val="00902CC6"/>
    <w:rsid w:val="0090312E"/>
    <w:rsid w:val="00903215"/>
    <w:rsid w:val="00903397"/>
    <w:rsid w:val="009038BA"/>
    <w:rsid w:val="009039E4"/>
    <w:rsid w:val="00904137"/>
    <w:rsid w:val="00904427"/>
    <w:rsid w:val="00904491"/>
    <w:rsid w:val="009044F1"/>
    <w:rsid w:val="009047CC"/>
    <w:rsid w:val="00904A10"/>
    <w:rsid w:val="00904DA6"/>
    <w:rsid w:val="00905027"/>
    <w:rsid w:val="009050DA"/>
    <w:rsid w:val="009051FF"/>
    <w:rsid w:val="00905544"/>
    <w:rsid w:val="009055B5"/>
    <w:rsid w:val="00905839"/>
    <w:rsid w:val="0090599F"/>
    <w:rsid w:val="00905ACE"/>
    <w:rsid w:val="00905B14"/>
    <w:rsid w:val="00905BDA"/>
    <w:rsid w:val="00905E46"/>
    <w:rsid w:val="00905F81"/>
    <w:rsid w:val="00906761"/>
    <w:rsid w:val="00906944"/>
    <w:rsid w:val="00906AB0"/>
    <w:rsid w:val="00906AE5"/>
    <w:rsid w:val="00906B5E"/>
    <w:rsid w:val="00906CB1"/>
    <w:rsid w:val="00907095"/>
    <w:rsid w:val="009070B4"/>
    <w:rsid w:val="009071D9"/>
    <w:rsid w:val="00907340"/>
    <w:rsid w:val="00907652"/>
    <w:rsid w:val="00907697"/>
    <w:rsid w:val="00907735"/>
    <w:rsid w:val="009077BD"/>
    <w:rsid w:val="00907D15"/>
    <w:rsid w:val="00907EB1"/>
    <w:rsid w:val="00910131"/>
    <w:rsid w:val="0091030E"/>
    <w:rsid w:val="00910997"/>
    <w:rsid w:val="009109E6"/>
    <w:rsid w:val="00910B0F"/>
    <w:rsid w:val="00910D01"/>
    <w:rsid w:val="0091100C"/>
    <w:rsid w:val="00911274"/>
    <w:rsid w:val="00911441"/>
    <w:rsid w:val="00911C37"/>
    <w:rsid w:val="009121B0"/>
    <w:rsid w:val="009126DF"/>
    <w:rsid w:val="00912838"/>
    <w:rsid w:val="009128D7"/>
    <w:rsid w:val="00912A19"/>
    <w:rsid w:val="00912BD5"/>
    <w:rsid w:val="00912C14"/>
    <w:rsid w:val="00912C69"/>
    <w:rsid w:val="00912C83"/>
    <w:rsid w:val="00912DB5"/>
    <w:rsid w:val="00912FA6"/>
    <w:rsid w:val="0091314B"/>
    <w:rsid w:val="00913349"/>
    <w:rsid w:val="009135AE"/>
    <w:rsid w:val="00913774"/>
    <w:rsid w:val="00913833"/>
    <w:rsid w:val="00913A2B"/>
    <w:rsid w:val="00913FCA"/>
    <w:rsid w:val="00914151"/>
    <w:rsid w:val="00914817"/>
    <w:rsid w:val="00914915"/>
    <w:rsid w:val="0091492F"/>
    <w:rsid w:val="00914FCD"/>
    <w:rsid w:val="0091557F"/>
    <w:rsid w:val="00915823"/>
    <w:rsid w:val="0091582C"/>
    <w:rsid w:val="00915A5E"/>
    <w:rsid w:val="00915ACA"/>
    <w:rsid w:val="00915CCD"/>
    <w:rsid w:val="00915E90"/>
    <w:rsid w:val="00916164"/>
    <w:rsid w:val="009161EC"/>
    <w:rsid w:val="0091671E"/>
    <w:rsid w:val="0091745B"/>
    <w:rsid w:val="009177E6"/>
    <w:rsid w:val="00917AE4"/>
    <w:rsid w:val="00917F0F"/>
    <w:rsid w:val="00917FD0"/>
    <w:rsid w:val="0092029A"/>
    <w:rsid w:val="00920E5B"/>
    <w:rsid w:val="0092102C"/>
    <w:rsid w:val="00921399"/>
    <w:rsid w:val="00921941"/>
    <w:rsid w:val="00921B06"/>
    <w:rsid w:val="00922089"/>
    <w:rsid w:val="0092223F"/>
    <w:rsid w:val="0092273F"/>
    <w:rsid w:val="00922A9C"/>
    <w:rsid w:val="00922C90"/>
    <w:rsid w:val="00922DE1"/>
    <w:rsid w:val="00922ED9"/>
    <w:rsid w:val="00922F2E"/>
    <w:rsid w:val="00923248"/>
    <w:rsid w:val="0092325F"/>
    <w:rsid w:val="00923949"/>
    <w:rsid w:val="00924021"/>
    <w:rsid w:val="00924273"/>
    <w:rsid w:val="0092453C"/>
    <w:rsid w:val="0092463B"/>
    <w:rsid w:val="009246D5"/>
    <w:rsid w:val="00924A83"/>
    <w:rsid w:val="00924AF6"/>
    <w:rsid w:val="00924B82"/>
    <w:rsid w:val="00924CE6"/>
    <w:rsid w:val="00924E09"/>
    <w:rsid w:val="00925286"/>
    <w:rsid w:val="00925436"/>
    <w:rsid w:val="009257F8"/>
    <w:rsid w:val="00925817"/>
    <w:rsid w:val="00925AB2"/>
    <w:rsid w:val="00926483"/>
    <w:rsid w:val="00926534"/>
    <w:rsid w:val="009265A6"/>
    <w:rsid w:val="00926A38"/>
    <w:rsid w:val="00926D98"/>
    <w:rsid w:val="00927244"/>
    <w:rsid w:val="0092731C"/>
    <w:rsid w:val="0092735D"/>
    <w:rsid w:val="00927786"/>
    <w:rsid w:val="00927ADF"/>
    <w:rsid w:val="00927BF8"/>
    <w:rsid w:val="00927DB1"/>
    <w:rsid w:val="00927E20"/>
    <w:rsid w:val="009301FF"/>
    <w:rsid w:val="00930299"/>
    <w:rsid w:val="00930312"/>
    <w:rsid w:val="0093038A"/>
    <w:rsid w:val="009303BB"/>
    <w:rsid w:val="009306AD"/>
    <w:rsid w:val="009309C6"/>
    <w:rsid w:val="00930D15"/>
    <w:rsid w:val="00930EBB"/>
    <w:rsid w:val="00930F21"/>
    <w:rsid w:val="009314E1"/>
    <w:rsid w:val="00931757"/>
    <w:rsid w:val="00931AD0"/>
    <w:rsid w:val="00931CDA"/>
    <w:rsid w:val="00931CE4"/>
    <w:rsid w:val="00931D6B"/>
    <w:rsid w:val="00932971"/>
    <w:rsid w:val="00932B50"/>
    <w:rsid w:val="009333A6"/>
    <w:rsid w:val="00933649"/>
    <w:rsid w:val="00933698"/>
    <w:rsid w:val="00933F09"/>
    <w:rsid w:val="00934906"/>
    <w:rsid w:val="00934964"/>
    <w:rsid w:val="00934B34"/>
    <w:rsid w:val="00934DD4"/>
    <w:rsid w:val="00935086"/>
    <w:rsid w:val="00935264"/>
    <w:rsid w:val="0093583C"/>
    <w:rsid w:val="00935926"/>
    <w:rsid w:val="00935AD8"/>
    <w:rsid w:val="00935C5A"/>
    <w:rsid w:val="0093627C"/>
    <w:rsid w:val="009366C8"/>
    <w:rsid w:val="00936A9C"/>
    <w:rsid w:val="0093720D"/>
    <w:rsid w:val="009378E2"/>
    <w:rsid w:val="00937AB1"/>
    <w:rsid w:val="0094002C"/>
    <w:rsid w:val="00940534"/>
    <w:rsid w:val="0094053B"/>
    <w:rsid w:val="0094077B"/>
    <w:rsid w:val="009409BF"/>
    <w:rsid w:val="00940B12"/>
    <w:rsid w:val="009410A5"/>
    <w:rsid w:val="009412A4"/>
    <w:rsid w:val="0094138A"/>
    <w:rsid w:val="00941501"/>
    <w:rsid w:val="009417FE"/>
    <w:rsid w:val="0094187C"/>
    <w:rsid w:val="00941C4E"/>
    <w:rsid w:val="00941D19"/>
    <w:rsid w:val="00941F7B"/>
    <w:rsid w:val="00942741"/>
    <w:rsid w:val="009427EB"/>
    <w:rsid w:val="009429F0"/>
    <w:rsid w:val="00942E38"/>
    <w:rsid w:val="00942F08"/>
    <w:rsid w:val="00943A9B"/>
    <w:rsid w:val="00943CD4"/>
    <w:rsid w:val="00943F40"/>
    <w:rsid w:val="00944385"/>
    <w:rsid w:val="00944540"/>
    <w:rsid w:val="009445E6"/>
    <w:rsid w:val="00945A2A"/>
    <w:rsid w:val="00945B9E"/>
    <w:rsid w:val="00945F90"/>
    <w:rsid w:val="0094627A"/>
    <w:rsid w:val="0094654D"/>
    <w:rsid w:val="0094655C"/>
    <w:rsid w:val="00946756"/>
    <w:rsid w:val="00946F36"/>
    <w:rsid w:val="00947393"/>
    <w:rsid w:val="009475E5"/>
    <w:rsid w:val="0094795E"/>
    <w:rsid w:val="00947A55"/>
    <w:rsid w:val="00947C2F"/>
    <w:rsid w:val="00947CE4"/>
    <w:rsid w:val="00947FE6"/>
    <w:rsid w:val="00950066"/>
    <w:rsid w:val="0095022E"/>
    <w:rsid w:val="00950423"/>
    <w:rsid w:val="009504A8"/>
    <w:rsid w:val="009504BB"/>
    <w:rsid w:val="00950511"/>
    <w:rsid w:val="009509BC"/>
    <w:rsid w:val="009509D3"/>
    <w:rsid w:val="00950BE5"/>
    <w:rsid w:val="00951088"/>
    <w:rsid w:val="0095120F"/>
    <w:rsid w:val="00951625"/>
    <w:rsid w:val="0095163C"/>
    <w:rsid w:val="00951737"/>
    <w:rsid w:val="00951B5F"/>
    <w:rsid w:val="00951E73"/>
    <w:rsid w:val="00952519"/>
    <w:rsid w:val="00953288"/>
    <w:rsid w:val="00953563"/>
    <w:rsid w:val="00953617"/>
    <w:rsid w:val="009536D3"/>
    <w:rsid w:val="009538BE"/>
    <w:rsid w:val="00953FC9"/>
    <w:rsid w:val="009548B8"/>
    <w:rsid w:val="00954924"/>
    <w:rsid w:val="00954B3A"/>
    <w:rsid w:val="00954B55"/>
    <w:rsid w:val="00954CA3"/>
    <w:rsid w:val="00954CAC"/>
    <w:rsid w:val="00954D98"/>
    <w:rsid w:val="0095512F"/>
    <w:rsid w:val="009552C4"/>
    <w:rsid w:val="0095546F"/>
    <w:rsid w:val="009554ED"/>
    <w:rsid w:val="0095560E"/>
    <w:rsid w:val="00955692"/>
    <w:rsid w:val="00955850"/>
    <w:rsid w:val="00955C9B"/>
    <w:rsid w:val="00955D15"/>
    <w:rsid w:val="00955DE4"/>
    <w:rsid w:val="00956586"/>
    <w:rsid w:val="00956750"/>
    <w:rsid w:val="00956791"/>
    <w:rsid w:val="009567F0"/>
    <w:rsid w:val="00956BB8"/>
    <w:rsid w:val="00957221"/>
    <w:rsid w:val="00957AEC"/>
    <w:rsid w:val="00957D77"/>
    <w:rsid w:val="00960030"/>
    <w:rsid w:val="00960C60"/>
    <w:rsid w:val="009612C0"/>
    <w:rsid w:val="00961402"/>
    <w:rsid w:val="0096171F"/>
    <w:rsid w:val="00961898"/>
    <w:rsid w:val="009619D0"/>
    <w:rsid w:val="00961DC5"/>
    <w:rsid w:val="00962222"/>
    <w:rsid w:val="009627C0"/>
    <w:rsid w:val="00962AE7"/>
    <w:rsid w:val="00962F6D"/>
    <w:rsid w:val="00962FCF"/>
    <w:rsid w:val="00962FEC"/>
    <w:rsid w:val="00963555"/>
    <w:rsid w:val="009638C5"/>
    <w:rsid w:val="00963BBB"/>
    <w:rsid w:val="00963C36"/>
    <w:rsid w:val="00963FB6"/>
    <w:rsid w:val="00964007"/>
    <w:rsid w:val="00964203"/>
    <w:rsid w:val="00964348"/>
    <w:rsid w:val="00964827"/>
    <w:rsid w:val="00964B65"/>
    <w:rsid w:val="00964DF8"/>
    <w:rsid w:val="00965395"/>
    <w:rsid w:val="00965418"/>
    <w:rsid w:val="00965A79"/>
    <w:rsid w:val="00965B0A"/>
    <w:rsid w:val="009660A9"/>
    <w:rsid w:val="009661F0"/>
    <w:rsid w:val="009662F8"/>
    <w:rsid w:val="009665B2"/>
    <w:rsid w:val="009665EC"/>
    <w:rsid w:val="0096678F"/>
    <w:rsid w:val="00967493"/>
    <w:rsid w:val="0096754A"/>
    <w:rsid w:val="009677E8"/>
    <w:rsid w:val="00967DE5"/>
    <w:rsid w:val="00967E47"/>
    <w:rsid w:val="009702FE"/>
    <w:rsid w:val="0097039A"/>
    <w:rsid w:val="009703C5"/>
    <w:rsid w:val="0097047F"/>
    <w:rsid w:val="00970ABB"/>
    <w:rsid w:val="00970B2C"/>
    <w:rsid w:val="00970C9A"/>
    <w:rsid w:val="00970D35"/>
    <w:rsid w:val="00970D7D"/>
    <w:rsid w:val="00970EE8"/>
    <w:rsid w:val="009718E9"/>
    <w:rsid w:val="00971C88"/>
    <w:rsid w:val="00971E76"/>
    <w:rsid w:val="00971EDA"/>
    <w:rsid w:val="00972435"/>
    <w:rsid w:val="009725D5"/>
    <w:rsid w:val="009726D2"/>
    <w:rsid w:val="0097278A"/>
    <w:rsid w:val="00972868"/>
    <w:rsid w:val="00972BBB"/>
    <w:rsid w:val="00972D78"/>
    <w:rsid w:val="00972E65"/>
    <w:rsid w:val="0097307A"/>
    <w:rsid w:val="0097368E"/>
    <w:rsid w:val="0097384B"/>
    <w:rsid w:val="00973B33"/>
    <w:rsid w:val="00973F50"/>
    <w:rsid w:val="00973FAA"/>
    <w:rsid w:val="0097420C"/>
    <w:rsid w:val="009746E9"/>
    <w:rsid w:val="00975798"/>
    <w:rsid w:val="00975CE0"/>
    <w:rsid w:val="00975D04"/>
    <w:rsid w:val="009761A0"/>
    <w:rsid w:val="009769CE"/>
    <w:rsid w:val="00976BFA"/>
    <w:rsid w:val="00976C4F"/>
    <w:rsid w:val="00976C54"/>
    <w:rsid w:val="00976CE8"/>
    <w:rsid w:val="00976D39"/>
    <w:rsid w:val="009770BC"/>
    <w:rsid w:val="00977B94"/>
    <w:rsid w:val="00977BB4"/>
    <w:rsid w:val="00977DB2"/>
    <w:rsid w:val="00977DCD"/>
    <w:rsid w:val="00977F2A"/>
    <w:rsid w:val="00977F6F"/>
    <w:rsid w:val="009804C5"/>
    <w:rsid w:val="009804F6"/>
    <w:rsid w:val="00980AC5"/>
    <w:rsid w:val="00980AD5"/>
    <w:rsid w:val="00980BD2"/>
    <w:rsid w:val="00980ED4"/>
    <w:rsid w:val="0098105E"/>
    <w:rsid w:val="009810BB"/>
    <w:rsid w:val="009813B3"/>
    <w:rsid w:val="00981B8B"/>
    <w:rsid w:val="00981C6C"/>
    <w:rsid w:val="00981EA0"/>
    <w:rsid w:val="00981F88"/>
    <w:rsid w:val="00981FCE"/>
    <w:rsid w:val="0098220B"/>
    <w:rsid w:val="009827E6"/>
    <w:rsid w:val="00982AB9"/>
    <w:rsid w:val="00982AC6"/>
    <w:rsid w:val="009830A4"/>
    <w:rsid w:val="00983221"/>
    <w:rsid w:val="0098353A"/>
    <w:rsid w:val="00983923"/>
    <w:rsid w:val="00983EA0"/>
    <w:rsid w:val="0098455F"/>
    <w:rsid w:val="00984F4F"/>
    <w:rsid w:val="00984FB3"/>
    <w:rsid w:val="00985248"/>
    <w:rsid w:val="00985751"/>
    <w:rsid w:val="00985C5B"/>
    <w:rsid w:val="00985C8E"/>
    <w:rsid w:val="00985E33"/>
    <w:rsid w:val="00985FC5"/>
    <w:rsid w:val="00986175"/>
    <w:rsid w:val="00986346"/>
    <w:rsid w:val="009864FE"/>
    <w:rsid w:val="00986635"/>
    <w:rsid w:val="00986670"/>
    <w:rsid w:val="009869FA"/>
    <w:rsid w:val="00986C48"/>
    <w:rsid w:val="00986C6D"/>
    <w:rsid w:val="00986C95"/>
    <w:rsid w:val="00986F4F"/>
    <w:rsid w:val="00987422"/>
    <w:rsid w:val="0098745F"/>
    <w:rsid w:val="0098755D"/>
    <w:rsid w:val="00987A0E"/>
    <w:rsid w:val="00987BB7"/>
    <w:rsid w:val="00987D99"/>
    <w:rsid w:val="00987EAE"/>
    <w:rsid w:val="00987EB8"/>
    <w:rsid w:val="00987FDE"/>
    <w:rsid w:val="00990186"/>
    <w:rsid w:val="00990477"/>
    <w:rsid w:val="00990563"/>
    <w:rsid w:val="009907E0"/>
    <w:rsid w:val="009908E2"/>
    <w:rsid w:val="00990DD8"/>
    <w:rsid w:val="00991333"/>
    <w:rsid w:val="0099133E"/>
    <w:rsid w:val="0099134A"/>
    <w:rsid w:val="00991588"/>
    <w:rsid w:val="00991C86"/>
    <w:rsid w:val="00991DD7"/>
    <w:rsid w:val="00991EA1"/>
    <w:rsid w:val="00992077"/>
    <w:rsid w:val="00992116"/>
    <w:rsid w:val="00992259"/>
    <w:rsid w:val="0099308F"/>
    <w:rsid w:val="00993425"/>
    <w:rsid w:val="00993CF4"/>
    <w:rsid w:val="00994016"/>
    <w:rsid w:val="009947CC"/>
    <w:rsid w:val="00994E19"/>
    <w:rsid w:val="009959DE"/>
    <w:rsid w:val="00995C2F"/>
    <w:rsid w:val="00995C9B"/>
    <w:rsid w:val="00995D36"/>
    <w:rsid w:val="00996183"/>
    <w:rsid w:val="0099662B"/>
    <w:rsid w:val="009969D4"/>
    <w:rsid w:val="00996AB6"/>
    <w:rsid w:val="00996BDC"/>
    <w:rsid w:val="00996EAE"/>
    <w:rsid w:val="00997524"/>
    <w:rsid w:val="00997611"/>
    <w:rsid w:val="00997AD8"/>
    <w:rsid w:val="00997DFB"/>
    <w:rsid w:val="009A00B3"/>
    <w:rsid w:val="009A01A7"/>
    <w:rsid w:val="009A064F"/>
    <w:rsid w:val="009A0C5A"/>
    <w:rsid w:val="009A0D54"/>
    <w:rsid w:val="009A0F31"/>
    <w:rsid w:val="009A1249"/>
    <w:rsid w:val="009A1BAE"/>
    <w:rsid w:val="009A2298"/>
    <w:rsid w:val="009A2783"/>
    <w:rsid w:val="009A2975"/>
    <w:rsid w:val="009A2AB2"/>
    <w:rsid w:val="009A2B78"/>
    <w:rsid w:val="009A3B08"/>
    <w:rsid w:val="009A3B6A"/>
    <w:rsid w:val="009A3EE0"/>
    <w:rsid w:val="009A3F53"/>
    <w:rsid w:val="009A422F"/>
    <w:rsid w:val="009A44D8"/>
    <w:rsid w:val="009A46D9"/>
    <w:rsid w:val="009A4A34"/>
    <w:rsid w:val="009A4B22"/>
    <w:rsid w:val="009A4FAF"/>
    <w:rsid w:val="009A53C6"/>
    <w:rsid w:val="009A57AD"/>
    <w:rsid w:val="009A583E"/>
    <w:rsid w:val="009A58A2"/>
    <w:rsid w:val="009A5950"/>
    <w:rsid w:val="009A5B16"/>
    <w:rsid w:val="009A60D7"/>
    <w:rsid w:val="009A6763"/>
    <w:rsid w:val="009A68F8"/>
    <w:rsid w:val="009A6C0C"/>
    <w:rsid w:val="009A6C2B"/>
    <w:rsid w:val="009A6DCD"/>
    <w:rsid w:val="009A6E22"/>
    <w:rsid w:val="009A708D"/>
    <w:rsid w:val="009A7095"/>
    <w:rsid w:val="009A730A"/>
    <w:rsid w:val="009A7481"/>
    <w:rsid w:val="009A7645"/>
    <w:rsid w:val="009A77C7"/>
    <w:rsid w:val="009A7CD1"/>
    <w:rsid w:val="009B0111"/>
    <w:rsid w:val="009B053A"/>
    <w:rsid w:val="009B0718"/>
    <w:rsid w:val="009B0871"/>
    <w:rsid w:val="009B0A3B"/>
    <w:rsid w:val="009B0AA4"/>
    <w:rsid w:val="009B0C8F"/>
    <w:rsid w:val="009B0F60"/>
    <w:rsid w:val="009B10EF"/>
    <w:rsid w:val="009B122D"/>
    <w:rsid w:val="009B15D2"/>
    <w:rsid w:val="009B1926"/>
    <w:rsid w:val="009B1A31"/>
    <w:rsid w:val="009B1A32"/>
    <w:rsid w:val="009B1B01"/>
    <w:rsid w:val="009B1D23"/>
    <w:rsid w:val="009B1E22"/>
    <w:rsid w:val="009B1E50"/>
    <w:rsid w:val="009B20C6"/>
    <w:rsid w:val="009B273F"/>
    <w:rsid w:val="009B28A4"/>
    <w:rsid w:val="009B2AAD"/>
    <w:rsid w:val="009B2BCE"/>
    <w:rsid w:val="009B3356"/>
    <w:rsid w:val="009B42F5"/>
    <w:rsid w:val="009B4478"/>
    <w:rsid w:val="009B45DA"/>
    <w:rsid w:val="009B46DF"/>
    <w:rsid w:val="009B4BA1"/>
    <w:rsid w:val="009B4DAC"/>
    <w:rsid w:val="009B4DCD"/>
    <w:rsid w:val="009B504A"/>
    <w:rsid w:val="009B57A2"/>
    <w:rsid w:val="009B59D9"/>
    <w:rsid w:val="009B5A3E"/>
    <w:rsid w:val="009B5E94"/>
    <w:rsid w:val="009B5FBF"/>
    <w:rsid w:val="009B67E3"/>
    <w:rsid w:val="009B69CD"/>
    <w:rsid w:val="009B6B85"/>
    <w:rsid w:val="009B6E49"/>
    <w:rsid w:val="009B6F2B"/>
    <w:rsid w:val="009B6F84"/>
    <w:rsid w:val="009B79B8"/>
    <w:rsid w:val="009B7B11"/>
    <w:rsid w:val="009B7F9B"/>
    <w:rsid w:val="009C0201"/>
    <w:rsid w:val="009C055C"/>
    <w:rsid w:val="009C056D"/>
    <w:rsid w:val="009C0612"/>
    <w:rsid w:val="009C0B25"/>
    <w:rsid w:val="009C0D8A"/>
    <w:rsid w:val="009C1120"/>
    <w:rsid w:val="009C1723"/>
    <w:rsid w:val="009C1C4E"/>
    <w:rsid w:val="009C21F1"/>
    <w:rsid w:val="009C2539"/>
    <w:rsid w:val="009C26F6"/>
    <w:rsid w:val="009C2802"/>
    <w:rsid w:val="009C32BA"/>
    <w:rsid w:val="009C336A"/>
    <w:rsid w:val="009C351A"/>
    <w:rsid w:val="009C3C55"/>
    <w:rsid w:val="009C3C84"/>
    <w:rsid w:val="009C3C97"/>
    <w:rsid w:val="009C427C"/>
    <w:rsid w:val="009C4557"/>
    <w:rsid w:val="009C4610"/>
    <w:rsid w:val="009C46D9"/>
    <w:rsid w:val="009C48FF"/>
    <w:rsid w:val="009C4BE7"/>
    <w:rsid w:val="009C4EB2"/>
    <w:rsid w:val="009C50DC"/>
    <w:rsid w:val="009C51F0"/>
    <w:rsid w:val="009C5933"/>
    <w:rsid w:val="009C5DBB"/>
    <w:rsid w:val="009C62D0"/>
    <w:rsid w:val="009C67CA"/>
    <w:rsid w:val="009C6A33"/>
    <w:rsid w:val="009C6ABC"/>
    <w:rsid w:val="009C6ABD"/>
    <w:rsid w:val="009C6B1B"/>
    <w:rsid w:val="009C6C99"/>
    <w:rsid w:val="009C6E92"/>
    <w:rsid w:val="009C6F18"/>
    <w:rsid w:val="009C7B6A"/>
    <w:rsid w:val="009C7DA8"/>
    <w:rsid w:val="009D019E"/>
    <w:rsid w:val="009D02E6"/>
    <w:rsid w:val="009D0AE9"/>
    <w:rsid w:val="009D124E"/>
    <w:rsid w:val="009D1514"/>
    <w:rsid w:val="009D173D"/>
    <w:rsid w:val="009D18E5"/>
    <w:rsid w:val="009D1CFC"/>
    <w:rsid w:val="009D224F"/>
    <w:rsid w:val="009D22A0"/>
    <w:rsid w:val="009D22B2"/>
    <w:rsid w:val="009D25D9"/>
    <w:rsid w:val="009D284F"/>
    <w:rsid w:val="009D288E"/>
    <w:rsid w:val="009D29DA"/>
    <w:rsid w:val="009D2B91"/>
    <w:rsid w:val="009D2CB4"/>
    <w:rsid w:val="009D2FBD"/>
    <w:rsid w:val="009D3591"/>
    <w:rsid w:val="009D3983"/>
    <w:rsid w:val="009D3F61"/>
    <w:rsid w:val="009D4028"/>
    <w:rsid w:val="009D407E"/>
    <w:rsid w:val="009D4598"/>
    <w:rsid w:val="009D4872"/>
    <w:rsid w:val="009D4B65"/>
    <w:rsid w:val="009D4E45"/>
    <w:rsid w:val="009D5145"/>
    <w:rsid w:val="009D5306"/>
    <w:rsid w:val="009D54E1"/>
    <w:rsid w:val="009D5887"/>
    <w:rsid w:val="009D5B5E"/>
    <w:rsid w:val="009D6115"/>
    <w:rsid w:val="009D617C"/>
    <w:rsid w:val="009D66EA"/>
    <w:rsid w:val="009D694C"/>
    <w:rsid w:val="009D70AB"/>
    <w:rsid w:val="009D712B"/>
    <w:rsid w:val="009D7144"/>
    <w:rsid w:val="009D717C"/>
    <w:rsid w:val="009D7518"/>
    <w:rsid w:val="009D773D"/>
    <w:rsid w:val="009D7A8D"/>
    <w:rsid w:val="009D7AD7"/>
    <w:rsid w:val="009D7D6E"/>
    <w:rsid w:val="009E0195"/>
    <w:rsid w:val="009E07C9"/>
    <w:rsid w:val="009E0A93"/>
    <w:rsid w:val="009E0B5C"/>
    <w:rsid w:val="009E10EB"/>
    <w:rsid w:val="009E1A29"/>
    <w:rsid w:val="009E1B75"/>
    <w:rsid w:val="009E1B8A"/>
    <w:rsid w:val="009E1BF6"/>
    <w:rsid w:val="009E1F94"/>
    <w:rsid w:val="009E23BC"/>
    <w:rsid w:val="009E23C8"/>
    <w:rsid w:val="009E2683"/>
    <w:rsid w:val="009E2904"/>
    <w:rsid w:val="009E2AAC"/>
    <w:rsid w:val="009E2C1A"/>
    <w:rsid w:val="009E2DAA"/>
    <w:rsid w:val="009E2E35"/>
    <w:rsid w:val="009E2F2C"/>
    <w:rsid w:val="009E3345"/>
    <w:rsid w:val="009E3C9C"/>
    <w:rsid w:val="009E3CC2"/>
    <w:rsid w:val="009E3D19"/>
    <w:rsid w:val="009E405B"/>
    <w:rsid w:val="009E42C7"/>
    <w:rsid w:val="009E45D4"/>
    <w:rsid w:val="009E465D"/>
    <w:rsid w:val="009E477E"/>
    <w:rsid w:val="009E4A42"/>
    <w:rsid w:val="009E4EAC"/>
    <w:rsid w:val="009E51C3"/>
    <w:rsid w:val="009E52CE"/>
    <w:rsid w:val="009E5336"/>
    <w:rsid w:val="009E54E6"/>
    <w:rsid w:val="009E5B35"/>
    <w:rsid w:val="009E5EF5"/>
    <w:rsid w:val="009E64CB"/>
    <w:rsid w:val="009E669A"/>
    <w:rsid w:val="009E6895"/>
    <w:rsid w:val="009E68A2"/>
    <w:rsid w:val="009E696C"/>
    <w:rsid w:val="009E6AA5"/>
    <w:rsid w:val="009E6ABF"/>
    <w:rsid w:val="009E74EE"/>
    <w:rsid w:val="009E78D2"/>
    <w:rsid w:val="009E7B22"/>
    <w:rsid w:val="009F0180"/>
    <w:rsid w:val="009F064E"/>
    <w:rsid w:val="009F0A9E"/>
    <w:rsid w:val="009F0B18"/>
    <w:rsid w:val="009F0BE3"/>
    <w:rsid w:val="009F0C3A"/>
    <w:rsid w:val="009F0D6C"/>
    <w:rsid w:val="009F1EE8"/>
    <w:rsid w:val="009F1FC8"/>
    <w:rsid w:val="009F2034"/>
    <w:rsid w:val="009F2037"/>
    <w:rsid w:val="009F2425"/>
    <w:rsid w:val="009F2651"/>
    <w:rsid w:val="009F2849"/>
    <w:rsid w:val="009F2C81"/>
    <w:rsid w:val="009F32A4"/>
    <w:rsid w:val="009F34AB"/>
    <w:rsid w:val="009F3804"/>
    <w:rsid w:val="009F3F46"/>
    <w:rsid w:val="009F471D"/>
    <w:rsid w:val="009F4740"/>
    <w:rsid w:val="009F4849"/>
    <w:rsid w:val="009F4E74"/>
    <w:rsid w:val="009F5677"/>
    <w:rsid w:val="009F576B"/>
    <w:rsid w:val="009F578E"/>
    <w:rsid w:val="009F58A8"/>
    <w:rsid w:val="009F5AC7"/>
    <w:rsid w:val="009F5ACE"/>
    <w:rsid w:val="009F5C64"/>
    <w:rsid w:val="009F5E78"/>
    <w:rsid w:val="009F5F0A"/>
    <w:rsid w:val="009F6821"/>
    <w:rsid w:val="009F68DB"/>
    <w:rsid w:val="009F6A0C"/>
    <w:rsid w:val="009F6C10"/>
    <w:rsid w:val="009F6DB9"/>
    <w:rsid w:val="009F6FC7"/>
    <w:rsid w:val="009F71DF"/>
    <w:rsid w:val="009F731F"/>
    <w:rsid w:val="009F74AC"/>
    <w:rsid w:val="009F7631"/>
    <w:rsid w:val="009F7E62"/>
    <w:rsid w:val="00A0049A"/>
    <w:rsid w:val="00A004FC"/>
    <w:rsid w:val="00A009DD"/>
    <w:rsid w:val="00A00BB9"/>
    <w:rsid w:val="00A00C04"/>
    <w:rsid w:val="00A00D19"/>
    <w:rsid w:val="00A01058"/>
    <w:rsid w:val="00A0136B"/>
    <w:rsid w:val="00A0177E"/>
    <w:rsid w:val="00A01958"/>
    <w:rsid w:val="00A01D6E"/>
    <w:rsid w:val="00A01DB2"/>
    <w:rsid w:val="00A01F3C"/>
    <w:rsid w:val="00A01FB0"/>
    <w:rsid w:val="00A020D3"/>
    <w:rsid w:val="00A023DC"/>
    <w:rsid w:val="00A026E0"/>
    <w:rsid w:val="00A02756"/>
    <w:rsid w:val="00A0279C"/>
    <w:rsid w:val="00A028C5"/>
    <w:rsid w:val="00A02A0A"/>
    <w:rsid w:val="00A02EF3"/>
    <w:rsid w:val="00A02FEB"/>
    <w:rsid w:val="00A0318C"/>
    <w:rsid w:val="00A03195"/>
    <w:rsid w:val="00A037E6"/>
    <w:rsid w:val="00A038F8"/>
    <w:rsid w:val="00A03C9F"/>
    <w:rsid w:val="00A03D5F"/>
    <w:rsid w:val="00A03D90"/>
    <w:rsid w:val="00A04210"/>
    <w:rsid w:val="00A0427F"/>
    <w:rsid w:val="00A042D9"/>
    <w:rsid w:val="00A0493E"/>
    <w:rsid w:val="00A04CE3"/>
    <w:rsid w:val="00A04E81"/>
    <w:rsid w:val="00A04F6D"/>
    <w:rsid w:val="00A05046"/>
    <w:rsid w:val="00A05062"/>
    <w:rsid w:val="00A05099"/>
    <w:rsid w:val="00A05141"/>
    <w:rsid w:val="00A0518E"/>
    <w:rsid w:val="00A053F5"/>
    <w:rsid w:val="00A05989"/>
    <w:rsid w:val="00A05B52"/>
    <w:rsid w:val="00A05D40"/>
    <w:rsid w:val="00A05DD9"/>
    <w:rsid w:val="00A05E09"/>
    <w:rsid w:val="00A068DA"/>
    <w:rsid w:val="00A06A57"/>
    <w:rsid w:val="00A06F26"/>
    <w:rsid w:val="00A07031"/>
    <w:rsid w:val="00A0704D"/>
    <w:rsid w:val="00A070F3"/>
    <w:rsid w:val="00A0728B"/>
    <w:rsid w:val="00A079C7"/>
    <w:rsid w:val="00A07DFB"/>
    <w:rsid w:val="00A07FC4"/>
    <w:rsid w:val="00A101B5"/>
    <w:rsid w:val="00A101E6"/>
    <w:rsid w:val="00A1046C"/>
    <w:rsid w:val="00A10619"/>
    <w:rsid w:val="00A10CD7"/>
    <w:rsid w:val="00A110D4"/>
    <w:rsid w:val="00A112EA"/>
    <w:rsid w:val="00A11301"/>
    <w:rsid w:val="00A11614"/>
    <w:rsid w:val="00A1192F"/>
    <w:rsid w:val="00A11A03"/>
    <w:rsid w:val="00A12AD7"/>
    <w:rsid w:val="00A12B76"/>
    <w:rsid w:val="00A12D6E"/>
    <w:rsid w:val="00A12FDB"/>
    <w:rsid w:val="00A1321E"/>
    <w:rsid w:val="00A13263"/>
    <w:rsid w:val="00A133AE"/>
    <w:rsid w:val="00A134F4"/>
    <w:rsid w:val="00A1399B"/>
    <w:rsid w:val="00A13B08"/>
    <w:rsid w:val="00A13E97"/>
    <w:rsid w:val="00A13F10"/>
    <w:rsid w:val="00A1403D"/>
    <w:rsid w:val="00A140A5"/>
    <w:rsid w:val="00A143B9"/>
    <w:rsid w:val="00A14623"/>
    <w:rsid w:val="00A1490F"/>
    <w:rsid w:val="00A149F8"/>
    <w:rsid w:val="00A14A28"/>
    <w:rsid w:val="00A14B37"/>
    <w:rsid w:val="00A14BE1"/>
    <w:rsid w:val="00A14CE5"/>
    <w:rsid w:val="00A14FF6"/>
    <w:rsid w:val="00A15740"/>
    <w:rsid w:val="00A1586F"/>
    <w:rsid w:val="00A15DD5"/>
    <w:rsid w:val="00A166BA"/>
    <w:rsid w:val="00A166EC"/>
    <w:rsid w:val="00A16A5F"/>
    <w:rsid w:val="00A16AEF"/>
    <w:rsid w:val="00A16DDB"/>
    <w:rsid w:val="00A1711E"/>
    <w:rsid w:val="00A17154"/>
    <w:rsid w:val="00A1764E"/>
    <w:rsid w:val="00A17660"/>
    <w:rsid w:val="00A1783C"/>
    <w:rsid w:val="00A17D62"/>
    <w:rsid w:val="00A17F8C"/>
    <w:rsid w:val="00A2000C"/>
    <w:rsid w:val="00A20319"/>
    <w:rsid w:val="00A20330"/>
    <w:rsid w:val="00A20388"/>
    <w:rsid w:val="00A204DA"/>
    <w:rsid w:val="00A20516"/>
    <w:rsid w:val="00A20681"/>
    <w:rsid w:val="00A2095A"/>
    <w:rsid w:val="00A20C25"/>
    <w:rsid w:val="00A20D5B"/>
    <w:rsid w:val="00A21027"/>
    <w:rsid w:val="00A2107F"/>
    <w:rsid w:val="00A213D0"/>
    <w:rsid w:val="00A21427"/>
    <w:rsid w:val="00A216F2"/>
    <w:rsid w:val="00A217A1"/>
    <w:rsid w:val="00A21878"/>
    <w:rsid w:val="00A218A6"/>
    <w:rsid w:val="00A22211"/>
    <w:rsid w:val="00A2229B"/>
    <w:rsid w:val="00A22771"/>
    <w:rsid w:val="00A2298E"/>
    <w:rsid w:val="00A22994"/>
    <w:rsid w:val="00A22A0A"/>
    <w:rsid w:val="00A22F9B"/>
    <w:rsid w:val="00A22FA6"/>
    <w:rsid w:val="00A2389E"/>
    <w:rsid w:val="00A23E03"/>
    <w:rsid w:val="00A23F41"/>
    <w:rsid w:val="00A2407F"/>
    <w:rsid w:val="00A242C8"/>
    <w:rsid w:val="00A2435B"/>
    <w:rsid w:val="00A24671"/>
    <w:rsid w:val="00A247D0"/>
    <w:rsid w:val="00A249AD"/>
    <w:rsid w:val="00A24E50"/>
    <w:rsid w:val="00A25051"/>
    <w:rsid w:val="00A254FF"/>
    <w:rsid w:val="00A25D6B"/>
    <w:rsid w:val="00A2615B"/>
    <w:rsid w:val="00A2623E"/>
    <w:rsid w:val="00A26300"/>
    <w:rsid w:val="00A263A0"/>
    <w:rsid w:val="00A2649D"/>
    <w:rsid w:val="00A266A9"/>
    <w:rsid w:val="00A26713"/>
    <w:rsid w:val="00A26BED"/>
    <w:rsid w:val="00A2718A"/>
    <w:rsid w:val="00A2736F"/>
    <w:rsid w:val="00A273CB"/>
    <w:rsid w:val="00A273DF"/>
    <w:rsid w:val="00A275C6"/>
    <w:rsid w:val="00A2782F"/>
    <w:rsid w:val="00A27A40"/>
    <w:rsid w:val="00A27A6F"/>
    <w:rsid w:val="00A27AD4"/>
    <w:rsid w:val="00A27DBE"/>
    <w:rsid w:val="00A27E73"/>
    <w:rsid w:val="00A27EEB"/>
    <w:rsid w:val="00A302B4"/>
    <w:rsid w:val="00A307B9"/>
    <w:rsid w:val="00A308B1"/>
    <w:rsid w:val="00A30CB0"/>
    <w:rsid w:val="00A30D0C"/>
    <w:rsid w:val="00A30D61"/>
    <w:rsid w:val="00A311CA"/>
    <w:rsid w:val="00A316E5"/>
    <w:rsid w:val="00A316F6"/>
    <w:rsid w:val="00A317CB"/>
    <w:rsid w:val="00A318E6"/>
    <w:rsid w:val="00A31A41"/>
    <w:rsid w:val="00A31CF9"/>
    <w:rsid w:val="00A31EE2"/>
    <w:rsid w:val="00A31F28"/>
    <w:rsid w:val="00A31F9F"/>
    <w:rsid w:val="00A320F2"/>
    <w:rsid w:val="00A32420"/>
    <w:rsid w:val="00A3242A"/>
    <w:rsid w:val="00A324B3"/>
    <w:rsid w:val="00A32A30"/>
    <w:rsid w:val="00A32A3A"/>
    <w:rsid w:val="00A32A9E"/>
    <w:rsid w:val="00A32D4E"/>
    <w:rsid w:val="00A32F40"/>
    <w:rsid w:val="00A3324B"/>
    <w:rsid w:val="00A33378"/>
    <w:rsid w:val="00A3364C"/>
    <w:rsid w:val="00A33A67"/>
    <w:rsid w:val="00A33C47"/>
    <w:rsid w:val="00A33E86"/>
    <w:rsid w:val="00A344F3"/>
    <w:rsid w:val="00A345E7"/>
    <w:rsid w:val="00A34753"/>
    <w:rsid w:val="00A348C6"/>
    <w:rsid w:val="00A34BB1"/>
    <w:rsid w:val="00A34EBA"/>
    <w:rsid w:val="00A3539A"/>
    <w:rsid w:val="00A353AC"/>
    <w:rsid w:val="00A35869"/>
    <w:rsid w:val="00A35AB2"/>
    <w:rsid w:val="00A35BCF"/>
    <w:rsid w:val="00A35D24"/>
    <w:rsid w:val="00A35D9B"/>
    <w:rsid w:val="00A35F05"/>
    <w:rsid w:val="00A3634E"/>
    <w:rsid w:val="00A36AA1"/>
    <w:rsid w:val="00A36ABE"/>
    <w:rsid w:val="00A36BA8"/>
    <w:rsid w:val="00A36C82"/>
    <w:rsid w:val="00A36CA4"/>
    <w:rsid w:val="00A37046"/>
    <w:rsid w:val="00A370FF"/>
    <w:rsid w:val="00A373E8"/>
    <w:rsid w:val="00A37B45"/>
    <w:rsid w:val="00A37C21"/>
    <w:rsid w:val="00A37DA3"/>
    <w:rsid w:val="00A4035B"/>
    <w:rsid w:val="00A40C22"/>
    <w:rsid w:val="00A40C2C"/>
    <w:rsid w:val="00A4145D"/>
    <w:rsid w:val="00A41C2A"/>
    <w:rsid w:val="00A41FE6"/>
    <w:rsid w:val="00A4229F"/>
    <w:rsid w:val="00A42342"/>
    <w:rsid w:val="00A4243A"/>
    <w:rsid w:val="00A4291D"/>
    <w:rsid w:val="00A42E26"/>
    <w:rsid w:val="00A42F78"/>
    <w:rsid w:val="00A43052"/>
    <w:rsid w:val="00A43220"/>
    <w:rsid w:val="00A432C5"/>
    <w:rsid w:val="00A4348D"/>
    <w:rsid w:val="00A44E87"/>
    <w:rsid w:val="00A44EE5"/>
    <w:rsid w:val="00A451EB"/>
    <w:rsid w:val="00A45308"/>
    <w:rsid w:val="00A45395"/>
    <w:rsid w:val="00A456C2"/>
    <w:rsid w:val="00A4599E"/>
    <w:rsid w:val="00A45EA7"/>
    <w:rsid w:val="00A460E5"/>
    <w:rsid w:val="00A4632A"/>
    <w:rsid w:val="00A463B0"/>
    <w:rsid w:val="00A4653C"/>
    <w:rsid w:val="00A46568"/>
    <w:rsid w:val="00A47318"/>
    <w:rsid w:val="00A4733D"/>
    <w:rsid w:val="00A476F2"/>
    <w:rsid w:val="00A4787B"/>
    <w:rsid w:val="00A47D2B"/>
    <w:rsid w:val="00A5027B"/>
    <w:rsid w:val="00A50634"/>
    <w:rsid w:val="00A50A80"/>
    <w:rsid w:val="00A51A13"/>
    <w:rsid w:val="00A51A76"/>
    <w:rsid w:val="00A51D62"/>
    <w:rsid w:val="00A51EB4"/>
    <w:rsid w:val="00A51F44"/>
    <w:rsid w:val="00A51F56"/>
    <w:rsid w:val="00A524CF"/>
    <w:rsid w:val="00A5271B"/>
    <w:rsid w:val="00A52E9F"/>
    <w:rsid w:val="00A530D0"/>
    <w:rsid w:val="00A5313E"/>
    <w:rsid w:val="00A53417"/>
    <w:rsid w:val="00A53428"/>
    <w:rsid w:val="00A534F1"/>
    <w:rsid w:val="00A53646"/>
    <w:rsid w:val="00A5392E"/>
    <w:rsid w:val="00A53BBA"/>
    <w:rsid w:val="00A53EA0"/>
    <w:rsid w:val="00A53F0F"/>
    <w:rsid w:val="00A54879"/>
    <w:rsid w:val="00A54C71"/>
    <w:rsid w:val="00A54FA3"/>
    <w:rsid w:val="00A55062"/>
    <w:rsid w:val="00A552EF"/>
    <w:rsid w:val="00A5539E"/>
    <w:rsid w:val="00A5598B"/>
    <w:rsid w:val="00A55E1A"/>
    <w:rsid w:val="00A56012"/>
    <w:rsid w:val="00A562A0"/>
    <w:rsid w:val="00A56518"/>
    <w:rsid w:val="00A56521"/>
    <w:rsid w:val="00A56913"/>
    <w:rsid w:val="00A56AEB"/>
    <w:rsid w:val="00A56CEF"/>
    <w:rsid w:val="00A56DD4"/>
    <w:rsid w:val="00A57480"/>
    <w:rsid w:val="00A57558"/>
    <w:rsid w:val="00A57A1C"/>
    <w:rsid w:val="00A57C2B"/>
    <w:rsid w:val="00A57CEA"/>
    <w:rsid w:val="00A57D0B"/>
    <w:rsid w:val="00A57DF9"/>
    <w:rsid w:val="00A57FB1"/>
    <w:rsid w:val="00A6000F"/>
    <w:rsid w:val="00A6065F"/>
    <w:rsid w:val="00A60760"/>
    <w:rsid w:val="00A609A0"/>
    <w:rsid w:val="00A60DC5"/>
    <w:rsid w:val="00A60F1D"/>
    <w:rsid w:val="00A60F68"/>
    <w:rsid w:val="00A60F8E"/>
    <w:rsid w:val="00A613FA"/>
    <w:rsid w:val="00A618A4"/>
    <w:rsid w:val="00A618B3"/>
    <w:rsid w:val="00A61E4D"/>
    <w:rsid w:val="00A62589"/>
    <w:rsid w:val="00A6261A"/>
    <w:rsid w:val="00A628C8"/>
    <w:rsid w:val="00A628CC"/>
    <w:rsid w:val="00A629B4"/>
    <w:rsid w:val="00A6301E"/>
    <w:rsid w:val="00A6397B"/>
    <w:rsid w:val="00A639C5"/>
    <w:rsid w:val="00A63A34"/>
    <w:rsid w:val="00A63D12"/>
    <w:rsid w:val="00A63DC5"/>
    <w:rsid w:val="00A64066"/>
    <w:rsid w:val="00A64310"/>
    <w:rsid w:val="00A64335"/>
    <w:rsid w:val="00A644D8"/>
    <w:rsid w:val="00A64579"/>
    <w:rsid w:val="00A6474E"/>
    <w:rsid w:val="00A648B2"/>
    <w:rsid w:val="00A65055"/>
    <w:rsid w:val="00A65278"/>
    <w:rsid w:val="00A65401"/>
    <w:rsid w:val="00A6558E"/>
    <w:rsid w:val="00A656AA"/>
    <w:rsid w:val="00A65857"/>
    <w:rsid w:val="00A659FC"/>
    <w:rsid w:val="00A65CBA"/>
    <w:rsid w:val="00A65F60"/>
    <w:rsid w:val="00A66463"/>
    <w:rsid w:val="00A6714E"/>
    <w:rsid w:val="00A67342"/>
    <w:rsid w:val="00A675CB"/>
    <w:rsid w:val="00A67704"/>
    <w:rsid w:val="00A67B77"/>
    <w:rsid w:val="00A67ECC"/>
    <w:rsid w:val="00A70228"/>
    <w:rsid w:val="00A70249"/>
    <w:rsid w:val="00A703FA"/>
    <w:rsid w:val="00A70708"/>
    <w:rsid w:val="00A7084F"/>
    <w:rsid w:val="00A712BE"/>
    <w:rsid w:val="00A71750"/>
    <w:rsid w:val="00A7192D"/>
    <w:rsid w:val="00A71CBB"/>
    <w:rsid w:val="00A71E44"/>
    <w:rsid w:val="00A71F2F"/>
    <w:rsid w:val="00A71FE9"/>
    <w:rsid w:val="00A72272"/>
    <w:rsid w:val="00A72C43"/>
    <w:rsid w:val="00A72CB5"/>
    <w:rsid w:val="00A730B7"/>
    <w:rsid w:val="00A73143"/>
    <w:rsid w:val="00A734A9"/>
    <w:rsid w:val="00A7368D"/>
    <w:rsid w:val="00A73D10"/>
    <w:rsid w:val="00A7423A"/>
    <w:rsid w:val="00A74B3B"/>
    <w:rsid w:val="00A75A92"/>
    <w:rsid w:val="00A75B1D"/>
    <w:rsid w:val="00A75B29"/>
    <w:rsid w:val="00A75C42"/>
    <w:rsid w:val="00A75E29"/>
    <w:rsid w:val="00A75E80"/>
    <w:rsid w:val="00A75EBF"/>
    <w:rsid w:val="00A76656"/>
    <w:rsid w:val="00A76BF7"/>
    <w:rsid w:val="00A76E08"/>
    <w:rsid w:val="00A77556"/>
    <w:rsid w:val="00A77880"/>
    <w:rsid w:val="00A7792C"/>
    <w:rsid w:val="00A77FB9"/>
    <w:rsid w:val="00A77FDA"/>
    <w:rsid w:val="00A804EA"/>
    <w:rsid w:val="00A80582"/>
    <w:rsid w:val="00A80A66"/>
    <w:rsid w:val="00A80AA7"/>
    <w:rsid w:val="00A80C2E"/>
    <w:rsid w:val="00A80D8C"/>
    <w:rsid w:val="00A814E3"/>
    <w:rsid w:val="00A8184D"/>
    <w:rsid w:val="00A81E10"/>
    <w:rsid w:val="00A81F2D"/>
    <w:rsid w:val="00A824E1"/>
    <w:rsid w:val="00A82779"/>
    <w:rsid w:val="00A82D01"/>
    <w:rsid w:val="00A83195"/>
    <w:rsid w:val="00A831AC"/>
    <w:rsid w:val="00A833AD"/>
    <w:rsid w:val="00A839C3"/>
    <w:rsid w:val="00A83B45"/>
    <w:rsid w:val="00A84041"/>
    <w:rsid w:val="00A8452A"/>
    <w:rsid w:val="00A84591"/>
    <w:rsid w:val="00A847F4"/>
    <w:rsid w:val="00A84AD6"/>
    <w:rsid w:val="00A84E03"/>
    <w:rsid w:val="00A84ECF"/>
    <w:rsid w:val="00A84EF7"/>
    <w:rsid w:val="00A8524A"/>
    <w:rsid w:val="00A85600"/>
    <w:rsid w:val="00A856B5"/>
    <w:rsid w:val="00A85A88"/>
    <w:rsid w:val="00A85F97"/>
    <w:rsid w:val="00A8607D"/>
    <w:rsid w:val="00A86098"/>
    <w:rsid w:val="00A8647B"/>
    <w:rsid w:val="00A86737"/>
    <w:rsid w:val="00A86AAC"/>
    <w:rsid w:val="00A86B90"/>
    <w:rsid w:val="00A86D83"/>
    <w:rsid w:val="00A86EF3"/>
    <w:rsid w:val="00A86EF8"/>
    <w:rsid w:val="00A87199"/>
    <w:rsid w:val="00A8720D"/>
    <w:rsid w:val="00A8753E"/>
    <w:rsid w:val="00A8760A"/>
    <w:rsid w:val="00A8763A"/>
    <w:rsid w:val="00A8766E"/>
    <w:rsid w:val="00A9003F"/>
    <w:rsid w:val="00A90077"/>
    <w:rsid w:val="00A9007E"/>
    <w:rsid w:val="00A90CA8"/>
    <w:rsid w:val="00A90DB6"/>
    <w:rsid w:val="00A90DD0"/>
    <w:rsid w:val="00A90F6F"/>
    <w:rsid w:val="00A90FBF"/>
    <w:rsid w:val="00A912A6"/>
    <w:rsid w:val="00A9145A"/>
    <w:rsid w:val="00A9149B"/>
    <w:rsid w:val="00A91980"/>
    <w:rsid w:val="00A91D10"/>
    <w:rsid w:val="00A92012"/>
    <w:rsid w:val="00A9214C"/>
    <w:rsid w:val="00A924AA"/>
    <w:rsid w:val="00A92C8D"/>
    <w:rsid w:val="00A92D07"/>
    <w:rsid w:val="00A935B7"/>
    <w:rsid w:val="00A93761"/>
    <w:rsid w:val="00A93A98"/>
    <w:rsid w:val="00A93B22"/>
    <w:rsid w:val="00A93BDF"/>
    <w:rsid w:val="00A93C69"/>
    <w:rsid w:val="00A941ED"/>
    <w:rsid w:val="00A94254"/>
    <w:rsid w:val="00A94359"/>
    <w:rsid w:val="00A947CA"/>
    <w:rsid w:val="00A94931"/>
    <w:rsid w:val="00A94AFF"/>
    <w:rsid w:val="00A9522C"/>
    <w:rsid w:val="00A95573"/>
    <w:rsid w:val="00A95C3C"/>
    <w:rsid w:val="00A95D9A"/>
    <w:rsid w:val="00A95E3C"/>
    <w:rsid w:val="00A96047"/>
    <w:rsid w:val="00A960F8"/>
    <w:rsid w:val="00A963E4"/>
    <w:rsid w:val="00A9661C"/>
    <w:rsid w:val="00A969AD"/>
    <w:rsid w:val="00A969F6"/>
    <w:rsid w:val="00A97730"/>
    <w:rsid w:val="00A9773E"/>
    <w:rsid w:val="00A977D6"/>
    <w:rsid w:val="00A977EE"/>
    <w:rsid w:val="00A979C8"/>
    <w:rsid w:val="00A97BC5"/>
    <w:rsid w:val="00A97C0B"/>
    <w:rsid w:val="00A97C1D"/>
    <w:rsid w:val="00A97FA1"/>
    <w:rsid w:val="00AA0685"/>
    <w:rsid w:val="00AA071B"/>
    <w:rsid w:val="00AA1111"/>
    <w:rsid w:val="00AA130C"/>
    <w:rsid w:val="00AA1448"/>
    <w:rsid w:val="00AA16C5"/>
    <w:rsid w:val="00AA1C0C"/>
    <w:rsid w:val="00AA1D82"/>
    <w:rsid w:val="00AA2800"/>
    <w:rsid w:val="00AA2816"/>
    <w:rsid w:val="00AA374A"/>
    <w:rsid w:val="00AA3790"/>
    <w:rsid w:val="00AA3849"/>
    <w:rsid w:val="00AA3A36"/>
    <w:rsid w:val="00AA3D3E"/>
    <w:rsid w:val="00AA451A"/>
    <w:rsid w:val="00AA48A2"/>
    <w:rsid w:val="00AA4972"/>
    <w:rsid w:val="00AA506D"/>
    <w:rsid w:val="00AA5365"/>
    <w:rsid w:val="00AA562A"/>
    <w:rsid w:val="00AA56B1"/>
    <w:rsid w:val="00AA56E3"/>
    <w:rsid w:val="00AA5860"/>
    <w:rsid w:val="00AA5C7F"/>
    <w:rsid w:val="00AA5DFC"/>
    <w:rsid w:val="00AA5F71"/>
    <w:rsid w:val="00AA6430"/>
    <w:rsid w:val="00AA67FA"/>
    <w:rsid w:val="00AA68AE"/>
    <w:rsid w:val="00AA6CCF"/>
    <w:rsid w:val="00AA6D5C"/>
    <w:rsid w:val="00AA7073"/>
    <w:rsid w:val="00AA7588"/>
    <w:rsid w:val="00AA7E63"/>
    <w:rsid w:val="00AB0125"/>
    <w:rsid w:val="00AB0408"/>
    <w:rsid w:val="00AB0877"/>
    <w:rsid w:val="00AB0BB0"/>
    <w:rsid w:val="00AB0BC1"/>
    <w:rsid w:val="00AB0ECF"/>
    <w:rsid w:val="00AB1643"/>
    <w:rsid w:val="00AB17F4"/>
    <w:rsid w:val="00AB1877"/>
    <w:rsid w:val="00AB1AFA"/>
    <w:rsid w:val="00AB1B3F"/>
    <w:rsid w:val="00AB1B49"/>
    <w:rsid w:val="00AB1CF5"/>
    <w:rsid w:val="00AB1CF6"/>
    <w:rsid w:val="00AB2060"/>
    <w:rsid w:val="00AB2426"/>
    <w:rsid w:val="00AB248C"/>
    <w:rsid w:val="00AB2901"/>
    <w:rsid w:val="00AB2943"/>
    <w:rsid w:val="00AB2DBE"/>
    <w:rsid w:val="00AB2EA4"/>
    <w:rsid w:val="00AB343A"/>
    <w:rsid w:val="00AB3852"/>
    <w:rsid w:val="00AB3DB5"/>
    <w:rsid w:val="00AB3F1F"/>
    <w:rsid w:val="00AB49D9"/>
    <w:rsid w:val="00AB4C4A"/>
    <w:rsid w:val="00AB4CFA"/>
    <w:rsid w:val="00AB4EEA"/>
    <w:rsid w:val="00AB5050"/>
    <w:rsid w:val="00AB5158"/>
    <w:rsid w:val="00AB57AD"/>
    <w:rsid w:val="00AB5E6B"/>
    <w:rsid w:val="00AB5E76"/>
    <w:rsid w:val="00AB607E"/>
    <w:rsid w:val="00AB67A9"/>
    <w:rsid w:val="00AB72B7"/>
    <w:rsid w:val="00AB733C"/>
    <w:rsid w:val="00AB73C0"/>
    <w:rsid w:val="00AB755A"/>
    <w:rsid w:val="00AB75A5"/>
    <w:rsid w:val="00AB7AFA"/>
    <w:rsid w:val="00AB7F79"/>
    <w:rsid w:val="00AC000C"/>
    <w:rsid w:val="00AC0496"/>
    <w:rsid w:val="00AC0A00"/>
    <w:rsid w:val="00AC0EB0"/>
    <w:rsid w:val="00AC1157"/>
    <w:rsid w:val="00AC11E1"/>
    <w:rsid w:val="00AC1331"/>
    <w:rsid w:val="00AC13D9"/>
    <w:rsid w:val="00AC13EC"/>
    <w:rsid w:val="00AC18DF"/>
    <w:rsid w:val="00AC19B6"/>
    <w:rsid w:val="00AC1A50"/>
    <w:rsid w:val="00AC1ADC"/>
    <w:rsid w:val="00AC1C5C"/>
    <w:rsid w:val="00AC1D69"/>
    <w:rsid w:val="00AC1E78"/>
    <w:rsid w:val="00AC1EB1"/>
    <w:rsid w:val="00AC215C"/>
    <w:rsid w:val="00AC2B1B"/>
    <w:rsid w:val="00AC310B"/>
    <w:rsid w:val="00AC3205"/>
    <w:rsid w:val="00AC32AE"/>
    <w:rsid w:val="00AC32B5"/>
    <w:rsid w:val="00AC33D5"/>
    <w:rsid w:val="00AC344B"/>
    <w:rsid w:val="00AC3514"/>
    <w:rsid w:val="00AC35B2"/>
    <w:rsid w:val="00AC384C"/>
    <w:rsid w:val="00AC3BCB"/>
    <w:rsid w:val="00AC40D3"/>
    <w:rsid w:val="00AC422E"/>
    <w:rsid w:val="00AC43E8"/>
    <w:rsid w:val="00AC4C72"/>
    <w:rsid w:val="00AC4CD9"/>
    <w:rsid w:val="00AC5348"/>
    <w:rsid w:val="00AC5419"/>
    <w:rsid w:val="00AC54DA"/>
    <w:rsid w:val="00AC5530"/>
    <w:rsid w:val="00AC57EF"/>
    <w:rsid w:val="00AC5847"/>
    <w:rsid w:val="00AC58D8"/>
    <w:rsid w:val="00AC59BB"/>
    <w:rsid w:val="00AC59EB"/>
    <w:rsid w:val="00AC5A3D"/>
    <w:rsid w:val="00AC5EE1"/>
    <w:rsid w:val="00AC63BE"/>
    <w:rsid w:val="00AC6682"/>
    <w:rsid w:val="00AC67B3"/>
    <w:rsid w:val="00AC68A5"/>
    <w:rsid w:val="00AC6BC9"/>
    <w:rsid w:val="00AC6E31"/>
    <w:rsid w:val="00AC6EDE"/>
    <w:rsid w:val="00AC759E"/>
    <w:rsid w:val="00AC7A8B"/>
    <w:rsid w:val="00AC7B10"/>
    <w:rsid w:val="00AC7D87"/>
    <w:rsid w:val="00AD002F"/>
    <w:rsid w:val="00AD0C13"/>
    <w:rsid w:val="00AD0E14"/>
    <w:rsid w:val="00AD0EBA"/>
    <w:rsid w:val="00AD1012"/>
    <w:rsid w:val="00AD113B"/>
    <w:rsid w:val="00AD1449"/>
    <w:rsid w:val="00AD1710"/>
    <w:rsid w:val="00AD171B"/>
    <w:rsid w:val="00AD1BD9"/>
    <w:rsid w:val="00AD1C2C"/>
    <w:rsid w:val="00AD1F7C"/>
    <w:rsid w:val="00AD233B"/>
    <w:rsid w:val="00AD23C3"/>
    <w:rsid w:val="00AD241A"/>
    <w:rsid w:val="00AD26C2"/>
    <w:rsid w:val="00AD272C"/>
    <w:rsid w:val="00AD2B2B"/>
    <w:rsid w:val="00AD2D02"/>
    <w:rsid w:val="00AD2F1F"/>
    <w:rsid w:val="00AD2F5E"/>
    <w:rsid w:val="00AD30C0"/>
    <w:rsid w:val="00AD3575"/>
    <w:rsid w:val="00AD35F0"/>
    <w:rsid w:val="00AD37FE"/>
    <w:rsid w:val="00AD38E7"/>
    <w:rsid w:val="00AD38F8"/>
    <w:rsid w:val="00AD3B02"/>
    <w:rsid w:val="00AD4838"/>
    <w:rsid w:val="00AD4928"/>
    <w:rsid w:val="00AD4E65"/>
    <w:rsid w:val="00AD5149"/>
    <w:rsid w:val="00AD5150"/>
    <w:rsid w:val="00AD5287"/>
    <w:rsid w:val="00AD55FA"/>
    <w:rsid w:val="00AD57F6"/>
    <w:rsid w:val="00AD5BD2"/>
    <w:rsid w:val="00AD60F9"/>
    <w:rsid w:val="00AD6287"/>
    <w:rsid w:val="00AD691C"/>
    <w:rsid w:val="00AD7046"/>
    <w:rsid w:val="00AD7705"/>
    <w:rsid w:val="00AD772B"/>
    <w:rsid w:val="00AD7F0A"/>
    <w:rsid w:val="00AE0011"/>
    <w:rsid w:val="00AE0270"/>
    <w:rsid w:val="00AE08FD"/>
    <w:rsid w:val="00AE0B7F"/>
    <w:rsid w:val="00AE0D64"/>
    <w:rsid w:val="00AE116C"/>
    <w:rsid w:val="00AE1439"/>
    <w:rsid w:val="00AE18F8"/>
    <w:rsid w:val="00AE19BF"/>
    <w:rsid w:val="00AE1C0A"/>
    <w:rsid w:val="00AE1CDC"/>
    <w:rsid w:val="00AE1D14"/>
    <w:rsid w:val="00AE21D9"/>
    <w:rsid w:val="00AE246E"/>
    <w:rsid w:val="00AE2A32"/>
    <w:rsid w:val="00AE2BEB"/>
    <w:rsid w:val="00AE2F0F"/>
    <w:rsid w:val="00AE2F3D"/>
    <w:rsid w:val="00AE2FFE"/>
    <w:rsid w:val="00AE344C"/>
    <w:rsid w:val="00AE35D1"/>
    <w:rsid w:val="00AE36E7"/>
    <w:rsid w:val="00AE379D"/>
    <w:rsid w:val="00AE386D"/>
    <w:rsid w:val="00AE388C"/>
    <w:rsid w:val="00AE3ACA"/>
    <w:rsid w:val="00AE3B4D"/>
    <w:rsid w:val="00AE3DBC"/>
    <w:rsid w:val="00AE3EDD"/>
    <w:rsid w:val="00AE3FB0"/>
    <w:rsid w:val="00AE407B"/>
    <w:rsid w:val="00AE40BB"/>
    <w:rsid w:val="00AE4448"/>
    <w:rsid w:val="00AE4755"/>
    <w:rsid w:val="00AE481E"/>
    <w:rsid w:val="00AE49A5"/>
    <w:rsid w:val="00AE4A32"/>
    <w:rsid w:val="00AE4C79"/>
    <w:rsid w:val="00AE4D94"/>
    <w:rsid w:val="00AE4EC4"/>
    <w:rsid w:val="00AE4EEB"/>
    <w:rsid w:val="00AE5118"/>
    <w:rsid w:val="00AE5544"/>
    <w:rsid w:val="00AE556B"/>
    <w:rsid w:val="00AE5642"/>
    <w:rsid w:val="00AE5A91"/>
    <w:rsid w:val="00AE6003"/>
    <w:rsid w:val="00AE601E"/>
    <w:rsid w:val="00AE60CC"/>
    <w:rsid w:val="00AE66BF"/>
    <w:rsid w:val="00AE6797"/>
    <w:rsid w:val="00AE67DF"/>
    <w:rsid w:val="00AE6A72"/>
    <w:rsid w:val="00AE6D3E"/>
    <w:rsid w:val="00AE6EB1"/>
    <w:rsid w:val="00AE6FB0"/>
    <w:rsid w:val="00AE7592"/>
    <w:rsid w:val="00AE7F0B"/>
    <w:rsid w:val="00AE7FEA"/>
    <w:rsid w:val="00AF0270"/>
    <w:rsid w:val="00AF0AF4"/>
    <w:rsid w:val="00AF0C23"/>
    <w:rsid w:val="00AF11EB"/>
    <w:rsid w:val="00AF1285"/>
    <w:rsid w:val="00AF1406"/>
    <w:rsid w:val="00AF1567"/>
    <w:rsid w:val="00AF16DF"/>
    <w:rsid w:val="00AF1926"/>
    <w:rsid w:val="00AF1E2F"/>
    <w:rsid w:val="00AF235A"/>
    <w:rsid w:val="00AF26C0"/>
    <w:rsid w:val="00AF26D8"/>
    <w:rsid w:val="00AF3110"/>
    <w:rsid w:val="00AF3233"/>
    <w:rsid w:val="00AF34ED"/>
    <w:rsid w:val="00AF38B1"/>
    <w:rsid w:val="00AF3D2F"/>
    <w:rsid w:val="00AF42CA"/>
    <w:rsid w:val="00AF4609"/>
    <w:rsid w:val="00AF46A7"/>
    <w:rsid w:val="00AF4794"/>
    <w:rsid w:val="00AF4B56"/>
    <w:rsid w:val="00AF4B81"/>
    <w:rsid w:val="00AF4C97"/>
    <w:rsid w:val="00AF514D"/>
    <w:rsid w:val="00AF5472"/>
    <w:rsid w:val="00AF555D"/>
    <w:rsid w:val="00AF56E6"/>
    <w:rsid w:val="00AF5A75"/>
    <w:rsid w:val="00AF5AA4"/>
    <w:rsid w:val="00AF5C10"/>
    <w:rsid w:val="00AF5D2E"/>
    <w:rsid w:val="00AF604C"/>
    <w:rsid w:val="00AF6208"/>
    <w:rsid w:val="00AF64EF"/>
    <w:rsid w:val="00AF66C2"/>
    <w:rsid w:val="00AF6CF4"/>
    <w:rsid w:val="00AF6F2A"/>
    <w:rsid w:val="00AF72BA"/>
    <w:rsid w:val="00AF789D"/>
    <w:rsid w:val="00AF7F71"/>
    <w:rsid w:val="00B0029F"/>
    <w:rsid w:val="00B00918"/>
    <w:rsid w:val="00B00A04"/>
    <w:rsid w:val="00B0119B"/>
    <w:rsid w:val="00B011F8"/>
    <w:rsid w:val="00B014A0"/>
    <w:rsid w:val="00B0158B"/>
    <w:rsid w:val="00B019D9"/>
    <w:rsid w:val="00B01A89"/>
    <w:rsid w:val="00B01B7F"/>
    <w:rsid w:val="00B01F84"/>
    <w:rsid w:val="00B02096"/>
    <w:rsid w:val="00B02302"/>
    <w:rsid w:val="00B023F3"/>
    <w:rsid w:val="00B024F4"/>
    <w:rsid w:val="00B02742"/>
    <w:rsid w:val="00B027C0"/>
    <w:rsid w:val="00B02BF2"/>
    <w:rsid w:val="00B02DC8"/>
    <w:rsid w:val="00B02E13"/>
    <w:rsid w:val="00B03227"/>
    <w:rsid w:val="00B03359"/>
    <w:rsid w:val="00B033A1"/>
    <w:rsid w:val="00B03767"/>
    <w:rsid w:val="00B041C5"/>
    <w:rsid w:val="00B049D0"/>
    <w:rsid w:val="00B04DC0"/>
    <w:rsid w:val="00B04F17"/>
    <w:rsid w:val="00B052FD"/>
    <w:rsid w:val="00B05507"/>
    <w:rsid w:val="00B05F88"/>
    <w:rsid w:val="00B06774"/>
    <w:rsid w:val="00B06914"/>
    <w:rsid w:val="00B06945"/>
    <w:rsid w:val="00B069D1"/>
    <w:rsid w:val="00B06CEF"/>
    <w:rsid w:val="00B06F00"/>
    <w:rsid w:val="00B0715F"/>
    <w:rsid w:val="00B07448"/>
    <w:rsid w:val="00B07533"/>
    <w:rsid w:val="00B076F8"/>
    <w:rsid w:val="00B078E6"/>
    <w:rsid w:val="00B07DAB"/>
    <w:rsid w:val="00B108B0"/>
    <w:rsid w:val="00B10A97"/>
    <w:rsid w:val="00B11184"/>
    <w:rsid w:val="00B112A2"/>
    <w:rsid w:val="00B11428"/>
    <w:rsid w:val="00B11BCC"/>
    <w:rsid w:val="00B11C24"/>
    <w:rsid w:val="00B11CC4"/>
    <w:rsid w:val="00B11DA3"/>
    <w:rsid w:val="00B11E79"/>
    <w:rsid w:val="00B11F80"/>
    <w:rsid w:val="00B122EE"/>
    <w:rsid w:val="00B124D6"/>
    <w:rsid w:val="00B12689"/>
    <w:rsid w:val="00B128F7"/>
    <w:rsid w:val="00B12BC5"/>
    <w:rsid w:val="00B12C91"/>
    <w:rsid w:val="00B12CA3"/>
    <w:rsid w:val="00B12F25"/>
    <w:rsid w:val="00B130BB"/>
    <w:rsid w:val="00B13291"/>
    <w:rsid w:val="00B13414"/>
    <w:rsid w:val="00B13446"/>
    <w:rsid w:val="00B13581"/>
    <w:rsid w:val="00B136FF"/>
    <w:rsid w:val="00B139FF"/>
    <w:rsid w:val="00B13A5C"/>
    <w:rsid w:val="00B13AEB"/>
    <w:rsid w:val="00B13D42"/>
    <w:rsid w:val="00B13DA4"/>
    <w:rsid w:val="00B13F69"/>
    <w:rsid w:val="00B143E8"/>
    <w:rsid w:val="00B14474"/>
    <w:rsid w:val="00B145E6"/>
    <w:rsid w:val="00B14A2E"/>
    <w:rsid w:val="00B15302"/>
    <w:rsid w:val="00B1533D"/>
    <w:rsid w:val="00B15A2B"/>
    <w:rsid w:val="00B15A4E"/>
    <w:rsid w:val="00B15AA6"/>
    <w:rsid w:val="00B15BD8"/>
    <w:rsid w:val="00B15CA1"/>
    <w:rsid w:val="00B15CD3"/>
    <w:rsid w:val="00B15F04"/>
    <w:rsid w:val="00B16401"/>
    <w:rsid w:val="00B16472"/>
    <w:rsid w:val="00B165A2"/>
    <w:rsid w:val="00B16683"/>
    <w:rsid w:val="00B16BCF"/>
    <w:rsid w:val="00B16DE8"/>
    <w:rsid w:val="00B17235"/>
    <w:rsid w:val="00B17339"/>
    <w:rsid w:val="00B17A3A"/>
    <w:rsid w:val="00B17FF6"/>
    <w:rsid w:val="00B2000D"/>
    <w:rsid w:val="00B2022D"/>
    <w:rsid w:val="00B2026B"/>
    <w:rsid w:val="00B202F0"/>
    <w:rsid w:val="00B20592"/>
    <w:rsid w:val="00B20E2A"/>
    <w:rsid w:val="00B20EB3"/>
    <w:rsid w:val="00B20ECD"/>
    <w:rsid w:val="00B20F78"/>
    <w:rsid w:val="00B21505"/>
    <w:rsid w:val="00B2187B"/>
    <w:rsid w:val="00B21A76"/>
    <w:rsid w:val="00B21B28"/>
    <w:rsid w:val="00B21B72"/>
    <w:rsid w:val="00B21F79"/>
    <w:rsid w:val="00B21F87"/>
    <w:rsid w:val="00B22095"/>
    <w:rsid w:val="00B22288"/>
    <w:rsid w:val="00B22537"/>
    <w:rsid w:val="00B22767"/>
    <w:rsid w:val="00B2293B"/>
    <w:rsid w:val="00B230C6"/>
    <w:rsid w:val="00B231D2"/>
    <w:rsid w:val="00B231DD"/>
    <w:rsid w:val="00B2327E"/>
    <w:rsid w:val="00B23913"/>
    <w:rsid w:val="00B24006"/>
    <w:rsid w:val="00B2430C"/>
    <w:rsid w:val="00B24588"/>
    <w:rsid w:val="00B24B60"/>
    <w:rsid w:val="00B24C9C"/>
    <w:rsid w:val="00B24F74"/>
    <w:rsid w:val="00B2541F"/>
    <w:rsid w:val="00B254CE"/>
    <w:rsid w:val="00B2580A"/>
    <w:rsid w:val="00B25F32"/>
    <w:rsid w:val="00B26339"/>
    <w:rsid w:val="00B264AF"/>
    <w:rsid w:val="00B264BB"/>
    <w:rsid w:val="00B266E5"/>
    <w:rsid w:val="00B27281"/>
    <w:rsid w:val="00B27541"/>
    <w:rsid w:val="00B276EB"/>
    <w:rsid w:val="00B2770E"/>
    <w:rsid w:val="00B27AEF"/>
    <w:rsid w:val="00B27D44"/>
    <w:rsid w:val="00B30008"/>
    <w:rsid w:val="00B3009E"/>
    <w:rsid w:val="00B3047A"/>
    <w:rsid w:val="00B30530"/>
    <w:rsid w:val="00B3080D"/>
    <w:rsid w:val="00B3086B"/>
    <w:rsid w:val="00B30880"/>
    <w:rsid w:val="00B30888"/>
    <w:rsid w:val="00B30A99"/>
    <w:rsid w:val="00B30B18"/>
    <w:rsid w:val="00B30F51"/>
    <w:rsid w:val="00B310B7"/>
    <w:rsid w:val="00B3143E"/>
    <w:rsid w:val="00B316A4"/>
    <w:rsid w:val="00B31922"/>
    <w:rsid w:val="00B31977"/>
    <w:rsid w:val="00B319DF"/>
    <w:rsid w:val="00B31CD3"/>
    <w:rsid w:val="00B323F3"/>
    <w:rsid w:val="00B329FA"/>
    <w:rsid w:val="00B32D42"/>
    <w:rsid w:val="00B32E40"/>
    <w:rsid w:val="00B32F9B"/>
    <w:rsid w:val="00B33242"/>
    <w:rsid w:val="00B332B0"/>
    <w:rsid w:val="00B332F2"/>
    <w:rsid w:val="00B333DD"/>
    <w:rsid w:val="00B335F8"/>
    <w:rsid w:val="00B33859"/>
    <w:rsid w:val="00B33925"/>
    <w:rsid w:val="00B33A15"/>
    <w:rsid w:val="00B33BBD"/>
    <w:rsid w:val="00B33D09"/>
    <w:rsid w:val="00B33E2F"/>
    <w:rsid w:val="00B340B5"/>
    <w:rsid w:val="00B3430C"/>
    <w:rsid w:val="00B3431E"/>
    <w:rsid w:val="00B34737"/>
    <w:rsid w:val="00B34AA1"/>
    <w:rsid w:val="00B34AA2"/>
    <w:rsid w:val="00B353ED"/>
    <w:rsid w:val="00B35403"/>
    <w:rsid w:val="00B35433"/>
    <w:rsid w:val="00B3546E"/>
    <w:rsid w:val="00B35E77"/>
    <w:rsid w:val="00B362B8"/>
    <w:rsid w:val="00B36775"/>
    <w:rsid w:val="00B36C81"/>
    <w:rsid w:val="00B37000"/>
    <w:rsid w:val="00B3754B"/>
    <w:rsid w:val="00B3754D"/>
    <w:rsid w:val="00B376F1"/>
    <w:rsid w:val="00B3770B"/>
    <w:rsid w:val="00B378B7"/>
    <w:rsid w:val="00B37E4A"/>
    <w:rsid w:val="00B37FE6"/>
    <w:rsid w:val="00B404F7"/>
    <w:rsid w:val="00B40DC1"/>
    <w:rsid w:val="00B410E3"/>
    <w:rsid w:val="00B411C3"/>
    <w:rsid w:val="00B41476"/>
    <w:rsid w:val="00B414F2"/>
    <w:rsid w:val="00B41686"/>
    <w:rsid w:val="00B4177A"/>
    <w:rsid w:val="00B4187A"/>
    <w:rsid w:val="00B41886"/>
    <w:rsid w:val="00B41B04"/>
    <w:rsid w:val="00B41DB9"/>
    <w:rsid w:val="00B41E4C"/>
    <w:rsid w:val="00B41EA6"/>
    <w:rsid w:val="00B42078"/>
    <w:rsid w:val="00B4234A"/>
    <w:rsid w:val="00B42760"/>
    <w:rsid w:val="00B428BF"/>
    <w:rsid w:val="00B42904"/>
    <w:rsid w:val="00B42C79"/>
    <w:rsid w:val="00B436D6"/>
    <w:rsid w:val="00B43A3F"/>
    <w:rsid w:val="00B43A47"/>
    <w:rsid w:val="00B43B2B"/>
    <w:rsid w:val="00B43C26"/>
    <w:rsid w:val="00B43ED5"/>
    <w:rsid w:val="00B43EE4"/>
    <w:rsid w:val="00B43F93"/>
    <w:rsid w:val="00B446F2"/>
    <w:rsid w:val="00B4477E"/>
    <w:rsid w:val="00B44872"/>
    <w:rsid w:val="00B44A70"/>
    <w:rsid w:val="00B44BB0"/>
    <w:rsid w:val="00B44CE2"/>
    <w:rsid w:val="00B45490"/>
    <w:rsid w:val="00B4558A"/>
    <w:rsid w:val="00B4564B"/>
    <w:rsid w:val="00B46692"/>
    <w:rsid w:val="00B4678E"/>
    <w:rsid w:val="00B46AD3"/>
    <w:rsid w:val="00B47137"/>
    <w:rsid w:val="00B471CE"/>
    <w:rsid w:val="00B47485"/>
    <w:rsid w:val="00B4748F"/>
    <w:rsid w:val="00B474C7"/>
    <w:rsid w:val="00B47793"/>
    <w:rsid w:val="00B50135"/>
    <w:rsid w:val="00B502BB"/>
    <w:rsid w:val="00B504DA"/>
    <w:rsid w:val="00B50892"/>
    <w:rsid w:val="00B50EAF"/>
    <w:rsid w:val="00B50ED2"/>
    <w:rsid w:val="00B51509"/>
    <w:rsid w:val="00B515CF"/>
    <w:rsid w:val="00B522C5"/>
    <w:rsid w:val="00B52A0B"/>
    <w:rsid w:val="00B52A25"/>
    <w:rsid w:val="00B52B0E"/>
    <w:rsid w:val="00B52B20"/>
    <w:rsid w:val="00B53478"/>
    <w:rsid w:val="00B53582"/>
    <w:rsid w:val="00B535EF"/>
    <w:rsid w:val="00B53710"/>
    <w:rsid w:val="00B537BC"/>
    <w:rsid w:val="00B5384E"/>
    <w:rsid w:val="00B53DA5"/>
    <w:rsid w:val="00B53E12"/>
    <w:rsid w:val="00B53F0F"/>
    <w:rsid w:val="00B53FCD"/>
    <w:rsid w:val="00B544C5"/>
    <w:rsid w:val="00B544EE"/>
    <w:rsid w:val="00B546C3"/>
    <w:rsid w:val="00B54ADF"/>
    <w:rsid w:val="00B54D3F"/>
    <w:rsid w:val="00B54E39"/>
    <w:rsid w:val="00B5547C"/>
    <w:rsid w:val="00B558E3"/>
    <w:rsid w:val="00B5594D"/>
    <w:rsid w:val="00B56033"/>
    <w:rsid w:val="00B5609A"/>
    <w:rsid w:val="00B560BD"/>
    <w:rsid w:val="00B56606"/>
    <w:rsid w:val="00B56710"/>
    <w:rsid w:val="00B568ED"/>
    <w:rsid w:val="00B56907"/>
    <w:rsid w:val="00B570E7"/>
    <w:rsid w:val="00B571E1"/>
    <w:rsid w:val="00B572EC"/>
    <w:rsid w:val="00B573D1"/>
    <w:rsid w:val="00B5757D"/>
    <w:rsid w:val="00B5788D"/>
    <w:rsid w:val="00B57898"/>
    <w:rsid w:val="00B57B53"/>
    <w:rsid w:val="00B57CF5"/>
    <w:rsid w:val="00B57E28"/>
    <w:rsid w:val="00B602B6"/>
    <w:rsid w:val="00B60707"/>
    <w:rsid w:val="00B60FCF"/>
    <w:rsid w:val="00B6166B"/>
    <w:rsid w:val="00B617FC"/>
    <w:rsid w:val="00B619C8"/>
    <w:rsid w:val="00B619CE"/>
    <w:rsid w:val="00B61D55"/>
    <w:rsid w:val="00B61EF1"/>
    <w:rsid w:val="00B620ED"/>
    <w:rsid w:val="00B62621"/>
    <w:rsid w:val="00B62814"/>
    <w:rsid w:val="00B62A83"/>
    <w:rsid w:val="00B62B69"/>
    <w:rsid w:val="00B63124"/>
    <w:rsid w:val="00B63362"/>
    <w:rsid w:val="00B63399"/>
    <w:rsid w:val="00B6387D"/>
    <w:rsid w:val="00B63B16"/>
    <w:rsid w:val="00B63D88"/>
    <w:rsid w:val="00B63DC3"/>
    <w:rsid w:val="00B64006"/>
    <w:rsid w:val="00B64803"/>
    <w:rsid w:val="00B64A82"/>
    <w:rsid w:val="00B64B45"/>
    <w:rsid w:val="00B64D9D"/>
    <w:rsid w:val="00B65015"/>
    <w:rsid w:val="00B653A2"/>
    <w:rsid w:val="00B65447"/>
    <w:rsid w:val="00B65588"/>
    <w:rsid w:val="00B65630"/>
    <w:rsid w:val="00B6580F"/>
    <w:rsid w:val="00B65865"/>
    <w:rsid w:val="00B6598C"/>
    <w:rsid w:val="00B65E7F"/>
    <w:rsid w:val="00B6636A"/>
    <w:rsid w:val="00B664FD"/>
    <w:rsid w:val="00B66B48"/>
    <w:rsid w:val="00B67241"/>
    <w:rsid w:val="00B673AF"/>
    <w:rsid w:val="00B67C45"/>
    <w:rsid w:val="00B67CAE"/>
    <w:rsid w:val="00B67D9C"/>
    <w:rsid w:val="00B67DA8"/>
    <w:rsid w:val="00B67FFB"/>
    <w:rsid w:val="00B7028F"/>
    <w:rsid w:val="00B7033B"/>
    <w:rsid w:val="00B703FB"/>
    <w:rsid w:val="00B7042E"/>
    <w:rsid w:val="00B704EF"/>
    <w:rsid w:val="00B70A6D"/>
    <w:rsid w:val="00B714AB"/>
    <w:rsid w:val="00B714DE"/>
    <w:rsid w:val="00B71720"/>
    <w:rsid w:val="00B7174D"/>
    <w:rsid w:val="00B71897"/>
    <w:rsid w:val="00B72122"/>
    <w:rsid w:val="00B72771"/>
    <w:rsid w:val="00B72786"/>
    <w:rsid w:val="00B72F31"/>
    <w:rsid w:val="00B73131"/>
    <w:rsid w:val="00B731E4"/>
    <w:rsid w:val="00B73259"/>
    <w:rsid w:val="00B73442"/>
    <w:rsid w:val="00B73831"/>
    <w:rsid w:val="00B73A5E"/>
    <w:rsid w:val="00B73AD2"/>
    <w:rsid w:val="00B73B71"/>
    <w:rsid w:val="00B73C58"/>
    <w:rsid w:val="00B74353"/>
    <w:rsid w:val="00B74851"/>
    <w:rsid w:val="00B7487A"/>
    <w:rsid w:val="00B7494C"/>
    <w:rsid w:val="00B74AF9"/>
    <w:rsid w:val="00B74F73"/>
    <w:rsid w:val="00B7534B"/>
    <w:rsid w:val="00B75A14"/>
    <w:rsid w:val="00B75B05"/>
    <w:rsid w:val="00B75D64"/>
    <w:rsid w:val="00B75F57"/>
    <w:rsid w:val="00B76101"/>
    <w:rsid w:val="00B761A7"/>
    <w:rsid w:val="00B762E3"/>
    <w:rsid w:val="00B76350"/>
    <w:rsid w:val="00B767AA"/>
    <w:rsid w:val="00B76890"/>
    <w:rsid w:val="00B7694E"/>
    <w:rsid w:val="00B76A7C"/>
    <w:rsid w:val="00B76ED5"/>
    <w:rsid w:val="00B774F4"/>
    <w:rsid w:val="00B774F6"/>
    <w:rsid w:val="00B77556"/>
    <w:rsid w:val="00B775D9"/>
    <w:rsid w:val="00B778C5"/>
    <w:rsid w:val="00B779EB"/>
    <w:rsid w:val="00B77A94"/>
    <w:rsid w:val="00B77FC1"/>
    <w:rsid w:val="00B77FC5"/>
    <w:rsid w:val="00B8048F"/>
    <w:rsid w:val="00B8072A"/>
    <w:rsid w:val="00B807E3"/>
    <w:rsid w:val="00B80BE3"/>
    <w:rsid w:val="00B80D5B"/>
    <w:rsid w:val="00B80EA9"/>
    <w:rsid w:val="00B80EF3"/>
    <w:rsid w:val="00B80FF4"/>
    <w:rsid w:val="00B81253"/>
    <w:rsid w:val="00B81632"/>
    <w:rsid w:val="00B8169D"/>
    <w:rsid w:val="00B816C5"/>
    <w:rsid w:val="00B81763"/>
    <w:rsid w:val="00B81A73"/>
    <w:rsid w:val="00B81F1B"/>
    <w:rsid w:val="00B822C3"/>
    <w:rsid w:val="00B824AC"/>
    <w:rsid w:val="00B82621"/>
    <w:rsid w:val="00B828FC"/>
    <w:rsid w:val="00B82E73"/>
    <w:rsid w:val="00B83075"/>
    <w:rsid w:val="00B832A0"/>
    <w:rsid w:val="00B8359C"/>
    <w:rsid w:val="00B83727"/>
    <w:rsid w:val="00B83874"/>
    <w:rsid w:val="00B8387F"/>
    <w:rsid w:val="00B838D3"/>
    <w:rsid w:val="00B839A8"/>
    <w:rsid w:val="00B83DDD"/>
    <w:rsid w:val="00B844E0"/>
    <w:rsid w:val="00B84D67"/>
    <w:rsid w:val="00B84E35"/>
    <w:rsid w:val="00B85295"/>
    <w:rsid w:val="00B8538C"/>
    <w:rsid w:val="00B85855"/>
    <w:rsid w:val="00B85903"/>
    <w:rsid w:val="00B85AF7"/>
    <w:rsid w:val="00B86086"/>
    <w:rsid w:val="00B86130"/>
    <w:rsid w:val="00B86690"/>
    <w:rsid w:val="00B86997"/>
    <w:rsid w:val="00B86A95"/>
    <w:rsid w:val="00B86B54"/>
    <w:rsid w:val="00B86D71"/>
    <w:rsid w:val="00B86D76"/>
    <w:rsid w:val="00B8773B"/>
    <w:rsid w:val="00B87A73"/>
    <w:rsid w:val="00B87BF6"/>
    <w:rsid w:val="00B87EAB"/>
    <w:rsid w:val="00B906CF"/>
    <w:rsid w:val="00B906E2"/>
    <w:rsid w:val="00B90993"/>
    <w:rsid w:val="00B90A08"/>
    <w:rsid w:val="00B913F1"/>
    <w:rsid w:val="00B9142A"/>
    <w:rsid w:val="00B91598"/>
    <w:rsid w:val="00B919ED"/>
    <w:rsid w:val="00B91AFF"/>
    <w:rsid w:val="00B92383"/>
    <w:rsid w:val="00B9245A"/>
    <w:rsid w:val="00B924CB"/>
    <w:rsid w:val="00B926E7"/>
    <w:rsid w:val="00B927E9"/>
    <w:rsid w:val="00B92F9D"/>
    <w:rsid w:val="00B93023"/>
    <w:rsid w:val="00B93A5E"/>
    <w:rsid w:val="00B94188"/>
    <w:rsid w:val="00B94397"/>
    <w:rsid w:val="00B943F9"/>
    <w:rsid w:val="00B94888"/>
    <w:rsid w:val="00B94FDE"/>
    <w:rsid w:val="00B95076"/>
    <w:rsid w:val="00B9522E"/>
    <w:rsid w:val="00B953B2"/>
    <w:rsid w:val="00B9558E"/>
    <w:rsid w:val="00B95B57"/>
    <w:rsid w:val="00B965A8"/>
    <w:rsid w:val="00B9668D"/>
    <w:rsid w:val="00B96958"/>
    <w:rsid w:val="00B96B6C"/>
    <w:rsid w:val="00B97337"/>
    <w:rsid w:val="00B9761D"/>
    <w:rsid w:val="00B97661"/>
    <w:rsid w:val="00B97A22"/>
    <w:rsid w:val="00B97BC6"/>
    <w:rsid w:val="00B97BEB"/>
    <w:rsid w:val="00B97E44"/>
    <w:rsid w:val="00B97E86"/>
    <w:rsid w:val="00B97FE2"/>
    <w:rsid w:val="00BA01B0"/>
    <w:rsid w:val="00BA01E1"/>
    <w:rsid w:val="00BA0233"/>
    <w:rsid w:val="00BA0AEE"/>
    <w:rsid w:val="00BA0E36"/>
    <w:rsid w:val="00BA11B2"/>
    <w:rsid w:val="00BA1339"/>
    <w:rsid w:val="00BA17AD"/>
    <w:rsid w:val="00BA182F"/>
    <w:rsid w:val="00BA208F"/>
    <w:rsid w:val="00BA23D9"/>
    <w:rsid w:val="00BA2595"/>
    <w:rsid w:val="00BA28FF"/>
    <w:rsid w:val="00BA2C4C"/>
    <w:rsid w:val="00BA2DE5"/>
    <w:rsid w:val="00BA2E45"/>
    <w:rsid w:val="00BA2F41"/>
    <w:rsid w:val="00BA310B"/>
    <w:rsid w:val="00BA33FF"/>
    <w:rsid w:val="00BA3504"/>
    <w:rsid w:val="00BA353C"/>
    <w:rsid w:val="00BA3701"/>
    <w:rsid w:val="00BA42B5"/>
    <w:rsid w:val="00BA42FE"/>
    <w:rsid w:val="00BA4A3A"/>
    <w:rsid w:val="00BA50B4"/>
    <w:rsid w:val="00BA53E2"/>
    <w:rsid w:val="00BA5AF1"/>
    <w:rsid w:val="00BA64FC"/>
    <w:rsid w:val="00BA6660"/>
    <w:rsid w:val="00BA69FF"/>
    <w:rsid w:val="00BA6DEB"/>
    <w:rsid w:val="00BA6F2C"/>
    <w:rsid w:val="00BA7215"/>
    <w:rsid w:val="00BA72EA"/>
    <w:rsid w:val="00BA76F5"/>
    <w:rsid w:val="00BA77F4"/>
    <w:rsid w:val="00BA788A"/>
    <w:rsid w:val="00BA7948"/>
    <w:rsid w:val="00BA7A15"/>
    <w:rsid w:val="00BA7CFE"/>
    <w:rsid w:val="00BA7FF6"/>
    <w:rsid w:val="00BB019B"/>
    <w:rsid w:val="00BB01D6"/>
    <w:rsid w:val="00BB0411"/>
    <w:rsid w:val="00BB07B7"/>
    <w:rsid w:val="00BB0949"/>
    <w:rsid w:val="00BB094C"/>
    <w:rsid w:val="00BB101A"/>
    <w:rsid w:val="00BB13B3"/>
    <w:rsid w:val="00BB14B3"/>
    <w:rsid w:val="00BB2076"/>
    <w:rsid w:val="00BB2287"/>
    <w:rsid w:val="00BB23D9"/>
    <w:rsid w:val="00BB258A"/>
    <w:rsid w:val="00BB2630"/>
    <w:rsid w:val="00BB2924"/>
    <w:rsid w:val="00BB2CFE"/>
    <w:rsid w:val="00BB32EB"/>
    <w:rsid w:val="00BB334A"/>
    <w:rsid w:val="00BB35DA"/>
    <w:rsid w:val="00BB3872"/>
    <w:rsid w:val="00BB3FE8"/>
    <w:rsid w:val="00BB46C9"/>
    <w:rsid w:val="00BB477E"/>
    <w:rsid w:val="00BB4E1F"/>
    <w:rsid w:val="00BB5024"/>
    <w:rsid w:val="00BB51C9"/>
    <w:rsid w:val="00BB5334"/>
    <w:rsid w:val="00BB5965"/>
    <w:rsid w:val="00BB5FAE"/>
    <w:rsid w:val="00BB6125"/>
    <w:rsid w:val="00BB6AE5"/>
    <w:rsid w:val="00BB7430"/>
    <w:rsid w:val="00BB7FF5"/>
    <w:rsid w:val="00BC01AE"/>
    <w:rsid w:val="00BC03C7"/>
    <w:rsid w:val="00BC04BA"/>
    <w:rsid w:val="00BC056D"/>
    <w:rsid w:val="00BC05DA"/>
    <w:rsid w:val="00BC0617"/>
    <w:rsid w:val="00BC097D"/>
    <w:rsid w:val="00BC09D8"/>
    <w:rsid w:val="00BC0B4E"/>
    <w:rsid w:val="00BC0C18"/>
    <w:rsid w:val="00BC0CD2"/>
    <w:rsid w:val="00BC0E3C"/>
    <w:rsid w:val="00BC1267"/>
    <w:rsid w:val="00BC12B8"/>
    <w:rsid w:val="00BC15EE"/>
    <w:rsid w:val="00BC17FE"/>
    <w:rsid w:val="00BC1CEF"/>
    <w:rsid w:val="00BC1DA9"/>
    <w:rsid w:val="00BC1DAD"/>
    <w:rsid w:val="00BC1E41"/>
    <w:rsid w:val="00BC2045"/>
    <w:rsid w:val="00BC2432"/>
    <w:rsid w:val="00BC2513"/>
    <w:rsid w:val="00BC253D"/>
    <w:rsid w:val="00BC2881"/>
    <w:rsid w:val="00BC2C68"/>
    <w:rsid w:val="00BC2D86"/>
    <w:rsid w:val="00BC316A"/>
    <w:rsid w:val="00BC373C"/>
    <w:rsid w:val="00BC3E8C"/>
    <w:rsid w:val="00BC3F4B"/>
    <w:rsid w:val="00BC41B2"/>
    <w:rsid w:val="00BC469F"/>
    <w:rsid w:val="00BC47C6"/>
    <w:rsid w:val="00BC4BAA"/>
    <w:rsid w:val="00BC52F9"/>
    <w:rsid w:val="00BC533F"/>
    <w:rsid w:val="00BC546F"/>
    <w:rsid w:val="00BC54E5"/>
    <w:rsid w:val="00BC56B9"/>
    <w:rsid w:val="00BC57DA"/>
    <w:rsid w:val="00BC5BB9"/>
    <w:rsid w:val="00BC5D3E"/>
    <w:rsid w:val="00BC6347"/>
    <w:rsid w:val="00BC6A27"/>
    <w:rsid w:val="00BC6A94"/>
    <w:rsid w:val="00BC6BF7"/>
    <w:rsid w:val="00BC6D32"/>
    <w:rsid w:val="00BC6DCC"/>
    <w:rsid w:val="00BC6DD4"/>
    <w:rsid w:val="00BC6F2E"/>
    <w:rsid w:val="00BC7312"/>
    <w:rsid w:val="00BC73C2"/>
    <w:rsid w:val="00BC746B"/>
    <w:rsid w:val="00BC752B"/>
    <w:rsid w:val="00BC769E"/>
    <w:rsid w:val="00BC7798"/>
    <w:rsid w:val="00BC7893"/>
    <w:rsid w:val="00BC79A0"/>
    <w:rsid w:val="00BC7D64"/>
    <w:rsid w:val="00BC7EA8"/>
    <w:rsid w:val="00BD0036"/>
    <w:rsid w:val="00BD0272"/>
    <w:rsid w:val="00BD050B"/>
    <w:rsid w:val="00BD0730"/>
    <w:rsid w:val="00BD10B7"/>
    <w:rsid w:val="00BD14DF"/>
    <w:rsid w:val="00BD16AC"/>
    <w:rsid w:val="00BD1807"/>
    <w:rsid w:val="00BD1841"/>
    <w:rsid w:val="00BD1CEF"/>
    <w:rsid w:val="00BD1D40"/>
    <w:rsid w:val="00BD1F4A"/>
    <w:rsid w:val="00BD2112"/>
    <w:rsid w:val="00BD2286"/>
    <w:rsid w:val="00BD2487"/>
    <w:rsid w:val="00BD248C"/>
    <w:rsid w:val="00BD2824"/>
    <w:rsid w:val="00BD2883"/>
    <w:rsid w:val="00BD2A2E"/>
    <w:rsid w:val="00BD2AC4"/>
    <w:rsid w:val="00BD3275"/>
    <w:rsid w:val="00BD3334"/>
    <w:rsid w:val="00BD3377"/>
    <w:rsid w:val="00BD33F5"/>
    <w:rsid w:val="00BD3540"/>
    <w:rsid w:val="00BD3733"/>
    <w:rsid w:val="00BD3A57"/>
    <w:rsid w:val="00BD3AC1"/>
    <w:rsid w:val="00BD3E14"/>
    <w:rsid w:val="00BD40E5"/>
    <w:rsid w:val="00BD414D"/>
    <w:rsid w:val="00BD4CA0"/>
    <w:rsid w:val="00BD4DA0"/>
    <w:rsid w:val="00BD5332"/>
    <w:rsid w:val="00BD5845"/>
    <w:rsid w:val="00BD590C"/>
    <w:rsid w:val="00BD5ACF"/>
    <w:rsid w:val="00BD5D54"/>
    <w:rsid w:val="00BD6151"/>
    <w:rsid w:val="00BD690A"/>
    <w:rsid w:val="00BD6B07"/>
    <w:rsid w:val="00BD716B"/>
    <w:rsid w:val="00BD7359"/>
    <w:rsid w:val="00BD73B5"/>
    <w:rsid w:val="00BD7717"/>
    <w:rsid w:val="00BD77A8"/>
    <w:rsid w:val="00BD7974"/>
    <w:rsid w:val="00BD7A9C"/>
    <w:rsid w:val="00BD7D3B"/>
    <w:rsid w:val="00BE03DE"/>
    <w:rsid w:val="00BE04D0"/>
    <w:rsid w:val="00BE069A"/>
    <w:rsid w:val="00BE07B8"/>
    <w:rsid w:val="00BE0A6D"/>
    <w:rsid w:val="00BE0C1B"/>
    <w:rsid w:val="00BE1066"/>
    <w:rsid w:val="00BE10C3"/>
    <w:rsid w:val="00BE1174"/>
    <w:rsid w:val="00BE13A2"/>
    <w:rsid w:val="00BE177B"/>
    <w:rsid w:val="00BE1A94"/>
    <w:rsid w:val="00BE210D"/>
    <w:rsid w:val="00BE2291"/>
    <w:rsid w:val="00BE2321"/>
    <w:rsid w:val="00BE259D"/>
    <w:rsid w:val="00BE26C6"/>
    <w:rsid w:val="00BE2852"/>
    <w:rsid w:val="00BE2EA6"/>
    <w:rsid w:val="00BE3372"/>
    <w:rsid w:val="00BE35DF"/>
    <w:rsid w:val="00BE36D1"/>
    <w:rsid w:val="00BE3861"/>
    <w:rsid w:val="00BE38B2"/>
    <w:rsid w:val="00BE3B49"/>
    <w:rsid w:val="00BE3ECF"/>
    <w:rsid w:val="00BE3EF2"/>
    <w:rsid w:val="00BE418B"/>
    <w:rsid w:val="00BE4312"/>
    <w:rsid w:val="00BE494F"/>
    <w:rsid w:val="00BE4A4E"/>
    <w:rsid w:val="00BE4BED"/>
    <w:rsid w:val="00BE4C5F"/>
    <w:rsid w:val="00BE4DD1"/>
    <w:rsid w:val="00BE4DF2"/>
    <w:rsid w:val="00BE4E75"/>
    <w:rsid w:val="00BE4ECC"/>
    <w:rsid w:val="00BE4F41"/>
    <w:rsid w:val="00BE4FB1"/>
    <w:rsid w:val="00BE502B"/>
    <w:rsid w:val="00BE56DE"/>
    <w:rsid w:val="00BE5A9D"/>
    <w:rsid w:val="00BE5BB9"/>
    <w:rsid w:val="00BE5FC6"/>
    <w:rsid w:val="00BE61EB"/>
    <w:rsid w:val="00BE62D2"/>
    <w:rsid w:val="00BE641C"/>
    <w:rsid w:val="00BE6750"/>
    <w:rsid w:val="00BE6971"/>
    <w:rsid w:val="00BE69E5"/>
    <w:rsid w:val="00BE6B19"/>
    <w:rsid w:val="00BE736D"/>
    <w:rsid w:val="00BE75A3"/>
    <w:rsid w:val="00BE7614"/>
    <w:rsid w:val="00BE781D"/>
    <w:rsid w:val="00BE7BA1"/>
    <w:rsid w:val="00BE7DF8"/>
    <w:rsid w:val="00BF0074"/>
    <w:rsid w:val="00BF031B"/>
    <w:rsid w:val="00BF03C3"/>
    <w:rsid w:val="00BF04EB"/>
    <w:rsid w:val="00BF05A1"/>
    <w:rsid w:val="00BF0660"/>
    <w:rsid w:val="00BF06FF"/>
    <w:rsid w:val="00BF098F"/>
    <w:rsid w:val="00BF09D7"/>
    <w:rsid w:val="00BF0A9D"/>
    <w:rsid w:val="00BF0C3F"/>
    <w:rsid w:val="00BF0F0D"/>
    <w:rsid w:val="00BF1181"/>
    <w:rsid w:val="00BF13BF"/>
    <w:rsid w:val="00BF1531"/>
    <w:rsid w:val="00BF157A"/>
    <w:rsid w:val="00BF16A4"/>
    <w:rsid w:val="00BF16F3"/>
    <w:rsid w:val="00BF19BC"/>
    <w:rsid w:val="00BF1C77"/>
    <w:rsid w:val="00BF20C0"/>
    <w:rsid w:val="00BF210F"/>
    <w:rsid w:val="00BF2501"/>
    <w:rsid w:val="00BF254D"/>
    <w:rsid w:val="00BF2C13"/>
    <w:rsid w:val="00BF2F44"/>
    <w:rsid w:val="00BF2FD6"/>
    <w:rsid w:val="00BF32ED"/>
    <w:rsid w:val="00BF33BE"/>
    <w:rsid w:val="00BF3C10"/>
    <w:rsid w:val="00BF4046"/>
    <w:rsid w:val="00BF41AB"/>
    <w:rsid w:val="00BF44DA"/>
    <w:rsid w:val="00BF45CF"/>
    <w:rsid w:val="00BF4646"/>
    <w:rsid w:val="00BF4713"/>
    <w:rsid w:val="00BF4CCC"/>
    <w:rsid w:val="00BF4E51"/>
    <w:rsid w:val="00BF529A"/>
    <w:rsid w:val="00BF5B66"/>
    <w:rsid w:val="00BF646E"/>
    <w:rsid w:val="00BF6654"/>
    <w:rsid w:val="00BF667D"/>
    <w:rsid w:val="00BF670E"/>
    <w:rsid w:val="00BF68FC"/>
    <w:rsid w:val="00BF69C6"/>
    <w:rsid w:val="00BF69D1"/>
    <w:rsid w:val="00BF6C9A"/>
    <w:rsid w:val="00BF6E64"/>
    <w:rsid w:val="00BF74BD"/>
    <w:rsid w:val="00BF7564"/>
    <w:rsid w:val="00BF788A"/>
    <w:rsid w:val="00BF78EF"/>
    <w:rsid w:val="00C00039"/>
    <w:rsid w:val="00C00B77"/>
    <w:rsid w:val="00C011F3"/>
    <w:rsid w:val="00C0141E"/>
    <w:rsid w:val="00C01436"/>
    <w:rsid w:val="00C01865"/>
    <w:rsid w:val="00C01F4F"/>
    <w:rsid w:val="00C02024"/>
    <w:rsid w:val="00C020E0"/>
    <w:rsid w:val="00C02B36"/>
    <w:rsid w:val="00C02F3A"/>
    <w:rsid w:val="00C032B2"/>
    <w:rsid w:val="00C032BD"/>
    <w:rsid w:val="00C0332E"/>
    <w:rsid w:val="00C035E2"/>
    <w:rsid w:val="00C03B34"/>
    <w:rsid w:val="00C03E71"/>
    <w:rsid w:val="00C0400E"/>
    <w:rsid w:val="00C040B7"/>
    <w:rsid w:val="00C04426"/>
    <w:rsid w:val="00C04481"/>
    <w:rsid w:val="00C047AC"/>
    <w:rsid w:val="00C04BC5"/>
    <w:rsid w:val="00C04D31"/>
    <w:rsid w:val="00C04D46"/>
    <w:rsid w:val="00C04E17"/>
    <w:rsid w:val="00C0563C"/>
    <w:rsid w:val="00C056F2"/>
    <w:rsid w:val="00C05A7D"/>
    <w:rsid w:val="00C05BE4"/>
    <w:rsid w:val="00C05E0E"/>
    <w:rsid w:val="00C05F50"/>
    <w:rsid w:val="00C05FA2"/>
    <w:rsid w:val="00C06258"/>
    <w:rsid w:val="00C06267"/>
    <w:rsid w:val="00C06317"/>
    <w:rsid w:val="00C0636E"/>
    <w:rsid w:val="00C06526"/>
    <w:rsid w:val="00C069C6"/>
    <w:rsid w:val="00C06C3A"/>
    <w:rsid w:val="00C072A2"/>
    <w:rsid w:val="00C07445"/>
    <w:rsid w:val="00C07B21"/>
    <w:rsid w:val="00C07B4A"/>
    <w:rsid w:val="00C07C18"/>
    <w:rsid w:val="00C07C35"/>
    <w:rsid w:val="00C07EAA"/>
    <w:rsid w:val="00C07EF3"/>
    <w:rsid w:val="00C100E5"/>
    <w:rsid w:val="00C10358"/>
    <w:rsid w:val="00C103EC"/>
    <w:rsid w:val="00C1053B"/>
    <w:rsid w:val="00C1053C"/>
    <w:rsid w:val="00C105B7"/>
    <w:rsid w:val="00C109B2"/>
    <w:rsid w:val="00C110F0"/>
    <w:rsid w:val="00C11246"/>
    <w:rsid w:val="00C1141A"/>
    <w:rsid w:val="00C11449"/>
    <w:rsid w:val="00C118BF"/>
    <w:rsid w:val="00C11997"/>
    <w:rsid w:val="00C11AAF"/>
    <w:rsid w:val="00C11BC4"/>
    <w:rsid w:val="00C11C0A"/>
    <w:rsid w:val="00C11C6B"/>
    <w:rsid w:val="00C11D8C"/>
    <w:rsid w:val="00C11E3F"/>
    <w:rsid w:val="00C122E9"/>
    <w:rsid w:val="00C12429"/>
    <w:rsid w:val="00C126BC"/>
    <w:rsid w:val="00C126C8"/>
    <w:rsid w:val="00C127ED"/>
    <w:rsid w:val="00C1287A"/>
    <w:rsid w:val="00C128B1"/>
    <w:rsid w:val="00C128CE"/>
    <w:rsid w:val="00C12DAF"/>
    <w:rsid w:val="00C12F0F"/>
    <w:rsid w:val="00C13145"/>
    <w:rsid w:val="00C13378"/>
    <w:rsid w:val="00C13926"/>
    <w:rsid w:val="00C14376"/>
    <w:rsid w:val="00C14510"/>
    <w:rsid w:val="00C1475B"/>
    <w:rsid w:val="00C14780"/>
    <w:rsid w:val="00C15189"/>
    <w:rsid w:val="00C15954"/>
    <w:rsid w:val="00C15B49"/>
    <w:rsid w:val="00C15E46"/>
    <w:rsid w:val="00C15EA9"/>
    <w:rsid w:val="00C16694"/>
    <w:rsid w:val="00C166FA"/>
    <w:rsid w:val="00C16B3E"/>
    <w:rsid w:val="00C1738F"/>
    <w:rsid w:val="00C174F2"/>
    <w:rsid w:val="00C175A7"/>
    <w:rsid w:val="00C175CC"/>
    <w:rsid w:val="00C1792C"/>
    <w:rsid w:val="00C17B2D"/>
    <w:rsid w:val="00C17B67"/>
    <w:rsid w:val="00C17B90"/>
    <w:rsid w:val="00C17DFF"/>
    <w:rsid w:val="00C2012A"/>
    <w:rsid w:val="00C20624"/>
    <w:rsid w:val="00C20C55"/>
    <w:rsid w:val="00C2102F"/>
    <w:rsid w:val="00C21317"/>
    <w:rsid w:val="00C2147A"/>
    <w:rsid w:val="00C21658"/>
    <w:rsid w:val="00C2167F"/>
    <w:rsid w:val="00C216B6"/>
    <w:rsid w:val="00C2177F"/>
    <w:rsid w:val="00C217DE"/>
    <w:rsid w:val="00C21D38"/>
    <w:rsid w:val="00C223DA"/>
    <w:rsid w:val="00C22504"/>
    <w:rsid w:val="00C2288E"/>
    <w:rsid w:val="00C22956"/>
    <w:rsid w:val="00C22B7F"/>
    <w:rsid w:val="00C22D0A"/>
    <w:rsid w:val="00C22E76"/>
    <w:rsid w:val="00C22FBE"/>
    <w:rsid w:val="00C23173"/>
    <w:rsid w:val="00C2355C"/>
    <w:rsid w:val="00C23CBB"/>
    <w:rsid w:val="00C23D96"/>
    <w:rsid w:val="00C23E06"/>
    <w:rsid w:val="00C24040"/>
    <w:rsid w:val="00C241B8"/>
    <w:rsid w:val="00C242B3"/>
    <w:rsid w:val="00C2442E"/>
    <w:rsid w:val="00C244FD"/>
    <w:rsid w:val="00C2455C"/>
    <w:rsid w:val="00C246FC"/>
    <w:rsid w:val="00C24B58"/>
    <w:rsid w:val="00C24BFD"/>
    <w:rsid w:val="00C24C3B"/>
    <w:rsid w:val="00C24D05"/>
    <w:rsid w:val="00C24DB7"/>
    <w:rsid w:val="00C2504F"/>
    <w:rsid w:val="00C2535D"/>
    <w:rsid w:val="00C25603"/>
    <w:rsid w:val="00C25F16"/>
    <w:rsid w:val="00C26448"/>
    <w:rsid w:val="00C2657F"/>
    <w:rsid w:val="00C267E8"/>
    <w:rsid w:val="00C26849"/>
    <w:rsid w:val="00C26A02"/>
    <w:rsid w:val="00C26A74"/>
    <w:rsid w:val="00C26CE9"/>
    <w:rsid w:val="00C26F27"/>
    <w:rsid w:val="00C2762D"/>
    <w:rsid w:val="00C27CC6"/>
    <w:rsid w:val="00C30568"/>
    <w:rsid w:val="00C30678"/>
    <w:rsid w:val="00C30914"/>
    <w:rsid w:val="00C30B69"/>
    <w:rsid w:val="00C30B6E"/>
    <w:rsid w:val="00C314FE"/>
    <w:rsid w:val="00C31502"/>
    <w:rsid w:val="00C315DC"/>
    <w:rsid w:val="00C3173A"/>
    <w:rsid w:val="00C31AFD"/>
    <w:rsid w:val="00C31B9C"/>
    <w:rsid w:val="00C31C0D"/>
    <w:rsid w:val="00C320E9"/>
    <w:rsid w:val="00C327A2"/>
    <w:rsid w:val="00C32A52"/>
    <w:rsid w:val="00C32AC5"/>
    <w:rsid w:val="00C32BC2"/>
    <w:rsid w:val="00C32C40"/>
    <w:rsid w:val="00C32CAE"/>
    <w:rsid w:val="00C337C9"/>
    <w:rsid w:val="00C33E88"/>
    <w:rsid w:val="00C3413E"/>
    <w:rsid w:val="00C3414C"/>
    <w:rsid w:val="00C3437C"/>
    <w:rsid w:val="00C344A2"/>
    <w:rsid w:val="00C345BB"/>
    <w:rsid w:val="00C34604"/>
    <w:rsid w:val="00C3475F"/>
    <w:rsid w:val="00C347D4"/>
    <w:rsid w:val="00C349B1"/>
    <w:rsid w:val="00C34B55"/>
    <w:rsid w:val="00C34B8E"/>
    <w:rsid w:val="00C3530C"/>
    <w:rsid w:val="00C35585"/>
    <w:rsid w:val="00C35BB1"/>
    <w:rsid w:val="00C35BB9"/>
    <w:rsid w:val="00C360C7"/>
    <w:rsid w:val="00C36122"/>
    <w:rsid w:val="00C362D8"/>
    <w:rsid w:val="00C3664B"/>
    <w:rsid w:val="00C368B3"/>
    <w:rsid w:val="00C36A34"/>
    <w:rsid w:val="00C36B1B"/>
    <w:rsid w:val="00C3705D"/>
    <w:rsid w:val="00C3758D"/>
    <w:rsid w:val="00C3770A"/>
    <w:rsid w:val="00C37A4F"/>
    <w:rsid w:val="00C37A7E"/>
    <w:rsid w:val="00C4062B"/>
    <w:rsid w:val="00C41403"/>
    <w:rsid w:val="00C415FE"/>
    <w:rsid w:val="00C4170D"/>
    <w:rsid w:val="00C4178E"/>
    <w:rsid w:val="00C417DB"/>
    <w:rsid w:val="00C418EB"/>
    <w:rsid w:val="00C418ED"/>
    <w:rsid w:val="00C41D97"/>
    <w:rsid w:val="00C420FB"/>
    <w:rsid w:val="00C4234C"/>
    <w:rsid w:val="00C42826"/>
    <w:rsid w:val="00C4294F"/>
    <w:rsid w:val="00C42E96"/>
    <w:rsid w:val="00C43639"/>
    <w:rsid w:val="00C43885"/>
    <w:rsid w:val="00C43D41"/>
    <w:rsid w:val="00C440D1"/>
    <w:rsid w:val="00C4437D"/>
    <w:rsid w:val="00C44A22"/>
    <w:rsid w:val="00C44A52"/>
    <w:rsid w:val="00C44F0F"/>
    <w:rsid w:val="00C44F58"/>
    <w:rsid w:val="00C45431"/>
    <w:rsid w:val="00C45D3C"/>
    <w:rsid w:val="00C45EE6"/>
    <w:rsid w:val="00C46182"/>
    <w:rsid w:val="00C4663D"/>
    <w:rsid w:val="00C46728"/>
    <w:rsid w:val="00C469A4"/>
    <w:rsid w:val="00C46D81"/>
    <w:rsid w:val="00C46F0D"/>
    <w:rsid w:val="00C4706D"/>
    <w:rsid w:val="00C47C86"/>
    <w:rsid w:val="00C47E72"/>
    <w:rsid w:val="00C501CE"/>
    <w:rsid w:val="00C50ADB"/>
    <w:rsid w:val="00C50B89"/>
    <w:rsid w:val="00C50CAF"/>
    <w:rsid w:val="00C50E62"/>
    <w:rsid w:val="00C50E94"/>
    <w:rsid w:val="00C511CF"/>
    <w:rsid w:val="00C51437"/>
    <w:rsid w:val="00C51720"/>
    <w:rsid w:val="00C5172C"/>
    <w:rsid w:val="00C51874"/>
    <w:rsid w:val="00C52336"/>
    <w:rsid w:val="00C52376"/>
    <w:rsid w:val="00C52905"/>
    <w:rsid w:val="00C52FF4"/>
    <w:rsid w:val="00C53401"/>
    <w:rsid w:val="00C53862"/>
    <w:rsid w:val="00C5392F"/>
    <w:rsid w:val="00C53931"/>
    <w:rsid w:val="00C53E98"/>
    <w:rsid w:val="00C53EA2"/>
    <w:rsid w:val="00C54CEB"/>
    <w:rsid w:val="00C54DCD"/>
    <w:rsid w:val="00C550F3"/>
    <w:rsid w:val="00C551BC"/>
    <w:rsid w:val="00C55699"/>
    <w:rsid w:val="00C559D3"/>
    <w:rsid w:val="00C55B85"/>
    <w:rsid w:val="00C55BAB"/>
    <w:rsid w:val="00C55BB5"/>
    <w:rsid w:val="00C55F3B"/>
    <w:rsid w:val="00C561AC"/>
    <w:rsid w:val="00C56237"/>
    <w:rsid w:val="00C569A4"/>
    <w:rsid w:val="00C569CF"/>
    <w:rsid w:val="00C56BF6"/>
    <w:rsid w:val="00C5769C"/>
    <w:rsid w:val="00C57815"/>
    <w:rsid w:val="00C578D6"/>
    <w:rsid w:val="00C57903"/>
    <w:rsid w:val="00C57C34"/>
    <w:rsid w:val="00C57D6E"/>
    <w:rsid w:val="00C57EC1"/>
    <w:rsid w:val="00C60993"/>
    <w:rsid w:val="00C60A13"/>
    <w:rsid w:val="00C60AA1"/>
    <w:rsid w:val="00C60BFD"/>
    <w:rsid w:val="00C61126"/>
    <w:rsid w:val="00C61253"/>
    <w:rsid w:val="00C61283"/>
    <w:rsid w:val="00C615BF"/>
    <w:rsid w:val="00C61CB1"/>
    <w:rsid w:val="00C61CD1"/>
    <w:rsid w:val="00C61D5A"/>
    <w:rsid w:val="00C61E6D"/>
    <w:rsid w:val="00C62054"/>
    <w:rsid w:val="00C625D9"/>
    <w:rsid w:val="00C62785"/>
    <w:rsid w:val="00C62823"/>
    <w:rsid w:val="00C6288B"/>
    <w:rsid w:val="00C62996"/>
    <w:rsid w:val="00C62AAC"/>
    <w:rsid w:val="00C62AC5"/>
    <w:rsid w:val="00C62C3C"/>
    <w:rsid w:val="00C62C68"/>
    <w:rsid w:val="00C62CA2"/>
    <w:rsid w:val="00C62E51"/>
    <w:rsid w:val="00C63217"/>
    <w:rsid w:val="00C633D1"/>
    <w:rsid w:val="00C63783"/>
    <w:rsid w:val="00C63ADC"/>
    <w:rsid w:val="00C63D90"/>
    <w:rsid w:val="00C63FA3"/>
    <w:rsid w:val="00C6404A"/>
    <w:rsid w:val="00C642EB"/>
    <w:rsid w:val="00C645A7"/>
    <w:rsid w:val="00C646E4"/>
    <w:rsid w:val="00C64BAA"/>
    <w:rsid w:val="00C64CF4"/>
    <w:rsid w:val="00C64E4F"/>
    <w:rsid w:val="00C64F49"/>
    <w:rsid w:val="00C6531F"/>
    <w:rsid w:val="00C6550C"/>
    <w:rsid w:val="00C65593"/>
    <w:rsid w:val="00C65718"/>
    <w:rsid w:val="00C65CD8"/>
    <w:rsid w:val="00C66454"/>
    <w:rsid w:val="00C66555"/>
    <w:rsid w:val="00C66B28"/>
    <w:rsid w:val="00C66B60"/>
    <w:rsid w:val="00C66C25"/>
    <w:rsid w:val="00C66E64"/>
    <w:rsid w:val="00C67068"/>
    <w:rsid w:val="00C67127"/>
    <w:rsid w:val="00C67312"/>
    <w:rsid w:val="00C6731D"/>
    <w:rsid w:val="00C6780B"/>
    <w:rsid w:val="00C6794F"/>
    <w:rsid w:val="00C679D6"/>
    <w:rsid w:val="00C67AD2"/>
    <w:rsid w:val="00C67D42"/>
    <w:rsid w:val="00C67E19"/>
    <w:rsid w:val="00C70737"/>
    <w:rsid w:val="00C70A8B"/>
    <w:rsid w:val="00C70C1E"/>
    <w:rsid w:val="00C7106E"/>
    <w:rsid w:val="00C71240"/>
    <w:rsid w:val="00C71853"/>
    <w:rsid w:val="00C71989"/>
    <w:rsid w:val="00C71C1D"/>
    <w:rsid w:val="00C71D1D"/>
    <w:rsid w:val="00C71D4D"/>
    <w:rsid w:val="00C71E28"/>
    <w:rsid w:val="00C71EC2"/>
    <w:rsid w:val="00C720CA"/>
    <w:rsid w:val="00C721AA"/>
    <w:rsid w:val="00C7220C"/>
    <w:rsid w:val="00C72221"/>
    <w:rsid w:val="00C7223C"/>
    <w:rsid w:val="00C7296D"/>
    <w:rsid w:val="00C729F9"/>
    <w:rsid w:val="00C72A16"/>
    <w:rsid w:val="00C72C64"/>
    <w:rsid w:val="00C72E1A"/>
    <w:rsid w:val="00C72F5E"/>
    <w:rsid w:val="00C7300A"/>
    <w:rsid w:val="00C730EC"/>
    <w:rsid w:val="00C73A71"/>
    <w:rsid w:val="00C73B5A"/>
    <w:rsid w:val="00C73DC6"/>
    <w:rsid w:val="00C7482E"/>
    <w:rsid w:val="00C74C55"/>
    <w:rsid w:val="00C74CC6"/>
    <w:rsid w:val="00C74FC3"/>
    <w:rsid w:val="00C750EC"/>
    <w:rsid w:val="00C753DE"/>
    <w:rsid w:val="00C755F8"/>
    <w:rsid w:val="00C75B69"/>
    <w:rsid w:val="00C75D8B"/>
    <w:rsid w:val="00C75FAF"/>
    <w:rsid w:val="00C75FF9"/>
    <w:rsid w:val="00C7620B"/>
    <w:rsid w:val="00C7686B"/>
    <w:rsid w:val="00C76B3E"/>
    <w:rsid w:val="00C76FD5"/>
    <w:rsid w:val="00C7732B"/>
    <w:rsid w:val="00C7759A"/>
    <w:rsid w:val="00C7760E"/>
    <w:rsid w:val="00C77E7B"/>
    <w:rsid w:val="00C801B2"/>
    <w:rsid w:val="00C808B3"/>
    <w:rsid w:val="00C8094A"/>
    <w:rsid w:val="00C80A84"/>
    <w:rsid w:val="00C80B33"/>
    <w:rsid w:val="00C80D49"/>
    <w:rsid w:val="00C80DBC"/>
    <w:rsid w:val="00C81005"/>
    <w:rsid w:val="00C811F8"/>
    <w:rsid w:val="00C815A1"/>
    <w:rsid w:val="00C8183C"/>
    <w:rsid w:val="00C82472"/>
    <w:rsid w:val="00C826E3"/>
    <w:rsid w:val="00C82950"/>
    <w:rsid w:val="00C82C47"/>
    <w:rsid w:val="00C83059"/>
    <w:rsid w:val="00C830D6"/>
    <w:rsid w:val="00C83294"/>
    <w:rsid w:val="00C833A4"/>
    <w:rsid w:val="00C8363A"/>
    <w:rsid w:val="00C836AF"/>
    <w:rsid w:val="00C837ED"/>
    <w:rsid w:val="00C8388F"/>
    <w:rsid w:val="00C83A13"/>
    <w:rsid w:val="00C83CB8"/>
    <w:rsid w:val="00C83EE7"/>
    <w:rsid w:val="00C83F41"/>
    <w:rsid w:val="00C842A4"/>
    <w:rsid w:val="00C843D6"/>
    <w:rsid w:val="00C84681"/>
    <w:rsid w:val="00C846A1"/>
    <w:rsid w:val="00C8492F"/>
    <w:rsid w:val="00C84B9F"/>
    <w:rsid w:val="00C84E7F"/>
    <w:rsid w:val="00C85048"/>
    <w:rsid w:val="00C851C3"/>
    <w:rsid w:val="00C85652"/>
    <w:rsid w:val="00C85BA3"/>
    <w:rsid w:val="00C85CBF"/>
    <w:rsid w:val="00C85E56"/>
    <w:rsid w:val="00C869DA"/>
    <w:rsid w:val="00C86D2C"/>
    <w:rsid w:val="00C86F4F"/>
    <w:rsid w:val="00C87046"/>
    <w:rsid w:val="00C87256"/>
    <w:rsid w:val="00C87517"/>
    <w:rsid w:val="00C87805"/>
    <w:rsid w:val="00C87D6D"/>
    <w:rsid w:val="00C902B0"/>
    <w:rsid w:val="00C90319"/>
    <w:rsid w:val="00C90606"/>
    <w:rsid w:val="00C90842"/>
    <w:rsid w:val="00C909E4"/>
    <w:rsid w:val="00C90C08"/>
    <w:rsid w:val="00C90EEE"/>
    <w:rsid w:val="00C90EF5"/>
    <w:rsid w:val="00C91098"/>
    <w:rsid w:val="00C91693"/>
    <w:rsid w:val="00C919D6"/>
    <w:rsid w:val="00C91B72"/>
    <w:rsid w:val="00C91BDA"/>
    <w:rsid w:val="00C91C91"/>
    <w:rsid w:val="00C92259"/>
    <w:rsid w:val="00C925FE"/>
    <w:rsid w:val="00C926B3"/>
    <w:rsid w:val="00C929BA"/>
    <w:rsid w:val="00C92CFB"/>
    <w:rsid w:val="00C92D60"/>
    <w:rsid w:val="00C930DA"/>
    <w:rsid w:val="00C933A1"/>
    <w:rsid w:val="00C933CE"/>
    <w:rsid w:val="00C937D8"/>
    <w:rsid w:val="00C93BC0"/>
    <w:rsid w:val="00C944F6"/>
    <w:rsid w:val="00C94963"/>
    <w:rsid w:val="00C949A1"/>
    <w:rsid w:val="00C94A2E"/>
    <w:rsid w:val="00C94A64"/>
    <w:rsid w:val="00C94A6B"/>
    <w:rsid w:val="00C94ABE"/>
    <w:rsid w:val="00C94CC5"/>
    <w:rsid w:val="00C95113"/>
    <w:rsid w:val="00C95156"/>
    <w:rsid w:val="00C9526E"/>
    <w:rsid w:val="00C9592C"/>
    <w:rsid w:val="00C95FD2"/>
    <w:rsid w:val="00C95FF9"/>
    <w:rsid w:val="00C961CA"/>
    <w:rsid w:val="00C96601"/>
    <w:rsid w:val="00C96858"/>
    <w:rsid w:val="00C97E3B"/>
    <w:rsid w:val="00CA0137"/>
    <w:rsid w:val="00CA01AE"/>
    <w:rsid w:val="00CA03FC"/>
    <w:rsid w:val="00CA051B"/>
    <w:rsid w:val="00CA05FE"/>
    <w:rsid w:val="00CA0824"/>
    <w:rsid w:val="00CA0B29"/>
    <w:rsid w:val="00CA0D1A"/>
    <w:rsid w:val="00CA0E7E"/>
    <w:rsid w:val="00CA15D0"/>
    <w:rsid w:val="00CA18EF"/>
    <w:rsid w:val="00CA1D68"/>
    <w:rsid w:val="00CA20F7"/>
    <w:rsid w:val="00CA224C"/>
    <w:rsid w:val="00CA2474"/>
    <w:rsid w:val="00CA2E5C"/>
    <w:rsid w:val="00CA3141"/>
    <w:rsid w:val="00CA31A4"/>
    <w:rsid w:val="00CA32D1"/>
    <w:rsid w:val="00CA3405"/>
    <w:rsid w:val="00CA3684"/>
    <w:rsid w:val="00CA371E"/>
    <w:rsid w:val="00CA399B"/>
    <w:rsid w:val="00CA39C8"/>
    <w:rsid w:val="00CA3B65"/>
    <w:rsid w:val="00CA3DA1"/>
    <w:rsid w:val="00CA3DEE"/>
    <w:rsid w:val="00CA3EFA"/>
    <w:rsid w:val="00CA3FCE"/>
    <w:rsid w:val="00CA4187"/>
    <w:rsid w:val="00CA426B"/>
    <w:rsid w:val="00CA44C1"/>
    <w:rsid w:val="00CA44C2"/>
    <w:rsid w:val="00CA52D8"/>
    <w:rsid w:val="00CA5CD2"/>
    <w:rsid w:val="00CA60C0"/>
    <w:rsid w:val="00CA64AB"/>
    <w:rsid w:val="00CA682A"/>
    <w:rsid w:val="00CA70DD"/>
    <w:rsid w:val="00CA748E"/>
    <w:rsid w:val="00CA76F0"/>
    <w:rsid w:val="00CA7723"/>
    <w:rsid w:val="00CA782F"/>
    <w:rsid w:val="00CB0709"/>
    <w:rsid w:val="00CB0735"/>
    <w:rsid w:val="00CB0B62"/>
    <w:rsid w:val="00CB0C9F"/>
    <w:rsid w:val="00CB10CE"/>
    <w:rsid w:val="00CB13FC"/>
    <w:rsid w:val="00CB1607"/>
    <w:rsid w:val="00CB1718"/>
    <w:rsid w:val="00CB17E7"/>
    <w:rsid w:val="00CB188E"/>
    <w:rsid w:val="00CB198A"/>
    <w:rsid w:val="00CB1C66"/>
    <w:rsid w:val="00CB1CCE"/>
    <w:rsid w:val="00CB1E15"/>
    <w:rsid w:val="00CB1E7F"/>
    <w:rsid w:val="00CB215E"/>
    <w:rsid w:val="00CB2291"/>
    <w:rsid w:val="00CB22D8"/>
    <w:rsid w:val="00CB22EA"/>
    <w:rsid w:val="00CB2509"/>
    <w:rsid w:val="00CB2532"/>
    <w:rsid w:val="00CB26D9"/>
    <w:rsid w:val="00CB2B0D"/>
    <w:rsid w:val="00CB2BED"/>
    <w:rsid w:val="00CB2D1D"/>
    <w:rsid w:val="00CB3054"/>
    <w:rsid w:val="00CB30B5"/>
    <w:rsid w:val="00CB3126"/>
    <w:rsid w:val="00CB331B"/>
    <w:rsid w:val="00CB3371"/>
    <w:rsid w:val="00CB3408"/>
    <w:rsid w:val="00CB3496"/>
    <w:rsid w:val="00CB3920"/>
    <w:rsid w:val="00CB3AC7"/>
    <w:rsid w:val="00CB3C90"/>
    <w:rsid w:val="00CB3F19"/>
    <w:rsid w:val="00CB439B"/>
    <w:rsid w:val="00CB46C5"/>
    <w:rsid w:val="00CB4BBB"/>
    <w:rsid w:val="00CB4E97"/>
    <w:rsid w:val="00CB4F03"/>
    <w:rsid w:val="00CB4F41"/>
    <w:rsid w:val="00CB51CE"/>
    <w:rsid w:val="00CB52F7"/>
    <w:rsid w:val="00CB5303"/>
    <w:rsid w:val="00CB56CB"/>
    <w:rsid w:val="00CB56EB"/>
    <w:rsid w:val="00CB588A"/>
    <w:rsid w:val="00CB5C53"/>
    <w:rsid w:val="00CB5EA5"/>
    <w:rsid w:val="00CB5FFE"/>
    <w:rsid w:val="00CB6119"/>
    <w:rsid w:val="00CB63FB"/>
    <w:rsid w:val="00CB67AB"/>
    <w:rsid w:val="00CB699C"/>
    <w:rsid w:val="00CB69FB"/>
    <w:rsid w:val="00CB6C28"/>
    <w:rsid w:val="00CB72D3"/>
    <w:rsid w:val="00CB7369"/>
    <w:rsid w:val="00CB7421"/>
    <w:rsid w:val="00CB78B4"/>
    <w:rsid w:val="00CB7904"/>
    <w:rsid w:val="00CB7B81"/>
    <w:rsid w:val="00CC01D2"/>
    <w:rsid w:val="00CC0A73"/>
    <w:rsid w:val="00CC0E6C"/>
    <w:rsid w:val="00CC0EED"/>
    <w:rsid w:val="00CC14ED"/>
    <w:rsid w:val="00CC1671"/>
    <w:rsid w:val="00CC17B4"/>
    <w:rsid w:val="00CC1942"/>
    <w:rsid w:val="00CC1D16"/>
    <w:rsid w:val="00CC21DA"/>
    <w:rsid w:val="00CC25DE"/>
    <w:rsid w:val="00CC26A9"/>
    <w:rsid w:val="00CC2952"/>
    <w:rsid w:val="00CC2B17"/>
    <w:rsid w:val="00CC2DD9"/>
    <w:rsid w:val="00CC2E58"/>
    <w:rsid w:val="00CC3129"/>
    <w:rsid w:val="00CC32F9"/>
    <w:rsid w:val="00CC374D"/>
    <w:rsid w:val="00CC3A00"/>
    <w:rsid w:val="00CC3CCB"/>
    <w:rsid w:val="00CC3D29"/>
    <w:rsid w:val="00CC3D49"/>
    <w:rsid w:val="00CC4043"/>
    <w:rsid w:val="00CC42D3"/>
    <w:rsid w:val="00CC449A"/>
    <w:rsid w:val="00CC44BF"/>
    <w:rsid w:val="00CC44CA"/>
    <w:rsid w:val="00CC455E"/>
    <w:rsid w:val="00CC4AEE"/>
    <w:rsid w:val="00CC4D0E"/>
    <w:rsid w:val="00CC4D29"/>
    <w:rsid w:val="00CC5228"/>
    <w:rsid w:val="00CC579E"/>
    <w:rsid w:val="00CC5A63"/>
    <w:rsid w:val="00CC5BAD"/>
    <w:rsid w:val="00CC5BFC"/>
    <w:rsid w:val="00CC5DAF"/>
    <w:rsid w:val="00CC65B5"/>
    <w:rsid w:val="00CC6989"/>
    <w:rsid w:val="00CC704D"/>
    <w:rsid w:val="00CC746E"/>
    <w:rsid w:val="00CC772E"/>
    <w:rsid w:val="00CC7881"/>
    <w:rsid w:val="00CD02B4"/>
    <w:rsid w:val="00CD07E7"/>
    <w:rsid w:val="00CD0A01"/>
    <w:rsid w:val="00CD0CC8"/>
    <w:rsid w:val="00CD12E9"/>
    <w:rsid w:val="00CD1686"/>
    <w:rsid w:val="00CD1871"/>
    <w:rsid w:val="00CD1D66"/>
    <w:rsid w:val="00CD1DE8"/>
    <w:rsid w:val="00CD1E0B"/>
    <w:rsid w:val="00CD1E3D"/>
    <w:rsid w:val="00CD22EC"/>
    <w:rsid w:val="00CD2544"/>
    <w:rsid w:val="00CD25B5"/>
    <w:rsid w:val="00CD2732"/>
    <w:rsid w:val="00CD2B04"/>
    <w:rsid w:val="00CD38AE"/>
    <w:rsid w:val="00CD3E8B"/>
    <w:rsid w:val="00CD3F76"/>
    <w:rsid w:val="00CD40BC"/>
    <w:rsid w:val="00CD4564"/>
    <w:rsid w:val="00CD45D1"/>
    <w:rsid w:val="00CD4783"/>
    <w:rsid w:val="00CD4A7A"/>
    <w:rsid w:val="00CD4E79"/>
    <w:rsid w:val="00CD500A"/>
    <w:rsid w:val="00CD5090"/>
    <w:rsid w:val="00CD55E9"/>
    <w:rsid w:val="00CD5786"/>
    <w:rsid w:val="00CD5F36"/>
    <w:rsid w:val="00CD6208"/>
    <w:rsid w:val="00CD63F3"/>
    <w:rsid w:val="00CD67CE"/>
    <w:rsid w:val="00CD6BAB"/>
    <w:rsid w:val="00CD6CF3"/>
    <w:rsid w:val="00CD6F40"/>
    <w:rsid w:val="00CD6F76"/>
    <w:rsid w:val="00CD731E"/>
    <w:rsid w:val="00CD73B2"/>
    <w:rsid w:val="00CD7717"/>
    <w:rsid w:val="00CD78AE"/>
    <w:rsid w:val="00CD7D7D"/>
    <w:rsid w:val="00CD7DB1"/>
    <w:rsid w:val="00CD7FFE"/>
    <w:rsid w:val="00CE018B"/>
    <w:rsid w:val="00CE0508"/>
    <w:rsid w:val="00CE095C"/>
    <w:rsid w:val="00CE0CCA"/>
    <w:rsid w:val="00CE0DA8"/>
    <w:rsid w:val="00CE0F0A"/>
    <w:rsid w:val="00CE10C9"/>
    <w:rsid w:val="00CE1161"/>
    <w:rsid w:val="00CE136F"/>
    <w:rsid w:val="00CE14FD"/>
    <w:rsid w:val="00CE195B"/>
    <w:rsid w:val="00CE1B6B"/>
    <w:rsid w:val="00CE1C07"/>
    <w:rsid w:val="00CE1CFE"/>
    <w:rsid w:val="00CE1D78"/>
    <w:rsid w:val="00CE1F18"/>
    <w:rsid w:val="00CE2116"/>
    <w:rsid w:val="00CE289E"/>
    <w:rsid w:val="00CE298E"/>
    <w:rsid w:val="00CE2ABC"/>
    <w:rsid w:val="00CE2B66"/>
    <w:rsid w:val="00CE2FF1"/>
    <w:rsid w:val="00CE3124"/>
    <w:rsid w:val="00CE35C8"/>
    <w:rsid w:val="00CE3646"/>
    <w:rsid w:val="00CE36EC"/>
    <w:rsid w:val="00CE3739"/>
    <w:rsid w:val="00CE39BF"/>
    <w:rsid w:val="00CE3ADF"/>
    <w:rsid w:val="00CE3C7A"/>
    <w:rsid w:val="00CE3D71"/>
    <w:rsid w:val="00CE4410"/>
    <w:rsid w:val="00CE4AC9"/>
    <w:rsid w:val="00CE4AFA"/>
    <w:rsid w:val="00CE4DC7"/>
    <w:rsid w:val="00CE5F88"/>
    <w:rsid w:val="00CE6230"/>
    <w:rsid w:val="00CE62F7"/>
    <w:rsid w:val="00CE6329"/>
    <w:rsid w:val="00CE63AC"/>
    <w:rsid w:val="00CE649B"/>
    <w:rsid w:val="00CE6633"/>
    <w:rsid w:val="00CE67D5"/>
    <w:rsid w:val="00CE6873"/>
    <w:rsid w:val="00CE6A91"/>
    <w:rsid w:val="00CE6B74"/>
    <w:rsid w:val="00CE6C85"/>
    <w:rsid w:val="00CE6EA3"/>
    <w:rsid w:val="00CE7729"/>
    <w:rsid w:val="00CE7781"/>
    <w:rsid w:val="00CE7844"/>
    <w:rsid w:val="00CE7D83"/>
    <w:rsid w:val="00CE7F03"/>
    <w:rsid w:val="00CF00D7"/>
    <w:rsid w:val="00CF0277"/>
    <w:rsid w:val="00CF05FC"/>
    <w:rsid w:val="00CF09BA"/>
    <w:rsid w:val="00CF0CEF"/>
    <w:rsid w:val="00CF0F27"/>
    <w:rsid w:val="00CF1096"/>
    <w:rsid w:val="00CF1256"/>
    <w:rsid w:val="00CF1511"/>
    <w:rsid w:val="00CF16D8"/>
    <w:rsid w:val="00CF1769"/>
    <w:rsid w:val="00CF1C0E"/>
    <w:rsid w:val="00CF1DA7"/>
    <w:rsid w:val="00CF1F8B"/>
    <w:rsid w:val="00CF1FED"/>
    <w:rsid w:val="00CF2732"/>
    <w:rsid w:val="00CF29C1"/>
    <w:rsid w:val="00CF2BA8"/>
    <w:rsid w:val="00CF2ED3"/>
    <w:rsid w:val="00CF343F"/>
    <w:rsid w:val="00CF391E"/>
    <w:rsid w:val="00CF417A"/>
    <w:rsid w:val="00CF423E"/>
    <w:rsid w:val="00CF480C"/>
    <w:rsid w:val="00CF4CAE"/>
    <w:rsid w:val="00CF515B"/>
    <w:rsid w:val="00CF52F1"/>
    <w:rsid w:val="00CF5696"/>
    <w:rsid w:val="00CF5CBC"/>
    <w:rsid w:val="00CF6775"/>
    <w:rsid w:val="00CF69A5"/>
    <w:rsid w:val="00CF6AA0"/>
    <w:rsid w:val="00CF6ACF"/>
    <w:rsid w:val="00CF6C5F"/>
    <w:rsid w:val="00CF71B5"/>
    <w:rsid w:val="00CF71C1"/>
    <w:rsid w:val="00CF71F2"/>
    <w:rsid w:val="00CF720A"/>
    <w:rsid w:val="00CF72DE"/>
    <w:rsid w:val="00CF77F8"/>
    <w:rsid w:val="00CF7A57"/>
    <w:rsid w:val="00D006E2"/>
    <w:rsid w:val="00D0084F"/>
    <w:rsid w:val="00D00929"/>
    <w:rsid w:val="00D011C2"/>
    <w:rsid w:val="00D014EE"/>
    <w:rsid w:val="00D015E2"/>
    <w:rsid w:val="00D018FA"/>
    <w:rsid w:val="00D01A8A"/>
    <w:rsid w:val="00D01D9C"/>
    <w:rsid w:val="00D01E45"/>
    <w:rsid w:val="00D0200D"/>
    <w:rsid w:val="00D02382"/>
    <w:rsid w:val="00D0274D"/>
    <w:rsid w:val="00D029FC"/>
    <w:rsid w:val="00D02CA5"/>
    <w:rsid w:val="00D02FA9"/>
    <w:rsid w:val="00D02FBD"/>
    <w:rsid w:val="00D03006"/>
    <w:rsid w:val="00D0309C"/>
    <w:rsid w:val="00D0315D"/>
    <w:rsid w:val="00D0321D"/>
    <w:rsid w:val="00D03284"/>
    <w:rsid w:val="00D033CB"/>
    <w:rsid w:val="00D03740"/>
    <w:rsid w:val="00D037CA"/>
    <w:rsid w:val="00D039F7"/>
    <w:rsid w:val="00D03CB0"/>
    <w:rsid w:val="00D03D70"/>
    <w:rsid w:val="00D0423C"/>
    <w:rsid w:val="00D042B3"/>
    <w:rsid w:val="00D042C6"/>
    <w:rsid w:val="00D04434"/>
    <w:rsid w:val="00D046B9"/>
    <w:rsid w:val="00D04880"/>
    <w:rsid w:val="00D0490C"/>
    <w:rsid w:val="00D04A46"/>
    <w:rsid w:val="00D04B54"/>
    <w:rsid w:val="00D04CF9"/>
    <w:rsid w:val="00D05091"/>
    <w:rsid w:val="00D0552A"/>
    <w:rsid w:val="00D05630"/>
    <w:rsid w:val="00D059B1"/>
    <w:rsid w:val="00D05D78"/>
    <w:rsid w:val="00D05E69"/>
    <w:rsid w:val="00D061B8"/>
    <w:rsid w:val="00D064F2"/>
    <w:rsid w:val="00D064F3"/>
    <w:rsid w:val="00D0658A"/>
    <w:rsid w:val="00D06D6B"/>
    <w:rsid w:val="00D06E1B"/>
    <w:rsid w:val="00D071C8"/>
    <w:rsid w:val="00D07369"/>
    <w:rsid w:val="00D07468"/>
    <w:rsid w:val="00D0748C"/>
    <w:rsid w:val="00D074BD"/>
    <w:rsid w:val="00D074F9"/>
    <w:rsid w:val="00D075CD"/>
    <w:rsid w:val="00D079F3"/>
    <w:rsid w:val="00D07FFE"/>
    <w:rsid w:val="00D10020"/>
    <w:rsid w:val="00D10136"/>
    <w:rsid w:val="00D10259"/>
    <w:rsid w:val="00D102A9"/>
    <w:rsid w:val="00D10836"/>
    <w:rsid w:val="00D117E6"/>
    <w:rsid w:val="00D11FB0"/>
    <w:rsid w:val="00D12083"/>
    <w:rsid w:val="00D120F5"/>
    <w:rsid w:val="00D123F6"/>
    <w:rsid w:val="00D129F6"/>
    <w:rsid w:val="00D12D0E"/>
    <w:rsid w:val="00D12E39"/>
    <w:rsid w:val="00D136F9"/>
    <w:rsid w:val="00D14A43"/>
    <w:rsid w:val="00D14D15"/>
    <w:rsid w:val="00D14F0B"/>
    <w:rsid w:val="00D14F66"/>
    <w:rsid w:val="00D14FA6"/>
    <w:rsid w:val="00D151FD"/>
    <w:rsid w:val="00D152B0"/>
    <w:rsid w:val="00D153DF"/>
    <w:rsid w:val="00D154FD"/>
    <w:rsid w:val="00D15B46"/>
    <w:rsid w:val="00D15D5A"/>
    <w:rsid w:val="00D15E4B"/>
    <w:rsid w:val="00D16574"/>
    <w:rsid w:val="00D16957"/>
    <w:rsid w:val="00D16F6F"/>
    <w:rsid w:val="00D16FA4"/>
    <w:rsid w:val="00D16FE1"/>
    <w:rsid w:val="00D17233"/>
    <w:rsid w:val="00D1725E"/>
    <w:rsid w:val="00D1748A"/>
    <w:rsid w:val="00D17BB5"/>
    <w:rsid w:val="00D17C1B"/>
    <w:rsid w:val="00D17D3A"/>
    <w:rsid w:val="00D17E46"/>
    <w:rsid w:val="00D2021C"/>
    <w:rsid w:val="00D20680"/>
    <w:rsid w:val="00D2094B"/>
    <w:rsid w:val="00D209FA"/>
    <w:rsid w:val="00D21273"/>
    <w:rsid w:val="00D2134A"/>
    <w:rsid w:val="00D2149E"/>
    <w:rsid w:val="00D21594"/>
    <w:rsid w:val="00D215E6"/>
    <w:rsid w:val="00D2163A"/>
    <w:rsid w:val="00D2164A"/>
    <w:rsid w:val="00D219A1"/>
    <w:rsid w:val="00D21A05"/>
    <w:rsid w:val="00D21F52"/>
    <w:rsid w:val="00D224A3"/>
    <w:rsid w:val="00D2255F"/>
    <w:rsid w:val="00D22834"/>
    <w:rsid w:val="00D22F08"/>
    <w:rsid w:val="00D23026"/>
    <w:rsid w:val="00D230F0"/>
    <w:rsid w:val="00D23309"/>
    <w:rsid w:val="00D23438"/>
    <w:rsid w:val="00D23455"/>
    <w:rsid w:val="00D2371C"/>
    <w:rsid w:val="00D23CEC"/>
    <w:rsid w:val="00D23F3F"/>
    <w:rsid w:val="00D240F4"/>
    <w:rsid w:val="00D241D3"/>
    <w:rsid w:val="00D241E9"/>
    <w:rsid w:val="00D2486D"/>
    <w:rsid w:val="00D24981"/>
    <w:rsid w:val="00D250DB"/>
    <w:rsid w:val="00D2540D"/>
    <w:rsid w:val="00D2549A"/>
    <w:rsid w:val="00D25814"/>
    <w:rsid w:val="00D25A8F"/>
    <w:rsid w:val="00D25AC4"/>
    <w:rsid w:val="00D2603F"/>
    <w:rsid w:val="00D26900"/>
    <w:rsid w:val="00D26A2B"/>
    <w:rsid w:val="00D27065"/>
    <w:rsid w:val="00D27066"/>
    <w:rsid w:val="00D270B4"/>
    <w:rsid w:val="00D27329"/>
    <w:rsid w:val="00D277BD"/>
    <w:rsid w:val="00D27BB9"/>
    <w:rsid w:val="00D27E19"/>
    <w:rsid w:val="00D30EE5"/>
    <w:rsid w:val="00D3168B"/>
    <w:rsid w:val="00D316CB"/>
    <w:rsid w:val="00D31727"/>
    <w:rsid w:val="00D317CA"/>
    <w:rsid w:val="00D31951"/>
    <w:rsid w:val="00D3196C"/>
    <w:rsid w:val="00D31ADE"/>
    <w:rsid w:val="00D31B20"/>
    <w:rsid w:val="00D31BE7"/>
    <w:rsid w:val="00D320D0"/>
    <w:rsid w:val="00D32310"/>
    <w:rsid w:val="00D32405"/>
    <w:rsid w:val="00D3270D"/>
    <w:rsid w:val="00D32E71"/>
    <w:rsid w:val="00D33105"/>
    <w:rsid w:val="00D33B36"/>
    <w:rsid w:val="00D33C7F"/>
    <w:rsid w:val="00D33D11"/>
    <w:rsid w:val="00D34311"/>
    <w:rsid w:val="00D34507"/>
    <w:rsid w:val="00D34967"/>
    <w:rsid w:val="00D34AE7"/>
    <w:rsid w:val="00D34C32"/>
    <w:rsid w:val="00D35002"/>
    <w:rsid w:val="00D35088"/>
    <w:rsid w:val="00D35120"/>
    <w:rsid w:val="00D35292"/>
    <w:rsid w:val="00D352F4"/>
    <w:rsid w:val="00D35459"/>
    <w:rsid w:val="00D355E6"/>
    <w:rsid w:val="00D35A88"/>
    <w:rsid w:val="00D35C50"/>
    <w:rsid w:val="00D35D1C"/>
    <w:rsid w:val="00D3611B"/>
    <w:rsid w:val="00D36518"/>
    <w:rsid w:val="00D36843"/>
    <w:rsid w:val="00D36960"/>
    <w:rsid w:val="00D36A74"/>
    <w:rsid w:val="00D37060"/>
    <w:rsid w:val="00D370CE"/>
    <w:rsid w:val="00D37312"/>
    <w:rsid w:val="00D37482"/>
    <w:rsid w:val="00D379BF"/>
    <w:rsid w:val="00D379E9"/>
    <w:rsid w:val="00D40550"/>
    <w:rsid w:val="00D40980"/>
    <w:rsid w:val="00D40B8B"/>
    <w:rsid w:val="00D41064"/>
    <w:rsid w:val="00D4130C"/>
    <w:rsid w:val="00D414B6"/>
    <w:rsid w:val="00D41686"/>
    <w:rsid w:val="00D41707"/>
    <w:rsid w:val="00D41709"/>
    <w:rsid w:val="00D41DBC"/>
    <w:rsid w:val="00D41F69"/>
    <w:rsid w:val="00D4213C"/>
    <w:rsid w:val="00D423BB"/>
    <w:rsid w:val="00D423C5"/>
    <w:rsid w:val="00D42432"/>
    <w:rsid w:val="00D42AFC"/>
    <w:rsid w:val="00D42C36"/>
    <w:rsid w:val="00D43041"/>
    <w:rsid w:val="00D43064"/>
    <w:rsid w:val="00D434BB"/>
    <w:rsid w:val="00D4387A"/>
    <w:rsid w:val="00D43B0B"/>
    <w:rsid w:val="00D43DE8"/>
    <w:rsid w:val="00D441B3"/>
    <w:rsid w:val="00D44568"/>
    <w:rsid w:val="00D447EA"/>
    <w:rsid w:val="00D44A2B"/>
    <w:rsid w:val="00D44BEA"/>
    <w:rsid w:val="00D44DB1"/>
    <w:rsid w:val="00D45008"/>
    <w:rsid w:val="00D45265"/>
    <w:rsid w:val="00D452ED"/>
    <w:rsid w:val="00D4547C"/>
    <w:rsid w:val="00D45498"/>
    <w:rsid w:val="00D454DF"/>
    <w:rsid w:val="00D454E0"/>
    <w:rsid w:val="00D45551"/>
    <w:rsid w:val="00D45565"/>
    <w:rsid w:val="00D4556D"/>
    <w:rsid w:val="00D456E5"/>
    <w:rsid w:val="00D45945"/>
    <w:rsid w:val="00D45B15"/>
    <w:rsid w:val="00D45E11"/>
    <w:rsid w:val="00D45E3B"/>
    <w:rsid w:val="00D45F49"/>
    <w:rsid w:val="00D4634D"/>
    <w:rsid w:val="00D46536"/>
    <w:rsid w:val="00D467B8"/>
    <w:rsid w:val="00D46D34"/>
    <w:rsid w:val="00D472C4"/>
    <w:rsid w:val="00D474AB"/>
    <w:rsid w:val="00D474DB"/>
    <w:rsid w:val="00D477C9"/>
    <w:rsid w:val="00D47884"/>
    <w:rsid w:val="00D47BED"/>
    <w:rsid w:val="00D500CF"/>
    <w:rsid w:val="00D50206"/>
    <w:rsid w:val="00D504BE"/>
    <w:rsid w:val="00D507C8"/>
    <w:rsid w:val="00D51619"/>
    <w:rsid w:val="00D5168A"/>
    <w:rsid w:val="00D51BDE"/>
    <w:rsid w:val="00D525CE"/>
    <w:rsid w:val="00D52744"/>
    <w:rsid w:val="00D52D82"/>
    <w:rsid w:val="00D53208"/>
    <w:rsid w:val="00D53B64"/>
    <w:rsid w:val="00D54027"/>
    <w:rsid w:val="00D5422D"/>
    <w:rsid w:val="00D54837"/>
    <w:rsid w:val="00D54881"/>
    <w:rsid w:val="00D549D8"/>
    <w:rsid w:val="00D5504E"/>
    <w:rsid w:val="00D550EB"/>
    <w:rsid w:val="00D551E0"/>
    <w:rsid w:val="00D552C8"/>
    <w:rsid w:val="00D55396"/>
    <w:rsid w:val="00D555BB"/>
    <w:rsid w:val="00D55632"/>
    <w:rsid w:val="00D5568E"/>
    <w:rsid w:val="00D55C3F"/>
    <w:rsid w:val="00D55D8F"/>
    <w:rsid w:val="00D560BD"/>
    <w:rsid w:val="00D5623F"/>
    <w:rsid w:val="00D5677D"/>
    <w:rsid w:val="00D56EE6"/>
    <w:rsid w:val="00D57227"/>
    <w:rsid w:val="00D57A3F"/>
    <w:rsid w:val="00D57C4A"/>
    <w:rsid w:val="00D57C79"/>
    <w:rsid w:val="00D57D04"/>
    <w:rsid w:val="00D57F23"/>
    <w:rsid w:val="00D60622"/>
    <w:rsid w:val="00D610D3"/>
    <w:rsid w:val="00D619AD"/>
    <w:rsid w:val="00D61D3E"/>
    <w:rsid w:val="00D61EC9"/>
    <w:rsid w:val="00D621C8"/>
    <w:rsid w:val="00D621DE"/>
    <w:rsid w:val="00D62207"/>
    <w:rsid w:val="00D62241"/>
    <w:rsid w:val="00D624AD"/>
    <w:rsid w:val="00D627F2"/>
    <w:rsid w:val="00D6280F"/>
    <w:rsid w:val="00D62B69"/>
    <w:rsid w:val="00D62CEF"/>
    <w:rsid w:val="00D62F46"/>
    <w:rsid w:val="00D630A3"/>
    <w:rsid w:val="00D63314"/>
    <w:rsid w:val="00D63419"/>
    <w:rsid w:val="00D63432"/>
    <w:rsid w:val="00D638EC"/>
    <w:rsid w:val="00D64269"/>
    <w:rsid w:val="00D6433F"/>
    <w:rsid w:val="00D648D3"/>
    <w:rsid w:val="00D64B8B"/>
    <w:rsid w:val="00D64CC4"/>
    <w:rsid w:val="00D64CD4"/>
    <w:rsid w:val="00D64ECC"/>
    <w:rsid w:val="00D652DF"/>
    <w:rsid w:val="00D652F5"/>
    <w:rsid w:val="00D655D3"/>
    <w:rsid w:val="00D65B5D"/>
    <w:rsid w:val="00D65D9A"/>
    <w:rsid w:val="00D66001"/>
    <w:rsid w:val="00D66170"/>
    <w:rsid w:val="00D664F3"/>
    <w:rsid w:val="00D66635"/>
    <w:rsid w:val="00D666C4"/>
    <w:rsid w:val="00D667C7"/>
    <w:rsid w:val="00D6683A"/>
    <w:rsid w:val="00D668DB"/>
    <w:rsid w:val="00D66AF8"/>
    <w:rsid w:val="00D66BBD"/>
    <w:rsid w:val="00D670A4"/>
    <w:rsid w:val="00D67421"/>
    <w:rsid w:val="00D67785"/>
    <w:rsid w:val="00D679ED"/>
    <w:rsid w:val="00D67B27"/>
    <w:rsid w:val="00D7004E"/>
    <w:rsid w:val="00D70640"/>
    <w:rsid w:val="00D7066C"/>
    <w:rsid w:val="00D70A8E"/>
    <w:rsid w:val="00D70C79"/>
    <w:rsid w:val="00D71043"/>
    <w:rsid w:val="00D71115"/>
    <w:rsid w:val="00D71261"/>
    <w:rsid w:val="00D71554"/>
    <w:rsid w:val="00D71B44"/>
    <w:rsid w:val="00D71D0C"/>
    <w:rsid w:val="00D71F2D"/>
    <w:rsid w:val="00D71FC5"/>
    <w:rsid w:val="00D72169"/>
    <w:rsid w:val="00D72458"/>
    <w:rsid w:val="00D72805"/>
    <w:rsid w:val="00D72883"/>
    <w:rsid w:val="00D72895"/>
    <w:rsid w:val="00D728A2"/>
    <w:rsid w:val="00D72D22"/>
    <w:rsid w:val="00D73212"/>
    <w:rsid w:val="00D735F0"/>
    <w:rsid w:val="00D73668"/>
    <w:rsid w:val="00D73926"/>
    <w:rsid w:val="00D73A28"/>
    <w:rsid w:val="00D73CFD"/>
    <w:rsid w:val="00D7460D"/>
    <w:rsid w:val="00D7461C"/>
    <w:rsid w:val="00D74836"/>
    <w:rsid w:val="00D74FD2"/>
    <w:rsid w:val="00D7503B"/>
    <w:rsid w:val="00D754C8"/>
    <w:rsid w:val="00D75B31"/>
    <w:rsid w:val="00D75D7E"/>
    <w:rsid w:val="00D763F0"/>
    <w:rsid w:val="00D7658C"/>
    <w:rsid w:val="00D76E0B"/>
    <w:rsid w:val="00D76FED"/>
    <w:rsid w:val="00D771C5"/>
    <w:rsid w:val="00D77824"/>
    <w:rsid w:val="00D779B2"/>
    <w:rsid w:val="00D8028A"/>
    <w:rsid w:val="00D802E4"/>
    <w:rsid w:val="00D807C1"/>
    <w:rsid w:val="00D80AD1"/>
    <w:rsid w:val="00D80D75"/>
    <w:rsid w:val="00D80DAA"/>
    <w:rsid w:val="00D80E68"/>
    <w:rsid w:val="00D80F98"/>
    <w:rsid w:val="00D81446"/>
    <w:rsid w:val="00D816EB"/>
    <w:rsid w:val="00D816EE"/>
    <w:rsid w:val="00D81944"/>
    <w:rsid w:val="00D819CC"/>
    <w:rsid w:val="00D81C33"/>
    <w:rsid w:val="00D824A7"/>
    <w:rsid w:val="00D824D0"/>
    <w:rsid w:val="00D82618"/>
    <w:rsid w:val="00D8279E"/>
    <w:rsid w:val="00D82DFA"/>
    <w:rsid w:val="00D82E32"/>
    <w:rsid w:val="00D8344B"/>
    <w:rsid w:val="00D83529"/>
    <w:rsid w:val="00D83534"/>
    <w:rsid w:val="00D836B3"/>
    <w:rsid w:val="00D83735"/>
    <w:rsid w:val="00D8385E"/>
    <w:rsid w:val="00D839F9"/>
    <w:rsid w:val="00D83CFB"/>
    <w:rsid w:val="00D841C5"/>
    <w:rsid w:val="00D8475B"/>
    <w:rsid w:val="00D848EC"/>
    <w:rsid w:val="00D84C9F"/>
    <w:rsid w:val="00D85684"/>
    <w:rsid w:val="00D85B18"/>
    <w:rsid w:val="00D85BF0"/>
    <w:rsid w:val="00D86540"/>
    <w:rsid w:val="00D86BEE"/>
    <w:rsid w:val="00D86C13"/>
    <w:rsid w:val="00D86CAB"/>
    <w:rsid w:val="00D8732A"/>
    <w:rsid w:val="00D8782A"/>
    <w:rsid w:val="00D878DE"/>
    <w:rsid w:val="00D87AE0"/>
    <w:rsid w:val="00D87B03"/>
    <w:rsid w:val="00D87CCE"/>
    <w:rsid w:val="00D90398"/>
    <w:rsid w:val="00D90466"/>
    <w:rsid w:val="00D90502"/>
    <w:rsid w:val="00D90617"/>
    <w:rsid w:val="00D90676"/>
    <w:rsid w:val="00D907C8"/>
    <w:rsid w:val="00D909BE"/>
    <w:rsid w:val="00D90AFF"/>
    <w:rsid w:val="00D911E1"/>
    <w:rsid w:val="00D913A5"/>
    <w:rsid w:val="00D91695"/>
    <w:rsid w:val="00D916B9"/>
    <w:rsid w:val="00D92320"/>
    <w:rsid w:val="00D925A5"/>
    <w:rsid w:val="00D9277A"/>
    <w:rsid w:val="00D92BAC"/>
    <w:rsid w:val="00D92D05"/>
    <w:rsid w:val="00D92D48"/>
    <w:rsid w:val="00D93060"/>
    <w:rsid w:val="00D93355"/>
    <w:rsid w:val="00D93A78"/>
    <w:rsid w:val="00D93BDC"/>
    <w:rsid w:val="00D93BF8"/>
    <w:rsid w:val="00D94140"/>
    <w:rsid w:val="00D94217"/>
    <w:rsid w:val="00D947C4"/>
    <w:rsid w:val="00D95019"/>
    <w:rsid w:val="00D958D0"/>
    <w:rsid w:val="00D95BD2"/>
    <w:rsid w:val="00D9601C"/>
    <w:rsid w:val="00D96427"/>
    <w:rsid w:val="00D964C5"/>
    <w:rsid w:val="00D97062"/>
    <w:rsid w:val="00D970C1"/>
    <w:rsid w:val="00D9742A"/>
    <w:rsid w:val="00D975DA"/>
    <w:rsid w:val="00D97FD7"/>
    <w:rsid w:val="00DA0631"/>
    <w:rsid w:val="00DA063A"/>
    <w:rsid w:val="00DA070E"/>
    <w:rsid w:val="00DA0A70"/>
    <w:rsid w:val="00DA0DB7"/>
    <w:rsid w:val="00DA107F"/>
    <w:rsid w:val="00DA152B"/>
    <w:rsid w:val="00DA22B1"/>
    <w:rsid w:val="00DA2702"/>
    <w:rsid w:val="00DA2AB8"/>
    <w:rsid w:val="00DA2E8A"/>
    <w:rsid w:val="00DA320D"/>
    <w:rsid w:val="00DA3239"/>
    <w:rsid w:val="00DA327B"/>
    <w:rsid w:val="00DA3379"/>
    <w:rsid w:val="00DA38C4"/>
    <w:rsid w:val="00DA39F1"/>
    <w:rsid w:val="00DA3DCE"/>
    <w:rsid w:val="00DA3E03"/>
    <w:rsid w:val="00DA4186"/>
    <w:rsid w:val="00DA41D8"/>
    <w:rsid w:val="00DA4476"/>
    <w:rsid w:val="00DA47AA"/>
    <w:rsid w:val="00DA4BF6"/>
    <w:rsid w:val="00DA4E3C"/>
    <w:rsid w:val="00DA5107"/>
    <w:rsid w:val="00DA5369"/>
    <w:rsid w:val="00DA571F"/>
    <w:rsid w:val="00DA57ED"/>
    <w:rsid w:val="00DA5888"/>
    <w:rsid w:val="00DA59FD"/>
    <w:rsid w:val="00DA5AF1"/>
    <w:rsid w:val="00DA5CBB"/>
    <w:rsid w:val="00DA5F5E"/>
    <w:rsid w:val="00DA61B7"/>
    <w:rsid w:val="00DA62DC"/>
    <w:rsid w:val="00DA6777"/>
    <w:rsid w:val="00DA6D37"/>
    <w:rsid w:val="00DA751E"/>
    <w:rsid w:val="00DA7772"/>
    <w:rsid w:val="00DA7794"/>
    <w:rsid w:val="00DA7ACA"/>
    <w:rsid w:val="00DA7F15"/>
    <w:rsid w:val="00DB0197"/>
    <w:rsid w:val="00DB024C"/>
    <w:rsid w:val="00DB0468"/>
    <w:rsid w:val="00DB04AA"/>
    <w:rsid w:val="00DB0760"/>
    <w:rsid w:val="00DB104B"/>
    <w:rsid w:val="00DB10FE"/>
    <w:rsid w:val="00DB1304"/>
    <w:rsid w:val="00DB14BF"/>
    <w:rsid w:val="00DB15F1"/>
    <w:rsid w:val="00DB1718"/>
    <w:rsid w:val="00DB1832"/>
    <w:rsid w:val="00DB187B"/>
    <w:rsid w:val="00DB1B6B"/>
    <w:rsid w:val="00DB1C10"/>
    <w:rsid w:val="00DB2022"/>
    <w:rsid w:val="00DB2065"/>
    <w:rsid w:val="00DB20CB"/>
    <w:rsid w:val="00DB2593"/>
    <w:rsid w:val="00DB25AB"/>
    <w:rsid w:val="00DB27FA"/>
    <w:rsid w:val="00DB2AF0"/>
    <w:rsid w:val="00DB2E5B"/>
    <w:rsid w:val="00DB2EC4"/>
    <w:rsid w:val="00DB356A"/>
    <w:rsid w:val="00DB36BC"/>
    <w:rsid w:val="00DB379A"/>
    <w:rsid w:val="00DB3C2A"/>
    <w:rsid w:val="00DB3DEE"/>
    <w:rsid w:val="00DB3E1E"/>
    <w:rsid w:val="00DB3E51"/>
    <w:rsid w:val="00DB42DF"/>
    <w:rsid w:val="00DB43F7"/>
    <w:rsid w:val="00DB4400"/>
    <w:rsid w:val="00DB465D"/>
    <w:rsid w:val="00DB46ED"/>
    <w:rsid w:val="00DB4F4D"/>
    <w:rsid w:val="00DB52FE"/>
    <w:rsid w:val="00DB580A"/>
    <w:rsid w:val="00DB58F4"/>
    <w:rsid w:val="00DB5974"/>
    <w:rsid w:val="00DB5D36"/>
    <w:rsid w:val="00DB6A66"/>
    <w:rsid w:val="00DB6C61"/>
    <w:rsid w:val="00DB6E76"/>
    <w:rsid w:val="00DB6FDC"/>
    <w:rsid w:val="00DB7252"/>
    <w:rsid w:val="00DB7468"/>
    <w:rsid w:val="00DB769C"/>
    <w:rsid w:val="00DB7B3C"/>
    <w:rsid w:val="00DC00C7"/>
    <w:rsid w:val="00DC04CE"/>
    <w:rsid w:val="00DC0941"/>
    <w:rsid w:val="00DC0C00"/>
    <w:rsid w:val="00DC0C87"/>
    <w:rsid w:val="00DC0E99"/>
    <w:rsid w:val="00DC1094"/>
    <w:rsid w:val="00DC1243"/>
    <w:rsid w:val="00DC14BC"/>
    <w:rsid w:val="00DC1C2C"/>
    <w:rsid w:val="00DC1E14"/>
    <w:rsid w:val="00DC2207"/>
    <w:rsid w:val="00DC25DA"/>
    <w:rsid w:val="00DC283D"/>
    <w:rsid w:val="00DC2C0E"/>
    <w:rsid w:val="00DC2C4B"/>
    <w:rsid w:val="00DC2D58"/>
    <w:rsid w:val="00DC34B7"/>
    <w:rsid w:val="00DC3664"/>
    <w:rsid w:val="00DC3C6A"/>
    <w:rsid w:val="00DC3F53"/>
    <w:rsid w:val="00DC463B"/>
    <w:rsid w:val="00DC46B2"/>
    <w:rsid w:val="00DC489F"/>
    <w:rsid w:val="00DC4B2D"/>
    <w:rsid w:val="00DC4BA8"/>
    <w:rsid w:val="00DC4C29"/>
    <w:rsid w:val="00DC550E"/>
    <w:rsid w:val="00DC566A"/>
    <w:rsid w:val="00DC573A"/>
    <w:rsid w:val="00DC5756"/>
    <w:rsid w:val="00DC5927"/>
    <w:rsid w:val="00DC5D3C"/>
    <w:rsid w:val="00DC62C9"/>
    <w:rsid w:val="00DC67FF"/>
    <w:rsid w:val="00DC6B71"/>
    <w:rsid w:val="00DC6BDB"/>
    <w:rsid w:val="00DC721C"/>
    <w:rsid w:val="00DC7469"/>
    <w:rsid w:val="00DC7670"/>
    <w:rsid w:val="00DC7BFA"/>
    <w:rsid w:val="00DC7DB6"/>
    <w:rsid w:val="00DD0406"/>
    <w:rsid w:val="00DD067D"/>
    <w:rsid w:val="00DD0935"/>
    <w:rsid w:val="00DD0978"/>
    <w:rsid w:val="00DD0A0E"/>
    <w:rsid w:val="00DD0A64"/>
    <w:rsid w:val="00DD0E53"/>
    <w:rsid w:val="00DD14E3"/>
    <w:rsid w:val="00DD16BA"/>
    <w:rsid w:val="00DD17BD"/>
    <w:rsid w:val="00DD1BBD"/>
    <w:rsid w:val="00DD1C1B"/>
    <w:rsid w:val="00DD1EF2"/>
    <w:rsid w:val="00DD1F85"/>
    <w:rsid w:val="00DD1FBA"/>
    <w:rsid w:val="00DD2112"/>
    <w:rsid w:val="00DD21F5"/>
    <w:rsid w:val="00DD2246"/>
    <w:rsid w:val="00DD2461"/>
    <w:rsid w:val="00DD256A"/>
    <w:rsid w:val="00DD265B"/>
    <w:rsid w:val="00DD2982"/>
    <w:rsid w:val="00DD31C3"/>
    <w:rsid w:val="00DD33CE"/>
    <w:rsid w:val="00DD342A"/>
    <w:rsid w:val="00DD3600"/>
    <w:rsid w:val="00DD3C4F"/>
    <w:rsid w:val="00DD3D2D"/>
    <w:rsid w:val="00DD40A1"/>
    <w:rsid w:val="00DD428F"/>
    <w:rsid w:val="00DD43E5"/>
    <w:rsid w:val="00DD4511"/>
    <w:rsid w:val="00DD48B3"/>
    <w:rsid w:val="00DD4BA2"/>
    <w:rsid w:val="00DD4C8A"/>
    <w:rsid w:val="00DD50C7"/>
    <w:rsid w:val="00DD5386"/>
    <w:rsid w:val="00DD552B"/>
    <w:rsid w:val="00DD57BC"/>
    <w:rsid w:val="00DD5D07"/>
    <w:rsid w:val="00DD5EC3"/>
    <w:rsid w:val="00DD5F10"/>
    <w:rsid w:val="00DD5F31"/>
    <w:rsid w:val="00DD6268"/>
    <w:rsid w:val="00DD64D4"/>
    <w:rsid w:val="00DD66C9"/>
    <w:rsid w:val="00DD6AE5"/>
    <w:rsid w:val="00DD6C7B"/>
    <w:rsid w:val="00DD6D71"/>
    <w:rsid w:val="00DD758A"/>
    <w:rsid w:val="00DD75D3"/>
    <w:rsid w:val="00DD775A"/>
    <w:rsid w:val="00DD7B16"/>
    <w:rsid w:val="00DE001B"/>
    <w:rsid w:val="00DE00B5"/>
    <w:rsid w:val="00DE05D7"/>
    <w:rsid w:val="00DE0B0F"/>
    <w:rsid w:val="00DE0C73"/>
    <w:rsid w:val="00DE0D07"/>
    <w:rsid w:val="00DE0E01"/>
    <w:rsid w:val="00DE14D3"/>
    <w:rsid w:val="00DE2256"/>
    <w:rsid w:val="00DE2732"/>
    <w:rsid w:val="00DE2B0A"/>
    <w:rsid w:val="00DE2B12"/>
    <w:rsid w:val="00DE2B50"/>
    <w:rsid w:val="00DE2C87"/>
    <w:rsid w:val="00DE2CD1"/>
    <w:rsid w:val="00DE4103"/>
    <w:rsid w:val="00DE436F"/>
    <w:rsid w:val="00DE4978"/>
    <w:rsid w:val="00DE4EE5"/>
    <w:rsid w:val="00DE4F25"/>
    <w:rsid w:val="00DE52C6"/>
    <w:rsid w:val="00DE5518"/>
    <w:rsid w:val="00DE55E2"/>
    <w:rsid w:val="00DE5BC9"/>
    <w:rsid w:val="00DE5F53"/>
    <w:rsid w:val="00DE635F"/>
    <w:rsid w:val="00DE68B4"/>
    <w:rsid w:val="00DE6BB2"/>
    <w:rsid w:val="00DE6E0F"/>
    <w:rsid w:val="00DE6F9A"/>
    <w:rsid w:val="00DE7159"/>
    <w:rsid w:val="00DE71E5"/>
    <w:rsid w:val="00DE7D15"/>
    <w:rsid w:val="00DE7F94"/>
    <w:rsid w:val="00DF0022"/>
    <w:rsid w:val="00DF0395"/>
    <w:rsid w:val="00DF0458"/>
    <w:rsid w:val="00DF0819"/>
    <w:rsid w:val="00DF0966"/>
    <w:rsid w:val="00DF0AF8"/>
    <w:rsid w:val="00DF0F14"/>
    <w:rsid w:val="00DF1465"/>
    <w:rsid w:val="00DF1BD2"/>
    <w:rsid w:val="00DF1E78"/>
    <w:rsid w:val="00DF23E2"/>
    <w:rsid w:val="00DF258A"/>
    <w:rsid w:val="00DF25CF"/>
    <w:rsid w:val="00DF260D"/>
    <w:rsid w:val="00DF2774"/>
    <w:rsid w:val="00DF29F9"/>
    <w:rsid w:val="00DF2F53"/>
    <w:rsid w:val="00DF30B6"/>
    <w:rsid w:val="00DF3345"/>
    <w:rsid w:val="00DF3386"/>
    <w:rsid w:val="00DF37F5"/>
    <w:rsid w:val="00DF3AFA"/>
    <w:rsid w:val="00DF3B5B"/>
    <w:rsid w:val="00DF3E9A"/>
    <w:rsid w:val="00DF3F4E"/>
    <w:rsid w:val="00DF47F2"/>
    <w:rsid w:val="00DF49FA"/>
    <w:rsid w:val="00DF519A"/>
    <w:rsid w:val="00DF5725"/>
    <w:rsid w:val="00DF5A39"/>
    <w:rsid w:val="00DF60D7"/>
    <w:rsid w:val="00DF6ACF"/>
    <w:rsid w:val="00DF6C92"/>
    <w:rsid w:val="00DF729B"/>
    <w:rsid w:val="00DF74A3"/>
    <w:rsid w:val="00DF7709"/>
    <w:rsid w:val="00DF77B9"/>
    <w:rsid w:val="00DF7BDA"/>
    <w:rsid w:val="00DF7CA9"/>
    <w:rsid w:val="00E0063D"/>
    <w:rsid w:val="00E00893"/>
    <w:rsid w:val="00E00F24"/>
    <w:rsid w:val="00E00FA6"/>
    <w:rsid w:val="00E013DC"/>
    <w:rsid w:val="00E014E8"/>
    <w:rsid w:val="00E016DE"/>
    <w:rsid w:val="00E01A45"/>
    <w:rsid w:val="00E01FB7"/>
    <w:rsid w:val="00E0223C"/>
    <w:rsid w:val="00E02479"/>
    <w:rsid w:val="00E02888"/>
    <w:rsid w:val="00E028AE"/>
    <w:rsid w:val="00E02A2D"/>
    <w:rsid w:val="00E02B55"/>
    <w:rsid w:val="00E02CCB"/>
    <w:rsid w:val="00E02F5A"/>
    <w:rsid w:val="00E034E0"/>
    <w:rsid w:val="00E03600"/>
    <w:rsid w:val="00E03787"/>
    <w:rsid w:val="00E03CA5"/>
    <w:rsid w:val="00E04225"/>
    <w:rsid w:val="00E04604"/>
    <w:rsid w:val="00E04B01"/>
    <w:rsid w:val="00E04C49"/>
    <w:rsid w:val="00E04E75"/>
    <w:rsid w:val="00E04FFD"/>
    <w:rsid w:val="00E0574B"/>
    <w:rsid w:val="00E05A0D"/>
    <w:rsid w:val="00E05B44"/>
    <w:rsid w:val="00E05FCC"/>
    <w:rsid w:val="00E0697A"/>
    <w:rsid w:val="00E06A5E"/>
    <w:rsid w:val="00E06E65"/>
    <w:rsid w:val="00E06E98"/>
    <w:rsid w:val="00E06F6D"/>
    <w:rsid w:val="00E07057"/>
    <w:rsid w:val="00E070A5"/>
    <w:rsid w:val="00E07402"/>
    <w:rsid w:val="00E075EB"/>
    <w:rsid w:val="00E07614"/>
    <w:rsid w:val="00E07995"/>
    <w:rsid w:val="00E07D17"/>
    <w:rsid w:val="00E07F17"/>
    <w:rsid w:val="00E100CA"/>
    <w:rsid w:val="00E101E4"/>
    <w:rsid w:val="00E10476"/>
    <w:rsid w:val="00E10A7A"/>
    <w:rsid w:val="00E1117D"/>
    <w:rsid w:val="00E118A2"/>
    <w:rsid w:val="00E11A77"/>
    <w:rsid w:val="00E12112"/>
    <w:rsid w:val="00E1264D"/>
    <w:rsid w:val="00E127D2"/>
    <w:rsid w:val="00E12A18"/>
    <w:rsid w:val="00E12B9F"/>
    <w:rsid w:val="00E13011"/>
    <w:rsid w:val="00E131BA"/>
    <w:rsid w:val="00E1324E"/>
    <w:rsid w:val="00E1329F"/>
    <w:rsid w:val="00E13652"/>
    <w:rsid w:val="00E136B8"/>
    <w:rsid w:val="00E138CE"/>
    <w:rsid w:val="00E13C96"/>
    <w:rsid w:val="00E13EEC"/>
    <w:rsid w:val="00E14079"/>
    <w:rsid w:val="00E143B4"/>
    <w:rsid w:val="00E14444"/>
    <w:rsid w:val="00E14DF2"/>
    <w:rsid w:val="00E151A8"/>
    <w:rsid w:val="00E153AD"/>
    <w:rsid w:val="00E1547C"/>
    <w:rsid w:val="00E15DBE"/>
    <w:rsid w:val="00E164F9"/>
    <w:rsid w:val="00E16792"/>
    <w:rsid w:val="00E16A2A"/>
    <w:rsid w:val="00E16AE6"/>
    <w:rsid w:val="00E16BDE"/>
    <w:rsid w:val="00E1724D"/>
    <w:rsid w:val="00E172BD"/>
    <w:rsid w:val="00E17366"/>
    <w:rsid w:val="00E17719"/>
    <w:rsid w:val="00E17A17"/>
    <w:rsid w:val="00E17A54"/>
    <w:rsid w:val="00E17B9A"/>
    <w:rsid w:val="00E17E84"/>
    <w:rsid w:val="00E17FCF"/>
    <w:rsid w:val="00E20054"/>
    <w:rsid w:val="00E20203"/>
    <w:rsid w:val="00E202DA"/>
    <w:rsid w:val="00E20674"/>
    <w:rsid w:val="00E20EA4"/>
    <w:rsid w:val="00E21358"/>
    <w:rsid w:val="00E21815"/>
    <w:rsid w:val="00E21898"/>
    <w:rsid w:val="00E21A6B"/>
    <w:rsid w:val="00E21B5A"/>
    <w:rsid w:val="00E22148"/>
    <w:rsid w:val="00E22234"/>
    <w:rsid w:val="00E22A70"/>
    <w:rsid w:val="00E22ABE"/>
    <w:rsid w:val="00E23D47"/>
    <w:rsid w:val="00E24C0B"/>
    <w:rsid w:val="00E24C0E"/>
    <w:rsid w:val="00E24FD5"/>
    <w:rsid w:val="00E25258"/>
    <w:rsid w:val="00E255AB"/>
    <w:rsid w:val="00E2579C"/>
    <w:rsid w:val="00E25DA2"/>
    <w:rsid w:val="00E25DF6"/>
    <w:rsid w:val="00E25F28"/>
    <w:rsid w:val="00E25FB1"/>
    <w:rsid w:val="00E2607C"/>
    <w:rsid w:val="00E26091"/>
    <w:rsid w:val="00E26874"/>
    <w:rsid w:val="00E26B08"/>
    <w:rsid w:val="00E26BC7"/>
    <w:rsid w:val="00E26BCA"/>
    <w:rsid w:val="00E27012"/>
    <w:rsid w:val="00E27278"/>
    <w:rsid w:val="00E27657"/>
    <w:rsid w:val="00E276A1"/>
    <w:rsid w:val="00E278D4"/>
    <w:rsid w:val="00E27A9A"/>
    <w:rsid w:val="00E27FE6"/>
    <w:rsid w:val="00E301FA"/>
    <w:rsid w:val="00E305F3"/>
    <w:rsid w:val="00E31386"/>
    <w:rsid w:val="00E31408"/>
    <w:rsid w:val="00E3155D"/>
    <w:rsid w:val="00E31D5F"/>
    <w:rsid w:val="00E31FA9"/>
    <w:rsid w:val="00E3278E"/>
    <w:rsid w:val="00E3287E"/>
    <w:rsid w:val="00E328FB"/>
    <w:rsid w:val="00E32963"/>
    <w:rsid w:val="00E32CCD"/>
    <w:rsid w:val="00E32DD4"/>
    <w:rsid w:val="00E33106"/>
    <w:rsid w:val="00E3358B"/>
    <w:rsid w:val="00E336D1"/>
    <w:rsid w:val="00E33C21"/>
    <w:rsid w:val="00E33C47"/>
    <w:rsid w:val="00E33C92"/>
    <w:rsid w:val="00E33D0C"/>
    <w:rsid w:val="00E34352"/>
    <w:rsid w:val="00E34C44"/>
    <w:rsid w:val="00E34EC2"/>
    <w:rsid w:val="00E35014"/>
    <w:rsid w:val="00E352DA"/>
    <w:rsid w:val="00E3566E"/>
    <w:rsid w:val="00E35B82"/>
    <w:rsid w:val="00E35F68"/>
    <w:rsid w:val="00E36088"/>
    <w:rsid w:val="00E36B0F"/>
    <w:rsid w:val="00E36D96"/>
    <w:rsid w:val="00E379B0"/>
    <w:rsid w:val="00E37B12"/>
    <w:rsid w:val="00E404F4"/>
    <w:rsid w:val="00E40771"/>
    <w:rsid w:val="00E407FF"/>
    <w:rsid w:val="00E40D16"/>
    <w:rsid w:val="00E40DA2"/>
    <w:rsid w:val="00E40DE9"/>
    <w:rsid w:val="00E4128D"/>
    <w:rsid w:val="00E42072"/>
    <w:rsid w:val="00E42333"/>
    <w:rsid w:val="00E427F9"/>
    <w:rsid w:val="00E42AC3"/>
    <w:rsid w:val="00E42AC9"/>
    <w:rsid w:val="00E42E4D"/>
    <w:rsid w:val="00E4333A"/>
    <w:rsid w:val="00E43390"/>
    <w:rsid w:val="00E433FE"/>
    <w:rsid w:val="00E434C7"/>
    <w:rsid w:val="00E435EA"/>
    <w:rsid w:val="00E43686"/>
    <w:rsid w:val="00E4392E"/>
    <w:rsid w:val="00E445CF"/>
    <w:rsid w:val="00E44804"/>
    <w:rsid w:val="00E44847"/>
    <w:rsid w:val="00E449C4"/>
    <w:rsid w:val="00E44ABA"/>
    <w:rsid w:val="00E44B85"/>
    <w:rsid w:val="00E44D0F"/>
    <w:rsid w:val="00E45063"/>
    <w:rsid w:val="00E45751"/>
    <w:rsid w:val="00E457D7"/>
    <w:rsid w:val="00E4619B"/>
    <w:rsid w:val="00E464E1"/>
    <w:rsid w:val="00E46A29"/>
    <w:rsid w:val="00E46D1C"/>
    <w:rsid w:val="00E46E08"/>
    <w:rsid w:val="00E471A3"/>
    <w:rsid w:val="00E4762E"/>
    <w:rsid w:val="00E479AD"/>
    <w:rsid w:val="00E47B21"/>
    <w:rsid w:val="00E47C9D"/>
    <w:rsid w:val="00E47F58"/>
    <w:rsid w:val="00E500DF"/>
    <w:rsid w:val="00E5077D"/>
    <w:rsid w:val="00E5092D"/>
    <w:rsid w:val="00E50930"/>
    <w:rsid w:val="00E50A11"/>
    <w:rsid w:val="00E50F4F"/>
    <w:rsid w:val="00E5101B"/>
    <w:rsid w:val="00E513FA"/>
    <w:rsid w:val="00E517DB"/>
    <w:rsid w:val="00E51A2B"/>
    <w:rsid w:val="00E51B3E"/>
    <w:rsid w:val="00E51EA5"/>
    <w:rsid w:val="00E52549"/>
    <w:rsid w:val="00E526D5"/>
    <w:rsid w:val="00E52A20"/>
    <w:rsid w:val="00E52E38"/>
    <w:rsid w:val="00E532F5"/>
    <w:rsid w:val="00E5367E"/>
    <w:rsid w:val="00E5385B"/>
    <w:rsid w:val="00E5467D"/>
    <w:rsid w:val="00E546BE"/>
    <w:rsid w:val="00E5484F"/>
    <w:rsid w:val="00E548AE"/>
    <w:rsid w:val="00E55092"/>
    <w:rsid w:val="00E551B4"/>
    <w:rsid w:val="00E5529F"/>
    <w:rsid w:val="00E55661"/>
    <w:rsid w:val="00E55B38"/>
    <w:rsid w:val="00E565F2"/>
    <w:rsid w:val="00E56ED3"/>
    <w:rsid w:val="00E56FE9"/>
    <w:rsid w:val="00E5742B"/>
    <w:rsid w:val="00E57854"/>
    <w:rsid w:val="00E57914"/>
    <w:rsid w:val="00E57C4B"/>
    <w:rsid w:val="00E57C6D"/>
    <w:rsid w:val="00E57F98"/>
    <w:rsid w:val="00E57FC3"/>
    <w:rsid w:val="00E60210"/>
    <w:rsid w:val="00E60216"/>
    <w:rsid w:val="00E602C5"/>
    <w:rsid w:val="00E605D3"/>
    <w:rsid w:val="00E60BBC"/>
    <w:rsid w:val="00E60E5D"/>
    <w:rsid w:val="00E6125F"/>
    <w:rsid w:val="00E61775"/>
    <w:rsid w:val="00E61867"/>
    <w:rsid w:val="00E61AD0"/>
    <w:rsid w:val="00E6234F"/>
    <w:rsid w:val="00E62612"/>
    <w:rsid w:val="00E628E3"/>
    <w:rsid w:val="00E628F1"/>
    <w:rsid w:val="00E62A36"/>
    <w:rsid w:val="00E62A3B"/>
    <w:rsid w:val="00E62FF9"/>
    <w:rsid w:val="00E633D3"/>
    <w:rsid w:val="00E63BC4"/>
    <w:rsid w:val="00E64144"/>
    <w:rsid w:val="00E6414D"/>
    <w:rsid w:val="00E645B2"/>
    <w:rsid w:val="00E645DB"/>
    <w:rsid w:val="00E648D1"/>
    <w:rsid w:val="00E64C5B"/>
    <w:rsid w:val="00E64E84"/>
    <w:rsid w:val="00E64F93"/>
    <w:rsid w:val="00E64FAA"/>
    <w:rsid w:val="00E6594F"/>
    <w:rsid w:val="00E65E30"/>
    <w:rsid w:val="00E65F8E"/>
    <w:rsid w:val="00E66DC0"/>
    <w:rsid w:val="00E66FD6"/>
    <w:rsid w:val="00E670E9"/>
    <w:rsid w:val="00E67163"/>
    <w:rsid w:val="00E6717E"/>
    <w:rsid w:val="00E67190"/>
    <w:rsid w:val="00E67260"/>
    <w:rsid w:val="00E673AC"/>
    <w:rsid w:val="00E67636"/>
    <w:rsid w:val="00E6779F"/>
    <w:rsid w:val="00E678D6"/>
    <w:rsid w:val="00E67A82"/>
    <w:rsid w:val="00E67C1F"/>
    <w:rsid w:val="00E67C5C"/>
    <w:rsid w:val="00E67C6B"/>
    <w:rsid w:val="00E701D6"/>
    <w:rsid w:val="00E70221"/>
    <w:rsid w:val="00E705AB"/>
    <w:rsid w:val="00E705C7"/>
    <w:rsid w:val="00E70734"/>
    <w:rsid w:val="00E707DB"/>
    <w:rsid w:val="00E708FD"/>
    <w:rsid w:val="00E70B43"/>
    <w:rsid w:val="00E71216"/>
    <w:rsid w:val="00E7199B"/>
    <w:rsid w:val="00E719F3"/>
    <w:rsid w:val="00E71C93"/>
    <w:rsid w:val="00E72A1F"/>
    <w:rsid w:val="00E72A38"/>
    <w:rsid w:val="00E73309"/>
    <w:rsid w:val="00E73409"/>
    <w:rsid w:val="00E736E3"/>
    <w:rsid w:val="00E73B34"/>
    <w:rsid w:val="00E73E56"/>
    <w:rsid w:val="00E73EA5"/>
    <w:rsid w:val="00E7408F"/>
    <w:rsid w:val="00E746BF"/>
    <w:rsid w:val="00E748FB"/>
    <w:rsid w:val="00E74CAA"/>
    <w:rsid w:val="00E74D15"/>
    <w:rsid w:val="00E75033"/>
    <w:rsid w:val="00E750CD"/>
    <w:rsid w:val="00E7524C"/>
    <w:rsid w:val="00E7549F"/>
    <w:rsid w:val="00E7563D"/>
    <w:rsid w:val="00E758AD"/>
    <w:rsid w:val="00E75E6C"/>
    <w:rsid w:val="00E75F2C"/>
    <w:rsid w:val="00E75F56"/>
    <w:rsid w:val="00E76013"/>
    <w:rsid w:val="00E760AE"/>
    <w:rsid w:val="00E76291"/>
    <w:rsid w:val="00E76325"/>
    <w:rsid w:val="00E769E8"/>
    <w:rsid w:val="00E76CFE"/>
    <w:rsid w:val="00E76D66"/>
    <w:rsid w:val="00E76DA9"/>
    <w:rsid w:val="00E76EEE"/>
    <w:rsid w:val="00E7730E"/>
    <w:rsid w:val="00E775E5"/>
    <w:rsid w:val="00E777AD"/>
    <w:rsid w:val="00E77A3C"/>
    <w:rsid w:val="00E77C3C"/>
    <w:rsid w:val="00E77D85"/>
    <w:rsid w:val="00E77E12"/>
    <w:rsid w:val="00E80037"/>
    <w:rsid w:val="00E80277"/>
    <w:rsid w:val="00E80C9C"/>
    <w:rsid w:val="00E80F67"/>
    <w:rsid w:val="00E813AB"/>
    <w:rsid w:val="00E815FB"/>
    <w:rsid w:val="00E815FF"/>
    <w:rsid w:val="00E816F7"/>
    <w:rsid w:val="00E817BB"/>
    <w:rsid w:val="00E817F2"/>
    <w:rsid w:val="00E819B8"/>
    <w:rsid w:val="00E81BB3"/>
    <w:rsid w:val="00E81C16"/>
    <w:rsid w:val="00E81D3D"/>
    <w:rsid w:val="00E81D46"/>
    <w:rsid w:val="00E81DB4"/>
    <w:rsid w:val="00E823F3"/>
    <w:rsid w:val="00E824BB"/>
    <w:rsid w:val="00E826BB"/>
    <w:rsid w:val="00E8288E"/>
    <w:rsid w:val="00E82E26"/>
    <w:rsid w:val="00E83103"/>
    <w:rsid w:val="00E832A1"/>
    <w:rsid w:val="00E83578"/>
    <w:rsid w:val="00E83902"/>
    <w:rsid w:val="00E83C63"/>
    <w:rsid w:val="00E83D08"/>
    <w:rsid w:val="00E8414E"/>
    <w:rsid w:val="00E84268"/>
    <w:rsid w:val="00E8433E"/>
    <w:rsid w:val="00E84409"/>
    <w:rsid w:val="00E84C02"/>
    <w:rsid w:val="00E84F2E"/>
    <w:rsid w:val="00E85214"/>
    <w:rsid w:val="00E85AD9"/>
    <w:rsid w:val="00E86195"/>
    <w:rsid w:val="00E86550"/>
    <w:rsid w:val="00E868AE"/>
    <w:rsid w:val="00E86C75"/>
    <w:rsid w:val="00E870F9"/>
    <w:rsid w:val="00E87509"/>
    <w:rsid w:val="00E8764E"/>
    <w:rsid w:val="00E8790F"/>
    <w:rsid w:val="00E87DC4"/>
    <w:rsid w:val="00E90CA3"/>
    <w:rsid w:val="00E90E83"/>
    <w:rsid w:val="00E9128D"/>
    <w:rsid w:val="00E916D0"/>
    <w:rsid w:val="00E919D3"/>
    <w:rsid w:val="00E922EA"/>
    <w:rsid w:val="00E92C8C"/>
    <w:rsid w:val="00E92D45"/>
    <w:rsid w:val="00E92E55"/>
    <w:rsid w:val="00E9375C"/>
    <w:rsid w:val="00E93EDB"/>
    <w:rsid w:val="00E94058"/>
    <w:rsid w:val="00E94168"/>
    <w:rsid w:val="00E9485D"/>
    <w:rsid w:val="00E948EC"/>
    <w:rsid w:val="00E94AC3"/>
    <w:rsid w:val="00E94D45"/>
    <w:rsid w:val="00E94EF4"/>
    <w:rsid w:val="00E950EE"/>
    <w:rsid w:val="00E953F5"/>
    <w:rsid w:val="00E954C5"/>
    <w:rsid w:val="00E959BF"/>
    <w:rsid w:val="00E95D75"/>
    <w:rsid w:val="00E95DE2"/>
    <w:rsid w:val="00E95F26"/>
    <w:rsid w:val="00E96377"/>
    <w:rsid w:val="00E9644E"/>
    <w:rsid w:val="00E96511"/>
    <w:rsid w:val="00E967F4"/>
    <w:rsid w:val="00E968ED"/>
    <w:rsid w:val="00E97108"/>
    <w:rsid w:val="00E9780C"/>
    <w:rsid w:val="00E97848"/>
    <w:rsid w:val="00E97B54"/>
    <w:rsid w:val="00E97DB5"/>
    <w:rsid w:val="00E97F43"/>
    <w:rsid w:val="00E97FBB"/>
    <w:rsid w:val="00EA0259"/>
    <w:rsid w:val="00EA077F"/>
    <w:rsid w:val="00EA0B7A"/>
    <w:rsid w:val="00EA0C19"/>
    <w:rsid w:val="00EA0D52"/>
    <w:rsid w:val="00EA0ECC"/>
    <w:rsid w:val="00EA1118"/>
    <w:rsid w:val="00EA1420"/>
    <w:rsid w:val="00EA165D"/>
    <w:rsid w:val="00EA1759"/>
    <w:rsid w:val="00EA191B"/>
    <w:rsid w:val="00EA1939"/>
    <w:rsid w:val="00EA1A43"/>
    <w:rsid w:val="00EA20C9"/>
    <w:rsid w:val="00EA215D"/>
    <w:rsid w:val="00EA3521"/>
    <w:rsid w:val="00EA45CC"/>
    <w:rsid w:val="00EA4606"/>
    <w:rsid w:val="00EA4759"/>
    <w:rsid w:val="00EA47CD"/>
    <w:rsid w:val="00EA4855"/>
    <w:rsid w:val="00EA4875"/>
    <w:rsid w:val="00EA492A"/>
    <w:rsid w:val="00EA4A5A"/>
    <w:rsid w:val="00EA4AC6"/>
    <w:rsid w:val="00EA4C22"/>
    <w:rsid w:val="00EA4EC2"/>
    <w:rsid w:val="00EA4FD9"/>
    <w:rsid w:val="00EA5291"/>
    <w:rsid w:val="00EA52BB"/>
    <w:rsid w:val="00EA57F4"/>
    <w:rsid w:val="00EA600D"/>
    <w:rsid w:val="00EA63BA"/>
    <w:rsid w:val="00EA66B8"/>
    <w:rsid w:val="00EA672D"/>
    <w:rsid w:val="00EA6861"/>
    <w:rsid w:val="00EA687B"/>
    <w:rsid w:val="00EA6E71"/>
    <w:rsid w:val="00EA6E89"/>
    <w:rsid w:val="00EA751C"/>
    <w:rsid w:val="00EA75A5"/>
    <w:rsid w:val="00EA7648"/>
    <w:rsid w:val="00EA7A15"/>
    <w:rsid w:val="00EA7F4C"/>
    <w:rsid w:val="00EB0355"/>
    <w:rsid w:val="00EB039A"/>
    <w:rsid w:val="00EB03D3"/>
    <w:rsid w:val="00EB0659"/>
    <w:rsid w:val="00EB06FE"/>
    <w:rsid w:val="00EB07EF"/>
    <w:rsid w:val="00EB08DB"/>
    <w:rsid w:val="00EB0B91"/>
    <w:rsid w:val="00EB0CBE"/>
    <w:rsid w:val="00EB1133"/>
    <w:rsid w:val="00EB1291"/>
    <w:rsid w:val="00EB14E5"/>
    <w:rsid w:val="00EB1545"/>
    <w:rsid w:val="00EB1682"/>
    <w:rsid w:val="00EB1835"/>
    <w:rsid w:val="00EB192B"/>
    <w:rsid w:val="00EB1A1A"/>
    <w:rsid w:val="00EB1A35"/>
    <w:rsid w:val="00EB1C4C"/>
    <w:rsid w:val="00EB1CE5"/>
    <w:rsid w:val="00EB1E21"/>
    <w:rsid w:val="00EB2160"/>
    <w:rsid w:val="00EB269E"/>
    <w:rsid w:val="00EB26FE"/>
    <w:rsid w:val="00EB27C3"/>
    <w:rsid w:val="00EB27D6"/>
    <w:rsid w:val="00EB2880"/>
    <w:rsid w:val="00EB2891"/>
    <w:rsid w:val="00EB2C44"/>
    <w:rsid w:val="00EB2D45"/>
    <w:rsid w:val="00EB2E8A"/>
    <w:rsid w:val="00EB2EAB"/>
    <w:rsid w:val="00EB3069"/>
    <w:rsid w:val="00EB31FC"/>
    <w:rsid w:val="00EB332D"/>
    <w:rsid w:val="00EB3854"/>
    <w:rsid w:val="00EB38A2"/>
    <w:rsid w:val="00EB3D68"/>
    <w:rsid w:val="00EB41B2"/>
    <w:rsid w:val="00EB4982"/>
    <w:rsid w:val="00EB4B31"/>
    <w:rsid w:val="00EB4E0E"/>
    <w:rsid w:val="00EB51A3"/>
    <w:rsid w:val="00EB58A9"/>
    <w:rsid w:val="00EB5B23"/>
    <w:rsid w:val="00EB5D2B"/>
    <w:rsid w:val="00EB5DE0"/>
    <w:rsid w:val="00EB619F"/>
    <w:rsid w:val="00EB6F5F"/>
    <w:rsid w:val="00EB6F7D"/>
    <w:rsid w:val="00EB7009"/>
    <w:rsid w:val="00EB7360"/>
    <w:rsid w:val="00EB78C5"/>
    <w:rsid w:val="00EB78D6"/>
    <w:rsid w:val="00EB7AFF"/>
    <w:rsid w:val="00EB7E0C"/>
    <w:rsid w:val="00EC0114"/>
    <w:rsid w:val="00EC0115"/>
    <w:rsid w:val="00EC06BF"/>
    <w:rsid w:val="00EC06ED"/>
    <w:rsid w:val="00EC0E0F"/>
    <w:rsid w:val="00EC10E9"/>
    <w:rsid w:val="00EC13FA"/>
    <w:rsid w:val="00EC15A3"/>
    <w:rsid w:val="00EC16DC"/>
    <w:rsid w:val="00EC1737"/>
    <w:rsid w:val="00EC17FB"/>
    <w:rsid w:val="00EC1838"/>
    <w:rsid w:val="00EC1BBD"/>
    <w:rsid w:val="00EC1C37"/>
    <w:rsid w:val="00EC1DA1"/>
    <w:rsid w:val="00EC1DEF"/>
    <w:rsid w:val="00EC202E"/>
    <w:rsid w:val="00EC23E6"/>
    <w:rsid w:val="00EC2AA3"/>
    <w:rsid w:val="00EC2E27"/>
    <w:rsid w:val="00EC33C4"/>
    <w:rsid w:val="00EC3522"/>
    <w:rsid w:val="00EC3757"/>
    <w:rsid w:val="00EC3A0D"/>
    <w:rsid w:val="00EC4702"/>
    <w:rsid w:val="00EC5285"/>
    <w:rsid w:val="00EC5347"/>
    <w:rsid w:val="00EC53C1"/>
    <w:rsid w:val="00EC53D0"/>
    <w:rsid w:val="00EC5402"/>
    <w:rsid w:val="00EC57F6"/>
    <w:rsid w:val="00EC5867"/>
    <w:rsid w:val="00EC59A6"/>
    <w:rsid w:val="00EC5A8B"/>
    <w:rsid w:val="00EC5BEE"/>
    <w:rsid w:val="00EC61A1"/>
    <w:rsid w:val="00EC6501"/>
    <w:rsid w:val="00EC6681"/>
    <w:rsid w:val="00EC6C9B"/>
    <w:rsid w:val="00EC6CFD"/>
    <w:rsid w:val="00EC6F00"/>
    <w:rsid w:val="00EC7054"/>
    <w:rsid w:val="00EC7060"/>
    <w:rsid w:val="00EC7FC9"/>
    <w:rsid w:val="00EC7FF5"/>
    <w:rsid w:val="00ED009C"/>
    <w:rsid w:val="00ED023C"/>
    <w:rsid w:val="00ED078D"/>
    <w:rsid w:val="00ED0819"/>
    <w:rsid w:val="00ED0BA0"/>
    <w:rsid w:val="00ED0D84"/>
    <w:rsid w:val="00ED0E07"/>
    <w:rsid w:val="00ED123C"/>
    <w:rsid w:val="00ED1336"/>
    <w:rsid w:val="00ED13DA"/>
    <w:rsid w:val="00ED14C8"/>
    <w:rsid w:val="00ED1605"/>
    <w:rsid w:val="00ED1739"/>
    <w:rsid w:val="00ED17A3"/>
    <w:rsid w:val="00ED182F"/>
    <w:rsid w:val="00ED1845"/>
    <w:rsid w:val="00ED219D"/>
    <w:rsid w:val="00ED21EB"/>
    <w:rsid w:val="00ED228D"/>
    <w:rsid w:val="00ED2C04"/>
    <w:rsid w:val="00ED2EF4"/>
    <w:rsid w:val="00ED317A"/>
    <w:rsid w:val="00ED3180"/>
    <w:rsid w:val="00ED3259"/>
    <w:rsid w:val="00ED33DF"/>
    <w:rsid w:val="00ED371F"/>
    <w:rsid w:val="00ED3C70"/>
    <w:rsid w:val="00ED42CB"/>
    <w:rsid w:val="00ED4320"/>
    <w:rsid w:val="00ED45EA"/>
    <w:rsid w:val="00ED4625"/>
    <w:rsid w:val="00ED4745"/>
    <w:rsid w:val="00ED4894"/>
    <w:rsid w:val="00ED4B66"/>
    <w:rsid w:val="00ED4B8E"/>
    <w:rsid w:val="00ED4BD7"/>
    <w:rsid w:val="00ED4CD6"/>
    <w:rsid w:val="00ED5088"/>
    <w:rsid w:val="00ED54C1"/>
    <w:rsid w:val="00ED5830"/>
    <w:rsid w:val="00ED5CAD"/>
    <w:rsid w:val="00ED5E6D"/>
    <w:rsid w:val="00ED5F45"/>
    <w:rsid w:val="00ED5F6C"/>
    <w:rsid w:val="00ED61DE"/>
    <w:rsid w:val="00ED6DD5"/>
    <w:rsid w:val="00ED6FEB"/>
    <w:rsid w:val="00ED7751"/>
    <w:rsid w:val="00ED786F"/>
    <w:rsid w:val="00ED78E7"/>
    <w:rsid w:val="00EE09AB"/>
    <w:rsid w:val="00EE0ABF"/>
    <w:rsid w:val="00EE0EFB"/>
    <w:rsid w:val="00EE11C8"/>
    <w:rsid w:val="00EE1522"/>
    <w:rsid w:val="00EE1D49"/>
    <w:rsid w:val="00EE1F51"/>
    <w:rsid w:val="00EE2278"/>
    <w:rsid w:val="00EE22C4"/>
    <w:rsid w:val="00EE2420"/>
    <w:rsid w:val="00EE2833"/>
    <w:rsid w:val="00EE28CB"/>
    <w:rsid w:val="00EE2ED4"/>
    <w:rsid w:val="00EE3252"/>
    <w:rsid w:val="00EE32D1"/>
    <w:rsid w:val="00EE33C6"/>
    <w:rsid w:val="00EE35B6"/>
    <w:rsid w:val="00EE3ADF"/>
    <w:rsid w:val="00EE402D"/>
    <w:rsid w:val="00EE4280"/>
    <w:rsid w:val="00EE42A1"/>
    <w:rsid w:val="00EE4381"/>
    <w:rsid w:val="00EE4421"/>
    <w:rsid w:val="00EE462D"/>
    <w:rsid w:val="00EE467C"/>
    <w:rsid w:val="00EE4808"/>
    <w:rsid w:val="00EE4ABD"/>
    <w:rsid w:val="00EE4E13"/>
    <w:rsid w:val="00EE53C8"/>
    <w:rsid w:val="00EE5534"/>
    <w:rsid w:val="00EE57FB"/>
    <w:rsid w:val="00EE5957"/>
    <w:rsid w:val="00EE5A34"/>
    <w:rsid w:val="00EE63F6"/>
    <w:rsid w:val="00EE67BC"/>
    <w:rsid w:val="00EE6B1E"/>
    <w:rsid w:val="00EE6C24"/>
    <w:rsid w:val="00EE73A5"/>
    <w:rsid w:val="00EE7914"/>
    <w:rsid w:val="00EE7C1B"/>
    <w:rsid w:val="00EE7D3B"/>
    <w:rsid w:val="00EE7DA5"/>
    <w:rsid w:val="00EE7F25"/>
    <w:rsid w:val="00EF0132"/>
    <w:rsid w:val="00EF01D3"/>
    <w:rsid w:val="00EF054D"/>
    <w:rsid w:val="00EF08D6"/>
    <w:rsid w:val="00EF0DA1"/>
    <w:rsid w:val="00EF1501"/>
    <w:rsid w:val="00EF162B"/>
    <w:rsid w:val="00EF2020"/>
    <w:rsid w:val="00EF2106"/>
    <w:rsid w:val="00EF24B8"/>
    <w:rsid w:val="00EF268C"/>
    <w:rsid w:val="00EF2A35"/>
    <w:rsid w:val="00EF2B0D"/>
    <w:rsid w:val="00EF2EAF"/>
    <w:rsid w:val="00EF2FB5"/>
    <w:rsid w:val="00EF32F6"/>
    <w:rsid w:val="00EF33E8"/>
    <w:rsid w:val="00EF3996"/>
    <w:rsid w:val="00EF4650"/>
    <w:rsid w:val="00EF473C"/>
    <w:rsid w:val="00EF4CAD"/>
    <w:rsid w:val="00EF4DCA"/>
    <w:rsid w:val="00EF52B8"/>
    <w:rsid w:val="00EF52EE"/>
    <w:rsid w:val="00EF57D9"/>
    <w:rsid w:val="00EF5C86"/>
    <w:rsid w:val="00EF5CED"/>
    <w:rsid w:val="00EF62DB"/>
    <w:rsid w:val="00EF6313"/>
    <w:rsid w:val="00EF668C"/>
    <w:rsid w:val="00EF6827"/>
    <w:rsid w:val="00EF6C1E"/>
    <w:rsid w:val="00EF6C2F"/>
    <w:rsid w:val="00EF719C"/>
    <w:rsid w:val="00EF7211"/>
    <w:rsid w:val="00EF740D"/>
    <w:rsid w:val="00EF757C"/>
    <w:rsid w:val="00EF76A7"/>
    <w:rsid w:val="00EF7877"/>
    <w:rsid w:val="00EF7972"/>
    <w:rsid w:val="00F0050A"/>
    <w:rsid w:val="00F006D2"/>
    <w:rsid w:val="00F00940"/>
    <w:rsid w:val="00F009DD"/>
    <w:rsid w:val="00F019CB"/>
    <w:rsid w:val="00F01AA9"/>
    <w:rsid w:val="00F01CBE"/>
    <w:rsid w:val="00F01F3F"/>
    <w:rsid w:val="00F023C4"/>
    <w:rsid w:val="00F02D90"/>
    <w:rsid w:val="00F02DEF"/>
    <w:rsid w:val="00F02FA6"/>
    <w:rsid w:val="00F032A1"/>
    <w:rsid w:val="00F03706"/>
    <w:rsid w:val="00F037A0"/>
    <w:rsid w:val="00F0389B"/>
    <w:rsid w:val="00F039FA"/>
    <w:rsid w:val="00F03BDB"/>
    <w:rsid w:val="00F03D76"/>
    <w:rsid w:val="00F03DD7"/>
    <w:rsid w:val="00F04276"/>
    <w:rsid w:val="00F043A0"/>
    <w:rsid w:val="00F0473E"/>
    <w:rsid w:val="00F0488E"/>
    <w:rsid w:val="00F04C73"/>
    <w:rsid w:val="00F05006"/>
    <w:rsid w:val="00F05397"/>
    <w:rsid w:val="00F053A5"/>
    <w:rsid w:val="00F0558F"/>
    <w:rsid w:val="00F0562D"/>
    <w:rsid w:val="00F05638"/>
    <w:rsid w:val="00F0573F"/>
    <w:rsid w:val="00F0591A"/>
    <w:rsid w:val="00F05A0B"/>
    <w:rsid w:val="00F05D0A"/>
    <w:rsid w:val="00F05DA2"/>
    <w:rsid w:val="00F05E11"/>
    <w:rsid w:val="00F06368"/>
    <w:rsid w:val="00F074F0"/>
    <w:rsid w:val="00F07DDD"/>
    <w:rsid w:val="00F07FEE"/>
    <w:rsid w:val="00F10303"/>
    <w:rsid w:val="00F1032E"/>
    <w:rsid w:val="00F10589"/>
    <w:rsid w:val="00F1072B"/>
    <w:rsid w:val="00F11139"/>
    <w:rsid w:val="00F11A85"/>
    <w:rsid w:val="00F11B15"/>
    <w:rsid w:val="00F122DE"/>
    <w:rsid w:val="00F12395"/>
    <w:rsid w:val="00F123D4"/>
    <w:rsid w:val="00F12637"/>
    <w:rsid w:val="00F1280A"/>
    <w:rsid w:val="00F12873"/>
    <w:rsid w:val="00F128AC"/>
    <w:rsid w:val="00F134D3"/>
    <w:rsid w:val="00F13615"/>
    <w:rsid w:val="00F13BB8"/>
    <w:rsid w:val="00F146DF"/>
    <w:rsid w:val="00F14715"/>
    <w:rsid w:val="00F14783"/>
    <w:rsid w:val="00F14A31"/>
    <w:rsid w:val="00F14CA3"/>
    <w:rsid w:val="00F14FD4"/>
    <w:rsid w:val="00F152C4"/>
    <w:rsid w:val="00F154CC"/>
    <w:rsid w:val="00F15892"/>
    <w:rsid w:val="00F15E71"/>
    <w:rsid w:val="00F166E9"/>
    <w:rsid w:val="00F16B7F"/>
    <w:rsid w:val="00F175C3"/>
    <w:rsid w:val="00F176C5"/>
    <w:rsid w:val="00F177F0"/>
    <w:rsid w:val="00F17B73"/>
    <w:rsid w:val="00F17F67"/>
    <w:rsid w:val="00F17FDA"/>
    <w:rsid w:val="00F200C7"/>
    <w:rsid w:val="00F20509"/>
    <w:rsid w:val="00F2074D"/>
    <w:rsid w:val="00F20A1B"/>
    <w:rsid w:val="00F20AB2"/>
    <w:rsid w:val="00F20B4D"/>
    <w:rsid w:val="00F20DA7"/>
    <w:rsid w:val="00F20FF0"/>
    <w:rsid w:val="00F21027"/>
    <w:rsid w:val="00F214FA"/>
    <w:rsid w:val="00F21B93"/>
    <w:rsid w:val="00F21CA6"/>
    <w:rsid w:val="00F21F89"/>
    <w:rsid w:val="00F228C6"/>
    <w:rsid w:val="00F22A4A"/>
    <w:rsid w:val="00F22FD1"/>
    <w:rsid w:val="00F2314B"/>
    <w:rsid w:val="00F2337E"/>
    <w:rsid w:val="00F23750"/>
    <w:rsid w:val="00F23A31"/>
    <w:rsid w:val="00F23BBE"/>
    <w:rsid w:val="00F23EBF"/>
    <w:rsid w:val="00F24105"/>
    <w:rsid w:val="00F24338"/>
    <w:rsid w:val="00F24538"/>
    <w:rsid w:val="00F24A97"/>
    <w:rsid w:val="00F24BF5"/>
    <w:rsid w:val="00F24F48"/>
    <w:rsid w:val="00F250BA"/>
    <w:rsid w:val="00F2545E"/>
    <w:rsid w:val="00F25FF0"/>
    <w:rsid w:val="00F263A1"/>
    <w:rsid w:val="00F26720"/>
    <w:rsid w:val="00F26AB6"/>
    <w:rsid w:val="00F26C66"/>
    <w:rsid w:val="00F26E5D"/>
    <w:rsid w:val="00F27914"/>
    <w:rsid w:val="00F27A9E"/>
    <w:rsid w:val="00F27AF5"/>
    <w:rsid w:val="00F27BB1"/>
    <w:rsid w:val="00F3009D"/>
    <w:rsid w:val="00F30420"/>
    <w:rsid w:val="00F30538"/>
    <w:rsid w:val="00F30A82"/>
    <w:rsid w:val="00F315D5"/>
    <w:rsid w:val="00F31B82"/>
    <w:rsid w:val="00F31EB7"/>
    <w:rsid w:val="00F32335"/>
    <w:rsid w:val="00F32458"/>
    <w:rsid w:val="00F32588"/>
    <w:rsid w:val="00F32F5F"/>
    <w:rsid w:val="00F33294"/>
    <w:rsid w:val="00F33313"/>
    <w:rsid w:val="00F3383F"/>
    <w:rsid w:val="00F3398F"/>
    <w:rsid w:val="00F339F4"/>
    <w:rsid w:val="00F33CC7"/>
    <w:rsid w:val="00F33EFC"/>
    <w:rsid w:val="00F341B8"/>
    <w:rsid w:val="00F34547"/>
    <w:rsid w:val="00F347D4"/>
    <w:rsid w:val="00F34E98"/>
    <w:rsid w:val="00F34F96"/>
    <w:rsid w:val="00F352D3"/>
    <w:rsid w:val="00F35315"/>
    <w:rsid w:val="00F35385"/>
    <w:rsid w:val="00F366D3"/>
    <w:rsid w:val="00F36BED"/>
    <w:rsid w:val="00F374C3"/>
    <w:rsid w:val="00F37657"/>
    <w:rsid w:val="00F376FB"/>
    <w:rsid w:val="00F37C2D"/>
    <w:rsid w:val="00F37DBF"/>
    <w:rsid w:val="00F37EE4"/>
    <w:rsid w:val="00F40628"/>
    <w:rsid w:val="00F4095A"/>
    <w:rsid w:val="00F409B2"/>
    <w:rsid w:val="00F409DE"/>
    <w:rsid w:val="00F409F7"/>
    <w:rsid w:val="00F40ADB"/>
    <w:rsid w:val="00F40B6D"/>
    <w:rsid w:val="00F40FE0"/>
    <w:rsid w:val="00F4101F"/>
    <w:rsid w:val="00F411F2"/>
    <w:rsid w:val="00F4151C"/>
    <w:rsid w:val="00F4160E"/>
    <w:rsid w:val="00F41969"/>
    <w:rsid w:val="00F419E9"/>
    <w:rsid w:val="00F41DFF"/>
    <w:rsid w:val="00F41EA1"/>
    <w:rsid w:val="00F41EC5"/>
    <w:rsid w:val="00F422C1"/>
    <w:rsid w:val="00F42550"/>
    <w:rsid w:val="00F42796"/>
    <w:rsid w:val="00F42E50"/>
    <w:rsid w:val="00F436E0"/>
    <w:rsid w:val="00F43DB4"/>
    <w:rsid w:val="00F43E47"/>
    <w:rsid w:val="00F443F8"/>
    <w:rsid w:val="00F44411"/>
    <w:rsid w:val="00F4487B"/>
    <w:rsid w:val="00F44DDD"/>
    <w:rsid w:val="00F44F9C"/>
    <w:rsid w:val="00F4516D"/>
    <w:rsid w:val="00F45584"/>
    <w:rsid w:val="00F45761"/>
    <w:rsid w:val="00F45785"/>
    <w:rsid w:val="00F45846"/>
    <w:rsid w:val="00F45A7C"/>
    <w:rsid w:val="00F45CB3"/>
    <w:rsid w:val="00F45FB2"/>
    <w:rsid w:val="00F45FD7"/>
    <w:rsid w:val="00F4617E"/>
    <w:rsid w:val="00F461B1"/>
    <w:rsid w:val="00F46216"/>
    <w:rsid w:val="00F4641F"/>
    <w:rsid w:val="00F46B33"/>
    <w:rsid w:val="00F46E89"/>
    <w:rsid w:val="00F46FCB"/>
    <w:rsid w:val="00F47011"/>
    <w:rsid w:val="00F47097"/>
    <w:rsid w:val="00F4740D"/>
    <w:rsid w:val="00F47991"/>
    <w:rsid w:val="00F47D43"/>
    <w:rsid w:val="00F507FE"/>
    <w:rsid w:val="00F50B85"/>
    <w:rsid w:val="00F50E1A"/>
    <w:rsid w:val="00F50EC6"/>
    <w:rsid w:val="00F511E7"/>
    <w:rsid w:val="00F51230"/>
    <w:rsid w:val="00F51B51"/>
    <w:rsid w:val="00F51E24"/>
    <w:rsid w:val="00F51F12"/>
    <w:rsid w:val="00F5224E"/>
    <w:rsid w:val="00F52252"/>
    <w:rsid w:val="00F524A0"/>
    <w:rsid w:val="00F52CA0"/>
    <w:rsid w:val="00F52CE9"/>
    <w:rsid w:val="00F52E0B"/>
    <w:rsid w:val="00F52FA6"/>
    <w:rsid w:val="00F532A8"/>
    <w:rsid w:val="00F53502"/>
    <w:rsid w:val="00F538CE"/>
    <w:rsid w:val="00F5393C"/>
    <w:rsid w:val="00F53D9F"/>
    <w:rsid w:val="00F545A0"/>
    <w:rsid w:val="00F54C2F"/>
    <w:rsid w:val="00F550EC"/>
    <w:rsid w:val="00F55201"/>
    <w:rsid w:val="00F5535F"/>
    <w:rsid w:val="00F55627"/>
    <w:rsid w:val="00F55728"/>
    <w:rsid w:val="00F558EB"/>
    <w:rsid w:val="00F559E8"/>
    <w:rsid w:val="00F561B1"/>
    <w:rsid w:val="00F564C6"/>
    <w:rsid w:val="00F56892"/>
    <w:rsid w:val="00F56953"/>
    <w:rsid w:val="00F56D4D"/>
    <w:rsid w:val="00F56F70"/>
    <w:rsid w:val="00F5715E"/>
    <w:rsid w:val="00F57169"/>
    <w:rsid w:val="00F57323"/>
    <w:rsid w:val="00F5757A"/>
    <w:rsid w:val="00F57593"/>
    <w:rsid w:val="00F57A4B"/>
    <w:rsid w:val="00F600F6"/>
    <w:rsid w:val="00F60753"/>
    <w:rsid w:val="00F61035"/>
    <w:rsid w:val="00F6152D"/>
    <w:rsid w:val="00F61671"/>
    <w:rsid w:val="00F61893"/>
    <w:rsid w:val="00F61F4A"/>
    <w:rsid w:val="00F620C7"/>
    <w:rsid w:val="00F6228F"/>
    <w:rsid w:val="00F6236C"/>
    <w:rsid w:val="00F6236F"/>
    <w:rsid w:val="00F624C8"/>
    <w:rsid w:val="00F6251D"/>
    <w:rsid w:val="00F625BE"/>
    <w:rsid w:val="00F6261C"/>
    <w:rsid w:val="00F62C27"/>
    <w:rsid w:val="00F631F3"/>
    <w:rsid w:val="00F6335D"/>
    <w:rsid w:val="00F6351F"/>
    <w:rsid w:val="00F63710"/>
    <w:rsid w:val="00F63976"/>
    <w:rsid w:val="00F64077"/>
    <w:rsid w:val="00F6407D"/>
    <w:rsid w:val="00F6435C"/>
    <w:rsid w:val="00F643A7"/>
    <w:rsid w:val="00F6453B"/>
    <w:rsid w:val="00F649E7"/>
    <w:rsid w:val="00F64DBA"/>
    <w:rsid w:val="00F651F8"/>
    <w:rsid w:val="00F65222"/>
    <w:rsid w:val="00F653C4"/>
    <w:rsid w:val="00F656EC"/>
    <w:rsid w:val="00F6597E"/>
    <w:rsid w:val="00F65B06"/>
    <w:rsid w:val="00F65E13"/>
    <w:rsid w:val="00F65E29"/>
    <w:rsid w:val="00F65F4C"/>
    <w:rsid w:val="00F663E2"/>
    <w:rsid w:val="00F665AF"/>
    <w:rsid w:val="00F665BC"/>
    <w:rsid w:val="00F666B1"/>
    <w:rsid w:val="00F667BD"/>
    <w:rsid w:val="00F66FC4"/>
    <w:rsid w:val="00F671F7"/>
    <w:rsid w:val="00F6763E"/>
    <w:rsid w:val="00F67ABD"/>
    <w:rsid w:val="00F67DD0"/>
    <w:rsid w:val="00F70038"/>
    <w:rsid w:val="00F700A2"/>
    <w:rsid w:val="00F70284"/>
    <w:rsid w:val="00F70AD2"/>
    <w:rsid w:val="00F70B84"/>
    <w:rsid w:val="00F70CFC"/>
    <w:rsid w:val="00F70D51"/>
    <w:rsid w:val="00F7147C"/>
    <w:rsid w:val="00F7190F"/>
    <w:rsid w:val="00F71B22"/>
    <w:rsid w:val="00F71BF2"/>
    <w:rsid w:val="00F71E0D"/>
    <w:rsid w:val="00F71F72"/>
    <w:rsid w:val="00F72306"/>
    <w:rsid w:val="00F7242A"/>
    <w:rsid w:val="00F726FB"/>
    <w:rsid w:val="00F72769"/>
    <w:rsid w:val="00F7278D"/>
    <w:rsid w:val="00F727FC"/>
    <w:rsid w:val="00F7282F"/>
    <w:rsid w:val="00F72835"/>
    <w:rsid w:val="00F72BD2"/>
    <w:rsid w:val="00F734A9"/>
    <w:rsid w:val="00F73DBA"/>
    <w:rsid w:val="00F73E67"/>
    <w:rsid w:val="00F73F1B"/>
    <w:rsid w:val="00F74059"/>
    <w:rsid w:val="00F7434C"/>
    <w:rsid w:val="00F743A5"/>
    <w:rsid w:val="00F74577"/>
    <w:rsid w:val="00F74946"/>
    <w:rsid w:val="00F74F10"/>
    <w:rsid w:val="00F74F5C"/>
    <w:rsid w:val="00F75203"/>
    <w:rsid w:val="00F7528D"/>
    <w:rsid w:val="00F75502"/>
    <w:rsid w:val="00F75526"/>
    <w:rsid w:val="00F7554E"/>
    <w:rsid w:val="00F7577F"/>
    <w:rsid w:val="00F758D9"/>
    <w:rsid w:val="00F75B71"/>
    <w:rsid w:val="00F75EB3"/>
    <w:rsid w:val="00F7604B"/>
    <w:rsid w:val="00F762F8"/>
    <w:rsid w:val="00F769F7"/>
    <w:rsid w:val="00F76B0A"/>
    <w:rsid w:val="00F76D47"/>
    <w:rsid w:val="00F77531"/>
    <w:rsid w:val="00F77C71"/>
    <w:rsid w:val="00F800E6"/>
    <w:rsid w:val="00F8056A"/>
    <w:rsid w:val="00F813EB"/>
    <w:rsid w:val="00F81DBC"/>
    <w:rsid w:val="00F82538"/>
    <w:rsid w:val="00F8256B"/>
    <w:rsid w:val="00F8267E"/>
    <w:rsid w:val="00F82A6E"/>
    <w:rsid w:val="00F82A92"/>
    <w:rsid w:val="00F82B57"/>
    <w:rsid w:val="00F8324E"/>
    <w:rsid w:val="00F83448"/>
    <w:rsid w:val="00F8363F"/>
    <w:rsid w:val="00F83D22"/>
    <w:rsid w:val="00F84AED"/>
    <w:rsid w:val="00F84E63"/>
    <w:rsid w:val="00F84F0E"/>
    <w:rsid w:val="00F8546F"/>
    <w:rsid w:val="00F85968"/>
    <w:rsid w:val="00F8630E"/>
    <w:rsid w:val="00F865ED"/>
    <w:rsid w:val="00F87350"/>
    <w:rsid w:val="00F873D3"/>
    <w:rsid w:val="00F87A4A"/>
    <w:rsid w:val="00F87CCD"/>
    <w:rsid w:val="00F87E73"/>
    <w:rsid w:val="00F907D1"/>
    <w:rsid w:val="00F90B2C"/>
    <w:rsid w:val="00F90B93"/>
    <w:rsid w:val="00F90BFF"/>
    <w:rsid w:val="00F90DEA"/>
    <w:rsid w:val="00F90E21"/>
    <w:rsid w:val="00F911F2"/>
    <w:rsid w:val="00F91568"/>
    <w:rsid w:val="00F91783"/>
    <w:rsid w:val="00F91E47"/>
    <w:rsid w:val="00F920F3"/>
    <w:rsid w:val="00F922AE"/>
    <w:rsid w:val="00F922DD"/>
    <w:rsid w:val="00F929C6"/>
    <w:rsid w:val="00F92DC1"/>
    <w:rsid w:val="00F92E93"/>
    <w:rsid w:val="00F92F43"/>
    <w:rsid w:val="00F930BF"/>
    <w:rsid w:val="00F930C6"/>
    <w:rsid w:val="00F931B8"/>
    <w:rsid w:val="00F9373E"/>
    <w:rsid w:val="00F943A2"/>
    <w:rsid w:val="00F94789"/>
    <w:rsid w:val="00F949BF"/>
    <w:rsid w:val="00F94C56"/>
    <w:rsid w:val="00F94F6D"/>
    <w:rsid w:val="00F95004"/>
    <w:rsid w:val="00F95439"/>
    <w:rsid w:val="00F958C5"/>
    <w:rsid w:val="00F95AAC"/>
    <w:rsid w:val="00F961B4"/>
    <w:rsid w:val="00F96285"/>
    <w:rsid w:val="00F962C3"/>
    <w:rsid w:val="00F96811"/>
    <w:rsid w:val="00F96E74"/>
    <w:rsid w:val="00F96EED"/>
    <w:rsid w:val="00F96F53"/>
    <w:rsid w:val="00F97737"/>
    <w:rsid w:val="00F977B2"/>
    <w:rsid w:val="00F97C1C"/>
    <w:rsid w:val="00F97C68"/>
    <w:rsid w:val="00F97D80"/>
    <w:rsid w:val="00F97DC9"/>
    <w:rsid w:val="00FA001D"/>
    <w:rsid w:val="00FA061E"/>
    <w:rsid w:val="00FA0814"/>
    <w:rsid w:val="00FA0A3B"/>
    <w:rsid w:val="00FA0B21"/>
    <w:rsid w:val="00FA100C"/>
    <w:rsid w:val="00FA1079"/>
    <w:rsid w:val="00FA1165"/>
    <w:rsid w:val="00FA1440"/>
    <w:rsid w:val="00FA14BA"/>
    <w:rsid w:val="00FA17C8"/>
    <w:rsid w:val="00FA190B"/>
    <w:rsid w:val="00FA19C5"/>
    <w:rsid w:val="00FA1C00"/>
    <w:rsid w:val="00FA1DF3"/>
    <w:rsid w:val="00FA1EBD"/>
    <w:rsid w:val="00FA209B"/>
    <w:rsid w:val="00FA23A8"/>
    <w:rsid w:val="00FA2515"/>
    <w:rsid w:val="00FA2B13"/>
    <w:rsid w:val="00FA304A"/>
    <w:rsid w:val="00FA31B3"/>
    <w:rsid w:val="00FA377A"/>
    <w:rsid w:val="00FA3A53"/>
    <w:rsid w:val="00FA3CB4"/>
    <w:rsid w:val="00FA3D54"/>
    <w:rsid w:val="00FA3DE9"/>
    <w:rsid w:val="00FA4A98"/>
    <w:rsid w:val="00FA51BB"/>
    <w:rsid w:val="00FA5647"/>
    <w:rsid w:val="00FA5A03"/>
    <w:rsid w:val="00FA666D"/>
    <w:rsid w:val="00FA6C3C"/>
    <w:rsid w:val="00FA6C8E"/>
    <w:rsid w:val="00FA6CB1"/>
    <w:rsid w:val="00FA6F0C"/>
    <w:rsid w:val="00FA707C"/>
    <w:rsid w:val="00FA7584"/>
    <w:rsid w:val="00FA759B"/>
    <w:rsid w:val="00FA782A"/>
    <w:rsid w:val="00FA7948"/>
    <w:rsid w:val="00FA7C70"/>
    <w:rsid w:val="00FA7CAF"/>
    <w:rsid w:val="00FB0141"/>
    <w:rsid w:val="00FB0196"/>
    <w:rsid w:val="00FB03F7"/>
    <w:rsid w:val="00FB0493"/>
    <w:rsid w:val="00FB0949"/>
    <w:rsid w:val="00FB0A26"/>
    <w:rsid w:val="00FB0AFE"/>
    <w:rsid w:val="00FB0DDE"/>
    <w:rsid w:val="00FB118E"/>
    <w:rsid w:val="00FB1959"/>
    <w:rsid w:val="00FB1A12"/>
    <w:rsid w:val="00FB1A33"/>
    <w:rsid w:val="00FB1B5B"/>
    <w:rsid w:val="00FB1CCC"/>
    <w:rsid w:val="00FB23B4"/>
    <w:rsid w:val="00FB23C9"/>
    <w:rsid w:val="00FB260B"/>
    <w:rsid w:val="00FB275D"/>
    <w:rsid w:val="00FB3002"/>
    <w:rsid w:val="00FB31D8"/>
    <w:rsid w:val="00FB33DE"/>
    <w:rsid w:val="00FB345F"/>
    <w:rsid w:val="00FB390F"/>
    <w:rsid w:val="00FB3AF6"/>
    <w:rsid w:val="00FB4983"/>
    <w:rsid w:val="00FB4A59"/>
    <w:rsid w:val="00FB4D81"/>
    <w:rsid w:val="00FB5146"/>
    <w:rsid w:val="00FB533B"/>
    <w:rsid w:val="00FB5668"/>
    <w:rsid w:val="00FB5BFC"/>
    <w:rsid w:val="00FB5D96"/>
    <w:rsid w:val="00FB6145"/>
    <w:rsid w:val="00FB616E"/>
    <w:rsid w:val="00FB62D5"/>
    <w:rsid w:val="00FB66AE"/>
    <w:rsid w:val="00FB66D7"/>
    <w:rsid w:val="00FB695A"/>
    <w:rsid w:val="00FB6B69"/>
    <w:rsid w:val="00FB6C4A"/>
    <w:rsid w:val="00FB6C5D"/>
    <w:rsid w:val="00FB6DB2"/>
    <w:rsid w:val="00FB6E79"/>
    <w:rsid w:val="00FB72CA"/>
    <w:rsid w:val="00FB73DA"/>
    <w:rsid w:val="00FB7722"/>
    <w:rsid w:val="00FB79D7"/>
    <w:rsid w:val="00FB7BC1"/>
    <w:rsid w:val="00FB7EA0"/>
    <w:rsid w:val="00FC00D6"/>
    <w:rsid w:val="00FC01FF"/>
    <w:rsid w:val="00FC02EE"/>
    <w:rsid w:val="00FC0618"/>
    <w:rsid w:val="00FC061A"/>
    <w:rsid w:val="00FC0AB1"/>
    <w:rsid w:val="00FC0B55"/>
    <w:rsid w:val="00FC10B1"/>
    <w:rsid w:val="00FC1142"/>
    <w:rsid w:val="00FC1280"/>
    <w:rsid w:val="00FC1299"/>
    <w:rsid w:val="00FC16E6"/>
    <w:rsid w:val="00FC1DBA"/>
    <w:rsid w:val="00FC1F6B"/>
    <w:rsid w:val="00FC2288"/>
    <w:rsid w:val="00FC25D7"/>
    <w:rsid w:val="00FC2747"/>
    <w:rsid w:val="00FC2959"/>
    <w:rsid w:val="00FC29EF"/>
    <w:rsid w:val="00FC2F7A"/>
    <w:rsid w:val="00FC3276"/>
    <w:rsid w:val="00FC3681"/>
    <w:rsid w:val="00FC3AE3"/>
    <w:rsid w:val="00FC3EB9"/>
    <w:rsid w:val="00FC43CE"/>
    <w:rsid w:val="00FC4AC8"/>
    <w:rsid w:val="00FC4C48"/>
    <w:rsid w:val="00FC4E96"/>
    <w:rsid w:val="00FC4ECA"/>
    <w:rsid w:val="00FC4FDC"/>
    <w:rsid w:val="00FC5492"/>
    <w:rsid w:val="00FC55FB"/>
    <w:rsid w:val="00FC584B"/>
    <w:rsid w:val="00FC6320"/>
    <w:rsid w:val="00FC6742"/>
    <w:rsid w:val="00FC6789"/>
    <w:rsid w:val="00FC6933"/>
    <w:rsid w:val="00FC6CE8"/>
    <w:rsid w:val="00FC709F"/>
    <w:rsid w:val="00FC785B"/>
    <w:rsid w:val="00FC788B"/>
    <w:rsid w:val="00FC79B5"/>
    <w:rsid w:val="00FD0117"/>
    <w:rsid w:val="00FD017D"/>
    <w:rsid w:val="00FD0193"/>
    <w:rsid w:val="00FD01E3"/>
    <w:rsid w:val="00FD0394"/>
    <w:rsid w:val="00FD0575"/>
    <w:rsid w:val="00FD07BB"/>
    <w:rsid w:val="00FD07D6"/>
    <w:rsid w:val="00FD07FE"/>
    <w:rsid w:val="00FD0A4C"/>
    <w:rsid w:val="00FD117F"/>
    <w:rsid w:val="00FD13BA"/>
    <w:rsid w:val="00FD15DB"/>
    <w:rsid w:val="00FD194C"/>
    <w:rsid w:val="00FD1C63"/>
    <w:rsid w:val="00FD1C71"/>
    <w:rsid w:val="00FD1E98"/>
    <w:rsid w:val="00FD219E"/>
    <w:rsid w:val="00FD21F6"/>
    <w:rsid w:val="00FD220E"/>
    <w:rsid w:val="00FD2BAE"/>
    <w:rsid w:val="00FD2C8E"/>
    <w:rsid w:val="00FD3089"/>
    <w:rsid w:val="00FD308C"/>
    <w:rsid w:val="00FD3C26"/>
    <w:rsid w:val="00FD3EE6"/>
    <w:rsid w:val="00FD4303"/>
    <w:rsid w:val="00FD46A5"/>
    <w:rsid w:val="00FD4B32"/>
    <w:rsid w:val="00FD4E83"/>
    <w:rsid w:val="00FD4E8F"/>
    <w:rsid w:val="00FD4FAE"/>
    <w:rsid w:val="00FD51FD"/>
    <w:rsid w:val="00FD5237"/>
    <w:rsid w:val="00FD53F2"/>
    <w:rsid w:val="00FD5452"/>
    <w:rsid w:val="00FD5845"/>
    <w:rsid w:val="00FD5AEE"/>
    <w:rsid w:val="00FD5C36"/>
    <w:rsid w:val="00FD5F14"/>
    <w:rsid w:val="00FD6138"/>
    <w:rsid w:val="00FD6439"/>
    <w:rsid w:val="00FD66E7"/>
    <w:rsid w:val="00FD6836"/>
    <w:rsid w:val="00FD6DB9"/>
    <w:rsid w:val="00FD72B7"/>
    <w:rsid w:val="00FD737B"/>
    <w:rsid w:val="00FD739D"/>
    <w:rsid w:val="00FD76EC"/>
    <w:rsid w:val="00FD7726"/>
    <w:rsid w:val="00FD794B"/>
    <w:rsid w:val="00FD7F6F"/>
    <w:rsid w:val="00FE00A0"/>
    <w:rsid w:val="00FE00B7"/>
    <w:rsid w:val="00FE060F"/>
    <w:rsid w:val="00FE0738"/>
    <w:rsid w:val="00FE07AE"/>
    <w:rsid w:val="00FE07C7"/>
    <w:rsid w:val="00FE09AA"/>
    <w:rsid w:val="00FE0BF0"/>
    <w:rsid w:val="00FE1BC8"/>
    <w:rsid w:val="00FE1E22"/>
    <w:rsid w:val="00FE1E4A"/>
    <w:rsid w:val="00FE1EE5"/>
    <w:rsid w:val="00FE2305"/>
    <w:rsid w:val="00FE26AD"/>
    <w:rsid w:val="00FE27AD"/>
    <w:rsid w:val="00FE2B8A"/>
    <w:rsid w:val="00FE2BE0"/>
    <w:rsid w:val="00FE30B3"/>
    <w:rsid w:val="00FE31AE"/>
    <w:rsid w:val="00FE3534"/>
    <w:rsid w:val="00FE3A28"/>
    <w:rsid w:val="00FE3C3A"/>
    <w:rsid w:val="00FE3C85"/>
    <w:rsid w:val="00FE3D1F"/>
    <w:rsid w:val="00FE3FE0"/>
    <w:rsid w:val="00FE4828"/>
    <w:rsid w:val="00FE498A"/>
    <w:rsid w:val="00FE4C12"/>
    <w:rsid w:val="00FE4C18"/>
    <w:rsid w:val="00FE4DA0"/>
    <w:rsid w:val="00FE50D6"/>
    <w:rsid w:val="00FE5357"/>
    <w:rsid w:val="00FE53C4"/>
    <w:rsid w:val="00FE5611"/>
    <w:rsid w:val="00FE574E"/>
    <w:rsid w:val="00FE5955"/>
    <w:rsid w:val="00FE5CB9"/>
    <w:rsid w:val="00FE5E43"/>
    <w:rsid w:val="00FE64AC"/>
    <w:rsid w:val="00FE665D"/>
    <w:rsid w:val="00FE66C3"/>
    <w:rsid w:val="00FE6716"/>
    <w:rsid w:val="00FE672D"/>
    <w:rsid w:val="00FE6919"/>
    <w:rsid w:val="00FE6A66"/>
    <w:rsid w:val="00FE6E47"/>
    <w:rsid w:val="00FE6FAE"/>
    <w:rsid w:val="00FE732F"/>
    <w:rsid w:val="00FE78F0"/>
    <w:rsid w:val="00FE7D2A"/>
    <w:rsid w:val="00FF00EC"/>
    <w:rsid w:val="00FF039A"/>
    <w:rsid w:val="00FF0890"/>
    <w:rsid w:val="00FF0966"/>
    <w:rsid w:val="00FF0B71"/>
    <w:rsid w:val="00FF0B81"/>
    <w:rsid w:val="00FF10D6"/>
    <w:rsid w:val="00FF11FE"/>
    <w:rsid w:val="00FF14BB"/>
    <w:rsid w:val="00FF16C2"/>
    <w:rsid w:val="00FF17E4"/>
    <w:rsid w:val="00FF1801"/>
    <w:rsid w:val="00FF1A26"/>
    <w:rsid w:val="00FF1B6C"/>
    <w:rsid w:val="00FF2041"/>
    <w:rsid w:val="00FF2499"/>
    <w:rsid w:val="00FF260C"/>
    <w:rsid w:val="00FF2853"/>
    <w:rsid w:val="00FF2BB5"/>
    <w:rsid w:val="00FF2C95"/>
    <w:rsid w:val="00FF2DF9"/>
    <w:rsid w:val="00FF36F8"/>
    <w:rsid w:val="00FF3A38"/>
    <w:rsid w:val="00FF3D80"/>
    <w:rsid w:val="00FF3EDA"/>
    <w:rsid w:val="00FF4248"/>
    <w:rsid w:val="00FF4AAD"/>
    <w:rsid w:val="00FF4AC6"/>
    <w:rsid w:val="00FF4B71"/>
    <w:rsid w:val="00FF4BA1"/>
    <w:rsid w:val="00FF5171"/>
    <w:rsid w:val="00FF5182"/>
    <w:rsid w:val="00FF521A"/>
    <w:rsid w:val="00FF52FB"/>
    <w:rsid w:val="00FF54D9"/>
    <w:rsid w:val="00FF5631"/>
    <w:rsid w:val="00FF58C7"/>
    <w:rsid w:val="00FF5C69"/>
    <w:rsid w:val="00FF5C7E"/>
    <w:rsid w:val="00FF6271"/>
    <w:rsid w:val="00FF6488"/>
    <w:rsid w:val="00FF65B8"/>
    <w:rsid w:val="00FF65D5"/>
    <w:rsid w:val="00FF674B"/>
    <w:rsid w:val="00FF6843"/>
    <w:rsid w:val="00FF6926"/>
    <w:rsid w:val="00FF6D5F"/>
    <w:rsid w:val="00FF7231"/>
    <w:rsid w:val="00FF7260"/>
    <w:rsid w:val="00FF7458"/>
    <w:rsid w:val="00FF766B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2D227"/>
  <w15:chartTrackingRefBased/>
  <w15:docId w15:val="{E32B46C6-750A-4642-933A-ED59BE175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07649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9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Bommakanti, Chandrakanth</dc:creator>
  <cp:keywords/>
  <dc:description/>
  <cp:lastModifiedBy>Yolanda Z</cp:lastModifiedBy>
  <cp:revision>2</cp:revision>
  <dcterms:created xsi:type="dcterms:W3CDTF">2024-10-17T18:56:00Z</dcterms:created>
  <dcterms:modified xsi:type="dcterms:W3CDTF">2024-10-17T18:56:00Z</dcterms:modified>
</cp:coreProperties>
</file>