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813" w:type="dxa"/>
        <w:tblInd w:w="128" w:type="dxa"/>
        <w:tblLook w:val="04A0" w:firstRow="1" w:lastRow="0" w:firstColumn="1" w:lastColumn="0" w:noHBand="0" w:noVBand="1"/>
        <w:tblPrChange w:id="0" w:author="CCJK" w:date="2024-10-18T08:29:00Z">
          <w:tblPr>
            <w:tblW w:w="4385" w:type="dxa"/>
            <w:tblInd w:w="118" w:type="dxa"/>
            <w:tblLook w:val="04A0" w:firstRow="1" w:lastRow="0" w:firstColumn="1" w:lastColumn="0" w:noHBand="0" w:noVBand="1"/>
          </w:tblPr>
        </w:tblPrChange>
      </w:tblPr>
      <w:tblGrid>
        <w:gridCol w:w="3813"/>
        <w:tblGridChange w:id="1">
          <w:tblGrid>
            <w:gridCol w:w="3813"/>
          </w:tblGrid>
        </w:tblGridChange>
      </w:tblGrid>
      <w:tr w:rsidR="00E57760" w:rsidRPr="00172567" w:rsidDel="00E57760" w:rsidTr="00E57760">
        <w:trPr>
          <w:trHeight w:val="300"/>
          <w:del w:id="2" w:author="CCJK" w:date="2024-10-18T08:28:00Z"/>
          <w:trPrChange w:id="3" w:author="CCJK" w:date="2024-10-18T08:29:00Z">
            <w:trPr>
              <w:trHeight w:val="300"/>
            </w:trPr>
          </w:trPrChange>
        </w:trPr>
        <w:tc>
          <w:tcPr>
            <w:tcW w:w="3813" w:type="dxa"/>
            <w:tcBorders>
              <w:top w:val="nil"/>
              <w:left w:val="nil"/>
              <w:bottom w:val="single" w:sz="8" w:space="0" w:color="000000"/>
              <w:right w:val="nil"/>
            </w:tcBorders>
            <w:shd w:val="clear" w:color="000000" w:fill="F2F2F2"/>
            <w:noWrap/>
            <w:vAlign w:val="center"/>
            <w:hideMark/>
            <w:tcPrChange w:id="4" w:author="CCJK" w:date="2024-10-18T08:29:00Z">
              <w:tcPr>
                <w:tcW w:w="3813" w:type="dxa"/>
                <w:tcBorders>
                  <w:top w:val="nil"/>
                  <w:left w:val="nil"/>
                  <w:bottom w:val="single" w:sz="8" w:space="0" w:color="000000"/>
                  <w:right w:val="nil"/>
                </w:tcBorders>
                <w:shd w:val="clear" w:color="000000" w:fill="F2F2F2"/>
                <w:noWrap/>
                <w:vAlign w:val="center"/>
                <w:hideMark/>
              </w:tcPr>
            </w:tcPrChange>
          </w:tcPr>
          <w:p w:rsidR="00E57760" w:rsidRPr="00172567" w:rsidDel="00E57760" w:rsidRDefault="00E57760">
            <w:pPr>
              <w:rPr>
                <w:del w:id="5" w:author="CCJK" w:date="2024-10-18T08:28:00Z"/>
                <w:rFonts w:ascii="Arial Unicode MS" w:eastAsia="Arial Unicode MS" w:hAnsi="Arial Unicode MS" w:cs="Arial Unicode MS"/>
                <w:b/>
                <w:bCs/>
                <w:color w:val="000000"/>
                <w:sz w:val="20"/>
                <w:szCs w:val="20"/>
              </w:rPr>
            </w:pPr>
            <w:del w:id="6" w:author="CCJK" w:date="2024-10-18T08:28:00Z">
              <w:r w:rsidRPr="00172567" w:rsidDel="00E57760">
                <w:rPr>
                  <w:rFonts w:ascii="Arial Unicode MS" w:eastAsia="Arial Unicode MS" w:hAnsi="Arial Unicode MS" w:cs="Arial Unicode MS"/>
                  <w:b/>
                  <w:bCs/>
                  <w:noProof/>
                  <w:color w:val="000000"/>
                  <w:sz w:val="20"/>
                  <w:szCs w:val="20"/>
                </w:rPr>
                <w:delText>Chinese (PRC)</w:delText>
              </w:r>
            </w:del>
          </w:p>
        </w:tc>
      </w:tr>
      <w:tr w:rsidR="00E57760" w:rsidRPr="00172567" w:rsidTr="00E57760">
        <w:trPr>
          <w:trHeight w:val="300"/>
          <w:trPrChange w:id="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9" w:author="CCJK" w:date="2024-10-18T08:17:00Z">
              <w:r w:rsidRPr="00172567" w:rsidDel="00172567">
                <w:rPr>
                  <w:rFonts w:ascii="Arial Unicode MS" w:eastAsia="Arial Unicode MS" w:hAnsi="Arial Unicode MS" w:cs="Arial Unicode MS"/>
                  <w:noProof/>
                  <w:color w:val="000000"/>
                  <w:sz w:val="20"/>
                  <w:szCs w:val="20"/>
                </w:rPr>
                <w:delText>△</w:delText>
              </w:r>
            </w:del>
            <w:r w:rsidRPr="00172567">
              <w:rPr>
                <w:rFonts w:ascii="Arial Unicode MS" w:eastAsia="Arial Unicode MS" w:hAnsi="Arial Unicode MS" w:cs="Arial Unicode MS" w:hint="eastAsia"/>
                <w:noProof/>
                <w:color w:val="000000"/>
                <w:sz w:val="20"/>
                <w:szCs w:val="20"/>
              </w:rPr>
              <w:t>拆</w:t>
            </w:r>
            <w:del w:id="10" w:author="CCJK" w:date="2024-10-18T08:17:00Z">
              <w:r w:rsidRPr="00172567" w:rsidDel="00172567">
                <w:rPr>
                  <w:rFonts w:ascii="Arial Unicode MS" w:eastAsia="Arial Unicode MS" w:hAnsi="Arial Unicode MS" w:cs="Arial Unicode MS" w:hint="eastAsia"/>
                  <w:noProof/>
                  <w:color w:val="000000"/>
                  <w:sz w:val="20"/>
                  <w:szCs w:val="20"/>
                  <w:lang w:eastAsia="zh-CN"/>
                </w:rPr>
                <w:delText>由滞令</w:delText>
              </w:r>
            </w:del>
            <w:ins w:id="11" w:author="CCJK" w:date="2024-10-18T08:17:00Z">
              <w:r>
                <w:rPr>
                  <w:rFonts w:ascii="Arial Unicode MS" w:eastAsia="Arial Unicode MS" w:hAnsi="Arial Unicode MS" w:cs="Arial Unicode MS" w:hint="eastAsia"/>
                  <w:noProof/>
                  <w:color w:val="000000"/>
                  <w:sz w:val="20"/>
                  <w:szCs w:val="20"/>
                  <w:lang w:eastAsia="zh-CN"/>
                </w:rPr>
                <w:t>出资金</w:t>
              </w:r>
            </w:ins>
          </w:p>
        </w:tc>
      </w:tr>
      <w:tr w:rsidR="00E57760" w:rsidRPr="00172567" w:rsidTr="00E57760">
        <w:trPr>
          <w:trHeight w:val="300"/>
          <w:trPrChange w:id="12"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3"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交易</w:t>
            </w:r>
            <w:proofErr w:type="spellEnd"/>
            <w:del w:id="14" w:author="CCJK" w:date="2024-10-18T08:17:00Z">
              <w:r w:rsidRPr="00172567" w:rsidDel="00172567">
                <w:rPr>
                  <w:rFonts w:ascii="Arial Unicode MS" w:eastAsia="Arial Unicode MS" w:hAnsi="Arial Unicode MS" w:cs="Arial Unicode MS" w:hint="eastAsia"/>
                  <w:color w:val="000000"/>
                  <w:sz w:val="20"/>
                  <w:szCs w:val="20"/>
                  <w:lang w:eastAsia="zh-CN"/>
                </w:rPr>
                <w:delText>在</w:delText>
              </w:r>
            </w:del>
            <w:ins w:id="15" w:author="CCJK" w:date="2024-10-18T08:17:00Z">
              <w:r>
                <w:rPr>
                  <w:rFonts w:ascii="Arial Unicode MS" w:eastAsia="Arial Unicode MS" w:hAnsi="Arial Unicode MS" w:cs="Arial Unicode MS" w:hint="eastAsia"/>
                  <w:color w:val="000000"/>
                  <w:sz w:val="20"/>
                  <w:szCs w:val="20"/>
                  <w:lang w:eastAsia="zh-CN"/>
                </w:rPr>
                <w:t>性</w:t>
              </w:r>
            </w:ins>
            <w:r w:rsidRPr="00172567">
              <w:rPr>
                <w:rFonts w:ascii="Arial Unicode MS" w:eastAsia="Arial Unicode MS" w:hAnsi="Arial Unicode MS" w:cs="Arial Unicode MS" w:hint="eastAsia"/>
                <w:color w:val="000000"/>
                <w:sz w:val="20"/>
                <w:szCs w:val="20"/>
              </w:rPr>
              <w:t>金</w:t>
            </w:r>
            <w:del w:id="16" w:author="CCJK" w:date="2024-10-18T08:17:00Z">
              <w:r w:rsidRPr="00172567" w:rsidDel="00172567">
                <w:rPr>
                  <w:rFonts w:ascii="Arial Unicode MS" w:eastAsia="Arial Unicode MS" w:hAnsi="Arial Unicode MS" w:cs="Arial Unicode MS" w:hint="eastAsia"/>
                  <w:color w:val="000000"/>
                  <w:sz w:val="20"/>
                  <w:szCs w:val="20"/>
                  <w:lang w:eastAsia="zh-CN"/>
                </w:rPr>
                <w:delText>盛姿立</w:delText>
              </w:r>
            </w:del>
            <w:ins w:id="17" w:author="CCJK" w:date="2024-10-18T08:17:00Z">
              <w:r>
                <w:rPr>
                  <w:rFonts w:ascii="Arial Unicode MS" w:eastAsia="Arial Unicode MS" w:hAnsi="Arial Unicode MS" w:cs="Arial Unicode MS" w:hint="eastAsia"/>
                  <w:color w:val="000000"/>
                  <w:sz w:val="20"/>
                  <w:szCs w:val="20"/>
                  <w:lang w:eastAsia="zh-CN"/>
                </w:rPr>
                <w:t>融资产</w:t>
              </w:r>
            </w:ins>
          </w:p>
        </w:tc>
      </w:tr>
      <w:tr w:rsidR="00E57760" w:rsidRPr="00172567" w:rsidTr="00E57760">
        <w:trPr>
          <w:trHeight w:val="300"/>
          <w:trPrChange w:id="18"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9"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20" w:author="CCJK" w:date="2024-10-18T08:17:00Z">
              <w:r w:rsidRPr="00172567" w:rsidDel="00172567">
                <w:rPr>
                  <w:rFonts w:ascii="Arial Unicode MS" w:eastAsia="Arial Unicode MS" w:hAnsi="Arial Unicode MS" w:cs="Arial Unicode MS"/>
                  <w:noProof/>
                  <w:color w:val="000000"/>
                  <w:sz w:val="20"/>
                  <w:szCs w:val="20"/>
                  <w:lang w:eastAsia="zh-CN"/>
                </w:rPr>
                <w:delText>☆</w:delText>
              </w:r>
            </w:del>
            <w:r w:rsidRPr="00172567">
              <w:rPr>
                <w:rFonts w:ascii="Arial Unicode MS" w:eastAsia="Arial Unicode MS" w:hAnsi="Arial Unicode MS" w:cs="Arial Unicode MS" w:hint="eastAsia"/>
                <w:noProof/>
                <w:color w:val="000000"/>
                <w:sz w:val="20"/>
                <w:szCs w:val="20"/>
                <w:lang w:eastAsia="zh-CN"/>
              </w:rPr>
              <w:t>以公允价值计量且其变动计入当期</w:t>
            </w:r>
            <w:del w:id="21" w:author="CCJK" w:date="2024-10-18T08:17:00Z">
              <w:r w:rsidRPr="00172567" w:rsidDel="00172567">
                <w:rPr>
                  <w:rFonts w:ascii="Arial Unicode MS" w:eastAsia="Arial Unicode MS" w:hAnsi="Arial Unicode MS" w:cs="Arial Unicode MS" w:hint="eastAsia"/>
                  <w:noProof/>
                  <w:color w:val="000000"/>
                  <w:sz w:val="20"/>
                  <w:szCs w:val="20"/>
                  <w:lang w:eastAsia="zh-CN"/>
                </w:rPr>
                <w:delText>:</w:delText>
              </w:r>
            </w:del>
            <w:ins w:id="22" w:author="CCJK" w:date="2024-10-18T08:17:00Z">
              <w:r>
                <w:rPr>
                  <w:rFonts w:ascii="Arial Unicode MS" w:eastAsia="Arial Unicode MS" w:hAnsi="Arial Unicode MS" w:cs="Arial Unicode MS" w:hint="eastAsia"/>
                  <w:noProof/>
                  <w:color w:val="000000"/>
                  <w:sz w:val="20"/>
                  <w:szCs w:val="20"/>
                  <w:lang w:eastAsia="zh-CN"/>
                </w:rPr>
                <w:t>损益的金融资产</w:t>
              </w:r>
            </w:ins>
            <w:bookmarkStart w:id="23" w:name="_GoBack"/>
            <w:bookmarkEnd w:id="23"/>
          </w:p>
        </w:tc>
      </w:tr>
      <w:tr w:rsidR="00E57760" w:rsidRPr="00172567" w:rsidTr="00E57760">
        <w:trPr>
          <w:trHeight w:val="300"/>
          <w:trPrChange w:id="24"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5"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衍生金</w:t>
            </w:r>
            <w:proofErr w:type="spellEnd"/>
            <w:del w:id="26" w:author="CCJK" w:date="2024-10-18T08:18:00Z">
              <w:r w:rsidRPr="00172567" w:rsidDel="00172567">
                <w:rPr>
                  <w:rFonts w:ascii="Arial Unicode MS" w:eastAsia="Arial Unicode MS" w:hAnsi="Arial Unicode MS" w:cs="Arial Unicode MS" w:hint="eastAsia"/>
                  <w:color w:val="000000"/>
                  <w:sz w:val="20"/>
                  <w:szCs w:val="20"/>
                  <w:lang w:eastAsia="zh-CN"/>
                </w:rPr>
                <w:delText>懿</w:delText>
              </w:r>
            </w:del>
            <w:ins w:id="27" w:author="CCJK" w:date="2024-10-18T08:18:00Z">
              <w:r>
                <w:rPr>
                  <w:rFonts w:ascii="Arial Unicode MS" w:eastAsia="Arial Unicode MS" w:hAnsi="Arial Unicode MS" w:cs="Arial Unicode MS" w:hint="eastAsia"/>
                  <w:color w:val="000000"/>
                  <w:sz w:val="20"/>
                  <w:szCs w:val="20"/>
                  <w:lang w:eastAsia="zh-CN"/>
                </w:rPr>
                <w:t>融</w:t>
              </w:r>
            </w:ins>
            <w:proofErr w:type="spellStart"/>
            <w:r w:rsidRPr="00172567">
              <w:rPr>
                <w:rFonts w:ascii="Arial Unicode MS" w:eastAsia="Arial Unicode MS" w:hAnsi="Arial Unicode MS" w:cs="Arial Unicode MS" w:hint="eastAsia"/>
                <w:color w:val="000000"/>
                <w:sz w:val="20"/>
                <w:szCs w:val="20"/>
              </w:rPr>
              <w:t>资产</w:t>
            </w:r>
            <w:proofErr w:type="spellEnd"/>
          </w:p>
        </w:tc>
      </w:tr>
      <w:tr w:rsidR="00E57760" w:rsidRPr="00172567" w:rsidTr="00E57760">
        <w:trPr>
          <w:trHeight w:val="300"/>
          <w:trPrChange w:id="28"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9"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del w:id="30" w:author="CCJK" w:date="2024-10-18T08:17:00Z">
              <w:r w:rsidRPr="00172567" w:rsidDel="00172567">
                <w:rPr>
                  <w:rFonts w:ascii="Arial Unicode MS" w:eastAsia="Arial Unicode MS" w:hAnsi="Arial Unicode MS" w:cs="Arial Unicode MS"/>
                  <w:noProof/>
                  <w:color w:val="000000"/>
                  <w:sz w:val="20"/>
                  <w:szCs w:val="20"/>
                </w:rPr>
                <w:delText>△</w:delText>
              </w:r>
            </w:del>
            <w:r w:rsidRPr="00172567">
              <w:rPr>
                <w:rFonts w:ascii="Arial Unicode MS" w:eastAsia="Arial Unicode MS" w:hAnsi="Arial Unicode MS" w:cs="Arial Unicode MS" w:hint="eastAsia"/>
                <w:noProof/>
                <w:color w:val="000000"/>
                <w:sz w:val="20"/>
                <w:szCs w:val="20"/>
              </w:rPr>
              <w:t>保险合同资产</w:t>
            </w:r>
          </w:p>
        </w:tc>
      </w:tr>
      <w:tr w:rsidR="00E57760" w:rsidRPr="00172567" w:rsidTr="00E57760">
        <w:trPr>
          <w:trHeight w:val="300"/>
          <w:trPrChange w:id="3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2"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编</w:t>
            </w:r>
            <w:del w:id="33" w:author="CCJK" w:date="2024-10-18T08:18:00Z">
              <w:r w:rsidRPr="00172567" w:rsidDel="00172567">
                <w:rPr>
                  <w:rFonts w:ascii="Arial Unicode MS" w:eastAsia="Arial Unicode MS" w:hAnsi="Arial Unicode MS" w:cs="Arial Unicode MS" w:hint="eastAsia"/>
                  <w:color w:val="000000"/>
                  <w:sz w:val="20"/>
                  <w:szCs w:val="20"/>
                  <w:lang w:eastAsia="zh-CN"/>
                </w:rPr>
                <w:delText>相</w:delText>
              </w:r>
            </w:del>
            <w:ins w:id="34" w:author="CCJK" w:date="2024-10-18T08:18:00Z">
              <w:r>
                <w:rPr>
                  <w:rFonts w:ascii="Arial Unicode MS" w:eastAsia="Arial Unicode MS" w:hAnsi="Arial Unicode MS" w:cs="Arial Unicode MS" w:hint="eastAsia"/>
                  <w:color w:val="000000"/>
                  <w:sz w:val="20"/>
                  <w:szCs w:val="20"/>
                  <w:lang w:eastAsia="zh-CN"/>
                </w:rPr>
                <w:t>制</w:t>
              </w:r>
            </w:ins>
            <w:r w:rsidRPr="00172567">
              <w:rPr>
                <w:rFonts w:ascii="Arial Unicode MS" w:eastAsia="Arial Unicode MS" w:hAnsi="Arial Unicode MS" w:cs="Arial Unicode MS" w:hint="eastAsia"/>
                <w:color w:val="000000"/>
                <w:sz w:val="20"/>
                <w:szCs w:val="20"/>
                <w:lang w:eastAsia="zh-CN"/>
              </w:rPr>
              <w:t>单位：</w:t>
            </w:r>
            <w:ins w:id="35" w:author="CCJK" w:date="2024-10-18T08:18:00Z">
              <w:r w:rsidRPr="00172567">
                <w:rPr>
                  <w:rFonts w:ascii="Arial Unicode MS" w:eastAsia="Arial Unicode MS" w:hAnsi="Arial Unicode MS" w:cs="Arial Unicode MS" w:hint="eastAsia"/>
                  <w:color w:val="000000"/>
                  <w:sz w:val="20"/>
                  <w:szCs w:val="20"/>
                  <w:lang w:eastAsia="zh-CN"/>
                </w:rPr>
                <w:t>西安工业投资集团有限公司</w:t>
              </w:r>
            </w:ins>
          </w:p>
        </w:tc>
      </w:tr>
      <w:tr w:rsidR="00E57760" w:rsidRPr="00172567" w:rsidTr="00E57760">
        <w:trPr>
          <w:trHeight w:val="300"/>
          <w:trPrChange w:id="3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交易性</w:t>
            </w:r>
            <w:proofErr w:type="spellEnd"/>
            <w:del w:id="38" w:author="CCJK" w:date="2024-10-18T08:18:00Z">
              <w:r w:rsidRPr="00172567" w:rsidDel="00172567">
                <w:rPr>
                  <w:rFonts w:ascii="Arial Unicode MS" w:eastAsia="Arial Unicode MS" w:hAnsi="Arial Unicode MS" w:cs="Arial Unicode MS" w:hint="eastAsia"/>
                  <w:color w:val="000000"/>
                  <w:sz w:val="20"/>
                  <w:szCs w:val="20"/>
                  <w:lang w:eastAsia="zh-CN"/>
                </w:rPr>
                <w:delText>会</w:delText>
              </w:r>
            </w:del>
            <w:ins w:id="39" w:author="CCJK" w:date="2024-10-18T08:18:00Z">
              <w:r>
                <w:rPr>
                  <w:rFonts w:ascii="Arial Unicode MS" w:eastAsia="Arial Unicode MS" w:hAnsi="Arial Unicode MS" w:cs="Arial Unicode MS" w:hint="eastAsia"/>
                  <w:color w:val="000000"/>
                  <w:sz w:val="20"/>
                  <w:szCs w:val="20"/>
                  <w:lang w:eastAsia="zh-CN"/>
                </w:rPr>
                <w:t>金</w:t>
              </w:r>
            </w:ins>
            <w:proofErr w:type="spellStart"/>
            <w:r w:rsidRPr="00172567">
              <w:rPr>
                <w:rFonts w:ascii="Arial Unicode MS" w:eastAsia="Arial Unicode MS" w:hAnsi="Arial Unicode MS" w:cs="Arial Unicode MS" w:hint="eastAsia"/>
                <w:color w:val="000000"/>
                <w:sz w:val="20"/>
                <w:szCs w:val="20"/>
              </w:rPr>
              <w:t>融负债</w:t>
            </w:r>
            <w:proofErr w:type="spellEnd"/>
          </w:p>
        </w:tc>
      </w:tr>
      <w:tr w:rsidR="00E57760" w:rsidRPr="00172567" w:rsidTr="00E57760">
        <w:trPr>
          <w:trHeight w:val="300"/>
          <w:trPrChange w:id="40"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41"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42" w:author="CCJK" w:date="2024-10-18T08:17:00Z">
              <w:r w:rsidRPr="00172567" w:rsidDel="00172567">
                <w:rPr>
                  <w:rFonts w:ascii="Arial Unicode MS" w:eastAsia="Arial Unicode MS" w:hAnsi="Arial Unicode MS" w:cs="Arial Unicode MS"/>
                  <w:noProof/>
                  <w:color w:val="000000"/>
                  <w:sz w:val="20"/>
                  <w:szCs w:val="20"/>
                  <w:lang w:eastAsia="zh-CN"/>
                </w:rPr>
                <w:delText>☆</w:delText>
              </w:r>
            </w:del>
            <w:r w:rsidRPr="00172567">
              <w:rPr>
                <w:rFonts w:ascii="Arial Unicode MS" w:eastAsia="Arial Unicode MS" w:hAnsi="Arial Unicode MS" w:cs="Arial Unicode MS" w:hint="eastAsia"/>
                <w:noProof/>
                <w:color w:val="000000"/>
                <w:sz w:val="20"/>
                <w:szCs w:val="20"/>
                <w:lang w:eastAsia="zh-CN"/>
              </w:rPr>
              <w:t>以公允价</w:t>
            </w:r>
            <w:del w:id="43" w:author="CCJK" w:date="2024-10-18T08:18:00Z">
              <w:r w:rsidRPr="00172567" w:rsidDel="00172567">
                <w:rPr>
                  <w:rFonts w:ascii="Arial Unicode MS" w:eastAsia="Arial Unicode MS" w:hAnsi="Arial Unicode MS" w:cs="Arial Unicode MS" w:hint="eastAsia"/>
                  <w:noProof/>
                  <w:color w:val="000000"/>
                  <w:sz w:val="20"/>
                  <w:szCs w:val="20"/>
                  <w:lang w:eastAsia="zh-CN"/>
                </w:rPr>
                <w:delText>也：i享月翼</w:delText>
              </w:r>
            </w:del>
            <w:ins w:id="44" w:author="CCJK" w:date="2024-10-18T08:18:00Z">
              <w:r>
                <w:rPr>
                  <w:rFonts w:ascii="Arial Unicode MS" w:eastAsia="Arial Unicode MS" w:hAnsi="Arial Unicode MS" w:cs="Arial Unicode MS" w:hint="eastAsia"/>
                  <w:noProof/>
                  <w:color w:val="000000"/>
                  <w:sz w:val="20"/>
                  <w:szCs w:val="20"/>
                  <w:lang w:eastAsia="zh-CN"/>
                </w:rPr>
                <w:t>值计量且其变</w:t>
              </w:r>
            </w:ins>
            <w:del w:id="45" w:author="CCJK" w:date="2024-10-18T08:18:00Z">
              <w:r w:rsidRPr="00172567" w:rsidDel="00172567">
                <w:rPr>
                  <w:rFonts w:ascii="Arial Unicode MS" w:eastAsia="Arial Unicode MS" w:hAnsi="Arial Unicode MS" w:cs="Arial Unicode MS" w:hint="eastAsia"/>
                  <w:noProof/>
                  <w:color w:val="000000"/>
                  <w:sz w:val="20"/>
                  <w:szCs w:val="20"/>
                  <w:lang w:eastAsia="zh-CN"/>
                </w:rPr>
                <w:delText>生</w:delText>
              </w:r>
            </w:del>
            <w:r w:rsidRPr="00172567">
              <w:rPr>
                <w:rFonts w:ascii="Arial Unicode MS" w:eastAsia="Arial Unicode MS" w:hAnsi="Arial Unicode MS" w:cs="Arial Unicode MS" w:hint="eastAsia"/>
                <w:noProof/>
                <w:color w:val="000000"/>
                <w:sz w:val="20"/>
                <w:szCs w:val="20"/>
                <w:lang w:eastAsia="zh-CN"/>
              </w:rPr>
              <w:t>动计入当期损益的金融负债</w:t>
            </w:r>
          </w:p>
        </w:tc>
      </w:tr>
      <w:tr w:rsidR="00E57760" w:rsidRPr="00172567" w:rsidTr="00E57760">
        <w:trPr>
          <w:trHeight w:val="300"/>
          <w:trPrChange w:id="4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4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48" w:author="CCJK" w:date="2024-10-18T08:17:00Z">
              <w:r w:rsidRPr="00172567" w:rsidDel="00172567">
                <w:rPr>
                  <w:rFonts w:ascii="Arial Unicode MS" w:eastAsia="Arial Unicode MS" w:hAnsi="Arial Unicode MS" w:cs="Arial Unicode MS"/>
                  <w:noProof/>
                  <w:color w:val="000000"/>
                  <w:sz w:val="20"/>
                  <w:szCs w:val="20"/>
                  <w:lang w:eastAsia="zh-CN"/>
                </w:rPr>
                <w:delText>△</w:delText>
              </w:r>
            </w:del>
            <w:r w:rsidRPr="00172567">
              <w:rPr>
                <w:rFonts w:ascii="Arial Unicode MS" w:eastAsia="Arial Unicode MS" w:hAnsi="Arial Unicode MS" w:cs="Arial Unicode MS" w:hint="eastAsia"/>
                <w:noProof/>
                <w:color w:val="000000"/>
                <w:sz w:val="20"/>
                <w:szCs w:val="20"/>
                <w:lang w:eastAsia="zh-CN"/>
              </w:rPr>
              <w:t>分出再保险合同</w:t>
            </w:r>
            <w:del w:id="49" w:author="CCJK" w:date="2024-10-18T08:18:00Z">
              <w:r w:rsidRPr="00172567" w:rsidDel="00172567">
                <w:rPr>
                  <w:rFonts w:ascii="Arial Unicode MS" w:eastAsia="Arial Unicode MS" w:hAnsi="Arial Unicode MS" w:cs="Arial Unicode MS" w:hint="eastAsia"/>
                  <w:noProof/>
                  <w:color w:val="000000"/>
                  <w:sz w:val="20"/>
                  <w:szCs w:val="20"/>
                  <w:lang w:eastAsia="zh-CN"/>
                </w:rPr>
                <w:delText>侦</w:delText>
              </w:r>
            </w:del>
            <w:ins w:id="50" w:author="CCJK" w:date="2024-10-18T08:18:00Z">
              <w:r>
                <w:rPr>
                  <w:rFonts w:ascii="Arial Unicode MS" w:eastAsia="Arial Unicode MS" w:hAnsi="Arial Unicode MS" w:cs="Arial Unicode MS" w:hint="eastAsia"/>
                  <w:noProof/>
                  <w:color w:val="000000"/>
                  <w:sz w:val="20"/>
                  <w:szCs w:val="20"/>
                  <w:lang w:eastAsia="zh-CN"/>
                </w:rPr>
                <w:t>负</w:t>
              </w:r>
            </w:ins>
            <w:r w:rsidRPr="00172567">
              <w:rPr>
                <w:rFonts w:ascii="Arial Unicode MS" w:eastAsia="Arial Unicode MS" w:hAnsi="Arial Unicode MS" w:cs="Arial Unicode MS" w:hint="eastAsia"/>
                <w:noProof/>
                <w:color w:val="000000"/>
                <w:sz w:val="20"/>
                <w:szCs w:val="20"/>
                <w:lang w:eastAsia="zh-CN"/>
              </w:rPr>
              <w:t>债</w:t>
            </w:r>
          </w:p>
        </w:tc>
      </w:tr>
      <w:tr w:rsidR="00E57760" w:rsidRPr="00172567" w:rsidTr="00E57760">
        <w:trPr>
          <w:trHeight w:val="300"/>
          <w:trPrChange w:id="5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52"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预计</w:t>
            </w:r>
            <w:proofErr w:type="spellEnd"/>
            <w:del w:id="53" w:author="CCJK" w:date="2024-10-18T08:18:00Z">
              <w:r w:rsidRPr="00172567" w:rsidDel="00172567">
                <w:rPr>
                  <w:rFonts w:ascii="Arial Unicode MS" w:eastAsia="Arial Unicode MS" w:hAnsi="Arial Unicode MS" w:cs="Arial Unicode MS" w:hint="eastAsia"/>
                  <w:color w:val="000000"/>
                  <w:sz w:val="20"/>
                  <w:szCs w:val="20"/>
                  <w:lang w:eastAsia="zh-CN"/>
                </w:rPr>
                <w:delText>侦</w:delText>
              </w:r>
            </w:del>
            <w:ins w:id="54" w:author="CCJK" w:date="2024-10-18T08:18:00Z">
              <w:r>
                <w:rPr>
                  <w:rFonts w:ascii="Arial Unicode MS" w:eastAsia="Arial Unicode MS" w:hAnsi="Arial Unicode MS" w:cs="Arial Unicode MS" w:hint="eastAsia"/>
                  <w:color w:val="000000"/>
                  <w:sz w:val="20"/>
                  <w:szCs w:val="20"/>
                  <w:lang w:eastAsia="zh-CN"/>
                </w:rPr>
                <w:t>负</w:t>
              </w:r>
            </w:ins>
            <w:r w:rsidRPr="00172567">
              <w:rPr>
                <w:rFonts w:ascii="Arial Unicode MS" w:eastAsia="Arial Unicode MS" w:hAnsi="Arial Unicode MS" w:cs="Arial Unicode MS" w:hint="eastAsia"/>
                <w:color w:val="000000"/>
                <w:sz w:val="20"/>
                <w:szCs w:val="20"/>
              </w:rPr>
              <w:t>债</w:t>
            </w:r>
          </w:p>
        </w:tc>
      </w:tr>
      <w:tr w:rsidR="00E57760" w:rsidRPr="00172567" w:rsidTr="00E57760">
        <w:trPr>
          <w:trHeight w:val="300"/>
          <w:trPrChange w:id="5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5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del w:id="57" w:author="CCJK" w:date="2024-10-18T08:18:00Z">
              <w:r w:rsidRPr="00172567" w:rsidDel="00172567">
                <w:rPr>
                  <w:rFonts w:ascii="Arial Unicode MS" w:eastAsia="Arial Unicode MS" w:hAnsi="Arial Unicode MS" w:cs="Arial Unicode MS" w:hint="eastAsia"/>
                  <w:color w:val="000000"/>
                  <w:sz w:val="20"/>
                  <w:szCs w:val="20"/>
                  <w:lang w:eastAsia="zh-CN"/>
                </w:rPr>
                <w:delText>扁</w:delText>
              </w:r>
            </w:del>
            <w:ins w:id="58" w:author="CCJK" w:date="2024-10-18T08:18:00Z">
              <w:r>
                <w:rPr>
                  <w:rFonts w:ascii="Arial Unicode MS" w:eastAsia="Arial Unicode MS" w:hAnsi="Arial Unicode MS" w:cs="Arial Unicode MS" w:hint="eastAsia"/>
                  <w:color w:val="000000"/>
                  <w:sz w:val="20"/>
                  <w:szCs w:val="20"/>
                  <w:lang w:eastAsia="zh-CN"/>
                </w:rPr>
                <w:t>盈</w:t>
              </w:r>
            </w:ins>
            <w:proofErr w:type="spellStart"/>
            <w:r w:rsidRPr="00172567">
              <w:rPr>
                <w:rFonts w:ascii="Arial Unicode MS" w:eastAsia="Arial Unicode MS" w:hAnsi="Arial Unicode MS" w:cs="Arial Unicode MS" w:hint="eastAsia"/>
                <w:color w:val="000000"/>
                <w:sz w:val="20"/>
                <w:szCs w:val="20"/>
              </w:rPr>
              <w:t>余公积</w:t>
            </w:r>
            <w:proofErr w:type="spellEnd"/>
          </w:p>
        </w:tc>
      </w:tr>
      <w:tr w:rsidR="00E57760" w:rsidRPr="00172567" w:rsidTr="00E57760">
        <w:trPr>
          <w:trHeight w:val="300"/>
          <w:trPrChange w:id="5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60"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del w:id="61" w:author="CCJK" w:date="2024-10-18T08:18:00Z">
              <w:r w:rsidRPr="00172567" w:rsidDel="00172567">
                <w:rPr>
                  <w:rFonts w:ascii="Arial Unicode MS" w:eastAsia="Arial Unicode MS" w:hAnsi="Arial Unicode MS" w:cs="Arial Unicode MS" w:hint="eastAsia"/>
                  <w:color w:val="000000"/>
                  <w:sz w:val="20"/>
                  <w:szCs w:val="20"/>
                </w:rPr>
                <w:delText>一</w:delText>
              </w:r>
            </w:del>
            <w:proofErr w:type="spellStart"/>
            <w:r w:rsidRPr="00172567">
              <w:rPr>
                <w:rFonts w:ascii="Arial Unicode MS" w:eastAsia="Arial Unicode MS" w:hAnsi="Arial Unicode MS" w:cs="Arial Unicode MS" w:hint="eastAsia"/>
                <w:color w:val="000000"/>
                <w:sz w:val="20"/>
                <w:szCs w:val="20"/>
              </w:rPr>
              <w:t>利息收</w:t>
            </w:r>
            <w:del w:id="62" w:author="CCJK" w:date="2024-10-18T08:18:00Z">
              <w:r w:rsidRPr="00172567" w:rsidDel="00172567">
                <w:rPr>
                  <w:rFonts w:ascii="Arial Unicode MS" w:eastAsia="Arial Unicode MS" w:hAnsi="Arial Unicode MS" w:cs="Arial Unicode MS"/>
                  <w:color w:val="000000"/>
                  <w:sz w:val="20"/>
                  <w:szCs w:val="20"/>
                </w:rPr>
                <w:delText>:</w:delText>
              </w:r>
            </w:del>
            <w:r w:rsidRPr="00172567">
              <w:rPr>
                <w:rFonts w:ascii="Arial Unicode MS" w:eastAsia="Arial Unicode MS" w:hAnsi="Arial Unicode MS" w:cs="Arial Unicode MS" w:hint="eastAsia"/>
                <w:color w:val="000000"/>
                <w:sz w:val="20"/>
                <w:szCs w:val="20"/>
              </w:rPr>
              <w:t>入</w:t>
            </w:r>
            <w:proofErr w:type="spellEnd"/>
          </w:p>
        </w:tc>
      </w:tr>
      <w:tr w:rsidR="00E57760" w:rsidRPr="00172567" w:rsidTr="00E57760">
        <w:trPr>
          <w:trHeight w:val="300"/>
          <w:trPrChange w:id="63"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64"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del w:id="65" w:author="CCJK" w:date="2024-10-18T08:17:00Z">
              <w:r w:rsidRPr="00172567" w:rsidDel="00172567">
                <w:rPr>
                  <w:rFonts w:ascii="Arial Unicode MS" w:eastAsia="Arial Unicode MS" w:hAnsi="Arial Unicode MS" w:cs="Arial Unicode MS"/>
                  <w:noProof/>
                  <w:color w:val="000000"/>
                  <w:sz w:val="20"/>
                  <w:szCs w:val="20"/>
                </w:rPr>
                <w:delText>△</w:delText>
              </w:r>
            </w:del>
            <w:r w:rsidRPr="00172567">
              <w:rPr>
                <w:rFonts w:ascii="Arial Unicode MS" w:eastAsia="Arial Unicode MS" w:hAnsi="Arial Unicode MS" w:cs="Arial Unicode MS" w:hint="eastAsia"/>
                <w:noProof/>
                <w:color w:val="000000"/>
                <w:sz w:val="20"/>
                <w:szCs w:val="20"/>
              </w:rPr>
              <w:t>保险服务收入</w:t>
            </w:r>
          </w:p>
        </w:tc>
      </w:tr>
      <w:tr w:rsidR="00E57760" w:rsidRPr="00172567" w:rsidTr="00E57760">
        <w:trPr>
          <w:trHeight w:val="300"/>
          <w:trPrChange w:id="66"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67"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del w:id="68" w:author="CCJK" w:date="2024-10-18T08:17:00Z">
              <w:r w:rsidRPr="00172567" w:rsidDel="00172567">
                <w:rPr>
                  <w:rFonts w:ascii="Arial Unicode MS" w:eastAsia="Arial Unicode MS" w:hAnsi="Arial Unicode MS" w:cs="Arial Unicode MS"/>
                  <w:noProof/>
                  <w:color w:val="000000"/>
                  <w:sz w:val="20"/>
                  <w:szCs w:val="20"/>
                </w:rPr>
                <w:delText>△</w:delText>
              </w:r>
            </w:del>
            <w:r w:rsidRPr="00172567">
              <w:rPr>
                <w:rFonts w:ascii="Arial Unicode MS" w:eastAsia="Arial Unicode MS" w:hAnsi="Arial Unicode MS" w:cs="Arial Unicode MS" w:hint="eastAsia"/>
                <w:noProof/>
                <w:color w:val="000000"/>
                <w:sz w:val="20"/>
                <w:szCs w:val="20"/>
              </w:rPr>
              <w:t>手续费</w:t>
            </w:r>
            <w:del w:id="69" w:author="CCJK" w:date="2024-10-18T08:19:00Z">
              <w:r w:rsidRPr="00172567" w:rsidDel="00172567">
                <w:rPr>
                  <w:rFonts w:ascii="Arial Unicode MS" w:eastAsia="Arial Unicode MS" w:hAnsi="Arial Unicode MS" w:cs="Arial Unicode MS" w:hint="eastAsia"/>
                  <w:noProof/>
                  <w:color w:val="000000"/>
                  <w:sz w:val="20"/>
                  <w:szCs w:val="20"/>
                  <w:lang w:eastAsia="zh-CN"/>
                </w:rPr>
                <w:delText>入附</w:delText>
              </w:r>
            </w:del>
            <w:ins w:id="70" w:author="CCJK" w:date="2024-10-18T08:19:00Z">
              <w:r>
                <w:rPr>
                  <w:rFonts w:ascii="Arial Unicode MS" w:eastAsia="Arial Unicode MS" w:hAnsi="Arial Unicode MS" w:cs="Arial Unicode MS" w:hint="eastAsia"/>
                  <w:noProof/>
                  <w:color w:val="000000"/>
                  <w:sz w:val="20"/>
                  <w:szCs w:val="20"/>
                  <w:lang w:eastAsia="zh-CN"/>
                </w:rPr>
                <w:t>及佣</w:t>
              </w:r>
            </w:ins>
            <w:r w:rsidRPr="00172567">
              <w:rPr>
                <w:rFonts w:ascii="Arial Unicode MS" w:eastAsia="Arial Unicode MS" w:hAnsi="Arial Unicode MS" w:cs="Arial Unicode MS" w:hint="eastAsia"/>
                <w:noProof/>
                <w:color w:val="000000"/>
                <w:sz w:val="20"/>
                <w:szCs w:val="20"/>
              </w:rPr>
              <w:t>金收入</w:t>
            </w:r>
          </w:p>
        </w:tc>
      </w:tr>
      <w:tr w:rsidR="00E57760" w:rsidRPr="00172567" w:rsidTr="00E57760">
        <w:trPr>
          <w:trHeight w:val="300"/>
          <w:trPrChange w:id="71"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72"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del w:id="73" w:author="CCJK" w:date="2024-10-18T08:17:00Z">
              <w:r w:rsidRPr="00172567" w:rsidDel="00172567">
                <w:rPr>
                  <w:rFonts w:ascii="Arial Unicode MS" w:eastAsia="Arial Unicode MS" w:hAnsi="Arial Unicode MS" w:cs="Arial Unicode MS"/>
                  <w:noProof/>
                  <w:color w:val="000000"/>
                  <w:sz w:val="20"/>
                  <w:szCs w:val="20"/>
                </w:rPr>
                <w:delText>△</w:delText>
              </w:r>
            </w:del>
            <w:r w:rsidRPr="00172567">
              <w:rPr>
                <w:rFonts w:ascii="Arial Unicode MS" w:eastAsia="Arial Unicode MS" w:hAnsi="Arial Unicode MS" w:cs="Arial Unicode MS" w:hint="eastAsia"/>
                <w:noProof/>
                <w:color w:val="000000"/>
                <w:sz w:val="20"/>
                <w:szCs w:val="20"/>
              </w:rPr>
              <w:t>分出保费的分摊</w:t>
            </w:r>
          </w:p>
        </w:tc>
      </w:tr>
      <w:tr w:rsidR="00E57760" w:rsidRPr="00172567" w:rsidTr="00E57760">
        <w:trPr>
          <w:trHeight w:val="300"/>
          <w:trPrChange w:id="74"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75"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76" w:author="CCJK" w:date="2024-10-18T08:17:00Z">
              <w:r w:rsidRPr="00172567" w:rsidDel="00172567">
                <w:rPr>
                  <w:rFonts w:ascii="Arial Unicode MS" w:eastAsia="Arial Unicode MS" w:hAnsi="Arial Unicode MS" w:cs="Arial Unicode MS"/>
                  <w:noProof/>
                  <w:color w:val="000000"/>
                  <w:sz w:val="20"/>
                  <w:szCs w:val="20"/>
                  <w:lang w:eastAsia="zh-CN"/>
                </w:rPr>
                <w:delText>△</w:delText>
              </w:r>
            </w:del>
            <w:r w:rsidRPr="00172567">
              <w:rPr>
                <w:rFonts w:ascii="Arial Unicode MS" w:eastAsia="Arial Unicode MS" w:hAnsi="Arial Unicode MS" w:cs="Arial Unicode MS" w:hint="eastAsia"/>
                <w:noProof/>
                <w:color w:val="000000"/>
                <w:sz w:val="20"/>
                <w:szCs w:val="20"/>
                <w:lang w:eastAsia="zh-CN"/>
              </w:rPr>
              <w:t>减：</w:t>
            </w:r>
            <w:ins w:id="77" w:author="CCJK" w:date="2024-10-18T08:19:00Z">
              <w:r w:rsidRPr="00172567">
                <w:rPr>
                  <w:rFonts w:ascii="Arial Unicode MS" w:eastAsia="Arial Unicode MS" w:hAnsi="Arial Unicode MS" w:cs="Arial Unicode MS" w:hint="eastAsia"/>
                  <w:noProof/>
                  <w:color w:val="000000"/>
                  <w:sz w:val="20"/>
                  <w:szCs w:val="20"/>
                  <w:lang w:eastAsia="zh-CN"/>
                </w:rPr>
                <w:t>摊回保险服务费用</w:t>
              </w:r>
            </w:ins>
          </w:p>
        </w:tc>
      </w:tr>
      <w:tr w:rsidR="00E57760" w:rsidRPr="00172567" w:rsidTr="00E57760">
        <w:trPr>
          <w:trHeight w:val="300"/>
          <w:trPrChange w:id="78"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79"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ins w:id="80" w:author="CCJK" w:date="2024-10-18T08:19:00Z">
              <w:r>
                <w:rPr>
                  <w:rFonts w:ascii="Arial Unicode MS" w:eastAsia="Arial Unicode MS" w:hAnsi="Arial Unicode MS" w:cs="Arial Unicode MS" w:hint="eastAsia"/>
                  <w:color w:val="000000"/>
                  <w:sz w:val="20"/>
                  <w:szCs w:val="20"/>
                  <w:lang w:eastAsia="zh-CN"/>
                </w:rPr>
                <w:t>减：</w:t>
              </w:r>
            </w:ins>
            <w:proofErr w:type="spellStart"/>
            <w:r w:rsidRPr="00172567">
              <w:rPr>
                <w:rFonts w:ascii="Arial Unicode MS" w:eastAsia="Arial Unicode MS" w:hAnsi="Arial Unicode MS" w:cs="Arial Unicode MS" w:hint="eastAsia"/>
                <w:color w:val="000000"/>
                <w:sz w:val="20"/>
                <w:szCs w:val="20"/>
              </w:rPr>
              <w:t>分出再保险财务收益</w:t>
            </w:r>
            <w:proofErr w:type="spellEnd"/>
          </w:p>
        </w:tc>
      </w:tr>
      <w:tr w:rsidR="00E57760" w:rsidRPr="00172567" w:rsidTr="00E57760">
        <w:trPr>
          <w:trHeight w:val="300"/>
          <w:trPrChange w:id="8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82"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83" w:author="CCJK" w:date="2024-10-18T08:19:00Z">
              <w:r w:rsidRPr="00172567" w:rsidDel="00172567">
                <w:rPr>
                  <w:rFonts w:ascii="Arial Unicode MS" w:eastAsia="Arial Unicode MS" w:hAnsi="Arial Unicode MS" w:cs="Arial Unicode MS"/>
                  <w:noProof/>
                  <w:color w:val="000000"/>
                  <w:sz w:val="20"/>
                  <w:szCs w:val="20"/>
                  <w:lang w:eastAsia="zh-CN"/>
                </w:rPr>
                <w:delText>▲</w:delText>
              </w:r>
            </w:del>
            <w:r w:rsidRPr="00172567">
              <w:rPr>
                <w:rFonts w:ascii="Arial Unicode MS" w:eastAsia="Arial Unicode MS" w:hAnsi="Arial Unicode MS" w:cs="Arial Unicode MS" w:hint="eastAsia"/>
                <w:noProof/>
                <w:color w:val="000000"/>
                <w:sz w:val="20"/>
                <w:szCs w:val="20"/>
                <w:lang w:eastAsia="zh-CN"/>
              </w:rPr>
              <w:t>提取保险责任准备金净额</w:t>
            </w:r>
          </w:p>
        </w:tc>
      </w:tr>
      <w:tr w:rsidR="00E57760" w:rsidRPr="00172567" w:rsidTr="00E57760">
        <w:trPr>
          <w:trHeight w:val="300"/>
          <w:trPrChange w:id="84"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85"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86" w:author="CCJK" w:date="2024-10-18T08:17:00Z">
              <w:r w:rsidRPr="00172567" w:rsidDel="00172567">
                <w:rPr>
                  <w:rFonts w:ascii="Arial Unicode MS" w:eastAsia="Arial Unicode MS" w:hAnsi="Arial Unicode MS" w:cs="Arial Unicode MS"/>
                  <w:noProof/>
                  <w:color w:val="000000"/>
                  <w:sz w:val="20"/>
                  <w:szCs w:val="20"/>
                  <w:lang w:eastAsia="zh-CN"/>
                </w:rPr>
                <w:delText>△</w:delText>
              </w:r>
            </w:del>
            <w:r w:rsidRPr="00172567">
              <w:rPr>
                <w:rFonts w:ascii="Arial Unicode MS" w:eastAsia="Arial Unicode MS" w:hAnsi="Arial Unicode MS" w:cs="Arial Unicode MS" w:hint="eastAsia"/>
                <w:noProof/>
                <w:color w:val="000000"/>
                <w:sz w:val="20"/>
                <w:szCs w:val="20"/>
                <w:lang w:eastAsia="zh-CN"/>
              </w:rPr>
              <w:t>客户存款和同业存</w:t>
            </w:r>
            <w:del w:id="87" w:author="CCJK" w:date="2024-10-18T08:19:00Z">
              <w:r w:rsidRPr="00172567" w:rsidDel="00172567">
                <w:rPr>
                  <w:rFonts w:ascii="Arial Unicode MS" w:eastAsia="Arial Unicode MS" w:hAnsi="Arial Unicode MS" w:cs="Arial Unicode MS" w:hint="eastAsia"/>
                  <w:noProof/>
                  <w:color w:val="000000"/>
                  <w:sz w:val="20"/>
                  <w:szCs w:val="20"/>
                  <w:lang w:eastAsia="zh-CN"/>
                </w:rPr>
                <w:delText>力</w:delText>
              </w:r>
            </w:del>
            <w:ins w:id="88" w:author="CCJK" w:date="2024-10-18T08:19:00Z">
              <w:r>
                <w:rPr>
                  <w:rFonts w:ascii="Arial Unicode MS" w:eastAsia="Arial Unicode MS" w:hAnsi="Arial Unicode MS" w:cs="Arial Unicode MS" w:hint="eastAsia"/>
                  <w:noProof/>
                  <w:color w:val="000000"/>
                  <w:sz w:val="20"/>
                  <w:szCs w:val="20"/>
                  <w:lang w:eastAsia="zh-CN"/>
                </w:rPr>
                <w:t>放</w:t>
              </w:r>
            </w:ins>
            <w:r w:rsidRPr="00172567">
              <w:rPr>
                <w:rFonts w:ascii="Arial Unicode MS" w:eastAsia="Arial Unicode MS" w:hAnsi="Arial Unicode MS" w:cs="Arial Unicode MS" w:hint="eastAsia"/>
                <w:noProof/>
                <w:color w:val="000000"/>
                <w:sz w:val="20"/>
                <w:szCs w:val="20"/>
                <w:lang w:eastAsia="zh-CN"/>
              </w:rPr>
              <w:t>款项净增加额</w:t>
            </w:r>
          </w:p>
        </w:tc>
      </w:tr>
      <w:tr w:rsidR="00E57760" w:rsidRPr="00172567" w:rsidTr="00E57760">
        <w:trPr>
          <w:trHeight w:val="300"/>
          <w:trPrChange w:id="8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90"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91" w:author="CCJK" w:date="2024-10-18T08:17:00Z">
              <w:r w:rsidRPr="00172567" w:rsidDel="00172567">
                <w:rPr>
                  <w:rFonts w:ascii="Arial Unicode MS" w:eastAsia="Arial Unicode MS" w:hAnsi="Arial Unicode MS" w:cs="Arial Unicode MS"/>
                  <w:noProof/>
                  <w:color w:val="000000"/>
                  <w:sz w:val="20"/>
                  <w:szCs w:val="20"/>
                  <w:lang w:eastAsia="zh-CN"/>
                </w:rPr>
                <w:delText>△</w:delText>
              </w:r>
            </w:del>
            <w:r w:rsidRPr="00172567">
              <w:rPr>
                <w:rFonts w:ascii="Arial Unicode MS" w:eastAsia="Arial Unicode MS" w:hAnsi="Arial Unicode MS" w:cs="Arial Unicode MS" w:hint="eastAsia"/>
                <w:noProof/>
                <w:color w:val="000000"/>
                <w:sz w:val="20"/>
                <w:szCs w:val="20"/>
                <w:lang w:eastAsia="zh-CN"/>
              </w:rPr>
              <w:t>向中央银行借款净增加</w:t>
            </w:r>
            <w:del w:id="92" w:author="CCJK" w:date="2024-10-18T08:19:00Z">
              <w:r w:rsidRPr="00172567" w:rsidDel="00172567">
                <w:rPr>
                  <w:rFonts w:ascii="Arial Unicode MS" w:eastAsia="Arial Unicode MS" w:hAnsi="Arial Unicode MS" w:cs="Arial Unicode MS" w:hint="eastAsia"/>
                  <w:noProof/>
                  <w:color w:val="000000"/>
                  <w:sz w:val="20"/>
                  <w:szCs w:val="20"/>
                  <w:lang w:eastAsia="zh-CN"/>
                </w:rPr>
                <w:delText>了</w:delText>
              </w:r>
            </w:del>
            <w:ins w:id="93" w:author="CCJK" w:date="2024-10-18T08:19:00Z">
              <w:r>
                <w:rPr>
                  <w:rFonts w:ascii="Arial Unicode MS" w:eastAsia="Arial Unicode MS" w:hAnsi="Arial Unicode MS" w:cs="Arial Unicode MS" w:hint="eastAsia"/>
                  <w:noProof/>
                  <w:color w:val="000000"/>
                  <w:sz w:val="20"/>
                  <w:szCs w:val="20"/>
                  <w:lang w:eastAsia="zh-CN"/>
                </w:rPr>
                <w:t>额</w:t>
              </w:r>
            </w:ins>
          </w:p>
        </w:tc>
      </w:tr>
      <w:tr w:rsidR="00E57760" w:rsidRPr="00172567" w:rsidTr="00E57760">
        <w:trPr>
          <w:trHeight w:val="300"/>
          <w:trPrChange w:id="94"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95"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96" w:author="CCJK" w:date="2024-10-18T08:17:00Z">
              <w:r w:rsidRPr="00172567" w:rsidDel="00172567">
                <w:rPr>
                  <w:rFonts w:ascii="Arial Unicode MS" w:eastAsia="Arial Unicode MS" w:hAnsi="Arial Unicode MS" w:cs="Arial Unicode MS"/>
                  <w:noProof/>
                  <w:color w:val="000000"/>
                  <w:sz w:val="20"/>
                  <w:szCs w:val="20"/>
                  <w:lang w:eastAsia="zh-CN"/>
                </w:rPr>
                <w:delText>△</w:delText>
              </w:r>
            </w:del>
            <w:r w:rsidRPr="00172567">
              <w:rPr>
                <w:rFonts w:ascii="Arial Unicode MS" w:eastAsia="Arial Unicode MS" w:hAnsi="Arial Unicode MS" w:cs="Arial Unicode MS" w:hint="eastAsia"/>
                <w:noProof/>
                <w:color w:val="000000"/>
                <w:sz w:val="20"/>
                <w:szCs w:val="20"/>
                <w:lang w:eastAsia="zh-CN"/>
              </w:rPr>
              <w:t>收到签发保险合同保费取得的现金</w:t>
            </w:r>
          </w:p>
        </w:tc>
      </w:tr>
      <w:tr w:rsidR="00E57760" w:rsidRPr="00172567" w:rsidTr="00E57760">
        <w:trPr>
          <w:trHeight w:val="300"/>
          <w:trPrChange w:id="9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98"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99" w:author="CCJK" w:date="2024-10-18T08:17:00Z">
              <w:r w:rsidRPr="00172567" w:rsidDel="00172567">
                <w:rPr>
                  <w:rFonts w:ascii="Arial Unicode MS" w:eastAsia="Arial Unicode MS" w:hAnsi="Arial Unicode MS" w:cs="Arial Unicode MS"/>
                  <w:noProof/>
                  <w:color w:val="000000"/>
                  <w:sz w:val="20"/>
                  <w:szCs w:val="20"/>
                  <w:lang w:eastAsia="zh-CN"/>
                </w:rPr>
                <w:delText>△</w:delText>
              </w:r>
            </w:del>
            <w:r w:rsidRPr="00172567">
              <w:rPr>
                <w:rFonts w:ascii="Arial Unicode MS" w:eastAsia="Arial Unicode MS" w:hAnsi="Arial Unicode MS" w:cs="Arial Unicode MS" w:hint="eastAsia"/>
                <w:noProof/>
                <w:color w:val="000000"/>
                <w:sz w:val="20"/>
                <w:szCs w:val="20"/>
                <w:lang w:eastAsia="zh-CN"/>
              </w:rPr>
              <w:t>收到分入再保险合同的现金净额</w:t>
            </w:r>
          </w:p>
        </w:tc>
      </w:tr>
      <w:tr w:rsidR="00E57760" w:rsidRPr="00172567" w:rsidTr="00E57760">
        <w:trPr>
          <w:trHeight w:val="300"/>
          <w:trPrChange w:id="100"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01"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102" w:author="CCJK" w:date="2024-10-18T08:17:00Z">
              <w:r w:rsidRPr="00172567" w:rsidDel="00172567">
                <w:rPr>
                  <w:rFonts w:ascii="Arial Unicode MS" w:eastAsia="Arial Unicode MS" w:hAnsi="Arial Unicode MS" w:cs="Arial Unicode MS"/>
                  <w:noProof/>
                  <w:color w:val="000000"/>
                  <w:sz w:val="20"/>
                  <w:szCs w:val="20"/>
                  <w:lang w:eastAsia="zh-CN"/>
                </w:rPr>
                <w:delText>△</w:delText>
              </w:r>
            </w:del>
            <w:r w:rsidRPr="00172567">
              <w:rPr>
                <w:rFonts w:ascii="Arial Unicode MS" w:eastAsia="Arial Unicode MS" w:hAnsi="Arial Unicode MS" w:cs="Arial Unicode MS" w:hint="eastAsia"/>
                <w:noProof/>
                <w:color w:val="000000"/>
                <w:sz w:val="20"/>
                <w:szCs w:val="20"/>
                <w:lang w:eastAsia="zh-CN"/>
              </w:rPr>
              <w:t>支付签发保险合同赔款的现金</w:t>
            </w:r>
          </w:p>
        </w:tc>
      </w:tr>
      <w:tr w:rsidR="00E57760" w:rsidRPr="00172567" w:rsidTr="00E57760">
        <w:trPr>
          <w:trHeight w:val="300"/>
          <w:trPrChange w:id="10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04"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105" w:author="CCJK" w:date="2024-10-18T08:17:00Z">
              <w:r w:rsidRPr="00172567" w:rsidDel="00172567">
                <w:rPr>
                  <w:rFonts w:ascii="Arial Unicode MS" w:eastAsia="Arial Unicode MS" w:hAnsi="Arial Unicode MS" w:cs="Arial Unicode MS"/>
                  <w:noProof/>
                  <w:color w:val="000000"/>
                  <w:sz w:val="20"/>
                  <w:szCs w:val="20"/>
                  <w:lang w:eastAsia="zh-CN"/>
                </w:rPr>
                <w:delText>△</w:delText>
              </w:r>
            </w:del>
            <w:r w:rsidRPr="00172567">
              <w:rPr>
                <w:rFonts w:ascii="Arial Unicode MS" w:eastAsia="Arial Unicode MS" w:hAnsi="Arial Unicode MS" w:cs="Arial Unicode MS" w:hint="eastAsia"/>
                <w:noProof/>
                <w:color w:val="000000"/>
                <w:sz w:val="20"/>
                <w:szCs w:val="20"/>
                <w:lang w:eastAsia="zh-CN"/>
              </w:rPr>
              <w:t>保单质押贷款净增加额</w:t>
            </w:r>
          </w:p>
        </w:tc>
      </w:tr>
      <w:tr w:rsidR="00E57760" w:rsidRPr="00172567" w:rsidTr="00E57760">
        <w:trPr>
          <w:trHeight w:val="300"/>
          <w:trPrChange w:id="10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0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108" w:author="CCJK" w:date="2024-10-18T08:20:00Z">
              <w:r w:rsidRPr="00172567" w:rsidDel="00172567">
                <w:rPr>
                  <w:rFonts w:ascii="Arial Unicode MS" w:eastAsia="Arial Unicode MS" w:hAnsi="Arial Unicode MS" w:cs="Arial Unicode MS"/>
                  <w:noProof/>
                  <w:color w:val="000000"/>
                  <w:sz w:val="20"/>
                  <w:szCs w:val="20"/>
                  <w:lang w:eastAsia="zh-CN"/>
                </w:rPr>
                <w:delText>▲</w:delText>
              </w:r>
            </w:del>
            <w:r w:rsidRPr="00172567">
              <w:rPr>
                <w:rFonts w:ascii="Arial Unicode MS" w:eastAsia="Arial Unicode MS" w:hAnsi="Arial Unicode MS" w:cs="Arial Unicode MS" w:hint="eastAsia"/>
                <w:noProof/>
                <w:color w:val="000000"/>
                <w:sz w:val="20"/>
                <w:szCs w:val="20"/>
                <w:lang w:eastAsia="zh-CN"/>
              </w:rPr>
              <w:t>支付保单红利的现金</w:t>
            </w:r>
          </w:p>
        </w:tc>
      </w:tr>
      <w:tr w:rsidR="00E57760" w:rsidRPr="00172567" w:rsidTr="00E57760">
        <w:trPr>
          <w:trHeight w:val="300"/>
          <w:trPrChange w:id="10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10"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111" w:author="CCJK" w:date="2024-10-18T08:20:00Z">
              <w:r w:rsidRPr="00172567" w:rsidDel="00172567">
                <w:rPr>
                  <w:rFonts w:ascii="Arial Unicode MS" w:eastAsia="Arial Unicode MS" w:hAnsi="Arial Unicode MS" w:cs="Arial Unicode MS" w:hint="eastAsia"/>
                  <w:color w:val="000000"/>
                  <w:sz w:val="20"/>
                  <w:szCs w:val="20"/>
                  <w:lang w:eastAsia="zh-CN"/>
                </w:rPr>
                <w:delText>争4</w:delText>
              </w:r>
            </w:del>
            <w:ins w:id="112" w:author="CCJK" w:date="2024-10-18T08:20:00Z">
              <w:r>
                <w:rPr>
                  <w:rFonts w:ascii="Arial Unicode MS" w:eastAsia="Arial Unicode MS" w:hAnsi="Arial Unicode MS" w:cs="Arial Unicode MS" w:hint="eastAsia"/>
                  <w:color w:val="000000"/>
                  <w:sz w:val="20"/>
                  <w:szCs w:val="20"/>
                  <w:lang w:eastAsia="zh-CN"/>
                </w:rPr>
                <w:t>编制</w:t>
              </w:r>
            </w:ins>
            <w:r w:rsidRPr="00172567">
              <w:rPr>
                <w:rFonts w:ascii="Arial Unicode MS" w:eastAsia="Arial Unicode MS" w:hAnsi="Arial Unicode MS" w:cs="Arial Unicode MS" w:hint="eastAsia"/>
                <w:color w:val="000000"/>
                <w:sz w:val="20"/>
                <w:szCs w:val="20"/>
                <w:lang w:eastAsia="zh-CN"/>
              </w:rPr>
              <w:t>单位</w:t>
            </w:r>
            <w:ins w:id="113" w:author="CCJK" w:date="2024-10-18T08:20:00Z">
              <w:r>
                <w:rPr>
                  <w:rFonts w:ascii="Arial Unicode MS" w:eastAsia="Arial Unicode MS" w:hAnsi="Arial Unicode MS" w:cs="Arial Unicode MS" w:hint="eastAsia"/>
                  <w:color w:val="000000"/>
                  <w:sz w:val="20"/>
                  <w:szCs w:val="20"/>
                  <w:lang w:eastAsia="zh-CN"/>
                </w:rPr>
                <w:t>：</w:t>
              </w:r>
            </w:ins>
            <w:r w:rsidRPr="00172567">
              <w:rPr>
                <w:rFonts w:ascii="Arial Unicode MS" w:eastAsia="Arial Unicode MS" w:hAnsi="Arial Unicode MS" w:cs="Arial Unicode MS" w:hint="eastAsia"/>
                <w:color w:val="000000"/>
                <w:sz w:val="20"/>
                <w:szCs w:val="20"/>
                <w:lang w:eastAsia="zh-CN"/>
              </w:rPr>
              <w:t>西安</w:t>
            </w:r>
            <w:ins w:id="114" w:author="CCJK" w:date="2024-10-18T08:21:00Z">
              <w:r>
                <w:rPr>
                  <w:rFonts w:ascii="Arial Unicode MS" w:eastAsia="Arial Unicode MS" w:hAnsi="Arial Unicode MS" w:cs="Arial Unicode MS" w:hint="eastAsia"/>
                  <w:color w:val="000000"/>
                  <w:sz w:val="20"/>
                  <w:szCs w:val="20"/>
                  <w:lang w:eastAsia="zh-CN"/>
                </w:rPr>
                <w:t>工</w:t>
              </w:r>
              <w:r w:rsidRPr="00172567">
                <w:rPr>
                  <w:rFonts w:ascii="Arial Unicode MS" w:eastAsia="Arial Unicode MS" w:hAnsi="Arial Unicode MS" w:cs="Arial Unicode MS" w:hint="eastAsia"/>
                  <w:color w:val="000000"/>
                  <w:sz w:val="20"/>
                  <w:szCs w:val="20"/>
                  <w:lang w:eastAsia="zh-CN"/>
                </w:rPr>
                <w:t>业投资集</w:t>
              </w:r>
              <w:r>
                <w:rPr>
                  <w:rFonts w:ascii="Arial Unicode MS" w:eastAsia="Arial Unicode MS" w:hAnsi="Arial Unicode MS" w:cs="Arial Unicode MS" w:hint="eastAsia"/>
                  <w:color w:val="000000"/>
                  <w:sz w:val="20"/>
                  <w:szCs w:val="20"/>
                  <w:lang w:eastAsia="zh-CN"/>
                </w:rPr>
                <w:t>团</w:t>
              </w:r>
              <w:r w:rsidRPr="00172567">
                <w:rPr>
                  <w:rFonts w:ascii="Arial Unicode MS" w:eastAsia="Arial Unicode MS" w:hAnsi="Arial Unicode MS" w:cs="Arial Unicode MS" w:hint="eastAsia"/>
                  <w:color w:val="000000"/>
                  <w:sz w:val="20"/>
                  <w:szCs w:val="20"/>
                  <w:lang w:eastAsia="zh-CN"/>
                </w:rPr>
                <w:t>有限公司</w:t>
              </w:r>
            </w:ins>
            <w:del w:id="115" w:author="CCJK" w:date="2024-10-18T08:21:00Z">
              <w:r w:rsidRPr="00172567" w:rsidDel="00172567">
                <w:rPr>
                  <w:rFonts w:ascii="Arial Unicode MS" w:eastAsia="Arial Unicode MS" w:hAnsi="Arial Unicode MS" w:cs="Arial Unicode MS"/>
                  <w:color w:val="000000"/>
                  <w:sz w:val="20"/>
                  <w:szCs w:val="20"/>
                  <w:lang w:eastAsia="zh-CN"/>
                </w:rPr>
                <w:delText>〕.</w:delText>
              </w:r>
            </w:del>
          </w:p>
        </w:tc>
      </w:tr>
      <w:tr w:rsidR="00E57760" w:rsidRPr="00172567" w:rsidTr="00E57760">
        <w:trPr>
          <w:trHeight w:val="300"/>
          <w:trPrChange w:id="11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1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del w:id="118" w:author="CCJK" w:date="2024-10-18T08:21:00Z">
              <w:r w:rsidRPr="00172567" w:rsidDel="00172567">
                <w:rPr>
                  <w:rFonts w:ascii="Arial Unicode MS" w:eastAsia="Arial Unicode MS" w:hAnsi="Arial Unicode MS" w:cs="Arial Unicode MS" w:hint="eastAsia"/>
                  <w:color w:val="000000"/>
                  <w:sz w:val="20"/>
                  <w:szCs w:val="20"/>
                </w:rPr>
                <w:delText>业投资集电有限公司</w:delText>
              </w:r>
            </w:del>
            <w:ins w:id="119" w:author="CCJK" w:date="2024-10-18T08:21:00Z">
              <w:r>
                <w:rPr>
                  <w:rFonts w:ascii="Arial Unicode MS" w:eastAsia="Arial Unicode MS" w:hAnsi="Arial Unicode MS" w:cs="Arial Unicode MS" w:hint="eastAsia"/>
                  <w:color w:val="000000"/>
                  <w:sz w:val="20"/>
                  <w:szCs w:val="20"/>
                  <w:lang w:eastAsia="zh-CN"/>
                </w:rPr>
                <w:t>#</w:t>
              </w:r>
            </w:ins>
          </w:p>
        </w:tc>
      </w:tr>
      <w:tr w:rsidR="00E57760" w:rsidRPr="00172567" w:rsidTr="00E57760">
        <w:trPr>
          <w:trHeight w:val="300"/>
          <w:trPrChange w:id="120"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21"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一、上年年</w:t>
            </w:r>
            <w:proofErr w:type="spellEnd"/>
            <w:del w:id="122" w:author="CCJK" w:date="2024-10-18T08:21:00Z">
              <w:r w:rsidRPr="00172567" w:rsidDel="00172567">
                <w:rPr>
                  <w:rFonts w:ascii="Arial Unicode MS" w:eastAsia="Arial Unicode MS" w:hAnsi="Arial Unicode MS" w:cs="Arial Unicode MS" w:hint="eastAsia"/>
                  <w:color w:val="000000"/>
                  <w:sz w:val="20"/>
                  <w:szCs w:val="20"/>
                  <w:lang w:eastAsia="zh-CN"/>
                </w:rPr>
                <w:delText>才</w:delText>
              </w:r>
            </w:del>
            <w:ins w:id="123" w:author="CCJK" w:date="2024-10-18T08:21:00Z">
              <w:r>
                <w:rPr>
                  <w:rFonts w:ascii="Arial Unicode MS" w:eastAsia="Arial Unicode MS" w:hAnsi="Arial Unicode MS" w:cs="Arial Unicode MS" w:hint="eastAsia"/>
                  <w:color w:val="000000"/>
                  <w:sz w:val="20"/>
                  <w:szCs w:val="20"/>
                  <w:lang w:eastAsia="zh-CN"/>
                </w:rPr>
                <w:t>末</w:t>
              </w:r>
            </w:ins>
            <w:r w:rsidRPr="00172567">
              <w:rPr>
                <w:rFonts w:ascii="Arial Unicode MS" w:eastAsia="Arial Unicode MS" w:hAnsi="Arial Unicode MS" w:cs="Arial Unicode MS" w:hint="eastAsia"/>
                <w:color w:val="000000"/>
                <w:sz w:val="20"/>
                <w:szCs w:val="20"/>
              </w:rPr>
              <w:t>余</w:t>
            </w:r>
            <w:del w:id="124" w:author="CCJK" w:date="2024-10-18T08:21:00Z">
              <w:r w:rsidRPr="00172567" w:rsidDel="00172567">
                <w:rPr>
                  <w:rFonts w:ascii="Arial Unicode MS" w:eastAsia="Arial Unicode MS" w:hAnsi="Arial Unicode MS" w:cs="Arial Unicode MS" w:hint="eastAsia"/>
                  <w:color w:val="000000"/>
                  <w:sz w:val="20"/>
                  <w:szCs w:val="20"/>
                  <w:lang w:eastAsia="zh-CN"/>
                </w:rPr>
                <w:delText>施</w:delText>
              </w:r>
            </w:del>
            <w:ins w:id="125" w:author="CCJK" w:date="2024-10-18T08:21:00Z">
              <w:r>
                <w:rPr>
                  <w:rFonts w:ascii="Arial Unicode MS" w:eastAsia="Arial Unicode MS" w:hAnsi="Arial Unicode MS" w:cs="Arial Unicode MS" w:hint="eastAsia"/>
                  <w:color w:val="000000"/>
                  <w:sz w:val="20"/>
                  <w:szCs w:val="20"/>
                  <w:lang w:eastAsia="zh-CN"/>
                </w:rPr>
                <w:t>额</w:t>
              </w:r>
            </w:ins>
          </w:p>
        </w:tc>
      </w:tr>
      <w:tr w:rsidR="00E57760" w:rsidRPr="00172567" w:rsidTr="00E57760">
        <w:trPr>
          <w:trHeight w:val="300"/>
          <w:trPrChange w:id="12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2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ins w:id="128" w:author="CCJK" w:date="2024-10-18T08:21:00Z">
              <w:r>
                <w:rPr>
                  <w:rFonts w:ascii="Arial Unicode MS" w:eastAsia="Arial Unicode MS" w:hAnsi="Arial Unicode MS" w:cs="Arial Unicode MS" w:hint="eastAsia"/>
                  <w:color w:val="000000"/>
                  <w:sz w:val="20"/>
                  <w:szCs w:val="20"/>
                  <w:lang w:eastAsia="zh-CN"/>
                </w:rPr>
                <w:t>加：</w:t>
              </w:r>
            </w:ins>
            <w:proofErr w:type="spellStart"/>
            <w:r w:rsidRPr="00172567">
              <w:rPr>
                <w:rFonts w:ascii="Arial Unicode MS" w:eastAsia="Arial Unicode MS" w:hAnsi="Arial Unicode MS" w:cs="Arial Unicode MS" w:hint="eastAsia"/>
                <w:color w:val="000000"/>
                <w:sz w:val="20"/>
                <w:szCs w:val="20"/>
              </w:rPr>
              <w:t>会计政策变</w:t>
            </w:r>
            <w:proofErr w:type="spellEnd"/>
            <w:del w:id="129" w:author="CCJK" w:date="2024-10-18T08:21:00Z">
              <w:r w:rsidRPr="00172567" w:rsidDel="00172567">
                <w:rPr>
                  <w:rFonts w:ascii="Arial Unicode MS" w:eastAsia="Arial Unicode MS" w:hAnsi="Arial Unicode MS" w:cs="Arial Unicode MS" w:hint="eastAsia"/>
                  <w:color w:val="000000"/>
                  <w:sz w:val="20"/>
                  <w:szCs w:val="20"/>
                  <w:lang w:eastAsia="zh-CN"/>
                </w:rPr>
                <w:delText>丈</w:delText>
              </w:r>
            </w:del>
            <w:ins w:id="130" w:author="CCJK" w:date="2024-10-18T08:21:00Z">
              <w:r>
                <w:rPr>
                  <w:rFonts w:ascii="Arial Unicode MS" w:eastAsia="Arial Unicode MS" w:hAnsi="Arial Unicode MS" w:cs="Arial Unicode MS" w:hint="eastAsia"/>
                  <w:color w:val="000000"/>
                  <w:sz w:val="20"/>
                  <w:szCs w:val="20"/>
                  <w:lang w:eastAsia="zh-CN"/>
                </w:rPr>
                <w:t>更</w:t>
              </w:r>
            </w:ins>
          </w:p>
        </w:tc>
      </w:tr>
      <w:tr w:rsidR="00E57760" w:rsidRPr="00172567" w:rsidTr="00E57760">
        <w:trPr>
          <w:trHeight w:val="300"/>
          <w:trPrChange w:id="13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32"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三、本年</w:t>
            </w:r>
            <w:del w:id="133" w:author="CCJK" w:date="2024-10-18T08:21:00Z">
              <w:r w:rsidRPr="00172567" w:rsidDel="00172567">
                <w:rPr>
                  <w:rFonts w:ascii="Arial Unicode MS" w:eastAsia="Arial Unicode MS" w:hAnsi="Arial Unicode MS" w:cs="Arial Unicode MS" w:hint="eastAsia"/>
                  <w:color w:val="000000"/>
                  <w:sz w:val="20"/>
                  <w:szCs w:val="20"/>
                  <w:lang w:eastAsia="zh-CN"/>
                </w:rPr>
                <w:delText>地</w:delText>
              </w:r>
            </w:del>
            <w:ins w:id="134" w:author="CCJK" w:date="2024-10-18T08:21:00Z">
              <w:r>
                <w:rPr>
                  <w:rFonts w:ascii="Arial Unicode MS" w:eastAsia="Arial Unicode MS" w:hAnsi="Arial Unicode MS" w:cs="Arial Unicode MS" w:hint="eastAsia"/>
                  <w:color w:val="000000"/>
                  <w:sz w:val="20"/>
                  <w:szCs w:val="20"/>
                  <w:lang w:eastAsia="zh-CN"/>
                </w:rPr>
                <w:t>增</w:t>
              </w:r>
            </w:ins>
            <w:r w:rsidRPr="00172567">
              <w:rPr>
                <w:rFonts w:ascii="Arial Unicode MS" w:eastAsia="Arial Unicode MS" w:hAnsi="Arial Unicode MS" w:cs="Arial Unicode MS" w:hint="eastAsia"/>
                <w:color w:val="000000"/>
                <w:sz w:val="20"/>
                <w:szCs w:val="20"/>
                <w:lang w:eastAsia="zh-CN"/>
              </w:rPr>
              <w:t>减变动金</w:t>
            </w:r>
            <w:del w:id="135" w:author="CCJK" w:date="2024-10-18T08:21:00Z">
              <w:r w:rsidRPr="00172567" w:rsidDel="00172567">
                <w:rPr>
                  <w:rFonts w:ascii="Arial Unicode MS" w:eastAsia="Arial Unicode MS" w:hAnsi="Arial Unicode MS" w:cs="Arial Unicode MS" w:hint="eastAsia"/>
                  <w:color w:val="000000"/>
                  <w:sz w:val="20"/>
                  <w:szCs w:val="20"/>
                  <w:lang w:eastAsia="zh-CN"/>
                </w:rPr>
                <w:delText>领</w:delText>
              </w:r>
            </w:del>
            <w:ins w:id="136" w:author="CCJK" w:date="2024-10-18T08:21:00Z">
              <w:r>
                <w:rPr>
                  <w:rFonts w:ascii="Arial Unicode MS" w:eastAsia="Arial Unicode MS" w:hAnsi="Arial Unicode MS" w:cs="Arial Unicode MS" w:hint="eastAsia"/>
                  <w:color w:val="000000"/>
                  <w:sz w:val="20"/>
                  <w:szCs w:val="20"/>
                  <w:lang w:eastAsia="zh-CN"/>
                </w:rPr>
                <w:t>额</w:t>
              </w:r>
            </w:ins>
            <w:r w:rsidRPr="00172567">
              <w:rPr>
                <w:rFonts w:ascii="Arial Unicode MS" w:eastAsia="Arial Unicode MS" w:hAnsi="Arial Unicode MS" w:cs="Arial Unicode MS" w:hint="eastAsia"/>
                <w:color w:val="000000"/>
                <w:sz w:val="20"/>
                <w:szCs w:val="20"/>
                <w:lang w:eastAsia="zh-CN"/>
              </w:rPr>
              <w:t>（减少以</w:t>
            </w:r>
            <w:del w:id="137" w:author="CCJK" w:date="2024-10-18T08:21:00Z">
              <w:r w:rsidRPr="00172567" w:rsidDel="00172567">
                <w:rPr>
                  <w:rFonts w:ascii="Arial Unicode MS" w:eastAsia="Arial Unicode MS" w:hAnsi="Arial Unicode MS" w:cs="Arial Unicode MS" w:hint="eastAsia"/>
                  <w:color w:val="000000"/>
                  <w:sz w:val="20"/>
                  <w:szCs w:val="20"/>
                  <w:lang w:eastAsia="zh-CN"/>
                </w:rPr>
                <w:delText>--</w:delText>
              </w:r>
            </w:del>
            <w:ins w:id="138" w:author="CCJK" w:date="2024-10-18T08:21:00Z">
              <w:r>
                <w:rPr>
                  <w:rFonts w:ascii="Arial Unicode MS" w:eastAsia="Arial Unicode MS" w:hAnsi="Arial Unicode MS" w:cs="Arial Unicode MS" w:hint="eastAsia"/>
                  <w:color w:val="000000"/>
                  <w:sz w:val="20"/>
                  <w:szCs w:val="20"/>
                  <w:lang w:eastAsia="zh-CN"/>
                </w:rPr>
                <w:t>“-”</w:t>
              </w:r>
            </w:ins>
            <w:r w:rsidRPr="00172567">
              <w:rPr>
                <w:rFonts w:ascii="Arial Unicode MS" w:eastAsia="Arial Unicode MS" w:hAnsi="Arial Unicode MS" w:cs="Arial Unicode MS" w:hint="eastAsia"/>
                <w:color w:val="000000"/>
                <w:sz w:val="20"/>
                <w:szCs w:val="20"/>
                <w:lang w:eastAsia="zh-CN"/>
              </w:rPr>
              <w:t>号填列）</w:t>
            </w:r>
          </w:p>
        </w:tc>
      </w:tr>
      <w:tr w:rsidR="00E57760" w:rsidRPr="00172567" w:rsidTr="00E57760">
        <w:trPr>
          <w:trHeight w:val="300"/>
          <w:trPrChange w:id="13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4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141" w:author="CCJK" w:date="2024-10-18T08:21:00Z">
              <w:r w:rsidRPr="00172567" w:rsidDel="00172567">
                <w:rPr>
                  <w:rFonts w:ascii="Arial Unicode MS" w:eastAsia="Arial Unicode MS" w:hAnsi="Arial Unicode MS" w:cs="Arial Unicode MS"/>
                  <w:noProof/>
                  <w:color w:val="000000"/>
                  <w:sz w:val="20"/>
                  <w:szCs w:val="20"/>
                  <w:lang w:eastAsia="zh-CN"/>
                </w:rPr>
                <w:delText>L</w:delText>
              </w:r>
              <w:r w:rsidRPr="00172567" w:rsidDel="00172567">
                <w:rPr>
                  <w:rFonts w:ascii="Arial Unicode MS" w:eastAsia="Arial Unicode MS" w:hAnsi="Arial Unicode MS" w:cs="Arial Unicode MS" w:hint="eastAsia"/>
                  <w:noProof/>
                  <w:color w:val="000000"/>
                  <w:sz w:val="20"/>
                  <w:szCs w:val="20"/>
                  <w:lang w:eastAsia="zh-CN"/>
                </w:rPr>
                <w:delText>费</w:delText>
              </w:r>
            </w:del>
            <w:ins w:id="142" w:author="CCJK" w:date="2024-10-18T08:21:00Z">
              <w:r>
                <w:rPr>
                  <w:rFonts w:ascii="Arial Unicode MS" w:eastAsia="Arial Unicode MS" w:hAnsi="Arial Unicode MS" w:cs="Arial Unicode MS"/>
                  <w:noProof/>
                  <w:color w:val="000000"/>
                  <w:sz w:val="20"/>
                  <w:szCs w:val="20"/>
                  <w:lang w:eastAsia="zh-CN"/>
                </w:rPr>
                <w:t>1</w:t>
              </w:r>
              <w:r>
                <w:rPr>
                  <w:rFonts w:ascii="Arial Unicode MS" w:eastAsia="Arial Unicode MS" w:hAnsi="Arial Unicode MS" w:cs="Arial Unicode MS" w:hint="eastAsia"/>
                  <w:noProof/>
                  <w:color w:val="000000"/>
                  <w:sz w:val="20"/>
                  <w:szCs w:val="20"/>
                  <w:lang w:eastAsia="zh-CN"/>
                </w:rPr>
                <w:t>.资</w:t>
              </w:r>
            </w:ins>
            <w:r w:rsidRPr="00172567">
              <w:rPr>
                <w:rFonts w:ascii="Arial Unicode MS" w:eastAsia="Arial Unicode MS" w:hAnsi="Arial Unicode MS" w:cs="Arial Unicode MS" w:hint="eastAsia"/>
                <w:noProof/>
                <w:color w:val="000000"/>
                <w:sz w:val="20"/>
                <w:szCs w:val="20"/>
                <w:lang w:eastAsia="zh-CN"/>
              </w:rPr>
              <w:t>本公积转增资本（或股本）</w:t>
            </w:r>
          </w:p>
        </w:tc>
      </w:tr>
      <w:tr w:rsidR="00E57760" w:rsidRPr="00172567" w:rsidTr="00E57760">
        <w:trPr>
          <w:trHeight w:val="300"/>
          <w:trPrChange w:id="14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44"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四、本年年末余</w:t>
            </w:r>
            <w:proofErr w:type="spellEnd"/>
            <w:del w:id="145" w:author="CCJK" w:date="2024-10-18T08:21:00Z">
              <w:r w:rsidRPr="00172567" w:rsidDel="00172567">
                <w:rPr>
                  <w:rFonts w:ascii="Arial Unicode MS" w:eastAsia="Arial Unicode MS" w:hAnsi="Arial Unicode MS" w:cs="Arial Unicode MS" w:hint="eastAsia"/>
                  <w:color w:val="000000"/>
                  <w:sz w:val="20"/>
                  <w:szCs w:val="20"/>
                  <w:lang w:eastAsia="zh-CN"/>
                </w:rPr>
                <w:delText>项</w:delText>
              </w:r>
            </w:del>
            <w:ins w:id="146" w:author="CCJK" w:date="2024-10-18T08:21:00Z">
              <w:r>
                <w:rPr>
                  <w:rFonts w:ascii="Arial Unicode MS" w:eastAsia="Arial Unicode MS" w:hAnsi="Arial Unicode MS" w:cs="Arial Unicode MS" w:hint="eastAsia"/>
                  <w:color w:val="000000"/>
                  <w:sz w:val="20"/>
                  <w:szCs w:val="20"/>
                  <w:lang w:eastAsia="zh-CN"/>
                </w:rPr>
                <w:t>额</w:t>
              </w:r>
            </w:ins>
          </w:p>
        </w:tc>
      </w:tr>
      <w:tr w:rsidR="00E57760" w:rsidRPr="00172567" w:rsidTr="00E57760">
        <w:trPr>
          <w:trHeight w:val="300"/>
          <w:trPrChange w:id="14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4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del w:id="149" w:author="CCJK" w:date="2024-10-18T08:21:00Z">
              <w:r w:rsidRPr="00172567" w:rsidDel="00172567">
                <w:rPr>
                  <w:rFonts w:ascii="Arial Unicode MS" w:eastAsia="Arial Unicode MS" w:hAnsi="Arial Unicode MS" w:cs="Arial Unicode MS" w:hint="eastAsia"/>
                  <w:noProof/>
                  <w:color w:val="000000"/>
                  <w:sz w:val="20"/>
                  <w:szCs w:val="20"/>
                  <w:lang w:eastAsia="zh-CN"/>
                </w:rPr>
                <w:delText>4</w:delText>
              </w:r>
            </w:del>
            <w:ins w:id="150" w:author="CCJK" w:date="2024-10-18T08:21:00Z">
              <w:r>
                <w:rPr>
                  <w:rFonts w:ascii="Arial Unicode MS" w:eastAsia="Arial Unicode MS" w:hAnsi="Arial Unicode MS" w:cs="Arial Unicode MS" w:hint="eastAsia"/>
                  <w:noProof/>
                  <w:color w:val="000000"/>
                  <w:sz w:val="20"/>
                  <w:szCs w:val="20"/>
                  <w:lang w:eastAsia="zh-CN"/>
                </w:rPr>
                <w:t>编</w:t>
              </w:r>
            </w:ins>
            <w:r w:rsidRPr="00172567">
              <w:rPr>
                <w:rFonts w:ascii="Arial Unicode MS" w:eastAsia="Arial Unicode MS" w:hAnsi="Arial Unicode MS" w:cs="Arial Unicode MS" w:hint="eastAsia"/>
                <w:noProof/>
                <w:color w:val="000000"/>
                <w:sz w:val="20"/>
                <w:szCs w:val="20"/>
                <w:lang w:eastAsia="zh-CN"/>
              </w:rPr>
              <w:t>制</w:t>
            </w:r>
            <w:del w:id="151" w:author="CCJK" w:date="2024-10-18T08:21:00Z">
              <w:r w:rsidRPr="00172567" w:rsidDel="00172567">
                <w:rPr>
                  <w:rFonts w:ascii="Arial Unicode MS" w:eastAsia="Arial Unicode MS" w:hAnsi="Arial Unicode MS" w:cs="Arial Unicode MS" w:hint="eastAsia"/>
                  <w:noProof/>
                  <w:color w:val="000000"/>
                  <w:sz w:val="20"/>
                  <w:szCs w:val="20"/>
                  <w:lang w:eastAsia="zh-CN"/>
                </w:rPr>
                <w:delText>中2</w:delText>
              </w:r>
            </w:del>
            <w:ins w:id="152" w:author="CCJK" w:date="2024-10-18T08:21:00Z">
              <w:r>
                <w:rPr>
                  <w:rFonts w:ascii="Arial Unicode MS" w:eastAsia="Arial Unicode MS" w:hAnsi="Arial Unicode MS" w:cs="Arial Unicode MS" w:hint="eastAsia"/>
                  <w:noProof/>
                  <w:color w:val="000000"/>
                  <w:sz w:val="20"/>
                  <w:szCs w:val="20"/>
                  <w:lang w:eastAsia="zh-CN"/>
                </w:rPr>
                <w:t>单位</w:t>
              </w:r>
            </w:ins>
            <w:r w:rsidRPr="00172567">
              <w:rPr>
                <w:rFonts w:ascii="Arial Unicode MS" w:eastAsia="Arial Unicode MS" w:hAnsi="Arial Unicode MS" w:cs="Arial Unicode MS" w:hint="eastAsia"/>
                <w:noProof/>
                <w:color w:val="000000"/>
                <w:sz w:val="20"/>
                <w:szCs w:val="20"/>
                <w:lang w:eastAsia="zh-CN"/>
              </w:rPr>
              <w:t>：</w:t>
            </w:r>
            <w:del w:id="153" w:author="CCJK" w:date="2024-10-18T08:22:00Z">
              <w:r w:rsidRPr="00172567" w:rsidDel="00172567">
                <w:rPr>
                  <w:rFonts w:ascii="Arial Unicode MS" w:eastAsia="Arial Unicode MS" w:hAnsi="Arial Unicode MS" w:cs="Arial Unicode MS" w:hint="eastAsia"/>
                  <w:noProof/>
                  <w:color w:val="000000"/>
                  <w:sz w:val="20"/>
                  <w:szCs w:val="20"/>
                  <w:lang w:eastAsia="zh-CN"/>
                </w:rPr>
                <w:delText>公</w:delText>
              </w:r>
            </w:del>
            <w:ins w:id="154" w:author="CCJK" w:date="2024-10-18T08:22:00Z">
              <w:r>
                <w:rPr>
                  <w:rFonts w:ascii="Arial Unicode MS" w:eastAsia="Arial Unicode MS" w:hAnsi="Arial Unicode MS" w:cs="Arial Unicode MS" w:hint="eastAsia"/>
                  <w:noProof/>
                  <w:color w:val="000000"/>
                  <w:sz w:val="20"/>
                  <w:szCs w:val="20"/>
                  <w:lang w:eastAsia="zh-CN"/>
                </w:rPr>
                <w:t>西</w:t>
              </w:r>
            </w:ins>
            <w:r w:rsidRPr="00172567">
              <w:rPr>
                <w:rFonts w:ascii="Arial Unicode MS" w:eastAsia="Arial Unicode MS" w:hAnsi="Arial Unicode MS" w:cs="Arial Unicode MS" w:hint="eastAsia"/>
                <w:noProof/>
                <w:color w:val="000000"/>
                <w:sz w:val="20"/>
                <w:szCs w:val="20"/>
                <w:lang w:eastAsia="zh-CN"/>
              </w:rPr>
              <w:t>安工业投资集</w:t>
            </w:r>
            <w:del w:id="155" w:author="CCJK" w:date="2024-10-18T08:22:00Z">
              <w:r w:rsidRPr="00172567" w:rsidDel="00172567">
                <w:rPr>
                  <w:rFonts w:ascii="Arial Unicode MS" w:eastAsia="Arial Unicode MS" w:hAnsi="Arial Unicode MS" w:cs="Arial Unicode MS" w:hint="eastAsia"/>
                  <w:noProof/>
                  <w:color w:val="000000"/>
                  <w:sz w:val="20"/>
                  <w:szCs w:val="20"/>
                  <w:lang w:eastAsia="zh-CN"/>
                </w:rPr>
                <w:delText>/</w:delText>
              </w:r>
            </w:del>
            <w:ins w:id="156" w:author="CCJK" w:date="2024-10-18T08:22:00Z">
              <w:r>
                <w:rPr>
                  <w:rFonts w:ascii="Arial Unicode MS" w:eastAsia="Arial Unicode MS" w:hAnsi="Arial Unicode MS" w:cs="Arial Unicode MS" w:hint="eastAsia"/>
                  <w:noProof/>
                  <w:color w:val="000000"/>
                  <w:sz w:val="20"/>
                  <w:szCs w:val="20"/>
                  <w:lang w:eastAsia="zh-CN"/>
                </w:rPr>
                <w:t>团</w:t>
              </w:r>
            </w:ins>
            <w:r w:rsidRPr="00172567">
              <w:rPr>
                <w:rFonts w:ascii="Arial Unicode MS" w:eastAsia="Arial Unicode MS" w:hAnsi="Arial Unicode MS" w:cs="Arial Unicode MS" w:hint="eastAsia"/>
                <w:noProof/>
                <w:color w:val="000000"/>
                <w:sz w:val="20"/>
                <w:szCs w:val="20"/>
                <w:lang w:eastAsia="zh-CN"/>
              </w:rPr>
              <w:t>有限公</w:t>
            </w:r>
            <w:ins w:id="157" w:author="CCJK" w:date="2024-10-18T08:22:00Z">
              <w:r>
                <w:rPr>
                  <w:rFonts w:ascii="Arial Unicode MS" w:eastAsia="Arial Unicode MS" w:hAnsi="Arial Unicode MS" w:cs="Arial Unicode MS" w:hint="eastAsia"/>
                  <w:noProof/>
                  <w:color w:val="000000"/>
                  <w:sz w:val="20"/>
                  <w:szCs w:val="20"/>
                  <w:lang w:eastAsia="zh-CN"/>
                </w:rPr>
                <w:t>司</w:t>
              </w:r>
            </w:ins>
            <w:del w:id="158" w:author="CCJK" w:date="2024-10-18T08:22:00Z">
              <w:r w:rsidRPr="00172567" w:rsidDel="00172567">
                <w:rPr>
                  <w:rFonts w:ascii="Arial Unicode MS" w:eastAsia="Arial Unicode MS" w:hAnsi="Arial Unicode MS" w:cs="Arial Unicode MS"/>
                  <w:noProof/>
                  <w:color w:val="000000"/>
                  <w:sz w:val="20"/>
                  <w:szCs w:val="20"/>
                  <w:lang w:eastAsia="zh-CN"/>
                </w:rPr>
                <w:delText>F</w:delText>
              </w:r>
            </w:del>
          </w:p>
        </w:tc>
      </w:tr>
      <w:tr w:rsidR="00E57760" w:rsidRPr="00172567" w:rsidTr="00E57760">
        <w:trPr>
          <w:trHeight w:val="300"/>
          <w:trPrChange w:id="15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60"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r w:rsidRPr="00172567">
              <w:rPr>
                <w:rFonts w:ascii="Arial Unicode MS" w:eastAsia="Arial Unicode MS" w:hAnsi="Arial Unicode MS" w:cs="Arial Unicode MS" w:hint="eastAsia"/>
                <w:color w:val="000000"/>
                <w:sz w:val="20"/>
                <w:szCs w:val="20"/>
              </w:rPr>
              <w:lastRenderedPageBreak/>
              <w:t>金</w:t>
            </w:r>
            <w:del w:id="161" w:author="CCJK" w:date="2024-10-18T08:22:00Z">
              <w:r w:rsidRPr="00172567" w:rsidDel="00172567">
                <w:rPr>
                  <w:rFonts w:ascii="Arial Unicode MS" w:eastAsia="Arial Unicode MS" w:hAnsi="Arial Unicode MS" w:cs="Arial Unicode MS" w:hint="eastAsia"/>
                  <w:color w:val="000000"/>
                  <w:sz w:val="20"/>
                  <w:szCs w:val="20"/>
                  <w:lang w:eastAsia="zh-CN"/>
                </w:rPr>
                <w:delText>颤</w:delText>
              </w:r>
            </w:del>
            <w:ins w:id="162" w:author="CCJK" w:date="2024-10-18T08:22:00Z">
              <w:r>
                <w:rPr>
                  <w:rFonts w:ascii="Arial Unicode MS" w:eastAsia="Arial Unicode MS" w:hAnsi="Arial Unicode MS" w:cs="Arial Unicode MS" w:hint="eastAsia"/>
                  <w:color w:val="000000"/>
                  <w:sz w:val="20"/>
                  <w:szCs w:val="20"/>
                  <w:lang w:eastAsia="zh-CN"/>
                </w:rPr>
                <w:t>额</w:t>
              </w:r>
            </w:ins>
            <w:proofErr w:type="spellStart"/>
            <w:r w:rsidRPr="00172567">
              <w:rPr>
                <w:rFonts w:ascii="Arial Unicode MS" w:eastAsia="Arial Unicode MS" w:hAnsi="Arial Unicode MS" w:cs="Arial Unicode MS" w:hint="eastAsia"/>
                <w:color w:val="000000"/>
                <w:sz w:val="20"/>
                <w:szCs w:val="20"/>
              </w:rPr>
              <w:t>单位</w:t>
            </w:r>
            <w:proofErr w:type="spellEnd"/>
            <w:r w:rsidRPr="00172567">
              <w:rPr>
                <w:rFonts w:ascii="Arial Unicode MS" w:eastAsia="Arial Unicode MS" w:hAnsi="Arial Unicode MS" w:cs="Arial Unicode MS" w:hint="eastAsia"/>
                <w:color w:val="000000"/>
                <w:sz w:val="20"/>
                <w:szCs w:val="20"/>
              </w:rPr>
              <w:t>：</w:t>
            </w:r>
            <w:ins w:id="163" w:author="CCJK" w:date="2024-10-18T08:22:00Z">
              <w:r>
                <w:rPr>
                  <w:rFonts w:ascii="Arial Unicode MS" w:eastAsia="Arial Unicode MS" w:hAnsi="Arial Unicode MS" w:cs="Arial Unicode MS" w:hint="eastAsia"/>
                  <w:color w:val="000000"/>
                  <w:sz w:val="20"/>
                  <w:szCs w:val="20"/>
                  <w:lang w:eastAsia="zh-CN"/>
                </w:rPr>
                <w:t>元</w:t>
              </w:r>
            </w:ins>
          </w:p>
        </w:tc>
      </w:tr>
      <w:tr w:rsidR="00E57760" w:rsidRPr="00172567" w:rsidTr="00E57760">
        <w:trPr>
          <w:trHeight w:val="300"/>
          <w:trPrChange w:id="164"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65"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del w:id="166" w:author="CCJK" w:date="2024-10-18T08:22:00Z">
              <w:r w:rsidRPr="00172567" w:rsidDel="00172567">
                <w:rPr>
                  <w:rFonts w:ascii="Arial Unicode MS" w:eastAsia="Arial Unicode MS" w:hAnsi="Arial Unicode MS" w:cs="Arial Unicode MS" w:hint="eastAsia"/>
                  <w:color w:val="000000"/>
                  <w:sz w:val="20"/>
                  <w:szCs w:val="20"/>
                  <w:lang w:eastAsia="zh-CN"/>
                </w:rPr>
                <w:delText>二</w:delText>
              </w:r>
            </w:del>
            <w:ins w:id="167" w:author="CCJK" w:date="2024-10-18T08:22:00Z">
              <w:r>
                <w:rPr>
                  <w:rFonts w:ascii="Arial Unicode MS" w:eastAsia="Arial Unicode MS" w:hAnsi="Arial Unicode MS" w:cs="Arial Unicode MS" w:hint="eastAsia"/>
                  <w:color w:val="000000"/>
                  <w:sz w:val="20"/>
                  <w:szCs w:val="20"/>
                  <w:lang w:eastAsia="zh-CN"/>
                </w:rPr>
                <w:t>一、</w:t>
              </w:r>
            </w:ins>
            <w:r w:rsidRPr="00172567">
              <w:rPr>
                <w:rFonts w:ascii="Arial Unicode MS" w:eastAsia="Arial Unicode MS" w:hAnsi="Arial Unicode MS" w:cs="Arial Unicode MS" w:hint="eastAsia"/>
                <w:color w:val="000000"/>
                <w:sz w:val="20"/>
                <w:szCs w:val="20"/>
              </w:rPr>
              <w:t>上</w:t>
            </w:r>
            <w:del w:id="168" w:author="CCJK" w:date="2024-10-18T08:22:00Z">
              <w:r w:rsidRPr="00172567" w:rsidDel="00172567">
                <w:rPr>
                  <w:rFonts w:ascii="Arial Unicode MS" w:eastAsia="Arial Unicode MS" w:hAnsi="Arial Unicode MS" w:cs="Arial Unicode MS" w:hint="eastAsia"/>
                  <w:color w:val="000000"/>
                  <w:sz w:val="20"/>
                  <w:szCs w:val="20"/>
                  <w:lang w:eastAsia="zh-CN"/>
                </w:rPr>
                <w:delText>8</w:delText>
              </w:r>
            </w:del>
            <w:ins w:id="169" w:author="CCJK" w:date="2024-10-18T08:22:00Z">
              <w:r>
                <w:rPr>
                  <w:rFonts w:ascii="Arial Unicode MS" w:eastAsia="Arial Unicode MS" w:hAnsi="Arial Unicode MS" w:cs="Arial Unicode MS" w:hint="eastAsia"/>
                  <w:color w:val="000000"/>
                  <w:sz w:val="20"/>
                  <w:szCs w:val="20"/>
                  <w:lang w:eastAsia="zh-CN"/>
                </w:rPr>
                <w:t>年</w:t>
              </w:r>
            </w:ins>
            <w:proofErr w:type="spellStart"/>
            <w:r w:rsidRPr="00172567">
              <w:rPr>
                <w:rFonts w:ascii="Arial Unicode MS" w:eastAsia="Arial Unicode MS" w:hAnsi="Arial Unicode MS" w:cs="Arial Unicode MS" w:hint="eastAsia"/>
                <w:color w:val="000000"/>
                <w:sz w:val="20"/>
                <w:szCs w:val="20"/>
              </w:rPr>
              <w:t>年末余</w:t>
            </w:r>
            <w:proofErr w:type="spellEnd"/>
            <w:del w:id="170" w:author="CCJK" w:date="2024-10-18T08:22:00Z">
              <w:r w:rsidRPr="00172567" w:rsidDel="00172567">
                <w:rPr>
                  <w:rFonts w:ascii="Arial Unicode MS" w:eastAsia="Arial Unicode MS" w:hAnsi="Arial Unicode MS" w:cs="Arial Unicode MS" w:hint="eastAsia"/>
                  <w:color w:val="000000"/>
                  <w:sz w:val="20"/>
                  <w:szCs w:val="20"/>
                  <w:lang w:eastAsia="zh-CN"/>
                </w:rPr>
                <w:delText>强</w:delText>
              </w:r>
            </w:del>
            <w:ins w:id="171" w:author="CCJK" w:date="2024-10-18T08:22:00Z">
              <w:r>
                <w:rPr>
                  <w:rFonts w:ascii="Arial Unicode MS" w:eastAsia="Arial Unicode MS" w:hAnsi="Arial Unicode MS" w:cs="Arial Unicode MS" w:hint="eastAsia"/>
                  <w:color w:val="000000"/>
                  <w:sz w:val="20"/>
                  <w:szCs w:val="20"/>
                  <w:lang w:eastAsia="zh-CN"/>
                </w:rPr>
                <w:t>额</w:t>
              </w:r>
            </w:ins>
          </w:p>
        </w:tc>
      </w:tr>
      <w:tr w:rsidR="00E57760" w:rsidRPr="00172567" w:rsidTr="00E57760">
        <w:trPr>
          <w:trHeight w:val="300"/>
          <w:trPrChange w:id="172"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73"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ins w:id="174" w:author="CCJK" w:date="2024-10-18T08:22:00Z">
              <w:r>
                <w:rPr>
                  <w:rFonts w:ascii="Arial Unicode MS" w:eastAsia="Arial Unicode MS" w:hAnsi="Arial Unicode MS" w:cs="Arial Unicode MS" w:hint="eastAsia"/>
                  <w:color w:val="000000"/>
                  <w:sz w:val="20"/>
                  <w:szCs w:val="20"/>
                  <w:lang w:eastAsia="zh-CN"/>
                </w:rPr>
                <w:t>加：</w:t>
              </w:r>
            </w:ins>
            <w:proofErr w:type="spellStart"/>
            <w:r w:rsidRPr="00172567">
              <w:rPr>
                <w:rFonts w:ascii="Arial Unicode MS" w:eastAsia="Arial Unicode MS" w:hAnsi="Arial Unicode MS" w:cs="Arial Unicode MS" w:hint="eastAsia"/>
                <w:color w:val="000000"/>
                <w:sz w:val="20"/>
                <w:szCs w:val="20"/>
              </w:rPr>
              <w:t>会计</w:t>
            </w:r>
            <w:proofErr w:type="spellEnd"/>
            <w:del w:id="175" w:author="CCJK" w:date="2024-10-18T08:22:00Z">
              <w:r w:rsidRPr="00172567" w:rsidDel="00172567">
                <w:rPr>
                  <w:rFonts w:ascii="Arial Unicode MS" w:eastAsia="Arial Unicode MS" w:hAnsi="Arial Unicode MS" w:cs="Arial Unicode MS" w:hint="eastAsia"/>
                  <w:color w:val="000000"/>
                  <w:sz w:val="20"/>
                  <w:szCs w:val="20"/>
                  <w:lang w:eastAsia="zh-CN"/>
                </w:rPr>
                <w:delText>W</w:delText>
              </w:r>
            </w:del>
            <w:ins w:id="176" w:author="CCJK" w:date="2024-10-18T08:22:00Z">
              <w:r>
                <w:rPr>
                  <w:rFonts w:ascii="Arial Unicode MS" w:eastAsia="Arial Unicode MS" w:hAnsi="Arial Unicode MS" w:cs="Arial Unicode MS" w:hint="eastAsia"/>
                  <w:color w:val="000000"/>
                  <w:sz w:val="20"/>
                  <w:szCs w:val="20"/>
                  <w:lang w:eastAsia="zh-CN"/>
                </w:rPr>
                <w:t>政策</w:t>
              </w:r>
            </w:ins>
            <w:proofErr w:type="spellStart"/>
            <w:r w:rsidRPr="00172567">
              <w:rPr>
                <w:rFonts w:ascii="Arial Unicode MS" w:eastAsia="Arial Unicode MS" w:hAnsi="Arial Unicode MS" w:cs="Arial Unicode MS" w:hint="eastAsia"/>
                <w:color w:val="000000"/>
                <w:sz w:val="20"/>
                <w:szCs w:val="20"/>
              </w:rPr>
              <w:t>变更</w:t>
            </w:r>
            <w:proofErr w:type="spellEnd"/>
          </w:p>
        </w:tc>
      </w:tr>
      <w:tr w:rsidR="00E57760" w:rsidRPr="00172567" w:rsidTr="00E57760">
        <w:trPr>
          <w:trHeight w:val="300"/>
          <w:trPrChange w:id="17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7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二、本年年初余</w:t>
            </w:r>
            <w:proofErr w:type="spellEnd"/>
            <w:del w:id="179" w:author="CCJK" w:date="2024-10-18T08:22:00Z">
              <w:r w:rsidRPr="00172567" w:rsidDel="00172567">
                <w:rPr>
                  <w:rFonts w:ascii="Arial Unicode MS" w:eastAsia="Arial Unicode MS" w:hAnsi="Arial Unicode MS" w:cs="Arial Unicode MS" w:hint="eastAsia"/>
                  <w:color w:val="000000"/>
                  <w:sz w:val="20"/>
                  <w:szCs w:val="20"/>
                  <w:lang w:eastAsia="zh-CN"/>
                </w:rPr>
                <w:delText>薇</w:delText>
              </w:r>
            </w:del>
            <w:ins w:id="180" w:author="CCJK" w:date="2024-10-18T08:22:00Z">
              <w:r>
                <w:rPr>
                  <w:rFonts w:ascii="Arial Unicode MS" w:eastAsia="Arial Unicode MS" w:hAnsi="Arial Unicode MS" w:cs="Arial Unicode MS" w:hint="eastAsia"/>
                  <w:color w:val="000000"/>
                  <w:sz w:val="20"/>
                  <w:szCs w:val="20"/>
                  <w:lang w:eastAsia="zh-CN"/>
                </w:rPr>
                <w:t>额</w:t>
              </w:r>
            </w:ins>
          </w:p>
        </w:tc>
      </w:tr>
      <w:tr w:rsidR="00E57760" w:rsidRPr="00172567" w:rsidTr="00E57760">
        <w:trPr>
          <w:trHeight w:val="300"/>
          <w:trPrChange w:id="18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82"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三、本年增减变动金</w:t>
            </w:r>
            <w:del w:id="183" w:author="CCJK" w:date="2024-10-18T08:22:00Z">
              <w:r w:rsidRPr="00172567" w:rsidDel="00172567">
                <w:rPr>
                  <w:rFonts w:ascii="Arial Unicode MS" w:eastAsia="Arial Unicode MS" w:hAnsi="Arial Unicode MS" w:cs="Arial Unicode MS" w:hint="eastAsia"/>
                  <w:color w:val="000000"/>
                  <w:sz w:val="20"/>
                  <w:szCs w:val="20"/>
                  <w:lang w:eastAsia="zh-CN"/>
                </w:rPr>
                <w:delText>须</w:delText>
              </w:r>
            </w:del>
            <w:ins w:id="184" w:author="CCJK" w:date="2024-10-18T08:22:00Z">
              <w:r>
                <w:rPr>
                  <w:rFonts w:ascii="Arial Unicode MS" w:eastAsia="Arial Unicode MS" w:hAnsi="Arial Unicode MS" w:cs="Arial Unicode MS" w:hint="eastAsia"/>
                  <w:color w:val="000000"/>
                  <w:sz w:val="20"/>
                  <w:szCs w:val="20"/>
                  <w:lang w:eastAsia="zh-CN"/>
                </w:rPr>
                <w:t>额</w:t>
              </w:r>
            </w:ins>
            <w:r w:rsidRPr="00172567">
              <w:rPr>
                <w:rFonts w:ascii="Arial Unicode MS" w:eastAsia="Arial Unicode MS" w:hAnsi="Arial Unicode MS" w:cs="Arial Unicode MS" w:hint="eastAsia"/>
                <w:color w:val="000000"/>
                <w:sz w:val="20"/>
                <w:szCs w:val="20"/>
                <w:lang w:eastAsia="zh-CN"/>
              </w:rPr>
              <w:t>（减少以</w:t>
            </w:r>
            <w:del w:id="185" w:author="CCJK" w:date="2024-10-18T08:22:00Z">
              <w:r w:rsidRPr="00172567" w:rsidDel="00172567">
                <w:rPr>
                  <w:rFonts w:ascii="Arial Unicode MS" w:eastAsia="Arial Unicode MS" w:hAnsi="Arial Unicode MS" w:cs="Arial Unicode MS" w:hint="eastAsia"/>
                  <w:color w:val="000000"/>
                  <w:sz w:val="20"/>
                  <w:szCs w:val="20"/>
                  <w:lang w:eastAsia="zh-CN"/>
                </w:rPr>
                <w:delText>--</w:delText>
              </w:r>
            </w:del>
            <w:ins w:id="186" w:author="CCJK" w:date="2024-10-18T08:22:00Z">
              <w:r>
                <w:rPr>
                  <w:rFonts w:ascii="Arial Unicode MS" w:eastAsia="Arial Unicode MS" w:hAnsi="Arial Unicode MS" w:cs="Arial Unicode MS" w:hint="eastAsia"/>
                  <w:color w:val="000000"/>
                  <w:sz w:val="20"/>
                  <w:szCs w:val="20"/>
                  <w:lang w:eastAsia="zh-CN"/>
                </w:rPr>
                <w:t>“-”</w:t>
              </w:r>
            </w:ins>
            <w:r w:rsidRPr="00172567">
              <w:rPr>
                <w:rFonts w:ascii="Arial Unicode MS" w:eastAsia="Arial Unicode MS" w:hAnsi="Arial Unicode MS" w:cs="Arial Unicode MS" w:hint="eastAsia"/>
                <w:color w:val="000000"/>
                <w:sz w:val="20"/>
                <w:szCs w:val="20"/>
                <w:lang w:eastAsia="zh-CN"/>
              </w:rPr>
              <w:t>号填列）</w:t>
            </w:r>
          </w:p>
        </w:tc>
      </w:tr>
      <w:tr w:rsidR="00E57760" w:rsidRPr="00172567" w:rsidTr="00E57760">
        <w:trPr>
          <w:trHeight w:val="300"/>
          <w:trPrChange w:id="18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8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ins w:id="189" w:author="CCJK" w:date="2024-10-18T08:23:00Z">
              <w:r w:rsidRPr="00172567">
                <w:rPr>
                  <w:rFonts w:ascii="Arial Unicode MS" w:eastAsia="Arial Unicode MS" w:hAnsi="Arial Unicode MS" w:cs="Arial Unicode MS" w:hint="eastAsia"/>
                  <w:color w:val="000000"/>
                  <w:sz w:val="20"/>
                  <w:szCs w:val="20"/>
                  <w:lang w:eastAsia="zh-CN"/>
                </w:rPr>
                <w:t>2023 年经工投集团党委会审议通过工投集团因三供一业移交及其剥离</w:t>
              </w:r>
            </w:ins>
            <w:r w:rsidRPr="00172567">
              <w:rPr>
                <w:rFonts w:ascii="Arial Unicode MS" w:eastAsia="Arial Unicode MS" w:hAnsi="Arial Unicode MS" w:cs="Arial Unicode MS" w:hint="eastAsia"/>
                <w:color w:val="000000"/>
                <w:sz w:val="20"/>
                <w:szCs w:val="20"/>
                <w:lang w:eastAsia="zh-CN"/>
              </w:rPr>
              <w:t>事项的账务核减处理，对公司期初报表项目具体影响如下：</w:t>
            </w:r>
          </w:p>
        </w:tc>
      </w:tr>
      <w:tr w:rsidR="00E57760" w:rsidRPr="00172567" w:rsidTr="00E57760">
        <w:trPr>
          <w:trHeight w:val="300"/>
          <w:trPrChange w:id="190"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91"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noProof/>
                <w:color w:val="000000"/>
                <w:sz w:val="20"/>
                <w:szCs w:val="20"/>
                <w:lang w:eastAsia="zh-CN"/>
              </w:rPr>
              <w:t>1.</w:t>
            </w:r>
            <w:r w:rsidRPr="00172567">
              <w:rPr>
                <w:rFonts w:ascii="Arial Unicode MS" w:eastAsia="Arial Unicode MS" w:hAnsi="Arial Unicode MS" w:cs="Arial Unicode MS" w:hint="eastAsia"/>
                <w:noProof/>
                <w:color w:val="000000"/>
                <w:sz w:val="20"/>
                <w:szCs w:val="20"/>
                <w:lang w:eastAsia="zh-CN"/>
              </w:rPr>
              <w:t>期末银行存款存在抵押、质押、冻结等对使用有限制的情况如下</w:t>
            </w:r>
          </w:p>
        </w:tc>
      </w:tr>
      <w:tr w:rsidR="00E57760" w:rsidRPr="00172567" w:rsidTr="00E57760">
        <w:trPr>
          <w:trHeight w:val="300"/>
          <w:trPrChange w:id="192"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93"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司法冻结等</w:t>
            </w:r>
            <w:proofErr w:type="spellEnd"/>
          </w:p>
        </w:tc>
      </w:tr>
      <w:tr w:rsidR="00E57760" w:rsidRPr="00172567" w:rsidTr="00E57760">
        <w:trPr>
          <w:trHeight w:val="300"/>
          <w:trPrChange w:id="194"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95"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noProof/>
                <w:color w:val="000000"/>
                <w:sz w:val="20"/>
                <w:szCs w:val="20"/>
                <w:lang w:eastAsia="zh-CN"/>
              </w:rPr>
              <w:t>2.</w:t>
            </w:r>
            <w:r w:rsidRPr="00172567">
              <w:rPr>
                <w:rFonts w:ascii="Arial Unicode MS" w:eastAsia="Arial Unicode MS" w:hAnsi="Arial Unicode MS" w:cs="Arial Unicode MS" w:hint="eastAsia"/>
                <w:noProof/>
                <w:color w:val="000000"/>
                <w:sz w:val="20"/>
                <w:szCs w:val="20"/>
                <w:lang w:eastAsia="zh-CN"/>
              </w:rPr>
              <w:t>截止报告期末公司其他货币资金中使用受限金额为</w:t>
            </w:r>
            <w:r w:rsidRPr="00172567">
              <w:rPr>
                <w:rFonts w:ascii="Arial Unicode MS" w:eastAsia="Arial Unicode MS" w:hAnsi="Arial Unicode MS" w:cs="Arial Unicode MS"/>
                <w:noProof/>
                <w:color w:val="000000"/>
                <w:sz w:val="20"/>
                <w:szCs w:val="20"/>
                <w:lang w:eastAsia="zh-CN"/>
              </w:rPr>
              <w:t>692,280,091</w:t>
            </w:r>
            <w:del w:id="196" w:author="CCJK" w:date="2024-10-18T08:23:00Z">
              <w:r w:rsidRPr="00172567" w:rsidDel="00172567">
                <w:rPr>
                  <w:rFonts w:ascii="Arial Unicode MS" w:eastAsia="Arial Unicode MS" w:hAnsi="Arial Unicode MS" w:cs="Arial Unicode MS"/>
                  <w:noProof/>
                  <w:color w:val="000000"/>
                  <w:sz w:val="20"/>
                  <w:szCs w:val="20"/>
                  <w:lang w:eastAsia="zh-CN"/>
                </w:rPr>
                <w:delText>,</w:delText>
              </w:r>
            </w:del>
            <w:ins w:id="197" w:author="CCJK" w:date="2024-10-18T08:23:00Z">
              <w:r>
                <w:rPr>
                  <w:rFonts w:ascii="Arial Unicode MS" w:eastAsia="Arial Unicode MS" w:hAnsi="Arial Unicode MS" w:cs="Arial Unicode MS"/>
                  <w:noProof/>
                  <w:color w:val="000000"/>
                  <w:sz w:val="20"/>
                  <w:szCs w:val="20"/>
                  <w:lang w:eastAsia="zh-CN"/>
                </w:rPr>
                <w:t>.</w:t>
              </w:r>
            </w:ins>
            <w:r w:rsidRPr="00172567">
              <w:rPr>
                <w:rFonts w:ascii="Arial Unicode MS" w:eastAsia="Arial Unicode MS" w:hAnsi="Arial Unicode MS" w:cs="Arial Unicode MS"/>
                <w:noProof/>
                <w:color w:val="000000"/>
                <w:sz w:val="20"/>
                <w:szCs w:val="20"/>
                <w:lang w:eastAsia="zh-CN"/>
              </w:rPr>
              <w:t>43</w:t>
            </w:r>
            <w:r w:rsidRPr="00172567">
              <w:rPr>
                <w:rFonts w:ascii="Arial Unicode MS" w:eastAsia="Arial Unicode MS" w:hAnsi="Arial Unicode MS" w:cs="Arial Unicode MS" w:hint="eastAsia"/>
                <w:noProof/>
                <w:color w:val="000000"/>
                <w:sz w:val="20"/>
                <w:szCs w:val="20"/>
                <w:lang w:eastAsia="zh-CN"/>
              </w:rPr>
              <w:t>元，具体如下：</w:t>
            </w:r>
          </w:p>
        </w:tc>
      </w:tr>
      <w:tr w:rsidR="00E57760" w:rsidRPr="00172567" w:rsidTr="00E57760">
        <w:trPr>
          <w:trHeight w:val="300"/>
          <w:trPrChange w:id="198"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99"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借款保证金</w:t>
            </w:r>
            <w:proofErr w:type="spellEnd"/>
          </w:p>
        </w:tc>
      </w:tr>
      <w:tr w:rsidR="00E57760" w:rsidRPr="00172567" w:rsidTr="00E57760">
        <w:trPr>
          <w:trHeight w:val="300"/>
          <w:trPrChange w:id="200"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01"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质押的银行定期存款单</w:t>
            </w:r>
          </w:p>
        </w:tc>
      </w:tr>
      <w:tr w:rsidR="00E57760" w:rsidRPr="00172567" w:rsidTr="00E57760">
        <w:trPr>
          <w:trHeight w:val="300"/>
          <w:trPrChange w:id="202"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03"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天力复合</w:t>
            </w:r>
            <w:proofErr w:type="spellEnd"/>
          </w:p>
        </w:tc>
      </w:tr>
      <w:tr w:rsidR="00E57760" w:rsidRPr="00172567" w:rsidTr="00E57760">
        <w:trPr>
          <w:trHeight w:val="300"/>
          <w:trPrChange w:id="204"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05"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noProof/>
                <w:color w:val="000000"/>
                <w:sz w:val="20"/>
                <w:szCs w:val="20"/>
                <w:lang w:eastAsia="zh-CN"/>
              </w:rPr>
              <w:t>①</w:t>
            </w:r>
            <w:r w:rsidRPr="00172567">
              <w:rPr>
                <w:rFonts w:ascii="Arial Unicode MS" w:eastAsia="Arial Unicode MS" w:hAnsi="Arial Unicode MS" w:cs="Arial Unicode MS" w:hint="eastAsia"/>
                <w:noProof/>
                <w:color w:val="000000"/>
                <w:sz w:val="20"/>
                <w:szCs w:val="20"/>
                <w:lang w:eastAsia="zh-CN"/>
              </w:rPr>
              <w:t>组合中，按账龄披露的其他应收款</w:t>
            </w:r>
          </w:p>
        </w:tc>
      </w:tr>
      <w:tr w:rsidR="00E57760" w:rsidRPr="00172567" w:rsidTr="00E57760">
        <w:trPr>
          <w:trHeight w:val="300"/>
          <w:trPrChange w:id="20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0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社保、备用金及职工款项</w:t>
            </w:r>
          </w:p>
        </w:tc>
      </w:tr>
      <w:tr w:rsidR="00E57760" w:rsidRPr="00172567" w:rsidTr="00E57760">
        <w:trPr>
          <w:trHeight w:val="300"/>
          <w:trPrChange w:id="208"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09"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押金、保证金组合</w:t>
            </w:r>
            <w:proofErr w:type="spellEnd"/>
          </w:p>
        </w:tc>
      </w:tr>
      <w:tr w:rsidR="00E57760" w:rsidRPr="00172567" w:rsidTr="00E57760">
        <w:trPr>
          <w:trHeight w:val="300"/>
          <w:trPrChange w:id="210"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11"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代管费组合</w:t>
            </w:r>
            <w:proofErr w:type="spellEnd"/>
          </w:p>
        </w:tc>
      </w:tr>
      <w:tr w:rsidR="00E57760" w:rsidRPr="00172567" w:rsidTr="00E57760">
        <w:trPr>
          <w:trHeight w:val="300"/>
          <w:trPrChange w:id="212"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13"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代采存货</w:t>
            </w:r>
            <w:proofErr w:type="spellEnd"/>
          </w:p>
        </w:tc>
      </w:tr>
      <w:tr w:rsidR="00E57760" w:rsidRPr="00172567" w:rsidTr="00E57760">
        <w:trPr>
          <w:trHeight w:val="300"/>
          <w:trPrChange w:id="214"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15"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供应链项目应收款项</w:t>
            </w:r>
            <w:proofErr w:type="spellEnd"/>
          </w:p>
        </w:tc>
      </w:tr>
      <w:tr w:rsidR="00E57760" w:rsidRPr="00172567" w:rsidTr="00E57760">
        <w:trPr>
          <w:trHeight w:val="300"/>
          <w:trPrChange w:id="216"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17"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预交所得税及其他税款</w:t>
            </w:r>
          </w:p>
        </w:tc>
      </w:tr>
      <w:tr w:rsidR="00E57760" w:rsidRPr="00172567" w:rsidTr="00E57760">
        <w:trPr>
          <w:trHeight w:val="300"/>
          <w:trPrChange w:id="218"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19"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待处置的</w:t>
            </w:r>
            <w:r w:rsidRPr="00172567">
              <w:rPr>
                <w:rFonts w:ascii="Arial Unicode MS" w:eastAsia="Arial Unicode MS" w:hAnsi="Arial Unicode MS" w:cs="Arial Unicode MS"/>
                <w:color w:val="000000"/>
                <w:sz w:val="20"/>
                <w:szCs w:val="20"/>
              </w:rPr>
              <w:t>BiovalRumunsko</w:t>
            </w:r>
            <w:r w:rsidRPr="00172567">
              <w:rPr>
                <w:rFonts w:ascii="Arial Unicode MS" w:eastAsia="Arial Unicode MS" w:hAnsi="Arial Unicode MS" w:cs="Arial Unicode MS" w:hint="eastAsia"/>
                <w:color w:val="000000"/>
                <w:sz w:val="20"/>
                <w:szCs w:val="20"/>
              </w:rPr>
              <w:t>公司</w:t>
            </w:r>
            <w:proofErr w:type="spellEnd"/>
            <w:r w:rsidRPr="00172567">
              <w:rPr>
                <w:rFonts w:ascii="Arial Unicode MS" w:eastAsia="Arial Unicode MS" w:hAnsi="Arial Unicode MS" w:cs="Arial Unicode MS"/>
                <w:color w:val="000000"/>
                <w:sz w:val="20"/>
                <w:szCs w:val="20"/>
              </w:rPr>
              <w:t>("</w:t>
            </w:r>
            <w:proofErr w:type="spellStart"/>
            <w:r w:rsidRPr="00172567">
              <w:rPr>
                <w:rFonts w:ascii="Arial Unicode MS" w:eastAsia="Arial Unicode MS" w:hAnsi="Arial Unicode MS" w:cs="Arial Unicode MS"/>
                <w:color w:val="000000"/>
                <w:sz w:val="20"/>
                <w:szCs w:val="20"/>
              </w:rPr>
              <w:t>Bioval</w:t>
            </w:r>
            <w:proofErr w:type="spellEnd"/>
            <w:r w:rsidRPr="00172567">
              <w:rPr>
                <w:rFonts w:ascii="Arial Unicode MS" w:eastAsia="Arial Unicode MS" w:hAnsi="Arial Unicode MS" w:cs="Arial Unicode MS"/>
                <w:color w:val="000000"/>
                <w:sz w:val="20"/>
                <w:szCs w:val="20"/>
              </w:rPr>
              <w:t>")</w:t>
            </w:r>
            <w:proofErr w:type="spellStart"/>
            <w:r w:rsidRPr="00172567">
              <w:rPr>
                <w:rFonts w:ascii="Arial Unicode MS" w:eastAsia="Arial Unicode MS" w:hAnsi="Arial Unicode MS" w:cs="Arial Unicode MS" w:hint="eastAsia"/>
                <w:color w:val="000000"/>
                <w:sz w:val="20"/>
                <w:szCs w:val="20"/>
              </w:rPr>
              <w:t>股权</w:t>
            </w:r>
            <w:proofErr w:type="spellEnd"/>
          </w:p>
        </w:tc>
      </w:tr>
      <w:tr w:rsidR="00E57760" w:rsidRPr="00172567" w:rsidTr="00E57760">
        <w:trPr>
          <w:trHeight w:val="300"/>
          <w:trPrChange w:id="220"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21"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待处置的</w:t>
            </w:r>
            <w:r w:rsidRPr="00172567">
              <w:rPr>
                <w:rFonts w:ascii="Arial Unicode MS" w:eastAsia="Arial Unicode MS" w:hAnsi="Arial Unicode MS" w:cs="Arial Unicode MS"/>
                <w:color w:val="000000"/>
                <w:sz w:val="20"/>
                <w:szCs w:val="20"/>
              </w:rPr>
              <w:t>BiovalRumunsko</w:t>
            </w:r>
            <w:r w:rsidRPr="00172567">
              <w:rPr>
                <w:rFonts w:ascii="Arial Unicode MS" w:eastAsia="Arial Unicode MS" w:hAnsi="Arial Unicode MS" w:cs="Arial Unicode MS" w:hint="eastAsia"/>
                <w:color w:val="000000"/>
                <w:sz w:val="20"/>
                <w:szCs w:val="20"/>
              </w:rPr>
              <w:t>公司</w:t>
            </w:r>
            <w:proofErr w:type="spellEnd"/>
            <w:r w:rsidRPr="00172567">
              <w:rPr>
                <w:rFonts w:ascii="Arial Unicode MS" w:eastAsia="Arial Unicode MS" w:hAnsi="Arial Unicode MS" w:cs="Arial Unicode MS"/>
                <w:color w:val="000000"/>
                <w:sz w:val="20"/>
                <w:szCs w:val="20"/>
              </w:rPr>
              <w:t>("</w:t>
            </w:r>
            <w:proofErr w:type="spellStart"/>
            <w:r w:rsidRPr="00172567">
              <w:rPr>
                <w:rFonts w:ascii="Arial Unicode MS" w:eastAsia="Arial Unicode MS" w:hAnsi="Arial Unicode MS" w:cs="Arial Unicode MS"/>
                <w:color w:val="000000"/>
                <w:sz w:val="20"/>
                <w:szCs w:val="20"/>
              </w:rPr>
              <w:t>Bioval</w:t>
            </w:r>
            <w:proofErr w:type="spellEnd"/>
            <w:r w:rsidRPr="00172567">
              <w:rPr>
                <w:rFonts w:ascii="Arial Unicode MS" w:eastAsia="Arial Unicode MS" w:hAnsi="Arial Unicode MS" w:cs="Arial Unicode MS"/>
                <w:color w:val="000000"/>
                <w:sz w:val="20"/>
                <w:szCs w:val="20"/>
              </w:rPr>
              <w:t>")</w:t>
            </w:r>
            <w:proofErr w:type="spellStart"/>
            <w:r w:rsidRPr="00172567">
              <w:rPr>
                <w:rFonts w:ascii="Arial Unicode MS" w:eastAsia="Arial Unicode MS" w:hAnsi="Arial Unicode MS" w:cs="Arial Unicode MS" w:hint="eastAsia"/>
                <w:color w:val="000000"/>
                <w:sz w:val="20"/>
                <w:szCs w:val="20"/>
              </w:rPr>
              <w:t>股权坏账准备</w:t>
            </w:r>
            <w:proofErr w:type="spellEnd"/>
          </w:p>
        </w:tc>
      </w:tr>
      <w:tr w:rsidR="00E57760" w:rsidRPr="00172567" w:rsidTr="00E57760">
        <w:trPr>
          <w:trHeight w:val="300"/>
          <w:trPrChange w:id="222"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23"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电力债劵</w:t>
            </w:r>
            <w:proofErr w:type="spellEnd"/>
          </w:p>
        </w:tc>
      </w:tr>
      <w:tr w:rsidR="00E57760" w:rsidRPr="00172567" w:rsidTr="00E57760">
        <w:trPr>
          <w:trHeight w:val="300"/>
          <w:trPrChange w:id="224"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25"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r w:rsidRPr="00172567">
              <w:rPr>
                <w:rFonts w:ascii="Arial Unicode MS" w:eastAsia="Arial Unicode MS" w:hAnsi="Arial Unicode MS" w:cs="Arial Unicode MS" w:hint="eastAsia"/>
                <w:color w:val="000000"/>
                <w:sz w:val="20"/>
                <w:szCs w:val="20"/>
              </w:rPr>
              <w:t>广发收益宝</w:t>
            </w:r>
            <w:r w:rsidRPr="00172567">
              <w:rPr>
                <w:rFonts w:ascii="Arial Unicode MS" w:eastAsia="Arial Unicode MS" w:hAnsi="Arial Unicode MS" w:cs="Arial Unicode MS"/>
                <w:color w:val="000000"/>
                <w:sz w:val="20"/>
                <w:szCs w:val="20"/>
              </w:rPr>
              <w:t>1</w:t>
            </w:r>
            <w:r w:rsidRPr="00172567">
              <w:rPr>
                <w:rFonts w:ascii="Arial Unicode MS" w:eastAsia="Arial Unicode MS" w:hAnsi="Arial Unicode MS" w:cs="Arial Unicode MS" w:hint="eastAsia"/>
                <w:color w:val="000000"/>
                <w:sz w:val="20"/>
                <w:szCs w:val="20"/>
              </w:rPr>
              <w:t>号</w:t>
            </w:r>
          </w:p>
        </w:tc>
      </w:tr>
      <w:tr w:rsidR="00E57760" w:rsidRPr="00172567" w:rsidTr="00E57760">
        <w:trPr>
          <w:trHeight w:val="300"/>
          <w:trPrChange w:id="22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2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r w:rsidRPr="00172567">
              <w:rPr>
                <w:rFonts w:ascii="Arial Unicode MS" w:eastAsia="Arial Unicode MS" w:hAnsi="Arial Unicode MS" w:cs="Arial Unicode MS" w:hint="eastAsia"/>
                <w:color w:val="000000"/>
                <w:sz w:val="20"/>
                <w:szCs w:val="20"/>
              </w:rPr>
              <w:t>国恩回报</w:t>
            </w:r>
            <w:r w:rsidRPr="00172567">
              <w:rPr>
                <w:rFonts w:ascii="Arial Unicode MS" w:eastAsia="Arial Unicode MS" w:hAnsi="Arial Unicode MS" w:cs="Arial Unicode MS"/>
                <w:color w:val="000000"/>
                <w:sz w:val="20"/>
                <w:szCs w:val="20"/>
              </w:rPr>
              <w:t>8</w:t>
            </w:r>
            <w:r w:rsidRPr="00172567">
              <w:rPr>
                <w:rFonts w:ascii="Arial Unicode MS" w:eastAsia="Arial Unicode MS" w:hAnsi="Arial Unicode MS" w:cs="Arial Unicode MS" w:hint="eastAsia"/>
                <w:color w:val="000000"/>
                <w:sz w:val="20"/>
                <w:szCs w:val="20"/>
              </w:rPr>
              <w:t>号、</w:t>
            </w:r>
            <w:r w:rsidRPr="00172567">
              <w:rPr>
                <w:rFonts w:ascii="Arial Unicode MS" w:eastAsia="Arial Unicode MS" w:hAnsi="Arial Unicode MS" w:cs="Arial Unicode MS"/>
                <w:color w:val="000000"/>
                <w:sz w:val="20"/>
                <w:szCs w:val="20"/>
              </w:rPr>
              <w:t>12</w:t>
            </w:r>
            <w:r w:rsidRPr="00172567">
              <w:rPr>
                <w:rFonts w:ascii="Arial Unicode MS" w:eastAsia="Arial Unicode MS" w:hAnsi="Arial Unicode MS" w:cs="Arial Unicode MS" w:hint="eastAsia"/>
                <w:color w:val="000000"/>
                <w:sz w:val="20"/>
                <w:szCs w:val="20"/>
              </w:rPr>
              <w:t>号</w:t>
            </w:r>
          </w:p>
        </w:tc>
      </w:tr>
      <w:tr w:rsidR="00E57760" w:rsidRPr="00172567" w:rsidTr="00E57760">
        <w:trPr>
          <w:trHeight w:val="300"/>
          <w:trPrChange w:id="228"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29"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r w:rsidRPr="00172567">
              <w:rPr>
                <w:rFonts w:ascii="Arial Unicode MS" w:eastAsia="Arial Unicode MS" w:hAnsi="Arial Unicode MS" w:cs="Arial Unicode MS" w:hint="eastAsia"/>
                <w:color w:val="000000"/>
                <w:sz w:val="20"/>
                <w:szCs w:val="20"/>
              </w:rPr>
              <w:t>扬帆周添利</w:t>
            </w:r>
            <w:r w:rsidRPr="00172567">
              <w:rPr>
                <w:rFonts w:ascii="Arial Unicode MS" w:eastAsia="Arial Unicode MS" w:hAnsi="Arial Unicode MS" w:cs="Arial Unicode MS"/>
                <w:color w:val="000000"/>
                <w:sz w:val="20"/>
                <w:szCs w:val="20"/>
              </w:rPr>
              <w:t>3</w:t>
            </w:r>
            <w:r w:rsidRPr="00172567">
              <w:rPr>
                <w:rFonts w:ascii="Arial Unicode MS" w:eastAsia="Arial Unicode MS" w:hAnsi="Arial Unicode MS" w:cs="Arial Unicode MS" w:hint="eastAsia"/>
                <w:color w:val="000000"/>
                <w:sz w:val="20"/>
                <w:szCs w:val="20"/>
              </w:rPr>
              <w:t>号</w:t>
            </w:r>
          </w:p>
        </w:tc>
      </w:tr>
      <w:tr w:rsidR="00E57760" w:rsidRPr="00172567" w:rsidTr="00E57760">
        <w:trPr>
          <w:trHeight w:val="300"/>
          <w:trPrChange w:id="230"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31"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改造、改良及改扩建等支出</w:t>
            </w:r>
          </w:p>
        </w:tc>
      </w:tr>
      <w:tr w:rsidR="00E57760" w:rsidRPr="00172567" w:rsidTr="00E57760">
        <w:trPr>
          <w:trHeight w:val="300"/>
          <w:trPrChange w:id="232"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33"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装修费、开办费及零星工程费用摊销</w:t>
            </w:r>
          </w:p>
        </w:tc>
      </w:tr>
      <w:tr w:rsidR="00E57760" w:rsidRPr="00172567" w:rsidTr="00E57760">
        <w:trPr>
          <w:trHeight w:val="300"/>
          <w:trPrChange w:id="234"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35"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lastRenderedPageBreak/>
              <w:t>摊销淬火油</w:t>
            </w:r>
            <w:proofErr w:type="spellEnd"/>
          </w:p>
        </w:tc>
      </w:tr>
      <w:tr w:rsidR="00E57760" w:rsidRPr="00172567" w:rsidTr="00E57760">
        <w:trPr>
          <w:trHeight w:val="300"/>
          <w:trPrChange w:id="236"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37"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样机及型式试验</w:t>
            </w:r>
            <w:proofErr w:type="spellEnd"/>
          </w:p>
        </w:tc>
      </w:tr>
      <w:tr w:rsidR="00E57760" w:rsidRPr="00172567" w:rsidTr="00E57760">
        <w:trPr>
          <w:trHeight w:val="300"/>
          <w:trPrChange w:id="238"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39"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阿里云服务器费用</w:t>
            </w:r>
            <w:r w:rsidRPr="00172567">
              <w:rPr>
                <w:rFonts w:ascii="Arial Unicode MS" w:eastAsia="Arial Unicode MS" w:hAnsi="Arial Unicode MS" w:cs="Arial Unicode MS"/>
                <w:color w:val="000000"/>
                <w:sz w:val="20"/>
                <w:szCs w:val="20"/>
                <w:lang w:eastAsia="zh-CN"/>
              </w:rPr>
              <w:t>2021</w:t>
            </w:r>
            <w:r w:rsidRPr="00172567">
              <w:rPr>
                <w:rFonts w:ascii="Arial Unicode MS" w:eastAsia="Arial Unicode MS" w:hAnsi="Arial Unicode MS" w:cs="Arial Unicode MS" w:hint="eastAsia"/>
                <w:color w:val="000000"/>
                <w:sz w:val="20"/>
                <w:szCs w:val="20"/>
                <w:lang w:eastAsia="zh-CN"/>
              </w:rPr>
              <w:t>年</w:t>
            </w:r>
            <w:r w:rsidRPr="00172567">
              <w:rPr>
                <w:rFonts w:ascii="Arial Unicode MS" w:eastAsia="Arial Unicode MS" w:hAnsi="Arial Unicode MS" w:cs="Arial Unicode MS"/>
                <w:color w:val="000000"/>
                <w:sz w:val="20"/>
                <w:szCs w:val="20"/>
                <w:lang w:eastAsia="zh-CN"/>
              </w:rPr>
              <w:t>5</w:t>
            </w:r>
            <w:r w:rsidRPr="00172567">
              <w:rPr>
                <w:rFonts w:ascii="Arial Unicode MS" w:eastAsia="Arial Unicode MS" w:hAnsi="Arial Unicode MS" w:cs="Arial Unicode MS" w:hint="eastAsia"/>
                <w:color w:val="000000"/>
                <w:sz w:val="20"/>
                <w:szCs w:val="20"/>
                <w:lang w:eastAsia="zh-CN"/>
              </w:rPr>
              <w:t>月至</w:t>
            </w:r>
            <w:r w:rsidRPr="00172567">
              <w:rPr>
                <w:rFonts w:ascii="Arial Unicode MS" w:eastAsia="Arial Unicode MS" w:hAnsi="Arial Unicode MS" w:cs="Arial Unicode MS"/>
                <w:color w:val="000000"/>
                <w:sz w:val="20"/>
                <w:szCs w:val="20"/>
                <w:lang w:eastAsia="zh-CN"/>
              </w:rPr>
              <w:t>2024</w:t>
            </w:r>
            <w:r w:rsidRPr="00172567">
              <w:rPr>
                <w:rFonts w:ascii="Arial Unicode MS" w:eastAsia="Arial Unicode MS" w:hAnsi="Arial Unicode MS" w:cs="Arial Unicode MS" w:hint="eastAsia"/>
                <w:color w:val="000000"/>
                <w:sz w:val="20"/>
                <w:szCs w:val="20"/>
                <w:lang w:eastAsia="zh-CN"/>
              </w:rPr>
              <w:t>年</w:t>
            </w:r>
            <w:r w:rsidRPr="00172567">
              <w:rPr>
                <w:rFonts w:ascii="Arial Unicode MS" w:eastAsia="Arial Unicode MS" w:hAnsi="Arial Unicode MS" w:cs="Arial Unicode MS"/>
                <w:color w:val="000000"/>
                <w:sz w:val="20"/>
                <w:szCs w:val="20"/>
                <w:lang w:eastAsia="zh-CN"/>
              </w:rPr>
              <w:t>5</w:t>
            </w:r>
            <w:r w:rsidRPr="00172567">
              <w:rPr>
                <w:rFonts w:ascii="Arial Unicode MS" w:eastAsia="Arial Unicode MS" w:hAnsi="Arial Unicode MS" w:cs="Arial Unicode MS" w:hint="eastAsia"/>
                <w:color w:val="000000"/>
                <w:sz w:val="20"/>
                <w:szCs w:val="20"/>
                <w:lang w:eastAsia="zh-CN"/>
              </w:rPr>
              <w:t>月</w:t>
            </w:r>
          </w:p>
        </w:tc>
      </w:tr>
      <w:tr w:rsidR="00E57760" w:rsidRPr="00172567" w:rsidTr="00E57760">
        <w:trPr>
          <w:trHeight w:val="300"/>
          <w:trPrChange w:id="240"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41"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租赁确认递延所得税</w:t>
            </w:r>
            <w:proofErr w:type="spellEnd"/>
          </w:p>
        </w:tc>
      </w:tr>
      <w:tr w:rsidR="00E57760" w:rsidRPr="00172567" w:rsidTr="00E57760">
        <w:trPr>
          <w:trHeight w:val="300"/>
          <w:trPrChange w:id="242"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43"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长期保理款</w:t>
            </w:r>
            <w:proofErr w:type="spellEnd"/>
          </w:p>
        </w:tc>
      </w:tr>
      <w:tr w:rsidR="00E57760" w:rsidRPr="00172567" w:rsidTr="00E57760">
        <w:trPr>
          <w:trHeight w:val="300"/>
          <w:trPrChange w:id="244"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45"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建信信托</w:t>
            </w:r>
            <w:r w:rsidRPr="00172567">
              <w:rPr>
                <w:rFonts w:ascii="Arial Unicode MS" w:eastAsia="Arial Unicode MS" w:hAnsi="Arial Unicode MS" w:cs="Arial Unicode MS"/>
                <w:color w:val="000000"/>
                <w:sz w:val="20"/>
                <w:szCs w:val="20"/>
                <w:lang w:eastAsia="zh-CN"/>
              </w:rPr>
              <w:t>-</w:t>
            </w:r>
            <w:r w:rsidRPr="00172567">
              <w:rPr>
                <w:rFonts w:ascii="Arial Unicode MS" w:eastAsia="Arial Unicode MS" w:hAnsi="Arial Unicode MS" w:cs="Arial Unicode MS" w:hint="eastAsia"/>
                <w:color w:val="000000"/>
                <w:sz w:val="20"/>
                <w:szCs w:val="20"/>
                <w:lang w:eastAsia="zh-CN"/>
              </w:rPr>
              <w:t>凤鸣日日昇</w:t>
            </w:r>
            <w:r w:rsidRPr="00172567">
              <w:rPr>
                <w:rFonts w:ascii="Arial Unicode MS" w:eastAsia="Arial Unicode MS" w:hAnsi="Arial Unicode MS" w:cs="Arial Unicode MS"/>
                <w:color w:val="000000"/>
                <w:sz w:val="20"/>
                <w:szCs w:val="20"/>
                <w:lang w:eastAsia="zh-CN"/>
              </w:rPr>
              <w:t>1</w:t>
            </w:r>
            <w:r w:rsidRPr="00172567">
              <w:rPr>
                <w:rFonts w:ascii="Arial Unicode MS" w:eastAsia="Arial Unicode MS" w:hAnsi="Arial Unicode MS" w:cs="Arial Unicode MS" w:hint="eastAsia"/>
                <w:color w:val="000000"/>
                <w:sz w:val="20"/>
                <w:szCs w:val="20"/>
                <w:lang w:eastAsia="zh-CN"/>
              </w:rPr>
              <w:t>号固收类集合资金信托计划</w:t>
            </w:r>
          </w:p>
        </w:tc>
      </w:tr>
      <w:tr w:rsidR="00E57760" w:rsidRPr="00172567" w:rsidTr="00E57760">
        <w:trPr>
          <w:trHeight w:val="300"/>
          <w:trPrChange w:id="24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4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陕国投股票投资</w:t>
            </w:r>
            <w:proofErr w:type="spellEnd"/>
          </w:p>
        </w:tc>
      </w:tr>
      <w:tr w:rsidR="00E57760" w:rsidRPr="00172567" w:rsidTr="00E57760">
        <w:trPr>
          <w:trHeight w:val="300"/>
          <w:trPrChange w:id="248"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49"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noProof/>
                <w:color w:val="000000"/>
                <w:sz w:val="20"/>
                <w:szCs w:val="20"/>
                <w:lang w:eastAsia="zh-CN"/>
              </w:rPr>
              <w:t>2.</w:t>
            </w:r>
            <w:r w:rsidRPr="00172567">
              <w:rPr>
                <w:rFonts w:ascii="Arial Unicode MS" w:eastAsia="Arial Unicode MS" w:hAnsi="Arial Unicode MS" w:cs="Arial Unicode MS" w:hint="eastAsia"/>
                <w:noProof/>
                <w:color w:val="000000"/>
                <w:sz w:val="20"/>
                <w:szCs w:val="20"/>
                <w:lang w:eastAsia="zh-CN"/>
              </w:rPr>
              <w:t>本公司截至本报告期末无逾期借款。</w:t>
            </w:r>
          </w:p>
        </w:tc>
      </w:tr>
      <w:tr w:rsidR="00E57760" w:rsidRPr="00172567" w:rsidTr="00E57760">
        <w:trPr>
          <w:trHeight w:val="300"/>
          <w:trPrChange w:id="250"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51"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ins w:id="252" w:author="CCJK" w:date="2024-10-18T08:25:00Z">
              <w:r>
                <w:rPr>
                  <w:rFonts w:ascii="Arial Unicode MS" w:eastAsia="Arial Unicode MS" w:hAnsi="Arial Unicode MS" w:cs="Arial Unicode MS" w:hint="eastAsia"/>
                  <w:color w:val="000000"/>
                  <w:sz w:val="20"/>
                  <w:szCs w:val="20"/>
                  <w:lang w:eastAsia="zh-CN"/>
                </w:rPr>
                <w:t>其中：</w:t>
              </w:r>
            </w:ins>
            <w:r w:rsidRPr="00172567">
              <w:rPr>
                <w:rFonts w:ascii="Arial Unicode MS" w:eastAsia="Arial Unicode MS" w:hAnsi="Arial Unicode MS" w:cs="Arial Unicode MS" w:hint="eastAsia"/>
                <w:color w:val="000000"/>
                <w:sz w:val="20"/>
                <w:szCs w:val="20"/>
                <w:lang w:eastAsia="zh-CN"/>
              </w:rPr>
              <w:t>医疗保险费及生育保险费</w:t>
            </w:r>
          </w:p>
        </w:tc>
      </w:tr>
      <w:tr w:rsidR="00E57760" w:rsidRPr="00172567" w:rsidTr="00E57760">
        <w:trPr>
          <w:trHeight w:val="300"/>
          <w:trPrChange w:id="25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54"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w:t>
            </w:r>
            <w:r w:rsidRPr="00172567">
              <w:rPr>
                <w:rFonts w:ascii="Arial Unicode MS" w:eastAsia="Arial Unicode MS" w:hAnsi="Arial Unicode MS" w:cs="Arial Unicode MS"/>
                <w:color w:val="000000"/>
                <w:sz w:val="20"/>
                <w:szCs w:val="20"/>
                <w:lang w:eastAsia="zh-CN"/>
              </w:rPr>
              <w:t>2</w:t>
            </w:r>
            <w:r w:rsidRPr="00172567">
              <w:rPr>
                <w:rFonts w:ascii="Arial Unicode MS" w:eastAsia="Arial Unicode MS" w:hAnsi="Arial Unicode MS" w:cs="Arial Unicode MS" w:hint="eastAsia"/>
                <w:color w:val="000000"/>
                <w:sz w:val="20"/>
                <w:szCs w:val="20"/>
                <w:lang w:eastAsia="zh-CN"/>
              </w:rPr>
              <w:t>）其他应付款按性质分类</w:t>
            </w:r>
          </w:p>
        </w:tc>
      </w:tr>
      <w:tr w:rsidR="00E57760" w:rsidRPr="00172567" w:rsidTr="00E57760">
        <w:trPr>
          <w:trHeight w:val="300"/>
          <w:trPrChange w:id="25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5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房屋维修专项基金</w:t>
            </w:r>
            <w:proofErr w:type="spellEnd"/>
          </w:p>
        </w:tc>
      </w:tr>
      <w:tr w:rsidR="00E57760" w:rsidRPr="00172567" w:rsidTr="00E57760">
        <w:trPr>
          <w:trHeight w:val="300"/>
          <w:trPrChange w:id="25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58"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其他往来款等费</w:t>
            </w:r>
            <w:proofErr w:type="spellEnd"/>
          </w:p>
        </w:tc>
      </w:tr>
      <w:tr w:rsidR="00E57760" w:rsidRPr="00172567" w:rsidTr="00E57760">
        <w:trPr>
          <w:trHeight w:val="300"/>
          <w:trPrChange w:id="25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6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搬迁改造设备预付款</w:t>
            </w:r>
            <w:proofErr w:type="spellEnd"/>
          </w:p>
        </w:tc>
      </w:tr>
      <w:tr w:rsidR="00E57760" w:rsidRPr="00172567" w:rsidTr="00E57760">
        <w:trPr>
          <w:trHeight w:val="300"/>
          <w:trPrChange w:id="26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62"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西飞民机增资专项资金</w:t>
            </w:r>
          </w:p>
        </w:tc>
      </w:tr>
      <w:tr w:rsidR="00E57760" w:rsidRPr="00172567" w:rsidTr="00E57760">
        <w:trPr>
          <w:trHeight w:val="300"/>
          <w:trPrChange w:id="263"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64"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生产经营类应付款</w:t>
            </w:r>
            <w:proofErr w:type="spellEnd"/>
          </w:p>
        </w:tc>
      </w:tr>
      <w:tr w:rsidR="00E57760" w:rsidRPr="00172567" w:rsidTr="00E57760">
        <w:trPr>
          <w:trHeight w:val="300"/>
          <w:trPrChange w:id="265"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66"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r w:rsidRPr="00172567">
              <w:rPr>
                <w:rFonts w:ascii="Arial Unicode MS" w:eastAsia="Arial Unicode MS" w:hAnsi="Arial Unicode MS" w:cs="Arial Unicode MS"/>
                <w:noProof/>
                <w:color w:val="000000"/>
                <w:sz w:val="20"/>
                <w:szCs w:val="20"/>
              </w:rPr>
              <w:t>20</w:t>
            </w:r>
            <w:r w:rsidRPr="00172567">
              <w:rPr>
                <w:rFonts w:ascii="Arial Unicode MS" w:eastAsia="Arial Unicode MS" w:hAnsi="Arial Unicode MS" w:cs="Arial Unicode MS" w:hint="eastAsia"/>
                <w:noProof/>
                <w:color w:val="000000"/>
                <w:sz w:val="20"/>
                <w:szCs w:val="20"/>
              </w:rPr>
              <w:t>工投</w:t>
            </w:r>
            <w:r w:rsidRPr="00172567">
              <w:rPr>
                <w:rFonts w:ascii="Arial Unicode MS" w:eastAsia="Arial Unicode MS" w:hAnsi="Arial Unicode MS" w:cs="Arial Unicode MS"/>
                <w:noProof/>
                <w:color w:val="000000"/>
                <w:sz w:val="20"/>
                <w:szCs w:val="20"/>
              </w:rPr>
              <w:t>01</w:t>
            </w:r>
            <w:r w:rsidRPr="00172567">
              <w:rPr>
                <w:rFonts w:ascii="Arial Unicode MS" w:eastAsia="Arial Unicode MS" w:hAnsi="Arial Unicode MS" w:cs="Arial Unicode MS" w:hint="eastAsia"/>
                <w:noProof/>
                <w:color w:val="000000"/>
                <w:sz w:val="20"/>
                <w:szCs w:val="20"/>
              </w:rPr>
              <w:t>公司债</w:t>
            </w:r>
          </w:p>
        </w:tc>
      </w:tr>
      <w:tr w:rsidR="00E57760" w:rsidRPr="00172567" w:rsidTr="00E57760">
        <w:trPr>
          <w:trHeight w:val="300"/>
          <w:trPrChange w:id="26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6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r w:rsidRPr="00172567">
              <w:rPr>
                <w:rFonts w:ascii="Arial Unicode MS" w:eastAsia="Arial Unicode MS" w:hAnsi="Arial Unicode MS" w:cs="Arial Unicode MS"/>
                <w:noProof/>
                <w:color w:val="000000"/>
                <w:sz w:val="20"/>
                <w:szCs w:val="20"/>
              </w:rPr>
              <w:t>20</w:t>
            </w:r>
            <w:r w:rsidRPr="00172567">
              <w:rPr>
                <w:rFonts w:ascii="Arial Unicode MS" w:eastAsia="Arial Unicode MS" w:hAnsi="Arial Unicode MS" w:cs="Arial Unicode MS" w:hint="eastAsia"/>
                <w:noProof/>
                <w:color w:val="000000"/>
                <w:sz w:val="20"/>
                <w:szCs w:val="20"/>
              </w:rPr>
              <w:t>工投</w:t>
            </w:r>
            <w:r w:rsidRPr="00172567">
              <w:rPr>
                <w:rFonts w:ascii="Arial Unicode MS" w:eastAsia="Arial Unicode MS" w:hAnsi="Arial Unicode MS" w:cs="Arial Unicode MS"/>
                <w:noProof/>
                <w:color w:val="000000"/>
                <w:sz w:val="20"/>
                <w:szCs w:val="20"/>
              </w:rPr>
              <w:t>01</w:t>
            </w:r>
          </w:p>
        </w:tc>
      </w:tr>
      <w:tr w:rsidR="00E57760" w:rsidRPr="00172567" w:rsidTr="00E57760">
        <w:trPr>
          <w:trHeight w:val="300"/>
          <w:trPrChange w:id="26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70"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重分类到一年内到期非流动负债</w:t>
            </w:r>
          </w:p>
        </w:tc>
      </w:tr>
      <w:tr w:rsidR="00E57760" w:rsidRPr="00172567" w:rsidTr="00E57760">
        <w:trPr>
          <w:trHeight w:val="300"/>
          <w:trPrChange w:id="271"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72"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邮政基金</w:t>
            </w:r>
            <w:proofErr w:type="spellEnd"/>
          </w:p>
        </w:tc>
      </w:tr>
      <w:tr w:rsidR="00E57760" w:rsidRPr="00172567" w:rsidTr="00E57760">
        <w:trPr>
          <w:trHeight w:val="300"/>
          <w:trPrChange w:id="27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74"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西安市国资委陕鼓服务智能化平台建设项目</w:t>
            </w:r>
          </w:p>
        </w:tc>
      </w:tr>
      <w:tr w:rsidR="00E57760" w:rsidRPr="00172567" w:rsidTr="00E57760">
        <w:trPr>
          <w:trHeight w:val="300"/>
          <w:trPrChange w:id="27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7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经贸委</w:t>
            </w:r>
            <w:proofErr w:type="spellEnd"/>
          </w:p>
        </w:tc>
      </w:tr>
      <w:tr w:rsidR="00E57760" w:rsidRPr="00172567" w:rsidTr="00E57760">
        <w:trPr>
          <w:trHeight w:val="300"/>
          <w:trPrChange w:id="27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78"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西安制鞋厂破产清算组（原</w:t>
            </w:r>
            <w:r w:rsidRPr="00172567">
              <w:rPr>
                <w:rFonts w:ascii="Arial Unicode MS" w:eastAsia="Arial Unicode MS" w:hAnsi="Arial Unicode MS" w:cs="Arial Unicode MS"/>
                <w:color w:val="000000"/>
                <w:sz w:val="20"/>
                <w:szCs w:val="20"/>
                <w:lang w:eastAsia="zh-CN"/>
              </w:rPr>
              <w:t>3538</w:t>
            </w:r>
            <w:r w:rsidRPr="00172567">
              <w:rPr>
                <w:rFonts w:ascii="Arial Unicode MS" w:eastAsia="Arial Unicode MS" w:hAnsi="Arial Unicode MS" w:cs="Arial Unicode MS" w:hint="eastAsia"/>
                <w:color w:val="000000"/>
                <w:sz w:val="20"/>
                <w:szCs w:val="20"/>
                <w:lang w:eastAsia="zh-CN"/>
              </w:rPr>
              <w:t>工厂）专项款</w:t>
            </w:r>
          </w:p>
        </w:tc>
      </w:tr>
      <w:tr w:rsidR="00E57760" w:rsidRPr="00172567" w:rsidTr="00E57760">
        <w:trPr>
          <w:trHeight w:val="300"/>
          <w:trPrChange w:id="27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8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大型轴流压缩机技术提升研发及产业化</w:t>
            </w:r>
          </w:p>
        </w:tc>
      </w:tr>
      <w:tr w:rsidR="00E57760" w:rsidRPr="00172567" w:rsidTr="00E57760">
        <w:trPr>
          <w:trHeight w:val="300"/>
          <w:trPrChange w:id="28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82"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西安康贝制衣实业公司破产（原</w:t>
            </w:r>
            <w:r w:rsidRPr="00172567">
              <w:rPr>
                <w:rFonts w:ascii="Arial Unicode MS" w:eastAsia="Arial Unicode MS" w:hAnsi="Arial Unicode MS" w:cs="Arial Unicode MS"/>
                <w:color w:val="000000"/>
                <w:sz w:val="20"/>
                <w:szCs w:val="20"/>
                <w:lang w:eastAsia="zh-CN"/>
              </w:rPr>
              <w:t>3507</w:t>
            </w:r>
            <w:r w:rsidRPr="00172567">
              <w:rPr>
                <w:rFonts w:ascii="Arial Unicode MS" w:eastAsia="Arial Unicode MS" w:hAnsi="Arial Unicode MS" w:cs="Arial Unicode MS" w:hint="eastAsia"/>
                <w:color w:val="000000"/>
                <w:sz w:val="20"/>
                <w:szCs w:val="20"/>
                <w:lang w:eastAsia="zh-CN"/>
              </w:rPr>
              <w:t>工厂）清算专项款</w:t>
            </w:r>
          </w:p>
        </w:tc>
      </w:tr>
      <w:tr w:rsidR="00E57760" w:rsidRPr="00172567" w:rsidTr="00E57760">
        <w:trPr>
          <w:trHeight w:val="300"/>
          <w:trPrChange w:id="283"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84"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回购风险准备金系根据谨慎性原则按期末客户尚未到期的融资贷款余额</w:t>
            </w:r>
            <w:r w:rsidRPr="00172567">
              <w:rPr>
                <w:rFonts w:ascii="Arial Unicode MS" w:eastAsia="Arial Unicode MS" w:hAnsi="Arial Unicode MS" w:cs="Arial Unicode MS"/>
                <w:color w:val="000000"/>
                <w:sz w:val="20"/>
                <w:szCs w:val="20"/>
                <w:lang w:eastAsia="zh-CN"/>
              </w:rPr>
              <w:t>1%</w:t>
            </w:r>
            <w:r w:rsidRPr="00172567">
              <w:rPr>
                <w:rFonts w:ascii="Arial Unicode MS" w:eastAsia="Arial Unicode MS" w:hAnsi="Arial Unicode MS" w:cs="Arial Unicode MS" w:hint="eastAsia"/>
                <w:color w:val="000000"/>
                <w:sz w:val="20"/>
                <w:szCs w:val="20"/>
                <w:lang w:eastAsia="zh-CN"/>
              </w:rPr>
              <w:t>计提，违约客户单独计提。</w:t>
            </w:r>
          </w:p>
        </w:tc>
      </w:tr>
      <w:tr w:rsidR="00E57760" w:rsidRPr="00172567" w:rsidTr="00E57760">
        <w:trPr>
          <w:trHeight w:val="300"/>
          <w:trPrChange w:id="285"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86"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子公司确认的产品质量保证金</w:t>
            </w:r>
          </w:p>
        </w:tc>
      </w:tr>
      <w:tr w:rsidR="00E57760" w:rsidRPr="00172567" w:rsidTr="00E57760">
        <w:trPr>
          <w:trHeight w:val="300"/>
          <w:trPrChange w:id="28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8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企业改制预计要发生职工代管、安置、搬迁成本。</w:t>
            </w:r>
          </w:p>
        </w:tc>
      </w:tr>
      <w:tr w:rsidR="00E57760" w:rsidRPr="00172567" w:rsidTr="00E57760">
        <w:trPr>
          <w:trHeight w:val="300"/>
          <w:trPrChange w:id="28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90"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子公司确认的预计诉讼支出</w:t>
            </w:r>
          </w:p>
        </w:tc>
      </w:tr>
      <w:tr w:rsidR="00E57760" w:rsidRPr="00172567" w:rsidTr="00E57760">
        <w:trPr>
          <w:trHeight w:val="300"/>
          <w:trPrChange w:id="291"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92"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lastRenderedPageBreak/>
              <w:t>应付银行打包债权</w:t>
            </w:r>
            <w:proofErr w:type="spellEnd"/>
          </w:p>
        </w:tc>
      </w:tr>
      <w:tr w:rsidR="00E57760" w:rsidRPr="00172567" w:rsidTr="00E57760">
        <w:trPr>
          <w:trHeight w:val="300"/>
          <w:trPrChange w:id="29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94"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社会化移交</w:t>
            </w:r>
            <w:proofErr w:type="spellEnd"/>
          </w:p>
        </w:tc>
      </w:tr>
      <w:tr w:rsidR="00E57760" w:rsidRPr="00172567" w:rsidTr="00E57760">
        <w:trPr>
          <w:trHeight w:val="300"/>
          <w:trPrChange w:id="29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9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销售技术服务费</w:t>
            </w:r>
            <w:proofErr w:type="spellEnd"/>
          </w:p>
        </w:tc>
      </w:tr>
      <w:tr w:rsidR="00E57760" w:rsidRPr="00172567" w:rsidTr="00E57760">
        <w:trPr>
          <w:trHeight w:val="300"/>
          <w:trPrChange w:id="29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98"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立式干气密封氦气压缩机项目</w:t>
            </w:r>
          </w:p>
        </w:tc>
      </w:tr>
      <w:tr w:rsidR="00E57760" w:rsidRPr="00172567" w:rsidTr="00E57760">
        <w:trPr>
          <w:trHeight w:val="300"/>
          <w:trPrChange w:id="29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0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分布式能源互联岛绿色制造系统集成工程专</w:t>
            </w:r>
          </w:p>
        </w:tc>
      </w:tr>
      <w:tr w:rsidR="00E57760" w:rsidRPr="00172567" w:rsidTr="00E57760">
        <w:trPr>
          <w:trHeight w:val="300"/>
          <w:trPrChange w:id="30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02"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西安市工业和信息化局首台（套）设备补助</w:t>
            </w:r>
          </w:p>
        </w:tc>
      </w:tr>
      <w:tr w:rsidR="00E57760" w:rsidRPr="00172567" w:rsidTr="00E57760">
        <w:trPr>
          <w:trHeight w:val="300"/>
          <w:trPrChange w:id="303"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04"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西安市商务局政策补贴</w:t>
            </w:r>
          </w:p>
        </w:tc>
      </w:tr>
      <w:tr w:rsidR="00E57760" w:rsidRPr="00172567" w:rsidTr="00E57760">
        <w:trPr>
          <w:trHeight w:val="300"/>
          <w:trPrChange w:id="305"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06"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陕西省分布式（可再生）能源技术装备创新中心项目</w:t>
            </w:r>
          </w:p>
        </w:tc>
      </w:tr>
      <w:tr w:rsidR="00E57760" w:rsidRPr="00172567" w:rsidTr="00E57760">
        <w:trPr>
          <w:trHeight w:val="300"/>
          <w:trPrChange w:id="30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0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外国专家项目</w:t>
            </w:r>
            <w:proofErr w:type="spellEnd"/>
          </w:p>
        </w:tc>
      </w:tr>
      <w:tr w:rsidR="00E57760" w:rsidRPr="00172567" w:rsidTr="00E57760">
        <w:trPr>
          <w:trHeight w:val="300"/>
          <w:trPrChange w:id="30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10"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药品储备利费补贴</w:t>
            </w:r>
            <w:proofErr w:type="spellEnd"/>
          </w:p>
        </w:tc>
      </w:tr>
      <w:tr w:rsidR="00E57760" w:rsidRPr="00172567" w:rsidTr="00E57760">
        <w:trPr>
          <w:trHeight w:val="300"/>
          <w:trPrChange w:id="311"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12"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收到西安国际港务区管理委员会大宗商品贸易企业运营奖励</w:t>
            </w:r>
          </w:p>
        </w:tc>
      </w:tr>
      <w:tr w:rsidR="00E57760" w:rsidRPr="00172567" w:rsidTr="00E57760">
        <w:trPr>
          <w:trHeight w:val="300"/>
          <w:trPrChange w:id="31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14"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r w:rsidRPr="00172567">
              <w:rPr>
                <w:rFonts w:ascii="Arial Unicode MS" w:eastAsia="Arial Unicode MS" w:hAnsi="Arial Unicode MS" w:cs="Arial Unicode MS"/>
                <w:noProof/>
                <w:color w:val="000000"/>
                <w:sz w:val="20"/>
                <w:szCs w:val="20"/>
              </w:rPr>
              <w:t>2023</w:t>
            </w:r>
            <w:r w:rsidRPr="00172567">
              <w:rPr>
                <w:rFonts w:ascii="Arial Unicode MS" w:eastAsia="Arial Unicode MS" w:hAnsi="Arial Unicode MS" w:cs="Arial Unicode MS" w:hint="eastAsia"/>
                <w:noProof/>
                <w:color w:val="000000"/>
                <w:sz w:val="20"/>
                <w:szCs w:val="20"/>
              </w:rPr>
              <w:t>年产值补助</w:t>
            </w:r>
          </w:p>
        </w:tc>
      </w:tr>
      <w:tr w:rsidR="00E57760" w:rsidRPr="00172567" w:rsidTr="00E57760">
        <w:trPr>
          <w:trHeight w:val="300"/>
          <w:trPrChange w:id="31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1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noProof/>
                <w:color w:val="000000"/>
                <w:sz w:val="20"/>
                <w:szCs w:val="20"/>
                <w:lang w:eastAsia="zh-CN"/>
              </w:rPr>
              <w:t>2023</w:t>
            </w:r>
            <w:r w:rsidRPr="00172567">
              <w:rPr>
                <w:rFonts w:ascii="Arial Unicode MS" w:eastAsia="Arial Unicode MS" w:hAnsi="Arial Unicode MS" w:cs="Arial Unicode MS" w:hint="eastAsia"/>
                <w:noProof/>
                <w:color w:val="000000"/>
                <w:sz w:val="20"/>
                <w:szCs w:val="20"/>
                <w:lang w:eastAsia="zh-CN"/>
              </w:rPr>
              <w:t>年度省重点研发计划拨款</w:t>
            </w:r>
          </w:p>
        </w:tc>
      </w:tr>
      <w:tr w:rsidR="00E57760" w:rsidRPr="00172567" w:rsidTr="00E57760">
        <w:trPr>
          <w:trHeight w:val="300"/>
          <w:trPrChange w:id="31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18"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稳经济保增长政策兑现</w:t>
            </w:r>
          </w:p>
        </w:tc>
      </w:tr>
      <w:tr w:rsidR="00E57760" w:rsidRPr="00172567" w:rsidTr="00E57760">
        <w:trPr>
          <w:trHeight w:val="300"/>
          <w:trPrChange w:id="31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2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西咸新区泾河新城财政局专户拨付</w:t>
            </w:r>
            <w:r w:rsidRPr="00172567">
              <w:rPr>
                <w:rFonts w:ascii="Arial Unicode MS" w:eastAsia="Arial Unicode MS" w:hAnsi="Arial Unicode MS" w:cs="Arial Unicode MS"/>
                <w:color w:val="000000"/>
                <w:sz w:val="20"/>
                <w:szCs w:val="20"/>
                <w:lang w:eastAsia="zh-CN"/>
              </w:rPr>
              <w:t>2020</w:t>
            </w:r>
            <w:r w:rsidRPr="00172567">
              <w:rPr>
                <w:rFonts w:ascii="Arial Unicode MS" w:eastAsia="Arial Unicode MS" w:hAnsi="Arial Unicode MS" w:cs="Arial Unicode MS" w:hint="eastAsia"/>
                <w:color w:val="000000"/>
                <w:sz w:val="20"/>
                <w:szCs w:val="20"/>
                <w:lang w:eastAsia="zh-CN"/>
              </w:rPr>
              <w:t>年中小企业入驻园区奖补</w:t>
            </w:r>
          </w:p>
        </w:tc>
      </w:tr>
      <w:tr w:rsidR="00E57760" w:rsidRPr="00172567" w:rsidTr="00E57760">
        <w:trPr>
          <w:trHeight w:val="300"/>
          <w:trPrChange w:id="32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22"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新型研发机构任务绩效</w:t>
            </w:r>
          </w:p>
        </w:tc>
      </w:tr>
      <w:tr w:rsidR="00E57760" w:rsidRPr="00172567" w:rsidTr="00E57760">
        <w:trPr>
          <w:trHeight w:val="300"/>
          <w:trPrChange w:id="323"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24"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陕西省西咸新区泾河新城管理委员会一季度产值增速奖</w:t>
            </w:r>
          </w:p>
        </w:tc>
      </w:tr>
      <w:tr w:rsidR="00E57760" w:rsidRPr="00172567" w:rsidTr="00E57760">
        <w:trPr>
          <w:trHeight w:val="300"/>
          <w:trPrChange w:id="325"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26"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秦创原第二批政策奖补资金（瞪羚）</w:t>
            </w:r>
          </w:p>
        </w:tc>
      </w:tr>
      <w:tr w:rsidR="00E57760" w:rsidRPr="00172567" w:rsidTr="00E57760">
        <w:trPr>
          <w:trHeight w:val="300"/>
          <w:trPrChange w:id="32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2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西咸新区泾河新城财政金融部稳经济保增长款</w:t>
            </w:r>
          </w:p>
        </w:tc>
      </w:tr>
      <w:tr w:rsidR="00E57760" w:rsidRPr="00172567" w:rsidTr="00E57760">
        <w:trPr>
          <w:trHeight w:val="300"/>
          <w:trPrChange w:id="32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30"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军民融合奖励</w:t>
            </w:r>
            <w:proofErr w:type="spellEnd"/>
          </w:p>
        </w:tc>
      </w:tr>
      <w:tr w:rsidR="00E57760" w:rsidRPr="00172567" w:rsidTr="00E57760">
        <w:trPr>
          <w:trHeight w:val="300"/>
          <w:trPrChange w:id="331"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32"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规上工业企业培育项目资金</w:t>
            </w:r>
          </w:p>
        </w:tc>
      </w:tr>
      <w:tr w:rsidR="00E57760" w:rsidRPr="00172567" w:rsidTr="00E57760">
        <w:trPr>
          <w:trHeight w:val="300"/>
          <w:trPrChange w:id="33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34"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noProof/>
                <w:color w:val="000000"/>
                <w:sz w:val="20"/>
                <w:szCs w:val="20"/>
                <w:lang w:eastAsia="zh-CN"/>
              </w:rPr>
              <w:t>2022-2023</w:t>
            </w:r>
            <w:r w:rsidRPr="00172567">
              <w:rPr>
                <w:rFonts w:ascii="Arial Unicode MS" w:eastAsia="Arial Unicode MS" w:hAnsi="Arial Unicode MS" w:cs="Arial Unicode MS" w:hint="eastAsia"/>
                <w:noProof/>
                <w:color w:val="000000"/>
                <w:sz w:val="20"/>
                <w:szCs w:val="20"/>
                <w:lang w:eastAsia="zh-CN"/>
              </w:rPr>
              <w:t>泾河新城科技类产业政策班车补贴奖补资金</w:t>
            </w:r>
          </w:p>
        </w:tc>
      </w:tr>
      <w:tr w:rsidR="00E57760" w:rsidRPr="00172567" w:rsidTr="00E57760">
        <w:trPr>
          <w:trHeight w:val="300"/>
          <w:trPrChange w:id="33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3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超比例安排残疾就业项目政府补助</w:t>
            </w:r>
          </w:p>
        </w:tc>
      </w:tr>
      <w:tr w:rsidR="00E57760" w:rsidRPr="00172567" w:rsidTr="00E57760">
        <w:trPr>
          <w:trHeight w:val="300"/>
          <w:trPrChange w:id="33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38"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收企业招用高校生社保补贴</w:t>
            </w:r>
          </w:p>
        </w:tc>
      </w:tr>
      <w:tr w:rsidR="00E57760" w:rsidRPr="00172567" w:rsidTr="00E57760">
        <w:trPr>
          <w:trHeight w:val="300"/>
          <w:trPrChange w:id="33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4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稳就业促就业奖补资金</w:t>
            </w:r>
          </w:p>
        </w:tc>
      </w:tr>
      <w:tr w:rsidR="00E57760" w:rsidRPr="00172567" w:rsidTr="00E57760">
        <w:trPr>
          <w:trHeight w:val="300"/>
          <w:trPrChange w:id="34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42"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noProof/>
                <w:color w:val="000000"/>
                <w:sz w:val="20"/>
                <w:szCs w:val="20"/>
                <w:lang w:eastAsia="zh-CN"/>
              </w:rPr>
              <w:t>2022</w:t>
            </w:r>
            <w:r w:rsidRPr="00172567">
              <w:rPr>
                <w:rFonts w:ascii="Arial Unicode MS" w:eastAsia="Arial Unicode MS" w:hAnsi="Arial Unicode MS" w:cs="Arial Unicode MS" w:hint="eastAsia"/>
                <w:noProof/>
                <w:color w:val="000000"/>
                <w:sz w:val="20"/>
                <w:szCs w:val="20"/>
                <w:lang w:eastAsia="zh-CN"/>
              </w:rPr>
              <w:t>年技术合同认定登记奖励</w:t>
            </w:r>
          </w:p>
        </w:tc>
      </w:tr>
      <w:tr w:rsidR="00E57760" w:rsidRPr="00172567" w:rsidTr="00E57760">
        <w:trPr>
          <w:trHeight w:val="300"/>
          <w:trPrChange w:id="343"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44"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资产相关政府补助摊销</w:t>
            </w:r>
          </w:p>
        </w:tc>
      </w:tr>
      <w:tr w:rsidR="00E57760" w:rsidRPr="00172567" w:rsidTr="00E57760">
        <w:trPr>
          <w:trHeight w:val="300"/>
          <w:trPrChange w:id="345"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46"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lastRenderedPageBreak/>
              <w:t>科学技术部资源配置与管理司外国专家项目</w:t>
            </w:r>
          </w:p>
        </w:tc>
      </w:tr>
      <w:tr w:rsidR="00E57760" w:rsidRPr="00172567" w:rsidTr="00E57760">
        <w:trPr>
          <w:trHeight w:val="300"/>
          <w:trPrChange w:id="34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4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变频智能电动项目</w:t>
            </w:r>
            <w:proofErr w:type="spellEnd"/>
          </w:p>
        </w:tc>
      </w:tr>
      <w:tr w:rsidR="00E57760" w:rsidRPr="00172567" w:rsidTr="00E57760">
        <w:trPr>
          <w:trHeight w:val="300"/>
          <w:trPrChange w:id="34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50"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专项进口贴息项目资金</w:t>
            </w:r>
          </w:p>
        </w:tc>
      </w:tr>
      <w:tr w:rsidR="00E57760" w:rsidRPr="00172567" w:rsidTr="00E57760">
        <w:trPr>
          <w:trHeight w:val="300"/>
          <w:trPrChange w:id="351"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52"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转长安区不停工补贴</w:t>
            </w:r>
            <w:proofErr w:type="spellEnd"/>
          </w:p>
        </w:tc>
      </w:tr>
      <w:tr w:rsidR="00E57760" w:rsidRPr="00172567" w:rsidTr="00E57760">
        <w:trPr>
          <w:trHeight w:val="300"/>
          <w:trPrChange w:id="35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54"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外管网循环化项目补助</w:t>
            </w:r>
          </w:p>
        </w:tc>
      </w:tr>
      <w:tr w:rsidR="00E57760" w:rsidRPr="00172567" w:rsidTr="00E57760">
        <w:trPr>
          <w:trHeight w:val="300"/>
          <w:trPrChange w:id="35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5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noProof/>
                <w:color w:val="000000"/>
                <w:sz w:val="20"/>
                <w:szCs w:val="20"/>
                <w:lang w:eastAsia="zh-CN"/>
              </w:rPr>
              <w:t>2022</w:t>
            </w:r>
            <w:r w:rsidRPr="00172567">
              <w:rPr>
                <w:rFonts w:ascii="Arial Unicode MS" w:eastAsia="Arial Unicode MS" w:hAnsi="Arial Unicode MS" w:cs="Arial Unicode MS" w:hint="eastAsia"/>
                <w:noProof/>
                <w:color w:val="000000"/>
                <w:sz w:val="20"/>
                <w:szCs w:val="20"/>
                <w:lang w:eastAsia="zh-CN"/>
              </w:rPr>
              <w:t>年第一批亲创元及科技政策即申即享奖励资金</w:t>
            </w:r>
          </w:p>
        </w:tc>
      </w:tr>
      <w:tr w:rsidR="00E57760" w:rsidRPr="00172567" w:rsidTr="00E57760">
        <w:trPr>
          <w:trHeight w:val="300"/>
          <w:trPrChange w:id="35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58"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noProof/>
                <w:color w:val="000000"/>
                <w:sz w:val="20"/>
                <w:szCs w:val="20"/>
                <w:lang w:eastAsia="zh-CN"/>
              </w:rPr>
              <w:t>201564</w:t>
            </w:r>
            <w:r w:rsidRPr="00172567">
              <w:rPr>
                <w:rFonts w:ascii="Arial Unicode MS" w:eastAsia="Arial Unicode MS" w:hAnsi="Arial Unicode MS" w:cs="Arial Unicode MS" w:hint="eastAsia"/>
                <w:noProof/>
                <w:color w:val="000000"/>
                <w:sz w:val="20"/>
                <w:szCs w:val="20"/>
                <w:lang w:eastAsia="zh-CN"/>
              </w:rPr>
              <w:t>致密砂岩油藏</w:t>
            </w:r>
            <w:r w:rsidRPr="00172567">
              <w:rPr>
                <w:rFonts w:ascii="Arial Unicode MS" w:eastAsia="Arial Unicode MS" w:hAnsi="Arial Unicode MS" w:cs="Arial Unicode MS"/>
                <w:noProof/>
                <w:color w:val="000000"/>
                <w:sz w:val="20"/>
                <w:szCs w:val="20"/>
                <w:lang w:eastAsia="zh-CN"/>
              </w:rPr>
              <w:t>CO2</w:t>
            </w:r>
            <w:r w:rsidRPr="00172567">
              <w:rPr>
                <w:rFonts w:ascii="Arial Unicode MS" w:eastAsia="Arial Unicode MS" w:hAnsi="Arial Unicode MS" w:cs="Arial Unicode MS" w:hint="eastAsia"/>
                <w:noProof/>
                <w:color w:val="000000"/>
                <w:sz w:val="20"/>
                <w:szCs w:val="20"/>
                <w:lang w:eastAsia="zh-CN"/>
              </w:rPr>
              <w:t>驱替地面公艺流程研究（</w:t>
            </w:r>
            <w:r w:rsidRPr="00172567">
              <w:rPr>
                <w:rFonts w:ascii="Arial Unicode MS" w:eastAsia="Arial Unicode MS" w:hAnsi="Arial Unicode MS" w:cs="Arial Unicode MS"/>
                <w:noProof/>
                <w:color w:val="000000"/>
                <w:sz w:val="20"/>
                <w:szCs w:val="20"/>
                <w:lang w:eastAsia="zh-CN"/>
              </w:rPr>
              <w:t>CCUS</w:t>
            </w:r>
            <w:r w:rsidRPr="00172567">
              <w:rPr>
                <w:rFonts w:ascii="Arial Unicode MS" w:eastAsia="Arial Unicode MS" w:hAnsi="Arial Unicode MS" w:cs="Arial Unicode MS" w:hint="eastAsia"/>
                <w:noProof/>
                <w:color w:val="000000"/>
                <w:sz w:val="20"/>
                <w:szCs w:val="20"/>
                <w:lang w:eastAsia="zh-CN"/>
              </w:rPr>
              <w:t>）</w:t>
            </w:r>
          </w:p>
        </w:tc>
      </w:tr>
      <w:tr w:rsidR="00E57760" w:rsidRPr="00172567" w:rsidTr="00E57760">
        <w:trPr>
          <w:trHeight w:val="300"/>
          <w:trPrChange w:id="35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6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用能补助</w:t>
            </w:r>
            <w:proofErr w:type="spellEnd"/>
          </w:p>
        </w:tc>
      </w:tr>
      <w:tr w:rsidR="00E57760" w:rsidRPr="00172567" w:rsidTr="00E57760">
        <w:trPr>
          <w:trHeight w:val="300"/>
          <w:trPrChange w:id="36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62"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noProof/>
                <w:color w:val="000000"/>
                <w:sz w:val="20"/>
                <w:szCs w:val="20"/>
                <w:lang w:eastAsia="zh-CN"/>
              </w:rPr>
              <w:t>2021</w:t>
            </w:r>
            <w:r w:rsidRPr="00172567">
              <w:rPr>
                <w:rFonts w:ascii="Arial Unicode MS" w:eastAsia="Arial Unicode MS" w:hAnsi="Arial Unicode MS" w:cs="Arial Unicode MS" w:hint="eastAsia"/>
                <w:noProof/>
                <w:color w:val="000000"/>
                <w:sz w:val="20"/>
                <w:szCs w:val="20"/>
                <w:lang w:eastAsia="zh-CN"/>
              </w:rPr>
              <w:t>年秦创原支持政策免审即享新区奖励金</w:t>
            </w:r>
          </w:p>
        </w:tc>
      </w:tr>
      <w:tr w:rsidR="00E57760" w:rsidRPr="00172567" w:rsidTr="00E57760">
        <w:trPr>
          <w:trHeight w:val="300"/>
          <w:trPrChange w:id="363"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64"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存货及合同履约成本跌价损失</w:t>
            </w:r>
          </w:p>
        </w:tc>
      </w:tr>
      <w:tr w:rsidR="00E57760" w:rsidRPr="00172567" w:rsidTr="00E57760">
        <w:trPr>
          <w:trHeight w:val="300"/>
          <w:trPrChange w:id="365"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66"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市就业服务中心转来高校毕业生就业补贴</w:t>
            </w:r>
          </w:p>
        </w:tc>
      </w:tr>
      <w:tr w:rsidR="00E57760" w:rsidRPr="00172567" w:rsidTr="00E57760">
        <w:trPr>
          <w:trHeight w:val="300"/>
          <w:trPrChange w:id="36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6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衡器厂土地补偿款</w:t>
            </w:r>
            <w:proofErr w:type="spellEnd"/>
          </w:p>
        </w:tc>
      </w:tr>
      <w:tr w:rsidR="00E57760" w:rsidRPr="00172567" w:rsidTr="00E57760">
        <w:trPr>
          <w:trHeight w:val="300"/>
          <w:trPrChange w:id="36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70"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收退役军人养老保险补助</w:t>
            </w:r>
          </w:p>
        </w:tc>
      </w:tr>
      <w:tr w:rsidR="00E57760" w:rsidRPr="00172567" w:rsidTr="00E57760">
        <w:trPr>
          <w:trHeight w:val="300"/>
          <w:trPrChange w:id="371"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72"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碳排放配额费用支出</w:t>
            </w:r>
            <w:proofErr w:type="spellEnd"/>
          </w:p>
        </w:tc>
      </w:tr>
      <w:tr w:rsidR="00E57760" w:rsidRPr="00172567" w:rsidTr="00E57760">
        <w:trPr>
          <w:trHeight w:val="300"/>
          <w:trPrChange w:id="37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74"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rPr>
            </w:pPr>
            <w:proofErr w:type="spellStart"/>
            <w:r w:rsidRPr="00172567">
              <w:rPr>
                <w:rFonts w:ascii="Arial Unicode MS" w:eastAsia="Arial Unicode MS" w:hAnsi="Arial Unicode MS" w:cs="Arial Unicode MS" w:hint="eastAsia"/>
                <w:color w:val="000000"/>
                <w:sz w:val="20"/>
                <w:szCs w:val="20"/>
              </w:rPr>
              <w:t>诉讼、执行支出</w:t>
            </w:r>
            <w:proofErr w:type="spellEnd"/>
          </w:p>
        </w:tc>
      </w:tr>
      <w:tr w:rsidR="00E57760" w:rsidRPr="00172567" w:rsidTr="00E57760">
        <w:trPr>
          <w:trHeight w:val="300"/>
          <w:trPrChange w:id="37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7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开立保函、承兑、借款等保证金以及资金冻结、票据保证金、久悬</w:t>
            </w:r>
          </w:p>
        </w:tc>
      </w:tr>
      <w:tr w:rsidR="00E57760" w:rsidRPr="00172567" w:rsidTr="00E57760">
        <w:trPr>
          <w:trHeight w:val="300"/>
          <w:trPrChange w:id="37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78"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票据质押开立承兑汇票</w:t>
            </w:r>
          </w:p>
        </w:tc>
      </w:tr>
      <w:tr w:rsidR="00E57760" w:rsidRPr="00172567" w:rsidTr="00E57760">
        <w:trPr>
          <w:trHeight w:val="300"/>
          <w:trPrChange w:id="37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8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办理一年期资产售后回租业务、抵押开票</w:t>
            </w:r>
          </w:p>
        </w:tc>
      </w:tr>
      <w:tr w:rsidR="00E57760" w:rsidRPr="00172567" w:rsidTr="00E57760">
        <w:trPr>
          <w:trHeight w:val="300"/>
          <w:trPrChange w:id="38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82" w:author="CCJK" w:date="2024-10-18T08:29:00Z">
              <w:tcPr>
                <w:tcW w:w="3813" w:type="dxa"/>
                <w:tcBorders>
                  <w:top w:val="nil"/>
                  <w:left w:val="nil"/>
                  <w:bottom w:val="nil"/>
                  <w:right w:val="single" w:sz="8" w:space="0" w:color="000000"/>
                </w:tcBorders>
                <w:shd w:val="clear" w:color="000000" w:fill="F2F2F2"/>
                <w:noWrap/>
                <w:vAlign w:val="center"/>
                <w:hideMark/>
              </w:tcPr>
            </w:tcPrChange>
          </w:tcPr>
          <w:p w:rsidR="00E57760" w:rsidRPr="00172567" w:rsidRDefault="00E57760">
            <w:pPr>
              <w:rPr>
                <w:rFonts w:ascii="Arial Unicode MS" w:eastAsia="Arial Unicode MS" w:hAnsi="Arial Unicode MS" w:cs="Arial Unicode MS"/>
                <w:color w:val="000000"/>
                <w:sz w:val="20"/>
                <w:szCs w:val="20"/>
                <w:lang w:eastAsia="zh-CN"/>
              </w:rPr>
            </w:pPr>
            <w:r w:rsidRPr="00172567">
              <w:rPr>
                <w:rFonts w:ascii="Arial Unicode MS" w:eastAsia="Arial Unicode MS" w:hAnsi="Arial Unicode MS" w:cs="Arial Unicode MS" w:hint="eastAsia"/>
                <w:color w:val="000000"/>
                <w:sz w:val="20"/>
                <w:szCs w:val="20"/>
                <w:lang w:eastAsia="zh-CN"/>
              </w:rPr>
              <w:t>借款质押、应收账款保理</w:t>
            </w:r>
          </w:p>
        </w:tc>
      </w:tr>
    </w:tbl>
    <w:p w:rsidR="00F42BD5" w:rsidRPr="00172567" w:rsidRDefault="00F42BD5">
      <w:pPr>
        <w:rPr>
          <w:rFonts w:ascii="Arial Unicode MS" w:eastAsia="Arial Unicode MS" w:hAnsi="Arial Unicode MS" w:cs="Arial Unicode MS"/>
        </w:rPr>
      </w:pPr>
    </w:p>
    <w:p w:rsidR="00F42BD5" w:rsidRPr="00172567" w:rsidRDefault="00F42BD5">
      <w:pPr>
        <w:rPr>
          <w:rFonts w:ascii="Arial Unicode MS" w:eastAsia="Arial Unicode MS" w:hAnsi="Arial Unicode MS" w:cs="Arial Unicode MS"/>
        </w:rPr>
      </w:pPr>
      <w:r w:rsidRPr="00172567">
        <w:rPr>
          <w:rFonts w:ascii="Arial Unicode MS" w:eastAsia="Arial Unicode MS" w:hAnsi="Arial Unicode MS" w:cs="Arial Unicode MS"/>
        </w:rPr>
        <w:br w:type="page"/>
      </w:r>
    </w:p>
    <w:p w:rsidR="00224D4F" w:rsidRPr="00172567" w:rsidRDefault="00224D4F">
      <w:pPr>
        <w:rPr>
          <w:rFonts w:ascii="Arial Unicode MS" w:eastAsia="Arial Unicode MS" w:hAnsi="Arial Unicode MS" w:cs="Arial Unicode MS"/>
        </w:rPr>
      </w:pPr>
    </w:p>
    <w:sectPr w:rsidR="00224D4F" w:rsidRPr="0017256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FDF" w:rsidRDefault="00AC4FDF" w:rsidP="00A65055">
      <w:r>
        <w:separator/>
      </w:r>
    </w:p>
  </w:endnote>
  <w:endnote w:type="continuationSeparator" w:id="0">
    <w:p w:rsidR="00AC4FDF" w:rsidRDefault="00AC4FDF" w:rsidP="00A65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FDF" w:rsidRDefault="00AC4FDF" w:rsidP="00A65055">
      <w:r>
        <w:separator/>
      </w:r>
    </w:p>
  </w:footnote>
  <w:footnote w:type="continuationSeparator" w:id="0">
    <w:p w:rsidR="00AC4FDF" w:rsidRDefault="00AC4FDF" w:rsidP="00A6505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CJK">
    <w15:presenceInfo w15:providerId="None" w15:userId="CCJ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D5"/>
    <w:rsid w:val="0000028D"/>
    <w:rsid w:val="00000680"/>
    <w:rsid w:val="0000080D"/>
    <w:rsid w:val="00000BD3"/>
    <w:rsid w:val="0000165E"/>
    <w:rsid w:val="000017F6"/>
    <w:rsid w:val="00001857"/>
    <w:rsid w:val="00001951"/>
    <w:rsid w:val="00001CD2"/>
    <w:rsid w:val="00001CEE"/>
    <w:rsid w:val="00001D1A"/>
    <w:rsid w:val="00001E70"/>
    <w:rsid w:val="000021A1"/>
    <w:rsid w:val="00002810"/>
    <w:rsid w:val="00002968"/>
    <w:rsid w:val="00002C54"/>
    <w:rsid w:val="00002EB1"/>
    <w:rsid w:val="00002EF0"/>
    <w:rsid w:val="00003472"/>
    <w:rsid w:val="00003A6F"/>
    <w:rsid w:val="00003B7D"/>
    <w:rsid w:val="00004189"/>
    <w:rsid w:val="000043FF"/>
    <w:rsid w:val="00004B1C"/>
    <w:rsid w:val="00004E5C"/>
    <w:rsid w:val="0000517B"/>
    <w:rsid w:val="00005738"/>
    <w:rsid w:val="00005797"/>
    <w:rsid w:val="00005ACE"/>
    <w:rsid w:val="000061E8"/>
    <w:rsid w:val="00006AB4"/>
    <w:rsid w:val="00007064"/>
    <w:rsid w:val="0000737B"/>
    <w:rsid w:val="000078C6"/>
    <w:rsid w:val="000078CE"/>
    <w:rsid w:val="00007958"/>
    <w:rsid w:val="00007A4C"/>
    <w:rsid w:val="00007BDE"/>
    <w:rsid w:val="00007E51"/>
    <w:rsid w:val="0001047D"/>
    <w:rsid w:val="000105F3"/>
    <w:rsid w:val="000105F4"/>
    <w:rsid w:val="00010658"/>
    <w:rsid w:val="000107C2"/>
    <w:rsid w:val="000107DE"/>
    <w:rsid w:val="000108D7"/>
    <w:rsid w:val="00010B9F"/>
    <w:rsid w:val="00010F08"/>
    <w:rsid w:val="00011291"/>
    <w:rsid w:val="00011778"/>
    <w:rsid w:val="0001186F"/>
    <w:rsid w:val="0001187F"/>
    <w:rsid w:val="00011B81"/>
    <w:rsid w:val="00012477"/>
    <w:rsid w:val="0001249F"/>
    <w:rsid w:val="00012989"/>
    <w:rsid w:val="00012B6A"/>
    <w:rsid w:val="00012B87"/>
    <w:rsid w:val="00013209"/>
    <w:rsid w:val="0001341E"/>
    <w:rsid w:val="00013755"/>
    <w:rsid w:val="00013967"/>
    <w:rsid w:val="00013BAF"/>
    <w:rsid w:val="00014064"/>
    <w:rsid w:val="00014702"/>
    <w:rsid w:val="00014A6D"/>
    <w:rsid w:val="00014BDE"/>
    <w:rsid w:val="00014C01"/>
    <w:rsid w:val="00014E3D"/>
    <w:rsid w:val="00015302"/>
    <w:rsid w:val="0001551B"/>
    <w:rsid w:val="00015B4C"/>
    <w:rsid w:val="00015B9A"/>
    <w:rsid w:val="00015F0D"/>
    <w:rsid w:val="00016210"/>
    <w:rsid w:val="0001674F"/>
    <w:rsid w:val="0001687C"/>
    <w:rsid w:val="000168F0"/>
    <w:rsid w:val="0001693C"/>
    <w:rsid w:val="00016A95"/>
    <w:rsid w:val="00016CF1"/>
    <w:rsid w:val="00016DB3"/>
    <w:rsid w:val="00016E94"/>
    <w:rsid w:val="00016E9E"/>
    <w:rsid w:val="000170EA"/>
    <w:rsid w:val="000172DF"/>
    <w:rsid w:val="0001739D"/>
    <w:rsid w:val="00017B13"/>
    <w:rsid w:val="00017F23"/>
    <w:rsid w:val="00017FB2"/>
    <w:rsid w:val="0002045E"/>
    <w:rsid w:val="000209CA"/>
    <w:rsid w:val="00020A6B"/>
    <w:rsid w:val="00020CA4"/>
    <w:rsid w:val="00020DA8"/>
    <w:rsid w:val="0002134A"/>
    <w:rsid w:val="0002134E"/>
    <w:rsid w:val="0002135F"/>
    <w:rsid w:val="000214E1"/>
    <w:rsid w:val="000216B5"/>
    <w:rsid w:val="00021A22"/>
    <w:rsid w:val="00021B58"/>
    <w:rsid w:val="00021CBA"/>
    <w:rsid w:val="00021DD8"/>
    <w:rsid w:val="00021EED"/>
    <w:rsid w:val="0002265C"/>
    <w:rsid w:val="00022BCD"/>
    <w:rsid w:val="00022DB0"/>
    <w:rsid w:val="00022DFD"/>
    <w:rsid w:val="00022EF5"/>
    <w:rsid w:val="000234A1"/>
    <w:rsid w:val="00023613"/>
    <w:rsid w:val="0002366C"/>
    <w:rsid w:val="00023D0A"/>
    <w:rsid w:val="00023FC1"/>
    <w:rsid w:val="00024024"/>
    <w:rsid w:val="00024086"/>
    <w:rsid w:val="0002411C"/>
    <w:rsid w:val="00024745"/>
    <w:rsid w:val="0002482D"/>
    <w:rsid w:val="000249B6"/>
    <w:rsid w:val="00024B45"/>
    <w:rsid w:val="00024D01"/>
    <w:rsid w:val="00024F47"/>
    <w:rsid w:val="00025316"/>
    <w:rsid w:val="00025344"/>
    <w:rsid w:val="00025784"/>
    <w:rsid w:val="00025D34"/>
    <w:rsid w:val="00025DCA"/>
    <w:rsid w:val="000260B8"/>
    <w:rsid w:val="00026295"/>
    <w:rsid w:val="00026DD8"/>
    <w:rsid w:val="00026FFD"/>
    <w:rsid w:val="0002703C"/>
    <w:rsid w:val="00027473"/>
    <w:rsid w:val="0002747C"/>
    <w:rsid w:val="000276CE"/>
    <w:rsid w:val="00027A04"/>
    <w:rsid w:val="00027C12"/>
    <w:rsid w:val="00027CFA"/>
    <w:rsid w:val="00027D7E"/>
    <w:rsid w:val="00030065"/>
    <w:rsid w:val="0003052A"/>
    <w:rsid w:val="00030671"/>
    <w:rsid w:val="0003082A"/>
    <w:rsid w:val="00030EA1"/>
    <w:rsid w:val="00031257"/>
    <w:rsid w:val="00031484"/>
    <w:rsid w:val="00031508"/>
    <w:rsid w:val="00031510"/>
    <w:rsid w:val="00031B6B"/>
    <w:rsid w:val="000323C7"/>
    <w:rsid w:val="000324F7"/>
    <w:rsid w:val="000325DA"/>
    <w:rsid w:val="00032B5C"/>
    <w:rsid w:val="00032DB5"/>
    <w:rsid w:val="00032F9D"/>
    <w:rsid w:val="00033018"/>
    <w:rsid w:val="000331B5"/>
    <w:rsid w:val="000331B7"/>
    <w:rsid w:val="000331DB"/>
    <w:rsid w:val="00033364"/>
    <w:rsid w:val="00033653"/>
    <w:rsid w:val="000338FC"/>
    <w:rsid w:val="00033B4A"/>
    <w:rsid w:val="00033B83"/>
    <w:rsid w:val="00033BDD"/>
    <w:rsid w:val="00033CFA"/>
    <w:rsid w:val="00033F41"/>
    <w:rsid w:val="000340D3"/>
    <w:rsid w:val="0003418E"/>
    <w:rsid w:val="0003482C"/>
    <w:rsid w:val="000348BF"/>
    <w:rsid w:val="00034CB1"/>
    <w:rsid w:val="00035177"/>
    <w:rsid w:val="00035389"/>
    <w:rsid w:val="0003550D"/>
    <w:rsid w:val="00035979"/>
    <w:rsid w:val="00035981"/>
    <w:rsid w:val="00035A6B"/>
    <w:rsid w:val="00036414"/>
    <w:rsid w:val="00036801"/>
    <w:rsid w:val="0003690F"/>
    <w:rsid w:val="00036F58"/>
    <w:rsid w:val="0003717C"/>
    <w:rsid w:val="000373D2"/>
    <w:rsid w:val="000376B5"/>
    <w:rsid w:val="000378AB"/>
    <w:rsid w:val="00037917"/>
    <w:rsid w:val="00037939"/>
    <w:rsid w:val="00037C1F"/>
    <w:rsid w:val="00037D82"/>
    <w:rsid w:val="0004011E"/>
    <w:rsid w:val="000401BC"/>
    <w:rsid w:val="000401FB"/>
    <w:rsid w:val="00040283"/>
    <w:rsid w:val="00040336"/>
    <w:rsid w:val="000407BB"/>
    <w:rsid w:val="00040AD5"/>
    <w:rsid w:val="00041024"/>
    <w:rsid w:val="0004111B"/>
    <w:rsid w:val="000415DE"/>
    <w:rsid w:val="0004170E"/>
    <w:rsid w:val="00041BCD"/>
    <w:rsid w:val="00041DA0"/>
    <w:rsid w:val="00041EE6"/>
    <w:rsid w:val="00041F69"/>
    <w:rsid w:val="00042102"/>
    <w:rsid w:val="000425A5"/>
    <w:rsid w:val="0004287E"/>
    <w:rsid w:val="00042AAF"/>
    <w:rsid w:val="00042B5A"/>
    <w:rsid w:val="00042DAF"/>
    <w:rsid w:val="000435F8"/>
    <w:rsid w:val="0004368B"/>
    <w:rsid w:val="000436FF"/>
    <w:rsid w:val="00043897"/>
    <w:rsid w:val="00043BC7"/>
    <w:rsid w:val="00043BE6"/>
    <w:rsid w:val="00044B3B"/>
    <w:rsid w:val="00044B4B"/>
    <w:rsid w:val="00044C6B"/>
    <w:rsid w:val="00044DC4"/>
    <w:rsid w:val="000450E7"/>
    <w:rsid w:val="0004521B"/>
    <w:rsid w:val="000453B5"/>
    <w:rsid w:val="00045615"/>
    <w:rsid w:val="00045A49"/>
    <w:rsid w:val="00046142"/>
    <w:rsid w:val="00046676"/>
    <w:rsid w:val="00046FD4"/>
    <w:rsid w:val="000477C9"/>
    <w:rsid w:val="000478A8"/>
    <w:rsid w:val="00047B3F"/>
    <w:rsid w:val="00047B8B"/>
    <w:rsid w:val="00047BD0"/>
    <w:rsid w:val="00047DEC"/>
    <w:rsid w:val="0005000A"/>
    <w:rsid w:val="000504AD"/>
    <w:rsid w:val="00050574"/>
    <w:rsid w:val="0005081C"/>
    <w:rsid w:val="00050BC6"/>
    <w:rsid w:val="00050E27"/>
    <w:rsid w:val="00051348"/>
    <w:rsid w:val="00051463"/>
    <w:rsid w:val="0005167B"/>
    <w:rsid w:val="00051690"/>
    <w:rsid w:val="000518DA"/>
    <w:rsid w:val="00051D74"/>
    <w:rsid w:val="00051EC3"/>
    <w:rsid w:val="000522F4"/>
    <w:rsid w:val="0005246C"/>
    <w:rsid w:val="0005250E"/>
    <w:rsid w:val="000525C3"/>
    <w:rsid w:val="000526D9"/>
    <w:rsid w:val="00052BCF"/>
    <w:rsid w:val="00052C9E"/>
    <w:rsid w:val="00052E40"/>
    <w:rsid w:val="00052FA3"/>
    <w:rsid w:val="0005307C"/>
    <w:rsid w:val="00053B2E"/>
    <w:rsid w:val="00053CA5"/>
    <w:rsid w:val="00054444"/>
    <w:rsid w:val="00054708"/>
    <w:rsid w:val="00054F94"/>
    <w:rsid w:val="000551AC"/>
    <w:rsid w:val="0005521D"/>
    <w:rsid w:val="000552F1"/>
    <w:rsid w:val="000553C1"/>
    <w:rsid w:val="000554F3"/>
    <w:rsid w:val="00055C15"/>
    <w:rsid w:val="0005606C"/>
    <w:rsid w:val="00056749"/>
    <w:rsid w:val="00056888"/>
    <w:rsid w:val="00056891"/>
    <w:rsid w:val="00056BCF"/>
    <w:rsid w:val="00056C98"/>
    <w:rsid w:val="00056D4B"/>
    <w:rsid w:val="00056E25"/>
    <w:rsid w:val="0005700B"/>
    <w:rsid w:val="00057041"/>
    <w:rsid w:val="00057154"/>
    <w:rsid w:val="0005720B"/>
    <w:rsid w:val="00057784"/>
    <w:rsid w:val="0005778A"/>
    <w:rsid w:val="00057F27"/>
    <w:rsid w:val="000602FB"/>
    <w:rsid w:val="000604F6"/>
    <w:rsid w:val="00060583"/>
    <w:rsid w:val="00060A25"/>
    <w:rsid w:val="00061001"/>
    <w:rsid w:val="0006158F"/>
    <w:rsid w:val="00061D66"/>
    <w:rsid w:val="00061DF5"/>
    <w:rsid w:val="00061E80"/>
    <w:rsid w:val="00061F23"/>
    <w:rsid w:val="00061FC3"/>
    <w:rsid w:val="000620A6"/>
    <w:rsid w:val="0006255A"/>
    <w:rsid w:val="0006257F"/>
    <w:rsid w:val="000628B0"/>
    <w:rsid w:val="00062938"/>
    <w:rsid w:val="00062982"/>
    <w:rsid w:val="00062B73"/>
    <w:rsid w:val="00062BB0"/>
    <w:rsid w:val="00063221"/>
    <w:rsid w:val="0006334C"/>
    <w:rsid w:val="000635ED"/>
    <w:rsid w:val="000635EF"/>
    <w:rsid w:val="00063639"/>
    <w:rsid w:val="000637F0"/>
    <w:rsid w:val="00063950"/>
    <w:rsid w:val="00063E38"/>
    <w:rsid w:val="00063E86"/>
    <w:rsid w:val="00063F41"/>
    <w:rsid w:val="00064363"/>
    <w:rsid w:val="000644DD"/>
    <w:rsid w:val="000644EC"/>
    <w:rsid w:val="00064574"/>
    <w:rsid w:val="000645A7"/>
    <w:rsid w:val="00064612"/>
    <w:rsid w:val="00064A91"/>
    <w:rsid w:val="000652CD"/>
    <w:rsid w:val="00065AF8"/>
    <w:rsid w:val="0006604C"/>
    <w:rsid w:val="00066065"/>
    <w:rsid w:val="00066A7B"/>
    <w:rsid w:val="000672B1"/>
    <w:rsid w:val="00067488"/>
    <w:rsid w:val="0006754F"/>
    <w:rsid w:val="00067A4C"/>
    <w:rsid w:val="00067E4F"/>
    <w:rsid w:val="000700FB"/>
    <w:rsid w:val="000701AB"/>
    <w:rsid w:val="000704F6"/>
    <w:rsid w:val="00070A42"/>
    <w:rsid w:val="00070A9C"/>
    <w:rsid w:val="00070D18"/>
    <w:rsid w:val="00071722"/>
    <w:rsid w:val="0007185A"/>
    <w:rsid w:val="0007186F"/>
    <w:rsid w:val="000719DE"/>
    <w:rsid w:val="00071A75"/>
    <w:rsid w:val="00071B5F"/>
    <w:rsid w:val="00071EB2"/>
    <w:rsid w:val="000725A9"/>
    <w:rsid w:val="00072737"/>
    <w:rsid w:val="000727D4"/>
    <w:rsid w:val="00072D69"/>
    <w:rsid w:val="00073265"/>
    <w:rsid w:val="000734F5"/>
    <w:rsid w:val="00073533"/>
    <w:rsid w:val="000735C0"/>
    <w:rsid w:val="000736EF"/>
    <w:rsid w:val="00073889"/>
    <w:rsid w:val="000738A4"/>
    <w:rsid w:val="0007398B"/>
    <w:rsid w:val="00073A33"/>
    <w:rsid w:val="00073C9F"/>
    <w:rsid w:val="00073CE2"/>
    <w:rsid w:val="00074039"/>
    <w:rsid w:val="00074129"/>
    <w:rsid w:val="000743C3"/>
    <w:rsid w:val="00074431"/>
    <w:rsid w:val="000745B9"/>
    <w:rsid w:val="00074CC4"/>
    <w:rsid w:val="00074D04"/>
    <w:rsid w:val="00075316"/>
    <w:rsid w:val="00075599"/>
    <w:rsid w:val="000756F8"/>
    <w:rsid w:val="00075A8F"/>
    <w:rsid w:val="00075D76"/>
    <w:rsid w:val="00075EA6"/>
    <w:rsid w:val="0007665C"/>
    <w:rsid w:val="00076797"/>
    <w:rsid w:val="00076EDB"/>
    <w:rsid w:val="0007717A"/>
    <w:rsid w:val="0007717D"/>
    <w:rsid w:val="000772BD"/>
    <w:rsid w:val="00077508"/>
    <w:rsid w:val="00077595"/>
    <w:rsid w:val="000776BD"/>
    <w:rsid w:val="00077E96"/>
    <w:rsid w:val="00080204"/>
    <w:rsid w:val="0008021E"/>
    <w:rsid w:val="000802C2"/>
    <w:rsid w:val="00080326"/>
    <w:rsid w:val="00080793"/>
    <w:rsid w:val="00080AE2"/>
    <w:rsid w:val="00080B69"/>
    <w:rsid w:val="00080FD1"/>
    <w:rsid w:val="0008132A"/>
    <w:rsid w:val="000817AD"/>
    <w:rsid w:val="00081942"/>
    <w:rsid w:val="00081E17"/>
    <w:rsid w:val="00081E26"/>
    <w:rsid w:val="00081ECA"/>
    <w:rsid w:val="00081FBE"/>
    <w:rsid w:val="00081FC5"/>
    <w:rsid w:val="00082158"/>
    <w:rsid w:val="0008275D"/>
    <w:rsid w:val="00082978"/>
    <w:rsid w:val="00082B04"/>
    <w:rsid w:val="00082B06"/>
    <w:rsid w:val="00082F99"/>
    <w:rsid w:val="00083170"/>
    <w:rsid w:val="00083205"/>
    <w:rsid w:val="0008363B"/>
    <w:rsid w:val="000838BC"/>
    <w:rsid w:val="00083AB5"/>
    <w:rsid w:val="00083B41"/>
    <w:rsid w:val="00084372"/>
    <w:rsid w:val="0008438E"/>
    <w:rsid w:val="0008454F"/>
    <w:rsid w:val="000847BF"/>
    <w:rsid w:val="00084C5D"/>
    <w:rsid w:val="00084E14"/>
    <w:rsid w:val="00084F21"/>
    <w:rsid w:val="00085352"/>
    <w:rsid w:val="00085392"/>
    <w:rsid w:val="00085486"/>
    <w:rsid w:val="00085F0D"/>
    <w:rsid w:val="000862C5"/>
    <w:rsid w:val="00086591"/>
    <w:rsid w:val="00086A1F"/>
    <w:rsid w:val="00086AE0"/>
    <w:rsid w:val="00086B99"/>
    <w:rsid w:val="00086D69"/>
    <w:rsid w:val="00086EC3"/>
    <w:rsid w:val="00086F1C"/>
    <w:rsid w:val="000875E8"/>
    <w:rsid w:val="00087914"/>
    <w:rsid w:val="00087966"/>
    <w:rsid w:val="00087C72"/>
    <w:rsid w:val="00087D00"/>
    <w:rsid w:val="00087E2F"/>
    <w:rsid w:val="00090740"/>
    <w:rsid w:val="00090847"/>
    <w:rsid w:val="00090C2F"/>
    <w:rsid w:val="00090D44"/>
    <w:rsid w:val="000911CB"/>
    <w:rsid w:val="00091213"/>
    <w:rsid w:val="00091442"/>
    <w:rsid w:val="00091612"/>
    <w:rsid w:val="000918A3"/>
    <w:rsid w:val="000918CB"/>
    <w:rsid w:val="0009195A"/>
    <w:rsid w:val="00091970"/>
    <w:rsid w:val="000919B0"/>
    <w:rsid w:val="00092091"/>
    <w:rsid w:val="000924ED"/>
    <w:rsid w:val="00092A1A"/>
    <w:rsid w:val="000937B3"/>
    <w:rsid w:val="000939DF"/>
    <w:rsid w:val="00093A8F"/>
    <w:rsid w:val="00093DE3"/>
    <w:rsid w:val="00094055"/>
    <w:rsid w:val="00094095"/>
    <w:rsid w:val="0009423C"/>
    <w:rsid w:val="000948EE"/>
    <w:rsid w:val="0009495C"/>
    <w:rsid w:val="000949A3"/>
    <w:rsid w:val="00094F2A"/>
    <w:rsid w:val="000954F6"/>
    <w:rsid w:val="00095677"/>
    <w:rsid w:val="000956F0"/>
    <w:rsid w:val="00095D94"/>
    <w:rsid w:val="00095DF1"/>
    <w:rsid w:val="00095E07"/>
    <w:rsid w:val="00096223"/>
    <w:rsid w:val="00096230"/>
    <w:rsid w:val="000969F7"/>
    <w:rsid w:val="00096F9A"/>
    <w:rsid w:val="00096F9B"/>
    <w:rsid w:val="000973A3"/>
    <w:rsid w:val="0009780C"/>
    <w:rsid w:val="000979DB"/>
    <w:rsid w:val="00097BEF"/>
    <w:rsid w:val="000A0477"/>
    <w:rsid w:val="000A04BE"/>
    <w:rsid w:val="000A0708"/>
    <w:rsid w:val="000A08B8"/>
    <w:rsid w:val="000A08D3"/>
    <w:rsid w:val="000A0985"/>
    <w:rsid w:val="000A0E5F"/>
    <w:rsid w:val="000A0F3E"/>
    <w:rsid w:val="000A1037"/>
    <w:rsid w:val="000A15BF"/>
    <w:rsid w:val="000A1616"/>
    <w:rsid w:val="000A198E"/>
    <w:rsid w:val="000A1BFC"/>
    <w:rsid w:val="000A2182"/>
    <w:rsid w:val="000A2199"/>
    <w:rsid w:val="000A2675"/>
    <w:rsid w:val="000A2819"/>
    <w:rsid w:val="000A2889"/>
    <w:rsid w:val="000A2AFB"/>
    <w:rsid w:val="000A2B21"/>
    <w:rsid w:val="000A2D2F"/>
    <w:rsid w:val="000A2D5B"/>
    <w:rsid w:val="000A3105"/>
    <w:rsid w:val="000A3E3F"/>
    <w:rsid w:val="000A4099"/>
    <w:rsid w:val="000A423E"/>
    <w:rsid w:val="000A4340"/>
    <w:rsid w:val="000A44F7"/>
    <w:rsid w:val="000A47EF"/>
    <w:rsid w:val="000A498A"/>
    <w:rsid w:val="000A5014"/>
    <w:rsid w:val="000A521A"/>
    <w:rsid w:val="000A55D0"/>
    <w:rsid w:val="000A574D"/>
    <w:rsid w:val="000A592A"/>
    <w:rsid w:val="000A627B"/>
    <w:rsid w:val="000A6A77"/>
    <w:rsid w:val="000A6BBD"/>
    <w:rsid w:val="000A6F54"/>
    <w:rsid w:val="000A722A"/>
    <w:rsid w:val="000A7635"/>
    <w:rsid w:val="000A783B"/>
    <w:rsid w:val="000A7865"/>
    <w:rsid w:val="000A7A5E"/>
    <w:rsid w:val="000A7AEE"/>
    <w:rsid w:val="000A7C34"/>
    <w:rsid w:val="000B0023"/>
    <w:rsid w:val="000B098D"/>
    <w:rsid w:val="000B0A6C"/>
    <w:rsid w:val="000B1611"/>
    <w:rsid w:val="000B1B4A"/>
    <w:rsid w:val="000B1D15"/>
    <w:rsid w:val="000B1DDC"/>
    <w:rsid w:val="000B1F30"/>
    <w:rsid w:val="000B24C2"/>
    <w:rsid w:val="000B25C1"/>
    <w:rsid w:val="000B28B9"/>
    <w:rsid w:val="000B3291"/>
    <w:rsid w:val="000B32A6"/>
    <w:rsid w:val="000B32D4"/>
    <w:rsid w:val="000B3470"/>
    <w:rsid w:val="000B39A8"/>
    <w:rsid w:val="000B3C39"/>
    <w:rsid w:val="000B3DAF"/>
    <w:rsid w:val="000B423C"/>
    <w:rsid w:val="000B433A"/>
    <w:rsid w:val="000B4399"/>
    <w:rsid w:val="000B4426"/>
    <w:rsid w:val="000B46E1"/>
    <w:rsid w:val="000B49F3"/>
    <w:rsid w:val="000B4F5F"/>
    <w:rsid w:val="000B51E5"/>
    <w:rsid w:val="000B5449"/>
    <w:rsid w:val="000B5502"/>
    <w:rsid w:val="000B5CF5"/>
    <w:rsid w:val="000B65A8"/>
    <w:rsid w:val="000B6730"/>
    <w:rsid w:val="000B6BAD"/>
    <w:rsid w:val="000B6E9D"/>
    <w:rsid w:val="000B7206"/>
    <w:rsid w:val="000B7E5D"/>
    <w:rsid w:val="000B7F6B"/>
    <w:rsid w:val="000B7FF0"/>
    <w:rsid w:val="000C004B"/>
    <w:rsid w:val="000C0117"/>
    <w:rsid w:val="000C01DA"/>
    <w:rsid w:val="000C0214"/>
    <w:rsid w:val="000C0504"/>
    <w:rsid w:val="000C05DD"/>
    <w:rsid w:val="000C08E0"/>
    <w:rsid w:val="000C0910"/>
    <w:rsid w:val="000C0CA4"/>
    <w:rsid w:val="000C0D37"/>
    <w:rsid w:val="000C0F77"/>
    <w:rsid w:val="000C0FB3"/>
    <w:rsid w:val="000C130E"/>
    <w:rsid w:val="000C1586"/>
    <w:rsid w:val="000C15CB"/>
    <w:rsid w:val="000C1610"/>
    <w:rsid w:val="000C164B"/>
    <w:rsid w:val="000C19EE"/>
    <w:rsid w:val="000C1A9D"/>
    <w:rsid w:val="000C2614"/>
    <w:rsid w:val="000C2ACF"/>
    <w:rsid w:val="000C335B"/>
    <w:rsid w:val="000C33BE"/>
    <w:rsid w:val="000C3849"/>
    <w:rsid w:val="000C3EDD"/>
    <w:rsid w:val="000C40B7"/>
    <w:rsid w:val="000C432A"/>
    <w:rsid w:val="000C473C"/>
    <w:rsid w:val="000C48E6"/>
    <w:rsid w:val="000C4C10"/>
    <w:rsid w:val="000C4DC0"/>
    <w:rsid w:val="000C52EC"/>
    <w:rsid w:val="000C5707"/>
    <w:rsid w:val="000C59E7"/>
    <w:rsid w:val="000C5B00"/>
    <w:rsid w:val="000C5B69"/>
    <w:rsid w:val="000C5D52"/>
    <w:rsid w:val="000C617C"/>
    <w:rsid w:val="000C63B8"/>
    <w:rsid w:val="000C63C0"/>
    <w:rsid w:val="000C6480"/>
    <w:rsid w:val="000C6FBD"/>
    <w:rsid w:val="000C7205"/>
    <w:rsid w:val="000C73CC"/>
    <w:rsid w:val="000C7902"/>
    <w:rsid w:val="000C7A5E"/>
    <w:rsid w:val="000C7CE1"/>
    <w:rsid w:val="000D01C6"/>
    <w:rsid w:val="000D03CE"/>
    <w:rsid w:val="000D050D"/>
    <w:rsid w:val="000D0730"/>
    <w:rsid w:val="000D076C"/>
    <w:rsid w:val="000D0D2A"/>
    <w:rsid w:val="000D0D84"/>
    <w:rsid w:val="000D1010"/>
    <w:rsid w:val="000D19CE"/>
    <w:rsid w:val="000D1E53"/>
    <w:rsid w:val="000D21BA"/>
    <w:rsid w:val="000D287B"/>
    <w:rsid w:val="000D2917"/>
    <w:rsid w:val="000D2C2F"/>
    <w:rsid w:val="000D2DCB"/>
    <w:rsid w:val="000D2F74"/>
    <w:rsid w:val="000D3028"/>
    <w:rsid w:val="000D36C5"/>
    <w:rsid w:val="000D3949"/>
    <w:rsid w:val="000D3D94"/>
    <w:rsid w:val="000D3DFD"/>
    <w:rsid w:val="000D4310"/>
    <w:rsid w:val="000D4396"/>
    <w:rsid w:val="000D4398"/>
    <w:rsid w:val="000D452C"/>
    <w:rsid w:val="000D4821"/>
    <w:rsid w:val="000D4A92"/>
    <w:rsid w:val="000D4AE3"/>
    <w:rsid w:val="000D4D6C"/>
    <w:rsid w:val="000D4FF4"/>
    <w:rsid w:val="000D5907"/>
    <w:rsid w:val="000D5AE7"/>
    <w:rsid w:val="000D64B1"/>
    <w:rsid w:val="000D64BA"/>
    <w:rsid w:val="000D6809"/>
    <w:rsid w:val="000D6829"/>
    <w:rsid w:val="000D6E4E"/>
    <w:rsid w:val="000D77FD"/>
    <w:rsid w:val="000D7943"/>
    <w:rsid w:val="000D7B3F"/>
    <w:rsid w:val="000D7C4A"/>
    <w:rsid w:val="000E03BE"/>
    <w:rsid w:val="000E0665"/>
    <w:rsid w:val="000E07CF"/>
    <w:rsid w:val="000E088D"/>
    <w:rsid w:val="000E08E6"/>
    <w:rsid w:val="000E0949"/>
    <w:rsid w:val="000E0D1A"/>
    <w:rsid w:val="000E17DC"/>
    <w:rsid w:val="000E1E2F"/>
    <w:rsid w:val="000E1FE2"/>
    <w:rsid w:val="000E2519"/>
    <w:rsid w:val="000E2A55"/>
    <w:rsid w:val="000E2BBC"/>
    <w:rsid w:val="000E2CD6"/>
    <w:rsid w:val="000E2FF2"/>
    <w:rsid w:val="000E301A"/>
    <w:rsid w:val="000E318E"/>
    <w:rsid w:val="000E3252"/>
    <w:rsid w:val="000E3968"/>
    <w:rsid w:val="000E3C85"/>
    <w:rsid w:val="000E3F41"/>
    <w:rsid w:val="000E4117"/>
    <w:rsid w:val="000E4197"/>
    <w:rsid w:val="000E41D5"/>
    <w:rsid w:val="000E44C0"/>
    <w:rsid w:val="000E45F0"/>
    <w:rsid w:val="000E4721"/>
    <w:rsid w:val="000E48B4"/>
    <w:rsid w:val="000E4BED"/>
    <w:rsid w:val="000E4D49"/>
    <w:rsid w:val="000E4D4F"/>
    <w:rsid w:val="000E516D"/>
    <w:rsid w:val="000E5256"/>
    <w:rsid w:val="000E5840"/>
    <w:rsid w:val="000E5AA5"/>
    <w:rsid w:val="000E5D67"/>
    <w:rsid w:val="000E5E00"/>
    <w:rsid w:val="000E5E16"/>
    <w:rsid w:val="000E5F14"/>
    <w:rsid w:val="000E6AF6"/>
    <w:rsid w:val="000E6D4C"/>
    <w:rsid w:val="000E6E02"/>
    <w:rsid w:val="000E7084"/>
    <w:rsid w:val="000E711F"/>
    <w:rsid w:val="000E74AB"/>
    <w:rsid w:val="000E79F2"/>
    <w:rsid w:val="000E7EA6"/>
    <w:rsid w:val="000E7F13"/>
    <w:rsid w:val="000F0084"/>
    <w:rsid w:val="000F0116"/>
    <w:rsid w:val="000F0456"/>
    <w:rsid w:val="000F0B71"/>
    <w:rsid w:val="000F0FD4"/>
    <w:rsid w:val="000F10F7"/>
    <w:rsid w:val="000F119B"/>
    <w:rsid w:val="000F1467"/>
    <w:rsid w:val="000F1F9D"/>
    <w:rsid w:val="000F2035"/>
    <w:rsid w:val="000F250C"/>
    <w:rsid w:val="000F259A"/>
    <w:rsid w:val="000F26CC"/>
    <w:rsid w:val="000F2906"/>
    <w:rsid w:val="000F2A5B"/>
    <w:rsid w:val="000F2A9B"/>
    <w:rsid w:val="000F2AC7"/>
    <w:rsid w:val="000F2EF1"/>
    <w:rsid w:val="000F3237"/>
    <w:rsid w:val="000F37F3"/>
    <w:rsid w:val="000F3924"/>
    <w:rsid w:val="000F4132"/>
    <w:rsid w:val="000F4C1C"/>
    <w:rsid w:val="000F4C7E"/>
    <w:rsid w:val="000F4E39"/>
    <w:rsid w:val="000F4F96"/>
    <w:rsid w:val="000F53E0"/>
    <w:rsid w:val="000F58F9"/>
    <w:rsid w:val="000F5D15"/>
    <w:rsid w:val="000F5E1C"/>
    <w:rsid w:val="000F61CF"/>
    <w:rsid w:val="000F62EF"/>
    <w:rsid w:val="000F66A8"/>
    <w:rsid w:val="000F68B0"/>
    <w:rsid w:val="000F6A13"/>
    <w:rsid w:val="000F6A2E"/>
    <w:rsid w:val="000F6AD9"/>
    <w:rsid w:val="000F6D0D"/>
    <w:rsid w:val="000F7190"/>
    <w:rsid w:val="000F7A54"/>
    <w:rsid w:val="00100057"/>
    <w:rsid w:val="001000F8"/>
    <w:rsid w:val="001005DE"/>
    <w:rsid w:val="00100E87"/>
    <w:rsid w:val="00101406"/>
    <w:rsid w:val="001016C2"/>
    <w:rsid w:val="00101C3B"/>
    <w:rsid w:val="00101E6A"/>
    <w:rsid w:val="00101EA5"/>
    <w:rsid w:val="0010207D"/>
    <w:rsid w:val="00102349"/>
    <w:rsid w:val="00102351"/>
    <w:rsid w:val="001028A7"/>
    <w:rsid w:val="001028B1"/>
    <w:rsid w:val="00102A1D"/>
    <w:rsid w:val="00102B37"/>
    <w:rsid w:val="00102B4D"/>
    <w:rsid w:val="001031DF"/>
    <w:rsid w:val="0010346B"/>
    <w:rsid w:val="00103810"/>
    <w:rsid w:val="001038AD"/>
    <w:rsid w:val="001038B7"/>
    <w:rsid w:val="0010390B"/>
    <w:rsid w:val="00103AE9"/>
    <w:rsid w:val="0010412A"/>
    <w:rsid w:val="0010433D"/>
    <w:rsid w:val="0010454A"/>
    <w:rsid w:val="0010474C"/>
    <w:rsid w:val="001051DF"/>
    <w:rsid w:val="00105413"/>
    <w:rsid w:val="001056CB"/>
    <w:rsid w:val="00105B75"/>
    <w:rsid w:val="00105D74"/>
    <w:rsid w:val="001061CD"/>
    <w:rsid w:val="00106390"/>
    <w:rsid w:val="001066A0"/>
    <w:rsid w:val="00106743"/>
    <w:rsid w:val="001067C5"/>
    <w:rsid w:val="0010683C"/>
    <w:rsid w:val="00106A32"/>
    <w:rsid w:val="00106C5F"/>
    <w:rsid w:val="00106FDC"/>
    <w:rsid w:val="00107219"/>
    <w:rsid w:val="0010738A"/>
    <w:rsid w:val="0010765C"/>
    <w:rsid w:val="001076A2"/>
    <w:rsid w:val="00107B81"/>
    <w:rsid w:val="00107E25"/>
    <w:rsid w:val="00107E9E"/>
    <w:rsid w:val="001109B0"/>
    <w:rsid w:val="00110B25"/>
    <w:rsid w:val="00110F65"/>
    <w:rsid w:val="00111052"/>
    <w:rsid w:val="001112C8"/>
    <w:rsid w:val="0011148E"/>
    <w:rsid w:val="001119E4"/>
    <w:rsid w:val="00111BFA"/>
    <w:rsid w:val="00111E34"/>
    <w:rsid w:val="001122EB"/>
    <w:rsid w:val="001127E2"/>
    <w:rsid w:val="001129CA"/>
    <w:rsid w:val="00112A00"/>
    <w:rsid w:val="00112ABF"/>
    <w:rsid w:val="00112C2A"/>
    <w:rsid w:val="00112C66"/>
    <w:rsid w:val="00112F53"/>
    <w:rsid w:val="001130B6"/>
    <w:rsid w:val="00113330"/>
    <w:rsid w:val="0011348E"/>
    <w:rsid w:val="001134A2"/>
    <w:rsid w:val="001138A7"/>
    <w:rsid w:val="00113CEB"/>
    <w:rsid w:val="00114254"/>
    <w:rsid w:val="001145C3"/>
    <w:rsid w:val="001148D8"/>
    <w:rsid w:val="00114994"/>
    <w:rsid w:val="0011499F"/>
    <w:rsid w:val="00114B0E"/>
    <w:rsid w:val="00114B6E"/>
    <w:rsid w:val="00114BA5"/>
    <w:rsid w:val="00114DFD"/>
    <w:rsid w:val="00114E09"/>
    <w:rsid w:val="00114E67"/>
    <w:rsid w:val="0011514A"/>
    <w:rsid w:val="0011527C"/>
    <w:rsid w:val="00115370"/>
    <w:rsid w:val="00115BCA"/>
    <w:rsid w:val="00115C74"/>
    <w:rsid w:val="00115CEB"/>
    <w:rsid w:val="00115D05"/>
    <w:rsid w:val="00115FFB"/>
    <w:rsid w:val="001160F4"/>
    <w:rsid w:val="00116262"/>
    <w:rsid w:val="001164FF"/>
    <w:rsid w:val="00116511"/>
    <w:rsid w:val="00116789"/>
    <w:rsid w:val="001168BB"/>
    <w:rsid w:val="001169C5"/>
    <w:rsid w:val="00116FA7"/>
    <w:rsid w:val="001171FD"/>
    <w:rsid w:val="00117831"/>
    <w:rsid w:val="00117839"/>
    <w:rsid w:val="00120775"/>
    <w:rsid w:val="00120A58"/>
    <w:rsid w:val="00120D43"/>
    <w:rsid w:val="00120E15"/>
    <w:rsid w:val="0012107F"/>
    <w:rsid w:val="0012149C"/>
    <w:rsid w:val="0012162A"/>
    <w:rsid w:val="001216C8"/>
    <w:rsid w:val="001218D1"/>
    <w:rsid w:val="00121CEB"/>
    <w:rsid w:val="00121DF3"/>
    <w:rsid w:val="001223A0"/>
    <w:rsid w:val="001223C9"/>
    <w:rsid w:val="00122514"/>
    <w:rsid w:val="00122701"/>
    <w:rsid w:val="00122762"/>
    <w:rsid w:val="001227E7"/>
    <w:rsid w:val="00122EE4"/>
    <w:rsid w:val="0012316B"/>
    <w:rsid w:val="00123181"/>
    <w:rsid w:val="0012337E"/>
    <w:rsid w:val="001236AE"/>
    <w:rsid w:val="0012393B"/>
    <w:rsid w:val="00123D7E"/>
    <w:rsid w:val="00123DE6"/>
    <w:rsid w:val="0012416F"/>
    <w:rsid w:val="001245C3"/>
    <w:rsid w:val="001246B8"/>
    <w:rsid w:val="00124DF9"/>
    <w:rsid w:val="00124F45"/>
    <w:rsid w:val="00125192"/>
    <w:rsid w:val="001259F3"/>
    <w:rsid w:val="00125A67"/>
    <w:rsid w:val="00125B5F"/>
    <w:rsid w:val="00125E4C"/>
    <w:rsid w:val="00125E5B"/>
    <w:rsid w:val="001263A4"/>
    <w:rsid w:val="001263B6"/>
    <w:rsid w:val="001264C3"/>
    <w:rsid w:val="001265E8"/>
    <w:rsid w:val="00126830"/>
    <w:rsid w:val="0012694C"/>
    <w:rsid w:val="00126993"/>
    <w:rsid w:val="0012701E"/>
    <w:rsid w:val="00127ACE"/>
    <w:rsid w:val="00127F00"/>
    <w:rsid w:val="0013008B"/>
    <w:rsid w:val="00130663"/>
    <w:rsid w:val="0013074C"/>
    <w:rsid w:val="00130B8C"/>
    <w:rsid w:val="00130D61"/>
    <w:rsid w:val="00130F47"/>
    <w:rsid w:val="00130F7D"/>
    <w:rsid w:val="00130FA5"/>
    <w:rsid w:val="00131289"/>
    <w:rsid w:val="00131671"/>
    <w:rsid w:val="00131983"/>
    <w:rsid w:val="00131CB5"/>
    <w:rsid w:val="00131DCB"/>
    <w:rsid w:val="00131E8C"/>
    <w:rsid w:val="00132711"/>
    <w:rsid w:val="00132936"/>
    <w:rsid w:val="001329F1"/>
    <w:rsid w:val="00132A47"/>
    <w:rsid w:val="00132E13"/>
    <w:rsid w:val="001331E6"/>
    <w:rsid w:val="00133525"/>
    <w:rsid w:val="001336FC"/>
    <w:rsid w:val="00133754"/>
    <w:rsid w:val="00133796"/>
    <w:rsid w:val="00133F49"/>
    <w:rsid w:val="00133FC8"/>
    <w:rsid w:val="0013413F"/>
    <w:rsid w:val="001343B5"/>
    <w:rsid w:val="00134453"/>
    <w:rsid w:val="001344FA"/>
    <w:rsid w:val="00134FCA"/>
    <w:rsid w:val="001350BB"/>
    <w:rsid w:val="001352BF"/>
    <w:rsid w:val="001357B1"/>
    <w:rsid w:val="00135847"/>
    <w:rsid w:val="00136553"/>
    <w:rsid w:val="00136B72"/>
    <w:rsid w:val="00136BE1"/>
    <w:rsid w:val="00136C53"/>
    <w:rsid w:val="001372E4"/>
    <w:rsid w:val="001373D0"/>
    <w:rsid w:val="0013792D"/>
    <w:rsid w:val="00137BB0"/>
    <w:rsid w:val="00137BCD"/>
    <w:rsid w:val="00137C6F"/>
    <w:rsid w:val="00137DB1"/>
    <w:rsid w:val="00137F8E"/>
    <w:rsid w:val="0014020E"/>
    <w:rsid w:val="00140356"/>
    <w:rsid w:val="00140564"/>
    <w:rsid w:val="001413A1"/>
    <w:rsid w:val="0014178B"/>
    <w:rsid w:val="0014198B"/>
    <w:rsid w:val="00142211"/>
    <w:rsid w:val="00142635"/>
    <w:rsid w:val="0014272A"/>
    <w:rsid w:val="00142735"/>
    <w:rsid w:val="001428B6"/>
    <w:rsid w:val="00142977"/>
    <w:rsid w:val="00142AC3"/>
    <w:rsid w:val="00142D79"/>
    <w:rsid w:val="00143336"/>
    <w:rsid w:val="00143506"/>
    <w:rsid w:val="001436F8"/>
    <w:rsid w:val="001437CA"/>
    <w:rsid w:val="00143AEC"/>
    <w:rsid w:val="00143F98"/>
    <w:rsid w:val="001443A4"/>
    <w:rsid w:val="001446D4"/>
    <w:rsid w:val="001447B8"/>
    <w:rsid w:val="00144EB0"/>
    <w:rsid w:val="00145037"/>
    <w:rsid w:val="00145199"/>
    <w:rsid w:val="001451D8"/>
    <w:rsid w:val="001451E0"/>
    <w:rsid w:val="0014523A"/>
    <w:rsid w:val="00145472"/>
    <w:rsid w:val="00145660"/>
    <w:rsid w:val="00145AB0"/>
    <w:rsid w:val="00145D88"/>
    <w:rsid w:val="001467D2"/>
    <w:rsid w:val="001467DA"/>
    <w:rsid w:val="001467F3"/>
    <w:rsid w:val="001470EF"/>
    <w:rsid w:val="0014776D"/>
    <w:rsid w:val="001479B9"/>
    <w:rsid w:val="00147B69"/>
    <w:rsid w:val="00147D5A"/>
    <w:rsid w:val="00147D95"/>
    <w:rsid w:val="00147E25"/>
    <w:rsid w:val="00147E5E"/>
    <w:rsid w:val="001503A4"/>
    <w:rsid w:val="001503FD"/>
    <w:rsid w:val="00150694"/>
    <w:rsid w:val="00150703"/>
    <w:rsid w:val="00150932"/>
    <w:rsid w:val="0015099A"/>
    <w:rsid w:val="00150A08"/>
    <w:rsid w:val="00150F71"/>
    <w:rsid w:val="0015128E"/>
    <w:rsid w:val="00152172"/>
    <w:rsid w:val="00152793"/>
    <w:rsid w:val="00153082"/>
    <w:rsid w:val="0015308B"/>
    <w:rsid w:val="0015323C"/>
    <w:rsid w:val="00153655"/>
    <w:rsid w:val="001536A7"/>
    <w:rsid w:val="00153988"/>
    <w:rsid w:val="00153B3D"/>
    <w:rsid w:val="00153E29"/>
    <w:rsid w:val="00154051"/>
    <w:rsid w:val="00154253"/>
    <w:rsid w:val="00154295"/>
    <w:rsid w:val="00154409"/>
    <w:rsid w:val="0015469E"/>
    <w:rsid w:val="001548A2"/>
    <w:rsid w:val="00154982"/>
    <w:rsid w:val="00154D42"/>
    <w:rsid w:val="00154D87"/>
    <w:rsid w:val="0015519A"/>
    <w:rsid w:val="00155311"/>
    <w:rsid w:val="00155461"/>
    <w:rsid w:val="00155B49"/>
    <w:rsid w:val="00155D1D"/>
    <w:rsid w:val="00155E73"/>
    <w:rsid w:val="00155F8F"/>
    <w:rsid w:val="00156741"/>
    <w:rsid w:val="00156880"/>
    <w:rsid w:val="00156917"/>
    <w:rsid w:val="00156C4B"/>
    <w:rsid w:val="00156F8C"/>
    <w:rsid w:val="001572AB"/>
    <w:rsid w:val="001573E6"/>
    <w:rsid w:val="001574A3"/>
    <w:rsid w:val="00157602"/>
    <w:rsid w:val="00157C8D"/>
    <w:rsid w:val="00157EF5"/>
    <w:rsid w:val="0016071B"/>
    <w:rsid w:val="00160752"/>
    <w:rsid w:val="00160C5C"/>
    <w:rsid w:val="00160DBE"/>
    <w:rsid w:val="00160DD1"/>
    <w:rsid w:val="00160E47"/>
    <w:rsid w:val="0016112B"/>
    <w:rsid w:val="0016170C"/>
    <w:rsid w:val="00161837"/>
    <w:rsid w:val="00161904"/>
    <w:rsid w:val="00161FCD"/>
    <w:rsid w:val="00162820"/>
    <w:rsid w:val="001628B3"/>
    <w:rsid w:val="00162EEE"/>
    <w:rsid w:val="00163029"/>
    <w:rsid w:val="0016393B"/>
    <w:rsid w:val="00163B2E"/>
    <w:rsid w:val="00163E09"/>
    <w:rsid w:val="0016408D"/>
    <w:rsid w:val="001643A4"/>
    <w:rsid w:val="0016486C"/>
    <w:rsid w:val="00164F15"/>
    <w:rsid w:val="0016511A"/>
    <w:rsid w:val="001653FC"/>
    <w:rsid w:val="0016553B"/>
    <w:rsid w:val="00165639"/>
    <w:rsid w:val="00165DE9"/>
    <w:rsid w:val="00166137"/>
    <w:rsid w:val="00166457"/>
    <w:rsid w:val="00166790"/>
    <w:rsid w:val="0016684B"/>
    <w:rsid w:val="001668F5"/>
    <w:rsid w:val="00166B26"/>
    <w:rsid w:val="00166C10"/>
    <w:rsid w:val="00166E15"/>
    <w:rsid w:val="00167041"/>
    <w:rsid w:val="001671C2"/>
    <w:rsid w:val="00167336"/>
    <w:rsid w:val="00167381"/>
    <w:rsid w:val="0016769D"/>
    <w:rsid w:val="00167A30"/>
    <w:rsid w:val="00167BC7"/>
    <w:rsid w:val="00167BEC"/>
    <w:rsid w:val="00167F98"/>
    <w:rsid w:val="00170149"/>
    <w:rsid w:val="001701D1"/>
    <w:rsid w:val="001708AF"/>
    <w:rsid w:val="00170E0E"/>
    <w:rsid w:val="001717C9"/>
    <w:rsid w:val="0017234D"/>
    <w:rsid w:val="00172567"/>
    <w:rsid w:val="0017272E"/>
    <w:rsid w:val="001737AA"/>
    <w:rsid w:val="00173BE9"/>
    <w:rsid w:val="00173DF0"/>
    <w:rsid w:val="00173F77"/>
    <w:rsid w:val="00174285"/>
    <w:rsid w:val="001744CC"/>
    <w:rsid w:val="00174615"/>
    <w:rsid w:val="00174C16"/>
    <w:rsid w:val="00175144"/>
    <w:rsid w:val="00175271"/>
    <w:rsid w:val="0017539B"/>
    <w:rsid w:val="0017574F"/>
    <w:rsid w:val="00175ABA"/>
    <w:rsid w:val="00175EFE"/>
    <w:rsid w:val="0017615D"/>
    <w:rsid w:val="0017617D"/>
    <w:rsid w:val="001762DB"/>
    <w:rsid w:val="0017690C"/>
    <w:rsid w:val="001769B4"/>
    <w:rsid w:val="00176AB2"/>
    <w:rsid w:val="00176D79"/>
    <w:rsid w:val="00176E8F"/>
    <w:rsid w:val="001771EC"/>
    <w:rsid w:val="0017723B"/>
    <w:rsid w:val="001772DB"/>
    <w:rsid w:val="001776C3"/>
    <w:rsid w:val="0017791D"/>
    <w:rsid w:val="00177B23"/>
    <w:rsid w:val="0018056A"/>
    <w:rsid w:val="00180A0D"/>
    <w:rsid w:val="00180B23"/>
    <w:rsid w:val="00180B39"/>
    <w:rsid w:val="00180B5E"/>
    <w:rsid w:val="00180D3C"/>
    <w:rsid w:val="00180F2B"/>
    <w:rsid w:val="00180F5F"/>
    <w:rsid w:val="001810F3"/>
    <w:rsid w:val="00181201"/>
    <w:rsid w:val="00181303"/>
    <w:rsid w:val="001817F5"/>
    <w:rsid w:val="00181AD9"/>
    <w:rsid w:val="0018204F"/>
    <w:rsid w:val="00182232"/>
    <w:rsid w:val="0018231B"/>
    <w:rsid w:val="00182363"/>
    <w:rsid w:val="001827AD"/>
    <w:rsid w:val="0018286F"/>
    <w:rsid w:val="001828AD"/>
    <w:rsid w:val="00182B8C"/>
    <w:rsid w:val="00182C29"/>
    <w:rsid w:val="00182C71"/>
    <w:rsid w:val="001830FA"/>
    <w:rsid w:val="001834FD"/>
    <w:rsid w:val="001838E6"/>
    <w:rsid w:val="00183EDC"/>
    <w:rsid w:val="00184087"/>
    <w:rsid w:val="00184F0A"/>
    <w:rsid w:val="00184FF1"/>
    <w:rsid w:val="00185289"/>
    <w:rsid w:val="00185317"/>
    <w:rsid w:val="0018545B"/>
    <w:rsid w:val="001857C1"/>
    <w:rsid w:val="00185B34"/>
    <w:rsid w:val="00185BDE"/>
    <w:rsid w:val="00186075"/>
    <w:rsid w:val="001866B4"/>
    <w:rsid w:val="00186D34"/>
    <w:rsid w:val="0018713F"/>
    <w:rsid w:val="001872AE"/>
    <w:rsid w:val="00187634"/>
    <w:rsid w:val="00187688"/>
    <w:rsid w:val="00187EA3"/>
    <w:rsid w:val="00190703"/>
    <w:rsid w:val="00190BDE"/>
    <w:rsid w:val="00190FF3"/>
    <w:rsid w:val="0019148D"/>
    <w:rsid w:val="00191528"/>
    <w:rsid w:val="00191685"/>
    <w:rsid w:val="00191852"/>
    <w:rsid w:val="0019190A"/>
    <w:rsid w:val="001919BD"/>
    <w:rsid w:val="00191A05"/>
    <w:rsid w:val="00191AA3"/>
    <w:rsid w:val="00191C43"/>
    <w:rsid w:val="00191D1A"/>
    <w:rsid w:val="00192039"/>
    <w:rsid w:val="001921A9"/>
    <w:rsid w:val="001921C0"/>
    <w:rsid w:val="001924FB"/>
    <w:rsid w:val="00192563"/>
    <w:rsid w:val="001927A9"/>
    <w:rsid w:val="0019297C"/>
    <w:rsid w:val="00192A7C"/>
    <w:rsid w:val="00192D51"/>
    <w:rsid w:val="001932AD"/>
    <w:rsid w:val="0019347A"/>
    <w:rsid w:val="001936FB"/>
    <w:rsid w:val="00193807"/>
    <w:rsid w:val="0019397C"/>
    <w:rsid w:val="00193B4C"/>
    <w:rsid w:val="00193B53"/>
    <w:rsid w:val="00193B55"/>
    <w:rsid w:val="00193BDE"/>
    <w:rsid w:val="00194065"/>
    <w:rsid w:val="00194345"/>
    <w:rsid w:val="001943E8"/>
    <w:rsid w:val="0019460B"/>
    <w:rsid w:val="0019467C"/>
    <w:rsid w:val="00194A5E"/>
    <w:rsid w:val="00195672"/>
    <w:rsid w:val="0019571A"/>
    <w:rsid w:val="0019575F"/>
    <w:rsid w:val="00195858"/>
    <w:rsid w:val="001959E6"/>
    <w:rsid w:val="00195B45"/>
    <w:rsid w:val="00195EA6"/>
    <w:rsid w:val="00196316"/>
    <w:rsid w:val="00196BC9"/>
    <w:rsid w:val="00196E96"/>
    <w:rsid w:val="00197083"/>
    <w:rsid w:val="001970E6"/>
    <w:rsid w:val="00197488"/>
    <w:rsid w:val="0019766A"/>
    <w:rsid w:val="00197AAB"/>
    <w:rsid w:val="00197BA6"/>
    <w:rsid w:val="00197D38"/>
    <w:rsid w:val="001A06A5"/>
    <w:rsid w:val="001A070B"/>
    <w:rsid w:val="001A07DF"/>
    <w:rsid w:val="001A08F4"/>
    <w:rsid w:val="001A0BBA"/>
    <w:rsid w:val="001A0C52"/>
    <w:rsid w:val="001A0DE4"/>
    <w:rsid w:val="001A0E0F"/>
    <w:rsid w:val="001A11F5"/>
    <w:rsid w:val="001A13E4"/>
    <w:rsid w:val="001A16BF"/>
    <w:rsid w:val="001A16CA"/>
    <w:rsid w:val="001A16E8"/>
    <w:rsid w:val="001A1763"/>
    <w:rsid w:val="001A18E8"/>
    <w:rsid w:val="001A1B6F"/>
    <w:rsid w:val="001A1D29"/>
    <w:rsid w:val="001A1E7C"/>
    <w:rsid w:val="001A22C4"/>
    <w:rsid w:val="001A2654"/>
    <w:rsid w:val="001A277E"/>
    <w:rsid w:val="001A2DED"/>
    <w:rsid w:val="001A2E9F"/>
    <w:rsid w:val="001A2ED6"/>
    <w:rsid w:val="001A31BE"/>
    <w:rsid w:val="001A324D"/>
    <w:rsid w:val="001A3383"/>
    <w:rsid w:val="001A351A"/>
    <w:rsid w:val="001A35CD"/>
    <w:rsid w:val="001A3792"/>
    <w:rsid w:val="001A3E77"/>
    <w:rsid w:val="001A3FBD"/>
    <w:rsid w:val="001A4445"/>
    <w:rsid w:val="001A48F2"/>
    <w:rsid w:val="001A4E69"/>
    <w:rsid w:val="001A5230"/>
    <w:rsid w:val="001A5236"/>
    <w:rsid w:val="001A5312"/>
    <w:rsid w:val="001A541C"/>
    <w:rsid w:val="001A5470"/>
    <w:rsid w:val="001A5759"/>
    <w:rsid w:val="001A59FA"/>
    <w:rsid w:val="001A5CCB"/>
    <w:rsid w:val="001A5D44"/>
    <w:rsid w:val="001A6117"/>
    <w:rsid w:val="001A65AA"/>
    <w:rsid w:val="001A6C39"/>
    <w:rsid w:val="001A6C3C"/>
    <w:rsid w:val="001A6D9F"/>
    <w:rsid w:val="001A7030"/>
    <w:rsid w:val="001A71FA"/>
    <w:rsid w:val="001A726D"/>
    <w:rsid w:val="001A72A7"/>
    <w:rsid w:val="001A7556"/>
    <w:rsid w:val="001A75FF"/>
    <w:rsid w:val="001A7873"/>
    <w:rsid w:val="001A7918"/>
    <w:rsid w:val="001A7996"/>
    <w:rsid w:val="001A7B57"/>
    <w:rsid w:val="001A7D24"/>
    <w:rsid w:val="001A7E5C"/>
    <w:rsid w:val="001A7F1F"/>
    <w:rsid w:val="001B072E"/>
    <w:rsid w:val="001B0B5E"/>
    <w:rsid w:val="001B0BD5"/>
    <w:rsid w:val="001B0BF3"/>
    <w:rsid w:val="001B1029"/>
    <w:rsid w:val="001B104A"/>
    <w:rsid w:val="001B1151"/>
    <w:rsid w:val="001B12A7"/>
    <w:rsid w:val="001B178D"/>
    <w:rsid w:val="001B1B9F"/>
    <w:rsid w:val="001B1F78"/>
    <w:rsid w:val="001B218E"/>
    <w:rsid w:val="001B21EE"/>
    <w:rsid w:val="001B22F9"/>
    <w:rsid w:val="001B249D"/>
    <w:rsid w:val="001B260F"/>
    <w:rsid w:val="001B2687"/>
    <w:rsid w:val="001B2B70"/>
    <w:rsid w:val="001B2DDB"/>
    <w:rsid w:val="001B2E98"/>
    <w:rsid w:val="001B32EC"/>
    <w:rsid w:val="001B3986"/>
    <w:rsid w:val="001B4133"/>
    <w:rsid w:val="001B458A"/>
    <w:rsid w:val="001B45EA"/>
    <w:rsid w:val="001B4632"/>
    <w:rsid w:val="001B46CA"/>
    <w:rsid w:val="001B4768"/>
    <w:rsid w:val="001B49FC"/>
    <w:rsid w:val="001B4A6A"/>
    <w:rsid w:val="001B502A"/>
    <w:rsid w:val="001B5704"/>
    <w:rsid w:val="001B572C"/>
    <w:rsid w:val="001B5949"/>
    <w:rsid w:val="001B5D94"/>
    <w:rsid w:val="001B617D"/>
    <w:rsid w:val="001B698C"/>
    <w:rsid w:val="001B6E7E"/>
    <w:rsid w:val="001B6F53"/>
    <w:rsid w:val="001B74FD"/>
    <w:rsid w:val="001B773E"/>
    <w:rsid w:val="001B782A"/>
    <w:rsid w:val="001C025C"/>
    <w:rsid w:val="001C0D93"/>
    <w:rsid w:val="001C0FC3"/>
    <w:rsid w:val="001C137A"/>
    <w:rsid w:val="001C1416"/>
    <w:rsid w:val="001C142F"/>
    <w:rsid w:val="001C14D3"/>
    <w:rsid w:val="001C173A"/>
    <w:rsid w:val="001C1B62"/>
    <w:rsid w:val="001C1ED8"/>
    <w:rsid w:val="001C1F3D"/>
    <w:rsid w:val="001C2032"/>
    <w:rsid w:val="001C21D0"/>
    <w:rsid w:val="001C21E9"/>
    <w:rsid w:val="001C2589"/>
    <w:rsid w:val="001C2A7B"/>
    <w:rsid w:val="001C2D3F"/>
    <w:rsid w:val="001C2D86"/>
    <w:rsid w:val="001C3418"/>
    <w:rsid w:val="001C3544"/>
    <w:rsid w:val="001C38EA"/>
    <w:rsid w:val="001C3923"/>
    <w:rsid w:val="001C3BF8"/>
    <w:rsid w:val="001C4112"/>
    <w:rsid w:val="001C4F03"/>
    <w:rsid w:val="001C5222"/>
    <w:rsid w:val="001C54AD"/>
    <w:rsid w:val="001C553D"/>
    <w:rsid w:val="001C5727"/>
    <w:rsid w:val="001C5B7D"/>
    <w:rsid w:val="001C5D4F"/>
    <w:rsid w:val="001C5E22"/>
    <w:rsid w:val="001C6116"/>
    <w:rsid w:val="001C61B1"/>
    <w:rsid w:val="001C627F"/>
    <w:rsid w:val="001C6451"/>
    <w:rsid w:val="001C73DC"/>
    <w:rsid w:val="001C7673"/>
    <w:rsid w:val="001C779E"/>
    <w:rsid w:val="001C7910"/>
    <w:rsid w:val="001C7C71"/>
    <w:rsid w:val="001C7DB9"/>
    <w:rsid w:val="001D0156"/>
    <w:rsid w:val="001D0A58"/>
    <w:rsid w:val="001D104F"/>
    <w:rsid w:val="001D156A"/>
    <w:rsid w:val="001D1579"/>
    <w:rsid w:val="001D1842"/>
    <w:rsid w:val="001D1AC5"/>
    <w:rsid w:val="001D1E76"/>
    <w:rsid w:val="001D23FA"/>
    <w:rsid w:val="001D2A88"/>
    <w:rsid w:val="001D2E3E"/>
    <w:rsid w:val="001D2EB5"/>
    <w:rsid w:val="001D2F20"/>
    <w:rsid w:val="001D3324"/>
    <w:rsid w:val="001D380C"/>
    <w:rsid w:val="001D38DC"/>
    <w:rsid w:val="001D39EF"/>
    <w:rsid w:val="001D3FAC"/>
    <w:rsid w:val="001D4047"/>
    <w:rsid w:val="001D409C"/>
    <w:rsid w:val="001D439C"/>
    <w:rsid w:val="001D43A1"/>
    <w:rsid w:val="001D453A"/>
    <w:rsid w:val="001D5A63"/>
    <w:rsid w:val="001D5DA4"/>
    <w:rsid w:val="001D5E89"/>
    <w:rsid w:val="001D5F1A"/>
    <w:rsid w:val="001D5F23"/>
    <w:rsid w:val="001D635F"/>
    <w:rsid w:val="001D6845"/>
    <w:rsid w:val="001D6AA0"/>
    <w:rsid w:val="001D6B20"/>
    <w:rsid w:val="001D6C5F"/>
    <w:rsid w:val="001D719A"/>
    <w:rsid w:val="001D7279"/>
    <w:rsid w:val="001D7608"/>
    <w:rsid w:val="001D77B1"/>
    <w:rsid w:val="001D7955"/>
    <w:rsid w:val="001E0152"/>
    <w:rsid w:val="001E0908"/>
    <w:rsid w:val="001E0AC3"/>
    <w:rsid w:val="001E15AA"/>
    <w:rsid w:val="001E1957"/>
    <w:rsid w:val="001E1CAD"/>
    <w:rsid w:val="001E1ECB"/>
    <w:rsid w:val="001E2451"/>
    <w:rsid w:val="001E24ED"/>
    <w:rsid w:val="001E2666"/>
    <w:rsid w:val="001E29E1"/>
    <w:rsid w:val="001E2A36"/>
    <w:rsid w:val="001E2A95"/>
    <w:rsid w:val="001E2D27"/>
    <w:rsid w:val="001E2E6D"/>
    <w:rsid w:val="001E3901"/>
    <w:rsid w:val="001E3AA2"/>
    <w:rsid w:val="001E4189"/>
    <w:rsid w:val="001E4D12"/>
    <w:rsid w:val="001E51F1"/>
    <w:rsid w:val="001E52FA"/>
    <w:rsid w:val="001E53C4"/>
    <w:rsid w:val="001E540A"/>
    <w:rsid w:val="001E5613"/>
    <w:rsid w:val="001E5843"/>
    <w:rsid w:val="001E5A13"/>
    <w:rsid w:val="001E6421"/>
    <w:rsid w:val="001E650E"/>
    <w:rsid w:val="001E654C"/>
    <w:rsid w:val="001E658F"/>
    <w:rsid w:val="001E7098"/>
    <w:rsid w:val="001E731E"/>
    <w:rsid w:val="001E78C4"/>
    <w:rsid w:val="001E7A25"/>
    <w:rsid w:val="001E7F16"/>
    <w:rsid w:val="001E7FB7"/>
    <w:rsid w:val="001F0A43"/>
    <w:rsid w:val="001F0A93"/>
    <w:rsid w:val="001F11DA"/>
    <w:rsid w:val="001F1289"/>
    <w:rsid w:val="001F1625"/>
    <w:rsid w:val="001F1D90"/>
    <w:rsid w:val="001F1F4B"/>
    <w:rsid w:val="001F1FA5"/>
    <w:rsid w:val="001F2405"/>
    <w:rsid w:val="001F280D"/>
    <w:rsid w:val="001F2A48"/>
    <w:rsid w:val="001F2F4C"/>
    <w:rsid w:val="001F2F62"/>
    <w:rsid w:val="001F330F"/>
    <w:rsid w:val="001F33FA"/>
    <w:rsid w:val="001F3471"/>
    <w:rsid w:val="001F3C59"/>
    <w:rsid w:val="001F3F79"/>
    <w:rsid w:val="001F458F"/>
    <w:rsid w:val="001F4948"/>
    <w:rsid w:val="001F4BF1"/>
    <w:rsid w:val="001F4EAD"/>
    <w:rsid w:val="001F4F27"/>
    <w:rsid w:val="001F53B7"/>
    <w:rsid w:val="001F593E"/>
    <w:rsid w:val="001F59EA"/>
    <w:rsid w:val="001F62E9"/>
    <w:rsid w:val="001F68F5"/>
    <w:rsid w:val="001F6A6F"/>
    <w:rsid w:val="001F766F"/>
    <w:rsid w:val="001F76E5"/>
    <w:rsid w:val="001F79F7"/>
    <w:rsid w:val="001F7F60"/>
    <w:rsid w:val="0020033D"/>
    <w:rsid w:val="00200554"/>
    <w:rsid w:val="0020080F"/>
    <w:rsid w:val="00200ABE"/>
    <w:rsid w:val="00200AE0"/>
    <w:rsid w:val="002010F4"/>
    <w:rsid w:val="0020131D"/>
    <w:rsid w:val="0020165E"/>
    <w:rsid w:val="0020166E"/>
    <w:rsid w:val="00201A1E"/>
    <w:rsid w:val="00201D4C"/>
    <w:rsid w:val="00201E64"/>
    <w:rsid w:val="00202343"/>
    <w:rsid w:val="0020292C"/>
    <w:rsid w:val="00202B5A"/>
    <w:rsid w:val="00202DA5"/>
    <w:rsid w:val="00202E0C"/>
    <w:rsid w:val="00203075"/>
    <w:rsid w:val="002030D4"/>
    <w:rsid w:val="00203415"/>
    <w:rsid w:val="0020394E"/>
    <w:rsid w:val="00203D4C"/>
    <w:rsid w:val="00203ED9"/>
    <w:rsid w:val="00204070"/>
    <w:rsid w:val="00204AB8"/>
    <w:rsid w:val="00204E26"/>
    <w:rsid w:val="00204FF0"/>
    <w:rsid w:val="00205732"/>
    <w:rsid w:val="00205962"/>
    <w:rsid w:val="00205ADB"/>
    <w:rsid w:val="00205E1D"/>
    <w:rsid w:val="002060F4"/>
    <w:rsid w:val="0020612A"/>
    <w:rsid w:val="00206495"/>
    <w:rsid w:val="00206765"/>
    <w:rsid w:val="00206A49"/>
    <w:rsid w:val="00206E54"/>
    <w:rsid w:val="0020772A"/>
    <w:rsid w:val="002077FB"/>
    <w:rsid w:val="00207AA4"/>
    <w:rsid w:val="0021015E"/>
    <w:rsid w:val="00210A84"/>
    <w:rsid w:val="00210AA4"/>
    <w:rsid w:val="00210AE9"/>
    <w:rsid w:val="00210B18"/>
    <w:rsid w:val="00210BC8"/>
    <w:rsid w:val="00210BEB"/>
    <w:rsid w:val="00210F4E"/>
    <w:rsid w:val="00210F8C"/>
    <w:rsid w:val="00211766"/>
    <w:rsid w:val="002119D5"/>
    <w:rsid w:val="00212328"/>
    <w:rsid w:val="002124A3"/>
    <w:rsid w:val="0021263B"/>
    <w:rsid w:val="00212789"/>
    <w:rsid w:val="00212922"/>
    <w:rsid w:val="0021311A"/>
    <w:rsid w:val="0021396F"/>
    <w:rsid w:val="00213B39"/>
    <w:rsid w:val="00213B5A"/>
    <w:rsid w:val="002140BF"/>
    <w:rsid w:val="002141CB"/>
    <w:rsid w:val="00214655"/>
    <w:rsid w:val="00214A27"/>
    <w:rsid w:val="002150C6"/>
    <w:rsid w:val="002151F1"/>
    <w:rsid w:val="00215717"/>
    <w:rsid w:val="00215ABC"/>
    <w:rsid w:val="00215BD0"/>
    <w:rsid w:val="0021612E"/>
    <w:rsid w:val="002163A8"/>
    <w:rsid w:val="00216574"/>
    <w:rsid w:val="00216C27"/>
    <w:rsid w:val="00216E9B"/>
    <w:rsid w:val="0021721A"/>
    <w:rsid w:val="002174E8"/>
    <w:rsid w:val="00217814"/>
    <w:rsid w:val="00217868"/>
    <w:rsid w:val="0021796F"/>
    <w:rsid w:val="00217DCB"/>
    <w:rsid w:val="00217F2E"/>
    <w:rsid w:val="002200E8"/>
    <w:rsid w:val="00220156"/>
    <w:rsid w:val="002202E2"/>
    <w:rsid w:val="00220796"/>
    <w:rsid w:val="002208F8"/>
    <w:rsid w:val="00220A8B"/>
    <w:rsid w:val="002219FB"/>
    <w:rsid w:val="00221ACF"/>
    <w:rsid w:val="00221C2D"/>
    <w:rsid w:val="00221E1A"/>
    <w:rsid w:val="00221EE5"/>
    <w:rsid w:val="00222068"/>
    <w:rsid w:val="00222726"/>
    <w:rsid w:val="00222D60"/>
    <w:rsid w:val="00222F5C"/>
    <w:rsid w:val="00222FFC"/>
    <w:rsid w:val="0022388B"/>
    <w:rsid w:val="002238B0"/>
    <w:rsid w:val="00223DC2"/>
    <w:rsid w:val="00223E81"/>
    <w:rsid w:val="00224086"/>
    <w:rsid w:val="00224087"/>
    <w:rsid w:val="00224504"/>
    <w:rsid w:val="002245AE"/>
    <w:rsid w:val="00224668"/>
    <w:rsid w:val="00224C14"/>
    <w:rsid w:val="00224D4F"/>
    <w:rsid w:val="00224D64"/>
    <w:rsid w:val="00225022"/>
    <w:rsid w:val="00225135"/>
    <w:rsid w:val="002253C4"/>
    <w:rsid w:val="00225BD5"/>
    <w:rsid w:val="002263AA"/>
    <w:rsid w:val="00226B1C"/>
    <w:rsid w:val="00226C78"/>
    <w:rsid w:val="00226D78"/>
    <w:rsid w:val="00227291"/>
    <w:rsid w:val="00227410"/>
    <w:rsid w:val="00227489"/>
    <w:rsid w:val="00227589"/>
    <w:rsid w:val="002276FD"/>
    <w:rsid w:val="00227C10"/>
    <w:rsid w:val="00227D57"/>
    <w:rsid w:val="00230459"/>
    <w:rsid w:val="0023070A"/>
    <w:rsid w:val="00230A8C"/>
    <w:rsid w:val="00230A8D"/>
    <w:rsid w:val="00230B72"/>
    <w:rsid w:val="00230C0F"/>
    <w:rsid w:val="0023112B"/>
    <w:rsid w:val="00231981"/>
    <w:rsid w:val="00231AAF"/>
    <w:rsid w:val="002323B1"/>
    <w:rsid w:val="00232575"/>
    <w:rsid w:val="00232A1A"/>
    <w:rsid w:val="00232AD6"/>
    <w:rsid w:val="00232C52"/>
    <w:rsid w:val="00232DF5"/>
    <w:rsid w:val="0023346F"/>
    <w:rsid w:val="00233C5A"/>
    <w:rsid w:val="002342FD"/>
    <w:rsid w:val="0023485A"/>
    <w:rsid w:val="0023501D"/>
    <w:rsid w:val="002350F7"/>
    <w:rsid w:val="002355C7"/>
    <w:rsid w:val="0023572F"/>
    <w:rsid w:val="002359AE"/>
    <w:rsid w:val="002359D1"/>
    <w:rsid w:val="00235C91"/>
    <w:rsid w:val="00235CBE"/>
    <w:rsid w:val="00235E77"/>
    <w:rsid w:val="00236119"/>
    <w:rsid w:val="00236337"/>
    <w:rsid w:val="00236468"/>
    <w:rsid w:val="0023688D"/>
    <w:rsid w:val="0023695A"/>
    <w:rsid w:val="00237062"/>
    <w:rsid w:val="00237417"/>
    <w:rsid w:val="00237508"/>
    <w:rsid w:val="002377B8"/>
    <w:rsid w:val="002400C8"/>
    <w:rsid w:val="0024043D"/>
    <w:rsid w:val="002408AE"/>
    <w:rsid w:val="00240995"/>
    <w:rsid w:val="00240B18"/>
    <w:rsid w:val="00240E25"/>
    <w:rsid w:val="00240F5A"/>
    <w:rsid w:val="00241092"/>
    <w:rsid w:val="00241096"/>
    <w:rsid w:val="0024178C"/>
    <w:rsid w:val="0024180A"/>
    <w:rsid w:val="00241DA6"/>
    <w:rsid w:val="00241DDB"/>
    <w:rsid w:val="00242145"/>
    <w:rsid w:val="002422EA"/>
    <w:rsid w:val="002423C0"/>
    <w:rsid w:val="002423ED"/>
    <w:rsid w:val="00242A9B"/>
    <w:rsid w:val="00242C5A"/>
    <w:rsid w:val="00242E4C"/>
    <w:rsid w:val="00243013"/>
    <w:rsid w:val="00243289"/>
    <w:rsid w:val="002432AE"/>
    <w:rsid w:val="002432BA"/>
    <w:rsid w:val="0024336B"/>
    <w:rsid w:val="00243660"/>
    <w:rsid w:val="0024393C"/>
    <w:rsid w:val="00243C65"/>
    <w:rsid w:val="00243C85"/>
    <w:rsid w:val="0024467C"/>
    <w:rsid w:val="00244C0F"/>
    <w:rsid w:val="00244D0A"/>
    <w:rsid w:val="002450EA"/>
    <w:rsid w:val="00245916"/>
    <w:rsid w:val="002462B7"/>
    <w:rsid w:val="00246872"/>
    <w:rsid w:val="0024689B"/>
    <w:rsid w:val="00246B88"/>
    <w:rsid w:val="00246B8A"/>
    <w:rsid w:val="00246BAD"/>
    <w:rsid w:val="00246E86"/>
    <w:rsid w:val="0024719C"/>
    <w:rsid w:val="00247298"/>
    <w:rsid w:val="002472B8"/>
    <w:rsid w:val="002477E6"/>
    <w:rsid w:val="0024798A"/>
    <w:rsid w:val="00247997"/>
    <w:rsid w:val="00247C0D"/>
    <w:rsid w:val="00247C71"/>
    <w:rsid w:val="00250B79"/>
    <w:rsid w:val="00250D14"/>
    <w:rsid w:val="00250E4A"/>
    <w:rsid w:val="002515AD"/>
    <w:rsid w:val="0025165A"/>
    <w:rsid w:val="00251852"/>
    <w:rsid w:val="00251B80"/>
    <w:rsid w:val="00251CE7"/>
    <w:rsid w:val="00251DAB"/>
    <w:rsid w:val="00251E47"/>
    <w:rsid w:val="002521FE"/>
    <w:rsid w:val="0025225B"/>
    <w:rsid w:val="0025279A"/>
    <w:rsid w:val="00252E71"/>
    <w:rsid w:val="002530B1"/>
    <w:rsid w:val="002534A4"/>
    <w:rsid w:val="002535DA"/>
    <w:rsid w:val="002538A2"/>
    <w:rsid w:val="00253DFA"/>
    <w:rsid w:val="00253F02"/>
    <w:rsid w:val="00253F7F"/>
    <w:rsid w:val="002548DB"/>
    <w:rsid w:val="00254A8B"/>
    <w:rsid w:val="00254F07"/>
    <w:rsid w:val="00255901"/>
    <w:rsid w:val="0025595F"/>
    <w:rsid w:val="00255A7E"/>
    <w:rsid w:val="00255B3C"/>
    <w:rsid w:val="00255CBB"/>
    <w:rsid w:val="00255CF9"/>
    <w:rsid w:val="002560A9"/>
    <w:rsid w:val="0025638A"/>
    <w:rsid w:val="002563E4"/>
    <w:rsid w:val="002579F9"/>
    <w:rsid w:val="002600C0"/>
    <w:rsid w:val="002607F3"/>
    <w:rsid w:val="0026087F"/>
    <w:rsid w:val="00260D4E"/>
    <w:rsid w:val="00260ED4"/>
    <w:rsid w:val="00261323"/>
    <w:rsid w:val="002614AB"/>
    <w:rsid w:val="00261D52"/>
    <w:rsid w:val="00261EEC"/>
    <w:rsid w:val="002621F5"/>
    <w:rsid w:val="002624E5"/>
    <w:rsid w:val="00262B38"/>
    <w:rsid w:val="00262C3F"/>
    <w:rsid w:val="0026332E"/>
    <w:rsid w:val="002634BF"/>
    <w:rsid w:val="002637D7"/>
    <w:rsid w:val="00263C93"/>
    <w:rsid w:val="00263F1D"/>
    <w:rsid w:val="00264172"/>
    <w:rsid w:val="002641F5"/>
    <w:rsid w:val="0026420E"/>
    <w:rsid w:val="0026425D"/>
    <w:rsid w:val="00264277"/>
    <w:rsid w:val="002642EE"/>
    <w:rsid w:val="0026445F"/>
    <w:rsid w:val="00264D93"/>
    <w:rsid w:val="00264E38"/>
    <w:rsid w:val="0026504E"/>
    <w:rsid w:val="002656CD"/>
    <w:rsid w:val="00265C67"/>
    <w:rsid w:val="00266F35"/>
    <w:rsid w:val="0026710D"/>
    <w:rsid w:val="002672C0"/>
    <w:rsid w:val="00267407"/>
    <w:rsid w:val="00267630"/>
    <w:rsid w:val="002679C3"/>
    <w:rsid w:val="00267BC8"/>
    <w:rsid w:val="00267E6A"/>
    <w:rsid w:val="00270043"/>
    <w:rsid w:val="00270091"/>
    <w:rsid w:val="00270370"/>
    <w:rsid w:val="00270688"/>
    <w:rsid w:val="002708A1"/>
    <w:rsid w:val="00270911"/>
    <w:rsid w:val="00270A0B"/>
    <w:rsid w:val="00270A3C"/>
    <w:rsid w:val="00270B86"/>
    <w:rsid w:val="00270F81"/>
    <w:rsid w:val="002716AA"/>
    <w:rsid w:val="0027194B"/>
    <w:rsid w:val="00271A09"/>
    <w:rsid w:val="00271B0A"/>
    <w:rsid w:val="00271B63"/>
    <w:rsid w:val="00271D48"/>
    <w:rsid w:val="00271DE6"/>
    <w:rsid w:val="00271FAE"/>
    <w:rsid w:val="002721E2"/>
    <w:rsid w:val="00272373"/>
    <w:rsid w:val="002727B7"/>
    <w:rsid w:val="00272C4F"/>
    <w:rsid w:val="00273204"/>
    <w:rsid w:val="00273650"/>
    <w:rsid w:val="002739BE"/>
    <w:rsid w:val="00273BB5"/>
    <w:rsid w:val="00274083"/>
    <w:rsid w:val="002742B4"/>
    <w:rsid w:val="0027452A"/>
    <w:rsid w:val="00274597"/>
    <w:rsid w:val="002747E4"/>
    <w:rsid w:val="00274BB8"/>
    <w:rsid w:val="00275044"/>
    <w:rsid w:val="00276061"/>
    <w:rsid w:val="002764C1"/>
    <w:rsid w:val="00276692"/>
    <w:rsid w:val="002766B9"/>
    <w:rsid w:val="00276720"/>
    <w:rsid w:val="0027772B"/>
    <w:rsid w:val="00277781"/>
    <w:rsid w:val="00277A94"/>
    <w:rsid w:val="00277D44"/>
    <w:rsid w:val="00277F6D"/>
    <w:rsid w:val="00277FAF"/>
    <w:rsid w:val="00277FFD"/>
    <w:rsid w:val="0028022F"/>
    <w:rsid w:val="0028082E"/>
    <w:rsid w:val="00280961"/>
    <w:rsid w:val="00280AEE"/>
    <w:rsid w:val="00280BB5"/>
    <w:rsid w:val="00280C80"/>
    <w:rsid w:val="00280C8B"/>
    <w:rsid w:val="00280CC0"/>
    <w:rsid w:val="00280D74"/>
    <w:rsid w:val="00280E14"/>
    <w:rsid w:val="002811E8"/>
    <w:rsid w:val="00281D55"/>
    <w:rsid w:val="00281D98"/>
    <w:rsid w:val="00282030"/>
    <w:rsid w:val="00282339"/>
    <w:rsid w:val="0028273A"/>
    <w:rsid w:val="00282851"/>
    <w:rsid w:val="00282C25"/>
    <w:rsid w:val="00282C56"/>
    <w:rsid w:val="00282CB8"/>
    <w:rsid w:val="00282DF9"/>
    <w:rsid w:val="00282FF3"/>
    <w:rsid w:val="0028321F"/>
    <w:rsid w:val="0028338C"/>
    <w:rsid w:val="002834B0"/>
    <w:rsid w:val="00283503"/>
    <w:rsid w:val="002835CC"/>
    <w:rsid w:val="00283696"/>
    <w:rsid w:val="00283748"/>
    <w:rsid w:val="00283B94"/>
    <w:rsid w:val="00283EF2"/>
    <w:rsid w:val="00283FDF"/>
    <w:rsid w:val="00284485"/>
    <w:rsid w:val="00284797"/>
    <w:rsid w:val="002848E9"/>
    <w:rsid w:val="00284964"/>
    <w:rsid w:val="0028497E"/>
    <w:rsid w:val="002849E0"/>
    <w:rsid w:val="00284AA9"/>
    <w:rsid w:val="00284E7B"/>
    <w:rsid w:val="00284FF1"/>
    <w:rsid w:val="00285101"/>
    <w:rsid w:val="0028528D"/>
    <w:rsid w:val="00285448"/>
    <w:rsid w:val="0028560A"/>
    <w:rsid w:val="002856C1"/>
    <w:rsid w:val="002856C4"/>
    <w:rsid w:val="002856E8"/>
    <w:rsid w:val="00285AA3"/>
    <w:rsid w:val="0028633A"/>
    <w:rsid w:val="00286621"/>
    <w:rsid w:val="00286CEB"/>
    <w:rsid w:val="00286D0B"/>
    <w:rsid w:val="00286E25"/>
    <w:rsid w:val="00286E79"/>
    <w:rsid w:val="00286FBE"/>
    <w:rsid w:val="00286FD3"/>
    <w:rsid w:val="00287810"/>
    <w:rsid w:val="00287CD6"/>
    <w:rsid w:val="00287E23"/>
    <w:rsid w:val="002900AA"/>
    <w:rsid w:val="0029043D"/>
    <w:rsid w:val="00290D36"/>
    <w:rsid w:val="002912AD"/>
    <w:rsid w:val="002915AD"/>
    <w:rsid w:val="0029181A"/>
    <w:rsid w:val="00291C34"/>
    <w:rsid w:val="00291C66"/>
    <w:rsid w:val="0029200F"/>
    <w:rsid w:val="00292298"/>
    <w:rsid w:val="00292616"/>
    <w:rsid w:val="00292BC3"/>
    <w:rsid w:val="00292BE8"/>
    <w:rsid w:val="00292D72"/>
    <w:rsid w:val="00292E86"/>
    <w:rsid w:val="0029307B"/>
    <w:rsid w:val="0029320A"/>
    <w:rsid w:val="002933A6"/>
    <w:rsid w:val="0029380E"/>
    <w:rsid w:val="00293934"/>
    <w:rsid w:val="0029397D"/>
    <w:rsid w:val="00293A51"/>
    <w:rsid w:val="00293BBB"/>
    <w:rsid w:val="00293C69"/>
    <w:rsid w:val="00294179"/>
    <w:rsid w:val="00294301"/>
    <w:rsid w:val="002943CB"/>
    <w:rsid w:val="0029471A"/>
    <w:rsid w:val="00294A13"/>
    <w:rsid w:val="00294AA9"/>
    <w:rsid w:val="00294B2C"/>
    <w:rsid w:val="00294B64"/>
    <w:rsid w:val="00294D77"/>
    <w:rsid w:val="00294DB8"/>
    <w:rsid w:val="00294F2F"/>
    <w:rsid w:val="002950B6"/>
    <w:rsid w:val="002952AB"/>
    <w:rsid w:val="0029588E"/>
    <w:rsid w:val="00295C63"/>
    <w:rsid w:val="0029626F"/>
    <w:rsid w:val="002963B4"/>
    <w:rsid w:val="0029662A"/>
    <w:rsid w:val="00296C94"/>
    <w:rsid w:val="00296E8F"/>
    <w:rsid w:val="002975AE"/>
    <w:rsid w:val="00297833"/>
    <w:rsid w:val="002A01ED"/>
    <w:rsid w:val="002A0545"/>
    <w:rsid w:val="002A05CD"/>
    <w:rsid w:val="002A10C0"/>
    <w:rsid w:val="002A1340"/>
    <w:rsid w:val="002A13AC"/>
    <w:rsid w:val="002A16DD"/>
    <w:rsid w:val="002A1734"/>
    <w:rsid w:val="002A2323"/>
    <w:rsid w:val="002A238E"/>
    <w:rsid w:val="002A2465"/>
    <w:rsid w:val="002A24DC"/>
    <w:rsid w:val="002A25E7"/>
    <w:rsid w:val="002A2650"/>
    <w:rsid w:val="002A26AE"/>
    <w:rsid w:val="002A26D3"/>
    <w:rsid w:val="002A29FF"/>
    <w:rsid w:val="002A2CAE"/>
    <w:rsid w:val="002A2FBA"/>
    <w:rsid w:val="002A3028"/>
    <w:rsid w:val="002A3170"/>
    <w:rsid w:val="002A31D7"/>
    <w:rsid w:val="002A3250"/>
    <w:rsid w:val="002A35C4"/>
    <w:rsid w:val="002A363C"/>
    <w:rsid w:val="002A38D6"/>
    <w:rsid w:val="002A438D"/>
    <w:rsid w:val="002A43DA"/>
    <w:rsid w:val="002A4704"/>
    <w:rsid w:val="002A4EDC"/>
    <w:rsid w:val="002A50A1"/>
    <w:rsid w:val="002A53C3"/>
    <w:rsid w:val="002A57E7"/>
    <w:rsid w:val="002A5D3D"/>
    <w:rsid w:val="002A5E93"/>
    <w:rsid w:val="002A5F01"/>
    <w:rsid w:val="002A5FEB"/>
    <w:rsid w:val="002A604E"/>
    <w:rsid w:val="002A62F5"/>
    <w:rsid w:val="002A6860"/>
    <w:rsid w:val="002A69FF"/>
    <w:rsid w:val="002A6A0E"/>
    <w:rsid w:val="002A6BB3"/>
    <w:rsid w:val="002A6D4E"/>
    <w:rsid w:val="002A6D58"/>
    <w:rsid w:val="002A7020"/>
    <w:rsid w:val="002A711A"/>
    <w:rsid w:val="002A72CC"/>
    <w:rsid w:val="002A72EF"/>
    <w:rsid w:val="002A73C9"/>
    <w:rsid w:val="002A7402"/>
    <w:rsid w:val="002A7B22"/>
    <w:rsid w:val="002A7E26"/>
    <w:rsid w:val="002B0032"/>
    <w:rsid w:val="002B02D5"/>
    <w:rsid w:val="002B0411"/>
    <w:rsid w:val="002B0479"/>
    <w:rsid w:val="002B0862"/>
    <w:rsid w:val="002B0D67"/>
    <w:rsid w:val="002B133E"/>
    <w:rsid w:val="002B137B"/>
    <w:rsid w:val="002B178E"/>
    <w:rsid w:val="002B181D"/>
    <w:rsid w:val="002B1A2B"/>
    <w:rsid w:val="002B1D8B"/>
    <w:rsid w:val="002B1F65"/>
    <w:rsid w:val="002B20C0"/>
    <w:rsid w:val="002B20ED"/>
    <w:rsid w:val="002B2116"/>
    <w:rsid w:val="002B2E24"/>
    <w:rsid w:val="002B3197"/>
    <w:rsid w:val="002B36C8"/>
    <w:rsid w:val="002B37B4"/>
    <w:rsid w:val="002B3887"/>
    <w:rsid w:val="002B3E7D"/>
    <w:rsid w:val="002B4025"/>
    <w:rsid w:val="002B4253"/>
    <w:rsid w:val="002B441B"/>
    <w:rsid w:val="002B4462"/>
    <w:rsid w:val="002B45A9"/>
    <w:rsid w:val="002B4AC4"/>
    <w:rsid w:val="002B531D"/>
    <w:rsid w:val="002B5357"/>
    <w:rsid w:val="002B56B9"/>
    <w:rsid w:val="002B5901"/>
    <w:rsid w:val="002B59F0"/>
    <w:rsid w:val="002B5E29"/>
    <w:rsid w:val="002B6023"/>
    <w:rsid w:val="002B62EA"/>
    <w:rsid w:val="002B6667"/>
    <w:rsid w:val="002B681E"/>
    <w:rsid w:val="002B6EBD"/>
    <w:rsid w:val="002B7CA0"/>
    <w:rsid w:val="002C00E4"/>
    <w:rsid w:val="002C08C0"/>
    <w:rsid w:val="002C0E69"/>
    <w:rsid w:val="002C0F0E"/>
    <w:rsid w:val="002C1566"/>
    <w:rsid w:val="002C17E0"/>
    <w:rsid w:val="002C1839"/>
    <w:rsid w:val="002C1992"/>
    <w:rsid w:val="002C1D1F"/>
    <w:rsid w:val="002C1DAC"/>
    <w:rsid w:val="002C20BE"/>
    <w:rsid w:val="002C21D8"/>
    <w:rsid w:val="002C224C"/>
    <w:rsid w:val="002C2345"/>
    <w:rsid w:val="002C2564"/>
    <w:rsid w:val="002C286D"/>
    <w:rsid w:val="002C2DE1"/>
    <w:rsid w:val="002C3174"/>
    <w:rsid w:val="002C324B"/>
    <w:rsid w:val="002C3615"/>
    <w:rsid w:val="002C36F4"/>
    <w:rsid w:val="002C3766"/>
    <w:rsid w:val="002C37DE"/>
    <w:rsid w:val="002C3A40"/>
    <w:rsid w:val="002C3B91"/>
    <w:rsid w:val="002C3B93"/>
    <w:rsid w:val="002C400A"/>
    <w:rsid w:val="002C4AE7"/>
    <w:rsid w:val="002C4FB1"/>
    <w:rsid w:val="002C53AA"/>
    <w:rsid w:val="002C5853"/>
    <w:rsid w:val="002C5943"/>
    <w:rsid w:val="002C607D"/>
    <w:rsid w:val="002C6172"/>
    <w:rsid w:val="002C6710"/>
    <w:rsid w:val="002C67AB"/>
    <w:rsid w:val="002C68B1"/>
    <w:rsid w:val="002C7819"/>
    <w:rsid w:val="002C7BE2"/>
    <w:rsid w:val="002C7E94"/>
    <w:rsid w:val="002D01ED"/>
    <w:rsid w:val="002D04DF"/>
    <w:rsid w:val="002D0AF8"/>
    <w:rsid w:val="002D0C08"/>
    <w:rsid w:val="002D11C5"/>
    <w:rsid w:val="002D1723"/>
    <w:rsid w:val="002D1EB4"/>
    <w:rsid w:val="002D1F62"/>
    <w:rsid w:val="002D1F9F"/>
    <w:rsid w:val="002D233F"/>
    <w:rsid w:val="002D2368"/>
    <w:rsid w:val="002D2467"/>
    <w:rsid w:val="002D25F1"/>
    <w:rsid w:val="002D2631"/>
    <w:rsid w:val="002D2775"/>
    <w:rsid w:val="002D2B17"/>
    <w:rsid w:val="002D310C"/>
    <w:rsid w:val="002D31CA"/>
    <w:rsid w:val="002D3508"/>
    <w:rsid w:val="002D38E2"/>
    <w:rsid w:val="002D3939"/>
    <w:rsid w:val="002D412B"/>
    <w:rsid w:val="002D4293"/>
    <w:rsid w:val="002D44F1"/>
    <w:rsid w:val="002D4507"/>
    <w:rsid w:val="002D4F0A"/>
    <w:rsid w:val="002D4FB3"/>
    <w:rsid w:val="002D506D"/>
    <w:rsid w:val="002D5D51"/>
    <w:rsid w:val="002D5EF8"/>
    <w:rsid w:val="002D5FD3"/>
    <w:rsid w:val="002D6570"/>
    <w:rsid w:val="002D65AB"/>
    <w:rsid w:val="002D6782"/>
    <w:rsid w:val="002D687E"/>
    <w:rsid w:val="002D6928"/>
    <w:rsid w:val="002D6B66"/>
    <w:rsid w:val="002D6FFA"/>
    <w:rsid w:val="002D720D"/>
    <w:rsid w:val="002D77CB"/>
    <w:rsid w:val="002D7957"/>
    <w:rsid w:val="002E0654"/>
    <w:rsid w:val="002E0742"/>
    <w:rsid w:val="002E0C38"/>
    <w:rsid w:val="002E0F3E"/>
    <w:rsid w:val="002E130D"/>
    <w:rsid w:val="002E18F0"/>
    <w:rsid w:val="002E1A4D"/>
    <w:rsid w:val="002E1D42"/>
    <w:rsid w:val="002E20BA"/>
    <w:rsid w:val="002E23C7"/>
    <w:rsid w:val="002E2425"/>
    <w:rsid w:val="002E2709"/>
    <w:rsid w:val="002E2870"/>
    <w:rsid w:val="002E2A5A"/>
    <w:rsid w:val="002E2B94"/>
    <w:rsid w:val="002E30B8"/>
    <w:rsid w:val="002E3423"/>
    <w:rsid w:val="002E3771"/>
    <w:rsid w:val="002E3A18"/>
    <w:rsid w:val="002E3D31"/>
    <w:rsid w:val="002E3E60"/>
    <w:rsid w:val="002E3EF5"/>
    <w:rsid w:val="002E4572"/>
    <w:rsid w:val="002E4745"/>
    <w:rsid w:val="002E47D3"/>
    <w:rsid w:val="002E48B9"/>
    <w:rsid w:val="002E4F3B"/>
    <w:rsid w:val="002E4F8E"/>
    <w:rsid w:val="002E50D8"/>
    <w:rsid w:val="002E5331"/>
    <w:rsid w:val="002E5AED"/>
    <w:rsid w:val="002E5E56"/>
    <w:rsid w:val="002E6302"/>
    <w:rsid w:val="002E6B14"/>
    <w:rsid w:val="002E6E34"/>
    <w:rsid w:val="002E7818"/>
    <w:rsid w:val="002E782B"/>
    <w:rsid w:val="002E790E"/>
    <w:rsid w:val="002E7963"/>
    <w:rsid w:val="002E7D0E"/>
    <w:rsid w:val="002E7D23"/>
    <w:rsid w:val="002F0112"/>
    <w:rsid w:val="002F042F"/>
    <w:rsid w:val="002F07D5"/>
    <w:rsid w:val="002F087A"/>
    <w:rsid w:val="002F0951"/>
    <w:rsid w:val="002F0A6C"/>
    <w:rsid w:val="002F0C05"/>
    <w:rsid w:val="002F1017"/>
    <w:rsid w:val="002F1357"/>
    <w:rsid w:val="002F1393"/>
    <w:rsid w:val="002F147A"/>
    <w:rsid w:val="002F20DA"/>
    <w:rsid w:val="002F2187"/>
    <w:rsid w:val="002F2812"/>
    <w:rsid w:val="002F2AB4"/>
    <w:rsid w:val="002F2E42"/>
    <w:rsid w:val="002F3D1A"/>
    <w:rsid w:val="002F3E4D"/>
    <w:rsid w:val="002F3E9A"/>
    <w:rsid w:val="002F4083"/>
    <w:rsid w:val="002F40E0"/>
    <w:rsid w:val="002F45AC"/>
    <w:rsid w:val="002F4D35"/>
    <w:rsid w:val="002F4D73"/>
    <w:rsid w:val="002F4DA3"/>
    <w:rsid w:val="002F4FB8"/>
    <w:rsid w:val="002F5D72"/>
    <w:rsid w:val="002F5DFC"/>
    <w:rsid w:val="002F610E"/>
    <w:rsid w:val="002F6367"/>
    <w:rsid w:val="002F6607"/>
    <w:rsid w:val="002F6928"/>
    <w:rsid w:val="002F6BC8"/>
    <w:rsid w:val="002F6F27"/>
    <w:rsid w:val="002F6FB6"/>
    <w:rsid w:val="002F7281"/>
    <w:rsid w:val="002F7289"/>
    <w:rsid w:val="002F74EF"/>
    <w:rsid w:val="002F75D6"/>
    <w:rsid w:val="002F75FB"/>
    <w:rsid w:val="002F7E63"/>
    <w:rsid w:val="003002DF"/>
    <w:rsid w:val="00300556"/>
    <w:rsid w:val="0030062D"/>
    <w:rsid w:val="00300DD1"/>
    <w:rsid w:val="00300F74"/>
    <w:rsid w:val="00300FA5"/>
    <w:rsid w:val="00301061"/>
    <w:rsid w:val="00301088"/>
    <w:rsid w:val="00301406"/>
    <w:rsid w:val="0030141E"/>
    <w:rsid w:val="003014BB"/>
    <w:rsid w:val="00301650"/>
    <w:rsid w:val="003018EB"/>
    <w:rsid w:val="00301AFC"/>
    <w:rsid w:val="00301E3C"/>
    <w:rsid w:val="00301E53"/>
    <w:rsid w:val="003025B7"/>
    <w:rsid w:val="003025D0"/>
    <w:rsid w:val="0030291E"/>
    <w:rsid w:val="003029BA"/>
    <w:rsid w:val="00302E70"/>
    <w:rsid w:val="0030344F"/>
    <w:rsid w:val="00303479"/>
    <w:rsid w:val="003035C0"/>
    <w:rsid w:val="003036DF"/>
    <w:rsid w:val="00303B90"/>
    <w:rsid w:val="00303DED"/>
    <w:rsid w:val="00303F53"/>
    <w:rsid w:val="00304325"/>
    <w:rsid w:val="00304AC2"/>
    <w:rsid w:val="00304AC6"/>
    <w:rsid w:val="00304BF4"/>
    <w:rsid w:val="00304C8B"/>
    <w:rsid w:val="00304D99"/>
    <w:rsid w:val="00304DAA"/>
    <w:rsid w:val="00304F47"/>
    <w:rsid w:val="00304F91"/>
    <w:rsid w:val="0030555A"/>
    <w:rsid w:val="00305825"/>
    <w:rsid w:val="0030607C"/>
    <w:rsid w:val="003069BB"/>
    <w:rsid w:val="00306ACF"/>
    <w:rsid w:val="00306B3A"/>
    <w:rsid w:val="003072AC"/>
    <w:rsid w:val="00307575"/>
    <w:rsid w:val="00307730"/>
    <w:rsid w:val="003077D1"/>
    <w:rsid w:val="00307C70"/>
    <w:rsid w:val="00307EC7"/>
    <w:rsid w:val="00307F58"/>
    <w:rsid w:val="00310638"/>
    <w:rsid w:val="00310673"/>
    <w:rsid w:val="00310DDB"/>
    <w:rsid w:val="00310E28"/>
    <w:rsid w:val="00310E85"/>
    <w:rsid w:val="00311402"/>
    <w:rsid w:val="00311ABA"/>
    <w:rsid w:val="00311F1A"/>
    <w:rsid w:val="00311F1C"/>
    <w:rsid w:val="00311FB7"/>
    <w:rsid w:val="0031281C"/>
    <w:rsid w:val="00312841"/>
    <w:rsid w:val="00313139"/>
    <w:rsid w:val="00313261"/>
    <w:rsid w:val="003132F7"/>
    <w:rsid w:val="0031388A"/>
    <w:rsid w:val="00313B2A"/>
    <w:rsid w:val="00313DD3"/>
    <w:rsid w:val="00313F2E"/>
    <w:rsid w:val="0031458B"/>
    <w:rsid w:val="00314B06"/>
    <w:rsid w:val="00314C14"/>
    <w:rsid w:val="00315077"/>
    <w:rsid w:val="00315610"/>
    <w:rsid w:val="0031590C"/>
    <w:rsid w:val="00315EC6"/>
    <w:rsid w:val="00315F90"/>
    <w:rsid w:val="003160EE"/>
    <w:rsid w:val="00316344"/>
    <w:rsid w:val="00316875"/>
    <w:rsid w:val="00316B05"/>
    <w:rsid w:val="00316E09"/>
    <w:rsid w:val="003170E7"/>
    <w:rsid w:val="00317280"/>
    <w:rsid w:val="003179E1"/>
    <w:rsid w:val="00320170"/>
    <w:rsid w:val="0032038A"/>
    <w:rsid w:val="003203A5"/>
    <w:rsid w:val="003207B7"/>
    <w:rsid w:val="00320ACB"/>
    <w:rsid w:val="00321AB3"/>
    <w:rsid w:val="00321B2F"/>
    <w:rsid w:val="00322919"/>
    <w:rsid w:val="00322C8B"/>
    <w:rsid w:val="00322CFE"/>
    <w:rsid w:val="00323369"/>
    <w:rsid w:val="00323579"/>
    <w:rsid w:val="00323881"/>
    <w:rsid w:val="00323A18"/>
    <w:rsid w:val="00323B0C"/>
    <w:rsid w:val="00323C24"/>
    <w:rsid w:val="00323CB4"/>
    <w:rsid w:val="003241C4"/>
    <w:rsid w:val="003244C6"/>
    <w:rsid w:val="00324A68"/>
    <w:rsid w:val="00324AF7"/>
    <w:rsid w:val="00324E82"/>
    <w:rsid w:val="00325235"/>
    <w:rsid w:val="0032528A"/>
    <w:rsid w:val="00325328"/>
    <w:rsid w:val="00325B35"/>
    <w:rsid w:val="0032607B"/>
    <w:rsid w:val="0032624F"/>
    <w:rsid w:val="0032625F"/>
    <w:rsid w:val="0032660E"/>
    <w:rsid w:val="003267B7"/>
    <w:rsid w:val="00326993"/>
    <w:rsid w:val="00326B42"/>
    <w:rsid w:val="00326C8F"/>
    <w:rsid w:val="00327091"/>
    <w:rsid w:val="0032733A"/>
    <w:rsid w:val="00327D38"/>
    <w:rsid w:val="003300BA"/>
    <w:rsid w:val="00330303"/>
    <w:rsid w:val="003308D6"/>
    <w:rsid w:val="003309DC"/>
    <w:rsid w:val="00331658"/>
    <w:rsid w:val="00331B7B"/>
    <w:rsid w:val="00331D67"/>
    <w:rsid w:val="00331EA1"/>
    <w:rsid w:val="00331FE7"/>
    <w:rsid w:val="0033207F"/>
    <w:rsid w:val="003320FF"/>
    <w:rsid w:val="00332176"/>
    <w:rsid w:val="0033264A"/>
    <w:rsid w:val="00332661"/>
    <w:rsid w:val="003326B8"/>
    <w:rsid w:val="0033281E"/>
    <w:rsid w:val="00332A95"/>
    <w:rsid w:val="00332B24"/>
    <w:rsid w:val="00332C52"/>
    <w:rsid w:val="00332F8B"/>
    <w:rsid w:val="00333188"/>
    <w:rsid w:val="003333C6"/>
    <w:rsid w:val="003334D1"/>
    <w:rsid w:val="0033353F"/>
    <w:rsid w:val="00333643"/>
    <w:rsid w:val="003337C2"/>
    <w:rsid w:val="00333A08"/>
    <w:rsid w:val="00333D0F"/>
    <w:rsid w:val="003340AA"/>
    <w:rsid w:val="003344BB"/>
    <w:rsid w:val="003347F1"/>
    <w:rsid w:val="00334FD6"/>
    <w:rsid w:val="00335222"/>
    <w:rsid w:val="003354C8"/>
    <w:rsid w:val="0033553D"/>
    <w:rsid w:val="00335556"/>
    <w:rsid w:val="0033579C"/>
    <w:rsid w:val="003366F6"/>
    <w:rsid w:val="003376F0"/>
    <w:rsid w:val="00337B5D"/>
    <w:rsid w:val="00337C23"/>
    <w:rsid w:val="00337C42"/>
    <w:rsid w:val="00337ED6"/>
    <w:rsid w:val="00337F84"/>
    <w:rsid w:val="003400AB"/>
    <w:rsid w:val="0034075C"/>
    <w:rsid w:val="00340B29"/>
    <w:rsid w:val="00340F86"/>
    <w:rsid w:val="0034123E"/>
    <w:rsid w:val="003412C0"/>
    <w:rsid w:val="00341448"/>
    <w:rsid w:val="003415FC"/>
    <w:rsid w:val="00341997"/>
    <w:rsid w:val="00341D91"/>
    <w:rsid w:val="00341E3F"/>
    <w:rsid w:val="00341F5F"/>
    <w:rsid w:val="00342246"/>
    <w:rsid w:val="0034244A"/>
    <w:rsid w:val="00342587"/>
    <w:rsid w:val="00342592"/>
    <w:rsid w:val="0034291F"/>
    <w:rsid w:val="00342A8B"/>
    <w:rsid w:val="00342AE7"/>
    <w:rsid w:val="003434A3"/>
    <w:rsid w:val="003437D4"/>
    <w:rsid w:val="00343878"/>
    <w:rsid w:val="00343F34"/>
    <w:rsid w:val="00343FB1"/>
    <w:rsid w:val="0034400F"/>
    <w:rsid w:val="0034415D"/>
    <w:rsid w:val="003445A9"/>
    <w:rsid w:val="00344627"/>
    <w:rsid w:val="003446DD"/>
    <w:rsid w:val="003447DD"/>
    <w:rsid w:val="00344D6C"/>
    <w:rsid w:val="003450DE"/>
    <w:rsid w:val="00345142"/>
    <w:rsid w:val="0034517F"/>
    <w:rsid w:val="003452D5"/>
    <w:rsid w:val="003452FC"/>
    <w:rsid w:val="0034561F"/>
    <w:rsid w:val="0034569E"/>
    <w:rsid w:val="00345720"/>
    <w:rsid w:val="0034593F"/>
    <w:rsid w:val="00345A4A"/>
    <w:rsid w:val="00345D5D"/>
    <w:rsid w:val="003463A7"/>
    <w:rsid w:val="003466F5"/>
    <w:rsid w:val="00346EB0"/>
    <w:rsid w:val="003473AA"/>
    <w:rsid w:val="00347636"/>
    <w:rsid w:val="003479EB"/>
    <w:rsid w:val="00347C9A"/>
    <w:rsid w:val="00347CEB"/>
    <w:rsid w:val="00347DC8"/>
    <w:rsid w:val="00347E48"/>
    <w:rsid w:val="00347E6F"/>
    <w:rsid w:val="00350077"/>
    <w:rsid w:val="003500FC"/>
    <w:rsid w:val="0035020E"/>
    <w:rsid w:val="0035028C"/>
    <w:rsid w:val="00350314"/>
    <w:rsid w:val="003506EB"/>
    <w:rsid w:val="00350BE6"/>
    <w:rsid w:val="00350CF8"/>
    <w:rsid w:val="00351105"/>
    <w:rsid w:val="0035137D"/>
    <w:rsid w:val="0035149E"/>
    <w:rsid w:val="003516B9"/>
    <w:rsid w:val="003519AD"/>
    <w:rsid w:val="00351D55"/>
    <w:rsid w:val="00351D7F"/>
    <w:rsid w:val="00351E7E"/>
    <w:rsid w:val="00351FED"/>
    <w:rsid w:val="00352075"/>
    <w:rsid w:val="003520E6"/>
    <w:rsid w:val="00352145"/>
    <w:rsid w:val="00352334"/>
    <w:rsid w:val="003525ED"/>
    <w:rsid w:val="00352A9E"/>
    <w:rsid w:val="00352C1B"/>
    <w:rsid w:val="00352EF8"/>
    <w:rsid w:val="003533D5"/>
    <w:rsid w:val="003534DC"/>
    <w:rsid w:val="00353D0C"/>
    <w:rsid w:val="00353D16"/>
    <w:rsid w:val="0035421F"/>
    <w:rsid w:val="00354D9B"/>
    <w:rsid w:val="00355107"/>
    <w:rsid w:val="00355B48"/>
    <w:rsid w:val="00355C63"/>
    <w:rsid w:val="00356036"/>
    <w:rsid w:val="00356450"/>
    <w:rsid w:val="003565AE"/>
    <w:rsid w:val="00356DBF"/>
    <w:rsid w:val="00357492"/>
    <w:rsid w:val="0035762C"/>
    <w:rsid w:val="00357912"/>
    <w:rsid w:val="00357B26"/>
    <w:rsid w:val="0036036E"/>
    <w:rsid w:val="00360C65"/>
    <w:rsid w:val="00361199"/>
    <w:rsid w:val="00361862"/>
    <w:rsid w:val="00361B45"/>
    <w:rsid w:val="00361B9E"/>
    <w:rsid w:val="00361ED9"/>
    <w:rsid w:val="003620CF"/>
    <w:rsid w:val="00362165"/>
    <w:rsid w:val="0036260A"/>
    <w:rsid w:val="00362869"/>
    <w:rsid w:val="003629AC"/>
    <w:rsid w:val="003629DF"/>
    <w:rsid w:val="0036346D"/>
    <w:rsid w:val="0036363F"/>
    <w:rsid w:val="00363D95"/>
    <w:rsid w:val="00363FF1"/>
    <w:rsid w:val="00364148"/>
    <w:rsid w:val="00364663"/>
    <w:rsid w:val="00364781"/>
    <w:rsid w:val="00364879"/>
    <w:rsid w:val="0036488D"/>
    <w:rsid w:val="00364B3D"/>
    <w:rsid w:val="00364D90"/>
    <w:rsid w:val="0036511B"/>
    <w:rsid w:val="0036523F"/>
    <w:rsid w:val="00365246"/>
    <w:rsid w:val="0036566A"/>
    <w:rsid w:val="00365B03"/>
    <w:rsid w:val="00365B06"/>
    <w:rsid w:val="00365D73"/>
    <w:rsid w:val="00365FCD"/>
    <w:rsid w:val="00366178"/>
    <w:rsid w:val="003661DF"/>
    <w:rsid w:val="003665D9"/>
    <w:rsid w:val="003669E1"/>
    <w:rsid w:val="00366BAD"/>
    <w:rsid w:val="00366E04"/>
    <w:rsid w:val="00366EBB"/>
    <w:rsid w:val="00366F18"/>
    <w:rsid w:val="00366F53"/>
    <w:rsid w:val="0036745B"/>
    <w:rsid w:val="003677C6"/>
    <w:rsid w:val="00367B6A"/>
    <w:rsid w:val="00367B6E"/>
    <w:rsid w:val="00367F6F"/>
    <w:rsid w:val="00370603"/>
    <w:rsid w:val="00370634"/>
    <w:rsid w:val="003707A0"/>
    <w:rsid w:val="00370FCC"/>
    <w:rsid w:val="00371537"/>
    <w:rsid w:val="00371585"/>
    <w:rsid w:val="003719FB"/>
    <w:rsid w:val="00371BF7"/>
    <w:rsid w:val="00371CBD"/>
    <w:rsid w:val="00371E2C"/>
    <w:rsid w:val="00372205"/>
    <w:rsid w:val="00372724"/>
    <w:rsid w:val="003729FC"/>
    <w:rsid w:val="00372D69"/>
    <w:rsid w:val="00372D7A"/>
    <w:rsid w:val="0037316D"/>
    <w:rsid w:val="00373185"/>
    <w:rsid w:val="00373586"/>
    <w:rsid w:val="0037378E"/>
    <w:rsid w:val="00373884"/>
    <w:rsid w:val="00373A76"/>
    <w:rsid w:val="00373A98"/>
    <w:rsid w:val="00373AAC"/>
    <w:rsid w:val="00373C05"/>
    <w:rsid w:val="00373E4A"/>
    <w:rsid w:val="00373F2A"/>
    <w:rsid w:val="0037402B"/>
    <w:rsid w:val="00374037"/>
    <w:rsid w:val="00374357"/>
    <w:rsid w:val="00374849"/>
    <w:rsid w:val="003753AE"/>
    <w:rsid w:val="00375493"/>
    <w:rsid w:val="0037562C"/>
    <w:rsid w:val="0037587E"/>
    <w:rsid w:val="00375AF5"/>
    <w:rsid w:val="00375CFF"/>
    <w:rsid w:val="003760F3"/>
    <w:rsid w:val="00376228"/>
    <w:rsid w:val="00376290"/>
    <w:rsid w:val="003763CD"/>
    <w:rsid w:val="003768C5"/>
    <w:rsid w:val="003768DB"/>
    <w:rsid w:val="00376939"/>
    <w:rsid w:val="00376C31"/>
    <w:rsid w:val="00376CD8"/>
    <w:rsid w:val="00377017"/>
    <w:rsid w:val="0037703A"/>
    <w:rsid w:val="003771E0"/>
    <w:rsid w:val="00377354"/>
    <w:rsid w:val="003773EF"/>
    <w:rsid w:val="003775EA"/>
    <w:rsid w:val="00377711"/>
    <w:rsid w:val="00377D12"/>
    <w:rsid w:val="00377FAA"/>
    <w:rsid w:val="003800BF"/>
    <w:rsid w:val="00380318"/>
    <w:rsid w:val="0038060D"/>
    <w:rsid w:val="00380D7C"/>
    <w:rsid w:val="00380FAF"/>
    <w:rsid w:val="003812C9"/>
    <w:rsid w:val="003816D5"/>
    <w:rsid w:val="00381BD9"/>
    <w:rsid w:val="00381CAD"/>
    <w:rsid w:val="00381D76"/>
    <w:rsid w:val="0038275F"/>
    <w:rsid w:val="00382A2C"/>
    <w:rsid w:val="00382CDB"/>
    <w:rsid w:val="0038303D"/>
    <w:rsid w:val="00383650"/>
    <w:rsid w:val="00383AA4"/>
    <w:rsid w:val="00383AAB"/>
    <w:rsid w:val="00383ADD"/>
    <w:rsid w:val="003846F0"/>
    <w:rsid w:val="0038489E"/>
    <w:rsid w:val="00384B54"/>
    <w:rsid w:val="00384DFB"/>
    <w:rsid w:val="00385290"/>
    <w:rsid w:val="00385455"/>
    <w:rsid w:val="003854A8"/>
    <w:rsid w:val="0038578F"/>
    <w:rsid w:val="00385A04"/>
    <w:rsid w:val="00385A9C"/>
    <w:rsid w:val="00385B12"/>
    <w:rsid w:val="00385B6A"/>
    <w:rsid w:val="00385D59"/>
    <w:rsid w:val="00386060"/>
    <w:rsid w:val="00386063"/>
    <w:rsid w:val="0038619A"/>
    <w:rsid w:val="0038624D"/>
    <w:rsid w:val="003862AA"/>
    <w:rsid w:val="003864FE"/>
    <w:rsid w:val="0038694E"/>
    <w:rsid w:val="00386D25"/>
    <w:rsid w:val="003870BA"/>
    <w:rsid w:val="003871A3"/>
    <w:rsid w:val="003871BD"/>
    <w:rsid w:val="00387580"/>
    <w:rsid w:val="0038764F"/>
    <w:rsid w:val="00387BA7"/>
    <w:rsid w:val="00387BB6"/>
    <w:rsid w:val="00387C19"/>
    <w:rsid w:val="00387C54"/>
    <w:rsid w:val="00387E06"/>
    <w:rsid w:val="003904D9"/>
    <w:rsid w:val="00390509"/>
    <w:rsid w:val="00390FE5"/>
    <w:rsid w:val="003917A3"/>
    <w:rsid w:val="00391BBC"/>
    <w:rsid w:val="00391E7C"/>
    <w:rsid w:val="00392031"/>
    <w:rsid w:val="00392036"/>
    <w:rsid w:val="00392289"/>
    <w:rsid w:val="0039249F"/>
    <w:rsid w:val="00392705"/>
    <w:rsid w:val="00392726"/>
    <w:rsid w:val="0039334F"/>
    <w:rsid w:val="00393630"/>
    <w:rsid w:val="00393EB0"/>
    <w:rsid w:val="003940C2"/>
    <w:rsid w:val="00394176"/>
    <w:rsid w:val="0039423B"/>
    <w:rsid w:val="00394383"/>
    <w:rsid w:val="003945A4"/>
    <w:rsid w:val="00394B30"/>
    <w:rsid w:val="00394B7C"/>
    <w:rsid w:val="00394BC1"/>
    <w:rsid w:val="003951B0"/>
    <w:rsid w:val="0039522D"/>
    <w:rsid w:val="003953C9"/>
    <w:rsid w:val="003953F6"/>
    <w:rsid w:val="00395864"/>
    <w:rsid w:val="00395AD5"/>
    <w:rsid w:val="00395B05"/>
    <w:rsid w:val="00395E3A"/>
    <w:rsid w:val="003961B6"/>
    <w:rsid w:val="00396660"/>
    <w:rsid w:val="00396963"/>
    <w:rsid w:val="00396ED0"/>
    <w:rsid w:val="00397210"/>
    <w:rsid w:val="0039734E"/>
    <w:rsid w:val="00397823"/>
    <w:rsid w:val="003A02FC"/>
    <w:rsid w:val="003A030C"/>
    <w:rsid w:val="003A0796"/>
    <w:rsid w:val="003A07B3"/>
    <w:rsid w:val="003A1119"/>
    <w:rsid w:val="003A118F"/>
    <w:rsid w:val="003A127D"/>
    <w:rsid w:val="003A1340"/>
    <w:rsid w:val="003A15A9"/>
    <w:rsid w:val="003A1695"/>
    <w:rsid w:val="003A1709"/>
    <w:rsid w:val="003A17BC"/>
    <w:rsid w:val="003A1927"/>
    <w:rsid w:val="003A1978"/>
    <w:rsid w:val="003A1AB4"/>
    <w:rsid w:val="003A1B9F"/>
    <w:rsid w:val="003A1BC3"/>
    <w:rsid w:val="003A1CBA"/>
    <w:rsid w:val="003A1D9D"/>
    <w:rsid w:val="003A1E92"/>
    <w:rsid w:val="003A208B"/>
    <w:rsid w:val="003A215A"/>
    <w:rsid w:val="003A2172"/>
    <w:rsid w:val="003A2387"/>
    <w:rsid w:val="003A2538"/>
    <w:rsid w:val="003A287C"/>
    <w:rsid w:val="003A2B7C"/>
    <w:rsid w:val="003A31A2"/>
    <w:rsid w:val="003A3644"/>
    <w:rsid w:val="003A392F"/>
    <w:rsid w:val="003A3C19"/>
    <w:rsid w:val="003A4187"/>
    <w:rsid w:val="003A41C6"/>
    <w:rsid w:val="003A442A"/>
    <w:rsid w:val="003A44B5"/>
    <w:rsid w:val="003A4A0A"/>
    <w:rsid w:val="003A4C17"/>
    <w:rsid w:val="003A500A"/>
    <w:rsid w:val="003A55F5"/>
    <w:rsid w:val="003A579F"/>
    <w:rsid w:val="003A59CC"/>
    <w:rsid w:val="003A5DC2"/>
    <w:rsid w:val="003A6057"/>
    <w:rsid w:val="003A672C"/>
    <w:rsid w:val="003A699B"/>
    <w:rsid w:val="003A70A5"/>
    <w:rsid w:val="003A7369"/>
    <w:rsid w:val="003A7475"/>
    <w:rsid w:val="003A75E5"/>
    <w:rsid w:val="003A7971"/>
    <w:rsid w:val="003B02D6"/>
    <w:rsid w:val="003B02EC"/>
    <w:rsid w:val="003B06A9"/>
    <w:rsid w:val="003B0885"/>
    <w:rsid w:val="003B0A34"/>
    <w:rsid w:val="003B0BE1"/>
    <w:rsid w:val="003B0D3D"/>
    <w:rsid w:val="003B0D4E"/>
    <w:rsid w:val="003B0DFB"/>
    <w:rsid w:val="003B0EB2"/>
    <w:rsid w:val="003B11AB"/>
    <w:rsid w:val="003B11B8"/>
    <w:rsid w:val="003B1412"/>
    <w:rsid w:val="003B141C"/>
    <w:rsid w:val="003B1740"/>
    <w:rsid w:val="003B1ACA"/>
    <w:rsid w:val="003B1CFD"/>
    <w:rsid w:val="003B2215"/>
    <w:rsid w:val="003B22B2"/>
    <w:rsid w:val="003B2743"/>
    <w:rsid w:val="003B2A25"/>
    <w:rsid w:val="003B2A78"/>
    <w:rsid w:val="003B2C6E"/>
    <w:rsid w:val="003B2CBC"/>
    <w:rsid w:val="003B2DB6"/>
    <w:rsid w:val="003B376A"/>
    <w:rsid w:val="003B3BD4"/>
    <w:rsid w:val="003B3E98"/>
    <w:rsid w:val="003B3EDA"/>
    <w:rsid w:val="003B41B5"/>
    <w:rsid w:val="003B4342"/>
    <w:rsid w:val="003B4401"/>
    <w:rsid w:val="003B4805"/>
    <w:rsid w:val="003B4932"/>
    <w:rsid w:val="003B49C0"/>
    <w:rsid w:val="003B4C95"/>
    <w:rsid w:val="003B4DEC"/>
    <w:rsid w:val="003B4F95"/>
    <w:rsid w:val="003B530D"/>
    <w:rsid w:val="003B5539"/>
    <w:rsid w:val="003B58F6"/>
    <w:rsid w:val="003B5D12"/>
    <w:rsid w:val="003B65BF"/>
    <w:rsid w:val="003B6894"/>
    <w:rsid w:val="003B69A2"/>
    <w:rsid w:val="003B6A1E"/>
    <w:rsid w:val="003B6A78"/>
    <w:rsid w:val="003B6B1B"/>
    <w:rsid w:val="003B703A"/>
    <w:rsid w:val="003B719F"/>
    <w:rsid w:val="003B71AC"/>
    <w:rsid w:val="003B72CB"/>
    <w:rsid w:val="003B73F5"/>
    <w:rsid w:val="003B74B6"/>
    <w:rsid w:val="003B7512"/>
    <w:rsid w:val="003B7711"/>
    <w:rsid w:val="003B7906"/>
    <w:rsid w:val="003B7CE3"/>
    <w:rsid w:val="003B7D2F"/>
    <w:rsid w:val="003B7F1E"/>
    <w:rsid w:val="003B7F9F"/>
    <w:rsid w:val="003C0291"/>
    <w:rsid w:val="003C052E"/>
    <w:rsid w:val="003C0699"/>
    <w:rsid w:val="003C06A7"/>
    <w:rsid w:val="003C07B5"/>
    <w:rsid w:val="003C08E6"/>
    <w:rsid w:val="003C0A4D"/>
    <w:rsid w:val="003C0F49"/>
    <w:rsid w:val="003C10E6"/>
    <w:rsid w:val="003C1340"/>
    <w:rsid w:val="003C174B"/>
    <w:rsid w:val="003C1A6C"/>
    <w:rsid w:val="003C2044"/>
    <w:rsid w:val="003C2391"/>
    <w:rsid w:val="003C265B"/>
    <w:rsid w:val="003C285A"/>
    <w:rsid w:val="003C2F99"/>
    <w:rsid w:val="003C311D"/>
    <w:rsid w:val="003C3315"/>
    <w:rsid w:val="003C371B"/>
    <w:rsid w:val="003C37CD"/>
    <w:rsid w:val="003C3931"/>
    <w:rsid w:val="003C3AB6"/>
    <w:rsid w:val="003C402A"/>
    <w:rsid w:val="003C415C"/>
    <w:rsid w:val="003C43FB"/>
    <w:rsid w:val="003C4698"/>
    <w:rsid w:val="003C485C"/>
    <w:rsid w:val="003C4999"/>
    <w:rsid w:val="003C4E98"/>
    <w:rsid w:val="003C539C"/>
    <w:rsid w:val="003C55B8"/>
    <w:rsid w:val="003C578E"/>
    <w:rsid w:val="003C5C6F"/>
    <w:rsid w:val="003C5DBA"/>
    <w:rsid w:val="003C65EB"/>
    <w:rsid w:val="003C66BE"/>
    <w:rsid w:val="003C6733"/>
    <w:rsid w:val="003C674C"/>
    <w:rsid w:val="003C67D0"/>
    <w:rsid w:val="003C6949"/>
    <w:rsid w:val="003C6979"/>
    <w:rsid w:val="003C69D4"/>
    <w:rsid w:val="003C6B02"/>
    <w:rsid w:val="003C6CF2"/>
    <w:rsid w:val="003C754B"/>
    <w:rsid w:val="003C7764"/>
    <w:rsid w:val="003C7B25"/>
    <w:rsid w:val="003C7B77"/>
    <w:rsid w:val="003C7DA2"/>
    <w:rsid w:val="003D0003"/>
    <w:rsid w:val="003D05AC"/>
    <w:rsid w:val="003D06D5"/>
    <w:rsid w:val="003D073A"/>
    <w:rsid w:val="003D09D0"/>
    <w:rsid w:val="003D0EF0"/>
    <w:rsid w:val="003D16AB"/>
    <w:rsid w:val="003D191B"/>
    <w:rsid w:val="003D1FE0"/>
    <w:rsid w:val="003D2832"/>
    <w:rsid w:val="003D2BCC"/>
    <w:rsid w:val="003D2CDE"/>
    <w:rsid w:val="003D2DE7"/>
    <w:rsid w:val="003D3113"/>
    <w:rsid w:val="003D3523"/>
    <w:rsid w:val="003D3848"/>
    <w:rsid w:val="003D3A8B"/>
    <w:rsid w:val="003D3B2D"/>
    <w:rsid w:val="003D3BD8"/>
    <w:rsid w:val="003D3F2E"/>
    <w:rsid w:val="003D48BD"/>
    <w:rsid w:val="003D49A0"/>
    <w:rsid w:val="003D4ADE"/>
    <w:rsid w:val="003D50F7"/>
    <w:rsid w:val="003D526B"/>
    <w:rsid w:val="003D545A"/>
    <w:rsid w:val="003D55B6"/>
    <w:rsid w:val="003D5892"/>
    <w:rsid w:val="003D5990"/>
    <w:rsid w:val="003D5C8C"/>
    <w:rsid w:val="003D6105"/>
    <w:rsid w:val="003D64A6"/>
    <w:rsid w:val="003D6871"/>
    <w:rsid w:val="003D6CCE"/>
    <w:rsid w:val="003D6CD2"/>
    <w:rsid w:val="003D7278"/>
    <w:rsid w:val="003D750F"/>
    <w:rsid w:val="003D757A"/>
    <w:rsid w:val="003D761E"/>
    <w:rsid w:val="003D782F"/>
    <w:rsid w:val="003D78FA"/>
    <w:rsid w:val="003D7D1A"/>
    <w:rsid w:val="003D7D58"/>
    <w:rsid w:val="003D7EDC"/>
    <w:rsid w:val="003D7F75"/>
    <w:rsid w:val="003D7F90"/>
    <w:rsid w:val="003E0509"/>
    <w:rsid w:val="003E0648"/>
    <w:rsid w:val="003E0951"/>
    <w:rsid w:val="003E0A21"/>
    <w:rsid w:val="003E0BA0"/>
    <w:rsid w:val="003E0C9C"/>
    <w:rsid w:val="003E11C8"/>
    <w:rsid w:val="003E12F0"/>
    <w:rsid w:val="003E13D2"/>
    <w:rsid w:val="003E175F"/>
    <w:rsid w:val="003E1763"/>
    <w:rsid w:val="003E17A8"/>
    <w:rsid w:val="003E1A29"/>
    <w:rsid w:val="003E1BB5"/>
    <w:rsid w:val="003E1D15"/>
    <w:rsid w:val="003E1FA0"/>
    <w:rsid w:val="003E2879"/>
    <w:rsid w:val="003E28FE"/>
    <w:rsid w:val="003E29F4"/>
    <w:rsid w:val="003E2A9D"/>
    <w:rsid w:val="003E2CD6"/>
    <w:rsid w:val="003E2D23"/>
    <w:rsid w:val="003E2E21"/>
    <w:rsid w:val="003E35C8"/>
    <w:rsid w:val="003E372D"/>
    <w:rsid w:val="003E3777"/>
    <w:rsid w:val="003E43C4"/>
    <w:rsid w:val="003E4474"/>
    <w:rsid w:val="003E46D2"/>
    <w:rsid w:val="003E472F"/>
    <w:rsid w:val="003E4931"/>
    <w:rsid w:val="003E5404"/>
    <w:rsid w:val="003E55DD"/>
    <w:rsid w:val="003E5782"/>
    <w:rsid w:val="003E5827"/>
    <w:rsid w:val="003E5946"/>
    <w:rsid w:val="003E599D"/>
    <w:rsid w:val="003E59A4"/>
    <w:rsid w:val="003E5D2A"/>
    <w:rsid w:val="003E6368"/>
    <w:rsid w:val="003E683D"/>
    <w:rsid w:val="003E6A30"/>
    <w:rsid w:val="003E6BFB"/>
    <w:rsid w:val="003E6ED4"/>
    <w:rsid w:val="003E6FF4"/>
    <w:rsid w:val="003E704D"/>
    <w:rsid w:val="003E7249"/>
    <w:rsid w:val="003E73CC"/>
    <w:rsid w:val="003E7419"/>
    <w:rsid w:val="003E74D2"/>
    <w:rsid w:val="003E7950"/>
    <w:rsid w:val="003E7D0A"/>
    <w:rsid w:val="003E7D29"/>
    <w:rsid w:val="003F0130"/>
    <w:rsid w:val="003F014F"/>
    <w:rsid w:val="003F03E5"/>
    <w:rsid w:val="003F051E"/>
    <w:rsid w:val="003F055E"/>
    <w:rsid w:val="003F0FA4"/>
    <w:rsid w:val="003F1699"/>
    <w:rsid w:val="003F18DA"/>
    <w:rsid w:val="003F1946"/>
    <w:rsid w:val="003F1C31"/>
    <w:rsid w:val="003F1DC1"/>
    <w:rsid w:val="003F1F95"/>
    <w:rsid w:val="003F2396"/>
    <w:rsid w:val="003F245D"/>
    <w:rsid w:val="003F2B98"/>
    <w:rsid w:val="003F3062"/>
    <w:rsid w:val="003F3458"/>
    <w:rsid w:val="003F39C6"/>
    <w:rsid w:val="003F3ED5"/>
    <w:rsid w:val="003F4378"/>
    <w:rsid w:val="003F45A7"/>
    <w:rsid w:val="003F490F"/>
    <w:rsid w:val="003F4B8A"/>
    <w:rsid w:val="003F4DED"/>
    <w:rsid w:val="003F52DD"/>
    <w:rsid w:val="003F5B17"/>
    <w:rsid w:val="003F5C39"/>
    <w:rsid w:val="003F5FF2"/>
    <w:rsid w:val="003F610A"/>
    <w:rsid w:val="003F6228"/>
    <w:rsid w:val="003F679E"/>
    <w:rsid w:val="003F6924"/>
    <w:rsid w:val="003F78D3"/>
    <w:rsid w:val="003F7941"/>
    <w:rsid w:val="003F7982"/>
    <w:rsid w:val="003F7C8C"/>
    <w:rsid w:val="003F7DBC"/>
    <w:rsid w:val="003F7E6C"/>
    <w:rsid w:val="004004CD"/>
    <w:rsid w:val="004005CF"/>
    <w:rsid w:val="00400F2A"/>
    <w:rsid w:val="00400FA1"/>
    <w:rsid w:val="00401327"/>
    <w:rsid w:val="00401332"/>
    <w:rsid w:val="00401CDC"/>
    <w:rsid w:val="00401D35"/>
    <w:rsid w:val="00401ECF"/>
    <w:rsid w:val="00401EEA"/>
    <w:rsid w:val="00401F27"/>
    <w:rsid w:val="00401F8D"/>
    <w:rsid w:val="00402237"/>
    <w:rsid w:val="004024D7"/>
    <w:rsid w:val="00402692"/>
    <w:rsid w:val="0040272C"/>
    <w:rsid w:val="00402769"/>
    <w:rsid w:val="004029D9"/>
    <w:rsid w:val="00402D86"/>
    <w:rsid w:val="004030FD"/>
    <w:rsid w:val="00403371"/>
    <w:rsid w:val="0040381F"/>
    <w:rsid w:val="00403A03"/>
    <w:rsid w:val="00403CA0"/>
    <w:rsid w:val="004047A8"/>
    <w:rsid w:val="0040481A"/>
    <w:rsid w:val="00404A9F"/>
    <w:rsid w:val="00404B0E"/>
    <w:rsid w:val="00404F7B"/>
    <w:rsid w:val="0040501F"/>
    <w:rsid w:val="00405268"/>
    <w:rsid w:val="00405A0C"/>
    <w:rsid w:val="00405CE9"/>
    <w:rsid w:val="00405E18"/>
    <w:rsid w:val="00405ECA"/>
    <w:rsid w:val="004061EB"/>
    <w:rsid w:val="00406286"/>
    <w:rsid w:val="0040674B"/>
    <w:rsid w:val="0040679D"/>
    <w:rsid w:val="00406899"/>
    <w:rsid w:val="00406A1B"/>
    <w:rsid w:val="00406D43"/>
    <w:rsid w:val="004071DF"/>
    <w:rsid w:val="004076B4"/>
    <w:rsid w:val="00407AFD"/>
    <w:rsid w:val="00407BD1"/>
    <w:rsid w:val="00407C7C"/>
    <w:rsid w:val="00407E48"/>
    <w:rsid w:val="00407F34"/>
    <w:rsid w:val="00410000"/>
    <w:rsid w:val="004100F9"/>
    <w:rsid w:val="0041064A"/>
    <w:rsid w:val="00410A44"/>
    <w:rsid w:val="00410CBF"/>
    <w:rsid w:val="00410E5A"/>
    <w:rsid w:val="00410EB4"/>
    <w:rsid w:val="004115C8"/>
    <w:rsid w:val="00411C0D"/>
    <w:rsid w:val="00411F18"/>
    <w:rsid w:val="00411F54"/>
    <w:rsid w:val="004123D6"/>
    <w:rsid w:val="0041267C"/>
    <w:rsid w:val="00412A71"/>
    <w:rsid w:val="00412FA2"/>
    <w:rsid w:val="00413152"/>
    <w:rsid w:val="00413616"/>
    <w:rsid w:val="00413766"/>
    <w:rsid w:val="0041392B"/>
    <w:rsid w:val="00413BA2"/>
    <w:rsid w:val="00413C2C"/>
    <w:rsid w:val="00413DDB"/>
    <w:rsid w:val="00413E0D"/>
    <w:rsid w:val="004142F5"/>
    <w:rsid w:val="004146C0"/>
    <w:rsid w:val="00414CA1"/>
    <w:rsid w:val="00415098"/>
    <w:rsid w:val="0041510E"/>
    <w:rsid w:val="0041543A"/>
    <w:rsid w:val="00415550"/>
    <w:rsid w:val="00415BD5"/>
    <w:rsid w:val="0041603B"/>
    <w:rsid w:val="0041607D"/>
    <w:rsid w:val="004161B9"/>
    <w:rsid w:val="00416A3D"/>
    <w:rsid w:val="00416C20"/>
    <w:rsid w:val="00416E0A"/>
    <w:rsid w:val="0041731B"/>
    <w:rsid w:val="00417395"/>
    <w:rsid w:val="004173CC"/>
    <w:rsid w:val="00417D28"/>
    <w:rsid w:val="00417D40"/>
    <w:rsid w:val="00420023"/>
    <w:rsid w:val="00420087"/>
    <w:rsid w:val="00420198"/>
    <w:rsid w:val="004201EB"/>
    <w:rsid w:val="00420283"/>
    <w:rsid w:val="004205D2"/>
    <w:rsid w:val="0042070D"/>
    <w:rsid w:val="00420E26"/>
    <w:rsid w:val="00420E64"/>
    <w:rsid w:val="00420F29"/>
    <w:rsid w:val="00420F57"/>
    <w:rsid w:val="00421365"/>
    <w:rsid w:val="00421A29"/>
    <w:rsid w:val="00421AD1"/>
    <w:rsid w:val="00422210"/>
    <w:rsid w:val="004224DB"/>
    <w:rsid w:val="004225CC"/>
    <w:rsid w:val="0042282B"/>
    <w:rsid w:val="00422A40"/>
    <w:rsid w:val="00422D5F"/>
    <w:rsid w:val="00422DAD"/>
    <w:rsid w:val="004231D4"/>
    <w:rsid w:val="004231F1"/>
    <w:rsid w:val="00423400"/>
    <w:rsid w:val="004234E3"/>
    <w:rsid w:val="0042365B"/>
    <w:rsid w:val="00423763"/>
    <w:rsid w:val="004243F3"/>
    <w:rsid w:val="00424415"/>
    <w:rsid w:val="00424504"/>
    <w:rsid w:val="0042455C"/>
    <w:rsid w:val="00424590"/>
    <w:rsid w:val="004246B9"/>
    <w:rsid w:val="004248EB"/>
    <w:rsid w:val="004249F2"/>
    <w:rsid w:val="004251DB"/>
    <w:rsid w:val="00425279"/>
    <w:rsid w:val="004252C1"/>
    <w:rsid w:val="00425826"/>
    <w:rsid w:val="00425FA1"/>
    <w:rsid w:val="00426021"/>
    <w:rsid w:val="00426212"/>
    <w:rsid w:val="00426716"/>
    <w:rsid w:val="00426A55"/>
    <w:rsid w:val="00426E6B"/>
    <w:rsid w:val="004270BD"/>
    <w:rsid w:val="00427436"/>
    <w:rsid w:val="00427B47"/>
    <w:rsid w:val="00427EA8"/>
    <w:rsid w:val="00427F9C"/>
    <w:rsid w:val="00427FC4"/>
    <w:rsid w:val="004303E5"/>
    <w:rsid w:val="00430532"/>
    <w:rsid w:val="004305F6"/>
    <w:rsid w:val="00431510"/>
    <w:rsid w:val="00431964"/>
    <w:rsid w:val="00431D05"/>
    <w:rsid w:val="00431F93"/>
    <w:rsid w:val="0043270A"/>
    <w:rsid w:val="004327B7"/>
    <w:rsid w:val="00432DCF"/>
    <w:rsid w:val="00432F94"/>
    <w:rsid w:val="004337E7"/>
    <w:rsid w:val="00433B91"/>
    <w:rsid w:val="00433B9D"/>
    <w:rsid w:val="00433C90"/>
    <w:rsid w:val="00433D44"/>
    <w:rsid w:val="00434050"/>
    <w:rsid w:val="00434553"/>
    <w:rsid w:val="00434580"/>
    <w:rsid w:val="00434A8F"/>
    <w:rsid w:val="00434E4C"/>
    <w:rsid w:val="0043522C"/>
    <w:rsid w:val="0043568B"/>
    <w:rsid w:val="0043618C"/>
    <w:rsid w:val="004361DB"/>
    <w:rsid w:val="004363B7"/>
    <w:rsid w:val="00436545"/>
    <w:rsid w:val="00436AC9"/>
    <w:rsid w:val="00436C46"/>
    <w:rsid w:val="00436F1C"/>
    <w:rsid w:val="00436F59"/>
    <w:rsid w:val="00436FE0"/>
    <w:rsid w:val="00437133"/>
    <w:rsid w:val="00437494"/>
    <w:rsid w:val="00437571"/>
    <w:rsid w:val="00437A4A"/>
    <w:rsid w:val="00437BA4"/>
    <w:rsid w:val="00437BED"/>
    <w:rsid w:val="00437E77"/>
    <w:rsid w:val="004400E0"/>
    <w:rsid w:val="004401A8"/>
    <w:rsid w:val="004405A6"/>
    <w:rsid w:val="004407C5"/>
    <w:rsid w:val="004408D0"/>
    <w:rsid w:val="00440A9C"/>
    <w:rsid w:val="00440ACE"/>
    <w:rsid w:val="00441022"/>
    <w:rsid w:val="004410C0"/>
    <w:rsid w:val="00441582"/>
    <w:rsid w:val="00441708"/>
    <w:rsid w:val="00441ABA"/>
    <w:rsid w:val="00441B98"/>
    <w:rsid w:val="00441ECA"/>
    <w:rsid w:val="00441FAF"/>
    <w:rsid w:val="0044204D"/>
    <w:rsid w:val="0044212B"/>
    <w:rsid w:val="00442241"/>
    <w:rsid w:val="00442622"/>
    <w:rsid w:val="00442AF4"/>
    <w:rsid w:val="00442B6F"/>
    <w:rsid w:val="00442CE0"/>
    <w:rsid w:val="004431F7"/>
    <w:rsid w:val="004438BF"/>
    <w:rsid w:val="00443AF3"/>
    <w:rsid w:val="00443B34"/>
    <w:rsid w:val="00443B9C"/>
    <w:rsid w:val="004441D5"/>
    <w:rsid w:val="004444E9"/>
    <w:rsid w:val="00444A0F"/>
    <w:rsid w:val="00444E6C"/>
    <w:rsid w:val="0044518C"/>
    <w:rsid w:val="004451AA"/>
    <w:rsid w:val="004453A8"/>
    <w:rsid w:val="004458AA"/>
    <w:rsid w:val="00445A23"/>
    <w:rsid w:val="00445F3A"/>
    <w:rsid w:val="0044619D"/>
    <w:rsid w:val="00446614"/>
    <w:rsid w:val="00446DD0"/>
    <w:rsid w:val="00447247"/>
    <w:rsid w:val="004473C8"/>
    <w:rsid w:val="00447497"/>
    <w:rsid w:val="00447727"/>
    <w:rsid w:val="00447814"/>
    <w:rsid w:val="00447C2A"/>
    <w:rsid w:val="00447FC1"/>
    <w:rsid w:val="0045026C"/>
    <w:rsid w:val="00450431"/>
    <w:rsid w:val="004505DD"/>
    <w:rsid w:val="00450832"/>
    <w:rsid w:val="00450D87"/>
    <w:rsid w:val="00451583"/>
    <w:rsid w:val="00451664"/>
    <w:rsid w:val="004517A5"/>
    <w:rsid w:val="00451F23"/>
    <w:rsid w:val="004525EA"/>
    <w:rsid w:val="0045266B"/>
    <w:rsid w:val="004527C9"/>
    <w:rsid w:val="004529E4"/>
    <w:rsid w:val="00452B49"/>
    <w:rsid w:val="00452E3F"/>
    <w:rsid w:val="00452E91"/>
    <w:rsid w:val="00452EC0"/>
    <w:rsid w:val="004534EC"/>
    <w:rsid w:val="004536B4"/>
    <w:rsid w:val="004536C6"/>
    <w:rsid w:val="00453AE3"/>
    <w:rsid w:val="00454367"/>
    <w:rsid w:val="004543CE"/>
    <w:rsid w:val="004544CD"/>
    <w:rsid w:val="00454723"/>
    <w:rsid w:val="0045490F"/>
    <w:rsid w:val="00454BCA"/>
    <w:rsid w:val="004550E4"/>
    <w:rsid w:val="004557BD"/>
    <w:rsid w:val="004559AD"/>
    <w:rsid w:val="00455D9A"/>
    <w:rsid w:val="00455FF5"/>
    <w:rsid w:val="004561A1"/>
    <w:rsid w:val="00456680"/>
    <w:rsid w:val="004568F3"/>
    <w:rsid w:val="00456954"/>
    <w:rsid w:val="00456F7B"/>
    <w:rsid w:val="004573D4"/>
    <w:rsid w:val="004576B9"/>
    <w:rsid w:val="0045775D"/>
    <w:rsid w:val="004578F8"/>
    <w:rsid w:val="00457A56"/>
    <w:rsid w:val="00457B7E"/>
    <w:rsid w:val="004602D1"/>
    <w:rsid w:val="00460668"/>
    <w:rsid w:val="004606C5"/>
    <w:rsid w:val="00460734"/>
    <w:rsid w:val="00460E36"/>
    <w:rsid w:val="00460FA0"/>
    <w:rsid w:val="00460FFE"/>
    <w:rsid w:val="004613BC"/>
    <w:rsid w:val="004617A5"/>
    <w:rsid w:val="0046185A"/>
    <w:rsid w:val="00461979"/>
    <w:rsid w:val="00461E49"/>
    <w:rsid w:val="00462101"/>
    <w:rsid w:val="0046219A"/>
    <w:rsid w:val="004621A4"/>
    <w:rsid w:val="00462637"/>
    <w:rsid w:val="004628EB"/>
    <w:rsid w:val="00462A45"/>
    <w:rsid w:val="00462ABF"/>
    <w:rsid w:val="00462DA2"/>
    <w:rsid w:val="00462F57"/>
    <w:rsid w:val="0046311A"/>
    <w:rsid w:val="00463353"/>
    <w:rsid w:val="004636D7"/>
    <w:rsid w:val="00463780"/>
    <w:rsid w:val="00463D00"/>
    <w:rsid w:val="00463D09"/>
    <w:rsid w:val="00463DAC"/>
    <w:rsid w:val="00463FF0"/>
    <w:rsid w:val="004641F4"/>
    <w:rsid w:val="00464208"/>
    <w:rsid w:val="004642D2"/>
    <w:rsid w:val="0046457B"/>
    <w:rsid w:val="0046524A"/>
    <w:rsid w:val="0046526B"/>
    <w:rsid w:val="00465443"/>
    <w:rsid w:val="00465B60"/>
    <w:rsid w:val="00465D65"/>
    <w:rsid w:val="00465DDF"/>
    <w:rsid w:val="00465ED6"/>
    <w:rsid w:val="0046610D"/>
    <w:rsid w:val="0046643B"/>
    <w:rsid w:val="004666E1"/>
    <w:rsid w:val="004668CE"/>
    <w:rsid w:val="004669E5"/>
    <w:rsid w:val="00466B8B"/>
    <w:rsid w:val="00466C0D"/>
    <w:rsid w:val="00466C51"/>
    <w:rsid w:val="0046760B"/>
    <w:rsid w:val="004676EA"/>
    <w:rsid w:val="0047025F"/>
    <w:rsid w:val="00470340"/>
    <w:rsid w:val="004705A9"/>
    <w:rsid w:val="00470DF7"/>
    <w:rsid w:val="00470F32"/>
    <w:rsid w:val="00471022"/>
    <w:rsid w:val="00471140"/>
    <w:rsid w:val="004717D2"/>
    <w:rsid w:val="00471A70"/>
    <w:rsid w:val="00471EE1"/>
    <w:rsid w:val="004724D3"/>
    <w:rsid w:val="0047273E"/>
    <w:rsid w:val="00472C49"/>
    <w:rsid w:val="00472DCC"/>
    <w:rsid w:val="00472F26"/>
    <w:rsid w:val="0047337A"/>
    <w:rsid w:val="0047342D"/>
    <w:rsid w:val="00473531"/>
    <w:rsid w:val="00473A5F"/>
    <w:rsid w:val="00473B44"/>
    <w:rsid w:val="00473E9B"/>
    <w:rsid w:val="0047403A"/>
    <w:rsid w:val="0047434A"/>
    <w:rsid w:val="0047451A"/>
    <w:rsid w:val="004745B7"/>
    <w:rsid w:val="004746CA"/>
    <w:rsid w:val="00474B89"/>
    <w:rsid w:val="00474DAA"/>
    <w:rsid w:val="004751F1"/>
    <w:rsid w:val="004753F2"/>
    <w:rsid w:val="00475710"/>
    <w:rsid w:val="004759A3"/>
    <w:rsid w:val="00475B0A"/>
    <w:rsid w:val="00475C3F"/>
    <w:rsid w:val="00476511"/>
    <w:rsid w:val="0047686D"/>
    <w:rsid w:val="004769ED"/>
    <w:rsid w:val="00476AFF"/>
    <w:rsid w:val="00476FDA"/>
    <w:rsid w:val="0047706D"/>
    <w:rsid w:val="00477331"/>
    <w:rsid w:val="00477352"/>
    <w:rsid w:val="0047764F"/>
    <w:rsid w:val="00477FC2"/>
    <w:rsid w:val="00477FDE"/>
    <w:rsid w:val="00480277"/>
    <w:rsid w:val="004808A2"/>
    <w:rsid w:val="00480FA0"/>
    <w:rsid w:val="00481269"/>
    <w:rsid w:val="00481339"/>
    <w:rsid w:val="00481644"/>
    <w:rsid w:val="00481A43"/>
    <w:rsid w:val="00481EEF"/>
    <w:rsid w:val="00481FE3"/>
    <w:rsid w:val="00482647"/>
    <w:rsid w:val="004827C3"/>
    <w:rsid w:val="00482984"/>
    <w:rsid w:val="00482BD1"/>
    <w:rsid w:val="00482C9C"/>
    <w:rsid w:val="00482F48"/>
    <w:rsid w:val="00484087"/>
    <w:rsid w:val="00484BD5"/>
    <w:rsid w:val="00484CD5"/>
    <w:rsid w:val="00484E17"/>
    <w:rsid w:val="00484EF3"/>
    <w:rsid w:val="0048532D"/>
    <w:rsid w:val="00485968"/>
    <w:rsid w:val="00485B38"/>
    <w:rsid w:val="00485EAA"/>
    <w:rsid w:val="00485EC8"/>
    <w:rsid w:val="00485F61"/>
    <w:rsid w:val="00485FB0"/>
    <w:rsid w:val="0048646B"/>
    <w:rsid w:val="0048651C"/>
    <w:rsid w:val="0048652A"/>
    <w:rsid w:val="00486741"/>
    <w:rsid w:val="00486854"/>
    <w:rsid w:val="00486D10"/>
    <w:rsid w:val="00487087"/>
    <w:rsid w:val="004873A0"/>
    <w:rsid w:val="00490495"/>
    <w:rsid w:val="00490527"/>
    <w:rsid w:val="0049090B"/>
    <w:rsid w:val="00490D34"/>
    <w:rsid w:val="00490E2B"/>
    <w:rsid w:val="00490E7E"/>
    <w:rsid w:val="0049116F"/>
    <w:rsid w:val="0049127B"/>
    <w:rsid w:val="004912E0"/>
    <w:rsid w:val="0049164B"/>
    <w:rsid w:val="004919F6"/>
    <w:rsid w:val="00492029"/>
    <w:rsid w:val="00492194"/>
    <w:rsid w:val="0049245D"/>
    <w:rsid w:val="00492487"/>
    <w:rsid w:val="0049274B"/>
    <w:rsid w:val="004927D9"/>
    <w:rsid w:val="00492B71"/>
    <w:rsid w:val="00493540"/>
    <w:rsid w:val="00493617"/>
    <w:rsid w:val="00493B16"/>
    <w:rsid w:val="004940E2"/>
    <w:rsid w:val="0049416B"/>
    <w:rsid w:val="0049456A"/>
    <w:rsid w:val="004945BB"/>
    <w:rsid w:val="00494790"/>
    <w:rsid w:val="004947EA"/>
    <w:rsid w:val="0049494A"/>
    <w:rsid w:val="00494975"/>
    <w:rsid w:val="00494CF6"/>
    <w:rsid w:val="00494DEB"/>
    <w:rsid w:val="00494E59"/>
    <w:rsid w:val="00494EB7"/>
    <w:rsid w:val="00494ECE"/>
    <w:rsid w:val="0049500A"/>
    <w:rsid w:val="00495F5B"/>
    <w:rsid w:val="00495F81"/>
    <w:rsid w:val="004961B4"/>
    <w:rsid w:val="00496334"/>
    <w:rsid w:val="00496534"/>
    <w:rsid w:val="00496754"/>
    <w:rsid w:val="004969AF"/>
    <w:rsid w:val="004974FA"/>
    <w:rsid w:val="00497B0B"/>
    <w:rsid w:val="004A02F4"/>
    <w:rsid w:val="004A0464"/>
    <w:rsid w:val="004A05E2"/>
    <w:rsid w:val="004A0706"/>
    <w:rsid w:val="004A07AF"/>
    <w:rsid w:val="004A09EA"/>
    <w:rsid w:val="004A0B2F"/>
    <w:rsid w:val="004A0B6D"/>
    <w:rsid w:val="004A0C26"/>
    <w:rsid w:val="004A1359"/>
    <w:rsid w:val="004A1E33"/>
    <w:rsid w:val="004A2320"/>
    <w:rsid w:val="004A25A7"/>
    <w:rsid w:val="004A27BE"/>
    <w:rsid w:val="004A2A52"/>
    <w:rsid w:val="004A3170"/>
    <w:rsid w:val="004A31AE"/>
    <w:rsid w:val="004A31DD"/>
    <w:rsid w:val="004A32BF"/>
    <w:rsid w:val="004A32EA"/>
    <w:rsid w:val="004A3545"/>
    <w:rsid w:val="004A362E"/>
    <w:rsid w:val="004A3E08"/>
    <w:rsid w:val="004A4004"/>
    <w:rsid w:val="004A415C"/>
    <w:rsid w:val="004A42E2"/>
    <w:rsid w:val="004A443C"/>
    <w:rsid w:val="004A47B0"/>
    <w:rsid w:val="004A4A16"/>
    <w:rsid w:val="004A4AA7"/>
    <w:rsid w:val="004A5538"/>
    <w:rsid w:val="004A5A12"/>
    <w:rsid w:val="004A5A87"/>
    <w:rsid w:val="004A5FA2"/>
    <w:rsid w:val="004A60AC"/>
    <w:rsid w:val="004A69C7"/>
    <w:rsid w:val="004A7394"/>
    <w:rsid w:val="004A740D"/>
    <w:rsid w:val="004A752E"/>
    <w:rsid w:val="004A75EB"/>
    <w:rsid w:val="004A794A"/>
    <w:rsid w:val="004A7B26"/>
    <w:rsid w:val="004A7DE9"/>
    <w:rsid w:val="004B0277"/>
    <w:rsid w:val="004B0313"/>
    <w:rsid w:val="004B0541"/>
    <w:rsid w:val="004B05DD"/>
    <w:rsid w:val="004B06E4"/>
    <w:rsid w:val="004B0F3F"/>
    <w:rsid w:val="004B1004"/>
    <w:rsid w:val="004B1BA0"/>
    <w:rsid w:val="004B2542"/>
    <w:rsid w:val="004B25A8"/>
    <w:rsid w:val="004B2703"/>
    <w:rsid w:val="004B2C75"/>
    <w:rsid w:val="004B3C36"/>
    <w:rsid w:val="004B3C5A"/>
    <w:rsid w:val="004B4093"/>
    <w:rsid w:val="004B4313"/>
    <w:rsid w:val="004B4577"/>
    <w:rsid w:val="004B45DF"/>
    <w:rsid w:val="004B45FD"/>
    <w:rsid w:val="004B4BF9"/>
    <w:rsid w:val="004B4C34"/>
    <w:rsid w:val="004B56F5"/>
    <w:rsid w:val="004B5778"/>
    <w:rsid w:val="004B5A4D"/>
    <w:rsid w:val="004B5C3C"/>
    <w:rsid w:val="004B5F0A"/>
    <w:rsid w:val="004B5FED"/>
    <w:rsid w:val="004B62F6"/>
    <w:rsid w:val="004B6388"/>
    <w:rsid w:val="004B680D"/>
    <w:rsid w:val="004B6DA0"/>
    <w:rsid w:val="004B70C7"/>
    <w:rsid w:val="004B746E"/>
    <w:rsid w:val="004B7487"/>
    <w:rsid w:val="004B7762"/>
    <w:rsid w:val="004B7F7F"/>
    <w:rsid w:val="004B7FB2"/>
    <w:rsid w:val="004C00E0"/>
    <w:rsid w:val="004C0202"/>
    <w:rsid w:val="004C02EC"/>
    <w:rsid w:val="004C061A"/>
    <w:rsid w:val="004C0AC1"/>
    <w:rsid w:val="004C0C49"/>
    <w:rsid w:val="004C0D1C"/>
    <w:rsid w:val="004C0FCC"/>
    <w:rsid w:val="004C1486"/>
    <w:rsid w:val="004C15EC"/>
    <w:rsid w:val="004C17AE"/>
    <w:rsid w:val="004C1917"/>
    <w:rsid w:val="004C1D47"/>
    <w:rsid w:val="004C1DE5"/>
    <w:rsid w:val="004C1F34"/>
    <w:rsid w:val="004C1FD8"/>
    <w:rsid w:val="004C2457"/>
    <w:rsid w:val="004C24DA"/>
    <w:rsid w:val="004C25A7"/>
    <w:rsid w:val="004C2F93"/>
    <w:rsid w:val="004C3AD6"/>
    <w:rsid w:val="004C3C7B"/>
    <w:rsid w:val="004C3D26"/>
    <w:rsid w:val="004C4715"/>
    <w:rsid w:val="004C4779"/>
    <w:rsid w:val="004C47C7"/>
    <w:rsid w:val="004C4EFE"/>
    <w:rsid w:val="004C4F5E"/>
    <w:rsid w:val="004C5004"/>
    <w:rsid w:val="004C51D5"/>
    <w:rsid w:val="004C57A7"/>
    <w:rsid w:val="004C6110"/>
    <w:rsid w:val="004C6351"/>
    <w:rsid w:val="004C65D0"/>
    <w:rsid w:val="004C6669"/>
    <w:rsid w:val="004C6BB9"/>
    <w:rsid w:val="004C6E25"/>
    <w:rsid w:val="004C6E62"/>
    <w:rsid w:val="004C6F48"/>
    <w:rsid w:val="004C71D7"/>
    <w:rsid w:val="004C772F"/>
    <w:rsid w:val="004C7812"/>
    <w:rsid w:val="004C781D"/>
    <w:rsid w:val="004C7AEB"/>
    <w:rsid w:val="004C7B4B"/>
    <w:rsid w:val="004D023C"/>
    <w:rsid w:val="004D089F"/>
    <w:rsid w:val="004D0A78"/>
    <w:rsid w:val="004D0E23"/>
    <w:rsid w:val="004D0F6B"/>
    <w:rsid w:val="004D10BF"/>
    <w:rsid w:val="004D11DA"/>
    <w:rsid w:val="004D16C5"/>
    <w:rsid w:val="004D17E2"/>
    <w:rsid w:val="004D1B2F"/>
    <w:rsid w:val="004D28F6"/>
    <w:rsid w:val="004D306C"/>
    <w:rsid w:val="004D30E5"/>
    <w:rsid w:val="004D318C"/>
    <w:rsid w:val="004D31A3"/>
    <w:rsid w:val="004D3441"/>
    <w:rsid w:val="004D358A"/>
    <w:rsid w:val="004D379D"/>
    <w:rsid w:val="004D40EA"/>
    <w:rsid w:val="004D43CE"/>
    <w:rsid w:val="004D4850"/>
    <w:rsid w:val="004D4C7F"/>
    <w:rsid w:val="004D4D34"/>
    <w:rsid w:val="004D4ED0"/>
    <w:rsid w:val="004D5090"/>
    <w:rsid w:val="004D5155"/>
    <w:rsid w:val="004D56DF"/>
    <w:rsid w:val="004D594E"/>
    <w:rsid w:val="004D5CBD"/>
    <w:rsid w:val="004D6517"/>
    <w:rsid w:val="004D686D"/>
    <w:rsid w:val="004D6909"/>
    <w:rsid w:val="004D6995"/>
    <w:rsid w:val="004D6A0F"/>
    <w:rsid w:val="004D6AF1"/>
    <w:rsid w:val="004D6CC8"/>
    <w:rsid w:val="004D6DB7"/>
    <w:rsid w:val="004D6E3D"/>
    <w:rsid w:val="004D70F5"/>
    <w:rsid w:val="004D7237"/>
    <w:rsid w:val="004D741D"/>
    <w:rsid w:val="004D76DC"/>
    <w:rsid w:val="004E0368"/>
    <w:rsid w:val="004E078D"/>
    <w:rsid w:val="004E08EE"/>
    <w:rsid w:val="004E0EBE"/>
    <w:rsid w:val="004E11D2"/>
    <w:rsid w:val="004E1454"/>
    <w:rsid w:val="004E14FB"/>
    <w:rsid w:val="004E166A"/>
    <w:rsid w:val="004E16BA"/>
    <w:rsid w:val="004E1702"/>
    <w:rsid w:val="004E18D0"/>
    <w:rsid w:val="004E1ABA"/>
    <w:rsid w:val="004E1C79"/>
    <w:rsid w:val="004E1E39"/>
    <w:rsid w:val="004E229D"/>
    <w:rsid w:val="004E25CC"/>
    <w:rsid w:val="004E284C"/>
    <w:rsid w:val="004E2909"/>
    <w:rsid w:val="004E2D4C"/>
    <w:rsid w:val="004E2DF9"/>
    <w:rsid w:val="004E3107"/>
    <w:rsid w:val="004E3477"/>
    <w:rsid w:val="004E3620"/>
    <w:rsid w:val="004E3B06"/>
    <w:rsid w:val="004E3B32"/>
    <w:rsid w:val="004E3B38"/>
    <w:rsid w:val="004E3C1A"/>
    <w:rsid w:val="004E42B2"/>
    <w:rsid w:val="004E43B2"/>
    <w:rsid w:val="004E44CE"/>
    <w:rsid w:val="004E44D1"/>
    <w:rsid w:val="004E478D"/>
    <w:rsid w:val="004E4845"/>
    <w:rsid w:val="004E4881"/>
    <w:rsid w:val="004E4D38"/>
    <w:rsid w:val="004E4F1A"/>
    <w:rsid w:val="004E51F3"/>
    <w:rsid w:val="004E531E"/>
    <w:rsid w:val="004E5651"/>
    <w:rsid w:val="004E569B"/>
    <w:rsid w:val="004E59C2"/>
    <w:rsid w:val="004E5ADA"/>
    <w:rsid w:val="004E5C05"/>
    <w:rsid w:val="004E5CD7"/>
    <w:rsid w:val="004E60D4"/>
    <w:rsid w:val="004E62A2"/>
    <w:rsid w:val="004E671B"/>
    <w:rsid w:val="004E69A8"/>
    <w:rsid w:val="004E7754"/>
    <w:rsid w:val="004E7CBB"/>
    <w:rsid w:val="004E7E39"/>
    <w:rsid w:val="004F0156"/>
    <w:rsid w:val="004F0370"/>
    <w:rsid w:val="004F0B2F"/>
    <w:rsid w:val="004F0D26"/>
    <w:rsid w:val="004F0D4A"/>
    <w:rsid w:val="004F15D8"/>
    <w:rsid w:val="004F1716"/>
    <w:rsid w:val="004F181A"/>
    <w:rsid w:val="004F1F78"/>
    <w:rsid w:val="004F2998"/>
    <w:rsid w:val="004F2CD6"/>
    <w:rsid w:val="004F3232"/>
    <w:rsid w:val="004F369C"/>
    <w:rsid w:val="004F36D5"/>
    <w:rsid w:val="004F3CC0"/>
    <w:rsid w:val="004F3FFD"/>
    <w:rsid w:val="004F4152"/>
    <w:rsid w:val="004F422D"/>
    <w:rsid w:val="004F456A"/>
    <w:rsid w:val="004F4C04"/>
    <w:rsid w:val="004F5A9C"/>
    <w:rsid w:val="004F5DC3"/>
    <w:rsid w:val="004F5F21"/>
    <w:rsid w:val="004F5F2C"/>
    <w:rsid w:val="004F5F86"/>
    <w:rsid w:val="004F5FC5"/>
    <w:rsid w:val="004F6279"/>
    <w:rsid w:val="004F6465"/>
    <w:rsid w:val="004F6774"/>
    <w:rsid w:val="004F6A9A"/>
    <w:rsid w:val="004F6ADF"/>
    <w:rsid w:val="004F7169"/>
    <w:rsid w:val="004F7178"/>
    <w:rsid w:val="004F723A"/>
    <w:rsid w:val="004F73AB"/>
    <w:rsid w:val="004F73B9"/>
    <w:rsid w:val="004F75E4"/>
    <w:rsid w:val="004F792C"/>
    <w:rsid w:val="004F7996"/>
    <w:rsid w:val="004F79C0"/>
    <w:rsid w:val="004F7AB3"/>
    <w:rsid w:val="004F7D5C"/>
    <w:rsid w:val="004F7F72"/>
    <w:rsid w:val="005006A0"/>
    <w:rsid w:val="005008F4"/>
    <w:rsid w:val="005008F7"/>
    <w:rsid w:val="00500BA3"/>
    <w:rsid w:val="00500C07"/>
    <w:rsid w:val="00500DCC"/>
    <w:rsid w:val="005011F0"/>
    <w:rsid w:val="0050121E"/>
    <w:rsid w:val="005017F7"/>
    <w:rsid w:val="0050195D"/>
    <w:rsid w:val="00501BA0"/>
    <w:rsid w:val="00501BCB"/>
    <w:rsid w:val="00501CD1"/>
    <w:rsid w:val="00502155"/>
    <w:rsid w:val="005024FF"/>
    <w:rsid w:val="00502D52"/>
    <w:rsid w:val="00502EB2"/>
    <w:rsid w:val="00503103"/>
    <w:rsid w:val="0050321B"/>
    <w:rsid w:val="005034A1"/>
    <w:rsid w:val="005035B3"/>
    <w:rsid w:val="005036FC"/>
    <w:rsid w:val="00503A3F"/>
    <w:rsid w:val="00503B7D"/>
    <w:rsid w:val="00504519"/>
    <w:rsid w:val="00504578"/>
    <w:rsid w:val="00504747"/>
    <w:rsid w:val="00504BA9"/>
    <w:rsid w:val="00505652"/>
    <w:rsid w:val="00505978"/>
    <w:rsid w:val="00505AA9"/>
    <w:rsid w:val="00505C97"/>
    <w:rsid w:val="005061C7"/>
    <w:rsid w:val="005066E0"/>
    <w:rsid w:val="00506B6E"/>
    <w:rsid w:val="00506F49"/>
    <w:rsid w:val="005071C5"/>
    <w:rsid w:val="00507532"/>
    <w:rsid w:val="0050756F"/>
    <w:rsid w:val="005075B2"/>
    <w:rsid w:val="005102CF"/>
    <w:rsid w:val="00510646"/>
    <w:rsid w:val="005108F1"/>
    <w:rsid w:val="00510ED0"/>
    <w:rsid w:val="00511174"/>
    <w:rsid w:val="005112EA"/>
    <w:rsid w:val="005116B5"/>
    <w:rsid w:val="00511BBF"/>
    <w:rsid w:val="00511D46"/>
    <w:rsid w:val="00512922"/>
    <w:rsid w:val="00512F5C"/>
    <w:rsid w:val="00513A17"/>
    <w:rsid w:val="00513DC2"/>
    <w:rsid w:val="00513E04"/>
    <w:rsid w:val="00514185"/>
    <w:rsid w:val="005145AE"/>
    <w:rsid w:val="005147AC"/>
    <w:rsid w:val="005148DB"/>
    <w:rsid w:val="00514A07"/>
    <w:rsid w:val="00515907"/>
    <w:rsid w:val="00515AFF"/>
    <w:rsid w:val="00515B91"/>
    <w:rsid w:val="00515D37"/>
    <w:rsid w:val="005161AA"/>
    <w:rsid w:val="005166BA"/>
    <w:rsid w:val="00516ADD"/>
    <w:rsid w:val="00516FE0"/>
    <w:rsid w:val="00517635"/>
    <w:rsid w:val="00517DE3"/>
    <w:rsid w:val="00517F0B"/>
    <w:rsid w:val="005201B9"/>
    <w:rsid w:val="00520235"/>
    <w:rsid w:val="005203A0"/>
    <w:rsid w:val="005203EF"/>
    <w:rsid w:val="0052048B"/>
    <w:rsid w:val="005205E6"/>
    <w:rsid w:val="00520D9C"/>
    <w:rsid w:val="00520EEE"/>
    <w:rsid w:val="005211AF"/>
    <w:rsid w:val="00521743"/>
    <w:rsid w:val="00521D7F"/>
    <w:rsid w:val="00521FA6"/>
    <w:rsid w:val="00521FB7"/>
    <w:rsid w:val="00522291"/>
    <w:rsid w:val="00522916"/>
    <w:rsid w:val="00522AD1"/>
    <w:rsid w:val="00522B0A"/>
    <w:rsid w:val="00522B46"/>
    <w:rsid w:val="00522D6A"/>
    <w:rsid w:val="0052324E"/>
    <w:rsid w:val="00523434"/>
    <w:rsid w:val="00523A97"/>
    <w:rsid w:val="00523AAE"/>
    <w:rsid w:val="00524690"/>
    <w:rsid w:val="00524DAB"/>
    <w:rsid w:val="005253C7"/>
    <w:rsid w:val="0052544B"/>
    <w:rsid w:val="00525470"/>
    <w:rsid w:val="00525556"/>
    <w:rsid w:val="00525B7C"/>
    <w:rsid w:val="00525DF0"/>
    <w:rsid w:val="00525ED5"/>
    <w:rsid w:val="005260C6"/>
    <w:rsid w:val="005261BC"/>
    <w:rsid w:val="005264C9"/>
    <w:rsid w:val="005265E7"/>
    <w:rsid w:val="00526672"/>
    <w:rsid w:val="00526BC5"/>
    <w:rsid w:val="00526DFD"/>
    <w:rsid w:val="00526FB4"/>
    <w:rsid w:val="005271BA"/>
    <w:rsid w:val="0052756C"/>
    <w:rsid w:val="00527705"/>
    <w:rsid w:val="00527946"/>
    <w:rsid w:val="005279F6"/>
    <w:rsid w:val="00527BE8"/>
    <w:rsid w:val="00527D60"/>
    <w:rsid w:val="00527E56"/>
    <w:rsid w:val="00527EEC"/>
    <w:rsid w:val="00527FF5"/>
    <w:rsid w:val="00530030"/>
    <w:rsid w:val="00530593"/>
    <w:rsid w:val="0053068C"/>
    <w:rsid w:val="005306AD"/>
    <w:rsid w:val="00530737"/>
    <w:rsid w:val="00530C85"/>
    <w:rsid w:val="005312F4"/>
    <w:rsid w:val="00531315"/>
    <w:rsid w:val="005314C4"/>
    <w:rsid w:val="005315EF"/>
    <w:rsid w:val="0053185E"/>
    <w:rsid w:val="005318F0"/>
    <w:rsid w:val="005319F4"/>
    <w:rsid w:val="00531BAA"/>
    <w:rsid w:val="00531C1D"/>
    <w:rsid w:val="00531DB6"/>
    <w:rsid w:val="00531FD5"/>
    <w:rsid w:val="0053251A"/>
    <w:rsid w:val="00532652"/>
    <w:rsid w:val="00532775"/>
    <w:rsid w:val="00532A8E"/>
    <w:rsid w:val="00532A9E"/>
    <w:rsid w:val="00532CF2"/>
    <w:rsid w:val="00532E21"/>
    <w:rsid w:val="00532F8A"/>
    <w:rsid w:val="00533041"/>
    <w:rsid w:val="005332E4"/>
    <w:rsid w:val="005339EB"/>
    <w:rsid w:val="00533EF2"/>
    <w:rsid w:val="00533F05"/>
    <w:rsid w:val="00534020"/>
    <w:rsid w:val="00534FB7"/>
    <w:rsid w:val="00534FEF"/>
    <w:rsid w:val="005358CB"/>
    <w:rsid w:val="00535A58"/>
    <w:rsid w:val="00535DC4"/>
    <w:rsid w:val="005365BF"/>
    <w:rsid w:val="00536A3C"/>
    <w:rsid w:val="00536B34"/>
    <w:rsid w:val="00536E10"/>
    <w:rsid w:val="00537296"/>
    <w:rsid w:val="005372F5"/>
    <w:rsid w:val="005374CE"/>
    <w:rsid w:val="00537B90"/>
    <w:rsid w:val="00537D06"/>
    <w:rsid w:val="00537DAB"/>
    <w:rsid w:val="005400E0"/>
    <w:rsid w:val="005400E3"/>
    <w:rsid w:val="00540314"/>
    <w:rsid w:val="005403D8"/>
    <w:rsid w:val="0054099B"/>
    <w:rsid w:val="00540A57"/>
    <w:rsid w:val="00540B6E"/>
    <w:rsid w:val="005412E4"/>
    <w:rsid w:val="005413FF"/>
    <w:rsid w:val="0054148C"/>
    <w:rsid w:val="00541572"/>
    <w:rsid w:val="00541588"/>
    <w:rsid w:val="005415D2"/>
    <w:rsid w:val="00541731"/>
    <w:rsid w:val="00541D00"/>
    <w:rsid w:val="00542035"/>
    <w:rsid w:val="0054208B"/>
    <w:rsid w:val="005420CB"/>
    <w:rsid w:val="00542396"/>
    <w:rsid w:val="005427E2"/>
    <w:rsid w:val="0054294C"/>
    <w:rsid w:val="00542B06"/>
    <w:rsid w:val="00542CBB"/>
    <w:rsid w:val="00542E17"/>
    <w:rsid w:val="0054305C"/>
    <w:rsid w:val="00543891"/>
    <w:rsid w:val="005438F5"/>
    <w:rsid w:val="00543B84"/>
    <w:rsid w:val="00543B8E"/>
    <w:rsid w:val="00543CB6"/>
    <w:rsid w:val="00543F12"/>
    <w:rsid w:val="00543FC3"/>
    <w:rsid w:val="005443CD"/>
    <w:rsid w:val="00544639"/>
    <w:rsid w:val="005446EC"/>
    <w:rsid w:val="0054470A"/>
    <w:rsid w:val="005449FE"/>
    <w:rsid w:val="00544A20"/>
    <w:rsid w:val="00545023"/>
    <w:rsid w:val="00545262"/>
    <w:rsid w:val="005454D2"/>
    <w:rsid w:val="005454FE"/>
    <w:rsid w:val="005457D5"/>
    <w:rsid w:val="00545D70"/>
    <w:rsid w:val="00545D91"/>
    <w:rsid w:val="00545F90"/>
    <w:rsid w:val="00545FAD"/>
    <w:rsid w:val="005460D4"/>
    <w:rsid w:val="00546195"/>
    <w:rsid w:val="00546CF4"/>
    <w:rsid w:val="00546D0A"/>
    <w:rsid w:val="00546F73"/>
    <w:rsid w:val="005470AB"/>
    <w:rsid w:val="0054752B"/>
    <w:rsid w:val="0054793D"/>
    <w:rsid w:val="00547AEE"/>
    <w:rsid w:val="00547D7D"/>
    <w:rsid w:val="00550248"/>
    <w:rsid w:val="00550719"/>
    <w:rsid w:val="005507A2"/>
    <w:rsid w:val="00550B8E"/>
    <w:rsid w:val="00550E24"/>
    <w:rsid w:val="00551168"/>
    <w:rsid w:val="00551629"/>
    <w:rsid w:val="00551D03"/>
    <w:rsid w:val="00551DB4"/>
    <w:rsid w:val="00552415"/>
    <w:rsid w:val="00552533"/>
    <w:rsid w:val="00552603"/>
    <w:rsid w:val="00552649"/>
    <w:rsid w:val="0055270D"/>
    <w:rsid w:val="00552B69"/>
    <w:rsid w:val="00552DDA"/>
    <w:rsid w:val="00552F35"/>
    <w:rsid w:val="00552F47"/>
    <w:rsid w:val="00552F94"/>
    <w:rsid w:val="00553239"/>
    <w:rsid w:val="0055363F"/>
    <w:rsid w:val="0055404D"/>
    <w:rsid w:val="005541D7"/>
    <w:rsid w:val="005543B1"/>
    <w:rsid w:val="005547AC"/>
    <w:rsid w:val="0055480C"/>
    <w:rsid w:val="0055496A"/>
    <w:rsid w:val="00554BDC"/>
    <w:rsid w:val="00554D42"/>
    <w:rsid w:val="00554DD4"/>
    <w:rsid w:val="005551D7"/>
    <w:rsid w:val="00555594"/>
    <w:rsid w:val="005555BC"/>
    <w:rsid w:val="0055594C"/>
    <w:rsid w:val="00555A58"/>
    <w:rsid w:val="00555C69"/>
    <w:rsid w:val="00555D7C"/>
    <w:rsid w:val="00556168"/>
    <w:rsid w:val="005567C9"/>
    <w:rsid w:val="005567E1"/>
    <w:rsid w:val="00557A8C"/>
    <w:rsid w:val="00557D01"/>
    <w:rsid w:val="00557D7A"/>
    <w:rsid w:val="00560531"/>
    <w:rsid w:val="00560625"/>
    <w:rsid w:val="00560AAA"/>
    <w:rsid w:val="00560C80"/>
    <w:rsid w:val="0056113C"/>
    <w:rsid w:val="005611C9"/>
    <w:rsid w:val="00561276"/>
    <w:rsid w:val="005612A8"/>
    <w:rsid w:val="005614AA"/>
    <w:rsid w:val="00562144"/>
    <w:rsid w:val="0056233A"/>
    <w:rsid w:val="005626D0"/>
    <w:rsid w:val="00562B9E"/>
    <w:rsid w:val="005631BD"/>
    <w:rsid w:val="005633F8"/>
    <w:rsid w:val="005638B0"/>
    <w:rsid w:val="00563910"/>
    <w:rsid w:val="0056393B"/>
    <w:rsid w:val="005639C1"/>
    <w:rsid w:val="00563C13"/>
    <w:rsid w:val="00564099"/>
    <w:rsid w:val="00564136"/>
    <w:rsid w:val="00564286"/>
    <w:rsid w:val="00564812"/>
    <w:rsid w:val="0056483C"/>
    <w:rsid w:val="005648CF"/>
    <w:rsid w:val="00564ED2"/>
    <w:rsid w:val="005650A0"/>
    <w:rsid w:val="005650B6"/>
    <w:rsid w:val="00565904"/>
    <w:rsid w:val="005659EC"/>
    <w:rsid w:val="00565B3D"/>
    <w:rsid w:val="00565F57"/>
    <w:rsid w:val="00566190"/>
    <w:rsid w:val="00566743"/>
    <w:rsid w:val="005669E3"/>
    <w:rsid w:val="00566AE8"/>
    <w:rsid w:val="00566E32"/>
    <w:rsid w:val="00566FCD"/>
    <w:rsid w:val="00566FF7"/>
    <w:rsid w:val="005673B8"/>
    <w:rsid w:val="005673BD"/>
    <w:rsid w:val="00567788"/>
    <w:rsid w:val="005678C6"/>
    <w:rsid w:val="00567A37"/>
    <w:rsid w:val="00567C9D"/>
    <w:rsid w:val="00567E2A"/>
    <w:rsid w:val="00567FC3"/>
    <w:rsid w:val="00570547"/>
    <w:rsid w:val="00570889"/>
    <w:rsid w:val="00570A7B"/>
    <w:rsid w:val="00570EA5"/>
    <w:rsid w:val="00570F9D"/>
    <w:rsid w:val="005713A3"/>
    <w:rsid w:val="005713C2"/>
    <w:rsid w:val="00571A78"/>
    <w:rsid w:val="00571C66"/>
    <w:rsid w:val="0057262B"/>
    <w:rsid w:val="0057279B"/>
    <w:rsid w:val="005727B8"/>
    <w:rsid w:val="0057280B"/>
    <w:rsid w:val="0057288B"/>
    <w:rsid w:val="00572C7C"/>
    <w:rsid w:val="00573136"/>
    <w:rsid w:val="00573138"/>
    <w:rsid w:val="00573302"/>
    <w:rsid w:val="0057339C"/>
    <w:rsid w:val="00573808"/>
    <w:rsid w:val="00573EA5"/>
    <w:rsid w:val="00573EFD"/>
    <w:rsid w:val="00573F15"/>
    <w:rsid w:val="00574112"/>
    <w:rsid w:val="005745AC"/>
    <w:rsid w:val="005749A3"/>
    <w:rsid w:val="00574F89"/>
    <w:rsid w:val="005753F1"/>
    <w:rsid w:val="00575758"/>
    <w:rsid w:val="00575BC5"/>
    <w:rsid w:val="00575BF5"/>
    <w:rsid w:val="00575CE4"/>
    <w:rsid w:val="00576044"/>
    <w:rsid w:val="00576295"/>
    <w:rsid w:val="005763AC"/>
    <w:rsid w:val="0057662F"/>
    <w:rsid w:val="005766C1"/>
    <w:rsid w:val="0057699A"/>
    <w:rsid w:val="00576E70"/>
    <w:rsid w:val="0057725F"/>
    <w:rsid w:val="00577373"/>
    <w:rsid w:val="0057745F"/>
    <w:rsid w:val="00577617"/>
    <w:rsid w:val="005777D3"/>
    <w:rsid w:val="00577B87"/>
    <w:rsid w:val="00577C32"/>
    <w:rsid w:val="00577C45"/>
    <w:rsid w:val="00577CF7"/>
    <w:rsid w:val="005802B0"/>
    <w:rsid w:val="005804E5"/>
    <w:rsid w:val="00580ABE"/>
    <w:rsid w:val="00580EFB"/>
    <w:rsid w:val="00580FBE"/>
    <w:rsid w:val="00581140"/>
    <w:rsid w:val="00581A68"/>
    <w:rsid w:val="00581BC6"/>
    <w:rsid w:val="00581CAD"/>
    <w:rsid w:val="00581F53"/>
    <w:rsid w:val="0058282D"/>
    <w:rsid w:val="00582833"/>
    <w:rsid w:val="005828A3"/>
    <w:rsid w:val="00582B97"/>
    <w:rsid w:val="0058312B"/>
    <w:rsid w:val="00583199"/>
    <w:rsid w:val="005831A8"/>
    <w:rsid w:val="005831FA"/>
    <w:rsid w:val="00583219"/>
    <w:rsid w:val="0058360E"/>
    <w:rsid w:val="005836AE"/>
    <w:rsid w:val="0058382D"/>
    <w:rsid w:val="005838CE"/>
    <w:rsid w:val="00583BC8"/>
    <w:rsid w:val="00583BCA"/>
    <w:rsid w:val="00583ED5"/>
    <w:rsid w:val="005840DB"/>
    <w:rsid w:val="00584268"/>
    <w:rsid w:val="005843F7"/>
    <w:rsid w:val="005846A4"/>
    <w:rsid w:val="005848F7"/>
    <w:rsid w:val="00584B01"/>
    <w:rsid w:val="00584B75"/>
    <w:rsid w:val="00584BEA"/>
    <w:rsid w:val="00584F6F"/>
    <w:rsid w:val="00584FDC"/>
    <w:rsid w:val="00585661"/>
    <w:rsid w:val="005856EC"/>
    <w:rsid w:val="00585BD2"/>
    <w:rsid w:val="005861D3"/>
    <w:rsid w:val="0058644E"/>
    <w:rsid w:val="00586848"/>
    <w:rsid w:val="00586EEA"/>
    <w:rsid w:val="0058706B"/>
    <w:rsid w:val="00587211"/>
    <w:rsid w:val="00587227"/>
    <w:rsid w:val="0058732E"/>
    <w:rsid w:val="00587517"/>
    <w:rsid w:val="0058757A"/>
    <w:rsid w:val="0058773C"/>
    <w:rsid w:val="00587A7F"/>
    <w:rsid w:val="00587CAD"/>
    <w:rsid w:val="00587E91"/>
    <w:rsid w:val="005903CD"/>
    <w:rsid w:val="0059064B"/>
    <w:rsid w:val="005908D7"/>
    <w:rsid w:val="00590B0A"/>
    <w:rsid w:val="00590C65"/>
    <w:rsid w:val="00590E13"/>
    <w:rsid w:val="00590F73"/>
    <w:rsid w:val="00590F9E"/>
    <w:rsid w:val="005912AA"/>
    <w:rsid w:val="00591350"/>
    <w:rsid w:val="005913AD"/>
    <w:rsid w:val="0059142A"/>
    <w:rsid w:val="00591496"/>
    <w:rsid w:val="0059166A"/>
    <w:rsid w:val="005917AE"/>
    <w:rsid w:val="005917C0"/>
    <w:rsid w:val="005918B7"/>
    <w:rsid w:val="00591C72"/>
    <w:rsid w:val="00591F08"/>
    <w:rsid w:val="005923EE"/>
    <w:rsid w:val="00592599"/>
    <w:rsid w:val="0059274B"/>
    <w:rsid w:val="00592AE6"/>
    <w:rsid w:val="00592E44"/>
    <w:rsid w:val="0059395D"/>
    <w:rsid w:val="00593AB9"/>
    <w:rsid w:val="005943CA"/>
    <w:rsid w:val="00594841"/>
    <w:rsid w:val="00594A36"/>
    <w:rsid w:val="00594AEB"/>
    <w:rsid w:val="00594BDA"/>
    <w:rsid w:val="00594CC1"/>
    <w:rsid w:val="005950D9"/>
    <w:rsid w:val="005952DE"/>
    <w:rsid w:val="005954F3"/>
    <w:rsid w:val="005958E1"/>
    <w:rsid w:val="005959F1"/>
    <w:rsid w:val="00595B2A"/>
    <w:rsid w:val="00595D0A"/>
    <w:rsid w:val="00595EF3"/>
    <w:rsid w:val="00596184"/>
    <w:rsid w:val="00596872"/>
    <w:rsid w:val="00596DA1"/>
    <w:rsid w:val="00596F6E"/>
    <w:rsid w:val="0059707D"/>
    <w:rsid w:val="00597182"/>
    <w:rsid w:val="00597241"/>
    <w:rsid w:val="0059745A"/>
    <w:rsid w:val="00597BA3"/>
    <w:rsid w:val="00597C8A"/>
    <w:rsid w:val="00597F3F"/>
    <w:rsid w:val="005A053C"/>
    <w:rsid w:val="005A0735"/>
    <w:rsid w:val="005A0A9A"/>
    <w:rsid w:val="005A1535"/>
    <w:rsid w:val="005A1DEC"/>
    <w:rsid w:val="005A1EB4"/>
    <w:rsid w:val="005A23FC"/>
    <w:rsid w:val="005A2418"/>
    <w:rsid w:val="005A2811"/>
    <w:rsid w:val="005A2A91"/>
    <w:rsid w:val="005A2E33"/>
    <w:rsid w:val="005A2F74"/>
    <w:rsid w:val="005A313A"/>
    <w:rsid w:val="005A317F"/>
    <w:rsid w:val="005A31D6"/>
    <w:rsid w:val="005A3409"/>
    <w:rsid w:val="005A362E"/>
    <w:rsid w:val="005A3636"/>
    <w:rsid w:val="005A36E8"/>
    <w:rsid w:val="005A3ECE"/>
    <w:rsid w:val="005A3EFA"/>
    <w:rsid w:val="005A417A"/>
    <w:rsid w:val="005A43FC"/>
    <w:rsid w:val="005A44A2"/>
    <w:rsid w:val="005A4F1D"/>
    <w:rsid w:val="005A50BC"/>
    <w:rsid w:val="005A559B"/>
    <w:rsid w:val="005A56B8"/>
    <w:rsid w:val="005A5ABC"/>
    <w:rsid w:val="005A5CB0"/>
    <w:rsid w:val="005A66EA"/>
    <w:rsid w:val="005A6BF2"/>
    <w:rsid w:val="005A6D00"/>
    <w:rsid w:val="005A7035"/>
    <w:rsid w:val="005A74A9"/>
    <w:rsid w:val="005A74C6"/>
    <w:rsid w:val="005A7810"/>
    <w:rsid w:val="005A7974"/>
    <w:rsid w:val="005A7B6B"/>
    <w:rsid w:val="005A7D1F"/>
    <w:rsid w:val="005B0051"/>
    <w:rsid w:val="005B009A"/>
    <w:rsid w:val="005B019D"/>
    <w:rsid w:val="005B0228"/>
    <w:rsid w:val="005B026F"/>
    <w:rsid w:val="005B0272"/>
    <w:rsid w:val="005B063D"/>
    <w:rsid w:val="005B0BCB"/>
    <w:rsid w:val="005B0CA3"/>
    <w:rsid w:val="005B0EFA"/>
    <w:rsid w:val="005B11FA"/>
    <w:rsid w:val="005B13E8"/>
    <w:rsid w:val="005B14EE"/>
    <w:rsid w:val="005B153B"/>
    <w:rsid w:val="005B1A6E"/>
    <w:rsid w:val="005B202F"/>
    <w:rsid w:val="005B23D4"/>
    <w:rsid w:val="005B2767"/>
    <w:rsid w:val="005B2C74"/>
    <w:rsid w:val="005B2D74"/>
    <w:rsid w:val="005B30FF"/>
    <w:rsid w:val="005B34BA"/>
    <w:rsid w:val="005B34D4"/>
    <w:rsid w:val="005B3A24"/>
    <w:rsid w:val="005B3D51"/>
    <w:rsid w:val="005B492B"/>
    <w:rsid w:val="005B4987"/>
    <w:rsid w:val="005B4BC9"/>
    <w:rsid w:val="005B4BF7"/>
    <w:rsid w:val="005B4FBE"/>
    <w:rsid w:val="005B4FD4"/>
    <w:rsid w:val="005B54B0"/>
    <w:rsid w:val="005B5E32"/>
    <w:rsid w:val="005B5EFE"/>
    <w:rsid w:val="005B60F7"/>
    <w:rsid w:val="005B650B"/>
    <w:rsid w:val="005B662B"/>
    <w:rsid w:val="005B665F"/>
    <w:rsid w:val="005B6D12"/>
    <w:rsid w:val="005B7002"/>
    <w:rsid w:val="005B7369"/>
    <w:rsid w:val="005B752F"/>
    <w:rsid w:val="005B77E2"/>
    <w:rsid w:val="005B7A07"/>
    <w:rsid w:val="005B7AB5"/>
    <w:rsid w:val="005B7D86"/>
    <w:rsid w:val="005B7EFE"/>
    <w:rsid w:val="005C08EB"/>
    <w:rsid w:val="005C0C6D"/>
    <w:rsid w:val="005C0FE6"/>
    <w:rsid w:val="005C13EA"/>
    <w:rsid w:val="005C13F0"/>
    <w:rsid w:val="005C14AC"/>
    <w:rsid w:val="005C181F"/>
    <w:rsid w:val="005C1F7F"/>
    <w:rsid w:val="005C2223"/>
    <w:rsid w:val="005C23CB"/>
    <w:rsid w:val="005C25B3"/>
    <w:rsid w:val="005C27F0"/>
    <w:rsid w:val="005C2C2F"/>
    <w:rsid w:val="005C2D25"/>
    <w:rsid w:val="005C35E2"/>
    <w:rsid w:val="005C38C1"/>
    <w:rsid w:val="005C3B84"/>
    <w:rsid w:val="005C43DD"/>
    <w:rsid w:val="005C4574"/>
    <w:rsid w:val="005C4AB2"/>
    <w:rsid w:val="005C4BF5"/>
    <w:rsid w:val="005C4C73"/>
    <w:rsid w:val="005C4D7E"/>
    <w:rsid w:val="005C4F52"/>
    <w:rsid w:val="005C5900"/>
    <w:rsid w:val="005C593B"/>
    <w:rsid w:val="005C5961"/>
    <w:rsid w:val="005C598F"/>
    <w:rsid w:val="005C5B49"/>
    <w:rsid w:val="005C5CCD"/>
    <w:rsid w:val="005C634D"/>
    <w:rsid w:val="005C64DC"/>
    <w:rsid w:val="005C6C6B"/>
    <w:rsid w:val="005C6CEC"/>
    <w:rsid w:val="005C6E2B"/>
    <w:rsid w:val="005C733C"/>
    <w:rsid w:val="005C7460"/>
    <w:rsid w:val="005C77AD"/>
    <w:rsid w:val="005C7F0B"/>
    <w:rsid w:val="005C7F7A"/>
    <w:rsid w:val="005D089E"/>
    <w:rsid w:val="005D0A01"/>
    <w:rsid w:val="005D0A4B"/>
    <w:rsid w:val="005D0E77"/>
    <w:rsid w:val="005D1340"/>
    <w:rsid w:val="005D144D"/>
    <w:rsid w:val="005D1D58"/>
    <w:rsid w:val="005D1EF5"/>
    <w:rsid w:val="005D20AE"/>
    <w:rsid w:val="005D2169"/>
    <w:rsid w:val="005D267A"/>
    <w:rsid w:val="005D29B5"/>
    <w:rsid w:val="005D2C1A"/>
    <w:rsid w:val="005D3500"/>
    <w:rsid w:val="005D397D"/>
    <w:rsid w:val="005D3E8B"/>
    <w:rsid w:val="005D41E2"/>
    <w:rsid w:val="005D44DA"/>
    <w:rsid w:val="005D460F"/>
    <w:rsid w:val="005D48F5"/>
    <w:rsid w:val="005D5055"/>
    <w:rsid w:val="005D58AB"/>
    <w:rsid w:val="005D5A08"/>
    <w:rsid w:val="005D5EC7"/>
    <w:rsid w:val="005D6015"/>
    <w:rsid w:val="005D6072"/>
    <w:rsid w:val="005D646D"/>
    <w:rsid w:val="005D65C5"/>
    <w:rsid w:val="005D66DF"/>
    <w:rsid w:val="005D675E"/>
    <w:rsid w:val="005D71B4"/>
    <w:rsid w:val="005D7286"/>
    <w:rsid w:val="005D7490"/>
    <w:rsid w:val="005D7A77"/>
    <w:rsid w:val="005D7ED9"/>
    <w:rsid w:val="005D7F2F"/>
    <w:rsid w:val="005E01C4"/>
    <w:rsid w:val="005E0339"/>
    <w:rsid w:val="005E0376"/>
    <w:rsid w:val="005E03FF"/>
    <w:rsid w:val="005E060A"/>
    <w:rsid w:val="005E0B93"/>
    <w:rsid w:val="005E0BD5"/>
    <w:rsid w:val="005E0CEE"/>
    <w:rsid w:val="005E1131"/>
    <w:rsid w:val="005E11E1"/>
    <w:rsid w:val="005E11E8"/>
    <w:rsid w:val="005E16BF"/>
    <w:rsid w:val="005E16DC"/>
    <w:rsid w:val="005E18F7"/>
    <w:rsid w:val="005E1982"/>
    <w:rsid w:val="005E1A8E"/>
    <w:rsid w:val="005E20A3"/>
    <w:rsid w:val="005E2B17"/>
    <w:rsid w:val="005E2ED3"/>
    <w:rsid w:val="005E2EE1"/>
    <w:rsid w:val="005E3046"/>
    <w:rsid w:val="005E3216"/>
    <w:rsid w:val="005E3818"/>
    <w:rsid w:val="005E3CA4"/>
    <w:rsid w:val="005E411B"/>
    <w:rsid w:val="005E43B7"/>
    <w:rsid w:val="005E45DC"/>
    <w:rsid w:val="005E4656"/>
    <w:rsid w:val="005E4CB2"/>
    <w:rsid w:val="005E4D86"/>
    <w:rsid w:val="005E52D4"/>
    <w:rsid w:val="005E5342"/>
    <w:rsid w:val="005E5790"/>
    <w:rsid w:val="005E5794"/>
    <w:rsid w:val="005E5B16"/>
    <w:rsid w:val="005E5CBE"/>
    <w:rsid w:val="005E62F2"/>
    <w:rsid w:val="005E63D2"/>
    <w:rsid w:val="005E668A"/>
    <w:rsid w:val="005E6F6D"/>
    <w:rsid w:val="005E7680"/>
    <w:rsid w:val="005E7695"/>
    <w:rsid w:val="005E79AE"/>
    <w:rsid w:val="005E79E9"/>
    <w:rsid w:val="005F057D"/>
    <w:rsid w:val="005F0AE8"/>
    <w:rsid w:val="005F1005"/>
    <w:rsid w:val="005F1CFB"/>
    <w:rsid w:val="005F1F79"/>
    <w:rsid w:val="005F224E"/>
    <w:rsid w:val="005F26C4"/>
    <w:rsid w:val="005F28B2"/>
    <w:rsid w:val="005F3374"/>
    <w:rsid w:val="005F368D"/>
    <w:rsid w:val="005F383A"/>
    <w:rsid w:val="005F4164"/>
    <w:rsid w:val="005F4806"/>
    <w:rsid w:val="005F4847"/>
    <w:rsid w:val="005F48C0"/>
    <w:rsid w:val="005F54B3"/>
    <w:rsid w:val="005F57CC"/>
    <w:rsid w:val="005F5857"/>
    <w:rsid w:val="005F593D"/>
    <w:rsid w:val="005F5B8A"/>
    <w:rsid w:val="005F5C40"/>
    <w:rsid w:val="005F5E83"/>
    <w:rsid w:val="005F60BE"/>
    <w:rsid w:val="005F6716"/>
    <w:rsid w:val="005F6B10"/>
    <w:rsid w:val="005F6F92"/>
    <w:rsid w:val="005F6F9A"/>
    <w:rsid w:val="005F7007"/>
    <w:rsid w:val="005F7299"/>
    <w:rsid w:val="005F77B4"/>
    <w:rsid w:val="005F7842"/>
    <w:rsid w:val="005F7916"/>
    <w:rsid w:val="005F7939"/>
    <w:rsid w:val="005F7C84"/>
    <w:rsid w:val="0060002B"/>
    <w:rsid w:val="00600251"/>
    <w:rsid w:val="0060082F"/>
    <w:rsid w:val="006009AD"/>
    <w:rsid w:val="00600AB8"/>
    <w:rsid w:val="00600B33"/>
    <w:rsid w:val="00600B7E"/>
    <w:rsid w:val="00600ED6"/>
    <w:rsid w:val="0060125D"/>
    <w:rsid w:val="0060125E"/>
    <w:rsid w:val="00601524"/>
    <w:rsid w:val="00601840"/>
    <w:rsid w:val="0060184F"/>
    <w:rsid w:val="006018BC"/>
    <w:rsid w:val="00601B8C"/>
    <w:rsid w:val="00602036"/>
    <w:rsid w:val="006025E1"/>
    <w:rsid w:val="006027A4"/>
    <w:rsid w:val="00602959"/>
    <w:rsid w:val="00602964"/>
    <w:rsid w:val="00603378"/>
    <w:rsid w:val="00603FFA"/>
    <w:rsid w:val="006048F5"/>
    <w:rsid w:val="00604992"/>
    <w:rsid w:val="00604A7F"/>
    <w:rsid w:val="00604B35"/>
    <w:rsid w:val="00604F0E"/>
    <w:rsid w:val="00605142"/>
    <w:rsid w:val="006056C8"/>
    <w:rsid w:val="006058CE"/>
    <w:rsid w:val="00605E3B"/>
    <w:rsid w:val="00605F58"/>
    <w:rsid w:val="0060646F"/>
    <w:rsid w:val="006064A9"/>
    <w:rsid w:val="006066F2"/>
    <w:rsid w:val="006067F1"/>
    <w:rsid w:val="0060698B"/>
    <w:rsid w:val="00606B07"/>
    <w:rsid w:val="00606BA8"/>
    <w:rsid w:val="00606F7F"/>
    <w:rsid w:val="00607114"/>
    <w:rsid w:val="00607492"/>
    <w:rsid w:val="006075F0"/>
    <w:rsid w:val="00607690"/>
    <w:rsid w:val="006076B0"/>
    <w:rsid w:val="006079C3"/>
    <w:rsid w:val="0061046B"/>
    <w:rsid w:val="0061072B"/>
    <w:rsid w:val="00610741"/>
    <w:rsid w:val="00610DAB"/>
    <w:rsid w:val="00610ED8"/>
    <w:rsid w:val="00611117"/>
    <w:rsid w:val="006114EA"/>
    <w:rsid w:val="006116B3"/>
    <w:rsid w:val="006118D0"/>
    <w:rsid w:val="00611B18"/>
    <w:rsid w:val="00611B1C"/>
    <w:rsid w:val="00612315"/>
    <w:rsid w:val="00612517"/>
    <w:rsid w:val="00612534"/>
    <w:rsid w:val="00612E78"/>
    <w:rsid w:val="00613674"/>
    <w:rsid w:val="00613763"/>
    <w:rsid w:val="006138E5"/>
    <w:rsid w:val="00613DD3"/>
    <w:rsid w:val="00614115"/>
    <w:rsid w:val="00614A10"/>
    <w:rsid w:val="00614B29"/>
    <w:rsid w:val="00614C02"/>
    <w:rsid w:val="00614FED"/>
    <w:rsid w:val="00615009"/>
    <w:rsid w:val="0061500F"/>
    <w:rsid w:val="006153F2"/>
    <w:rsid w:val="006156F3"/>
    <w:rsid w:val="006158C2"/>
    <w:rsid w:val="00615962"/>
    <w:rsid w:val="00615AB8"/>
    <w:rsid w:val="00615AFE"/>
    <w:rsid w:val="00615B10"/>
    <w:rsid w:val="00616676"/>
    <w:rsid w:val="00616759"/>
    <w:rsid w:val="00616866"/>
    <w:rsid w:val="00616A3C"/>
    <w:rsid w:val="00616A46"/>
    <w:rsid w:val="00616DB8"/>
    <w:rsid w:val="00616FB9"/>
    <w:rsid w:val="00617705"/>
    <w:rsid w:val="00617A00"/>
    <w:rsid w:val="00617ABC"/>
    <w:rsid w:val="00617B0A"/>
    <w:rsid w:val="006206B8"/>
    <w:rsid w:val="006208C3"/>
    <w:rsid w:val="00620A85"/>
    <w:rsid w:val="00620F69"/>
    <w:rsid w:val="0062128C"/>
    <w:rsid w:val="0062133F"/>
    <w:rsid w:val="0062139A"/>
    <w:rsid w:val="006215F7"/>
    <w:rsid w:val="00621941"/>
    <w:rsid w:val="00621CED"/>
    <w:rsid w:val="00621F97"/>
    <w:rsid w:val="00621FA5"/>
    <w:rsid w:val="00621FF3"/>
    <w:rsid w:val="006220DC"/>
    <w:rsid w:val="0062295C"/>
    <w:rsid w:val="00623679"/>
    <w:rsid w:val="0062374B"/>
    <w:rsid w:val="00623934"/>
    <w:rsid w:val="006239CD"/>
    <w:rsid w:val="00623E97"/>
    <w:rsid w:val="006242F2"/>
    <w:rsid w:val="006244C3"/>
    <w:rsid w:val="00624777"/>
    <w:rsid w:val="0062480C"/>
    <w:rsid w:val="006248EF"/>
    <w:rsid w:val="00624AD0"/>
    <w:rsid w:val="00624D2C"/>
    <w:rsid w:val="0062513A"/>
    <w:rsid w:val="00625191"/>
    <w:rsid w:val="006254B6"/>
    <w:rsid w:val="00625BBD"/>
    <w:rsid w:val="00625CA3"/>
    <w:rsid w:val="00625E79"/>
    <w:rsid w:val="0062606C"/>
    <w:rsid w:val="0062621C"/>
    <w:rsid w:val="00626464"/>
    <w:rsid w:val="0062656D"/>
    <w:rsid w:val="006265F0"/>
    <w:rsid w:val="00626AAC"/>
    <w:rsid w:val="00626B31"/>
    <w:rsid w:val="00626C3C"/>
    <w:rsid w:val="00626CBB"/>
    <w:rsid w:val="00627292"/>
    <w:rsid w:val="006272EC"/>
    <w:rsid w:val="006277C5"/>
    <w:rsid w:val="00627CDE"/>
    <w:rsid w:val="00627D15"/>
    <w:rsid w:val="00630056"/>
    <w:rsid w:val="00630297"/>
    <w:rsid w:val="00630422"/>
    <w:rsid w:val="00630C60"/>
    <w:rsid w:val="0063117A"/>
    <w:rsid w:val="0063177F"/>
    <w:rsid w:val="006317D5"/>
    <w:rsid w:val="00631F8D"/>
    <w:rsid w:val="00632244"/>
    <w:rsid w:val="006328A0"/>
    <w:rsid w:val="00632B08"/>
    <w:rsid w:val="00632B92"/>
    <w:rsid w:val="00632BEE"/>
    <w:rsid w:val="00633278"/>
    <w:rsid w:val="0063340C"/>
    <w:rsid w:val="0063357B"/>
    <w:rsid w:val="00633983"/>
    <w:rsid w:val="00633AE9"/>
    <w:rsid w:val="00633B85"/>
    <w:rsid w:val="00633C7D"/>
    <w:rsid w:val="0063410C"/>
    <w:rsid w:val="006341A6"/>
    <w:rsid w:val="00634504"/>
    <w:rsid w:val="0063453B"/>
    <w:rsid w:val="00634991"/>
    <w:rsid w:val="00634E38"/>
    <w:rsid w:val="00635224"/>
    <w:rsid w:val="006355E2"/>
    <w:rsid w:val="00635607"/>
    <w:rsid w:val="006359A3"/>
    <w:rsid w:val="00635EF5"/>
    <w:rsid w:val="00635FB8"/>
    <w:rsid w:val="00636068"/>
    <w:rsid w:val="006363AA"/>
    <w:rsid w:val="0063642A"/>
    <w:rsid w:val="006365DF"/>
    <w:rsid w:val="00636623"/>
    <w:rsid w:val="00636742"/>
    <w:rsid w:val="0063685A"/>
    <w:rsid w:val="00636A38"/>
    <w:rsid w:val="00636EEF"/>
    <w:rsid w:val="00636F72"/>
    <w:rsid w:val="006371F3"/>
    <w:rsid w:val="0063786B"/>
    <w:rsid w:val="006378C3"/>
    <w:rsid w:val="006378CD"/>
    <w:rsid w:val="00637920"/>
    <w:rsid w:val="00637A46"/>
    <w:rsid w:val="00637C19"/>
    <w:rsid w:val="006400ED"/>
    <w:rsid w:val="00640368"/>
    <w:rsid w:val="00640899"/>
    <w:rsid w:val="00640985"/>
    <w:rsid w:val="00640C70"/>
    <w:rsid w:val="00640E1A"/>
    <w:rsid w:val="00640E5E"/>
    <w:rsid w:val="00640F78"/>
    <w:rsid w:val="00640FEB"/>
    <w:rsid w:val="00641205"/>
    <w:rsid w:val="00641F0E"/>
    <w:rsid w:val="006422FC"/>
    <w:rsid w:val="00642774"/>
    <w:rsid w:val="00642ACB"/>
    <w:rsid w:val="00642AF8"/>
    <w:rsid w:val="00642B89"/>
    <w:rsid w:val="00643B62"/>
    <w:rsid w:val="00643D75"/>
    <w:rsid w:val="00643DDE"/>
    <w:rsid w:val="00643F34"/>
    <w:rsid w:val="00644089"/>
    <w:rsid w:val="00644764"/>
    <w:rsid w:val="00644C52"/>
    <w:rsid w:val="00644FB7"/>
    <w:rsid w:val="006450C6"/>
    <w:rsid w:val="0064514B"/>
    <w:rsid w:val="0064527E"/>
    <w:rsid w:val="0064539A"/>
    <w:rsid w:val="00645534"/>
    <w:rsid w:val="006455C0"/>
    <w:rsid w:val="006459F2"/>
    <w:rsid w:val="00645F2E"/>
    <w:rsid w:val="0064632A"/>
    <w:rsid w:val="0064656C"/>
    <w:rsid w:val="00646BC7"/>
    <w:rsid w:val="00646BCE"/>
    <w:rsid w:val="006472FC"/>
    <w:rsid w:val="0064747B"/>
    <w:rsid w:val="006475BA"/>
    <w:rsid w:val="00647EDC"/>
    <w:rsid w:val="00647F0F"/>
    <w:rsid w:val="00647FA1"/>
    <w:rsid w:val="00650300"/>
    <w:rsid w:val="006507B6"/>
    <w:rsid w:val="006509B2"/>
    <w:rsid w:val="006509C2"/>
    <w:rsid w:val="00650C75"/>
    <w:rsid w:val="00650D09"/>
    <w:rsid w:val="006516A8"/>
    <w:rsid w:val="00651844"/>
    <w:rsid w:val="006518AC"/>
    <w:rsid w:val="00651EF7"/>
    <w:rsid w:val="0065255D"/>
    <w:rsid w:val="006532D6"/>
    <w:rsid w:val="006534AD"/>
    <w:rsid w:val="00653593"/>
    <w:rsid w:val="0065383C"/>
    <w:rsid w:val="0065391B"/>
    <w:rsid w:val="0065395E"/>
    <w:rsid w:val="00653AAD"/>
    <w:rsid w:val="00653DA9"/>
    <w:rsid w:val="0065411F"/>
    <w:rsid w:val="00654120"/>
    <w:rsid w:val="006541C4"/>
    <w:rsid w:val="006542A9"/>
    <w:rsid w:val="0065439E"/>
    <w:rsid w:val="00654574"/>
    <w:rsid w:val="00654A8F"/>
    <w:rsid w:val="0065513B"/>
    <w:rsid w:val="00655600"/>
    <w:rsid w:val="00655976"/>
    <w:rsid w:val="006568D0"/>
    <w:rsid w:val="00656B97"/>
    <w:rsid w:val="00656ECE"/>
    <w:rsid w:val="00656FA7"/>
    <w:rsid w:val="006570D1"/>
    <w:rsid w:val="00657333"/>
    <w:rsid w:val="006573C7"/>
    <w:rsid w:val="00657721"/>
    <w:rsid w:val="0065779F"/>
    <w:rsid w:val="00657810"/>
    <w:rsid w:val="00657AF1"/>
    <w:rsid w:val="00660242"/>
    <w:rsid w:val="0066056C"/>
    <w:rsid w:val="006605F8"/>
    <w:rsid w:val="00660632"/>
    <w:rsid w:val="0066083D"/>
    <w:rsid w:val="00660D8A"/>
    <w:rsid w:val="006610FC"/>
    <w:rsid w:val="0066112B"/>
    <w:rsid w:val="006612CE"/>
    <w:rsid w:val="00661C6F"/>
    <w:rsid w:val="00661F81"/>
    <w:rsid w:val="00662068"/>
    <w:rsid w:val="006623F7"/>
    <w:rsid w:val="00662803"/>
    <w:rsid w:val="00662D4E"/>
    <w:rsid w:val="00662EDE"/>
    <w:rsid w:val="00662F9E"/>
    <w:rsid w:val="00663843"/>
    <w:rsid w:val="0066391C"/>
    <w:rsid w:val="00663A9E"/>
    <w:rsid w:val="00663AEA"/>
    <w:rsid w:val="00663DF5"/>
    <w:rsid w:val="00663E4D"/>
    <w:rsid w:val="00664022"/>
    <w:rsid w:val="006642A1"/>
    <w:rsid w:val="00664482"/>
    <w:rsid w:val="006646AE"/>
    <w:rsid w:val="006648C9"/>
    <w:rsid w:val="00664AE5"/>
    <w:rsid w:val="00664BF8"/>
    <w:rsid w:val="00664CBA"/>
    <w:rsid w:val="00664D32"/>
    <w:rsid w:val="00665267"/>
    <w:rsid w:val="00665312"/>
    <w:rsid w:val="006657A5"/>
    <w:rsid w:val="0066585F"/>
    <w:rsid w:val="00665940"/>
    <w:rsid w:val="00665D59"/>
    <w:rsid w:val="006662CA"/>
    <w:rsid w:val="00666627"/>
    <w:rsid w:val="006669A9"/>
    <w:rsid w:val="00666C47"/>
    <w:rsid w:val="00666CB8"/>
    <w:rsid w:val="00666F79"/>
    <w:rsid w:val="006670F4"/>
    <w:rsid w:val="00667316"/>
    <w:rsid w:val="0066798E"/>
    <w:rsid w:val="00667A19"/>
    <w:rsid w:val="006701DC"/>
    <w:rsid w:val="006706CD"/>
    <w:rsid w:val="0067070F"/>
    <w:rsid w:val="00670913"/>
    <w:rsid w:val="006709E5"/>
    <w:rsid w:val="00670A47"/>
    <w:rsid w:val="00670D7A"/>
    <w:rsid w:val="00670DB0"/>
    <w:rsid w:val="00670E53"/>
    <w:rsid w:val="00670F1D"/>
    <w:rsid w:val="00671604"/>
    <w:rsid w:val="00671634"/>
    <w:rsid w:val="00671F94"/>
    <w:rsid w:val="00671FFB"/>
    <w:rsid w:val="0067241E"/>
    <w:rsid w:val="00672474"/>
    <w:rsid w:val="006728E8"/>
    <w:rsid w:val="00672910"/>
    <w:rsid w:val="00672AA4"/>
    <w:rsid w:val="006731A3"/>
    <w:rsid w:val="00673E75"/>
    <w:rsid w:val="00673E77"/>
    <w:rsid w:val="006743AE"/>
    <w:rsid w:val="0067445E"/>
    <w:rsid w:val="006744AA"/>
    <w:rsid w:val="00674520"/>
    <w:rsid w:val="0067456C"/>
    <w:rsid w:val="00674A3D"/>
    <w:rsid w:val="00674A9C"/>
    <w:rsid w:val="00674EA2"/>
    <w:rsid w:val="00674F04"/>
    <w:rsid w:val="00674FCA"/>
    <w:rsid w:val="00674FF4"/>
    <w:rsid w:val="0067503A"/>
    <w:rsid w:val="006751EC"/>
    <w:rsid w:val="00675614"/>
    <w:rsid w:val="006757CB"/>
    <w:rsid w:val="0067580A"/>
    <w:rsid w:val="00676032"/>
    <w:rsid w:val="0067608D"/>
    <w:rsid w:val="00676495"/>
    <w:rsid w:val="006764FA"/>
    <w:rsid w:val="00676667"/>
    <w:rsid w:val="00676807"/>
    <w:rsid w:val="00676A97"/>
    <w:rsid w:val="00677574"/>
    <w:rsid w:val="0067773B"/>
    <w:rsid w:val="006779AE"/>
    <w:rsid w:val="00677AB0"/>
    <w:rsid w:val="00677B9C"/>
    <w:rsid w:val="00677CD9"/>
    <w:rsid w:val="00680095"/>
    <w:rsid w:val="006803B6"/>
    <w:rsid w:val="00680A8E"/>
    <w:rsid w:val="00680B8B"/>
    <w:rsid w:val="00680D46"/>
    <w:rsid w:val="00680E77"/>
    <w:rsid w:val="00680FBA"/>
    <w:rsid w:val="00680FD3"/>
    <w:rsid w:val="00681067"/>
    <w:rsid w:val="006811CD"/>
    <w:rsid w:val="00681309"/>
    <w:rsid w:val="006816CF"/>
    <w:rsid w:val="006819E4"/>
    <w:rsid w:val="00681C82"/>
    <w:rsid w:val="00681E0A"/>
    <w:rsid w:val="00681ED4"/>
    <w:rsid w:val="00681F3D"/>
    <w:rsid w:val="00682020"/>
    <w:rsid w:val="006826D7"/>
    <w:rsid w:val="00682914"/>
    <w:rsid w:val="00682A0A"/>
    <w:rsid w:val="00682A81"/>
    <w:rsid w:val="00682EC5"/>
    <w:rsid w:val="006837AD"/>
    <w:rsid w:val="00683859"/>
    <w:rsid w:val="00683956"/>
    <w:rsid w:val="00683C4F"/>
    <w:rsid w:val="0068407C"/>
    <w:rsid w:val="00684252"/>
    <w:rsid w:val="00684564"/>
    <w:rsid w:val="00684AE9"/>
    <w:rsid w:val="00684BB3"/>
    <w:rsid w:val="00684DA0"/>
    <w:rsid w:val="00685207"/>
    <w:rsid w:val="00685236"/>
    <w:rsid w:val="00685517"/>
    <w:rsid w:val="00685908"/>
    <w:rsid w:val="00685DBE"/>
    <w:rsid w:val="00685F06"/>
    <w:rsid w:val="006866E6"/>
    <w:rsid w:val="006868D7"/>
    <w:rsid w:val="006872EC"/>
    <w:rsid w:val="0068735C"/>
    <w:rsid w:val="006878E1"/>
    <w:rsid w:val="00687A0C"/>
    <w:rsid w:val="00687A98"/>
    <w:rsid w:val="00687BA8"/>
    <w:rsid w:val="00687BA9"/>
    <w:rsid w:val="00687C4C"/>
    <w:rsid w:val="00687E11"/>
    <w:rsid w:val="00687E6C"/>
    <w:rsid w:val="00687EBD"/>
    <w:rsid w:val="006900E4"/>
    <w:rsid w:val="0069011C"/>
    <w:rsid w:val="00690590"/>
    <w:rsid w:val="00690768"/>
    <w:rsid w:val="006908C6"/>
    <w:rsid w:val="00690ABB"/>
    <w:rsid w:val="00690B82"/>
    <w:rsid w:val="00690D83"/>
    <w:rsid w:val="00691065"/>
    <w:rsid w:val="00691137"/>
    <w:rsid w:val="006913CA"/>
    <w:rsid w:val="00691519"/>
    <w:rsid w:val="0069162B"/>
    <w:rsid w:val="006916D6"/>
    <w:rsid w:val="006918D5"/>
    <w:rsid w:val="00691B6D"/>
    <w:rsid w:val="00691CA3"/>
    <w:rsid w:val="00691CC8"/>
    <w:rsid w:val="00691DC5"/>
    <w:rsid w:val="00692091"/>
    <w:rsid w:val="00692214"/>
    <w:rsid w:val="006925AC"/>
    <w:rsid w:val="00692885"/>
    <w:rsid w:val="00692B6A"/>
    <w:rsid w:val="00692EF0"/>
    <w:rsid w:val="00693036"/>
    <w:rsid w:val="00693659"/>
    <w:rsid w:val="0069369A"/>
    <w:rsid w:val="00693A6B"/>
    <w:rsid w:val="006940D4"/>
    <w:rsid w:val="0069429C"/>
    <w:rsid w:val="00694779"/>
    <w:rsid w:val="00694AC3"/>
    <w:rsid w:val="00695130"/>
    <w:rsid w:val="006956DA"/>
    <w:rsid w:val="006961AE"/>
    <w:rsid w:val="00696412"/>
    <w:rsid w:val="006964A8"/>
    <w:rsid w:val="006967C1"/>
    <w:rsid w:val="00696999"/>
    <w:rsid w:val="00696A8B"/>
    <w:rsid w:val="00696DD5"/>
    <w:rsid w:val="00697040"/>
    <w:rsid w:val="0069749C"/>
    <w:rsid w:val="0069750E"/>
    <w:rsid w:val="0069792D"/>
    <w:rsid w:val="006979A7"/>
    <w:rsid w:val="00697F16"/>
    <w:rsid w:val="00697F2D"/>
    <w:rsid w:val="006A0301"/>
    <w:rsid w:val="006A0449"/>
    <w:rsid w:val="006A0A7A"/>
    <w:rsid w:val="006A0D6F"/>
    <w:rsid w:val="006A12D6"/>
    <w:rsid w:val="006A14BA"/>
    <w:rsid w:val="006A16DC"/>
    <w:rsid w:val="006A1757"/>
    <w:rsid w:val="006A19F9"/>
    <w:rsid w:val="006A245B"/>
    <w:rsid w:val="006A2764"/>
    <w:rsid w:val="006A2E7A"/>
    <w:rsid w:val="006A3143"/>
    <w:rsid w:val="006A33B3"/>
    <w:rsid w:val="006A34CA"/>
    <w:rsid w:val="006A38AA"/>
    <w:rsid w:val="006A38CA"/>
    <w:rsid w:val="006A3EC6"/>
    <w:rsid w:val="006A4863"/>
    <w:rsid w:val="006A496E"/>
    <w:rsid w:val="006A4988"/>
    <w:rsid w:val="006A49B1"/>
    <w:rsid w:val="006A4B6B"/>
    <w:rsid w:val="006A4DF2"/>
    <w:rsid w:val="006A4F1A"/>
    <w:rsid w:val="006A515E"/>
    <w:rsid w:val="006A52D9"/>
    <w:rsid w:val="006A5C54"/>
    <w:rsid w:val="006A5C6D"/>
    <w:rsid w:val="006A5D66"/>
    <w:rsid w:val="006A5F74"/>
    <w:rsid w:val="006A635E"/>
    <w:rsid w:val="006A64AF"/>
    <w:rsid w:val="006A6AFE"/>
    <w:rsid w:val="006A6BA2"/>
    <w:rsid w:val="006A6DCE"/>
    <w:rsid w:val="006A6FC9"/>
    <w:rsid w:val="006A70D5"/>
    <w:rsid w:val="006A75EA"/>
    <w:rsid w:val="006A770F"/>
    <w:rsid w:val="006A779E"/>
    <w:rsid w:val="006A7D76"/>
    <w:rsid w:val="006A7E2D"/>
    <w:rsid w:val="006A7F2E"/>
    <w:rsid w:val="006A7FBE"/>
    <w:rsid w:val="006B157F"/>
    <w:rsid w:val="006B187D"/>
    <w:rsid w:val="006B1B27"/>
    <w:rsid w:val="006B1D20"/>
    <w:rsid w:val="006B1EF1"/>
    <w:rsid w:val="006B2352"/>
    <w:rsid w:val="006B2404"/>
    <w:rsid w:val="006B2A94"/>
    <w:rsid w:val="006B2C06"/>
    <w:rsid w:val="006B2DFA"/>
    <w:rsid w:val="006B375E"/>
    <w:rsid w:val="006B3B16"/>
    <w:rsid w:val="006B3FDB"/>
    <w:rsid w:val="006B4210"/>
    <w:rsid w:val="006B43A2"/>
    <w:rsid w:val="006B4506"/>
    <w:rsid w:val="006B4512"/>
    <w:rsid w:val="006B4774"/>
    <w:rsid w:val="006B495B"/>
    <w:rsid w:val="006B49B0"/>
    <w:rsid w:val="006B4BE5"/>
    <w:rsid w:val="006B5108"/>
    <w:rsid w:val="006B5137"/>
    <w:rsid w:val="006B5457"/>
    <w:rsid w:val="006B55D1"/>
    <w:rsid w:val="006B5D49"/>
    <w:rsid w:val="006B61AD"/>
    <w:rsid w:val="006B61D7"/>
    <w:rsid w:val="006B62B2"/>
    <w:rsid w:val="006B6398"/>
    <w:rsid w:val="006B66A4"/>
    <w:rsid w:val="006B6D4C"/>
    <w:rsid w:val="006B6D5D"/>
    <w:rsid w:val="006B6FCF"/>
    <w:rsid w:val="006B7473"/>
    <w:rsid w:val="006B781A"/>
    <w:rsid w:val="006B7C73"/>
    <w:rsid w:val="006B7D5C"/>
    <w:rsid w:val="006B7DFE"/>
    <w:rsid w:val="006B7ECC"/>
    <w:rsid w:val="006B7FD1"/>
    <w:rsid w:val="006C0046"/>
    <w:rsid w:val="006C004B"/>
    <w:rsid w:val="006C0323"/>
    <w:rsid w:val="006C0389"/>
    <w:rsid w:val="006C0639"/>
    <w:rsid w:val="006C0952"/>
    <w:rsid w:val="006C0962"/>
    <w:rsid w:val="006C0F4E"/>
    <w:rsid w:val="006C10A8"/>
    <w:rsid w:val="006C1174"/>
    <w:rsid w:val="006C15BA"/>
    <w:rsid w:val="006C17A3"/>
    <w:rsid w:val="006C1F52"/>
    <w:rsid w:val="006C2231"/>
    <w:rsid w:val="006C2587"/>
    <w:rsid w:val="006C27F0"/>
    <w:rsid w:val="006C2B78"/>
    <w:rsid w:val="006C2BA4"/>
    <w:rsid w:val="006C2CB7"/>
    <w:rsid w:val="006C3204"/>
    <w:rsid w:val="006C36E0"/>
    <w:rsid w:val="006C3743"/>
    <w:rsid w:val="006C3B31"/>
    <w:rsid w:val="006C3CD5"/>
    <w:rsid w:val="006C4252"/>
    <w:rsid w:val="006C43B8"/>
    <w:rsid w:val="006C4472"/>
    <w:rsid w:val="006C462D"/>
    <w:rsid w:val="006C4908"/>
    <w:rsid w:val="006C4A2E"/>
    <w:rsid w:val="006C4E21"/>
    <w:rsid w:val="006C4F09"/>
    <w:rsid w:val="006C5443"/>
    <w:rsid w:val="006C55F5"/>
    <w:rsid w:val="006C5A7A"/>
    <w:rsid w:val="006C5E5C"/>
    <w:rsid w:val="006C6310"/>
    <w:rsid w:val="006C6487"/>
    <w:rsid w:val="006C65E7"/>
    <w:rsid w:val="006C6801"/>
    <w:rsid w:val="006C68E7"/>
    <w:rsid w:val="006C6ADE"/>
    <w:rsid w:val="006C6B9B"/>
    <w:rsid w:val="006C6CD3"/>
    <w:rsid w:val="006C6FA8"/>
    <w:rsid w:val="006C71BC"/>
    <w:rsid w:val="006C7467"/>
    <w:rsid w:val="006C75CE"/>
    <w:rsid w:val="006C7697"/>
    <w:rsid w:val="006C78FB"/>
    <w:rsid w:val="006C7976"/>
    <w:rsid w:val="006C7A68"/>
    <w:rsid w:val="006C7A81"/>
    <w:rsid w:val="006C7B4B"/>
    <w:rsid w:val="006C7E78"/>
    <w:rsid w:val="006C7EC4"/>
    <w:rsid w:val="006D02FF"/>
    <w:rsid w:val="006D04BB"/>
    <w:rsid w:val="006D0578"/>
    <w:rsid w:val="006D0734"/>
    <w:rsid w:val="006D0958"/>
    <w:rsid w:val="006D12BC"/>
    <w:rsid w:val="006D1842"/>
    <w:rsid w:val="006D185B"/>
    <w:rsid w:val="006D1ACD"/>
    <w:rsid w:val="006D2522"/>
    <w:rsid w:val="006D25DC"/>
    <w:rsid w:val="006D2679"/>
    <w:rsid w:val="006D29DF"/>
    <w:rsid w:val="006D2BD6"/>
    <w:rsid w:val="006D2D2B"/>
    <w:rsid w:val="006D37C0"/>
    <w:rsid w:val="006D39E8"/>
    <w:rsid w:val="006D3B4A"/>
    <w:rsid w:val="006D3C11"/>
    <w:rsid w:val="006D3C18"/>
    <w:rsid w:val="006D3C61"/>
    <w:rsid w:val="006D3E08"/>
    <w:rsid w:val="006D4063"/>
    <w:rsid w:val="006D41DB"/>
    <w:rsid w:val="006D43DE"/>
    <w:rsid w:val="006D463E"/>
    <w:rsid w:val="006D464D"/>
    <w:rsid w:val="006D487C"/>
    <w:rsid w:val="006D4D39"/>
    <w:rsid w:val="006D4EC2"/>
    <w:rsid w:val="006D5269"/>
    <w:rsid w:val="006D59CF"/>
    <w:rsid w:val="006D5D1F"/>
    <w:rsid w:val="006D5EC3"/>
    <w:rsid w:val="006D630F"/>
    <w:rsid w:val="006D63F3"/>
    <w:rsid w:val="006D679F"/>
    <w:rsid w:val="006D697A"/>
    <w:rsid w:val="006D6B88"/>
    <w:rsid w:val="006D6C68"/>
    <w:rsid w:val="006D737C"/>
    <w:rsid w:val="006D75AA"/>
    <w:rsid w:val="006D7622"/>
    <w:rsid w:val="006D79FD"/>
    <w:rsid w:val="006D7AD1"/>
    <w:rsid w:val="006E04F6"/>
    <w:rsid w:val="006E07C4"/>
    <w:rsid w:val="006E0983"/>
    <w:rsid w:val="006E0A7A"/>
    <w:rsid w:val="006E0B28"/>
    <w:rsid w:val="006E13FB"/>
    <w:rsid w:val="006E177A"/>
    <w:rsid w:val="006E1834"/>
    <w:rsid w:val="006E1925"/>
    <w:rsid w:val="006E19D2"/>
    <w:rsid w:val="006E2219"/>
    <w:rsid w:val="006E2522"/>
    <w:rsid w:val="006E2830"/>
    <w:rsid w:val="006E3192"/>
    <w:rsid w:val="006E33E2"/>
    <w:rsid w:val="006E3481"/>
    <w:rsid w:val="006E34C5"/>
    <w:rsid w:val="006E3804"/>
    <w:rsid w:val="006E3843"/>
    <w:rsid w:val="006E3C8D"/>
    <w:rsid w:val="006E3CF3"/>
    <w:rsid w:val="006E3DBF"/>
    <w:rsid w:val="006E3F3D"/>
    <w:rsid w:val="006E421F"/>
    <w:rsid w:val="006E4B91"/>
    <w:rsid w:val="006E4C1A"/>
    <w:rsid w:val="006E4F21"/>
    <w:rsid w:val="006E4F23"/>
    <w:rsid w:val="006E5030"/>
    <w:rsid w:val="006E5308"/>
    <w:rsid w:val="006E53CA"/>
    <w:rsid w:val="006E5DB1"/>
    <w:rsid w:val="006E604B"/>
    <w:rsid w:val="006E6188"/>
    <w:rsid w:val="006E61D5"/>
    <w:rsid w:val="006E65A9"/>
    <w:rsid w:val="006E6756"/>
    <w:rsid w:val="006E6AA2"/>
    <w:rsid w:val="006E6AAB"/>
    <w:rsid w:val="006E6D82"/>
    <w:rsid w:val="006E715C"/>
    <w:rsid w:val="006E75D1"/>
    <w:rsid w:val="006E766E"/>
    <w:rsid w:val="006E7921"/>
    <w:rsid w:val="006E7E28"/>
    <w:rsid w:val="006F001B"/>
    <w:rsid w:val="006F01C6"/>
    <w:rsid w:val="006F026E"/>
    <w:rsid w:val="006F040B"/>
    <w:rsid w:val="006F06D4"/>
    <w:rsid w:val="006F0711"/>
    <w:rsid w:val="006F0749"/>
    <w:rsid w:val="006F09FE"/>
    <w:rsid w:val="006F0B8D"/>
    <w:rsid w:val="006F0ECB"/>
    <w:rsid w:val="006F1064"/>
    <w:rsid w:val="006F1670"/>
    <w:rsid w:val="006F19E3"/>
    <w:rsid w:val="006F1EA1"/>
    <w:rsid w:val="006F213D"/>
    <w:rsid w:val="006F23B9"/>
    <w:rsid w:val="006F2444"/>
    <w:rsid w:val="006F28A5"/>
    <w:rsid w:val="006F2BB6"/>
    <w:rsid w:val="006F2C03"/>
    <w:rsid w:val="006F2D84"/>
    <w:rsid w:val="006F2D91"/>
    <w:rsid w:val="006F3499"/>
    <w:rsid w:val="006F3A44"/>
    <w:rsid w:val="006F3A7C"/>
    <w:rsid w:val="006F3D5F"/>
    <w:rsid w:val="006F4315"/>
    <w:rsid w:val="006F4587"/>
    <w:rsid w:val="006F46B5"/>
    <w:rsid w:val="006F4A9D"/>
    <w:rsid w:val="006F4FFB"/>
    <w:rsid w:val="006F5017"/>
    <w:rsid w:val="006F50A6"/>
    <w:rsid w:val="006F5336"/>
    <w:rsid w:val="006F54F5"/>
    <w:rsid w:val="006F5599"/>
    <w:rsid w:val="006F5703"/>
    <w:rsid w:val="006F592F"/>
    <w:rsid w:val="006F5DD0"/>
    <w:rsid w:val="006F5DF9"/>
    <w:rsid w:val="006F5E30"/>
    <w:rsid w:val="006F5EB0"/>
    <w:rsid w:val="006F5FF8"/>
    <w:rsid w:val="006F654A"/>
    <w:rsid w:val="006F6CB8"/>
    <w:rsid w:val="006F6DD1"/>
    <w:rsid w:val="006F7949"/>
    <w:rsid w:val="006F7D12"/>
    <w:rsid w:val="007004E5"/>
    <w:rsid w:val="00700957"/>
    <w:rsid w:val="00700A57"/>
    <w:rsid w:val="00700B04"/>
    <w:rsid w:val="00700CEF"/>
    <w:rsid w:val="00700D9C"/>
    <w:rsid w:val="0070108E"/>
    <w:rsid w:val="00701123"/>
    <w:rsid w:val="0070143D"/>
    <w:rsid w:val="0070168A"/>
    <w:rsid w:val="007016FA"/>
    <w:rsid w:val="00701701"/>
    <w:rsid w:val="0070174A"/>
    <w:rsid w:val="0070198C"/>
    <w:rsid w:val="00701ABD"/>
    <w:rsid w:val="00701C7B"/>
    <w:rsid w:val="007025EF"/>
    <w:rsid w:val="0070274D"/>
    <w:rsid w:val="0070283B"/>
    <w:rsid w:val="00702F77"/>
    <w:rsid w:val="0070319C"/>
    <w:rsid w:val="00703C13"/>
    <w:rsid w:val="00704259"/>
    <w:rsid w:val="007044DE"/>
    <w:rsid w:val="007045AD"/>
    <w:rsid w:val="00704699"/>
    <w:rsid w:val="0070488C"/>
    <w:rsid w:val="007049C2"/>
    <w:rsid w:val="00704B7A"/>
    <w:rsid w:val="00704BF8"/>
    <w:rsid w:val="00704F5C"/>
    <w:rsid w:val="00705143"/>
    <w:rsid w:val="00705155"/>
    <w:rsid w:val="007055F7"/>
    <w:rsid w:val="00705608"/>
    <w:rsid w:val="0070609F"/>
    <w:rsid w:val="007060D2"/>
    <w:rsid w:val="00706284"/>
    <w:rsid w:val="00706438"/>
    <w:rsid w:val="0070651E"/>
    <w:rsid w:val="007066F5"/>
    <w:rsid w:val="00706C99"/>
    <w:rsid w:val="00706E40"/>
    <w:rsid w:val="007071E4"/>
    <w:rsid w:val="00707627"/>
    <w:rsid w:val="0070764E"/>
    <w:rsid w:val="00707F3C"/>
    <w:rsid w:val="0071016E"/>
    <w:rsid w:val="00710274"/>
    <w:rsid w:val="0071027A"/>
    <w:rsid w:val="0071038D"/>
    <w:rsid w:val="00710BFE"/>
    <w:rsid w:val="00710C5C"/>
    <w:rsid w:val="00710C94"/>
    <w:rsid w:val="0071131F"/>
    <w:rsid w:val="007113B5"/>
    <w:rsid w:val="00711518"/>
    <w:rsid w:val="007115B0"/>
    <w:rsid w:val="007116B6"/>
    <w:rsid w:val="00711A6E"/>
    <w:rsid w:val="00711F90"/>
    <w:rsid w:val="00711FE9"/>
    <w:rsid w:val="007122C5"/>
    <w:rsid w:val="007126D8"/>
    <w:rsid w:val="00712D09"/>
    <w:rsid w:val="00713650"/>
    <w:rsid w:val="007136F7"/>
    <w:rsid w:val="00713A7A"/>
    <w:rsid w:val="00713DB4"/>
    <w:rsid w:val="00714470"/>
    <w:rsid w:val="007147DE"/>
    <w:rsid w:val="007148EC"/>
    <w:rsid w:val="00714B21"/>
    <w:rsid w:val="00714DCD"/>
    <w:rsid w:val="00715066"/>
    <w:rsid w:val="007151C6"/>
    <w:rsid w:val="00715572"/>
    <w:rsid w:val="00715E0E"/>
    <w:rsid w:val="00715E1E"/>
    <w:rsid w:val="007160BD"/>
    <w:rsid w:val="007164A2"/>
    <w:rsid w:val="00716B7C"/>
    <w:rsid w:val="00716D2E"/>
    <w:rsid w:val="00716D6D"/>
    <w:rsid w:val="0071717D"/>
    <w:rsid w:val="00717590"/>
    <w:rsid w:val="007179A7"/>
    <w:rsid w:val="00717C9E"/>
    <w:rsid w:val="00717D84"/>
    <w:rsid w:val="00717E8F"/>
    <w:rsid w:val="00720320"/>
    <w:rsid w:val="0072055F"/>
    <w:rsid w:val="00720B7D"/>
    <w:rsid w:val="00720C25"/>
    <w:rsid w:val="00720C2B"/>
    <w:rsid w:val="00721599"/>
    <w:rsid w:val="00721774"/>
    <w:rsid w:val="00721795"/>
    <w:rsid w:val="00721A4D"/>
    <w:rsid w:val="00721F46"/>
    <w:rsid w:val="00721FF8"/>
    <w:rsid w:val="00722019"/>
    <w:rsid w:val="0072206D"/>
    <w:rsid w:val="0072264B"/>
    <w:rsid w:val="007226B9"/>
    <w:rsid w:val="007229F0"/>
    <w:rsid w:val="007237AF"/>
    <w:rsid w:val="00723910"/>
    <w:rsid w:val="00723C98"/>
    <w:rsid w:val="00723E12"/>
    <w:rsid w:val="00724013"/>
    <w:rsid w:val="00724120"/>
    <w:rsid w:val="007242C8"/>
    <w:rsid w:val="00724337"/>
    <w:rsid w:val="00724AC1"/>
    <w:rsid w:val="00724C38"/>
    <w:rsid w:val="0072515E"/>
    <w:rsid w:val="007251C4"/>
    <w:rsid w:val="007251F2"/>
    <w:rsid w:val="007255D8"/>
    <w:rsid w:val="007256B4"/>
    <w:rsid w:val="007259D1"/>
    <w:rsid w:val="00725AA9"/>
    <w:rsid w:val="00725B02"/>
    <w:rsid w:val="00725BA3"/>
    <w:rsid w:val="00725E54"/>
    <w:rsid w:val="00725FFA"/>
    <w:rsid w:val="007260F5"/>
    <w:rsid w:val="00726166"/>
    <w:rsid w:val="007264B9"/>
    <w:rsid w:val="007265B6"/>
    <w:rsid w:val="00726DC8"/>
    <w:rsid w:val="00726DEB"/>
    <w:rsid w:val="00727121"/>
    <w:rsid w:val="00727615"/>
    <w:rsid w:val="007277EE"/>
    <w:rsid w:val="00727EC1"/>
    <w:rsid w:val="00727FC2"/>
    <w:rsid w:val="007305A1"/>
    <w:rsid w:val="00730A80"/>
    <w:rsid w:val="00730BF3"/>
    <w:rsid w:val="00730E0B"/>
    <w:rsid w:val="00730E31"/>
    <w:rsid w:val="007310D5"/>
    <w:rsid w:val="00731101"/>
    <w:rsid w:val="007319C1"/>
    <w:rsid w:val="00731B7C"/>
    <w:rsid w:val="00731C14"/>
    <w:rsid w:val="00731D59"/>
    <w:rsid w:val="00732054"/>
    <w:rsid w:val="00732224"/>
    <w:rsid w:val="007323A0"/>
    <w:rsid w:val="007333DB"/>
    <w:rsid w:val="00733731"/>
    <w:rsid w:val="00733B9D"/>
    <w:rsid w:val="00733E57"/>
    <w:rsid w:val="00733EA3"/>
    <w:rsid w:val="00733F62"/>
    <w:rsid w:val="00734598"/>
    <w:rsid w:val="00734A65"/>
    <w:rsid w:val="00734BB2"/>
    <w:rsid w:val="00734C3E"/>
    <w:rsid w:val="0073522A"/>
    <w:rsid w:val="00735354"/>
    <w:rsid w:val="007353D9"/>
    <w:rsid w:val="00735D86"/>
    <w:rsid w:val="00735DAA"/>
    <w:rsid w:val="0073608E"/>
    <w:rsid w:val="00736469"/>
    <w:rsid w:val="00736A52"/>
    <w:rsid w:val="00736E07"/>
    <w:rsid w:val="00737913"/>
    <w:rsid w:val="0073794E"/>
    <w:rsid w:val="00740306"/>
    <w:rsid w:val="007404AE"/>
    <w:rsid w:val="00740D63"/>
    <w:rsid w:val="00740E93"/>
    <w:rsid w:val="007413C4"/>
    <w:rsid w:val="00741414"/>
    <w:rsid w:val="007414DD"/>
    <w:rsid w:val="0074170E"/>
    <w:rsid w:val="007417EC"/>
    <w:rsid w:val="00741B19"/>
    <w:rsid w:val="00741C7B"/>
    <w:rsid w:val="00741F13"/>
    <w:rsid w:val="00742023"/>
    <w:rsid w:val="00742074"/>
    <w:rsid w:val="007420AC"/>
    <w:rsid w:val="00742220"/>
    <w:rsid w:val="00742686"/>
    <w:rsid w:val="00742765"/>
    <w:rsid w:val="00742800"/>
    <w:rsid w:val="00742AE7"/>
    <w:rsid w:val="00742D63"/>
    <w:rsid w:val="00743134"/>
    <w:rsid w:val="00743483"/>
    <w:rsid w:val="00743844"/>
    <w:rsid w:val="00743C2C"/>
    <w:rsid w:val="00743C9A"/>
    <w:rsid w:val="00743E5E"/>
    <w:rsid w:val="00744232"/>
    <w:rsid w:val="00744AAD"/>
    <w:rsid w:val="00744DCC"/>
    <w:rsid w:val="0074513D"/>
    <w:rsid w:val="007455FC"/>
    <w:rsid w:val="0074578E"/>
    <w:rsid w:val="00745849"/>
    <w:rsid w:val="007459F3"/>
    <w:rsid w:val="00745C8F"/>
    <w:rsid w:val="0074639A"/>
    <w:rsid w:val="007464DB"/>
    <w:rsid w:val="00746A29"/>
    <w:rsid w:val="00746A47"/>
    <w:rsid w:val="00746C35"/>
    <w:rsid w:val="00746C9F"/>
    <w:rsid w:val="00747522"/>
    <w:rsid w:val="007475B6"/>
    <w:rsid w:val="007475BA"/>
    <w:rsid w:val="00747947"/>
    <w:rsid w:val="00747B86"/>
    <w:rsid w:val="007500CE"/>
    <w:rsid w:val="007504D3"/>
    <w:rsid w:val="007504DA"/>
    <w:rsid w:val="00750845"/>
    <w:rsid w:val="00750854"/>
    <w:rsid w:val="0075087F"/>
    <w:rsid w:val="00750ADF"/>
    <w:rsid w:val="00751043"/>
    <w:rsid w:val="00751836"/>
    <w:rsid w:val="00751AA4"/>
    <w:rsid w:val="007522DE"/>
    <w:rsid w:val="007528A0"/>
    <w:rsid w:val="00752A31"/>
    <w:rsid w:val="00752F06"/>
    <w:rsid w:val="007531B2"/>
    <w:rsid w:val="0075396C"/>
    <w:rsid w:val="007539E0"/>
    <w:rsid w:val="00753CCA"/>
    <w:rsid w:val="00753E98"/>
    <w:rsid w:val="007540B3"/>
    <w:rsid w:val="00754165"/>
    <w:rsid w:val="00754193"/>
    <w:rsid w:val="00754248"/>
    <w:rsid w:val="007545E4"/>
    <w:rsid w:val="00754669"/>
    <w:rsid w:val="007546BF"/>
    <w:rsid w:val="00754CF0"/>
    <w:rsid w:val="00754F0D"/>
    <w:rsid w:val="007551CC"/>
    <w:rsid w:val="007554BA"/>
    <w:rsid w:val="00755642"/>
    <w:rsid w:val="007556FA"/>
    <w:rsid w:val="00755CA8"/>
    <w:rsid w:val="0075601A"/>
    <w:rsid w:val="007563C4"/>
    <w:rsid w:val="0075681D"/>
    <w:rsid w:val="00756A26"/>
    <w:rsid w:val="00756AF1"/>
    <w:rsid w:val="00756B0F"/>
    <w:rsid w:val="00756E62"/>
    <w:rsid w:val="007570F4"/>
    <w:rsid w:val="0075744C"/>
    <w:rsid w:val="00757496"/>
    <w:rsid w:val="00757762"/>
    <w:rsid w:val="007578AE"/>
    <w:rsid w:val="00757A37"/>
    <w:rsid w:val="00757CA5"/>
    <w:rsid w:val="007602B6"/>
    <w:rsid w:val="007602C2"/>
    <w:rsid w:val="007603CC"/>
    <w:rsid w:val="00760746"/>
    <w:rsid w:val="00761197"/>
    <w:rsid w:val="007616A7"/>
    <w:rsid w:val="00761C5C"/>
    <w:rsid w:val="00761CF7"/>
    <w:rsid w:val="00761E31"/>
    <w:rsid w:val="007622AA"/>
    <w:rsid w:val="007622C2"/>
    <w:rsid w:val="00762477"/>
    <w:rsid w:val="00762B09"/>
    <w:rsid w:val="00762C16"/>
    <w:rsid w:val="00763005"/>
    <w:rsid w:val="0076352B"/>
    <w:rsid w:val="0076379A"/>
    <w:rsid w:val="00763A1B"/>
    <w:rsid w:val="00763B2D"/>
    <w:rsid w:val="00763C61"/>
    <w:rsid w:val="00763DC7"/>
    <w:rsid w:val="00764024"/>
    <w:rsid w:val="007640CD"/>
    <w:rsid w:val="00764105"/>
    <w:rsid w:val="00764224"/>
    <w:rsid w:val="007644CE"/>
    <w:rsid w:val="00764614"/>
    <w:rsid w:val="00764A9E"/>
    <w:rsid w:val="00764C97"/>
    <w:rsid w:val="00764CCF"/>
    <w:rsid w:val="00765181"/>
    <w:rsid w:val="0076535A"/>
    <w:rsid w:val="007656BA"/>
    <w:rsid w:val="00765A96"/>
    <w:rsid w:val="00765ABB"/>
    <w:rsid w:val="00765B56"/>
    <w:rsid w:val="00765D8D"/>
    <w:rsid w:val="00766121"/>
    <w:rsid w:val="007662E7"/>
    <w:rsid w:val="00766446"/>
    <w:rsid w:val="007666C5"/>
    <w:rsid w:val="0076675E"/>
    <w:rsid w:val="00766F01"/>
    <w:rsid w:val="007671EC"/>
    <w:rsid w:val="0076755F"/>
    <w:rsid w:val="00767793"/>
    <w:rsid w:val="00767B33"/>
    <w:rsid w:val="00767CB3"/>
    <w:rsid w:val="007704A2"/>
    <w:rsid w:val="007704F5"/>
    <w:rsid w:val="00770BC4"/>
    <w:rsid w:val="00771437"/>
    <w:rsid w:val="00771EB5"/>
    <w:rsid w:val="007720D2"/>
    <w:rsid w:val="0077211C"/>
    <w:rsid w:val="0077233C"/>
    <w:rsid w:val="007723BD"/>
    <w:rsid w:val="0077268B"/>
    <w:rsid w:val="007726A4"/>
    <w:rsid w:val="00772B96"/>
    <w:rsid w:val="00772C0C"/>
    <w:rsid w:val="00772CFD"/>
    <w:rsid w:val="007730CE"/>
    <w:rsid w:val="007735CA"/>
    <w:rsid w:val="00773CA0"/>
    <w:rsid w:val="00774780"/>
    <w:rsid w:val="00775241"/>
    <w:rsid w:val="007752D8"/>
    <w:rsid w:val="00775568"/>
    <w:rsid w:val="00775632"/>
    <w:rsid w:val="00775EB5"/>
    <w:rsid w:val="00776018"/>
    <w:rsid w:val="00776196"/>
    <w:rsid w:val="007763A4"/>
    <w:rsid w:val="0077643F"/>
    <w:rsid w:val="00776449"/>
    <w:rsid w:val="00776569"/>
    <w:rsid w:val="0077687C"/>
    <w:rsid w:val="00776E9D"/>
    <w:rsid w:val="007770C8"/>
    <w:rsid w:val="0077723B"/>
    <w:rsid w:val="00777292"/>
    <w:rsid w:val="007773ED"/>
    <w:rsid w:val="00777906"/>
    <w:rsid w:val="0077793B"/>
    <w:rsid w:val="00777973"/>
    <w:rsid w:val="00777C32"/>
    <w:rsid w:val="0078003A"/>
    <w:rsid w:val="00780793"/>
    <w:rsid w:val="00780949"/>
    <w:rsid w:val="00780C7F"/>
    <w:rsid w:val="007817E2"/>
    <w:rsid w:val="0078189E"/>
    <w:rsid w:val="00781B1B"/>
    <w:rsid w:val="00781C3A"/>
    <w:rsid w:val="007824FB"/>
    <w:rsid w:val="00782522"/>
    <w:rsid w:val="00782771"/>
    <w:rsid w:val="00782E48"/>
    <w:rsid w:val="00783128"/>
    <w:rsid w:val="007831FF"/>
    <w:rsid w:val="00783A75"/>
    <w:rsid w:val="00783BA8"/>
    <w:rsid w:val="00783BDC"/>
    <w:rsid w:val="007843E0"/>
    <w:rsid w:val="00784425"/>
    <w:rsid w:val="00784562"/>
    <w:rsid w:val="007846FF"/>
    <w:rsid w:val="00784BDA"/>
    <w:rsid w:val="00784FE8"/>
    <w:rsid w:val="00785083"/>
    <w:rsid w:val="00785109"/>
    <w:rsid w:val="0078511E"/>
    <w:rsid w:val="00785290"/>
    <w:rsid w:val="00785D82"/>
    <w:rsid w:val="00786524"/>
    <w:rsid w:val="0078695E"/>
    <w:rsid w:val="00786B3B"/>
    <w:rsid w:val="00786BD5"/>
    <w:rsid w:val="00786BDD"/>
    <w:rsid w:val="00786E49"/>
    <w:rsid w:val="00786FA5"/>
    <w:rsid w:val="0078729F"/>
    <w:rsid w:val="007874E5"/>
    <w:rsid w:val="007874F9"/>
    <w:rsid w:val="007878DF"/>
    <w:rsid w:val="00787B02"/>
    <w:rsid w:val="00787CEE"/>
    <w:rsid w:val="00787E28"/>
    <w:rsid w:val="0079013B"/>
    <w:rsid w:val="007902E1"/>
    <w:rsid w:val="00790354"/>
    <w:rsid w:val="00790592"/>
    <w:rsid w:val="0079061A"/>
    <w:rsid w:val="0079061C"/>
    <w:rsid w:val="0079070C"/>
    <w:rsid w:val="00790960"/>
    <w:rsid w:val="00790A37"/>
    <w:rsid w:val="007911FC"/>
    <w:rsid w:val="0079133B"/>
    <w:rsid w:val="00791382"/>
    <w:rsid w:val="0079156A"/>
    <w:rsid w:val="0079161F"/>
    <w:rsid w:val="00791833"/>
    <w:rsid w:val="00791860"/>
    <w:rsid w:val="0079193D"/>
    <w:rsid w:val="00791ADB"/>
    <w:rsid w:val="00791CCF"/>
    <w:rsid w:val="00791D01"/>
    <w:rsid w:val="00791DE6"/>
    <w:rsid w:val="0079201D"/>
    <w:rsid w:val="00792027"/>
    <w:rsid w:val="0079244E"/>
    <w:rsid w:val="00792537"/>
    <w:rsid w:val="00792567"/>
    <w:rsid w:val="00792D4E"/>
    <w:rsid w:val="00792DF4"/>
    <w:rsid w:val="00792F38"/>
    <w:rsid w:val="0079301C"/>
    <w:rsid w:val="00793088"/>
    <w:rsid w:val="007930FC"/>
    <w:rsid w:val="00793144"/>
    <w:rsid w:val="0079316B"/>
    <w:rsid w:val="0079333F"/>
    <w:rsid w:val="007935F2"/>
    <w:rsid w:val="0079392C"/>
    <w:rsid w:val="00793B8F"/>
    <w:rsid w:val="00793E71"/>
    <w:rsid w:val="00793FF2"/>
    <w:rsid w:val="0079407F"/>
    <w:rsid w:val="00794300"/>
    <w:rsid w:val="00794995"/>
    <w:rsid w:val="007951B1"/>
    <w:rsid w:val="00795387"/>
    <w:rsid w:val="007953A9"/>
    <w:rsid w:val="007959D2"/>
    <w:rsid w:val="00795AAD"/>
    <w:rsid w:val="00796002"/>
    <w:rsid w:val="00796D2C"/>
    <w:rsid w:val="00796EB9"/>
    <w:rsid w:val="00797160"/>
    <w:rsid w:val="007973B6"/>
    <w:rsid w:val="0079759E"/>
    <w:rsid w:val="007975BC"/>
    <w:rsid w:val="007978B5"/>
    <w:rsid w:val="007A006B"/>
    <w:rsid w:val="007A033D"/>
    <w:rsid w:val="007A047B"/>
    <w:rsid w:val="007A0820"/>
    <w:rsid w:val="007A0BAE"/>
    <w:rsid w:val="007A1127"/>
    <w:rsid w:val="007A15A7"/>
    <w:rsid w:val="007A15D0"/>
    <w:rsid w:val="007A1AAA"/>
    <w:rsid w:val="007A1F64"/>
    <w:rsid w:val="007A2213"/>
    <w:rsid w:val="007A2562"/>
    <w:rsid w:val="007A2AB4"/>
    <w:rsid w:val="007A2B35"/>
    <w:rsid w:val="007A2B58"/>
    <w:rsid w:val="007A2C7B"/>
    <w:rsid w:val="007A2DCA"/>
    <w:rsid w:val="007A2F8C"/>
    <w:rsid w:val="007A325F"/>
    <w:rsid w:val="007A36E4"/>
    <w:rsid w:val="007A36F7"/>
    <w:rsid w:val="007A3B42"/>
    <w:rsid w:val="007A4083"/>
    <w:rsid w:val="007A42ED"/>
    <w:rsid w:val="007A4A0B"/>
    <w:rsid w:val="007A4A80"/>
    <w:rsid w:val="007A5875"/>
    <w:rsid w:val="007A5A9D"/>
    <w:rsid w:val="007A5BED"/>
    <w:rsid w:val="007A5D9D"/>
    <w:rsid w:val="007A60BB"/>
    <w:rsid w:val="007A6110"/>
    <w:rsid w:val="007A6211"/>
    <w:rsid w:val="007A6B91"/>
    <w:rsid w:val="007A6F4D"/>
    <w:rsid w:val="007A707B"/>
    <w:rsid w:val="007A74EC"/>
    <w:rsid w:val="007A7622"/>
    <w:rsid w:val="007A7885"/>
    <w:rsid w:val="007B0672"/>
    <w:rsid w:val="007B070B"/>
    <w:rsid w:val="007B07C2"/>
    <w:rsid w:val="007B088D"/>
    <w:rsid w:val="007B0AC2"/>
    <w:rsid w:val="007B0C5D"/>
    <w:rsid w:val="007B13C7"/>
    <w:rsid w:val="007B1404"/>
    <w:rsid w:val="007B1AFA"/>
    <w:rsid w:val="007B1E36"/>
    <w:rsid w:val="007B1F27"/>
    <w:rsid w:val="007B2331"/>
    <w:rsid w:val="007B2442"/>
    <w:rsid w:val="007B284D"/>
    <w:rsid w:val="007B298E"/>
    <w:rsid w:val="007B3267"/>
    <w:rsid w:val="007B3756"/>
    <w:rsid w:val="007B3B42"/>
    <w:rsid w:val="007B3DD0"/>
    <w:rsid w:val="007B3ECB"/>
    <w:rsid w:val="007B40B4"/>
    <w:rsid w:val="007B4558"/>
    <w:rsid w:val="007B48A2"/>
    <w:rsid w:val="007B4F24"/>
    <w:rsid w:val="007B501C"/>
    <w:rsid w:val="007B506D"/>
    <w:rsid w:val="007B5AA3"/>
    <w:rsid w:val="007B5ACC"/>
    <w:rsid w:val="007B5AFD"/>
    <w:rsid w:val="007B5B31"/>
    <w:rsid w:val="007B5BDC"/>
    <w:rsid w:val="007B5FBF"/>
    <w:rsid w:val="007B60CB"/>
    <w:rsid w:val="007B61B7"/>
    <w:rsid w:val="007B6420"/>
    <w:rsid w:val="007B6732"/>
    <w:rsid w:val="007B6A45"/>
    <w:rsid w:val="007B6A47"/>
    <w:rsid w:val="007B6B05"/>
    <w:rsid w:val="007B6EA3"/>
    <w:rsid w:val="007B6ED7"/>
    <w:rsid w:val="007B7A03"/>
    <w:rsid w:val="007B7AF1"/>
    <w:rsid w:val="007B7E79"/>
    <w:rsid w:val="007C0105"/>
    <w:rsid w:val="007C025E"/>
    <w:rsid w:val="007C0275"/>
    <w:rsid w:val="007C0372"/>
    <w:rsid w:val="007C0711"/>
    <w:rsid w:val="007C079B"/>
    <w:rsid w:val="007C0A0B"/>
    <w:rsid w:val="007C0F02"/>
    <w:rsid w:val="007C10D9"/>
    <w:rsid w:val="007C149E"/>
    <w:rsid w:val="007C216C"/>
    <w:rsid w:val="007C22A2"/>
    <w:rsid w:val="007C2438"/>
    <w:rsid w:val="007C261A"/>
    <w:rsid w:val="007C2736"/>
    <w:rsid w:val="007C2A1A"/>
    <w:rsid w:val="007C346C"/>
    <w:rsid w:val="007C37EB"/>
    <w:rsid w:val="007C41D2"/>
    <w:rsid w:val="007C427B"/>
    <w:rsid w:val="007C4400"/>
    <w:rsid w:val="007C4678"/>
    <w:rsid w:val="007C4724"/>
    <w:rsid w:val="007C4FD2"/>
    <w:rsid w:val="007C5574"/>
    <w:rsid w:val="007C5704"/>
    <w:rsid w:val="007C593E"/>
    <w:rsid w:val="007C6570"/>
    <w:rsid w:val="007C65A5"/>
    <w:rsid w:val="007C664A"/>
    <w:rsid w:val="007C6D83"/>
    <w:rsid w:val="007C72ED"/>
    <w:rsid w:val="007C7370"/>
    <w:rsid w:val="007C73CE"/>
    <w:rsid w:val="007C758A"/>
    <w:rsid w:val="007C759B"/>
    <w:rsid w:val="007C76D6"/>
    <w:rsid w:val="007C7B6C"/>
    <w:rsid w:val="007C7C40"/>
    <w:rsid w:val="007C7C7D"/>
    <w:rsid w:val="007C7DAD"/>
    <w:rsid w:val="007C7DDB"/>
    <w:rsid w:val="007D0167"/>
    <w:rsid w:val="007D02AF"/>
    <w:rsid w:val="007D0A02"/>
    <w:rsid w:val="007D0ACD"/>
    <w:rsid w:val="007D0F57"/>
    <w:rsid w:val="007D1018"/>
    <w:rsid w:val="007D111B"/>
    <w:rsid w:val="007D1373"/>
    <w:rsid w:val="007D15C5"/>
    <w:rsid w:val="007D18E7"/>
    <w:rsid w:val="007D1A08"/>
    <w:rsid w:val="007D1C7B"/>
    <w:rsid w:val="007D1D33"/>
    <w:rsid w:val="007D1D6E"/>
    <w:rsid w:val="007D1E4D"/>
    <w:rsid w:val="007D2043"/>
    <w:rsid w:val="007D2378"/>
    <w:rsid w:val="007D2C46"/>
    <w:rsid w:val="007D3538"/>
    <w:rsid w:val="007D3920"/>
    <w:rsid w:val="007D3BB8"/>
    <w:rsid w:val="007D3BC8"/>
    <w:rsid w:val="007D3EBE"/>
    <w:rsid w:val="007D42DF"/>
    <w:rsid w:val="007D4D52"/>
    <w:rsid w:val="007D50CD"/>
    <w:rsid w:val="007D5126"/>
    <w:rsid w:val="007D5448"/>
    <w:rsid w:val="007D59BA"/>
    <w:rsid w:val="007D5E5D"/>
    <w:rsid w:val="007D60B2"/>
    <w:rsid w:val="007D68F5"/>
    <w:rsid w:val="007D6BAE"/>
    <w:rsid w:val="007D6D85"/>
    <w:rsid w:val="007D7330"/>
    <w:rsid w:val="007E00AF"/>
    <w:rsid w:val="007E050E"/>
    <w:rsid w:val="007E068D"/>
    <w:rsid w:val="007E08B8"/>
    <w:rsid w:val="007E09ED"/>
    <w:rsid w:val="007E0C0D"/>
    <w:rsid w:val="007E19A8"/>
    <w:rsid w:val="007E1CD6"/>
    <w:rsid w:val="007E1EDE"/>
    <w:rsid w:val="007E1F27"/>
    <w:rsid w:val="007E20A0"/>
    <w:rsid w:val="007E21B9"/>
    <w:rsid w:val="007E2316"/>
    <w:rsid w:val="007E232C"/>
    <w:rsid w:val="007E26AB"/>
    <w:rsid w:val="007E2797"/>
    <w:rsid w:val="007E2899"/>
    <w:rsid w:val="007E2A45"/>
    <w:rsid w:val="007E2C24"/>
    <w:rsid w:val="007E2E17"/>
    <w:rsid w:val="007E2E96"/>
    <w:rsid w:val="007E2F5C"/>
    <w:rsid w:val="007E3185"/>
    <w:rsid w:val="007E331F"/>
    <w:rsid w:val="007E3363"/>
    <w:rsid w:val="007E39C2"/>
    <w:rsid w:val="007E3FDA"/>
    <w:rsid w:val="007E41A5"/>
    <w:rsid w:val="007E44DA"/>
    <w:rsid w:val="007E4616"/>
    <w:rsid w:val="007E4722"/>
    <w:rsid w:val="007E49DD"/>
    <w:rsid w:val="007E4CBA"/>
    <w:rsid w:val="007E4CC7"/>
    <w:rsid w:val="007E4D4F"/>
    <w:rsid w:val="007E521B"/>
    <w:rsid w:val="007E5788"/>
    <w:rsid w:val="007E5A1F"/>
    <w:rsid w:val="007E5A44"/>
    <w:rsid w:val="007E6148"/>
    <w:rsid w:val="007E61F9"/>
    <w:rsid w:val="007E6220"/>
    <w:rsid w:val="007E640B"/>
    <w:rsid w:val="007E6AD5"/>
    <w:rsid w:val="007E6D7F"/>
    <w:rsid w:val="007E731E"/>
    <w:rsid w:val="007E7489"/>
    <w:rsid w:val="007E7715"/>
    <w:rsid w:val="007E7740"/>
    <w:rsid w:val="007E7D21"/>
    <w:rsid w:val="007F01C0"/>
    <w:rsid w:val="007F064D"/>
    <w:rsid w:val="007F096E"/>
    <w:rsid w:val="007F0C3D"/>
    <w:rsid w:val="007F0D11"/>
    <w:rsid w:val="007F0F2C"/>
    <w:rsid w:val="007F219A"/>
    <w:rsid w:val="007F220C"/>
    <w:rsid w:val="007F2396"/>
    <w:rsid w:val="007F27C4"/>
    <w:rsid w:val="007F2897"/>
    <w:rsid w:val="007F2B57"/>
    <w:rsid w:val="007F2DF3"/>
    <w:rsid w:val="007F31C2"/>
    <w:rsid w:val="007F3439"/>
    <w:rsid w:val="007F35EA"/>
    <w:rsid w:val="007F37D0"/>
    <w:rsid w:val="007F398A"/>
    <w:rsid w:val="007F40AB"/>
    <w:rsid w:val="007F4112"/>
    <w:rsid w:val="007F44F4"/>
    <w:rsid w:val="007F458C"/>
    <w:rsid w:val="007F4840"/>
    <w:rsid w:val="007F4B62"/>
    <w:rsid w:val="007F4B67"/>
    <w:rsid w:val="007F518A"/>
    <w:rsid w:val="007F53CF"/>
    <w:rsid w:val="007F5E6C"/>
    <w:rsid w:val="007F6080"/>
    <w:rsid w:val="007F6914"/>
    <w:rsid w:val="007F6A5A"/>
    <w:rsid w:val="007F6B9F"/>
    <w:rsid w:val="007F6EB7"/>
    <w:rsid w:val="007F71CE"/>
    <w:rsid w:val="007F769F"/>
    <w:rsid w:val="007F76ED"/>
    <w:rsid w:val="008001D6"/>
    <w:rsid w:val="00800265"/>
    <w:rsid w:val="00800368"/>
    <w:rsid w:val="008003A9"/>
    <w:rsid w:val="00800C28"/>
    <w:rsid w:val="00801184"/>
    <w:rsid w:val="008012FD"/>
    <w:rsid w:val="008015B5"/>
    <w:rsid w:val="008016E5"/>
    <w:rsid w:val="008016F1"/>
    <w:rsid w:val="00801B2A"/>
    <w:rsid w:val="00801D00"/>
    <w:rsid w:val="00801DDE"/>
    <w:rsid w:val="008022B6"/>
    <w:rsid w:val="008028C6"/>
    <w:rsid w:val="00802A3B"/>
    <w:rsid w:val="00802C5A"/>
    <w:rsid w:val="00803061"/>
    <w:rsid w:val="008030A5"/>
    <w:rsid w:val="00803694"/>
    <w:rsid w:val="008037B4"/>
    <w:rsid w:val="0080385B"/>
    <w:rsid w:val="00803FC8"/>
    <w:rsid w:val="00804101"/>
    <w:rsid w:val="0080458C"/>
    <w:rsid w:val="008046EA"/>
    <w:rsid w:val="00804B0B"/>
    <w:rsid w:val="00804FEB"/>
    <w:rsid w:val="00805058"/>
    <w:rsid w:val="008052C7"/>
    <w:rsid w:val="0080559A"/>
    <w:rsid w:val="00805D57"/>
    <w:rsid w:val="008061F9"/>
    <w:rsid w:val="0080631C"/>
    <w:rsid w:val="00806546"/>
    <w:rsid w:val="00806C73"/>
    <w:rsid w:val="00806D57"/>
    <w:rsid w:val="00806DDE"/>
    <w:rsid w:val="00807290"/>
    <w:rsid w:val="008073DE"/>
    <w:rsid w:val="008076E6"/>
    <w:rsid w:val="00810034"/>
    <w:rsid w:val="00810429"/>
    <w:rsid w:val="00810932"/>
    <w:rsid w:val="00811027"/>
    <w:rsid w:val="00811243"/>
    <w:rsid w:val="0081147B"/>
    <w:rsid w:val="00811657"/>
    <w:rsid w:val="008116D9"/>
    <w:rsid w:val="008117A6"/>
    <w:rsid w:val="00812129"/>
    <w:rsid w:val="00812263"/>
    <w:rsid w:val="00812432"/>
    <w:rsid w:val="00812853"/>
    <w:rsid w:val="00812D0E"/>
    <w:rsid w:val="00812E06"/>
    <w:rsid w:val="008133B4"/>
    <w:rsid w:val="008136FE"/>
    <w:rsid w:val="00813807"/>
    <w:rsid w:val="00813B2B"/>
    <w:rsid w:val="00813DAB"/>
    <w:rsid w:val="00813E0D"/>
    <w:rsid w:val="00813F4A"/>
    <w:rsid w:val="008145A6"/>
    <w:rsid w:val="008145BF"/>
    <w:rsid w:val="008153CE"/>
    <w:rsid w:val="0081540C"/>
    <w:rsid w:val="008156C2"/>
    <w:rsid w:val="008165E0"/>
    <w:rsid w:val="00816A8D"/>
    <w:rsid w:val="00816E04"/>
    <w:rsid w:val="00816FFE"/>
    <w:rsid w:val="00817004"/>
    <w:rsid w:val="0081707F"/>
    <w:rsid w:val="00817A66"/>
    <w:rsid w:val="00817A83"/>
    <w:rsid w:val="00817B4D"/>
    <w:rsid w:val="00820089"/>
    <w:rsid w:val="0082050F"/>
    <w:rsid w:val="00820BCB"/>
    <w:rsid w:val="00820D88"/>
    <w:rsid w:val="00820DBE"/>
    <w:rsid w:val="00820FD6"/>
    <w:rsid w:val="008211B4"/>
    <w:rsid w:val="00821209"/>
    <w:rsid w:val="008212D0"/>
    <w:rsid w:val="00821698"/>
    <w:rsid w:val="00821E6E"/>
    <w:rsid w:val="00822080"/>
    <w:rsid w:val="0082209E"/>
    <w:rsid w:val="008224F9"/>
    <w:rsid w:val="00822785"/>
    <w:rsid w:val="008228B9"/>
    <w:rsid w:val="00822C05"/>
    <w:rsid w:val="00822F39"/>
    <w:rsid w:val="00822F79"/>
    <w:rsid w:val="00823005"/>
    <w:rsid w:val="0082366F"/>
    <w:rsid w:val="00823D7C"/>
    <w:rsid w:val="00823DFB"/>
    <w:rsid w:val="00824255"/>
    <w:rsid w:val="00824A6A"/>
    <w:rsid w:val="00824F85"/>
    <w:rsid w:val="008250E5"/>
    <w:rsid w:val="0082555E"/>
    <w:rsid w:val="00825670"/>
    <w:rsid w:val="0082598B"/>
    <w:rsid w:val="008259AC"/>
    <w:rsid w:val="00825A3F"/>
    <w:rsid w:val="00825AF2"/>
    <w:rsid w:val="00825B33"/>
    <w:rsid w:val="00826585"/>
    <w:rsid w:val="0082684D"/>
    <w:rsid w:val="00826861"/>
    <w:rsid w:val="00827319"/>
    <w:rsid w:val="008275C5"/>
    <w:rsid w:val="008279CD"/>
    <w:rsid w:val="00827AC4"/>
    <w:rsid w:val="00827E1F"/>
    <w:rsid w:val="0083063D"/>
    <w:rsid w:val="00830A03"/>
    <w:rsid w:val="00830BA4"/>
    <w:rsid w:val="00830F07"/>
    <w:rsid w:val="00830F5C"/>
    <w:rsid w:val="00830FBA"/>
    <w:rsid w:val="008310CB"/>
    <w:rsid w:val="00831326"/>
    <w:rsid w:val="00831391"/>
    <w:rsid w:val="00831808"/>
    <w:rsid w:val="008319D9"/>
    <w:rsid w:val="00831C06"/>
    <w:rsid w:val="00831FF3"/>
    <w:rsid w:val="008322E1"/>
    <w:rsid w:val="0083245E"/>
    <w:rsid w:val="0083264D"/>
    <w:rsid w:val="008326FF"/>
    <w:rsid w:val="00832B8B"/>
    <w:rsid w:val="00832C0A"/>
    <w:rsid w:val="008331BF"/>
    <w:rsid w:val="0083362E"/>
    <w:rsid w:val="00833C59"/>
    <w:rsid w:val="008340BD"/>
    <w:rsid w:val="008341A7"/>
    <w:rsid w:val="00834215"/>
    <w:rsid w:val="00834542"/>
    <w:rsid w:val="008349DC"/>
    <w:rsid w:val="00834B7C"/>
    <w:rsid w:val="00834C1E"/>
    <w:rsid w:val="00834FE5"/>
    <w:rsid w:val="00835268"/>
    <w:rsid w:val="00835507"/>
    <w:rsid w:val="0083557A"/>
    <w:rsid w:val="00835681"/>
    <w:rsid w:val="00835C46"/>
    <w:rsid w:val="00836057"/>
    <w:rsid w:val="0083633C"/>
    <w:rsid w:val="0083668E"/>
    <w:rsid w:val="00836B17"/>
    <w:rsid w:val="00836CAE"/>
    <w:rsid w:val="008371E4"/>
    <w:rsid w:val="008375E9"/>
    <w:rsid w:val="00837BF3"/>
    <w:rsid w:val="00837C70"/>
    <w:rsid w:val="00837EBC"/>
    <w:rsid w:val="0084012D"/>
    <w:rsid w:val="00840188"/>
    <w:rsid w:val="008402CC"/>
    <w:rsid w:val="008402E7"/>
    <w:rsid w:val="0084090E"/>
    <w:rsid w:val="00840BA8"/>
    <w:rsid w:val="00840EDB"/>
    <w:rsid w:val="0084128D"/>
    <w:rsid w:val="0084129E"/>
    <w:rsid w:val="008412C2"/>
    <w:rsid w:val="00841405"/>
    <w:rsid w:val="00841560"/>
    <w:rsid w:val="00841A49"/>
    <w:rsid w:val="00841B88"/>
    <w:rsid w:val="00841BA9"/>
    <w:rsid w:val="00841F36"/>
    <w:rsid w:val="00841FD7"/>
    <w:rsid w:val="0084262B"/>
    <w:rsid w:val="00842B57"/>
    <w:rsid w:val="00842EFC"/>
    <w:rsid w:val="008433A7"/>
    <w:rsid w:val="008435D0"/>
    <w:rsid w:val="008435F1"/>
    <w:rsid w:val="0084367A"/>
    <w:rsid w:val="00843875"/>
    <w:rsid w:val="008439D9"/>
    <w:rsid w:val="00843CE7"/>
    <w:rsid w:val="008444FE"/>
    <w:rsid w:val="0084482F"/>
    <w:rsid w:val="00844A3E"/>
    <w:rsid w:val="00844D1D"/>
    <w:rsid w:val="00844DDE"/>
    <w:rsid w:val="008451BF"/>
    <w:rsid w:val="00845274"/>
    <w:rsid w:val="00845E0B"/>
    <w:rsid w:val="00845F44"/>
    <w:rsid w:val="008460B4"/>
    <w:rsid w:val="00846178"/>
    <w:rsid w:val="008464AB"/>
    <w:rsid w:val="00846B18"/>
    <w:rsid w:val="0084742E"/>
    <w:rsid w:val="0084778E"/>
    <w:rsid w:val="00847A64"/>
    <w:rsid w:val="00847BB0"/>
    <w:rsid w:val="00850219"/>
    <w:rsid w:val="008502C9"/>
    <w:rsid w:val="00850694"/>
    <w:rsid w:val="0085091A"/>
    <w:rsid w:val="0085121F"/>
    <w:rsid w:val="00851325"/>
    <w:rsid w:val="00851BDE"/>
    <w:rsid w:val="00851C8C"/>
    <w:rsid w:val="00851D62"/>
    <w:rsid w:val="00851EB5"/>
    <w:rsid w:val="00852389"/>
    <w:rsid w:val="00852475"/>
    <w:rsid w:val="008529B4"/>
    <w:rsid w:val="00852ACB"/>
    <w:rsid w:val="00852B83"/>
    <w:rsid w:val="00852B94"/>
    <w:rsid w:val="00852C9D"/>
    <w:rsid w:val="00852EDF"/>
    <w:rsid w:val="0085304C"/>
    <w:rsid w:val="008537A7"/>
    <w:rsid w:val="00853D91"/>
    <w:rsid w:val="00854918"/>
    <w:rsid w:val="00854989"/>
    <w:rsid w:val="00854B6E"/>
    <w:rsid w:val="00854BEB"/>
    <w:rsid w:val="00854FC7"/>
    <w:rsid w:val="00855CC5"/>
    <w:rsid w:val="0085628D"/>
    <w:rsid w:val="0085652E"/>
    <w:rsid w:val="008565B6"/>
    <w:rsid w:val="008569A8"/>
    <w:rsid w:val="00856BE2"/>
    <w:rsid w:val="00856C7D"/>
    <w:rsid w:val="008575E1"/>
    <w:rsid w:val="00857636"/>
    <w:rsid w:val="008576CF"/>
    <w:rsid w:val="00857C8F"/>
    <w:rsid w:val="00857E1A"/>
    <w:rsid w:val="00860283"/>
    <w:rsid w:val="00860639"/>
    <w:rsid w:val="00860749"/>
    <w:rsid w:val="00860985"/>
    <w:rsid w:val="00860A2F"/>
    <w:rsid w:val="00860AB4"/>
    <w:rsid w:val="00860C8A"/>
    <w:rsid w:val="00860D47"/>
    <w:rsid w:val="00860E2E"/>
    <w:rsid w:val="00861286"/>
    <w:rsid w:val="0086160E"/>
    <w:rsid w:val="00861916"/>
    <w:rsid w:val="0086192A"/>
    <w:rsid w:val="0086205B"/>
    <w:rsid w:val="00862195"/>
    <w:rsid w:val="008624AF"/>
    <w:rsid w:val="00862DAD"/>
    <w:rsid w:val="00863095"/>
    <w:rsid w:val="008632DF"/>
    <w:rsid w:val="0086372C"/>
    <w:rsid w:val="0086395A"/>
    <w:rsid w:val="008641A0"/>
    <w:rsid w:val="0086472C"/>
    <w:rsid w:val="00865209"/>
    <w:rsid w:val="00865397"/>
    <w:rsid w:val="00865476"/>
    <w:rsid w:val="00865F97"/>
    <w:rsid w:val="0086614A"/>
    <w:rsid w:val="00866172"/>
    <w:rsid w:val="00866178"/>
    <w:rsid w:val="0086618C"/>
    <w:rsid w:val="00866664"/>
    <w:rsid w:val="0086692F"/>
    <w:rsid w:val="00866970"/>
    <w:rsid w:val="00866979"/>
    <w:rsid w:val="00866A19"/>
    <w:rsid w:val="00866B12"/>
    <w:rsid w:val="00866C00"/>
    <w:rsid w:val="00866C4A"/>
    <w:rsid w:val="00866F36"/>
    <w:rsid w:val="008671B5"/>
    <w:rsid w:val="008672F6"/>
    <w:rsid w:val="008674B7"/>
    <w:rsid w:val="008678D4"/>
    <w:rsid w:val="00867914"/>
    <w:rsid w:val="00870065"/>
    <w:rsid w:val="00870087"/>
    <w:rsid w:val="00870150"/>
    <w:rsid w:val="0087054E"/>
    <w:rsid w:val="008708A6"/>
    <w:rsid w:val="00870C6B"/>
    <w:rsid w:val="0087122E"/>
    <w:rsid w:val="00871397"/>
    <w:rsid w:val="008715D3"/>
    <w:rsid w:val="00871618"/>
    <w:rsid w:val="0087198E"/>
    <w:rsid w:val="00871F02"/>
    <w:rsid w:val="00872081"/>
    <w:rsid w:val="00872394"/>
    <w:rsid w:val="008723B6"/>
    <w:rsid w:val="008725DE"/>
    <w:rsid w:val="008726D2"/>
    <w:rsid w:val="00872A0E"/>
    <w:rsid w:val="00872A5F"/>
    <w:rsid w:val="00872CD0"/>
    <w:rsid w:val="00873115"/>
    <w:rsid w:val="00873407"/>
    <w:rsid w:val="0087343C"/>
    <w:rsid w:val="0087373E"/>
    <w:rsid w:val="00873B72"/>
    <w:rsid w:val="00873BD0"/>
    <w:rsid w:val="00873C12"/>
    <w:rsid w:val="00873C53"/>
    <w:rsid w:val="00873ED3"/>
    <w:rsid w:val="00874CF3"/>
    <w:rsid w:val="00874D1F"/>
    <w:rsid w:val="00874D51"/>
    <w:rsid w:val="00875138"/>
    <w:rsid w:val="008751E2"/>
    <w:rsid w:val="008761D1"/>
    <w:rsid w:val="00876245"/>
    <w:rsid w:val="008762A4"/>
    <w:rsid w:val="00876716"/>
    <w:rsid w:val="00876F8C"/>
    <w:rsid w:val="0087728D"/>
    <w:rsid w:val="0087760F"/>
    <w:rsid w:val="00880256"/>
    <w:rsid w:val="00880282"/>
    <w:rsid w:val="0088029F"/>
    <w:rsid w:val="00880799"/>
    <w:rsid w:val="008809C3"/>
    <w:rsid w:val="00880B8C"/>
    <w:rsid w:val="0088111D"/>
    <w:rsid w:val="0088128A"/>
    <w:rsid w:val="0088130F"/>
    <w:rsid w:val="00881A86"/>
    <w:rsid w:val="00881AA7"/>
    <w:rsid w:val="00881B57"/>
    <w:rsid w:val="00881C90"/>
    <w:rsid w:val="00882298"/>
    <w:rsid w:val="008826DF"/>
    <w:rsid w:val="008829A1"/>
    <w:rsid w:val="008831B9"/>
    <w:rsid w:val="00883355"/>
    <w:rsid w:val="008838FF"/>
    <w:rsid w:val="00883A7B"/>
    <w:rsid w:val="00883A95"/>
    <w:rsid w:val="008840DC"/>
    <w:rsid w:val="00884135"/>
    <w:rsid w:val="00884188"/>
    <w:rsid w:val="008842DF"/>
    <w:rsid w:val="00884463"/>
    <w:rsid w:val="008846FB"/>
    <w:rsid w:val="00884851"/>
    <w:rsid w:val="00884D6D"/>
    <w:rsid w:val="0088528C"/>
    <w:rsid w:val="00885543"/>
    <w:rsid w:val="00885A42"/>
    <w:rsid w:val="00885ADE"/>
    <w:rsid w:val="00885D2C"/>
    <w:rsid w:val="00886723"/>
    <w:rsid w:val="00886CD0"/>
    <w:rsid w:val="00886DF6"/>
    <w:rsid w:val="00886FF9"/>
    <w:rsid w:val="0088732A"/>
    <w:rsid w:val="008874E7"/>
    <w:rsid w:val="0088752C"/>
    <w:rsid w:val="008877FE"/>
    <w:rsid w:val="00887963"/>
    <w:rsid w:val="00887B7C"/>
    <w:rsid w:val="00887BEC"/>
    <w:rsid w:val="008900E8"/>
    <w:rsid w:val="00890146"/>
    <w:rsid w:val="00890687"/>
    <w:rsid w:val="0089081E"/>
    <w:rsid w:val="008909B2"/>
    <w:rsid w:val="00890AAA"/>
    <w:rsid w:val="00890EB9"/>
    <w:rsid w:val="0089113D"/>
    <w:rsid w:val="00891166"/>
    <w:rsid w:val="0089147B"/>
    <w:rsid w:val="00891CA4"/>
    <w:rsid w:val="00891D44"/>
    <w:rsid w:val="00891EE6"/>
    <w:rsid w:val="008922D4"/>
    <w:rsid w:val="00892687"/>
    <w:rsid w:val="008927E7"/>
    <w:rsid w:val="0089284F"/>
    <w:rsid w:val="008936C3"/>
    <w:rsid w:val="00893A4B"/>
    <w:rsid w:val="00893B32"/>
    <w:rsid w:val="00894079"/>
    <w:rsid w:val="008944A4"/>
    <w:rsid w:val="00894632"/>
    <w:rsid w:val="00894675"/>
    <w:rsid w:val="0089532A"/>
    <w:rsid w:val="00895384"/>
    <w:rsid w:val="008953F9"/>
    <w:rsid w:val="008957D9"/>
    <w:rsid w:val="0089583D"/>
    <w:rsid w:val="00895D8B"/>
    <w:rsid w:val="00895E74"/>
    <w:rsid w:val="00896147"/>
    <w:rsid w:val="0089634F"/>
    <w:rsid w:val="00896FCD"/>
    <w:rsid w:val="00897194"/>
    <w:rsid w:val="008971B9"/>
    <w:rsid w:val="008971C6"/>
    <w:rsid w:val="008973E4"/>
    <w:rsid w:val="008978CB"/>
    <w:rsid w:val="00897A3D"/>
    <w:rsid w:val="00897B70"/>
    <w:rsid w:val="008A02C1"/>
    <w:rsid w:val="008A04F1"/>
    <w:rsid w:val="008A05B0"/>
    <w:rsid w:val="008A08A6"/>
    <w:rsid w:val="008A0DB4"/>
    <w:rsid w:val="008A0E11"/>
    <w:rsid w:val="008A1373"/>
    <w:rsid w:val="008A1746"/>
    <w:rsid w:val="008A19BF"/>
    <w:rsid w:val="008A1C04"/>
    <w:rsid w:val="008A1DE5"/>
    <w:rsid w:val="008A201E"/>
    <w:rsid w:val="008A2584"/>
    <w:rsid w:val="008A2DA3"/>
    <w:rsid w:val="008A2E84"/>
    <w:rsid w:val="008A2F45"/>
    <w:rsid w:val="008A3051"/>
    <w:rsid w:val="008A330C"/>
    <w:rsid w:val="008A35A9"/>
    <w:rsid w:val="008A378E"/>
    <w:rsid w:val="008A3DF5"/>
    <w:rsid w:val="008A4AE2"/>
    <w:rsid w:val="008A4B09"/>
    <w:rsid w:val="008A4BFB"/>
    <w:rsid w:val="008A4DB1"/>
    <w:rsid w:val="008A5148"/>
    <w:rsid w:val="008A538B"/>
    <w:rsid w:val="008A5573"/>
    <w:rsid w:val="008A5956"/>
    <w:rsid w:val="008A5C74"/>
    <w:rsid w:val="008A5D71"/>
    <w:rsid w:val="008A6172"/>
    <w:rsid w:val="008A61AD"/>
    <w:rsid w:val="008A68CF"/>
    <w:rsid w:val="008A6928"/>
    <w:rsid w:val="008A6A91"/>
    <w:rsid w:val="008A6D03"/>
    <w:rsid w:val="008A6E11"/>
    <w:rsid w:val="008A7062"/>
    <w:rsid w:val="008A7326"/>
    <w:rsid w:val="008A7B81"/>
    <w:rsid w:val="008B04A6"/>
    <w:rsid w:val="008B0640"/>
    <w:rsid w:val="008B0676"/>
    <w:rsid w:val="008B0987"/>
    <w:rsid w:val="008B0AFC"/>
    <w:rsid w:val="008B1359"/>
    <w:rsid w:val="008B1735"/>
    <w:rsid w:val="008B1850"/>
    <w:rsid w:val="008B1E2C"/>
    <w:rsid w:val="008B24A5"/>
    <w:rsid w:val="008B343D"/>
    <w:rsid w:val="008B346E"/>
    <w:rsid w:val="008B35E3"/>
    <w:rsid w:val="008B3E64"/>
    <w:rsid w:val="008B414B"/>
    <w:rsid w:val="008B4320"/>
    <w:rsid w:val="008B4699"/>
    <w:rsid w:val="008B488D"/>
    <w:rsid w:val="008B4B0F"/>
    <w:rsid w:val="008B4DB0"/>
    <w:rsid w:val="008B4EBB"/>
    <w:rsid w:val="008B4F5E"/>
    <w:rsid w:val="008B5122"/>
    <w:rsid w:val="008B59C1"/>
    <w:rsid w:val="008B5B24"/>
    <w:rsid w:val="008B6007"/>
    <w:rsid w:val="008B600A"/>
    <w:rsid w:val="008B629A"/>
    <w:rsid w:val="008B65A5"/>
    <w:rsid w:val="008B692F"/>
    <w:rsid w:val="008B6AB9"/>
    <w:rsid w:val="008B6F3C"/>
    <w:rsid w:val="008B76D8"/>
    <w:rsid w:val="008B7B6A"/>
    <w:rsid w:val="008B7D91"/>
    <w:rsid w:val="008C050F"/>
    <w:rsid w:val="008C05B6"/>
    <w:rsid w:val="008C0925"/>
    <w:rsid w:val="008C10BB"/>
    <w:rsid w:val="008C1127"/>
    <w:rsid w:val="008C1136"/>
    <w:rsid w:val="008C1449"/>
    <w:rsid w:val="008C1549"/>
    <w:rsid w:val="008C15F7"/>
    <w:rsid w:val="008C1BF1"/>
    <w:rsid w:val="008C26A3"/>
    <w:rsid w:val="008C280B"/>
    <w:rsid w:val="008C2842"/>
    <w:rsid w:val="008C298B"/>
    <w:rsid w:val="008C29A6"/>
    <w:rsid w:val="008C2A77"/>
    <w:rsid w:val="008C2BF6"/>
    <w:rsid w:val="008C3180"/>
    <w:rsid w:val="008C3677"/>
    <w:rsid w:val="008C393C"/>
    <w:rsid w:val="008C39AA"/>
    <w:rsid w:val="008C3C0E"/>
    <w:rsid w:val="008C3EDF"/>
    <w:rsid w:val="008C4075"/>
    <w:rsid w:val="008C421D"/>
    <w:rsid w:val="008C43B6"/>
    <w:rsid w:val="008C43BE"/>
    <w:rsid w:val="008C4419"/>
    <w:rsid w:val="008C4E46"/>
    <w:rsid w:val="008C5065"/>
    <w:rsid w:val="008C527E"/>
    <w:rsid w:val="008C532A"/>
    <w:rsid w:val="008C5380"/>
    <w:rsid w:val="008C547F"/>
    <w:rsid w:val="008C5B94"/>
    <w:rsid w:val="008C60A8"/>
    <w:rsid w:val="008C61B6"/>
    <w:rsid w:val="008C68EA"/>
    <w:rsid w:val="008C6BA3"/>
    <w:rsid w:val="008C7240"/>
    <w:rsid w:val="008C7723"/>
    <w:rsid w:val="008C7A32"/>
    <w:rsid w:val="008C7AFE"/>
    <w:rsid w:val="008C7B85"/>
    <w:rsid w:val="008C7CB8"/>
    <w:rsid w:val="008C7F07"/>
    <w:rsid w:val="008C7FD9"/>
    <w:rsid w:val="008D0024"/>
    <w:rsid w:val="008D0405"/>
    <w:rsid w:val="008D06C9"/>
    <w:rsid w:val="008D06FA"/>
    <w:rsid w:val="008D0B60"/>
    <w:rsid w:val="008D0D03"/>
    <w:rsid w:val="008D1392"/>
    <w:rsid w:val="008D1C92"/>
    <w:rsid w:val="008D1D65"/>
    <w:rsid w:val="008D233F"/>
    <w:rsid w:val="008D2753"/>
    <w:rsid w:val="008D3655"/>
    <w:rsid w:val="008D36B9"/>
    <w:rsid w:val="008D3C73"/>
    <w:rsid w:val="008D3DC3"/>
    <w:rsid w:val="008D40FA"/>
    <w:rsid w:val="008D416C"/>
    <w:rsid w:val="008D4335"/>
    <w:rsid w:val="008D44FD"/>
    <w:rsid w:val="008D47D9"/>
    <w:rsid w:val="008D485F"/>
    <w:rsid w:val="008D4944"/>
    <w:rsid w:val="008D4C2B"/>
    <w:rsid w:val="008D4D5A"/>
    <w:rsid w:val="008D55A7"/>
    <w:rsid w:val="008D5692"/>
    <w:rsid w:val="008D579F"/>
    <w:rsid w:val="008D57CD"/>
    <w:rsid w:val="008D5FB6"/>
    <w:rsid w:val="008D60D3"/>
    <w:rsid w:val="008D61FB"/>
    <w:rsid w:val="008D6578"/>
    <w:rsid w:val="008D66A0"/>
    <w:rsid w:val="008D692D"/>
    <w:rsid w:val="008D6CFC"/>
    <w:rsid w:val="008D6D53"/>
    <w:rsid w:val="008D6DA1"/>
    <w:rsid w:val="008D6EB8"/>
    <w:rsid w:val="008D75BB"/>
    <w:rsid w:val="008D78FA"/>
    <w:rsid w:val="008D79BC"/>
    <w:rsid w:val="008D7BA4"/>
    <w:rsid w:val="008D7BBB"/>
    <w:rsid w:val="008D7DB5"/>
    <w:rsid w:val="008D7E65"/>
    <w:rsid w:val="008E0026"/>
    <w:rsid w:val="008E01A8"/>
    <w:rsid w:val="008E02E1"/>
    <w:rsid w:val="008E038A"/>
    <w:rsid w:val="008E0447"/>
    <w:rsid w:val="008E0464"/>
    <w:rsid w:val="008E04A5"/>
    <w:rsid w:val="008E0677"/>
    <w:rsid w:val="008E086D"/>
    <w:rsid w:val="008E0EA1"/>
    <w:rsid w:val="008E0EEE"/>
    <w:rsid w:val="008E1856"/>
    <w:rsid w:val="008E1B15"/>
    <w:rsid w:val="008E1C66"/>
    <w:rsid w:val="008E1E60"/>
    <w:rsid w:val="008E220C"/>
    <w:rsid w:val="008E225B"/>
    <w:rsid w:val="008E2328"/>
    <w:rsid w:val="008E2A0E"/>
    <w:rsid w:val="008E2D43"/>
    <w:rsid w:val="008E31FB"/>
    <w:rsid w:val="008E3204"/>
    <w:rsid w:val="008E350C"/>
    <w:rsid w:val="008E392C"/>
    <w:rsid w:val="008E3D6E"/>
    <w:rsid w:val="008E3FB2"/>
    <w:rsid w:val="008E3FED"/>
    <w:rsid w:val="008E437D"/>
    <w:rsid w:val="008E47BD"/>
    <w:rsid w:val="008E485F"/>
    <w:rsid w:val="008E4CEB"/>
    <w:rsid w:val="008E4F81"/>
    <w:rsid w:val="008E5294"/>
    <w:rsid w:val="008E53FE"/>
    <w:rsid w:val="008E598D"/>
    <w:rsid w:val="008E59DF"/>
    <w:rsid w:val="008E5B8E"/>
    <w:rsid w:val="008E5C73"/>
    <w:rsid w:val="008E5D95"/>
    <w:rsid w:val="008E5F60"/>
    <w:rsid w:val="008E600A"/>
    <w:rsid w:val="008E611B"/>
    <w:rsid w:val="008E6126"/>
    <w:rsid w:val="008E65FE"/>
    <w:rsid w:val="008E6742"/>
    <w:rsid w:val="008E6B97"/>
    <w:rsid w:val="008E6CE5"/>
    <w:rsid w:val="008E710E"/>
    <w:rsid w:val="008E716D"/>
    <w:rsid w:val="008E7350"/>
    <w:rsid w:val="008E743C"/>
    <w:rsid w:val="008E78C3"/>
    <w:rsid w:val="008E7940"/>
    <w:rsid w:val="008E7D83"/>
    <w:rsid w:val="008F0001"/>
    <w:rsid w:val="008F01B3"/>
    <w:rsid w:val="008F0237"/>
    <w:rsid w:val="008F060E"/>
    <w:rsid w:val="008F0821"/>
    <w:rsid w:val="008F0856"/>
    <w:rsid w:val="008F0E86"/>
    <w:rsid w:val="008F1225"/>
    <w:rsid w:val="008F1431"/>
    <w:rsid w:val="008F1459"/>
    <w:rsid w:val="008F15DE"/>
    <w:rsid w:val="008F1941"/>
    <w:rsid w:val="008F1D34"/>
    <w:rsid w:val="008F2135"/>
    <w:rsid w:val="008F2154"/>
    <w:rsid w:val="008F2189"/>
    <w:rsid w:val="008F2475"/>
    <w:rsid w:val="008F2C21"/>
    <w:rsid w:val="008F3450"/>
    <w:rsid w:val="008F3702"/>
    <w:rsid w:val="008F375B"/>
    <w:rsid w:val="008F3A2D"/>
    <w:rsid w:val="008F3D06"/>
    <w:rsid w:val="008F3D26"/>
    <w:rsid w:val="008F3E24"/>
    <w:rsid w:val="008F3EF5"/>
    <w:rsid w:val="008F3F04"/>
    <w:rsid w:val="008F438F"/>
    <w:rsid w:val="008F47A0"/>
    <w:rsid w:val="008F4E1B"/>
    <w:rsid w:val="008F4EB1"/>
    <w:rsid w:val="008F53A8"/>
    <w:rsid w:val="008F5629"/>
    <w:rsid w:val="008F56CB"/>
    <w:rsid w:val="008F5CF8"/>
    <w:rsid w:val="008F5EF1"/>
    <w:rsid w:val="008F603D"/>
    <w:rsid w:val="008F66E5"/>
    <w:rsid w:val="008F7040"/>
    <w:rsid w:val="008F7382"/>
    <w:rsid w:val="008F7465"/>
    <w:rsid w:val="008F74A8"/>
    <w:rsid w:val="008F7A48"/>
    <w:rsid w:val="008F7C84"/>
    <w:rsid w:val="008F7D74"/>
    <w:rsid w:val="008F7E8F"/>
    <w:rsid w:val="00900439"/>
    <w:rsid w:val="00900572"/>
    <w:rsid w:val="009012DE"/>
    <w:rsid w:val="0090133C"/>
    <w:rsid w:val="009015AC"/>
    <w:rsid w:val="0090176D"/>
    <w:rsid w:val="009017AE"/>
    <w:rsid w:val="00901BFC"/>
    <w:rsid w:val="009024E3"/>
    <w:rsid w:val="00902AC8"/>
    <w:rsid w:val="00902CC6"/>
    <w:rsid w:val="0090312E"/>
    <w:rsid w:val="00903215"/>
    <w:rsid w:val="00903397"/>
    <w:rsid w:val="009038BA"/>
    <w:rsid w:val="009039E4"/>
    <w:rsid w:val="00904137"/>
    <w:rsid w:val="00904427"/>
    <w:rsid w:val="00904491"/>
    <w:rsid w:val="009044F1"/>
    <w:rsid w:val="009047CC"/>
    <w:rsid w:val="00904A10"/>
    <w:rsid w:val="00904DA6"/>
    <w:rsid w:val="00905027"/>
    <w:rsid w:val="009050DA"/>
    <w:rsid w:val="009051FF"/>
    <w:rsid w:val="00905544"/>
    <w:rsid w:val="009055B5"/>
    <w:rsid w:val="00905839"/>
    <w:rsid w:val="0090599F"/>
    <w:rsid w:val="00905ACE"/>
    <w:rsid w:val="00905B14"/>
    <w:rsid w:val="00905BDA"/>
    <w:rsid w:val="00905E46"/>
    <w:rsid w:val="00905F81"/>
    <w:rsid w:val="00906761"/>
    <w:rsid w:val="00906944"/>
    <w:rsid w:val="00906AB0"/>
    <w:rsid w:val="00906AE5"/>
    <w:rsid w:val="00906B5E"/>
    <w:rsid w:val="00906CB1"/>
    <w:rsid w:val="00907095"/>
    <w:rsid w:val="009070B4"/>
    <w:rsid w:val="009071D9"/>
    <w:rsid w:val="00907340"/>
    <w:rsid w:val="00907652"/>
    <w:rsid w:val="00907697"/>
    <w:rsid w:val="009077BD"/>
    <w:rsid w:val="00907D15"/>
    <w:rsid w:val="00907EB1"/>
    <w:rsid w:val="00910131"/>
    <w:rsid w:val="0091030E"/>
    <w:rsid w:val="00910997"/>
    <w:rsid w:val="009109E6"/>
    <w:rsid w:val="00910B0F"/>
    <w:rsid w:val="00910D01"/>
    <w:rsid w:val="0091100C"/>
    <w:rsid w:val="00911274"/>
    <w:rsid w:val="00911C37"/>
    <w:rsid w:val="009121B0"/>
    <w:rsid w:val="009126DF"/>
    <w:rsid w:val="00912838"/>
    <w:rsid w:val="009128D7"/>
    <w:rsid w:val="00912A19"/>
    <w:rsid w:val="00912BD5"/>
    <w:rsid w:val="00912C14"/>
    <w:rsid w:val="00912C69"/>
    <w:rsid w:val="00912C83"/>
    <w:rsid w:val="00912DB5"/>
    <w:rsid w:val="00912FA6"/>
    <w:rsid w:val="0091314B"/>
    <w:rsid w:val="00913349"/>
    <w:rsid w:val="009135AE"/>
    <w:rsid w:val="00913774"/>
    <w:rsid w:val="00913833"/>
    <w:rsid w:val="00913A2B"/>
    <w:rsid w:val="00913FCA"/>
    <w:rsid w:val="00914151"/>
    <w:rsid w:val="00914817"/>
    <w:rsid w:val="00914915"/>
    <w:rsid w:val="0091492F"/>
    <w:rsid w:val="00914FCD"/>
    <w:rsid w:val="0091557F"/>
    <w:rsid w:val="00915823"/>
    <w:rsid w:val="0091582C"/>
    <w:rsid w:val="00915A5E"/>
    <w:rsid w:val="00915ACA"/>
    <w:rsid w:val="00915CCD"/>
    <w:rsid w:val="00916164"/>
    <w:rsid w:val="009161EC"/>
    <w:rsid w:val="0091671E"/>
    <w:rsid w:val="0091745B"/>
    <w:rsid w:val="009177E6"/>
    <w:rsid w:val="00917AE4"/>
    <w:rsid w:val="00917F0F"/>
    <w:rsid w:val="00917FD0"/>
    <w:rsid w:val="0092029A"/>
    <w:rsid w:val="00920E5B"/>
    <w:rsid w:val="0092102C"/>
    <w:rsid w:val="00921399"/>
    <w:rsid w:val="00921941"/>
    <w:rsid w:val="00921B06"/>
    <w:rsid w:val="00922089"/>
    <w:rsid w:val="0092223F"/>
    <w:rsid w:val="0092273F"/>
    <w:rsid w:val="00922A9C"/>
    <w:rsid w:val="00922C90"/>
    <w:rsid w:val="00922DE1"/>
    <w:rsid w:val="00922ED9"/>
    <w:rsid w:val="00922F2E"/>
    <w:rsid w:val="00923248"/>
    <w:rsid w:val="00923949"/>
    <w:rsid w:val="00924021"/>
    <w:rsid w:val="00924273"/>
    <w:rsid w:val="0092453C"/>
    <w:rsid w:val="0092463B"/>
    <w:rsid w:val="009246D5"/>
    <w:rsid w:val="00924A83"/>
    <w:rsid w:val="00924AF6"/>
    <w:rsid w:val="00924B82"/>
    <w:rsid w:val="00924CE6"/>
    <w:rsid w:val="00924E09"/>
    <w:rsid w:val="00925286"/>
    <w:rsid w:val="00925436"/>
    <w:rsid w:val="009257F8"/>
    <w:rsid w:val="00925817"/>
    <w:rsid w:val="00925AB2"/>
    <w:rsid w:val="00926483"/>
    <w:rsid w:val="00926534"/>
    <w:rsid w:val="009265A6"/>
    <w:rsid w:val="00926A38"/>
    <w:rsid w:val="00926D98"/>
    <w:rsid w:val="00927244"/>
    <w:rsid w:val="0092731C"/>
    <w:rsid w:val="0092735D"/>
    <w:rsid w:val="00927786"/>
    <w:rsid w:val="00927ADF"/>
    <w:rsid w:val="00927BF8"/>
    <w:rsid w:val="00927DB1"/>
    <w:rsid w:val="00927E20"/>
    <w:rsid w:val="009301FF"/>
    <w:rsid w:val="00930299"/>
    <w:rsid w:val="00930312"/>
    <w:rsid w:val="0093038A"/>
    <w:rsid w:val="009306AD"/>
    <w:rsid w:val="009309C6"/>
    <w:rsid w:val="00930D15"/>
    <w:rsid w:val="00930EBB"/>
    <w:rsid w:val="00930F21"/>
    <w:rsid w:val="009314E1"/>
    <w:rsid w:val="00931757"/>
    <w:rsid w:val="00931AD0"/>
    <w:rsid w:val="00931CDA"/>
    <w:rsid w:val="00931CE4"/>
    <w:rsid w:val="00931D6B"/>
    <w:rsid w:val="00932971"/>
    <w:rsid w:val="00932B50"/>
    <w:rsid w:val="009333A6"/>
    <w:rsid w:val="00933649"/>
    <w:rsid w:val="00933698"/>
    <w:rsid w:val="00933F09"/>
    <w:rsid w:val="00934906"/>
    <w:rsid w:val="00934964"/>
    <w:rsid w:val="00934B34"/>
    <w:rsid w:val="00934DD4"/>
    <w:rsid w:val="00935086"/>
    <w:rsid w:val="00935264"/>
    <w:rsid w:val="0093583C"/>
    <w:rsid w:val="00935926"/>
    <w:rsid w:val="00935AD8"/>
    <w:rsid w:val="00935C5A"/>
    <w:rsid w:val="0093627C"/>
    <w:rsid w:val="009366C8"/>
    <w:rsid w:val="00936A9C"/>
    <w:rsid w:val="0093720D"/>
    <w:rsid w:val="009378E2"/>
    <w:rsid w:val="00937AB1"/>
    <w:rsid w:val="0094002C"/>
    <w:rsid w:val="00940534"/>
    <w:rsid w:val="0094053B"/>
    <w:rsid w:val="0094077B"/>
    <w:rsid w:val="009409BF"/>
    <w:rsid w:val="00940B12"/>
    <w:rsid w:val="009410A5"/>
    <w:rsid w:val="009412A4"/>
    <w:rsid w:val="0094138A"/>
    <w:rsid w:val="00941501"/>
    <w:rsid w:val="009417FE"/>
    <w:rsid w:val="0094187C"/>
    <w:rsid w:val="00941C4E"/>
    <w:rsid w:val="00941D19"/>
    <w:rsid w:val="00941F7B"/>
    <w:rsid w:val="00942741"/>
    <w:rsid w:val="009427EB"/>
    <w:rsid w:val="009429F0"/>
    <w:rsid w:val="00942E38"/>
    <w:rsid w:val="00942F08"/>
    <w:rsid w:val="00943A9B"/>
    <w:rsid w:val="00943CD4"/>
    <w:rsid w:val="00943F40"/>
    <w:rsid w:val="00944385"/>
    <w:rsid w:val="00944540"/>
    <w:rsid w:val="009445E6"/>
    <w:rsid w:val="00945A2A"/>
    <w:rsid w:val="00945B9E"/>
    <w:rsid w:val="00945F90"/>
    <w:rsid w:val="0094627A"/>
    <w:rsid w:val="0094654D"/>
    <w:rsid w:val="0094655C"/>
    <w:rsid w:val="00946756"/>
    <w:rsid w:val="00946F36"/>
    <w:rsid w:val="00947393"/>
    <w:rsid w:val="009475E5"/>
    <w:rsid w:val="0094795E"/>
    <w:rsid w:val="00947A55"/>
    <w:rsid w:val="00947C2F"/>
    <w:rsid w:val="00947CE4"/>
    <w:rsid w:val="00947FE6"/>
    <w:rsid w:val="00950066"/>
    <w:rsid w:val="0095022E"/>
    <w:rsid w:val="00950423"/>
    <w:rsid w:val="009504A8"/>
    <w:rsid w:val="009504BB"/>
    <w:rsid w:val="00950511"/>
    <w:rsid w:val="009509BC"/>
    <w:rsid w:val="00950BE5"/>
    <w:rsid w:val="00951088"/>
    <w:rsid w:val="00951625"/>
    <w:rsid w:val="0095163C"/>
    <w:rsid w:val="00951737"/>
    <w:rsid w:val="00951B5F"/>
    <w:rsid w:val="00951E73"/>
    <w:rsid w:val="00952519"/>
    <w:rsid w:val="00953288"/>
    <w:rsid w:val="00953563"/>
    <w:rsid w:val="00953617"/>
    <w:rsid w:val="009536D3"/>
    <w:rsid w:val="009538BE"/>
    <w:rsid w:val="00953FC9"/>
    <w:rsid w:val="009548B8"/>
    <w:rsid w:val="00954924"/>
    <w:rsid w:val="00954B3A"/>
    <w:rsid w:val="00954B55"/>
    <w:rsid w:val="00954CA3"/>
    <w:rsid w:val="00954CAC"/>
    <w:rsid w:val="00954D98"/>
    <w:rsid w:val="0095512F"/>
    <w:rsid w:val="009552C4"/>
    <w:rsid w:val="0095546F"/>
    <w:rsid w:val="009554ED"/>
    <w:rsid w:val="0095560E"/>
    <w:rsid w:val="00955692"/>
    <w:rsid w:val="00955850"/>
    <w:rsid w:val="00955C9B"/>
    <w:rsid w:val="00955D15"/>
    <w:rsid w:val="00955DE4"/>
    <w:rsid w:val="00956586"/>
    <w:rsid w:val="00956750"/>
    <w:rsid w:val="00956791"/>
    <w:rsid w:val="009567F0"/>
    <w:rsid w:val="00956BB8"/>
    <w:rsid w:val="00957221"/>
    <w:rsid w:val="00957AEC"/>
    <w:rsid w:val="00957D77"/>
    <w:rsid w:val="00960030"/>
    <w:rsid w:val="00960C60"/>
    <w:rsid w:val="009612C0"/>
    <w:rsid w:val="00961402"/>
    <w:rsid w:val="0096171F"/>
    <w:rsid w:val="00961898"/>
    <w:rsid w:val="009619D0"/>
    <w:rsid w:val="00961DC5"/>
    <w:rsid w:val="00962222"/>
    <w:rsid w:val="00962AE7"/>
    <w:rsid w:val="00962F6D"/>
    <w:rsid w:val="00962FCF"/>
    <w:rsid w:val="00962FEC"/>
    <w:rsid w:val="00963555"/>
    <w:rsid w:val="009638C5"/>
    <w:rsid w:val="00963C36"/>
    <w:rsid w:val="00963FB6"/>
    <w:rsid w:val="00964007"/>
    <w:rsid w:val="00964203"/>
    <w:rsid w:val="00964348"/>
    <w:rsid w:val="00964827"/>
    <w:rsid w:val="00964B65"/>
    <w:rsid w:val="00964DF8"/>
    <w:rsid w:val="00965395"/>
    <w:rsid w:val="00965418"/>
    <w:rsid w:val="00965A79"/>
    <w:rsid w:val="00965B0A"/>
    <w:rsid w:val="009660A9"/>
    <w:rsid w:val="009661F0"/>
    <w:rsid w:val="009662F8"/>
    <w:rsid w:val="009665B2"/>
    <w:rsid w:val="009665EC"/>
    <w:rsid w:val="0096678F"/>
    <w:rsid w:val="00967493"/>
    <w:rsid w:val="0096754A"/>
    <w:rsid w:val="009677E8"/>
    <w:rsid w:val="00967DE5"/>
    <w:rsid w:val="00967E47"/>
    <w:rsid w:val="009702FE"/>
    <w:rsid w:val="0097039A"/>
    <w:rsid w:val="009703C5"/>
    <w:rsid w:val="0097047F"/>
    <w:rsid w:val="00970ABB"/>
    <w:rsid w:val="00970B2C"/>
    <w:rsid w:val="00970C9A"/>
    <w:rsid w:val="00970D35"/>
    <w:rsid w:val="00970D7D"/>
    <w:rsid w:val="00970EE8"/>
    <w:rsid w:val="009718E9"/>
    <w:rsid w:val="00971C88"/>
    <w:rsid w:val="00971E76"/>
    <w:rsid w:val="00971EDA"/>
    <w:rsid w:val="00972435"/>
    <w:rsid w:val="009725D5"/>
    <w:rsid w:val="009726D2"/>
    <w:rsid w:val="0097278A"/>
    <w:rsid w:val="00972868"/>
    <w:rsid w:val="00972BBB"/>
    <w:rsid w:val="00972D78"/>
    <w:rsid w:val="00972E65"/>
    <w:rsid w:val="0097307A"/>
    <w:rsid w:val="0097368E"/>
    <w:rsid w:val="0097384B"/>
    <w:rsid w:val="00973B33"/>
    <w:rsid w:val="00973F50"/>
    <w:rsid w:val="00973FAA"/>
    <w:rsid w:val="0097420C"/>
    <w:rsid w:val="009746E9"/>
    <w:rsid w:val="00975798"/>
    <w:rsid w:val="00975CE0"/>
    <w:rsid w:val="00975D04"/>
    <w:rsid w:val="009761A0"/>
    <w:rsid w:val="009769CE"/>
    <w:rsid w:val="00976BFA"/>
    <w:rsid w:val="00976C4F"/>
    <w:rsid w:val="00976C54"/>
    <w:rsid w:val="00976CE8"/>
    <w:rsid w:val="00976D39"/>
    <w:rsid w:val="009770BC"/>
    <w:rsid w:val="00977B94"/>
    <w:rsid w:val="00977BB4"/>
    <w:rsid w:val="00977DB2"/>
    <w:rsid w:val="00977DCD"/>
    <w:rsid w:val="00977F2A"/>
    <w:rsid w:val="00977F6F"/>
    <w:rsid w:val="009804C5"/>
    <w:rsid w:val="009804F6"/>
    <w:rsid w:val="00980AC5"/>
    <w:rsid w:val="00980AD5"/>
    <w:rsid w:val="00980BD2"/>
    <w:rsid w:val="00980ED4"/>
    <w:rsid w:val="0098105E"/>
    <w:rsid w:val="009810BB"/>
    <w:rsid w:val="009813B3"/>
    <w:rsid w:val="00981B8B"/>
    <w:rsid w:val="00981C6C"/>
    <w:rsid w:val="00981EA0"/>
    <w:rsid w:val="00981F88"/>
    <w:rsid w:val="00981FCE"/>
    <w:rsid w:val="0098220B"/>
    <w:rsid w:val="009827E6"/>
    <w:rsid w:val="00982AB9"/>
    <w:rsid w:val="00982AC6"/>
    <w:rsid w:val="009830A4"/>
    <w:rsid w:val="00983221"/>
    <w:rsid w:val="0098353A"/>
    <w:rsid w:val="00983923"/>
    <w:rsid w:val="00983EA0"/>
    <w:rsid w:val="0098455F"/>
    <w:rsid w:val="00984F4F"/>
    <w:rsid w:val="00984FB3"/>
    <w:rsid w:val="00985248"/>
    <w:rsid w:val="00985751"/>
    <w:rsid w:val="00985C5B"/>
    <w:rsid w:val="00985C8E"/>
    <w:rsid w:val="00985E33"/>
    <w:rsid w:val="00985FC5"/>
    <w:rsid w:val="00986175"/>
    <w:rsid w:val="00986346"/>
    <w:rsid w:val="009864FE"/>
    <w:rsid w:val="00986635"/>
    <w:rsid w:val="009869FA"/>
    <w:rsid w:val="00986C48"/>
    <w:rsid w:val="00986C6D"/>
    <w:rsid w:val="00986C95"/>
    <w:rsid w:val="00986F4F"/>
    <w:rsid w:val="00987422"/>
    <w:rsid w:val="0098745F"/>
    <w:rsid w:val="0098755D"/>
    <w:rsid w:val="00987A0E"/>
    <w:rsid w:val="00987BB7"/>
    <w:rsid w:val="00987D99"/>
    <w:rsid w:val="00987EAE"/>
    <w:rsid w:val="00987EB8"/>
    <w:rsid w:val="00987FDE"/>
    <w:rsid w:val="00990186"/>
    <w:rsid w:val="00990477"/>
    <w:rsid w:val="00990563"/>
    <w:rsid w:val="009907E0"/>
    <w:rsid w:val="009908E2"/>
    <w:rsid w:val="00990DD8"/>
    <w:rsid w:val="00991333"/>
    <w:rsid w:val="0099133E"/>
    <w:rsid w:val="0099134A"/>
    <w:rsid w:val="00991588"/>
    <w:rsid w:val="00991C86"/>
    <w:rsid w:val="00991DD7"/>
    <w:rsid w:val="00991EA1"/>
    <w:rsid w:val="00992077"/>
    <w:rsid w:val="00992116"/>
    <w:rsid w:val="00992259"/>
    <w:rsid w:val="0099308F"/>
    <w:rsid w:val="00993425"/>
    <w:rsid w:val="00993CF4"/>
    <w:rsid w:val="00994016"/>
    <w:rsid w:val="009947CC"/>
    <w:rsid w:val="00994E19"/>
    <w:rsid w:val="009959DE"/>
    <w:rsid w:val="00995C9B"/>
    <w:rsid w:val="00995D36"/>
    <w:rsid w:val="00996183"/>
    <w:rsid w:val="0099662B"/>
    <w:rsid w:val="009969D4"/>
    <w:rsid w:val="00996AB6"/>
    <w:rsid w:val="00996BDC"/>
    <w:rsid w:val="00996EAE"/>
    <w:rsid w:val="00997524"/>
    <w:rsid w:val="00997611"/>
    <w:rsid w:val="00997AD8"/>
    <w:rsid w:val="00997DFB"/>
    <w:rsid w:val="009A00B3"/>
    <w:rsid w:val="009A01A7"/>
    <w:rsid w:val="009A064F"/>
    <w:rsid w:val="009A0C5A"/>
    <w:rsid w:val="009A0D54"/>
    <w:rsid w:val="009A0F31"/>
    <w:rsid w:val="009A1249"/>
    <w:rsid w:val="009A1BAE"/>
    <w:rsid w:val="009A2298"/>
    <w:rsid w:val="009A2783"/>
    <w:rsid w:val="009A2975"/>
    <w:rsid w:val="009A2AB2"/>
    <w:rsid w:val="009A2B78"/>
    <w:rsid w:val="009A3B08"/>
    <w:rsid w:val="009A3B6A"/>
    <w:rsid w:val="009A3EE0"/>
    <w:rsid w:val="009A3F53"/>
    <w:rsid w:val="009A422F"/>
    <w:rsid w:val="009A44D8"/>
    <w:rsid w:val="009A46D9"/>
    <w:rsid w:val="009A4A34"/>
    <w:rsid w:val="009A4B22"/>
    <w:rsid w:val="009A4FAF"/>
    <w:rsid w:val="009A53C6"/>
    <w:rsid w:val="009A57AD"/>
    <w:rsid w:val="009A583E"/>
    <w:rsid w:val="009A58A2"/>
    <w:rsid w:val="009A5950"/>
    <w:rsid w:val="009A5B16"/>
    <w:rsid w:val="009A60D7"/>
    <w:rsid w:val="009A6763"/>
    <w:rsid w:val="009A68F8"/>
    <w:rsid w:val="009A6C0C"/>
    <w:rsid w:val="009A6C2B"/>
    <w:rsid w:val="009A6DCD"/>
    <w:rsid w:val="009A6E22"/>
    <w:rsid w:val="009A708D"/>
    <w:rsid w:val="009A7095"/>
    <w:rsid w:val="009A730A"/>
    <w:rsid w:val="009A7481"/>
    <w:rsid w:val="009A7645"/>
    <w:rsid w:val="009A77C7"/>
    <w:rsid w:val="009A7CD1"/>
    <w:rsid w:val="009B0111"/>
    <w:rsid w:val="009B053A"/>
    <w:rsid w:val="009B0718"/>
    <w:rsid w:val="009B0871"/>
    <w:rsid w:val="009B0A3B"/>
    <w:rsid w:val="009B0AA4"/>
    <w:rsid w:val="009B0C8F"/>
    <w:rsid w:val="009B0F60"/>
    <w:rsid w:val="009B10EF"/>
    <w:rsid w:val="009B122D"/>
    <w:rsid w:val="009B15D2"/>
    <w:rsid w:val="009B1926"/>
    <w:rsid w:val="009B1A31"/>
    <w:rsid w:val="009B1A32"/>
    <w:rsid w:val="009B1B01"/>
    <w:rsid w:val="009B1D23"/>
    <w:rsid w:val="009B1E22"/>
    <w:rsid w:val="009B1E50"/>
    <w:rsid w:val="009B20C6"/>
    <w:rsid w:val="009B273F"/>
    <w:rsid w:val="009B28A4"/>
    <w:rsid w:val="009B2AAD"/>
    <w:rsid w:val="009B2BCE"/>
    <w:rsid w:val="009B3356"/>
    <w:rsid w:val="009B42F5"/>
    <w:rsid w:val="009B4478"/>
    <w:rsid w:val="009B45DA"/>
    <w:rsid w:val="009B46DF"/>
    <w:rsid w:val="009B4BA1"/>
    <w:rsid w:val="009B4DAC"/>
    <w:rsid w:val="009B4DCD"/>
    <w:rsid w:val="009B504A"/>
    <w:rsid w:val="009B57A2"/>
    <w:rsid w:val="009B59D9"/>
    <w:rsid w:val="009B5A3E"/>
    <w:rsid w:val="009B5E94"/>
    <w:rsid w:val="009B5FBF"/>
    <w:rsid w:val="009B67E3"/>
    <w:rsid w:val="009B69CD"/>
    <w:rsid w:val="009B6B85"/>
    <w:rsid w:val="009B6E49"/>
    <w:rsid w:val="009B6F2B"/>
    <w:rsid w:val="009B6F84"/>
    <w:rsid w:val="009B79B8"/>
    <w:rsid w:val="009B7B11"/>
    <w:rsid w:val="009B7F9B"/>
    <w:rsid w:val="009C0201"/>
    <w:rsid w:val="009C055C"/>
    <w:rsid w:val="009C056D"/>
    <w:rsid w:val="009C0612"/>
    <w:rsid w:val="009C0B25"/>
    <w:rsid w:val="009C0D8A"/>
    <w:rsid w:val="009C1120"/>
    <w:rsid w:val="009C1723"/>
    <w:rsid w:val="009C1C4E"/>
    <w:rsid w:val="009C21F1"/>
    <w:rsid w:val="009C2539"/>
    <w:rsid w:val="009C26F6"/>
    <w:rsid w:val="009C2802"/>
    <w:rsid w:val="009C32BA"/>
    <w:rsid w:val="009C336A"/>
    <w:rsid w:val="009C351A"/>
    <w:rsid w:val="009C3C55"/>
    <w:rsid w:val="009C3C84"/>
    <w:rsid w:val="009C3C97"/>
    <w:rsid w:val="009C427C"/>
    <w:rsid w:val="009C4557"/>
    <w:rsid w:val="009C4610"/>
    <w:rsid w:val="009C46D9"/>
    <w:rsid w:val="009C48FF"/>
    <w:rsid w:val="009C4BE7"/>
    <w:rsid w:val="009C4EB2"/>
    <w:rsid w:val="009C50DC"/>
    <w:rsid w:val="009C51F0"/>
    <w:rsid w:val="009C5933"/>
    <w:rsid w:val="009C5DBB"/>
    <w:rsid w:val="009C62D0"/>
    <w:rsid w:val="009C67CA"/>
    <w:rsid w:val="009C6A33"/>
    <w:rsid w:val="009C6ABC"/>
    <w:rsid w:val="009C6ABD"/>
    <w:rsid w:val="009C6B1B"/>
    <w:rsid w:val="009C6C99"/>
    <w:rsid w:val="009C6E92"/>
    <w:rsid w:val="009C6F18"/>
    <w:rsid w:val="009C7B6A"/>
    <w:rsid w:val="009C7DA8"/>
    <w:rsid w:val="009D019E"/>
    <w:rsid w:val="009D02E6"/>
    <w:rsid w:val="009D0AE9"/>
    <w:rsid w:val="009D124E"/>
    <w:rsid w:val="009D1514"/>
    <w:rsid w:val="009D173D"/>
    <w:rsid w:val="009D18E5"/>
    <w:rsid w:val="009D1CFC"/>
    <w:rsid w:val="009D224F"/>
    <w:rsid w:val="009D22A0"/>
    <w:rsid w:val="009D22B2"/>
    <w:rsid w:val="009D25D9"/>
    <w:rsid w:val="009D284F"/>
    <w:rsid w:val="009D288E"/>
    <w:rsid w:val="009D2B91"/>
    <w:rsid w:val="009D2FBD"/>
    <w:rsid w:val="009D3591"/>
    <w:rsid w:val="009D3983"/>
    <w:rsid w:val="009D3F61"/>
    <w:rsid w:val="009D4028"/>
    <w:rsid w:val="009D407E"/>
    <w:rsid w:val="009D4598"/>
    <w:rsid w:val="009D4872"/>
    <w:rsid w:val="009D4B65"/>
    <w:rsid w:val="009D4E45"/>
    <w:rsid w:val="009D5145"/>
    <w:rsid w:val="009D5306"/>
    <w:rsid w:val="009D54E1"/>
    <w:rsid w:val="009D5887"/>
    <w:rsid w:val="009D5B5E"/>
    <w:rsid w:val="009D6115"/>
    <w:rsid w:val="009D617C"/>
    <w:rsid w:val="009D66EA"/>
    <w:rsid w:val="009D694C"/>
    <w:rsid w:val="009D712B"/>
    <w:rsid w:val="009D7144"/>
    <w:rsid w:val="009D717C"/>
    <w:rsid w:val="009D7518"/>
    <w:rsid w:val="009D773D"/>
    <w:rsid w:val="009D7A8D"/>
    <w:rsid w:val="009D7AD7"/>
    <w:rsid w:val="009D7D6E"/>
    <w:rsid w:val="009E0195"/>
    <w:rsid w:val="009E07C9"/>
    <w:rsid w:val="009E0A93"/>
    <w:rsid w:val="009E0B5C"/>
    <w:rsid w:val="009E10EB"/>
    <w:rsid w:val="009E1A29"/>
    <w:rsid w:val="009E1B75"/>
    <w:rsid w:val="009E1B8A"/>
    <w:rsid w:val="009E1BF6"/>
    <w:rsid w:val="009E1F94"/>
    <w:rsid w:val="009E23BC"/>
    <w:rsid w:val="009E23C8"/>
    <w:rsid w:val="009E2683"/>
    <w:rsid w:val="009E2904"/>
    <w:rsid w:val="009E2AAC"/>
    <w:rsid w:val="009E2C1A"/>
    <w:rsid w:val="009E2DAA"/>
    <w:rsid w:val="009E2E35"/>
    <w:rsid w:val="009E3345"/>
    <w:rsid w:val="009E3C9C"/>
    <w:rsid w:val="009E3CC2"/>
    <w:rsid w:val="009E3D19"/>
    <w:rsid w:val="009E405B"/>
    <w:rsid w:val="009E42C7"/>
    <w:rsid w:val="009E45D4"/>
    <w:rsid w:val="009E465D"/>
    <w:rsid w:val="009E477E"/>
    <w:rsid w:val="009E4A42"/>
    <w:rsid w:val="009E4EAC"/>
    <w:rsid w:val="009E51C3"/>
    <w:rsid w:val="009E52CE"/>
    <w:rsid w:val="009E5336"/>
    <w:rsid w:val="009E54E6"/>
    <w:rsid w:val="009E5B35"/>
    <w:rsid w:val="009E5EF5"/>
    <w:rsid w:val="009E64CB"/>
    <w:rsid w:val="009E669A"/>
    <w:rsid w:val="009E6895"/>
    <w:rsid w:val="009E68A2"/>
    <w:rsid w:val="009E696C"/>
    <w:rsid w:val="009E6AA5"/>
    <w:rsid w:val="009E6ABF"/>
    <w:rsid w:val="009E74EE"/>
    <w:rsid w:val="009E78D2"/>
    <w:rsid w:val="009E7B22"/>
    <w:rsid w:val="009F0180"/>
    <w:rsid w:val="009F064E"/>
    <w:rsid w:val="009F0A9E"/>
    <w:rsid w:val="009F0B18"/>
    <w:rsid w:val="009F0C3A"/>
    <w:rsid w:val="009F0D6C"/>
    <w:rsid w:val="009F1EE8"/>
    <w:rsid w:val="009F1FC8"/>
    <w:rsid w:val="009F2034"/>
    <w:rsid w:val="009F2037"/>
    <w:rsid w:val="009F2425"/>
    <w:rsid w:val="009F2651"/>
    <w:rsid w:val="009F2849"/>
    <w:rsid w:val="009F2C81"/>
    <w:rsid w:val="009F32A4"/>
    <w:rsid w:val="009F34AB"/>
    <w:rsid w:val="009F3804"/>
    <w:rsid w:val="009F3F46"/>
    <w:rsid w:val="009F471D"/>
    <w:rsid w:val="009F4740"/>
    <w:rsid w:val="009F4E74"/>
    <w:rsid w:val="009F5677"/>
    <w:rsid w:val="009F576B"/>
    <w:rsid w:val="009F58A8"/>
    <w:rsid w:val="009F5AC7"/>
    <w:rsid w:val="009F5ACE"/>
    <w:rsid w:val="009F5C64"/>
    <w:rsid w:val="009F5E78"/>
    <w:rsid w:val="009F5F0A"/>
    <w:rsid w:val="009F6821"/>
    <w:rsid w:val="009F68DB"/>
    <w:rsid w:val="009F6A0C"/>
    <w:rsid w:val="009F6C10"/>
    <w:rsid w:val="009F6DB9"/>
    <w:rsid w:val="009F6FC7"/>
    <w:rsid w:val="009F71DF"/>
    <w:rsid w:val="009F731F"/>
    <w:rsid w:val="009F74AC"/>
    <w:rsid w:val="009F7631"/>
    <w:rsid w:val="009F7E62"/>
    <w:rsid w:val="00A0049A"/>
    <w:rsid w:val="00A004FC"/>
    <w:rsid w:val="00A009DD"/>
    <w:rsid w:val="00A00BB9"/>
    <w:rsid w:val="00A00C04"/>
    <w:rsid w:val="00A00D19"/>
    <w:rsid w:val="00A01058"/>
    <w:rsid w:val="00A0136B"/>
    <w:rsid w:val="00A0177E"/>
    <w:rsid w:val="00A01958"/>
    <w:rsid w:val="00A01DB2"/>
    <w:rsid w:val="00A01F3C"/>
    <w:rsid w:val="00A01FB0"/>
    <w:rsid w:val="00A020D3"/>
    <w:rsid w:val="00A023DC"/>
    <w:rsid w:val="00A026E0"/>
    <w:rsid w:val="00A02756"/>
    <w:rsid w:val="00A0279C"/>
    <w:rsid w:val="00A028C5"/>
    <w:rsid w:val="00A02A0A"/>
    <w:rsid w:val="00A02EF3"/>
    <w:rsid w:val="00A02FEB"/>
    <w:rsid w:val="00A0318C"/>
    <w:rsid w:val="00A03195"/>
    <w:rsid w:val="00A037E6"/>
    <w:rsid w:val="00A038F8"/>
    <w:rsid w:val="00A03C9F"/>
    <w:rsid w:val="00A03D5F"/>
    <w:rsid w:val="00A03D90"/>
    <w:rsid w:val="00A04210"/>
    <w:rsid w:val="00A0427F"/>
    <w:rsid w:val="00A042D9"/>
    <w:rsid w:val="00A0493E"/>
    <w:rsid w:val="00A04E81"/>
    <w:rsid w:val="00A04F6D"/>
    <w:rsid w:val="00A05046"/>
    <w:rsid w:val="00A05062"/>
    <w:rsid w:val="00A05099"/>
    <w:rsid w:val="00A05141"/>
    <w:rsid w:val="00A0518E"/>
    <w:rsid w:val="00A053F5"/>
    <w:rsid w:val="00A05989"/>
    <w:rsid w:val="00A05B52"/>
    <w:rsid w:val="00A05D40"/>
    <w:rsid w:val="00A05DD9"/>
    <w:rsid w:val="00A05E09"/>
    <w:rsid w:val="00A068DA"/>
    <w:rsid w:val="00A06A57"/>
    <w:rsid w:val="00A06F26"/>
    <w:rsid w:val="00A07031"/>
    <w:rsid w:val="00A0704D"/>
    <w:rsid w:val="00A070F3"/>
    <w:rsid w:val="00A0728B"/>
    <w:rsid w:val="00A079C7"/>
    <w:rsid w:val="00A07DFB"/>
    <w:rsid w:val="00A07FC4"/>
    <w:rsid w:val="00A101B5"/>
    <w:rsid w:val="00A101E6"/>
    <w:rsid w:val="00A1046C"/>
    <w:rsid w:val="00A10619"/>
    <w:rsid w:val="00A10CD7"/>
    <w:rsid w:val="00A110D4"/>
    <w:rsid w:val="00A112EA"/>
    <w:rsid w:val="00A11301"/>
    <w:rsid w:val="00A11614"/>
    <w:rsid w:val="00A1192F"/>
    <w:rsid w:val="00A11A03"/>
    <w:rsid w:val="00A12AD7"/>
    <w:rsid w:val="00A12B76"/>
    <w:rsid w:val="00A12D6E"/>
    <w:rsid w:val="00A12FDB"/>
    <w:rsid w:val="00A1321E"/>
    <w:rsid w:val="00A13263"/>
    <w:rsid w:val="00A133AE"/>
    <w:rsid w:val="00A1399B"/>
    <w:rsid w:val="00A13B08"/>
    <w:rsid w:val="00A13E97"/>
    <w:rsid w:val="00A1403D"/>
    <w:rsid w:val="00A140A5"/>
    <w:rsid w:val="00A143B9"/>
    <w:rsid w:val="00A14623"/>
    <w:rsid w:val="00A1490F"/>
    <w:rsid w:val="00A149F8"/>
    <w:rsid w:val="00A14A28"/>
    <w:rsid w:val="00A14B37"/>
    <w:rsid w:val="00A14BE1"/>
    <w:rsid w:val="00A14CE5"/>
    <w:rsid w:val="00A14FF6"/>
    <w:rsid w:val="00A15740"/>
    <w:rsid w:val="00A1586F"/>
    <w:rsid w:val="00A15DD5"/>
    <w:rsid w:val="00A166BA"/>
    <w:rsid w:val="00A166EC"/>
    <w:rsid w:val="00A16A5F"/>
    <w:rsid w:val="00A16AEF"/>
    <w:rsid w:val="00A16DDB"/>
    <w:rsid w:val="00A1711E"/>
    <w:rsid w:val="00A17154"/>
    <w:rsid w:val="00A1764E"/>
    <w:rsid w:val="00A17660"/>
    <w:rsid w:val="00A1783C"/>
    <w:rsid w:val="00A17D62"/>
    <w:rsid w:val="00A17F8C"/>
    <w:rsid w:val="00A2000C"/>
    <w:rsid w:val="00A20319"/>
    <w:rsid w:val="00A20330"/>
    <w:rsid w:val="00A20388"/>
    <w:rsid w:val="00A204DA"/>
    <w:rsid w:val="00A20516"/>
    <w:rsid w:val="00A20681"/>
    <w:rsid w:val="00A2095A"/>
    <w:rsid w:val="00A20C25"/>
    <w:rsid w:val="00A20D5B"/>
    <w:rsid w:val="00A21027"/>
    <w:rsid w:val="00A2107F"/>
    <w:rsid w:val="00A213D0"/>
    <w:rsid w:val="00A21427"/>
    <w:rsid w:val="00A216F2"/>
    <w:rsid w:val="00A217A1"/>
    <w:rsid w:val="00A21878"/>
    <w:rsid w:val="00A218A6"/>
    <w:rsid w:val="00A22211"/>
    <w:rsid w:val="00A2229B"/>
    <w:rsid w:val="00A22771"/>
    <w:rsid w:val="00A2298E"/>
    <w:rsid w:val="00A22994"/>
    <w:rsid w:val="00A22A0A"/>
    <w:rsid w:val="00A22F9B"/>
    <w:rsid w:val="00A22FA6"/>
    <w:rsid w:val="00A2389E"/>
    <w:rsid w:val="00A23E03"/>
    <w:rsid w:val="00A23F41"/>
    <w:rsid w:val="00A2407F"/>
    <w:rsid w:val="00A242C8"/>
    <w:rsid w:val="00A2435B"/>
    <w:rsid w:val="00A24671"/>
    <w:rsid w:val="00A247D0"/>
    <w:rsid w:val="00A249AD"/>
    <w:rsid w:val="00A24E50"/>
    <w:rsid w:val="00A25051"/>
    <w:rsid w:val="00A254FF"/>
    <w:rsid w:val="00A25D6B"/>
    <w:rsid w:val="00A2615B"/>
    <w:rsid w:val="00A2623E"/>
    <w:rsid w:val="00A26300"/>
    <w:rsid w:val="00A263A0"/>
    <w:rsid w:val="00A2649D"/>
    <w:rsid w:val="00A266A9"/>
    <w:rsid w:val="00A26713"/>
    <w:rsid w:val="00A26BED"/>
    <w:rsid w:val="00A2718A"/>
    <w:rsid w:val="00A2736F"/>
    <w:rsid w:val="00A273CB"/>
    <w:rsid w:val="00A273DF"/>
    <w:rsid w:val="00A275C6"/>
    <w:rsid w:val="00A27A40"/>
    <w:rsid w:val="00A27A6F"/>
    <w:rsid w:val="00A27AD4"/>
    <w:rsid w:val="00A27DBE"/>
    <w:rsid w:val="00A27E73"/>
    <w:rsid w:val="00A302B4"/>
    <w:rsid w:val="00A307B9"/>
    <w:rsid w:val="00A308B1"/>
    <w:rsid w:val="00A30CB0"/>
    <w:rsid w:val="00A30D0C"/>
    <w:rsid w:val="00A30D61"/>
    <w:rsid w:val="00A311CA"/>
    <w:rsid w:val="00A316E5"/>
    <w:rsid w:val="00A316F6"/>
    <w:rsid w:val="00A317CB"/>
    <w:rsid w:val="00A318E6"/>
    <w:rsid w:val="00A31A41"/>
    <w:rsid w:val="00A31CF9"/>
    <w:rsid w:val="00A31EE2"/>
    <w:rsid w:val="00A31F28"/>
    <w:rsid w:val="00A31F9F"/>
    <w:rsid w:val="00A320F2"/>
    <w:rsid w:val="00A32420"/>
    <w:rsid w:val="00A3242A"/>
    <w:rsid w:val="00A324B3"/>
    <w:rsid w:val="00A32A30"/>
    <w:rsid w:val="00A32A3A"/>
    <w:rsid w:val="00A32A9E"/>
    <w:rsid w:val="00A32D4E"/>
    <w:rsid w:val="00A32F40"/>
    <w:rsid w:val="00A3324B"/>
    <w:rsid w:val="00A3364C"/>
    <w:rsid w:val="00A33A67"/>
    <w:rsid w:val="00A33C47"/>
    <w:rsid w:val="00A33E86"/>
    <w:rsid w:val="00A344F3"/>
    <w:rsid w:val="00A345E7"/>
    <w:rsid w:val="00A34753"/>
    <w:rsid w:val="00A348C6"/>
    <w:rsid w:val="00A34BB1"/>
    <w:rsid w:val="00A34EBA"/>
    <w:rsid w:val="00A3539A"/>
    <w:rsid w:val="00A353AC"/>
    <w:rsid w:val="00A35869"/>
    <w:rsid w:val="00A35AB2"/>
    <w:rsid w:val="00A35BCF"/>
    <w:rsid w:val="00A35D24"/>
    <w:rsid w:val="00A35D9B"/>
    <w:rsid w:val="00A35F05"/>
    <w:rsid w:val="00A3634E"/>
    <w:rsid w:val="00A36AA1"/>
    <w:rsid w:val="00A36ABE"/>
    <w:rsid w:val="00A36BA8"/>
    <w:rsid w:val="00A36C82"/>
    <w:rsid w:val="00A36CA4"/>
    <w:rsid w:val="00A37046"/>
    <w:rsid w:val="00A370FF"/>
    <w:rsid w:val="00A373E8"/>
    <w:rsid w:val="00A37B45"/>
    <w:rsid w:val="00A37C21"/>
    <w:rsid w:val="00A37DA3"/>
    <w:rsid w:val="00A4035B"/>
    <w:rsid w:val="00A40C22"/>
    <w:rsid w:val="00A40C2C"/>
    <w:rsid w:val="00A4145D"/>
    <w:rsid w:val="00A41C2A"/>
    <w:rsid w:val="00A41FE6"/>
    <w:rsid w:val="00A4229F"/>
    <w:rsid w:val="00A42342"/>
    <w:rsid w:val="00A4243A"/>
    <w:rsid w:val="00A4291D"/>
    <w:rsid w:val="00A42E26"/>
    <w:rsid w:val="00A42F78"/>
    <w:rsid w:val="00A43052"/>
    <w:rsid w:val="00A43220"/>
    <w:rsid w:val="00A4348D"/>
    <w:rsid w:val="00A44E87"/>
    <w:rsid w:val="00A44EE5"/>
    <w:rsid w:val="00A451EB"/>
    <w:rsid w:val="00A45308"/>
    <w:rsid w:val="00A45395"/>
    <w:rsid w:val="00A456C2"/>
    <w:rsid w:val="00A4599E"/>
    <w:rsid w:val="00A45EA7"/>
    <w:rsid w:val="00A460E5"/>
    <w:rsid w:val="00A4632A"/>
    <w:rsid w:val="00A463B0"/>
    <w:rsid w:val="00A4653C"/>
    <w:rsid w:val="00A46568"/>
    <w:rsid w:val="00A47318"/>
    <w:rsid w:val="00A4733D"/>
    <w:rsid w:val="00A476F2"/>
    <w:rsid w:val="00A4787B"/>
    <w:rsid w:val="00A47D2B"/>
    <w:rsid w:val="00A5027B"/>
    <w:rsid w:val="00A50634"/>
    <w:rsid w:val="00A50A80"/>
    <w:rsid w:val="00A51A13"/>
    <w:rsid w:val="00A51A76"/>
    <w:rsid w:val="00A51D62"/>
    <w:rsid w:val="00A51EB4"/>
    <w:rsid w:val="00A51F44"/>
    <w:rsid w:val="00A51F56"/>
    <w:rsid w:val="00A524CF"/>
    <w:rsid w:val="00A5271B"/>
    <w:rsid w:val="00A52E9F"/>
    <w:rsid w:val="00A530D0"/>
    <w:rsid w:val="00A5313E"/>
    <w:rsid w:val="00A53417"/>
    <w:rsid w:val="00A53428"/>
    <w:rsid w:val="00A534F1"/>
    <w:rsid w:val="00A53646"/>
    <w:rsid w:val="00A5392E"/>
    <w:rsid w:val="00A53BBA"/>
    <w:rsid w:val="00A53EA0"/>
    <w:rsid w:val="00A53F0F"/>
    <w:rsid w:val="00A54879"/>
    <w:rsid w:val="00A54C71"/>
    <w:rsid w:val="00A54FA3"/>
    <w:rsid w:val="00A55062"/>
    <w:rsid w:val="00A552EF"/>
    <w:rsid w:val="00A5539E"/>
    <w:rsid w:val="00A5598B"/>
    <w:rsid w:val="00A55E1A"/>
    <w:rsid w:val="00A56012"/>
    <w:rsid w:val="00A562A0"/>
    <w:rsid w:val="00A56518"/>
    <w:rsid w:val="00A56521"/>
    <w:rsid w:val="00A56913"/>
    <w:rsid w:val="00A56AEB"/>
    <w:rsid w:val="00A56CEF"/>
    <w:rsid w:val="00A56DD4"/>
    <w:rsid w:val="00A57480"/>
    <w:rsid w:val="00A57558"/>
    <w:rsid w:val="00A57A1C"/>
    <w:rsid w:val="00A57C2B"/>
    <w:rsid w:val="00A57CEA"/>
    <w:rsid w:val="00A57D0B"/>
    <w:rsid w:val="00A57DF9"/>
    <w:rsid w:val="00A57FB1"/>
    <w:rsid w:val="00A6000F"/>
    <w:rsid w:val="00A6065F"/>
    <w:rsid w:val="00A60760"/>
    <w:rsid w:val="00A609A0"/>
    <w:rsid w:val="00A60DC5"/>
    <w:rsid w:val="00A60F1D"/>
    <w:rsid w:val="00A60F68"/>
    <w:rsid w:val="00A60F8E"/>
    <w:rsid w:val="00A613FA"/>
    <w:rsid w:val="00A618A4"/>
    <w:rsid w:val="00A618B3"/>
    <w:rsid w:val="00A62589"/>
    <w:rsid w:val="00A6261A"/>
    <w:rsid w:val="00A628C8"/>
    <w:rsid w:val="00A628CC"/>
    <w:rsid w:val="00A629B4"/>
    <w:rsid w:val="00A6301E"/>
    <w:rsid w:val="00A6397B"/>
    <w:rsid w:val="00A639C5"/>
    <w:rsid w:val="00A63A34"/>
    <w:rsid w:val="00A63D12"/>
    <w:rsid w:val="00A63DC5"/>
    <w:rsid w:val="00A64066"/>
    <w:rsid w:val="00A64310"/>
    <w:rsid w:val="00A64335"/>
    <w:rsid w:val="00A644D8"/>
    <w:rsid w:val="00A6474E"/>
    <w:rsid w:val="00A648B2"/>
    <w:rsid w:val="00A65055"/>
    <w:rsid w:val="00A65278"/>
    <w:rsid w:val="00A65401"/>
    <w:rsid w:val="00A6558E"/>
    <w:rsid w:val="00A656AA"/>
    <w:rsid w:val="00A65857"/>
    <w:rsid w:val="00A659FC"/>
    <w:rsid w:val="00A65CBA"/>
    <w:rsid w:val="00A65F60"/>
    <w:rsid w:val="00A66463"/>
    <w:rsid w:val="00A6714E"/>
    <w:rsid w:val="00A67342"/>
    <w:rsid w:val="00A675CB"/>
    <w:rsid w:val="00A67704"/>
    <w:rsid w:val="00A67B77"/>
    <w:rsid w:val="00A67ECC"/>
    <w:rsid w:val="00A70228"/>
    <w:rsid w:val="00A70249"/>
    <w:rsid w:val="00A703FA"/>
    <w:rsid w:val="00A70708"/>
    <w:rsid w:val="00A712BE"/>
    <w:rsid w:val="00A71750"/>
    <w:rsid w:val="00A7192D"/>
    <w:rsid w:val="00A71CBB"/>
    <w:rsid w:val="00A71E44"/>
    <w:rsid w:val="00A71F2F"/>
    <w:rsid w:val="00A71FE9"/>
    <w:rsid w:val="00A72272"/>
    <w:rsid w:val="00A72C43"/>
    <w:rsid w:val="00A72CB5"/>
    <w:rsid w:val="00A730B7"/>
    <w:rsid w:val="00A73143"/>
    <w:rsid w:val="00A734A9"/>
    <w:rsid w:val="00A7368D"/>
    <w:rsid w:val="00A73D10"/>
    <w:rsid w:val="00A7423A"/>
    <w:rsid w:val="00A74B3B"/>
    <w:rsid w:val="00A75A92"/>
    <w:rsid w:val="00A75B1D"/>
    <w:rsid w:val="00A75B29"/>
    <w:rsid w:val="00A75C42"/>
    <w:rsid w:val="00A75E29"/>
    <w:rsid w:val="00A75E80"/>
    <w:rsid w:val="00A75EBF"/>
    <w:rsid w:val="00A76656"/>
    <w:rsid w:val="00A76BF7"/>
    <w:rsid w:val="00A76E08"/>
    <w:rsid w:val="00A77556"/>
    <w:rsid w:val="00A77880"/>
    <w:rsid w:val="00A7792C"/>
    <w:rsid w:val="00A77FB9"/>
    <w:rsid w:val="00A77FDA"/>
    <w:rsid w:val="00A804EA"/>
    <w:rsid w:val="00A80582"/>
    <w:rsid w:val="00A80A66"/>
    <w:rsid w:val="00A80AA7"/>
    <w:rsid w:val="00A80C2E"/>
    <w:rsid w:val="00A80D8C"/>
    <w:rsid w:val="00A814E3"/>
    <w:rsid w:val="00A8184D"/>
    <w:rsid w:val="00A81E10"/>
    <w:rsid w:val="00A81F2D"/>
    <w:rsid w:val="00A824E1"/>
    <w:rsid w:val="00A82779"/>
    <w:rsid w:val="00A82D01"/>
    <w:rsid w:val="00A83195"/>
    <w:rsid w:val="00A831AC"/>
    <w:rsid w:val="00A833AD"/>
    <w:rsid w:val="00A839C3"/>
    <w:rsid w:val="00A83B45"/>
    <w:rsid w:val="00A84041"/>
    <w:rsid w:val="00A8452A"/>
    <w:rsid w:val="00A84591"/>
    <w:rsid w:val="00A847F4"/>
    <w:rsid w:val="00A84AD6"/>
    <w:rsid w:val="00A84E03"/>
    <w:rsid w:val="00A84ECF"/>
    <w:rsid w:val="00A84EF7"/>
    <w:rsid w:val="00A8524A"/>
    <w:rsid w:val="00A85600"/>
    <w:rsid w:val="00A856B5"/>
    <w:rsid w:val="00A85A88"/>
    <w:rsid w:val="00A85F97"/>
    <w:rsid w:val="00A8607D"/>
    <w:rsid w:val="00A86098"/>
    <w:rsid w:val="00A8647B"/>
    <w:rsid w:val="00A86737"/>
    <w:rsid w:val="00A86AAC"/>
    <w:rsid w:val="00A86B90"/>
    <w:rsid w:val="00A86D83"/>
    <w:rsid w:val="00A86EF3"/>
    <w:rsid w:val="00A86EF8"/>
    <w:rsid w:val="00A87199"/>
    <w:rsid w:val="00A8720D"/>
    <w:rsid w:val="00A8753E"/>
    <w:rsid w:val="00A8760A"/>
    <w:rsid w:val="00A8763A"/>
    <w:rsid w:val="00A8766E"/>
    <w:rsid w:val="00A9003F"/>
    <w:rsid w:val="00A90077"/>
    <w:rsid w:val="00A9007E"/>
    <w:rsid w:val="00A90CA8"/>
    <w:rsid w:val="00A90DB6"/>
    <w:rsid w:val="00A90DD0"/>
    <w:rsid w:val="00A90F6F"/>
    <w:rsid w:val="00A90FBF"/>
    <w:rsid w:val="00A912A6"/>
    <w:rsid w:val="00A9145A"/>
    <w:rsid w:val="00A9149B"/>
    <w:rsid w:val="00A91980"/>
    <w:rsid w:val="00A91D10"/>
    <w:rsid w:val="00A92012"/>
    <w:rsid w:val="00A9214C"/>
    <w:rsid w:val="00A924AA"/>
    <w:rsid w:val="00A92C8D"/>
    <w:rsid w:val="00A92D07"/>
    <w:rsid w:val="00A935B7"/>
    <w:rsid w:val="00A93761"/>
    <w:rsid w:val="00A93A98"/>
    <w:rsid w:val="00A93B22"/>
    <w:rsid w:val="00A93BDF"/>
    <w:rsid w:val="00A93C69"/>
    <w:rsid w:val="00A941ED"/>
    <w:rsid w:val="00A94254"/>
    <w:rsid w:val="00A94359"/>
    <w:rsid w:val="00A947CA"/>
    <w:rsid w:val="00A94931"/>
    <w:rsid w:val="00A94AFF"/>
    <w:rsid w:val="00A9522C"/>
    <w:rsid w:val="00A95573"/>
    <w:rsid w:val="00A95C3C"/>
    <w:rsid w:val="00A95D9A"/>
    <w:rsid w:val="00A95E3C"/>
    <w:rsid w:val="00A96047"/>
    <w:rsid w:val="00A960F8"/>
    <w:rsid w:val="00A963E4"/>
    <w:rsid w:val="00A9661C"/>
    <w:rsid w:val="00A969AD"/>
    <w:rsid w:val="00A969F6"/>
    <w:rsid w:val="00A97730"/>
    <w:rsid w:val="00A9773E"/>
    <w:rsid w:val="00A977D6"/>
    <w:rsid w:val="00A977EE"/>
    <w:rsid w:val="00A979C8"/>
    <w:rsid w:val="00A97BC5"/>
    <w:rsid w:val="00A97C0B"/>
    <w:rsid w:val="00A97C1D"/>
    <w:rsid w:val="00A97FA1"/>
    <w:rsid w:val="00AA0685"/>
    <w:rsid w:val="00AA071B"/>
    <w:rsid w:val="00AA1111"/>
    <w:rsid w:val="00AA130C"/>
    <w:rsid w:val="00AA1448"/>
    <w:rsid w:val="00AA16C5"/>
    <w:rsid w:val="00AA1C0C"/>
    <w:rsid w:val="00AA1D82"/>
    <w:rsid w:val="00AA2800"/>
    <w:rsid w:val="00AA2816"/>
    <w:rsid w:val="00AA374A"/>
    <w:rsid w:val="00AA3790"/>
    <w:rsid w:val="00AA3849"/>
    <w:rsid w:val="00AA3A36"/>
    <w:rsid w:val="00AA3D3E"/>
    <w:rsid w:val="00AA451A"/>
    <w:rsid w:val="00AA4972"/>
    <w:rsid w:val="00AA5365"/>
    <w:rsid w:val="00AA562A"/>
    <w:rsid w:val="00AA56B1"/>
    <w:rsid w:val="00AA56E3"/>
    <w:rsid w:val="00AA5860"/>
    <w:rsid w:val="00AA5C7F"/>
    <w:rsid w:val="00AA5DFC"/>
    <w:rsid w:val="00AA5F71"/>
    <w:rsid w:val="00AA6430"/>
    <w:rsid w:val="00AA67FA"/>
    <w:rsid w:val="00AA68AE"/>
    <w:rsid w:val="00AA6CCF"/>
    <w:rsid w:val="00AA6D5C"/>
    <w:rsid w:val="00AA7073"/>
    <w:rsid w:val="00AA7588"/>
    <w:rsid w:val="00AA7E63"/>
    <w:rsid w:val="00AB0125"/>
    <w:rsid w:val="00AB0408"/>
    <w:rsid w:val="00AB0877"/>
    <w:rsid w:val="00AB0BB0"/>
    <w:rsid w:val="00AB0BC1"/>
    <w:rsid w:val="00AB0ECF"/>
    <w:rsid w:val="00AB1643"/>
    <w:rsid w:val="00AB17F4"/>
    <w:rsid w:val="00AB1877"/>
    <w:rsid w:val="00AB1AFA"/>
    <w:rsid w:val="00AB1B3F"/>
    <w:rsid w:val="00AB1B49"/>
    <w:rsid w:val="00AB1CF5"/>
    <w:rsid w:val="00AB1CF6"/>
    <w:rsid w:val="00AB2060"/>
    <w:rsid w:val="00AB248C"/>
    <w:rsid w:val="00AB2901"/>
    <w:rsid w:val="00AB2943"/>
    <w:rsid w:val="00AB2DBE"/>
    <w:rsid w:val="00AB2EA4"/>
    <w:rsid w:val="00AB343A"/>
    <w:rsid w:val="00AB3852"/>
    <w:rsid w:val="00AB3DB5"/>
    <w:rsid w:val="00AB3F1F"/>
    <w:rsid w:val="00AB49D9"/>
    <w:rsid w:val="00AB4C4A"/>
    <w:rsid w:val="00AB4CFA"/>
    <w:rsid w:val="00AB4EEA"/>
    <w:rsid w:val="00AB5050"/>
    <w:rsid w:val="00AB5158"/>
    <w:rsid w:val="00AB57AD"/>
    <w:rsid w:val="00AB5E6B"/>
    <w:rsid w:val="00AB5E76"/>
    <w:rsid w:val="00AB607E"/>
    <w:rsid w:val="00AB67A9"/>
    <w:rsid w:val="00AB72B7"/>
    <w:rsid w:val="00AB733C"/>
    <w:rsid w:val="00AB73C0"/>
    <w:rsid w:val="00AB755A"/>
    <w:rsid w:val="00AB75A5"/>
    <w:rsid w:val="00AB7AFA"/>
    <w:rsid w:val="00AB7F79"/>
    <w:rsid w:val="00AC000C"/>
    <w:rsid w:val="00AC0496"/>
    <w:rsid w:val="00AC0A00"/>
    <w:rsid w:val="00AC0EB0"/>
    <w:rsid w:val="00AC1157"/>
    <w:rsid w:val="00AC11E1"/>
    <w:rsid w:val="00AC1331"/>
    <w:rsid w:val="00AC13D9"/>
    <w:rsid w:val="00AC13EC"/>
    <w:rsid w:val="00AC18DF"/>
    <w:rsid w:val="00AC19B6"/>
    <w:rsid w:val="00AC1A50"/>
    <w:rsid w:val="00AC1ADC"/>
    <w:rsid w:val="00AC1C5C"/>
    <w:rsid w:val="00AC1D69"/>
    <w:rsid w:val="00AC1E78"/>
    <w:rsid w:val="00AC1EB1"/>
    <w:rsid w:val="00AC215C"/>
    <w:rsid w:val="00AC2B1B"/>
    <w:rsid w:val="00AC310B"/>
    <w:rsid w:val="00AC3205"/>
    <w:rsid w:val="00AC32AE"/>
    <w:rsid w:val="00AC32B5"/>
    <w:rsid w:val="00AC33D5"/>
    <w:rsid w:val="00AC344B"/>
    <w:rsid w:val="00AC3514"/>
    <w:rsid w:val="00AC35B2"/>
    <w:rsid w:val="00AC384C"/>
    <w:rsid w:val="00AC3BCB"/>
    <w:rsid w:val="00AC40D3"/>
    <w:rsid w:val="00AC43E8"/>
    <w:rsid w:val="00AC4C72"/>
    <w:rsid w:val="00AC4CD9"/>
    <w:rsid w:val="00AC4FDF"/>
    <w:rsid w:val="00AC5348"/>
    <w:rsid w:val="00AC5419"/>
    <w:rsid w:val="00AC54DA"/>
    <w:rsid w:val="00AC5530"/>
    <w:rsid w:val="00AC57EF"/>
    <w:rsid w:val="00AC5847"/>
    <w:rsid w:val="00AC58D8"/>
    <w:rsid w:val="00AC59BB"/>
    <w:rsid w:val="00AC59EB"/>
    <w:rsid w:val="00AC5A3D"/>
    <w:rsid w:val="00AC5EE1"/>
    <w:rsid w:val="00AC63BE"/>
    <w:rsid w:val="00AC6682"/>
    <w:rsid w:val="00AC67B3"/>
    <w:rsid w:val="00AC68A5"/>
    <w:rsid w:val="00AC6BC9"/>
    <w:rsid w:val="00AC6E31"/>
    <w:rsid w:val="00AC6EDE"/>
    <w:rsid w:val="00AC759E"/>
    <w:rsid w:val="00AC7A8B"/>
    <w:rsid w:val="00AC7B10"/>
    <w:rsid w:val="00AC7D87"/>
    <w:rsid w:val="00AD002F"/>
    <w:rsid w:val="00AD0C13"/>
    <w:rsid w:val="00AD0E14"/>
    <w:rsid w:val="00AD0EBA"/>
    <w:rsid w:val="00AD1012"/>
    <w:rsid w:val="00AD113B"/>
    <w:rsid w:val="00AD1449"/>
    <w:rsid w:val="00AD1710"/>
    <w:rsid w:val="00AD171B"/>
    <w:rsid w:val="00AD1BD9"/>
    <w:rsid w:val="00AD1C2C"/>
    <w:rsid w:val="00AD1F7C"/>
    <w:rsid w:val="00AD233B"/>
    <w:rsid w:val="00AD23C3"/>
    <w:rsid w:val="00AD241A"/>
    <w:rsid w:val="00AD26C2"/>
    <w:rsid w:val="00AD272C"/>
    <w:rsid w:val="00AD2B2B"/>
    <w:rsid w:val="00AD2D02"/>
    <w:rsid w:val="00AD2F1F"/>
    <w:rsid w:val="00AD2F5E"/>
    <w:rsid w:val="00AD30C0"/>
    <w:rsid w:val="00AD3575"/>
    <w:rsid w:val="00AD35F0"/>
    <w:rsid w:val="00AD37FE"/>
    <w:rsid w:val="00AD38E7"/>
    <w:rsid w:val="00AD38F8"/>
    <w:rsid w:val="00AD3B02"/>
    <w:rsid w:val="00AD4838"/>
    <w:rsid w:val="00AD4928"/>
    <w:rsid w:val="00AD4E65"/>
    <w:rsid w:val="00AD5149"/>
    <w:rsid w:val="00AD5150"/>
    <w:rsid w:val="00AD5287"/>
    <w:rsid w:val="00AD55FA"/>
    <w:rsid w:val="00AD57F6"/>
    <w:rsid w:val="00AD5BD2"/>
    <w:rsid w:val="00AD60F9"/>
    <w:rsid w:val="00AD6287"/>
    <w:rsid w:val="00AD691C"/>
    <w:rsid w:val="00AD7046"/>
    <w:rsid w:val="00AD7705"/>
    <w:rsid w:val="00AD772B"/>
    <w:rsid w:val="00AD7F0A"/>
    <w:rsid w:val="00AE0011"/>
    <w:rsid w:val="00AE08FD"/>
    <w:rsid w:val="00AE0B7F"/>
    <w:rsid w:val="00AE0D64"/>
    <w:rsid w:val="00AE116C"/>
    <w:rsid w:val="00AE1439"/>
    <w:rsid w:val="00AE18F8"/>
    <w:rsid w:val="00AE19BF"/>
    <w:rsid w:val="00AE1C0A"/>
    <w:rsid w:val="00AE1CDC"/>
    <w:rsid w:val="00AE1D14"/>
    <w:rsid w:val="00AE21D9"/>
    <w:rsid w:val="00AE246E"/>
    <w:rsid w:val="00AE2BEB"/>
    <w:rsid w:val="00AE2F0F"/>
    <w:rsid w:val="00AE2F3D"/>
    <w:rsid w:val="00AE2FFE"/>
    <w:rsid w:val="00AE344C"/>
    <w:rsid w:val="00AE35D1"/>
    <w:rsid w:val="00AE36E7"/>
    <w:rsid w:val="00AE379D"/>
    <w:rsid w:val="00AE386D"/>
    <w:rsid w:val="00AE388C"/>
    <w:rsid w:val="00AE3ACA"/>
    <w:rsid w:val="00AE3B4D"/>
    <w:rsid w:val="00AE3DBC"/>
    <w:rsid w:val="00AE3EDD"/>
    <w:rsid w:val="00AE3FB0"/>
    <w:rsid w:val="00AE407B"/>
    <w:rsid w:val="00AE40BB"/>
    <w:rsid w:val="00AE4448"/>
    <w:rsid w:val="00AE4755"/>
    <w:rsid w:val="00AE481E"/>
    <w:rsid w:val="00AE49A5"/>
    <w:rsid w:val="00AE4A32"/>
    <w:rsid w:val="00AE4C79"/>
    <w:rsid w:val="00AE4D94"/>
    <w:rsid w:val="00AE4EC4"/>
    <w:rsid w:val="00AE4EEB"/>
    <w:rsid w:val="00AE5118"/>
    <w:rsid w:val="00AE5544"/>
    <w:rsid w:val="00AE556B"/>
    <w:rsid w:val="00AE5642"/>
    <w:rsid w:val="00AE5A91"/>
    <w:rsid w:val="00AE6003"/>
    <w:rsid w:val="00AE601E"/>
    <w:rsid w:val="00AE60CC"/>
    <w:rsid w:val="00AE66BF"/>
    <w:rsid w:val="00AE6797"/>
    <w:rsid w:val="00AE67DF"/>
    <w:rsid w:val="00AE6A72"/>
    <w:rsid w:val="00AE6D3E"/>
    <w:rsid w:val="00AE6EB1"/>
    <w:rsid w:val="00AE6FB0"/>
    <w:rsid w:val="00AE7592"/>
    <w:rsid w:val="00AE7F0B"/>
    <w:rsid w:val="00AE7FEA"/>
    <w:rsid w:val="00AF0270"/>
    <w:rsid w:val="00AF0AF4"/>
    <w:rsid w:val="00AF0C23"/>
    <w:rsid w:val="00AF11EB"/>
    <w:rsid w:val="00AF1285"/>
    <w:rsid w:val="00AF1406"/>
    <w:rsid w:val="00AF1567"/>
    <w:rsid w:val="00AF16DF"/>
    <w:rsid w:val="00AF1926"/>
    <w:rsid w:val="00AF1E2F"/>
    <w:rsid w:val="00AF235A"/>
    <w:rsid w:val="00AF26C0"/>
    <w:rsid w:val="00AF26D8"/>
    <w:rsid w:val="00AF3110"/>
    <w:rsid w:val="00AF3233"/>
    <w:rsid w:val="00AF34ED"/>
    <w:rsid w:val="00AF38B1"/>
    <w:rsid w:val="00AF3D2F"/>
    <w:rsid w:val="00AF42CA"/>
    <w:rsid w:val="00AF4609"/>
    <w:rsid w:val="00AF46A7"/>
    <w:rsid w:val="00AF4794"/>
    <w:rsid w:val="00AF4B56"/>
    <w:rsid w:val="00AF4B81"/>
    <w:rsid w:val="00AF4C97"/>
    <w:rsid w:val="00AF514D"/>
    <w:rsid w:val="00AF5472"/>
    <w:rsid w:val="00AF555D"/>
    <w:rsid w:val="00AF56E6"/>
    <w:rsid w:val="00AF5A75"/>
    <w:rsid w:val="00AF5AA4"/>
    <w:rsid w:val="00AF5C10"/>
    <w:rsid w:val="00AF5D2E"/>
    <w:rsid w:val="00AF604C"/>
    <w:rsid w:val="00AF6208"/>
    <w:rsid w:val="00AF64EF"/>
    <w:rsid w:val="00AF66C2"/>
    <w:rsid w:val="00AF6CF4"/>
    <w:rsid w:val="00AF6F2A"/>
    <w:rsid w:val="00AF72BA"/>
    <w:rsid w:val="00AF789D"/>
    <w:rsid w:val="00AF7F71"/>
    <w:rsid w:val="00B0029F"/>
    <w:rsid w:val="00B00918"/>
    <w:rsid w:val="00B00A04"/>
    <w:rsid w:val="00B0119B"/>
    <w:rsid w:val="00B011F8"/>
    <w:rsid w:val="00B014A0"/>
    <w:rsid w:val="00B0158B"/>
    <w:rsid w:val="00B019D9"/>
    <w:rsid w:val="00B01A89"/>
    <w:rsid w:val="00B01B7F"/>
    <w:rsid w:val="00B01F84"/>
    <w:rsid w:val="00B02096"/>
    <w:rsid w:val="00B02302"/>
    <w:rsid w:val="00B023F3"/>
    <w:rsid w:val="00B024F4"/>
    <w:rsid w:val="00B02742"/>
    <w:rsid w:val="00B027C0"/>
    <w:rsid w:val="00B02BF2"/>
    <w:rsid w:val="00B02DC8"/>
    <w:rsid w:val="00B02E13"/>
    <w:rsid w:val="00B03227"/>
    <w:rsid w:val="00B03359"/>
    <w:rsid w:val="00B033A1"/>
    <w:rsid w:val="00B03767"/>
    <w:rsid w:val="00B041C5"/>
    <w:rsid w:val="00B049D0"/>
    <w:rsid w:val="00B04DC0"/>
    <w:rsid w:val="00B04F17"/>
    <w:rsid w:val="00B052FD"/>
    <w:rsid w:val="00B05507"/>
    <w:rsid w:val="00B05F88"/>
    <w:rsid w:val="00B06774"/>
    <w:rsid w:val="00B06914"/>
    <w:rsid w:val="00B06945"/>
    <w:rsid w:val="00B069D1"/>
    <w:rsid w:val="00B06CEF"/>
    <w:rsid w:val="00B06F00"/>
    <w:rsid w:val="00B0715F"/>
    <w:rsid w:val="00B07448"/>
    <w:rsid w:val="00B07533"/>
    <w:rsid w:val="00B076F8"/>
    <w:rsid w:val="00B078E6"/>
    <w:rsid w:val="00B07DAB"/>
    <w:rsid w:val="00B108B0"/>
    <w:rsid w:val="00B10A97"/>
    <w:rsid w:val="00B11184"/>
    <w:rsid w:val="00B112A2"/>
    <w:rsid w:val="00B11428"/>
    <w:rsid w:val="00B11BCC"/>
    <w:rsid w:val="00B11C24"/>
    <w:rsid w:val="00B11CC4"/>
    <w:rsid w:val="00B11DA3"/>
    <w:rsid w:val="00B11E79"/>
    <w:rsid w:val="00B11F80"/>
    <w:rsid w:val="00B122EE"/>
    <w:rsid w:val="00B124D6"/>
    <w:rsid w:val="00B12689"/>
    <w:rsid w:val="00B128F7"/>
    <w:rsid w:val="00B12BC5"/>
    <w:rsid w:val="00B12C91"/>
    <w:rsid w:val="00B12CA3"/>
    <w:rsid w:val="00B12F25"/>
    <w:rsid w:val="00B130BB"/>
    <w:rsid w:val="00B13291"/>
    <w:rsid w:val="00B13414"/>
    <w:rsid w:val="00B13446"/>
    <w:rsid w:val="00B13581"/>
    <w:rsid w:val="00B139FF"/>
    <w:rsid w:val="00B13A5C"/>
    <w:rsid w:val="00B13AEB"/>
    <w:rsid w:val="00B13D42"/>
    <w:rsid w:val="00B13DA4"/>
    <w:rsid w:val="00B13F69"/>
    <w:rsid w:val="00B143E8"/>
    <w:rsid w:val="00B14474"/>
    <w:rsid w:val="00B145E6"/>
    <w:rsid w:val="00B14A2E"/>
    <w:rsid w:val="00B15302"/>
    <w:rsid w:val="00B1533D"/>
    <w:rsid w:val="00B15A2B"/>
    <w:rsid w:val="00B15A4E"/>
    <w:rsid w:val="00B15AA6"/>
    <w:rsid w:val="00B15BD8"/>
    <w:rsid w:val="00B15CA1"/>
    <w:rsid w:val="00B15CD3"/>
    <w:rsid w:val="00B15F04"/>
    <w:rsid w:val="00B16472"/>
    <w:rsid w:val="00B165A2"/>
    <w:rsid w:val="00B16683"/>
    <w:rsid w:val="00B16BCF"/>
    <w:rsid w:val="00B16DE8"/>
    <w:rsid w:val="00B17235"/>
    <w:rsid w:val="00B17339"/>
    <w:rsid w:val="00B17A3A"/>
    <w:rsid w:val="00B17FF6"/>
    <w:rsid w:val="00B2000D"/>
    <w:rsid w:val="00B2022D"/>
    <w:rsid w:val="00B2026B"/>
    <w:rsid w:val="00B202F0"/>
    <w:rsid w:val="00B20592"/>
    <w:rsid w:val="00B20E2A"/>
    <w:rsid w:val="00B20EB3"/>
    <w:rsid w:val="00B20ECD"/>
    <w:rsid w:val="00B20F78"/>
    <w:rsid w:val="00B21505"/>
    <w:rsid w:val="00B2187B"/>
    <w:rsid w:val="00B21A76"/>
    <w:rsid w:val="00B21B28"/>
    <w:rsid w:val="00B21B72"/>
    <w:rsid w:val="00B21F79"/>
    <w:rsid w:val="00B21F87"/>
    <w:rsid w:val="00B22095"/>
    <w:rsid w:val="00B22288"/>
    <w:rsid w:val="00B22537"/>
    <w:rsid w:val="00B22767"/>
    <w:rsid w:val="00B2293B"/>
    <w:rsid w:val="00B230C6"/>
    <w:rsid w:val="00B231D2"/>
    <w:rsid w:val="00B231DD"/>
    <w:rsid w:val="00B2327E"/>
    <w:rsid w:val="00B23913"/>
    <w:rsid w:val="00B24006"/>
    <w:rsid w:val="00B2430C"/>
    <w:rsid w:val="00B24588"/>
    <w:rsid w:val="00B24B60"/>
    <w:rsid w:val="00B24C9C"/>
    <w:rsid w:val="00B24F74"/>
    <w:rsid w:val="00B2541F"/>
    <w:rsid w:val="00B254CE"/>
    <w:rsid w:val="00B2580A"/>
    <w:rsid w:val="00B25F32"/>
    <w:rsid w:val="00B26339"/>
    <w:rsid w:val="00B264AF"/>
    <w:rsid w:val="00B264BB"/>
    <w:rsid w:val="00B266E5"/>
    <w:rsid w:val="00B27281"/>
    <w:rsid w:val="00B27541"/>
    <w:rsid w:val="00B276EB"/>
    <w:rsid w:val="00B2770E"/>
    <w:rsid w:val="00B27AEF"/>
    <w:rsid w:val="00B27D44"/>
    <w:rsid w:val="00B30008"/>
    <w:rsid w:val="00B3009E"/>
    <w:rsid w:val="00B3047A"/>
    <w:rsid w:val="00B30530"/>
    <w:rsid w:val="00B3080D"/>
    <w:rsid w:val="00B3086B"/>
    <w:rsid w:val="00B30880"/>
    <w:rsid w:val="00B30888"/>
    <w:rsid w:val="00B30A99"/>
    <w:rsid w:val="00B30B18"/>
    <w:rsid w:val="00B30F51"/>
    <w:rsid w:val="00B310B7"/>
    <w:rsid w:val="00B3143E"/>
    <w:rsid w:val="00B316A4"/>
    <w:rsid w:val="00B31922"/>
    <w:rsid w:val="00B319DF"/>
    <w:rsid w:val="00B31CD3"/>
    <w:rsid w:val="00B323F3"/>
    <w:rsid w:val="00B329FA"/>
    <w:rsid w:val="00B32D42"/>
    <w:rsid w:val="00B32E40"/>
    <w:rsid w:val="00B32F9B"/>
    <w:rsid w:val="00B33242"/>
    <w:rsid w:val="00B332B0"/>
    <w:rsid w:val="00B332F2"/>
    <w:rsid w:val="00B333DD"/>
    <w:rsid w:val="00B335F8"/>
    <w:rsid w:val="00B33859"/>
    <w:rsid w:val="00B33925"/>
    <w:rsid w:val="00B33A15"/>
    <w:rsid w:val="00B33BBD"/>
    <w:rsid w:val="00B33E2F"/>
    <w:rsid w:val="00B340B5"/>
    <w:rsid w:val="00B3430C"/>
    <w:rsid w:val="00B3431E"/>
    <w:rsid w:val="00B34737"/>
    <w:rsid w:val="00B34AA1"/>
    <w:rsid w:val="00B34AA2"/>
    <w:rsid w:val="00B353ED"/>
    <w:rsid w:val="00B35403"/>
    <w:rsid w:val="00B35433"/>
    <w:rsid w:val="00B3546E"/>
    <w:rsid w:val="00B35E77"/>
    <w:rsid w:val="00B362B8"/>
    <w:rsid w:val="00B36775"/>
    <w:rsid w:val="00B36C81"/>
    <w:rsid w:val="00B37000"/>
    <w:rsid w:val="00B3754B"/>
    <w:rsid w:val="00B3754D"/>
    <w:rsid w:val="00B376F1"/>
    <w:rsid w:val="00B3770B"/>
    <w:rsid w:val="00B378B7"/>
    <w:rsid w:val="00B37E4A"/>
    <w:rsid w:val="00B37FE6"/>
    <w:rsid w:val="00B404F7"/>
    <w:rsid w:val="00B40DC1"/>
    <w:rsid w:val="00B410E3"/>
    <w:rsid w:val="00B411C3"/>
    <w:rsid w:val="00B41476"/>
    <w:rsid w:val="00B414F2"/>
    <w:rsid w:val="00B41686"/>
    <w:rsid w:val="00B4177A"/>
    <w:rsid w:val="00B4187A"/>
    <w:rsid w:val="00B41886"/>
    <w:rsid w:val="00B41B04"/>
    <w:rsid w:val="00B41DB9"/>
    <w:rsid w:val="00B41E4C"/>
    <w:rsid w:val="00B41EA6"/>
    <w:rsid w:val="00B42078"/>
    <w:rsid w:val="00B4234A"/>
    <w:rsid w:val="00B42760"/>
    <w:rsid w:val="00B428BF"/>
    <w:rsid w:val="00B42904"/>
    <w:rsid w:val="00B42C79"/>
    <w:rsid w:val="00B43A3F"/>
    <w:rsid w:val="00B43A47"/>
    <w:rsid w:val="00B43B2B"/>
    <w:rsid w:val="00B43C26"/>
    <w:rsid w:val="00B43ED5"/>
    <w:rsid w:val="00B43EE4"/>
    <w:rsid w:val="00B43F93"/>
    <w:rsid w:val="00B446F2"/>
    <w:rsid w:val="00B4477E"/>
    <w:rsid w:val="00B44A70"/>
    <w:rsid w:val="00B44BB0"/>
    <w:rsid w:val="00B44CE2"/>
    <w:rsid w:val="00B45490"/>
    <w:rsid w:val="00B4558A"/>
    <w:rsid w:val="00B4564B"/>
    <w:rsid w:val="00B46692"/>
    <w:rsid w:val="00B4678E"/>
    <w:rsid w:val="00B46AD3"/>
    <w:rsid w:val="00B47137"/>
    <w:rsid w:val="00B471CE"/>
    <w:rsid w:val="00B47485"/>
    <w:rsid w:val="00B4748F"/>
    <w:rsid w:val="00B474C7"/>
    <w:rsid w:val="00B47793"/>
    <w:rsid w:val="00B50135"/>
    <w:rsid w:val="00B502BB"/>
    <w:rsid w:val="00B504DA"/>
    <w:rsid w:val="00B50892"/>
    <w:rsid w:val="00B50EAF"/>
    <w:rsid w:val="00B50ED2"/>
    <w:rsid w:val="00B51509"/>
    <w:rsid w:val="00B515CF"/>
    <w:rsid w:val="00B522C5"/>
    <w:rsid w:val="00B52A0B"/>
    <w:rsid w:val="00B52A25"/>
    <w:rsid w:val="00B52B0E"/>
    <w:rsid w:val="00B52B20"/>
    <w:rsid w:val="00B53478"/>
    <w:rsid w:val="00B53582"/>
    <w:rsid w:val="00B535EF"/>
    <w:rsid w:val="00B53710"/>
    <w:rsid w:val="00B537BC"/>
    <w:rsid w:val="00B5384E"/>
    <w:rsid w:val="00B53DA5"/>
    <w:rsid w:val="00B53E12"/>
    <w:rsid w:val="00B53F0F"/>
    <w:rsid w:val="00B53FCD"/>
    <w:rsid w:val="00B544C5"/>
    <w:rsid w:val="00B544EE"/>
    <w:rsid w:val="00B546C3"/>
    <w:rsid w:val="00B54ADF"/>
    <w:rsid w:val="00B54D3F"/>
    <w:rsid w:val="00B54E39"/>
    <w:rsid w:val="00B5547C"/>
    <w:rsid w:val="00B558E3"/>
    <w:rsid w:val="00B5594D"/>
    <w:rsid w:val="00B56033"/>
    <w:rsid w:val="00B5609A"/>
    <w:rsid w:val="00B560BD"/>
    <w:rsid w:val="00B56606"/>
    <w:rsid w:val="00B56710"/>
    <w:rsid w:val="00B568ED"/>
    <w:rsid w:val="00B56907"/>
    <w:rsid w:val="00B570E7"/>
    <w:rsid w:val="00B571E1"/>
    <w:rsid w:val="00B572EC"/>
    <w:rsid w:val="00B573D1"/>
    <w:rsid w:val="00B5757D"/>
    <w:rsid w:val="00B5788D"/>
    <w:rsid w:val="00B57898"/>
    <w:rsid w:val="00B57B53"/>
    <w:rsid w:val="00B57CF5"/>
    <w:rsid w:val="00B57E28"/>
    <w:rsid w:val="00B602B6"/>
    <w:rsid w:val="00B60707"/>
    <w:rsid w:val="00B60FCF"/>
    <w:rsid w:val="00B6166B"/>
    <w:rsid w:val="00B617FC"/>
    <w:rsid w:val="00B619C8"/>
    <w:rsid w:val="00B619CE"/>
    <w:rsid w:val="00B61D55"/>
    <w:rsid w:val="00B61EF1"/>
    <w:rsid w:val="00B620ED"/>
    <w:rsid w:val="00B62621"/>
    <w:rsid w:val="00B62814"/>
    <w:rsid w:val="00B62A83"/>
    <w:rsid w:val="00B62B69"/>
    <w:rsid w:val="00B63124"/>
    <w:rsid w:val="00B63362"/>
    <w:rsid w:val="00B63399"/>
    <w:rsid w:val="00B6387D"/>
    <w:rsid w:val="00B63B16"/>
    <w:rsid w:val="00B63D88"/>
    <w:rsid w:val="00B63DC3"/>
    <w:rsid w:val="00B64006"/>
    <w:rsid w:val="00B64803"/>
    <w:rsid w:val="00B64A82"/>
    <w:rsid w:val="00B64B45"/>
    <w:rsid w:val="00B64D9D"/>
    <w:rsid w:val="00B65015"/>
    <w:rsid w:val="00B653A2"/>
    <w:rsid w:val="00B65447"/>
    <w:rsid w:val="00B65588"/>
    <w:rsid w:val="00B65630"/>
    <w:rsid w:val="00B6580F"/>
    <w:rsid w:val="00B65865"/>
    <w:rsid w:val="00B6598C"/>
    <w:rsid w:val="00B65E7F"/>
    <w:rsid w:val="00B6636A"/>
    <w:rsid w:val="00B664FD"/>
    <w:rsid w:val="00B67241"/>
    <w:rsid w:val="00B673AF"/>
    <w:rsid w:val="00B67C45"/>
    <w:rsid w:val="00B67CAE"/>
    <w:rsid w:val="00B67D9C"/>
    <w:rsid w:val="00B67DA8"/>
    <w:rsid w:val="00B67FFB"/>
    <w:rsid w:val="00B7028F"/>
    <w:rsid w:val="00B7033B"/>
    <w:rsid w:val="00B703FB"/>
    <w:rsid w:val="00B7042E"/>
    <w:rsid w:val="00B704EF"/>
    <w:rsid w:val="00B70A6D"/>
    <w:rsid w:val="00B714AB"/>
    <w:rsid w:val="00B714DE"/>
    <w:rsid w:val="00B71720"/>
    <w:rsid w:val="00B7174D"/>
    <w:rsid w:val="00B71897"/>
    <w:rsid w:val="00B72122"/>
    <w:rsid w:val="00B72771"/>
    <w:rsid w:val="00B72786"/>
    <w:rsid w:val="00B72F31"/>
    <w:rsid w:val="00B73131"/>
    <w:rsid w:val="00B731E4"/>
    <w:rsid w:val="00B73259"/>
    <w:rsid w:val="00B73442"/>
    <w:rsid w:val="00B73831"/>
    <w:rsid w:val="00B73A5E"/>
    <w:rsid w:val="00B73AD2"/>
    <w:rsid w:val="00B73B71"/>
    <w:rsid w:val="00B73C58"/>
    <w:rsid w:val="00B74353"/>
    <w:rsid w:val="00B74851"/>
    <w:rsid w:val="00B7487A"/>
    <w:rsid w:val="00B7494C"/>
    <w:rsid w:val="00B74AF9"/>
    <w:rsid w:val="00B74F73"/>
    <w:rsid w:val="00B7534B"/>
    <w:rsid w:val="00B75A14"/>
    <w:rsid w:val="00B75B05"/>
    <w:rsid w:val="00B75D64"/>
    <w:rsid w:val="00B75F57"/>
    <w:rsid w:val="00B76101"/>
    <w:rsid w:val="00B761A7"/>
    <w:rsid w:val="00B762E3"/>
    <w:rsid w:val="00B76350"/>
    <w:rsid w:val="00B767AA"/>
    <w:rsid w:val="00B76890"/>
    <w:rsid w:val="00B7694E"/>
    <w:rsid w:val="00B76A7C"/>
    <w:rsid w:val="00B76ED5"/>
    <w:rsid w:val="00B774F4"/>
    <w:rsid w:val="00B774F6"/>
    <w:rsid w:val="00B77556"/>
    <w:rsid w:val="00B775D9"/>
    <w:rsid w:val="00B778C5"/>
    <w:rsid w:val="00B779EB"/>
    <w:rsid w:val="00B77A94"/>
    <w:rsid w:val="00B77FC1"/>
    <w:rsid w:val="00B77FC5"/>
    <w:rsid w:val="00B8048F"/>
    <w:rsid w:val="00B8072A"/>
    <w:rsid w:val="00B807E3"/>
    <w:rsid w:val="00B80BE3"/>
    <w:rsid w:val="00B80D5B"/>
    <w:rsid w:val="00B80EA9"/>
    <w:rsid w:val="00B80EF3"/>
    <w:rsid w:val="00B80FF4"/>
    <w:rsid w:val="00B81253"/>
    <w:rsid w:val="00B81632"/>
    <w:rsid w:val="00B8169D"/>
    <w:rsid w:val="00B816C5"/>
    <w:rsid w:val="00B81763"/>
    <w:rsid w:val="00B81A73"/>
    <w:rsid w:val="00B81F1B"/>
    <w:rsid w:val="00B822C3"/>
    <w:rsid w:val="00B824AC"/>
    <w:rsid w:val="00B82621"/>
    <w:rsid w:val="00B828FC"/>
    <w:rsid w:val="00B82E73"/>
    <w:rsid w:val="00B83075"/>
    <w:rsid w:val="00B832A0"/>
    <w:rsid w:val="00B8359C"/>
    <w:rsid w:val="00B83727"/>
    <w:rsid w:val="00B83874"/>
    <w:rsid w:val="00B8387F"/>
    <w:rsid w:val="00B838D3"/>
    <w:rsid w:val="00B839A8"/>
    <w:rsid w:val="00B83DDD"/>
    <w:rsid w:val="00B844E0"/>
    <w:rsid w:val="00B84D67"/>
    <w:rsid w:val="00B84E35"/>
    <w:rsid w:val="00B85295"/>
    <w:rsid w:val="00B85855"/>
    <w:rsid w:val="00B85903"/>
    <w:rsid w:val="00B85AF7"/>
    <w:rsid w:val="00B86086"/>
    <w:rsid w:val="00B86130"/>
    <w:rsid w:val="00B86690"/>
    <w:rsid w:val="00B86997"/>
    <w:rsid w:val="00B86A95"/>
    <w:rsid w:val="00B86B54"/>
    <w:rsid w:val="00B86D71"/>
    <w:rsid w:val="00B86D76"/>
    <w:rsid w:val="00B8773B"/>
    <w:rsid w:val="00B87A73"/>
    <w:rsid w:val="00B87BF6"/>
    <w:rsid w:val="00B87EAB"/>
    <w:rsid w:val="00B906CF"/>
    <w:rsid w:val="00B906E2"/>
    <w:rsid w:val="00B90A08"/>
    <w:rsid w:val="00B913F1"/>
    <w:rsid w:val="00B9142A"/>
    <w:rsid w:val="00B91598"/>
    <w:rsid w:val="00B919ED"/>
    <w:rsid w:val="00B91AFF"/>
    <w:rsid w:val="00B92383"/>
    <w:rsid w:val="00B9245A"/>
    <w:rsid w:val="00B924CB"/>
    <w:rsid w:val="00B926E7"/>
    <w:rsid w:val="00B927E9"/>
    <w:rsid w:val="00B92F9D"/>
    <w:rsid w:val="00B93023"/>
    <w:rsid w:val="00B93A5E"/>
    <w:rsid w:val="00B94188"/>
    <w:rsid w:val="00B94397"/>
    <w:rsid w:val="00B943F9"/>
    <w:rsid w:val="00B94888"/>
    <w:rsid w:val="00B94FDE"/>
    <w:rsid w:val="00B95076"/>
    <w:rsid w:val="00B9522E"/>
    <w:rsid w:val="00B953B2"/>
    <w:rsid w:val="00B9558E"/>
    <w:rsid w:val="00B95B57"/>
    <w:rsid w:val="00B965A8"/>
    <w:rsid w:val="00B9668D"/>
    <w:rsid w:val="00B96958"/>
    <w:rsid w:val="00B96B6C"/>
    <w:rsid w:val="00B97337"/>
    <w:rsid w:val="00B9761D"/>
    <w:rsid w:val="00B97661"/>
    <w:rsid w:val="00B97BC6"/>
    <w:rsid w:val="00B97BEB"/>
    <w:rsid w:val="00B97E44"/>
    <w:rsid w:val="00B97E86"/>
    <w:rsid w:val="00B97FE2"/>
    <w:rsid w:val="00BA01B0"/>
    <w:rsid w:val="00BA01E1"/>
    <w:rsid w:val="00BA0233"/>
    <w:rsid w:val="00BA0AEE"/>
    <w:rsid w:val="00BA0E36"/>
    <w:rsid w:val="00BA11B2"/>
    <w:rsid w:val="00BA1339"/>
    <w:rsid w:val="00BA17AD"/>
    <w:rsid w:val="00BA182F"/>
    <w:rsid w:val="00BA208F"/>
    <w:rsid w:val="00BA23D9"/>
    <w:rsid w:val="00BA2595"/>
    <w:rsid w:val="00BA28FF"/>
    <w:rsid w:val="00BA2C4C"/>
    <w:rsid w:val="00BA2DE5"/>
    <w:rsid w:val="00BA2E45"/>
    <w:rsid w:val="00BA2F41"/>
    <w:rsid w:val="00BA310B"/>
    <w:rsid w:val="00BA33FF"/>
    <w:rsid w:val="00BA353C"/>
    <w:rsid w:val="00BA3701"/>
    <w:rsid w:val="00BA42B5"/>
    <w:rsid w:val="00BA42FE"/>
    <w:rsid w:val="00BA4A3A"/>
    <w:rsid w:val="00BA50B4"/>
    <w:rsid w:val="00BA53E2"/>
    <w:rsid w:val="00BA5AF1"/>
    <w:rsid w:val="00BA64FC"/>
    <w:rsid w:val="00BA6660"/>
    <w:rsid w:val="00BA69FF"/>
    <w:rsid w:val="00BA6F2C"/>
    <w:rsid w:val="00BA7215"/>
    <w:rsid w:val="00BA72EA"/>
    <w:rsid w:val="00BA76F5"/>
    <w:rsid w:val="00BA77F4"/>
    <w:rsid w:val="00BA788A"/>
    <w:rsid w:val="00BA7948"/>
    <w:rsid w:val="00BA7A15"/>
    <w:rsid w:val="00BA7CFE"/>
    <w:rsid w:val="00BA7FF6"/>
    <w:rsid w:val="00BB019B"/>
    <w:rsid w:val="00BB01D6"/>
    <w:rsid w:val="00BB0411"/>
    <w:rsid w:val="00BB07B7"/>
    <w:rsid w:val="00BB0949"/>
    <w:rsid w:val="00BB094C"/>
    <w:rsid w:val="00BB101A"/>
    <w:rsid w:val="00BB13B3"/>
    <w:rsid w:val="00BB14B3"/>
    <w:rsid w:val="00BB2076"/>
    <w:rsid w:val="00BB2287"/>
    <w:rsid w:val="00BB23D9"/>
    <w:rsid w:val="00BB258A"/>
    <w:rsid w:val="00BB2630"/>
    <w:rsid w:val="00BB2924"/>
    <w:rsid w:val="00BB2CFE"/>
    <w:rsid w:val="00BB32EB"/>
    <w:rsid w:val="00BB334A"/>
    <w:rsid w:val="00BB35DA"/>
    <w:rsid w:val="00BB3872"/>
    <w:rsid w:val="00BB3FE8"/>
    <w:rsid w:val="00BB46C9"/>
    <w:rsid w:val="00BB477E"/>
    <w:rsid w:val="00BB4E1F"/>
    <w:rsid w:val="00BB5024"/>
    <w:rsid w:val="00BB51C9"/>
    <w:rsid w:val="00BB5334"/>
    <w:rsid w:val="00BB5965"/>
    <w:rsid w:val="00BB5FAE"/>
    <w:rsid w:val="00BB6125"/>
    <w:rsid w:val="00BB6AE5"/>
    <w:rsid w:val="00BB7430"/>
    <w:rsid w:val="00BB7FF5"/>
    <w:rsid w:val="00BC01AE"/>
    <w:rsid w:val="00BC03C7"/>
    <w:rsid w:val="00BC04BA"/>
    <w:rsid w:val="00BC051E"/>
    <w:rsid w:val="00BC056D"/>
    <w:rsid w:val="00BC0617"/>
    <w:rsid w:val="00BC097D"/>
    <w:rsid w:val="00BC09D8"/>
    <w:rsid w:val="00BC0B4E"/>
    <w:rsid w:val="00BC0C18"/>
    <w:rsid w:val="00BC0CD2"/>
    <w:rsid w:val="00BC0E3C"/>
    <w:rsid w:val="00BC1267"/>
    <w:rsid w:val="00BC12B8"/>
    <w:rsid w:val="00BC15EE"/>
    <w:rsid w:val="00BC17FE"/>
    <w:rsid w:val="00BC1CEF"/>
    <w:rsid w:val="00BC1DA9"/>
    <w:rsid w:val="00BC1DAD"/>
    <w:rsid w:val="00BC1E41"/>
    <w:rsid w:val="00BC2045"/>
    <w:rsid w:val="00BC2432"/>
    <w:rsid w:val="00BC2513"/>
    <w:rsid w:val="00BC253D"/>
    <w:rsid w:val="00BC2881"/>
    <w:rsid w:val="00BC2C68"/>
    <w:rsid w:val="00BC2D86"/>
    <w:rsid w:val="00BC316A"/>
    <w:rsid w:val="00BC373C"/>
    <w:rsid w:val="00BC3E8C"/>
    <w:rsid w:val="00BC3F4B"/>
    <w:rsid w:val="00BC41B2"/>
    <w:rsid w:val="00BC469F"/>
    <w:rsid w:val="00BC47C6"/>
    <w:rsid w:val="00BC4BAA"/>
    <w:rsid w:val="00BC52F9"/>
    <w:rsid w:val="00BC533F"/>
    <w:rsid w:val="00BC546F"/>
    <w:rsid w:val="00BC54E5"/>
    <w:rsid w:val="00BC56B9"/>
    <w:rsid w:val="00BC57DA"/>
    <w:rsid w:val="00BC5BB9"/>
    <w:rsid w:val="00BC5D3E"/>
    <w:rsid w:val="00BC6347"/>
    <w:rsid w:val="00BC6A27"/>
    <w:rsid w:val="00BC6A94"/>
    <w:rsid w:val="00BC6BF7"/>
    <w:rsid w:val="00BC6D32"/>
    <w:rsid w:val="00BC6DCC"/>
    <w:rsid w:val="00BC6DD4"/>
    <w:rsid w:val="00BC6F2E"/>
    <w:rsid w:val="00BC7312"/>
    <w:rsid w:val="00BC73C2"/>
    <w:rsid w:val="00BC746B"/>
    <w:rsid w:val="00BC752B"/>
    <w:rsid w:val="00BC769E"/>
    <w:rsid w:val="00BC7798"/>
    <w:rsid w:val="00BC7893"/>
    <w:rsid w:val="00BC79A0"/>
    <w:rsid w:val="00BC7D64"/>
    <w:rsid w:val="00BC7EA8"/>
    <w:rsid w:val="00BD0036"/>
    <w:rsid w:val="00BD0272"/>
    <w:rsid w:val="00BD050B"/>
    <w:rsid w:val="00BD0730"/>
    <w:rsid w:val="00BD10B7"/>
    <w:rsid w:val="00BD14DF"/>
    <w:rsid w:val="00BD16AC"/>
    <w:rsid w:val="00BD1807"/>
    <w:rsid w:val="00BD1841"/>
    <w:rsid w:val="00BD1CEF"/>
    <w:rsid w:val="00BD1D40"/>
    <w:rsid w:val="00BD1F4A"/>
    <w:rsid w:val="00BD2112"/>
    <w:rsid w:val="00BD2286"/>
    <w:rsid w:val="00BD2487"/>
    <w:rsid w:val="00BD248C"/>
    <w:rsid w:val="00BD2824"/>
    <w:rsid w:val="00BD2883"/>
    <w:rsid w:val="00BD2A2E"/>
    <w:rsid w:val="00BD2AC4"/>
    <w:rsid w:val="00BD3275"/>
    <w:rsid w:val="00BD3334"/>
    <w:rsid w:val="00BD3377"/>
    <w:rsid w:val="00BD33F5"/>
    <w:rsid w:val="00BD3540"/>
    <w:rsid w:val="00BD3733"/>
    <w:rsid w:val="00BD3A57"/>
    <w:rsid w:val="00BD3AC1"/>
    <w:rsid w:val="00BD3E14"/>
    <w:rsid w:val="00BD40E5"/>
    <w:rsid w:val="00BD414D"/>
    <w:rsid w:val="00BD4CA0"/>
    <w:rsid w:val="00BD4DA0"/>
    <w:rsid w:val="00BD5332"/>
    <w:rsid w:val="00BD5845"/>
    <w:rsid w:val="00BD590C"/>
    <w:rsid w:val="00BD5D54"/>
    <w:rsid w:val="00BD6151"/>
    <w:rsid w:val="00BD690A"/>
    <w:rsid w:val="00BD6B07"/>
    <w:rsid w:val="00BD716B"/>
    <w:rsid w:val="00BD7359"/>
    <w:rsid w:val="00BD73B5"/>
    <w:rsid w:val="00BD7717"/>
    <w:rsid w:val="00BD77A8"/>
    <w:rsid w:val="00BD7974"/>
    <w:rsid w:val="00BD7A9C"/>
    <w:rsid w:val="00BD7D3B"/>
    <w:rsid w:val="00BE03DE"/>
    <w:rsid w:val="00BE04D0"/>
    <w:rsid w:val="00BE069A"/>
    <w:rsid w:val="00BE07B8"/>
    <w:rsid w:val="00BE0A6D"/>
    <w:rsid w:val="00BE0C1B"/>
    <w:rsid w:val="00BE1066"/>
    <w:rsid w:val="00BE10C3"/>
    <w:rsid w:val="00BE1174"/>
    <w:rsid w:val="00BE13A2"/>
    <w:rsid w:val="00BE177B"/>
    <w:rsid w:val="00BE1A94"/>
    <w:rsid w:val="00BE210D"/>
    <w:rsid w:val="00BE2291"/>
    <w:rsid w:val="00BE2321"/>
    <w:rsid w:val="00BE259D"/>
    <w:rsid w:val="00BE26C6"/>
    <w:rsid w:val="00BE2852"/>
    <w:rsid w:val="00BE2EA6"/>
    <w:rsid w:val="00BE3372"/>
    <w:rsid w:val="00BE35DF"/>
    <w:rsid w:val="00BE36D1"/>
    <w:rsid w:val="00BE3861"/>
    <w:rsid w:val="00BE3B49"/>
    <w:rsid w:val="00BE3ECF"/>
    <w:rsid w:val="00BE3EF2"/>
    <w:rsid w:val="00BE418B"/>
    <w:rsid w:val="00BE4312"/>
    <w:rsid w:val="00BE494F"/>
    <w:rsid w:val="00BE4A4E"/>
    <w:rsid w:val="00BE4BED"/>
    <w:rsid w:val="00BE4C5F"/>
    <w:rsid w:val="00BE4DD1"/>
    <w:rsid w:val="00BE4DF2"/>
    <w:rsid w:val="00BE4E75"/>
    <w:rsid w:val="00BE4ECC"/>
    <w:rsid w:val="00BE4F41"/>
    <w:rsid w:val="00BE4FB1"/>
    <w:rsid w:val="00BE502B"/>
    <w:rsid w:val="00BE56DE"/>
    <w:rsid w:val="00BE5A9D"/>
    <w:rsid w:val="00BE5BB9"/>
    <w:rsid w:val="00BE5FC6"/>
    <w:rsid w:val="00BE61EB"/>
    <w:rsid w:val="00BE62D2"/>
    <w:rsid w:val="00BE641C"/>
    <w:rsid w:val="00BE6750"/>
    <w:rsid w:val="00BE6971"/>
    <w:rsid w:val="00BE69E5"/>
    <w:rsid w:val="00BE6B19"/>
    <w:rsid w:val="00BE736D"/>
    <w:rsid w:val="00BE75A3"/>
    <w:rsid w:val="00BE7614"/>
    <w:rsid w:val="00BE781D"/>
    <w:rsid w:val="00BE7BA1"/>
    <w:rsid w:val="00BE7DF8"/>
    <w:rsid w:val="00BF0074"/>
    <w:rsid w:val="00BF031B"/>
    <w:rsid w:val="00BF03C3"/>
    <w:rsid w:val="00BF04EB"/>
    <w:rsid w:val="00BF05A1"/>
    <w:rsid w:val="00BF0660"/>
    <w:rsid w:val="00BF06FF"/>
    <w:rsid w:val="00BF098F"/>
    <w:rsid w:val="00BF09D7"/>
    <w:rsid w:val="00BF0A9D"/>
    <w:rsid w:val="00BF0C3F"/>
    <w:rsid w:val="00BF0F0D"/>
    <w:rsid w:val="00BF1181"/>
    <w:rsid w:val="00BF13BF"/>
    <w:rsid w:val="00BF1531"/>
    <w:rsid w:val="00BF157A"/>
    <w:rsid w:val="00BF16A4"/>
    <w:rsid w:val="00BF16F3"/>
    <w:rsid w:val="00BF19BC"/>
    <w:rsid w:val="00BF1C77"/>
    <w:rsid w:val="00BF20C0"/>
    <w:rsid w:val="00BF210F"/>
    <w:rsid w:val="00BF2501"/>
    <w:rsid w:val="00BF254D"/>
    <w:rsid w:val="00BF2C13"/>
    <w:rsid w:val="00BF2F44"/>
    <w:rsid w:val="00BF2FD6"/>
    <w:rsid w:val="00BF32ED"/>
    <w:rsid w:val="00BF33BE"/>
    <w:rsid w:val="00BF3C10"/>
    <w:rsid w:val="00BF4046"/>
    <w:rsid w:val="00BF41AB"/>
    <w:rsid w:val="00BF44DA"/>
    <w:rsid w:val="00BF45CF"/>
    <w:rsid w:val="00BF4713"/>
    <w:rsid w:val="00BF4CCC"/>
    <w:rsid w:val="00BF4E51"/>
    <w:rsid w:val="00BF529A"/>
    <w:rsid w:val="00BF5B66"/>
    <w:rsid w:val="00BF646E"/>
    <w:rsid w:val="00BF6654"/>
    <w:rsid w:val="00BF670E"/>
    <w:rsid w:val="00BF68FC"/>
    <w:rsid w:val="00BF69C6"/>
    <w:rsid w:val="00BF69D1"/>
    <w:rsid w:val="00BF6C9A"/>
    <w:rsid w:val="00BF6E64"/>
    <w:rsid w:val="00BF74BD"/>
    <w:rsid w:val="00BF7564"/>
    <w:rsid w:val="00BF788A"/>
    <w:rsid w:val="00BF78EF"/>
    <w:rsid w:val="00C00039"/>
    <w:rsid w:val="00C00B77"/>
    <w:rsid w:val="00C011F3"/>
    <w:rsid w:val="00C0141E"/>
    <w:rsid w:val="00C01436"/>
    <w:rsid w:val="00C01865"/>
    <w:rsid w:val="00C01F4F"/>
    <w:rsid w:val="00C02024"/>
    <w:rsid w:val="00C020E0"/>
    <w:rsid w:val="00C02B36"/>
    <w:rsid w:val="00C02F3A"/>
    <w:rsid w:val="00C032B2"/>
    <w:rsid w:val="00C032BD"/>
    <w:rsid w:val="00C0332E"/>
    <w:rsid w:val="00C035E2"/>
    <w:rsid w:val="00C03B34"/>
    <w:rsid w:val="00C03E71"/>
    <w:rsid w:val="00C040B7"/>
    <w:rsid w:val="00C04426"/>
    <w:rsid w:val="00C04481"/>
    <w:rsid w:val="00C047AC"/>
    <w:rsid w:val="00C04BC5"/>
    <w:rsid w:val="00C04D31"/>
    <w:rsid w:val="00C04D46"/>
    <w:rsid w:val="00C04E17"/>
    <w:rsid w:val="00C0563C"/>
    <w:rsid w:val="00C056F2"/>
    <w:rsid w:val="00C05A7D"/>
    <w:rsid w:val="00C05BE4"/>
    <w:rsid w:val="00C05E0E"/>
    <w:rsid w:val="00C05F50"/>
    <w:rsid w:val="00C05FA2"/>
    <w:rsid w:val="00C06258"/>
    <w:rsid w:val="00C06267"/>
    <w:rsid w:val="00C0636E"/>
    <w:rsid w:val="00C06526"/>
    <w:rsid w:val="00C069C6"/>
    <w:rsid w:val="00C06C3A"/>
    <w:rsid w:val="00C072A2"/>
    <w:rsid w:val="00C07445"/>
    <w:rsid w:val="00C07B21"/>
    <w:rsid w:val="00C07B4A"/>
    <w:rsid w:val="00C07C18"/>
    <w:rsid w:val="00C07C35"/>
    <w:rsid w:val="00C07EAA"/>
    <w:rsid w:val="00C07EF3"/>
    <w:rsid w:val="00C100E5"/>
    <w:rsid w:val="00C10358"/>
    <w:rsid w:val="00C1053B"/>
    <w:rsid w:val="00C1053C"/>
    <w:rsid w:val="00C105B7"/>
    <w:rsid w:val="00C109B2"/>
    <w:rsid w:val="00C110F0"/>
    <w:rsid w:val="00C11246"/>
    <w:rsid w:val="00C1141A"/>
    <w:rsid w:val="00C11449"/>
    <w:rsid w:val="00C118BF"/>
    <w:rsid w:val="00C11997"/>
    <w:rsid w:val="00C11AAF"/>
    <w:rsid w:val="00C11BC4"/>
    <w:rsid w:val="00C11C0A"/>
    <w:rsid w:val="00C11C6B"/>
    <w:rsid w:val="00C11D8C"/>
    <w:rsid w:val="00C11E3F"/>
    <w:rsid w:val="00C122E9"/>
    <w:rsid w:val="00C12429"/>
    <w:rsid w:val="00C126BC"/>
    <w:rsid w:val="00C126C8"/>
    <w:rsid w:val="00C127ED"/>
    <w:rsid w:val="00C1287A"/>
    <w:rsid w:val="00C128B1"/>
    <w:rsid w:val="00C128CE"/>
    <w:rsid w:val="00C12DAF"/>
    <w:rsid w:val="00C12F0F"/>
    <w:rsid w:val="00C13145"/>
    <w:rsid w:val="00C13378"/>
    <w:rsid w:val="00C13926"/>
    <w:rsid w:val="00C14376"/>
    <w:rsid w:val="00C1475B"/>
    <w:rsid w:val="00C14780"/>
    <w:rsid w:val="00C15189"/>
    <w:rsid w:val="00C15954"/>
    <w:rsid w:val="00C15B49"/>
    <w:rsid w:val="00C15E46"/>
    <w:rsid w:val="00C15EA9"/>
    <w:rsid w:val="00C16694"/>
    <w:rsid w:val="00C166FA"/>
    <w:rsid w:val="00C16B3E"/>
    <w:rsid w:val="00C1738F"/>
    <w:rsid w:val="00C174F2"/>
    <w:rsid w:val="00C175A7"/>
    <w:rsid w:val="00C175CC"/>
    <w:rsid w:val="00C1792C"/>
    <w:rsid w:val="00C17B2D"/>
    <w:rsid w:val="00C17B90"/>
    <w:rsid w:val="00C17DFF"/>
    <w:rsid w:val="00C2012A"/>
    <w:rsid w:val="00C20624"/>
    <w:rsid w:val="00C20C55"/>
    <w:rsid w:val="00C2102F"/>
    <w:rsid w:val="00C21317"/>
    <w:rsid w:val="00C2147A"/>
    <w:rsid w:val="00C21658"/>
    <w:rsid w:val="00C2167F"/>
    <w:rsid w:val="00C216B6"/>
    <w:rsid w:val="00C2177F"/>
    <w:rsid w:val="00C217DE"/>
    <w:rsid w:val="00C21D38"/>
    <w:rsid w:val="00C223DA"/>
    <w:rsid w:val="00C22504"/>
    <w:rsid w:val="00C2288E"/>
    <w:rsid w:val="00C22956"/>
    <w:rsid w:val="00C22B7F"/>
    <w:rsid w:val="00C22D0A"/>
    <w:rsid w:val="00C22E76"/>
    <w:rsid w:val="00C22FBE"/>
    <w:rsid w:val="00C23173"/>
    <w:rsid w:val="00C2355C"/>
    <w:rsid w:val="00C23CBB"/>
    <w:rsid w:val="00C23D96"/>
    <w:rsid w:val="00C23E06"/>
    <w:rsid w:val="00C24040"/>
    <w:rsid w:val="00C241B8"/>
    <w:rsid w:val="00C242B3"/>
    <w:rsid w:val="00C2442E"/>
    <w:rsid w:val="00C244FD"/>
    <w:rsid w:val="00C2455C"/>
    <w:rsid w:val="00C246FC"/>
    <w:rsid w:val="00C24B58"/>
    <w:rsid w:val="00C24BFD"/>
    <w:rsid w:val="00C24C3B"/>
    <w:rsid w:val="00C24D05"/>
    <w:rsid w:val="00C24DB7"/>
    <w:rsid w:val="00C2504F"/>
    <w:rsid w:val="00C2535D"/>
    <w:rsid w:val="00C25603"/>
    <w:rsid w:val="00C25F16"/>
    <w:rsid w:val="00C26448"/>
    <w:rsid w:val="00C2657F"/>
    <w:rsid w:val="00C267E8"/>
    <w:rsid w:val="00C26849"/>
    <w:rsid w:val="00C26A02"/>
    <w:rsid w:val="00C26A74"/>
    <w:rsid w:val="00C26CE9"/>
    <w:rsid w:val="00C26F27"/>
    <w:rsid w:val="00C2762D"/>
    <w:rsid w:val="00C27CC6"/>
    <w:rsid w:val="00C30568"/>
    <w:rsid w:val="00C30678"/>
    <w:rsid w:val="00C30914"/>
    <w:rsid w:val="00C30B69"/>
    <w:rsid w:val="00C30B6E"/>
    <w:rsid w:val="00C314FE"/>
    <w:rsid w:val="00C31502"/>
    <w:rsid w:val="00C315DC"/>
    <w:rsid w:val="00C3173A"/>
    <w:rsid w:val="00C31AFD"/>
    <w:rsid w:val="00C31B9C"/>
    <w:rsid w:val="00C31C0D"/>
    <w:rsid w:val="00C320E9"/>
    <w:rsid w:val="00C327A2"/>
    <w:rsid w:val="00C32A52"/>
    <w:rsid w:val="00C32AC5"/>
    <w:rsid w:val="00C32BC2"/>
    <w:rsid w:val="00C32C40"/>
    <w:rsid w:val="00C32CAE"/>
    <w:rsid w:val="00C337C9"/>
    <w:rsid w:val="00C33E88"/>
    <w:rsid w:val="00C3413E"/>
    <w:rsid w:val="00C3414C"/>
    <w:rsid w:val="00C3437C"/>
    <w:rsid w:val="00C344A2"/>
    <w:rsid w:val="00C345BB"/>
    <w:rsid w:val="00C34604"/>
    <w:rsid w:val="00C3475F"/>
    <w:rsid w:val="00C347D4"/>
    <w:rsid w:val="00C34B55"/>
    <w:rsid w:val="00C34B8E"/>
    <w:rsid w:val="00C3530C"/>
    <w:rsid w:val="00C35585"/>
    <w:rsid w:val="00C35BB9"/>
    <w:rsid w:val="00C360C7"/>
    <w:rsid w:val="00C36122"/>
    <w:rsid w:val="00C362D8"/>
    <w:rsid w:val="00C3664B"/>
    <w:rsid w:val="00C368B3"/>
    <w:rsid w:val="00C36A34"/>
    <w:rsid w:val="00C36B1B"/>
    <w:rsid w:val="00C3705D"/>
    <w:rsid w:val="00C3758D"/>
    <w:rsid w:val="00C3770A"/>
    <w:rsid w:val="00C37A4F"/>
    <w:rsid w:val="00C37A7E"/>
    <w:rsid w:val="00C4062B"/>
    <w:rsid w:val="00C41403"/>
    <w:rsid w:val="00C415FE"/>
    <w:rsid w:val="00C4170D"/>
    <w:rsid w:val="00C4178E"/>
    <w:rsid w:val="00C417DB"/>
    <w:rsid w:val="00C418EB"/>
    <w:rsid w:val="00C418ED"/>
    <w:rsid w:val="00C41D97"/>
    <w:rsid w:val="00C420FB"/>
    <w:rsid w:val="00C4234C"/>
    <w:rsid w:val="00C42826"/>
    <w:rsid w:val="00C4294F"/>
    <w:rsid w:val="00C42E96"/>
    <w:rsid w:val="00C43639"/>
    <w:rsid w:val="00C43885"/>
    <w:rsid w:val="00C43D41"/>
    <w:rsid w:val="00C440D1"/>
    <w:rsid w:val="00C4437D"/>
    <w:rsid w:val="00C44A22"/>
    <w:rsid w:val="00C44A52"/>
    <w:rsid w:val="00C44F0F"/>
    <w:rsid w:val="00C44F58"/>
    <w:rsid w:val="00C45431"/>
    <w:rsid w:val="00C45D3C"/>
    <w:rsid w:val="00C45EE6"/>
    <w:rsid w:val="00C46182"/>
    <w:rsid w:val="00C4663D"/>
    <w:rsid w:val="00C46728"/>
    <w:rsid w:val="00C469A4"/>
    <w:rsid w:val="00C46D81"/>
    <w:rsid w:val="00C46F0D"/>
    <w:rsid w:val="00C4706D"/>
    <w:rsid w:val="00C47C86"/>
    <w:rsid w:val="00C47E72"/>
    <w:rsid w:val="00C501CE"/>
    <w:rsid w:val="00C50ADB"/>
    <w:rsid w:val="00C50B89"/>
    <w:rsid w:val="00C50CAF"/>
    <w:rsid w:val="00C50E62"/>
    <w:rsid w:val="00C50E94"/>
    <w:rsid w:val="00C511CF"/>
    <w:rsid w:val="00C51437"/>
    <w:rsid w:val="00C51720"/>
    <w:rsid w:val="00C5172C"/>
    <w:rsid w:val="00C51874"/>
    <w:rsid w:val="00C52336"/>
    <w:rsid w:val="00C52376"/>
    <w:rsid w:val="00C52905"/>
    <w:rsid w:val="00C52FF4"/>
    <w:rsid w:val="00C53401"/>
    <w:rsid w:val="00C53862"/>
    <w:rsid w:val="00C5392F"/>
    <w:rsid w:val="00C53931"/>
    <w:rsid w:val="00C53E98"/>
    <w:rsid w:val="00C53EA2"/>
    <w:rsid w:val="00C54CEB"/>
    <w:rsid w:val="00C54DCD"/>
    <w:rsid w:val="00C550F3"/>
    <w:rsid w:val="00C551BC"/>
    <w:rsid w:val="00C55699"/>
    <w:rsid w:val="00C559D3"/>
    <w:rsid w:val="00C55B85"/>
    <w:rsid w:val="00C55BAB"/>
    <w:rsid w:val="00C55BB5"/>
    <w:rsid w:val="00C561AC"/>
    <w:rsid w:val="00C56237"/>
    <w:rsid w:val="00C569A4"/>
    <w:rsid w:val="00C569CF"/>
    <w:rsid w:val="00C56BF6"/>
    <w:rsid w:val="00C5769C"/>
    <w:rsid w:val="00C57815"/>
    <w:rsid w:val="00C578D6"/>
    <w:rsid w:val="00C57903"/>
    <w:rsid w:val="00C57C34"/>
    <w:rsid w:val="00C57D6E"/>
    <w:rsid w:val="00C57EC1"/>
    <w:rsid w:val="00C60993"/>
    <w:rsid w:val="00C60A13"/>
    <w:rsid w:val="00C60AA1"/>
    <w:rsid w:val="00C60BFD"/>
    <w:rsid w:val="00C61126"/>
    <w:rsid w:val="00C61253"/>
    <w:rsid w:val="00C61283"/>
    <w:rsid w:val="00C615BF"/>
    <w:rsid w:val="00C61CB1"/>
    <w:rsid w:val="00C61CD1"/>
    <w:rsid w:val="00C61D5A"/>
    <w:rsid w:val="00C61E6D"/>
    <w:rsid w:val="00C62054"/>
    <w:rsid w:val="00C625D9"/>
    <w:rsid w:val="00C62785"/>
    <w:rsid w:val="00C62823"/>
    <w:rsid w:val="00C6288B"/>
    <w:rsid w:val="00C62996"/>
    <w:rsid w:val="00C62AAC"/>
    <w:rsid w:val="00C62AC5"/>
    <w:rsid w:val="00C62C3C"/>
    <w:rsid w:val="00C62C68"/>
    <w:rsid w:val="00C62CA2"/>
    <w:rsid w:val="00C62E51"/>
    <w:rsid w:val="00C63217"/>
    <w:rsid w:val="00C633D1"/>
    <w:rsid w:val="00C63783"/>
    <w:rsid w:val="00C63ADC"/>
    <w:rsid w:val="00C63D90"/>
    <w:rsid w:val="00C63FA3"/>
    <w:rsid w:val="00C6404A"/>
    <w:rsid w:val="00C645A7"/>
    <w:rsid w:val="00C646E4"/>
    <w:rsid w:val="00C64BAA"/>
    <w:rsid w:val="00C64CF4"/>
    <w:rsid w:val="00C64E4F"/>
    <w:rsid w:val="00C64F49"/>
    <w:rsid w:val="00C6531F"/>
    <w:rsid w:val="00C6550C"/>
    <w:rsid w:val="00C65593"/>
    <w:rsid w:val="00C65718"/>
    <w:rsid w:val="00C65CD8"/>
    <w:rsid w:val="00C66454"/>
    <w:rsid w:val="00C66555"/>
    <w:rsid w:val="00C66B28"/>
    <w:rsid w:val="00C66B60"/>
    <w:rsid w:val="00C66C25"/>
    <w:rsid w:val="00C66E64"/>
    <w:rsid w:val="00C67068"/>
    <w:rsid w:val="00C67312"/>
    <w:rsid w:val="00C6731D"/>
    <w:rsid w:val="00C6780B"/>
    <w:rsid w:val="00C6794F"/>
    <w:rsid w:val="00C679D6"/>
    <w:rsid w:val="00C67AD2"/>
    <w:rsid w:val="00C67D42"/>
    <w:rsid w:val="00C67E19"/>
    <w:rsid w:val="00C70737"/>
    <w:rsid w:val="00C70A8B"/>
    <w:rsid w:val="00C70C1E"/>
    <w:rsid w:val="00C7106E"/>
    <w:rsid w:val="00C71240"/>
    <w:rsid w:val="00C71853"/>
    <w:rsid w:val="00C71989"/>
    <w:rsid w:val="00C71C1D"/>
    <w:rsid w:val="00C71D1D"/>
    <w:rsid w:val="00C71D4D"/>
    <w:rsid w:val="00C71E28"/>
    <w:rsid w:val="00C71EC2"/>
    <w:rsid w:val="00C720CA"/>
    <w:rsid w:val="00C721AA"/>
    <w:rsid w:val="00C7220C"/>
    <w:rsid w:val="00C72221"/>
    <w:rsid w:val="00C7223C"/>
    <w:rsid w:val="00C7296D"/>
    <w:rsid w:val="00C729F9"/>
    <w:rsid w:val="00C72A16"/>
    <w:rsid w:val="00C72C64"/>
    <w:rsid w:val="00C72E1A"/>
    <w:rsid w:val="00C72F5E"/>
    <w:rsid w:val="00C7300A"/>
    <w:rsid w:val="00C730EC"/>
    <w:rsid w:val="00C73A71"/>
    <w:rsid w:val="00C73B5A"/>
    <w:rsid w:val="00C73DC6"/>
    <w:rsid w:val="00C7482E"/>
    <w:rsid w:val="00C74C55"/>
    <w:rsid w:val="00C74CC6"/>
    <w:rsid w:val="00C74FC3"/>
    <w:rsid w:val="00C750EC"/>
    <w:rsid w:val="00C753DE"/>
    <w:rsid w:val="00C755F8"/>
    <w:rsid w:val="00C75B69"/>
    <w:rsid w:val="00C75D8B"/>
    <w:rsid w:val="00C75FAF"/>
    <w:rsid w:val="00C75FF9"/>
    <w:rsid w:val="00C7620B"/>
    <w:rsid w:val="00C7686B"/>
    <w:rsid w:val="00C76B3E"/>
    <w:rsid w:val="00C76FD5"/>
    <w:rsid w:val="00C7732B"/>
    <w:rsid w:val="00C7759A"/>
    <w:rsid w:val="00C7760E"/>
    <w:rsid w:val="00C77E7B"/>
    <w:rsid w:val="00C801B2"/>
    <w:rsid w:val="00C808B3"/>
    <w:rsid w:val="00C8094A"/>
    <w:rsid w:val="00C80A84"/>
    <w:rsid w:val="00C80B33"/>
    <w:rsid w:val="00C80D49"/>
    <w:rsid w:val="00C80DBC"/>
    <w:rsid w:val="00C81005"/>
    <w:rsid w:val="00C811F8"/>
    <w:rsid w:val="00C815A1"/>
    <w:rsid w:val="00C8183C"/>
    <w:rsid w:val="00C82472"/>
    <w:rsid w:val="00C826E3"/>
    <w:rsid w:val="00C82950"/>
    <w:rsid w:val="00C82C47"/>
    <w:rsid w:val="00C83059"/>
    <w:rsid w:val="00C830D6"/>
    <w:rsid w:val="00C833A4"/>
    <w:rsid w:val="00C8363A"/>
    <w:rsid w:val="00C836AF"/>
    <w:rsid w:val="00C837ED"/>
    <w:rsid w:val="00C8388F"/>
    <w:rsid w:val="00C83A13"/>
    <w:rsid w:val="00C83CB8"/>
    <w:rsid w:val="00C83EE7"/>
    <w:rsid w:val="00C83F41"/>
    <w:rsid w:val="00C842A4"/>
    <w:rsid w:val="00C843D6"/>
    <w:rsid w:val="00C84681"/>
    <w:rsid w:val="00C846A1"/>
    <w:rsid w:val="00C8492F"/>
    <w:rsid w:val="00C84B9F"/>
    <w:rsid w:val="00C84E7F"/>
    <w:rsid w:val="00C85048"/>
    <w:rsid w:val="00C851C3"/>
    <w:rsid w:val="00C85652"/>
    <w:rsid w:val="00C85BA3"/>
    <w:rsid w:val="00C85CBF"/>
    <w:rsid w:val="00C85E56"/>
    <w:rsid w:val="00C869DA"/>
    <w:rsid w:val="00C86D2C"/>
    <w:rsid w:val="00C86F4F"/>
    <w:rsid w:val="00C87046"/>
    <w:rsid w:val="00C87256"/>
    <w:rsid w:val="00C87517"/>
    <w:rsid w:val="00C87805"/>
    <w:rsid w:val="00C87D6D"/>
    <w:rsid w:val="00C902B0"/>
    <w:rsid w:val="00C90319"/>
    <w:rsid w:val="00C90606"/>
    <w:rsid w:val="00C90842"/>
    <w:rsid w:val="00C909E4"/>
    <w:rsid w:val="00C90C08"/>
    <w:rsid w:val="00C90EEE"/>
    <w:rsid w:val="00C90EF5"/>
    <w:rsid w:val="00C91098"/>
    <w:rsid w:val="00C91693"/>
    <w:rsid w:val="00C919D6"/>
    <w:rsid w:val="00C91B72"/>
    <w:rsid w:val="00C91BDA"/>
    <w:rsid w:val="00C91C91"/>
    <w:rsid w:val="00C92259"/>
    <w:rsid w:val="00C925FE"/>
    <w:rsid w:val="00C926B3"/>
    <w:rsid w:val="00C929BA"/>
    <w:rsid w:val="00C92CFB"/>
    <w:rsid w:val="00C92D60"/>
    <w:rsid w:val="00C930DA"/>
    <w:rsid w:val="00C933A1"/>
    <w:rsid w:val="00C933CE"/>
    <w:rsid w:val="00C937D8"/>
    <w:rsid w:val="00C93BC0"/>
    <w:rsid w:val="00C944F6"/>
    <w:rsid w:val="00C94963"/>
    <w:rsid w:val="00C949A1"/>
    <w:rsid w:val="00C94A2E"/>
    <w:rsid w:val="00C94A64"/>
    <w:rsid w:val="00C94A6B"/>
    <w:rsid w:val="00C94ABE"/>
    <w:rsid w:val="00C94CC5"/>
    <w:rsid w:val="00C95156"/>
    <w:rsid w:val="00C9526E"/>
    <w:rsid w:val="00C9592C"/>
    <w:rsid w:val="00C95FD2"/>
    <w:rsid w:val="00C95FF9"/>
    <w:rsid w:val="00C961CA"/>
    <w:rsid w:val="00C96601"/>
    <w:rsid w:val="00C96858"/>
    <w:rsid w:val="00C97E3B"/>
    <w:rsid w:val="00CA0137"/>
    <w:rsid w:val="00CA01AE"/>
    <w:rsid w:val="00CA03FC"/>
    <w:rsid w:val="00CA051B"/>
    <w:rsid w:val="00CA05FE"/>
    <w:rsid w:val="00CA0824"/>
    <w:rsid w:val="00CA0B29"/>
    <w:rsid w:val="00CA0D1A"/>
    <w:rsid w:val="00CA0E7E"/>
    <w:rsid w:val="00CA15D0"/>
    <w:rsid w:val="00CA18EF"/>
    <w:rsid w:val="00CA1D68"/>
    <w:rsid w:val="00CA20F7"/>
    <w:rsid w:val="00CA2474"/>
    <w:rsid w:val="00CA2E5C"/>
    <w:rsid w:val="00CA3141"/>
    <w:rsid w:val="00CA31A4"/>
    <w:rsid w:val="00CA32D1"/>
    <w:rsid w:val="00CA3405"/>
    <w:rsid w:val="00CA3684"/>
    <w:rsid w:val="00CA371E"/>
    <w:rsid w:val="00CA399B"/>
    <w:rsid w:val="00CA39C8"/>
    <w:rsid w:val="00CA3B65"/>
    <w:rsid w:val="00CA3DA1"/>
    <w:rsid w:val="00CA3DEE"/>
    <w:rsid w:val="00CA3EFA"/>
    <w:rsid w:val="00CA3FCE"/>
    <w:rsid w:val="00CA4187"/>
    <w:rsid w:val="00CA426B"/>
    <w:rsid w:val="00CA44C1"/>
    <w:rsid w:val="00CA44C2"/>
    <w:rsid w:val="00CA52D8"/>
    <w:rsid w:val="00CA5CD2"/>
    <w:rsid w:val="00CA60C0"/>
    <w:rsid w:val="00CA64AB"/>
    <w:rsid w:val="00CA682A"/>
    <w:rsid w:val="00CA70DD"/>
    <w:rsid w:val="00CA748E"/>
    <w:rsid w:val="00CA76F0"/>
    <w:rsid w:val="00CA7723"/>
    <w:rsid w:val="00CA782F"/>
    <w:rsid w:val="00CB0709"/>
    <w:rsid w:val="00CB0735"/>
    <w:rsid w:val="00CB0B62"/>
    <w:rsid w:val="00CB0C9F"/>
    <w:rsid w:val="00CB10CE"/>
    <w:rsid w:val="00CB13FC"/>
    <w:rsid w:val="00CB1607"/>
    <w:rsid w:val="00CB1718"/>
    <w:rsid w:val="00CB17E7"/>
    <w:rsid w:val="00CB188E"/>
    <w:rsid w:val="00CB198A"/>
    <w:rsid w:val="00CB1C66"/>
    <w:rsid w:val="00CB1CCE"/>
    <w:rsid w:val="00CB1E15"/>
    <w:rsid w:val="00CB1E7F"/>
    <w:rsid w:val="00CB215E"/>
    <w:rsid w:val="00CB2291"/>
    <w:rsid w:val="00CB22D8"/>
    <w:rsid w:val="00CB22EA"/>
    <w:rsid w:val="00CB2509"/>
    <w:rsid w:val="00CB2532"/>
    <w:rsid w:val="00CB26D9"/>
    <w:rsid w:val="00CB2B0D"/>
    <w:rsid w:val="00CB2BED"/>
    <w:rsid w:val="00CB2D1D"/>
    <w:rsid w:val="00CB3054"/>
    <w:rsid w:val="00CB30B5"/>
    <w:rsid w:val="00CB3126"/>
    <w:rsid w:val="00CB331B"/>
    <w:rsid w:val="00CB3371"/>
    <w:rsid w:val="00CB3408"/>
    <w:rsid w:val="00CB3496"/>
    <w:rsid w:val="00CB3920"/>
    <w:rsid w:val="00CB3AC7"/>
    <w:rsid w:val="00CB3C90"/>
    <w:rsid w:val="00CB3F19"/>
    <w:rsid w:val="00CB439B"/>
    <w:rsid w:val="00CB46C5"/>
    <w:rsid w:val="00CB4BBB"/>
    <w:rsid w:val="00CB4F03"/>
    <w:rsid w:val="00CB4F41"/>
    <w:rsid w:val="00CB51CE"/>
    <w:rsid w:val="00CB52F7"/>
    <w:rsid w:val="00CB5303"/>
    <w:rsid w:val="00CB56CB"/>
    <w:rsid w:val="00CB56EB"/>
    <w:rsid w:val="00CB588A"/>
    <w:rsid w:val="00CB5C53"/>
    <w:rsid w:val="00CB5EA5"/>
    <w:rsid w:val="00CB5FFE"/>
    <w:rsid w:val="00CB6119"/>
    <w:rsid w:val="00CB63FB"/>
    <w:rsid w:val="00CB67AB"/>
    <w:rsid w:val="00CB699C"/>
    <w:rsid w:val="00CB69FB"/>
    <w:rsid w:val="00CB6C28"/>
    <w:rsid w:val="00CB72D3"/>
    <w:rsid w:val="00CB7369"/>
    <w:rsid w:val="00CB7421"/>
    <w:rsid w:val="00CB78B4"/>
    <w:rsid w:val="00CB7904"/>
    <w:rsid w:val="00CB7B81"/>
    <w:rsid w:val="00CC01D2"/>
    <w:rsid w:val="00CC0A73"/>
    <w:rsid w:val="00CC0E6C"/>
    <w:rsid w:val="00CC0EED"/>
    <w:rsid w:val="00CC14ED"/>
    <w:rsid w:val="00CC1671"/>
    <w:rsid w:val="00CC17B4"/>
    <w:rsid w:val="00CC1942"/>
    <w:rsid w:val="00CC1D16"/>
    <w:rsid w:val="00CC21DA"/>
    <w:rsid w:val="00CC25DE"/>
    <w:rsid w:val="00CC26A9"/>
    <w:rsid w:val="00CC2952"/>
    <w:rsid w:val="00CC2B17"/>
    <w:rsid w:val="00CC2DD9"/>
    <w:rsid w:val="00CC2E58"/>
    <w:rsid w:val="00CC3129"/>
    <w:rsid w:val="00CC32F9"/>
    <w:rsid w:val="00CC374D"/>
    <w:rsid w:val="00CC3A00"/>
    <w:rsid w:val="00CC3CCB"/>
    <w:rsid w:val="00CC3D29"/>
    <w:rsid w:val="00CC3D49"/>
    <w:rsid w:val="00CC4043"/>
    <w:rsid w:val="00CC42D3"/>
    <w:rsid w:val="00CC449A"/>
    <w:rsid w:val="00CC44BF"/>
    <w:rsid w:val="00CC44CA"/>
    <w:rsid w:val="00CC455E"/>
    <w:rsid w:val="00CC4AEE"/>
    <w:rsid w:val="00CC4D0E"/>
    <w:rsid w:val="00CC4D29"/>
    <w:rsid w:val="00CC5228"/>
    <w:rsid w:val="00CC579E"/>
    <w:rsid w:val="00CC5A63"/>
    <w:rsid w:val="00CC5BAD"/>
    <w:rsid w:val="00CC5BFC"/>
    <w:rsid w:val="00CC5DAF"/>
    <w:rsid w:val="00CC65B5"/>
    <w:rsid w:val="00CC6989"/>
    <w:rsid w:val="00CC704D"/>
    <w:rsid w:val="00CC746E"/>
    <w:rsid w:val="00CC772E"/>
    <w:rsid w:val="00CD02B4"/>
    <w:rsid w:val="00CD07E7"/>
    <w:rsid w:val="00CD0A01"/>
    <w:rsid w:val="00CD0CC8"/>
    <w:rsid w:val="00CD12E9"/>
    <w:rsid w:val="00CD1686"/>
    <w:rsid w:val="00CD1D66"/>
    <w:rsid w:val="00CD1DE8"/>
    <w:rsid w:val="00CD1E0B"/>
    <w:rsid w:val="00CD1E3D"/>
    <w:rsid w:val="00CD22EC"/>
    <w:rsid w:val="00CD2544"/>
    <w:rsid w:val="00CD25B5"/>
    <w:rsid w:val="00CD2732"/>
    <w:rsid w:val="00CD2B04"/>
    <w:rsid w:val="00CD38AE"/>
    <w:rsid w:val="00CD3E8B"/>
    <w:rsid w:val="00CD3F76"/>
    <w:rsid w:val="00CD40BC"/>
    <w:rsid w:val="00CD4564"/>
    <w:rsid w:val="00CD45D1"/>
    <w:rsid w:val="00CD4783"/>
    <w:rsid w:val="00CD4A7A"/>
    <w:rsid w:val="00CD4E79"/>
    <w:rsid w:val="00CD500A"/>
    <w:rsid w:val="00CD5090"/>
    <w:rsid w:val="00CD55E9"/>
    <w:rsid w:val="00CD5786"/>
    <w:rsid w:val="00CD5F36"/>
    <w:rsid w:val="00CD6208"/>
    <w:rsid w:val="00CD63F3"/>
    <w:rsid w:val="00CD67CE"/>
    <w:rsid w:val="00CD6BAB"/>
    <w:rsid w:val="00CD6CF3"/>
    <w:rsid w:val="00CD6F40"/>
    <w:rsid w:val="00CD6F76"/>
    <w:rsid w:val="00CD731E"/>
    <w:rsid w:val="00CD73B2"/>
    <w:rsid w:val="00CD7717"/>
    <w:rsid w:val="00CD78AE"/>
    <w:rsid w:val="00CD7D7D"/>
    <w:rsid w:val="00CD7DB1"/>
    <w:rsid w:val="00CD7FFE"/>
    <w:rsid w:val="00CE018B"/>
    <w:rsid w:val="00CE0508"/>
    <w:rsid w:val="00CE095C"/>
    <w:rsid w:val="00CE0CCA"/>
    <w:rsid w:val="00CE0DA8"/>
    <w:rsid w:val="00CE0F0A"/>
    <w:rsid w:val="00CE10C9"/>
    <w:rsid w:val="00CE1161"/>
    <w:rsid w:val="00CE136F"/>
    <w:rsid w:val="00CE14FD"/>
    <w:rsid w:val="00CE195B"/>
    <w:rsid w:val="00CE1C07"/>
    <w:rsid w:val="00CE1CFE"/>
    <w:rsid w:val="00CE1D78"/>
    <w:rsid w:val="00CE1F18"/>
    <w:rsid w:val="00CE2116"/>
    <w:rsid w:val="00CE289E"/>
    <w:rsid w:val="00CE298E"/>
    <w:rsid w:val="00CE2ABC"/>
    <w:rsid w:val="00CE2B66"/>
    <w:rsid w:val="00CE2FF1"/>
    <w:rsid w:val="00CE3124"/>
    <w:rsid w:val="00CE35C8"/>
    <w:rsid w:val="00CE3646"/>
    <w:rsid w:val="00CE36EC"/>
    <w:rsid w:val="00CE3739"/>
    <w:rsid w:val="00CE39BF"/>
    <w:rsid w:val="00CE3ADF"/>
    <w:rsid w:val="00CE3C7A"/>
    <w:rsid w:val="00CE3D71"/>
    <w:rsid w:val="00CE4410"/>
    <w:rsid w:val="00CE4AC9"/>
    <w:rsid w:val="00CE4AFA"/>
    <w:rsid w:val="00CE4DC7"/>
    <w:rsid w:val="00CE5F88"/>
    <w:rsid w:val="00CE6230"/>
    <w:rsid w:val="00CE62F7"/>
    <w:rsid w:val="00CE6329"/>
    <w:rsid w:val="00CE63AC"/>
    <w:rsid w:val="00CE649B"/>
    <w:rsid w:val="00CE6633"/>
    <w:rsid w:val="00CE67D5"/>
    <w:rsid w:val="00CE6873"/>
    <w:rsid w:val="00CE6A91"/>
    <w:rsid w:val="00CE6B74"/>
    <w:rsid w:val="00CE6C85"/>
    <w:rsid w:val="00CE7729"/>
    <w:rsid w:val="00CE7781"/>
    <w:rsid w:val="00CE7844"/>
    <w:rsid w:val="00CE7D83"/>
    <w:rsid w:val="00CE7F03"/>
    <w:rsid w:val="00CF00D7"/>
    <w:rsid w:val="00CF0277"/>
    <w:rsid w:val="00CF05FC"/>
    <w:rsid w:val="00CF09BA"/>
    <w:rsid w:val="00CF0CEF"/>
    <w:rsid w:val="00CF1096"/>
    <w:rsid w:val="00CF1256"/>
    <w:rsid w:val="00CF1511"/>
    <w:rsid w:val="00CF16D8"/>
    <w:rsid w:val="00CF1769"/>
    <w:rsid w:val="00CF1C0E"/>
    <w:rsid w:val="00CF1DA7"/>
    <w:rsid w:val="00CF1F8B"/>
    <w:rsid w:val="00CF1FED"/>
    <w:rsid w:val="00CF2732"/>
    <w:rsid w:val="00CF29C1"/>
    <w:rsid w:val="00CF2BA8"/>
    <w:rsid w:val="00CF2ED3"/>
    <w:rsid w:val="00CF343F"/>
    <w:rsid w:val="00CF391E"/>
    <w:rsid w:val="00CF417A"/>
    <w:rsid w:val="00CF423E"/>
    <w:rsid w:val="00CF480C"/>
    <w:rsid w:val="00CF4CAE"/>
    <w:rsid w:val="00CF515B"/>
    <w:rsid w:val="00CF52F1"/>
    <w:rsid w:val="00CF5696"/>
    <w:rsid w:val="00CF5CBC"/>
    <w:rsid w:val="00CF6775"/>
    <w:rsid w:val="00CF69A5"/>
    <w:rsid w:val="00CF6AA0"/>
    <w:rsid w:val="00CF6ACF"/>
    <w:rsid w:val="00CF6C5F"/>
    <w:rsid w:val="00CF71B5"/>
    <w:rsid w:val="00CF71C1"/>
    <w:rsid w:val="00CF71F2"/>
    <w:rsid w:val="00CF720A"/>
    <w:rsid w:val="00CF72DE"/>
    <w:rsid w:val="00CF77F8"/>
    <w:rsid w:val="00CF7A57"/>
    <w:rsid w:val="00D006E2"/>
    <w:rsid w:val="00D0084F"/>
    <w:rsid w:val="00D00929"/>
    <w:rsid w:val="00D011C2"/>
    <w:rsid w:val="00D014EE"/>
    <w:rsid w:val="00D015E2"/>
    <w:rsid w:val="00D018FA"/>
    <w:rsid w:val="00D01A8A"/>
    <w:rsid w:val="00D01D9C"/>
    <w:rsid w:val="00D01E45"/>
    <w:rsid w:val="00D0200D"/>
    <w:rsid w:val="00D02382"/>
    <w:rsid w:val="00D0274D"/>
    <w:rsid w:val="00D029FC"/>
    <w:rsid w:val="00D02CA5"/>
    <w:rsid w:val="00D02FA9"/>
    <w:rsid w:val="00D02FBD"/>
    <w:rsid w:val="00D03006"/>
    <w:rsid w:val="00D0309C"/>
    <w:rsid w:val="00D0315D"/>
    <w:rsid w:val="00D0321D"/>
    <w:rsid w:val="00D03284"/>
    <w:rsid w:val="00D033CB"/>
    <w:rsid w:val="00D03740"/>
    <w:rsid w:val="00D037CA"/>
    <w:rsid w:val="00D039F7"/>
    <w:rsid w:val="00D03CB0"/>
    <w:rsid w:val="00D03D70"/>
    <w:rsid w:val="00D0423C"/>
    <w:rsid w:val="00D042B3"/>
    <w:rsid w:val="00D042C6"/>
    <w:rsid w:val="00D04434"/>
    <w:rsid w:val="00D046B9"/>
    <w:rsid w:val="00D04880"/>
    <w:rsid w:val="00D0490C"/>
    <w:rsid w:val="00D04A46"/>
    <w:rsid w:val="00D04B54"/>
    <w:rsid w:val="00D04CF9"/>
    <w:rsid w:val="00D05091"/>
    <w:rsid w:val="00D0552A"/>
    <w:rsid w:val="00D05630"/>
    <w:rsid w:val="00D059B1"/>
    <w:rsid w:val="00D05D78"/>
    <w:rsid w:val="00D05E69"/>
    <w:rsid w:val="00D061B8"/>
    <w:rsid w:val="00D064F2"/>
    <w:rsid w:val="00D064F3"/>
    <w:rsid w:val="00D0658A"/>
    <w:rsid w:val="00D06D6B"/>
    <w:rsid w:val="00D06E1B"/>
    <w:rsid w:val="00D071C8"/>
    <w:rsid w:val="00D07369"/>
    <w:rsid w:val="00D07468"/>
    <w:rsid w:val="00D0748C"/>
    <w:rsid w:val="00D074BD"/>
    <w:rsid w:val="00D074F9"/>
    <w:rsid w:val="00D075CD"/>
    <w:rsid w:val="00D079F3"/>
    <w:rsid w:val="00D07FFE"/>
    <w:rsid w:val="00D10020"/>
    <w:rsid w:val="00D10136"/>
    <w:rsid w:val="00D10259"/>
    <w:rsid w:val="00D102A9"/>
    <w:rsid w:val="00D10836"/>
    <w:rsid w:val="00D117E6"/>
    <w:rsid w:val="00D11FB0"/>
    <w:rsid w:val="00D12083"/>
    <w:rsid w:val="00D120F5"/>
    <w:rsid w:val="00D123F6"/>
    <w:rsid w:val="00D129F6"/>
    <w:rsid w:val="00D12D0E"/>
    <w:rsid w:val="00D12E39"/>
    <w:rsid w:val="00D136F9"/>
    <w:rsid w:val="00D14A43"/>
    <w:rsid w:val="00D14D15"/>
    <w:rsid w:val="00D14F0B"/>
    <w:rsid w:val="00D14F66"/>
    <w:rsid w:val="00D14FA6"/>
    <w:rsid w:val="00D151FD"/>
    <w:rsid w:val="00D152B0"/>
    <w:rsid w:val="00D153DF"/>
    <w:rsid w:val="00D154FD"/>
    <w:rsid w:val="00D15B46"/>
    <w:rsid w:val="00D15D5A"/>
    <w:rsid w:val="00D15E4B"/>
    <w:rsid w:val="00D16574"/>
    <w:rsid w:val="00D16957"/>
    <w:rsid w:val="00D16F6F"/>
    <w:rsid w:val="00D16FA4"/>
    <w:rsid w:val="00D16FE1"/>
    <w:rsid w:val="00D17233"/>
    <w:rsid w:val="00D1748A"/>
    <w:rsid w:val="00D17BB5"/>
    <w:rsid w:val="00D17C1B"/>
    <w:rsid w:val="00D17D3A"/>
    <w:rsid w:val="00D17E46"/>
    <w:rsid w:val="00D2021C"/>
    <w:rsid w:val="00D20680"/>
    <w:rsid w:val="00D2094B"/>
    <w:rsid w:val="00D209FA"/>
    <w:rsid w:val="00D21273"/>
    <w:rsid w:val="00D2134A"/>
    <w:rsid w:val="00D2149E"/>
    <w:rsid w:val="00D21594"/>
    <w:rsid w:val="00D215E6"/>
    <w:rsid w:val="00D2163A"/>
    <w:rsid w:val="00D2164A"/>
    <w:rsid w:val="00D219A1"/>
    <w:rsid w:val="00D21A05"/>
    <w:rsid w:val="00D21F52"/>
    <w:rsid w:val="00D224A3"/>
    <w:rsid w:val="00D2255F"/>
    <w:rsid w:val="00D22F08"/>
    <w:rsid w:val="00D23026"/>
    <w:rsid w:val="00D230F0"/>
    <w:rsid w:val="00D23309"/>
    <w:rsid w:val="00D23438"/>
    <w:rsid w:val="00D23455"/>
    <w:rsid w:val="00D2371C"/>
    <w:rsid w:val="00D23CEC"/>
    <w:rsid w:val="00D23F3F"/>
    <w:rsid w:val="00D240F4"/>
    <w:rsid w:val="00D241D3"/>
    <w:rsid w:val="00D241E9"/>
    <w:rsid w:val="00D2486D"/>
    <w:rsid w:val="00D24981"/>
    <w:rsid w:val="00D250DB"/>
    <w:rsid w:val="00D2540D"/>
    <w:rsid w:val="00D2549A"/>
    <w:rsid w:val="00D25814"/>
    <w:rsid w:val="00D25A8F"/>
    <w:rsid w:val="00D25AC4"/>
    <w:rsid w:val="00D2603F"/>
    <w:rsid w:val="00D26900"/>
    <w:rsid w:val="00D26A2B"/>
    <w:rsid w:val="00D27065"/>
    <w:rsid w:val="00D27066"/>
    <w:rsid w:val="00D270B4"/>
    <w:rsid w:val="00D27329"/>
    <w:rsid w:val="00D277BD"/>
    <w:rsid w:val="00D27BB9"/>
    <w:rsid w:val="00D27E19"/>
    <w:rsid w:val="00D30EE5"/>
    <w:rsid w:val="00D3168B"/>
    <w:rsid w:val="00D316CB"/>
    <w:rsid w:val="00D31727"/>
    <w:rsid w:val="00D317CA"/>
    <w:rsid w:val="00D31951"/>
    <w:rsid w:val="00D3196C"/>
    <w:rsid w:val="00D31ADE"/>
    <w:rsid w:val="00D31B20"/>
    <w:rsid w:val="00D31BE7"/>
    <w:rsid w:val="00D320D0"/>
    <w:rsid w:val="00D32310"/>
    <w:rsid w:val="00D32405"/>
    <w:rsid w:val="00D3270D"/>
    <w:rsid w:val="00D32E71"/>
    <w:rsid w:val="00D33105"/>
    <w:rsid w:val="00D33B36"/>
    <w:rsid w:val="00D33C7F"/>
    <w:rsid w:val="00D33D11"/>
    <w:rsid w:val="00D33D8C"/>
    <w:rsid w:val="00D34311"/>
    <w:rsid w:val="00D34507"/>
    <w:rsid w:val="00D34967"/>
    <w:rsid w:val="00D34AE7"/>
    <w:rsid w:val="00D34C32"/>
    <w:rsid w:val="00D35002"/>
    <w:rsid w:val="00D35088"/>
    <w:rsid w:val="00D35120"/>
    <w:rsid w:val="00D35292"/>
    <w:rsid w:val="00D352F4"/>
    <w:rsid w:val="00D35459"/>
    <w:rsid w:val="00D355E6"/>
    <w:rsid w:val="00D35A88"/>
    <w:rsid w:val="00D35C50"/>
    <w:rsid w:val="00D35D1C"/>
    <w:rsid w:val="00D3611B"/>
    <w:rsid w:val="00D36518"/>
    <w:rsid w:val="00D36843"/>
    <w:rsid w:val="00D36960"/>
    <w:rsid w:val="00D36A74"/>
    <w:rsid w:val="00D37060"/>
    <w:rsid w:val="00D370CE"/>
    <w:rsid w:val="00D37312"/>
    <w:rsid w:val="00D37482"/>
    <w:rsid w:val="00D379BF"/>
    <w:rsid w:val="00D379E9"/>
    <w:rsid w:val="00D40550"/>
    <w:rsid w:val="00D40980"/>
    <w:rsid w:val="00D40B8B"/>
    <w:rsid w:val="00D41064"/>
    <w:rsid w:val="00D4130C"/>
    <w:rsid w:val="00D41686"/>
    <w:rsid w:val="00D41707"/>
    <w:rsid w:val="00D41709"/>
    <w:rsid w:val="00D41DBC"/>
    <w:rsid w:val="00D41F69"/>
    <w:rsid w:val="00D4213C"/>
    <w:rsid w:val="00D423BB"/>
    <w:rsid w:val="00D423C5"/>
    <w:rsid w:val="00D42432"/>
    <w:rsid w:val="00D42AFC"/>
    <w:rsid w:val="00D42C36"/>
    <w:rsid w:val="00D43041"/>
    <w:rsid w:val="00D43064"/>
    <w:rsid w:val="00D434BB"/>
    <w:rsid w:val="00D43B0B"/>
    <w:rsid w:val="00D43DE8"/>
    <w:rsid w:val="00D441B3"/>
    <w:rsid w:val="00D44568"/>
    <w:rsid w:val="00D447EA"/>
    <w:rsid w:val="00D44A2B"/>
    <w:rsid w:val="00D44BEA"/>
    <w:rsid w:val="00D44DB1"/>
    <w:rsid w:val="00D45008"/>
    <w:rsid w:val="00D45265"/>
    <w:rsid w:val="00D452ED"/>
    <w:rsid w:val="00D4547C"/>
    <w:rsid w:val="00D45498"/>
    <w:rsid w:val="00D454DF"/>
    <w:rsid w:val="00D454E0"/>
    <w:rsid w:val="00D45551"/>
    <w:rsid w:val="00D45565"/>
    <w:rsid w:val="00D4556D"/>
    <w:rsid w:val="00D456E5"/>
    <w:rsid w:val="00D45945"/>
    <w:rsid w:val="00D45B15"/>
    <w:rsid w:val="00D45E11"/>
    <w:rsid w:val="00D45E3B"/>
    <w:rsid w:val="00D45F49"/>
    <w:rsid w:val="00D4634D"/>
    <w:rsid w:val="00D46536"/>
    <w:rsid w:val="00D467B8"/>
    <w:rsid w:val="00D46D34"/>
    <w:rsid w:val="00D472C4"/>
    <w:rsid w:val="00D474AB"/>
    <w:rsid w:val="00D474DB"/>
    <w:rsid w:val="00D477C9"/>
    <w:rsid w:val="00D47884"/>
    <w:rsid w:val="00D47BED"/>
    <w:rsid w:val="00D500CF"/>
    <w:rsid w:val="00D50206"/>
    <w:rsid w:val="00D504BE"/>
    <w:rsid w:val="00D507C8"/>
    <w:rsid w:val="00D51619"/>
    <w:rsid w:val="00D5168A"/>
    <w:rsid w:val="00D51BDE"/>
    <w:rsid w:val="00D525CE"/>
    <w:rsid w:val="00D52744"/>
    <w:rsid w:val="00D52D82"/>
    <w:rsid w:val="00D53208"/>
    <w:rsid w:val="00D53B64"/>
    <w:rsid w:val="00D54027"/>
    <w:rsid w:val="00D5422D"/>
    <w:rsid w:val="00D54837"/>
    <w:rsid w:val="00D54881"/>
    <w:rsid w:val="00D549D8"/>
    <w:rsid w:val="00D5504E"/>
    <w:rsid w:val="00D550EB"/>
    <w:rsid w:val="00D551E0"/>
    <w:rsid w:val="00D552C8"/>
    <w:rsid w:val="00D55396"/>
    <w:rsid w:val="00D555BB"/>
    <w:rsid w:val="00D55632"/>
    <w:rsid w:val="00D5568E"/>
    <w:rsid w:val="00D55C3F"/>
    <w:rsid w:val="00D55D8F"/>
    <w:rsid w:val="00D560BD"/>
    <w:rsid w:val="00D5623F"/>
    <w:rsid w:val="00D5677D"/>
    <w:rsid w:val="00D56EE6"/>
    <w:rsid w:val="00D57227"/>
    <w:rsid w:val="00D57A3F"/>
    <w:rsid w:val="00D57C4A"/>
    <w:rsid w:val="00D57C79"/>
    <w:rsid w:val="00D57D04"/>
    <w:rsid w:val="00D57F23"/>
    <w:rsid w:val="00D60622"/>
    <w:rsid w:val="00D610D3"/>
    <w:rsid w:val="00D619AD"/>
    <w:rsid w:val="00D61D3E"/>
    <w:rsid w:val="00D61EC9"/>
    <w:rsid w:val="00D621C8"/>
    <w:rsid w:val="00D621DE"/>
    <w:rsid w:val="00D62207"/>
    <w:rsid w:val="00D62241"/>
    <w:rsid w:val="00D624AD"/>
    <w:rsid w:val="00D627F2"/>
    <w:rsid w:val="00D6280F"/>
    <w:rsid w:val="00D62B69"/>
    <w:rsid w:val="00D62CEF"/>
    <w:rsid w:val="00D62F46"/>
    <w:rsid w:val="00D630A3"/>
    <w:rsid w:val="00D63314"/>
    <w:rsid w:val="00D63419"/>
    <w:rsid w:val="00D63432"/>
    <w:rsid w:val="00D638EC"/>
    <w:rsid w:val="00D64269"/>
    <w:rsid w:val="00D6433F"/>
    <w:rsid w:val="00D648D3"/>
    <w:rsid w:val="00D64B8B"/>
    <w:rsid w:val="00D64CC4"/>
    <w:rsid w:val="00D64CD4"/>
    <w:rsid w:val="00D64ECC"/>
    <w:rsid w:val="00D652DF"/>
    <w:rsid w:val="00D652F5"/>
    <w:rsid w:val="00D655D3"/>
    <w:rsid w:val="00D65B5D"/>
    <w:rsid w:val="00D65D9A"/>
    <w:rsid w:val="00D66001"/>
    <w:rsid w:val="00D66170"/>
    <w:rsid w:val="00D664F3"/>
    <w:rsid w:val="00D66635"/>
    <w:rsid w:val="00D666C4"/>
    <w:rsid w:val="00D667C7"/>
    <w:rsid w:val="00D6683A"/>
    <w:rsid w:val="00D668DB"/>
    <w:rsid w:val="00D66AF8"/>
    <w:rsid w:val="00D66BBD"/>
    <w:rsid w:val="00D670A4"/>
    <w:rsid w:val="00D67421"/>
    <w:rsid w:val="00D67785"/>
    <w:rsid w:val="00D679ED"/>
    <w:rsid w:val="00D67B27"/>
    <w:rsid w:val="00D7004E"/>
    <w:rsid w:val="00D70640"/>
    <w:rsid w:val="00D7066C"/>
    <w:rsid w:val="00D70A8E"/>
    <w:rsid w:val="00D70C79"/>
    <w:rsid w:val="00D71043"/>
    <w:rsid w:val="00D71115"/>
    <w:rsid w:val="00D71261"/>
    <w:rsid w:val="00D71554"/>
    <w:rsid w:val="00D71B44"/>
    <w:rsid w:val="00D71D0C"/>
    <w:rsid w:val="00D71FC5"/>
    <w:rsid w:val="00D72169"/>
    <w:rsid w:val="00D72458"/>
    <w:rsid w:val="00D72805"/>
    <w:rsid w:val="00D72883"/>
    <w:rsid w:val="00D72895"/>
    <w:rsid w:val="00D728A2"/>
    <w:rsid w:val="00D72D22"/>
    <w:rsid w:val="00D73212"/>
    <w:rsid w:val="00D735F0"/>
    <w:rsid w:val="00D73668"/>
    <w:rsid w:val="00D73926"/>
    <w:rsid w:val="00D73A28"/>
    <w:rsid w:val="00D73CFD"/>
    <w:rsid w:val="00D7460D"/>
    <w:rsid w:val="00D7461C"/>
    <w:rsid w:val="00D74836"/>
    <w:rsid w:val="00D74FD2"/>
    <w:rsid w:val="00D7503B"/>
    <w:rsid w:val="00D754C8"/>
    <w:rsid w:val="00D75B31"/>
    <w:rsid w:val="00D75D7E"/>
    <w:rsid w:val="00D763F0"/>
    <w:rsid w:val="00D7658C"/>
    <w:rsid w:val="00D76E0B"/>
    <w:rsid w:val="00D76FED"/>
    <w:rsid w:val="00D771C5"/>
    <w:rsid w:val="00D77824"/>
    <w:rsid w:val="00D779B2"/>
    <w:rsid w:val="00D8028A"/>
    <w:rsid w:val="00D802E4"/>
    <w:rsid w:val="00D80AD1"/>
    <w:rsid w:val="00D80D75"/>
    <w:rsid w:val="00D80DAA"/>
    <w:rsid w:val="00D80E68"/>
    <w:rsid w:val="00D80F98"/>
    <w:rsid w:val="00D81446"/>
    <w:rsid w:val="00D816EB"/>
    <w:rsid w:val="00D816EE"/>
    <w:rsid w:val="00D81944"/>
    <w:rsid w:val="00D819CC"/>
    <w:rsid w:val="00D81C33"/>
    <w:rsid w:val="00D824A7"/>
    <w:rsid w:val="00D824D0"/>
    <w:rsid w:val="00D82618"/>
    <w:rsid w:val="00D8279E"/>
    <w:rsid w:val="00D82DFA"/>
    <w:rsid w:val="00D82E32"/>
    <w:rsid w:val="00D8344B"/>
    <w:rsid w:val="00D83534"/>
    <w:rsid w:val="00D836B3"/>
    <w:rsid w:val="00D83735"/>
    <w:rsid w:val="00D8385E"/>
    <w:rsid w:val="00D839F9"/>
    <w:rsid w:val="00D83CFB"/>
    <w:rsid w:val="00D841C5"/>
    <w:rsid w:val="00D8475B"/>
    <w:rsid w:val="00D848EC"/>
    <w:rsid w:val="00D84C9F"/>
    <w:rsid w:val="00D85684"/>
    <w:rsid w:val="00D85B18"/>
    <w:rsid w:val="00D85BF0"/>
    <w:rsid w:val="00D86540"/>
    <w:rsid w:val="00D86BEE"/>
    <w:rsid w:val="00D86C13"/>
    <w:rsid w:val="00D86CAB"/>
    <w:rsid w:val="00D8732A"/>
    <w:rsid w:val="00D8782A"/>
    <w:rsid w:val="00D878DE"/>
    <w:rsid w:val="00D87AE0"/>
    <w:rsid w:val="00D87B03"/>
    <w:rsid w:val="00D87CCE"/>
    <w:rsid w:val="00D90398"/>
    <w:rsid w:val="00D90466"/>
    <w:rsid w:val="00D90502"/>
    <w:rsid w:val="00D90617"/>
    <w:rsid w:val="00D90676"/>
    <w:rsid w:val="00D907C8"/>
    <w:rsid w:val="00D909BE"/>
    <w:rsid w:val="00D90AFF"/>
    <w:rsid w:val="00D911E1"/>
    <w:rsid w:val="00D913A5"/>
    <w:rsid w:val="00D91695"/>
    <w:rsid w:val="00D916B9"/>
    <w:rsid w:val="00D92320"/>
    <w:rsid w:val="00D925A5"/>
    <w:rsid w:val="00D9277A"/>
    <w:rsid w:val="00D92BAC"/>
    <w:rsid w:val="00D92D05"/>
    <w:rsid w:val="00D92D48"/>
    <w:rsid w:val="00D93060"/>
    <w:rsid w:val="00D93355"/>
    <w:rsid w:val="00D93A78"/>
    <w:rsid w:val="00D93BDC"/>
    <w:rsid w:val="00D93BF8"/>
    <w:rsid w:val="00D94140"/>
    <w:rsid w:val="00D94217"/>
    <w:rsid w:val="00D947C4"/>
    <w:rsid w:val="00D95019"/>
    <w:rsid w:val="00D958D0"/>
    <w:rsid w:val="00D95BD2"/>
    <w:rsid w:val="00D9601C"/>
    <w:rsid w:val="00D96427"/>
    <w:rsid w:val="00D964C5"/>
    <w:rsid w:val="00D97062"/>
    <w:rsid w:val="00D970C1"/>
    <w:rsid w:val="00D9742A"/>
    <w:rsid w:val="00D975DA"/>
    <w:rsid w:val="00D97FD7"/>
    <w:rsid w:val="00DA0631"/>
    <w:rsid w:val="00DA063A"/>
    <w:rsid w:val="00DA070E"/>
    <w:rsid w:val="00DA0A70"/>
    <w:rsid w:val="00DA0DB7"/>
    <w:rsid w:val="00DA107F"/>
    <w:rsid w:val="00DA152B"/>
    <w:rsid w:val="00DA22B1"/>
    <w:rsid w:val="00DA2702"/>
    <w:rsid w:val="00DA2AB8"/>
    <w:rsid w:val="00DA2E8A"/>
    <w:rsid w:val="00DA320D"/>
    <w:rsid w:val="00DA3239"/>
    <w:rsid w:val="00DA327B"/>
    <w:rsid w:val="00DA3379"/>
    <w:rsid w:val="00DA38C4"/>
    <w:rsid w:val="00DA39F1"/>
    <w:rsid w:val="00DA3DCE"/>
    <w:rsid w:val="00DA3E03"/>
    <w:rsid w:val="00DA4186"/>
    <w:rsid w:val="00DA41D8"/>
    <w:rsid w:val="00DA4476"/>
    <w:rsid w:val="00DA47AA"/>
    <w:rsid w:val="00DA4BF6"/>
    <w:rsid w:val="00DA4E3C"/>
    <w:rsid w:val="00DA5107"/>
    <w:rsid w:val="00DA5369"/>
    <w:rsid w:val="00DA571F"/>
    <w:rsid w:val="00DA57ED"/>
    <w:rsid w:val="00DA5888"/>
    <w:rsid w:val="00DA59FD"/>
    <w:rsid w:val="00DA5AF1"/>
    <w:rsid w:val="00DA5CBB"/>
    <w:rsid w:val="00DA5F5E"/>
    <w:rsid w:val="00DA61B7"/>
    <w:rsid w:val="00DA62DC"/>
    <w:rsid w:val="00DA6777"/>
    <w:rsid w:val="00DA6D37"/>
    <w:rsid w:val="00DA751E"/>
    <w:rsid w:val="00DA7772"/>
    <w:rsid w:val="00DA7794"/>
    <w:rsid w:val="00DA7ACA"/>
    <w:rsid w:val="00DA7F15"/>
    <w:rsid w:val="00DB0197"/>
    <w:rsid w:val="00DB024C"/>
    <w:rsid w:val="00DB0468"/>
    <w:rsid w:val="00DB04AA"/>
    <w:rsid w:val="00DB0760"/>
    <w:rsid w:val="00DB104B"/>
    <w:rsid w:val="00DB10FE"/>
    <w:rsid w:val="00DB1304"/>
    <w:rsid w:val="00DB14BF"/>
    <w:rsid w:val="00DB15F1"/>
    <w:rsid w:val="00DB1718"/>
    <w:rsid w:val="00DB1832"/>
    <w:rsid w:val="00DB187B"/>
    <w:rsid w:val="00DB1B6B"/>
    <w:rsid w:val="00DB1C10"/>
    <w:rsid w:val="00DB2022"/>
    <w:rsid w:val="00DB2065"/>
    <w:rsid w:val="00DB20CB"/>
    <w:rsid w:val="00DB2593"/>
    <w:rsid w:val="00DB25AB"/>
    <w:rsid w:val="00DB27FA"/>
    <w:rsid w:val="00DB2E5B"/>
    <w:rsid w:val="00DB2EC4"/>
    <w:rsid w:val="00DB356A"/>
    <w:rsid w:val="00DB36BC"/>
    <w:rsid w:val="00DB379A"/>
    <w:rsid w:val="00DB3C2A"/>
    <w:rsid w:val="00DB3DEE"/>
    <w:rsid w:val="00DB3E1E"/>
    <w:rsid w:val="00DB3E51"/>
    <w:rsid w:val="00DB42DF"/>
    <w:rsid w:val="00DB43F7"/>
    <w:rsid w:val="00DB4400"/>
    <w:rsid w:val="00DB465D"/>
    <w:rsid w:val="00DB46ED"/>
    <w:rsid w:val="00DB52FE"/>
    <w:rsid w:val="00DB580A"/>
    <w:rsid w:val="00DB58F4"/>
    <w:rsid w:val="00DB5974"/>
    <w:rsid w:val="00DB5D36"/>
    <w:rsid w:val="00DB6A66"/>
    <w:rsid w:val="00DB6C61"/>
    <w:rsid w:val="00DB6E76"/>
    <w:rsid w:val="00DB6FDC"/>
    <w:rsid w:val="00DB7252"/>
    <w:rsid w:val="00DB7468"/>
    <w:rsid w:val="00DB769C"/>
    <w:rsid w:val="00DB7B3C"/>
    <w:rsid w:val="00DC00C7"/>
    <w:rsid w:val="00DC04CE"/>
    <w:rsid w:val="00DC0941"/>
    <w:rsid w:val="00DC0C00"/>
    <w:rsid w:val="00DC0C87"/>
    <w:rsid w:val="00DC0E99"/>
    <w:rsid w:val="00DC1094"/>
    <w:rsid w:val="00DC1243"/>
    <w:rsid w:val="00DC14BC"/>
    <w:rsid w:val="00DC1C2C"/>
    <w:rsid w:val="00DC1E14"/>
    <w:rsid w:val="00DC2207"/>
    <w:rsid w:val="00DC25DA"/>
    <w:rsid w:val="00DC283D"/>
    <w:rsid w:val="00DC2C0E"/>
    <w:rsid w:val="00DC2C4B"/>
    <w:rsid w:val="00DC2D58"/>
    <w:rsid w:val="00DC34B7"/>
    <w:rsid w:val="00DC3664"/>
    <w:rsid w:val="00DC3C6A"/>
    <w:rsid w:val="00DC3F53"/>
    <w:rsid w:val="00DC463B"/>
    <w:rsid w:val="00DC46B2"/>
    <w:rsid w:val="00DC489F"/>
    <w:rsid w:val="00DC4B2D"/>
    <w:rsid w:val="00DC4BA8"/>
    <w:rsid w:val="00DC4C29"/>
    <w:rsid w:val="00DC550E"/>
    <w:rsid w:val="00DC566A"/>
    <w:rsid w:val="00DC573A"/>
    <w:rsid w:val="00DC5756"/>
    <w:rsid w:val="00DC5927"/>
    <w:rsid w:val="00DC5D3C"/>
    <w:rsid w:val="00DC62C9"/>
    <w:rsid w:val="00DC67FF"/>
    <w:rsid w:val="00DC6B71"/>
    <w:rsid w:val="00DC6BDB"/>
    <w:rsid w:val="00DC721C"/>
    <w:rsid w:val="00DC7469"/>
    <w:rsid w:val="00DC7670"/>
    <w:rsid w:val="00DC7BFA"/>
    <w:rsid w:val="00DC7DB6"/>
    <w:rsid w:val="00DD0406"/>
    <w:rsid w:val="00DD067D"/>
    <w:rsid w:val="00DD0935"/>
    <w:rsid w:val="00DD0978"/>
    <w:rsid w:val="00DD0A0E"/>
    <w:rsid w:val="00DD0A64"/>
    <w:rsid w:val="00DD0E53"/>
    <w:rsid w:val="00DD14E3"/>
    <w:rsid w:val="00DD16BA"/>
    <w:rsid w:val="00DD17BD"/>
    <w:rsid w:val="00DD1BBD"/>
    <w:rsid w:val="00DD1C1B"/>
    <w:rsid w:val="00DD1EF2"/>
    <w:rsid w:val="00DD1F85"/>
    <w:rsid w:val="00DD1FBA"/>
    <w:rsid w:val="00DD2112"/>
    <w:rsid w:val="00DD21F5"/>
    <w:rsid w:val="00DD2246"/>
    <w:rsid w:val="00DD2461"/>
    <w:rsid w:val="00DD256A"/>
    <w:rsid w:val="00DD265B"/>
    <w:rsid w:val="00DD2982"/>
    <w:rsid w:val="00DD31C3"/>
    <w:rsid w:val="00DD33CE"/>
    <w:rsid w:val="00DD342A"/>
    <w:rsid w:val="00DD3600"/>
    <w:rsid w:val="00DD3C4F"/>
    <w:rsid w:val="00DD3D2D"/>
    <w:rsid w:val="00DD40A1"/>
    <w:rsid w:val="00DD428F"/>
    <w:rsid w:val="00DD43E5"/>
    <w:rsid w:val="00DD4511"/>
    <w:rsid w:val="00DD48B3"/>
    <w:rsid w:val="00DD4BA2"/>
    <w:rsid w:val="00DD4C8A"/>
    <w:rsid w:val="00DD50C7"/>
    <w:rsid w:val="00DD5386"/>
    <w:rsid w:val="00DD552B"/>
    <w:rsid w:val="00DD57BC"/>
    <w:rsid w:val="00DD5D07"/>
    <w:rsid w:val="00DD5EC3"/>
    <w:rsid w:val="00DD5F10"/>
    <w:rsid w:val="00DD5F31"/>
    <w:rsid w:val="00DD6268"/>
    <w:rsid w:val="00DD64D4"/>
    <w:rsid w:val="00DD66C9"/>
    <w:rsid w:val="00DD6AE5"/>
    <w:rsid w:val="00DD6C7B"/>
    <w:rsid w:val="00DD6D71"/>
    <w:rsid w:val="00DD758A"/>
    <w:rsid w:val="00DD75D3"/>
    <w:rsid w:val="00DD7B16"/>
    <w:rsid w:val="00DE001B"/>
    <w:rsid w:val="00DE00B5"/>
    <w:rsid w:val="00DE05D7"/>
    <w:rsid w:val="00DE0B0F"/>
    <w:rsid w:val="00DE0C73"/>
    <w:rsid w:val="00DE0D07"/>
    <w:rsid w:val="00DE0E01"/>
    <w:rsid w:val="00DE14D3"/>
    <w:rsid w:val="00DE2256"/>
    <w:rsid w:val="00DE2732"/>
    <w:rsid w:val="00DE2B0A"/>
    <w:rsid w:val="00DE2B12"/>
    <w:rsid w:val="00DE2B50"/>
    <w:rsid w:val="00DE2C87"/>
    <w:rsid w:val="00DE2CD1"/>
    <w:rsid w:val="00DE4103"/>
    <w:rsid w:val="00DE436F"/>
    <w:rsid w:val="00DE4978"/>
    <w:rsid w:val="00DE4EE5"/>
    <w:rsid w:val="00DE4F25"/>
    <w:rsid w:val="00DE52C6"/>
    <w:rsid w:val="00DE5518"/>
    <w:rsid w:val="00DE55E2"/>
    <w:rsid w:val="00DE5BC9"/>
    <w:rsid w:val="00DE5F53"/>
    <w:rsid w:val="00DE635F"/>
    <w:rsid w:val="00DE68B4"/>
    <w:rsid w:val="00DE6BB2"/>
    <w:rsid w:val="00DE6E0F"/>
    <w:rsid w:val="00DE6F9A"/>
    <w:rsid w:val="00DE7159"/>
    <w:rsid w:val="00DE71E5"/>
    <w:rsid w:val="00DE7D15"/>
    <w:rsid w:val="00DE7F94"/>
    <w:rsid w:val="00DF0022"/>
    <w:rsid w:val="00DF0395"/>
    <w:rsid w:val="00DF0458"/>
    <w:rsid w:val="00DF0819"/>
    <w:rsid w:val="00DF0966"/>
    <w:rsid w:val="00DF0AF8"/>
    <w:rsid w:val="00DF0F14"/>
    <w:rsid w:val="00DF1465"/>
    <w:rsid w:val="00DF1BD2"/>
    <w:rsid w:val="00DF1E78"/>
    <w:rsid w:val="00DF23E2"/>
    <w:rsid w:val="00DF258A"/>
    <w:rsid w:val="00DF25CF"/>
    <w:rsid w:val="00DF2774"/>
    <w:rsid w:val="00DF29F9"/>
    <w:rsid w:val="00DF2F53"/>
    <w:rsid w:val="00DF30B6"/>
    <w:rsid w:val="00DF3345"/>
    <w:rsid w:val="00DF3386"/>
    <w:rsid w:val="00DF37F5"/>
    <w:rsid w:val="00DF3AFA"/>
    <w:rsid w:val="00DF3B5B"/>
    <w:rsid w:val="00DF3E9A"/>
    <w:rsid w:val="00DF3F4E"/>
    <w:rsid w:val="00DF47F2"/>
    <w:rsid w:val="00DF49FA"/>
    <w:rsid w:val="00DF519A"/>
    <w:rsid w:val="00DF5725"/>
    <w:rsid w:val="00DF5A39"/>
    <w:rsid w:val="00DF60D7"/>
    <w:rsid w:val="00DF6ACF"/>
    <w:rsid w:val="00DF6C92"/>
    <w:rsid w:val="00DF729B"/>
    <w:rsid w:val="00DF74A3"/>
    <w:rsid w:val="00DF7709"/>
    <w:rsid w:val="00DF77B9"/>
    <w:rsid w:val="00DF7BDA"/>
    <w:rsid w:val="00DF7CA9"/>
    <w:rsid w:val="00E0063D"/>
    <w:rsid w:val="00E00893"/>
    <w:rsid w:val="00E00F24"/>
    <w:rsid w:val="00E00FA6"/>
    <w:rsid w:val="00E013DC"/>
    <w:rsid w:val="00E014E8"/>
    <w:rsid w:val="00E016DE"/>
    <w:rsid w:val="00E01A45"/>
    <w:rsid w:val="00E01FB7"/>
    <w:rsid w:val="00E0223C"/>
    <w:rsid w:val="00E02479"/>
    <w:rsid w:val="00E02888"/>
    <w:rsid w:val="00E028AE"/>
    <w:rsid w:val="00E02A2D"/>
    <w:rsid w:val="00E02B55"/>
    <w:rsid w:val="00E02CCB"/>
    <w:rsid w:val="00E02F5A"/>
    <w:rsid w:val="00E034E0"/>
    <w:rsid w:val="00E03600"/>
    <w:rsid w:val="00E03787"/>
    <w:rsid w:val="00E03CA5"/>
    <w:rsid w:val="00E04225"/>
    <w:rsid w:val="00E04604"/>
    <w:rsid w:val="00E04B01"/>
    <w:rsid w:val="00E04C49"/>
    <w:rsid w:val="00E04E75"/>
    <w:rsid w:val="00E04FFD"/>
    <w:rsid w:val="00E0574B"/>
    <w:rsid w:val="00E05A0D"/>
    <w:rsid w:val="00E05B44"/>
    <w:rsid w:val="00E05FCC"/>
    <w:rsid w:val="00E0697A"/>
    <w:rsid w:val="00E06A5E"/>
    <w:rsid w:val="00E06E65"/>
    <w:rsid w:val="00E06E98"/>
    <w:rsid w:val="00E06F6D"/>
    <w:rsid w:val="00E070A5"/>
    <w:rsid w:val="00E07402"/>
    <w:rsid w:val="00E075EB"/>
    <w:rsid w:val="00E07614"/>
    <w:rsid w:val="00E07995"/>
    <w:rsid w:val="00E07D17"/>
    <w:rsid w:val="00E07F17"/>
    <w:rsid w:val="00E100CA"/>
    <w:rsid w:val="00E101E4"/>
    <w:rsid w:val="00E10476"/>
    <w:rsid w:val="00E10A7A"/>
    <w:rsid w:val="00E1117D"/>
    <w:rsid w:val="00E118A2"/>
    <w:rsid w:val="00E11A77"/>
    <w:rsid w:val="00E12112"/>
    <w:rsid w:val="00E1264D"/>
    <w:rsid w:val="00E127D2"/>
    <w:rsid w:val="00E12A18"/>
    <w:rsid w:val="00E12B9F"/>
    <w:rsid w:val="00E13011"/>
    <w:rsid w:val="00E131BA"/>
    <w:rsid w:val="00E1324E"/>
    <w:rsid w:val="00E1329F"/>
    <w:rsid w:val="00E13652"/>
    <w:rsid w:val="00E136B8"/>
    <w:rsid w:val="00E138CE"/>
    <w:rsid w:val="00E13C96"/>
    <w:rsid w:val="00E13EEC"/>
    <w:rsid w:val="00E14079"/>
    <w:rsid w:val="00E143B4"/>
    <w:rsid w:val="00E14444"/>
    <w:rsid w:val="00E14DF2"/>
    <w:rsid w:val="00E151A8"/>
    <w:rsid w:val="00E153AD"/>
    <w:rsid w:val="00E1547C"/>
    <w:rsid w:val="00E15DBE"/>
    <w:rsid w:val="00E164F9"/>
    <w:rsid w:val="00E16792"/>
    <w:rsid w:val="00E16A2A"/>
    <w:rsid w:val="00E16AE6"/>
    <w:rsid w:val="00E16BDE"/>
    <w:rsid w:val="00E1724D"/>
    <w:rsid w:val="00E172BD"/>
    <w:rsid w:val="00E17366"/>
    <w:rsid w:val="00E17719"/>
    <w:rsid w:val="00E17A54"/>
    <w:rsid w:val="00E17B9A"/>
    <w:rsid w:val="00E17E84"/>
    <w:rsid w:val="00E17FCF"/>
    <w:rsid w:val="00E20054"/>
    <w:rsid w:val="00E20203"/>
    <w:rsid w:val="00E202DA"/>
    <w:rsid w:val="00E20674"/>
    <w:rsid w:val="00E20EA4"/>
    <w:rsid w:val="00E21358"/>
    <w:rsid w:val="00E21815"/>
    <w:rsid w:val="00E21898"/>
    <w:rsid w:val="00E21A6B"/>
    <w:rsid w:val="00E21B5A"/>
    <w:rsid w:val="00E22148"/>
    <w:rsid w:val="00E22234"/>
    <w:rsid w:val="00E22A70"/>
    <w:rsid w:val="00E22ABE"/>
    <w:rsid w:val="00E23D47"/>
    <w:rsid w:val="00E24C0B"/>
    <w:rsid w:val="00E24C0E"/>
    <w:rsid w:val="00E24FD5"/>
    <w:rsid w:val="00E25258"/>
    <w:rsid w:val="00E255AB"/>
    <w:rsid w:val="00E2579C"/>
    <w:rsid w:val="00E25DA2"/>
    <w:rsid w:val="00E25DF6"/>
    <w:rsid w:val="00E25F28"/>
    <w:rsid w:val="00E25FB1"/>
    <w:rsid w:val="00E2607C"/>
    <w:rsid w:val="00E26091"/>
    <w:rsid w:val="00E26874"/>
    <w:rsid w:val="00E26B08"/>
    <w:rsid w:val="00E26BC7"/>
    <w:rsid w:val="00E26BCA"/>
    <w:rsid w:val="00E27012"/>
    <w:rsid w:val="00E27278"/>
    <w:rsid w:val="00E27657"/>
    <w:rsid w:val="00E276A1"/>
    <w:rsid w:val="00E278D4"/>
    <w:rsid w:val="00E27A9A"/>
    <w:rsid w:val="00E27FE6"/>
    <w:rsid w:val="00E301FA"/>
    <w:rsid w:val="00E305F3"/>
    <w:rsid w:val="00E31386"/>
    <w:rsid w:val="00E31408"/>
    <w:rsid w:val="00E3155D"/>
    <w:rsid w:val="00E31D5F"/>
    <w:rsid w:val="00E31FA9"/>
    <w:rsid w:val="00E3278E"/>
    <w:rsid w:val="00E3287E"/>
    <w:rsid w:val="00E328FB"/>
    <w:rsid w:val="00E32963"/>
    <w:rsid w:val="00E32CCD"/>
    <w:rsid w:val="00E32DD4"/>
    <w:rsid w:val="00E33106"/>
    <w:rsid w:val="00E3358B"/>
    <w:rsid w:val="00E33C21"/>
    <w:rsid w:val="00E33C47"/>
    <w:rsid w:val="00E33C92"/>
    <w:rsid w:val="00E33D0C"/>
    <w:rsid w:val="00E34352"/>
    <w:rsid w:val="00E34C44"/>
    <w:rsid w:val="00E34EC2"/>
    <w:rsid w:val="00E35014"/>
    <w:rsid w:val="00E352DA"/>
    <w:rsid w:val="00E3566E"/>
    <w:rsid w:val="00E35B82"/>
    <w:rsid w:val="00E35F68"/>
    <w:rsid w:val="00E36088"/>
    <w:rsid w:val="00E36B0F"/>
    <w:rsid w:val="00E36D96"/>
    <w:rsid w:val="00E379B0"/>
    <w:rsid w:val="00E37B12"/>
    <w:rsid w:val="00E404F4"/>
    <w:rsid w:val="00E40771"/>
    <w:rsid w:val="00E407FF"/>
    <w:rsid w:val="00E40D16"/>
    <w:rsid w:val="00E40DA2"/>
    <w:rsid w:val="00E40DE9"/>
    <w:rsid w:val="00E4128D"/>
    <w:rsid w:val="00E42072"/>
    <w:rsid w:val="00E42333"/>
    <w:rsid w:val="00E427F9"/>
    <w:rsid w:val="00E42AC3"/>
    <w:rsid w:val="00E42AC9"/>
    <w:rsid w:val="00E42E4D"/>
    <w:rsid w:val="00E4333A"/>
    <w:rsid w:val="00E43390"/>
    <w:rsid w:val="00E433FE"/>
    <w:rsid w:val="00E434C7"/>
    <w:rsid w:val="00E435EA"/>
    <w:rsid w:val="00E43686"/>
    <w:rsid w:val="00E4392E"/>
    <w:rsid w:val="00E445CF"/>
    <w:rsid w:val="00E44804"/>
    <w:rsid w:val="00E44847"/>
    <w:rsid w:val="00E449C4"/>
    <w:rsid w:val="00E44ABA"/>
    <w:rsid w:val="00E44B85"/>
    <w:rsid w:val="00E44D0F"/>
    <w:rsid w:val="00E45063"/>
    <w:rsid w:val="00E45751"/>
    <w:rsid w:val="00E457D7"/>
    <w:rsid w:val="00E4619B"/>
    <w:rsid w:val="00E464E1"/>
    <w:rsid w:val="00E46A29"/>
    <w:rsid w:val="00E46D1C"/>
    <w:rsid w:val="00E46E08"/>
    <w:rsid w:val="00E471A3"/>
    <w:rsid w:val="00E4762E"/>
    <w:rsid w:val="00E479AD"/>
    <w:rsid w:val="00E47B21"/>
    <w:rsid w:val="00E47C9D"/>
    <w:rsid w:val="00E47F58"/>
    <w:rsid w:val="00E500DF"/>
    <w:rsid w:val="00E5077D"/>
    <w:rsid w:val="00E5092D"/>
    <w:rsid w:val="00E50930"/>
    <w:rsid w:val="00E50A11"/>
    <w:rsid w:val="00E50F4F"/>
    <w:rsid w:val="00E5101B"/>
    <w:rsid w:val="00E513FA"/>
    <w:rsid w:val="00E517DB"/>
    <w:rsid w:val="00E51A2B"/>
    <w:rsid w:val="00E51B3E"/>
    <w:rsid w:val="00E51EA5"/>
    <w:rsid w:val="00E52549"/>
    <w:rsid w:val="00E526D5"/>
    <w:rsid w:val="00E52A20"/>
    <w:rsid w:val="00E52E38"/>
    <w:rsid w:val="00E532F5"/>
    <w:rsid w:val="00E5367E"/>
    <w:rsid w:val="00E5385B"/>
    <w:rsid w:val="00E5467D"/>
    <w:rsid w:val="00E546BE"/>
    <w:rsid w:val="00E5484F"/>
    <w:rsid w:val="00E548AE"/>
    <w:rsid w:val="00E55092"/>
    <w:rsid w:val="00E551B4"/>
    <w:rsid w:val="00E5529F"/>
    <w:rsid w:val="00E55661"/>
    <w:rsid w:val="00E55B38"/>
    <w:rsid w:val="00E565F2"/>
    <w:rsid w:val="00E56ED3"/>
    <w:rsid w:val="00E56FE9"/>
    <w:rsid w:val="00E5742B"/>
    <w:rsid w:val="00E57760"/>
    <w:rsid w:val="00E57854"/>
    <w:rsid w:val="00E57914"/>
    <w:rsid w:val="00E57C4B"/>
    <w:rsid w:val="00E57C6D"/>
    <w:rsid w:val="00E57F98"/>
    <w:rsid w:val="00E57FC3"/>
    <w:rsid w:val="00E60210"/>
    <w:rsid w:val="00E60216"/>
    <w:rsid w:val="00E602C5"/>
    <w:rsid w:val="00E605D3"/>
    <w:rsid w:val="00E60BBC"/>
    <w:rsid w:val="00E60E5D"/>
    <w:rsid w:val="00E6125F"/>
    <w:rsid w:val="00E61775"/>
    <w:rsid w:val="00E61867"/>
    <w:rsid w:val="00E61AD0"/>
    <w:rsid w:val="00E6234F"/>
    <w:rsid w:val="00E62612"/>
    <w:rsid w:val="00E628E3"/>
    <w:rsid w:val="00E628F1"/>
    <w:rsid w:val="00E62A36"/>
    <w:rsid w:val="00E62A3B"/>
    <w:rsid w:val="00E62FF9"/>
    <w:rsid w:val="00E633D3"/>
    <w:rsid w:val="00E63BC4"/>
    <w:rsid w:val="00E64144"/>
    <w:rsid w:val="00E6414D"/>
    <w:rsid w:val="00E645B2"/>
    <w:rsid w:val="00E645DB"/>
    <w:rsid w:val="00E648D1"/>
    <w:rsid w:val="00E64C5B"/>
    <w:rsid w:val="00E64E84"/>
    <w:rsid w:val="00E64F93"/>
    <w:rsid w:val="00E64FAA"/>
    <w:rsid w:val="00E6594F"/>
    <w:rsid w:val="00E65E30"/>
    <w:rsid w:val="00E65F8E"/>
    <w:rsid w:val="00E66DC0"/>
    <w:rsid w:val="00E66FD6"/>
    <w:rsid w:val="00E670E9"/>
    <w:rsid w:val="00E67163"/>
    <w:rsid w:val="00E6717E"/>
    <w:rsid w:val="00E67190"/>
    <w:rsid w:val="00E67260"/>
    <w:rsid w:val="00E673AC"/>
    <w:rsid w:val="00E67636"/>
    <w:rsid w:val="00E6779F"/>
    <w:rsid w:val="00E678D6"/>
    <w:rsid w:val="00E67A82"/>
    <w:rsid w:val="00E67C1F"/>
    <w:rsid w:val="00E67C5C"/>
    <w:rsid w:val="00E67C6B"/>
    <w:rsid w:val="00E701D6"/>
    <w:rsid w:val="00E70221"/>
    <w:rsid w:val="00E705AB"/>
    <w:rsid w:val="00E705C7"/>
    <w:rsid w:val="00E70734"/>
    <w:rsid w:val="00E707DB"/>
    <w:rsid w:val="00E708FD"/>
    <w:rsid w:val="00E70B43"/>
    <w:rsid w:val="00E71216"/>
    <w:rsid w:val="00E7199B"/>
    <w:rsid w:val="00E719F3"/>
    <w:rsid w:val="00E71C93"/>
    <w:rsid w:val="00E72A1F"/>
    <w:rsid w:val="00E72A38"/>
    <w:rsid w:val="00E73309"/>
    <w:rsid w:val="00E73409"/>
    <w:rsid w:val="00E736E3"/>
    <w:rsid w:val="00E73B34"/>
    <w:rsid w:val="00E73E56"/>
    <w:rsid w:val="00E73EA5"/>
    <w:rsid w:val="00E7408F"/>
    <w:rsid w:val="00E746BF"/>
    <w:rsid w:val="00E748FB"/>
    <w:rsid w:val="00E74CAA"/>
    <w:rsid w:val="00E74D15"/>
    <w:rsid w:val="00E75033"/>
    <w:rsid w:val="00E750CD"/>
    <w:rsid w:val="00E7524C"/>
    <w:rsid w:val="00E7549F"/>
    <w:rsid w:val="00E7563D"/>
    <w:rsid w:val="00E758AD"/>
    <w:rsid w:val="00E75E6C"/>
    <w:rsid w:val="00E75F2C"/>
    <w:rsid w:val="00E75F56"/>
    <w:rsid w:val="00E76013"/>
    <w:rsid w:val="00E760AE"/>
    <w:rsid w:val="00E76291"/>
    <w:rsid w:val="00E76325"/>
    <w:rsid w:val="00E769E8"/>
    <w:rsid w:val="00E76CFE"/>
    <w:rsid w:val="00E76D66"/>
    <w:rsid w:val="00E76DA9"/>
    <w:rsid w:val="00E76EEE"/>
    <w:rsid w:val="00E7730E"/>
    <w:rsid w:val="00E775E5"/>
    <w:rsid w:val="00E777AD"/>
    <w:rsid w:val="00E77A3C"/>
    <w:rsid w:val="00E77C3C"/>
    <w:rsid w:val="00E77D85"/>
    <w:rsid w:val="00E77E12"/>
    <w:rsid w:val="00E80037"/>
    <w:rsid w:val="00E80277"/>
    <w:rsid w:val="00E80C9C"/>
    <w:rsid w:val="00E80F67"/>
    <w:rsid w:val="00E813AB"/>
    <w:rsid w:val="00E815FB"/>
    <w:rsid w:val="00E815FF"/>
    <w:rsid w:val="00E816F7"/>
    <w:rsid w:val="00E817BB"/>
    <w:rsid w:val="00E817F2"/>
    <w:rsid w:val="00E819B8"/>
    <w:rsid w:val="00E81BB3"/>
    <w:rsid w:val="00E81C16"/>
    <w:rsid w:val="00E81D3D"/>
    <w:rsid w:val="00E81D46"/>
    <w:rsid w:val="00E81DB4"/>
    <w:rsid w:val="00E823F3"/>
    <w:rsid w:val="00E824BB"/>
    <w:rsid w:val="00E826BB"/>
    <w:rsid w:val="00E8288E"/>
    <w:rsid w:val="00E82E26"/>
    <w:rsid w:val="00E83103"/>
    <w:rsid w:val="00E832A1"/>
    <w:rsid w:val="00E83578"/>
    <w:rsid w:val="00E83902"/>
    <w:rsid w:val="00E83C63"/>
    <w:rsid w:val="00E83D08"/>
    <w:rsid w:val="00E8414E"/>
    <w:rsid w:val="00E84268"/>
    <w:rsid w:val="00E8433E"/>
    <w:rsid w:val="00E84409"/>
    <w:rsid w:val="00E84C02"/>
    <w:rsid w:val="00E84F2E"/>
    <w:rsid w:val="00E85214"/>
    <w:rsid w:val="00E85AD9"/>
    <w:rsid w:val="00E86195"/>
    <w:rsid w:val="00E86550"/>
    <w:rsid w:val="00E86C75"/>
    <w:rsid w:val="00E870F9"/>
    <w:rsid w:val="00E87509"/>
    <w:rsid w:val="00E8764E"/>
    <w:rsid w:val="00E8790F"/>
    <w:rsid w:val="00E87DC4"/>
    <w:rsid w:val="00E90CA3"/>
    <w:rsid w:val="00E90E83"/>
    <w:rsid w:val="00E9128D"/>
    <w:rsid w:val="00E916D0"/>
    <w:rsid w:val="00E919D3"/>
    <w:rsid w:val="00E922EA"/>
    <w:rsid w:val="00E92C8C"/>
    <w:rsid w:val="00E92D45"/>
    <w:rsid w:val="00E92E55"/>
    <w:rsid w:val="00E9375C"/>
    <w:rsid w:val="00E93EDB"/>
    <w:rsid w:val="00E94058"/>
    <w:rsid w:val="00E94168"/>
    <w:rsid w:val="00E9485D"/>
    <w:rsid w:val="00E948EC"/>
    <w:rsid w:val="00E94AC3"/>
    <w:rsid w:val="00E94D45"/>
    <w:rsid w:val="00E94EF4"/>
    <w:rsid w:val="00E950EE"/>
    <w:rsid w:val="00E953F5"/>
    <w:rsid w:val="00E954C5"/>
    <w:rsid w:val="00E959BF"/>
    <w:rsid w:val="00E95DE2"/>
    <w:rsid w:val="00E95F26"/>
    <w:rsid w:val="00E96377"/>
    <w:rsid w:val="00E9644E"/>
    <w:rsid w:val="00E96511"/>
    <w:rsid w:val="00E967F4"/>
    <w:rsid w:val="00E968ED"/>
    <w:rsid w:val="00E97108"/>
    <w:rsid w:val="00E9780C"/>
    <w:rsid w:val="00E97848"/>
    <w:rsid w:val="00E97B54"/>
    <w:rsid w:val="00E97DB5"/>
    <w:rsid w:val="00E97F43"/>
    <w:rsid w:val="00E97FBB"/>
    <w:rsid w:val="00EA0259"/>
    <w:rsid w:val="00EA077F"/>
    <w:rsid w:val="00EA0B7A"/>
    <w:rsid w:val="00EA0C19"/>
    <w:rsid w:val="00EA0D52"/>
    <w:rsid w:val="00EA0ECC"/>
    <w:rsid w:val="00EA1118"/>
    <w:rsid w:val="00EA1420"/>
    <w:rsid w:val="00EA165D"/>
    <w:rsid w:val="00EA1759"/>
    <w:rsid w:val="00EA191B"/>
    <w:rsid w:val="00EA1939"/>
    <w:rsid w:val="00EA1A43"/>
    <w:rsid w:val="00EA20C9"/>
    <w:rsid w:val="00EA215D"/>
    <w:rsid w:val="00EA3521"/>
    <w:rsid w:val="00EA45CC"/>
    <w:rsid w:val="00EA4606"/>
    <w:rsid w:val="00EA4759"/>
    <w:rsid w:val="00EA47CD"/>
    <w:rsid w:val="00EA4855"/>
    <w:rsid w:val="00EA4875"/>
    <w:rsid w:val="00EA492A"/>
    <w:rsid w:val="00EA4A5A"/>
    <w:rsid w:val="00EA4AC6"/>
    <w:rsid w:val="00EA4C22"/>
    <w:rsid w:val="00EA4EC2"/>
    <w:rsid w:val="00EA4FD9"/>
    <w:rsid w:val="00EA5291"/>
    <w:rsid w:val="00EA52BB"/>
    <w:rsid w:val="00EA57F4"/>
    <w:rsid w:val="00EA600D"/>
    <w:rsid w:val="00EA63BA"/>
    <w:rsid w:val="00EA66B8"/>
    <w:rsid w:val="00EA672D"/>
    <w:rsid w:val="00EA6861"/>
    <w:rsid w:val="00EA687B"/>
    <w:rsid w:val="00EA6E71"/>
    <w:rsid w:val="00EA6E89"/>
    <w:rsid w:val="00EA751C"/>
    <w:rsid w:val="00EA75A5"/>
    <w:rsid w:val="00EA7648"/>
    <w:rsid w:val="00EA7A15"/>
    <w:rsid w:val="00EA7F4C"/>
    <w:rsid w:val="00EB0355"/>
    <w:rsid w:val="00EB039A"/>
    <w:rsid w:val="00EB03D3"/>
    <w:rsid w:val="00EB0659"/>
    <w:rsid w:val="00EB06FE"/>
    <w:rsid w:val="00EB07EF"/>
    <w:rsid w:val="00EB08DB"/>
    <w:rsid w:val="00EB0B91"/>
    <w:rsid w:val="00EB0CBE"/>
    <w:rsid w:val="00EB1133"/>
    <w:rsid w:val="00EB1291"/>
    <w:rsid w:val="00EB14E5"/>
    <w:rsid w:val="00EB1545"/>
    <w:rsid w:val="00EB1682"/>
    <w:rsid w:val="00EB1835"/>
    <w:rsid w:val="00EB192B"/>
    <w:rsid w:val="00EB1A1A"/>
    <w:rsid w:val="00EB1A35"/>
    <w:rsid w:val="00EB1C4C"/>
    <w:rsid w:val="00EB1CE5"/>
    <w:rsid w:val="00EB1E21"/>
    <w:rsid w:val="00EB2160"/>
    <w:rsid w:val="00EB269E"/>
    <w:rsid w:val="00EB26FE"/>
    <w:rsid w:val="00EB27C3"/>
    <w:rsid w:val="00EB27D6"/>
    <w:rsid w:val="00EB2880"/>
    <w:rsid w:val="00EB2891"/>
    <w:rsid w:val="00EB2C44"/>
    <w:rsid w:val="00EB2D45"/>
    <w:rsid w:val="00EB2E8A"/>
    <w:rsid w:val="00EB2EAB"/>
    <w:rsid w:val="00EB3069"/>
    <w:rsid w:val="00EB31FC"/>
    <w:rsid w:val="00EB332D"/>
    <w:rsid w:val="00EB3854"/>
    <w:rsid w:val="00EB38A2"/>
    <w:rsid w:val="00EB3D68"/>
    <w:rsid w:val="00EB41B2"/>
    <w:rsid w:val="00EB4982"/>
    <w:rsid w:val="00EB4B31"/>
    <w:rsid w:val="00EB4E0E"/>
    <w:rsid w:val="00EB51A3"/>
    <w:rsid w:val="00EB58A9"/>
    <w:rsid w:val="00EB5B23"/>
    <w:rsid w:val="00EB5D2B"/>
    <w:rsid w:val="00EB5DE0"/>
    <w:rsid w:val="00EB619F"/>
    <w:rsid w:val="00EB6F5F"/>
    <w:rsid w:val="00EB6F7D"/>
    <w:rsid w:val="00EB7009"/>
    <w:rsid w:val="00EB7360"/>
    <w:rsid w:val="00EB78C5"/>
    <w:rsid w:val="00EB78D6"/>
    <w:rsid w:val="00EB7AFF"/>
    <w:rsid w:val="00EB7E0C"/>
    <w:rsid w:val="00EC0114"/>
    <w:rsid w:val="00EC06BF"/>
    <w:rsid w:val="00EC06ED"/>
    <w:rsid w:val="00EC0E0F"/>
    <w:rsid w:val="00EC10E9"/>
    <w:rsid w:val="00EC13FA"/>
    <w:rsid w:val="00EC15A3"/>
    <w:rsid w:val="00EC16DC"/>
    <w:rsid w:val="00EC1737"/>
    <w:rsid w:val="00EC17FB"/>
    <w:rsid w:val="00EC1838"/>
    <w:rsid w:val="00EC1BBD"/>
    <w:rsid w:val="00EC1C37"/>
    <w:rsid w:val="00EC1DA1"/>
    <w:rsid w:val="00EC1DEF"/>
    <w:rsid w:val="00EC202E"/>
    <w:rsid w:val="00EC23E6"/>
    <w:rsid w:val="00EC2AA3"/>
    <w:rsid w:val="00EC2E27"/>
    <w:rsid w:val="00EC33C4"/>
    <w:rsid w:val="00EC3522"/>
    <w:rsid w:val="00EC3757"/>
    <w:rsid w:val="00EC3A0D"/>
    <w:rsid w:val="00EC4702"/>
    <w:rsid w:val="00EC5285"/>
    <w:rsid w:val="00EC5347"/>
    <w:rsid w:val="00EC53D0"/>
    <w:rsid w:val="00EC5402"/>
    <w:rsid w:val="00EC57F6"/>
    <w:rsid w:val="00EC5867"/>
    <w:rsid w:val="00EC59A6"/>
    <w:rsid w:val="00EC5A8B"/>
    <w:rsid w:val="00EC5BEE"/>
    <w:rsid w:val="00EC61A1"/>
    <w:rsid w:val="00EC6501"/>
    <w:rsid w:val="00EC6681"/>
    <w:rsid w:val="00EC6C9B"/>
    <w:rsid w:val="00EC6CFD"/>
    <w:rsid w:val="00EC6F00"/>
    <w:rsid w:val="00EC7060"/>
    <w:rsid w:val="00EC7FC9"/>
    <w:rsid w:val="00EC7FF5"/>
    <w:rsid w:val="00ED009C"/>
    <w:rsid w:val="00ED023C"/>
    <w:rsid w:val="00ED078D"/>
    <w:rsid w:val="00ED0819"/>
    <w:rsid w:val="00ED0BA0"/>
    <w:rsid w:val="00ED0D84"/>
    <w:rsid w:val="00ED0E07"/>
    <w:rsid w:val="00ED123C"/>
    <w:rsid w:val="00ED1336"/>
    <w:rsid w:val="00ED13DA"/>
    <w:rsid w:val="00ED14C8"/>
    <w:rsid w:val="00ED1605"/>
    <w:rsid w:val="00ED1739"/>
    <w:rsid w:val="00ED17A3"/>
    <w:rsid w:val="00ED182F"/>
    <w:rsid w:val="00ED1845"/>
    <w:rsid w:val="00ED219D"/>
    <w:rsid w:val="00ED21EB"/>
    <w:rsid w:val="00ED228D"/>
    <w:rsid w:val="00ED2C04"/>
    <w:rsid w:val="00ED2EF4"/>
    <w:rsid w:val="00ED317A"/>
    <w:rsid w:val="00ED3180"/>
    <w:rsid w:val="00ED3259"/>
    <w:rsid w:val="00ED33DF"/>
    <w:rsid w:val="00ED371F"/>
    <w:rsid w:val="00ED3C70"/>
    <w:rsid w:val="00ED42CB"/>
    <w:rsid w:val="00ED4320"/>
    <w:rsid w:val="00ED45EA"/>
    <w:rsid w:val="00ED4625"/>
    <w:rsid w:val="00ED4745"/>
    <w:rsid w:val="00ED4894"/>
    <w:rsid w:val="00ED4B66"/>
    <w:rsid w:val="00ED4B8E"/>
    <w:rsid w:val="00ED4BD7"/>
    <w:rsid w:val="00ED4CD6"/>
    <w:rsid w:val="00ED5088"/>
    <w:rsid w:val="00ED54C1"/>
    <w:rsid w:val="00ED5830"/>
    <w:rsid w:val="00ED5CAD"/>
    <w:rsid w:val="00ED5E6D"/>
    <w:rsid w:val="00ED5F45"/>
    <w:rsid w:val="00ED5F6C"/>
    <w:rsid w:val="00ED61DE"/>
    <w:rsid w:val="00ED6DD5"/>
    <w:rsid w:val="00ED6FEB"/>
    <w:rsid w:val="00ED7751"/>
    <w:rsid w:val="00ED786F"/>
    <w:rsid w:val="00ED78E7"/>
    <w:rsid w:val="00EE09AB"/>
    <w:rsid w:val="00EE0EFB"/>
    <w:rsid w:val="00EE11C8"/>
    <w:rsid w:val="00EE1522"/>
    <w:rsid w:val="00EE1D49"/>
    <w:rsid w:val="00EE1F51"/>
    <w:rsid w:val="00EE2278"/>
    <w:rsid w:val="00EE22C4"/>
    <w:rsid w:val="00EE2420"/>
    <w:rsid w:val="00EE2833"/>
    <w:rsid w:val="00EE28CB"/>
    <w:rsid w:val="00EE2ED4"/>
    <w:rsid w:val="00EE3252"/>
    <w:rsid w:val="00EE32D1"/>
    <w:rsid w:val="00EE33C6"/>
    <w:rsid w:val="00EE35B6"/>
    <w:rsid w:val="00EE3ADF"/>
    <w:rsid w:val="00EE402D"/>
    <w:rsid w:val="00EE42A1"/>
    <w:rsid w:val="00EE4381"/>
    <w:rsid w:val="00EE4421"/>
    <w:rsid w:val="00EE462D"/>
    <w:rsid w:val="00EE467C"/>
    <w:rsid w:val="00EE4808"/>
    <w:rsid w:val="00EE4E13"/>
    <w:rsid w:val="00EE53C8"/>
    <w:rsid w:val="00EE5534"/>
    <w:rsid w:val="00EE57FB"/>
    <w:rsid w:val="00EE5957"/>
    <w:rsid w:val="00EE5A34"/>
    <w:rsid w:val="00EE63F6"/>
    <w:rsid w:val="00EE67BC"/>
    <w:rsid w:val="00EE6B1E"/>
    <w:rsid w:val="00EE6C24"/>
    <w:rsid w:val="00EE73A5"/>
    <w:rsid w:val="00EE7914"/>
    <w:rsid w:val="00EE7C1B"/>
    <w:rsid w:val="00EE7D3B"/>
    <w:rsid w:val="00EE7DA5"/>
    <w:rsid w:val="00EE7F25"/>
    <w:rsid w:val="00EF0132"/>
    <w:rsid w:val="00EF01D3"/>
    <w:rsid w:val="00EF054D"/>
    <w:rsid w:val="00EF08D6"/>
    <w:rsid w:val="00EF0DA1"/>
    <w:rsid w:val="00EF1501"/>
    <w:rsid w:val="00EF162B"/>
    <w:rsid w:val="00EF2020"/>
    <w:rsid w:val="00EF2106"/>
    <w:rsid w:val="00EF24B8"/>
    <w:rsid w:val="00EF268C"/>
    <w:rsid w:val="00EF2A35"/>
    <w:rsid w:val="00EF2B0D"/>
    <w:rsid w:val="00EF2EAF"/>
    <w:rsid w:val="00EF2FB5"/>
    <w:rsid w:val="00EF32F6"/>
    <w:rsid w:val="00EF33E8"/>
    <w:rsid w:val="00EF3996"/>
    <w:rsid w:val="00EF473C"/>
    <w:rsid w:val="00EF4CAD"/>
    <w:rsid w:val="00EF4DCA"/>
    <w:rsid w:val="00EF52B8"/>
    <w:rsid w:val="00EF52EE"/>
    <w:rsid w:val="00EF57D9"/>
    <w:rsid w:val="00EF5C86"/>
    <w:rsid w:val="00EF5CED"/>
    <w:rsid w:val="00EF62DB"/>
    <w:rsid w:val="00EF6313"/>
    <w:rsid w:val="00EF668C"/>
    <w:rsid w:val="00EF6827"/>
    <w:rsid w:val="00EF6C1E"/>
    <w:rsid w:val="00EF6C2F"/>
    <w:rsid w:val="00EF719C"/>
    <w:rsid w:val="00EF7211"/>
    <w:rsid w:val="00EF740D"/>
    <w:rsid w:val="00EF757C"/>
    <w:rsid w:val="00EF76A7"/>
    <w:rsid w:val="00EF7877"/>
    <w:rsid w:val="00EF7972"/>
    <w:rsid w:val="00F0050A"/>
    <w:rsid w:val="00F006D2"/>
    <w:rsid w:val="00F00940"/>
    <w:rsid w:val="00F009DD"/>
    <w:rsid w:val="00F019CB"/>
    <w:rsid w:val="00F01AA9"/>
    <w:rsid w:val="00F01CBE"/>
    <w:rsid w:val="00F01F3F"/>
    <w:rsid w:val="00F023C4"/>
    <w:rsid w:val="00F02D90"/>
    <w:rsid w:val="00F02DEF"/>
    <w:rsid w:val="00F02FA6"/>
    <w:rsid w:val="00F032A1"/>
    <w:rsid w:val="00F03706"/>
    <w:rsid w:val="00F037A0"/>
    <w:rsid w:val="00F0389B"/>
    <w:rsid w:val="00F039FA"/>
    <w:rsid w:val="00F03BDB"/>
    <w:rsid w:val="00F03D76"/>
    <w:rsid w:val="00F03DD7"/>
    <w:rsid w:val="00F04276"/>
    <w:rsid w:val="00F043A0"/>
    <w:rsid w:val="00F0473E"/>
    <w:rsid w:val="00F0488E"/>
    <w:rsid w:val="00F04C73"/>
    <w:rsid w:val="00F05006"/>
    <w:rsid w:val="00F05397"/>
    <w:rsid w:val="00F053A5"/>
    <w:rsid w:val="00F0558F"/>
    <w:rsid w:val="00F0562D"/>
    <w:rsid w:val="00F05638"/>
    <w:rsid w:val="00F0573F"/>
    <w:rsid w:val="00F0591A"/>
    <w:rsid w:val="00F05A0B"/>
    <w:rsid w:val="00F05D0A"/>
    <w:rsid w:val="00F05DA2"/>
    <w:rsid w:val="00F05E11"/>
    <w:rsid w:val="00F06368"/>
    <w:rsid w:val="00F074F0"/>
    <w:rsid w:val="00F07DDD"/>
    <w:rsid w:val="00F07FEE"/>
    <w:rsid w:val="00F10303"/>
    <w:rsid w:val="00F1032E"/>
    <w:rsid w:val="00F10589"/>
    <w:rsid w:val="00F1072B"/>
    <w:rsid w:val="00F11139"/>
    <w:rsid w:val="00F11A85"/>
    <w:rsid w:val="00F11B15"/>
    <w:rsid w:val="00F122DE"/>
    <w:rsid w:val="00F12395"/>
    <w:rsid w:val="00F123D4"/>
    <w:rsid w:val="00F12637"/>
    <w:rsid w:val="00F1280A"/>
    <w:rsid w:val="00F12873"/>
    <w:rsid w:val="00F128AC"/>
    <w:rsid w:val="00F134D3"/>
    <w:rsid w:val="00F13615"/>
    <w:rsid w:val="00F13BB8"/>
    <w:rsid w:val="00F146DF"/>
    <w:rsid w:val="00F14715"/>
    <w:rsid w:val="00F14CA3"/>
    <w:rsid w:val="00F14FD4"/>
    <w:rsid w:val="00F152C4"/>
    <w:rsid w:val="00F154CC"/>
    <w:rsid w:val="00F15892"/>
    <w:rsid w:val="00F166E9"/>
    <w:rsid w:val="00F16B7F"/>
    <w:rsid w:val="00F175C3"/>
    <w:rsid w:val="00F176C5"/>
    <w:rsid w:val="00F177F0"/>
    <w:rsid w:val="00F17B73"/>
    <w:rsid w:val="00F17F67"/>
    <w:rsid w:val="00F17FDA"/>
    <w:rsid w:val="00F200C7"/>
    <w:rsid w:val="00F20509"/>
    <w:rsid w:val="00F2074D"/>
    <w:rsid w:val="00F20AB2"/>
    <w:rsid w:val="00F20B4D"/>
    <w:rsid w:val="00F20DA7"/>
    <w:rsid w:val="00F20FF0"/>
    <w:rsid w:val="00F21027"/>
    <w:rsid w:val="00F214FA"/>
    <w:rsid w:val="00F21B93"/>
    <w:rsid w:val="00F21CA6"/>
    <w:rsid w:val="00F21F89"/>
    <w:rsid w:val="00F228C6"/>
    <w:rsid w:val="00F22A4A"/>
    <w:rsid w:val="00F22FD1"/>
    <w:rsid w:val="00F2314B"/>
    <w:rsid w:val="00F2337E"/>
    <w:rsid w:val="00F23750"/>
    <w:rsid w:val="00F23A31"/>
    <w:rsid w:val="00F23BBE"/>
    <w:rsid w:val="00F23EBF"/>
    <w:rsid w:val="00F24105"/>
    <w:rsid w:val="00F24338"/>
    <w:rsid w:val="00F24538"/>
    <w:rsid w:val="00F24A97"/>
    <w:rsid w:val="00F24BF5"/>
    <w:rsid w:val="00F24F48"/>
    <w:rsid w:val="00F250BA"/>
    <w:rsid w:val="00F2545E"/>
    <w:rsid w:val="00F25FF0"/>
    <w:rsid w:val="00F263A1"/>
    <w:rsid w:val="00F26720"/>
    <w:rsid w:val="00F26AB6"/>
    <w:rsid w:val="00F26C66"/>
    <w:rsid w:val="00F26E5D"/>
    <w:rsid w:val="00F27914"/>
    <w:rsid w:val="00F27A9E"/>
    <w:rsid w:val="00F27AF5"/>
    <w:rsid w:val="00F27BB1"/>
    <w:rsid w:val="00F3009D"/>
    <w:rsid w:val="00F30420"/>
    <w:rsid w:val="00F30538"/>
    <w:rsid w:val="00F30A82"/>
    <w:rsid w:val="00F315D5"/>
    <w:rsid w:val="00F31B82"/>
    <w:rsid w:val="00F31EB7"/>
    <w:rsid w:val="00F32335"/>
    <w:rsid w:val="00F32458"/>
    <w:rsid w:val="00F32588"/>
    <w:rsid w:val="00F32F5F"/>
    <w:rsid w:val="00F33294"/>
    <w:rsid w:val="00F33313"/>
    <w:rsid w:val="00F3383F"/>
    <w:rsid w:val="00F3398F"/>
    <w:rsid w:val="00F339F4"/>
    <w:rsid w:val="00F341B8"/>
    <w:rsid w:val="00F34547"/>
    <w:rsid w:val="00F347D4"/>
    <w:rsid w:val="00F34E98"/>
    <w:rsid w:val="00F34F96"/>
    <w:rsid w:val="00F352D3"/>
    <w:rsid w:val="00F35315"/>
    <w:rsid w:val="00F35385"/>
    <w:rsid w:val="00F366D3"/>
    <w:rsid w:val="00F36BED"/>
    <w:rsid w:val="00F374C3"/>
    <w:rsid w:val="00F376FB"/>
    <w:rsid w:val="00F37C2D"/>
    <w:rsid w:val="00F37DBF"/>
    <w:rsid w:val="00F37EE4"/>
    <w:rsid w:val="00F40628"/>
    <w:rsid w:val="00F4095A"/>
    <w:rsid w:val="00F409B2"/>
    <w:rsid w:val="00F409DE"/>
    <w:rsid w:val="00F409F7"/>
    <w:rsid w:val="00F40ADB"/>
    <w:rsid w:val="00F40B6D"/>
    <w:rsid w:val="00F40FE0"/>
    <w:rsid w:val="00F4101F"/>
    <w:rsid w:val="00F411F2"/>
    <w:rsid w:val="00F4151C"/>
    <w:rsid w:val="00F4160E"/>
    <w:rsid w:val="00F41969"/>
    <w:rsid w:val="00F419E9"/>
    <w:rsid w:val="00F41DFF"/>
    <w:rsid w:val="00F41EA1"/>
    <w:rsid w:val="00F41EC5"/>
    <w:rsid w:val="00F422C1"/>
    <w:rsid w:val="00F42550"/>
    <w:rsid w:val="00F42796"/>
    <w:rsid w:val="00F42BD5"/>
    <w:rsid w:val="00F42E50"/>
    <w:rsid w:val="00F436E0"/>
    <w:rsid w:val="00F43DB4"/>
    <w:rsid w:val="00F43E47"/>
    <w:rsid w:val="00F443F8"/>
    <w:rsid w:val="00F4487B"/>
    <w:rsid w:val="00F44DDD"/>
    <w:rsid w:val="00F44F9C"/>
    <w:rsid w:val="00F4516D"/>
    <w:rsid w:val="00F45584"/>
    <w:rsid w:val="00F45761"/>
    <w:rsid w:val="00F45785"/>
    <w:rsid w:val="00F45846"/>
    <w:rsid w:val="00F45A7C"/>
    <w:rsid w:val="00F45CB3"/>
    <w:rsid w:val="00F45FB2"/>
    <w:rsid w:val="00F45FD7"/>
    <w:rsid w:val="00F4617E"/>
    <w:rsid w:val="00F461B1"/>
    <w:rsid w:val="00F46216"/>
    <w:rsid w:val="00F4641F"/>
    <w:rsid w:val="00F46B33"/>
    <w:rsid w:val="00F46E89"/>
    <w:rsid w:val="00F46FCB"/>
    <w:rsid w:val="00F47011"/>
    <w:rsid w:val="00F47097"/>
    <w:rsid w:val="00F4740D"/>
    <w:rsid w:val="00F47991"/>
    <w:rsid w:val="00F47D43"/>
    <w:rsid w:val="00F507FE"/>
    <w:rsid w:val="00F50B85"/>
    <w:rsid w:val="00F50E1A"/>
    <w:rsid w:val="00F50EC6"/>
    <w:rsid w:val="00F511E7"/>
    <w:rsid w:val="00F51B51"/>
    <w:rsid w:val="00F51E24"/>
    <w:rsid w:val="00F51F12"/>
    <w:rsid w:val="00F5224E"/>
    <w:rsid w:val="00F52252"/>
    <w:rsid w:val="00F524A0"/>
    <w:rsid w:val="00F52CA0"/>
    <w:rsid w:val="00F52CE9"/>
    <w:rsid w:val="00F52E0B"/>
    <w:rsid w:val="00F52FA6"/>
    <w:rsid w:val="00F532A8"/>
    <w:rsid w:val="00F53502"/>
    <w:rsid w:val="00F538CE"/>
    <w:rsid w:val="00F5393C"/>
    <w:rsid w:val="00F545A0"/>
    <w:rsid w:val="00F550EC"/>
    <w:rsid w:val="00F55201"/>
    <w:rsid w:val="00F5535F"/>
    <w:rsid w:val="00F55627"/>
    <w:rsid w:val="00F55728"/>
    <w:rsid w:val="00F558EB"/>
    <w:rsid w:val="00F559E8"/>
    <w:rsid w:val="00F561B1"/>
    <w:rsid w:val="00F564C6"/>
    <w:rsid w:val="00F56892"/>
    <w:rsid w:val="00F56953"/>
    <w:rsid w:val="00F56D4D"/>
    <w:rsid w:val="00F56F70"/>
    <w:rsid w:val="00F5715E"/>
    <w:rsid w:val="00F57169"/>
    <w:rsid w:val="00F57323"/>
    <w:rsid w:val="00F5757A"/>
    <w:rsid w:val="00F57593"/>
    <w:rsid w:val="00F57A4B"/>
    <w:rsid w:val="00F600F6"/>
    <w:rsid w:val="00F60753"/>
    <w:rsid w:val="00F61035"/>
    <w:rsid w:val="00F6152D"/>
    <w:rsid w:val="00F61671"/>
    <w:rsid w:val="00F61893"/>
    <w:rsid w:val="00F61F4A"/>
    <w:rsid w:val="00F620C7"/>
    <w:rsid w:val="00F6228F"/>
    <w:rsid w:val="00F6236C"/>
    <w:rsid w:val="00F6236F"/>
    <w:rsid w:val="00F624C8"/>
    <w:rsid w:val="00F6251D"/>
    <w:rsid w:val="00F625BE"/>
    <w:rsid w:val="00F6261C"/>
    <w:rsid w:val="00F62897"/>
    <w:rsid w:val="00F62C27"/>
    <w:rsid w:val="00F631F3"/>
    <w:rsid w:val="00F6335D"/>
    <w:rsid w:val="00F6351F"/>
    <w:rsid w:val="00F63710"/>
    <w:rsid w:val="00F63976"/>
    <w:rsid w:val="00F64077"/>
    <w:rsid w:val="00F6407D"/>
    <w:rsid w:val="00F6435C"/>
    <w:rsid w:val="00F643A7"/>
    <w:rsid w:val="00F6453B"/>
    <w:rsid w:val="00F649E7"/>
    <w:rsid w:val="00F64DBA"/>
    <w:rsid w:val="00F651F8"/>
    <w:rsid w:val="00F65222"/>
    <w:rsid w:val="00F653C4"/>
    <w:rsid w:val="00F656EC"/>
    <w:rsid w:val="00F6597E"/>
    <w:rsid w:val="00F65B06"/>
    <w:rsid w:val="00F65E13"/>
    <w:rsid w:val="00F65E29"/>
    <w:rsid w:val="00F65F4C"/>
    <w:rsid w:val="00F663E2"/>
    <w:rsid w:val="00F665AF"/>
    <w:rsid w:val="00F665BC"/>
    <w:rsid w:val="00F666B1"/>
    <w:rsid w:val="00F667BD"/>
    <w:rsid w:val="00F66FC4"/>
    <w:rsid w:val="00F6763E"/>
    <w:rsid w:val="00F67ABD"/>
    <w:rsid w:val="00F67DD0"/>
    <w:rsid w:val="00F70038"/>
    <w:rsid w:val="00F700A2"/>
    <w:rsid w:val="00F70284"/>
    <w:rsid w:val="00F70AD2"/>
    <w:rsid w:val="00F70B84"/>
    <w:rsid w:val="00F70CFC"/>
    <w:rsid w:val="00F70D51"/>
    <w:rsid w:val="00F7147C"/>
    <w:rsid w:val="00F7190F"/>
    <w:rsid w:val="00F71B22"/>
    <w:rsid w:val="00F71BF2"/>
    <w:rsid w:val="00F71E0D"/>
    <w:rsid w:val="00F71F72"/>
    <w:rsid w:val="00F72306"/>
    <w:rsid w:val="00F7242A"/>
    <w:rsid w:val="00F726FB"/>
    <w:rsid w:val="00F72769"/>
    <w:rsid w:val="00F7278D"/>
    <w:rsid w:val="00F727FC"/>
    <w:rsid w:val="00F7282F"/>
    <w:rsid w:val="00F72BD2"/>
    <w:rsid w:val="00F734A9"/>
    <w:rsid w:val="00F73DBA"/>
    <w:rsid w:val="00F73F1B"/>
    <w:rsid w:val="00F74059"/>
    <w:rsid w:val="00F7434C"/>
    <w:rsid w:val="00F743A5"/>
    <w:rsid w:val="00F74577"/>
    <w:rsid w:val="00F74946"/>
    <w:rsid w:val="00F74F10"/>
    <w:rsid w:val="00F74F5C"/>
    <w:rsid w:val="00F75203"/>
    <w:rsid w:val="00F7528D"/>
    <w:rsid w:val="00F75502"/>
    <w:rsid w:val="00F75526"/>
    <w:rsid w:val="00F7554E"/>
    <w:rsid w:val="00F7577F"/>
    <w:rsid w:val="00F758D9"/>
    <w:rsid w:val="00F75B71"/>
    <w:rsid w:val="00F75EB3"/>
    <w:rsid w:val="00F7604B"/>
    <w:rsid w:val="00F762F8"/>
    <w:rsid w:val="00F769F7"/>
    <w:rsid w:val="00F76B0A"/>
    <w:rsid w:val="00F76D47"/>
    <w:rsid w:val="00F77531"/>
    <w:rsid w:val="00F77C71"/>
    <w:rsid w:val="00F800E6"/>
    <w:rsid w:val="00F8056A"/>
    <w:rsid w:val="00F813EB"/>
    <w:rsid w:val="00F81DBC"/>
    <w:rsid w:val="00F82538"/>
    <w:rsid w:val="00F8256B"/>
    <w:rsid w:val="00F8267E"/>
    <w:rsid w:val="00F82A6E"/>
    <w:rsid w:val="00F82A92"/>
    <w:rsid w:val="00F82B57"/>
    <w:rsid w:val="00F8324E"/>
    <w:rsid w:val="00F83448"/>
    <w:rsid w:val="00F8363F"/>
    <w:rsid w:val="00F83D22"/>
    <w:rsid w:val="00F84AED"/>
    <w:rsid w:val="00F84E63"/>
    <w:rsid w:val="00F84F0E"/>
    <w:rsid w:val="00F8546F"/>
    <w:rsid w:val="00F85968"/>
    <w:rsid w:val="00F8630E"/>
    <w:rsid w:val="00F865ED"/>
    <w:rsid w:val="00F87350"/>
    <w:rsid w:val="00F873D3"/>
    <w:rsid w:val="00F87A4A"/>
    <w:rsid w:val="00F87CCD"/>
    <w:rsid w:val="00F87E73"/>
    <w:rsid w:val="00F907D1"/>
    <w:rsid w:val="00F90B2C"/>
    <w:rsid w:val="00F90B93"/>
    <w:rsid w:val="00F90BFF"/>
    <w:rsid w:val="00F90DEA"/>
    <w:rsid w:val="00F90E21"/>
    <w:rsid w:val="00F911F2"/>
    <w:rsid w:val="00F91568"/>
    <w:rsid w:val="00F91783"/>
    <w:rsid w:val="00F91E47"/>
    <w:rsid w:val="00F920F3"/>
    <w:rsid w:val="00F922AE"/>
    <w:rsid w:val="00F922DD"/>
    <w:rsid w:val="00F929C6"/>
    <w:rsid w:val="00F92DC1"/>
    <w:rsid w:val="00F92E93"/>
    <w:rsid w:val="00F92F43"/>
    <w:rsid w:val="00F930BF"/>
    <w:rsid w:val="00F930C6"/>
    <w:rsid w:val="00F931B8"/>
    <w:rsid w:val="00F9373E"/>
    <w:rsid w:val="00F943A2"/>
    <w:rsid w:val="00F94789"/>
    <w:rsid w:val="00F949BF"/>
    <w:rsid w:val="00F94C56"/>
    <w:rsid w:val="00F94F6D"/>
    <w:rsid w:val="00F95004"/>
    <w:rsid w:val="00F95439"/>
    <w:rsid w:val="00F958C5"/>
    <w:rsid w:val="00F95AAC"/>
    <w:rsid w:val="00F961B4"/>
    <w:rsid w:val="00F96285"/>
    <w:rsid w:val="00F962C3"/>
    <w:rsid w:val="00F96811"/>
    <w:rsid w:val="00F96E74"/>
    <w:rsid w:val="00F96EED"/>
    <w:rsid w:val="00F96F53"/>
    <w:rsid w:val="00F97737"/>
    <w:rsid w:val="00F977B2"/>
    <w:rsid w:val="00F97C1C"/>
    <w:rsid w:val="00F97C68"/>
    <w:rsid w:val="00F97D80"/>
    <w:rsid w:val="00F97DC9"/>
    <w:rsid w:val="00FA001D"/>
    <w:rsid w:val="00FA061E"/>
    <w:rsid w:val="00FA0814"/>
    <w:rsid w:val="00FA0A3B"/>
    <w:rsid w:val="00FA0B21"/>
    <w:rsid w:val="00FA100C"/>
    <w:rsid w:val="00FA1079"/>
    <w:rsid w:val="00FA1165"/>
    <w:rsid w:val="00FA1440"/>
    <w:rsid w:val="00FA14BA"/>
    <w:rsid w:val="00FA17C8"/>
    <w:rsid w:val="00FA190B"/>
    <w:rsid w:val="00FA19C5"/>
    <w:rsid w:val="00FA1C00"/>
    <w:rsid w:val="00FA1DF3"/>
    <w:rsid w:val="00FA1EBD"/>
    <w:rsid w:val="00FA209B"/>
    <w:rsid w:val="00FA23A8"/>
    <w:rsid w:val="00FA2515"/>
    <w:rsid w:val="00FA2B13"/>
    <w:rsid w:val="00FA304A"/>
    <w:rsid w:val="00FA31B3"/>
    <w:rsid w:val="00FA377A"/>
    <w:rsid w:val="00FA3A53"/>
    <w:rsid w:val="00FA3CB4"/>
    <w:rsid w:val="00FA3D54"/>
    <w:rsid w:val="00FA3DE9"/>
    <w:rsid w:val="00FA4A98"/>
    <w:rsid w:val="00FA51BB"/>
    <w:rsid w:val="00FA5647"/>
    <w:rsid w:val="00FA5A03"/>
    <w:rsid w:val="00FA666D"/>
    <w:rsid w:val="00FA6C3C"/>
    <w:rsid w:val="00FA6C8E"/>
    <w:rsid w:val="00FA6CB1"/>
    <w:rsid w:val="00FA6F0C"/>
    <w:rsid w:val="00FA707C"/>
    <w:rsid w:val="00FA7584"/>
    <w:rsid w:val="00FA759B"/>
    <w:rsid w:val="00FA782A"/>
    <w:rsid w:val="00FA7948"/>
    <w:rsid w:val="00FA7C70"/>
    <w:rsid w:val="00FA7CAF"/>
    <w:rsid w:val="00FB0141"/>
    <w:rsid w:val="00FB0196"/>
    <w:rsid w:val="00FB0493"/>
    <w:rsid w:val="00FB0949"/>
    <w:rsid w:val="00FB0A26"/>
    <w:rsid w:val="00FB0AFE"/>
    <w:rsid w:val="00FB0DDE"/>
    <w:rsid w:val="00FB118E"/>
    <w:rsid w:val="00FB1959"/>
    <w:rsid w:val="00FB1A12"/>
    <w:rsid w:val="00FB1A33"/>
    <w:rsid w:val="00FB1B5B"/>
    <w:rsid w:val="00FB1CCC"/>
    <w:rsid w:val="00FB23B4"/>
    <w:rsid w:val="00FB23C9"/>
    <w:rsid w:val="00FB260B"/>
    <w:rsid w:val="00FB275D"/>
    <w:rsid w:val="00FB31D8"/>
    <w:rsid w:val="00FB33DE"/>
    <w:rsid w:val="00FB345F"/>
    <w:rsid w:val="00FB390F"/>
    <w:rsid w:val="00FB3AF6"/>
    <w:rsid w:val="00FB4983"/>
    <w:rsid w:val="00FB4A59"/>
    <w:rsid w:val="00FB4D81"/>
    <w:rsid w:val="00FB5146"/>
    <w:rsid w:val="00FB533B"/>
    <w:rsid w:val="00FB5668"/>
    <w:rsid w:val="00FB5BFC"/>
    <w:rsid w:val="00FB5D96"/>
    <w:rsid w:val="00FB6145"/>
    <w:rsid w:val="00FB616E"/>
    <w:rsid w:val="00FB62D5"/>
    <w:rsid w:val="00FB66AE"/>
    <w:rsid w:val="00FB66D7"/>
    <w:rsid w:val="00FB695A"/>
    <w:rsid w:val="00FB6B69"/>
    <w:rsid w:val="00FB6C4A"/>
    <w:rsid w:val="00FB6C5D"/>
    <w:rsid w:val="00FB6DB2"/>
    <w:rsid w:val="00FB72CA"/>
    <w:rsid w:val="00FB73DA"/>
    <w:rsid w:val="00FB7722"/>
    <w:rsid w:val="00FB79D7"/>
    <w:rsid w:val="00FB7BC1"/>
    <w:rsid w:val="00FB7EA0"/>
    <w:rsid w:val="00FC00D6"/>
    <w:rsid w:val="00FC01FF"/>
    <w:rsid w:val="00FC02EE"/>
    <w:rsid w:val="00FC0618"/>
    <w:rsid w:val="00FC061A"/>
    <w:rsid w:val="00FC0AB1"/>
    <w:rsid w:val="00FC0B55"/>
    <w:rsid w:val="00FC10B1"/>
    <w:rsid w:val="00FC1142"/>
    <w:rsid w:val="00FC1280"/>
    <w:rsid w:val="00FC1299"/>
    <w:rsid w:val="00FC16E6"/>
    <w:rsid w:val="00FC1DBA"/>
    <w:rsid w:val="00FC1F6B"/>
    <w:rsid w:val="00FC2288"/>
    <w:rsid w:val="00FC25D7"/>
    <w:rsid w:val="00FC2747"/>
    <w:rsid w:val="00FC2959"/>
    <w:rsid w:val="00FC29EF"/>
    <w:rsid w:val="00FC2F7A"/>
    <w:rsid w:val="00FC3276"/>
    <w:rsid w:val="00FC3681"/>
    <w:rsid w:val="00FC3AE3"/>
    <w:rsid w:val="00FC3EB9"/>
    <w:rsid w:val="00FC43CE"/>
    <w:rsid w:val="00FC4AC8"/>
    <w:rsid w:val="00FC4C48"/>
    <w:rsid w:val="00FC4E96"/>
    <w:rsid w:val="00FC4ECA"/>
    <w:rsid w:val="00FC4FDC"/>
    <w:rsid w:val="00FC5492"/>
    <w:rsid w:val="00FC55FB"/>
    <w:rsid w:val="00FC584B"/>
    <w:rsid w:val="00FC6320"/>
    <w:rsid w:val="00FC6742"/>
    <w:rsid w:val="00FC6789"/>
    <w:rsid w:val="00FC6933"/>
    <w:rsid w:val="00FC6CE8"/>
    <w:rsid w:val="00FC709F"/>
    <w:rsid w:val="00FC785B"/>
    <w:rsid w:val="00FC788B"/>
    <w:rsid w:val="00FC79B5"/>
    <w:rsid w:val="00FD0117"/>
    <w:rsid w:val="00FD017D"/>
    <w:rsid w:val="00FD0193"/>
    <w:rsid w:val="00FD01E3"/>
    <w:rsid w:val="00FD0394"/>
    <w:rsid w:val="00FD0575"/>
    <w:rsid w:val="00FD07BB"/>
    <w:rsid w:val="00FD07D6"/>
    <w:rsid w:val="00FD07FE"/>
    <w:rsid w:val="00FD0A4C"/>
    <w:rsid w:val="00FD117F"/>
    <w:rsid w:val="00FD13BA"/>
    <w:rsid w:val="00FD15DB"/>
    <w:rsid w:val="00FD194C"/>
    <w:rsid w:val="00FD1C63"/>
    <w:rsid w:val="00FD1C71"/>
    <w:rsid w:val="00FD1E98"/>
    <w:rsid w:val="00FD219E"/>
    <w:rsid w:val="00FD21F6"/>
    <w:rsid w:val="00FD220E"/>
    <w:rsid w:val="00FD2BAE"/>
    <w:rsid w:val="00FD2C8E"/>
    <w:rsid w:val="00FD3089"/>
    <w:rsid w:val="00FD308C"/>
    <w:rsid w:val="00FD3C26"/>
    <w:rsid w:val="00FD3EE6"/>
    <w:rsid w:val="00FD4303"/>
    <w:rsid w:val="00FD46A5"/>
    <w:rsid w:val="00FD4B32"/>
    <w:rsid w:val="00FD4E83"/>
    <w:rsid w:val="00FD4E8F"/>
    <w:rsid w:val="00FD4FAE"/>
    <w:rsid w:val="00FD51FD"/>
    <w:rsid w:val="00FD5237"/>
    <w:rsid w:val="00FD53F2"/>
    <w:rsid w:val="00FD5452"/>
    <w:rsid w:val="00FD5845"/>
    <w:rsid w:val="00FD5AEE"/>
    <w:rsid w:val="00FD5C36"/>
    <w:rsid w:val="00FD5F14"/>
    <w:rsid w:val="00FD6138"/>
    <w:rsid w:val="00FD6439"/>
    <w:rsid w:val="00FD66E7"/>
    <w:rsid w:val="00FD6836"/>
    <w:rsid w:val="00FD6DB9"/>
    <w:rsid w:val="00FD72B7"/>
    <w:rsid w:val="00FD737B"/>
    <w:rsid w:val="00FD739D"/>
    <w:rsid w:val="00FD76EC"/>
    <w:rsid w:val="00FD7726"/>
    <w:rsid w:val="00FD794B"/>
    <w:rsid w:val="00FD7F6F"/>
    <w:rsid w:val="00FE00A0"/>
    <w:rsid w:val="00FE00B7"/>
    <w:rsid w:val="00FE060F"/>
    <w:rsid w:val="00FE0738"/>
    <w:rsid w:val="00FE07AE"/>
    <w:rsid w:val="00FE07C7"/>
    <w:rsid w:val="00FE09AA"/>
    <w:rsid w:val="00FE0BF0"/>
    <w:rsid w:val="00FE1BC8"/>
    <w:rsid w:val="00FE1E22"/>
    <w:rsid w:val="00FE1E4A"/>
    <w:rsid w:val="00FE1EE5"/>
    <w:rsid w:val="00FE2305"/>
    <w:rsid w:val="00FE26AD"/>
    <w:rsid w:val="00FE27AD"/>
    <w:rsid w:val="00FE2B8A"/>
    <w:rsid w:val="00FE2BE0"/>
    <w:rsid w:val="00FE30B3"/>
    <w:rsid w:val="00FE31AE"/>
    <w:rsid w:val="00FE3534"/>
    <w:rsid w:val="00FE3A28"/>
    <w:rsid w:val="00FE3C3A"/>
    <w:rsid w:val="00FE3C85"/>
    <w:rsid w:val="00FE3D1F"/>
    <w:rsid w:val="00FE3FE0"/>
    <w:rsid w:val="00FE4828"/>
    <w:rsid w:val="00FE498A"/>
    <w:rsid w:val="00FE4C12"/>
    <w:rsid w:val="00FE4C18"/>
    <w:rsid w:val="00FE4DA0"/>
    <w:rsid w:val="00FE50D6"/>
    <w:rsid w:val="00FE5357"/>
    <w:rsid w:val="00FE53C4"/>
    <w:rsid w:val="00FE5611"/>
    <w:rsid w:val="00FE574E"/>
    <w:rsid w:val="00FE5955"/>
    <w:rsid w:val="00FE5CB9"/>
    <w:rsid w:val="00FE5E43"/>
    <w:rsid w:val="00FE64AC"/>
    <w:rsid w:val="00FE665D"/>
    <w:rsid w:val="00FE66C3"/>
    <w:rsid w:val="00FE6716"/>
    <w:rsid w:val="00FE672D"/>
    <w:rsid w:val="00FE6919"/>
    <w:rsid w:val="00FE6A66"/>
    <w:rsid w:val="00FE6E47"/>
    <w:rsid w:val="00FE6FAE"/>
    <w:rsid w:val="00FE732F"/>
    <w:rsid w:val="00FE78F0"/>
    <w:rsid w:val="00FE7D2A"/>
    <w:rsid w:val="00FF00EC"/>
    <w:rsid w:val="00FF039A"/>
    <w:rsid w:val="00FF0890"/>
    <w:rsid w:val="00FF0966"/>
    <w:rsid w:val="00FF0B71"/>
    <w:rsid w:val="00FF0B81"/>
    <w:rsid w:val="00FF10D6"/>
    <w:rsid w:val="00FF11FE"/>
    <w:rsid w:val="00FF14BB"/>
    <w:rsid w:val="00FF16C2"/>
    <w:rsid w:val="00FF17E4"/>
    <w:rsid w:val="00FF1801"/>
    <w:rsid w:val="00FF1A26"/>
    <w:rsid w:val="00FF1B6C"/>
    <w:rsid w:val="00FF2041"/>
    <w:rsid w:val="00FF2499"/>
    <w:rsid w:val="00FF260C"/>
    <w:rsid w:val="00FF2853"/>
    <w:rsid w:val="00FF2BB5"/>
    <w:rsid w:val="00FF2C95"/>
    <w:rsid w:val="00FF2DF9"/>
    <w:rsid w:val="00FF36F8"/>
    <w:rsid w:val="00FF3A38"/>
    <w:rsid w:val="00FF3D80"/>
    <w:rsid w:val="00FF3EDA"/>
    <w:rsid w:val="00FF4248"/>
    <w:rsid w:val="00FF4AAD"/>
    <w:rsid w:val="00FF4AC6"/>
    <w:rsid w:val="00FF4B71"/>
    <w:rsid w:val="00FF4BA1"/>
    <w:rsid w:val="00FF5171"/>
    <w:rsid w:val="00FF5182"/>
    <w:rsid w:val="00FF521A"/>
    <w:rsid w:val="00FF52FB"/>
    <w:rsid w:val="00FF54D9"/>
    <w:rsid w:val="00FF5631"/>
    <w:rsid w:val="00FF58C7"/>
    <w:rsid w:val="00FF5C69"/>
    <w:rsid w:val="00FF5C7E"/>
    <w:rsid w:val="00FF6271"/>
    <w:rsid w:val="00FF6488"/>
    <w:rsid w:val="00FF65B8"/>
    <w:rsid w:val="00FF65D5"/>
    <w:rsid w:val="00FF674B"/>
    <w:rsid w:val="00FF6843"/>
    <w:rsid w:val="00FF6926"/>
    <w:rsid w:val="00FF6D5F"/>
    <w:rsid w:val="00FF7231"/>
    <w:rsid w:val="00FF7260"/>
    <w:rsid w:val="00FF7458"/>
    <w:rsid w:val="00FF766B"/>
    <w:rsid w:val="00FF7A2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17B4A"/>
  <w15:chartTrackingRefBased/>
  <w15:docId w15:val="{ADA6D160-6F8B-45C3-9B7C-F2AB54FC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lang w:val="en-US" w:eastAsia="en-US" w:bidi="ar-SA"/>
        <w14:ligatures w14:val="standardContextua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unhideWhenUsed/>
    <w:rsid w:val="00E57760"/>
    <w:rPr>
      <w:sz w:val="18"/>
      <w:szCs w:val="18"/>
    </w:rPr>
  </w:style>
  <w:style w:type="character" w:customStyle="1" w:styleId="a4">
    <w:name w:val="批注框文本 字符"/>
    <w:basedOn w:val="a0"/>
    <w:link w:val="a3"/>
    <w:semiHidden/>
    <w:rsid w:val="00E577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88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528</Words>
  <Characters>1619</Characters>
  <Application>Microsoft Office Word</Application>
  <DocSecurity>0</DocSecurity>
  <Lines>95</Lines>
  <Paragraphs>97</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Kavali, Kesava Murthy</dc:creator>
  <cp:keywords/>
  <dc:description/>
  <cp:lastModifiedBy>CCJK</cp:lastModifiedBy>
  <cp:revision>3</cp:revision>
  <dcterms:created xsi:type="dcterms:W3CDTF">2024-10-18T00:28:00Z</dcterms:created>
  <dcterms:modified xsi:type="dcterms:W3CDTF">2024-10-18T00:29:00Z</dcterms:modified>
</cp:coreProperties>
</file>