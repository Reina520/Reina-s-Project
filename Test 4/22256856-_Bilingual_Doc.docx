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3025" w:type="dxa"/>
        <w:tblInd w:w="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</w:tblGrid>
      <w:tr w14:paraId="45292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del w:id="0" w:author="CCJK" w:date="2024-10-18T07:23:52Z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000000" w:fill="F2F2F2"/>
            <w:noWrap/>
            <w:vAlign w:val="center"/>
          </w:tcPr>
          <w:p w14:paraId="0DBFAB66">
            <w:pPr>
              <w:rPr>
                <w:del w:id="1" w:author="CCJK" w:date="2024-10-18T07:23:52Z"/>
                <w:rFonts w:hint="eastAsia" w:ascii="Arial Unicode MS" w:hAnsi="Arial Unicode MS" w:eastAsia="Arial Unicode MS" w:cs="Arial Unicode MS"/>
                <w:b/>
                <w:bCs/>
                <w:color w:val="000000"/>
                <w:sz w:val="20"/>
                <w:szCs w:val="20"/>
              </w:rPr>
            </w:pPr>
            <w:del w:id="2" w:author="CCJK" w:date="2024-10-18T07:23:52Z">
              <w:r>
                <w:rPr>
                  <w:rFonts w:hint="eastAsia" w:ascii="Arial Unicode MS" w:hAnsi="Arial Unicode MS" w:eastAsia="Arial Unicode MS" w:cs="Arial Unicode MS"/>
                  <w:b/>
                  <w:bCs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14:paraId="51DEF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AFAC6FD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3" w:author="CCJK" w:date="2024-10-18T07:15:24Z">
              <w:bookmarkStart w:id="6" w:name="_GoBack"/>
              <w:bookmarkEnd w:id="6"/>
              <w:bookmarkStart w:id="0" w:name="OLE_LINK2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广午与兴路建仓集团</w:delText>
              </w:r>
            </w:del>
            <w:ins w:id="4" w:author="CCJK" w:date="2024-10-18T07:15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编制单位：</w:t>
              </w:r>
            </w:ins>
            <w:ins w:id="5" w:author="CCJK" w:date="2024-10-18T07:15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广东省铁路建设投资集团有限公司</w:t>
              </w:r>
              <w:bookmarkEnd w:id="0"/>
            </w:ins>
          </w:p>
        </w:tc>
      </w:tr>
      <w:tr w14:paraId="491C1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6BE7E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6" w:author="CCJK" w:date="2024-10-18T07:16:23Z">
              <w:bookmarkStart w:id="1" w:name="OLE_LINK3"/>
              <w:bookmarkStart w:id="2" w:name="OLE_LINK1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编制单位</w:t>
              </w:r>
            </w:ins>
            <w:ins w:id="7" w:author="CCJK" w:date="2024-10-18T07:16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8" w:author="CCJK" w:date="2024-10-18T07:16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广东省铁路建设投资集团有限公司</w:t>
              </w:r>
              <w:bookmarkEnd w:id="1"/>
            </w:ins>
            <w:del w:id="9" w:author="CCJK" w:date="2024-10-18T07:15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广铁路建集团靛</w:delText>
              </w:r>
              <w:bookmarkEnd w:id="2"/>
            </w:del>
          </w:p>
        </w:tc>
      </w:tr>
      <w:tr w14:paraId="54F821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0CAF44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0" w:author="CCJK" w:date="2024-10-18T07:17:06Z">
              <w:bookmarkStart w:id="3" w:name="OLE_LINK6"/>
              <w:bookmarkStart w:id="4" w:name="OLE_LINK4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编制单位：广东省铁路建设投资集团有限公司</w:t>
              </w:r>
              <w:bookmarkEnd w:id="3"/>
            </w:ins>
            <w:del w:id="11" w:author="CCJK" w:date="2024-10-18T07:17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广东省铁投资集公司</w:delText>
              </w:r>
              <w:bookmarkEnd w:id="4"/>
            </w:del>
          </w:p>
        </w:tc>
      </w:tr>
      <w:tr w14:paraId="6FBB7D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96EBB3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一、营业</w:t>
            </w:r>
            <w:del w:id="12" w:author="CCJK" w:date="2024-10-18T07:17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中</w:delText>
              </w:r>
            </w:del>
            <w:ins w:id="13" w:author="CCJK" w:date="2024-10-18T07:17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收入</w:t>
              </w:r>
            </w:ins>
          </w:p>
        </w:tc>
      </w:tr>
      <w:tr w14:paraId="000A4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21E2D1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税金及</w:t>
            </w:r>
            <w:del w:id="14" w:author="CCJK" w:date="2024-10-18T07:18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金公</w:delText>
              </w:r>
            </w:del>
            <w:ins w:id="15" w:author="CCJK" w:date="2024-10-18T07:18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附加</w:t>
              </w:r>
            </w:ins>
          </w:p>
        </w:tc>
      </w:tr>
      <w:tr w14:paraId="5509BD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E49CB1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以摊余成本计量的金融资产终止确认收益（损失以</w:t>
            </w:r>
            <w:ins w:id="16" w:author="CCJK" w:date="2024-10-18T07:18:20Z">
              <w:bookmarkStart w:id="5" w:name="OLE_LINK5"/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17" w:author="CCJK" w:date="2024-10-18T07:18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18" w:author="CCJK" w:date="2024-10-18T07:18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号填列）</w:t>
            </w:r>
            <w:bookmarkEnd w:id="5"/>
          </w:p>
        </w:tc>
      </w:tr>
      <w:tr w14:paraId="21DE77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A1F423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净敞口套期收益（损失以</w:t>
            </w:r>
            <w:ins w:id="19" w:author="CCJK" w:date="2024-10-18T07:18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20" w:author="CCJK" w:date="2024-10-18T07:18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21" w:author="CCJK" w:date="2024-10-18T07:18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ins w:id="22" w:author="CCJK" w:date="2024-10-18T07:18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23" w:author="CCJK" w:date="2024-10-18T07:18:1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•一.</w:delText>
              </w:r>
            </w:del>
          </w:p>
        </w:tc>
      </w:tr>
      <w:tr w14:paraId="721CB5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91A04C5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24" w:author="CCJK" w:date="2024-10-18T07:18:29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号填列）</w:delText>
              </w:r>
            </w:del>
            <w:ins w:id="25" w:author="CCJK" w:date="2024-10-18T07:18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1076E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8F2EA2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公允价值变动收益（损失以</w:t>
            </w:r>
            <w:ins w:id="26" w:author="CCJK" w:date="2024-10-18T07:18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27" w:author="CCJK" w:date="2024-10-18T07:18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28" w:author="CCJK" w:date="2024-10-18T07:18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ins w:id="29" w:author="CCJK" w:date="2024-10-18T07:18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30" w:author="CCJK" w:date="2024-10-18T07:18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“一.</w:delText>
              </w:r>
            </w:del>
          </w:p>
        </w:tc>
      </w:tr>
      <w:tr w14:paraId="4D88D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9723EB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信用减值损失（损失以</w:t>
            </w:r>
            <w:ins w:id="31" w:author="CCJK" w:date="2024-10-18T07:1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32" w:author="CCJK" w:date="2024-10-18T07:1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33" w:author="CCJK" w:date="2024-10-18T07:1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ins w:id="34" w:author="CCJK" w:date="2024-10-18T07:1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35" w:author="CCJK" w:date="2024-10-18T07:1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•一‘号填列）</w:delText>
              </w:r>
            </w:del>
          </w:p>
        </w:tc>
      </w:tr>
      <w:tr w14:paraId="1C9659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52A299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资产处置收益（损失以</w:t>
            </w:r>
            <w:ins w:id="36" w:author="CCJK" w:date="2024-10-18T07:18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37" w:author="CCJK" w:date="2024-10-18T07:18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38" w:author="CCJK" w:date="2024-10-18T07:18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ins w:id="39" w:author="CCJK" w:date="2024-10-18T07:18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40" w:author="CCJK" w:date="2024-10-18T07:18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14:paraId="07CB69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4AC2BF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2、终止经营净利润（净亏损以</w:t>
            </w:r>
            <w:ins w:id="41" w:author="CCJK" w:date="2024-10-18T07:1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42" w:author="CCJK" w:date="2024-10-18T07:1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</w:t>
              </w:r>
            </w:ins>
            <w:ins w:id="43" w:author="CCJK" w:date="2024-10-18T07:1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ins w:id="44" w:author="CCJK" w:date="2024-10-18T07:1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45" w:author="CCJK" w:date="2024-10-18T07:1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一.</w:delText>
              </w:r>
            </w:del>
          </w:p>
        </w:tc>
      </w:tr>
      <w:tr w14:paraId="2FBE46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55446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（4）金融</w:t>
            </w:r>
            <w:del w:id="46" w:author="CCJK" w:date="2024-10-18T07:18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47" w:author="CCJK" w:date="2024-10-18T07:18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产重分类计入其他综合收益的金额</w:t>
            </w:r>
          </w:p>
        </w:tc>
      </w:tr>
      <w:tr w14:paraId="56D0F3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80DE09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</w:t>
            </w:r>
            <w:del w:id="48" w:author="CCJK" w:date="2024-10-18T07:18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-</w:delText>
              </w:r>
            </w:del>
            <w:ins w:id="49" w:author="CCJK" w:date="2024-10-18T07:18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二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）归属少数股东的其他综合收益的税后净额</w:t>
            </w:r>
          </w:p>
        </w:tc>
      </w:tr>
      <w:tr w14:paraId="34936E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E7B015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50" w:author="CCJK" w:date="2024-10-18T07:17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编制单位：广东省铁路建设投资集团有限公司</w:t>
              </w:r>
            </w:ins>
            <w:del w:id="51" w:author="CCJK" w:date="2024-10-18T07:17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省铁发投资定口有限公司</w:delText>
              </w:r>
            </w:del>
          </w:p>
        </w:tc>
      </w:tr>
      <w:tr w14:paraId="4C8BD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9F71D0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销售商品、提</w:t>
            </w:r>
            <w:del w:id="52" w:author="CCJK" w:date="2024-10-18T07:19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产</w:delText>
              </w:r>
            </w:del>
            <w:ins w:id="53" w:author="CCJK" w:date="2024-10-18T07:19:1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供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劳务收到的到</w:t>
            </w:r>
            <w:del w:id="54" w:author="CCJK" w:date="2024-10-18T07:19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五</w:delText>
              </w:r>
            </w:del>
            <w:ins w:id="55" w:author="CCJK" w:date="2024-10-18T07:19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</w:p>
        </w:tc>
      </w:tr>
      <w:tr w14:paraId="2EC257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0A01E2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56" w:author="CCJK" w:date="2024-10-18T07:19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编制单位：广东省铁路建设投资集团有限公司</w:t>
              </w:r>
            </w:ins>
            <w:del w:id="57" w:author="CCJK" w:date="2024-10-18T07:19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一为：</w:delText>
              </w:r>
            </w:del>
          </w:p>
        </w:tc>
      </w:tr>
      <w:tr w14:paraId="71617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FE5554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58" w:author="CCJK" w:date="2024-10-18T07:19:5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各建设杉，引用有限公一</w:delText>
              </w:r>
            </w:del>
            <w:ins w:id="59" w:author="CCJK" w:date="2024-10-18T07:19:5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653BA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DA4EB1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所有者权益合</w:t>
            </w:r>
            <w:del w:id="60" w:author="CCJK" w:date="2024-10-18T07:19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it</w:delText>
              </w:r>
            </w:del>
            <w:ins w:id="61" w:author="CCJK" w:date="2024-10-18T07:19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计</w:t>
              </w:r>
            </w:ins>
          </w:p>
        </w:tc>
      </w:tr>
      <w:tr w14:paraId="29704A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5E847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62" w:author="CCJK" w:date="2024-10-18T07:22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喊</w:delText>
              </w:r>
            </w:del>
            <w:ins w:id="63" w:author="CCJK" w:date="2024-10-18T07:22:3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：</w:t>
            </w:r>
            <w:ins w:id="64" w:author="CCJK" w:date="2024-10-18T07:20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库存股</w:t>
              </w:r>
            </w:ins>
          </w:p>
        </w:tc>
      </w:tr>
      <w:tr w14:paraId="462B97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54EF20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（二）所有</w:t>
            </w:r>
            <w:ins w:id="65" w:author="CCJK" w:date="2024-10-18T07:20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者投入和减少资本</w:t>
              </w:r>
            </w:ins>
            <w:del w:id="66" w:author="CCJK" w:date="2024-10-18T07:20:1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14:paraId="73B922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028325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67" w:author="CCJK" w:date="2024-10-18T07:20:16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者投入和减少资本</w:delText>
              </w:r>
            </w:del>
            <w:ins w:id="68" w:author="CCJK" w:date="2024-10-18T07:20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1A58E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D77AD9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3.股份支付</w:t>
            </w:r>
            <w:del w:id="69" w:author="CCJK" w:date="2024-10-18T07:20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i|</w:delText>
              </w:r>
            </w:del>
            <w:ins w:id="70" w:author="CCJK" w:date="2024-10-18T07:20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计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入所有者权益的金额</w:t>
            </w:r>
          </w:p>
        </w:tc>
      </w:tr>
      <w:tr w14:paraId="4F74BD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A3C0C2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71" w:author="CCJK" w:date="2024-10-18T07:17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编制单位：广东省铁路建设投资集团有限公司</w:t>
              </w:r>
            </w:ins>
            <w:del w:id="72" w:author="CCJK" w:date="2024-10-18T07:17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广东’'认投资二公司</w:delText>
              </w:r>
            </w:del>
          </w:p>
        </w:tc>
      </w:tr>
      <w:tr w14:paraId="4F34D0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19F1D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73" w:author="CCJK" w:date="2024-10-18T07:20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一</w:delText>
              </w:r>
            </w:del>
            <w:ins w:id="74" w:author="CCJK" w:date="2024-10-18T07:20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实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收资本（或股本）</w:t>
            </w:r>
          </w:p>
        </w:tc>
      </w:tr>
      <w:tr w14:paraId="3FC200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0D5A59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</w:t>
            </w:r>
            <w:del w:id="75" w:author="CCJK" w:date="2024-10-18T07:20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_</w:delText>
              </w:r>
            </w:del>
            <w:ins w:id="76" w:author="CCJK" w:date="2024-10-18T07:20:3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二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）所有者投入和减少资本</w:t>
            </w:r>
          </w:p>
        </w:tc>
      </w:tr>
      <w:tr w14:paraId="70C084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9C2206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3.股份支付计入所有者</w:t>
            </w:r>
            <w:del w:id="77" w:author="CCJK" w:date="2024-10-18T07:20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权前</w:delText>
              </w:r>
            </w:del>
            <w:ins w:id="78" w:author="CCJK" w:date="2024-10-18T07:20:3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的金额</w:t>
            </w:r>
          </w:p>
        </w:tc>
      </w:tr>
      <w:tr w14:paraId="563CF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48062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变更前2022.12.31/2022年度金额</w:t>
            </w:r>
          </w:p>
        </w:tc>
      </w:tr>
      <w:tr w14:paraId="436BC4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D5AA82F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变更后2022.12.31/2022年度金额</w:t>
            </w:r>
          </w:p>
        </w:tc>
      </w:tr>
      <w:tr w14:paraId="4EA02C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C98D8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土地复垦监管账户受限资金</w:t>
            </w:r>
          </w:p>
        </w:tc>
      </w:tr>
      <w:tr w14:paraId="0AADBC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9FC2D5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保险经纪机构注册资本托管</w:t>
            </w:r>
          </w:p>
        </w:tc>
      </w:tr>
      <w:tr w14:paraId="105139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53166DF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(2)不计提坏账准备的应收账款</w:t>
            </w:r>
          </w:p>
        </w:tc>
      </w:tr>
      <w:tr w14:paraId="76DB68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FBF232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(五)应收款项融资</w:t>
            </w:r>
          </w:p>
        </w:tc>
      </w:tr>
      <w:tr w14:paraId="501FA9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CA8D3B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(1)其他应收款项情况</w:t>
            </w:r>
          </w:p>
        </w:tc>
      </w:tr>
      <w:tr w14:paraId="5C7F08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8FA8E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2）不计提坏账准备的其他应收款：</w:t>
            </w:r>
          </w:p>
        </w:tc>
      </w:tr>
      <w:tr w14:paraId="236144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F757C9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待划转债务</w:t>
            </w:r>
          </w:p>
        </w:tc>
      </w:tr>
      <w:tr w14:paraId="0B5118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EA66C2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一年内到期大额定期存单</w:t>
            </w:r>
          </w:p>
        </w:tc>
      </w:tr>
      <w:tr w14:paraId="14C5F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5D1FB7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（1）</w:t>
            </w:r>
            <w:del w:id="79" w:author="CCJK" w:date="2024-10-18T07:21:0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"</w:delText>
              </w:r>
            </w:del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其他具体项目如下：</w:t>
            </w:r>
          </w:p>
        </w:tc>
      </w:tr>
      <w:tr w14:paraId="5F665A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6CFAF5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（2）本期固定资产增减变动情况</w:t>
            </w:r>
          </w:p>
        </w:tc>
      </w:tr>
      <w:tr w14:paraId="5E3671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AE4038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本期增加合计</w:t>
            </w:r>
          </w:p>
        </w:tc>
      </w:tr>
      <w:tr w14:paraId="19B23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E992056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转出改建</w:t>
            </w:r>
          </w:p>
        </w:tc>
      </w:tr>
      <w:tr w14:paraId="118645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35AE41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2.本期无形资产增减变动情况</w:t>
            </w:r>
          </w:p>
        </w:tc>
      </w:tr>
      <w:tr w14:paraId="27B00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2D0955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科研平台项目</w:t>
            </w:r>
          </w:p>
        </w:tc>
      </w:tr>
      <w:tr w14:paraId="072B6B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790417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装修建设工程</w:t>
            </w:r>
          </w:p>
        </w:tc>
      </w:tr>
      <w:tr w14:paraId="1A4AA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AC7D4A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一年以上大额定期存单及应收利息</w:t>
            </w:r>
          </w:p>
        </w:tc>
      </w:tr>
      <w:tr w14:paraId="6C88D9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03D97B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单位往来款</w:t>
            </w:r>
          </w:p>
        </w:tc>
      </w:tr>
      <w:tr w14:paraId="306AD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AC266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预收款重分类至合同负债税金</w:t>
            </w:r>
          </w:p>
        </w:tc>
      </w:tr>
      <w:tr w14:paraId="31998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5FE881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政府专项债应付利息</w:t>
            </w:r>
          </w:p>
        </w:tc>
      </w:tr>
      <w:tr w14:paraId="249F90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1503F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暂收贵广提质改造工程肇庆市资本金</w:t>
            </w:r>
          </w:p>
        </w:tc>
      </w:tr>
      <w:tr w14:paraId="229A2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5FCD7B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地役使用权</w:t>
            </w:r>
          </w:p>
        </w:tc>
      </w:tr>
      <w:tr w14:paraId="28A30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6EAE7F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海关监管场所使用权</w:t>
            </w:r>
          </w:p>
        </w:tc>
      </w:tr>
      <w:tr w14:paraId="189C6B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DCEF10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1.政府补助明细表详细列示如下：</w:t>
            </w:r>
          </w:p>
        </w:tc>
      </w:tr>
      <w:tr w14:paraId="739BB8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9FAA8E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计入损益的补助金额</w:t>
            </w:r>
          </w:p>
        </w:tc>
      </w:tr>
      <w:tr w14:paraId="1CAC2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F9A926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1.实收资本情况</w:t>
            </w:r>
          </w:p>
        </w:tc>
      </w:tr>
      <w:tr w14:paraId="3670E9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07A72F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房屋车辆出租</w:t>
            </w:r>
          </w:p>
        </w:tc>
      </w:tr>
      <w:tr w14:paraId="2D1E8C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64FBE2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劳保用品款</w:t>
            </w:r>
          </w:p>
        </w:tc>
      </w:tr>
      <w:tr w14:paraId="25977D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05CD8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道口办拨款</w:t>
            </w:r>
          </w:p>
        </w:tc>
      </w:tr>
      <w:tr w14:paraId="5B2A35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107CE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罚金、罚没利得</w:t>
            </w:r>
          </w:p>
        </w:tc>
      </w:tr>
      <w:tr w14:paraId="2ECDD6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A1F5936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外派员工兼职收入</w:t>
            </w:r>
          </w:p>
        </w:tc>
      </w:tr>
      <w:tr w14:paraId="7B1634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812967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行政性罚款、滞纳金</w:t>
            </w:r>
          </w:p>
        </w:tc>
      </w:tr>
      <w:tr w14:paraId="219F7C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0B7EED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支付子公司的社会投资人回报</w:t>
            </w:r>
          </w:p>
        </w:tc>
      </w:tr>
      <w:tr w14:paraId="62FFE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EE5F54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公安支出</w:t>
            </w:r>
          </w:p>
        </w:tc>
      </w:tr>
      <w:tr w14:paraId="4D8DCD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AD4415D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（1）承租人承租信息</w:t>
            </w:r>
          </w:p>
        </w:tc>
      </w:tr>
    </w:tbl>
    <w:p w14:paraId="47008BF0"/>
    <w:p w14:paraId="67A55F10">
      <w:r>
        <w:br w:type="page"/>
      </w:r>
    </w:p>
    <w:p w14:paraId="62AA5C9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NjExZjgyOGNhZmRkM2U5MjYwNTk1MzhlYjc0NjIifQ=="/>
  </w:docVars>
  <w:rsids>
    <w:rsidRoot w:val="00393201"/>
    <w:rsid w:val="0000028D"/>
    <w:rsid w:val="00000680"/>
    <w:rsid w:val="0000080D"/>
    <w:rsid w:val="00000ADC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A1D"/>
    <w:rsid w:val="00002C54"/>
    <w:rsid w:val="00002EB1"/>
    <w:rsid w:val="00002EF0"/>
    <w:rsid w:val="00003472"/>
    <w:rsid w:val="000036A4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7064"/>
    <w:rsid w:val="00007208"/>
    <w:rsid w:val="0000737B"/>
    <w:rsid w:val="000078C6"/>
    <w:rsid w:val="000078CE"/>
    <w:rsid w:val="00007958"/>
    <w:rsid w:val="00007BDE"/>
    <w:rsid w:val="0001047D"/>
    <w:rsid w:val="000105F3"/>
    <w:rsid w:val="000107C2"/>
    <w:rsid w:val="000107DE"/>
    <w:rsid w:val="000108D7"/>
    <w:rsid w:val="0001090C"/>
    <w:rsid w:val="00010F08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500D"/>
    <w:rsid w:val="000150B5"/>
    <w:rsid w:val="00015302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99A"/>
    <w:rsid w:val="00017B13"/>
    <w:rsid w:val="00017F23"/>
    <w:rsid w:val="00017FB2"/>
    <w:rsid w:val="000202DA"/>
    <w:rsid w:val="0002045E"/>
    <w:rsid w:val="000209CA"/>
    <w:rsid w:val="00020A6B"/>
    <w:rsid w:val="00020CA4"/>
    <w:rsid w:val="00020DA8"/>
    <w:rsid w:val="0002134A"/>
    <w:rsid w:val="0002134E"/>
    <w:rsid w:val="0002135F"/>
    <w:rsid w:val="000216B5"/>
    <w:rsid w:val="00021A22"/>
    <w:rsid w:val="00021CBA"/>
    <w:rsid w:val="00021DD8"/>
    <w:rsid w:val="00021EED"/>
    <w:rsid w:val="00022BCD"/>
    <w:rsid w:val="00022DB0"/>
    <w:rsid w:val="00022DFD"/>
    <w:rsid w:val="00022EF5"/>
    <w:rsid w:val="000234A1"/>
    <w:rsid w:val="00023613"/>
    <w:rsid w:val="0002366C"/>
    <w:rsid w:val="00023CB8"/>
    <w:rsid w:val="00023D0A"/>
    <w:rsid w:val="00023FC1"/>
    <w:rsid w:val="00024086"/>
    <w:rsid w:val="0002411C"/>
    <w:rsid w:val="00024745"/>
    <w:rsid w:val="0002482D"/>
    <w:rsid w:val="00024B45"/>
    <w:rsid w:val="00024D01"/>
    <w:rsid w:val="00025316"/>
    <w:rsid w:val="00025344"/>
    <w:rsid w:val="00025784"/>
    <w:rsid w:val="00025B81"/>
    <w:rsid w:val="00025D34"/>
    <w:rsid w:val="00025DCA"/>
    <w:rsid w:val="000260B8"/>
    <w:rsid w:val="00026295"/>
    <w:rsid w:val="00026DD8"/>
    <w:rsid w:val="00026DF0"/>
    <w:rsid w:val="00026DFC"/>
    <w:rsid w:val="0002703C"/>
    <w:rsid w:val="00027473"/>
    <w:rsid w:val="0002747C"/>
    <w:rsid w:val="000276CE"/>
    <w:rsid w:val="00027A04"/>
    <w:rsid w:val="00027CFA"/>
    <w:rsid w:val="00027D7E"/>
    <w:rsid w:val="00030065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7F7"/>
    <w:rsid w:val="00035979"/>
    <w:rsid w:val="00035981"/>
    <w:rsid w:val="00035A6B"/>
    <w:rsid w:val="00036414"/>
    <w:rsid w:val="0003690F"/>
    <w:rsid w:val="00036F58"/>
    <w:rsid w:val="0003717C"/>
    <w:rsid w:val="000373D2"/>
    <w:rsid w:val="000376B5"/>
    <w:rsid w:val="000378AB"/>
    <w:rsid w:val="00037917"/>
    <w:rsid w:val="00037939"/>
    <w:rsid w:val="00037D82"/>
    <w:rsid w:val="000401BC"/>
    <w:rsid w:val="000401FB"/>
    <w:rsid w:val="00040283"/>
    <w:rsid w:val="00040336"/>
    <w:rsid w:val="000407BB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AAF"/>
    <w:rsid w:val="00042B5A"/>
    <w:rsid w:val="00042DAF"/>
    <w:rsid w:val="0004368B"/>
    <w:rsid w:val="000436FF"/>
    <w:rsid w:val="00043BC7"/>
    <w:rsid w:val="00043BE6"/>
    <w:rsid w:val="00044DC4"/>
    <w:rsid w:val="00044F18"/>
    <w:rsid w:val="0004513E"/>
    <w:rsid w:val="0004521B"/>
    <w:rsid w:val="000453B5"/>
    <w:rsid w:val="00045615"/>
    <w:rsid w:val="00045A49"/>
    <w:rsid w:val="00045BE4"/>
    <w:rsid w:val="00045D8C"/>
    <w:rsid w:val="00046142"/>
    <w:rsid w:val="00046676"/>
    <w:rsid w:val="00046FD4"/>
    <w:rsid w:val="0004702A"/>
    <w:rsid w:val="000478A8"/>
    <w:rsid w:val="00047B8B"/>
    <w:rsid w:val="00047BD0"/>
    <w:rsid w:val="00047DEC"/>
    <w:rsid w:val="0005000A"/>
    <w:rsid w:val="00050087"/>
    <w:rsid w:val="00050574"/>
    <w:rsid w:val="0005081C"/>
    <w:rsid w:val="00050BC6"/>
    <w:rsid w:val="00051397"/>
    <w:rsid w:val="00051463"/>
    <w:rsid w:val="0005167B"/>
    <w:rsid w:val="000518DA"/>
    <w:rsid w:val="00051D74"/>
    <w:rsid w:val="00051E9A"/>
    <w:rsid w:val="000522F4"/>
    <w:rsid w:val="0005246C"/>
    <w:rsid w:val="0005250E"/>
    <w:rsid w:val="000525C3"/>
    <w:rsid w:val="000526D9"/>
    <w:rsid w:val="00052AEA"/>
    <w:rsid w:val="00052BCF"/>
    <w:rsid w:val="00052C9E"/>
    <w:rsid w:val="00052E40"/>
    <w:rsid w:val="00052FA3"/>
    <w:rsid w:val="0005314C"/>
    <w:rsid w:val="00053438"/>
    <w:rsid w:val="00053B2E"/>
    <w:rsid w:val="00053CA5"/>
    <w:rsid w:val="00054444"/>
    <w:rsid w:val="00054708"/>
    <w:rsid w:val="00054F94"/>
    <w:rsid w:val="000551AC"/>
    <w:rsid w:val="000552F1"/>
    <w:rsid w:val="000553C1"/>
    <w:rsid w:val="000554F3"/>
    <w:rsid w:val="00055C15"/>
    <w:rsid w:val="00055D9E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97A"/>
    <w:rsid w:val="00057F27"/>
    <w:rsid w:val="000602FB"/>
    <w:rsid w:val="00060583"/>
    <w:rsid w:val="00060A25"/>
    <w:rsid w:val="00061001"/>
    <w:rsid w:val="0006158F"/>
    <w:rsid w:val="000617CE"/>
    <w:rsid w:val="00061DD4"/>
    <w:rsid w:val="00061DF5"/>
    <w:rsid w:val="00061E80"/>
    <w:rsid w:val="00061F23"/>
    <w:rsid w:val="00061FC3"/>
    <w:rsid w:val="000620A6"/>
    <w:rsid w:val="0006257F"/>
    <w:rsid w:val="000628B0"/>
    <w:rsid w:val="00062938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97"/>
    <w:rsid w:val="00065E38"/>
    <w:rsid w:val="0006604C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43"/>
    <w:rsid w:val="000719DE"/>
    <w:rsid w:val="00071A75"/>
    <w:rsid w:val="00071B5F"/>
    <w:rsid w:val="00071EB2"/>
    <w:rsid w:val="000725A9"/>
    <w:rsid w:val="00072737"/>
    <w:rsid w:val="000727D4"/>
    <w:rsid w:val="00072D69"/>
    <w:rsid w:val="00072DA7"/>
    <w:rsid w:val="00073265"/>
    <w:rsid w:val="000734F5"/>
    <w:rsid w:val="00073533"/>
    <w:rsid w:val="000735C0"/>
    <w:rsid w:val="000736EF"/>
    <w:rsid w:val="00073889"/>
    <w:rsid w:val="0007398B"/>
    <w:rsid w:val="00073A33"/>
    <w:rsid w:val="00073C9F"/>
    <w:rsid w:val="00073CE2"/>
    <w:rsid w:val="00074039"/>
    <w:rsid w:val="000743C3"/>
    <w:rsid w:val="000745B9"/>
    <w:rsid w:val="00074CC4"/>
    <w:rsid w:val="00074F56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5FD"/>
    <w:rsid w:val="000776BD"/>
    <w:rsid w:val="00077CE5"/>
    <w:rsid w:val="00077E96"/>
    <w:rsid w:val="00080204"/>
    <w:rsid w:val="0008021E"/>
    <w:rsid w:val="000802C2"/>
    <w:rsid w:val="00080793"/>
    <w:rsid w:val="00080AE2"/>
    <w:rsid w:val="00080B69"/>
    <w:rsid w:val="00080FD1"/>
    <w:rsid w:val="0008132A"/>
    <w:rsid w:val="000817AD"/>
    <w:rsid w:val="00081E17"/>
    <w:rsid w:val="00081E26"/>
    <w:rsid w:val="00081ECA"/>
    <w:rsid w:val="00081FC5"/>
    <w:rsid w:val="00082158"/>
    <w:rsid w:val="000823EE"/>
    <w:rsid w:val="0008275C"/>
    <w:rsid w:val="0008275D"/>
    <w:rsid w:val="00082978"/>
    <w:rsid w:val="00082B04"/>
    <w:rsid w:val="00082B06"/>
    <w:rsid w:val="00082F99"/>
    <w:rsid w:val="000830B9"/>
    <w:rsid w:val="00083170"/>
    <w:rsid w:val="00083205"/>
    <w:rsid w:val="00083AB5"/>
    <w:rsid w:val="00083B41"/>
    <w:rsid w:val="000840FD"/>
    <w:rsid w:val="00084372"/>
    <w:rsid w:val="0008454F"/>
    <w:rsid w:val="000847BF"/>
    <w:rsid w:val="00084C5D"/>
    <w:rsid w:val="00084E14"/>
    <w:rsid w:val="00084F21"/>
    <w:rsid w:val="0008503B"/>
    <w:rsid w:val="00085486"/>
    <w:rsid w:val="00085F0D"/>
    <w:rsid w:val="00086240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C72"/>
    <w:rsid w:val="00087D00"/>
    <w:rsid w:val="00087E2F"/>
    <w:rsid w:val="00090740"/>
    <w:rsid w:val="00090847"/>
    <w:rsid w:val="00090C2F"/>
    <w:rsid w:val="000910D8"/>
    <w:rsid w:val="000911CB"/>
    <w:rsid w:val="00091213"/>
    <w:rsid w:val="000912A4"/>
    <w:rsid w:val="00091442"/>
    <w:rsid w:val="00091612"/>
    <w:rsid w:val="000918A3"/>
    <w:rsid w:val="000918CB"/>
    <w:rsid w:val="0009195A"/>
    <w:rsid w:val="00091970"/>
    <w:rsid w:val="000919B0"/>
    <w:rsid w:val="00092A1A"/>
    <w:rsid w:val="0009337E"/>
    <w:rsid w:val="000937B3"/>
    <w:rsid w:val="000939DF"/>
    <w:rsid w:val="00093DE3"/>
    <w:rsid w:val="00094055"/>
    <w:rsid w:val="00094095"/>
    <w:rsid w:val="0009411F"/>
    <w:rsid w:val="0009423C"/>
    <w:rsid w:val="00094549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9F7"/>
    <w:rsid w:val="00096F9A"/>
    <w:rsid w:val="00096F9B"/>
    <w:rsid w:val="000973A3"/>
    <w:rsid w:val="0009780C"/>
    <w:rsid w:val="000979DB"/>
    <w:rsid w:val="00097BEF"/>
    <w:rsid w:val="000A0477"/>
    <w:rsid w:val="000A0480"/>
    <w:rsid w:val="000A04BE"/>
    <w:rsid w:val="000A08B8"/>
    <w:rsid w:val="000A08D3"/>
    <w:rsid w:val="000A0985"/>
    <w:rsid w:val="000A0E5F"/>
    <w:rsid w:val="000A0F3E"/>
    <w:rsid w:val="000A1037"/>
    <w:rsid w:val="000A126C"/>
    <w:rsid w:val="000A15BF"/>
    <w:rsid w:val="000A1616"/>
    <w:rsid w:val="000A198E"/>
    <w:rsid w:val="000A2182"/>
    <w:rsid w:val="000A2199"/>
    <w:rsid w:val="000A2675"/>
    <w:rsid w:val="000A2819"/>
    <w:rsid w:val="000A2AFB"/>
    <w:rsid w:val="000A2B21"/>
    <w:rsid w:val="000A2D2F"/>
    <w:rsid w:val="000A2D5B"/>
    <w:rsid w:val="000A3105"/>
    <w:rsid w:val="000A3B18"/>
    <w:rsid w:val="000A3EFF"/>
    <w:rsid w:val="000A4099"/>
    <w:rsid w:val="000A423E"/>
    <w:rsid w:val="000A4340"/>
    <w:rsid w:val="000A44F7"/>
    <w:rsid w:val="000A498A"/>
    <w:rsid w:val="000A5014"/>
    <w:rsid w:val="000A521A"/>
    <w:rsid w:val="000A55D0"/>
    <w:rsid w:val="000A55F5"/>
    <w:rsid w:val="000A574D"/>
    <w:rsid w:val="000A592A"/>
    <w:rsid w:val="000A627B"/>
    <w:rsid w:val="000A66A3"/>
    <w:rsid w:val="000A6A77"/>
    <w:rsid w:val="000A6BBD"/>
    <w:rsid w:val="000A6F54"/>
    <w:rsid w:val="000A722A"/>
    <w:rsid w:val="000A783B"/>
    <w:rsid w:val="000A7A5E"/>
    <w:rsid w:val="000A7AEE"/>
    <w:rsid w:val="000A7C34"/>
    <w:rsid w:val="000B0023"/>
    <w:rsid w:val="000B098D"/>
    <w:rsid w:val="000B0A6C"/>
    <w:rsid w:val="000B1B4A"/>
    <w:rsid w:val="000B1D15"/>
    <w:rsid w:val="000B1DDC"/>
    <w:rsid w:val="000B1F30"/>
    <w:rsid w:val="000B2421"/>
    <w:rsid w:val="000B24C2"/>
    <w:rsid w:val="000B28B9"/>
    <w:rsid w:val="000B3291"/>
    <w:rsid w:val="000B32A6"/>
    <w:rsid w:val="000B32D4"/>
    <w:rsid w:val="000B3470"/>
    <w:rsid w:val="000B39A8"/>
    <w:rsid w:val="000B3C39"/>
    <w:rsid w:val="000B3DAF"/>
    <w:rsid w:val="000B4174"/>
    <w:rsid w:val="000B423C"/>
    <w:rsid w:val="000B433A"/>
    <w:rsid w:val="000B4426"/>
    <w:rsid w:val="000B46E1"/>
    <w:rsid w:val="000B4F5F"/>
    <w:rsid w:val="000B51E5"/>
    <w:rsid w:val="000B5502"/>
    <w:rsid w:val="000B5CF5"/>
    <w:rsid w:val="000B65A8"/>
    <w:rsid w:val="000B6730"/>
    <w:rsid w:val="000B68CA"/>
    <w:rsid w:val="000B6E9D"/>
    <w:rsid w:val="000B7E5D"/>
    <w:rsid w:val="000B7F6B"/>
    <w:rsid w:val="000B7FF0"/>
    <w:rsid w:val="000C004B"/>
    <w:rsid w:val="000C0100"/>
    <w:rsid w:val="000C0117"/>
    <w:rsid w:val="000C01DA"/>
    <w:rsid w:val="000C0214"/>
    <w:rsid w:val="000C04FB"/>
    <w:rsid w:val="000C0504"/>
    <w:rsid w:val="000C08E0"/>
    <w:rsid w:val="000C0CA4"/>
    <w:rsid w:val="000C0D37"/>
    <w:rsid w:val="000C0F77"/>
    <w:rsid w:val="000C0FB3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40B7"/>
    <w:rsid w:val="000C432A"/>
    <w:rsid w:val="000C48E6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480"/>
    <w:rsid w:val="000C7205"/>
    <w:rsid w:val="000C723F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BD0"/>
    <w:rsid w:val="000D0D2A"/>
    <w:rsid w:val="000D0D84"/>
    <w:rsid w:val="000D1010"/>
    <w:rsid w:val="000D19CE"/>
    <w:rsid w:val="000D1E53"/>
    <w:rsid w:val="000D21BA"/>
    <w:rsid w:val="000D2917"/>
    <w:rsid w:val="000D2DCB"/>
    <w:rsid w:val="000D2F74"/>
    <w:rsid w:val="000D3028"/>
    <w:rsid w:val="000D36C5"/>
    <w:rsid w:val="000D3949"/>
    <w:rsid w:val="000D3D94"/>
    <w:rsid w:val="000D4281"/>
    <w:rsid w:val="000D4310"/>
    <w:rsid w:val="000D4396"/>
    <w:rsid w:val="000D4398"/>
    <w:rsid w:val="000D452C"/>
    <w:rsid w:val="000D4821"/>
    <w:rsid w:val="000D4A92"/>
    <w:rsid w:val="000D4AE3"/>
    <w:rsid w:val="000D4D6C"/>
    <w:rsid w:val="000D4F1D"/>
    <w:rsid w:val="000D4FF4"/>
    <w:rsid w:val="000D5907"/>
    <w:rsid w:val="000D5AE7"/>
    <w:rsid w:val="000D64B1"/>
    <w:rsid w:val="000D64BA"/>
    <w:rsid w:val="000D6629"/>
    <w:rsid w:val="000D6809"/>
    <w:rsid w:val="000D6829"/>
    <w:rsid w:val="000D6E4E"/>
    <w:rsid w:val="000D77FD"/>
    <w:rsid w:val="000D7B3F"/>
    <w:rsid w:val="000E03BE"/>
    <w:rsid w:val="000E0665"/>
    <w:rsid w:val="000E088D"/>
    <w:rsid w:val="000E08E6"/>
    <w:rsid w:val="000E0D1A"/>
    <w:rsid w:val="000E17DC"/>
    <w:rsid w:val="000E1E2F"/>
    <w:rsid w:val="000E1FE2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D5"/>
    <w:rsid w:val="000E44C0"/>
    <w:rsid w:val="000E45F0"/>
    <w:rsid w:val="000E4721"/>
    <w:rsid w:val="000E48B4"/>
    <w:rsid w:val="000E4BED"/>
    <w:rsid w:val="000E4D44"/>
    <w:rsid w:val="000E4D4F"/>
    <w:rsid w:val="000E516D"/>
    <w:rsid w:val="000E5256"/>
    <w:rsid w:val="000E5840"/>
    <w:rsid w:val="000E5AA5"/>
    <w:rsid w:val="000E5E00"/>
    <w:rsid w:val="000E5E16"/>
    <w:rsid w:val="000E5F14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456"/>
    <w:rsid w:val="000F0B71"/>
    <w:rsid w:val="000F10F7"/>
    <w:rsid w:val="000F119B"/>
    <w:rsid w:val="000F150B"/>
    <w:rsid w:val="000F1F9D"/>
    <w:rsid w:val="000F2035"/>
    <w:rsid w:val="000F250C"/>
    <w:rsid w:val="000F259A"/>
    <w:rsid w:val="000F26CC"/>
    <w:rsid w:val="000F2906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4E2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75BE"/>
    <w:rsid w:val="000F7A54"/>
    <w:rsid w:val="00100057"/>
    <w:rsid w:val="001000F8"/>
    <w:rsid w:val="001005DE"/>
    <w:rsid w:val="00100E87"/>
    <w:rsid w:val="0010132D"/>
    <w:rsid w:val="00101406"/>
    <w:rsid w:val="001016C2"/>
    <w:rsid w:val="00101C3B"/>
    <w:rsid w:val="00101E6A"/>
    <w:rsid w:val="00101EA5"/>
    <w:rsid w:val="0010207D"/>
    <w:rsid w:val="00102349"/>
    <w:rsid w:val="00102351"/>
    <w:rsid w:val="0010270B"/>
    <w:rsid w:val="001028A7"/>
    <w:rsid w:val="001028B1"/>
    <w:rsid w:val="00102A1D"/>
    <w:rsid w:val="00102B37"/>
    <w:rsid w:val="00102B4D"/>
    <w:rsid w:val="001031DF"/>
    <w:rsid w:val="00103810"/>
    <w:rsid w:val="001038AD"/>
    <w:rsid w:val="001038B7"/>
    <w:rsid w:val="0010412A"/>
    <w:rsid w:val="0010433D"/>
    <w:rsid w:val="0010454A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16"/>
    <w:rsid w:val="00110B25"/>
    <w:rsid w:val="00110F65"/>
    <w:rsid w:val="00111052"/>
    <w:rsid w:val="001112C8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D95"/>
    <w:rsid w:val="00112F53"/>
    <w:rsid w:val="001130B6"/>
    <w:rsid w:val="00113330"/>
    <w:rsid w:val="001134A2"/>
    <w:rsid w:val="001138A7"/>
    <w:rsid w:val="001138D2"/>
    <w:rsid w:val="00113CEB"/>
    <w:rsid w:val="00114254"/>
    <w:rsid w:val="001145C3"/>
    <w:rsid w:val="00114674"/>
    <w:rsid w:val="001148D8"/>
    <w:rsid w:val="00114994"/>
    <w:rsid w:val="0011499F"/>
    <w:rsid w:val="00114B0E"/>
    <w:rsid w:val="00114B6E"/>
    <w:rsid w:val="00114BA5"/>
    <w:rsid w:val="00114DFD"/>
    <w:rsid w:val="00114E09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392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D43"/>
    <w:rsid w:val="00120E15"/>
    <w:rsid w:val="0012107F"/>
    <w:rsid w:val="0012149C"/>
    <w:rsid w:val="0012162A"/>
    <w:rsid w:val="001216C8"/>
    <w:rsid w:val="001218D1"/>
    <w:rsid w:val="00121DF3"/>
    <w:rsid w:val="001223C9"/>
    <w:rsid w:val="00122514"/>
    <w:rsid w:val="00122701"/>
    <w:rsid w:val="00122762"/>
    <w:rsid w:val="001227E7"/>
    <w:rsid w:val="00122ADB"/>
    <w:rsid w:val="00122EE4"/>
    <w:rsid w:val="0012316B"/>
    <w:rsid w:val="00123181"/>
    <w:rsid w:val="0012337E"/>
    <w:rsid w:val="001236AE"/>
    <w:rsid w:val="001236F0"/>
    <w:rsid w:val="0012393B"/>
    <w:rsid w:val="00123D7E"/>
    <w:rsid w:val="00123DE6"/>
    <w:rsid w:val="001245C3"/>
    <w:rsid w:val="001246B8"/>
    <w:rsid w:val="00124F45"/>
    <w:rsid w:val="00125192"/>
    <w:rsid w:val="001259F3"/>
    <w:rsid w:val="00125A67"/>
    <w:rsid w:val="00125B5F"/>
    <w:rsid w:val="00125E5B"/>
    <w:rsid w:val="001263B6"/>
    <w:rsid w:val="001264C3"/>
    <w:rsid w:val="001265E8"/>
    <w:rsid w:val="00126701"/>
    <w:rsid w:val="0012694C"/>
    <w:rsid w:val="00126993"/>
    <w:rsid w:val="0012701E"/>
    <w:rsid w:val="00127686"/>
    <w:rsid w:val="00127ACE"/>
    <w:rsid w:val="0013008B"/>
    <w:rsid w:val="00130663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276"/>
    <w:rsid w:val="001326BD"/>
    <w:rsid w:val="00132711"/>
    <w:rsid w:val="00132936"/>
    <w:rsid w:val="001329F1"/>
    <w:rsid w:val="00132A47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0E3D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C75"/>
    <w:rsid w:val="00142D79"/>
    <w:rsid w:val="00143336"/>
    <w:rsid w:val="00143506"/>
    <w:rsid w:val="001436F8"/>
    <w:rsid w:val="00143AEC"/>
    <w:rsid w:val="00143D35"/>
    <w:rsid w:val="00143F98"/>
    <w:rsid w:val="001446D4"/>
    <w:rsid w:val="00144EB0"/>
    <w:rsid w:val="00145037"/>
    <w:rsid w:val="00145199"/>
    <w:rsid w:val="001451D8"/>
    <w:rsid w:val="001451E0"/>
    <w:rsid w:val="0014523A"/>
    <w:rsid w:val="00145472"/>
    <w:rsid w:val="00145658"/>
    <w:rsid w:val="00145660"/>
    <w:rsid w:val="00145942"/>
    <w:rsid w:val="00145AB0"/>
    <w:rsid w:val="00145D88"/>
    <w:rsid w:val="00145E24"/>
    <w:rsid w:val="001467D2"/>
    <w:rsid w:val="001467DA"/>
    <w:rsid w:val="001467F3"/>
    <w:rsid w:val="001470EF"/>
    <w:rsid w:val="0014776D"/>
    <w:rsid w:val="001477DE"/>
    <w:rsid w:val="001479B9"/>
    <w:rsid w:val="00147B69"/>
    <w:rsid w:val="00147D5A"/>
    <w:rsid w:val="00147D95"/>
    <w:rsid w:val="00147E25"/>
    <w:rsid w:val="001503A4"/>
    <w:rsid w:val="001503FD"/>
    <w:rsid w:val="00150694"/>
    <w:rsid w:val="00150703"/>
    <w:rsid w:val="00150932"/>
    <w:rsid w:val="0015099A"/>
    <w:rsid w:val="00150F71"/>
    <w:rsid w:val="00151152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D42"/>
    <w:rsid w:val="00154D87"/>
    <w:rsid w:val="00155311"/>
    <w:rsid w:val="00155461"/>
    <w:rsid w:val="00155766"/>
    <w:rsid w:val="00155D1D"/>
    <w:rsid w:val="00155E73"/>
    <w:rsid w:val="00155F8F"/>
    <w:rsid w:val="00156741"/>
    <w:rsid w:val="00156C03"/>
    <w:rsid w:val="00156F8C"/>
    <w:rsid w:val="001572AB"/>
    <w:rsid w:val="001573E6"/>
    <w:rsid w:val="001574A3"/>
    <w:rsid w:val="00157602"/>
    <w:rsid w:val="001579C7"/>
    <w:rsid w:val="00157C8D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602"/>
    <w:rsid w:val="00162820"/>
    <w:rsid w:val="001628B3"/>
    <w:rsid w:val="00163029"/>
    <w:rsid w:val="0016393B"/>
    <w:rsid w:val="00163B2E"/>
    <w:rsid w:val="00163E09"/>
    <w:rsid w:val="0016408D"/>
    <w:rsid w:val="001641C8"/>
    <w:rsid w:val="001642C1"/>
    <w:rsid w:val="001643A4"/>
    <w:rsid w:val="0016486C"/>
    <w:rsid w:val="00164F15"/>
    <w:rsid w:val="0016511A"/>
    <w:rsid w:val="001653FC"/>
    <w:rsid w:val="0016553B"/>
    <w:rsid w:val="00165DE9"/>
    <w:rsid w:val="00165DFF"/>
    <w:rsid w:val="00166124"/>
    <w:rsid w:val="00166137"/>
    <w:rsid w:val="00166457"/>
    <w:rsid w:val="00166790"/>
    <w:rsid w:val="0016684B"/>
    <w:rsid w:val="001668F5"/>
    <w:rsid w:val="00166C10"/>
    <w:rsid w:val="00166E15"/>
    <w:rsid w:val="001671C2"/>
    <w:rsid w:val="00167336"/>
    <w:rsid w:val="0016735E"/>
    <w:rsid w:val="00167381"/>
    <w:rsid w:val="0016769D"/>
    <w:rsid w:val="00167A30"/>
    <w:rsid w:val="00167BC7"/>
    <w:rsid w:val="00167BEC"/>
    <w:rsid w:val="00167F37"/>
    <w:rsid w:val="00167F98"/>
    <w:rsid w:val="00170149"/>
    <w:rsid w:val="001701D1"/>
    <w:rsid w:val="001708AF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40F"/>
    <w:rsid w:val="0017574F"/>
    <w:rsid w:val="00175ABA"/>
    <w:rsid w:val="00175EFE"/>
    <w:rsid w:val="0017615D"/>
    <w:rsid w:val="0017617D"/>
    <w:rsid w:val="001762DB"/>
    <w:rsid w:val="00176376"/>
    <w:rsid w:val="0017690C"/>
    <w:rsid w:val="00176D79"/>
    <w:rsid w:val="00176E8F"/>
    <w:rsid w:val="00176FEF"/>
    <w:rsid w:val="00176FF1"/>
    <w:rsid w:val="001771EC"/>
    <w:rsid w:val="0017723B"/>
    <w:rsid w:val="001776C3"/>
    <w:rsid w:val="0017791D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303"/>
    <w:rsid w:val="001817F5"/>
    <w:rsid w:val="00181AD9"/>
    <w:rsid w:val="0018204F"/>
    <w:rsid w:val="00182232"/>
    <w:rsid w:val="00182363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5317"/>
    <w:rsid w:val="001857C1"/>
    <w:rsid w:val="00185B34"/>
    <w:rsid w:val="00185BDE"/>
    <w:rsid w:val="00186075"/>
    <w:rsid w:val="001866B4"/>
    <w:rsid w:val="00186D34"/>
    <w:rsid w:val="00186DEE"/>
    <w:rsid w:val="001872AE"/>
    <w:rsid w:val="00187634"/>
    <w:rsid w:val="00187688"/>
    <w:rsid w:val="00187EA3"/>
    <w:rsid w:val="00190703"/>
    <w:rsid w:val="00190BDE"/>
    <w:rsid w:val="00190FF3"/>
    <w:rsid w:val="0019136A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1A9"/>
    <w:rsid w:val="001921C0"/>
    <w:rsid w:val="001924FB"/>
    <w:rsid w:val="00192563"/>
    <w:rsid w:val="001927A9"/>
    <w:rsid w:val="0019297C"/>
    <w:rsid w:val="00192A7C"/>
    <w:rsid w:val="00192D51"/>
    <w:rsid w:val="0019347A"/>
    <w:rsid w:val="00193807"/>
    <w:rsid w:val="0019397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71A"/>
    <w:rsid w:val="0019575F"/>
    <w:rsid w:val="00195858"/>
    <w:rsid w:val="001959E6"/>
    <w:rsid w:val="00195B45"/>
    <w:rsid w:val="00195EA6"/>
    <w:rsid w:val="001960BD"/>
    <w:rsid w:val="0019613C"/>
    <w:rsid w:val="00196316"/>
    <w:rsid w:val="00196BC9"/>
    <w:rsid w:val="00196F45"/>
    <w:rsid w:val="001970E6"/>
    <w:rsid w:val="00197488"/>
    <w:rsid w:val="0019766A"/>
    <w:rsid w:val="00197AAB"/>
    <w:rsid w:val="00197BA6"/>
    <w:rsid w:val="00197D38"/>
    <w:rsid w:val="00197E0C"/>
    <w:rsid w:val="001A06A5"/>
    <w:rsid w:val="001A070B"/>
    <w:rsid w:val="001A07DF"/>
    <w:rsid w:val="001A08F4"/>
    <w:rsid w:val="001A0A93"/>
    <w:rsid w:val="001A0AE7"/>
    <w:rsid w:val="001A0BBA"/>
    <w:rsid w:val="001A0C52"/>
    <w:rsid w:val="001A0DE4"/>
    <w:rsid w:val="001A0E0F"/>
    <w:rsid w:val="001A11F5"/>
    <w:rsid w:val="001A13E4"/>
    <w:rsid w:val="001A16CA"/>
    <w:rsid w:val="001A16E8"/>
    <w:rsid w:val="001A1763"/>
    <w:rsid w:val="001A18E8"/>
    <w:rsid w:val="001A1D29"/>
    <w:rsid w:val="001A1E7C"/>
    <w:rsid w:val="001A22C4"/>
    <w:rsid w:val="001A2654"/>
    <w:rsid w:val="001A277E"/>
    <w:rsid w:val="001A2DED"/>
    <w:rsid w:val="001A2E9F"/>
    <w:rsid w:val="001A31BE"/>
    <w:rsid w:val="001A324D"/>
    <w:rsid w:val="001A3383"/>
    <w:rsid w:val="001A351A"/>
    <w:rsid w:val="001A35CD"/>
    <w:rsid w:val="001A3E77"/>
    <w:rsid w:val="001A4445"/>
    <w:rsid w:val="001A48F2"/>
    <w:rsid w:val="001A5230"/>
    <w:rsid w:val="001A5236"/>
    <w:rsid w:val="001A5312"/>
    <w:rsid w:val="001A5325"/>
    <w:rsid w:val="001A541C"/>
    <w:rsid w:val="001A5470"/>
    <w:rsid w:val="001A5759"/>
    <w:rsid w:val="001A59FA"/>
    <w:rsid w:val="001A5CCB"/>
    <w:rsid w:val="001A5D44"/>
    <w:rsid w:val="001A6117"/>
    <w:rsid w:val="001A65AA"/>
    <w:rsid w:val="001A6C3C"/>
    <w:rsid w:val="001A6D9F"/>
    <w:rsid w:val="001A71FA"/>
    <w:rsid w:val="001A726D"/>
    <w:rsid w:val="001A72A7"/>
    <w:rsid w:val="001A7556"/>
    <w:rsid w:val="001A75FF"/>
    <w:rsid w:val="001A7873"/>
    <w:rsid w:val="001A787A"/>
    <w:rsid w:val="001A7918"/>
    <w:rsid w:val="001A7996"/>
    <w:rsid w:val="001A7D24"/>
    <w:rsid w:val="001A7E5C"/>
    <w:rsid w:val="001B0B5E"/>
    <w:rsid w:val="001B0BD5"/>
    <w:rsid w:val="001B0BF3"/>
    <w:rsid w:val="001B0EC0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9F8"/>
    <w:rsid w:val="001B2B70"/>
    <w:rsid w:val="001B2DDB"/>
    <w:rsid w:val="001B2E98"/>
    <w:rsid w:val="001B32EC"/>
    <w:rsid w:val="001B38A1"/>
    <w:rsid w:val="001B3986"/>
    <w:rsid w:val="001B3C8A"/>
    <w:rsid w:val="001B4133"/>
    <w:rsid w:val="001B43A4"/>
    <w:rsid w:val="001B458A"/>
    <w:rsid w:val="001B45EA"/>
    <w:rsid w:val="001B4632"/>
    <w:rsid w:val="001B46CA"/>
    <w:rsid w:val="001B49FC"/>
    <w:rsid w:val="001B5028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73E"/>
    <w:rsid w:val="001B782A"/>
    <w:rsid w:val="001C025C"/>
    <w:rsid w:val="001C0D93"/>
    <w:rsid w:val="001C0FC3"/>
    <w:rsid w:val="001C137A"/>
    <w:rsid w:val="001C1416"/>
    <w:rsid w:val="001C173A"/>
    <w:rsid w:val="001C1ED8"/>
    <w:rsid w:val="001C1F3D"/>
    <w:rsid w:val="001C2032"/>
    <w:rsid w:val="001C21D0"/>
    <w:rsid w:val="001C21E9"/>
    <w:rsid w:val="001C2589"/>
    <w:rsid w:val="001C2A7B"/>
    <w:rsid w:val="001C2D3F"/>
    <w:rsid w:val="001C3418"/>
    <w:rsid w:val="001C3544"/>
    <w:rsid w:val="001C38EA"/>
    <w:rsid w:val="001C3923"/>
    <w:rsid w:val="001C3BF8"/>
    <w:rsid w:val="001C4640"/>
    <w:rsid w:val="001C4BD7"/>
    <w:rsid w:val="001C4F03"/>
    <w:rsid w:val="001C5222"/>
    <w:rsid w:val="001C54AD"/>
    <w:rsid w:val="001C553D"/>
    <w:rsid w:val="001C5727"/>
    <w:rsid w:val="001C5B7D"/>
    <w:rsid w:val="001C5D4F"/>
    <w:rsid w:val="001C5E22"/>
    <w:rsid w:val="001C61B1"/>
    <w:rsid w:val="001C627F"/>
    <w:rsid w:val="001C6451"/>
    <w:rsid w:val="001C6FD9"/>
    <w:rsid w:val="001C73DC"/>
    <w:rsid w:val="001C779E"/>
    <w:rsid w:val="001C77D1"/>
    <w:rsid w:val="001C7C71"/>
    <w:rsid w:val="001C7DB9"/>
    <w:rsid w:val="001D0156"/>
    <w:rsid w:val="001D0A58"/>
    <w:rsid w:val="001D104F"/>
    <w:rsid w:val="001D156A"/>
    <w:rsid w:val="001D1842"/>
    <w:rsid w:val="001D1E76"/>
    <w:rsid w:val="001D23FA"/>
    <w:rsid w:val="001D2A88"/>
    <w:rsid w:val="001D2E3E"/>
    <w:rsid w:val="001D2EB5"/>
    <w:rsid w:val="001D2F20"/>
    <w:rsid w:val="001D3324"/>
    <w:rsid w:val="001D36E7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4638"/>
    <w:rsid w:val="001D5A63"/>
    <w:rsid w:val="001D5DA4"/>
    <w:rsid w:val="001D5F23"/>
    <w:rsid w:val="001D635F"/>
    <w:rsid w:val="001D64DB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AC3"/>
    <w:rsid w:val="001E15AA"/>
    <w:rsid w:val="001E1957"/>
    <w:rsid w:val="001E1CAD"/>
    <w:rsid w:val="001E1EA4"/>
    <w:rsid w:val="001E1ECB"/>
    <w:rsid w:val="001E24ED"/>
    <w:rsid w:val="001E2666"/>
    <w:rsid w:val="001E296C"/>
    <w:rsid w:val="001E29E1"/>
    <w:rsid w:val="001E2D27"/>
    <w:rsid w:val="001E2E6D"/>
    <w:rsid w:val="001E3830"/>
    <w:rsid w:val="001E3901"/>
    <w:rsid w:val="001E3AA2"/>
    <w:rsid w:val="001E4189"/>
    <w:rsid w:val="001E4D12"/>
    <w:rsid w:val="001E51F1"/>
    <w:rsid w:val="001E52FA"/>
    <w:rsid w:val="001E53C4"/>
    <w:rsid w:val="001E5613"/>
    <w:rsid w:val="001E5843"/>
    <w:rsid w:val="001E5A13"/>
    <w:rsid w:val="001E5A1C"/>
    <w:rsid w:val="001E650E"/>
    <w:rsid w:val="001E658F"/>
    <w:rsid w:val="001E7098"/>
    <w:rsid w:val="001E731E"/>
    <w:rsid w:val="001E78C4"/>
    <w:rsid w:val="001E7FB7"/>
    <w:rsid w:val="001F00B6"/>
    <w:rsid w:val="001F0A43"/>
    <w:rsid w:val="001F0A93"/>
    <w:rsid w:val="001F1289"/>
    <w:rsid w:val="001F12FF"/>
    <w:rsid w:val="001F1625"/>
    <w:rsid w:val="001F1D90"/>
    <w:rsid w:val="001F1F4B"/>
    <w:rsid w:val="001F1FA5"/>
    <w:rsid w:val="001F2405"/>
    <w:rsid w:val="001F280D"/>
    <w:rsid w:val="001F2F4C"/>
    <w:rsid w:val="001F2F62"/>
    <w:rsid w:val="001F330F"/>
    <w:rsid w:val="001F33FA"/>
    <w:rsid w:val="001F3C59"/>
    <w:rsid w:val="001F3F79"/>
    <w:rsid w:val="001F41B2"/>
    <w:rsid w:val="001F4948"/>
    <w:rsid w:val="001F4BF1"/>
    <w:rsid w:val="001F4EAD"/>
    <w:rsid w:val="001F53B7"/>
    <w:rsid w:val="001F59EA"/>
    <w:rsid w:val="001F62E9"/>
    <w:rsid w:val="001F6A6F"/>
    <w:rsid w:val="001F766F"/>
    <w:rsid w:val="001F79F7"/>
    <w:rsid w:val="001F7F60"/>
    <w:rsid w:val="0020033D"/>
    <w:rsid w:val="00200554"/>
    <w:rsid w:val="0020080F"/>
    <w:rsid w:val="00200ABE"/>
    <w:rsid w:val="00200AE0"/>
    <w:rsid w:val="0020131D"/>
    <w:rsid w:val="0020165E"/>
    <w:rsid w:val="0020166E"/>
    <w:rsid w:val="00201A1E"/>
    <w:rsid w:val="00201D4C"/>
    <w:rsid w:val="00201D9D"/>
    <w:rsid w:val="00201E64"/>
    <w:rsid w:val="00201F7F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BBF"/>
    <w:rsid w:val="00204E26"/>
    <w:rsid w:val="00204FF0"/>
    <w:rsid w:val="00205732"/>
    <w:rsid w:val="00205ADB"/>
    <w:rsid w:val="00205E1D"/>
    <w:rsid w:val="002060F4"/>
    <w:rsid w:val="0020612A"/>
    <w:rsid w:val="00206495"/>
    <w:rsid w:val="00206765"/>
    <w:rsid w:val="00206A49"/>
    <w:rsid w:val="00206E54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5ED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A2B"/>
    <w:rsid w:val="00213B5A"/>
    <w:rsid w:val="002140BF"/>
    <w:rsid w:val="002141CB"/>
    <w:rsid w:val="00214686"/>
    <w:rsid w:val="00214A27"/>
    <w:rsid w:val="002150C6"/>
    <w:rsid w:val="002151F1"/>
    <w:rsid w:val="00215717"/>
    <w:rsid w:val="00215ABC"/>
    <w:rsid w:val="0021612E"/>
    <w:rsid w:val="002163A8"/>
    <w:rsid w:val="00216574"/>
    <w:rsid w:val="00216C27"/>
    <w:rsid w:val="00216E9B"/>
    <w:rsid w:val="00217868"/>
    <w:rsid w:val="00217DCB"/>
    <w:rsid w:val="00217F2E"/>
    <w:rsid w:val="002200E8"/>
    <w:rsid w:val="00220156"/>
    <w:rsid w:val="002202E2"/>
    <w:rsid w:val="00220796"/>
    <w:rsid w:val="002208F8"/>
    <w:rsid w:val="002212DD"/>
    <w:rsid w:val="002219FB"/>
    <w:rsid w:val="00221ACF"/>
    <w:rsid w:val="00221C2D"/>
    <w:rsid w:val="00221E1A"/>
    <w:rsid w:val="00221E45"/>
    <w:rsid w:val="00221EE5"/>
    <w:rsid w:val="00222068"/>
    <w:rsid w:val="00222726"/>
    <w:rsid w:val="00222D60"/>
    <w:rsid w:val="00222F5C"/>
    <w:rsid w:val="0022388B"/>
    <w:rsid w:val="002238B0"/>
    <w:rsid w:val="00223DC2"/>
    <w:rsid w:val="00223E81"/>
    <w:rsid w:val="00224086"/>
    <w:rsid w:val="00224087"/>
    <w:rsid w:val="002245AE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30459"/>
    <w:rsid w:val="0023070A"/>
    <w:rsid w:val="00230A8D"/>
    <w:rsid w:val="00230B72"/>
    <w:rsid w:val="00230C0F"/>
    <w:rsid w:val="0023112B"/>
    <w:rsid w:val="00231625"/>
    <w:rsid w:val="00231981"/>
    <w:rsid w:val="00231AAF"/>
    <w:rsid w:val="002323B1"/>
    <w:rsid w:val="00232575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C91"/>
    <w:rsid w:val="00235E77"/>
    <w:rsid w:val="00236337"/>
    <w:rsid w:val="002364A5"/>
    <w:rsid w:val="0023688D"/>
    <w:rsid w:val="0023695A"/>
    <w:rsid w:val="00237062"/>
    <w:rsid w:val="00237417"/>
    <w:rsid w:val="00237508"/>
    <w:rsid w:val="002377B8"/>
    <w:rsid w:val="002400C8"/>
    <w:rsid w:val="0024056C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DB"/>
    <w:rsid w:val="00242145"/>
    <w:rsid w:val="002422EA"/>
    <w:rsid w:val="002423C0"/>
    <w:rsid w:val="00242A9B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D0A"/>
    <w:rsid w:val="002450EA"/>
    <w:rsid w:val="00245916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BD1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E47"/>
    <w:rsid w:val="0025225B"/>
    <w:rsid w:val="0025279A"/>
    <w:rsid w:val="00252E71"/>
    <w:rsid w:val="002530B1"/>
    <w:rsid w:val="002535DA"/>
    <w:rsid w:val="002538A2"/>
    <w:rsid w:val="00253DFA"/>
    <w:rsid w:val="00253F02"/>
    <w:rsid w:val="00253F7F"/>
    <w:rsid w:val="00253FEA"/>
    <w:rsid w:val="002548DB"/>
    <w:rsid w:val="00254F07"/>
    <w:rsid w:val="00255901"/>
    <w:rsid w:val="0025595F"/>
    <w:rsid w:val="00255A7E"/>
    <w:rsid w:val="00255B3C"/>
    <w:rsid w:val="00255CF9"/>
    <w:rsid w:val="002560A9"/>
    <w:rsid w:val="0025638A"/>
    <w:rsid w:val="002563E4"/>
    <w:rsid w:val="00256468"/>
    <w:rsid w:val="00256EA8"/>
    <w:rsid w:val="002579F9"/>
    <w:rsid w:val="00260407"/>
    <w:rsid w:val="002607F3"/>
    <w:rsid w:val="0026087F"/>
    <w:rsid w:val="00260D4E"/>
    <w:rsid w:val="00261323"/>
    <w:rsid w:val="00261D52"/>
    <w:rsid w:val="00261EEC"/>
    <w:rsid w:val="002621F5"/>
    <w:rsid w:val="002624E5"/>
    <w:rsid w:val="00262B38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527"/>
    <w:rsid w:val="00264C96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C8D"/>
    <w:rsid w:val="00267E6A"/>
    <w:rsid w:val="00267F7D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149E"/>
    <w:rsid w:val="002716AA"/>
    <w:rsid w:val="0027194B"/>
    <w:rsid w:val="00271A09"/>
    <w:rsid w:val="00271B0A"/>
    <w:rsid w:val="00271D48"/>
    <w:rsid w:val="00271DE6"/>
    <w:rsid w:val="00271FAE"/>
    <w:rsid w:val="002721E2"/>
    <w:rsid w:val="00272373"/>
    <w:rsid w:val="002726FD"/>
    <w:rsid w:val="00272C4F"/>
    <w:rsid w:val="00273204"/>
    <w:rsid w:val="00273650"/>
    <w:rsid w:val="00274083"/>
    <w:rsid w:val="002742B4"/>
    <w:rsid w:val="0027452A"/>
    <w:rsid w:val="00274597"/>
    <w:rsid w:val="002747E4"/>
    <w:rsid w:val="00274BB8"/>
    <w:rsid w:val="0027597A"/>
    <w:rsid w:val="00276061"/>
    <w:rsid w:val="002764C1"/>
    <w:rsid w:val="00276692"/>
    <w:rsid w:val="002766B9"/>
    <w:rsid w:val="0027772B"/>
    <w:rsid w:val="00277D44"/>
    <w:rsid w:val="00277F6D"/>
    <w:rsid w:val="00277FAF"/>
    <w:rsid w:val="00277FFD"/>
    <w:rsid w:val="0028022F"/>
    <w:rsid w:val="00280961"/>
    <w:rsid w:val="00280AEE"/>
    <w:rsid w:val="00280BB5"/>
    <w:rsid w:val="00280C80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38C"/>
    <w:rsid w:val="002834B0"/>
    <w:rsid w:val="00283503"/>
    <w:rsid w:val="002835CC"/>
    <w:rsid w:val="00283696"/>
    <w:rsid w:val="00283748"/>
    <w:rsid w:val="00283B00"/>
    <w:rsid w:val="00283B94"/>
    <w:rsid w:val="00283FDF"/>
    <w:rsid w:val="00284485"/>
    <w:rsid w:val="00284797"/>
    <w:rsid w:val="002848A2"/>
    <w:rsid w:val="002848E9"/>
    <w:rsid w:val="0028497E"/>
    <w:rsid w:val="002849E0"/>
    <w:rsid w:val="00284AA9"/>
    <w:rsid w:val="00284E7B"/>
    <w:rsid w:val="00284FF1"/>
    <w:rsid w:val="00285101"/>
    <w:rsid w:val="0028528D"/>
    <w:rsid w:val="00285448"/>
    <w:rsid w:val="002856C1"/>
    <w:rsid w:val="002856C4"/>
    <w:rsid w:val="002856E8"/>
    <w:rsid w:val="00285AA3"/>
    <w:rsid w:val="0028633A"/>
    <w:rsid w:val="00286621"/>
    <w:rsid w:val="00286CEB"/>
    <w:rsid w:val="00286D0B"/>
    <w:rsid w:val="00286D3B"/>
    <w:rsid w:val="00286E25"/>
    <w:rsid w:val="00286FBE"/>
    <w:rsid w:val="00287810"/>
    <w:rsid w:val="00287CD6"/>
    <w:rsid w:val="00287E23"/>
    <w:rsid w:val="002900AA"/>
    <w:rsid w:val="0029043D"/>
    <w:rsid w:val="00290D36"/>
    <w:rsid w:val="002912AD"/>
    <w:rsid w:val="00291381"/>
    <w:rsid w:val="002915AD"/>
    <w:rsid w:val="0029181A"/>
    <w:rsid w:val="00291C34"/>
    <w:rsid w:val="0029200F"/>
    <w:rsid w:val="00292298"/>
    <w:rsid w:val="00292616"/>
    <w:rsid w:val="00292BC3"/>
    <w:rsid w:val="00292BE8"/>
    <w:rsid w:val="00292D72"/>
    <w:rsid w:val="0029307B"/>
    <w:rsid w:val="002931B7"/>
    <w:rsid w:val="0029320A"/>
    <w:rsid w:val="002933A6"/>
    <w:rsid w:val="0029380E"/>
    <w:rsid w:val="00293934"/>
    <w:rsid w:val="0029397D"/>
    <w:rsid w:val="00293BBB"/>
    <w:rsid w:val="00293C69"/>
    <w:rsid w:val="00294179"/>
    <w:rsid w:val="002943CB"/>
    <w:rsid w:val="0029471A"/>
    <w:rsid w:val="00294AA9"/>
    <w:rsid w:val="00294B2C"/>
    <w:rsid w:val="00294B64"/>
    <w:rsid w:val="00294B8D"/>
    <w:rsid w:val="00294F2F"/>
    <w:rsid w:val="002952AB"/>
    <w:rsid w:val="0029588E"/>
    <w:rsid w:val="00295C63"/>
    <w:rsid w:val="00296910"/>
    <w:rsid w:val="00296E8F"/>
    <w:rsid w:val="002975AE"/>
    <w:rsid w:val="00297833"/>
    <w:rsid w:val="002A01ED"/>
    <w:rsid w:val="002A0545"/>
    <w:rsid w:val="002A10C0"/>
    <w:rsid w:val="002A1340"/>
    <w:rsid w:val="002A13AC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3170"/>
    <w:rsid w:val="002A31D7"/>
    <w:rsid w:val="002A3250"/>
    <w:rsid w:val="002A363C"/>
    <w:rsid w:val="002A38D6"/>
    <w:rsid w:val="002A41AB"/>
    <w:rsid w:val="002A43DA"/>
    <w:rsid w:val="002A4704"/>
    <w:rsid w:val="002A4EDC"/>
    <w:rsid w:val="002A50A1"/>
    <w:rsid w:val="002A5201"/>
    <w:rsid w:val="002A53C3"/>
    <w:rsid w:val="002A57E7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10"/>
    <w:rsid w:val="002A6D4E"/>
    <w:rsid w:val="002A6D58"/>
    <w:rsid w:val="002A7020"/>
    <w:rsid w:val="002A708F"/>
    <w:rsid w:val="002A711A"/>
    <w:rsid w:val="002A72EF"/>
    <w:rsid w:val="002A73C9"/>
    <w:rsid w:val="002A7402"/>
    <w:rsid w:val="002A7B22"/>
    <w:rsid w:val="002A7E26"/>
    <w:rsid w:val="002A7EA7"/>
    <w:rsid w:val="002B0032"/>
    <w:rsid w:val="002B02D5"/>
    <w:rsid w:val="002B0411"/>
    <w:rsid w:val="002B0479"/>
    <w:rsid w:val="002B0862"/>
    <w:rsid w:val="002B0D67"/>
    <w:rsid w:val="002B137B"/>
    <w:rsid w:val="002B178E"/>
    <w:rsid w:val="002B181D"/>
    <w:rsid w:val="002B1A2B"/>
    <w:rsid w:val="002B1D8B"/>
    <w:rsid w:val="002B1F65"/>
    <w:rsid w:val="002B20C0"/>
    <w:rsid w:val="002B2116"/>
    <w:rsid w:val="002B2C85"/>
    <w:rsid w:val="002B2E24"/>
    <w:rsid w:val="002B3197"/>
    <w:rsid w:val="002B36C8"/>
    <w:rsid w:val="002B37B4"/>
    <w:rsid w:val="002B3E7D"/>
    <w:rsid w:val="002B3F9D"/>
    <w:rsid w:val="002B4025"/>
    <w:rsid w:val="002B4253"/>
    <w:rsid w:val="002B441B"/>
    <w:rsid w:val="002B4462"/>
    <w:rsid w:val="002B45A9"/>
    <w:rsid w:val="002B4AC4"/>
    <w:rsid w:val="002B531D"/>
    <w:rsid w:val="002B56B9"/>
    <w:rsid w:val="002B5901"/>
    <w:rsid w:val="002B59F0"/>
    <w:rsid w:val="002B5E29"/>
    <w:rsid w:val="002B62EA"/>
    <w:rsid w:val="002B6667"/>
    <w:rsid w:val="002B681E"/>
    <w:rsid w:val="002B6EBD"/>
    <w:rsid w:val="002B73FF"/>
    <w:rsid w:val="002B7CA0"/>
    <w:rsid w:val="002C0C9B"/>
    <w:rsid w:val="002C0E69"/>
    <w:rsid w:val="002C0F0E"/>
    <w:rsid w:val="002C1566"/>
    <w:rsid w:val="002C164E"/>
    <w:rsid w:val="002C1839"/>
    <w:rsid w:val="002C1992"/>
    <w:rsid w:val="002C1D1F"/>
    <w:rsid w:val="002C1DAC"/>
    <w:rsid w:val="002C21D8"/>
    <w:rsid w:val="002C224C"/>
    <w:rsid w:val="002C2564"/>
    <w:rsid w:val="002C25FA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F92"/>
    <w:rsid w:val="002C400A"/>
    <w:rsid w:val="002C4AE7"/>
    <w:rsid w:val="002C4FB1"/>
    <w:rsid w:val="002C53AA"/>
    <w:rsid w:val="002C5943"/>
    <w:rsid w:val="002C607D"/>
    <w:rsid w:val="002C6172"/>
    <w:rsid w:val="002C6710"/>
    <w:rsid w:val="002C6713"/>
    <w:rsid w:val="002C68B1"/>
    <w:rsid w:val="002C7819"/>
    <w:rsid w:val="002C7BE2"/>
    <w:rsid w:val="002D0396"/>
    <w:rsid w:val="002D04DF"/>
    <w:rsid w:val="002D0AF8"/>
    <w:rsid w:val="002D0C08"/>
    <w:rsid w:val="002D114C"/>
    <w:rsid w:val="002D11C5"/>
    <w:rsid w:val="002D1723"/>
    <w:rsid w:val="002D1EB4"/>
    <w:rsid w:val="002D1F9F"/>
    <w:rsid w:val="002D233F"/>
    <w:rsid w:val="002D2467"/>
    <w:rsid w:val="002D25F1"/>
    <w:rsid w:val="002D2631"/>
    <w:rsid w:val="002D2775"/>
    <w:rsid w:val="002D2B17"/>
    <w:rsid w:val="002D310C"/>
    <w:rsid w:val="002D31CA"/>
    <w:rsid w:val="002D3403"/>
    <w:rsid w:val="002D3508"/>
    <w:rsid w:val="002D38E2"/>
    <w:rsid w:val="002D3939"/>
    <w:rsid w:val="002D412B"/>
    <w:rsid w:val="002D4293"/>
    <w:rsid w:val="002D4317"/>
    <w:rsid w:val="002D44F1"/>
    <w:rsid w:val="002D4507"/>
    <w:rsid w:val="002D4661"/>
    <w:rsid w:val="002D4F0A"/>
    <w:rsid w:val="002D4FB3"/>
    <w:rsid w:val="002D506D"/>
    <w:rsid w:val="002D5D51"/>
    <w:rsid w:val="002D5EF8"/>
    <w:rsid w:val="002D5FD3"/>
    <w:rsid w:val="002D6570"/>
    <w:rsid w:val="002D6782"/>
    <w:rsid w:val="002D687E"/>
    <w:rsid w:val="002D6928"/>
    <w:rsid w:val="002D6B66"/>
    <w:rsid w:val="002D6FFA"/>
    <w:rsid w:val="002D720D"/>
    <w:rsid w:val="002D77CB"/>
    <w:rsid w:val="002E0654"/>
    <w:rsid w:val="002E0742"/>
    <w:rsid w:val="002E0C38"/>
    <w:rsid w:val="002E0F3E"/>
    <w:rsid w:val="002E14FA"/>
    <w:rsid w:val="002E1A4D"/>
    <w:rsid w:val="002E1D42"/>
    <w:rsid w:val="002E20BA"/>
    <w:rsid w:val="002E23C7"/>
    <w:rsid w:val="002E2425"/>
    <w:rsid w:val="002E2709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D3"/>
    <w:rsid w:val="002E48B9"/>
    <w:rsid w:val="002E4D79"/>
    <w:rsid w:val="002E50D8"/>
    <w:rsid w:val="002E5331"/>
    <w:rsid w:val="002E5AED"/>
    <w:rsid w:val="002E5E56"/>
    <w:rsid w:val="002E5E98"/>
    <w:rsid w:val="002E6302"/>
    <w:rsid w:val="002E6446"/>
    <w:rsid w:val="002E6B1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1017"/>
    <w:rsid w:val="002F1357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C57"/>
    <w:rsid w:val="00300DD1"/>
    <w:rsid w:val="00300F74"/>
    <w:rsid w:val="00300FA5"/>
    <w:rsid w:val="00301061"/>
    <w:rsid w:val="00301406"/>
    <w:rsid w:val="003018EB"/>
    <w:rsid w:val="00301AFC"/>
    <w:rsid w:val="00301E3C"/>
    <w:rsid w:val="00301E53"/>
    <w:rsid w:val="003025B7"/>
    <w:rsid w:val="003025D0"/>
    <w:rsid w:val="00302867"/>
    <w:rsid w:val="0030291E"/>
    <w:rsid w:val="003029BA"/>
    <w:rsid w:val="00303017"/>
    <w:rsid w:val="0030344F"/>
    <w:rsid w:val="00303479"/>
    <w:rsid w:val="003035C0"/>
    <w:rsid w:val="003036DF"/>
    <w:rsid w:val="00303778"/>
    <w:rsid w:val="00303B90"/>
    <w:rsid w:val="00303F53"/>
    <w:rsid w:val="003045E0"/>
    <w:rsid w:val="00304AC2"/>
    <w:rsid w:val="00304AC6"/>
    <w:rsid w:val="00304BF4"/>
    <w:rsid w:val="00304C8B"/>
    <w:rsid w:val="00304D99"/>
    <w:rsid w:val="00304DAA"/>
    <w:rsid w:val="00304F47"/>
    <w:rsid w:val="00304F91"/>
    <w:rsid w:val="00305825"/>
    <w:rsid w:val="0030607C"/>
    <w:rsid w:val="0030695A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73"/>
    <w:rsid w:val="00310937"/>
    <w:rsid w:val="00310A8B"/>
    <w:rsid w:val="00310DDB"/>
    <w:rsid w:val="00310E28"/>
    <w:rsid w:val="00310E85"/>
    <w:rsid w:val="00311402"/>
    <w:rsid w:val="00311516"/>
    <w:rsid w:val="00311ABA"/>
    <w:rsid w:val="00311F1A"/>
    <w:rsid w:val="00311F1C"/>
    <w:rsid w:val="00311FB7"/>
    <w:rsid w:val="00312841"/>
    <w:rsid w:val="00313139"/>
    <w:rsid w:val="00313141"/>
    <w:rsid w:val="003132F7"/>
    <w:rsid w:val="00313651"/>
    <w:rsid w:val="0031388A"/>
    <w:rsid w:val="00313B2A"/>
    <w:rsid w:val="00313DD3"/>
    <w:rsid w:val="003142CC"/>
    <w:rsid w:val="0031458B"/>
    <w:rsid w:val="00314B06"/>
    <w:rsid w:val="00314C14"/>
    <w:rsid w:val="00314F0A"/>
    <w:rsid w:val="00315077"/>
    <w:rsid w:val="00315610"/>
    <w:rsid w:val="0031590C"/>
    <w:rsid w:val="00315A1D"/>
    <w:rsid w:val="00315B9C"/>
    <w:rsid w:val="00315EC6"/>
    <w:rsid w:val="00315F90"/>
    <w:rsid w:val="003160EE"/>
    <w:rsid w:val="00316344"/>
    <w:rsid w:val="00316393"/>
    <w:rsid w:val="00316875"/>
    <w:rsid w:val="00316B05"/>
    <w:rsid w:val="00316D01"/>
    <w:rsid w:val="00316E09"/>
    <w:rsid w:val="003170E7"/>
    <w:rsid w:val="00317280"/>
    <w:rsid w:val="003179E1"/>
    <w:rsid w:val="00317D60"/>
    <w:rsid w:val="00320170"/>
    <w:rsid w:val="0032038A"/>
    <w:rsid w:val="003203A5"/>
    <w:rsid w:val="003207B7"/>
    <w:rsid w:val="00320ACB"/>
    <w:rsid w:val="00321AB3"/>
    <w:rsid w:val="00321B2F"/>
    <w:rsid w:val="00322C8B"/>
    <w:rsid w:val="00322CFE"/>
    <w:rsid w:val="00323369"/>
    <w:rsid w:val="00323881"/>
    <w:rsid w:val="00323A18"/>
    <w:rsid w:val="00323B0C"/>
    <w:rsid w:val="00323C24"/>
    <w:rsid w:val="00323CB4"/>
    <w:rsid w:val="003241B7"/>
    <w:rsid w:val="003241C4"/>
    <w:rsid w:val="003244C6"/>
    <w:rsid w:val="00324A68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C8F"/>
    <w:rsid w:val="00327091"/>
    <w:rsid w:val="0032733A"/>
    <w:rsid w:val="00327D38"/>
    <w:rsid w:val="003300BA"/>
    <w:rsid w:val="00330303"/>
    <w:rsid w:val="003308D6"/>
    <w:rsid w:val="003309DC"/>
    <w:rsid w:val="00331556"/>
    <w:rsid w:val="00331658"/>
    <w:rsid w:val="00331C44"/>
    <w:rsid w:val="00331C9A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F5F"/>
    <w:rsid w:val="00342246"/>
    <w:rsid w:val="0034244A"/>
    <w:rsid w:val="00342587"/>
    <w:rsid w:val="00342592"/>
    <w:rsid w:val="0034291F"/>
    <w:rsid w:val="00342A8B"/>
    <w:rsid w:val="00342AE7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D5D"/>
    <w:rsid w:val="003463A7"/>
    <w:rsid w:val="003466F5"/>
    <w:rsid w:val="00346EB0"/>
    <w:rsid w:val="003473AA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BE6"/>
    <w:rsid w:val="00350CF8"/>
    <w:rsid w:val="00351105"/>
    <w:rsid w:val="0035137D"/>
    <w:rsid w:val="003516B9"/>
    <w:rsid w:val="003519AD"/>
    <w:rsid w:val="00351D55"/>
    <w:rsid w:val="00351D7F"/>
    <w:rsid w:val="00351E7E"/>
    <w:rsid w:val="00352075"/>
    <w:rsid w:val="003520E6"/>
    <w:rsid w:val="00352145"/>
    <w:rsid w:val="00352334"/>
    <w:rsid w:val="003525ED"/>
    <w:rsid w:val="00352A9E"/>
    <w:rsid w:val="00352C1B"/>
    <w:rsid w:val="00352EF8"/>
    <w:rsid w:val="00353055"/>
    <w:rsid w:val="003533D5"/>
    <w:rsid w:val="003534DC"/>
    <w:rsid w:val="0035354C"/>
    <w:rsid w:val="00353D0C"/>
    <w:rsid w:val="00353D16"/>
    <w:rsid w:val="0035421F"/>
    <w:rsid w:val="00354530"/>
    <w:rsid w:val="00354D9B"/>
    <w:rsid w:val="00355B48"/>
    <w:rsid w:val="00355C63"/>
    <w:rsid w:val="00356450"/>
    <w:rsid w:val="003565AE"/>
    <w:rsid w:val="00357492"/>
    <w:rsid w:val="0035762C"/>
    <w:rsid w:val="00357912"/>
    <w:rsid w:val="00357B26"/>
    <w:rsid w:val="0036036E"/>
    <w:rsid w:val="00360611"/>
    <w:rsid w:val="0036068C"/>
    <w:rsid w:val="00361199"/>
    <w:rsid w:val="003615BC"/>
    <w:rsid w:val="00361862"/>
    <w:rsid w:val="00361B45"/>
    <w:rsid w:val="00361B9E"/>
    <w:rsid w:val="00361ED9"/>
    <w:rsid w:val="003620CF"/>
    <w:rsid w:val="00362165"/>
    <w:rsid w:val="003622D3"/>
    <w:rsid w:val="0036260A"/>
    <w:rsid w:val="00362869"/>
    <w:rsid w:val="003629DF"/>
    <w:rsid w:val="0036346D"/>
    <w:rsid w:val="0036363F"/>
    <w:rsid w:val="00363FF1"/>
    <w:rsid w:val="00364148"/>
    <w:rsid w:val="00364663"/>
    <w:rsid w:val="00364781"/>
    <w:rsid w:val="0036486E"/>
    <w:rsid w:val="00364879"/>
    <w:rsid w:val="0036488D"/>
    <w:rsid w:val="00364B3D"/>
    <w:rsid w:val="00364D90"/>
    <w:rsid w:val="0036511B"/>
    <w:rsid w:val="00365246"/>
    <w:rsid w:val="0036566A"/>
    <w:rsid w:val="00365B03"/>
    <w:rsid w:val="00365B06"/>
    <w:rsid w:val="00365D73"/>
    <w:rsid w:val="00365FCD"/>
    <w:rsid w:val="00366178"/>
    <w:rsid w:val="003669E1"/>
    <w:rsid w:val="00366BAD"/>
    <w:rsid w:val="00366E04"/>
    <w:rsid w:val="00366EBB"/>
    <w:rsid w:val="00366F53"/>
    <w:rsid w:val="00367428"/>
    <w:rsid w:val="0036745B"/>
    <w:rsid w:val="003675CD"/>
    <w:rsid w:val="003677C6"/>
    <w:rsid w:val="003679C3"/>
    <w:rsid w:val="00367B6E"/>
    <w:rsid w:val="00367F6F"/>
    <w:rsid w:val="00370603"/>
    <w:rsid w:val="00370634"/>
    <w:rsid w:val="003707A0"/>
    <w:rsid w:val="00370B87"/>
    <w:rsid w:val="00370C7D"/>
    <w:rsid w:val="00370FCC"/>
    <w:rsid w:val="00371537"/>
    <w:rsid w:val="00371585"/>
    <w:rsid w:val="003719FB"/>
    <w:rsid w:val="00371BF7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C05"/>
    <w:rsid w:val="00373E4A"/>
    <w:rsid w:val="00373F2A"/>
    <w:rsid w:val="0037402B"/>
    <w:rsid w:val="00374037"/>
    <w:rsid w:val="00374357"/>
    <w:rsid w:val="003746B6"/>
    <w:rsid w:val="00374849"/>
    <w:rsid w:val="003753AE"/>
    <w:rsid w:val="0037587E"/>
    <w:rsid w:val="00375AF5"/>
    <w:rsid w:val="00375CFF"/>
    <w:rsid w:val="00376228"/>
    <w:rsid w:val="00376290"/>
    <w:rsid w:val="003763CD"/>
    <w:rsid w:val="003768DB"/>
    <w:rsid w:val="00376939"/>
    <w:rsid w:val="00376C31"/>
    <w:rsid w:val="00377017"/>
    <w:rsid w:val="0037703A"/>
    <w:rsid w:val="003771E0"/>
    <w:rsid w:val="003773EF"/>
    <w:rsid w:val="003775EA"/>
    <w:rsid w:val="00377711"/>
    <w:rsid w:val="00377D12"/>
    <w:rsid w:val="00377FAA"/>
    <w:rsid w:val="003800BF"/>
    <w:rsid w:val="00380318"/>
    <w:rsid w:val="00380FAF"/>
    <w:rsid w:val="003812C9"/>
    <w:rsid w:val="003816D5"/>
    <w:rsid w:val="00381CAD"/>
    <w:rsid w:val="00381D76"/>
    <w:rsid w:val="0038275F"/>
    <w:rsid w:val="00382A2C"/>
    <w:rsid w:val="00382AFB"/>
    <w:rsid w:val="0038303D"/>
    <w:rsid w:val="00383650"/>
    <w:rsid w:val="00383AAB"/>
    <w:rsid w:val="00383ADD"/>
    <w:rsid w:val="00383FC0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B12"/>
    <w:rsid w:val="00385B6A"/>
    <w:rsid w:val="00386060"/>
    <w:rsid w:val="00386063"/>
    <w:rsid w:val="0038619A"/>
    <w:rsid w:val="0038624D"/>
    <w:rsid w:val="003862AA"/>
    <w:rsid w:val="0038694E"/>
    <w:rsid w:val="00386D25"/>
    <w:rsid w:val="003870BA"/>
    <w:rsid w:val="003871A3"/>
    <w:rsid w:val="003871BD"/>
    <w:rsid w:val="00387580"/>
    <w:rsid w:val="0038764F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705"/>
    <w:rsid w:val="00392726"/>
    <w:rsid w:val="00393201"/>
    <w:rsid w:val="0039334F"/>
    <w:rsid w:val="00393EB0"/>
    <w:rsid w:val="003940C2"/>
    <w:rsid w:val="00394176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61B6"/>
    <w:rsid w:val="00396963"/>
    <w:rsid w:val="00396ED0"/>
    <w:rsid w:val="0039734E"/>
    <w:rsid w:val="00397823"/>
    <w:rsid w:val="003A02FC"/>
    <w:rsid w:val="003A030C"/>
    <w:rsid w:val="003A0796"/>
    <w:rsid w:val="003A07B3"/>
    <w:rsid w:val="003A0B7E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AB4"/>
    <w:rsid w:val="003A1B9F"/>
    <w:rsid w:val="003A1BC3"/>
    <w:rsid w:val="003A1CBA"/>
    <w:rsid w:val="003A1E92"/>
    <w:rsid w:val="003A208B"/>
    <w:rsid w:val="003A215A"/>
    <w:rsid w:val="003A2172"/>
    <w:rsid w:val="003A2387"/>
    <w:rsid w:val="003A2538"/>
    <w:rsid w:val="003A2B7C"/>
    <w:rsid w:val="003A31A2"/>
    <w:rsid w:val="003A392F"/>
    <w:rsid w:val="003A3C19"/>
    <w:rsid w:val="003A4187"/>
    <w:rsid w:val="003A442A"/>
    <w:rsid w:val="003A44B5"/>
    <w:rsid w:val="003A4624"/>
    <w:rsid w:val="003A4A0A"/>
    <w:rsid w:val="003A4C17"/>
    <w:rsid w:val="003A55F5"/>
    <w:rsid w:val="003A5DC2"/>
    <w:rsid w:val="003A6057"/>
    <w:rsid w:val="003A672C"/>
    <w:rsid w:val="003A699B"/>
    <w:rsid w:val="003A70A5"/>
    <w:rsid w:val="003A7369"/>
    <w:rsid w:val="003A7475"/>
    <w:rsid w:val="003A75B7"/>
    <w:rsid w:val="003A75E5"/>
    <w:rsid w:val="003A7971"/>
    <w:rsid w:val="003A7D39"/>
    <w:rsid w:val="003B02D6"/>
    <w:rsid w:val="003B02EC"/>
    <w:rsid w:val="003B0885"/>
    <w:rsid w:val="003B0A34"/>
    <w:rsid w:val="003B0BE1"/>
    <w:rsid w:val="003B0D3D"/>
    <w:rsid w:val="003B0D4E"/>
    <w:rsid w:val="003B0DFB"/>
    <w:rsid w:val="003B0EB2"/>
    <w:rsid w:val="003B1412"/>
    <w:rsid w:val="003B141C"/>
    <w:rsid w:val="003B1740"/>
    <w:rsid w:val="003B1ACA"/>
    <w:rsid w:val="003B1B31"/>
    <w:rsid w:val="003B1CFD"/>
    <w:rsid w:val="003B2215"/>
    <w:rsid w:val="003B22B2"/>
    <w:rsid w:val="003B2743"/>
    <w:rsid w:val="003B2A25"/>
    <w:rsid w:val="003B2A78"/>
    <w:rsid w:val="003B2AB6"/>
    <w:rsid w:val="003B2C6E"/>
    <w:rsid w:val="003B2CBC"/>
    <w:rsid w:val="003B376A"/>
    <w:rsid w:val="003B3BD4"/>
    <w:rsid w:val="003B3E98"/>
    <w:rsid w:val="003B3EDA"/>
    <w:rsid w:val="003B41B5"/>
    <w:rsid w:val="003B42F2"/>
    <w:rsid w:val="003B4342"/>
    <w:rsid w:val="003B4401"/>
    <w:rsid w:val="003B4805"/>
    <w:rsid w:val="003B4932"/>
    <w:rsid w:val="003B49C0"/>
    <w:rsid w:val="003B4C95"/>
    <w:rsid w:val="003B4DEC"/>
    <w:rsid w:val="003B4EEF"/>
    <w:rsid w:val="003B4F95"/>
    <w:rsid w:val="003B530D"/>
    <w:rsid w:val="003B5539"/>
    <w:rsid w:val="003B58F6"/>
    <w:rsid w:val="003B5B58"/>
    <w:rsid w:val="003B5D12"/>
    <w:rsid w:val="003B65BF"/>
    <w:rsid w:val="003B6894"/>
    <w:rsid w:val="003B69A2"/>
    <w:rsid w:val="003B6A1E"/>
    <w:rsid w:val="003B6A78"/>
    <w:rsid w:val="003B703A"/>
    <w:rsid w:val="003B71AC"/>
    <w:rsid w:val="003B72CB"/>
    <w:rsid w:val="003B7385"/>
    <w:rsid w:val="003B73F5"/>
    <w:rsid w:val="003B74B6"/>
    <w:rsid w:val="003B7512"/>
    <w:rsid w:val="003B7711"/>
    <w:rsid w:val="003B7906"/>
    <w:rsid w:val="003B7CE3"/>
    <w:rsid w:val="003B7F9F"/>
    <w:rsid w:val="003C0291"/>
    <w:rsid w:val="003C052E"/>
    <w:rsid w:val="003C0699"/>
    <w:rsid w:val="003C07B5"/>
    <w:rsid w:val="003C07C2"/>
    <w:rsid w:val="003C08E6"/>
    <w:rsid w:val="003C0A4D"/>
    <w:rsid w:val="003C0F49"/>
    <w:rsid w:val="003C10E6"/>
    <w:rsid w:val="003C1340"/>
    <w:rsid w:val="003C174B"/>
    <w:rsid w:val="003C2044"/>
    <w:rsid w:val="003C265B"/>
    <w:rsid w:val="003C2F99"/>
    <w:rsid w:val="003C311D"/>
    <w:rsid w:val="003C3315"/>
    <w:rsid w:val="003C371B"/>
    <w:rsid w:val="003C37CD"/>
    <w:rsid w:val="003C3AB6"/>
    <w:rsid w:val="003C402A"/>
    <w:rsid w:val="003C415C"/>
    <w:rsid w:val="003C43FB"/>
    <w:rsid w:val="003C4698"/>
    <w:rsid w:val="003C485C"/>
    <w:rsid w:val="003C4999"/>
    <w:rsid w:val="003C4E98"/>
    <w:rsid w:val="003C532D"/>
    <w:rsid w:val="003C539C"/>
    <w:rsid w:val="003C55B8"/>
    <w:rsid w:val="003C578E"/>
    <w:rsid w:val="003C5C6F"/>
    <w:rsid w:val="003C5DBA"/>
    <w:rsid w:val="003C65EB"/>
    <w:rsid w:val="003C66BE"/>
    <w:rsid w:val="003C674C"/>
    <w:rsid w:val="003C67D0"/>
    <w:rsid w:val="003C6979"/>
    <w:rsid w:val="003C69D4"/>
    <w:rsid w:val="003C6B02"/>
    <w:rsid w:val="003C6CF2"/>
    <w:rsid w:val="003C754B"/>
    <w:rsid w:val="003C7764"/>
    <w:rsid w:val="003C7B25"/>
    <w:rsid w:val="003C7B77"/>
    <w:rsid w:val="003D0003"/>
    <w:rsid w:val="003D051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CDE"/>
    <w:rsid w:val="003D2DE7"/>
    <w:rsid w:val="003D3113"/>
    <w:rsid w:val="003D3848"/>
    <w:rsid w:val="003D3A8B"/>
    <w:rsid w:val="003D3B2D"/>
    <w:rsid w:val="003D3F2E"/>
    <w:rsid w:val="003D409B"/>
    <w:rsid w:val="003D411E"/>
    <w:rsid w:val="003D48BD"/>
    <w:rsid w:val="003D49A0"/>
    <w:rsid w:val="003D4ADE"/>
    <w:rsid w:val="003D50F7"/>
    <w:rsid w:val="003D526B"/>
    <w:rsid w:val="003D545A"/>
    <w:rsid w:val="003D55A8"/>
    <w:rsid w:val="003D55B6"/>
    <w:rsid w:val="003D5892"/>
    <w:rsid w:val="003D5990"/>
    <w:rsid w:val="003D6105"/>
    <w:rsid w:val="003D64A6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A29"/>
    <w:rsid w:val="003E1BB5"/>
    <w:rsid w:val="003E1D15"/>
    <w:rsid w:val="003E1FA0"/>
    <w:rsid w:val="003E28FE"/>
    <w:rsid w:val="003E29F4"/>
    <w:rsid w:val="003E2A9D"/>
    <w:rsid w:val="003E2CD6"/>
    <w:rsid w:val="003E2E21"/>
    <w:rsid w:val="003E35C8"/>
    <w:rsid w:val="003E372D"/>
    <w:rsid w:val="003E3777"/>
    <w:rsid w:val="003E3B42"/>
    <w:rsid w:val="003E43C4"/>
    <w:rsid w:val="003E4474"/>
    <w:rsid w:val="003E46D2"/>
    <w:rsid w:val="003E472F"/>
    <w:rsid w:val="003E4809"/>
    <w:rsid w:val="003E4931"/>
    <w:rsid w:val="003E5404"/>
    <w:rsid w:val="003E55DD"/>
    <w:rsid w:val="003E5827"/>
    <w:rsid w:val="003E5946"/>
    <w:rsid w:val="003E599D"/>
    <w:rsid w:val="003E59A4"/>
    <w:rsid w:val="003E6368"/>
    <w:rsid w:val="003E683D"/>
    <w:rsid w:val="003E6A30"/>
    <w:rsid w:val="003E6BFB"/>
    <w:rsid w:val="003E6FF4"/>
    <w:rsid w:val="003E704D"/>
    <w:rsid w:val="003E7249"/>
    <w:rsid w:val="003E73CC"/>
    <w:rsid w:val="003E7419"/>
    <w:rsid w:val="003E74D2"/>
    <w:rsid w:val="003E7950"/>
    <w:rsid w:val="003E7D29"/>
    <w:rsid w:val="003F014F"/>
    <w:rsid w:val="003F03E5"/>
    <w:rsid w:val="003F051E"/>
    <w:rsid w:val="003F055E"/>
    <w:rsid w:val="003F0B8B"/>
    <w:rsid w:val="003F0FA4"/>
    <w:rsid w:val="003F1699"/>
    <w:rsid w:val="003F18DA"/>
    <w:rsid w:val="003F1946"/>
    <w:rsid w:val="003F1C31"/>
    <w:rsid w:val="003F1CD2"/>
    <w:rsid w:val="003F1DC1"/>
    <w:rsid w:val="003F1F95"/>
    <w:rsid w:val="003F2396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6228"/>
    <w:rsid w:val="003F679E"/>
    <w:rsid w:val="003F6924"/>
    <w:rsid w:val="003F78D3"/>
    <w:rsid w:val="003F7941"/>
    <w:rsid w:val="003F7982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F27"/>
    <w:rsid w:val="00402237"/>
    <w:rsid w:val="004024D7"/>
    <w:rsid w:val="00402692"/>
    <w:rsid w:val="0040272C"/>
    <w:rsid w:val="00402D86"/>
    <w:rsid w:val="004030FD"/>
    <w:rsid w:val="0040381F"/>
    <w:rsid w:val="00403CA0"/>
    <w:rsid w:val="004047A8"/>
    <w:rsid w:val="0040481A"/>
    <w:rsid w:val="00404A9F"/>
    <w:rsid w:val="00404B0E"/>
    <w:rsid w:val="0040501F"/>
    <w:rsid w:val="00405268"/>
    <w:rsid w:val="00405279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6B4"/>
    <w:rsid w:val="00407AFD"/>
    <w:rsid w:val="00407BD1"/>
    <w:rsid w:val="00407BD8"/>
    <w:rsid w:val="00407C7C"/>
    <w:rsid w:val="00407E48"/>
    <w:rsid w:val="00407F34"/>
    <w:rsid w:val="00407F55"/>
    <w:rsid w:val="00410000"/>
    <w:rsid w:val="004100F9"/>
    <w:rsid w:val="0041064A"/>
    <w:rsid w:val="00410A44"/>
    <w:rsid w:val="00410E5A"/>
    <w:rsid w:val="00410EB4"/>
    <w:rsid w:val="004115C8"/>
    <w:rsid w:val="00411C0D"/>
    <w:rsid w:val="00411F18"/>
    <w:rsid w:val="00411F54"/>
    <w:rsid w:val="004123D6"/>
    <w:rsid w:val="00412A71"/>
    <w:rsid w:val="00412D4F"/>
    <w:rsid w:val="00412FA2"/>
    <w:rsid w:val="00413152"/>
    <w:rsid w:val="0041353E"/>
    <w:rsid w:val="0041392B"/>
    <w:rsid w:val="00413BA2"/>
    <w:rsid w:val="00413C2C"/>
    <w:rsid w:val="00413DDB"/>
    <w:rsid w:val="00413E0D"/>
    <w:rsid w:val="00414CA1"/>
    <w:rsid w:val="0041510E"/>
    <w:rsid w:val="0041543A"/>
    <w:rsid w:val="00415550"/>
    <w:rsid w:val="0041607D"/>
    <w:rsid w:val="004161B9"/>
    <w:rsid w:val="0041638F"/>
    <w:rsid w:val="00416A3D"/>
    <w:rsid w:val="00416C20"/>
    <w:rsid w:val="00416E0A"/>
    <w:rsid w:val="00416F18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64"/>
    <w:rsid w:val="00421365"/>
    <w:rsid w:val="00421A29"/>
    <w:rsid w:val="00421AD1"/>
    <w:rsid w:val="00421BC8"/>
    <w:rsid w:val="00422210"/>
    <w:rsid w:val="004224DB"/>
    <w:rsid w:val="004225CC"/>
    <w:rsid w:val="0042282B"/>
    <w:rsid w:val="00422A40"/>
    <w:rsid w:val="00422BFA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D3"/>
    <w:rsid w:val="00425826"/>
    <w:rsid w:val="00426021"/>
    <w:rsid w:val="00426212"/>
    <w:rsid w:val="00426716"/>
    <w:rsid w:val="00426A55"/>
    <w:rsid w:val="00426E6B"/>
    <w:rsid w:val="004270BD"/>
    <w:rsid w:val="00427B47"/>
    <w:rsid w:val="00427EA8"/>
    <w:rsid w:val="00427F9C"/>
    <w:rsid w:val="00427FC4"/>
    <w:rsid w:val="004303E5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56D"/>
    <w:rsid w:val="0043568B"/>
    <w:rsid w:val="00436148"/>
    <w:rsid w:val="0043618C"/>
    <w:rsid w:val="004361DB"/>
    <w:rsid w:val="004363B7"/>
    <w:rsid w:val="00436545"/>
    <w:rsid w:val="00436C46"/>
    <w:rsid w:val="00436F1C"/>
    <w:rsid w:val="00436FE0"/>
    <w:rsid w:val="004370AB"/>
    <w:rsid w:val="00437133"/>
    <w:rsid w:val="00437571"/>
    <w:rsid w:val="00437A4A"/>
    <w:rsid w:val="00437BA4"/>
    <w:rsid w:val="00437BED"/>
    <w:rsid w:val="00437E77"/>
    <w:rsid w:val="004405A6"/>
    <w:rsid w:val="004405E0"/>
    <w:rsid w:val="004407A6"/>
    <w:rsid w:val="004407C5"/>
    <w:rsid w:val="004408D0"/>
    <w:rsid w:val="00440A9C"/>
    <w:rsid w:val="00441022"/>
    <w:rsid w:val="004410C0"/>
    <w:rsid w:val="00441582"/>
    <w:rsid w:val="00441708"/>
    <w:rsid w:val="00441ABA"/>
    <w:rsid w:val="00441B98"/>
    <w:rsid w:val="00441ECA"/>
    <w:rsid w:val="00441FAF"/>
    <w:rsid w:val="0044212B"/>
    <w:rsid w:val="00442160"/>
    <w:rsid w:val="00442241"/>
    <w:rsid w:val="00442622"/>
    <w:rsid w:val="00442AF4"/>
    <w:rsid w:val="00442B6F"/>
    <w:rsid w:val="00442CE0"/>
    <w:rsid w:val="00443503"/>
    <w:rsid w:val="004438BF"/>
    <w:rsid w:val="00443AF3"/>
    <w:rsid w:val="00443B34"/>
    <w:rsid w:val="00443C2D"/>
    <w:rsid w:val="004441D5"/>
    <w:rsid w:val="004444E9"/>
    <w:rsid w:val="00444A0F"/>
    <w:rsid w:val="004451AA"/>
    <w:rsid w:val="004453A8"/>
    <w:rsid w:val="00445683"/>
    <w:rsid w:val="00445F3A"/>
    <w:rsid w:val="0044619D"/>
    <w:rsid w:val="00446DD0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B49"/>
    <w:rsid w:val="00452E3F"/>
    <w:rsid w:val="00452E91"/>
    <w:rsid w:val="00452EC0"/>
    <w:rsid w:val="00452F18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7BD"/>
    <w:rsid w:val="004559AD"/>
    <w:rsid w:val="004561A1"/>
    <w:rsid w:val="00456680"/>
    <w:rsid w:val="004568F3"/>
    <w:rsid w:val="00456954"/>
    <w:rsid w:val="00456F7B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13BC"/>
    <w:rsid w:val="004617A5"/>
    <w:rsid w:val="0046185A"/>
    <w:rsid w:val="0046197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D00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37"/>
    <w:rsid w:val="00465B60"/>
    <w:rsid w:val="00465DDF"/>
    <w:rsid w:val="00465ED6"/>
    <w:rsid w:val="004666E1"/>
    <w:rsid w:val="004668CE"/>
    <w:rsid w:val="004669E5"/>
    <w:rsid w:val="00466B8B"/>
    <w:rsid w:val="00466C0D"/>
    <w:rsid w:val="00466C51"/>
    <w:rsid w:val="00466FD4"/>
    <w:rsid w:val="00467171"/>
    <w:rsid w:val="0046760B"/>
    <w:rsid w:val="004676EA"/>
    <w:rsid w:val="00467A60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A5F"/>
    <w:rsid w:val="00473B44"/>
    <w:rsid w:val="00473CBB"/>
    <w:rsid w:val="00473E9B"/>
    <w:rsid w:val="0047403A"/>
    <w:rsid w:val="0047434A"/>
    <w:rsid w:val="0047451A"/>
    <w:rsid w:val="004745A7"/>
    <w:rsid w:val="004745B7"/>
    <w:rsid w:val="004746CA"/>
    <w:rsid w:val="0047491F"/>
    <w:rsid w:val="00474B1F"/>
    <w:rsid w:val="00474DAA"/>
    <w:rsid w:val="004753F2"/>
    <w:rsid w:val="00475710"/>
    <w:rsid w:val="004759A3"/>
    <w:rsid w:val="00475B0A"/>
    <w:rsid w:val="00475C3F"/>
    <w:rsid w:val="00476511"/>
    <w:rsid w:val="0047686D"/>
    <w:rsid w:val="004769ED"/>
    <w:rsid w:val="00476FDA"/>
    <w:rsid w:val="0047700E"/>
    <w:rsid w:val="0047706D"/>
    <w:rsid w:val="00477352"/>
    <w:rsid w:val="0047764F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7C3"/>
    <w:rsid w:val="00482984"/>
    <w:rsid w:val="00482BD1"/>
    <w:rsid w:val="00482C9C"/>
    <w:rsid w:val="00482F48"/>
    <w:rsid w:val="00484087"/>
    <w:rsid w:val="00484BD5"/>
    <w:rsid w:val="00484CD5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D10"/>
    <w:rsid w:val="00487087"/>
    <w:rsid w:val="004873A0"/>
    <w:rsid w:val="00487CCA"/>
    <w:rsid w:val="00487E63"/>
    <w:rsid w:val="00490495"/>
    <w:rsid w:val="00490527"/>
    <w:rsid w:val="004908D9"/>
    <w:rsid w:val="00490E2B"/>
    <w:rsid w:val="00490E7E"/>
    <w:rsid w:val="004912E0"/>
    <w:rsid w:val="0049161B"/>
    <w:rsid w:val="0049164B"/>
    <w:rsid w:val="00491733"/>
    <w:rsid w:val="004919F6"/>
    <w:rsid w:val="00491E5E"/>
    <w:rsid w:val="00492029"/>
    <w:rsid w:val="00492194"/>
    <w:rsid w:val="00492487"/>
    <w:rsid w:val="004927D9"/>
    <w:rsid w:val="00492867"/>
    <w:rsid w:val="00492B71"/>
    <w:rsid w:val="00492C8D"/>
    <w:rsid w:val="00493540"/>
    <w:rsid w:val="00493617"/>
    <w:rsid w:val="004940E2"/>
    <w:rsid w:val="0049416B"/>
    <w:rsid w:val="0049456A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DF9"/>
    <w:rsid w:val="00495F5B"/>
    <w:rsid w:val="00495F81"/>
    <w:rsid w:val="004961B4"/>
    <w:rsid w:val="00496334"/>
    <w:rsid w:val="00496754"/>
    <w:rsid w:val="004969AF"/>
    <w:rsid w:val="0049714D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25A7"/>
    <w:rsid w:val="004A2A52"/>
    <w:rsid w:val="004A3170"/>
    <w:rsid w:val="004A31AE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8A3"/>
    <w:rsid w:val="004A594A"/>
    <w:rsid w:val="004A5A12"/>
    <w:rsid w:val="004A5A87"/>
    <w:rsid w:val="004A60AC"/>
    <w:rsid w:val="004A69C7"/>
    <w:rsid w:val="004A7394"/>
    <w:rsid w:val="004A740D"/>
    <w:rsid w:val="004A752E"/>
    <w:rsid w:val="004A75EB"/>
    <w:rsid w:val="004A794A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49E"/>
    <w:rsid w:val="004B2542"/>
    <w:rsid w:val="004B25A8"/>
    <w:rsid w:val="004B2703"/>
    <w:rsid w:val="004B2BCF"/>
    <w:rsid w:val="004B2C75"/>
    <w:rsid w:val="004B3C36"/>
    <w:rsid w:val="004B4093"/>
    <w:rsid w:val="004B4313"/>
    <w:rsid w:val="004B45DF"/>
    <w:rsid w:val="004B45FD"/>
    <w:rsid w:val="004B4851"/>
    <w:rsid w:val="004B4BF9"/>
    <w:rsid w:val="004B4C34"/>
    <w:rsid w:val="004B56E5"/>
    <w:rsid w:val="004B56F5"/>
    <w:rsid w:val="004B5A4D"/>
    <w:rsid w:val="004B5C3C"/>
    <w:rsid w:val="004B5D1E"/>
    <w:rsid w:val="004B5F0A"/>
    <w:rsid w:val="004B62F6"/>
    <w:rsid w:val="004B6388"/>
    <w:rsid w:val="004B680D"/>
    <w:rsid w:val="004B6DA0"/>
    <w:rsid w:val="004B746E"/>
    <w:rsid w:val="004B7487"/>
    <w:rsid w:val="004B7762"/>
    <w:rsid w:val="004B7C93"/>
    <w:rsid w:val="004B7F7F"/>
    <w:rsid w:val="004B7FB2"/>
    <w:rsid w:val="004C00E0"/>
    <w:rsid w:val="004C02EC"/>
    <w:rsid w:val="004C061A"/>
    <w:rsid w:val="004C08EC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7A"/>
    <w:rsid w:val="004C2E8D"/>
    <w:rsid w:val="004C2F93"/>
    <w:rsid w:val="004C3AD6"/>
    <w:rsid w:val="004C3C7B"/>
    <w:rsid w:val="004C3D26"/>
    <w:rsid w:val="004C4715"/>
    <w:rsid w:val="004C47C7"/>
    <w:rsid w:val="004C4EFE"/>
    <w:rsid w:val="004C4F5E"/>
    <w:rsid w:val="004C5004"/>
    <w:rsid w:val="004C51D5"/>
    <w:rsid w:val="004C53A5"/>
    <w:rsid w:val="004C54B7"/>
    <w:rsid w:val="004C56B1"/>
    <w:rsid w:val="004C57A7"/>
    <w:rsid w:val="004C6110"/>
    <w:rsid w:val="004C6351"/>
    <w:rsid w:val="004C65D0"/>
    <w:rsid w:val="004C6669"/>
    <w:rsid w:val="004C6BB9"/>
    <w:rsid w:val="004C6BD9"/>
    <w:rsid w:val="004C6E62"/>
    <w:rsid w:val="004C71D7"/>
    <w:rsid w:val="004C772F"/>
    <w:rsid w:val="004C781D"/>
    <w:rsid w:val="004C7AEB"/>
    <w:rsid w:val="004C7B4B"/>
    <w:rsid w:val="004D023C"/>
    <w:rsid w:val="004D06D4"/>
    <w:rsid w:val="004D089F"/>
    <w:rsid w:val="004D0A78"/>
    <w:rsid w:val="004D0E23"/>
    <w:rsid w:val="004D0F6B"/>
    <w:rsid w:val="004D10BF"/>
    <w:rsid w:val="004D11DA"/>
    <w:rsid w:val="004D16C5"/>
    <w:rsid w:val="004D1B2A"/>
    <w:rsid w:val="004D1B2F"/>
    <w:rsid w:val="004D24DA"/>
    <w:rsid w:val="004D28F6"/>
    <w:rsid w:val="004D30E5"/>
    <w:rsid w:val="004D318C"/>
    <w:rsid w:val="004D3441"/>
    <w:rsid w:val="004D358A"/>
    <w:rsid w:val="004D379D"/>
    <w:rsid w:val="004D3896"/>
    <w:rsid w:val="004D43CE"/>
    <w:rsid w:val="004D4850"/>
    <w:rsid w:val="004D4C7F"/>
    <w:rsid w:val="004D4D34"/>
    <w:rsid w:val="004D4ED0"/>
    <w:rsid w:val="004D5155"/>
    <w:rsid w:val="004D56DF"/>
    <w:rsid w:val="004D594E"/>
    <w:rsid w:val="004D6517"/>
    <w:rsid w:val="004D686D"/>
    <w:rsid w:val="004D6A0F"/>
    <w:rsid w:val="004D6AF1"/>
    <w:rsid w:val="004D6CC8"/>
    <w:rsid w:val="004D6DB7"/>
    <w:rsid w:val="004D6E3D"/>
    <w:rsid w:val="004D6F0D"/>
    <w:rsid w:val="004D70F5"/>
    <w:rsid w:val="004D741D"/>
    <w:rsid w:val="004D76DC"/>
    <w:rsid w:val="004E0368"/>
    <w:rsid w:val="004E08EE"/>
    <w:rsid w:val="004E0A69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C1A"/>
    <w:rsid w:val="004E42B2"/>
    <w:rsid w:val="004E44CE"/>
    <w:rsid w:val="004E44D1"/>
    <w:rsid w:val="004E478D"/>
    <w:rsid w:val="004E4845"/>
    <w:rsid w:val="004E4D38"/>
    <w:rsid w:val="004E4F1A"/>
    <w:rsid w:val="004E51F3"/>
    <w:rsid w:val="004E531E"/>
    <w:rsid w:val="004E5651"/>
    <w:rsid w:val="004E569B"/>
    <w:rsid w:val="004E59C2"/>
    <w:rsid w:val="004E5A82"/>
    <w:rsid w:val="004E5ADA"/>
    <w:rsid w:val="004E5C05"/>
    <w:rsid w:val="004E5CD7"/>
    <w:rsid w:val="004E60D4"/>
    <w:rsid w:val="004E62A2"/>
    <w:rsid w:val="004E671B"/>
    <w:rsid w:val="004E69A8"/>
    <w:rsid w:val="004E7696"/>
    <w:rsid w:val="004E7754"/>
    <w:rsid w:val="004E7CBB"/>
    <w:rsid w:val="004E7E39"/>
    <w:rsid w:val="004F0370"/>
    <w:rsid w:val="004F0B2F"/>
    <w:rsid w:val="004F0D26"/>
    <w:rsid w:val="004F0D4A"/>
    <w:rsid w:val="004F0F5B"/>
    <w:rsid w:val="004F1716"/>
    <w:rsid w:val="004F181A"/>
    <w:rsid w:val="004F1F78"/>
    <w:rsid w:val="004F2998"/>
    <w:rsid w:val="004F3080"/>
    <w:rsid w:val="004F369C"/>
    <w:rsid w:val="004F36D5"/>
    <w:rsid w:val="004F3D00"/>
    <w:rsid w:val="004F3FFD"/>
    <w:rsid w:val="004F4152"/>
    <w:rsid w:val="004F422D"/>
    <w:rsid w:val="004F4504"/>
    <w:rsid w:val="004F456A"/>
    <w:rsid w:val="004F4C04"/>
    <w:rsid w:val="004F5A9C"/>
    <w:rsid w:val="004F5F21"/>
    <w:rsid w:val="004F5F2C"/>
    <w:rsid w:val="004F6279"/>
    <w:rsid w:val="004F6A9A"/>
    <w:rsid w:val="004F6ADF"/>
    <w:rsid w:val="004F6C96"/>
    <w:rsid w:val="004F7178"/>
    <w:rsid w:val="004F723A"/>
    <w:rsid w:val="004F73AB"/>
    <w:rsid w:val="004F73B9"/>
    <w:rsid w:val="004F75E4"/>
    <w:rsid w:val="004F792C"/>
    <w:rsid w:val="004F7996"/>
    <w:rsid w:val="004F79C0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1F95"/>
    <w:rsid w:val="00502155"/>
    <w:rsid w:val="00502D52"/>
    <w:rsid w:val="00502EB2"/>
    <w:rsid w:val="0050321B"/>
    <w:rsid w:val="005034A1"/>
    <w:rsid w:val="005035B3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5EC8"/>
    <w:rsid w:val="005061C7"/>
    <w:rsid w:val="005066E0"/>
    <w:rsid w:val="00506B6E"/>
    <w:rsid w:val="00506F49"/>
    <w:rsid w:val="005071C5"/>
    <w:rsid w:val="0050748F"/>
    <w:rsid w:val="0050756F"/>
    <w:rsid w:val="005075B2"/>
    <w:rsid w:val="00507D7C"/>
    <w:rsid w:val="005102CF"/>
    <w:rsid w:val="00510646"/>
    <w:rsid w:val="005108F1"/>
    <w:rsid w:val="00510ED0"/>
    <w:rsid w:val="00510EE5"/>
    <w:rsid w:val="00511174"/>
    <w:rsid w:val="005112EA"/>
    <w:rsid w:val="005116B5"/>
    <w:rsid w:val="00511BBF"/>
    <w:rsid w:val="00511D46"/>
    <w:rsid w:val="00512922"/>
    <w:rsid w:val="00512F5C"/>
    <w:rsid w:val="0051360D"/>
    <w:rsid w:val="00513689"/>
    <w:rsid w:val="00513A17"/>
    <w:rsid w:val="00513DC2"/>
    <w:rsid w:val="00513E04"/>
    <w:rsid w:val="00514185"/>
    <w:rsid w:val="005145AE"/>
    <w:rsid w:val="005147AC"/>
    <w:rsid w:val="00514A07"/>
    <w:rsid w:val="00515907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2291"/>
    <w:rsid w:val="00522645"/>
    <w:rsid w:val="00522916"/>
    <w:rsid w:val="00522AD1"/>
    <w:rsid w:val="00522B0A"/>
    <w:rsid w:val="00522B46"/>
    <w:rsid w:val="00522D6A"/>
    <w:rsid w:val="0052324E"/>
    <w:rsid w:val="00523488"/>
    <w:rsid w:val="00523A97"/>
    <w:rsid w:val="005242DA"/>
    <w:rsid w:val="00524690"/>
    <w:rsid w:val="00524ABC"/>
    <w:rsid w:val="00524DB6"/>
    <w:rsid w:val="005253C7"/>
    <w:rsid w:val="0052544B"/>
    <w:rsid w:val="00525470"/>
    <w:rsid w:val="00525556"/>
    <w:rsid w:val="00525B7C"/>
    <w:rsid w:val="00525DF0"/>
    <w:rsid w:val="00525ED5"/>
    <w:rsid w:val="005260C6"/>
    <w:rsid w:val="005264C9"/>
    <w:rsid w:val="005265E7"/>
    <w:rsid w:val="00526BC5"/>
    <w:rsid w:val="00526DFD"/>
    <w:rsid w:val="005271BA"/>
    <w:rsid w:val="0052756C"/>
    <w:rsid w:val="00527705"/>
    <w:rsid w:val="00527946"/>
    <w:rsid w:val="005279F6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4C4"/>
    <w:rsid w:val="005315EF"/>
    <w:rsid w:val="0053185E"/>
    <w:rsid w:val="005318F0"/>
    <w:rsid w:val="00531BAA"/>
    <w:rsid w:val="00531C1D"/>
    <w:rsid w:val="00531C3C"/>
    <w:rsid w:val="00531FD5"/>
    <w:rsid w:val="0053251A"/>
    <w:rsid w:val="00532652"/>
    <w:rsid w:val="00532775"/>
    <w:rsid w:val="00532A8E"/>
    <w:rsid w:val="00532A9E"/>
    <w:rsid w:val="00532CF2"/>
    <w:rsid w:val="00532E21"/>
    <w:rsid w:val="00533041"/>
    <w:rsid w:val="005332E4"/>
    <w:rsid w:val="005339EB"/>
    <w:rsid w:val="00533EF2"/>
    <w:rsid w:val="00533F05"/>
    <w:rsid w:val="00534020"/>
    <w:rsid w:val="005340CF"/>
    <w:rsid w:val="00534FB7"/>
    <w:rsid w:val="005358CB"/>
    <w:rsid w:val="00535AE7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3"/>
    <w:rsid w:val="00540314"/>
    <w:rsid w:val="005403D8"/>
    <w:rsid w:val="0054099B"/>
    <w:rsid w:val="00540A57"/>
    <w:rsid w:val="00540B6E"/>
    <w:rsid w:val="00540D69"/>
    <w:rsid w:val="005412E4"/>
    <w:rsid w:val="005413FF"/>
    <w:rsid w:val="0054148C"/>
    <w:rsid w:val="00541572"/>
    <w:rsid w:val="00541588"/>
    <w:rsid w:val="005415D2"/>
    <w:rsid w:val="00541D00"/>
    <w:rsid w:val="00542035"/>
    <w:rsid w:val="0054208B"/>
    <w:rsid w:val="00542094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F12"/>
    <w:rsid w:val="005443CD"/>
    <w:rsid w:val="00544639"/>
    <w:rsid w:val="0054470A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6195"/>
    <w:rsid w:val="00546CF4"/>
    <w:rsid w:val="00546D0A"/>
    <w:rsid w:val="00546E45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0E49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917"/>
    <w:rsid w:val="00552B69"/>
    <w:rsid w:val="00552DDA"/>
    <w:rsid w:val="00552F35"/>
    <w:rsid w:val="00552F47"/>
    <w:rsid w:val="00552F94"/>
    <w:rsid w:val="00553239"/>
    <w:rsid w:val="00553292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5183"/>
    <w:rsid w:val="005551D7"/>
    <w:rsid w:val="00555594"/>
    <w:rsid w:val="005555BC"/>
    <w:rsid w:val="0055594C"/>
    <w:rsid w:val="00555C69"/>
    <w:rsid w:val="00555D7C"/>
    <w:rsid w:val="00556168"/>
    <w:rsid w:val="005567C9"/>
    <w:rsid w:val="005567E1"/>
    <w:rsid w:val="00557A8C"/>
    <w:rsid w:val="00557D7A"/>
    <w:rsid w:val="00557DB5"/>
    <w:rsid w:val="00560531"/>
    <w:rsid w:val="00560625"/>
    <w:rsid w:val="0056062C"/>
    <w:rsid w:val="00560C80"/>
    <w:rsid w:val="0056113C"/>
    <w:rsid w:val="005611C9"/>
    <w:rsid w:val="00561276"/>
    <w:rsid w:val="005612A8"/>
    <w:rsid w:val="005614AA"/>
    <w:rsid w:val="00561847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1FB"/>
    <w:rsid w:val="00564286"/>
    <w:rsid w:val="00564790"/>
    <w:rsid w:val="0056483C"/>
    <w:rsid w:val="005648CF"/>
    <w:rsid w:val="00564DDD"/>
    <w:rsid w:val="005650B6"/>
    <w:rsid w:val="00565904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05"/>
    <w:rsid w:val="005713C2"/>
    <w:rsid w:val="00571A78"/>
    <w:rsid w:val="00571C66"/>
    <w:rsid w:val="0057262B"/>
    <w:rsid w:val="0057279B"/>
    <w:rsid w:val="005727B8"/>
    <w:rsid w:val="0057280B"/>
    <w:rsid w:val="00572840"/>
    <w:rsid w:val="00572C7C"/>
    <w:rsid w:val="00572F85"/>
    <w:rsid w:val="00573138"/>
    <w:rsid w:val="00573302"/>
    <w:rsid w:val="00573808"/>
    <w:rsid w:val="00573EA5"/>
    <w:rsid w:val="00573EFD"/>
    <w:rsid w:val="00573F15"/>
    <w:rsid w:val="00574112"/>
    <w:rsid w:val="005749A3"/>
    <w:rsid w:val="00574DE3"/>
    <w:rsid w:val="00574F89"/>
    <w:rsid w:val="0057528C"/>
    <w:rsid w:val="005753F1"/>
    <w:rsid w:val="00575758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B87"/>
    <w:rsid w:val="00577C32"/>
    <w:rsid w:val="00577C45"/>
    <w:rsid w:val="00577CEF"/>
    <w:rsid w:val="00577CF7"/>
    <w:rsid w:val="005802AE"/>
    <w:rsid w:val="00580376"/>
    <w:rsid w:val="005804E5"/>
    <w:rsid w:val="00580ABE"/>
    <w:rsid w:val="00580FBE"/>
    <w:rsid w:val="00581140"/>
    <w:rsid w:val="00581A68"/>
    <w:rsid w:val="00581BC6"/>
    <w:rsid w:val="00581CAD"/>
    <w:rsid w:val="00581F53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408"/>
    <w:rsid w:val="005846A4"/>
    <w:rsid w:val="00584B01"/>
    <w:rsid w:val="00584B75"/>
    <w:rsid w:val="00584BEA"/>
    <w:rsid w:val="00584F6F"/>
    <w:rsid w:val="00584FDC"/>
    <w:rsid w:val="00585661"/>
    <w:rsid w:val="005856EC"/>
    <w:rsid w:val="00585BD2"/>
    <w:rsid w:val="00585EFC"/>
    <w:rsid w:val="005861D3"/>
    <w:rsid w:val="00586EEA"/>
    <w:rsid w:val="0058706B"/>
    <w:rsid w:val="00587211"/>
    <w:rsid w:val="00587227"/>
    <w:rsid w:val="0058732E"/>
    <w:rsid w:val="0058757A"/>
    <w:rsid w:val="0058773C"/>
    <w:rsid w:val="00587A7F"/>
    <w:rsid w:val="00587CA6"/>
    <w:rsid w:val="00587CAD"/>
    <w:rsid w:val="00587D1F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350"/>
    <w:rsid w:val="005913AD"/>
    <w:rsid w:val="0059142A"/>
    <w:rsid w:val="0059166A"/>
    <w:rsid w:val="005917AE"/>
    <w:rsid w:val="005917C0"/>
    <w:rsid w:val="005918B7"/>
    <w:rsid w:val="00591F08"/>
    <w:rsid w:val="005923EE"/>
    <w:rsid w:val="00592599"/>
    <w:rsid w:val="0059274B"/>
    <w:rsid w:val="00592AE6"/>
    <w:rsid w:val="00592C14"/>
    <w:rsid w:val="00592E44"/>
    <w:rsid w:val="00593071"/>
    <w:rsid w:val="0059395D"/>
    <w:rsid w:val="00593AB9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241"/>
    <w:rsid w:val="0059745A"/>
    <w:rsid w:val="00597BA3"/>
    <w:rsid w:val="00597C8A"/>
    <w:rsid w:val="00597F3F"/>
    <w:rsid w:val="005A053C"/>
    <w:rsid w:val="005A0735"/>
    <w:rsid w:val="005A080C"/>
    <w:rsid w:val="005A0A9A"/>
    <w:rsid w:val="005A1DEC"/>
    <w:rsid w:val="005A1EB4"/>
    <w:rsid w:val="005A20C1"/>
    <w:rsid w:val="005A23FC"/>
    <w:rsid w:val="005A2811"/>
    <w:rsid w:val="005A2A91"/>
    <w:rsid w:val="005A2F74"/>
    <w:rsid w:val="005A313A"/>
    <w:rsid w:val="005A317F"/>
    <w:rsid w:val="005A31D6"/>
    <w:rsid w:val="005A3409"/>
    <w:rsid w:val="005A34CD"/>
    <w:rsid w:val="005A362E"/>
    <w:rsid w:val="005A3636"/>
    <w:rsid w:val="005A36E8"/>
    <w:rsid w:val="005A3ECE"/>
    <w:rsid w:val="005A3EFA"/>
    <w:rsid w:val="005A417A"/>
    <w:rsid w:val="005A43FC"/>
    <w:rsid w:val="005A44A2"/>
    <w:rsid w:val="005A4AF4"/>
    <w:rsid w:val="005A50BC"/>
    <w:rsid w:val="005A559B"/>
    <w:rsid w:val="005A5ABC"/>
    <w:rsid w:val="005A5CB0"/>
    <w:rsid w:val="005A66EA"/>
    <w:rsid w:val="005A6BF2"/>
    <w:rsid w:val="005A6D00"/>
    <w:rsid w:val="005A6F1B"/>
    <w:rsid w:val="005A7035"/>
    <w:rsid w:val="005A7328"/>
    <w:rsid w:val="005A74A9"/>
    <w:rsid w:val="005A74C6"/>
    <w:rsid w:val="005A7810"/>
    <w:rsid w:val="005A7974"/>
    <w:rsid w:val="005A7D1F"/>
    <w:rsid w:val="005B0051"/>
    <w:rsid w:val="005B009A"/>
    <w:rsid w:val="005B0228"/>
    <w:rsid w:val="005B026F"/>
    <w:rsid w:val="005B063D"/>
    <w:rsid w:val="005B0BCB"/>
    <w:rsid w:val="005B0CA3"/>
    <w:rsid w:val="005B0EFA"/>
    <w:rsid w:val="005B11FA"/>
    <w:rsid w:val="005B13E8"/>
    <w:rsid w:val="005B153B"/>
    <w:rsid w:val="005B1A6E"/>
    <w:rsid w:val="005B1D59"/>
    <w:rsid w:val="005B202F"/>
    <w:rsid w:val="005B23D4"/>
    <w:rsid w:val="005B2767"/>
    <w:rsid w:val="005B2C74"/>
    <w:rsid w:val="005B2D74"/>
    <w:rsid w:val="005B2D85"/>
    <w:rsid w:val="005B30FF"/>
    <w:rsid w:val="005B34BA"/>
    <w:rsid w:val="005B34D4"/>
    <w:rsid w:val="005B3A24"/>
    <w:rsid w:val="005B3D51"/>
    <w:rsid w:val="005B492B"/>
    <w:rsid w:val="005B4987"/>
    <w:rsid w:val="005B4BF7"/>
    <w:rsid w:val="005B4FBE"/>
    <w:rsid w:val="005B4FD4"/>
    <w:rsid w:val="005B54B0"/>
    <w:rsid w:val="005B5A2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7E2"/>
    <w:rsid w:val="005B7A07"/>
    <w:rsid w:val="005B7AB5"/>
    <w:rsid w:val="005B7D86"/>
    <w:rsid w:val="005B7EFE"/>
    <w:rsid w:val="005C0435"/>
    <w:rsid w:val="005C08EB"/>
    <w:rsid w:val="005C09D1"/>
    <w:rsid w:val="005C0A9B"/>
    <w:rsid w:val="005C0C6D"/>
    <w:rsid w:val="005C0FE6"/>
    <w:rsid w:val="005C13EA"/>
    <w:rsid w:val="005C13F0"/>
    <w:rsid w:val="005C181F"/>
    <w:rsid w:val="005C1F7F"/>
    <w:rsid w:val="005C2223"/>
    <w:rsid w:val="005C23CB"/>
    <w:rsid w:val="005C25B3"/>
    <w:rsid w:val="005C27F0"/>
    <w:rsid w:val="005C2D25"/>
    <w:rsid w:val="005C35E2"/>
    <w:rsid w:val="005C38C1"/>
    <w:rsid w:val="005C3B84"/>
    <w:rsid w:val="005C43DD"/>
    <w:rsid w:val="005C4465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9F2"/>
    <w:rsid w:val="005C6C6B"/>
    <w:rsid w:val="005C6CEC"/>
    <w:rsid w:val="005C733C"/>
    <w:rsid w:val="005C7460"/>
    <w:rsid w:val="005C7F0B"/>
    <w:rsid w:val="005C7F7A"/>
    <w:rsid w:val="005D089E"/>
    <w:rsid w:val="005D09C8"/>
    <w:rsid w:val="005D0A01"/>
    <w:rsid w:val="005D0E77"/>
    <w:rsid w:val="005D1340"/>
    <w:rsid w:val="005D144D"/>
    <w:rsid w:val="005D1D58"/>
    <w:rsid w:val="005D1EF5"/>
    <w:rsid w:val="005D20AE"/>
    <w:rsid w:val="005D267A"/>
    <w:rsid w:val="005D29B5"/>
    <w:rsid w:val="005D2C1A"/>
    <w:rsid w:val="005D3196"/>
    <w:rsid w:val="005D3500"/>
    <w:rsid w:val="005D3E8B"/>
    <w:rsid w:val="005D41E2"/>
    <w:rsid w:val="005D44DA"/>
    <w:rsid w:val="005D460F"/>
    <w:rsid w:val="005D48F5"/>
    <w:rsid w:val="005D4B64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71B4"/>
    <w:rsid w:val="005D7286"/>
    <w:rsid w:val="005D7490"/>
    <w:rsid w:val="005D7A77"/>
    <w:rsid w:val="005D7ED9"/>
    <w:rsid w:val="005D7F2F"/>
    <w:rsid w:val="005E01C4"/>
    <w:rsid w:val="005E0376"/>
    <w:rsid w:val="005E03FF"/>
    <w:rsid w:val="005E060A"/>
    <w:rsid w:val="005E0788"/>
    <w:rsid w:val="005E0B93"/>
    <w:rsid w:val="005E0BD3"/>
    <w:rsid w:val="005E0BD5"/>
    <w:rsid w:val="005E0CEE"/>
    <w:rsid w:val="005E1131"/>
    <w:rsid w:val="005E11E8"/>
    <w:rsid w:val="005E16BF"/>
    <w:rsid w:val="005E16DC"/>
    <w:rsid w:val="005E18F7"/>
    <w:rsid w:val="005E1982"/>
    <w:rsid w:val="005E205C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852"/>
    <w:rsid w:val="005E4CB2"/>
    <w:rsid w:val="005E4D86"/>
    <w:rsid w:val="005E508E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95"/>
    <w:rsid w:val="005E79E9"/>
    <w:rsid w:val="005F057D"/>
    <w:rsid w:val="005F0AE8"/>
    <w:rsid w:val="005F0E63"/>
    <w:rsid w:val="005F1005"/>
    <w:rsid w:val="005F1CFB"/>
    <w:rsid w:val="005F224E"/>
    <w:rsid w:val="005F28B2"/>
    <w:rsid w:val="005F3374"/>
    <w:rsid w:val="005F368D"/>
    <w:rsid w:val="005F383A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D82"/>
    <w:rsid w:val="005F60BE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840"/>
    <w:rsid w:val="0060184F"/>
    <w:rsid w:val="006018BC"/>
    <w:rsid w:val="00601AA6"/>
    <w:rsid w:val="00601B8C"/>
    <w:rsid w:val="00602036"/>
    <w:rsid w:val="006025E1"/>
    <w:rsid w:val="006027A4"/>
    <w:rsid w:val="00602959"/>
    <w:rsid w:val="00602964"/>
    <w:rsid w:val="00603378"/>
    <w:rsid w:val="00603E54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D57"/>
    <w:rsid w:val="00605E3B"/>
    <w:rsid w:val="0060646F"/>
    <w:rsid w:val="006064A9"/>
    <w:rsid w:val="00606694"/>
    <w:rsid w:val="006066F2"/>
    <w:rsid w:val="0060698B"/>
    <w:rsid w:val="00606B07"/>
    <w:rsid w:val="00606BA8"/>
    <w:rsid w:val="00606D7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97C"/>
    <w:rsid w:val="00610DAB"/>
    <w:rsid w:val="00610E61"/>
    <w:rsid w:val="00611117"/>
    <w:rsid w:val="006114EA"/>
    <w:rsid w:val="006116B3"/>
    <w:rsid w:val="006118D0"/>
    <w:rsid w:val="00611B1C"/>
    <w:rsid w:val="00612315"/>
    <w:rsid w:val="00612517"/>
    <w:rsid w:val="00612534"/>
    <w:rsid w:val="0061293A"/>
    <w:rsid w:val="00612E78"/>
    <w:rsid w:val="00612EBC"/>
    <w:rsid w:val="00613674"/>
    <w:rsid w:val="00613763"/>
    <w:rsid w:val="006138E5"/>
    <w:rsid w:val="00614115"/>
    <w:rsid w:val="00614B29"/>
    <w:rsid w:val="00614C02"/>
    <w:rsid w:val="00614FED"/>
    <w:rsid w:val="00615009"/>
    <w:rsid w:val="0061500F"/>
    <w:rsid w:val="006153F2"/>
    <w:rsid w:val="006156F3"/>
    <w:rsid w:val="006158C2"/>
    <w:rsid w:val="00615AB8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9A"/>
    <w:rsid w:val="006215F7"/>
    <w:rsid w:val="00621CED"/>
    <w:rsid w:val="00621F97"/>
    <w:rsid w:val="00621FA5"/>
    <w:rsid w:val="00621FF3"/>
    <w:rsid w:val="006220DC"/>
    <w:rsid w:val="0062295C"/>
    <w:rsid w:val="00622C3E"/>
    <w:rsid w:val="00623679"/>
    <w:rsid w:val="0062374B"/>
    <w:rsid w:val="00623E97"/>
    <w:rsid w:val="006242F2"/>
    <w:rsid w:val="0062448A"/>
    <w:rsid w:val="006244C3"/>
    <w:rsid w:val="00624777"/>
    <w:rsid w:val="0062480C"/>
    <w:rsid w:val="006248EF"/>
    <w:rsid w:val="00624AD0"/>
    <w:rsid w:val="00624D15"/>
    <w:rsid w:val="00624D2C"/>
    <w:rsid w:val="0062513A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6D3A"/>
    <w:rsid w:val="00627292"/>
    <w:rsid w:val="006272EC"/>
    <w:rsid w:val="006277C5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C7D"/>
    <w:rsid w:val="0063410C"/>
    <w:rsid w:val="006341A6"/>
    <w:rsid w:val="00634504"/>
    <w:rsid w:val="0063453B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742"/>
    <w:rsid w:val="0063685A"/>
    <w:rsid w:val="00636A38"/>
    <w:rsid w:val="006371F3"/>
    <w:rsid w:val="0063786B"/>
    <w:rsid w:val="006378C3"/>
    <w:rsid w:val="006378CD"/>
    <w:rsid w:val="00637920"/>
    <w:rsid w:val="00637A46"/>
    <w:rsid w:val="006400ED"/>
    <w:rsid w:val="00640368"/>
    <w:rsid w:val="00640899"/>
    <w:rsid w:val="00640985"/>
    <w:rsid w:val="00640BA2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838"/>
    <w:rsid w:val="00642ACB"/>
    <w:rsid w:val="00642AF8"/>
    <w:rsid w:val="00643120"/>
    <w:rsid w:val="0064352A"/>
    <w:rsid w:val="00643B62"/>
    <w:rsid w:val="00643D75"/>
    <w:rsid w:val="00643DDE"/>
    <w:rsid w:val="00643F34"/>
    <w:rsid w:val="00644089"/>
    <w:rsid w:val="00644764"/>
    <w:rsid w:val="00644C52"/>
    <w:rsid w:val="00644FB7"/>
    <w:rsid w:val="0064514B"/>
    <w:rsid w:val="0064539A"/>
    <w:rsid w:val="006459F2"/>
    <w:rsid w:val="00645F2E"/>
    <w:rsid w:val="0064632A"/>
    <w:rsid w:val="0064656C"/>
    <w:rsid w:val="00646BC7"/>
    <w:rsid w:val="00646BCE"/>
    <w:rsid w:val="006471B4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C75"/>
    <w:rsid w:val="00650D09"/>
    <w:rsid w:val="006516A8"/>
    <w:rsid w:val="00651844"/>
    <w:rsid w:val="006518AC"/>
    <w:rsid w:val="00651EF7"/>
    <w:rsid w:val="0065255D"/>
    <w:rsid w:val="0065307A"/>
    <w:rsid w:val="006532D6"/>
    <w:rsid w:val="006534AD"/>
    <w:rsid w:val="0065383C"/>
    <w:rsid w:val="0065391B"/>
    <w:rsid w:val="0065395E"/>
    <w:rsid w:val="00653DA9"/>
    <w:rsid w:val="0065411F"/>
    <w:rsid w:val="00654120"/>
    <w:rsid w:val="006541C4"/>
    <w:rsid w:val="006542A9"/>
    <w:rsid w:val="0065439E"/>
    <w:rsid w:val="00654574"/>
    <w:rsid w:val="00654848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C6F"/>
    <w:rsid w:val="00661F81"/>
    <w:rsid w:val="00662068"/>
    <w:rsid w:val="00662803"/>
    <w:rsid w:val="00662EDE"/>
    <w:rsid w:val="00663843"/>
    <w:rsid w:val="0066391C"/>
    <w:rsid w:val="00663A9E"/>
    <w:rsid w:val="00663AEA"/>
    <w:rsid w:val="00663DF5"/>
    <w:rsid w:val="00663E4D"/>
    <w:rsid w:val="00664022"/>
    <w:rsid w:val="006641C3"/>
    <w:rsid w:val="006642A1"/>
    <w:rsid w:val="006646AE"/>
    <w:rsid w:val="006648C9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316"/>
    <w:rsid w:val="0066798E"/>
    <w:rsid w:val="00667F9E"/>
    <w:rsid w:val="006701DC"/>
    <w:rsid w:val="0067070F"/>
    <w:rsid w:val="00670913"/>
    <w:rsid w:val="006709E5"/>
    <w:rsid w:val="00670A47"/>
    <w:rsid w:val="00670D7A"/>
    <w:rsid w:val="00670DB0"/>
    <w:rsid w:val="00670E53"/>
    <w:rsid w:val="00670F1D"/>
    <w:rsid w:val="006712F7"/>
    <w:rsid w:val="00671604"/>
    <w:rsid w:val="00671634"/>
    <w:rsid w:val="006718D0"/>
    <w:rsid w:val="00671F94"/>
    <w:rsid w:val="00671FFB"/>
    <w:rsid w:val="0067241E"/>
    <w:rsid w:val="00672474"/>
    <w:rsid w:val="006728E8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503A"/>
    <w:rsid w:val="006751E9"/>
    <w:rsid w:val="006751EC"/>
    <w:rsid w:val="00675324"/>
    <w:rsid w:val="006754FF"/>
    <w:rsid w:val="00675614"/>
    <w:rsid w:val="006757CB"/>
    <w:rsid w:val="00675ECA"/>
    <w:rsid w:val="00676032"/>
    <w:rsid w:val="0067608D"/>
    <w:rsid w:val="006763D7"/>
    <w:rsid w:val="00676495"/>
    <w:rsid w:val="00676667"/>
    <w:rsid w:val="00676807"/>
    <w:rsid w:val="00676A97"/>
    <w:rsid w:val="00676B4F"/>
    <w:rsid w:val="00677574"/>
    <w:rsid w:val="0067773B"/>
    <w:rsid w:val="006779AE"/>
    <w:rsid w:val="00677AB0"/>
    <w:rsid w:val="00677B9C"/>
    <w:rsid w:val="00677CD9"/>
    <w:rsid w:val="00680095"/>
    <w:rsid w:val="006803B6"/>
    <w:rsid w:val="0068097D"/>
    <w:rsid w:val="00680A8E"/>
    <w:rsid w:val="00680B8B"/>
    <w:rsid w:val="00680E77"/>
    <w:rsid w:val="00680FBA"/>
    <w:rsid w:val="00680FD3"/>
    <w:rsid w:val="00681067"/>
    <w:rsid w:val="006810B4"/>
    <w:rsid w:val="006811CD"/>
    <w:rsid w:val="006816CF"/>
    <w:rsid w:val="006819E4"/>
    <w:rsid w:val="00681C82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564"/>
    <w:rsid w:val="00684A5C"/>
    <w:rsid w:val="00684AE9"/>
    <w:rsid w:val="00684BB3"/>
    <w:rsid w:val="00684DA0"/>
    <w:rsid w:val="00685009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43F"/>
    <w:rsid w:val="0069162B"/>
    <w:rsid w:val="006918D5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40D4"/>
    <w:rsid w:val="006940F5"/>
    <w:rsid w:val="0069429C"/>
    <w:rsid w:val="00694335"/>
    <w:rsid w:val="00694779"/>
    <w:rsid w:val="006956DA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F16"/>
    <w:rsid w:val="00697F2D"/>
    <w:rsid w:val="006A0301"/>
    <w:rsid w:val="006A0A7A"/>
    <w:rsid w:val="006A0D6F"/>
    <w:rsid w:val="006A14BA"/>
    <w:rsid w:val="006A14C9"/>
    <w:rsid w:val="006A16DC"/>
    <w:rsid w:val="006A19F9"/>
    <w:rsid w:val="006A240D"/>
    <w:rsid w:val="006A245B"/>
    <w:rsid w:val="006A2764"/>
    <w:rsid w:val="006A2E7A"/>
    <w:rsid w:val="006A3143"/>
    <w:rsid w:val="006A333D"/>
    <w:rsid w:val="006A33B3"/>
    <w:rsid w:val="006A34CA"/>
    <w:rsid w:val="006A38AA"/>
    <w:rsid w:val="006A38CA"/>
    <w:rsid w:val="006A3CAF"/>
    <w:rsid w:val="006A3EC6"/>
    <w:rsid w:val="006A4863"/>
    <w:rsid w:val="006A496E"/>
    <w:rsid w:val="006A4988"/>
    <w:rsid w:val="006A49B1"/>
    <w:rsid w:val="006A4DF2"/>
    <w:rsid w:val="006A4F1A"/>
    <w:rsid w:val="006A515E"/>
    <w:rsid w:val="006A52D9"/>
    <w:rsid w:val="006A5C6D"/>
    <w:rsid w:val="006A5D66"/>
    <w:rsid w:val="006A5F74"/>
    <w:rsid w:val="006A635E"/>
    <w:rsid w:val="006A6AFE"/>
    <w:rsid w:val="006A6BA2"/>
    <w:rsid w:val="006A6DCE"/>
    <w:rsid w:val="006A6FC9"/>
    <w:rsid w:val="006A70D5"/>
    <w:rsid w:val="006A75EA"/>
    <w:rsid w:val="006A770F"/>
    <w:rsid w:val="006A779E"/>
    <w:rsid w:val="006A7906"/>
    <w:rsid w:val="006A7D76"/>
    <w:rsid w:val="006A7E2D"/>
    <w:rsid w:val="006A7F2E"/>
    <w:rsid w:val="006A7FBE"/>
    <w:rsid w:val="006B08B8"/>
    <w:rsid w:val="006B0C32"/>
    <w:rsid w:val="006B157F"/>
    <w:rsid w:val="006B187D"/>
    <w:rsid w:val="006B1EF1"/>
    <w:rsid w:val="006B2352"/>
    <w:rsid w:val="006B2404"/>
    <w:rsid w:val="006B2A94"/>
    <w:rsid w:val="006B2C06"/>
    <w:rsid w:val="006B2DFA"/>
    <w:rsid w:val="006B375E"/>
    <w:rsid w:val="006B3B16"/>
    <w:rsid w:val="006B4210"/>
    <w:rsid w:val="006B43A2"/>
    <w:rsid w:val="006B4506"/>
    <w:rsid w:val="006B4512"/>
    <w:rsid w:val="006B4774"/>
    <w:rsid w:val="006B495B"/>
    <w:rsid w:val="006B49B0"/>
    <w:rsid w:val="006B5108"/>
    <w:rsid w:val="006B591B"/>
    <w:rsid w:val="006B5BC1"/>
    <w:rsid w:val="006B5D49"/>
    <w:rsid w:val="006B61AD"/>
    <w:rsid w:val="006B61D7"/>
    <w:rsid w:val="006B62B2"/>
    <w:rsid w:val="006B6D5D"/>
    <w:rsid w:val="006B6F44"/>
    <w:rsid w:val="006B6FCF"/>
    <w:rsid w:val="006B7257"/>
    <w:rsid w:val="006B7473"/>
    <w:rsid w:val="006B781A"/>
    <w:rsid w:val="006B7D5C"/>
    <w:rsid w:val="006B7ECC"/>
    <w:rsid w:val="006B7FD1"/>
    <w:rsid w:val="006C0046"/>
    <w:rsid w:val="006C004B"/>
    <w:rsid w:val="006C0323"/>
    <w:rsid w:val="006C0389"/>
    <w:rsid w:val="006C0639"/>
    <w:rsid w:val="006C070D"/>
    <w:rsid w:val="006C0952"/>
    <w:rsid w:val="006C0962"/>
    <w:rsid w:val="006C10A8"/>
    <w:rsid w:val="006C15BA"/>
    <w:rsid w:val="006C173E"/>
    <w:rsid w:val="006C17A3"/>
    <w:rsid w:val="006C197A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800"/>
    <w:rsid w:val="006C5E5C"/>
    <w:rsid w:val="006C6310"/>
    <w:rsid w:val="006C6487"/>
    <w:rsid w:val="006C65E7"/>
    <w:rsid w:val="006C68E7"/>
    <w:rsid w:val="006C6ADE"/>
    <w:rsid w:val="006C6B9B"/>
    <w:rsid w:val="006C6CD3"/>
    <w:rsid w:val="006C6FA8"/>
    <w:rsid w:val="006C71BC"/>
    <w:rsid w:val="006C730E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682"/>
    <w:rsid w:val="006D0734"/>
    <w:rsid w:val="006D0958"/>
    <w:rsid w:val="006D12BC"/>
    <w:rsid w:val="006D1386"/>
    <w:rsid w:val="006D1842"/>
    <w:rsid w:val="006D1ACD"/>
    <w:rsid w:val="006D25DC"/>
    <w:rsid w:val="006D2679"/>
    <w:rsid w:val="006D29DF"/>
    <w:rsid w:val="006D2BD6"/>
    <w:rsid w:val="006D2D2B"/>
    <w:rsid w:val="006D37C0"/>
    <w:rsid w:val="006D3B4A"/>
    <w:rsid w:val="006D3C11"/>
    <w:rsid w:val="006D3C18"/>
    <w:rsid w:val="006D3C61"/>
    <w:rsid w:val="006D3E08"/>
    <w:rsid w:val="006D4063"/>
    <w:rsid w:val="006D41DB"/>
    <w:rsid w:val="006D43DE"/>
    <w:rsid w:val="006D487C"/>
    <w:rsid w:val="006D4EC2"/>
    <w:rsid w:val="006D5055"/>
    <w:rsid w:val="006D5269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B8C"/>
    <w:rsid w:val="006E04F6"/>
    <w:rsid w:val="006E07C4"/>
    <w:rsid w:val="006E0983"/>
    <w:rsid w:val="006E0A7A"/>
    <w:rsid w:val="006E0B28"/>
    <w:rsid w:val="006E13FB"/>
    <w:rsid w:val="006E1834"/>
    <w:rsid w:val="006E19D2"/>
    <w:rsid w:val="006E1A94"/>
    <w:rsid w:val="006E2219"/>
    <w:rsid w:val="006E2522"/>
    <w:rsid w:val="006E2830"/>
    <w:rsid w:val="006E3192"/>
    <w:rsid w:val="006E33E2"/>
    <w:rsid w:val="006E3481"/>
    <w:rsid w:val="006E34C5"/>
    <w:rsid w:val="006E3804"/>
    <w:rsid w:val="006E3C8D"/>
    <w:rsid w:val="006E3CF3"/>
    <w:rsid w:val="006E3DBF"/>
    <w:rsid w:val="006E421F"/>
    <w:rsid w:val="006E4B91"/>
    <w:rsid w:val="006E4F21"/>
    <w:rsid w:val="006E4F23"/>
    <w:rsid w:val="006E5030"/>
    <w:rsid w:val="006E53CA"/>
    <w:rsid w:val="006E5DB1"/>
    <w:rsid w:val="006E5F69"/>
    <w:rsid w:val="006E604B"/>
    <w:rsid w:val="006E6188"/>
    <w:rsid w:val="006E61D5"/>
    <w:rsid w:val="006E65A9"/>
    <w:rsid w:val="006E6756"/>
    <w:rsid w:val="006E68DC"/>
    <w:rsid w:val="006E6AA2"/>
    <w:rsid w:val="006E6AAB"/>
    <w:rsid w:val="006E6D82"/>
    <w:rsid w:val="006E715C"/>
    <w:rsid w:val="006E75D1"/>
    <w:rsid w:val="006E7921"/>
    <w:rsid w:val="006E7E28"/>
    <w:rsid w:val="006F026E"/>
    <w:rsid w:val="006F040B"/>
    <w:rsid w:val="006F06D4"/>
    <w:rsid w:val="006F0711"/>
    <w:rsid w:val="006F0749"/>
    <w:rsid w:val="006F0B8D"/>
    <w:rsid w:val="006F1064"/>
    <w:rsid w:val="006F19E3"/>
    <w:rsid w:val="006F23B9"/>
    <w:rsid w:val="006F2444"/>
    <w:rsid w:val="006F28A5"/>
    <w:rsid w:val="006F2BB6"/>
    <w:rsid w:val="006F2C03"/>
    <w:rsid w:val="006F2D84"/>
    <w:rsid w:val="006F2D91"/>
    <w:rsid w:val="006F3A44"/>
    <w:rsid w:val="006F3A7C"/>
    <w:rsid w:val="006F3D5F"/>
    <w:rsid w:val="006F4444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F9"/>
    <w:rsid w:val="006F5E30"/>
    <w:rsid w:val="006F5EB0"/>
    <w:rsid w:val="006F5FF8"/>
    <w:rsid w:val="006F654A"/>
    <w:rsid w:val="006F6CB8"/>
    <w:rsid w:val="006F6DD1"/>
    <w:rsid w:val="006F7D12"/>
    <w:rsid w:val="007003CA"/>
    <w:rsid w:val="007004E5"/>
    <w:rsid w:val="00700957"/>
    <w:rsid w:val="00700A57"/>
    <w:rsid w:val="00700B04"/>
    <w:rsid w:val="00700CEF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83B"/>
    <w:rsid w:val="00702F77"/>
    <w:rsid w:val="0070319C"/>
    <w:rsid w:val="0070379E"/>
    <w:rsid w:val="0070386C"/>
    <w:rsid w:val="00703C13"/>
    <w:rsid w:val="00704259"/>
    <w:rsid w:val="007044DE"/>
    <w:rsid w:val="007045AD"/>
    <w:rsid w:val="00704699"/>
    <w:rsid w:val="0070488C"/>
    <w:rsid w:val="007049C2"/>
    <w:rsid w:val="00704A45"/>
    <w:rsid w:val="00704B7A"/>
    <w:rsid w:val="00704BF8"/>
    <w:rsid w:val="00704F5C"/>
    <w:rsid w:val="00705143"/>
    <w:rsid w:val="00705155"/>
    <w:rsid w:val="007055F7"/>
    <w:rsid w:val="00705608"/>
    <w:rsid w:val="007057DF"/>
    <w:rsid w:val="0070609F"/>
    <w:rsid w:val="007060D2"/>
    <w:rsid w:val="00706284"/>
    <w:rsid w:val="0070651E"/>
    <w:rsid w:val="007066F5"/>
    <w:rsid w:val="00706757"/>
    <w:rsid w:val="00706C99"/>
    <w:rsid w:val="007071E4"/>
    <w:rsid w:val="00707627"/>
    <w:rsid w:val="0070764E"/>
    <w:rsid w:val="00707F3C"/>
    <w:rsid w:val="00710274"/>
    <w:rsid w:val="0071027A"/>
    <w:rsid w:val="0071038D"/>
    <w:rsid w:val="00710BFE"/>
    <w:rsid w:val="00710C5C"/>
    <w:rsid w:val="00710C94"/>
    <w:rsid w:val="007113B5"/>
    <w:rsid w:val="00711518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80"/>
    <w:rsid w:val="00714B21"/>
    <w:rsid w:val="00714DCD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55F"/>
    <w:rsid w:val="00720B7D"/>
    <w:rsid w:val="00720C25"/>
    <w:rsid w:val="00720C2B"/>
    <w:rsid w:val="00721599"/>
    <w:rsid w:val="00721795"/>
    <w:rsid w:val="00721A4D"/>
    <w:rsid w:val="00721F46"/>
    <w:rsid w:val="00721FF8"/>
    <w:rsid w:val="00722019"/>
    <w:rsid w:val="0072206D"/>
    <w:rsid w:val="0072211D"/>
    <w:rsid w:val="007226B9"/>
    <w:rsid w:val="007229F0"/>
    <w:rsid w:val="007237AF"/>
    <w:rsid w:val="00723910"/>
    <w:rsid w:val="00723C98"/>
    <w:rsid w:val="00723E16"/>
    <w:rsid w:val="00724013"/>
    <w:rsid w:val="00724120"/>
    <w:rsid w:val="007241BF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E0B"/>
    <w:rsid w:val="00730E31"/>
    <w:rsid w:val="007310D5"/>
    <w:rsid w:val="00731101"/>
    <w:rsid w:val="007319C1"/>
    <w:rsid w:val="00731B7C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BB2"/>
    <w:rsid w:val="00734C3E"/>
    <w:rsid w:val="00735118"/>
    <w:rsid w:val="0073522A"/>
    <w:rsid w:val="00735807"/>
    <w:rsid w:val="00735A4E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365"/>
    <w:rsid w:val="007403BF"/>
    <w:rsid w:val="007404AE"/>
    <w:rsid w:val="007407D3"/>
    <w:rsid w:val="00740969"/>
    <w:rsid w:val="00740C6F"/>
    <w:rsid w:val="00740E93"/>
    <w:rsid w:val="007413C4"/>
    <w:rsid w:val="007413D0"/>
    <w:rsid w:val="00741414"/>
    <w:rsid w:val="007414DD"/>
    <w:rsid w:val="0074170E"/>
    <w:rsid w:val="00741B19"/>
    <w:rsid w:val="00741C7B"/>
    <w:rsid w:val="00741F13"/>
    <w:rsid w:val="00742023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777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6109"/>
    <w:rsid w:val="0074639A"/>
    <w:rsid w:val="007464DB"/>
    <w:rsid w:val="00746A1F"/>
    <w:rsid w:val="00746A29"/>
    <w:rsid w:val="00746C35"/>
    <w:rsid w:val="00746C9F"/>
    <w:rsid w:val="007475B6"/>
    <w:rsid w:val="007475BA"/>
    <w:rsid w:val="00747947"/>
    <w:rsid w:val="00747A02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4E0"/>
    <w:rsid w:val="007528A0"/>
    <w:rsid w:val="00752A31"/>
    <w:rsid w:val="007531B2"/>
    <w:rsid w:val="0075396C"/>
    <w:rsid w:val="007539E0"/>
    <w:rsid w:val="00753CCA"/>
    <w:rsid w:val="00753D1D"/>
    <w:rsid w:val="00753E98"/>
    <w:rsid w:val="007540B3"/>
    <w:rsid w:val="00754165"/>
    <w:rsid w:val="00754193"/>
    <w:rsid w:val="00754248"/>
    <w:rsid w:val="007545E4"/>
    <w:rsid w:val="007546BF"/>
    <w:rsid w:val="00754F0D"/>
    <w:rsid w:val="007551CC"/>
    <w:rsid w:val="007554BA"/>
    <w:rsid w:val="00755642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96"/>
    <w:rsid w:val="00757762"/>
    <w:rsid w:val="007578AE"/>
    <w:rsid w:val="00757A37"/>
    <w:rsid w:val="00757CA5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10D"/>
    <w:rsid w:val="0076352B"/>
    <w:rsid w:val="0076379A"/>
    <w:rsid w:val="00763A1B"/>
    <w:rsid w:val="00763B2D"/>
    <w:rsid w:val="00763C61"/>
    <w:rsid w:val="00763E3B"/>
    <w:rsid w:val="00764024"/>
    <w:rsid w:val="007640CD"/>
    <w:rsid w:val="00764105"/>
    <w:rsid w:val="00764224"/>
    <w:rsid w:val="007644CE"/>
    <w:rsid w:val="00764614"/>
    <w:rsid w:val="00764A9E"/>
    <w:rsid w:val="00764B83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85D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912"/>
    <w:rsid w:val="00772C0C"/>
    <w:rsid w:val="00772CFD"/>
    <w:rsid w:val="007730CE"/>
    <w:rsid w:val="007735CA"/>
    <w:rsid w:val="00773CA0"/>
    <w:rsid w:val="00774780"/>
    <w:rsid w:val="00774EEE"/>
    <w:rsid w:val="007752D8"/>
    <w:rsid w:val="00775568"/>
    <w:rsid w:val="00775632"/>
    <w:rsid w:val="00775EB5"/>
    <w:rsid w:val="00776196"/>
    <w:rsid w:val="007763A4"/>
    <w:rsid w:val="0077643F"/>
    <w:rsid w:val="00776E90"/>
    <w:rsid w:val="00776E9D"/>
    <w:rsid w:val="007770C8"/>
    <w:rsid w:val="0077723B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0FAE"/>
    <w:rsid w:val="007817E2"/>
    <w:rsid w:val="0078189E"/>
    <w:rsid w:val="00781B1B"/>
    <w:rsid w:val="00781C3A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8E"/>
    <w:rsid w:val="00784BDA"/>
    <w:rsid w:val="00784FE8"/>
    <w:rsid w:val="00785083"/>
    <w:rsid w:val="00785109"/>
    <w:rsid w:val="0078511E"/>
    <w:rsid w:val="00785197"/>
    <w:rsid w:val="00785290"/>
    <w:rsid w:val="00785B01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8DF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1D"/>
    <w:rsid w:val="0079193D"/>
    <w:rsid w:val="00791ADB"/>
    <w:rsid w:val="00791CCF"/>
    <w:rsid w:val="00791D01"/>
    <w:rsid w:val="00791DE6"/>
    <w:rsid w:val="0079201D"/>
    <w:rsid w:val="00792027"/>
    <w:rsid w:val="00792537"/>
    <w:rsid w:val="00792567"/>
    <w:rsid w:val="00792D4E"/>
    <w:rsid w:val="00792DF4"/>
    <w:rsid w:val="00792F38"/>
    <w:rsid w:val="0079301C"/>
    <w:rsid w:val="007930FC"/>
    <w:rsid w:val="00793144"/>
    <w:rsid w:val="0079316B"/>
    <w:rsid w:val="0079333F"/>
    <w:rsid w:val="0079392C"/>
    <w:rsid w:val="00793B8F"/>
    <w:rsid w:val="00793E71"/>
    <w:rsid w:val="0079407F"/>
    <w:rsid w:val="0079409B"/>
    <w:rsid w:val="00794300"/>
    <w:rsid w:val="00794995"/>
    <w:rsid w:val="007951B1"/>
    <w:rsid w:val="00795387"/>
    <w:rsid w:val="007953A9"/>
    <w:rsid w:val="007959D2"/>
    <w:rsid w:val="00795AAD"/>
    <w:rsid w:val="00796002"/>
    <w:rsid w:val="00796094"/>
    <w:rsid w:val="00796D2C"/>
    <w:rsid w:val="00796EB9"/>
    <w:rsid w:val="00797160"/>
    <w:rsid w:val="0079759E"/>
    <w:rsid w:val="007975BC"/>
    <w:rsid w:val="007978B5"/>
    <w:rsid w:val="007A006B"/>
    <w:rsid w:val="007A033D"/>
    <w:rsid w:val="007A0820"/>
    <w:rsid w:val="007A0A0B"/>
    <w:rsid w:val="007A0BAE"/>
    <w:rsid w:val="007A0EB6"/>
    <w:rsid w:val="007A1127"/>
    <w:rsid w:val="007A15A7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EEB"/>
    <w:rsid w:val="007A2F8C"/>
    <w:rsid w:val="007A325F"/>
    <w:rsid w:val="007A36E4"/>
    <w:rsid w:val="007A36F7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B91"/>
    <w:rsid w:val="007A6F4D"/>
    <w:rsid w:val="007A707B"/>
    <w:rsid w:val="007A74EC"/>
    <w:rsid w:val="007A7622"/>
    <w:rsid w:val="007A76F5"/>
    <w:rsid w:val="007B0672"/>
    <w:rsid w:val="007B070B"/>
    <w:rsid w:val="007B07C2"/>
    <w:rsid w:val="007B088D"/>
    <w:rsid w:val="007B0AC2"/>
    <w:rsid w:val="007B13C7"/>
    <w:rsid w:val="007B1404"/>
    <w:rsid w:val="007B1AFA"/>
    <w:rsid w:val="007B1F27"/>
    <w:rsid w:val="007B2442"/>
    <w:rsid w:val="007B298E"/>
    <w:rsid w:val="007B3267"/>
    <w:rsid w:val="007B3756"/>
    <w:rsid w:val="007B3B42"/>
    <w:rsid w:val="007B3DD0"/>
    <w:rsid w:val="007B3ECB"/>
    <w:rsid w:val="007B3F75"/>
    <w:rsid w:val="007B40B4"/>
    <w:rsid w:val="007B4558"/>
    <w:rsid w:val="007B48A2"/>
    <w:rsid w:val="007B4F24"/>
    <w:rsid w:val="007B501C"/>
    <w:rsid w:val="007B506D"/>
    <w:rsid w:val="007B5263"/>
    <w:rsid w:val="007B5ACC"/>
    <w:rsid w:val="007B5AFD"/>
    <w:rsid w:val="007B5B31"/>
    <w:rsid w:val="007B5BDC"/>
    <w:rsid w:val="007B5FBF"/>
    <w:rsid w:val="007B60CB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49E"/>
    <w:rsid w:val="007C1A5E"/>
    <w:rsid w:val="007C2028"/>
    <w:rsid w:val="007C216C"/>
    <w:rsid w:val="007C22A2"/>
    <w:rsid w:val="007C2438"/>
    <w:rsid w:val="007C261A"/>
    <w:rsid w:val="007C2A1A"/>
    <w:rsid w:val="007C30E3"/>
    <w:rsid w:val="007C346C"/>
    <w:rsid w:val="007C3781"/>
    <w:rsid w:val="007C41D2"/>
    <w:rsid w:val="007C427B"/>
    <w:rsid w:val="007C4400"/>
    <w:rsid w:val="007C4678"/>
    <w:rsid w:val="007C4FD2"/>
    <w:rsid w:val="007C5574"/>
    <w:rsid w:val="007C5704"/>
    <w:rsid w:val="007C593E"/>
    <w:rsid w:val="007C6570"/>
    <w:rsid w:val="007C65A5"/>
    <w:rsid w:val="007C664A"/>
    <w:rsid w:val="007C6D83"/>
    <w:rsid w:val="007C7370"/>
    <w:rsid w:val="007C759B"/>
    <w:rsid w:val="007C7B6C"/>
    <w:rsid w:val="007C7C40"/>
    <w:rsid w:val="007C7C7D"/>
    <w:rsid w:val="007C7DAD"/>
    <w:rsid w:val="007C7DDB"/>
    <w:rsid w:val="007D0167"/>
    <w:rsid w:val="007D02AF"/>
    <w:rsid w:val="007D051C"/>
    <w:rsid w:val="007D0A02"/>
    <w:rsid w:val="007D0ACD"/>
    <w:rsid w:val="007D0D93"/>
    <w:rsid w:val="007D0F57"/>
    <w:rsid w:val="007D1018"/>
    <w:rsid w:val="007D111B"/>
    <w:rsid w:val="007D1373"/>
    <w:rsid w:val="007D15C5"/>
    <w:rsid w:val="007D18E7"/>
    <w:rsid w:val="007D1A08"/>
    <w:rsid w:val="007D1C7B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4F30"/>
    <w:rsid w:val="007D50CD"/>
    <w:rsid w:val="007D5126"/>
    <w:rsid w:val="007D5448"/>
    <w:rsid w:val="007D59BA"/>
    <w:rsid w:val="007D60B2"/>
    <w:rsid w:val="007D67E2"/>
    <w:rsid w:val="007D68F5"/>
    <w:rsid w:val="007D6BAE"/>
    <w:rsid w:val="007D6D85"/>
    <w:rsid w:val="007D7330"/>
    <w:rsid w:val="007D7969"/>
    <w:rsid w:val="007D7D8C"/>
    <w:rsid w:val="007E00AF"/>
    <w:rsid w:val="007E02FE"/>
    <w:rsid w:val="007E068D"/>
    <w:rsid w:val="007E08B8"/>
    <w:rsid w:val="007E09ED"/>
    <w:rsid w:val="007E0C0D"/>
    <w:rsid w:val="007E10CE"/>
    <w:rsid w:val="007E14DA"/>
    <w:rsid w:val="007E19A8"/>
    <w:rsid w:val="007E1CD6"/>
    <w:rsid w:val="007E1EDE"/>
    <w:rsid w:val="007E1F27"/>
    <w:rsid w:val="007E20A0"/>
    <w:rsid w:val="007E21B9"/>
    <w:rsid w:val="007E21EC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616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3BB"/>
    <w:rsid w:val="007E7715"/>
    <w:rsid w:val="007E7740"/>
    <w:rsid w:val="007E79D8"/>
    <w:rsid w:val="007E7D21"/>
    <w:rsid w:val="007F01C0"/>
    <w:rsid w:val="007F064D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40AB"/>
    <w:rsid w:val="007F4112"/>
    <w:rsid w:val="007F44F4"/>
    <w:rsid w:val="007F4840"/>
    <w:rsid w:val="007F4B62"/>
    <w:rsid w:val="007F4F90"/>
    <w:rsid w:val="007F518A"/>
    <w:rsid w:val="007F53CF"/>
    <w:rsid w:val="007F5E6C"/>
    <w:rsid w:val="007F6080"/>
    <w:rsid w:val="007F6914"/>
    <w:rsid w:val="007F6A5A"/>
    <w:rsid w:val="007F6B9F"/>
    <w:rsid w:val="007F6EB7"/>
    <w:rsid w:val="007F7167"/>
    <w:rsid w:val="007F74DA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B2A"/>
    <w:rsid w:val="00801D00"/>
    <w:rsid w:val="00801DDE"/>
    <w:rsid w:val="008022B6"/>
    <w:rsid w:val="008028C6"/>
    <w:rsid w:val="00802A3B"/>
    <w:rsid w:val="00802C5A"/>
    <w:rsid w:val="00803061"/>
    <w:rsid w:val="00803694"/>
    <w:rsid w:val="008037B4"/>
    <w:rsid w:val="0080385B"/>
    <w:rsid w:val="00803E0A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10034"/>
    <w:rsid w:val="008103D4"/>
    <w:rsid w:val="00810429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E4A"/>
    <w:rsid w:val="00813F4A"/>
    <w:rsid w:val="008145A6"/>
    <w:rsid w:val="008145BF"/>
    <w:rsid w:val="0081540C"/>
    <w:rsid w:val="008156C2"/>
    <w:rsid w:val="00816A8D"/>
    <w:rsid w:val="00816DE0"/>
    <w:rsid w:val="00816E04"/>
    <w:rsid w:val="00816FFE"/>
    <w:rsid w:val="00817004"/>
    <w:rsid w:val="0081707F"/>
    <w:rsid w:val="00817A66"/>
    <w:rsid w:val="00817A83"/>
    <w:rsid w:val="00817B4D"/>
    <w:rsid w:val="00817D3E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785"/>
    <w:rsid w:val="008228B9"/>
    <w:rsid w:val="00822B5D"/>
    <w:rsid w:val="00822C05"/>
    <w:rsid w:val="00822F39"/>
    <w:rsid w:val="00822F79"/>
    <w:rsid w:val="00823005"/>
    <w:rsid w:val="0082366F"/>
    <w:rsid w:val="00823D7C"/>
    <w:rsid w:val="00823DFB"/>
    <w:rsid w:val="00824255"/>
    <w:rsid w:val="008247E0"/>
    <w:rsid w:val="0082499C"/>
    <w:rsid w:val="00824A6A"/>
    <w:rsid w:val="008250E5"/>
    <w:rsid w:val="008251AB"/>
    <w:rsid w:val="0082555E"/>
    <w:rsid w:val="00825670"/>
    <w:rsid w:val="0082598B"/>
    <w:rsid w:val="008259AC"/>
    <w:rsid w:val="00825A3F"/>
    <w:rsid w:val="00825B33"/>
    <w:rsid w:val="00826585"/>
    <w:rsid w:val="0082684D"/>
    <w:rsid w:val="00826861"/>
    <w:rsid w:val="00827319"/>
    <w:rsid w:val="0082751B"/>
    <w:rsid w:val="008275C5"/>
    <w:rsid w:val="008279CD"/>
    <w:rsid w:val="00827AC4"/>
    <w:rsid w:val="00827E1F"/>
    <w:rsid w:val="0083063D"/>
    <w:rsid w:val="00830A03"/>
    <w:rsid w:val="00830BA4"/>
    <w:rsid w:val="00830BAD"/>
    <w:rsid w:val="00830F07"/>
    <w:rsid w:val="00830F5C"/>
    <w:rsid w:val="00830FBA"/>
    <w:rsid w:val="008310CB"/>
    <w:rsid w:val="00831326"/>
    <w:rsid w:val="00831391"/>
    <w:rsid w:val="00831633"/>
    <w:rsid w:val="00831808"/>
    <w:rsid w:val="00831999"/>
    <w:rsid w:val="008319D9"/>
    <w:rsid w:val="00831C06"/>
    <w:rsid w:val="00831FF3"/>
    <w:rsid w:val="008322E1"/>
    <w:rsid w:val="0083245E"/>
    <w:rsid w:val="0083264D"/>
    <w:rsid w:val="00832B8B"/>
    <w:rsid w:val="00832C0A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6ED5"/>
    <w:rsid w:val="008371E4"/>
    <w:rsid w:val="008375E9"/>
    <w:rsid w:val="00837C70"/>
    <w:rsid w:val="00837EBC"/>
    <w:rsid w:val="00840188"/>
    <w:rsid w:val="008402CC"/>
    <w:rsid w:val="008402E7"/>
    <w:rsid w:val="0084090E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15C"/>
    <w:rsid w:val="0084262B"/>
    <w:rsid w:val="008426F1"/>
    <w:rsid w:val="00842B57"/>
    <w:rsid w:val="00842EFC"/>
    <w:rsid w:val="008435D0"/>
    <w:rsid w:val="008435F1"/>
    <w:rsid w:val="0084367A"/>
    <w:rsid w:val="00843875"/>
    <w:rsid w:val="008439B3"/>
    <w:rsid w:val="00843CE7"/>
    <w:rsid w:val="008444FE"/>
    <w:rsid w:val="0084482F"/>
    <w:rsid w:val="00844A3E"/>
    <w:rsid w:val="00844B0A"/>
    <w:rsid w:val="00844D1D"/>
    <w:rsid w:val="00844DDE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DBE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87"/>
    <w:rsid w:val="00852EDF"/>
    <w:rsid w:val="0085304C"/>
    <w:rsid w:val="00853077"/>
    <w:rsid w:val="008537A7"/>
    <w:rsid w:val="00853D91"/>
    <w:rsid w:val="00854918"/>
    <w:rsid w:val="00854B6E"/>
    <w:rsid w:val="00854BEB"/>
    <w:rsid w:val="00854FC7"/>
    <w:rsid w:val="00855CC5"/>
    <w:rsid w:val="0085652E"/>
    <w:rsid w:val="008565B6"/>
    <w:rsid w:val="008569A8"/>
    <w:rsid w:val="00856BE2"/>
    <w:rsid w:val="00856C7D"/>
    <w:rsid w:val="008575E1"/>
    <w:rsid w:val="00857636"/>
    <w:rsid w:val="00857C8F"/>
    <w:rsid w:val="00860283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3BF4"/>
    <w:rsid w:val="008641A0"/>
    <w:rsid w:val="00865209"/>
    <w:rsid w:val="00865397"/>
    <w:rsid w:val="00865476"/>
    <w:rsid w:val="00865F97"/>
    <w:rsid w:val="00866172"/>
    <w:rsid w:val="00866178"/>
    <w:rsid w:val="00866664"/>
    <w:rsid w:val="0086692F"/>
    <w:rsid w:val="00866970"/>
    <w:rsid w:val="00866979"/>
    <w:rsid w:val="00866A19"/>
    <w:rsid w:val="00866B12"/>
    <w:rsid w:val="00866B24"/>
    <w:rsid w:val="00866C00"/>
    <w:rsid w:val="00866C4A"/>
    <w:rsid w:val="00866F36"/>
    <w:rsid w:val="00866FEF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83D"/>
    <w:rsid w:val="0087198E"/>
    <w:rsid w:val="00871F02"/>
    <w:rsid w:val="00872081"/>
    <w:rsid w:val="00872394"/>
    <w:rsid w:val="008723B6"/>
    <w:rsid w:val="008725DE"/>
    <w:rsid w:val="008725FA"/>
    <w:rsid w:val="008726D2"/>
    <w:rsid w:val="00872CC2"/>
    <w:rsid w:val="00872CD0"/>
    <w:rsid w:val="00873115"/>
    <w:rsid w:val="00873407"/>
    <w:rsid w:val="0087373E"/>
    <w:rsid w:val="00873B72"/>
    <w:rsid w:val="00873BD0"/>
    <w:rsid w:val="00873C12"/>
    <w:rsid w:val="00873C53"/>
    <w:rsid w:val="00873ED3"/>
    <w:rsid w:val="008747FC"/>
    <w:rsid w:val="008749B0"/>
    <w:rsid w:val="00874CF3"/>
    <w:rsid w:val="00874D1F"/>
    <w:rsid w:val="00874D51"/>
    <w:rsid w:val="00875138"/>
    <w:rsid w:val="008751E2"/>
    <w:rsid w:val="008761D1"/>
    <w:rsid w:val="00876245"/>
    <w:rsid w:val="008762A4"/>
    <w:rsid w:val="00876532"/>
    <w:rsid w:val="00876716"/>
    <w:rsid w:val="0087699C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A86"/>
    <w:rsid w:val="00881AA7"/>
    <w:rsid w:val="00881B57"/>
    <w:rsid w:val="00881C90"/>
    <w:rsid w:val="00882298"/>
    <w:rsid w:val="008826DF"/>
    <w:rsid w:val="00882820"/>
    <w:rsid w:val="008829A1"/>
    <w:rsid w:val="008831B9"/>
    <w:rsid w:val="00883355"/>
    <w:rsid w:val="00883A7B"/>
    <w:rsid w:val="00883A95"/>
    <w:rsid w:val="008840DC"/>
    <w:rsid w:val="00884135"/>
    <w:rsid w:val="00884188"/>
    <w:rsid w:val="008841BB"/>
    <w:rsid w:val="008842DF"/>
    <w:rsid w:val="00884463"/>
    <w:rsid w:val="008846FB"/>
    <w:rsid w:val="00884851"/>
    <w:rsid w:val="00884D6D"/>
    <w:rsid w:val="0088528C"/>
    <w:rsid w:val="00885543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EB9"/>
    <w:rsid w:val="0089113D"/>
    <w:rsid w:val="00891166"/>
    <w:rsid w:val="0089147B"/>
    <w:rsid w:val="00891CA4"/>
    <w:rsid w:val="00891D44"/>
    <w:rsid w:val="00891EE6"/>
    <w:rsid w:val="00892031"/>
    <w:rsid w:val="0089284F"/>
    <w:rsid w:val="00892EA2"/>
    <w:rsid w:val="008936C3"/>
    <w:rsid w:val="00893B32"/>
    <w:rsid w:val="00894303"/>
    <w:rsid w:val="008944A4"/>
    <w:rsid w:val="00894675"/>
    <w:rsid w:val="0089532A"/>
    <w:rsid w:val="00895384"/>
    <w:rsid w:val="008953F9"/>
    <w:rsid w:val="008957D9"/>
    <w:rsid w:val="0089583D"/>
    <w:rsid w:val="00895D8B"/>
    <w:rsid w:val="00895E74"/>
    <w:rsid w:val="00895F2D"/>
    <w:rsid w:val="00896147"/>
    <w:rsid w:val="00896FCD"/>
    <w:rsid w:val="00897194"/>
    <w:rsid w:val="008971B9"/>
    <w:rsid w:val="008971C6"/>
    <w:rsid w:val="0089720D"/>
    <w:rsid w:val="008973E4"/>
    <w:rsid w:val="00897A3D"/>
    <w:rsid w:val="00897B70"/>
    <w:rsid w:val="00897E7C"/>
    <w:rsid w:val="008A02C1"/>
    <w:rsid w:val="008A04F1"/>
    <w:rsid w:val="008A05B0"/>
    <w:rsid w:val="008A08A6"/>
    <w:rsid w:val="008A0E11"/>
    <w:rsid w:val="008A1373"/>
    <w:rsid w:val="008A1746"/>
    <w:rsid w:val="008A1784"/>
    <w:rsid w:val="008A19BF"/>
    <w:rsid w:val="008A1C04"/>
    <w:rsid w:val="008A1C4F"/>
    <w:rsid w:val="008A1DE5"/>
    <w:rsid w:val="008A201E"/>
    <w:rsid w:val="008A2584"/>
    <w:rsid w:val="008A2DA3"/>
    <w:rsid w:val="008A2E84"/>
    <w:rsid w:val="008A2F45"/>
    <w:rsid w:val="008A3051"/>
    <w:rsid w:val="008A378E"/>
    <w:rsid w:val="008A3DF5"/>
    <w:rsid w:val="008A4AE2"/>
    <w:rsid w:val="008A4B09"/>
    <w:rsid w:val="008A4BFB"/>
    <w:rsid w:val="008A4DB1"/>
    <w:rsid w:val="008A5148"/>
    <w:rsid w:val="008A538B"/>
    <w:rsid w:val="008A5C74"/>
    <w:rsid w:val="008A5D71"/>
    <w:rsid w:val="008A6172"/>
    <w:rsid w:val="008A61AD"/>
    <w:rsid w:val="008A684F"/>
    <w:rsid w:val="008A68CF"/>
    <w:rsid w:val="008A6928"/>
    <w:rsid w:val="008A6D03"/>
    <w:rsid w:val="008A6E11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699"/>
    <w:rsid w:val="008B488D"/>
    <w:rsid w:val="008B4B0F"/>
    <w:rsid w:val="008B4B40"/>
    <w:rsid w:val="008B4DB0"/>
    <w:rsid w:val="008B4EBB"/>
    <w:rsid w:val="008B5122"/>
    <w:rsid w:val="008B59C1"/>
    <w:rsid w:val="008B5B24"/>
    <w:rsid w:val="008B5BD1"/>
    <w:rsid w:val="008B6007"/>
    <w:rsid w:val="008B600A"/>
    <w:rsid w:val="008B629A"/>
    <w:rsid w:val="008B65A5"/>
    <w:rsid w:val="008B692F"/>
    <w:rsid w:val="008B6AB9"/>
    <w:rsid w:val="008B6F3C"/>
    <w:rsid w:val="008B7B6A"/>
    <w:rsid w:val="008B7D91"/>
    <w:rsid w:val="008C050F"/>
    <w:rsid w:val="008C05B6"/>
    <w:rsid w:val="008C10BB"/>
    <w:rsid w:val="008C1127"/>
    <w:rsid w:val="008C1136"/>
    <w:rsid w:val="008C1449"/>
    <w:rsid w:val="008C1549"/>
    <w:rsid w:val="008C15F7"/>
    <w:rsid w:val="008C1BF1"/>
    <w:rsid w:val="008C1E02"/>
    <w:rsid w:val="008C280B"/>
    <w:rsid w:val="008C298B"/>
    <w:rsid w:val="008C29A6"/>
    <w:rsid w:val="008C2A77"/>
    <w:rsid w:val="008C2BB7"/>
    <w:rsid w:val="008C2BF6"/>
    <w:rsid w:val="008C3180"/>
    <w:rsid w:val="008C3677"/>
    <w:rsid w:val="008C393C"/>
    <w:rsid w:val="008C39AA"/>
    <w:rsid w:val="008C3C0E"/>
    <w:rsid w:val="008C4075"/>
    <w:rsid w:val="008C421D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9FB"/>
    <w:rsid w:val="008C7240"/>
    <w:rsid w:val="008C7723"/>
    <w:rsid w:val="008C7A32"/>
    <w:rsid w:val="008C7AFE"/>
    <w:rsid w:val="008C7CB8"/>
    <w:rsid w:val="008C7F07"/>
    <w:rsid w:val="008C7FD9"/>
    <w:rsid w:val="008D0024"/>
    <w:rsid w:val="008D0405"/>
    <w:rsid w:val="008D06FA"/>
    <w:rsid w:val="008D0B60"/>
    <w:rsid w:val="008D0D03"/>
    <w:rsid w:val="008D1392"/>
    <w:rsid w:val="008D1C92"/>
    <w:rsid w:val="008D1D65"/>
    <w:rsid w:val="008D1D97"/>
    <w:rsid w:val="008D20EA"/>
    <w:rsid w:val="008D2753"/>
    <w:rsid w:val="008D3655"/>
    <w:rsid w:val="008D36B9"/>
    <w:rsid w:val="008D3C73"/>
    <w:rsid w:val="008D3DC3"/>
    <w:rsid w:val="008D3F01"/>
    <w:rsid w:val="008D40FA"/>
    <w:rsid w:val="008D416C"/>
    <w:rsid w:val="008D4335"/>
    <w:rsid w:val="008D44FD"/>
    <w:rsid w:val="008D47D9"/>
    <w:rsid w:val="008D485F"/>
    <w:rsid w:val="008D4944"/>
    <w:rsid w:val="008D4A59"/>
    <w:rsid w:val="008D4D5A"/>
    <w:rsid w:val="008D4F34"/>
    <w:rsid w:val="008D5692"/>
    <w:rsid w:val="008D579F"/>
    <w:rsid w:val="008D5A5F"/>
    <w:rsid w:val="008D5FB6"/>
    <w:rsid w:val="008D60D3"/>
    <w:rsid w:val="008D61FB"/>
    <w:rsid w:val="008D66A0"/>
    <w:rsid w:val="008D692D"/>
    <w:rsid w:val="008D6CFC"/>
    <w:rsid w:val="008D6D53"/>
    <w:rsid w:val="008D6DA1"/>
    <w:rsid w:val="008D75BB"/>
    <w:rsid w:val="008D78FA"/>
    <w:rsid w:val="008D79BC"/>
    <w:rsid w:val="008D7BA4"/>
    <w:rsid w:val="008D7BC8"/>
    <w:rsid w:val="008D7E65"/>
    <w:rsid w:val="008E0026"/>
    <w:rsid w:val="008E02E1"/>
    <w:rsid w:val="008E038A"/>
    <w:rsid w:val="008E0447"/>
    <w:rsid w:val="008E0464"/>
    <w:rsid w:val="008E04A5"/>
    <w:rsid w:val="008E0677"/>
    <w:rsid w:val="008E086D"/>
    <w:rsid w:val="008E0B91"/>
    <w:rsid w:val="008E1856"/>
    <w:rsid w:val="008E1B15"/>
    <w:rsid w:val="008E1C66"/>
    <w:rsid w:val="008E1D1D"/>
    <w:rsid w:val="008E1E60"/>
    <w:rsid w:val="008E220C"/>
    <w:rsid w:val="008E225B"/>
    <w:rsid w:val="008E2328"/>
    <w:rsid w:val="008E2A0E"/>
    <w:rsid w:val="008E2D43"/>
    <w:rsid w:val="008E30F2"/>
    <w:rsid w:val="008E31FB"/>
    <w:rsid w:val="008E3204"/>
    <w:rsid w:val="008E3285"/>
    <w:rsid w:val="008E350C"/>
    <w:rsid w:val="008E392C"/>
    <w:rsid w:val="008E3D6E"/>
    <w:rsid w:val="008E3FB2"/>
    <w:rsid w:val="008E3FED"/>
    <w:rsid w:val="008E40AD"/>
    <w:rsid w:val="008E437D"/>
    <w:rsid w:val="008E47BD"/>
    <w:rsid w:val="008E4848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F0001"/>
    <w:rsid w:val="008F01B3"/>
    <w:rsid w:val="008F0237"/>
    <w:rsid w:val="008F0503"/>
    <w:rsid w:val="008F060E"/>
    <w:rsid w:val="008F0821"/>
    <w:rsid w:val="008F0856"/>
    <w:rsid w:val="008F0C18"/>
    <w:rsid w:val="008F0E86"/>
    <w:rsid w:val="008F1225"/>
    <w:rsid w:val="008F1431"/>
    <w:rsid w:val="008F1459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3F28"/>
    <w:rsid w:val="008F438F"/>
    <w:rsid w:val="008F4407"/>
    <w:rsid w:val="008F47A0"/>
    <w:rsid w:val="008F482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6F92"/>
    <w:rsid w:val="008F7040"/>
    <w:rsid w:val="008F7382"/>
    <w:rsid w:val="008F74A8"/>
    <w:rsid w:val="008F7A48"/>
    <w:rsid w:val="008F7C84"/>
    <w:rsid w:val="008F7D74"/>
    <w:rsid w:val="008F7E8F"/>
    <w:rsid w:val="00900572"/>
    <w:rsid w:val="009006F5"/>
    <w:rsid w:val="009012DE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789"/>
    <w:rsid w:val="009039E4"/>
    <w:rsid w:val="00904137"/>
    <w:rsid w:val="00904427"/>
    <w:rsid w:val="009044F1"/>
    <w:rsid w:val="00904A10"/>
    <w:rsid w:val="00905027"/>
    <w:rsid w:val="009050DA"/>
    <w:rsid w:val="009051FF"/>
    <w:rsid w:val="00905544"/>
    <w:rsid w:val="009055B5"/>
    <w:rsid w:val="00905839"/>
    <w:rsid w:val="0090599F"/>
    <w:rsid w:val="00905ACE"/>
    <w:rsid w:val="00905B12"/>
    <w:rsid w:val="00905B14"/>
    <w:rsid w:val="00905BDA"/>
    <w:rsid w:val="00905E46"/>
    <w:rsid w:val="00905F81"/>
    <w:rsid w:val="00905FC0"/>
    <w:rsid w:val="00906761"/>
    <w:rsid w:val="00906944"/>
    <w:rsid w:val="00906AB0"/>
    <w:rsid w:val="00906AE5"/>
    <w:rsid w:val="00906B5E"/>
    <w:rsid w:val="009070B4"/>
    <w:rsid w:val="009071D9"/>
    <w:rsid w:val="00907340"/>
    <w:rsid w:val="00907652"/>
    <w:rsid w:val="00907697"/>
    <w:rsid w:val="009077BD"/>
    <w:rsid w:val="00907D15"/>
    <w:rsid w:val="00907EB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838"/>
    <w:rsid w:val="009128D7"/>
    <w:rsid w:val="00912A19"/>
    <w:rsid w:val="00912BB0"/>
    <w:rsid w:val="00912C14"/>
    <w:rsid w:val="00912C83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2F"/>
    <w:rsid w:val="00914FCD"/>
    <w:rsid w:val="0091557F"/>
    <w:rsid w:val="00915823"/>
    <w:rsid w:val="0091582C"/>
    <w:rsid w:val="00915A5E"/>
    <w:rsid w:val="00915ACA"/>
    <w:rsid w:val="009161EC"/>
    <w:rsid w:val="0091671E"/>
    <w:rsid w:val="0091735F"/>
    <w:rsid w:val="0091745B"/>
    <w:rsid w:val="00917720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F2E"/>
    <w:rsid w:val="00923229"/>
    <w:rsid w:val="00923248"/>
    <w:rsid w:val="00923949"/>
    <w:rsid w:val="00923DEF"/>
    <w:rsid w:val="00924273"/>
    <w:rsid w:val="0092453C"/>
    <w:rsid w:val="0092463B"/>
    <w:rsid w:val="0092467C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96E"/>
    <w:rsid w:val="00925AB2"/>
    <w:rsid w:val="00926483"/>
    <w:rsid w:val="00926534"/>
    <w:rsid w:val="009265A6"/>
    <w:rsid w:val="00926A38"/>
    <w:rsid w:val="00926D98"/>
    <w:rsid w:val="0092722C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903"/>
    <w:rsid w:val="009309C6"/>
    <w:rsid w:val="00930D15"/>
    <w:rsid w:val="00930F21"/>
    <w:rsid w:val="009314E1"/>
    <w:rsid w:val="00931757"/>
    <w:rsid w:val="00931AD0"/>
    <w:rsid w:val="00931CDA"/>
    <w:rsid w:val="00931CE4"/>
    <w:rsid w:val="00931D6B"/>
    <w:rsid w:val="009320A5"/>
    <w:rsid w:val="00932971"/>
    <w:rsid w:val="00932B50"/>
    <w:rsid w:val="009333A6"/>
    <w:rsid w:val="00933649"/>
    <w:rsid w:val="00933698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407"/>
    <w:rsid w:val="009366C8"/>
    <w:rsid w:val="0093689B"/>
    <w:rsid w:val="00936A9C"/>
    <w:rsid w:val="0093720D"/>
    <w:rsid w:val="009378E2"/>
    <w:rsid w:val="00937AB1"/>
    <w:rsid w:val="0094002C"/>
    <w:rsid w:val="00940534"/>
    <w:rsid w:val="0094053B"/>
    <w:rsid w:val="00940779"/>
    <w:rsid w:val="0094077B"/>
    <w:rsid w:val="009409BF"/>
    <w:rsid w:val="00940B12"/>
    <w:rsid w:val="009410A5"/>
    <w:rsid w:val="009412A4"/>
    <w:rsid w:val="0094138A"/>
    <w:rsid w:val="00941501"/>
    <w:rsid w:val="00941C4E"/>
    <w:rsid w:val="00941D19"/>
    <w:rsid w:val="00941F7B"/>
    <w:rsid w:val="00942268"/>
    <w:rsid w:val="00942741"/>
    <w:rsid w:val="009429F0"/>
    <w:rsid w:val="00942E38"/>
    <w:rsid w:val="00942F08"/>
    <w:rsid w:val="00943A9B"/>
    <w:rsid w:val="00943CD4"/>
    <w:rsid w:val="00943F40"/>
    <w:rsid w:val="00944264"/>
    <w:rsid w:val="00944385"/>
    <w:rsid w:val="009445E6"/>
    <w:rsid w:val="00945A2A"/>
    <w:rsid w:val="00945B9E"/>
    <w:rsid w:val="00945F90"/>
    <w:rsid w:val="0094627A"/>
    <w:rsid w:val="0094654D"/>
    <w:rsid w:val="0094655C"/>
    <w:rsid w:val="00946756"/>
    <w:rsid w:val="00947393"/>
    <w:rsid w:val="009475E5"/>
    <w:rsid w:val="0094795E"/>
    <w:rsid w:val="00947A55"/>
    <w:rsid w:val="00947C2F"/>
    <w:rsid w:val="00950066"/>
    <w:rsid w:val="0095022E"/>
    <w:rsid w:val="00950423"/>
    <w:rsid w:val="009504A8"/>
    <w:rsid w:val="009504BB"/>
    <w:rsid w:val="00950511"/>
    <w:rsid w:val="009509BC"/>
    <w:rsid w:val="00950B06"/>
    <w:rsid w:val="00950BE5"/>
    <w:rsid w:val="00951088"/>
    <w:rsid w:val="00951625"/>
    <w:rsid w:val="0095163C"/>
    <w:rsid w:val="00951737"/>
    <w:rsid w:val="00951E73"/>
    <w:rsid w:val="0095229A"/>
    <w:rsid w:val="00952519"/>
    <w:rsid w:val="00953152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D98"/>
    <w:rsid w:val="0095512F"/>
    <w:rsid w:val="009552C4"/>
    <w:rsid w:val="0095546F"/>
    <w:rsid w:val="009554ED"/>
    <w:rsid w:val="00955692"/>
    <w:rsid w:val="00955850"/>
    <w:rsid w:val="00955C9B"/>
    <w:rsid w:val="00955D15"/>
    <w:rsid w:val="00955DE4"/>
    <w:rsid w:val="00955EB9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12C0"/>
    <w:rsid w:val="00961402"/>
    <w:rsid w:val="0096171F"/>
    <w:rsid w:val="00961898"/>
    <w:rsid w:val="009619D0"/>
    <w:rsid w:val="00961DC5"/>
    <w:rsid w:val="00962222"/>
    <w:rsid w:val="00962F6D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88"/>
    <w:rsid w:val="009660A9"/>
    <w:rsid w:val="009661F0"/>
    <w:rsid w:val="009662F8"/>
    <w:rsid w:val="009665B2"/>
    <w:rsid w:val="0096678F"/>
    <w:rsid w:val="00967493"/>
    <w:rsid w:val="0096754A"/>
    <w:rsid w:val="009677E8"/>
    <w:rsid w:val="00967E47"/>
    <w:rsid w:val="009702FE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953"/>
    <w:rsid w:val="00971C88"/>
    <w:rsid w:val="00971E76"/>
    <w:rsid w:val="00971EDA"/>
    <w:rsid w:val="00972435"/>
    <w:rsid w:val="009725D5"/>
    <w:rsid w:val="009726D2"/>
    <w:rsid w:val="0097278A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6E9"/>
    <w:rsid w:val="00975798"/>
    <w:rsid w:val="00975D04"/>
    <w:rsid w:val="009761A0"/>
    <w:rsid w:val="009769CE"/>
    <w:rsid w:val="00976BFA"/>
    <w:rsid w:val="00976C4F"/>
    <w:rsid w:val="00976C54"/>
    <w:rsid w:val="00976CE8"/>
    <w:rsid w:val="00976D39"/>
    <w:rsid w:val="00977456"/>
    <w:rsid w:val="00977B94"/>
    <w:rsid w:val="00977BB4"/>
    <w:rsid w:val="00977CD2"/>
    <w:rsid w:val="00977DB2"/>
    <w:rsid w:val="00977F2A"/>
    <w:rsid w:val="00977F6F"/>
    <w:rsid w:val="009804C5"/>
    <w:rsid w:val="009804F6"/>
    <w:rsid w:val="00980613"/>
    <w:rsid w:val="00980AC5"/>
    <w:rsid w:val="00980AD5"/>
    <w:rsid w:val="0098105E"/>
    <w:rsid w:val="009810BB"/>
    <w:rsid w:val="009813B3"/>
    <w:rsid w:val="0098190B"/>
    <w:rsid w:val="00981B8B"/>
    <w:rsid w:val="00981C6C"/>
    <w:rsid w:val="00981EA0"/>
    <w:rsid w:val="00981F88"/>
    <w:rsid w:val="0098220B"/>
    <w:rsid w:val="009827E6"/>
    <w:rsid w:val="00982AB9"/>
    <w:rsid w:val="00982AC6"/>
    <w:rsid w:val="009830A4"/>
    <w:rsid w:val="0098353A"/>
    <w:rsid w:val="00983923"/>
    <w:rsid w:val="00983EA0"/>
    <w:rsid w:val="00983FE0"/>
    <w:rsid w:val="0098455F"/>
    <w:rsid w:val="00984F4F"/>
    <w:rsid w:val="00984FB3"/>
    <w:rsid w:val="00985248"/>
    <w:rsid w:val="00985751"/>
    <w:rsid w:val="00985C5B"/>
    <w:rsid w:val="00985C8E"/>
    <w:rsid w:val="00985D40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3F9"/>
    <w:rsid w:val="00987422"/>
    <w:rsid w:val="0098745F"/>
    <w:rsid w:val="0098755D"/>
    <w:rsid w:val="00987775"/>
    <w:rsid w:val="00987BB7"/>
    <w:rsid w:val="00987D99"/>
    <w:rsid w:val="00987EAE"/>
    <w:rsid w:val="00987EB8"/>
    <w:rsid w:val="00987FDE"/>
    <w:rsid w:val="00990186"/>
    <w:rsid w:val="00990477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D85"/>
    <w:rsid w:val="00996EAE"/>
    <w:rsid w:val="00997524"/>
    <w:rsid w:val="00997AD8"/>
    <w:rsid w:val="00997DFB"/>
    <w:rsid w:val="009A00B3"/>
    <w:rsid w:val="009A01A7"/>
    <w:rsid w:val="009A0C5A"/>
    <w:rsid w:val="009A0C7E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BB8"/>
    <w:rsid w:val="009A3EE0"/>
    <w:rsid w:val="009A3F53"/>
    <w:rsid w:val="009A422F"/>
    <w:rsid w:val="009A44D8"/>
    <w:rsid w:val="009A46D9"/>
    <w:rsid w:val="009A4A34"/>
    <w:rsid w:val="009A53C6"/>
    <w:rsid w:val="009A5585"/>
    <w:rsid w:val="009A57AD"/>
    <w:rsid w:val="009A583E"/>
    <w:rsid w:val="009A5950"/>
    <w:rsid w:val="009A5B16"/>
    <w:rsid w:val="009A60D7"/>
    <w:rsid w:val="009A6763"/>
    <w:rsid w:val="009A68F8"/>
    <w:rsid w:val="009A6B89"/>
    <w:rsid w:val="009A6C0C"/>
    <w:rsid w:val="009A6C2B"/>
    <w:rsid w:val="009A6DCD"/>
    <w:rsid w:val="009A6E22"/>
    <w:rsid w:val="009A6FF1"/>
    <w:rsid w:val="009A708D"/>
    <w:rsid w:val="009A7095"/>
    <w:rsid w:val="009A730A"/>
    <w:rsid w:val="009A7481"/>
    <w:rsid w:val="009A7961"/>
    <w:rsid w:val="009A7CD1"/>
    <w:rsid w:val="009B0111"/>
    <w:rsid w:val="009B053A"/>
    <w:rsid w:val="009B0871"/>
    <w:rsid w:val="009B0AA4"/>
    <w:rsid w:val="009B0F60"/>
    <w:rsid w:val="009B10EF"/>
    <w:rsid w:val="009B122D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37D8"/>
    <w:rsid w:val="009B3AB2"/>
    <w:rsid w:val="009B42F5"/>
    <w:rsid w:val="009B4417"/>
    <w:rsid w:val="009B4478"/>
    <w:rsid w:val="009B45DA"/>
    <w:rsid w:val="009B46DF"/>
    <w:rsid w:val="009B49FB"/>
    <w:rsid w:val="009B4A12"/>
    <w:rsid w:val="009B4B42"/>
    <w:rsid w:val="009B4BA1"/>
    <w:rsid w:val="009B4DAC"/>
    <w:rsid w:val="009B4DCD"/>
    <w:rsid w:val="009B504A"/>
    <w:rsid w:val="009B55CE"/>
    <w:rsid w:val="009B57A2"/>
    <w:rsid w:val="009B57FC"/>
    <w:rsid w:val="009B59D9"/>
    <w:rsid w:val="009B59E7"/>
    <w:rsid w:val="009B5A3E"/>
    <w:rsid w:val="009B5E94"/>
    <w:rsid w:val="009B5F3E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3D4"/>
    <w:rsid w:val="009C1723"/>
    <w:rsid w:val="009C21F1"/>
    <w:rsid w:val="009C2539"/>
    <w:rsid w:val="009C26F6"/>
    <w:rsid w:val="009C2802"/>
    <w:rsid w:val="009C319E"/>
    <w:rsid w:val="009C3281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933"/>
    <w:rsid w:val="009C5DBB"/>
    <w:rsid w:val="009C62D0"/>
    <w:rsid w:val="009C67CA"/>
    <w:rsid w:val="009C6ABC"/>
    <w:rsid w:val="009C6ABD"/>
    <w:rsid w:val="009C6B1B"/>
    <w:rsid w:val="009C6C99"/>
    <w:rsid w:val="009C6E92"/>
    <w:rsid w:val="009C6F18"/>
    <w:rsid w:val="009C789E"/>
    <w:rsid w:val="009C7B6A"/>
    <w:rsid w:val="009C7DA8"/>
    <w:rsid w:val="009D019E"/>
    <w:rsid w:val="009D02E6"/>
    <w:rsid w:val="009D0AE9"/>
    <w:rsid w:val="009D1514"/>
    <w:rsid w:val="009D1602"/>
    <w:rsid w:val="009D173D"/>
    <w:rsid w:val="009D18E5"/>
    <w:rsid w:val="009D1C04"/>
    <w:rsid w:val="009D1CFC"/>
    <w:rsid w:val="009D224F"/>
    <w:rsid w:val="009D22A0"/>
    <w:rsid w:val="009D22B2"/>
    <w:rsid w:val="009D25D9"/>
    <w:rsid w:val="009D284F"/>
    <w:rsid w:val="009D288E"/>
    <w:rsid w:val="009D2B91"/>
    <w:rsid w:val="009D3591"/>
    <w:rsid w:val="009D3C94"/>
    <w:rsid w:val="009D3F61"/>
    <w:rsid w:val="009D4028"/>
    <w:rsid w:val="009D407E"/>
    <w:rsid w:val="009D4872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A93"/>
    <w:rsid w:val="009E0B5C"/>
    <w:rsid w:val="009E10EB"/>
    <w:rsid w:val="009E1A29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7C"/>
    <w:rsid w:val="009E2DAA"/>
    <w:rsid w:val="009E2E35"/>
    <w:rsid w:val="009E3345"/>
    <w:rsid w:val="009E3C9C"/>
    <w:rsid w:val="009E3CC2"/>
    <w:rsid w:val="009E3D19"/>
    <w:rsid w:val="009E42C7"/>
    <w:rsid w:val="009E45D4"/>
    <w:rsid w:val="009E465D"/>
    <w:rsid w:val="009E477E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BF"/>
    <w:rsid w:val="009E74EE"/>
    <w:rsid w:val="009E78D2"/>
    <w:rsid w:val="009E7B22"/>
    <w:rsid w:val="009F0180"/>
    <w:rsid w:val="009F0222"/>
    <w:rsid w:val="009F064E"/>
    <w:rsid w:val="009F0A9E"/>
    <w:rsid w:val="009F0B18"/>
    <w:rsid w:val="009F0C3A"/>
    <w:rsid w:val="009F0D6C"/>
    <w:rsid w:val="009F1937"/>
    <w:rsid w:val="009F1EE8"/>
    <w:rsid w:val="009F1F5B"/>
    <w:rsid w:val="009F2034"/>
    <w:rsid w:val="009F2037"/>
    <w:rsid w:val="009F2425"/>
    <w:rsid w:val="009F2651"/>
    <w:rsid w:val="009F32A4"/>
    <w:rsid w:val="009F358D"/>
    <w:rsid w:val="009F3804"/>
    <w:rsid w:val="009F3F46"/>
    <w:rsid w:val="009F471D"/>
    <w:rsid w:val="009F4740"/>
    <w:rsid w:val="009F4D53"/>
    <w:rsid w:val="009F4E74"/>
    <w:rsid w:val="009F55C0"/>
    <w:rsid w:val="009F5677"/>
    <w:rsid w:val="009F576B"/>
    <w:rsid w:val="009F58A8"/>
    <w:rsid w:val="009F5AC7"/>
    <w:rsid w:val="009F5ACE"/>
    <w:rsid w:val="009F5C69"/>
    <w:rsid w:val="009F5E78"/>
    <w:rsid w:val="009F5F0A"/>
    <w:rsid w:val="009F6821"/>
    <w:rsid w:val="009F68DB"/>
    <w:rsid w:val="009F6A0C"/>
    <w:rsid w:val="009F6C10"/>
    <w:rsid w:val="009F6DB9"/>
    <w:rsid w:val="009F6DE6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3E2"/>
    <w:rsid w:val="00A026E0"/>
    <w:rsid w:val="00A02756"/>
    <w:rsid w:val="00A0279C"/>
    <w:rsid w:val="00A028C5"/>
    <w:rsid w:val="00A02A0A"/>
    <w:rsid w:val="00A02E55"/>
    <w:rsid w:val="00A02EF3"/>
    <w:rsid w:val="00A0318C"/>
    <w:rsid w:val="00A03195"/>
    <w:rsid w:val="00A037E6"/>
    <w:rsid w:val="00A038F8"/>
    <w:rsid w:val="00A03C9F"/>
    <w:rsid w:val="00A03D5F"/>
    <w:rsid w:val="00A03D90"/>
    <w:rsid w:val="00A04210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101B5"/>
    <w:rsid w:val="00A101E6"/>
    <w:rsid w:val="00A1046C"/>
    <w:rsid w:val="00A10619"/>
    <w:rsid w:val="00A10CD7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DF4"/>
    <w:rsid w:val="00A14FF6"/>
    <w:rsid w:val="00A1513B"/>
    <w:rsid w:val="00A15740"/>
    <w:rsid w:val="00A1586F"/>
    <w:rsid w:val="00A15DD5"/>
    <w:rsid w:val="00A166BA"/>
    <w:rsid w:val="00A166EC"/>
    <w:rsid w:val="00A16A5F"/>
    <w:rsid w:val="00A16AEF"/>
    <w:rsid w:val="00A1711E"/>
    <w:rsid w:val="00A17154"/>
    <w:rsid w:val="00A1764E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F9B"/>
    <w:rsid w:val="00A22FA6"/>
    <w:rsid w:val="00A23607"/>
    <w:rsid w:val="00A23E03"/>
    <w:rsid w:val="00A23F41"/>
    <w:rsid w:val="00A242C8"/>
    <w:rsid w:val="00A2435B"/>
    <w:rsid w:val="00A24671"/>
    <w:rsid w:val="00A247D0"/>
    <w:rsid w:val="00A249AD"/>
    <w:rsid w:val="00A24E50"/>
    <w:rsid w:val="00A25051"/>
    <w:rsid w:val="00A25D6B"/>
    <w:rsid w:val="00A2615B"/>
    <w:rsid w:val="00A2649D"/>
    <w:rsid w:val="00A266A9"/>
    <w:rsid w:val="00A26713"/>
    <w:rsid w:val="00A268DD"/>
    <w:rsid w:val="00A26ADB"/>
    <w:rsid w:val="00A26BED"/>
    <w:rsid w:val="00A2718A"/>
    <w:rsid w:val="00A2736F"/>
    <w:rsid w:val="00A273CB"/>
    <w:rsid w:val="00A275C6"/>
    <w:rsid w:val="00A27A40"/>
    <w:rsid w:val="00A27A6F"/>
    <w:rsid w:val="00A27AD4"/>
    <w:rsid w:val="00A27DBE"/>
    <w:rsid w:val="00A27E73"/>
    <w:rsid w:val="00A302B4"/>
    <w:rsid w:val="00A3070E"/>
    <w:rsid w:val="00A307B9"/>
    <w:rsid w:val="00A30CB0"/>
    <w:rsid w:val="00A30D61"/>
    <w:rsid w:val="00A311CA"/>
    <w:rsid w:val="00A316E5"/>
    <w:rsid w:val="00A316F6"/>
    <w:rsid w:val="00A317CB"/>
    <w:rsid w:val="00A31A38"/>
    <w:rsid w:val="00A31A41"/>
    <w:rsid w:val="00A31D47"/>
    <w:rsid w:val="00A31EE2"/>
    <w:rsid w:val="00A31F28"/>
    <w:rsid w:val="00A320F2"/>
    <w:rsid w:val="00A32177"/>
    <w:rsid w:val="00A32420"/>
    <w:rsid w:val="00A3242A"/>
    <w:rsid w:val="00A324B3"/>
    <w:rsid w:val="00A32A30"/>
    <w:rsid w:val="00A32A9E"/>
    <w:rsid w:val="00A32D4E"/>
    <w:rsid w:val="00A3324B"/>
    <w:rsid w:val="00A3364C"/>
    <w:rsid w:val="00A33A67"/>
    <w:rsid w:val="00A33C47"/>
    <w:rsid w:val="00A33E86"/>
    <w:rsid w:val="00A344F3"/>
    <w:rsid w:val="00A345E7"/>
    <w:rsid w:val="00A348C6"/>
    <w:rsid w:val="00A3493A"/>
    <w:rsid w:val="00A34BB1"/>
    <w:rsid w:val="00A34EBA"/>
    <w:rsid w:val="00A3539A"/>
    <w:rsid w:val="00A353AC"/>
    <w:rsid w:val="00A35869"/>
    <w:rsid w:val="00A35AB2"/>
    <w:rsid w:val="00A35BCF"/>
    <w:rsid w:val="00A35D9B"/>
    <w:rsid w:val="00A3634E"/>
    <w:rsid w:val="00A36AA1"/>
    <w:rsid w:val="00A36ABE"/>
    <w:rsid w:val="00A36BA8"/>
    <w:rsid w:val="00A36CA4"/>
    <w:rsid w:val="00A37046"/>
    <w:rsid w:val="00A370FF"/>
    <w:rsid w:val="00A373E8"/>
    <w:rsid w:val="00A37C21"/>
    <w:rsid w:val="00A4035B"/>
    <w:rsid w:val="00A40C22"/>
    <w:rsid w:val="00A40C2C"/>
    <w:rsid w:val="00A41705"/>
    <w:rsid w:val="00A41C2A"/>
    <w:rsid w:val="00A41FE6"/>
    <w:rsid w:val="00A4229F"/>
    <w:rsid w:val="00A42342"/>
    <w:rsid w:val="00A4243A"/>
    <w:rsid w:val="00A42878"/>
    <w:rsid w:val="00A4291D"/>
    <w:rsid w:val="00A42CCF"/>
    <w:rsid w:val="00A42E18"/>
    <w:rsid w:val="00A42F78"/>
    <w:rsid w:val="00A43052"/>
    <w:rsid w:val="00A43220"/>
    <w:rsid w:val="00A4348D"/>
    <w:rsid w:val="00A43B01"/>
    <w:rsid w:val="00A444CD"/>
    <w:rsid w:val="00A449EF"/>
    <w:rsid w:val="00A44B3E"/>
    <w:rsid w:val="00A44E87"/>
    <w:rsid w:val="00A44EE5"/>
    <w:rsid w:val="00A44F03"/>
    <w:rsid w:val="00A452B9"/>
    <w:rsid w:val="00A45308"/>
    <w:rsid w:val="00A45395"/>
    <w:rsid w:val="00A456C2"/>
    <w:rsid w:val="00A4599E"/>
    <w:rsid w:val="00A45EA7"/>
    <w:rsid w:val="00A460E5"/>
    <w:rsid w:val="00A4632A"/>
    <w:rsid w:val="00A4653C"/>
    <w:rsid w:val="00A46568"/>
    <w:rsid w:val="00A46CE2"/>
    <w:rsid w:val="00A47318"/>
    <w:rsid w:val="00A4733D"/>
    <w:rsid w:val="00A476F2"/>
    <w:rsid w:val="00A4787B"/>
    <w:rsid w:val="00A47D2B"/>
    <w:rsid w:val="00A5027B"/>
    <w:rsid w:val="00A50634"/>
    <w:rsid w:val="00A50A4F"/>
    <w:rsid w:val="00A50A80"/>
    <w:rsid w:val="00A51A13"/>
    <w:rsid w:val="00A51A70"/>
    <w:rsid w:val="00A51A76"/>
    <w:rsid w:val="00A51D62"/>
    <w:rsid w:val="00A51EB4"/>
    <w:rsid w:val="00A51F44"/>
    <w:rsid w:val="00A51F56"/>
    <w:rsid w:val="00A524CF"/>
    <w:rsid w:val="00A525D8"/>
    <w:rsid w:val="00A5271B"/>
    <w:rsid w:val="00A52B11"/>
    <w:rsid w:val="00A52C06"/>
    <w:rsid w:val="00A52E9F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98B"/>
    <w:rsid w:val="00A55E1A"/>
    <w:rsid w:val="00A56012"/>
    <w:rsid w:val="00A562A0"/>
    <w:rsid w:val="00A56521"/>
    <w:rsid w:val="00A56913"/>
    <w:rsid w:val="00A56AEB"/>
    <w:rsid w:val="00A56CEF"/>
    <w:rsid w:val="00A56DD4"/>
    <w:rsid w:val="00A57480"/>
    <w:rsid w:val="00A57558"/>
    <w:rsid w:val="00A5755B"/>
    <w:rsid w:val="00A57A1C"/>
    <w:rsid w:val="00A57C2B"/>
    <w:rsid w:val="00A57CEA"/>
    <w:rsid w:val="00A57D0B"/>
    <w:rsid w:val="00A57DF9"/>
    <w:rsid w:val="00A57FB1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A06"/>
    <w:rsid w:val="00A61FF4"/>
    <w:rsid w:val="00A62589"/>
    <w:rsid w:val="00A6261A"/>
    <w:rsid w:val="00A628CC"/>
    <w:rsid w:val="00A629B4"/>
    <w:rsid w:val="00A6301E"/>
    <w:rsid w:val="00A6397B"/>
    <w:rsid w:val="00A639C5"/>
    <w:rsid w:val="00A63A34"/>
    <w:rsid w:val="00A63D12"/>
    <w:rsid w:val="00A64335"/>
    <w:rsid w:val="00A644D8"/>
    <w:rsid w:val="00A6474E"/>
    <w:rsid w:val="00A648B2"/>
    <w:rsid w:val="00A65055"/>
    <w:rsid w:val="00A65278"/>
    <w:rsid w:val="00A65401"/>
    <w:rsid w:val="00A656AA"/>
    <w:rsid w:val="00A65857"/>
    <w:rsid w:val="00A659FC"/>
    <w:rsid w:val="00A65F60"/>
    <w:rsid w:val="00A66463"/>
    <w:rsid w:val="00A66A75"/>
    <w:rsid w:val="00A6714E"/>
    <w:rsid w:val="00A67342"/>
    <w:rsid w:val="00A675CB"/>
    <w:rsid w:val="00A67704"/>
    <w:rsid w:val="00A67B77"/>
    <w:rsid w:val="00A67D4C"/>
    <w:rsid w:val="00A67ECC"/>
    <w:rsid w:val="00A70228"/>
    <w:rsid w:val="00A70249"/>
    <w:rsid w:val="00A703FA"/>
    <w:rsid w:val="00A70708"/>
    <w:rsid w:val="00A70711"/>
    <w:rsid w:val="00A712BE"/>
    <w:rsid w:val="00A71750"/>
    <w:rsid w:val="00A71CBB"/>
    <w:rsid w:val="00A71E44"/>
    <w:rsid w:val="00A71F2F"/>
    <w:rsid w:val="00A71FE9"/>
    <w:rsid w:val="00A72272"/>
    <w:rsid w:val="00A72C43"/>
    <w:rsid w:val="00A730B7"/>
    <w:rsid w:val="00A73143"/>
    <w:rsid w:val="00A734A9"/>
    <w:rsid w:val="00A7368D"/>
    <w:rsid w:val="00A73D10"/>
    <w:rsid w:val="00A74B3B"/>
    <w:rsid w:val="00A757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AC"/>
    <w:rsid w:val="00A833AD"/>
    <w:rsid w:val="00A8375E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524A"/>
    <w:rsid w:val="00A85600"/>
    <w:rsid w:val="00A856B5"/>
    <w:rsid w:val="00A85F97"/>
    <w:rsid w:val="00A8607D"/>
    <w:rsid w:val="00A86098"/>
    <w:rsid w:val="00A86737"/>
    <w:rsid w:val="00A86B90"/>
    <w:rsid w:val="00A86D83"/>
    <w:rsid w:val="00A86EF3"/>
    <w:rsid w:val="00A86EF8"/>
    <w:rsid w:val="00A87199"/>
    <w:rsid w:val="00A8720D"/>
    <w:rsid w:val="00A8753E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14C"/>
    <w:rsid w:val="00A924AA"/>
    <w:rsid w:val="00A92796"/>
    <w:rsid w:val="00A92A49"/>
    <w:rsid w:val="00A92C8D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858"/>
    <w:rsid w:val="00A94931"/>
    <w:rsid w:val="00A9522C"/>
    <w:rsid w:val="00A95573"/>
    <w:rsid w:val="00A95C3C"/>
    <w:rsid w:val="00A95E3C"/>
    <w:rsid w:val="00A96047"/>
    <w:rsid w:val="00A960F8"/>
    <w:rsid w:val="00A963E4"/>
    <w:rsid w:val="00A9661C"/>
    <w:rsid w:val="00A969AD"/>
    <w:rsid w:val="00A969F6"/>
    <w:rsid w:val="00A96CB7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AE"/>
    <w:rsid w:val="00AB0125"/>
    <w:rsid w:val="00AB0877"/>
    <w:rsid w:val="00AB0BB0"/>
    <w:rsid w:val="00AB0CD4"/>
    <w:rsid w:val="00AB0ECF"/>
    <w:rsid w:val="00AB1405"/>
    <w:rsid w:val="00AB1643"/>
    <w:rsid w:val="00AB17F4"/>
    <w:rsid w:val="00AB1877"/>
    <w:rsid w:val="00AB1AFA"/>
    <w:rsid w:val="00AB1B3F"/>
    <w:rsid w:val="00AB1B49"/>
    <w:rsid w:val="00AB1CF5"/>
    <w:rsid w:val="00AB1CF6"/>
    <w:rsid w:val="00AB1F7E"/>
    <w:rsid w:val="00AB2060"/>
    <w:rsid w:val="00AB248C"/>
    <w:rsid w:val="00AB2901"/>
    <w:rsid w:val="00AB2943"/>
    <w:rsid w:val="00AB2DBE"/>
    <w:rsid w:val="00AB2EA4"/>
    <w:rsid w:val="00AB343A"/>
    <w:rsid w:val="00AB3DB5"/>
    <w:rsid w:val="00AB3F1F"/>
    <w:rsid w:val="00AB44E2"/>
    <w:rsid w:val="00AB4888"/>
    <w:rsid w:val="00AB49D9"/>
    <w:rsid w:val="00AB4C4A"/>
    <w:rsid w:val="00AB4CFA"/>
    <w:rsid w:val="00AB4EEA"/>
    <w:rsid w:val="00AB5050"/>
    <w:rsid w:val="00AB5158"/>
    <w:rsid w:val="00AB5E6B"/>
    <w:rsid w:val="00AB5E76"/>
    <w:rsid w:val="00AB607E"/>
    <w:rsid w:val="00AB67A9"/>
    <w:rsid w:val="00AB6E8D"/>
    <w:rsid w:val="00AB72B7"/>
    <w:rsid w:val="00AB739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E78"/>
    <w:rsid w:val="00AC1EB1"/>
    <w:rsid w:val="00AC215C"/>
    <w:rsid w:val="00AC2B1B"/>
    <w:rsid w:val="00AC310B"/>
    <w:rsid w:val="00AC3205"/>
    <w:rsid w:val="00AC32AE"/>
    <w:rsid w:val="00AC32B5"/>
    <w:rsid w:val="00AC3308"/>
    <w:rsid w:val="00AC33D5"/>
    <w:rsid w:val="00AC344B"/>
    <w:rsid w:val="00AC35B2"/>
    <w:rsid w:val="00AC384C"/>
    <w:rsid w:val="00AC3BCB"/>
    <w:rsid w:val="00AC4C72"/>
    <w:rsid w:val="00AC4CD9"/>
    <w:rsid w:val="00AC5348"/>
    <w:rsid w:val="00AC5419"/>
    <w:rsid w:val="00AC54DA"/>
    <w:rsid w:val="00AC5530"/>
    <w:rsid w:val="00AC57EF"/>
    <w:rsid w:val="00AC5892"/>
    <w:rsid w:val="00AC58D8"/>
    <w:rsid w:val="00AC59BB"/>
    <w:rsid w:val="00AC59EB"/>
    <w:rsid w:val="00AC5A3D"/>
    <w:rsid w:val="00AC63BE"/>
    <w:rsid w:val="00AC6682"/>
    <w:rsid w:val="00AC67B3"/>
    <w:rsid w:val="00AC68A5"/>
    <w:rsid w:val="00AC6BC9"/>
    <w:rsid w:val="00AC6E31"/>
    <w:rsid w:val="00AC759E"/>
    <w:rsid w:val="00AC7A8B"/>
    <w:rsid w:val="00AC7B10"/>
    <w:rsid w:val="00AC7D87"/>
    <w:rsid w:val="00AD002F"/>
    <w:rsid w:val="00AD0C13"/>
    <w:rsid w:val="00AD0E14"/>
    <w:rsid w:val="00AD1012"/>
    <w:rsid w:val="00AD113B"/>
    <w:rsid w:val="00AD1710"/>
    <w:rsid w:val="00AD171B"/>
    <w:rsid w:val="00AD1C2C"/>
    <w:rsid w:val="00AD1F7C"/>
    <w:rsid w:val="00AD233B"/>
    <w:rsid w:val="00AD23C3"/>
    <w:rsid w:val="00AD241A"/>
    <w:rsid w:val="00AD272C"/>
    <w:rsid w:val="00AD2B2B"/>
    <w:rsid w:val="00AD2F1F"/>
    <w:rsid w:val="00AD2F5E"/>
    <w:rsid w:val="00AD30C0"/>
    <w:rsid w:val="00AD3575"/>
    <w:rsid w:val="00AD35F0"/>
    <w:rsid w:val="00AD37FE"/>
    <w:rsid w:val="00AD38F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6C"/>
    <w:rsid w:val="00AE0B7F"/>
    <w:rsid w:val="00AE0D64"/>
    <w:rsid w:val="00AE116C"/>
    <w:rsid w:val="00AE1439"/>
    <w:rsid w:val="00AE18F8"/>
    <w:rsid w:val="00AE19BF"/>
    <w:rsid w:val="00AE1C0A"/>
    <w:rsid w:val="00AE1CDC"/>
    <w:rsid w:val="00AE246E"/>
    <w:rsid w:val="00AE2BEB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FB0"/>
    <w:rsid w:val="00AE407B"/>
    <w:rsid w:val="00AE40BB"/>
    <w:rsid w:val="00AE4448"/>
    <w:rsid w:val="00AE4755"/>
    <w:rsid w:val="00AE49A5"/>
    <w:rsid w:val="00AE4A32"/>
    <w:rsid w:val="00AE4C79"/>
    <w:rsid w:val="00AE4D9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73EC"/>
    <w:rsid w:val="00AE7592"/>
    <w:rsid w:val="00AE7F0B"/>
    <w:rsid w:val="00AF0AF4"/>
    <w:rsid w:val="00AF0ECB"/>
    <w:rsid w:val="00AF11EB"/>
    <w:rsid w:val="00AF1285"/>
    <w:rsid w:val="00AF1406"/>
    <w:rsid w:val="00AF1567"/>
    <w:rsid w:val="00AF16DF"/>
    <w:rsid w:val="00AF1926"/>
    <w:rsid w:val="00AF1E2F"/>
    <w:rsid w:val="00AF26D8"/>
    <w:rsid w:val="00AF30F0"/>
    <w:rsid w:val="00AF3110"/>
    <w:rsid w:val="00AF3233"/>
    <w:rsid w:val="00AF34ED"/>
    <w:rsid w:val="00AF34F1"/>
    <w:rsid w:val="00AF38B1"/>
    <w:rsid w:val="00AF3D2F"/>
    <w:rsid w:val="00AF42CA"/>
    <w:rsid w:val="00AF4609"/>
    <w:rsid w:val="00AF4794"/>
    <w:rsid w:val="00AF4B56"/>
    <w:rsid w:val="00AF4B81"/>
    <w:rsid w:val="00AF4C97"/>
    <w:rsid w:val="00AF514D"/>
    <w:rsid w:val="00AF5472"/>
    <w:rsid w:val="00AF555D"/>
    <w:rsid w:val="00AF56E6"/>
    <w:rsid w:val="00AF5C10"/>
    <w:rsid w:val="00AF5D2E"/>
    <w:rsid w:val="00AF604C"/>
    <w:rsid w:val="00AF6208"/>
    <w:rsid w:val="00AF622B"/>
    <w:rsid w:val="00AF64EF"/>
    <w:rsid w:val="00AF66C2"/>
    <w:rsid w:val="00AF6F2A"/>
    <w:rsid w:val="00AF72BA"/>
    <w:rsid w:val="00AF789D"/>
    <w:rsid w:val="00B00792"/>
    <w:rsid w:val="00B00918"/>
    <w:rsid w:val="00B00A04"/>
    <w:rsid w:val="00B0119B"/>
    <w:rsid w:val="00B014A0"/>
    <w:rsid w:val="00B0158B"/>
    <w:rsid w:val="00B019D9"/>
    <w:rsid w:val="00B01A89"/>
    <w:rsid w:val="00B01B7F"/>
    <w:rsid w:val="00B01F84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628"/>
    <w:rsid w:val="00B049D0"/>
    <w:rsid w:val="00B04BED"/>
    <w:rsid w:val="00B04D82"/>
    <w:rsid w:val="00B04DC0"/>
    <w:rsid w:val="00B04F17"/>
    <w:rsid w:val="00B052FD"/>
    <w:rsid w:val="00B05507"/>
    <w:rsid w:val="00B05F88"/>
    <w:rsid w:val="00B06774"/>
    <w:rsid w:val="00B06914"/>
    <w:rsid w:val="00B06945"/>
    <w:rsid w:val="00B06CEF"/>
    <w:rsid w:val="00B06E19"/>
    <w:rsid w:val="00B06F00"/>
    <w:rsid w:val="00B0715F"/>
    <w:rsid w:val="00B07448"/>
    <w:rsid w:val="00B07533"/>
    <w:rsid w:val="00B078E6"/>
    <w:rsid w:val="00B108B0"/>
    <w:rsid w:val="00B10A97"/>
    <w:rsid w:val="00B112A2"/>
    <w:rsid w:val="00B11428"/>
    <w:rsid w:val="00B11BCC"/>
    <w:rsid w:val="00B11CC4"/>
    <w:rsid w:val="00B11D18"/>
    <w:rsid w:val="00B11DA3"/>
    <w:rsid w:val="00B11E79"/>
    <w:rsid w:val="00B11F80"/>
    <w:rsid w:val="00B1206F"/>
    <w:rsid w:val="00B122EE"/>
    <w:rsid w:val="00B124D6"/>
    <w:rsid w:val="00B12689"/>
    <w:rsid w:val="00B12859"/>
    <w:rsid w:val="00B12AD0"/>
    <w:rsid w:val="00B12BC5"/>
    <w:rsid w:val="00B12C91"/>
    <w:rsid w:val="00B12F25"/>
    <w:rsid w:val="00B13291"/>
    <w:rsid w:val="00B13414"/>
    <w:rsid w:val="00B13446"/>
    <w:rsid w:val="00B13546"/>
    <w:rsid w:val="00B139FF"/>
    <w:rsid w:val="00B13A5C"/>
    <w:rsid w:val="00B13AEB"/>
    <w:rsid w:val="00B13D42"/>
    <w:rsid w:val="00B13F69"/>
    <w:rsid w:val="00B14004"/>
    <w:rsid w:val="00B143E8"/>
    <w:rsid w:val="00B14474"/>
    <w:rsid w:val="00B145E6"/>
    <w:rsid w:val="00B14A2E"/>
    <w:rsid w:val="00B1533D"/>
    <w:rsid w:val="00B1575A"/>
    <w:rsid w:val="00B15A2B"/>
    <w:rsid w:val="00B15A4E"/>
    <w:rsid w:val="00B15AA6"/>
    <w:rsid w:val="00B15BD8"/>
    <w:rsid w:val="00B15CA1"/>
    <w:rsid w:val="00B15CD3"/>
    <w:rsid w:val="00B15F04"/>
    <w:rsid w:val="00B162F5"/>
    <w:rsid w:val="00B16683"/>
    <w:rsid w:val="00B16BCF"/>
    <w:rsid w:val="00B16DE8"/>
    <w:rsid w:val="00B17235"/>
    <w:rsid w:val="00B17339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2095"/>
    <w:rsid w:val="00B22288"/>
    <w:rsid w:val="00B22537"/>
    <w:rsid w:val="00B22767"/>
    <w:rsid w:val="00B22B4F"/>
    <w:rsid w:val="00B230C6"/>
    <w:rsid w:val="00B230D3"/>
    <w:rsid w:val="00B231DD"/>
    <w:rsid w:val="00B2327E"/>
    <w:rsid w:val="00B23913"/>
    <w:rsid w:val="00B24006"/>
    <w:rsid w:val="00B24588"/>
    <w:rsid w:val="00B24697"/>
    <w:rsid w:val="00B24B60"/>
    <w:rsid w:val="00B24C9C"/>
    <w:rsid w:val="00B24F74"/>
    <w:rsid w:val="00B2541F"/>
    <w:rsid w:val="00B2546A"/>
    <w:rsid w:val="00B254CE"/>
    <w:rsid w:val="00B25F32"/>
    <w:rsid w:val="00B26339"/>
    <w:rsid w:val="00B264AF"/>
    <w:rsid w:val="00B264BB"/>
    <w:rsid w:val="00B266E5"/>
    <w:rsid w:val="00B2723B"/>
    <w:rsid w:val="00B27281"/>
    <w:rsid w:val="00B274E0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62B8"/>
    <w:rsid w:val="00B36775"/>
    <w:rsid w:val="00B36B38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C79"/>
    <w:rsid w:val="00B43A3F"/>
    <w:rsid w:val="00B43A47"/>
    <w:rsid w:val="00B43B2B"/>
    <w:rsid w:val="00B43C26"/>
    <w:rsid w:val="00B43ED5"/>
    <w:rsid w:val="00B43EE4"/>
    <w:rsid w:val="00B446F2"/>
    <w:rsid w:val="00B4477E"/>
    <w:rsid w:val="00B44A70"/>
    <w:rsid w:val="00B44CE2"/>
    <w:rsid w:val="00B45490"/>
    <w:rsid w:val="00B4558A"/>
    <w:rsid w:val="00B4564B"/>
    <w:rsid w:val="00B46424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47F"/>
    <w:rsid w:val="00B52509"/>
    <w:rsid w:val="00B5277E"/>
    <w:rsid w:val="00B52A0B"/>
    <w:rsid w:val="00B52A25"/>
    <w:rsid w:val="00B52B20"/>
    <w:rsid w:val="00B53478"/>
    <w:rsid w:val="00B53582"/>
    <w:rsid w:val="00B535EF"/>
    <w:rsid w:val="00B53710"/>
    <w:rsid w:val="00B537BC"/>
    <w:rsid w:val="00B53C25"/>
    <w:rsid w:val="00B53DA5"/>
    <w:rsid w:val="00B53F0F"/>
    <w:rsid w:val="00B53FCD"/>
    <w:rsid w:val="00B546C3"/>
    <w:rsid w:val="00B54ADF"/>
    <w:rsid w:val="00B54D3F"/>
    <w:rsid w:val="00B54E39"/>
    <w:rsid w:val="00B5547C"/>
    <w:rsid w:val="00B558E3"/>
    <w:rsid w:val="00B5594D"/>
    <w:rsid w:val="00B56033"/>
    <w:rsid w:val="00B560BD"/>
    <w:rsid w:val="00B56710"/>
    <w:rsid w:val="00B568ED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602B6"/>
    <w:rsid w:val="00B60564"/>
    <w:rsid w:val="00B60707"/>
    <w:rsid w:val="00B6166B"/>
    <w:rsid w:val="00B619C8"/>
    <w:rsid w:val="00B619CE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3E7E"/>
    <w:rsid w:val="00B64006"/>
    <w:rsid w:val="00B64803"/>
    <w:rsid w:val="00B64A82"/>
    <w:rsid w:val="00B64B45"/>
    <w:rsid w:val="00B64D9D"/>
    <w:rsid w:val="00B65015"/>
    <w:rsid w:val="00B65447"/>
    <w:rsid w:val="00B65588"/>
    <w:rsid w:val="00B65630"/>
    <w:rsid w:val="00B6580F"/>
    <w:rsid w:val="00B65865"/>
    <w:rsid w:val="00B65882"/>
    <w:rsid w:val="00B65E7F"/>
    <w:rsid w:val="00B6636A"/>
    <w:rsid w:val="00B664FD"/>
    <w:rsid w:val="00B67241"/>
    <w:rsid w:val="00B67287"/>
    <w:rsid w:val="00B673AF"/>
    <w:rsid w:val="00B67C45"/>
    <w:rsid w:val="00B67CAE"/>
    <w:rsid w:val="00B67D9C"/>
    <w:rsid w:val="00B67DA8"/>
    <w:rsid w:val="00B67FFB"/>
    <w:rsid w:val="00B7006C"/>
    <w:rsid w:val="00B7028F"/>
    <w:rsid w:val="00B7033B"/>
    <w:rsid w:val="00B703FB"/>
    <w:rsid w:val="00B7042E"/>
    <w:rsid w:val="00B704EF"/>
    <w:rsid w:val="00B70703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94C"/>
    <w:rsid w:val="00B74AF9"/>
    <w:rsid w:val="00B74C95"/>
    <w:rsid w:val="00B7534B"/>
    <w:rsid w:val="00B75A14"/>
    <w:rsid w:val="00B75B05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B80"/>
    <w:rsid w:val="00B76ED5"/>
    <w:rsid w:val="00B771D6"/>
    <w:rsid w:val="00B774F4"/>
    <w:rsid w:val="00B774F6"/>
    <w:rsid w:val="00B77556"/>
    <w:rsid w:val="00B775D9"/>
    <w:rsid w:val="00B778C5"/>
    <w:rsid w:val="00B779EB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7B4"/>
    <w:rsid w:val="00B81A73"/>
    <w:rsid w:val="00B81F1B"/>
    <w:rsid w:val="00B820A8"/>
    <w:rsid w:val="00B822C3"/>
    <w:rsid w:val="00B824AC"/>
    <w:rsid w:val="00B828FC"/>
    <w:rsid w:val="00B82E73"/>
    <w:rsid w:val="00B83075"/>
    <w:rsid w:val="00B83727"/>
    <w:rsid w:val="00B83874"/>
    <w:rsid w:val="00B8387F"/>
    <w:rsid w:val="00B838D3"/>
    <w:rsid w:val="00B839A8"/>
    <w:rsid w:val="00B83DC6"/>
    <w:rsid w:val="00B83DDD"/>
    <w:rsid w:val="00B840AF"/>
    <w:rsid w:val="00B844E0"/>
    <w:rsid w:val="00B84D67"/>
    <w:rsid w:val="00B84E35"/>
    <w:rsid w:val="00B84E56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E2"/>
    <w:rsid w:val="00B90A08"/>
    <w:rsid w:val="00B913F1"/>
    <w:rsid w:val="00B9142A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22E"/>
    <w:rsid w:val="00B953B2"/>
    <w:rsid w:val="00B9558E"/>
    <w:rsid w:val="00B95B57"/>
    <w:rsid w:val="00B965A8"/>
    <w:rsid w:val="00B96958"/>
    <w:rsid w:val="00B96B6C"/>
    <w:rsid w:val="00B97337"/>
    <w:rsid w:val="00B9761D"/>
    <w:rsid w:val="00B97661"/>
    <w:rsid w:val="00B97BC6"/>
    <w:rsid w:val="00B97E44"/>
    <w:rsid w:val="00B97E86"/>
    <w:rsid w:val="00BA01B0"/>
    <w:rsid w:val="00BA01E1"/>
    <w:rsid w:val="00BA0233"/>
    <w:rsid w:val="00BA0AEE"/>
    <w:rsid w:val="00BA0E36"/>
    <w:rsid w:val="00BA11B2"/>
    <w:rsid w:val="00BA128D"/>
    <w:rsid w:val="00BA1339"/>
    <w:rsid w:val="00BA17AD"/>
    <w:rsid w:val="00BA182F"/>
    <w:rsid w:val="00BA208F"/>
    <w:rsid w:val="00BA23CE"/>
    <w:rsid w:val="00BA23D9"/>
    <w:rsid w:val="00BA2595"/>
    <w:rsid w:val="00BA2977"/>
    <w:rsid w:val="00BA2C4C"/>
    <w:rsid w:val="00BA2DE5"/>
    <w:rsid w:val="00BA2E03"/>
    <w:rsid w:val="00BA2F41"/>
    <w:rsid w:val="00BA310B"/>
    <w:rsid w:val="00BA33FF"/>
    <w:rsid w:val="00BA353C"/>
    <w:rsid w:val="00BA3701"/>
    <w:rsid w:val="00BA42B5"/>
    <w:rsid w:val="00BA42FE"/>
    <w:rsid w:val="00BA4926"/>
    <w:rsid w:val="00BA49BD"/>
    <w:rsid w:val="00BA50B4"/>
    <w:rsid w:val="00BA53E2"/>
    <w:rsid w:val="00BA5AF1"/>
    <w:rsid w:val="00BA64FC"/>
    <w:rsid w:val="00BA6660"/>
    <w:rsid w:val="00BA66F3"/>
    <w:rsid w:val="00BA69FF"/>
    <w:rsid w:val="00BA6F2C"/>
    <w:rsid w:val="00BA7215"/>
    <w:rsid w:val="00BA72EA"/>
    <w:rsid w:val="00BA77F4"/>
    <w:rsid w:val="00BA788A"/>
    <w:rsid w:val="00BA7948"/>
    <w:rsid w:val="00BA7A15"/>
    <w:rsid w:val="00BA7D89"/>
    <w:rsid w:val="00BB019B"/>
    <w:rsid w:val="00BB01D6"/>
    <w:rsid w:val="00BB07B7"/>
    <w:rsid w:val="00BB0949"/>
    <w:rsid w:val="00BB094C"/>
    <w:rsid w:val="00BB101A"/>
    <w:rsid w:val="00BB13B3"/>
    <w:rsid w:val="00BB14B3"/>
    <w:rsid w:val="00BB2287"/>
    <w:rsid w:val="00BB23D9"/>
    <w:rsid w:val="00BB258A"/>
    <w:rsid w:val="00BB2630"/>
    <w:rsid w:val="00BB2CFE"/>
    <w:rsid w:val="00BB32EB"/>
    <w:rsid w:val="00BB334A"/>
    <w:rsid w:val="00BB35DA"/>
    <w:rsid w:val="00BB3872"/>
    <w:rsid w:val="00BB38A9"/>
    <w:rsid w:val="00BB46C9"/>
    <w:rsid w:val="00BB477E"/>
    <w:rsid w:val="00BB4E1F"/>
    <w:rsid w:val="00BB5024"/>
    <w:rsid w:val="00BB5334"/>
    <w:rsid w:val="00BB5965"/>
    <w:rsid w:val="00BB5FAE"/>
    <w:rsid w:val="00BB6125"/>
    <w:rsid w:val="00BB6AE5"/>
    <w:rsid w:val="00BB7FF5"/>
    <w:rsid w:val="00BC01AE"/>
    <w:rsid w:val="00BC03C7"/>
    <w:rsid w:val="00BC04BA"/>
    <w:rsid w:val="00BC056D"/>
    <w:rsid w:val="00BC09D8"/>
    <w:rsid w:val="00BC0B4E"/>
    <w:rsid w:val="00BC0CD2"/>
    <w:rsid w:val="00BC0E3C"/>
    <w:rsid w:val="00BC1267"/>
    <w:rsid w:val="00BC12B8"/>
    <w:rsid w:val="00BC17FE"/>
    <w:rsid w:val="00BC1CEF"/>
    <w:rsid w:val="00BC1DA9"/>
    <w:rsid w:val="00BC1DAD"/>
    <w:rsid w:val="00BC1E41"/>
    <w:rsid w:val="00BC2045"/>
    <w:rsid w:val="00BC2513"/>
    <w:rsid w:val="00BC253D"/>
    <w:rsid w:val="00BC2881"/>
    <w:rsid w:val="00BC2C68"/>
    <w:rsid w:val="00BC2D86"/>
    <w:rsid w:val="00BC316A"/>
    <w:rsid w:val="00BC373C"/>
    <w:rsid w:val="00BC3AAD"/>
    <w:rsid w:val="00BC3E8C"/>
    <w:rsid w:val="00BC3F4B"/>
    <w:rsid w:val="00BC41B2"/>
    <w:rsid w:val="00BC469F"/>
    <w:rsid w:val="00BC47C6"/>
    <w:rsid w:val="00BC52F9"/>
    <w:rsid w:val="00BC533F"/>
    <w:rsid w:val="00BC546F"/>
    <w:rsid w:val="00BC54E5"/>
    <w:rsid w:val="00BC56B9"/>
    <w:rsid w:val="00BC57DA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6AC"/>
    <w:rsid w:val="00BD1807"/>
    <w:rsid w:val="00BD1827"/>
    <w:rsid w:val="00BD1CEF"/>
    <w:rsid w:val="00BD1D40"/>
    <w:rsid w:val="00BD1F4A"/>
    <w:rsid w:val="00BD2112"/>
    <w:rsid w:val="00BD2286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DA0"/>
    <w:rsid w:val="00BD50A4"/>
    <w:rsid w:val="00BD510A"/>
    <w:rsid w:val="00BD531B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974"/>
    <w:rsid w:val="00BD7A9C"/>
    <w:rsid w:val="00BE03DE"/>
    <w:rsid w:val="00BE04D0"/>
    <w:rsid w:val="00BE069A"/>
    <w:rsid w:val="00BE07B8"/>
    <w:rsid w:val="00BE0A6D"/>
    <w:rsid w:val="00BE1066"/>
    <w:rsid w:val="00BE10C3"/>
    <w:rsid w:val="00BE1221"/>
    <w:rsid w:val="00BE13A2"/>
    <w:rsid w:val="00BE177B"/>
    <w:rsid w:val="00BE1A94"/>
    <w:rsid w:val="00BE2321"/>
    <w:rsid w:val="00BE259D"/>
    <w:rsid w:val="00BE26C6"/>
    <w:rsid w:val="00BE2EA6"/>
    <w:rsid w:val="00BE3372"/>
    <w:rsid w:val="00BE35DF"/>
    <w:rsid w:val="00BE36D1"/>
    <w:rsid w:val="00BE3861"/>
    <w:rsid w:val="00BE3ECF"/>
    <w:rsid w:val="00BE3EF2"/>
    <w:rsid w:val="00BE418B"/>
    <w:rsid w:val="00BE4A4E"/>
    <w:rsid w:val="00BE4BED"/>
    <w:rsid w:val="00BE4C5F"/>
    <w:rsid w:val="00BE4DD1"/>
    <w:rsid w:val="00BE4DF2"/>
    <w:rsid w:val="00BE4E75"/>
    <w:rsid w:val="00BE4ECC"/>
    <w:rsid w:val="00BE4F41"/>
    <w:rsid w:val="00BE502B"/>
    <w:rsid w:val="00BE5103"/>
    <w:rsid w:val="00BE56DE"/>
    <w:rsid w:val="00BE5A9D"/>
    <w:rsid w:val="00BE5BB9"/>
    <w:rsid w:val="00BE5FC6"/>
    <w:rsid w:val="00BE61EB"/>
    <w:rsid w:val="00BE6201"/>
    <w:rsid w:val="00BE62D2"/>
    <w:rsid w:val="00BE641C"/>
    <w:rsid w:val="00BE6750"/>
    <w:rsid w:val="00BE6971"/>
    <w:rsid w:val="00BE69E5"/>
    <w:rsid w:val="00BE6B19"/>
    <w:rsid w:val="00BE7018"/>
    <w:rsid w:val="00BE736D"/>
    <w:rsid w:val="00BE7411"/>
    <w:rsid w:val="00BE75A3"/>
    <w:rsid w:val="00BE7614"/>
    <w:rsid w:val="00BE76BA"/>
    <w:rsid w:val="00BE781D"/>
    <w:rsid w:val="00BE7DF8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C77"/>
    <w:rsid w:val="00BF20C0"/>
    <w:rsid w:val="00BF210F"/>
    <w:rsid w:val="00BF2501"/>
    <w:rsid w:val="00BF2C13"/>
    <w:rsid w:val="00BF2F44"/>
    <w:rsid w:val="00BF2FD6"/>
    <w:rsid w:val="00BF32ED"/>
    <w:rsid w:val="00BF3C10"/>
    <w:rsid w:val="00BF4046"/>
    <w:rsid w:val="00BF41AB"/>
    <w:rsid w:val="00BF44DA"/>
    <w:rsid w:val="00BF4713"/>
    <w:rsid w:val="00BF47FC"/>
    <w:rsid w:val="00BF4CCC"/>
    <w:rsid w:val="00BF4E51"/>
    <w:rsid w:val="00BF50CE"/>
    <w:rsid w:val="00BF5B36"/>
    <w:rsid w:val="00BF6654"/>
    <w:rsid w:val="00BF670E"/>
    <w:rsid w:val="00BF69C6"/>
    <w:rsid w:val="00BF69D1"/>
    <w:rsid w:val="00BF6C9A"/>
    <w:rsid w:val="00BF6E64"/>
    <w:rsid w:val="00BF74BD"/>
    <w:rsid w:val="00BF7564"/>
    <w:rsid w:val="00BF788A"/>
    <w:rsid w:val="00BF78EF"/>
    <w:rsid w:val="00BF7C05"/>
    <w:rsid w:val="00C00039"/>
    <w:rsid w:val="00C00A0D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BE4"/>
    <w:rsid w:val="00C05E0E"/>
    <w:rsid w:val="00C05F50"/>
    <w:rsid w:val="00C05FA2"/>
    <w:rsid w:val="00C06258"/>
    <w:rsid w:val="00C06267"/>
    <w:rsid w:val="00C06526"/>
    <w:rsid w:val="00C069C6"/>
    <w:rsid w:val="00C06C3A"/>
    <w:rsid w:val="00C072A2"/>
    <w:rsid w:val="00C07445"/>
    <w:rsid w:val="00C07B21"/>
    <w:rsid w:val="00C07B4A"/>
    <w:rsid w:val="00C07C18"/>
    <w:rsid w:val="00C07EAA"/>
    <w:rsid w:val="00C100E5"/>
    <w:rsid w:val="00C10358"/>
    <w:rsid w:val="00C1053B"/>
    <w:rsid w:val="00C1053C"/>
    <w:rsid w:val="00C105B7"/>
    <w:rsid w:val="00C110F0"/>
    <w:rsid w:val="00C11246"/>
    <w:rsid w:val="00C1141A"/>
    <w:rsid w:val="00C11449"/>
    <w:rsid w:val="00C118BF"/>
    <w:rsid w:val="00C11997"/>
    <w:rsid w:val="00C11AAF"/>
    <w:rsid w:val="00C11BC4"/>
    <w:rsid w:val="00C11BF2"/>
    <w:rsid w:val="00C11C0A"/>
    <w:rsid w:val="00C11D8C"/>
    <w:rsid w:val="00C11E3F"/>
    <w:rsid w:val="00C122E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926"/>
    <w:rsid w:val="00C14376"/>
    <w:rsid w:val="00C14559"/>
    <w:rsid w:val="00C1475B"/>
    <w:rsid w:val="00C14780"/>
    <w:rsid w:val="00C15189"/>
    <w:rsid w:val="00C15954"/>
    <w:rsid w:val="00C15B49"/>
    <w:rsid w:val="00C15E46"/>
    <w:rsid w:val="00C15EA9"/>
    <w:rsid w:val="00C16B3E"/>
    <w:rsid w:val="00C16CF3"/>
    <w:rsid w:val="00C1738F"/>
    <w:rsid w:val="00C174F2"/>
    <w:rsid w:val="00C175A7"/>
    <w:rsid w:val="00C1792C"/>
    <w:rsid w:val="00C17B2D"/>
    <w:rsid w:val="00C17DFF"/>
    <w:rsid w:val="00C17FEE"/>
    <w:rsid w:val="00C20C55"/>
    <w:rsid w:val="00C2102F"/>
    <w:rsid w:val="00C21317"/>
    <w:rsid w:val="00C2147A"/>
    <w:rsid w:val="00C21539"/>
    <w:rsid w:val="00C21658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1B8"/>
    <w:rsid w:val="00C244FD"/>
    <w:rsid w:val="00C2455C"/>
    <w:rsid w:val="00C24694"/>
    <w:rsid w:val="00C246FC"/>
    <w:rsid w:val="00C24B58"/>
    <w:rsid w:val="00C24BFD"/>
    <w:rsid w:val="00C24C3B"/>
    <w:rsid w:val="00C2504F"/>
    <w:rsid w:val="00C2535D"/>
    <w:rsid w:val="00C25F16"/>
    <w:rsid w:val="00C26448"/>
    <w:rsid w:val="00C2663D"/>
    <w:rsid w:val="00C267E8"/>
    <w:rsid w:val="00C26A02"/>
    <w:rsid w:val="00C26A74"/>
    <w:rsid w:val="00C26CE9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A52"/>
    <w:rsid w:val="00C32AC5"/>
    <w:rsid w:val="00C32BC2"/>
    <w:rsid w:val="00C32CAE"/>
    <w:rsid w:val="00C337C9"/>
    <w:rsid w:val="00C33919"/>
    <w:rsid w:val="00C33B6C"/>
    <w:rsid w:val="00C33E88"/>
    <w:rsid w:val="00C3414C"/>
    <w:rsid w:val="00C3437C"/>
    <w:rsid w:val="00C343CC"/>
    <w:rsid w:val="00C344A2"/>
    <w:rsid w:val="00C345BB"/>
    <w:rsid w:val="00C34604"/>
    <w:rsid w:val="00C3475F"/>
    <w:rsid w:val="00C347D4"/>
    <w:rsid w:val="00C34B55"/>
    <w:rsid w:val="00C3530C"/>
    <w:rsid w:val="00C35585"/>
    <w:rsid w:val="00C35BB9"/>
    <w:rsid w:val="00C3608F"/>
    <w:rsid w:val="00C360C7"/>
    <w:rsid w:val="00C36122"/>
    <w:rsid w:val="00C362D8"/>
    <w:rsid w:val="00C3664B"/>
    <w:rsid w:val="00C368B3"/>
    <w:rsid w:val="00C36A34"/>
    <w:rsid w:val="00C3705D"/>
    <w:rsid w:val="00C3758D"/>
    <w:rsid w:val="00C3770A"/>
    <w:rsid w:val="00C37A7E"/>
    <w:rsid w:val="00C37B41"/>
    <w:rsid w:val="00C4062B"/>
    <w:rsid w:val="00C40B35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0CA"/>
    <w:rsid w:val="00C43639"/>
    <w:rsid w:val="00C43885"/>
    <w:rsid w:val="00C43D41"/>
    <w:rsid w:val="00C4437D"/>
    <w:rsid w:val="00C44690"/>
    <w:rsid w:val="00C44A22"/>
    <w:rsid w:val="00C44A52"/>
    <w:rsid w:val="00C44F0F"/>
    <w:rsid w:val="00C44F58"/>
    <w:rsid w:val="00C451D4"/>
    <w:rsid w:val="00C45431"/>
    <w:rsid w:val="00C45EE6"/>
    <w:rsid w:val="00C46182"/>
    <w:rsid w:val="00C4663D"/>
    <w:rsid w:val="00C46728"/>
    <w:rsid w:val="00C469A4"/>
    <w:rsid w:val="00C46F0D"/>
    <w:rsid w:val="00C4706D"/>
    <w:rsid w:val="00C472B2"/>
    <w:rsid w:val="00C47C86"/>
    <w:rsid w:val="00C47E72"/>
    <w:rsid w:val="00C501CE"/>
    <w:rsid w:val="00C50ADB"/>
    <w:rsid w:val="00C50E62"/>
    <w:rsid w:val="00C50E94"/>
    <w:rsid w:val="00C511CF"/>
    <w:rsid w:val="00C514E1"/>
    <w:rsid w:val="00C51720"/>
    <w:rsid w:val="00C52336"/>
    <w:rsid w:val="00C52376"/>
    <w:rsid w:val="00C52905"/>
    <w:rsid w:val="00C53401"/>
    <w:rsid w:val="00C53862"/>
    <w:rsid w:val="00C53A5D"/>
    <w:rsid w:val="00C53C6E"/>
    <w:rsid w:val="00C53E98"/>
    <w:rsid w:val="00C53EA2"/>
    <w:rsid w:val="00C54CEB"/>
    <w:rsid w:val="00C54DCD"/>
    <w:rsid w:val="00C550F3"/>
    <w:rsid w:val="00C551BC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5BF"/>
    <w:rsid w:val="00C61CB1"/>
    <w:rsid w:val="00C61D5A"/>
    <w:rsid w:val="00C61E6D"/>
    <w:rsid w:val="00C62054"/>
    <w:rsid w:val="00C625D9"/>
    <w:rsid w:val="00C62785"/>
    <w:rsid w:val="00C62823"/>
    <w:rsid w:val="00C6288B"/>
    <w:rsid w:val="00C62996"/>
    <w:rsid w:val="00C62C3C"/>
    <w:rsid w:val="00C62C68"/>
    <w:rsid w:val="00C62CA2"/>
    <w:rsid w:val="00C62E51"/>
    <w:rsid w:val="00C63217"/>
    <w:rsid w:val="00C632BE"/>
    <w:rsid w:val="00C633D1"/>
    <w:rsid w:val="00C63783"/>
    <w:rsid w:val="00C63908"/>
    <w:rsid w:val="00C63932"/>
    <w:rsid w:val="00C639BF"/>
    <w:rsid w:val="00C63ADC"/>
    <w:rsid w:val="00C63D90"/>
    <w:rsid w:val="00C63FA3"/>
    <w:rsid w:val="00C6404A"/>
    <w:rsid w:val="00C645A7"/>
    <w:rsid w:val="00C646E4"/>
    <w:rsid w:val="00C64B4D"/>
    <w:rsid w:val="00C64BAA"/>
    <w:rsid w:val="00C64F49"/>
    <w:rsid w:val="00C6531F"/>
    <w:rsid w:val="00C65718"/>
    <w:rsid w:val="00C65CD8"/>
    <w:rsid w:val="00C66454"/>
    <w:rsid w:val="00C66555"/>
    <w:rsid w:val="00C66B28"/>
    <w:rsid w:val="00C66B60"/>
    <w:rsid w:val="00C66C25"/>
    <w:rsid w:val="00C6731D"/>
    <w:rsid w:val="00C6780B"/>
    <w:rsid w:val="00C6794F"/>
    <w:rsid w:val="00C679D6"/>
    <w:rsid w:val="00C67AD2"/>
    <w:rsid w:val="00C67D42"/>
    <w:rsid w:val="00C70737"/>
    <w:rsid w:val="00C70A8B"/>
    <w:rsid w:val="00C70C1E"/>
    <w:rsid w:val="00C7106E"/>
    <w:rsid w:val="00C71240"/>
    <w:rsid w:val="00C71853"/>
    <w:rsid w:val="00C71989"/>
    <w:rsid w:val="00C71C1D"/>
    <w:rsid w:val="00C71D4D"/>
    <w:rsid w:val="00C71D66"/>
    <w:rsid w:val="00C71E28"/>
    <w:rsid w:val="00C71EC2"/>
    <w:rsid w:val="00C720CA"/>
    <w:rsid w:val="00C721AA"/>
    <w:rsid w:val="00C7220C"/>
    <w:rsid w:val="00C72221"/>
    <w:rsid w:val="00C7223C"/>
    <w:rsid w:val="00C72449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D8E"/>
    <w:rsid w:val="00C74FC3"/>
    <w:rsid w:val="00C750EC"/>
    <w:rsid w:val="00C755F8"/>
    <w:rsid w:val="00C75B69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F5F"/>
    <w:rsid w:val="00C808B3"/>
    <w:rsid w:val="00C8094A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CB8"/>
    <w:rsid w:val="00C842A4"/>
    <w:rsid w:val="00C84482"/>
    <w:rsid w:val="00C84681"/>
    <w:rsid w:val="00C846A1"/>
    <w:rsid w:val="00C8492F"/>
    <w:rsid w:val="00C84B9F"/>
    <w:rsid w:val="00C84E7F"/>
    <w:rsid w:val="00C85048"/>
    <w:rsid w:val="00C851C3"/>
    <w:rsid w:val="00C85652"/>
    <w:rsid w:val="00C85AE2"/>
    <w:rsid w:val="00C85BA3"/>
    <w:rsid w:val="00C85BF0"/>
    <w:rsid w:val="00C85CBF"/>
    <w:rsid w:val="00C85E56"/>
    <w:rsid w:val="00C8652C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7195"/>
    <w:rsid w:val="00C9759E"/>
    <w:rsid w:val="00C97D55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18EF"/>
    <w:rsid w:val="00CA1D68"/>
    <w:rsid w:val="00CA1F3A"/>
    <w:rsid w:val="00CA20F7"/>
    <w:rsid w:val="00CA2474"/>
    <w:rsid w:val="00CA2E5C"/>
    <w:rsid w:val="00CA31A4"/>
    <w:rsid w:val="00CA32D1"/>
    <w:rsid w:val="00CA3684"/>
    <w:rsid w:val="00CA371E"/>
    <w:rsid w:val="00CA380A"/>
    <w:rsid w:val="00CA3927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2"/>
    <w:rsid w:val="00CA4AAD"/>
    <w:rsid w:val="00CA52D8"/>
    <w:rsid w:val="00CA58CD"/>
    <w:rsid w:val="00CA5CD2"/>
    <w:rsid w:val="00CA60C0"/>
    <w:rsid w:val="00CA64AB"/>
    <w:rsid w:val="00CA748E"/>
    <w:rsid w:val="00CA76F0"/>
    <w:rsid w:val="00CA782F"/>
    <w:rsid w:val="00CB0407"/>
    <w:rsid w:val="00CB0649"/>
    <w:rsid w:val="00CB0709"/>
    <w:rsid w:val="00CB0735"/>
    <w:rsid w:val="00CB0B62"/>
    <w:rsid w:val="00CB13FC"/>
    <w:rsid w:val="00CB1607"/>
    <w:rsid w:val="00CB1718"/>
    <w:rsid w:val="00CB17E7"/>
    <w:rsid w:val="00CB188E"/>
    <w:rsid w:val="00CB198A"/>
    <w:rsid w:val="00CB1C66"/>
    <w:rsid w:val="00CB1CCE"/>
    <w:rsid w:val="00CB1D8F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71"/>
    <w:rsid w:val="00CB3408"/>
    <w:rsid w:val="00CB3920"/>
    <w:rsid w:val="00CB3AC7"/>
    <w:rsid w:val="00CB3D4B"/>
    <w:rsid w:val="00CB3F19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B7EF8"/>
    <w:rsid w:val="00CC00E8"/>
    <w:rsid w:val="00CC01D2"/>
    <w:rsid w:val="00CC0E6C"/>
    <w:rsid w:val="00CC0EED"/>
    <w:rsid w:val="00CC14ED"/>
    <w:rsid w:val="00CC17B4"/>
    <w:rsid w:val="00CC1942"/>
    <w:rsid w:val="00CC1D16"/>
    <w:rsid w:val="00CC1F4B"/>
    <w:rsid w:val="00CC25DE"/>
    <w:rsid w:val="00CC26A9"/>
    <w:rsid w:val="00CC2952"/>
    <w:rsid w:val="00CC2B17"/>
    <w:rsid w:val="00CC2DD9"/>
    <w:rsid w:val="00CC2E58"/>
    <w:rsid w:val="00CC32F9"/>
    <w:rsid w:val="00CC374D"/>
    <w:rsid w:val="00CC3A00"/>
    <w:rsid w:val="00CC3CCB"/>
    <w:rsid w:val="00CC3D29"/>
    <w:rsid w:val="00CC3D49"/>
    <w:rsid w:val="00CC402C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082"/>
    <w:rsid w:val="00CC65B5"/>
    <w:rsid w:val="00CC6989"/>
    <w:rsid w:val="00CC704D"/>
    <w:rsid w:val="00CC746E"/>
    <w:rsid w:val="00CC772E"/>
    <w:rsid w:val="00CD02B4"/>
    <w:rsid w:val="00CD07E7"/>
    <w:rsid w:val="00CD0A01"/>
    <w:rsid w:val="00CD0DC2"/>
    <w:rsid w:val="00CD1686"/>
    <w:rsid w:val="00CD1D66"/>
    <w:rsid w:val="00CD1DE8"/>
    <w:rsid w:val="00CD1E0B"/>
    <w:rsid w:val="00CD1E3D"/>
    <w:rsid w:val="00CD2307"/>
    <w:rsid w:val="00CD2544"/>
    <w:rsid w:val="00CD25B5"/>
    <w:rsid w:val="00CD2732"/>
    <w:rsid w:val="00CD2B04"/>
    <w:rsid w:val="00CD31AC"/>
    <w:rsid w:val="00CD36D3"/>
    <w:rsid w:val="00CD3E8B"/>
    <w:rsid w:val="00CD3F76"/>
    <w:rsid w:val="00CD40BC"/>
    <w:rsid w:val="00CD4564"/>
    <w:rsid w:val="00CD45D1"/>
    <w:rsid w:val="00CD4783"/>
    <w:rsid w:val="00CD4E79"/>
    <w:rsid w:val="00CD500A"/>
    <w:rsid w:val="00CD5090"/>
    <w:rsid w:val="00CD55E9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7E1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FE"/>
    <w:rsid w:val="00CE1D78"/>
    <w:rsid w:val="00CE1F18"/>
    <w:rsid w:val="00CE2116"/>
    <w:rsid w:val="00CE289E"/>
    <w:rsid w:val="00CE2ABC"/>
    <w:rsid w:val="00CE2B66"/>
    <w:rsid w:val="00CE2FF1"/>
    <w:rsid w:val="00CE3124"/>
    <w:rsid w:val="00CE35C8"/>
    <w:rsid w:val="00CE3646"/>
    <w:rsid w:val="00CE36EC"/>
    <w:rsid w:val="00CE3739"/>
    <w:rsid w:val="00CE3ADF"/>
    <w:rsid w:val="00CE3C7A"/>
    <w:rsid w:val="00CE3D71"/>
    <w:rsid w:val="00CE3F8F"/>
    <w:rsid w:val="00CE4410"/>
    <w:rsid w:val="00CE4DC7"/>
    <w:rsid w:val="00CE5F88"/>
    <w:rsid w:val="00CE6230"/>
    <w:rsid w:val="00CE63AC"/>
    <w:rsid w:val="00CE649B"/>
    <w:rsid w:val="00CE6633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0E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004"/>
    <w:rsid w:val="00CF343F"/>
    <w:rsid w:val="00CF367B"/>
    <w:rsid w:val="00CF391E"/>
    <w:rsid w:val="00CF417A"/>
    <w:rsid w:val="00CF423E"/>
    <w:rsid w:val="00CF461B"/>
    <w:rsid w:val="00CF480C"/>
    <w:rsid w:val="00CF4CAE"/>
    <w:rsid w:val="00CF515B"/>
    <w:rsid w:val="00CF52F1"/>
    <w:rsid w:val="00CF5696"/>
    <w:rsid w:val="00CF5CBC"/>
    <w:rsid w:val="00CF6775"/>
    <w:rsid w:val="00CF69A5"/>
    <w:rsid w:val="00CF6ACF"/>
    <w:rsid w:val="00CF6C5F"/>
    <w:rsid w:val="00CF71C1"/>
    <w:rsid w:val="00CF71F2"/>
    <w:rsid w:val="00CF720A"/>
    <w:rsid w:val="00CF72DE"/>
    <w:rsid w:val="00CF77F8"/>
    <w:rsid w:val="00CF7A57"/>
    <w:rsid w:val="00D004A2"/>
    <w:rsid w:val="00D006E2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DCA"/>
    <w:rsid w:val="00D02FA9"/>
    <w:rsid w:val="00D02FBD"/>
    <w:rsid w:val="00D03006"/>
    <w:rsid w:val="00D0309C"/>
    <w:rsid w:val="00D0315D"/>
    <w:rsid w:val="00D0321D"/>
    <w:rsid w:val="00D03284"/>
    <w:rsid w:val="00D03650"/>
    <w:rsid w:val="00D03740"/>
    <w:rsid w:val="00D037CA"/>
    <w:rsid w:val="00D039F7"/>
    <w:rsid w:val="00D03D70"/>
    <w:rsid w:val="00D042B3"/>
    <w:rsid w:val="00D04434"/>
    <w:rsid w:val="00D0463C"/>
    <w:rsid w:val="00D046B9"/>
    <w:rsid w:val="00D04880"/>
    <w:rsid w:val="00D0490C"/>
    <w:rsid w:val="00D04A46"/>
    <w:rsid w:val="00D04B54"/>
    <w:rsid w:val="00D04CF9"/>
    <w:rsid w:val="00D0552A"/>
    <w:rsid w:val="00D0572D"/>
    <w:rsid w:val="00D059B1"/>
    <w:rsid w:val="00D05D78"/>
    <w:rsid w:val="00D05E69"/>
    <w:rsid w:val="00D061B8"/>
    <w:rsid w:val="00D0624B"/>
    <w:rsid w:val="00D063B9"/>
    <w:rsid w:val="00D064F2"/>
    <w:rsid w:val="00D064F3"/>
    <w:rsid w:val="00D0658A"/>
    <w:rsid w:val="00D06D6B"/>
    <w:rsid w:val="00D06E1B"/>
    <w:rsid w:val="00D07186"/>
    <w:rsid w:val="00D071C8"/>
    <w:rsid w:val="00D07369"/>
    <w:rsid w:val="00D073B2"/>
    <w:rsid w:val="00D07468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3F6"/>
    <w:rsid w:val="00D129F6"/>
    <w:rsid w:val="00D12D0E"/>
    <w:rsid w:val="00D12E39"/>
    <w:rsid w:val="00D136F9"/>
    <w:rsid w:val="00D14D15"/>
    <w:rsid w:val="00D14F66"/>
    <w:rsid w:val="00D14FA6"/>
    <w:rsid w:val="00D151FD"/>
    <w:rsid w:val="00D153DF"/>
    <w:rsid w:val="00D15D5A"/>
    <w:rsid w:val="00D15E4B"/>
    <w:rsid w:val="00D16574"/>
    <w:rsid w:val="00D16957"/>
    <w:rsid w:val="00D16F6F"/>
    <w:rsid w:val="00D16FA4"/>
    <w:rsid w:val="00D16FE1"/>
    <w:rsid w:val="00D17233"/>
    <w:rsid w:val="00D17BB5"/>
    <w:rsid w:val="00D17C1B"/>
    <w:rsid w:val="00D17D3A"/>
    <w:rsid w:val="00D17E46"/>
    <w:rsid w:val="00D2021C"/>
    <w:rsid w:val="00D2094B"/>
    <w:rsid w:val="00D209FA"/>
    <w:rsid w:val="00D20DED"/>
    <w:rsid w:val="00D21273"/>
    <w:rsid w:val="00D2134A"/>
    <w:rsid w:val="00D2149E"/>
    <w:rsid w:val="00D21594"/>
    <w:rsid w:val="00D215E6"/>
    <w:rsid w:val="00D219A1"/>
    <w:rsid w:val="00D21F52"/>
    <w:rsid w:val="00D224A3"/>
    <w:rsid w:val="00D2255F"/>
    <w:rsid w:val="00D22F08"/>
    <w:rsid w:val="00D23309"/>
    <w:rsid w:val="00D23438"/>
    <w:rsid w:val="00D23455"/>
    <w:rsid w:val="00D2371C"/>
    <w:rsid w:val="00D23CEC"/>
    <w:rsid w:val="00D23F79"/>
    <w:rsid w:val="00D240F4"/>
    <w:rsid w:val="00D241D3"/>
    <w:rsid w:val="00D241E9"/>
    <w:rsid w:val="00D2486D"/>
    <w:rsid w:val="00D24981"/>
    <w:rsid w:val="00D250DB"/>
    <w:rsid w:val="00D250F5"/>
    <w:rsid w:val="00D2540D"/>
    <w:rsid w:val="00D2549A"/>
    <w:rsid w:val="00D25814"/>
    <w:rsid w:val="00D25AC4"/>
    <w:rsid w:val="00D26900"/>
    <w:rsid w:val="00D26A2B"/>
    <w:rsid w:val="00D27066"/>
    <w:rsid w:val="00D270B4"/>
    <w:rsid w:val="00D27329"/>
    <w:rsid w:val="00D277BD"/>
    <w:rsid w:val="00D27BB9"/>
    <w:rsid w:val="00D27E19"/>
    <w:rsid w:val="00D27E23"/>
    <w:rsid w:val="00D30E71"/>
    <w:rsid w:val="00D30EE5"/>
    <w:rsid w:val="00D3168B"/>
    <w:rsid w:val="00D316CB"/>
    <w:rsid w:val="00D31727"/>
    <w:rsid w:val="00D317CA"/>
    <w:rsid w:val="00D31832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E8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37C41"/>
    <w:rsid w:val="00D40550"/>
    <w:rsid w:val="00D406B9"/>
    <w:rsid w:val="00D40980"/>
    <w:rsid w:val="00D40B8B"/>
    <w:rsid w:val="00D41064"/>
    <w:rsid w:val="00D41498"/>
    <w:rsid w:val="00D41686"/>
    <w:rsid w:val="00D41DBC"/>
    <w:rsid w:val="00D41F69"/>
    <w:rsid w:val="00D4201A"/>
    <w:rsid w:val="00D4213C"/>
    <w:rsid w:val="00D423BB"/>
    <w:rsid w:val="00D42432"/>
    <w:rsid w:val="00D42720"/>
    <w:rsid w:val="00D42AFC"/>
    <w:rsid w:val="00D42C36"/>
    <w:rsid w:val="00D43041"/>
    <w:rsid w:val="00D43064"/>
    <w:rsid w:val="00D434BB"/>
    <w:rsid w:val="00D435E7"/>
    <w:rsid w:val="00D43B0B"/>
    <w:rsid w:val="00D43DE8"/>
    <w:rsid w:val="00D43EEA"/>
    <w:rsid w:val="00D441B3"/>
    <w:rsid w:val="00D44568"/>
    <w:rsid w:val="00D447EA"/>
    <w:rsid w:val="00D44A2B"/>
    <w:rsid w:val="00D44BEA"/>
    <w:rsid w:val="00D44DB1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945"/>
    <w:rsid w:val="00D45B15"/>
    <w:rsid w:val="00D45E11"/>
    <w:rsid w:val="00D45E3B"/>
    <w:rsid w:val="00D45F49"/>
    <w:rsid w:val="00D4634D"/>
    <w:rsid w:val="00D467B8"/>
    <w:rsid w:val="00D46D34"/>
    <w:rsid w:val="00D472C4"/>
    <w:rsid w:val="00D474AB"/>
    <w:rsid w:val="00D474DB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D82"/>
    <w:rsid w:val="00D53208"/>
    <w:rsid w:val="00D5422D"/>
    <w:rsid w:val="00D54837"/>
    <w:rsid w:val="00D54881"/>
    <w:rsid w:val="00D550EB"/>
    <w:rsid w:val="00D551E0"/>
    <w:rsid w:val="00D552C8"/>
    <w:rsid w:val="00D55396"/>
    <w:rsid w:val="00D555BB"/>
    <w:rsid w:val="00D55632"/>
    <w:rsid w:val="00D5568E"/>
    <w:rsid w:val="00D55B01"/>
    <w:rsid w:val="00D55D8F"/>
    <w:rsid w:val="00D560BD"/>
    <w:rsid w:val="00D5677D"/>
    <w:rsid w:val="00D56EE6"/>
    <w:rsid w:val="00D57209"/>
    <w:rsid w:val="00D57227"/>
    <w:rsid w:val="00D57A3F"/>
    <w:rsid w:val="00D57C79"/>
    <w:rsid w:val="00D57D04"/>
    <w:rsid w:val="00D57F23"/>
    <w:rsid w:val="00D60620"/>
    <w:rsid w:val="00D60622"/>
    <w:rsid w:val="00D610D3"/>
    <w:rsid w:val="00D61860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F5"/>
    <w:rsid w:val="00D655D3"/>
    <w:rsid w:val="00D6575F"/>
    <w:rsid w:val="00D657B2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3F0"/>
    <w:rsid w:val="00D67421"/>
    <w:rsid w:val="00D67785"/>
    <w:rsid w:val="00D679ED"/>
    <w:rsid w:val="00D67B27"/>
    <w:rsid w:val="00D67E4D"/>
    <w:rsid w:val="00D7004E"/>
    <w:rsid w:val="00D70640"/>
    <w:rsid w:val="00D7066C"/>
    <w:rsid w:val="00D70950"/>
    <w:rsid w:val="00D70C79"/>
    <w:rsid w:val="00D71043"/>
    <w:rsid w:val="00D71115"/>
    <w:rsid w:val="00D71261"/>
    <w:rsid w:val="00D71328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CFD"/>
    <w:rsid w:val="00D7460D"/>
    <w:rsid w:val="00D7461C"/>
    <w:rsid w:val="00D74FD2"/>
    <w:rsid w:val="00D7503B"/>
    <w:rsid w:val="00D754C8"/>
    <w:rsid w:val="00D75B31"/>
    <w:rsid w:val="00D75D7E"/>
    <w:rsid w:val="00D760DE"/>
    <w:rsid w:val="00D763F0"/>
    <w:rsid w:val="00D7658C"/>
    <w:rsid w:val="00D7669C"/>
    <w:rsid w:val="00D76E0B"/>
    <w:rsid w:val="00D76FED"/>
    <w:rsid w:val="00D771C5"/>
    <w:rsid w:val="00D771EF"/>
    <w:rsid w:val="00D77824"/>
    <w:rsid w:val="00D779B2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C33"/>
    <w:rsid w:val="00D824A7"/>
    <w:rsid w:val="00D824D0"/>
    <w:rsid w:val="00D82618"/>
    <w:rsid w:val="00D8279E"/>
    <w:rsid w:val="00D82DFA"/>
    <w:rsid w:val="00D82E32"/>
    <w:rsid w:val="00D833A6"/>
    <w:rsid w:val="00D8344B"/>
    <w:rsid w:val="00D83534"/>
    <w:rsid w:val="00D836B3"/>
    <w:rsid w:val="00D83735"/>
    <w:rsid w:val="00D8385E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7C8"/>
    <w:rsid w:val="00D911E1"/>
    <w:rsid w:val="00D91695"/>
    <w:rsid w:val="00D916B9"/>
    <w:rsid w:val="00D91BAB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4B59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A49"/>
    <w:rsid w:val="00D97FD7"/>
    <w:rsid w:val="00DA0631"/>
    <w:rsid w:val="00DA070E"/>
    <w:rsid w:val="00DA0A70"/>
    <w:rsid w:val="00DA0DB7"/>
    <w:rsid w:val="00DA107F"/>
    <w:rsid w:val="00DA13A6"/>
    <w:rsid w:val="00DA152B"/>
    <w:rsid w:val="00DA1CA5"/>
    <w:rsid w:val="00DA22B1"/>
    <w:rsid w:val="00DA2702"/>
    <w:rsid w:val="00DA2AB8"/>
    <w:rsid w:val="00DA2E8A"/>
    <w:rsid w:val="00DA320D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BF6"/>
    <w:rsid w:val="00DA4E3C"/>
    <w:rsid w:val="00DA5107"/>
    <w:rsid w:val="00DA5369"/>
    <w:rsid w:val="00DA571F"/>
    <w:rsid w:val="00DA57ED"/>
    <w:rsid w:val="00DA5859"/>
    <w:rsid w:val="00DA5888"/>
    <w:rsid w:val="00DA59FD"/>
    <w:rsid w:val="00DA5AF1"/>
    <w:rsid w:val="00DA5CBB"/>
    <w:rsid w:val="00DA61B7"/>
    <w:rsid w:val="00DA62DC"/>
    <w:rsid w:val="00DA6777"/>
    <w:rsid w:val="00DA6D37"/>
    <w:rsid w:val="00DA6DDC"/>
    <w:rsid w:val="00DA751E"/>
    <w:rsid w:val="00DA7772"/>
    <w:rsid w:val="00DA7794"/>
    <w:rsid w:val="00DA7ACA"/>
    <w:rsid w:val="00DA7F15"/>
    <w:rsid w:val="00DB0197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913"/>
    <w:rsid w:val="00DB2E5B"/>
    <w:rsid w:val="00DB2EC4"/>
    <w:rsid w:val="00DB356A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52FE"/>
    <w:rsid w:val="00DB580A"/>
    <w:rsid w:val="00DB5974"/>
    <w:rsid w:val="00DB5D36"/>
    <w:rsid w:val="00DB6A66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5B9"/>
    <w:rsid w:val="00DC18DE"/>
    <w:rsid w:val="00DC1C2C"/>
    <w:rsid w:val="00DC1E14"/>
    <w:rsid w:val="00DC2207"/>
    <w:rsid w:val="00DC283D"/>
    <w:rsid w:val="00DC2C0E"/>
    <w:rsid w:val="00DC2C4B"/>
    <w:rsid w:val="00DC2D58"/>
    <w:rsid w:val="00DC2D86"/>
    <w:rsid w:val="00DC34B7"/>
    <w:rsid w:val="00DC3664"/>
    <w:rsid w:val="00DC3C6A"/>
    <w:rsid w:val="00DC3F53"/>
    <w:rsid w:val="00DC46B2"/>
    <w:rsid w:val="00DC489F"/>
    <w:rsid w:val="00DC4B2D"/>
    <w:rsid w:val="00DC4BA8"/>
    <w:rsid w:val="00DC4C29"/>
    <w:rsid w:val="00DC552A"/>
    <w:rsid w:val="00DC566A"/>
    <w:rsid w:val="00DC5756"/>
    <w:rsid w:val="00DC5927"/>
    <w:rsid w:val="00DC5C35"/>
    <w:rsid w:val="00DC5D3C"/>
    <w:rsid w:val="00DC6B71"/>
    <w:rsid w:val="00DC6BDB"/>
    <w:rsid w:val="00DC721C"/>
    <w:rsid w:val="00DC7469"/>
    <w:rsid w:val="00DC7670"/>
    <w:rsid w:val="00DC7BFA"/>
    <w:rsid w:val="00DD0406"/>
    <w:rsid w:val="00DD0575"/>
    <w:rsid w:val="00DD067D"/>
    <w:rsid w:val="00DD0935"/>
    <w:rsid w:val="00DD0978"/>
    <w:rsid w:val="00DD0A0E"/>
    <w:rsid w:val="00DD0E53"/>
    <w:rsid w:val="00DD14E3"/>
    <w:rsid w:val="00DD16BA"/>
    <w:rsid w:val="00DD17BD"/>
    <w:rsid w:val="00DD1A52"/>
    <w:rsid w:val="00DD1BBD"/>
    <w:rsid w:val="00DD1C1B"/>
    <w:rsid w:val="00DD1EF2"/>
    <w:rsid w:val="00DD1FBA"/>
    <w:rsid w:val="00DD2112"/>
    <w:rsid w:val="00DD21F5"/>
    <w:rsid w:val="00DD2246"/>
    <w:rsid w:val="00DD2461"/>
    <w:rsid w:val="00DD256A"/>
    <w:rsid w:val="00DD265B"/>
    <w:rsid w:val="00DD2A4F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7AE"/>
    <w:rsid w:val="00DD48B3"/>
    <w:rsid w:val="00DD4BA2"/>
    <w:rsid w:val="00DD4C8A"/>
    <w:rsid w:val="00DD50C7"/>
    <w:rsid w:val="00DD5386"/>
    <w:rsid w:val="00DD552B"/>
    <w:rsid w:val="00DD5D07"/>
    <w:rsid w:val="00DD5EC3"/>
    <w:rsid w:val="00DD5F10"/>
    <w:rsid w:val="00DD5F31"/>
    <w:rsid w:val="00DD6268"/>
    <w:rsid w:val="00DD64D4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12"/>
    <w:rsid w:val="00DE2B50"/>
    <w:rsid w:val="00DE2C87"/>
    <w:rsid w:val="00DE2CD1"/>
    <w:rsid w:val="00DE2D63"/>
    <w:rsid w:val="00DE4103"/>
    <w:rsid w:val="00DE436F"/>
    <w:rsid w:val="00DE4657"/>
    <w:rsid w:val="00DE4978"/>
    <w:rsid w:val="00DE4EE5"/>
    <w:rsid w:val="00DE5518"/>
    <w:rsid w:val="00DE55E2"/>
    <w:rsid w:val="00DE5F53"/>
    <w:rsid w:val="00DE68B4"/>
    <w:rsid w:val="00DE6BB2"/>
    <w:rsid w:val="00DE6C5E"/>
    <w:rsid w:val="00DE6F9A"/>
    <w:rsid w:val="00DE7159"/>
    <w:rsid w:val="00DE71E5"/>
    <w:rsid w:val="00DE740B"/>
    <w:rsid w:val="00DE7D15"/>
    <w:rsid w:val="00DE7F94"/>
    <w:rsid w:val="00DF0022"/>
    <w:rsid w:val="00DF0395"/>
    <w:rsid w:val="00DF0458"/>
    <w:rsid w:val="00DF06DF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519A"/>
    <w:rsid w:val="00DF5725"/>
    <w:rsid w:val="00DF5A39"/>
    <w:rsid w:val="00DF5C89"/>
    <w:rsid w:val="00DF60D7"/>
    <w:rsid w:val="00DF6ACF"/>
    <w:rsid w:val="00DF6C92"/>
    <w:rsid w:val="00DF7007"/>
    <w:rsid w:val="00DF729B"/>
    <w:rsid w:val="00DF74A3"/>
    <w:rsid w:val="00DF7709"/>
    <w:rsid w:val="00DF77B9"/>
    <w:rsid w:val="00DF7B55"/>
    <w:rsid w:val="00DF7BDA"/>
    <w:rsid w:val="00DF7CA9"/>
    <w:rsid w:val="00DF7FFB"/>
    <w:rsid w:val="00E0063D"/>
    <w:rsid w:val="00E007D4"/>
    <w:rsid w:val="00E00893"/>
    <w:rsid w:val="00E00A34"/>
    <w:rsid w:val="00E00F24"/>
    <w:rsid w:val="00E00FA6"/>
    <w:rsid w:val="00E013DC"/>
    <w:rsid w:val="00E014E8"/>
    <w:rsid w:val="00E016DE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574B"/>
    <w:rsid w:val="00E0588F"/>
    <w:rsid w:val="00E05A0D"/>
    <w:rsid w:val="00E05B44"/>
    <w:rsid w:val="00E05FCC"/>
    <w:rsid w:val="00E0697A"/>
    <w:rsid w:val="00E06A5E"/>
    <w:rsid w:val="00E06E65"/>
    <w:rsid w:val="00E06F6D"/>
    <w:rsid w:val="00E070A5"/>
    <w:rsid w:val="00E07402"/>
    <w:rsid w:val="00E075EB"/>
    <w:rsid w:val="00E07614"/>
    <w:rsid w:val="00E07828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917"/>
    <w:rsid w:val="00E13011"/>
    <w:rsid w:val="00E131BA"/>
    <w:rsid w:val="00E1329F"/>
    <w:rsid w:val="00E13652"/>
    <w:rsid w:val="00E136B8"/>
    <w:rsid w:val="00E13C96"/>
    <w:rsid w:val="00E14079"/>
    <w:rsid w:val="00E143B4"/>
    <w:rsid w:val="00E14444"/>
    <w:rsid w:val="00E14DF2"/>
    <w:rsid w:val="00E1547C"/>
    <w:rsid w:val="00E15DBE"/>
    <w:rsid w:val="00E16792"/>
    <w:rsid w:val="00E16A2A"/>
    <w:rsid w:val="00E16BDE"/>
    <w:rsid w:val="00E1724D"/>
    <w:rsid w:val="00E172BD"/>
    <w:rsid w:val="00E17366"/>
    <w:rsid w:val="00E17719"/>
    <w:rsid w:val="00E17A54"/>
    <w:rsid w:val="00E17B9A"/>
    <w:rsid w:val="00E17E84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3F14"/>
    <w:rsid w:val="00E24C0B"/>
    <w:rsid w:val="00E24C0E"/>
    <w:rsid w:val="00E24FD5"/>
    <w:rsid w:val="00E25258"/>
    <w:rsid w:val="00E255AB"/>
    <w:rsid w:val="00E2579C"/>
    <w:rsid w:val="00E2590A"/>
    <w:rsid w:val="00E25DA2"/>
    <w:rsid w:val="00E25DF6"/>
    <w:rsid w:val="00E25F28"/>
    <w:rsid w:val="00E25FB1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7CA"/>
    <w:rsid w:val="00E278D4"/>
    <w:rsid w:val="00E279F8"/>
    <w:rsid w:val="00E27A9A"/>
    <w:rsid w:val="00E27FE6"/>
    <w:rsid w:val="00E301FA"/>
    <w:rsid w:val="00E30511"/>
    <w:rsid w:val="00E305F3"/>
    <w:rsid w:val="00E31386"/>
    <w:rsid w:val="00E3155D"/>
    <w:rsid w:val="00E31D5F"/>
    <w:rsid w:val="00E31FA9"/>
    <w:rsid w:val="00E323C1"/>
    <w:rsid w:val="00E3278E"/>
    <w:rsid w:val="00E3287E"/>
    <w:rsid w:val="00E328FB"/>
    <w:rsid w:val="00E32963"/>
    <w:rsid w:val="00E32CCD"/>
    <w:rsid w:val="00E32DD4"/>
    <w:rsid w:val="00E33106"/>
    <w:rsid w:val="00E33219"/>
    <w:rsid w:val="00E334D4"/>
    <w:rsid w:val="00E33521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66E"/>
    <w:rsid w:val="00E35B82"/>
    <w:rsid w:val="00E35F29"/>
    <w:rsid w:val="00E35F68"/>
    <w:rsid w:val="00E36088"/>
    <w:rsid w:val="00E361D1"/>
    <w:rsid w:val="00E36B0F"/>
    <w:rsid w:val="00E36D96"/>
    <w:rsid w:val="00E37B12"/>
    <w:rsid w:val="00E37E05"/>
    <w:rsid w:val="00E404F4"/>
    <w:rsid w:val="00E40771"/>
    <w:rsid w:val="00E407FF"/>
    <w:rsid w:val="00E40D16"/>
    <w:rsid w:val="00E40DA2"/>
    <w:rsid w:val="00E40DE9"/>
    <w:rsid w:val="00E4128D"/>
    <w:rsid w:val="00E413E6"/>
    <w:rsid w:val="00E42072"/>
    <w:rsid w:val="00E42333"/>
    <w:rsid w:val="00E427F9"/>
    <w:rsid w:val="00E42AC3"/>
    <w:rsid w:val="00E42AC9"/>
    <w:rsid w:val="00E42E4D"/>
    <w:rsid w:val="00E43390"/>
    <w:rsid w:val="00E433FE"/>
    <w:rsid w:val="00E434C7"/>
    <w:rsid w:val="00E435C5"/>
    <w:rsid w:val="00E435EA"/>
    <w:rsid w:val="00E43686"/>
    <w:rsid w:val="00E4392E"/>
    <w:rsid w:val="00E445CF"/>
    <w:rsid w:val="00E44804"/>
    <w:rsid w:val="00E44847"/>
    <w:rsid w:val="00E44ABA"/>
    <w:rsid w:val="00E44B85"/>
    <w:rsid w:val="00E44D0F"/>
    <w:rsid w:val="00E45063"/>
    <w:rsid w:val="00E457D7"/>
    <w:rsid w:val="00E45E2D"/>
    <w:rsid w:val="00E464E1"/>
    <w:rsid w:val="00E46D1C"/>
    <w:rsid w:val="00E46E08"/>
    <w:rsid w:val="00E4705A"/>
    <w:rsid w:val="00E471A3"/>
    <w:rsid w:val="00E479AD"/>
    <w:rsid w:val="00E47B21"/>
    <w:rsid w:val="00E47F58"/>
    <w:rsid w:val="00E500DF"/>
    <w:rsid w:val="00E504C3"/>
    <w:rsid w:val="00E5077D"/>
    <w:rsid w:val="00E5092D"/>
    <w:rsid w:val="00E50930"/>
    <w:rsid w:val="00E50A11"/>
    <w:rsid w:val="00E50F4F"/>
    <w:rsid w:val="00E51A2B"/>
    <w:rsid w:val="00E51EA5"/>
    <w:rsid w:val="00E526D5"/>
    <w:rsid w:val="00E52A20"/>
    <w:rsid w:val="00E52E38"/>
    <w:rsid w:val="00E532F5"/>
    <w:rsid w:val="00E5367E"/>
    <w:rsid w:val="00E5385B"/>
    <w:rsid w:val="00E546BE"/>
    <w:rsid w:val="00E5484F"/>
    <w:rsid w:val="00E548AE"/>
    <w:rsid w:val="00E54E00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775"/>
    <w:rsid w:val="00E61867"/>
    <w:rsid w:val="00E61AD0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5FB3"/>
    <w:rsid w:val="00E66631"/>
    <w:rsid w:val="00E6673B"/>
    <w:rsid w:val="00E66DC0"/>
    <w:rsid w:val="00E6717E"/>
    <w:rsid w:val="00E67190"/>
    <w:rsid w:val="00E67260"/>
    <w:rsid w:val="00E67636"/>
    <w:rsid w:val="00E6779F"/>
    <w:rsid w:val="00E678D6"/>
    <w:rsid w:val="00E67A82"/>
    <w:rsid w:val="00E67C1F"/>
    <w:rsid w:val="00E67C5C"/>
    <w:rsid w:val="00E701D6"/>
    <w:rsid w:val="00E70221"/>
    <w:rsid w:val="00E705C7"/>
    <w:rsid w:val="00E708FD"/>
    <w:rsid w:val="00E70B43"/>
    <w:rsid w:val="00E71141"/>
    <w:rsid w:val="00E71216"/>
    <w:rsid w:val="00E7199B"/>
    <w:rsid w:val="00E719F3"/>
    <w:rsid w:val="00E71C93"/>
    <w:rsid w:val="00E72A1F"/>
    <w:rsid w:val="00E72A38"/>
    <w:rsid w:val="00E73309"/>
    <w:rsid w:val="00E736E3"/>
    <w:rsid w:val="00E73B57"/>
    <w:rsid w:val="00E73E56"/>
    <w:rsid w:val="00E73EA5"/>
    <w:rsid w:val="00E746BF"/>
    <w:rsid w:val="00E748FB"/>
    <w:rsid w:val="00E74CAA"/>
    <w:rsid w:val="00E74D15"/>
    <w:rsid w:val="00E74E2E"/>
    <w:rsid w:val="00E75033"/>
    <w:rsid w:val="00E750CD"/>
    <w:rsid w:val="00E7524C"/>
    <w:rsid w:val="00E7549F"/>
    <w:rsid w:val="00E7563D"/>
    <w:rsid w:val="00E758AD"/>
    <w:rsid w:val="00E75E6C"/>
    <w:rsid w:val="00E75EBD"/>
    <w:rsid w:val="00E75F2C"/>
    <w:rsid w:val="00E75F56"/>
    <w:rsid w:val="00E76013"/>
    <w:rsid w:val="00E76148"/>
    <w:rsid w:val="00E76291"/>
    <w:rsid w:val="00E76325"/>
    <w:rsid w:val="00E769E8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0D9"/>
    <w:rsid w:val="00E813AB"/>
    <w:rsid w:val="00E815FF"/>
    <w:rsid w:val="00E816F7"/>
    <w:rsid w:val="00E817BB"/>
    <w:rsid w:val="00E819B8"/>
    <w:rsid w:val="00E81BB3"/>
    <w:rsid w:val="00E81C16"/>
    <w:rsid w:val="00E81D3D"/>
    <w:rsid w:val="00E81D46"/>
    <w:rsid w:val="00E81DB4"/>
    <w:rsid w:val="00E823F3"/>
    <w:rsid w:val="00E824BB"/>
    <w:rsid w:val="00E8288E"/>
    <w:rsid w:val="00E82E26"/>
    <w:rsid w:val="00E83103"/>
    <w:rsid w:val="00E832A1"/>
    <w:rsid w:val="00E8351E"/>
    <w:rsid w:val="00E83578"/>
    <w:rsid w:val="00E83902"/>
    <w:rsid w:val="00E83C63"/>
    <w:rsid w:val="00E83D08"/>
    <w:rsid w:val="00E8414E"/>
    <w:rsid w:val="00E84268"/>
    <w:rsid w:val="00E8433E"/>
    <w:rsid w:val="00E84409"/>
    <w:rsid w:val="00E84F2E"/>
    <w:rsid w:val="00E85214"/>
    <w:rsid w:val="00E85AD9"/>
    <w:rsid w:val="00E86195"/>
    <w:rsid w:val="00E86C75"/>
    <w:rsid w:val="00E87031"/>
    <w:rsid w:val="00E87509"/>
    <w:rsid w:val="00E875D2"/>
    <w:rsid w:val="00E8764E"/>
    <w:rsid w:val="00E8790F"/>
    <w:rsid w:val="00E87D12"/>
    <w:rsid w:val="00E87DC4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6B3"/>
    <w:rsid w:val="00E9485D"/>
    <w:rsid w:val="00E948EC"/>
    <w:rsid w:val="00E94AC3"/>
    <w:rsid w:val="00E94D45"/>
    <w:rsid w:val="00E94E56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77F"/>
    <w:rsid w:val="00EA0B7A"/>
    <w:rsid w:val="00EA0C19"/>
    <w:rsid w:val="00EA0D52"/>
    <w:rsid w:val="00EA1118"/>
    <w:rsid w:val="00EA1287"/>
    <w:rsid w:val="00EA1420"/>
    <w:rsid w:val="00EA165D"/>
    <w:rsid w:val="00EA1759"/>
    <w:rsid w:val="00EA191B"/>
    <w:rsid w:val="00EA1A43"/>
    <w:rsid w:val="00EA20C9"/>
    <w:rsid w:val="00EA215D"/>
    <w:rsid w:val="00EA2565"/>
    <w:rsid w:val="00EA3521"/>
    <w:rsid w:val="00EA45CC"/>
    <w:rsid w:val="00EA4606"/>
    <w:rsid w:val="00EA4759"/>
    <w:rsid w:val="00EA4855"/>
    <w:rsid w:val="00EA4875"/>
    <w:rsid w:val="00EA492A"/>
    <w:rsid w:val="00EA4A5A"/>
    <w:rsid w:val="00EA4AC6"/>
    <w:rsid w:val="00EA4EC2"/>
    <w:rsid w:val="00EA57F4"/>
    <w:rsid w:val="00EA600D"/>
    <w:rsid w:val="00EA61E7"/>
    <w:rsid w:val="00EA63BA"/>
    <w:rsid w:val="00EA64A3"/>
    <w:rsid w:val="00EA66B8"/>
    <w:rsid w:val="00EA672D"/>
    <w:rsid w:val="00EA6861"/>
    <w:rsid w:val="00EA6E89"/>
    <w:rsid w:val="00EA75A5"/>
    <w:rsid w:val="00EA7648"/>
    <w:rsid w:val="00EA7949"/>
    <w:rsid w:val="00EA7A15"/>
    <w:rsid w:val="00EA7F4C"/>
    <w:rsid w:val="00EB0355"/>
    <w:rsid w:val="00EB039A"/>
    <w:rsid w:val="00EB03D3"/>
    <w:rsid w:val="00EB06FE"/>
    <w:rsid w:val="00EB07EF"/>
    <w:rsid w:val="00EB08DB"/>
    <w:rsid w:val="00EB0B91"/>
    <w:rsid w:val="00EB0CBE"/>
    <w:rsid w:val="00EB1133"/>
    <w:rsid w:val="00EB14E5"/>
    <w:rsid w:val="00EB1545"/>
    <w:rsid w:val="00EB1682"/>
    <w:rsid w:val="00EB1835"/>
    <w:rsid w:val="00EB192B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C44"/>
    <w:rsid w:val="00EB2D45"/>
    <w:rsid w:val="00EB2E8A"/>
    <w:rsid w:val="00EB2EAB"/>
    <w:rsid w:val="00EB31FC"/>
    <w:rsid w:val="00EB332D"/>
    <w:rsid w:val="00EB3467"/>
    <w:rsid w:val="00EB3854"/>
    <w:rsid w:val="00EB38A2"/>
    <w:rsid w:val="00EB3D68"/>
    <w:rsid w:val="00EB41B2"/>
    <w:rsid w:val="00EB4B31"/>
    <w:rsid w:val="00EB4E0E"/>
    <w:rsid w:val="00EB51A3"/>
    <w:rsid w:val="00EB58A9"/>
    <w:rsid w:val="00EB5B23"/>
    <w:rsid w:val="00EB5D2B"/>
    <w:rsid w:val="00EB5DE0"/>
    <w:rsid w:val="00EB619F"/>
    <w:rsid w:val="00EB67A2"/>
    <w:rsid w:val="00EB67D0"/>
    <w:rsid w:val="00EB6A28"/>
    <w:rsid w:val="00EB6F5F"/>
    <w:rsid w:val="00EB7360"/>
    <w:rsid w:val="00EB78C5"/>
    <w:rsid w:val="00EB7AFF"/>
    <w:rsid w:val="00EB7E0C"/>
    <w:rsid w:val="00EC0114"/>
    <w:rsid w:val="00EC03A4"/>
    <w:rsid w:val="00EC06BF"/>
    <w:rsid w:val="00EC06ED"/>
    <w:rsid w:val="00EC0A7B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0A5"/>
    <w:rsid w:val="00EC2323"/>
    <w:rsid w:val="00EC23E6"/>
    <w:rsid w:val="00EC2AA3"/>
    <w:rsid w:val="00EC2E27"/>
    <w:rsid w:val="00EC315F"/>
    <w:rsid w:val="00EC33C4"/>
    <w:rsid w:val="00EC3522"/>
    <w:rsid w:val="00EC3757"/>
    <w:rsid w:val="00EC3A0D"/>
    <w:rsid w:val="00EC4160"/>
    <w:rsid w:val="00EC4702"/>
    <w:rsid w:val="00EC51C1"/>
    <w:rsid w:val="00EC5285"/>
    <w:rsid w:val="00EC53D0"/>
    <w:rsid w:val="00EC5402"/>
    <w:rsid w:val="00EC57F6"/>
    <w:rsid w:val="00EC5867"/>
    <w:rsid w:val="00EC59A6"/>
    <w:rsid w:val="00EC5BEE"/>
    <w:rsid w:val="00EC61A1"/>
    <w:rsid w:val="00EC6501"/>
    <w:rsid w:val="00EC6681"/>
    <w:rsid w:val="00EC6C9B"/>
    <w:rsid w:val="00EC6CFD"/>
    <w:rsid w:val="00EC6F00"/>
    <w:rsid w:val="00EC7537"/>
    <w:rsid w:val="00EC7FC9"/>
    <w:rsid w:val="00EC7FF5"/>
    <w:rsid w:val="00ED009C"/>
    <w:rsid w:val="00ED078D"/>
    <w:rsid w:val="00ED0819"/>
    <w:rsid w:val="00ED0BA0"/>
    <w:rsid w:val="00ED0D84"/>
    <w:rsid w:val="00ED0E07"/>
    <w:rsid w:val="00ED13DA"/>
    <w:rsid w:val="00ED1472"/>
    <w:rsid w:val="00ED14C8"/>
    <w:rsid w:val="00ED1605"/>
    <w:rsid w:val="00ED1739"/>
    <w:rsid w:val="00ED17A3"/>
    <w:rsid w:val="00ED182F"/>
    <w:rsid w:val="00ED1845"/>
    <w:rsid w:val="00ED1DB8"/>
    <w:rsid w:val="00ED219D"/>
    <w:rsid w:val="00ED21EB"/>
    <w:rsid w:val="00ED2BB6"/>
    <w:rsid w:val="00ED2C04"/>
    <w:rsid w:val="00ED2D42"/>
    <w:rsid w:val="00ED2EF4"/>
    <w:rsid w:val="00ED317A"/>
    <w:rsid w:val="00ED3180"/>
    <w:rsid w:val="00ED3259"/>
    <w:rsid w:val="00ED33DF"/>
    <w:rsid w:val="00ED371F"/>
    <w:rsid w:val="00ED3CB8"/>
    <w:rsid w:val="00ED42CB"/>
    <w:rsid w:val="00ED45EA"/>
    <w:rsid w:val="00ED4625"/>
    <w:rsid w:val="00ED4745"/>
    <w:rsid w:val="00ED482A"/>
    <w:rsid w:val="00ED4894"/>
    <w:rsid w:val="00ED4B66"/>
    <w:rsid w:val="00ED4B8E"/>
    <w:rsid w:val="00ED5088"/>
    <w:rsid w:val="00ED5335"/>
    <w:rsid w:val="00ED54C1"/>
    <w:rsid w:val="00ED5830"/>
    <w:rsid w:val="00ED5E6D"/>
    <w:rsid w:val="00ED5F45"/>
    <w:rsid w:val="00ED5F6C"/>
    <w:rsid w:val="00ED60F6"/>
    <w:rsid w:val="00ED61DE"/>
    <w:rsid w:val="00ED6DD5"/>
    <w:rsid w:val="00ED6FEB"/>
    <w:rsid w:val="00ED7751"/>
    <w:rsid w:val="00ED786F"/>
    <w:rsid w:val="00EE07F8"/>
    <w:rsid w:val="00EE09AB"/>
    <w:rsid w:val="00EE0EFB"/>
    <w:rsid w:val="00EE11C8"/>
    <w:rsid w:val="00EE1522"/>
    <w:rsid w:val="00EE1C57"/>
    <w:rsid w:val="00EE1F51"/>
    <w:rsid w:val="00EE2278"/>
    <w:rsid w:val="00EE22C4"/>
    <w:rsid w:val="00EE2420"/>
    <w:rsid w:val="00EE2833"/>
    <w:rsid w:val="00EE28CB"/>
    <w:rsid w:val="00EE2E91"/>
    <w:rsid w:val="00EE2ED4"/>
    <w:rsid w:val="00EE3252"/>
    <w:rsid w:val="00EE32D1"/>
    <w:rsid w:val="00EE33C6"/>
    <w:rsid w:val="00EE35B6"/>
    <w:rsid w:val="00EE3ADF"/>
    <w:rsid w:val="00EE3C72"/>
    <w:rsid w:val="00EE3D62"/>
    <w:rsid w:val="00EE402D"/>
    <w:rsid w:val="00EE42A1"/>
    <w:rsid w:val="00EE4381"/>
    <w:rsid w:val="00EE43A7"/>
    <w:rsid w:val="00EE4421"/>
    <w:rsid w:val="00EE4808"/>
    <w:rsid w:val="00EE4E13"/>
    <w:rsid w:val="00EE53C8"/>
    <w:rsid w:val="00EE5534"/>
    <w:rsid w:val="00EE57FB"/>
    <w:rsid w:val="00EE5957"/>
    <w:rsid w:val="00EE5A34"/>
    <w:rsid w:val="00EE63F6"/>
    <w:rsid w:val="00EE6B1E"/>
    <w:rsid w:val="00EE6C24"/>
    <w:rsid w:val="00EE7914"/>
    <w:rsid w:val="00EE7C1B"/>
    <w:rsid w:val="00EE7D3B"/>
    <w:rsid w:val="00EE7DA5"/>
    <w:rsid w:val="00EE7F25"/>
    <w:rsid w:val="00EF01D3"/>
    <w:rsid w:val="00EF054D"/>
    <w:rsid w:val="00EF08D6"/>
    <w:rsid w:val="00EF0DA1"/>
    <w:rsid w:val="00EF1D62"/>
    <w:rsid w:val="00EF2020"/>
    <w:rsid w:val="00EF209D"/>
    <w:rsid w:val="00EF2106"/>
    <w:rsid w:val="00EF24B8"/>
    <w:rsid w:val="00EF268C"/>
    <w:rsid w:val="00EF2A35"/>
    <w:rsid w:val="00EF2EAF"/>
    <w:rsid w:val="00EF2FB5"/>
    <w:rsid w:val="00EF32F6"/>
    <w:rsid w:val="00EF338E"/>
    <w:rsid w:val="00EF33E8"/>
    <w:rsid w:val="00EF3996"/>
    <w:rsid w:val="00EF473C"/>
    <w:rsid w:val="00EF4DCA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0FF6"/>
    <w:rsid w:val="00F019CB"/>
    <w:rsid w:val="00F01AA9"/>
    <w:rsid w:val="00F01F3F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A5"/>
    <w:rsid w:val="00F0558F"/>
    <w:rsid w:val="00F05638"/>
    <w:rsid w:val="00F05912"/>
    <w:rsid w:val="00F0591A"/>
    <w:rsid w:val="00F05A05"/>
    <w:rsid w:val="00F05A0B"/>
    <w:rsid w:val="00F05D0A"/>
    <w:rsid w:val="00F05DA2"/>
    <w:rsid w:val="00F05E11"/>
    <w:rsid w:val="00F06368"/>
    <w:rsid w:val="00F074F0"/>
    <w:rsid w:val="00F07FEE"/>
    <w:rsid w:val="00F10303"/>
    <w:rsid w:val="00F1032E"/>
    <w:rsid w:val="00F10589"/>
    <w:rsid w:val="00F10B3F"/>
    <w:rsid w:val="00F11139"/>
    <w:rsid w:val="00F11A85"/>
    <w:rsid w:val="00F11B15"/>
    <w:rsid w:val="00F11C26"/>
    <w:rsid w:val="00F122DE"/>
    <w:rsid w:val="00F12395"/>
    <w:rsid w:val="00F123D4"/>
    <w:rsid w:val="00F12683"/>
    <w:rsid w:val="00F1280A"/>
    <w:rsid w:val="00F12873"/>
    <w:rsid w:val="00F128AC"/>
    <w:rsid w:val="00F130A2"/>
    <w:rsid w:val="00F134D3"/>
    <w:rsid w:val="00F13615"/>
    <w:rsid w:val="00F13BB8"/>
    <w:rsid w:val="00F146DF"/>
    <w:rsid w:val="00F14715"/>
    <w:rsid w:val="00F14C54"/>
    <w:rsid w:val="00F14CA3"/>
    <w:rsid w:val="00F15892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B93"/>
    <w:rsid w:val="00F21CA6"/>
    <w:rsid w:val="00F21F89"/>
    <w:rsid w:val="00F220C7"/>
    <w:rsid w:val="00F225F8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50BA"/>
    <w:rsid w:val="00F2545E"/>
    <w:rsid w:val="00F25BC7"/>
    <w:rsid w:val="00F25FF0"/>
    <w:rsid w:val="00F263A1"/>
    <w:rsid w:val="00F26720"/>
    <w:rsid w:val="00F26AB6"/>
    <w:rsid w:val="00F26E5D"/>
    <w:rsid w:val="00F27914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313"/>
    <w:rsid w:val="00F3383F"/>
    <w:rsid w:val="00F3398F"/>
    <w:rsid w:val="00F339F4"/>
    <w:rsid w:val="00F341B8"/>
    <w:rsid w:val="00F34547"/>
    <w:rsid w:val="00F34753"/>
    <w:rsid w:val="00F347D4"/>
    <w:rsid w:val="00F34E98"/>
    <w:rsid w:val="00F34FCF"/>
    <w:rsid w:val="00F352D3"/>
    <w:rsid w:val="00F359E5"/>
    <w:rsid w:val="00F3634F"/>
    <w:rsid w:val="00F366D3"/>
    <w:rsid w:val="00F36BED"/>
    <w:rsid w:val="00F36C20"/>
    <w:rsid w:val="00F376FB"/>
    <w:rsid w:val="00F377E3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E9"/>
    <w:rsid w:val="00F41EA1"/>
    <w:rsid w:val="00F41EC5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EF6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DF2"/>
    <w:rsid w:val="00F46E89"/>
    <w:rsid w:val="00F47011"/>
    <w:rsid w:val="00F47097"/>
    <w:rsid w:val="00F4740D"/>
    <w:rsid w:val="00F4750E"/>
    <w:rsid w:val="00F47D43"/>
    <w:rsid w:val="00F507FE"/>
    <w:rsid w:val="00F50B85"/>
    <w:rsid w:val="00F50E1A"/>
    <w:rsid w:val="00F511E7"/>
    <w:rsid w:val="00F519F9"/>
    <w:rsid w:val="00F51B51"/>
    <w:rsid w:val="00F51E24"/>
    <w:rsid w:val="00F51F12"/>
    <w:rsid w:val="00F5224E"/>
    <w:rsid w:val="00F52252"/>
    <w:rsid w:val="00F52385"/>
    <w:rsid w:val="00F524A0"/>
    <w:rsid w:val="00F52CA0"/>
    <w:rsid w:val="00F52CE9"/>
    <w:rsid w:val="00F52E0B"/>
    <w:rsid w:val="00F52FA6"/>
    <w:rsid w:val="00F532A8"/>
    <w:rsid w:val="00F5340B"/>
    <w:rsid w:val="00F538CE"/>
    <w:rsid w:val="00F5393C"/>
    <w:rsid w:val="00F53F36"/>
    <w:rsid w:val="00F545A0"/>
    <w:rsid w:val="00F550EC"/>
    <w:rsid w:val="00F55201"/>
    <w:rsid w:val="00F5535F"/>
    <w:rsid w:val="00F55627"/>
    <w:rsid w:val="00F55728"/>
    <w:rsid w:val="00F558EB"/>
    <w:rsid w:val="00F559E8"/>
    <w:rsid w:val="00F559F1"/>
    <w:rsid w:val="00F561B1"/>
    <w:rsid w:val="00F56892"/>
    <w:rsid w:val="00F56953"/>
    <w:rsid w:val="00F56D4D"/>
    <w:rsid w:val="00F5715E"/>
    <w:rsid w:val="00F5757A"/>
    <w:rsid w:val="00F57593"/>
    <w:rsid w:val="00F57A4B"/>
    <w:rsid w:val="00F600F6"/>
    <w:rsid w:val="00F61035"/>
    <w:rsid w:val="00F61671"/>
    <w:rsid w:val="00F61893"/>
    <w:rsid w:val="00F61C21"/>
    <w:rsid w:val="00F61F4A"/>
    <w:rsid w:val="00F620C7"/>
    <w:rsid w:val="00F6228F"/>
    <w:rsid w:val="00F6236C"/>
    <w:rsid w:val="00F6236F"/>
    <w:rsid w:val="00F624C8"/>
    <w:rsid w:val="00F625BE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5AF"/>
    <w:rsid w:val="00F665BC"/>
    <w:rsid w:val="00F666B1"/>
    <w:rsid w:val="00F667BD"/>
    <w:rsid w:val="00F66FC4"/>
    <w:rsid w:val="00F6763E"/>
    <w:rsid w:val="00F67DD0"/>
    <w:rsid w:val="00F70038"/>
    <w:rsid w:val="00F700A2"/>
    <w:rsid w:val="00F70284"/>
    <w:rsid w:val="00F70AD2"/>
    <w:rsid w:val="00F70B84"/>
    <w:rsid w:val="00F70D51"/>
    <w:rsid w:val="00F70E6F"/>
    <w:rsid w:val="00F712F2"/>
    <w:rsid w:val="00F7147C"/>
    <w:rsid w:val="00F7190F"/>
    <w:rsid w:val="00F719A6"/>
    <w:rsid w:val="00F71BF2"/>
    <w:rsid w:val="00F71E0D"/>
    <w:rsid w:val="00F71F72"/>
    <w:rsid w:val="00F72306"/>
    <w:rsid w:val="00F7242A"/>
    <w:rsid w:val="00F72769"/>
    <w:rsid w:val="00F7278D"/>
    <w:rsid w:val="00F7282F"/>
    <w:rsid w:val="00F732EF"/>
    <w:rsid w:val="00F734A9"/>
    <w:rsid w:val="00F73DBA"/>
    <w:rsid w:val="00F73F1B"/>
    <w:rsid w:val="00F74059"/>
    <w:rsid w:val="00F7434C"/>
    <w:rsid w:val="00F743A5"/>
    <w:rsid w:val="00F74577"/>
    <w:rsid w:val="00F74946"/>
    <w:rsid w:val="00F74A7D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38D"/>
    <w:rsid w:val="00F77531"/>
    <w:rsid w:val="00F77C24"/>
    <w:rsid w:val="00F77C71"/>
    <w:rsid w:val="00F800E6"/>
    <w:rsid w:val="00F803E7"/>
    <w:rsid w:val="00F813EB"/>
    <w:rsid w:val="00F81DBC"/>
    <w:rsid w:val="00F82538"/>
    <w:rsid w:val="00F8256B"/>
    <w:rsid w:val="00F8267E"/>
    <w:rsid w:val="00F82A6E"/>
    <w:rsid w:val="00F82A92"/>
    <w:rsid w:val="00F82B57"/>
    <w:rsid w:val="00F82D58"/>
    <w:rsid w:val="00F83448"/>
    <w:rsid w:val="00F8363F"/>
    <w:rsid w:val="00F83B81"/>
    <w:rsid w:val="00F83D22"/>
    <w:rsid w:val="00F84AED"/>
    <w:rsid w:val="00F84E63"/>
    <w:rsid w:val="00F84F0E"/>
    <w:rsid w:val="00F8546F"/>
    <w:rsid w:val="00F85968"/>
    <w:rsid w:val="00F8630E"/>
    <w:rsid w:val="00F865ED"/>
    <w:rsid w:val="00F86D0B"/>
    <w:rsid w:val="00F87350"/>
    <w:rsid w:val="00F87CCD"/>
    <w:rsid w:val="00F87E73"/>
    <w:rsid w:val="00F90208"/>
    <w:rsid w:val="00F90B2C"/>
    <w:rsid w:val="00F90B93"/>
    <w:rsid w:val="00F90BFF"/>
    <w:rsid w:val="00F90DEA"/>
    <w:rsid w:val="00F90E21"/>
    <w:rsid w:val="00F911F2"/>
    <w:rsid w:val="00F91568"/>
    <w:rsid w:val="00F915F0"/>
    <w:rsid w:val="00F91783"/>
    <w:rsid w:val="00F91C71"/>
    <w:rsid w:val="00F920F3"/>
    <w:rsid w:val="00F922AE"/>
    <w:rsid w:val="00F922DD"/>
    <w:rsid w:val="00F929C6"/>
    <w:rsid w:val="00F92DC1"/>
    <w:rsid w:val="00F92F43"/>
    <w:rsid w:val="00F930BF"/>
    <w:rsid w:val="00F930C6"/>
    <w:rsid w:val="00F932CF"/>
    <w:rsid w:val="00F9373E"/>
    <w:rsid w:val="00F9386E"/>
    <w:rsid w:val="00F943A2"/>
    <w:rsid w:val="00F94F6D"/>
    <w:rsid w:val="00F95004"/>
    <w:rsid w:val="00F95439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3E"/>
    <w:rsid w:val="00FA1440"/>
    <w:rsid w:val="00FA14BA"/>
    <w:rsid w:val="00FA190B"/>
    <w:rsid w:val="00FA19C5"/>
    <w:rsid w:val="00FA1A5F"/>
    <w:rsid w:val="00FA1C00"/>
    <w:rsid w:val="00FA1DF3"/>
    <w:rsid w:val="00FA209B"/>
    <w:rsid w:val="00FA23A8"/>
    <w:rsid w:val="00FA2B13"/>
    <w:rsid w:val="00FA304A"/>
    <w:rsid w:val="00FA31B3"/>
    <w:rsid w:val="00FA377A"/>
    <w:rsid w:val="00FA3A53"/>
    <w:rsid w:val="00FA3CB4"/>
    <w:rsid w:val="00FA3D54"/>
    <w:rsid w:val="00FA3DE9"/>
    <w:rsid w:val="00FA489B"/>
    <w:rsid w:val="00FA4A98"/>
    <w:rsid w:val="00FA51BB"/>
    <w:rsid w:val="00FA5647"/>
    <w:rsid w:val="00FA5A03"/>
    <w:rsid w:val="00FA5A55"/>
    <w:rsid w:val="00FA666D"/>
    <w:rsid w:val="00FA6C8E"/>
    <w:rsid w:val="00FA6CB1"/>
    <w:rsid w:val="00FA6F0C"/>
    <w:rsid w:val="00FA707C"/>
    <w:rsid w:val="00FA7474"/>
    <w:rsid w:val="00FA7584"/>
    <w:rsid w:val="00FA759B"/>
    <w:rsid w:val="00FA782A"/>
    <w:rsid w:val="00FA7948"/>
    <w:rsid w:val="00FA7C70"/>
    <w:rsid w:val="00FA7CAF"/>
    <w:rsid w:val="00FA7CEF"/>
    <w:rsid w:val="00FB0141"/>
    <w:rsid w:val="00FB0196"/>
    <w:rsid w:val="00FB03EE"/>
    <w:rsid w:val="00FB0493"/>
    <w:rsid w:val="00FB0A26"/>
    <w:rsid w:val="00FB0DDE"/>
    <w:rsid w:val="00FB118E"/>
    <w:rsid w:val="00FB1959"/>
    <w:rsid w:val="00FB1A33"/>
    <w:rsid w:val="00FB1B5B"/>
    <w:rsid w:val="00FB1CCC"/>
    <w:rsid w:val="00FB23B4"/>
    <w:rsid w:val="00FB23C9"/>
    <w:rsid w:val="00FB260B"/>
    <w:rsid w:val="00FB275D"/>
    <w:rsid w:val="00FB2B86"/>
    <w:rsid w:val="00FB31D8"/>
    <w:rsid w:val="00FB345F"/>
    <w:rsid w:val="00FB390F"/>
    <w:rsid w:val="00FB3AF6"/>
    <w:rsid w:val="00FB4983"/>
    <w:rsid w:val="00FB4A59"/>
    <w:rsid w:val="00FB4D81"/>
    <w:rsid w:val="00FB5146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3DA"/>
    <w:rsid w:val="00FB7722"/>
    <w:rsid w:val="00FB772B"/>
    <w:rsid w:val="00FB79D7"/>
    <w:rsid w:val="00FB7BC1"/>
    <w:rsid w:val="00FB7EA0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EF"/>
    <w:rsid w:val="00FC2BCA"/>
    <w:rsid w:val="00FC2F7A"/>
    <w:rsid w:val="00FC3276"/>
    <w:rsid w:val="00FC3681"/>
    <w:rsid w:val="00FC3EB9"/>
    <w:rsid w:val="00FC43CE"/>
    <w:rsid w:val="00FC4AC8"/>
    <w:rsid w:val="00FC4C48"/>
    <w:rsid w:val="00FC4ECA"/>
    <w:rsid w:val="00FC4FDC"/>
    <w:rsid w:val="00FC5492"/>
    <w:rsid w:val="00FC55FB"/>
    <w:rsid w:val="00FC584B"/>
    <w:rsid w:val="00FC6320"/>
    <w:rsid w:val="00FC63F8"/>
    <w:rsid w:val="00FC6742"/>
    <w:rsid w:val="00FC6789"/>
    <w:rsid w:val="00FC6933"/>
    <w:rsid w:val="00FC6CE8"/>
    <w:rsid w:val="00FC709F"/>
    <w:rsid w:val="00FC788B"/>
    <w:rsid w:val="00FC78EE"/>
    <w:rsid w:val="00FC79B5"/>
    <w:rsid w:val="00FD0117"/>
    <w:rsid w:val="00FD017D"/>
    <w:rsid w:val="00FD0193"/>
    <w:rsid w:val="00FD01E3"/>
    <w:rsid w:val="00FD0394"/>
    <w:rsid w:val="00FD0575"/>
    <w:rsid w:val="00FD07BB"/>
    <w:rsid w:val="00FD07FE"/>
    <w:rsid w:val="00FD0A4C"/>
    <w:rsid w:val="00FD117F"/>
    <w:rsid w:val="00FD13BA"/>
    <w:rsid w:val="00FD15DB"/>
    <w:rsid w:val="00FD194C"/>
    <w:rsid w:val="00FD1C63"/>
    <w:rsid w:val="00FD1C71"/>
    <w:rsid w:val="00FD219E"/>
    <w:rsid w:val="00FD21F6"/>
    <w:rsid w:val="00FD220E"/>
    <w:rsid w:val="00FD2BAE"/>
    <w:rsid w:val="00FD2C86"/>
    <w:rsid w:val="00FD2C8E"/>
    <w:rsid w:val="00FD3089"/>
    <w:rsid w:val="00FD308C"/>
    <w:rsid w:val="00FD3C26"/>
    <w:rsid w:val="00FD3EE6"/>
    <w:rsid w:val="00FD46A5"/>
    <w:rsid w:val="00FD4A3A"/>
    <w:rsid w:val="00FD4B32"/>
    <w:rsid w:val="00FD4E83"/>
    <w:rsid w:val="00FD4E8F"/>
    <w:rsid w:val="00FD4FAE"/>
    <w:rsid w:val="00FD51FD"/>
    <w:rsid w:val="00FD5237"/>
    <w:rsid w:val="00FD53F2"/>
    <w:rsid w:val="00FD5845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DED"/>
    <w:rsid w:val="00FD7F6F"/>
    <w:rsid w:val="00FE00A0"/>
    <w:rsid w:val="00FE00B7"/>
    <w:rsid w:val="00FE060F"/>
    <w:rsid w:val="00FE0738"/>
    <w:rsid w:val="00FE07C7"/>
    <w:rsid w:val="00FE0BF0"/>
    <w:rsid w:val="00FE0EBF"/>
    <w:rsid w:val="00FE14B4"/>
    <w:rsid w:val="00FE1E22"/>
    <w:rsid w:val="00FE1E4A"/>
    <w:rsid w:val="00FE1EE5"/>
    <w:rsid w:val="00FE26AD"/>
    <w:rsid w:val="00FE2B8A"/>
    <w:rsid w:val="00FE2BE0"/>
    <w:rsid w:val="00FE30B3"/>
    <w:rsid w:val="00FE31AE"/>
    <w:rsid w:val="00FE3534"/>
    <w:rsid w:val="00FE3A28"/>
    <w:rsid w:val="00FE3C3A"/>
    <w:rsid w:val="00FE3D1F"/>
    <w:rsid w:val="00FE3FE0"/>
    <w:rsid w:val="00FE498A"/>
    <w:rsid w:val="00FE4C12"/>
    <w:rsid w:val="00FE4C18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919"/>
    <w:rsid w:val="00FE6A66"/>
    <w:rsid w:val="00FE6CEA"/>
    <w:rsid w:val="00FE6E47"/>
    <w:rsid w:val="00FE6FAE"/>
    <w:rsid w:val="00FE732F"/>
    <w:rsid w:val="00FE74D8"/>
    <w:rsid w:val="00FE78F0"/>
    <w:rsid w:val="00FE7D2A"/>
    <w:rsid w:val="00FF00EC"/>
    <w:rsid w:val="00FF039A"/>
    <w:rsid w:val="00FF0890"/>
    <w:rsid w:val="00FF08FC"/>
    <w:rsid w:val="00FF0966"/>
    <w:rsid w:val="00FF0B7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490"/>
    <w:rsid w:val="00FF36F8"/>
    <w:rsid w:val="00FF3A38"/>
    <w:rsid w:val="00FF3D80"/>
    <w:rsid w:val="00FF3EDA"/>
    <w:rsid w:val="00FF4248"/>
    <w:rsid w:val="00FF4A21"/>
    <w:rsid w:val="00FF4AAD"/>
    <w:rsid w:val="00FF4AC6"/>
    <w:rsid w:val="00FF4B71"/>
    <w:rsid w:val="00FF4BA1"/>
    <w:rsid w:val="00FF508E"/>
    <w:rsid w:val="00FF5171"/>
    <w:rsid w:val="00FF5182"/>
    <w:rsid w:val="00FF521A"/>
    <w:rsid w:val="00FF54D9"/>
    <w:rsid w:val="00FF5631"/>
    <w:rsid w:val="00FF58C7"/>
    <w:rsid w:val="00FF5C69"/>
    <w:rsid w:val="00FF6271"/>
    <w:rsid w:val="00FF6488"/>
    <w:rsid w:val="00FF65B8"/>
    <w:rsid w:val="00FF65D5"/>
    <w:rsid w:val="00FF674B"/>
    <w:rsid w:val="00FF6843"/>
    <w:rsid w:val="00FF6926"/>
    <w:rsid w:val="00FF6D5F"/>
    <w:rsid w:val="00FF7260"/>
    <w:rsid w:val="00FF7458"/>
    <w:rsid w:val="00FF766B"/>
    <w:rsid w:val="00FF7A24"/>
    <w:rsid w:val="379E7EB0"/>
    <w:rsid w:val="57BC370A"/>
    <w:rsid w:val="7481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1298</Words>
  <Characters>3473</Characters>
  <Lines>27</Lines>
  <Paragraphs>7</Paragraphs>
  <TotalTime>2</TotalTime>
  <ScaleCrop>false</ScaleCrop>
  <LinksUpToDate>false</LinksUpToDate>
  <CharactersWithSpaces>3802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2024-10-15T12:52:00Z</dcterms:created>
  <dc:creator>Erla, Mahesh Babu</dc:creator>
  <cp:lastModifiedBy>CCJK</cp:lastModifiedBy>
  <dcterms:modified xsi:type="dcterms:W3CDTF">2024-10-17T23:24:04Z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2024-10-15T12:52:00Z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eefe9534-44b5-45b5-90f6-0530efd60b4c</vt:lpwstr>
  </property>
  <property fmtid="{D5CDD505-2E9C-101B-9397-08002B2CF9AE}" pid="8" name="MSIP_Label_831f0267-8575-4fc2-99cc-f6b7f9934be9_ContentBits">
    <vt:lpwstr>0</vt:lpwstr>
  </property>
  <property fmtid="{D5CDD505-2E9C-101B-9397-08002B2CF9AE}" pid="9" name="KSOProductBuildVer">
    <vt:lpwstr>2052-12.1.0.18276</vt:lpwstr>
  </property>
  <property fmtid="{D5CDD505-2E9C-101B-9397-08002B2CF9AE}" pid="10" name="ICV">
    <vt:lpwstr>0F4D08B7F4424152B7D28F6D03029BE3_12</vt:lpwstr>
  </property>
</Properties>
</file>