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24" w:type="dxa"/>
        <w:tblInd w:w="2" w:type="dxa"/>
        <w:tblLook w:val="04A0" w:firstRow="1" w:lastRow="0" w:firstColumn="1" w:lastColumn="0" w:noHBand="0" w:noVBand="1"/>
        <w:tblPrChange w:id="0" w:author="Dai Dai" w:date="2024-10-18T03:42:00Z" w16du:dateUtc="2024-10-17T19:42:00Z">
          <w:tblPr>
            <w:tblW w:w="9079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024"/>
        <w:tblGridChange w:id="1">
          <w:tblGrid>
            <w:gridCol w:w="3024"/>
          </w:tblGrid>
        </w:tblGridChange>
      </w:tblGrid>
      <w:tr w:rsidR="00843636" w:rsidRPr="007B5327" w:rsidDel="00843636" w14:paraId="61F45360" w14:textId="77777777" w:rsidTr="00843636">
        <w:trPr>
          <w:trHeight w:val="300"/>
          <w:del w:id="2" w:author="Dai Dai" w:date="2024-10-18T03:41:00Z" w16du:dateUtc="2024-10-17T19:41:00Z"/>
          <w:trPrChange w:id="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A62BB0" w14:textId="41F20D98" w:rsidR="00843636" w:rsidRPr="007B5327" w:rsidDel="00843636" w:rsidRDefault="00843636">
            <w:pPr>
              <w:rPr>
                <w:del w:id="5" w:author="Dai Dai" w:date="2024-10-18T03:41:00Z" w16du:dateUtc="2024-10-17T19:41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3:41:00Z" w16du:dateUtc="2024-10-17T19:41:00Z">
              <w:r w:rsidRPr="007B5327" w:rsidDel="00843636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843636" w:rsidRPr="007B5327" w14:paraId="61796FC6" w14:textId="77777777" w:rsidTr="00843636">
        <w:trPr>
          <w:trHeight w:val="300"/>
          <w:trPrChange w:id="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AE6822" w14:textId="100BA31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货币产金</w:delText>
              </w:r>
            </w:del>
            <w:ins w:id="10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货币资金</w:t>
              </w:r>
            </w:ins>
          </w:p>
        </w:tc>
      </w:tr>
      <w:tr w:rsidR="00843636" w:rsidRPr="007B5327" w14:paraId="04F44810" w14:textId="77777777" w:rsidTr="00843636">
        <w:trPr>
          <w:trHeight w:val="300"/>
          <w:trPrChange w:id="1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8DF6B9" w14:textId="14D00FD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△结算备14金</w:delText>
              </w:r>
            </w:del>
            <w:ins w:id="14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结算备付金</w:t>
              </w:r>
            </w:ins>
          </w:p>
        </w:tc>
      </w:tr>
      <w:tr w:rsidR="00843636" w:rsidRPr="007B5327" w14:paraId="1EFDEFF7" w14:textId="77777777" w:rsidTr="00843636">
        <w:trPr>
          <w:trHeight w:val="300"/>
          <w:trPrChange w:id="1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788580" w14:textId="732CD012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7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长期股权投费</w:delText>
              </w:r>
            </w:del>
            <w:ins w:id="18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长期股权投资</w:t>
              </w:r>
            </w:ins>
          </w:p>
        </w:tc>
      </w:tr>
      <w:tr w:rsidR="00843636" w:rsidRPr="007B5327" w14:paraId="1388D6C0" w14:textId="77777777" w:rsidTr="00843636">
        <w:trPr>
          <w:trHeight w:val="300"/>
          <w:trPrChange w:id="1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EE8107D" w14:textId="02547DAC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1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资产趋计</w:delText>
              </w:r>
            </w:del>
            <w:ins w:id="22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资产总计</w:t>
              </w:r>
            </w:ins>
          </w:p>
        </w:tc>
      </w:tr>
      <w:tr w:rsidR="00843636" w:rsidRPr="007B5327" w14:paraId="34B66FF9" w14:textId="77777777" w:rsidTr="00843636">
        <w:trPr>
          <w:trHeight w:val="300"/>
          <w:trPrChange w:id="2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53892E" w14:textId="2D06EFB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流动负篁：</w:delText>
              </w:r>
            </w:del>
            <w:ins w:id="26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流动负债</w:t>
              </w:r>
            </w:ins>
          </w:p>
        </w:tc>
      </w:tr>
      <w:tr w:rsidR="00843636" w:rsidRPr="007B5327" w14:paraId="0A1B01F1" w14:textId="77777777" w:rsidTr="00843636">
        <w:trPr>
          <w:trHeight w:val="300"/>
          <w:trPrChange w:id="2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F43BD3" w14:textId="482E2D3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短的</w:delText>
              </w:r>
            </w:del>
            <w:ins w:id="30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短期借款</w:t>
              </w:r>
            </w:ins>
          </w:p>
        </w:tc>
      </w:tr>
      <w:tr w:rsidR="00843636" w:rsidRPr="007B5327" w14:paraId="22F50E62" w14:textId="77777777" w:rsidTr="00843636">
        <w:trPr>
          <w:trHeight w:val="300"/>
          <w:trPrChange w:id="3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1F9B75" w14:textId="40B6A1D4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△向央银行优於</w:delText>
              </w:r>
            </w:del>
            <w:ins w:id="34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向中央银行借款</w:t>
              </w:r>
            </w:ins>
          </w:p>
        </w:tc>
      </w:tr>
      <w:tr w:rsidR="00843636" w:rsidRPr="007B5327" w14:paraId="59584949" w14:textId="77777777" w:rsidTr="00843636">
        <w:trPr>
          <w:trHeight w:val="300"/>
          <w:trPrChange w:id="3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E512B9" w14:textId="25B51A64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7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△拆入小金</w:delText>
              </w:r>
            </w:del>
            <w:ins w:id="38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拆入资金</w:t>
              </w:r>
            </w:ins>
          </w:p>
        </w:tc>
      </w:tr>
      <w:tr w:rsidR="00843636" w:rsidRPr="007B5327" w14:paraId="7EEFC598" w14:textId="77777777" w:rsidTr="00843636">
        <w:trPr>
          <w:trHeight w:val="300"/>
          <w:trPrChange w:id="3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8F3B78" w14:textId="282E7EA5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1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交易性金装人</w:delText>
              </w:r>
            </w:del>
            <w:ins w:id="42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交易性金融负债</w:t>
              </w:r>
            </w:ins>
          </w:p>
        </w:tc>
      </w:tr>
      <w:tr w:rsidR="00843636" w:rsidRPr="007B5327" w14:paraId="0A8BC2EC" w14:textId="77777777" w:rsidTr="00843636">
        <w:trPr>
          <w:trHeight w:val="300"/>
          <w:trPrChange w:id="4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FA9FC7" w14:textId="581D15F0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5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☆以公允价值及变动计入期损益的金融负债</w:delText>
              </w:r>
            </w:del>
            <w:ins w:id="46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以公允价值计量且其变动计入当期损益的金融负债</w:t>
              </w:r>
            </w:ins>
          </w:p>
        </w:tc>
      </w:tr>
      <w:tr w:rsidR="00843636" w:rsidRPr="007B5327" w14:paraId="52648C3A" w14:textId="77777777" w:rsidTr="00843636">
        <w:trPr>
          <w:trHeight w:val="300"/>
          <w:trPrChange w:id="4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286435" w14:textId="2159A38C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49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应付职工新州</w:delText>
              </w:r>
            </w:del>
            <w:ins w:id="50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应付职工薪酬</w:t>
              </w:r>
            </w:ins>
          </w:p>
        </w:tc>
      </w:tr>
      <w:tr w:rsidR="00843636" w:rsidRPr="007B5327" w14:paraId="78DE9840" w14:textId="77777777" w:rsidTr="00843636">
        <w:trPr>
          <w:trHeight w:val="300"/>
          <w:trPrChange w:id="5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EC68E6" w14:textId="6493967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3" w:author="Dai Dai" w:date="2024-10-18T03:29:00Z" w16du:dateUtc="2024-10-17T19:29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犬中:</w:delText>
              </w:r>
            </w:del>
            <w:ins w:id="54" w:author="Dai Dai" w:date="2024-10-18T03:29:00Z" w16du:dateUtc="2024-10-17T19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其中：应付工资</w:t>
              </w:r>
            </w:ins>
          </w:p>
        </w:tc>
      </w:tr>
      <w:tr w:rsidR="00843636" w:rsidRPr="007B5327" w14:paraId="41C7A09F" w14:textId="77777777" w:rsidTr="00843636">
        <w:trPr>
          <w:trHeight w:val="300"/>
          <w:trPrChange w:id="5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F186F5" w14:textId="0EF780B8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7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才其中:</w:delText>
              </w:r>
            </w:del>
            <w:ins w:id="58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其中：职工奖励及福利基金</w:t>
              </w:r>
            </w:ins>
          </w:p>
        </w:tc>
      </w:tr>
      <w:tr w:rsidR="00843636" w:rsidRPr="007B5327" w14:paraId="56EBE7E2" w14:textId="77777777" w:rsidTr="00843636">
        <w:trPr>
          <w:trHeight w:val="300"/>
          <w:trPrChange w:id="5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B10DBF" w14:textId="48549AA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1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持有待官负债</w:delText>
              </w:r>
            </w:del>
            <w:ins w:id="62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持有待售负债</w:t>
              </w:r>
            </w:ins>
          </w:p>
        </w:tc>
      </w:tr>
      <w:tr w:rsidR="00843636" w:rsidRPr="007B5327" w14:paraId="7F32D93C" w14:textId="77777777" w:rsidTr="00843636">
        <w:trPr>
          <w:trHeight w:val="300"/>
          <w:trPrChange w:id="6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3EB065" w14:textId="57165C7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65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保险合同</w:t>
            </w:r>
            <w:del w:id="66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准番金</w:delText>
              </w:r>
            </w:del>
            <w:ins w:id="67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准备金</w:t>
              </w:r>
            </w:ins>
          </w:p>
        </w:tc>
      </w:tr>
      <w:tr w:rsidR="00843636" w:rsidRPr="007B5327" w14:paraId="4F55054D" w14:textId="77777777" w:rsidTr="00843636">
        <w:trPr>
          <w:trHeight w:val="300"/>
          <w:trPrChange w:id="6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EAF83C" w14:textId="7CCFC882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0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长期借歙</w:delText>
              </w:r>
            </w:del>
            <w:ins w:id="71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长期借款</w:t>
              </w:r>
            </w:ins>
          </w:p>
        </w:tc>
      </w:tr>
      <w:tr w:rsidR="00843636" w:rsidRPr="007B5327" w14:paraId="5A85F040" w14:textId="77777777" w:rsidTr="00843636">
        <w:trPr>
          <w:trHeight w:val="300"/>
          <w:trPrChange w:id="7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C12EFF" w14:textId="01BB6B9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74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长期应付职工薪州</w:delText>
              </w:r>
            </w:del>
            <w:ins w:id="75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长期应付职工薪酬</w:t>
              </w:r>
            </w:ins>
          </w:p>
        </w:tc>
      </w:tr>
      <w:tr w:rsidR="00843636" w:rsidRPr="007B5327" w14:paraId="0A5C40D5" w14:textId="77777777" w:rsidTr="00843636">
        <w:trPr>
          <w:trHeight w:val="300"/>
          <w:trPrChange w:id="7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50533F" w14:textId="2E8AA5D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78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特准储需基金</w:delText>
              </w:r>
            </w:del>
            <w:ins w:id="79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其中：特准储备基金</w:t>
              </w:r>
            </w:ins>
          </w:p>
        </w:tc>
      </w:tr>
      <w:tr w:rsidR="00843636" w:rsidRPr="007B5327" w14:paraId="66969C12" w14:textId="77777777" w:rsidTr="00843636">
        <w:trPr>
          <w:trHeight w:val="300"/>
          <w:trPrChange w:id="8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4E802E" w14:textId="62E81F75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2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实收费本（或股本）</w:delText>
              </w:r>
            </w:del>
            <w:ins w:id="83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实收资本（或股本）</w:t>
              </w:r>
            </w:ins>
          </w:p>
        </w:tc>
      </w:tr>
      <w:tr w:rsidR="00843636" w:rsidRPr="007B5327" w14:paraId="7A6C52FC" w14:textId="77777777" w:rsidTr="00843636">
        <w:trPr>
          <w:trHeight w:val="300"/>
          <w:trPrChange w:id="8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266533" w14:textId="72FD021D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86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专项储餐</w:delText>
              </w:r>
            </w:del>
            <w:ins w:id="87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专项储备</w:t>
              </w:r>
            </w:ins>
          </w:p>
        </w:tc>
      </w:tr>
      <w:tr w:rsidR="00843636" w:rsidRPr="007B5327" w14:paraId="6F24C01A" w14:textId="77777777" w:rsidTr="00843636">
        <w:trPr>
          <w:trHeight w:val="300"/>
          <w:trPrChange w:id="8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9316F6" w14:textId="4C89A826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90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#储缶基金</w:delText>
              </w:r>
            </w:del>
            <w:ins w:id="91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储备基金</w:t>
              </w:r>
            </w:ins>
          </w:p>
        </w:tc>
      </w:tr>
      <w:tr w:rsidR="00843636" w:rsidRPr="007B5327" w14:paraId="7366BBCE" w14:textId="77777777" w:rsidTr="00843636">
        <w:trPr>
          <w:trHeight w:val="300"/>
          <w:trPrChange w:id="9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77F5F4" w14:textId="329AAD2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归属于母公司所有者权益（或</w:t>
            </w:r>
            <w:ins w:id="94" w:author="Dai Dai" w:date="2024-10-18T03:30:00Z" w16du:dateUtc="2024-10-17T19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股东</w:t>
              </w:r>
            </w:ins>
            <w:del w:id="95" w:author="Dai Dai" w:date="2024-10-18T03:30:00Z" w16du:dateUtc="2024-10-17T19:30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段东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权益）合计</w:t>
            </w:r>
          </w:p>
        </w:tc>
      </w:tr>
      <w:tr w:rsidR="00843636" w:rsidRPr="007B5327" w14:paraId="52AC54E7" w14:textId="77777777" w:rsidTr="00843636">
        <w:trPr>
          <w:trHeight w:val="300"/>
          <w:trPrChange w:id="9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A84035" w14:textId="52C3F25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98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编制单小决西或产业投资行限公司</w:delText>
              </w:r>
            </w:del>
            <w:ins w:id="99" w:author="Dai Dai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编制单位：陕西省产业投资有限公司</w:t>
              </w:r>
            </w:ins>
          </w:p>
        </w:tc>
      </w:tr>
      <w:tr w:rsidR="00843636" w:rsidRPr="007B5327" w14:paraId="3E55E7E2" w14:textId="77777777" w:rsidTr="00843636">
        <w:trPr>
          <w:trHeight w:val="300"/>
          <w:trPrChange w:id="10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048960" w14:textId="0EB90F78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02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一、业收入</w:delText>
              </w:r>
            </w:del>
            <w:ins w:id="103" w:author="Dai Dai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一、营业总收入</w:t>
              </w:r>
            </w:ins>
          </w:p>
        </w:tc>
      </w:tr>
      <w:tr w:rsidR="00843636" w:rsidRPr="007B5327" w14:paraId="7F1E3C2F" w14:textId="77777777" w:rsidTr="00843636">
        <w:trPr>
          <w:trHeight w:val="300"/>
          <w:trPrChange w:id="10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39CA42" w14:textId="7F376ED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06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△利中人</w:delText>
              </w:r>
            </w:del>
            <w:ins w:id="107" w:author="Dai Dai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利息收入</w:t>
              </w:r>
            </w:ins>
          </w:p>
        </w:tc>
      </w:tr>
      <w:tr w:rsidR="00843636" w:rsidRPr="007B5327" w14:paraId="4AD1519C" w14:textId="77777777" w:rsidTr="00843636">
        <w:trPr>
          <w:trHeight w:val="300"/>
          <w:trPrChange w:id="10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97C14C" w14:textId="19D66EC5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0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△保费</w:delText>
              </w:r>
            </w:del>
            <w:ins w:id="111" w:author="Dai Dai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已赚保费</w:t>
              </w:r>
            </w:ins>
          </w:p>
        </w:tc>
      </w:tr>
      <w:tr w:rsidR="00843636" w:rsidRPr="007B5327" w14:paraId="38771C76" w14:textId="77777777" w:rsidTr="00843636">
        <w:trPr>
          <w:trHeight w:val="300"/>
          <w:trPrChange w:id="11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E25D8C" w14:textId="777E19C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4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△手纸，及佣金收入</w:delText>
              </w:r>
            </w:del>
            <w:ins w:id="115" w:author="Dai Dai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手续费及佣金收入</w:t>
              </w:r>
            </w:ins>
          </w:p>
        </w:tc>
      </w:tr>
      <w:tr w:rsidR="00843636" w:rsidRPr="007B5327" w14:paraId="7FF13DB2" w14:textId="77777777" w:rsidTr="00843636">
        <w:trPr>
          <w:trHeight w:val="300"/>
          <w:trPrChange w:id="11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395C9D" w14:textId="4744454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18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△手接费及佣金支出</w:delText>
              </w:r>
            </w:del>
            <w:ins w:id="119" w:author="Dai Dai" w:date="2024-10-18T03:31:00Z" w16du:dateUtc="2024-10-17T19:3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手续费及佣金支出</w:t>
              </w:r>
            </w:ins>
          </w:p>
        </w:tc>
      </w:tr>
      <w:tr w:rsidR="00843636" w:rsidRPr="007B5327" w14:paraId="3E1C2F8E" w14:textId="77777777" w:rsidTr="00843636">
        <w:trPr>
          <w:trHeight w:val="300"/>
          <w:trPrChange w:id="12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63FBEB" w14:textId="61461D0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22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赔付支出</w:t>
            </w:r>
            <w:ins w:id="123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  <w:del w:id="124" w:author="Dai Dai" w:date="2024-10-18T03:31:00Z" w16du:dateUtc="2024-10-17T19:31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少额</w:delText>
              </w:r>
            </w:del>
          </w:p>
        </w:tc>
      </w:tr>
      <w:tr w:rsidR="00843636" w:rsidRPr="007B5327" w14:paraId="0C651162" w14:textId="77777777" w:rsidTr="00843636">
        <w:trPr>
          <w:trHeight w:val="300"/>
          <w:trPrChange w:id="12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010502" w14:textId="3E6CE2A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27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提取保险责任</w:t>
            </w:r>
            <w:ins w:id="128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准备</w:t>
              </w:r>
            </w:ins>
            <w:del w:id="129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准着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金净</w:t>
            </w:r>
            <w:ins w:id="130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del w:id="131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颤</w:delText>
              </w:r>
            </w:del>
          </w:p>
        </w:tc>
      </w:tr>
      <w:tr w:rsidR="00843636" w:rsidRPr="007B5327" w14:paraId="1CBFB1A7" w14:textId="77777777" w:rsidTr="00843636">
        <w:trPr>
          <w:trHeight w:val="300"/>
          <w:trPrChange w:id="13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098789" w14:textId="7DD5AB96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134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加，其他收注</w:delText>
              </w:r>
            </w:del>
            <w:ins w:id="135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加：其他收益</w:t>
              </w:r>
            </w:ins>
          </w:p>
        </w:tc>
      </w:tr>
      <w:tr w:rsidR="00843636" w:rsidRPr="007B5327" w14:paraId="4B8AC36F" w14:textId="77777777" w:rsidTr="00843636">
        <w:trPr>
          <w:trHeight w:val="300"/>
          <w:trPrChange w:id="13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60B34B" w14:textId="0132DFB1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38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投资收益（换失以“一”号填列）</w:delText>
              </w:r>
            </w:del>
            <w:ins w:id="139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投资收益（损失以“-”号填列）</w:t>
              </w:r>
            </w:ins>
          </w:p>
        </w:tc>
      </w:tr>
      <w:tr w:rsidR="00843636" w:rsidRPr="007B5327" w14:paraId="3DDCA684" w14:textId="77777777" w:rsidTr="00843636">
        <w:trPr>
          <w:trHeight w:val="300"/>
          <w:trPrChange w:id="14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101B78" w14:textId="1AADB1F4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2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对联背企业和合营企业的投费收益</w:delText>
              </w:r>
            </w:del>
            <w:ins w:id="143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其中：对联营企业和合营企业的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t>投资收益</w:t>
              </w:r>
            </w:ins>
          </w:p>
        </w:tc>
      </w:tr>
      <w:tr w:rsidR="00843636" w:rsidRPr="007B5327" w14:paraId="005405DA" w14:textId="77777777" w:rsidTr="00843636">
        <w:trPr>
          <w:trHeight w:val="300"/>
          <w:trPrChange w:id="14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AC39EB" w14:textId="3512606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6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lastRenderedPageBreak/>
                <w:delText>△汇兑收益（损失以”-“号填列）</w:delText>
              </w:r>
            </w:del>
            <w:ins w:id="147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汇兑收益（损失以“-”号填列）</w:t>
              </w:r>
            </w:ins>
          </w:p>
        </w:tc>
      </w:tr>
      <w:tr w:rsidR="00843636" w:rsidRPr="007B5327" w14:paraId="5EAEEDD9" w14:textId="77777777" w:rsidTr="00843636">
        <w:trPr>
          <w:trHeight w:val="300"/>
          <w:trPrChange w:id="14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4A81A9" w14:textId="0CA99A50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50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沙敞口套期收益（损失以”-“号填列）</w:delText>
              </w:r>
            </w:del>
            <w:ins w:id="151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净敞口套期收益（损失以“-”号填列）</w:t>
              </w:r>
            </w:ins>
          </w:p>
        </w:tc>
      </w:tr>
      <w:tr w:rsidR="00843636" w:rsidRPr="007B5327" w14:paraId="1B983015" w14:textId="77777777" w:rsidTr="00843636">
        <w:trPr>
          <w:trHeight w:val="300"/>
          <w:trPrChange w:id="15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CFD432" w14:textId="180D68D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54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资产处置收益（损失以“-”号以列）</w:delText>
              </w:r>
            </w:del>
            <w:ins w:id="155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资产处置收益（损失以“-”号填列）</w:t>
              </w:r>
            </w:ins>
          </w:p>
        </w:tc>
      </w:tr>
      <w:tr w:rsidR="00843636" w:rsidRPr="007B5327" w14:paraId="382A30F2" w14:textId="77777777" w:rsidTr="00843636">
        <w:trPr>
          <w:trHeight w:val="300"/>
          <w:trPrChange w:id="15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D69865" w14:textId="7F3742B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58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归肩十母公司所有者的净利洞</w:delText>
              </w:r>
            </w:del>
            <w:ins w:id="159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归属于母公司所有者的净利润</w:t>
              </w:r>
            </w:ins>
          </w:p>
        </w:tc>
      </w:tr>
      <w:tr w:rsidR="00843636" w:rsidRPr="007B5327" w14:paraId="28B931A0" w14:textId="77777777" w:rsidTr="00843636">
        <w:trPr>
          <w:trHeight w:val="300"/>
          <w:trPrChange w:id="16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D6D9B4" w14:textId="00C05772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持续经营净利</w:t>
            </w:r>
            <w:ins w:id="162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润</w:t>
              </w:r>
            </w:ins>
            <w:del w:id="163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涧</w:delText>
              </w:r>
            </w:del>
          </w:p>
        </w:tc>
      </w:tr>
      <w:tr w:rsidR="00843636" w:rsidRPr="007B5327" w14:paraId="7725FBFF" w14:textId="77777777" w:rsidTr="00843636">
        <w:trPr>
          <w:trHeight w:val="300"/>
          <w:trPrChange w:id="16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205BF1" w14:textId="528341C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（一）</w:t>
            </w:r>
            <w:del w:id="166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不能富分类进损益的其他综合收益</w:delText>
              </w:r>
            </w:del>
            <w:ins w:id="167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不能重分类进损益的其他综合收益</w:t>
              </w:r>
            </w:ins>
          </w:p>
        </w:tc>
      </w:tr>
      <w:tr w:rsidR="00843636" w:rsidRPr="007B5327" w14:paraId="70B5B979" w14:textId="77777777" w:rsidTr="00843636">
        <w:trPr>
          <w:trHeight w:val="300"/>
          <w:trPrChange w:id="16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DB7BA0" w14:textId="2634355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70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1.双新计量设定受益计划变动额</w:delText>
              </w:r>
            </w:del>
            <w:ins w:id="171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1.重新计量设定受益计划变动额</w:t>
              </w:r>
            </w:ins>
          </w:p>
        </w:tc>
      </w:tr>
      <w:tr w:rsidR="00843636" w:rsidRPr="007B5327" w14:paraId="107E6771" w14:textId="77777777" w:rsidTr="00843636">
        <w:trPr>
          <w:trHeight w:val="300"/>
          <w:trPrChange w:id="17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0E6721" w14:textId="43E3F8E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2.</w:t>
            </w:r>
            <w:del w:id="174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权益法下不能转损益的其他嫁合收益</w:delText>
              </w:r>
            </w:del>
            <w:ins w:id="175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权益法下不能转损益的其他综合收益</w:t>
              </w:r>
            </w:ins>
          </w:p>
        </w:tc>
      </w:tr>
      <w:tr w:rsidR="00843636" w:rsidRPr="007B5327" w14:paraId="39C981FD" w14:textId="77777777" w:rsidTr="00843636">
        <w:trPr>
          <w:trHeight w:val="300"/>
          <w:trPrChange w:id="17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798056" w14:textId="0B3DC29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（二）将</w:t>
            </w:r>
            <w:ins w:id="178" w:author="Dai Dai" w:date="2024-10-18T03:32:00Z" w16du:dateUtc="2024-10-17T19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del w:id="179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分类进损益的其他综合收益</w:t>
            </w:r>
          </w:p>
        </w:tc>
      </w:tr>
      <w:tr w:rsidR="00843636" w:rsidRPr="007B5327" w14:paraId="3A60EF00" w14:textId="77777777" w:rsidTr="00843636">
        <w:trPr>
          <w:trHeight w:val="300"/>
          <w:trPrChange w:id="18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EEFABA" w14:textId="1E6F71E5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82" w:author="Dai Dai" w:date="2024-10-18T03:32:00Z" w16du:dateUtc="2024-10-17T19:32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☆</w:delText>
              </w:r>
            </w:del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3.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可供出售金融资产公允价值变动</w:t>
            </w:r>
            <w:ins w:id="183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损益</w:t>
              </w:r>
            </w:ins>
            <w:del w:id="184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摘益</w:delText>
              </w:r>
            </w:del>
          </w:p>
        </w:tc>
      </w:tr>
      <w:tr w:rsidR="00843636" w:rsidRPr="007B5327" w14:paraId="7C3F7B6D" w14:textId="77777777" w:rsidTr="00843636">
        <w:trPr>
          <w:trHeight w:val="300"/>
          <w:trPrChange w:id="18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7D69BC" w14:textId="4F450E36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4.</w:t>
            </w:r>
            <w:del w:id="187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金融资产良分类计入其他综合收益的金额</w:delText>
              </w:r>
            </w:del>
            <w:ins w:id="188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金融资产重分类计入其他综合收益的金额</w:t>
              </w:r>
            </w:ins>
          </w:p>
        </w:tc>
      </w:tr>
      <w:tr w:rsidR="00843636" w:rsidRPr="007B5327" w14:paraId="6696554F" w14:textId="77777777" w:rsidTr="00843636">
        <w:trPr>
          <w:trHeight w:val="300"/>
          <w:trPrChange w:id="18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F83423" w14:textId="429D7EA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91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☆</w:delText>
              </w:r>
            </w:del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5.</w:t>
            </w:r>
            <w:del w:id="192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持有至到期投资重分类为可供出售金险资产损益</w:delText>
              </w:r>
            </w:del>
            <w:ins w:id="193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持有至到期投资重分类为可供出售金融资产损益</w:t>
              </w:r>
            </w:ins>
          </w:p>
        </w:tc>
      </w:tr>
      <w:tr w:rsidR="00843636" w:rsidRPr="007B5327" w14:paraId="257E3467" w14:textId="77777777" w:rsidTr="00843636">
        <w:trPr>
          <w:trHeight w:val="300"/>
          <w:trPrChange w:id="19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80F914" w14:textId="60EA3F6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6.</w:t>
            </w:r>
            <w:del w:id="196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其他债权投费信用值准备</w:delText>
              </w:r>
            </w:del>
            <w:ins w:id="197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其他债权投资信用减值准备</w:t>
              </w:r>
            </w:ins>
          </w:p>
        </w:tc>
      </w:tr>
      <w:tr w:rsidR="00843636" w:rsidRPr="007B5327" w14:paraId="4238A4B6" w14:textId="77777777" w:rsidTr="00843636">
        <w:trPr>
          <w:trHeight w:val="300"/>
          <w:trPrChange w:id="19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2F9458" w14:textId="15967D28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8.</w:t>
            </w:r>
            <w:del w:id="200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外币报表折算差融</w:delText>
              </w:r>
            </w:del>
            <w:ins w:id="201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外币财务报表折算差额</w:t>
              </w:r>
            </w:ins>
          </w:p>
        </w:tc>
      </w:tr>
      <w:tr w:rsidR="00843636" w:rsidRPr="007B5327" w14:paraId="4F370F04" w14:textId="77777777" w:rsidTr="00843636">
        <w:trPr>
          <w:trHeight w:val="300"/>
          <w:trPrChange w:id="20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CC73A2" w14:textId="5B2CE4C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04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七、综合收益总题</w:delText>
              </w:r>
            </w:del>
            <w:ins w:id="205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七、综合收益总额</w:t>
              </w:r>
            </w:ins>
          </w:p>
        </w:tc>
      </w:tr>
      <w:tr w:rsidR="00843636" w:rsidRPr="007B5327" w14:paraId="1E90C2F5" w14:textId="77777777" w:rsidTr="00843636">
        <w:trPr>
          <w:trHeight w:val="300"/>
          <w:trPrChange w:id="20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3AD2D4" w14:textId="7F3A340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08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*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归属于少数股东的</w:t>
            </w:r>
            <w:ins w:id="209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del w:id="210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合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收益总额</w:t>
            </w:r>
          </w:p>
        </w:tc>
      </w:tr>
      <w:tr w:rsidR="00843636" w:rsidRPr="007B5327" w14:paraId="43CEBDEE" w14:textId="77777777" w:rsidTr="00843636">
        <w:trPr>
          <w:trHeight w:val="300"/>
          <w:trPrChange w:id="21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740907" w14:textId="6CE19AD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13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销售私品、提佐芳务收到的现金</w:delText>
              </w:r>
            </w:del>
            <w:ins w:id="214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销售商品、提供劳务收到的现金</w:t>
              </w:r>
            </w:ins>
          </w:p>
        </w:tc>
      </w:tr>
      <w:tr w:rsidR="00843636" w:rsidRPr="007B5327" w14:paraId="4D9A099B" w14:textId="77777777" w:rsidTr="00843636">
        <w:trPr>
          <w:trHeight w:val="300"/>
          <w:trPrChange w:id="21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7C5C89" w14:textId="589FE44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17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△客户存赢和存放款项净增加故</w:delText>
              </w:r>
            </w:del>
            <w:ins w:id="218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客户存款和同业存放款项净增加额</w:t>
              </w:r>
            </w:ins>
          </w:p>
        </w:tc>
      </w:tr>
      <w:tr w:rsidR="00843636" w:rsidRPr="007B5327" w14:paraId="3865B652" w14:textId="77777777" w:rsidTr="00843636">
        <w:trPr>
          <w:trHeight w:val="300"/>
          <w:trPrChange w:id="21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73D033" w14:textId="4047852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1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△向中央银行怕方漕次新</w:delText>
              </w:r>
            </w:del>
            <w:ins w:id="222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向中央银行借款净增加额</w:t>
              </w:r>
            </w:ins>
          </w:p>
        </w:tc>
      </w:tr>
      <w:tr w:rsidR="00843636" w:rsidRPr="007B5327" w14:paraId="0980729B" w14:textId="77777777" w:rsidTr="00843636">
        <w:trPr>
          <w:trHeight w:val="300"/>
          <w:trPrChange w:id="22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4E1F32" w14:textId="41E1969D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5" w:author="Dai Dai" w:date="2024-10-18T03:33:00Z" w16du:dateUtc="2024-10-17T19:33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△保户精金及投资款净增加额</w:delText>
              </w:r>
            </w:del>
            <w:ins w:id="226" w:author="Dai Dai" w:date="2024-10-18T03:33:00Z" w16du:dateUtc="2024-10-17T19:33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保户储金及投资款净增加额</w:t>
              </w:r>
            </w:ins>
          </w:p>
        </w:tc>
      </w:tr>
      <w:tr w:rsidR="00843636" w:rsidRPr="007B5327" w14:paraId="226E7C26" w14:textId="77777777" w:rsidTr="00843636">
        <w:trPr>
          <w:trHeight w:val="300"/>
          <w:trPrChange w:id="22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808AA9" w14:textId="0A54E0D6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29" w:author="Dai Dai" w:date="2024-10-18T03:34:00Z" w16du:dateUtc="2024-10-17T19:34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△支付米单红利的现金</w:delText>
              </w:r>
            </w:del>
            <w:ins w:id="230" w:author="Dai Dai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支付保单红利的现金</w:t>
              </w:r>
            </w:ins>
          </w:p>
        </w:tc>
      </w:tr>
      <w:tr w:rsidR="00843636" w:rsidRPr="007B5327" w14:paraId="1438CF48" w14:textId="77777777" w:rsidTr="00843636">
        <w:trPr>
          <w:trHeight w:val="300"/>
          <w:trPrChange w:id="23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39ED56" w14:textId="2E0D5810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33" w:author="Dai Dai" w:date="2024-10-18T03:34:00Z" w16du:dateUtc="2024-10-17T1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投资</w:t>
              </w:r>
            </w:ins>
            <w:del w:id="234" w:author="Dai Dai" w:date="2024-10-18T03:34:00Z" w16du:dateUtc="2024-10-17T19:34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投货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支付的现金</w:t>
            </w:r>
          </w:p>
        </w:tc>
      </w:tr>
      <w:tr w:rsidR="00843636" w:rsidRPr="007B5327" w14:paraId="47FA68F1" w14:textId="77777777" w:rsidTr="00843636">
        <w:trPr>
          <w:trHeight w:val="300"/>
          <w:trPrChange w:id="23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EEDA0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(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一</w:t>
            </w: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)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纳入合并报表范围的子公司基本情况</w:t>
            </w:r>
          </w:p>
        </w:tc>
      </w:tr>
      <w:tr w:rsidR="00843636" w:rsidRPr="007B5327" w14:paraId="2FC6E871" w14:textId="77777777" w:rsidTr="00843636">
        <w:trPr>
          <w:trHeight w:val="300"/>
          <w:trPrChange w:id="23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4CCF86" w14:textId="3EFDCE11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39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业型企类</w:delText>
              </w:r>
            </w:del>
            <w:ins w:id="240" w:author="Dai Dai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企业类型</w:t>
              </w:r>
            </w:ins>
          </w:p>
        </w:tc>
      </w:tr>
      <w:tr w:rsidR="00843636" w:rsidRPr="007B5327" w14:paraId="007F38B8" w14:textId="77777777" w:rsidTr="00843636">
        <w:trPr>
          <w:trHeight w:val="300"/>
          <w:trPrChange w:id="24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A346CF" w14:textId="72B29BDD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43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收本实资</w:delText>
              </w:r>
            </w:del>
            <w:ins w:id="244" w:author="Dai Dai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实收资本</w:t>
              </w:r>
            </w:ins>
          </w:p>
        </w:tc>
      </w:tr>
      <w:tr w:rsidR="00843636" w:rsidRPr="007B5327" w14:paraId="42080718" w14:textId="77777777" w:rsidTr="00843636">
        <w:trPr>
          <w:trHeight w:val="300"/>
          <w:trPrChange w:id="24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8CE81E" w14:textId="6155DA25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47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lastRenderedPageBreak/>
                <w:delText>得式取方</w:delText>
              </w:r>
            </w:del>
            <w:ins w:id="248" w:author="Dai Dai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取得方式</w:t>
              </w:r>
            </w:ins>
          </w:p>
        </w:tc>
      </w:tr>
      <w:tr w:rsidR="00843636" w:rsidRPr="007B5327" w14:paraId="0F2B234E" w14:textId="77777777" w:rsidTr="00843636">
        <w:trPr>
          <w:trHeight w:val="300"/>
          <w:trPrChange w:id="249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807FA4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对方暂未支付</w:t>
            </w:r>
          </w:p>
        </w:tc>
      </w:tr>
      <w:tr w:rsidR="00843636" w:rsidRPr="007B5327" w14:paraId="5F31DEE6" w14:textId="77777777" w:rsidTr="00843636">
        <w:trPr>
          <w:trHeight w:val="300"/>
          <w:trPrChange w:id="25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47310B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经营状况良好</w:t>
            </w:r>
          </w:p>
        </w:tc>
      </w:tr>
      <w:tr w:rsidR="00843636" w:rsidRPr="007B5327" w14:paraId="5B78431E" w14:textId="77777777" w:rsidTr="00843636">
        <w:trPr>
          <w:trHeight w:val="300"/>
          <w:trPrChange w:id="253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2F528A4" w14:textId="5F5B1A4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55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dtyu</w:delText>
              </w:r>
            </w:del>
            <w:ins w:id="256" w:author="Dai Dai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被投资单位</w:t>
              </w:r>
            </w:ins>
          </w:p>
        </w:tc>
      </w:tr>
      <w:tr w:rsidR="00843636" w:rsidRPr="007B5327" w14:paraId="2BBCC021" w14:textId="77777777" w:rsidTr="00843636">
        <w:trPr>
          <w:trHeight w:val="300"/>
          <w:trPrChange w:id="257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8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9AD7A6" w14:textId="02694E5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59" w:author="Dai Dai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投资成本</w:t>
              </w:r>
            </w:ins>
            <w:del w:id="260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azsdfhh</w:delText>
              </w:r>
            </w:del>
          </w:p>
        </w:tc>
      </w:tr>
      <w:tr w:rsidR="00843636" w:rsidRPr="007B5327" w14:paraId="57E2CEDC" w14:textId="77777777" w:rsidTr="00843636">
        <w:trPr>
          <w:trHeight w:val="300"/>
          <w:trPrChange w:id="261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2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59E800" w14:textId="2F6AB00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263" w:author="Dai Dai" w:date="2024-10-18T03:35:00Z" w16du:dateUtc="2024-10-17T19:3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期初余额</w:t>
              </w:r>
            </w:ins>
            <w:del w:id="264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fvghjTRY</w:delText>
              </w:r>
            </w:del>
          </w:p>
        </w:tc>
      </w:tr>
      <w:tr w:rsidR="00843636" w:rsidRPr="007B5327" w14:paraId="77B999BE" w14:textId="77777777" w:rsidTr="00843636">
        <w:trPr>
          <w:trHeight w:val="300"/>
          <w:trPrChange w:id="265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6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7F8D29" w14:textId="36BCBCE1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67" w:author="Dai Dai" w:date="2024-10-18T03:36:00Z" w16du:dateUtc="2024-10-17T19:36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yuiop</w:delText>
              </w:r>
            </w:del>
            <w:del w:id="268" w:author="Dai Dai" w:date="2024-10-18T03:35:00Z" w16du:dateUtc="2024-10-17T19:35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UREU</w:delText>
              </w:r>
            </w:del>
            <w:ins w:id="269" w:author="Dai Dai" w:date="2024-10-18T03:36:00Z" w16du:dateUtc="2024-10-17T19:3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本年增减变动</w:t>
              </w:r>
            </w:ins>
          </w:p>
        </w:tc>
      </w:tr>
      <w:tr w:rsidR="00843636" w:rsidRPr="007B5327" w14:paraId="181CB4C8" w14:textId="77777777" w:rsidTr="00843636">
        <w:trPr>
          <w:trHeight w:val="300"/>
          <w:trPrChange w:id="27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CA6D3B" w14:textId="6519DDF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72" w:author="Dai Dai" w:date="2024-10-18T03:37:00Z" w16du:dateUtc="2024-10-17T19:37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cxswehhgf</w:delText>
              </w:r>
            </w:del>
            <w:ins w:id="273" w:author="Dai Dai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期末余额</w:t>
              </w:r>
            </w:ins>
          </w:p>
        </w:tc>
      </w:tr>
      <w:tr w:rsidR="00843636" w:rsidRPr="007B5327" w14:paraId="76045C51" w14:textId="77777777" w:rsidTr="00843636">
        <w:trPr>
          <w:trHeight w:val="300"/>
          <w:trPrChange w:id="27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30FB60" w14:textId="19412AE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76" w:author="Dai Dai" w:date="2024-10-18T03:37:00Z" w16du:dateUtc="2024-10-17T19:37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嘛獭</w:delText>
              </w:r>
            </w:del>
            <w:ins w:id="277" w:author="Dai Dai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减值准备期末余额</w:t>
              </w:r>
            </w:ins>
          </w:p>
        </w:tc>
      </w:tr>
      <w:tr w:rsidR="00843636" w:rsidRPr="007B5327" w14:paraId="35FF14F9" w14:textId="77777777" w:rsidTr="00843636">
        <w:trPr>
          <w:trHeight w:val="300"/>
          <w:trPrChange w:id="27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1BCD4F" w14:textId="1557C8A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80" w:author="Dai Dai" w:date="2024-10-18T03:37:00Z" w16du:dateUtc="2024-10-17T19:37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mnbFGDFDv</w:delText>
              </w:r>
            </w:del>
            <w:ins w:id="281" w:author="Dai Dai" w:date="2024-10-18T03:37:00Z" w16du:dateUtc="2024-10-17T19:3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追加投资</w:t>
              </w:r>
            </w:ins>
          </w:p>
        </w:tc>
      </w:tr>
      <w:tr w:rsidR="00843636" w:rsidRPr="007B5327" w14:paraId="58011675" w14:textId="77777777" w:rsidTr="00843636">
        <w:trPr>
          <w:trHeight w:val="300"/>
          <w:trPrChange w:id="28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E3CB1F4" w14:textId="6A2213B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84" w:author="Dai Dai" w:date="2024-10-18T03:38:00Z" w16du:dateUtc="2024-10-17T19:38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xdfREGDr</w:delText>
              </w:r>
            </w:del>
            <w:ins w:id="285" w:author="Dai Dai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减少投资</w:t>
              </w:r>
            </w:ins>
          </w:p>
        </w:tc>
      </w:tr>
      <w:tr w:rsidR="00843636" w:rsidRPr="007B5327" w14:paraId="5917B5A2" w14:textId="77777777" w:rsidTr="00843636">
        <w:trPr>
          <w:trHeight w:val="300"/>
          <w:trPrChange w:id="28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3DBC57" w14:textId="39975ABE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88" w:author="Dai Dai" w:date="2024-10-18T03:38:00Z" w16du:dateUtc="2024-10-17T19:38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lGSDGkio</w:delText>
              </w:r>
            </w:del>
            <w:ins w:id="289" w:author="Dai Dai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权益法下确认的投资损益</w:t>
              </w:r>
            </w:ins>
          </w:p>
        </w:tc>
      </w:tr>
      <w:tr w:rsidR="00843636" w:rsidRPr="007B5327" w14:paraId="268BCE6B" w14:textId="77777777" w:rsidTr="00843636">
        <w:trPr>
          <w:trHeight w:val="300"/>
          <w:trPrChange w:id="29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E17DA2" w14:textId="1876A50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2" w:author="Dai Dai" w:date="2024-10-18T03:38:00Z" w16du:dateUtc="2024-10-17T19:38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uytrhfgfge</w:delText>
              </w:r>
            </w:del>
            <w:ins w:id="293" w:author="Dai Dai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其他综合收益调整</w:t>
              </w:r>
            </w:ins>
          </w:p>
        </w:tc>
      </w:tr>
      <w:tr w:rsidR="00843636" w:rsidRPr="007B5327" w14:paraId="5D6C788E" w14:textId="77777777" w:rsidTr="00843636">
        <w:trPr>
          <w:trHeight w:val="300"/>
          <w:trPrChange w:id="29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3DF919" w14:textId="3A05148C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296" w:author="Dai Dai" w:date="2024-10-18T03:38:00Z" w16du:dateUtc="2024-10-17T19:38:00Z">
              <w:r w:rsidRPr="007B5327" w:rsidDel="007B532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lhgpxd</w:delText>
              </w:r>
            </w:del>
            <w:ins w:id="297" w:author="Dai Dai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其他权益变动</w:t>
              </w:r>
            </w:ins>
          </w:p>
        </w:tc>
      </w:tr>
      <w:tr w:rsidR="00843636" w:rsidRPr="007B5327" w14:paraId="3398DBF3" w14:textId="77777777" w:rsidTr="00843636">
        <w:trPr>
          <w:trHeight w:val="300"/>
          <w:trPrChange w:id="29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8FCC3B" w14:textId="7E5A79B2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00" w:author="Dai Dai" w:date="2024-10-18T03:38:00Z" w16du:dateUtc="2024-10-17T19:38:00Z">
              <w:r w:rsidRPr="007B5327" w:rsidDel="007B532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发询连股</w:delText>
              </w:r>
            </w:del>
            <w:ins w:id="301" w:author="Dai Dai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宣告发放现金股利或利润</w:t>
              </w:r>
            </w:ins>
          </w:p>
        </w:tc>
      </w:tr>
      <w:tr w:rsidR="00843636" w:rsidRPr="007B5327" w14:paraId="283DA02F" w14:textId="77777777" w:rsidTr="00843636">
        <w:trPr>
          <w:trHeight w:val="300"/>
          <w:trPrChange w:id="30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7D7D35" w14:textId="1ECC77B6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304" w:author="Dai Dai" w:date="2024-10-18T03:38:00Z" w16du:dateUtc="2024-10-17T19:3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计提减值准备</w:t>
              </w:r>
            </w:ins>
            <w:del w:id="305" w:author="Dai Dai" w:date="2024-10-18T03:38:00Z" w16du:dateUtc="2024-10-17T19:38:00Z">
              <w:r w:rsidRPr="007B5327" w:rsidDel="007B532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tgvffhdhr</w:delText>
              </w:r>
            </w:del>
          </w:p>
        </w:tc>
      </w:tr>
      <w:tr w:rsidR="00843636" w:rsidRPr="007B5327" w14:paraId="6218303E" w14:textId="77777777" w:rsidTr="00843636">
        <w:trPr>
          <w:trHeight w:val="300"/>
          <w:trPrChange w:id="30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016201" w14:textId="551D0F8D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08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juipfhdh</w:delText>
              </w:r>
            </w:del>
            <w:ins w:id="309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843636" w:rsidRPr="007B5327" w14:paraId="59748183" w14:textId="77777777" w:rsidTr="00843636">
        <w:trPr>
          <w:trHeight w:val="300"/>
          <w:trPrChange w:id="31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21CBFA" w14:textId="0D49CCFA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12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deryjfj</w:delText>
              </w:r>
            </w:del>
            <w:ins w:id="313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投资成本</w:t>
              </w:r>
            </w:ins>
          </w:p>
        </w:tc>
      </w:tr>
      <w:tr w:rsidR="00843636" w:rsidRPr="007B5327" w14:paraId="1581CCA1" w14:textId="77777777" w:rsidTr="00843636">
        <w:trPr>
          <w:trHeight w:val="300"/>
          <w:trPrChange w:id="31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60EB74" w14:textId="68C3F711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16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gfrisdag</w:delText>
              </w:r>
            </w:del>
            <w:ins w:id="317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期初余额</w:t>
              </w:r>
            </w:ins>
          </w:p>
        </w:tc>
      </w:tr>
      <w:tr w:rsidR="00843636" w:rsidRPr="007B5327" w14:paraId="250CFAE4" w14:textId="77777777" w:rsidTr="00843636">
        <w:trPr>
          <w:trHeight w:val="300"/>
          <w:trPrChange w:id="31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0DD80D" w14:textId="4560C019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20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frtypgddgr</w:delText>
              </w:r>
            </w:del>
            <w:ins w:id="321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本年增减变动</w:t>
              </w:r>
            </w:ins>
          </w:p>
        </w:tc>
      </w:tr>
      <w:tr w:rsidR="00843636" w:rsidRPr="007B5327" w14:paraId="783A39D7" w14:textId="77777777" w:rsidTr="00843636">
        <w:trPr>
          <w:trHeight w:val="300"/>
          <w:trPrChange w:id="32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16E0FF" w14:textId="61FD89B0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24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werlfghfhd</w:delText>
              </w:r>
            </w:del>
            <w:ins w:id="325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期末余额</w:t>
              </w:r>
            </w:ins>
          </w:p>
        </w:tc>
      </w:tr>
      <w:tr w:rsidR="00843636" w:rsidRPr="007B5327" w14:paraId="31604454" w14:textId="77777777" w:rsidTr="00843636">
        <w:trPr>
          <w:trHeight w:val="300"/>
          <w:trPrChange w:id="32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1AD309" w14:textId="02A17AED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28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bvcxhjyrth</w:delText>
              </w:r>
            </w:del>
            <w:ins w:id="329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减值准备期末余额</w:t>
              </w:r>
            </w:ins>
          </w:p>
        </w:tc>
      </w:tr>
      <w:tr w:rsidR="00843636" w:rsidRPr="007B5327" w14:paraId="48632B68" w14:textId="77777777" w:rsidTr="00843636">
        <w:trPr>
          <w:trHeight w:val="300"/>
          <w:trPrChange w:id="33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DE4770" w14:textId="1CCDAE9C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2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ikusgdsgdj</w:delText>
              </w:r>
            </w:del>
            <w:ins w:id="333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追加投资</w:t>
              </w:r>
            </w:ins>
          </w:p>
        </w:tc>
      </w:tr>
      <w:tr w:rsidR="00843636" w:rsidRPr="007B5327" w14:paraId="06B9FF1B" w14:textId="77777777" w:rsidTr="00843636">
        <w:trPr>
          <w:trHeight w:val="300"/>
          <w:trPrChange w:id="33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EB0E51" w14:textId="46F5EAE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36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rfcvsgdg</w:delText>
              </w:r>
            </w:del>
            <w:ins w:id="337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减少投资</w:t>
              </w:r>
            </w:ins>
          </w:p>
        </w:tc>
      </w:tr>
      <w:tr w:rsidR="00843636" w:rsidRPr="007B5327" w14:paraId="7D857314" w14:textId="77777777" w:rsidTr="00843636">
        <w:trPr>
          <w:trHeight w:val="300"/>
          <w:trPrChange w:id="33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0CD99B" w14:textId="30599E5B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40" w:author="Dai Dai" w:date="2024-10-18T03:39:00Z" w16du:dateUtc="2024-10-17T19:39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nbgtofhdhh</w:delText>
              </w:r>
            </w:del>
            <w:ins w:id="341" w:author="Dai Dai" w:date="2024-10-18T03:39:00Z" w16du:dateUtc="2024-10-17T19:39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权益法下确认的投资损益</w:t>
              </w:r>
            </w:ins>
          </w:p>
        </w:tc>
      </w:tr>
      <w:tr w:rsidR="00843636" w:rsidRPr="007B5327" w14:paraId="2F78B0C0" w14:textId="77777777" w:rsidTr="00843636">
        <w:trPr>
          <w:trHeight w:val="300"/>
          <w:trPrChange w:id="34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4BC8CB" w14:textId="2554E223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44" w:author="Dai Dai" w:date="2024-10-18T03:40:00Z" w16du:dateUtc="2024-10-17T19:40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uiophtjt</w:delText>
              </w:r>
            </w:del>
            <w:ins w:id="345" w:author="Dai Dai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其他权益变动</w:t>
              </w:r>
            </w:ins>
          </w:p>
        </w:tc>
      </w:tr>
      <w:tr w:rsidR="00843636" w:rsidRPr="007B5327" w14:paraId="77C1FD66" w14:textId="77777777" w:rsidTr="00843636">
        <w:trPr>
          <w:trHeight w:val="300"/>
          <w:trPrChange w:id="34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E57B32" w14:textId="0DB94575" w:rsidR="00843636" w:rsidRPr="007B5327" w:rsidRDefault="00843636" w:rsidP="000E5CB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48" w:author="Dai Dai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宣告发放现金股利或利润</w:t>
              </w:r>
            </w:ins>
            <w:del w:id="349" w:author="Dai Dai" w:date="2024-10-18T03:40:00Z" w16du:dateUtc="2024-10-17T19:40:00Z">
              <w:r w:rsidRPr="007B5327" w:rsidDel="008C65F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发放躲股闹</w:delText>
              </w:r>
            </w:del>
          </w:p>
        </w:tc>
      </w:tr>
      <w:tr w:rsidR="00843636" w:rsidRPr="007B5327" w14:paraId="09A9F4CD" w14:textId="77777777" w:rsidTr="00843636">
        <w:trPr>
          <w:trHeight w:val="300"/>
          <w:trPrChange w:id="35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BF3192" w14:textId="03B50A2E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2" w:author="Dai Dai" w:date="2024-10-18T03:40:00Z" w16du:dateUtc="2024-10-17T19:40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gdhikop</w:delText>
              </w:r>
            </w:del>
            <w:ins w:id="353" w:author="Dai Dai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计提减值准备</w:t>
              </w:r>
            </w:ins>
          </w:p>
        </w:tc>
      </w:tr>
      <w:tr w:rsidR="00843636" w:rsidRPr="007B5327" w14:paraId="7C4383C9" w14:textId="77777777" w:rsidTr="00843636">
        <w:trPr>
          <w:trHeight w:val="300"/>
          <w:trPrChange w:id="35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99A43" w14:textId="3D34718C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356" w:author="Dai Dai" w:date="2024-10-18T03:40:00Z" w16du:dateUtc="2024-10-17T19:40:00Z">
              <w:r w:rsidRPr="007B5327" w:rsidDel="000E5CB1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qawejyyk</w:delText>
              </w:r>
            </w:del>
            <w:ins w:id="357" w:author="Dai Dai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其他</w:t>
              </w:r>
            </w:ins>
          </w:p>
        </w:tc>
      </w:tr>
      <w:tr w:rsidR="00843636" w:rsidRPr="007B5327" w14:paraId="554F8978" w14:textId="77777777" w:rsidTr="00843636">
        <w:trPr>
          <w:trHeight w:val="300"/>
          <w:trPrChange w:id="35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C21502" w14:textId="75646CDC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ins w:id="360" w:author="Dai Dai" w:date="2024-10-18T03:40:00Z" w16du:dateUtc="2024-10-17T19:4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十八</w:t>
              </w:r>
            </w:ins>
            <w:del w:id="361" w:author="Dai Dai" w:date="2024-10-18T03:40:00Z" w16du:dateUtc="2024-10-17T19:40:00Z">
              <w:r w:rsidRPr="007B5327" w:rsidDel="000E5CB1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+A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）应付账款</w:t>
            </w:r>
          </w:p>
        </w:tc>
      </w:tr>
      <w:tr w:rsidR="00843636" w:rsidRPr="007B5327" w14:paraId="6B363929" w14:textId="77777777" w:rsidTr="00843636">
        <w:trPr>
          <w:trHeight w:val="300"/>
          <w:trPrChange w:id="36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4AE8FAD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（十九）应付职工薪酬</w:t>
            </w:r>
          </w:p>
        </w:tc>
      </w:tr>
      <w:tr w:rsidR="00843636" w:rsidRPr="007B5327" w14:paraId="29D0C72A" w14:textId="77777777" w:rsidTr="00843636">
        <w:trPr>
          <w:trHeight w:val="300"/>
          <w:trPrChange w:id="36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790D75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医疗保险费及生育保险费</w:t>
            </w:r>
          </w:p>
        </w:tc>
      </w:tr>
      <w:tr w:rsidR="00843636" w:rsidRPr="007B5327" w14:paraId="3FEE9420" w14:textId="77777777" w:rsidTr="00843636">
        <w:trPr>
          <w:trHeight w:val="300"/>
          <w:trPrChange w:id="36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7C28D1" w14:textId="4A1933AF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尧</w:t>
            </w:r>
            <w:ins w:id="368" w:author="Dai Dai" w:date="2024-10-18T03:41:00Z" w16du:dateUtc="2024-10-17T19:4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峁</w:t>
              </w:r>
            </w:ins>
            <w:del w:id="369" w:author="Dai Dai" w:date="2024-10-18T03:41:00Z" w16du:dateUtc="2024-10-17T19:41:00Z">
              <w:r w:rsidRPr="007B5327" w:rsidDel="000E5CB1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郎</w:delText>
              </w:r>
            </w:del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项目款</w:t>
            </w:r>
          </w:p>
        </w:tc>
      </w:tr>
      <w:tr w:rsidR="00843636" w:rsidRPr="007B5327" w14:paraId="74D1E5BE" w14:textId="77777777" w:rsidTr="00843636">
        <w:trPr>
          <w:trHeight w:val="300"/>
          <w:trPrChange w:id="37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E0F44F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榆林高能神府煤田营销有限公司</w:t>
            </w:r>
          </w:p>
        </w:tc>
      </w:tr>
      <w:tr w:rsidR="00843636" w:rsidRPr="007B5327" w14:paraId="126F78F3" w14:textId="77777777" w:rsidTr="00843636">
        <w:trPr>
          <w:trHeight w:val="300"/>
          <w:trPrChange w:id="37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ACFF68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23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产投</w:t>
            </w: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01</w:t>
            </w:r>
          </w:p>
        </w:tc>
      </w:tr>
      <w:tr w:rsidR="00843636" w:rsidRPr="007B5327" w14:paraId="5095113C" w14:textId="77777777" w:rsidTr="00843636">
        <w:trPr>
          <w:trHeight w:val="300"/>
          <w:trPrChange w:id="37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213F9F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1.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陕南突破资金</w:t>
            </w:r>
          </w:p>
        </w:tc>
      </w:tr>
      <w:tr w:rsidR="00843636" w:rsidRPr="007B5327" w14:paraId="0DC286B6" w14:textId="77777777" w:rsidTr="00843636">
        <w:trPr>
          <w:trHeight w:val="300"/>
          <w:trPrChange w:id="376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7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83F122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lastRenderedPageBreak/>
              <w:t>2.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煤炭专项资金</w:t>
            </w:r>
          </w:p>
        </w:tc>
      </w:tr>
      <w:tr w:rsidR="00843636" w:rsidRPr="007B5327" w14:paraId="13C12EBC" w14:textId="77777777" w:rsidTr="00843636">
        <w:trPr>
          <w:trHeight w:val="300"/>
          <w:trPrChange w:id="378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CC26EC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3.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国债项目转贷资金</w:t>
            </w:r>
          </w:p>
        </w:tc>
      </w:tr>
      <w:tr w:rsidR="00843636" w:rsidRPr="007B5327" w14:paraId="2B27A98A" w14:textId="77777777" w:rsidTr="00843636">
        <w:trPr>
          <w:trHeight w:val="300"/>
          <w:trPrChange w:id="380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EBE82B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4.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陕南中草药项目</w:t>
            </w:r>
          </w:p>
        </w:tc>
      </w:tr>
      <w:tr w:rsidR="00843636" w:rsidRPr="007B5327" w14:paraId="26F7E9ED" w14:textId="77777777" w:rsidTr="00843636">
        <w:trPr>
          <w:trHeight w:val="300"/>
          <w:trPrChange w:id="382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1123A0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</w:rPr>
              <w:t>5.</w:t>
            </w:r>
            <w:r w:rsidRPr="007B532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陕南循环资金</w:t>
            </w:r>
          </w:p>
        </w:tc>
      </w:tr>
      <w:tr w:rsidR="00843636" w:rsidRPr="007B5327" w14:paraId="44F80F19" w14:textId="77777777" w:rsidTr="00843636">
        <w:trPr>
          <w:trHeight w:val="300"/>
          <w:trPrChange w:id="384" w:author="Dai Dai" w:date="2024-10-18T03:42:00Z" w16du:dateUtc="2024-10-17T19:42:00Z">
            <w:trPr>
              <w:trHeight w:val="300"/>
            </w:trPr>
          </w:trPrChange>
        </w:trPr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Dai Dai" w:date="2024-10-18T03:42:00Z" w16du:dateUtc="2024-10-17T19:42:00Z">
              <w:tcPr>
                <w:tcW w:w="3024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D73E68" w14:textId="77777777" w:rsidR="00843636" w:rsidRPr="007B5327" w:rsidRDefault="0084363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7B532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财政性投入资金</w:t>
            </w:r>
          </w:p>
        </w:tc>
      </w:tr>
    </w:tbl>
    <w:p w14:paraId="7B681309" w14:textId="77777777" w:rsidR="0099600E" w:rsidRDefault="0099600E"/>
    <w:p w14:paraId="62AF421E" w14:textId="77777777" w:rsidR="0099600E" w:rsidRDefault="0099600E">
      <w:r>
        <w:br w:type="page"/>
      </w:r>
    </w:p>
    <w:p w14:paraId="788870DB" w14:textId="77777777" w:rsidR="00224D4F" w:rsidRDefault="00224D4F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64AAB" w14:textId="77777777" w:rsidR="0099600E" w:rsidRDefault="0099600E" w:rsidP="00A65055">
      <w:r>
        <w:separator/>
      </w:r>
    </w:p>
  </w:endnote>
  <w:endnote w:type="continuationSeparator" w:id="0">
    <w:p w14:paraId="2D787038" w14:textId="77777777" w:rsidR="0099600E" w:rsidRDefault="0099600E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85451" w14:textId="77777777" w:rsidR="0099600E" w:rsidRDefault="0099600E" w:rsidP="00A65055">
      <w:r>
        <w:separator/>
      </w:r>
    </w:p>
  </w:footnote>
  <w:footnote w:type="continuationSeparator" w:id="0">
    <w:p w14:paraId="379C1856" w14:textId="77777777" w:rsidR="0099600E" w:rsidRDefault="0099600E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00E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4B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CB1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A8C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9CA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2CD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EC9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4BB9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6E5E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A9B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E8F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3AC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842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FE7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5CE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61D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5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945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78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DA5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8A4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26CB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327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36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3B1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2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00E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00F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330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4C5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319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479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4BE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541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3D8C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161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AB9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2F10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1ED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F6383"/>
  <w15:chartTrackingRefBased/>
  <w15:docId w15:val="{D63FD292-EBEF-496F-ADB2-8E30AB88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B5327"/>
    <w:rPr>
      <w:sz w:val="24"/>
      <w:szCs w:val="24"/>
    </w:rPr>
  </w:style>
  <w:style w:type="paragraph" w:styleId="a4">
    <w:name w:val="header"/>
    <w:basedOn w:val="a"/>
    <w:link w:val="a5"/>
    <w:unhideWhenUsed/>
    <w:rsid w:val="007B53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5327"/>
    <w:rPr>
      <w:sz w:val="18"/>
      <w:szCs w:val="18"/>
    </w:rPr>
  </w:style>
  <w:style w:type="paragraph" w:styleId="a6">
    <w:name w:val="footer"/>
    <w:basedOn w:val="a"/>
    <w:link w:val="a7"/>
    <w:unhideWhenUsed/>
    <w:rsid w:val="007B53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5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Kesava Murthy</dc:creator>
  <cp:keywords/>
  <dc:description/>
  <cp:lastModifiedBy>Dai Dai</cp:lastModifiedBy>
  <cp:revision>5</cp:revision>
  <dcterms:created xsi:type="dcterms:W3CDTF">2024-10-16T09:10:00Z</dcterms:created>
  <dcterms:modified xsi:type="dcterms:W3CDTF">2024-10-17T19:42:00Z</dcterms:modified>
</cp:coreProperties>
</file>