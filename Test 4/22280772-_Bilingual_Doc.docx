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87" w:type="pct"/>
        <w:tblInd w:w="-108" w:type="dxa"/>
        <w:tblLook w:val="04A0" w:firstRow="1" w:lastRow="0" w:firstColumn="1" w:lastColumn="0" w:noHBand="0" w:noVBand="1"/>
        <w:tblPrChange w:id="0" w:author="CCJK" w:date="2024-10-18T09:22:00Z">
          <w:tblPr>
            <w:tblW w:w="2280" w:type="pct"/>
            <w:tblInd w:w="-118" w:type="dxa"/>
            <w:tblLook w:val="04A0" w:firstRow="1" w:lastRow="0" w:firstColumn="1" w:lastColumn="0" w:noHBand="0" w:noVBand="1"/>
          </w:tblPr>
        </w:tblPrChange>
      </w:tblPr>
      <w:tblGrid>
        <w:gridCol w:w="3261"/>
        <w:tblGridChange w:id="1">
          <w:tblGrid>
            <w:gridCol w:w="3261"/>
          </w:tblGrid>
        </w:tblGridChange>
      </w:tblGrid>
      <w:tr w:rsidR="00581BD5" w:rsidDel="00581BD5" w14:paraId="11D238FA" w14:textId="77777777" w:rsidTr="00581BD5">
        <w:trPr>
          <w:trHeight w:val="300"/>
          <w:del w:id="2" w:author="CCJK" w:date="2024-10-18T09:22:00Z"/>
          <w:trPrChange w:id="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14:paraId="42DE15D0" w14:textId="59232CBB" w:rsidR="00581BD5" w:rsidDel="00581BD5" w:rsidRDefault="00581BD5">
            <w:pPr>
              <w:rPr>
                <w:del w:id="5" w:author="CCJK" w:date="2024-10-18T09:22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bookmarkStart w:id="6" w:name="_GoBack"/>
            <w:bookmarkEnd w:id="6"/>
            <w:del w:id="7" w:author="CCJK" w:date="2024-10-18T09:22:00Z">
              <w:r w:rsidDel="00581BD5">
                <w:rPr>
                  <w:rFonts w:ascii="Arial Unicode MS" w:eastAsia="Arial Unicode MS" w:hAnsi="Arial Unicode MS" w:cs="Arial Unicode MS" w:hint="eastAsia"/>
                  <w:b/>
                  <w:bCs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581BD5" w14:paraId="155E0F58" w14:textId="77777777" w:rsidTr="00581BD5">
        <w:trPr>
          <w:trHeight w:val="300"/>
          <w:trPrChange w:id="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D1312A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10" w:name="OLE_LINK1"/>
            <w:ins w:id="11" w:author="企业用户_1134699809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淮安市淮安区</w:t>
            </w:r>
            <w:del w:id="12" w:author="企业用户_1134699809" w:date="2024-10-18T06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域中</w:delText>
              </w:r>
            </w:del>
            <w:ins w:id="13" w:author="企业用户_1134699809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城市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资产经营</w:t>
            </w:r>
            <w:del w:id="14" w:author="企业用户_1134699809" w:date="2024-10-18T06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育用</w:delText>
              </w:r>
            </w:del>
            <w:ins w:id="15" w:author="企业用户_1134699809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有限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公司</w:t>
            </w:r>
            <w:bookmarkEnd w:id="10"/>
          </w:p>
        </w:tc>
      </w:tr>
      <w:tr w:rsidR="00581BD5" w14:paraId="0D345F63" w14:textId="77777777" w:rsidTr="00581BD5">
        <w:trPr>
          <w:trHeight w:val="300"/>
          <w:trPrChange w:id="1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21B74F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8" w:author="企业用户_1134699809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颗</w:delText>
              </w:r>
            </w:del>
            <w:ins w:id="19" w:author="企业用户_1134699809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17B9014" w14:textId="77777777" w:rsidTr="00581BD5">
        <w:trPr>
          <w:trHeight w:val="300"/>
          <w:trPrChange w:id="2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724758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" w:author="企业用户_1134699809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耗</w:delText>
              </w:r>
            </w:del>
            <w:ins w:id="23" w:author="企业用户_1134699809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货币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资金</w:t>
            </w:r>
          </w:p>
        </w:tc>
      </w:tr>
      <w:tr w:rsidR="00581BD5" w14:paraId="3C3619A5" w14:textId="77777777" w:rsidTr="00581BD5">
        <w:trPr>
          <w:trHeight w:val="300"/>
          <w:trPrChange w:id="2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0A107D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交易性金</w:t>
            </w:r>
            <w:del w:id="26" w:author="企业用户_1134699809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患</w:delText>
              </w:r>
            </w:del>
            <w:ins w:id="27" w:author="企业用户_1134699809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</w:p>
        </w:tc>
      </w:tr>
      <w:tr w:rsidR="00581BD5" w14:paraId="5927A2BB" w14:textId="77777777" w:rsidTr="00581BD5">
        <w:trPr>
          <w:trHeight w:val="300"/>
          <w:trPrChange w:id="2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DBC5F9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应收款项融</w:t>
            </w:r>
            <w:del w:id="30" w:author="企业用户_1134699809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31" w:author="企业用户_1134699809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</w:p>
        </w:tc>
      </w:tr>
      <w:tr w:rsidR="00581BD5" w14:paraId="7DCC3177" w14:textId="77777777" w:rsidTr="00581BD5">
        <w:trPr>
          <w:trHeight w:val="300"/>
          <w:trPrChange w:id="3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ED80B1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4" w:author="企业用户_1134699809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我</w:delText>
              </w:r>
            </w:del>
            <w:ins w:id="35" w:author="企业用户_1134699809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付款项</w:t>
            </w:r>
          </w:p>
        </w:tc>
      </w:tr>
      <w:tr w:rsidR="00581BD5" w14:paraId="208AF847" w14:textId="77777777" w:rsidTr="00581BD5">
        <w:trPr>
          <w:trHeight w:val="300"/>
          <w:trPrChange w:id="3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FF8009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8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六，</w:delText>
              </w:r>
            </w:del>
            <w:ins w:id="39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六、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（六）</w:t>
            </w:r>
          </w:p>
        </w:tc>
      </w:tr>
      <w:tr w:rsidR="00581BD5" w14:paraId="6466F6C2" w14:textId="77777777" w:rsidTr="00581BD5">
        <w:trPr>
          <w:trHeight w:val="300"/>
          <w:trPrChange w:id="4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A0BBDC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合同</w:t>
            </w:r>
            <w:del w:id="42" w:author="企业用户_1134699809" w:date="2024-10-18T06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旅</w:delText>
              </w:r>
            </w:del>
            <w:ins w:id="43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581BD5" w14:paraId="515269ED" w14:textId="77777777" w:rsidTr="00581BD5">
        <w:trPr>
          <w:trHeight w:val="300"/>
          <w:trPrChange w:id="4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6FFE80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</w:t>
            </w:r>
            <w:del w:id="46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范渡</w:delText>
              </w:r>
            </w:del>
            <w:ins w:id="47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他非</w:t>
              </w:r>
            </w:ins>
            <w:ins w:id="48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</w:t>
            </w:r>
            <w:del w:id="4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50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</w:p>
        </w:tc>
      </w:tr>
      <w:tr w:rsidR="00581BD5" w14:paraId="7CFC2739" w14:textId="77777777" w:rsidTr="00581BD5">
        <w:trPr>
          <w:trHeight w:val="300"/>
          <w:trPrChange w:id="5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0758EC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3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六，</w:delText>
              </w:r>
            </w:del>
            <w:ins w:id="54" w:author="企业用户_1134699809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六、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（七</w:t>
            </w:r>
            <w:del w:id="55" w:author="CCJK" w:date="2024-10-18T09:16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</w:tc>
      </w:tr>
      <w:tr w:rsidR="00581BD5" w14:paraId="0C1B38F2" w14:textId="77777777" w:rsidTr="00581BD5">
        <w:trPr>
          <w:trHeight w:val="300"/>
          <w:trPrChange w:id="5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8E4931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</w:t>
            </w:r>
            <w:del w:id="58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5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</w:p>
        </w:tc>
      </w:tr>
      <w:tr w:rsidR="00581BD5" w14:paraId="54742CFA" w14:textId="77777777" w:rsidTr="00581BD5">
        <w:trPr>
          <w:trHeight w:val="300"/>
          <w:trPrChange w:id="6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FCB2A1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2" w:author="企业用户_1134699809" w:date="2024-10-18T06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供</w:delText>
              </w:r>
            </w:del>
            <w:ins w:id="63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权投资</w:t>
            </w:r>
          </w:p>
        </w:tc>
      </w:tr>
      <w:tr w:rsidR="00581BD5" w14:paraId="25886BA4" w14:textId="77777777" w:rsidTr="00581BD5">
        <w:trPr>
          <w:trHeight w:val="300"/>
          <w:trPrChange w:id="6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87A3B7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66" w:author="企业用户_1134699809" w:date="2024-10-18T06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双效</w:delText>
              </w:r>
            </w:del>
            <w:ins w:id="67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</w:t>
            </w:r>
            <w:del w:id="68" w:author="企业用户_1134699809" w:date="2024-10-18T06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具</w:delText>
              </w:r>
            </w:del>
            <w:ins w:id="6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</w:t>
            </w:r>
          </w:p>
        </w:tc>
      </w:tr>
      <w:tr w:rsidR="00581BD5" w14:paraId="1586B24D" w14:textId="77777777" w:rsidTr="00581BD5">
        <w:trPr>
          <w:trHeight w:val="300"/>
          <w:trPrChange w:id="7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DA4355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其他非流动金融</w:t>
            </w:r>
            <w:del w:id="72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窑</w:delText>
              </w:r>
            </w:del>
            <w:ins w:id="73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581BD5" w14:paraId="3B665398" w14:textId="77777777" w:rsidTr="00581BD5">
        <w:trPr>
          <w:trHeight w:val="300"/>
          <w:trPrChange w:id="7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2F151E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</w:t>
            </w:r>
            <w:del w:id="76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突</w:delText>
              </w:r>
            </w:del>
            <w:ins w:id="77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性房地产</w:t>
            </w:r>
          </w:p>
        </w:tc>
      </w:tr>
      <w:tr w:rsidR="00581BD5" w14:paraId="7779CDF2" w14:textId="77777777" w:rsidTr="00581BD5">
        <w:trPr>
          <w:trHeight w:val="300"/>
          <w:trPrChange w:id="7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A1D936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油气</w:t>
            </w:r>
            <w:del w:id="80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麦</w:delText>
              </w:r>
            </w:del>
            <w:ins w:id="81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581BD5" w14:paraId="1339EB6B" w14:textId="77777777" w:rsidTr="00581BD5">
        <w:trPr>
          <w:trHeight w:val="300"/>
          <w:trPrChange w:id="8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42762B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84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帙</w:delText>
              </w:r>
            </w:del>
            <w:ins w:id="85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使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用权</w:t>
            </w:r>
            <w:del w:id="86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电</w:delText>
              </w:r>
            </w:del>
            <w:ins w:id="87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581BD5" w14:paraId="0C206298" w14:textId="77777777" w:rsidTr="00581BD5">
        <w:trPr>
          <w:trHeight w:val="300"/>
          <w:trPrChange w:id="8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605CE1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无形</w:t>
            </w:r>
            <w:del w:id="90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黄声</w:delText>
              </w:r>
            </w:del>
            <w:ins w:id="91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</w:p>
        </w:tc>
      </w:tr>
      <w:tr w:rsidR="00581BD5" w14:paraId="314E1AC6" w14:textId="77777777" w:rsidTr="00581BD5">
        <w:trPr>
          <w:trHeight w:val="300"/>
          <w:trPrChange w:id="9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06572E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长期待</w:t>
            </w:r>
            <w:del w:id="94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撞</w:delText>
              </w:r>
            </w:del>
            <w:ins w:id="95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费</w:t>
            </w:r>
            <w:del w:id="96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</w:t>
            </w:r>
          </w:p>
        </w:tc>
      </w:tr>
      <w:tr w:rsidR="00581BD5" w14:paraId="5518706D" w14:textId="77777777" w:rsidTr="00581BD5">
        <w:trPr>
          <w:trHeight w:val="300"/>
          <w:trPrChange w:id="9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E61586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递</w:t>
            </w:r>
            <w:del w:id="99" w:author="企业用户_1134699809" w:date="2024-10-18T06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奖</w:delText>
              </w:r>
            </w:del>
            <w:ins w:id="100" w:author="企业用户_1134699809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</w:t>
            </w:r>
            <w:del w:id="101" w:author="企业用户_1134699809" w:date="2024-10-18T07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簿</w:delText>
              </w:r>
            </w:del>
            <w:ins w:id="102" w:author="企业用户_1134699809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税资产</w:t>
            </w:r>
          </w:p>
        </w:tc>
      </w:tr>
      <w:tr w:rsidR="00581BD5" w14:paraId="26DFEE8D" w14:textId="77777777" w:rsidTr="00581BD5">
        <w:trPr>
          <w:trHeight w:val="300"/>
          <w:trPrChange w:id="10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6DFE49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5" w:author="企业用户_1134699809" w:date="2024-10-18T07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箕</w:delText>
              </w:r>
            </w:del>
            <w:ins w:id="106" w:author="企业用户_1134699809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他非流动资产</w:t>
            </w:r>
          </w:p>
        </w:tc>
      </w:tr>
      <w:tr w:rsidR="00581BD5" w14:paraId="30B9E7AB" w14:textId="77777777" w:rsidTr="00581BD5">
        <w:trPr>
          <w:trHeight w:val="300"/>
          <w:trPrChange w:id="10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82A1EB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10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总计</w:t>
            </w:r>
          </w:p>
        </w:tc>
      </w:tr>
      <w:tr w:rsidR="00581BD5" w14:paraId="59231C4C" w14:textId="77777777" w:rsidTr="00581BD5">
        <w:trPr>
          <w:trHeight w:val="300"/>
          <w:trPrChange w:id="11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88E08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13" w:author="企业用户_1134699809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编制单位：淮安市淮安区城市资产经营有限公司</w:t>
              </w:r>
            </w:ins>
            <w:del w:id="114" w:author="企业用户_1134699809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编刎单位：</w:delText>
              </w:r>
            </w:del>
          </w:p>
        </w:tc>
      </w:tr>
      <w:tr w:rsidR="00581BD5" w14:paraId="6764D7F4" w14:textId="77777777" w:rsidTr="00581BD5">
        <w:trPr>
          <w:trHeight w:val="300"/>
          <w:trPrChange w:id="11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F049D2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17" w:author="企业用户_1134699809" w:date="2024-10-18T07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淮安酉沙实区城市资产经」百科公司</w:delText>
              </w:r>
            </w:del>
            <w:ins w:id="118" w:author="企业用户_1134699809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581BD5" w14:paraId="1114208A" w14:textId="77777777" w:rsidTr="00581BD5">
        <w:trPr>
          <w:trHeight w:val="300"/>
          <w:trPrChange w:id="11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204109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121" w:author="企业用户_1134699809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颗</w:delText>
              </w:r>
            </w:del>
            <w:ins w:id="122" w:author="企业用户_1134699809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单位：</w:t>
            </w:r>
            <w:ins w:id="123" w:author="企业用户_1134699809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人民币元</w:t>
              </w:r>
            </w:ins>
          </w:p>
        </w:tc>
      </w:tr>
      <w:tr w:rsidR="00581BD5" w14:paraId="4E26E6B2" w14:textId="77777777" w:rsidTr="00581BD5">
        <w:trPr>
          <w:trHeight w:val="300"/>
          <w:trPrChange w:id="12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B61236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</w:t>
            </w:r>
            <w:del w:id="126" w:author="企业用户_1134699809" w:date="2024-10-18T07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27" w:author="企业用户_1134699809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</w:t>
            </w:r>
            <w:del w:id="128" w:author="企业用户_1134699809" w:date="2024-10-18T07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母</w:delText>
              </w:r>
            </w:del>
            <w:ins w:id="129" w:author="企业用户_1134699809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债：</w:t>
              </w:r>
            </w:ins>
          </w:p>
        </w:tc>
      </w:tr>
      <w:tr w:rsidR="00581BD5" w14:paraId="3125EB24" w14:textId="77777777" w:rsidTr="00581BD5">
        <w:trPr>
          <w:trHeight w:val="300"/>
          <w:trPrChange w:id="13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1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456A26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2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技</w:delText>
              </w:r>
            </w:del>
            <w:ins w:id="133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收款项</w:t>
            </w:r>
          </w:p>
        </w:tc>
      </w:tr>
      <w:tr w:rsidR="00581BD5" w14:paraId="6F11E86F" w14:textId="77777777" w:rsidTr="00581BD5">
        <w:trPr>
          <w:trHeight w:val="300"/>
          <w:trPrChange w:id="13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B156D6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6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告</w:delText>
              </w:r>
            </w:del>
            <w:ins w:id="137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同负债</w:t>
            </w:r>
          </w:p>
        </w:tc>
      </w:tr>
      <w:tr w:rsidR="00581BD5" w14:paraId="7D07C724" w14:textId="77777777" w:rsidTr="00581BD5">
        <w:trPr>
          <w:trHeight w:val="300"/>
          <w:trPrChange w:id="13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A18CB3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应付股</w:t>
            </w:r>
            <w:del w:id="140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市.</w:delText>
              </w:r>
            </w:del>
            <w:ins w:id="141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</w:t>
              </w:r>
            </w:ins>
          </w:p>
        </w:tc>
      </w:tr>
      <w:tr w:rsidR="00581BD5" w14:paraId="379CB1C8" w14:textId="77777777" w:rsidTr="00581BD5">
        <w:trPr>
          <w:trHeight w:val="300"/>
          <w:trPrChange w:id="14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680321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一年内到期的非</w:t>
            </w:r>
            <w:del w:id="144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蛭</w:delText>
              </w:r>
            </w:del>
            <w:ins w:id="145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流动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</w:t>
            </w:r>
          </w:p>
        </w:tc>
      </w:tr>
      <w:tr w:rsidR="00581BD5" w14:paraId="0287EDF3" w14:textId="77777777" w:rsidTr="00581BD5">
        <w:trPr>
          <w:trHeight w:val="300"/>
          <w:trPrChange w:id="14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B2E8DB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148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其</w:delText>
              </w:r>
            </w:del>
            <w:ins w:id="149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动负</w:t>
            </w:r>
            <w:del w:id="150" w:author="企业用户_1134699809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啧</w:delText>
              </w:r>
            </w:del>
            <w:ins w:id="151" w:author="企业用户_1134699809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</w:t>
              </w:r>
            </w:ins>
          </w:p>
        </w:tc>
      </w:tr>
      <w:tr w:rsidR="00581BD5" w14:paraId="475C1ADF" w14:textId="77777777" w:rsidTr="00581BD5">
        <w:trPr>
          <w:trHeight w:val="300"/>
          <w:trPrChange w:id="15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0A7B64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54" w:author="企业用户_1134699809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非流动负债：</w:t>
              </w:r>
            </w:ins>
            <w:del w:id="155" w:author="企业用户_1134699809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非流我血值：</w:delText>
              </w:r>
            </w:del>
          </w:p>
        </w:tc>
      </w:tr>
      <w:tr w:rsidR="00581BD5" w14:paraId="09539D95" w14:textId="77777777" w:rsidTr="00581BD5">
        <w:trPr>
          <w:trHeight w:val="300"/>
          <w:trPrChange w:id="15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5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7A0D651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158" w:author="企业用户_1134699809" w:date="2024-10-18T07:07:00Z">
                <w:pPr/>
              </w:pPrChange>
            </w:pPr>
            <w:ins w:id="159" w:author="企业用户_1134699809" w:date="2024-10-18T07:07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其中：优先股</w:t>
              </w:r>
            </w:ins>
            <w:del w:id="160" w:author="企业用户_1134699809" w:date="2024-10-18T07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其：</w:delText>
              </w:r>
            </w:del>
          </w:p>
        </w:tc>
      </w:tr>
      <w:tr w:rsidR="00581BD5" w14:paraId="74EA5FF6" w14:textId="77777777" w:rsidTr="00581BD5">
        <w:trPr>
          <w:trHeight w:val="300"/>
          <w:trPrChange w:id="16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D10E68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永</w:t>
            </w:r>
            <w:del w:id="163" w:author="企业用户_1134699809" w:date="2024-10-18T07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埃</w:delText>
              </w:r>
            </w:del>
            <w:ins w:id="164" w:author="企业用户_1134699809" w:date="2024-10-18T07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续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</w:t>
            </w:r>
          </w:p>
        </w:tc>
      </w:tr>
      <w:tr w:rsidR="00581BD5" w14:paraId="1F17AA85" w14:textId="77777777" w:rsidTr="00581BD5">
        <w:trPr>
          <w:trHeight w:val="300"/>
          <w:trPrChange w:id="16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192DBB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7" w:author="企业用户_1134699809" w:date="2024-10-18T07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lastRenderedPageBreak/>
                <w:delText>也真</w:delText>
              </w:r>
            </w:del>
            <w:ins w:id="168" w:author="企业用户_1134699809" w:date="2024-10-18T07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租赁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</w:t>
            </w:r>
          </w:p>
        </w:tc>
      </w:tr>
      <w:tr w:rsidR="00581BD5" w14:paraId="7BCBEAD2" w14:textId="77777777" w:rsidTr="00581BD5">
        <w:trPr>
          <w:trHeight w:val="300"/>
          <w:trPrChange w:id="1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60D0B3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长期应付</w:t>
            </w:r>
            <w:del w:id="171" w:author="企业用户_1134699809" w:date="2024-10-18T07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欺</w:delText>
              </w:r>
            </w:del>
            <w:ins w:id="172" w:author="企业用户_1134699809" w:date="2024-10-18T07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款</w:t>
              </w:r>
            </w:ins>
          </w:p>
        </w:tc>
      </w:tr>
      <w:tr w:rsidR="00581BD5" w14:paraId="66AF7F60" w14:textId="77777777" w:rsidTr="00581BD5">
        <w:trPr>
          <w:trHeight w:val="300"/>
          <w:trPrChange w:id="17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3A802B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长期应</w:t>
            </w:r>
            <w:del w:id="175" w:author="企业用户_1134699809" w:date="2024-10-18T07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爆</w:delText>
              </w:r>
            </w:del>
            <w:ins w:id="176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职工</w:t>
            </w:r>
            <w:del w:id="177" w:author="企业用户_1134699809" w:date="2024-10-18T07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取确</w:delText>
              </w:r>
            </w:del>
            <w:ins w:id="178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薪酬</w:t>
              </w:r>
            </w:ins>
          </w:p>
        </w:tc>
      </w:tr>
      <w:tr w:rsidR="00581BD5" w14:paraId="3642841C" w14:textId="77777777" w:rsidTr="00581BD5">
        <w:trPr>
          <w:trHeight w:val="300"/>
          <w:trPrChange w:id="1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7E0082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递延收</w:t>
            </w:r>
            <w:del w:id="181" w:author="企业用户_1134699809" w:date="2024-10-18T07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技</w:delText>
              </w:r>
            </w:del>
            <w:ins w:id="182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</w:p>
        </w:tc>
      </w:tr>
      <w:tr w:rsidR="00581BD5" w14:paraId="17DFECEB" w14:textId="77777777" w:rsidTr="00581BD5">
        <w:trPr>
          <w:trHeight w:val="300"/>
          <w:trPrChange w:id="18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CCD86DE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185" w:author="企业用户_1134699809" w:date="2024-10-18T07:08:00Z">
                <w:pPr/>
              </w:pPrChange>
            </w:pPr>
            <w:ins w:id="186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递延所得税负债</w:t>
              </w:r>
            </w:ins>
            <w:del w:id="187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建廷圻得税负传</w:delText>
              </w:r>
            </w:del>
          </w:p>
        </w:tc>
      </w:tr>
      <w:tr w:rsidR="00581BD5" w14:paraId="155CECA2" w14:textId="77777777" w:rsidTr="00581BD5">
        <w:trPr>
          <w:trHeight w:val="300"/>
          <w:trPrChange w:id="18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3ABB3A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90" w:author="企业用户_1134699809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_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负债合计</w:t>
            </w:r>
          </w:p>
        </w:tc>
      </w:tr>
      <w:tr w:rsidR="00581BD5" w14:paraId="1DC68596" w14:textId="77777777" w:rsidTr="00581BD5">
        <w:trPr>
          <w:trHeight w:val="300"/>
          <w:trPrChange w:id="19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101447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ins w:id="193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权益工具</w:t>
              </w:r>
            </w:ins>
            <w:del w:id="194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权克二具</w:delText>
              </w:r>
            </w:del>
          </w:p>
        </w:tc>
      </w:tr>
      <w:tr w:rsidR="00581BD5" w14:paraId="043CBCD5" w14:textId="77777777" w:rsidTr="00581BD5">
        <w:trPr>
          <w:trHeight w:val="300"/>
          <w:trPrChange w:id="19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4EDD70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97" w:author="企业用户_1134699809" w:date="2024-10-18T07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登</w:delText>
              </w:r>
            </w:del>
            <w:ins w:id="198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本公积</w:t>
            </w:r>
          </w:p>
        </w:tc>
      </w:tr>
      <w:tr w:rsidR="00581BD5" w14:paraId="2941758C" w14:textId="77777777" w:rsidTr="00581BD5">
        <w:trPr>
          <w:trHeight w:val="300"/>
          <w:trPrChange w:id="1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EF2334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01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归属于母公司所有者权益</w:t>
              </w:r>
            </w:ins>
            <w:del w:id="202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归母公司所行者权堂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</w:p>
        </w:tc>
      </w:tr>
      <w:tr w:rsidR="00581BD5" w14:paraId="622F36AB" w14:textId="77777777" w:rsidTr="00581BD5">
        <w:trPr>
          <w:trHeight w:val="300"/>
          <w:trPrChange w:id="20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923097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少数股东权</w:t>
            </w:r>
            <w:del w:id="205" w:author="企业用户_1134699809" w:date="2024-10-18T07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拉</w:delText>
              </w:r>
            </w:del>
            <w:ins w:id="206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</w:p>
        </w:tc>
      </w:tr>
      <w:tr w:rsidR="00581BD5" w14:paraId="3A17EE20" w14:textId="77777777" w:rsidTr="00581BD5">
        <w:trPr>
          <w:trHeight w:val="300"/>
          <w:trPrChange w:id="20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0483B9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所有者权</w:t>
            </w:r>
            <w:del w:id="209" w:author="企业用户_1134699809" w:date="2024-10-18T07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一</w:delText>
              </w:r>
            </w:del>
            <w:ins w:id="210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</w:p>
        </w:tc>
      </w:tr>
      <w:tr w:rsidR="00581BD5" w14:paraId="1982B405" w14:textId="77777777" w:rsidTr="00581BD5">
        <w:trPr>
          <w:trHeight w:val="300"/>
          <w:trPrChange w:id="21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CE3B45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负债和所有者权</w:t>
            </w:r>
            <w:del w:id="213" w:author="企业用户_1134699809" w:date="2024-10-18T07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拉</w:delText>
              </w:r>
            </w:del>
            <w:ins w:id="214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总计</w:t>
            </w:r>
          </w:p>
        </w:tc>
      </w:tr>
      <w:tr w:rsidR="00581BD5" w14:paraId="5F1DA204" w14:textId="77777777" w:rsidTr="00581BD5">
        <w:trPr>
          <w:trHeight w:val="300"/>
          <w:trPrChange w:id="21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6FFB55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217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藏</w:delText>
              </w:r>
            </w:del>
            <w:ins w:id="218" w:author="企业用户_1134699809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单位：</w:t>
            </w:r>
            <w:ins w:id="219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人民币元</w:t>
              </w:r>
            </w:ins>
          </w:p>
        </w:tc>
      </w:tr>
      <w:tr w:rsidR="00581BD5" w14:paraId="7AE7B99F" w14:textId="77777777" w:rsidTr="00581BD5">
        <w:trPr>
          <w:trHeight w:val="300"/>
          <w:trPrChange w:id="22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2030CA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del w:id="222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金原</w:delText>
              </w:r>
            </w:del>
            <w:ins w:id="223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金额</w:t>
              </w:r>
            </w:ins>
          </w:p>
        </w:tc>
      </w:tr>
      <w:tr w:rsidR="00581BD5" w14:paraId="68468594" w14:textId="77777777" w:rsidTr="00581BD5">
        <w:trPr>
          <w:trHeight w:val="300"/>
          <w:trPrChange w:id="22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C97D9A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</w:t>
            </w:r>
            <w:del w:id="226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金原</w:delText>
              </w:r>
            </w:del>
            <w:ins w:id="227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金额</w:t>
              </w:r>
            </w:ins>
          </w:p>
        </w:tc>
      </w:tr>
      <w:tr w:rsidR="00581BD5" w14:paraId="46FA5F3F" w14:textId="77777777" w:rsidTr="00581BD5">
        <w:trPr>
          <w:trHeight w:val="300"/>
          <w:trPrChange w:id="22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C244F8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0" w:author="企业用户_1134699809" w:date="2024-10-18T07:1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菅</w:delText>
              </w:r>
            </w:del>
            <w:ins w:id="231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一、营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业总收入</w:t>
            </w:r>
          </w:p>
        </w:tc>
      </w:tr>
      <w:tr w:rsidR="00581BD5" w14:paraId="34DB866A" w14:textId="77777777" w:rsidTr="00581BD5">
        <w:trPr>
          <w:trHeight w:val="300"/>
          <w:trPrChange w:id="23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E6DA76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</w:t>
            </w:r>
            <w:ins w:id="234" w:author="企业用户_1134699809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中：营业收入</w:t>
              </w:r>
            </w:ins>
            <w:del w:id="235" w:author="企业用户_1134699809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士：</w:delText>
              </w:r>
            </w:del>
          </w:p>
        </w:tc>
      </w:tr>
      <w:tr w:rsidR="00581BD5" w14:paraId="55756AD1" w14:textId="77777777" w:rsidTr="00581BD5">
        <w:trPr>
          <w:trHeight w:val="300"/>
          <w:trPrChange w:id="23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3CB43C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8" w:author="企业用户_1134699809" w:date="2024-10-18T07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必收入</w:delText>
              </w:r>
            </w:del>
            <w:ins w:id="239" w:author="企业用户_1134699809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581BD5" w14:paraId="4D14E511" w14:textId="77777777" w:rsidTr="00581BD5">
        <w:trPr>
          <w:trHeight w:val="300"/>
          <w:trPrChange w:id="24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1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3DD2D1E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242" w:author="企业用户_1134699809" w:date="2024-10-18T07:11:00Z">
                <w:pPr/>
              </w:pPrChange>
            </w:pPr>
            <w:ins w:id="243" w:author="企业用户_1134699809" w:date="2024-10-18T07:1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其中：营业成本</w:t>
              </w:r>
            </w:ins>
            <w:del w:id="244" w:author="企业用户_1134699809" w:date="2024-10-18T07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苴也应未</w:delText>
              </w:r>
            </w:del>
          </w:p>
        </w:tc>
      </w:tr>
      <w:tr w:rsidR="00581BD5" w14:paraId="349C8A6F" w14:textId="77777777" w:rsidTr="00581BD5">
        <w:trPr>
          <w:trHeight w:val="300"/>
          <w:trPrChange w:id="24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C231D1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47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黄金反制加一</w:delText>
              </w:r>
            </w:del>
            <w:ins w:id="248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税金及附加</w:t>
              </w:r>
            </w:ins>
          </w:p>
        </w:tc>
      </w:tr>
      <w:tr w:rsidR="00581BD5" w14:paraId="21FC4016" w14:textId="77777777" w:rsidTr="00581BD5">
        <w:trPr>
          <w:trHeight w:val="300"/>
          <w:trPrChange w:id="24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18100E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51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一期售管用一一</w:delText>
              </w:r>
            </w:del>
            <w:ins w:id="252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销售费用</w:t>
              </w:r>
            </w:ins>
          </w:p>
        </w:tc>
      </w:tr>
      <w:tr w:rsidR="00581BD5" w14:paraId="3F202133" w14:textId="77777777" w:rsidTr="00581BD5">
        <w:trPr>
          <w:trHeight w:val="300"/>
          <w:trPrChange w:id="25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DD91B9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5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研发费用</w:t>
              </w:r>
            </w:ins>
            <w:del w:id="256" w:author="企业用户_1134699809" w:date="2024-10-18T07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研公服用</w:delText>
              </w:r>
            </w:del>
          </w:p>
        </w:tc>
      </w:tr>
      <w:tr w:rsidR="00581BD5" w14:paraId="41EBC38F" w14:textId="77777777" w:rsidTr="00581BD5">
        <w:trPr>
          <w:trHeight w:val="300"/>
          <w:trPrChange w:id="25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1EF92F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9" w:author="企业用户_1134699809" w:date="2024-10-18T07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其中：利息费用</w:t>
              </w:r>
            </w:ins>
            <w:del w:id="260" w:author="企业用户_1134699809" w:date="2024-10-18T07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一其中：</w:delText>
              </w:r>
            </w:del>
          </w:p>
        </w:tc>
      </w:tr>
      <w:tr w:rsidR="00581BD5" w14:paraId="7E9E789D" w14:textId="77777777" w:rsidTr="00581BD5">
        <w:trPr>
          <w:trHeight w:val="300"/>
          <w:trPrChange w:id="26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F36716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63" w:author="企业用户_1134699809" w:date="2024-10-18T07:1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刑装收</w:delText>
              </w:r>
            </w:del>
            <w:ins w:id="264" w:author="企业用户_1134699809" w:date="2024-10-18T07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利息收入</w:t>
              </w:r>
            </w:ins>
          </w:p>
        </w:tc>
      </w:tr>
      <w:tr w:rsidR="00581BD5" w14:paraId="69B64943" w14:textId="77777777" w:rsidTr="00581BD5">
        <w:trPr>
          <w:trHeight w:val="300"/>
          <w:trPrChange w:id="26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66B81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67" w:author="企业用户_1134699809" w:date="2024-10-18T07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一一手工名他效些</w:delText>
              </w:r>
            </w:del>
            <w:ins w:id="268" w:author="企业用户_1134699809" w:date="2024-10-18T07:1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加：其他收益</w:t>
              </w:r>
            </w:ins>
          </w:p>
        </w:tc>
      </w:tr>
      <w:tr w:rsidR="00581BD5" w14:paraId="32983169" w14:textId="77777777" w:rsidTr="00581BD5">
        <w:trPr>
          <w:trHeight w:val="300"/>
          <w:trPrChange w:id="2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6093AA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71" w:author="企业用户_1134699809" w:date="2024-10-18T07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女费收犊失以“一”号填</w:delText>
              </w:r>
            </w:del>
            <w:ins w:id="272" w:author="企业用户_1134699809" w:date="2024-10-18T07:1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投资收益（损失以“-”号填列）</w:t>
              </w:r>
            </w:ins>
          </w:p>
        </w:tc>
      </w:tr>
      <w:tr w:rsidR="00581BD5" w14:paraId="5647DB73" w14:textId="77777777" w:rsidTr="00581BD5">
        <w:trPr>
          <w:trHeight w:val="300"/>
          <w:trPrChange w:id="27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8C8A7E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75" w:author="企业用户_1134699809" w:date="2024-10-18T07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对厥常企业和合营企业亚投宜收芝</w:delText>
              </w:r>
            </w:del>
            <w:ins w:id="276" w:author="企业用户_1134699809" w:date="2024-10-18T07:15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其中：对联营企业和合营企业的投资收益</w:t>
              </w:r>
            </w:ins>
          </w:p>
        </w:tc>
      </w:tr>
      <w:tr w:rsidR="00581BD5" w14:paraId="26572991" w14:textId="77777777" w:rsidTr="00581BD5">
        <w:trPr>
          <w:trHeight w:val="300"/>
          <w:trPrChange w:id="27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E5D89A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79" w:author="企业用户_1134699809" w:date="2024-10-18T07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幺撑来或主it量的金般资产，上止磷认</w:delText>
              </w:r>
            </w:del>
            <w:ins w:id="280" w:author="企业用户_1134699809" w:date="2024-10-18T07:15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以摊余成本计量的金融资产终止确认收益</w:t>
              </w:r>
            </w:ins>
          </w:p>
        </w:tc>
      </w:tr>
      <w:tr w:rsidR="00581BD5" w14:paraId="08E2DC8F" w14:textId="77777777" w:rsidTr="00581BD5">
        <w:trPr>
          <w:trHeight w:val="300"/>
          <w:trPrChange w:id="28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A29177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3" w:author="企业用户_1134699809" w:date="2024-10-18T07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净敞口套期收益（损失以“-”号填列）</w:t>
              </w:r>
            </w:ins>
            <w:del w:id="284" w:author="企业用户_1134699809" w:date="2024-10-18T07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争收□*期收超L损去以“一”号康列）</w:delText>
              </w:r>
            </w:del>
          </w:p>
        </w:tc>
      </w:tr>
      <w:tr w:rsidR="00581BD5" w14:paraId="1A22BA9F" w14:textId="77777777" w:rsidTr="00581BD5">
        <w:trPr>
          <w:trHeight w:val="300"/>
          <w:trPrChange w:id="28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BB5B3E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7" w:author="企业用户_1134699809" w:date="2024-10-18T07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公允价值变动收益（损失以“-”号填列）</w:t>
              </w:r>
            </w:ins>
            <w:del w:id="288" w:author="企业用户_1134699809" w:date="2024-10-18T07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公之价值，动收集（扰夫以“一"一号填林）</w:delText>
              </w:r>
            </w:del>
          </w:p>
        </w:tc>
      </w:tr>
      <w:tr w:rsidR="00581BD5" w14:paraId="0791CCB7" w14:textId="77777777" w:rsidTr="00581BD5">
        <w:trPr>
          <w:trHeight w:val="300"/>
          <w:trPrChange w:id="28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BB58D03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291" w:author="企业用户_1134699809" w:date="2024-10-18T07:17:00Z">
                <w:pPr/>
              </w:pPrChange>
            </w:pPr>
            <w:ins w:id="292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信用减值损失（损失以“-”号填列）</w:t>
              </w:r>
            </w:ins>
            <w:del w:id="293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信用a使揖去」捋去以“一”告城兄）</w:delText>
              </w:r>
            </w:del>
          </w:p>
        </w:tc>
      </w:tr>
      <w:tr w:rsidR="00581BD5" w14:paraId="27367768" w14:textId="77777777" w:rsidTr="00581BD5">
        <w:trPr>
          <w:trHeight w:val="300"/>
          <w:trPrChange w:id="29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6382C98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296" w:author="企业用户_1134699809" w:date="2024-10-18T07:17:00Z">
                <w:pPr/>
              </w:pPrChange>
            </w:pPr>
            <w:ins w:id="297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资产减值损失（损失以“-”号填列）</w:t>
              </w:r>
            </w:ins>
            <w:del w:id="298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麦产负值铜失（浜失以“-”号国山_</w:delText>
              </w:r>
            </w:del>
          </w:p>
        </w:tc>
      </w:tr>
      <w:tr w:rsidR="00581BD5" w14:paraId="78E888E2" w14:textId="77777777" w:rsidTr="00581BD5">
        <w:trPr>
          <w:trHeight w:val="300"/>
          <w:trPrChange w:id="2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CB650C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01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t>资产处置收益（损失以“-”号填列）</w:t>
              </w:r>
            </w:ins>
            <w:del w:id="302" w:author="企业用户_1134699809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考产处置收望，或失以“一”号填列）</w:delText>
              </w:r>
            </w:del>
          </w:p>
        </w:tc>
      </w:tr>
      <w:tr w:rsidR="00581BD5" w14:paraId="6308838F" w14:textId="77777777" w:rsidTr="00581BD5">
        <w:trPr>
          <w:trHeight w:val="300"/>
          <w:trPrChange w:id="30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0FE1379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05" w:author="企业用户_1134699809" w:date="2024-10-18T07:18:00Z">
                <w:pPr/>
              </w:pPrChange>
            </w:pPr>
            <w:bookmarkStart w:id="306" w:name="OLE_LINK2"/>
            <w:ins w:id="307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三、营业利润（亏损以“-”号填列）</w:t>
              </w:r>
            </w:ins>
            <w:bookmarkEnd w:id="306"/>
            <w:del w:id="308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二、菅业利洞（亏投以“一”号，列）</w:delText>
              </w:r>
            </w:del>
          </w:p>
        </w:tc>
      </w:tr>
      <w:tr w:rsidR="00581BD5" w14:paraId="27F09BD8" w14:textId="77777777" w:rsidTr="00581BD5">
        <w:trPr>
          <w:trHeight w:val="300"/>
          <w:trPrChange w:id="30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BF443C5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11" w:author="企业用户_1134699809" w:date="2024-10-18T07:18:00Z">
                <w:pPr/>
              </w:pPrChange>
            </w:pPr>
            <w:ins w:id="312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加：营业外收入</w:t>
              </w:r>
            </w:ins>
            <w:del w:id="313" w:author="企业用户_1134699809" w:date="2024-10-18T07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香山”收.</w:delText>
              </w:r>
            </w:del>
          </w:p>
        </w:tc>
      </w:tr>
      <w:tr w:rsidR="00581BD5" w14:paraId="72EBE53A" w14:textId="77777777" w:rsidTr="00581BD5">
        <w:trPr>
          <w:trHeight w:val="300"/>
          <w:trPrChange w:id="31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2DC1530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16" w:author="企业用户_1134699809" w:date="2024-10-18T07:18:00Z">
                <w:pPr/>
              </w:pPrChange>
            </w:pPr>
            <w:ins w:id="317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减：营业外支出</w:t>
              </w:r>
            </w:ins>
            <w:del w:id="318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低：</w:delText>
              </w:r>
            </w:del>
          </w:p>
        </w:tc>
      </w:tr>
      <w:tr w:rsidR="00581BD5" w14:paraId="33A6AC1A" w14:textId="77777777" w:rsidTr="00581BD5">
        <w:trPr>
          <w:trHeight w:val="300"/>
          <w:trPrChange w:id="31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00E316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21" w:author="企业用户_1134699809" w:date="2024-10-18T07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青更处支出</w:delText>
              </w:r>
            </w:del>
            <w:ins w:id="322" w:author="企业用户_1134699809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581BD5" w14:paraId="1FBC070B" w14:textId="77777777" w:rsidTr="00581BD5">
        <w:trPr>
          <w:trHeight w:val="300"/>
          <w:trPrChange w:id="32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16CF16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25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四、利润总额（亏损总额以“-”号填列）</w:t>
              </w:r>
            </w:ins>
            <w:del w:id="326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利润总原〕亏损总叙以一”子弹列）</w:delText>
              </w:r>
            </w:del>
          </w:p>
        </w:tc>
      </w:tr>
      <w:tr w:rsidR="00581BD5" w14:paraId="73457185" w14:textId="77777777" w:rsidTr="00581BD5">
        <w:trPr>
          <w:trHeight w:val="300"/>
          <w:trPrChange w:id="32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7788F91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29" w:author="企业用户_1134699809" w:date="2024-10-18T07:19:00Z">
                <w:pPr/>
              </w:pPrChange>
            </w:pPr>
            <w:ins w:id="330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五、净利润（净亏损以“-”号填列）</w:t>
              </w:r>
            </w:ins>
            <w:del w:id="331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工、李利润（净亏损以・一”号安列）</w:delText>
              </w:r>
            </w:del>
          </w:p>
        </w:tc>
      </w:tr>
      <w:tr w:rsidR="00581BD5" w14:paraId="2C68E729" w14:textId="77777777" w:rsidTr="00581BD5">
        <w:trPr>
          <w:trHeight w:val="300"/>
          <w:trPrChange w:id="33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BE7D0F8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34" w:author="企业用户_1134699809" w:date="2024-10-18T07:19:00Z">
                <w:pPr/>
              </w:pPrChange>
            </w:pPr>
            <w:ins w:id="335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（一）按经营持续性分类</w:t>
              </w:r>
            </w:ins>
            <w:del w:id="336" w:author="企业用户_1134699809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2一按经堂式埃住分类.</w:delText>
              </w:r>
            </w:del>
          </w:p>
        </w:tc>
      </w:tr>
      <w:tr w:rsidR="00581BD5" w14:paraId="2F5B9111" w14:textId="77777777" w:rsidTr="00581BD5">
        <w:trPr>
          <w:trHeight w:val="300"/>
          <w:trPrChange w:id="3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0F8387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39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抄续经看望利乘（冷亏损以“一”号澳列）</w:delText>
              </w:r>
            </w:del>
            <w:ins w:id="340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1.持续经营净利润（净亏损以“-”号填列）</w:t>
              </w:r>
            </w:ins>
          </w:p>
        </w:tc>
      </w:tr>
      <w:tr w:rsidR="00581BD5" w14:paraId="44ED4CB4" w14:textId="77777777" w:rsidTr="00581BD5">
        <w:trPr>
          <w:trHeight w:val="300"/>
          <w:trPrChange w:id="34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3E653B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43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2、券」登苴中理渡上亏物以“一”号/型）</w:delText>
              </w:r>
            </w:del>
            <w:ins w:id="344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2.终止经营净利润（净亏损以“-”号填列）</w:t>
              </w:r>
            </w:ins>
          </w:p>
        </w:tc>
      </w:tr>
      <w:tr w:rsidR="00581BD5" w14:paraId="7B4F2AC5" w14:textId="77777777" w:rsidTr="00581BD5">
        <w:trPr>
          <w:trHeight w:val="300"/>
          <w:trPrChange w:id="34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1F299F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47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（二）按所有权归属分类</w:t>
              </w:r>
            </w:ins>
            <w:del w:id="348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二）夜所节快与工学类</w:delText>
              </w:r>
            </w:del>
          </w:p>
        </w:tc>
      </w:tr>
      <w:tr w:rsidR="00581BD5" w14:paraId="7E69FBE5" w14:textId="77777777" w:rsidTr="00581BD5">
        <w:trPr>
          <w:trHeight w:val="300"/>
          <w:trPrChange w:id="34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A2BA96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51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1、万鼻于等公司年有者的冷利润_（才亏税以“一”号黄</w:delText>
              </w:r>
            </w:del>
            <w:ins w:id="352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1.归属于母公司所有者的净利润（净亏损以“-”号填列）</w:t>
              </w:r>
            </w:ins>
          </w:p>
        </w:tc>
      </w:tr>
      <w:tr w:rsidR="00581BD5" w14:paraId="37DE7F0F" w14:textId="77777777" w:rsidTr="00581BD5">
        <w:trPr>
          <w:trHeight w:val="300"/>
          <w:trPrChange w:id="35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46C1C9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55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2、少象股石损克（冷亏损以“一“号第列）</w:delText>
              </w:r>
            </w:del>
            <w:ins w:id="356" w:author="企业用户_1134699809" w:date="2024-10-18T07:20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2.少数股东损益（净亏损以“-”号填列）</w:t>
              </w:r>
            </w:ins>
          </w:p>
        </w:tc>
      </w:tr>
      <w:tr w:rsidR="00581BD5" w14:paraId="6CCF24CC" w14:textId="77777777" w:rsidTr="00581BD5">
        <w:trPr>
          <w:trHeight w:val="300"/>
          <w:trPrChange w:id="35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F0134E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59" w:author="企业用户_1134699809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六、其他集合收道的税后净</w:delText>
              </w:r>
            </w:del>
            <w:ins w:id="360" w:author="企业用户_1134699809" w:date="2024-10-18T07:2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六、其他综合收益的税后净额</w:t>
              </w:r>
            </w:ins>
          </w:p>
        </w:tc>
      </w:tr>
      <w:tr w:rsidR="00581BD5" w14:paraId="2A8B8854" w14:textId="77777777" w:rsidTr="00581BD5">
        <w:trPr>
          <w:trHeight w:val="300"/>
          <w:trPrChange w:id="36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B9FC8B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63" w:author="企业用户_1134699809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归黑寻公司所有者的其他嫌令收信的轻存学的</w:delText>
              </w:r>
            </w:del>
            <w:ins w:id="364" w:author="企业用户_1134699809" w:date="2024-10-18T07:2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归属母公司所有者的其他综合收益的税后净额</w:t>
              </w:r>
            </w:ins>
          </w:p>
        </w:tc>
      </w:tr>
      <w:tr w:rsidR="00581BD5" w14:paraId="2358BE5E" w14:textId="77777777" w:rsidTr="00581BD5">
        <w:trPr>
          <w:trHeight w:val="300"/>
          <w:trPrChange w:id="36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43DFCA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1.</w:t>
            </w:r>
            <w:ins w:id="367" w:author="企业用户_1134699809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不能重分类进损益的其他综合收益</w:t>
              </w:r>
            </w:ins>
            <w:del w:id="368" w:author="企业用户_1134699809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不能重分类进振立的其他缝贪收交.</w:delText>
              </w:r>
            </w:del>
          </w:p>
        </w:tc>
      </w:tr>
      <w:tr w:rsidR="00581BD5" w14:paraId="6C90C428" w14:textId="77777777" w:rsidTr="00581BD5">
        <w:trPr>
          <w:trHeight w:val="300"/>
          <w:trPrChange w:id="3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08FBB88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71" w:author="企业用户_1134699809" w:date="2024-10-18T07:23:00Z">
                <w:pPr/>
              </w:pPrChange>
            </w:pPr>
            <w:ins w:id="372" w:author="企业用户_1134699809" w:date="2024-10-18T07:23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(1)重新计量设定受益计划变动额</w:t>
              </w:r>
            </w:ins>
            <w:del w:id="373" w:author="企业用户_1134699809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( 2）壹际计设良关总计划殳动〃一</w:delText>
              </w:r>
            </w:del>
          </w:p>
        </w:tc>
      </w:tr>
      <w:tr w:rsidR="00581BD5" w14:paraId="31E49407" w14:textId="77777777" w:rsidTr="00581BD5">
        <w:trPr>
          <w:trHeight w:val="300"/>
          <w:trPrChange w:id="37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4CC8DF8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76" w:author="企业用户_1134699809" w:date="2024-10-18T07:24:00Z">
                <w:pPr/>
              </w:pPrChange>
            </w:pPr>
            <w:ins w:id="377" w:author="企业用户_1134699809" w:date="2024-10-18T07:2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(2)权益法下不能转损益的其他综合收益</w:t>
              </w:r>
            </w:ins>
            <w:del w:id="378" w:author="企业用户_1134699809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(3)法了不度艘拐茗的其他号令收去</w:delText>
              </w:r>
            </w:del>
          </w:p>
        </w:tc>
      </w:tr>
      <w:tr w:rsidR="00581BD5" w14:paraId="15EE6AFE" w14:textId="77777777" w:rsidTr="00581BD5">
        <w:trPr>
          <w:trHeight w:val="300"/>
          <w:trPrChange w:id="3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A41F573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81" w:author="企业用户_1134699809" w:date="2024-10-18T07:24:00Z">
                <w:pPr/>
              </w:pPrChange>
            </w:pPr>
            <w:ins w:id="382" w:author="企业用户_1134699809" w:date="2024-10-18T07:2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(3)其他权益工具投资公允价值变动</w:t>
              </w:r>
            </w:ins>
            <w:del w:id="383" w:author="企业用户_1134699809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( 4）其他权宜工具按皆公允价值更动</w:delText>
              </w:r>
            </w:del>
          </w:p>
        </w:tc>
      </w:tr>
      <w:tr w:rsidR="00581BD5" w14:paraId="19362FF8" w14:textId="77777777" w:rsidTr="00581BD5">
        <w:trPr>
          <w:trHeight w:val="300"/>
          <w:trPrChange w:id="38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80D538A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386" w:author="企业用户_1134699809" w:date="2024-10-18T07:25:00Z">
                <w:pPr/>
              </w:pPrChange>
            </w:pPr>
            <w:ins w:id="387" w:author="企业用户_1134699809" w:date="2024-10-18T07:25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(4)企业自身信用风险公允价值变动</w:t>
              </w:r>
            </w:ins>
            <w:del w:id="388" w:author="企业用户_1134699809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( 4）学业自立卷用风检公允价值斐动一</w:delText>
              </w:r>
            </w:del>
          </w:p>
        </w:tc>
      </w:tr>
      <w:tr w:rsidR="00581BD5" w14:paraId="2052C12D" w14:textId="77777777" w:rsidTr="00581BD5">
        <w:trPr>
          <w:trHeight w:val="300"/>
          <w:trPrChange w:id="38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B70226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91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(5)</w:t>
              </w:r>
            </w:ins>
            <w:del w:id="392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( 5）</w:delText>
              </w:r>
            </w:del>
            <w:del w:id="393" w:author="企业用户_1134699809" w:date="2024-10-18T07:2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县</w:delText>
              </w:r>
            </w:del>
            <w:ins w:id="394" w:author="企业用户_1134699809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</w:t>
            </w:r>
          </w:p>
        </w:tc>
      </w:tr>
      <w:tr w:rsidR="00581BD5" w14:paraId="3C76CBC5" w14:textId="77777777" w:rsidTr="00581BD5">
        <w:trPr>
          <w:trHeight w:val="300"/>
          <w:trPrChange w:id="39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A3D57D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ins w:id="397" w:author="企业用户_1134699809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.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将重分类进损益的其他综合收益</w:t>
              </w:r>
            </w:ins>
            <w:del w:id="398" w:author="企业用户_1134699809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.将篁分类进投品的央他岸各收W</w:delText>
              </w:r>
            </w:del>
          </w:p>
        </w:tc>
      </w:tr>
      <w:tr w:rsidR="00581BD5" w14:paraId="7CB64974" w14:textId="77777777" w:rsidTr="00581BD5">
        <w:trPr>
          <w:trHeight w:val="300"/>
          <w:trPrChange w:id="3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C218D3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01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(1)</w:t>
              </w:r>
            </w:ins>
            <w:del w:id="402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（1）</w:delText>
              </w:r>
            </w:del>
            <w:ins w:id="403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权益法下可转损益的其他综合收益</w:t>
              </w:r>
            </w:ins>
            <w:del w:id="404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机里注下可限丑送主如丘也克</w:delText>
              </w:r>
            </w:del>
          </w:p>
        </w:tc>
      </w:tr>
      <w:tr w:rsidR="00581BD5" w14:paraId="75A5FE20" w14:textId="77777777" w:rsidTr="00581BD5">
        <w:trPr>
          <w:trHeight w:val="300"/>
          <w:trPrChange w:id="40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6D1A6B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07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(2)</w:t>
              </w:r>
            </w:ins>
            <w:del w:id="408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（2）</w:delText>
              </w:r>
            </w:del>
            <w:ins w:id="409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其他债权投资公允价值变动</w:t>
              </w:r>
            </w:ins>
            <w:del w:id="410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其物赞贸投资公允阶值变动</w:delText>
              </w:r>
            </w:del>
          </w:p>
        </w:tc>
      </w:tr>
      <w:tr w:rsidR="00581BD5" w14:paraId="65AE0E6F" w14:textId="77777777" w:rsidTr="00581BD5">
        <w:trPr>
          <w:trHeight w:val="300"/>
          <w:trPrChange w:id="41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270EFE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13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(3)</w:t>
              </w:r>
            </w:ins>
            <w:del w:id="414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（3）</w:delText>
              </w:r>
            </w:del>
            <w:ins w:id="415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金融资产重分类计入其他综合收益的金额</w:t>
              </w:r>
            </w:ins>
            <w:del w:id="416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金M资工夏仔类计、其他蚌兽收共的金强</w:delText>
              </w:r>
            </w:del>
          </w:p>
        </w:tc>
      </w:tr>
      <w:tr w:rsidR="00581BD5" w14:paraId="692C7977" w14:textId="77777777" w:rsidTr="00581BD5">
        <w:trPr>
          <w:trHeight w:val="300"/>
          <w:trPrChange w:id="41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A75AAF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(4)</w:t>
            </w:r>
            <w:ins w:id="419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其他债权投资信用减值准备</w:t>
              </w:r>
            </w:ins>
            <w:del w:id="420" w:author="企业用户_1134699809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次纯债电我贡星也值准备</w:delText>
              </w:r>
            </w:del>
          </w:p>
        </w:tc>
      </w:tr>
      <w:tr w:rsidR="00581BD5" w14:paraId="253A8047" w14:textId="77777777" w:rsidTr="00581BD5">
        <w:trPr>
          <w:trHeight w:val="300"/>
          <w:trPrChange w:id="4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8EB25D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23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t>(5)</w:t>
              </w:r>
            </w:ins>
            <w:ins w:id="424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现金流量套期储备</w:t>
              </w:r>
            </w:ins>
            <w:del w:id="425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( 5）见金流象多靶储备</w:delText>
              </w:r>
            </w:del>
          </w:p>
        </w:tc>
      </w:tr>
      <w:tr w:rsidR="00581BD5" w14:paraId="0418EB3E" w14:textId="77777777" w:rsidTr="00581BD5">
        <w:trPr>
          <w:trHeight w:val="300"/>
          <w:trPrChange w:id="42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16DC93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28" w:author="企业用户_1134699809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(6)</w:t>
              </w:r>
            </w:ins>
            <w:ins w:id="429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外币财务报表折算差额</w:t>
              </w:r>
            </w:ins>
            <w:del w:id="430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( 6）处手用等报表折算至期</w:delText>
              </w:r>
            </w:del>
          </w:p>
        </w:tc>
      </w:tr>
      <w:tr w:rsidR="00581BD5" w14:paraId="1AC0935D" w14:textId="77777777" w:rsidTr="00581BD5">
        <w:trPr>
          <w:trHeight w:val="300"/>
          <w:trPrChange w:id="43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3136B1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33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（二）归属于少数股东的其他综合收益的税后净额</w:t>
              </w:r>
            </w:ins>
            <w:del w:id="434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 二）归霖子少女段东的其他练舍收益的税后净K</w:delText>
              </w:r>
            </w:del>
          </w:p>
        </w:tc>
      </w:tr>
      <w:tr w:rsidR="00581BD5" w14:paraId="3D207C86" w14:textId="77777777" w:rsidTr="00581BD5">
        <w:trPr>
          <w:trHeight w:val="300"/>
          <w:trPrChange w:id="43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8C239B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</w:t>
            </w:r>
            <w:del w:id="437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ins w:id="438" w:author="企业用户_1134699809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综合收</w:t>
            </w:r>
            <w:del w:id="439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技</w:delText>
              </w:r>
            </w:del>
            <w:ins w:id="440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</w:t>
            </w:r>
            <w:del w:id="441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442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A4E7077" w14:textId="77777777" w:rsidTr="00581BD5">
        <w:trPr>
          <w:trHeight w:val="300"/>
          <w:trPrChange w:id="4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A7BCBDF" w14:textId="3DF524E9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45" w:author="CCJK" w:date="2024-10-18T09:17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</w:del>
            <w:ins w:id="446" w:author="CCJK" w:date="2024-10-18T0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</w:t>
              </w:r>
            </w:ins>
            <w:del w:id="447" w:author="CCJK" w:date="2024-10-18T09:17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</w:t>
            </w:r>
            <w:del w:id="448" w:author="CCJK" w:date="2024-10-18T09:17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 xml:space="preserve"> )</w:delText>
              </w:r>
            </w:del>
            <w:ins w:id="449" w:author="CCJK" w:date="2024-10-18T0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）</w:t>
              </w:r>
            </w:ins>
            <w:del w:id="450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省</w:delText>
              </w:r>
            </w:del>
            <w:ins w:id="451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属于母公司所</w:t>
            </w:r>
            <w:del w:id="452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天</w:delText>
              </w:r>
            </w:del>
            <w:ins w:id="453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者的</w:t>
            </w:r>
            <w:del w:id="454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嫌</w:delText>
              </w:r>
            </w:del>
            <w:ins w:id="455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</w:t>
            </w:r>
            <w:del w:id="456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至</w:delText>
              </w:r>
            </w:del>
            <w:ins w:id="457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</w:t>
            </w:r>
            <w:del w:id="458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459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7AFAA5B9" w14:textId="77777777" w:rsidTr="00581BD5">
        <w:trPr>
          <w:trHeight w:val="300"/>
          <w:trPrChange w:id="46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E89724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（二）归属于少</w:t>
            </w:r>
            <w:del w:id="462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敬</w:delText>
              </w:r>
            </w:del>
            <w:ins w:id="463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股东的综合</w:t>
            </w:r>
            <w:del w:id="464" w:author="企业用户_1134699809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被食色融</w:delText>
              </w:r>
            </w:del>
            <w:ins w:id="465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收益总额</w:t>
              </w:r>
            </w:ins>
          </w:p>
        </w:tc>
      </w:tr>
      <w:tr w:rsidR="00581BD5" w14:paraId="743CC7BF" w14:textId="77777777" w:rsidTr="00581BD5">
        <w:trPr>
          <w:trHeight w:val="300"/>
          <w:trPrChange w:id="46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6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9C66DF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68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金原</w:delText>
              </w:r>
            </w:del>
            <w:ins w:id="469" w:author="企业用户_1134699809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</w:t>
            </w:r>
            <w:del w:id="470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〔</w:delText>
              </w:r>
            </w:del>
            <w:ins w:id="471" w:author="企业用户_1134699809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人民币元</w:t>
            </w:r>
          </w:p>
        </w:tc>
      </w:tr>
      <w:tr w:rsidR="00581BD5" w14:paraId="14A2A426" w14:textId="77777777" w:rsidTr="00581BD5">
        <w:trPr>
          <w:trHeight w:val="300"/>
          <w:trPrChange w:id="47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350B32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474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联</w:delText>
              </w:r>
            </w:del>
            <w:ins w:id="475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B9B069E" w14:textId="77777777" w:rsidTr="00581BD5">
        <w:trPr>
          <w:trHeight w:val="300"/>
          <w:trPrChange w:id="47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87DB75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478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顿</w:delText>
              </w:r>
            </w:del>
            <w:ins w:id="479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0E1ECD0" w14:textId="77777777" w:rsidTr="00581BD5">
        <w:trPr>
          <w:trHeight w:val="300"/>
          <w:trPrChange w:id="48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418E2E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一、经</w:t>
            </w:r>
            <w:del w:id="482" w:author="企业用户_1134699809" w:date="2024-10-18T07:3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曾</w:delText>
              </w:r>
            </w:del>
            <w:ins w:id="483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活动产生的</w:t>
            </w:r>
            <w:del w:id="484" w:author="企业用户_1134699809" w:date="2024-10-18T07:3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见</w:delText>
              </w:r>
            </w:del>
            <w:ins w:id="485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金流</w:t>
            </w:r>
            <w:ins w:id="486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量：</w:t>
              </w:r>
            </w:ins>
          </w:p>
        </w:tc>
      </w:tr>
      <w:tr w:rsidR="00581BD5" w14:paraId="6D2EC04E" w14:textId="77777777" w:rsidTr="00581BD5">
        <w:trPr>
          <w:trHeight w:val="300"/>
          <w:trPrChange w:id="48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17F08A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89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销售商品、提供劳务收到的现金</w:t>
              </w:r>
            </w:ins>
            <w:del w:id="490" w:author="企业用户_1134699809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销售商提针声不必到的现金</w:delText>
              </w:r>
            </w:del>
          </w:p>
        </w:tc>
      </w:tr>
      <w:tr w:rsidR="00581BD5" w14:paraId="3C6E6167" w14:textId="77777777" w:rsidTr="00581BD5">
        <w:trPr>
          <w:trHeight w:val="300"/>
          <w:trPrChange w:id="49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51A73C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93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收到其他与经营活动有关的现金</w:t>
              </w:r>
            </w:ins>
            <w:del w:id="494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收到其他与赣首活之中的现</w:delText>
              </w:r>
            </w:del>
          </w:p>
        </w:tc>
      </w:tr>
      <w:tr w:rsidR="00581BD5" w14:paraId="54C41D14" w14:textId="77777777" w:rsidTr="00581BD5">
        <w:trPr>
          <w:trHeight w:val="300"/>
          <w:trPrChange w:id="49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FF8B5C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经</w:t>
            </w:r>
            <w:del w:id="497" w:author="企业用户_1134699809" w:date="2024-10-18T07:3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誉</w:delText>
              </w:r>
            </w:del>
            <w:ins w:id="498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活动现金流入小计</w:t>
            </w:r>
          </w:p>
        </w:tc>
      </w:tr>
      <w:tr w:rsidR="00581BD5" w14:paraId="5C78B5F1" w14:textId="77777777" w:rsidTr="00581BD5">
        <w:trPr>
          <w:trHeight w:val="300"/>
          <w:trPrChange w:id="4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BBFCE5F" w14:textId="77777777" w:rsidR="00581BD5" w:rsidRDefault="00581BD5" w:rsidP="00D802F6">
            <w:pPr>
              <w:widowControl w:val="0"/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501" w:author="企业用户_1134699809" w:date="2024-10-18T07:31:00Z">
                <w:pPr/>
              </w:pPrChange>
            </w:pPr>
            <w:ins w:id="502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购买商品、接受劳务支付的现金</w:t>
              </w:r>
            </w:ins>
            <w:del w:id="503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姆买防品.</w:delText>
              </w:r>
            </w:del>
          </w:p>
        </w:tc>
      </w:tr>
      <w:tr w:rsidR="00581BD5" w14:paraId="42A947EC" w14:textId="77777777" w:rsidTr="00581BD5">
        <w:trPr>
          <w:trHeight w:val="300"/>
          <w:trPrChange w:id="50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A93C6C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06" w:author="企业用户_1134699809" w:date="2024-10-18T07:3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植受劳务支付的现金</w:delText>
              </w:r>
            </w:del>
            <w:ins w:id="507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581BD5" w14:paraId="4294AF0B" w14:textId="77777777" w:rsidTr="00581BD5">
        <w:trPr>
          <w:trHeight w:val="300"/>
          <w:trPrChange w:id="50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B021C4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支付的各项税</w:t>
            </w:r>
            <w:del w:id="510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登</w:delText>
              </w:r>
            </w:del>
            <w:ins w:id="511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费</w:t>
              </w:r>
            </w:ins>
          </w:p>
        </w:tc>
      </w:tr>
      <w:tr w:rsidR="00581BD5" w14:paraId="66889164" w14:textId="77777777" w:rsidTr="00581BD5">
        <w:trPr>
          <w:trHeight w:val="300"/>
          <w:trPrChange w:id="51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1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3DD4E1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支付其他与经</w:t>
            </w:r>
            <w:del w:id="514" w:author="企业用户_1134699809" w:date="2024-10-18T07:3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耆作</w:delText>
              </w:r>
            </w:del>
            <w:ins w:id="515" w:author="企业用户_1134699809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动有关的现金</w:t>
            </w:r>
          </w:p>
        </w:tc>
      </w:tr>
      <w:tr w:rsidR="00581BD5" w14:paraId="396EF43B" w14:textId="77777777" w:rsidTr="00581BD5">
        <w:trPr>
          <w:trHeight w:val="300"/>
          <w:trPrChange w:id="51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B46290F" w14:textId="77777777" w:rsidR="00581BD5" w:rsidRDefault="00581BD5" w:rsidP="00D802F6">
            <w:pPr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518" w:author="企业用户_1134699809" w:date="2024-10-18T07:33:00Z">
                <w:pPr/>
              </w:pPrChange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经</w:t>
            </w:r>
            <w:ins w:id="519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营活动产生的现金流量净额</w:t>
              </w:r>
            </w:ins>
            <w:del w:id="520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管活身产生的现金流量行</w:delText>
              </w:r>
            </w:del>
          </w:p>
        </w:tc>
      </w:tr>
      <w:tr w:rsidR="00581BD5" w14:paraId="31BEBA87" w14:textId="77777777" w:rsidTr="00581BD5">
        <w:trPr>
          <w:trHeight w:val="300"/>
          <w:trPrChange w:id="5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A8B3C3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23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二、投资</w:t>
              </w:r>
            </w:ins>
            <w:del w:id="524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投费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活动产生的</w:t>
            </w:r>
            <w:del w:id="525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受</w:delText>
              </w:r>
            </w:del>
            <w:ins w:id="526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金流量：</w:t>
            </w:r>
          </w:p>
        </w:tc>
      </w:tr>
      <w:tr w:rsidR="00581BD5" w14:paraId="72AFB56E" w14:textId="77777777" w:rsidTr="00581BD5">
        <w:trPr>
          <w:trHeight w:val="300"/>
          <w:trPrChange w:id="52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2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77E034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29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区</w:delText>
              </w:r>
            </w:del>
            <w:ins w:id="530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回投资</w:t>
            </w:r>
            <w:del w:id="531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及</w:delText>
              </w:r>
            </w:del>
            <w:ins w:id="532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到的现金</w:t>
            </w:r>
          </w:p>
        </w:tc>
      </w:tr>
      <w:tr w:rsidR="00581BD5" w14:paraId="3D1AD2EB" w14:textId="77777777" w:rsidTr="00581BD5">
        <w:trPr>
          <w:trHeight w:val="300"/>
          <w:trPrChange w:id="53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3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72C0843" w14:textId="4BF7F091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取得</w:t>
            </w:r>
            <w:del w:id="535" w:author="CCJK" w:date="2024-10-18T09:18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按</w:delText>
              </w:r>
            </w:del>
            <w:ins w:id="536" w:author="CCJK" w:date="2024-10-18T0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投</w:t>
              </w:r>
            </w:ins>
            <w:del w:id="537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538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del w:id="539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受</w:delText>
              </w:r>
            </w:del>
            <w:ins w:id="540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del w:id="541" w:author="企业用户_1134699809" w:date="2024-10-18T07:3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看</w:delText>
              </w:r>
            </w:del>
            <w:ins w:id="542" w:author="企业用户_1134699809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的现金</w:t>
            </w:r>
          </w:p>
        </w:tc>
      </w:tr>
      <w:tr w:rsidR="00581BD5" w14:paraId="1D94D7C4" w14:textId="77777777" w:rsidTr="00581BD5">
        <w:trPr>
          <w:trHeight w:val="300"/>
          <w:trPrChange w:id="5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4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43D5DD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45" w:author="企业用户_1134699809" w:date="2024-10-18T07:3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处置固定资产、无形资产</w:t>
              </w:r>
            </w:ins>
            <w:del w:id="546" w:author="企业用户_1134699809" w:date="2024-10-18T07:3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处亶固定餐产、无形祖产加</w:delText>
              </w:r>
            </w:del>
            <w:ins w:id="547" w:author="企业用户_1134699809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和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其他长期资产收回的现金净额</w:t>
            </w:r>
          </w:p>
        </w:tc>
      </w:tr>
      <w:tr w:rsidR="00581BD5" w14:paraId="0EFC10A0" w14:textId="77777777" w:rsidTr="00581BD5">
        <w:trPr>
          <w:trHeight w:val="300"/>
          <w:trPrChange w:id="54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4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329C73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50" w:author="企业用户_1134699809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处置子公司及其他营业单位收到的现金净额</w:t>
              </w:r>
            </w:ins>
            <w:del w:id="551" w:author="企业用户_1134699809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代量子公司且其他营业阜位收到的羽金冷风</w:delText>
              </w:r>
            </w:del>
          </w:p>
        </w:tc>
      </w:tr>
      <w:tr w:rsidR="00581BD5" w14:paraId="6AD0A08E" w14:textId="77777777" w:rsidTr="00581BD5">
        <w:trPr>
          <w:trHeight w:val="300"/>
          <w:trPrChange w:id="55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D3CB160" w14:textId="77777777" w:rsidR="00581BD5" w:rsidRDefault="00581BD5" w:rsidP="00D802F6">
            <w:pPr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554" w:author="企业用户_1134699809" w:date="2024-10-18T07:35:00Z">
                <w:pPr/>
              </w:pPrChange>
            </w:pPr>
            <w:ins w:id="555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收到其他与投资活动有关的现金</w:t>
              </w:r>
            </w:ins>
            <w:del w:id="556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收到柒他与投资活动有美的定金</w:delText>
              </w:r>
            </w:del>
          </w:p>
        </w:tc>
      </w:tr>
      <w:tr w:rsidR="00581BD5" w14:paraId="65A1FA65" w14:textId="77777777" w:rsidTr="00581BD5">
        <w:trPr>
          <w:trHeight w:val="300"/>
          <w:trPrChange w:id="55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5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90ECB5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59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购建固定资产、</w:t>
              </w:r>
            </w:ins>
            <w:del w:id="560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购建置区青产，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无形资产和其他长期</w:t>
            </w:r>
            <w:del w:id="561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562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支付的现金</w:t>
            </w:r>
          </w:p>
        </w:tc>
      </w:tr>
      <w:tr w:rsidR="00581BD5" w14:paraId="34DDA45D" w14:textId="77777777" w:rsidTr="00581BD5">
        <w:trPr>
          <w:trHeight w:val="300"/>
          <w:trPrChange w:id="5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6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6EC0332" w14:textId="249D3999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</w:t>
            </w:r>
            <w:del w:id="565" w:author="企业用户_1134699809" w:date="2024-10-18T07:3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文件</w:delText>
              </w:r>
            </w:del>
            <w:ins w:id="566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支付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</w:t>
            </w:r>
            <w:del w:id="567" w:author="CCJK" w:date="2024-10-18T09:18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负</w:delText>
              </w:r>
            </w:del>
            <w:ins w:id="568" w:author="CCJK" w:date="2024-10-18T0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581BD5" w14:paraId="31DA3AEB" w14:textId="77777777" w:rsidTr="00581BD5">
        <w:trPr>
          <w:trHeight w:val="300"/>
          <w:trPrChange w:id="5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7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4C399E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取得</w:t>
            </w:r>
            <w:del w:id="571" w:author="企业用户_1134699809" w:date="2024-10-18T07:3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孑</w:delText>
              </w:r>
            </w:del>
            <w:ins w:id="572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公司及其</w:t>
            </w:r>
            <w:del w:id="573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空</w:delText>
              </w:r>
            </w:del>
            <w:ins w:id="574" w:author="企业用户_1134699809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他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营业单位支付的现金净</w:t>
            </w:r>
            <w:del w:id="575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和</w:delText>
              </w:r>
            </w:del>
            <w:ins w:id="576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29706B6" w14:textId="77777777" w:rsidTr="00581BD5">
        <w:trPr>
          <w:trHeight w:val="300"/>
          <w:trPrChange w:id="57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7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84B7B6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支付其他与投</w:t>
            </w:r>
            <w:del w:id="579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580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活动有关的现金</w:t>
            </w:r>
          </w:p>
        </w:tc>
      </w:tr>
      <w:tr w:rsidR="00581BD5" w14:paraId="795A38E7" w14:textId="77777777" w:rsidTr="00581BD5">
        <w:trPr>
          <w:trHeight w:val="300"/>
          <w:trPrChange w:id="58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792917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</w:t>
            </w:r>
            <w:del w:id="583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丧</w:delText>
              </w:r>
            </w:del>
            <w:ins w:id="584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</w:t>
            </w:r>
            <w:del w:id="585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受</w:delText>
              </w:r>
            </w:del>
            <w:ins w:id="586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金流出小计</w:t>
            </w:r>
          </w:p>
        </w:tc>
      </w:tr>
      <w:tr w:rsidR="00581BD5" w14:paraId="7B399A24" w14:textId="77777777" w:rsidTr="00581BD5">
        <w:trPr>
          <w:trHeight w:val="300"/>
          <w:trPrChange w:id="58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8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B6D7FF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投</w:t>
            </w:r>
            <w:del w:id="589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餐</w:delText>
              </w:r>
            </w:del>
            <w:ins w:id="590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活动产生的现金流</w:t>
            </w:r>
            <w:del w:id="591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*冷疆</w:delText>
              </w:r>
            </w:del>
            <w:ins w:id="592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量净额</w:t>
              </w:r>
            </w:ins>
          </w:p>
        </w:tc>
      </w:tr>
      <w:tr w:rsidR="00581BD5" w14:paraId="7E26F424" w14:textId="77777777" w:rsidTr="00581BD5">
        <w:trPr>
          <w:trHeight w:val="300"/>
          <w:trPrChange w:id="59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9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BE6233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</w:t>
            </w:r>
            <w:del w:id="595" w:author="企业用户_1134699809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然</w:delText>
              </w:r>
            </w:del>
            <w:ins w:id="596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资活动产生的现金流量</w:t>
            </w:r>
            <w:ins w:id="597" w:author="企业用户_1134699809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：</w:t>
              </w:r>
            </w:ins>
          </w:p>
        </w:tc>
      </w:tr>
      <w:tr w:rsidR="00581BD5" w14:paraId="0EB43FB6" w14:textId="77777777" w:rsidTr="00581BD5">
        <w:trPr>
          <w:trHeight w:val="300"/>
          <w:trPrChange w:id="59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9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6AB621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吸收投</w:t>
            </w:r>
            <w:del w:id="600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告</w:delText>
              </w:r>
            </w:del>
            <w:ins w:id="601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收到的现金</w:t>
            </w:r>
          </w:p>
        </w:tc>
      </w:tr>
      <w:tr w:rsidR="00581BD5" w14:paraId="4BA6FE60" w14:textId="77777777" w:rsidTr="00581BD5">
        <w:trPr>
          <w:trHeight w:val="300"/>
          <w:trPrChange w:id="60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7B1FD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604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子公司吸收少数股东投资收到的现</w:t>
            </w:r>
            <w:del w:id="605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至</w:delText>
              </w:r>
            </w:del>
            <w:ins w:id="606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</w:ins>
          </w:p>
        </w:tc>
      </w:tr>
      <w:tr w:rsidR="00581BD5" w14:paraId="0F856162" w14:textId="77777777" w:rsidTr="00581BD5">
        <w:trPr>
          <w:trHeight w:val="377"/>
          <w:trPrChange w:id="607" w:author="CCJK" w:date="2024-10-18T09:22:00Z">
            <w:trPr>
              <w:trHeight w:val="377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0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63BF03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取得借款收</w:t>
            </w:r>
            <w:del w:id="609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混</w:delText>
              </w:r>
            </w:del>
            <w:ins w:id="610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的现金</w:t>
            </w:r>
          </w:p>
        </w:tc>
      </w:tr>
      <w:tr w:rsidR="00581BD5" w14:paraId="3A8EE846" w14:textId="77777777" w:rsidTr="00581BD5">
        <w:trPr>
          <w:trHeight w:val="300"/>
          <w:trPrChange w:id="61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1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1B976A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收到</w:t>
            </w:r>
            <w:del w:id="613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美</w:delText>
              </w:r>
            </w:del>
            <w:ins w:id="614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他与筹资活动有关的现金</w:t>
            </w:r>
          </w:p>
        </w:tc>
      </w:tr>
      <w:tr w:rsidR="00581BD5" w14:paraId="43150B97" w14:textId="77777777" w:rsidTr="00581BD5">
        <w:trPr>
          <w:trHeight w:val="300"/>
          <w:trPrChange w:id="61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972E96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17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券费</w:delText>
              </w:r>
            </w:del>
            <w:ins w:id="618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筹资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活动现金流入小计</w:t>
            </w:r>
          </w:p>
        </w:tc>
      </w:tr>
      <w:tr w:rsidR="00581BD5" w14:paraId="2CA7BF50" w14:textId="77777777" w:rsidTr="00581BD5">
        <w:trPr>
          <w:trHeight w:val="300"/>
          <w:trPrChange w:id="61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2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3DA8E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偿</w:t>
            </w:r>
            <w:del w:id="621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迁果</w:delText>
              </w:r>
            </w:del>
            <w:ins w:id="622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还债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务支付的</w:t>
            </w:r>
            <w:del w:id="623" w:author="企业用户_1134699809" w:date="2024-10-18T07:3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受</w:delText>
              </w:r>
            </w:del>
            <w:ins w:id="624" w:author="企业用户_1134699809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581BD5" w14:paraId="30A6F95E" w14:textId="77777777" w:rsidTr="00581BD5">
        <w:trPr>
          <w:trHeight w:val="300"/>
          <w:trPrChange w:id="6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2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CD0BCA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分配股</w:t>
            </w:r>
            <w:del w:id="627" w:author="企业用户_1134699809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王</w:delText>
              </w:r>
            </w:del>
            <w:ins w:id="628" w:author="企业用户_1134699809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629" w:author="企业用户_1134699809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私祖</w:delText>
              </w:r>
            </w:del>
            <w:ins w:id="630" w:author="企业用户_1134699809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或偿付利息支付的现金</w:t>
            </w:r>
          </w:p>
        </w:tc>
      </w:tr>
      <w:tr w:rsidR="00581BD5" w14:paraId="767C1BCF" w14:textId="77777777" w:rsidTr="00581BD5">
        <w:trPr>
          <w:trHeight w:val="300"/>
          <w:trPrChange w:id="63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3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E29C0F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33" w:author="企业用户_1134699809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干</w:delText>
              </w:r>
            </w:del>
            <w:ins w:id="634" w:author="企业用户_1134699809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公司支</w:t>
            </w:r>
            <w:del w:id="635" w:author="企业用户_1134699809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ft</w:delText>
              </w:r>
            </w:del>
            <w:ins w:id="636" w:author="企业用户_1134699809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给少数股</w:t>
            </w:r>
            <w:del w:id="637" w:author="企业用户_1134699809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有</w:delText>
              </w:r>
            </w:del>
            <w:ins w:id="638" w:author="企业用户_1134699809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东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的股利、利</w:t>
            </w:r>
            <w:del w:id="639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洞</w:delText>
              </w:r>
            </w:del>
            <w:ins w:id="640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润</w:t>
              </w:r>
            </w:ins>
          </w:p>
        </w:tc>
      </w:tr>
      <w:tr w:rsidR="00581BD5" w14:paraId="3E22E7DA" w14:textId="77777777" w:rsidTr="00581BD5">
        <w:trPr>
          <w:trHeight w:val="300"/>
          <w:trPrChange w:id="64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4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2A015F1" w14:textId="628A3C4F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43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互</w:delText>
              </w:r>
            </w:del>
            <w:ins w:id="644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付其他与</w:t>
            </w:r>
            <w:del w:id="645" w:author="CCJK" w:date="2024-10-18T09:18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等</w:delText>
              </w:r>
            </w:del>
            <w:ins w:id="646" w:author="CCJK" w:date="2024-10-18T0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筹</w:t>
              </w:r>
            </w:ins>
            <w:del w:id="647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瓷</w:delText>
              </w:r>
            </w:del>
            <w:ins w:id="648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活动有</w:t>
            </w:r>
            <w:del w:id="649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矢</w:delText>
              </w:r>
            </w:del>
            <w:ins w:id="650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关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的现金</w:t>
            </w:r>
          </w:p>
        </w:tc>
      </w:tr>
      <w:tr w:rsidR="00581BD5" w14:paraId="2AA9E37D" w14:textId="77777777" w:rsidTr="00581BD5">
        <w:trPr>
          <w:trHeight w:val="300"/>
          <w:trPrChange w:id="65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5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5D6357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53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算黄</w:delText>
              </w:r>
            </w:del>
            <w:ins w:id="654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筹资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活动现金流出小计</w:t>
            </w:r>
          </w:p>
        </w:tc>
      </w:tr>
      <w:tr w:rsidR="00581BD5" w14:paraId="6C990D72" w14:textId="77777777" w:rsidTr="00581BD5">
        <w:trPr>
          <w:trHeight w:val="300"/>
          <w:trPrChange w:id="6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8B2A59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57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务</w:delText>
              </w:r>
            </w:del>
            <w:ins w:id="658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资活动产生的现金流量</w:t>
            </w:r>
            <w:del w:id="659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冷</w:delText>
              </w:r>
            </w:del>
            <w:ins w:id="660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净额</w:t>
              </w:r>
            </w:ins>
          </w:p>
        </w:tc>
      </w:tr>
      <w:tr w:rsidR="00581BD5" w14:paraId="6338E568" w14:textId="77777777" w:rsidTr="00581BD5">
        <w:trPr>
          <w:trHeight w:val="300"/>
          <w:trPrChange w:id="66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6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0E2401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五、现金及现金等价物</w:t>
            </w:r>
            <w:del w:id="663" w:author="企业用户_1134699809" w:date="2024-10-18T07:3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冷，加领</w:delText>
              </w:r>
            </w:del>
            <w:ins w:id="664" w:author="企业用户_1134699809" w:date="2024-10-18T0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净增加额</w:t>
              </w:r>
            </w:ins>
          </w:p>
        </w:tc>
      </w:tr>
      <w:tr w:rsidR="00581BD5" w14:paraId="744A2FE5" w14:textId="77777777" w:rsidTr="00581BD5">
        <w:trPr>
          <w:trHeight w:val="351"/>
          <w:trPrChange w:id="665" w:author="CCJK" w:date="2024-10-18T09:22:00Z">
            <w:trPr>
              <w:trHeight w:val="351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6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C21388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667" w:author="企业用户_1134699809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加：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期初现金及现金</w:t>
            </w:r>
            <w:del w:id="668" w:author="企业用户_1134699809" w:date="2024-10-18T07:4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净</w:delText>
              </w:r>
            </w:del>
            <w:ins w:id="669" w:author="企业用户_1134699809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价物</w:t>
            </w:r>
            <w:del w:id="670" w:author="企业用户_1134699809" w:date="2024-10-18T07:4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的修</w:delText>
              </w:r>
            </w:del>
            <w:ins w:id="671" w:author="企业用户_1134699809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余额</w:t>
              </w:r>
            </w:ins>
          </w:p>
        </w:tc>
      </w:tr>
      <w:tr w:rsidR="00581BD5" w14:paraId="353C89E8" w14:textId="77777777" w:rsidTr="00581BD5">
        <w:trPr>
          <w:trHeight w:val="300"/>
          <w:trPrChange w:id="67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7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D49D33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六、期末现金及现金</w:t>
            </w:r>
            <w:del w:id="674" w:author="企业用户_1134699809" w:date="2024-10-18T07:4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售</w:delText>
              </w:r>
            </w:del>
            <w:ins w:id="675" w:author="企业用户_1134699809" w:date="2024-10-18T0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价物余额</w:t>
            </w:r>
          </w:p>
        </w:tc>
      </w:tr>
      <w:tr w:rsidR="00581BD5" w14:paraId="23D542BF" w14:textId="77777777" w:rsidTr="00581BD5">
        <w:trPr>
          <w:trHeight w:val="300"/>
          <w:trPrChange w:id="67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7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47BA1BD" w14:textId="77777777" w:rsidR="00581BD5" w:rsidRDefault="00581BD5" w:rsidP="00D802F6">
            <w:pPr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678" w:author="企业用户_1134699809" w:date="2024-10-18T07:41:00Z">
                <w:pPr/>
              </w:pPrChange>
            </w:pPr>
            <w:ins w:id="679" w:author="企业用户_1134699809" w:date="2024-10-18T07:4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少数股东权益</w:t>
              </w:r>
            </w:ins>
            <w:del w:id="680" w:author="企业用户_1134699809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少敷席充收效</w:delText>
              </w:r>
            </w:del>
          </w:p>
        </w:tc>
      </w:tr>
      <w:tr w:rsidR="00581BD5" w14:paraId="4C5B72DF" w14:textId="77777777" w:rsidTr="00581BD5">
        <w:trPr>
          <w:trHeight w:val="300"/>
          <w:trPrChange w:id="68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8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D19A796" w14:textId="77777777" w:rsidR="00581BD5" w:rsidRDefault="00581BD5" w:rsidP="00D802F6">
            <w:pPr>
              <w:spacing w:line="240" w:lineRule="atLeas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pPrChange w:id="683" w:author="企业用户_1134699809" w:date="2024-10-18T07:41:00Z">
                <w:pPr/>
              </w:pPrChange>
            </w:pPr>
            <w:ins w:id="684" w:author="企业用户_1134699809" w:date="2024-10-18T07:41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资本公积</w:t>
              </w:r>
            </w:ins>
            <w:del w:id="685" w:author="企业用户_1134699809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崇本公收</w:delText>
              </w:r>
            </w:del>
          </w:p>
        </w:tc>
      </w:tr>
      <w:tr w:rsidR="00581BD5" w14:paraId="44DC75E4" w14:textId="77777777" w:rsidTr="00581BD5">
        <w:trPr>
          <w:trHeight w:val="300"/>
          <w:trPrChange w:id="68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8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567F86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del w:id="688" w:author="企业用户_1134699809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.</w:delText>
              </w:r>
            </w:del>
            <w:ins w:id="689" w:author="企业用户_1134699809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提取</w:t>
            </w:r>
            <w:ins w:id="690" w:author="企业用户_1134699809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盈余公积</w:t>
              </w:r>
            </w:ins>
            <w:del w:id="691" w:author="企业用户_1134699809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選余公积</w:delText>
              </w:r>
            </w:del>
          </w:p>
        </w:tc>
      </w:tr>
      <w:tr w:rsidR="00581BD5" w14:paraId="15B8D5DA" w14:textId="77777777" w:rsidTr="00581BD5">
        <w:trPr>
          <w:trHeight w:val="300"/>
          <w:trPrChange w:id="69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9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27852D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2、</w:t>
            </w:r>
            <w:del w:id="694" w:author="企业用户_1134699809" w:date="2024-10-18T07:4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豊永</w:delText>
              </w:r>
            </w:del>
            <w:ins w:id="695" w:author="企业用户_1134699809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盈余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公积转增资本</w:t>
            </w:r>
          </w:p>
        </w:tc>
      </w:tr>
      <w:tr w:rsidR="00581BD5" w14:paraId="4EAFDED0" w14:textId="77777777" w:rsidTr="00581BD5">
        <w:trPr>
          <w:trHeight w:val="300"/>
          <w:trPrChange w:id="69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9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F590A5C" w14:textId="4E21273E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</w:t>
            </w:r>
            <w:del w:id="698" w:author="CCJK" w:date="2024-10-18T09:18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合</w:delText>
              </w:r>
            </w:del>
            <w:ins w:id="699" w:author="CCJK" w:date="2024-10-18T0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</w:ins>
            <w:del w:id="700" w:author="企业用户_1134699809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额</w:delText>
              </w:r>
            </w:del>
            <w:ins w:id="701" w:author="企业用户_1134699809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ACA7FBA" w14:textId="77777777" w:rsidTr="00581BD5">
        <w:trPr>
          <w:trHeight w:val="300"/>
          <w:trPrChange w:id="70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0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71FC97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04" w:author="企业用户_1134699809" w:date="2024-10-18T07:4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箕</w:delText>
              </w:r>
            </w:del>
            <w:ins w:id="705" w:author="企业用户_1134699809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他货币</w:t>
            </w:r>
            <w:del w:id="706" w:author="企业用户_1134699809" w:date="2024-10-18T07:4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707" w:author="企业用户_1134699809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581BD5" w14:paraId="22FE36AC" w14:textId="77777777" w:rsidTr="00581BD5">
        <w:trPr>
          <w:trHeight w:val="300"/>
          <w:trPrChange w:id="70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0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181C26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710" w:author="企业用户_1134699809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或</w:delText>
              </w:r>
            </w:del>
            <w:ins w:id="711" w:author="企业用户_1134699809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1E5D345" w14:textId="77777777" w:rsidTr="00581BD5">
        <w:trPr>
          <w:trHeight w:val="300"/>
          <w:trPrChange w:id="71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1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60749D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1、按</w:t>
            </w:r>
            <w:del w:id="714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张龄</w:delText>
              </w:r>
            </w:del>
            <w:ins w:id="715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披露</w:t>
            </w:r>
          </w:p>
        </w:tc>
      </w:tr>
      <w:tr w:rsidR="00581BD5" w14:paraId="5A293372" w14:textId="77777777" w:rsidTr="00581BD5">
        <w:trPr>
          <w:trHeight w:val="300"/>
          <w:trPrChange w:id="71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77E001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del w:id="718" w:author="企业用户_1134699809" w:date="2024-10-18T07:4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束</w:delText>
              </w:r>
            </w:del>
            <w:ins w:id="719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del w:id="720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飘</w:delText>
              </w:r>
            </w:del>
            <w:ins w:id="721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09897FFD" w14:textId="77777777" w:rsidTr="00581BD5">
        <w:trPr>
          <w:trHeight w:val="300"/>
          <w:trPrChange w:id="72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23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425AC5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724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凝</w:delText>
              </w:r>
            </w:del>
            <w:ins w:id="725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36E01CE3" w14:textId="77777777" w:rsidTr="00581BD5">
        <w:trPr>
          <w:trHeight w:val="300"/>
          <w:trPrChange w:id="72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2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D3BB52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单项金额</w:t>
            </w:r>
            <w:del w:id="728" w:author="企业用户_1134699809" w:date="2024-10-18T07:4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更</w:delText>
              </w:r>
            </w:del>
            <w:ins w:id="729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大并单独计提坏账准备的应收款项</w:t>
            </w:r>
          </w:p>
        </w:tc>
      </w:tr>
      <w:tr w:rsidR="00581BD5" w14:paraId="3926C874" w14:textId="77777777" w:rsidTr="00581BD5">
        <w:trPr>
          <w:trHeight w:val="300"/>
          <w:trPrChange w:id="73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31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45B818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按信用风险特征组合计提坏</w:t>
            </w:r>
            <w:del w:id="732" w:author="企业用户_1134699809" w:date="2024-10-18T07:4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来</w:delText>
              </w:r>
            </w:del>
            <w:ins w:id="733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准备的应收款项</w:t>
            </w:r>
          </w:p>
        </w:tc>
      </w:tr>
      <w:tr w:rsidR="00581BD5" w14:paraId="79697964" w14:textId="77777777" w:rsidTr="00581BD5">
        <w:trPr>
          <w:trHeight w:val="300"/>
          <w:trPrChange w:id="73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3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7205F6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组合</w:t>
            </w:r>
            <w:del w:id="736" w:author="企业用户_1134699809" w:date="2024-10-18T07:4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】</w:delText>
              </w:r>
            </w:del>
            <w:ins w:id="737" w:author="企业用户_1134699809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</w:t>
            </w:r>
            <w:ins w:id="738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按余额百分比计提坏账准备的应收款项</w:t>
              </w:r>
            </w:ins>
          </w:p>
        </w:tc>
      </w:tr>
      <w:tr w:rsidR="00581BD5" w14:paraId="55684DA3" w14:textId="77777777" w:rsidTr="00581BD5">
        <w:trPr>
          <w:trHeight w:val="300"/>
          <w:trPrChange w:id="73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4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17531F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41" w:author="企业用户_1134699809" w:date="2024-10-18T07:5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按余额百分比计提坏跟准备的应收款项</w:delText>
              </w:r>
            </w:del>
            <w:ins w:id="742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581BD5" w14:paraId="5D7FAF9A" w14:textId="77777777" w:rsidTr="00581BD5">
        <w:trPr>
          <w:trHeight w:val="300"/>
          <w:trPrChange w:id="7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4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D3316E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单项金</w:t>
            </w:r>
            <w:del w:id="745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毓</w:delText>
              </w:r>
            </w:del>
            <w:ins w:id="746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不重大但单独计提</w:t>
            </w:r>
            <w:del w:id="747" w:author="企业用户_1134699809" w:date="2024-10-18T07:5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杯贬</w:delText>
              </w:r>
            </w:del>
            <w:ins w:id="748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准备的应收款项</w:t>
            </w:r>
          </w:p>
        </w:tc>
      </w:tr>
      <w:tr w:rsidR="00581BD5" w14:paraId="244BC523" w14:textId="77777777" w:rsidTr="00581BD5">
        <w:trPr>
          <w:trHeight w:val="300"/>
          <w:trPrChange w:id="74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B49B4C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51" w:author="企业用户_1134699809" w:date="2024-10-18T07:5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账而</w:delText>
              </w:r>
            </w:del>
            <w:ins w:id="752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账面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del w:id="753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颊</w:delText>
              </w:r>
            </w:del>
            <w:ins w:id="754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FE86A08" w14:textId="77777777" w:rsidTr="00581BD5">
        <w:trPr>
          <w:trHeight w:val="300"/>
          <w:trPrChange w:id="7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309897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单项金</w:t>
            </w:r>
            <w:del w:id="757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颖</w:delText>
              </w:r>
            </w:del>
            <w:ins w:id="758" w:author="企业用户_1134699809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重大并单独计提坏账准备的应收款项</w:t>
            </w:r>
          </w:p>
        </w:tc>
      </w:tr>
      <w:tr w:rsidR="00581BD5" w14:paraId="5E05B845" w14:textId="77777777" w:rsidTr="00581BD5">
        <w:trPr>
          <w:trHeight w:val="300"/>
          <w:trPrChange w:id="75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6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6517A2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按信用风险特</w:t>
            </w:r>
            <w:del w:id="761" w:author="企业用户_1134699809" w:date="2024-10-18T07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在</w:delText>
              </w:r>
            </w:del>
            <w:ins w:id="762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组合计提坏账准备的应收款项</w:t>
            </w:r>
          </w:p>
        </w:tc>
      </w:tr>
      <w:tr w:rsidR="00581BD5" w14:paraId="4EDCBFC4" w14:textId="77777777" w:rsidTr="00581BD5">
        <w:trPr>
          <w:trHeight w:val="300"/>
          <w:trPrChange w:id="7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60FBB0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765" w:name="OLE_LINK3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组合1：</w:t>
            </w:r>
            <w:bookmarkEnd w:id="765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按余额百分比计提坏账准</w:t>
            </w:r>
            <w:del w:id="766" w:author="企业用户_1134699809" w:date="2024-10-18T07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各</w:delText>
              </w:r>
            </w:del>
            <w:ins w:id="767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备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的应收款项</w:t>
            </w:r>
          </w:p>
        </w:tc>
      </w:tr>
      <w:tr w:rsidR="00581BD5" w14:paraId="54B4E289" w14:textId="77777777" w:rsidTr="00581BD5">
        <w:trPr>
          <w:trHeight w:val="300"/>
          <w:trPrChange w:id="76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6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1532BF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70" w:author="企业用户_1134699809" w:date="2024-10-18T07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岸</w:delText>
              </w:r>
            </w:del>
            <w:ins w:id="771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项金额不重大但单独计提坏账准备的应收款项</w:t>
            </w:r>
          </w:p>
        </w:tc>
      </w:tr>
      <w:tr w:rsidR="00581BD5" w14:paraId="65EE9445" w14:textId="77777777" w:rsidTr="00581BD5">
        <w:trPr>
          <w:trHeight w:val="300"/>
          <w:trPrChange w:id="77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7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555A5F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774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疆</w:delText>
              </w:r>
            </w:del>
            <w:ins w:id="775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49D91388" w14:textId="77777777" w:rsidTr="00581BD5">
        <w:trPr>
          <w:trHeight w:val="300"/>
          <w:trPrChange w:id="77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7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2AC908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778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藏</w:delText>
              </w:r>
            </w:del>
            <w:ins w:id="779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A3DC1C1" w14:textId="77777777" w:rsidTr="00581BD5">
        <w:trPr>
          <w:trHeight w:val="300"/>
          <w:trPrChange w:id="78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8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1DDF9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单位名</w:t>
            </w:r>
            <w:del w:id="782" w:author="企业用户_1134699809" w:date="2024-10-18T07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去</w:delText>
              </w:r>
            </w:del>
            <w:ins w:id="783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2AACF2EA" w14:textId="77777777" w:rsidTr="00581BD5">
        <w:trPr>
          <w:trHeight w:val="300"/>
          <w:trPrChange w:id="78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8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EFB60D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786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城</w:delText>
              </w:r>
            </w:del>
            <w:ins w:id="787" w:author="企业用户_1134699809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A4B4B69" w14:textId="77777777" w:rsidTr="00581BD5">
        <w:trPr>
          <w:trHeight w:val="300"/>
          <w:trPrChange w:id="78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8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C23520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占</w:t>
            </w:r>
            <w:del w:id="790" w:author="企业用户_1134699809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演</w:delText>
              </w:r>
            </w:del>
            <w:ins w:id="791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付款项年末余</w:t>
            </w:r>
            <w:del w:id="792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藏</w:delText>
              </w:r>
            </w:del>
            <w:ins w:id="793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合计数的比例（％）</w:t>
            </w:r>
          </w:p>
        </w:tc>
      </w:tr>
      <w:tr w:rsidR="00581BD5" w14:paraId="065C9C20" w14:textId="77777777" w:rsidTr="00581BD5">
        <w:trPr>
          <w:trHeight w:val="300"/>
          <w:trPrChange w:id="79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9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F143C5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张建武</w:t>
            </w:r>
          </w:p>
        </w:tc>
      </w:tr>
      <w:tr w:rsidR="00581BD5" w14:paraId="523AAF07" w14:textId="77777777" w:rsidTr="00581BD5">
        <w:trPr>
          <w:trHeight w:val="300"/>
          <w:trPrChange w:id="79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7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A6082F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张永付</w:t>
            </w:r>
          </w:p>
        </w:tc>
      </w:tr>
      <w:tr w:rsidR="00581BD5" w14:paraId="69BECA16" w14:textId="77777777" w:rsidTr="00581BD5">
        <w:trPr>
          <w:trHeight w:val="300"/>
          <w:trPrChange w:id="79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9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0C908E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800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装</w:delText>
              </w:r>
            </w:del>
            <w:ins w:id="801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895F0D4" w14:textId="77777777" w:rsidTr="00581BD5">
        <w:trPr>
          <w:trHeight w:val="300"/>
          <w:trPrChange w:id="80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0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D75C9B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804" w:author="企业用户_1134699809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奈默</w:delText>
              </w:r>
            </w:del>
            <w:ins w:id="805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余额</w:t>
              </w:r>
            </w:ins>
          </w:p>
        </w:tc>
      </w:tr>
      <w:tr w:rsidR="00581BD5" w14:paraId="25927385" w14:textId="77777777" w:rsidTr="00581BD5">
        <w:trPr>
          <w:trHeight w:val="300"/>
          <w:trPrChange w:id="80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0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BD3C93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808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项</w:delText>
              </w:r>
            </w:del>
            <w:ins w:id="809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DC77927" w14:textId="77777777" w:rsidTr="00581BD5">
        <w:trPr>
          <w:trHeight w:val="300"/>
          <w:trPrChange w:id="81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1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78D4F0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计提比例</w:t>
            </w:r>
            <w:ins w:id="812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（％）</w:t>
              </w:r>
            </w:ins>
            <w:del w:id="813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U）</w:delText>
              </w:r>
            </w:del>
          </w:p>
        </w:tc>
      </w:tr>
      <w:tr w:rsidR="00581BD5" w14:paraId="50AC9951" w14:textId="77777777" w:rsidTr="00581BD5">
        <w:trPr>
          <w:trHeight w:val="300"/>
          <w:trPrChange w:id="81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15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7EDA80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单项金</w:t>
            </w:r>
            <w:del w:id="816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期</w:delText>
              </w:r>
            </w:del>
            <w:ins w:id="817" w:author="企业用户_1134699809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重大并单独计提坏账准备的其他应收款</w:t>
            </w:r>
          </w:p>
        </w:tc>
      </w:tr>
      <w:tr w:rsidR="00581BD5" w14:paraId="5CF02106" w14:textId="77777777" w:rsidTr="00581BD5">
        <w:trPr>
          <w:trHeight w:val="300"/>
          <w:trPrChange w:id="81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19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3DD3FC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20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组合1：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按余额百分比计提坏账准备的应收款项</w:t>
            </w:r>
          </w:p>
        </w:tc>
      </w:tr>
      <w:tr w:rsidR="00581BD5" w14:paraId="0E26ADF8" w14:textId="77777777" w:rsidTr="00581BD5">
        <w:trPr>
          <w:trHeight w:val="300"/>
          <w:trPrChange w:id="8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2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0A8665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单项金额不重大但单独计提</w:t>
            </w:r>
            <w:del w:id="823" w:author="企业用户_1134699809" w:date="2024-10-18T07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出赚</w:delText>
              </w:r>
            </w:del>
            <w:ins w:id="824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准备的其他应收款</w:t>
            </w:r>
          </w:p>
        </w:tc>
      </w:tr>
      <w:tr w:rsidR="00581BD5" w14:paraId="1848B5C6" w14:textId="77777777" w:rsidTr="00581BD5">
        <w:trPr>
          <w:trHeight w:val="300"/>
          <w:trPrChange w:id="8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2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06F69C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827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菽</w:delText>
              </w:r>
            </w:del>
            <w:ins w:id="828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3848B2D1" w14:textId="77777777" w:rsidTr="00581BD5">
        <w:trPr>
          <w:trHeight w:val="300"/>
          <w:trPrChange w:id="82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6130C2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单项金额</w:t>
            </w:r>
            <w:del w:id="831" w:author="企业用户_1134699809" w:date="2024-10-18T07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更</w:delText>
              </w:r>
            </w:del>
            <w:ins w:id="832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大并单独计提坏账准备的其他应收款</w:t>
            </w:r>
          </w:p>
        </w:tc>
      </w:tr>
      <w:tr w:rsidR="00581BD5" w14:paraId="2CA219EE" w14:textId="77777777" w:rsidTr="00581BD5">
        <w:trPr>
          <w:trHeight w:val="300"/>
          <w:trPrChange w:id="83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3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4311A5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按信用风险特征组合计提</w:t>
            </w:r>
            <w:del w:id="835" w:author="企业用户_1134699809" w:date="2024-10-18T07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杯赚</w:delText>
              </w:r>
            </w:del>
            <w:ins w:id="836" w:author="企业用户_1134699809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准备的其他应收款</w:t>
            </w:r>
          </w:p>
        </w:tc>
      </w:tr>
      <w:tr w:rsidR="00581BD5" w14:paraId="7ACA1F59" w14:textId="77777777" w:rsidTr="00581BD5">
        <w:trPr>
          <w:trHeight w:val="300"/>
          <w:trPrChange w:id="8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7030AE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839" w:author="企业用户_1134699809" w:date="2024-10-18T07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底</w:delText>
              </w:r>
            </w:del>
            <w:ins w:id="840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</w:t>
            </w:r>
            <w:del w:id="841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默</w:delText>
              </w:r>
            </w:del>
            <w:ins w:id="842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44726D6" w14:textId="77777777" w:rsidTr="00581BD5">
        <w:trPr>
          <w:trHeight w:val="300"/>
          <w:trPrChange w:id="8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55C745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</w:t>
            </w:r>
            <w:del w:id="845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美</w:delText>
              </w:r>
            </w:del>
            <w:ins w:id="846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比例(%)</w:t>
            </w:r>
          </w:p>
        </w:tc>
      </w:tr>
      <w:tr w:rsidR="00581BD5" w14:paraId="1EC08D11" w14:textId="77777777" w:rsidTr="00581BD5">
        <w:trPr>
          <w:trHeight w:val="300"/>
          <w:trPrChange w:id="84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4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4668F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单</w:t>
            </w:r>
            <w:del w:id="849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质</w:delText>
              </w:r>
            </w:del>
            <w:ins w:id="850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金额不重大</w:t>
            </w:r>
            <w:del w:id="851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恒</w:delText>
              </w:r>
            </w:del>
            <w:ins w:id="852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单独计提坏</w:t>
            </w:r>
            <w:del w:id="853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眯</w:delText>
              </w:r>
            </w:del>
            <w:ins w:id="854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准备的其他应收款</w:t>
            </w:r>
          </w:p>
        </w:tc>
      </w:tr>
      <w:tr w:rsidR="00581BD5" w14:paraId="5B25E7D2" w14:textId="77777777" w:rsidTr="00581BD5">
        <w:trPr>
          <w:trHeight w:val="300"/>
          <w:trPrChange w:id="8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E76E8B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857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笫</w:delText>
              </w:r>
            </w:del>
            <w:ins w:id="858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二阶段</w:t>
            </w:r>
          </w:p>
        </w:tc>
      </w:tr>
      <w:tr w:rsidR="00581BD5" w14:paraId="7DDCC1BD" w14:textId="77777777" w:rsidTr="00581BD5">
        <w:trPr>
          <w:trHeight w:val="300"/>
          <w:trPrChange w:id="85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3102D3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861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瓶</w:delText>
              </w:r>
            </w:del>
            <w:ins w:id="862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70B3DF1" w14:textId="77777777" w:rsidTr="00581BD5">
        <w:trPr>
          <w:trHeight w:val="300"/>
          <w:trPrChange w:id="8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6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5B696D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865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缺</w:delText>
              </w:r>
            </w:del>
            <w:ins w:id="866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跌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价准</w:t>
            </w:r>
            <w:del w:id="867" w:author="企业用户_1134699809" w:date="2024-10-18T07:5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各</w:delText>
              </w:r>
            </w:del>
            <w:ins w:id="868" w:author="企业用户_1134699809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备</w:t>
              </w:r>
            </w:ins>
          </w:p>
        </w:tc>
      </w:tr>
      <w:tr w:rsidR="00581BD5" w14:paraId="7DEDA31A" w14:textId="77777777" w:rsidTr="00581BD5">
        <w:trPr>
          <w:trHeight w:val="300"/>
          <w:trPrChange w:id="8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849B50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871" w:author="企业用户_1134699809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原</w:delText>
              </w:r>
            </w:del>
            <w:ins w:id="872" w:author="企业用户_1134699809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9302B6C" w14:textId="77777777" w:rsidTr="00581BD5">
        <w:trPr>
          <w:trHeight w:val="300"/>
          <w:trPrChange w:id="87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A7C9AF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本期增</w:t>
            </w:r>
            <w:del w:id="875" w:author="企业用户_1134699809" w:date="2024-10-18T07:5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#</w:delText>
              </w:r>
            </w:del>
            <w:ins w:id="876" w:author="企业用户_1134699809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变动</w:t>
            </w:r>
          </w:p>
        </w:tc>
      </w:tr>
      <w:tr w:rsidR="00581BD5" w14:paraId="40EE139A" w14:textId="77777777" w:rsidTr="00581BD5">
        <w:trPr>
          <w:trHeight w:val="300"/>
          <w:trPrChange w:id="87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20E9D3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追加投</w:t>
            </w:r>
            <w:del w:id="879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去</w:delText>
              </w:r>
            </w:del>
            <w:ins w:id="880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</w:p>
        </w:tc>
      </w:tr>
      <w:tr w:rsidR="00581BD5" w14:paraId="48793D56" w14:textId="77777777" w:rsidTr="00581BD5">
        <w:trPr>
          <w:trHeight w:val="300"/>
          <w:trPrChange w:id="88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8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B4AA0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883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某</w:delText>
              </w:r>
            </w:del>
            <w:ins w:id="884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少投资</w:t>
            </w:r>
          </w:p>
        </w:tc>
      </w:tr>
      <w:tr w:rsidR="00581BD5" w14:paraId="2B27B426" w14:textId="77777777" w:rsidTr="00581BD5">
        <w:trPr>
          <w:trHeight w:val="300"/>
          <w:trPrChange w:id="88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549E4F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权益法下确认的投资</w:t>
            </w:r>
            <w:del w:id="887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损势</w:delText>
              </w:r>
            </w:del>
            <w:ins w:id="888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损益</w:t>
              </w:r>
            </w:ins>
          </w:p>
        </w:tc>
      </w:tr>
      <w:tr w:rsidR="00581BD5" w14:paraId="53A05FD4" w14:textId="77777777" w:rsidTr="00581BD5">
        <w:trPr>
          <w:trHeight w:val="300"/>
          <w:trPrChange w:id="88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6A375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891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保</w:delText>
              </w:r>
            </w:del>
            <w:ins w:id="892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合收益调</w:t>
            </w:r>
            <w:del w:id="893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要</w:delText>
              </w:r>
            </w:del>
            <w:ins w:id="894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整</w:t>
              </w:r>
            </w:ins>
          </w:p>
        </w:tc>
      </w:tr>
      <w:tr w:rsidR="00581BD5" w14:paraId="3B4562F1" w14:textId="77777777" w:rsidTr="00581BD5">
        <w:trPr>
          <w:trHeight w:val="300"/>
          <w:trPrChange w:id="89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9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A0DA07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被投</w:t>
            </w:r>
            <w:del w:id="897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安</w:delText>
              </w:r>
            </w:del>
            <w:ins w:id="898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</w:t>
            </w:r>
          </w:p>
        </w:tc>
      </w:tr>
      <w:tr w:rsidR="00581BD5" w14:paraId="61048293" w14:textId="77777777" w:rsidTr="00581BD5">
        <w:trPr>
          <w:trHeight w:val="300"/>
          <w:trPrChange w:id="8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0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75CCCF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01" w:author="企业用户_1134699809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算</w:delText>
              </w:r>
            </w:del>
            <w:ins w:id="902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值准备年末余</w:t>
            </w:r>
            <w:del w:id="903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献</w:delText>
              </w:r>
            </w:del>
            <w:ins w:id="904" w:author="企业用户_1134699809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4DD4D2E6" w14:textId="77777777" w:rsidTr="00581BD5">
        <w:trPr>
          <w:trHeight w:val="300"/>
          <w:trPrChange w:id="90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0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76752F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宣告发放现金股利</w:t>
            </w:r>
            <w:del w:id="907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威</w:delText>
              </w:r>
            </w:del>
            <w:ins w:id="908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或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</w:t>
            </w:r>
            <w:del w:id="909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消</w:delText>
              </w:r>
            </w:del>
            <w:ins w:id="910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润</w:t>
              </w:r>
            </w:ins>
          </w:p>
        </w:tc>
      </w:tr>
      <w:tr w:rsidR="00581BD5" w14:paraId="716F1C57" w14:textId="77777777" w:rsidTr="00581BD5">
        <w:trPr>
          <w:trHeight w:val="300"/>
          <w:trPrChange w:id="91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1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D6B17C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</w:t>
            </w:r>
            <w:del w:id="913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#</w:delText>
              </w:r>
            </w:del>
            <w:ins w:id="914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值准</w:t>
            </w:r>
            <w:del w:id="915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各</w:delText>
              </w:r>
            </w:del>
            <w:ins w:id="916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备</w:t>
              </w:r>
            </w:ins>
          </w:p>
        </w:tc>
      </w:tr>
      <w:tr w:rsidR="00581BD5" w14:paraId="39F79132" w14:textId="77777777" w:rsidTr="00581BD5">
        <w:trPr>
          <w:trHeight w:val="300"/>
          <w:trPrChange w:id="91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1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62F52B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919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原</w:delText>
              </w:r>
            </w:del>
            <w:ins w:id="920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979D082" w14:textId="77777777" w:rsidTr="00581BD5">
        <w:trPr>
          <w:trHeight w:val="300"/>
          <w:trPrChange w:id="9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10F3C7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机</w:t>
            </w:r>
            <w:del w:id="923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界</w:delText>
              </w:r>
            </w:del>
            <w:ins w:id="924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设备</w:t>
            </w:r>
          </w:p>
        </w:tc>
      </w:tr>
      <w:tr w:rsidR="00581BD5" w14:paraId="5F9E179E" w14:textId="77777777" w:rsidTr="00581BD5">
        <w:trPr>
          <w:trHeight w:val="300"/>
          <w:trPrChange w:id="9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2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D43D10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电子及</w:t>
            </w:r>
            <w:del w:id="927" w:author="企业用户_1134699809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亦</w:delText>
              </w:r>
            </w:del>
            <w:ins w:id="928" w:author="企业用户_1134699809" w:date="2024-10-18T07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公设</w:t>
            </w:r>
            <w:del w:id="929" w:author="企业用户_1134699809" w:date="2024-10-18T07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各</w:delText>
              </w:r>
            </w:del>
            <w:ins w:id="930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备</w:t>
              </w:r>
            </w:ins>
          </w:p>
        </w:tc>
      </w:tr>
      <w:tr w:rsidR="00581BD5" w14:paraId="471457BC" w14:textId="77777777" w:rsidTr="00581BD5">
        <w:trPr>
          <w:trHeight w:val="300"/>
          <w:trPrChange w:id="93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3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6DA5F7C" w14:textId="12751AE8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33" w:author="CCJK" w:date="2024-10-18T09:19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&lt;</w:delText>
              </w:r>
            </w:del>
            <w:ins w:id="934" w:author="企业用户_1134699809" w:date="2024-10-18T07:58:00Z">
              <w:del w:id="935" w:author="CCJK" w:date="2024-10-18T09:19:00Z">
                <w:r w:rsidDel="00F87A45">
                  <w:rPr>
                    <w:rFonts w:ascii="Arial Unicode MS" w:eastAsia="Arial Unicode MS" w:hAnsi="Arial Unicode MS" w:cs="Arial Unicode MS" w:hint="eastAsia"/>
                    <w:color w:val="000000"/>
                    <w:sz w:val="20"/>
                    <w:szCs w:val="20"/>
                  </w:rPr>
                  <w:delText>(</w:delText>
                </w:r>
              </w:del>
            </w:ins>
            <w:ins w:id="936" w:author="CCJK" w:date="2024-10-18T0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1）购置</w:t>
            </w:r>
          </w:p>
        </w:tc>
      </w:tr>
      <w:tr w:rsidR="00581BD5" w14:paraId="2BCDBF1C" w14:textId="77777777" w:rsidTr="00581BD5">
        <w:trPr>
          <w:trHeight w:val="300"/>
          <w:trPrChange w:id="9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9AE27F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（2）在</w:t>
            </w:r>
            <w:del w:id="939" w:author="企业用户_1134699809" w:date="2024-10-18T07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座</w:delText>
              </w:r>
            </w:del>
            <w:ins w:id="940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工程转入</w:t>
            </w:r>
          </w:p>
        </w:tc>
      </w:tr>
      <w:tr w:rsidR="00581BD5" w14:paraId="55277137" w14:textId="77777777" w:rsidTr="00581BD5">
        <w:trPr>
          <w:trHeight w:val="300"/>
          <w:trPrChange w:id="94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4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4147C9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（2）处置或报废</w:t>
            </w:r>
          </w:p>
        </w:tc>
      </w:tr>
      <w:tr w:rsidR="00581BD5" w14:paraId="70FA8CAD" w14:textId="77777777" w:rsidTr="00581BD5">
        <w:trPr>
          <w:trHeight w:val="300"/>
          <w:trPrChange w:id="9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4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84A81F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机</w:t>
            </w:r>
            <w:del w:id="945" w:author="企业用户_1134699809" w:date="2024-10-18T07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号</w:delText>
              </w:r>
            </w:del>
            <w:ins w:id="946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设备</w:t>
            </w:r>
          </w:p>
        </w:tc>
      </w:tr>
      <w:tr w:rsidR="00581BD5" w14:paraId="4EA3EEBA" w14:textId="77777777" w:rsidTr="00581BD5">
        <w:trPr>
          <w:trHeight w:val="300"/>
          <w:trPrChange w:id="94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4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B9C4C4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(1)企业合</w:t>
            </w:r>
            <w:del w:id="949" w:author="企业用户_1134699809" w:date="2024-10-18T07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井</w:delText>
              </w:r>
            </w:del>
            <w:ins w:id="950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减少</w:t>
            </w:r>
          </w:p>
        </w:tc>
      </w:tr>
      <w:tr w:rsidR="00581BD5" w14:paraId="684FF004" w14:textId="77777777" w:rsidTr="00581BD5">
        <w:trPr>
          <w:trHeight w:val="300"/>
          <w:trPrChange w:id="95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5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7A5EE6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1、年初</w:t>
            </w:r>
            <w:del w:id="953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余项</w:delText>
              </w:r>
            </w:del>
            <w:ins w:id="954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余额</w:t>
              </w:r>
            </w:ins>
          </w:p>
        </w:tc>
      </w:tr>
      <w:tr w:rsidR="00581BD5" w14:paraId="58733D49" w14:textId="77777777" w:rsidTr="00581BD5">
        <w:trPr>
          <w:trHeight w:val="300"/>
          <w:trPrChange w:id="9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DAF8BE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957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籁</w:delText>
              </w:r>
            </w:del>
            <w:ins w:id="958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22FB975" w14:textId="77777777" w:rsidTr="00581BD5">
        <w:trPr>
          <w:trHeight w:val="300"/>
          <w:trPrChange w:id="95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6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322A30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961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飘</w:delText>
              </w:r>
            </w:del>
            <w:ins w:id="962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41FD22E" w14:textId="77777777" w:rsidTr="00581BD5">
        <w:trPr>
          <w:trHeight w:val="300"/>
          <w:trPrChange w:id="9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6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D4C3E8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65" w:author="企业用户_1134699809" w:date="2024-10-18T07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第</w:delText>
              </w:r>
            </w:del>
            <w:ins w:id="966" w:author="企业用户_1134699809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湖工程</w:t>
            </w:r>
          </w:p>
        </w:tc>
      </w:tr>
      <w:tr w:rsidR="00581BD5" w14:paraId="47FA90BD" w14:textId="77777777" w:rsidTr="00581BD5">
        <w:trPr>
          <w:trHeight w:val="300"/>
          <w:trPrChange w:id="96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6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4FA5EE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69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第</w:delText>
              </w:r>
            </w:del>
            <w:ins w:id="970" w:author="企业用户_1134699809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州河下古</w:t>
            </w:r>
            <w:del w:id="971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慎</w:delText>
              </w:r>
            </w:del>
            <w:ins w:id="972" w:author="企业用户_1134699809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镇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二期工程</w:t>
            </w:r>
          </w:p>
        </w:tc>
      </w:tr>
      <w:tr w:rsidR="00581BD5" w14:paraId="49C3C747" w14:textId="77777777" w:rsidTr="00581BD5">
        <w:trPr>
          <w:trHeight w:val="300"/>
          <w:trPrChange w:id="97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7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DD56C5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河下古</w:t>
            </w:r>
            <w:del w:id="975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筑</w:delText>
              </w:r>
            </w:del>
            <w:ins w:id="976" w:author="企业用户_1134699809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镇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基础</w:t>
            </w:r>
            <w:del w:id="977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共</w:delText>
              </w:r>
            </w:del>
            <w:ins w:id="978" w:author="企业用户_1134699809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设</w:t>
            </w:r>
          </w:p>
        </w:tc>
      </w:tr>
      <w:tr w:rsidR="00581BD5" w14:paraId="666276FB" w14:textId="77777777" w:rsidTr="00581BD5">
        <w:trPr>
          <w:trHeight w:val="300"/>
          <w:trPrChange w:id="9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8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995F46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81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得</w:delText>
              </w:r>
            </w:del>
            <w:ins w:id="982" w:author="企业用户_1134699809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胯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下东街改造工程</w:t>
            </w:r>
          </w:p>
        </w:tc>
      </w:tr>
      <w:tr w:rsidR="00581BD5" w14:paraId="1529F8C2" w14:textId="77777777" w:rsidTr="00581BD5">
        <w:trPr>
          <w:trHeight w:val="300"/>
          <w:trPrChange w:id="98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8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088B0C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淮安宾</w:t>
            </w:r>
            <w:del w:id="985" w:author="企业用户_1134699809" w:date="2024-10-18T08:0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信</w:delText>
              </w:r>
            </w:del>
            <w:ins w:id="986" w:author="企业用户_1134699809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馆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西</w:t>
            </w:r>
            <w:del w:id="987" w:author="企业用户_1134699809" w:date="2024-10-18T08:0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例</w:delText>
              </w:r>
            </w:del>
            <w:ins w:id="988" w:author="企业用户_1134699809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</w:p>
        </w:tc>
      </w:tr>
      <w:tr w:rsidR="00581BD5" w14:paraId="299014B0" w14:textId="77777777" w:rsidTr="00581BD5">
        <w:trPr>
          <w:trHeight w:val="300"/>
          <w:trPrChange w:id="98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9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AC229F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淮阴工</w:t>
            </w:r>
            <w:del w:id="991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学</w:delText>
              </w:r>
            </w:del>
            <w:ins w:id="992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院</w:t>
            </w:r>
            <w:del w:id="993" w:author="企业用户_1134699809" w:date="2024-10-18T08:0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蕃</w:delText>
              </w:r>
            </w:del>
            <w:ins w:id="994" w:author="企业用户_1134699809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湖</w:t>
            </w:r>
            <w:del w:id="995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学</w:delText>
              </w:r>
            </w:del>
            <w:ins w:id="996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院工程</w:t>
            </w:r>
          </w:p>
        </w:tc>
      </w:tr>
      <w:tr w:rsidR="00581BD5" w14:paraId="57115BD2" w14:textId="77777777" w:rsidTr="00581BD5">
        <w:trPr>
          <w:trHeight w:val="300"/>
          <w:trPrChange w:id="99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9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35B720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99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慈济庵</w:t>
              </w:r>
            </w:ins>
            <w:del w:id="1000" w:author="企业用户_1134699809" w:date="2024-10-18T08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慈济庵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重</w:t>
            </w:r>
            <w:del w:id="1001" w:author="企业用户_1134699809" w:date="2024-10-18T08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延</w:delText>
              </w:r>
            </w:del>
            <w:ins w:id="1002" w:author="企业用户_1134699809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</w:p>
        </w:tc>
      </w:tr>
      <w:tr w:rsidR="00581BD5" w14:paraId="13E267B3" w14:textId="77777777" w:rsidTr="00581BD5">
        <w:trPr>
          <w:trHeight w:val="300"/>
          <w:trPrChange w:id="100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0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C69791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05" w:author="企业用户_1134699809" w:date="2024-10-18T08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第</w:delText>
              </w:r>
            </w:del>
            <w:ins w:id="1006" w:author="企业用户_1134699809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湖</w:t>
            </w:r>
            <w:del w:id="1007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学</w:delText>
              </w:r>
            </w:del>
            <w:ins w:id="1008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院工程</w:t>
            </w:r>
          </w:p>
        </w:tc>
      </w:tr>
      <w:tr w:rsidR="00581BD5" w14:paraId="20B82C11" w14:textId="77777777" w:rsidTr="00581BD5">
        <w:trPr>
          <w:trHeight w:val="300"/>
          <w:trPrChange w:id="100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1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543AE1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11" w:author="企业用户_1134699809" w:date="2024-10-18T08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栽</w:delText>
              </w:r>
            </w:del>
            <w:ins w:id="1012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值准备</w:t>
            </w:r>
          </w:p>
        </w:tc>
      </w:tr>
      <w:tr w:rsidR="00581BD5" w14:paraId="2CEBAB3C" w14:textId="77777777" w:rsidTr="00581BD5">
        <w:trPr>
          <w:trHeight w:val="300"/>
          <w:trPrChange w:id="101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1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8DAFA0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15" w:author="企业用户_1134699809" w:date="2024-10-18T08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欣</w:delText>
              </w:r>
            </w:del>
            <w:ins w:id="1016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面价值</w:t>
            </w:r>
          </w:p>
        </w:tc>
      </w:tr>
      <w:tr w:rsidR="00581BD5" w14:paraId="14C990FC" w14:textId="77777777" w:rsidTr="00581BD5">
        <w:trPr>
          <w:trHeight w:val="300"/>
          <w:trPrChange w:id="101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1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8F7581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19" w:author="企业用户_1134699809" w:date="2024-10-18T08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lastRenderedPageBreak/>
                <w:delText>累</w:delText>
              </w:r>
            </w:del>
            <w:ins w:id="1020" w:author="企业用户_1134699809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值准</w:t>
            </w:r>
            <w:del w:id="1021" w:author="企业用户_1134699809" w:date="2024-10-18T08:0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各</w:delText>
              </w:r>
            </w:del>
            <w:ins w:id="1022" w:author="企业用户_1134699809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备</w:t>
              </w:r>
            </w:ins>
          </w:p>
        </w:tc>
      </w:tr>
      <w:tr w:rsidR="00581BD5" w14:paraId="56DA6093" w14:textId="77777777" w:rsidTr="00581BD5">
        <w:trPr>
          <w:trHeight w:val="300"/>
          <w:trPrChange w:id="102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2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22F274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（1）重要在建工程项目本期变动情况</w:t>
            </w:r>
          </w:p>
        </w:tc>
      </w:tr>
      <w:tr w:rsidR="00581BD5" w14:paraId="74C95D9F" w14:textId="77777777" w:rsidTr="00581BD5">
        <w:trPr>
          <w:trHeight w:val="300"/>
          <w:trPrChange w:id="10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2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9BDA31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项目名</w:t>
            </w:r>
            <w:del w:id="1027" w:author="企业用户_1134699809" w:date="2024-10-18T08:0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募</w:delText>
              </w:r>
            </w:del>
            <w:ins w:id="1028" w:author="企业用户_1134699809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13A4486D" w14:textId="77777777" w:rsidTr="00581BD5">
        <w:trPr>
          <w:trHeight w:val="300"/>
          <w:trPrChange w:id="102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3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DB6FEE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期初余</w:t>
            </w:r>
            <w:del w:id="1031" w:author="企业用户_1134699809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原</w:delText>
              </w:r>
            </w:del>
            <w:ins w:id="1032" w:author="企业用户_1134699809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7F558FF" w14:textId="77777777" w:rsidTr="00581BD5">
        <w:trPr>
          <w:trHeight w:val="300"/>
          <w:trPrChange w:id="103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3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843F25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035" w:author="企业用户_1134699809" w:date="2024-10-18T08:0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才</w:delText>
              </w:r>
            </w:del>
            <w:ins w:id="1036" w:author="企业用户_1134699809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</w:p>
        </w:tc>
      </w:tr>
      <w:tr w:rsidR="00581BD5" w14:paraId="155B1A61" w14:textId="77777777" w:rsidTr="00581BD5">
        <w:trPr>
          <w:trHeight w:val="300"/>
          <w:trPrChange w:id="10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636CC8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039" w:author="企业用户_1134699809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</w:t>
            </w:r>
            <w:ins w:id="1040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入固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定</w:t>
            </w:r>
            <w:del w:id="1041" w:author="企业用户_1134699809" w:date="2024-10-18T08:0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金期价产原本入*</w:delText>
              </w:r>
            </w:del>
            <w:ins w:id="1042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资产金额</w:t>
              </w:r>
            </w:ins>
          </w:p>
        </w:tc>
      </w:tr>
      <w:tr w:rsidR="00581BD5" w14:paraId="058D90C0" w14:textId="77777777" w:rsidTr="00581BD5">
        <w:trPr>
          <w:trHeight w:val="300"/>
          <w:trPrChange w:id="10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4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B2330F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本期其他</w:t>
            </w:r>
            <w:del w:id="1045" w:author="企业用户_1134699809" w:date="2024-10-18T08:0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就</w:delText>
              </w:r>
            </w:del>
            <w:ins w:id="1046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少金</w:t>
            </w:r>
            <w:del w:id="1047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颗</w:delText>
              </w:r>
            </w:del>
            <w:ins w:id="1048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440C063B" w14:textId="77777777" w:rsidTr="00581BD5">
        <w:trPr>
          <w:trHeight w:val="300"/>
          <w:trPrChange w:id="104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5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45FD85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期末余</w:t>
            </w:r>
            <w:del w:id="1051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瓶</w:delText>
              </w:r>
            </w:del>
            <w:ins w:id="1052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3E97871F" w14:textId="77777777" w:rsidTr="00581BD5">
        <w:trPr>
          <w:trHeight w:val="300"/>
          <w:trPrChange w:id="105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5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C1313E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del w:id="1055" w:author="企业用户_1134699809" w:date="2024-10-18T08:0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避</w:delText>
              </w:r>
            </w:del>
            <w:ins w:id="1056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进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度</w:t>
            </w:r>
          </w:p>
        </w:tc>
      </w:tr>
      <w:tr w:rsidR="00581BD5" w14:paraId="0AFE552E" w14:textId="77777777" w:rsidTr="00581BD5">
        <w:trPr>
          <w:trHeight w:val="300"/>
          <w:trPrChange w:id="105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5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CE487E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59" w:author="企业用户_1134699809" w:date="2024-10-18T08:0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060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金来源</w:t>
            </w:r>
          </w:p>
        </w:tc>
      </w:tr>
      <w:tr w:rsidR="00581BD5" w14:paraId="51F10B25" w14:textId="77777777" w:rsidTr="00581BD5">
        <w:trPr>
          <w:trHeight w:val="300"/>
          <w:trPrChange w:id="106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6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AFF8D2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1.年初余</w:t>
            </w:r>
            <w:del w:id="1063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璇</w:delText>
              </w:r>
            </w:del>
            <w:ins w:id="1064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0C58CED8" w14:textId="77777777" w:rsidTr="00581BD5">
        <w:trPr>
          <w:trHeight w:val="300"/>
          <w:trPrChange w:id="106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6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481A5E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2.本期增加金</w:t>
            </w:r>
            <w:del w:id="1067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霞</w:delText>
              </w:r>
            </w:del>
            <w:ins w:id="1068" w:author="企业用户_1134699809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D1990C8" w14:textId="77777777" w:rsidTr="00581BD5">
        <w:trPr>
          <w:trHeight w:val="300"/>
          <w:trPrChange w:id="106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7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1B1CDA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</w:t>
            </w:r>
            <w:del w:id="1071" w:author="企业用户_1134699809" w:date="2024-10-18T08:0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张</w:delText>
              </w:r>
            </w:del>
            <w:ins w:id="1072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面价值</w:t>
            </w:r>
          </w:p>
        </w:tc>
      </w:tr>
      <w:tr w:rsidR="00581BD5" w14:paraId="2FF6B4A7" w14:textId="77777777" w:rsidTr="00581BD5">
        <w:trPr>
          <w:trHeight w:val="300"/>
          <w:trPrChange w:id="107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7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68F881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可抵扣</w:t>
            </w:r>
            <w:del w:id="1075" w:author="企业用户_1134699809" w:date="2024-10-18T08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节</w:delText>
              </w:r>
            </w:del>
            <w:ins w:id="1076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暂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时性差异</w:t>
            </w:r>
          </w:p>
        </w:tc>
      </w:tr>
      <w:tr w:rsidR="00581BD5" w14:paraId="4A4802D0" w14:textId="77777777" w:rsidTr="00581BD5">
        <w:trPr>
          <w:trHeight w:val="300"/>
          <w:trPrChange w:id="107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7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5B3F35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递延所得税</w:t>
            </w:r>
            <w:del w:id="107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080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</w:p>
        </w:tc>
      </w:tr>
      <w:tr w:rsidR="00581BD5" w14:paraId="75536BF0" w14:textId="77777777" w:rsidTr="00581BD5">
        <w:trPr>
          <w:trHeight w:val="300"/>
          <w:trPrChange w:id="108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8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8C9409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083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裁</w:delText>
              </w:r>
            </w:del>
            <w:ins w:id="1084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0D10A9F3" w14:textId="77777777" w:rsidTr="00581BD5">
        <w:trPr>
          <w:trHeight w:val="300"/>
          <w:trPrChange w:id="108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8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6C43B9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del w:id="1087" w:author="企业用户_1134699809" w:date="2024-10-18T08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屐</w:delText>
              </w:r>
            </w:del>
            <w:ins w:id="1088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</w:t>
            </w:r>
          </w:p>
        </w:tc>
      </w:tr>
      <w:tr w:rsidR="00581BD5" w14:paraId="502CFB42" w14:textId="77777777" w:rsidTr="00581BD5">
        <w:trPr>
          <w:trHeight w:val="300"/>
          <w:trPrChange w:id="108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9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492D51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旅游</w:t>
            </w:r>
            <w:del w:id="1091" w:author="企业用户_1134699809" w:date="2024-10-18T08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货</w:delText>
              </w:r>
            </w:del>
            <w:ins w:id="1092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源</w:t>
            </w:r>
          </w:p>
        </w:tc>
      </w:tr>
      <w:tr w:rsidR="00581BD5" w14:paraId="0F0ABB52" w14:textId="77777777" w:rsidTr="00581BD5">
        <w:trPr>
          <w:trHeight w:val="300"/>
          <w:trPrChange w:id="109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9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7D31A1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1095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余项</w:delText>
              </w:r>
            </w:del>
            <w:ins w:id="1096" w:author="企业用户_1134699809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余额</w:t>
              </w:r>
            </w:ins>
          </w:p>
        </w:tc>
      </w:tr>
      <w:tr w:rsidR="00581BD5" w14:paraId="26065BA9" w14:textId="77777777" w:rsidTr="00581BD5">
        <w:trPr>
          <w:trHeight w:val="300"/>
          <w:trPrChange w:id="109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9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9945F0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占应付</w:t>
            </w:r>
            <w:del w:id="1099" w:author="企业用户_1134699809" w:date="2024-10-18T08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</w:delText>
              </w:r>
            </w:del>
            <w:ins w:id="1100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款年末余</w:t>
            </w:r>
            <w:del w:id="1101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献</w:delText>
              </w:r>
            </w:del>
            <w:ins w:id="1102" w:author="企业用户_1134699809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合计数的比例</w:t>
            </w:r>
            <w:del w:id="1103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⑺</w:delText>
              </w:r>
            </w:del>
            <w:ins w:id="1104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（%）</w:t>
              </w:r>
            </w:ins>
          </w:p>
        </w:tc>
      </w:tr>
      <w:tr w:rsidR="00581BD5" w14:paraId="22B4EE8F" w14:textId="77777777" w:rsidTr="00581BD5">
        <w:trPr>
          <w:trHeight w:val="300"/>
          <w:trPrChange w:id="110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0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A2A97F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丁波、沈承富</w:t>
            </w:r>
          </w:p>
        </w:tc>
      </w:tr>
      <w:tr w:rsidR="00581BD5" w14:paraId="5FB6DD27" w14:textId="77777777" w:rsidTr="00581BD5">
        <w:trPr>
          <w:trHeight w:val="300"/>
          <w:trPrChange w:id="110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0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4A08E8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（十九）合同负债</w:t>
            </w:r>
          </w:p>
        </w:tc>
      </w:tr>
      <w:tr w:rsidR="00581BD5" w14:paraId="290753AE" w14:textId="77777777" w:rsidTr="00581BD5">
        <w:trPr>
          <w:trHeight w:val="300"/>
          <w:trPrChange w:id="110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1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C60B6B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企业所</w:t>
            </w:r>
            <w:del w:id="1111" w:author="企业用户_1134699809" w:date="2024-10-18T08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筹</w:delText>
              </w:r>
            </w:del>
            <w:ins w:id="1112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</w:t>
            </w:r>
          </w:p>
        </w:tc>
      </w:tr>
      <w:tr w:rsidR="00581BD5" w14:paraId="26AEB01F" w14:textId="77777777" w:rsidTr="00581BD5">
        <w:trPr>
          <w:trHeight w:val="300"/>
          <w:trPrChange w:id="111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1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78AD68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115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颊</w:delText>
              </w:r>
            </w:del>
            <w:ins w:id="1116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1E5AB9B" w14:textId="77777777" w:rsidTr="00581BD5">
        <w:trPr>
          <w:trHeight w:val="300"/>
          <w:trPrChange w:id="111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1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F4839D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②账龄超过</w:t>
            </w:r>
            <w:del w:id="1119" w:author="企业用户_1134699809" w:date="2024-10-18T08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I</w:delText>
              </w:r>
            </w:del>
            <w:ins w:id="1120" w:author="企业用户_1134699809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年的重要其他应付款</w:t>
            </w:r>
          </w:p>
        </w:tc>
      </w:tr>
      <w:tr w:rsidR="00581BD5" w14:paraId="34FD6451" w14:textId="77777777" w:rsidTr="00581BD5">
        <w:trPr>
          <w:trHeight w:val="300"/>
          <w:trPrChange w:id="11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2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B3E358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生态</w:t>
            </w:r>
            <w:del w:id="1123" w:author="企业用户_1134699809" w:date="2024-10-18T08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四</w:delText>
              </w:r>
            </w:del>
            <w:ins w:id="1124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游商务中心楚州区淮城</w:t>
            </w:r>
            <w:del w:id="1125" w:author="企业用户_1134699809" w:date="2024-10-18T08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馍</w:delText>
              </w:r>
            </w:del>
            <w:ins w:id="1126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镇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拆迁指挥部</w:t>
            </w:r>
          </w:p>
        </w:tc>
      </w:tr>
      <w:tr w:rsidR="00581BD5" w14:paraId="69CE9378" w14:textId="77777777" w:rsidTr="00581BD5">
        <w:trPr>
          <w:trHeight w:val="300"/>
          <w:trPrChange w:id="112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2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9B581B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129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藏</w:delText>
              </w:r>
            </w:del>
            <w:ins w:id="1130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74EE9323" w14:textId="77777777" w:rsidTr="00581BD5">
        <w:trPr>
          <w:trHeight w:val="300"/>
          <w:trPrChange w:id="113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3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2C8582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133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须</w:delText>
              </w:r>
            </w:del>
            <w:ins w:id="1134" w:author="企业用户_1134699809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2D25996" w14:textId="77777777" w:rsidTr="00581BD5">
        <w:trPr>
          <w:trHeight w:val="300"/>
          <w:trPrChange w:id="113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3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87E9D3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聚宝财富融盈1年定开1期理财产品（23淮安淮安04）</w:t>
            </w:r>
          </w:p>
        </w:tc>
      </w:tr>
      <w:tr w:rsidR="00581BD5" w14:paraId="1AF48624" w14:textId="77777777" w:rsidTr="00581BD5">
        <w:trPr>
          <w:trHeight w:val="300"/>
          <w:trPrChange w:id="11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0620BC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苏银理财恒源1年定开3期（23淮安淮安03）</w:t>
            </w:r>
          </w:p>
        </w:tc>
      </w:tr>
      <w:tr w:rsidR="00581BD5" w14:paraId="4CD28CBC" w14:textId="77777777" w:rsidTr="00581BD5">
        <w:trPr>
          <w:trHeight w:val="300"/>
          <w:trPrChange w:id="113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4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352CAF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141" w:author="企业用户_1134699809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k</w:delText>
              </w:r>
            </w:del>
            <w:ins w:id="1142" w:author="企业用户_1134699809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FD5CDB3" w14:textId="77777777" w:rsidTr="00581BD5">
        <w:trPr>
          <w:trHeight w:val="300"/>
          <w:trPrChange w:id="11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4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212AAF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年末余</w:t>
            </w:r>
            <w:del w:id="1145" w:author="企业用户_1134699809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发</w:delText>
              </w:r>
            </w:del>
            <w:ins w:id="1146" w:author="企业用户_1134699809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1D81FBD" w14:textId="77777777" w:rsidTr="00581BD5">
        <w:trPr>
          <w:trHeight w:val="300"/>
          <w:trPrChange w:id="114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4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572398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债券名</w:t>
            </w:r>
            <w:del w:id="1149" w:author="企业用户_1134699809" w:date="2024-10-18T08:1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券</w:delText>
              </w:r>
            </w:del>
            <w:ins w:id="1150" w:author="企业用户_1134699809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3353AEAC" w14:textId="77777777" w:rsidTr="00581BD5">
        <w:trPr>
          <w:trHeight w:val="300"/>
          <w:trPrChange w:id="115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5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1BBDC4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面值总</w:t>
            </w:r>
            <w:del w:id="1153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1154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65700D6" w14:textId="77777777" w:rsidTr="00581BD5">
        <w:trPr>
          <w:trHeight w:val="300"/>
          <w:trPrChange w:id="11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064F17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债券名</w:t>
            </w:r>
            <w:del w:id="1157" w:author="企业用户_1134699809" w:date="2024-10-18T08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琳</w:delText>
              </w:r>
            </w:del>
            <w:ins w:id="1158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7EEEA741" w14:textId="77777777" w:rsidTr="00581BD5">
        <w:trPr>
          <w:trHeight w:val="300"/>
          <w:trPrChange w:id="115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6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312A72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面值总</w:t>
            </w:r>
            <w:del w:id="1161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装</w:delText>
              </w:r>
            </w:del>
            <w:ins w:id="1162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EE9633B" w14:textId="77777777" w:rsidTr="00581BD5">
        <w:trPr>
          <w:trHeight w:val="300"/>
          <w:trPrChange w:id="11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6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1CC6E5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溢折价</w:t>
            </w:r>
            <w:del w:id="1165" w:author="企业用户_1134699809" w:date="2024-10-18T08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撞</w:delText>
              </w:r>
            </w:del>
            <w:ins w:id="1166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销</w:t>
            </w:r>
          </w:p>
        </w:tc>
      </w:tr>
      <w:tr w:rsidR="00581BD5" w14:paraId="52F153B9" w14:textId="77777777" w:rsidTr="00581BD5">
        <w:trPr>
          <w:trHeight w:val="300"/>
          <w:trPrChange w:id="116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6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7FEE34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169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瓶</w:delText>
              </w:r>
            </w:del>
            <w:ins w:id="1170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E0D36E4" w14:textId="77777777" w:rsidTr="00581BD5">
        <w:trPr>
          <w:trHeight w:val="300"/>
          <w:trPrChange w:id="117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7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DAF093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投资者名</w:t>
            </w:r>
            <w:del w:id="1173" w:author="企业用户_1134699809" w:date="2024-10-18T08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普</w:delText>
              </w:r>
            </w:del>
            <w:ins w:id="1174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2454D33C" w14:textId="77777777" w:rsidTr="00581BD5">
        <w:trPr>
          <w:trHeight w:val="300"/>
          <w:trPrChange w:id="117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7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FE378F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177" w:author="企业用户_1134699809" w:date="2024-10-18T08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比</w:delText>
              </w:r>
            </w:del>
            <w:ins w:id="1178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581BD5" w14:paraId="28860AF9" w14:textId="77777777" w:rsidTr="00581BD5">
        <w:trPr>
          <w:trHeight w:val="300"/>
          <w:trPrChange w:id="11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8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739070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181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象</w:delText>
              </w:r>
            </w:del>
            <w:ins w:id="1182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571DCEBA" w14:textId="77777777" w:rsidTr="00581BD5">
        <w:trPr>
          <w:trHeight w:val="300"/>
          <w:trPrChange w:id="118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8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1075DF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185" w:author="企业用户_1134699809" w:date="2024-10-18T08:1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某</w:delText>
              </w:r>
            </w:del>
            <w:ins w:id="1186" w:author="企业用户_1134699809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581BD5" w14:paraId="045F8DB6" w14:textId="77777777" w:rsidTr="00581BD5">
        <w:trPr>
          <w:trHeight w:val="300"/>
          <w:trPrChange w:id="118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8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47CF7C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本期金</w:t>
            </w:r>
            <w:del w:id="1189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城</w:delText>
              </w:r>
            </w:del>
            <w:ins w:id="1190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4E6245AD" w14:textId="77777777" w:rsidTr="00581BD5">
        <w:trPr>
          <w:trHeight w:val="300"/>
          <w:trPrChange w:id="119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9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C23D1C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调</w:t>
            </w:r>
            <w:del w:id="1193" w:author="企业用户_1134699809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篁</w:delText>
              </w:r>
            </w:del>
            <w:ins w:id="1194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整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期初未分配利润合计数（调增+,调减</w:t>
            </w:r>
            <w:del w:id="1195" w:author="企业用户_1134699809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一</w:delText>
              </w:r>
            </w:del>
            <w:ins w:id="1196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581BD5" w14:paraId="349D9052" w14:textId="77777777" w:rsidTr="00581BD5">
        <w:trPr>
          <w:trHeight w:val="300"/>
          <w:trPrChange w:id="119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9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083E1B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期末未分配</w:t>
            </w:r>
            <w:del w:id="1199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利洞</w:delText>
              </w:r>
            </w:del>
            <w:ins w:id="1200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利润</w:t>
              </w:r>
            </w:ins>
          </w:p>
        </w:tc>
      </w:tr>
      <w:tr w:rsidR="00581BD5" w14:paraId="6A44081D" w14:textId="77777777" w:rsidTr="00581BD5">
        <w:trPr>
          <w:trHeight w:val="300"/>
          <w:trPrChange w:id="120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0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4D0856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业务名</w:t>
            </w:r>
            <w:del w:id="1203" w:author="企业用户_1134699809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卷</w:delText>
              </w:r>
            </w:del>
            <w:ins w:id="1204" w:author="企业用户_1134699809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称</w:t>
              </w:r>
            </w:ins>
          </w:p>
        </w:tc>
      </w:tr>
      <w:tr w:rsidR="00581BD5" w14:paraId="138B3320" w14:textId="77777777" w:rsidTr="00581BD5">
        <w:trPr>
          <w:trHeight w:val="300"/>
          <w:trPrChange w:id="120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0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E31C36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房地产销</w:t>
            </w:r>
            <w:del w:id="1207" w:author="企业用户_1134699809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含</w:delText>
              </w:r>
            </w:del>
            <w:ins w:id="1208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售</w:t>
              </w:r>
            </w:ins>
          </w:p>
        </w:tc>
      </w:tr>
      <w:tr w:rsidR="00581BD5" w14:paraId="67C147C7" w14:textId="77777777" w:rsidTr="00581BD5">
        <w:trPr>
          <w:trHeight w:val="300"/>
          <w:trPrChange w:id="120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1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1369CD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1211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献</w:delText>
              </w:r>
            </w:del>
            <w:ins w:id="1212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06782AB8" w14:textId="77777777" w:rsidTr="00581BD5">
        <w:trPr>
          <w:trHeight w:val="300"/>
          <w:trPrChange w:id="121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1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360CC60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教育费</w:t>
            </w:r>
            <w:del w:id="1215" w:author="企业用户_1134699809" w:date="2024-10-18T08:1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酯</w:delText>
              </w:r>
            </w:del>
            <w:ins w:id="1216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</w:p>
        </w:tc>
      </w:tr>
      <w:tr w:rsidR="00581BD5" w14:paraId="050CD275" w14:textId="77777777" w:rsidTr="00581BD5">
        <w:trPr>
          <w:trHeight w:val="300"/>
          <w:trPrChange w:id="121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1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535586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1219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颊</w:delText>
              </w:r>
            </w:del>
            <w:ins w:id="1220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1270DF9E" w14:textId="77777777" w:rsidTr="00581BD5">
        <w:trPr>
          <w:trHeight w:val="300"/>
          <w:trPrChange w:id="122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2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FF8782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与企业日常活动相关的政府</w:t>
            </w:r>
            <w:del w:id="1223" w:author="企业用户_1134699809" w:date="2024-10-18T08:1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朴</w:delText>
              </w:r>
            </w:del>
            <w:ins w:id="1224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助</w:t>
            </w:r>
          </w:p>
        </w:tc>
      </w:tr>
      <w:tr w:rsidR="00581BD5" w14:paraId="5FA0EF5C" w14:textId="77777777" w:rsidTr="00581BD5">
        <w:trPr>
          <w:trHeight w:val="300"/>
          <w:trPrChange w:id="12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2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A1E7FD9" w14:textId="444BE8BB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与</w:t>
            </w:r>
            <w:del w:id="1227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228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相关/与收</w:t>
            </w:r>
            <w:del w:id="1229" w:author="CCJK" w:date="2024-10-18T09:20:00Z">
              <w:r w:rsidDel="00F87A4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些</w:delText>
              </w:r>
            </w:del>
            <w:ins w:id="1230" w:author="CCJK" w:date="2024-10-18T0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相关</w:t>
            </w:r>
          </w:p>
        </w:tc>
      </w:tr>
      <w:tr w:rsidR="00581BD5" w14:paraId="6904A657" w14:textId="77777777" w:rsidTr="00581BD5">
        <w:trPr>
          <w:trHeight w:val="300"/>
          <w:trPrChange w:id="123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3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CC0291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区域供水补贴</w:t>
            </w:r>
          </w:p>
        </w:tc>
      </w:tr>
      <w:tr w:rsidR="00581BD5" w14:paraId="4DED777A" w14:textId="77777777" w:rsidTr="00581BD5">
        <w:trPr>
          <w:trHeight w:val="300"/>
          <w:trPrChange w:id="123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3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B5067C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</w:t>
            </w:r>
            <w:del w:id="1235" w:author="企业用户_1134699809" w:date="2024-10-18T08:1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英</w:delText>
              </w:r>
            </w:del>
            <w:ins w:id="1236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法核算的长期股权投</w:t>
            </w:r>
            <w:del w:id="1237" w:author="企业用户_1134699809" w:date="2024-10-18T08:1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238" w:author="企业用户_1134699809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收益</w:t>
            </w:r>
          </w:p>
        </w:tc>
      </w:tr>
      <w:tr w:rsidR="00581BD5" w14:paraId="7701732F" w14:textId="77777777" w:rsidTr="00581BD5">
        <w:trPr>
          <w:trHeight w:val="300"/>
          <w:trPrChange w:id="123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4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3E35DA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处置长期股权投</w:t>
            </w:r>
            <w:del w:id="1241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242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生的投资收益</w:t>
            </w:r>
          </w:p>
        </w:tc>
      </w:tr>
      <w:tr w:rsidR="00581BD5" w14:paraId="2C27DE09" w14:textId="77777777" w:rsidTr="00581BD5">
        <w:trPr>
          <w:trHeight w:val="300"/>
          <w:trPrChange w:id="12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4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9C4F225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1245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颔</w:delText>
              </w:r>
            </w:del>
            <w:ins w:id="1246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EF58456" w14:textId="77777777" w:rsidTr="00581BD5">
        <w:trPr>
          <w:trHeight w:val="385"/>
          <w:trPrChange w:id="1247" w:author="CCJK" w:date="2024-10-18T09:22:00Z">
            <w:trPr>
              <w:trHeight w:val="385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4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DE7CEAB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del w:id="1249" w:author="企业用户_1134699809" w:date="2024-10-18T08:1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底</w:delText>
              </w:r>
            </w:del>
            <w:ins w:id="1250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损失（</w:t>
            </w:r>
            <w:del w:id="1251" w:author="企业用户_1134699809" w:date="2024-10-18T08:1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撤</w:delText>
              </w:r>
            </w:del>
            <w:ins w:id="1252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失以</w:t>
            </w:r>
            <w:del w:id="1253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“一“</w:delText>
              </w:r>
            </w:del>
            <w:ins w:id="1254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05DAFCB6" w14:textId="77777777" w:rsidTr="00581BD5">
        <w:trPr>
          <w:trHeight w:val="300"/>
          <w:trPrChange w:id="12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5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DA105E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固定</w:t>
            </w:r>
            <w:del w:id="1257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258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报废利得</w:t>
            </w:r>
          </w:p>
        </w:tc>
      </w:tr>
      <w:tr w:rsidR="00581BD5" w14:paraId="543892CA" w14:textId="77777777" w:rsidTr="00581BD5">
        <w:trPr>
          <w:trHeight w:val="300"/>
          <w:trPrChange w:id="125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6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3C80E2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1261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歙</w:delText>
              </w:r>
            </w:del>
            <w:ins w:id="1262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0CAF000" w14:textId="77777777" w:rsidTr="00581BD5">
        <w:trPr>
          <w:trHeight w:val="300"/>
          <w:trPrChange w:id="12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6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6B1CF4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1265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瓶</w:delText>
              </w:r>
            </w:del>
            <w:ins w:id="1266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4188430" w14:textId="77777777" w:rsidTr="00581BD5">
        <w:trPr>
          <w:trHeight w:val="300"/>
          <w:trPrChange w:id="126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6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A689B7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诉讼</w:t>
            </w:r>
            <w:del w:id="1269" w:author="企业用户_1134699809" w:date="2024-10-18T08:1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培</w:delText>
              </w:r>
            </w:del>
            <w:ins w:id="1270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赔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581BD5" w14:paraId="0365AB66" w14:textId="77777777" w:rsidTr="00581BD5">
        <w:trPr>
          <w:trHeight w:val="300"/>
          <w:trPrChange w:id="127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7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A15E5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1273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颗</w:delText>
              </w:r>
            </w:del>
            <w:ins w:id="1274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9CB68FA" w14:textId="77777777" w:rsidTr="00581BD5">
        <w:trPr>
          <w:trHeight w:val="300"/>
          <w:trPrChange w:id="127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7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0E2206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</w:t>
            </w:r>
            <w:del w:id="1277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金项</w:delText>
              </w:r>
            </w:del>
            <w:ins w:id="1278" w:author="企业用户_1134699809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金额</w:t>
              </w:r>
            </w:ins>
          </w:p>
        </w:tc>
      </w:tr>
      <w:tr w:rsidR="00581BD5" w14:paraId="5932ED34" w14:textId="77777777" w:rsidTr="00581BD5">
        <w:trPr>
          <w:trHeight w:val="300"/>
          <w:trPrChange w:id="12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8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640721F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281" w:author="企业用户_1134699809" w:date="2024-10-18T08:1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遢</w:delText>
              </w:r>
            </w:del>
            <w:ins w:id="1282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递延</w:t>
              </w:r>
            </w:ins>
            <w:del w:id="1283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亮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所得税费用</w:t>
            </w:r>
          </w:p>
        </w:tc>
      </w:tr>
      <w:tr w:rsidR="00581BD5" w14:paraId="3777BE7E" w14:textId="77777777" w:rsidTr="00581BD5">
        <w:trPr>
          <w:trHeight w:val="300"/>
          <w:trPrChange w:id="128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8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EDC130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1286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飘</w:delText>
              </w:r>
            </w:del>
            <w:ins w:id="1287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AE87528" w14:textId="77777777" w:rsidTr="00581BD5">
        <w:trPr>
          <w:trHeight w:val="300"/>
          <w:trPrChange w:id="1288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89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1DCDD9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290" w:author="企业用户_1134699809" w:date="2024-10-18T08:1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朴</w:delText>
              </w:r>
            </w:del>
            <w:ins w:id="1291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贴收入</w:t>
            </w:r>
          </w:p>
        </w:tc>
      </w:tr>
      <w:tr w:rsidR="00581BD5" w14:paraId="376D67A0" w14:textId="77777777" w:rsidTr="00581BD5">
        <w:trPr>
          <w:trHeight w:val="300"/>
          <w:trPrChange w:id="1292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93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6559A6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本年</w:t>
            </w:r>
            <w:del w:id="1294" w:author="企业用户_1134699809" w:date="2024-10-18T08:1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会飘</w:delText>
              </w:r>
            </w:del>
            <w:ins w:id="1295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金额</w:t>
              </w:r>
            </w:ins>
          </w:p>
        </w:tc>
      </w:tr>
      <w:tr w:rsidR="00581BD5" w14:paraId="35C0F69B" w14:textId="77777777" w:rsidTr="00581BD5">
        <w:trPr>
          <w:trHeight w:val="300"/>
          <w:trPrChange w:id="1296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97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1AA8C6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1298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演</w:delText>
              </w:r>
            </w:del>
            <w:ins w:id="1299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6874322" w14:textId="77777777" w:rsidTr="00581BD5">
        <w:trPr>
          <w:trHeight w:val="300"/>
          <w:trPrChange w:id="1300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01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DD7D65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（四十二）合并现金流量表</w:t>
            </w:r>
            <w:bookmarkStart w:id="1302" w:name="OLE_LINK4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补充</w:t>
            </w:r>
            <w:del w:id="1303" w:author="企业用户_1134699809" w:date="2024-10-18T08:1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底</w:delText>
              </w:r>
            </w:del>
            <w:ins w:id="1304" w:author="企业用户_1134699809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料</w:t>
            </w:r>
            <w:bookmarkEnd w:id="1302"/>
          </w:p>
        </w:tc>
      </w:tr>
      <w:tr w:rsidR="00581BD5" w14:paraId="61B235F9" w14:textId="77777777" w:rsidTr="00581BD5">
        <w:trPr>
          <w:trHeight w:val="300"/>
          <w:trPrChange w:id="130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0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A57F54D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307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补充资料</w:t>
              </w:r>
            </w:ins>
            <w:del w:id="1308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扑克至料</w:delText>
              </w:r>
            </w:del>
          </w:p>
        </w:tc>
      </w:tr>
      <w:tr w:rsidR="00581BD5" w14:paraId="0BD403F7" w14:textId="77777777" w:rsidTr="00581BD5">
        <w:trPr>
          <w:trHeight w:val="300"/>
          <w:trPrChange w:id="130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1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CF1D7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本年金</w:t>
            </w:r>
            <w:del w:id="1311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k</w:delText>
              </w:r>
            </w:del>
            <w:ins w:id="1312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2AABD1E0" w14:textId="77777777" w:rsidTr="00581BD5">
        <w:trPr>
          <w:trHeight w:val="300"/>
          <w:trPrChange w:id="131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1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B63B46C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1、将</w:t>
            </w:r>
            <w:del w:id="1315" w:author="企业用户_1134699809" w:date="2024-10-18T08:1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净</w:delText>
              </w:r>
            </w:del>
            <w:ins w:id="1316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利润调节为经营活动现金流量</w:t>
            </w:r>
            <w:del w:id="1317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</w:del>
            <w:ins w:id="1318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：</w:t>
              </w:r>
            </w:ins>
          </w:p>
        </w:tc>
      </w:tr>
      <w:tr w:rsidR="00581BD5" w14:paraId="40DFA006" w14:textId="77777777" w:rsidTr="00581BD5">
        <w:trPr>
          <w:trHeight w:val="300"/>
          <w:trPrChange w:id="131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2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DB804A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21" w:author="企业用户_1134699809" w:date="2024-10-18T08:1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亩走</w:delText>
              </w:r>
            </w:del>
            <w:ins w:id="1322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固定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del w:id="1323" w:author="企业用户_1134699809" w:date="2024-10-18T08:1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并</w:delText>
              </w:r>
            </w:del>
            <w:ins w:id="1324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旧、油气资产折耗、生产性生物资产折旧</w:t>
            </w:r>
          </w:p>
        </w:tc>
      </w:tr>
      <w:tr w:rsidR="00581BD5" w14:paraId="177514EE" w14:textId="77777777" w:rsidTr="00581BD5">
        <w:trPr>
          <w:trHeight w:val="300"/>
          <w:trPrChange w:id="132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2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5B79097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长期待</w:t>
            </w:r>
            <w:del w:id="1327" w:author="企业用户_1134699809" w:date="2024-10-18T08:1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掩</w:delText>
              </w:r>
            </w:del>
            <w:ins w:id="1328" w:author="企业用户_1134699809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费用摊销</w:t>
            </w:r>
          </w:p>
        </w:tc>
      </w:tr>
      <w:tr w:rsidR="00581BD5" w14:paraId="46A0BF1F" w14:textId="77777777" w:rsidTr="00581BD5">
        <w:trPr>
          <w:trHeight w:val="300"/>
          <w:trPrChange w:id="132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3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961D08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处置固定资产、无形资产和其他长期资产的</w:t>
            </w:r>
            <w:del w:id="1331" w:author="企业用户_1134699809" w:date="2024-10-18T08:1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榻</w:delText>
              </w:r>
            </w:del>
            <w:ins w:id="1332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失（收益以</w:t>
            </w:r>
            <w:del w:id="1333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“一”</w:delText>
              </w:r>
            </w:del>
            <w:ins w:id="1334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</w:t>
            </w:r>
            <w:del w:id="1335" w:author="企业用户_1134699809" w:date="2024-10-18T08:1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填</w:delText>
              </w:r>
            </w:del>
            <w:ins w:id="1336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列）</w:t>
            </w:r>
          </w:p>
        </w:tc>
      </w:tr>
      <w:tr w:rsidR="00581BD5" w14:paraId="7236F151" w14:textId="77777777" w:rsidTr="00581BD5">
        <w:trPr>
          <w:trHeight w:val="300"/>
          <w:trPrChange w:id="133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38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9F72C8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固定</w:t>
            </w:r>
            <w:del w:id="1339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340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报废损失（收益</w:t>
            </w:r>
            <w:del w:id="1341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以“一”</w:delText>
              </w:r>
            </w:del>
            <w:ins w:id="1342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6059CCB5" w14:textId="77777777" w:rsidTr="00581BD5">
        <w:trPr>
          <w:trHeight w:val="300"/>
          <w:trPrChange w:id="134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44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D4B4B7E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45" w:author="企业用户_1134699809" w:date="2024-10-18T08:1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对</w:delText>
              </w:r>
            </w:del>
            <w:ins w:id="1346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财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务费用（收益</w:t>
            </w:r>
            <w:del w:id="1347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以“一”</w:delText>
              </w:r>
            </w:del>
            <w:ins w:id="1348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328EB8E1" w14:textId="77777777" w:rsidTr="00581BD5">
        <w:trPr>
          <w:trHeight w:val="300"/>
          <w:trPrChange w:id="134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5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42D0B9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投资损失（收</w:t>
            </w:r>
            <w:del w:id="1351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拉</w:delText>
              </w:r>
            </w:del>
            <w:ins w:id="1352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  <w:del w:id="1353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以“一”</w:delText>
              </w:r>
            </w:del>
            <w:ins w:id="1354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20CFB830" w14:textId="77777777" w:rsidTr="00581BD5">
        <w:trPr>
          <w:trHeight w:val="300"/>
          <w:trPrChange w:id="135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5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00918A59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递延所</w:t>
            </w:r>
            <w:del w:id="1357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祥</w:delText>
              </w:r>
            </w:del>
            <w:ins w:id="1358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税负债增加（</w:t>
            </w:r>
            <w:del w:id="1359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虢</w:delText>
              </w:r>
            </w:del>
            <w:ins w:id="1360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  <w:del w:id="1361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以“一”</w:delText>
              </w:r>
            </w:del>
            <w:ins w:id="1362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0D898908" w14:textId="77777777" w:rsidTr="00581BD5">
        <w:trPr>
          <w:trHeight w:val="300"/>
          <w:trPrChange w:id="136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6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4B756AA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经</w:t>
            </w:r>
            <w:del w:id="1365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菅</w:delText>
              </w:r>
            </w:del>
            <w:ins w:id="1366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性应收项目的</w:t>
            </w:r>
            <w:del w:id="1367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城</w:delText>
              </w:r>
            </w:del>
            <w:ins w:id="1368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少（增加</w:t>
            </w:r>
            <w:del w:id="1369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以“一”</w:delText>
              </w:r>
            </w:del>
            <w:ins w:id="1370" w:author="企业用户_1134699809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以“-”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号填列）</w:t>
            </w:r>
          </w:p>
        </w:tc>
      </w:tr>
      <w:tr w:rsidR="00581BD5" w14:paraId="62D85C6A" w14:textId="77777777" w:rsidTr="00581BD5">
        <w:trPr>
          <w:trHeight w:val="300"/>
          <w:trPrChange w:id="137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72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796B43B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2、不涉及现金收支的重大投资和筹</w:t>
            </w:r>
            <w:del w:id="1373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374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活动：</w:t>
            </w:r>
          </w:p>
        </w:tc>
      </w:tr>
      <w:tr w:rsidR="00581BD5" w14:paraId="2544E57E" w14:textId="77777777" w:rsidTr="00581BD5">
        <w:trPr>
          <w:trHeight w:val="300"/>
          <w:trPrChange w:id="137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76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4C806DC4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现金及现金</w:t>
            </w:r>
            <w:del w:id="1377" w:author="企业用户_1134699809" w:date="2024-10-18T08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警</w:delText>
              </w:r>
            </w:del>
            <w:ins w:id="1378" w:author="企业用户_1134699809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价物净增加额</w:t>
            </w:r>
          </w:p>
        </w:tc>
      </w:tr>
      <w:tr w:rsidR="00581BD5" w14:paraId="3E5B1C4F" w14:textId="77777777" w:rsidTr="00581BD5">
        <w:trPr>
          <w:trHeight w:val="300"/>
          <w:trPrChange w:id="137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80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53B790A2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可</w:t>
            </w:r>
            <w:del w:id="1381" w:author="企业用户_1134699809" w:date="2024-10-18T08:1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使</w:delText>
              </w:r>
            </w:del>
            <w:ins w:id="1382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时用于支付的其他货币资金</w:t>
            </w:r>
          </w:p>
        </w:tc>
      </w:tr>
      <w:tr w:rsidR="00581BD5" w14:paraId="543FAD07" w14:textId="77777777" w:rsidTr="00581BD5">
        <w:trPr>
          <w:trHeight w:val="300"/>
          <w:trPrChange w:id="1383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84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E8DF0F1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三、期末现金及现金等价物余</w:t>
            </w:r>
            <w:del w:id="1385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默</w:delText>
              </w:r>
            </w:del>
            <w:ins w:id="1386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382DDF93" w14:textId="77777777" w:rsidTr="00581BD5">
        <w:trPr>
          <w:trHeight w:val="300"/>
          <w:trPrChange w:id="1387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88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2762866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货币</w:t>
            </w:r>
            <w:del w:id="1389" w:author="企业用户_1134699809" w:date="2024-10-18T08:1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390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金-其他货币资金</w:t>
            </w:r>
          </w:p>
        </w:tc>
      </w:tr>
      <w:tr w:rsidR="00581BD5" w14:paraId="5B75D332" w14:textId="77777777" w:rsidTr="00581BD5">
        <w:trPr>
          <w:trHeight w:val="300"/>
          <w:trPrChange w:id="1391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92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195658B3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上年年末余</w:t>
            </w:r>
            <w:del w:id="1393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薇</w:delText>
              </w:r>
            </w:del>
            <w:ins w:id="1394" w:author="企业用户_1134699809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581BD5" w14:paraId="6782F052" w14:textId="77777777" w:rsidTr="00581BD5">
        <w:trPr>
          <w:trHeight w:val="300"/>
          <w:trPrChange w:id="1395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96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3236B2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净</w:t>
            </w:r>
            <w:del w:id="1397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费产</w:delText>
              </w:r>
            </w:del>
            <w:ins w:id="1398" w:author="企业用户_1134699809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</w:ins>
          </w:p>
        </w:tc>
      </w:tr>
      <w:tr w:rsidR="00581BD5" w14:paraId="5D94CE8B" w14:textId="77777777" w:rsidTr="00581BD5">
        <w:trPr>
          <w:trHeight w:val="300"/>
          <w:trPrChange w:id="1399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00" w:author="CCJK" w:date="2024-10-18T09:2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2BBB3B08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401" w:author="企业用户_1134699809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少数股东权</w:t>
            </w:r>
            <w:del w:id="1402" w:author="企业用户_1134699809" w:date="2024-10-18T08:2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费</w:delText>
              </w:r>
            </w:del>
            <w:ins w:id="1403" w:author="企业用户_1134699809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</w:p>
        </w:tc>
      </w:tr>
      <w:tr w:rsidR="00581BD5" w14:paraId="4267939D" w14:textId="77777777" w:rsidTr="00581BD5">
        <w:trPr>
          <w:trHeight w:val="300"/>
          <w:trPrChange w:id="1404" w:author="CCJK" w:date="2024-10-18T09:2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05" w:author="CCJK" w:date="2024-10-18T09:2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14:paraId="30AC0C5F" w14:textId="77777777" w:rsidR="00581BD5" w:rsidRDefault="00581B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406" w:author="企业用户_1134699809" w:date="2024-10-18T08:2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粽</w:delText>
              </w:r>
            </w:del>
            <w:ins w:id="1407" w:author="企业用户_1134699809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合收益总</w:t>
            </w:r>
            <w:del w:id="1408" w:author="企业用户_1134699809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颗</w:delText>
              </w:r>
            </w:del>
            <w:ins w:id="1409" w:author="企业用户_1134699809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</w:tbl>
    <w:p w14:paraId="681B8F58" w14:textId="77777777" w:rsidR="00D802F6" w:rsidRDefault="00D802F6"/>
    <w:p w14:paraId="69F5D666" w14:textId="77777777" w:rsidR="00D802F6" w:rsidRDefault="00D71894">
      <w:r>
        <w:br w:type="page"/>
      </w:r>
    </w:p>
    <w:p w14:paraId="217ED3D2" w14:textId="77777777" w:rsidR="00D802F6" w:rsidRDefault="00D802F6"/>
    <w:p w14:paraId="5B21935E" w14:textId="77777777" w:rsidR="00D802F6" w:rsidRDefault="00D802F6"/>
    <w:p w14:paraId="7BDA7607" w14:textId="77777777" w:rsidR="00D802F6" w:rsidRDefault="00D802F6"/>
    <w:p w14:paraId="5D52534B" w14:textId="77777777" w:rsidR="00D802F6" w:rsidRDefault="00D802F6"/>
    <w:p w14:paraId="65B534AC" w14:textId="77777777" w:rsidR="00D802F6" w:rsidRDefault="00D802F6"/>
    <w:p w14:paraId="23FFAE52" w14:textId="77777777" w:rsidR="00D802F6" w:rsidRDefault="00D802F6"/>
    <w:p w14:paraId="2AF27075" w14:textId="77777777" w:rsidR="00D802F6" w:rsidRDefault="00D802F6"/>
    <w:sectPr w:rsidR="00D80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FB260" w14:textId="77777777" w:rsidR="00D71894" w:rsidRDefault="00D71894" w:rsidP="00755D87">
      <w:r>
        <w:separator/>
      </w:r>
    </w:p>
  </w:endnote>
  <w:endnote w:type="continuationSeparator" w:id="0">
    <w:p w14:paraId="28261B03" w14:textId="77777777" w:rsidR="00D71894" w:rsidRDefault="00D71894" w:rsidP="0075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‚l‚r ƒSƒVƒbƒN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C788D" w14:textId="77777777" w:rsidR="00D71894" w:rsidRDefault="00D71894" w:rsidP="00755D87">
      <w:r>
        <w:separator/>
      </w:r>
    </w:p>
  </w:footnote>
  <w:footnote w:type="continuationSeparator" w:id="0">
    <w:p w14:paraId="585FCE22" w14:textId="77777777" w:rsidR="00D71894" w:rsidRDefault="00D71894" w:rsidP="00755D8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NTQ2ZjNkZWZlZDkzM2IwMjMxNmJiMGI3ZGEyNDgifQ=="/>
  </w:docVars>
  <w:rsids>
    <w:rsidRoot w:val="008B0077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08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BD5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E7E3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5D87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077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1F0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89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2F6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5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  <w:rsid w:val="0A82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578F"/>
  <w15:docId w15:val="{29E2E5C6-438B-44C5-8969-50BC05CE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Theme="minorEastAsia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="Times New Roman"/>
      <w:kern w:val="0"/>
      <w:lang w:val="en-IN"/>
    </w:rPr>
  </w:style>
  <w:style w:type="paragraph" w:customStyle="1" w:styleId="font5">
    <w:name w:val="font5"/>
    <w:basedOn w:val="a"/>
    <w:qFormat/>
    <w:pPr>
      <w:spacing w:before="100" w:beforeAutospacing="1" w:after="100" w:afterAutospacing="1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font6">
    <w:name w:val="font6"/>
    <w:basedOn w:val="a"/>
    <w:pPr>
      <w:spacing w:before="100" w:beforeAutospacing="1" w:after="100" w:afterAutospacing="1"/>
    </w:pPr>
    <w:rPr>
      <w:rFonts w:ascii="微软雅黑" w:eastAsia="微软雅黑" w:hAnsi="微软雅黑"/>
      <w:color w:val="000000"/>
      <w:kern w:val="0"/>
      <w:sz w:val="20"/>
      <w:szCs w:val="20"/>
      <w:lang w:val="en-IN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</w:pPr>
    <w:rPr>
      <w:rFonts w:ascii="Microsoft YaHei UI" w:eastAsia="Microsoft YaHei UI" w:hAnsi="Microsoft YaHei UI"/>
      <w:color w:val="000000"/>
      <w:kern w:val="0"/>
      <w:sz w:val="20"/>
      <w:szCs w:val="20"/>
      <w:lang w:val="en-IN"/>
    </w:rPr>
  </w:style>
  <w:style w:type="paragraph" w:customStyle="1" w:styleId="font8">
    <w:name w:val="font8"/>
    <w:basedOn w:val="a"/>
    <w:qFormat/>
    <w:pPr>
      <w:spacing w:before="100" w:beforeAutospacing="1" w:after="100" w:afterAutospacing="1"/>
    </w:pPr>
    <w:rPr>
      <w:rFonts w:ascii="Cambria Math" w:eastAsia="Times New Roman" w:hAnsi="Cambria Math"/>
      <w:color w:val="000000"/>
      <w:kern w:val="0"/>
      <w:sz w:val="20"/>
      <w:szCs w:val="20"/>
      <w:lang w:val="en-IN"/>
    </w:rPr>
  </w:style>
  <w:style w:type="paragraph" w:customStyle="1" w:styleId="font9">
    <w:name w:val="font9"/>
    <w:basedOn w:val="a"/>
    <w:pPr>
      <w:spacing w:before="100" w:beforeAutospacing="1" w:after="100" w:afterAutospacing="1"/>
    </w:pPr>
    <w:rPr>
      <w:rFonts w:ascii="MS Gothic" w:eastAsia="MS Gothic" w:hAnsi="MS Gothic"/>
      <w:color w:val="000000"/>
      <w:kern w:val="0"/>
      <w:sz w:val="20"/>
      <w:szCs w:val="20"/>
      <w:lang w:val="en-IN"/>
    </w:rPr>
  </w:style>
  <w:style w:type="paragraph" w:customStyle="1" w:styleId="xl66">
    <w:name w:val="xl66"/>
    <w:basedOn w:val="a"/>
    <w:qFormat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67">
    <w:name w:val="xl67"/>
    <w:basedOn w:val="a"/>
    <w:qFormat/>
    <w:pPr>
      <w:pBdr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68">
    <w:name w:val="xl68"/>
    <w:basedOn w:val="a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69">
    <w:name w:val="xl69"/>
    <w:basedOn w:val="a"/>
    <w:qFormat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xl70">
    <w:name w:val="xl70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  <w:lang w:val="en-IN"/>
    </w:rPr>
  </w:style>
  <w:style w:type="paragraph" w:customStyle="1" w:styleId="xl71">
    <w:name w:val="xl71"/>
    <w:basedOn w:val="a"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2">
    <w:name w:val="xl72"/>
    <w:basedOn w:val="a"/>
    <w:qFormat/>
    <w:pPr>
      <w:pBdr>
        <w:top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3">
    <w:name w:val="xl73"/>
    <w:basedOn w:val="a"/>
    <w:qFormat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4">
    <w:name w:val="xl74"/>
    <w:basedOn w:val="a"/>
    <w:qFormat/>
    <w:pPr>
      <w:pBdr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5">
    <w:name w:val="xl75"/>
    <w:basedOn w:val="a"/>
    <w:qFormat/>
    <w:pP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6">
    <w:name w:val="xl76"/>
    <w:basedOn w:val="a"/>
    <w:qFormat/>
    <w:pPr>
      <w:pBdr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  <w:lang w:val="en-IN"/>
    </w:rPr>
  </w:style>
  <w:style w:type="paragraph" w:customStyle="1" w:styleId="xl77">
    <w:name w:val="xl77"/>
    <w:basedOn w:val="a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  <w:lang w:val="en-IN"/>
    </w:rPr>
  </w:style>
  <w:style w:type="paragraph" w:customStyle="1" w:styleId="xl78">
    <w:name w:val="xl78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微软雅黑" w:eastAsia="微软雅黑" w:hAnsi="微软雅黑"/>
      <w:color w:val="000000"/>
      <w:kern w:val="0"/>
      <w:sz w:val="20"/>
      <w:szCs w:val="20"/>
      <w:lang w:val="en-IN"/>
    </w:rPr>
  </w:style>
  <w:style w:type="paragraph" w:customStyle="1" w:styleId="xl79">
    <w:name w:val="xl79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xl80">
    <w:name w:val="xl80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微软雅黑" w:eastAsia="微软雅黑" w:hAnsi="微软雅黑"/>
      <w:color w:val="000000"/>
      <w:kern w:val="0"/>
      <w:sz w:val="20"/>
      <w:szCs w:val="20"/>
      <w:lang w:val="en-IN"/>
    </w:rPr>
  </w:style>
  <w:style w:type="paragraph" w:customStyle="1" w:styleId="xl81">
    <w:name w:val="xl81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xl82">
    <w:name w:val="xl82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xl83">
    <w:name w:val="xl83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  <w:lang w:val="en-IN"/>
    </w:rPr>
  </w:style>
  <w:style w:type="paragraph" w:customStyle="1" w:styleId="xl84">
    <w:name w:val="xl84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Cambria Math" w:eastAsia="Times New Roman" w:hAnsi="Cambria Math"/>
      <w:color w:val="000000"/>
      <w:kern w:val="0"/>
      <w:sz w:val="20"/>
      <w:szCs w:val="20"/>
      <w:lang w:val="en-IN"/>
    </w:rPr>
  </w:style>
  <w:style w:type="paragraph" w:customStyle="1" w:styleId="xl85">
    <w:name w:val="xl85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Cambria Math" w:eastAsia="Times New Roman" w:hAnsi="Cambria Math"/>
      <w:color w:val="000000"/>
      <w:kern w:val="0"/>
      <w:sz w:val="20"/>
      <w:szCs w:val="20"/>
      <w:lang w:val="en-IN"/>
    </w:rPr>
  </w:style>
  <w:style w:type="paragraph" w:customStyle="1" w:styleId="xl86">
    <w:name w:val="xl86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微软雅黑" w:eastAsia="微软雅黑" w:hAnsi="微软雅黑"/>
      <w:color w:val="000000"/>
      <w:kern w:val="0"/>
      <w:sz w:val="20"/>
      <w:szCs w:val="20"/>
      <w:lang w:val="en-IN"/>
    </w:rPr>
  </w:style>
  <w:style w:type="paragraph" w:styleId="a5">
    <w:name w:val="Balloon Text"/>
    <w:basedOn w:val="a"/>
    <w:link w:val="a6"/>
    <w:semiHidden/>
    <w:unhideWhenUsed/>
    <w:rsid w:val="00755D87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755D87"/>
    <w:rPr>
      <w:rFonts w:eastAsiaTheme="minorEastAsia"/>
      <w:kern w:val="2"/>
      <w:sz w:val="18"/>
      <w:szCs w:val="18"/>
      <w14:ligatures w14:val="standardContextual"/>
    </w:rPr>
  </w:style>
  <w:style w:type="paragraph" w:styleId="a7">
    <w:name w:val="header"/>
    <w:basedOn w:val="a"/>
    <w:link w:val="a8"/>
    <w:unhideWhenUsed/>
    <w:rsid w:val="0075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55D87"/>
    <w:rPr>
      <w:rFonts w:eastAsiaTheme="minorEastAsia"/>
      <w:kern w:val="2"/>
      <w:sz w:val="18"/>
      <w:szCs w:val="18"/>
      <w14:ligatures w14:val="standardContextual"/>
    </w:rPr>
  </w:style>
  <w:style w:type="paragraph" w:styleId="a9">
    <w:name w:val="footer"/>
    <w:basedOn w:val="a"/>
    <w:link w:val="aa"/>
    <w:unhideWhenUsed/>
    <w:rsid w:val="00755D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55D87"/>
    <w:rPr>
      <w:rFonts w:eastAsiaTheme="minorEastAsia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698</Words>
  <Characters>3983</Characters>
  <Application>Microsoft Office Word</Application>
  <DocSecurity>0</DocSecurity>
  <Lines>33</Lines>
  <Paragraphs>9</Paragraphs>
  <ScaleCrop>false</ScaleCrop>
  <Company>SP Global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Bathini, Vamshi Krishna</dc:creator>
  <cp:lastModifiedBy>CCJK</cp:lastModifiedBy>
  <cp:revision>3</cp:revision>
  <dcterms:created xsi:type="dcterms:W3CDTF">2024-10-18T01:22:00Z</dcterms:created>
  <dcterms:modified xsi:type="dcterms:W3CDTF">2024-10-18T01:22:00Z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2024-10-16T03:57:56Z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32c0fc6e-79f2-4a16-a9bd-14caa00e995b</vt:lpwstr>
  </property>
  <property fmtid="{D5CDD505-2E9C-101B-9397-08002B2CF9AE}" pid="8" name="MSIP_Label_831f0267-8575-4fc2-99cc-f6b7f9934be9_ContentBits">
    <vt:lpwstr>0</vt:lpwstr>
  </property>
  <property fmtid="{D5CDD505-2E9C-101B-9397-08002B2CF9AE}" pid="9" name="KSOProductBuildVer">
    <vt:lpwstr>2052-12.1.0.17857</vt:lpwstr>
  </property>
  <property fmtid="{D5CDD505-2E9C-101B-9397-08002B2CF9AE}" pid="10" name="ICV">
    <vt:lpwstr>B27BC252E1BF43E6925B0EE4635B0E6E_12</vt:lpwstr>
  </property>
</Properties>
</file>