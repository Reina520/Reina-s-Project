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3365" w:type="dxa"/>
        <w:tblInd w:w="4" w:type="dxa"/>
        <w:tblLook w:val="04A0" w:firstRow="1" w:lastRow="0" w:firstColumn="1" w:lastColumn="0" w:noHBand="0" w:noVBand="1"/>
        <w:tblPrChange w:id="0" w:author="Yolanda Z" w:date="2024-10-18T04:15:00Z" w16du:dateUtc="2024-10-17T20:15:00Z">
          <w:tblPr>
            <w:tblW w:w="3937" w:type="dxa"/>
            <w:tblInd w:w="4" w:type="dxa"/>
            <w:tblLook w:val="04A0" w:firstRow="1" w:lastRow="0" w:firstColumn="1" w:lastColumn="0" w:noHBand="0" w:noVBand="1"/>
          </w:tblPr>
        </w:tblPrChange>
      </w:tblPr>
      <w:tblGrid>
        <w:gridCol w:w="3365"/>
        <w:tblGridChange w:id="1">
          <w:tblGrid>
            <w:gridCol w:w="108"/>
            <w:gridCol w:w="3257"/>
            <w:gridCol w:w="108"/>
          </w:tblGrid>
        </w:tblGridChange>
      </w:tblGrid>
      <w:tr w:rsidR="00B46864" w:rsidRPr="0093572D" w:rsidDel="00B46864" w14:paraId="2FC1AB48" w14:textId="77777777" w:rsidTr="00B46864">
        <w:trPr>
          <w:trHeight w:val="300"/>
          <w:del w:id="2" w:author="Yolanda Z" w:date="2024-10-18T04:15:00Z" w16du:dateUtc="2024-10-17T20:15:00Z"/>
          <w:trPrChange w:id="3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2F2F2"/>
            <w:noWrap/>
            <w:vAlign w:val="center"/>
            <w:hideMark/>
            <w:tcPrChange w:id="4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nil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F3709F9" w14:textId="54947EC2" w:rsidR="00B46864" w:rsidRPr="0093572D" w:rsidDel="00B46864" w:rsidRDefault="00B46864">
            <w:pPr>
              <w:rPr>
                <w:del w:id="5" w:author="Yolanda Z" w:date="2024-10-18T04:15:00Z" w16du:dateUtc="2024-10-17T20:15:00Z"/>
                <w:rFonts w:ascii="Arial Unicode MS" w:eastAsia="Arial Unicode MS" w:hAnsi="Arial Unicode MS" w:cs="Arial Unicode MS"/>
                <w:b/>
                <w:bCs/>
                <w:color w:val="000000"/>
                <w:sz w:val="20"/>
                <w:szCs w:val="20"/>
              </w:rPr>
            </w:pPr>
            <w:del w:id="6" w:author="Yolanda Z" w:date="2024-10-18T04:15:00Z" w16du:dateUtc="2024-10-17T20:15:00Z">
              <w:r w:rsidRPr="0093572D" w:rsidDel="00B46864">
                <w:rPr>
                  <w:rFonts w:ascii="Arial Unicode MS" w:eastAsia="Arial Unicode MS" w:hAnsi="Arial Unicode MS" w:cs="Arial Unicode MS"/>
                  <w:b/>
                  <w:bCs/>
                  <w:noProof/>
                  <w:color w:val="000000"/>
                  <w:sz w:val="20"/>
                  <w:szCs w:val="20"/>
                </w:rPr>
                <w:delText>Chinese (PRC)</w:delText>
              </w:r>
            </w:del>
          </w:p>
        </w:tc>
      </w:tr>
      <w:tr w:rsidR="00B46864" w:rsidRPr="0093572D" w14:paraId="6A5D037E" w14:textId="77777777" w:rsidTr="00B46864">
        <w:trPr>
          <w:trHeight w:val="300"/>
          <w:trPrChange w:id="7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FF1ED49" w14:textId="3630BC00" w:rsidR="00B46864" w:rsidRPr="0093572D" w:rsidRDefault="00B46864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ins w:id="9" w:author="Yolanda Z" w:date="2024-10-18T03:08:00Z" w16du:dateUtc="2024-10-17T19:0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非流动资产合计</w:t>
              </w:r>
            </w:ins>
            <w:del w:id="10" w:author="Yolanda Z" w:date="2024-10-18T03:08:00Z" w16du:dateUtc="2024-10-17T19:08:00Z">
              <w:r w:rsidRPr="0093572D" w:rsidDel="0093572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二工</w:delText>
              </w:r>
              <w:r w:rsidRPr="0093572D" w:rsidDel="0093572D"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:</w:delText>
              </w:r>
            </w:del>
          </w:p>
        </w:tc>
      </w:tr>
      <w:tr w:rsidR="00B46864" w:rsidRPr="0093572D" w14:paraId="091E2AEB" w14:textId="77777777" w:rsidTr="00B46864">
        <w:trPr>
          <w:trHeight w:val="300"/>
          <w:trPrChange w:id="11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2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C8DDEF1" w14:textId="431D8A64" w:rsidR="00B46864" w:rsidRPr="0093572D" w:rsidRDefault="00B46864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13" w:author="Yolanda Z" w:date="2024-10-18T03:07:00Z" w16du:dateUtc="2024-10-17T19:07:00Z">
              <w:r w:rsidRPr="0093572D" w:rsidDel="0093572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受广</w:delText>
              </w:r>
            </w:del>
            <w:ins w:id="14" w:author="Yolanda Z" w:date="2024-10-18T03:07:00Z" w16du:dateUtc="2024-10-17T19:0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资产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总计</w:t>
            </w:r>
          </w:p>
        </w:tc>
      </w:tr>
      <w:tr w:rsidR="00B46864" w:rsidRPr="0093572D" w14:paraId="600CDAFD" w14:textId="77777777" w:rsidTr="00B46864">
        <w:trPr>
          <w:trHeight w:val="300"/>
          <w:trPrChange w:id="15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6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F102F53" w14:textId="04404DA8" w:rsidR="00B46864" w:rsidRPr="0093572D" w:rsidRDefault="00B46864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流动</w:t>
            </w:r>
            <w:del w:id="17" w:author="Yolanda Z" w:date="2024-10-18T03:07:00Z" w16du:dateUtc="2024-10-17T19:07:00Z">
              <w:r w:rsidRPr="0093572D" w:rsidDel="0093572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债</w:delText>
              </w:r>
            </w:del>
            <w:ins w:id="18" w:author="Yolanda Z" w:date="2024-10-18T03:07:00Z" w16du:dateUtc="2024-10-17T19:0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负债</w:t>
              </w:r>
            </w:ins>
            <w:r w:rsidRPr="0093572D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:</w:t>
            </w:r>
          </w:p>
        </w:tc>
      </w:tr>
      <w:tr w:rsidR="00B46864" w:rsidRPr="0093572D" w14:paraId="15E78D4B" w14:textId="77777777" w:rsidTr="00B46864">
        <w:trPr>
          <w:trHeight w:val="300"/>
          <w:trPrChange w:id="19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0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666EC74" w14:textId="021B6FAA" w:rsidR="00B46864" w:rsidRPr="0093572D" w:rsidRDefault="00B46864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短期</w:t>
            </w:r>
            <w:del w:id="21" w:author="Yolanda Z" w:date="2024-10-18T03:07:00Z" w16du:dateUtc="2024-10-17T19:07:00Z">
              <w:r w:rsidRPr="0093572D" w:rsidDel="0093572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工</w:delText>
              </w:r>
            </w:del>
            <w:ins w:id="22" w:author="Yolanda Z" w:date="2024-10-18T03:07:00Z" w16du:dateUtc="2024-10-17T19:0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借款</w:t>
              </w:r>
            </w:ins>
          </w:p>
        </w:tc>
      </w:tr>
      <w:tr w:rsidR="00B46864" w:rsidRPr="0093572D" w14:paraId="1A5EFFC1" w14:textId="77777777" w:rsidTr="00B46864">
        <w:trPr>
          <w:trHeight w:val="300"/>
          <w:trPrChange w:id="23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4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BCE53F1" w14:textId="7A4DC96B" w:rsidR="00B46864" w:rsidRPr="0093572D" w:rsidRDefault="00B46864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向</w:t>
            </w:r>
            <w:del w:id="25" w:author="Yolanda Z" w:date="2024-10-18T03:07:00Z" w16du:dateUtc="2024-10-17T19:07:00Z">
              <w:r w:rsidRPr="0093572D" w:rsidDel="0093572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中夬</w:delText>
              </w:r>
            </w:del>
            <w:ins w:id="26" w:author="Yolanda Z" w:date="2024-10-18T03:07:00Z" w16du:dateUtc="2024-10-17T19:0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中央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银行借款</w:t>
            </w:r>
          </w:p>
        </w:tc>
      </w:tr>
      <w:tr w:rsidR="00B46864" w:rsidRPr="0093572D" w14:paraId="044E1DCA" w14:textId="77777777" w:rsidTr="00B46864">
        <w:trPr>
          <w:trHeight w:val="300"/>
          <w:trPrChange w:id="27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8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2198579" w14:textId="0F3B1AC8" w:rsidR="00B46864" w:rsidRPr="0093572D" w:rsidRDefault="00B46864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交易性</w:t>
            </w:r>
            <w:del w:id="29" w:author="Yolanda Z" w:date="2024-10-18T03:07:00Z" w16du:dateUtc="2024-10-17T19:07:00Z">
              <w:r w:rsidRPr="0093572D" w:rsidDel="0093572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金丽向他</w:delText>
              </w:r>
            </w:del>
            <w:ins w:id="30" w:author="Yolanda Z" w:date="2024-10-18T03:07:00Z" w16du:dateUtc="2024-10-17T19:0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金融负债</w:t>
              </w:r>
            </w:ins>
          </w:p>
        </w:tc>
      </w:tr>
      <w:tr w:rsidR="00B46864" w:rsidRPr="0093572D" w14:paraId="577E3B92" w14:textId="77777777" w:rsidTr="00B46864">
        <w:trPr>
          <w:trHeight w:val="300"/>
          <w:trPrChange w:id="31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2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9D36C8C" w14:textId="71764064" w:rsidR="00B46864" w:rsidRPr="0093572D" w:rsidRDefault="00B46864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33" w:author="Yolanda Z" w:date="2024-10-18T03:07:00Z" w16du:dateUtc="2024-10-17T19:07:00Z">
              <w:r w:rsidRPr="0093572D" w:rsidDel="0093572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七公:</w:delText>
              </w:r>
            </w:del>
            <w:ins w:id="34" w:author="Yolanda Z" w:date="2024-10-18T03:07:00Z" w16du:dateUtc="2024-10-17T19:0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以公允价值计量且其变动计入当期损益的金融</w:t>
              </w:r>
            </w:ins>
            <w:ins w:id="35" w:author="Yolanda Z" w:date="2024-10-18T03:08:00Z" w16du:dateUtc="2024-10-17T19:0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负债</w:t>
              </w:r>
            </w:ins>
          </w:p>
        </w:tc>
      </w:tr>
      <w:tr w:rsidR="00B46864" w:rsidRPr="0093572D" w14:paraId="3709A5FE" w14:textId="77777777" w:rsidTr="00B46864">
        <w:trPr>
          <w:trHeight w:val="300"/>
          <w:trPrChange w:id="36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7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63EB7FC" w14:textId="25048140" w:rsidR="00B46864" w:rsidRPr="0093572D" w:rsidRDefault="00B46864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38" w:author="Yolanda Z" w:date="2024-10-18T03:07:00Z" w16du:dateUtc="2024-10-17T19:07:00Z">
              <w:r w:rsidRPr="0093572D" w:rsidDel="0093572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依她且其变动计入当期利益的余型夕風</w:delText>
              </w:r>
            </w:del>
            <w:ins w:id="39" w:author="Yolanda Z" w:date="2024-10-18T03:07:00Z" w16du:dateUtc="2024-10-17T19:0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#</w:t>
              </w:r>
            </w:ins>
          </w:p>
        </w:tc>
      </w:tr>
      <w:tr w:rsidR="00B46864" w:rsidRPr="0093572D" w14:paraId="1D980FA1" w14:textId="77777777" w:rsidTr="00B46864">
        <w:trPr>
          <w:trHeight w:val="300"/>
          <w:trPrChange w:id="40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1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8629F3A" w14:textId="215970AD" w:rsidR="00B46864" w:rsidRPr="0093572D" w:rsidRDefault="00B46864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衍金</w:t>
            </w:r>
            <w:ins w:id="42" w:author="Yolanda Z" w:date="2024-10-18T03:08:00Z" w16du:dateUtc="2024-10-17T19:0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金融负债</w:t>
              </w:r>
            </w:ins>
            <w:del w:id="43" w:author="Yolanda Z" w:date="2024-10-18T03:08:00Z" w16du:dateUtc="2024-10-17T19:08:00Z">
              <w:r w:rsidRPr="0093572D" w:rsidDel="0093572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题力债</w:delText>
              </w:r>
            </w:del>
          </w:p>
        </w:tc>
      </w:tr>
      <w:tr w:rsidR="00B46864" w:rsidRPr="0093572D" w14:paraId="721769B4" w14:textId="77777777" w:rsidTr="00B46864">
        <w:trPr>
          <w:trHeight w:val="300"/>
          <w:trPrChange w:id="44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5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3FB8E1F" w14:textId="60C65005" w:rsidR="00B46864" w:rsidRPr="0093572D" w:rsidRDefault="00B46864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应付</w:t>
            </w:r>
            <w:del w:id="46" w:author="Yolanda Z" w:date="2024-10-18T03:08:00Z" w16du:dateUtc="2024-10-17T19:08:00Z">
              <w:r w:rsidRPr="0093572D" w:rsidDel="0093572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票口</w:delText>
              </w:r>
            </w:del>
            <w:ins w:id="47" w:author="Yolanda Z" w:date="2024-10-18T03:08:00Z" w16du:dateUtc="2024-10-17T19:0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票据</w:t>
              </w:r>
            </w:ins>
          </w:p>
        </w:tc>
      </w:tr>
      <w:tr w:rsidR="00B46864" w:rsidRPr="0093572D" w14:paraId="687574B0" w14:textId="77777777" w:rsidTr="00B46864">
        <w:trPr>
          <w:trHeight w:val="300"/>
          <w:trPrChange w:id="48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9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935599C" w14:textId="600C2D30" w:rsidR="00B46864" w:rsidRPr="0093572D" w:rsidRDefault="00B46864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卖出回</w:t>
            </w:r>
            <w:del w:id="50" w:author="Yolanda Z" w:date="2024-10-18T03:08:00Z" w16du:dateUtc="2024-10-17T19:08:00Z">
              <w:r w:rsidRPr="0093572D" w:rsidDel="0093572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的</w:delText>
              </w:r>
            </w:del>
            <w:ins w:id="51" w:author="Yolanda Z" w:date="2024-10-18T03:08:00Z" w16du:dateUtc="2024-10-17T19:0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购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金融</w:t>
            </w:r>
            <w:del w:id="52" w:author="Yolanda Z" w:date="2024-10-18T03:08:00Z" w16du:dateUtc="2024-10-17T19:08:00Z">
              <w:r w:rsidRPr="0093572D" w:rsidDel="0093572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货产</w:delText>
              </w:r>
            </w:del>
            <w:ins w:id="53" w:author="Yolanda Z" w:date="2024-10-18T03:08:00Z" w16du:dateUtc="2024-10-17T19:0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资产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款</w:t>
            </w:r>
          </w:p>
        </w:tc>
      </w:tr>
      <w:tr w:rsidR="00B46864" w:rsidRPr="0093572D" w14:paraId="250911BE" w14:textId="77777777" w:rsidTr="00B46864">
        <w:trPr>
          <w:trHeight w:val="300"/>
          <w:trPrChange w:id="54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5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4E9E85E" w14:textId="2258AA1B" w:rsidR="00B46864" w:rsidRPr="0093572D" w:rsidRDefault="00B46864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实收资本（或股本）</w:t>
            </w:r>
            <w:del w:id="56" w:author="Yolanda Z" w:date="2024-10-18T03:08:00Z" w16du:dateUtc="2024-10-17T19:08:00Z">
              <w:r w:rsidRPr="0093572D" w:rsidDel="0093572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淨額</w:delText>
              </w:r>
            </w:del>
            <w:ins w:id="57" w:author="Yolanda Z" w:date="2024-10-18T03:08:00Z" w16du:dateUtc="2024-10-17T19:0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净额</w:t>
              </w:r>
            </w:ins>
          </w:p>
        </w:tc>
      </w:tr>
      <w:tr w:rsidR="00B46864" w:rsidRPr="0093572D" w14:paraId="53F4B3E0" w14:textId="77777777" w:rsidTr="00B46864">
        <w:trPr>
          <w:trHeight w:val="300"/>
          <w:trPrChange w:id="58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9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D6D30F7" w14:textId="480C2591" w:rsidR="00B46864" w:rsidRPr="0093572D" w:rsidRDefault="00B46864" w:rsidP="0093572D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ins w:id="60" w:author="Yolanda Z" w:date="2024-10-18T03:09:00Z" w16du:dateUtc="2024-10-17T19:09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少数股东权益</w:t>
              </w:r>
            </w:ins>
            <w:del w:id="61" w:author="Yolanda Z" w:date="2024-10-18T03:09:00Z" w16du:dateUtc="2024-10-17T19:09:00Z">
              <w:r w:rsidRPr="0093572D" w:rsidDel="00417420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</w:rPr>
                <w:delText>fght</w:delText>
              </w:r>
            </w:del>
          </w:p>
        </w:tc>
      </w:tr>
      <w:tr w:rsidR="00B46864" w:rsidRPr="0093572D" w14:paraId="7C42E730" w14:textId="77777777" w:rsidTr="00B46864">
        <w:trPr>
          <w:trHeight w:val="300"/>
          <w:trPrChange w:id="62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63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EB3FE4E" w14:textId="388F7E6C" w:rsidR="00B46864" w:rsidRPr="0093572D" w:rsidRDefault="00B46864" w:rsidP="0093572D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ins w:id="64" w:author="Yolanda Z" w:date="2024-10-18T03:09:00Z" w16du:dateUtc="2024-10-17T19:0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所有者权益（或股东权益）合计</w:t>
              </w:r>
            </w:ins>
            <w:del w:id="65" w:author="Yolanda Z" w:date="2024-10-18T03:09:00Z" w16du:dateUtc="2024-10-17T19:09:00Z">
              <w:r w:rsidRPr="0093572D" w:rsidDel="00417420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中育才工康、郎及东权益）合计</w:delText>
              </w:r>
            </w:del>
          </w:p>
        </w:tc>
      </w:tr>
      <w:tr w:rsidR="00B46864" w:rsidRPr="0093572D" w14:paraId="370764A6" w14:textId="77777777" w:rsidTr="00B46864">
        <w:trPr>
          <w:trHeight w:val="300"/>
          <w:trPrChange w:id="66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67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E46B7BD" w14:textId="1F1D7804" w:rsidR="00B46864" w:rsidRPr="0093572D" w:rsidRDefault="00B46864" w:rsidP="0093572D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ins w:id="68" w:author="Yolanda Z" w:date="2024-10-18T03:09:00Z" w16du:dateUtc="2024-10-17T19:09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负债和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所有者权益（或股东权益）总计</w:t>
              </w:r>
            </w:ins>
            <w:del w:id="69" w:author="Yolanda Z" w:date="2024-10-18T03:09:00Z" w16du:dateUtc="2024-10-17T19:09:00Z">
              <w:r w:rsidRPr="0093572D" w:rsidDel="00417420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专使所小考了学或股东权準</w:delText>
              </w:r>
            </w:del>
          </w:p>
        </w:tc>
      </w:tr>
      <w:tr w:rsidR="00B46864" w:rsidRPr="0093572D" w14:paraId="640E89EF" w14:textId="77777777" w:rsidTr="00B46864">
        <w:trPr>
          <w:trHeight w:val="300"/>
          <w:trPrChange w:id="70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71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7E1C927" w14:textId="77777777" w:rsidR="00B46864" w:rsidRPr="0093572D" w:rsidRDefault="00B46864" w:rsidP="0093572D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2024</w:t>
            </w:r>
            <w:r w:rsidRPr="0093572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年二季度</w:t>
            </w:r>
          </w:p>
        </w:tc>
      </w:tr>
      <w:tr w:rsidR="00B46864" w:rsidRPr="0093572D" w14:paraId="67B6C485" w14:textId="77777777" w:rsidTr="00B46864">
        <w:trPr>
          <w:trHeight w:val="300"/>
          <w:trPrChange w:id="72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73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9DD590E" w14:textId="0FEB41B9" w:rsidR="00B46864" w:rsidRPr="0093572D" w:rsidRDefault="00B46864" w:rsidP="0093572D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ins w:id="74" w:author="Yolanda Z" w:date="2024-10-18T03:09:00Z" w16du:dateUtc="2024-10-17T19:0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一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、</w:t>
              </w:r>
              <w:r w:rsidRPr="00854790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营业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总</w:t>
              </w:r>
              <w:r w:rsidRPr="00854790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收入</w:t>
              </w:r>
            </w:ins>
            <w:del w:id="75" w:author="Yolanda Z" w:date="2024-10-18T03:09:00Z" w16du:dateUtc="2024-10-17T19:09:00Z">
              <w:r w:rsidRPr="0093572D" w:rsidDel="0093572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一、营嶺收入</w:delText>
              </w:r>
            </w:del>
          </w:p>
        </w:tc>
      </w:tr>
      <w:tr w:rsidR="00B46864" w:rsidRPr="0093572D" w14:paraId="3A535368" w14:textId="77777777" w:rsidTr="00B46864">
        <w:trPr>
          <w:trHeight w:val="300"/>
          <w:trPrChange w:id="76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77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D7A9538" w14:textId="6D3C19BA" w:rsidR="00B46864" w:rsidRPr="0093572D" w:rsidRDefault="00B46864" w:rsidP="00326378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ins w:id="78" w:author="Yolanda Z" w:date="2024-10-18T03:09:00Z" w16du:dateUtc="2024-10-17T19:09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保险服务收入</w:t>
              </w:r>
            </w:ins>
            <w:del w:id="79" w:author="Yolanda Z" w:date="2024-10-18T03:09:00Z" w16du:dateUtc="2024-10-17T19:09:00Z">
              <w:r w:rsidRPr="0093572D" w:rsidDel="003D0F89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伙险品务收入</w:delText>
              </w:r>
            </w:del>
          </w:p>
        </w:tc>
      </w:tr>
      <w:tr w:rsidR="00B46864" w:rsidRPr="0093572D" w14:paraId="1CA585E8" w14:textId="77777777" w:rsidTr="00B46864">
        <w:trPr>
          <w:trHeight w:val="300"/>
          <w:trPrChange w:id="80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1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8D44CDF" w14:textId="4FE54E2A" w:rsidR="00B46864" w:rsidRPr="0093572D" w:rsidRDefault="00B46864" w:rsidP="00326378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ins w:id="82" w:author="Yolanda Z" w:date="2024-10-18T03:09:00Z" w16du:dateUtc="2024-10-17T19:09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已赚保费</w:t>
              </w:r>
            </w:ins>
            <w:del w:id="83" w:author="Yolanda Z" w:date="2024-10-18T03:09:00Z" w16du:dateUtc="2024-10-17T19:09:00Z">
              <w:r w:rsidRPr="0093572D" w:rsidDel="003D0F89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已滕仁责</w:delText>
              </w:r>
            </w:del>
          </w:p>
        </w:tc>
      </w:tr>
      <w:tr w:rsidR="00B46864" w:rsidRPr="0093572D" w14:paraId="102E4A11" w14:textId="77777777" w:rsidTr="00B46864">
        <w:trPr>
          <w:trHeight w:val="300"/>
          <w:trPrChange w:id="84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5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5241608" w14:textId="00D8579C" w:rsidR="00B46864" w:rsidRPr="0093572D" w:rsidRDefault="00B46864" w:rsidP="00326378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ins w:id="86" w:author="Yolanda Z" w:date="2024-10-18T03:09:00Z" w16du:dateUtc="2024-10-17T19:09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手续费及佣金收入</w:t>
              </w:r>
            </w:ins>
            <w:del w:id="87" w:author="Yolanda Z" w:date="2024-10-18T03:09:00Z" w16du:dateUtc="2024-10-17T19:09:00Z">
              <w:r w:rsidRPr="0093572D" w:rsidDel="003D0F89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手续贾文丽金收入</w:delText>
              </w:r>
            </w:del>
          </w:p>
        </w:tc>
      </w:tr>
      <w:tr w:rsidR="00B46864" w:rsidRPr="0093572D" w14:paraId="3A93052C" w14:textId="77777777" w:rsidTr="00B46864">
        <w:trPr>
          <w:trHeight w:val="300"/>
          <w:trPrChange w:id="88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9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9A4F99B" w14:textId="02F9CC67" w:rsidR="00B46864" w:rsidRPr="0093572D" w:rsidRDefault="00B46864" w:rsidP="00326378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ins w:id="90" w:author="Yolanda Z" w:date="2024-10-18T03:09:00Z" w16du:dateUtc="2024-10-17T19:09:00Z">
              <w:r w:rsidRPr="00854790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二、</w:t>
              </w:r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营业总成本</w:t>
              </w:r>
            </w:ins>
            <w:del w:id="91" w:author="Yolanda Z" w:date="2024-10-18T03:09:00Z" w16du:dateUtc="2024-10-17T19:09:00Z">
              <w:r w:rsidRPr="0093572D" w:rsidDel="003D0F89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二、营业总成方</w:delText>
              </w:r>
            </w:del>
          </w:p>
        </w:tc>
      </w:tr>
      <w:tr w:rsidR="00B46864" w:rsidRPr="0093572D" w14:paraId="21DC2EA5" w14:textId="77777777" w:rsidTr="00B46864">
        <w:trPr>
          <w:trHeight w:val="300"/>
          <w:trPrChange w:id="92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93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53120B3" w14:textId="15BAF9AE" w:rsidR="00B46864" w:rsidRPr="0093572D" w:rsidRDefault="00B46864" w:rsidP="00326378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ins w:id="94" w:author="Yolanda Z" w:date="2024-10-18T03:09:00Z" w16du:dateUtc="2024-10-17T19:09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其中</w:t>
              </w:r>
              <w:r w:rsidRPr="00854790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：</w:t>
              </w:r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营业成本</w:t>
              </w:r>
            </w:ins>
            <w:del w:id="95" w:author="Yolanda Z" w:date="2024-10-18T03:09:00Z" w16du:dateUtc="2024-10-17T19:09:00Z">
              <w:r w:rsidRPr="0093572D" w:rsidDel="003D0F89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营业成小</w:delText>
              </w:r>
            </w:del>
          </w:p>
        </w:tc>
      </w:tr>
      <w:tr w:rsidR="00B46864" w:rsidRPr="0093572D" w14:paraId="2D3EEA05" w14:textId="77777777" w:rsidTr="00B46864">
        <w:trPr>
          <w:trHeight w:val="300"/>
          <w:trPrChange w:id="96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97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EAD8F87" w14:textId="5F94F9D5" w:rsidR="00B46864" w:rsidRPr="0093572D" w:rsidRDefault="00B46864" w:rsidP="00326378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ins w:id="98" w:author="Yolanda Z" w:date="2024-10-18T03:09:00Z" w16du:dateUtc="2024-10-17T19:09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lastRenderedPageBreak/>
                <w:t>净敞口套期收益（损</w:t>
              </w:r>
              <w:r w:rsidRPr="00854790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失以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“</w:t>
              </w:r>
              <w:r w:rsidRPr="00F33B31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一”</w:t>
              </w:r>
              <w:r w:rsidRPr="00854790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号填</w:t>
              </w:r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列</w:t>
              </w:r>
              <w:r w:rsidRPr="00854790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）</w:t>
              </w:r>
            </w:ins>
            <w:del w:id="99" w:author="Yolanda Z" w:date="2024-10-18T03:09:00Z" w16du:dateUtc="2024-10-17T19:09:00Z">
              <w:r w:rsidRPr="0093572D" w:rsidDel="0032637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净敞套期收益（损失以号填列）</w:delText>
              </w:r>
            </w:del>
          </w:p>
        </w:tc>
      </w:tr>
      <w:tr w:rsidR="00B46864" w:rsidRPr="0093572D" w14:paraId="26A9C0F6" w14:textId="77777777" w:rsidTr="00B46864">
        <w:trPr>
          <w:trHeight w:val="300"/>
          <w:trPrChange w:id="100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01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0060F76" w14:textId="3870CDAE" w:rsidR="00B46864" w:rsidRPr="0093572D" w:rsidRDefault="00B46864" w:rsidP="00326378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ins w:id="102" w:author="Yolanda Z" w:date="2024-10-18T03:10:00Z" w16du:dateUtc="2024-10-17T19:10:00Z">
              <w:r w:rsidRPr="00880CCA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基本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每</w:t>
              </w:r>
              <w:r w:rsidRPr="00880CCA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股收益</w:t>
              </w:r>
            </w:ins>
            <w:del w:id="103" w:author="Yolanda Z" w:date="2024-10-18T03:10:00Z" w16du:dateUtc="2024-10-17T19:10:00Z">
              <w:r w:rsidRPr="0093572D" w:rsidDel="0032637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基才二皿</w:delText>
              </w:r>
            </w:del>
          </w:p>
        </w:tc>
      </w:tr>
      <w:tr w:rsidR="00B46864" w:rsidRPr="0093572D" w14:paraId="3B00FBBD" w14:textId="77777777" w:rsidTr="00B46864">
        <w:trPr>
          <w:trHeight w:val="300"/>
          <w:trPrChange w:id="104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05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B09195E" w14:textId="6DCF0447" w:rsidR="00B46864" w:rsidRPr="0093572D" w:rsidRDefault="00B46864" w:rsidP="00326378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ins w:id="106" w:author="Yolanda Z" w:date="2024-10-18T03:10:00Z" w16du:dateUtc="2024-10-17T19:10:00Z">
              <w:r w:rsidRPr="00880CCA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稀释每股收益</w:t>
              </w:r>
            </w:ins>
            <w:del w:id="107" w:author="Yolanda Z" w:date="2024-10-18T03:10:00Z" w16du:dateUtc="2024-10-17T19:10:00Z">
              <w:r w:rsidRPr="0093572D" w:rsidDel="0032637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稀看極即收</w:delText>
              </w:r>
              <w:r w:rsidRPr="0093572D" w:rsidDel="00326378"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*</w:delText>
              </w:r>
            </w:del>
          </w:p>
        </w:tc>
      </w:tr>
      <w:tr w:rsidR="00B46864" w:rsidRPr="0093572D" w14:paraId="3826CE06" w14:textId="77777777" w:rsidTr="00B46864">
        <w:trPr>
          <w:trHeight w:val="300"/>
          <w:trPrChange w:id="108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09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82F897B" w14:textId="15FB996D" w:rsidR="00B46864" w:rsidRPr="0093572D" w:rsidRDefault="00B46864" w:rsidP="00326378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年末余</w:t>
            </w:r>
            <w:del w:id="110" w:author="Yolanda Z" w:date="2024-10-18T03:10:00Z" w16du:dateUtc="2024-10-17T19:10:00Z">
              <w:r w:rsidRPr="0093572D" w:rsidDel="0032637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稅</w:delText>
              </w:r>
            </w:del>
            <w:ins w:id="111" w:author="Yolanda Z" w:date="2024-10-18T03:10:00Z" w16du:dateUtc="2024-10-17T19:1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额</w:t>
              </w:r>
            </w:ins>
          </w:p>
        </w:tc>
      </w:tr>
      <w:tr w:rsidR="00B46864" w:rsidRPr="0093572D" w14:paraId="6094E3F4" w14:textId="77777777" w:rsidTr="00B46864">
        <w:trPr>
          <w:trHeight w:val="300"/>
          <w:trPrChange w:id="112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13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5C44164" w14:textId="150490C2" w:rsidR="00B46864" w:rsidRPr="0093572D" w:rsidRDefault="00B46864" w:rsidP="00326378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114" w:author="Yolanda Z" w:date="2024-10-18T03:10:00Z" w16du:dateUtc="2024-10-17T19:10:00Z">
              <w:r w:rsidRPr="0093572D" w:rsidDel="0032637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年余穆</w:delText>
              </w:r>
            </w:del>
            <w:ins w:id="115" w:author="Yolanda Z" w:date="2024-10-18T03:10:00Z" w16du:dateUtc="2024-10-17T19:1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年初余额</w:t>
              </w:r>
            </w:ins>
          </w:p>
        </w:tc>
      </w:tr>
      <w:tr w:rsidR="00B46864" w:rsidRPr="0093572D" w14:paraId="692FF63A" w14:textId="77777777" w:rsidTr="00B46864">
        <w:trPr>
          <w:trHeight w:val="300"/>
          <w:trPrChange w:id="116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17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3766D5F" w14:textId="10A0B7B9" w:rsidR="00B46864" w:rsidRPr="0093572D" w:rsidRDefault="00B46864" w:rsidP="00326378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118" w:author="Yolanda Z" w:date="2024-10-18T03:10:00Z" w16du:dateUtc="2024-10-17T19:10:00Z">
              <w:r w:rsidRPr="0093572D" w:rsidDel="0032637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蝦行</w:delText>
              </w:r>
            </w:del>
            <w:ins w:id="119" w:author="Yolanda Z" w:date="2024-10-18T03:10:00Z" w16du:dateUtc="2024-10-17T19:1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银行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存款</w:t>
            </w:r>
          </w:p>
        </w:tc>
      </w:tr>
      <w:tr w:rsidR="00B46864" w:rsidRPr="0093572D" w14:paraId="553F1BD6" w14:textId="77777777" w:rsidTr="00B46864">
        <w:trPr>
          <w:trHeight w:val="300"/>
          <w:trPrChange w:id="120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21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114FE2B" w14:textId="04FC959D" w:rsidR="00B46864" w:rsidRPr="0093572D" w:rsidRDefault="00B46864" w:rsidP="00326378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其中</w:t>
            </w:r>
            <w:del w:id="122" w:author="Yolanda Z" w:date="2024-10-18T03:10:00Z" w16du:dateUtc="2024-10-17T19:10:00Z">
              <w:r w:rsidRPr="0093572D" w:rsidDel="002756F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存依</w:delText>
              </w:r>
            </w:del>
            <w:ins w:id="123" w:author="Yolanda Z" w:date="2024-10-18T03:10:00Z" w16du:dateUtc="2024-10-17T19:1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：存放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在境外的</w:t>
            </w:r>
            <w:del w:id="124" w:author="Yolanda Z" w:date="2024-10-18T03:10:00Z" w16du:dateUtc="2024-10-17T19:10:00Z">
              <w:r w:rsidRPr="0093572D" w:rsidDel="002756F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款項</w:delText>
              </w:r>
            </w:del>
            <w:ins w:id="125" w:author="Yolanda Z" w:date="2024-10-18T03:10:00Z" w16du:dateUtc="2024-10-17T19:1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款项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总</w:t>
            </w:r>
            <w:ins w:id="126" w:author="Yolanda Z" w:date="2024-10-18T03:10:00Z" w16du:dateUtc="2024-10-17T19:1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额</w:t>
              </w:r>
            </w:ins>
            <w:del w:id="127" w:author="Yolanda Z" w:date="2024-10-18T03:10:00Z" w16du:dateUtc="2024-10-17T19:10:00Z">
              <w:r w:rsidRPr="0093572D" w:rsidDel="002756F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裁</w:delText>
              </w:r>
            </w:del>
          </w:p>
        </w:tc>
      </w:tr>
      <w:tr w:rsidR="00B46864" w:rsidRPr="0093572D" w14:paraId="6A48767B" w14:textId="77777777" w:rsidTr="00B46864">
        <w:trPr>
          <w:trHeight w:val="300"/>
          <w:trPrChange w:id="128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29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2611A50" w14:textId="50B38B74" w:rsidR="00B46864" w:rsidRPr="0093572D" w:rsidRDefault="00B46864" w:rsidP="002756F8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ins w:id="130" w:author="Yolanda Z" w:date="2024-10-18T03:11:00Z" w16du:dateUtc="2024-10-17T19:11:00Z">
              <w:r w:rsidRPr="0093572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年末余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额</w:t>
              </w:r>
            </w:ins>
            <w:del w:id="131" w:author="Yolanda Z" w:date="2024-10-18T03:11:00Z" w16du:dateUtc="2024-10-17T19:11:00Z">
              <w:r w:rsidRPr="0093572D" w:rsidDel="00621FC9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年家余誣</w:delText>
              </w:r>
            </w:del>
          </w:p>
        </w:tc>
      </w:tr>
      <w:tr w:rsidR="00B46864" w:rsidRPr="0093572D" w14:paraId="48AB5F0E" w14:textId="77777777" w:rsidTr="00B46864">
        <w:trPr>
          <w:trHeight w:val="300"/>
          <w:trPrChange w:id="132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33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90513C4" w14:textId="10536EB2" w:rsidR="00B46864" w:rsidRPr="0093572D" w:rsidRDefault="00B46864" w:rsidP="002756F8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ins w:id="134" w:author="Yolanda Z" w:date="2024-10-18T03:11:00Z" w16du:dateUtc="2024-10-17T19:1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年初余额</w:t>
              </w:r>
            </w:ins>
            <w:del w:id="135" w:author="Yolanda Z" w:date="2024-10-18T03:11:00Z" w16du:dateUtc="2024-10-17T19:11:00Z">
              <w:r w:rsidRPr="0093572D" w:rsidDel="00621FC9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年初会款</w:delText>
              </w:r>
            </w:del>
          </w:p>
        </w:tc>
      </w:tr>
      <w:tr w:rsidR="00B46864" w:rsidRPr="0093572D" w14:paraId="6FDDCEFA" w14:textId="77777777" w:rsidTr="00B46864">
        <w:trPr>
          <w:trHeight w:val="300"/>
          <w:trPrChange w:id="136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37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DE443A2" w14:textId="0B5CAB2F" w:rsidR="00B46864" w:rsidRPr="0093572D" w:rsidRDefault="00B46864" w:rsidP="00326378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存</w:t>
            </w:r>
            <w:ins w:id="138" w:author="Yolanda Z" w:date="2024-10-18T03:11:00Z" w16du:dateUtc="2024-10-17T19:1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单质押、票据</w:t>
              </w:r>
            </w:ins>
            <w:del w:id="139" w:author="Yolanda Z" w:date="2024-10-18T03:11:00Z" w16du:dateUtc="2024-10-17T19:11:00Z">
              <w:r w:rsidRPr="0093572D" w:rsidDel="002756F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単收押统招</w:delText>
              </w:r>
            </w:del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保证</w:t>
            </w:r>
            <w:ins w:id="140" w:author="Yolanda Z" w:date="2024-10-18T03:11:00Z" w16du:dateUtc="2024-10-17T19:1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金</w:t>
              </w:r>
            </w:ins>
            <w:del w:id="141" w:author="Yolanda Z" w:date="2024-10-18T03:11:00Z" w16du:dateUtc="2024-10-17T19:11:00Z">
              <w:r w:rsidRPr="0093572D" w:rsidDel="002756F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今</w:delText>
              </w:r>
            </w:del>
          </w:p>
        </w:tc>
      </w:tr>
      <w:tr w:rsidR="00B46864" w:rsidRPr="0093572D" w14:paraId="51B2E52B" w14:textId="77777777" w:rsidTr="00B46864">
        <w:trPr>
          <w:trHeight w:val="300"/>
          <w:trPrChange w:id="142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43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1527C0C" w14:textId="72B7077A" w:rsidR="00B46864" w:rsidRPr="0093572D" w:rsidRDefault="00B46864" w:rsidP="00326378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ins w:id="144" w:author="Yolanda Z" w:date="2024-10-18T03:11:00Z" w16du:dateUtc="2024-10-17T19:11:00Z">
              <w:r w:rsidRPr="0093572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年末余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额</w:t>
              </w:r>
            </w:ins>
            <w:del w:id="145" w:author="Yolanda Z" w:date="2024-10-18T03:11:00Z" w16du:dateUtc="2024-10-17T19:11:00Z">
              <w:r w:rsidRPr="0093572D" w:rsidDel="002756F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年未余的</w:delText>
              </w:r>
            </w:del>
          </w:p>
        </w:tc>
      </w:tr>
      <w:tr w:rsidR="00B46864" w:rsidRPr="0093572D" w14:paraId="02EE01AB" w14:textId="77777777" w:rsidTr="00B46864">
        <w:trPr>
          <w:trHeight w:val="300"/>
          <w:trPrChange w:id="146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47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4E008F9" w14:textId="2460A0F4" w:rsidR="00B46864" w:rsidRPr="0093572D" w:rsidRDefault="00B46864" w:rsidP="00326378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148" w:author="Yolanda Z" w:date="2024-10-18T03:11:00Z" w16du:dateUtc="2024-10-17T19:11:00Z">
              <w:r w:rsidRPr="0093572D" w:rsidDel="002756F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但行</w:delText>
              </w:r>
            </w:del>
            <w:ins w:id="149" w:author="Yolanda Z" w:date="2024-10-18T03:11:00Z" w16du:dateUtc="2024-10-17T19:1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银行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承兑汇票</w:t>
            </w:r>
          </w:p>
        </w:tc>
      </w:tr>
      <w:tr w:rsidR="00B46864" w:rsidRPr="0093572D" w14:paraId="70F15A98" w14:textId="77777777" w:rsidTr="00B46864">
        <w:trPr>
          <w:trHeight w:val="300"/>
          <w:trPrChange w:id="150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51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D39CC84" w14:textId="34DF9A73" w:rsidR="00B46864" w:rsidRPr="0093572D" w:rsidRDefault="00B46864" w:rsidP="00326378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ins w:id="152" w:author="Yolanda Z" w:date="2024-10-18T03:11:00Z" w16du:dateUtc="2024-10-17T19:1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减：坏账准备</w:t>
              </w:r>
            </w:ins>
            <w:del w:id="153" w:author="Yolanda Z" w:date="2024-10-18T03:11:00Z" w16du:dateUtc="2024-10-17T19:11:00Z">
              <w:r w:rsidRPr="0093572D" w:rsidDel="002756F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战</w:delText>
              </w:r>
              <w:r w:rsidRPr="0093572D" w:rsidDel="002756F8"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:</w:delText>
              </w:r>
            </w:del>
          </w:p>
        </w:tc>
      </w:tr>
      <w:tr w:rsidR="00B46864" w:rsidRPr="0093572D" w14:paraId="78B25459" w14:textId="77777777" w:rsidTr="00B46864">
        <w:trPr>
          <w:trHeight w:val="300"/>
          <w:trPrChange w:id="154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55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57EC543" w14:textId="1469058E" w:rsidR="00B46864" w:rsidRPr="0093572D" w:rsidRDefault="00B46864" w:rsidP="00326378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（</w:t>
            </w:r>
            <w:r w:rsidRPr="0093572D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1</w:t>
            </w: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）按</w:t>
            </w:r>
            <w:del w:id="156" w:author="Yolanda Z" w:date="2024-10-18T03:11:00Z" w16du:dateUtc="2024-10-17T19:11:00Z">
              <w:r w:rsidRPr="0093572D" w:rsidDel="002756F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账胎</w:delText>
              </w:r>
            </w:del>
            <w:ins w:id="157" w:author="Yolanda Z" w:date="2024-10-18T03:11:00Z" w16du:dateUtc="2024-10-17T19:1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账龄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披露应收账款</w:t>
            </w:r>
          </w:p>
        </w:tc>
      </w:tr>
      <w:tr w:rsidR="00B46864" w:rsidRPr="0093572D" w14:paraId="3DA2F762" w14:textId="77777777" w:rsidTr="00B46864">
        <w:trPr>
          <w:trHeight w:val="300"/>
          <w:trPrChange w:id="158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59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4C94827" w14:textId="50AB181F" w:rsidR="00B46864" w:rsidRPr="0093572D" w:rsidRDefault="00B46864" w:rsidP="00326378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年末</w:t>
            </w:r>
            <w:del w:id="160" w:author="Yolanda Z" w:date="2024-10-18T03:11:00Z" w16du:dateUtc="2024-10-17T19:11:00Z">
              <w:r w:rsidRPr="0093572D" w:rsidDel="002756F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氽額</w:delText>
              </w:r>
            </w:del>
            <w:ins w:id="161" w:author="Yolanda Z" w:date="2024-10-18T03:11:00Z" w16du:dateUtc="2024-10-17T19:1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余额</w:t>
              </w:r>
            </w:ins>
          </w:p>
        </w:tc>
      </w:tr>
      <w:tr w:rsidR="00B46864" w:rsidRPr="0093572D" w14:paraId="6607CC13" w14:textId="77777777" w:rsidTr="00B46864">
        <w:trPr>
          <w:trHeight w:val="300"/>
          <w:trPrChange w:id="162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63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AA93EDF" w14:textId="06697220" w:rsidR="00B46864" w:rsidRPr="0093572D" w:rsidRDefault="00B46864" w:rsidP="00326378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164" w:author="Yolanda Z" w:date="2024-10-18T03:12:00Z" w16du:dateUtc="2024-10-17T19:12:00Z">
              <w:r w:rsidRPr="0093572D" w:rsidDel="000E765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每</w:delText>
              </w:r>
            </w:del>
            <w:ins w:id="165" w:author="Yolanda Z" w:date="2024-10-18T03:12:00Z" w16du:dateUtc="2024-10-17T19:1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账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面余</w:t>
            </w:r>
            <w:del w:id="166" w:author="Yolanda Z" w:date="2024-10-18T03:11:00Z" w16du:dateUtc="2024-10-17T19:11:00Z">
              <w:r w:rsidRPr="0093572D" w:rsidDel="000E765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款</w:delText>
              </w:r>
            </w:del>
            <w:ins w:id="167" w:author="Yolanda Z" w:date="2024-10-18T03:11:00Z" w16du:dateUtc="2024-10-17T19:1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额</w:t>
              </w:r>
            </w:ins>
          </w:p>
        </w:tc>
      </w:tr>
      <w:tr w:rsidR="00B46864" w:rsidRPr="0093572D" w14:paraId="145AD1AF" w14:textId="77777777" w:rsidTr="00B46864">
        <w:trPr>
          <w:trHeight w:val="300"/>
          <w:trPrChange w:id="168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69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6B378CE" w14:textId="3C911A12" w:rsidR="00B46864" w:rsidRPr="0093572D" w:rsidRDefault="00B46864" w:rsidP="00326378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坏</w:t>
            </w:r>
            <w:del w:id="170" w:author="Yolanda Z" w:date="2024-10-18T03:12:00Z" w16du:dateUtc="2024-10-17T19:12:00Z">
              <w:r w:rsidRPr="0093572D" w:rsidDel="000E765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旅</w:delText>
              </w:r>
            </w:del>
            <w:ins w:id="171" w:author="Yolanda Z" w:date="2024-10-18T03:12:00Z" w16du:dateUtc="2024-10-17T19:1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账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准备</w:t>
            </w:r>
          </w:p>
        </w:tc>
      </w:tr>
      <w:tr w:rsidR="00B46864" w:rsidRPr="0093572D" w14:paraId="4528D92C" w14:textId="77777777" w:rsidTr="00B46864">
        <w:trPr>
          <w:trHeight w:val="300"/>
          <w:trPrChange w:id="172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73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62CD432" w14:textId="151049C3" w:rsidR="00B46864" w:rsidRPr="0093572D" w:rsidRDefault="00B46864" w:rsidP="000E765C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ins w:id="174" w:author="Yolanda Z" w:date="2024-10-18T03:12:00Z" w16du:dateUtc="2024-10-17T19:1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账</w:t>
              </w:r>
              <w:r w:rsidRPr="0093572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面余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额</w:t>
              </w:r>
            </w:ins>
            <w:del w:id="175" w:author="Yolanda Z" w:date="2024-10-18T03:12:00Z" w16du:dateUtc="2024-10-17T19:12:00Z">
              <w:r w:rsidRPr="0093572D" w:rsidDel="006673C0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黨面余相</w:delText>
              </w:r>
            </w:del>
          </w:p>
        </w:tc>
      </w:tr>
      <w:tr w:rsidR="00B46864" w:rsidRPr="0093572D" w14:paraId="1447727B" w14:textId="77777777" w:rsidTr="00B46864">
        <w:trPr>
          <w:trHeight w:val="300"/>
          <w:trPrChange w:id="176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77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01BE065" w14:textId="3B7F85C7" w:rsidR="00B46864" w:rsidRPr="0093572D" w:rsidRDefault="00B46864" w:rsidP="000E765C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ins w:id="178" w:author="Yolanda Z" w:date="2024-10-18T03:12:00Z" w16du:dateUtc="2024-10-17T19:12:00Z">
              <w:r w:rsidRPr="0093572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坏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账</w:t>
              </w:r>
              <w:r w:rsidRPr="0093572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准备</w:t>
              </w:r>
            </w:ins>
            <w:del w:id="179" w:author="Yolanda Z" w:date="2024-10-18T03:12:00Z" w16du:dateUtc="2024-10-17T19:12:00Z">
              <w:r w:rsidRPr="0093572D" w:rsidDel="006673C0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坏妹沌备</w:delText>
              </w:r>
            </w:del>
          </w:p>
        </w:tc>
      </w:tr>
      <w:tr w:rsidR="00B46864" w:rsidRPr="0093572D" w14:paraId="7CF64AF1" w14:textId="77777777" w:rsidTr="00B46864">
        <w:trPr>
          <w:trHeight w:val="300"/>
          <w:trPrChange w:id="180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81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E464BD7" w14:textId="3123D3FD" w:rsidR="00B46864" w:rsidRPr="0093572D" w:rsidRDefault="00B46864" w:rsidP="00326378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4</w:t>
            </w:r>
            <w:r w:rsidRPr="0093572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至</w:t>
            </w:r>
            <w:r w:rsidRPr="0093572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5</w:t>
            </w:r>
            <w:del w:id="182" w:author="Yolanda Z" w:date="2024-10-18T03:12:00Z" w16du:dateUtc="2024-10-17T19:12:00Z">
              <w:r w:rsidRPr="0093572D" w:rsidDel="000E765C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林</w:delText>
              </w:r>
            </w:del>
            <w:ins w:id="183" w:author="Yolanda Z" w:date="2024-10-18T03:12:00Z" w16du:dateUtc="2024-10-17T19:12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年</w:t>
              </w:r>
            </w:ins>
          </w:p>
        </w:tc>
      </w:tr>
      <w:tr w:rsidR="00B46864" w:rsidRPr="0093572D" w14:paraId="2D1CDDD0" w14:textId="77777777" w:rsidTr="00B46864">
        <w:trPr>
          <w:trHeight w:val="300"/>
          <w:trPrChange w:id="184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85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D826A2B" w14:textId="284816A4" w:rsidR="00B46864" w:rsidRPr="0093572D" w:rsidRDefault="00B46864" w:rsidP="00326378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5</w:t>
            </w:r>
            <w:ins w:id="186" w:author="Yolanda Z" w:date="2024-10-18T03:12:00Z" w16du:dateUtc="2024-10-17T19:12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年</w:t>
              </w:r>
            </w:ins>
            <w:del w:id="187" w:author="Yolanda Z" w:date="2024-10-18T03:12:00Z" w16du:dateUtc="2024-10-17T19:12:00Z">
              <w:r w:rsidRPr="0093572D" w:rsidDel="000E765C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痹</w:delText>
              </w:r>
            </w:del>
            <w:r w:rsidRPr="0093572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以上</w:t>
            </w:r>
          </w:p>
        </w:tc>
      </w:tr>
      <w:tr w:rsidR="00B46864" w:rsidRPr="0093572D" w14:paraId="11E883AC" w14:textId="77777777" w:rsidTr="00B46864">
        <w:trPr>
          <w:trHeight w:val="300"/>
          <w:trPrChange w:id="188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89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E745092" w14:textId="77B76662" w:rsidR="00B46864" w:rsidRPr="0093572D" w:rsidRDefault="00B46864" w:rsidP="00326378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（</w:t>
            </w:r>
            <w:r w:rsidRPr="0093572D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2</w:t>
            </w: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）应收账款按坏</w:t>
            </w:r>
            <w:del w:id="190" w:author="Yolanda Z" w:date="2024-10-18T03:12:00Z" w16du:dateUtc="2024-10-17T19:12:00Z">
              <w:r w:rsidRPr="0093572D" w:rsidDel="000E765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顺</w:delText>
              </w:r>
            </w:del>
            <w:ins w:id="191" w:author="Yolanda Z" w:date="2024-10-18T03:12:00Z" w16du:dateUtc="2024-10-17T19:1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账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计提方法分类列示</w:t>
            </w:r>
          </w:p>
        </w:tc>
      </w:tr>
      <w:tr w:rsidR="00B46864" w:rsidRPr="0093572D" w14:paraId="2B92A335" w14:textId="77777777" w:rsidTr="00B46864">
        <w:trPr>
          <w:trHeight w:val="300"/>
          <w:trPrChange w:id="192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93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1C991AA" w14:textId="28E3B09C" w:rsidR="00B46864" w:rsidRPr="0093572D" w:rsidRDefault="00B46864" w:rsidP="00326378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194" w:author="Yolanda Z" w:date="2024-10-18T03:12:00Z" w16du:dateUtc="2024-10-17T19:12:00Z">
              <w:r w:rsidRPr="0093572D" w:rsidDel="000E765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lastRenderedPageBreak/>
                <w:delText>类期</w:delText>
              </w:r>
            </w:del>
            <w:ins w:id="195" w:author="Yolanda Z" w:date="2024-10-18T03:12:00Z" w16du:dateUtc="2024-10-17T19:1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类别</w:t>
              </w:r>
            </w:ins>
          </w:p>
        </w:tc>
      </w:tr>
      <w:tr w:rsidR="00B46864" w:rsidRPr="0093572D" w14:paraId="18AC36A9" w14:textId="77777777" w:rsidTr="00B46864">
        <w:trPr>
          <w:trHeight w:val="300"/>
          <w:trPrChange w:id="196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97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C5EAE39" w14:textId="744B8301" w:rsidR="00B46864" w:rsidRPr="0093572D" w:rsidRDefault="00B46864" w:rsidP="00326378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年末余</w:t>
            </w:r>
            <w:del w:id="198" w:author="Yolanda Z" w:date="2024-10-18T03:12:00Z" w16du:dateUtc="2024-10-17T19:12:00Z">
              <w:r w:rsidRPr="0093572D" w:rsidDel="000E765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極</w:delText>
              </w:r>
            </w:del>
            <w:ins w:id="199" w:author="Yolanda Z" w:date="2024-10-18T03:12:00Z" w16du:dateUtc="2024-10-17T19:1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额</w:t>
              </w:r>
            </w:ins>
          </w:p>
        </w:tc>
      </w:tr>
      <w:tr w:rsidR="00B46864" w:rsidRPr="0093572D" w14:paraId="646A6B4B" w14:textId="77777777" w:rsidTr="00B46864">
        <w:trPr>
          <w:trHeight w:val="300"/>
          <w:trPrChange w:id="200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01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D77A855" w14:textId="69FF14AC" w:rsidR="00B46864" w:rsidRPr="0093572D" w:rsidRDefault="00B46864" w:rsidP="000E765C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ins w:id="202" w:author="Yolanda Z" w:date="2024-10-18T03:12:00Z" w16du:dateUtc="2024-10-17T19:1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账</w:t>
              </w:r>
              <w:r w:rsidRPr="0093572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面余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额</w:t>
              </w:r>
            </w:ins>
            <w:del w:id="203" w:author="Yolanda Z" w:date="2024-10-18T03:12:00Z" w16du:dateUtc="2024-10-17T19:12:00Z">
              <w:r w:rsidRPr="0093572D" w:rsidDel="00054939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恵面条機</w:delText>
              </w:r>
            </w:del>
          </w:p>
        </w:tc>
      </w:tr>
      <w:tr w:rsidR="00B46864" w:rsidRPr="0093572D" w14:paraId="10471C14" w14:textId="77777777" w:rsidTr="00B46864">
        <w:trPr>
          <w:trHeight w:val="300"/>
          <w:trPrChange w:id="204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05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4C75027" w14:textId="1B466430" w:rsidR="00B46864" w:rsidRPr="0093572D" w:rsidRDefault="00B46864" w:rsidP="000E765C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ins w:id="206" w:author="Yolanda Z" w:date="2024-10-18T03:12:00Z" w16du:dateUtc="2024-10-17T19:12:00Z">
              <w:r w:rsidRPr="0093572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坏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账</w:t>
              </w:r>
              <w:r w:rsidRPr="0093572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准备</w:t>
              </w:r>
            </w:ins>
            <w:del w:id="207" w:author="Yolanda Z" w:date="2024-10-18T03:12:00Z" w16du:dateUtc="2024-10-17T19:12:00Z">
              <w:r w:rsidRPr="0093572D" w:rsidDel="003A2BC2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坏炼巾备</w:delText>
              </w:r>
            </w:del>
          </w:p>
        </w:tc>
      </w:tr>
      <w:tr w:rsidR="00B46864" w:rsidRPr="0093572D" w14:paraId="4FB24584" w14:textId="77777777" w:rsidTr="00B46864">
        <w:trPr>
          <w:trHeight w:val="300"/>
          <w:trPrChange w:id="208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09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273320B" w14:textId="31383EA1" w:rsidR="00B46864" w:rsidRPr="0093572D" w:rsidRDefault="00B46864" w:rsidP="000E765C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210" w:author="Yolanda Z" w:date="2024-10-18T03:12:00Z" w16du:dateUtc="2024-10-17T19:12:00Z">
              <w:r w:rsidRPr="0093572D" w:rsidDel="000E765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球加价位</w:delText>
              </w:r>
            </w:del>
            <w:ins w:id="211" w:author="Yolanda Z" w:date="2024-10-18T03:12:00Z" w16du:dateUtc="2024-10-17T19:1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账面价值</w:t>
              </w:r>
            </w:ins>
          </w:p>
        </w:tc>
      </w:tr>
      <w:tr w:rsidR="00B46864" w:rsidRPr="0093572D" w14:paraId="3A7FDA82" w14:textId="77777777" w:rsidTr="00B46864">
        <w:trPr>
          <w:trHeight w:val="300"/>
          <w:trPrChange w:id="212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13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A367782" w14:textId="02F980D9" w:rsidR="00B46864" w:rsidRPr="0093572D" w:rsidRDefault="00B46864" w:rsidP="000E765C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ins w:id="214" w:author="Yolanda Z" w:date="2024-10-18T03:12:00Z" w16du:dateUtc="2024-10-17T19:1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金额</w:t>
              </w:r>
            </w:ins>
            <w:del w:id="215" w:author="Yolanda Z" w:date="2024-10-18T03:12:00Z" w16du:dateUtc="2024-10-17T19:12:00Z">
              <w:r w:rsidRPr="0093572D" w:rsidDel="00BC12C1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会极</w:delText>
              </w:r>
            </w:del>
          </w:p>
        </w:tc>
      </w:tr>
      <w:tr w:rsidR="00B46864" w:rsidRPr="0093572D" w14:paraId="24E8929A" w14:textId="77777777" w:rsidTr="00B46864">
        <w:trPr>
          <w:trHeight w:val="300"/>
          <w:trPrChange w:id="216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17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6F7B46E" w14:textId="5117118C" w:rsidR="00B46864" w:rsidRPr="0093572D" w:rsidRDefault="00B46864" w:rsidP="000E765C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金</w:t>
            </w:r>
            <w:ins w:id="218" w:author="Yolanda Z" w:date="2024-10-18T03:12:00Z" w16du:dateUtc="2024-10-17T19:1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额</w:t>
              </w:r>
            </w:ins>
            <w:del w:id="219" w:author="Yolanda Z" w:date="2024-10-18T03:12:00Z" w16du:dateUtc="2024-10-17T19:12:00Z">
              <w:r w:rsidRPr="0093572D" w:rsidDel="00BC12C1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謝</w:delText>
              </w:r>
            </w:del>
          </w:p>
        </w:tc>
      </w:tr>
      <w:tr w:rsidR="00B46864" w:rsidRPr="0093572D" w14:paraId="740CDDB6" w14:textId="77777777" w:rsidTr="00B46864">
        <w:trPr>
          <w:trHeight w:val="300"/>
          <w:trPrChange w:id="220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21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64F6845" w14:textId="469D416B" w:rsidR="00B46864" w:rsidRPr="0093572D" w:rsidRDefault="00B46864" w:rsidP="000E765C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计提比例</w:t>
            </w:r>
            <w:ins w:id="222" w:author="Yolanda Z" w:date="2024-10-18T03:13:00Z" w16du:dateUtc="2024-10-17T19:1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（</w:t>
              </w:r>
            </w:ins>
            <w:del w:id="223" w:author="Yolanda Z" w:date="2024-10-18T03:13:00Z" w16du:dateUtc="2024-10-17T19:13:00Z">
              <w:r w:rsidRPr="0093572D" w:rsidDel="00BC12C1"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'</w:delText>
              </w:r>
            </w:del>
            <w:r w:rsidRPr="0093572D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%</w:t>
            </w: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）</w:t>
            </w:r>
          </w:p>
        </w:tc>
      </w:tr>
      <w:tr w:rsidR="00B46864" w:rsidRPr="0093572D" w14:paraId="033C13D3" w14:textId="77777777" w:rsidTr="00B46864">
        <w:trPr>
          <w:trHeight w:val="300"/>
          <w:trPrChange w:id="224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25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2EB33E9" w14:textId="3C2AB6A8" w:rsidR="00B46864" w:rsidRPr="0093572D" w:rsidRDefault="00B46864" w:rsidP="000E765C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226" w:author="Yolanda Z" w:date="2024-10-18T03:13:00Z" w16du:dateUtc="2024-10-17T19:13:00Z">
              <w:r w:rsidRPr="0093572D" w:rsidDel="00BC12C1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用</w:delText>
              </w:r>
            </w:del>
            <w:ins w:id="227" w:author="Yolanda Z" w:date="2024-10-18T03:13:00Z" w16du:dateUtc="2024-10-17T19:1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单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项计提坏账</w:t>
            </w:r>
            <w:del w:id="228" w:author="Yolanda Z" w:date="2024-10-18T03:13:00Z" w16du:dateUtc="2024-10-17T19:13:00Z">
              <w:r w:rsidRPr="0093572D" w:rsidDel="00BC12C1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准答</w:delText>
              </w:r>
            </w:del>
            <w:ins w:id="229" w:author="Yolanda Z" w:date="2024-10-18T03:13:00Z" w16du:dateUtc="2024-10-17T19:1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准备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的</w:t>
            </w:r>
            <w:del w:id="230" w:author="Yolanda Z" w:date="2024-10-18T03:13:00Z" w16du:dateUtc="2024-10-17T19:13:00Z">
              <w:r w:rsidRPr="0093572D" w:rsidDel="00BC12C1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收收题</w:delText>
              </w:r>
            </w:del>
            <w:ins w:id="231" w:author="Yolanda Z" w:date="2024-10-18T03:13:00Z" w16du:dateUtc="2024-10-17T19:1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应收账款</w:t>
              </w:r>
            </w:ins>
          </w:p>
        </w:tc>
      </w:tr>
      <w:tr w:rsidR="00B46864" w:rsidRPr="0093572D" w14:paraId="79DB32A0" w14:textId="77777777" w:rsidTr="00B46864">
        <w:trPr>
          <w:trHeight w:val="300"/>
          <w:trPrChange w:id="232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33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E44A747" w14:textId="75283AFC" w:rsidR="00B46864" w:rsidRPr="0093572D" w:rsidRDefault="00B46864" w:rsidP="000E765C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按</w:t>
            </w:r>
            <w:del w:id="234" w:author="Yolanda Z" w:date="2024-10-18T03:13:00Z" w16du:dateUtc="2024-10-17T19:13:00Z">
              <w:r w:rsidRPr="0093572D" w:rsidDel="00BC12C1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切</w:delText>
              </w:r>
            </w:del>
            <w:ins w:id="235" w:author="Yolanda Z" w:date="2024-10-18T03:13:00Z" w16du:dateUtc="2024-10-17T19:1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组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合计提坏账</w:t>
            </w:r>
            <w:del w:id="236" w:author="Yolanda Z" w:date="2024-10-18T03:13:00Z" w16du:dateUtc="2024-10-17T19:13:00Z">
              <w:r w:rsidRPr="0093572D" w:rsidDel="00BC12C1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准品</w:delText>
              </w:r>
            </w:del>
            <w:ins w:id="237" w:author="Yolanda Z" w:date="2024-10-18T03:13:00Z" w16du:dateUtc="2024-10-17T19:1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准备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的应收账款</w:t>
            </w:r>
          </w:p>
        </w:tc>
      </w:tr>
      <w:tr w:rsidR="00B46864" w:rsidRPr="0093572D" w14:paraId="0E385DF9" w14:textId="77777777" w:rsidTr="00B46864">
        <w:trPr>
          <w:trHeight w:val="300"/>
          <w:trPrChange w:id="238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39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3D0BA74" w14:textId="7ABFB0E6" w:rsidR="00B46864" w:rsidRPr="0093572D" w:rsidRDefault="00B46864" w:rsidP="000E765C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其中</w:t>
            </w:r>
            <w:del w:id="240" w:author="Yolanda Z" w:date="2024-10-18T03:13:00Z" w16du:dateUtc="2024-10-17T19:13:00Z">
              <w:r w:rsidRPr="0093572D" w:rsidDel="00BC12C1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張齡</w:delText>
              </w:r>
            </w:del>
            <w:ins w:id="241" w:author="Yolanda Z" w:date="2024-10-18T03:13:00Z" w16du:dateUtc="2024-10-17T19:1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：账龄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分析</w:t>
            </w:r>
            <w:ins w:id="242" w:author="Yolanda Z" w:date="2024-10-18T03:13:00Z" w16du:dateUtc="2024-10-17T19:1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组</w:t>
              </w:r>
            </w:ins>
            <w:del w:id="243" w:author="Yolanda Z" w:date="2024-10-18T03:13:00Z" w16du:dateUtc="2024-10-17T19:13:00Z">
              <w:r w:rsidRPr="0093572D" w:rsidDel="00BC12C1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蝸</w:delText>
              </w:r>
            </w:del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合</w:t>
            </w:r>
          </w:p>
        </w:tc>
      </w:tr>
      <w:tr w:rsidR="00B46864" w:rsidRPr="0093572D" w14:paraId="28334960" w14:textId="77777777" w:rsidTr="00B46864">
        <w:trPr>
          <w:trHeight w:val="300"/>
          <w:trPrChange w:id="244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45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4C5C6D5" w14:textId="61525B2A" w:rsidR="00B46864" w:rsidRPr="0093572D" w:rsidRDefault="00B46864" w:rsidP="000E765C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无</w:t>
            </w:r>
            <w:del w:id="246" w:author="Yolanda Z" w:date="2024-10-18T03:13:00Z" w16du:dateUtc="2024-10-17T19:13:00Z">
              <w:r w:rsidRPr="0093572D" w:rsidDel="00BC12C1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风降</w:delText>
              </w:r>
            </w:del>
            <w:ins w:id="247" w:author="Yolanda Z" w:date="2024-10-18T03:13:00Z" w16du:dateUtc="2024-10-17T19:1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风险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组合</w:t>
            </w:r>
          </w:p>
        </w:tc>
      </w:tr>
      <w:tr w:rsidR="00B46864" w:rsidRPr="0093572D" w14:paraId="7E51575F" w14:textId="77777777" w:rsidTr="00B46864">
        <w:trPr>
          <w:trHeight w:val="300"/>
          <w:trPrChange w:id="248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49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22A1D25" w14:textId="06FF2352" w:rsidR="00B46864" w:rsidRPr="0093572D" w:rsidRDefault="00B46864" w:rsidP="000E765C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年初余</w:t>
            </w:r>
            <w:del w:id="250" w:author="Yolanda Z" w:date="2024-10-18T03:13:00Z" w16du:dateUtc="2024-10-17T19:13:00Z">
              <w:r w:rsidRPr="0093572D" w:rsidDel="00BC12C1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的</w:delText>
              </w:r>
            </w:del>
            <w:ins w:id="251" w:author="Yolanda Z" w:date="2024-10-18T03:13:00Z" w16du:dateUtc="2024-10-17T19:1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额</w:t>
              </w:r>
            </w:ins>
          </w:p>
        </w:tc>
      </w:tr>
      <w:tr w:rsidR="00B46864" w:rsidRPr="0093572D" w14:paraId="3035F944" w14:textId="77777777" w:rsidTr="00B46864">
        <w:trPr>
          <w:trHeight w:val="300"/>
          <w:trPrChange w:id="252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53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FCBBEBC" w14:textId="20EC30C5" w:rsidR="00B46864" w:rsidRPr="0093572D" w:rsidRDefault="00B46864" w:rsidP="00BC12C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ins w:id="254" w:author="Yolanda Z" w:date="2024-10-18T03:13:00Z" w16du:dateUtc="2024-10-17T19:1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账</w:t>
              </w:r>
              <w:r w:rsidRPr="0093572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面余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额</w:t>
              </w:r>
            </w:ins>
            <w:del w:id="255" w:author="Yolanda Z" w:date="2024-10-18T03:13:00Z" w16du:dateUtc="2024-10-17T19:13:00Z">
              <w:r w:rsidRPr="0093572D" w:rsidDel="0085145B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原而余額</w:delText>
              </w:r>
            </w:del>
          </w:p>
        </w:tc>
      </w:tr>
      <w:tr w:rsidR="00B46864" w:rsidRPr="0093572D" w14:paraId="6A4B34DF" w14:textId="77777777" w:rsidTr="00B46864">
        <w:trPr>
          <w:trHeight w:val="300"/>
          <w:trPrChange w:id="256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57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3F619EC" w14:textId="48498AD2" w:rsidR="00B46864" w:rsidRPr="0093572D" w:rsidRDefault="00B46864" w:rsidP="00BC12C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ins w:id="258" w:author="Yolanda Z" w:date="2024-10-18T03:13:00Z" w16du:dateUtc="2024-10-17T19:13:00Z">
              <w:r w:rsidRPr="0093572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坏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账</w:t>
              </w:r>
              <w:r w:rsidRPr="0093572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准备</w:t>
              </w:r>
            </w:ins>
            <w:del w:id="259" w:author="Yolanda Z" w:date="2024-10-18T03:13:00Z" w16du:dateUtc="2024-10-17T19:13:00Z">
              <w:r w:rsidRPr="0093572D" w:rsidDel="0085145B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坏球疟冬</w:delText>
              </w:r>
            </w:del>
          </w:p>
        </w:tc>
      </w:tr>
      <w:tr w:rsidR="00B46864" w:rsidRPr="0093572D" w14:paraId="1A88E0CD" w14:textId="77777777" w:rsidTr="00B46864">
        <w:trPr>
          <w:trHeight w:val="300"/>
          <w:trPrChange w:id="260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61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0E594F6" w14:textId="11E85CCD" w:rsidR="00B46864" w:rsidRPr="0093572D" w:rsidRDefault="00B46864" w:rsidP="00BC12C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ins w:id="262" w:author="Yolanda Z" w:date="2024-10-18T03:13:00Z" w16du:dateUtc="2024-10-17T19:1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账面价值</w:t>
              </w:r>
            </w:ins>
            <w:del w:id="263" w:author="Yolanda Z" w:date="2024-10-18T03:13:00Z" w16du:dateUtc="2024-10-17T19:13:00Z">
              <w:r w:rsidRPr="0093572D" w:rsidDel="0085145B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账面价</w:delText>
              </w:r>
            </w:del>
          </w:p>
        </w:tc>
      </w:tr>
      <w:tr w:rsidR="00B46864" w:rsidRPr="0093572D" w14:paraId="24AEE2D5" w14:textId="77777777" w:rsidTr="00B46864">
        <w:trPr>
          <w:trHeight w:val="300"/>
          <w:trPrChange w:id="264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65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0A80451" w14:textId="16DC1608" w:rsidR="00B46864" w:rsidRPr="0093572D" w:rsidRDefault="00B46864" w:rsidP="00BC12C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266" w:author="Yolanda Z" w:date="2024-10-18T03:13:00Z" w16du:dateUtc="2024-10-17T19:13:00Z">
              <w:r w:rsidRPr="0093572D" w:rsidDel="00BC12C1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合急</w:delText>
              </w:r>
            </w:del>
            <w:ins w:id="267" w:author="Yolanda Z" w:date="2024-10-18T03:13:00Z" w16du:dateUtc="2024-10-17T19:1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合计</w:t>
              </w:r>
            </w:ins>
          </w:p>
        </w:tc>
      </w:tr>
      <w:tr w:rsidR="00B46864" w:rsidRPr="0093572D" w14:paraId="3F686B16" w14:textId="77777777" w:rsidTr="00B46864">
        <w:trPr>
          <w:trHeight w:val="300"/>
          <w:trPrChange w:id="268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69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547D578" w14:textId="314CFF8C" w:rsidR="00B46864" w:rsidRPr="0093572D" w:rsidRDefault="00B46864" w:rsidP="00BC12C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ins w:id="270" w:author="Yolanda Z" w:date="2024-10-18T03:14:00Z" w16du:dateUtc="2024-10-17T19:1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单</w:t>
              </w:r>
              <w:r w:rsidRPr="0093572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项计提坏账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准备</w:t>
              </w:r>
              <w:r w:rsidRPr="0093572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的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应收账款</w:t>
              </w:r>
            </w:ins>
            <w:del w:id="271" w:author="Yolanda Z" w:date="2024-10-18T03:14:00Z" w16du:dateUtc="2024-10-17T19:14:00Z">
              <w:r w:rsidRPr="0093572D" w:rsidDel="0057561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单项计挖坏赛带备的收收败政</w:delText>
              </w:r>
            </w:del>
          </w:p>
        </w:tc>
      </w:tr>
      <w:tr w:rsidR="00B46864" w:rsidRPr="0093572D" w14:paraId="2AAC29EB" w14:textId="77777777" w:rsidTr="00B46864">
        <w:trPr>
          <w:trHeight w:val="300"/>
          <w:trPrChange w:id="272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73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9863C6F" w14:textId="4917116B" w:rsidR="00B46864" w:rsidRPr="0093572D" w:rsidRDefault="00B46864" w:rsidP="00BC12C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ins w:id="274" w:author="Yolanda Z" w:date="2024-10-18T03:14:00Z" w16du:dateUtc="2024-10-17T19:14:00Z">
              <w:r w:rsidRPr="0093572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按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组</w:t>
              </w:r>
              <w:r w:rsidRPr="0093572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合计提坏账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准备</w:t>
              </w:r>
              <w:r w:rsidRPr="0093572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的应收账款</w:t>
              </w:r>
            </w:ins>
            <w:del w:id="275" w:author="Yolanda Z" w:date="2024-10-18T03:14:00Z" w16du:dateUtc="2024-10-17T19:14:00Z">
              <w:r w:rsidRPr="0093572D" w:rsidDel="0057561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技阻令提坏球次在的应收族核</w:delText>
              </w:r>
            </w:del>
          </w:p>
        </w:tc>
      </w:tr>
      <w:tr w:rsidR="00B46864" w:rsidRPr="0093572D" w14:paraId="75FFDCA4" w14:textId="77777777" w:rsidTr="00B46864">
        <w:trPr>
          <w:trHeight w:val="300"/>
          <w:trPrChange w:id="276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77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ED8DA6E" w14:textId="562C5E30" w:rsidR="00B46864" w:rsidRPr="0093572D" w:rsidRDefault="00B46864" w:rsidP="00BC12C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ins w:id="278" w:author="Yolanda Z" w:date="2024-10-18T03:14:00Z" w16du:dateUtc="2024-10-17T19:14:00Z">
              <w:r w:rsidRPr="0093572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其中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：账龄</w:t>
              </w:r>
              <w:r w:rsidRPr="0093572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分析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组</w:t>
              </w:r>
              <w:r w:rsidRPr="0093572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合</w:t>
              </w:r>
            </w:ins>
            <w:del w:id="279" w:author="Yolanda Z" w:date="2024-10-18T03:14:00Z" w16du:dateUtc="2024-10-17T19:14:00Z">
              <w:r w:rsidRPr="0093572D" w:rsidDel="0057561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依齢分析组合</w:delText>
              </w:r>
            </w:del>
          </w:p>
        </w:tc>
      </w:tr>
      <w:tr w:rsidR="00B46864" w:rsidRPr="0093572D" w14:paraId="0E485AFB" w14:textId="77777777" w:rsidTr="00B46864">
        <w:trPr>
          <w:trHeight w:val="300"/>
          <w:trPrChange w:id="280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81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C34DEEB" w14:textId="77D2BBBD" w:rsidR="00B46864" w:rsidRPr="0093572D" w:rsidRDefault="00B46864" w:rsidP="00BC12C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ins w:id="282" w:author="Yolanda Z" w:date="2024-10-18T03:14:00Z" w16du:dateUtc="2024-10-17T19:14:00Z">
              <w:r w:rsidRPr="0093572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无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风险</w:t>
              </w:r>
              <w:r w:rsidRPr="0093572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组合</w:t>
              </w:r>
            </w:ins>
            <w:del w:id="283" w:author="Yolanda Z" w:date="2024-10-18T03:14:00Z" w16du:dateUtc="2024-10-17T19:14:00Z">
              <w:r w:rsidRPr="0093572D" w:rsidDel="0057561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无风防组合</w:delText>
              </w:r>
            </w:del>
          </w:p>
        </w:tc>
      </w:tr>
      <w:tr w:rsidR="00B46864" w:rsidRPr="0093572D" w14:paraId="46800B43" w14:textId="77777777" w:rsidTr="00B46864">
        <w:trPr>
          <w:trHeight w:val="300"/>
          <w:trPrChange w:id="284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85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D038E41" w14:textId="01275E2E" w:rsidR="00B46864" w:rsidRPr="0093572D" w:rsidRDefault="00B46864" w:rsidP="00BC12C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（</w:t>
            </w:r>
            <w:r w:rsidRPr="0093572D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3</w:t>
            </w: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）组合中按账龄分析法计提坏账准备的应收</w:t>
            </w:r>
            <w:del w:id="286" w:author="Yolanda Z" w:date="2024-10-18T03:14:00Z" w16du:dateUtc="2024-10-17T19:14:00Z">
              <w:r w:rsidRPr="0093572D" w:rsidDel="00BC12C1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张欽</w:delText>
              </w:r>
            </w:del>
            <w:ins w:id="287" w:author="Yolanda Z" w:date="2024-10-18T03:14:00Z" w16du:dateUtc="2024-10-17T19:1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账款</w:t>
              </w:r>
            </w:ins>
          </w:p>
        </w:tc>
      </w:tr>
      <w:tr w:rsidR="00B46864" w:rsidRPr="0093572D" w14:paraId="70DB5C58" w14:textId="77777777" w:rsidTr="00B46864">
        <w:trPr>
          <w:trHeight w:val="300"/>
          <w:trPrChange w:id="288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89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E29814C" w14:textId="273A8CBC" w:rsidR="00B46864" w:rsidRPr="0093572D" w:rsidRDefault="00B46864" w:rsidP="00BC12C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ins w:id="290" w:author="Yolanda Z" w:date="2024-10-18T03:14:00Z" w16du:dateUtc="2024-10-17T19:1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账</w:t>
              </w:r>
            </w:ins>
            <w:del w:id="291" w:author="Yolanda Z" w:date="2024-10-18T03:14:00Z" w16du:dateUtc="2024-10-17T19:14:00Z">
              <w:r w:rsidRPr="0093572D" w:rsidDel="003A79B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法</w:delText>
              </w:r>
            </w:del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龄</w:t>
            </w:r>
          </w:p>
        </w:tc>
      </w:tr>
      <w:tr w:rsidR="00B46864" w:rsidRPr="0093572D" w14:paraId="06C9A72D" w14:textId="77777777" w:rsidTr="00B46864">
        <w:trPr>
          <w:trHeight w:val="300"/>
          <w:trPrChange w:id="292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93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996390B" w14:textId="05B447FE" w:rsidR="00B46864" w:rsidRPr="0093572D" w:rsidRDefault="00B46864" w:rsidP="00BC12C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年末余</w:t>
            </w:r>
            <w:del w:id="294" w:author="Yolanda Z" w:date="2024-10-18T03:14:00Z" w16du:dateUtc="2024-10-17T19:14:00Z">
              <w:r w:rsidRPr="0093572D" w:rsidDel="003A79B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粒</w:delText>
              </w:r>
            </w:del>
            <w:ins w:id="295" w:author="Yolanda Z" w:date="2024-10-18T03:14:00Z" w16du:dateUtc="2024-10-17T19:1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额</w:t>
              </w:r>
            </w:ins>
          </w:p>
        </w:tc>
      </w:tr>
      <w:tr w:rsidR="00B46864" w:rsidRPr="0093572D" w14:paraId="772A39BF" w14:textId="77777777" w:rsidTr="00B46864">
        <w:trPr>
          <w:trHeight w:val="300"/>
          <w:trPrChange w:id="296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97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153FFD1" w14:textId="78A669FF" w:rsidR="00B46864" w:rsidRPr="0093572D" w:rsidRDefault="00B46864" w:rsidP="00BC12C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应收</w:t>
            </w:r>
            <w:ins w:id="298" w:author="Yolanda Z" w:date="2024-10-18T03:14:00Z" w16du:dateUtc="2024-10-17T19:1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账</w:t>
              </w:r>
            </w:ins>
            <w:del w:id="299" w:author="Yolanda Z" w:date="2024-10-18T03:14:00Z" w16du:dateUtc="2024-10-17T19:14:00Z">
              <w:r w:rsidRPr="0093572D" w:rsidDel="003A79B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蘇</w:delText>
              </w:r>
            </w:del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款</w:t>
            </w:r>
          </w:p>
        </w:tc>
      </w:tr>
      <w:tr w:rsidR="00B46864" w:rsidRPr="0093572D" w14:paraId="05CFC2E1" w14:textId="77777777" w:rsidTr="00B46864">
        <w:trPr>
          <w:trHeight w:val="300"/>
          <w:trPrChange w:id="300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01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72E081F" w14:textId="3CA93670" w:rsidR="00B46864" w:rsidRPr="0093572D" w:rsidRDefault="00B46864" w:rsidP="00BC12C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坏</w:t>
            </w:r>
            <w:ins w:id="302" w:author="Yolanda Z" w:date="2024-10-18T03:14:00Z" w16du:dateUtc="2024-10-17T19:1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账</w:t>
              </w:r>
            </w:ins>
            <w:del w:id="303" w:author="Yolanda Z" w:date="2024-10-18T03:14:00Z" w16du:dateUtc="2024-10-17T19:14:00Z">
              <w:r w:rsidRPr="0093572D" w:rsidDel="003A79B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睬准為</w:delText>
              </w:r>
            </w:del>
            <w:ins w:id="304" w:author="Yolanda Z" w:date="2024-10-18T03:14:00Z" w16du:dateUtc="2024-10-17T19:1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准备</w:t>
              </w:r>
            </w:ins>
          </w:p>
        </w:tc>
      </w:tr>
      <w:tr w:rsidR="00B46864" w:rsidRPr="0093572D" w14:paraId="34329D87" w14:textId="77777777" w:rsidTr="00B46864">
        <w:trPr>
          <w:trHeight w:val="300"/>
          <w:trPrChange w:id="305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06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1D3A222" w14:textId="0314B4BB" w:rsidR="00B46864" w:rsidRPr="0093572D" w:rsidRDefault="00B46864" w:rsidP="00BC12C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（</w:t>
            </w:r>
            <w:del w:id="307" w:author="Yolanda Z" w:date="2024-10-18T03:14:00Z" w16du:dateUtc="2024-10-17T19:14:00Z">
              <w:r w:rsidRPr="0093572D" w:rsidDel="003A79B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坡</w:delText>
              </w:r>
            </w:del>
            <w:ins w:id="308" w:author="Yolanda Z" w:date="2024-10-18T03:14:00Z" w16du:dateUtc="2024-10-17T19:1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续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）</w:t>
            </w:r>
          </w:p>
        </w:tc>
      </w:tr>
      <w:tr w:rsidR="00B46864" w:rsidRPr="0093572D" w14:paraId="6A215DC5" w14:textId="77777777" w:rsidTr="00B46864">
        <w:trPr>
          <w:trHeight w:val="300"/>
          <w:trPrChange w:id="309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10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BA33AD7" w14:textId="31791B40" w:rsidR="00B46864" w:rsidRPr="0093572D" w:rsidRDefault="00B46864" w:rsidP="00BC12C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ins w:id="311" w:author="Yolanda Z" w:date="2024-10-18T03:14:00Z" w16du:dateUtc="2024-10-17T19:1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年初余额</w:t>
              </w:r>
            </w:ins>
            <w:del w:id="312" w:author="Yolanda Z" w:date="2024-10-18T03:14:00Z" w16du:dateUtc="2024-10-17T19:14:00Z">
              <w:r w:rsidRPr="0093572D" w:rsidDel="003A79B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年的余稀</w:delText>
              </w:r>
            </w:del>
          </w:p>
        </w:tc>
      </w:tr>
      <w:tr w:rsidR="00B46864" w:rsidRPr="0093572D" w14:paraId="586A902D" w14:textId="77777777" w:rsidTr="00B46864">
        <w:trPr>
          <w:trHeight w:val="300"/>
          <w:trPrChange w:id="313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14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D0B68BB" w14:textId="6210B00E" w:rsidR="00B46864" w:rsidRPr="0093572D" w:rsidRDefault="00B46864" w:rsidP="00BC12C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应收</w:t>
            </w:r>
            <w:ins w:id="315" w:author="Yolanda Z" w:date="2024-10-18T03:14:00Z" w16du:dateUtc="2024-10-17T19:1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账</w:t>
              </w:r>
            </w:ins>
            <w:del w:id="316" w:author="Yolanda Z" w:date="2024-10-18T03:14:00Z" w16du:dateUtc="2024-10-17T19:14:00Z">
              <w:r w:rsidRPr="0093572D" w:rsidDel="003A79B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减</w:delText>
              </w:r>
            </w:del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款</w:t>
            </w:r>
          </w:p>
        </w:tc>
      </w:tr>
      <w:tr w:rsidR="00B46864" w:rsidRPr="0093572D" w14:paraId="7D7DB5EF" w14:textId="77777777" w:rsidTr="00B46864">
        <w:trPr>
          <w:trHeight w:val="300"/>
          <w:trPrChange w:id="317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18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0EE546B" w14:textId="601952DB" w:rsidR="00B46864" w:rsidRPr="0093572D" w:rsidRDefault="00B46864" w:rsidP="00BC12C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坏</w:t>
            </w:r>
            <w:ins w:id="319" w:author="Yolanda Z" w:date="2024-10-18T03:14:00Z" w16du:dateUtc="2024-10-17T19:1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账</w:t>
              </w:r>
            </w:ins>
            <w:del w:id="320" w:author="Yolanda Z" w:date="2024-10-18T03:14:00Z" w16du:dateUtc="2024-10-17T19:14:00Z">
              <w:r w:rsidRPr="0093572D" w:rsidDel="003A79B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张准名</w:delText>
              </w:r>
            </w:del>
            <w:ins w:id="321" w:author="Yolanda Z" w:date="2024-10-18T03:14:00Z" w16du:dateUtc="2024-10-17T19:1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准备</w:t>
              </w:r>
            </w:ins>
          </w:p>
        </w:tc>
      </w:tr>
      <w:tr w:rsidR="00B46864" w:rsidRPr="0093572D" w14:paraId="4CE4D0C5" w14:textId="77777777" w:rsidTr="00B46864">
        <w:trPr>
          <w:trHeight w:val="300"/>
          <w:trPrChange w:id="322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23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D885841" w14:textId="4623DBD0" w:rsidR="00B46864" w:rsidRPr="0093572D" w:rsidRDefault="00B46864" w:rsidP="00BC12C1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5</w:t>
            </w:r>
            <w:del w:id="324" w:author="Yolanda Z" w:date="2024-10-18T03:15:00Z" w16du:dateUtc="2024-10-17T19:15:00Z">
              <w:r w:rsidRPr="0093572D" w:rsidDel="003A79BC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下</w:delText>
              </w:r>
            </w:del>
            <w:ins w:id="325" w:author="Yolanda Z" w:date="2024-10-18T03:15:00Z" w16du:dateUtc="2024-10-17T19:15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年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以上</w:t>
            </w:r>
          </w:p>
        </w:tc>
      </w:tr>
      <w:tr w:rsidR="00B46864" w:rsidRPr="0093572D" w14:paraId="0865DF11" w14:textId="77777777" w:rsidTr="00B46864">
        <w:trPr>
          <w:trHeight w:val="300"/>
          <w:trPrChange w:id="326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27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2508941" w14:textId="09312299" w:rsidR="00B46864" w:rsidRPr="0093572D" w:rsidRDefault="00B46864" w:rsidP="00BC12C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（</w:t>
            </w:r>
            <w:r w:rsidRPr="0093572D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4</w:t>
            </w: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）本年计提</w:t>
            </w:r>
            <w:del w:id="328" w:author="Yolanda Z" w:date="2024-10-18T03:15:00Z" w16du:dateUtc="2024-10-17T19:15:00Z">
              <w:r w:rsidRPr="0093572D" w:rsidDel="003A79B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.</w:delText>
              </w:r>
            </w:del>
            <w:ins w:id="329" w:author="Yolanda Z" w:date="2024-10-18T03:15:00Z" w16du:dateUtc="2024-10-17T19:1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、</w:t>
              </w:r>
              <w:r>
                <w:rPr>
                  <w:rFonts w:hint="eastAsia"/>
                  <w:lang w:eastAsia="zh-CN"/>
                </w:rPr>
                <w:t xml:space="preserve"> </w:t>
              </w:r>
              <w:r w:rsidRPr="003A79B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收回或转回的坏账准备情况</w:t>
              </w:r>
            </w:ins>
          </w:p>
        </w:tc>
      </w:tr>
      <w:tr w:rsidR="00B46864" w:rsidRPr="0093572D" w14:paraId="3487772B" w14:textId="77777777" w:rsidTr="00B46864">
        <w:trPr>
          <w:trHeight w:val="300"/>
          <w:trPrChange w:id="330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31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2E5041D" w14:textId="562D01DD" w:rsidR="00B46864" w:rsidRPr="0093572D" w:rsidRDefault="00B46864" w:rsidP="00BC12C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本期</w:t>
            </w:r>
            <w:del w:id="332" w:author="Yolanda Z" w:date="2024-10-18T03:15:00Z" w16du:dateUtc="2024-10-17T19:15:00Z">
              <w:r w:rsidRPr="0093572D" w:rsidDel="003A79B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受动</w:delText>
              </w:r>
            </w:del>
            <w:ins w:id="333" w:author="Yolanda Z" w:date="2024-10-18T03:15:00Z" w16du:dateUtc="2024-10-17T19:1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变动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金额</w:t>
            </w:r>
          </w:p>
        </w:tc>
      </w:tr>
      <w:tr w:rsidR="00B46864" w:rsidRPr="0093572D" w14:paraId="5D4A7BA5" w14:textId="77777777" w:rsidTr="00B46864">
        <w:trPr>
          <w:trHeight w:val="300"/>
          <w:trPrChange w:id="334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35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5CE0D51" w14:textId="036A22A1" w:rsidR="00B46864" w:rsidRPr="0093572D" w:rsidRDefault="00B46864" w:rsidP="00BC12C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转销或</w:t>
            </w:r>
            <w:del w:id="336" w:author="Yolanda Z" w:date="2024-10-18T03:15:00Z" w16du:dateUtc="2024-10-17T19:15:00Z">
              <w:r w:rsidRPr="0093572D" w:rsidDel="003A79B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极第</w:delText>
              </w:r>
            </w:del>
            <w:ins w:id="337" w:author="Yolanda Z" w:date="2024-10-18T03:15:00Z" w16du:dateUtc="2024-10-17T19:1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核销</w:t>
              </w:r>
            </w:ins>
          </w:p>
        </w:tc>
      </w:tr>
      <w:tr w:rsidR="00B46864" w:rsidRPr="0093572D" w14:paraId="13D5DB64" w14:textId="77777777" w:rsidTr="00B46864">
        <w:trPr>
          <w:trHeight w:val="300"/>
          <w:trPrChange w:id="338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39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FAFE484" w14:textId="3A61093E" w:rsidR="00B46864" w:rsidRPr="0093572D" w:rsidRDefault="00B46864" w:rsidP="00BC12C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340" w:author="Yolanda Z" w:date="2024-10-18T03:15:00Z" w16du:dateUtc="2024-10-17T19:15:00Z">
              <w:r w:rsidRPr="0093572D" w:rsidDel="0060410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仲应并提預</w:delText>
              </w:r>
            </w:del>
            <w:ins w:id="341" w:author="Yolanda Z" w:date="2024-10-18T03:15:00Z" w16du:dateUtc="2024-10-17T19:1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单项计提预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期</w:t>
            </w:r>
            <w:del w:id="342" w:author="Yolanda Z" w:date="2024-10-18T03:15:00Z" w16du:dateUtc="2024-10-17T19:15:00Z">
              <w:r w:rsidRPr="0093572D" w:rsidDel="0060410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用报</w:delText>
              </w:r>
            </w:del>
            <w:ins w:id="343" w:author="Yolanda Z" w:date="2024-10-18T03:15:00Z" w16du:dateUtc="2024-10-17T19:1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信用损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失的应收账款</w:t>
            </w:r>
          </w:p>
        </w:tc>
      </w:tr>
      <w:tr w:rsidR="00B46864" w:rsidRPr="0093572D" w14:paraId="004F8AFA" w14:textId="77777777" w:rsidTr="00B46864">
        <w:trPr>
          <w:trHeight w:val="300"/>
          <w:trPrChange w:id="344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45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B16F325" w14:textId="57FE6132" w:rsidR="00B46864" w:rsidRPr="0093572D" w:rsidRDefault="00B46864" w:rsidP="00BC12C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按组合计提</w:t>
            </w:r>
            <w:ins w:id="346" w:author="Yolanda Z" w:date="2024-10-18T03:15:00Z" w16du:dateUtc="2024-10-17T19:1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预</w:t>
              </w:r>
              <w:r w:rsidRPr="0093572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期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信</w:t>
              </w:r>
            </w:ins>
            <w:del w:id="347" w:author="Yolanda Z" w:date="2024-10-18T03:15:00Z" w16du:dateUtc="2024-10-17T19:15:00Z">
              <w:r w:rsidRPr="0093572D" w:rsidDel="0060410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预阴信</w:delText>
              </w:r>
            </w:del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用损失的应收</w:t>
            </w:r>
            <w:ins w:id="348" w:author="Yolanda Z" w:date="2024-10-18T03:15:00Z" w16du:dateUtc="2024-10-17T19:15:00Z">
              <w:r w:rsidRPr="0093572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账款</w:t>
              </w:r>
            </w:ins>
            <w:del w:id="349" w:author="Yolanda Z" w:date="2024-10-18T03:15:00Z" w16du:dateUtc="2024-10-17T19:15:00Z">
              <w:r w:rsidRPr="0093572D" w:rsidDel="0060410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赋钦</w:delText>
              </w:r>
            </w:del>
          </w:p>
        </w:tc>
      </w:tr>
      <w:tr w:rsidR="00B46864" w:rsidRPr="0093572D" w14:paraId="391CAAE7" w14:textId="77777777" w:rsidTr="00B46864">
        <w:trPr>
          <w:trHeight w:val="300"/>
          <w:trPrChange w:id="350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51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898972D" w14:textId="772F62E1" w:rsidR="00B46864" w:rsidRPr="0093572D" w:rsidRDefault="00B46864" w:rsidP="0060410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ins w:id="352" w:author="Yolanda Z" w:date="2024-10-18T03:16:00Z" w16du:dateUtc="2024-10-17T19:16:00Z">
              <w:r w:rsidRPr="0093572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其中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：账龄</w:t>
              </w:r>
              <w:r w:rsidRPr="0093572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分析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组</w:t>
              </w:r>
              <w:r w:rsidRPr="0093572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合</w:t>
              </w:r>
            </w:ins>
            <w:del w:id="353" w:author="Yolanda Z" w:date="2024-10-18T03:16:00Z" w16du:dateUtc="2024-10-17T19:16:00Z">
              <w:r w:rsidRPr="0093572D" w:rsidDel="00BF4025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账齢分析今</w:delText>
              </w:r>
            </w:del>
          </w:p>
        </w:tc>
      </w:tr>
      <w:tr w:rsidR="00B46864" w:rsidRPr="0093572D" w14:paraId="6A3DF94A" w14:textId="77777777" w:rsidTr="00B46864">
        <w:trPr>
          <w:trHeight w:val="300"/>
          <w:trPrChange w:id="354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55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B4139BD" w14:textId="66FBBC58" w:rsidR="00B46864" w:rsidRPr="0093572D" w:rsidRDefault="00B46864" w:rsidP="0060410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（</w:t>
            </w:r>
            <w:r w:rsidRPr="0093572D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5</w:t>
            </w: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）按欠款方归</w:t>
            </w:r>
            <w:del w:id="356" w:author="Yolanda Z" w:date="2024-10-18T03:16:00Z" w16du:dateUtc="2024-10-17T19:16:00Z">
              <w:r w:rsidRPr="0093572D" w:rsidDel="0060410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兆</w:delText>
              </w:r>
            </w:del>
            <w:ins w:id="357" w:author="Yolanda Z" w:date="2024-10-18T03:16:00Z" w16du:dateUtc="2024-10-17T19:1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集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的</w:t>
            </w:r>
            <w:r w:rsidRPr="0093572D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2024</w:t>
            </w: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年</w:t>
            </w:r>
            <w:r w:rsidRPr="0093572D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6</w:t>
            </w: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月</w:t>
            </w:r>
            <w:r w:rsidRPr="0093572D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33</w:t>
            </w: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日余额前五名的应收账款情况</w:t>
            </w:r>
          </w:p>
        </w:tc>
      </w:tr>
      <w:tr w:rsidR="00B46864" w:rsidRPr="0093572D" w14:paraId="7ED28FC5" w14:textId="77777777" w:rsidTr="00B46864">
        <w:trPr>
          <w:trHeight w:val="300"/>
          <w:trPrChange w:id="358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59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75F092E" w14:textId="4BFBA384" w:rsidR="00B46864" w:rsidRPr="0093572D" w:rsidRDefault="00B46864" w:rsidP="0060410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年末余</w:t>
            </w:r>
            <w:del w:id="360" w:author="Yolanda Z" w:date="2024-10-18T03:16:00Z" w16du:dateUtc="2024-10-17T19:16:00Z">
              <w:r w:rsidRPr="0093572D" w:rsidDel="0060410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软</w:delText>
              </w:r>
            </w:del>
            <w:ins w:id="361" w:author="Yolanda Z" w:date="2024-10-18T03:16:00Z" w16du:dateUtc="2024-10-17T19:1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额</w:t>
              </w:r>
            </w:ins>
          </w:p>
        </w:tc>
      </w:tr>
      <w:tr w:rsidR="00B46864" w:rsidRPr="0093572D" w14:paraId="16661DAF" w14:textId="77777777" w:rsidTr="00B46864">
        <w:trPr>
          <w:trHeight w:val="300"/>
          <w:trPrChange w:id="362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63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045DA7E" w14:textId="79D8D657" w:rsidR="00B46864" w:rsidRPr="0093572D" w:rsidRDefault="00B46864" w:rsidP="0060410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占应收账款</w:t>
            </w:r>
            <w:r w:rsidRPr="0093572D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2024.6.30</w:t>
            </w: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的</w:t>
            </w:r>
            <w:del w:id="364" w:author="Yolanda Z" w:date="2024-10-18T03:16:00Z" w16du:dateUtc="2024-10-17T19:16:00Z">
              <w:r w:rsidRPr="0093572D" w:rsidDel="0060410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比倪陷</w:delText>
              </w:r>
            </w:del>
            <w:ins w:id="365" w:author="Yolanda Z" w:date="2024-10-18T03:16:00Z" w16du:dateUtc="2024-10-17T19:1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比例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（％）</w:t>
            </w:r>
          </w:p>
        </w:tc>
      </w:tr>
      <w:tr w:rsidR="00B46864" w:rsidRPr="0093572D" w14:paraId="63C52A02" w14:textId="77777777" w:rsidTr="00B46864">
        <w:trPr>
          <w:trHeight w:val="300"/>
          <w:trPrChange w:id="366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67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B4F31ED" w14:textId="60D91275" w:rsidR="00B46864" w:rsidRPr="0093572D" w:rsidRDefault="00B46864" w:rsidP="0060410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368" w:author="Yolanda Z" w:date="2024-10-18T03:16:00Z" w16du:dateUtc="2024-10-17T19:16:00Z">
              <w:r w:rsidRPr="0093572D" w:rsidDel="002216CA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呼胎且财玫的</w:delText>
              </w:r>
            </w:del>
            <w:ins w:id="369" w:author="Yolanda Z" w:date="2024-10-18T03:16:00Z" w16du:dateUtc="2024-10-17T19:1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盱眙县财政局</w:t>
              </w:r>
            </w:ins>
          </w:p>
        </w:tc>
      </w:tr>
      <w:tr w:rsidR="00B46864" w:rsidRPr="0093572D" w14:paraId="6441576D" w14:textId="77777777" w:rsidTr="00B46864">
        <w:trPr>
          <w:trHeight w:val="300"/>
          <w:trPrChange w:id="370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71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26825CB" w14:textId="0FAB2A8B" w:rsidR="00B46864" w:rsidRPr="0093572D" w:rsidRDefault="00B46864" w:rsidP="0060410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1</w:t>
            </w:r>
            <w:del w:id="372" w:author="Yolanda Z" w:date="2024-10-18T03:16:00Z" w16du:dateUtc="2024-10-17T19:16:00Z">
              <w:r w:rsidRPr="0093572D" w:rsidDel="002216CA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年以内你</w:delText>
              </w:r>
            </w:del>
            <w:ins w:id="373" w:author="Yolanda Z" w:date="2024-10-18T03:16:00Z" w16du:dateUtc="2024-10-17T19:16:00Z">
              <w:r w:rsidRPr="0093572D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年以内</w:t>
              </w:r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/1-</w:t>
              </w:r>
            </w:ins>
            <w:r w:rsidRPr="0093572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2</w:t>
            </w:r>
            <w:r w:rsidRPr="0093572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年</w:t>
            </w:r>
            <w:ins w:id="374" w:author="Yolanda Z" w:date="2024-10-18T03:16:00Z" w16du:dateUtc="2024-10-17T19:16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/</w:t>
              </w:r>
            </w:ins>
            <w:r w:rsidRPr="0093572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2-3</w:t>
            </w:r>
            <w:r w:rsidRPr="0093572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年</w:t>
            </w:r>
          </w:p>
        </w:tc>
      </w:tr>
      <w:tr w:rsidR="00B46864" w:rsidRPr="0093572D" w14:paraId="64E5AC9E" w14:textId="77777777" w:rsidTr="00B46864">
        <w:trPr>
          <w:trHeight w:val="300"/>
          <w:trPrChange w:id="375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76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A985590" w14:textId="58D3F7C0" w:rsidR="00B46864" w:rsidRPr="0093572D" w:rsidRDefault="00B46864" w:rsidP="0060410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ins w:id="377" w:author="Yolanda Z" w:date="2024-10-18T03:16:00Z" w16du:dateUtc="2024-10-17T19:1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盱眙</w:t>
              </w:r>
            </w:ins>
            <w:del w:id="378" w:author="Yolanda Z" w:date="2024-10-18T03:16:00Z" w16du:dateUtc="2024-10-17T19:16:00Z">
              <w:r w:rsidRPr="0093572D" w:rsidDel="002216CA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吁船</w:delText>
              </w:r>
            </w:del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县太和</w:t>
            </w:r>
            <w:del w:id="379" w:author="Yolanda Z" w:date="2024-10-18T03:16:00Z" w16du:dateUtc="2024-10-17T19:16:00Z">
              <w:r w:rsidRPr="0093572D" w:rsidDel="002216CA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街進</w:delText>
              </w:r>
            </w:del>
            <w:ins w:id="380" w:author="Yolanda Z" w:date="2024-10-18T03:16:00Z" w16du:dateUtc="2024-10-17T19:1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街道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经济发展和</w:t>
            </w:r>
            <w:del w:id="381" w:author="Yolanda Z" w:date="2024-10-18T03:17:00Z" w16du:dateUtc="2024-10-17T19:17:00Z">
              <w:r w:rsidRPr="0093572D" w:rsidDel="002216CA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镇改烏</w:delText>
              </w:r>
            </w:del>
            <w:ins w:id="382" w:author="Yolanda Z" w:date="2024-10-18T03:17:00Z" w16du:dateUtc="2024-10-17T19:1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建设局</w:t>
              </w:r>
            </w:ins>
          </w:p>
        </w:tc>
      </w:tr>
      <w:tr w:rsidR="00B46864" w:rsidRPr="0093572D" w14:paraId="20D6FD87" w14:textId="77777777" w:rsidTr="00B46864">
        <w:trPr>
          <w:trHeight w:val="300"/>
          <w:trPrChange w:id="383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84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03F06A1" w14:textId="04111950" w:rsidR="00B46864" w:rsidRPr="0093572D" w:rsidRDefault="00B46864" w:rsidP="0060410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ins w:id="385" w:author="Yolanda Z" w:date="2024-10-18T03:17:00Z" w16du:dateUtc="2024-10-17T19:1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盱眙</w:t>
              </w:r>
            </w:ins>
            <w:del w:id="386" w:author="Yolanda Z" w:date="2024-10-18T03:17:00Z" w16du:dateUtc="2024-10-17T19:17:00Z">
              <w:r w:rsidRPr="0093572D" w:rsidDel="002216CA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好胎</w:delText>
              </w:r>
            </w:del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县住房和城乡建设局</w:t>
            </w:r>
          </w:p>
        </w:tc>
      </w:tr>
      <w:tr w:rsidR="00B46864" w:rsidRPr="0093572D" w14:paraId="104C6AAC" w14:textId="77777777" w:rsidTr="00B46864">
        <w:trPr>
          <w:trHeight w:val="300"/>
          <w:trPrChange w:id="387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88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175D72F" w14:textId="271D3BC0" w:rsidR="00B46864" w:rsidRPr="0093572D" w:rsidRDefault="00B46864" w:rsidP="0060410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ins w:id="389" w:author="Yolanda Z" w:date="2024-10-18T03:17:00Z" w16du:dateUtc="2024-10-17T19:1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盱眙</w:t>
              </w:r>
            </w:ins>
            <w:del w:id="390" w:author="Yolanda Z" w:date="2024-10-18T03:17:00Z" w16du:dateUtc="2024-10-17T19:17:00Z">
              <w:r w:rsidRPr="0093572D" w:rsidDel="002216CA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吁哈</w:delText>
              </w:r>
            </w:del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县第三</w:t>
            </w:r>
            <w:del w:id="391" w:author="Yolanda Z" w:date="2024-10-18T03:17:00Z" w16du:dateUtc="2024-10-17T19:17:00Z">
              <w:r w:rsidRPr="0093572D" w:rsidDel="002216CA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人总医反</w:delText>
              </w:r>
            </w:del>
            <w:ins w:id="392" w:author="Yolanda Z" w:date="2024-10-18T03:17:00Z" w16du:dateUtc="2024-10-17T19:1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人民医院</w:t>
              </w:r>
            </w:ins>
          </w:p>
        </w:tc>
      </w:tr>
      <w:tr w:rsidR="00B46864" w:rsidRPr="0093572D" w14:paraId="5FE1F978" w14:textId="77777777" w:rsidTr="00B46864">
        <w:trPr>
          <w:trHeight w:val="300"/>
          <w:trPrChange w:id="393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94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8B9712D" w14:textId="614565F4" w:rsidR="00B46864" w:rsidRPr="0093572D" w:rsidRDefault="00B46864" w:rsidP="0060410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395" w:author="Yolanda Z" w:date="2024-10-18T03:17:00Z" w16du:dateUtc="2024-10-17T19:17:00Z">
              <w:r w:rsidRPr="0093572D" w:rsidDel="002216CA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合融</w:delText>
              </w:r>
            </w:del>
            <w:ins w:id="396" w:author="Yolanda Z" w:date="2024-10-18T03:17:00Z" w16du:dateUtc="2024-10-17T19:1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金湖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县金久米业</w:t>
            </w:r>
            <w:del w:id="397" w:author="Yolanda Z" w:date="2024-10-18T03:17:00Z" w16du:dateUtc="2024-10-17T19:17:00Z">
              <w:r w:rsidRPr="0093572D" w:rsidDel="002216CA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有Rt</w:delText>
              </w:r>
            </w:del>
            <w:ins w:id="398" w:author="Yolanda Z" w:date="2024-10-18T03:17:00Z" w16du:dateUtc="2024-10-17T19:1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有限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公司</w:t>
            </w:r>
          </w:p>
        </w:tc>
      </w:tr>
      <w:tr w:rsidR="00B46864" w:rsidRPr="0093572D" w14:paraId="0D16F19E" w14:textId="77777777" w:rsidTr="00B46864">
        <w:trPr>
          <w:trHeight w:val="300"/>
          <w:trPrChange w:id="399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00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F807B5A" w14:textId="7B0A8DF9" w:rsidR="00B46864" w:rsidRPr="0093572D" w:rsidRDefault="00B46864" w:rsidP="0060410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4</w:t>
            </w:r>
            <w:r w:rsidRPr="0093572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、预付</w:t>
            </w:r>
            <w:del w:id="401" w:author="Yolanda Z" w:date="2024-10-18T03:17:00Z" w16du:dateUtc="2024-10-17T19:17:00Z">
              <w:r w:rsidRPr="0093572D" w:rsidDel="002216CA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款項</w:delText>
              </w:r>
            </w:del>
            <w:ins w:id="402" w:author="Yolanda Z" w:date="2024-10-18T03:17:00Z" w16du:dateUtc="2024-10-17T19:17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款项</w:t>
              </w:r>
            </w:ins>
          </w:p>
        </w:tc>
      </w:tr>
      <w:tr w:rsidR="00B46864" w:rsidRPr="0093572D" w14:paraId="0B48870B" w14:textId="77777777" w:rsidTr="00B46864">
        <w:trPr>
          <w:trHeight w:val="300"/>
          <w:trPrChange w:id="403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04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308A262" w14:textId="73FDBADB" w:rsidR="00B46864" w:rsidRPr="0093572D" w:rsidRDefault="00B46864" w:rsidP="0060410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（</w:t>
            </w:r>
            <w:r w:rsidRPr="0093572D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1</w:t>
            </w: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）预</w:t>
            </w:r>
            <w:del w:id="405" w:author="Yolanda Z" w:date="2024-10-18T03:17:00Z" w16du:dateUtc="2024-10-17T19:17:00Z">
              <w:r w:rsidRPr="0093572D" w:rsidDel="002216CA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何</w:delText>
              </w:r>
            </w:del>
            <w:ins w:id="406" w:author="Yolanda Z" w:date="2024-10-18T03:17:00Z" w16du:dateUtc="2024-10-17T19:1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付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款项按账龄列示</w:t>
            </w:r>
          </w:p>
        </w:tc>
      </w:tr>
      <w:tr w:rsidR="00B46864" w:rsidRPr="0093572D" w14:paraId="1F99976C" w14:textId="77777777" w:rsidTr="00B46864">
        <w:trPr>
          <w:trHeight w:val="300"/>
          <w:trPrChange w:id="407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08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1E8DEF7" w14:textId="4F188865" w:rsidR="00B46864" w:rsidRPr="0093572D" w:rsidRDefault="00B46864" w:rsidP="0060410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ins w:id="409" w:author="Yolanda Z" w:date="2024-10-18T03:17:00Z" w16du:dateUtc="2024-10-17T19:1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账龄</w:t>
              </w:r>
            </w:ins>
            <w:del w:id="410" w:author="Yolanda Z" w:date="2024-10-18T03:17:00Z" w16du:dateUtc="2024-10-17T19:17:00Z">
              <w:r w:rsidRPr="0093572D" w:rsidDel="002216CA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修於</w:delText>
              </w:r>
            </w:del>
          </w:p>
        </w:tc>
      </w:tr>
      <w:tr w:rsidR="00B46864" w:rsidRPr="0093572D" w14:paraId="443F4716" w14:textId="77777777" w:rsidTr="00B46864">
        <w:trPr>
          <w:trHeight w:val="300"/>
          <w:trPrChange w:id="411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12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D6CA7F6" w14:textId="071E1908" w:rsidR="00B46864" w:rsidRPr="0093572D" w:rsidRDefault="00B46864" w:rsidP="0060410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年末余</w:t>
            </w:r>
            <w:del w:id="413" w:author="Yolanda Z" w:date="2024-10-18T03:17:00Z" w16du:dateUtc="2024-10-17T19:17:00Z">
              <w:r w:rsidRPr="0093572D" w:rsidDel="002216CA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利</w:delText>
              </w:r>
            </w:del>
            <w:ins w:id="414" w:author="Yolanda Z" w:date="2024-10-18T03:17:00Z" w16du:dateUtc="2024-10-17T19:1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额</w:t>
              </w:r>
            </w:ins>
          </w:p>
        </w:tc>
      </w:tr>
      <w:tr w:rsidR="00B46864" w:rsidRPr="0093572D" w14:paraId="40069892" w14:textId="77777777" w:rsidTr="00B46864">
        <w:trPr>
          <w:trHeight w:val="300"/>
          <w:trPrChange w:id="415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16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BAD6C89" w14:textId="7193BCD2" w:rsidR="00B46864" w:rsidRPr="0093572D" w:rsidRDefault="00B46864" w:rsidP="0060410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年初余</w:t>
            </w:r>
            <w:del w:id="417" w:author="Yolanda Z" w:date="2024-10-18T03:17:00Z" w16du:dateUtc="2024-10-17T19:17:00Z">
              <w:r w:rsidRPr="0093572D" w:rsidDel="002216CA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隨</w:delText>
              </w:r>
            </w:del>
            <w:ins w:id="418" w:author="Yolanda Z" w:date="2024-10-18T03:17:00Z" w16du:dateUtc="2024-10-17T19:1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额</w:t>
              </w:r>
            </w:ins>
          </w:p>
        </w:tc>
      </w:tr>
      <w:tr w:rsidR="00B46864" w:rsidRPr="0093572D" w14:paraId="40625D92" w14:textId="77777777" w:rsidTr="00B46864">
        <w:trPr>
          <w:trHeight w:val="300"/>
          <w:trPrChange w:id="419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20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B5461D3" w14:textId="22809CA5" w:rsidR="00B46864" w:rsidRPr="0093572D" w:rsidRDefault="00B46864" w:rsidP="0060410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金</w:t>
            </w:r>
            <w:del w:id="421" w:author="Yolanda Z" w:date="2024-10-18T03:17:00Z" w16du:dateUtc="2024-10-17T19:17:00Z">
              <w:r w:rsidRPr="0093572D" w:rsidDel="002216CA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談</w:delText>
              </w:r>
            </w:del>
            <w:ins w:id="422" w:author="Yolanda Z" w:date="2024-10-18T03:17:00Z" w16du:dateUtc="2024-10-17T19:1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额</w:t>
              </w:r>
            </w:ins>
          </w:p>
        </w:tc>
      </w:tr>
      <w:tr w:rsidR="00B46864" w:rsidRPr="0093572D" w14:paraId="51AE6667" w14:textId="77777777" w:rsidTr="00B46864">
        <w:trPr>
          <w:trHeight w:val="300"/>
          <w:trPrChange w:id="423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24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E269695" w14:textId="257FFFA1" w:rsidR="00B46864" w:rsidRPr="0093572D" w:rsidRDefault="00B46864" w:rsidP="0060410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 w:rsidRPr="0093572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  <w:lang w:eastAsia="zh-CN"/>
              </w:rPr>
              <w:t>(2)</w:t>
            </w:r>
            <w:r w:rsidRPr="0093572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按预付对象</w:t>
            </w:r>
            <w:del w:id="425" w:author="Yolanda Z" w:date="2024-10-18T03:17:00Z" w16du:dateUtc="2024-10-17T19:17:00Z">
              <w:r w:rsidRPr="0093572D" w:rsidDel="002216CA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归災</w:delText>
              </w:r>
            </w:del>
            <w:ins w:id="426" w:author="Yolanda Z" w:date="2024-10-18T03:17:00Z" w16du:dateUtc="2024-10-17T19:17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归集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的</w:t>
            </w:r>
            <w:r w:rsidRPr="0093572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  <w:lang w:eastAsia="zh-CN"/>
              </w:rPr>
              <w:t>2024</w:t>
            </w:r>
            <w:r w:rsidRPr="0093572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年</w:t>
            </w:r>
            <w:r w:rsidRPr="0093572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  <w:lang w:eastAsia="zh-CN"/>
              </w:rPr>
              <w:t>6</w:t>
            </w:r>
            <w:r w:rsidRPr="0093572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月</w:t>
            </w:r>
            <w:r w:rsidRPr="0093572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  <w:lang w:eastAsia="zh-CN"/>
              </w:rPr>
              <w:t>30</w:t>
            </w:r>
            <w:r w:rsidRPr="0093572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日余的前五名的预付款情况</w:t>
            </w:r>
          </w:p>
        </w:tc>
      </w:tr>
      <w:tr w:rsidR="00B46864" w:rsidRPr="0093572D" w14:paraId="5EF0C404" w14:textId="77777777" w:rsidTr="00B46864">
        <w:trPr>
          <w:trHeight w:val="300"/>
          <w:trPrChange w:id="427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28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8352532" w14:textId="7C932ACB" w:rsidR="00B46864" w:rsidRPr="0093572D" w:rsidRDefault="00B46864" w:rsidP="0060410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429" w:author="Yolanda Z" w:date="2024-10-18T03:18:00Z" w16du:dateUtc="2024-10-17T19:18:00Z">
              <w:r w:rsidRPr="0093572D" w:rsidDel="002216CA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眩位</w:delText>
              </w:r>
            </w:del>
            <w:ins w:id="430" w:author="Yolanda Z" w:date="2024-10-18T03:18:00Z" w16du:dateUtc="2024-10-17T19:1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单位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名称</w:t>
            </w:r>
          </w:p>
        </w:tc>
      </w:tr>
      <w:tr w:rsidR="00B46864" w:rsidRPr="0093572D" w14:paraId="002EAA10" w14:textId="77777777" w:rsidTr="00B46864">
        <w:trPr>
          <w:trHeight w:val="300"/>
          <w:trPrChange w:id="431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32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A5405AB" w14:textId="63369FBC" w:rsidR="00B46864" w:rsidRPr="0093572D" w:rsidRDefault="00B46864" w:rsidP="0060410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年末</w:t>
            </w:r>
            <w:del w:id="433" w:author="Yolanda Z" w:date="2024-10-18T03:18:00Z" w16du:dateUtc="2024-10-17T19:18:00Z">
              <w:r w:rsidRPr="0093572D" w:rsidDel="002216CA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來硬</w:delText>
              </w:r>
            </w:del>
            <w:ins w:id="434" w:author="Yolanda Z" w:date="2024-10-18T03:18:00Z" w16du:dateUtc="2024-10-17T19:1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余额</w:t>
              </w:r>
            </w:ins>
          </w:p>
        </w:tc>
      </w:tr>
      <w:tr w:rsidR="00B46864" w:rsidRPr="0093572D" w14:paraId="5D6EF710" w14:textId="77777777" w:rsidTr="00B46864">
        <w:trPr>
          <w:trHeight w:val="300"/>
          <w:trPrChange w:id="435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36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9DFE989" w14:textId="1A512922" w:rsidR="00B46864" w:rsidRPr="0093572D" w:rsidRDefault="00B46864" w:rsidP="0060410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ins w:id="437" w:author="Yolanda Z" w:date="2024-10-18T03:18:00Z" w16du:dateUtc="2024-10-17T19:1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账龄</w:t>
              </w:r>
            </w:ins>
            <w:del w:id="438" w:author="Yolanda Z" w:date="2024-10-18T03:18:00Z" w16du:dateUtc="2024-10-17T19:18:00Z">
              <w:r w:rsidRPr="0093572D" w:rsidDel="002216CA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雖齡</w:delText>
              </w:r>
            </w:del>
          </w:p>
        </w:tc>
      </w:tr>
      <w:tr w:rsidR="00B46864" w:rsidRPr="0093572D" w14:paraId="2AACCD87" w14:textId="77777777" w:rsidTr="00B46864">
        <w:trPr>
          <w:trHeight w:val="300"/>
          <w:trPrChange w:id="439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40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4C6C75E" w14:textId="3C04588F" w:rsidR="00B46864" w:rsidRPr="0093572D" w:rsidRDefault="00B46864" w:rsidP="0060410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占</w:t>
            </w:r>
            <w:del w:id="441" w:author="Yolanda Z" w:date="2024-10-18T03:18:00Z" w16du:dateUtc="2024-10-17T19:18:00Z">
              <w:r w:rsidRPr="0093572D" w:rsidDel="00D74E4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在付诔汝</w:delText>
              </w:r>
            </w:del>
            <w:ins w:id="442" w:author="Yolanda Z" w:date="2024-10-18T03:18:00Z" w16du:dateUtc="2024-10-17T19:1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预付款项</w:t>
              </w:r>
            </w:ins>
            <w:r w:rsidRPr="0093572D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2024</w:t>
            </w: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年</w:t>
            </w:r>
            <w:r w:rsidRPr="0093572D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6</w:t>
            </w: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月</w:t>
            </w:r>
            <w:r w:rsidRPr="0093572D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30</w:t>
            </w: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日余</w:t>
            </w:r>
            <w:del w:id="443" w:author="Yolanda Z" w:date="2024-10-18T03:18:00Z" w16du:dateUtc="2024-10-17T19:18:00Z">
              <w:r w:rsidRPr="0093572D" w:rsidDel="00D74E4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项</w:delText>
              </w:r>
            </w:del>
            <w:ins w:id="444" w:author="Yolanda Z" w:date="2024-10-18T03:18:00Z" w16du:dateUtc="2024-10-17T19:1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额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的</w:t>
            </w:r>
            <w:del w:id="445" w:author="Yolanda Z" w:date="2024-10-18T03:18:00Z" w16du:dateUtc="2024-10-17T19:18:00Z">
              <w:r w:rsidRPr="0093572D" w:rsidDel="00D74E4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比阿对</w:delText>
              </w:r>
            </w:del>
            <w:ins w:id="446" w:author="Yolanda Z" w:date="2024-10-18T03:18:00Z" w16du:dateUtc="2024-10-17T19:1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比例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（％）</w:t>
            </w:r>
          </w:p>
        </w:tc>
      </w:tr>
      <w:tr w:rsidR="00B46864" w:rsidRPr="0093572D" w14:paraId="59EECF56" w14:textId="77777777" w:rsidTr="00B46864">
        <w:trPr>
          <w:trHeight w:val="300"/>
          <w:trPrChange w:id="447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48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470A875" w14:textId="5C2D15EE" w:rsidR="00B46864" w:rsidRPr="0093572D" w:rsidRDefault="00B46864" w:rsidP="0060410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449" w:author="Yolanda Z" w:date="2024-10-18T03:18:00Z" w16du:dateUtc="2024-10-17T19:18:00Z">
              <w:r w:rsidRPr="0093572D" w:rsidDel="00D74E4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汙的县住屍</w:delText>
              </w:r>
            </w:del>
            <w:ins w:id="450" w:author="Yolanda Z" w:date="2024-10-18T03:18:00Z" w16du:dateUtc="2024-10-17T19:1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盱眙县住房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和城乡</w:t>
            </w:r>
            <w:ins w:id="451" w:author="Yolanda Z" w:date="2024-10-18T03:18:00Z" w16du:dateUtc="2024-10-17T19:1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建设</w:t>
              </w:r>
            </w:ins>
            <w:del w:id="452" w:author="Yolanda Z" w:date="2024-10-18T03:18:00Z" w16du:dateUtc="2024-10-17T19:18:00Z">
              <w:r w:rsidRPr="0093572D" w:rsidDel="00D74E4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建议</w:delText>
              </w:r>
            </w:del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局</w:t>
            </w:r>
          </w:p>
        </w:tc>
      </w:tr>
      <w:tr w:rsidR="00B46864" w:rsidRPr="0093572D" w14:paraId="7EBD10C8" w14:textId="77777777" w:rsidTr="00B46864">
        <w:trPr>
          <w:trHeight w:val="300"/>
          <w:trPrChange w:id="453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54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2803F28" w14:textId="6B6127DA" w:rsidR="00B46864" w:rsidRPr="0093572D" w:rsidRDefault="00B46864" w:rsidP="0060410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ins w:id="455" w:author="Yolanda Z" w:date="2024-10-18T03:18:00Z" w16du:dateUtc="2024-10-17T19:1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工程款</w:t>
              </w:r>
            </w:ins>
            <w:del w:id="456" w:author="Yolanda Z" w:date="2024-10-18T03:18:00Z" w16du:dateUtc="2024-10-17T19:18:00Z">
              <w:r w:rsidRPr="0093572D" w:rsidDel="00D74E4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工段耿</w:delText>
              </w:r>
            </w:del>
          </w:p>
        </w:tc>
      </w:tr>
      <w:tr w:rsidR="00B46864" w:rsidRPr="0093572D" w14:paraId="4626BC11" w14:textId="77777777" w:rsidTr="00B46864">
        <w:trPr>
          <w:trHeight w:val="300"/>
          <w:trPrChange w:id="457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58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0FE1BB3" w14:textId="6BC43A81" w:rsidR="00B46864" w:rsidRPr="0093572D" w:rsidRDefault="00B46864" w:rsidP="0060410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工程</w:t>
            </w:r>
            <w:ins w:id="459" w:author="Yolanda Z" w:date="2024-10-18T03:18:00Z" w16du:dateUtc="2024-10-17T19:1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款</w:t>
              </w:r>
            </w:ins>
            <w:del w:id="460" w:author="Yolanda Z" w:date="2024-10-18T03:18:00Z" w16du:dateUtc="2024-10-17T19:18:00Z">
              <w:r w:rsidRPr="0093572D" w:rsidDel="00D74E4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核</w:delText>
              </w:r>
            </w:del>
          </w:p>
        </w:tc>
      </w:tr>
      <w:tr w:rsidR="00B46864" w:rsidRPr="0093572D" w14:paraId="2E1C08AF" w14:textId="77777777" w:rsidTr="00B46864">
        <w:trPr>
          <w:trHeight w:val="300"/>
          <w:trPrChange w:id="461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62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864079F" w14:textId="51AA133A" w:rsidR="00B46864" w:rsidRPr="0093572D" w:rsidRDefault="00B46864" w:rsidP="0060410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463" w:author="Yolanda Z" w:date="2024-10-18T03:18:00Z" w16du:dateUtc="2024-10-17T19:18:00Z">
              <w:r w:rsidRPr="0093572D" w:rsidDel="00D74E4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田</w:delText>
              </w:r>
            </w:del>
            <w:ins w:id="464" w:author="Yolanda Z" w:date="2024-10-18T03:18:00Z" w16du:dateUtc="2024-10-17T19:1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国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网江苏</w:t>
            </w:r>
            <w:del w:id="465" w:author="Yolanda Z" w:date="2024-10-18T03:19:00Z" w16du:dateUtc="2024-10-17T19:19:00Z">
              <w:r w:rsidRPr="0093572D" w:rsidDel="00D74E4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有</w:delText>
              </w:r>
            </w:del>
            <w:ins w:id="466" w:author="Yolanda Z" w:date="2024-10-18T03:19:00Z" w16du:dateUtc="2024-10-17T19:1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省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电力</w:t>
            </w:r>
            <w:del w:id="467" w:author="Yolanda Z" w:date="2024-10-18T03:19:00Z" w16du:dateUtc="2024-10-17T19:19:00Z">
              <w:r w:rsidRPr="0093572D" w:rsidDel="00D74E4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市城</w:delText>
              </w:r>
            </w:del>
            <w:ins w:id="468" w:author="Yolanda Z" w:date="2024-10-18T03:19:00Z" w16du:dateUtc="2024-10-17T19:1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有限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公司</w:t>
            </w:r>
            <w:del w:id="469" w:author="Yolanda Z" w:date="2024-10-18T03:19:00Z" w16du:dateUtc="2024-10-17T19:19:00Z">
              <w:r w:rsidRPr="0093572D" w:rsidDel="00D74E4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舒飴</w:delText>
              </w:r>
            </w:del>
            <w:ins w:id="470" w:author="Yolanda Z" w:date="2024-10-18T03:19:00Z" w16du:dateUtc="2024-10-17T19:1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盱眙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县供电分公司</w:t>
            </w:r>
          </w:p>
        </w:tc>
      </w:tr>
      <w:tr w:rsidR="00B46864" w:rsidRPr="0093572D" w14:paraId="33E96BBB" w14:textId="77777777" w:rsidTr="00B46864">
        <w:trPr>
          <w:trHeight w:val="300"/>
          <w:trPrChange w:id="471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72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1A95317" w14:textId="5053EAE5" w:rsidR="00B46864" w:rsidRPr="0093572D" w:rsidRDefault="00B46864" w:rsidP="0060410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电</w:t>
            </w:r>
            <w:ins w:id="473" w:author="Yolanda Z" w:date="2024-10-18T03:19:00Z" w16du:dateUtc="2024-10-17T19:1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费</w:t>
              </w:r>
            </w:ins>
            <w:del w:id="474" w:author="Yolanda Z" w:date="2024-10-18T03:19:00Z" w16du:dateUtc="2024-10-17T19:19:00Z">
              <w:r w:rsidRPr="0093572D" w:rsidDel="00FF390B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交</w:delText>
              </w:r>
            </w:del>
          </w:p>
        </w:tc>
      </w:tr>
      <w:tr w:rsidR="00B46864" w:rsidRPr="0093572D" w14:paraId="3347BDD7" w14:textId="77777777" w:rsidTr="00B46864">
        <w:trPr>
          <w:trHeight w:val="300"/>
          <w:trPrChange w:id="475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76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4F44883" w14:textId="16CA78EB" w:rsidR="00B46864" w:rsidRPr="0093572D" w:rsidRDefault="00B46864" w:rsidP="0060410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ins w:id="477" w:author="Yolanda Z" w:date="2024-10-18T03:19:00Z" w16du:dateUtc="2024-10-17T19:19:00Z">
              <w:r w:rsidRPr="0093572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工程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款</w:t>
              </w:r>
            </w:ins>
            <w:del w:id="478" w:author="Yolanda Z" w:date="2024-10-18T03:19:00Z" w16du:dateUtc="2024-10-17T19:19:00Z">
              <w:r w:rsidRPr="0093572D" w:rsidDel="00FF390B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工現畝</w:delText>
              </w:r>
            </w:del>
          </w:p>
        </w:tc>
      </w:tr>
      <w:tr w:rsidR="00B46864" w:rsidRPr="0093572D" w14:paraId="77BA19F0" w14:textId="77777777" w:rsidTr="00B46864">
        <w:trPr>
          <w:trHeight w:val="300"/>
          <w:trPrChange w:id="479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80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3F075C1" w14:textId="56921935" w:rsidR="00B46864" w:rsidRPr="0093572D" w:rsidRDefault="00B46864" w:rsidP="0060410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年初余</w:t>
            </w:r>
            <w:del w:id="481" w:author="Yolanda Z" w:date="2024-10-18T03:19:00Z" w16du:dateUtc="2024-10-17T19:19:00Z">
              <w:r w:rsidRPr="0093572D" w:rsidDel="00FF390B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頻</w:delText>
              </w:r>
            </w:del>
            <w:ins w:id="482" w:author="Yolanda Z" w:date="2024-10-18T03:19:00Z" w16du:dateUtc="2024-10-17T19:1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额</w:t>
              </w:r>
            </w:ins>
          </w:p>
        </w:tc>
      </w:tr>
      <w:tr w:rsidR="00B46864" w:rsidRPr="0093572D" w14:paraId="6472DF7D" w14:textId="77777777" w:rsidTr="00B46864">
        <w:trPr>
          <w:trHeight w:val="300"/>
          <w:trPrChange w:id="483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84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9B57198" w14:textId="50AAB933" w:rsidR="00B46864" w:rsidRPr="0093572D" w:rsidRDefault="00B46864" w:rsidP="0060410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按</w:t>
            </w:r>
            <w:del w:id="485" w:author="Yolanda Z" w:date="2024-10-18T03:19:00Z" w16du:dateUtc="2024-10-17T19:19:00Z">
              <w:r w:rsidRPr="0093572D" w:rsidDel="00FF390B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賑險披得</w:delText>
              </w:r>
            </w:del>
            <w:ins w:id="486" w:author="Yolanda Z" w:date="2024-10-18T03:19:00Z" w16du:dateUtc="2024-10-17T19:1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账龄披露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其他应收款</w:t>
            </w:r>
          </w:p>
        </w:tc>
      </w:tr>
      <w:tr w:rsidR="00B46864" w:rsidRPr="0093572D" w14:paraId="71EA885E" w14:textId="77777777" w:rsidTr="00B46864">
        <w:trPr>
          <w:trHeight w:val="300"/>
          <w:trPrChange w:id="487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88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73ED5DB" w14:textId="13C5EB5C" w:rsidR="00B46864" w:rsidRPr="0093572D" w:rsidRDefault="00B46864" w:rsidP="0060410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ins w:id="489" w:author="Yolanda Z" w:date="2024-10-18T03:19:00Z" w16du:dateUtc="2024-10-17T19:1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账龄</w:t>
              </w:r>
            </w:ins>
            <w:del w:id="490" w:author="Yolanda Z" w:date="2024-10-18T03:19:00Z" w16du:dateUtc="2024-10-17T19:19:00Z">
              <w:r w:rsidRPr="0093572D" w:rsidDel="00FF390B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眾幣</w:delText>
              </w:r>
            </w:del>
          </w:p>
        </w:tc>
      </w:tr>
      <w:tr w:rsidR="00B46864" w:rsidRPr="0093572D" w14:paraId="4BBC0D36" w14:textId="77777777" w:rsidTr="00B46864">
        <w:trPr>
          <w:trHeight w:val="300"/>
          <w:trPrChange w:id="491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92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920FBA4" w14:textId="02ECABA6" w:rsidR="00B46864" w:rsidRPr="0093572D" w:rsidRDefault="00B46864" w:rsidP="0060410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年末余</w:t>
            </w:r>
            <w:ins w:id="493" w:author="Yolanda Z" w:date="2024-10-18T03:19:00Z" w16du:dateUtc="2024-10-17T19:1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额</w:t>
              </w:r>
            </w:ins>
            <w:del w:id="494" w:author="Yolanda Z" w:date="2024-10-18T03:19:00Z" w16du:dateUtc="2024-10-17T19:19:00Z">
              <w:r w:rsidRPr="0093572D" w:rsidDel="00FF390B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例</w:delText>
              </w:r>
            </w:del>
          </w:p>
        </w:tc>
      </w:tr>
      <w:tr w:rsidR="00B46864" w:rsidRPr="0093572D" w14:paraId="0CCF330A" w14:textId="77777777" w:rsidTr="00B46864">
        <w:trPr>
          <w:trHeight w:val="300"/>
          <w:trPrChange w:id="495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96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D5D3511" w14:textId="778DBCA0" w:rsidR="00B46864" w:rsidRPr="0093572D" w:rsidRDefault="00B46864" w:rsidP="0060410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账</w:t>
            </w:r>
            <w:del w:id="497" w:author="Yolanda Z" w:date="2024-10-18T03:19:00Z" w16du:dateUtc="2024-10-17T19:19:00Z">
              <w:r w:rsidRPr="0093572D" w:rsidDel="00FF390B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册</w:delText>
              </w:r>
            </w:del>
            <w:ins w:id="498" w:author="Yolanda Z" w:date="2024-10-18T03:19:00Z" w16du:dateUtc="2024-10-17T19:1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面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余额</w:t>
            </w:r>
            <w:del w:id="499" w:author="Yolanda Z" w:date="2024-10-18T03:19:00Z" w16du:dateUtc="2024-10-17T19:19:00Z">
              <w:r w:rsidRPr="0093572D" w:rsidDel="00FF390B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台计</w:delText>
              </w:r>
            </w:del>
            <w:ins w:id="500" w:author="Yolanda Z" w:date="2024-10-18T03:19:00Z" w16du:dateUtc="2024-10-17T19:1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合计</w:t>
              </w:r>
            </w:ins>
          </w:p>
        </w:tc>
      </w:tr>
      <w:tr w:rsidR="00B46864" w:rsidRPr="0093572D" w14:paraId="72456AC5" w14:textId="77777777" w:rsidTr="00B46864">
        <w:trPr>
          <w:trHeight w:val="300"/>
          <w:trPrChange w:id="501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02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27D0F2D" w14:textId="62E1A294" w:rsidR="00B46864" w:rsidRPr="0093572D" w:rsidRDefault="00B46864" w:rsidP="0060410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ins w:id="503" w:author="Yolanda Z" w:date="2024-10-18T03:20:00Z" w16du:dateUtc="2024-10-17T19:2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减：坏账准备</w:t>
              </w:r>
            </w:ins>
            <w:del w:id="504" w:author="Yolanda Z" w:date="2024-10-18T03:20:00Z" w16du:dateUtc="2024-10-17T19:20:00Z">
              <w:r w:rsidRPr="0093572D" w:rsidDel="00FF390B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准答</w:delText>
              </w:r>
            </w:del>
          </w:p>
        </w:tc>
      </w:tr>
      <w:tr w:rsidR="00B46864" w:rsidRPr="0093572D" w14:paraId="2215C15D" w14:textId="77777777" w:rsidTr="00B46864">
        <w:trPr>
          <w:trHeight w:val="300"/>
          <w:trPrChange w:id="505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06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82DF61A" w14:textId="610911B5" w:rsidR="00B46864" w:rsidRPr="0093572D" w:rsidRDefault="00B46864" w:rsidP="0060410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 w:rsidRPr="0093572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  <w:lang w:eastAsia="zh-CN"/>
              </w:rPr>
              <w:t>②</w:t>
            </w:r>
            <w:r w:rsidRPr="0093572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其他应收款分类</w:t>
            </w:r>
            <w:del w:id="507" w:author="Yolanda Z" w:date="2024-10-18T03:20:00Z" w16du:dateUtc="2024-10-17T19:20:00Z">
              <w:r w:rsidRPr="0093572D" w:rsidDel="005233F7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披获俏况</w:delText>
              </w:r>
            </w:del>
            <w:ins w:id="508" w:author="Yolanda Z" w:date="2024-10-18T03:20:00Z" w16du:dateUtc="2024-10-17T19:20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披露情况</w:t>
              </w:r>
            </w:ins>
          </w:p>
        </w:tc>
      </w:tr>
      <w:tr w:rsidR="00B46864" w:rsidRPr="0093572D" w14:paraId="0C462AE3" w14:textId="77777777" w:rsidTr="00B46864">
        <w:trPr>
          <w:trHeight w:val="300"/>
          <w:trPrChange w:id="509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10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E4A652E" w14:textId="291F3255" w:rsidR="00B46864" w:rsidRPr="0093572D" w:rsidRDefault="00B46864" w:rsidP="0060410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账面余</w:t>
            </w:r>
            <w:del w:id="511" w:author="Yolanda Z" w:date="2024-10-18T03:20:00Z" w16du:dateUtc="2024-10-17T19:20:00Z">
              <w:r w:rsidRPr="0093572D" w:rsidDel="005233F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叛</w:delText>
              </w:r>
            </w:del>
            <w:ins w:id="512" w:author="Yolanda Z" w:date="2024-10-18T03:20:00Z" w16du:dateUtc="2024-10-17T19:2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额</w:t>
              </w:r>
            </w:ins>
          </w:p>
        </w:tc>
      </w:tr>
      <w:tr w:rsidR="00B46864" w:rsidRPr="0093572D" w14:paraId="5D83C70A" w14:textId="77777777" w:rsidTr="00B46864">
        <w:trPr>
          <w:trHeight w:val="300"/>
          <w:trPrChange w:id="513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14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EC2F75D" w14:textId="63DEFFED" w:rsidR="00B46864" w:rsidRPr="0093572D" w:rsidRDefault="00B46864" w:rsidP="0060410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515" w:author="Yolanda Z" w:date="2024-10-18T03:20:00Z" w16du:dateUtc="2024-10-17T19:20:00Z">
              <w:r w:rsidRPr="0093572D" w:rsidDel="005233F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环赅准先</w:delText>
              </w:r>
            </w:del>
            <w:ins w:id="516" w:author="Yolanda Z" w:date="2024-10-18T03:20:00Z" w16du:dateUtc="2024-10-17T19:2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坏账准备</w:t>
              </w:r>
            </w:ins>
          </w:p>
        </w:tc>
      </w:tr>
      <w:tr w:rsidR="00B46864" w:rsidRPr="0093572D" w14:paraId="42559A5F" w14:textId="77777777" w:rsidTr="00B46864">
        <w:trPr>
          <w:trHeight w:val="300"/>
          <w:trPrChange w:id="517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18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FF3475F" w14:textId="5A095799" w:rsidR="00B46864" w:rsidRPr="0093572D" w:rsidRDefault="00B46864" w:rsidP="0060410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ins w:id="519" w:author="Yolanda Z" w:date="2024-10-18T03:20:00Z" w16du:dateUtc="2024-10-17T19:2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账面</w:t>
              </w:r>
            </w:ins>
            <w:del w:id="520" w:author="Yolanda Z" w:date="2024-10-18T03:20:00Z" w16du:dateUtc="2024-10-17T19:20:00Z">
              <w:r w:rsidRPr="0093572D" w:rsidDel="005233F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政而</w:delText>
              </w:r>
            </w:del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价值</w:t>
            </w:r>
          </w:p>
        </w:tc>
      </w:tr>
      <w:tr w:rsidR="00B46864" w:rsidRPr="0093572D" w14:paraId="68B9FC95" w14:textId="77777777" w:rsidTr="00B46864">
        <w:trPr>
          <w:trHeight w:val="300"/>
          <w:trPrChange w:id="521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22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3F85A95" w14:textId="18E76571" w:rsidR="00B46864" w:rsidRPr="0093572D" w:rsidRDefault="00B46864" w:rsidP="0060410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金</w:t>
            </w:r>
            <w:ins w:id="523" w:author="Yolanda Z" w:date="2024-10-18T03:20:00Z" w16du:dateUtc="2024-10-17T19:2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额</w:t>
              </w:r>
            </w:ins>
            <w:del w:id="524" w:author="Yolanda Z" w:date="2024-10-18T03:20:00Z" w16du:dateUtc="2024-10-17T19:20:00Z">
              <w:r w:rsidRPr="0093572D" w:rsidDel="005233F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欲</w:delText>
              </w:r>
            </w:del>
          </w:p>
        </w:tc>
      </w:tr>
      <w:tr w:rsidR="00B46864" w:rsidRPr="0093572D" w14:paraId="68AF8051" w14:textId="77777777" w:rsidTr="00B46864">
        <w:trPr>
          <w:trHeight w:val="300"/>
          <w:trPrChange w:id="525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26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EA89A86" w14:textId="3C47FC84" w:rsidR="00B46864" w:rsidRPr="0093572D" w:rsidRDefault="00B46864" w:rsidP="0060410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金</w:t>
            </w:r>
            <w:ins w:id="527" w:author="Yolanda Z" w:date="2024-10-18T03:20:00Z" w16du:dateUtc="2024-10-17T19:2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额</w:t>
              </w:r>
            </w:ins>
            <w:del w:id="528" w:author="Yolanda Z" w:date="2024-10-18T03:20:00Z" w16du:dateUtc="2024-10-17T19:20:00Z">
              <w:r w:rsidRPr="0093572D" w:rsidDel="005233F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曲</w:delText>
              </w:r>
            </w:del>
          </w:p>
        </w:tc>
      </w:tr>
      <w:tr w:rsidR="00B46864" w:rsidRPr="0093572D" w14:paraId="77222598" w14:textId="77777777" w:rsidTr="00B46864">
        <w:trPr>
          <w:trHeight w:val="300"/>
          <w:trPrChange w:id="529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30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0DE3381" w14:textId="0FDD5FCE" w:rsidR="00B46864" w:rsidRPr="0093572D" w:rsidRDefault="00B46864" w:rsidP="0060410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531" w:author="Yolanda Z" w:date="2024-10-18T03:21:00Z" w16du:dateUtc="2024-10-17T19:21:00Z">
              <w:r w:rsidRPr="0093572D" w:rsidDel="005233F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引項计捉</w:delText>
              </w:r>
            </w:del>
            <w:ins w:id="532" w:author="Yolanda Z" w:date="2024-10-18T03:21:00Z" w16du:dateUtc="2024-10-17T19:2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单项计提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坏账</w:t>
            </w:r>
            <w:del w:id="533" w:author="Yolanda Z" w:date="2024-10-18T03:21:00Z" w16du:dateUtc="2024-10-17T19:21:00Z">
              <w:r w:rsidRPr="0093572D" w:rsidDel="005233F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志各</w:delText>
              </w:r>
            </w:del>
            <w:ins w:id="534" w:author="Yolanda Z" w:date="2024-10-18T03:21:00Z" w16du:dateUtc="2024-10-17T19:2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准备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的</w:t>
            </w:r>
            <w:del w:id="535" w:author="Yolanda Z" w:date="2024-10-18T03:21:00Z" w16du:dateUtc="2024-10-17T19:21:00Z">
              <w:r w:rsidRPr="0093572D" w:rsidDel="005233F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真他</w:delText>
              </w:r>
            </w:del>
            <w:ins w:id="536" w:author="Yolanda Z" w:date="2024-10-18T03:21:00Z" w16du:dateUtc="2024-10-17T19:2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其他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应</w:t>
            </w:r>
            <w:ins w:id="537" w:author="Yolanda Z" w:date="2024-10-18T03:21:00Z" w16du:dateUtc="2024-10-17T19:21:00Z">
              <w:r w:rsidRPr="0093572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收</w:t>
              </w:r>
            </w:ins>
            <w:del w:id="538" w:author="Yolanda Z" w:date="2024-10-18T03:21:00Z" w16du:dateUtc="2024-10-17T19:21:00Z">
              <w:r w:rsidRPr="0093572D" w:rsidDel="005233F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仪</w:delText>
              </w:r>
            </w:del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款</w:t>
            </w:r>
          </w:p>
        </w:tc>
      </w:tr>
      <w:tr w:rsidR="00B46864" w:rsidRPr="0093572D" w14:paraId="6A9BF601" w14:textId="77777777" w:rsidTr="00B46864">
        <w:trPr>
          <w:trHeight w:val="300"/>
          <w:trPrChange w:id="539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40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1AF2E6F" w14:textId="75DADDF2" w:rsidR="00B46864" w:rsidRPr="0093572D" w:rsidRDefault="00B46864" w:rsidP="0060410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按</w:t>
            </w:r>
            <w:del w:id="541" w:author="Yolanda Z" w:date="2024-10-18T03:21:00Z" w16du:dateUtc="2024-10-17T19:21:00Z">
              <w:r w:rsidRPr="0093572D" w:rsidDel="005233F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如合</w:delText>
              </w:r>
            </w:del>
            <w:ins w:id="542" w:author="Yolanda Z" w:date="2024-10-18T03:21:00Z" w16du:dateUtc="2024-10-17T19:2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组合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计提</w:t>
              </w:r>
              <w:r w:rsidRPr="0093572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坏账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准备</w:t>
              </w:r>
              <w:r w:rsidRPr="0093572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的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其他</w:t>
              </w:r>
              <w:r w:rsidRPr="0093572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应收款</w:t>
              </w:r>
            </w:ins>
            <w:del w:id="543" w:author="Yolanda Z" w:date="2024-10-18T03:21:00Z" w16du:dateUtc="2024-10-17T19:21:00Z">
              <w:r w:rsidRPr="0093572D" w:rsidDel="005233F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计理坏憲布条的其他应收故</w:delText>
              </w:r>
            </w:del>
          </w:p>
        </w:tc>
      </w:tr>
      <w:tr w:rsidR="00B46864" w:rsidRPr="0093572D" w14:paraId="41771BF1" w14:textId="77777777" w:rsidTr="00B46864">
        <w:trPr>
          <w:trHeight w:val="300"/>
          <w:trPrChange w:id="544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45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063FC9D" w14:textId="08F1AC32" w:rsidR="00B46864" w:rsidRPr="0093572D" w:rsidRDefault="00B46864" w:rsidP="0060410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ins w:id="546" w:author="Yolanda Z" w:date="2024-10-18T03:22:00Z" w16du:dateUtc="2024-10-17T19:2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账龄</w:t>
              </w:r>
            </w:ins>
            <w:del w:id="547" w:author="Yolanda Z" w:date="2024-10-18T03:22:00Z" w16du:dateUtc="2024-10-17T19:22:00Z">
              <w:r w:rsidRPr="0093572D" w:rsidDel="005F0881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眛的</w:delText>
              </w:r>
            </w:del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分析组合</w:t>
            </w:r>
          </w:p>
        </w:tc>
      </w:tr>
      <w:tr w:rsidR="00B46864" w:rsidRPr="0093572D" w14:paraId="29880623" w14:textId="77777777" w:rsidTr="00B46864">
        <w:trPr>
          <w:trHeight w:val="300"/>
          <w:trPrChange w:id="548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49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D5E60D8" w14:textId="539B37FC" w:rsidR="00B46864" w:rsidRPr="0093572D" w:rsidRDefault="00B46864" w:rsidP="0060410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无</w:t>
            </w:r>
            <w:ins w:id="550" w:author="Yolanda Z" w:date="2024-10-18T03:22:00Z" w16du:dateUtc="2024-10-17T19:2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风险组合</w:t>
              </w:r>
            </w:ins>
            <w:del w:id="551" w:author="Yolanda Z" w:date="2024-10-18T03:22:00Z" w16du:dateUtc="2024-10-17T19:22:00Z">
              <w:r w:rsidRPr="0093572D" w:rsidDel="005F0881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风的姐合</w:delText>
              </w:r>
            </w:del>
          </w:p>
        </w:tc>
      </w:tr>
      <w:tr w:rsidR="00B46864" w:rsidRPr="0093572D" w14:paraId="07D82977" w14:textId="77777777" w:rsidTr="00B46864">
        <w:trPr>
          <w:trHeight w:val="300"/>
          <w:trPrChange w:id="552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53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ECAF1F0" w14:textId="711FB6B6" w:rsidR="00B46864" w:rsidRPr="0093572D" w:rsidRDefault="00B46864" w:rsidP="0060410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ins w:id="554" w:author="Yolanda Z" w:date="2024-10-18T03:22:00Z" w16du:dateUtc="2024-10-17T19:2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类别</w:t>
              </w:r>
            </w:ins>
            <w:del w:id="555" w:author="Yolanda Z" w:date="2024-10-18T03:22:00Z" w16du:dateUtc="2024-10-17T19:22:00Z">
              <w:r w:rsidRPr="0093572D" w:rsidDel="005F0881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关别</w:delText>
              </w:r>
            </w:del>
          </w:p>
        </w:tc>
      </w:tr>
      <w:tr w:rsidR="00B46864" w:rsidRPr="0093572D" w14:paraId="6466E06E" w14:textId="77777777" w:rsidTr="00B46864">
        <w:trPr>
          <w:trHeight w:val="300"/>
          <w:trPrChange w:id="556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57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2FF4F57" w14:textId="64C57E35" w:rsidR="00B46864" w:rsidRPr="0093572D" w:rsidRDefault="00B46864" w:rsidP="0060410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年初余</w:t>
            </w:r>
            <w:ins w:id="558" w:author="Yolanda Z" w:date="2024-10-18T03:22:00Z" w16du:dateUtc="2024-10-17T19:2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额</w:t>
              </w:r>
            </w:ins>
            <w:del w:id="559" w:author="Yolanda Z" w:date="2024-10-18T03:22:00Z" w16du:dateUtc="2024-10-17T19:22:00Z">
              <w:r w:rsidRPr="0093572D" w:rsidDel="005F0881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讀</w:delText>
              </w:r>
            </w:del>
          </w:p>
        </w:tc>
      </w:tr>
      <w:tr w:rsidR="00B46864" w:rsidRPr="0093572D" w14:paraId="45575D2D" w14:textId="77777777" w:rsidTr="00B46864">
        <w:trPr>
          <w:trHeight w:val="300"/>
          <w:trPrChange w:id="560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61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8498321" w14:textId="7C4245AD" w:rsidR="00B46864" w:rsidRPr="0093572D" w:rsidRDefault="00B46864" w:rsidP="0060410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账面余</w:t>
            </w:r>
            <w:ins w:id="562" w:author="Yolanda Z" w:date="2024-10-18T03:22:00Z" w16du:dateUtc="2024-10-17T19:2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额</w:t>
              </w:r>
            </w:ins>
            <w:del w:id="563" w:author="Yolanda Z" w:date="2024-10-18T03:22:00Z" w16du:dateUtc="2024-10-17T19:22:00Z">
              <w:r w:rsidRPr="0093572D" w:rsidDel="005F0881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謀</w:delText>
              </w:r>
            </w:del>
          </w:p>
        </w:tc>
      </w:tr>
      <w:tr w:rsidR="00B46864" w:rsidRPr="0093572D" w14:paraId="6269DBDC" w14:textId="77777777" w:rsidTr="00B46864">
        <w:trPr>
          <w:trHeight w:val="300"/>
          <w:trPrChange w:id="564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65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DB2C3BB" w14:textId="14FF6A7B" w:rsidR="00B46864" w:rsidRPr="0093572D" w:rsidRDefault="00B46864" w:rsidP="0060410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坏账</w:t>
            </w:r>
            <w:ins w:id="566" w:author="Yolanda Z" w:date="2024-10-18T03:22:00Z" w16du:dateUtc="2024-10-17T19:2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准备</w:t>
              </w:r>
            </w:ins>
            <w:del w:id="567" w:author="Yolanda Z" w:date="2024-10-18T03:22:00Z" w16du:dateUtc="2024-10-17T19:22:00Z">
              <w:r w:rsidRPr="0093572D" w:rsidDel="005F0881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酒备</w:delText>
              </w:r>
            </w:del>
          </w:p>
        </w:tc>
      </w:tr>
      <w:tr w:rsidR="00B46864" w:rsidRPr="0093572D" w14:paraId="58350C7F" w14:textId="77777777" w:rsidTr="00B46864">
        <w:trPr>
          <w:trHeight w:val="300"/>
          <w:trPrChange w:id="568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69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9CBDD10" w14:textId="7DA53022" w:rsidR="00B46864" w:rsidRPr="0093572D" w:rsidRDefault="00B46864" w:rsidP="0060410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ins w:id="570" w:author="Yolanda Z" w:date="2024-10-18T03:22:00Z" w16du:dateUtc="2024-10-17T19:2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账面</w:t>
              </w:r>
            </w:ins>
            <w:ins w:id="571" w:author="Yolanda Z" w:date="2024-10-18T03:23:00Z" w16du:dateUtc="2024-10-17T19:2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价值</w:t>
              </w:r>
            </w:ins>
            <w:del w:id="572" w:author="Yolanda Z" w:date="2024-10-18T03:22:00Z" w16du:dateUtc="2024-10-17T19:22:00Z">
              <w:r w:rsidRPr="0093572D" w:rsidDel="005F0881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段面价也</w:delText>
              </w:r>
            </w:del>
          </w:p>
        </w:tc>
      </w:tr>
      <w:tr w:rsidR="00B46864" w:rsidRPr="0093572D" w14:paraId="2BA68A68" w14:textId="77777777" w:rsidTr="00B46864">
        <w:trPr>
          <w:trHeight w:val="300"/>
          <w:trPrChange w:id="573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74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12DEBCE" w14:textId="3EBC4EDB" w:rsidR="00B46864" w:rsidRPr="0093572D" w:rsidRDefault="00B46864" w:rsidP="0060410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金</w:t>
            </w:r>
            <w:ins w:id="575" w:author="Yolanda Z" w:date="2024-10-18T03:23:00Z" w16du:dateUtc="2024-10-17T19:2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额</w:t>
              </w:r>
            </w:ins>
            <w:del w:id="576" w:author="Yolanda Z" w:date="2024-10-18T03:23:00Z" w16du:dateUtc="2024-10-17T19:23:00Z">
              <w:r w:rsidRPr="0093572D" w:rsidDel="005F0881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映</w:delText>
              </w:r>
            </w:del>
          </w:p>
        </w:tc>
      </w:tr>
      <w:tr w:rsidR="00B46864" w:rsidRPr="0093572D" w14:paraId="3F782188" w14:textId="77777777" w:rsidTr="00B46864">
        <w:trPr>
          <w:trHeight w:val="300"/>
          <w:trPrChange w:id="577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78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A416D55" w14:textId="1BB51B70" w:rsidR="00B46864" w:rsidRPr="0093572D" w:rsidRDefault="00B46864" w:rsidP="005F088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ins w:id="579" w:author="Yolanda Z" w:date="2024-10-18T03:23:00Z" w16du:dateUtc="2024-10-17T19:2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单项计提</w:t>
              </w:r>
              <w:r w:rsidRPr="0093572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坏账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准备</w:t>
              </w:r>
              <w:r w:rsidRPr="0093572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的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其他</w:t>
              </w:r>
              <w:r w:rsidRPr="0093572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应收款</w:t>
              </w:r>
            </w:ins>
            <w:del w:id="580" w:author="Yolanda Z" w:date="2024-10-18T03:23:00Z" w16du:dateUtc="2024-10-17T19:23:00Z">
              <w:r w:rsidRPr="0093572D" w:rsidDel="005E3293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单成计挺坏未准任的其他应收效</w:delText>
              </w:r>
            </w:del>
          </w:p>
        </w:tc>
      </w:tr>
      <w:tr w:rsidR="00B46864" w:rsidRPr="0093572D" w14:paraId="15AD7030" w14:textId="77777777" w:rsidTr="00B46864">
        <w:trPr>
          <w:trHeight w:val="300"/>
          <w:trPrChange w:id="581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82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8072CAB" w14:textId="74F2A6A5" w:rsidR="00B46864" w:rsidRPr="0093572D" w:rsidRDefault="00B46864" w:rsidP="005F088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ins w:id="583" w:author="Yolanda Z" w:date="2024-10-18T03:23:00Z" w16du:dateUtc="2024-10-17T19:23:00Z">
              <w:r w:rsidRPr="0093572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按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组合计提</w:t>
              </w:r>
              <w:r w:rsidRPr="0093572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坏账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准备</w:t>
              </w:r>
              <w:r w:rsidRPr="0093572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的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其他</w:t>
              </w:r>
              <w:r w:rsidRPr="0093572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应收款</w:t>
              </w:r>
            </w:ins>
            <w:del w:id="584" w:author="Yolanda Z" w:date="2024-10-18T03:23:00Z" w16du:dateUtc="2024-10-17T19:23:00Z">
              <w:r w:rsidRPr="0093572D" w:rsidDel="005E3293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技组合计提坏珠布怒的其他虚收款</w:delText>
              </w:r>
            </w:del>
          </w:p>
        </w:tc>
      </w:tr>
      <w:tr w:rsidR="00B46864" w:rsidRPr="0093572D" w14:paraId="4F113027" w14:textId="77777777" w:rsidTr="00B46864">
        <w:trPr>
          <w:trHeight w:val="300"/>
          <w:trPrChange w:id="585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86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7AB54D6" w14:textId="60E89709" w:rsidR="00B46864" w:rsidRPr="0093572D" w:rsidRDefault="00B46864" w:rsidP="005F088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ins w:id="587" w:author="Yolanda Z" w:date="2024-10-18T03:23:00Z" w16du:dateUtc="2024-10-17T19:2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账龄</w:t>
              </w:r>
              <w:r w:rsidRPr="0093572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分析组合</w:t>
              </w:r>
            </w:ins>
            <w:del w:id="588" w:author="Yolanda Z" w:date="2024-10-18T03:23:00Z" w16du:dateUtc="2024-10-17T19:23:00Z">
              <w:r w:rsidRPr="0093572D" w:rsidDel="005E3293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账診分析如合</w:delText>
              </w:r>
            </w:del>
          </w:p>
        </w:tc>
      </w:tr>
      <w:tr w:rsidR="00B46864" w:rsidRPr="0093572D" w14:paraId="043CD1FE" w14:textId="77777777" w:rsidTr="00B46864">
        <w:trPr>
          <w:trHeight w:val="300"/>
          <w:trPrChange w:id="589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90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BFEBABA" w14:textId="3E8A0123" w:rsidR="00B46864" w:rsidRPr="0093572D" w:rsidRDefault="00B46864" w:rsidP="005F0881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 w:rsidRPr="0093572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  <w:lang w:eastAsia="zh-CN"/>
              </w:rPr>
              <w:t>③</w:t>
            </w:r>
            <w:r w:rsidRPr="0093572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按信用</w:t>
            </w:r>
            <w:del w:id="591" w:author="Yolanda Z" w:date="2024-10-18T03:23:00Z" w16du:dateUtc="2024-10-17T19:23:00Z">
              <w:r w:rsidRPr="0093572D" w:rsidDel="005F0881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风除</w:delText>
              </w:r>
            </w:del>
            <w:ins w:id="592" w:author="Yolanda Z" w:date="2024-10-18T03:23:00Z" w16du:dateUtc="2024-10-17T19:23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风险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特征组合计提坏账</w:t>
            </w:r>
            <w:ins w:id="593" w:author="Yolanda Z" w:date="2024-10-18T03:23:00Z" w16du:dateUtc="2024-10-17T19:23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准备</w:t>
              </w:r>
            </w:ins>
            <w:del w:id="594" w:author="Yolanda Z" w:date="2024-10-18T03:23:00Z" w16du:dateUtc="2024-10-17T19:23:00Z">
              <w:r w:rsidRPr="0093572D" w:rsidDel="005F0881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册品</w:delText>
              </w:r>
            </w:del>
            <w:r w:rsidRPr="0093572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的</w:t>
            </w:r>
            <w:del w:id="595" w:author="Yolanda Z" w:date="2024-10-18T03:23:00Z" w16du:dateUtc="2024-10-17T19:23:00Z">
              <w:r w:rsidRPr="0093572D" w:rsidDel="005F0881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技他</w:delText>
              </w:r>
            </w:del>
            <w:ins w:id="596" w:author="Yolanda Z" w:date="2024-10-18T03:23:00Z" w16du:dateUtc="2024-10-17T19:23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其他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应收款</w:t>
            </w:r>
          </w:p>
        </w:tc>
      </w:tr>
      <w:tr w:rsidR="00B46864" w:rsidRPr="0093572D" w14:paraId="4D9C6CF4" w14:textId="77777777" w:rsidTr="00B46864">
        <w:trPr>
          <w:trHeight w:val="300"/>
          <w:trPrChange w:id="597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98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03D348B" w14:textId="6A12B9A4" w:rsidR="00B46864" w:rsidRPr="0093572D" w:rsidRDefault="00B46864" w:rsidP="005F088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599" w:author="Yolanda Z" w:date="2024-10-18T03:23:00Z" w16du:dateUtc="2024-10-17T19:23:00Z">
              <w:r w:rsidRPr="0093572D" w:rsidDel="005F0881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隊</w:delText>
              </w:r>
            </w:del>
            <w:ins w:id="600" w:author="Yolanda Z" w:date="2024-10-18T03:23:00Z" w16du:dateUtc="2024-10-17T19:2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账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龄</w:t>
            </w:r>
          </w:p>
        </w:tc>
      </w:tr>
      <w:tr w:rsidR="00B46864" w:rsidRPr="0093572D" w14:paraId="520A8BEE" w14:textId="77777777" w:rsidTr="00B46864">
        <w:trPr>
          <w:trHeight w:val="300"/>
          <w:trPrChange w:id="601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602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2AEBF18" w14:textId="0BFC3882" w:rsidR="00B46864" w:rsidRPr="0093572D" w:rsidRDefault="00B46864" w:rsidP="005F088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坏账</w:t>
            </w:r>
            <w:del w:id="603" w:author="Yolanda Z" w:date="2024-10-18T03:23:00Z" w16du:dateUtc="2024-10-17T19:23:00Z">
              <w:r w:rsidRPr="0093572D" w:rsidDel="005F0881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准每</w:delText>
              </w:r>
            </w:del>
            <w:ins w:id="604" w:author="Yolanda Z" w:date="2024-10-18T03:23:00Z" w16du:dateUtc="2024-10-17T19:2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准备</w:t>
              </w:r>
            </w:ins>
          </w:p>
        </w:tc>
      </w:tr>
      <w:tr w:rsidR="00B46864" w:rsidRPr="0093572D" w14:paraId="35137F6C" w14:textId="77777777" w:rsidTr="00B46864">
        <w:trPr>
          <w:trHeight w:val="300"/>
          <w:trPrChange w:id="605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606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6113FD7" w14:textId="243CD885" w:rsidR="00B46864" w:rsidRPr="0093572D" w:rsidRDefault="00B46864" w:rsidP="005F088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计提</w:t>
            </w:r>
            <w:del w:id="607" w:author="Yolanda Z" w:date="2024-10-18T03:23:00Z" w16du:dateUtc="2024-10-17T19:23:00Z">
              <w:r w:rsidRPr="0093572D" w:rsidDel="005F0881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出便</w:delText>
              </w:r>
            </w:del>
            <w:ins w:id="608" w:author="Yolanda Z" w:date="2024-10-18T03:23:00Z" w16du:dateUtc="2024-10-17T19:2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比例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（</w:t>
            </w:r>
            <w:r w:rsidRPr="0093572D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%</w:t>
            </w: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）</w:t>
            </w:r>
          </w:p>
        </w:tc>
      </w:tr>
      <w:tr w:rsidR="00B46864" w:rsidRPr="0093572D" w14:paraId="71E94F90" w14:textId="77777777" w:rsidTr="00B46864">
        <w:trPr>
          <w:trHeight w:val="300"/>
          <w:trPrChange w:id="609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610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5FDE6D6" w14:textId="43086071" w:rsidR="00B46864" w:rsidRPr="0093572D" w:rsidRDefault="00B46864" w:rsidP="005F0881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 w:rsidRPr="0093572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2</w:t>
            </w:r>
            <w:r w:rsidRPr="0093572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至</w:t>
            </w:r>
            <w:r w:rsidRPr="0093572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3</w:t>
            </w:r>
            <w:ins w:id="611" w:author="Yolanda Z" w:date="2024-10-18T03:23:00Z" w16du:dateUtc="2024-10-17T19:23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年</w:t>
              </w:r>
            </w:ins>
            <w:del w:id="612" w:author="Yolanda Z" w:date="2024-10-18T03:23:00Z" w16du:dateUtc="2024-10-17T19:23:00Z">
              <w:r w:rsidRPr="0093572D" w:rsidDel="005F0881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乐</w:delText>
              </w:r>
            </w:del>
          </w:p>
        </w:tc>
      </w:tr>
      <w:tr w:rsidR="00B46864" w:rsidRPr="0093572D" w14:paraId="7130B802" w14:textId="77777777" w:rsidTr="00B46864">
        <w:trPr>
          <w:trHeight w:val="300"/>
          <w:trPrChange w:id="613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614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81C30DB" w14:textId="56D710D0" w:rsidR="00B46864" w:rsidRPr="0093572D" w:rsidRDefault="00B46864" w:rsidP="005F088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ins w:id="615" w:author="Yolanda Z" w:date="2024-10-18T03:23:00Z" w16du:dateUtc="2024-10-17T19:2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账龄</w:t>
              </w:r>
            </w:ins>
            <w:del w:id="616" w:author="Yolanda Z" w:date="2024-10-18T03:23:00Z" w16du:dateUtc="2024-10-17T19:23:00Z">
              <w:r w:rsidRPr="0093572D" w:rsidDel="005F0881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赃的</w:delText>
              </w:r>
            </w:del>
          </w:p>
        </w:tc>
      </w:tr>
      <w:tr w:rsidR="00B46864" w:rsidRPr="0093572D" w14:paraId="62E0BC45" w14:textId="77777777" w:rsidTr="00B46864">
        <w:trPr>
          <w:trHeight w:val="300"/>
          <w:trPrChange w:id="617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618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3356086" w14:textId="14332D47" w:rsidR="00B46864" w:rsidRPr="0093572D" w:rsidRDefault="00B46864" w:rsidP="005F088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ins w:id="619" w:author="Yolanda Z" w:date="2024-10-18T03:23:00Z" w16du:dateUtc="2024-10-17T19:23:00Z">
              <w:r w:rsidRPr="0093572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坏账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准备</w:t>
              </w:r>
            </w:ins>
            <w:del w:id="620" w:author="Yolanda Z" w:date="2024-10-18T03:23:00Z" w16du:dateUtc="2024-10-17T19:23:00Z">
              <w:r w:rsidRPr="0093572D" w:rsidDel="005F0881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环钱進住</w:delText>
              </w:r>
            </w:del>
          </w:p>
        </w:tc>
      </w:tr>
      <w:tr w:rsidR="00B46864" w:rsidRPr="0093572D" w14:paraId="59E5A413" w14:textId="77777777" w:rsidTr="00B46864">
        <w:trPr>
          <w:trHeight w:val="300"/>
          <w:trPrChange w:id="621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622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731E87A" w14:textId="0590B66C" w:rsidR="00B46864" w:rsidRPr="0093572D" w:rsidRDefault="00B46864" w:rsidP="005F0881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1</w:t>
            </w:r>
            <w:r w:rsidRPr="0093572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至</w:t>
            </w:r>
            <w:r w:rsidRPr="0093572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2</w:t>
            </w:r>
            <w:del w:id="623" w:author="Yolanda Z" w:date="2024-10-18T03:23:00Z" w16du:dateUtc="2024-10-17T19:23:00Z">
              <w:r w:rsidRPr="0093572D" w:rsidDel="005F0881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零</w:delText>
              </w:r>
            </w:del>
            <w:ins w:id="624" w:author="Yolanda Z" w:date="2024-10-18T03:23:00Z" w16du:dateUtc="2024-10-17T19:23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年</w:t>
              </w:r>
            </w:ins>
          </w:p>
        </w:tc>
      </w:tr>
      <w:tr w:rsidR="00B46864" w:rsidRPr="0093572D" w14:paraId="43F5164A" w14:textId="77777777" w:rsidTr="00B46864">
        <w:trPr>
          <w:trHeight w:val="300"/>
          <w:trPrChange w:id="625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626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2D2745B" w14:textId="7694A695" w:rsidR="00B46864" w:rsidRPr="0093572D" w:rsidRDefault="00B46864" w:rsidP="005F088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ins w:id="627" w:author="Yolanda Z" w:date="2024-10-18T03:24:00Z" w16du:dateUtc="2024-10-17T19:2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账龄</w:t>
              </w:r>
            </w:ins>
            <w:del w:id="628" w:author="Yolanda Z" w:date="2024-10-18T03:24:00Z" w16du:dateUtc="2024-10-17T19:24:00Z">
              <w:r w:rsidRPr="0093572D" w:rsidDel="005F0881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代齢</w:delText>
              </w:r>
            </w:del>
          </w:p>
        </w:tc>
      </w:tr>
      <w:tr w:rsidR="00B46864" w:rsidRPr="0093572D" w14:paraId="6B636C62" w14:textId="77777777" w:rsidTr="00B46864">
        <w:trPr>
          <w:trHeight w:val="300"/>
          <w:trPrChange w:id="629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630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6386B9D" w14:textId="3ED59DDC" w:rsidR="00B46864" w:rsidRPr="0093572D" w:rsidRDefault="00B46864" w:rsidP="005F088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年初余</w:t>
            </w:r>
            <w:del w:id="631" w:author="Yolanda Z" w:date="2024-10-18T03:24:00Z" w16du:dateUtc="2024-10-17T19:24:00Z">
              <w:r w:rsidRPr="0093572D" w:rsidDel="005F0881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颖</w:delText>
              </w:r>
            </w:del>
            <w:ins w:id="632" w:author="Yolanda Z" w:date="2024-10-18T03:24:00Z" w16du:dateUtc="2024-10-17T19:2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额</w:t>
              </w:r>
            </w:ins>
          </w:p>
        </w:tc>
      </w:tr>
      <w:tr w:rsidR="00B46864" w:rsidRPr="0093572D" w14:paraId="4B4DC8F7" w14:textId="77777777" w:rsidTr="00B46864">
        <w:trPr>
          <w:trHeight w:val="300"/>
          <w:trPrChange w:id="633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634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7B3210A" w14:textId="0ADEA1FD" w:rsidR="00B46864" w:rsidRPr="0093572D" w:rsidRDefault="00B46864" w:rsidP="005F088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账面余</w:t>
            </w:r>
            <w:del w:id="635" w:author="Yolanda Z" w:date="2024-10-18T03:24:00Z" w16du:dateUtc="2024-10-17T19:24:00Z">
              <w:r w:rsidRPr="0093572D" w:rsidDel="005F0881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幅</w:delText>
              </w:r>
            </w:del>
            <w:ins w:id="636" w:author="Yolanda Z" w:date="2024-10-18T03:24:00Z" w16du:dateUtc="2024-10-17T19:2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额</w:t>
              </w:r>
            </w:ins>
          </w:p>
        </w:tc>
      </w:tr>
      <w:tr w:rsidR="00B46864" w:rsidRPr="0093572D" w14:paraId="2FA978C3" w14:textId="77777777" w:rsidTr="00B46864">
        <w:trPr>
          <w:trHeight w:val="300"/>
          <w:trPrChange w:id="637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638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694718D" w14:textId="08448E23" w:rsidR="00B46864" w:rsidRPr="0093572D" w:rsidRDefault="00B46864" w:rsidP="005F088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ins w:id="639" w:author="Yolanda Z" w:date="2024-10-18T03:24:00Z" w16du:dateUtc="2024-10-17T19:24:00Z">
              <w:r w:rsidRPr="0093572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坏账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准备</w:t>
              </w:r>
            </w:ins>
            <w:del w:id="640" w:author="Yolanda Z" w:date="2024-10-18T03:24:00Z" w16du:dateUtc="2024-10-17T19:24:00Z">
              <w:r w:rsidRPr="0093572D" w:rsidDel="00981469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坏條推改</w:delText>
              </w:r>
            </w:del>
          </w:p>
        </w:tc>
      </w:tr>
      <w:tr w:rsidR="00B46864" w:rsidRPr="0093572D" w14:paraId="3B672FE5" w14:textId="77777777" w:rsidTr="00B46864">
        <w:trPr>
          <w:trHeight w:val="300"/>
          <w:trPrChange w:id="641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642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544DA9D" w14:textId="52F96172" w:rsidR="00B46864" w:rsidRPr="0093572D" w:rsidRDefault="00B46864" w:rsidP="005F088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643" w:author="Yolanda Z" w:date="2024-10-18T03:24:00Z" w16du:dateUtc="2024-10-17T19:24:00Z">
              <w:r w:rsidRPr="0093572D" w:rsidDel="005F0881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计摊</w:delText>
              </w:r>
            </w:del>
            <w:ins w:id="644" w:author="Yolanda Z" w:date="2024-10-18T03:24:00Z" w16du:dateUtc="2024-10-17T19:2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计提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比例（</w:t>
            </w:r>
            <w:r w:rsidRPr="0093572D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%</w:t>
            </w: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）</w:t>
            </w:r>
          </w:p>
        </w:tc>
      </w:tr>
      <w:tr w:rsidR="00B46864" w:rsidRPr="0093572D" w14:paraId="2B7DB9E7" w14:textId="77777777" w:rsidTr="00B46864">
        <w:trPr>
          <w:trHeight w:val="300"/>
          <w:trPrChange w:id="645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646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A8F3583" w14:textId="5E5E14C8" w:rsidR="00B46864" w:rsidRPr="0093572D" w:rsidRDefault="00B46864" w:rsidP="005F0881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3</w:t>
            </w:r>
            <w:r w:rsidRPr="0093572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至</w:t>
            </w:r>
            <w:r w:rsidRPr="0093572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4</w:t>
            </w:r>
            <w:del w:id="647" w:author="Yolanda Z" w:date="2024-10-18T03:24:00Z" w16du:dateUtc="2024-10-17T19:24:00Z">
              <w:r w:rsidRPr="0093572D" w:rsidDel="005F0881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班</w:delText>
              </w:r>
            </w:del>
            <w:ins w:id="648" w:author="Yolanda Z" w:date="2024-10-18T03:24:00Z" w16du:dateUtc="2024-10-17T19:24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年</w:t>
              </w:r>
            </w:ins>
          </w:p>
        </w:tc>
      </w:tr>
      <w:tr w:rsidR="00B46864" w:rsidRPr="0093572D" w14:paraId="4F6F310C" w14:textId="77777777" w:rsidTr="00B46864">
        <w:trPr>
          <w:trHeight w:val="300"/>
          <w:trPrChange w:id="649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650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4CAC6BF" w14:textId="4AA3316E" w:rsidR="00B46864" w:rsidRPr="0093572D" w:rsidRDefault="00B46864" w:rsidP="005F0881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 w:rsidRPr="0093572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4</w:t>
            </w:r>
            <w:r w:rsidRPr="0093572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至</w:t>
            </w:r>
            <w:r w:rsidRPr="0093572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5</w:t>
            </w:r>
            <w:ins w:id="651" w:author="Yolanda Z" w:date="2024-10-18T03:24:00Z" w16du:dateUtc="2024-10-17T19:24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年</w:t>
              </w:r>
            </w:ins>
            <w:del w:id="652" w:author="Yolanda Z" w:date="2024-10-18T03:24:00Z" w16du:dateUtc="2024-10-17T19:24:00Z">
              <w:r w:rsidRPr="0093572D" w:rsidDel="005F0881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耳</w:delText>
              </w:r>
            </w:del>
          </w:p>
        </w:tc>
      </w:tr>
      <w:tr w:rsidR="00B46864" w:rsidRPr="0093572D" w14:paraId="7C201471" w14:textId="77777777" w:rsidTr="00B46864">
        <w:trPr>
          <w:trHeight w:val="300"/>
          <w:trPrChange w:id="653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654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256E840" w14:textId="46912F9E" w:rsidR="00B46864" w:rsidRPr="0093572D" w:rsidRDefault="00B46864" w:rsidP="005F0881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④</w:t>
            </w:r>
            <w:r w:rsidRPr="0093572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坏账准备计提</w:t>
            </w:r>
            <w:del w:id="655" w:author="Yolanda Z" w:date="2024-10-18T03:24:00Z" w16du:dateUtc="2024-10-17T19:24:00Z">
              <w:r w:rsidRPr="0093572D" w:rsidDel="005F0881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他况</w:delText>
              </w:r>
            </w:del>
            <w:ins w:id="656" w:author="Yolanda Z" w:date="2024-10-18T03:24:00Z" w16du:dateUtc="2024-10-17T19:24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情况</w:t>
              </w:r>
            </w:ins>
          </w:p>
        </w:tc>
      </w:tr>
      <w:tr w:rsidR="00B46864" w:rsidRPr="0093572D" w14:paraId="2000B560" w14:textId="77777777" w:rsidTr="00B46864">
        <w:trPr>
          <w:trHeight w:val="300"/>
          <w:trPrChange w:id="657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658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50B25E0" w14:textId="62383F18" w:rsidR="00B46864" w:rsidRPr="0093572D" w:rsidRDefault="00B46864" w:rsidP="005F088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坏</w:t>
            </w:r>
            <w:ins w:id="659" w:author="Yolanda Z" w:date="2024-10-18T03:24:00Z" w16du:dateUtc="2024-10-17T19:24:00Z">
              <w:r w:rsidRPr="0093572D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账</w:t>
              </w:r>
            </w:ins>
            <w:del w:id="660" w:author="Yolanda Z" w:date="2024-10-18T03:24:00Z" w16du:dateUtc="2024-10-17T19:24:00Z">
              <w:r w:rsidRPr="0093572D" w:rsidDel="00FE7793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微</w:delText>
              </w:r>
            </w:del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准备</w:t>
            </w:r>
          </w:p>
        </w:tc>
      </w:tr>
      <w:tr w:rsidR="00B46864" w:rsidRPr="0093572D" w14:paraId="09893C66" w14:textId="77777777" w:rsidTr="00B46864">
        <w:trPr>
          <w:trHeight w:val="300"/>
          <w:trPrChange w:id="661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662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E9A58DF" w14:textId="6689DED6" w:rsidR="00B46864" w:rsidRPr="0093572D" w:rsidRDefault="00B46864" w:rsidP="005F088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第一</w:t>
            </w:r>
            <w:del w:id="663" w:author="Yolanda Z" w:date="2024-10-18T03:24:00Z" w16du:dateUtc="2024-10-17T19:24:00Z">
              <w:r w:rsidRPr="0093572D" w:rsidDel="00FE7793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的低</w:delText>
              </w:r>
            </w:del>
            <w:ins w:id="664" w:author="Yolanda Z" w:date="2024-10-18T03:24:00Z" w16du:dateUtc="2024-10-17T19:2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阶段</w:t>
              </w:r>
            </w:ins>
          </w:p>
        </w:tc>
      </w:tr>
      <w:tr w:rsidR="00B46864" w:rsidRPr="0093572D" w14:paraId="2380FBE6" w14:textId="77777777" w:rsidTr="00B46864">
        <w:trPr>
          <w:trHeight w:val="300"/>
          <w:trPrChange w:id="665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666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EF64D1D" w14:textId="3BE3E871" w:rsidR="00B46864" w:rsidRPr="0093572D" w:rsidRDefault="00B46864" w:rsidP="005F088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ins w:id="667" w:author="Yolanda Z" w:date="2024-10-18T03:24:00Z" w16du:dateUtc="2024-10-17T19:2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第</w:t>
              </w:r>
            </w:ins>
            <w:del w:id="668" w:author="Yolanda Z" w:date="2024-10-18T03:24:00Z" w16du:dateUtc="2024-10-17T19:24:00Z">
              <w:r w:rsidRPr="0093572D" w:rsidDel="00FE7793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博</w:delText>
              </w:r>
            </w:del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三阶段</w:t>
            </w:r>
          </w:p>
        </w:tc>
      </w:tr>
      <w:tr w:rsidR="00B46864" w:rsidRPr="0093572D" w14:paraId="23821212" w14:textId="77777777" w:rsidTr="00B46864">
        <w:trPr>
          <w:trHeight w:val="300"/>
          <w:trPrChange w:id="669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670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D0C5536" w14:textId="1CCD3030" w:rsidR="00B46864" w:rsidRPr="0093572D" w:rsidRDefault="00B46864" w:rsidP="005F088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ins w:id="671" w:author="Yolanda Z" w:date="2024-10-18T03:24:00Z" w16du:dateUtc="2024-10-17T19:2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整</w:t>
              </w:r>
            </w:ins>
            <w:del w:id="672" w:author="Yolanda Z" w:date="2024-10-18T03:24:00Z" w16du:dateUtc="2024-10-17T19:24:00Z">
              <w:r w:rsidRPr="0093572D" w:rsidDel="00FE7793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班</w:delText>
              </w:r>
            </w:del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个存</w:t>
            </w:r>
            <w:ins w:id="673" w:author="Yolanda Z" w:date="2024-10-18T03:24:00Z" w16du:dateUtc="2024-10-17T19:2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续</w:t>
              </w:r>
            </w:ins>
            <w:del w:id="674" w:author="Yolanda Z" w:date="2024-10-18T03:24:00Z" w16du:dateUtc="2024-10-17T19:24:00Z">
              <w:r w:rsidRPr="0093572D" w:rsidDel="00FE7793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纯</w:delText>
              </w:r>
            </w:del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期</w:t>
            </w:r>
            <w:ins w:id="675" w:author="Yolanda Z" w:date="2024-10-18T03:24:00Z" w16du:dateUtc="2024-10-17T19:2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预</w:t>
              </w:r>
            </w:ins>
            <w:del w:id="676" w:author="Yolanda Z" w:date="2024-10-18T03:24:00Z" w16du:dateUtc="2024-10-17T19:24:00Z">
              <w:r w:rsidRPr="0093572D" w:rsidDel="00FE7793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州</w:delText>
              </w:r>
            </w:del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期信用</w:t>
            </w:r>
            <w:ins w:id="677" w:author="Yolanda Z" w:date="2024-10-18T03:24:00Z" w16du:dateUtc="2024-10-17T19:2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损</w:t>
              </w:r>
            </w:ins>
            <w:del w:id="678" w:author="Yolanda Z" w:date="2024-10-18T03:24:00Z" w16du:dateUtc="2024-10-17T19:24:00Z">
              <w:r w:rsidRPr="0093572D" w:rsidDel="00FE7793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柳</w:delText>
              </w:r>
            </w:del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失（</w:t>
            </w:r>
            <w:ins w:id="679" w:author="Yolanda Z" w:date="2024-10-18T03:24:00Z" w16du:dateUtc="2024-10-17T19:2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未</w:t>
              </w:r>
            </w:ins>
            <w:del w:id="680" w:author="Yolanda Z" w:date="2024-10-18T03:24:00Z" w16du:dateUtc="2024-10-17T19:24:00Z">
              <w:r w:rsidRPr="0093572D" w:rsidDel="00FE7793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求</w:delText>
              </w:r>
            </w:del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发生信用</w:t>
            </w:r>
            <w:ins w:id="681" w:author="Yolanda Z" w:date="2024-10-18T03:24:00Z" w16du:dateUtc="2024-10-17T19:2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减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值）</w:t>
            </w:r>
          </w:p>
        </w:tc>
      </w:tr>
      <w:tr w:rsidR="00B46864" w:rsidRPr="0093572D" w14:paraId="7FC84E38" w14:textId="77777777" w:rsidTr="00B46864">
        <w:trPr>
          <w:trHeight w:val="300"/>
          <w:trPrChange w:id="682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683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4A89C47" w14:textId="173501D7" w:rsidR="00B46864" w:rsidRPr="0093572D" w:rsidRDefault="00B46864" w:rsidP="00FE7793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ins w:id="684" w:author="Yolanda Z" w:date="2024-10-18T03:25:00Z" w16du:dateUtc="2024-10-17T19:2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整</w:t>
              </w:r>
              <w:r w:rsidRPr="0093572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个存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续</w:t>
              </w:r>
              <w:r w:rsidRPr="0093572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期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预</w:t>
              </w:r>
              <w:r w:rsidRPr="0093572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期信用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损</w:t>
              </w:r>
              <w:r w:rsidRPr="0093572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失（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已</w:t>
              </w:r>
              <w:r w:rsidRPr="0093572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发生信用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减</w:t>
              </w:r>
              <w:r w:rsidRPr="0093572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值）</w:t>
              </w:r>
            </w:ins>
            <w:del w:id="685" w:author="Yolanda Z" w:date="2024-10-18T03:25:00Z" w16du:dateUtc="2024-10-17T19:25:00Z">
              <w:r w:rsidRPr="0093572D" w:rsidDel="00AF50F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独个存续期田期信用为失（己发生信用改值）</w:delText>
              </w:r>
            </w:del>
          </w:p>
        </w:tc>
      </w:tr>
      <w:tr w:rsidR="00B46864" w:rsidRPr="0093572D" w14:paraId="3CB4CC41" w14:textId="77777777" w:rsidTr="00B46864">
        <w:trPr>
          <w:trHeight w:val="300"/>
          <w:trPrChange w:id="686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687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6B71D51" w14:textId="0D988A93" w:rsidR="00B46864" w:rsidRPr="0093572D" w:rsidRDefault="00B46864" w:rsidP="00FE7793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2023</w:t>
            </w:r>
            <w:r w:rsidRPr="0093572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年</w:t>
            </w:r>
            <w:r w:rsidRPr="0093572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12</w:t>
            </w:r>
            <w:r w:rsidRPr="0093572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月</w:t>
            </w:r>
            <w:r w:rsidRPr="0093572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31</w:t>
            </w:r>
            <w:r w:rsidRPr="0093572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日余</w:t>
            </w:r>
            <w:del w:id="688" w:author="Yolanda Z" w:date="2024-10-18T03:25:00Z" w16du:dateUtc="2024-10-17T19:25:00Z">
              <w:r w:rsidRPr="0093572D" w:rsidDel="00FE7793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领</w:delText>
              </w:r>
            </w:del>
            <w:ins w:id="689" w:author="Yolanda Z" w:date="2024-10-18T03:25:00Z" w16du:dateUtc="2024-10-17T19:25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额</w:t>
              </w:r>
            </w:ins>
          </w:p>
        </w:tc>
      </w:tr>
      <w:tr w:rsidR="00B46864" w:rsidRPr="0093572D" w14:paraId="45361025" w14:textId="77777777" w:rsidTr="00B46864">
        <w:trPr>
          <w:trHeight w:val="300"/>
          <w:trPrChange w:id="690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691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3B7ED0D" w14:textId="77777777" w:rsidR="00B46864" w:rsidRPr="0093572D" w:rsidRDefault="00B46864" w:rsidP="00FE7793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2024</w:t>
            </w:r>
            <w:r w:rsidRPr="0093572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年</w:t>
            </w:r>
            <w:r w:rsidRPr="0093572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6</w:t>
            </w:r>
            <w:r w:rsidRPr="0093572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月</w:t>
            </w:r>
            <w:r w:rsidRPr="0093572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30</w:t>
            </w:r>
            <w:r w:rsidRPr="0093572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日余额在本年</w:t>
            </w:r>
            <w:r w:rsidRPr="0093572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:</w:t>
            </w:r>
          </w:p>
        </w:tc>
      </w:tr>
      <w:tr w:rsidR="00B46864" w:rsidRPr="0093572D" w14:paraId="701FB6AB" w14:textId="77777777" w:rsidTr="00B46864">
        <w:trPr>
          <w:trHeight w:val="300"/>
          <w:trPrChange w:id="692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693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FB8BDCA" w14:textId="1F272FE2" w:rsidR="00B46864" w:rsidRPr="0093572D" w:rsidRDefault="00B46864" w:rsidP="00FE7793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-</w:t>
            </w:r>
            <w:r w:rsidRPr="0093572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转入第二</w:t>
            </w:r>
            <w:ins w:id="694" w:author="Yolanda Z" w:date="2024-10-18T03:25:00Z" w16du:dateUtc="2024-10-17T19:2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阶段</w:t>
              </w:r>
            </w:ins>
            <w:del w:id="695" w:author="Yolanda Z" w:date="2024-10-18T03:25:00Z" w16du:dateUtc="2024-10-17T19:25:00Z">
              <w:r w:rsidRPr="0093572D" w:rsidDel="00FE7793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阶及</w:delText>
              </w:r>
            </w:del>
          </w:p>
        </w:tc>
      </w:tr>
      <w:tr w:rsidR="00B46864" w:rsidRPr="0093572D" w14:paraId="6D2C4BE5" w14:textId="77777777" w:rsidTr="00B46864">
        <w:trPr>
          <w:trHeight w:val="300"/>
          <w:trPrChange w:id="696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697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DDAE247" w14:textId="4B9671C2" w:rsidR="00B46864" w:rsidRPr="0093572D" w:rsidRDefault="00B46864" w:rsidP="00FE7793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-</w:t>
            </w:r>
            <w:r w:rsidRPr="0093572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转入第三</w:t>
            </w:r>
            <w:ins w:id="698" w:author="Yolanda Z" w:date="2024-10-18T03:25:00Z" w16du:dateUtc="2024-10-17T19:2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阶段</w:t>
              </w:r>
            </w:ins>
            <w:del w:id="699" w:author="Yolanda Z" w:date="2024-10-18T03:25:00Z" w16du:dateUtc="2024-10-17T19:25:00Z">
              <w:r w:rsidRPr="0093572D" w:rsidDel="00FE7793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团性</w:delText>
              </w:r>
            </w:del>
          </w:p>
        </w:tc>
      </w:tr>
      <w:tr w:rsidR="00B46864" w:rsidRPr="0093572D" w14:paraId="0DCABCF6" w14:textId="77777777" w:rsidTr="00B46864">
        <w:trPr>
          <w:trHeight w:val="300"/>
          <w:trPrChange w:id="700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701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FEE819E" w14:textId="293A5877" w:rsidR="00B46864" w:rsidRPr="0093572D" w:rsidRDefault="00B46864" w:rsidP="00FE7793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-</w:t>
            </w:r>
            <w:r w:rsidRPr="0093572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转</w:t>
            </w:r>
            <w:ins w:id="702" w:author="Yolanda Z" w:date="2024-10-18T03:25:00Z" w16du:dateUtc="2024-10-17T19:25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回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第一阶段</w:t>
            </w:r>
          </w:p>
        </w:tc>
      </w:tr>
      <w:tr w:rsidR="00B46864" w:rsidRPr="0093572D" w14:paraId="08AB3E04" w14:textId="77777777" w:rsidTr="00B46864">
        <w:trPr>
          <w:trHeight w:val="300"/>
          <w:trPrChange w:id="703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704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AE18F27" w14:textId="345F333A" w:rsidR="00B46864" w:rsidRPr="0093572D" w:rsidRDefault="00B46864" w:rsidP="00FE7793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本</w:t>
            </w:r>
            <w:del w:id="705" w:author="Yolanda Z" w:date="2024-10-18T03:25:00Z" w16du:dateUtc="2024-10-17T19:25:00Z">
              <w:r w:rsidRPr="0093572D" w:rsidDel="00FE7793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明</w:delText>
              </w:r>
            </w:del>
            <w:ins w:id="706" w:author="Yolanda Z" w:date="2024-10-18T03:25:00Z" w16du:dateUtc="2024-10-17T19:2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期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计提</w:t>
            </w:r>
          </w:p>
        </w:tc>
      </w:tr>
      <w:tr w:rsidR="00B46864" w:rsidRPr="0093572D" w14:paraId="61D3A76D" w14:textId="77777777" w:rsidTr="00B46864">
        <w:trPr>
          <w:trHeight w:val="300"/>
          <w:trPrChange w:id="707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708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6419DB9" w14:textId="11AB93E3" w:rsidR="00B46864" w:rsidRPr="0093572D" w:rsidRDefault="00B46864" w:rsidP="00FE7793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本</w:t>
            </w:r>
            <w:del w:id="709" w:author="Yolanda Z" w:date="2024-10-18T03:25:00Z" w16du:dateUtc="2024-10-17T19:25:00Z">
              <w:r w:rsidRPr="0093572D" w:rsidDel="00FE7793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朗妳他</w:delText>
              </w:r>
            </w:del>
            <w:ins w:id="710" w:author="Yolanda Z" w:date="2024-10-18T03:25:00Z" w16du:dateUtc="2024-10-17T19:2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期转销</w:t>
              </w:r>
            </w:ins>
          </w:p>
        </w:tc>
      </w:tr>
      <w:tr w:rsidR="00B46864" w:rsidRPr="0093572D" w14:paraId="520E2535" w14:textId="77777777" w:rsidTr="00B46864">
        <w:trPr>
          <w:trHeight w:val="300"/>
          <w:trPrChange w:id="711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712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801E020" w14:textId="03387EDB" w:rsidR="00B46864" w:rsidRPr="0093572D" w:rsidRDefault="00B46864" w:rsidP="00FE7793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本</w:t>
            </w:r>
            <w:del w:id="713" w:author="Yolanda Z" w:date="2024-10-18T03:25:00Z" w16du:dateUtc="2024-10-17T19:25:00Z">
              <w:r w:rsidRPr="0093572D" w:rsidDel="00FE7793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明</w:delText>
              </w:r>
            </w:del>
            <w:ins w:id="714" w:author="Yolanda Z" w:date="2024-10-18T03:25:00Z" w16du:dateUtc="2024-10-17T19:2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期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核销</w:t>
            </w:r>
          </w:p>
        </w:tc>
      </w:tr>
      <w:tr w:rsidR="00B46864" w:rsidRPr="0093572D" w14:paraId="37DAD3DE" w14:textId="77777777" w:rsidTr="00B46864">
        <w:trPr>
          <w:trHeight w:val="300"/>
          <w:trPrChange w:id="715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716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3991A76" w14:textId="73E95BF8" w:rsidR="00B46864" w:rsidRPr="0093572D" w:rsidRDefault="00B46864" w:rsidP="00FE7793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企业合并</w:t>
            </w:r>
            <w:del w:id="717" w:author="Yolanda Z" w:date="2024-10-18T03:25:00Z" w16du:dateUtc="2024-10-17T19:25:00Z">
              <w:r w:rsidRPr="0093572D" w:rsidDel="00FE7793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范的</w:delText>
              </w:r>
            </w:del>
            <w:ins w:id="718" w:author="Yolanda Z" w:date="2024-10-18T03:25:00Z" w16du:dateUtc="2024-10-17T19:2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范围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变化</w:t>
            </w:r>
            <w:ins w:id="719" w:author="Yolanda Z" w:date="2024-10-18T03:25:00Z" w16du:dateUtc="2024-10-17T19:2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增加</w:t>
              </w:r>
            </w:ins>
            <w:del w:id="720" w:author="Yolanda Z" w:date="2024-10-18T03:25:00Z" w16du:dateUtc="2024-10-17T19:25:00Z">
              <w:r w:rsidRPr="0093572D" w:rsidDel="00FE7793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増</w:delText>
              </w:r>
            </w:del>
          </w:p>
        </w:tc>
      </w:tr>
      <w:tr w:rsidR="00B46864" w:rsidRPr="0093572D" w14:paraId="1DA86AC4" w14:textId="77777777" w:rsidTr="00B46864">
        <w:trPr>
          <w:trHeight w:val="300"/>
          <w:trPrChange w:id="721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722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7CBAB04" w14:textId="327FD332" w:rsidR="00B46864" w:rsidRPr="0093572D" w:rsidRDefault="00B46864" w:rsidP="00FE7793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 w:rsidRPr="0093572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2024</w:t>
            </w:r>
            <w:r w:rsidRPr="0093572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年</w:t>
            </w:r>
            <w:r w:rsidRPr="0093572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6</w:t>
            </w:r>
            <w:r w:rsidRPr="0093572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月</w:t>
            </w:r>
            <w:del w:id="723" w:author="Yolanda Z" w:date="2024-10-18T03:25:00Z" w16du:dateUtc="2024-10-17T19:25:00Z">
              <w:r w:rsidRPr="0093572D" w:rsidDel="00FE7793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</w:rPr>
                <w:delText>33</w:delText>
              </w:r>
            </w:del>
            <w:ins w:id="724" w:author="Yolanda Z" w:date="2024-10-18T03:25:00Z" w16du:dateUtc="2024-10-17T19:25:00Z">
              <w:r w:rsidRPr="0093572D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</w:rPr>
                <w:t>3</w:t>
              </w:r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0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日</w:t>
            </w:r>
            <w:ins w:id="725" w:author="Yolanda Z" w:date="2024-10-18T03:25:00Z" w16du:dateUtc="2024-10-17T19:25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余额</w:t>
              </w:r>
            </w:ins>
            <w:del w:id="726" w:author="Yolanda Z" w:date="2024-10-18T03:25:00Z" w16du:dateUtc="2024-10-17T19:25:00Z">
              <w:r w:rsidRPr="0093572D" w:rsidDel="00FE7793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奈位</w:delText>
              </w:r>
            </w:del>
          </w:p>
        </w:tc>
      </w:tr>
      <w:tr w:rsidR="00B46864" w:rsidRPr="0093572D" w14:paraId="5F28676C" w14:textId="77777777" w:rsidTr="00B46864">
        <w:trPr>
          <w:trHeight w:val="300"/>
          <w:trPrChange w:id="727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728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2447315" w14:textId="77777777" w:rsidR="00B46864" w:rsidRPr="0093572D" w:rsidRDefault="00B46864" w:rsidP="00FE7793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 w:rsidRPr="0093572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  <w:lang w:eastAsia="zh-CN"/>
              </w:rPr>
              <w:t>⑤</w:t>
            </w:r>
            <w:r w:rsidRPr="0093572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按欠款方归集的</w:t>
            </w:r>
            <w:r w:rsidRPr="0093572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  <w:lang w:eastAsia="zh-CN"/>
              </w:rPr>
              <w:t>2024</w:t>
            </w:r>
            <w:r w:rsidRPr="0093572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年</w:t>
            </w:r>
            <w:r w:rsidRPr="0093572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  <w:lang w:eastAsia="zh-CN"/>
              </w:rPr>
              <w:t>6</w:t>
            </w:r>
            <w:r w:rsidRPr="0093572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月</w:t>
            </w:r>
            <w:r w:rsidRPr="0093572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  <w:lang w:eastAsia="zh-CN"/>
              </w:rPr>
              <w:t>30</w:t>
            </w:r>
            <w:r w:rsidRPr="0093572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日前五名的其他应收款情况</w:t>
            </w:r>
          </w:p>
        </w:tc>
      </w:tr>
      <w:tr w:rsidR="00B46864" w:rsidRPr="0093572D" w14:paraId="5F9BE90F" w14:textId="77777777" w:rsidTr="00B46864">
        <w:trPr>
          <w:trHeight w:val="300"/>
          <w:trPrChange w:id="729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730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B508510" w14:textId="432EF917" w:rsidR="00B46864" w:rsidRPr="0093572D" w:rsidRDefault="00B46864" w:rsidP="00FE7793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731" w:author="Yolanda Z" w:date="2024-10-18T03:26:00Z" w16du:dateUtc="2024-10-17T19:26:00Z">
              <w:r w:rsidRPr="0093572D" w:rsidDel="00FE7793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中也</w:delText>
              </w:r>
            </w:del>
            <w:ins w:id="732" w:author="Yolanda Z" w:date="2024-10-18T03:26:00Z" w16du:dateUtc="2024-10-17T19:2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单位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名称</w:t>
            </w:r>
          </w:p>
        </w:tc>
      </w:tr>
      <w:tr w:rsidR="00B46864" w:rsidRPr="0093572D" w14:paraId="7A9A4426" w14:textId="77777777" w:rsidTr="00B46864">
        <w:trPr>
          <w:trHeight w:val="300"/>
          <w:trPrChange w:id="733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734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1AD4390" w14:textId="3B553941" w:rsidR="00B46864" w:rsidRPr="0093572D" w:rsidRDefault="00B46864" w:rsidP="00FE7793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735" w:author="Yolanda Z" w:date="2024-10-18T03:26:00Z" w16du:dateUtc="2024-10-17T19:26:00Z">
              <w:r w:rsidRPr="0093572D" w:rsidDel="00FE7793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款項性演</w:delText>
              </w:r>
            </w:del>
            <w:ins w:id="736" w:author="Yolanda Z" w:date="2024-10-18T03:26:00Z" w16du:dateUtc="2024-10-17T19:2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款项性质</w:t>
              </w:r>
            </w:ins>
          </w:p>
        </w:tc>
      </w:tr>
      <w:tr w:rsidR="00B46864" w:rsidRPr="0093572D" w14:paraId="0B81B6BE" w14:textId="77777777" w:rsidTr="00B46864">
        <w:trPr>
          <w:trHeight w:val="300"/>
          <w:trPrChange w:id="737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738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8FEFED7" w14:textId="3472981D" w:rsidR="00B46864" w:rsidRPr="0093572D" w:rsidRDefault="00B46864" w:rsidP="00FE7793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年末余</w:t>
            </w:r>
            <w:ins w:id="739" w:author="Yolanda Z" w:date="2024-10-18T03:26:00Z" w16du:dateUtc="2024-10-17T19:2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额</w:t>
              </w:r>
            </w:ins>
            <w:del w:id="740" w:author="Yolanda Z" w:date="2024-10-18T03:26:00Z" w16du:dateUtc="2024-10-17T19:26:00Z">
              <w:r w:rsidRPr="0093572D" w:rsidDel="00FE7793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談</w:delText>
              </w:r>
            </w:del>
          </w:p>
        </w:tc>
      </w:tr>
      <w:tr w:rsidR="00B46864" w:rsidRPr="0093572D" w14:paraId="6B2EFEA4" w14:textId="77777777" w:rsidTr="00B46864">
        <w:trPr>
          <w:trHeight w:val="300"/>
          <w:trPrChange w:id="741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742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9F89783" w14:textId="042F4087" w:rsidR="00B46864" w:rsidRPr="0093572D" w:rsidRDefault="00B46864" w:rsidP="00FE7793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ins w:id="743" w:author="Yolanda Z" w:date="2024-10-18T03:26:00Z" w16du:dateUtc="2024-10-17T19:2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账龄</w:t>
              </w:r>
            </w:ins>
            <w:del w:id="744" w:author="Yolanda Z" w:date="2024-10-18T03:26:00Z" w16du:dateUtc="2024-10-17T19:26:00Z">
              <w:r w:rsidRPr="0093572D" w:rsidDel="00FE7793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联第</w:delText>
              </w:r>
            </w:del>
          </w:p>
        </w:tc>
      </w:tr>
      <w:tr w:rsidR="00B46864" w:rsidRPr="0093572D" w14:paraId="78A2295F" w14:textId="77777777" w:rsidTr="00B46864">
        <w:trPr>
          <w:trHeight w:val="300"/>
          <w:trPrChange w:id="745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746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5C9CE17" w14:textId="0E864F09" w:rsidR="00B46864" w:rsidRPr="0093572D" w:rsidRDefault="00B46864" w:rsidP="00FE7793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占其他应收</w:t>
            </w:r>
            <w:del w:id="747" w:author="Yolanda Z" w:date="2024-10-18T03:26:00Z" w16du:dateUtc="2024-10-17T19:26:00Z">
              <w:r w:rsidRPr="0093572D" w:rsidDel="00751F91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欧對</w:delText>
              </w:r>
            </w:del>
            <w:ins w:id="748" w:author="Yolanda Z" w:date="2024-10-18T03:26:00Z" w16du:dateUtc="2024-10-17T19:2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款</w:t>
              </w:r>
            </w:ins>
            <w:r w:rsidRPr="0093572D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2024</w:t>
            </w: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年</w:t>
            </w:r>
            <w:r w:rsidRPr="0093572D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6</w:t>
            </w: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月</w:t>
            </w:r>
            <w:r w:rsidRPr="0093572D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30</w:t>
            </w: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日余额合计数的比例（</w:t>
            </w:r>
            <w:r w:rsidRPr="0093572D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%</w:t>
            </w: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）</w:t>
            </w:r>
          </w:p>
        </w:tc>
      </w:tr>
      <w:tr w:rsidR="00B46864" w:rsidRPr="0093572D" w14:paraId="49BBFD2F" w14:textId="77777777" w:rsidTr="00B46864">
        <w:trPr>
          <w:trHeight w:val="300"/>
          <w:trPrChange w:id="749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750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5B1997A" w14:textId="3EAB3198" w:rsidR="00B46864" w:rsidRPr="0093572D" w:rsidRDefault="00B46864" w:rsidP="00FE7793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751" w:author="Yolanda Z" w:date="2024-10-18T03:26:00Z" w16du:dateUtc="2024-10-17T19:26:00Z">
              <w:r w:rsidRPr="0093572D" w:rsidDel="00751F91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仃胎</w:delText>
              </w:r>
            </w:del>
            <w:ins w:id="752" w:author="Yolanda Z" w:date="2024-10-18T03:26:00Z" w16du:dateUtc="2024-10-17T19:2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盱眙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县财政局</w:t>
            </w:r>
          </w:p>
        </w:tc>
      </w:tr>
      <w:tr w:rsidR="00B46864" w:rsidRPr="0093572D" w14:paraId="1D1A00D2" w14:textId="77777777" w:rsidTr="00B46864">
        <w:trPr>
          <w:trHeight w:val="300"/>
          <w:trPrChange w:id="753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754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504FE67" w14:textId="58180F66" w:rsidR="00B46864" w:rsidRPr="0093572D" w:rsidRDefault="00B46864" w:rsidP="00FE7793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1</w:t>
            </w:r>
            <w:del w:id="755" w:author="Yolanda Z" w:date="2024-10-18T03:26:00Z" w16du:dateUtc="2024-10-17T19:26:00Z">
              <w:r w:rsidRPr="0093572D" w:rsidDel="00751F91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年以内小</w:delText>
              </w:r>
            </w:del>
            <w:ins w:id="756" w:author="Yolanda Z" w:date="2024-10-18T03:26:00Z" w16du:dateUtc="2024-10-17T19:26:00Z">
              <w:r w:rsidRPr="0093572D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年以内</w:t>
              </w:r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/</w:t>
              </w:r>
            </w:ins>
            <w:r w:rsidRPr="0093572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1-2</w:t>
            </w:r>
            <w:del w:id="757" w:author="Yolanda Z" w:date="2024-10-18T03:26:00Z" w16du:dateUtc="2024-10-17T19:26:00Z">
              <w:r w:rsidRPr="0093572D" w:rsidDel="00751F91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翠</w:delText>
              </w:r>
            </w:del>
            <w:ins w:id="758" w:author="Yolanda Z" w:date="2024-10-18T03:26:00Z" w16du:dateUtc="2024-10-17T19:26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年/</w:t>
              </w:r>
            </w:ins>
            <w:r w:rsidRPr="0093572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2-3</w:t>
            </w:r>
            <w:ins w:id="759" w:author="Yolanda Z" w:date="2024-10-18T03:26:00Z" w16du:dateUtc="2024-10-17T19:26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年/</w:t>
              </w:r>
            </w:ins>
            <w:del w:id="760" w:author="Yolanda Z" w:date="2024-10-18T03:26:00Z" w16du:dateUtc="2024-10-17T19:26:00Z">
              <w:r w:rsidRPr="0093572D" w:rsidDel="00751F91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隼</w:delText>
              </w:r>
            </w:del>
            <w:r w:rsidRPr="0093572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3</w:t>
            </w:r>
            <w:ins w:id="761" w:author="Yolanda Z" w:date="2024-10-18T03:26:00Z" w16du:dateUtc="2024-10-17T19:26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年</w:t>
              </w:r>
            </w:ins>
            <w:del w:id="762" w:author="Yolanda Z" w:date="2024-10-18T03:26:00Z" w16du:dateUtc="2024-10-17T19:26:00Z">
              <w:r w:rsidRPr="0093572D" w:rsidDel="00751F91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印</w:delText>
              </w:r>
            </w:del>
            <w:r w:rsidRPr="0093572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以上</w:t>
            </w:r>
          </w:p>
        </w:tc>
      </w:tr>
      <w:tr w:rsidR="00B46864" w:rsidRPr="0093572D" w14:paraId="36198C4A" w14:textId="77777777" w:rsidTr="00B46864">
        <w:trPr>
          <w:trHeight w:val="300"/>
          <w:trPrChange w:id="763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764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3721658" w14:textId="225BB476" w:rsidR="00B46864" w:rsidRPr="0093572D" w:rsidRDefault="00B46864" w:rsidP="00FE7793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765" w:author="Yolanda Z" w:date="2024-10-18T03:27:00Z" w16du:dateUtc="2024-10-17T19:27:00Z">
              <w:r w:rsidRPr="0093572D" w:rsidDel="00751F91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往家就</w:delText>
              </w:r>
            </w:del>
            <w:ins w:id="766" w:author="Yolanda Z" w:date="2024-10-18T03:27:00Z" w16du:dateUtc="2024-10-17T19:2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往来款</w:t>
              </w:r>
            </w:ins>
          </w:p>
        </w:tc>
      </w:tr>
      <w:tr w:rsidR="00B46864" w:rsidRPr="0093572D" w14:paraId="105B7A55" w14:textId="77777777" w:rsidTr="00B46864">
        <w:trPr>
          <w:trHeight w:val="300"/>
          <w:trPrChange w:id="767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768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C2D5823" w14:textId="15B01897" w:rsidR="00B46864" w:rsidRPr="0093572D" w:rsidRDefault="00B46864" w:rsidP="00FE7793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江苏</w:t>
            </w:r>
            <w:del w:id="769" w:author="Yolanda Z" w:date="2024-10-18T03:27:00Z" w16du:dateUtc="2024-10-17T19:27:00Z">
              <w:r w:rsidRPr="0093572D" w:rsidDel="00751F91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吁哈經济</w:delText>
              </w:r>
            </w:del>
            <w:ins w:id="770" w:author="Yolanda Z" w:date="2024-10-18T03:27:00Z" w16du:dateUtc="2024-10-17T19:2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盱眙经济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开发区管理委员会</w:t>
            </w:r>
          </w:p>
        </w:tc>
      </w:tr>
      <w:tr w:rsidR="00B46864" w:rsidRPr="0093572D" w14:paraId="5F4D0D3F" w14:textId="77777777" w:rsidTr="00B46864">
        <w:trPr>
          <w:trHeight w:val="300"/>
          <w:trPrChange w:id="771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772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1D43A9D" w14:textId="24E81D01" w:rsidR="00B46864" w:rsidRPr="0093572D" w:rsidRDefault="00B46864" w:rsidP="00FE7793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1</w:t>
            </w:r>
            <w:del w:id="773" w:author="Yolanda Z" w:date="2024-10-18T03:27:00Z" w16du:dateUtc="2024-10-17T19:27:00Z">
              <w:r w:rsidRPr="0093572D" w:rsidDel="00751F91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年以内从</w:delText>
              </w:r>
            </w:del>
            <w:ins w:id="774" w:author="Yolanda Z" w:date="2024-10-18T03:27:00Z" w16du:dateUtc="2024-10-17T19:27:00Z">
              <w:r w:rsidRPr="0093572D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年以内</w:t>
              </w:r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/1-</w:t>
              </w:r>
            </w:ins>
            <w:r w:rsidRPr="0093572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2</w:t>
            </w:r>
            <w:r w:rsidRPr="0093572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年</w:t>
            </w:r>
            <w:ins w:id="775" w:author="Yolanda Z" w:date="2024-10-18T03:27:00Z" w16du:dateUtc="2024-10-17T19:27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/</w:t>
              </w:r>
            </w:ins>
            <w:r w:rsidRPr="0093572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2-3</w:t>
            </w:r>
            <w:r w:rsidRPr="0093572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年</w:t>
            </w:r>
            <w:ins w:id="776" w:author="Yolanda Z" w:date="2024-10-18T03:27:00Z" w16du:dateUtc="2024-10-17T19:27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/3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年以上</w:t>
            </w:r>
          </w:p>
        </w:tc>
      </w:tr>
      <w:tr w:rsidR="00B46864" w:rsidRPr="0093572D" w14:paraId="60D0BAAD" w14:textId="77777777" w:rsidTr="00B46864">
        <w:trPr>
          <w:trHeight w:val="300"/>
          <w:trPrChange w:id="777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778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E91777D" w14:textId="4A195434" w:rsidR="00B46864" w:rsidRPr="0093572D" w:rsidRDefault="00B46864" w:rsidP="004F4DD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ins w:id="779" w:author="Yolanda Z" w:date="2024-10-18T03:27:00Z" w16du:dateUtc="2024-10-17T19:2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往来款</w:t>
              </w:r>
            </w:ins>
            <w:del w:id="780" w:author="Yolanda Z" w:date="2024-10-18T03:27:00Z" w16du:dateUtc="2024-10-17T19:27:00Z">
              <w:r w:rsidRPr="0093572D" w:rsidDel="0026623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能來款</w:delText>
              </w:r>
            </w:del>
          </w:p>
        </w:tc>
      </w:tr>
      <w:tr w:rsidR="00B46864" w:rsidRPr="0093572D" w14:paraId="1C5689AD" w14:textId="77777777" w:rsidTr="00B46864">
        <w:trPr>
          <w:trHeight w:val="300"/>
          <w:trPrChange w:id="781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782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CFA87EE" w14:textId="0F577A91" w:rsidR="00B46864" w:rsidRPr="0093572D" w:rsidRDefault="00B46864" w:rsidP="004F4DD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ins w:id="783" w:author="Yolanda Z" w:date="2024-10-18T03:27:00Z" w16du:dateUtc="2024-10-17T19:2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往来款</w:t>
              </w:r>
            </w:ins>
            <w:del w:id="784" w:author="Yolanda Z" w:date="2024-10-18T03:27:00Z" w16du:dateUtc="2024-10-17T19:27:00Z">
              <w:r w:rsidRPr="0093572D" w:rsidDel="0026623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往来秋</w:delText>
              </w:r>
            </w:del>
          </w:p>
        </w:tc>
      </w:tr>
      <w:tr w:rsidR="00B46864" w:rsidRPr="0093572D" w14:paraId="0D6F8BD9" w14:textId="77777777" w:rsidTr="00B46864">
        <w:trPr>
          <w:trHeight w:val="300"/>
          <w:trPrChange w:id="785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786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07EB5BB" w14:textId="35C4D4D7" w:rsidR="00B46864" w:rsidRPr="0093572D" w:rsidRDefault="00B46864" w:rsidP="00FE7793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1</w:t>
            </w:r>
            <w:del w:id="787" w:author="Yolanda Z" w:date="2024-10-18T03:27:00Z" w16du:dateUtc="2024-10-17T19:27:00Z">
              <w:r w:rsidRPr="0093572D" w:rsidDel="004F4DD9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年以内足</w:delText>
              </w:r>
            </w:del>
            <w:ins w:id="788" w:author="Yolanda Z" w:date="2024-10-18T03:27:00Z" w16du:dateUtc="2024-10-17T19:27:00Z">
              <w:r w:rsidRPr="0093572D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年以内</w:t>
              </w:r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/</w:t>
              </w:r>
            </w:ins>
            <w:r w:rsidRPr="0093572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1-2</w:t>
            </w:r>
            <w:del w:id="789" w:author="Yolanda Z" w:date="2024-10-18T03:27:00Z" w16du:dateUtc="2024-10-17T19:27:00Z">
              <w:r w:rsidRPr="0093572D" w:rsidDel="004F4DD9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仟</w:delText>
              </w:r>
            </w:del>
            <w:ins w:id="790" w:author="Yolanda Z" w:date="2024-10-18T03:27:00Z" w16du:dateUtc="2024-10-17T19:27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年</w:t>
              </w:r>
            </w:ins>
          </w:p>
        </w:tc>
      </w:tr>
      <w:tr w:rsidR="00B46864" w:rsidRPr="0093572D" w14:paraId="63E015E9" w14:textId="77777777" w:rsidTr="00B46864">
        <w:trPr>
          <w:trHeight w:val="300"/>
          <w:trPrChange w:id="791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792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BE984CB" w14:textId="6DD21B3F" w:rsidR="00B46864" w:rsidRPr="0093572D" w:rsidRDefault="00B46864" w:rsidP="00FE7793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793" w:author="Yolanda Z" w:date="2024-10-18T03:27:00Z" w16du:dateUtc="2024-10-17T19:27:00Z">
              <w:r w:rsidRPr="0093572D" w:rsidDel="004F4DD9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帮目</w:delText>
              </w:r>
            </w:del>
            <w:ins w:id="794" w:author="Yolanda Z" w:date="2024-10-18T03:27:00Z" w16du:dateUtc="2024-10-17T19:2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项目</w:t>
              </w:r>
            </w:ins>
          </w:p>
        </w:tc>
      </w:tr>
      <w:tr w:rsidR="00B46864" w:rsidRPr="0093572D" w14:paraId="014829BC" w14:textId="77777777" w:rsidTr="00B46864">
        <w:trPr>
          <w:trHeight w:val="300"/>
          <w:trPrChange w:id="795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796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BB4CD2C" w14:textId="5B68178A" w:rsidR="00B46864" w:rsidRPr="0093572D" w:rsidRDefault="00B46864" w:rsidP="00FE7793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年初余</w:t>
            </w:r>
            <w:del w:id="797" w:author="Yolanda Z" w:date="2024-10-18T03:27:00Z" w16du:dateUtc="2024-10-17T19:27:00Z">
              <w:r w:rsidRPr="0093572D" w:rsidDel="004F4DD9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暫</w:delText>
              </w:r>
            </w:del>
            <w:ins w:id="798" w:author="Yolanda Z" w:date="2024-10-18T03:27:00Z" w16du:dateUtc="2024-10-17T19:2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额</w:t>
              </w:r>
            </w:ins>
          </w:p>
        </w:tc>
      </w:tr>
      <w:tr w:rsidR="00B46864" w:rsidRPr="0093572D" w14:paraId="481C400E" w14:textId="77777777" w:rsidTr="00B46864">
        <w:trPr>
          <w:trHeight w:val="300"/>
          <w:trPrChange w:id="799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00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B860C04" w14:textId="621508A3" w:rsidR="00B46864" w:rsidRPr="0093572D" w:rsidRDefault="00B46864" w:rsidP="00FE7793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801" w:author="Yolanda Z" w:date="2024-10-18T03:27:00Z" w16du:dateUtc="2024-10-17T19:27:00Z">
              <w:r w:rsidRPr="0093572D" w:rsidDel="004F4DD9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存贷</w:delText>
              </w:r>
            </w:del>
            <w:ins w:id="802" w:author="Yolanda Z" w:date="2024-10-18T03:27:00Z" w16du:dateUtc="2024-10-17T19:2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存货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跌价准备</w:t>
            </w:r>
            <w:del w:id="803" w:author="Yolanda Z" w:date="2024-10-18T03:27:00Z" w16du:dateUtc="2024-10-17T19:27:00Z">
              <w:r w:rsidRPr="0093572D" w:rsidDel="004F4DD9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小介词</w:delText>
              </w:r>
            </w:del>
            <w:ins w:id="804" w:author="Yolanda Z" w:date="2024-10-18T03:27:00Z" w16du:dateUtc="2024-10-17T19:2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/合同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履约成本</w:t>
            </w:r>
            <w:del w:id="805" w:author="Yolanda Z" w:date="2024-10-18T03:28:00Z" w16du:dateUtc="2024-10-17T19:28:00Z">
              <w:r w:rsidRPr="0093572D" w:rsidDel="004F4DD9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战他水务</w:delText>
              </w:r>
            </w:del>
            <w:ins w:id="806" w:author="Yolanda Z" w:date="2024-10-18T03:28:00Z" w16du:dateUtc="2024-10-17T19:2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减值准备</w:t>
              </w:r>
            </w:ins>
          </w:p>
        </w:tc>
      </w:tr>
      <w:tr w:rsidR="00B46864" w:rsidRPr="0093572D" w14:paraId="459F3C71" w14:textId="77777777" w:rsidTr="00B46864">
        <w:trPr>
          <w:trHeight w:val="300"/>
          <w:trPrChange w:id="807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08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18B192C" w14:textId="697A826C" w:rsidR="00B46864" w:rsidRPr="0093572D" w:rsidRDefault="00B46864" w:rsidP="00FE7793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账面余</w:t>
            </w:r>
            <w:del w:id="809" w:author="Yolanda Z" w:date="2024-10-18T03:28:00Z" w16du:dateUtc="2024-10-17T19:28:00Z">
              <w:r w:rsidRPr="0093572D" w:rsidDel="004F4DD9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到</w:delText>
              </w:r>
            </w:del>
            <w:ins w:id="810" w:author="Yolanda Z" w:date="2024-10-18T03:28:00Z" w16du:dateUtc="2024-10-17T19:2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额</w:t>
              </w:r>
            </w:ins>
          </w:p>
        </w:tc>
      </w:tr>
      <w:tr w:rsidR="00B46864" w:rsidRPr="0093572D" w14:paraId="46EB33D5" w14:textId="77777777" w:rsidTr="00B46864">
        <w:trPr>
          <w:trHeight w:val="300"/>
          <w:trPrChange w:id="811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12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D1CCAD8" w14:textId="54D8F2A9" w:rsidR="00B46864" w:rsidRPr="0093572D" w:rsidRDefault="00B46864" w:rsidP="004F4DD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ins w:id="813" w:author="Yolanda Z" w:date="2024-10-18T03:28:00Z" w16du:dateUtc="2024-10-17T19:2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存货</w:t>
              </w:r>
              <w:r w:rsidRPr="0093572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跌价准备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/合同</w:t>
              </w:r>
              <w:r w:rsidRPr="0093572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履约成本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减值准备</w:t>
              </w:r>
            </w:ins>
            <w:del w:id="814" w:author="Yolanda Z" w:date="2024-10-18T03:28:00Z" w16du:dateUtc="2024-10-17T19:28:00Z">
              <w:r w:rsidRPr="0093572D" w:rsidDel="0007427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存贷跌价用對分向購約成本被值准</w:delText>
              </w:r>
            </w:del>
          </w:p>
        </w:tc>
      </w:tr>
      <w:tr w:rsidR="00B46864" w:rsidRPr="0093572D" w14:paraId="453EB656" w14:textId="77777777" w:rsidTr="00B46864">
        <w:trPr>
          <w:trHeight w:val="300"/>
          <w:trPrChange w:id="815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16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FC65390" w14:textId="7100A6DD" w:rsidR="00B46864" w:rsidRPr="0093572D" w:rsidRDefault="00B46864" w:rsidP="004F4DD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817" w:author="Yolanda Z" w:date="2024-10-18T03:28:00Z" w16du:dateUtc="2024-10-17T19:28:00Z">
              <w:r w:rsidRPr="0093572D" w:rsidDel="004F4DD9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赛面价也</w:delText>
              </w:r>
            </w:del>
            <w:ins w:id="818" w:author="Yolanda Z" w:date="2024-10-18T03:28:00Z" w16du:dateUtc="2024-10-17T19:2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账面价值</w:t>
              </w:r>
            </w:ins>
          </w:p>
        </w:tc>
      </w:tr>
      <w:tr w:rsidR="00B46864" w:rsidRPr="0093572D" w14:paraId="469CC27E" w14:textId="77777777" w:rsidTr="00B46864">
        <w:trPr>
          <w:trHeight w:val="300"/>
          <w:trPrChange w:id="819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20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999CBBC" w14:textId="0CF75F4C" w:rsidR="00B46864" w:rsidRPr="0093572D" w:rsidRDefault="00B46864" w:rsidP="004F4DD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821" w:author="Yolanda Z" w:date="2024-10-18T03:28:00Z" w16du:dateUtc="2024-10-17T19:28:00Z">
              <w:r w:rsidRPr="0093572D" w:rsidDel="004F4DD9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黑</w:delText>
              </w:r>
            </w:del>
            <w:ins w:id="822" w:author="Yolanda Z" w:date="2024-10-18T03:28:00Z" w16du:dateUtc="2024-10-17T19:2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原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材料</w:t>
            </w:r>
          </w:p>
        </w:tc>
      </w:tr>
      <w:tr w:rsidR="00B46864" w:rsidRPr="0093572D" w14:paraId="5754425B" w14:textId="77777777" w:rsidTr="00B46864">
        <w:trPr>
          <w:trHeight w:val="300"/>
          <w:trPrChange w:id="823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24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88A3961" w14:textId="3C0946E3" w:rsidR="00B46864" w:rsidRPr="0093572D" w:rsidRDefault="00B46864" w:rsidP="004F4DD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825" w:author="Yolanda Z" w:date="2024-10-18T03:28:00Z" w16du:dateUtc="2024-10-17T19:28:00Z">
              <w:r w:rsidRPr="0093572D" w:rsidDel="004F4DD9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定</w:delText>
              </w:r>
            </w:del>
            <w:ins w:id="826" w:author="Yolanda Z" w:date="2024-10-18T03:28:00Z" w16du:dateUtc="2024-10-17T19:2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库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存商品</w:t>
            </w:r>
          </w:p>
        </w:tc>
      </w:tr>
      <w:tr w:rsidR="00B46864" w:rsidRPr="0093572D" w14:paraId="3D84E510" w14:textId="77777777" w:rsidTr="00B46864">
        <w:trPr>
          <w:trHeight w:val="300"/>
          <w:trPrChange w:id="827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28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A0639F6" w14:textId="47F50D20" w:rsidR="00B46864" w:rsidRPr="0093572D" w:rsidRDefault="00B46864" w:rsidP="004F4DD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829" w:author="Yolanda Z" w:date="2024-10-18T03:28:00Z" w16du:dateUtc="2024-10-17T19:28:00Z">
              <w:r w:rsidRPr="0093572D" w:rsidDel="004F4DD9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年宋余凝</w:delText>
              </w:r>
            </w:del>
            <w:ins w:id="830" w:author="Yolanda Z" w:date="2024-10-18T03:28:00Z" w16du:dateUtc="2024-10-17T19:2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年末余额</w:t>
              </w:r>
            </w:ins>
          </w:p>
        </w:tc>
      </w:tr>
      <w:tr w:rsidR="00B46864" w:rsidRPr="0093572D" w14:paraId="1DC35370" w14:textId="77777777" w:rsidTr="00B46864">
        <w:trPr>
          <w:trHeight w:val="300"/>
          <w:trPrChange w:id="831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32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5986930" w14:textId="26D83716" w:rsidR="00B46864" w:rsidRPr="0093572D" w:rsidRDefault="00B46864" w:rsidP="004F4DD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预交税费</w:t>
            </w:r>
            <w:ins w:id="833" w:author="Yolanda Z" w:date="2024-10-18T03:28:00Z" w16du:dateUtc="2024-10-17T19:2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、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待抵扣税金</w:t>
            </w:r>
          </w:p>
        </w:tc>
      </w:tr>
      <w:tr w:rsidR="00B46864" w:rsidRPr="0093572D" w14:paraId="58808935" w14:textId="77777777" w:rsidTr="00B46864">
        <w:trPr>
          <w:trHeight w:val="300"/>
          <w:trPrChange w:id="834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35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597CB22" w14:textId="0B4FE809" w:rsidR="00B46864" w:rsidRPr="0093572D" w:rsidRDefault="00B46864" w:rsidP="004F4DD9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8</w:t>
            </w:r>
            <w:r w:rsidRPr="0093572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、长期</w:t>
            </w:r>
            <w:del w:id="836" w:author="Yolanda Z" w:date="2024-10-18T03:28:00Z" w16du:dateUtc="2024-10-17T19:28:00Z">
              <w:r w:rsidRPr="0093572D" w:rsidDel="007511A2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般</w:delText>
              </w:r>
            </w:del>
            <w:ins w:id="837" w:author="Yolanda Z" w:date="2024-10-18T03:28:00Z" w16du:dateUtc="2024-10-17T19:28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股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权投资</w:t>
            </w:r>
          </w:p>
        </w:tc>
      </w:tr>
      <w:tr w:rsidR="00B46864" w:rsidRPr="0093572D" w14:paraId="4CB5749F" w14:textId="77777777" w:rsidTr="00B46864">
        <w:trPr>
          <w:trHeight w:val="300"/>
          <w:trPrChange w:id="838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39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30FA087" w14:textId="73CA5F28" w:rsidR="00B46864" w:rsidRPr="0093572D" w:rsidRDefault="00B46864" w:rsidP="004F4DD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年初余</w:t>
            </w:r>
            <w:del w:id="840" w:author="Yolanda Z" w:date="2024-10-18T03:28:00Z" w16du:dateUtc="2024-10-17T19:28:00Z">
              <w:r w:rsidRPr="0093572D" w:rsidDel="007511A2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龍</w:delText>
              </w:r>
            </w:del>
            <w:ins w:id="841" w:author="Yolanda Z" w:date="2024-10-18T03:28:00Z" w16du:dateUtc="2024-10-17T19:2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额</w:t>
              </w:r>
            </w:ins>
          </w:p>
        </w:tc>
      </w:tr>
      <w:tr w:rsidR="00B46864" w:rsidRPr="0093572D" w14:paraId="42FE7FFF" w14:textId="77777777" w:rsidTr="00B46864">
        <w:trPr>
          <w:trHeight w:val="300"/>
          <w:trPrChange w:id="842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43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7D34083" w14:textId="2C6F9CB7" w:rsidR="00B46864" w:rsidRPr="0093572D" w:rsidRDefault="00B46864" w:rsidP="004F4DD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本年</w:t>
            </w:r>
            <w:del w:id="844" w:author="Yolanda Z" w:date="2024-10-18T03:28:00Z" w16du:dateUtc="2024-10-17T19:28:00Z">
              <w:r w:rsidRPr="0093572D" w:rsidDel="007511A2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證</w:delText>
              </w:r>
            </w:del>
            <w:ins w:id="845" w:author="Yolanda Z" w:date="2024-10-18T03:28:00Z" w16du:dateUtc="2024-10-17T19:2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减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少</w:t>
            </w:r>
          </w:p>
        </w:tc>
      </w:tr>
      <w:tr w:rsidR="00B46864" w:rsidRPr="0093572D" w14:paraId="15157647" w14:textId="77777777" w:rsidTr="00B46864">
        <w:trPr>
          <w:trHeight w:val="300"/>
          <w:trPrChange w:id="846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47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E5EAF7A" w14:textId="6895B4E9" w:rsidR="00B46864" w:rsidRPr="0093572D" w:rsidRDefault="00B46864" w:rsidP="004F4DD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年末余</w:t>
            </w:r>
            <w:ins w:id="848" w:author="Yolanda Z" w:date="2024-10-18T03:28:00Z" w16du:dateUtc="2024-10-17T19:2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额</w:t>
              </w:r>
            </w:ins>
            <w:del w:id="849" w:author="Yolanda Z" w:date="2024-10-18T03:28:00Z" w16du:dateUtc="2024-10-17T19:28:00Z">
              <w:r w:rsidRPr="0093572D" w:rsidDel="007511A2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顿</w:delText>
              </w:r>
            </w:del>
          </w:p>
        </w:tc>
      </w:tr>
      <w:tr w:rsidR="00B46864" w:rsidRPr="0093572D" w14:paraId="4B9624C4" w14:textId="77777777" w:rsidTr="00B46864">
        <w:trPr>
          <w:trHeight w:val="300"/>
          <w:trPrChange w:id="850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51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8F4EF6D" w14:textId="1042458B" w:rsidR="00B46864" w:rsidRPr="0093572D" w:rsidRDefault="00B46864" w:rsidP="004F4DD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对</w:t>
            </w:r>
            <w:del w:id="852" w:author="Yolanda Z" w:date="2024-10-18T03:28:00Z" w16du:dateUtc="2024-10-17T19:28:00Z">
              <w:r w:rsidRPr="0093572D" w:rsidDel="007511A2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废</w:delText>
              </w:r>
            </w:del>
            <w:ins w:id="853" w:author="Yolanda Z" w:date="2024-10-18T03:28:00Z" w16du:dateUtc="2024-10-17T19:2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联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营企业投资</w:t>
            </w:r>
          </w:p>
        </w:tc>
      </w:tr>
      <w:tr w:rsidR="00B46864" w:rsidRPr="0093572D" w14:paraId="0472A444" w14:textId="77777777" w:rsidTr="00B46864">
        <w:trPr>
          <w:trHeight w:val="300"/>
          <w:trPrChange w:id="854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55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DF21268" w14:textId="39A16A51" w:rsidR="00B46864" w:rsidRPr="0093572D" w:rsidRDefault="00B46864" w:rsidP="004F4DD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ins w:id="856" w:author="Yolanda Z" w:date="2024-10-18T03:29:00Z" w16du:dateUtc="2024-10-17T19:2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减：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长期股权投资</w:t>
            </w:r>
            <w:del w:id="857" w:author="Yolanda Z" w:date="2024-10-18T03:28:00Z" w16du:dateUtc="2024-10-17T19:28:00Z">
              <w:r w:rsidRPr="0093572D" w:rsidDel="007511A2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版依次各</w:delText>
              </w:r>
            </w:del>
            <w:ins w:id="858" w:author="Yolanda Z" w:date="2024-10-18T03:28:00Z" w16du:dateUtc="2024-10-17T19:2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减值准备</w:t>
              </w:r>
            </w:ins>
          </w:p>
        </w:tc>
      </w:tr>
      <w:tr w:rsidR="00B46864" w:rsidRPr="0093572D" w14:paraId="3CA1F451" w14:textId="77777777" w:rsidTr="00B46864">
        <w:trPr>
          <w:trHeight w:val="300"/>
          <w:trPrChange w:id="859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60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633844B" w14:textId="1E4A5160" w:rsidR="00B46864" w:rsidRPr="0093572D" w:rsidRDefault="00B46864" w:rsidP="004F4DD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被</w:t>
            </w:r>
            <w:ins w:id="861" w:author="Yolanda Z" w:date="2024-10-18T03:29:00Z" w16du:dateUtc="2024-10-17T19:2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投资单位</w:t>
              </w:r>
            </w:ins>
            <w:del w:id="862" w:author="Yolanda Z" w:date="2024-10-18T03:29:00Z" w16du:dateUtc="2024-10-17T19:29:00Z">
              <w:r w:rsidRPr="0093572D" w:rsidDel="007511A2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按齒車位</w:delText>
              </w:r>
            </w:del>
          </w:p>
        </w:tc>
      </w:tr>
      <w:tr w:rsidR="00B46864" w:rsidRPr="0093572D" w14:paraId="017AEB2F" w14:textId="77777777" w:rsidTr="00B46864">
        <w:trPr>
          <w:trHeight w:val="300"/>
          <w:trPrChange w:id="863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64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DFD624B" w14:textId="1510B2F3" w:rsidR="00B46864" w:rsidRPr="0093572D" w:rsidRDefault="00B46864" w:rsidP="004F4DD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本年</w:t>
            </w:r>
            <w:ins w:id="865" w:author="Yolanda Z" w:date="2024-10-18T03:29:00Z" w16du:dateUtc="2024-10-17T19:2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增减</w:t>
              </w:r>
            </w:ins>
            <w:del w:id="866" w:author="Yolanda Z" w:date="2024-10-18T03:29:00Z" w16du:dateUtc="2024-10-17T19:29:00Z">
              <w:r w:rsidRPr="0093572D" w:rsidDel="007511A2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培越</w:delText>
              </w:r>
            </w:del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变动</w:t>
            </w:r>
          </w:p>
        </w:tc>
      </w:tr>
      <w:tr w:rsidR="00B46864" w:rsidRPr="0093572D" w14:paraId="420ECEF6" w14:textId="77777777" w:rsidTr="00B46864">
        <w:trPr>
          <w:trHeight w:val="300"/>
          <w:trPrChange w:id="867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68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FEAA039" w14:textId="45FF9EEB" w:rsidR="00B46864" w:rsidRPr="0093572D" w:rsidRDefault="00B46864" w:rsidP="004F4DD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年</w:t>
            </w:r>
            <w:ins w:id="869" w:author="Yolanda Z" w:date="2024-10-18T03:29:00Z" w16du:dateUtc="2024-10-17T19:2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末</w:t>
              </w:r>
            </w:ins>
            <w:del w:id="870" w:author="Yolanda Z" w:date="2024-10-18T03:29:00Z" w16du:dateUtc="2024-10-17T19:29:00Z">
              <w:r w:rsidRPr="0093572D" w:rsidDel="007511A2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东</w:delText>
              </w:r>
            </w:del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余</w:t>
            </w:r>
            <w:ins w:id="871" w:author="Yolanda Z" w:date="2024-10-18T03:29:00Z" w16du:dateUtc="2024-10-17T19:2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额</w:t>
              </w:r>
            </w:ins>
            <w:del w:id="872" w:author="Yolanda Z" w:date="2024-10-18T03:29:00Z" w16du:dateUtc="2024-10-17T19:29:00Z">
              <w:r w:rsidRPr="0093572D" w:rsidDel="007511A2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簇</w:delText>
              </w:r>
            </w:del>
          </w:p>
        </w:tc>
      </w:tr>
      <w:tr w:rsidR="00B46864" w:rsidRPr="0093572D" w14:paraId="61AAA733" w14:textId="77777777" w:rsidTr="00B46864">
        <w:trPr>
          <w:trHeight w:val="300"/>
          <w:trPrChange w:id="873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74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871B98A" w14:textId="7F3C87A6" w:rsidR="00B46864" w:rsidRPr="0093572D" w:rsidRDefault="00B46864" w:rsidP="004F4DD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ins w:id="875" w:author="Yolanda Z" w:date="2024-10-18T03:29:00Z" w16du:dateUtc="2024-10-17T19:2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减值准备</w:t>
              </w:r>
            </w:ins>
            <w:del w:id="876" w:author="Yolanda Z" w:date="2024-10-18T03:29:00Z" w16du:dateUtc="2024-10-17T19:29:00Z">
              <w:r w:rsidRPr="0093572D" w:rsidDel="007511A2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減位准爸</w:delText>
              </w:r>
            </w:del>
          </w:p>
        </w:tc>
      </w:tr>
      <w:tr w:rsidR="00B46864" w:rsidRPr="0093572D" w14:paraId="062A4E3D" w14:textId="77777777" w:rsidTr="00B46864">
        <w:trPr>
          <w:trHeight w:val="300"/>
          <w:trPrChange w:id="877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78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54BC17F" w14:textId="366CCC90" w:rsidR="00B46864" w:rsidRPr="0093572D" w:rsidRDefault="00B46864" w:rsidP="004F4DD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ins w:id="879" w:author="Yolanda Z" w:date="2024-10-18T03:29:00Z" w16du:dateUtc="2024-10-17T19:2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追加投资</w:t>
              </w:r>
            </w:ins>
            <w:del w:id="880" w:author="Yolanda Z" w:date="2024-10-18T03:29:00Z" w16du:dateUtc="2024-10-17T19:29:00Z">
              <w:r w:rsidRPr="0093572D" w:rsidDel="007511A2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泡加及资</w:delText>
              </w:r>
            </w:del>
          </w:p>
        </w:tc>
      </w:tr>
      <w:tr w:rsidR="00B46864" w:rsidRPr="0093572D" w14:paraId="1CC22057" w14:textId="77777777" w:rsidTr="00B46864">
        <w:trPr>
          <w:trHeight w:val="300"/>
          <w:trPrChange w:id="881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82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37E26E3" w14:textId="04BB5896" w:rsidR="00B46864" w:rsidRPr="0093572D" w:rsidRDefault="00B46864" w:rsidP="004F4DD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ins w:id="883" w:author="Yolanda Z" w:date="2024-10-18T03:29:00Z" w16du:dateUtc="2024-10-17T19:2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减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少投资</w:t>
            </w:r>
          </w:p>
        </w:tc>
      </w:tr>
      <w:tr w:rsidR="00B46864" w:rsidRPr="0093572D" w14:paraId="70B7B510" w14:textId="77777777" w:rsidTr="00B46864">
        <w:trPr>
          <w:trHeight w:val="300"/>
          <w:trPrChange w:id="884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85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E2C01A7" w14:textId="75B50D58" w:rsidR="00B46864" w:rsidRPr="0093572D" w:rsidRDefault="00B46864" w:rsidP="004F4DD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ins w:id="886" w:author="Yolanda Z" w:date="2024-10-18T03:29:00Z" w16du:dateUtc="2024-10-17T19:2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权益</w:t>
              </w:r>
            </w:ins>
            <w:del w:id="887" w:author="Yolanda Z" w:date="2024-10-18T03:29:00Z" w16du:dateUtc="2024-10-17T19:29:00Z">
              <w:r w:rsidRPr="0093572D" w:rsidDel="007511A2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以益</w:delText>
              </w:r>
            </w:del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法下的认的投</w:t>
            </w:r>
            <w:ins w:id="888" w:author="Yolanda Z" w:date="2024-10-18T03:29:00Z" w16du:dateUtc="2024-10-17T19:2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资损</w:t>
              </w:r>
            </w:ins>
            <w:del w:id="889" w:author="Yolanda Z" w:date="2024-10-18T03:29:00Z" w16du:dateUtc="2024-10-17T19:29:00Z">
              <w:r w:rsidRPr="0093572D" w:rsidDel="007511A2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击微</w:delText>
              </w:r>
            </w:del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益</w:t>
            </w:r>
          </w:p>
        </w:tc>
      </w:tr>
      <w:tr w:rsidR="00B46864" w:rsidRPr="0093572D" w14:paraId="6A7F61E7" w14:textId="77777777" w:rsidTr="00B46864">
        <w:trPr>
          <w:trHeight w:val="300"/>
          <w:trPrChange w:id="890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91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3F27E45" w14:textId="24EA6C4A" w:rsidR="00B46864" w:rsidRPr="0093572D" w:rsidRDefault="00B46864" w:rsidP="004F4DD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892" w:author="Yolanda Z" w:date="2024-10-18T03:29:00Z" w16du:dateUtc="2024-10-17T19:29:00Z">
              <w:r w:rsidRPr="0093572D" w:rsidDel="00634111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共池綿合收錢调後</w:delText>
              </w:r>
            </w:del>
            <w:ins w:id="893" w:author="Yolanda Z" w:date="2024-10-18T03:29:00Z" w16du:dateUtc="2024-10-17T19:2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其他</w:t>
              </w:r>
            </w:ins>
            <w:ins w:id="894" w:author="Yolanda Z" w:date="2024-10-18T03:30:00Z" w16du:dateUtc="2024-10-17T19:3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综合收益调整</w:t>
              </w:r>
            </w:ins>
          </w:p>
        </w:tc>
      </w:tr>
      <w:tr w:rsidR="00B46864" w:rsidRPr="0093572D" w14:paraId="51140E94" w14:textId="77777777" w:rsidTr="00B46864">
        <w:trPr>
          <w:trHeight w:val="300"/>
          <w:trPrChange w:id="895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96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1168C9B" w14:textId="65AC8D3E" w:rsidR="00B46864" w:rsidRPr="0093572D" w:rsidRDefault="00B46864" w:rsidP="004F4DD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ins w:id="897" w:author="Yolanda Z" w:date="2024-10-18T03:30:00Z" w16du:dateUtc="2024-10-17T19:3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其他权益</w:t>
              </w:r>
            </w:ins>
            <w:del w:id="898" w:author="Yolanda Z" w:date="2024-10-18T03:30:00Z" w16du:dateUtc="2024-10-17T19:30:00Z">
              <w:r w:rsidRPr="0093572D" w:rsidDel="00634111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其也权战</w:delText>
              </w:r>
            </w:del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变动</w:t>
            </w:r>
          </w:p>
        </w:tc>
      </w:tr>
      <w:tr w:rsidR="00B46864" w:rsidRPr="0093572D" w14:paraId="4EC8BFF1" w14:textId="77777777" w:rsidTr="00B46864">
        <w:trPr>
          <w:trHeight w:val="300"/>
          <w:trPrChange w:id="899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900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3726FAE" w14:textId="03132F90" w:rsidR="00B46864" w:rsidRPr="0093572D" w:rsidRDefault="00B46864" w:rsidP="004F4DD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ins w:id="901" w:author="Yolanda Z" w:date="2024-10-18T03:30:00Z" w16du:dateUtc="2024-10-17T19:3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宣告</w:t>
              </w:r>
            </w:ins>
            <w:del w:id="902" w:author="Yolanda Z" w:date="2024-10-18T03:30:00Z" w16du:dateUtc="2024-10-17T19:30:00Z">
              <w:r w:rsidRPr="0093572D" w:rsidDel="00634111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立传</w:delText>
              </w:r>
            </w:del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发放现金股利或利</w:t>
            </w:r>
            <w:ins w:id="903" w:author="Yolanda Z" w:date="2024-10-18T03:30:00Z" w16du:dateUtc="2024-10-17T19:3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润</w:t>
              </w:r>
            </w:ins>
            <w:del w:id="904" w:author="Yolanda Z" w:date="2024-10-18T03:30:00Z" w16du:dateUtc="2024-10-17T19:30:00Z">
              <w:r w:rsidRPr="0093572D" w:rsidDel="00634111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灣</w:delText>
              </w:r>
            </w:del>
          </w:p>
        </w:tc>
      </w:tr>
      <w:tr w:rsidR="00B46864" w:rsidRPr="0093572D" w14:paraId="509821F8" w14:textId="77777777" w:rsidTr="00B46864">
        <w:trPr>
          <w:trHeight w:val="300"/>
          <w:trPrChange w:id="905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906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16FE8AA" w14:textId="4773F86A" w:rsidR="00B46864" w:rsidRPr="0093572D" w:rsidRDefault="00B46864" w:rsidP="004F4DD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计提</w:t>
            </w:r>
            <w:ins w:id="907" w:author="Yolanda Z" w:date="2024-10-18T03:30:00Z" w16du:dateUtc="2024-10-17T19:3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减值准备</w:t>
              </w:r>
            </w:ins>
            <w:del w:id="908" w:author="Yolanda Z" w:date="2024-10-18T03:30:00Z" w16du:dateUtc="2024-10-17T19:30:00Z">
              <w:r w:rsidRPr="0093572D" w:rsidDel="00634111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減值道备</w:delText>
              </w:r>
            </w:del>
          </w:p>
        </w:tc>
      </w:tr>
      <w:tr w:rsidR="00B46864" w:rsidRPr="0093572D" w14:paraId="169D11A2" w14:textId="77777777" w:rsidTr="00B46864">
        <w:trPr>
          <w:trHeight w:val="300"/>
          <w:trPrChange w:id="909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910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E5D90DB" w14:textId="1821F2BE" w:rsidR="00B46864" w:rsidRPr="0093572D" w:rsidRDefault="00B46864" w:rsidP="004F4DD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ins w:id="911" w:author="Yolanda Z" w:date="2024-10-18T03:30:00Z" w16du:dateUtc="2024-10-17T19:3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其他</w:t>
              </w:r>
            </w:ins>
            <w:del w:id="912" w:author="Yolanda Z" w:date="2024-10-18T03:30:00Z" w16du:dateUtc="2024-10-17T19:30:00Z">
              <w:r w:rsidRPr="0093572D" w:rsidDel="00634111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其悒</w:delText>
              </w:r>
            </w:del>
          </w:p>
        </w:tc>
      </w:tr>
      <w:tr w:rsidR="00B46864" w:rsidRPr="0093572D" w14:paraId="03E04A75" w14:textId="77777777" w:rsidTr="00B46864">
        <w:trPr>
          <w:trHeight w:val="300"/>
          <w:trPrChange w:id="913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914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E9FA3DA" w14:textId="1234AC82" w:rsidR="00B46864" w:rsidRPr="0093572D" w:rsidRDefault="00B46864" w:rsidP="004F4DD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一、联</w:t>
            </w:r>
            <w:ins w:id="915" w:author="Yolanda Z" w:date="2024-10-18T03:30:00Z" w16du:dateUtc="2024-10-17T19:3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营</w:t>
              </w:r>
            </w:ins>
            <w:del w:id="916" w:author="Yolanda Z" w:date="2024-10-18T03:30:00Z" w16du:dateUtc="2024-10-17T19:30:00Z">
              <w:r w:rsidRPr="0093572D" w:rsidDel="00634111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管</w:delText>
              </w:r>
            </w:del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企业</w:t>
            </w:r>
          </w:p>
        </w:tc>
      </w:tr>
      <w:tr w:rsidR="00B46864" w:rsidRPr="0093572D" w14:paraId="13C18D28" w14:textId="77777777" w:rsidTr="00B46864">
        <w:trPr>
          <w:trHeight w:val="300"/>
          <w:trPrChange w:id="917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918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9DFB587" w14:textId="0C2CC543" w:rsidR="00B46864" w:rsidRPr="0093572D" w:rsidRDefault="00B46864" w:rsidP="004F4DD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年末余</w:t>
            </w:r>
            <w:ins w:id="919" w:author="Yolanda Z" w:date="2024-10-18T03:30:00Z" w16du:dateUtc="2024-10-17T19:3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额</w:t>
              </w:r>
            </w:ins>
            <w:del w:id="920" w:author="Yolanda Z" w:date="2024-10-18T03:30:00Z" w16du:dateUtc="2024-10-17T19:30:00Z">
              <w:r w:rsidRPr="0093572D" w:rsidDel="00634111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纏</w:delText>
              </w:r>
            </w:del>
          </w:p>
        </w:tc>
      </w:tr>
      <w:tr w:rsidR="00B46864" w:rsidRPr="0093572D" w14:paraId="4806579D" w14:textId="77777777" w:rsidTr="00B46864">
        <w:trPr>
          <w:trHeight w:val="300"/>
          <w:trPrChange w:id="921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922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237BEB1" w14:textId="4DA201DE" w:rsidR="00B46864" w:rsidRPr="0093572D" w:rsidRDefault="00B46864" w:rsidP="004F4DD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江苏</w:t>
            </w:r>
            <w:del w:id="923" w:author="Yolanda Z" w:date="2024-10-18T03:30:00Z" w16du:dateUtc="2024-10-17T19:30:00Z">
              <w:r w:rsidRPr="0093572D" w:rsidDel="00634111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伤的球江松班银行股位冇來公司</w:delText>
              </w:r>
            </w:del>
            <w:ins w:id="924" w:author="Yolanda Z" w:date="2024-10-18T03:30:00Z" w16du:dateUtc="2024-10-17T19:3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盱眙珠江村镇银行</w:t>
              </w:r>
            </w:ins>
            <w:ins w:id="925" w:author="Yolanda Z" w:date="2024-10-18T03:31:00Z" w16du:dateUtc="2024-10-17T19:3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股份有限公司</w:t>
              </w:r>
            </w:ins>
          </w:p>
        </w:tc>
      </w:tr>
      <w:tr w:rsidR="00B46864" w:rsidRPr="0093572D" w14:paraId="6F5E979E" w14:textId="77777777" w:rsidTr="00B46864">
        <w:trPr>
          <w:trHeight w:val="300"/>
          <w:trPrChange w:id="926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927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3A95D3B" w14:textId="5236AEB6" w:rsidR="00B46864" w:rsidRPr="0093572D" w:rsidRDefault="00B46864" w:rsidP="004F4DD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淮安</w:t>
            </w:r>
            <w:del w:id="928" w:author="Yolanda Z" w:date="2024-10-18T03:31:00Z" w16du:dateUtc="2024-10-17T19:31:00Z">
              <w:r w:rsidRPr="0093572D" w:rsidDel="00C54AE6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巾</w:delText>
              </w:r>
            </w:del>
            <w:ins w:id="929" w:author="Yolanda Z" w:date="2024-10-18T03:31:00Z" w16du:dateUtc="2024-10-17T19:3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市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工业</w:t>
            </w:r>
            <w:del w:id="930" w:author="Yolanda Z" w:date="2024-10-18T03:31:00Z" w16du:dateUtc="2024-10-17T19:31:00Z">
              <w:r w:rsidRPr="0093572D" w:rsidDel="00C54AE6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发址</w:delText>
              </w:r>
            </w:del>
            <w:ins w:id="931" w:author="Yolanda Z" w:date="2024-10-18T03:31:00Z" w16du:dateUtc="2024-10-17T19:3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发展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投</w:t>
            </w:r>
            <w:del w:id="932" w:author="Yolanda Z" w:date="2024-10-18T03:31:00Z" w16du:dateUtc="2024-10-17T19:31:00Z">
              <w:r w:rsidRPr="0093572D" w:rsidDel="00C54AE6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赁</w:delText>
              </w:r>
            </w:del>
            <w:ins w:id="933" w:author="Yolanda Z" w:date="2024-10-18T03:31:00Z" w16du:dateUtc="2024-10-17T19:3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资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控股</w:t>
            </w:r>
            <w:ins w:id="934" w:author="Yolanda Z" w:date="2024-10-18T03:31:00Z" w16du:dateUtc="2024-10-17T19:3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集团</w:t>
              </w:r>
            </w:ins>
            <w:del w:id="935" w:author="Yolanda Z" w:date="2024-10-18T03:31:00Z" w16du:dateUtc="2024-10-17T19:31:00Z">
              <w:r w:rsidRPr="0093572D" w:rsidDel="00C54AE6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並脩</w:delText>
              </w:r>
            </w:del>
            <w:ins w:id="936" w:author="Yolanda Z" w:date="2024-10-18T03:31:00Z" w16du:dateUtc="2024-10-17T19:3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有限</w:t>
              </w:r>
            </w:ins>
            <w:del w:id="937" w:author="Yolanda Z" w:date="2024-10-18T03:31:00Z" w16du:dateUtc="2024-10-17T19:31:00Z">
              <w:r w:rsidRPr="0093572D" w:rsidDel="00C54AE6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有對</w:delText>
              </w:r>
            </w:del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公司</w:t>
            </w:r>
          </w:p>
        </w:tc>
      </w:tr>
      <w:tr w:rsidR="00B46864" w:rsidRPr="0093572D" w14:paraId="3711B767" w14:textId="77777777" w:rsidTr="00B46864">
        <w:trPr>
          <w:trHeight w:val="300"/>
          <w:trPrChange w:id="938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939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80CB751" w14:textId="050B2C04" w:rsidR="00B46864" w:rsidRPr="0093572D" w:rsidRDefault="00B46864" w:rsidP="004F4DD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ins w:id="940" w:author="Yolanda Z" w:date="2024-10-18T03:31:00Z" w16du:dateUtc="2024-10-17T19:3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盱眙琛</w:t>
              </w:r>
            </w:ins>
            <w:del w:id="941" w:author="Yolanda Z" w:date="2024-10-18T03:31:00Z" w16du:dateUtc="2024-10-17T19:31:00Z">
              <w:r w:rsidRPr="0093572D" w:rsidDel="00C54AE6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行的瑞</w:delText>
              </w:r>
            </w:del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宇金电产业发展</w:t>
            </w:r>
            <w:ins w:id="942" w:author="Yolanda Z" w:date="2024-10-18T03:31:00Z" w16du:dateUtc="2024-10-17T19:3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基</w:t>
              </w:r>
            </w:ins>
            <w:del w:id="943" w:author="Yolanda Z" w:date="2024-10-18T03:31:00Z" w16du:dateUtc="2024-10-17T19:31:00Z">
              <w:r w:rsidRPr="0093572D" w:rsidDel="00C54AE6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贴</w:delText>
              </w:r>
            </w:del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金中心（</w:t>
            </w:r>
            <w:del w:id="944" w:author="Yolanda Z" w:date="2024-10-18T03:32:00Z" w16du:dateUtc="2024-10-17T19:32:00Z">
              <w:r w:rsidRPr="0093572D" w:rsidDel="00C54AE6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有取</w:delText>
              </w:r>
            </w:del>
            <w:ins w:id="945" w:author="Yolanda Z" w:date="2024-10-18T03:32:00Z" w16du:dateUtc="2024-10-17T19:3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有限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合伙）</w:t>
            </w:r>
          </w:p>
        </w:tc>
      </w:tr>
      <w:tr w:rsidR="00B46864" w:rsidRPr="0093572D" w14:paraId="3B1E8F16" w14:textId="77777777" w:rsidTr="00B46864">
        <w:trPr>
          <w:trHeight w:val="300"/>
          <w:trPrChange w:id="946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947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E73C976" w14:textId="6E623C4F" w:rsidR="00B46864" w:rsidRPr="0093572D" w:rsidRDefault="00B46864" w:rsidP="004F4DD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ins w:id="948" w:author="Yolanda Z" w:date="2024-10-18T03:32:00Z" w16du:dateUtc="2024-10-17T19:3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盱眙蓝</w:t>
              </w:r>
            </w:ins>
            <w:del w:id="949" w:author="Yolanda Z" w:date="2024-10-18T03:32:00Z" w16du:dateUtc="2024-10-17T19:32:00Z">
              <w:r w:rsidRPr="0093572D" w:rsidDel="00C54AE6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行的</w:delText>
              </w:r>
              <w:r w:rsidRPr="0093572D" w:rsidDel="00E97642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信</w:delText>
              </w:r>
            </w:del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湖创业投资合伙企业（有</w:t>
            </w:r>
            <w:ins w:id="950" w:author="Yolanda Z" w:date="2024-10-18T03:32:00Z" w16du:dateUtc="2024-10-17T19:3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限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合伙）</w:t>
            </w:r>
          </w:p>
        </w:tc>
      </w:tr>
      <w:tr w:rsidR="00B46864" w:rsidRPr="0093572D" w14:paraId="19FA511C" w14:textId="77777777" w:rsidTr="00B46864">
        <w:trPr>
          <w:trHeight w:val="300"/>
          <w:trPrChange w:id="951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952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DA13D02" w14:textId="6D6E4B20" w:rsidR="00B46864" w:rsidRPr="0093572D" w:rsidRDefault="00B46864" w:rsidP="004F4DD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淮安市</w:t>
            </w:r>
            <w:del w:id="953" w:author="Yolanda Z" w:date="2024-10-18T03:32:00Z" w16du:dateUtc="2024-10-17T19:32:00Z">
              <w:r w:rsidRPr="0093572D" w:rsidDel="00E97642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政附取点</w:delText>
              </w:r>
            </w:del>
            <w:ins w:id="954" w:author="Yolanda Z" w:date="2024-10-18T03:32:00Z" w16du:dateUtc="2024-10-17T19:3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政府重点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产业发展</w:t>
            </w:r>
            <w:del w:id="955" w:author="Yolanda Z" w:date="2024-10-18T03:32:00Z" w16du:dateUtc="2024-10-17T19:32:00Z">
              <w:r w:rsidRPr="0093572D" w:rsidDel="00E97642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琏位</w:delText>
              </w:r>
            </w:del>
            <w:ins w:id="956" w:author="Yolanda Z" w:date="2024-10-18T03:32:00Z" w16du:dateUtc="2024-10-17T19:3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基金</w:t>
              </w:r>
              <w:r w:rsidRPr="0093572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（有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限</w:t>
              </w:r>
              <w:r w:rsidRPr="0093572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合伙）</w:t>
              </w:r>
            </w:ins>
            <w:del w:id="957" w:author="Yolanda Z" w:date="2024-10-18T03:32:00Z" w16du:dateUtc="2024-10-17T19:32:00Z">
              <w:r w:rsidRPr="0093572D" w:rsidDel="00E97642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有限合伙</w:delText>
              </w:r>
            </w:del>
          </w:p>
        </w:tc>
      </w:tr>
      <w:tr w:rsidR="00B46864" w:rsidRPr="0093572D" w14:paraId="296438A4" w14:textId="77777777" w:rsidTr="00B46864">
        <w:trPr>
          <w:trHeight w:val="300"/>
          <w:trPrChange w:id="958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959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49A9C1C" w14:textId="2097F199" w:rsidR="00B46864" w:rsidRPr="0093572D" w:rsidRDefault="00B46864" w:rsidP="004F4DD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960" w:author="Yolanda Z" w:date="2024-10-18T03:33:00Z" w16du:dateUtc="2024-10-17T19:33:00Z">
              <w:r w:rsidRPr="0093572D" w:rsidDel="00E97642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明屋筑物</w:delText>
              </w:r>
            </w:del>
            <w:ins w:id="961" w:author="Yolanda Z" w:date="2024-10-18T03:33:00Z" w16du:dateUtc="2024-10-17T19:3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房屋、建筑物</w:t>
              </w:r>
            </w:ins>
          </w:p>
        </w:tc>
      </w:tr>
      <w:tr w:rsidR="00B46864" w:rsidRPr="0093572D" w14:paraId="1AE6821A" w14:textId="77777777" w:rsidTr="00B46864">
        <w:trPr>
          <w:trHeight w:val="300"/>
          <w:trPrChange w:id="962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963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9561DC7" w14:textId="78478DC3" w:rsidR="00B46864" w:rsidRPr="0093572D" w:rsidRDefault="00B46864" w:rsidP="004F4DD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一</w:t>
            </w: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lastRenderedPageBreak/>
              <w:t>、年初余</w:t>
            </w:r>
            <w:del w:id="964" w:author="Yolanda Z" w:date="2024-10-18T03:33:00Z" w16du:dateUtc="2024-10-17T19:33:00Z">
              <w:r w:rsidRPr="0093572D" w:rsidDel="00E97642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求</w:delText>
              </w:r>
            </w:del>
            <w:ins w:id="965" w:author="Yolanda Z" w:date="2024-10-18T03:33:00Z" w16du:dateUtc="2024-10-17T19:3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额</w:t>
              </w:r>
            </w:ins>
          </w:p>
        </w:tc>
      </w:tr>
      <w:tr w:rsidR="00B46864" w:rsidRPr="0093572D" w14:paraId="30EB2607" w14:textId="77777777" w:rsidTr="00B46864">
        <w:trPr>
          <w:trHeight w:val="300"/>
          <w:trPrChange w:id="966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967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50D7342" w14:textId="061AC42A" w:rsidR="00B46864" w:rsidRPr="0093572D" w:rsidRDefault="00B46864" w:rsidP="004F4DD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存货</w:t>
            </w:r>
            <w:ins w:id="968" w:author="Yolanda Z" w:date="2024-10-18T03:33:00Z" w16du:dateUtc="2024-10-17T19:3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\固定资产\</w:t>
              </w:r>
            </w:ins>
            <w:del w:id="969" w:author="Yolanda Z" w:date="2024-10-18T03:33:00Z" w16du:dateUtc="2024-10-17T19:33:00Z">
              <w:r w:rsidRPr="0093572D" w:rsidDel="00E97642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週定货产</w:delText>
              </w:r>
            </w:del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在建</w:t>
            </w:r>
            <w:ins w:id="970" w:author="Yolanda Z" w:date="2024-10-18T03:33:00Z" w16du:dateUtc="2024-10-17T19:3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工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程转入</w:t>
            </w:r>
          </w:p>
        </w:tc>
      </w:tr>
      <w:tr w:rsidR="00B46864" w:rsidRPr="0093572D" w14:paraId="0D359316" w14:textId="77777777" w:rsidTr="00B46864">
        <w:trPr>
          <w:trHeight w:val="300"/>
          <w:trPrChange w:id="971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972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A68A2E3" w14:textId="33DC51A6" w:rsidR="00B46864" w:rsidRPr="0093572D" w:rsidRDefault="00B46864" w:rsidP="004F4DD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ins w:id="973" w:author="Yolanda Z" w:date="2024-10-18T03:33:00Z" w16du:dateUtc="2024-10-17T19:3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减：处置</w:t>
              </w:r>
            </w:ins>
            <w:del w:id="974" w:author="Yolanda Z" w:date="2024-10-18T03:33:00Z" w16du:dateUtc="2024-10-17T19:33:00Z">
              <w:r w:rsidRPr="0093572D" w:rsidDel="00E97642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两姓贸</w:delText>
              </w:r>
            </w:del>
          </w:p>
        </w:tc>
      </w:tr>
      <w:tr w:rsidR="00B46864" w:rsidRPr="0093572D" w14:paraId="7F65D841" w14:textId="77777777" w:rsidTr="00B46864">
        <w:trPr>
          <w:trHeight w:val="300"/>
          <w:trPrChange w:id="975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976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765F206" w14:textId="0397AB56" w:rsidR="00B46864" w:rsidRPr="0093572D" w:rsidRDefault="00B46864" w:rsidP="004F4DD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ins w:id="977" w:author="Yolanda Z" w:date="2024-10-18T03:33:00Z" w16du:dateUtc="2024-10-17T19:3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其他</w:t>
              </w:r>
            </w:ins>
            <w:del w:id="978" w:author="Yolanda Z" w:date="2024-10-18T03:33:00Z" w16du:dateUtc="2024-10-17T19:33:00Z">
              <w:r w:rsidRPr="0093572D" w:rsidDel="00E97642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共他</w:delText>
              </w:r>
            </w:del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转出</w:t>
            </w:r>
          </w:p>
        </w:tc>
      </w:tr>
      <w:tr w:rsidR="00B46864" w:rsidRPr="0093572D" w14:paraId="674F302C" w14:textId="77777777" w:rsidTr="00B46864">
        <w:trPr>
          <w:trHeight w:val="300"/>
          <w:trPrChange w:id="979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980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0B4F2A4" w14:textId="7C0C7B42" w:rsidR="00B46864" w:rsidRPr="0093572D" w:rsidRDefault="00B46864" w:rsidP="004F4DD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三、年末余</w:t>
            </w:r>
            <w:del w:id="981" w:author="Yolanda Z" w:date="2024-10-18T03:33:00Z" w16du:dateUtc="2024-10-17T19:33:00Z">
              <w:r w:rsidRPr="0093572D" w:rsidDel="00E97642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也</w:delText>
              </w:r>
            </w:del>
            <w:ins w:id="982" w:author="Yolanda Z" w:date="2024-10-18T03:33:00Z" w16du:dateUtc="2024-10-17T19:3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额</w:t>
              </w:r>
            </w:ins>
          </w:p>
        </w:tc>
      </w:tr>
      <w:tr w:rsidR="00B46864" w:rsidRPr="0093572D" w14:paraId="30F3D135" w14:textId="77777777" w:rsidTr="00B46864">
        <w:trPr>
          <w:trHeight w:val="300"/>
          <w:trPrChange w:id="983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984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D045F25" w14:textId="3128AFBD" w:rsidR="00B46864" w:rsidRPr="0093572D" w:rsidRDefault="00B46864" w:rsidP="004F4DD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年末</w:t>
            </w:r>
            <w:del w:id="985" w:author="Yolanda Z" w:date="2024-10-18T03:33:00Z" w16du:dateUtc="2024-10-17T19:33:00Z">
              <w:r w:rsidRPr="0093572D" w:rsidDel="00E97642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氽航</w:delText>
              </w:r>
            </w:del>
            <w:ins w:id="986" w:author="Yolanda Z" w:date="2024-10-18T03:33:00Z" w16du:dateUtc="2024-10-17T19:3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余额</w:t>
              </w:r>
            </w:ins>
          </w:p>
        </w:tc>
      </w:tr>
      <w:tr w:rsidR="00B46864" w:rsidRPr="0093572D" w14:paraId="2C702298" w14:textId="77777777" w:rsidTr="00B46864">
        <w:trPr>
          <w:trHeight w:val="300"/>
          <w:trPrChange w:id="987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988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4BEE1F2" w14:textId="20025217" w:rsidR="00B46864" w:rsidRPr="0093572D" w:rsidRDefault="00B46864" w:rsidP="004F4DD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（</w:t>
            </w:r>
            <w:r w:rsidRPr="0093572D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1</w:t>
            </w: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）</w:t>
            </w:r>
            <w:del w:id="989" w:author="Yolanda Z" w:date="2024-10-18T03:33:00Z" w16du:dateUtc="2024-10-17T19:33:00Z">
              <w:r w:rsidRPr="0093572D" w:rsidDel="00E97642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间定</w:delText>
              </w:r>
            </w:del>
            <w:ins w:id="990" w:author="Yolanda Z" w:date="2024-10-18T03:33:00Z" w16du:dateUtc="2024-10-17T19:3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固定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资产</w:t>
            </w:r>
          </w:p>
        </w:tc>
      </w:tr>
      <w:tr w:rsidR="00B46864" w:rsidRPr="0093572D" w14:paraId="010EDE24" w14:textId="77777777" w:rsidTr="00B46864">
        <w:trPr>
          <w:trHeight w:val="300"/>
          <w:trPrChange w:id="991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992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C393E0D" w14:textId="6D47B14C" w:rsidR="00B46864" w:rsidRPr="0093572D" w:rsidRDefault="00B46864" w:rsidP="004F4DD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房屋及建筑</w:t>
            </w:r>
            <w:del w:id="993" w:author="Yolanda Z" w:date="2024-10-18T03:33:00Z" w16du:dateUtc="2024-10-17T19:33:00Z">
              <w:r w:rsidRPr="0093572D" w:rsidDel="00E97642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为</w:delText>
              </w:r>
            </w:del>
            <w:ins w:id="994" w:author="Yolanda Z" w:date="2024-10-18T03:33:00Z" w16du:dateUtc="2024-10-17T19:3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物</w:t>
              </w:r>
            </w:ins>
          </w:p>
        </w:tc>
      </w:tr>
      <w:tr w:rsidR="00B46864" w:rsidRPr="0093572D" w14:paraId="14F9718F" w14:textId="77777777" w:rsidTr="00B46864">
        <w:trPr>
          <w:trHeight w:val="300"/>
          <w:trPrChange w:id="995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996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1C89466" w14:textId="0A87CCFA" w:rsidR="00B46864" w:rsidRPr="0093572D" w:rsidRDefault="00B46864" w:rsidP="004F4DD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电子</w:t>
            </w:r>
            <w:del w:id="997" w:author="Yolanda Z" w:date="2024-10-18T03:34:00Z" w16du:dateUtc="2024-10-17T19:34:00Z">
              <w:r w:rsidRPr="0093572D" w:rsidDel="00FA2A6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总</w:delText>
              </w:r>
            </w:del>
            <w:ins w:id="998" w:author="Yolanda Z" w:date="2024-10-18T03:34:00Z" w16du:dateUtc="2024-10-17T19:3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及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办公</w:t>
            </w:r>
            <w:ins w:id="999" w:author="Yolanda Z" w:date="2024-10-18T03:34:00Z" w16du:dateUtc="2024-10-17T19:3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设备</w:t>
              </w:r>
            </w:ins>
            <w:del w:id="1000" w:author="Yolanda Z" w:date="2024-10-18T03:34:00Z" w16du:dateUtc="2024-10-17T19:34:00Z">
              <w:r w:rsidRPr="0093572D" w:rsidDel="00FA2A6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设</w:delText>
              </w:r>
            </w:del>
          </w:p>
        </w:tc>
      </w:tr>
      <w:tr w:rsidR="00B46864" w:rsidRPr="0093572D" w14:paraId="597954C8" w14:textId="77777777" w:rsidTr="00B46864">
        <w:trPr>
          <w:trHeight w:val="300"/>
          <w:trPrChange w:id="1001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002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64B41CB" w14:textId="29E6E43E" w:rsidR="00B46864" w:rsidRPr="0093572D" w:rsidRDefault="00B46864" w:rsidP="004F4DD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ins w:id="1003" w:author="Yolanda Z" w:date="2024-10-18T03:34:00Z" w16du:dateUtc="2024-10-17T19:3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运输设备</w:t>
              </w:r>
            </w:ins>
            <w:del w:id="1004" w:author="Yolanda Z" w:date="2024-10-18T03:34:00Z" w16du:dateUtc="2024-10-17T19:34:00Z">
              <w:r w:rsidRPr="0093572D" w:rsidDel="00FA2A6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运临任</w:delText>
              </w:r>
            </w:del>
          </w:p>
        </w:tc>
      </w:tr>
      <w:tr w:rsidR="00B46864" w:rsidRPr="0093572D" w14:paraId="02E2A9C8" w14:textId="77777777" w:rsidTr="00B46864">
        <w:trPr>
          <w:trHeight w:val="300"/>
          <w:trPrChange w:id="1005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006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554A9F8" w14:textId="58A041E8" w:rsidR="00B46864" w:rsidRPr="0093572D" w:rsidRDefault="00B46864" w:rsidP="004F4DD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其他</w:t>
            </w:r>
            <w:ins w:id="1007" w:author="Yolanda Z" w:date="2024-10-18T03:34:00Z" w16du:dateUtc="2024-10-17T19:3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设备</w:t>
              </w:r>
            </w:ins>
            <w:del w:id="1008" w:author="Yolanda Z" w:date="2024-10-18T03:34:00Z" w16du:dateUtc="2024-10-17T19:34:00Z">
              <w:r w:rsidRPr="0093572D" w:rsidDel="00FA2A6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设名</w:delText>
              </w:r>
            </w:del>
          </w:p>
        </w:tc>
      </w:tr>
      <w:tr w:rsidR="00B46864" w:rsidRPr="0093572D" w14:paraId="1D1635F8" w14:textId="77777777" w:rsidTr="00B46864">
        <w:trPr>
          <w:trHeight w:val="300"/>
          <w:trPrChange w:id="1009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010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FBF4391" w14:textId="1FEC42D6" w:rsidR="00B46864" w:rsidRPr="0093572D" w:rsidRDefault="00B46864" w:rsidP="004F4DD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一、</w:t>
            </w:r>
            <w:del w:id="1011" w:author="Yolanda Z" w:date="2024-10-18T03:34:00Z" w16du:dateUtc="2024-10-17T19:34:00Z">
              <w:r w:rsidRPr="0093572D" w:rsidDel="00FA2A6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虻而陳依</w:delText>
              </w:r>
            </w:del>
            <w:ins w:id="1012" w:author="Yolanda Z" w:date="2024-10-18T03:34:00Z" w16du:dateUtc="2024-10-17T19:3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账面原值</w:t>
              </w:r>
            </w:ins>
          </w:p>
        </w:tc>
      </w:tr>
      <w:tr w:rsidR="00B46864" w:rsidRPr="0093572D" w14:paraId="7B08812B" w14:textId="77777777" w:rsidTr="00B46864">
        <w:trPr>
          <w:trHeight w:val="300"/>
          <w:trPrChange w:id="1013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014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DE007B3" w14:textId="0031F748" w:rsidR="00B46864" w:rsidRPr="0093572D" w:rsidRDefault="00B46864" w:rsidP="004F4DD9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 w:rsidRPr="0093572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1</w:t>
            </w:r>
            <w:r w:rsidRPr="0093572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、年初余</w:t>
            </w:r>
            <w:ins w:id="1015" w:author="Yolanda Z" w:date="2024-10-18T03:34:00Z" w16du:dateUtc="2024-10-17T19:34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额</w:t>
              </w:r>
            </w:ins>
            <w:del w:id="1016" w:author="Yolanda Z" w:date="2024-10-18T03:34:00Z" w16du:dateUtc="2024-10-17T19:34:00Z">
              <w:r w:rsidRPr="0093572D" w:rsidDel="00FA2A6E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程</w:delText>
              </w:r>
            </w:del>
          </w:p>
        </w:tc>
      </w:tr>
      <w:tr w:rsidR="00B46864" w:rsidRPr="0093572D" w14:paraId="6EF86C2F" w14:textId="77777777" w:rsidTr="00B46864">
        <w:trPr>
          <w:trHeight w:val="300"/>
          <w:trPrChange w:id="1017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018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265D7FC" w14:textId="748A8955" w:rsidR="00B46864" w:rsidRPr="0093572D" w:rsidRDefault="00B46864" w:rsidP="004F4DD9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 w:rsidRPr="0093572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2</w:t>
            </w:r>
            <w:r w:rsidRPr="0093572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、本年</w:t>
            </w:r>
            <w:ins w:id="1019" w:author="Yolanda Z" w:date="2024-10-18T03:34:00Z" w16du:dateUtc="2024-10-17T19:34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增加</w:t>
              </w:r>
            </w:ins>
            <w:del w:id="1020" w:author="Yolanda Z" w:date="2024-10-18T03:34:00Z" w16du:dateUtc="2024-10-17T19:34:00Z">
              <w:r w:rsidRPr="0093572D" w:rsidDel="00FA2A6E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瑙加</w:delText>
              </w:r>
            </w:del>
            <w:r w:rsidRPr="0093572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金</w:t>
            </w:r>
            <w:ins w:id="1021" w:author="Yolanda Z" w:date="2024-10-18T03:34:00Z" w16du:dateUtc="2024-10-17T19:34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额</w:t>
              </w:r>
            </w:ins>
            <w:del w:id="1022" w:author="Yolanda Z" w:date="2024-10-18T03:34:00Z" w16du:dateUtc="2024-10-17T19:34:00Z">
              <w:r w:rsidRPr="0093572D" w:rsidDel="00FA2A6E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领</w:delText>
              </w:r>
            </w:del>
          </w:p>
        </w:tc>
      </w:tr>
      <w:tr w:rsidR="00B46864" w:rsidRPr="0093572D" w14:paraId="31E926D9" w14:textId="77777777" w:rsidTr="00B46864">
        <w:trPr>
          <w:trHeight w:val="300"/>
          <w:trPrChange w:id="1023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024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4DC025F" w14:textId="7C13F98B" w:rsidR="00B46864" w:rsidRPr="0093572D" w:rsidRDefault="00B46864" w:rsidP="004F4DD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（</w:t>
            </w:r>
            <w:r w:rsidRPr="0093572D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1</w:t>
            </w: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）</w:t>
            </w:r>
            <w:ins w:id="1025" w:author="Yolanda Z" w:date="2024-10-18T03:34:00Z" w16du:dateUtc="2024-10-17T19:3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购置</w:t>
              </w:r>
            </w:ins>
            <w:del w:id="1026" w:author="Yolanda Z" w:date="2024-10-18T03:34:00Z" w16du:dateUtc="2024-10-17T19:34:00Z">
              <w:r w:rsidRPr="0093572D" w:rsidDel="00FA2A6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彻</w:delText>
              </w:r>
            </w:del>
          </w:p>
        </w:tc>
      </w:tr>
      <w:tr w:rsidR="00B46864" w:rsidRPr="0093572D" w14:paraId="251A229C" w14:textId="77777777" w:rsidTr="00B46864">
        <w:trPr>
          <w:trHeight w:val="300"/>
          <w:trPrChange w:id="1027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028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F768DE4" w14:textId="3E0678E5" w:rsidR="00B46864" w:rsidRPr="0093572D" w:rsidRDefault="00B46864" w:rsidP="004F4DD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（</w:t>
            </w:r>
            <w:r w:rsidRPr="0093572D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2</w:t>
            </w: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）</w:t>
            </w:r>
            <w:ins w:id="1029" w:author="Yolanda Z" w:date="2024-10-18T03:34:00Z" w16du:dateUtc="2024-10-17T19:3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在建</w:t>
              </w:r>
            </w:ins>
            <w:del w:id="1030" w:author="Yolanda Z" w:date="2024-10-18T03:34:00Z" w16du:dateUtc="2024-10-17T19:34:00Z">
              <w:r w:rsidRPr="0093572D" w:rsidDel="00FA2A6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在企</w:delText>
              </w:r>
            </w:del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工程</w:t>
            </w:r>
            <w:ins w:id="1031" w:author="Yolanda Z" w:date="2024-10-18T03:34:00Z" w16du:dateUtc="2024-10-17T19:3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转</w:t>
              </w:r>
            </w:ins>
            <w:del w:id="1032" w:author="Yolanda Z" w:date="2024-10-18T03:34:00Z" w16du:dateUtc="2024-10-17T19:34:00Z">
              <w:r w:rsidRPr="0093572D" w:rsidDel="00FA2A6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卡</w:delText>
              </w:r>
            </w:del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入</w:t>
            </w:r>
          </w:p>
        </w:tc>
      </w:tr>
      <w:tr w:rsidR="00B46864" w:rsidRPr="0093572D" w14:paraId="6F645FB0" w14:textId="77777777" w:rsidTr="00B46864">
        <w:trPr>
          <w:trHeight w:val="300"/>
          <w:trPrChange w:id="1033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034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1F19DDC" w14:textId="5523FB98" w:rsidR="00B46864" w:rsidRPr="0093572D" w:rsidRDefault="00B46864" w:rsidP="004F4DD9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 w:rsidRPr="0093572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3</w:t>
            </w:r>
            <w:r w:rsidRPr="0093572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、本年</w:t>
            </w:r>
            <w:ins w:id="1035" w:author="Yolanda Z" w:date="2024-10-18T03:34:00Z" w16du:dateUtc="2024-10-17T19:34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减</w:t>
              </w:r>
            </w:ins>
            <w:del w:id="1036" w:author="Yolanda Z" w:date="2024-10-18T03:34:00Z" w16du:dateUtc="2024-10-17T19:34:00Z">
              <w:r w:rsidRPr="0093572D" w:rsidDel="00FA2A6E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減</w:delText>
              </w:r>
            </w:del>
            <w:r w:rsidRPr="0093572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少金</w:t>
            </w:r>
            <w:ins w:id="1037" w:author="Yolanda Z" w:date="2024-10-18T03:34:00Z" w16du:dateUtc="2024-10-17T19:34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额</w:t>
              </w:r>
            </w:ins>
            <w:del w:id="1038" w:author="Yolanda Z" w:date="2024-10-18T03:34:00Z" w16du:dateUtc="2024-10-17T19:34:00Z">
              <w:r w:rsidRPr="0093572D" w:rsidDel="00FA2A6E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领</w:delText>
              </w:r>
            </w:del>
          </w:p>
        </w:tc>
      </w:tr>
      <w:tr w:rsidR="00B46864" w:rsidRPr="0093572D" w14:paraId="7526E2BD" w14:textId="77777777" w:rsidTr="00B46864">
        <w:trPr>
          <w:trHeight w:val="300"/>
          <w:trPrChange w:id="1039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040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D02A255" w14:textId="6A3F0644" w:rsidR="00B46864" w:rsidRPr="0093572D" w:rsidRDefault="00B46864" w:rsidP="004F4DD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二、</w:t>
            </w:r>
            <w:ins w:id="1041" w:author="Yolanda Z" w:date="2024-10-18T03:34:00Z" w16du:dateUtc="2024-10-17T19:3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累计折旧</w:t>
              </w:r>
            </w:ins>
            <w:del w:id="1042" w:author="Yolanda Z" w:date="2024-10-18T03:34:00Z" w16du:dateUtc="2024-10-17T19:34:00Z">
              <w:r w:rsidRPr="0093572D" w:rsidDel="00FA2A6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计折旧</w:delText>
              </w:r>
            </w:del>
          </w:p>
        </w:tc>
      </w:tr>
      <w:tr w:rsidR="00B46864" w:rsidRPr="0093572D" w14:paraId="7D05F966" w14:textId="77777777" w:rsidTr="00B46864">
        <w:trPr>
          <w:trHeight w:val="300"/>
          <w:trPrChange w:id="1043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044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89EB8F6" w14:textId="3EE26885" w:rsidR="00B46864" w:rsidRPr="0093572D" w:rsidRDefault="00B46864" w:rsidP="004F4DD9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 w:rsidRPr="0093572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2</w:t>
            </w:r>
            <w:r w:rsidRPr="0093572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、本年增加金</w:t>
            </w:r>
            <w:ins w:id="1045" w:author="Yolanda Z" w:date="2024-10-18T03:34:00Z" w16du:dateUtc="2024-10-17T19:34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额</w:t>
              </w:r>
            </w:ins>
            <w:del w:id="1046" w:author="Yolanda Z" w:date="2024-10-18T03:34:00Z" w16du:dateUtc="2024-10-17T19:34:00Z">
              <w:r w:rsidRPr="0093572D" w:rsidDel="00FA2A6E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車</w:delText>
              </w:r>
            </w:del>
          </w:p>
        </w:tc>
      </w:tr>
      <w:tr w:rsidR="00B46864" w:rsidRPr="0093572D" w14:paraId="162C2F2E" w14:textId="77777777" w:rsidTr="00B46864">
        <w:trPr>
          <w:trHeight w:val="300"/>
          <w:trPrChange w:id="1047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048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F150E9A" w14:textId="3745EB34" w:rsidR="00B46864" w:rsidRPr="0093572D" w:rsidRDefault="00B46864" w:rsidP="004F4DD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（</w:t>
            </w:r>
            <w:r w:rsidRPr="0093572D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2</w:t>
            </w: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）企业</w:t>
            </w:r>
            <w:ins w:id="1049" w:author="Yolanda Z" w:date="2024-10-18T03:35:00Z" w16du:dateUtc="2024-10-17T19:3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合并增加</w:t>
              </w:r>
            </w:ins>
            <w:del w:id="1050" w:author="Yolanda Z" w:date="2024-10-18T03:35:00Z" w16du:dateUtc="2024-10-17T19:35:00Z">
              <w:r w:rsidRPr="0093572D" w:rsidDel="00FA2A6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合井地总</w:delText>
              </w:r>
            </w:del>
          </w:p>
        </w:tc>
      </w:tr>
      <w:tr w:rsidR="00B46864" w:rsidRPr="0093572D" w14:paraId="68DB4833" w14:textId="77777777" w:rsidTr="00B46864">
        <w:trPr>
          <w:trHeight w:val="300"/>
          <w:trPrChange w:id="1051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052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2683F22" w14:textId="162AF8B1" w:rsidR="00B46864" w:rsidRPr="0093572D" w:rsidRDefault="00B46864" w:rsidP="004F4DD9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 w:rsidRPr="0093572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3</w:t>
            </w:r>
            <w:r w:rsidRPr="0093572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、本年</w:t>
            </w:r>
            <w:ins w:id="1053" w:author="Yolanda Z" w:date="2024-10-18T03:35:00Z" w16du:dateUtc="2024-10-17T19:35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减</w:t>
              </w:r>
            </w:ins>
            <w:del w:id="1054" w:author="Yolanda Z" w:date="2024-10-18T03:35:00Z" w16du:dateUtc="2024-10-17T19:35:00Z">
              <w:r w:rsidRPr="0093572D" w:rsidDel="00FA2A6E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談</w:delText>
              </w:r>
            </w:del>
            <w:r w:rsidRPr="0093572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少金</w:t>
            </w:r>
            <w:ins w:id="1055" w:author="Yolanda Z" w:date="2024-10-18T03:35:00Z" w16du:dateUtc="2024-10-17T19:35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额</w:t>
              </w:r>
            </w:ins>
            <w:del w:id="1056" w:author="Yolanda Z" w:date="2024-10-18T03:35:00Z" w16du:dateUtc="2024-10-17T19:35:00Z">
              <w:r w:rsidRPr="0093572D" w:rsidDel="00FA2A6E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粒</w:delText>
              </w:r>
            </w:del>
          </w:p>
        </w:tc>
      </w:tr>
      <w:tr w:rsidR="00B46864" w:rsidRPr="0093572D" w14:paraId="355C9193" w14:textId="77777777" w:rsidTr="00B46864">
        <w:trPr>
          <w:trHeight w:val="300"/>
          <w:trPrChange w:id="1057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058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F93B34A" w14:textId="446A7289" w:rsidR="00B46864" w:rsidRPr="0093572D" w:rsidRDefault="00B46864" w:rsidP="004F4DD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（</w:t>
            </w:r>
            <w:r w:rsidRPr="0093572D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2</w:t>
            </w: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）其他</w:t>
            </w:r>
            <w:ins w:id="1059" w:author="Yolanda Z" w:date="2024-10-18T03:35:00Z" w16du:dateUtc="2024-10-17T19:3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减</w:t>
              </w:r>
            </w:ins>
            <w:del w:id="1060" w:author="Yolanda Z" w:date="2024-10-18T03:35:00Z" w16du:dateUtc="2024-10-17T19:35:00Z">
              <w:r w:rsidRPr="0093572D" w:rsidDel="00FA2A6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就</w:delText>
              </w:r>
            </w:del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少</w:t>
            </w:r>
          </w:p>
        </w:tc>
      </w:tr>
      <w:tr w:rsidR="00B46864" w:rsidRPr="0093572D" w14:paraId="6A9F2F95" w14:textId="77777777" w:rsidTr="00B46864">
        <w:trPr>
          <w:trHeight w:val="300"/>
          <w:trPrChange w:id="1061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062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097CA0D" w14:textId="3A681980" w:rsidR="00B46864" w:rsidRPr="0093572D" w:rsidRDefault="00B46864" w:rsidP="004F4DD9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4</w:t>
            </w:r>
            <w:r w:rsidRPr="0093572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、年</w:t>
            </w:r>
            <w:ins w:id="1063" w:author="Yolanda Z" w:date="2024-10-18T03:35:00Z" w16du:dateUtc="2024-10-17T19:35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末</w:t>
              </w:r>
            </w:ins>
            <w:del w:id="1064" w:author="Yolanda Z" w:date="2024-10-18T03:35:00Z" w16du:dateUtc="2024-10-17T19:35:00Z">
              <w:r w:rsidRPr="0093572D" w:rsidDel="00FA2A6E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木</w:delText>
              </w:r>
            </w:del>
            <w:r w:rsidRPr="0093572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余额</w:t>
            </w:r>
          </w:p>
        </w:tc>
      </w:tr>
      <w:tr w:rsidR="00B46864" w:rsidRPr="0093572D" w14:paraId="6FBC6885" w14:textId="77777777" w:rsidTr="00B46864">
        <w:trPr>
          <w:trHeight w:val="300"/>
          <w:trPrChange w:id="1065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066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238A383" w14:textId="7B8D2004" w:rsidR="00B46864" w:rsidRPr="0093572D" w:rsidRDefault="00B46864" w:rsidP="004F4DD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三、</w:t>
            </w:r>
            <w:ins w:id="1067" w:author="Yolanda Z" w:date="2024-10-18T03:35:00Z" w16du:dateUtc="2024-10-17T19:3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减值准备</w:t>
              </w:r>
            </w:ins>
            <w:del w:id="1068" w:author="Yolanda Z" w:date="2024-10-18T03:35:00Z" w16du:dateUtc="2024-10-17T19:35:00Z">
              <w:r w:rsidRPr="0093572D" w:rsidDel="00FA2A6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減慎准各</w:delText>
              </w:r>
            </w:del>
          </w:p>
        </w:tc>
      </w:tr>
      <w:tr w:rsidR="00B46864" w:rsidRPr="0093572D" w14:paraId="7CE1243C" w14:textId="77777777" w:rsidTr="00B46864">
        <w:trPr>
          <w:trHeight w:val="300"/>
          <w:trPrChange w:id="1069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070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07DB38D" w14:textId="6E386789" w:rsidR="00B46864" w:rsidRPr="0093572D" w:rsidRDefault="00B46864" w:rsidP="004F4DD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四、</w:t>
            </w:r>
            <w:del w:id="1071" w:author="Yolanda Z" w:date="2024-10-18T03:35:00Z" w16du:dateUtc="2024-10-17T19:35:00Z">
              <w:r w:rsidRPr="0093572D" w:rsidDel="00FA2A6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脈面价也</w:delText>
              </w:r>
            </w:del>
            <w:ins w:id="1072" w:author="Yolanda Z" w:date="2024-10-18T03:35:00Z" w16du:dateUtc="2024-10-17T19:3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账面价值</w:t>
              </w:r>
            </w:ins>
          </w:p>
        </w:tc>
      </w:tr>
      <w:tr w:rsidR="00B46864" w:rsidRPr="0093572D" w14:paraId="0FDBB863" w14:textId="77777777" w:rsidTr="00B46864">
        <w:trPr>
          <w:trHeight w:val="300"/>
          <w:trPrChange w:id="1073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074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3965883" w14:textId="38B0C532" w:rsidR="00B46864" w:rsidRPr="0093572D" w:rsidRDefault="00B46864" w:rsidP="004F4DD9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1</w:t>
            </w:r>
            <w:r w:rsidRPr="0093572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、年末</w:t>
            </w:r>
            <w:ins w:id="1075" w:author="Yolanda Z" w:date="2024-10-18T03:35:00Z" w16du:dateUtc="2024-10-17T19:35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账</w:t>
              </w:r>
            </w:ins>
            <w:del w:id="1076" w:author="Yolanda Z" w:date="2024-10-18T03:35:00Z" w16du:dateUtc="2024-10-17T19:35:00Z">
              <w:r w:rsidRPr="0093572D" w:rsidDel="00FA2A6E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取</w:delText>
              </w:r>
            </w:del>
            <w:r w:rsidRPr="0093572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面价值</w:t>
            </w:r>
          </w:p>
        </w:tc>
      </w:tr>
      <w:tr w:rsidR="00B46864" w:rsidRPr="0093572D" w14:paraId="7D72E57F" w14:textId="77777777" w:rsidTr="00B46864">
        <w:trPr>
          <w:trHeight w:val="300"/>
          <w:trPrChange w:id="1077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078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D6856DD" w14:textId="143A385E" w:rsidR="00B46864" w:rsidRPr="0093572D" w:rsidRDefault="00B46864" w:rsidP="004F4DD9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 w:rsidRPr="0093572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2</w:t>
            </w:r>
            <w:r w:rsidRPr="0093572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、年初</w:t>
            </w:r>
            <w:ins w:id="1079" w:author="Yolanda Z" w:date="2024-10-18T03:35:00Z" w16du:dateUtc="2024-10-17T19:35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账面价值</w:t>
              </w:r>
            </w:ins>
            <w:del w:id="1080" w:author="Yolanda Z" w:date="2024-10-18T03:35:00Z" w16du:dateUtc="2024-10-17T19:35:00Z">
              <w:r w:rsidRPr="0093572D" w:rsidDel="00FA2A6E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耒麻价依</w:delText>
              </w:r>
            </w:del>
          </w:p>
        </w:tc>
      </w:tr>
      <w:tr w:rsidR="00B46864" w:rsidRPr="0093572D" w14:paraId="6E5DC5A7" w14:textId="77777777" w:rsidTr="00B46864">
        <w:trPr>
          <w:trHeight w:val="300"/>
          <w:trPrChange w:id="1081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082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34ABAE7" w14:textId="528B9CC5" w:rsidR="00B46864" w:rsidRPr="0093572D" w:rsidRDefault="00B46864" w:rsidP="004F4DD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在建</w:t>
            </w:r>
            <w:ins w:id="1083" w:author="Yolanda Z" w:date="2024-10-18T03:35:00Z" w16du:dateUtc="2024-10-17T19:3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工程</w:t>
              </w:r>
            </w:ins>
            <w:del w:id="1084" w:author="Yolanda Z" w:date="2024-10-18T03:35:00Z" w16du:dateUtc="2024-10-17T19:35:00Z">
              <w:r w:rsidRPr="0093572D" w:rsidDel="00FA2A6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工租</w:delText>
              </w:r>
            </w:del>
          </w:p>
        </w:tc>
      </w:tr>
      <w:tr w:rsidR="00B46864" w:rsidRPr="0093572D" w14:paraId="3A51843B" w14:textId="77777777" w:rsidTr="00B46864">
        <w:trPr>
          <w:trHeight w:val="300"/>
          <w:trPrChange w:id="1085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086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A7471DC" w14:textId="5DF6047B" w:rsidR="00B46864" w:rsidRPr="0093572D" w:rsidRDefault="00B46864" w:rsidP="004F4DD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年末余</w:t>
            </w:r>
            <w:ins w:id="1087" w:author="Yolanda Z" w:date="2024-10-18T03:35:00Z" w16du:dateUtc="2024-10-17T19:3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额</w:t>
              </w:r>
            </w:ins>
            <w:del w:id="1088" w:author="Yolanda Z" w:date="2024-10-18T03:35:00Z" w16du:dateUtc="2024-10-17T19:35:00Z">
              <w:r w:rsidRPr="0093572D" w:rsidDel="00FA2A6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微</w:delText>
              </w:r>
            </w:del>
          </w:p>
        </w:tc>
      </w:tr>
      <w:tr w:rsidR="00B46864" w:rsidRPr="0093572D" w14:paraId="39E187FA" w14:textId="77777777" w:rsidTr="00B46864">
        <w:trPr>
          <w:trHeight w:val="300"/>
          <w:trPrChange w:id="1089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090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DECE907" w14:textId="2EFFBFE1" w:rsidR="00B46864" w:rsidRPr="0093572D" w:rsidRDefault="00B46864" w:rsidP="004F4DD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ins w:id="1091" w:author="Yolanda Z" w:date="2024-10-18T03:35:00Z" w16du:dateUtc="2024-10-17T19:3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账面余额</w:t>
              </w:r>
            </w:ins>
            <w:del w:id="1092" w:author="Yolanda Z" w:date="2024-10-18T03:35:00Z" w16du:dateUtc="2024-10-17T19:35:00Z">
              <w:r w:rsidRPr="0093572D" w:rsidDel="00FA2A6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跟面条额</w:delText>
              </w:r>
            </w:del>
          </w:p>
        </w:tc>
      </w:tr>
      <w:tr w:rsidR="00B46864" w:rsidRPr="0093572D" w14:paraId="3AD6BA74" w14:textId="77777777" w:rsidTr="00B46864">
        <w:trPr>
          <w:trHeight w:val="300"/>
          <w:trPrChange w:id="1093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094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FDA5644" w14:textId="6A0D6ECD" w:rsidR="00B46864" w:rsidRPr="0093572D" w:rsidRDefault="00B46864" w:rsidP="004F4DD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ins w:id="1095" w:author="Yolanda Z" w:date="2024-10-18T03:36:00Z" w16du:dateUtc="2024-10-17T19:3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减值准备</w:t>
              </w:r>
            </w:ins>
            <w:del w:id="1096" w:author="Yolanda Z" w:date="2024-10-18T03:36:00Z" w16du:dateUtc="2024-10-17T19:36:00Z">
              <w:r w:rsidRPr="0093572D" w:rsidDel="00FA2A6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減值准名</w:delText>
              </w:r>
            </w:del>
          </w:p>
        </w:tc>
      </w:tr>
      <w:tr w:rsidR="00B46864" w:rsidRPr="0093572D" w14:paraId="25285D94" w14:textId="77777777" w:rsidTr="00B46864">
        <w:trPr>
          <w:trHeight w:val="300"/>
          <w:trPrChange w:id="1097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098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2F67B0D" w14:textId="7434B392" w:rsidR="00B46864" w:rsidRPr="0093572D" w:rsidRDefault="00B46864" w:rsidP="004F4DD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账面</w:t>
            </w:r>
            <w:ins w:id="1099" w:author="Yolanda Z" w:date="2024-10-18T03:36:00Z" w16du:dateUtc="2024-10-17T19:3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价值</w:t>
              </w:r>
            </w:ins>
            <w:del w:id="1100" w:author="Yolanda Z" w:date="2024-10-18T03:36:00Z" w16du:dateUtc="2024-10-17T19:36:00Z">
              <w:r w:rsidRPr="0093572D" w:rsidDel="00FA2A6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价也</w:delText>
              </w:r>
            </w:del>
          </w:p>
        </w:tc>
      </w:tr>
      <w:tr w:rsidR="00B46864" w:rsidRPr="0093572D" w14:paraId="7AC4B795" w14:textId="77777777" w:rsidTr="00B46864">
        <w:trPr>
          <w:trHeight w:val="300"/>
          <w:trPrChange w:id="1101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102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3A6B9FD" w14:textId="61FE9186" w:rsidR="00B46864" w:rsidRPr="0093572D" w:rsidRDefault="00B46864" w:rsidP="004F4DD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污水</w:t>
            </w:r>
            <w:ins w:id="1103" w:author="Yolanda Z" w:date="2024-10-18T03:36:00Z" w16du:dateUtc="2024-10-17T19:3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处置</w:t>
              </w:r>
            </w:ins>
            <w:del w:id="1104" w:author="Yolanda Z" w:date="2024-10-18T03:36:00Z" w16du:dateUtc="2024-10-17T19:36:00Z">
              <w:r w:rsidRPr="0093572D" w:rsidDel="00E0430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处或</w:delText>
              </w:r>
            </w:del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工程</w:t>
            </w:r>
          </w:p>
        </w:tc>
      </w:tr>
      <w:tr w:rsidR="00B46864" w:rsidRPr="0093572D" w14:paraId="2D94D2DA" w14:textId="77777777" w:rsidTr="00B46864">
        <w:trPr>
          <w:trHeight w:val="300"/>
          <w:trPrChange w:id="1105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106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D8E4648" w14:textId="7D86C962" w:rsidR="00B46864" w:rsidRPr="0093572D" w:rsidRDefault="00B46864" w:rsidP="004F4DD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新</w:t>
            </w:r>
            <w:del w:id="1107" w:author="Yolanda Z" w:date="2024-10-18T03:36:00Z" w16du:dateUtc="2024-10-17T19:36:00Z">
              <w:r w:rsidRPr="0093572D" w:rsidDel="00E0430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化</w:delText>
              </w:r>
            </w:del>
            <w:ins w:id="1108" w:author="Yolanda Z" w:date="2024-10-18T03:36:00Z" w16du:dateUtc="2024-10-17T19:3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仓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工程</w:t>
            </w:r>
          </w:p>
        </w:tc>
      </w:tr>
      <w:tr w:rsidR="00B46864" w:rsidRPr="0093572D" w14:paraId="7E5BD94C" w14:textId="77777777" w:rsidTr="00B46864">
        <w:trPr>
          <w:trHeight w:val="300"/>
          <w:trPrChange w:id="1109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110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2EAC170" w14:textId="771FA874" w:rsidR="00B46864" w:rsidRPr="0093572D" w:rsidRDefault="00B46864" w:rsidP="004F4DD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ins w:id="1111" w:author="Yolanda Z" w:date="2024-10-18T03:36:00Z" w16du:dateUtc="2024-10-17T19:3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盱眙港口粮</w:t>
              </w:r>
            </w:ins>
            <w:del w:id="1112" w:author="Yolanda Z" w:date="2024-10-18T03:36:00Z" w16du:dateUtc="2024-10-17T19:36:00Z">
              <w:r w:rsidRPr="0093572D" w:rsidDel="00E0430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导盼达口果</w:delText>
              </w:r>
            </w:del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食和</w:t>
            </w:r>
            <w:ins w:id="1113" w:author="Yolanda Z" w:date="2024-10-18T03:36:00Z" w16du:dateUtc="2024-10-17T19:3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物资</w:t>
              </w:r>
            </w:ins>
            <w:del w:id="1114" w:author="Yolanda Z" w:date="2024-10-18T03:36:00Z" w16du:dateUtc="2024-10-17T19:36:00Z">
              <w:r w:rsidRPr="0093572D" w:rsidDel="00E0430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构货</w:delText>
              </w:r>
            </w:del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产业</w:t>
            </w:r>
            <w:ins w:id="1115" w:author="Yolanda Z" w:date="2024-10-18T03:36:00Z" w16du:dateUtc="2024-10-17T19:3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园</w:t>
              </w:r>
            </w:ins>
            <w:del w:id="1116" w:author="Yolanda Z" w:date="2024-10-18T03:36:00Z" w16du:dateUtc="2024-10-17T19:36:00Z">
              <w:r w:rsidRPr="0093572D" w:rsidDel="00E0430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出</w:delText>
              </w:r>
            </w:del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建设项目</w:t>
            </w:r>
          </w:p>
        </w:tc>
      </w:tr>
      <w:tr w:rsidR="00B46864" w:rsidRPr="0093572D" w14:paraId="695AB35E" w14:textId="77777777" w:rsidTr="00B46864">
        <w:trPr>
          <w:trHeight w:val="300"/>
          <w:trPrChange w:id="1117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118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EB02DDC" w14:textId="5FA4FBDD" w:rsidR="00B46864" w:rsidRPr="0093572D" w:rsidRDefault="00B46864" w:rsidP="004F4DD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年初余</w:t>
            </w:r>
            <w:ins w:id="1119" w:author="Yolanda Z" w:date="2024-10-18T03:36:00Z" w16du:dateUtc="2024-10-17T19:3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额</w:t>
              </w:r>
            </w:ins>
            <w:del w:id="1120" w:author="Yolanda Z" w:date="2024-10-18T03:36:00Z" w16du:dateUtc="2024-10-17T19:36:00Z">
              <w:r w:rsidRPr="0093572D" w:rsidDel="00E0430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觀</w:delText>
              </w:r>
            </w:del>
          </w:p>
        </w:tc>
      </w:tr>
      <w:tr w:rsidR="00B46864" w:rsidRPr="0093572D" w14:paraId="7D5835D2" w14:textId="77777777" w:rsidTr="00B46864">
        <w:trPr>
          <w:trHeight w:val="300"/>
          <w:trPrChange w:id="1121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122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3370704" w14:textId="193CA8BD" w:rsidR="00B46864" w:rsidRPr="0093572D" w:rsidRDefault="00B46864" w:rsidP="00E0430D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ins w:id="1123" w:author="Yolanda Z" w:date="2024-10-18T03:37:00Z" w16du:dateUtc="2024-10-17T19:3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账面余额</w:t>
              </w:r>
            </w:ins>
            <w:del w:id="1124" w:author="Yolanda Z" w:date="2024-10-18T03:36:00Z" w16du:dateUtc="2024-10-17T19:36:00Z">
              <w:r w:rsidRPr="0093572D" w:rsidDel="00E0430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惠面來額</w:delText>
              </w:r>
            </w:del>
          </w:p>
        </w:tc>
      </w:tr>
      <w:tr w:rsidR="00B46864" w:rsidRPr="0093572D" w14:paraId="6C4573DF" w14:textId="77777777" w:rsidTr="00B46864">
        <w:trPr>
          <w:trHeight w:val="300"/>
          <w:trPrChange w:id="1125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126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6FB99CC" w14:textId="0170DBC9" w:rsidR="00B46864" w:rsidRPr="0093572D" w:rsidRDefault="00B46864" w:rsidP="00E0430D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ins w:id="1127" w:author="Yolanda Z" w:date="2024-10-18T03:37:00Z" w16du:dateUtc="2024-10-17T19:3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减值准备</w:t>
              </w:r>
            </w:ins>
            <w:del w:id="1128" w:author="Yolanda Z" w:date="2024-10-18T03:37:00Z" w16du:dateUtc="2024-10-17T19:37:00Z">
              <w:r w:rsidRPr="0093572D" w:rsidDel="000330A0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請信視台</w:delText>
              </w:r>
            </w:del>
          </w:p>
        </w:tc>
      </w:tr>
      <w:tr w:rsidR="00B46864" w:rsidRPr="0093572D" w14:paraId="5FFAF06D" w14:textId="77777777" w:rsidTr="00B46864">
        <w:trPr>
          <w:trHeight w:val="300"/>
          <w:trPrChange w:id="1129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130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37622D5" w14:textId="2E2D8AEA" w:rsidR="00B46864" w:rsidRPr="0093572D" w:rsidRDefault="00B46864" w:rsidP="00E0430D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ins w:id="1131" w:author="Yolanda Z" w:date="2024-10-18T03:37:00Z" w16du:dateUtc="2024-10-17T19:37:00Z">
              <w:r w:rsidRPr="0093572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账面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价值</w:t>
              </w:r>
            </w:ins>
            <w:del w:id="1132" w:author="Yolanda Z" w:date="2024-10-18T03:37:00Z" w16du:dateUtc="2024-10-17T19:37:00Z">
              <w:r w:rsidRPr="0093572D" w:rsidDel="000330A0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考毒价地</w:delText>
              </w:r>
            </w:del>
          </w:p>
        </w:tc>
      </w:tr>
      <w:tr w:rsidR="00B46864" w:rsidRPr="0093572D" w14:paraId="39F2FE1E" w14:textId="77777777" w:rsidTr="00B46864">
        <w:trPr>
          <w:trHeight w:val="300"/>
          <w:trPrChange w:id="1133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134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BDC1B58" w14:textId="77777777" w:rsidR="00B46864" w:rsidRPr="0093572D" w:rsidRDefault="00B46864" w:rsidP="00E0430D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污水处置工程</w:t>
            </w:r>
          </w:p>
        </w:tc>
      </w:tr>
      <w:tr w:rsidR="00B46864" w:rsidRPr="0093572D" w14:paraId="6164385E" w14:textId="77777777" w:rsidTr="00B46864">
        <w:trPr>
          <w:trHeight w:val="300"/>
          <w:trPrChange w:id="1135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136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7E74C15" w14:textId="54CF1445" w:rsidR="00B46864" w:rsidRPr="0093572D" w:rsidRDefault="00B46864" w:rsidP="00E0430D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新仓</w:t>
            </w:r>
            <w:del w:id="1137" w:author="Yolanda Z" w:date="2024-10-18T03:37:00Z" w16du:dateUtc="2024-10-17T19:37:00Z">
              <w:r w:rsidRPr="0093572D" w:rsidDel="00E0430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工變</w:delText>
              </w:r>
            </w:del>
            <w:ins w:id="1138" w:author="Yolanda Z" w:date="2024-10-18T03:37:00Z" w16du:dateUtc="2024-10-17T19:3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工程</w:t>
              </w:r>
            </w:ins>
          </w:p>
        </w:tc>
      </w:tr>
      <w:tr w:rsidR="00B46864" w:rsidRPr="0093572D" w14:paraId="4F6538FB" w14:textId="77777777" w:rsidTr="00B46864">
        <w:trPr>
          <w:trHeight w:val="300"/>
          <w:trPrChange w:id="1139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140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3E47F66" w14:textId="1DF5E993" w:rsidR="00B46864" w:rsidRPr="0093572D" w:rsidRDefault="00B46864" w:rsidP="00A351C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ins w:id="1141" w:author="Yolanda Z" w:date="2024-10-18T03:37:00Z" w16du:dateUtc="2024-10-17T19:3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盱眙港口粮</w:t>
              </w:r>
              <w:r w:rsidRPr="0093572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食和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物资</w:t>
              </w:r>
              <w:r w:rsidRPr="0093572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产业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园</w:t>
              </w:r>
              <w:r w:rsidRPr="0093572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建设项目</w:t>
              </w:r>
            </w:ins>
            <w:del w:id="1142" w:author="Yolanda Z" w:date="2024-10-18T03:37:00Z" w16du:dateUtc="2024-10-17T19:37:00Z">
              <w:r w:rsidRPr="0093572D" w:rsidDel="00A71E3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好船港口粮食和物资产业田建设成目</w:delText>
              </w:r>
            </w:del>
          </w:p>
        </w:tc>
      </w:tr>
      <w:tr w:rsidR="00B46864" w:rsidRPr="0093572D" w14:paraId="058CB3BC" w14:textId="77777777" w:rsidTr="00B46864">
        <w:trPr>
          <w:trHeight w:val="300"/>
          <w:trPrChange w:id="1143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144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1D296E1" w14:textId="393876E1" w:rsidR="00B46864" w:rsidRPr="0093572D" w:rsidRDefault="00B46864" w:rsidP="00A351C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（</w:t>
            </w:r>
            <w:r w:rsidRPr="0093572D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2</w:t>
            </w: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）</w:t>
            </w:r>
            <w:del w:id="1145" w:author="Yolanda Z" w:date="2024-10-18T03:37:00Z" w16du:dateUtc="2024-10-17T19:37:00Z">
              <w:r w:rsidRPr="0093572D" w:rsidDel="00A351C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出</w:delText>
              </w:r>
            </w:del>
            <w:ins w:id="1146" w:author="Yolanda Z" w:date="2024-10-18T03:37:00Z" w16du:dateUtc="2024-10-17T19:3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重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要在建工程项目本期变动情况</w:t>
            </w:r>
          </w:p>
        </w:tc>
      </w:tr>
      <w:tr w:rsidR="00B46864" w:rsidRPr="0093572D" w14:paraId="726B8AF5" w14:textId="77777777" w:rsidTr="00B46864">
        <w:trPr>
          <w:trHeight w:val="300"/>
          <w:trPrChange w:id="1147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148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3190776" w14:textId="08779039" w:rsidR="00B46864" w:rsidRPr="0093572D" w:rsidRDefault="00B46864" w:rsidP="00A351C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1149" w:author="Yolanda Z" w:date="2024-10-18T03:37:00Z" w16du:dateUtc="2024-10-17T19:37:00Z">
              <w:r w:rsidRPr="0093572D" w:rsidDel="00A351C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尔</w:delText>
              </w:r>
            </w:del>
            <w:ins w:id="1150" w:author="Yolanda Z" w:date="2024-10-18T03:37:00Z" w16du:dateUtc="2024-10-17T19:3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年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初余</w:t>
            </w:r>
            <w:del w:id="1151" w:author="Yolanda Z" w:date="2024-10-18T03:37:00Z" w16du:dateUtc="2024-10-17T19:37:00Z">
              <w:r w:rsidRPr="0093572D" w:rsidDel="00A351C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凉</w:delText>
              </w:r>
            </w:del>
            <w:ins w:id="1152" w:author="Yolanda Z" w:date="2024-10-18T03:37:00Z" w16du:dateUtc="2024-10-17T19:3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额</w:t>
              </w:r>
            </w:ins>
          </w:p>
        </w:tc>
      </w:tr>
      <w:tr w:rsidR="00B46864" w:rsidRPr="0093572D" w14:paraId="3B6C7FCB" w14:textId="77777777" w:rsidTr="00B46864">
        <w:trPr>
          <w:trHeight w:val="300"/>
          <w:trPrChange w:id="1153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154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B8372D5" w14:textId="432C7C91" w:rsidR="00B46864" w:rsidRPr="0093572D" w:rsidRDefault="00B46864" w:rsidP="00A351C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本期</w:t>
            </w:r>
            <w:del w:id="1155" w:author="Yolanda Z" w:date="2024-10-18T03:37:00Z" w16du:dateUtc="2024-10-17T19:37:00Z">
              <w:r w:rsidRPr="0093572D" w:rsidDel="00A351C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惓</w:delText>
              </w:r>
            </w:del>
            <w:ins w:id="1156" w:author="Yolanda Z" w:date="2024-10-18T03:37:00Z" w16du:dateUtc="2024-10-17T19:3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增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加金</w:t>
            </w:r>
            <w:del w:id="1157" w:author="Yolanda Z" w:date="2024-10-18T03:37:00Z" w16du:dateUtc="2024-10-17T19:37:00Z">
              <w:r w:rsidRPr="0093572D" w:rsidDel="00A351C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领</w:delText>
              </w:r>
            </w:del>
            <w:ins w:id="1158" w:author="Yolanda Z" w:date="2024-10-18T03:37:00Z" w16du:dateUtc="2024-10-17T19:3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额</w:t>
              </w:r>
            </w:ins>
          </w:p>
        </w:tc>
      </w:tr>
      <w:tr w:rsidR="00B46864" w:rsidRPr="0093572D" w14:paraId="0D206DA1" w14:textId="77777777" w:rsidTr="00B46864">
        <w:trPr>
          <w:trHeight w:val="300"/>
          <w:trPrChange w:id="1159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160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970AFA3" w14:textId="01A3C3C3" w:rsidR="00B46864" w:rsidRPr="0093572D" w:rsidRDefault="00B46864" w:rsidP="00A351C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本期转入固定资产金</w:t>
            </w:r>
            <w:del w:id="1161" w:author="Yolanda Z" w:date="2024-10-18T03:37:00Z" w16du:dateUtc="2024-10-17T19:37:00Z">
              <w:r w:rsidRPr="0093572D" w:rsidDel="00A351C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傾</w:delText>
              </w:r>
            </w:del>
            <w:ins w:id="1162" w:author="Yolanda Z" w:date="2024-10-18T03:37:00Z" w16du:dateUtc="2024-10-17T19:3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额</w:t>
              </w:r>
            </w:ins>
          </w:p>
        </w:tc>
      </w:tr>
      <w:tr w:rsidR="00B46864" w:rsidRPr="0093572D" w14:paraId="147EB006" w14:textId="77777777" w:rsidTr="00B46864">
        <w:trPr>
          <w:trHeight w:val="300"/>
          <w:trPrChange w:id="1163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164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33D159A" w14:textId="61F36022" w:rsidR="00B46864" w:rsidRPr="0093572D" w:rsidRDefault="00B46864" w:rsidP="00A351C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本期其他</w:t>
            </w:r>
            <w:del w:id="1165" w:author="Yolanda Z" w:date="2024-10-18T03:37:00Z" w16du:dateUtc="2024-10-17T19:37:00Z">
              <w:r w:rsidRPr="0093572D" w:rsidDel="00A351C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值少公額</w:delText>
              </w:r>
            </w:del>
            <w:ins w:id="1166" w:author="Yolanda Z" w:date="2024-10-18T03:37:00Z" w16du:dateUtc="2024-10-17T19:3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减少金额</w:t>
              </w:r>
            </w:ins>
          </w:p>
        </w:tc>
      </w:tr>
      <w:tr w:rsidR="00B46864" w:rsidRPr="0093572D" w14:paraId="7CE9BF61" w14:textId="77777777" w:rsidTr="00B46864">
        <w:trPr>
          <w:trHeight w:val="300"/>
          <w:trPrChange w:id="1167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168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60EE2DA" w14:textId="58A15CE5" w:rsidR="00B46864" w:rsidRPr="0093572D" w:rsidRDefault="00B46864" w:rsidP="00A351C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污水处置</w:t>
            </w:r>
            <w:del w:id="1169" w:author="Yolanda Z" w:date="2024-10-18T03:37:00Z" w16du:dateUtc="2024-10-17T19:37:00Z">
              <w:r w:rsidRPr="0093572D" w:rsidDel="00A351C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工起</w:delText>
              </w:r>
            </w:del>
            <w:ins w:id="1170" w:author="Yolanda Z" w:date="2024-10-18T03:37:00Z" w16du:dateUtc="2024-10-17T19:3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工程</w:t>
              </w:r>
            </w:ins>
          </w:p>
        </w:tc>
      </w:tr>
      <w:tr w:rsidR="00B46864" w:rsidRPr="0093572D" w14:paraId="60794C8B" w14:textId="77777777" w:rsidTr="00B46864">
        <w:trPr>
          <w:trHeight w:val="300"/>
          <w:trPrChange w:id="1171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172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2D027D9" w14:textId="77777777" w:rsidR="00B46864" w:rsidRPr="0093572D" w:rsidRDefault="00B46864" w:rsidP="00A351C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新仓工程</w:t>
            </w:r>
          </w:p>
        </w:tc>
      </w:tr>
      <w:tr w:rsidR="00B46864" w:rsidRPr="0093572D" w14:paraId="1191EFA7" w14:textId="77777777" w:rsidTr="00B46864">
        <w:trPr>
          <w:trHeight w:val="300"/>
          <w:trPrChange w:id="1173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174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AF4E3B3" w14:textId="0150FDD3" w:rsidR="00B46864" w:rsidRPr="0093572D" w:rsidRDefault="00B46864" w:rsidP="00A351C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ins w:id="1175" w:author="Yolanda Z" w:date="2024-10-18T03:37:00Z" w16du:dateUtc="2024-10-17T19:3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盱眙港口粮</w:t>
              </w:r>
              <w:r w:rsidRPr="0093572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食和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物资</w:t>
              </w:r>
              <w:r w:rsidRPr="0093572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产业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园</w:t>
              </w:r>
              <w:r w:rsidRPr="0093572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建设项目</w:t>
              </w:r>
            </w:ins>
            <w:del w:id="1176" w:author="Yolanda Z" w:date="2024-10-18T03:37:00Z" w16du:dateUtc="2024-10-17T19:37:00Z">
              <w:r w:rsidRPr="0093572D" w:rsidDel="00D77F1F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旺的淡口項食和物愛产业园建增项目</w:delText>
              </w:r>
            </w:del>
          </w:p>
        </w:tc>
      </w:tr>
      <w:tr w:rsidR="00B46864" w:rsidRPr="0093572D" w14:paraId="7CC92586" w14:textId="77777777" w:rsidTr="00B46864">
        <w:trPr>
          <w:trHeight w:val="300"/>
          <w:trPrChange w:id="1177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178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E13D776" w14:textId="4585E82A" w:rsidR="00B46864" w:rsidRPr="0093572D" w:rsidRDefault="00B46864" w:rsidP="00A351CE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14</w:t>
            </w:r>
            <w:r w:rsidRPr="0093572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、生产</w:t>
            </w:r>
            <w:del w:id="1179" w:author="Yolanda Z" w:date="2024-10-18T03:37:00Z" w16du:dateUtc="2024-10-17T19:37:00Z">
              <w:r w:rsidRPr="0093572D" w:rsidDel="00A351CE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住</w:delText>
              </w:r>
            </w:del>
            <w:ins w:id="1180" w:author="Yolanda Z" w:date="2024-10-18T03:37:00Z" w16du:dateUtc="2024-10-17T19:37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性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生物资产</w:t>
            </w:r>
          </w:p>
        </w:tc>
      </w:tr>
      <w:tr w:rsidR="00B46864" w:rsidRPr="0093572D" w14:paraId="64BAC5E2" w14:textId="77777777" w:rsidTr="00B46864">
        <w:trPr>
          <w:trHeight w:val="300"/>
          <w:trPrChange w:id="1181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182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5CB9103" w14:textId="12DD88C3" w:rsidR="00B46864" w:rsidRPr="0093572D" w:rsidRDefault="00B46864" w:rsidP="00A351C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以成本</w:t>
            </w:r>
            <w:del w:id="1183" w:author="Yolanda Z" w:date="2024-10-18T03:38:00Z" w16du:dateUtc="2024-10-17T19:38:00Z">
              <w:r w:rsidRPr="0093572D" w:rsidDel="00A351C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诗</w:delText>
              </w:r>
            </w:del>
            <w:ins w:id="1184" w:author="Yolanda Z" w:date="2024-10-18T03:38:00Z" w16du:dateUtc="2024-10-17T19:3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计量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的生产性生物</w:t>
            </w:r>
            <w:del w:id="1185" w:author="Yolanda Z" w:date="2024-10-18T03:38:00Z" w16du:dateUtc="2024-10-17T19:38:00Z">
              <w:r w:rsidRPr="0093572D" w:rsidDel="00A351C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能产</w:delText>
              </w:r>
            </w:del>
            <w:ins w:id="1186" w:author="Yolanda Z" w:date="2024-10-18T03:38:00Z" w16du:dateUtc="2024-10-17T19:3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资产</w:t>
              </w:r>
            </w:ins>
            <w:r w:rsidRPr="0093572D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:</w:t>
            </w:r>
          </w:p>
        </w:tc>
      </w:tr>
      <w:tr w:rsidR="00B46864" w:rsidRPr="0093572D" w14:paraId="0EC70B68" w14:textId="77777777" w:rsidTr="00B46864">
        <w:trPr>
          <w:trHeight w:val="300"/>
          <w:trPrChange w:id="1187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188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393873E" w14:textId="7CF7D5DE" w:rsidR="00B46864" w:rsidRPr="0093572D" w:rsidRDefault="00B46864" w:rsidP="00A351C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年初</w:t>
            </w:r>
            <w:del w:id="1189" w:author="Yolanda Z" w:date="2024-10-18T03:38:00Z" w16du:dateUtc="2024-10-17T19:38:00Z">
              <w:r w:rsidRPr="0093572D" w:rsidDel="00A351C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假面价但</w:delText>
              </w:r>
            </w:del>
            <w:ins w:id="1190" w:author="Yolanda Z" w:date="2024-10-18T03:38:00Z" w16du:dateUtc="2024-10-17T19:3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账面价值</w:t>
              </w:r>
            </w:ins>
          </w:p>
        </w:tc>
      </w:tr>
      <w:tr w:rsidR="00B46864" w:rsidRPr="0093572D" w14:paraId="0DD465A2" w14:textId="77777777" w:rsidTr="00B46864">
        <w:trPr>
          <w:trHeight w:val="300"/>
          <w:trPrChange w:id="1191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192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C4BBE9C" w14:textId="47E5DF5C" w:rsidR="00B46864" w:rsidRPr="0093572D" w:rsidRDefault="00B46864" w:rsidP="00A351C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本期</w:t>
            </w:r>
            <w:del w:id="1193" w:author="Yolanda Z" w:date="2024-10-18T03:38:00Z" w16du:dateUtc="2024-10-17T19:38:00Z">
              <w:r w:rsidRPr="0093572D" w:rsidDel="00A351C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城</w:delText>
              </w:r>
            </w:del>
            <w:ins w:id="1194" w:author="Yolanda Z" w:date="2024-10-18T03:38:00Z" w16du:dateUtc="2024-10-17T19:3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增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加</w:t>
            </w:r>
            <w:del w:id="1195" w:author="Yolanda Z" w:date="2024-10-18T03:38:00Z" w16du:dateUtc="2024-10-17T19:38:00Z">
              <w:r w:rsidRPr="0093572D" w:rsidDel="00A351C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額</w:delText>
              </w:r>
            </w:del>
            <w:ins w:id="1196" w:author="Yolanda Z" w:date="2024-10-18T03:38:00Z" w16du:dateUtc="2024-10-17T19:3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额</w:t>
              </w:r>
            </w:ins>
          </w:p>
        </w:tc>
      </w:tr>
      <w:tr w:rsidR="00B46864" w:rsidRPr="0093572D" w14:paraId="75A66DE1" w14:textId="77777777" w:rsidTr="00B46864">
        <w:trPr>
          <w:trHeight w:val="300"/>
          <w:trPrChange w:id="1197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198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8B9758A" w14:textId="7E397CAE" w:rsidR="00B46864" w:rsidRPr="0093572D" w:rsidRDefault="00B46864" w:rsidP="00A351C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年末</w:t>
            </w:r>
            <w:ins w:id="1199" w:author="Yolanda Z" w:date="2024-10-18T03:38:00Z" w16du:dateUtc="2024-10-17T19:3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账面价值</w:t>
              </w:r>
            </w:ins>
            <w:del w:id="1200" w:author="Yolanda Z" w:date="2024-10-18T03:38:00Z" w16du:dateUtc="2024-10-17T19:38:00Z">
              <w:r w:rsidRPr="0093572D" w:rsidDel="00A351C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躲面价出</w:delText>
              </w:r>
            </w:del>
          </w:p>
        </w:tc>
      </w:tr>
      <w:tr w:rsidR="00B46864" w:rsidRPr="0093572D" w14:paraId="130C95D1" w14:textId="77777777" w:rsidTr="00B46864">
        <w:trPr>
          <w:trHeight w:val="300"/>
          <w:trPrChange w:id="1201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202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C8BF2E1" w14:textId="741B2064" w:rsidR="00B46864" w:rsidRPr="0093572D" w:rsidRDefault="00B46864" w:rsidP="00A351C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ins w:id="1203" w:author="Yolanda Z" w:date="2024-10-18T03:38:00Z" w16du:dateUtc="2024-10-17T19:3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其中：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树</w:t>
            </w:r>
            <w:del w:id="1204" w:author="Yolanda Z" w:date="2024-10-18T03:38:00Z" w16du:dateUtc="2024-10-17T19:38:00Z">
              <w:r w:rsidRPr="0093572D" w:rsidDel="00A351C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市</w:delText>
              </w:r>
            </w:del>
            <w:ins w:id="1205" w:author="Yolanda Z" w:date="2024-10-18T03:38:00Z" w16du:dateUtc="2024-10-17T19:3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苗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种子</w:t>
            </w:r>
          </w:p>
        </w:tc>
      </w:tr>
      <w:tr w:rsidR="00B46864" w:rsidRPr="0093572D" w14:paraId="0DE277B0" w14:textId="77777777" w:rsidTr="00B46864">
        <w:trPr>
          <w:trHeight w:val="300"/>
          <w:trPrChange w:id="1206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207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DD6A249" w14:textId="3DAFBA52" w:rsidR="00B46864" w:rsidRPr="0093572D" w:rsidRDefault="00B46864" w:rsidP="00A351C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ins w:id="1208" w:author="Yolanda Z" w:date="2024-10-18T03:38:00Z" w16du:dateUtc="2024-10-17T19:3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软件</w:t>
              </w:r>
            </w:ins>
            <w:del w:id="1209" w:author="Yolanda Z" w:date="2024-10-18T03:38:00Z" w16du:dateUtc="2024-10-17T19:38:00Z">
              <w:r w:rsidRPr="0093572D" w:rsidDel="00A022A6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取件</w:delText>
              </w:r>
            </w:del>
          </w:p>
        </w:tc>
      </w:tr>
      <w:tr w:rsidR="00B46864" w:rsidRPr="0093572D" w14:paraId="4968FC3E" w14:textId="77777777" w:rsidTr="00B46864">
        <w:trPr>
          <w:trHeight w:val="300"/>
          <w:trPrChange w:id="1210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211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9ED0619" w14:textId="63758633" w:rsidR="00B46864" w:rsidRPr="0093572D" w:rsidRDefault="00B46864" w:rsidP="00A351C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一、</w:t>
            </w:r>
            <w:del w:id="1212" w:author="Yolanda Z" w:date="2024-10-18T03:38:00Z" w16du:dateUtc="2024-10-17T19:38:00Z">
              <w:r w:rsidRPr="0093572D" w:rsidDel="00A022A6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味而应慎</w:delText>
              </w:r>
            </w:del>
            <w:ins w:id="1213" w:author="Yolanda Z" w:date="2024-10-18T03:38:00Z" w16du:dateUtc="2024-10-17T19:3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账面原值</w:t>
              </w:r>
            </w:ins>
          </w:p>
        </w:tc>
      </w:tr>
      <w:tr w:rsidR="00B46864" w:rsidRPr="0093572D" w14:paraId="4F0CC7A5" w14:textId="77777777" w:rsidTr="00B46864">
        <w:trPr>
          <w:trHeight w:val="300"/>
          <w:trPrChange w:id="1214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215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5175008" w14:textId="1ECB2D41" w:rsidR="00B46864" w:rsidRPr="0093572D" w:rsidRDefault="00B46864" w:rsidP="00A351CE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 w:rsidRPr="0093572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2</w:t>
            </w:r>
            <w:r w:rsidRPr="0093572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、本年增加金</w:t>
            </w:r>
            <w:ins w:id="1216" w:author="Yolanda Z" w:date="2024-10-18T03:38:00Z" w16du:dateUtc="2024-10-17T19:38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额</w:t>
              </w:r>
            </w:ins>
            <w:del w:id="1217" w:author="Yolanda Z" w:date="2024-10-18T03:38:00Z" w16du:dateUtc="2024-10-17T19:38:00Z">
              <w:r w:rsidRPr="0093572D" w:rsidDel="00A022A6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瓶</w:delText>
              </w:r>
            </w:del>
          </w:p>
        </w:tc>
      </w:tr>
      <w:tr w:rsidR="00B46864" w:rsidRPr="0093572D" w14:paraId="10CCC631" w14:textId="77777777" w:rsidTr="00B46864">
        <w:trPr>
          <w:trHeight w:val="300"/>
          <w:trPrChange w:id="1218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219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82B6714" w14:textId="1D708CE0" w:rsidR="00B46864" w:rsidRPr="0093572D" w:rsidRDefault="00B46864" w:rsidP="00A351C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（</w:t>
            </w:r>
            <w:r w:rsidRPr="0093572D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1</w:t>
            </w: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）</w:t>
            </w:r>
            <w:del w:id="1220" w:author="Yolanda Z" w:date="2024-10-18T03:39:00Z" w16du:dateUtc="2024-10-17T19:39:00Z">
              <w:r w:rsidRPr="0093572D" w:rsidDel="00A022A6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加金</w:delText>
              </w:r>
            </w:del>
            <w:ins w:id="1221" w:author="Yolanda Z" w:date="2024-10-18T03:39:00Z" w16du:dateUtc="2024-10-17T19:3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购置</w:t>
              </w:r>
            </w:ins>
          </w:p>
        </w:tc>
      </w:tr>
      <w:tr w:rsidR="00B46864" w:rsidRPr="0093572D" w14:paraId="4F19A648" w14:textId="77777777" w:rsidTr="00B46864">
        <w:trPr>
          <w:trHeight w:val="300"/>
          <w:trPrChange w:id="1222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223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5F97352" w14:textId="30176287" w:rsidR="00B46864" w:rsidRPr="0093572D" w:rsidRDefault="00B46864" w:rsidP="00A351CE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4.</w:t>
            </w:r>
            <w:r w:rsidRPr="0093572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年末余</w:t>
            </w:r>
            <w:del w:id="1224" w:author="Yolanda Z" w:date="2024-10-18T03:38:00Z" w16du:dateUtc="2024-10-17T19:38:00Z">
              <w:r w:rsidRPr="0093572D" w:rsidDel="00A022A6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务</w:delText>
              </w:r>
            </w:del>
            <w:ins w:id="1225" w:author="Yolanda Z" w:date="2024-10-18T03:38:00Z" w16du:dateUtc="2024-10-17T19:38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额</w:t>
              </w:r>
            </w:ins>
          </w:p>
        </w:tc>
      </w:tr>
      <w:tr w:rsidR="00B46864" w:rsidRPr="0093572D" w14:paraId="6E5E7277" w14:textId="77777777" w:rsidTr="00B46864">
        <w:trPr>
          <w:trHeight w:val="300"/>
          <w:trPrChange w:id="1226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227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AD4A7FD" w14:textId="7A4957AE" w:rsidR="00B46864" w:rsidRPr="0093572D" w:rsidRDefault="00B46864" w:rsidP="00A351C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二、</w:t>
            </w:r>
            <w:del w:id="1228" w:author="Yolanda Z" w:date="2024-10-18T03:38:00Z" w16du:dateUtc="2024-10-17T19:38:00Z">
              <w:r w:rsidRPr="0093572D" w:rsidDel="00A022A6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K计掉销</w:delText>
              </w:r>
            </w:del>
            <w:ins w:id="1229" w:author="Yolanda Z" w:date="2024-10-18T03:38:00Z" w16du:dateUtc="2024-10-17T19:3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累计摊销</w:t>
              </w:r>
            </w:ins>
          </w:p>
        </w:tc>
      </w:tr>
      <w:tr w:rsidR="00B46864" w:rsidRPr="0093572D" w14:paraId="5E091F55" w14:textId="77777777" w:rsidTr="00B46864">
        <w:trPr>
          <w:trHeight w:val="300"/>
          <w:trPrChange w:id="1230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231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4862D97" w14:textId="4174CC1E" w:rsidR="00B46864" w:rsidRPr="0093572D" w:rsidRDefault="00B46864" w:rsidP="00A351CE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1.</w:t>
            </w:r>
            <w:r w:rsidRPr="0093572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年初余</w:t>
            </w:r>
            <w:del w:id="1232" w:author="Yolanda Z" w:date="2024-10-18T03:39:00Z" w16du:dateUtc="2024-10-17T19:39:00Z">
              <w:r w:rsidRPr="0093572D" w:rsidDel="00A022A6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德</w:delText>
              </w:r>
            </w:del>
            <w:ins w:id="1233" w:author="Yolanda Z" w:date="2024-10-18T03:39:00Z" w16du:dateUtc="2024-10-17T19:39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额</w:t>
              </w:r>
            </w:ins>
          </w:p>
        </w:tc>
      </w:tr>
      <w:tr w:rsidR="00B46864" w:rsidRPr="0093572D" w14:paraId="640E70EE" w14:textId="77777777" w:rsidTr="00B46864">
        <w:trPr>
          <w:trHeight w:val="300"/>
          <w:trPrChange w:id="1234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235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592ADAC" w14:textId="3D7D9D88" w:rsidR="00B46864" w:rsidRPr="0093572D" w:rsidRDefault="00B46864" w:rsidP="00A351CE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2.</w:t>
            </w:r>
            <w:r w:rsidRPr="0093572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本年</w:t>
            </w:r>
            <w:del w:id="1236" w:author="Yolanda Z" w:date="2024-10-18T03:39:00Z" w16du:dateUtc="2024-10-17T19:39:00Z">
              <w:r w:rsidRPr="0093572D" w:rsidDel="00A022A6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本</w:delText>
              </w:r>
            </w:del>
            <w:ins w:id="1237" w:author="Yolanda Z" w:date="2024-10-18T03:39:00Z" w16du:dateUtc="2024-10-17T19:39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增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加金</w:t>
            </w:r>
            <w:del w:id="1238" w:author="Yolanda Z" w:date="2024-10-18T03:39:00Z" w16du:dateUtc="2024-10-17T19:39:00Z">
              <w:r w:rsidRPr="0093572D" w:rsidDel="00A022A6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顧</w:delText>
              </w:r>
            </w:del>
            <w:ins w:id="1239" w:author="Yolanda Z" w:date="2024-10-18T03:39:00Z" w16du:dateUtc="2024-10-17T19:39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额</w:t>
              </w:r>
            </w:ins>
          </w:p>
        </w:tc>
      </w:tr>
      <w:tr w:rsidR="00B46864" w:rsidRPr="0093572D" w14:paraId="4F32CE6E" w14:textId="77777777" w:rsidTr="00B46864">
        <w:trPr>
          <w:trHeight w:val="300"/>
          <w:trPrChange w:id="1240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241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A4A3DA1" w14:textId="03DDC229" w:rsidR="00B46864" w:rsidRPr="0093572D" w:rsidRDefault="00B46864" w:rsidP="00A351CE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3.</w:t>
            </w:r>
            <w:del w:id="1242" w:author="Yolanda Z" w:date="2024-10-18T03:39:00Z" w16du:dateUtc="2024-10-17T19:39:00Z">
              <w:r w:rsidRPr="0093572D" w:rsidDel="00A022A6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不</w:delText>
              </w:r>
            </w:del>
            <w:ins w:id="1243" w:author="Yolanda Z" w:date="2024-10-18T03:39:00Z" w16du:dateUtc="2024-10-17T19:39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本</w:t>
              </w:r>
            </w:ins>
            <w:del w:id="1244" w:author="Yolanda Z" w:date="2024-10-18T03:39:00Z" w16du:dateUtc="2024-10-17T19:39:00Z">
              <w:r w:rsidRPr="0093572D" w:rsidDel="00A022A6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华</w:delText>
              </w:r>
            </w:del>
            <w:ins w:id="1245" w:author="Yolanda Z" w:date="2024-10-18T03:39:00Z" w16du:dateUtc="2024-10-17T19:39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年减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少金额</w:t>
            </w:r>
          </w:p>
        </w:tc>
      </w:tr>
      <w:tr w:rsidR="00B46864" w:rsidRPr="0093572D" w14:paraId="31F0C15F" w14:textId="77777777" w:rsidTr="00B46864">
        <w:trPr>
          <w:trHeight w:val="300"/>
          <w:trPrChange w:id="1246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247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53CA8AF" w14:textId="51C58E42" w:rsidR="00B46864" w:rsidRPr="0093572D" w:rsidRDefault="00B46864" w:rsidP="00A351CE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4.</w:t>
            </w:r>
            <w:r w:rsidRPr="0093572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年末余</w:t>
            </w:r>
            <w:del w:id="1248" w:author="Yolanda Z" w:date="2024-10-18T03:39:00Z" w16du:dateUtc="2024-10-17T19:39:00Z">
              <w:r w:rsidRPr="0093572D" w:rsidDel="00A022A6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利</w:delText>
              </w:r>
            </w:del>
            <w:ins w:id="1249" w:author="Yolanda Z" w:date="2024-10-18T03:39:00Z" w16du:dateUtc="2024-10-17T19:39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额</w:t>
              </w:r>
            </w:ins>
          </w:p>
        </w:tc>
      </w:tr>
      <w:tr w:rsidR="00B46864" w:rsidRPr="0093572D" w14:paraId="07E09693" w14:textId="77777777" w:rsidTr="00B46864">
        <w:trPr>
          <w:trHeight w:val="300"/>
          <w:trPrChange w:id="1250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251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9C2F782" w14:textId="481A1DB9" w:rsidR="00B46864" w:rsidRPr="0093572D" w:rsidRDefault="00B46864" w:rsidP="00A351C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1252" w:author="Yolanda Z" w:date="2024-10-18T03:39:00Z" w16du:dateUtc="2024-10-17T19:39:00Z">
              <w:r w:rsidRPr="0093572D" w:rsidDel="0008713F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成仪</w:delText>
              </w:r>
            </w:del>
            <w:ins w:id="1253" w:author="Yolanda Z" w:date="2024-10-18T03:39:00Z" w16du:dateUtc="2024-10-17T19:3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三、减值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准备</w:t>
            </w:r>
          </w:p>
        </w:tc>
      </w:tr>
      <w:tr w:rsidR="00B46864" w:rsidRPr="0093572D" w14:paraId="598AFC4E" w14:textId="77777777" w:rsidTr="00B46864">
        <w:trPr>
          <w:trHeight w:val="300"/>
          <w:trPrChange w:id="1254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255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481F82D" w14:textId="49211F35" w:rsidR="00B46864" w:rsidRPr="0093572D" w:rsidRDefault="00B46864" w:rsidP="00A351C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四、</w:t>
            </w:r>
            <w:ins w:id="1256" w:author="Yolanda Z" w:date="2024-10-18T03:39:00Z" w16du:dateUtc="2024-10-17T19:3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账面</w:t>
              </w:r>
            </w:ins>
            <w:del w:id="1257" w:author="Yolanda Z" w:date="2024-10-18T03:39:00Z" w16du:dateUtc="2024-10-17T19:39:00Z">
              <w:r w:rsidRPr="0093572D" w:rsidDel="0008713F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贩面</w:delText>
              </w:r>
            </w:del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价值</w:t>
            </w:r>
          </w:p>
        </w:tc>
      </w:tr>
      <w:tr w:rsidR="00B46864" w:rsidRPr="0093572D" w14:paraId="42FC6466" w14:textId="77777777" w:rsidTr="00B46864">
        <w:trPr>
          <w:trHeight w:val="300"/>
          <w:trPrChange w:id="1258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259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A2ED9C7" w14:textId="65EAED8F" w:rsidR="00B46864" w:rsidRPr="0093572D" w:rsidRDefault="00B46864" w:rsidP="00A351CE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1.</w:t>
            </w:r>
            <w:r w:rsidRPr="0093572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年末账</w:t>
            </w:r>
            <w:ins w:id="1260" w:author="Yolanda Z" w:date="2024-10-18T03:39:00Z" w16du:dateUtc="2024-10-17T19:39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面</w:t>
              </w:r>
            </w:ins>
            <w:del w:id="1261" w:author="Yolanda Z" w:date="2024-10-18T03:39:00Z" w16du:dateUtc="2024-10-17T19:39:00Z">
              <w:r w:rsidRPr="0093572D" w:rsidDel="0008713F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前</w:delText>
              </w:r>
            </w:del>
            <w:r w:rsidRPr="0093572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价值</w:t>
            </w:r>
          </w:p>
        </w:tc>
      </w:tr>
      <w:tr w:rsidR="00B46864" w:rsidRPr="0093572D" w14:paraId="16DCC709" w14:textId="77777777" w:rsidTr="00B46864">
        <w:trPr>
          <w:trHeight w:val="300"/>
          <w:trPrChange w:id="1262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263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8D71EDE" w14:textId="34521C5A" w:rsidR="00B46864" w:rsidRPr="0093572D" w:rsidRDefault="00B46864" w:rsidP="00A351CE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2.</w:t>
            </w:r>
            <w:r w:rsidRPr="0093572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年初</w:t>
            </w:r>
            <w:ins w:id="1264" w:author="Yolanda Z" w:date="2024-10-18T03:39:00Z" w16du:dateUtc="2024-10-17T19:39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账</w:t>
              </w:r>
            </w:ins>
            <w:del w:id="1265" w:author="Yolanda Z" w:date="2024-10-18T03:39:00Z" w16du:dateUtc="2024-10-17T19:39:00Z">
              <w:r w:rsidRPr="0093572D" w:rsidDel="0008713F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球</w:delText>
              </w:r>
            </w:del>
            <w:r w:rsidRPr="0093572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面价值</w:t>
            </w:r>
          </w:p>
        </w:tc>
      </w:tr>
      <w:tr w:rsidR="00B46864" w:rsidRPr="0093572D" w14:paraId="3469E31B" w14:textId="77777777" w:rsidTr="00B46864">
        <w:trPr>
          <w:trHeight w:val="300"/>
          <w:trPrChange w:id="1266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267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FE790B6" w14:textId="51827725" w:rsidR="00B46864" w:rsidRPr="0093572D" w:rsidRDefault="00B46864" w:rsidP="00A351C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年初余</w:t>
            </w:r>
            <w:del w:id="1268" w:author="Yolanda Z" w:date="2024-10-18T03:39:00Z" w16du:dateUtc="2024-10-17T19:39:00Z">
              <w:r w:rsidRPr="0093572D" w:rsidDel="0008713F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極</w:delText>
              </w:r>
            </w:del>
            <w:ins w:id="1269" w:author="Yolanda Z" w:date="2024-10-18T03:39:00Z" w16du:dateUtc="2024-10-17T19:3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额</w:t>
              </w:r>
            </w:ins>
          </w:p>
        </w:tc>
      </w:tr>
      <w:tr w:rsidR="00B46864" w:rsidRPr="0093572D" w14:paraId="2EB3D736" w14:textId="77777777" w:rsidTr="00B46864">
        <w:trPr>
          <w:trHeight w:val="300"/>
          <w:trPrChange w:id="1270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271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3B07617" w14:textId="274A5A94" w:rsidR="00B46864" w:rsidRPr="0093572D" w:rsidRDefault="00B46864" w:rsidP="00A351C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本</w:t>
            </w:r>
            <w:del w:id="1272" w:author="Yolanda Z" w:date="2024-10-18T03:40:00Z" w16du:dateUtc="2024-10-17T19:40:00Z">
              <w:r w:rsidRPr="0093572D" w:rsidDel="0008713F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阴埔</w:delText>
              </w:r>
            </w:del>
            <w:ins w:id="1273" w:author="Yolanda Z" w:date="2024-10-18T03:40:00Z" w16du:dateUtc="2024-10-17T19:4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期增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加金</w:t>
            </w:r>
            <w:del w:id="1274" w:author="Yolanda Z" w:date="2024-10-18T03:39:00Z" w16du:dateUtc="2024-10-17T19:39:00Z">
              <w:r w:rsidRPr="0093572D" w:rsidDel="0008713F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联</w:delText>
              </w:r>
            </w:del>
            <w:ins w:id="1275" w:author="Yolanda Z" w:date="2024-10-18T03:39:00Z" w16du:dateUtc="2024-10-17T19:3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额</w:t>
              </w:r>
            </w:ins>
          </w:p>
        </w:tc>
      </w:tr>
      <w:tr w:rsidR="00B46864" w:rsidRPr="0093572D" w14:paraId="4E0D3555" w14:textId="77777777" w:rsidTr="00B46864">
        <w:trPr>
          <w:trHeight w:val="300"/>
          <w:trPrChange w:id="1276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277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79F93FA" w14:textId="5B4F4FDD" w:rsidR="00B46864" w:rsidRPr="0093572D" w:rsidRDefault="00B46864" w:rsidP="00A351C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本</w:t>
            </w:r>
            <w:del w:id="1278" w:author="Yolanda Z" w:date="2024-10-18T03:40:00Z" w16du:dateUtc="2024-10-17T19:40:00Z">
              <w:r w:rsidRPr="0093572D" w:rsidDel="0008713F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别挖的金鞅</w:delText>
              </w:r>
            </w:del>
            <w:ins w:id="1279" w:author="Yolanda Z" w:date="2024-10-18T03:40:00Z" w16du:dateUtc="2024-10-17T19:4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期摊销金额</w:t>
              </w:r>
            </w:ins>
          </w:p>
        </w:tc>
      </w:tr>
      <w:tr w:rsidR="00B46864" w:rsidRPr="0093572D" w14:paraId="5B8419E6" w14:textId="77777777" w:rsidTr="00B46864">
        <w:trPr>
          <w:trHeight w:val="300"/>
          <w:trPrChange w:id="1280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281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3A4BA9A" w14:textId="052E912B" w:rsidR="00B46864" w:rsidRPr="0093572D" w:rsidRDefault="00B46864" w:rsidP="00A351C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其他</w:t>
            </w:r>
            <w:ins w:id="1282" w:author="Yolanda Z" w:date="2024-10-18T03:40:00Z" w16du:dateUtc="2024-10-17T19:4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减少金额</w:t>
              </w:r>
            </w:ins>
            <w:del w:id="1283" w:author="Yolanda Z" w:date="2024-10-18T03:40:00Z" w16du:dateUtc="2024-10-17T19:40:00Z">
              <w:r w:rsidRPr="0093572D" w:rsidDel="0008713F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該少企顾</w:delText>
              </w:r>
            </w:del>
          </w:p>
        </w:tc>
      </w:tr>
      <w:tr w:rsidR="00B46864" w:rsidRPr="0093572D" w14:paraId="1F84B2BA" w14:textId="77777777" w:rsidTr="00B46864">
        <w:trPr>
          <w:trHeight w:val="300"/>
          <w:trPrChange w:id="1284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285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A59788A" w14:textId="1D1E3D4B" w:rsidR="00B46864" w:rsidRPr="0093572D" w:rsidRDefault="00B46864" w:rsidP="00A351C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年末</w:t>
            </w:r>
            <w:del w:id="1286" w:author="Yolanda Z" w:date="2024-10-18T03:40:00Z" w16du:dateUtc="2024-10-17T19:40:00Z">
              <w:r w:rsidRPr="0093572D" w:rsidDel="0008713F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欠額</w:delText>
              </w:r>
            </w:del>
            <w:ins w:id="1287" w:author="Yolanda Z" w:date="2024-10-18T03:40:00Z" w16du:dateUtc="2024-10-17T19:4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余额</w:t>
              </w:r>
            </w:ins>
          </w:p>
        </w:tc>
      </w:tr>
      <w:tr w:rsidR="00B46864" w:rsidRPr="0093572D" w14:paraId="1C0F9AAA" w14:textId="77777777" w:rsidTr="00B46864">
        <w:trPr>
          <w:trHeight w:val="300"/>
          <w:trPrChange w:id="1288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289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5C169CF" w14:textId="31EE1AB3" w:rsidR="00B46864" w:rsidRPr="0093572D" w:rsidRDefault="00B46864" w:rsidP="00A351C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1290" w:author="Yolanda Z" w:date="2024-10-18T03:40:00Z" w16du:dateUtc="2024-10-17T19:40:00Z">
              <w:r w:rsidRPr="0093572D" w:rsidDel="0008713F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懸優费</w:delText>
              </w:r>
            </w:del>
            <w:ins w:id="1291" w:author="Yolanda Z" w:date="2024-10-18T03:40:00Z" w16du:dateUtc="2024-10-17T19:4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融资费</w:t>
              </w:r>
            </w:ins>
          </w:p>
        </w:tc>
      </w:tr>
      <w:tr w:rsidR="00B46864" w:rsidRPr="0093572D" w14:paraId="7A1F8C02" w14:textId="77777777" w:rsidTr="00B46864">
        <w:trPr>
          <w:trHeight w:val="300"/>
          <w:trPrChange w:id="1292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293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4ED59F9" w14:textId="578C44F2" w:rsidR="00B46864" w:rsidRPr="0093572D" w:rsidRDefault="00B46864" w:rsidP="00A351C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担保</w:t>
            </w:r>
            <w:ins w:id="1294" w:author="Yolanda Z" w:date="2024-10-18T03:40:00Z" w16du:dateUtc="2024-10-17T19:4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费</w:t>
              </w:r>
            </w:ins>
            <w:del w:id="1295" w:author="Yolanda Z" w:date="2024-10-18T03:40:00Z" w16du:dateUtc="2024-10-17T19:40:00Z">
              <w:r w:rsidRPr="0093572D" w:rsidDel="0008713F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費</w:delText>
              </w:r>
            </w:del>
          </w:p>
        </w:tc>
      </w:tr>
      <w:tr w:rsidR="00B46864" w:rsidRPr="0093572D" w14:paraId="63191E15" w14:textId="77777777" w:rsidTr="00B46864">
        <w:trPr>
          <w:trHeight w:val="300"/>
          <w:trPrChange w:id="1296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297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93486CC" w14:textId="6644FEEF" w:rsidR="00B46864" w:rsidRPr="0093572D" w:rsidRDefault="00B46864" w:rsidP="00A351C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ins w:id="1298" w:author="Yolanda Z" w:date="2024-10-18T03:40:00Z" w16du:dateUtc="2024-10-17T19:4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装修费</w:t>
              </w:r>
            </w:ins>
            <w:del w:id="1299" w:author="Yolanda Z" w:date="2024-10-18T03:40:00Z" w16du:dateUtc="2024-10-17T19:40:00Z">
              <w:r w:rsidRPr="0093572D" w:rsidDel="0008713F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盜帳費</w:delText>
              </w:r>
            </w:del>
          </w:p>
        </w:tc>
      </w:tr>
      <w:tr w:rsidR="00B46864" w:rsidRPr="0093572D" w14:paraId="7797389E" w14:textId="77777777" w:rsidTr="00B46864">
        <w:trPr>
          <w:trHeight w:val="300"/>
          <w:trPrChange w:id="1300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301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E673E96" w14:textId="59C78218" w:rsidR="00B46864" w:rsidRPr="0093572D" w:rsidRDefault="00B46864" w:rsidP="00A351C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（</w:t>
            </w:r>
            <w:r w:rsidRPr="0093572D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1</w:t>
            </w: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）未经抵</w:t>
            </w:r>
            <w:ins w:id="1302" w:author="Yolanda Z" w:date="2024-10-18T03:40:00Z" w16du:dateUtc="2024-10-17T19:4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销</w:t>
              </w:r>
            </w:ins>
            <w:del w:id="1303" w:author="Yolanda Z" w:date="2024-10-18T03:40:00Z" w16du:dateUtc="2024-10-17T19:40:00Z">
              <w:r w:rsidRPr="0093572D" w:rsidDel="0008713F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箱</w:delText>
              </w:r>
            </w:del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的递延所得税资产递延所得税</w:t>
            </w:r>
            <w:del w:id="1304" w:author="Yolanda Z" w:date="2024-10-18T03:40:00Z" w16du:dateUtc="2024-10-17T19:40:00Z">
              <w:r w:rsidRPr="0093572D" w:rsidDel="0008713F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负住</w:delText>
              </w:r>
            </w:del>
            <w:ins w:id="1305" w:author="Yolanda Z" w:date="2024-10-18T03:40:00Z" w16du:dateUtc="2024-10-17T19:4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负债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明细明细</w:t>
            </w:r>
          </w:p>
        </w:tc>
      </w:tr>
      <w:tr w:rsidR="00B46864" w:rsidRPr="0093572D" w14:paraId="3E356648" w14:textId="77777777" w:rsidTr="00B46864">
        <w:trPr>
          <w:trHeight w:val="300"/>
          <w:trPrChange w:id="1306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307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C098D2D" w14:textId="24B5F5D8" w:rsidR="00B46864" w:rsidRPr="0093572D" w:rsidRDefault="00B46864" w:rsidP="00A351C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年末余</w:t>
            </w:r>
            <w:del w:id="1308" w:author="Yolanda Z" w:date="2024-10-18T03:40:00Z" w16du:dateUtc="2024-10-17T19:40:00Z">
              <w:r w:rsidRPr="0093572D" w:rsidDel="0056423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班</w:delText>
              </w:r>
            </w:del>
            <w:ins w:id="1309" w:author="Yolanda Z" w:date="2024-10-18T03:40:00Z" w16du:dateUtc="2024-10-17T19:4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额</w:t>
              </w:r>
            </w:ins>
          </w:p>
        </w:tc>
      </w:tr>
      <w:tr w:rsidR="00B46864" w:rsidRPr="0093572D" w14:paraId="51BDBB55" w14:textId="77777777" w:rsidTr="00B46864">
        <w:trPr>
          <w:trHeight w:val="300"/>
          <w:trPrChange w:id="1310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311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233A0F2" w14:textId="66422C77" w:rsidR="00B46864" w:rsidRPr="0093572D" w:rsidRDefault="00B46864" w:rsidP="00A351C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年初</w:t>
            </w:r>
            <w:del w:id="1312" w:author="Yolanda Z" w:date="2024-10-18T03:40:00Z" w16du:dateUtc="2024-10-17T19:40:00Z">
              <w:r w:rsidRPr="0093572D" w:rsidDel="0056423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众無</w:delText>
              </w:r>
            </w:del>
            <w:ins w:id="1313" w:author="Yolanda Z" w:date="2024-10-18T03:40:00Z" w16du:dateUtc="2024-10-17T19:4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余额</w:t>
              </w:r>
            </w:ins>
          </w:p>
        </w:tc>
      </w:tr>
      <w:tr w:rsidR="00B46864" w:rsidRPr="0093572D" w14:paraId="751EAD3E" w14:textId="77777777" w:rsidTr="00B46864">
        <w:trPr>
          <w:trHeight w:val="300"/>
          <w:trPrChange w:id="1314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315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5237C81" w14:textId="0505BA90" w:rsidR="00B46864" w:rsidRPr="0093572D" w:rsidRDefault="00B46864" w:rsidP="00A351C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1316" w:author="Yolanda Z" w:date="2024-10-18T03:41:00Z" w16du:dateUtc="2024-10-17T19:41:00Z">
              <w:r w:rsidRPr="0093572D" w:rsidDel="0056423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途旗</w:delText>
              </w:r>
            </w:del>
            <w:ins w:id="1317" w:author="Yolanda Z" w:date="2024-10-18T03:41:00Z" w16du:dateUtc="2024-10-17T19:4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递延</w:t>
              </w:r>
            </w:ins>
            <w:del w:id="1318" w:author="Yolanda Z" w:date="2024-10-18T03:41:00Z" w16du:dateUtc="2024-10-17T19:41:00Z">
              <w:r w:rsidRPr="0093572D" w:rsidDel="0056423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所打锐</w:delText>
              </w:r>
            </w:del>
            <w:ins w:id="1319" w:author="Yolanda Z" w:date="2024-10-18T03:41:00Z" w16du:dateUtc="2024-10-17T19:4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所得税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资产</w:t>
            </w:r>
            <w:r w:rsidRPr="0093572D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/</w:t>
            </w:r>
            <w:del w:id="1320" w:author="Yolanda Z" w:date="2024-10-18T03:41:00Z" w16du:dateUtc="2024-10-17T19:41:00Z">
              <w:r w:rsidRPr="0093572D" w:rsidDel="0056423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负價</w:delText>
              </w:r>
            </w:del>
            <w:ins w:id="1321" w:author="Yolanda Z" w:date="2024-10-18T03:41:00Z" w16du:dateUtc="2024-10-17T19:4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负债</w:t>
              </w:r>
            </w:ins>
          </w:p>
        </w:tc>
      </w:tr>
      <w:tr w:rsidR="00B46864" w:rsidRPr="0093572D" w14:paraId="669EDD8A" w14:textId="77777777" w:rsidTr="00B46864">
        <w:trPr>
          <w:trHeight w:val="300"/>
          <w:trPrChange w:id="1322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323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CB0C379" w14:textId="36E06AF9" w:rsidR="00B46864" w:rsidRPr="0093572D" w:rsidRDefault="00B46864" w:rsidP="00A351C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可抵扣</w:t>
            </w:r>
            <w:ins w:id="1324" w:author="Yolanda Z" w:date="2024-10-18T03:41:00Z" w16du:dateUtc="2024-10-17T19:4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/应</w:t>
              </w:r>
            </w:ins>
            <w:del w:id="1325" w:author="Yolanda Z" w:date="2024-10-18T03:41:00Z" w16du:dateUtc="2024-10-17T19:41:00Z">
              <w:r w:rsidRPr="0093572D" w:rsidDel="0056423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但</w:delText>
              </w:r>
            </w:del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纳税</w:t>
            </w:r>
            <w:del w:id="1326" w:author="Yolanda Z" w:date="2024-10-18T03:41:00Z" w16du:dateUtc="2024-10-17T19:41:00Z">
              <w:r w:rsidRPr="0093572D" w:rsidDel="0056423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时</w:delText>
              </w:r>
            </w:del>
            <w:ins w:id="1327" w:author="Yolanda Z" w:date="2024-10-18T03:41:00Z" w16du:dateUtc="2024-10-17T19:4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暂时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性差异</w:t>
            </w:r>
          </w:p>
        </w:tc>
      </w:tr>
      <w:tr w:rsidR="00B46864" w:rsidRPr="0093572D" w14:paraId="325247D7" w14:textId="77777777" w:rsidTr="00B46864">
        <w:trPr>
          <w:trHeight w:val="300"/>
          <w:trPrChange w:id="1328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329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4989538" w14:textId="64DD4D46" w:rsidR="00B46864" w:rsidRPr="0093572D" w:rsidRDefault="00B46864" w:rsidP="00564238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ins w:id="1330" w:author="Yolanda Z" w:date="2024-10-18T03:41:00Z" w16du:dateUtc="2024-10-17T19:4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递延所得税</w:t>
              </w:r>
              <w:r w:rsidRPr="0093572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资产</w:t>
              </w:r>
              <w:r w:rsidRPr="0093572D"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t>/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负债</w:t>
              </w:r>
            </w:ins>
            <w:del w:id="1331" w:author="Yolanda Z" w:date="2024-10-18T03:41:00Z" w16du:dateUtc="2024-10-17T19:41:00Z">
              <w:r w:rsidRPr="0093572D" w:rsidDel="0093214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短延所得税资产负依</w:delText>
              </w:r>
            </w:del>
          </w:p>
        </w:tc>
      </w:tr>
      <w:tr w:rsidR="00B46864" w:rsidRPr="0093572D" w14:paraId="15C49286" w14:textId="77777777" w:rsidTr="00B46864">
        <w:trPr>
          <w:trHeight w:val="300"/>
          <w:trPrChange w:id="1332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333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104B0A9" w14:textId="71218CB5" w:rsidR="00B46864" w:rsidRPr="0093572D" w:rsidRDefault="00B46864" w:rsidP="00564238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ins w:id="1334" w:author="Yolanda Z" w:date="2024-10-18T03:41:00Z" w16du:dateUtc="2024-10-17T19:41:00Z">
              <w:r w:rsidRPr="0093572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可抵扣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/应</w:t>
              </w:r>
              <w:r w:rsidRPr="0093572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纳税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暂时</w:t>
              </w:r>
              <w:r w:rsidRPr="0093572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性差异</w:t>
              </w:r>
            </w:ins>
            <w:del w:id="1335" w:author="Yolanda Z" w:date="2024-10-18T03:41:00Z" w16du:dateUtc="2024-10-17T19:41:00Z">
              <w:r w:rsidRPr="0093572D" w:rsidDel="0093214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可抵加纳税督时性龙异</w:delText>
              </w:r>
            </w:del>
          </w:p>
        </w:tc>
      </w:tr>
      <w:tr w:rsidR="00B46864" w:rsidRPr="0093572D" w14:paraId="3E891B53" w14:textId="77777777" w:rsidTr="00B46864">
        <w:trPr>
          <w:trHeight w:val="300"/>
          <w:trPrChange w:id="1336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337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9111719" w14:textId="39BBD3B8" w:rsidR="00B46864" w:rsidRPr="0093572D" w:rsidRDefault="00B46864" w:rsidP="00A351C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信用</w:t>
            </w:r>
            <w:del w:id="1338" w:author="Yolanda Z" w:date="2024-10-18T03:41:00Z" w16du:dateUtc="2024-10-17T19:41:00Z">
              <w:r w:rsidRPr="0093572D" w:rsidDel="0056423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誠也很备</w:delText>
              </w:r>
            </w:del>
            <w:ins w:id="1339" w:author="Yolanda Z" w:date="2024-10-18T03:41:00Z" w16du:dateUtc="2024-10-17T19:4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减值准备</w:t>
              </w:r>
            </w:ins>
          </w:p>
        </w:tc>
      </w:tr>
      <w:tr w:rsidR="00B46864" w:rsidRPr="0093572D" w14:paraId="0B4DD037" w14:textId="77777777" w:rsidTr="00B46864">
        <w:trPr>
          <w:trHeight w:val="300"/>
          <w:trPrChange w:id="1340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341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99193AF" w14:textId="51A87E79" w:rsidR="00B46864" w:rsidRPr="0093572D" w:rsidRDefault="00B46864" w:rsidP="00A351C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投</w:t>
            </w:r>
            <w:del w:id="1342" w:author="Yolanda Z" w:date="2024-10-18T03:41:00Z" w16du:dateUtc="2024-10-17T19:41:00Z">
              <w:r w:rsidRPr="0093572D" w:rsidDel="0056423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货</w:delText>
              </w:r>
            </w:del>
            <w:ins w:id="1343" w:author="Yolanda Z" w:date="2024-10-18T03:41:00Z" w16du:dateUtc="2024-10-17T19:4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资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性房地产公允</w:t>
            </w:r>
            <w:del w:id="1344" w:author="Yolanda Z" w:date="2024-10-18T03:41:00Z" w16du:dateUtc="2024-10-17T19:41:00Z">
              <w:r w:rsidRPr="0093572D" w:rsidDel="0056423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价位</w:delText>
              </w:r>
            </w:del>
            <w:ins w:id="1345" w:author="Yolanda Z" w:date="2024-10-18T03:41:00Z" w16du:dateUtc="2024-10-17T19:4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价值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正向变动</w:t>
            </w:r>
          </w:p>
        </w:tc>
      </w:tr>
      <w:tr w:rsidR="00B46864" w:rsidRPr="0093572D" w14:paraId="1AAB308C" w14:textId="77777777" w:rsidTr="00B46864">
        <w:trPr>
          <w:trHeight w:val="300"/>
          <w:trPrChange w:id="1346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347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F959DC6" w14:textId="5E3BB00A" w:rsidR="00B46864" w:rsidRPr="0093572D" w:rsidRDefault="00B46864" w:rsidP="00A351C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年</w:t>
            </w:r>
            <w:del w:id="1348" w:author="Yolanda Z" w:date="2024-10-18T03:41:00Z" w16du:dateUtc="2024-10-17T19:41:00Z">
              <w:r w:rsidRPr="0093572D" w:rsidDel="0056423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水</w:delText>
              </w:r>
            </w:del>
            <w:ins w:id="1349" w:author="Yolanda Z" w:date="2024-10-18T03:41:00Z" w16du:dateUtc="2024-10-17T19:4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末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余</w:t>
            </w:r>
            <w:del w:id="1350" w:author="Yolanda Z" w:date="2024-10-18T03:41:00Z" w16du:dateUtc="2024-10-17T19:41:00Z">
              <w:r w:rsidRPr="0093572D" w:rsidDel="0056423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飯</w:delText>
              </w:r>
            </w:del>
            <w:ins w:id="1351" w:author="Yolanda Z" w:date="2024-10-18T03:41:00Z" w16du:dateUtc="2024-10-17T19:4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额</w:t>
              </w:r>
            </w:ins>
          </w:p>
        </w:tc>
      </w:tr>
      <w:tr w:rsidR="00B46864" w:rsidRPr="0093572D" w14:paraId="2347C421" w14:textId="77777777" w:rsidTr="00B46864">
        <w:trPr>
          <w:trHeight w:val="300"/>
          <w:trPrChange w:id="1352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353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AD445F7" w14:textId="12A752D0" w:rsidR="00B46864" w:rsidRPr="0093572D" w:rsidRDefault="00B46864" w:rsidP="00A351C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年</w:t>
            </w: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lastRenderedPageBreak/>
              <w:t>初余</w:t>
            </w:r>
            <w:del w:id="1354" w:author="Yolanda Z" w:date="2024-10-18T03:42:00Z" w16du:dateUtc="2024-10-17T19:42:00Z">
              <w:r w:rsidRPr="0093572D" w:rsidDel="0056423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粮</w:delText>
              </w:r>
            </w:del>
            <w:ins w:id="1355" w:author="Yolanda Z" w:date="2024-10-18T03:42:00Z" w16du:dateUtc="2024-10-17T19:4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额</w:t>
              </w:r>
            </w:ins>
          </w:p>
        </w:tc>
      </w:tr>
      <w:tr w:rsidR="00B46864" w:rsidRPr="0093572D" w14:paraId="4F94A214" w14:textId="77777777" w:rsidTr="00B46864">
        <w:trPr>
          <w:trHeight w:val="300"/>
          <w:trPrChange w:id="1356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357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E738976" w14:textId="2669DD57" w:rsidR="00B46864" w:rsidRPr="0093572D" w:rsidRDefault="00B46864" w:rsidP="00A351C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1358" w:author="Yolanda Z" w:date="2024-10-18T03:42:00Z" w16du:dateUtc="2024-10-17T19:42:00Z">
              <w:r w:rsidRPr="0093572D" w:rsidDel="0056423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天淤</w:delText>
              </w:r>
            </w:del>
            <w:ins w:id="1359" w:author="Yolanda Z" w:date="2024-10-18T03:42:00Z" w16du:dateUtc="2024-10-17T19:4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天鹅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湖商业</w:t>
            </w:r>
            <w:del w:id="1360" w:author="Yolanda Z" w:date="2024-10-18T03:42:00Z" w16du:dateUtc="2024-10-17T19:42:00Z">
              <w:r w:rsidRPr="0093572D" w:rsidDel="00DF2E1A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即总收屏</w:delText>
              </w:r>
            </w:del>
            <w:ins w:id="1361" w:author="Yolanda Z" w:date="2024-10-18T03:42:00Z" w16du:dateUtc="2024-10-17T19:4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别墅收购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款</w:t>
            </w:r>
          </w:p>
        </w:tc>
      </w:tr>
      <w:tr w:rsidR="00B46864" w:rsidRPr="0093572D" w14:paraId="10F7048D" w14:textId="77777777" w:rsidTr="00B46864">
        <w:trPr>
          <w:trHeight w:val="300"/>
          <w:trPrChange w:id="1362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363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F6A0393" w14:textId="4C682593" w:rsidR="00B46864" w:rsidRPr="0093572D" w:rsidRDefault="00B46864" w:rsidP="00A351C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1364" w:author="Yolanda Z" w:date="2024-10-18T03:42:00Z" w16du:dateUtc="2024-10-17T19:42:00Z">
              <w:r w:rsidRPr="0093572D" w:rsidDel="00DF2E1A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收城</w:delText>
              </w:r>
            </w:del>
            <w:ins w:id="1365" w:author="Yolanda Z" w:date="2024-10-18T03:42:00Z" w16du:dateUtc="2024-10-17T19:4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收购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银行债权</w:t>
            </w:r>
          </w:p>
        </w:tc>
      </w:tr>
      <w:tr w:rsidR="00B46864" w:rsidRPr="0093572D" w14:paraId="4A90BC1B" w14:textId="77777777" w:rsidTr="00B46864">
        <w:trPr>
          <w:trHeight w:val="300"/>
          <w:trPrChange w:id="1366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367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7C178D9" w14:textId="1EEE6545" w:rsidR="00B46864" w:rsidRPr="0093572D" w:rsidRDefault="00B46864" w:rsidP="00A351C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（</w:t>
            </w:r>
            <w:r w:rsidRPr="0093572D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1</w:t>
            </w: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）短期借款</w:t>
            </w:r>
            <w:del w:id="1368" w:author="Yolanda Z" w:date="2024-10-18T03:42:00Z" w16du:dateUtc="2024-10-17T19:42:00Z">
              <w:r w:rsidRPr="0093572D" w:rsidDel="00DF2E1A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分找</w:delText>
              </w:r>
            </w:del>
            <w:ins w:id="1369" w:author="Yolanda Z" w:date="2024-10-18T03:42:00Z" w16du:dateUtc="2024-10-17T19:4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分类</w:t>
              </w:r>
            </w:ins>
          </w:p>
        </w:tc>
      </w:tr>
      <w:tr w:rsidR="00B46864" w:rsidRPr="0093572D" w14:paraId="45CF9C8B" w14:textId="77777777" w:rsidTr="00B46864">
        <w:trPr>
          <w:trHeight w:val="300"/>
          <w:trPrChange w:id="1370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371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C4F03A2" w14:textId="771272F3" w:rsidR="00B46864" w:rsidRPr="0093572D" w:rsidRDefault="00B46864" w:rsidP="00A351C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年</w:t>
            </w:r>
            <w:del w:id="1372" w:author="Yolanda Z" w:date="2024-10-18T03:42:00Z" w16du:dateUtc="2024-10-17T19:42:00Z">
              <w:r w:rsidRPr="0093572D" w:rsidDel="00DF2E1A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未</w:delText>
              </w:r>
            </w:del>
            <w:ins w:id="1373" w:author="Yolanda Z" w:date="2024-10-18T03:42:00Z" w16du:dateUtc="2024-10-17T19:4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末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余</w:t>
            </w:r>
            <w:del w:id="1374" w:author="Yolanda Z" w:date="2024-10-18T03:42:00Z" w16du:dateUtc="2024-10-17T19:42:00Z">
              <w:r w:rsidRPr="0093572D" w:rsidDel="00DF2E1A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确</w:delText>
              </w:r>
            </w:del>
            <w:ins w:id="1375" w:author="Yolanda Z" w:date="2024-10-18T03:42:00Z" w16du:dateUtc="2024-10-17T19:4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额</w:t>
              </w:r>
            </w:ins>
          </w:p>
        </w:tc>
      </w:tr>
      <w:tr w:rsidR="00B46864" w:rsidRPr="0093572D" w14:paraId="03A328DF" w14:textId="77777777" w:rsidTr="00B46864">
        <w:trPr>
          <w:trHeight w:val="300"/>
          <w:trPrChange w:id="1376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377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FFB6B0D" w14:textId="6F0A10A8" w:rsidR="00B46864" w:rsidRPr="0093572D" w:rsidRDefault="00B46864" w:rsidP="00A351C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1378" w:author="Yolanda Z" w:date="2024-10-18T03:42:00Z" w16du:dateUtc="2024-10-17T19:42:00Z">
              <w:r w:rsidRPr="0093572D" w:rsidDel="00DF2E1A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保通信政</w:delText>
              </w:r>
            </w:del>
            <w:ins w:id="1379" w:author="Yolanda Z" w:date="2024-10-18T03:42:00Z" w16du:dateUtc="2024-10-17T19:4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保证借款</w:t>
              </w:r>
            </w:ins>
          </w:p>
        </w:tc>
      </w:tr>
      <w:tr w:rsidR="00B46864" w:rsidRPr="0093572D" w14:paraId="5D5C5A70" w14:textId="77777777" w:rsidTr="00B46864">
        <w:trPr>
          <w:trHeight w:val="300"/>
          <w:trPrChange w:id="1380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381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989CB81" w14:textId="693F9C51" w:rsidR="00B46864" w:rsidRPr="0093572D" w:rsidRDefault="00B46864" w:rsidP="00A351C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ins w:id="1382" w:author="Yolanda Z" w:date="2024-10-18T03:43:00Z" w16du:dateUtc="2024-10-17T19:4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抵押</w:t>
              </w:r>
            </w:ins>
            <w:del w:id="1383" w:author="Yolanda Z" w:date="2024-10-18T03:43:00Z" w16du:dateUtc="2024-10-17T19:43:00Z">
              <w:r w:rsidRPr="0093572D" w:rsidDel="00DF2E1A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低押</w:delText>
              </w:r>
            </w:del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借款</w:t>
            </w:r>
          </w:p>
        </w:tc>
      </w:tr>
      <w:tr w:rsidR="00B46864" w:rsidRPr="0093572D" w14:paraId="3F784E2A" w14:textId="77777777" w:rsidTr="00B46864">
        <w:trPr>
          <w:trHeight w:val="300"/>
          <w:trPrChange w:id="1384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385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0A88565" w14:textId="4A687FA1" w:rsidR="00B46864" w:rsidRPr="0093572D" w:rsidRDefault="00B46864" w:rsidP="00A351C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ins w:id="1386" w:author="Yolanda Z" w:date="2024-10-18T03:43:00Z" w16du:dateUtc="2024-10-17T19:4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质押借款</w:t>
              </w:r>
            </w:ins>
            <w:del w:id="1387" w:author="Yolanda Z" w:date="2024-10-18T03:43:00Z" w16du:dateUtc="2024-10-17T19:43:00Z">
              <w:r w:rsidRPr="0093572D" w:rsidDel="00DF2E1A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员押借我</w:delText>
              </w:r>
            </w:del>
          </w:p>
        </w:tc>
      </w:tr>
      <w:tr w:rsidR="00B46864" w:rsidRPr="0093572D" w14:paraId="3A29FDBE" w14:textId="77777777" w:rsidTr="00B46864">
        <w:trPr>
          <w:trHeight w:val="300"/>
          <w:trPrChange w:id="1388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389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296B3DC" w14:textId="653FE719" w:rsidR="00B46864" w:rsidRPr="0093572D" w:rsidRDefault="00B46864" w:rsidP="00A351CE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20</w:t>
            </w:r>
            <w:r w:rsidRPr="0093572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、应付</w:t>
            </w:r>
            <w:del w:id="1390" w:author="Yolanda Z" w:date="2024-10-18T03:43:00Z" w16du:dateUtc="2024-10-17T19:43:00Z">
              <w:r w:rsidRPr="0093572D" w:rsidDel="00DF2E1A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票相</w:delText>
              </w:r>
            </w:del>
            <w:ins w:id="1391" w:author="Yolanda Z" w:date="2024-10-18T03:43:00Z" w16du:dateUtc="2024-10-17T19:43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票据</w:t>
              </w:r>
            </w:ins>
          </w:p>
        </w:tc>
      </w:tr>
      <w:tr w:rsidR="00B46864" w:rsidRPr="0093572D" w14:paraId="0C95E220" w14:textId="77777777" w:rsidTr="00B46864">
        <w:trPr>
          <w:trHeight w:val="300"/>
          <w:trPrChange w:id="1392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393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A31528C" w14:textId="76ED474D" w:rsidR="00B46864" w:rsidRPr="0093572D" w:rsidRDefault="00B46864" w:rsidP="00A351C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1394" w:author="Yolanda Z" w:date="2024-10-18T03:43:00Z" w16du:dateUtc="2024-10-17T19:43:00Z">
              <w:r w:rsidRPr="0093572D" w:rsidDel="00DF2E1A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年來余韻</w:delText>
              </w:r>
            </w:del>
            <w:ins w:id="1395" w:author="Yolanda Z" w:date="2024-10-18T03:43:00Z" w16du:dateUtc="2024-10-17T19:43:00Z">
              <w:r w:rsidRPr="0093572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年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末</w:t>
              </w:r>
              <w:r w:rsidRPr="0093572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余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额</w:t>
              </w:r>
            </w:ins>
          </w:p>
        </w:tc>
      </w:tr>
      <w:tr w:rsidR="00B46864" w:rsidRPr="0093572D" w14:paraId="55F3A7F7" w14:textId="77777777" w:rsidTr="00B46864">
        <w:trPr>
          <w:trHeight w:val="300"/>
          <w:trPrChange w:id="1396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397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4496407" w14:textId="4BDC7E67" w:rsidR="00B46864" w:rsidRPr="0093572D" w:rsidRDefault="00B46864" w:rsidP="00A351C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年初余</w:t>
            </w:r>
            <w:del w:id="1398" w:author="Yolanda Z" w:date="2024-10-18T03:43:00Z" w16du:dateUtc="2024-10-17T19:43:00Z">
              <w:r w:rsidRPr="0093572D" w:rsidDel="00DF2E1A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罰</w:delText>
              </w:r>
            </w:del>
            <w:ins w:id="1399" w:author="Yolanda Z" w:date="2024-10-18T03:43:00Z" w16du:dateUtc="2024-10-17T19:4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额</w:t>
              </w:r>
            </w:ins>
          </w:p>
        </w:tc>
      </w:tr>
      <w:tr w:rsidR="00B46864" w:rsidRPr="0093572D" w14:paraId="0E2588DA" w14:textId="77777777" w:rsidTr="00B46864">
        <w:trPr>
          <w:trHeight w:val="300"/>
          <w:trPrChange w:id="1400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401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BAF8ED0" w14:textId="746CF4C8" w:rsidR="00B46864" w:rsidRPr="0093572D" w:rsidRDefault="00B46864" w:rsidP="00A351C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1402" w:author="Yolanda Z" w:date="2024-10-18T03:43:00Z" w16du:dateUtc="2024-10-17T19:43:00Z">
              <w:r w:rsidRPr="0093572D" w:rsidDel="00DF2E1A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根斤</w:delText>
              </w:r>
            </w:del>
            <w:ins w:id="1403" w:author="Yolanda Z" w:date="2024-10-18T03:43:00Z" w16du:dateUtc="2024-10-17T19:4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银行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承兑汇票</w:t>
            </w:r>
          </w:p>
        </w:tc>
      </w:tr>
      <w:tr w:rsidR="00B46864" w:rsidRPr="0093572D" w14:paraId="6692BA99" w14:textId="77777777" w:rsidTr="00B46864">
        <w:trPr>
          <w:trHeight w:val="300"/>
          <w:trPrChange w:id="1404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405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F5307B4" w14:textId="210916E9" w:rsidR="00B46864" w:rsidRPr="0093572D" w:rsidRDefault="00B46864" w:rsidP="00A351CE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21</w:t>
            </w:r>
            <w:r w:rsidRPr="0093572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、应</w:t>
            </w:r>
            <w:del w:id="1406" w:author="Yolanda Z" w:date="2024-10-18T03:43:00Z" w16du:dateUtc="2024-10-17T19:43:00Z">
              <w:r w:rsidRPr="0093572D" w:rsidDel="00DF2E1A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忖</w:delText>
              </w:r>
            </w:del>
            <w:ins w:id="1407" w:author="Yolanda Z" w:date="2024-10-18T03:43:00Z" w16du:dateUtc="2024-10-17T19:43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付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账款</w:t>
            </w:r>
          </w:p>
        </w:tc>
      </w:tr>
      <w:tr w:rsidR="00B46864" w:rsidRPr="0093572D" w14:paraId="511F49F5" w14:textId="77777777" w:rsidTr="00B46864">
        <w:trPr>
          <w:trHeight w:val="300"/>
          <w:trPrChange w:id="1408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409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E707940" w14:textId="0B27BC78" w:rsidR="00B46864" w:rsidRPr="0093572D" w:rsidRDefault="00B46864" w:rsidP="00A351C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（</w:t>
            </w:r>
            <w:r w:rsidRPr="0093572D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1</w:t>
            </w: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）按</w:t>
            </w:r>
            <w:del w:id="1410" w:author="Yolanda Z" w:date="2024-10-18T03:43:00Z" w16du:dateUtc="2024-10-17T19:43:00Z">
              <w:r w:rsidRPr="0093572D" w:rsidDel="00DF2E1A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款顶惶册</w:delText>
              </w:r>
            </w:del>
            <w:ins w:id="1411" w:author="Yolanda Z" w:date="2024-10-18T03:43:00Z" w16du:dateUtc="2024-10-17T19:4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款项性质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披露的应付账款</w:t>
            </w:r>
          </w:p>
        </w:tc>
      </w:tr>
      <w:tr w:rsidR="00B46864" w:rsidRPr="0093572D" w14:paraId="2DE6A325" w14:textId="77777777" w:rsidTr="00B46864">
        <w:trPr>
          <w:trHeight w:val="300"/>
          <w:trPrChange w:id="1412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413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8B354C4" w14:textId="5E90EEF7" w:rsidR="00B46864" w:rsidRPr="0093572D" w:rsidRDefault="00B46864" w:rsidP="00A351C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年末余</w:t>
            </w:r>
            <w:del w:id="1414" w:author="Yolanda Z" w:date="2024-10-18T03:43:00Z" w16du:dateUtc="2024-10-17T19:43:00Z">
              <w:r w:rsidRPr="0093572D" w:rsidDel="00DF2E1A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智</w:delText>
              </w:r>
            </w:del>
            <w:ins w:id="1415" w:author="Yolanda Z" w:date="2024-10-18T03:43:00Z" w16du:dateUtc="2024-10-17T19:4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额</w:t>
              </w:r>
            </w:ins>
          </w:p>
        </w:tc>
      </w:tr>
      <w:tr w:rsidR="00B46864" w:rsidRPr="0093572D" w14:paraId="7A41B646" w14:textId="77777777" w:rsidTr="00B46864">
        <w:trPr>
          <w:trHeight w:val="300"/>
          <w:trPrChange w:id="1416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417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49C7C99" w14:textId="5411E21D" w:rsidR="00B46864" w:rsidRPr="0093572D" w:rsidRDefault="00B46864" w:rsidP="00A351C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1418" w:author="Yolanda Z" w:date="2024-10-18T03:43:00Z" w16du:dateUtc="2024-10-17T19:43:00Z">
              <w:r w:rsidRPr="0093572D" w:rsidDel="00DF2E1A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年初余载</w:delText>
              </w:r>
            </w:del>
            <w:ins w:id="1419" w:author="Yolanda Z" w:date="2024-10-18T03:43:00Z" w16du:dateUtc="2024-10-17T19:43:00Z">
              <w:r w:rsidRPr="0093572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年初余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额</w:t>
              </w:r>
            </w:ins>
          </w:p>
        </w:tc>
      </w:tr>
      <w:tr w:rsidR="00B46864" w:rsidRPr="0093572D" w14:paraId="5B930893" w14:textId="77777777" w:rsidTr="00B46864">
        <w:trPr>
          <w:trHeight w:val="300"/>
          <w:trPrChange w:id="1420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421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AAFE1E9" w14:textId="122258AB" w:rsidR="00B46864" w:rsidRPr="0093572D" w:rsidRDefault="00B46864" w:rsidP="00A351C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应付工程及</w:t>
            </w:r>
            <w:del w:id="1422" w:author="Yolanda Z" w:date="2024-10-18T03:43:00Z" w16du:dateUtc="2024-10-17T19:43:00Z">
              <w:r w:rsidRPr="0093572D" w:rsidDel="00DF2E1A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材</w:delText>
              </w:r>
            </w:del>
            <w:ins w:id="1423" w:author="Yolanda Z" w:date="2024-10-18T03:43:00Z" w16du:dateUtc="2024-10-17T19:4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建材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款</w:t>
            </w:r>
          </w:p>
        </w:tc>
      </w:tr>
      <w:tr w:rsidR="00B46864" w:rsidRPr="0093572D" w14:paraId="124C6878" w14:textId="77777777" w:rsidTr="00B46864">
        <w:trPr>
          <w:trHeight w:val="300"/>
          <w:trPrChange w:id="1424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425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2F9593D" w14:textId="0E1FCCC3" w:rsidR="00B46864" w:rsidRPr="0093572D" w:rsidRDefault="00B46864" w:rsidP="00A351C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（</w:t>
            </w:r>
            <w:r w:rsidRPr="0093572D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2</w:t>
            </w: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）按账龄披露的应付</w:t>
            </w:r>
            <w:del w:id="1426" w:author="Yolanda Z" w:date="2024-10-18T03:43:00Z" w16du:dateUtc="2024-10-17T19:43:00Z">
              <w:r w:rsidRPr="0093572D" w:rsidDel="00DF2E1A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唯</w:delText>
              </w:r>
            </w:del>
            <w:ins w:id="1427" w:author="Yolanda Z" w:date="2024-10-18T03:43:00Z" w16du:dateUtc="2024-10-17T19:4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账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款</w:t>
            </w:r>
          </w:p>
        </w:tc>
      </w:tr>
      <w:tr w:rsidR="00B46864" w:rsidRPr="0093572D" w14:paraId="2AE3872A" w14:textId="77777777" w:rsidTr="00B46864">
        <w:trPr>
          <w:trHeight w:val="300"/>
          <w:trPrChange w:id="1428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429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37EA47F" w14:textId="6F7A6DB6" w:rsidR="00B46864" w:rsidRPr="0093572D" w:rsidRDefault="00B46864" w:rsidP="00A351C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1430" w:author="Yolanda Z" w:date="2024-10-18T03:43:00Z" w16du:dateUtc="2024-10-17T19:43:00Z">
              <w:r w:rsidRPr="0093572D" w:rsidDel="00DF2E1A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然齡</w:delText>
              </w:r>
            </w:del>
            <w:ins w:id="1431" w:author="Yolanda Z" w:date="2024-10-18T03:43:00Z" w16du:dateUtc="2024-10-17T19:4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账龄</w:t>
              </w:r>
            </w:ins>
          </w:p>
        </w:tc>
      </w:tr>
      <w:tr w:rsidR="00B46864" w:rsidRPr="0093572D" w14:paraId="5D943981" w14:textId="77777777" w:rsidTr="00B46864">
        <w:trPr>
          <w:trHeight w:val="300"/>
          <w:trPrChange w:id="1432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433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9237D22" w14:textId="6EAD0205" w:rsidR="00B46864" w:rsidRPr="0093572D" w:rsidRDefault="00B46864" w:rsidP="00DF2E1A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ins w:id="1434" w:author="Yolanda Z" w:date="2024-10-18T03:43:00Z" w16du:dateUtc="2024-10-17T19:43:00Z">
              <w:r w:rsidRPr="0093572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年末余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额</w:t>
              </w:r>
            </w:ins>
            <w:del w:id="1435" w:author="Yolanda Z" w:date="2024-10-18T03:43:00Z" w16du:dateUtc="2024-10-17T19:43:00Z">
              <w:r w:rsidRPr="0093572D" w:rsidDel="00F928D4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年末來強</w:delText>
              </w:r>
            </w:del>
          </w:p>
        </w:tc>
      </w:tr>
      <w:tr w:rsidR="00B46864" w:rsidRPr="0093572D" w14:paraId="30F8461E" w14:textId="77777777" w:rsidTr="00B46864">
        <w:trPr>
          <w:trHeight w:val="300"/>
          <w:trPrChange w:id="1436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437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001C9F0" w14:textId="17784804" w:rsidR="00B46864" w:rsidRPr="0093572D" w:rsidRDefault="00B46864" w:rsidP="00DF2E1A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ins w:id="1438" w:author="Yolanda Z" w:date="2024-10-18T03:43:00Z" w16du:dateUtc="2024-10-17T19:43:00Z">
              <w:r w:rsidRPr="0093572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年初余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额</w:t>
              </w:r>
            </w:ins>
            <w:del w:id="1439" w:author="Yolanda Z" w:date="2024-10-18T03:43:00Z" w16du:dateUtc="2024-10-17T19:43:00Z">
              <w:r w:rsidRPr="0093572D" w:rsidDel="00F928D4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年初余誣</w:delText>
              </w:r>
            </w:del>
          </w:p>
        </w:tc>
      </w:tr>
      <w:tr w:rsidR="00B46864" w:rsidRPr="0093572D" w14:paraId="2BE08FE0" w14:textId="77777777" w:rsidTr="00B46864">
        <w:trPr>
          <w:trHeight w:val="300"/>
          <w:trPrChange w:id="1440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441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AF2600A" w14:textId="3FE3C07F" w:rsidR="00B46864" w:rsidRPr="0093572D" w:rsidRDefault="00B46864" w:rsidP="00A351C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（</w:t>
            </w:r>
            <w:r w:rsidRPr="0093572D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3</w:t>
            </w: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）</w:t>
            </w:r>
            <w:r w:rsidRPr="0093572D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2024</w:t>
            </w: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年</w:t>
            </w:r>
            <w:r w:rsidRPr="0093572D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6</w:t>
            </w: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月</w:t>
            </w:r>
            <w:r w:rsidRPr="0093572D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30</w:t>
            </w: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日应付</w:t>
            </w:r>
            <w:del w:id="1442" w:author="Yolanda Z" w:date="2024-10-18T03:44:00Z" w16du:dateUtc="2024-10-17T19:44:00Z">
              <w:r w:rsidRPr="0093572D" w:rsidDel="00DF2E1A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张紈</w:delText>
              </w:r>
            </w:del>
            <w:ins w:id="1443" w:author="Yolanda Z" w:date="2024-10-18T03:44:00Z" w16du:dateUtc="2024-10-17T19:4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账款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前五名</w:t>
            </w:r>
            <w:del w:id="1444" w:author="Yolanda Z" w:date="2024-10-18T03:44:00Z" w16du:dateUtc="2024-10-17T19:44:00Z">
              <w:r w:rsidRPr="0093572D" w:rsidDel="00DF2E1A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单他</w:delText>
              </w:r>
            </w:del>
            <w:ins w:id="1445" w:author="Yolanda Z" w:date="2024-10-18T03:44:00Z" w16du:dateUtc="2024-10-17T19:4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单位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明细</w:t>
            </w:r>
          </w:p>
        </w:tc>
      </w:tr>
      <w:tr w:rsidR="00B46864" w:rsidRPr="0093572D" w14:paraId="1F960B6F" w14:textId="77777777" w:rsidTr="00B46864">
        <w:trPr>
          <w:trHeight w:val="300"/>
          <w:trPrChange w:id="1446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447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A1973C9" w14:textId="5AE7169F" w:rsidR="00B46864" w:rsidRPr="0093572D" w:rsidRDefault="00B46864" w:rsidP="00A351C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1448" w:author="Yolanda Z" w:date="2024-10-18T03:44:00Z" w16du:dateUtc="2024-10-17T19:44:00Z">
              <w:r w:rsidRPr="0093572D" w:rsidDel="00AF52B6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假权晶位名葬</w:delText>
              </w:r>
            </w:del>
            <w:ins w:id="1449" w:author="Yolanda Z" w:date="2024-10-18T03:44:00Z" w16du:dateUtc="2024-10-17T19:4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债权单位名称</w:t>
              </w:r>
            </w:ins>
          </w:p>
        </w:tc>
      </w:tr>
      <w:tr w:rsidR="00B46864" w:rsidRPr="0093572D" w14:paraId="48F27DD6" w14:textId="77777777" w:rsidTr="00B46864">
        <w:trPr>
          <w:trHeight w:val="300"/>
          <w:trPrChange w:id="1450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451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77EACBA" w14:textId="52D4D1D6" w:rsidR="00B46864" w:rsidRPr="0093572D" w:rsidRDefault="00B46864" w:rsidP="00A351C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款项</w:t>
            </w:r>
            <w:del w:id="1452" w:author="Yolanda Z" w:date="2024-10-18T03:44:00Z" w16du:dateUtc="2024-10-17T19:44:00Z">
              <w:r w:rsidRPr="0093572D" w:rsidDel="00DF2E1A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性而</w:delText>
              </w:r>
            </w:del>
            <w:ins w:id="1453" w:author="Yolanda Z" w:date="2024-10-18T03:44:00Z" w16du:dateUtc="2024-10-17T19:4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性质</w:t>
              </w:r>
            </w:ins>
          </w:p>
        </w:tc>
      </w:tr>
      <w:tr w:rsidR="00B46864" w:rsidRPr="0093572D" w14:paraId="62F02394" w14:textId="77777777" w:rsidTr="00B46864">
        <w:trPr>
          <w:trHeight w:val="300"/>
          <w:trPrChange w:id="1454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455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2DBC2A2" w14:textId="07208940" w:rsidR="00B46864" w:rsidRPr="0093572D" w:rsidRDefault="00B46864" w:rsidP="00A351C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ins w:id="1456" w:author="Yolanda Z" w:date="2024-10-18T03:44:00Z" w16du:dateUtc="2024-10-17T19:44:00Z">
              <w:r w:rsidRPr="0093572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年末余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额</w:t>
              </w:r>
            </w:ins>
            <w:del w:id="1457" w:author="Yolanda Z" w:date="2024-10-18T03:44:00Z" w16du:dateUtc="2024-10-17T19:44:00Z">
              <w:r w:rsidRPr="0093572D" w:rsidDel="00AF52B6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年来余领</w:delText>
              </w:r>
            </w:del>
          </w:p>
        </w:tc>
      </w:tr>
      <w:tr w:rsidR="00B46864" w:rsidRPr="0093572D" w14:paraId="3C096765" w14:textId="77777777" w:rsidTr="00B46864">
        <w:trPr>
          <w:trHeight w:val="300"/>
          <w:trPrChange w:id="1458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459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0C580E9" w14:textId="0CBFEAE2" w:rsidR="00B46864" w:rsidRPr="0093572D" w:rsidRDefault="00B46864" w:rsidP="00A351C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占应付</w:t>
            </w:r>
            <w:del w:id="1460" w:author="Yolanda Z" w:date="2024-10-18T03:44:00Z" w16du:dateUtc="2024-10-17T19:44:00Z">
              <w:r w:rsidRPr="0093572D" w:rsidDel="00AF52B6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隆</w:delText>
              </w:r>
            </w:del>
            <w:ins w:id="1461" w:author="Yolanda Z" w:date="2024-10-18T03:44:00Z" w16du:dateUtc="2024-10-17T19:4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账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款</w:t>
            </w:r>
            <w:r w:rsidRPr="0093572D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2024.6.30</w:t>
            </w: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比例（</w:t>
            </w:r>
            <w:r w:rsidRPr="0093572D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%</w:t>
            </w: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）</w:t>
            </w:r>
          </w:p>
        </w:tc>
      </w:tr>
      <w:tr w:rsidR="00B46864" w:rsidRPr="0093572D" w14:paraId="394BCEF9" w14:textId="77777777" w:rsidTr="00B46864">
        <w:trPr>
          <w:trHeight w:val="300"/>
          <w:trPrChange w:id="1462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463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657BE28" w14:textId="691B0DD9" w:rsidR="00B46864" w:rsidRPr="0093572D" w:rsidRDefault="00B46864" w:rsidP="00A351C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工程</w:t>
            </w:r>
            <w:del w:id="1464" w:author="Yolanda Z" w:date="2024-10-18T03:44:00Z" w16du:dateUtc="2024-10-17T19:44:00Z">
              <w:r w:rsidRPr="0093572D" w:rsidDel="00AF52B6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歡</w:delText>
              </w:r>
            </w:del>
            <w:ins w:id="1465" w:author="Yolanda Z" w:date="2024-10-18T03:44:00Z" w16du:dateUtc="2024-10-17T19:4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款</w:t>
              </w:r>
            </w:ins>
          </w:p>
        </w:tc>
      </w:tr>
      <w:tr w:rsidR="00B46864" w:rsidRPr="0093572D" w14:paraId="0ACC1EA3" w14:textId="77777777" w:rsidTr="00B46864">
        <w:trPr>
          <w:trHeight w:val="300"/>
          <w:trPrChange w:id="1466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467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0B2DD1E" w14:textId="3721AEEF" w:rsidR="00B46864" w:rsidRPr="0093572D" w:rsidRDefault="00B46864" w:rsidP="00A351C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龙信</w:t>
            </w:r>
            <w:del w:id="1468" w:author="Yolanda Z" w:date="2024-10-18T03:44:00Z" w16du:dateUtc="2024-10-17T19:44:00Z">
              <w:r w:rsidRPr="0093572D" w:rsidDel="00AF52B6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茂设</w:delText>
              </w:r>
            </w:del>
            <w:ins w:id="1469" w:author="Yolanda Z" w:date="2024-10-18T03:44:00Z" w16du:dateUtc="2024-10-17T19:4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建设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集团</w:t>
            </w:r>
            <w:del w:id="1470" w:author="Yolanda Z" w:date="2024-10-18T03:44:00Z" w16du:dateUtc="2024-10-17T19:44:00Z">
              <w:r w:rsidRPr="0093572D" w:rsidDel="00AF52B6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有织</w:delText>
              </w:r>
            </w:del>
            <w:ins w:id="1471" w:author="Yolanda Z" w:date="2024-10-18T03:44:00Z" w16du:dateUtc="2024-10-17T19:4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有限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公司</w:t>
            </w:r>
          </w:p>
        </w:tc>
      </w:tr>
      <w:tr w:rsidR="00B46864" w:rsidRPr="0093572D" w14:paraId="2FBB9B53" w14:textId="77777777" w:rsidTr="00B46864">
        <w:trPr>
          <w:trHeight w:val="300"/>
          <w:trPrChange w:id="1472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473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8438C2F" w14:textId="23366A47" w:rsidR="00B46864" w:rsidRPr="0093572D" w:rsidRDefault="00B46864" w:rsidP="00A351C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工程</w:t>
            </w:r>
            <w:del w:id="1474" w:author="Yolanda Z" w:date="2024-10-18T03:44:00Z" w16du:dateUtc="2024-10-17T19:44:00Z">
              <w:r w:rsidRPr="0093572D" w:rsidDel="00AF52B6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教</w:delText>
              </w:r>
            </w:del>
            <w:ins w:id="1475" w:author="Yolanda Z" w:date="2024-10-18T03:44:00Z" w16du:dateUtc="2024-10-17T19:4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款</w:t>
              </w:r>
            </w:ins>
          </w:p>
        </w:tc>
      </w:tr>
      <w:tr w:rsidR="00B46864" w:rsidRPr="0093572D" w14:paraId="1950EC9E" w14:textId="77777777" w:rsidTr="00B46864">
        <w:trPr>
          <w:trHeight w:val="300"/>
          <w:trPrChange w:id="1476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477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52D975C" w14:textId="170C0B8E" w:rsidR="00B46864" w:rsidRPr="0093572D" w:rsidRDefault="00B46864" w:rsidP="00A351C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ins w:id="1478" w:author="Yolanda Z" w:date="2024-10-18T03:45:00Z" w16du:dateUtc="2024-10-17T19:4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盱眙</w:t>
              </w:r>
            </w:ins>
            <w:del w:id="1479" w:author="Yolanda Z" w:date="2024-10-18T03:45:00Z" w16du:dateUtc="2024-10-17T19:45:00Z">
              <w:r w:rsidRPr="0093572D" w:rsidDel="00AF52B6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的</w:delText>
              </w:r>
            </w:del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县经济适用房开发</w:t>
            </w:r>
            <w:ins w:id="1480" w:author="Yolanda Z" w:date="2024-10-18T03:45:00Z" w16du:dateUtc="2024-10-17T19:4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有限</w:t>
              </w:r>
            </w:ins>
            <w:del w:id="1481" w:author="Yolanda Z" w:date="2024-10-18T03:45:00Z" w16du:dateUtc="2024-10-17T19:45:00Z">
              <w:r w:rsidRPr="0093572D" w:rsidDel="00AF52B6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右辰</w:delText>
              </w:r>
            </w:del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公司</w:t>
            </w:r>
          </w:p>
        </w:tc>
      </w:tr>
      <w:tr w:rsidR="00B46864" w:rsidRPr="0093572D" w14:paraId="1DD69EB5" w14:textId="77777777" w:rsidTr="00B46864">
        <w:trPr>
          <w:trHeight w:val="300"/>
          <w:trPrChange w:id="1482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483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4FF5A49" w14:textId="273AAF78" w:rsidR="00B46864" w:rsidRPr="0093572D" w:rsidRDefault="00B46864" w:rsidP="00A351C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工程</w:t>
            </w:r>
            <w:del w:id="1484" w:author="Yolanda Z" w:date="2024-10-18T03:45:00Z" w16du:dateUtc="2024-10-17T19:45:00Z">
              <w:r w:rsidRPr="0093572D" w:rsidDel="00E84D55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紙</w:delText>
              </w:r>
            </w:del>
            <w:ins w:id="1485" w:author="Yolanda Z" w:date="2024-10-18T03:45:00Z" w16du:dateUtc="2024-10-17T19:4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款</w:t>
              </w:r>
            </w:ins>
          </w:p>
        </w:tc>
      </w:tr>
      <w:tr w:rsidR="00B46864" w:rsidRPr="0093572D" w14:paraId="7DD14467" w14:textId="77777777" w:rsidTr="00B46864">
        <w:trPr>
          <w:trHeight w:val="300"/>
          <w:trPrChange w:id="1486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487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50FD236" w14:textId="7D1C54BF" w:rsidR="00B46864" w:rsidRPr="0093572D" w:rsidRDefault="00B46864" w:rsidP="00A351CE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 w:rsidRPr="0093572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1</w:t>
            </w:r>
            <w:del w:id="1488" w:author="Yolanda Z" w:date="2024-10-18T03:46:00Z" w16du:dateUtc="2024-10-17T19:46:00Z">
              <w:r w:rsidRPr="0093572D" w:rsidDel="00E84D55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仟二内</w:delText>
              </w:r>
            </w:del>
            <w:ins w:id="1489" w:author="Yolanda Z" w:date="2024-10-18T03:46:00Z" w16du:dateUtc="2024-10-17T19:46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年以内</w:t>
              </w:r>
            </w:ins>
          </w:p>
        </w:tc>
      </w:tr>
      <w:tr w:rsidR="00B46864" w:rsidRPr="0093572D" w14:paraId="1E15A310" w14:textId="77777777" w:rsidTr="00B46864">
        <w:trPr>
          <w:trHeight w:val="300"/>
          <w:trPrChange w:id="1490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491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2895018" w14:textId="0663ECE5" w:rsidR="00B46864" w:rsidRPr="0093572D" w:rsidRDefault="00B46864" w:rsidP="00A351C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（</w:t>
            </w:r>
            <w:r w:rsidRPr="0093572D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1</w:t>
            </w: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）按款项性质披露的预</w:t>
            </w:r>
            <w:del w:id="1492" w:author="Yolanda Z" w:date="2024-10-18T03:46:00Z" w16du:dateUtc="2024-10-17T19:46:00Z">
              <w:r w:rsidRPr="0093572D" w:rsidDel="00E84D55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农</w:delText>
              </w:r>
            </w:del>
            <w:ins w:id="1493" w:author="Yolanda Z" w:date="2024-10-18T03:46:00Z" w16du:dateUtc="2024-10-17T19:4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收款项</w:t>
              </w:r>
            </w:ins>
            <w:del w:id="1494" w:author="Yolanda Z" w:date="2024-10-18T03:46:00Z" w16du:dateUtc="2024-10-17T19:46:00Z">
              <w:r w:rsidRPr="0093572D" w:rsidDel="00E84D55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款項</w:delText>
              </w:r>
            </w:del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情况</w:t>
            </w:r>
          </w:p>
        </w:tc>
      </w:tr>
      <w:tr w:rsidR="00B46864" w:rsidRPr="0093572D" w14:paraId="1728C339" w14:textId="77777777" w:rsidTr="00B46864">
        <w:trPr>
          <w:trHeight w:val="300"/>
          <w:trPrChange w:id="1495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496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763A197" w14:textId="2A0D4B27" w:rsidR="00B46864" w:rsidRPr="0093572D" w:rsidRDefault="00B46864" w:rsidP="00A351C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ins w:id="1497" w:author="Yolanda Z" w:date="2024-10-18T03:46:00Z" w16du:dateUtc="2024-10-17T19:46:00Z">
              <w:r w:rsidRPr="0093572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年末余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额</w:t>
              </w:r>
            </w:ins>
            <w:del w:id="1498" w:author="Yolanda Z" w:date="2024-10-18T03:46:00Z" w16du:dateUtc="2024-10-17T19:46:00Z">
              <w:r w:rsidRPr="0093572D" w:rsidDel="00A9751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年术余</w:delText>
              </w:r>
            </w:del>
          </w:p>
        </w:tc>
      </w:tr>
      <w:tr w:rsidR="00B46864" w:rsidRPr="0093572D" w14:paraId="3270FE00" w14:textId="77777777" w:rsidTr="00B46864">
        <w:trPr>
          <w:trHeight w:val="300"/>
          <w:trPrChange w:id="1499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500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089949E" w14:textId="3BAEB4BF" w:rsidR="00B46864" w:rsidRPr="0093572D" w:rsidRDefault="00B46864" w:rsidP="00A351C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1501" w:author="Yolanda Z" w:date="2024-10-18T03:46:00Z" w16du:dateUtc="2024-10-17T19:46:00Z">
              <w:r w:rsidRPr="0093572D" w:rsidDel="00A9751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技股份節</w:delText>
              </w:r>
            </w:del>
            <w:ins w:id="1502" w:author="Yolanda Z" w:date="2024-10-18T03:46:00Z" w16du:dateUtc="2024-10-17T19:4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预收租金</w:t>
              </w:r>
            </w:ins>
          </w:p>
        </w:tc>
      </w:tr>
      <w:tr w:rsidR="00B46864" w:rsidRPr="0093572D" w14:paraId="3D0238CF" w14:textId="77777777" w:rsidTr="00B46864">
        <w:trPr>
          <w:trHeight w:val="300"/>
          <w:trPrChange w:id="1503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504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C1531C3" w14:textId="677EC550" w:rsidR="00B46864" w:rsidRPr="0093572D" w:rsidRDefault="00B46864" w:rsidP="00A351C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（</w:t>
            </w:r>
            <w:r w:rsidRPr="0093572D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2</w:t>
            </w: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）预收账款按</w:t>
            </w:r>
            <w:del w:id="1505" w:author="Yolanda Z" w:date="2024-10-18T03:47:00Z" w16du:dateUtc="2024-10-17T19:47:00Z">
              <w:r w:rsidRPr="0093572D" w:rsidDel="00A9751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既静列心</w:delText>
              </w:r>
            </w:del>
            <w:ins w:id="1506" w:author="Yolanda Z" w:date="2024-10-18T03:47:00Z" w16du:dateUtc="2024-10-17T19:4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账龄列示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如下</w:t>
            </w:r>
            <w:r w:rsidRPr="0093572D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:</w:t>
            </w:r>
          </w:p>
        </w:tc>
      </w:tr>
      <w:tr w:rsidR="00B46864" w:rsidRPr="0093572D" w14:paraId="6593F308" w14:textId="77777777" w:rsidTr="00B46864">
        <w:trPr>
          <w:trHeight w:val="300"/>
          <w:trPrChange w:id="1507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508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E8793CE" w14:textId="648859E3" w:rsidR="00B46864" w:rsidRPr="0093572D" w:rsidRDefault="00B46864" w:rsidP="00A351C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ins w:id="1509" w:author="Yolanda Z" w:date="2024-10-18T03:47:00Z" w16du:dateUtc="2024-10-17T19:47:00Z">
              <w:r w:rsidRPr="0093572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年末余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额</w:t>
              </w:r>
            </w:ins>
            <w:del w:id="1510" w:author="Yolanda Z" w:date="2024-10-18T03:47:00Z" w16du:dateUtc="2024-10-17T19:47:00Z">
              <w:r w:rsidRPr="0093572D" w:rsidDel="00A9751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年來余款</w:delText>
              </w:r>
            </w:del>
          </w:p>
        </w:tc>
      </w:tr>
      <w:tr w:rsidR="00B46864" w:rsidRPr="0093572D" w14:paraId="717599AF" w14:textId="77777777" w:rsidTr="00B46864">
        <w:trPr>
          <w:trHeight w:val="300"/>
          <w:trPrChange w:id="1511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512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31D18B0" w14:textId="2086FEC0" w:rsidR="00B46864" w:rsidRPr="0093572D" w:rsidRDefault="00B46864" w:rsidP="00A351C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年初余</w:t>
            </w:r>
            <w:del w:id="1513" w:author="Yolanda Z" w:date="2024-10-18T03:47:00Z" w16du:dateUtc="2024-10-17T19:47:00Z">
              <w:r w:rsidRPr="0093572D" w:rsidDel="00A9751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桥</w:delText>
              </w:r>
            </w:del>
            <w:ins w:id="1514" w:author="Yolanda Z" w:date="2024-10-18T03:47:00Z" w16du:dateUtc="2024-10-17T19:4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额</w:t>
              </w:r>
            </w:ins>
          </w:p>
        </w:tc>
      </w:tr>
      <w:tr w:rsidR="00B46864" w:rsidRPr="0093572D" w14:paraId="2AE16349" w14:textId="77777777" w:rsidTr="00B46864">
        <w:trPr>
          <w:trHeight w:val="300"/>
          <w:trPrChange w:id="1515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516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72AD10F" w14:textId="77777777" w:rsidR="00B46864" w:rsidRPr="0093572D" w:rsidRDefault="00B46864" w:rsidP="00A351CE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 w:rsidRPr="0093572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  <w:lang w:eastAsia="zh-CN"/>
              </w:rPr>
              <w:t>(1)</w:t>
            </w:r>
            <w:r w:rsidRPr="0093572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按款项性质披露的合同负债情况</w:t>
            </w:r>
          </w:p>
        </w:tc>
      </w:tr>
      <w:tr w:rsidR="00B46864" w:rsidRPr="0093572D" w14:paraId="00B81094" w14:textId="77777777" w:rsidTr="00B46864">
        <w:trPr>
          <w:trHeight w:val="300"/>
          <w:trPrChange w:id="1517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518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8AED941" w14:textId="753CFD42" w:rsidR="00B46864" w:rsidRPr="0093572D" w:rsidRDefault="00B46864" w:rsidP="00A351C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ins w:id="1519" w:author="Yolanda Z" w:date="2024-10-18T03:47:00Z" w16du:dateUtc="2024-10-17T19:47:00Z">
              <w:r w:rsidRPr="0093572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年末余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额</w:t>
              </w:r>
            </w:ins>
            <w:del w:id="1520" w:author="Yolanda Z" w:date="2024-10-18T03:47:00Z" w16du:dateUtc="2024-10-17T19:47:00Z">
              <w:r w:rsidRPr="0093572D" w:rsidDel="00A9751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年末余辐</w:delText>
              </w:r>
            </w:del>
          </w:p>
        </w:tc>
      </w:tr>
      <w:tr w:rsidR="00B46864" w:rsidRPr="0093572D" w14:paraId="40C995CB" w14:textId="77777777" w:rsidTr="00B46864">
        <w:trPr>
          <w:trHeight w:val="300"/>
          <w:trPrChange w:id="1521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522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5602D06" w14:textId="26D8A594" w:rsidR="00B46864" w:rsidRPr="0093572D" w:rsidRDefault="00B46864" w:rsidP="00A351C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年初余</w:t>
            </w:r>
            <w:del w:id="1523" w:author="Yolanda Z" w:date="2024-10-18T03:47:00Z" w16du:dateUtc="2024-10-17T19:47:00Z">
              <w:r w:rsidRPr="0093572D" w:rsidDel="00A9751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節</w:delText>
              </w:r>
            </w:del>
            <w:ins w:id="1524" w:author="Yolanda Z" w:date="2024-10-18T03:47:00Z" w16du:dateUtc="2024-10-17T19:4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额</w:t>
              </w:r>
            </w:ins>
          </w:p>
        </w:tc>
      </w:tr>
      <w:tr w:rsidR="00B46864" w:rsidRPr="0093572D" w14:paraId="28920409" w14:textId="77777777" w:rsidTr="00B46864">
        <w:trPr>
          <w:trHeight w:val="300"/>
          <w:trPrChange w:id="1525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526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2CAB561" w14:textId="54587B49" w:rsidR="00B46864" w:rsidRPr="0093572D" w:rsidRDefault="00B46864" w:rsidP="00A351C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1527" w:author="Yolanda Z" w:date="2024-10-18T03:47:00Z" w16du:dateUtc="2024-10-17T19:47:00Z">
              <w:r w:rsidRPr="0093572D" w:rsidDel="00A9751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加</w:delText>
              </w:r>
            </w:del>
            <w:ins w:id="1528" w:author="Yolanda Z" w:date="2024-10-18T03:47:00Z" w16du:dateUtc="2024-10-17T19:4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预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收工程款</w:t>
            </w:r>
          </w:p>
        </w:tc>
      </w:tr>
      <w:tr w:rsidR="00B46864" w:rsidRPr="0093572D" w14:paraId="3E053012" w14:textId="77777777" w:rsidTr="00B46864">
        <w:trPr>
          <w:trHeight w:val="300"/>
          <w:trPrChange w:id="1529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530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A03A148" w14:textId="55D8687B" w:rsidR="00B46864" w:rsidRPr="0093572D" w:rsidRDefault="00B46864" w:rsidP="00A351C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ins w:id="1531" w:author="Yolanda Z" w:date="2024-10-18T03:47:00Z" w16du:dateUtc="2024-10-17T19:47:00Z">
              <w:r w:rsidRPr="0093572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年末余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额</w:t>
              </w:r>
            </w:ins>
            <w:del w:id="1532" w:author="Yolanda Z" w:date="2024-10-18T03:47:00Z" w16du:dateUtc="2024-10-17T19:47:00Z">
              <w:r w:rsidRPr="0093572D" w:rsidDel="00A9751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年水余飲</w:delText>
              </w:r>
            </w:del>
          </w:p>
        </w:tc>
      </w:tr>
      <w:tr w:rsidR="00B46864" w:rsidRPr="0093572D" w14:paraId="3F3316B1" w14:textId="77777777" w:rsidTr="00B46864">
        <w:trPr>
          <w:trHeight w:val="300"/>
          <w:trPrChange w:id="1533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534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1CA4C6B" w14:textId="201DEB2D" w:rsidR="00B46864" w:rsidRPr="0093572D" w:rsidRDefault="00B46864" w:rsidP="00A351C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年初余</w:t>
            </w:r>
            <w:del w:id="1535" w:author="Yolanda Z" w:date="2024-10-18T03:47:00Z" w16du:dateUtc="2024-10-17T19:47:00Z">
              <w:r w:rsidRPr="0093572D" w:rsidDel="00A9751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荣</w:delText>
              </w:r>
            </w:del>
            <w:ins w:id="1536" w:author="Yolanda Z" w:date="2024-10-18T03:47:00Z" w16du:dateUtc="2024-10-17T19:4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额</w:t>
              </w:r>
            </w:ins>
          </w:p>
        </w:tc>
      </w:tr>
      <w:tr w:rsidR="00B46864" w:rsidRPr="0093572D" w14:paraId="2209ECAA" w14:textId="77777777" w:rsidTr="00B46864">
        <w:trPr>
          <w:trHeight w:val="300"/>
          <w:trPrChange w:id="1537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538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2700BF1" w14:textId="047C88E2" w:rsidR="00B46864" w:rsidRPr="0093572D" w:rsidRDefault="00B46864" w:rsidP="00A351C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1539" w:author="Yolanda Z" w:date="2024-10-18T03:47:00Z" w16du:dateUtc="2024-10-17T19:47:00Z">
              <w:r w:rsidRPr="0093572D" w:rsidDel="00A9751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增色</w:delText>
              </w:r>
            </w:del>
            <w:ins w:id="1540" w:author="Yolanda Z" w:date="2024-10-18T03:47:00Z" w16du:dateUtc="2024-10-17T19:4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增值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税</w:t>
            </w:r>
          </w:p>
        </w:tc>
      </w:tr>
      <w:tr w:rsidR="00B46864" w:rsidRPr="0093572D" w14:paraId="351B3283" w14:textId="77777777" w:rsidTr="00B46864">
        <w:trPr>
          <w:trHeight w:val="300"/>
          <w:trPrChange w:id="1541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542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7B345E9" w14:textId="1A539B76" w:rsidR="00B46864" w:rsidRPr="0093572D" w:rsidRDefault="00B46864" w:rsidP="00A351C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1543" w:author="Yolanda Z" w:date="2024-10-18T03:47:00Z" w16du:dateUtc="2024-10-17T19:47:00Z">
              <w:r w:rsidRPr="0093572D" w:rsidDel="00A9751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域市</w:delText>
              </w:r>
            </w:del>
            <w:ins w:id="1544" w:author="Yolanda Z" w:date="2024-10-18T03:47:00Z" w16du:dateUtc="2024-10-17T19:4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城市</w:t>
              </w:r>
            </w:ins>
            <w:del w:id="1545" w:author="Yolanda Z" w:date="2024-10-18T03:47:00Z" w16du:dateUtc="2024-10-17T19:47:00Z">
              <w:r w:rsidRPr="0093572D" w:rsidDel="00A9751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地护</w:delText>
              </w:r>
            </w:del>
            <w:ins w:id="1546" w:author="Yolanda Z" w:date="2024-10-18T03:47:00Z" w16du:dateUtc="2024-10-17T19:4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维护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建设税</w:t>
            </w:r>
          </w:p>
        </w:tc>
      </w:tr>
      <w:tr w:rsidR="00B46864" w:rsidRPr="0093572D" w14:paraId="083C8576" w14:textId="77777777" w:rsidTr="00B46864">
        <w:trPr>
          <w:trHeight w:val="300"/>
          <w:trPrChange w:id="1547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548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8D2A846" w14:textId="50DA39CC" w:rsidR="00B46864" w:rsidRPr="0093572D" w:rsidRDefault="00B46864" w:rsidP="00A351C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1549" w:author="Yolanda Z" w:date="2024-10-18T03:47:00Z" w16du:dateUtc="2024-10-17T19:47:00Z">
              <w:r w:rsidRPr="0093572D" w:rsidDel="00A9751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用</w:delText>
              </w:r>
            </w:del>
            <w:ins w:id="1550" w:author="Yolanda Z" w:date="2024-10-18T03:47:00Z" w16du:dateUtc="2024-10-17T19:4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房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产税</w:t>
            </w:r>
          </w:p>
        </w:tc>
      </w:tr>
      <w:tr w:rsidR="00B46864" w:rsidRPr="0093572D" w14:paraId="3F443031" w14:textId="77777777" w:rsidTr="00B46864">
        <w:trPr>
          <w:trHeight w:val="300"/>
          <w:trPrChange w:id="1551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552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97EBBF7" w14:textId="08163701" w:rsidR="00B46864" w:rsidRPr="0093572D" w:rsidRDefault="00B46864" w:rsidP="00A351C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土地使用</w:t>
            </w:r>
            <w:del w:id="1553" w:author="Yolanda Z" w:date="2024-10-18T03:47:00Z" w16du:dateUtc="2024-10-17T19:47:00Z">
              <w:r w:rsidRPr="0093572D" w:rsidDel="00A9751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模</w:delText>
              </w:r>
            </w:del>
            <w:ins w:id="1554" w:author="Yolanda Z" w:date="2024-10-18T03:47:00Z" w16du:dateUtc="2024-10-17T19:4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税</w:t>
              </w:r>
            </w:ins>
          </w:p>
        </w:tc>
      </w:tr>
      <w:tr w:rsidR="00B46864" w:rsidRPr="0093572D" w14:paraId="75A7DE7E" w14:textId="77777777" w:rsidTr="00B46864">
        <w:trPr>
          <w:trHeight w:val="300"/>
          <w:trPrChange w:id="1555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556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2A9FA0C" w14:textId="6BFB60AB" w:rsidR="00B46864" w:rsidRPr="0093572D" w:rsidRDefault="00B46864" w:rsidP="00A351C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ins w:id="1557" w:author="Yolanda Z" w:date="2024-10-18T03:47:00Z" w16du:dateUtc="2024-10-17T19:4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教育费</w:t>
              </w:r>
            </w:ins>
            <w:del w:id="1558" w:author="Yolanda Z" w:date="2024-10-18T03:47:00Z" w16du:dateUtc="2024-10-17T19:47:00Z">
              <w:r w:rsidRPr="0093572D" w:rsidDel="00A9751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數有次</w:delText>
              </w:r>
            </w:del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附加</w:t>
            </w:r>
          </w:p>
        </w:tc>
      </w:tr>
      <w:tr w:rsidR="00B46864" w:rsidRPr="0093572D" w14:paraId="614E2BE6" w14:textId="77777777" w:rsidTr="00B46864">
        <w:trPr>
          <w:trHeight w:val="300"/>
          <w:trPrChange w:id="1559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560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022F320" w14:textId="0618AD2C" w:rsidR="00B46864" w:rsidRPr="0093572D" w:rsidRDefault="00B46864" w:rsidP="00A351C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年末余</w:t>
            </w:r>
            <w:ins w:id="1561" w:author="Yolanda Z" w:date="2024-10-18T03:47:00Z" w16du:dateUtc="2024-10-17T19:4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额</w:t>
              </w:r>
            </w:ins>
            <w:del w:id="1562" w:author="Yolanda Z" w:date="2024-10-18T03:47:00Z" w16du:dateUtc="2024-10-17T19:47:00Z">
              <w:r w:rsidRPr="0093572D" w:rsidDel="00A9751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瓶</w:delText>
              </w:r>
            </w:del>
          </w:p>
        </w:tc>
      </w:tr>
      <w:tr w:rsidR="00B46864" w:rsidRPr="0093572D" w14:paraId="349CBA09" w14:textId="77777777" w:rsidTr="00B46864">
        <w:trPr>
          <w:trHeight w:val="300"/>
          <w:trPrChange w:id="1563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564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2B06185" w14:textId="38969F3A" w:rsidR="00B46864" w:rsidRPr="0093572D" w:rsidRDefault="00B46864" w:rsidP="00A351C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年初余</w:t>
            </w:r>
            <w:ins w:id="1565" w:author="Yolanda Z" w:date="2024-10-18T03:47:00Z" w16du:dateUtc="2024-10-17T19:4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额</w:t>
              </w:r>
            </w:ins>
            <w:del w:id="1566" w:author="Yolanda Z" w:date="2024-10-18T03:47:00Z" w16du:dateUtc="2024-10-17T19:47:00Z">
              <w:r w:rsidRPr="0093572D" w:rsidDel="00A9751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資</w:delText>
              </w:r>
            </w:del>
          </w:p>
        </w:tc>
      </w:tr>
      <w:tr w:rsidR="00B46864" w:rsidRPr="0093572D" w14:paraId="1B39ED00" w14:textId="77777777" w:rsidTr="00B46864">
        <w:trPr>
          <w:trHeight w:val="300"/>
          <w:trPrChange w:id="1567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568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2F26E73" w14:textId="0602FDA3" w:rsidR="00B46864" w:rsidRPr="0093572D" w:rsidRDefault="00B46864" w:rsidP="00A351C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应</w:t>
            </w:r>
            <w:del w:id="1569" w:author="Yolanda Z" w:date="2024-10-18T03:48:00Z" w16du:dateUtc="2024-10-17T19:48:00Z">
              <w:r w:rsidRPr="0093572D" w:rsidDel="00A9751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讨</w:delText>
              </w:r>
            </w:del>
            <w:ins w:id="1570" w:author="Yolanda Z" w:date="2024-10-18T03:48:00Z" w16du:dateUtc="2024-10-17T19:4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付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股利</w:t>
            </w:r>
          </w:p>
        </w:tc>
      </w:tr>
      <w:tr w:rsidR="00B46864" w:rsidRPr="0093572D" w14:paraId="6D413DED" w14:textId="77777777" w:rsidTr="00B46864">
        <w:trPr>
          <w:trHeight w:val="300"/>
          <w:trPrChange w:id="1571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572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D684073" w14:textId="3E254A2A" w:rsidR="00B46864" w:rsidRPr="0093572D" w:rsidRDefault="00B46864" w:rsidP="00A351C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1573" w:author="Yolanda Z" w:date="2024-10-18T03:48:00Z" w16du:dateUtc="2024-10-17T19:48:00Z">
              <w:r w:rsidRPr="0093572D" w:rsidDel="00A9751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共他</w:delText>
              </w:r>
            </w:del>
            <w:ins w:id="1574" w:author="Yolanda Z" w:date="2024-10-18T03:48:00Z" w16du:dateUtc="2024-10-17T19:4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其他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应付</w:t>
            </w:r>
            <w:del w:id="1575" w:author="Yolanda Z" w:date="2024-10-18T03:48:00Z" w16du:dateUtc="2024-10-17T19:48:00Z">
              <w:r w:rsidRPr="0093572D" w:rsidDel="00A9751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恢</w:delText>
              </w:r>
            </w:del>
            <w:ins w:id="1576" w:author="Yolanda Z" w:date="2024-10-18T03:48:00Z" w16du:dateUtc="2024-10-17T19:4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款</w:t>
              </w:r>
            </w:ins>
          </w:p>
        </w:tc>
      </w:tr>
      <w:tr w:rsidR="00B46864" w:rsidRPr="0093572D" w14:paraId="7A668956" w14:textId="77777777" w:rsidTr="00B46864">
        <w:trPr>
          <w:trHeight w:val="300"/>
          <w:trPrChange w:id="1577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578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2700D4B" w14:textId="0E62C2B0" w:rsidR="00B46864" w:rsidRPr="0093572D" w:rsidRDefault="00B46864" w:rsidP="00A351C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（</w:t>
            </w:r>
            <w:r w:rsidRPr="0093572D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1</w:t>
            </w: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）</w:t>
            </w:r>
            <w:del w:id="1579" w:author="Yolanda Z" w:date="2024-10-18T03:48:00Z" w16du:dateUtc="2024-10-17T19:48:00Z">
              <w:r w:rsidRPr="0093572D" w:rsidDel="00A9751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其也</w:delText>
              </w:r>
            </w:del>
            <w:ins w:id="1580" w:author="Yolanda Z" w:date="2024-10-18T03:48:00Z" w16du:dateUtc="2024-10-17T19:4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其他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应付款</w:t>
            </w:r>
          </w:p>
        </w:tc>
      </w:tr>
      <w:tr w:rsidR="00B46864" w:rsidRPr="0093572D" w14:paraId="7BDD3D48" w14:textId="77777777" w:rsidTr="00B46864">
        <w:trPr>
          <w:trHeight w:val="300"/>
          <w:trPrChange w:id="1581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582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FBB70B6" w14:textId="59877F5B" w:rsidR="00B46864" w:rsidRPr="0093572D" w:rsidRDefault="00B46864" w:rsidP="00A351CE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 w:rsidRPr="0093572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  <w:lang w:eastAsia="zh-CN"/>
              </w:rPr>
              <w:t>①</w:t>
            </w:r>
            <w:r w:rsidRPr="0093572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按</w:t>
            </w:r>
            <w:del w:id="1583" w:author="Yolanda Z" w:date="2024-10-18T03:48:00Z" w16du:dateUtc="2024-10-17T19:48:00Z">
              <w:r w:rsidRPr="0093572D" w:rsidDel="00A9751C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賑蹤</w:delText>
              </w:r>
            </w:del>
            <w:ins w:id="1584" w:author="Yolanda Z" w:date="2024-10-18T03:48:00Z" w16du:dateUtc="2024-10-17T19:48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账龄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列示其他应付</w:t>
            </w:r>
            <w:del w:id="1585" w:author="Yolanda Z" w:date="2024-10-18T03:48:00Z" w16du:dateUtc="2024-10-17T19:48:00Z">
              <w:r w:rsidRPr="0093572D" w:rsidDel="00A9751C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效</w:delText>
              </w:r>
            </w:del>
            <w:ins w:id="1586" w:author="Yolanda Z" w:date="2024-10-18T03:48:00Z" w16du:dateUtc="2024-10-17T19:48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款</w:t>
              </w:r>
            </w:ins>
          </w:p>
        </w:tc>
      </w:tr>
      <w:tr w:rsidR="00B46864" w:rsidRPr="0093572D" w14:paraId="20AFB1B5" w14:textId="77777777" w:rsidTr="00B46864">
        <w:trPr>
          <w:trHeight w:val="300"/>
          <w:trPrChange w:id="1587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588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300530A" w14:textId="51F2D7DD" w:rsidR="00B46864" w:rsidRPr="0093572D" w:rsidRDefault="00B46864" w:rsidP="00A351C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年末余</w:t>
            </w:r>
            <w:del w:id="1589" w:author="Yolanda Z" w:date="2024-10-18T03:48:00Z" w16du:dateUtc="2024-10-17T19:48:00Z">
              <w:r w:rsidRPr="0093572D" w:rsidDel="00A9751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航</w:delText>
              </w:r>
            </w:del>
            <w:ins w:id="1590" w:author="Yolanda Z" w:date="2024-10-18T03:48:00Z" w16du:dateUtc="2024-10-17T19:4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额</w:t>
              </w:r>
            </w:ins>
          </w:p>
        </w:tc>
      </w:tr>
      <w:tr w:rsidR="00B46864" w:rsidRPr="0093572D" w14:paraId="7A524DEE" w14:textId="77777777" w:rsidTr="00B46864">
        <w:trPr>
          <w:trHeight w:val="300"/>
          <w:trPrChange w:id="1591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592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3A8E4A2" w14:textId="5D9B27E4" w:rsidR="00B46864" w:rsidRPr="0093572D" w:rsidRDefault="00B46864" w:rsidP="00A351C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年初余</w:t>
            </w:r>
            <w:del w:id="1593" w:author="Yolanda Z" w:date="2024-10-18T03:48:00Z" w16du:dateUtc="2024-10-17T19:48:00Z">
              <w:r w:rsidRPr="0093572D" w:rsidDel="00A9751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版</w:delText>
              </w:r>
            </w:del>
            <w:ins w:id="1594" w:author="Yolanda Z" w:date="2024-10-18T03:48:00Z" w16du:dateUtc="2024-10-17T19:4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额</w:t>
              </w:r>
            </w:ins>
          </w:p>
        </w:tc>
      </w:tr>
      <w:tr w:rsidR="00B46864" w:rsidRPr="0093572D" w14:paraId="6144ED73" w14:textId="77777777" w:rsidTr="00B46864">
        <w:trPr>
          <w:trHeight w:val="300"/>
          <w:trPrChange w:id="1595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596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411D350" w14:textId="3BA5ED35" w:rsidR="00B46864" w:rsidRPr="0093572D" w:rsidRDefault="00B46864" w:rsidP="00A351CE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1</w:t>
            </w:r>
            <w:del w:id="1597" w:author="Yolanda Z" w:date="2024-10-18T03:48:00Z" w16du:dateUtc="2024-10-17T19:48:00Z">
              <w:r w:rsidRPr="0093572D" w:rsidDel="00A9751C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現</w:delText>
              </w:r>
            </w:del>
            <w:ins w:id="1598" w:author="Yolanda Z" w:date="2024-10-18T03:48:00Z" w16du:dateUtc="2024-10-17T19:48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至</w:t>
              </w:r>
            </w:ins>
            <w:r w:rsidRPr="0093572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2</w:t>
            </w:r>
            <w:r w:rsidRPr="0093572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年</w:t>
            </w:r>
          </w:p>
        </w:tc>
      </w:tr>
      <w:tr w:rsidR="00B46864" w:rsidRPr="0093572D" w14:paraId="2CBE50B5" w14:textId="77777777" w:rsidTr="00B46864">
        <w:trPr>
          <w:trHeight w:val="300"/>
          <w:trPrChange w:id="1599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600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49A0ECB" w14:textId="5EDD4CC1" w:rsidR="00B46864" w:rsidRPr="0093572D" w:rsidRDefault="00B46864" w:rsidP="00A351CE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 w:rsidRPr="0093572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  <w:lang w:eastAsia="zh-CN"/>
              </w:rPr>
              <w:t>②2024</w:t>
            </w:r>
            <w:r w:rsidRPr="0093572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年</w:t>
            </w:r>
            <w:r w:rsidRPr="0093572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  <w:lang w:eastAsia="zh-CN"/>
              </w:rPr>
              <w:t>6</w:t>
            </w:r>
            <w:r w:rsidRPr="0093572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月</w:t>
            </w:r>
            <w:r w:rsidRPr="0093572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  <w:lang w:eastAsia="zh-CN"/>
              </w:rPr>
              <w:t>30</w:t>
            </w:r>
            <w:r w:rsidRPr="0093572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日其他应付</w:t>
            </w:r>
            <w:del w:id="1601" w:author="Yolanda Z" w:date="2024-10-18T03:48:00Z" w16du:dateUtc="2024-10-17T19:48:00Z">
              <w:r w:rsidRPr="0093572D" w:rsidDel="00A9751C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滕秋</w:delText>
              </w:r>
            </w:del>
            <w:ins w:id="1602" w:author="Yolanda Z" w:date="2024-10-18T03:48:00Z" w16du:dateUtc="2024-10-17T19:48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账款前</w:t>
              </w:r>
            </w:ins>
            <w:del w:id="1603" w:author="Yolanda Z" w:date="2024-10-18T03:48:00Z" w16du:dateUtc="2024-10-17T19:48:00Z">
              <w:r w:rsidRPr="0093572D" w:rsidDel="00A9751C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解</w:delText>
              </w:r>
            </w:del>
            <w:r w:rsidRPr="0093572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五名单位</w:t>
            </w:r>
            <w:del w:id="1604" w:author="Yolanda Z" w:date="2024-10-18T03:48:00Z" w16du:dateUtc="2024-10-17T19:48:00Z">
              <w:r w:rsidRPr="0093572D" w:rsidDel="00A9751C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明節</w:delText>
              </w:r>
            </w:del>
            <w:ins w:id="1605" w:author="Yolanda Z" w:date="2024-10-18T03:48:00Z" w16du:dateUtc="2024-10-17T19:48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明细</w:t>
              </w:r>
            </w:ins>
          </w:p>
        </w:tc>
      </w:tr>
      <w:tr w:rsidR="00B46864" w:rsidRPr="0093572D" w14:paraId="7C84B39A" w14:textId="77777777" w:rsidTr="00B46864">
        <w:trPr>
          <w:trHeight w:val="300"/>
          <w:trPrChange w:id="1606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607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7028196" w14:textId="1A352FE7" w:rsidR="00B46864" w:rsidRPr="0093572D" w:rsidRDefault="00B46864" w:rsidP="00A351C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款项</w:t>
            </w:r>
            <w:del w:id="1608" w:author="Yolanda Z" w:date="2024-10-18T03:48:00Z" w16du:dateUtc="2024-10-17T19:48:00Z">
              <w:r w:rsidRPr="0093572D" w:rsidDel="00A9751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性颇</w:delText>
              </w:r>
            </w:del>
            <w:ins w:id="1609" w:author="Yolanda Z" w:date="2024-10-18T03:48:00Z" w16du:dateUtc="2024-10-17T19:4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性质</w:t>
              </w:r>
            </w:ins>
          </w:p>
        </w:tc>
      </w:tr>
      <w:tr w:rsidR="00B46864" w:rsidRPr="0093572D" w14:paraId="16CDD9FE" w14:textId="77777777" w:rsidTr="00B46864">
        <w:trPr>
          <w:trHeight w:val="300"/>
          <w:trPrChange w:id="1610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611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B4F54A0" w14:textId="08EEC270" w:rsidR="00B46864" w:rsidRPr="0093572D" w:rsidRDefault="00B46864" w:rsidP="00A351C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ins w:id="1612" w:author="Yolanda Z" w:date="2024-10-18T03:48:00Z" w16du:dateUtc="2024-10-17T19:48:00Z">
              <w:r w:rsidRPr="0093572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年末余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额</w:t>
              </w:r>
            </w:ins>
            <w:del w:id="1613" w:author="Yolanda Z" w:date="2024-10-18T03:48:00Z" w16du:dateUtc="2024-10-17T19:48:00Z">
              <w:r w:rsidRPr="0093572D" w:rsidDel="009F471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年家余版</w:delText>
              </w:r>
            </w:del>
          </w:p>
        </w:tc>
      </w:tr>
      <w:tr w:rsidR="00B46864" w:rsidRPr="0093572D" w14:paraId="2AB6F2C8" w14:textId="77777777" w:rsidTr="00B46864">
        <w:trPr>
          <w:trHeight w:val="300"/>
          <w:trPrChange w:id="1614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615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E04A80D" w14:textId="26A6D8D4" w:rsidR="00B46864" w:rsidRPr="0093572D" w:rsidRDefault="00B46864" w:rsidP="00A351C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占其他</w:t>
            </w:r>
            <w:del w:id="1616" w:author="Yolanda Z" w:date="2024-10-18T03:48:00Z" w16du:dateUtc="2024-10-17T19:48:00Z">
              <w:r w:rsidRPr="0093572D" w:rsidDel="009F471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放付</w:delText>
              </w:r>
            </w:del>
            <w:ins w:id="1617" w:author="Yolanda Z" w:date="2024-10-18T03:48:00Z" w16du:dateUtc="2024-10-17T19:4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应付款</w:t>
              </w:r>
            </w:ins>
            <w:r w:rsidRPr="0093572D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2024.6.30</w:t>
            </w:r>
            <w:del w:id="1618" w:author="Yolanda Z" w:date="2024-10-18T03:48:00Z" w16du:dateUtc="2024-10-17T19:48:00Z">
              <w:r w:rsidRPr="0093572D" w:rsidDel="009F471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日例</w:delText>
              </w:r>
            </w:del>
            <w:ins w:id="1619" w:author="Yolanda Z" w:date="2024-10-18T03:48:00Z" w16du:dateUtc="2024-10-17T19:4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比例</w:t>
              </w:r>
            </w:ins>
            <w:r w:rsidRPr="0093572D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(%)</w:t>
            </w:r>
          </w:p>
        </w:tc>
      </w:tr>
      <w:tr w:rsidR="00B46864" w:rsidRPr="0093572D" w14:paraId="55F3B8C1" w14:textId="77777777" w:rsidTr="00B46864">
        <w:trPr>
          <w:trHeight w:val="300"/>
          <w:trPrChange w:id="1620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621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917949F" w14:textId="4A74C9F5" w:rsidR="00B46864" w:rsidRPr="0093572D" w:rsidRDefault="00B46864" w:rsidP="00A351C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1622" w:author="Yolanda Z" w:date="2024-10-18T03:49:00Z" w16du:dateUtc="2024-10-17T19:49:00Z">
              <w:r w:rsidRPr="0093572D" w:rsidDel="000B539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口帕等发也政建议有架</w:delText>
              </w:r>
            </w:del>
            <w:ins w:id="1623" w:author="Yolanda Z" w:date="2024-10-18T03:49:00Z" w16du:dateUtc="2024-10-17T19:4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盱眙</w:t>
              </w:r>
            </w:ins>
            <w:ins w:id="1624" w:author="Yolanda Z" w:date="2024-10-18T03:50:00Z" w16du:dateUtc="2024-10-17T19:5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经发市政建设有限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公司</w:t>
            </w:r>
          </w:p>
        </w:tc>
      </w:tr>
      <w:tr w:rsidR="00B46864" w:rsidRPr="0093572D" w14:paraId="1F9D3D09" w14:textId="77777777" w:rsidTr="00B46864">
        <w:trPr>
          <w:trHeight w:val="300"/>
          <w:trPrChange w:id="1625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626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0118856" w14:textId="642D4287" w:rsidR="00B46864" w:rsidRPr="0093572D" w:rsidRDefault="00B46864" w:rsidP="00A351C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往来</w:t>
            </w:r>
            <w:del w:id="1627" w:author="Yolanda Z" w:date="2024-10-18T03:49:00Z" w16du:dateUtc="2024-10-17T19:49:00Z">
              <w:r w:rsidRPr="0093572D" w:rsidDel="009F471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就</w:delText>
              </w:r>
            </w:del>
            <w:ins w:id="1628" w:author="Yolanda Z" w:date="2024-10-18T03:49:00Z" w16du:dateUtc="2024-10-17T19:4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款</w:t>
              </w:r>
            </w:ins>
          </w:p>
        </w:tc>
      </w:tr>
      <w:tr w:rsidR="00B46864" w:rsidRPr="0093572D" w14:paraId="61453E02" w14:textId="77777777" w:rsidTr="00B46864">
        <w:trPr>
          <w:trHeight w:val="300"/>
          <w:trPrChange w:id="1629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630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22D5F2D" w14:textId="2EE3FF3A" w:rsidR="00B46864" w:rsidRPr="0093572D" w:rsidRDefault="00B46864" w:rsidP="00A351CE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1</w:t>
            </w:r>
            <w:del w:id="1631" w:author="Yolanda Z" w:date="2024-10-18T03:49:00Z" w16du:dateUtc="2024-10-17T19:49:00Z">
              <w:r w:rsidRPr="0093572D" w:rsidDel="009F471D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环</w:delText>
              </w:r>
            </w:del>
            <w:ins w:id="1632" w:author="Yolanda Z" w:date="2024-10-18T03:49:00Z" w16du:dateUtc="2024-10-17T19:49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年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以内</w:t>
            </w:r>
            <w:ins w:id="1633" w:author="Yolanda Z" w:date="2024-10-18T03:49:00Z" w16du:dateUtc="2024-10-17T19:49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/1-</w:t>
              </w:r>
            </w:ins>
            <w:r w:rsidRPr="0093572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2</w:t>
            </w:r>
            <w:r w:rsidRPr="0093572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年</w:t>
            </w:r>
            <w:ins w:id="1634" w:author="Yolanda Z" w:date="2024-10-18T03:49:00Z" w16du:dateUtc="2024-10-17T19:49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/2-</w:t>
              </w:r>
            </w:ins>
            <w:r w:rsidRPr="0093572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3</w:t>
            </w:r>
            <w:r w:rsidRPr="0093572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年</w:t>
            </w:r>
          </w:p>
        </w:tc>
      </w:tr>
      <w:tr w:rsidR="00B46864" w:rsidRPr="0093572D" w14:paraId="7672FD36" w14:textId="77777777" w:rsidTr="00B46864">
        <w:trPr>
          <w:trHeight w:val="300"/>
          <w:trPrChange w:id="1635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636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50F8D10" w14:textId="1A54C3A1" w:rsidR="00B46864" w:rsidRPr="0093572D" w:rsidRDefault="00B46864" w:rsidP="003C787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ins w:id="1637" w:author="Yolanda Z" w:date="2024-10-18T04:00:00Z" w16du:dateUtc="2024-10-17T20:00:00Z">
              <w:r w:rsidRPr="0093572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往来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款</w:t>
              </w:r>
            </w:ins>
            <w:del w:id="1638" w:author="Yolanda Z" w:date="2024-10-18T04:00:00Z" w16du:dateUtc="2024-10-17T20:00:00Z">
              <w:r w:rsidRPr="0093572D" w:rsidDel="00F564BB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住家飲</w:delText>
              </w:r>
            </w:del>
          </w:p>
        </w:tc>
      </w:tr>
      <w:tr w:rsidR="00B46864" w:rsidRPr="0093572D" w14:paraId="03BF6EDC" w14:textId="77777777" w:rsidTr="00B46864">
        <w:trPr>
          <w:trHeight w:val="300"/>
          <w:trPrChange w:id="1639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640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CD558A7" w14:textId="5C925850" w:rsidR="00B46864" w:rsidRPr="0093572D" w:rsidRDefault="00B46864" w:rsidP="003C787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ins w:id="1641" w:author="Yolanda Z" w:date="2024-10-18T04:00:00Z" w16du:dateUtc="2024-10-17T20:00:00Z">
              <w:r w:rsidRPr="0093572D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</w:rPr>
                <w:t>1</w:t>
              </w:r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年</w:t>
              </w:r>
              <w:r w:rsidRPr="0093572D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以内</w:t>
              </w:r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/1-</w:t>
              </w:r>
              <w:r w:rsidRPr="0093572D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</w:rPr>
                <w:t>2</w:t>
              </w:r>
              <w:r w:rsidRPr="0093572D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年</w:t>
              </w:r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/2-</w:t>
              </w:r>
              <w:r w:rsidRPr="0093572D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</w:rPr>
                <w:t>3</w:t>
              </w:r>
              <w:r w:rsidRPr="0093572D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年</w:t>
              </w:r>
            </w:ins>
            <w:del w:id="1642" w:author="Yolanda Z" w:date="2024-10-18T04:00:00Z" w16du:dateUtc="2024-10-17T20:00:00Z">
              <w:r w:rsidRPr="0093572D" w:rsidDel="00BE5CDC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</w:rPr>
                <w:delText>1</w:delText>
              </w:r>
              <w:r w:rsidRPr="0093572D" w:rsidDel="00BE5CDC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年次内小</w:delText>
              </w:r>
              <w:r w:rsidRPr="0093572D" w:rsidDel="00BE5CDC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</w:rPr>
                <w:delText>2</w:delText>
              </w:r>
              <w:r w:rsidRPr="0093572D" w:rsidDel="00BE5CDC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年</w:delText>
              </w:r>
              <w:r w:rsidRPr="0093572D" w:rsidDel="00BE5CDC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</w:rPr>
                <w:delText>2</w:delText>
              </w:r>
            </w:del>
            <w:ins w:id="1643" w:author="Yolanda Z" w:date="2024-10-18T04:00:00Z" w16du:dateUtc="2024-10-17T20:00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/</w:t>
              </w:r>
            </w:ins>
            <w:r w:rsidRPr="0093572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3</w:t>
            </w:r>
            <w:del w:id="1644" w:author="Yolanda Z" w:date="2024-10-18T04:00:00Z" w16du:dateUtc="2024-10-17T20:00:00Z">
              <w:r w:rsidRPr="0093572D" w:rsidDel="00BE5CDC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年</w:delText>
              </w:r>
            </w:del>
            <w:r w:rsidRPr="0093572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年以</w:t>
            </w:r>
            <w:ins w:id="1645" w:author="Yolanda Z" w:date="2024-10-18T04:00:00Z" w16du:dateUtc="2024-10-17T20:00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上</w:t>
              </w:r>
            </w:ins>
            <w:del w:id="1646" w:author="Yolanda Z" w:date="2024-10-18T04:00:00Z" w16du:dateUtc="2024-10-17T20:00:00Z">
              <w:r w:rsidRPr="0093572D" w:rsidDel="00BE5CDC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</w:rPr>
                <w:delText>.</w:delText>
              </w:r>
            </w:del>
          </w:p>
        </w:tc>
      </w:tr>
      <w:tr w:rsidR="00B46864" w:rsidRPr="0093572D" w14:paraId="243BBD90" w14:textId="77777777" w:rsidTr="00B46864">
        <w:trPr>
          <w:trHeight w:val="300"/>
          <w:trPrChange w:id="1647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648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B16E687" w14:textId="50971216" w:rsidR="00B46864" w:rsidRPr="0093572D" w:rsidRDefault="00B46864" w:rsidP="003C787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ins w:id="1649" w:author="Yolanda Z" w:date="2024-10-18T04:00:00Z" w16du:dateUtc="2024-10-17T20:00:00Z">
              <w:r w:rsidRPr="0093572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往来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款</w:t>
              </w:r>
            </w:ins>
            <w:del w:id="1650" w:author="Yolanda Z" w:date="2024-10-18T04:00:00Z" w16du:dateUtc="2024-10-17T20:00:00Z">
              <w:r w:rsidRPr="0093572D" w:rsidDel="00E3113A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家款</w:delText>
              </w:r>
            </w:del>
          </w:p>
        </w:tc>
      </w:tr>
      <w:tr w:rsidR="00B46864" w:rsidRPr="0093572D" w14:paraId="52ECBB8C" w14:textId="77777777" w:rsidTr="00B46864">
        <w:trPr>
          <w:trHeight w:val="300"/>
          <w:trPrChange w:id="1651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652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0090AFE" w14:textId="5A74AB74" w:rsidR="00B46864" w:rsidRPr="0093572D" w:rsidRDefault="00B46864" w:rsidP="003C787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1</w:t>
            </w:r>
            <w:del w:id="1653" w:author="Yolanda Z" w:date="2024-10-18T04:00:00Z" w16du:dateUtc="2024-10-17T20:00:00Z">
              <w:r w:rsidRPr="0093572D" w:rsidDel="003C7870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年以内小</w:delText>
              </w:r>
            </w:del>
            <w:ins w:id="1654" w:author="Yolanda Z" w:date="2024-10-18T04:00:00Z" w16du:dateUtc="2024-10-17T20:00:00Z">
              <w:r w:rsidRPr="0093572D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年以内</w:t>
              </w:r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/1-</w:t>
              </w:r>
            </w:ins>
            <w:r w:rsidRPr="0093572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2</w:t>
            </w:r>
            <w:r w:rsidRPr="0093572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年</w:t>
            </w:r>
          </w:p>
        </w:tc>
      </w:tr>
      <w:tr w:rsidR="00B46864" w:rsidRPr="0093572D" w14:paraId="6D3AD84A" w14:textId="77777777" w:rsidTr="00B46864">
        <w:trPr>
          <w:trHeight w:val="300"/>
          <w:trPrChange w:id="1655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656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130EEB5" w14:textId="4EB12985" w:rsidR="00B46864" w:rsidRPr="0093572D" w:rsidRDefault="00B46864" w:rsidP="003C787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ins w:id="1657" w:author="Yolanda Z" w:date="2024-10-18T04:00:00Z" w16du:dateUtc="2024-10-17T20:00:00Z">
              <w:r w:rsidRPr="0093572D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</w:rPr>
                <w:t>1</w:t>
              </w:r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年</w:t>
              </w:r>
              <w:r w:rsidRPr="0093572D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以内</w:t>
              </w:r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/1-</w:t>
              </w:r>
              <w:r w:rsidRPr="0093572D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</w:rPr>
                <w:t>2</w:t>
              </w:r>
              <w:r w:rsidRPr="0093572D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年</w:t>
              </w:r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/2-</w:t>
              </w:r>
              <w:r w:rsidRPr="0093572D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</w:rPr>
                <w:t>3</w:t>
              </w:r>
              <w:r w:rsidRPr="0093572D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年</w:t>
              </w:r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/</w:t>
              </w:r>
              <w:r w:rsidRPr="0093572D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</w:rPr>
                <w:t>3</w:t>
              </w:r>
              <w:r w:rsidRPr="0093572D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年以</w:t>
              </w:r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上</w:t>
              </w:r>
            </w:ins>
            <w:del w:id="1658" w:author="Yolanda Z" w:date="2024-10-18T04:00:00Z" w16du:dateUtc="2024-10-17T20:00:00Z">
              <w:r w:rsidRPr="0093572D" w:rsidDel="00FD400C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</w:rPr>
                <w:delText>1</w:delText>
              </w:r>
              <w:r w:rsidRPr="0093572D" w:rsidDel="00FD400C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年以內</w:delText>
              </w:r>
              <w:r w:rsidRPr="0093572D" w:rsidDel="00FD400C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</w:rPr>
                <w:delText>/1</w:delText>
              </w:r>
              <w:r w:rsidRPr="0093572D" w:rsidDel="00FD400C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々年</w:delText>
              </w:r>
              <w:r w:rsidRPr="0093572D" w:rsidDel="00FD400C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</w:rPr>
                <w:delText>23</w:delText>
              </w:r>
              <w:r w:rsidRPr="0093572D" w:rsidDel="00FD400C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年</w:delText>
              </w:r>
              <w:r w:rsidRPr="0093572D" w:rsidDel="00FD400C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</w:rPr>
                <w:delText>3</w:delText>
              </w:r>
              <w:r w:rsidRPr="0093572D" w:rsidDel="00FD400C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年以上</w:delText>
              </w:r>
            </w:del>
          </w:p>
        </w:tc>
      </w:tr>
      <w:tr w:rsidR="00B46864" w:rsidRPr="0093572D" w14:paraId="56832C64" w14:textId="77777777" w:rsidTr="00B46864">
        <w:trPr>
          <w:trHeight w:val="300"/>
          <w:trPrChange w:id="1659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660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DE12A79" w14:textId="21DAEE24" w:rsidR="00B46864" w:rsidRPr="0093572D" w:rsidRDefault="00B46864" w:rsidP="003C787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 w:rsidRPr="0093572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  <w:lang w:eastAsia="zh-CN"/>
              </w:rPr>
              <w:t>26</w:t>
            </w:r>
            <w:r w:rsidRPr="0093572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、一年内到期的非流动</w:t>
            </w:r>
            <w:del w:id="1661" w:author="Yolanda Z" w:date="2024-10-18T04:00:00Z" w16du:dateUtc="2024-10-17T20:00:00Z">
              <w:r w:rsidRPr="0093572D" w:rsidDel="003C7870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负使</w:delText>
              </w:r>
            </w:del>
            <w:ins w:id="1662" w:author="Yolanda Z" w:date="2024-10-18T04:00:00Z" w16du:dateUtc="2024-10-17T20:00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负债</w:t>
              </w:r>
            </w:ins>
          </w:p>
        </w:tc>
      </w:tr>
      <w:tr w:rsidR="00B46864" w:rsidRPr="0093572D" w14:paraId="72ECCF15" w14:textId="77777777" w:rsidTr="00B46864">
        <w:trPr>
          <w:trHeight w:val="300"/>
          <w:trPrChange w:id="1663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664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241C132" w14:textId="680BF0FE" w:rsidR="00B46864" w:rsidRPr="0093572D" w:rsidRDefault="00B46864" w:rsidP="003C787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年末余</w:t>
            </w:r>
            <w:del w:id="1665" w:author="Yolanda Z" w:date="2024-10-18T03:50:00Z" w16du:dateUtc="2024-10-17T19:50:00Z">
              <w:r w:rsidRPr="0093572D" w:rsidDel="000B539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範</w:delText>
              </w:r>
            </w:del>
            <w:ins w:id="1666" w:author="Yolanda Z" w:date="2024-10-18T03:50:00Z" w16du:dateUtc="2024-10-17T19:5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额</w:t>
              </w:r>
            </w:ins>
          </w:p>
        </w:tc>
      </w:tr>
      <w:tr w:rsidR="00B46864" w:rsidRPr="0093572D" w14:paraId="30E475CD" w14:textId="77777777" w:rsidTr="00B46864">
        <w:trPr>
          <w:trHeight w:val="300"/>
          <w:trPrChange w:id="1667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668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5A1B82A" w14:textId="001E68FC" w:rsidR="00B46864" w:rsidRPr="0093572D" w:rsidRDefault="00B46864" w:rsidP="003C787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年初</w:t>
            </w:r>
            <w:del w:id="1669" w:author="Yolanda Z" w:date="2024-10-18T03:50:00Z" w16du:dateUtc="2024-10-17T19:50:00Z">
              <w:r w:rsidRPr="0093572D" w:rsidDel="000B539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众物</w:delText>
              </w:r>
            </w:del>
            <w:ins w:id="1670" w:author="Yolanda Z" w:date="2024-10-18T03:50:00Z" w16du:dateUtc="2024-10-17T19:5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余额</w:t>
              </w:r>
            </w:ins>
          </w:p>
        </w:tc>
      </w:tr>
      <w:tr w:rsidR="00B46864" w:rsidRPr="0093572D" w14:paraId="52EAB614" w14:textId="77777777" w:rsidTr="00B46864">
        <w:trPr>
          <w:trHeight w:val="300"/>
          <w:trPrChange w:id="1671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672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A03799D" w14:textId="2AA9A971" w:rsidR="00B46864" w:rsidRPr="0093572D" w:rsidRDefault="00B46864" w:rsidP="003C787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del w:id="1673" w:author="Yolanda Z" w:date="2024-10-18T04:00:00Z" w16du:dateUtc="2024-10-17T20:00:00Z">
              <w:r w:rsidRPr="0093572D" w:rsidDel="003C7870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-</w:delText>
              </w:r>
            </w:del>
            <w:ins w:id="1674" w:author="Yolanda Z" w:date="2024-10-18T04:00:00Z" w16du:dateUtc="2024-10-17T20:00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一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年内</w:t>
            </w:r>
            <w:ins w:id="1675" w:author="Yolanda Z" w:date="2024-10-18T04:00:00Z" w16du:dateUtc="2024-10-17T20:00:00Z">
              <w:r w:rsidRPr="0093572D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到</w:t>
              </w:r>
            </w:ins>
            <w:del w:id="1676" w:author="Yolanda Z" w:date="2024-10-18T04:00:00Z" w16du:dateUtc="2024-10-17T20:00:00Z">
              <w:r w:rsidRPr="0093572D" w:rsidDel="003C7870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報</w:delText>
              </w:r>
            </w:del>
            <w:r w:rsidRPr="0093572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期的长期</w:t>
            </w:r>
            <w:del w:id="1677" w:author="Yolanda Z" w:date="2024-10-18T04:00:00Z" w16du:dateUtc="2024-10-17T20:00:00Z">
              <w:r w:rsidRPr="0093572D" w:rsidDel="003C7870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價飲</w:delText>
              </w:r>
            </w:del>
            <w:ins w:id="1678" w:author="Yolanda Z" w:date="2024-10-18T04:00:00Z" w16du:dateUtc="2024-10-17T20:00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借款</w:t>
              </w:r>
            </w:ins>
          </w:p>
        </w:tc>
      </w:tr>
      <w:tr w:rsidR="00B46864" w:rsidRPr="0093572D" w14:paraId="20AA2BDC" w14:textId="77777777" w:rsidTr="00B46864">
        <w:trPr>
          <w:trHeight w:val="300"/>
          <w:trPrChange w:id="1679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680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8E8D5E0" w14:textId="0CBF342B" w:rsidR="00B46864" w:rsidRPr="0093572D" w:rsidRDefault="00B46864" w:rsidP="003C787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1681" w:author="Yolanda Z" w:date="2024-10-18T03:59:00Z" w16du:dateUtc="2024-10-17T19:59:00Z">
              <w:r w:rsidRPr="0093572D" w:rsidDel="00BE5CDC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-</w:delText>
              </w:r>
            </w:del>
            <w:ins w:id="1682" w:author="Yolanda Z" w:date="2024-10-18T03:59:00Z" w16du:dateUtc="2024-10-17T19:59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一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年内到期的长期</w:t>
            </w:r>
            <w:ins w:id="1683" w:author="Yolanda Z" w:date="2024-10-18T04:00:00Z" w16du:dateUtc="2024-10-17T20:00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应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付款</w:t>
            </w:r>
          </w:p>
        </w:tc>
      </w:tr>
      <w:tr w:rsidR="00B46864" w:rsidRPr="0093572D" w14:paraId="012CA48E" w14:textId="77777777" w:rsidTr="00B46864">
        <w:trPr>
          <w:trHeight w:val="300"/>
          <w:trPrChange w:id="1684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685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324668B" w14:textId="6389C07B" w:rsidR="00B46864" w:rsidRPr="0093572D" w:rsidRDefault="00B46864" w:rsidP="003C787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1686" w:author="Yolanda Z" w:date="2024-10-18T04:00:00Z" w16du:dateUtc="2024-10-17T20:00:00Z">
              <w:r w:rsidRPr="0093572D" w:rsidDel="003C7870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-</w:delText>
              </w:r>
            </w:del>
            <w:ins w:id="1687" w:author="Yolanda Z" w:date="2024-10-18T04:00:00Z" w16du:dateUtc="2024-10-17T20:00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一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年内到</w:t>
            </w:r>
            <w:del w:id="1688" w:author="Yolanda Z" w:date="2024-10-18T04:00:00Z" w16du:dateUtc="2024-10-17T20:00:00Z">
              <w:r w:rsidRPr="0093572D" w:rsidDel="003C7870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朋</w:delText>
              </w:r>
            </w:del>
            <w:ins w:id="1689" w:author="Yolanda Z" w:date="2024-10-18T04:00:00Z" w16du:dateUtc="2024-10-17T20:00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期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的应</w:t>
            </w:r>
            <w:del w:id="1690" w:author="Yolanda Z" w:date="2024-10-18T04:00:00Z" w16du:dateUtc="2024-10-17T20:00:00Z">
              <w:r w:rsidRPr="0093572D" w:rsidDel="003C7870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假分</w:delText>
              </w:r>
            </w:del>
            <w:ins w:id="1691" w:author="Yolanda Z" w:date="2024-10-18T04:00:00Z" w16du:dateUtc="2024-10-17T20:00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付债券</w:t>
              </w:r>
            </w:ins>
          </w:p>
        </w:tc>
      </w:tr>
      <w:tr w:rsidR="00B46864" w:rsidRPr="0093572D" w14:paraId="244204AB" w14:textId="77777777" w:rsidTr="00B46864">
        <w:trPr>
          <w:trHeight w:val="300"/>
          <w:trPrChange w:id="1692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693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FC43F3C" w14:textId="77D36219" w:rsidR="00B46864" w:rsidRPr="0093572D" w:rsidRDefault="00B46864" w:rsidP="003C787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ins w:id="1694" w:author="Yolanda Z" w:date="2024-10-18T03:50:00Z" w16du:dateUtc="2024-10-17T19:50:00Z">
              <w:r w:rsidRPr="0093572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年末余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额</w:t>
              </w:r>
            </w:ins>
            <w:del w:id="1695" w:author="Yolanda Z" w:date="2024-10-18T03:50:00Z" w16du:dateUtc="2024-10-17T19:50:00Z">
              <w:r w:rsidRPr="0093572D" w:rsidDel="000B539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年术余版</w:delText>
              </w:r>
            </w:del>
          </w:p>
        </w:tc>
      </w:tr>
      <w:tr w:rsidR="00B46864" w:rsidRPr="0093572D" w14:paraId="7BFB507B" w14:textId="77777777" w:rsidTr="00B46864">
        <w:trPr>
          <w:trHeight w:val="300"/>
          <w:trPrChange w:id="1696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697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98CC5DB" w14:textId="75220719" w:rsidR="00B46864" w:rsidRPr="0093572D" w:rsidRDefault="00B46864" w:rsidP="003C787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年初余</w:t>
            </w:r>
            <w:del w:id="1698" w:author="Yolanda Z" w:date="2024-10-18T03:50:00Z" w16du:dateUtc="2024-10-17T19:50:00Z">
              <w:r w:rsidRPr="0093572D" w:rsidDel="000B539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衛</w:delText>
              </w:r>
            </w:del>
            <w:ins w:id="1699" w:author="Yolanda Z" w:date="2024-10-18T03:50:00Z" w16du:dateUtc="2024-10-17T19:5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额</w:t>
              </w:r>
            </w:ins>
          </w:p>
        </w:tc>
      </w:tr>
      <w:tr w:rsidR="00B46864" w:rsidRPr="0093572D" w14:paraId="00A4051C" w14:textId="77777777" w:rsidTr="00B46864">
        <w:trPr>
          <w:trHeight w:val="300"/>
          <w:trPrChange w:id="1700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701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F80FC8B" w14:textId="303BB4E0" w:rsidR="00B46864" w:rsidRPr="0093572D" w:rsidRDefault="00B46864" w:rsidP="003C787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1702" w:author="Yolanda Z" w:date="2024-10-18T04:01:00Z" w16du:dateUtc="2024-10-17T20:01:00Z">
              <w:r w:rsidRPr="0093572D" w:rsidDel="003C7870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持</w:delText>
              </w:r>
            </w:del>
            <w:ins w:id="1703" w:author="Yolanda Z" w:date="2024-10-18T04:01:00Z" w16du:dateUtc="2024-10-17T20:0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待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转销</w:t>
            </w:r>
            <w:del w:id="1704" w:author="Yolanda Z" w:date="2024-10-18T04:01:00Z" w16du:dateUtc="2024-10-17T20:01:00Z">
              <w:r w:rsidRPr="0093572D" w:rsidDel="009960B6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错</w:delText>
              </w:r>
            </w:del>
            <w:ins w:id="1705" w:author="Yolanda Z" w:date="2024-10-18T04:01:00Z" w16du:dateUtc="2024-10-17T20:0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销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项</w:t>
            </w:r>
            <w:del w:id="1706" w:author="Yolanda Z" w:date="2024-10-18T04:01:00Z" w16du:dateUtc="2024-10-17T20:01:00Z">
              <w:r w:rsidRPr="0093572D" w:rsidDel="003C7870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稅</w:delText>
              </w:r>
            </w:del>
            <w:ins w:id="1707" w:author="Yolanda Z" w:date="2024-10-18T04:01:00Z" w16du:dateUtc="2024-10-17T20:0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税</w:t>
              </w:r>
            </w:ins>
          </w:p>
        </w:tc>
      </w:tr>
      <w:tr w:rsidR="00B46864" w:rsidRPr="0093572D" w14:paraId="13C8970B" w14:textId="77777777" w:rsidTr="00B46864">
        <w:trPr>
          <w:trHeight w:val="300"/>
          <w:trPrChange w:id="1708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709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2C9091E" w14:textId="0A626C13" w:rsidR="00B46864" w:rsidRPr="0093572D" w:rsidRDefault="00B46864" w:rsidP="003C787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ins w:id="1710" w:author="Yolanda Z" w:date="2024-10-18T04:01:00Z" w16du:dateUtc="2024-10-17T20:0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项目</w:t>
              </w:r>
            </w:ins>
            <w:del w:id="1711" w:author="Yolanda Z" w:date="2024-10-18T04:01:00Z" w16du:dateUtc="2024-10-17T20:01:00Z">
              <w:r w:rsidRPr="0093572D" w:rsidDel="009960B6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項月</w:delText>
              </w:r>
            </w:del>
          </w:p>
        </w:tc>
      </w:tr>
      <w:tr w:rsidR="00B46864" w:rsidRPr="0093572D" w14:paraId="610353BB" w14:textId="77777777" w:rsidTr="00B46864">
        <w:trPr>
          <w:trHeight w:val="300"/>
          <w:trPrChange w:id="1712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713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BD4FCFD" w14:textId="50A14953" w:rsidR="00B46864" w:rsidRPr="0093572D" w:rsidRDefault="00B46864" w:rsidP="003C787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ins w:id="1714" w:author="Yolanda Z" w:date="2024-10-18T03:50:00Z" w16du:dateUtc="2024-10-17T19:50:00Z">
              <w:r w:rsidRPr="0093572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年末余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额</w:t>
              </w:r>
            </w:ins>
            <w:del w:id="1715" w:author="Yolanda Z" w:date="2024-10-18T03:50:00Z" w16du:dateUtc="2024-10-17T19:50:00Z">
              <w:r w:rsidRPr="0093572D" w:rsidDel="000B539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年末余飯</w:delText>
              </w:r>
            </w:del>
          </w:p>
        </w:tc>
      </w:tr>
      <w:tr w:rsidR="00B46864" w:rsidRPr="0093572D" w14:paraId="3365F87E" w14:textId="77777777" w:rsidTr="00B46864">
        <w:trPr>
          <w:trHeight w:val="300"/>
          <w:trPrChange w:id="1716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717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B283BC1" w14:textId="251C9797" w:rsidR="00B46864" w:rsidRPr="0093572D" w:rsidRDefault="00B46864" w:rsidP="003C787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ins w:id="1718" w:author="Yolanda Z" w:date="2024-10-18T03:59:00Z" w16du:dateUtc="2024-10-17T19:59:00Z">
              <w:r w:rsidRPr="0093572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年初余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额</w:t>
              </w:r>
            </w:ins>
            <w:del w:id="1719" w:author="Yolanda Z" w:date="2024-10-18T03:59:00Z" w16du:dateUtc="2024-10-17T19:59:00Z">
              <w:r w:rsidRPr="0093572D" w:rsidDel="00992D3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軍初余权</w:delText>
              </w:r>
            </w:del>
          </w:p>
        </w:tc>
      </w:tr>
      <w:tr w:rsidR="00B46864" w:rsidRPr="0093572D" w14:paraId="79B86399" w14:textId="77777777" w:rsidTr="00B46864">
        <w:trPr>
          <w:trHeight w:val="300"/>
          <w:trPrChange w:id="1720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721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4B2156F" w14:textId="2727272C" w:rsidR="00B46864" w:rsidRPr="0093572D" w:rsidRDefault="00B46864" w:rsidP="003C787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保证</w:t>
            </w:r>
            <w:ins w:id="1722" w:author="Yolanda Z" w:date="2024-10-18T04:01:00Z" w16du:dateUtc="2024-10-17T20:0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借款</w:t>
              </w:r>
            </w:ins>
            <w:del w:id="1723" w:author="Yolanda Z" w:date="2024-10-18T04:01:00Z" w16du:dateUtc="2024-10-17T20:01:00Z">
              <w:r w:rsidRPr="0093572D" w:rsidDel="009960B6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限</w:delText>
              </w:r>
            </w:del>
          </w:p>
        </w:tc>
      </w:tr>
      <w:tr w:rsidR="00B46864" w:rsidRPr="0093572D" w14:paraId="124DEB19" w14:textId="77777777" w:rsidTr="00B46864">
        <w:trPr>
          <w:trHeight w:val="300"/>
          <w:trPrChange w:id="1724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725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C934125" w14:textId="2330F5BD" w:rsidR="00B46864" w:rsidRPr="0093572D" w:rsidRDefault="00B46864" w:rsidP="003C787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1726" w:author="Yolanda Z" w:date="2024-10-18T04:01:00Z" w16du:dateUtc="2024-10-17T20:01:00Z">
              <w:r w:rsidRPr="0093572D" w:rsidDel="009960B6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廣押</w:delText>
              </w:r>
            </w:del>
            <w:ins w:id="1727" w:author="Yolanda Z" w:date="2024-10-18T04:01:00Z" w16du:dateUtc="2024-10-17T20:0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质押借款</w:t>
              </w:r>
            </w:ins>
            <w:del w:id="1728" w:author="Yolanda Z" w:date="2024-10-18T04:01:00Z" w16du:dateUtc="2024-10-17T20:01:00Z">
              <w:r w:rsidRPr="0093572D" w:rsidDel="009960B6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借政</w:delText>
              </w:r>
            </w:del>
          </w:p>
        </w:tc>
      </w:tr>
      <w:tr w:rsidR="00B46864" w:rsidRPr="0093572D" w14:paraId="7C0DA2E4" w14:textId="77777777" w:rsidTr="00B46864">
        <w:trPr>
          <w:trHeight w:val="300"/>
          <w:trPrChange w:id="1729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730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C1E87D7" w14:textId="40B8E61A" w:rsidR="00B46864" w:rsidRPr="0093572D" w:rsidRDefault="00B46864" w:rsidP="003C787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ins w:id="1731" w:author="Yolanda Z" w:date="2024-10-18T04:01:00Z" w16du:dateUtc="2024-10-17T20:0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抵押借款</w:t>
              </w:r>
            </w:ins>
            <w:del w:id="1732" w:author="Yolanda Z" w:date="2024-10-18T04:01:00Z" w16du:dateUtc="2024-10-17T20:01:00Z">
              <w:r w:rsidRPr="0093572D" w:rsidDel="009960B6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以押俗款</w:delText>
              </w:r>
            </w:del>
          </w:p>
        </w:tc>
      </w:tr>
      <w:tr w:rsidR="00B46864" w:rsidRPr="0093572D" w14:paraId="21B07D4B" w14:textId="77777777" w:rsidTr="00B46864">
        <w:trPr>
          <w:trHeight w:val="300"/>
          <w:trPrChange w:id="1733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734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23CA5EE" w14:textId="3AD99D50" w:rsidR="00B46864" w:rsidRPr="0093572D" w:rsidRDefault="00B46864" w:rsidP="003C787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ins w:id="1735" w:author="Yolanda Z" w:date="2024-10-18T04:02:00Z" w16du:dateUtc="2024-10-17T20:0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减：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一年内</w:t>
            </w:r>
            <w:del w:id="1736" w:author="Yolanda Z" w:date="2024-10-18T03:59:00Z" w16du:dateUtc="2024-10-17T19:59:00Z">
              <w:r w:rsidRPr="0093572D" w:rsidDel="00BE5CD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更</w:delText>
              </w:r>
            </w:del>
            <w:ins w:id="1737" w:author="Yolanda Z" w:date="2024-10-18T03:59:00Z" w16du:dateUtc="2024-10-17T19:5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到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期的长期借</w:t>
            </w:r>
            <w:del w:id="1738" w:author="Yolanda Z" w:date="2024-10-18T03:59:00Z" w16du:dateUtc="2024-10-17T19:59:00Z">
              <w:r w:rsidRPr="0093572D" w:rsidDel="00BE5CD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就</w:delText>
              </w:r>
            </w:del>
            <w:ins w:id="1739" w:author="Yolanda Z" w:date="2024-10-18T03:59:00Z" w16du:dateUtc="2024-10-17T19:5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款</w:t>
              </w:r>
            </w:ins>
          </w:p>
        </w:tc>
      </w:tr>
      <w:tr w:rsidR="00B46864" w:rsidRPr="0093572D" w14:paraId="440E1AF6" w14:textId="77777777" w:rsidTr="00B46864">
        <w:trPr>
          <w:trHeight w:val="300"/>
          <w:trPrChange w:id="1740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741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65DFCF7" w14:textId="17FAF198" w:rsidR="00B46864" w:rsidRPr="0093572D" w:rsidRDefault="00B46864" w:rsidP="003C787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29</w:t>
            </w:r>
            <w:r w:rsidRPr="0093572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、应付</w:t>
            </w:r>
            <w:del w:id="1742" w:author="Yolanda Z" w:date="2024-10-18T03:50:00Z" w16du:dateUtc="2024-10-17T19:50:00Z">
              <w:r w:rsidRPr="0093572D" w:rsidDel="000B539C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储</w:delText>
              </w:r>
            </w:del>
            <w:ins w:id="1743" w:author="Yolanda Z" w:date="2024-10-18T03:50:00Z" w16du:dateUtc="2024-10-17T19:50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债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券</w:t>
            </w:r>
          </w:p>
        </w:tc>
      </w:tr>
      <w:tr w:rsidR="00B46864" w:rsidRPr="0093572D" w14:paraId="2CAF01D2" w14:textId="77777777" w:rsidTr="00B46864">
        <w:trPr>
          <w:trHeight w:val="300"/>
          <w:trPrChange w:id="1744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745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AB27204" w14:textId="5F4085A0" w:rsidR="00B46864" w:rsidRPr="0093572D" w:rsidRDefault="00B46864" w:rsidP="003C787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ins w:id="1746" w:author="Yolanda Z" w:date="2024-10-18T03:50:00Z" w16du:dateUtc="2024-10-17T19:50:00Z">
              <w:r w:rsidRPr="0093572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年末余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额</w:t>
              </w:r>
            </w:ins>
            <w:del w:id="1747" w:author="Yolanda Z" w:date="2024-10-18T03:50:00Z" w16du:dateUtc="2024-10-17T19:50:00Z">
              <w:r w:rsidRPr="0093572D" w:rsidDel="000B539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lastRenderedPageBreak/>
                <w:delText>年來余前</w:delText>
              </w:r>
            </w:del>
          </w:p>
        </w:tc>
      </w:tr>
      <w:tr w:rsidR="00B46864" w:rsidRPr="0093572D" w14:paraId="621539C0" w14:textId="77777777" w:rsidTr="00B46864">
        <w:trPr>
          <w:trHeight w:val="300"/>
          <w:trPrChange w:id="1748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749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54BA45F" w14:textId="30074A47" w:rsidR="00B46864" w:rsidRPr="0093572D" w:rsidRDefault="00B46864" w:rsidP="003C787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1750" w:author="Yolanda Z" w:date="2024-10-18T04:02:00Z" w16du:dateUtc="2024-10-17T20:02:00Z">
              <w:r w:rsidRPr="0093572D" w:rsidDel="009960B6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車初余額</w:delText>
              </w:r>
            </w:del>
            <w:ins w:id="1751" w:author="Yolanda Z" w:date="2024-10-18T04:02:00Z" w16du:dateUtc="2024-10-17T20:0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年初余额</w:t>
              </w:r>
            </w:ins>
          </w:p>
        </w:tc>
      </w:tr>
      <w:tr w:rsidR="00B46864" w:rsidRPr="0093572D" w14:paraId="22D52044" w14:textId="77777777" w:rsidTr="00B46864">
        <w:trPr>
          <w:trHeight w:val="300"/>
          <w:trPrChange w:id="1752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753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DB19E79" w14:textId="45BA6587" w:rsidR="00B46864" w:rsidRPr="0093572D" w:rsidRDefault="00B46864" w:rsidP="003C787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 w:rsidRPr="0093572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22</w:t>
            </w:r>
            <w:ins w:id="1754" w:author="Yolanda Z" w:date="2024-10-18T04:02:00Z" w16du:dateUtc="2024-10-17T20:02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盱眙01</w:t>
              </w:r>
            </w:ins>
            <w:del w:id="1755" w:author="Yolanda Z" w:date="2024-10-18T04:02:00Z" w16du:dateUtc="2024-10-17T20:02:00Z">
              <w:r w:rsidRPr="0093572D" w:rsidDel="009960B6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吁册</w:delText>
              </w:r>
            </w:del>
          </w:p>
        </w:tc>
      </w:tr>
      <w:tr w:rsidR="00B46864" w:rsidRPr="0093572D" w14:paraId="175F5713" w14:textId="77777777" w:rsidTr="00B46864">
        <w:trPr>
          <w:trHeight w:val="300"/>
          <w:trPrChange w:id="1756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757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D68DC65" w14:textId="27029CCE" w:rsidR="00B46864" w:rsidRPr="0093572D" w:rsidRDefault="00B46864" w:rsidP="003C787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 w:rsidRPr="0093572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  <w:lang w:eastAsia="zh-CN"/>
              </w:rPr>
              <w:t>22</w:t>
            </w:r>
            <w:ins w:id="1758" w:author="Yolanda Z" w:date="2024-10-18T04:02:00Z" w16du:dateUtc="2024-10-17T20:02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盱</w:t>
              </w:r>
            </w:ins>
            <w:del w:id="1759" w:author="Yolanda Z" w:date="2024-10-18T04:02:00Z" w16du:dateUtc="2024-10-17T20:02:00Z">
              <w:r w:rsidRPr="0093572D" w:rsidDel="009960B6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吁</w:delText>
              </w:r>
            </w:del>
            <w:r w:rsidRPr="0093572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城</w:t>
            </w:r>
            <w:del w:id="1760" w:author="Yolanda Z" w:date="2024-10-18T04:02:00Z" w16du:dateUtc="2024-10-17T20:02:00Z">
              <w:r w:rsidRPr="0093572D" w:rsidDel="009960B6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價</w:delText>
              </w:r>
            </w:del>
            <w:ins w:id="1761" w:author="Yolanda Z" w:date="2024-10-18T04:02:00Z" w16du:dateUtc="2024-10-17T20:02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债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（新型</w:t>
            </w:r>
            <w:del w:id="1762" w:author="Yolanda Z" w:date="2024-10-18T04:02:00Z" w16du:dateUtc="2024-10-17T20:02:00Z">
              <w:r w:rsidRPr="0093572D" w:rsidDel="009960B6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城皱</w:delText>
              </w:r>
            </w:del>
            <w:ins w:id="1763" w:author="Yolanda Z" w:date="2024-10-18T04:02:00Z" w16du:dateUtc="2024-10-17T20:02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城镇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化）</w:t>
            </w:r>
          </w:p>
        </w:tc>
      </w:tr>
      <w:tr w:rsidR="00B46864" w:rsidRPr="0093572D" w14:paraId="7937D58B" w14:textId="77777777" w:rsidTr="00B46864">
        <w:trPr>
          <w:trHeight w:val="300"/>
          <w:trPrChange w:id="1764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765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8E3D4C4" w14:textId="241383D2" w:rsidR="00B46864" w:rsidRPr="0093572D" w:rsidRDefault="00B46864" w:rsidP="003C787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22</w:t>
            </w:r>
            <w:ins w:id="1766" w:author="Yolanda Z" w:date="2024-10-18T04:02:00Z" w16du:dateUtc="2024-10-17T20:02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盱眙0</w:t>
              </w:r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2</w:t>
              </w:r>
            </w:ins>
            <w:del w:id="1767" w:author="Yolanda Z" w:date="2024-10-18T04:02:00Z" w16du:dateUtc="2024-10-17T20:02:00Z">
              <w:r w:rsidRPr="0093572D" w:rsidDel="009960B6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盯哈</w:delText>
              </w:r>
            </w:del>
          </w:p>
        </w:tc>
      </w:tr>
      <w:tr w:rsidR="00B46864" w:rsidRPr="0093572D" w14:paraId="54F44FE7" w14:textId="77777777" w:rsidTr="00B46864">
        <w:trPr>
          <w:trHeight w:val="300"/>
          <w:trPrChange w:id="1768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769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A90F654" w14:textId="26452CD4" w:rsidR="00B46864" w:rsidRPr="0093572D" w:rsidRDefault="00B46864" w:rsidP="003C787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23</w:t>
            </w:r>
            <w:ins w:id="1770" w:author="Yolanda Z" w:date="2024-10-18T04:02:00Z" w16du:dateUtc="2024-10-17T20:02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盱眙01</w:t>
              </w:r>
            </w:ins>
            <w:del w:id="1771" w:author="Yolanda Z" w:date="2024-10-18T04:02:00Z" w16du:dateUtc="2024-10-17T20:02:00Z">
              <w:r w:rsidRPr="0093572D" w:rsidDel="009960B6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吁盼</w:delText>
              </w:r>
            </w:del>
          </w:p>
        </w:tc>
      </w:tr>
      <w:tr w:rsidR="00B46864" w:rsidRPr="0093572D" w14:paraId="29535EFF" w14:textId="77777777" w:rsidTr="00B46864">
        <w:trPr>
          <w:trHeight w:val="300"/>
          <w:trPrChange w:id="1772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773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BDAD345" w14:textId="3DB7FA35" w:rsidR="00B46864" w:rsidRPr="0093572D" w:rsidRDefault="00B46864" w:rsidP="003C787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 w:rsidRPr="0093572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  <w:lang w:eastAsia="zh-CN"/>
              </w:rPr>
              <w:t>23</w:t>
            </w:r>
            <w:r w:rsidRPr="0093572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南京</w:t>
            </w:r>
            <w:del w:id="1774" w:author="Yolanda Z" w:date="2024-10-18T04:02:00Z" w16du:dateUtc="2024-10-17T20:02:00Z">
              <w:r w:rsidRPr="0093572D" w:rsidDel="009960B6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策行</w:delText>
              </w:r>
            </w:del>
            <w:ins w:id="1775" w:author="Yolanda Z" w:date="2024-10-18T04:02:00Z" w16du:dateUtc="2024-10-17T20:02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银行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（</w:t>
            </w:r>
            <w:del w:id="1776" w:author="Yolanda Z" w:date="2024-10-18T03:50:00Z" w16du:dateUtc="2024-10-17T19:50:00Z">
              <w:r w:rsidRPr="0093572D" w:rsidDel="000B539C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做</w:delText>
              </w:r>
            </w:del>
            <w:ins w:id="1777" w:author="Yolanda Z" w:date="2024-10-18T03:50:00Z" w16du:dateUtc="2024-10-17T19:50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债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权融资计划）</w:t>
            </w:r>
          </w:p>
        </w:tc>
      </w:tr>
      <w:tr w:rsidR="00B46864" w:rsidRPr="0093572D" w14:paraId="04082C19" w14:textId="77777777" w:rsidTr="00B46864">
        <w:trPr>
          <w:trHeight w:val="300"/>
          <w:trPrChange w:id="1778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779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D7A2AF3" w14:textId="030AE759" w:rsidR="00B46864" w:rsidRPr="0093572D" w:rsidRDefault="00B46864" w:rsidP="003C787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ins w:id="1780" w:author="Yolanda Z" w:date="2024-10-18T04:02:00Z" w16du:dateUtc="2024-10-17T20:0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减：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一</w:t>
            </w:r>
            <w:del w:id="1781" w:author="Yolanda Z" w:date="2024-10-18T03:50:00Z" w16du:dateUtc="2024-10-17T19:50:00Z">
              <w:r w:rsidRPr="0093572D" w:rsidDel="000B539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邱</w:delText>
              </w:r>
            </w:del>
            <w:ins w:id="1782" w:author="Yolanda Z" w:date="2024-10-18T03:50:00Z" w16du:dateUtc="2024-10-17T19:5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年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内到期的应付债券</w:t>
            </w:r>
          </w:p>
        </w:tc>
      </w:tr>
      <w:tr w:rsidR="00B46864" w:rsidRPr="0093572D" w14:paraId="1AD427B7" w14:textId="77777777" w:rsidTr="00B46864">
        <w:trPr>
          <w:trHeight w:val="300"/>
          <w:trPrChange w:id="1783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784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6C902CF" w14:textId="5CB2A3B8" w:rsidR="00B46864" w:rsidRPr="0093572D" w:rsidRDefault="00B46864" w:rsidP="003C787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（</w:t>
            </w:r>
            <w:r w:rsidRPr="0093572D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2</w:t>
            </w: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）应付</w:t>
            </w:r>
            <w:ins w:id="1785" w:author="Yolanda Z" w:date="2024-10-18T03:50:00Z" w16du:dateUtc="2024-10-17T19:5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债</w:t>
              </w:r>
            </w:ins>
            <w:del w:id="1786" w:author="Yolanda Z" w:date="2024-10-18T03:50:00Z" w16du:dateUtc="2024-10-17T19:50:00Z">
              <w:r w:rsidRPr="0093572D" w:rsidDel="000B539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修</w:delText>
              </w:r>
            </w:del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券的增</w:t>
            </w:r>
            <w:ins w:id="1787" w:author="Yolanda Z" w:date="2024-10-18T03:50:00Z" w16du:dateUtc="2024-10-17T19:5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减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变动</w:t>
            </w:r>
          </w:p>
        </w:tc>
      </w:tr>
      <w:tr w:rsidR="00B46864" w:rsidRPr="0093572D" w14:paraId="262879FB" w14:textId="77777777" w:rsidTr="00B46864">
        <w:trPr>
          <w:trHeight w:val="300"/>
          <w:trPrChange w:id="1788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789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7B6AAEF" w14:textId="77FCC774" w:rsidR="00B46864" w:rsidRPr="0093572D" w:rsidRDefault="00B46864" w:rsidP="003C787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1790" w:author="Yolanda Z" w:date="2024-10-18T03:50:00Z" w16du:dateUtc="2024-10-17T19:50:00Z">
              <w:r w:rsidRPr="0093572D" w:rsidDel="000B539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饮</w:delText>
              </w:r>
            </w:del>
            <w:ins w:id="1791" w:author="Yolanda Z" w:date="2024-10-18T03:50:00Z" w16du:dateUtc="2024-10-17T19:5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债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券名称</w:t>
            </w:r>
          </w:p>
        </w:tc>
      </w:tr>
      <w:tr w:rsidR="00B46864" w:rsidRPr="0093572D" w14:paraId="0D6AF4CF" w14:textId="77777777" w:rsidTr="00B46864">
        <w:trPr>
          <w:trHeight w:val="300"/>
          <w:trPrChange w:id="1792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793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7207FC1" w14:textId="2D5EDCFB" w:rsidR="00B46864" w:rsidRPr="0093572D" w:rsidRDefault="00B46864" w:rsidP="003C787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1794" w:author="Yolanda Z" w:date="2024-10-18T04:02:00Z" w16du:dateUtc="2024-10-17T20:02:00Z">
              <w:r w:rsidRPr="0093572D" w:rsidDel="00531AA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依存期也</w:delText>
              </w:r>
            </w:del>
            <w:ins w:id="1795" w:author="Yolanda Z" w:date="2024-10-18T04:02:00Z" w16du:dateUtc="2024-10-17T20:0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债券期限</w:t>
              </w:r>
            </w:ins>
          </w:p>
        </w:tc>
      </w:tr>
      <w:tr w:rsidR="00B46864" w:rsidRPr="0093572D" w14:paraId="6E8544C9" w14:textId="77777777" w:rsidTr="00B46864">
        <w:trPr>
          <w:trHeight w:val="300"/>
          <w:trPrChange w:id="1796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797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1ACF394" w14:textId="733C53F7" w:rsidR="00B46864" w:rsidRPr="0093572D" w:rsidRDefault="00B46864" w:rsidP="003C787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发行金</w:t>
            </w:r>
            <w:del w:id="1798" w:author="Yolanda Z" w:date="2024-10-18T03:50:00Z" w16du:dateUtc="2024-10-17T19:50:00Z">
              <w:r w:rsidRPr="0093572D" w:rsidDel="000B539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腦</w:delText>
              </w:r>
            </w:del>
            <w:ins w:id="1799" w:author="Yolanda Z" w:date="2024-10-18T03:50:00Z" w16du:dateUtc="2024-10-17T19:5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额</w:t>
              </w:r>
            </w:ins>
          </w:p>
        </w:tc>
      </w:tr>
      <w:tr w:rsidR="00B46864" w:rsidRPr="0093572D" w14:paraId="0E62103C" w14:textId="77777777" w:rsidTr="00B46864">
        <w:trPr>
          <w:trHeight w:val="300"/>
          <w:trPrChange w:id="1800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801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438FA03" w14:textId="3B9E07A8" w:rsidR="00B46864" w:rsidRPr="0093572D" w:rsidRDefault="00B46864" w:rsidP="00531AA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ins w:id="1802" w:author="Yolanda Z" w:date="2024-10-18T04:03:00Z" w16du:dateUtc="2024-10-17T20:0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年初余额</w:t>
              </w:r>
            </w:ins>
            <w:del w:id="1803" w:author="Yolanda Z" w:date="2024-10-18T04:03:00Z" w16du:dateUtc="2024-10-17T20:03:00Z">
              <w:r w:rsidRPr="0093572D" w:rsidDel="00EE4601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年新余漢</w:delText>
              </w:r>
            </w:del>
          </w:p>
        </w:tc>
      </w:tr>
      <w:tr w:rsidR="00B46864" w:rsidRPr="0093572D" w14:paraId="6814E289" w14:textId="77777777" w:rsidTr="00B46864">
        <w:trPr>
          <w:trHeight w:val="300"/>
          <w:trPrChange w:id="1804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805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94FA026" w14:textId="26331DC0" w:rsidR="00B46864" w:rsidRPr="0093572D" w:rsidRDefault="00B46864" w:rsidP="00531AAE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22</w:t>
            </w:r>
            <w:del w:id="1806" w:author="Yolanda Z" w:date="2024-10-18T04:03:00Z" w16du:dateUtc="2024-10-17T20:03:00Z">
              <w:r w:rsidRPr="0093572D" w:rsidDel="00531AAE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折哈</w:delText>
              </w:r>
            </w:del>
            <w:ins w:id="1807" w:author="Yolanda Z" w:date="2024-10-18T04:03:00Z" w16du:dateUtc="2024-10-17T20:03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盱眙</w:t>
              </w:r>
            </w:ins>
            <w:r w:rsidRPr="0093572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01</w:t>
            </w:r>
          </w:p>
        </w:tc>
      </w:tr>
      <w:tr w:rsidR="00B46864" w:rsidRPr="0093572D" w14:paraId="041AAF12" w14:textId="77777777" w:rsidTr="00B46864">
        <w:trPr>
          <w:trHeight w:val="300"/>
          <w:trPrChange w:id="1808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809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0DD8850" w14:textId="5CA3F486" w:rsidR="00B46864" w:rsidRPr="0093572D" w:rsidRDefault="00B46864" w:rsidP="00531AAE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 w:rsidRPr="0093572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  <w:lang w:eastAsia="zh-CN"/>
              </w:rPr>
              <w:t>22</w:t>
            </w:r>
            <w:ins w:id="1810" w:author="Yolanda Z" w:date="2024-10-18T04:03:00Z" w16du:dateUtc="2024-10-17T20:03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盱</w:t>
              </w:r>
              <w:r w:rsidRPr="0093572D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城</w:t>
              </w:r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债</w:t>
              </w:r>
              <w:r w:rsidRPr="0093572D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（新型</w:t>
              </w:r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城镇</w:t>
              </w:r>
              <w:r w:rsidRPr="0093572D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化）</w:t>
              </w:r>
            </w:ins>
            <w:del w:id="1811" w:author="Yolanda Z" w:date="2024-10-18T04:03:00Z" w16du:dateUtc="2024-10-17T20:03:00Z">
              <w:r w:rsidRPr="0093572D" w:rsidDel="00531AAE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肝城偵〈新型城紙化）</w:delText>
              </w:r>
            </w:del>
          </w:p>
        </w:tc>
      </w:tr>
      <w:tr w:rsidR="00B46864" w:rsidRPr="0093572D" w14:paraId="1E9F584B" w14:textId="77777777" w:rsidTr="00B46864">
        <w:trPr>
          <w:trHeight w:val="300"/>
          <w:trPrChange w:id="1812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813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6CD362B" w14:textId="7056C223" w:rsidR="00B46864" w:rsidRPr="0093572D" w:rsidRDefault="00B46864" w:rsidP="00531AAE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ins w:id="1814" w:author="Yolanda Z" w:date="2024-10-18T04:03:00Z" w16du:dateUtc="2024-10-17T20:03:00Z">
              <w:r w:rsidRPr="0093572D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</w:rPr>
                <w:t>22</w:t>
              </w:r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盱眙02</w:t>
              </w:r>
            </w:ins>
            <w:del w:id="1815" w:author="Yolanda Z" w:date="2024-10-18T04:03:00Z" w16du:dateUtc="2024-10-17T20:03:00Z">
              <w:r w:rsidRPr="0093572D" w:rsidDel="008E2F33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</w:rPr>
                <w:delText>22</w:delText>
              </w:r>
              <w:r w:rsidRPr="0093572D" w:rsidDel="008E2F33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哈</w:delText>
              </w:r>
              <w:r w:rsidRPr="0093572D" w:rsidDel="008E2F33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</w:rPr>
                <w:delText>02</w:delText>
              </w:r>
            </w:del>
          </w:p>
        </w:tc>
      </w:tr>
      <w:tr w:rsidR="00B46864" w:rsidRPr="0093572D" w14:paraId="7F222A03" w14:textId="77777777" w:rsidTr="00B46864">
        <w:trPr>
          <w:trHeight w:val="300"/>
          <w:trPrChange w:id="1816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817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AD06D60" w14:textId="65EC5BB3" w:rsidR="00B46864" w:rsidRPr="0093572D" w:rsidRDefault="00B46864" w:rsidP="00531AAE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ins w:id="1818" w:author="Yolanda Z" w:date="2024-10-18T04:03:00Z" w16du:dateUtc="2024-10-17T20:03:00Z">
              <w:r w:rsidRPr="0093572D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</w:rPr>
                <w:t>23</w:t>
              </w:r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盱眙01</w:t>
              </w:r>
            </w:ins>
            <w:del w:id="1819" w:author="Yolanda Z" w:date="2024-10-18T04:03:00Z" w16du:dateUtc="2024-10-17T20:03:00Z">
              <w:r w:rsidRPr="0093572D" w:rsidDel="008E2F33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</w:rPr>
                <w:delText>23</w:delText>
              </w:r>
              <w:r w:rsidRPr="0093572D" w:rsidDel="008E2F33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肝给</w:delText>
              </w:r>
              <w:r w:rsidRPr="0093572D" w:rsidDel="008E2F33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</w:rPr>
                <w:delText>01</w:delText>
              </w:r>
            </w:del>
          </w:p>
        </w:tc>
      </w:tr>
      <w:tr w:rsidR="00B46864" w:rsidRPr="0093572D" w14:paraId="362EA92C" w14:textId="77777777" w:rsidTr="00B46864">
        <w:trPr>
          <w:trHeight w:val="300"/>
          <w:trPrChange w:id="1820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821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EF30F37" w14:textId="370C1F87" w:rsidR="00B46864" w:rsidRPr="0093572D" w:rsidRDefault="00B46864" w:rsidP="00531AAE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 w:rsidRPr="0093572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  <w:lang w:eastAsia="zh-CN"/>
              </w:rPr>
              <w:t>23</w:t>
            </w:r>
            <w:r w:rsidRPr="0093572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江苏银行（</w:t>
            </w:r>
            <w:ins w:id="1822" w:author="Yolanda Z" w:date="2024-10-18T04:03:00Z" w16du:dateUtc="2024-10-17T20:03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债</w:t>
              </w:r>
              <w:r w:rsidRPr="0093572D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权融资计划）</w:t>
              </w:r>
            </w:ins>
            <w:del w:id="1823" w:author="Yolanda Z" w:date="2024-10-18T04:03:00Z" w16du:dateUtc="2024-10-17T20:03:00Z">
              <w:r w:rsidRPr="0093572D" w:rsidDel="00531AAE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愤权融贵汁划）</w:delText>
              </w:r>
            </w:del>
          </w:p>
        </w:tc>
      </w:tr>
      <w:tr w:rsidR="00B46864" w:rsidRPr="0093572D" w14:paraId="007DFF41" w14:textId="77777777" w:rsidTr="00B46864">
        <w:trPr>
          <w:trHeight w:val="300"/>
          <w:trPrChange w:id="1824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825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8F1483E" w14:textId="7A909EAF" w:rsidR="00B46864" w:rsidRPr="0093572D" w:rsidRDefault="00B46864" w:rsidP="00531AA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ins w:id="1826" w:author="Yolanda Z" w:date="2024-10-18T04:03:00Z" w16du:dateUtc="2024-10-17T20:0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减：</w:t>
              </w:r>
              <w:r w:rsidRPr="0093572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一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年</w:t>
              </w:r>
              <w:r w:rsidRPr="0093572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内到期的应付债券</w:t>
              </w:r>
            </w:ins>
            <w:del w:id="1827" w:author="Yolanda Z" w:date="2024-10-18T04:03:00Z" w16du:dateUtc="2024-10-17T20:03:00Z">
              <w:r w:rsidRPr="0093572D" w:rsidDel="00557C2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出一年内到期的电付例券</w:delText>
              </w:r>
            </w:del>
          </w:p>
        </w:tc>
      </w:tr>
      <w:tr w:rsidR="00B46864" w:rsidRPr="0093572D" w14:paraId="43B73521" w14:textId="77777777" w:rsidTr="00B46864">
        <w:trPr>
          <w:trHeight w:val="300"/>
          <w:trPrChange w:id="1828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829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20212F2" w14:textId="205C2D58" w:rsidR="00B46864" w:rsidRPr="0093572D" w:rsidRDefault="00B46864" w:rsidP="00531AA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1830" w:author="Yolanda Z" w:date="2024-10-18T03:51:00Z" w16du:dateUtc="2024-10-17T19:51:00Z">
              <w:r w:rsidRPr="0093572D" w:rsidDel="000B539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俺秀</w:delText>
              </w:r>
            </w:del>
            <w:ins w:id="1831" w:author="Yolanda Z" w:date="2024-10-18T03:51:00Z" w16du:dateUtc="2024-10-17T19:5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债券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名称</w:t>
            </w:r>
          </w:p>
        </w:tc>
      </w:tr>
      <w:tr w:rsidR="00B46864" w:rsidRPr="0093572D" w14:paraId="271960A1" w14:textId="77777777" w:rsidTr="00B46864">
        <w:trPr>
          <w:trHeight w:val="300"/>
          <w:trPrChange w:id="1832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833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DE7055F" w14:textId="0CF37ECD" w:rsidR="00B46864" w:rsidRPr="0093572D" w:rsidRDefault="00B46864" w:rsidP="00531AA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本</w:t>
            </w:r>
            <w:del w:id="1834" w:author="Yolanda Z" w:date="2024-10-18T04:03:00Z" w16du:dateUtc="2024-10-17T20:03:00Z">
              <w:r w:rsidRPr="0093572D" w:rsidDel="00531AA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网</w:delText>
              </w:r>
            </w:del>
            <w:ins w:id="1835" w:author="Yolanda Z" w:date="2024-10-18T04:03:00Z" w16du:dateUtc="2024-10-17T20:0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期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发行</w:t>
            </w:r>
          </w:p>
        </w:tc>
      </w:tr>
      <w:tr w:rsidR="00B46864" w:rsidRPr="0093572D" w14:paraId="3CD78A28" w14:textId="77777777" w:rsidTr="00B46864">
        <w:trPr>
          <w:trHeight w:val="300"/>
          <w:trPrChange w:id="1836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837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EB95080" w14:textId="0D1472A3" w:rsidR="00B46864" w:rsidRPr="0093572D" w:rsidRDefault="00B46864" w:rsidP="00531AA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利息</w:t>
            </w:r>
            <w:del w:id="1838" w:author="Yolanda Z" w:date="2024-10-18T03:51:00Z" w16du:dateUtc="2024-10-17T19:51:00Z">
              <w:r w:rsidRPr="0093572D" w:rsidDel="000B539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调壑</w:delText>
              </w:r>
            </w:del>
            <w:ins w:id="1839" w:author="Yolanda Z" w:date="2024-10-18T03:51:00Z" w16du:dateUtc="2024-10-17T19:5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调整</w:t>
              </w:r>
            </w:ins>
          </w:p>
        </w:tc>
      </w:tr>
      <w:tr w:rsidR="00B46864" w:rsidRPr="0093572D" w14:paraId="5C1725F6" w14:textId="77777777" w:rsidTr="00B46864">
        <w:trPr>
          <w:trHeight w:val="300"/>
          <w:trPrChange w:id="1840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841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58069F5" w14:textId="3E4B3641" w:rsidR="00B46864" w:rsidRPr="0093572D" w:rsidRDefault="00B46864" w:rsidP="00531AA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ins w:id="1842" w:author="Yolanda Z" w:date="2024-10-18T03:51:00Z" w16du:dateUtc="2024-10-17T19:5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溢折价</w:t>
              </w:r>
            </w:ins>
            <w:del w:id="1843" w:author="Yolanda Z" w:date="2024-10-18T03:51:00Z" w16du:dateUtc="2024-10-17T19:51:00Z">
              <w:r w:rsidRPr="0093572D" w:rsidDel="000B539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没折价</w:delText>
              </w:r>
            </w:del>
            <w:del w:id="1844" w:author="Yolanda Z" w:date="2024-10-18T04:03:00Z" w16du:dateUtc="2024-10-17T20:03:00Z">
              <w:r w:rsidRPr="0093572D" w:rsidDel="00531AA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冲销</w:delText>
              </w:r>
            </w:del>
            <w:ins w:id="1845" w:author="Yolanda Z" w:date="2024-10-18T04:03:00Z" w16du:dateUtc="2024-10-17T20:0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摊销</w:t>
              </w:r>
            </w:ins>
          </w:p>
        </w:tc>
      </w:tr>
      <w:tr w:rsidR="00B46864" w:rsidRPr="0093572D" w14:paraId="32442A3E" w14:textId="77777777" w:rsidTr="00B46864">
        <w:trPr>
          <w:trHeight w:val="300"/>
          <w:trPrChange w:id="1846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847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E6EF80B" w14:textId="2F590110" w:rsidR="00B46864" w:rsidRPr="0093572D" w:rsidRDefault="00B46864" w:rsidP="00531AA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1848" w:author="Yolanda Z" w:date="2024-10-18T04:04:00Z" w16du:dateUtc="2024-10-17T20:04:00Z">
              <w:r w:rsidRPr="0093572D" w:rsidDel="00531AA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车期情汪</w:delText>
              </w:r>
            </w:del>
            <w:ins w:id="1849" w:author="Yolanda Z" w:date="2024-10-18T04:04:00Z" w16du:dateUtc="2024-10-17T20:0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本期偿还</w:t>
              </w:r>
            </w:ins>
          </w:p>
        </w:tc>
      </w:tr>
      <w:tr w:rsidR="00B46864" w:rsidRPr="0093572D" w14:paraId="21C47387" w14:textId="77777777" w:rsidTr="00B46864">
        <w:trPr>
          <w:trHeight w:val="300"/>
          <w:trPrChange w:id="1850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851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7984269" w14:textId="35D15393" w:rsidR="00B46864" w:rsidRPr="0093572D" w:rsidRDefault="00B46864" w:rsidP="00531AA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年末余</w:t>
            </w:r>
            <w:del w:id="1852" w:author="Yolanda Z" w:date="2024-10-18T03:51:00Z" w16du:dateUtc="2024-10-17T19:51:00Z">
              <w:r w:rsidRPr="0093572D" w:rsidDel="000B539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假</w:delText>
              </w:r>
            </w:del>
            <w:ins w:id="1853" w:author="Yolanda Z" w:date="2024-10-18T03:51:00Z" w16du:dateUtc="2024-10-17T19:5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额</w:t>
              </w:r>
            </w:ins>
          </w:p>
        </w:tc>
      </w:tr>
      <w:tr w:rsidR="00B46864" w:rsidRPr="0093572D" w14:paraId="2FA82255" w14:textId="77777777" w:rsidTr="00B46864">
        <w:trPr>
          <w:trHeight w:val="300"/>
          <w:trPrChange w:id="1854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855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72B0BF7" w14:textId="24600C1E" w:rsidR="00B46864" w:rsidRPr="0093572D" w:rsidRDefault="00B46864" w:rsidP="00127D3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ins w:id="1856" w:author="Yolanda Z" w:date="2024-10-18T04:04:00Z" w16du:dateUtc="2024-10-17T20:04:00Z">
              <w:r w:rsidRPr="0093572D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  <w:lang w:eastAsia="zh-CN"/>
                </w:rPr>
                <w:t>22</w:t>
              </w:r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盱</w:t>
              </w:r>
              <w:r w:rsidRPr="0093572D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城</w:t>
              </w:r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债</w:t>
              </w:r>
              <w:r w:rsidRPr="0093572D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（新型</w:t>
              </w:r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城镇</w:t>
              </w:r>
              <w:r w:rsidRPr="0093572D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化）</w:t>
              </w:r>
            </w:ins>
            <w:del w:id="1857" w:author="Yolanda Z" w:date="2024-10-18T04:04:00Z" w16du:dateUtc="2024-10-17T20:04:00Z">
              <w:r w:rsidRPr="0093572D" w:rsidDel="000707E2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  <w:lang w:eastAsia="zh-CN"/>
                </w:rPr>
                <w:delText>22</w:delText>
              </w:r>
              <w:r w:rsidRPr="0093572D" w:rsidDel="000707E2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町植依（新型城镇化）</w:delText>
              </w:r>
            </w:del>
          </w:p>
        </w:tc>
      </w:tr>
      <w:tr w:rsidR="00B46864" w:rsidRPr="0093572D" w14:paraId="7C6E0EC9" w14:textId="77777777" w:rsidTr="00B46864">
        <w:trPr>
          <w:trHeight w:val="300"/>
          <w:trPrChange w:id="1858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859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9CED4C7" w14:textId="4232DCB1" w:rsidR="00B46864" w:rsidRPr="0093572D" w:rsidRDefault="00B46864" w:rsidP="00127D3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ins w:id="1860" w:author="Yolanda Z" w:date="2024-10-18T04:04:00Z" w16du:dateUtc="2024-10-17T20:04:00Z">
              <w:r w:rsidRPr="0093572D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</w:rPr>
                <w:t>22</w:t>
              </w:r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盱眙02</w:t>
              </w:r>
            </w:ins>
            <w:del w:id="1861" w:author="Yolanda Z" w:date="2024-10-18T04:04:00Z" w16du:dateUtc="2024-10-17T20:04:00Z">
              <w:r w:rsidRPr="0093572D" w:rsidDel="000707E2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</w:rPr>
                <w:delText>22</w:delText>
              </w:r>
              <w:r w:rsidRPr="0093572D" w:rsidDel="000707E2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町哈</w:delText>
              </w:r>
              <w:r w:rsidRPr="0093572D" w:rsidDel="000707E2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</w:rPr>
                <w:delText>02</w:delText>
              </w:r>
            </w:del>
          </w:p>
        </w:tc>
      </w:tr>
      <w:tr w:rsidR="00B46864" w:rsidRPr="0093572D" w14:paraId="52B964F3" w14:textId="77777777" w:rsidTr="00B46864">
        <w:trPr>
          <w:trHeight w:val="300"/>
          <w:trPrChange w:id="1862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863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410295A" w14:textId="69A51543" w:rsidR="00B46864" w:rsidRPr="0093572D" w:rsidRDefault="00B46864" w:rsidP="00127D3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ins w:id="1864" w:author="Yolanda Z" w:date="2024-10-18T04:04:00Z" w16du:dateUtc="2024-10-17T20:04:00Z">
              <w:r w:rsidRPr="0093572D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</w:rPr>
                <w:t>23</w:t>
              </w:r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盱眙01</w:t>
              </w:r>
            </w:ins>
            <w:del w:id="1865" w:author="Yolanda Z" w:date="2024-10-18T04:04:00Z" w16du:dateUtc="2024-10-17T20:04:00Z">
              <w:r w:rsidRPr="0093572D" w:rsidDel="000707E2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</w:rPr>
                <w:delText>23</w:delText>
              </w:r>
              <w:r w:rsidRPr="0093572D" w:rsidDel="000707E2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时盼</w:delText>
              </w:r>
              <w:r w:rsidRPr="0093572D" w:rsidDel="000707E2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</w:rPr>
                <w:delText>01</w:delText>
              </w:r>
            </w:del>
          </w:p>
        </w:tc>
      </w:tr>
      <w:tr w:rsidR="00B46864" w:rsidRPr="0093572D" w14:paraId="1D15BD50" w14:textId="77777777" w:rsidTr="00B46864">
        <w:trPr>
          <w:trHeight w:val="300"/>
          <w:trPrChange w:id="1866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867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AF3E2C0" w14:textId="0469A43E" w:rsidR="00B46864" w:rsidRPr="0093572D" w:rsidRDefault="00B46864" w:rsidP="00127D3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 w:rsidRPr="0093572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  <w:lang w:eastAsia="zh-CN"/>
              </w:rPr>
              <w:t>23</w:t>
            </w:r>
            <w:r w:rsidRPr="0093572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江苏</w:t>
            </w:r>
            <w:del w:id="1868" w:author="Yolanda Z" w:date="2024-10-18T04:04:00Z" w16du:dateUtc="2024-10-17T20:04:00Z">
              <w:r w:rsidRPr="0093572D" w:rsidDel="00127D36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徽行</w:delText>
              </w:r>
            </w:del>
            <w:ins w:id="1869" w:author="Yolanda Z" w:date="2024-10-18T04:04:00Z" w16du:dateUtc="2024-10-17T20:04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银行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（</w:t>
            </w:r>
            <w:del w:id="1870" w:author="Yolanda Z" w:date="2024-10-18T04:04:00Z" w16du:dateUtc="2024-10-17T20:04:00Z">
              <w:r w:rsidRPr="0093572D" w:rsidDel="00127D36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值权</w:delText>
              </w:r>
            </w:del>
            <w:ins w:id="1871" w:author="Yolanda Z" w:date="2024-10-18T04:04:00Z" w16du:dateUtc="2024-10-17T20:04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债权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融资计划）</w:t>
            </w:r>
          </w:p>
        </w:tc>
      </w:tr>
      <w:tr w:rsidR="00B46864" w:rsidRPr="0093572D" w14:paraId="0EB94F69" w14:textId="77777777" w:rsidTr="00B46864">
        <w:trPr>
          <w:trHeight w:val="300"/>
          <w:trPrChange w:id="1872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873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5B69392" w14:textId="11298340" w:rsidR="00B46864" w:rsidRPr="0093572D" w:rsidRDefault="00B46864" w:rsidP="00127D3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ins w:id="1874" w:author="Yolanda Z" w:date="2024-10-18T04:04:00Z" w16du:dateUtc="2024-10-17T20:0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减：</w:t>
              </w:r>
              <w:r w:rsidRPr="0093572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一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年</w:t>
              </w:r>
              <w:r w:rsidRPr="0093572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内到期的应付债券</w:t>
              </w:r>
            </w:ins>
            <w:del w:id="1875" w:author="Yolanda Z" w:date="2024-10-18T04:04:00Z" w16du:dateUtc="2024-10-17T20:04:00Z">
              <w:r w:rsidRPr="0093572D" w:rsidDel="00DD091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年内到期不应付债券</w:delText>
              </w:r>
            </w:del>
          </w:p>
        </w:tc>
      </w:tr>
      <w:tr w:rsidR="00B46864" w:rsidRPr="0093572D" w14:paraId="425494E9" w14:textId="77777777" w:rsidTr="00B46864">
        <w:trPr>
          <w:trHeight w:val="300"/>
          <w:trPrChange w:id="1876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877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D015CB7" w14:textId="5AC9B6D0" w:rsidR="00B46864" w:rsidRPr="0093572D" w:rsidRDefault="00B46864" w:rsidP="00127D3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ins w:id="1878" w:author="Yolanda Z" w:date="2024-10-18T04:04:00Z" w16du:dateUtc="2024-10-17T20:0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长期</w:t>
              </w:r>
            </w:ins>
            <w:del w:id="1879" w:author="Yolanda Z" w:date="2024-10-18T04:04:00Z" w16du:dateUtc="2024-10-17T20:04:00Z">
              <w:r w:rsidRPr="0093572D" w:rsidDel="00127D36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校期</w:delText>
              </w:r>
            </w:del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应付款</w:t>
            </w:r>
          </w:p>
        </w:tc>
      </w:tr>
      <w:tr w:rsidR="00B46864" w:rsidRPr="0093572D" w14:paraId="2BBA5F1D" w14:textId="77777777" w:rsidTr="00B46864">
        <w:trPr>
          <w:trHeight w:val="300"/>
          <w:trPrChange w:id="1880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881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2F8FD56" w14:textId="6AD507D3" w:rsidR="00B46864" w:rsidRPr="0093572D" w:rsidRDefault="00B46864" w:rsidP="00127D3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1882" w:author="Yolanda Z" w:date="2024-10-18T04:04:00Z" w16du:dateUtc="2024-10-17T20:04:00Z">
              <w:r w:rsidRPr="0093572D" w:rsidDel="00127D36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干木尔漁</w:delText>
              </w:r>
            </w:del>
            <w:ins w:id="1883" w:author="Yolanda Z" w:date="2024-10-18T04:04:00Z" w16du:dateUtc="2024-10-17T20:0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年末余额</w:t>
              </w:r>
            </w:ins>
          </w:p>
        </w:tc>
      </w:tr>
      <w:tr w:rsidR="00B46864" w:rsidRPr="0093572D" w14:paraId="47277D84" w14:textId="77777777" w:rsidTr="00B46864">
        <w:trPr>
          <w:trHeight w:val="300"/>
          <w:trPrChange w:id="1884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885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9F94FAC" w14:textId="335C8C1B" w:rsidR="00B46864" w:rsidRPr="0093572D" w:rsidRDefault="00B46864" w:rsidP="00127D3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ins w:id="1886" w:author="Yolanda Z" w:date="2024-10-18T04:04:00Z" w16du:dateUtc="2024-10-17T20:0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融资租赁</w:t>
              </w:r>
            </w:ins>
            <w:del w:id="1887" w:author="Yolanda Z" w:date="2024-10-18T04:04:00Z" w16du:dateUtc="2024-10-17T20:04:00Z">
              <w:r w:rsidRPr="0093572D" w:rsidDel="00127D36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職於和快</w:delText>
              </w:r>
            </w:del>
          </w:p>
        </w:tc>
      </w:tr>
      <w:tr w:rsidR="00B46864" w:rsidRPr="0093572D" w14:paraId="047CDC39" w14:textId="77777777" w:rsidTr="00B46864">
        <w:trPr>
          <w:trHeight w:val="300"/>
          <w:trPrChange w:id="1888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889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73E5386" w14:textId="28917F74" w:rsidR="00B46864" w:rsidRPr="0093572D" w:rsidRDefault="00B46864" w:rsidP="00127D3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中国农发</w:t>
            </w:r>
            <w:del w:id="1890" w:author="Yolanda Z" w:date="2024-10-18T04:04:00Z" w16du:dateUtc="2024-10-17T20:04:00Z">
              <w:r w:rsidRPr="0093572D" w:rsidDel="00127D36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秋</w:delText>
              </w:r>
            </w:del>
            <w:ins w:id="1891" w:author="Yolanda Z" w:date="2024-10-18T04:04:00Z" w16du:dateUtc="2024-10-17T20:0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重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点</w:t>
            </w:r>
            <w:del w:id="1892" w:author="Yolanda Z" w:date="2024-10-18T04:05:00Z" w16du:dateUtc="2024-10-17T20:05:00Z">
              <w:r w:rsidRPr="0093572D" w:rsidDel="00127D36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比我禁畲</w:delText>
              </w:r>
            </w:del>
            <w:ins w:id="1893" w:author="Yolanda Z" w:date="2024-10-18T04:05:00Z" w16du:dateUtc="2024-10-17T20:0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建设基金有限</w:t>
              </w:r>
            </w:ins>
            <w:del w:id="1894" w:author="Yolanda Z" w:date="2024-10-18T04:05:00Z" w16du:dateUtc="2024-10-17T20:05:00Z">
              <w:r w:rsidRPr="0093572D" w:rsidDel="00127D36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有眼</w:delText>
              </w:r>
            </w:del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公司</w:t>
            </w:r>
          </w:p>
        </w:tc>
      </w:tr>
      <w:tr w:rsidR="00B46864" w:rsidRPr="0093572D" w14:paraId="0DFADA10" w14:textId="77777777" w:rsidTr="00B46864">
        <w:trPr>
          <w:trHeight w:val="300"/>
          <w:trPrChange w:id="1895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896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2881254" w14:textId="7DA2FEED" w:rsidR="00B46864" w:rsidRPr="0093572D" w:rsidRDefault="00B46864" w:rsidP="00127D3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ins w:id="1897" w:author="Yolanda Z" w:date="2024-10-18T04:05:00Z" w16du:dateUtc="2024-10-17T20:0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减：</w:t>
              </w:r>
              <w:r w:rsidRPr="0093572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一年内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到</w:t>
              </w:r>
              <w:r w:rsidRPr="0093572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期的长期应付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款</w:t>
              </w:r>
            </w:ins>
            <w:del w:id="1898" w:author="Yolanda Z" w:date="2024-10-18T04:05:00Z" w16du:dateUtc="2024-10-17T20:05:00Z">
              <w:r w:rsidRPr="0093572D" w:rsidDel="00127D36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成</w:delText>
              </w:r>
              <w:r w:rsidRPr="0093572D" w:rsidDel="00127D36"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delText>:</w:delText>
              </w:r>
            </w:del>
          </w:p>
        </w:tc>
      </w:tr>
      <w:tr w:rsidR="00B46864" w:rsidRPr="0093572D" w14:paraId="1409B420" w14:textId="77777777" w:rsidTr="00B46864">
        <w:trPr>
          <w:trHeight w:val="300"/>
          <w:trPrChange w:id="1899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900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034076E" w14:textId="77E1F47E" w:rsidR="00B46864" w:rsidRPr="0093572D" w:rsidRDefault="00B46864" w:rsidP="00127D3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ins w:id="1901" w:author="Yolanda Z" w:date="2024-10-18T04:05:00Z" w16du:dateUtc="2024-10-17T20:0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#</w:t>
              </w:r>
            </w:ins>
            <w:del w:id="1902" w:author="Yolanda Z" w:date="2024-10-18T04:05:00Z" w16du:dateUtc="2024-10-17T20:05:00Z">
              <w:r w:rsidRPr="0093572D" w:rsidDel="00127D36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一年内</w:delText>
              </w:r>
            </w:del>
            <w:del w:id="1903" w:author="Yolanda Z" w:date="2024-10-18T03:51:00Z" w16du:dateUtc="2024-10-17T19:51:00Z">
              <w:r w:rsidRPr="0093572D" w:rsidDel="000B539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列</w:delText>
              </w:r>
            </w:del>
            <w:del w:id="1904" w:author="Yolanda Z" w:date="2024-10-18T04:05:00Z" w16du:dateUtc="2024-10-17T20:05:00Z">
              <w:r w:rsidRPr="0093572D" w:rsidDel="00127D36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期的长期应付</w:delText>
              </w:r>
            </w:del>
            <w:del w:id="1905" w:author="Yolanda Z" w:date="2024-10-18T03:51:00Z" w16du:dateUtc="2024-10-17T19:51:00Z">
              <w:r w:rsidRPr="0093572D" w:rsidDel="000B539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投</w:delText>
              </w:r>
            </w:del>
          </w:p>
        </w:tc>
      </w:tr>
      <w:tr w:rsidR="00B46864" w:rsidRPr="0093572D" w14:paraId="0360473E" w14:textId="77777777" w:rsidTr="00B46864">
        <w:trPr>
          <w:trHeight w:val="300"/>
          <w:trPrChange w:id="1906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907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9AE7ACB" w14:textId="3335EDB9" w:rsidR="00B46864" w:rsidRPr="0093572D" w:rsidRDefault="00B46864" w:rsidP="00127D3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（</w:t>
            </w:r>
            <w:r w:rsidRPr="0093572D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2</w:t>
            </w: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）专</w:t>
            </w:r>
            <w:del w:id="1908" w:author="Yolanda Z" w:date="2024-10-18T03:51:00Z" w16du:dateUtc="2024-10-17T19:51:00Z">
              <w:r w:rsidRPr="0093572D" w:rsidDel="000B539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顶</w:delText>
              </w:r>
            </w:del>
            <w:ins w:id="1909" w:author="Yolanda Z" w:date="2024-10-18T03:51:00Z" w16du:dateUtc="2024-10-17T19:5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项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应付款</w:t>
            </w:r>
          </w:p>
        </w:tc>
      </w:tr>
      <w:tr w:rsidR="00B46864" w:rsidRPr="0093572D" w14:paraId="582B427B" w14:textId="77777777" w:rsidTr="00B46864">
        <w:trPr>
          <w:trHeight w:val="300"/>
          <w:trPrChange w:id="1910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911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7A46EFC" w14:textId="3B11B697" w:rsidR="00B46864" w:rsidRPr="0093572D" w:rsidRDefault="00B46864" w:rsidP="00127D3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年初余</w:t>
            </w:r>
            <w:del w:id="1912" w:author="Yolanda Z" w:date="2024-10-18T03:51:00Z" w16du:dateUtc="2024-10-17T19:51:00Z">
              <w:r w:rsidRPr="0093572D" w:rsidDel="000B539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檢</w:delText>
              </w:r>
            </w:del>
            <w:ins w:id="1913" w:author="Yolanda Z" w:date="2024-10-18T03:51:00Z" w16du:dateUtc="2024-10-17T19:5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额</w:t>
              </w:r>
            </w:ins>
          </w:p>
        </w:tc>
      </w:tr>
      <w:tr w:rsidR="00B46864" w:rsidRPr="0093572D" w14:paraId="4711ACDD" w14:textId="77777777" w:rsidTr="00B46864">
        <w:trPr>
          <w:trHeight w:val="300"/>
          <w:trPrChange w:id="1914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915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13DE799" w14:textId="150EE8A8" w:rsidR="00B46864" w:rsidRPr="0093572D" w:rsidRDefault="00B46864" w:rsidP="00127D3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ins w:id="1916" w:author="Yolanda Z" w:date="2024-10-18T04:05:00Z" w16du:dateUtc="2024-10-17T20:0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盱眙</w:t>
              </w:r>
            </w:ins>
            <w:del w:id="1917" w:author="Yolanda Z" w:date="2024-10-18T04:05:00Z" w16du:dateUtc="2024-10-17T20:05:00Z">
              <w:r w:rsidRPr="0093572D" w:rsidDel="00127D36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口帕</w:delText>
              </w:r>
            </w:del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港口</w:t>
            </w:r>
            <w:ins w:id="1918" w:author="Yolanda Z" w:date="2024-10-18T04:05:00Z" w16du:dateUtc="2024-10-17T20:0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粮</w:t>
              </w:r>
            </w:ins>
            <w:del w:id="1919" w:author="Yolanda Z" w:date="2024-10-18T04:05:00Z" w16du:dateUtc="2024-10-17T20:05:00Z">
              <w:r w:rsidRPr="0093572D" w:rsidDel="00127D36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報</w:delText>
              </w:r>
            </w:del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食和物资产业</w:t>
            </w:r>
            <w:del w:id="1920" w:author="Yolanda Z" w:date="2024-10-18T04:05:00Z" w16du:dateUtc="2024-10-17T20:05:00Z">
              <w:r w:rsidRPr="0093572D" w:rsidDel="00127D36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田比设項</w:delText>
              </w:r>
            </w:del>
            <w:ins w:id="1921" w:author="Yolanda Z" w:date="2024-10-18T04:05:00Z" w16du:dateUtc="2024-10-17T20:0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建设项目</w:t>
              </w:r>
            </w:ins>
          </w:p>
        </w:tc>
      </w:tr>
      <w:tr w:rsidR="00B46864" w:rsidRPr="0093572D" w14:paraId="65F517E0" w14:textId="77777777" w:rsidTr="00B46864">
        <w:trPr>
          <w:trHeight w:val="300"/>
          <w:trPrChange w:id="1922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923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ADB1C82" w14:textId="3BCC9346" w:rsidR="00B46864" w:rsidRPr="0093572D" w:rsidRDefault="00B46864" w:rsidP="00127D3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扩建</w:t>
            </w:r>
            <w:del w:id="1924" w:author="Yolanda Z" w:date="2024-10-18T04:05:00Z" w16du:dateUtc="2024-10-17T20:05:00Z">
              <w:r w:rsidRPr="0093572D" w:rsidDel="00127D36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仓</w:delText>
              </w:r>
            </w:del>
            <w:ins w:id="1925" w:author="Yolanda Z" w:date="2024-10-18T04:05:00Z" w16du:dateUtc="2024-10-17T20:0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仓库</w:t>
              </w:r>
            </w:ins>
            <w:del w:id="1926" w:author="Yolanda Z" w:date="2024-10-18T03:59:00Z" w16du:dateUtc="2024-10-17T19:59:00Z">
              <w:r w:rsidRPr="0093572D" w:rsidDel="00BE5CD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項目</w:delText>
              </w:r>
            </w:del>
            <w:ins w:id="1927" w:author="Yolanda Z" w:date="2024-10-18T03:59:00Z" w16du:dateUtc="2024-10-17T19:5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项目</w:t>
              </w:r>
            </w:ins>
          </w:p>
        </w:tc>
      </w:tr>
      <w:tr w:rsidR="00B46864" w:rsidRPr="0093572D" w14:paraId="420A40ED" w14:textId="77777777" w:rsidTr="00B46864">
        <w:trPr>
          <w:trHeight w:val="300"/>
          <w:trPrChange w:id="1928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929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AB075F4" w14:textId="0DE1EEFA" w:rsidR="00B46864" w:rsidRPr="0093572D" w:rsidRDefault="00B46864" w:rsidP="00127D3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31</w:t>
            </w:r>
            <w:r w:rsidRPr="0093572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、递延</w:t>
            </w:r>
            <w:del w:id="1930" w:author="Yolanda Z" w:date="2024-10-18T03:51:00Z" w16du:dateUtc="2024-10-17T19:51:00Z">
              <w:r w:rsidRPr="0093572D" w:rsidDel="000B539C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收拉</w:delText>
              </w:r>
            </w:del>
            <w:ins w:id="1931" w:author="Yolanda Z" w:date="2024-10-18T03:51:00Z" w16du:dateUtc="2024-10-17T19:51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收益</w:t>
              </w:r>
            </w:ins>
          </w:p>
        </w:tc>
      </w:tr>
      <w:tr w:rsidR="00B46864" w:rsidRPr="0093572D" w14:paraId="3FACC850" w14:textId="77777777" w:rsidTr="00B46864">
        <w:trPr>
          <w:trHeight w:val="300"/>
          <w:trPrChange w:id="1932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933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1B51633" w14:textId="169E07D7" w:rsidR="00B46864" w:rsidRPr="0093572D" w:rsidRDefault="00B46864" w:rsidP="00127D3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ins w:id="1934" w:author="Yolanda Z" w:date="2024-10-18T04:05:00Z" w16du:dateUtc="2024-10-17T20:0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项目</w:t>
              </w:r>
            </w:ins>
            <w:del w:id="1935" w:author="Yolanda Z" w:date="2024-10-18T04:05:00Z" w16du:dateUtc="2024-10-17T20:05:00Z">
              <w:r w:rsidRPr="0093572D" w:rsidDel="00127D36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项注</w:delText>
              </w:r>
            </w:del>
          </w:p>
        </w:tc>
      </w:tr>
      <w:tr w:rsidR="00B46864" w:rsidRPr="0093572D" w14:paraId="742262B3" w14:textId="77777777" w:rsidTr="00B46864">
        <w:trPr>
          <w:trHeight w:val="300"/>
          <w:trPrChange w:id="1936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937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5FFFB7B" w14:textId="2970A6CF" w:rsidR="00B46864" w:rsidRPr="0093572D" w:rsidRDefault="00B46864" w:rsidP="00127D3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本期</w:t>
            </w:r>
            <w:del w:id="1938" w:author="Yolanda Z" w:date="2024-10-18T03:51:00Z" w16du:dateUtc="2024-10-17T19:51:00Z">
              <w:r w:rsidRPr="0093572D" w:rsidDel="000B539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該</w:delText>
              </w:r>
            </w:del>
            <w:ins w:id="1939" w:author="Yolanda Z" w:date="2024-10-18T03:51:00Z" w16du:dateUtc="2024-10-17T19:5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减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少</w:t>
            </w:r>
          </w:p>
        </w:tc>
      </w:tr>
      <w:tr w:rsidR="00B46864" w:rsidRPr="0093572D" w14:paraId="7FD0C8AA" w14:textId="77777777" w:rsidTr="00B46864">
        <w:trPr>
          <w:trHeight w:val="300"/>
          <w:trPrChange w:id="1940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941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E83816D" w14:textId="24B1737A" w:rsidR="00B46864" w:rsidRPr="0093572D" w:rsidRDefault="00B46864" w:rsidP="00127D3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ins w:id="1942" w:author="Yolanda Z" w:date="2024-10-18T03:51:00Z" w16du:dateUtc="2024-10-17T19:51:00Z">
              <w:r w:rsidRPr="0093572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年末余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额</w:t>
              </w:r>
            </w:ins>
            <w:del w:id="1943" w:author="Yolanda Z" w:date="2024-10-18T03:51:00Z" w16du:dateUtc="2024-10-17T19:51:00Z">
              <w:r w:rsidRPr="0093572D" w:rsidDel="000B539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年末氽飯</w:delText>
              </w:r>
            </w:del>
          </w:p>
        </w:tc>
      </w:tr>
      <w:tr w:rsidR="00B46864" w:rsidRPr="0093572D" w14:paraId="599B0E16" w14:textId="77777777" w:rsidTr="00B46864">
        <w:trPr>
          <w:trHeight w:val="300"/>
          <w:trPrChange w:id="1944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945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36C1AE9" w14:textId="6FFFFFCF" w:rsidR="00B46864" w:rsidRPr="0093572D" w:rsidRDefault="00B46864" w:rsidP="00127D3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与收</w:t>
            </w:r>
            <w:del w:id="1946" w:author="Yolanda Z" w:date="2024-10-18T03:51:00Z" w16du:dateUtc="2024-10-17T19:51:00Z">
              <w:r w:rsidRPr="0093572D" w:rsidDel="000B539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技</w:delText>
              </w:r>
            </w:del>
            <w:ins w:id="1947" w:author="Yolanda Z" w:date="2024-10-18T03:51:00Z" w16du:dateUtc="2024-10-17T19:5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益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相关的</w:t>
            </w:r>
            <w:del w:id="1948" w:author="Yolanda Z" w:date="2024-10-18T04:05:00Z" w16du:dateUtc="2024-10-17T20:05:00Z">
              <w:r w:rsidRPr="0093572D" w:rsidDel="00127D36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酸炉扑助</w:delText>
              </w:r>
            </w:del>
            <w:ins w:id="1949" w:author="Yolanda Z" w:date="2024-10-18T04:05:00Z" w16du:dateUtc="2024-10-17T20:0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政府补助</w:t>
              </w:r>
            </w:ins>
          </w:p>
        </w:tc>
      </w:tr>
      <w:tr w:rsidR="00B46864" w:rsidRPr="0093572D" w14:paraId="2FBE326E" w14:textId="77777777" w:rsidTr="00B46864">
        <w:trPr>
          <w:trHeight w:val="300"/>
          <w:trPrChange w:id="1950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951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CB2FF82" w14:textId="263D2BC3" w:rsidR="00B46864" w:rsidRPr="0093572D" w:rsidRDefault="00B46864" w:rsidP="00127D3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ins w:id="1952" w:author="Yolanda Z" w:date="2024-10-18T04:06:00Z" w16du:dateUtc="2024-10-17T20:0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项目</w:t>
              </w:r>
            </w:ins>
            <w:del w:id="1953" w:author="Yolanda Z" w:date="2024-10-18T04:06:00Z" w16du:dateUtc="2024-10-17T20:06:00Z">
              <w:r w:rsidRPr="0093572D" w:rsidDel="00127D36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财日</w:delText>
              </w:r>
            </w:del>
          </w:p>
        </w:tc>
      </w:tr>
      <w:tr w:rsidR="00B46864" w:rsidRPr="0093572D" w14:paraId="12B4566D" w14:textId="77777777" w:rsidTr="00B46864">
        <w:trPr>
          <w:trHeight w:val="300"/>
          <w:trPrChange w:id="1954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955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3211F20" w14:textId="4D42248C" w:rsidR="00B46864" w:rsidRPr="0093572D" w:rsidRDefault="00B46864" w:rsidP="00127D3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年末余</w:t>
            </w:r>
            <w:del w:id="1956" w:author="Yolanda Z" w:date="2024-10-18T03:51:00Z" w16du:dateUtc="2024-10-17T19:51:00Z">
              <w:r w:rsidRPr="0093572D" w:rsidDel="000B539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飲</w:delText>
              </w:r>
            </w:del>
            <w:ins w:id="1957" w:author="Yolanda Z" w:date="2024-10-18T03:51:00Z" w16du:dateUtc="2024-10-17T19:5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额</w:t>
              </w:r>
            </w:ins>
          </w:p>
        </w:tc>
      </w:tr>
      <w:tr w:rsidR="00B46864" w:rsidRPr="0093572D" w14:paraId="72213628" w14:textId="77777777" w:rsidTr="00B46864">
        <w:trPr>
          <w:trHeight w:val="300"/>
          <w:trPrChange w:id="1958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959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0FBF617" w14:textId="68EF826B" w:rsidR="00B46864" w:rsidRPr="0093572D" w:rsidRDefault="00B46864" w:rsidP="00127D3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年初余</w:t>
            </w:r>
            <w:del w:id="1960" w:author="Yolanda Z" w:date="2024-10-18T03:51:00Z" w16du:dateUtc="2024-10-17T19:51:00Z">
              <w:r w:rsidRPr="0093572D" w:rsidDel="000B539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放</w:delText>
              </w:r>
            </w:del>
            <w:ins w:id="1961" w:author="Yolanda Z" w:date="2024-10-18T03:51:00Z" w16du:dateUtc="2024-10-17T19:5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额</w:t>
              </w:r>
            </w:ins>
          </w:p>
        </w:tc>
      </w:tr>
      <w:tr w:rsidR="00B46864" w:rsidRPr="0093572D" w14:paraId="31A37509" w14:textId="77777777" w:rsidTr="00B46864">
        <w:trPr>
          <w:trHeight w:val="300"/>
          <w:trPrChange w:id="1962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963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DB4AA0C" w14:textId="0D6CDE93" w:rsidR="00B46864" w:rsidRPr="0093572D" w:rsidRDefault="00B46864" w:rsidP="00127D3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中国农业发展</w:t>
            </w:r>
            <w:del w:id="1964" w:author="Yolanda Z" w:date="2024-10-18T04:06:00Z" w16du:dateUtc="2024-10-17T20:06:00Z">
              <w:r w:rsidRPr="0093572D" w:rsidDel="00127D36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掘行好貽</w:delText>
              </w:r>
            </w:del>
            <w:ins w:id="1965" w:author="Yolanda Z" w:date="2024-10-18T04:06:00Z" w16du:dateUtc="2024-10-17T20:0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银行盱眙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县支行</w:t>
            </w:r>
          </w:p>
        </w:tc>
      </w:tr>
      <w:tr w:rsidR="00B46864" w:rsidRPr="0093572D" w14:paraId="3F090FF7" w14:textId="77777777" w:rsidTr="00B46864">
        <w:trPr>
          <w:trHeight w:val="300"/>
          <w:trPrChange w:id="1966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967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9D7469F" w14:textId="6EAA2F6F" w:rsidR="00B46864" w:rsidRPr="0093572D" w:rsidRDefault="00B46864" w:rsidP="00127D3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股东</w:t>
            </w:r>
            <w:ins w:id="1968" w:author="Yolanda Z" w:date="2024-10-18T04:06:00Z" w16du:dateUtc="2024-10-17T20:0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名称</w:t>
              </w:r>
            </w:ins>
            <w:del w:id="1969" w:author="Yolanda Z" w:date="2024-10-18T04:06:00Z" w16du:dateUtc="2024-10-17T20:06:00Z">
              <w:r w:rsidRPr="0093572D" w:rsidDel="00127D36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名珍</w:delText>
              </w:r>
            </w:del>
          </w:p>
        </w:tc>
      </w:tr>
      <w:tr w:rsidR="00B46864" w:rsidRPr="0093572D" w14:paraId="0B72AB60" w14:textId="77777777" w:rsidTr="00B46864">
        <w:trPr>
          <w:trHeight w:val="300"/>
          <w:trPrChange w:id="1970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971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04C7916" w14:textId="39D6B3D3" w:rsidR="00B46864" w:rsidRPr="0093572D" w:rsidRDefault="00B46864" w:rsidP="00127D3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ins w:id="1972" w:author="Yolanda Z" w:date="2024-10-18T03:59:00Z" w16du:dateUtc="2024-10-17T19:59:00Z">
              <w:r w:rsidRPr="0093572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年初余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额</w:t>
              </w:r>
            </w:ins>
            <w:del w:id="1973" w:author="Yolanda Z" w:date="2024-10-18T03:59:00Z" w16du:dateUtc="2024-10-17T19:59:00Z">
              <w:r w:rsidRPr="0093572D" w:rsidDel="00B91C19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年的余额</w:delText>
              </w:r>
            </w:del>
          </w:p>
        </w:tc>
      </w:tr>
      <w:tr w:rsidR="00B46864" w:rsidRPr="0093572D" w14:paraId="6A29FBAF" w14:textId="77777777" w:rsidTr="00B46864">
        <w:trPr>
          <w:trHeight w:val="300"/>
          <w:trPrChange w:id="1974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975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6708D5B" w14:textId="73001AE4" w:rsidR="00B46864" w:rsidRPr="0093572D" w:rsidRDefault="00B46864" w:rsidP="00127D3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本期</w:t>
            </w:r>
            <w:del w:id="1976" w:author="Yolanda Z" w:date="2024-10-18T03:51:00Z" w16du:dateUtc="2024-10-17T19:51:00Z">
              <w:r w:rsidRPr="0093572D" w:rsidDel="000B539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双</w:delText>
              </w:r>
            </w:del>
            <w:ins w:id="1977" w:author="Yolanda Z" w:date="2024-10-18T03:51:00Z" w16du:dateUtc="2024-10-17T19:5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减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少</w:t>
            </w:r>
          </w:p>
        </w:tc>
      </w:tr>
      <w:tr w:rsidR="00B46864" w:rsidRPr="0093572D" w14:paraId="098EFA92" w14:textId="77777777" w:rsidTr="00B46864">
        <w:trPr>
          <w:trHeight w:val="300"/>
          <w:trPrChange w:id="1978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979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6372DB8" w14:textId="187EBDDB" w:rsidR="00B46864" w:rsidRPr="0093572D" w:rsidRDefault="00B46864" w:rsidP="00127D3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年末余</w:t>
            </w:r>
            <w:del w:id="1980" w:author="Yolanda Z" w:date="2024-10-18T03:51:00Z" w16du:dateUtc="2024-10-17T19:51:00Z">
              <w:r w:rsidRPr="0093572D" w:rsidDel="000B539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前</w:delText>
              </w:r>
            </w:del>
            <w:ins w:id="1981" w:author="Yolanda Z" w:date="2024-10-18T03:51:00Z" w16du:dateUtc="2024-10-17T19:5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额</w:t>
              </w:r>
            </w:ins>
          </w:p>
        </w:tc>
      </w:tr>
      <w:tr w:rsidR="00B46864" w:rsidRPr="0093572D" w14:paraId="60FC3200" w14:textId="77777777" w:rsidTr="00B46864">
        <w:trPr>
          <w:trHeight w:val="300"/>
          <w:trPrChange w:id="1982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983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C26C287" w14:textId="05014444" w:rsidR="00B46864" w:rsidRPr="0093572D" w:rsidRDefault="00B46864" w:rsidP="00127D3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投</w:t>
            </w:r>
            <w:del w:id="1984" w:author="Yolanda Z" w:date="2024-10-18T03:51:00Z" w16du:dateUtc="2024-10-17T19:51:00Z">
              <w:r w:rsidRPr="0093572D" w:rsidDel="000B539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货</w:delText>
              </w:r>
            </w:del>
            <w:ins w:id="1985" w:author="Yolanda Z" w:date="2024-10-18T03:51:00Z" w16du:dateUtc="2024-10-17T19:5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资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金</w:t>
            </w:r>
            <w:del w:id="1986" w:author="Yolanda Z" w:date="2024-10-18T03:51:00Z" w16du:dateUtc="2024-10-17T19:51:00Z">
              <w:r w:rsidRPr="0093572D" w:rsidDel="000B539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颜</w:delText>
              </w:r>
            </w:del>
            <w:ins w:id="1987" w:author="Yolanda Z" w:date="2024-10-18T03:51:00Z" w16du:dateUtc="2024-10-17T19:5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额</w:t>
              </w:r>
            </w:ins>
          </w:p>
        </w:tc>
      </w:tr>
      <w:tr w:rsidR="00B46864" w:rsidRPr="0093572D" w14:paraId="38B9D23B" w14:textId="77777777" w:rsidTr="00B46864">
        <w:trPr>
          <w:trHeight w:val="300"/>
          <w:trPrChange w:id="1988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989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02870AC" w14:textId="3D2AF9EF" w:rsidR="00B46864" w:rsidRPr="0093572D" w:rsidRDefault="00B46864" w:rsidP="00127D3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所占比例</w:t>
            </w:r>
            <w:del w:id="1990" w:author="Yolanda Z" w:date="2024-10-18T03:51:00Z" w16du:dateUtc="2024-10-17T19:51:00Z">
              <w:r w:rsidRPr="0093572D" w:rsidDel="000B539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陶</w:delText>
              </w:r>
            </w:del>
            <w:ins w:id="1991" w:author="Yolanda Z" w:date="2024-10-18T03:51:00Z" w16du:dateUtc="2024-10-17T19:5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（%）</w:t>
              </w:r>
            </w:ins>
          </w:p>
        </w:tc>
      </w:tr>
      <w:tr w:rsidR="00B46864" w:rsidRPr="0093572D" w14:paraId="1A86455F" w14:textId="77777777" w:rsidTr="00B46864">
        <w:trPr>
          <w:trHeight w:val="300"/>
          <w:trPrChange w:id="1992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993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15F876B" w14:textId="3A91D24F" w:rsidR="00B46864" w:rsidRPr="0093572D" w:rsidRDefault="00B46864" w:rsidP="00127D3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1994" w:author="Yolanda Z" w:date="2024-10-18T04:06:00Z" w16du:dateUtc="2024-10-17T20:06:00Z">
              <w:r w:rsidRPr="0093572D" w:rsidDel="003B388B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校費紀頭</w:delText>
              </w:r>
            </w:del>
            <w:ins w:id="1995" w:author="Yolanda Z" w:date="2024-10-18T04:06:00Z" w16du:dateUtc="2024-10-17T20:0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投资金额</w:t>
              </w:r>
            </w:ins>
          </w:p>
        </w:tc>
      </w:tr>
      <w:tr w:rsidR="00B46864" w:rsidRPr="0093572D" w14:paraId="7910C1AE" w14:textId="77777777" w:rsidTr="00B46864">
        <w:trPr>
          <w:trHeight w:val="300"/>
          <w:trPrChange w:id="1996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997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4372B8B" w14:textId="411256B0" w:rsidR="00B46864" w:rsidRPr="0093572D" w:rsidRDefault="00B46864" w:rsidP="003B388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ins w:id="1998" w:author="Yolanda Z" w:date="2024-10-18T04:06:00Z" w16du:dateUtc="2024-10-17T20:06:00Z">
              <w:r w:rsidRPr="0093572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所占比例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（%）</w:t>
              </w:r>
            </w:ins>
            <w:del w:id="1999" w:author="Yolanda Z" w:date="2024-10-18T04:06:00Z" w16du:dateUtc="2024-10-17T20:06:00Z">
              <w:r w:rsidRPr="0093572D" w:rsidDel="004B0CB5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所占比價岡</w:delText>
              </w:r>
            </w:del>
          </w:p>
        </w:tc>
      </w:tr>
      <w:tr w:rsidR="00B46864" w:rsidRPr="0093572D" w14:paraId="263C8184" w14:textId="77777777" w:rsidTr="00B46864">
        <w:trPr>
          <w:trHeight w:val="300"/>
          <w:trPrChange w:id="2000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001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23513B4" w14:textId="1E54300C" w:rsidR="00B46864" w:rsidRPr="0093572D" w:rsidRDefault="00B46864" w:rsidP="003B388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年末余</w:t>
            </w:r>
            <w:del w:id="2002" w:author="Yolanda Z" w:date="2024-10-18T03:52:00Z" w16du:dateUtc="2024-10-17T19:52:00Z">
              <w:r w:rsidRPr="0093572D" w:rsidDel="000B539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杭</w:delText>
              </w:r>
            </w:del>
            <w:ins w:id="2003" w:author="Yolanda Z" w:date="2024-10-18T03:52:00Z" w16du:dateUtc="2024-10-17T19:5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额</w:t>
              </w:r>
            </w:ins>
          </w:p>
        </w:tc>
      </w:tr>
      <w:tr w:rsidR="00B46864" w:rsidRPr="0093572D" w14:paraId="3471F249" w14:textId="77777777" w:rsidTr="00B46864">
        <w:trPr>
          <w:trHeight w:val="300"/>
          <w:trPrChange w:id="2004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005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D0BEA88" w14:textId="0B3EDF8C" w:rsidR="00B46864" w:rsidRPr="0093572D" w:rsidRDefault="00B46864" w:rsidP="003B388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2006" w:author="Yolanda Z" w:date="2024-10-18T04:06:00Z" w16du:dateUtc="2024-10-17T20:06:00Z">
              <w:r w:rsidRPr="0093572D" w:rsidDel="003B388B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其飽资小公权</w:delText>
              </w:r>
            </w:del>
            <w:ins w:id="2007" w:author="Yolanda Z" w:date="2024-10-18T04:06:00Z" w16du:dateUtc="2024-10-17T20:0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其他资本公积</w:t>
              </w:r>
            </w:ins>
          </w:p>
        </w:tc>
      </w:tr>
      <w:tr w:rsidR="00B46864" w:rsidRPr="0093572D" w14:paraId="27F85532" w14:textId="77777777" w:rsidTr="00B46864">
        <w:trPr>
          <w:trHeight w:val="300"/>
          <w:trPrChange w:id="2008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009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3695B49" w14:textId="79C4EDED" w:rsidR="00B46864" w:rsidRPr="0093572D" w:rsidRDefault="00B46864" w:rsidP="003B388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年初</w:t>
            </w:r>
            <w:del w:id="2010" w:author="Yolanda Z" w:date="2024-10-18T04:07:00Z" w16du:dateUtc="2024-10-17T20:07:00Z">
              <w:r w:rsidRPr="0093572D" w:rsidDel="003B388B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案飯</w:delText>
              </w:r>
            </w:del>
            <w:ins w:id="2011" w:author="Yolanda Z" w:date="2024-10-18T04:07:00Z" w16du:dateUtc="2024-10-17T20:0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余额</w:t>
              </w:r>
            </w:ins>
          </w:p>
        </w:tc>
      </w:tr>
      <w:tr w:rsidR="00B46864" w:rsidRPr="0093572D" w14:paraId="2AD61BB8" w14:textId="77777777" w:rsidTr="00B46864">
        <w:trPr>
          <w:trHeight w:val="300"/>
          <w:trPrChange w:id="2012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013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8318493" w14:textId="6FE51C0A" w:rsidR="00B46864" w:rsidRPr="0093572D" w:rsidRDefault="00B46864" w:rsidP="003B388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本期发生金</w:t>
            </w:r>
            <w:del w:id="2014" w:author="Yolanda Z" w:date="2024-10-18T04:07:00Z" w16du:dateUtc="2024-10-17T20:07:00Z">
              <w:r w:rsidRPr="0093572D" w:rsidDel="003B388B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钟</w:delText>
              </w:r>
            </w:del>
            <w:ins w:id="2015" w:author="Yolanda Z" w:date="2024-10-18T04:07:00Z" w16du:dateUtc="2024-10-17T20:0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额</w:t>
              </w:r>
            </w:ins>
          </w:p>
        </w:tc>
      </w:tr>
      <w:tr w:rsidR="00B46864" w:rsidRPr="0093572D" w14:paraId="5E04397B" w14:textId="77777777" w:rsidTr="00B46864">
        <w:trPr>
          <w:trHeight w:val="300"/>
          <w:trPrChange w:id="2016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017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E1CE5F5" w14:textId="0AF21428" w:rsidR="00B46864" w:rsidRPr="0093572D" w:rsidRDefault="00B46864" w:rsidP="003B388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年末余</w:t>
            </w:r>
            <w:del w:id="2018" w:author="Yolanda Z" w:date="2024-10-18T03:52:00Z" w16du:dateUtc="2024-10-17T19:52:00Z">
              <w:r w:rsidRPr="0093572D" w:rsidDel="000B539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鹼</w:delText>
              </w:r>
            </w:del>
            <w:ins w:id="2019" w:author="Yolanda Z" w:date="2024-10-18T03:52:00Z" w16du:dateUtc="2024-10-17T19:5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额</w:t>
              </w:r>
            </w:ins>
          </w:p>
        </w:tc>
      </w:tr>
      <w:tr w:rsidR="00B46864" w:rsidRPr="0093572D" w14:paraId="4C07C3C1" w14:textId="77777777" w:rsidTr="00B46864">
        <w:trPr>
          <w:trHeight w:val="300"/>
          <w:trPrChange w:id="2020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021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45F63A4" w14:textId="312C9EEA" w:rsidR="00B46864" w:rsidRPr="0093572D" w:rsidRDefault="00B46864" w:rsidP="003B388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本期所</w:t>
            </w:r>
            <w:del w:id="2022" w:author="Yolanda Z" w:date="2024-10-18T03:58:00Z" w16du:dateUtc="2024-10-17T19:58:00Z">
              <w:r w:rsidRPr="0093572D" w:rsidDel="00F5327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由</w:delText>
              </w:r>
            </w:del>
            <w:ins w:id="2023" w:author="Yolanda Z" w:date="2024-10-18T03:58:00Z" w16du:dateUtc="2024-10-17T19:5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得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税前发生</w:t>
            </w:r>
            <w:del w:id="2024" w:author="Yolanda Z" w:date="2024-10-18T03:58:00Z" w16du:dateUtc="2024-10-17T19:58:00Z">
              <w:r w:rsidRPr="0093572D" w:rsidDel="00F5327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班</w:delText>
              </w:r>
            </w:del>
            <w:ins w:id="2025" w:author="Yolanda Z" w:date="2024-10-18T03:58:00Z" w16du:dateUtc="2024-10-17T19:5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额</w:t>
              </w:r>
            </w:ins>
          </w:p>
        </w:tc>
      </w:tr>
      <w:tr w:rsidR="00B46864" w:rsidRPr="0093572D" w14:paraId="1054A369" w14:textId="77777777" w:rsidTr="00B46864">
        <w:trPr>
          <w:trHeight w:val="300"/>
          <w:trPrChange w:id="2026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027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4666870" w14:textId="708E4D44" w:rsidR="00B46864" w:rsidRPr="0093572D" w:rsidRDefault="00B46864" w:rsidP="003B388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减</w:t>
            </w:r>
            <w:del w:id="2028" w:author="Yolanda Z" w:date="2024-10-18T03:58:00Z" w16du:dateUtc="2024-10-17T19:58:00Z">
              <w:r w:rsidRPr="0093572D" w:rsidDel="00F5327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,</w:delText>
              </w:r>
            </w:del>
            <w:ins w:id="2029" w:author="Yolanda Z" w:date="2024-10-18T03:58:00Z" w16du:dateUtc="2024-10-17T19:5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：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前期计入其他</w:t>
            </w:r>
            <w:del w:id="2030" w:author="Yolanda Z" w:date="2024-10-18T03:58:00Z" w16du:dateUtc="2024-10-17T19:58:00Z">
              <w:r w:rsidRPr="0093572D" w:rsidDel="00F5327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母台欧拉当明</w:delText>
              </w:r>
            </w:del>
            <w:ins w:id="2031" w:author="Yolanda Z" w:date="2024-10-18T03:58:00Z" w16du:dateUtc="2024-10-17T19:5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综合收益当期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转入</w:t>
            </w:r>
            <w:del w:id="2032" w:author="Yolanda Z" w:date="2024-10-18T03:58:00Z" w16du:dateUtc="2024-10-17T19:58:00Z">
              <w:r w:rsidRPr="0093572D" w:rsidDel="00F5327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娴農</w:delText>
              </w:r>
            </w:del>
            <w:ins w:id="2033" w:author="Yolanda Z" w:date="2024-10-18T03:58:00Z" w16du:dateUtc="2024-10-17T19:5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损益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（</w:t>
            </w:r>
            <w:ins w:id="2034" w:author="Yolanda Z" w:date="2024-10-18T03:58:00Z" w16du:dateUtc="2024-10-17T19:5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或留</w:t>
              </w:r>
            </w:ins>
            <w:del w:id="2035" w:author="Yolanda Z" w:date="2024-10-18T03:58:00Z" w16du:dateUtc="2024-10-17T19:58:00Z">
              <w:r w:rsidRPr="0093572D" w:rsidDel="00F5327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茲国</w:delText>
              </w:r>
            </w:del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存收益）</w:t>
            </w:r>
          </w:p>
        </w:tc>
      </w:tr>
      <w:tr w:rsidR="00B46864" w:rsidRPr="0093572D" w14:paraId="747EE6F4" w14:textId="77777777" w:rsidTr="00B46864">
        <w:trPr>
          <w:trHeight w:val="300"/>
          <w:trPrChange w:id="2036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037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9C0A7CC" w14:textId="181DAADF" w:rsidR="00B46864" w:rsidRPr="0093572D" w:rsidRDefault="00B46864" w:rsidP="003B388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2038" w:author="Yolanda Z" w:date="2024-10-18T04:07:00Z" w16du:dateUtc="2024-10-17T20:07:00Z">
              <w:r w:rsidRPr="0093572D" w:rsidDel="003B388B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制所得稅讀用</w:delText>
              </w:r>
            </w:del>
            <w:ins w:id="2039" w:author="Yolanda Z" w:date="2024-10-18T04:07:00Z" w16du:dateUtc="2024-10-17T20:0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减：所得税费用</w:t>
              </w:r>
            </w:ins>
          </w:p>
        </w:tc>
      </w:tr>
      <w:tr w:rsidR="00B46864" w:rsidRPr="0093572D" w14:paraId="4BC31E6B" w14:textId="77777777" w:rsidTr="00B46864">
        <w:trPr>
          <w:trHeight w:val="300"/>
          <w:trPrChange w:id="2040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041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5617FDD" w14:textId="2ECCF225" w:rsidR="00B46864" w:rsidRPr="0093572D" w:rsidRDefault="00B46864" w:rsidP="003B388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税后归</w:t>
            </w:r>
            <w:del w:id="2042" w:author="Yolanda Z" w:date="2024-10-18T03:58:00Z" w16du:dateUtc="2024-10-17T19:58:00Z">
              <w:r w:rsidRPr="0093572D" w:rsidDel="00F5327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温干</w:delText>
              </w:r>
            </w:del>
            <w:ins w:id="2043" w:author="Yolanda Z" w:date="2024-10-18T03:58:00Z" w16du:dateUtc="2024-10-17T19:5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属于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少数股东</w:t>
            </w:r>
          </w:p>
        </w:tc>
      </w:tr>
      <w:tr w:rsidR="00B46864" w:rsidRPr="0093572D" w14:paraId="41EF9C0A" w14:textId="77777777" w:rsidTr="00B46864">
        <w:trPr>
          <w:trHeight w:val="300"/>
          <w:trPrChange w:id="2044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045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AB2D278" w14:textId="1DE3C26E" w:rsidR="00B46864" w:rsidRPr="0093572D" w:rsidRDefault="00B46864" w:rsidP="003B388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2046" w:author="Yolanda Z" w:date="2024-10-18T04:07:00Z" w16du:dateUtc="2024-10-17T20:07:00Z">
              <w:r w:rsidRPr="0093572D" w:rsidDel="00195A16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计次转颗投费性历地产</w:delText>
              </w:r>
            </w:del>
            <w:ins w:id="2047" w:author="Yolanda Z" w:date="2024-10-18T04:07:00Z" w16du:dateUtc="2024-10-17T20:0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首次转换投资性房地产</w:t>
              </w:r>
            </w:ins>
          </w:p>
        </w:tc>
      </w:tr>
      <w:tr w:rsidR="00B46864" w:rsidRPr="0093572D" w14:paraId="6699616A" w14:textId="77777777" w:rsidTr="00B46864">
        <w:trPr>
          <w:trHeight w:val="300"/>
          <w:trPrChange w:id="2048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049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0DE58DD" w14:textId="61932AF1" w:rsidR="00B46864" w:rsidRPr="0093572D" w:rsidRDefault="00B46864" w:rsidP="003B388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其他</w:t>
            </w:r>
            <w:del w:id="2050" w:author="Yolanda Z" w:date="2024-10-18T04:07:00Z" w16du:dateUtc="2024-10-17T20:07:00Z">
              <w:r w:rsidRPr="0093572D" w:rsidDel="00195A16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係合收</w:delText>
              </w:r>
            </w:del>
            <w:ins w:id="2051" w:author="Yolanda Z" w:date="2024-10-18T04:07:00Z" w16du:dateUtc="2024-10-17T20:0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综合收益</w:t>
              </w:r>
            </w:ins>
            <w:ins w:id="2052" w:author="Yolanda Z" w:date="2024-10-18T04:08:00Z" w16du:dateUtc="2024-10-17T20:0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合计</w:t>
              </w:r>
            </w:ins>
          </w:p>
        </w:tc>
      </w:tr>
      <w:tr w:rsidR="00B46864" w:rsidRPr="0093572D" w14:paraId="2B1D6F56" w14:textId="77777777" w:rsidTr="00B46864">
        <w:trPr>
          <w:trHeight w:val="300"/>
          <w:trPrChange w:id="2053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054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417AA82" w14:textId="368E9C41" w:rsidR="00B46864" w:rsidRPr="0093572D" w:rsidRDefault="00B46864" w:rsidP="003B388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ins w:id="2055" w:author="Yolanda Z" w:date="2024-10-18T04:08:00Z" w16du:dateUtc="2024-10-17T20:0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项目</w:t>
              </w:r>
            </w:ins>
            <w:del w:id="2056" w:author="Yolanda Z" w:date="2024-10-18T04:08:00Z" w16du:dateUtc="2024-10-17T20:08:00Z">
              <w:r w:rsidRPr="0093572D" w:rsidDel="00195A16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加目</w:delText>
              </w:r>
            </w:del>
          </w:p>
        </w:tc>
      </w:tr>
      <w:tr w:rsidR="00B46864" w:rsidRPr="0093572D" w14:paraId="794700E9" w14:textId="77777777" w:rsidTr="00B46864">
        <w:trPr>
          <w:trHeight w:val="300"/>
          <w:trPrChange w:id="2057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058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8B267E5" w14:textId="11EB1A80" w:rsidR="00B46864" w:rsidRPr="0093572D" w:rsidRDefault="00B46864" w:rsidP="003B388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ins w:id="2059" w:author="Yolanda Z" w:date="2024-10-18T03:52:00Z" w16du:dateUtc="2024-10-17T19:52:00Z">
              <w:r w:rsidRPr="0093572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年末余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额</w:t>
              </w:r>
            </w:ins>
            <w:del w:id="2060" w:author="Yolanda Z" w:date="2024-10-18T03:52:00Z" w16du:dateUtc="2024-10-17T19:52:00Z">
              <w:r w:rsidRPr="0093572D" w:rsidDel="000B539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尔末余顿</w:delText>
              </w:r>
            </w:del>
          </w:p>
        </w:tc>
      </w:tr>
      <w:tr w:rsidR="00B46864" w:rsidRPr="0093572D" w14:paraId="00E92B67" w14:textId="77777777" w:rsidTr="00B46864">
        <w:trPr>
          <w:trHeight w:val="300"/>
          <w:trPrChange w:id="2061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062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AB76819" w14:textId="53977D39" w:rsidR="00B46864" w:rsidRPr="0093572D" w:rsidRDefault="00B46864" w:rsidP="003B388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ins w:id="2063" w:author="Yolanda Z" w:date="2024-10-18T03:52:00Z" w16du:dateUtc="2024-10-17T19:52:00Z">
              <w:r w:rsidRPr="0093572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年末余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额</w:t>
              </w:r>
            </w:ins>
            <w:del w:id="2064" w:author="Yolanda Z" w:date="2024-10-18T03:52:00Z" w16du:dateUtc="2024-10-17T19:52:00Z">
              <w:r w:rsidRPr="0093572D" w:rsidDel="000B539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年末次领</w:delText>
              </w:r>
            </w:del>
          </w:p>
        </w:tc>
      </w:tr>
      <w:tr w:rsidR="00B46864" w:rsidRPr="0093572D" w14:paraId="06F355BE" w14:textId="77777777" w:rsidTr="00B46864">
        <w:trPr>
          <w:trHeight w:val="300"/>
          <w:trPrChange w:id="2065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066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04E3680" w14:textId="4C5FE34E" w:rsidR="00B46864" w:rsidRPr="0093572D" w:rsidRDefault="00B46864" w:rsidP="003B388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调整前上年末未</w:t>
            </w:r>
            <w:del w:id="2067" w:author="Yolanda Z" w:date="2024-10-18T03:52:00Z" w16du:dateUtc="2024-10-17T19:52:00Z">
              <w:r w:rsidRPr="0093572D" w:rsidDel="000B539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分比</w:delText>
              </w:r>
            </w:del>
            <w:ins w:id="2068" w:author="Yolanda Z" w:date="2024-10-18T03:52:00Z" w16du:dateUtc="2024-10-17T19:5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分配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利润</w:t>
            </w:r>
          </w:p>
        </w:tc>
      </w:tr>
      <w:tr w:rsidR="00B46864" w:rsidRPr="0093572D" w14:paraId="3D0B18B9" w14:textId="77777777" w:rsidTr="00B46864">
        <w:trPr>
          <w:trHeight w:val="300"/>
          <w:trPrChange w:id="2069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070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9BDFC82" w14:textId="6BA3C195" w:rsidR="00B46864" w:rsidRPr="0093572D" w:rsidRDefault="00B46864" w:rsidP="003B388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调整年初未分配利</w:t>
            </w:r>
            <w:del w:id="2071" w:author="Yolanda Z" w:date="2024-10-18T03:52:00Z" w16du:dateUtc="2024-10-17T19:52:00Z">
              <w:r w:rsidRPr="0093572D" w:rsidDel="000B539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湖</w:delText>
              </w:r>
            </w:del>
            <w:ins w:id="2072" w:author="Yolanda Z" w:date="2024-10-18T03:52:00Z" w16du:dateUtc="2024-10-17T19:5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润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合计数（调</w:t>
            </w:r>
            <w:del w:id="2073" w:author="Yolanda Z" w:date="2024-10-18T03:52:00Z" w16du:dateUtc="2024-10-17T19:52:00Z">
              <w:r w:rsidRPr="0093572D" w:rsidDel="000B539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増</w:delText>
              </w:r>
            </w:del>
            <w:ins w:id="2074" w:author="Yolanda Z" w:date="2024-10-18T03:52:00Z" w16du:dateUtc="2024-10-17T19:5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增+，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调减</w:t>
            </w:r>
            <w:ins w:id="2075" w:author="Yolanda Z" w:date="2024-10-18T03:52:00Z" w16du:dateUtc="2024-10-17T19:5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-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）</w:t>
            </w:r>
          </w:p>
        </w:tc>
      </w:tr>
      <w:tr w:rsidR="00B46864" w:rsidRPr="0093572D" w14:paraId="535B4E3A" w14:textId="77777777" w:rsidTr="00B46864">
        <w:trPr>
          <w:trHeight w:val="300"/>
          <w:trPrChange w:id="2076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077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3E98A19" w14:textId="19883EF4" w:rsidR="00B46864" w:rsidRPr="0093572D" w:rsidRDefault="00B46864" w:rsidP="003B388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2078" w:author="Yolanda Z" w:date="2024-10-18T03:52:00Z" w16du:dateUtc="2024-10-17T19:52:00Z">
              <w:r w:rsidRPr="0093572D" w:rsidDel="000B539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谢</w:delText>
              </w:r>
            </w:del>
            <w:ins w:id="2079" w:author="Yolanda Z" w:date="2024-10-18T03:52:00Z" w16du:dateUtc="2024-10-17T19:5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lastRenderedPageBreak/>
                <w:t>调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整后</w:t>
            </w:r>
            <w:del w:id="2080" w:author="Yolanda Z" w:date="2024-10-18T03:52:00Z" w16du:dateUtc="2024-10-17T19:52:00Z">
              <w:r w:rsidRPr="0093572D" w:rsidDel="000B539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邱</w:delText>
              </w:r>
            </w:del>
            <w:ins w:id="2081" w:author="Yolanda Z" w:date="2024-10-18T03:52:00Z" w16du:dateUtc="2024-10-17T19:5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期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初未分配利</w:t>
            </w:r>
            <w:del w:id="2082" w:author="Yolanda Z" w:date="2024-10-18T03:52:00Z" w16du:dateUtc="2024-10-17T19:52:00Z">
              <w:r w:rsidRPr="0093572D" w:rsidDel="000B539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利</w:delText>
              </w:r>
            </w:del>
            <w:ins w:id="2083" w:author="Yolanda Z" w:date="2024-10-18T03:52:00Z" w16du:dateUtc="2024-10-17T19:5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润</w:t>
              </w:r>
            </w:ins>
          </w:p>
        </w:tc>
      </w:tr>
      <w:tr w:rsidR="00B46864" w:rsidRPr="0093572D" w14:paraId="4F1BD2CE" w14:textId="77777777" w:rsidTr="00B46864">
        <w:trPr>
          <w:trHeight w:val="300"/>
          <w:trPrChange w:id="2084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085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09A29C4" w14:textId="473EEDCE" w:rsidR="00B46864" w:rsidRPr="0093572D" w:rsidRDefault="00B46864" w:rsidP="003B388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ins w:id="2086" w:author="Yolanda Z" w:date="2024-10-18T04:08:00Z" w16du:dateUtc="2024-10-17T20:0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加：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本年</w:t>
            </w:r>
            <w:del w:id="2087" w:author="Yolanda Z" w:date="2024-10-18T03:52:00Z" w16du:dateUtc="2024-10-17T19:52:00Z">
              <w:r w:rsidRPr="0093572D" w:rsidDel="000B539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白銀</w:delText>
              </w:r>
            </w:del>
            <w:ins w:id="2088" w:author="Yolanda Z" w:date="2024-10-18T03:52:00Z" w16du:dateUtc="2024-10-17T19:5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归属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于</w:t>
            </w:r>
            <w:ins w:id="2089" w:author="Yolanda Z" w:date="2024-10-18T04:08:00Z" w16du:dateUtc="2024-10-17T20:0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母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公司</w:t>
            </w:r>
            <w:del w:id="2090" w:author="Yolanda Z" w:date="2024-10-18T03:52:00Z" w16du:dateUtc="2024-10-17T19:52:00Z">
              <w:r w:rsidRPr="0093572D" w:rsidDel="000B539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殷</w:delText>
              </w:r>
            </w:del>
            <w:ins w:id="2091" w:author="Yolanda Z" w:date="2024-10-18T03:52:00Z" w16du:dateUtc="2024-10-17T19:5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股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东的</w:t>
            </w:r>
            <w:del w:id="2092" w:author="Yolanda Z" w:date="2024-10-18T04:08:00Z" w16du:dateUtc="2024-10-17T20:08:00Z">
              <w:r w:rsidRPr="0093572D" w:rsidDel="00195A16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冷利</w:delText>
              </w:r>
            </w:del>
            <w:ins w:id="2093" w:author="Yolanda Z" w:date="2024-10-18T04:08:00Z" w16du:dateUtc="2024-10-17T20:0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净利润</w:t>
              </w:r>
            </w:ins>
          </w:p>
        </w:tc>
      </w:tr>
      <w:tr w:rsidR="00B46864" w:rsidRPr="0093572D" w14:paraId="24BCCD55" w14:textId="77777777" w:rsidTr="00B46864">
        <w:trPr>
          <w:trHeight w:val="300"/>
          <w:trPrChange w:id="2094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095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C06BAD9" w14:textId="0BA78BA4" w:rsidR="00B46864" w:rsidRPr="0093572D" w:rsidRDefault="00B46864" w:rsidP="003B388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2096" w:author="Yolanda Z" w:date="2024-10-18T04:08:00Z" w16du:dateUtc="2024-10-17T20:08:00Z">
              <w:r w:rsidRPr="0093572D" w:rsidDel="00195A16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瓶:</w:delText>
              </w:r>
            </w:del>
            <w:ins w:id="2097" w:author="Yolanda Z" w:date="2024-10-18T04:08:00Z" w16du:dateUtc="2024-10-17T20:0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减：</w:t>
              </w:r>
              <w:r w:rsidRPr="0093572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提取法定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盈余公积</w:t>
              </w:r>
            </w:ins>
          </w:p>
        </w:tc>
      </w:tr>
      <w:tr w:rsidR="00B46864" w:rsidRPr="0093572D" w14:paraId="12989FFC" w14:textId="77777777" w:rsidTr="00B46864">
        <w:trPr>
          <w:trHeight w:val="300"/>
          <w:trPrChange w:id="2098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099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A31C6D9" w14:textId="3C68C4DE" w:rsidR="00B46864" w:rsidRPr="0093572D" w:rsidRDefault="00B46864" w:rsidP="003B388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ins w:id="2100" w:author="Yolanda Z" w:date="2024-10-18T04:08:00Z" w16du:dateUtc="2024-10-17T20:0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#</w:t>
              </w:r>
            </w:ins>
            <w:del w:id="2101" w:author="Yolanda Z" w:date="2024-10-18T04:08:00Z" w16du:dateUtc="2024-10-17T20:08:00Z">
              <w:r w:rsidRPr="0093572D" w:rsidDel="00195A16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提取法定</w:delText>
              </w:r>
            </w:del>
            <w:del w:id="2102" w:author="Yolanda Z" w:date="2024-10-18T03:52:00Z" w16du:dateUtc="2024-10-17T19:52:00Z">
              <w:r w:rsidRPr="0093572D" w:rsidDel="000B539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的众公积</w:delText>
              </w:r>
            </w:del>
          </w:p>
        </w:tc>
      </w:tr>
      <w:tr w:rsidR="00B46864" w:rsidRPr="0093572D" w14:paraId="28D805A5" w14:textId="77777777" w:rsidTr="00B46864">
        <w:trPr>
          <w:trHeight w:val="300"/>
          <w:trPrChange w:id="2103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104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397FA97" w14:textId="558AFC40" w:rsidR="00B46864" w:rsidRPr="0093572D" w:rsidRDefault="00B46864" w:rsidP="003B388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对所有者的</w:t>
            </w:r>
            <w:del w:id="2105" w:author="Yolanda Z" w:date="2024-10-18T03:52:00Z" w16du:dateUtc="2024-10-17T19:52:00Z">
              <w:r w:rsidRPr="0093572D" w:rsidDel="000B539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分比</w:delText>
              </w:r>
            </w:del>
            <w:ins w:id="2106" w:author="Yolanda Z" w:date="2024-10-18T03:52:00Z" w16du:dateUtc="2024-10-17T19:5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分配</w:t>
              </w:r>
            </w:ins>
          </w:p>
        </w:tc>
      </w:tr>
      <w:tr w:rsidR="00B46864" w:rsidRPr="0093572D" w14:paraId="792C95D3" w14:textId="77777777" w:rsidTr="00B46864">
        <w:trPr>
          <w:trHeight w:val="300"/>
          <w:trPrChange w:id="2107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108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2CAEB85" w14:textId="1DB7C4C2" w:rsidR="00B46864" w:rsidRPr="0093572D" w:rsidRDefault="00B46864" w:rsidP="003B388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年末未分配利</w:t>
            </w:r>
            <w:del w:id="2109" w:author="Yolanda Z" w:date="2024-10-18T03:52:00Z" w16du:dateUtc="2024-10-17T19:52:00Z">
              <w:r w:rsidRPr="0093572D" w:rsidDel="000B539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演</w:delText>
              </w:r>
            </w:del>
            <w:ins w:id="2110" w:author="Yolanda Z" w:date="2024-10-18T03:52:00Z" w16du:dateUtc="2024-10-17T19:5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润</w:t>
              </w:r>
            </w:ins>
          </w:p>
        </w:tc>
      </w:tr>
      <w:tr w:rsidR="00B46864" w:rsidRPr="0093572D" w14:paraId="545689F0" w14:textId="77777777" w:rsidTr="00B46864">
        <w:trPr>
          <w:trHeight w:val="300"/>
          <w:trPrChange w:id="2111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112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1777623" w14:textId="77777777" w:rsidR="00B46864" w:rsidRPr="0093572D" w:rsidRDefault="00B46864" w:rsidP="003B388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（</w:t>
            </w:r>
            <w:r w:rsidRPr="0093572D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1</w:t>
            </w: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）营业收入和营业成本情况</w:t>
            </w:r>
          </w:p>
        </w:tc>
      </w:tr>
      <w:tr w:rsidR="00B46864" w:rsidRPr="0093572D" w14:paraId="6CA4BA08" w14:textId="77777777" w:rsidTr="00B46864">
        <w:trPr>
          <w:trHeight w:val="300"/>
          <w:trPrChange w:id="2113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114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C792122" w14:textId="6F915DEA" w:rsidR="00B46864" w:rsidRPr="0093572D" w:rsidRDefault="00B46864" w:rsidP="003B388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ins w:id="2115" w:author="Yolanda Z" w:date="2024-10-18T03:58:00Z" w16du:dateUtc="2024-10-17T19:5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项目</w:t>
              </w:r>
            </w:ins>
            <w:del w:id="2116" w:author="Yolanda Z" w:date="2024-10-18T03:58:00Z" w16du:dateUtc="2024-10-17T19:58:00Z">
              <w:r w:rsidRPr="0093572D" w:rsidDel="00F5327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成目</w:delText>
              </w:r>
            </w:del>
          </w:p>
        </w:tc>
      </w:tr>
      <w:tr w:rsidR="00B46864" w:rsidRPr="0093572D" w14:paraId="40E963CB" w14:textId="77777777" w:rsidTr="00B46864">
        <w:trPr>
          <w:trHeight w:val="300"/>
          <w:trPrChange w:id="2117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118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6660F1E" w14:textId="604AA9C0" w:rsidR="00B46864" w:rsidRPr="0093572D" w:rsidRDefault="00B46864" w:rsidP="003B388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本年发生</w:t>
            </w:r>
            <w:del w:id="2119" w:author="Yolanda Z" w:date="2024-10-18T03:53:00Z" w16du:dateUtc="2024-10-17T19:53:00Z">
              <w:r w:rsidRPr="0093572D" w:rsidDel="000B539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模</w:delText>
              </w:r>
            </w:del>
            <w:ins w:id="2120" w:author="Yolanda Z" w:date="2024-10-18T03:53:00Z" w16du:dateUtc="2024-10-17T19:5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额</w:t>
              </w:r>
            </w:ins>
          </w:p>
        </w:tc>
      </w:tr>
      <w:tr w:rsidR="00B46864" w:rsidRPr="0093572D" w14:paraId="01EFC577" w14:textId="77777777" w:rsidTr="00B46864">
        <w:trPr>
          <w:trHeight w:val="300"/>
          <w:trPrChange w:id="2121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122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8273B67" w14:textId="7896633F" w:rsidR="00B46864" w:rsidRPr="0093572D" w:rsidRDefault="00B46864" w:rsidP="003B388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上年发</w:t>
            </w:r>
            <w:ins w:id="2123" w:author="Yolanda Z" w:date="2024-10-18T03:58:00Z" w16du:dateUtc="2024-10-17T19:58:00Z">
              <w:r w:rsidRPr="0093572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生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额</w:t>
              </w:r>
            </w:ins>
          </w:p>
        </w:tc>
      </w:tr>
      <w:tr w:rsidR="00B46864" w:rsidRPr="0093572D" w14:paraId="183004EF" w14:textId="77777777" w:rsidTr="00B46864">
        <w:trPr>
          <w:trHeight w:val="300"/>
          <w:trPrChange w:id="2124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125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1B7AB38" w14:textId="6272BDF9" w:rsidR="00B46864" w:rsidRPr="0093572D" w:rsidRDefault="00B46864" w:rsidP="003B388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2126" w:author="Yolanda Z" w:date="2024-10-18T03:58:00Z" w16du:dateUtc="2024-10-17T19:58:00Z">
              <w:r w:rsidRPr="0093572D" w:rsidDel="00F5327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工模</w:delText>
              </w:r>
            </w:del>
            <w:ins w:id="2127" w:author="Yolanda Z" w:date="2024-10-18T03:58:00Z" w16du:dateUtc="2024-10-17T19:5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工程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施工</w:t>
            </w:r>
          </w:p>
        </w:tc>
      </w:tr>
      <w:tr w:rsidR="00B46864" w:rsidRPr="0093572D" w14:paraId="4B52E0D4" w14:textId="77777777" w:rsidTr="00B46864">
        <w:trPr>
          <w:trHeight w:val="300"/>
          <w:trPrChange w:id="2128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129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FB78874" w14:textId="71E2C209" w:rsidR="00B46864" w:rsidRPr="0093572D" w:rsidRDefault="00B46864" w:rsidP="003B388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2130" w:author="Yolanda Z" w:date="2024-10-18T04:08:00Z" w16du:dateUtc="2024-10-17T20:08:00Z">
              <w:r w:rsidRPr="0093572D" w:rsidDel="00742DB1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微油销华</w:delText>
              </w:r>
            </w:del>
            <w:ins w:id="2131" w:author="Yolanda Z" w:date="2024-10-18T04:08:00Z" w16du:dateUtc="2024-10-17T20:0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粮油销售</w:t>
              </w:r>
            </w:ins>
          </w:p>
        </w:tc>
      </w:tr>
      <w:tr w:rsidR="00B46864" w:rsidRPr="0093572D" w14:paraId="1544EB0B" w14:textId="77777777" w:rsidTr="00B46864">
        <w:trPr>
          <w:trHeight w:val="300"/>
          <w:trPrChange w:id="2132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133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D20AB0B" w14:textId="0FB6BC21" w:rsidR="00B46864" w:rsidRPr="0093572D" w:rsidRDefault="00B46864" w:rsidP="003B388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ins w:id="2134" w:author="Yolanda Z" w:date="2024-10-18T04:09:00Z" w16du:dateUtc="2024-10-17T20:0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零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星销售</w:t>
            </w:r>
          </w:p>
        </w:tc>
      </w:tr>
      <w:tr w:rsidR="00B46864" w:rsidRPr="0093572D" w14:paraId="6B623585" w14:textId="77777777" w:rsidTr="00B46864">
        <w:trPr>
          <w:trHeight w:val="300"/>
          <w:trPrChange w:id="2135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136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9AE110F" w14:textId="1BBE0041" w:rsidR="00B46864" w:rsidRPr="0093572D" w:rsidRDefault="00B46864" w:rsidP="003B388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2137" w:author="Yolanda Z" w:date="2024-10-18T04:09:00Z" w16du:dateUtc="2024-10-17T20:09:00Z">
              <w:r w:rsidRPr="0093572D" w:rsidDel="00742DB1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均业</w:delText>
              </w:r>
            </w:del>
            <w:ins w:id="2138" w:author="Yolanda Z" w:date="2024-10-18T04:09:00Z" w16du:dateUtc="2024-10-17T20:0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物业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服务</w:t>
            </w:r>
          </w:p>
        </w:tc>
      </w:tr>
      <w:tr w:rsidR="00B46864" w:rsidRPr="0093572D" w14:paraId="6974F2B6" w14:textId="77777777" w:rsidTr="00B46864">
        <w:trPr>
          <w:trHeight w:val="300"/>
          <w:trPrChange w:id="2139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140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3C208FF" w14:textId="633DA8CD" w:rsidR="00B46864" w:rsidRPr="0093572D" w:rsidRDefault="00B46864" w:rsidP="003B388B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2.</w:t>
            </w:r>
            <w:del w:id="2141" w:author="Yolanda Z" w:date="2024-10-18T04:09:00Z" w16du:dateUtc="2024-10-17T20:09:00Z">
              <w:r w:rsidRPr="0093572D" w:rsidDel="00742DB1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其如务</w:delText>
              </w:r>
            </w:del>
            <w:ins w:id="2142" w:author="Yolanda Z" w:date="2024-10-18T04:09:00Z" w16du:dateUtc="2024-10-17T20:09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其他业务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小计</w:t>
            </w:r>
          </w:p>
        </w:tc>
      </w:tr>
      <w:tr w:rsidR="00B46864" w:rsidRPr="0093572D" w14:paraId="080A76A0" w14:textId="77777777" w:rsidTr="00B46864">
        <w:trPr>
          <w:trHeight w:val="300"/>
          <w:trPrChange w:id="2143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144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FCF22AF" w14:textId="3EA23ADB" w:rsidR="00B46864" w:rsidRPr="0093572D" w:rsidRDefault="00B46864" w:rsidP="003B388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本年发生</w:t>
            </w:r>
            <w:del w:id="2145" w:author="Yolanda Z" w:date="2024-10-18T03:53:00Z" w16du:dateUtc="2024-10-17T19:53:00Z">
              <w:r w:rsidRPr="0093572D" w:rsidDel="000B539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松</w:delText>
              </w:r>
            </w:del>
            <w:ins w:id="2146" w:author="Yolanda Z" w:date="2024-10-18T03:53:00Z" w16du:dateUtc="2024-10-17T19:5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额</w:t>
              </w:r>
            </w:ins>
          </w:p>
        </w:tc>
      </w:tr>
      <w:tr w:rsidR="00B46864" w:rsidRPr="0093572D" w14:paraId="3A88041E" w14:textId="77777777" w:rsidTr="00B46864">
        <w:trPr>
          <w:trHeight w:val="300"/>
          <w:trPrChange w:id="2147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148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B7F4FDD" w14:textId="7570C5A9" w:rsidR="00B46864" w:rsidRPr="0093572D" w:rsidRDefault="00B46864" w:rsidP="003B388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上年发生</w:t>
            </w:r>
            <w:del w:id="2149" w:author="Yolanda Z" w:date="2024-10-18T03:53:00Z" w16du:dateUtc="2024-10-17T19:53:00Z">
              <w:r w:rsidRPr="0093572D" w:rsidDel="000B539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银</w:delText>
              </w:r>
            </w:del>
            <w:ins w:id="2150" w:author="Yolanda Z" w:date="2024-10-18T03:53:00Z" w16du:dateUtc="2024-10-17T19:5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额</w:t>
              </w:r>
            </w:ins>
          </w:p>
        </w:tc>
      </w:tr>
      <w:tr w:rsidR="00B46864" w:rsidRPr="0093572D" w14:paraId="4F971177" w14:textId="77777777" w:rsidTr="00B46864">
        <w:trPr>
          <w:trHeight w:val="300"/>
          <w:trPrChange w:id="2151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152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F2B617F" w14:textId="0454EB9A" w:rsidR="00B46864" w:rsidRPr="0093572D" w:rsidRDefault="00B46864" w:rsidP="003B388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ins w:id="2153" w:author="Yolanda Z" w:date="2024-10-18T03:53:00Z" w16du:dateUtc="2024-10-17T19:5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城市维护</w:t>
              </w:r>
            </w:ins>
            <w:del w:id="2154" w:author="Yolanda Z" w:date="2024-10-18T03:53:00Z" w16du:dateUtc="2024-10-17T19:53:00Z">
              <w:r w:rsidRPr="0093572D" w:rsidDel="000B539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城巾灌护</w:delText>
              </w:r>
            </w:del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建设税</w:t>
            </w:r>
          </w:p>
        </w:tc>
      </w:tr>
      <w:tr w:rsidR="00B46864" w:rsidRPr="0093572D" w14:paraId="639F1778" w14:textId="77777777" w:rsidTr="00B46864">
        <w:trPr>
          <w:trHeight w:val="300"/>
          <w:trPrChange w:id="2155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156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9FBF1D2" w14:textId="44CA440C" w:rsidR="00B46864" w:rsidRPr="0093572D" w:rsidRDefault="00B46864" w:rsidP="003B388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房产</w:t>
            </w:r>
            <w:del w:id="2157" w:author="Yolanda Z" w:date="2024-10-18T03:53:00Z" w16du:dateUtc="2024-10-17T19:53:00Z">
              <w:r w:rsidRPr="0093572D" w:rsidDel="000B539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机</w:delText>
              </w:r>
            </w:del>
            <w:ins w:id="2158" w:author="Yolanda Z" w:date="2024-10-18T03:53:00Z" w16du:dateUtc="2024-10-17T19:5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税</w:t>
              </w:r>
            </w:ins>
          </w:p>
        </w:tc>
      </w:tr>
      <w:tr w:rsidR="00B46864" w:rsidRPr="0093572D" w14:paraId="139EC8B9" w14:textId="77777777" w:rsidTr="00B46864">
        <w:trPr>
          <w:trHeight w:val="300"/>
          <w:trPrChange w:id="2159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160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34DA4E2" w14:textId="3AF821C7" w:rsidR="00B46864" w:rsidRPr="0093572D" w:rsidRDefault="00B46864" w:rsidP="003B388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本年发生</w:t>
            </w:r>
            <w:del w:id="2161" w:author="Yolanda Z" w:date="2024-10-18T03:53:00Z" w16du:dateUtc="2024-10-17T19:53:00Z">
              <w:r w:rsidRPr="0093572D" w:rsidDel="000B539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新</w:delText>
              </w:r>
            </w:del>
            <w:ins w:id="2162" w:author="Yolanda Z" w:date="2024-10-18T03:53:00Z" w16du:dateUtc="2024-10-17T19:5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额</w:t>
              </w:r>
            </w:ins>
          </w:p>
        </w:tc>
      </w:tr>
      <w:tr w:rsidR="00B46864" w:rsidRPr="0093572D" w14:paraId="0D2C09FD" w14:textId="77777777" w:rsidTr="00B46864">
        <w:trPr>
          <w:trHeight w:val="300"/>
          <w:trPrChange w:id="2163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164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13FDA1C" w14:textId="6CD27972" w:rsidR="00B46864" w:rsidRPr="0093572D" w:rsidRDefault="00B46864" w:rsidP="003B388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上年发生</w:t>
            </w:r>
            <w:del w:id="2165" w:author="Yolanda Z" w:date="2024-10-18T03:53:00Z" w16du:dateUtc="2024-10-17T19:53:00Z">
              <w:r w:rsidRPr="0093572D" w:rsidDel="000B539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蔽</w:delText>
              </w:r>
            </w:del>
            <w:ins w:id="2166" w:author="Yolanda Z" w:date="2024-10-18T03:53:00Z" w16du:dateUtc="2024-10-17T19:5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额</w:t>
              </w:r>
            </w:ins>
          </w:p>
        </w:tc>
      </w:tr>
      <w:tr w:rsidR="00B46864" w:rsidRPr="0093572D" w14:paraId="22C7E2F7" w14:textId="77777777" w:rsidTr="00B46864">
        <w:trPr>
          <w:trHeight w:val="300"/>
          <w:trPrChange w:id="2167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168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2FEAAE1" w14:textId="755F0EB9" w:rsidR="00B46864" w:rsidRPr="0093572D" w:rsidRDefault="00B46864" w:rsidP="003B388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ins w:id="2169" w:author="Yolanda Z" w:date="2024-10-18T04:09:00Z" w16du:dateUtc="2024-10-17T20:0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车船</w:t>
              </w:r>
            </w:ins>
            <w:del w:id="2170" w:author="Yolanda Z" w:date="2024-10-18T04:09:00Z" w16du:dateUtc="2024-10-17T20:09:00Z">
              <w:r w:rsidRPr="0093572D" w:rsidDel="00742DB1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军图</w:delText>
              </w:r>
            </w:del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税</w:t>
            </w:r>
          </w:p>
        </w:tc>
      </w:tr>
      <w:tr w:rsidR="00B46864" w:rsidRPr="0093572D" w14:paraId="7D05B4CD" w14:textId="77777777" w:rsidTr="00B46864">
        <w:trPr>
          <w:trHeight w:val="300"/>
          <w:trPrChange w:id="2171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172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D99DE98" w14:textId="7D89F9AA" w:rsidR="00B46864" w:rsidRPr="0093572D" w:rsidRDefault="00B46864" w:rsidP="003B388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环保</w:t>
            </w:r>
            <w:del w:id="2173" w:author="Yolanda Z" w:date="2024-10-18T04:09:00Z" w16du:dateUtc="2024-10-17T20:09:00Z">
              <w:r w:rsidRPr="0093572D" w:rsidDel="00742DB1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校</w:delText>
              </w:r>
            </w:del>
            <w:ins w:id="2174" w:author="Yolanda Z" w:date="2024-10-18T04:09:00Z" w16du:dateUtc="2024-10-17T20:0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税</w:t>
              </w:r>
            </w:ins>
          </w:p>
        </w:tc>
      </w:tr>
      <w:tr w:rsidR="00B46864" w:rsidRPr="0093572D" w14:paraId="5B863FBF" w14:textId="77777777" w:rsidTr="00B46864">
        <w:trPr>
          <w:trHeight w:val="300"/>
          <w:trPrChange w:id="2175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176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4A5545A" w14:textId="12C7D9D8" w:rsidR="00B46864" w:rsidRPr="0093572D" w:rsidRDefault="00B46864" w:rsidP="003B388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ins w:id="2177" w:author="Yolanda Z" w:date="2024-10-18T03:57:00Z" w16du:dateUtc="2024-10-17T19:57:00Z">
              <w:r w:rsidRPr="0093572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本年发生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额</w:t>
              </w:r>
            </w:ins>
            <w:del w:id="2178" w:author="Yolanda Z" w:date="2024-10-18T03:57:00Z" w16du:dateUtc="2024-10-17T19:57:00Z">
              <w:r w:rsidRPr="0093572D" w:rsidDel="00EB4523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次年发生紋</w:delText>
              </w:r>
            </w:del>
          </w:p>
        </w:tc>
      </w:tr>
      <w:tr w:rsidR="00B46864" w:rsidRPr="0093572D" w14:paraId="0F6329BB" w14:textId="77777777" w:rsidTr="00B46864">
        <w:trPr>
          <w:trHeight w:val="300"/>
          <w:trPrChange w:id="2179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180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A323851" w14:textId="4F4AA2B4" w:rsidR="00B46864" w:rsidRPr="0093572D" w:rsidRDefault="00B46864" w:rsidP="003B388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上年发生</w:t>
            </w:r>
            <w:del w:id="2181" w:author="Yolanda Z" w:date="2024-10-18T03:53:00Z" w16du:dateUtc="2024-10-17T19:53:00Z">
              <w:r w:rsidRPr="0093572D" w:rsidDel="000B539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朝</w:delText>
              </w:r>
            </w:del>
            <w:ins w:id="2182" w:author="Yolanda Z" w:date="2024-10-18T03:53:00Z" w16du:dateUtc="2024-10-17T19:5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额</w:t>
              </w:r>
            </w:ins>
          </w:p>
        </w:tc>
      </w:tr>
      <w:tr w:rsidR="00B46864" w:rsidRPr="0093572D" w14:paraId="50CDA7DA" w14:textId="77777777" w:rsidTr="00B46864">
        <w:trPr>
          <w:trHeight w:val="300"/>
          <w:trPrChange w:id="2183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184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7F0979F" w14:textId="6459C895" w:rsidR="00B46864" w:rsidRPr="0093572D" w:rsidRDefault="00B46864" w:rsidP="003B388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ins w:id="2185" w:author="Yolanda Z" w:date="2024-10-18T04:09:00Z" w16du:dateUtc="2024-10-17T20:0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减：利息收入</w:t>
              </w:r>
            </w:ins>
            <w:del w:id="2186" w:author="Yolanda Z" w:date="2024-10-18T04:09:00Z" w16du:dateUtc="2024-10-17T20:09:00Z">
              <w:r w:rsidRPr="0093572D" w:rsidDel="00742DB1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威</w:delText>
              </w:r>
              <w:r w:rsidRPr="0093572D" w:rsidDel="00742DB1"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:</w:delText>
              </w:r>
            </w:del>
          </w:p>
        </w:tc>
      </w:tr>
      <w:tr w:rsidR="00B46864" w:rsidRPr="0093572D" w14:paraId="2F4CD442" w14:textId="77777777" w:rsidTr="00B46864">
        <w:trPr>
          <w:trHeight w:val="300"/>
          <w:trPrChange w:id="2187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188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EAAB1D1" w14:textId="791CBD5A" w:rsidR="00B46864" w:rsidRPr="0093572D" w:rsidRDefault="00B46864" w:rsidP="003B388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ins w:id="2189" w:author="Yolanda Z" w:date="2024-10-18T04:09:00Z" w16du:dateUtc="2024-10-17T20:0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#</w:t>
              </w:r>
            </w:ins>
            <w:del w:id="2190" w:author="Yolanda Z" w:date="2024-10-18T04:09:00Z" w16du:dateUtc="2024-10-17T20:09:00Z">
              <w:r w:rsidRPr="0093572D" w:rsidDel="00742DB1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利马收入</w:delText>
              </w:r>
            </w:del>
          </w:p>
        </w:tc>
      </w:tr>
      <w:tr w:rsidR="00B46864" w:rsidRPr="0093572D" w14:paraId="38F0B2B1" w14:textId="77777777" w:rsidTr="00B46864">
        <w:trPr>
          <w:trHeight w:val="300"/>
          <w:trPrChange w:id="2191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192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71D2595" w14:textId="2B6720C2" w:rsidR="00B46864" w:rsidRPr="0093572D" w:rsidRDefault="00B46864" w:rsidP="003B388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2193" w:author="Yolanda Z" w:date="2024-10-18T04:10:00Z" w16du:dateUtc="2024-10-17T20:10:00Z">
              <w:r w:rsidRPr="0093572D" w:rsidDel="00742DB1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保行手线宏</w:delText>
              </w:r>
            </w:del>
            <w:ins w:id="2194" w:author="Yolanda Z" w:date="2024-10-18T04:10:00Z" w16du:dateUtc="2024-10-17T20:1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银行手续费</w:t>
              </w:r>
            </w:ins>
          </w:p>
        </w:tc>
      </w:tr>
      <w:tr w:rsidR="00B46864" w:rsidRPr="0093572D" w14:paraId="638F628A" w14:textId="77777777" w:rsidTr="00B46864">
        <w:trPr>
          <w:trHeight w:val="300"/>
          <w:trPrChange w:id="2195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196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65F2041" w14:textId="6362A50C" w:rsidR="00B46864" w:rsidRPr="0093572D" w:rsidRDefault="00B46864" w:rsidP="003B388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ins w:id="2197" w:author="Yolanda Z" w:date="2024-10-18T04:10:00Z" w16du:dateUtc="2024-10-17T20:1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项目</w:t>
              </w:r>
            </w:ins>
            <w:del w:id="2198" w:author="Yolanda Z" w:date="2024-10-18T04:10:00Z" w16du:dateUtc="2024-10-17T20:10:00Z">
              <w:r w:rsidRPr="0093572D" w:rsidDel="00742DB1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頊日</w:delText>
              </w:r>
            </w:del>
          </w:p>
        </w:tc>
      </w:tr>
      <w:tr w:rsidR="00B46864" w:rsidRPr="0093572D" w14:paraId="56D8F0D1" w14:textId="77777777" w:rsidTr="00B46864">
        <w:trPr>
          <w:trHeight w:val="300"/>
          <w:trPrChange w:id="2199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200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AD89FC3" w14:textId="054B3706" w:rsidR="00B46864" w:rsidRPr="0093572D" w:rsidRDefault="00B46864" w:rsidP="003B388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ins w:id="2201" w:author="Yolanda Z" w:date="2024-10-18T03:57:00Z" w16du:dateUtc="2024-10-17T19:57:00Z">
              <w:r w:rsidRPr="0093572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本年发生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额</w:t>
              </w:r>
            </w:ins>
            <w:del w:id="2202" w:author="Yolanda Z" w:date="2024-10-18T03:57:00Z" w16du:dateUtc="2024-10-17T19:57:00Z">
              <w:r w:rsidRPr="0093572D" w:rsidDel="00E0096B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年发生族</w:delText>
              </w:r>
            </w:del>
          </w:p>
        </w:tc>
      </w:tr>
      <w:tr w:rsidR="00B46864" w:rsidRPr="0093572D" w14:paraId="2003CA3B" w14:textId="77777777" w:rsidTr="00B46864">
        <w:trPr>
          <w:trHeight w:val="300"/>
          <w:trPrChange w:id="2203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204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5DC54AD" w14:textId="0E51522B" w:rsidR="00B46864" w:rsidRPr="0093572D" w:rsidRDefault="00B46864" w:rsidP="003B388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上年发生</w:t>
            </w:r>
            <w:del w:id="2205" w:author="Yolanda Z" w:date="2024-10-18T03:53:00Z" w16du:dateUtc="2024-10-17T19:53:00Z">
              <w:r w:rsidRPr="0093572D" w:rsidDel="000B539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鼠</w:delText>
              </w:r>
            </w:del>
            <w:ins w:id="2206" w:author="Yolanda Z" w:date="2024-10-18T03:53:00Z" w16du:dateUtc="2024-10-17T19:5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额</w:t>
              </w:r>
            </w:ins>
          </w:p>
        </w:tc>
      </w:tr>
      <w:tr w:rsidR="00B46864" w:rsidRPr="0093572D" w14:paraId="0A14A42C" w14:textId="77777777" w:rsidTr="00B46864">
        <w:trPr>
          <w:trHeight w:val="300"/>
          <w:trPrChange w:id="2207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208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A7D8E19" w14:textId="44FEB5D7" w:rsidR="00B46864" w:rsidRPr="0093572D" w:rsidRDefault="00B46864" w:rsidP="003B388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2209" w:author="Yolanda Z" w:date="2024-10-18T04:10:00Z" w16du:dateUtc="2024-10-17T20:10:00Z">
              <w:r w:rsidRPr="0093572D" w:rsidDel="00B60F62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立固</w:delText>
              </w:r>
            </w:del>
            <w:ins w:id="2210" w:author="Yolanda Z" w:date="2024-10-18T04:10:00Z" w16du:dateUtc="2024-10-17T20:1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稳岗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补助</w:t>
            </w:r>
          </w:p>
        </w:tc>
      </w:tr>
      <w:tr w:rsidR="00B46864" w:rsidRPr="0093572D" w14:paraId="36BAE072" w14:textId="77777777" w:rsidTr="00B46864">
        <w:trPr>
          <w:trHeight w:val="300"/>
          <w:trPrChange w:id="2211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212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3BC0A52" w14:textId="3137D361" w:rsidR="00B46864" w:rsidRPr="0093572D" w:rsidRDefault="00B46864" w:rsidP="003B388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本年发生</w:t>
            </w:r>
            <w:del w:id="2213" w:author="Yolanda Z" w:date="2024-10-18T03:53:00Z" w16du:dateUtc="2024-10-17T19:53:00Z">
              <w:r w:rsidRPr="0093572D" w:rsidDel="000B539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敵</w:delText>
              </w:r>
            </w:del>
            <w:ins w:id="2214" w:author="Yolanda Z" w:date="2024-10-18T03:53:00Z" w16du:dateUtc="2024-10-17T19:5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额</w:t>
              </w:r>
            </w:ins>
          </w:p>
        </w:tc>
      </w:tr>
      <w:tr w:rsidR="00B46864" w:rsidRPr="0093572D" w14:paraId="1D66F45F" w14:textId="77777777" w:rsidTr="00B46864">
        <w:trPr>
          <w:trHeight w:val="300"/>
          <w:trPrChange w:id="2215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216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50353DF" w14:textId="02557504" w:rsidR="00B46864" w:rsidRPr="0093572D" w:rsidRDefault="00B46864" w:rsidP="003B388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上年发生</w:t>
            </w:r>
            <w:del w:id="2217" w:author="Yolanda Z" w:date="2024-10-18T03:53:00Z" w16du:dateUtc="2024-10-17T19:53:00Z">
              <w:r w:rsidRPr="0093572D" w:rsidDel="000B539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孩</w:delText>
              </w:r>
            </w:del>
            <w:ins w:id="2218" w:author="Yolanda Z" w:date="2024-10-18T03:53:00Z" w16du:dateUtc="2024-10-17T19:5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额</w:t>
              </w:r>
            </w:ins>
          </w:p>
        </w:tc>
      </w:tr>
      <w:tr w:rsidR="00B46864" w:rsidRPr="0093572D" w14:paraId="788DB690" w14:textId="77777777" w:rsidTr="00B46864">
        <w:trPr>
          <w:trHeight w:val="300"/>
          <w:trPrChange w:id="2219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220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926EECC" w14:textId="4ECD123F" w:rsidR="00B46864" w:rsidRPr="0093572D" w:rsidRDefault="00B46864" w:rsidP="003B388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2221" w:author="Yolanda Z" w:date="2024-10-18T04:10:00Z" w16du:dateUtc="2024-10-17T20:10:00Z">
              <w:r w:rsidRPr="0093572D" w:rsidDel="00B60F62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政的</w:delText>
              </w:r>
            </w:del>
            <w:ins w:id="2222" w:author="Yolanda Z" w:date="2024-10-18T04:10:00Z" w16du:dateUtc="2024-10-17T20:1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政府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补助</w:t>
            </w:r>
          </w:p>
        </w:tc>
      </w:tr>
      <w:tr w:rsidR="00B46864" w:rsidRPr="0093572D" w14:paraId="72B59D43" w14:textId="77777777" w:rsidTr="00B46864">
        <w:trPr>
          <w:trHeight w:val="300"/>
          <w:trPrChange w:id="2223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224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6EBBEEA" w14:textId="3D330571" w:rsidR="00B46864" w:rsidRPr="0093572D" w:rsidRDefault="00B46864" w:rsidP="003B388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2225" w:author="Yolanda Z" w:date="2024-10-18T04:10:00Z" w16du:dateUtc="2024-10-17T20:10:00Z">
              <w:r w:rsidRPr="0093572D" w:rsidDel="00B60F62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其伯</w:delText>
              </w:r>
            </w:del>
            <w:ins w:id="2226" w:author="Yolanda Z" w:date="2024-10-18T04:10:00Z" w16du:dateUtc="2024-10-17T20:1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其他</w:t>
              </w:r>
            </w:ins>
          </w:p>
        </w:tc>
      </w:tr>
      <w:tr w:rsidR="00B46864" w:rsidRPr="0093572D" w14:paraId="270BB442" w14:textId="77777777" w:rsidTr="00B46864">
        <w:trPr>
          <w:trHeight w:val="300"/>
          <w:trPrChange w:id="2227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228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5E2543A" w14:textId="76387DD6" w:rsidR="00B46864" w:rsidRPr="0093572D" w:rsidRDefault="00B46864" w:rsidP="003B388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2229" w:author="Yolanda Z" w:date="2024-10-18T04:10:00Z" w16du:dateUtc="2024-10-17T20:10:00Z">
              <w:r w:rsidRPr="0093572D" w:rsidDel="00B60F62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忧助</w:delText>
              </w:r>
            </w:del>
            <w:ins w:id="2230" w:author="Yolanda Z" w:date="2024-10-18T04:10:00Z" w16du:dateUtc="2024-10-17T20:1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捐赠、赞助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支岀</w:t>
            </w:r>
          </w:p>
        </w:tc>
      </w:tr>
      <w:tr w:rsidR="00B46864" w:rsidRPr="0093572D" w14:paraId="56574351" w14:textId="77777777" w:rsidTr="00B46864">
        <w:trPr>
          <w:trHeight w:val="300"/>
          <w:trPrChange w:id="2231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232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846BAFA" w14:textId="2C28A082" w:rsidR="00B46864" w:rsidRPr="0093572D" w:rsidRDefault="00B46864" w:rsidP="003B388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本年发生</w:t>
            </w:r>
            <w:del w:id="2233" w:author="Yolanda Z" w:date="2024-10-18T03:53:00Z" w16du:dateUtc="2024-10-17T19:53:00Z">
              <w:r w:rsidRPr="0093572D" w:rsidDel="000B539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的</w:delText>
              </w:r>
            </w:del>
            <w:ins w:id="2234" w:author="Yolanda Z" w:date="2024-10-18T03:53:00Z" w16du:dateUtc="2024-10-17T19:5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额</w:t>
              </w:r>
            </w:ins>
          </w:p>
        </w:tc>
      </w:tr>
      <w:tr w:rsidR="00B46864" w:rsidRPr="0093572D" w14:paraId="2AA565FB" w14:textId="77777777" w:rsidTr="00B46864">
        <w:trPr>
          <w:trHeight w:val="300"/>
          <w:trPrChange w:id="2235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236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EC46E94" w14:textId="69283B1C" w:rsidR="00B46864" w:rsidRPr="0093572D" w:rsidRDefault="00B46864" w:rsidP="003B388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上年发生</w:t>
            </w:r>
            <w:del w:id="2237" w:author="Yolanda Z" w:date="2024-10-18T03:53:00Z" w16du:dateUtc="2024-10-17T19:53:00Z">
              <w:r w:rsidRPr="0093572D" w:rsidDel="000B539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節</w:delText>
              </w:r>
            </w:del>
            <w:ins w:id="2238" w:author="Yolanda Z" w:date="2024-10-18T03:53:00Z" w16du:dateUtc="2024-10-17T19:5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额</w:t>
              </w:r>
            </w:ins>
          </w:p>
        </w:tc>
      </w:tr>
      <w:tr w:rsidR="00B46864" w:rsidRPr="0093572D" w14:paraId="0B9EE2A7" w14:textId="77777777" w:rsidTr="00B46864">
        <w:trPr>
          <w:trHeight w:val="300"/>
          <w:trPrChange w:id="2239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240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9C29F25" w14:textId="602CF681" w:rsidR="00B46864" w:rsidRPr="0093572D" w:rsidRDefault="00B46864" w:rsidP="003B388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2241" w:author="Yolanda Z" w:date="2024-10-18T03:53:00Z" w16du:dateUtc="2024-10-17T19:53:00Z">
              <w:r w:rsidRPr="0093572D" w:rsidDel="000B539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遂延</w:delText>
              </w:r>
            </w:del>
            <w:ins w:id="2242" w:author="Yolanda Z" w:date="2024-10-18T03:53:00Z" w16du:dateUtc="2024-10-17T19:5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递延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所得税费用</w:t>
            </w:r>
          </w:p>
        </w:tc>
      </w:tr>
      <w:tr w:rsidR="00B46864" w:rsidRPr="0093572D" w14:paraId="2839D882" w14:textId="77777777" w:rsidTr="00B46864">
        <w:trPr>
          <w:trHeight w:val="300"/>
          <w:trPrChange w:id="2243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244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B1C2B34" w14:textId="254D678C" w:rsidR="00B46864" w:rsidRPr="0093572D" w:rsidRDefault="00B46864" w:rsidP="003B388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（</w:t>
            </w:r>
            <w:r w:rsidRPr="0093572D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1</w:t>
            </w: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）现金</w:t>
            </w:r>
            <w:del w:id="2245" w:author="Yolanda Z" w:date="2024-10-18T03:53:00Z" w16du:dateUtc="2024-10-17T19:53:00Z">
              <w:r w:rsidRPr="0093572D" w:rsidDel="000B539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流最</w:delText>
              </w:r>
            </w:del>
            <w:ins w:id="2246" w:author="Yolanda Z" w:date="2024-10-18T03:53:00Z" w16du:dateUtc="2024-10-17T19:5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流量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表补充资料</w:t>
            </w:r>
          </w:p>
        </w:tc>
      </w:tr>
      <w:tr w:rsidR="00B46864" w:rsidRPr="0093572D" w14:paraId="48CF4F70" w14:textId="77777777" w:rsidTr="00B46864">
        <w:trPr>
          <w:trHeight w:val="300"/>
          <w:trPrChange w:id="2247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248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31E248F" w14:textId="3B501744" w:rsidR="00B46864" w:rsidRPr="0093572D" w:rsidRDefault="00B46864" w:rsidP="003B388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本年发生</w:t>
            </w:r>
            <w:del w:id="2249" w:author="Yolanda Z" w:date="2024-10-18T03:53:00Z" w16du:dateUtc="2024-10-17T19:53:00Z">
              <w:r w:rsidRPr="0093572D" w:rsidDel="000B539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加</w:delText>
              </w:r>
            </w:del>
            <w:ins w:id="2250" w:author="Yolanda Z" w:date="2024-10-18T03:53:00Z" w16du:dateUtc="2024-10-17T19:5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额</w:t>
              </w:r>
            </w:ins>
          </w:p>
        </w:tc>
      </w:tr>
      <w:tr w:rsidR="00B46864" w:rsidRPr="0093572D" w14:paraId="6D7AA4F3" w14:textId="77777777" w:rsidTr="00B46864">
        <w:trPr>
          <w:trHeight w:val="300"/>
          <w:trPrChange w:id="2251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252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61F95AA" w14:textId="1CD72A85" w:rsidR="00B46864" w:rsidRPr="0093572D" w:rsidRDefault="00B46864" w:rsidP="003B388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上年发生</w:t>
            </w:r>
            <w:del w:id="2253" w:author="Yolanda Z" w:date="2024-10-18T03:53:00Z" w16du:dateUtc="2024-10-17T19:53:00Z">
              <w:r w:rsidRPr="0093572D" w:rsidDel="000B539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新</w:delText>
              </w:r>
            </w:del>
            <w:ins w:id="2254" w:author="Yolanda Z" w:date="2024-10-18T03:53:00Z" w16du:dateUtc="2024-10-17T19:5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额</w:t>
              </w:r>
            </w:ins>
          </w:p>
        </w:tc>
      </w:tr>
      <w:tr w:rsidR="00B46864" w:rsidRPr="0093572D" w14:paraId="3EB8E811" w14:textId="77777777" w:rsidTr="00B46864">
        <w:trPr>
          <w:trHeight w:val="300"/>
          <w:trPrChange w:id="2255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256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BA3E3A9" w14:textId="16E77695" w:rsidR="00B46864" w:rsidRPr="0093572D" w:rsidRDefault="00B46864" w:rsidP="003B388B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 w:rsidRPr="0093572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  <w:lang w:eastAsia="zh-CN"/>
              </w:rPr>
              <w:t>1.</w:t>
            </w:r>
            <w:r w:rsidRPr="0093572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将净利润调节为</w:t>
            </w:r>
            <w:del w:id="2257" w:author="Yolanda Z" w:date="2024-10-18T03:53:00Z" w16du:dateUtc="2024-10-17T19:53:00Z">
              <w:r w:rsidRPr="0093572D" w:rsidDel="000B539C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蛤欢</w:delText>
              </w:r>
            </w:del>
            <w:ins w:id="2258" w:author="Yolanda Z" w:date="2024-10-18T03:53:00Z" w16du:dateUtc="2024-10-17T19:53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经营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活动现金</w:t>
            </w:r>
            <w:del w:id="2259" w:author="Yolanda Z" w:date="2024-10-18T03:53:00Z" w16du:dateUtc="2024-10-17T19:53:00Z">
              <w:r w:rsidRPr="0093572D" w:rsidDel="000B539C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流出</w:delText>
              </w:r>
            </w:del>
            <w:ins w:id="2260" w:author="Yolanda Z" w:date="2024-10-18T03:53:00Z" w16du:dateUtc="2024-10-17T19:53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流量</w:t>
              </w:r>
            </w:ins>
          </w:p>
        </w:tc>
      </w:tr>
      <w:tr w:rsidR="00B46864" w:rsidRPr="0093572D" w14:paraId="55191A07" w14:textId="77777777" w:rsidTr="00B46864">
        <w:trPr>
          <w:trHeight w:val="300"/>
          <w:trPrChange w:id="2261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262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57BA764" w14:textId="4E83B06E" w:rsidR="00B46864" w:rsidRPr="0093572D" w:rsidRDefault="00B46864" w:rsidP="003B388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2263" w:author="Yolanda Z" w:date="2024-10-18T03:53:00Z" w16du:dateUtc="2024-10-17T19:53:00Z">
              <w:r w:rsidRPr="0093572D" w:rsidDel="000B539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冷利洞</w:delText>
              </w:r>
            </w:del>
            <w:ins w:id="2264" w:author="Yolanda Z" w:date="2024-10-18T03:53:00Z" w16du:dateUtc="2024-10-17T19:5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净利润</w:t>
              </w:r>
            </w:ins>
          </w:p>
        </w:tc>
      </w:tr>
      <w:tr w:rsidR="00B46864" w:rsidRPr="0093572D" w14:paraId="6FE81B6E" w14:textId="77777777" w:rsidTr="00B46864">
        <w:trPr>
          <w:trHeight w:val="300"/>
          <w:trPrChange w:id="2265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266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04D0117" w14:textId="012213F8" w:rsidR="00B46864" w:rsidRPr="0093572D" w:rsidRDefault="00B46864" w:rsidP="003B388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ins w:id="2267" w:author="Yolanda Z" w:date="2024-10-18T04:11:00Z" w16du:dateUtc="2024-10-17T20:1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加：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信用</w:t>
            </w:r>
            <w:ins w:id="2268" w:author="Yolanda Z" w:date="2024-10-18T03:54:00Z" w16du:dateUtc="2024-10-17T19:5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减值准备</w:t>
              </w:r>
            </w:ins>
            <w:del w:id="2269" w:author="Yolanda Z" w:date="2024-10-18T03:54:00Z" w16du:dateUtc="2024-10-17T19:54:00Z">
              <w:r w:rsidRPr="0093572D" w:rsidDel="000B539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誠心布备</w:delText>
              </w:r>
            </w:del>
          </w:p>
        </w:tc>
      </w:tr>
      <w:tr w:rsidR="00B46864" w:rsidRPr="0093572D" w14:paraId="2CE5CFD9" w14:textId="77777777" w:rsidTr="00B46864">
        <w:trPr>
          <w:trHeight w:val="300"/>
          <w:trPrChange w:id="2270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271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04C9F63" w14:textId="45FE28E2" w:rsidR="00B46864" w:rsidRPr="0093572D" w:rsidRDefault="00B46864" w:rsidP="003B388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资产</w:t>
            </w:r>
            <w:del w:id="2272" w:author="Yolanda Z" w:date="2024-10-18T03:54:00Z" w16du:dateUtc="2024-10-17T19:54:00Z">
              <w:r w:rsidRPr="0093572D" w:rsidDel="000B539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减個物失</w:delText>
              </w:r>
            </w:del>
            <w:ins w:id="2273" w:author="Yolanda Z" w:date="2024-10-18T03:54:00Z" w16du:dateUtc="2024-10-17T19:5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减值损失</w:t>
              </w:r>
            </w:ins>
          </w:p>
        </w:tc>
      </w:tr>
      <w:tr w:rsidR="00B46864" w:rsidRPr="0093572D" w14:paraId="00DF6628" w14:textId="77777777" w:rsidTr="00B46864">
        <w:trPr>
          <w:trHeight w:val="300"/>
          <w:trPrChange w:id="2274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275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031B82C" w14:textId="4D881A45" w:rsidR="00B46864" w:rsidRPr="0093572D" w:rsidRDefault="00B46864" w:rsidP="003B388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使用权</w:t>
            </w:r>
            <w:del w:id="2276" w:author="Yolanda Z" w:date="2024-10-18T03:54:00Z" w16du:dateUtc="2024-10-17T19:54:00Z">
              <w:r w:rsidRPr="0093572D" w:rsidDel="000B539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近产</w:delText>
              </w:r>
            </w:del>
            <w:ins w:id="2277" w:author="Yolanda Z" w:date="2024-10-18T03:54:00Z" w16du:dateUtc="2024-10-17T19:5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资产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折旧</w:t>
            </w:r>
          </w:p>
        </w:tc>
      </w:tr>
      <w:tr w:rsidR="00B46864" w:rsidRPr="0093572D" w14:paraId="78C82500" w14:textId="77777777" w:rsidTr="00B46864">
        <w:trPr>
          <w:trHeight w:val="300"/>
          <w:trPrChange w:id="2278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279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FB3B5FE" w14:textId="0D832031" w:rsidR="00B46864" w:rsidRPr="0093572D" w:rsidRDefault="00B46864" w:rsidP="003B388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无形资产</w:t>
            </w:r>
            <w:del w:id="2280" w:author="Yolanda Z" w:date="2024-10-18T04:11:00Z" w16du:dateUtc="2024-10-17T20:11:00Z">
              <w:r w:rsidRPr="0093572D" w:rsidDel="00EF6FC6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掉他</w:delText>
              </w:r>
            </w:del>
            <w:ins w:id="2281" w:author="Yolanda Z" w:date="2024-10-18T04:11:00Z" w16du:dateUtc="2024-10-17T20:1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摊销</w:t>
              </w:r>
            </w:ins>
          </w:p>
        </w:tc>
      </w:tr>
      <w:tr w:rsidR="00B46864" w:rsidRPr="0093572D" w14:paraId="2692FD66" w14:textId="77777777" w:rsidTr="00B46864">
        <w:trPr>
          <w:trHeight w:val="300"/>
          <w:trPrChange w:id="2282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283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1CD77D9" w14:textId="2C46BAB4" w:rsidR="00B46864" w:rsidRPr="0093572D" w:rsidRDefault="00B46864" w:rsidP="003B388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长</w:t>
            </w:r>
            <w:ins w:id="2284" w:author="Yolanda Z" w:date="2024-10-18T03:54:00Z" w16du:dateUtc="2024-10-17T19:5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期待</w:t>
              </w:r>
            </w:ins>
            <w:del w:id="2285" w:author="Yolanda Z" w:date="2024-10-18T03:54:00Z" w16du:dateUtc="2024-10-17T19:54:00Z">
              <w:r w:rsidRPr="0093572D" w:rsidDel="000B539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斯将</w:delText>
              </w:r>
            </w:del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摊</w:t>
            </w:r>
            <w:del w:id="2286" w:author="Yolanda Z" w:date="2024-10-18T03:54:00Z" w16du:dateUtc="2024-10-17T19:54:00Z">
              <w:r w:rsidRPr="0093572D" w:rsidDel="000B539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使用</w:delText>
              </w:r>
            </w:del>
            <w:ins w:id="2287" w:author="Yolanda Z" w:date="2024-10-18T03:54:00Z" w16du:dateUtc="2024-10-17T19:5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费用</w:t>
              </w:r>
            </w:ins>
            <w:del w:id="2288" w:author="Yolanda Z" w:date="2024-10-18T03:54:00Z" w16du:dateUtc="2024-10-17T19:54:00Z">
              <w:r w:rsidRPr="0093572D" w:rsidDel="000B539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摊精</w:delText>
              </w:r>
            </w:del>
            <w:ins w:id="2289" w:author="Yolanda Z" w:date="2024-10-18T03:54:00Z" w16du:dateUtc="2024-10-17T19:5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摊销</w:t>
              </w:r>
            </w:ins>
          </w:p>
        </w:tc>
      </w:tr>
      <w:tr w:rsidR="00B46864" w:rsidRPr="0093572D" w14:paraId="608EED01" w14:textId="77777777" w:rsidTr="00B46864">
        <w:trPr>
          <w:trHeight w:val="300"/>
          <w:trPrChange w:id="2290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291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D38C054" w14:textId="024B4B04" w:rsidR="00B46864" w:rsidRPr="0093572D" w:rsidRDefault="00B46864" w:rsidP="003B388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处置</w:t>
            </w:r>
            <w:del w:id="2292" w:author="Yolanda Z" w:date="2024-10-18T03:54:00Z" w16du:dateUtc="2024-10-17T19:54:00Z">
              <w:r w:rsidRPr="0093572D" w:rsidDel="000B539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内定</w:delText>
              </w:r>
            </w:del>
            <w:ins w:id="2293" w:author="Yolanda Z" w:date="2024-10-18T03:54:00Z" w16du:dateUtc="2024-10-17T19:5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固定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资产</w:t>
            </w:r>
            <w:ins w:id="2294" w:author="Yolanda Z" w:date="2024-10-18T03:54:00Z" w16du:dateUtc="2024-10-17T19:5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、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无形资产和</w:t>
            </w:r>
            <w:del w:id="2295" w:author="Yolanda Z" w:date="2024-10-18T03:54:00Z" w16du:dateUtc="2024-10-17T19:54:00Z">
              <w:r w:rsidRPr="0093572D" w:rsidDel="000B539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或他</w:delText>
              </w:r>
            </w:del>
            <w:ins w:id="2296" w:author="Yolanda Z" w:date="2024-10-18T03:54:00Z" w16du:dateUtc="2024-10-17T19:5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其他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长期资产的</w:t>
            </w:r>
            <w:del w:id="2297" w:author="Yolanda Z" w:date="2024-10-18T03:54:00Z" w16du:dateUtc="2024-10-17T19:54:00Z">
              <w:r w:rsidRPr="0093572D" w:rsidDel="000B539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抗</w:delText>
              </w:r>
            </w:del>
            <w:ins w:id="2298" w:author="Yolanda Z" w:date="2024-10-18T03:54:00Z" w16du:dateUtc="2024-10-17T19:5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损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失（收</w:t>
            </w:r>
            <w:ins w:id="2299" w:author="Yolanda Z" w:date="2024-10-18T03:55:00Z" w16du:dateUtc="2024-10-17T19:5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益</w:t>
              </w:r>
            </w:ins>
            <w:del w:id="2300" w:author="Yolanda Z" w:date="2024-10-18T03:55:00Z" w16du:dateUtc="2024-10-17T19:55:00Z">
              <w:r w:rsidRPr="0093572D" w:rsidDel="000B539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或</w:delText>
              </w:r>
            </w:del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以</w:t>
            </w:r>
            <w:ins w:id="2301" w:author="Yolanda Z" w:date="2024-10-18T03:54:00Z" w16du:dateUtc="2024-10-17T19:5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“-”</w:t>
              </w:r>
              <w:r w:rsidRPr="0093572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号填列）</w:t>
              </w:r>
            </w:ins>
            <w:del w:id="2302" w:author="Yolanda Z" w:date="2024-10-18T03:54:00Z" w16du:dateUtc="2024-10-17T19:54:00Z">
              <w:r w:rsidRPr="0093572D" w:rsidDel="000B539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号壊列）</w:delText>
              </w:r>
            </w:del>
          </w:p>
        </w:tc>
      </w:tr>
      <w:tr w:rsidR="00B46864" w:rsidRPr="0093572D" w14:paraId="4ED873A5" w14:textId="77777777" w:rsidTr="00B46864">
        <w:trPr>
          <w:trHeight w:val="300"/>
          <w:trPrChange w:id="2303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304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9FAF825" w14:textId="1EFEB9CF" w:rsidR="00B46864" w:rsidRPr="0093572D" w:rsidRDefault="00B46864" w:rsidP="003B388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ins w:id="2305" w:author="Yolanda Z" w:date="2024-10-18T03:54:00Z" w16du:dateUtc="2024-10-17T19:5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固定</w:t>
              </w:r>
            </w:ins>
            <w:del w:id="2306" w:author="Yolanda Z" w:date="2024-10-18T03:54:00Z" w16du:dateUtc="2024-10-17T19:54:00Z">
              <w:r w:rsidRPr="0093572D" w:rsidDel="000B539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同定</w:delText>
              </w:r>
            </w:del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资产报废</w:t>
            </w:r>
            <w:del w:id="2307" w:author="Yolanda Z" w:date="2024-10-18T03:54:00Z" w16du:dateUtc="2024-10-17T19:54:00Z">
              <w:r w:rsidRPr="0093572D" w:rsidDel="000B539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初</w:delText>
              </w:r>
            </w:del>
            <w:ins w:id="2308" w:author="Yolanda Z" w:date="2024-10-18T03:54:00Z" w16du:dateUtc="2024-10-17T19:5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损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失</w:t>
            </w:r>
            <w:ins w:id="2309" w:author="Yolanda Z" w:date="2024-10-18T03:55:00Z" w16du:dateUtc="2024-10-17T19:55:00Z">
              <w:r w:rsidRPr="0093572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（收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益</w:t>
              </w:r>
              <w:r w:rsidRPr="0093572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以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“-”</w:t>
              </w:r>
              <w:r w:rsidRPr="0093572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号填列）</w:t>
              </w:r>
            </w:ins>
            <w:del w:id="2310" w:author="Yolanda Z" w:date="2024-10-18T03:55:00Z" w16du:dateUtc="2024-10-17T19:55:00Z">
              <w:r w:rsidRPr="0093572D" w:rsidDel="000B539C"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delText>(</w:delText>
              </w:r>
              <w:r w:rsidRPr="0093572D" w:rsidDel="000B539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收</w:delText>
              </w:r>
            </w:del>
            <w:del w:id="2311" w:author="Yolanda Z" w:date="2024-10-18T03:54:00Z" w16du:dateUtc="2024-10-17T19:54:00Z">
              <w:r w:rsidRPr="0093572D" w:rsidDel="000B539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歌</w:delText>
              </w:r>
            </w:del>
            <w:del w:id="2312" w:author="Yolanda Z" w:date="2024-10-18T03:55:00Z" w16du:dateUtc="2024-10-17T19:55:00Z">
              <w:r w:rsidRPr="0093572D" w:rsidDel="000B539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以号填列）</w:delText>
              </w:r>
            </w:del>
          </w:p>
        </w:tc>
      </w:tr>
      <w:tr w:rsidR="00B46864" w:rsidRPr="0093572D" w14:paraId="691C3487" w14:textId="77777777" w:rsidTr="00B46864">
        <w:trPr>
          <w:trHeight w:val="300"/>
          <w:trPrChange w:id="2313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314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CC4849C" w14:textId="082EFE05" w:rsidR="00B46864" w:rsidRPr="0093572D" w:rsidRDefault="00B46864" w:rsidP="003B388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公允</w:t>
            </w:r>
            <w:del w:id="2315" w:author="Yolanda Z" w:date="2024-10-18T03:55:00Z" w16du:dateUtc="2024-10-17T19:55:00Z">
              <w:r w:rsidRPr="0093572D" w:rsidDel="000B539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价値</w:delText>
              </w:r>
            </w:del>
            <w:ins w:id="2316" w:author="Yolanda Z" w:date="2024-10-18T03:55:00Z" w16du:dateUtc="2024-10-17T19:5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价值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变动</w:t>
            </w:r>
            <w:del w:id="2317" w:author="Yolanda Z" w:date="2024-10-18T03:55:00Z" w16du:dateUtc="2024-10-17T19:55:00Z">
              <w:r w:rsidRPr="0093572D" w:rsidDel="000B539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娱关</w:delText>
              </w:r>
            </w:del>
            <w:ins w:id="2318" w:author="Yolanda Z" w:date="2024-10-18T03:55:00Z" w16du:dateUtc="2024-10-17T19:5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损失</w:t>
              </w:r>
              <w:r w:rsidRPr="0093572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（收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益</w:t>
              </w:r>
              <w:r w:rsidRPr="0093572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以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“-”</w:t>
              </w:r>
              <w:r w:rsidRPr="0093572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号填列）</w:t>
              </w:r>
            </w:ins>
            <w:del w:id="2319" w:author="Yolanda Z" w:date="2024-10-18T03:55:00Z" w16du:dateUtc="2024-10-17T19:55:00Z">
              <w:r w:rsidRPr="0093572D" w:rsidDel="000B539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（收载以号填列）</w:delText>
              </w:r>
            </w:del>
          </w:p>
        </w:tc>
      </w:tr>
      <w:tr w:rsidR="00B46864" w:rsidRPr="0093572D" w14:paraId="06E2DC7B" w14:textId="77777777" w:rsidTr="00B46864">
        <w:trPr>
          <w:trHeight w:val="300"/>
          <w:trPrChange w:id="2320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321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79F2627" w14:textId="13BC4838" w:rsidR="00B46864" w:rsidRPr="0093572D" w:rsidRDefault="00B46864" w:rsidP="003B388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财务费用</w:t>
            </w:r>
            <w:ins w:id="2322" w:author="Yolanda Z" w:date="2024-10-18T03:55:00Z" w16du:dateUtc="2024-10-17T19:55:00Z">
              <w:r w:rsidRPr="0093572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（收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益</w:t>
              </w:r>
              <w:r w:rsidRPr="0093572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以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“-”</w:t>
              </w:r>
              <w:r w:rsidRPr="0093572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号填列）</w:t>
              </w:r>
            </w:ins>
            <w:del w:id="2323" w:author="Yolanda Z" w:date="2024-10-18T03:55:00Z" w16du:dateUtc="2024-10-17T19:55:00Z">
              <w:r w:rsidRPr="0093572D" w:rsidDel="000B539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（收益以兮境外）</w:delText>
              </w:r>
            </w:del>
          </w:p>
        </w:tc>
      </w:tr>
      <w:tr w:rsidR="00B46864" w:rsidRPr="0093572D" w14:paraId="3A061C2C" w14:textId="77777777" w:rsidTr="00B46864">
        <w:trPr>
          <w:trHeight w:val="300"/>
          <w:trPrChange w:id="2324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325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A69AA0E" w14:textId="64ED8456" w:rsidR="00B46864" w:rsidRPr="0093572D" w:rsidRDefault="00B46864" w:rsidP="003B388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投资</w:t>
            </w:r>
            <w:del w:id="2326" w:author="Yolanda Z" w:date="2024-10-18T03:55:00Z" w16du:dateUtc="2024-10-17T19:55:00Z">
              <w:r w:rsidRPr="0093572D" w:rsidDel="000B539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授</w:delText>
              </w:r>
            </w:del>
            <w:ins w:id="2327" w:author="Yolanda Z" w:date="2024-10-18T03:55:00Z" w16du:dateUtc="2024-10-17T19:5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损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失</w:t>
            </w:r>
            <w:ins w:id="2328" w:author="Yolanda Z" w:date="2024-10-18T03:55:00Z" w16du:dateUtc="2024-10-17T19:55:00Z">
              <w:r w:rsidRPr="0093572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（收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益</w:t>
              </w:r>
              <w:r w:rsidRPr="0093572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以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“-”</w:t>
              </w:r>
              <w:r w:rsidRPr="0093572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号填列）</w:t>
              </w:r>
            </w:ins>
            <w:del w:id="2329" w:author="Yolanda Z" w:date="2024-10-18T03:55:00Z" w16du:dateUtc="2024-10-17T19:55:00Z">
              <w:r w:rsidRPr="0093572D" w:rsidDel="000B539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（收設以号筑列）</w:delText>
              </w:r>
            </w:del>
          </w:p>
        </w:tc>
      </w:tr>
      <w:tr w:rsidR="00B46864" w:rsidRPr="0093572D" w14:paraId="34DEFB4D" w14:textId="77777777" w:rsidTr="00B46864">
        <w:trPr>
          <w:trHeight w:val="300"/>
          <w:trPrChange w:id="2330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331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6F6964B" w14:textId="5CAB9FEA" w:rsidR="00B46864" w:rsidRPr="0093572D" w:rsidRDefault="00B46864" w:rsidP="003B388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递延</w:t>
            </w:r>
            <w:del w:id="2332" w:author="Yolanda Z" w:date="2024-10-18T03:55:00Z" w16du:dateUtc="2024-10-17T19:55:00Z">
              <w:r w:rsidRPr="0093572D" w:rsidDel="000B539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所海程</w:delText>
              </w:r>
            </w:del>
            <w:ins w:id="2333" w:author="Yolanda Z" w:date="2024-10-18T03:55:00Z" w16du:dateUtc="2024-10-17T19:5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所得税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资产</w:t>
            </w:r>
            <w:del w:id="2334" w:author="Yolanda Z" w:date="2024-10-18T03:55:00Z" w16du:dateUtc="2024-10-17T19:55:00Z">
              <w:r w:rsidRPr="0093572D" w:rsidDel="000B539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戕</w:delText>
              </w:r>
            </w:del>
            <w:ins w:id="2335" w:author="Yolanda Z" w:date="2024-10-18T03:55:00Z" w16du:dateUtc="2024-10-17T19:5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减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少（增加以</w:t>
            </w:r>
            <w:ins w:id="2336" w:author="Yolanda Z" w:date="2024-10-18T03:55:00Z" w16du:dateUtc="2024-10-17T19:5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“-”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号填列）</w:t>
            </w:r>
          </w:p>
        </w:tc>
      </w:tr>
      <w:tr w:rsidR="00B46864" w:rsidRPr="0093572D" w14:paraId="7AE8EE03" w14:textId="77777777" w:rsidTr="00B46864">
        <w:trPr>
          <w:trHeight w:val="300"/>
          <w:trPrChange w:id="2337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338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A3B7A4C" w14:textId="183F7791" w:rsidR="00B46864" w:rsidRPr="0093572D" w:rsidRDefault="00B46864" w:rsidP="003B388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2339" w:author="Yolanda Z" w:date="2024-10-18T03:55:00Z" w16du:dateUtc="2024-10-17T19:55:00Z">
              <w:r w:rsidRPr="0093572D" w:rsidDel="000B539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進延</w:delText>
              </w:r>
            </w:del>
            <w:ins w:id="2340" w:author="Yolanda Z" w:date="2024-10-18T03:55:00Z" w16du:dateUtc="2024-10-17T19:5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递延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所</w:t>
            </w:r>
            <w:del w:id="2341" w:author="Yolanda Z" w:date="2024-10-18T03:55:00Z" w16du:dateUtc="2024-10-17T19:55:00Z">
              <w:r w:rsidRPr="0093572D" w:rsidDel="000B539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存</w:delText>
              </w:r>
            </w:del>
            <w:ins w:id="2342" w:author="Yolanda Z" w:date="2024-10-18T03:55:00Z" w16du:dateUtc="2024-10-17T19:5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得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税</w:t>
            </w:r>
            <w:del w:id="2343" w:author="Yolanda Z" w:date="2024-10-18T03:55:00Z" w16du:dateUtc="2024-10-17T19:55:00Z">
              <w:r w:rsidRPr="0093572D" w:rsidDel="000B539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负研</w:delText>
              </w:r>
            </w:del>
            <w:ins w:id="2344" w:author="Yolanda Z" w:date="2024-10-18T03:55:00Z" w16du:dateUtc="2024-10-17T19:5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负债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增加（</w:t>
            </w:r>
            <w:del w:id="2345" w:author="Yolanda Z" w:date="2024-10-18T03:55:00Z" w16du:dateUtc="2024-10-17T19:55:00Z">
              <w:r w:rsidRPr="0093572D" w:rsidDel="000B539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诚</w:delText>
              </w:r>
            </w:del>
            <w:ins w:id="2346" w:author="Yolanda Z" w:date="2024-10-18T03:55:00Z" w16du:dateUtc="2024-10-17T19:5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减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少以</w:t>
            </w:r>
            <w:ins w:id="2347" w:author="Yolanda Z" w:date="2024-10-18T03:55:00Z" w16du:dateUtc="2024-10-17T19:5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“-”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号填列）</w:t>
            </w:r>
          </w:p>
        </w:tc>
      </w:tr>
      <w:tr w:rsidR="00B46864" w:rsidRPr="0093572D" w14:paraId="5181CC4C" w14:textId="77777777" w:rsidTr="00B46864">
        <w:trPr>
          <w:trHeight w:val="300"/>
          <w:trPrChange w:id="2348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349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68C2C19" w14:textId="0F1C9675" w:rsidR="00B46864" w:rsidRPr="0093572D" w:rsidRDefault="00B46864" w:rsidP="003B388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存货的减少（增加以</w:t>
            </w:r>
            <w:ins w:id="2350" w:author="Yolanda Z" w:date="2024-10-18T03:55:00Z" w16du:dateUtc="2024-10-17T19:5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“-”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号填列）</w:t>
            </w:r>
          </w:p>
        </w:tc>
      </w:tr>
      <w:tr w:rsidR="00B46864" w:rsidRPr="0093572D" w14:paraId="308CE39F" w14:textId="77777777" w:rsidTr="00B46864">
        <w:trPr>
          <w:trHeight w:val="300"/>
          <w:trPrChange w:id="2351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352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370D797" w14:textId="0CFDDC00" w:rsidR="00B46864" w:rsidRPr="0093572D" w:rsidRDefault="00B46864" w:rsidP="003B388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2353" w:author="Yolanda Z" w:date="2024-10-18T03:56:00Z" w16du:dateUtc="2024-10-17T19:56:00Z">
              <w:r w:rsidRPr="0093572D" w:rsidDel="000B539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经普</w:delText>
              </w:r>
            </w:del>
            <w:ins w:id="2354" w:author="Yolanda Z" w:date="2024-10-18T03:56:00Z" w16du:dateUtc="2024-10-17T19:5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经营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性应收</w:t>
            </w:r>
            <w:del w:id="2355" w:author="Yolanda Z" w:date="2024-10-18T03:56:00Z" w16du:dateUtc="2024-10-17T19:56:00Z">
              <w:r w:rsidRPr="0093572D" w:rsidDel="000B539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可目</w:delText>
              </w:r>
            </w:del>
            <w:ins w:id="2356" w:author="Yolanda Z" w:date="2024-10-18T03:56:00Z" w16du:dateUtc="2024-10-17T19:5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项目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的</w:t>
            </w:r>
            <w:del w:id="2357" w:author="Yolanda Z" w:date="2024-10-18T03:55:00Z" w16du:dateUtc="2024-10-17T19:55:00Z">
              <w:r w:rsidRPr="0093572D" w:rsidDel="000B539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讀</w:delText>
              </w:r>
            </w:del>
            <w:ins w:id="2358" w:author="Yolanda Z" w:date="2024-10-18T03:55:00Z" w16du:dateUtc="2024-10-17T19:5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减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少</w:t>
            </w:r>
            <w:ins w:id="2359" w:author="Yolanda Z" w:date="2024-10-18T03:55:00Z" w16du:dateUtc="2024-10-17T19:55:00Z">
              <w:r w:rsidRPr="0093572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（增加以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“-”</w:t>
              </w:r>
              <w:r w:rsidRPr="0093572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号填列）</w:t>
              </w:r>
            </w:ins>
            <w:del w:id="2360" w:author="Yolanda Z" w:date="2024-10-18T03:55:00Z" w16du:dateUtc="2024-10-17T19:55:00Z">
              <w:r w:rsidRPr="0093572D" w:rsidDel="000B539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（用加以号域则）</w:delText>
              </w:r>
            </w:del>
          </w:p>
        </w:tc>
      </w:tr>
      <w:tr w:rsidR="00B46864" w:rsidRPr="0093572D" w14:paraId="1DAEE49A" w14:textId="77777777" w:rsidTr="00B46864">
        <w:trPr>
          <w:trHeight w:val="300"/>
          <w:trPrChange w:id="2361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362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6B08CC1" w14:textId="1B0A1C9C" w:rsidR="00B46864" w:rsidRPr="0093572D" w:rsidRDefault="00B46864" w:rsidP="003B388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2363" w:author="Yolanda Z" w:date="2024-10-18T03:56:00Z" w16du:dateUtc="2024-10-17T19:56:00Z">
              <w:r w:rsidRPr="0093572D" w:rsidDel="000B539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经官</w:delText>
              </w:r>
            </w:del>
            <w:ins w:id="2364" w:author="Yolanda Z" w:date="2024-10-18T03:56:00Z" w16du:dateUtc="2024-10-17T19:5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经营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性应付项目的</w:t>
            </w:r>
            <w:ins w:id="2365" w:author="Yolanda Z" w:date="2024-10-18T03:56:00Z" w16du:dateUtc="2024-10-17T19:56:00Z">
              <w:r w:rsidRPr="0093572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增加（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减</w:t>
              </w:r>
              <w:r w:rsidRPr="0093572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少以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“-”</w:t>
              </w:r>
              <w:r w:rsidRPr="0093572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号填列）</w:t>
              </w:r>
            </w:ins>
            <w:del w:id="2366" w:author="Yolanda Z" w:date="2024-10-18T03:56:00Z" w16du:dateUtc="2024-10-17T19:56:00Z">
              <w:r w:rsidRPr="0093572D" w:rsidDel="000B539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缩加少以号填列）</w:delText>
              </w:r>
            </w:del>
          </w:p>
        </w:tc>
      </w:tr>
      <w:tr w:rsidR="00B46864" w:rsidRPr="0093572D" w14:paraId="4A97BB6B" w14:textId="77777777" w:rsidTr="00B46864">
        <w:trPr>
          <w:trHeight w:val="300"/>
          <w:trPrChange w:id="2367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368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08D416C" w14:textId="1F39DEA5" w:rsidR="00B46864" w:rsidRPr="0093572D" w:rsidRDefault="00B46864" w:rsidP="003B388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2369" w:author="Yolanda Z" w:date="2024-10-18T03:56:00Z" w16du:dateUtc="2024-10-17T19:56:00Z">
              <w:r w:rsidRPr="0093572D" w:rsidDel="000B539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挺营</w:delText>
              </w:r>
            </w:del>
            <w:ins w:id="2370" w:author="Yolanda Z" w:date="2024-10-18T03:56:00Z" w16du:dateUtc="2024-10-17T19:5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经营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活动产生</w:t>
            </w:r>
            <w:del w:id="2371" w:author="Yolanda Z" w:date="2024-10-18T03:56:00Z" w16du:dateUtc="2024-10-17T19:56:00Z">
              <w:r w:rsidRPr="0093572D" w:rsidDel="000B539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.</w:delText>
              </w:r>
            </w:del>
            <w:ins w:id="2372" w:author="Yolanda Z" w:date="2024-10-18T03:56:00Z" w16du:dateUtc="2024-10-17T19:5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的现金流量净额</w:t>
              </w:r>
            </w:ins>
          </w:p>
        </w:tc>
      </w:tr>
      <w:tr w:rsidR="00B46864" w:rsidRPr="0093572D" w14:paraId="76A2E8A6" w14:textId="77777777" w:rsidTr="00B46864">
        <w:trPr>
          <w:trHeight w:val="300"/>
          <w:trPrChange w:id="2373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374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B686D82" w14:textId="253F77D0" w:rsidR="00B46864" w:rsidRPr="0093572D" w:rsidRDefault="00B46864" w:rsidP="003B388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2375" w:author="Yolanda Z" w:date="2024-10-18T03:56:00Z" w16du:dateUtc="2024-10-17T19:56:00Z">
              <w:r w:rsidRPr="0093572D" w:rsidDel="000B539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的现金爺最浄领</w:delText>
              </w:r>
            </w:del>
            <w:ins w:id="2376" w:author="Yolanda Z" w:date="2024-10-18T03:56:00Z" w16du:dateUtc="2024-10-17T19:5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#</w:t>
              </w:r>
            </w:ins>
          </w:p>
        </w:tc>
      </w:tr>
      <w:tr w:rsidR="00B46864" w:rsidRPr="0093572D" w14:paraId="25C58B63" w14:textId="77777777" w:rsidTr="00B46864">
        <w:trPr>
          <w:trHeight w:val="300"/>
          <w:trPrChange w:id="2377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378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AF3CDBC" w14:textId="1BAC9782" w:rsidR="00B46864" w:rsidRPr="0093572D" w:rsidRDefault="00B46864" w:rsidP="003B388B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 w:rsidRPr="0093572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  <w:lang w:eastAsia="zh-CN"/>
              </w:rPr>
              <w:t>2</w:t>
            </w:r>
            <w:r w:rsidRPr="0093572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、不涉及现金收支的重大投资和</w:t>
            </w:r>
            <w:del w:id="2379" w:author="Yolanda Z" w:date="2024-10-18T03:56:00Z" w16du:dateUtc="2024-10-17T19:56:00Z">
              <w:r w:rsidRPr="0093572D" w:rsidDel="000B539C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海</w:delText>
              </w:r>
            </w:del>
            <w:ins w:id="2380" w:author="Yolanda Z" w:date="2024-10-18T03:56:00Z" w16du:dateUtc="2024-10-17T19:56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筹资</w:t>
              </w:r>
            </w:ins>
            <w:del w:id="2381" w:author="Yolanda Z" w:date="2024-10-18T03:56:00Z" w16du:dateUtc="2024-10-17T19:56:00Z">
              <w:r w:rsidRPr="0093572D" w:rsidDel="000B539C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货</w:delText>
              </w:r>
            </w:del>
            <w:r w:rsidRPr="0093572D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活动</w:t>
            </w:r>
            <w:r w:rsidRPr="0093572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  <w:lang w:eastAsia="zh-CN"/>
              </w:rPr>
              <w:t>:</w:t>
            </w:r>
          </w:p>
        </w:tc>
      </w:tr>
      <w:tr w:rsidR="00B46864" w:rsidRPr="0093572D" w14:paraId="760A31EA" w14:textId="77777777" w:rsidTr="00B46864">
        <w:trPr>
          <w:trHeight w:val="300"/>
          <w:trPrChange w:id="2382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383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210677C" w14:textId="5ED1992B" w:rsidR="00B46864" w:rsidRPr="0093572D" w:rsidRDefault="00B46864" w:rsidP="003B388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ins w:id="2384" w:author="Yolanda Z" w:date="2024-10-18T03:56:00Z" w16du:dateUtc="2024-10-17T19:5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债务转</w:t>
              </w:r>
            </w:ins>
            <w:del w:id="2385" w:author="Yolanda Z" w:date="2024-10-18T03:56:00Z" w16du:dateUtc="2024-10-17T19:56:00Z">
              <w:r w:rsidRPr="0093572D" w:rsidDel="000B539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lastRenderedPageBreak/>
                <w:delText>依务村</w:delText>
              </w:r>
            </w:del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为资本</w:t>
            </w:r>
          </w:p>
        </w:tc>
      </w:tr>
      <w:tr w:rsidR="00B46864" w:rsidRPr="0093572D" w14:paraId="005D654E" w14:textId="77777777" w:rsidTr="00B46864">
        <w:trPr>
          <w:trHeight w:val="300"/>
          <w:trPrChange w:id="2386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387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17AEC92" w14:textId="66FC6582" w:rsidR="00B46864" w:rsidRPr="0093572D" w:rsidRDefault="00B46864" w:rsidP="003B388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一年内到期的可转换公司</w:t>
            </w:r>
            <w:del w:id="2388" w:author="Yolanda Z" w:date="2024-10-18T03:56:00Z" w16du:dateUtc="2024-10-17T19:56:00Z">
              <w:r w:rsidRPr="0093572D" w:rsidDel="000B539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假</w:delText>
              </w:r>
            </w:del>
            <w:ins w:id="2389" w:author="Yolanda Z" w:date="2024-10-18T03:56:00Z" w16du:dateUtc="2024-10-17T19:5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债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券</w:t>
            </w:r>
          </w:p>
        </w:tc>
      </w:tr>
      <w:tr w:rsidR="00B46864" w:rsidRPr="0093572D" w14:paraId="2D03F74A" w14:textId="77777777" w:rsidTr="00B46864">
        <w:trPr>
          <w:trHeight w:val="300"/>
          <w:trPrChange w:id="2390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391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7353D0B" w14:textId="5B201C66" w:rsidR="00B46864" w:rsidRPr="0093572D" w:rsidRDefault="00B46864" w:rsidP="003B388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融资租入</w:t>
            </w:r>
            <w:del w:id="2392" w:author="Yolanda Z" w:date="2024-10-18T03:56:00Z" w16du:dateUtc="2024-10-17T19:56:00Z">
              <w:r w:rsidRPr="0093572D" w:rsidDel="000B539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困定</w:delText>
              </w:r>
            </w:del>
            <w:ins w:id="2393" w:author="Yolanda Z" w:date="2024-10-18T03:56:00Z" w16du:dateUtc="2024-10-17T19:5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固定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资产</w:t>
            </w:r>
          </w:p>
        </w:tc>
      </w:tr>
      <w:tr w:rsidR="00B46864" w:rsidRPr="0093572D" w14:paraId="28C8AB28" w14:textId="77777777" w:rsidTr="00B46864">
        <w:trPr>
          <w:trHeight w:val="300"/>
          <w:trPrChange w:id="2394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395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DE4760A" w14:textId="52CFE6F0" w:rsidR="00B46864" w:rsidRPr="0093572D" w:rsidRDefault="00B46864" w:rsidP="003B388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现金的期末余</w:t>
            </w:r>
            <w:del w:id="2396" w:author="Yolanda Z" w:date="2024-10-18T03:56:00Z" w16du:dateUtc="2024-10-17T19:56:00Z">
              <w:r w:rsidRPr="0093572D" w:rsidDel="000B539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敏</w:delText>
              </w:r>
            </w:del>
            <w:ins w:id="2397" w:author="Yolanda Z" w:date="2024-10-18T03:56:00Z" w16du:dateUtc="2024-10-17T19:5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额</w:t>
              </w:r>
            </w:ins>
          </w:p>
        </w:tc>
      </w:tr>
      <w:tr w:rsidR="00B46864" w:rsidRPr="0093572D" w14:paraId="6AD4DBE2" w14:textId="77777777" w:rsidTr="00B46864">
        <w:trPr>
          <w:trHeight w:val="300"/>
          <w:trPrChange w:id="2398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399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9923A11" w14:textId="1E365F03" w:rsidR="00B46864" w:rsidRPr="0093572D" w:rsidRDefault="00B46864" w:rsidP="003B388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ins w:id="2400" w:author="Yolanda Z" w:date="2024-10-18T04:12:00Z" w16du:dateUtc="2024-10-17T20:1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减：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现金的年初余</w:t>
            </w:r>
            <w:del w:id="2401" w:author="Yolanda Z" w:date="2024-10-18T03:56:00Z" w16du:dateUtc="2024-10-17T19:56:00Z">
              <w:r w:rsidRPr="0093572D" w:rsidDel="000B539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的</w:delText>
              </w:r>
            </w:del>
            <w:ins w:id="2402" w:author="Yolanda Z" w:date="2024-10-18T03:56:00Z" w16du:dateUtc="2024-10-17T19:5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额</w:t>
              </w:r>
            </w:ins>
          </w:p>
        </w:tc>
      </w:tr>
      <w:tr w:rsidR="00B46864" w:rsidRPr="0093572D" w14:paraId="564B1CBB" w14:textId="77777777" w:rsidTr="00B46864">
        <w:trPr>
          <w:trHeight w:val="300"/>
          <w:trPrChange w:id="2403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404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9193B28" w14:textId="517408EF" w:rsidR="00B46864" w:rsidRPr="0093572D" w:rsidRDefault="00B46864" w:rsidP="003B388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ins w:id="2405" w:author="Yolanda Z" w:date="2024-10-18T04:12:00Z" w16du:dateUtc="2024-10-17T20:1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加：</w:t>
              </w:r>
            </w:ins>
            <w:ins w:id="2406" w:author="Yolanda Z" w:date="2024-10-18T03:56:00Z" w16du:dateUtc="2024-10-17T19:5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现金等</w:t>
              </w:r>
            </w:ins>
            <w:del w:id="2407" w:author="Yolanda Z" w:date="2024-10-18T03:56:00Z" w16du:dateUtc="2024-10-17T19:56:00Z">
              <w:r w:rsidRPr="0093572D" w:rsidDel="000B539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双金辦</w:delText>
              </w:r>
            </w:del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价物的期末余额</w:t>
            </w:r>
          </w:p>
        </w:tc>
      </w:tr>
      <w:tr w:rsidR="00B46864" w:rsidRPr="0093572D" w14:paraId="52CFB84F" w14:textId="77777777" w:rsidTr="00B46864">
        <w:trPr>
          <w:trHeight w:val="300"/>
          <w:trPrChange w:id="2408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409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3BF7139" w14:textId="0DEEB472" w:rsidR="00B46864" w:rsidRPr="0093572D" w:rsidRDefault="00B46864" w:rsidP="003B388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ins w:id="2410" w:author="Yolanda Z" w:date="2024-10-18T04:12:00Z" w16du:dateUtc="2024-10-17T20:1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#</w:t>
              </w:r>
            </w:ins>
            <w:del w:id="2411" w:author="Yolanda Z" w:date="2024-10-18T04:12:00Z" w16du:dateUtc="2024-10-17T20:12:00Z">
              <w:r w:rsidRPr="0093572D" w:rsidDel="00EF6FC6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显</w:delText>
              </w:r>
              <w:r w:rsidRPr="0093572D" w:rsidDel="00EF6FC6"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:</w:delText>
              </w:r>
            </w:del>
          </w:p>
        </w:tc>
      </w:tr>
      <w:tr w:rsidR="00B46864" w:rsidRPr="0093572D" w14:paraId="3709AC51" w14:textId="77777777" w:rsidTr="00B46864">
        <w:trPr>
          <w:trHeight w:val="300"/>
          <w:trPrChange w:id="2412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413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8595A14" w14:textId="7419AFFE" w:rsidR="00B46864" w:rsidRPr="0093572D" w:rsidRDefault="00B46864" w:rsidP="003B388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ins w:id="2414" w:author="Yolanda Z" w:date="2024-10-18T04:12:00Z" w16du:dateUtc="2024-10-17T20:1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减：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现金等价物的年初余</w:t>
            </w:r>
            <w:del w:id="2415" w:author="Yolanda Z" w:date="2024-10-18T03:56:00Z" w16du:dateUtc="2024-10-17T19:56:00Z">
              <w:r w:rsidRPr="0093572D" w:rsidDel="000B539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领</w:delText>
              </w:r>
            </w:del>
            <w:ins w:id="2416" w:author="Yolanda Z" w:date="2024-10-18T03:56:00Z" w16du:dateUtc="2024-10-17T19:5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额</w:t>
              </w:r>
            </w:ins>
          </w:p>
        </w:tc>
      </w:tr>
      <w:tr w:rsidR="00B46864" w:rsidRPr="0093572D" w14:paraId="3F9A3C4E" w14:textId="77777777" w:rsidTr="00B46864">
        <w:trPr>
          <w:trHeight w:val="300"/>
          <w:trPrChange w:id="2417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418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4C63479" w14:textId="43F9B527" w:rsidR="00B46864" w:rsidRPr="0093572D" w:rsidRDefault="00B46864" w:rsidP="003B388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现金及现金</w:t>
            </w:r>
            <w:del w:id="2419" w:author="Yolanda Z" w:date="2024-10-18T03:57:00Z" w16du:dateUtc="2024-10-17T19:57:00Z">
              <w:r w:rsidRPr="0093572D" w:rsidDel="000B539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给</w:delText>
              </w:r>
            </w:del>
            <w:ins w:id="2420" w:author="Yolanda Z" w:date="2024-10-18T03:57:00Z" w16du:dateUtc="2024-10-17T19:5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等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价物</w:t>
            </w:r>
            <w:del w:id="2421" w:author="Yolanda Z" w:date="2024-10-18T03:57:00Z" w16du:dateUtc="2024-10-17T19:57:00Z">
              <w:r w:rsidRPr="0093572D" w:rsidDel="000B539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存咸</w:delText>
              </w:r>
            </w:del>
            <w:ins w:id="2422" w:author="Yolanda Z" w:date="2024-10-18T03:57:00Z" w16du:dateUtc="2024-10-17T19:5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净增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加额</w:t>
            </w:r>
          </w:p>
        </w:tc>
      </w:tr>
      <w:tr w:rsidR="00B46864" w:rsidRPr="0093572D" w14:paraId="68932049" w14:textId="77777777" w:rsidTr="00B46864">
        <w:trPr>
          <w:trHeight w:val="300"/>
          <w:trPrChange w:id="2423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424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B855B03" w14:textId="607309B1" w:rsidR="00B46864" w:rsidRPr="0093572D" w:rsidRDefault="00B46864" w:rsidP="003B388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本年发生</w:t>
            </w:r>
            <w:del w:id="2425" w:author="Yolanda Z" w:date="2024-10-18T03:57:00Z" w16du:dateUtc="2024-10-17T19:57:00Z">
              <w:r w:rsidRPr="0093572D" w:rsidDel="000B539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穆</w:delText>
              </w:r>
            </w:del>
            <w:ins w:id="2426" w:author="Yolanda Z" w:date="2024-10-18T03:57:00Z" w16du:dateUtc="2024-10-17T19:5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额</w:t>
              </w:r>
            </w:ins>
          </w:p>
        </w:tc>
      </w:tr>
      <w:tr w:rsidR="00B46864" w:rsidRPr="0093572D" w14:paraId="09BA4DAB" w14:textId="77777777" w:rsidTr="00B46864">
        <w:trPr>
          <w:trHeight w:val="300"/>
          <w:trPrChange w:id="2427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428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5AB33EA" w14:textId="4F1F404E" w:rsidR="00B46864" w:rsidRPr="0093572D" w:rsidRDefault="00B46864" w:rsidP="003B388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上年发生</w:t>
            </w:r>
            <w:ins w:id="2429" w:author="Yolanda Z" w:date="2024-10-18T03:57:00Z" w16du:dateUtc="2024-10-17T19:5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额</w:t>
              </w:r>
            </w:ins>
          </w:p>
        </w:tc>
      </w:tr>
      <w:tr w:rsidR="00B46864" w:rsidRPr="0093572D" w14:paraId="759C8366" w14:textId="77777777" w:rsidTr="00B46864">
        <w:trPr>
          <w:trHeight w:val="300"/>
          <w:trPrChange w:id="2430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431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98CDABC" w14:textId="0188A5F0" w:rsidR="00B46864" w:rsidRPr="0093572D" w:rsidRDefault="00B46864" w:rsidP="003B388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一、</w:t>
            </w:r>
            <w:del w:id="2432" w:author="Yolanda Z" w:date="2024-10-18T03:57:00Z" w16du:dateUtc="2024-10-17T19:57:00Z">
              <w:r w:rsidRPr="0093572D" w:rsidDel="000B539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恥</w:delText>
              </w:r>
            </w:del>
            <w:ins w:id="2433" w:author="Yolanda Z" w:date="2024-10-18T03:57:00Z" w16du:dateUtc="2024-10-17T19:5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现金</w:t>
              </w:r>
            </w:ins>
          </w:p>
        </w:tc>
      </w:tr>
      <w:tr w:rsidR="00B46864" w:rsidRPr="0093572D" w14:paraId="6408CA8A" w14:textId="77777777" w:rsidTr="00B46864">
        <w:trPr>
          <w:trHeight w:val="300"/>
          <w:trPrChange w:id="2434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435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494465A" w14:textId="0DFB31AE" w:rsidR="00B46864" w:rsidRPr="0093572D" w:rsidRDefault="00B46864" w:rsidP="003B388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其中</w:t>
            </w:r>
            <w:del w:id="2436" w:author="Yolanda Z" w:date="2024-10-18T04:12:00Z" w16du:dateUtc="2024-10-17T20:12:00Z">
              <w:r w:rsidRPr="0093572D" w:rsidDel="00C62794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,聲容現金</w:delText>
              </w:r>
            </w:del>
            <w:ins w:id="2437" w:author="Yolanda Z" w:date="2024-10-18T04:12:00Z" w16du:dateUtc="2024-10-17T20:1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：库存现金</w:t>
              </w:r>
            </w:ins>
          </w:p>
        </w:tc>
      </w:tr>
      <w:tr w:rsidR="00B46864" w:rsidRPr="0093572D" w14:paraId="4DE2B5E3" w14:textId="77777777" w:rsidTr="00B46864">
        <w:trPr>
          <w:trHeight w:val="300"/>
          <w:trPrChange w:id="2438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439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F5B9CA8" w14:textId="4FA5934B" w:rsidR="00B46864" w:rsidRPr="0093572D" w:rsidRDefault="00B46864" w:rsidP="003B388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本年发生</w:t>
            </w:r>
            <w:del w:id="2440" w:author="Yolanda Z" w:date="2024-10-18T03:57:00Z" w16du:dateUtc="2024-10-17T19:57:00Z">
              <w:r w:rsidRPr="0093572D" w:rsidDel="000B539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顾</w:delText>
              </w:r>
            </w:del>
            <w:ins w:id="2441" w:author="Yolanda Z" w:date="2024-10-18T03:57:00Z" w16du:dateUtc="2024-10-17T19:5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额</w:t>
              </w:r>
            </w:ins>
          </w:p>
        </w:tc>
      </w:tr>
      <w:tr w:rsidR="00B46864" w:rsidRPr="0093572D" w14:paraId="1812EC9C" w14:textId="77777777" w:rsidTr="00B46864">
        <w:trPr>
          <w:trHeight w:val="300"/>
          <w:trPrChange w:id="2442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443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2D697F3" w14:textId="2A70B091" w:rsidR="00B46864" w:rsidRPr="0093572D" w:rsidRDefault="00B46864" w:rsidP="003B388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可</w:t>
            </w:r>
            <w:del w:id="2444" w:author="Yolanda Z" w:date="2024-10-18T03:57:00Z" w16du:dateUtc="2024-10-17T19:57:00Z">
              <w:r w:rsidRPr="0093572D" w:rsidDel="000B539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励时</w:delText>
              </w:r>
            </w:del>
            <w:ins w:id="2445" w:author="Yolanda Z" w:date="2024-10-18T03:57:00Z" w16du:dateUtc="2024-10-17T19:5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随时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用于支</w:t>
            </w:r>
            <w:del w:id="2446" w:author="Yolanda Z" w:date="2024-10-18T03:57:00Z" w16du:dateUtc="2024-10-17T19:57:00Z">
              <w:r w:rsidRPr="0093572D" w:rsidDel="000B539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忖</w:delText>
              </w:r>
            </w:del>
            <w:ins w:id="2447" w:author="Yolanda Z" w:date="2024-10-18T03:57:00Z" w16du:dateUtc="2024-10-17T19:5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付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的其他</w:t>
            </w:r>
            <w:del w:id="2448" w:author="Yolanda Z" w:date="2024-10-18T03:57:00Z" w16du:dateUtc="2024-10-17T19:57:00Z">
              <w:r w:rsidRPr="0093572D" w:rsidDel="000B539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贤日簌金</w:delText>
              </w:r>
            </w:del>
            <w:ins w:id="2449" w:author="Yolanda Z" w:date="2024-10-18T03:57:00Z" w16du:dateUtc="2024-10-17T19:5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货币资金</w:t>
              </w:r>
            </w:ins>
          </w:p>
        </w:tc>
      </w:tr>
      <w:tr w:rsidR="00B46864" w:rsidRPr="0093572D" w14:paraId="7361B849" w14:textId="77777777" w:rsidTr="00B46864">
        <w:trPr>
          <w:trHeight w:val="300"/>
          <w:trPrChange w:id="2450" w:author="Yolanda Z" w:date="2024-10-18T04:15:00Z" w16du:dateUtc="2024-10-17T20:15:00Z">
            <w:trPr>
              <w:gridAfter w:val="0"/>
              <w:trHeight w:val="300"/>
            </w:trPr>
          </w:trPrChange>
        </w:trPr>
        <w:tc>
          <w:tcPr>
            <w:tcW w:w="33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451" w:author="Yolanda Z" w:date="2024-10-18T04:15:00Z" w16du:dateUtc="2024-10-17T20:15:00Z">
              <w:tcPr>
                <w:tcW w:w="336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5039610" w14:textId="6AB64939" w:rsidR="00B46864" w:rsidRPr="0093572D" w:rsidRDefault="00B46864" w:rsidP="003B388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三、</w:t>
            </w:r>
            <w:del w:id="2452" w:author="Yolanda Z" w:date="2024-10-18T03:57:00Z" w16du:dateUtc="2024-10-17T19:57:00Z">
              <w:r w:rsidRPr="0093572D" w:rsidDel="000B539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军</w:delText>
              </w:r>
            </w:del>
            <w:ins w:id="2453" w:author="Yolanda Z" w:date="2024-10-18T03:57:00Z" w16du:dateUtc="2024-10-17T19:5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年</w:t>
              </w:r>
            </w:ins>
            <w:r w:rsidRPr="0093572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末现金及现金</w:t>
            </w:r>
            <w:del w:id="2454" w:author="Yolanda Z" w:date="2024-10-18T03:57:00Z" w16du:dateUtc="2024-10-17T19:57:00Z">
              <w:r w:rsidRPr="0093572D" w:rsidDel="000B539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都价惨余或</w:delText>
              </w:r>
            </w:del>
            <w:ins w:id="2455" w:author="Yolanda Z" w:date="2024-10-18T03:57:00Z" w16du:dateUtc="2024-10-17T19:5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等价物余额</w:t>
              </w:r>
            </w:ins>
          </w:p>
        </w:tc>
      </w:tr>
    </w:tbl>
    <w:p w14:paraId="06E7B458" w14:textId="77777777" w:rsidR="001C7C33" w:rsidRDefault="001C7C33"/>
    <w:p w14:paraId="01FE5622" w14:textId="77777777" w:rsidR="001C7C33" w:rsidRDefault="001C7C33">
      <w:r>
        <w:br w:type="page"/>
      </w:r>
    </w:p>
    <w:p w14:paraId="153B18BE" w14:textId="77777777" w:rsidR="001C7C33" w:rsidRDefault="001C7C33"/>
    <w:sectPr w:rsidR="001C7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F12D12" w14:textId="77777777" w:rsidR="0018793B" w:rsidRDefault="0018793B" w:rsidP="001C7C33">
      <w:pPr>
        <w:spacing w:after="0" w:line="240" w:lineRule="auto"/>
      </w:pPr>
      <w:r>
        <w:separator/>
      </w:r>
    </w:p>
  </w:endnote>
  <w:endnote w:type="continuationSeparator" w:id="0">
    <w:p w14:paraId="24F2EB52" w14:textId="77777777" w:rsidR="0018793B" w:rsidRDefault="0018793B" w:rsidP="001C7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|??????¡§???????????¡ì?????????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Arial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eiryo UI">
    <w:altName w:val="MS UI Gothic"/>
    <w:charset w:val="80"/>
    <w:family w:val="swiss"/>
    <w:pitch w:val="variable"/>
    <w:sig w:usb0="E00002FF" w:usb1="6AC7FFFF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altName w:val="|?????????????????????????¡ì???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DCF3FC" w14:textId="77777777" w:rsidR="0018793B" w:rsidRDefault="0018793B" w:rsidP="001C7C33">
      <w:pPr>
        <w:spacing w:after="0" w:line="240" w:lineRule="auto"/>
      </w:pPr>
      <w:r>
        <w:separator/>
      </w:r>
    </w:p>
  </w:footnote>
  <w:footnote w:type="continuationSeparator" w:id="0">
    <w:p w14:paraId="228FB69D" w14:textId="77777777" w:rsidR="0018793B" w:rsidRDefault="0018793B" w:rsidP="001C7C33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Yolanda Z">
    <w15:presenceInfo w15:providerId="Windows Live" w15:userId="7a184769084b774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C33"/>
    <w:rsid w:val="0008713F"/>
    <w:rsid w:val="000B539C"/>
    <w:rsid w:val="000E765C"/>
    <w:rsid w:val="00127D36"/>
    <w:rsid w:val="0018793B"/>
    <w:rsid w:val="00195A16"/>
    <w:rsid w:val="001C7C33"/>
    <w:rsid w:val="002216CA"/>
    <w:rsid w:val="002756F8"/>
    <w:rsid w:val="00326378"/>
    <w:rsid w:val="003A79BC"/>
    <w:rsid w:val="003B388B"/>
    <w:rsid w:val="003C7870"/>
    <w:rsid w:val="003F057D"/>
    <w:rsid w:val="004F4DD9"/>
    <w:rsid w:val="00503553"/>
    <w:rsid w:val="005233F7"/>
    <w:rsid w:val="00531AAE"/>
    <w:rsid w:val="00564238"/>
    <w:rsid w:val="005F0881"/>
    <w:rsid w:val="00604107"/>
    <w:rsid w:val="00634111"/>
    <w:rsid w:val="00742DB1"/>
    <w:rsid w:val="007511A2"/>
    <w:rsid w:val="00751F91"/>
    <w:rsid w:val="0093572D"/>
    <w:rsid w:val="009960B6"/>
    <w:rsid w:val="009F471D"/>
    <w:rsid w:val="00A022A6"/>
    <w:rsid w:val="00A351CE"/>
    <w:rsid w:val="00A9751C"/>
    <w:rsid w:val="00AF52B6"/>
    <w:rsid w:val="00B46864"/>
    <w:rsid w:val="00B60F62"/>
    <w:rsid w:val="00BC12C1"/>
    <w:rsid w:val="00BE5CDC"/>
    <w:rsid w:val="00C54AE6"/>
    <w:rsid w:val="00C62794"/>
    <w:rsid w:val="00D74E4D"/>
    <w:rsid w:val="00DF2E1A"/>
    <w:rsid w:val="00E0430D"/>
    <w:rsid w:val="00E84D55"/>
    <w:rsid w:val="00E97642"/>
    <w:rsid w:val="00EF6FC6"/>
    <w:rsid w:val="00F5327E"/>
    <w:rsid w:val="00FA2A6E"/>
    <w:rsid w:val="00FE7793"/>
    <w:rsid w:val="00FF3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6F8DE0"/>
  <w15:chartTrackingRefBased/>
  <w15:docId w15:val="{9AF486EB-04FA-4EAA-ABBD-221EE7481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C7C33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1C7C33"/>
    <w:rPr>
      <w:color w:val="800080"/>
      <w:u w:val="single"/>
    </w:rPr>
  </w:style>
  <w:style w:type="paragraph" w:customStyle="1" w:styleId="msonormal0">
    <w:name w:val="msonormal"/>
    <w:basedOn w:val="a"/>
    <w:rsid w:val="001C7C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font5">
    <w:name w:val="font5"/>
    <w:basedOn w:val="a"/>
    <w:rsid w:val="001C7C33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kern w:val="0"/>
      <w:sz w:val="20"/>
      <w:szCs w:val="20"/>
    </w:rPr>
  </w:style>
  <w:style w:type="paragraph" w:customStyle="1" w:styleId="font6">
    <w:name w:val="font6"/>
    <w:basedOn w:val="a"/>
    <w:rsid w:val="001C7C33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color w:val="000000"/>
      <w:kern w:val="0"/>
      <w:sz w:val="20"/>
      <w:szCs w:val="20"/>
    </w:rPr>
  </w:style>
  <w:style w:type="paragraph" w:customStyle="1" w:styleId="font7">
    <w:name w:val="font7"/>
    <w:basedOn w:val="a"/>
    <w:rsid w:val="001C7C33"/>
    <w:pPr>
      <w:spacing w:before="100" w:beforeAutospacing="1" w:after="100" w:afterAutospacing="1" w:line="240" w:lineRule="auto"/>
    </w:pPr>
    <w:rPr>
      <w:rFonts w:ascii="Meiryo UI" w:eastAsia="Meiryo UI" w:hAnsi="Meiryo UI" w:cs="Times New Roman"/>
      <w:color w:val="000000"/>
      <w:kern w:val="0"/>
      <w:sz w:val="20"/>
      <w:szCs w:val="20"/>
    </w:rPr>
  </w:style>
  <w:style w:type="paragraph" w:customStyle="1" w:styleId="xl66">
    <w:name w:val="xl66"/>
    <w:basedOn w:val="a"/>
    <w:rsid w:val="001C7C33"/>
    <w:pPr>
      <w:pBdr>
        <w:bottom w:val="single" w:sz="8" w:space="0" w:color="000000"/>
        <w:right w:val="single" w:sz="8" w:space="0" w:color="000000"/>
      </w:pBdr>
      <w:shd w:val="clear" w:color="000000" w:fill="F2F2F2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b/>
      <w:bCs/>
      <w:color w:val="000000"/>
      <w:kern w:val="0"/>
      <w:sz w:val="20"/>
      <w:szCs w:val="20"/>
    </w:rPr>
  </w:style>
  <w:style w:type="paragraph" w:customStyle="1" w:styleId="xl67">
    <w:name w:val="xl67"/>
    <w:basedOn w:val="a"/>
    <w:rsid w:val="001C7C33"/>
    <w:pPr>
      <w:pBdr>
        <w:left w:val="single" w:sz="8" w:space="0" w:color="000000"/>
        <w:right w:val="single" w:sz="8" w:space="0" w:color="000000"/>
      </w:pBdr>
      <w:shd w:val="clear" w:color="000000" w:fill="F2F2F2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color w:val="000000"/>
      <w:kern w:val="0"/>
      <w:sz w:val="16"/>
      <w:szCs w:val="16"/>
    </w:rPr>
  </w:style>
  <w:style w:type="paragraph" w:customStyle="1" w:styleId="xl68">
    <w:name w:val="xl68"/>
    <w:basedOn w:val="a"/>
    <w:rsid w:val="001C7C33"/>
    <w:pPr>
      <w:pBdr>
        <w:top w:val="single" w:sz="8" w:space="0" w:color="000000"/>
        <w:left w:val="single" w:sz="8" w:space="0" w:color="000000"/>
      </w:pBdr>
      <w:shd w:val="clear" w:color="000000" w:fill="F2F2F2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b/>
      <w:bCs/>
      <w:color w:val="000000"/>
      <w:kern w:val="0"/>
      <w:sz w:val="20"/>
      <w:szCs w:val="20"/>
    </w:rPr>
  </w:style>
  <w:style w:type="paragraph" w:customStyle="1" w:styleId="xl69">
    <w:name w:val="xl69"/>
    <w:basedOn w:val="a"/>
    <w:rsid w:val="001C7C33"/>
    <w:pPr>
      <w:pBdr>
        <w:top w:val="single" w:sz="8" w:space="0" w:color="000000"/>
      </w:pBdr>
      <w:shd w:val="clear" w:color="000000" w:fill="F2F2F2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b/>
      <w:bCs/>
      <w:color w:val="000000"/>
      <w:kern w:val="0"/>
      <w:sz w:val="20"/>
      <w:szCs w:val="20"/>
    </w:rPr>
  </w:style>
  <w:style w:type="paragraph" w:customStyle="1" w:styleId="xl70">
    <w:name w:val="xl70"/>
    <w:basedOn w:val="a"/>
    <w:rsid w:val="001C7C33"/>
    <w:pPr>
      <w:pBdr>
        <w:top w:val="single" w:sz="8" w:space="0" w:color="000000"/>
        <w:right w:val="single" w:sz="8" w:space="0" w:color="000000"/>
      </w:pBdr>
      <w:shd w:val="clear" w:color="000000" w:fill="F2F2F2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b/>
      <w:bCs/>
      <w:color w:val="000000"/>
      <w:kern w:val="0"/>
      <w:sz w:val="20"/>
      <w:szCs w:val="20"/>
    </w:rPr>
  </w:style>
  <w:style w:type="paragraph" w:customStyle="1" w:styleId="xl71">
    <w:name w:val="xl71"/>
    <w:basedOn w:val="a"/>
    <w:rsid w:val="001C7C33"/>
    <w:pPr>
      <w:pBdr>
        <w:left w:val="single" w:sz="8" w:space="0" w:color="000000"/>
      </w:pBdr>
      <w:shd w:val="clear" w:color="000000" w:fill="F2F2F2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b/>
      <w:bCs/>
      <w:color w:val="000000"/>
      <w:kern w:val="0"/>
      <w:sz w:val="20"/>
      <w:szCs w:val="20"/>
    </w:rPr>
  </w:style>
  <w:style w:type="paragraph" w:customStyle="1" w:styleId="xl72">
    <w:name w:val="xl72"/>
    <w:basedOn w:val="a"/>
    <w:rsid w:val="001C7C33"/>
    <w:pPr>
      <w:shd w:val="clear" w:color="000000" w:fill="F2F2F2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b/>
      <w:bCs/>
      <w:color w:val="000000"/>
      <w:kern w:val="0"/>
      <w:sz w:val="20"/>
      <w:szCs w:val="20"/>
    </w:rPr>
  </w:style>
  <w:style w:type="paragraph" w:customStyle="1" w:styleId="xl73">
    <w:name w:val="xl73"/>
    <w:basedOn w:val="a"/>
    <w:rsid w:val="001C7C33"/>
    <w:pPr>
      <w:pBdr>
        <w:right w:val="single" w:sz="8" w:space="0" w:color="000000"/>
      </w:pBdr>
      <w:shd w:val="clear" w:color="000000" w:fill="F2F2F2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b/>
      <w:bCs/>
      <w:color w:val="000000"/>
      <w:kern w:val="0"/>
      <w:sz w:val="20"/>
      <w:szCs w:val="20"/>
    </w:rPr>
  </w:style>
  <w:style w:type="paragraph" w:customStyle="1" w:styleId="xl74">
    <w:name w:val="xl74"/>
    <w:basedOn w:val="a"/>
    <w:rsid w:val="001C7C33"/>
    <w:pPr>
      <w:pBdr>
        <w:left w:val="single" w:sz="8" w:space="0" w:color="000000"/>
        <w:bottom w:val="single" w:sz="8" w:space="0" w:color="000000"/>
      </w:pBdr>
      <w:shd w:val="clear" w:color="000000" w:fill="F2F2F2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b/>
      <w:bCs/>
      <w:color w:val="000000"/>
      <w:kern w:val="0"/>
      <w:sz w:val="20"/>
      <w:szCs w:val="20"/>
    </w:rPr>
  </w:style>
  <w:style w:type="paragraph" w:customStyle="1" w:styleId="xl75">
    <w:name w:val="xl75"/>
    <w:basedOn w:val="a"/>
    <w:rsid w:val="001C7C33"/>
    <w:pPr>
      <w:pBdr>
        <w:bottom w:val="single" w:sz="8" w:space="0" w:color="000000"/>
      </w:pBdr>
      <w:shd w:val="clear" w:color="000000" w:fill="F2F2F2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b/>
      <w:bCs/>
      <w:color w:val="000000"/>
      <w:kern w:val="0"/>
      <w:sz w:val="20"/>
      <w:szCs w:val="20"/>
    </w:rPr>
  </w:style>
  <w:style w:type="paragraph" w:customStyle="1" w:styleId="xl76">
    <w:name w:val="xl76"/>
    <w:basedOn w:val="a"/>
    <w:rsid w:val="001C7C33"/>
    <w:pPr>
      <w:pBdr>
        <w:top w:val="single" w:sz="8" w:space="0" w:color="000000"/>
        <w:left w:val="single" w:sz="8" w:space="0" w:color="000000"/>
        <w:right w:val="single" w:sz="8" w:space="0" w:color="000000"/>
      </w:pBdr>
      <w:shd w:val="clear" w:color="000000" w:fill="F2F2F2"/>
      <w:spacing w:before="100" w:beforeAutospacing="1" w:after="100" w:afterAutospacing="1" w:line="240" w:lineRule="auto"/>
      <w:textAlignment w:val="center"/>
    </w:pPr>
    <w:rPr>
      <w:rFonts w:ascii="Arial Unicode MS" w:eastAsia="Arial Unicode MS" w:hAnsi="Arial Unicode MS" w:cs="Arial Unicode MS"/>
      <w:color w:val="000000"/>
      <w:kern w:val="0"/>
      <w:sz w:val="20"/>
      <w:szCs w:val="20"/>
    </w:rPr>
  </w:style>
  <w:style w:type="paragraph" w:customStyle="1" w:styleId="xl77">
    <w:name w:val="xl77"/>
    <w:basedOn w:val="a"/>
    <w:rsid w:val="001C7C33"/>
    <w:pPr>
      <w:pBdr>
        <w:top w:val="single" w:sz="8" w:space="0" w:color="000000"/>
        <w:left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color w:val="000000"/>
      <w:kern w:val="0"/>
      <w:sz w:val="20"/>
      <w:szCs w:val="20"/>
    </w:rPr>
  </w:style>
  <w:style w:type="paragraph" w:customStyle="1" w:styleId="xl78">
    <w:name w:val="xl78"/>
    <w:basedOn w:val="a"/>
    <w:rsid w:val="001C7C33"/>
    <w:pPr>
      <w:pBdr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F2F2F2"/>
      <w:spacing w:before="100" w:beforeAutospacing="1" w:after="100" w:afterAutospacing="1" w:line="240" w:lineRule="auto"/>
      <w:textAlignment w:val="center"/>
    </w:pPr>
    <w:rPr>
      <w:rFonts w:ascii="Arial Unicode MS" w:eastAsia="Arial Unicode MS" w:hAnsi="Arial Unicode MS" w:cs="Arial Unicode MS"/>
      <w:color w:val="000000"/>
      <w:kern w:val="0"/>
      <w:sz w:val="20"/>
      <w:szCs w:val="20"/>
    </w:rPr>
  </w:style>
  <w:style w:type="paragraph" w:customStyle="1" w:styleId="xl79">
    <w:name w:val="xl79"/>
    <w:basedOn w:val="a"/>
    <w:rsid w:val="001C7C33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color w:val="000000"/>
      <w:kern w:val="0"/>
      <w:sz w:val="20"/>
      <w:szCs w:val="20"/>
    </w:rPr>
  </w:style>
  <w:style w:type="paragraph" w:customStyle="1" w:styleId="xl80">
    <w:name w:val="xl80"/>
    <w:basedOn w:val="a"/>
    <w:rsid w:val="001C7C33"/>
    <w:pPr>
      <w:pBdr>
        <w:top w:val="single" w:sz="8" w:space="0" w:color="000000"/>
        <w:left w:val="single" w:sz="8" w:space="0" w:color="000000"/>
        <w:right w:val="single" w:sz="8" w:space="0" w:color="000000"/>
      </w:pBdr>
      <w:shd w:val="clear" w:color="000000" w:fill="F2F2F2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color w:val="000000"/>
      <w:kern w:val="0"/>
      <w:sz w:val="20"/>
      <w:szCs w:val="20"/>
    </w:rPr>
  </w:style>
  <w:style w:type="paragraph" w:customStyle="1" w:styleId="xl81">
    <w:name w:val="xl81"/>
    <w:basedOn w:val="a"/>
    <w:rsid w:val="001C7C33"/>
    <w:pPr>
      <w:pBdr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F2F2F2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color w:val="000000"/>
      <w:kern w:val="0"/>
      <w:sz w:val="20"/>
      <w:szCs w:val="20"/>
    </w:rPr>
  </w:style>
  <w:style w:type="paragraph" w:customStyle="1" w:styleId="xl82">
    <w:name w:val="xl82"/>
    <w:basedOn w:val="a"/>
    <w:rsid w:val="001C7C33"/>
    <w:pPr>
      <w:pBdr>
        <w:top w:val="single" w:sz="8" w:space="0" w:color="000000"/>
        <w:left w:val="single" w:sz="8" w:space="0" w:color="000000"/>
        <w:right w:val="single" w:sz="8" w:space="0" w:color="000000"/>
      </w:pBdr>
      <w:shd w:val="clear" w:color="000000" w:fill="F2F2F2"/>
      <w:spacing w:before="100" w:beforeAutospacing="1" w:after="100" w:afterAutospacing="1" w:line="240" w:lineRule="auto"/>
      <w:textAlignment w:val="center"/>
    </w:pPr>
    <w:rPr>
      <w:rFonts w:ascii="Cambria Math" w:eastAsia="Times New Roman" w:hAnsi="Cambria Math" w:cs="Times New Roman"/>
      <w:color w:val="000000"/>
      <w:kern w:val="0"/>
      <w:sz w:val="20"/>
      <w:szCs w:val="20"/>
    </w:rPr>
  </w:style>
  <w:style w:type="paragraph" w:customStyle="1" w:styleId="xl83">
    <w:name w:val="xl83"/>
    <w:basedOn w:val="a"/>
    <w:rsid w:val="001C7C33"/>
    <w:pPr>
      <w:pBdr>
        <w:top w:val="single" w:sz="8" w:space="0" w:color="000000"/>
        <w:left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Cambria Math" w:eastAsia="Times New Roman" w:hAnsi="Cambria Math" w:cs="Times New Roman"/>
      <w:color w:val="000000"/>
      <w:kern w:val="0"/>
      <w:sz w:val="20"/>
      <w:szCs w:val="20"/>
    </w:rPr>
  </w:style>
  <w:style w:type="paragraph" w:customStyle="1" w:styleId="xl84">
    <w:name w:val="xl84"/>
    <w:basedOn w:val="a"/>
    <w:rsid w:val="001C7C33"/>
    <w:pPr>
      <w:pBdr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F2F2F2"/>
      <w:spacing w:before="100" w:beforeAutospacing="1" w:after="100" w:afterAutospacing="1" w:line="240" w:lineRule="auto"/>
      <w:textAlignment w:val="center"/>
    </w:pPr>
    <w:rPr>
      <w:rFonts w:ascii="Cambria Math" w:eastAsia="Times New Roman" w:hAnsi="Cambria Math" w:cs="Times New Roman"/>
      <w:color w:val="000000"/>
      <w:kern w:val="0"/>
      <w:sz w:val="20"/>
      <w:szCs w:val="20"/>
    </w:rPr>
  </w:style>
  <w:style w:type="paragraph" w:customStyle="1" w:styleId="xl85">
    <w:name w:val="xl85"/>
    <w:basedOn w:val="a"/>
    <w:rsid w:val="001C7C33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Cambria Math" w:eastAsia="Times New Roman" w:hAnsi="Cambria Math" w:cs="Times New Roman"/>
      <w:color w:val="000000"/>
      <w:kern w:val="0"/>
      <w:sz w:val="20"/>
      <w:szCs w:val="20"/>
    </w:rPr>
  </w:style>
  <w:style w:type="paragraph" w:customStyle="1" w:styleId="xl86">
    <w:name w:val="xl86"/>
    <w:basedOn w:val="a"/>
    <w:rsid w:val="001C7C33"/>
    <w:pPr>
      <w:pBdr>
        <w:top w:val="single" w:sz="8" w:space="0" w:color="000000"/>
        <w:left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color w:val="000000"/>
      <w:kern w:val="0"/>
      <w:sz w:val="20"/>
      <w:szCs w:val="20"/>
    </w:rPr>
  </w:style>
  <w:style w:type="paragraph" w:customStyle="1" w:styleId="xl87">
    <w:name w:val="xl87"/>
    <w:basedOn w:val="a"/>
    <w:rsid w:val="001C7C33"/>
    <w:pPr>
      <w:pBdr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F2F2F2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color w:val="000000"/>
      <w:kern w:val="0"/>
      <w:sz w:val="16"/>
      <w:szCs w:val="16"/>
    </w:rPr>
  </w:style>
  <w:style w:type="paragraph" w:customStyle="1" w:styleId="xl88">
    <w:name w:val="xl88"/>
    <w:basedOn w:val="a"/>
    <w:rsid w:val="001C7C33"/>
    <w:pPr>
      <w:pBdr>
        <w:bottom w:val="single" w:sz="8" w:space="0" w:color="000000"/>
        <w:right w:val="single" w:sz="8" w:space="0" w:color="000000"/>
      </w:pBdr>
      <w:shd w:val="clear" w:color="000000" w:fill="F2F2F2"/>
      <w:spacing w:before="100" w:beforeAutospacing="1" w:after="100" w:afterAutospacing="1" w:line="240" w:lineRule="auto"/>
      <w:textAlignment w:val="center"/>
    </w:pPr>
    <w:rPr>
      <w:rFonts w:ascii="Arial Unicode MS" w:eastAsia="Arial Unicode MS" w:hAnsi="Arial Unicode MS" w:cs="Arial Unicode MS"/>
      <w:color w:val="000000"/>
      <w:kern w:val="0"/>
      <w:sz w:val="20"/>
      <w:szCs w:val="20"/>
    </w:rPr>
  </w:style>
  <w:style w:type="paragraph" w:customStyle="1" w:styleId="xl89">
    <w:name w:val="xl89"/>
    <w:basedOn w:val="a"/>
    <w:rsid w:val="001C7C33"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color w:val="000000"/>
      <w:kern w:val="0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93572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3572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3572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3572D"/>
    <w:rPr>
      <w:sz w:val="18"/>
      <w:szCs w:val="18"/>
    </w:rPr>
  </w:style>
  <w:style w:type="paragraph" w:styleId="a9">
    <w:name w:val="Revision"/>
    <w:hidden/>
    <w:uiPriority w:val="99"/>
    <w:semiHidden/>
    <w:rsid w:val="009357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4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27</Pages>
  <Words>1030</Words>
  <Characters>5876</Characters>
  <Application>Microsoft Office Word</Application>
  <DocSecurity>0</DocSecurity>
  <Lines>48</Lines>
  <Paragraphs>13</Paragraphs>
  <ScaleCrop>false</ScaleCrop>
  <Company/>
  <LinksUpToDate>false</LinksUpToDate>
  <CharactersWithSpaces>6893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Kongalla, Rama Krishna</dc:creator>
  <cp:keywords/>
  <dc:description/>
  <cp:lastModifiedBy>Yolanda Z</cp:lastModifiedBy>
  <cp:revision>2</cp:revision>
  <dcterms:created xsi:type="dcterms:W3CDTF">2024-10-17T20:15:00Z</dcterms:created>
  <dcterms:modified xsi:type="dcterms:W3CDTF">2024-10-17T20:15:00Z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31f0267-8575-4fc2-99cc-f6b7f9934be9_Enabled">
    <vt:lpwstr>true</vt:lpwstr>
  </property>
  <property fmtid="{D5CDD505-2E9C-101B-9397-08002B2CF9AE}" pid="3" name="MSIP_Label_831f0267-8575-4fc2-99cc-f6b7f9934be9_SetDate">
    <vt:lpwstr>2024-10-17T06:34:20Z</vt:lpwstr>
  </property>
  <property fmtid="{D5CDD505-2E9C-101B-9397-08002B2CF9AE}" pid="4" name="MSIP_Label_831f0267-8575-4fc2-99cc-f6b7f9934be9_Method">
    <vt:lpwstr>Standard</vt:lpwstr>
  </property>
  <property fmtid="{D5CDD505-2E9C-101B-9397-08002B2CF9AE}" pid="5" name="MSIP_Label_831f0267-8575-4fc2-99cc-f6b7f9934be9_Name">
    <vt:lpwstr>831f0267-8575-4fc2-99cc-f6b7f9934be9</vt:lpwstr>
  </property>
  <property fmtid="{D5CDD505-2E9C-101B-9397-08002B2CF9AE}" pid="6" name="MSIP_Label_831f0267-8575-4fc2-99cc-f6b7f9934be9_SiteId">
    <vt:lpwstr>8f3e36ea-8039-4b40-81a7-7dc0599e8645</vt:lpwstr>
  </property>
  <property fmtid="{D5CDD505-2E9C-101B-9397-08002B2CF9AE}" pid="7" name="MSIP_Label_831f0267-8575-4fc2-99cc-f6b7f9934be9_ActionId">
    <vt:lpwstr>c1babd1e-a8a2-4435-b6b9-eed90ffeff19</vt:lpwstr>
  </property>
  <property fmtid="{D5CDD505-2E9C-101B-9397-08002B2CF9AE}" pid="8" name="MSIP_Label_831f0267-8575-4fc2-99cc-f6b7f9934be9_ContentBits">
    <vt:lpwstr>0</vt:lpwstr>
  </property>
</Properties>
</file>