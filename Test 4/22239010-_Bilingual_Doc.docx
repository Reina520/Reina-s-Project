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743" w:type="dxa"/>
        <w:tblInd w:w="-106" w:type="dxa"/>
        <w:tblLook w:val="0000" w:firstRow="0" w:lastRow="0" w:firstColumn="0" w:lastColumn="0" w:noHBand="0" w:noVBand="0"/>
        <w:tblPrChange w:id="0" w:author="CCJK" w:date="2024-10-18T08:39:00Z">
          <w:tblPr>
            <w:tblW w:w="4315" w:type="dxa"/>
            <w:tblInd w:w="-116" w:type="dxa"/>
            <w:tblLook w:val="0000" w:firstRow="0" w:lastRow="0" w:firstColumn="0" w:lastColumn="0" w:noHBand="0" w:noVBand="0"/>
          </w:tblPr>
        </w:tblPrChange>
      </w:tblPr>
      <w:tblGrid>
        <w:gridCol w:w="3743"/>
        <w:tblGridChange w:id="1">
          <w:tblGrid>
            <w:gridCol w:w="3743"/>
          </w:tblGrid>
        </w:tblGridChange>
      </w:tblGrid>
      <w:tr w:rsidR="00254826" w:rsidDel="00254826" w:rsidTr="00254826">
        <w:trPr>
          <w:trHeight w:val="300"/>
          <w:del w:id="2" w:author="CCJK" w:date="2024-10-18T08:39:00Z"/>
          <w:trPrChange w:id="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tcPrChange w:id="4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Del="00254826" w:rsidRDefault="00254826">
            <w:pPr>
              <w:rPr>
                <w:del w:id="5" w:author="CCJK" w:date="2024-10-18T08:39:00Z"/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</w:pPr>
            <w:bookmarkStart w:id="6" w:name="_GoBack"/>
            <w:bookmarkEnd w:id="6"/>
            <w:del w:id="7" w:author="CCJK" w:date="2024-10-18T08:39:00Z">
              <w:r w:rsidDel="00254826">
                <w:rPr>
                  <w:rFonts w:ascii="Arial Unicode MS" w:eastAsia="Arial Unicode MS" w:hAnsi="Arial Unicode MS" w:cs="Arial Unicode MS"/>
                  <w:b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254826" w:rsidTr="00254826">
        <w:trPr>
          <w:trHeight w:val="300"/>
          <w:trPrChange w:id="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合并</w:t>
            </w:r>
            <w:del w:id="10" w:author="CCJK" w:date="2024-10-18T07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货</w:delText>
              </w:r>
            </w:del>
            <w:ins w:id="11" w:author="CCJK" w:date="2024-10-18T07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产</w:t>
            </w:r>
            <w:del w:id="12" w:author="CCJK" w:date="2024-10-18T07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貪憤。</w:delText>
              </w:r>
            </w:del>
            <w:ins w:id="13" w:author="CCJK" w:date="2024-10-18T07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负债表</w:t>
              </w:r>
            </w:ins>
          </w:p>
        </w:tc>
      </w:tr>
      <w:tr w:rsidR="00254826" w:rsidTr="00254826">
        <w:trPr>
          <w:trHeight w:val="300"/>
          <w:trPrChange w:id="1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16" w:author="CCJK" w:date="2024-10-18T07:1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1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编制单位</w:t>
            </w:r>
            <w:del w:id="17" w:author="CCJK" w:date="2024-10-18T07:1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t</w:delText>
              </w:r>
            </w:del>
            <w:ins w:id="18" w:author="CCJK" w:date="2024-10-18T07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：利津县城市投资发展建设有限公司</w:t>
              </w:r>
            </w:ins>
            <w:del w:id="19" w:author="CCJK" w:date="2024-10-18T07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利幸县碘隈资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2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齣股有爆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M</w:delText>
              </w:r>
            </w:del>
          </w:p>
        </w:tc>
      </w:tr>
      <w:tr w:rsidR="00254826" w:rsidTr="00254826">
        <w:trPr>
          <w:trHeight w:val="300"/>
          <w:trPrChange w:id="2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</w:t>
            </w:r>
            <w:del w:id="22" w:author="CCJK" w:date="2024-10-18T07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級</w:delText>
              </w:r>
            </w:del>
            <w:ins w:id="23" w:author="CCJK" w:date="2024-10-18T07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单位</w:t>
            </w:r>
            <w:del w:id="24" w:author="CCJK" w:date="2024-10-18T07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，</w:delText>
              </w:r>
            </w:del>
            <w:ins w:id="25" w:author="CCJK" w:date="2024-10-18T07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人民币元</w:t>
            </w:r>
          </w:p>
        </w:tc>
      </w:tr>
      <w:tr w:rsidR="00254826" w:rsidTr="00254826">
        <w:trPr>
          <w:trHeight w:val="300"/>
          <w:trPrChange w:id="2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7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8" w:author="CCJK" w:date="2024-10-18T07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取</w:delText>
              </w:r>
            </w:del>
            <w:ins w:id="29" w:author="CCJK" w:date="2024-10-18T07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项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目</w:t>
            </w:r>
          </w:p>
        </w:tc>
      </w:tr>
      <w:tr w:rsidR="00254826" w:rsidTr="00254826">
        <w:trPr>
          <w:trHeight w:val="300"/>
          <w:trPrChange w:id="3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32" w:author="CCJK" w:date="2024-10-18T07:1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1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侬</w:delText>
              </w:r>
            </w:del>
            <w:ins w:id="33" w:author="CCJK" w:date="2024-10-18T07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附注</w:t>
              </w:r>
            </w:ins>
          </w:p>
        </w:tc>
      </w:tr>
      <w:tr w:rsidR="00254826" w:rsidTr="00254826">
        <w:trPr>
          <w:trHeight w:val="300"/>
          <w:trPrChange w:id="3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2023</w:t>
            </w:r>
            <w:del w:id="36" w:author="CCJK" w:date="2024-10-18T07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隼</w:delText>
              </w:r>
            </w:del>
            <w:ins w:id="37" w:author="CCJK" w:date="2024-10-18T07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年</w:t>
              </w:r>
            </w:ins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12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月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31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日</w:t>
            </w:r>
          </w:p>
        </w:tc>
      </w:tr>
      <w:tr w:rsidR="00254826" w:rsidTr="00254826">
        <w:trPr>
          <w:trHeight w:val="300"/>
          <w:trPrChange w:id="3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40" w:author="CCJK" w:date="2024-10-18T07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制</w:delText>
              </w:r>
            </w:del>
            <w:ins w:id="41" w:author="CCJK" w:date="2024-10-18T07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流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动资产</w:t>
            </w:r>
            <w:del w:id="42" w:author="CCJK" w:date="2024-10-18T07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，</w:delText>
              </w:r>
            </w:del>
            <w:ins w:id="43" w:author="CCJK" w:date="2024-10-18T07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</w:p>
        </w:tc>
      </w:tr>
      <w:tr w:rsidR="00254826" w:rsidTr="00254826">
        <w:trPr>
          <w:trHeight w:val="300"/>
          <w:trPrChange w:id="4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其他非流动金融</w:t>
            </w:r>
            <w:del w:id="46" w:author="CCJK" w:date="2024-10-18T07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蜜</w:delText>
              </w:r>
            </w:del>
            <w:ins w:id="47" w:author="CCJK" w:date="2024-10-18T07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产</w:t>
            </w:r>
          </w:p>
        </w:tc>
      </w:tr>
      <w:tr w:rsidR="00254826" w:rsidTr="00254826">
        <w:trPr>
          <w:trHeight w:val="300"/>
          <w:trPrChange w:id="4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50" w:author="CCJK" w:date="2024-10-18T07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许严</w:delText>
              </w:r>
            </w:del>
            <w:ins w:id="51" w:author="CCJK" w:date="2024-10-18T07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资产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总</w:t>
            </w:r>
            <w:del w:id="52" w:author="CCJK" w:date="2024-10-18T07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甘</w:delText>
              </w:r>
            </w:del>
            <w:ins w:id="53" w:author="CCJK" w:date="2024-10-18T07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计</w:t>
              </w:r>
            </w:ins>
          </w:p>
        </w:tc>
      </w:tr>
      <w:tr w:rsidR="00254826" w:rsidTr="00254826">
        <w:trPr>
          <w:trHeight w:val="300"/>
          <w:trPrChange w:id="5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56" w:author="CCJK" w:date="2024-10-18T07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合并资产负债表</w:t>
              </w:r>
            </w:ins>
            <w:ins w:id="57" w:author="CCJK" w:date="2024-10-18T07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（续）</w:t>
              </w:r>
            </w:ins>
            <w:del w:id="58" w:author="CCJK" w:date="2024-10-18T07:1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-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融翦俄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-</w:delText>
              </w:r>
            </w:del>
          </w:p>
        </w:tc>
      </w:tr>
      <w:tr w:rsidR="00254826" w:rsidTr="00254826">
        <w:trPr>
          <w:trHeight w:val="300"/>
          <w:trPrChange w:id="5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0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61" w:author="CCJK" w:date="2024-10-18T07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编制单位：利津县城市投资发展建设有限公司</w:t>
              </w:r>
            </w:ins>
            <w:del w:id="62" w:author="CCJK" w:date="2024-10-18T07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第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M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单位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:</w:delText>
              </w:r>
            </w:del>
          </w:p>
        </w:tc>
      </w:tr>
      <w:tr w:rsidR="00254826" w:rsidTr="00254826">
        <w:trPr>
          <w:trHeight w:val="300"/>
          <w:trPrChange w:id="6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4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65" w:author="CCJK" w:date="2024-10-18T07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利津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,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头城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4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致资发展心设有限去力</w:delText>
              </w:r>
            </w:del>
            <w:ins w:id="66" w:author="CCJK" w:date="2024-10-18T07:1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254826" w:rsidTr="00254826">
        <w:trPr>
          <w:trHeight w:val="300"/>
          <w:trPrChange w:id="6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8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</w:t>
            </w:r>
            <w:del w:id="69" w:author="CCJK" w:date="2024-10-18T07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，</w:delText>
              </w:r>
            </w:del>
            <w:ins w:id="70" w:author="CCJK" w:date="2024-10-18T07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单位</w:t>
            </w:r>
            <w:del w:id="71" w:author="CCJK" w:date="2024-10-18T07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，</w:delText>
              </w:r>
            </w:del>
            <w:ins w:id="72" w:author="CCJK" w:date="2024-10-18T07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人民币</w:t>
            </w:r>
            <w:del w:id="73" w:author="CCJK" w:date="2024-10-18T07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走</w:delText>
              </w:r>
            </w:del>
            <w:ins w:id="74" w:author="CCJK" w:date="2024-10-18T07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元</w:t>
              </w:r>
            </w:ins>
          </w:p>
        </w:tc>
      </w:tr>
      <w:tr w:rsidR="00254826" w:rsidTr="00254826">
        <w:trPr>
          <w:trHeight w:val="300"/>
          <w:trPrChange w:id="7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6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77" w:author="CCJK" w:date="2024-10-18T07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期声</w:delText>
              </w:r>
            </w:del>
            <w:ins w:id="78" w:author="CCJK" w:date="2024-10-18T07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项目</w:t>
              </w:r>
            </w:ins>
          </w:p>
        </w:tc>
      </w:tr>
      <w:tr w:rsidR="00254826" w:rsidTr="00254826">
        <w:trPr>
          <w:trHeight w:val="300"/>
          <w:trPrChange w:id="7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0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81" w:author="CCJK" w:date="2024-10-18T07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触</w:delText>
              </w:r>
            </w:del>
            <w:ins w:id="82" w:author="CCJK" w:date="2024-10-18T07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附注</w:t>
              </w:r>
            </w:ins>
          </w:p>
        </w:tc>
      </w:tr>
      <w:tr w:rsidR="00254826" w:rsidTr="00254826">
        <w:trPr>
          <w:trHeight w:val="300"/>
          <w:trPrChange w:id="8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4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短期借</w:t>
            </w:r>
            <w:del w:id="85" w:author="CCJK" w:date="2024-10-18T07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歔</w:delText>
              </w:r>
            </w:del>
            <w:ins w:id="86" w:author="CCJK" w:date="2024-10-18T07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款</w:t>
              </w:r>
            </w:ins>
          </w:p>
        </w:tc>
      </w:tr>
      <w:tr w:rsidR="00254826" w:rsidTr="00254826">
        <w:trPr>
          <w:trHeight w:val="300"/>
          <w:trPrChange w:id="8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8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持有待</w:t>
            </w:r>
            <w:del w:id="89" w:author="CCJK" w:date="2024-10-18T07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會</w:delText>
              </w:r>
            </w:del>
            <w:ins w:id="90" w:author="CCJK" w:date="2024-10-18T07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售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负债</w:t>
            </w:r>
          </w:p>
        </w:tc>
      </w:tr>
      <w:tr w:rsidR="00254826" w:rsidTr="00254826">
        <w:trPr>
          <w:trHeight w:val="300"/>
          <w:trPrChange w:id="9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2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流动负债</w:t>
            </w:r>
            <w:del w:id="93" w:author="CCJK" w:date="2024-10-18T07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會</w:delText>
              </w:r>
            </w:del>
            <w:ins w:id="94" w:author="CCJK" w:date="2024-10-18T07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合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计</w:t>
            </w:r>
          </w:p>
        </w:tc>
      </w:tr>
      <w:tr w:rsidR="00254826" w:rsidTr="00254826">
        <w:trPr>
          <w:trHeight w:val="300"/>
          <w:trPrChange w:id="9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6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97" w:author="CCJK" w:date="2024-10-18T07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卿谢</w:delText>
              </w:r>
            </w:del>
            <w:ins w:id="98" w:author="CCJK" w:date="2024-10-18T07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非流动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负债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:</w:t>
            </w:r>
          </w:p>
        </w:tc>
      </w:tr>
      <w:tr w:rsidR="00254826" w:rsidTr="00254826">
        <w:trPr>
          <w:trHeight w:val="300"/>
          <w:trPrChange w:id="9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00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长期应付职工</w:t>
            </w:r>
            <w:del w:id="101" w:author="CCJK" w:date="2024-10-18T07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謔朗</w:delText>
              </w:r>
            </w:del>
            <w:ins w:id="102" w:author="CCJK" w:date="2024-10-18T07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薪酬</w:t>
              </w:r>
            </w:ins>
          </w:p>
        </w:tc>
      </w:tr>
      <w:tr w:rsidR="00254826" w:rsidTr="00254826">
        <w:trPr>
          <w:trHeight w:val="300"/>
          <w:trPrChange w:id="10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04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105" w:author="CCJK" w:date="2024-10-18T07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加婕</w:delText>
              </w:r>
            </w:del>
            <w:ins w:id="106" w:author="CCJK" w:date="2024-10-18T07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递延收益</w:t>
              </w:r>
            </w:ins>
          </w:p>
        </w:tc>
      </w:tr>
      <w:tr w:rsidR="00254826" w:rsidTr="00254826">
        <w:trPr>
          <w:trHeight w:val="300"/>
          <w:trPrChange w:id="10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08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非</w:t>
            </w:r>
            <w:del w:id="109" w:author="CCJK" w:date="2024-10-18T07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貌</w:delText>
              </w:r>
            </w:del>
            <w:ins w:id="110" w:author="CCJK" w:date="2024-10-18T07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流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动负债合计</w:t>
            </w:r>
          </w:p>
        </w:tc>
      </w:tr>
      <w:tr w:rsidR="00254826" w:rsidTr="00254826">
        <w:trPr>
          <w:trHeight w:val="300"/>
          <w:trPrChange w:id="11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12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归</w:t>
            </w:r>
            <w:del w:id="113" w:author="CCJK" w:date="2024-10-18T07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月</w:delText>
              </w:r>
            </w:del>
            <w:ins w:id="114" w:author="CCJK" w:date="2024-10-18T07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属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于母公司所有者权益（或股东权益）合计</w:t>
            </w:r>
          </w:p>
        </w:tc>
      </w:tr>
      <w:tr w:rsidR="00254826" w:rsidTr="00254826">
        <w:trPr>
          <w:trHeight w:val="300"/>
          <w:trPrChange w:id="11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16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所有者</w:t>
            </w:r>
            <w:del w:id="117" w:author="CCJK" w:date="2024-10-18T07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叔</w:delText>
              </w:r>
            </w:del>
            <w:ins w:id="118" w:author="CCJK" w:date="2024-10-18T07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权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益（或</w:t>
            </w:r>
            <w:del w:id="119" w:author="CCJK" w:date="2024-10-18T07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腹茄</w:delText>
              </w:r>
            </w:del>
            <w:ins w:id="120" w:author="CCJK" w:date="2024-10-18T07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股东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权益）合计</w:t>
            </w:r>
          </w:p>
        </w:tc>
      </w:tr>
      <w:tr w:rsidR="00254826" w:rsidTr="00254826">
        <w:trPr>
          <w:trHeight w:val="300"/>
          <w:trPrChange w:id="12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22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负</w:t>
            </w:r>
            <w:del w:id="123" w:author="CCJK" w:date="2024-10-18T07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后知所有費权前価股东权而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K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计</w:delText>
              </w:r>
            </w:del>
            <w:ins w:id="124" w:author="CCJK" w:date="2024-10-18T07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债和所有者权益（或股东权益）总计</w:t>
              </w:r>
            </w:ins>
          </w:p>
        </w:tc>
      </w:tr>
      <w:tr w:rsidR="00254826" w:rsidTr="00254826">
        <w:trPr>
          <w:trHeight w:val="300"/>
          <w:trPrChange w:id="12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26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2023</w:t>
            </w:r>
            <w:del w:id="127" w:author="CCJK" w:date="2024-10-18T07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痒暧</w:delText>
              </w:r>
            </w:del>
            <w:ins w:id="128" w:author="CCJK" w:date="2024-10-18T07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年度</w:t>
              </w:r>
            </w:ins>
          </w:p>
        </w:tc>
      </w:tr>
      <w:tr w:rsidR="00254826" w:rsidTr="00254826">
        <w:trPr>
          <w:trHeight w:val="300"/>
          <w:trPrChange w:id="12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30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31" w:author="CCJK" w:date="2024-10-18T07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编制单位：利津县城市投资发展建设有限公司</w:t>
              </w:r>
            </w:ins>
            <w:del w:id="132" w:author="CCJK" w:date="2024-10-18T07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餾小检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1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利帥鄉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5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幣座唸司</w:delText>
              </w:r>
            </w:del>
          </w:p>
        </w:tc>
      </w:tr>
      <w:tr w:rsidR="00254826" w:rsidTr="00254826">
        <w:trPr>
          <w:trHeight w:val="300"/>
          <w:trPrChange w:id="13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34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135" w:author="CCJK" w:date="2024-10-18T07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会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*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膜版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h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人品用希</w:delText>
              </w:r>
            </w:del>
            <w:ins w:id="136" w:author="CCJK" w:date="2024-10-18T07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金额单位：人民币元</w:t>
              </w:r>
            </w:ins>
          </w:p>
        </w:tc>
      </w:tr>
      <w:tr w:rsidR="00254826" w:rsidTr="00254826">
        <w:trPr>
          <w:trHeight w:val="300"/>
          <w:trPrChange w:id="13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38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139" w:author="CCJK" w:date="2024-10-18T07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承強</w:delText>
              </w:r>
            </w:del>
            <w:ins w:id="140" w:author="CCJK" w:date="2024-10-18T07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项目</w:t>
              </w:r>
            </w:ins>
          </w:p>
        </w:tc>
      </w:tr>
      <w:tr w:rsidR="00254826" w:rsidTr="00254826">
        <w:trPr>
          <w:trHeight w:val="300"/>
          <w:trPrChange w:id="14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42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143" w:author="CCJK" w:date="2024-10-18T07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样</w:delText>
              </w:r>
            </w:del>
            <w:ins w:id="144" w:author="CCJK" w:date="2024-10-18T07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本年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</w:t>
            </w:r>
            <w:del w:id="145" w:author="CCJK" w:date="2024-10-18T07:22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.</w:delText>
              </w:r>
            </w:del>
            <w:ins w:id="146" w:author="CCJK" w:date="2024-10-18T07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254826" w:rsidTr="00254826">
        <w:trPr>
          <w:trHeight w:val="300"/>
          <w:trPrChange w:id="14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48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上年</w:t>
            </w:r>
            <w:del w:id="149" w:author="CCJK" w:date="2024-10-18T07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倒</w:delText>
              </w:r>
            </w:del>
            <w:ins w:id="150" w:author="CCJK" w:date="2024-10-18T07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金额</w:t>
              </w:r>
            </w:ins>
          </w:p>
        </w:tc>
      </w:tr>
      <w:tr w:rsidR="00254826" w:rsidTr="00254826">
        <w:trPr>
          <w:trHeight w:val="300"/>
          <w:trPrChange w:id="15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52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153" w:author="CCJK" w:date="2024-10-18T07:2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-</w:delText>
              </w:r>
            </w:del>
            <w:ins w:id="154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一、</w:t>
              </w:r>
            </w:ins>
            <w:del w:id="155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當</w:delText>
              </w:r>
            </w:del>
            <w:ins w:id="156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营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业</w:t>
            </w:r>
            <w:del w:id="157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啊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*.</w:delText>
              </w:r>
            </w:del>
            <w:ins w:id="158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总收入</w:t>
              </w:r>
            </w:ins>
          </w:p>
        </w:tc>
      </w:tr>
      <w:tr w:rsidR="00254826" w:rsidTr="00254826">
        <w:trPr>
          <w:trHeight w:val="300"/>
          <w:trPrChange w:id="15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60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61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lastRenderedPageBreak/>
                <w:t>其中：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营业收</w:t>
            </w:r>
            <w:del w:id="162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於</w:delText>
              </w:r>
            </w:del>
            <w:ins w:id="163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入</w:t>
              </w:r>
            </w:ins>
          </w:p>
        </w:tc>
      </w:tr>
      <w:tr w:rsidR="00254826" w:rsidTr="00254826">
        <w:trPr>
          <w:trHeight w:val="300"/>
          <w:trPrChange w:id="16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6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二、营业</w:t>
            </w:r>
            <w:del w:id="166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樹阱如</w:delText>
              </w:r>
            </w:del>
            <w:ins w:id="167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总成本</w:t>
              </w:r>
            </w:ins>
          </w:p>
        </w:tc>
      </w:tr>
      <w:tr w:rsidR="00254826" w:rsidTr="00254826">
        <w:trPr>
          <w:trHeight w:val="300"/>
          <w:trPrChange w:id="16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6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70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輔</w:delText>
              </w:r>
            </w:del>
            <w:ins w:id="171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销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售费用</w:t>
            </w:r>
          </w:p>
        </w:tc>
      </w:tr>
      <w:tr w:rsidR="00254826" w:rsidTr="00254826">
        <w:trPr>
          <w:trHeight w:val="300"/>
          <w:trPrChange w:id="17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73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财务</w:t>
            </w:r>
            <w:del w:id="174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徵</w:delText>
              </w:r>
            </w:del>
            <w:ins w:id="175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费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用</w:t>
            </w:r>
          </w:p>
        </w:tc>
      </w:tr>
      <w:tr w:rsidR="00254826" w:rsidTr="00254826">
        <w:trPr>
          <w:trHeight w:val="300"/>
          <w:trPrChange w:id="17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77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78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和</w:delText>
              </w:r>
            </w:del>
            <w:ins w:id="179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利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息收</w:t>
            </w:r>
            <w:del w:id="180" w:author="CCJK" w:date="2024-10-18T08:36:00Z">
              <w:r w:rsidDel="00F13D4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人</w:delText>
              </w:r>
            </w:del>
            <w:ins w:id="181" w:author="CCJK" w:date="2024-10-18T08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入</w:t>
              </w:r>
            </w:ins>
          </w:p>
        </w:tc>
      </w:tr>
      <w:tr w:rsidR="00254826" w:rsidTr="00254826">
        <w:trPr>
          <w:trHeight w:val="300"/>
          <w:trPrChange w:id="18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83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加</w:t>
            </w:r>
            <w:del w:id="184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，恥耻</w:delText>
              </w:r>
            </w:del>
            <w:ins w:id="185" w:author="CCJK" w:date="2024-10-18T07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ins w:id="186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其他收益</w:t>
              </w:r>
            </w:ins>
          </w:p>
        </w:tc>
      </w:tr>
      <w:tr w:rsidR="00254826" w:rsidTr="00254826">
        <w:trPr>
          <w:trHeight w:val="300"/>
          <w:trPrChange w:id="18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88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投资收</w:t>
            </w:r>
            <w:del w:id="189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减</w:delText>
              </w:r>
            </w:del>
            <w:ins w:id="190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（损失以</w:t>
            </w:r>
            <w:ins w:id="191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</w: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号填列</w:t>
            </w:r>
            <w:del w:id="192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》</w:delText>
              </w:r>
            </w:del>
            <w:ins w:id="193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）</w:t>
              </w:r>
            </w:ins>
          </w:p>
        </w:tc>
      </w:tr>
      <w:tr w:rsidR="00254826" w:rsidTr="00254826">
        <w:trPr>
          <w:trHeight w:val="300"/>
          <w:trPrChange w:id="19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9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以</w:t>
            </w:r>
            <w:del w:id="196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施</w:delText>
              </w:r>
            </w:del>
            <w:ins w:id="197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余成本计量的金</w:t>
            </w:r>
            <w:del w:id="198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鹹</w:delText>
              </w:r>
            </w:del>
            <w:ins w:id="199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融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资产</w:t>
            </w:r>
            <w:del w:id="200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鋒</w:delText>
              </w:r>
            </w:del>
            <w:ins w:id="201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终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止</w:t>
            </w:r>
            <w:del w:id="202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碗队</w:delText>
              </w:r>
            </w:del>
            <w:ins w:id="203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确认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收益</w:t>
            </w:r>
          </w:p>
        </w:tc>
      </w:tr>
      <w:tr w:rsidR="00254826" w:rsidTr="00254826">
        <w:trPr>
          <w:trHeight w:val="300"/>
          <w:trPrChange w:id="20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05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206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挣敵</w:delText>
              </w:r>
            </w:del>
            <w:ins w:id="207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净敞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口套期收</w:t>
            </w:r>
            <w:del w:id="208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微</w:delText>
              </w:r>
            </w:del>
            <w:ins w:id="209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del w:id="210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樹</w:delText>
              </w:r>
            </w:del>
            <w:ins w:id="211" w:author="CCJK" w:date="2024-10-18T07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损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失</w:t>
            </w:r>
            <w:del w:id="212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或</w:delText>
              </w:r>
            </w:del>
            <w:ins w:id="213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以</w:t>
              </w:r>
            </w:ins>
            <w:del w:id="214" w:author="CCJK" w:date="2024-10-18T07:25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"-"</w:delText>
              </w:r>
            </w:del>
            <w:ins w:id="215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</w: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号填列）</w:t>
            </w:r>
          </w:p>
        </w:tc>
      </w:tr>
      <w:tr w:rsidR="00254826" w:rsidTr="00254826">
        <w:trPr>
          <w:trHeight w:val="300"/>
          <w:trPrChange w:id="21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17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公</w:t>
            </w:r>
            <w:del w:id="218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施</w:delText>
              </w:r>
            </w:del>
            <w:ins w:id="219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允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价值变动收益（损</w:t>
            </w:r>
            <w:ins w:id="220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失以“</w: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”号填列）</w:t>
              </w:r>
            </w:ins>
            <w:del w:id="221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斃取号填列）</w:delText>
              </w:r>
            </w:del>
          </w:p>
        </w:tc>
      </w:tr>
      <w:tr w:rsidR="00254826" w:rsidTr="00254826">
        <w:trPr>
          <w:trHeight w:val="300"/>
          <w:trPrChange w:id="22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23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信用减值损失（损失</w:t>
            </w:r>
            <w:ins w:id="224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以“</w: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”号填列）</w:t>
              </w:r>
            </w:ins>
            <w:del w:id="225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队号填列）</w:delText>
              </w:r>
            </w:del>
          </w:p>
        </w:tc>
      </w:tr>
      <w:tr w:rsidR="00254826" w:rsidTr="00254826">
        <w:trPr>
          <w:trHeight w:val="300"/>
          <w:trPrChange w:id="22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27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资产减值</w:t>
            </w:r>
            <w:del w:id="228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报</w:delText>
              </w:r>
            </w:del>
            <w:ins w:id="229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损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失</w:t>
            </w:r>
            <w:del w:id="230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《</w:delText>
              </w:r>
            </w:del>
            <w:ins w:id="231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损失</w:t>
            </w:r>
            <w:del w:id="232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成</w:delText>
              </w:r>
            </w:del>
            <w:ins w:id="233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以</w:t>
              </w:r>
            </w:ins>
            <w:del w:id="234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“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-0</w:delText>
              </w:r>
            </w:del>
            <w:ins w:id="235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</w: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号填列</w:t>
            </w:r>
            <w:del w:id="236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》</w:delText>
              </w:r>
            </w:del>
            <w:ins w:id="237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）</w:t>
              </w:r>
            </w:ins>
          </w:p>
        </w:tc>
      </w:tr>
      <w:tr w:rsidR="00254826" w:rsidTr="00254826">
        <w:trPr>
          <w:trHeight w:val="300"/>
          <w:trPrChange w:id="23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3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240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货</w:delText>
              </w:r>
            </w:del>
            <w:ins w:id="241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产处置收</w:t>
            </w:r>
            <w:del w:id="242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前</w:delText>
              </w:r>
            </w:del>
            <w:ins w:id="243" w:author="CCJK" w:date="2024-10-18T07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（损失以</w:t>
            </w:r>
            <w:ins w:id="244" w:author="CCJK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</w: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</w:t>
            </w:r>
            <w:del w:id="245" w:author="CCJK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壊</w:delText>
              </w:r>
            </w:del>
            <w:ins w:id="246" w:author="CCJK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填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列）</w:t>
            </w:r>
          </w:p>
        </w:tc>
      </w:tr>
      <w:tr w:rsidR="00254826" w:rsidTr="00254826">
        <w:trPr>
          <w:trHeight w:val="300"/>
          <w:trPrChange w:id="24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48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三、</w:t>
            </w:r>
            <w:del w:id="249" w:author="CCJK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豫风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IH</w:delText>
              </w:r>
            </w:del>
            <w:ins w:id="250" w:author="CCJK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营业利润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del w:id="251" w:author="CCJK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零携做</w:delText>
              </w:r>
            </w:del>
            <w:ins w:id="252" w:author="CCJK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亏损以</w:t>
              </w:r>
            </w:ins>
            <w:del w:id="253" w:author="CCJK" w:date="2024-10-18T07:2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--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•</w:delText>
              </w:r>
            </w:del>
            <w:ins w:id="254" w:author="CCJK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</w: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号填列）</w:t>
            </w:r>
          </w:p>
        </w:tc>
      </w:tr>
      <w:tr w:rsidR="00254826" w:rsidTr="00254826">
        <w:trPr>
          <w:trHeight w:val="300"/>
          <w:trPrChange w:id="25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56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57" w:author="CCJK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減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r</w:delText>
              </w:r>
            </w:del>
            <w:ins w:id="258" w:author="CCJK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</w:t>
              </w:r>
            </w:ins>
            <w:del w:id="259" w:author="CCJK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湾</w:delText>
              </w:r>
            </w:del>
            <w:ins w:id="260" w:author="CCJK" w:date="2024-10-18T07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营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业外支出</w:t>
            </w:r>
          </w:p>
        </w:tc>
      </w:tr>
      <w:tr w:rsidR="00254826" w:rsidTr="00254826">
        <w:trPr>
          <w:trHeight w:val="300"/>
          <w:trPrChange w:id="26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62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四、</w:t>
            </w:r>
            <w:del w:id="263" w:author="CCJK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檔駐號（帥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1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統料韓整體列）</w:delText>
              </w:r>
            </w:del>
            <w:ins w:id="264" w:author="CCJK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利润总额（亏损总额以“</w: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”号填列）</w:t>
              </w:r>
            </w:ins>
          </w:p>
        </w:tc>
      </w:tr>
      <w:tr w:rsidR="00254826" w:rsidTr="00254826">
        <w:trPr>
          <w:trHeight w:val="300"/>
          <w:trPrChange w:id="26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66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67" w:author="CCJK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所</w:t>
            </w:r>
            <w:del w:id="268" w:author="CCJK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银</w:delText>
              </w:r>
            </w:del>
            <w:ins w:id="269" w:author="CCJK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得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税费用</w:t>
            </w:r>
          </w:p>
        </w:tc>
      </w:tr>
      <w:tr w:rsidR="00254826" w:rsidTr="00254826">
        <w:trPr>
          <w:trHeight w:val="300"/>
          <w:trPrChange w:id="27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71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五、</w:t>
            </w:r>
            <w:del w:id="272" w:author="CCJK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冷刑調</w:delText>
              </w:r>
            </w:del>
            <w:ins w:id="273" w:author="CCJK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净利润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（净</w:t>
            </w:r>
            <w:del w:id="274" w:author="CCJK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專想</w:delText>
              </w:r>
            </w:del>
            <w:ins w:id="275" w:author="CCJK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亏损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以</w:t>
            </w:r>
            <w:ins w:id="276" w:author="CCJK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</w: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</w:t>
            </w:r>
            <w:del w:id="277" w:author="CCJK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安</w:delText>
              </w:r>
            </w:del>
            <w:ins w:id="278" w:author="CCJK" w:date="2024-10-18T07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填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列）</w:t>
            </w:r>
          </w:p>
        </w:tc>
      </w:tr>
      <w:tr w:rsidR="00254826" w:rsidTr="00254826">
        <w:trPr>
          <w:trHeight w:val="300"/>
          <w:trPrChange w:id="27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80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281" w:author="CCJK" w:date="2024-10-18T07:2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c</w:delText>
              </w:r>
            </w:del>
            <w:ins w:id="282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一</w:t>
            </w:r>
            <w:del w:id="283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》</w:delText>
              </w:r>
            </w:del>
            <w:ins w:id="284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）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按</w:t>
            </w:r>
            <w:del w:id="285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丽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r</w:delText>
              </w:r>
            </w:del>
            <w:ins w:id="286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所有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权</w:t>
            </w:r>
            <w:del w:id="287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妇</w:delText>
              </w:r>
            </w:del>
            <w:ins w:id="288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归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属分类</w:t>
            </w:r>
          </w:p>
        </w:tc>
      </w:tr>
      <w:tr w:rsidR="00254826" w:rsidTr="00254826">
        <w:trPr>
          <w:trHeight w:val="300"/>
          <w:trPrChange w:id="28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90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归属于母公司所有</w:t>
            </w:r>
            <w:del w:id="291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■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者的净利润</w:t>
            </w:r>
          </w:p>
        </w:tc>
      </w:tr>
      <w:tr w:rsidR="00254826" w:rsidTr="00254826">
        <w:trPr>
          <w:trHeight w:val="300"/>
          <w:trPrChange w:id="29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93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（二）按</w:t>
            </w:r>
            <w:del w:id="294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經營排裝</w:delText>
              </w:r>
            </w:del>
            <w:ins w:id="295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经营持续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性分类</w:t>
            </w:r>
          </w:p>
        </w:tc>
      </w:tr>
      <w:tr w:rsidR="00254826" w:rsidTr="00254826">
        <w:trPr>
          <w:trHeight w:val="300"/>
          <w:trPrChange w:id="29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97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持续</w:t>
            </w:r>
            <w:del w:id="298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饑管</w:delText>
              </w:r>
            </w:del>
            <w:ins w:id="299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经营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净利润</w:t>
            </w:r>
          </w:p>
        </w:tc>
      </w:tr>
      <w:tr w:rsidR="00254826" w:rsidTr="00254826">
        <w:trPr>
          <w:trHeight w:val="300"/>
          <w:trPrChange w:id="30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0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终止经</w:t>
            </w:r>
            <w:del w:id="302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普沙</w:delText>
              </w:r>
            </w:del>
            <w:ins w:id="303" w:author="CCJK" w:date="2024-10-18T07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营净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利</w:t>
            </w:r>
            <w:del w:id="304" w:author="CCJK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洞</w:delText>
              </w:r>
            </w:del>
            <w:ins w:id="305" w:author="CCJK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润</w:t>
              </w:r>
            </w:ins>
          </w:p>
        </w:tc>
      </w:tr>
      <w:tr w:rsidR="00254826" w:rsidTr="00254826">
        <w:trPr>
          <w:trHeight w:val="300"/>
          <w:trPrChange w:id="30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07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308" w:author="CCJK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治</w:delText>
              </w:r>
            </w:del>
            <w:ins w:id="309" w:author="CCJK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六、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其</w:t>
            </w:r>
            <w:del w:id="310" w:author="CCJK" w:date="2024-10-18T08:37:00Z">
              <w:r w:rsidDel="00F13D4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做</w:delText>
              </w:r>
            </w:del>
            <w:ins w:id="311" w:author="CCJK" w:date="2024-10-18T08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他</w:t>
              </w:r>
            </w:ins>
            <w:del w:id="312" w:author="CCJK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総</w:delText>
              </w:r>
            </w:del>
            <w:ins w:id="313" w:author="CCJK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综合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收益的</w:t>
            </w:r>
            <w:del w:id="314" w:author="CCJK" w:date="2024-10-18T08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稅</w:delText>
              </w:r>
            </w:del>
            <w:ins w:id="315" w:author="CCJK" w:date="2024-10-18T08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税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后</w:t>
            </w:r>
            <w:del w:id="316" w:author="CCJK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潮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K</w:delText>
              </w:r>
            </w:del>
            <w:ins w:id="317" w:author="CCJK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净额</w:t>
              </w:r>
            </w:ins>
          </w:p>
        </w:tc>
      </w:tr>
      <w:tr w:rsidR="00254826" w:rsidTr="00254826">
        <w:trPr>
          <w:trHeight w:val="300"/>
          <w:trPrChange w:id="31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1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（一）归属于母公司所有者的其他</w:t>
            </w:r>
            <w:del w:id="320" w:author="CCJK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味含</w:delText>
              </w:r>
            </w:del>
            <w:ins w:id="321" w:author="CCJK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综合</w:t>
              </w:r>
            </w:ins>
            <w:del w:id="322" w:author="CCJK" w:date="2024-10-18T07:2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1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蚣</w:delText>
              </w:r>
            </w:del>
            <w:ins w:id="323" w:author="CCJK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收益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的税后</w:t>
            </w:r>
            <w:del w:id="324" w:author="CCJK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挣就</w:delText>
              </w:r>
            </w:del>
            <w:ins w:id="325" w:author="CCJK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净额</w:t>
              </w:r>
            </w:ins>
          </w:p>
        </w:tc>
      </w:tr>
      <w:tr w:rsidR="00254826" w:rsidTr="00254826">
        <w:trPr>
          <w:trHeight w:val="300"/>
          <w:trPrChange w:id="32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27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、不能</w:t>
            </w:r>
            <w:del w:id="328" w:author="CCJK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过</w:delText>
              </w:r>
            </w:del>
            <w:ins w:id="329" w:author="CCJK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重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分</w:t>
            </w:r>
            <w:del w:id="330" w:author="CCJK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奥</w:delText>
              </w:r>
            </w:del>
            <w:ins w:id="331" w:author="CCJK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类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进损益的其他</w:t>
            </w:r>
            <w:del w:id="332" w:author="CCJK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绿金</w:delText>
              </w:r>
            </w:del>
            <w:ins w:id="333" w:author="CCJK" w:date="2024-10-18T07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综合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收益</w:t>
            </w:r>
          </w:p>
        </w:tc>
      </w:tr>
      <w:tr w:rsidR="00254826" w:rsidTr="00254826">
        <w:trPr>
          <w:trHeight w:val="300"/>
          <w:trPrChange w:id="33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35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336" w:author="CCJK" w:date="2024-10-18T07:3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&lt;</w:delText>
              </w:r>
            </w:del>
            <w:ins w:id="337" w:author="CCJK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</w:t>
              </w:r>
            </w:ins>
            <w:del w:id="338" w:author="CCJK" w:date="2024-10-18T07:3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i</w:delText>
              </w:r>
            </w:del>
            <w:ins w:id="339" w:author="CCJK" w:date="2024-10-18T07:3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1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）重新计</w:t>
            </w:r>
            <w:del w:id="340" w:author="CCJK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曾</w:delText>
              </w:r>
            </w:del>
            <w:ins w:id="341" w:author="CCJK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设定受</w:t>
            </w:r>
            <w:del w:id="342" w:author="CCJK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费</w:delText>
              </w:r>
            </w:del>
            <w:ins w:id="343" w:author="CCJK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计划变动额</w:t>
            </w:r>
          </w:p>
        </w:tc>
      </w:tr>
      <w:tr w:rsidR="00254826" w:rsidTr="00254826">
        <w:trPr>
          <w:trHeight w:val="300"/>
          <w:trPrChange w:id="34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4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346" w:author="CCJK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⑵</w:delText>
              </w:r>
            </w:del>
            <w:ins w:id="347" w:author="CCJK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</w: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2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）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权益法下不能转损</w:t>
            </w:r>
            <w:del w:id="348" w:author="CCJK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設</w:delText>
              </w:r>
            </w:del>
            <w:ins w:id="349" w:author="CCJK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的其他综合收</w:t>
            </w:r>
            <w:del w:id="350" w:author="CCJK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就</w:delText>
              </w:r>
            </w:del>
            <w:ins w:id="351" w:author="CCJK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益</w:t>
              </w:r>
            </w:ins>
          </w:p>
        </w:tc>
      </w:tr>
      <w:tr w:rsidR="00254826" w:rsidTr="00254826">
        <w:trPr>
          <w:trHeight w:val="300"/>
          <w:trPrChange w:id="35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53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）其他</w:t>
            </w:r>
            <w:del w:id="354" w:author="CCJK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視</w:delText>
              </w:r>
            </w:del>
            <w:ins w:id="355" w:author="CCJK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权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益工具投</w:t>
            </w:r>
            <w:del w:id="356" w:author="CCJK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資</w:delText>
              </w:r>
            </w:del>
            <w:ins w:id="357" w:author="CCJK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公允</w:t>
            </w:r>
            <w:del w:id="358" w:author="CCJK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飾故受助</w:delText>
              </w:r>
            </w:del>
            <w:ins w:id="359" w:author="CCJK" w:date="2024-10-18T07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价值变动</w:t>
              </w:r>
            </w:ins>
          </w:p>
        </w:tc>
      </w:tr>
      <w:tr w:rsidR="00254826" w:rsidTr="00254826">
        <w:trPr>
          <w:trHeight w:val="300"/>
          <w:trPrChange w:id="36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61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4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）企业自身信用风</w:t>
            </w:r>
            <w:del w:id="362" w:author="CCJK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險</w:delText>
              </w:r>
            </w:del>
            <w:ins w:id="363" w:author="CCJK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险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公允价值变动</w:t>
            </w:r>
          </w:p>
        </w:tc>
      </w:tr>
      <w:tr w:rsidR="00254826" w:rsidTr="00254826">
        <w:trPr>
          <w:trHeight w:val="300"/>
          <w:trPrChange w:id="36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65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、将重分</w:t>
            </w:r>
            <w:del w:id="366" w:author="CCJK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粪</w:delText>
              </w:r>
            </w:del>
            <w:ins w:id="367" w:author="CCJK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类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进损益的其他</w:t>
            </w:r>
            <w:del w:id="368" w:author="CCJK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綜</w:delText>
              </w:r>
            </w:del>
            <w:ins w:id="369" w:author="CCJK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综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合收益</w:t>
            </w:r>
          </w:p>
        </w:tc>
      </w:tr>
      <w:tr w:rsidR="00254826" w:rsidTr="00254826">
        <w:trPr>
          <w:trHeight w:val="300"/>
          <w:trPrChange w:id="37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71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）权益法下可转</w:t>
            </w:r>
            <w:del w:id="372" w:author="CCJK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报靛</w:delText>
              </w:r>
            </w:del>
            <w:ins w:id="373" w:author="CCJK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损益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的其他</w:t>
            </w:r>
            <w:del w:id="374" w:author="CCJK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餘台</w:delText>
              </w:r>
            </w:del>
            <w:ins w:id="375" w:author="CCJK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综合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收益</w:t>
            </w:r>
          </w:p>
        </w:tc>
      </w:tr>
      <w:tr w:rsidR="00254826" w:rsidTr="00254826">
        <w:trPr>
          <w:trHeight w:val="300"/>
          <w:trPrChange w:id="37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77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）其他债权投资公允价</w:t>
            </w:r>
            <w:del w:id="378" w:author="CCJK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伯戈</w:delText>
              </w:r>
            </w:del>
            <w:ins w:id="379" w:author="CCJK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值变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动</w:t>
            </w:r>
          </w:p>
        </w:tc>
      </w:tr>
      <w:tr w:rsidR="00254826" w:rsidTr="00254826">
        <w:trPr>
          <w:trHeight w:val="300"/>
          <w:trPrChange w:id="38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81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lastRenderedPageBreak/>
              <w:t>（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）可供出售金融</w:t>
            </w:r>
            <w:del w:id="382" w:author="CCJK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實</w:delText>
              </w:r>
            </w:del>
            <w:ins w:id="383" w:author="CCJK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产公允</w:t>
            </w:r>
            <w:del w:id="384" w:author="CCJK" w:date="2024-10-18T07:31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m</w:delText>
              </w:r>
            </w:del>
            <w:ins w:id="385" w:author="CCJK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价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值变动损益</w:t>
            </w:r>
          </w:p>
        </w:tc>
      </w:tr>
      <w:tr w:rsidR="00254826" w:rsidTr="00254826">
        <w:trPr>
          <w:trHeight w:val="300"/>
          <w:trPrChange w:id="38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87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4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）金融</w:t>
            </w:r>
            <w:del w:id="388" w:author="CCJK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贵</w:delText>
              </w:r>
            </w:del>
            <w:ins w:id="389" w:author="CCJK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产</w:t>
            </w:r>
            <w:del w:id="390" w:author="CCJK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黨</w:delText>
              </w:r>
            </w:del>
            <w:ins w:id="391" w:author="CCJK" w:date="2024-10-18T07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重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分类计人</w:t>
            </w:r>
            <w:del w:id="392" w:author="CCJK" w:date="2024-10-18T07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支福康含诵</w:delText>
              </w:r>
            </w:del>
            <w:ins w:id="393" w:author="CCJK" w:date="2024-10-18T07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其他综合收益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的金</w:t>
            </w:r>
            <w:del w:id="394" w:author="CCJK" w:date="2024-10-18T07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額</w:delText>
              </w:r>
            </w:del>
            <w:ins w:id="395" w:author="CCJK" w:date="2024-10-18T07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254826" w:rsidTr="00254826">
        <w:trPr>
          <w:trHeight w:val="300"/>
          <w:trPrChange w:id="39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97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5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）持有至到期投</w:t>
            </w:r>
            <w:del w:id="398" w:author="CCJK" w:date="2024-10-18T07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货</w:delText>
              </w:r>
            </w:del>
            <w:ins w:id="399" w:author="CCJK" w:date="2024-10-18T07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重分类为可供出售金融资产损益</w:t>
            </w:r>
          </w:p>
        </w:tc>
      </w:tr>
      <w:tr w:rsidR="00254826" w:rsidTr="00254826">
        <w:trPr>
          <w:trHeight w:val="300"/>
          <w:trPrChange w:id="40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0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6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）其他债权投资信用减</w:t>
            </w:r>
            <w:del w:id="402" w:author="CCJK" w:date="2024-10-18T07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债</w:delText>
              </w:r>
            </w:del>
            <w:ins w:id="403" w:author="CCJK" w:date="2024-10-18T07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值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准备</w:t>
            </w:r>
          </w:p>
        </w:tc>
      </w:tr>
      <w:tr w:rsidR="00254826" w:rsidTr="00254826">
        <w:trPr>
          <w:trHeight w:val="300"/>
          <w:trPrChange w:id="40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0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7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）现金流</w:t>
            </w:r>
            <w:del w:id="406" w:author="CCJK" w:date="2024-10-18T07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品</w:delText>
              </w:r>
            </w:del>
            <w:ins w:id="407" w:author="CCJK" w:date="2024-10-18T07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套期储备（现金流</w:t>
            </w:r>
            <w:del w:id="408" w:author="CCJK" w:date="2024-10-18T07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置</w:delText>
              </w:r>
            </w:del>
            <w:ins w:id="409" w:author="CCJK" w:date="2024-10-18T07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套期损益的有效</w:t>
            </w:r>
            <w:del w:id="410" w:author="CCJK" w:date="2024-10-18T07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難</w:delText>
              </w:r>
            </w:del>
            <w:ins w:id="411" w:author="CCJK" w:date="2024-10-18T07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部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分）</w:t>
            </w:r>
          </w:p>
        </w:tc>
      </w:tr>
      <w:tr w:rsidR="00254826" w:rsidTr="00254826">
        <w:trPr>
          <w:trHeight w:val="300"/>
          <w:trPrChange w:id="41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13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8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）外币财务报</w:t>
            </w:r>
            <w:del w:id="414" w:author="CCJK" w:date="2024-10-18T07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塞</w:delText>
              </w:r>
            </w:del>
            <w:ins w:id="415" w:author="CCJK" w:date="2024-10-18T07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表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折算</w:t>
            </w:r>
            <w:del w:id="416" w:author="CCJK" w:date="2024-10-18T07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證瓢</w:delText>
              </w:r>
            </w:del>
            <w:ins w:id="417" w:author="CCJK" w:date="2024-10-18T07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差额</w:t>
              </w:r>
            </w:ins>
          </w:p>
        </w:tc>
      </w:tr>
      <w:tr w:rsidR="00254826" w:rsidTr="00254826">
        <w:trPr>
          <w:trHeight w:val="300"/>
          <w:trPrChange w:id="41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19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420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«</w:delText>
              </w:r>
            </w:del>
            <w:ins w:id="421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</w: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9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）其他</w:t>
            </w:r>
          </w:p>
        </w:tc>
      </w:tr>
      <w:tr w:rsidR="00254826" w:rsidTr="00254826">
        <w:trPr>
          <w:trHeight w:val="300"/>
          <w:trPrChange w:id="42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23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424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仁</w:delText>
              </w:r>
            </w:del>
            <w:ins w:id="425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（二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  <w:del w:id="426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四廣</w:delText>
              </w:r>
            </w:del>
            <w:ins w:id="427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归属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于少数股东</w:t>
            </w:r>
            <w:del w:id="428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脑</w:delText>
              </w:r>
            </w:del>
            <w:ins w:id="429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其他</w:t>
            </w:r>
            <w:del w:id="430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緣创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O</w:delText>
              </w:r>
            </w:del>
            <w:ins w:id="431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综合收益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的税后净额</w:t>
            </w:r>
          </w:p>
        </w:tc>
      </w:tr>
      <w:tr w:rsidR="00254826" w:rsidTr="00254826">
        <w:trPr>
          <w:trHeight w:val="300"/>
          <w:trPrChange w:id="43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33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七、</w:t>
            </w:r>
            <w:del w:id="434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驗</w:delText>
              </w:r>
            </w:del>
            <w:ins w:id="435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综合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收益</w:t>
            </w:r>
            <w:del w:id="436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急京</w:delText>
              </w:r>
            </w:del>
            <w:ins w:id="437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总额</w:t>
              </w:r>
            </w:ins>
          </w:p>
        </w:tc>
      </w:tr>
      <w:tr w:rsidR="00254826" w:rsidTr="00254826">
        <w:trPr>
          <w:trHeight w:val="300"/>
          <w:trPrChange w:id="43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3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440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一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归</w:t>
            </w:r>
            <w:del w:id="441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睡</w:delText>
              </w:r>
            </w:del>
            <w:ins w:id="442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属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于少</w:t>
            </w:r>
            <w:del w:id="443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數</w:delText>
              </w:r>
            </w:del>
            <w:ins w:id="444" w:author="CCJK" w:date="2024-10-18T0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数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股东的</w:t>
            </w:r>
            <w:del w:id="445" w:author="CCJK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儘</w:delText>
              </w:r>
            </w:del>
            <w:ins w:id="446" w:author="CCJK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综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合收益</w:t>
            </w:r>
            <w:del w:id="447" w:author="CCJK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款隔</w:delText>
              </w:r>
            </w:del>
            <w:ins w:id="448" w:author="CCJK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总额</w:t>
              </w:r>
            </w:ins>
          </w:p>
        </w:tc>
      </w:tr>
      <w:tr w:rsidR="00254826" w:rsidTr="00254826">
        <w:trPr>
          <w:trHeight w:val="300"/>
          <w:trPrChange w:id="44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50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合并现金流</w:t>
            </w:r>
            <w:del w:id="451" w:author="CCJK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赛</w:delText>
              </w:r>
            </w:del>
            <w:ins w:id="452" w:author="CCJK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量表</w:t>
              </w:r>
            </w:ins>
          </w:p>
        </w:tc>
      </w:tr>
      <w:tr w:rsidR="00254826" w:rsidTr="00254826">
        <w:trPr>
          <w:trHeight w:val="300"/>
          <w:trPrChange w:id="45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54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455" w:author="CCJK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编制单位：利津县城市投资发展建设有限公司</w:t>
              </w:r>
            </w:ins>
            <w:del w:id="456" w:author="CCJK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询上费根利期單再投擊復遼隘席公司</w:delText>
              </w:r>
            </w:del>
          </w:p>
        </w:tc>
      </w:tr>
      <w:tr w:rsidR="00254826" w:rsidTr="00254826">
        <w:trPr>
          <w:trHeight w:val="300"/>
          <w:trPrChange w:id="45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58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</w:t>
            </w:r>
            <w:del w:id="459" w:author="CCJK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把與以入园</w:delText>
              </w:r>
            </w:del>
            <w:ins w:id="460" w:author="CCJK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额单位：人民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币元</w:t>
            </w:r>
          </w:p>
        </w:tc>
      </w:tr>
      <w:tr w:rsidR="00254826" w:rsidTr="00254826">
        <w:trPr>
          <w:trHeight w:val="300"/>
          <w:trPrChange w:id="46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62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463" w:author="CCJK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覧</w:delText>
              </w:r>
            </w:del>
            <w:ins w:id="464" w:author="CCJK" w:date="2024-10-18T0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项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目</w:t>
            </w:r>
          </w:p>
        </w:tc>
      </w:tr>
      <w:tr w:rsidR="00254826" w:rsidTr="00254826">
        <w:trPr>
          <w:trHeight w:val="300"/>
          <w:trPrChange w:id="46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66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467" w:author="CCJK" w:date="2024-10-18T07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梢嗑發</w:delText>
              </w:r>
            </w:del>
            <w:ins w:id="468" w:author="CCJK" w:date="2024-10-18T07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本年金额</w:t>
              </w:r>
            </w:ins>
          </w:p>
        </w:tc>
      </w:tr>
      <w:tr w:rsidR="00254826" w:rsidTr="00254826">
        <w:trPr>
          <w:trHeight w:val="300"/>
          <w:trPrChange w:id="46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70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上年金</w:t>
            </w:r>
            <w:del w:id="471" w:author="CCJK" w:date="2024-10-18T07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领</w:delText>
              </w:r>
            </w:del>
            <w:ins w:id="472" w:author="CCJK" w:date="2024-10-18T07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254826" w:rsidTr="00254826">
        <w:trPr>
          <w:trHeight w:val="300"/>
          <w:trPrChange w:id="47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74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475" w:author="CCJK" w:date="2024-10-18T07:35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--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崂納产基南哪鹼</w:delText>
              </w:r>
            </w:del>
            <w:ins w:id="476" w:author="CCJK" w:date="2024-10-18T07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一、经营活动产生的现金流量：</w:t>
              </w:r>
            </w:ins>
          </w:p>
        </w:tc>
      </w:tr>
      <w:tr w:rsidR="00254826" w:rsidTr="00254826">
        <w:trPr>
          <w:trHeight w:val="300"/>
          <w:trPrChange w:id="47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78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479" w:author="CCJK" w:date="2024-10-18T07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潮森山</w:delText>
              </w:r>
            </w:del>
            <w:ins w:id="480" w:author="CCJK" w:date="2024-10-18T07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销售商品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、提供</w:t>
            </w:r>
            <w:del w:id="481" w:author="CCJK" w:date="2024-10-18T07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到喷谕储</w:delText>
              </w:r>
            </w:del>
            <w:ins w:id="482" w:author="CCJK" w:date="2024-10-18T0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劳务收到的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现金</w:t>
            </w:r>
          </w:p>
        </w:tc>
      </w:tr>
      <w:tr w:rsidR="00254826" w:rsidTr="00254826">
        <w:trPr>
          <w:trHeight w:val="300"/>
          <w:trPrChange w:id="48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84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485" w:author="CCJK" w:date="2024-10-18T0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冢出的専费版心、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/</w:delText>
              </w:r>
            </w:del>
            <w:ins w:id="486" w:author="CCJK" w:date="2024-10-18T0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收到的税费返还</w:t>
              </w:r>
            </w:ins>
          </w:p>
        </w:tc>
      </w:tr>
      <w:tr w:rsidR="00254826" w:rsidTr="00254826">
        <w:trPr>
          <w:trHeight w:val="300"/>
          <w:trPrChange w:id="48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88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489" w:author="CCJK" w:date="2024-10-18T0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貪對其釐孰圖嘴研</w:delText>
              </w:r>
            </w:del>
            <w:ins w:id="490" w:author="CCJK" w:date="2024-10-18T0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收到其他与经营活动有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关的现金</w:t>
            </w:r>
          </w:p>
        </w:tc>
      </w:tr>
      <w:tr w:rsidR="00254826" w:rsidTr="00254826">
        <w:trPr>
          <w:trHeight w:val="300"/>
          <w:trPrChange w:id="49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92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493" w:author="CCJK" w:date="2024-10-18T0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〈</w:delText>
              </w:r>
            </w:del>
            <w:ins w:id="494" w:author="CCJK" w:date="2024-10-18T07:3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(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七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)40(1)</w:t>
            </w:r>
          </w:p>
        </w:tc>
      </w:tr>
      <w:tr w:rsidR="00254826" w:rsidTr="00254826">
        <w:trPr>
          <w:trHeight w:val="300"/>
          <w:trPrChange w:id="49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96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497" w:author="CCJK" w:date="2024-10-18T0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際着</w:delText>
              </w:r>
            </w:del>
            <w:ins w:id="498" w:author="CCJK" w:date="2024-10-18T0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经</w:t>
              </w:r>
            </w:ins>
            <w:ins w:id="499" w:author="CCJK" w:date="2024-10-18T07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营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活</w:t>
            </w:r>
            <w:del w:id="500" w:author="CCJK" w:date="2024-10-18T07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和</w:delText>
              </w:r>
            </w:del>
            <w:ins w:id="501" w:author="CCJK" w:date="2024-10-18T07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动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现金</w:t>
            </w:r>
            <w:del w:id="502" w:author="CCJK" w:date="2024-10-18T07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湾</w:delText>
              </w:r>
            </w:del>
            <w:ins w:id="503" w:author="CCJK" w:date="2024-10-18T07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流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入小计</w:t>
            </w:r>
          </w:p>
        </w:tc>
      </w:tr>
      <w:tr w:rsidR="00254826" w:rsidTr="00254826">
        <w:trPr>
          <w:trHeight w:val="300"/>
          <w:trPrChange w:id="50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0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506" w:author="CCJK" w:date="2024-10-18T07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交树</w:delText>
              </w:r>
            </w:del>
            <w:ins w:id="507" w:author="CCJK" w:date="2024-10-18T07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支付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给职工及为职工支付的现金</w:t>
            </w:r>
          </w:p>
        </w:tc>
      </w:tr>
      <w:tr w:rsidR="00254826" w:rsidTr="00254826">
        <w:trPr>
          <w:trHeight w:val="300"/>
          <w:trPrChange w:id="50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0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支</w:t>
            </w:r>
            <w:del w:id="510" w:author="CCJK" w:date="2024-10-18T07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村</w:delText>
              </w:r>
            </w:del>
            <w:ins w:id="511" w:author="CCJK" w:date="2024-10-18T07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付</w:t>
              </w:r>
            </w:ins>
            <w:del w:id="512" w:author="CCJK" w:date="2024-10-18T0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飽</w:delText>
              </w:r>
            </w:del>
            <w:ins w:id="513" w:author="CCJK" w:date="2024-10-18T0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各项税费</w:t>
            </w:r>
          </w:p>
        </w:tc>
      </w:tr>
      <w:tr w:rsidR="00254826" w:rsidTr="00254826">
        <w:trPr>
          <w:trHeight w:val="300"/>
          <w:trPrChange w:id="51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1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支付其他</w:t>
            </w:r>
            <w:del w:id="516" w:author="CCJK" w:date="2024-10-18T0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均經營</w:delText>
              </w:r>
            </w:del>
            <w:ins w:id="517" w:author="CCJK" w:date="2024-10-18T0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与经营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活动有</w:t>
            </w:r>
            <w:del w:id="518" w:author="CCJK" w:date="2024-10-18T0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美</w:delText>
              </w:r>
            </w:del>
            <w:ins w:id="519" w:author="CCJK" w:date="2024-10-18T0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关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的现金</w:t>
            </w:r>
          </w:p>
        </w:tc>
      </w:tr>
      <w:tr w:rsidR="00254826" w:rsidTr="00254826">
        <w:trPr>
          <w:trHeight w:val="300"/>
          <w:trPrChange w:id="52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2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七</w:t>
            </w:r>
            <w:del w:id="522" w:author="CCJK" w:date="2024-10-18T0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〉</w:delText>
              </w:r>
            </w:del>
            <w:ins w:id="523" w:author="CCJK" w:date="2024-10-18T07:3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)</w:t>
              </w:r>
            </w:ins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40 (2)</w:t>
            </w:r>
          </w:p>
        </w:tc>
      </w:tr>
      <w:tr w:rsidR="00254826" w:rsidTr="00254826">
        <w:trPr>
          <w:trHeight w:val="300"/>
          <w:trPrChange w:id="52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2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526" w:author="CCJK" w:date="2024-10-18T0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任首</w:delText>
              </w:r>
            </w:del>
            <w:ins w:id="527" w:author="CCJK" w:date="2024-10-18T0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经营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活动现金</w:t>
            </w:r>
            <w:del w:id="528" w:author="CCJK" w:date="2024-10-18T0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滤</w:delText>
              </w:r>
            </w:del>
            <w:ins w:id="529" w:author="CCJK" w:date="2024-10-18T0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流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出小计</w:t>
            </w:r>
          </w:p>
        </w:tc>
      </w:tr>
      <w:tr w:rsidR="00254826" w:rsidTr="00254826">
        <w:trPr>
          <w:trHeight w:val="300"/>
          <w:trPrChange w:id="53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3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经</w:t>
            </w:r>
            <w:del w:id="532" w:author="CCJK" w:date="2024-10-18T07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曾清</w:delText>
              </w:r>
            </w:del>
            <w:ins w:id="533" w:author="CCJK" w:date="2024-10-18T07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营活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动产生的现金</w:t>
            </w:r>
            <w:del w:id="534" w:author="CCJK" w:date="2024-10-18T07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减上</w:delText>
              </w:r>
            </w:del>
            <w:ins w:id="535" w:author="CCJK" w:date="2024-10-18T07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流量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净</w:t>
            </w:r>
            <w:del w:id="536" w:author="CCJK" w:date="2024-10-18T07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額</w:delText>
              </w:r>
            </w:del>
            <w:ins w:id="537" w:author="CCJK" w:date="2024-10-18T07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254826" w:rsidTr="00254826">
        <w:trPr>
          <w:trHeight w:val="300"/>
          <w:trPrChange w:id="53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39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二、投</w:t>
            </w:r>
            <w:del w:id="540" w:author="CCJK" w:date="2024-10-18T07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费却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)</w:delText>
              </w:r>
            </w:del>
            <w:ins w:id="541" w:author="CCJK" w:date="2024-10-18T07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资活动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产生的现金</w:t>
            </w:r>
            <w:del w:id="542" w:author="CCJK" w:date="2024-10-18T07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混心■</w:delText>
              </w:r>
            </w:del>
            <w:ins w:id="543" w:author="CCJK" w:date="2024-10-18T07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流量：</w:t>
              </w:r>
            </w:ins>
          </w:p>
        </w:tc>
      </w:tr>
      <w:tr w:rsidR="00254826" w:rsidTr="00254826">
        <w:trPr>
          <w:trHeight w:val="300"/>
          <w:trPrChange w:id="54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45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取</w:t>
            </w:r>
            <w:del w:id="546" w:author="CCJK" w:date="2024-10-18T07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碰</w:delText>
              </w:r>
            </w:del>
            <w:ins w:id="547" w:author="CCJK" w:date="2024-10-18T07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得投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资收益</w:t>
            </w:r>
            <w:del w:id="548" w:author="CCJK" w:date="2024-10-18T07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厕施</w:delText>
              </w:r>
            </w:del>
            <w:ins w:id="549" w:author="CCJK" w:date="2024-10-18T07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收到的现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金</w:t>
            </w:r>
          </w:p>
        </w:tc>
      </w:tr>
      <w:tr w:rsidR="00254826" w:rsidTr="00254826">
        <w:trPr>
          <w:trHeight w:val="300"/>
          <w:trPrChange w:id="55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51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lastRenderedPageBreak/>
              <w:t>处</w:t>
            </w:r>
            <w:del w:id="552" w:author="CCJK" w:date="2024-10-18T07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双</w:delText>
              </w:r>
            </w:del>
            <w:ins w:id="553" w:author="CCJK" w:date="2024-10-18T07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置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子公司及其他营业单位收到的现金净额</w:t>
            </w:r>
          </w:p>
        </w:tc>
      </w:tr>
      <w:tr w:rsidR="00254826" w:rsidTr="00254826">
        <w:trPr>
          <w:trHeight w:val="300"/>
          <w:trPrChange w:id="55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55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投资</w:t>
            </w:r>
            <w:del w:id="556" w:author="CCJK" w:date="2024-10-18T07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滞》</w:delText>
              </w:r>
            </w:del>
            <w:ins w:id="557" w:author="CCJK" w:date="2024-10-18T07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活动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现金流入小计</w:t>
            </w:r>
          </w:p>
        </w:tc>
      </w:tr>
      <w:tr w:rsidR="00254826" w:rsidTr="00254826">
        <w:trPr>
          <w:trHeight w:val="300"/>
          <w:trPrChange w:id="55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59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投资支付的</w:t>
            </w:r>
            <w:del w:id="560" w:author="CCJK" w:date="2024-10-18T07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解</w:delText>
              </w:r>
            </w:del>
            <w:ins w:id="561" w:author="CCJK" w:date="2024-10-18T07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现金</w:t>
              </w:r>
            </w:ins>
          </w:p>
        </w:tc>
      </w:tr>
      <w:tr w:rsidR="00254826" w:rsidTr="00254826">
        <w:trPr>
          <w:trHeight w:val="300"/>
          <w:trPrChange w:id="56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63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564" w:author="CCJK" w:date="2024-10-18T08:37:00Z">
              <w:r w:rsidDel="00F13D4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取</w:delText>
              </w:r>
            </w:del>
            <w:ins w:id="565" w:author="CCJK" w:date="2024-10-18T08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处</w:t>
              </w:r>
            </w:ins>
            <w:del w:id="566" w:author="CCJK" w:date="2024-10-18T07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福</w:delText>
              </w:r>
            </w:del>
            <w:ins w:id="567" w:author="CCJK" w:date="2024-10-18T07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置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子公</w:t>
            </w:r>
            <w:del w:id="568" w:author="CCJK" w:date="2024-10-18T07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句</w:delText>
              </w:r>
            </w:del>
            <w:ins w:id="569" w:author="CCJK" w:date="2024-10-18T07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司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及其他营业</w:t>
            </w:r>
            <w:del w:id="570" w:author="CCJK" w:date="2024-10-18T07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単</w:delText>
              </w:r>
            </w:del>
            <w:ins w:id="571" w:author="CCJK" w:date="2024-10-18T07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单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位</w:t>
            </w:r>
            <w:ins w:id="572" w:author="CCJK" w:date="2024-10-18T07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收到</w:t>
              </w:r>
            </w:ins>
            <w:del w:id="573" w:author="CCJK" w:date="2024-10-18T07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支</w:delText>
              </w:r>
            </w:del>
            <w:del w:id="574" w:author="CCJK" w:date="2024-10-18T07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耐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的现金净额</w:t>
            </w:r>
          </w:p>
        </w:tc>
      </w:tr>
      <w:tr w:rsidR="00254826" w:rsidTr="00254826">
        <w:trPr>
          <w:trHeight w:val="300"/>
          <w:trPrChange w:id="57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76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577" w:author="CCJK" w:date="2024-10-18T07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文村</w:delText>
              </w:r>
            </w:del>
            <w:ins w:id="578" w:author="CCJK" w:date="2024-10-18T07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支付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其他与投资活动有关的现金</w:t>
            </w:r>
          </w:p>
        </w:tc>
      </w:tr>
      <w:tr w:rsidR="00254826" w:rsidTr="00254826">
        <w:trPr>
          <w:trHeight w:val="300"/>
          <w:trPrChange w:id="57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80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投资</w:t>
            </w:r>
            <w:del w:id="581" w:author="CCJK" w:date="2024-10-18T07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制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3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滥</w:delText>
              </w:r>
            </w:del>
            <w:ins w:id="582" w:author="CCJK" w:date="2024-10-18T07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活动现金流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出小计</w:t>
            </w:r>
          </w:p>
        </w:tc>
      </w:tr>
      <w:tr w:rsidR="00254826" w:rsidTr="00254826">
        <w:trPr>
          <w:trHeight w:val="300"/>
          <w:trPrChange w:id="58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84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投资</w:t>
            </w:r>
            <w:del w:id="585" w:author="CCJK" w:date="2024-10-18T07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滑</w:delText>
              </w:r>
            </w:del>
            <w:ins w:id="586" w:author="CCJK" w:date="2024-10-18T07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活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动产生的现金流</w:t>
            </w:r>
            <w:del w:id="587" w:author="CCJK" w:date="2024-10-18T07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■</w:delText>
              </w:r>
            </w:del>
            <w:ins w:id="588" w:author="CCJK" w:date="2024-10-18T07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净</w:t>
            </w:r>
            <w:del w:id="589" w:author="CCJK" w:date="2024-10-18T07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領</w:delText>
              </w:r>
            </w:del>
            <w:ins w:id="590" w:author="CCJK" w:date="2024-10-18T07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254826" w:rsidTr="00254826">
        <w:trPr>
          <w:trHeight w:val="300"/>
          <w:trPrChange w:id="59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92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三、</w:t>
            </w:r>
            <w:ins w:id="593" w:author="CCJK" w:date="2024-10-18T07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筹资活动产生的现金流量：</w:t>
              </w:r>
            </w:ins>
            <w:del w:id="594" w:author="CCJK" w:date="2024-10-18T07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球活动产生的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33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端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It.</w:delText>
              </w:r>
            </w:del>
          </w:p>
        </w:tc>
      </w:tr>
      <w:tr w:rsidR="00254826" w:rsidTr="00254826">
        <w:trPr>
          <w:trHeight w:val="300"/>
          <w:trPrChange w:id="59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96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597" w:author="CCJK" w:date="2024-10-18T07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子公司吸收少数股</w:t>
            </w:r>
            <w:del w:id="598" w:author="CCJK" w:date="2024-10-18T07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極</w:delText>
              </w:r>
            </w:del>
            <w:ins w:id="599" w:author="CCJK" w:date="2024-10-18T07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东投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资收到的现金</w:t>
            </w:r>
          </w:p>
        </w:tc>
      </w:tr>
      <w:tr w:rsidR="00254826" w:rsidTr="00254826">
        <w:trPr>
          <w:trHeight w:val="300"/>
          <w:trPrChange w:id="60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0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发行</w:t>
            </w:r>
            <w:del w:id="602" w:author="CCJK" w:date="2024-10-18T07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做</w:delText>
              </w:r>
            </w:del>
            <w:ins w:id="603" w:author="CCJK" w:date="2024-10-18T07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债券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收到的</w:t>
            </w:r>
            <w:del w:id="604" w:author="CCJK" w:date="2024-10-18T07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現</w:delText>
              </w:r>
            </w:del>
            <w:ins w:id="605" w:author="CCJK" w:date="2024-10-18T07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现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</w:t>
            </w:r>
          </w:p>
        </w:tc>
      </w:tr>
      <w:tr w:rsidR="00254826" w:rsidTr="00254826">
        <w:trPr>
          <w:trHeight w:val="300"/>
          <w:trPrChange w:id="60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07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收到其他</w:t>
            </w:r>
            <w:del w:id="608" w:author="CCJK" w:date="2024-10-18T07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均</w:delText>
              </w:r>
            </w:del>
            <w:ins w:id="609" w:author="CCJK" w:date="2024-10-18T07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与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筹资</w:t>
            </w:r>
            <w:del w:id="610" w:author="CCJK" w:date="2024-10-18T07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酒劫</w:delText>
              </w:r>
            </w:del>
            <w:ins w:id="611" w:author="CCJK" w:date="2024-10-18T07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活动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有关的现金</w:t>
            </w:r>
          </w:p>
        </w:tc>
      </w:tr>
      <w:tr w:rsidR="00254826" w:rsidTr="00254826">
        <w:trPr>
          <w:trHeight w:val="300"/>
          <w:trPrChange w:id="61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13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614" w:author="CCJK" w:date="2024-10-18T07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《</w:delText>
              </w:r>
            </w:del>
            <w:ins w:id="615" w:author="CCJK" w:date="2024-10-18T07:4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(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七</w:t>
            </w:r>
            <w:del w:id="616" w:author="CCJK" w:date="2024-10-18T07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》</w:delText>
              </w:r>
            </w:del>
            <w:ins w:id="617" w:author="CCJK" w:date="2024-10-18T07:4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)</w:t>
              </w:r>
            </w:ins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40(3)</w:t>
            </w:r>
          </w:p>
        </w:tc>
      </w:tr>
      <w:tr w:rsidR="00254826" w:rsidTr="00254826">
        <w:trPr>
          <w:trHeight w:val="300"/>
          <w:trPrChange w:id="61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19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620" w:author="CCJK" w:date="2024-10-18T07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集</w:delText>
              </w:r>
            </w:del>
            <w:ins w:id="621" w:author="CCJK" w:date="2024-10-18T07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筹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资</w:t>
            </w:r>
            <w:del w:id="622" w:author="CCJK" w:date="2024-10-18T07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？</w:delText>
              </w:r>
            </w:del>
            <w:ins w:id="623" w:author="CCJK" w:date="2024-10-18T07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活动现金流入小计</w:t>
              </w:r>
            </w:ins>
          </w:p>
        </w:tc>
      </w:tr>
      <w:tr w:rsidR="00254826" w:rsidTr="00254826">
        <w:trPr>
          <w:trHeight w:val="300"/>
          <w:trPrChange w:id="62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25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626" w:author="CCJK" w:date="2024-10-18T07:4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S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»现金流入小计</w:delText>
              </w:r>
            </w:del>
            <w:ins w:id="627" w:author="CCJK" w:date="2024-10-18T07:4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254826" w:rsidTr="00254826">
        <w:trPr>
          <w:trHeight w:val="300"/>
          <w:trPrChange w:id="62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29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分配股利、利润或偿</w:t>
            </w:r>
            <w:del w:id="630" w:author="CCJK" w:date="2024-10-18T07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忖</w:delText>
              </w:r>
            </w:del>
            <w:ins w:id="631" w:author="CCJK" w:date="2024-10-18T07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付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利息支付的现金</w:t>
            </w:r>
          </w:p>
        </w:tc>
      </w:tr>
      <w:tr w:rsidR="00254826" w:rsidTr="00254826">
        <w:trPr>
          <w:trHeight w:val="300"/>
          <w:trPrChange w:id="63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33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其中</w:t>
            </w:r>
            <w:del w:id="634" w:author="CCJK" w:date="2024-10-18T08:38:00Z">
              <w:r w:rsidDel="00F13D4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，</w:delText>
              </w:r>
            </w:del>
            <w:ins w:id="635" w:author="CCJK" w:date="2024-10-18T08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子公司支付</w:t>
            </w:r>
            <w:del w:id="636" w:author="CCJK" w:date="2024-10-18T07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給</w:delText>
              </w:r>
            </w:del>
            <w:ins w:id="637" w:author="CCJK" w:date="2024-10-18T07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给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少</w:t>
            </w:r>
            <w:del w:id="638" w:author="CCJK" w:date="2024-10-18T07:4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!</w:delText>
              </w:r>
            </w:del>
            <w:ins w:id="639" w:author="CCJK" w:date="2024-10-18T07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数股东的股利、利润</w:t>
              </w:r>
            </w:ins>
          </w:p>
        </w:tc>
      </w:tr>
      <w:tr w:rsidR="00254826" w:rsidTr="00254826">
        <w:trPr>
          <w:trHeight w:val="300"/>
          <w:trPrChange w:id="64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41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642" w:author="CCJK" w:date="2024-10-18T07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东的股利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.</w:delText>
              </w:r>
            </w:del>
            <w:ins w:id="643" w:author="CCJK" w:date="2024-10-18T07:4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254826" w:rsidTr="00254826">
        <w:trPr>
          <w:trHeight w:val="300"/>
          <w:trPrChange w:id="64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45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646" w:author="CCJK" w:date="2024-10-18T07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《</w:delText>
              </w:r>
            </w:del>
            <w:ins w:id="647" w:author="CCJK" w:date="2024-10-18T07:4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(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七</w:t>
            </w:r>
            <w:del w:id="648" w:author="CCJK" w:date="2024-10-18T07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〉</w:delText>
              </w:r>
            </w:del>
            <w:ins w:id="649" w:author="CCJK" w:date="2024-10-18T07:4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)</w:t>
              </w:r>
            </w:ins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40(4)</w:t>
            </w:r>
          </w:p>
        </w:tc>
      </w:tr>
      <w:tr w:rsidR="00254826" w:rsidTr="00254826">
        <w:trPr>
          <w:trHeight w:val="300"/>
          <w:trPrChange w:id="65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51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652" w:author="CCJK" w:date="2024-10-18T07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球活助</w:delText>
              </w:r>
            </w:del>
            <w:ins w:id="653" w:author="CCJK" w:date="2024-10-18T07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筹资活动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现金流出小计</w:t>
            </w:r>
          </w:p>
        </w:tc>
      </w:tr>
      <w:tr w:rsidR="00254826" w:rsidTr="00254826">
        <w:trPr>
          <w:trHeight w:val="300"/>
          <w:trPrChange w:id="65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55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656" w:author="CCJK" w:date="2024-10-18T07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筹资活动</w:t>
              </w:r>
            </w:ins>
            <w:del w:id="657" w:author="CCJK" w:date="2024-10-18T07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础靡领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产生的现金流</w:t>
            </w:r>
            <w:del w:id="658" w:author="CCJK" w:date="2024-10-18T07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依</w:delText>
              </w:r>
            </w:del>
            <w:ins w:id="659" w:author="CCJK" w:date="2024-10-18T07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净</w:t>
            </w:r>
            <w:del w:id="660" w:author="CCJK" w:date="2024-10-18T07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鎖</w:delText>
              </w:r>
            </w:del>
            <w:ins w:id="661" w:author="CCJK" w:date="2024-10-18T07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254826" w:rsidTr="00254826">
        <w:trPr>
          <w:trHeight w:val="300"/>
          <w:trPrChange w:id="66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63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四、汇率</w:t>
            </w:r>
            <w:del w:id="664" w:author="CCJK" w:date="2024-10-18T07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蚓标</w:delText>
              </w:r>
            </w:del>
            <w:ins w:id="665" w:author="CCJK" w:date="2024-10-18T07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变动对现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金及现金等价物的</w:t>
            </w:r>
            <w:del w:id="666" w:author="CCJK" w:date="2024-10-18T07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鬱我</w:delText>
              </w:r>
            </w:del>
            <w:ins w:id="667" w:author="CCJK" w:date="2024-10-18T07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影响</w:t>
              </w:r>
            </w:ins>
          </w:p>
        </w:tc>
      </w:tr>
      <w:tr w:rsidR="00254826" w:rsidTr="00254826">
        <w:trPr>
          <w:trHeight w:val="300"/>
          <w:trPrChange w:id="66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6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五、现金及</w:t>
            </w:r>
            <w:del w:id="670" w:author="CCJK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源釦输</w:delText>
              </w:r>
            </w:del>
            <w:ins w:id="671" w:author="CCJK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现金等价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物净</w:t>
            </w:r>
            <w:del w:id="672" w:author="CCJK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塌</w:delText>
              </w:r>
            </w:del>
            <w:ins w:id="673" w:author="CCJK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增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加额</w:t>
            </w:r>
          </w:p>
        </w:tc>
      </w:tr>
      <w:tr w:rsidR="00254826" w:rsidTr="00254826">
        <w:trPr>
          <w:trHeight w:val="300"/>
          <w:trPrChange w:id="67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7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六、</w:t>
            </w:r>
            <w:del w:id="676" w:author="CCJK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献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3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»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gWIMHR</w:delText>
              </w:r>
            </w:del>
            <w:ins w:id="677" w:author="CCJK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期末现金及现金等价物余额</w:t>
              </w:r>
            </w:ins>
          </w:p>
        </w:tc>
      </w:tr>
      <w:tr w:rsidR="00254826" w:rsidTr="00254826">
        <w:trPr>
          <w:trHeight w:val="300"/>
          <w:trPrChange w:id="67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7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合并所有者权益变</w:t>
            </w:r>
            <w:del w:id="680" w:author="CCJK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劫</w:delText>
              </w:r>
            </w:del>
            <w:ins w:id="681" w:author="CCJK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动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表</w:t>
            </w:r>
          </w:p>
        </w:tc>
      </w:tr>
      <w:tr w:rsidR="00254826" w:rsidTr="00254826">
        <w:trPr>
          <w:trHeight w:val="300"/>
          <w:trPrChange w:id="68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83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684" w:author="CCJK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编制单位：利津县城市投资发展建设有限公司</w:t>
              </w:r>
            </w:ins>
            <w:del w:id="685" w:author="CCJK" w:date="2024-10-18T07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门国单位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:</w:delText>
              </w:r>
            </w:del>
          </w:p>
        </w:tc>
      </w:tr>
      <w:tr w:rsidR="00254826" w:rsidTr="00254826">
        <w:trPr>
          <w:trHeight w:val="300"/>
          <w:trPrChange w:id="68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87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688" w:author="CCJK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利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,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罗品合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h</w:delText>
              </w:r>
            </w:del>
            <w:ins w:id="689" w:author="CCJK" w:date="2024-10-18T07:5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254826" w:rsidTr="00254826">
        <w:trPr>
          <w:trHeight w:val="300"/>
          <w:trPrChange w:id="69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91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</w:t>
            </w:r>
            <w:del w:id="692" w:author="CCJK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兩</w:delText>
              </w:r>
            </w:del>
            <w:ins w:id="693" w:author="CCJK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额单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位</w:t>
            </w:r>
            <w:del w:id="694" w:author="CCJK" w:date="2024-10-18T07:50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1</w:delText>
              </w:r>
            </w:del>
            <w:ins w:id="695" w:author="CCJK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人民币元</w:t>
            </w:r>
          </w:p>
        </w:tc>
      </w:tr>
      <w:tr w:rsidR="00254826" w:rsidTr="00254826">
        <w:trPr>
          <w:trHeight w:val="300"/>
          <w:trPrChange w:id="69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97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本年</w:t>
            </w:r>
            <w:del w:id="698" w:author="CCJK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冷二</w:delText>
              </w:r>
            </w:del>
            <w:ins w:id="699" w:author="CCJK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金额</w:t>
              </w:r>
            </w:ins>
          </w:p>
        </w:tc>
      </w:tr>
      <w:tr w:rsidR="00254826" w:rsidTr="00254826">
        <w:trPr>
          <w:trHeight w:val="300"/>
          <w:trPrChange w:id="70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01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702" w:author="CCJK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旦</w:delText>
              </w:r>
            </w:del>
            <w:ins w:id="703" w:author="CCJK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归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属于母公司所有者权益</w:t>
            </w:r>
          </w:p>
        </w:tc>
      </w:tr>
      <w:tr w:rsidR="00254826" w:rsidTr="00254826">
        <w:trPr>
          <w:trHeight w:val="300"/>
          <w:trPrChange w:id="70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05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706" w:author="CCJK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所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有者权益</w:t>
            </w:r>
            <w:ins w:id="707" w:author="CCJK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合计</w:t>
              </w:r>
            </w:ins>
          </w:p>
        </w:tc>
      </w:tr>
      <w:tr w:rsidR="00254826" w:rsidTr="00254826">
        <w:trPr>
          <w:trHeight w:val="300"/>
          <w:trPrChange w:id="70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09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710" w:author="CCJK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lastRenderedPageBreak/>
                <w:delText>風</w:delText>
              </w:r>
            </w:del>
            <w:ins w:id="711" w:author="CCJK" w:date="2024-10-18T07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库存股</w:t>
            </w:r>
          </w:p>
        </w:tc>
      </w:tr>
      <w:tr w:rsidR="00254826" w:rsidTr="00254826">
        <w:trPr>
          <w:trHeight w:val="300"/>
          <w:trPrChange w:id="71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13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714" w:author="CCJK" w:date="2024-10-18T07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質金辘飴</w:delText>
              </w:r>
            </w:del>
            <w:ins w:id="715" w:author="CCJK" w:date="2024-10-18T07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其他综合收益</w:t>
              </w:r>
            </w:ins>
          </w:p>
        </w:tc>
      </w:tr>
      <w:tr w:rsidR="00254826" w:rsidTr="00254826">
        <w:trPr>
          <w:trHeight w:val="300"/>
          <w:trPrChange w:id="71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17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未分</w:t>
            </w:r>
            <w:del w:id="718" w:author="CCJK" w:date="2024-10-18T07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却阐</w:delText>
              </w:r>
            </w:del>
            <w:ins w:id="719" w:author="CCJK" w:date="2024-10-18T07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配利润</w:t>
              </w:r>
            </w:ins>
          </w:p>
        </w:tc>
      </w:tr>
      <w:tr w:rsidR="00254826" w:rsidTr="00254826">
        <w:trPr>
          <w:trHeight w:val="300"/>
          <w:trPrChange w:id="72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2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一、上年年末余</w:t>
            </w:r>
            <w:del w:id="722" w:author="CCJK" w:date="2024-10-18T07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額</w:delText>
              </w:r>
            </w:del>
            <w:ins w:id="723" w:author="CCJK" w:date="2024-10-18T07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254826" w:rsidTr="00254826">
        <w:trPr>
          <w:trHeight w:val="300"/>
          <w:trPrChange w:id="72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2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前期差错</w:t>
            </w:r>
            <w:del w:id="726" w:author="CCJK" w:date="2024-10-18T07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亚正</w:delText>
              </w:r>
            </w:del>
            <w:ins w:id="727" w:author="CCJK" w:date="2024-10-18T07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更正</w:t>
              </w:r>
            </w:ins>
          </w:p>
        </w:tc>
      </w:tr>
      <w:tr w:rsidR="00254826" w:rsidTr="00254826">
        <w:trPr>
          <w:trHeight w:val="300"/>
          <w:trPrChange w:id="72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2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二、本年年初余</w:t>
            </w:r>
            <w:del w:id="730" w:author="CCJK" w:date="2024-10-18T07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券</w:delText>
              </w:r>
            </w:del>
            <w:ins w:id="731" w:author="CCJK" w:date="2024-10-18T07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254826" w:rsidTr="00254826">
        <w:trPr>
          <w:trHeight w:val="300"/>
          <w:trPrChange w:id="73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33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三、本年增</w:t>
            </w:r>
            <w:del w:id="734" w:author="CCJK" w:date="2024-10-18T07:51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g^SG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沙</w:delText>
              </w:r>
            </w:del>
            <w:ins w:id="735" w:author="CCJK" w:date="2024-10-18T07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减变动金额（减</w:t>
              </w:r>
            </w:ins>
            <w:ins w:id="736" w:author="CCJK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少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以</w:t>
            </w:r>
            <w:ins w:id="737" w:author="CCJK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</w: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</w:t>
            </w:r>
            <w:del w:id="738" w:author="CCJK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期</w:delText>
              </w:r>
            </w:del>
            <w:ins w:id="739" w:author="CCJK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填列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254826" w:rsidTr="00254826">
        <w:trPr>
          <w:trHeight w:val="300"/>
          <w:trPrChange w:id="74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4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742" w:author="CCJK" w:date="2024-10-18T07:52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C</w:delText>
              </w:r>
            </w:del>
            <w:ins w:id="743" w:author="CCJK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二）所有者投入和减少资本</w:t>
            </w:r>
          </w:p>
        </w:tc>
      </w:tr>
      <w:tr w:rsidR="00254826" w:rsidTr="00254826">
        <w:trPr>
          <w:trHeight w:val="300"/>
          <w:trPrChange w:id="74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4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、使用专项储</w:t>
            </w:r>
            <w:del w:id="746" w:author="CCJK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任</w:delText>
              </w:r>
            </w:del>
            <w:ins w:id="747" w:author="CCJK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备</w:t>
              </w:r>
            </w:ins>
          </w:p>
        </w:tc>
      </w:tr>
      <w:tr w:rsidR="00254826" w:rsidTr="00254826">
        <w:trPr>
          <w:trHeight w:val="300"/>
          <w:trPrChange w:id="74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4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、资本公积转增资本</w:t>
            </w:r>
            <w:del w:id="750" w:author="CCJK" w:date="2024-10-18T07:52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C</w:delText>
              </w:r>
            </w:del>
            <w:ins w:id="751" w:author="CCJK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或股本）</w:t>
            </w:r>
          </w:p>
        </w:tc>
      </w:tr>
      <w:tr w:rsidR="00254826" w:rsidTr="00254826">
        <w:trPr>
          <w:trHeight w:val="300"/>
          <w:trPrChange w:id="75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53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4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、设定受益计划变动额结转</w:t>
            </w:r>
            <w:del w:id="754" w:author="CCJK" w:date="2024-10-18T07:52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6?</w:delText>
              </w:r>
            </w:del>
            <w:ins w:id="755" w:author="CCJK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留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存收益</w:t>
            </w:r>
          </w:p>
        </w:tc>
      </w:tr>
      <w:tr w:rsidR="00254826" w:rsidTr="00254826">
        <w:trPr>
          <w:trHeight w:val="300"/>
          <w:trPrChange w:id="75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57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5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、其他综合收益结转</w:t>
            </w:r>
            <w:ins w:id="758" w:author="CCJK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留存收益</w:t>
              </w:r>
            </w:ins>
            <w:del w:id="759" w:author="CCJK" w:date="2024-10-18T07:52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B?</w:delText>
              </w:r>
            </w:del>
          </w:p>
        </w:tc>
      </w:tr>
      <w:tr w:rsidR="00254826" w:rsidTr="00254826">
        <w:trPr>
          <w:trHeight w:val="300"/>
          <w:trPrChange w:id="76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61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762" w:author="CCJK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存收益</w:delText>
              </w:r>
            </w:del>
            <w:ins w:id="763" w:author="CCJK" w:date="2024-10-18T07:52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254826" w:rsidTr="00254826">
        <w:trPr>
          <w:trHeight w:val="300"/>
          <w:trPrChange w:id="76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65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四、本年年末余</w:t>
            </w:r>
            <w:del w:id="766" w:author="CCJK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日</w:delText>
              </w:r>
            </w:del>
            <w:ins w:id="767" w:author="CCJK" w:date="2024-10-18T0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254826" w:rsidTr="00254826">
        <w:trPr>
          <w:trHeight w:val="696"/>
          <w:trPrChange w:id="768" w:author="CCJK" w:date="2024-10-18T08:39:00Z">
            <w:trPr>
              <w:trHeight w:val="696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69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770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编制单位：利津县城市投资发展建设有限公司</w:t>
              </w:r>
            </w:ins>
            <w:del w:id="771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晩利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2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县豈二教童发之設有限公司</w:delText>
              </w:r>
            </w:del>
          </w:p>
        </w:tc>
      </w:tr>
      <w:tr w:rsidR="00254826" w:rsidTr="00254826">
        <w:trPr>
          <w:trHeight w:val="300"/>
          <w:trPrChange w:id="77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73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774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金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额单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位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人民币元</w:t>
              </w:r>
            </w:ins>
            <w:del w:id="775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力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*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駐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%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人昆市元</w:delText>
              </w:r>
            </w:del>
          </w:p>
        </w:tc>
      </w:tr>
      <w:tr w:rsidR="00254826" w:rsidTr="00254826">
        <w:trPr>
          <w:trHeight w:val="300"/>
          <w:trPrChange w:id="77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77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778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破</w:delText>
              </w:r>
            </w:del>
            <w:ins w:id="779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项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目</w:t>
            </w:r>
          </w:p>
        </w:tc>
      </w:tr>
      <w:tr w:rsidR="00254826" w:rsidTr="00254826">
        <w:trPr>
          <w:trHeight w:val="300"/>
          <w:trPrChange w:id="78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8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本年</w:t>
            </w:r>
            <w:del w:id="782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冷</w:delText>
              </w:r>
            </w:del>
            <w:ins w:id="783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金额</w:t>
              </w:r>
            </w:ins>
          </w:p>
        </w:tc>
      </w:tr>
      <w:tr w:rsidR="00254826" w:rsidTr="00254826">
        <w:trPr>
          <w:trHeight w:val="300"/>
          <w:trPrChange w:id="78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8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归</w:t>
            </w:r>
            <w:del w:id="786" w:author="CCJK" w:date="2024-10-18T07:5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s</w:delText>
              </w:r>
            </w:del>
            <w:ins w:id="787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属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于母公司所有者权益</w:t>
            </w:r>
          </w:p>
        </w:tc>
      </w:tr>
      <w:tr w:rsidR="00254826" w:rsidTr="00254826">
        <w:trPr>
          <w:trHeight w:val="300"/>
          <w:trPrChange w:id="78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8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所有者权</w:t>
            </w:r>
            <w:ins w:id="790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益合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计</w:t>
            </w:r>
          </w:p>
        </w:tc>
      </w:tr>
      <w:tr w:rsidR="00254826" w:rsidTr="00254826">
        <w:trPr>
          <w:trHeight w:val="300"/>
          <w:trPrChange w:id="79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92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实</w:t>
            </w:r>
            <w:del w:id="793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她</w:delText>
              </w:r>
            </w:del>
            <w:ins w:id="794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收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资本（或股本）</w:t>
            </w:r>
          </w:p>
        </w:tc>
      </w:tr>
      <w:tr w:rsidR="00254826" w:rsidTr="00254826">
        <w:trPr>
          <w:trHeight w:val="300"/>
          <w:trPrChange w:id="79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96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未</w:t>
            </w:r>
            <w:del w:id="797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跄</w:delText>
              </w:r>
            </w:del>
            <w:ins w:id="798" w:author="CCJK" w:date="2024-10-18T07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分配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利润</w:t>
            </w:r>
          </w:p>
        </w:tc>
      </w:tr>
      <w:tr w:rsidR="00254826" w:rsidTr="00254826">
        <w:trPr>
          <w:trHeight w:val="300"/>
          <w:trPrChange w:id="79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00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加</w:t>
            </w:r>
            <w:del w:id="801" w:author="CCJK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工</w:delText>
              </w:r>
            </w:del>
            <w:ins w:id="802" w:author="CCJK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会计政策变更</w:t>
            </w:r>
          </w:p>
        </w:tc>
      </w:tr>
      <w:tr w:rsidR="00254826" w:rsidTr="00254826">
        <w:trPr>
          <w:trHeight w:val="300"/>
          <w:trPrChange w:id="80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04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三、本年增</w:t>
            </w:r>
            <w:ins w:id="805" w:author="CCJK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减变动金额（减少以“</w: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”号填列）</w:t>
              </w:r>
            </w:ins>
            <w:del w:id="806" w:author="CCJK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輻應額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Qi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眇以導函〉</w:delText>
              </w:r>
            </w:del>
          </w:p>
        </w:tc>
      </w:tr>
      <w:tr w:rsidR="00254826" w:rsidTr="00254826">
        <w:trPr>
          <w:trHeight w:val="300"/>
          <w:trPrChange w:id="80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08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（一）综合收益总</w:t>
            </w:r>
            <w:del w:id="809" w:author="CCJK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领</w:delText>
              </w:r>
            </w:del>
            <w:ins w:id="810" w:author="CCJK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254826" w:rsidTr="00254826">
        <w:trPr>
          <w:trHeight w:val="300"/>
          <w:trPrChange w:id="81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12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、所有者投入的</w:t>
            </w:r>
            <w:del w:id="813" w:author="CCJK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步加</w:delText>
              </w:r>
            </w:del>
            <w:ins w:id="814" w:author="CCJK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普通股</w:t>
              </w:r>
            </w:ins>
          </w:p>
        </w:tc>
      </w:tr>
      <w:tr w:rsidR="00254826" w:rsidTr="00254826">
        <w:trPr>
          <w:trHeight w:val="300"/>
          <w:trPrChange w:id="81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16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其他权</w:t>
            </w:r>
            <w:del w:id="817" w:author="CCJK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缸共</w:delText>
              </w:r>
            </w:del>
            <w:ins w:id="818" w:author="CCJK" w:date="2024-10-18T07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益</w:t>
              </w:r>
            </w:ins>
            <w:ins w:id="819" w:author="CCJK" w:date="2024-10-18T07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工具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持有者投入资本</w:t>
            </w:r>
          </w:p>
        </w:tc>
      </w:tr>
      <w:tr w:rsidR="00254826" w:rsidTr="00254826">
        <w:trPr>
          <w:trHeight w:val="300"/>
          <w:trPrChange w:id="82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2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（三）专项储备提取</w:t>
            </w:r>
            <w:del w:id="822" w:author="CCJK" w:date="2024-10-18T07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间便</w:delText>
              </w:r>
            </w:del>
            <w:ins w:id="823" w:author="CCJK" w:date="2024-10-18T07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和使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用</w:t>
            </w:r>
          </w:p>
        </w:tc>
      </w:tr>
      <w:tr w:rsidR="00254826" w:rsidTr="00254826">
        <w:trPr>
          <w:trHeight w:val="90"/>
          <w:trPrChange w:id="824" w:author="CCJK" w:date="2024-10-18T08:39:00Z">
            <w:trPr>
              <w:trHeight w:val="9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2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、使用专项</w:t>
            </w:r>
            <w:del w:id="826" w:author="CCJK" w:date="2024-10-18T07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钻</w:delText>
              </w:r>
            </w:del>
            <w:ins w:id="827" w:author="CCJK" w:date="2024-10-18T07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储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备</w:t>
            </w:r>
          </w:p>
        </w:tc>
      </w:tr>
      <w:tr w:rsidR="00254826" w:rsidTr="00254826">
        <w:trPr>
          <w:trHeight w:val="300"/>
          <w:trPrChange w:id="82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2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、盈余公积弥补</w:t>
            </w:r>
            <w:del w:id="830" w:author="CCJK" w:date="2024-10-18T0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号</w:delText>
              </w:r>
            </w:del>
            <w:ins w:id="831" w:author="CCJK" w:date="2024-10-18T0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损</w:t>
            </w:r>
          </w:p>
        </w:tc>
      </w:tr>
      <w:tr w:rsidR="00254826" w:rsidTr="00254826">
        <w:trPr>
          <w:trHeight w:val="300"/>
          <w:trPrChange w:id="83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33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4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、设定受益计划变动额结转</w:t>
            </w:r>
            <w:del w:id="834" w:author="CCJK" w:date="2024-10-18T07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由</w:delText>
              </w:r>
            </w:del>
            <w:ins w:id="835" w:author="CCJK" w:date="2024-10-18T07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留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存收益</w:t>
            </w:r>
          </w:p>
        </w:tc>
      </w:tr>
      <w:tr w:rsidR="00254826" w:rsidTr="00254826">
        <w:trPr>
          <w:trHeight w:val="300"/>
          <w:trPrChange w:id="83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37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组合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</w:t>
            </w:r>
            <w:del w:id="838" w:author="CCJK" w:date="2024-10-18T07:5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:</w:delText>
              </w:r>
            </w:del>
            <w:ins w:id="839" w:author="CCJK" w:date="2024-10-18T07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政府单位、国有独资单位及关联方组合</w:t>
            </w:r>
          </w:p>
        </w:tc>
      </w:tr>
      <w:tr w:rsidR="00254826" w:rsidTr="00254826">
        <w:trPr>
          <w:trHeight w:val="300"/>
          <w:trPrChange w:id="84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41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lastRenderedPageBreak/>
              <w:t>(3)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截至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2023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年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12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月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31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日按欠款方归集的应收账款前几名单位情况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:</w:t>
            </w:r>
          </w:p>
        </w:tc>
      </w:tr>
      <w:tr w:rsidR="00254826" w:rsidTr="00254826">
        <w:trPr>
          <w:trHeight w:val="300"/>
          <w:trPrChange w:id="84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43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往来款及其他</w:t>
            </w:r>
          </w:p>
        </w:tc>
      </w:tr>
      <w:tr w:rsidR="00254826" w:rsidTr="00254826">
        <w:trPr>
          <w:trHeight w:val="300"/>
          <w:trPrChange w:id="84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4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房屋及土地资产</w:t>
            </w:r>
          </w:p>
        </w:tc>
      </w:tr>
      <w:tr w:rsidR="00254826" w:rsidTr="00254826">
        <w:trPr>
          <w:trHeight w:val="300"/>
          <w:trPrChange w:id="84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47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集中供热扩容改造工程</w:t>
            </w:r>
          </w:p>
        </w:tc>
      </w:tr>
      <w:tr w:rsidR="00254826" w:rsidTr="00254826">
        <w:trPr>
          <w:trHeight w:val="300"/>
          <w:trPrChange w:id="84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49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城区供热管线铺设工程</w:t>
            </w:r>
          </w:p>
        </w:tc>
      </w:tr>
      <w:tr w:rsidR="00254826" w:rsidTr="00254826">
        <w:trPr>
          <w:trHeight w:val="300"/>
          <w:trPrChange w:id="85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5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2X58MW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供热锅炉环保系</w:t>
            </w:r>
            <w:del w:id="852" w:author="CCJK" w:date="2024-10-18T07:5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;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统改造项目</w:t>
            </w:r>
          </w:p>
        </w:tc>
      </w:tr>
      <w:tr w:rsidR="00254826" w:rsidTr="00254826">
        <w:trPr>
          <w:trHeight w:val="300"/>
          <w:trPrChange w:id="85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54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热源厂烟囱维护</w:t>
            </w:r>
          </w:p>
        </w:tc>
      </w:tr>
      <w:tr w:rsidR="00254826" w:rsidTr="00254826">
        <w:trPr>
          <w:trHeight w:val="300"/>
          <w:trPrChange w:id="85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56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津九路供热管线南延工程</w:t>
            </w:r>
          </w:p>
        </w:tc>
      </w:tr>
      <w:tr w:rsidR="00254826" w:rsidTr="00254826">
        <w:trPr>
          <w:trHeight w:val="300"/>
          <w:trPrChange w:id="85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58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水库南路供热管线连接工程</w:t>
            </w:r>
          </w:p>
        </w:tc>
      </w:tr>
      <w:tr w:rsidR="00254826" w:rsidTr="00254826">
        <w:trPr>
          <w:trHeight w:val="300"/>
          <w:trPrChange w:id="85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60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利津县城区集中供热利三路、利一路管网安装工程</w:t>
            </w:r>
          </w:p>
        </w:tc>
      </w:tr>
      <w:tr w:rsidR="00254826" w:rsidTr="00254826">
        <w:trPr>
          <w:trHeight w:val="300"/>
          <w:trPrChange w:id="86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62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凤祥路供热管线铺设工程</w:t>
            </w:r>
          </w:p>
        </w:tc>
      </w:tr>
      <w:tr w:rsidR="00254826" w:rsidTr="00254826">
        <w:trPr>
          <w:trHeight w:val="300"/>
          <w:trPrChange w:id="86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64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利二路管线东延工程</w:t>
            </w:r>
          </w:p>
        </w:tc>
      </w:tr>
      <w:tr w:rsidR="00254826" w:rsidTr="00254826">
        <w:trPr>
          <w:trHeight w:val="300"/>
          <w:trPrChange w:id="86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66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津二路供热管线连接工程</w:t>
            </w:r>
          </w:p>
        </w:tc>
      </w:tr>
      <w:tr w:rsidR="00254826" w:rsidTr="00254826">
        <w:trPr>
          <w:trHeight w:val="300"/>
          <w:trPrChange w:id="86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68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东津渡</w:t>
            </w:r>
          </w:p>
        </w:tc>
      </w:tr>
      <w:tr w:rsidR="00254826" w:rsidTr="00254826">
        <w:trPr>
          <w:trHeight w:val="300"/>
          <w:trPrChange w:id="86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70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老旧小区供热改造</w:t>
            </w:r>
          </w:p>
        </w:tc>
      </w:tr>
      <w:tr w:rsidR="00254826" w:rsidTr="00254826">
        <w:trPr>
          <w:trHeight w:val="300"/>
          <w:trPrChange w:id="87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72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2021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年博闻路供热管线辅设</w:t>
            </w:r>
          </w:p>
        </w:tc>
      </w:tr>
      <w:tr w:rsidR="00254826" w:rsidTr="00254826">
        <w:trPr>
          <w:trHeight w:val="300"/>
          <w:trPrChange w:id="87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74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2021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年水库北路供热管线铺设</w:t>
            </w:r>
          </w:p>
        </w:tc>
      </w:tr>
      <w:tr w:rsidR="00254826" w:rsidTr="00254826">
        <w:trPr>
          <w:trHeight w:val="300"/>
          <w:trPrChange w:id="87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76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津三路、一中站一次网更换补偿器</w:t>
            </w:r>
          </w:p>
        </w:tc>
      </w:tr>
      <w:tr w:rsidR="00254826" w:rsidTr="00254826">
        <w:trPr>
          <w:trHeight w:val="300"/>
          <w:trPrChange w:id="877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78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煤库建设</w:t>
            </w:r>
          </w:p>
        </w:tc>
      </w:tr>
      <w:tr w:rsidR="00254826" w:rsidTr="00254826">
        <w:trPr>
          <w:trHeight w:val="300"/>
          <w:trPrChange w:id="87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80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零星工程安装项目</w:t>
            </w:r>
          </w:p>
        </w:tc>
      </w:tr>
      <w:tr w:rsidR="00254826" w:rsidTr="00254826">
        <w:trPr>
          <w:trHeight w:val="300"/>
          <w:trPrChange w:id="88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82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883" w:author="CCJK" w:date="2024-10-18T07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项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目名称</w:t>
            </w:r>
          </w:p>
        </w:tc>
      </w:tr>
      <w:tr w:rsidR="00254826" w:rsidTr="00254826">
        <w:trPr>
          <w:trHeight w:val="300"/>
          <w:trPrChange w:id="88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85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本年企业合并增加额</w:t>
            </w:r>
          </w:p>
        </w:tc>
      </w:tr>
      <w:tr w:rsidR="00254826" w:rsidTr="00254826">
        <w:trPr>
          <w:trHeight w:val="300"/>
          <w:trPrChange w:id="88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87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2X58MW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供热锅炉环保系统改造项目</w:t>
            </w:r>
          </w:p>
        </w:tc>
      </w:tr>
      <w:tr w:rsidR="00254826" w:rsidTr="00254826">
        <w:trPr>
          <w:trHeight w:val="300"/>
          <w:trPrChange w:id="88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8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  <w:del w:id="890" w:author="CCJK" w:date="2024-10-18T07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己</w:delText>
              </w:r>
            </w:del>
            <w:ins w:id="891" w:author="CCJK" w:date="2024-10-18T07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已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确认的递延所得税资产明细</w:t>
            </w:r>
          </w:p>
        </w:tc>
      </w:tr>
      <w:tr w:rsidR="00254826" w:rsidTr="00254826">
        <w:trPr>
          <w:trHeight w:val="300"/>
          <w:trPrChange w:id="89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93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）未确认的递延所得税资产明细</w:t>
            </w:r>
          </w:p>
        </w:tc>
      </w:tr>
      <w:tr w:rsidR="00254826" w:rsidTr="00254826">
        <w:trPr>
          <w:trHeight w:val="300"/>
          <w:trPrChange w:id="894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95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其他货币资金</w:t>
            </w:r>
            <w:del w:id="896" w:author="CCJK" w:date="2024-10-18T07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一</w:delText>
              </w:r>
            </w:del>
            <w:ins w:id="897" w:author="CCJK" w:date="2024-10-18T07:5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定期存单</w:t>
            </w:r>
          </w:p>
        </w:tc>
      </w:tr>
      <w:tr w:rsidR="00254826" w:rsidTr="00254826">
        <w:trPr>
          <w:trHeight w:val="300"/>
          <w:trPrChange w:id="89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99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定期存单借款质押受限</w:t>
            </w:r>
          </w:p>
        </w:tc>
      </w:tr>
      <w:tr w:rsidR="00254826" w:rsidTr="00254826">
        <w:trPr>
          <w:trHeight w:val="300"/>
          <w:trPrChange w:id="90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01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其他货币资金</w:t>
            </w:r>
            <w:del w:id="902" w:author="CCJK" w:date="2024-10-18T07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一</w:delText>
              </w:r>
            </w:del>
            <w:ins w:id="903" w:author="CCJK" w:date="2024-10-18T07:5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计提定期存单利息</w:t>
            </w:r>
          </w:p>
        </w:tc>
      </w:tr>
      <w:tr w:rsidR="00254826" w:rsidTr="00254826">
        <w:trPr>
          <w:trHeight w:val="648"/>
          <w:trPrChange w:id="904" w:author="CCJK" w:date="2024-10-18T08:39:00Z">
            <w:trPr>
              <w:trHeight w:val="648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05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存货</w:t>
            </w:r>
            <w:del w:id="906" w:author="CCJK" w:date="2024-10-18T07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一</w:delText>
              </w:r>
            </w:del>
            <w:ins w:id="907" w:author="CCJK" w:date="2024-10-18T07:5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土地</w:t>
            </w:r>
          </w:p>
        </w:tc>
      </w:tr>
      <w:tr w:rsidR="00254826" w:rsidTr="00254826">
        <w:trPr>
          <w:trHeight w:val="300"/>
          <w:trPrChange w:id="908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09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借款抵押、债券反担保抵押受限</w:t>
            </w:r>
          </w:p>
        </w:tc>
      </w:tr>
      <w:tr w:rsidR="00254826" w:rsidTr="00254826">
        <w:trPr>
          <w:trHeight w:val="300"/>
          <w:trPrChange w:id="910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11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19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、应付职工新酬</w:t>
            </w:r>
          </w:p>
        </w:tc>
      </w:tr>
      <w:tr w:rsidR="00254826" w:rsidTr="00254826">
        <w:trPr>
          <w:trHeight w:val="300"/>
          <w:trPrChange w:id="912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13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二、离职后福利</w:t>
            </w:r>
            <w:del w:id="914" w:author="CCJK" w:date="2024-10-18T07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一</w:delText>
              </w:r>
            </w:del>
            <w:ins w:id="915" w:author="CCJK" w:date="2024-10-18T07:5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设定提存计划</w:t>
            </w:r>
          </w:p>
        </w:tc>
      </w:tr>
      <w:tr w:rsidR="00254826" w:rsidTr="00254826">
        <w:trPr>
          <w:trHeight w:val="300"/>
          <w:trPrChange w:id="916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17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918" w:author="CCJK" w:date="2024-10-18T08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医疗保险费及生育保险费</w:t>
            </w:r>
          </w:p>
        </w:tc>
      </w:tr>
      <w:tr w:rsidR="00254826" w:rsidTr="00254826">
        <w:trPr>
          <w:trHeight w:val="300"/>
          <w:trPrChange w:id="919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20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lastRenderedPageBreak/>
              <w:t>（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）截至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2023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年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12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月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31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日按收款方归集的期末余额较大其他应付款情况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:</w:t>
            </w:r>
          </w:p>
        </w:tc>
      </w:tr>
      <w:tr w:rsidR="00254826" w:rsidTr="00254826">
        <w:trPr>
          <w:trHeight w:val="300"/>
          <w:trPrChange w:id="921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22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一年内到期的应付债券【附注七、（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25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254826" w:rsidTr="00254826">
        <w:trPr>
          <w:trHeight w:val="300"/>
          <w:trPrChange w:id="923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24" w:author="CCJK" w:date="2024-10-18T08:39:00Z">
              <w:tcPr>
                <w:tcW w:w="374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一年内到期部分【附注七、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22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】</w:t>
            </w:r>
          </w:p>
        </w:tc>
      </w:tr>
      <w:tr w:rsidR="00254826" w:rsidTr="00254826">
        <w:trPr>
          <w:trHeight w:val="300"/>
          <w:trPrChange w:id="925" w:author="CCJK" w:date="2024-10-18T08:39:00Z">
            <w:trPr>
              <w:trHeight w:val="300"/>
            </w:trPr>
          </w:trPrChange>
        </w:trPr>
        <w:tc>
          <w:tcPr>
            <w:tcW w:w="3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26" w:author="CCJK" w:date="2024-10-18T08:39:00Z">
              <w:tcPr>
                <w:tcW w:w="374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254826" w:rsidRDefault="0025482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应收账款坏账损失（损失以“一”号填列）</w:t>
            </w:r>
          </w:p>
        </w:tc>
      </w:tr>
    </w:tbl>
    <w:p w:rsidR="00000000" w:rsidRDefault="00346840">
      <w:pPr>
        <w:rPr>
          <w:lang w:eastAsia="zh-CN"/>
        </w:rPr>
      </w:pPr>
    </w:p>
    <w:p w:rsidR="00000000" w:rsidRDefault="00346840">
      <w:pPr>
        <w:rPr>
          <w:lang w:eastAsia="zh-CN"/>
        </w:rPr>
      </w:pPr>
      <w:r>
        <w:rPr>
          <w:lang w:eastAsia="zh-CN"/>
        </w:rPr>
        <w:br w:type="page"/>
      </w:r>
    </w:p>
    <w:p w:rsidR="00346840" w:rsidRDefault="00346840">
      <w:pPr>
        <w:rPr>
          <w:lang w:eastAsia="zh-CN"/>
        </w:rPr>
      </w:pPr>
    </w:p>
    <w:sectPr w:rsidR="003468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840" w:rsidRDefault="00346840">
      <w:pPr>
        <w:widowControl w:val="0"/>
        <w:autoSpaceDE w:val="0"/>
        <w:autoSpaceDN w:val="0"/>
        <w:adjustRightInd w:val="0"/>
        <w:rPr>
          <w:rFonts w:eastAsia="Calibri"/>
          <w:kern w:val="0"/>
          <w:lang w:eastAsia="zh-CN"/>
        </w:rPr>
      </w:pPr>
      <w:r>
        <w:rPr>
          <w:rFonts w:eastAsia="Calibri"/>
          <w:kern w:val="0"/>
          <w:lang w:eastAsia="zh-CN"/>
        </w:rPr>
        <w:separator/>
      </w:r>
    </w:p>
  </w:endnote>
  <w:endnote w:type="continuationSeparator" w:id="0">
    <w:p w:rsidR="00346840" w:rsidRDefault="00346840">
      <w:pPr>
        <w:widowControl w:val="0"/>
        <w:autoSpaceDE w:val="0"/>
        <w:autoSpaceDN w:val="0"/>
        <w:adjustRightInd w:val="0"/>
        <w:rPr>
          <w:rFonts w:eastAsia="Calibri"/>
          <w:kern w:val="0"/>
          <w:lang w:eastAsia="zh-CN"/>
        </w:rPr>
      </w:pPr>
      <w:r>
        <w:rPr>
          <w:rFonts w:eastAsia="Calibri"/>
          <w:kern w:val="0"/>
          <w:lang w:eastAsia="zh-C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 UI">
    <w:altName w:val="Meiryo UI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 Unicode MS"/>
    <w:panose1 w:val="020B0604020202020204"/>
    <w:charset w:val="86"/>
    <w:family w:val="swiss"/>
    <w:pitch w:val="variable"/>
    <w:sig w:usb0="F7FFAFFF" w:usb1="E9DFFFFF" w:usb2="0000003F" w:usb3="00000000" w:csb0="001F00FF" w:csb1="00000000"/>
  </w:font>
  <w:font w:name="MS Gothic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840" w:rsidRDefault="00346840">
      <w:pPr>
        <w:widowControl w:val="0"/>
        <w:autoSpaceDE w:val="0"/>
        <w:autoSpaceDN w:val="0"/>
        <w:adjustRightInd w:val="0"/>
        <w:rPr>
          <w:rFonts w:eastAsia="Calibri"/>
          <w:kern w:val="0"/>
          <w:lang w:eastAsia="zh-CN"/>
        </w:rPr>
      </w:pPr>
      <w:r>
        <w:rPr>
          <w:rFonts w:eastAsia="Calibri"/>
          <w:kern w:val="0"/>
          <w:lang w:eastAsia="zh-CN"/>
        </w:rPr>
        <w:separator/>
      </w:r>
    </w:p>
  </w:footnote>
  <w:footnote w:type="continuationSeparator" w:id="0">
    <w:p w:rsidR="00346840" w:rsidRDefault="00346840">
      <w:pPr>
        <w:widowControl w:val="0"/>
        <w:autoSpaceDE w:val="0"/>
        <w:autoSpaceDN w:val="0"/>
        <w:adjustRightInd w:val="0"/>
        <w:rPr>
          <w:rFonts w:eastAsia="Calibri"/>
          <w:kern w:val="0"/>
          <w:lang w:eastAsia="zh-CN"/>
        </w:rPr>
      </w:pPr>
      <w:r>
        <w:rPr>
          <w:rFonts w:eastAsia="Calibri"/>
          <w:kern w:val="0"/>
          <w:lang w:eastAsia="zh-CN"/>
        </w:rP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CJK">
    <w15:presenceInfo w15:providerId="None" w15:userId="CC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trackRevisions/>
  <w:defaultTabStop w:val="720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VkOWViNTMyODBhYWI3MDljNDk4N2ZjNzE5YjQwZjMifQ=="/>
  </w:docVars>
  <w:rsids>
    <w:rsidRoot w:val="00F13D40"/>
    <w:rsid w:val="00000000"/>
    <w:rsid w:val="00254826"/>
    <w:rsid w:val="00346840"/>
    <w:rsid w:val="007A04F5"/>
    <w:rsid w:val="00F1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39B15"/>
  <w14:defaultImageDpi w14:val="0"/>
  <w15:docId w15:val="{7E51D29D-515B-424F-9CAC-F947B41D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/>
    <w:lsdException w:name="HTML Bottom of Form" w:uiPriority="99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uiPriority="99"/>
    <w:lsdException w:name="Outline List 2" w:uiPriority="99"/>
    <w:lsdException w:name="Outline List 3" w:uiPriority="99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customStyle="1" w:styleId="Heading2">
    <w:name w:val="Heading #2_"/>
    <w:basedOn w:val="a0"/>
    <w:link w:val="Heading20"/>
    <w:uiPriority w:val="99"/>
    <w:unhideWhenUsed/>
    <w:locked/>
    <w:rPr>
      <w:rFonts w:ascii="宋体" w:eastAsia="宋体" w:cs="宋体"/>
      <w:lang w:val="zh-TW" w:eastAsia="zh-TW"/>
    </w:rPr>
  </w:style>
  <w:style w:type="character" w:styleId="a4">
    <w:name w:val="FollowedHyperlink"/>
    <w:basedOn w:val="a0"/>
    <w:uiPriority w:val="99"/>
    <w:unhideWhenUsed/>
    <w:rPr>
      <w:color w:val="800080"/>
      <w:u w:val="single"/>
    </w:rPr>
  </w:style>
  <w:style w:type="character" w:customStyle="1" w:styleId="Other">
    <w:name w:val="Other_"/>
    <w:basedOn w:val="a0"/>
    <w:link w:val="Other0"/>
    <w:uiPriority w:val="99"/>
    <w:unhideWhenUsed/>
    <w:qFormat/>
    <w:locked/>
    <w:rPr>
      <w:rFonts w:ascii="宋体" w:eastAsia="宋体" w:cs="宋体"/>
      <w:sz w:val="20"/>
      <w:szCs w:val="20"/>
      <w:lang w:val="zh-TW" w:eastAsia="zh-TW"/>
    </w:rPr>
  </w:style>
  <w:style w:type="paragraph" w:customStyle="1" w:styleId="xl84">
    <w:name w:val="xl84"/>
    <w:basedOn w:val="a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Meiryo UI" w:eastAsia="Meiryo UI" w:hAnsi="Meiryo UI"/>
      <w:color w:val="000000"/>
      <w:kern w:val="0"/>
      <w:sz w:val="20"/>
      <w:szCs w:val="20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kern w:val="0"/>
    </w:rPr>
  </w:style>
  <w:style w:type="paragraph" w:customStyle="1" w:styleId="xl72">
    <w:name w:val="xl72"/>
    <w:basedOn w:val="a"/>
    <w:qFormat/>
    <w:pP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b/>
      <w:color w:val="000000"/>
      <w:kern w:val="0"/>
      <w:sz w:val="20"/>
      <w:szCs w:val="20"/>
    </w:rPr>
  </w:style>
  <w:style w:type="paragraph" w:customStyle="1" w:styleId="xl73">
    <w:name w:val="xl73"/>
    <w:basedOn w:val="a"/>
    <w:qFormat/>
    <w:pPr>
      <w:pBdr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b/>
      <w:color w:val="000000"/>
      <w:kern w:val="0"/>
      <w:sz w:val="20"/>
      <w:szCs w:val="20"/>
    </w:rPr>
  </w:style>
  <w:style w:type="paragraph" w:customStyle="1" w:styleId="font5">
    <w:name w:val="font5"/>
    <w:basedOn w:val="a"/>
    <w:qFormat/>
    <w:pPr>
      <w:spacing w:before="100" w:beforeAutospacing="1" w:after="100" w:afterAutospacing="1"/>
    </w:pPr>
    <w:rPr>
      <w:rFonts w:ascii="Tahoma" w:hAnsi="Tahoma" w:cs="Tahoma"/>
      <w:color w:val="000000"/>
      <w:kern w:val="0"/>
      <w:sz w:val="20"/>
      <w:szCs w:val="20"/>
    </w:rPr>
  </w:style>
  <w:style w:type="paragraph" w:customStyle="1" w:styleId="font6">
    <w:name w:val="font6"/>
    <w:basedOn w:val="a"/>
    <w:qFormat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font7">
    <w:name w:val="font7"/>
    <w:basedOn w:val="a"/>
    <w:qFormat/>
    <w:pPr>
      <w:spacing w:before="100" w:beforeAutospacing="1" w:after="100" w:afterAutospacing="1"/>
    </w:pPr>
    <w:rPr>
      <w:rFonts w:ascii="Meiryo UI" w:eastAsia="Meiryo UI" w:hAnsi="Meiryo UI"/>
      <w:color w:val="000000"/>
      <w:kern w:val="0"/>
      <w:sz w:val="20"/>
      <w:szCs w:val="20"/>
    </w:rPr>
  </w:style>
  <w:style w:type="paragraph" w:customStyle="1" w:styleId="xl88">
    <w:name w:val="xl88"/>
    <w:basedOn w:val="a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Tahoma" w:hAnsi="Tahoma" w:cs="Tahoma"/>
      <w:color w:val="000000"/>
      <w:kern w:val="0"/>
      <w:sz w:val="20"/>
      <w:szCs w:val="20"/>
    </w:rPr>
  </w:style>
  <w:style w:type="paragraph" w:customStyle="1" w:styleId="xl71">
    <w:name w:val="xl71"/>
    <w:basedOn w:val="a"/>
    <w:qFormat/>
    <w:pPr>
      <w:pBdr>
        <w:lef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b/>
      <w:color w:val="000000"/>
      <w:kern w:val="0"/>
      <w:sz w:val="20"/>
      <w:szCs w:val="20"/>
    </w:rPr>
  </w:style>
  <w:style w:type="paragraph" w:customStyle="1" w:styleId="xl66">
    <w:name w:val="xl66"/>
    <w:basedOn w:val="a"/>
    <w:qFormat/>
    <w:pPr>
      <w:pBdr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b/>
      <w:color w:val="000000"/>
      <w:kern w:val="0"/>
      <w:sz w:val="20"/>
      <w:szCs w:val="20"/>
    </w:rPr>
  </w:style>
  <w:style w:type="paragraph" w:customStyle="1" w:styleId="xl67">
    <w:name w:val="xl67"/>
    <w:basedOn w:val="a"/>
    <w:pPr>
      <w:pBdr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color w:val="000000"/>
      <w:kern w:val="0"/>
      <w:sz w:val="16"/>
      <w:szCs w:val="16"/>
    </w:rPr>
  </w:style>
  <w:style w:type="paragraph" w:customStyle="1" w:styleId="xl68">
    <w:name w:val="xl68"/>
    <w:basedOn w:val="a"/>
    <w:qFormat/>
    <w:pPr>
      <w:pBdr>
        <w:top w:val="single" w:sz="8" w:space="0" w:color="000000"/>
        <w:lef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b/>
      <w:color w:val="000000"/>
      <w:kern w:val="0"/>
      <w:sz w:val="20"/>
      <w:szCs w:val="20"/>
    </w:rPr>
  </w:style>
  <w:style w:type="paragraph" w:customStyle="1" w:styleId="xl87">
    <w:name w:val="xl87"/>
    <w:basedOn w:val="a"/>
    <w:qFormat/>
    <w:pPr>
      <w:pBdr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xl69">
    <w:name w:val="xl69"/>
    <w:basedOn w:val="a"/>
    <w:qFormat/>
    <w:pPr>
      <w:pBdr>
        <w:top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b/>
      <w:color w:val="000000"/>
      <w:kern w:val="0"/>
      <w:sz w:val="20"/>
      <w:szCs w:val="20"/>
    </w:rPr>
  </w:style>
  <w:style w:type="paragraph" w:customStyle="1" w:styleId="xl70">
    <w:name w:val="xl70"/>
    <w:basedOn w:val="a"/>
    <w:pPr>
      <w:pBdr>
        <w:top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b/>
      <w:color w:val="000000"/>
      <w:kern w:val="0"/>
      <w:sz w:val="20"/>
      <w:szCs w:val="20"/>
    </w:rPr>
  </w:style>
  <w:style w:type="paragraph" w:customStyle="1" w:styleId="xl74">
    <w:name w:val="xl74"/>
    <w:basedOn w:val="a"/>
    <w:pPr>
      <w:pBdr>
        <w:left w:val="single" w:sz="8" w:space="0" w:color="000000"/>
        <w:bottom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b/>
      <w:color w:val="000000"/>
      <w:kern w:val="0"/>
      <w:sz w:val="20"/>
      <w:szCs w:val="20"/>
    </w:rPr>
  </w:style>
  <w:style w:type="paragraph" w:customStyle="1" w:styleId="xl75">
    <w:name w:val="xl75"/>
    <w:basedOn w:val="a"/>
    <w:qFormat/>
    <w:pPr>
      <w:pBdr>
        <w:bottom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b/>
      <w:color w:val="000000"/>
      <w:kern w:val="0"/>
      <w:sz w:val="20"/>
      <w:szCs w:val="20"/>
    </w:rPr>
  </w:style>
  <w:style w:type="paragraph" w:customStyle="1" w:styleId="xl76">
    <w:name w:val="xl76"/>
    <w:basedOn w:val="a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xl77">
    <w:name w:val="xl77"/>
    <w:basedOn w:val="a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Tahoma" w:hAnsi="Tahoma" w:cs="Tahoma"/>
      <w:color w:val="000000"/>
      <w:kern w:val="0"/>
      <w:sz w:val="20"/>
      <w:szCs w:val="20"/>
    </w:rPr>
  </w:style>
  <w:style w:type="paragraph" w:customStyle="1" w:styleId="xl83">
    <w:name w:val="xl83"/>
    <w:basedOn w:val="a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Meiryo UI" w:eastAsia="Meiryo UI" w:hAnsi="Meiryo UI"/>
      <w:color w:val="000000"/>
      <w:kern w:val="0"/>
      <w:sz w:val="20"/>
      <w:szCs w:val="20"/>
    </w:rPr>
  </w:style>
  <w:style w:type="paragraph" w:customStyle="1" w:styleId="xl78">
    <w:name w:val="xl78"/>
    <w:basedOn w:val="a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xl79">
    <w:name w:val="xl79"/>
    <w:basedOn w:val="a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Tahoma" w:hAnsi="Tahoma" w:cs="Tahoma"/>
      <w:color w:val="000000"/>
      <w:kern w:val="0"/>
      <w:sz w:val="20"/>
      <w:szCs w:val="20"/>
    </w:rPr>
  </w:style>
  <w:style w:type="paragraph" w:customStyle="1" w:styleId="xl80">
    <w:name w:val="xl80"/>
    <w:basedOn w:val="a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color w:val="000000"/>
      <w:kern w:val="0"/>
      <w:sz w:val="20"/>
      <w:szCs w:val="20"/>
    </w:rPr>
  </w:style>
  <w:style w:type="paragraph" w:customStyle="1" w:styleId="xl81">
    <w:name w:val="xl81"/>
    <w:basedOn w:val="a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color w:val="000000"/>
      <w:kern w:val="0"/>
      <w:sz w:val="20"/>
      <w:szCs w:val="20"/>
    </w:rPr>
  </w:style>
  <w:style w:type="paragraph" w:customStyle="1" w:styleId="xl82">
    <w:name w:val="xl82"/>
    <w:basedOn w:val="a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MS Gothic" w:eastAsia="MS Gothic" w:hAnsi="MS Gothic"/>
      <w:color w:val="000000"/>
      <w:kern w:val="0"/>
      <w:sz w:val="20"/>
      <w:szCs w:val="20"/>
    </w:rPr>
  </w:style>
  <w:style w:type="paragraph" w:customStyle="1" w:styleId="xl85">
    <w:name w:val="xl85"/>
    <w:basedOn w:val="a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Meiryo UI" w:eastAsia="Meiryo UI" w:hAnsi="Meiryo UI"/>
      <w:color w:val="000000"/>
      <w:kern w:val="0"/>
      <w:sz w:val="20"/>
      <w:szCs w:val="20"/>
    </w:rPr>
  </w:style>
  <w:style w:type="paragraph" w:customStyle="1" w:styleId="xl86">
    <w:name w:val="xl86"/>
    <w:basedOn w:val="a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hAnsi="Tahoma" w:cs="Tahoma"/>
      <w:color w:val="000000"/>
      <w:kern w:val="0"/>
      <w:sz w:val="16"/>
      <w:szCs w:val="16"/>
    </w:rPr>
  </w:style>
  <w:style w:type="paragraph" w:customStyle="1" w:styleId="Heading20">
    <w:name w:val="Heading #2"/>
    <w:link w:val="Heading2"/>
    <w:uiPriority w:val="99"/>
    <w:unhideWhenUsed/>
    <w:pPr>
      <w:jc w:val="center"/>
      <w:outlineLvl w:val="1"/>
    </w:pPr>
    <w:rPr>
      <w:rFonts w:ascii="宋体" w:eastAsia="宋体" w:cs="宋体"/>
      <w:kern w:val="0"/>
      <w:sz w:val="24"/>
      <w:szCs w:val="24"/>
      <w:lang w:val="zh-TW" w:eastAsia="zh-TW"/>
    </w:rPr>
  </w:style>
  <w:style w:type="paragraph" w:customStyle="1" w:styleId="Other0">
    <w:name w:val="Other"/>
    <w:link w:val="Other"/>
    <w:uiPriority w:val="99"/>
    <w:unhideWhenUsed/>
    <w:qFormat/>
    <w:pPr>
      <w:spacing w:line="480" w:lineRule="auto"/>
      <w:ind w:firstLine="400"/>
    </w:pPr>
    <w:rPr>
      <w:rFonts w:ascii="宋体" w:eastAsia="宋体" w:cs="宋体"/>
      <w:kern w:val="0"/>
      <w:sz w:val="20"/>
      <w:szCs w:val="20"/>
      <w:lang w:val="zh-TW" w:eastAsia="zh-TW"/>
    </w:rPr>
  </w:style>
  <w:style w:type="paragraph" w:styleId="a5">
    <w:name w:val="Balloon Text"/>
    <w:basedOn w:val="a"/>
    <w:link w:val="a6"/>
    <w:semiHidden/>
    <w:unhideWhenUsed/>
    <w:rsid w:val="00254826"/>
    <w:rPr>
      <w:sz w:val="18"/>
      <w:szCs w:val="18"/>
    </w:rPr>
  </w:style>
  <w:style w:type="character" w:customStyle="1" w:styleId="a6">
    <w:name w:val="批注框文本 字符"/>
    <w:basedOn w:val="a0"/>
    <w:link w:val="a5"/>
    <w:semiHidden/>
    <w:rsid w:val="00254826"/>
    <w:rPr>
      <w:rFonts w:eastAsia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Kattekota, Narasimha Swami</dc:creator>
  <cp:keywords/>
  <dc:description/>
  <cp:lastModifiedBy>CCJK</cp:lastModifiedBy>
  <cp:revision>3</cp:revision>
  <dcterms:created xsi:type="dcterms:W3CDTF">2024-10-18T00:39:00Z</dcterms:created>
  <dcterms:modified xsi:type="dcterms:W3CDTF">2024-10-18T00:39:00Z</dcterms:modified>
</cp:coreProperties>
</file>